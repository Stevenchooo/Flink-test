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Mar>
          <w:left w:w="57" w:type="dxa"/>
          <w:right w:w="57" w:type="dxa"/>
        </w:tblCellMar>
        <w:tblLook w:val="0000"/>
      </w:tblPr>
      <w:tblGrid>
        <w:gridCol w:w="3269"/>
        <w:gridCol w:w="2656"/>
        <w:gridCol w:w="1027"/>
        <w:gridCol w:w="1468"/>
      </w:tblGrid>
      <w:tr w:rsidR="00A8597D" w:rsidTr="00A65AB1">
        <w:tc>
          <w:tcPr>
            <w:tcW w:w="1941" w:type="pct"/>
            <w:vMerge w:val="restart"/>
            <w:tcBorders>
              <w:top w:val="single" w:sz="6" w:space="0" w:color="auto"/>
              <w:left w:val="single" w:sz="6" w:space="0" w:color="auto"/>
              <w:right w:val="single" w:sz="6" w:space="0" w:color="auto"/>
            </w:tcBorders>
            <w:vAlign w:val="center"/>
          </w:tcPr>
          <w:p w:rsidR="00A8597D" w:rsidRDefault="005F604C" w:rsidP="008B10FC">
            <w:pPr>
              <w:pStyle w:val="aff"/>
            </w:pPr>
            <w:r>
              <w:rPr>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2188" type="#_x0000_t74" alt="089D656@ECB@5E5@@CD37D2EGCGEG@E809:MAW9=0:VM47148!!!!!!BIHO@]m47148!!!!@5684281102E237@24C1102E237@24C!!!!!!!!!!!!!!!!!!!!!!!!!!!!!!!!!!!!!!!!!!!!!!!!!!!!9=B;U9=G?FL71118421!!!BIHO@]l11001780!@56840G110018153EEG110018153EEG!!!!!!!!!!!!!!!!!!!!!!!!!!!!!!!!!!!!!!!!!!!!!!!!!!!!82;@f82B:aV11027343!!!BIHO@]v11027343!@5BC10D110B348749B6110B348749B6!!!!!!!!!!!!!!!!!!!!!!!!!!!!!!!!!!!!!!!!!!!!!!!!!!!!84GAH84GAWR51158@!!!!!BIHO@]r51158!!!1@44E7@911001851G3@711001851G3@7!!!!!!!!!!!!!!!!!!!!!!!!!!!!!!!!!!!!!!!!!!!!!!!!!!!!8;J8_8;J8d[11151957!!!BIHO@]{51957!!!1@44E7E1110B34E4944D110B34E4944D!!!!!!!!!!!!!!!!!!!!!!!!!!!!!!!!!!!!!!!!!!!!!!!!!!!!8;M&gt;W8=6=5I77480!!!!!!BIHO@]i77480!!!1@44E65G110830GEG124S'E,泞变,角函贾废乳角哥桂泞变,17/11/enb!!!!!!!!!!!!!!!!!!!!!!!!!!!!!!!!!!!!!!!!!!!!!!!!!!!!!!!!!!!!!!!!!!!!!!!!!!!!!!!!!!!!!!!!!!!!!!!!!!!!!!!!!!!!!!!!!!!!!!!!!!!!!!!!!!!!!!!!!!!!!!!!!!!!!!!!!!!!!!!!!!!!!!!!!!!!!!!!!!!!!!!!!!!!!!!!!!!!!!!!!!!!!!!!!!!!!!!!!!!!!!!!!!!!!!!!!!!!!!!!!!!!!!!!!!!!!!!!!!!!!!!!!!!!!!!!!!!!!!!!!!!!!!!!!!!!!!!!!!!!!!!!!!!!!!!!!!!!!!!!!!!!!!!!!!!!!!!!!!!!!!!!!!!!!!!!!!!!!!!!!!!!!!!!!!!!!!!!!!!!!!!!!!!!!!!!!!!!!!!!!!!!!!!!!!!!!!!!!!!!!!!!!!!!!!!!!!!!!!!!!!!!!!!!!!!!!!!!!!!!!!!!!!!!!!!!!!!!!!!!!!!!!!!!!!!!!!!!!!!!!!!!!!!!!!!!!!!!!!!!!!!!!!!!!!!!!!!!!!!!!!!!!!!!!!!!!!!!!!!!!!!!!!!!!!!!!!!!!!!!!!!!!!!!!!!!!!!!!!!!!!!!!!!!!!!!!!!!!!!!!!!!!!!!!!!!!!!!!!!!!!!!!!!!!!!!!!!!!!!!!!!!!!!!!!!!!!!!!!!!!!!!!!!!!!!!!!!!!!!!!!!!!!!!!!!!!!!!!!!!!!!!!!!!!!!!!!!!!!!!!!!!!!!!!!!!!!!!!!!!!!!!!!!!!!!!!!!!!!!!!!!!!!!!!!!!!!!!!!!!!!!!!!!!!!!!!!!!!!!!!!!!!!!!!!!!!!!!!!!!!!!!!!!!!!!!!!!!!!!!!!!!!!!!!!!!!!!!!!!!!!!!!!!!!!!!!!!!!!!!!!!!!!!!!!!!!!!!!!!!!!!!!!!!!!!!!!!!!!!!!!!!!!!!!!!!!!!!!!!!!!!!!!!!!!!!!!!!!!!!!!!!!!!!!!!!!!!!!!!!!!!!!!!!!!!!!!!!!!!!!!!!!!!!!!!!!!!!!!!!!!!!!!!!!!!!!!!!!!!!!!!!!!!!!!!!!!!!!!!!!!!!!!!!!!!!!!!!!!!!!!!!!!!!!!!!!!!!!!!!!!!!!!!!!!!!!!!!!!!!!!!!!!!!!!!!!!!!!!!!!!!!!!!!!!!!!!!!!!!!!!!!!!!!!!!!!!!!!!!!!!!!!!!!!!!!!!!!!!!!!!!!!!!!!!!!!!!!!!!!!!!!!!!!!!!!!!!!!!!!!!!!!!!!!!!!!!!!!!!!!!!!!!!!!!!!!!!!!!!!!!!!!!!!!!!!!!!!!!!!!!!!!!!!!!!!!!!!!!!!!!!!!!!!!!!!!!!!!!!!!!!!!!!!!!!!!!!!!!!!!!!!!!!!!!!!!!!!!!!!!!!!!!!!!!!!!!!!!!!!!!!!!!!!!!!!!!!!!!!!!!!!!!!!!!!!!!!!!!!!!!!!!!!!!!!!!!!!!!!!!!!!!!!!!!!!!!!!!!!!!!!!!!!!!!!!!!!!!!!!!!!!!!!!!!!!!!!!!!!!!!!!!!!!!!!!!!!!!!!!!!!!!!!!!!!!!!!!!!!!!!!!!!!!!!!!!!!!!!!!!!!!!!!!!!!!!!!!!!!!!!!!!!!!!!!!!!!!!!!!!!!!!!!!!!!!!!!!!!!!!!!!!!!!!!!!!!!!!!!!!!!!!!!!!!!!!!!!!!!!!!!!!!!!!!!!!!!!!!!1!1" style="position:absolute;left:0;text-align:left;margin-left:0;margin-top:0;width:.05pt;height:.05pt;z-index:251658240;visibility:hidden">
                  <w10:anchorlock/>
                </v:shape>
              </w:pict>
            </w:r>
            <w:r w:rsidR="00A8597D">
              <w:rPr>
                <w:rFonts w:hint="eastAsia"/>
              </w:rPr>
              <w:t>华为技术有限公司</w:t>
            </w:r>
          </w:p>
        </w:tc>
        <w:tc>
          <w:tcPr>
            <w:tcW w:w="1577" w:type="pct"/>
            <w:tcBorders>
              <w:top w:val="single" w:sz="6" w:space="0" w:color="auto"/>
              <w:left w:val="single" w:sz="6" w:space="0" w:color="auto"/>
              <w:bottom w:val="single" w:sz="6" w:space="0" w:color="auto"/>
              <w:right w:val="single" w:sz="6" w:space="0" w:color="auto"/>
            </w:tcBorders>
            <w:vAlign w:val="center"/>
          </w:tcPr>
          <w:p w:rsidR="00A8597D" w:rsidRDefault="00A8597D" w:rsidP="00A65AB1">
            <w:pPr>
              <w:pStyle w:val="aff"/>
            </w:pPr>
            <w:r>
              <w:rPr>
                <w:rFonts w:hint="eastAsia"/>
              </w:rPr>
              <w:t>产品版本</w:t>
            </w:r>
          </w:p>
        </w:tc>
        <w:tc>
          <w:tcPr>
            <w:tcW w:w="1482" w:type="pct"/>
            <w:gridSpan w:val="2"/>
            <w:tcBorders>
              <w:top w:val="single" w:sz="6" w:space="0" w:color="auto"/>
              <w:left w:val="single" w:sz="6" w:space="0" w:color="auto"/>
              <w:bottom w:val="single" w:sz="6" w:space="0" w:color="auto"/>
              <w:right w:val="single" w:sz="6" w:space="0" w:color="auto"/>
            </w:tcBorders>
          </w:tcPr>
          <w:p w:rsidR="00A8597D" w:rsidRDefault="00A8597D" w:rsidP="00A65AB1">
            <w:pPr>
              <w:pStyle w:val="aff"/>
            </w:pPr>
            <w:r>
              <w:rPr>
                <w:rFonts w:hint="eastAsia"/>
              </w:rPr>
              <w:t>密级</w:t>
            </w:r>
          </w:p>
        </w:tc>
      </w:tr>
      <w:tr w:rsidR="00A8597D" w:rsidTr="00A65AB1">
        <w:tc>
          <w:tcPr>
            <w:tcW w:w="1941" w:type="pct"/>
            <w:vMerge/>
            <w:tcBorders>
              <w:left w:val="single" w:sz="6" w:space="0" w:color="auto"/>
              <w:right w:val="single" w:sz="6" w:space="0" w:color="auto"/>
            </w:tcBorders>
          </w:tcPr>
          <w:p w:rsidR="00A8597D" w:rsidRDefault="00A8597D" w:rsidP="00A65AB1">
            <w:pPr>
              <w:pStyle w:val="aff"/>
            </w:pPr>
          </w:p>
        </w:tc>
        <w:tc>
          <w:tcPr>
            <w:tcW w:w="1577" w:type="pct"/>
            <w:tcBorders>
              <w:top w:val="single" w:sz="6" w:space="0" w:color="auto"/>
              <w:left w:val="single" w:sz="6" w:space="0" w:color="auto"/>
              <w:bottom w:val="single" w:sz="6" w:space="0" w:color="auto"/>
              <w:right w:val="single" w:sz="6" w:space="0" w:color="auto"/>
            </w:tcBorders>
            <w:vAlign w:val="center"/>
          </w:tcPr>
          <w:p w:rsidR="00A8597D" w:rsidRDefault="00A8597D" w:rsidP="00A65AB1">
            <w:pPr>
              <w:rPr>
                <w:sz w:val="24"/>
                <w:szCs w:val="24"/>
              </w:rPr>
            </w:pPr>
            <w:r>
              <w:rPr>
                <w:rFonts w:hint="eastAsia"/>
                <w:sz w:val="24"/>
                <w:szCs w:val="24"/>
              </w:rPr>
              <w:t>TCS V100R001</w:t>
            </w:r>
            <w:r w:rsidR="00E3224F">
              <w:rPr>
                <w:rFonts w:hint="eastAsia"/>
                <w:sz w:val="24"/>
                <w:szCs w:val="24"/>
              </w:rPr>
              <w:t>C</w:t>
            </w:r>
            <w:r>
              <w:rPr>
                <w:rFonts w:hint="eastAsia"/>
                <w:sz w:val="24"/>
                <w:szCs w:val="24"/>
              </w:rPr>
              <w:t>01</w:t>
            </w:r>
          </w:p>
        </w:tc>
        <w:tc>
          <w:tcPr>
            <w:tcW w:w="1482" w:type="pct"/>
            <w:gridSpan w:val="2"/>
            <w:tcBorders>
              <w:top w:val="single" w:sz="6" w:space="0" w:color="auto"/>
              <w:left w:val="single" w:sz="6" w:space="0" w:color="auto"/>
              <w:bottom w:val="single" w:sz="6" w:space="0" w:color="auto"/>
              <w:right w:val="single" w:sz="6" w:space="0" w:color="auto"/>
            </w:tcBorders>
          </w:tcPr>
          <w:p w:rsidR="00A8597D" w:rsidRDefault="00A8597D" w:rsidP="00A65AB1">
            <w:pPr>
              <w:pStyle w:val="aff"/>
            </w:pPr>
            <w:r>
              <w:rPr>
                <w:rFonts w:hint="eastAsia"/>
              </w:rPr>
              <w:t>机密</w:t>
            </w:r>
          </w:p>
        </w:tc>
      </w:tr>
      <w:tr w:rsidR="00A8597D" w:rsidTr="00A65AB1">
        <w:tc>
          <w:tcPr>
            <w:tcW w:w="1941" w:type="pct"/>
            <w:vMerge/>
            <w:tcBorders>
              <w:left w:val="single" w:sz="6" w:space="0" w:color="auto"/>
              <w:bottom w:val="single" w:sz="6" w:space="0" w:color="auto"/>
              <w:right w:val="single" w:sz="6" w:space="0" w:color="auto"/>
            </w:tcBorders>
          </w:tcPr>
          <w:p w:rsidR="00A8597D" w:rsidRDefault="00A8597D" w:rsidP="00A65AB1">
            <w:pPr>
              <w:pStyle w:val="aff"/>
            </w:pPr>
          </w:p>
        </w:tc>
        <w:tc>
          <w:tcPr>
            <w:tcW w:w="2187" w:type="pct"/>
            <w:gridSpan w:val="2"/>
            <w:tcBorders>
              <w:top w:val="single" w:sz="6" w:space="0" w:color="auto"/>
              <w:left w:val="single" w:sz="6" w:space="0" w:color="auto"/>
              <w:bottom w:val="single" w:sz="6" w:space="0" w:color="auto"/>
              <w:right w:val="single" w:sz="6" w:space="0" w:color="auto"/>
            </w:tcBorders>
            <w:vAlign w:val="center"/>
          </w:tcPr>
          <w:p w:rsidR="00A8597D" w:rsidRDefault="00A8597D" w:rsidP="00A65AB1">
            <w:pPr>
              <w:pStyle w:val="aff"/>
            </w:pPr>
          </w:p>
        </w:tc>
        <w:tc>
          <w:tcPr>
            <w:tcW w:w="872" w:type="pct"/>
            <w:tcBorders>
              <w:top w:val="single" w:sz="6" w:space="0" w:color="auto"/>
              <w:left w:val="single" w:sz="6" w:space="0" w:color="auto"/>
              <w:bottom w:val="single" w:sz="6" w:space="0" w:color="auto"/>
              <w:right w:val="single" w:sz="6" w:space="0" w:color="auto"/>
            </w:tcBorders>
          </w:tcPr>
          <w:p w:rsidR="00A8597D" w:rsidRDefault="00A8597D" w:rsidP="00C645A9">
            <w:pPr>
              <w:pStyle w:val="aff"/>
            </w:pPr>
            <w:r>
              <w:rPr>
                <w:rFonts w:hint="eastAsia"/>
              </w:rPr>
              <w:t>共</w:t>
            </w:r>
            <w:r w:rsidR="00B96945">
              <w:rPr>
                <w:rFonts w:hint="eastAsia"/>
              </w:rPr>
              <w:t>3</w:t>
            </w:r>
            <w:r w:rsidR="00C645A9">
              <w:rPr>
                <w:rFonts w:hint="eastAsia"/>
              </w:rPr>
              <w:t>2</w:t>
            </w:r>
            <w:r>
              <w:rPr>
                <w:rFonts w:hint="eastAsia"/>
              </w:rPr>
              <w:t>页</w:t>
            </w:r>
          </w:p>
        </w:tc>
      </w:tr>
    </w:tbl>
    <w:p w:rsidR="00194065" w:rsidRDefault="00194065" w:rsidP="00194065"/>
    <w:p w:rsidR="00194065" w:rsidRPr="00194065" w:rsidRDefault="00194065" w:rsidP="00194065"/>
    <w:p w:rsidR="00194065" w:rsidRDefault="00F96F0D" w:rsidP="00A8597D">
      <w:pPr>
        <w:pStyle w:val="af4"/>
      </w:pPr>
      <w:r>
        <w:rPr>
          <w:rFonts w:hint="eastAsia"/>
        </w:rPr>
        <w:t>交易服务器</w:t>
      </w:r>
      <w:r w:rsidR="00C71AB7">
        <w:rPr>
          <w:rFonts w:hint="eastAsia"/>
        </w:rPr>
        <w:t>接口</w:t>
      </w:r>
    </w:p>
    <w:p w:rsidR="00194065" w:rsidRDefault="00501098" w:rsidP="00194065">
      <w:pPr>
        <w:jc w:val="center"/>
      </w:pPr>
      <w:r>
        <w:rPr>
          <w:rFonts w:hint="eastAsia"/>
        </w:rPr>
        <w:t>V</w:t>
      </w:r>
      <w:r w:rsidR="002B4E88">
        <w:rPr>
          <w:rFonts w:hint="eastAsia"/>
        </w:rPr>
        <w:t>3</w:t>
      </w:r>
      <w:r w:rsidR="00772B40">
        <w:rPr>
          <w:rFonts w:hint="eastAsia"/>
        </w:rPr>
        <w:t>.</w:t>
      </w:r>
      <w:ins w:id="0" w:author="s00150434" w:date="2015-08-24T15:58:00Z">
        <w:r w:rsidR="00AA208B">
          <w:rPr>
            <w:rFonts w:hint="eastAsia"/>
          </w:rPr>
          <w:t>5</w:t>
        </w:r>
      </w:ins>
      <w:del w:id="1" w:author="s00150434" w:date="2015-08-24T15:58:00Z">
        <w:r w:rsidR="002858DA" w:rsidDel="00AA208B">
          <w:rPr>
            <w:rFonts w:hint="eastAsia"/>
          </w:rPr>
          <w:delText>3</w:delText>
        </w:r>
      </w:del>
    </w:p>
    <w:p w:rsidR="00A8597D" w:rsidRDefault="00A8597D" w:rsidP="00194065">
      <w:pPr>
        <w:jc w:val="center"/>
      </w:pPr>
    </w:p>
    <w:p w:rsidR="00A8597D" w:rsidRDefault="00A8597D" w:rsidP="00194065">
      <w:pPr>
        <w:jc w:val="center"/>
      </w:pPr>
    </w:p>
    <w:p w:rsidR="00A8597D" w:rsidRPr="00194065" w:rsidRDefault="00A8597D" w:rsidP="00194065">
      <w:pPr>
        <w:jc w:val="center"/>
      </w:pPr>
    </w:p>
    <w:tbl>
      <w:tblPr>
        <w:tblW w:w="5000" w:type="pct"/>
        <w:jc w:val="center"/>
        <w:tblLook w:val="0000"/>
      </w:tblPr>
      <w:tblGrid>
        <w:gridCol w:w="2153"/>
        <w:gridCol w:w="2841"/>
        <w:gridCol w:w="1159"/>
        <w:gridCol w:w="2369"/>
      </w:tblGrid>
      <w:tr w:rsidR="00A8597D" w:rsidRPr="00BE22A2" w:rsidTr="00A65AB1">
        <w:trPr>
          <w:jc w:val="center"/>
        </w:trPr>
        <w:tc>
          <w:tcPr>
            <w:tcW w:w="1263" w:type="pct"/>
          </w:tcPr>
          <w:p w:rsidR="00A8597D" w:rsidRPr="00BE22A2" w:rsidRDefault="00A8597D" w:rsidP="00A65AB1">
            <w:pPr>
              <w:pStyle w:val="aff"/>
              <w:rPr>
                <w:color w:val="000000"/>
              </w:rPr>
            </w:pPr>
            <w:r w:rsidRPr="00BE22A2">
              <w:rPr>
                <w:rFonts w:hint="eastAsia"/>
                <w:color w:val="000000"/>
              </w:rPr>
              <w:t>拟制</w:t>
            </w:r>
          </w:p>
        </w:tc>
        <w:tc>
          <w:tcPr>
            <w:tcW w:w="1667" w:type="pct"/>
            <w:tcBorders>
              <w:bottom w:val="single" w:sz="6" w:space="0" w:color="auto"/>
            </w:tcBorders>
          </w:tcPr>
          <w:p w:rsidR="00A8597D" w:rsidRPr="00BE22A2" w:rsidRDefault="00A8597D" w:rsidP="00A65AB1">
            <w:pPr>
              <w:pStyle w:val="afd"/>
              <w:rPr>
                <w:color w:val="000000"/>
              </w:rPr>
            </w:pPr>
            <w:r>
              <w:rPr>
                <w:rFonts w:hint="eastAsia"/>
                <w:color w:val="000000"/>
              </w:rPr>
              <w:t>刘连喜</w:t>
            </w:r>
            <w:r>
              <w:rPr>
                <w:rFonts w:hint="eastAsia"/>
                <w:color w:val="000000"/>
              </w:rPr>
              <w:t xml:space="preserve"> 46077</w:t>
            </w:r>
          </w:p>
        </w:tc>
        <w:tc>
          <w:tcPr>
            <w:tcW w:w="680" w:type="pct"/>
          </w:tcPr>
          <w:p w:rsidR="00A8597D" w:rsidRPr="00BE22A2" w:rsidRDefault="00A8597D" w:rsidP="00A65AB1">
            <w:pPr>
              <w:pStyle w:val="aff"/>
              <w:rPr>
                <w:color w:val="000000"/>
              </w:rPr>
            </w:pPr>
            <w:r w:rsidRPr="00BE22A2">
              <w:rPr>
                <w:rFonts w:hint="eastAsia"/>
                <w:color w:val="000000"/>
              </w:rPr>
              <w:t>日期</w:t>
            </w:r>
          </w:p>
        </w:tc>
        <w:tc>
          <w:tcPr>
            <w:tcW w:w="1390" w:type="pct"/>
            <w:tcBorders>
              <w:bottom w:val="single" w:sz="6" w:space="0" w:color="auto"/>
            </w:tcBorders>
          </w:tcPr>
          <w:p w:rsidR="00A8597D" w:rsidRPr="00BE22A2" w:rsidRDefault="006F13C8" w:rsidP="00294238">
            <w:pPr>
              <w:pStyle w:val="aff"/>
              <w:rPr>
                <w:color w:val="000000"/>
              </w:rPr>
            </w:pPr>
            <w:r>
              <w:rPr>
                <w:rFonts w:hint="eastAsia"/>
                <w:color w:val="000000"/>
              </w:rPr>
              <w:t>2012</w:t>
            </w:r>
            <w:r w:rsidR="00A8597D" w:rsidRPr="00BE22A2">
              <w:rPr>
                <w:color w:val="000000"/>
              </w:rPr>
              <w:t>-</w:t>
            </w:r>
            <w:r>
              <w:rPr>
                <w:rFonts w:hint="eastAsia"/>
                <w:color w:val="000000"/>
              </w:rPr>
              <w:t>03</w:t>
            </w:r>
            <w:r w:rsidR="00A8597D" w:rsidRPr="00BE22A2">
              <w:rPr>
                <w:color w:val="000000"/>
              </w:rPr>
              <w:t>-</w:t>
            </w:r>
            <w:r w:rsidR="00294238">
              <w:rPr>
                <w:rFonts w:hint="eastAsia"/>
                <w:color w:val="000000"/>
              </w:rPr>
              <w:t>20</w:t>
            </w:r>
          </w:p>
        </w:tc>
      </w:tr>
      <w:tr w:rsidR="00A8597D" w:rsidRPr="00BE22A2" w:rsidTr="00A65AB1">
        <w:trPr>
          <w:jc w:val="center"/>
        </w:trPr>
        <w:tc>
          <w:tcPr>
            <w:tcW w:w="1263" w:type="pct"/>
          </w:tcPr>
          <w:p w:rsidR="00A8597D" w:rsidRPr="00BE22A2" w:rsidRDefault="00A8597D" w:rsidP="00A65AB1">
            <w:pPr>
              <w:pStyle w:val="aff"/>
              <w:rPr>
                <w:color w:val="000000"/>
              </w:rPr>
            </w:pPr>
            <w:r w:rsidRPr="00BE22A2">
              <w:rPr>
                <w:rFonts w:hint="eastAsia"/>
                <w:color w:val="000000"/>
              </w:rPr>
              <w:t>评审人</w:t>
            </w:r>
          </w:p>
        </w:tc>
        <w:tc>
          <w:tcPr>
            <w:tcW w:w="1667" w:type="pct"/>
            <w:tcBorders>
              <w:top w:val="single" w:sz="6" w:space="0" w:color="auto"/>
              <w:bottom w:val="single" w:sz="6" w:space="0" w:color="auto"/>
            </w:tcBorders>
          </w:tcPr>
          <w:p w:rsidR="00A8597D" w:rsidRPr="00BE22A2" w:rsidRDefault="00A8597D" w:rsidP="00A65AB1">
            <w:pPr>
              <w:pStyle w:val="afd"/>
              <w:rPr>
                <w:color w:val="000000"/>
              </w:rPr>
            </w:pPr>
          </w:p>
        </w:tc>
        <w:tc>
          <w:tcPr>
            <w:tcW w:w="680" w:type="pct"/>
          </w:tcPr>
          <w:p w:rsidR="00A8597D" w:rsidRPr="00BE22A2" w:rsidRDefault="00A8597D" w:rsidP="00A65AB1">
            <w:pPr>
              <w:pStyle w:val="aff"/>
              <w:rPr>
                <w:color w:val="000000"/>
              </w:rPr>
            </w:pPr>
            <w:r w:rsidRPr="00BE22A2">
              <w:rPr>
                <w:rFonts w:hint="eastAsia"/>
                <w:color w:val="000000"/>
              </w:rPr>
              <w:t>日期</w:t>
            </w:r>
          </w:p>
        </w:tc>
        <w:tc>
          <w:tcPr>
            <w:tcW w:w="1390" w:type="pct"/>
            <w:tcBorders>
              <w:top w:val="single" w:sz="6" w:space="0" w:color="auto"/>
              <w:bottom w:val="single" w:sz="6" w:space="0" w:color="auto"/>
            </w:tcBorders>
          </w:tcPr>
          <w:p w:rsidR="00A8597D" w:rsidRPr="00BE22A2" w:rsidRDefault="00A8597D" w:rsidP="00A65AB1">
            <w:pPr>
              <w:pStyle w:val="aff"/>
              <w:rPr>
                <w:color w:val="000000"/>
              </w:rPr>
            </w:pPr>
            <w:r w:rsidRPr="00BE22A2">
              <w:rPr>
                <w:color w:val="000000"/>
              </w:rPr>
              <w:t>yyyy-mm-dd</w:t>
            </w:r>
          </w:p>
        </w:tc>
      </w:tr>
      <w:tr w:rsidR="00A8597D" w:rsidRPr="00BE22A2" w:rsidTr="00A65AB1">
        <w:trPr>
          <w:jc w:val="center"/>
        </w:trPr>
        <w:tc>
          <w:tcPr>
            <w:tcW w:w="1263" w:type="pct"/>
          </w:tcPr>
          <w:p w:rsidR="00A8597D" w:rsidRPr="00BE22A2" w:rsidRDefault="00A8597D" w:rsidP="00A65AB1">
            <w:pPr>
              <w:pStyle w:val="aff"/>
              <w:rPr>
                <w:color w:val="000000"/>
              </w:rPr>
            </w:pPr>
            <w:r w:rsidRPr="00BE22A2">
              <w:rPr>
                <w:rFonts w:hint="eastAsia"/>
                <w:color w:val="000000"/>
              </w:rPr>
              <w:t>批准</w:t>
            </w:r>
          </w:p>
        </w:tc>
        <w:tc>
          <w:tcPr>
            <w:tcW w:w="1667" w:type="pct"/>
            <w:tcBorders>
              <w:top w:val="single" w:sz="6" w:space="0" w:color="auto"/>
              <w:bottom w:val="single" w:sz="6" w:space="0" w:color="auto"/>
            </w:tcBorders>
          </w:tcPr>
          <w:p w:rsidR="00A8597D" w:rsidRPr="00BE22A2" w:rsidRDefault="00A8597D" w:rsidP="00A65AB1">
            <w:pPr>
              <w:pStyle w:val="afd"/>
              <w:rPr>
                <w:color w:val="000000"/>
              </w:rPr>
            </w:pPr>
          </w:p>
        </w:tc>
        <w:tc>
          <w:tcPr>
            <w:tcW w:w="680" w:type="pct"/>
          </w:tcPr>
          <w:p w:rsidR="00A8597D" w:rsidRPr="00BE22A2" w:rsidRDefault="00A8597D" w:rsidP="00A65AB1">
            <w:pPr>
              <w:pStyle w:val="aff"/>
              <w:rPr>
                <w:color w:val="000000"/>
              </w:rPr>
            </w:pPr>
            <w:r w:rsidRPr="00BE22A2">
              <w:rPr>
                <w:rFonts w:hint="eastAsia"/>
                <w:color w:val="000000"/>
              </w:rPr>
              <w:t>日期</w:t>
            </w:r>
          </w:p>
        </w:tc>
        <w:tc>
          <w:tcPr>
            <w:tcW w:w="1390" w:type="pct"/>
            <w:tcBorders>
              <w:top w:val="single" w:sz="6" w:space="0" w:color="auto"/>
              <w:bottom w:val="single" w:sz="6" w:space="0" w:color="auto"/>
            </w:tcBorders>
          </w:tcPr>
          <w:p w:rsidR="00A8597D" w:rsidRPr="00BE22A2" w:rsidRDefault="00A8597D" w:rsidP="00A65AB1">
            <w:pPr>
              <w:pStyle w:val="aff"/>
              <w:rPr>
                <w:color w:val="000000"/>
              </w:rPr>
            </w:pPr>
            <w:r w:rsidRPr="00BE22A2">
              <w:rPr>
                <w:color w:val="000000"/>
              </w:rPr>
              <w:t>yyyy-mm-dd</w:t>
            </w:r>
          </w:p>
        </w:tc>
      </w:tr>
      <w:tr w:rsidR="00A8597D" w:rsidRPr="00BE22A2" w:rsidTr="00A65AB1">
        <w:trPr>
          <w:jc w:val="center"/>
        </w:trPr>
        <w:tc>
          <w:tcPr>
            <w:tcW w:w="1263" w:type="pct"/>
          </w:tcPr>
          <w:p w:rsidR="00A8597D" w:rsidRPr="00BE22A2" w:rsidRDefault="00A8597D" w:rsidP="00A65AB1">
            <w:pPr>
              <w:pStyle w:val="aff"/>
              <w:rPr>
                <w:color w:val="000000"/>
              </w:rPr>
            </w:pPr>
            <w:r w:rsidRPr="00BE22A2">
              <w:rPr>
                <w:rFonts w:hint="eastAsia"/>
                <w:color w:val="000000"/>
              </w:rPr>
              <w:t>签发</w:t>
            </w:r>
          </w:p>
        </w:tc>
        <w:tc>
          <w:tcPr>
            <w:tcW w:w="1667" w:type="pct"/>
            <w:tcBorders>
              <w:top w:val="single" w:sz="6" w:space="0" w:color="auto"/>
              <w:bottom w:val="single" w:sz="6" w:space="0" w:color="auto"/>
            </w:tcBorders>
          </w:tcPr>
          <w:p w:rsidR="00A8597D" w:rsidRPr="00BE22A2" w:rsidRDefault="00A8597D" w:rsidP="00A65AB1">
            <w:pPr>
              <w:pStyle w:val="afd"/>
              <w:rPr>
                <w:color w:val="000000"/>
              </w:rPr>
            </w:pPr>
          </w:p>
        </w:tc>
        <w:tc>
          <w:tcPr>
            <w:tcW w:w="680" w:type="pct"/>
          </w:tcPr>
          <w:p w:rsidR="00A8597D" w:rsidRPr="00BE22A2" w:rsidRDefault="00A8597D" w:rsidP="00A65AB1">
            <w:pPr>
              <w:pStyle w:val="aff"/>
              <w:rPr>
                <w:color w:val="000000"/>
              </w:rPr>
            </w:pPr>
            <w:r w:rsidRPr="00BE22A2">
              <w:rPr>
                <w:rFonts w:hint="eastAsia"/>
                <w:color w:val="000000"/>
              </w:rPr>
              <w:t>日期</w:t>
            </w:r>
          </w:p>
        </w:tc>
        <w:tc>
          <w:tcPr>
            <w:tcW w:w="1390" w:type="pct"/>
            <w:tcBorders>
              <w:top w:val="single" w:sz="6" w:space="0" w:color="auto"/>
              <w:bottom w:val="single" w:sz="6" w:space="0" w:color="auto"/>
            </w:tcBorders>
          </w:tcPr>
          <w:p w:rsidR="00A8597D" w:rsidRPr="00BE22A2" w:rsidRDefault="00A8597D" w:rsidP="00A65AB1">
            <w:pPr>
              <w:pStyle w:val="aff"/>
              <w:rPr>
                <w:color w:val="000000"/>
              </w:rPr>
            </w:pPr>
            <w:r w:rsidRPr="00BE22A2">
              <w:rPr>
                <w:color w:val="000000"/>
              </w:rPr>
              <w:t>yyyy-mm-dd</w:t>
            </w:r>
          </w:p>
        </w:tc>
      </w:tr>
    </w:tbl>
    <w:p w:rsidR="00A8597D" w:rsidRDefault="00A8597D" w:rsidP="00A8597D">
      <w:pPr>
        <w:pStyle w:val="afd"/>
        <w:jc w:val="center"/>
        <w:rPr>
          <w:rFonts w:ascii="Dotum" w:hAnsi="Dotum"/>
        </w:rPr>
      </w:pPr>
    </w:p>
    <w:p w:rsidR="00A8597D" w:rsidRDefault="00A8597D" w:rsidP="00A8597D">
      <w:pPr>
        <w:pStyle w:val="afd"/>
        <w:jc w:val="center"/>
        <w:rPr>
          <w:rFonts w:ascii="Dotum" w:hAnsi="Dotum"/>
        </w:rPr>
      </w:pPr>
    </w:p>
    <w:p w:rsidR="00A8597D" w:rsidRDefault="00A8597D" w:rsidP="00A8597D">
      <w:pPr>
        <w:pStyle w:val="afd"/>
        <w:jc w:val="center"/>
        <w:rPr>
          <w:rFonts w:ascii="Dotum" w:hAnsi="Dotum"/>
        </w:rPr>
      </w:pPr>
    </w:p>
    <w:p w:rsidR="00A8597D" w:rsidRDefault="00A8597D" w:rsidP="00A8597D">
      <w:pPr>
        <w:pStyle w:val="afd"/>
        <w:jc w:val="center"/>
        <w:rPr>
          <w:rFonts w:ascii="Dotum" w:hAnsi="Dotum"/>
        </w:rPr>
      </w:pPr>
    </w:p>
    <w:p w:rsidR="00A8597D" w:rsidRDefault="00A8597D" w:rsidP="00A8597D">
      <w:pPr>
        <w:pStyle w:val="afd"/>
        <w:jc w:val="center"/>
        <w:rPr>
          <w:rFonts w:ascii="Dotum" w:hAnsi="Dotum"/>
        </w:rPr>
      </w:pPr>
    </w:p>
    <w:p w:rsidR="00A8597D" w:rsidRPr="00BE22A2" w:rsidRDefault="00A8597D" w:rsidP="00A8597D">
      <w:pPr>
        <w:pStyle w:val="afd"/>
        <w:jc w:val="center"/>
        <w:rPr>
          <w:color w:val="000000"/>
        </w:rPr>
      </w:pPr>
      <w:r>
        <w:rPr>
          <w:rFonts w:ascii="Dotum" w:eastAsia="Dotum" w:hAnsi="Dotum" w:hint="eastAsia"/>
          <w:noProof/>
        </w:rPr>
        <w:drawing>
          <wp:inline distT="0" distB="0" distL="0" distR="0">
            <wp:extent cx="1043940" cy="1043940"/>
            <wp:effectExtent l="19050" t="0" r="3810" b="0"/>
            <wp:docPr id="14" name="图片 14"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W_POS_RGB_Vertical"/>
                    <pic:cNvPicPr>
                      <a:picLocks noChangeAspect="1" noChangeArrowheads="1"/>
                    </pic:cNvPicPr>
                  </pic:nvPicPr>
                  <pic:blipFill>
                    <a:blip r:embed="rId8" cstate="print"/>
                    <a:srcRect/>
                    <a:stretch>
                      <a:fillRect/>
                    </a:stretch>
                  </pic:blipFill>
                  <pic:spPr bwMode="auto">
                    <a:xfrm>
                      <a:off x="0" y="0"/>
                      <a:ext cx="1043940" cy="1043940"/>
                    </a:xfrm>
                    <a:prstGeom prst="rect">
                      <a:avLst/>
                    </a:prstGeom>
                    <a:noFill/>
                    <a:ln w="9525">
                      <a:noFill/>
                      <a:miter lim="800000"/>
                      <a:headEnd/>
                      <a:tailEnd/>
                    </a:ln>
                  </pic:spPr>
                </pic:pic>
              </a:graphicData>
            </a:graphic>
          </wp:inline>
        </w:drawing>
      </w:r>
    </w:p>
    <w:p w:rsidR="00A8597D" w:rsidRPr="00BE22A2" w:rsidRDefault="00A8597D" w:rsidP="00A8597D">
      <w:pPr>
        <w:pStyle w:val="afd"/>
        <w:rPr>
          <w:color w:val="000000"/>
        </w:rPr>
      </w:pPr>
    </w:p>
    <w:p w:rsidR="00A8597D" w:rsidRPr="00BE22A2" w:rsidRDefault="00A8597D" w:rsidP="00A8597D">
      <w:pPr>
        <w:pStyle w:val="afe"/>
        <w:rPr>
          <w:color w:val="000000"/>
        </w:rPr>
      </w:pPr>
      <w:r w:rsidRPr="00BE22A2">
        <w:rPr>
          <w:rFonts w:hint="eastAsia"/>
          <w:color w:val="000000"/>
        </w:rPr>
        <w:t>华为技术有限公司</w:t>
      </w:r>
    </w:p>
    <w:p w:rsidR="00A8597D" w:rsidRPr="00BE22A2" w:rsidRDefault="00A8597D" w:rsidP="00A8597D">
      <w:pPr>
        <w:pStyle w:val="aff"/>
        <w:rPr>
          <w:color w:val="000000"/>
        </w:rPr>
      </w:pPr>
    </w:p>
    <w:p w:rsidR="00A8597D" w:rsidRDefault="00A8597D" w:rsidP="00A8597D">
      <w:pPr>
        <w:pStyle w:val="aff"/>
        <w:rPr>
          <w:color w:val="000000"/>
        </w:rPr>
      </w:pPr>
      <w:r w:rsidRPr="00BE22A2">
        <w:rPr>
          <w:rFonts w:hint="eastAsia"/>
          <w:color w:val="000000"/>
        </w:rPr>
        <w:t>版权所有</w:t>
      </w:r>
      <w:r w:rsidRPr="00BE22A2">
        <w:rPr>
          <w:color w:val="000000"/>
        </w:rPr>
        <w:t xml:space="preserve">  </w:t>
      </w:r>
      <w:r w:rsidRPr="00BE22A2">
        <w:rPr>
          <w:rFonts w:hint="eastAsia"/>
          <w:color w:val="000000"/>
        </w:rPr>
        <w:t>侵权必究</w:t>
      </w:r>
    </w:p>
    <w:p w:rsidR="003170B4" w:rsidRPr="00BE22A2" w:rsidRDefault="000A75F7" w:rsidP="003170B4">
      <w:pPr>
        <w:pStyle w:val="afc"/>
        <w:rPr>
          <w:color w:val="000000"/>
        </w:rPr>
      </w:pPr>
      <w:r>
        <w:br w:type="page"/>
      </w:r>
      <w:r w:rsidR="003170B4" w:rsidRPr="00BE22A2">
        <w:rPr>
          <w:rFonts w:hint="eastAsia"/>
          <w:color w:val="000000"/>
        </w:rPr>
        <w:lastRenderedPageBreak/>
        <w:t>修订记录</w:t>
      </w:r>
    </w:p>
    <w:tbl>
      <w:tblPr>
        <w:tblW w:w="4659" w:type="pct"/>
        <w:jc w:val="center"/>
        <w:tblCellMar>
          <w:left w:w="57" w:type="dxa"/>
          <w:right w:w="57" w:type="dxa"/>
        </w:tblCellMar>
        <w:tblLook w:val="0000"/>
      </w:tblPr>
      <w:tblGrid>
        <w:gridCol w:w="1094"/>
        <w:gridCol w:w="534"/>
        <w:gridCol w:w="457"/>
        <w:gridCol w:w="4562"/>
        <w:gridCol w:w="1199"/>
      </w:tblGrid>
      <w:tr w:rsidR="001C7676" w:rsidRPr="00BE22A2" w:rsidTr="001C7676">
        <w:trPr>
          <w:cantSplit/>
          <w:tblHeader/>
          <w:jc w:val="center"/>
        </w:trPr>
        <w:tc>
          <w:tcPr>
            <w:tcW w:w="697" w:type="pct"/>
            <w:tcBorders>
              <w:top w:val="single" w:sz="6" w:space="0" w:color="auto"/>
              <w:left w:val="single" w:sz="6" w:space="0" w:color="auto"/>
              <w:bottom w:val="single" w:sz="6" w:space="0" w:color="auto"/>
              <w:right w:val="single" w:sz="6" w:space="0" w:color="auto"/>
            </w:tcBorders>
          </w:tcPr>
          <w:p w:rsidR="001C7676" w:rsidRPr="00BE22A2" w:rsidRDefault="001C7676" w:rsidP="00A65AB1">
            <w:pPr>
              <w:pStyle w:val="Char5"/>
              <w:rPr>
                <w:color w:val="000000"/>
              </w:rPr>
            </w:pPr>
            <w:r w:rsidRPr="00BE22A2">
              <w:rPr>
                <w:rFonts w:hint="eastAsia"/>
                <w:color w:val="000000"/>
              </w:rPr>
              <w:t>日期</w:t>
            </w:r>
          </w:p>
        </w:tc>
        <w:tc>
          <w:tcPr>
            <w:tcW w:w="379" w:type="pct"/>
            <w:tcBorders>
              <w:top w:val="single" w:sz="6" w:space="0" w:color="auto"/>
              <w:left w:val="single" w:sz="6" w:space="0" w:color="auto"/>
              <w:bottom w:val="single" w:sz="6" w:space="0" w:color="auto"/>
              <w:right w:val="single" w:sz="6" w:space="0" w:color="auto"/>
            </w:tcBorders>
          </w:tcPr>
          <w:p w:rsidR="001C7676" w:rsidRPr="00BE22A2" w:rsidRDefault="001C7676" w:rsidP="00A65AB1">
            <w:pPr>
              <w:pStyle w:val="Char5"/>
              <w:rPr>
                <w:color w:val="000000"/>
              </w:rPr>
            </w:pPr>
            <w:r w:rsidRPr="00BE22A2">
              <w:rPr>
                <w:rFonts w:hint="eastAsia"/>
                <w:color w:val="000000"/>
              </w:rPr>
              <w:t>版本</w:t>
            </w:r>
          </w:p>
        </w:tc>
        <w:tc>
          <w:tcPr>
            <w:tcW w:w="403" w:type="pct"/>
            <w:tcBorders>
              <w:top w:val="single" w:sz="6" w:space="0" w:color="auto"/>
              <w:left w:val="single" w:sz="6" w:space="0" w:color="auto"/>
              <w:bottom w:val="single" w:sz="6" w:space="0" w:color="auto"/>
              <w:right w:val="single" w:sz="6" w:space="0" w:color="auto"/>
            </w:tcBorders>
          </w:tcPr>
          <w:p w:rsidR="001C7676" w:rsidRPr="00BE22A2" w:rsidRDefault="001C7676" w:rsidP="00A65AB1">
            <w:pPr>
              <w:pStyle w:val="afb"/>
              <w:rPr>
                <w:color w:val="000000"/>
              </w:rPr>
            </w:pPr>
            <w:r w:rsidRPr="00BE22A2">
              <w:rPr>
                <w:rFonts w:hint="eastAsia"/>
                <w:color w:val="000000"/>
              </w:rPr>
              <w:t>章节</w:t>
            </w:r>
          </w:p>
        </w:tc>
        <w:tc>
          <w:tcPr>
            <w:tcW w:w="2982" w:type="pct"/>
            <w:tcBorders>
              <w:top w:val="single" w:sz="6" w:space="0" w:color="auto"/>
              <w:left w:val="single" w:sz="6" w:space="0" w:color="auto"/>
              <w:bottom w:val="single" w:sz="6" w:space="0" w:color="auto"/>
              <w:right w:val="single" w:sz="6" w:space="0" w:color="auto"/>
            </w:tcBorders>
          </w:tcPr>
          <w:p w:rsidR="001C7676" w:rsidRPr="00BE22A2" w:rsidRDefault="001C7676" w:rsidP="00A65AB1">
            <w:pPr>
              <w:pStyle w:val="Char5"/>
              <w:rPr>
                <w:color w:val="000000"/>
              </w:rPr>
            </w:pPr>
            <w:r w:rsidRPr="00BE22A2">
              <w:rPr>
                <w:rFonts w:hint="eastAsia"/>
                <w:color w:val="000000"/>
              </w:rPr>
              <w:t>修改描述</w:t>
            </w:r>
          </w:p>
        </w:tc>
        <w:tc>
          <w:tcPr>
            <w:tcW w:w="539" w:type="pct"/>
            <w:tcBorders>
              <w:top w:val="single" w:sz="6" w:space="0" w:color="auto"/>
              <w:left w:val="single" w:sz="6" w:space="0" w:color="auto"/>
              <w:bottom w:val="single" w:sz="6" w:space="0" w:color="auto"/>
              <w:right w:val="single" w:sz="6" w:space="0" w:color="auto"/>
            </w:tcBorders>
          </w:tcPr>
          <w:p w:rsidR="001C7676" w:rsidRPr="00BE22A2" w:rsidRDefault="001C7676" w:rsidP="00A65AB1">
            <w:pPr>
              <w:pStyle w:val="Char5"/>
              <w:rPr>
                <w:color w:val="000000"/>
              </w:rPr>
            </w:pPr>
            <w:r w:rsidRPr="00BE22A2">
              <w:rPr>
                <w:rFonts w:hint="eastAsia"/>
                <w:color w:val="000000"/>
              </w:rPr>
              <w:t>作者</w:t>
            </w:r>
          </w:p>
        </w:tc>
      </w:tr>
      <w:tr w:rsidR="001C7676" w:rsidRPr="00BE22A2" w:rsidTr="001C7676">
        <w:trPr>
          <w:cantSplit/>
          <w:jc w:val="center"/>
        </w:trPr>
        <w:tc>
          <w:tcPr>
            <w:tcW w:w="697" w:type="pct"/>
            <w:tcBorders>
              <w:top w:val="single" w:sz="6" w:space="0" w:color="auto"/>
              <w:left w:val="single" w:sz="6" w:space="0" w:color="auto"/>
              <w:bottom w:val="single" w:sz="6" w:space="0" w:color="auto"/>
              <w:right w:val="single" w:sz="6" w:space="0" w:color="auto"/>
            </w:tcBorders>
            <w:vAlign w:val="center"/>
          </w:tcPr>
          <w:p w:rsidR="001C7676" w:rsidRPr="00BE22A2" w:rsidRDefault="001C7676" w:rsidP="001C7676">
            <w:pPr>
              <w:pStyle w:val="afd"/>
              <w:spacing w:line="240" w:lineRule="auto"/>
              <w:jc w:val="both"/>
              <w:rPr>
                <w:color w:val="000000"/>
              </w:rPr>
            </w:pPr>
            <w:r>
              <w:rPr>
                <w:rFonts w:hint="eastAsia"/>
                <w:color w:val="000000"/>
              </w:rPr>
              <w:t>2012-03-10</w:t>
            </w:r>
          </w:p>
        </w:tc>
        <w:tc>
          <w:tcPr>
            <w:tcW w:w="379" w:type="pct"/>
            <w:tcBorders>
              <w:top w:val="single" w:sz="6" w:space="0" w:color="auto"/>
              <w:left w:val="single" w:sz="6" w:space="0" w:color="auto"/>
              <w:bottom w:val="single" w:sz="6" w:space="0" w:color="auto"/>
              <w:right w:val="single" w:sz="6" w:space="0" w:color="auto"/>
            </w:tcBorders>
            <w:vAlign w:val="center"/>
          </w:tcPr>
          <w:p w:rsidR="001C7676" w:rsidRPr="00BE22A2" w:rsidRDefault="001C7676" w:rsidP="001C7676">
            <w:pPr>
              <w:pStyle w:val="afd"/>
              <w:spacing w:line="240" w:lineRule="auto"/>
              <w:jc w:val="both"/>
              <w:rPr>
                <w:color w:val="000000"/>
              </w:rPr>
            </w:pPr>
            <w:r>
              <w:rPr>
                <w:rFonts w:hint="eastAsia"/>
                <w:color w:val="000000"/>
              </w:rPr>
              <w:t>0.1</w:t>
            </w:r>
          </w:p>
        </w:tc>
        <w:tc>
          <w:tcPr>
            <w:tcW w:w="403" w:type="pct"/>
            <w:tcBorders>
              <w:top w:val="single" w:sz="6" w:space="0" w:color="auto"/>
              <w:left w:val="single" w:sz="6" w:space="0" w:color="auto"/>
              <w:bottom w:val="single" w:sz="6" w:space="0" w:color="auto"/>
              <w:right w:val="single" w:sz="6" w:space="0" w:color="auto"/>
            </w:tcBorders>
            <w:vAlign w:val="center"/>
          </w:tcPr>
          <w:p w:rsidR="001C7676" w:rsidRPr="00BE22A2" w:rsidRDefault="001C7676" w:rsidP="001C7676">
            <w:pPr>
              <w:pStyle w:val="afd"/>
              <w:spacing w:line="240" w:lineRule="auto"/>
              <w:jc w:val="both"/>
              <w:rPr>
                <w:color w:val="000000"/>
              </w:rPr>
            </w:pPr>
          </w:p>
        </w:tc>
        <w:tc>
          <w:tcPr>
            <w:tcW w:w="2982" w:type="pct"/>
            <w:tcBorders>
              <w:top w:val="single" w:sz="6" w:space="0" w:color="auto"/>
              <w:left w:val="single" w:sz="6" w:space="0" w:color="auto"/>
              <w:bottom w:val="single" w:sz="6" w:space="0" w:color="auto"/>
              <w:right w:val="single" w:sz="6" w:space="0" w:color="auto"/>
            </w:tcBorders>
            <w:vAlign w:val="center"/>
          </w:tcPr>
          <w:p w:rsidR="001C7676" w:rsidRPr="00BE22A2" w:rsidRDefault="001C7676" w:rsidP="001C7676">
            <w:pPr>
              <w:pStyle w:val="a5"/>
              <w:jc w:val="both"/>
              <w:rPr>
                <w:color w:val="000000"/>
              </w:rPr>
            </w:pPr>
            <w:r>
              <w:rPr>
                <w:rFonts w:hint="eastAsia"/>
                <w:color w:val="000000"/>
              </w:rPr>
              <w:t>初始版本</w:t>
            </w:r>
          </w:p>
        </w:tc>
        <w:tc>
          <w:tcPr>
            <w:tcW w:w="539" w:type="pct"/>
            <w:tcBorders>
              <w:top w:val="single" w:sz="6" w:space="0" w:color="auto"/>
              <w:left w:val="single" w:sz="6" w:space="0" w:color="auto"/>
              <w:bottom w:val="single" w:sz="6" w:space="0" w:color="auto"/>
              <w:right w:val="single" w:sz="6" w:space="0" w:color="auto"/>
            </w:tcBorders>
            <w:vAlign w:val="center"/>
          </w:tcPr>
          <w:p w:rsidR="001C7676" w:rsidRPr="00BE22A2" w:rsidRDefault="001C7676" w:rsidP="001C7676">
            <w:pPr>
              <w:pStyle w:val="afd"/>
              <w:spacing w:line="240" w:lineRule="auto"/>
              <w:jc w:val="both"/>
              <w:rPr>
                <w:color w:val="000000"/>
              </w:rPr>
            </w:pPr>
            <w:r>
              <w:rPr>
                <w:rFonts w:hint="eastAsia"/>
                <w:color w:val="000000"/>
              </w:rPr>
              <w:t>刘连喜</w:t>
            </w:r>
            <w:r>
              <w:rPr>
                <w:rFonts w:hint="eastAsia"/>
                <w:color w:val="000000"/>
              </w:rPr>
              <w:t xml:space="preserve"> 46077</w:t>
            </w:r>
          </w:p>
        </w:tc>
      </w:tr>
      <w:tr w:rsidR="001C7676" w:rsidRPr="00BE22A2" w:rsidTr="001C7676">
        <w:trPr>
          <w:cantSplit/>
          <w:jc w:val="center"/>
        </w:trPr>
        <w:tc>
          <w:tcPr>
            <w:tcW w:w="697" w:type="pct"/>
            <w:tcBorders>
              <w:top w:val="single" w:sz="6" w:space="0" w:color="auto"/>
              <w:left w:val="single" w:sz="6" w:space="0" w:color="auto"/>
              <w:bottom w:val="single" w:sz="6" w:space="0" w:color="auto"/>
              <w:right w:val="single" w:sz="6" w:space="0" w:color="auto"/>
            </w:tcBorders>
            <w:vAlign w:val="center"/>
          </w:tcPr>
          <w:p w:rsidR="001C7676" w:rsidRPr="00BE22A2" w:rsidRDefault="001C7676" w:rsidP="001C7676">
            <w:pPr>
              <w:pStyle w:val="afd"/>
              <w:spacing w:line="240" w:lineRule="auto"/>
              <w:jc w:val="both"/>
              <w:rPr>
                <w:color w:val="000000"/>
              </w:rPr>
            </w:pPr>
            <w:r>
              <w:rPr>
                <w:rFonts w:hint="eastAsia"/>
                <w:color w:val="000000"/>
              </w:rPr>
              <w:t>2012-06-11</w:t>
            </w:r>
          </w:p>
        </w:tc>
        <w:tc>
          <w:tcPr>
            <w:tcW w:w="379" w:type="pct"/>
            <w:tcBorders>
              <w:top w:val="single" w:sz="6" w:space="0" w:color="auto"/>
              <w:left w:val="single" w:sz="6" w:space="0" w:color="auto"/>
              <w:bottom w:val="single" w:sz="6" w:space="0" w:color="auto"/>
              <w:right w:val="single" w:sz="6" w:space="0" w:color="auto"/>
            </w:tcBorders>
            <w:vAlign w:val="center"/>
          </w:tcPr>
          <w:p w:rsidR="001C7676" w:rsidRPr="00BE22A2" w:rsidRDefault="001C7676" w:rsidP="001C7676">
            <w:pPr>
              <w:pStyle w:val="afd"/>
              <w:spacing w:line="240" w:lineRule="auto"/>
              <w:jc w:val="both"/>
              <w:rPr>
                <w:color w:val="000000"/>
              </w:rPr>
            </w:pPr>
            <w:r>
              <w:rPr>
                <w:rFonts w:hint="eastAsia"/>
                <w:color w:val="000000"/>
              </w:rPr>
              <w:t>1.1.5</w:t>
            </w:r>
          </w:p>
        </w:tc>
        <w:tc>
          <w:tcPr>
            <w:tcW w:w="403" w:type="pct"/>
            <w:tcBorders>
              <w:top w:val="single" w:sz="6" w:space="0" w:color="auto"/>
              <w:left w:val="single" w:sz="6" w:space="0" w:color="auto"/>
              <w:bottom w:val="single" w:sz="6" w:space="0" w:color="auto"/>
              <w:right w:val="single" w:sz="6" w:space="0" w:color="auto"/>
            </w:tcBorders>
            <w:vAlign w:val="center"/>
          </w:tcPr>
          <w:p w:rsidR="001C7676" w:rsidRPr="00BE22A2" w:rsidRDefault="001C7676" w:rsidP="001C7676">
            <w:pPr>
              <w:pStyle w:val="a5"/>
              <w:jc w:val="both"/>
              <w:rPr>
                <w:color w:val="000000"/>
              </w:rPr>
            </w:pPr>
          </w:p>
        </w:tc>
        <w:tc>
          <w:tcPr>
            <w:tcW w:w="2982" w:type="pct"/>
            <w:tcBorders>
              <w:top w:val="single" w:sz="6" w:space="0" w:color="auto"/>
              <w:left w:val="single" w:sz="6" w:space="0" w:color="auto"/>
              <w:bottom w:val="single" w:sz="6" w:space="0" w:color="auto"/>
              <w:right w:val="single" w:sz="6" w:space="0" w:color="auto"/>
            </w:tcBorders>
            <w:vAlign w:val="center"/>
          </w:tcPr>
          <w:p w:rsidR="001C7676" w:rsidRPr="008421AE" w:rsidRDefault="001C7676" w:rsidP="001C7676">
            <w:pPr>
              <w:pStyle w:val="a5"/>
              <w:jc w:val="both"/>
              <w:rPr>
                <w:color w:val="000000"/>
              </w:rPr>
            </w:pPr>
            <w:r>
              <w:rPr>
                <w:rFonts w:hint="eastAsia"/>
                <w:color w:val="000000"/>
              </w:rPr>
              <w:t>回调</w:t>
            </w:r>
            <w:r>
              <w:rPr>
                <w:rFonts w:hint="eastAsia"/>
                <w:color w:val="000000"/>
              </w:rPr>
              <w:t>URL</w:t>
            </w:r>
            <w:r>
              <w:rPr>
                <w:rFonts w:hint="eastAsia"/>
                <w:color w:val="000000"/>
              </w:rPr>
              <w:t>设置及支付方式可配置</w:t>
            </w:r>
          </w:p>
        </w:tc>
        <w:tc>
          <w:tcPr>
            <w:tcW w:w="539" w:type="pct"/>
            <w:tcBorders>
              <w:top w:val="single" w:sz="6" w:space="0" w:color="auto"/>
              <w:left w:val="single" w:sz="6" w:space="0" w:color="auto"/>
              <w:bottom w:val="single" w:sz="6" w:space="0" w:color="auto"/>
              <w:right w:val="single" w:sz="6" w:space="0" w:color="auto"/>
            </w:tcBorders>
            <w:vAlign w:val="center"/>
          </w:tcPr>
          <w:p w:rsidR="001C7676" w:rsidRPr="00BE22A2" w:rsidRDefault="001C7676" w:rsidP="001C7676">
            <w:pPr>
              <w:pStyle w:val="afd"/>
              <w:spacing w:line="240" w:lineRule="auto"/>
              <w:jc w:val="both"/>
              <w:rPr>
                <w:color w:val="000000"/>
              </w:rPr>
            </w:pPr>
            <w:r>
              <w:rPr>
                <w:rFonts w:hint="eastAsia"/>
                <w:color w:val="000000"/>
              </w:rPr>
              <w:t>吴学志</w:t>
            </w:r>
            <w:r>
              <w:rPr>
                <w:rFonts w:hint="eastAsia"/>
                <w:color w:val="000000"/>
              </w:rPr>
              <w:t xml:space="preserve"> 101354</w:t>
            </w:r>
          </w:p>
        </w:tc>
      </w:tr>
      <w:tr w:rsidR="001C7676" w:rsidRPr="00BE22A2" w:rsidTr="001C7676">
        <w:trPr>
          <w:cantSplit/>
          <w:jc w:val="center"/>
        </w:trPr>
        <w:tc>
          <w:tcPr>
            <w:tcW w:w="697" w:type="pct"/>
            <w:tcBorders>
              <w:top w:val="single" w:sz="6" w:space="0" w:color="auto"/>
              <w:left w:val="single" w:sz="6" w:space="0" w:color="auto"/>
              <w:bottom w:val="single" w:sz="6" w:space="0" w:color="auto"/>
              <w:right w:val="single" w:sz="6" w:space="0" w:color="auto"/>
            </w:tcBorders>
            <w:vAlign w:val="center"/>
          </w:tcPr>
          <w:p w:rsidR="001C7676" w:rsidRDefault="001C7676" w:rsidP="001C7676">
            <w:pPr>
              <w:pStyle w:val="afd"/>
              <w:spacing w:line="240" w:lineRule="auto"/>
              <w:jc w:val="both"/>
              <w:rPr>
                <w:color w:val="000000"/>
              </w:rPr>
            </w:pPr>
            <w:r>
              <w:rPr>
                <w:color w:val="000000"/>
              </w:rPr>
              <w:t>2012-7-23</w:t>
            </w:r>
          </w:p>
        </w:tc>
        <w:tc>
          <w:tcPr>
            <w:tcW w:w="379" w:type="pct"/>
            <w:tcBorders>
              <w:top w:val="single" w:sz="6" w:space="0" w:color="auto"/>
              <w:left w:val="single" w:sz="6" w:space="0" w:color="auto"/>
              <w:bottom w:val="single" w:sz="6" w:space="0" w:color="auto"/>
              <w:right w:val="single" w:sz="6" w:space="0" w:color="auto"/>
            </w:tcBorders>
            <w:vAlign w:val="center"/>
          </w:tcPr>
          <w:p w:rsidR="001C7676" w:rsidRDefault="001C7676" w:rsidP="001C7676">
            <w:pPr>
              <w:pStyle w:val="afd"/>
              <w:spacing w:line="240" w:lineRule="auto"/>
              <w:jc w:val="both"/>
              <w:rPr>
                <w:color w:val="000000"/>
              </w:rPr>
            </w:pPr>
            <w:r>
              <w:rPr>
                <w:rFonts w:hint="eastAsia"/>
                <w:color w:val="000000"/>
              </w:rPr>
              <w:t>1.1.7</w:t>
            </w:r>
          </w:p>
        </w:tc>
        <w:tc>
          <w:tcPr>
            <w:tcW w:w="403" w:type="pct"/>
            <w:tcBorders>
              <w:top w:val="single" w:sz="6" w:space="0" w:color="auto"/>
              <w:left w:val="single" w:sz="6" w:space="0" w:color="auto"/>
              <w:bottom w:val="single" w:sz="6" w:space="0" w:color="auto"/>
              <w:right w:val="single" w:sz="6" w:space="0" w:color="auto"/>
            </w:tcBorders>
            <w:vAlign w:val="center"/>
          </w:tcPr>
          <w:p w:rsidR="001C7676" w:rsidRPr="00BE22A2" w:rsidRDefault="001C7676" w:rsidP="001C7676">
            <w:pPr>
              <w:pStyle w:val="a5"/>
              <w:jc w:val="both"/>
              <w:rPr>
                <w:color w:val="000000"/>
              </w:rPr>
            </w:pPr>
          </w:p>
        </w:tc>
        <w:tc>
          <w:tcPr>
            <w:tcW w:w="2982" w:type="pct"/>
            <w:tcBorders>
              <w:top w:val="single" w:sz="6" w:space="0" w:color="auto"/>
              <w:left w:val="single" w:sz="6" w:space="0" w:color="auto"/>
              <w:bottom w:val="single" w:sz="6" w:space="0" w:color="auto"/>
              <w:right w:val="single" w:sz="6" w:space="0" w:color="auto"/>
            </w:tcBorders>
            <w:vAlign w:val="center"/>
          </w:tcPr>
          <w:p w:rsidR="001C7676" w:rsidRDefault="001C7676" w:rsidP="001C7676">
            <w:pPr>
              <w:pStyle w:val="a5"/>
              <w:jc w:val="both"/>
              <w:rPr>
                <w:color w:val="000000"/>
              </w:rPr>
            </w:pPr>
            <w:r>
              <w:rPr>
                <w:rFonts w:hint="eastAsia"/>
                <w:color w:val="000000"/>
              </w:rPr>
              <w:t>支付方案和接口文档拆分成两个文档</w:t>
            </w:r>
          </w:p>
        </w:tc>
        <w:tc>
          <w:tcPr>
            <w:tcW w:w="539" w:type="pct"/>
            <w:tcBorders>
              <w:top w:val="single" w:sz="6" w:space="0" w:color="auto"/>
              <w:left w:val="single" w:sz="6" w:space="0" w:color="auto"/>
              <w:bottom w:val="single" w:sz="6" w:space="0" w:color="auto"/>
              <w:right w:val="single" w:sz="6" w:space="0" w:color="auto"/>
            </w:tcBorders>
            <w:vAlign w:val="center"/>
          </w:tcPr>
          <w:p w:rsidR="001C7676" w:rsidRPr="00BE22A2" w:rsidRDefault="001C7676" w:rsidP="001C7676">
            <w:pPr>
              <w:pStyle w:val="afd"/>
              <w:spacing w:line="240" w:lineRule="auto"/>
              <w:jc w:val="both"/>
              <w:rPr>
                <w:color w:val="000000"/>
              </w:rPr>
            </w:pPr>
            <w:r>
              <w:rPr>
                <w:rFonts w:hint="eastAsia"/>
                <w:color w:val="000000"/>
              </w:rPr>
              <w:t>吴学志</w:t>
            </w:r>
            <w:r>
              <w:rPr>
                <w:rFonts w:hint="eastAsia"/>
                <w:color w:val="000000"/>
              </w:rPr>
              <w:t xml:space="preserve"> 101354</w:t>
            </w:r>
          </w:p>
        </w:tc>
      </w:tr>
      <w:tr w:rsidR="001C7676" w:rsidRPr="00BE22A2" w:rsidTr="001C7676">
        <w:trPr>
          <w:cantSplit/>
          <w:jc w:val="center"/>
        </w:trPr>
        <w:tc>
          <w:tcPr>
            <w:tcW w:w="697" w:type="pct"/>
            <w:tcBorders>
              <w:top w:val="single" w:sz="6" w:space="0" w:color="auto"/>
              <w:left w:val="single" w:sz="6" w:space="0" w:color="auto"/>
              <w:bottom w:val="single" w:sz="6" w:space="0" w:color="auto"/>
              <w:right w:val="single" w:sz="6" w:space="0" w:color="auto"/>
            </w:tcBorders>
            <w:vAlign w:val="center"/>
          </w:tcPr>
          <w:p w:rsidR="001C7676" w:rsidRDefault="001C7676" w:rsidP="001C7676">
            <w:pPr>
              <w:pStyle w:val="afd"/>
              <w:spacing w:line="240" w:lineRule="auto"/>
              <w:jc w:val="both"/>
              <w:rPr>
                <w:color w:val="000000"/>
              </w:rPr>
            </w:pPr>
            <w:r>
              <w:rPr>
                <w:rFonts w:hint="eastAsia"/>
                <w:color w:val="000000"/>
              </w:rPr>
              <w:t>2012-9-18</w:t>
            </w:r>
          </w:p>
        </w:tc>
        <w:tc>
          <w:tcPr>
            <w:tcW w:w="379" w:type="pct"/>
            <w:tcBorders>
              <w:top w:val="single" w:sz="6" w:space="0" w:color="auto"/>
              <w:left w:val="single" w:sz="6" w:space="0" w:color="auto"/>
              <w:bottom w:val="single" w:sz="6" w:space="0" w:color="auto"/>
              <w:right w:val="single" w:sz="6" w:space="0" w:color="auto"/>
            </w:tcBorders>
            <w:vAlign w:val="center"/>
          </w:tcPr>
          <w:p w:rsidR="001C7676" w:rsidRDefault="001C7676" w:rsidP="001C7676">
            <w:pPr>
              <w:pStyle w:val="afd"/>
              <w:spacing w:line="240" w:lineRule="auto"/>
              <w:jc w:val="both"/>
              <w:rPr>
                <w:color w:val="000000"/>
              </w:rPr>
            </w:pPr>
            <w:r>
              <w:rPr>
                <w:rFonts w:hint="eastAsia"/>
                <w:color w:val="000000"/>
              </w:rPr>
              <w:t>1.1.8</w:t>
            </w:r>
          </w:p>
        </w:tc>
        <w:tc>
          <w:tcPr>
            <w:tcW w:w="403" w:type="pct"/>
            <w:tcBorders>
              <w:top w:val="single" w:sz="6" w:space="0" w:color="auto"/>
              <w:left w:val="single" w:sz="6" w:space="0" w:color="auto"/>
              <w:bottom w:val="single" w:sz="6" w:space="0" w:color="auto"/>
              <w:right w:val="single" w:sz="6" w:space="0" w:color="auto"/>
            </w:tcBorders>
            <w:vAlign w:val="center"/>
          </w:tcPr>
          <w:p w:rsidR="001C7676" w:rsidRPr="00BE22A2" w:rsidRDefault="001C7676" w:rsidP="001C7676">
            <w:pPr>
              <w:pStyle w:val="a5"/>
              <w:jc w:val="both"/>
              <w:rPr>
                <w:color w:val="000000"/>
              </w:rPr>
            </w:pPr>
          </w:p>
        </w:tc>
        <w:tc>
          <w:tcPr>
            <w:tcW w:w="2982" w:type="pct"/>
            <w:tcBorders>
              <w:top w:val="single" w:sz="6" w:space="0" w:color="auto"/>
              <w:left w:val="single" w:sz="6" w:space="0" w:color="auto"/>
              <w:bottom w:val="single" w:sz="6" w:space="0" w:color="auto"/>
              <w:right w:val="single" w:sz="6" w:space="0" w:color="auto"/>
            </w:tcBorders>
            <w:vAlign w:val="center"/>
          </w:tcPr>
          <w:p w:rsidR="00127A28" w:rsidRDefault="001C7676">
            <w:pPr>
              <w:pStyle w:val="a5"/>
              <w:numPr>
                <w:ilvl w:val="0"/>
                <w:numId w:val="3"/>
              </w:numPr>
              <w:jc w:val="both"/>
              <w:rPr>
                <w:snapToGrid w:val="0"/>
                <w:color w:val="000000"/>
              </w:rPr>
            </w:pPr>
            <w:r>
              <w:rPr>
                <w:rFonts w:hint="eastAsia"/>
                <w:color w:val="000000"/>
              </w:rPr>
              <w:t>支付结果通知接口增加可选</w:t>
            </w:r>
            <w:r>
              <w:rPr>
                <w:rFonts w:hint="eastAsia"/>
                <w:color w:val="000000"/>
              </w:rPr>
              <w:t>BankId</w:t>
            </w:r>
            <w:r>
              <w:rPr>
                <w:rFonts w:hint="eastAsia"/>
                <w:color w:val="000000"/>
              </w:rPr>
              <w:t>信息，表示支付通道。</w:t>
            </w:r>
          </w:p>
          <w:p w:rsidR="00127A28" w:rsidRDefault="001C7676">
            <w:pPr>
              <w:pStyle w:val="a5"/>
              <w:numPr>
                <w:ilvl w:val="0"/>
                <w:numId w:val="3"/>
              </w:numPr>
              <w:jc w:val="both"/>
              <w:rPr>
                <w:snapToGrid w:val="0"/>
                <w:color w:val="000000"/>
              </w:rPr>
            </w:pPr>
            <w:r>
              <w:rPr>
                <w:rFonts w:hint="eastAsia"/>
                <w:color w:val="000000"/>
              </w:rPr>
              <w:t>修改用户信息和查询用户信息接口支持应用级回调</w:t>
            </w:r>
            <w:r>
              <w:rPr>
                <w:rFonts w:hint="eastAsia"/>
                <w:color w:val="000000"/>
              </w:rPr>
              <w:t>URL</w:t>
            </w:r>
            <w:r>
              <w:rPr>
                <w:rFonts w:hint="eastAsia"/>
                <w:color w:val="000000"/>
              </w:rPr>
              <w:t>。</w:t>
            </w:r>
          </w:p>
          <w:p w:rsidR="00127A28" w:rsidRDefault="001C7676">
            <w:pPr>
              <w:pStyle w:val="a5"/>
              <w:numPr>
                <w:ilvl w:val="0"/>
                <w:numId w:val="3"/>
              </w:numPr>
              <w:jc w:val="both"/>
              <w:rPr>
                <w:snapToGrid w:val="0"/>
                <w:color w:val="000000"/>
              </w:rPr>
            </w:pPr>
            <w:r>
              <w:rPr>
                <w:rFonts w:hint="eastAsia"/>
                <w:color w:val="000000"/>
              </w:rPr>
              <w:t>查询用户信息接口根据商户绑定的帐号过滤不需要的支付类型。</w:t>
            </w:r>
          </w:p>
          <w:p w:rsidR="00127A28" w:rsidRDefault="001C7676">
            <w:pPr>
              <w:pStyle w:val="a5"/>
              <w:numPr>
                <w:ilvl w:val="0"/>
                <w:numId w:val="3"/>
              </w:numPr>
              <w:jc w:val="both"/>
              <w:rPr>
                <w:snapToGrid w:val="0"/>
                <w:color w:val="000000"/>
              </w:rPr>
            </w:pPr>
            <w:r>
              <w:rPr>
                <w:rFonts w:hint="eastAsia"/>
                <w:color w:val="000000"/>
              </w:rPr>
              <w:t>用户鉴权接口按商户绑定的帐号过滤支付类型，并支持在商户未设置支付类型情况下，返回缺省值。</w:t>
            </w:r>
          </w:p>
        </w:tc>
        <w:tc>
          <w:tcPr>
            <w:tcW w:w="539" w:type="pct"/>
            <w:tcBorders>
              <w:top w:val="single" w:sz="6" w:space="0" w:color="auto"/>
              <w:left w:val="single" w:sz="6" w:space="0" w:color="auto"/>
              <w:bottom w:val="single" w:sz="6" w:space="0" w:color="auto"/>
              <w:right w:val="single" w:sz="6" w:space="0" w:color="auto"/>
            </w:tcBorders>
            <w:vAlign w:val="center"/>
          </w:tcPr>
          <w:p w:rsidR="001C7676" w:rsidRPr="00515D24" w:rsidRDefault="001C7676" w:rsidP="001C7676">
            <w:pPr>
              <w:pStyle w:val="afd"/>
              <w:spacing w:line="240" w:lineRule="auto"/>
              <w:jc w:val="both"/>
              <w:rPr>
                <w:color w:val="000000"/>
              </w:rPr>
            </w:pPr>
            <w:r>
              <w:rPr>
                <w:rFonts w:hint="eastAsia"/>
                <w:color w:val="000000"/>
              </w:rPr>
              <w:t>Jacky Sheng 150434</w:t>
            </w:r>
          </w:p>
        </w:tc>
      </w:tr>
      <w:tr w:rsidR="001C7676" w:rsidRPr="00BE22A2" w:rsidTr="001C7676">
        <w:trPr>
          <w:cantSplit/>
          <w:jc w:val="center"/>
        </w:trPr>
        <w:tc>
          <w:tcPr>
            <w:tcW w:w="697" w:type="pct"/>
            <w:tcBorders>
              <w:top w:val="single" w:sz="6" w:space="0" w:color="auto"/>
              <w:left w:val="single" w:sz="6" w:space="0" w:color="auto"/>
              <w:bottom w:val="single" w:sz="6" w:space="0" w:color="auto"/>
              <w:right w:val="single" w:sz="6" w:space="0" w:color="auto"/>
            </w:tcBorders>
            <w:vAlign w:val="center"/>
          </w:tcPr>
          <w:p w:rsidR="001C7676" w:rsidRDefault="001C7676" w:rsidP="001C7676">
            <w:pPr>
              <w:pStyle w:val="afd"/>
              <w:spacing w:line="240" w:lineRule="auto"/>
              <w:jc w:val="both"/>
              <w:rPr>
                <w:color w:val="000000"/>
              </w:rPr>
            </w:pPr>
            <w:r>
              <w:rPr>
                <w:rFonts w:hint="eastAsia"/>
                <w:color w:val="000000"/>
              </w:rPr>
              <w:t>2012-10-15</w:t>
            </w:r>
          </w:p>
        </w:tc>
        <w:tc>
          <w:tcPr>
            <w:tcW w:w="379" w:type="pct"/>
            <w:tcBorders>
              <w:top w:val="single" w:sz="6" w:space="0" w:color="auto"/>
              <w:left w:val="single" w:sz="6" w:space="0" w:color="auto"/>
              <w:bottom w:val="single" w:sz="6" w:space="0" w:color="auto"/>
              <w:right w:val="single" w:sz="6" w:space="0" w:color="auto"/>
            </w:tcBorders>
            <w:vAlign w:val="center"/>
          </w:tcPr>
          <w:p w:rsidR="001C7676" w:rsidRDefault="001C7676" w:rsidP="001C7676">
            <w:pPr>
              <w:pStyle w:val="afd"/>
              <w:spacing w:line="240" w:lineRule="auto"/>
              <w:jc w:val="both"/>
              <w:rPr>
                <w:color w:val="000000"/>
              </w:rPr>
            </w:pPr>
            <w:r>
              <w:rPr>
                <w:rFonts w:hint="eastAsia"/>
                <w:color w:val="000000"/>
              </w:rPr>
              <w:t>1.1.9</w:t>
            </w:r>
          </w:p>
        </w:tc>
        <w:tc>
          <w:tcPr>
            <w:tcW w:w="403" w:type="pct"/>
            <w:tcBorders>
              <w:top w:val="single" w:sz="6" w:space="0" w:color="auto"/>
              <w:left w:val="single" w:sz="6" w:space="0" w:color="auto"/>
              <w:bottom w:val="single" w:sz="6" w:space="0" w:color="auto"/>
              <w:right w:val="single" w:sz="6" w:space="0" w:color="auto"/>
            </w:tcBorders>
            <w:vAlign w:val="center"/>
          </w:tcPr>
          <w:p w:rsidR="001C7676" w:rsidRPr="00BE22A2" w:rsidRDefault="001C7676" w:rsidP="001C7676">
            <w:pPr>
              <w:pStyle w:val="a5"/>
              <w:jc w:val="both"/>
              <w:rPr>
                <w:color w:val="000000"/>
              </w:rPr>
            </w:pPr>
          </w:p>
        </w:tc>
        <w:tc>
          <w:tcPr>
            <w:tcW w:w="2982" w:type="pct"/>
            <w:tcBorders>
              <w:top w:val="single" w:sz="6" w:space="0" w:color="auto"/>
              <w:left w:val="single" w:sz="6" w:space="0" w:color="auto"/>
              <w:bottom w:val="single" w:sz="6" w:space="0" w:color="auto"/>
              <w:right w:val="single" w:sz="6" w:space="0" w:color="auto"/>
            </w:tcBorders>
            <w:vAlign w:val="center"/>
          </w:tcPr>
          <w:p w:rsidR="00127A28" w:rsidRDefault="001C7676">
            <w:pPr>
              <w:pStyle w:val="a5"/>
              <w:numPr>
                <w:ilvl w:val="0"/>
                <w:numId w:val="4"/>
              </w:numPr>
              <w:jc w:val="both"/>
              <w:rPr>
                <w:snapToGrid w:val="0"/>
                <w:color w:val="000000"/>
              </w:rPr>
            </w:pPr>
            <w:r>
              <w:rPr>
                <w:rFonts w:hint="eastAsia"/>
                <w:color w:val="000000"/>
              </w:rPr>
              <w:t>查询用户信息接口增加返回绑定的帐号信息。</w:t>
            </w:r>
          </w:p>
          <w:p w:rsidR="00127A28" w:rsidRDefault="001C7676">
            <w:pPr>
              <w:pStyle w:val="a5"/>
              <w:numPr>
                <w:ilvl w:val="0"/>
                <w:numId w:val="4"/>
              </w:numPr>
              <w:jc w:val="both"/>
              <w:rPr>
                <w:snapToGrid w:val="0"/>
                <w:color w:val="000000"/>
              </w:rPr>
            </w:pPr>
            <w:r>
              <w:rPr>
                <w:rFonts w:hint="eastAsia"/>
                <w:color w:val="000000"/>
              </w:rPr>
              <w:t>SDK</w:t>
            </w:r>
            <w:r>
              <w:rPr>
                <w:rFonts w:hint="eastAsia"/>
                <w:color w:val="000000"/>
              </w:rPr>
              <w:t>支持渠道信息。</w:t>
            </w:r>
          </w:p>
          <w:p w:rsidR="00127A28" w:rsidRDefault="001C7676">
            <w:pPr>
              <w:pStyle w:val="a5"/>
              <w:numPr>
                <w:ilvl w:val="0"/>
                <w:numId w:val="4"/>
              </w:numPr>
              <w:jc w:val="both"/>
              <w:rPr>
                <w:snapToGrid w:val="0"/>
                <w:color w:val="000000"/>
              </w:rPr>
            </w:pPr>
            <w:r>
              <w:rPr>
                <w:rFonts w:hint="eastAsia"/>
                <w:color w:val="000000"/>
              </w:rPr>
              <w:t>支持交易级别的服务端回调</w:t>
            </w:r>
            <w:r>
              <w:rPr>
                <w:rFonts w:hint="eastAsia"/>
                <w:color w:val="000000"/>
              </w:rPr>
              <w:t>url</w:t>
            </w:r>
            <w:r>
              <w:rPr>
                <w:rFonts w:hint="eastAsia"/>
                <w:color w:val="000000"/>
              </w:rPr>
              <w:t>。服务端处理回调时，如果有应用级的预置回调</w:t>
            </w:r>
            <w:r>
              <w:rPr>
                <w:rFonts w:hint="eastAsia"/>
                <w:color w:val="000000"/>
              </w:rPr>
              <w:t>url</w:t>
            </w:r>
            <w:r>
              <w:rPr>
                <w:rFonts w:hint="eastAsia"/>
                <w:color w:val="000000"/>
              </w:rPr>
              <w:t>，则使用预置的，否则使用该交易级别的</w:t>
            </w:r>
            <w:r>
              <w:rPr>
                <w:rFonts w:hint="eastAsia"/>
                <w:color w:val="000000"/>
              </w:rPr>
              <w:t>url</w:t>
            </w:r>
            <w:r>
              <w:rPr>
                <w:rFonts w:hint="eastAsia"/>
                <w:color w:val="000000"/>
              </w:rPr>
              <w:t>。</w:t>
            </w:r>
          </w:p>
          <w:p w:rsidR="00127A28" w:rsidRDefault="001C7676">
            <w:pPr>
              <w:pStyle w:val="a5"/>
              <w:numPr>
                <w:ilvl w:val="0"/>
                <w:numId w:val="4"/>
              </w:numPr>
              <w:jc w:val="both"/>
              <w:rPr>
                <w:snapToGrid w:val="0"/>
                <w:color w:val="000000"/>
              </w:rPr>
            </w:pPr>
            <w:r>
              <w:rPr>
                <w:rFonts w:hint="eastAsia"/>
                <w:color w:val="000000"/>
              </w:rPr>
              <w:t>支持短代支付。</w:t>
            </w:r>
          </w:p>
          <w:p w:rsidR="00127A28" w:rsidRDefault="001C7676">
            <w:pPr>
              <w:pStyle w:val="a5"/>
              <w:numPr>
                <w:ilvl w:val="0"/>
                <w:numId w:val="4"/>
              </w:numPr>
              <w:jc w:val="both"/>
              <w:rPr>
                <w:snapToGrid w:val="0"/>
                <w:color w:val="000000"/>
              </w:rPr>
            </w:pPr>
            <w:r>
              <w:rPr>
                <w:rFonts w:hint="eastAsia"/>
                <w:color w:val="000000"/>
              </w:rPr>
              <w:t>应用明细查询支持按时间段查询，商户信息可选，且支持指定分页大小。</w:t>
            </w:r>
          </w:p>
          <w:p w:rsidR="00127A28" w:rsidRDefault="001C7676">
            <w:pPr>
              <w:pStyle w:val="a5"/>
              <w:numPr>
                <w:ilvl w:val="0"/>
                <w:numId w:val="4"/>
              </w:numPr>
              <w:jc w:val="both"/>
              <w:rPr>
                <w:snapToGrid w:val="0"/>
                <w:color w:val="000000"/>
              </w:rPr>
            </w:pPr>
            <w:r>
              <w:rPr>
                <w:color w:val="000000"/>
              </w:rPr>
              <w:t>D</w:t>
            </w:r>
            <w:r>
              <w:rPr>
                <w:rFonts w:hint="eastAsia"/>
                <w:color w:val="000000"/>
              </w:rPr>
              <w:t>evelopuser</w:t>
            </w:r>
            <w:r>
              <w:rPr>
                <w:rFonts w:hint="eastAsia"/>
                <w:color w:val="000000"/>
              </w:rPr>
              <w:t>接口新增参数</w:t>
            </w:r>
            <w:r>
              <w:rPr>
                <w:rFonts w:hint="eastAsia"/>
                <w:color w:val="000000"/>
              </w:rPr>
              <w:t>ver</w:t>
            </w:r>
            <w:r>
              <w:rPr>
                <w:rFonts w:hint="eastAsia"/>
                <w:color w:val="000000"/>
              </w:rPr>
              <w:t>不参与签名，因为该字段并未暴露给开发者。</w:t>
            </w:r>
          </w:p>
          <w:p w:rsidR="00127A28" w:rsidRDefault="001C7676">
            <w:pPr>
              <w:pStyle w:val="a5"/>
              <w:numPr>
                <w:ilvl w:val="0"/>
                <w:numId w:val="4"/>
              </w:numPr>
              <w:jc w:val="both"/>
              <w:rPr>
                <w:snapToGrid w:val="0"/>
                <w:color w:val="000000"/>
              </w:rPr>
            </w:pPr>
            <w:r>
              <w:rPr>
                <w:rFonts w:hint="eastAsia"/>
                <w:color w:val="000000"/>
              </w:rPr>
              <w:t>应用收入明显接口的返回参数中，增加可选的</w:t>
            </w:r>
            <w:r>
              <w:rPr>
                <w:rFonts w:hint="eastAsia"/>
                <w:color w:val="000000"/>
              </w:rPr>
              <w:t>sdkChannel</w:t>
            </w:r>
            <w:r>
              <w:rPr>
                <w:rFonts w:hint="eastAsia"/>
                <w:color w:val="000000"/>
              </w:rPr>
              <w:t>信息。</w:t>
            </w:r>
          </w:p>
        </w:tc>
        <w:tc>
          <w:tcPr>
            <w:tcW w:w="539" w:type="pct"/>
            <w:tcBorders>
              <w:top w:val="single" w:sz="6" w:space="0" w:color="auto"/>
              <w:left w:val="single" w:sz="6" w:space="0" w:color="auto"/>
              <w:bottom w:val="single" w:sz="6" w:space="0" w:color="auto"/>
              <w:right w:val="single" w:sz="6" w:space="0" w:color="auto"/>
            </w:tcBorders>
            <w:vAlign w:val="center"/>
          </w:tcPr>
          <w:p w:rsidR="001C7676" w:rsidRDefault="001C7676" w:rsidP="001C7676">
            <w:pPr>
              <w:pStyle w:val="afd"/>
              <w:spacing w:line="240" w:lineRule="auto"/>
              <w:jc w:val="both"/>
              <w:rPr>
                <w:color w:val="000000"/>
              </w:rPr>
            </w:pPr>
            <w:r>
              <w:rPr>
                <w:rFonts w:hint="eastAsia"/>
                <w:color w:val="000000"/>
              </w:rPr>
              <w:t>Jacky Sheng 150434</w:t>
            </w:r>
          </w:p>
        </w:tc>
      </w:tr>
      <w:tr w:rsidR="001C7676" w:rsidRPr="00BE22A2" w:rsidTr="001C7676">
        <w:trPr>
          <w:cantSplit/>
          <w:jc w:val="center"/>
        </w:trPr>
        <w:tc>
          <w:tcPr>
            <w:tcW w:w="697" w:type="pct"/>
            <w:tcBorders>
              <w:top w:val="single" w:sz="6" w:space="0" w:color="auto"/>
              <w:left w:val="single" w:sz="6" w:space="0" w:color="auto"/>
              <w:bottom w:val="single" w:sz="6" w:space="0" w:color="auto"/>
              <w:right w:val="single" w:sz="6" w:space="0" w:color="auto"/>
            </w:tcBorders>
            <w:vAlign w:val="center"/>
          </w:tcPr>
          <w:p w:rsidR="001C7676" w:rsidRDefault="001C7676" w:rsidP="001C7676">
            <w:pPr>
              <w:pStyle w:val="afd"/>
              <w:spacing w:line="240" w:lineRule="auto"/>
              <w:jc w:val="both"/>
              <w:rPr>
                <w:color w:val="000000"/>
              </w:rPr>
            </w:pPr>
            <w:r>
              <w:rPr>
                <w:rFonts w:hint="eastAsia"/>
                <w:color w:val="000000"/>
              </w:rPr>
              <w:t>2012-11-10</w:t>
            </w:r>
          </w:p>
        </w:tc>
        <w:tc>
          <w:tcPr>
            <w:tcW w:w="379" w:type="pct"/>
            <w:tcBorders>
              <w:top w:val="single" w:sz="6" w:space="0" w:color="auto"/>
              <w:left w:val="single" w:sz="6" w:space="0" w:color="auto"/>
              <w:bottom w:val="single" w:sz="6" w:space="0" w:color="auto"/>
              <w:right w:val="single" w:sz="6" w:space="0" w:color="auto"/>
            </w:tcBorders>
            <w:vAlign w:val="center"/>
          </w:tcPr>
          <w:p w:rsidR="001C7676" w:rsidRDefault="001C7676" w:rsidP="001C7676">
            <w:pPr>
              <w:pStyle w:val="afd"/>
              <w:spacing w:line="240" w:lineRule="auto"/>
              <w:jc w:val="both"/>
              <w:rPr>
                <w:color w:val="000000"/>
              </w:rPr>
            </w:pPr>
            <w:r>
              <w:rPr>
                <w:rFonts w:hint="eastAsia"/>
                <w:color w:val="000000"/>
              </w:rPr>
              <w:t>1.2.0</w:t>
            </w:r>
          </w:p>
        </w:tc>
        <w:tc>
          <w:tcPr>
            <w:tcW w:w="403" w:type="pct"/>
            <w:tcBorders>
              <w:top w:val="single" w:sz="6" w:space="0" w:color="auto"/>
              <w:left w:val="single" w:sz="6" w:space="0" w:color="auto"/>
              <w:bottom w:val="single" w:sz="6" w:space="0" w:color="auto"/>
              <w:right w:val="single" w:sz="6" w:space="0" w:color="auto"/>
            </w:tcBorders>
            <w:vAlign w:val="center"/>
          </w:tcPr>
          <w:p w:rsidR="001C7676" w:rsidRPr="00BE22A2" w:rsidRDefault="001C7676" w:rsidP="001C7676">
            <w:pPr>
              <w:pStyle w:val="a5"/>
              <w:jc w:val="both"/>
              <w:rPr>
                <w:color w:val="000000"/>
              </w:rPr>
            </w:pPr>
          </w:p>
        </w:tc>
        <w:tc>
          <w:tcPr>
            <w:tcW w:w="2982" w:type="pct"/>
            <w:tcBorders>
              <w:top w:val="single" w:sz="6" w:space="0" w:color="auto"/>
              <w:left w:val="single" w:sz="6" w:space="0" w:color="auto"/>
              <w:bottom w:val="single" w:sz="6" w:space="0" w:color="auto"/>
              <w:right w:val="single" w:sz="6" w:space="0" w:color="auto"/>
            </w:tcBorders>
            <w:vAlign w:val="center"/>
          </w:tcPr>
          <w:p w:rsidR="00127A28" w:rsidRDefault="001C7676">
            <w:pPr>
              <w:pStyle w:val="a5"/>
              <w:numPr>
                <w:ilvl w:val="0"/>
                <w:numId w:val="5"/>
              </w:numPr>
              <w:jc w:val="both"/>
              <w:rPr>
                <w:snapToGrid w:val="0"/>
                <w:color w:val="000000"/>
              </w:rPr>
            </w:pPr>
            <w:r>
              <w:rPr>
                <w:rFonts w:hint="eastAsia"/>
                <w:color w:val="000000"/>
              </w:rPr>
              <w:t>支持回调接口版本，提供商户级别的回调接口，提高兼容性。</w:t>
            </w:r>
          </w:p>
          <w:p w:rsidR="00127A28" w:rsidRDefault="001C7676">
            <w:pPr>
              <w:pStyle w:val="a5"/>
              <w:numPr>
                <w:ilvl w:val="0"/>
                <w:numId w:val="5"/>
              </w:numPr>
              <w:jc w:val="both"/>
              <w:rPr>
                <w:snapToGrid w:val="0"/>
                <w:color w:val="000000"/>
              </w:rPr>
            </w:pPr>
            <w:r>
              <w:rPr>
                <w:rFonts w:hint="eastAsia"/>
                <w:color w:val="000000"/>
              </w:rPr>
              <w:t>新增短代（易迅）回调通知接口。</w:t>
            </w:r>
          </w:p>
          <w:p w:rsidR="00127A28" w:rsidRDefault="001C7676">
            <w:pPr>
              <w:pStyle w:val="a5"/>
              <w:numPr>
                <w:ilvl w:val="0"/>
                <w:numId w:val="5"/>
              </w:numPr>
              <w:jc w:val="both"/>
              <w:rPr>
                <w:snapToGrid w:val="0"/>
                <w:color w:val="000000"/>
              </w:rPr>
            </w:pPr>
            <w:r>
              <w:rPr>
                <w:rFonts w:hint="eastAsia"/>
                <w:color w:val="000000"/>
              </w:rPr>
              <w:t>应用收入明细查询接口支持</w:t>
            </w:r>
            <w:r>
              <w:rPr>
                <w:rFonts w:hint="eastAsia"/>
                <w:color w:val="000000"/>
              </w:rPr>
              <w:t>sdkchannel</w:t>
            </w:r>
            <w:r>
              <w:rPr>
                <w:rFonts w:hint="eastAsia"/>
                <w:color w:val="000000"/>
              </w:rPr>
              <w:t>和</w:t>
            </w:r>
            <w:r>
              <w:rPr>
                <w:rFonts w:hint="eastAsia"/>
                <w:color w:val="000000"/>
              </w:rPr>
              <w:t>bankid</w:t>
            </w:r>
            <w:r>
              <w:rPr>
                <w:rFonts w:hint="eastAsia"/>
                <w:color w:val="000000"/>
              </w:rPr>
              <w:t>，包括查询条件和结果集。</w:t>
            </w:r>
          </w:p>
          <w:p w:rsidR="00127A28" w:rsidRDefault="001C7676">
            <w:pPr>
              <w:pStyle w:val="a5"/>
              <w:numPr>
                <w:ilvl w:val="0"/>
                <w:numId w:val="5"/>
              </w:numPr>
              <w:jc w:val="both"/>
              <w:rPr>
                <w:snapToGrid w:val="0"/>
                <w:color w:val="000000"/>
              </w:rPr>
            </w:pPr>
            <w:r>
              <w:rPr>
                <w:rFonts w:hint="eastAsia"/>
                <w:color w:val="000000"/>
              </w:rPr>
              <w:t>支付结果通知接口修改</w:t>
            </w:r>
            <w:r>
              <w:rPr>
                <w:rFonts w:hint="eastAsia"/>
                <w:color w:val="000000"/>
              </w:rPr>
              <w:t>bankid</w:t>
            </w:r>
            <w:r>
              <w:rPr>
                <w:rFonts w:hint="eastAsia"/>
                <w:color w:val="000000"/>
              </w:rPr>
              <w:t>为参与验签。</w:t>
            </w:r>
          </w:p>
        </w:tc>
        <w:tc>
          <w:tcPr>
            <w:tcW w:w="539" w:type="pct"/>
            <w:tcBorders>
              <w:top w:val="single" w:sz="6" w:space="0" w:color="auto"/>
              <w:left w:val="single" w:sz="6" w:space="0" w:color="auto"/>
              <w:bottom w:val="single" w:sz="6" w:space="0" w:color="auto"/>
              <w:right w:val="single" w:sz="6" w:space="0" w:color="auto"/>
            </w:tcBorders>
            <w:vAlign w:val="center"/>
          </w:tcPr>
          <w:p w:rsidR="001C7676" w:rsidRDefault="001C7676" w:rsidP="001C7676">
            <w:pPr>
              <w:pStyle w:val="afd"/>
              <w:spacing w:line="240" w:lineRule="auto"/>
              <w:jc w:val="both"/>
              <w:rPr>
                <w:color w:val="000000"/>
              </w:rPr>
            </w:pPr>
            <w:r>
              <w:rPr>
                <w:rFonts w:hint="eastAsia"/>
                <w:color w:val="000000"/>
              </w:rPr>
              <w:t>Jacky Sheng</w:t>
            </w:r>
          </w:p>
        </w:tc>
      </w:tr>
      <w:tr w:rsidR="001C7676" w:rsidRPr="00BE22A2" w:rsidTr="001C7676">
        <w:trPr>
          <w:cantSplit/>
          <w:jc w:val="center"/>
        </w:trPr>
        <w:tc>
          <w:tcPr>
            <w:tcW w:w="697" w:type="pct"/>
            <w:tcBorders>
              <w:top w:val="single" w:sz="6" w:space="0" w:color="auto"/>
              <w:left w:val="single" w:sz="6" w:space="0" w:color="auto"/>
              <w:bottom w:val="single" w:sz="6" w:space="0" w:color="auto"/>
              <w:right w:val="single" w:sz="6" w:space="0" w:color="auto"/>
            </w:tcBorders>
            <w:vAlign w:val="center"/>
          </w:tcPr>
          <w:p w:rsidR="001C7676" w:rsidRDefault="001C7676" w:rsidP="001C7676">
            <w:pPr>
              <w:pStyle w:val="afd"/>
              <w:spacing w:line="240" w:lineRule="auto"/>
              <w:jc w:val="both"/>
              <w:rPr>
                <w:color w:val="000000"/>
              </w:rPr>
            </w:pPr>
            <w:r>
              <w:rPr>
                <w:rFonts w:hint="eastAsia"/>
                <w:color w:val="000000"/>
              </w:rPr>
              <w:lastRenderedPageBreak/>
              <w:t>2012-12-18</w:t>
            </w:r>
          </w:p>
        </w:tc>
        <w:tc>
          <w:tcPr>
            <w:tcW w:w="379" w:type="pct"/>
            <w:tcBorders>
              <w:top w:val="single" w:sz="6" w:space="0" w:color="auto"/>
              <w:left w:val="single" w:sz="6" w:space="0" w:color="auto"/>
              <w:bottom w:val="single" w:sz="6" w:space="0" w:color="auto"/>
              <w:right w:val="single" w:sz="6" w:space="0" w:color="auto"/>
            </w:tcBorders>
            <w:vAlign w:val="center"/>
          </w:tcPr>
          <w:p w:rsidR="001C7676" w:rsidRDefault="001C7676" w:rsidP="001C7676">
            <w:pPr>
              <w:pStyle w:val="afd"/>
              <w:spacing w:line="240" w:lineRule="auto"/>
              <w:jc w:val="both"/>
              <w:rPr>
                <w:color w:val="000000"/>
              </w:rPr>
            </w:pPr>
            <w:r>
              <w:rPr>
                <w:rFonts w:hint="eastAsia"/>
                <w:color w:val="000000"/>
              </w:rPr>
              <w:t>1.2.1</w:t>
            </w:r>
          </w:p>
        </w:tc>
        <w:tc>
          <w:tcPr>
            <w:tcW w:w="403" w:type="pct"/>
            <w:tcBorders>
              <w:top w:val="single" w:sz="6" w:space="0" w:color="auto"/>
              <w:left w:val="single" w:sz="6" w:space="0" w:color="auto"/>
              <w:bottom w:val="single" w:sz="6" w:space="0" w:color="auto"/>
              <w:right w:val="single" w:sz="6" w:space="0" w:color="auto"/>
            </w:tcBorders>
            <w:vAlign w:val="center"/>
          </w:tcPr>
          <w:p w:rsidR="001C7676" w:rsidRPr="00BE22A2" w:rsidRDefault="001C7676" w:rsidP="001C7676">
            <w:pPr>
              <w:pStyle w:val="a5"/>
              <w:jc w:val="both"/>
              <w:rPr>
                <w:color w:val="000000"/>
              </w:rPr>
            </w:pPr>
          </w:p>
        </w:tc>
        <w:tc>
          <w:tcPr>
            <w:tcW w:w="2982" w:type="pct"/>
            <w:tcBorders>
              <w:top w:val="single" w:sz="6" w:space="0" w:color="auto"/>
              <w:left w:val="single" w:sz="6" w:space="0" w:color="auto"/>
              <w:bottom w:val="single" w:sz="6" w:space="0" w:color="auto"/>
              <w:right w:val="single" w:sz="6" w:space="0" w:color="auto"/>
            </w:tcBorders>
            <w:vAlign w:val="center"/>
          </w:tcPr>
          <w:p w:rsidR="00127A28" w:rsidRDefault="001C7676">
            <w:pPr>
              <w:pStyle w:val="a5"/>
              <w:numPr>
                <w:ilvl w:val="0"/>
                <w:numId w:val="9"/>
              </w:numPr>
              <w:jc w:val="both"/>
              <w:rPr>
                <w:snapToGrid w:val="0"/>
              </w:rPr>
            </w:pPr>
            <w:r w:rsidRPr="00DF0570">
              <w:rPr>
                <w:rFonts w:hint="eastAsia"/>
              </w:rPr>
              <w:t>鉴权接口返回支付方式时考虑系统级的允许的支付方式，支持在全局关闭特定支付方式。支持携带返回公告信息。</w:t>
            </w:r>
          </w:p>
          <w:p w:rsidR="00127A28" w:rsidRDefault="001C7676">
            <w:pPr>
              <w:pStyle w:val="a5"/>
              <w:numPr>
                <w:ilvl w:val="0"/>
                <w:numId w:val="9"/>
              </w:numPr>
              <w:jc w:val="both"/>
              <w:rPr>
                <w:snapToGrid w:val="0"/>
              </w:rPr>
            </w:pPr>
            <w:r w:rsidRPr="00DF0570">
              <w:rPr>
                <w:rFonts w:hint="eastAsia"/>
              </w:rPr>
              <w:t>客户端上报接口增加下单时间和交易时间，完善内部稽核、对账数据。</w:t>
            </w:r>
          </w:p>
          <w:p w:rsidR="00127A28" w:rsidRDefault="001C7676">
            <w:pPr>
              <w:pStyle w:val="a5"/>
              <w:numPr>
                <w:ilvl w:val="0"/>
                <w:numId w:val="9"/>
              </w:numPr>
              <w:jc w:val="both"/>
              <w:rPr>
                <w:snapToGrid w:val="0"/>
              </w:rPr>
            </w:pPr>
            <w:r w:rsidRPr="00DF0570">
              <w:rPr>
                <w:rFonts w:hint="eastAsia"/>
              </w:rPr>
              <w:t>应用收入明细查询接口：输入参数新增时间类别选择，华为订单号；返回结果新增，总计信息、补充新增的</w:t>
            </w:r>
            <w:r w:rsidRPr="00DF0570">
              <w:rPr>
                <w:rFonts w:hint="eastAsia"/>
              </w:rPr>
              <w:t>paytype</w:t>
            </w:r>
            <w:r w:rsidRPr="00DF0570">
              <w:rPr>
                <w:rFonts w:hint="eastAsia"/>
              </w:rPr>
              <w:t>取值和其他必要的新增交易信息。</w:t>
            </w:r>
          </w:p>
          <w:p w:rsidR="00127A28" w:rsidRDefault="001C7676">
            <w:pPr>
              <w:pStyle w:val="a5"/>
              <w:numPr>
                <w:ilvl w:val="0"/>
                <w:numId w:val="9"/>
              </w:numPr>
              <w:jc w:val="both"/>
              <w:rPr>
                <w:snapToGrid w:val="0"/>
              </w:rPr>
            </w:pPr>
            <w:r w:rsidRPr="00DF0570">
              <w:rPr>
                <w:rFonts w:hint="eastAsia"/>
              </w:rPr>
              <w:t>支付信息验签接口新增必要的交易信息，包括设备类型，电话号码，</w:t>
            </w:r>
            <w:r w:rsidRPr="00DF0570">
              <w:rPr>
                <w:rFonts w:hint="eastAsia"/>
              </w:rPr>
              <w:t>sdk</w:t>
            </w:r>
            <w:r w:rsidRPr="00DF0570">
              <w:rPr>
                <w:rFonts w:hint="eastAsia"/>
              </w:rPr>
              <w:t>版本、统一帐号等。</w:t>
            </w:r>
          </w:p>
          <w:p w:rsidR="00127A28" w:rsidRDefault="001C7676">
            <w:pPr>
              <w:pStyle w:val="a5"/>
              <w:numPr>
                <w:ilvl w:val="0"/>
                <w:numId w:val="9"/>
              </w:numPr>
              <w:jc w:val="both"/>
              <w:rPr>
                <w:snapToGrid w:val="0"/>
              </w:rPr>
            </w:pPr>
            <w:r w:rsidRPr="00DF0570">
              <w:rPr>
                <w:rFonts w:hint="eastAsia"/>
              </w:rPr>
              <w:t>查询用户信息接口新增返回当天的退款额度总计。</w:t>
            </w:r>
          </w:p>
          <w:p w:rsidR="00127A28" w:rsidRDefault="001C7676">
            <w:pPr>
              <w:pStyle w:val="a5"/>
              <w:numPr>
                <w:ilvl w:val="0"/>
                <w:numId w:val="9"/>
              </w:numPr>
              <w:jc w:val="both"/>
              <w:rPr>
                <w:snapToGrid w:val="0"/>
              </w:rPr>
            </w:pPr>
            <w:r w:rsidRPr="00DF0570">
              <w:rPr>
                <w:rFonts w:hint="eastAsia"/>
              </w:rPr>
              <w:t>新增系统级查询接口，提供公共、</w:t>
            </w:r>
            <w:r w:rsidRPr="00DF0570">
              <w:rPr>
                <w:rFonts w:hint="eastAsia"/>
              </w:rPr>
              <w:t>FAQ</w:t>
            </w:r>
            <w:r w:rsidRPr="00DF0570">
              <w:rPr>
                <w:rFonts w:hint="eastAsia"/>
              </w:rPr>
              <w:t>、用户协议查询。</w:t>
            </w:r>
          </w:p>
          <w:p w:rsidR="00127A28" w:rsidRDefault="001C7676">
            <w:pPr>
              <w:pStyle w:val="a5"/>
              <w:numPr>
                <w:ilvl w:val="0"/>
                <w:numId w:val="9"/>
              </w:numPr>
              <w:jc w:val="both"/>
              <w:rPr>
                <w:snapToGrid w:val="0"/>
              </w:rPr>
            </w:pPr>
            <w:r w:rsidRPr="00DF0570">
              <w:rPr>
                <w:rFonts w:hint="eastAsia"/>
              </w:rPr>
              <w:t>修改查询用户全部信息接口，提供查询商户基本信息能力，本次提供账单接收</w:t>
            </w:r>
            <w:r w:rsidRPr="00DF0570">
              <w:rPr>
                <w:rFonts w:hint="eastAsia"/>
              </w:rPr>
              <w:t>email</w:t>
            </w:r>
            <w:r w:rsidRPr="00DF0570">
              <w:rPr>
                <w:rFonts w:hint="eastAsia"/>
              </w:rPr>
              <w:t>和合同号信息。</w:t>
            </w:r>
          </w:p>
        </w:tc>
        <w:tc>
          <w:tcPr>
            <w:tcW w:w="539" w:type="pct"/>
            <w:tcBorders>
              <w:top w:val="single" w:sz="6" w:space="0" w:color="auto"/>
              <w:left w:val="single" w:sz="6" w:space="0" w:color="auto"/>
              <w:bottom w:val="single" w:sz="6" w:space="0" w:color="auto"/>
              <w:right w:val="single" w:sz="6" w:space="0" w:color="auto"/>
            </w:tcBorders>
            <w:vAlign w:val="center"/>
          </w:tcPr>
          <w:p w:rsidR="001C7676" w:rsidRDefault="001C7676" w:rsidP="001C7676">
            <w:pPr>
              <w:pStyle w:val="afd"/>
              <w:spacing w:line="240" w:lineRule="auto"/>
              <w:jc w:val="both"/>
              <w:rPr>
                <w:color w:val="000000"/>
              </w:rPr>
            </w:pPr>
            <w:r>
              <w:rPr>
                <w:rFonts w:hint="eastAsia"/>
                <w:color w:val="000000"/>
              </w:rPr>
              <w:t>Jacky Sheng</w:t>
            </w:r>
          </w:p>
        </w:tc>
      </w:tr>
      <w:tr w:rsidR="001C7676" w:rsidRPr="00BE22A2" w:rsidTr="001C7676">
        <w:trPr>
          <w:cantSplit/>
          <w:jc w:val="center"/>
        </w:trPr>
        <w:tc>
          <w:tcPr>
            <w:tcW w:w="697" w:type="pct"/>
            <w:tcBorders>
              <w:top w:val="single" w:sz="6" w:space="0" w:color="auto"/>
              <w:left w:val="single" w:sz="6" w:space="0" w:color="auto"/>
              <w:bottom w:val="single" w:sz="6" w:space="0" w:color="auto"/>
              <w:right w:val="single" w:sz="6" w:space="0" w:color="auto"/>
            </w:tcBorders>
            <w:vAlign w:val="center"/>
          </w:tcPr>
          <w:p w:rsidR="001C7676" w:rsidRDefault="001C7676" w:rsidP="001C7676">
            <w:pPr>
              <w:pStyle w:val="afd"/>
              <w:spacing w:line="240" w:lineRule="auto"/>
              <w:jc w:val="both"/>
              <w:rPr>
                <w:color w:val="000000"/>
              </w:rPr>
            </w:pPr>
            <w:r>
              <w:rPr>
                <w:rFonts w:hint="eastAsia"/>
                <w:color w:val="000000"/>
              </w:rPr>
              <w:lastRenderedPageBreak/>
              <w:t>2013-02-05</w:t>
            </w:r>
          </w:p>
        </w:tc>
        <w:tc>
          <w:tcPr>
            <w:tcW w:w="379" w:type="pct"/>
            <w:tcBorders>
              <w:top w:val="single" w:sz="6" w:space="0" w:color="auto"/>
              <w:left w:val="single" w:sz="6" w:space="0" w:color="auto"/>
              <w:bottom w:val="single" w:sz="6" w:space="0" w:color="auto"/>
              <w:right w:val="single" w:sz="6" w:space="0" w:color="auto"/>
            </w:tcBorders>
            <w:vAlign w:val="center"/>
          </w:tcPr>
          <w:p w:rsidR="001C7676" w:rsidRDefault="001C7676" w:rsidP="001C7676">
            <w:pPr>
              <w:pStyle w:val="afd"/>
              <w:spacing w:line="240" w:lineRule="auto"/>
              <w:jc w:val="both"/>
              <w:rPr>
                <w:color w:val="000000"/>
              </w:rPr>
            </w:pPr>
            <w:r>
              <w:rPr>
                <w:rFonts w:hint="eastAsia"/>
                <w:color w:val="000000"/>
              </w:rPr>
              <w:t>1.2.2</w:t>
            </w:r>
          </w:p>
        </w:tc>
        <w:tc>
          <w:tcPr>
            <w:tcW w:w="403" w:type="pct"/>
            <w:tcBorders>
              <w:top w:val="single" w:sz="6" w:space="0" w:color="auto"/>
              <w:left w:val="single" w:sz="6" w:space="0" w:color="auto"/>
              <w:bottom w:val="single" w:sz="6" w:space="0" w:color="auto"/>
              <w:right w:val="single" w:sz="6" w:space="0" w:color="auto"/>
            </w:tcBorders>
            <w:vAlign w:val="center"/>
          </w:tcPr>
          <w:p w:rsidR="001C7676" w:rsidRPr="00BE22A2" w:rsidRDefault="001C7676" w:rsidP="001C7676">
            <w:pPr>
              <w:pStyle w:val="a5"/>
              <w:jc w:val="both"/>
              <w:rPr>
                <w:color w:val="000000"/>
              </w:rPr>
            </w:pPr>
          </w:p>
        </w:tc>
        <w:tc>
          <w:tcPr>
            <w:tcW w:w="2982" w:type="pct"/>
            <w:tcBorders>
              <w:top w:val="single" w:sz="6" w:space="0" w:color="auto"/>
              <w:left w:val="single" w:sz="6" w:space="0" w:color="auto"/>
              <w:bottom w:val="single" w:sz="6" w:space="0" w:color="auto"/>
              <w:right w:val="single" w:sz="6" w:space="0" w:color="auto"/>
            </w:tcBorders>
            <w:vAlign w:val="center"/>
          </w:tcPr>
          <w:p w:rsidR="001C7676" w:rsidRDefault="001C7676" w:rsidP="001C7676">
            <w:pPr>
              <w:pStyle w:val="a5"/>
              <w:jc w:val="both"/>
            </w:pPr>
            <w:r>
              <w:rPr>
                <w:rFonts w:hint="eastAsia"/>
              </w:rPr>
              <w:t>1</w:t>
            </w:r>
            <w:r>
              <w:rPr>
                <w:rFonts w:hint="eastAsia"/>
              </w:rPr>
              <w:t>、支持开发者联盟新接口，考虑用户关联信息切换到</w:t>
            </w:r>
            <w:r>
              <w:rPr>
                <w:rFonts w:hint="eastAsia"/>
              </w:rPr>
              <w:t>userID</w:t>
            </w:r>
            <w:r>
              <w:rPr>
                <w:rFonts w:hint="eastAsia"/>
              </w:rPr>
              <w:t>。同时，新接口中预留应用编号信息，虽然暂时无法使用。</w:t>
            </w:r>
          </w:p>
          <w:p w:rsidR="001C7676" w:rsidRDefault="001C7676" w:rsidP="001C7676">
            <w:pPr>
              <w:pStyle w:val="a5"/>
              <w:jc w:val="both"/>
            </w:pPr>
            <w:r>
              <w:rPr>
                <w:rFonts w:hint="eastAsia"/>
              </w:rPr>
              <w:t>2</w:t>
            </w:r>
            <w:r>
              <w:rPr>
                <w:rFonts w:hint="eastAsia"/>
              </w:rPr>
              <w:t>、其他接口暂时不作修改，后续可能需要根据新</w:t>
            </w:r>
            <w:r>
              <w:rPr>
                <w:rFonts w:hint="eastAsia"/>
              </w:rPr>
              <w:t>sdk</w:t>
            </w:r>
            <w:r>
              <w:rPr>
                <w:rFonts w:hint="eastAsia"/>
              </w:rPr>
              <w:t>能力进行调整。</w:t>
            </w:r>
          </w:p>
          <w:p w:rsidR="001C7676" w:rsidRDefault="001C7676" w:rsidP="001C7676">
            <w:pPr>
              <w:pStyle w:val="a5"/>
              <w:jc w:val="both"/>
            </w:pPr>
            <w:r>
              <w:rPr>
                <w:rFonts w:hint="eastAsia"/>
              </w:rPr>
              <w:t>3</w:t>
            </w:r>
            <w:r>
              <w:rPr>
                <w:rFonts w:hint="eastAsia"/>
              </w:rPr>
              <w:t>、提供</w:t>
            </w:r>
            <w:r>
              <w:rPr>
                <w:rFonts w:hint="eastAsia"/>
              </w:rPr>
              <w:t>set</w:t>
            </w:r>
            <w:r>
              <w:rPr>
                <w:rFonts w:hint="eastAsia"/>
              </w:rPr>
              <w:t>接口用于设置银行卡信息。通过查询商户信息接口和查询商户全部信息接口获取该银行卡信息。</w:t>
            </w:r>
          </w:p>
          <w:p w:rsidR="001C7676" w:rsidRDefault="001C7676" w:rsidP="001C7676">
            <w:pPr>
              <w:pStyle w:val="a5"/>
              <w:jc w:val="both"/>
            </w:pPr>
            <w:r>
              <w:rPr>
                <w:rFonts w:hint="eastAsia"/>
              </w:rPr>
              <w:t>4</w:t>
            </w:r>
            <w:r>
              <w:rPr>
                <w:rFonts w:hint="eastAsia"/>
              </w:rPr>
              <w:t>、联盟接口下，</w:t>
            </w:r>
            <w:r>
              <w:rPr>
                <w:rFonts w:hint="eastAsia"/>
              </w:rPr>
              <w:t>userID</w:t>
            </w:r>
            <w:r>
              <w:rPr>
                <w:rFonts w:hint="eastAsia"/>
              </w:rPr>
              <w:t>参数通过协议上下文获取。</w:t>
            </w:r>
          </w:p>
          <w:p w:rsidR="001C7676" w:rsidRDefault="001C7676" w:rsidP="001C7676">
            <w:pPr>
              <w:pStyle w:val="a5"/>
              <w:jc w:val="both"/>
            </w:pPr>
            <w:r>
              <w:rPr>
                <w:rFonts w:hint="eastAsia"/>
              </w:rPr>
              <w:t>5</w:t>
            </w:r>
            <w:r>
              <w:rPr>
                <w:rFonts w:hint="eastAsia"/>
              </w:rPr>
              <w:t>、查询商户全部信息接口新增管理者接口。</w:t>
            </w:r>
          </w:p>
          <w:p w:rsidR="001C7676" w:rsidRDefault="001C7676" w:rsidP="001C7676">
            <w:pPr>
              <w:pStyle w:val="a5"/>
              <w:jc w:val="both"/>
            </w:pPr>
            <w:r>
              <w:rPr>
                <w:rFonts w:hint="eastAsia"/>
              </w:rPr>
              <w:t>6</w:t>
            </w:r>
            <w:r>
              <w:rPr>
                <w:rFonts w:hint="eastAsia"/>
              </w:rPr>
              <w:t>、设置权益状态接口新增原因字段，并新增管理者接口。</w:t>
            </w:r>
          </w:p>
          <w:p w:rsidR="001C7676" w:rsidRDefault="001C7676" w:rsidP="001C7676">
            <w:pPr>
              <w:pStyle w:val="a5"/>
              <w:jc w:val="both"/>
            </w:pPr>
            <w:r>
              <w:rPr>
                <w:rFonts w:hint="eastAsia"/>
              </w:rPr>
              <w:t>7</w:t>
            </w:r>
            <w:r>
              <w:rPr>
                <w:rFonts w:hint="eastAsia"/>
              </w:rPr>
              <w:t>、新增获取签名接口。</w:t>
            </w:r>
          </w:p>
          <w:p w:rsidR="001C7676" w:rsidRDefault="001C7676" w:rsidP="001C7676">
            <w:pPr>
              <w:pStyle w:val="a5"/>
              <w:jc w:val="both"/>
            </w:pPr>
            <w:r>
              <w:rPr>
                <w:rFonts w:hint="eastAsia"/>
              </w:rPr>
              <w:t>8</w:t>
            </w:r>
            <w:r>
              <w:rPr>
                <w:rFonts w:hint="eastAsia"/>
              </w:rPr>
              <w:t>、新增设置银行卡状态接口。</w:t>
            </w:r>
          </w:p>
          <w:p w:rsidR="001C7676" w:rsidRDefault="001C7676" w:rsidP="001C7676">
            <w:pPr>
              <w:pStyle w:val="a5"/>
              <w:jc w:val="both"/>
            </w:pPr>
            <w:r>
              <w:rPr>
                <w:rFonts w:hint="eastAsia"/>
              </w:rPr>
              <w:t>9</w:t>
            </w:r>
            <w:r>
              <w:rPr>
                <w:rFonts w:hint="eastAsia"/>
              </w:rPr>
              <w:t>、简化</w:t>
            </w:r>
            <w:r>
              <w:rPr>
                <w:rFonts w:hint="eastAsia"/>
              </w:rPr>
              <w:t>1.18</w:t>
            </w:r>
            <w:r>
              <w:rPr>
                <w:rFonts w:hint="eastAsia"/>
              </w:rPr>
              <w:t>接口，由于</w:t>
            </w:r>
            <w:r>
              <w:rPr>
                <w:rFonts w:hint="eastAsia"/>
              </w:rPr>
              <w:t>ver=0</w:t>
            </w:r>
            <w:r>
              <w:rPr>
                <w:rFonts w:hint="eastAsia"/>
              </w:rPr>
              <w:t>并未被使用，因此去掉该参数，仅仅实现</w:t>
            </w:r>
            <w:r>
              <w:rPr>
                <w:rFonts w:hint="eastAsia"/>
              </w:rPr>
              <w:t>ver=1</w:t>
            </w:r>
            <w:r>
              <w:rPr>
                <w:rFonts w:hint="eastAsia"/>
              </w:rPr>
              <w:t>的逻辑。</w:t>
            </w:r>
          </w:p>
          <w:p w:rsidR="001C7676" w:rsidRDefault="001C7676" w:rsidP="001C7676">
            <w:pPr>
              <w:pStyle w:val="a5"/>
              <w:jc w:val="both"/>
            </w:pPr>
            <w:r>
              <w:rPr>
                <w:rFonts w:hint="eastAsia"/>
              </w:rPr>
              <w:t>10</w:t>
            </w:r>
            <w:r>
              <w:rPr>
                <w:rFonts w:hint="eastAsia"/>
              </w:rPr>
              <w:t>、</w:t>
            </w:r>
            <w:r>
              <w:rPr>
                <w:rFonts w:hint="eastAsia"/>
              </w:rPr>
              <w:t>1.18</w:t>
            </w:r>
            <w:r>
              <w:rPr>
                <w:rFonts w:hint="eastAsia"/>
              </w:rPr>
              <w:t>修改商户信息接口中，</w:t>
            </w:r>
            <w:r>
              <w:rPr>
                <w:rFonts w:hint="eastAsia"/>
              </w:rPr>
              <w:t>appId</w:t>
            </w:r>
            <w:r>
              <w:rPr>
                <w:rFonts w:hint="eastAsia"/>
              </w:rPr>
              <w:t>修改为仅对</w:t>
            </w:r>
            <w:r>
              <w:rPr>
                <w:rFonts w:hint="eastAsia"/>
              </w:rPr>
              <w:t>HTTP</w:t>
            </w:r>
            <w:r>
              <w:rPr>
                <w:rFonts w:hint="eastAsia"/>
              </w:rPr>
              <w:t>接口有效，兼容处理通过割接数据保证。</w:t>
            </w:r>
            <w:r>
              <w:rPr>
                <w:rFonts w:hint="eastAsia"/>
              </w:rPr>
              <w:t>UI</w:t>
            </w:r>
            <w:r>
              <w:rPr>
                <w:rFonts w:hint="eastAsia"/>
              </w:rPr>
              <w:t>设计不用修改，仍然可以传递该参数，但会被服务器忽略。</w:t>
            </w:r>
          </w:p>
          <w:p w:rsidR="001C7676" w:rsidRDefault="001C7676" w:rsidP="001C7676">
            <w:pPr>
              <w:pStyle w:val="a5"/>
              <w:jc w:val="both"/>
            </w:pPr>
            <w:r>
              <w:rPr>
                <w:rFonts w:hint="eastAsia"/>
              </w:rPr>
              <w:t>11</w:t>
            </w:r>
            <w:r>
              <w:rPr>
                <w:rFonts w:hint="eastAsia"/>
              </w:rPr>
              <w:t>、增加保留的管理员</w:t>
            </w:r>
            <w:r>
              <w:rPr>
                <w:rFonts w:hint="eastAsia"/>
              </w:rPr>
              <w:t>ID</w:t>
            </w:r>
            <w:r>
              <w:rPr>
                <w:rFonts w:hint="eastAsia"/>
              </w:rPr>
              <w:t>参数。</w:t>
            </w:r>
          </w:p>
          <w:p w:rsidR="001C7676" w:rsidRDefault="001C7676" w:rsidP="001C7676">
            <w:pPr>
              <w:pStyle w:val="a5"/>
              <w:jc w:val="both"/>
            </w:pPr>
            <w:r>
              <w:rPr>
                <w:rFonts w:hint="eastAsia"/>
              </w:rPr>
              <w:t>12</w:t>
            </w:r>
            <w:r>
              <w:rPr>
                <w:rFonts w:hint="eastAsia"/>
              </w:rPr>
              <w:t>、更新</w:t>
            </w:r>
            <w:r>
              <w:rPr>
                <w:rFonts w:hint="eastAsia"/>
              </w:rPr>
              <w:t>1.24.2</w:t>
            </w:r>
            <w:r>
              <w:rPr>
                <w:rFonts w:hint="eastAsia"/>
              </w:rPr>
              <w:t>，将结算报表的行返回为列。</w:t>
            </w:r>
          </w:p>
          <w:p w:rsidR="001C7676" w:rsidRDefault="001C7676" w:rsidP="001C7676">
            <w:pPr>
              <w:pStyle w:val="a5"/>
              <w:jc w:val="both"/>
            </w:pPr>
            <w:r>
              <w:rPr>
                <w:rFonts w:hint="eastAsia"/>
              </w:rPr>
              <w:t>13</w:t>
            </w:r>
            <w:r>
              <w:rPr>
                <w:rFonts w:hint="eastAsia"/>
              </w:rPr>
              <w:t>、增加</w:t>
            </w:r>
            <w:r>
              <w:rPr>
                <w:rFonts w:hint="eastAsia"/>
              </w:rPr>
              <w:t>1.25.5</w:t>
            </w:r>
            <w:r>
              <w:rPr>
                <w:rFonts w:hint="eastAsia"/>
              </w:rPr>
              <w:t>，提供回调接口测试功能。</w:t>
            </w:r>
          </w:p>
          <w:p w:rsidR="001C7676" w:rsidRPr="00DF0570" w:rsidRDefault="001C7676" w:rsidP="001C7676">
            <w:pPr>
              <w:pStyle w:val="a5"/>
              <w:jc w:val="both"/>
            </w:pPr>
            <w:r>
              <w:rPr>
                <w:rFonts w:hint="eastAsia"/>
              </w:rPr>
              <w:t>14</w:t>
            </w:r>
            <w:r>
              <w:rPr>
                <w:rFonts w:hint="eastAsia"/>
              </w:rPr>
              <w:t>、根据联调情况修正一些错误。</w:t>
            </w:r>
          </w:p>
        </w:tc>
        <w:tc>
          <w:tcPr>
            <w:tcW w:w="539" w:type="pct"/>
            <w:tcBorders>
              <w:top w:val="single" w:sz="6" w:space="0" w:color="auto"/>
              <w:left w:val="single" w:sz="6" w:space="0" w:color="auto"/>
              <w:bottom w:val="single" w:sz="6" w:space="0" w:color="auto"/>
              <w:right w:val="single" w:sz="6" w:space="0" w:color="auto"/>
            </w:tcBorders>
            <w:vAlign w:val="center"/>
          </w:tcPr>
          <w:p w:rsidR="001C7676" w:rsidRDefault="001C7676" w:rsidP="001C7676">
            <w:pPr>
              <w:pStyle w:val="afd"/>
              <w:spacing w:line="240" w:lineRule="auto"/>
              <w:jc w:val="both"/>
              <w:rPr>
                <w:color w:val="000000"/>
              </w:rPr>
            </w:pPr>
            <w:r>
              <w:rPr>
                <w:rFonts w:hint="eastAsia"/>
                <w:color w:val="000000"/>
              </w:rPr>
              <w:t>Jacky Sheng</w:t>
            </w:r>
          </w:p>
        </w:tc>
      </w:tr>
      <w:tr w:rsidR="001C7676" w:rsidRPr="00BE22A2" w:rsidTr="001C7676">
        <w:trPr>
          <w:cantSplit/>
          <w:jc w:val="center"/>
        </w:trPr>
        <w:tc>
          <w:tcPr>
            <w:tcW w:w="697" w:type="pct"/>
            <w:tcBorders>
              <w:top w:val="single" w:sz="6" w:space="0" w:color="auto"/>
              <w:left w:val="single" w:sz="6" w:space="0" w:color="auto"/>
              <w:bottom w:val="single" w:sz="6" w:space="0" w:color="auto"/>
              <w:right w:val="single" w:sz="6" w:space="0" w:color="auto"/>
            </w:tcBorders>
            <w:vAlign w:val="center"/>
          </w:tcPr>
          <w:p w:rsidR="001C7676" w:rsidRDefault="001C7676" w:rsidP="001C7676">
            <w:pPr>
              <w:pStyle w:val="afd"/>
              <w:spacing w:line="240" w:lineRule="auto"/>
              <w:jc w:val="both"/>
              <w:rPr>
                <w:color w:val="000000"/>
              </w:rPr>
            </w:pPr>
            <w:r>
              <w:rPr>
                <w:rFonts w:hint="eastAsia"/>
                <w:color w:val="000000"/>
              </w:rPr>
              <w:t>2013-04-02</w:t>
            </w:r>
          </w:p>
        </w:tc>
        <w:tc>
          <w:tcPr>
            <w:tcW w:w="379" w:type="pct"/>
            <w:tcBorders>
              <w:top w:val="single" w:sz="6" w:space="0" w:color="auto"/>
              <w:left w:val="single" w:sz="6" w:space="0" w:color="auto"/>
              <w:bottom w:val="single" w:sz="6" w:space="0" w:color="auto"/>
              <w:right w:val="single" w:sz="6" w:space="0" w:color="auto"/>
            </w:tcBorders>
            <w:vAlign w:val="center"/>
          </w:tcPr>
          <w:p w:rsidR="001C7676" w:rsidRDefault="001C7676" w:rsidP="001C7676">
            <w:pPr>
              <w:pStyle w:val="afd"/>
              <w:spacing w:line="240" w:lineRule="auto"/>
              <w:jc w:val="both"/>
              <w:rPr>
                <w:color w:val="000000"/>
              </w:rPr>
            </w:pPr>
            <w:r>
              <w:rPr>
                <w:rFonts w:hint="eastAsia"/>
                <w:color w:val="000000"/>
              </w:rPr>
              <w:t>1.2.3</w:t>
            </w:r>
          </w:p>
        </w:tc>
        <w:tc>
          <w:tcPr>
            <w:tcW w:w="403" w:type="pct"/>
            <w:tcBorders>
              <w:top w:val="single" w:sz="6" w:space="0" w:color="auto"/>
              <w:left w:val="single" w:sz="6" w:space="0" w:color="auto"/>
              <w:bottom w:val="single" w:sz="6" w:space="0" w:color="auto"/>
              <w:right w:val="single" w:sz="6" w:space="0" w:color="auto"/>
            </w:tcBorders>
            <w:vAlign w:val="center"/>
          </w:tcPr>
          <w:p w:rsidR="001C7676" w:rsidRPr="00BE22A2" w:rsidRDefault="001C7676" w:rsidP="001C7676">
            <w:pPr>
              <w:pStyle w:val="a5"/>
              <w:jc w:val="both"/>
              <w:rPr>
                <w:color w:val="000000"/>
              </w:rPr>
            </w:pPr>
          </w:p>
        </w:tc>
        <w:tc>
          <w:tcPr>
            <w:tcW w:w="2982" w:type="pct"/>
            <w:tcBorders>
              <w:top w:val="single" w:sz="6" w:space="0" w:color="auto"/>
              <w:left w:val="single" w:sz="6" w:space="0" w:color="auto"/>
              <w:bottom w:val="single" w:sz="6" w:space="0" w:color="auto"/>
              <w:right w:val="single" w:sz="6" w:space="0" w:color="auto"/>
            </w:tcBorders>
            <w:vAlign w:val="center"/>
          </w:tcPr>
          <w:p w:rsidR="00127A28" w:rsidRDefault="001C7676">
            <w:pPr>
              <w:pStyle w:val="a5"/>
              <w:numPr>
                <w:ilvl w:val="0"/>
                <w:numId w:val="15"/>
              </w:numPr>
              <w:jc w:val="both"/>
              <w:rPr>
                <w:snapToGrid w:val="0"/>
                <w:color w:val="000000" w:themeColor="text1"/>
              </w:rPr>
            </w:pPr>
            <w:r w:rsidRPr="007D4EDD">
              <w:rPr>
                <w:rFonts w:hint="eastAsia"/>
                <w:color w:val="000000" w:themeColor="text1"/>
              </w:rPr>
              <w:t>支付宝支持多收款账户；</w:t>
            </w:r>
          </w:p>
          <w:p w:rsidR="00127A28" w:rsidRDefault="001C7676">
            <w:pPr>
              <w:pStyle w:val="a5"/>
              <w:numPr>
                <w:ilvl w:val="0"/>
                <w:numId w:val="15"/>
              </w:numPr>
              <w:jc w:val="both"/>
              <w:rPr>
                <w:snapToGrid w:val="0"/>
                <w:color w:val="000000" w:themeColor="text1"/>
              </w:rPr>
            </w:pPr>
            <w:r w:rsidRPr="007D4EDD">
              <w:rPr>
                <w:rFonts w:hint="eastAsia"/>
                <w:color w:val="000000" w:themeColor="text1"/>
              </w:rPr>
              <w:t>支持多商品、服务类别；</w:t>
            </w:r>
          </w:p>
          <w:p w:rsidR="00127A28" w:rsidRDefault="001C7676">
            <w:pPr>
              <w:pStyle w:val="a5"/>
              <w:numPr>
                <w:ilvl w:val="0"/>
                <w:numId w:val="15"/>
              </w:numPr>
              <w:jc w:val="both"/>
              <w:rPr>
                <w:snapToGrid w:val="0"/>
                <w:color w:val="000000" w:themeColor="text1"/>
              </w:rPr>
            </w:pPr>
            <w:r w:rsidRPr="007D4EDD">
              <w:rPr>
                <w:rFonts w:hint="eastAsia"/>
                <w:color w:val="000000" w:themeColor="text1"/>
              </w:rPr>
              <w:t>支持多种接入方式，移动和</w:t>
            </w:r>
            <w:r w:rsidRPr="007D4EDD">
              <w:rPr>
                <w:rFonts w:hint="eastAsia"/>
                <w:color w:val="000000" w:themeColor="text1"/>
              </w:rPr>
              <w:t>PC</w:t>
            </w:r>
            <w:r w:rsidRPr="007D4EDD">
              <w:rPr>
                <w:rFonts w:hint="eastAsia"/>
                <w:color w:val="000000" w:themeColor="text1"/>
              </w:rPr>
              <w:t>；</w:t>
            </w:r>
          </w:p>
          <w:p w:rsidR="00127A28" w:rsidRDefault="001C7676">
            <w:pPr>
              <w:pStyle w:val="a5"/>
              <w:numPr>
                <w:ilvl w:val="0"/>
                <w:numId w:val="15"/>
              </w:numPr>
              <w:jc w:val="both"/>
              <w:rPr>
                <w:snapToGrid w:val="0"/>
                <w:color w:val="000000" w:themeColor="text1"/>
              </w:rPr>
            </w:pPr>
            <w:r w:rsidRPr="007D4EDD">
              <w:rPr>
                <w:rFonts w:hint="eastAsia"/>
                <w:color w:val="000000" w:themeColor="text1"/>
              </w:rPr>
              <w:t>支持财付通支付渠道；</w:t>
            </w:r>
          </w:p>
          <w:p w:rsidR="00127A28" w:rsidRDefault="001C7676">
            <w:pPr>
              <w:pStyle w:val="a5"/>
              <w:numPr>
                <w:ilvl w:val="0"/>
                <w:numId w:val="15"/>
              </w:numPr>
              <w:ind w:left="0" w:firstLine="0"/>
              <w:jc w:val="both"/>
              <w:rPr>
                <w:snapToGrid w:val="0"/>
                <w:color w:val="000000" w:themeColor="text1"/>
              </w:rPr>
            </w:pPr>
            <w:r w:rsidRPr="007D4EDD">
              <w:rPr>
                <w:color w:val="000000" w:themeColor="text1"/>
              </w:rPr>
              <w:t>S</w:t>
            </w:r>
            <w:r w:rsidRPr="007D4EDD">
              <w:rPr>
                <w:rFonts w:hint="eastAsia"/>
                <w:color w:val="000000" w:themeColor="text1"/>
              </w:rPr>
              <w:t>dk</w:t>
            </w:r>
            <w:r w:rsidRPr="007D4EDD">
              <w:rPr>
                <w:rFonts w:hint="eastAsia"/>
                <w:color w:val="000000" w:themeColor="text1"/>
              </w:rPr>
              <w:t>接口支持联盟</w:t>
            </w:r>
            <w:r w:rsidRPr="007D4EDD">
              <w:rPr>
                <w:rFonts w:hint="eastAsia"/>
                <w:color w:val="000000" w:themeColor="text1"/>
              </w:rPr>
              <w:t>userID</w:t>
            </w:r>
            <w:r w:rsidRPr="007D4EDD">
              <w:rPr>
                <w:rFonts w:hint="eastAsia"/>
                <w:color w:val="000000" w:themeColor="text1"/>
              </w:rPr>
              <w:t>和</w:t>
            </w:r>
            <w:r w:rsidRPr="007D4EDD">
              <w:rPr>
                <w:rFonts w:hint="eastAsia"/>
                <w:color w:val="000000" w:themeColor="text1"/>
              </w:rPr>
              <w:t>applicationID</w:t>
            </w:r>
            <w:r w:rsidRPr="007D4EDD">
              <w:rPr>
                <w:rFonts w:hint="eastAsia"/>
                <w:color w:val="000000" w:themeColor="text1"/>
              </w:rPr>
              <w:t>；</w:t>
            </w:r>
          </w:p>
          <w:p w:rsidR="00127A28" w:rsidRDefault="00E52E8C">
            <w:pPr>
              <w:pStyle w:val="a5"/>
              <w:numPr>
                <w:ilvl w:val="0"/>
                <w:numId w:val="15"/>
              </w:numPr>
              <w:ind w:left="0" w:firstLine="0"/>
              <w:jc w:val="both"/>
              <w:rPr>
                <w:snapToGrid w:val="0"/>
                <w:color w:val="000000"/>
              </w:rPr>
            </w:pPr>
            <w:r>
              <w:rPr>
                <w:rFonts w:hint="eastAsia"/>
                <w:color w:val="000000"/>
              </w:rPr>
              <w:t>支持神州付支付渠道；</w:t>
            </w:r>
          </w:p>
          <w:p w:rsidR="00127A28" w:rsidRDefault="006B7BBD">
            <w:pPr>
              <w:pStyle w:val="a5"/>
              <w:numPr>
                <w:ilvl w:val="0"/>
                <w:numId w:val="15"/>
              </w:numPr>
              <w:ind w:left="0" w:firstLine="0"/>
              <w:jc w:val="both"/>
              <w:rPr>
                <w:snapToGrid w:val="0"/>
                <w:color w:val="000000"/>
              </w:rPr>
            </w:pPr>
            <w:r>
              <w:rPr>
                <w:rFonts w:hint="eastAsia"/>
                <w:color w:val="000000"/>
              </w:rPr>
              <w:t>收入明细查询接口增加商户订单号查询条件；</w:t>
            </w:r>
          </w:p>
          <w:p w:rsidR="00127A28" w:rsidRDefault="00104F49">
            <w:pPr>
              <w:pStyle w:val="a5"/>
              <w:numPr>
                <w:ilvl w:val="0"/>
                <w:numId w:val="15"/>
              </w:numPr>
              <w:ind w:left="0" w:firstLine="0"/>
              <w:jc w:val="both"/>
              <w:rPr>
                <w:snapToGrid w:val="0"/>
                <w:color w:val="000000"/>
              </w:rPr>
            </w:pPr>
            <w:r>
              <w:rPr>
                <w:rFonts w:hint="eastAsia"/>
                <w:color w:val="000000"/>
              </w:rPr>
              <w:t>修改多收款帐号参数的传入模式，支持传入多个渠道的收款帐号；</w:t>
            </w:r>
          </w:p>
        </w:tc>
        <w:tc>
          <w:tcPr>
            <w:tcW w:w="539" w:type="pct"/>
            <w:tcBorders>
              <w:top w:val="single" w:sz="6" w:space="0" w:color="auto"/>
              <w:left w:val="single" w:sz="6" w:space="0" w:color="auto"/>
              <w:bottom w:val="single" w:sz="6" w:space="0" w:color="auto"/>
              <w:right w:val="single" w:sz="6" w:space="0" w:color="auto"/>
            </w:tcBorders>
            <w:vAlign w:val="center"/>
          </w:tcPr>
          <w:p w:rsidR="001C7676" w:rsidRDefault="001C7676" w:rsidP="001C7676">
            <w:pPr>
              <w:pStyle w:val="afd"/>
              <w:spacing w:line="240" w:lineRule="auto"/>
              <w:jc w:val="both"/>
              <w:rPr>
                <w:color w:val="000000"/>
              </w:rPr>
            </w:pPr>
            <w:r>
              <w:rPr>
                <w:rFonts w:hint="eastAsia"/>
                <w:color w:val="000000"/>
              </w:rPr>
              <w:t>Jacky Sheng</w:t>
            </w:r>
          </w:p>
        </w:tc>
      </w:tr>
      <w:tr w:rsidR="001C7676" w:rsidRPr="00BE22A2" w:rsidTr="001C7676">
        <w:trPr>
          <w:cantSplit/>
          <w:jc w:val="center"/>
        </w:trPr>
        <w:tc>
          <w:tcPr>
            <w:tcW w:w="697" w:type="pct"/>
            <w:tcBorders>
              <w:top w:val="single" w:sz="6" w:space="0" w:color="auto"/>
              <w:left w:val="single" w:sz="6" w:space="0" w:color="auto"/>
              <w:bottom w:val="single" w:sz="6" w:space="0" w:color="auto"/>
              <w:right w:val="single" w:sz="6" w:space="0" w:color="auto"/>
            </w:tcBorders>
            <w:vAlign w:val="center"/>
          </w:tcPr>
          <w:p w:rsidR="001C7676" w:rsidRDefault="007D4EDD" w:rsidP="001C7676">
            <w:pPr>
              <w:pStyle w:val="afd"/>
              <w:spacing w:line="240" w:lineRule="auto"/>
              <w:jc w:val="both"/>
              <w:rPr>
                <w:color w:val="000000"/>
              </w:rPr>
            </w:pPr>
            <w:r>
              <w:rPr>
                <w:rFonts w:hint="eastAsia"/>
                <w:color w:val="000000"/>
              </w:rPr>
              <w:lastRenderedPageBreak/>
              <w:t>2013-05-15</w:t>
            </w:r>
          </w:p>
        </w:tc>
        <w:tc>
          <w:tcPr>
            <w:tcW w:w="379" w:type="pct"/>
            <w:tcBorders>
              <w:top w:val="single" w:sz="6" w:space="0" w:color="auto"/>
              <w:left w:val="single" w:sz="6" w:space="0" w:color="auto"/>
              <w:bottom w:val="single" w:sz="6" w:space="0" w:color="auto"/>
              <w:right w:val="single" w:sz="6" w:space="0" w:color="auto"/>
            </w:tcBorders>
            <w:vAlign w:val="center"/>
          </w:tcPr>
          <w:p w:rsidR="001C7676" w:rsidRDefault="007D4EDD" w:rsidP="001C7676">
            <w:pPr>
              <w:pStyle w:val="afd"/>
              <w:spacing w:line="240" w:lineRule="auto"/>
              <w:jc w:val="both"/>
              <w:rPr>
                <w:color w:val="000000"/>
              </w:rPr>
            </w:pPr>
            <w:r>
              <w:rPr>
                <w:rFonts w:hint="eastAsia"/>
                <w:color w:val="000000"/>
              </w:rPr>
              <w:t>1.2.4</w:t>
            </w:r>
          </w:p>
        </w:tc>
        <w:tc>
          <w:tcPr>
            <w:tcW w:w="403" w:type="pct"/>
            <w:tcBorders>
              <w:top w:val="single" w:sz="6" w:space="0" w:color="auto"/>
              <w:left w:val="single" w:sz="6" w:space="0" w:color="auto"/>
              <w:bottom w:val="single" w:sz="6" w:space="0" w:color="auto"/>
              <w:right w:val="single" w:sz="6" w:space="0" w:color="auto"/>
            </w:tcBorders>
            <w:vAlign w:val="center"/>
          </w:tcPr>
          <w:p w:rsidR="001C7676" w:rsidRPr="00BE22A2" w:rsidRDefault="001C7676" w:rsidP="001C7676">
            <w:pPr>
              <w:pStyle w:val="a5"/>
              <w:jc w:val="both"/>
              <w:rPr>
                <w:color w:val="000000"/>
              </w:rPr>
            </w:pPr>
          </w:p>
        </w:tc>
        <w:tc>
          <w:tcPr>
            <w:tcW w:w="2982" w:type="pct"/>
            <w:tcBorders>
              <w:top w:val="single" w:sz="6" w:space="0" w:color="auto"/>
              <w:left w:val="single" w:sz="6" w:space="0" w:color="auto"/>
              <w:bottom w:val="single" w:sz="6" w:space="0" w:color="auto"/>
              <w:right w:val="single" w:sz="6" w:space="0" w:color="auto"/>
            </w:tcBorders>
            <w:vAlign w:val="center"/>
          </w:tcPr>
          <w:p w:rsidR="00127A28" w:rsidRDefault="007D4EDD">
            <w:pPr>
              <w:pStyle w:val="a5"/>
              <w:numPr>
                <w:ilvl w:val="0"/>
                <w:numId w:val="16"/>
              </w:numPr>
              <w:jc w:val="both"/>
              <w:rPr>
                <w:snapToGrid w:val="0"/>
              </w:rPr>
            </w:pPr>
            <w:r w:rsidRPr="00041ECC">
              <w:rPr>
                <w:rFonts w:hint="eastAsia"/>
              </w:rPr>
              <w:t>提供联盟接口设置商户应用的分成比例。</w:t>
            </w:r>
          </w:p>
          <w:p w:rsidR="00127A28" w:rsidRDefault="00EA7B4F">
            <w:pPr>
              <w:pStyle w:val="a5"/>
              <w:numPr>
                <w:ilvl w:val="0"/>
                <w:numId w:val="16"/>
              </w:numPr>
              <w:jc w:val="both"/>
              <w:rPr>
                <w:snapToGrid w:val="0"/>
              </w:rPr>
            </w:pPr>
            <w:r w:rsidRPr="00041ECC">
              <w:rPr>
                <w:rFonts w:hint="eastAsia"/>
              </w:rPr>
              <w:t>易宝交易通过回调接口生成交易记录，并使用</w:t>
            </w:r>
            <w:r w:rsidRPr="00041ECC">
              <w:rPr>
                <w:rFonts w:hint="eastAsia"/>
              </w:rPr>
              <w:t xml:space="preserve">sdkchannel = 99 </w:t>
            </w:r>
            <w:r w:rsidR="00187555" w:rsidRPr="00041ECC">
              <w:rPr>
                <w:rFonts w:hint="eastAsia"/>
              </w:rPr>
              <w:t>或</w:t>
            </w:r>
            <w:r w:rsidR="00187555" w:rsidRPr="00041ECC">
              <w:rPr>
                <w:rFonts w:hint="eastAsia"/>
              </w:rPr>
              <w:t>9+</w:t>
            </w:r>
            <w:r w:rsidR="00187555" w:rsidRPr="00041ECC">
              <w:rPr>
                <w:rFonts w:hint="eastAsia"/>
              </w:rPr>
              <w:t>原始</w:t>
            </w:r>
            <w:r w:rsidR="00187555" w:rsidRPr="00041ECC">
              <w:rPr>
                <w:rFonts w:hint="eastAsia"/>
              </w:rPr>
              <w:t>sdkchannel</w:t>
            </w:r>
            <w:r w:rsidRPr="00041ECC">
              <w:rPr>
                <w:rFonts w:hint="eastAsia"/>
              </w:rPr>
              <w:t>记录无法分成的交易。</w:t>
            </w:r>
          </w:p>
          <w:p w:rsidR="00127A28" w:rsidRDefault="00187555">
            <w:pPr>
              <w:pStyle w:val="a5"/>
              <w:numPr>
                <w:ilvl w:val="0"/>
                <w:numId w:val="16"/>
              </w:numPr>
              <w:jc w:val="both"/>
              <w:rPr>
                <w:snapToGrid w:val="0"/>
                <w:color w:val="000000"/>
              </w:rPr>
            </w:pPr>
            <w:r>
              <w:rPr>
                <w:rFonts w:hint="eastAsia"/>
                <w:color w:val="000000"/>
              </w:rPr>
              <w:t>提供管理员级别的退款接口。</w:t>
            </w:r>
          </w:p>
          <w:p w:rsidR="00127A28" w:rsidRDefault="005A6536">
            <w:pPr>
              <w:pStyle w:val="a5"/>
              <w:numPr>
                <w:ilvl w:val="0"/>
                <w:numId w:val="16"/>
              </w:numPr>
              <w:jc w:val="both"/>
              <w:rPr>
                <w:snapToGrid w:val="0"/>
                <w:color w:val="000000"/>
              </w:rPr>
            </w:pPr>
            <w:r>
              <w:rPr>
                <w:rFonts w:hint="eastAsia"/>
                <w:color w:val="000000"/>
              </w:rPr>
              <w:t>结算报表移植到结算模块，不再在支付模块提供。</w:t>
            </w:r>
          </w:p>
          <w:p w:rsidR="00127A28" w:rsidRDefault="0048199F">
            <w:pPr>
              <w:pStyle w:val="a5"/>
              <w:numPr>
                <w:ilvl w:val="0"/>
                <w:numId w:val="16"/>
              </w:numPr>
              <w:jc w:val="both"/>
              <w:rPr>
                <w:snapToGrid w:val="0"/>
                <w:color w:val="000000"/>
              </w:rPr>
            </w:pPr>
            <w:r>
              <w:rPr>
                <w:rFonts w:hint="eastAsia"/>
                <w:color w:val="000000"/>
              </w:rPr>
              <w:t>因需求改变，商户设置应用分成比例接口暂时不提供。</w:t>
            </w:r>
          </w:p>
          <w:p w:rsidR="00127A28" w:rsidRDefault="00382E94">
            <w:pPr>
              <w:pStyle w:val="a5"/>
              <w:numPr>
                <w:ilvl w:val="0"/>
                <w:numId w:val="16"/>
              </w:numPr>
              <w:jc w:val="both"/>
              <w:rPr>
                <w:snapToGrid w:val="0"/>
                <w:color w:val="000000"/>
              </w:rPr>
            </w:pPr>
            <w:r>
              <w:rPr>
                <w:rFonts w:hint="eastAsia"/>
                <w:color w:val="000000"/>
              </w:rPr>
              <w:t>增加设置商户合同号的接口。</w:t>
            </w:r>
          </w:p>
          <w:p w:rsidR="00127A28" w:rsidRDefault="0014208A">
            <w:pPr>
              <w:pStyle w:val="a5"/>
              <w:numPr>
                <w:ilvl w:val="0"/>
                <w:numId w:val="16"/>
              </w:numPr>
              <w:jc w:val="both"/>
              <w:rPr>
                <w:snapToGrid w:val="0"/>
                <w:color w:val="000000"/>
              </w:rPr>
            </w:pPr>
            <w:r>
              <w:rPr>
                <w:rFonts w:hint="eastAsia"/>
                <w:color w:val="000000"/>
              </w:rPr>
              <w:t>增加支付网关接口，目前支持退款操作。</w:t>
            </w:r>
          </w:p>
        </w:tc>
        <w:tc>
          <w:tcPr>
            <w:tcW w:w="539" w:type="pct"/>
            <w:tcBorders>
              <w:top w:val="single" w:sz="6" w:space="0" w:color="auto"/>
              <w:left w:val="single" w:sz="6" w:space="0" w:color="auto"/>
              <w:bottom w:val="single" w:sz="6" w:space="0" w:color="auto"/>
              <w:right w:val="single" w:sz="6" w:space="0" w:color="auto"/>
            </w:tcBorders>
            <w:vAlign w:val="center"/>
          </w:tcPr>
          <w:p w:rsidR="001C7676" w:rsidRDefault="000153FF" w:rsidP="001C7676">
            <w:pPr>
              <w:pStyle w:val="afd"/>
              <w:spacing w:line="240" w:lineRule="auto"/>
              <w:jc w:val="both"/>
              <w:rPr>
                <w:color w:val="000000"/>
              </w:rPr>
            </w:pPr>
            <w:r>
              <w:rPr>
                <w:rFonts w:hint="eastAsia"/>
                <w:color w:val="000000"/>
              </w:rPr>
              <w:t>Jacky Sheng</w:t>
            </w:r>
          </w:p>
        </w:tc>
      </w:tr>
      <w:tr w:rsidR="00C47D81" w:rsidRPr="00BE22A2" w:rsidTr="001C7676">
        <w:trPr>
          <w:cantSplit/>
          <w:jc w:val="center"/>
        </w:trPr>
        <w:tc>
          <w:tcPr>
            <w:tcW w:w="697" w:type="pct"/>
            <w:tcBorders>
              <w:top w:val="single" w:sz="6" w:space="0" w:color="auto"/>
              <w:left w:val="single" w:sz="6" w:space="0" w:color="auto"/>
              <w:bottom w:val="single" w:sz="6" w:space="0" w:color="auto"/>
              <w:right w:val="single" w:sz="6" w:space="0" w:color="auto"/>
            </w:tcBorders>
            <w:vAlign w:val="center"/>
          </w:tcPr>
          <w:p w:rsidR="00C47D81" w:rsidRDefault="00C47D81" w:rsidP="001C7676">
            <w:pPr>
              <w:pStyle w:val="afd"/>
              <w:spacing w:line="240" w:lineRule="auto"/>
              <w:jc w:val="both"/>
              <w:rPr>
                <w:color w:val="000000"/>
              </w:rPr>
            </w:pPr>
            <w:r>
              <w:rPr>
                <w:rFonts w:hint="eastAsia"/>
                <w:color w:val="000000"/>
              </w:rPr>
              <w:t>2013-05-29</w:t>
            </w:r>
          </w:p>
        </w:tc>
        <w:tc>
          <w:tcPr>
            <w:tcW w:w="379" w:type="pct"/>
            <w:tcBorders>
              <w:top w:val="single" w:sz="6" w:space="0" w:color="auto"/>
              <w:left w:val="single" w:sz="6" w:space="0" w:color="auto"/>
              <w:bottom w:val="single" w:sz="6" w:space="0" w:color="auto"/>
              <w:right w:val="single" w:sz="6" w:space="0" w:color="auto"/>
            </w:tcBorders>
            <w:vAlign w:val="center"/>
          </w:tcPr>
          <w:p w:rsidR="00C47D81" w:rsidRDefault="00C47D81" w:rsidP="001C7676">
            <w:pPr>
              <w:pStyle w:val="afd"/>
              <w:spacing w:line="240" w:lineRule="auto"/>
              <w:jc w:val="both"/>
              <w:rPr>
                <w:color w:val="000000"/>
              </w:rPr>
            </w:pPr>
            <w:r>
              <w:rPr>
                <w:rFonts w:hint="eastAsia"/>
                <w:color w:val="000000"/>
              </w:rPr>
              <w:t>1.2.5</w:t>
            </w:r>
          </w:p>
        </w:tc>
        <w:tc>
          <w:tcPr>
            <w:tcW w:w="403" w:type="pct"/>
            <w:tcBorders>
              <w:top w:val="single" w:sz="6" w:space="0" w:color="auto"/>
              <w:left w:val="single" w:sz="6" w:space="0" w:color="auto"/>
              <w:bottom w:val="single" w:sz="6" w:space="0" w:color="auto"/>
              <w:right w:val="single" w:sz="6" w:space="0" w:color="auto"/>
            </w:tcBorders>
            <w:vAlign w:val="center"/>
          </w:tcPr>
          <w:p w:rsidR="00C47D81" w:rsidRPr="00BE22A2" w:rsidRDefault="00C47D81" w:rsidP="001C7676">
            <w:pPr>
              <w:pStyle w:val="a5"/>
              <w:jc w:val="both"/>
              <w:rPr>
                <w:color w:val="000000"/>
              </w:rPr>
            </w:pPr>
          </w:p>
        </w:tc>
        <w:tc>
          <w:tcPr>
            <w:tcW w:w="2982" w:type="pct"/>
            <w:tcBorders>
              <w:top w:val="single" w:sz="6" w:space="0" w:color="auto"/>
              <w:left w:val="single" w:sz="6" w:space="0" w:color="auto"/>
              <w:bottom w:val="single" w:sz="6" w:space="0" w:color="auto"/>
              <w:right w:val="single" w:sz="6" w:space="0" w:color="auto"/>
            </w:tcBorders>
            <w:vAlign w:val="center"/>
          </w:tcPr>
          <w:p w:rsidR="00127A28" w:rsidRDefault="0088768C">
            <w:pPr>
              <w:pStyle w:val="a5"/>
              <w:numPr>
                <w:ilvl w:val="0"/>
                <w:numId w:val="17"/>
              </w:numPr>
              <w:jc w:val="both"/>
              <w:rPr>
                <w:snapToGrid w:val="0"/>
              </w:rPr>
            </w:pPr>
            <w:r w:rsidRPr="00041ECC">
              <w:rPr>
                <w:rFonts w:hint="eastAsia"/>
              </w:rPr>
              <w:t>支付渠道支持天翼。</w:t>
            </w:r>
          </w:p>
          <w:p w:rsidR="00127A28" w:rsidRDefault="00C27551">
            <w:pPr>
              <w:pStyle w:val="a5"/>
              <w:numPr>
                <w:ilvl w:val="0"/>
                <w:numId w:val="17"/>
              </w:numPr>
              <w:jc w:val="both"/>
              <w:rPr>
                <w:snapToGrid w:val="0"/>
              </w:rPr>
            </w:pPr>
            <w:r w:rsidRPr="00041ECC">
              <w:rPr>
                <w:rFonts w:hint="eastAsia"/>
              </w:rPr>
              <w:t>支持服务端信用卡支付，新增支付、支付结果查询、绑定卡</w:t>
            </w:r>
            <w:r w:rsidR="00DC379C" w:rsidRPr="00041ECC">
              <w:rPr>
                <w:rFonts w:hint="eastAsia"/>
              </w:rPr>
              <w:t>、查询绑定卡、获取短信验证码</w:t>
            </w:r>
            <w:r w:rsidR="004072AF" w:rsidRPr="00041ECC">
              <w:rPr>
                <w:rFonts w:hint="eastAsia"/>
              </w:rPr>
              <w:t>、绑定登录帐号</w:t>
            </w:r>
            <w:r w:rsidR="004072AF" w:rsidRPr="00041ECC">
              <w:rPr>
                <w:rFonts w:hint="eastAsia"/>
              </w:rPr>
              <w:t>ID</w:t>
            </w:r>
            <w:r w:rsidRPr="00041ECC">
              <w:rPr>
                <w:rFonts w:hint="eastAsia"/>
              </w:rPr>
              <w:t>等接口。</w:t>
            </w:r>
          </w:p>
          <w:p w:rsidR="00127A28" w:rsidRDefault="007F1761">
            <w:pPr>
              <w:pStyle w:val="a5"/>
              <w:numPr>
                <w:ilvl w:val="0"/>
                <w:numId w:val="17"/>
              </w:numPr>
              <w:jc w:val="both"/>
              <w:rPr>
                <w:snapToGrid w:val="0"/>
                <w:color w:val="FF0000"/>
              </w:rPr>
            </w:pPr>
            <w:r w:rsidRPr="00041ECC">
              <w:rPr>
                <w:rFonts w:hint="eastAsia"/>
              </w:rPr>
              <w:t>绑卡存储在易宝，涉及“支付结果查询、绑定卡”接口。</w:t>
            </w:r>
          </w:p>
        </w:tc>
        <w:tc>
          <w:tcPr>
            <w:tcW w:w="539" w:type="pct"/>
            <w:tcBorders>
              <w:top w:val="single" w:sz="6" w:space="0" w:color="auto"/>
              <w:left w:val="single" w:sz="6" w:space="0" w:color="auto"/>
              <w:bottom w:val="single" w:sz="6" w:space="0" w:color="auto"/>
              <w:right w:val="single" w:sz="6" w:space="0" w:color="auto"/>
            </w:tcBorders>
            <w:vAlign w:val="center"/>
          </w:tcPr>
          <w:p w:rsidR="00C47D81" w:rsidRDefault="000153FF" w:rsidP="001C7676">
            <w:pPr>
              <w:pStyle w:val="afd"/>
              <w:spacing w:line="240" w:lineRule="auto"/>
              <w:jc w:val="both"/>
              <w:rPr>
                <w:color w:val="000000"/>
              </w:rPr>
            </w:pPr>
            <w:r>
              <w:rPr>
                <w:rFonts w:hint="eastAsia"/>
                <w:color w:val="000000"/>
              </w:rPr>
              <w:t>Jacky Sheng</w:t>
            </w:r>
          </w:p>
        </w:tc>
      </w:tr>
      <w:tr w:rsidR="00041ECC" w:rsidRPr="00BE22A2" w:rsidTr="001C7676">
        <w:trPr>
          <w:cantSplit/>
          <w:jc w:val="center"/>
        </w:trPr>
        <w:tc>
          <w:tcPr>
            <w:tcW w:w="697" w:type="pct"/>
            <w:tcBorders>
              <w:top w:val="single" w:sz="6" w:space="0" w:color="auto"/>
              <w:left w:val="single" w:sz="6" w:space="0" w:color="auto"/>
              <w:bottom w:val="single" w:sz="6" w:space="0" w:color="auto"/>
              <w:right w:val="single" w:sz="6" w:space="0" w:color="auto"/>
            </w:tcBorders>
            <w:vAlign w:val="center"/>
          </w:tcPr>
          <w:p w:rsidR="00041ECC" w:rsidRDefault="00041ECC" w:rsidP="001C7676">
            <w:pPr>
              <w:pStyle w:val="afd"/>
              <w:spacing w:line="240" w:lineRule="auto"/>
              <w:jc w:val="both"/>
              <w:rPr>
                <w:color w:val="000000"/>
              </w:rPr>
            </w:pPr>
            <w:r>
              <w:rPr>
                <w:rFonts w:hint="eastAsia"/>
                <w:color w:val="000000"/>
              </w:rPr>
              <w:t>2013-07-05</w:t>
            </w:r>
          </w:p>
        </w:tc>
        <w:tc>
          <w:tcPr>
            <w:tcW w:w="379" w:type="pct"/>
            <w:tcBorders>
              <w:top w:val="single" w:sz="6" w:space="0" w:color="auto"/>
              <w:left w:val="single" w:sz="6" w:space="0" w:color="auto"/>
              <w:bottom w:val="single" w:sz="6" w:space="0" w:color="auto"/>
              <w:right w:val="single" w:sz="6" w:space="0" w:color="auto"/>
            </w:tcBorders>
            <w:vAlign w:val="center"/>
          </w:tcPr>
          <w:p w:rsidR="00041ECC" w:rsidRDefault="00041ECC" w:rsidP="001C7676">
            <w:pPr>
              <w:pStyle w:val="afd"/>
              <w:spacing w:line="240" w:lineRule="auto"/>
              <w:jc w:val="both"/>
              <w:rPr>
                <w:color w:val="000000"/>
              </w:rPr>
            </w:pPr>
            <w:r>
              <w:rPr>
                <w:rFonts w:hint="eastAsia"/>
                <w:color w:val="000000"/>
              </w:rPr>
              <w:t>1.2.6</w:t>
            </w:r>
          </w:p>
        </w:tc>
        <w:tc>
          <w:tcPr>
            <w:tcW w:w="403" w:type="pct"/>
            <w:tcBorders>
              <w:top w:val="single" w:sz="6" w:space="0" w:color="auto"/>
              <w:left w:val="single" w:sz="6" w:space="0" w:color="auto"/>
              <w:bottom w:val="single" w:sz="6" w:space="0" w:color="auto"/>
              <w:right w:val="single" w:sz="6" w:space="0" w:color="auto"/>
            </w:tcBorders>
            <w:vAlign w:val="center"/>
          </w:tcPr>
          <w:p w:rsidR="00041ECC" w:rsidRPr="00BE22A2" w:rsidRDefault="00041ECC" w:rsidP="001C7676">
            <w:pPr>
              <w:pStyle w:val="a5"/>
              <w:jc w:val="both"/>
              <w:rPr>
                <w:color w:val="000000"/>
              </w:rPr>
            </w:pPr>
          </w:p>
        </w:tc>
        <w:tc>
          <w:tcPr>
            <w:tcW w:w="2982" w:type="pct"/>
            <w:tcBorders>
              <w:top w:val="single" w:sz="6" w:space="0" w:color="auto"/>
              <w:left w:val="single" w:sz="6" w:space="0" w:color="auto"/>
              <w:bottom w:val="single" w:sz="6" w:space="0" w:color="auto"/>
              <w:right w:val="single" w:sz="6" w:space="0" w:color="auto"/>
            </w:tcBorders>
            <w:vAlign w:val="center"/>
          </w:tcPr>
          <w:p w:rsidR="00127A28" w:rsidRDefault="00041ECC">
            <w:pPr>
              <w:pStyle w:val="a5"/>
              <w:numPr>
                <w:ilvl w:val="0"/>
                <w:numId w:val="18"/>
              </w:numPr>
              <w:jc w:val="both"/>
              <w:rPr>
                <w:snapToGrid w:val="0"/>
              </w:rPr>
            </w:pPr>
            <w:r>
              <w:rPr>
                <w:rFonts w:hint="eastAsia"/>
              </w:rPr>
              <w:t>修改用户信息接口新增对输入的</w:t>
            </w:r>
            <w:r>
              <w:rPr>
                <w:rFonts w:hint="eastAsia"/>
              </w:rPr>
              <w:t>url</w:t>
            </w:r>
            <w:r>
              <w:rPr>
                <w:rFonts w:hint="eastAsia"/>
              </w:rPr>
              <w:t>的空字符串处理。</w:t>
            </w:r>
          </w:p>
          <w:p w:rsidR="00127A28" w:rsidRDefault="00041ECC">
            <w:pPr>
              <w:pStyle w:val="a5"/>
              <w:numPr>
                <w:ilvl w:val="0"/>
                <w:numId w:val="18"/>
              </w:numPr>
              <w:jc w:val="both"/>
              <w:rPr>
                <w:snapToGrid w:val="0"/>
              </w:rPr>
            </w:pPr>
            <w:r>
              <w:rPr>
                <w:rFonts w:hint="eastAsia"/>
              </w:rPr>
              <w:t>获取绑定卡接口优化。</w:t>
            </w:r>
          </w:p>
          <w:p w:rsidR="00127A28" w:rsidRDefault="00041ECC">
            <w:pPr>
              <w:pStyle w:val="a5"/>
              <w:numPr>
                <w:ilvl w:val="0"/>
                <w:numId w:val="18"/>
              </w:numPr>
              <w:jc w:val="both"/>
              <w:rPr>
                <w:snapToGrid w:val="0"/>
              </w:rPr>
            </w:pPr>
            <w:r>
              <w:rPr>
                <w:rFonts w:hint="eastAsia"/>
              </w:rPr>
              <w:t>新增支付渠道</w:t>
            </w:r>
            <w:r>
              <w:rPr>
                <w:rFonts w:hint="eastAsia"/>
              </w:rPr>
              <w:t>PayPal</w:t>
            </w:r>
            <w:r w:rsidR="00E46275">
              <w:rPr>
                <w:rFonts w:hint="eastAsia"/>
              </w:rPr>
              <w:t>，支持美金支付</w:t>
            </w:r>
            <w:r>
              <w:rPr>
                <w:rFonts w:hint="eastAsia"/>
              </w:rPr>
              <w:t>。</w:t>
            </w:r>
          </w:p>
        </w:tc>
        <w:tc>
          <w:tcPr>
            <w:tcW w:w="539" w:type="pct"/>
            <w:tcBorders>
              <w:top w:val="single" w:sz="6" w:space="0" w:color="auto"/>
              <w:left w:val="single" w:sz="6" w:space="0" w:color="auto"/>
              <w:bottom w:val="single" w:sz="6" w:space="0" w:color="auto"/>
              <w:right w:val="single" w:sz="6" w:space="0" w:color="auto"/>
            </w:tcBorders>
            <w:vAlign w:val="center"/>
          </w:tcPr>
          <w:p w:rsidR="00041ECC" w:rsidRDefault="00041ECC" w:rsidP="001C7676">
            <w:pPr>
              <w:pStyle w:val="afd"/>
              <w:spacing w:line="240" w:lineRule="auto"/>
              <w:jc w:val="both"/>
              <w:rPr>
                <w:color w:val="000000"/>
              </w:rPr>
            </w:pPr>
            <w:r>
              <w:rPr>
                <w:rFonts w:hint="eastAsia"/>
                <w:color w:val="000000"/>
              </w:rPr>
              <w:t>Jacky Sheng</w:t>
            </w:r>
          </w:p>
        </w:tc>
      </w:tr>
      <w:tr w:rsidR="00CF2072" w:rsidRPr="00BE22A2" w:rsidTr="001C7676">
        <w:trPr>
          <w:cantSplit/>
          <w:jc w:val="center"/>
        </w:trPr>
        <w:tc>
          <w:tcPr>
            <w:tcW w:w="697" w:type="pct"/>
            <w:tcBorders>
              <w:top w:val="single" w:sz="6" w:space="0" w:color="auto"/>
              <w:left w:val="single" w:sz="6" w:space="0" w:color="auto"/>
              <w:bottom w:val="single" w:sz="6" w:space="0" w:color="auto"/>
              <w:right w:val="single" w:sz="6" w:space="0" w:color="auto"/>
            </w:tcBorders>
            <w:vAlign w:val="center"/>
          </w:tcPr>
          <w:p w:rsidR="00CF2072" w:rsidRDefault="00CF2072" w:rsidP="001C7676">
            <w:pPr>
              <w:pStyle w:val="afd"/>
              <w:spacing w:line="240" w:lineRule="auto"/>
              <w:jc w:val="both"/>
              <w:rPr>
                <w:color w:val="000000"/>
              </w:rPr>
            </w:pPr>
            <w:r>
              <w:rPr>
                <w:color w:val="000000"/>
              </w:rPr>
              <w:t>2013/7/31</w:t>
            </w:r>
          </w:p>
        </w:tc>
        <w:tc>
          <w:tcPr>
            <w:tcW w:w="379" w:type="pct"/>
            <w:tcBorders>
              <w:top w:val="single" w:sz="6" w:space="0" w:color="auto"/>
              <w:left w:val="single" w:sz="6" w:space="0" w:color="auto"/>
              <w:bottom w:val="single" w:sz="6" w:space="0" w:color="auto"/>
              <w:right w:val="single" w:sz="6" w:space="0" w:color="auto"/>
            </w:tcBorders>
            <w:vAlign w:val="center"/>
          </w:tcPr>
          <w:p w:rsidR="00CF2072" w:rsidRDefault="00CF2072" w:rsidP="001C7676">
            <w:pPr>
              <w:pStyle w:val="afd"/>
              <w:spacing w:line="240" w:lineRule="auto"/>
              <w:jc w:val="both"/>
              <w:rPr>
                <w:color w:val="000000"/>
              </w:rPr>
            </w:pPr>
            <w:r>
              <w:rPr>
                <w:rFonts w:hint="eastAsia"/>
                <w:color w:val="000000"/>
              </w:rPr>
              <w:t>1.2.7</w:t>
            </w:r>
          </w:p>
        </w:tc>
        <w:tc>
          <w:tcPr>
            <w:tcW w:w="403" w:type="pct"/>
            <w:tcBorders>
              <w:top w:val="single" w:sz="6" w:space="0" w:color="auto"/>
              <w:left w:val="single" w:sz="6" w:space="0" w:color="auto"/>
              <w:bottom w:val="single" w:sz="6" w:space="0" w:color="auto"/>
              <w:right w:val="single" w:sz="6" w:space="0" w:color="auto"/>
            </w:tcBorders>
            <w:vAlign w:val="center"/>
          </w:tcPr>
          <w:p w:rsidR="00CF2072" w:rsidRPr="00BE22A2" w:rsidRDefault="00CF2072" w:rsidP="001C7676">
            <w:pPr>
              <w:pStyle w:val="a5"/>
              <w:jc w:val="both"/>
              <w:rPr>
                <w:color w:val="000000"/>
              </w:rPr>
            </w:pPr>
          </w:p>
        </w:tc>
        <w:tc>
          <w:tcPr>
            <w:tcW w:w="2982" w:type="pct"/>
            <w:tcBorders>
              <w:top w:val="single" w:sz="6" w:space="0" w:color="auto"/>
              <w:left w:val="single" w:sz="6" w:space="0" w:color="auto"/>
              <w:bottom w:val="single" w:sz="6" w:space="0" w:color="auto"/>
              <w:right w:val="single" w:sz="6" w:space="0" w:color="auto"/>
            </w:tcBorders>
            <w:vAlign w:val="center"/>
          </w:tcPr>
          <w:p w:rsidR="00127A28" w:rsidRDefault="00CF2072">
            <w:pPr>
              <w:pStyle w:val="a5"/>
              <w:numPr>
                <w:ilvl w:val="0"/>
                <w:numId w:val="19"/>
              </w:numPr>
              <w:jc w:val="both"/>
              <w:rPr>
                <w:snapToGrid w:val="0"/>
              </w:rPr>
            </w:pPr>
            <w:r>
              <w:rPr>
                <w:rFonts w:hint="eastAsia"/>
              </w:rPr>
              <w:t>支付宝退款支持其回调通知接口，对支付宝交易，支付服务器对外提供退款通知接口。</w:t>
            </w:r>
          </w:p>
          <w:p w:rsidR="00127A28" w:rsidRDefault="00CF2072">
            <w:pPr>
              <w:pStyle w:val="a5"/>
              <w:numPr>
                <w:ilvl w:val="0"/>
                <w:numId w:val="19"/>
              </w:numPr>
              <w:jc w:val="both"/>
              <w:rPr>
                <w:snapToGrid w:val="0"/>
              </w:rPr>
            </w:pPr>
            <w:r>
              <w:rPr>
                <w:rFonts w:hint="eastAsia"/>
              </w:rPr>
              <w:t>鉴权接口支持查询绑定卡和返回</w:t>
            </w:r>
            <w:r>
              <w:rPr>
                <w:rFonts w:hint="eastAsia"/>
              </w:rPr>
              <w:t>apk</w:t>
            </w:r>
            <w:r>
              <w:rPr>
                <w:rFonts w:hint="eastAsia"/>
              </w:rPr>
              <w:t>下载地址。</w:t>
            </w:r>
          </w:p>
          <w:p w:rsidR="00127A28" w:rsidRDefault="006B557C">
            <w:pPr>
              <w:pStyle w:val="a5"/>
              <w:numPr>
                <w:ilvl w:val="0"/>
                <w:numId w:val="19"/>
              </w:numPr>
              <w:jc w:val="both"/>
              <w:rPr>
                <w:snapToGrid w:val="0"/>
              </w:rPr>
            </w:pPr>
            <w:r>
              <w:rPr>
                <w:rFonts w:hint="eastAsia"/>
              </w:rPr>
              <w:t>交易信息中移除分成信息，仅仅保留佣金信息。</w:t>
            </w:r>
          </w:p>
          <w:p w:rsidR="00127A28" w:rsidRDefault="00A92499">
            <w:pPr>
              <w:pStyle w:val="a5"/>
              <w:numPr>
                <w:ilvl w:val="0"/>
                <w:numId w:val="19"/>
              </w:numPr>
              <w:jc w:val="both"/>
              <w:rPr>
                <w:snapToGrid w:val="0"/>
              </w:rPr>
            </w:pPr>
            <w:r>
              <w:rPr>
                <w:rFonts w:hint="eastAsia"/>
              </w:rPr>
              <w:t>支付移动和联通话费支付。</w:t>
            </w:r>
          </w:p>
          <w:p w:rsidR="00127A28" w:rsidRDefault="003F044D">
            <w:pPr>
              <w:pStyle w:val="a5"/>
              <w:numPr>
                <w:ilvl w:val="0"/>
                <w:numId w:val="19"/>
              </w:numPr>
              <w:jc w:val="both"/>
              <w:rPr>
                <w:snapToGrid w:val="0"/>
              </w:rPr>
            </w:pPr>
            <w:r>
              <w:rPr>
                <w:rFonts w:hint="eastAsia"/>
              </w:rPr>
              <w:t>联通话费支付中，商品名信息由服务器返回。</w:t>
            </w:r>
          </w:p>
        </w:tc>
        <w:tc>
          <w:tcPr>
            <w:tcW w:w="539" w:type="pct"/>
            <w:tcBorders>
              <w:top w:val="single" w:sz="6" w:space="0" w:color="auto"/>
              <w:left w:val="single" w:sz="6" w:space="0" w:color="auto"/>
              <w:bottom w:val="single" w:sz="6" w:space="0" w:color="auto"/>
              <w:right w:val="single" w:sz="6" w:space="0" w:color="auto"/>
            </w:tcBorders>
            <w:vAlign w:val="center"/>
          </w:tcPr>
          <w:p w:rsidR="00CF2072" w:rsidRDefault="00CF2072" w:rsidP="001C7676">
            <w:pPr>
              <w:pStyle w:val="afd"/>
              <w:spacing w:line="240" w:lineRule="auto"/>
              <w:jc w:val="both"/>
              <w:rPr>
                <w:color w:val="000000"/>
              </w:rPr>
            </w:pPr>
            <w:r>
              <w:rPr>
                <w:rFonts w:hint="eastAsia"/>
                <w:color w:val="000000"/>
              </w:rPr>
              <w:t>Jacky Sheng</w:t>
            </w:r>
          </w:p>
        </w:tc>
      </w:tr>
      <w:tr w:rsidR="00157A73" w:rsidRPr="00BE22A2" w:rsidTr="001C7676">
        <w:trPr>
          <w:cantSplit/>
          <w:jc w:val="center"/>
        </w:trPr>
        <w:tc>
          <w:tcPr>
            <w:tcW w:w="697" w:type="pct"/>
            <w:tcBorders>
              <w:top w:val="single" w:sz="6" w:space="0" w:color="auto"/>
              <w:left w:val="single" w:sz="6" w:space="0" w:color="auto"/>
              <w:bottom w:val="single" w:sz="6" w:space="0" w:color="auto"/>
              <w:right w:val="single" w:sz="6" w:space="0" w:color="auto"/>
            </w:tcBorders>
            <w:vAlign w:val="center"/>
          </w:tcPr>
          <w:p w:rsidR="00157A73" w:rsidRDefault="00157A73" w:rsidP="001C7676">
            <w:pPr>
              <w:pStyle w:val="afd"/>
              <w:spacing w:line="240" w:lineRule="auto"/>
              <w:jc w:val="both"/>
              <w:rPr>
                <w:color w:val="000000"/>
              </w:rPr>
            </w:pPr>
            <w:r>
              <w:rPr>
                <w:color w:val="000000"/>
              </w:rPr>
              <w:lastRenderedPageBreak/>
              <w:t>2013/9/12</w:t>
            </w:r>
          </w:p>
        </w:tc>
        <w:tc>
          <w:tcPr>
            <w:tcW w:w="379" w:type="pct"/>
            <w:tcBorders>
              <w:top w:val="single" w:sz="6" w:space="0" w:color="auto"/>
              <w:left w:val="single" w:sz="6" w:space="0" w:color="auto"/>
              <w:bottom w:val="single" w:sz="6" w:space="0" w:color="auto"/>
              <w:right w:val="single" w:sz="6" w:space="0" w:color="auto"/>
            </w:tcBorders>
            <w:vAlign w:val="center"/>
          </w:tcPr>
          <w:p w:rsidR="00157A73" w:rsidRDefault="00157A73" w:rsidP="001C7676">
            <w:pPr>
              <w:pStyle w:val="afd"/>
              <w:spacing w:line="240" w:lineRule="auto"/>
              <w:jc w:val="both"/>
              <w:rPr>
                <w:color w:val="000000"/>
              </w:rPr>
            </w:pPr>
            <w:r>
              <w:rPr>
                <w:rFonts w:hint="eastAsia"/>
                <w:color w:val="000000"/>
              </w:rPr>
              <w:t>1.3</w:t>
            </w:r>
          </w:p>
        </w:tc>
        <w:tc>
          <w:tcPr>
            <w:tcW w:w="403" w:type="pct"/>
            <w:tcBorders>
              <w:top w:val="single" w:sz="6" w:space="0" w:color="auto"/>
              <w:left w:val="single" w:sz="6" w:space="0" w:color="auto"/>
              <w:bottom w:val="single" w:sz="6" w:space="0" w:color="auto"/>
              <w:right w:val="single" w:sz="6" w:space="0" w:color="auto"/>
            </w:tcBorders>
            <w:vAlign w:val="center"/>
          </w:tcPr>
          <w:p w:rsidR="00157A73" w:rsidRPr="00BE22A2" w:rsidRDefault="00157A73" w:rsidP="001C7676">
            <w:pPr>
              <w:pStyle w:val="a5"/>
              <w:jc w:val="both"/>
              <w:rPr>
                <w:color w:val="000000"/>
              </w:rPr>
            </w:pPr>
          </w:p>
        </w:tc>
        <w:tc>
          <w:tcPr>
            <w:tcW w:w="2982" w:type="pct"/>
            <w:tcBorders>
              <w:top w:val="single" w:sz="6" w:space="0" w:color="auto"/>
              <w:left w:val="single" w:sz="6" w:space="0" w:color="auto"/>
              <w:bottom w:val="single" w:sz="6" w:space="0" w:color="auto"/>
              <w:right w:val="single" w:sz="6" w:space="0" w:color="auto"/>
            </w:tcBorders>
            <w:vAlign w:val="center"/>
          </w:tcPr>
          <w:p w:rsidR="00127A28" w:rsidRDefault="00157A73">
            <w:pPr>
              <w:pStyle w:val="a5"/>
              <w:numPr>
                <w:ilvl w:val="0"/>
                <w:numId w:val="20"/>
              </w:numPr>
              <w:jc w:val="both"/>
              <w:rPr>
                <w:snapToGrid w:val="0"/>
              </w:rPr>
            </w:pPr>
            <w:r>
              <w:rPr>
                <w:rFonts w:hint="eastAsia"/>
              </w:rPr>
              <w:t>支持华为钱包。</w:t>
            </w:r>
          </w:p>
          <w:p w:rsidR="00127A28" w:rsidRDefault="00BF3B37">
            <w:pPr>
              <w:pStyle w:val="a5"/>
              <w:numPr>
                <w:ilvl w:val="0"/>
                <w:numId w:val="20"/>
              </w:numPr>
              <w:jc w:val="both"/>
              <w:rPr>
                <w:snapToGrid w:val="0"/>
              </w:rPr>
            </w:pPr>
            <w:r>
              <w:rPr>
                <w:rFonts w:hint="eastAsia"/>
              </w:rPr>
              <w:t>去除商户侧易宝帐号，统一通过华为的易宝帐号与易宝系统交互。</w:t>
            </w:r>
          </w:p>
          <w:p w:rsidR="00127A28" w:rsidRDefault="0027110C">
            <w:pPr>
              <w:pStyle w:val="a5"/>
              <w:numPr>
                <w:ilvl w:val="0"/>
                <w:numId w:val="20"/>
              </w:numPr>
              <w:jc w:val="both"/>
              <w:rPr>
                <w:snapToGrid w:val="0"/>
              </w:rPr>
            </w:pPr>
            <w:r>
              <w:rPr>
                <w:rFonts w:hint="eastAsia"/>
              </w:rPr>
              <w:t>查询应用收入明细接口增加过滤成功订单能力</w:t>
            </w:r>
            <w:r w:rsidR="00EF6245">
              <w:rPr>
                <w:rFonts w:hint="eastAsia"/>
              </w:rPr>
              <w:t>。</w:t>
            </w:r>
          </w:p>
          <w:p w:rsidR="00127A28" w:rsidRDefault="00EF6245">
            <w:pPr>
              <w:pStyle w:val="a5"/>
              <w:numPr>
                <w:ilvl w:val="0"/>
                <w:numId w:val="20"/>
              </w:numPr>
              <w:jc w:val="both"/>
              <w:rPr>
                <w:snapToGrid w:val="0"/>
              </w:rPr>
            </w:pPr>
            <w:r>
              <w:t>S</w:t>
            </w:r>
            <w:r>
              <w:rPr>
                <w:rFonts w:hint="eastAsia"/>
              </w:rPr>
              <w:t>dk</w:t>
            </w:r>
            <w:r>
              <w:rPr>
                <w:rFonts w:hint="eastAsia"/>
              </w:rPr>
              <w:t>与服务器交互接口中增加语言种类参数，包括：鉴权、验签、系统信息查询、支付、支付结果查询接口。</w:t>
            </w:r>
          </w:p>
          <w:p w:rsidR="00127A28" w:rsidRDefault="00382523">
            <w:pPr>
              <w:pStyle w:val="a5"/>
              <w:numPr>
                <w:ilvl w:val="0"/>
                <w:numId w:val="20"/>
              </w:numPr>
              <w:jc w:val="both"/>
              <w:rPr>
                <w:snapToGrid w:val="0"/>
              </w:rPr>
            </w:pPr>
            <w:r>
              <w:rPr>
                <w:rFonts w:hint="eastAsia"/>
              </w:rPr>
              <w:t>华为钱包</w:t>
            </w:r>
            <w:r w:rsidR="002B1871">
              <w:rPr>
                <w:rFonts w:hint="eastAsia"/>
              </w:rPr>
              <w:t>和信用卡绑卡</w:t>
            </w:r>
            <w:r>
              <w:rPr>
                <w:rFonts w:hint="eastAsia"/>
              </w:rPr>
              <w:t>支付支持小额无密支付。</w:t>
            </w:r>
          </w:p>
          <w:p w:rsidR="00127A28" w:rsidRDefault="00162EF3">
            <w:pPr>
              <w:pStyle w:val="a5"/>
              <w:numPr>
                <w:ilvl w:val="0"/>
                <w:numId w:val="20"/>
              </w:numPr>
              <w:jc w:val="both"/>
              <w:rPr>
                <w:snapToGrid w:val="0"/>
              </w:rPr>
            </w:pPr>
            <w:r>
              <w:rPr>
                <w:rFonts w:hint="eastAsia"/>
              </w:rPr>
              <w:t>增加接口返回是否支持无密支付。</w:t>
            </w:r>
          </w:p>
          <w:p w:rsidR="00127A28" w:rsidRDefault="008A0163">
            <w:pPr>
              <w:pStyle w:val="a5"/>
              <w:numPr>
                <w:ilvl w:val="0"/>
                <w:numId w:val="20"/>
              </w:numPr>
              <w:jc w:val="both"/>
              <w:rPr>
                <w:snapToGrid w:val="0"/>
              </w:rPr>
            </w:pPr>
            <w:r>
              <w:rPr>
                <w:rFonts w:hint="eastAsia"/>
              </w:rPr>
              <w:t>系统级信息查询接口增加返回海外</w:t>
            </w:r>
            <w:r>
              <w:rPr>
                <w:rFonts w:hint="eastAsia"/>
              </w:rPr>
              <w:t>apk</w:t>
            </w:r>
            <w:r>
              <w:rPr>
                <w:rFonts w:hint="eastAsia"/>
              </w:rPr>
              <w:t>下载地址和字典查询能力。</w:t>
            </w:r>
          </w:p>
          <w:p w:rsidR="00127A28" w:rsidRDefault="0053480F">
            <w:pPr>
              <w:pStyle w:val="a5"/>
              <w:numPr>
                <w:ilvl w:val="0"/>
                <w:numId w:val="20"/>
              </w:numPr>
              <w:jc w:val="both"/>
              <w:rPr>
                <w:snapToGrid w:val="0"/>
              </w:rPr>
            </w:pPr>
            <w:r>
              <w:rPr>
                <w:rFonts w:hint="eastAsia"/>
              </w:rPr>
              <w:t>应用收入明细查询接口新增“查询成功交易”的参数固定不参与签名。</w:t>
            </w:r>
          </w:p>
        </w:tc>
        <w:tc>
          <w:tcPr>
            <w:tcW w:w="539" w:type="pct"/>
            <w:tcBorders>
              <w:top w:val="single" w:sz="6" w:space="0" w:color="auto"/>
              <w:left w:val="single" w:sz="6" w:space="0" w:color="auto"/>
              <w:bottom w:val="single" w:sz="6" w:space="0" w:color="auto"/>
              <w:right w:val="single" w:sz="6" w:space="0" w:color="auto"/>
            </w:tcBorders>
            <w:vAlign w:val="center"/>
          </w:tcPr>
          <w:p w:rsidR="00157A73" w:rsidRDefault="009048B6" w:rsidP="001C7676">
            <w:pPr>
              <w:pStyle w:val="afd"/>
              <w:spacing w:line="240" w:lineRule="auto"/>
              <w:jc w:val="both"/>
              <w:rPr>
                <w:color w:val="000000"/>
              </w:rPr>
            </w:pPr>
            <w:r>
              <w:rPr>
                <w:rFonts w:hint="eastAsia"/>
                <w:color w:val="000000"/>
              </w:rPr>
              <w:t>Jacky Sheng</w:t>
            </w:r>
          </w:p>
        </w:tc>
      </w:tr>
      <w:tr w:rsidR="009048B6" w:rsidRPr="00BE22A2" w:rsidTr="001C7676">
        <w:trPr>
          <w:cantSplit/>
          <w:jc w:val="center"/>
        </w:trPr>
        <w:tc>
          <w:tcPr>
            <w:tcW w:w="697" w:type="pct"/>
            <w:tcBorders>
              <w:top w:val="single" w:sz="6" w:space="0" w:color="auto"/>
              <w:left w:val="single" w:sz="6" w:space="0" w:color="auto"/>
              <w:bottom w:val="single" w:sz="6" w:space="0" w:color="auto"/>
              <w:right w:val="single" w:sz="6" w:space="0" w:color="auto"/>
            </w:tcBorders>
            <w:vAlign w:val="center"/>
          </w:tcPr>
          <w:p w:rsidR="009048B6" w:rsidRDefault="009048B6" w:rsidP="001C7676">
            <w:pPr>
              <w:pStyle w:val="afd"/>
              <w:spacing w:line="240" w:lineRule="auto"/>
              <w:jc w:val="both"/>
              <w:rPr>
                <w:color w:val="000000"/>
              </w:rPr>
            </w:pPr>
            <w:r>
              <w:rPr>
                <w:rFonts w:hint="eastAsia"/>
                <w:color w:val="000000"/>
              </w:rPr>
              <w:t>2013/11/08</w:t>
            </w:r>
          </w:p>
        </w:tc>
        <w:tc>
          <w:tcPr>
            <w:tcW w:w="379" w:type="pct"/>
            <w:tcBorders>
              <w:top w:val="single" w:sz="6" w:space="0" w:color="auto"/>
              <w:left w:val="single" w:sz="6" w:space="0" w:color="auto"/>
              <w:bottom w:val="single" w:sz="6" w:space="0" w:color="auto"/>
              <w:right w:val="single" w:sz="6" w:space="0" w:color="auto"/>
            </w:tcBorders>
            <w:vAlign w:val="center"/>
          </w:tcPr>
          <w:p w:rsidR="009048B6" w:rsidRDefault="009048B6" w:rsidP="001C7676">
            <w:pPr>
              <w:pStyle w:val="afd"/>
              <w:spacing w:line="240" w:lineRule="auto"/>
              <w:jc w:val="both"/>
              <w:rPr>
                <w:color w:val="000000"/>
              </w:rPr>
            </w:pPr>
            <w:r>
              <w:rPr>
                <w:rFonts w:hint="eastAsia"/>
                <w:color w:val="000000"/>
              </w:rPr>
              <w:t>1.4</w:t>
            </w:r>
          </w:p>
        </w:tc>
        <w:tc>
          <w:tcPr>
            <w:tcW w:w="403" w:type="pct"/>
            <w:tcBorders>
              <w:top w:val="single" w:sz="6" w:space="0" w:color="auto"/>
              <w:left w:val="single" w:sz="6" w:space="0" w:color="auto"/>
              <w:bottom w:val="single" w:sz="6" w:space="0" w:color="auto"/>
              <w:right w:val="single" w:sz="6" w:space="0" w:color="auto"/>
            </w:tcBorders>
            <w:vAlign w:val="center"/>
          </w:tcPr>
          <w:p w:rsidR="009048B6" w:rsidRPr="00BE22A2" w:rsidRDefault="009048B6" w:rsidP="001C7676">
            <w:pPr>
              <w:pStyle w:val="a5"/>
              <w:jc w:val="both"/>
              <w:rPr>
                <w:color w:val="000000"/>
              </w:rPr>
            </w:pPr>
          </w:p>
        </w:tc>
        <w:tc>
          <w:tcPr>
            <w:tcW w:w="2982" w:type="pct"/>
            <w:tcBorders>
              <w:top w:val="single" w:sz="6" w:space="0" w:color="auto"/>
              <w:left w:val="single" w:sz="6" w:space="0" w:color="auto"/>
              <w:bottom w:val="single" w:sz="6" w:space="0" w:color="auto"/>
              <w:right w:val="single" w:sz="6" w:space="0" w:color="auto"/>
            </w:tcBorders>
            <w:vAlign w:val="center"/>
          </w:tcPr>
          <w:p w:rsidR="00127A28" w:rsidRDefault="009048B6">
            <w:pPr>
              <w:pStyle w:val="a5"/>
              <w:numPr>
                <w:ilvl w:val="0"/>
                <w:numId w:val="22"/>
              </w:numPr>
              <w:jc w:val="both"/>
              <w:rPr>
                <w:snapToGrid w:val="0"/>
              </w:rPr>
            </w:pPr>
            <w:r>
              <w:rPr>
                <w:rFonts w:hint="eastAsia"/>
              </w:rPr>
              <w:t>支持中行</w:t>
            </w:r>
            <w:r>
              <w:rPr>
                <w:rFonts w:hint="eastAsia"/>
              </w:rPr>
              <w:t>vmall</w:t>
            </w:r>
            <w:r>
              <w:rPr>
                <w:rFonts w:hint="eastAsia"/>
              </w:rPr>
              <w:t>预付款余额管理，包括充值到帐、支付。</w:t>
            </w:r>
          </w:p>
          <w:p w:rsidR="00127A28" w:rsidRDefault="00DE71BA">
            <w:pPr>
              <w:pStyle w:val="a5"/>
              <w:numPr>
                <w:ilvl w:val="0"/>
                <w:numId w:val="22"/>
              </w:numPr>
              <w:jc w:val="both"/>
              <w:rPr>
                <w:snapToGrid w:val="0"/>
              </w:rPr>
            </w:pPr>
            <w:r>
              <w:rPr>
                <w:rFonts w:hint="eastAsia"/>
              </w:rPr>
              <w:t>支持消费者直接绑定信用卡。</w:t>
            </w:r>
          </w:p>
          <w:p w:rsidR="00127A28" w:rsidRDefault="00DE71BA">
            <w:pPr>
              <w:pStyle w:val="a5"/>
              <w:numPr>
                <w:ilvl w:val="0"/>
                <w:numId w:val="22"/>
              </w:numPr>
              <w:jc w:val="both"/>
              <w:rPr>
                <w:snapToGrid w:val="0"/>
              </w:rPr>
            </w:pPr>
            <w:r>
              <w:rPr>
                <w:rFonts w:hint="eastAsia"/>
              </w:rPr>
              <w:t>支持易联借记卡支付。</w:t>
            </w:r>
          </w:p>
          <w:p w:rsidR="00127A28" w:rsidRDefault="00DE71BA">
            <w:pPr>
              <w:pStyle w:val="a5"/>
              <w:numPr>
                <w:ilvl w:val="0"/>
                <w:numId w:val="22"/>
              </w:numPr>
              <w:jc w:val="both"/>
              <w:rPr>
                <w:snapToGrid w:val="0"/>
              </w:rPr>
            </w:pPr>
            <w:r>
              <w:rPr>
                <w:rFonts w:hint="eastAsia"/>
              </w:rPr>
              <w:t>支持马来银行支付渠道。</w:t>
            </w:r>
          </w:p>
          <w:p w:rsidR="00127A28" w:rsidRDefault="00002FDD">
            <w:pPr>
              <w:pStyle w:val="a5"/>
              <w:numPr>
                <w:ilvl w:val="0"/>
                <w:numId w:val="22"/>
              </w:numPr>
              <w:jc w:val="both"/>
              <w:rPr>
                <w:snapToGrid w:val="0"/>
              </w:rPr>
            </w:pPr>
            <w:r>
              <w:rPr>
                <w:rFonts w:hint="eastAsia"/>
              </w:rPr>
              <w:t>支付明细下载功能。</w:t>
            </w:r>
          </w:p>
          <w:p w:rsidR="00127A28" w:rsidRDefault="00002FDD">
            <w:pPr>
              <w:pStyle w:val="a5"/>
              <w:numPr>
                <w:ilvl w:val="0"/>
                <w:numId w:val="22"/>
              </w:numPr>
              <w:jc w:val="both"/>
              <w:rPr>
                <w:snapToGrid w:val="0"/>
              </w:rPr>
            </w:pPr>
            <w:r>
              <w:rPr>
                <w:rFonts w:hint="eastAsia"/>
              </w:rPr>
              <w:t>新增若干字典信息。</w:t>
            </w:r>
          </w:p>
          <w:p w:rsidR="00127A28" w:rsidRDefault="00A840FF">
            <w:pPr>
              <w:pStyle w:val="a5"/>
              <w:numPr>
                <w:ilvl w:val="0"/>
                <w:numId w:val="22"/>
              </w:numPr>
              <w:jc w:val="both"/>
              <w:rPr>
                <w:snapToGrid w:val="0"/>
              </w:rPr>
            </w:pPr>
            <w:r>
              <w:rPr>
                <w:rFonts w:hint="eastAsia"/>
              </w:rPr>
              <w:t>查询系统其他信息接口优化，支持按版本刷新。</w:t>
            </w:r>
          </w:p>
          <w:p w:rsidR="00127A28" w:rsidRDefault="00DF7968">
            <w:pPr>
              <w:pStyle w:val="a5"/>
              <w:numPr>
                <w:ilvl w:val="0"/>
                <w:numId w:val="22"/>
              </w:numPr>
              <w:jc w:val="both"/>
              <w:rPr>
                <w:snapToGrid w:val="0"/>
              </w:rPr>
            </w:pPr>
            <w:r>
              <w:rPr>
                <w:rFonts w:hint="eastAsia"/>
              </w:rPr>
              <w:t>充值新增话费渠道，包括天翼、联通、移动，到帐金额为付款金额的</w:t>
            </w:r>
            <w:r>
              <w:rPr>
                <w:rFonts w:hint="eastAsia"/>
              </w:rPr>
              <w:t>50%</w:t>
            </w:r>
            <w:r>
              <w:rPr>
                <w:rFonts w:hint="eastAsia"/>
              </w:rPr>
              <w:t>。</w:t>
            </w:r>
          </w:p>
          <w:p w:rsidR="00127A28" w:rsidRDefault="007A3E99">
            <w:pPr>
              <w:pStyle w:val="a5"/>
              <w:numPr>
                <w:ilvl w:val="0"/>
                <w:numId w:val="22"/>
              </w:numPr>
              <w:jc w:val="both"/>
              <w:rPr>
                <w:snapToGrid w:val="0"/>
              </w:rPr>
            </w:pPr>
            <w:r>
              <w:rPr>
                <w:rFonts w:hint="eastAsia"/>
              </w:rPr>
              <w:t>免密支付要求</w:t>
            </w:r>
            <w:r>
              <w:rPr>
                <w:rFonts w:hint="eastAsia"/>
              </w:rPr>
              <w:t>ST</w:t>
            </w:r>
            <w:r>
              <w:rPr>
                <w:rFonts w:hint="eastAsia"/>
              </w:rPr>
              <w:t>，支持</w:t>
            </w:r>
            <w:r>
              <w:rPr>
                <w:rFonts w:hint="eastAsia"/>
              </w:rPr>
              <w:t>UP</w:t>
            </w:r>
            <w:r>
              <w:rPr>
                <w:rFonts w:hint="eastAsia"/>
              </w:rPr>
              <w:t>多站点。非免密绑卡和华为钱包支付成功后，返回</w:t>
            </w:r>
            <w:r>
              <w:rPr>
                <w:rFonts w:hint="eastAsia"/>
              </w:rPr>
              <w:t>ST</w:t>
            </w:r>
            <w:r>
              <w:rPr>
                <w:rFonts w:hint="eastAsia"/>
              </w:rPr>
              <w:t>和站点信息。</w:t>
            </w:r>
          </w:p>
          <w:p w:rsidR="00127A28" w:rsidRPr="00B311F5" w:rsidRDefault="00C37719">
            <w:pPr>
              <w:pStyle w:val="a5"/>
              <w:numPr>
                <w:ilvl w:val="0"/>
                <w:numId w:val="22"/>
              </w:numPr>
              <w:jc w:val="both"/>
              <w:rPr>
                <w:snapToGrid w:val="0"/>
              </w:rPr>
            </w:pPr>
            <w:r>
              <w:rPr>
                <w:rFonts w:hint="eastAsia"/>
              </w:rPr>
              <w:t>系统级信息查询接口中，新增查询和校验银行卡号的能力。</w:t>
            </w:r>
          </w:p>
          <w:p w:rsidR="00B311F5" w:rsidRPr="00CC3F2C" w:rsidRDefault="00B311F5">
            <w:pPr>
              <w:pStyle w:val="a5"/>
              <w:numPr>
                <w:ilvl w:val="0"/>
                <w:numId w:val="22"/>
              </w:numPr>
              <w:jc w:val="both"/>
              <w:rPr>
                <w:snapToGrid w:val="0"/>
              </w:rPr>
            </w:pPr>
            <w:r>
              <w:rPr>
                <w:rFonts w:hint="eastAsia"/>
              </w:rPr>
              <w:t>支持解绑操作。</w:t>
            </w:r>
          </w:p>
          <w:p w:rsidR="00CC3F2C" w:rsidRPr="000C4E6C" w:rsidRDefault="00CC3F2C" w:rsidP="00B52712">
            <w:pPr>
              <w:pStyle w:val="a5"/>
              <w:numPr>
                <w:ilvl w:val="0"/>
                <w:numId w:val="22"/>
              </w:numPr>
              <w:jc w:val="both"/>
              <w:rPr>
                <w:snapToGrid w:val="0"/>
              </w:rPr>
            </w:pPr>
            <w:r>
              <w:rPr>
                <w:rFonts w:hint="eastAsia"/>
              </w:rPr>
              <w:t>绑卡和查询绑卡接口</w:t>
            </w:r>
            <w:r w:rsidR="00B52712">
              <w:rPr>
                <w:rFonts w:hint="eastAsia"/>
              </w:rPr>
              <w:t>增加开放网关调用模式。</w:t>
            </w:r>
          </w:p>
          <w:p w:rsidR="000C4E6C" w:rsidRDefault="000C4E6C" w:rsidP="00B52712">
            <w:pPr>
              <w:pStyle w:val="a5"/>
              <w:numPr>
                <w:ilvl w:val="0"/>
                <w:numId w:val="22"/>
              </w:numPr>
              <w:jc w:val="both"/>
              <w:rPr>
                <w:snapToGrid w:val="0"/>
              </w:rPr>
            </w:pPr>
            <w:r>
              <w:rPr>
                <w:rFonts w:hint="eastAsia"/>
                <w:snapToGrid w:val="0"/>
              </w:rPr>
              <w:t>系统级信息接口增加资源文件下载功能。</w:t>
            </w:r>
          </w:p>
          <w:p w:rsidR="006C468A" w:rsidRDefault="006C468A" w:rsidP="00B52712">
            <w:pPr>
              <w:pStyle w:val="a5"/>
              <w:numPr>
                <w:ilvl w:val="0"/>
                <w:numId w:val="22"/>
              </w:numPr>
              <w:jc w:val="both"/>
              <w:rPr>
                <w:snapToGrid w:val="0"/>
              </w:rPr>
            </w:pPr>
            <w:r>
              <w:rPr>
                <w:rFonts w:hint="eastAsia"/>
                <w:snapToGrid w:val="0"/>
              </w:rPr>
              <w:t>验签接口补充对</w:t>
            </w:r>
            <w:r>
              <w:rPr>
                <w:rFonts w:hint="eastAsia"/>
                <w:snapToGrid w:val="0"/>
              </w:rPr>
              <w:t>M2E</w:t>
            </w:r>
            <w:r>
              <w:rPr>
                <w:rFonts w:hint="eastAsia"/>
                <w:snapToGrid w:val="0"/>
              </w:rPr>
              <w:t>的要求，增加</w:t>
            </w:r>
            <w:r>
              <w:rPr>
                <w:rFonts w:hint="eastAsia"/>
                <w:snapToGrid w:val="0"/>
              </w:rPr>
              <w:t>M2E</w:t>
            </w:r>
            <w:r>
              <w:rPr>
                <w:rFonts w:hint="eastAsia"/>
                <w:snapToGrid w:val="0"/>
              </w:rPr>
              <w:t>的订单状态查询和对账文件查询接口。</w:t>
            </w:r>
          </w:p>
        </w:tc>
        <w:tc>
          <w:tcPr>
            <w:tcW w:w="539" w:type="pct"/>
            <w:tcBorders>
              <w:top w:val="single" w:sz="6" w:space="0" w:color="auto"/>
              <w:left w:val="single" w:sz="6" w:space="0" w:color="auto"/>
              <w:bottom w:val="single" w:sz="6" w:space="0" w:color="auto"/>
              <w:right w:val="single" w:sz="6" w:space="0" w:color="auto"/>
            </w:tcBorders>
            <w:vAlign w:val="center"/>
          </w:tcPr>
          <w:p w:rsidR="009048B6" w:rsidRDefault="009044FB" w:rsidP="001C7676">
            <w:pPr>
              <w:pStyle w:val="afd"/>
              <w:spacing w:line="240" w:lineRule="auto"/>
              <w:jc w:val="both"/>
              <w:rPr>
                <w:color w:val="000000"/>
              </w:rPr>
            </w:pPr>
            <w:r>
              <w:rPr>
                <w:rFonts w:hint="eastAsia"/>
                <w:color w:val="000000"/>
              </w:rPr>
              <w:t>Jacky Sheng</w:t>
            </w:r>
          </w:p>
        </w:tc>
      </w:tr>
      <w:tr w:rsidR="009044FB" w:rsidRPr="00BE22A2" w:rsidTr="001C7676">
        <w:trPr>
          <w:cantSplit/>
          <w:jc w:val="center"/>
        </w:trPr>
        <w:tc>
          <w:tcPr>
            <w:tcW w:w="697" w:type="pct"/>
            <w:tcBorders>
              <w:top w:val="single" w:sz="6" w:space="0" w:color="auto"/>
              <w:left w:val="single" w:sz="6" w:space="0" w:color="auto"/>
              <w:bottom w:val="single" w:sz="6" w:space="0" w:color="auto"/>
              <w:right w:val="single" w:sz="6" w:space="0" w:color="auto"/>
            </w:tcBorders>
            <w:vAlign w:val="center"/>
          </w:tcPr>
          <w:p w:rsidR="009044FB" w:rsidRDefault="009044FB" w:rsidP="001C7676">
            <w:pPr>
              <w:pStyle w:val="afd"/>
              <w:spacing w:line="240" w:lineRule="auto"/>
              <w:jc w:val="both"/>
              <w:rPr>
                <w:color w:val="000000"/>
              </w:rPr>
            </w:pPr>
            <w:r>
              <w:rPr>
                <w:rFonts w:hint="eastAsia"/>
                <w:color w:val="000000"/>
              </w:rPr>
              <w:lastRenderedPageBreak/>
              <w:t>2013/12/16</w:t>
            </w:r>
          </w:p>
        </w:tc>
        <w:tc>
          <w:tcPr>
            <w:tcW w:w="379" w:type="pct"/>
            <w:tcBorders>
              <w:top w:val="single" w:sz="6" w:space="0" w:color="auto"/>
              <w:left w:val="single" w:sz="6" w:space="0" w:color="auto"/>
              <w:bottom w:val="single" w:sz="6" w:space="0" w:color="auto"/>
              <w:right w:val="single" w:sz="6" w:space="0" w:color="auto"/>
            </w:tcBorders>
            <w:vAlign w:val="center"/>
          </w:tcPr>
          <w:p w:rsidR="009044FB" w:rsidRDefault="009044FB" w:rsidP="001C7676">
            <w:pPr>
              <w:pStyle w:val="afd"/>
              <w:spacing w:line="240" w:lineRule="auto"/>
              <w:jc w:val="both"/>
              <w:rPr>
                <w:color w:val="000000"/>
              </w:rPr>
            </w:pPr>
            <w:r>
              <w:rPr>
                <w:rFonts w:hint="eastAsia"/>
                <w:color w:val="000000"/>
              </w:rPr>
              <w:t>1.4.1</w:t>
            </w:r>
          </w:p>
        </w:tc>
        <w:tc>
          <w:tcPr>
            <w:tcW w:w="403" w:type="pct"/>
            <w:tcBorders>
              <w:top w:val="single" w:sz="6" w:space="0" w:color="auto"/>
              <w:left w:val="single" w:sz="6" w:space="0" w:color="auto"/>
              <w:bottom w:val="single" w:sz="6" w:space="0" w:color="auto"/>
              <w:right w:val="single" w:sz="6" w:space="0" w:color="auto"/>
            </w:tcBorders>
            <w:vAlign w:val="center"/>
          </w:tcPr>
          <w:p w:rsidR="009044FB" w:rsidRPr="00BE22A2" w:rsidRDefault="009044FB" w:rsidP="001C7676">
            <w:pPr>
              <w:pStyle w:val="a5"/>
              <w:jc w:val="both"/>
              <w:rPr>
                <w:color w:val="000000"/>
              </w:rPr>
            </w:pPr>
          </w:p>
        </w:tc>
        <w:tc>
          <w:tcPr>
            <w:tcW w:w="2982" w:type="pct"/>
            <w:tcBorders>
              <w:top w:val="single" w:sz="6" w:space="0" w:color="auto"/>
              <w:left w:val="single" w:sz="6" w:space="0" w:color="auto"/>
              <w:bottom w:val="single" w:sz="6" w:space="0" w:color="auto"/>
              <w:right w:val="single" w:sz="6" w:space="0" w:color="auto"/>
            </w:tcBorders>
            <w:vAlign w:val="center"/>
          </w:tcPr>
          <w:p w:rsidR="009044FB" w:rsidRDefault="009044FB" w:rsidP="00890343">
            <w:pPr>
              <w:pStyle w:val="a5"/>
              <w:numPr>
                <w:ilvl w:val="0"/>
                <w:numId w:val="23"/>
              </w:numPr>
              <w:jc w:val="both"/>
            </w:pPr>
            <w:r>
              <w:rPr>
                <w:rFonts w:hint="eastAsia"/>
              </w:rPr>
              <w:t>支持联通沃商店，替换之前的联调话费支付。</w:t>
            </w:r>
          </w:p>
          <w:p w:rsidR="009044FB" w:rsidRDefault="009044FB" w:rsidP="00890343">
            <w:pPr>
              <w:pStyle w:val="a5"/>
              <w:numPr>
                <w:ilvl w:val="0"/>
                <w:numId w:val="23"/>
              </w:numPr>
              <w:jc w:val="both"/>
            </w:pPr>
            <w:r>
              <w:rPr>
                <w:rFonts w:hint="eastAsia"/>
              </w:rPr>
              <w:t>客户端上报明确的成功与失败信息。</w:t>
            </w:r>
          </w:p>
          <w:p w:rsidR="009044FB" w:rsidRDefault="009044FB" w:rsidP="00890343">
            <w:pPr>
              <w:pStyle w:val="a5"/>
              <w:numPr>
                <w:ilvl w:val="0"/>
                <w:numId w:val="23"/>
              </w:numPr>
              <w:jc w:val="both"/>
            </w:pPr>
            <w:r>
              <w:rPr>
                <w:rFonts w:hint="eastAsia"/>
              </w:rPr>
              <w:t>客户端日志上报。</w:t>
            </w:r>
          </w:p>
          <w:p w:rsidR="00387A48" w:rsidRDefault="00387A48" w:rsidP="00890343">
            <w:pPr>
              <w:pStyle w:val="a5"/>
              <w:numPr>
                <w:ilvl w:val="0"/>
                <w:numId w:val="23"/>
              </w:numPr>
              <w:jc w:val="both"/>
            </w:pPr>
            <w:r>
              <w:rPr>
                <w:rFonts w:hint="eastAsia"/>
              </w:rPr>
              <w:t>新增第三方服务器的绑卡接口，通过一笔成功的信用卡支付订单完成绑卡。</w:t>
            </w:r>
          </w:p>
          <w:p w:rsidR="009B38D8" w:rsidRDefault="009B38D8" w:rsidP="00890343">
            <w:pPr>
              <w:pStyle w:val="a5"/>
              <w:numPr>
                <w:ilvl w:val="0"/>
                <w:numId w:val="23"/>
              </w:numPr>
              <w:jc w:val="both"/>
            </w:pPr>
            <w:r>
              <w:rPr>
                <w:rFonts w:hint="eastAsia"/>
              </w:rPr>
              <w:t>支付接口在信用卡支付时，支持直接输入易宝的绑卡</w:t>
            </w:r>
            <w:r>
              <w:rPr>
                <w:rFonts w:hint="eastAsia"/>
              </w:rPr>
              <w:t>ID</w:t>
            </w:r>
            <w:r>
              <w:rPr>
                <w:rFonts w:hint="eastAsia"/>
              </w:rPr>
              <w:t>，用于支持信用卡第二次支付场景。</w:t>
            </w:r>
          </w:p>
          <w:p w:rsidR="00E02DD4" w:rsidRDefault="00E02DD4" w:rsidP="00890343">
            <w:pPr>
              <w:pStyle w:val="a5"/>
              <w:numPr>
                <w:ilvl w:val="0"/>
                <w:numId w:val="23"/>
              </w:numPr>
              <w:jc w:val="both"/>
            </w:pPr>
            <w:r>
              <w:rPr>
                <w:rFonts w:hint="eastAsia"/>
              </w:rPr>
              <w:t>Pay</w:t>
            </w:r>
            <w:r>
              <w:rPr>
                <w:rFonts w:hint="eastAsia"/>
              </w:rPr>
              <w:t>接口在订单重复时，返回订单信息，供客户端进一步处理重复情况下的异常。</w:t>
            </w:r>
          </w:p>
          <w:p w:rsidR="00664862" w:rsidRDefault="00664862" w:rsidP="00890343">
            <w:pPr>
              <w:pStyle w:val="a5"/>
              <w:numPr>
                <w:ilvl w:val="0"/>
                <w:numId w:val="23"/>
              </w:numPr>
              <w:jc w:val="both"/>
            </w:pPr>
            <w:r>
              <w:rPr>
                <w:rFonts w:hint="eastAsia"/>
              </w:rPr>
              <w:t>查询华为钱包对特定应用支持传入</w:t>
            </w:r>
            <w:r>
              <w:rPr>
                <w:rFonts w:hint="eastAsia"/>
              </w:rPr>
              <w:t>unit</w:t>
            </w:r>
            <w:r>
              <w:rPr>
                <w:rFonts w:hint="eastAsia"/>
              </w:rPr>
              <w:t>参数确定返回</w:t>
            </w:r>
            <w:r>
              <w:rPr>
                <w:rFonts w:hint="eastAsia"/>
              </w:rPr>
              <w:t>balance</w:t>
            </w:r>
            <w:r>
              <w:rPr>
                <w:rFonts w:hint="eastAsia"/>
              </w:rPr>
              <w:t>的单位。</w:t>
            </w:r>
          </w:p>
          <w:p w:rsidR="009261A7" w:rsidRDefault="009261A7" w:rsidP="00890343">
            <w:pPr>
              <w:pStyle w:val="a5"/>
              <w:numPr>
                <w:ilvl w:val="0"/>
                <w:numId w:val="23"/>
              </w:numPr>
              <w:jc w:val="both"/>
            </w:pPr>
            <w:r>
              <w:rPr>
                <w:rFonts w:hint="eastAsia"/>
              </w:rPr>
              <w:t>系统级信息查询接口，返回资源信息时，采用压缩的码流，节省流量。</w:t>
            </w:r>
          </w:p>
        </w:tc>
        <w:tc>
          <w:tcPr>
            <w:tcW w:w="539" w:type="pct"/>
            <w:tcBorders>
              <w:top w:val="single" w:sz="6" w:space="0" w:color="auto"/>
              <w:left w:val="single" w:sz="6" w:space="0" w:color="auto"/>
              <w:bottom w:val="single" w:sz="6" w:space="0" w:color="auto"/>
              <w:right w:val="single" w:sz="6" w:space="0" w:color="auto"/>
            </w:tcBorders>
            <w:vAlign w:val="center"/>
          </w:tcPr>
          <w:p w:rsidR="009044FB" w:rsidRDefault="009044FB" w:rsidP="001C7676">
            <w:pPr>
              <w:pStyle w:val="afd"/>
              <w:spacing w:line="240" w:lineRule="auto"/>
              <w:jc w:val="both"/>
              <w:rPr>
                <w:color w:val="000000"/>
              </w:rPr>
            </w:pPr>
            <w:r>
              <w:rPr>
                <w:rFonts w:hint="eastAsia"/>
                <w:color w:val="000000"/>
              </w:rPr>
              <w:t>Jacky Sheng</w:t>
            </w:r>
          </w:p>
        </w:tc>
      </w:tr>
      <w:tr w:rsidR="001647B1" w:rsidRPr="00BE22A2" w:rsidTr="001C7676">
        <w:trPr>
          <w:cantSplit/>
          <w:jc w:val="center"/>
        </w:trPr>
        <w:tc>
          <w:tcPr>
            <w:tcW w:w="697" w:type="pct"/>
            <w:tcBorders>
              <w:top w:val="single" w:sz="6" w:space="0" w:color="auto"/>
              <w:left w:val="single" w:sz="6" w:space="0" w:color="auto"/>
              <w:bottom w:val="single" w:sz="6" w:space="0" w:color="auto"/>
              <w:right w:val="single" w:sz="6" w:space="0" w:color="auto"/>
            </w:tcBorders>
            <w:vAlign w:val="center"/>
          </w:tcPr>
          <w:p w:rsidR="001647B1" w:rsidRDefault="001647B1" w:rsidP="001C7676">
            <w:pPr>
              <w:pStyle w:val="afd"/>
              <w:spacing w:line="240" w:lineRule="auto"/>
              <w:jc w:val="both"/>
              <w:rPr>
                <w:color w:val="000000"/>
              </w:rPr>
            </w:pPr>
            <w:r>
              <w:rPr>
                <w:rFonts w:hint="eastAsia"/>
                <w:color w:val="000000"/>
              </w:rPr>
              <w:t>2014/01/03</w:t>
            </w:r>
          </w:p>
        </w:tc>
        <w:tc>
          <w:tcPr>
            <w:tcW w:w="379" w:type="pct"/>
            <w:tcBorders>
              <w:top w:val="single" w:sz="6" w:space="0" w:color="auto"/>
              <w:left w:val="single" w:sz="6" w:space="0" w:color="auto"/>
              <w:bottom w:val="single" w:sz="6" w:space="0" w:color="auto"/>
              <w:right w:val="single" w:sz="6" w:space="0" w:color="auto"/>
            </w:tcBorders>
            <w:vAlign w:val="center"/>
          </w:tcPr>
          <w:p w:rsidR="001647B1" w:rsidRDefault="001647B1" w:rsidP="001C7676">
            <w:pPr>
              <w:pStyle w:val="afd"/>
              <w:spacing w:line="240" w:lineRule="auto"/>
              <w:jc w:val="both"/>
              <w:rPr>
                <w:color w:val="000000"/>
              </w:rPr>
            </w:pPr>
            <w:r>
              <w:rPr>
                <w:rFonts w:hint="eastAsia"/>
                <w:color w:val="000000"/>
              </w:rPr>
              <w:t>1.5</w:t>
            </w:r>
          </w:p>
        </w:tc>
        <w:tc>
          <w:tcPr>
            <w:tcW w:w="403" w:type="pct"/>
            <w:tcBorders>
              <w:top w:val="single" w:sz="6" w:space="0" w:color="auto"/>
              <w:left w:val="single" w:sz="6" w:space="0" w:color="auto"/>
              <w:bottom w:val="single" w:sz="6" w:space="0" w:color="auto"/>
              <w:right w:val="single" w:sz="6" w:space="0" w:color="auto"/>
            </w:tcBorders>
            <w:vAlign w:val="center"/>
          </w:tcPr>
          <w:p w:rsidR="001647B1" w:rsidRPr="00BE22A2" w:rsidRDefault="001647B1" w:rsidP="001C7676">
            <w:pPr>
              <w:pStyle w:val="a5"/>
              <w:jc w:val="both"/>
              <w:rPr>
                <w:color w:val="000000"/>
              </w:rPr>
            </w:pPr>
          </w:p>
        </w:tc>
        <w:tc>
          <w:tcPr>
            <w:tcW w:w="2982" w:type="pct"/>
            <w:tcBorders>
              <w:top w:val="single" w:sz="6" w:space="0" w:color="auto"/>
              <w:left w:val="single" w:sz="6" w:space="0" w:color="auto"/>
              <w:bottom w:val="single" w:sz="6" w:space="0" w:color="auto"/>
              <w:right w:val="single" w:sz="6" w:space="0" w:color="auto"/>
            </w:tcBorders>
            <w:vAlign w:val="center"/>
          </w:tcPr>
          <w:p w:rsidR="001647B1" w:rsidRDefault="001647B1" w:rsidP="00890343">
            <w:pPr>
              <w:pStyle w:val="a5"/>
              <w:numPr>
                <w:ilvl w:val="0"/>
                <w:numId w:val="25"/>
              </w:numPr>
              <w:jc w:val="both"/>
            </w:pPr>
            <w:r>
              <w:rPr>
                <w:rFonts w:hint="eastAsia"/>
              </w:rPr>
              <w:t>余额消费短信通知；</w:t>
            </w:r>
          </w:p>
          <w:p w:rsidR="001647B1" w:rsidRDefault="001647B1" w:rsidP="00890343">
            <w:pPr>
              <w:pStyle w:val="a5"/>
              <w:numPr>
                <w:ilvl w:val="0"/>
                <w:numId w:val="25"/>
              </w:numPr>
              <w:jc w:val="both"/>
            </w:pPr>
            <w:r>
              <w:rPr>
                <w:rFonts w:hint="eastAsia"/>
              </w:rPr>
              <w:t>PC-WEB</w:t>
            </w:r>
            <w:r>
              <w:rPr>
                <w:rFonts w:hint="eastAsia"/>
              </w:rPr>
              <w:t>支持</w:t>
            </w:r>
            <w:r>
              <w:rPr>
                <w:rFonts w:hint="eastAsia"/>
              </w:rPr>
              <w:t>FPX</w:t>
            </w:r>
            <w:r>
              <w:rPr>
                <w:rFonts w:hint="eastAsia"/>
              </w:rPr>
              <w:t>；</w:t>
            </w:r>
          </w:p>
          <w:p w:rsidR="001647B1" w:rsidRDefault="001647B1" w:rsidP="00890343">
            <w:pPr>
              <w:pStyle w:val="a5"/>
              <w:numPr>
                <w:ilvl w:val="0"/>
                <w:numId w:val="25"/>
              </w:numPr>
              <w:jc w:val="both"/>
            </w:pPr>
            <w:r>
              <w:rPr>
                <w:rFonts w:hint="eastAsia"/>
              </w:rPr>
              <w:t>支持银联渠道的借记卡；</w:t>
            </w:r>
          </w:p>
          <w:p w:rsidR="001647B1" w:rsidRDefault="001647B1" w:rsidP="00890343">
            <w:pPr>
              <w:pStyle w:val="a5"/>
              <w:numPr>
                <w:ilvl w:val="0"/>
                <w:numId w:val="25"/>
              </w:numPr>
              <w:jc w:val="both"/>
            </w:pPr>
            <w:r>
              <w:rPr>
                <w:rFonts w:hint="eastAsia"/>
              </w:rPr>
              <w:t>删除不使用的渠道，包括</w:t>
            </w:r>
            <w:r>
              <w:rPr>
                <w:rFonts w:hint="eastAsia"/>
              </w:rPr>
              <w:t>PayEco</w:t>
            </w:r>
            <w:r>
              <w:rPr>
                <w:rFonts w:hint="eastAsia"/>
              </w:rPr>
              <w:t>、</w:t>
            </w:r>
            <w:r>
              <w:rPr>
                <w:rFonts w:hint="eastAsia"/>
              </w:rPr>
              <w:t>smsAgent</w:t>
            </w:r>
            <w:r>
              <w:rPr>
                <w:rFonts w:hint="eastAsia"/>
              </w:rPr>
              <w:t>、</w:t>
            </w:r>
            <w:r>
              <w:rPr>
                <w:rFonts w:hint="eastAsia"/>
              </w:rPr>
              <w:t>SZF</w:t>
            </w:r>
            <w:r>
              <w:rPr>
                <w:rFonts w:hint="eastAsia"/>
              </w:rPr>
              <w:t>等。</w:t>
            </w:r>
          </w:p>
          <w:p w:rsidR="001647B1" w:rsidRDefault="001647B1" w:rsidP="00890343">
            <w:pPr>
              <w:pStyle w:val="a5"/>
              <w:numPr>
                <w:ilvl w:val="0"/>
                <w:numId w:val="25"/>
              </w:numPr>
              <w:jc w:val="both"/>
            </w:pPr>
            <w:r>
              <w:rPr>
                <w:rFonts w:hint="eastAsia"/>
              </w:rPr>
              <w:t>免密额度用户可配置；</w:t>
            </w:r>
          </w:p>
          <w:p w:rsidR="001647B1" w:rsidRDefault="001647B1" w:rsidP="00890343">
            <w:pPr>
              <w:pStyle w:val="a5"/>
              <w:numPr>
                <w:ilvl w:val="0"/>
                <w:numId w:val="25"/>
              </w:numPr>
              <w:jc w:val="both"/>
            </w:pPr>
            <w:r>
              <w:rPr>
                <w:rFonts w:hint="eastAsia"/>
              </w:rPr>
              <w:t>支持年年充值卡；</w:t>
            </w:r>
          </w:p>
          <w:p w:rsidR="00A10318" w:rsidRDefault="00A10318" w:rsidP="00890343">
            <w:pPr>
              <w:pStyle w:val="a5"/>
              <w:numPr>
                <w:ilvl w:val="0"/>
                <w:numId w:val="25"/>
              </w:numPr>
              <w:jc w:val="both"/>
            </w:pPr>
            <w:r>
              <w:rPr>
                <w:rFonts w:hint="eastAsia"/>
              </w:rPr>
              <w:t>信用卡支付支持银联渠道；</w:t>
            </w:r>
          </w:p>
          <w:p w:rsidR="009825F9" w:rsidRDefault="009825F9" w:rsidP="00890343">
            <w:pPr>
              <w:pStyle w:val="a5"/>
              <w:numPr>
                <w:ilvl w:val="0"/>
                <w:numId w:val="25"/>
              </w:numPr>
              <w:jc w:val="both"/>
            </w:pPr>
            <w:r>
              <w:rPr>
                <w:rFonts w:hint="eastAsia"/>
              </w:rPr>
              <w:t>支持银联</w:t>
            </w:r>
            <w:r>
              <w:rPr>
                <w:rFonts w:hint="eastAsia"/>
              </w:rPr>
              <w:t>wap</w:t>
            </w:r>
            <w:r>
              <w:rPr>
                <w:rFonts w:hint="eastAsia"/>
              </w:rPr>
              <w:t>借记卡支付；</w:t>
            </w:r>
          </w:p>
        </w:tc>
        <w:tc>
          <w:tcPr>
            <w:tcW w:w="539" w:type="pct"/>
            <w:tcBorders>
              <w:top w:val="single" w:sz="6" w:space="0" w:color="auto"/>
              <w:left w:val="single" w:sz="6" w:space="0" w:color="auto"/>
              <w:bottom w:val="single" w:sz="6" w:space="0" w:color="auto"/>
              <w:right w:val="single" w:sz="6" w:space="0" w:color="auto"/>
            </w:tcBorders>
            <w:vAlign w:val="center"/>
          </w:tcPr>
          <w:p w:rsidR="001647B1" w:rsidRDefault="001647B1" w:rsidP="001C7676">
            <w:pPr>
              <w:pStyle w:val="afd"/>
              <w:spacing w:line="240" w:lineRule="auto"/>
              <w:jc w:val="both"/>
              <w:rPr>
                <w:color w:val="000000"/>
              </w:rPr>
            </w:pPr>
            <w:r>
              <w:rPr>
                <w:rFonts w:hint="eastAsia"/>
                <w:color w:val="000000"/>
              </w:rPr>
              <w:t>Jacky Sheng</w:t>
            </w:r>
          </w:p>
        </w:tc>
      </w:tr>
      <w:tr w:rsidR="00E43D76" w:rsidRPr="00BE22A2" w:rsidTr="001C7676">
        <w:trPr>
          <w:cantSplit/>
          <w:jc w:val="center"/>
        </w:trPr>
        <w:tc>
          <w:tcPr>
            <w:tcW w:w="697" w:type="pct"/>
            <w:tcBorders>
              <w:top w:val="single" w:sz="6" w:space="0" w:color="auto"/>
              <w:left w:val="single" w:sz="6" w:space="0" w:color="auto"/>
              <w:bottom w:val="single" w:sz="6" w:space="0" w:color="auto"/>
              <w:right w:val="single" w:sz="6" w:space="0" w:color="auto"/>
            </w:tcBorders>
            <w:vAlign w:val="center"/>
          </w:tcPr>
          <w:p w:rsidR="00E43D76" w:rsidRDefault="00E43D76" w:rsidP="001C7676">
            <w:pPr>
              <w:pStyle w:val="afd"/>
              <w:spacing w:line="240" w:lineRule="auto"/>
              <w:jc w:val="both"/>
              <w:rPr>
                <w:color w:val="000000"/>
              </w:rPr>
            </w:pPr>
            <w:r>
              <w:rPr>
                <w:rFonts w:hint="eastAsia"/>
                <w:color w:val="000000"/>
              </w:rPr>
              <w:t>2014/03/11</w:t>
            </w:r>
          </w:p>
        </w:tc>
        <w:tc>
          <w:tcPr>
            <w:tcW w:w="379" w:type="pct"/>
            <w:tcBorders>
              <w:top w:val="single" w:sz="6" w:space="0" w:color="auto"/>
              <w:left w:val="single" w:sz="6" w:space="0" w:color="auto"/>
              <w:bottom w:val="single" w:sz="6" w:space="0" w:color="auto"/>
              <w:right w:val="single" w:sz="6" w:space="0" w:color="auto"/>
            </w:tcBorders>
            <w:vAlign w:val="center"/>
          </w:tcPr>
          <w:p w:rsidR="00E43D76" w:rsidRDefault="00E43D76" w:rsidP="001C7676">
            <w:pPr>
              <w:pStyle w:val="afd"/>
              <w:spacing w:line="240" w:lineRule="auto"/>
              <w:jc w:val="both"/>
              <w:rPr>
                <w:color w:val="000000"/>
              </w:rPr>
            </w:pPr>
            <w:r>
              <w:rPr>
                <w:rFonts w:hint="eastAsia"/>
                <w:color w:val="000000"/>
              </w:rPr>
              <w:t>1.6</w:t>
            </w:r>
          </w:p>
        </w:tc>
        <w:tc>
          <w:tcPr>
            <w:tcW w:w="403" w:type="pct"/>
            <w:tcBorders>
              <w:top w:val="single" w:sz="6" w:space="0" w:color="auto"/>
              <w:left w:val="single" w:sz="6" w:space="0" w:color="auto"/>
              <w:bottom w:val="single" w:sz="6" w:space="0" w:color="auto"/>
              <w:right w:val="single" w:sz="6" w:space="0" w:color="auto"/>
            </w:tcBorders>
            <w:vAlign w:val="center"/>
          </w:tcPr>
          <w:p w:rsidR="00E43D76" w:rsidRPr="00BE22A2" w:rsidRDefault="00E43D76" w:rsidP="001C7676">
            <w:pPr>
              <w:pStyle w:val="a5"/>
              <w:jc w:val="both"/>
              <w:rPr>
                <w:color w:val="000000"/>
              </w:rPr>
            </w:pPr>
          </w:p>
        </w:tc>
        <w:tc>
          <w:tcPr>
            <w:tcW w:w="2982" w:type="pct"/>
            <w:tcBorders>
              <w:top w:val="single" w:sz="6" w:space="0" w:color="auto"/>
              <w:left w:val="single" w:sz="6" w:space="0" w:color="auto"/>
              <w:bottom w:val="single" w:sz="6" w:space="0" w:color="auto"/>
              <w:right w:val="single" w:sz="6" w:space="0" w:color="auto"/>
            </w:tcBorders>
            <w:vAlign w:val="center"/>
          </w:tcPr>
          <w:p w:rsidR="00283CBA" w:rsidRDefault="00E43D76">
            <w:pPr>
              <w:pStyle w:val="a5"/>
              <w:numPr>
                <w:ilvl w:val="0"/>
                <w:numId w:val="29"/>
              </w:numPr>
              <w:jc w:val="both"/>
              <w:rPr>
                <w:snapToGrid w:val="0"/>
              </w:rPr>
            </w:pPr>
            <w:r>
              <w:rPr>
                <w:rFonts w:hint="eastAsia"/>
              </w:rPr>
              <w:t>收入明细查询新增回调结果信息；</w:t>
            </w:r>
          </w:p>
          <w:p w:rsidR="00283CBA" w:rsidRDefault="00E43D76">
            <w:pPr>
              <w:pStyle w:val="a5"/>
              <w:numPr>
                <w:ilvl w:val="0"/>
                <w:numId w:val="29"/>
              </w:numPr>
              <w:jc w:val="both"/>
              <w:rPr>
                <w:snapToGrid w:val="0"/>
              </w:rPr>
            </w:pPr>
            <w:r>
              <w:rPr>
                <w:rFonts w:hint="eastAsia"/>
              </w:rPr>
              <w:t>PayPal</w:t>
            </w:r>
            <w:r>
              <w:rPr>
                <w:rFonts w:hint="eastAsia"/>
              </w:rPr>
              <w:t>支持多收款帐号；</w:t>
            </w:r>
          </w:p>
          <w:p w:rsidR="00283CBA" w:rsidRDefault="00E43D76">
            <w:pPr>
              <w:pStyle w:val="a5"/>
              <w:numPr>
                <w:ilvl w:val="0"/>
                <w:numId w:val="29"/>
              </w:numPr>
              <w:jc w:val="both"/>
              <w:rPr>
                <w:snapToGrid w:val="0"/>
              </w:rPr>
            </w:pPr>
            <w:r>
              <w:rPr>
                <w:rFonts w:hint="eastAsia"/>
              </w:rPr>
              <w:t>新增融资支付；</w:t>
            </w:r>
          </w:p>
          <w:p w:rsidR="00283CBA" w:rsidRDefault="00F15F9D">
            <w:pPr>
              <w:pStyle w:val="a5"/>
              <w:numPr>
                <w:ilvl w:val="0"/>
                <w:numId w:val="29"/>
              </w:numPr>
              <w:jc w:val="both"/>
              <w:rPr>
                <w:snapToGrid w:val="0"/>
              </w:rPr>
            </w:pPr>
            <w:r>
              <w:rPr>
                <w:rFonts w:hint="eastAsia"/>
              </w:rPr>
              <w:t>易宝错误码刷新；</w:t>
            </w:r>
          </w:p>
          <w:p w:rsidR="00283CBA" w:rsidRDefault="000331F0">
            <w:pPr>
              <w:pStyle w:val="a5"/>
              <w:numPr>
                <w:ilvl w:val="0"/>
                <w:numId w:val="29"/>
              </w:numPr>
              <w:jc w:val="both"/>
              <w:rPr>
                <w:snapToGrid w:val="0"/>
              </w:rPr>
            </w:pPr>
            <w:r>
              <w:rPr>
                <w:rFonts w:hint="eastAsia"/>
              </w:rPr>
              <w:t>WAP</w:t>
            </w:r>
            <w:r>
              <w:rPr>
                <w:rFonts w:hint="eastAsia"/>
              </w:rPr>
              <w:t>借记卡支持传入卡号；</w:t>
            </w:r>
          </w:p>
          <w:p w:rsidR="00283CBA" w:rsidRDefault="00FF362E">
            <w:pPr>
              <w:pStyle w:val="a5"/>
              <w:numPr>
                <w:ilvl w:val="0"/>
                <w:numId w:val="29"/>
              </w:numPr>
              <w:jc w:val="both"/>
              <w:rPr>
                <w:snapToGrid w:val="0"/>
              </w:rPr>
            </w:pPr>
            <w:r>
              <w:rPr>
                <w:rFonts w:hint="eastAsia"/>
              </w:rPr>
              <w:t>支持指定默认绑卡；</w:t>
            </w:r>
          </w:p>
          <w:p w:rsidR="00283CBA" w:rsidRDefault="009F682B">
            <w:pPr>
              <w:pStyle w:val="a5"/>
              <w:numPr>
                <w:ilvl w:val="0"/>
                <w:numId w:val="29"/>
              </w:numPr>
              <w:jc w:val="both"/>
              <w:rPr>
                <w:snapToGrid w:val="0"/>
              </w:rPr>
            </w:pPr>
            <w:r>
              <w:rPr>
                <w:rFonts w:hint="eastAsia"/>
              </w:rPr>
              <w:t>华为钱包查询增加返回</w:t>
            </w:r>
            <w:r>
              <w:rPr>
                <w:rFonts w:hint="eastAsia"/>
              </w:rPr>
              <w:t>serviceCatalog</w:t>
            </w:r>
            <w:r>
              <w:rPr>
                <w:rFonts w:hint="eastAsia"/>
              </w:rPr>
              <w:t>；</w:t>
            </w:r>
          </w:p>
        </w:tc>
        <w:tc>
          <w:tcPr>
            <w:tcW w:w="539" w:type="pct"/>
            <w:tcBorders>
              <w:top w:val="single" w:sz="6" w:space="0" w:color="auto"/>
              <w:left w:val="single" w:sz="6" w:space="0" w:color="auto"/>
              <w:bottom w:val="single" w:sz="6" w:space="0" w:color="auto"/>
              <w:right w:val="single" w:sz="6" w:space="0" w:color="auto"/>
            </w:tcBorders>
            <w:vAlign w:val="center"/>
          </w:tcPr>
          <w:p w:rsidR="00E43D76" w:rsidRDefault="00E43D76" w:rsidP="001C7676">
            <w:pPr>
              <w:pStyle w:val="afd"/>
              <w:spacing w:line="240" w:lineRule="auto"/>
              <w:jc w:val="both"/>
              <w:rPr>
                <w:color w:val="000000"/>
              </w:rPr>
            </w:pPr>
            <w:r>
              <w:rPr>
                <w:rFonts w:hint="eastAsia"/>
                <w:color w:val="000000"/>
              </w:rPr>
              <w:t>Jacky Sheng</w:t>
            </w:r>
          </w:p>
        </w:tc>
      </w:tr>
      <w:tr w:rsidR="00A90A7B" w:rsidRPr="00BE22A2" w:rsidTr="001C7676">
        <w:trPr>
          <w:cantSplit/>
          <w:jc w:val="center"/>
        </w:trPr>
        <w:tc>
          <w:tcPr>
            <w:tcW w:w="697" w:type="pct"/>
            <w:tcBorders>
              <w:top w:val="single" w:sz="6" w:space="0" w:color="auto"/>
              <w:left w:val="single" w:sz="6" w:space="0" w:color="auto"/>
              <w:bottom w:val="single" w:sz="6" w:space="0" w:color="auto"/>
              <w:right w:val="single" w:sz="6" w:space="0" w:color="auto"/>
            </w:tcBorders>
            <w:vAlign w:val="center"/>
          </w:tcPr>
          <w:p w:rsidR="00A90A7B" w:rsidRDefault="00A90A7B" w:rsidP="001C7676">
            <w:pPr>
              <w:pStyle w:val="afd"/>
              <w:spacing w:line="240" w:lineRule="auto"/>
              <w:jc w:val="both"/>
              <w:rPr>
                <w:color w:val="000000"/>
              </w:rPr>
            </w:pPr>
            <w:r>
              <w:rPr>
                <w:color w:val="000000"/>
              </w:rPr>
              <w:t>2014/3/31</w:t>
            </w:r>
          </w:p>
        </w:tc>
        <w:tc>
          <w:tcPr>
            <w:tcW w:w="379" w:type="pct"/>
            <w:tcBorders>
              <w:top w:val="single" w:sz="6" w:space="0" w:color="auto"/>
              <w:left w:val="single" w:sz="6" w:space="0" w:color="auto"/>
              <w:bottom w:val="single" w:sz="6" w:space="0" w:color="auto"/>
              <w:right w:val="single" w:sz="6" w:space="0" w:color="auto"/>
            </w:tcBorders>
            <w:vAlign w:val="center"/>
          </w:tcPr>
          <w:p w:rsidR="00A90A7B" w:rsidRDefault="00A90A7B" w:rsidP="001C7676">
            <w:pPr>
              <w:pStyle w:val="afd"/>
              <w:spacing w:line="240" w:lineRule="auto"/>
              <w:jc w:val="both"/>
              <w:rPr>
                <w:color w:val="000000"/>
              </w:rPr>
            </w:pPr>
            <w:r>
              <w:rPr>
                <w:rFonts w:hint="eastAsia"/>
                <w:color w:val="000000"/>
              </w:rPr>
              <w:t>1.7</w:t>
            </w:r>
          </w:p>
        </w:tc>
        <w:tc>
          <w:tcPr>
            <w:tcW w:w="403" w:type="pct"/>
            <w:tcBorders>
              <w:top w:val="single" w:sz="6" w:space="0" w:color="auto"/>
              <w:left w:val="single" w:sz="6" w:space="0" w:color="auto"/>
              <w:bottom w:val="single" w:sz="6" w:space="0" w:color="auto"/>
              <w:right w:val="single" w:sz="6" w:space="0" w:color="auto"/>
            </w:tcBorders>
            <w:vAlign w:val="center"/>
          </w:tcPr>
          <w:p w:rsidR="00A90A7B" w:rsidRPr="00BE22A2" w:rsidRDefault="00A90A7B" w:rsidP="001C7676">
            <w:pPr>
              <w:pStyle w:val="a5"/>
              <w:jc w:val="both"/>
              <w:rPr>
                <w:color w:val="000000"/>
              </w:rPr>
            </w:pPr>
          </w:p>
        </w:tc>
        <w:tc>
          <w:tcPr>
            <w:tcW w:w="2982" w:type="pct"/>
            <w:tcBorders>
              <w:top w:val="single" w:sz="6" w:space="0" w:color="auto"/>
              <w:left w:val="single" w:sz="6" w:space="0" w:color="auto"/>
              <w:bottom w:val="single" w:sz="6" w:space="0" w:color="auto"/>
              <w:right w:val="single" w:sz="6" w:space="0" w:color="auto"/>
            </w:tcBorders>
            <w:vAlign w:val="center"/>
          </w:tcPr>
          <w:p w:rsidR="00283CBA" w:rsidRDefault="00A90A7B">
            <w:pPr>
              <w:pStyle w:val="a5"/>
              <w:numPr>
                <w:ilvl w:val="0"/>
                <w:numId w:val="31"/>
              </w:numPr>
              <w:jc w:val="both"/>
              <w:rPr>
                <w:snapToGrid w:val="0"/>
              </w:rPr>
            </w:pPr>
            <w:r>
              <w:rPr>
                <w:rFonts w:hint="eastAsia"/>
              </w:rPr>
              <w:t>支持融资</w:t>
            </w:r>
          </w:p>
          <w:p w:rsidR="00283CBA" w:rsidRDefault="00182C7A">
            <w:pPr>
              <w:pStyle w:val="a5"/>
              <w:numPr>
                <w:ilvl w:val="0"/>
                <w:numId w:val="31"/>
              </w:numPr>
              <w:jc w:val="both"/>
              <w:rPr>
                <w:snapToGrid w:val="0"/>
              </w:rPr>
            </w:pPr>
            <w:r>
              <w:rPr>
                <w:rFonts w:hint="eastAsia"/>
              </w:rPr>
              <w:t>支持</w:t>
            </w:r>
            <w:r w:rsidR="003964BF">
              <w:rPr>
                <w:rFonts w:hint="eastAsia"/>
              </w:rPr>
              <w:t>银视通</w:t>
            </w:r>
          </w:p>
          <w:p w:rsidR="00283CBA" w:rsidRDefault="0069379B">
            <w:pPr>
              <w:pStyle w:val="a5"/>
              <w:numPr>
                <w:ilvl w:val="0"/>
                <w:numId w:val="31"/>
              </w:numPr>
              <w:jc w:val="both"/>
              <w:rPr>
                <w:snapToGrid w:val="0"/>
              </w:rPr>
            </w:pPr>
            <w:r>
              <w:rPr>
                <w:rFonts w:hint="eastAsia"/>
              </w:rPr>
              <w:t>支持</w:t>
            </w:r>
            <w:r>
              <w:rPr>
                <w:rFonts w:hint="eastAsia"/>
              </w:rPr>
              <w:t>GlobalPay</w:t>
            </w:r>
          </w:p>
          <w:p w:rsidR="00283CBA" w:rsidRDefault="0069350B">
            <w:pPr>
              <w:pStyle w:val="a5"/>
              <w:numPr>
                <w:ilvl w:val="0"/>
                <w:numId w:val="31"/>
              </w:numPr>
              <w:jc w:val="both"/>
              <w:rPr>
                <w:snapToGrid w:val="0"/>
              </w:rPr>
            </w:pPr>
            <w:r>
              <w:rPr>
                <w:rFonts w:hint="eastAsia"/>
              </w:rPr>
              <w:t>接入方式支持机顶盒</w:t>
            </w:r>
          </w:p>
          <w:p w:rsidR="00283CBA" w:rsidRDefault="00D475C0">
            <w:pPr>
              <w:pStyle w:val="a5"/>
              <w:numPr>
                <w:ilvl w:val="0"/>
                <w:numId w:val="31"/>
              </w:numPr>
              <w:jc w:val="both"/>
              <w:rPr>
                <w:snapToGrid w:val="0"/>
              </w:rPr>
            </w:pPr>
            <w:r>
              <w:rPr>
                <w:rFonts w:hint="eastAsia"/>
              </w:rPr>
              <w:t>支持用户级免密支付限额</w:t>
            </w:r>
          </w:p>
        </w:tc>
        <w:tc>
          <w:tcPr>
            <w:tcW w:w="539" w:type="pct"/>
            <w:tcBorders>
              <w:top w:val="single" w:sz="6" w:space="0" w:color="auto"/>
              <w:left w:val="single" w:sz="6" w:space="0" w:color="auto"/>
              <w:bottom w:val="single" w:sz="6" w:space="0" w:color="auto"/>
              <w:right w:val="single" w:sz="6" w:space="0" w:color="auto"/>
            </w:tcBorders>
            <w:vAlign w:val="center"/>
          </w:tcPr>
          <w:p w:rsidR="00A90A7B" w:rsidRDefault="00A90A7B" w:rsidP="001C7676">
            <w:pPr>
              <w:pStyle w:val="afd"/>
              <w:spacing w:line="240" w:lineRule="auto"/>
              <w:jc w:val="both"/>
              <w:rPr>
                <w:color w:val="000000"/>
              </w:rPr>
            </w:pPr>
            <w:r>
              <w:rPr>
                <w:rFonts w:hint="eastAsia"/>
                <w:color w:val="000000"/>
              </w:rPr>
              <w:t>Jacky Sheng</w:t>
            </w:r>
          </w:p>
        </w:tc>
      </w:tr>
      <w:tr w:rsidR="00772B40" w:rsidRPr="00BE22A2" w:rsidTr="001C7676">
        <w:trPr>
          <w:cantSplit/>
          <w:jc w:val="center"/>
        </w:trPr>
        <w:tc>
          <w:tcPr>
            <w:tcW w:w="697" w:type="pct"/>
            <w:tcBorders>
              <w:top w:val="single" w:sz="6" w:space="0" w:color="auto"/>
              <w:left w:val="single" w:sz="6" w:space="0" w:color="auto"/>
              <w:bottom w:val="single" w:sz="6" w:space="0" w:color="auto"/>
              <w:right w:val="single" w:sz="6" w:space="0" w:color="auto"/>
            </w:tcBorders>
            <w:vAlign w:val="center"/>
          </w:tcPr>
          <w:p w:rsidR="00772B40" w:rsidRDefault="00772B40" w:rsidP="001C7676">
            <w:pPr>
              <w:pStyle w:val="afd"/>
              <w:spacing w:line="240" w:lineRule="auto"/>
              <w:jc w:val="both"/>
              <w:rPr>
                <w:color w:val="000000"/>
              </w:rPr>
            </w:pPr>
            <w:r>
              <w:rPr>
                <w:rFonts w:hint="eastAsia"/>
                <w:color w:val="000000"/>
              </w:rPr>
              <w:lastRenderedPageBreak/>
              <w:t>2014/6/3</w:t>
            </w:r>
          </w:p>
        </w:tc>
        <w:tc>
          <w:tcPr>
            <w:tcW w:w="379" w:type="pct"/>
            <w:tcBorders>
              <w:top w:val="single" w:sz="6" w:space="0" w:color="auto"/>
              <w:left w:val="single" w:sz="6" w:space="0" w:color="auto"/>
              <w:bottom w:val="single" w:sz="6" w:space="0" w:color="auto"/>
              <w:right w:val="single" w:sz="6" w:space="0" w:color="auto"/>
            </w:tcBorders>
            <w:vAlign w:val="center"/>
          </w:tcPr>
          <w:p w:rsidR="00772B40" w:rsidRDefault="00772B40" w:rsidP="001C7676">
            <w:pPr>
              <w:pStyle w:val="afd"/>
              <w:spacing w:line="240" w:lineRule="auto"/>
              <w:jc w:val="both"/>
              <w:rPr>
                <w:color w:val="000000"/>
              </w:rPr>
            </w:pPr>
            <w:r>
              <w:rPr>
                <w:rFonts w:hint="eastAsia"/>
                <w:color w:val="000000"/>
              </w:rPr>
              <w:t>2.2</w:t>
            </w:r>
          </w:p>
        </w:tc>
        <w:tc>
          <w:tcPr>
            <w:tcW w:w="403" w:type="pct"/>
            <w:tcBorders>
              <w:top w:val="single" w:sz="6" w:space="0" w:color="auto"/>
              <w:left w:val="single" w:sz="6" w:space="0" w:color="auto"/>
              <w:bottom w:val="single" w:sz="6" w:space="0" w:color="auto"/>
              <w:right w:val="single" w:sz="6" w:space="0" w:color="auto"/>
            </w:tcBorders>
            <w:vAlign w:val="center"/>
          </w:tcPr>
          <w:p w:rsidR="00772B40" w:rsidRPr="00BE22A2" w:rsidRDefault="00772B40" w:rsidP="001C7676">
            <w:pPr>
              <w:pStyle w:val="a5"/>
              <w:jc w:val="both"/>
              <w:rPr>
                <w:color w:val="000000"/>
              </w:rPr>
            </w:pPr>
          </w:p>
        </w:tc>
        <w:tc>
          <w:tcPr>
            <w:tcW w:w="2982" w:type="pct"/>
            <w:tcBorders>
              <w:top w:val="single" w:sz="6" w:space="0" w:color="auto"/>
              <w:left w:val="single" w:sz="6" w:space="0" w:color="auto"/>
              <w:bottom w:val="single" w:sz="6" w:space="0" w:color="auto"/>
              <w:right w:val="single" w:sz="6" w:space="0" w:color="auto"/>
            </w:tcBorders>
            <w:vAlign w:val="center"/>
          </w:tcPr>
          <w:p w:rsidR="00283CBA" w:rsidRDefault="00772B40">
            <w:pPr>
              <w:pStyle w:val="a5"/>
              <w:numPr>
                <w:ilvl w:val="0"/>
                <w:numId w:val="32"/>
              </w:numPr>
              <w:jc w:val="both"/>
              <w:rPr>
                <w:snapToGrid w:val="0"/>
              </w:rPr>
            </w:pPr>
            <w:r>
              <w:rPr>
                <w:rFonts w:hint="eastAsia"/>
              </w:rPr>
              <w:t>支持中行溶质</w:t>
            </w:r>
          </w:p>
          <w:p w:rsidR="00283CBA" w:rsidRDefault="00772B40">
            <w:pPr>
              <w:pStyle w:val="a5"/>
              <w:numPr>
                <w:ilvl w:val="0"/>
                <w:numId w:val="32"/>
              </w:numPr>
              <w:jc w:val="both"/>
              <w:rPr>
                <w:snapToGrid w:val="0"/>
              </w:rPr>
            </w:pPr>
            <w:r>
              <w:rPr>
                <w:rFonts w:hint="eastAsia"/>
              </w:rPr>
              <w:t>支持银视通</w:t>
            </w:r>
          </w:p>
          <w:p w:rsidR="00283CBA" w:rsidRDefault="00772B40">
            <w:pPr>
              <w:pStyle w:val="a5"/>
              <w:numPr>
                <w:ilvl w:val="0"/>
                <w:numId w:val="32"/>
              </w:numPr>
              <w:jc w:val="both"/>
              <w:rPr>
                <w:snapToGrid w:val="0"/>
              </w:rPr>
            </w:pPr>
            <w:r>
              <w:rPr>
                <w:rFonts w:hint="eastAsia"/>
              </w:rPr>
              <w:t>支付信用卡、借记卡风控</w:t>
            </w:r>
          </w:p>
          <w:p w:rsidR="00283CBA" w:rsidRDefault="00772B40">
            <w:pPr>
              <w:pStyle w:val="a5"/>
              <w:numPr>
                <w:ilvl w:val="0"/>
                <w:numId w:val="32"/>
              </w:numPr>
              <w:jc w:val="both"/>
              <w:rPr>
                <w:snapToGrid w:val="0"/>
              </w:rPr>
            </w:pPr>
            <w:r>
              <w:rPr>
                <w:rFonts w:hint="eastAsia"/>
              </w:rPr>
              <w:t>华为钱包支付花瓣充值</w:t>
            </w:r>
          </w:p>
          <w:p w:rsidR="00283CBA" w:rsidRDefault="00772B40">
            <w:pPr>
              <w:pStyle w:val="a5"/>
              <w:numPr>
                <w:ilvl w:val="0"/>
                <w:numId w:val="32"/>
              </w:numPr>
              <w:jc w:val="both"/>
              <w:rPr>
                <w:snapToGrid w:val="0"/>
              </w:rPr>
            </w:pPr>
            <w:r>
              <w:rPr>
                <w:rFonts w:hint="eastAsia"/>
              </w:rPr>
              <w:t>支付结果查询支持按华为、外部订单号查询</w:t>
            </w:r>
          </w:p>
          <w:p w:rsidR="00283CBA" w:rsidRDefault="00772B40">
            <w:pPr>
              <w:pStyle w:val="a5"/>
              <w:numPr>
                <w:ilvl w:val="0"/>
                <w:numId w:val="32"/>
              </w:numPr>
              <w:jc w:val="both"/>
              <w:rPr>
                <w:snapToGrid w:val="0"/>
              </w:rPr>
            </w:pPr>
            <w:r>
              <w:rPr>
                <w:rFonts w:hint="eastAsia"/>
              </w:rPr>
              <w:t>不允许系统禁止的支付方式</w:t>
            </w:r>
          </w:p>
          <w:p w:rsidR="00283CBA" w:rsidRDefault="00772B40">
            <w:pPr>
              <w:pStyle w:val="a5"/>
              <w:numPr>
                <w:ilvl w:val="0"/>
                <w:numId w:val="32"/>
              </w:numPr>
              <w:jc w:val="both"/>
              <w:rPr>
                <w:snapToGrid w:val="0"/>
              </w:rPr>
            </w:pPr>
            <w:r>
              <w:rPr>
                <w:rFonts w:hint="eastAsia"/>
              </w:rPr>
              <w:t>支持支付密码</w:t>
            </w:r>
          </w:p>
          <w:p w:rsidR="00283CBA" w:rsidRDefault="00486A76">
            <w:pPr>
              <w:pStyle w:val="a5"/>
              <w:numPr>
                <w:ilvl w:val="0"/>
                <w:numId w:val="32"/>
              </w:numPr>
              <w:jc w:val="both"/>
              <w:rPr>
                <w:snapToGrid w:val="0"/>
              </w:rPr>
            </w:pPr>
            <w:r>
              <w:rPr>
                <w:rFonts w:hint="eastAsia"/>
              </w:rPr>
              <w:t>支持多华为钱包</w:t>
            </w:r>
            <w:r>
              <w:rPr>
                <w:rFonts w:hint="eastAsia"/>
              </w:rPr>
              <w:t>apk</w:t>
            </w:r>
          </w:p>
          <w:p w:rsidR="00283CBA" w:rsidRDefault="00F42E1D">
            <w:pPr>
              <w:pStyle w:val="a5"/>
              <w:numPr>
                <w:ilvl w:val="0"/>
                <w:numId w:val="32"/>
              </w:numPr>
              <w:jc w:val="both"/>
              <w:rPr>
                <w:snapToGrid w:val="0"/>
              </w:rPr>
            </w:pPr>
            <w:r>
              <w:rPr>
                <w:rFonts w:hint="eastAsia"/>
              </w:rPr>
              <w:t>新增收集设备</w:t>
            </w:r>
            <w:r>
              <w:rPr>
                <w:rFonts w:hint="eastAsia"/>
              </w:rPr>
              <w:t>UUID</w:t>
            </w:r>
            <w:r>
              <w:rPr>
                <w:rFonts w:hint="eastAsia"/>
              </w:rPr>
              <w:t>和</w:t>
            </w:r>
            <w:r>
              <w:rPr>
                <w:rFonts w:hint="eastAsia"/>
              </w:rPr>
              <w:t>IP</w:t>
            </w:r>
            <w:r>
              <w:rPr>
                <w:rFonts w:hint="eastAsia"/>
              </w:rPr>
              <w:t>地址的能力</w:t>
            </w:r>
          </w:p>
          <w:p w:rsidR="00283CBA" w:rsidRDefault="00DD5E2C">
            <w:pPr>
              <w:pStyle w:val="a5"/>
              <w:numPr>
                <w:ilvl w:val="0"/>
                <w:numId w:val="32"/>
              </w:numPr>
              <w:jc w:val="both"/>
              <w:rPr>
                <w:snapToGrid w:val="0"/>
              </w:rPr>
            </w:pPr>
            <w:r>
              <w:t>P</w:t>
            </w:r>
            <w:r>
              <w:rPr>
                <w:rFonts w:hint="eastAsia"/>
              </w:rPr>
              <w:t>ass-free</w:t>
            </w:r>
            <w:r>
              <w:rPr>
                <w:rFonts w:hint="eastAsia"/>
              </w:rPr>
              <w:t>新增最大许可额度，系统缺省免密额度只读。</w:t>
            </w:r>
          </w:p>
          <w:p w:rsidR="00283CBA" w:rsidRDefault="00DD5E2C">
            <w:pPr>
              <w:pStyle w:val="a5"/>
              <w:numPr>
                <w:ilvl w:val="0"/>
                <w:numId w:val="32"/>
              </w:numPr>
              <w:jc w:val="both"/>
              <w:rPr>
                <w:snapToGrid w:val="0"/>
              </w:rPr>
            </w:pPr>
            <w:r>
              <w:rPr>
                <w:rFonts w:hint="eastAsia"/>
              </w:rPr>
              <w:t>新增花瓣兑换</w:t>
            </w:r>
            <w:r>
              <w:rPr>
                <w:rFonts w:hint="eastAsia"/>
              </w:rPr>
              <w:t>rate</w:t>
            </w:r>
            <w:r>
              <w:rPr>
                <w:rFonts w:hint="eastAsia"/>
              </w:rPr>
              <w:t>字典。</w:t>
            </w:r>
          </w:p>
        </w:tc>
        <w:tc>
          <w:tcPr>
            <w:tcW w:w="539" w:type="pct"/>
            <w:tcBorders>
              <w:top w:val="single" w:sz="6" w:space="0" w:color="auto"/>
              <w:left w:val="single" w:sz="6" w:space="0" w:color="auto"/>
              <w:bottom w:val="single" w:sz="6" w:space="0" w:color="auto"/>
              <w:right w:val="single" w:sz="6" w:space="0" w:color="auto"/>
            </w:tcBorders>
            <w:vAlign w:val="center"/>
          </w:tcPr>
          <w:p w:rsidR="00772B40" w:rsidRPr="00772B40" w:rsidRDefault="00772B40" w:rsidP="001C7676">
            <w:pPr>
              <w:pStyle w:val="afd"/>
              <w:spacing w:line="240" w:lineRule="auto"/>
              <w:jc w:val="both"/>
              <w:rPr>
                <w:color w:val="000000"/>
              </w:rPr>
            </w:pPr>
            <w:r>
              <w:rPr>
                <w:rFonts w:hint="eastAsia"/>
                <w:color w:val="000000"/>
              </w:rPr>
              <w:t>Jacky Sheng</w:t>
            </w:r>
          </w:p>
        </w:tc>
      </w:tr>
      <w:tr w:rsidR="008465FE" w:rsidRPr="00BE22A2" w:rsidTr="001C7676">
        <w:trPr>
          <w:cantSplit/>
          <w:jc w:val="center"/>
        </w:trPr>
        <w:tc>
          <w:tcPr>
            <w:tcW w:w="697" w:type="pct"/>
            <w:tcBorders>
              <w:top w:val="single" w:sz="6" w:space="0" w:color="auto"/>
              <w:left w:val="single" w:sz="6" w:space="0" w:color="auto"/>
              <w:bottom w:val="single" w:sz="6" w:space="0" w:color="auto"/>
              <w:right w:val="single" w:sz="6" w:space="0" w:color="auto"/>
            </w:tcBorders>
            <w:vAlign w:val="center"/>
          </w:tcPr>
          <w:p w:rsidR="008465FE" w:rsidRDefault="008465FE" w:rsidP="001C7676">
            <w:pPr>
              <w:pStyle w:val="afd"/>
              <w:spacing w:line="240" w:lineRule="auto"/>
              <w:jc w:val="both"/>
              <w:rPr>
                <w:color w:val="000000"/>
              </w:rPr>
            </w:pPr>
            <w:r>
              <w:rPr>
                <w:rFonts w:hint="eastAsia"/>
                <w:color w:val="000000"/>
              </w:rPr>
              <w:t>2014/7/2</w:t>
            </w:r>
          </w:p>
        </w:tc>
        <w:tc>
          <w:tcPr>
            <w:tcW w:w="379" w:type="pct"/>
            <w:tcBorders>
              <w:top w:val="single" w:sz="6" w:space="0" w:color="auto"/>
              <w:left w:val="single" w:sz="6" w:space="0" w:color="auto"/>
              <w:bottom w:val="single" w:sz="6" w:space="0" w:color="auto"/>
              <w:right w:val="single" w:sz="6" w:space="0" w:color="auto"/>
            </w:tcBorders>
            <w:vAlign w:val="center"/>
          </w:tcPr>
          <w:p w:rsidR="008465FE" w:rsidRDefault="008465FE" w:rsidP="001C7676">
            <w:pPr>
              <w:pStyle w:val="afd"/>
              <w:spacing w:line="240" w:lineRule="auto"/>
              <w:jc w:val="both"/>
              <w:rPr>
                <w:color w:val="000000"/>
              </w:rPr>
            </w:pPr>
            <w:r>
              <w:rPr>
                <w:rFonts w:hint="eastAsia"/>
                <w:color w:val="000000"/>
              </w:rPr>
              <w:t>2.3</w:t>
            </w:r>
          </w:p>
        </w:tc>
        <w:tc>
          <w:tcPr>
            <w:tcW w:w="403" w:type="pct"/>
            <w:tcBorders>
              <w:top w:val="single" w:sz="6" w:space="0" w:color="auto"/>
              <w:left w:val="single" w:sz="6" w:space="0" w:color="auto"/>
              <w:bottom w:val="single" w:sz="6" w:space="0" w:color="auto"/>
              <w:right w:val="single" w:sz="6" w:space="0" w:color="auto"/>
            </w:tcBorders>
            <w:vAlign w:val="center"/>
          </w:tcPr>
          <w:p w:rsidR="008465FE" w:rsidRPr="00BE22A2" w:rsidRDefault="008465FE" w:rsidP="001C7676">
            <w:pPr>
              <w:pStyle w:val="a5"/>
              <w:jc w:val="both"/>
              <w:rPr>
                <w:color w:val="000000"/>
              </w:rPr>
            </w:pPr>
          </w:p>
        </w:tc>
        <w:tc>
          <w:tcPr>
            <w:tcW w:w="2982" w:type="pct"/>
            <w:tcBorders>
              <w:top w:val="single" w:sz="6" w:space="0" w:color="auto"/>
              <w:left w:val="single" w:sz="6" w:space="0" w:color="auto"/>
              <w:bottom w:val="single" w:sz="6" w:space="0" w:color="auto"/>
              <w:right w:val="single" w:sz="6" w:space="0" w:color="auto"/>
            </w:tcBorders>
            <w:vAlign w:val="center"/>
          </w:tcPr>
          <w:p w:rsidR="00283CBA" w:rsidRDefault="008465FE">
            <w:pPr>
              <w:pStyle w:val="a5"/>
              <w:numPr>
                <w:ilvl w:val="0"/>
                <w:numId w:val="34"/>
              </w:numPr>
              <w:jc w:val="both"/>
              <w:rPr>
                <w:snapToGrid w:val="0"/>
              </w:rPr>
            </w:pPr>
            <w:r>
              <w:rPr>
                <w:rFonts w:hint="eastAsia"/>
              </w:rPr>
              <w:t>支持分期付款</w:t>
            </w:r>
          </w:p>
          <w:p w:rsidR="00283CBA" w:rsidRDefault="0026211B">
            <w:pPr>
              <w:pStyle w:val="a5"/>
              <w:numPr>
                <w:ilvl w:val="0"/>
                <w:numId w:val="34"/>
              </w:numPr>
              <w:jc w:val="both"/>
              <w:rPr>
                <w:snapToGrid w:val="0"/>
              </w:rPr>
            </w:pPr>
            <w:r>
              <w:rPr>
                <w:rFonts w:hint="eastAsia"/>
              </w:rPr>
              <w:t>钱包查询增加返回商户名称、错误信息，并提供按月的总计信息。</w:t>
            </w:r>
          </w:p>
          <w:p w:rsidR="00283CBA" w:rsidRDefault="0026211B">
            <w:pPr>
              <w:pStyle w:val="a5"/>
              <w:numPr>
                <w:ilvl w:val="0"/>
                <w:numId w:val="34"/>
              </w:numPr>
              <w:jc w:val="both"/>
              <w:rPr>
                <w:snapToGrid w:val="0"/>
              </w:rPr>
            </w:pPr>
            <w:r>
              <w:rPr>
                <w:rFonts w:hint="eastAsia"/>
              </w:rPr>
              <w:t>绑定第一张卡时，缺省设置默认卡。解除绑定卡时，如果是默认卡，则设置最早绑定的卡为新的默认卡。</w:t>
            </w:r>
          </w:p>
          <w:p w:rsidR="00283CBA" w:rsidRDefault="0026211B">
            <w:pPr>
              <w:pStyle w:val="a5"/>
              <w:numPr>
                <w:ilvl w:val="0"/>
                <w:numId w:val="34"/>
              </w:numPr>
              <w:jc w:val="both"/>
              <w:rPr>
                <w:snapToGrid w:val="0"/>
              </w:rPr>
            </w:pPr>
            <w:r>
              <w:rPr>
                <w:rFonts w:hint="eastAsia"/>
              </w:rPr>
              <w:t>提供钱包专用鉴权接口。</w:t>
            </w:r>
          </w:p>
          <w:p w:rsidR="00283CBA" w:rsidRDefault="005136E2">
            <w:pPr>
              <w:pStyle w:val="a5"/>
              <w:numPr>
                <w:ilvl w:val="0"/>
                <w:numId w:val="34"/>
              </w:numPr>
              <w:jc w:val="both"/>
              <w:rPr>
                <w:snapToGrid w:val="0"/>
              </w:rPr>
            </w:pPr>
            <w:r>
              <w:rPr>
                <w:rFonts w:hint="eastAsia"/>
              </w:rPr>
              <w:t>支持支付密码。</w:t>
            </w:r>
          </w:p>
          <w:p w:rsidR="00283CBA" w:rsidRDefault="006D20B6">
            <w:pPr>
              <w:pStyle w:val="a5"/>
              <w:numPr>
                <w:ilvl w:val="0"/>
                <w:numId w:val="34"/>
              </w:numPr>
              <w:jc w:val="both"/>
              <w:rPr>
                <w:snapToGrid w:val="0"/>
              </w:rPr>
            </w:pPr>
            <w:r>
              <w:rPr>
                <w:rFonts w:hint="eastAsia"/>
              </w:rPr>
              <w:t>增加客户端创建系统字典的能力。</w:t>
            </w:r>
          </w:p>
        </w:tc>
        <w:tc>
          <w:tcPr>
            <w:tcW w:w="539" w:type="pct"/>
            <w:tcBorders>
              <w:top w:val="single" w:sz="6" w:space="0" w:color="auto"/>
              <w:left w:val="single" w:sz="6" w:space="0" w:color="auto"/>
              <w:bottom w:val="single" w:sz="6" w:space="0" w:color="auto"/>
              <w:right w:val="single" w:sz="6" w:space="0" w:color="auto"/>
            </w:tcBorders>
            <w:vAlign w:val="center"/>
          </w:tcPr>
          <w:p w:rsidR="008465FE" w:rsidRDefault="008465FE" w:rsidP="001C7676">
            <w:pPr>
              <w:pStyle w:val="afd"/>
              <w:spacing w:line="240" w:lineRule="auto"/>
              <w:jc w:val="both"/>
              <w:rPr>
                <w:color w:val="000000"/>
              </w:rPr>
            </w:pPr>
            <w:r>
              <w:rPr>
                <w:rFonts w:hint="eastAsia"/>
                <w:color w:val="000000"/>
              </w:rPr>
              <w:t>Jacky Sheng</w:t>
            </w:r>
          </w:p>
        </w:tc>
      </w:tr>
      <w:tr w:rsidR="009405AE" w:rsidRPr="00BE22A2" w:rsidTr="001C7676">
        <w:trPr>
          <w:cantSplit/>
          <w:jc w:val="center"/>
        </w:trPr>
        <w:tc>
          <w:tcPr>
            <w:tcW w:w="697" w:type="pct"/>
            <w:tcBorders>
              <w:top w:val="single" w:sz="6" w:space="0" w:color="auto"/>
              <w:left w:val="single" w:sz="6" w:space="0" w:color="auto"/>
              <w:bottom w:val="single" w:sz="6" w:space="0" w:color="auto"/>
              <w:right w:val="single" w:sz="6" w:space="0" w:color="auto"/>
            </w:tcBorders>
            <w:vAlign w:val="center"/>
          </w:tcPr>
          <w:p w:rsidR="009405AE" w:rsidRDefault="009405AE" w:rsidP="001C7676">
            <w:pPr>
              <w:pStyle w:val="afd"/>
              <w:spacing w:line="240" w:lineRule="auto"/>
              <w:jc w:val="both"/>
              <w:rPr>
                <w:color w:val="000000"/>
              </w:rPr>
            </w:pPr>
            <w:r>
              <w:rPr>
                <w:rFonts w:hint="eastAsia"/>
                <w:color w:val="000000"/>
              </w:rPr>
              <w:t>2014/7/25</w:t>
            </w:r>
          </w:p>
        </w:tc>
        <w:tc>
          <w:tcPr>
            <w:tcW w:w="379" w:type="pct"/>
            <w:tcBorders>
              <w:top w:val="single" w:sz="6" w:space="0" w:color="auto"/>
              <w:left w:val="single" w:sz="6" w:space="0" w:color="auto"/>
              <w:bottom w:val="single" w:sz="6" w:space="0" w:color="auto"/>
              <w:right w:val="single" w:sz="6" w:space="0" w:color="auto"/>
            </w:tcBorders>
            <w:vAlign w:val="center"/>
          </w:tcPr>
          <w:p w:rsidR="009405AE" w:rsidRDefault="009405AE" w:rsidP="001C7676">
            <w:pPr>
              <w:pStyle w:val="afd"/>
              <w:spacing w:line="240" w:lineRule="auto"/>
              <w:jc w:val="both"/>
              <w:rPr>
                <w:color w:val="000000"/>
              </w:rPr>
            </w:pPr>
            <w:r>
              <w:rPr>
                <w:rFonts w:hint="eastAsia"/>
                <w:color w:val="000000"/>
              </w:rPr>
              <w:t>2.4</w:t>
            </w:r>
          </w:p>
        </w:tc>
        <w:tc>
          <w:tcPr>
            <w:tcW w:w="403" w:type="pct"/>
            <w:tcBorders>
              <w:top w:val="single" w:sz="6" w:space="0" w:color="auto"/>
              <w:left w:val="single" w:sz="6" w:space="0" w:color="auto"/>
              <w:bottom w:val="single" w:sz="6" w:space="0" w:color="auto"/>
              <w:right w:val="single" w:sz="6" w:space="0" w:color="auto"/>
            </w:tcBorders>
            <w:vAlign w:val="center"/>
          </w:tcPr>
          <w:p w:rsidR="009405AE" w:rsidRPr="00BE22A2" w:rsidRDefault="009405AE" w:rsidP="001C7676">
            <w:pPr>
              <w:pStyle w:val="a5"/>
              <w:jc w:val="both"/>
              <w:rPr>
                <w:color w:val="000000"/>
              </w:rPr>
            </w:pPr>
          </w:p>
        </w:tc>
        <w:tc>
          <w:tcPr>
            <w:tcW w:w="2982" w:type="pct"/>
            <w:tcBorders>
              <w:top w:val="single" w:sz="6" w:space="0" w:color="auto"/>
              <w:left w:val="single" w:sz="6" w:space="0" w:color="auto"/>
              <w:bottom w:val="single" w:sz="6" w:space="0" w:color="auto"/>
              <w:right w:val="single" w:sz="6" w:space="0" w:color="auto"/>
            </w:tcBorders>
            <w:vAlign w:val="center"/>
          </w:tcPr>
          <w:p w:rsidR="00283CBA" w:rsidRDefault="009405AE">
            <w:pPr>
              <w:pStyle w:val="a5"/>
              <w:numPr>
                <w:ilvl w:val="0"/>
                <w:numId w:val="35"/>
              </w:numPr>
              <w:jc w:val="both"/>
              <w:rPr>
                <w:snapToGrid w:val="0"/>
              </w:rPr>
            </w:pPr>
            <w:r>
              <w:rPr>
                <w:rFonts w:hint="eastAsia"/>
              </w:rPr>
              <w:t>支持招行分期；</w:t>
            </w:r>
          </w:p>
          <w:p w:rsidR="00283CBA" w:rsidRDefault="009405AE">
            <w:pPr>
              <w:pStyle w:val="a5"/>
              <w:numPr>
                <w:ilvl w:val="0"/>
                <w:numId w:val="35"/>
              </w:numPr>
              <w:jc w:val="both"/>
              <w:rPr>
                <w:snapToGrid w:val="0"/>
              </w:rPr>
            </w:pPr>
            <w:r>
              <w:rPr>
                <w:rFonts w:hint="eastAsia"/>
              </w:rPr>
              <w:t>支付易宝非银行卡服务端接口方案</w:t>
            </w:r>
            <w:r w:rsidR="008923EC">
              <w:rPr>
                <w:rFonts w:hint="eastAsia"/>
              </w:rPr>
              <w:t>，仅支持游戏卡。</w:t>
            </w:r>
          </w:p>
          <w:p w:rsidR="00283CBA" w:rsidRDefault="005A559D">
            <w:pPr>
              <w:pStyle w:val="a5"/>
              <w:numPr>
                <w:ilvl w:val="0"/>
                <w:numId w:val="35"/>
              </w:numPr>
              <w:jc w:val="both"/>
              <w:rPr>
                <w:snapToGrid w:val="0"/>
              </w:rPr>
            </w:pPr>
            <w:r>
              <w:rPr>
                <w:rFonts w:hint="eastAsia"/>
              </w:rPr>
              <w:t>支持组合支付</w:t>
            </w:r>
            <w:r w:rsidR="009405AE">
              <w:rPr>
                <w:rFonts w:hint="eastAsia"/>
              </w:rPr>
              <w:t>；</w:t>
            </w:r>
          </w:p>
          <w:p w:rsidR="00283CBA" w:rsidRDefault="00CC2428">
            <w:pPr>
              <w:pStyle w:val="a5"/>
              <w:numPr>
                <w:ilvl w:val="0"/>
                <w:numId w:val="35"/>
              </w:numPr>
              <w:jc w:val="both"/>
              <w:rPr>
                <w:snapToGrid w:val="0"/>
              </w:rPr>
            </w:pPr>
            <w:r>
              <w:rPr>
                <w:rFonts w:hint="eastAsia"/>
              </w:rPr>
              <w:t>支持</w:t>
            </w:r>
            <w:r w:rsidR="00342716">
              <w:rPr>
                <w:rFonts w:hint="eastAsia"/>
              </w:rPr>
              <w:t>通过指定营销帐号给消费者充值。</w:t>
            </w:r>
          </w:p>
          <w:p w:rsidR="00283CBA" w:rsidRDefault="00342716">
            <w:pPr>
              <w:pStyle w:val="a5"/>
              <w:numPr>
                <w:ilvl w:val="0"/>
                <w:numId w:val="35"/>
              </w:numPr>
              <w:jc w:val="both"/>
              <w:rPr>
                <w:snapToGrid w:val="0"/>
              </w:rPr>
            </w:pPr>
            <w:r>
              <w:rPr>
                <w:rFonts w:hint="eastAsia"/>
              </w:rPr>
              <w:t>启用易迅短代支付。</w:t>
            </w:r>
          </w:p>
          <w:p w:rsidR="00283CBA" w:rsidRDefault="008923EC">
            <w:pPr>
              <w:pStyle w:val="a5"/>
              <w:numPr>
                <w:ilvl w:val="0"/>
                <w:numId w:val="35"/>
              </w:numPr>
              <w:jc w:val="both"/>
              <w:rPr>
                <w:snapToGrid w:val="0"/>
              </w:rPr>
            </w:pPr>
            <w:r>
              <w:rPr>
                <w:rFonts w:hint="eastAsia"/>
              </w:rPr>
              <w:t>启用神州付充值卡，替换原有易宝充值卡。</w:t>
            </w:r>
          </w:p>
          <w:p w:rsidR="00283CBA" w:rsidRPr="002A6ECE" w:rsidRDefault="0032029C">
            <w:pPr>
              <w:pStyle w:val="a5"/>
              <w:numPr>
                <w:ilvl w:val="0"/>
                <w:numId w:val="35"/>
              </w:numPr>
              <w:jc w:val="both"/>
              <w:rPr>
                <w:snapToGrid w:val="0"/>
                <w:color w:val="000000" w:themeColor="text1"/>
              </w:rPr>
            </w:pPr>
            <w:r w:rsidRPr="002A6ECE">
              <w:rPr>
                <w:color w:val="000000" w:themeColor="text1"/>
              </w:rPr>
              <w:t>reservedInfor</w:t>
            </w:r>
            <w:r w:rsidRPr="002A6ECE">
              <w:rPr>
                <w:rFonts w:hint="eastAsia"/>
                <w:color w:val="000000" w:themeColor="text1"/>
              </w:rPr>
              <w:t>信息在鉴权接口中参与签名。</w:t>
            </w:r>
          </w:p>
          <w:p w:rsidR="00283CBA" w:rsidRDefault="003E1985">
            <w:pPr>
              <w:pStyle w:val="a5"/>
              <w:numPr>
                <w:ilvl w:val="0"/>
                <w:numId w:val="35"/>
              </w:numPr>
              <w:jc w:val="both"/>
              <w:rPr>
                <w:snapToGrid w:val="0"/>
              </w:rPr>
            </w:pPr>
            <w:r>
              <w:rPr>
                <w:rFonts w:hint="eastAsia"/>
              </w:rPr>
              <w:t>组合支付中，余额</w:t>
            </w:r>
            <w:r>
              <w:rPr>
                <w:rFonts w:hint="eastAsia"/>
              </w:rPr>
              <w:t xml:space="preserve"> + </w:t>
            </w:r>
            <w:r>
              <w:rPr>
                <w:rFonts w:hint="eastAsia"/>
              </w:rPr>
              <w:t>信用卡的方式调整为通过一个</w:t>
            </w:r>
            <w:r>
              <w:rPr>
                <w:rFonts w:hint="eastAsia"/>
              </w:rPr>
              <w:t>pay</w:t>
            </w:r>
            <w:r>
              <w:rPr>
                <w:rFonts w:hint="eastAsia"/>
              </w:rPr>
              <w:t>消息提交隐含的充值，不再采用两条消息。</w:t>
            </w:r>
          </w:p>
          <w:p w:rsidR="00283CBA" w:rsidRDefault="00FD4C06">
            <w:pPr>
              <w:pStyle w:val="a5"/>
              <w:numPr>
                <w:ilvl w:val="0"/>
                <w:numId w:val="35"/>
              </w:numPr>
              <w:jc w:val="both"/>
              <w:rPr>
                <w:snapToGrid w:val="0"/>
              </w:rPr>
            </w:pPr>
            <w:r>
              <w:rPr>
                <w:rFonts w:hint="eastAsia"/>
              </w:rPr>
              <w:t>更新</w:t>
            </w:r>
            <w:r>
              <w:rPr>
                <w:rFonts w:hint="eastAsia"/>
              </w:rPr>
              <w:t>pay</w:t>
            </w:r>
            <w:r>
              <w:rPr>
                <w:rFonts w:hint="eastAsia"/>
              </w:rPr>
              <w:t>和支付结果查询接口，对充值卡和游戏卡增加返回卡的销卡情况。</w:t>
            </w:r>
          </w:p>
          <w:p w:rsidR="00283CBA" w:rsidRDefault="000D021E">
            <w:pPr>
              <w:pStyle w:val="a5"/>
              <w:numPr>
                <w:ilvl w:val="0"/>
                <w:numId w:val="35"/>
              </w:numPr>
              <w:jc w:val="both"/>
              <w:rPr>
                <w:snapToGrid w:val="0"/>
              </w:rPr>
            </w:pPr>
            <w:r>
              <w:rPr>
                <w:rFonts w:hint="eastAsia"/>
              </w:rPr>
              <w:t>新增密码验证接口，支持帐号密码、指纹和支付密码验证。</w:t>
            </w:r>
          </w:p>
          <w:p w:rsidR="00283CBA" w:rsidRDefault="0032510B">
            <w:pPr>
              <w:pStyle w:val="a5"/>
              <w:numPr>
                <w:ilvl w:val="0"/>
                <w:numId w:val="35"/>
              </w:numPr>
              <w:jc w:val="both"/>
              <w:rPr>
                <w:snapToGrid w:val="0"/>
              </w:rPr>
            </w:pPr>
            <w:r>
              <w:rPr>
                <w:rFonts w:hint="eastAsia"/>
              </w:rPr>
              <w:t>删除神州付支付方式。</w:t>
            </w:r>
          </w:p>
        </w:tc>
        <w:tc>
          <w:tcPr>
            <w:tcW w:w="539" w:type="pct"/>
            <w:tcBorders>
              <w:top w:val="single" w:sz="6" w:space="0" w:color="auto"/>
              <w:left w:val="single" w:sz="6" w:space="0" w:color="auto"/>
              <w:bottom w:val="single" w:sz="6" w:space="0" w:color="auto"/>
              <w:right w:val="single" w:sz="6" w:space="0" w:color="auto"/>
            </w:tcBorders>
            <w:vAlign w:val="center"/>
          </w:tcPr>
          <w:p w:rsidR="009405AE" w:rsidRDefault="005A559D" w:rsidP="001C7676">
            <w:pPr>
              <w:pStyle w:val="afd"/>
              <w:spacing w:line="240" w:lineRule="auto"/>
              <w:jc w:val="both"/>
              <w:rPr>
                <w:color w:val="000000"/>
              </w:rPr>
            </w:pPr>
            <w:r>
              <w:rPr>
                <w:rFonts w:hint="eastAsia"/>
                <w:color w:val="000000"/>
              </w:rPr>
              <w:t>Jacky Sheng</w:t>
            </w:r>
            <w:r>
              <w:rPr>
                <w:rFonts w:hint="eastAsia"/>
                <w:color w:val="000000"/>
              </w:rPr>
              <w:t>，</w:t>
            </w:r>
            <w:r w:rsidR="00204A29">
              <w:rPr>
                <w:rFonts w:hint="eastAsia"/>
                <w:color w:val="000000"/>
              </w:rPr>
              <w:t>duanzhiyong</w:t>
            </w:r>
          </w:p>
        </w:tc>
      </w:tr>
      <w:tr w:rsidR="00DA7CDE" w:rsidRPr="00BE22A2" w:rsidTr="001C7676">
        <w:trPr>
          <w:cantSplit/>
          <w:jc w:val="center"/>
        </w:trPr>
        <w:tc>
          <w:tcPr>
            <w:tcW w:w="697" w:type="pct"/>
            <w:tcBorders>
              <w:top w:val="single" w:sz="6" w:space="0" w:color="auto"/>
              <w:left w:val="single" w:sz="6" w:space="0" w:color="auto"/>
              <w:bottom w:val="single" w:sz="6" w:space="0" w:color="auto"/>
              <w:right w:val="single" w:sz="6" w:space="0" w:color="auto"/>
            </w:tcBorders>
            <w:vAlign w:val="center"/>
          </w:tcPr>
          <w:p w:rsidR="00DA7CDE" w:rsidRDefault="00DA7CDE" w:rsidP="001C7676">
            <w:pPr>
              <w:pStyle w:val="afd"/>
              <w:spacing w:line="240" w:lineRule="auto"/>
              <w:jc w:val="both"/>
              <w:rPr>
                <w:color w:val="000000"/>
              </w:rPr>
            </w:pPr>
            <w:r>
              <w:rPr>
                <w:rFonts w:hint="eastAsia"/>
                <w:color w:val="000000"/>
              </w:rPr>
              <w:t>2014/9/5</w:t>
            </w:r>
          </w:p>
        </w:tc>
        <w:tc>
          <w:tcPr>
            <w:tcW w:w="379" w:type="pct"/>
            <w:tcBorders>
              <w:top w:val="single" w:sz="6" w:space="0" w:color="auto"/>
              <w:left w:val="single" w:sz="6" w:space="0" w:color="auto"/>
              <w:bottom w:val="single" w:sz="6" w:space="0" w:color="auto"/>
              <w:right w:val="single" w:sz="6" w:space="0" w:color="auto"/>
            </w:tcBorders>
            <w:vAlign w:val="center"/>
          </w:tcPr>
          <w:p w:rsidR="00DA7CDE" w:rsidRDefault="007E3207" w:rsidP="001C7676">
            <w:pPr>
              <w:pStyle w:val="afd"/>
              <w:spacing w:line="240" w:lineRule="auto"/>
              <w:jc w:val="both"/>
              <w:rPr>
                <w:color w:val="000000"/>
              </w:rPr>
            </w:pPr>
            <w:r>
              <w:rPr>
                <w:rFonts w:hint="eastAsia"/>
                <w:color w:val="000000"/>
              </w:rPr>
              <w:t>2.5</w:t>
            </w:r>
          </w:p>
        </w:tc>
        <w:tc>
          <w:tcPr>
            <w:tcW w:w="403" w:type="pct"/>
            <w:tcBorders>
              <w:top w:val="single" w:sz="6" w:space="0" w:color="auto"/>
              <w:left w:val="single" w:sz="6" w:space="0" w:color="auto"/>
              <w:bottom w:val="single" w:sz="6" w:space="0" w:color="auto"/>
              <w:right w:val="single" w:sz="6" w:space="0" w:color="auto"/>
            </w:tcBorders>
            <w:vAlign w:val="center"/>
          </w:tcPr>
          <w:p w:rsidR="00DA7CDE" w:rsidRPr="00BE22A2" w:rsidRDefault="00DA7CDE" w:rsidP="001C7676">
            <w:pPr>
              <w:pStyle w:val="a5"/>
              <w:jc w:val="both"/>
              <w:rPr>
                <w:color w:val="000000"/>
              </w:rPr>
            </w:pPr>
          </w:p>
        </w:tc>
        <w:tc>
          <w:tcPr>
            <w:tcW w:w="2982" w:type="pct"/>
            <w:tcBorders>
              <w:top w:val="single" w:sz="6" w:space="0" w:color="auto"/>
              <w:left w:val="single" w:sz="6" w:space="0" w:color="auto"/>
              <w:bottom w:val="single" w:sz="6" w:space="0" w:color="auto"/>
              <w:right w:val="single" w:sz="6" w:space="0" w:color="auto"/>
            </w:tcBorders>
            <w:vAlign w:val="center"/>
          </w:tcPr>
          <w:p w:rsidR="00283CBA" w:rsidRDefault="00DA7CDE">
            <w:pPr>
              <w:pStyle w:val="a5"/>
              <w:numPr>
                <w:ilvl w:val="0"/>
                <w:numId w:val="37"/>
              </w:numPr>
              <w:jc w:val="both"/>
              <w:rPr>
                <w:snapToGrid w:val="0"/>
              </w:rPr>
            </w:pPr>
            <w:r>
              <w:rPr>
                <w:rFonts w:hint="eastAsia"/>
              </w:rPr>
              <w:t>神州付支持多卡全额销卡，部分销卡返回余额卡。</w:t>
            </w:r>
          </w:p>
          <w:p w:rsidR="00283CBA" w:rsidRDefault="006114D9">
            <w:pPr>
              <w:pStyle w:val="a5"/>
              <w:numPr>
                <w:ilvl w:val="0"/>
                <w:numId w:val="37"/>
              </w:numPr>
              <w:jc w:val="both"/>
              <w:rPr>
                <w:snapToGrid w:val="0"/>
              </w:rPr>
            </w:pPr>
            <w:r>
              <w:rPr>
                <w:rFonts w:hint="eastAsia"/>
              </w:rPr>
              <w:t>支持找回密码，绑卡和非绑卡模式。</w:t>
            </w:r>
          </w:p>
        </w:tc>
        <w:tc>
          <w:tcPr>
            <w:tcW w:w="539" w:type="pct"/>
            <w:tcBorders>
              <w:top w:val="single" w:sz="6" w:space="0" w:color="auto"/>
              <w:left w:val="single" w:sz="6" w:space="0" w:color="auto"/>
              <w:bottom w:val="single" w:sz="6" w:space="0" w:color="auto"/>
              <w:right w:val="single" w:sz="6" w:space="0" w:color="auto"/>
            </w:tcBorders>
            <w:vAlign w:val="center"/>
          </w:tcPr>
          <w:p w:rsidR="00DA7CDE" w:rsidRDefault="00DA7CDE" w:rsidP="001C7676">
            <w:pPr>
              <w:pStyle w:val="afd"/>
              <w:spacing w:line="240" w:lineRule="auto"/>
              <w:jc w:val="both"/>
              <w:rPr>
                <w:color w:val="000000"/>
              </w:rPr>
            </w:pPr>
            <w:r>
              <w:rPr>
                <w:rFonts w:hint="eastAsia"/>
                <w:color w:val="000000"/>
              </w:rPr>
              <w:t>Jacky Sheng</w:t>
            </w:r>
          </w:p>
        </w:tc>
      </w:tr>
      <w:tr w:rsidR="00335E9C" w:rsidRPr="00BE22A2" w:rsidTr="001C7676">
        <w:trPr>
          <w:cantSplit/>
          <w:jc w:val="center"/>
        </w:trPr>
        <w:tc>
          <w:tcPr>
            <w:tcW w:w="697" w:type="pct"/>
            <w:tcBorders>
              <w:top w:val="single" w:sz="6" w:space="0" w:color="auto"/>
              <w:left w:val="single" w:sz="6" w:space="0" w:color="auto"/>
              <w:bottom w:val="single" w:sz="6" w:space="0" w:color="auto"/>
              <w:right w:val="single" w:sz="6" w:space="0" w:color="auto"/>
            </w:tcBorders>
            <w:vAlign w:val="center"/>
          </w:tcPr>
          <w:p w:rsidR="00335E9C" w:rsidRDefault="00335E9C" w:rsidP="001C7676">
            <w:pPr>
              <w:pStyle w:val="afd"/>
              <w:spacing w:line="240" w:lineRule="auto"/>
              <w:jc w:val="both"/>
              <w:rPr>
                <w:color w:val="000000"/>
              </w:rPr>
            </w:pPr>
            <w:r>
              <w:rPr>
                <w:rFonts w:hint="eastAsia"/>
                <w:color w:val="000000"/>
              </w:rPr>
              <w:lastRenderedPageBreak/>
              <w:t>2014/10/11</w:t>
            </w:r>
          </w:p>
        </w:tc>
        <w:tc>
          <w:tcPr>
            <w:tcW w:w="379" w:type="pct"/>
            <w:tcBorders>
              <w:top w:val="single" w:sz="6" w:space="0" w:color="auto"/>
              <w:left w:val="single" w:sz="6" w:space="0" w:color="auto"/>
              <w:bottom w:val="single" w:sz="6" w:space="0" w:color="auto"/>
              <w:right w:val="single" w:sz="6" w:space="0" w:color="auto"/>
            </w:tcBorders>
            <w:vAlign w:val="center"/>
          </w:tcPr>
          <w:p w:rsidR="00335E9C" w:rsidRDefault="007E3207" w:rsidP="001C7676">
            <w:pPr>
              <w:pStyle w:val="afd"/>
              <w:spacing w:line="240" w:lineRule="auto"/>
              <w:jc w:val="both"/>
              <w:rPr>
                <w:color w:val="000000"/>
              </w:rPr>
            </w:pPr>
            <w:r>
              <w:rPr>
                <w:rFonts w:hint="eastAsia"/>
                <w:color w:val="000000"/>
              </w:rPr>
              <w:t>2.6</w:t>
            </w:r>
          </w:p>
        </w:tc>
        <w:tc>
          <w:tcPr>
            <w:tcW w:w="403" w:type="pct"/>
            <w:tcBorders>
              <w:top w:val="single" w:sz="6" w:space="0" w:color="auto"/>
              <w:left w:val="single" w:sz="6" w:space="0" w:color="auto"/>
              <w:bottom w:val="single" w:sz="6" w:space="0" w:color="auto"/>
              <w:right w:val="single" w:sz="6" w:space="0" w:color="auto"/>
            </w:tcBorders>
            <w:vAlign w:val="center"/>
          </w:tcPr>
          <w:p w:rsidR="00335E9C" w:rsidRPr="00BE22A2" w:rsidRDefault="00335E9C" w:rsidP="001C7676">
            <w:pPr>
              <w:pStyle w:val="a5"/>
              <w:jc w:val="both"/>
              <w:rPr>
                <w:color w:val="000000"/>
              </w:rPr>
            </w:pPr>
          </w:p>
        </w:tc>
        <w:tc>
          <w:tcPr>
            <w:tcW w:w="2982" w:type="pct"/>
            <w:tcBorders>
              <w:top w:val="single" w:sz="6" w:space="0" w:color="auto"/>
              <w:left w:val="single" w:sz="6" w:space="0" w:color="auto"/>
              <w:bottom w:val="single" w:sz="6" w:space="0" w:color="auto"/>
              <w:right w:val="single" w:sz="6" w:space="0" w:color="auto"/>
            </w:tcBorders>
            <w:vAlign w:val="center"/>
          </w:tcPr>
          <w:p w:rsidR="00283CBA" w:rsidRDefault="00335E9C">
            <w:pPr>
              <w:pStyle w:val="a5"/>
              <w:numPr>
                <w:ilvl w:val="0"/>
                <w:numId w:val="38"/>
              </w:numPr>
              <w:jc w:val="both"/>
              <w:rPr>
                <w:snapToGrid w:val="0"/>
              </w:rPr>
            </w:pPr>
            <w:r>
              <w:rPr>
                <w:rFonts w:hint="eastAsia"/>
              </w:rPr>
              <w:t>支持指纹，开通、关闭和使用。</w:t>
            </w:r>
          </w:p>
          <w:p w:rsidR="00283CBA" w:rsidRDefault="00250A20">
            <w:pPr>
              <w:pStyle w:val="a5"/>
              <w:numPr>
                <w:ilvl w:val="0"/>
                <w:numId w:val="38"/>
              </w:numPr>
              <w:jc w:val="both"/>
              <w:rPr>
                <w:snapToGrid w:val="0"/>
              </w:rPr>
            </w:pPr>
            <w:r>
              <w:rPr>
                <w:rFonts w:hint="eastAsia"/>
              </w:rPr>
              <w:t>神州付充值卡支持支付后余额转钱包。</w:t>
            </w:r>
          </w:p>
          <w:p w:rsidR="00283CBA" w:rsidRDefault="00A776B5">
            <w:pPr>
              <w:pStyle w:val="a5"/>
              <w:numPr>
                <w:ilvl w:val="0"/>
                <w:numId w:val="38"/>
              </w:numPr>
              <w:jc w:val="both"/>
              <w:rPr>
                <w:snapToGrid w:val="0"/>
              </w:rPr>
            </w:pPr>
            <w:r>
              <w:rPr>
                <w:rFonts w:hint="eastAsia"/>
              </w:rPr>
              <w:t>支持</w:t>
            </w:r>
            <w:r>
              <w:rPr>
                <w:rFonts w:hint="eastAsia"/>
              </w:rPr>
              <w:t>Mexico MP.</w:t>
            </w:r>
          </w:p>
          <w:p w:rsidR="00283CBA" w:rsidRDefault="00DA31B9">
            <w:pPr>
              <w:pStyle w:val="a5"/>
              <w:numPr>
                <w:ilvl w:val="0"/>
                <w:numId w:val="38"/>
              </w:numPr>
              <w:jc w:val="both"/>
              <w:rPr>
                <w:snapToGrid w:val="0"/>
              </w:rPr>
            </w:pPr>
            <w:r>
              <w:rPr>
                <w:rFonts w:hint="eastAsia"/>
              </w:rPr>
              <w:t>Aes</w:t>
            </w:r>
            <w:r>
              <w:rPr>
                <w:rFonts w:hint="eastAsia"/>
              </w:rPr>
              <w:t>加密支持</w:t>
            </w:r>
            <w:r>
              <w:rPr>
                <w:rFonts w:hint="eastAsia"/>
              </w:rPr>
              <w:t>CBC</w:t>
            </w:r>
            <w:r>
              <w:rPr>
                <w:rFonts w:hint="eastAsia"/>
              </w:rPr>
              <w:t>，并兼容</w:t>
            </w:r>
            <w:r>
              <w:rPr>
                <w:rFonts w:hint="eastAsia"/>
              </w:rPr>
              <w:t>ECB</w:t>
            </w:r>
            <w:r>
              <w:rPr>
                <w:rFonts w:hint="eastAsia"/>
              </w:rPr>
              <w:t>模式。涉及接口：</w:t>
            </w:r>
            <w:r w:rsidRPr="00DA31B9">
              <w:t>1.11, 1.13, 1.33, 1.35, 1.36, 1.38,</w:t>
            </w:r>
            <w:r w:rsidR="0051252C">
              <w:rPr>
                <w:rFonts w:hint="eastAsia"/>
              </w:rPr>
              <w:t xml:space="preserve"> 1.43,</w:t>
            </w:r>
            <w:r w:rsidRPr="00DA31B9">
              <w:t xml:space="preserve"> 1.70</w:t>
            </w:r>
          </w:p>
          <w:p w:rsidR="00283CBA" w:rsidRDefault="0051252C">
            <w:pPr>
              <w:pStyle w:val="a5"/>
              <w:numPr>
                <w:ilvl w:val="0"/>
                <w:numId w:val="38"/>
              </w:numPr>
              <w:jc w:val="both"/>
              <w:rPr>
                <w:snapToGrid w:val="0"/>
              </w:rPr>
            </w:pPr>
            <w:r>
              <w:rPr>
                <w:rFonts w:hint="eastAsia"/>
              </w:rPr>
              <w:t>查询华为钱包接口返回绑卡信息。</w:t>
            </w:r>
          </w:p>
          <w:p w:rsidR="00283CBA" w:rsidRDefault="00A97F47">
            <w:pPr>
              <w:pStyle w:val="a5"/>
              <w:numPr>
                <w:ilvl w:val="0"/>
                <w:numId w:val="38"/>
              </w:numPr>
              <w:jc w:val="both"/>
              <w:rPr>
                <w:snapToGrid w:val="0"/>
              </w:rPr>
            </w:pPr>
            <w:r>
              <w:rPr>
                <w:rFonts w:hint="eastAsia"/>
              </w:rPr>
              <w:t>消费者绑卡接口支持支付密码验证。</w:t>
            </w:r>
          </w:p>
        </w:tc>
        <w:tc>
          <w:tcPr>
            <w:tcW w:w="539" w:type="pct"/>
            <w:tcBorders>
              <w:top w:val="single" w:sz="6" w:space="0" w:color="auto"/>
              <w:left w:val="single" w:sz="6" w:space="0" w:color="auto"/>
              <w:bottom w:val="single" w:sz="6" w:space="0" w:color="auto"/>
              <w:right w:val="single" w:sz="6" w:space="0" w:color="auto"/>
            </w:tcBorders>
            <w:vAlign w:val="center"/>
          </w:tcPr>
          <w:p w:rsidR="00335E9C" w:rsidRDefault="00335E9C" w:rsidP="001C7676">
            <w:pPr>
              <w:pStyle w:val="afd"/>
              <w:spacing w:line="240" w:lineRule="auto"/>
              <w:jc w:val="both"/>
              <w:rPr>
                <w:color w:val="000000"/>
              </w:rPr>
            </w:pPr>
            <w:r>
              <w:rPr>
                <w:rFonts w:hint="eastAsia"/>
                <w:color w:val="000000"/>
              </w:rPr>
              <w:t>Jacky Sheng</w:t>
            </w:r>
          </w:p>
        </w:tc>
      </w:tr>
      <w:tr w:rsidR="003C226C" w:rsidRPr="00BE22A2" w:rsidTr="001C7676">
        <w:trPr>
          <w:cantSplit/>
          <w:jc w:val="center"/>
        </w:trPr>
        <w:tc>
          <w:tcPr>
            <w:tcW w:w="697" w:type="pct"/>
            <w:tcBorders>
              <w:top w:val="single" w:sz="6" w:space="0" w:color="auto"/>
              <w:left w:val="single" w:sz="6" w:space="0" w:color="auto"/>
              <w:bottom w:val="single" w:sz="6" w:space="0" w:color="auto"/>
              <w:right w:val="single" w:sz="6" w:space="0" w:color="auto"/>
            </w:tcBorders>
            <w:vAlign w:val="center"/>
          </w:tcPr>
          <w:p w:rsidR="003C226C" w:rsidRDefault="003C226C" w:rsidP="001C7676">
            <w:pPr>
              <w:pStyle w:val="afd"/>
              <w:spacing w:line="240" w:lineRule="auto"/>
              <w:jc w:val="both"/>
              <w:rPr>
                <w:color w:val="000000"/>
              </w:rPr>
            </w:pPr>
            <w:r>
              <w:rPr>
                <w:rFonts w:hint="eastAsia"/>
                <w:color w:val="000000"/>
              </w:rPr>
              <w:t>2014/11/21</w:t>
            </w:r>
          </w:p>
        </w:tc>
        <w:tc>
          <w:tcPr>
            <w:tcW w:w="379" w:type="pct"/>
            <w:tcBorders>
              <w:top w:val="single" w:sz="6" w:space="0" w:color="auto"/>
              <w:left w:val="single" w:sz="6" w:space="0" w:color="auto"/>
              <w:bottom w:val="single" w:sz="6" w:space="0" w:color="auto"/>
              <w:right w:val="single" w:sz="6" w:space="0" w:color="auto"/>
            </w:tcBorders>
            <w:vAlign w:val="center"/>
          </w:tcPr>
          <w:p w:rsidR="003C226C" w:rsidRDefault="007E3207" w:rsidP="001C7676">
            <w:pPr>
              <w:pStyle w:val="afd"/>
              <w:spacing w:line="240" w:lineRule="auto"/>
              <w:jc w:val="both"/>
              <w:rPr>
                <w:color w:val="000000"/>
              </w:rPr>
            </w:pPr>
            <w:r>
              <w:rPr>
                <w:rFonts w:hint="eastAsia"/>
                <w:color w:val="000000"/>
              </w:rPr>
              <w:t>2.7</w:t>
            </w:r>
          </w:p>
        </w:tc>
        <w:tc>
          <w:tcPr>
            <w:tcW w:w="403" w:type="pct"/>
            <w:tcBorders>
              <w:top w:val="single" w:sz="6" w:space="0" w:color="auto"/>
              <w:left w:val="single" w:sz="6" w:space="0" w:color="auto"/>
              <w:bottom w:val="single" w:sz="6" w:space="0" w:color="auto"/>
              <w:right w:val="single" w:sz="6" w:space="0" w:color="auto"/>
            </w:tcBorders>
            <w:vAlign w:val="center"/>
          </w:tcPr>
          <w:p w:rsidR="003C226C" w:rsidRPr="00BE22A2" w:rsidRDefault="003C226C" w:rsidP="001C7676">
            <w:pPr>
              <w:pStyle w:val="a5"/>
              <w:jc w:val="both"/>
              <w:rPr>
                <w:color w:val="000000"/>
              </w:rPr>
            </w:pPr>
          </w:p>
        </w:tc>
        <w:tc>
          <w:tcPr>
            <w:tcW w:w="2982" w:type="pct"/>
            <w:tcBorders>
              <w:top w:val="single" w:sz="6" w:space="0" w:color="auto"/>
              <w:left w:val="single" w:sz="6" w:space="0" w:color="auto"/>
              <w:bottom w:val="single" w:sz="6" w:space="0" w:color="auto"/>
              <w:right w:val="single" w:sz="6" w:space="0" w:color="auto"/>
            </w:tcBorders>
            <w:vAlign w:val="center"/>
          </w:tcPr>
          <w:p w:rsidR="00283CBA" w:rsidRDefault="003C226C">
            <w:pPr>
              <w:pStyle w:val="a5"/>
              <w:numPr>
                <w:ilvl w:val="0"/>
                <w:numId w:val="39"/>
              </w:numPr>
              <w:jc w:val="both"/>
              <w:rPr>
                <w:snapToGrid w:val="0"/>
              </w:rPr>
            </w:pPr>
            <w:r>
              <w:rPr>
                <w:rFonts w:hint="eastAsia"/>
              </w:rPr>
              <w:t>支持</w:t>
            </w:r>
            <w:r>
              <w:rPr>
                <w:rFonts w:hint="eastAsia"/>
              </w:rPr>
              <w:t>vmall</w:t>
            </w:r>
            <w:r>
              <w:rPr>
                <w:rFonts w:hint="eastAsia"/>
              </w:rPr>
              <w:t>的支付宝、招商订单退款。</w:t>
            </w:r>
          </w:p>
          <w:p w:rsidR="00283CBA" w:rsidRDefault="00264EFB">
            <w:pPr>
              <w:pStyle w:val="a5"/>
              <w:numPr>
                <w:ilvl w:val="0"/>
                <w:numId w:val="39"/>
              </w:numPr>
              <w:jc w:val="both"/>
              <w:rPr>
                <w:snapToGrid w:val="0"/>
              </w:rPr>
            </w:pPr>
            <w:r>
              <w:rPr>
                <w:rFonts w:hint="eastAsia"/>
              </w:rPr>
              <w:t>风控增强，提供当日支付尝试次数和成功金额控制。</w:t>
            </w:r>
          </w:p>
          <w:p w:rsidR="00283CBA" w:rsidRDefault="00264EFB">
            <w:pPr>
              <w:pStyle w:val="a5"/>
              <w:numPr>
                <w:ilvl w:val="0"/>
                <w:numId w:val="39"/>
              </w:numPr>
              <w:jc w:val="both"/>
              <w:rPr>
                <w:snapToGrid w:val="0"/>
              </w:rPr>
            </w:pPr>
            <w:r>
              <w:rPr>
                <w:rFonts w:hint="eastAsia"/>
              </w:rPr>
              <w:t>支持</w:t>
            </w:r>
            <w:r w:rsidR="00622FB4">
              <w:rPr>
                <w:rFonts w:hint="eastAsia"/>
              </w:rPr>
              <w:t>易宝</w:t>
            </w:r>
            <w:r>
              <w:rPr>
                <w:rFonts w:hint="eastAsia"/>
              </w:rPr>
              <w:t>借记卡。</w:t>
            </w:r>
          </w:p>
          <w:p w:rsidR="00283CBA" w:rsidRDefault="00264EFB">
            <w:pPr>
              <w:pStyle w:val="a5"/>
              <w:numPr>
                <w:ilvl w:val="0"/>
                <w:numId w:val="39"/>
              </w:numPr>
              <w:jc w:val="both"/>
              <w:rPr>
                <w:snapToGrid w:val="0"/>
              </w:rPr>
            </w:pPr>
            <w:r>
              <w:rPr>
                <w:rFonts w:hint="eastAsia"/>
              </w:rPr>
              <w:t>支持客户端指定银联信用卡渠道。</w:t>
            </w:r>
          </w:p>
          <w:p w:rsidR="00283CBA" w:rsidRDefault="00264EFB">
            <w:pPr>
              <w:pStyle w:val="a5"/>
              <w:numPr>
                <w:ilvl w:val="0"/>
                <w:numId w:val="39"/>
              </w:numPr>
              <w:jc w:val="both"/>
              <w:rPr>
                <w:snapToGrid w:val="0"/>
              </w:rPr>
            </w:pPr>
            <w:r>
              <w:rPr>
                <w:rFonts w:hint="eastAsia"/>
              </w:rPr>
              <w:t>失败订单回调监控和支付金额过大监控。</w:t>
            </w:r>
          </w:p>
          <w:p w:rsidR="00283CBA" w:rsidRDefault="00264EFB">
            <w:pPr>
              <w:pStyle w:val="a5"/>
              <w:numPr>
                <w:ilvl w:val="0"/>
                <w:numId w:val="39"/>
              </w:numPr>
              <w:jc w:val="both"/>
              <w:rPr>
                <w:snapToGrid w:val="0"/>
              </w:rPr>
            </w:pPr>
            <w:r>
              <w:rPr>
                <w:rFonts w:hint="eastAsia"/>
              </w:rPr>
              <w:t>支持微信</w:t>
            </w:r>
            <w:r>
              <w:rPr>
                <w:rFonts w:hint="eastAsia"/>
              </w:rPr>
              <w:t>native</w:t>
            </w:r>
            <w:r>
              <w:rPr>
                <w:rFonts w:hint="eastAsia"/>
              </w:rPr>
              <w:t>方式接入。</w:t>
            </w:r>
          </w:p>
        </w:tc>
        <w:tc>
          <w:tcPr>
            <w:tcW w:w="539" w:type="pct"/>
            <w:tcBorders>
              <w:top w:val="single" w:sz="6" w:space="0" w:color="auto"/>
              <w:left w:val="single" w:sz="6" w:space="0" w:color="auto"/>
              <w:bottom w:val="single" w:sz="6" w:space="0" w:color="auto"/>
              <w:right w:val="single" w:sz="6" w:space="0" w:color="auto"/>
            </w:tcBorders>
            <w:vAlign w:val="center"/>
          </w:tcPr>
          <w:p w:rsidR="003C226C" w:rsidRDefault="003C226C" w:rsidP="001C7676">
            <w:pPr>
              <w:pStyle w:val="afd"/>
              <w:spacing w:line="240" w:lineRule="auto"/>
              <w:jc w:val="both"/>
              <w:rPr>
                <w:color w:val="000000"/>
              </w:rPr>
            </w:pPr>
            <w:r>
              <w:rPr>
                <w:rFonts w:hint="eastAsia"/>
                <w:color w:val="000000"/>
              </w:rPr>
              <w:t>Jacky Sheng</w:t>
            </w:r>
          </w:p>
        </w:tc>
      </w:tr>
      <w:tr w:rsidR="00A1183E" w:rsidRPr="00BE22A2" w:rsidTr="001C7676">
        <w:trPr>
          <w:cantSplit/>
          <w:jc w:val="center"/>
        </w:trPr>
        <w:tc>
          <w:tcPr>
            <w:tcW w:w="697" w:type="pct"/>
            <w:tcBorders>
              <w:top w:val="single" w:sz="6" w:space="0" w:color="auto"/>
              <w:left w:val="single" w:sz="6" w:space="0" w:color="auto"/>
              <w:bottom w:val="single" w:sz="6" w:space="0" w:color="auto"/>
              <w:right w:val="single" w:sz="6" w:space="0" w:color="auto"/>
            </w:tcBorders>
            <w:vAlign w:val="center"/>
          </w:tcPr>
          <w:p w:rsidR="00A1183E" w:rsidRDefault="007E3207" w:rsidP="001C7676">
            <w:pPr>
              <w:pStyle w:val="afd"/>
              <w:spacing w:line="240" w:lineRule="auto"/>
              <w:jc w:val="both"/>
              <w:rPr>
                <w:color w:val="000000"/>
              </w:rPr>
            </w:pPr>
            <w:r>
              <w:rPr>
                <w:color w:val="000000"/>
              </w:rPr>
              <w:t>2014/12/12</w:t>
            </w:r>
          </w:p>
        </w:tc>
        <w:tc>
          <w:tcPr>
            <w:tcW w:w="379" w:type="pct"/>
            <w:tcBorders>
              <w:top w:val="single" w:sz="6" w:space="0" w:color="auto"/>
              <w:left w:val="single" w:sz="6" w:space="0" w:color="auto"/>
              <w:bottom w:val="single" w:sz="6" w:space="0" w:color="auto"/>
              <w:right w:val="single" w:sz="6" w:space="0" w:color="auto"/>
            </w:tcBorders>
            <w:vAlign w:val="center"/>
          </w:tcPr>
          <w:p w:rsidR="00A1183E" w:rsidRDefault="007E3207" w:rsidP="001C7676">
            <w:pPr>
              <w:pStyle w:val="afd"/>
              <w:spacing w:line="240" w:lineRule="auto"/>
              <w:jc w:val="both"/>
              <w:rPr>
                <w:color w:val="000000"/>
              </w:rPr>
            </w:pPr>
            <w:r>
              <w:rPr>
                <w:rFonts w:hint="eastAsia"/>
                <w:color w:val="000000"/>
              </w:rPr>
              <w:t>2.8</w:t>
            </w:r>
          </w:p>
        </w:tc>
        <w:tc>
          <w:tcPr>
            <w:tcW w:w="403" w:type="pct"/>
            <w:tcBorders>
              <w:top w:val="single" w:sz="6" w:space="0" w:color="auto"/>
              <w:left w:val="single" w:sz="6" w:space="0" w:color="auto"/>
              <w:bottom w:val="single" w:sz="6" w:space="0" w:color="auto"/>
              <w:right w:val="single" w:sz="6" w:space="0" w:color="auto"/>
            </w:tcBorders>
            <w:vAlign w:val="center"/>
          </w:tcPr>
          <w:p w:rsidR="00A1183E" w:rsidRPr="00BE22A2" w:rsidRDefault="00A1183E" w:rsidP="001C7676">
            <w:pPr>
              <w:pStyle w:val="a5"/>
              <w:jc w:val="both"/>
              <w:rPr>
                <w:color w:val="000000"/>
              </w:rPr>
            </w:pPr>
          </w:p>
        </w:tc>
        <w:tc>
          <w:tcPr>
            <w:tcW w:w="2982" w:type="pct"/>
            <w:tcBorders>
              <w:top w:val="single" w:sz="6" w:space="0" w:color="auto"/>
              <w:left w:val="single" w:sz="6" w:space="0" w:color="auto"/>
              <w:bottom w:val="single" w:sz="6" w:space="0" w:color="auto"/>
              <w:right w:val="single" w:sz="6" w:space="0" w:color="auto"/>
            </w:tcBorders>
            <w:vAlign w:val="center"/>
          </w:tcPr>
          <w:p w:rsidR="00283CBA" w:rsidRDefault="007E3207">
            <w:pPr>
              <w:pStyle w:val="a5"/>
              <w:numPr>
                <w:ilvl w:val="0"/>
                <w:numId w:val="40"/>
              </w:numPr>
              <w:jc w:val="both"/>
              <w:rPr>
                <w:snapToGrid w:val="0"/>
              </w:rPr>
            </w:pPr>
            <w:r>
              <w:rPr>
                <w:rFonts w:hint="eastAsia"/>
              </w:rPr>
              <w:t>借记卡、信用卡支持银联互联网</w:t>
            </w:r>
            <w:r>
              <w:rPr>
                <w:rFonts w:hint="eastAsia"/>
              </w:rPr>
              <w:t>2.0</w:t>
            </w:r>
            <w:r>
              <w:rPr>
                <w:rFonts w:hint="eastAsia"/>
              </w:rPr>
              <w:t>后台接口方案</w:t>
            </w:r>
            <w:r w:rsidR="00BC7464">
              <w:rPr>
                <w:rFonts w:hint="eastAsia"/>
              </w:rPr>
              <w:t>，也就是银行卡标记化支付</w:t>
            </w:r>
            <w:r>
              <w:rPr>
                <w:rFonts w:hint="eastAsia"/>
              </w:rPr>
              <w:t>，原大商户后台接口信用卡方案取消。</w:t>
            </w:r>
          </w:p>
          <w:p w:rsidR="00283CBA" w:rsidRDefault="00DE0267">
            <w:pPr>
              <w:pStyle w:val="a5"/>
              <w:numPr>
                <w:ilvl w:val="0"/>
                <w:numId w:val="40"/>
              </w:numPr>
              <w:jc w:val="both"/>
              <w:rPr>
                <w:snapToGrid w:val="0"/>
              </w:rPr>
            </w:pPr>
            <w:r>
              <w:rPr>
                <w:rFonts w:hint="eastAsia"/>
              </w:rPr>
              <w:t>删除未使用的天际通快捷支付功能、第三方绑卡功能。</w:t>
            </w:r>
          </w:p>
          <w:p w:rsidR="00283CBA" w:rsidRDefault="00BC7464">
            <w:pPr>
              <w:pStyle w:val="a5"/>
              <w:numPr>
                <w:ilvl w:val="0"/>
                <w:numId w:val="40"/>
              </w:numPr>
              <w:jc w:val="both"/>
              <w:rPr>
                <w:snapToGrid w:val="0"/>
              </w:rPr>
            </w:pPr>
            <w:r>
              <w:t>V</w:t>
            </w:r>
            <w:r>
              <w:rPr>
                <w:rFonts w:hint="eastAsia"/>
              </w:rPr>
              <w:t>mall</w:t>
            </w:r>
            <w:r>
              <w:rPr>
                <w:rFonts w:hint="eastAsia"/>
              </w:rPr>
              <w:t>的支付宝、招商退款接口。</w:t>
            </w:r>
          </w:p>
          <w:p w:rsidR="00283CBA" w:rsidRDefault="00BC7464">
            <w:pPr>
              <w:pStyle w:val="a5"/>
              <w:numPr>
                <w:ilvl w:val="0"/>
                <w:numId w:val="40"/>
              </w:numPr>
              <w:jc w:val="both"/>
              <w:rPr>
                <w:snapToGrid w:val="0"/>
              </w:rPr>
            </w:pPr>
            <w:r w:rsidRPr="00BC7464">
              <w:rPr>
                <w:rFonts w:hint="eastAsia"/>
              </w:rPr>
              <w:t>支持</w:t>
            </w:r>
            <w:r w:rsidRPr="00BC7464">
              <w:rPr>
                <w:rFonts w:hint="eastAsia"/>
              </w:rPr>
              <w:t>MOLPAY</w:t>
            </w:r>
            <w:r w:rsidRPr="00BC7464">
              <w:rPr>
                <w:rFonts w:hint="eastAsia"/>
              </w:rPr>
              <w:t>支付</w:t>
            </w:r>
            <w:r>
              <w:rPr>
                <w:rFonts w:hint="eastAsia"/>
              </w:rPr>
              <w:t>。</w:t>
            </w:r>
          </w:p>
          <w:p w:rsidR="00283CBA" w:rsidRDefault="00BC7464">
            <w:pPr>
              <w:pStyle w:val="a5"/>
              <w:numPr>
                <w:ilvl w:val="0"/>
                <w:numId w:val="40"/>
              </w:numPr>
              <w:jc w:val="both"/>
              <w:rPr>
                <w:snapToGrid w:val="0"/>
              </w:rPr>
            </w:pPr>
            <w:r>
              <w:rPr>
                <w:rFonts w:hint="eastAsia"/>
              </w:rPr>
              <w:t>定制支付系统集成。</w:t>
            </w:r>
          </w:p>
          <w:p w:rsidR="00283CBA" w:rsidRDefault="001718AB">
            <w:pPr>
              <w:pStyle w:val="a5"/>
              <w:numPr>
                <w:ilvl w:val="0"/>
                <w:numId w:val="40"/>
              </w:numPr>
              <w:jc w:val="both"/>
              <w:rPr>
                <w:snapToGrid w:val="0"/>
              </w:rPr>
            </w:pPr>
            <w:r>
              <w:rPr>
                <w:rFonts w:hint="eastAsia"/>
              </w:rPr>
              <w:t>绑卡接口支持通过临时</w:t>
            </w:r>
            <w:r>
              <w:rPr>
                <w:rFonts w:hint="eastAsia"/>
              </w:rPr>
              <w:t>token</w:t>
            </w:r>
            <w:r>
              <w:rPr>
                <w:rFonts w:hint="eastAsia"/>
              </w:rPr>
              <w:t>完成绑卡。</w:t>
            </w:r>
          </w:p>
        </w:tc>
        <w:tc>
          <w:tcPr>
            <w:tcW w:w="539" w:type="pct"/>
            <w:tcBorders>
              <w:top w:val="single" w:sz="6" w:space="0" w:color="auto"/>
              <w:left w:val="single" w:sz="6" w:space="0" w:color="auto"/>
              <w:bottom w:val="single" w:sz="6" w:space="0" w:color="auto"/>
              <w:right w:val="single" w:sz="6" w:space="0" w:color="auto"/>
            </w:tcBorders>
            <w:vAlign w:val="center"/>
          </w:tcPr>
          <w:p w:rsidR="00A1183E" w:rsidRDefault="007E3207" w:rsidP="001C7676">
            <w:pPr>
              <w:pStyle w:val="afd"/>
              <w:spacing w:line="240" w:lineRule="auto"/>
              <w:jc w:val="both"/>
              <w:rPr>
                <w:color w:val="000000"/>
              </w:rPr>
            </w:pPr>
            <w:r>
              <w:rPr>
                <w:rFonts w:hint="eastAsia"/>
                <w:color w:val="000000"/>
              </w:rPr>
              <w:t>Jacky Sheng</w:t>
            </w:r>
          </w:p>
        </w:tc>
      </w:tr>
      <w:tr w:rsidR="006538A7" w:rsidRPr="00BE22A2" w:rsidTr="001C7676">
        <w:trPr>
          <w:cantSplit/>
          <w:jc w:val="center"/>
        </w:trPr>
        <w:tc>
          <w:tcPr>
            <w:tcW w:w="697" w:type="pct"/>
            <w:tcBorders>
              <w:top w:val="single" w:sz="6" w:space="0" w:color="auto"/>
              <w:left w:val="single" w:sz="6" w:space="0" w:color="auto"/>
              <w:bottom w:val="single" w:sz="6" w:space="0" w:color="auto"/>
              <w:right w:val="single" w:sz="6" w:space="0" w:color="auto"/>
            </w:tcBorders>
            <w:vAlign w:val="center"/>
          </w:tcPr>
          <w:p w:rsidR="006538A7" w:rsidRDefault="006538A7" w:rsidP="001C7676">
            <w:pPr>
              <w:pStyle w:val="afd"/>
              <w:spacing w:line="240" w:lineRule="auto"/>
              <w:jc w:val="both"/>
              <w:rPr>
                <w:color w:val="000000"/>
              </w:rPr>
            </w:pPr>
            <w:r>
              <w:rPr>
                <w:rFonts w:hint="eastAsia"/>
                <w:color w:val="000000"/>
              </w:rPr>
              <w:t>2015/1/30</w:t>
            </w:r>
          </w:p>
        </w:tc>
        <w:tc>
          <w:tcPr>
            <w:tcW w:w="379" w:type="pct"/>
            <w:tcBorders>
              <w:top w:val="single" w:sz="6" w:space="0" w:color="auto"/>
              <w:left w:val="single" w:sz="6" w:space="0" w:color="auto"/>
              <w:bottom w:val="single" w:sz="6" w:space="0" w:color="auto"/>
              <w:right w:val="single" w:sz="6" w:space="0" w:color="auto"/>
            </w:tcBorders>
            <w:vAlign w:val="center"/>
          </w:tcPr>
          <w:p w:rsidR="006538A7" w:rsidRDefault="006538A7" w:rsidP="001C7676">
            <w:pPr>
              <w:pStyle w:val="afd"/>
              <w:spacing w:line="240" w:lineRule="auto"/>
              <w:jc w:val="both"/>
              <w:rPr>
                <w:color w:val="000000"/>
              </w:rPr>
            </w:pPr>
            <w:r>
              <w:rPr>
                <w:rFonts w:hint="eastAsia"/>
                <w:color w:val="000000"/>
              </w:rPr>
              <w:t>2.9</w:t>
            </w:r>
          </w:p>
        </w:tc>
        <w:tc>
          <w:tcPr>
            <w:tcW w:w="403" w:type="pct"/>
            <w:tcBorders>
              <w:top w:val="single" w:sz="6" w:space="0" w:color="auto"/>
              <w:left w:val="single" w:sz="6" w:space="0" w:color="auto"/>
              <w:bottom w:val="single" w:sz="6" w:space="0" w:color="auto"/>
              <w:right w:val="single" w:sz="6" w:space="0" w:color="auto"/>
            </w:tcBorders>
            <w:vAlign w:val="center"/>
          </w:tcPr>
          <w:p w:rsidR="006538A7" w:rsidRPr="00BE22A2" w:rsidRDefault="006538A7" w:rsidP="001C7676">
            <w:pPr>
              <w:pStyle w:val="a5"/>
              <w:jc w:val="both"/>
              <w:rPr>
                <w:color w:val="000000"/>
              </w:rPr>
            </w:pPr>
          </w:p>
        </w:tc>
        <w:tc>
          <w:tcPr>
            <w:tcW w:w="2982" w:type="pct"/>
            <w:tcBorders>
              <w:top w:val="single" w:sz="6" w:space="0" w:color="auto"/>
              <w:left w:val="single" w:sz="6" w:space="0" w:color="auto"/>
              <w:bottom w:val="single" w:sz="6" w:space="0" w:color="auto"/>
              <w:right w:val="single" w:sz="6" w:space="0" w:color="auto"/>
            </w:tcBorders>
            <w:vAlign w:val="center"/>
          </w:tcPr>
          <w:p w:rsidR="00283CBA" w:rsidRDefault="006538A7">
            <w:pPr>
              <w:pStyle w:val="a5"/>
              <w:numPr>
                <w:ilvl w:val="0"/>
                <w:numId w:val="41"/>
              </w:numPr>
              <w:jc w:val="both"/>
              <w:rPr>
                <w:snapToGrid w:val="0"/>
              </w:rPr>
            </w:pPr>
            <w:r>
              <w:rPr>
                <w:rFonts w:hint="eastAsia"/>
              </w:rPr>
              <w:t>支持微信</w:t>
            </w:r>
            <w:r>
              <w:rPr>
                <w:rFonts w:hint="eastAsia"/>
              </w:rPr>
              <w:t>APP</w:t>
            </w:r>
            <w:r w:rsidR="005C45E5">
              <w:rPr>
                <w:rFonts w:hint="eastAsia"/>
              </w:rPr>
              <w:t>；</w:t>
            </w:r>
          </w:p>
          <w:p w:rsidR="00283CBA" w:rsidRDefault="005C45E5">
            <w:pPr>
              <w:pStyle w:val="a5"/>
              <w:numPr>
                <w:ilvl w:val="0"/>
                <w:numId w:val="41"/>
              </w:numPr>
              <w:jc w:val="both"/>
              <w:rPr>
                <w:snapToGrid w:val="0"/>
              </w:rPr>
            </w:pPr>
            <w:r>
              <w:rPr>
                <w:rFonts w:hint="eastAsia"/>
              </w:rPr>
              <w:t>信用卡支持特定验证咬素；</w:t>
            </w:r>
          </w:p>
          <w:p w:rsidR="00283CBA" w:rsidRDefault="005C45E5">
            <w:pPr>
              <w:pStyle w:val="a5"/>
              <w:numPr>
                <w:ilvl w:val="0"/>
                <w:numId w:val="41"/>
              </w:numPr>
              <w:jc w:val="both"/>
              <w:rPr>
                <w:snapToGrid w:val="0"/>
              </w:rPr>
            </w:pPr>
            <w:r>
              <w:rPr>
                <w:rFonts w:hint="eastAsia"/>
              </w:rPr>
              <w:t>支持支付定制系统退款。</w:t>
            </w:r>
          </w:p>
        </w:tc>
        <w:tc>
          <w:tcPr>
            <w:tcW w:w="539" w:type="pct"/>
            <w:tcBorders>
              <w:top w:val="single" w:sz="6" w:space="0" w:color="auto"/>
              <w:left w:val="single" w:sz="6" w:space="0" w:color="auto"/>
              <w:bottom w:val="single" w:sz="6" w:space="0" w:color="auto"/>
              <w:right w:val="single" w:sz="6" w:space="0" w:color="auto"/>
            </w:tcBorders>
            <w:vAlign w:val="center"/>
          </w:tcPr>
          <w:p w:rsidR="006538A7" w:rsidRDefault="005C45E5" w:rsidP="001C7676">
            <w:pPr>
              <w:pStyle w:val="afd"/>
              <w:spacing w:line="240" w:lineRule="auto"/>
              <w:jc w:val="both"/>
              <w:rPr>
                <w:color w:val="000000"/>
              </w:rPr>
            </w:pPr>
            <w:r>
              <w:rPr>
                <w:rFonts w:hint="eastAsia"/>
                <w:color w:val="000000"/>
              </w:rPr>
              <w:t>Jacky Sheng</w:t>
            </w:r>
          </w:p>
        </w:tc>
      </w:tr>
      <w:tr w:rsidR="003C6038" w:rsidRPr="00BE22A2" w:rsidTr="001C7676">
        <w:trPr>
          <w:cantSplit/>
          <w:jc w:val="center"/>
        </w:trPr>
        <w:tc>
          <w:tcPr>
            <w:tcW w:w="697" w:type="pct"/>
            <w:tcBorders>
              <w:top w:val="single" w:sz="6" w:space="0" w:color="auto"/>
              <w:left w:val="single" w:sz="6" w:space="0" w:color="auto"/>
              <w:bottom w:val="single" w:sz="6" w:space="0" w:color="auto"/>
              <w:right w:val="single" w:sz="6" w:space="0" w:color="auto"/>
            </w:tcBorders>
            <w:vAlign w:val="center"/>
          </w:tcPr>
          <w:p w:rsidR="003C6038" w:rsidRDefault="003C6038" w:rsidP="001C7676">
            <w:pPr>
              <w:pStyle w:val="afd"/>
              <w:spacing w:line="240" w:lineRule="auto"/>
              <w:jc w:val="both"/>
              <w:rPr>
                <w:color w:val="000000"/>
              </w:rPr>
            </w:pPr>
            <w:r>
              <w:rPr>
                <w:rFonts w:hint="eastAsia"/>
                <w:color w:val="000000"/>
              </w:rPr>
              <w:t>2015/2/15</w:t>
            </w:r>
          </w:p>
        </w:tc>
        <w:tc>
          <w:tcPr>
            <w:tcW w:w="379" w:type="pct"/>
            <w:tcBorders>
              <w:top w:val="single" w:sz="6" w:space="0" w:color="auto"/>
              <w:left w:val="single" w:sz="6" w:space="0" w:color="auto"/>
              <w:bottom w:val="single" w:sz="6" w:space="0" w:color="auto"/>
              <w:right w:val="single" w:sz="6" w:space="0" w:color="auto"/>
            </w:tcBorders>
            <w:vAlign w:val="center"/>
          </w:tcPr>
          <w:p w:rsidR="003C6038" w:rsidRDefault="003C6038" w:rsidP="001C7676">
            <w:pPr>
              <w:pStyle w:val="afd"/>
              <w:spacing w:line="240" w:lineRule="auto"/>
              <w:jc w:val="both"/>
              <w:rPr>
                <w:color w:val="000000"/>
              </w:rPr>
            </w:pPr>
            <w:r>
              <w:rPr>
                <w:rFonts w:hint="eastAsia"/>
                <w:color w:val="000000"/>
              </w:rPr>
              <w:t>2.10</w:t>
            </w:r>
          </w:p>
        </w:tc>
        <w:tc>
          <w:tcPr>
            <w:tcW w:w="403" w:type="pct"/>
            <w:tcBorders>
              <w:top w:val="single" w:sz="6" w:space="0" w:color="auto"/>
              <w:left w:val="single" w:sz="6" w:space="0" w:color="auto"/>
              <w:bottom w:val="single" w:sz="6" w:space="0" w:color="auto"/>
              <w:right w:val="single" w:sz="6" w:space="0" w:color="auto"/>
            </w:tcBorders>
            <w:vAlign w:val="center"/>
          </w:tcPr>
          <w:p w:rsidR="003C6038" w:rsidRPr="00BE22A2" w:rsidRDefault="003C6038" w:rsidP="001C7676">
            <w:pPr>
              <w:pStyle w:val="a5"/>
              <w:jc w:val="both"/>
              <w:rPr>
                <w:color w:val="000000"/>
              </w:rPr>
            </w:pPr>
          </w:p>
        </w:tc>
        <w:tc>
          <w:tcPr>
            <w:tcW w:w="2982" w:type="pct"/>
            <w:tcBorders>
              <w:top w:val="single" w:sz="6" w:space="0" w:color="auto"/>
              <w:left w:val="single" w:sz="6" w:space="0" w:color="auto"/>
              <w:bottom w:val="single" w:sz="6" w:space="0" w:color="auto"/>
              <w:right w:val="single" w:sz="6" w:space="0" w:color="auto"/>
            </w:tcBorders>
            <w:vAlign w:val="center"/>
          </w:tcPr>
          <w:p w:rsidR="00283CBA" w:rsidRDefault="003C6038">
            <w:pPr>
              <w:pStyle w:val="a5"/>
              <w:numPr>
                <w:ilvl w:val="0"/>
                <w:numId w:val="42"/>
              </w:numPr>
              <w:jc w:val="both"/>
              <w:rPr>
                <w:snapToGrid w:val="0"/>
              </w:rPr>
            </w:pPr>
            <w:r>
              <w:rPr>
                <w:rFonts w:hint="eastAsia"/>
              </w:rPr>
              <w:t>支持礼品卡。</w:t>
            </w:r>
          </w:p>
          <w:p w:rsidR="00283CBA" w:rsidRDefault="001F5D80">
            <w:pPr>
              <w:pStyle w:val="a5"/>
              <w:numPr>
                <w:ilvl w:val="0"/>
                <w:numId w:val="42"/>
              </w:numPr>
              <w:jc w:val="both"/>
              <w:rPr>
                <w:snapToGrid w:val="0"/>
              </w:rPr>
            </w:pPr>
            <w:r>
              <w:rPr>
                <w:rFonts w:hint="eastAsia"/>
              </w:rPr>
              <w:t>充值调整和营销调整接口支持指定帐号类型，开放预付款帐号的调整能力。</w:t>
            </w:r>
          </w:p>
          <w:p w:rsidR="00283CBA" w:rsidRDefault="00252AFD">
            <w:pPr>
              <w:pStyle w:val="a5"/>
              <w:numPr>
                <w:ilvl w:val="0"/>
                <w:numId w:val="42"/>
              </w:numPr>
              <w:jc w:val="both"/>
              <w:rPr>
                <w:snapToGrid w:val="0"/>
              </w:rPr>
            </w:pPr>
            <w:r>
              <w:rPr>
                <w:rFonts w:hint="eastAsia"/>
              </w:rPr>
              <w:t>华为电软话费支付。</w:t>
            </w:r>
          </w:p>
          <w:p w:rsidR="00283CBA" w:rsidRDefault="009E280D">
            <w:pPr>
              <w:pStyle w:val="a5"/>
              <w:numPr>
                <w:ilvl w:val="0"/>
                <w:numId w:val="42"/>
              </w:numPr>
              <w:jc w:val="both"/>
              <w:rPr>
                <w:snapToGrid w:val="0"/>
              </w:rPr>
            </w:pPr>
            <w:r>
              <w:rPr>
                <w:rFonts w:hint="eastAsia"/>
              </w:rPr>
              <w:t>使用错误的支付密码情况下，返回支付密码对象，包括累计错误次数，最大错误次数，锁定时长，支付密码锁定时间等。</w:t>
            </w:r>
          </w:p>
        </w:tc>
        <w:tc>
          <w:tcPr>
            <w:tcW w:w="539" w:type="pct"/>
            <w:tcBorders>
              <w:top w:val="single" w:sz="6" w:space="0" w:color="auto"/>
              <w:left w:val="single" w:sz="6" w:space="0" w:color="auto"/>
              <w:bottom w:val="single" w:sz="6" w:space="0" w:color="auto"/>
              <w:right w:val="single" w:sz="6" w:space="0" w:color="auto"/>
            </w:tcBorders>
            <w:vAlign w:val="center"/>
          </w:tcPr>
          <w:p w:rsidR="003C6038" w:rsidRDefault="003C6038" w:rsidP="001C7676">
            <w:pPr>
              <w:pStyle w:val="afd"/>
              <w:spacing w:line="240" w:lineRule="auto"/>
              <w:jc w:val="both"/>
              <w:rPr>
                <w:color w:val="000000"/>
              </w:rPr>
            </w:pPr>
            <w:r>
              <w:rPr>
                <w:rFonts w:hint="eastAsia"/>
                <w:color w:val="000000"/>
              </w:rPr>
              <w:t>Jacky Sheng</w:t>
            </w:r>
          </w:p>
        </w:tc>
      </w:tr>
      <w:tr w:rsidR="002B4E88" w:rsidRPr="00BE22A2" w:rsidTr="001C7676">
        <w:trPr>
          <w:cantSplit/>
          <w:jc w:val="center"/>
        </w:trPr>
        <w:tc>
          <w:tcPr>
            <w:tcW w:w="697" w:type="pct"/>
            <w:tcBorders>
              <w:top w:val="single" w:sz="6" w:space="0" w:color="auto"/>
              <w:left w:val="single" w:sz="6" w:space="0" w:color="auto"/>
              <w:bottom w:val="single" w:sz="6" w:space="0" w:color="auto"/>
              <w:right w:val="single" w:sz="6" w:space="0" w:color="auto"/>
            </w:tcBorders>
            <w:vAlign w:val="center"/>
          </w:tcPr>
          <w:p w:rsidR="002B4E88" w:rsidRDefault="002B4E88" w:rsidP="001C7676">
            <w:pPr>
              <w:pStyle w:val="afd"/>
              <w:spacing w:line="240" w:lineRule="auto"/>
              <w:jc w:val="both"/>
              <w:rPr>
                <w:color w:val="000000"/>
              </w:rPr>
            </w:pPr>
            <w:r>
              <w:rPr>
                <w:rFonts w:hint="eastAsia"/>
                <w:color w:val="000000"/>
              </w:rPr>
              <w:lastRenderedPageBreak/>
              <w:t>2015/4/1</w:t>
            </w:r>
          </w:p>
        </w:tc>
        <w:tc>
          <w:tcPr>
            <w:tcW w:w="379" w:type="pct"/>
            <w:tcBorders>
              <w:top w:val="single" w:sz="6" w:space="0" w:color="auto"/>
              <w:left w:val="single" w:sz="6" w:space="0" w:color="auto"/>
              <w:bottom w:val="single" w:sz="6" w:space="0" w:color="auto"/>
              <w:right w:val="single" w:sz="6" w:space="0" w:color="auto"/>
            </w:tcBorders>
            <w:vAlign w:val="center"/>
          </w:tcPr>
          <w:p w:rsidR="002B4E88" w:rsidRDefault="002B4E88" w:rsidP="001C7676">
            <w:pPr>
              <w:pStyle w:val="afd"/>
              <w:spacing w:line="240" w:lineRule="auto"/>
              <w:jc w:val="both"/>
              <w:rPr>
                <w:color w:val="000000"/>
              </w:rPr>
            </w:pPr>
            <w:r>
              <w:rPr>
                <w:rFonts w:hint="eastAsia"/>
                <w:color w:val="000000"/>
              </w:rPr>
              <w:t>3.0</w:t>
            </w:r>
          </w:p>
        </w:tc>
        <w:tc>
          <w:tcPr>
            <w:tcW w:w="403" w:type="pct"/>
            <w:tcBorders>
              <w:top w:val="single" w:sz="6" w:space="0" w:color="auto"/>
              <w:left w:val="single" w:sz="6" w:space="0" w:color="auto"/>
              <w:bottom w:val="single" w:sz="6" w:space="0" w:color="auto"/>
              <w:right w:val="single" w:sz="6" w:space="0" w:color="auto"/>
            </w:tcBorders>
            <w:vAlign w:val="center"/>
          </w:tcPr>
          <w:p w:rsidR="002B4E88" w:rsidRPr="00BE22A2" w:rsidRDefault="002B4E88" w:rsidP="001C7676">
            <w:pPr>
              <w:pStyle w:val="a5"/>
              <w:jc w:val="both"/>
              <w:rPr>
                <w:color w:val="000000"/>
              </w:rPr>
            </w:pPr>
          </w:p>
        </w:tc>
        <w:tc>
          <w:tcPr>
            <w:tcW w:w="2982" w:type="pct"/>
            <w:tcBorders>
              <w:top w:val="single" w:sz="6" w:space="0" w:color="auto"/>
              <w:left w:val="single" w:sz="6" w:space="0" w:color="auto"/>
              <w:bottom w:val="single" w:sz="6" w:space="0" w:color="auto"/>
              <w:right w:val="single" w:sz="6" w:space="0" w:color="auto"/>
            </w:tcBorders>
            <w:vAlign w:val="center"/>
          </w:tcPr>
          <w:p w:rsidR="00283CBA" w:rsidRDefault="002B4E88">
            <w:pPr>
              <w:pStyle w:val="a5"/>
              <w:numPr>
                <w:ilvl w:val="0"/>
                <w:numId w:val="43"/>
              </w:numPr>
              <w:jc w:val="both"/>
              <w:rPr>
                <w:snapToGrid w:val="0"/>
              </w:rPr>
            </w:pPr>
            <w:r>
              <w:rPr>
                <w:rFonts w:hint="eastAsia"/>
              </w:rPr>
              <w:t>充值退款调整余额，原始订单记录退款信息、订单查询提供原始订单号查询条件</w:t>
            </w:r>
          </w:p>
          <w:p w:rsidR="00283CBA" w:rsidRDefault="002B4E88">
            <w:pPr>
              <w:pStyle w:val="a5"/>
              <w:numPr>
                <w:ilvl w:val="0"/>
                <w:numId w:val="43"/>
              </w:numPr>
              <w:jc w:val="both"/>
              <w:rPr>
                <w:snapToGrid w:val="0"/>
              </w:rPr>
            </w:pPr>
            <w:r>
              <w:rPr>
                <w:rFonts w:hint="eastAsia"/>
              </w:rPr>
              <w:t>管理台支持部分退款</w:t>
            </w:r>
          </w:p>
          <w:p w:rsidR="00283CBA" w:rsidRDefault="00915779">
            <w:pPr>
              <w:pStyle w:val="a5"/>
              <w:numPr>
                <w:ilvl w:val="0"/>
                <w:numId w:val="43"/>
              </w:numPr>
              <w:jc w:val="both"/>
              <w:rPr>
                <w:snapToGrid w:val="0"/>
              </w:rPr>
            </w:pPr>
            <w:r>
              <w:rPr>
                <w:rFonts w:hint="eastAsia"/>
              </w:rPr>
              <w:t>支持现金余额账户</w:t>
            </w:r>
          </w:p>
          <w:p w:rsidR="00283CBA" w:rsidRPr="007B1C0D" w:rsidRDefault="000308F5">
            <w:pPr>
              <w:pStyle w:val="a5"/>
              <w:numPr>
                <w:ilvl w:val="0"/>
                <w:numId w:val="43"/>
              </w:numPr>
              <w:jc w:val="both"/>
              <w:rPr>
                <w:snapToGrid w:val="0"/>
              </w:rPr>
            </w:pPr>
            <w:r>
              <w:rPr>
                <w:rFonts w:hint="eastAsia"/>
              </w:rPr>
              <w:t>补充实名支付的结果码</w:t>
            </w:r>
          </w:p>
          <w:p w:rsidR="007B1C0D" w:rsidRPr="008607A7" w:rsidRDefault="007B1C0D">
            <w:pPr>
              <w:pStyle w:val="a5"/>
              <w:numPr>
                <w:ilvl w:val="0"/>
                <w:numId w:val="43"/>
              </w:numPr>
              <w:jc w:val="both"/>
              <w:rPr>
                <w:snapToGrid w:val="0"/>
              </w:rPr>
            </w:pPr>
            <w:r>
              <w:rPr>
                <w:rFonts w:hint="eastAsia"/>
              </w:rPr>
              <w:t>解除实名绑卡时，支持同尾号非实名绑卡的解除绑定。</w:t>
            </w:r>
          </w:p>
          <w:p w:rsidR="008607A7" w:rsidRPr="003C4F8D" w:rsidRDefault="008607A7">
            <w:pPr>
              <w:pStyle w:val="a5"/>
              <w:numPr>
                <w:ilvl w:val="0"/>
                <w:numId w:val="43"/>
              </w:numPr>
              <w:jc w:val="both"/>
              <w:rPr>
                <w:snapToGrid w:val="0"/>
              </w:rPr>
            </w:pPr>
            <w:r>
              <w:rPr>
                <w:rFonts w:hint="eastAsia"/>
              </w:rPr>
              <w:t>补充了查询华为钱包、支付（</w:t>
            </w:r>
            <w:r>
              <w:rPr>
                <w:rFonts w:hint="eastAsia"/>
              </w:rPr>
              <w:t>pay</w:t>
            </w:r>
            <w:r>
              <w:rPr>
                <w:rFonts w:hint="eastAsia"/>
              </w:rPr>
              <w:t>）、实名绑卡、解除绑卡、非实名绑卡升级、设置消费者信息接口的专有错误码。</w:t>
            </w:r>
          </w:p>
          <w:p w:rsidR="003C4F8D" w:rsidRDefault="003C4F8D">
            <w:pPr>
              <w:pStyle w:val="a5"/>
              <w:numPr>
                <w:ilvl w:val="0"/>
                <w:numId w:val="43"/>
              </w:numPr>
              <w:jc w:val="both"/>
              <w:rPr>
                <w:snapToGrid w:val="0"/>
              </w:rPr>
            </w:pPr>
            <w:r>
              <w:rPr>
                <w:rFonts w:hint="eastAsia"/>
                <w:snapToGrid w:val="0"/>
              </w:rPr>
              <w:t>易宝实名系统增加两个错误码，</w:t>
            </w:r>
            <w:r w:rsidRPr="003C4F8D">
              <w:rPr>
                <w:snapToGrid w:val="0"/>
              </w:rPr>
              <w:t>x806011</w:t>
            </w:r>
            <w:r>
              <w:rPr>
                <w:rFonts w:hint="eastAsia"/>
                <w:snapToGrid w:val="0"/>
              </w:rPr>
              <w:t>、</w:t>
            </w:r>
            <w:r>
              <w:rPr>
                <w:rFonts w:hint="eastAsia"/>
                <w:snapToGrid w:val="0"/>
              </w:rPr>
              <w:t>x</w:t>
            </w:r>
            <w:r w:rsidRPr="003C4F8D">
              <w:rPr>
                <w:snapToGrid w:val="0"/>
              </w:rPr>
              <w:t>809010</w:t>
            </w:r>
            <w:r>
              <w:rPr>
                <w:rFonts w:hint="eastAsia"/>
                <w:snapToGrid w:val="0"/>
              </w:rPr>
              <w:t>，分别为绑卡和支付接口返回。</w:t>
            </w:r>
            <w:r w:rsidR="00441F70">
              <w:rPr>
                <w:rFonts w:hint="eastAsia"/>
                <w:snapToGrid w:val="0"/>
              </w:rPr>
              <w:t>表示：</w:t>
            </w:r>
            <w:r w:rsidR="00441F70" w:rsidRPr="00441F70">
              <w:rPr>
                <w:rFonts w:hint="eastAsia"/>
                <w:snapToGrid w:val="0"/>
              </w:rPr>
              <w:t>账户实名化个数超限</w:t>
            </w:r>
          </w:p>
          <w:p w:rsidR="006B22D7" w:rsidRDefault="006B22D7">
            <w:pPr>
              <w:pStyle w:val="a5"/>
              <w:numPr>
                <w:ilvl w:val="0"/>
                <w:numId w:val="43"/>
              </w:numPr>
              <w:jc w:val="both"/>
              <w:rPr>
                <w:snapToGrid w:val="0"/>
              </w:rPr>
            </w:pPr>
            <w:r>
              <w:rPr>
                <w:rFonts w:hint="eastAsia"/>
                <w:snapToGrid w:val="0"/>
              </w:rPr>
              <w:t>根据易宝提供的新文档重新定义错误码。</w:t>
            </w:r>
          </w:p>
          <w:p w:rsidR="004E0115" w:rsidRDefault="004E0115">
            <w:pPr>
              <w:pStyle w:val="a5"/>
              <w:numPr>
                <w:ilvl w:val="0"/>
                <w:numId w:val="43"/>
              </w:numPr>
              <w:jc w:val="both"/>
              <w:rPr>
                <w:snapToGrid w:val="0"/>
              </w:rPr>
            </w:pPr>
            <w:r w:rsidRPr="004E0115">
              <w:rPr>
                <w:rFonts w:hint="eastAsia"/>
                <w:snapToGrid w:val="0"/>
              </w:rPr>
              <w:t>错误码删除：</w:t>
            </w:r>
            <w:r w:rsidRPr="004E0115">
              <w:rPr>
                <w:rFonts w:hint="eastAsia"/>
                <w:snapToGrid w:val="0"/>
              </w:rPr>
              <w:t>x802002</w:t>
            </w:r>
            <w:r w:rsidRPr="004E0115">
              <w:rPr>
                <w:rFonts w:hint="eastAsia"/>
                <w:snapToGrid w:val="0"/>
              </w:rPr>
              <w:t>、</w:t>
            </w:r>
            <w:r w:rsidRPr="004E0115">
              <w:rPr>
                <w:rFonts w:hint="eastAsia"/>
                <w:snapToGrid w:val="0"/>
              </w:rPr>
              <w:t>x804013</w:t>
            </w:r>
            <w:r w:rsidRPr="004E0115">
              <w:rPr>
                <w:rFonts w:hint="eastAsia"/>
                <w:snapToGrid w:val="0"/>
              </w:rPr>
              <w:t>；错误码增加：</w:t>
            </w:r>
            <w:r w:rsidRPr="004E0115">
              <w:rPr>
                <w:rFonts w:hint="eastAsia"/>
                <w:snapToGrid w:val="0"/>
              </w:rPr>
              <w:t>x802003</w:t>
            </w:r>
            <w:r w:rsidRPr="004E0115">
              <w:rPr>
                <w:rFonts w:hint="eastAsia"/>
                <w:snapToGrid w:val="0"/>
              </w:rPr>
              <w:t>、</w:t>
            </w:r>
            <w:r w:rsidRPr="004E0115">
              <w:rPr>
                <w:rFonts w:hint="eastAsia"/>
                <w:snapToGrid w:val="0"/>
              </w:rPr>
              <w:t>x802004</w:t>
            </w:r>
            <w:r w:rsidRPr="004E0115">
              <w:rPr>
                <w:rFonts w:hint="eastAsia"/>
                <w:snapToGrid w:val="0"/>
              </w:rPr>
              <w:t>、</w:t>
            </w:r>
            <w:r w:rsidRPr="004E0115">
              <w:rPr>
                <w:rFonts w:hint="eastAsia"/>
                <w:snapToGrid w:val="0"/>
              </w:rPr>
              <w:t>x804002</w:t>
            </w:r>
            <w:r w:rsidRPr="004E0115">
              <w:rPr>
                <w:rFonts w:hint="eastAsia"/>
                <w:snapToGrid w:val="0"/>
              </w:rPr>
              <w:t>、</w:t>
            </w:r>
            <w:r w:rsidRPr="004E0115">
              <w:rPr>
                <w:rFonts w:hint="eastAsia"/>
                <w:snapToGrid w:val="0"/>
              </w:rPr>
              <w:t>x804003</w:t>
            </w:r>
            <w:r w:rsidRPr="004E0115">
              <w:rPr>
                <w:rFonts w:hint="eastAsia"/>
                <w:snapToGrid w:val="0"/>
              </w:rPr>
              <w:t>、</w:t>
            </w:r>
            <w:r w:rsidRPr="004E0115">
              <w:rPr>
                <w:rFonts w:hint="eastAsia"/>
                <w:snapToGrid w:val="0"/>
              </w:rPr>
              <w:t>x804004</w:t>
            </w:r>
            <w:r w:rsidR="00C819DB">
              <w:rPr>
                <w:snapToGrid w:val="0"/>
              </w:rPr>
              <w:t>、</w:t>
            </w:r>
            <w:r w:rsidR="00C819DB" w:rsidRPr="00C819DB">
              <w:rPr>
                <w:rFonts w:ascii="Times New Roman" w:hAnsi="Times New Roman" w:hint="eastAsia"/>
              </w:rPr>
              <w:t>x811010</w:t>
            </w:r>
          </w:p>
        </w:tc>
        <w:tc>
          <w:tcPr>
            <w:tcW w:w="539" w:type="pct"/>
            <w:tcBorders>
              <w:top w:val="single" w:sz="6" w:space="0" w:color="auto"/>
              <w:left w:val="single" w:sz="6" w:space="0" w:color="auto"/>
              <w:bottom w:val="single" w:sz="6" w:space="0" w:color="auto"/>
              <w:right w:val="single" w:sz="6" w:space="0" w:color="auto"/>
            </w:tcBorders>
            <w:vAlign w:val="center"/>
          </w:tcPr>
          <w:p w:rsidR="002B4E88" w:rsidRDefault="002858DA" w:rsidP="001C7676">
            <w:pPr>
              <w:pStyle w:val="afd"/>
              <w:spacing w:line="240" w:lineRule="auto"/>
              <w:jc w:val="both"/>
              <w:rPr>
                <w:color w:val="000000"/>
              </w:rPr>
            </w:pPr>
            <w:r>
              <w:rPr>
                <w:rFonts w:hint="eastAsia"/>
                <w:color w:val="000000"/>
              </w:rPr>
              <w:t>Jacky Sheng</w:t>
            </w:r>
          </w:p>
        </w:tc>
      </w:tr>
      <w:tr w:rsidR="00417EA2" w:rsidRPr="00BE22A2" w:rsidTr="001C7676">
        <w:trPr>
          <w:cantSplit/>
          <w:jc w:val="center"/>
        </w:trPr>
        <w:tc>
          <w:tcPr>
            <w:tcW w:w="697" w:type="pct"/>
            <w:tcBorders>
              <w:top w:val="single" w:sz="6" w:space="0" w:color="auto"/>
              <w:left w:val="single" w:sz="6" w:space="0" w:color="auto"/>
              <w:bottom w:val="single" w:sz="6" w:space="0" w:color="auto"/>
              <w:right w:val="single" w:sz="6" w:space="0" w:color="auto"/>
            </w:tcBorders>
            <w:vAlign w:val="center"/>
          </w:tcPr>
          <w:p w:rsidR="00417EA2" w:rsidRDefault="00417EA2" w:rsidP="001C7676">
            <w:pPr>
              <w:pStyle w:val="afd"/>
              <w:spacing w:line="240" w:lineRule="auto"/>
              <w:jc w:val="both"/>
              <w:rPr>
                <w:color w:val="000000"/>
              </w:rPr>
            </w:pPr>
            <w:r>
              <w:rPr>
                <w:color w:val="000000"/>
              </w:rPr>
              <w:t>2015/5/29</w:t>
            </w:r>
          </w:p>
        </w:tc>
        <w:tc>
          <w:tcPr>
            <w:tcW w:w="379" w:type="pct"/>
            <w:tcBorders>
              <w:top w:val="single" w:sz="6" w:space="0" w:color="auto"/>
              <w:left w:val="single" w:sz="6" w:space="0" w:color="auto"/>
              <w:bottom w:val="single" w:sz="6" w:space="0" w:color="auto"/>
              <w:right w:val="single" w:sz="6" w:space="0" w:color="auto"/>
            </w:tcBorders>
            <w:vAlign w:val="center"/>
          </w:tcPr>
          <w:p w:rsidR="00417EA2" w:rsidRDefault="00417EA2" w:rsidP="001C7676">
            <w:pPr>
              <w:pStyle w:val="afd"/>
              <w:spacing w:line="240" w:lineRule="auto"/>
              <w:jc w:val="both"/>
              <w:rPr>
                <w:color w:val="000000"/>
              </w:rPr>
            </w:pPr>
            <w:r>
              <w:rPr>
                <w:rFonts w:hint="eastAsia"/>
                <w:color w:val="000000"/>
              </w:rPr>
              <w:t>3.2</w:t>
            </w:r>
          </w:p>
        </w:tc>
        <w:tc>
          <w:tcPr>
            <w:tcW w:w="403" w:type="pct"/>
            <w:tcBorders>
              <w:top w:val="single" w:sz="6" w:space="0" w:color="auto"/>
              <w:left w:val="single" w:sz="6" w:space="0" w:color="auto"/>
              <w:bottom w:val="single" w:sz="6" w:space="0" w:color="auto"/>
              <w:right w:val="single" w:sz="6" w:space="0" w:color="auto"/>
            </w:tcBorders>
            <w:vAlign w:val="center"/>
          </w:tcPr>
          <w:p w:rsidR="00417EA2" w:rsidRPr="00BE22A2" w:rsidRDefault="00417EA2" w:rsidP="001C7676">
            <w:pPr>
              <w:pStyle w:val="a5"/>
              <w:jc w:val="both"/>
              <w:rPr>
                <w:color w:val="000000"/>
              </w:rPr>
            </w:pPr>
          </w:p>
        </w:tc>
        <w:tc>
          <w:tcPr>
            <w:tcW w:w="2982" w:type="pct"/>
            <w:tcBorders>
              <w:top w:val="single" w:sz="6" w:space="0" w:color="auto"/>
              <w:left w:val="single" w:sz="6" w:space="0" w:color="auto"/>
              <w:bottom w:val="single" w:sz="6" w:space="0" w:color="auto"/>
              <w:right w:val="single" w:sz="6" w:space="0" w:color="auto"/>
            </w:tcBorders>
            <w:vAlign w:val="center"/>
          </w:tcPr>
          <w:p w:rsidR="0093110D" w:rsidRDefault="00417EA2">
            <w:pPr>
              <w:pStyle w:val="a5"/>
              <w:numPr>
                <w:ilvl w:val="0"/>
                <w:numId w:val="45"/>
              </w:numPr>
              <w:jc w:val="both"/>
              <w:rPr>
                <w:rFonts w:eastAsiaTheme="majorEastAsia" w:cstheme="majorBidi"/>
                <w:b/>
                <w:bCs/>
                <w:snapToGrid w:val="0"/>
              </w:rPr>
            </w:pPr>
            <w:r>
              <w:rPr>
                <w:rFonts w:hint="eastAsia"/>
              </w:rPr>
              <w:t>ServiceCatalog</w:t>
            </w:r>
            <w:r>
              <w:rPr>
                <w:rFonts w:hint="eastAsia"/>
              </w:rPr>
              <w:t>定义调整；</w:t>
            </w:r>
          </w:p>
          <w:p w:rsidR="0093110D" w:rsidRDefault="00C50198">
            <w:pPr>
              <w:pStyle w:val="a5"/>
              <w:numPr>
                <w:ilvl w:val="0"/>
                <w:numId w:val="45"/>
              </w:numPr>
              <w:jc w:val="both"/>
              <w:rPr>
                <w:rFonts w:eastAsiaTheme="majorEastAsia" w:cstheme="majorBidi"/>
                <w:b/>
                <w:bCs/>
                <w:snapToGrid w:val="0"/>
              </w:rPr>
            </w:pPr>
            <w:r>
              <w:t>V</w:t>
            </w:r>
            <w:r>
              <w:rPr>
                <w:rFonts w:hint="eastAsia"/>
              </w:rPr>
              <w:t>mall</w:t>
            </w:r>
            <w:r>
              <w:rPr>
                <w:rFonts w:hint="eastAsia"/>
              </w:rPr>
              <w:t>业务外部</w:t>
            </w:r>
            <w:r>
              <w:rPr>
                <w:rFonts w:hint="eastAsia"/>
              </w:rPr>
              <w:t>partnerid</w:t>
            </w:r>
            <w:r>
              <w:rPr>
                <w:rFonts w:hint="eastAsia"/>
              </w:rPr>
              <w:t>保护；</w:t>
            </w:r>
          </w:p>
          <w:p w:rsidR="0093110D" w:rsidRDefault="00C50198">
            <w:pPr>
              <w:pStyle w:val="a5"/>
              <w:numPr>
                <w:ilvl w:val="0"/>
                <w:numId w:val="45"/>
              </w:numPr>
              <w:jc w:val="both"/>
              <w:rPr>
                <w:rFonts w:eastAsiaTheme="majorEastAsia" w:cstheme="majorBidi"/>
                <w:b/>
                <w:bCs/>
                <w:snapToGrid w:val="0"/>
              </w:rPr>
            </w:pPr>
            <w:r>
              <w:rPr>
                <w:rFonts w:hint="eastAsia"/>
              </w:rPr>
              <w:t>中行转账支持签名验证；</w:t>
            </w:r>
          </w:p>
          <w:p w:rsidR="0093110D" w:rsidRDefault="00C50198">
            <w:pPr>
              <w:pStyle w:val="a5"/>
              <w:numPr>
                <w:ilvl w:val="0"/>
                <w:numId w:val="45"/>
              </w:numPr>
              <w:jc w:val="both"/>
              <w:rPr>
                <w:rFonts w:eastAsiaTheme="majorEastAsia" w:cstheme="majorBidi"/>
                <w:b/>
                <w:bCs/>
                <w:snapToGrid w:val="0"/>
              </w:rPr>
            </w:pPr>
            <w:r>
              <w:rPr>
                <w:rFonts w:hint="eastAsia"/>
              </w:rPr>
              <w:t>查询华为钱包</w:t>
            </w:r>
            <w:r w:rsidR="00107E7E">
              <w:rPr>
                <w:rFonts w:hint="eastAsia"/>
              </w:rPr>
              <w:t>endTime</w:t>
            </w:r>
            <w:r w:rsidR="00107E7E">
              <w:rPr>
                <w:rFonts w:hint="eastAsia"/>
              </w:rPr>
              <w:t>调整，准确到</w:t>
            </w:r>
            <w:r w:rsidR="00107E7E">
              <w:rPr>
                <w:rFonts w:hint="eastAsia"/>
              </w:rPr>
              <w:t>s</w:t>
            </w:r>
            <w:r w:rsidR="00107E7E">
              <w:rPr>
                <w:rFonts w:hint="eastAsia"/>
              </w:rPr>
              <w:t>，历史版本兼容处理。</w:t>
            </w:r>
          </w:p>
          <w:p w:rsidR="0093110D" w:rsidRDefault="00107E7E">
            <w:pPr>
              <w:pStyle w:val="a5"/>
              <w:numPr>
                <w:ilvl w:val="0"/>
                <w:numId w:val="45"/>
              </w:numPr>
              <w:jc w:val="both"/>
              <w:rPr>
                <w:rFonts w:eastAsiaTheme="majorEastAsia" w:cstheme="majorBidi"/>
                <w:b/>
                <w:bCs/>
                <w:snapToGrid w:val="0"/>
              </w:rPr>
            </w:pPr>
            <w:r>
              <w:rPr>
                <w:rFonts w:hint="eastAsia"/>
              </w:rPr>
              <w:t>支持支付宝国际帐号。</w:t>
            </w:r>
          </w:p>
          <w:p w:rsidR="0093110D" w:rsidRDefault="003C16EE">
            <w:pPr>
              <w:pStyle w:val="a5"/>
              <w:numPr>
                <w:ilvl w:val="0"/>
                <w:numId w:val="45"/>
              </w:numPr>
              <w:jc w:val="both"/>
              <w:rPr>
                <w:rFonts w:eastAsiaTheme="majorEastAsia" w:cstheme="majorBidi"/>
                <w:b/>
                <w:bCs/>
                <w:snapToGrid w:val="0"/>
              </w:rPr>
            </w:pPr>
            <w:r>
              <w:rPr>
                <w:rFonts w:hint="eastAsia"/>
              </w:rPr>
              <w:t>补充了客户端版本灰度基本约定。</w:t>
            </w:r>
          </w:p>
          <w:p w:rsidR="0093110D" w:rsidRPr="001372A8" w:rsidRDefault="003C16EE">
            <w:pPr>
              <w:pStyle w:val="a5"/>
              <w:numPr>
                <w:ilvl w:val="0"/>
                <w:numId w:val="45"/>
              </w:numPr>
              <w:jc w:val="both"/>
              <w:rPr>
                <w:rFonts w:eastAsiaTheme="majorEastAsia" w:cstheme="majorBidi"/>
                <w:b/>
                <w:bCs/>
                <w:snapToGrid w:val="0"/>
              </w:rPr>
            </w:pPr>
            <w:r>
              <w:rPr>
                <w:rFonts w:hint="eastAsia"/>
              </w:rPr>
              <w:t>补充了客户端噪音的约定。</w:t>
            </w:r>
          </w:p>
          <w:p w:rsidR="001372A8" w:rsidRDefault="001372A8">
            <w:pPr>
              <w:pStyle w:val="a5"/>
              <w:numPr>
                <w:ilvl w:val="0"/>
                <w:numId w:val="45"/>
              </w:numPr>
              <w:jc w:val="both"/>
              <w:rPr>
                <w:rFonts w:eastAsiaTheme="majorEastAsia" w:cstheme="majorBidi"/>
                <w:b/>
                <w:bCs/>
                <w:snapToGrid w:val="0"/>
              </w:rPr>
            </w:pPr>
            <w:r w:rsidRPr="001372A8">
              <w:rPr>
                <w:rFonts w:hint="eastAsia"/>
              </w:rPr>
              <w:t>根据易宝要求，补充了新增错误码，请参考修订标记。</w:t>
            </w:r>
          </w:p>
        </w:tc>
        <w:tc>
          <w:tcPr>
            <w:tcW w:w="539" w:type="pct"/>
            <w:tcBorders>
              <w:top w:val="single" w:sz="6" w:space="0" w:color="auto"/>
              <w:left w:val="single" w:sz="6" w:space="0" w:color="auto"/>
              <w:bottom w:val="single" w:sz="6" w:space="0" w:color="auto"/>
              <w:right w:val="single" w:sz="6" w:space="0" w:color="auto"/>
            </w:tcBorders>
            <w:vAlign w:val="center"/>
          </w:tcPr>
          <w:p w:rsidR="00417EA2" w:rsidRDefault="002858DA" w:rsidP="001C7676">
            <w:pPr>
              <w:pStyle w:val="afd"/>
              <w:spacing w:line="240" w:lineRule="auto"/>
              <w:jc w:val="both"/>
              <w:rPr>
                <w:color w:val="000000"/>
              </w:rPr>
            </w:pPr>
            <w:r>
              <w:rPr>
                <w:rFonts w:hint="eastAsia"/>
                <w:color w:val="000000"/>
              </w:rPr>
              <w:t>Jacky Sheng</w:t>
            </w:r>
          </w:p>
        </w:tc>
      </w:tr>
      <w:tr w:rsidR="002858DA" w:rsidRPr="00BE22A2" w:rsidTr="001C7676">
        <w:trPr>
          <w:cantSplit/>
          <w:jc w:val="center"/>
        </w:trPr>
        <w:tc>
          <w:tcPr>
            <w:tcW w:w="697" w:type="pct"/>
            <w:tcBorders>
              <w:top w:val="single" w:sz="6" w:space="0" w:color="auto"/>
              <w:left w:val="single" w:sz="6" w:space="0" w:color="auto"/>
              <w:bottom w:val="single" w:sz="6" w:space="0" w:color="auto"/>
              <w:right w:val="single" w:sz="6" w:space="0" w:color="auto"/>
            </w:tcBorders>
            <w:vAlign w:val="center"/>
          </w:tcPr>
          <w:p w:rsidR="002858DA" w:rsidRDefault="002858DA" w:rsidP="001C7676">
            <w:pPr>
              <w:pStyle w:val="afd"/>
              <w:spacing w:line="240" w:lineRule="auto"/>
              <w:jc w:val="both"/>
              <w:rPr>
                <w:color w:val="000000"/>
              </w:rPr>
            </w:pPr>
            <w:r>
              <w:rPr>
                <w:rFonts w:hint="eastAsia"/>
                <w:color w:val="000000"/>
              </w:rPr>
              <w:t>2015/6/29</w:t>
            </w:r>
          </w:p>
        </w:tc>
        <w:tc>
          <w:tcPr>
            <w:tcW w:w="379" w:type="pct"/>
            <w:tcBorders>
              <w:top w:val="single" w:sz="6" w:space="0" w:color="auto"/>
              <w:left w:val="single" w:sz="6" w:space="0" w:color="auto"/>
              <w:bottom w:val="single" w:sz="6" w:space="0" w:color="auto"/>
              <w:right w:val="single" w:sz="6" w:space="0" w:color="auto"/>
            </w:tcBorders>
            <w:vAlign w:val="center"/>
          </w:tcPr>
          <w:p w:rsidR="002858DA" w:rsidRDefault="002858DA" w:rsidP="001C7676">
            <w:pPr>
              <w:pStyle w:val="afd"/>
              <w:spacing w:line="240" w:lineRule="auto"/>
              <w:jc w:val="both"/>
              <w:rPr>
                <w:color w:val="000000"/>
              </w:rPr>
            </w:pPr>
            <w:r>
              <w:rPr>
                <w:rFonts w:hint="eastAsia"/>
                <w:color w:val="000000"/>
              </w:rPr>
              <w:t>3.3</w:t>
            </w:r>
          </w:p>
        </w:tc>
        <w:tc>
          <w:tcPr>
            <w:tcW w:w="403" w:type="pct"/>
            <w:tcBorders>
              <w:top w:val="single" w:sz="6" w:space="0" w:color="auto"/>
              <w:left w:val="single" w:sz="6" w:space="0" w:color="auto"/>
              <w:bottom w:val="single" w:sz="6" w:space="0" w:color="auto"/>
              <w:right w:val="single" w:sz="6" w:space="0" w:color="auto"/>
            </w:tcBorders>
            <w:vAlign w:val="center"/>
          </w:tcPr>
          <w:p w:rsidR="002858DA" w:rsidRPr="00BE22A2" w:rsidRDefault="002858DA" w:rsidP="001C7676">
            <w:pPr>
              <w:pStyle w:val="a5"/>
              <w:jc w:val="both"/>
              <w:rPr>
                <w:color w:val="000000"/>
              </w:rPr>
            </w:pPr>
          </w:p>
        </w:tc>
        <w:tc>
          <w:tcPr>
            <w:tcW w:w="2982" w:type="pct"/>
            <w:tcBorders>
              <w:top w:val="single" w:sz="6" w:space="0" w:color="auto"/>
              <w:left w:val="single" w:sz="6" w:space="0" w:color="auto"/>
              <w:bottom w:val="single" w:sz="6" w:space="0" w:color="auto"/>
              <w:right w:val="single" w:sz="6" w:space="0" w:color="auto"/>
            </w:tcBorders>
            <w:vAlign w:val="center"/>
          </w:tcPr>
          <w:p w:rsidR="00120A69" w:rsidRDefault="002858DA">
            <w:pPr>
              <w:pStyle w:val="a5"/>
              <w:numPr>
                <w:ilvl w:val="0"/>
                <w:numId w:val="53"/>
              </w:numPr>
              <w:jc w:val="both"/>
              <w:rPr>
                <w:rFonts w:eastAsiaTheme="majorEastAsia" w:cstheme="majorBidi"/>
                <w:b/>
                <w:bCs/>
                <w:snapToGrid w:val="0"/>
              </w:rPr>
            </w:pPr>
            <w:r>
              <w:rPr>
                <w:rFonts w:hint="eastAsia"/>
              </w:rPr>
              <w:t>华为电软支付支持按</w:t>
            </w:r>
            <w:r>
              <w:rPr>
                <w:rFonts w:hint="eastAsia"/>
              </w:rPr>
              <w:t>sdkchannel</w:t>
            </w:r>
            <w:r>
              <w:rPr>
                <w:rFonts w:hint="eastAsia"/>
              </w:rPr>
              <w:t>指定外部收款帐号。</w:t>
            </w:r>
          </w:p>
          <w:p w:rsidR="00120A69" w:rsidRDefault="002858DA">
            <w:pPr>
              <w:pStyle w:val="a5"/>
              <w:numPr>
                <w:ilvl w:val="0"/>
                <w:numId w:val="53"/>
              </w:numPr>
              <w:jc w:val="both"/>
              <w:rPr>
                <w:rFonts w:eastAsiaTheme="majorEastAsia" w:cstheme="majorBidi"/>
                <w:b/>
                <w:bCs/>
                <w:snapToGrid w:val="0"/>
              </w:rPr>
            </w:pPr>
            <w:r>
              <w:rPr>
                <w:rFonts w:hint="eastAsia"/>
              </w:rPr>
              <w:t>微信支付支持</w:t>
            </w:r>
            <w:r>
              <w:rPr>
                <w:rFonts w:hint="eastAsia"/>
              </w:rPr>
              <w:t>vmall</w:t>
            </w:r>
            <w:r>
              <w:rPr>
                <w:rFonts w:hint="eastAsia"/>
              </w:rPr>
              <w:t>侧传入微信</w:t>
            </w:r>
            <w:r>
              <w:rPr>
                <w:rFonts w:hint="eastAsia"/>
              </w:rPr>
              <w:t>openid</w:t>
            </w:r>
            <w:r>
              <w:rPr>
                <w:rFonts w:hint="eastAsia"/>
              </w:rPr>
              <w:t>，公共帐号模式统一为微信新接口规范。</w:t>
            </w:r>
          </w:p>
          <w:p w:rsidR="00120A69" w:rsidRDefault="009C1F42">
            <w:pPr>
              <w:pStyle w:val="a5"/>
              <w:numPr>
                <w:ilvl w:val="0"/>
                <w:numId w:val="53"/>
              </w:numPr>
              <w:jc w:val="both"/>
              <w:rPr>
                <w:rFonts w:eastAsiaTheme="majorEastAsia" w:cstheme="majorBidi"/>
                <w:b/>
                <w:bCs/>
                <w:snapToGrid w:val="0"/>
              </w:rPr>
            </w:pPr>
            <w:r>
              <w:rPr>
                <w:rFonts w:hint="eastAsia"/>
              </w:rPr>
              <w:t>查询华为钱包接口支持按帐号查询订单、支持过滤退款和非退款订单。</w:t>
            </w:r>
          </w:p>
          <w:p w:rsidR="00120A69" w:rsidRDefault="00775F9E">
            <w:pPr>
              <w:pStyle w:val="a5"/>
              <w:numPr>
                <w:ilvl w:val="0"/>
                <w:numId w:val="53"/>
              </w:numPr>
              <w:jc w:val="both"/>
              <w:rPr>
                <w:rFonts w:eastAsiaTheme="majorEastAsia" w:cstheme="majorBidi"/>
                <w:b/>
                <w:bCs/>
                <w:snapToGrid w:val="0"/>
              </w:rPr>
            </w:pPr>
            <w:r w:rsidRPr="00775F9E">
              <w:rPr>
                <w:rFonts w:hint="eastAsia"/>
              </w:rPr>
              <w:t>补充易宝侧新增的错误。</w:t>
            </w:r>
          </w:p>
          <w:p w:rsidR="00120A69" w:rsidRDefault="00775F9E">
            <w:pPr>
              <w:pStyle w:val="a5"/>
              <w:numPr>
                <w:ilvl w:val="0"/>
                <w:numId w:val="53"/>
              </w:numPr>
              <w:jc w:val="both"/>
              <w:rPr>
                <w:rFonts w:eastAsiaTheme="majorEastAsia" w:cstheme="majorBidi"/>
                <w:b/>
                <w:bCs/>
                <w:snapToGrid w:val="0"/>
              </w:rPr>
            </w:pPr>
            <w:r>
              <w:rPr>
                <w:rFonts w:hint="eastAsia"/>
              </w:rPr>
              <w:t>用户身份验证接口根据字典配置考虑返回的支付方式显示次序。</w:t>
            </w:r>
          </w:p>
          <w:p w:rsidR="00120A69" w:rsidRDefault="00A9353B">
            <w:pPr>
              <w:pStyle w:val="a5"/>
              <w:numPr>
                <w:ilvl w:val="0"/>
                <w:numId w:val="53"/>
              </w:numPr>
              <w:jc w:val="both"/>
              <w:rPr>
                <w:rFonts w:eastAsiaTheme="majorEastAsia" w:cstheme="majorBidi"/>
                <w:b/>
                <w:bCs/>
                <w:snapToGrid w:val="0"/>
              </w:rPr>
            </w:pPr>
            <w:r>
              <w:rPr>
                <w:rFonts w:hint="eastAsia"/>
              </w:rPr>
              <w:t>用户身份验证接口返回组合支付禁止的支付方式列表和系统默认支付方式列表。</w:t>
            </w:r>
          </w:p>
        </w:tc>
        <w:tc>
          <w:tcPr>
            <w:tcW w:w="539" w:type="pct"/>
            <w:tcBorders>
              <w:top w:val="single" w:sz="6" w:space="0" w:color="auto"/>
              <w:left w:val="single" w:sz="6" w:space="0" w:color="auto"/>
              <w:bottom w:val="single" w:sz="6" w:space="0" w:color="auto"/>
              <w:right w:val="single" w:sz="6" w:space="0" w:color="auto"/>
            </w:tcBorders>
            <w:vAlign w:val="center"/>
          </w:tcPr>
          <w:p w:rsidR="002858DA" w:rsidRDefault="002858DA" w:rsidP="001C7676">
            <w:pPr>
              <w:pStyle w:val="afd"/>
              <w:spacing w:line="240" w:lineRule="auto"/>
              <w:jc w:val="both"/>
              <w:rPr>
                <w:color w:val="000000"/>
              </w:rPr>
            </w:pPr>
            <w:r>
              <w:rPr>
                <w:rFonts w:hint="eastAsia"/>
                <w:color w:val="000000"/>
              </w:rPr>
              <w:t>Jacky Sheng</w:t>
            </w:r>
          </w:p>
        </w:tc>
      </w:tr>
      <w:tr w:rsidR="002A6ECE" w:rsidRPr="00BE22A2" w:rsidTr="001C7676">
        <w:trPr>
          <w:cantSplit/>
          <w:jc w:val="center"/>
        </w:trPr>
        <w:tc>
          <w:tcPr>
            <w:tcW w:w="697" w:type="pct"/>
            <w:tcBorders>
              <w:top w:val="single" w:sz="6" w:space="0" w:color="auto"/>
              <w:left w:val="single" w:sz="6" w:space="0" w:color="auto"/>
              <w:bottom w:val="single" w:sz="6" w:space="0" w:color="auto"/>
              <w:right w:val="single" w:sz="6" w:space="0" w:color="auto"/>
            </w:tcBorders>
            <w:vAlign w:val="center"/>
          </w:tcPr>
          <w:p w:rsidR="002A6ECE" w:rsidRDefault="002A6ECE" w:rsidP="001C7676">
            <w:pPr>
              <w:pStyle w:val="afd"/>
              <w:spacing w:line="240" w:lineRule="auto"/>
              <w:jc w:val="both"/>
              <w:rPr>
                <w:color w:val="000000"/>
              </w:rPr>
            </w:pPr>
            <w:r>
              <w:rPr>
                <w:color w:val="000000"/>
              </w:rPr>
              <w:lastRenderedPageBreak/>
              <w:t>2015/7/27</w:t>
            </w:r>
          </w:p>
        </w:tc>
        <w:tc>
          <w:tcPr>
            <w:tcW w:w="379" w:type="pct"/>
            <w:tcBorders>
              <w:top w:val="single" w:sz="6" w:space="0" w:color="auto"/>
              <w:left w:val="single" w:sz="6" w:space="0" w:color="auto"/>
              <w:bottom w:val="single" w:sz="6" w:space="0" w:color="auto"/>
              <w:right w:val="single" w:sz="6" w:space="0" w:color="auto"/>
            </w:tcBorders>
            <w:vAlign w:val="center"/>
          </w:tcPr>
          <w:p w:rsidR="002A6ECE" w:rsidRDefault="00D049B1" w:rsidP="001C7676">
            <w:pPr>
              <w:pStyle w:val="afd"/>
              <w:spacing w:line="240" w:lineRule="auto"/>
              <w:jc w:val="both"/>
              <w:rPr>
                <w:color w:val="000000"/>
              </w:rPr>
            </w:pPr>
            <w:r>
              <w:rPr>
                <w:rFonts w:hint="eastAsia"/>
                <w:color w:val="000000"/>
              </w:rPr>
              <w:t>3.4</w:t>
            </w:r>
          </w:p>
        </w:tc>
        <w:tc>
          <w:tcPr>
            <w:tcW w:w="403" w:type="pct"/>
            <w:tcBorders>
              <w:top w:val="single" w:sz="6" w:space="0" w:color="auto"/>
              <w:left w:val="single" w:sz="6" w:space="0" w:color="auto"/>
              <w:bottom w:val="single" w:sz="6" w:space="0" w:color="auto"/>
              <w:right w:val="single" w:sz="6" w:space="0" w:color="auto"/>
            </w:tcBorders>
            <w:vAlign w:val="center"/>
          </w:tcPr>
          <w:p w:rsidR="002A6ECE" w:rsidRPr="00BE22A2" w:rsidRDefault="002A6ECE" w:rsidP="001C7676">
            <w:pPr>
              <w:pStyle w:val="a5"/>
              <w:jc w:val="both"/>
              <w:rPr>
                <w:color w:val="000000"/>
              </w:rPr>
            </w:pPr>
          </w:p>
        </w:tc>
        <w:tc>
          <w:tcPr>
            <w:tcW w:w="2982" w:type="pct"/>
            <w:tcBorders>
              <w:top w:val="single" w:sz="6" w:space="0" w:color="auto"/>
              <w:left w:val="single" w:sz="6" w:space="0" w:color="auto"/>
              <w:bottom w:val="single" w:sz="6" w:space="0" w:color="auto"/>
              <w:right w:val="single" w:sz="6" w:space="0" w:color="auto"/>
            </w:tcBorders>
            <w:vAlign w:val="center"/>
          </w:tcPr>
          <w:p w:rsidR="002A6ECE" w:rsidRDefault="002A6ECE" w:rsidP="002A6ECE">
            <w:pPr>
              <w:pStyle w:val="a5"/>
              <w:numPr>
                <w:ilvl w:val="0"/>
                <w:numId w:val="57"/>
              </w:numPr>
              <w:jc w:val="both"/>
            </w:pPr>
            <w:r>
              <w:rPr>
                <w:rFonts w:hint="eastAsia"/>
              </w:rPr>
              <w:t>提供商户查询订单和提交退款的接口；</w:t>
            </w:r>
          </w:p>
          <w:p w:rsidR="002A6ECE" w:rsidRDefault="002A6ECE" w:rsidP="002A6ECE">
            <w:pPr>
              <w:pStyle w:val="a5"/>
              <w:numPr>
                <w:ilvl w:val="0"/>
                <w:numId w:val="57"/>
              </w:numPr>
              <w:jc w:val="both"/>
            </w:pPr>
            <w:r>
              <w:t>S</w:t>
            </w:r>
            <w:r>
              <w:rPr>
                <w:rFonts w:hint="eastAsia"/>
              </w:rPr>
              <w:t>ervicecatalog</w:t>
            </w:r>
            <w:r>
              <w:rPr>
                <w:rFonts w:hint="eastAsia"/>
              </w:rPr>
              <w:t>扩展和到易宝</w:t>
            </w:r>
            <w:r>
              <w:rPr>
                <w:rFonts w:hint="eastAsia"/>
              </w:rPr>
              <w:t>mcc</w:t>
            </w:r>
            <w:r>
              <w:rPr>
                <w:rFonts w:hint="eastAsia"/>
              </w:rPr>
              <w:t>的映射；</w:t>
            </w:r>
          </w:p>
          <w:p w:rsidR="002A6ECE" w:rsidRDefault="002A6ECE" w:rsidP="002A6ECE">
            <w:pPr>
              <w:pStyle w:val="a5"/>
              <w:numPr>
                <w:ilvl w:val="0"/>
                <w:numId w:val="57"/>
              </w:numPr>
              <w:jc w:val="both"/>
            </w:pPr>
            <w:r>
              <w:rPr>
                <w:rFonts w:hint="eastAsia"/>
              </w:rPr>
              <w:t>aes</w:t>
            </w:r>
            <w:r>
              <w:rPr>
                <w:rFonts w:hint="eastAsia"/>
              </w:rPr>
              <w:t>接口加密对于新的</w:t>
            </w:r>
            <w:r>
              <w:rPr>
                <w:rFonts w:hint="eastAsia"/>
              </w:rPr>
              <w:t>url</w:t>
            </w:r>
            <w:r>
              <w:rPr>
                <w:rFonts w:hint="eastAsia"/>
              </w:rPr>
              <w:t>均采用</w:t>
            </w:r>
            <w:r>
              <w:rPr>
                <w:rFonts w:hint="eastAsia"/>
              </w:rPr>
              <w:t>cbc</w:t>
            </w:r>
            <w:r>
              <w:rPr>
                <w:rFonts w:hint="eastAsia"/>
              </w:rPr>
              <w:t>方式；</w:t>
            </w:r>
          </w:p>
          <w:p w:rsidR="002A6ECE" w:rsidRDefault="002A6ECE" w:rsidP="002A6ECE">
            <w:pPr>
              <w:pStyle w:val="a5"/>
              <w:numPr>
                <w:ilvl w:val="0"/>
                <w:numId w:val="57"/>
              </w:numPr>
              <w:jc w:val="both"/>
            </w:pPr>
            <w:r>
              <w:rPr>
                <w:rFonts w:hint="eastAsia"/>
              </w:rPr>
              <w:t>商户</w:t>
            </w:r>
            <w:r>
              <w:rPr>
                <w:rFonts w:hint="eastAsia"/>
              </w:rPr>
              <w:t>rsa</w:t>
            </w:r>
            <w:r>
              <w:rPr>
                <w:rFonts w:hint="eastAsia"/>
              </w:rPr>
              <w:t>钥匙调整长度为</w:t>
            </w:r>
            <w:r>
              <w:rPr>
                <w:rFonts w:hint="eastAsia"/>
              </w:rPr>
              <w:t>2048</w:t>
            </w:r>
            <w:r>
              <w:rPr>
                <w:rFonts w:hint="eastAsia"/>
              </w:rPr>
              <w:t>，对新增商户有效；</w:t>
            </w:r>
          </w:p>
          <w:p w:rsidR="002A6ECE" w:rsidRDefault="002A6ECE" w:rsidP="002A6ECE">
            <w:pPr>
              <w:pStyle w:val="a5"/>
              <w:numPr>
                <w:ilvl w:val="0"/>
                <w:numId w:val="57"/>
              </w:numPr>
              <w:jc w:val="both"/>
            </w:pPr>
            <w:r>
              <w:rPr>
                <w:rFonts w:hint="eastAsia"/>
              </w:rPr>
              <w:t>华为钱包查询接口新增</w:t>
            </w:r>
            <w:r>
              <w:rPr>
                <w:rFonts w:hint="eastAsia"/>
              </w:rPr>
              <w:t>http</w:t>
            </w:r>
            <w:r>
              <w:rPr>
                <w:rFonts w:hint="eastAsia"/>
              </w:rPr>
              <w:t>接口，要求签名验证和华为商户才能调用；</w:t>
            </w:r>
          </w:p>
          <w:p w:rsidR="002A6ECE" w:rsidRDefault="002A6ECE" w:rsidP="002A6ECE">
            <w:pPr>
              <w:pStyle w:val="a5"/>
              <w:numPr>
                <w:ilvl w:val="0"/>
                <w:numId w:val="57"/>
              </w:numPr>
              <w:jc w:val="both"/>
            </w:pPr>
            <w:r>
              <w:rPr>
                <w:rFonts w:hint="eastAsia"/>
              </w:rPr>
              <w:t>支持礼品卡预先扣款的验证；</w:t>
            </w:r>
          </w:p>
          <w:p w:rsidR="00686295" w:rsidRDefault="00686295" w:rsidP="002A6ECE">
            <w:pPr>
              <w:pStyle w:val="a5"/>
              <w:numPr>
                <w:ilvl w:val="0"/>
                <w:numId w:val="57"/>
              </w:numPr>
              <w:jc w:val="both"/>
            </w:pPr>
            <w:r>
              <w:rPr>
                <w:rFonts w:hint="eastAsia"/>
              </w:rPr>
              <w:t>支持</w:t>
            </w:r>
            <w:r w:rsidR="009513E6" w:rsidRPr="00730A96">
              <w:rPr>
                <w:rFonts w:ascii="Consolas" w:hAnsi="Consolas" w:cs="Consolas"/>
                <w:i/>
                <w:color w:val="000000"/>
                <w:sz w:val="15"/>
                <w:szCs w:val="20"/>
              </w:rPr>
              <w:t>SHA</w:t>
            </w:r>
            <w:r w:rsidR="009513E6" w:rsidRPr="00730A96">
              <w:rPr>
                <w:rFonts w:ascii="Consolas" w:hAnsi="Consolas" w:cs="Consolas" w:hint="eastAsia"/>
                <w:i/>
                <w:color w:val="000000"/>
                <w:sz w:val="15"/>
                <w:szCs w:val="20"/>
              </w:rPr>
              <w:t>256</w:t>
            </w:r>
            <w:r w:rsidR="009513E6" w:rsidRPr="00730A96">
              <w:rPr>
                <w:rFonts w:ascii="Consolas" w:hAnsi="Consolas" w:cs="Consolas"/>
                <w:i/>
                <w:color w:val="000000"/>
                <w:sz w:val="15"/>
                <w:szCs w:val="20"/>
              </w:rPr>
              <w:t>WithRSA</w:t>
            </w:r>
            <w:r>
              <w:rPr>
                <w:rFonts w:hint="eastAsia"/>
              </w:rPr>
              <w:t>签名。</w:t>
            </w:r>
          </w:p>
          <w:p w:rsidR="008C25D6" w:rsidRDefault="008C25D6" w:rsidP="002A6ECE">
            <w:pPr>
              <w:pStyle w:val="a5"/>
              <w:numPr>
                <w:ilvl w:val="0"/>
                <w:numId w:val="57"/>
              </w:numPr>
              <w:jc w:val="both"/>
            </w:pPr>
            <w:r>
              <w:rPr>
                <w:rFonts w:hint="eastAsia"/>
              </w:rPr>
              <w:t>系统缺省加密公钥支持多对</w:t>
            </w:r>
            <w:r>
              <w:rPr>
                <w:rFonts w:hint="eastAsia"/>
              </w:rPr>
              <w:t>rsa</w:t>
            </w:r>
            <w:r>
              <w:rPr>
                <w:rFonts w:hint="eastAsia"/>
              </w:rPr>
              <w:t>钥匙，新钥匙采用</w:t>
            </w:r>
            <w:r>
              <w:rPr>
                <w:rFonts w:hint="eastAsia"/>
              </w:rPr>
              <w:t>2048</w:t>
            </w:r>
            <w:r>
              <w:rPr>
                <w:rFonts w:hint="eastAsia"/>
              </w:rPr>
              <w:t>规格，同时加密算法切换为“</w:t>
            </w:r>
            <w:r>
              <w:rPr>
                <w:rFonts w:hint="eastAsia"/>
              </w:rPr>
              <w:t>RSA</w:t>
            </w:r>
            <w:r>
              <w:rPr>
                <w:rFonts w:hint="eastAsia"/>
              </w:rPr>
              <w:t>”</w:t>
            </w:r>
          </w:p>
        </w:tc>
        <w:tc>
          <w:tcPr>
            <w:tcW w:w="539" w:type="pct"/>
            <w:tcBorders>
              <w:top w:val="single" w:sz="6" w:space="0" w:color="auto"/>
              <w:left w:val="single" w:sz="6" w:space="0" w:color="auto"/>
              <w:bottom w:val="single" w:sz="6" w:space="0" w:color="auto"/>
              <w:right w:val="single" w:sz="6" w:space="0" w:color="auto"/>
            </w:tcBorders>
            <w:vAlign w:val="center"/>
          </w:tcPr>
          <w:p w:rsidR="002A6ECE" w:rsidRPr="002A6ECE" w:rsidRDefault="002A6ECE" w:rsidP="001C7676">
            <w:pPr>
              <w:pStyle w:val="afd"/>
              <w:spacing w:line="240" w:lineRule="auto"/>
              <w:jc w:val="both"/>
              <w:rPr>
                <w:color w:val="000000"/>
              </w:rPr>
            </w:pPr>
            <w:r>
              <w:rPr>
                <w:rFonts w:hint="eastAsia"/>
                <w:color w:val="000000"/>
              </w:rPr>
              <w:t>盛金文</w:t>
            </w:r>
          </w:p>
        </w:tc>
      </w:tr>
      <w:tr w:rsidR="00D049B1" w:rsidRPr="00BE22A2" w:rsidTr="001C7676">
        <w:trPr>
          <w:cantSplit/>
          <w:jc w:val="center"/>
        </w:trPr>
        <w:tc>
          <w:tcPr>
            <w:tcW w:w="697" w:type="pct"/>
            <w:tcBorders>
              <w:top w:val="single" w:sz="6" w:space="0" w:color="auto"/>
              <w:left w:val="single" w:sz="6" w:space="0" w:color="auto"/>
              <w:bottom w:val="single" w:sz="6" w:space="0" w:color="auto"/>
              <w:right w:val="single" w:sz="6" w:space="0" w:color="auto"/>
            </w:tcBorders>
            <w:vAlign w:val="center"/>
          </w:tcPr>
          <w:p w:rsidR="00D049B1" w:rsidRDefault="00D049B1" w:rsidP="001C7676">
            <w:pPr>
              <w:pStyle w:val="afd"/>
              <w:spacing w:line="240" w:lineRule="auto"/>
              <w:jc w:val="both"/>
              <w:rPr>
                <w:color w:val="000000"/>
              </w:rPr>
            </w:pPr>
            <w:r>
              <w:rPr>
                <w:rFonts w:hint="eastAsia"/>
                <w:color w:val="000000"/>
              </w:rPr>
              <w:t>2015/8/24</w:t>
            </w:r>
          </w:p>
        </w:tc>
        <w:tc>
          <w:tcPr>
            <w:tcW w:w="379" w:type="pct"/>
            <w:tcBorders>
              <w:top w:val="single" w:sz="6" w:space="0" w:color="auto"/>
              <w:left w:val="single" w:sz="6" w:space="0" w:color="auto"/>
              <w:bottom w:val="single" w:sz="6" w:space="0" w:color="auto"/>
              <w:right w:val="single" w:sz="6" w:space="0" w:color="auto"/>
            </w:tcBorders>
            <w:vAlign w:val="center"/>
          </w:tcPr>
          <w:p w:rsidR="00D049B1" w:rsidRDefault="00D049B1" w:rsidP="001C7676">
            <w:pPr>
              <w:pStyle w:val="afd"/>
              <w:spacing w:line="240" w:lineRule="auto"/>
              <w:jc w:val="both"/>
              <w:rPr>
                <w:color w:val="000000"/>
              </w:rPr>
            </w:pPr>
            <w:r>
              <w:rPr>
                <w:rFonts w:hint="eastAsia"/>
                <w:color w:val="000000"/>
              </w:rPr>
              <w:t>3.5</w:t>
            </w:r>
          </w:p>
        </w:tc>
        <w:tc>
          <w:tcPr>
            <w:tcW w:w="403" w:type="pct"/>
            <w:tcBorders>
              <w:top w:val="single" w:sz="6" w:space="0" w:color="auto"/>
              <w:left w:val="single" w:sz="6" w:space="0" w:color="auto"/>
              <w:bottom w:val="single" w:sz="6" w:space="0" w:color="auto"/>
              <w:right w:val="single" w:sz="6" w:space="0" w:color="auto"/>
            </w:tcBorders>
            <w:vAlign w:val="center"/>
          </w:tcPr>
          <w:p w:rsidR="00D049B1" w:rsidRPr="00BE22A2" w:rsidRDefault="00D049B1" w:rsidP="001C7676">
            <w:pPr>
              <w:pStyle w:val="a5"/>
              <w:jc w:val="both"/>
              <w:rPr>
                <w:color w:val="000000"/>
              </w:rPr>
            </w:pPr>
          </w:p>
        </w:tc>
        <w:tc>
          <w:tcPr>
            <w:tcW w:w="2982" w:type="pct"/>
            <w:tcBorders>
              <w:top w:val="single" w:sz="6" w:space="0" w:color="auto"/>
              <w:left w:val="single" w:sz="6" w:space="0" w:color="auto"/>
              <w:bottom w:val="single" w:sz="6" w:space="0" w:color="auto"/>
              <w:right w:val="single" w:sz="6" w:space="0" w:color="auto"/>
            </w:tcBorders>
            <w:vAlign w:val="center"/>
          </w:tcPr>
          <w:p w:rsidR="00D049B1" w:rsidRDefault="00D049B1" w:rsidP="00D049B1">
            <w:pPr>
              <w:pStyle w:val="a5"/>
              <w:numPr>
                <w:ilvl w:val="0"/>
                <w:numId w:val="58"/>
              </w:numPr>
              <w:jc w:val="both"/>
            </w:pPr>
            <w:r>
              <w:rPr>
                <w:rFonts w:hint="eastAsia"/>
              </w:rPr>
              <w:t>支付验签</w:t>
            </w:r>
            <w:r w:rsidR="0057109A">
              <w:rPr>
                <w:rFonts w:hint="eastAsia"/>
              </w:rPr>
              <w:t>、绑卡、旧卡升级</w:t>
            </w:r>
            <w:r>
              <w:rPr>
                <w:rFonts w:hint="eastAsia"/>
              </w:rPr>
              <w:t>和支付接口增加</w:t>
            </w:r>
            <w:r>
              <w:rPr>
                <w:rFonts w:hint="eastAsia"/>
              </w:rPr>
              <w:t>GPS</w:t>
            </w:r>
            <w:r>
              <w:rPr>
                <w:rFonts w:hint="eastAsia"/>
              </w:rPr>
              <w:t>信息。</w:t>
            </w:r>
          </w:p>
          <w:p w:rsidR="0057109A" w:rsidRDefault="0057109A" w:rsidP="00D049B1">
            <w:pPr>
              <w:pStyle w:val="a5"/>
              <w:numPr>
                <w:ilvl w:val="0"/>
                <w:numId w:val="58"/>
              </w:numPr>
              <w:jc w:val="both"/>
            </w:pPr>
            <w:r>
              <w:rPr>
                <w:rFonts w:hint="eastAsia"/>
              </w:rPr>
              <w:t>实名验证增加返回</w:t>
            </w:r>
            <w:r>
              <w:rPr>
                <w:rFonts w:hint="eastAsia"/>
              </w:rPr>
              <w:t>id</w:t>
            </w:r>
            <w:r>
              <w:rPr>
                <w:rFonts w:hint="eastAsia"/>
              </w:rPr>
              <w:t>的</w:t>
            </w:r>
            <w:r>
              <w:rPr>
                <w:rFonts w:hint="eastAsia"/>
              </w:rPr>
              <w:t>hash</w:t>
            </w:r>
            <w:r>
              <w:rPr>
                <w:rFonts w:hint="eastAsia"/>
              </w:rPr>
              <w:t>值和签名。</w:t>
            </w:r>
          </w:p>
          <w:p w:rsidR="0057109A" w:rsidRDefault="0057109A" w:rsidP="0057109A">
            <w:pPr>
              <w:pStyle w:val="a5"/>
              <w:numPr>
                <w:ilvl w:val="0"/>
                <w:numId w:val="58"/>
              </w:numPr>
              <w:jc w:val="both"/>
            </w:pPr>
            <w:r>
              <w:rPr>
                <w:rFonts w:hint="eastAsia"/>
              </w:rPr>
              <w:t>实名绑卡</w:t>
            </w:r>
            <w:r>
              <w:rPr>
                <w:rFonts w:hint="eastAsia"/>
              </w:rPr>
              <w:t>/</w:t>
            </w:r>
            <w:r>
              <w:rPr>
                <w:rFonts w:hint="eastAsia"/>
              </w:rPr>
              <w:t>鉴权和卡号支付场景，短验由易宝完成。</w:t>
            </w:r>
          </w:p>
          <w:p w:rsidR="00A1652E" w:rsidRDefault="00A1652E" w:rsidP="0057109A">
            <w:pPr>
              <w:pStyle w:val="a5"/>
              <w:numPr>
                <w:ilvl w:val="0"/>
                <w:numId w:val="58"/>
              </w:numPr>
              <w:jc w:val="both"/>
            </w:pPr>
            <w:r>
              <w:rPr>
                <w:rFonts w:hint="eastAsia"/>
              </w:rPr>
              <w:t>易宝实名系统处理短验进一步考虑通过实名绑卡找回支付密码和对</w:t>
            </w:r>
            <w:r>
              <w:rPr>
                <w:rFonts w:hint="eastAsia"/>
              </w:rPr>
              <w:t>vmall</w:t>
            </w:r>
            <w:r>
              <w:rPr>
                <w:rFonts w:hint="eastAsia"/>
              </w:rPr>
              <w:t>实名验证场景也支持易宝侧处理短验。涉及，</w:t>
            </w:r>
            <w:r>
              <w:rPr>
                <w:rFonts w:hint="eastAsia"/>
              </w:rPr>
              <w:t>1.22.6</w:t>
            </w:r>
            <w:r>
              <w:rPr>
                <w:rFonts w:hint="eastAsia"/>
              </w:rPr>
              <w:t>和</w:t>
            </w:r>
            <w:r>
              <w:rPr>
                <w:rFonts w:hint="eastAsia"/>
              </w:rPr>
              <w:t>1.87</w:t>
            </w:r>
          </w:p>
        </w:tc>
        <w:tc>
          <w:tcPr>
            <w:tcW w:w="539" w:type="pct"/>
            <w:tcBorders>
              <w:top w:val="single" w:sz="6" w:space="0" w:color="auto"/>
              <w:left w:val="single" w:sz="6" w:space="0" w:color="auto"/>
              <w:bottom w:val="single" w:sz="6" w:space="0" w:color="auto"/>
              <w:right w:val="single" w:sz="6" w:space="0" w:color="auto"/>
            </w:tcBorders>
            <w:vAlign w:val="center"/>
          </w:tcPr>
          <w:p w:rsidR="00D049B1" w:rsidRDefault="00D049B1" w:rsidP="001C7676">
            <w:pPr>
              <w:pStyle w:val="afd"/>
              <w:spacing w:line="240" w:lineRule="auto"/>
              <w:jc w:val="both"/>
              <w:rPr>
                <w:color w:val="000000"/>
              </w:rPr>
            </w:pPr>
            <w:r>
              <w:rPr>
                <w:rFonts w:hint="eastAsia"/>
                <w:color w:val="000000"/>
              </w:rPr>
              <w:t>盛金文</w:t>
            </w:r>
          </w:p>
        </w:tc>
      </w:tr>
      <w:tr w:rsidR="00EF0718" w:rsidRPr="00BE22A2" w:rsidTr="001C7676">
        <w:trPr>
          <w:cantSplit/>
          <w:jc w:val="center"/>
          <w:ins w:id="2" w:author="s00150434" w:date="2015-11-04T14:51:00Z"/>
        </w:trPr>
        <w:tc>
          <w:tcPr>
            <w:tcW w:w="697" w:type="pct"/>
            <w:tcBorders>
              <w:top w:val="single" w:sz="6" w:space="0" w:color="auto"/>
              <w:left w:val="single" w:sz="6" w:space="0" w:color="auto"/>
              <w:bottom w:val="single" w:sz="6" w:space="0" w:color="auto"/>
              <w:right w:val="single" w:sz="6" w:space="0" w:color="auto"/>
            </w:tcBorders>
            <w:vAlign w:val="center"/>
          </w:tcPr>
          <w:p w:rsidR="00EF0718" w:rsidRDefault="00EF0718" w:rsidP="001C7676">
            <w:pPr>
              <w:pStyle w:val="afd"/>
              <w:spacing w:line="240" w:lineRule="auto"/>
              <w:jc w:val="both"/>
              <w:rPr>
                <w:ins w:id="3" w:author="s00150434" w:date="2015-11-04T14:51:00Z"/>
                <w:color w:val="000000"/>
              </w:rPr>
            </w:pPr>
            <w:ins w:id="4" w:author="s00150434" w:date="2015-11-04T14:51:00Z">
              <w:r>
                <w:rPr>
                  <w:color w:val="000000"/>
                </w:rPr>
                <w:t>2015/11/4</w:t>
              </w:r>
            </w:ins>
          </w:p>
        </w:tc>
        <w:tc>
          <w:tcPr>
            <w:tcW w:w="379" w:type="pct"/>
            <w:tcBorders>
              <w:top w:val="single" w:sz="6" w:space="0" w:color="auto"/>
              <w:left w:val="single" w:sz="6" w:space="0" w:color="auto"/>
              <w:bottom w:val="single" w:sz="6" w:space="0" w:color="auto"/>
              <w:right w:val="single" w:sz="6" w:space="0" w:color="auto"/>
            </w:tcBorders>
            <w:vAlign w:val="center"/>
          </w:tcPr>
          <w:p w:rsidR="00EF0718" w:rsidRDefault="00EF0718" w:rsidP="001C7676">
            <w:pPr>
              <w:pStyle w:val="afd"/>
              <w:spacing w:line="240" w:lineRule="auto"/>
              <w:jc w:val="both"/>
              <w:rPr>
                <w:ins w:id="5" w:author="s00150434" w:date="2015-11-04T14:51:00Z"/>
                <w:color w:val="000000"/>
              </w:rPr>
            </w:pPr>
            <w:ins w:id="6" w:author="s00150434" w:date="2015-11-04T14:51:00Z">
              <w:r>
                <w:rPr>
                  <w:rFonts w:hint="eastAsia"/>
                  <w:color w:val="000000"/>
                </w:rPr>
                <w:t>3.7</w:t>
              </w:r>
            </w:ins>
          </w:p>
        </w:tc>
        <w:tc>
          <w:tcPr>
            <w:tcW w:w="403" w:type="pct"/>
            <w:tcBorders>
              <w:top w:val="single" w:sz="6" w:space="0" w:color="auto"/>
              <w:left w:val="single" w:sz="6" w:space="0" w:color="auto"/>
              <w:bottom w:val="single" w:sz="6" w:space="0" w:color="auto"/>
              <w:right w:val="single" w:sz="6" w:space="0" w:color="auto"/>
            </w:tcBorders>
            <w:vAlign w:val="center"/>
          </w:tcPr>
          <w:p w:rsidR="00EF0718" w:rsidRPr="00BE22A2" w:rsidRDefault="00EF0718" w:rsidP="001C7676">
            <w:pPr>
              <w:pStyle w:val="a5"/>
              <w:jc w:val="both"/>
              <w:rPr>
                <w:ins w:id="7" w:author="s00150434" w:date="2015-11-04T14:51:00Z"/>
                <w:color w:val="000000"/>
              </w:rPr>
            </w:pPr>
          </w:p>
        </w:tc>
        <w:tc>
          <w:tcPr>
            <w:tcW w:w="2982" w:type="pct"/>
            <w:tcBorders>
              <w:top w:val="single" w:sz="6" w:space="0" w:color="auto"/>
              <w:left w:val="single" w:sz="6" w:space="0" w:color="auto"/>
              <w:bottom w:val="single" w:sz="6" w:space="0" w:color="auto"/>
              <w:right w:val="single" w:sz="6" w:space="0" w:color="auto"/>
            </w:tcBorders>
            <w:vAlign w:val="center"/>
          </w:tcPr>
          <w:p w:rsidR="00EF0718" w:rsidRDefault="00EF0718" w:rsidP="00EF0718">
            <w:pPr>
              <w:pStyle w:val="a5"/>
              <w:numPr>
                <w:ilvl w:val="0"/>
                <w:numId w:val="60"/>
              </w:numPr>
              <w:jc w:val="both"/>
              <w:rPr>
                <w:ins w:id="8" w:author="s00150434" w:date="2015-11-04T14:52:00Z"/>
              </w:rPr>
            </w:pPr>
            <w:ins w:id="9" w:author="s00150434" w:date="2015-11-04T14:52:00Z">
              <w:r>
                <w:rPr>
                  <w:rFonts w:hint="eastAsia"/>
                </w:rPr>
                <w:t>银行签约模式绑卡和鉴权</w:t>
              </w:r>
            </w:ins>
            <w:ins w:id="10" w:author="s00150434" w:date="2015-11-04T14:53:00Z">
              <w:r>
                <w:rPr>
                  <w:rFonts w:hint="eastAsia"/>
                </w:rPr>
                <w:t>，并补充相应的易宝侧错误码</w:t>
              </w:r>
            </w:ins>
            <w:ins w:id="11" w:author="s00150434" w:date="2015-11-04T14:52:00Z">
              <w:r>
                <w:rPr>
                  <w:rFonts w:hint="eastAsia"/>
                </w:rPr>
                <w:t>。</w:t>
              </w:r>
            </w:ins>
          </w:p>
          <w:p w:rsidR="00EF0718" w:rsidRDefault="00EF0718" w:rsidP="00EF0718">
            <w:pPr>
              <w:pStyle w:val="a5"/>
              <w:numPr>
                <w:ilvl w:val="0"/>
                <w:numId w:val="60"/>
              </w:numPr>
              <w:jc w:val="both"/>
              <w:rPr>
                <w:ins w:id="12" w:author="s00150434" w:date="2015-11-04T14:52:00Z"/>
              </w:rPr>
            </w:pPr>
            <w:ins w:id="13" w:author="s00150434" w:date="2015-11-04T14:52:00Z">
              <w:r>
                <w:rPr>
                  <w:rFonts w:hint="eastAsia"/>
                </w:rPr>
                <w:t>提供安全问题</w:t>
              </w:r>
            </w:ins>
            <w:ins w:id="14" w:author="s00150434" w:date="2015-11-04T14:53:00Z">
              <w:r>
                <w:rPr>
                  <w:rFonts w:hint="eastAsia"/>
                </w:rPr>
                <w:t>答案</w:t>
              </w:r>
            </w:ins>
            <w:ins w:id="15" w:author="s00150434" w:date="2015-11-04T14:52:00Z">
              <w:r>
                <w:rPr>
                  <w:rFonts w:hint="eastAsia"/>
                </w:rPr>
                <w:t>验证能力。</w:t>
              </w:r>
            </w:ins>
          </w:p>
          <w:p w:rsidR="00EF0718" w:rsidRDefault="00EF0718" w:rsidP="00EF0718">
            <w:pPr>
              <w:pStyle w:val="a5"/>
              <w:numPr>
                <w:ilvl w:val="0"/>
                <w:numId w:val="60"/>
              </w:numPr>
              <w:jc w:val="both"/>
              <w:rPr>
                <w:ins w:id="16" w:author="s00150434" w:date="2015-11-04T14:51:00Z"/>
              </w:rPr>
            </w:pPr>
            <w:ins w:id="17" w:author="s00150434" w:date="2015-11-04T14:53:00Z">
              <w:r>
                <w:rPr>
                  <w:rFonts w:hint="eastAsia"/>
                </w:rPr>
                <w:t>支持</w:t>
              </w:r>
              <w:r>
                <w:rPr>
                  <w:rFonts w:hint="eastAsia"/>
                </w:rPr>
                <w:t>MOLPOINTS</w:t>
              </w:r>
              <w:r>
                <w:rPr>
                  <w:rFonts w:hint="eastAsia"/>
                </w:rPr>
                <w:t>，不支持其退款。</w:t>
              </w:r>
            </w:ins>
          </w:p>
        </w:tc>
        <w:tc>
          <w:tcPr>
            <w:tcW w:w="539" w:type="pct"/>
            <w:tcBorders>
              <w:top w:val="single" w:sz="6" w:space="0" w:color="auto"/>
              <w:left w:val="single" w:sz="6" w:space="0" w:color="auto"/>
              <w:bottom w:val="single" w:sz="6" w:space="0" w:color="auto"/>
              <w:right w:val="single" w:sz="6" w:space="0" w:color="auto"/>
            </w:tcBorders>
            <w:vAlign w:val="center"/>
          </w:tcPr>
          <w:p w:rsidR="00EF0718" w:rsidRDefault="00EF0718" w:rsidP="001C7676">
            <w:pPr>
              <w:pStyle w:val="afd"/>
              <w:spacing w:line="240" w:lineRule="auto"/>
              <w:jc w:val="both"/>
              <w:rPr>
                <w:ins w:id="18" w:author="s00150434" w:date="2015-11-04T14:51:00Z"/>
                <w:color w:val="000000"/>
              </w:rPr>
            </w:pPr>
            <w:ins w:id="19" w:author="s00150434" w:date="2015-11-04T14:53:00Z">
              <w:r>
                <w:rPr>
                  <w:rFonts w:hint="eastAsia"/>
                  <w:color w:val="000000"/>
                </w:rPr>
                <w:t>盛金文</w:t>
              </w:r>
            </w:ins>
          </w:p>
        </w:tc>
      </w:tr>
    </w:tbl>
    <w:p w:rsidR="008D313A" w:rsidRDefault="008D313A" w:rsidP="002C1C3A">
      <w:pPr>
        <w:widowControl/>
        <w:autoSpaceDE/>
        <w:autoSpaceDN/>
        <w:adjustRightInd/>
        <w:spacing w:line="240" w:lineRule="auto"/>
        <w:rPr>
          <w:rFonts w:asciiTheme="majorHAnsi" w:hAnsiTheme="majorHAnsi" w:cstheme="majorBidi"/>
          <w:sz w:val="32"/>
          <w:szCs w:val="32"/>
        </w:rPr>
      </w:pPr>
    </w:p>
    <w:p w:rsidR="00D55BFD" w:rsidRDefault="008D313A">
      <w:pPr>
        <w:widowControl/>
        <w:autoSpaceDE/>
        <w:autoSpaceDN/>
        <w:adjustRightInd/>
        <w:spacing w:line="240" w:lineRule="auto"/>
        <w:rPr>
          <w:rFonts w:asciiTheme="majorHAnsi" w:hAnsiTheme="majorHAnsi" w:cstheme="majorBidi"/>
          <w:sz w:val="32"/>
          <w:szCs w:val="32"/>
        </w:rPr>
      </w:pPr>
      <w:r>
        <w:rPr>
          <w:rFonts w:asciiTheme="majorHAnsi" w:hAnsiTheme="majorHAnsi" w:cstheme="majorBidi"/>
          <w:sz w:val="32"/>
          <w:szCs w:val="32"/>
        </w:rPr>
        <w:br w:type="page"/>
      </w:r>
    </w:p>
    <w:p w:rsidR="005D0B08" w:rsidRPr="00205857" w:rsidRDefault="00861DE9" w:rsidP="00162504">
      <w:pPr>
        <w:pStyle w:val="1"/>
      </w:pPr>
      <w:r w:rsidRPr="00205857">
        <w:rPr>
          <w:rFonts w:hint="eastAsia"/>
        </w:rPr>
        <w:lastRenderedPageBreak/>
        <w:t>交易服务器接口</w:t>
      </w:r>
    </w:p>
    <w:p w:rsidR="008F1837" w:rsidRDefault="00A91CA9" w:rsidP="00162504">
      <w:pPr>
        <w:pStyle w:val="2"/>
      </w:pPr>
      <w:r>
        <w:rPr>
          <w:rFonts w:hint="eastAsia"/>
        </w:rPr>
        <w:t>HTTPS/HTTP</w:t>
      </w:r>
      <w:r w:rsidR="008F1837" w:rsidRPr="00665A25">
        <w:rPr>
          <w:rFonts w:hint="eastAsia"/>
        </w:rPr>
        <w:t>接口协议描述</w:t>
      </w:r>
    </w:p>
    <w:p w:rsidR="008F1837" w:rsidRPr="00A93AE4" w:rsidRDefault="008F1837" w:rsidP="008F1837">
      <w:pPr>
        <w:ind w:left="315"/>
      </w:pPr>
      <w:r>
        <w:rPr>
          <w:rFonts w:hint="eastAsia"/>
        </w:rPr>
        <w:t>接口协议：</w:t>
      </w:r>
      <w:r>
        <w:rPr>
          <w:rFonts w:hint="eastAsia"/>
        </w:rPr>
        <w:t>HTTPS</w:t>
      </w:r>
      <w:r w:rsidR="00A91CA9">
        <w:rPr>
          <w:rFonts w:hint="eastAsia"/>
        </w:rPr>
        <w:t>/HTTP</w:t>
      </w:r>
    </w:p>
    <w:p w:rsidR="008F1837" w:rsidRPr="00665A25" w:rsidRDefault="008F1837" w:rsidP="008F1837">
      <w:pPr>
        <w:ind w:firstLineChars="150" w:firstLine="315"/>
      </w:pPr>
      <w:r w:rsidRPr="00665A25">
        <w:rPr>
          <w:rFonts w:hint="eastAsia"/>
        </w:rPr>
        <w:t>响应协议接口数据格式：</w:t>
      </w:r>
      <w:r w:rsidRPr="00665A25">
        <w:rPr>
          <w:rFonts w:hint="eastAsia"/>
        </w:rPr>
        <w:t>JSON</w:t>
      </w:r>
    </w:p>
    <w:p w:rsidR="008F1837" w:rsidRDefault="008F1837" w:rsidP="008F1837">
      <w:pPr>
        <w:ind w:firstLineChars="150" w:firstLine="315"/>
      </w:pPr>
      <w:r w:rsidRPr="00665A25">
        <w:rPr>
          <w:rFonts w:hint="eastAsia"/>
        </w:rPr>
        <w:t>协议接口数据字符编码：</w:t>
      </w:r>
      <w:r w:rsidRPr="00665A25">
        <w:rPr>
          <w:rFonts w:hint="eastAsia"/>
        </w:rPr>
        <w:t>UTF-8</w:t>
      </w:r>
    </w:p>
    <w:p w:rsidR="00075CBC" w:rsidRDefault="00075CBC" w:rsidP="008F1837">
      <w:pPr>
        <w:ind w:firstLineChars="150" w:firstLine="315"/>
      </w:pPr>
    </w:p>
    <w:p w:rsidR="00075CBC" w:rsidRDefault="00075CBC" w:rsidP="008F1837">
      <w:pPr>
        <w:ind w:firstLineChars="150" w:firstLine="315"/>
      </w:pPr>
      <w:r>
        <w:rPr>
          <w:rFonts w:hint="eastAsia"/>
        </w:rPr>
        <w:t>基于客户端版本的灰度方案：</w:t>
      </w:r>
    </w:p>
    <w:p w:rsidR="0093110D" w:rsidRDefault="00075CBC">
      <w:pPr>
        <w:pStyle w:val="af5"/>
        <w:numPr>
          <w:ilvl w:val="0"/>
          <w:numId w:val="48"/>
        </w:numPr>
        <w:ind w:left="0" w:firstLineChars="0" w:firstLine="315"/>
      </w:pPr>
      <w:r w:rsidRPr="00075CBC">
        <w:rPr>
          <w:rFonts w:hint="eastAsia"/>
        </w:rPr>
        <w:t>业务版本采用参数名称“</w:t>
      </w:r>
      <w:r w:rsidRPr="00075CBC">
        <w:t>app_version”</w:t>
      </w:r>
      <w:r w:rsidRPr="00075CBC">
        <w:rPr>
          <w:rFonts w:hint="eastAsia"/>
        </w:rPr>
        <w:t>传递，</w:t>
      </w:r>
      <w:r w:rsidRPr="00075CBC">
        <w:t>url utf-8</w:t>
      </w:r>
      <w:r w:rsidRPr="00075CBC">
        <w:rPr>
          <w:rFonts w:hint="eastAsia"/>
        </w:rPr>
        <w:t>编码。</w:t>
      </w:r>
    </w:p>
    <w:p w:rsidR="0093110D" w:rsidRDefault="00075CBC">
      <w:pPr>
        <w:pStyle w:val="af5"/>
        <w:numPr>
          <w:ilvl w:val="0"/>
          <w:numId w:val="48"/>
        </w:numPr>
        <w:ind w:left="0" w:firstLineChars="0" w:firstLine="315"/>
      </w:pPr>
      <w:r>
        <w:t>http</w:t>
      </w:r>
      <w:r w:rsidRPr="00075CBC">
        <w:rPr>
          <w:rFonts w:hint="eastAsia"/>
        </w:rPr>
        <w:t>接口：加入</w:t>
      </w:r>
      <w:r>
        <w:t>url get</w:t>
      </w:r>
      <w:r w:rsidRPr="00075CBC">
        <w:rPr>
          <w:rFonts w:hint="eastAsia"/>
        </w:rPr>
        <w:t>参数。业务参数仍然采用</w:t>
      </w:r>
      <w:r w:rsidRPr="00075CBC">
        <w:rPr>
          <w:rFonts w:hint="eastAsia"/>
        </w:rPr>
        <w:t>post</w:t>
      </w:r>
      <w:r w:rsidRPr="00075CBC">
        <w:rPr>
          <w:rFonts w:hint="eastAsia"/>
        </w:rPr>
        <w:t>，对于支付，同时还是</w:t>
      </w:r>
      <w:r w:rsidRPr="00075CBC">
        <w:rPr>
          <w:rFonts w:hint="eastAsia"/>
        </w:rPr>
        <w:t>jason</w:t>
      </w:r>
      <w:r w:rsidRPr="00075CBC">
        <w:rPr>
          <w:rFonts w:hint="eastAsia"/>
        </w:rPr>
        <w:t>。</w:t>
      </w:r>
    </w:p>
    <w:p w:rsidR="00075CBC" w:rsidRDefault="00075CBC" w:rsidP="00075CBC">
      <w:pPr>
        <w:ind w:firstLineChars="150" w:firstLine="315"/>
      </w:pPr>
    </w:p>
    <w:p w:rsidR="0093110D" w:rsidRDefault="00075CBC">
      <w:pPr>
        <w:pStyle w:val="af5"/>
        <w:numPr>
          <w:ilvl w:val="0"/>
          <w:numId w:val="48"/>
        </w:numPr>
        <w:ind w:left="0" w:firstLineChars="0" w:firstLine="315"/>
      </w:pPr>
      <w:r w:rsidRPr="00075CBC">
        <w:rPr>
          <w:rFonts w:hint="eastAsia"/>
        </w:rPr>
        <w:t>版本的取值约定如下：</w:t>
      </w:r>
    </w:p>
    <w:p w:rsidR="0093110D" w:rsidRDefault="00075CBC">
      <w:pPr>
        <w:pStyle w:val="af5"/>
        <w:numPr>
          <w:ilvl w:val="0"/>
          <w:numId w:val="49"/>
        </w:numPr>
        <w:ind w:left="567" w:firstLineChars="0" w:firstLine="315"/>
      </w:pPr>
      <w:r w:rsidRPr="00075CBC">
        <w:rPr>
          <w:rFonts w:hint="eastAsia"/>
        </w:rPr>
        <w:t>不允许包含特殊字符，可以使用该正则检查：</w:t>
      </w:r>
      <w:r w:rsidRPr="00075CBC">
        <w:t>["\\&amp;\\?\\$\\^\\*\:&lt;&gt;\\|\\\\]+</w:t>
      </w:r>
    </w:p>
    <w:p w:rsidR="0093110D" w:rsidRDefault="00075CBC">
      <w:pPr>
        <w:pStyle w:val="af5"/>
        <w:numPr>
          <w:ilvl w:val="0"/>
          <w:numId w:val="49"/>
        </w:numPr>
        <w:ind w:left="567" w:firstLineChars="0" w:firstLine="315"/>
      </w:pPr>
      <w:r w:rsidRPr="00075CBC">
        <w:rPr>
          <w:rFonts w:hint="eastAsia"/>
        </w:rPr>
        <w:t>因为存在多个业务调用同一个子业务接口，因此要求版本取值为，应用或者业务名称</w:t>
      </w:r>
      <w:r w:rsidRPr="00075CBC">
        <w:t xml:space="preserve"> + </w:t>
      </w:r>
      <w:r w:rsidRPr="00075CBC">
        <w:rPr>
          <w:rFonts w:hint="eastAsia"/>
        </w:rPr>
        <w:t>字母和数字组成的版本信息，比如：“</w:t>
      </w:r>
      <w:r w:rsidRPr="00075CBC">
        <w:t>trade2.0</w:t>
      </w:r>
      <w:r w:rsidRPr="00075CBC">
        <w:rPr>
          <w:rFonts w:hint="eastAsia"/>
        </w:rPr>
        <w:t>“。</w:t>
      </w:r>
    </w:p>
    <w:p w:rsidR="00075CBC" w:rsidRDefault="00075CBC" w:rsidP="00075CBC">
      <w:pPr>
        <w:ind w:firstLineChars="150" w:firstLine="315"/>
      </w:pPr>
    </w:p>
    <w:p w:rsidR="0093110D" w:rsidRDefault="00075CBC">
      <w:pPr>
        <w:pStyle w:val="af5"/>
        <w:numPr>
          <w:ilvl w:val="0"/>
          <w:numId w:val="48"/>
        </w:numPr>
        <w:ind w:left="0" w:firstLineChars="0" w:firstLine="315"/>
      </w:pPr>
      <w:r w:rsidRPr="00075CBC">
        <w:rPr>
          <w:rFonts w:hint="eastAsia"/>
        </w:rPr>
        <w:t>服务端：首先采用</w:t>
      </w:r>
      <w:r>
        <w:t>dns</w:t>
      </w:r>
      <w:r w:rsidRPr="00075CBC">
        <w:rPr>
          <w:rFonts w:hint="eastAsia"/>
        </w:rPr>
        <w:t>解析到灰度接入地址，之后</w:t>
      </w:r>
      <w:r>
        <w:t>ngx</w:t>
      </w:r>
      <w:r w:rsidRPr="00075CBC">
        <w:rPr>
          <w:rFonts w:hint="eastAsia"/>
        </w:rPr>
        <w:t>解析</w:t>
      </w:r>
      <w:r>
        <w:t>url</w:t>
      </w:r>
      <w:r w:rsidRPr="00075CBC">
        <w:rPr>
          <w:rFonts w:hint="eastAsia"/>
        </w:rPr>
        <w:t>参数，根据</w:t>
      </w:r>
      <w:r>
        <w:t>app_version</w:t>
      </w:r>
      <w:r w:rsidRPr="00075CBC">
        <w:rPr>
          <w:rFonts w:hint="eastAsia"/>
        </w:rPr>
        <w:t>取值确定策略。需要增加</w:t>
      </w:r>
      <w:r>
        <w:t>lua</w:t>
      </w:r>
      <w:r w:rsidRPr="00075CBC">
        <w:rPr>
          <w:rFonts w:hint="eastAsia"/>
        </w:rPr>
        <w:t>模块</w:t>
      </w:r>
    </w:p>
    <w:p w:rsidR="00075CBC" w:rsidRDefault="00075CBC" w:rsidP="008F1837">
      <w:pPr>
        <w:ind w:firstLineChars="150" w:firstLine="315"/>
      </w:pPr>
    </w:p>
    <w:p w:rsidR="00A91CA9" w:rsidRDefault="00A91CA9" w:rsidP="00A91CA9">
      <w:pPr>
        <w:pStyle w:val="2"/>
      </w:pPr>
      <w:r>
        <w:rPr>
          <w:rFonts w:hint="eastAsia"/>
        </w:rPr>
        <w:t>开发者联盟私有</w:t>
      </w:r>
      <w:r w:rsidRPr="00665A25">
        <w:rPr>
          <w:rFonts w:hint="eastAsia"/>
        </w:rPr>
        <w:t>接口协议描述</w:t>
      </w:r>
    </w:p>
    <w:p w:rsidR="00A91CA9" w:rsidRDefault="000F0F61" w:rsidP="008F1837">
      <w:pPr>
        <w:ind w:firstLineChars="150" w:firstLine="315"/>
      </w:pPr>
      <w:r>
        <w:rPr>
          <w:rFonts w:hint="eastAsia"/>
        </w:rPr>
        <w:t>接口协议：私有协议，实现调用远程的一个</w:t>
      </w:r>
      <w:r>
        <w:rPr>
          <w:rFonts w:hint="eastAsia"/>
        </w:rPr>
        <w:t>java</w:t>
      </w:r>
      <w:r>
        <w:rPr>
          <w:rFonts w:hint="eastAsia"/>
        </w:rPr>
        <w:t>函数。</w:t>
      </w:r>
    </w:p>
    <w:p w:rsidR="000F0F61" w:rsidRDefault="00C116B0" w:rsidP="008F1837">
      <w:pPr>
        <w:ind w:firstLineChars="150" w:firstLine="315"/>
      </w:pPr>
      <w:r>
        <w:rPr>
          <w:rFonts w:hint="eastAsia"/>
        </w:rPr>
        <w:t>输入参数：通常是一个</w:t>
      </w:r>
      <w:r>
        <w:rPr>
          <w:rFonts w:hint="eastAsia"/>
        </w:rPr>
        <w:t>Json</w:t>
      </w:r>
      <w:r>
        <w:rPr>
          <w:rFonts w:hint="eastAsia"/>
        </w:rPr>
        <w:t>串，其中包括所有接口需要的参数信息，必选参数必须输入。</w:t>
      </w:r>
      <w:r w:rsidR="0005796E">
        <w:rPr>
          <w:rFonts w:hint="eastAsia"/>
        </w:rPr>
        <w:t>特殊接口有特殊要求的话，会具体特别说明。具体</w:t>
      </w:r>
      <w:r w:rsidR="0005796E">
        <w:rPr>
          <w:rFonts w:hint="eastAsia"/>
        </w:rPr>
        <w:t>json</w:t>
      </w:r>
      <w:r w:rsidR="0005796E">
        <w:rPr>
          <w:rFonts w:hint="eastAsia"/>
        </w:rPr>
        <w:t>串内部定义，请参考</w:t>
      </w:r>
      <w:r w:rsidR="0005796E">
        <w:rPr>
          <w:rFonts w:hint="eastAsia"/>
        </w:rPr>
        <w:t>http</w:t>
      </w:r>
      <w:r w:rsidR="0005796E">
        <w:rPr>
          <w:rFonts w:hint="eastAsia"/>
        </w:rPr>
        <w:t>接口的参数描述。</w:t>
      </w:r>
      <w:r w:rsidR="00FE69DB">
        <w:rPr>
          <w:rFonts w:hint="eastAsia"/>
        </w:rPr>
        <w:t>另外，部分参数由于方案的要求，会仅仅对</w:t>
      </w:r>
      <w:r w:rsidR="00FE69DB">
        <w:rPr>
          <w:rFonts w:hint="eastAsia"/>
        </w:rPr>
        <w:t>HTTP</w:t>
      </w:r>
      <w:r w:rsidR="00FE69DB">
        <w:rPr>
          <w:rFonts w:hint="eastAsia"/>
        </w:rPr>
        <w:t>或开发者联盟接口有效，也就是某类接口专用，其他接口不能使用，这部分参数也会在接口中强调。</w:t>
      </w:r>
    </w:p>
    <w:p w:rsidR="00C116B0" w:rsidRDefault="00C116B0" w:rsidP="008F1837">
      <w:pPr>
        <w:ind w:firstLineChars="150" w:firstLine="315"/>
      </w:pPr>
      <w:r>
        <w:rPr>
          <w:rFonts w:hint="eastAsia"/>
        </w:rPr>
        <w:t>输出参数：</w:t>
      </w:r>
      <w:r w:rsidR="0005796E">
        <w:rPr>
          <w:rFonts w:hint="eastAsia"/>
        </w:rPr>
        <w:t>通常是一个</w:t>
      </w:r>
      <w:r w:rsidR="0005796E">
        <w:rPr>
          <w:rFonts w:hint="eastAsia"/>
        </w:rPr>
        <w:t>json</w:t>
      </w:r>
      <w:r w:rsidR="0005796E">
        <w:rPr>
          <w:rFonts w:hint="eastAsia"/>
        </w:rPr>
        <w:t>串，包含所有的输出信息。具体的</w:t>
      </w:r>
      <w:r w:rsidR="0005796E">
        <w:rPr>
          <w:rFonts w:hint="eastAsia"/>
        </w:rPr>
        <w:t>json</w:t>
      </w:r>
      <w:r w:rsidR="0005796E">
        <w:rPr>
          <w:rFonts w:hint="eastAsia"/>
        </w:rPr>
        <w:t>串内部定义，请参考</w:t>
      </w:r>
      <w:r w:rsidR="0005796E">
        <w:rPr>
          <w:rFonts w:hint="eastAsia"/>
        </w:rPr>
        <w:t>http</w:t>
      </w:r>
      <w:r w:rsidR="0005796E">
        <w:rPr>
          <w:rFonts w:hint="eastAsia"/>
        </w:rPr>
        <w:t>输出接口的参数定义。</w:t>
      </w:r>
    </w:p>
    <w:p w:rsidR="00A80D03" w:rsidRDefault="00A80D03" w:rsidP="008F1837">
      <w:pPr>
        <w:ind w:firstLineChars="150" w:firstLine="315"/>
      </w:pPr>
      <w:r>
        <w:rPr>
          <w:rFonts w:hint="eastAsia"/>
        </w:rPr>
        <w:t>另外，不是每一个接口都支持开发者联盟接口，只有特别说明的接口才支持。</w:t>
      </w:r>
    </w:p>
    <w:p w:rsidR="00E94AB9" w:rsidRDefault="00E94AB9" w:rsidP="008F1837">
      <w:pPr>
        <w:ind w:firstLineChars="150" w:firstLine="315"/>
      </w:pPr>
      <w:r>
        <w:rPr>
          <w:rFonts w:hint="eastAsia"/>
        </w:rPr>
        <w:lastRenderedPageBreak/>
        <w:t>测试环境：</w:t>
      </w:r>
    </w:p>
    <w:p w:rsidR="00127A28" w:rsidRDefault="00E94AB9">
      <w:pPr>
        <w:pStyle w:val="af5"/>
        <w:numPr>
          <w:ilvl w:val="0"/>
          <w:numId w:val="12"/>
        </w:numPr>
        <w:spacing w:line="240" w:lineRule="auto"/>
        <w:ind w:left="284" w:firstLineChars="0" w:firstLine="315"/>
      </w:pPr>
      <w:r w:rsidRPr="00E94AB9">
        <w:t>服务</w:t>
      </w:r>
    </w:p>
    <w:p w:rsidR="00127A28" w:rsidRDefault="00E94AB9">
      <w:pPr>
        <w:pStyle w:val="af5"/>
        <w:numPr>
          <w:ilvl w:val="0"/>
          <w:numId w:val="13"/>
        </w:numPr>
        <w:spacing w:line="240" w:lineRule="auto"/>
        <w:ind w:firstLineChars="0" w:firstLine="315"/>
      </w:pPr>
      <w:r w:rsidRPr="00E94AB9">
        <w:t>appid 50993</w:t>
      </w:r>
    </w:p>
    <w:p w:rsidR="00127A28" w:rsidRDefault="00E94AB9">
      <w:pPr>
        <w:pStyle w:val="af5"/>
        <w:numPr>
          <w:ilvl w:val="0"/>
          <w:numId w:val="13"/>
        </w:numPr>
        <w:spacing w:line="240" w:lineRule="auto"/>
        <w:ind w:firstLineChars="0" w:firstLine="315"/>
      </w:pPr>
      <w:r w:rsidRPr="00E94AB9">
        <w:t>appsecret test50993bba8df90acb8eb1s0a2081f</w:t>
      </w:r>
    </w:p>
    <w:p w:rsidR="00127A28" w:rsidRDefault="00E94AB9">
      <w:pPr>
        <w:pStyle w:val="af5"/>
        <w:numPr>
          <w:ilvl w:val="0"/>
          <w:numId w:val="12"/>
        </w:numPr>
        <w:spacing w:line="240" w:lineRule="auto"/>
        <w:ind w:left="284" w:firstLineChars="0" w:firstLine="315"/>
      </w:pPr>
      <w:r w:rsidRPr="00E94AB9">
        <w:t>开发者</w:t>
      </w:r>
    </w:p>
    <w:p w:rsidR="00127A28" w:rsidRDefault="00E94AB9">
      <w:pPr>
        <w:pStyle w:val="af5"/>
        <w:numPr>
          <w:ilvl w:val="0"/>
          <w:numId w:val="14"/>
        </w:numPr>
        <w:spacing w:line="240" w:lineRule="auto"/>
        <w:ind w:firstLineChars="0" w:firstLine="315"/>
      </w:pPr>
      <w:r w:rsidRPr="00E94AB9">
        <w:t>appid 60993</w:t>
      </w:r>
    </w:p>
    <w:p w:rsidR="00127A28" w:rsidRDefault="00E94AB9">
      <w:pPr>
        <w:pStyle w:val="af5"/>
        <w:numPr>
          <w:ilvl w:val="0"/>
          <w:numId w:val="14"/>
        </w:numPr>
        <w:spacing w:line="240" w:lineRule="auto"/>
        <w:ind w:firstLineChars="0" w:firstLine="315"/>
      </w:pPr>
      <w:r w:rsidRPr="00E94AB9">
        <w:t>appsecret test60993bba8df90acb8eb1s0a2081f</w:t>
      </w:r>
    </w:p>
    <w:p w:rsidR="00127A28" w:rsidRDefault="00A80D03">
      <w:pPr>
        <w:pStyle w:val="af5"/>
        <w:numPr>
          <w:ilvl w:val="0"/>
          <w:numId w:val="12"/>
        </w:numPr>
        <w:spacing w:line="240" w:lineRule="auto"/>
        <w:ind w:left="284" w:firstLineChars="0" w:firstLine="315"/>
      </w:pPr>
      <w:r w:rsidRPr="00E94AB9">
        <w:t>ip</w:t>
      </w:r>
      <w:r w:rsidR="00717311" w:rsidRPr="00E94AB9">
        <w:rPr>
          <w:rFonts w:hint="eastAsia"/>
        </w:rPr>
        <w:t>：</w:t>
      </w:r>
      <w:r w:rsidR="00E94AB9" w:rsidRPr="00E94AB9">
        <w:t>10.6.2.225</w:t>
      </w:r>
    </w:p>
    <w:p w:rsidR="00127A28" w:rsidRDefault="007426F5">
      <w:pPr>
        <w:pStyle w:val="af5"/>
        <w:numPr>
          <w:ilvl w:val="0"/>
          <w:numId w:val="12"/>
        </w:numPr>
        <w:spacing w:line="240" w:lineRule="auto"/>
        <w:ind w:left="284" w:firstLineChars="0" w:firstLine="315"/>
      </w:pPr>
      <w:r w:rsidRPr="00E94AB9">
        <w:t>port</w:t>
      </w:r>
      <w:r w:rsidR="00717311" w:rsidRPr="00E94AB9">
        <w:rPr>
          <w:rFonts w:hint="eastAsia"/>
        </w:rPr>
        <w:t>：</w:t>
      </w:r>
      <w:r w:rsidR="00A80D03" w:rsidRPr="00E94AB9">
        <w:t>7777</w:t>
      </w:r>
    </w:p>
    <w:p w:rsidR="00075CBC" w:rsidRDefault="00075CBC" w:rsidP="00075CBC">
      <w:pPr>
        <w:spacing w:line="240" w:lineRule="auto"/>
        <w:ind w:left="284"/>
      </w:pPr>
    </w:p>
    <w:p w:rsidR="00075CBC" w:rsidRDefault="00075CBC" w:rsidP="00075CBC">
      <w:pPr>
        <w:ind w:firstLineChars="150" w:firstLine="315"/>
      </w:pPr>
      <w:r>
        <w:rPr>
          <w:rFonts w:hint="eastAsia"/>
        </w:rPr>
        <w:t>基于客户端版本的灰度方案：</w:t>
      </w:r>
    </w:p>
    <w:p w:rsidR="0093110D" w:rsidRDefault="00075CBC">
      <w:pPr>
        <w:pStyle w:val="af5"/>
        <w:numPr>
          <w:ilvl w:val="0"/>
          <w:numId w:val="50"/>
        </w:numPr>
        <w:ind w:left="0" w:firstLineChars="0" w:firstLine="315"/>
      </w:pPr>
      <w:r w:rsidRPr="00075CBC">
        <w:rPr>
          <w:rFonts w:hint="eastAsia"/>
        </w:rPr>
        <w:t>业务版本采用参数名称“</w:t>
      </w:r>
      <w:r w:rsidRPr="00075CBC">
        <w:t>app_version”</w:t>
      </w:r>
      <w:r w:rsidRPr="00075CBC">
        <w:rPr>
          <w:rFonts w:hint="eastAsia"/>
        </w:rPr>
        <w:t>传递，</w:t>
      </w:r>
      <w:r w:rsidRPr="00075CBC">
        <w:t>url utf-8</w:t>
      </w:r>
      <w:r w:rsidRPr="00075CBC">
        <w:rPr>
          <w:rFonts w:hint="eastAsia"/>
        </w:rPr>
        <w:t>编码。</w:t>
      </w:r>
    </w:p>
    <w:p w:rsidR="0093110D" w:rsidRDefault="00075CBC">
      <w:pPr>
        <w:pStyle w:val="af5"/>
        <w:numPr>
          <w:ilvl w:val="0"/>
          <w:numId w:val="50"/>
        </w:numPr>
        <w:ind w:left="0" w:firstLineChars="0" w:firstLine="315"/>
      </w:pPr>
      <w:r w:rsidRPr="00075CBC">
        <w:rPr>
          <w:rFonts w:hint="eastAsia"/>
        </w:rPr>
        <w:t>网关采用上下文传递，传递方法：</w:t>
      </w:r>
    </w:p>
    <w:p w:rsidR="0093110D" w:rsidRDefault="00075CBC">
      <w:pPr>
        <w:pStyle w:val="af5"/>
        <w:numPr>
          <w:ilvl w:val="0"/>
          <w:numId w:val="51"/>
        </w:numPr>
        <w:ind w:left="567" w:firstLineChars="0" w:firstLine="315"/>
      </w:pPr>
      <w:r w:rsidRPr="00075CBC">
        <w:t>key</w:t>
      </w:r>
      <w:r w:rsidRPr="00075CBC">
        <w:rPr>
          <w:rFonts w:hint="eastAsia"/>
        </w:rPr>
        <w:t>：</w:t>
      </w:r>
      <w:r w:rsidRPr="00075CBC">
        <w:t>nsp_ctx    value</w:t>
      </w:r>
      <w:r w:rsidRPr="00075CBC">
        <w:rPr>
          <w:rFonts w:hint="eastAsia"/>
        </w:rPr>
        <w:t>是个</w:t>
      </w:r>
      <w:r w:rsidRPr="00075CBC">
        <w:t>object</w:t>
      </w:r>
      <w:r w:rsidRPr="00075CBC">
        <w:rPr>
          <w:rFonts w:hint="eastAsia"/>
        </w:rPr>
        <w:t>类型的</w:t>
      </w:r>
      <w:r w:rsidRPr="00075CBC">
        <w:t>json</w:t>
      </w:r>
      <w:r w:rsidRPr="00075CBC">
        <w:rPr>
          <w:rFonts w:hint="eastAsia"/>
        </w:rPr>
        <w:t>内容</w:t>
      </w:r>
    </w:p>
    <w:p w:rsidR="0093110D" w:rsidRDefault="00075CBC">
      <w:pPr>
        <w:pStyle w:val="af5"/>
        <w:numPr>
          <w:ilvl w:val="0"/>
          <w:numId w:val="51"/>
        </w:numPr>
        <w:ind w:left="567" w:firstLineChars="0" w:firstLine="315"/>
      </w:pPr>
      <w:r w:rsidRPr="00075CBC">
        <w:t>app_version</w:t>
      </w:r>
      <w:r w:rsidRPr="00075CBC">
        <w:rPr>
          <w:rFonts w:hint="eastAsia"/>
        </w:rPr>
        <w:t>是</w:t>
      </w:r>
      <w:r w:rsidRPr="00075CBC">
        <w:t>value</w:t>
      </w:r>
      <w:r w:rsidRPr="00075CBC">
        <w:rPr>
          <w:rFonts w:hint="eastAsia"/>
        </w:rPr>
        <w:t>对象中的一个成员。</w:t>
      </w:r>
    </w:p>
    <w:p w:rsidR="00075CBC" w:rsidRDefault="00075CBC" w:rsidP="00075CBC">
      <w:pPr>
        <w:ind w:firstLineChars="150" w:firstLine="315"/>
      </w:pPr>
    </w:p>
    <w:p w:rsidR="0093110D" w:rsidRDefault="00075CBC">
      <w:pPr>
        <w:pStyle w:val="af5"/>
        <w:numPr>
          <w:ilvl w:val="0"/>
          <w:numId w:val="50"/>
        </w:numPr>
        <w:ind w:left="0" w:firstLineChars="0" w:firstLine="315"/>
      </w:pPr>
      <w:r w:rsidRPr="00075CBC">
        <w:rPr>
          <w:rFonts w:hint="eastAsia"/>
        </w:rPr>
        <w:t>版本的取值约定如下：</w:t>
      </w:r>
    </w:p>
    <w:p w:rsidR="0093110D" w:rsidRDefault="00075CBC">
      <w:pPr>
        <w:pStyle w:val="af5"/>
        <w:numPr>
          <w:ilvl w:val="0"/>
          <w:numId w:val="52"/>
        </w:numPr>
        <w:ind w:left="567" w:firstLineChars="0" w:firstLine="315"/>
      </w:pPr>
      <w:r w:rsidRPr="00075CBC">
        <w:rPr>
          <w:rFonts w:hint="eastAsia"/>
        </w:rPr>
        <w:t>不允许包含特殊字符，可以使用该正则检查：</w:t>
      </w:r>
      <w:r w:rsidRPr="00075CBC">
        <w:t>["\\&amp;\\?\\$\\^\\*\:&lt;&gt;\\|\\\\]+</w:t>
      </w:r>
    </w:p>
    <w:p w:rsidR="0093110D" w:rsidRDefault="00075CBC">
      <w:pPr>
        <w:pStyle w:val="af5"/>
        <w:numPr>
          <w:ilvl w:val="0"/>
          <w:numId w:val="52"/>
        </w:numPr>
        <w:ind w:left="567" w:firstLineChars="0" w:firstLine="315"/>
      </w:pPr>
      <w:r w:rsidRPr="00075CBC">
        <w:rPr>
          <w:rFonts w:hint="eastAsia"/>
        </w:rPr>
        <w:t>因为存在多个业务调用同一个子业务接口，因此要求版本取值为，应用或者业务名称</w:t>
      </w:r>
      <w:r w:rsidRPr="00075CBC">
        <w:t xml:space="preserve"> + </w:t>
      </w:r>
      <w:r w:rsidRPr="00075CBC">
        <w:rPr>
          <w:rFonts w:hint="eastAsia"/>
        </w:rPr>
        <w:t>字母和数字组成的版本信息，比如：“</w:t>
      </w:r>
      <w:r w:rsidRPr="00075CBC">
        <w:t>trade2.0</w:t>
      </w:r>
      <w:r w:rsidRPr="00075CBC">
        <w:rPr>
          <w:rFonts w:hint="eastAsia"/>
        </w:rPr>
        <w:t>“。</w:t>
      </w:r>
    </w:p>
    <w:p w:rsidR="00075CBC" w:rsidRDefault="00075CBC" w:rsidP="00075CBC">
      <w:pPr>
        <w:ind w:firstLineChars="150" w:firstLine="315"/>
      </w:pPr>
    </w:p>
    <w:p w:rsidR="00AD7801" w:rsidRDefault="00075CBC" w:rsidP="00AD7801">
      <w:pPr>
        <w:pStyle w:val="af5"/>
        <w:numPr>
          <w:ilvl w:val="0"/>
          <w:numId w:val="50"/>
        </w:numPr>
        <w:ind w:left="0" w:firstLineChars="0" w:firstLine="315"/>
      </w:pPr>
      <w:r w:rsidRPr="00075CBC">
        <w:rPr>
          <w:rFonts w:hint="eastAsia"/>
        </w:rPr>
        <w:t>服务端通过应用上下文获取版本取值，之后确定策略。获取方法：</w:t>
      </w:r>
      <w:r w:rsidRPr="00075CBC">
        <w:t>String appversion = client.getContext("app_version", String.class);</w:t>
      </w:r>
    </w:p>
    <w:p w:rsidR="00AD7801" w:rsidRDefault="00AD7801" w:rsidP="00AD7801">
      <w:pPr>
        <w:ind w:firstLineChars="150" w:firstLine="315"/>
      </w:pPr>
    </w:p>
    <w:p w:rsidR="008F1837" w:rsidRDefault="008F1837" w:rsidP="00B74D61">
      <w:pPr>
        <w:pStyle w:val="2"/>
      </w:pPr>
      <w:r>
        <w:rPr>
          <w:rFonts w:hint="eastAsia"/>
        </w:rPr>
        <w:t>客户端支付结果上报</w:t>
      </w:r>
    </w:p>
    <w:p w:rsidR="008F1837" w:rsidRDefault="008F1837" w:rsidP="008F1837">
      <w:pPr>
        <w:ind w:firstLineChars="150" w:firstLine="315"/>
      </w:pPr>
      <w:r w:rsidRPr="00665A25">
        <w:rPr>
          <w:rFonts w:hint="eastAsia"/>
        </w:rPr>
        <w:t>方法名称</w:t>
      </w:r>
      <w:r>
        <w:rPr>
          <w:rFonts w:hint="eastAsia"/>
        </w:rPr>
        <w:t>：</w:t>
      </w:r>
      <w:r>
        <w:rPr>
          <w:rFonts w:hint="eastAsia"/>
        </w:rPr>
        <w:t>/client/report</w:t>
      </w:r>
      <w:r w:rsidR="000F7EC5">
        <w:rPr>
          <w:rFonts w:hint="eastAsia"/>
        </w:rPr>
        <w:t>.action</w:t>
      </w:r>
    </w:p>
    <w:p w:rsidR="008F1837" w:rsidRDefault="008F1837" w:rsidP="008F1837">
      <w:pPr>
        <w:ind w:firstLineChars="150" w:firstLine="315"/>
      </w:pPr>
      <w:r>
        <w:rPr>
          <w:rFonts w:hint="eastAsia"/>
        </w:rPr>
        <w:t>方法描述：支付</w:t>
      </w:r>
      <w:r>
        <w:rPr>
          <w:rFonts w:hint="eastAsia"/>
        </w:rPr>
        <w:t>SDK</w:t>
      </w:r>
      <w:r>
        <w:rPr>
          <w:rFonts w:hint="eastAsia"/>
        </w:rPr>
        <w:t>在每一次支付完成后，向交易服务器上报交易记录。</w:t>
      </w:r>
    </w:p>
    <w:p w:rsidR="008F1837" w:rsidRDefault="008F1837" w:rsidP="008F1837">
      <w:pPr>
        <w:ind w:firstLineChars="150" w:firstLine="315"/>
      </w:pPr>
      <w:r w:rsidRPr="00665A25">
        <w:rPr>
          <w:rFonts w:hint="eastAsia"/>
        </w:rPr>
        <w:t>HTTP</w:t>
      </w:r>
      <w:r>
        <w:rPr>
          <w:rFonts w:hint="eastAsia"/>
        </w:rPr>
        <w:t>请求方式：</w:t>
      </w:r>
      <w:r>
        <w:rPr>
          <w:rFonts w:hint="eastAsia"/>
        </w:rPr>
        <w:t>POST</w:t>
      </w:r>
    </w:p>
    <w:p w:rsidR="00D86373" w:rsidRDefault="00D86373" w:rsidP="008F1837">
      <w:pPr>
        <w:ind w:firstLineChars="150" w:firstLine="315"/>
      </w:pPr>
    </w:p>
    <w:p w:rsidR="00D86373" w:rsidRDefault="00D86373" w:rsidP="008F1837">
      <w:pPr>
        <w:ind w:firstLineChars="150" w:firstLine="315"/>
      </w:pPr>
      <w:r>
        <w:rPr>
          <w:rFonts w:hint="eastAsia"/>
        </w:rPr>
        <w:t>对于</w:t>
      </w:r>
      <w:r>
        <w:rPr>
          <w:rFonts w:hint="eastAsia"/>
        </w:rPr>
        <w:t>GlobalPay</w:t>
      </w:r>
      <w:r>
        <w:rPr>
          <w:rFonts w:hint="eastAsia"/>
        </w:rPr>
        <w:t>的订单，</w:t>
      </w:r>
      <w:r>
        <w:rPr>
          <w:rFonts w:hint="eastAsia"/>
        </w:rPr>
        <w:t>report</w:t>
      </w:r>
      <w:r>
        <w:rPr>
          <w:rFonts w:hint="eastAsia"/>
        </w:rPr>
        <w:t>接口处理中，</w:t>
      </w:r>
      <w:r w:rsidR="0086764A">
        <w:rPr>
          <w:rFonts w:hint="eastAsia"/>
        </w:rPr>
        <w:t>需要触发</w:t>
      </w:r>
      <w:r w:rsidR="002F710B">
        <w:rPr>
          <w:rFonts w:hint="eastAsia"/>
        </w:rPr>
        <w:t>立即执行的</w:t>
      </w:r>
      <w:r w:rsidR="0086764A">
        <w:rPr>
          <w:rFonts w:hint="eastAsia"/>
        </w:rPr>
        <w:t>订单同步接口，及时更新订单状态</w:t>
      </w:r>
      <w:r>
        <w:rPr>
          <w:rFonts w:hint="eastAsia"/>
        </w:rPr>
        <w:t>。</w:t>
      </w:r>
    </w:p>
    <w:p w:rsidR="00902849" w:rsidRPr="00FB2926" w:rsidRDefault="00902849" w:rsidP="008F1837">
      <w:pPr>
        <w:ind w:firstLineChars="150" w:firstLine="315"/>
      </w:pPr>
    </w:p>
    <w:p w:rsidR="008F1837" w:rsidRPr="00990213" w:rsidRDefault="008F1837" w:rsidP="008F1837">
      <w:pPr>
        <w:ind w:firstLineChars="150" w:firstLine="316"/>
        <w:rPr>
          <w:b/>
        </w:rPr>
      </w:pPr>
      <w:r w:rsidRPr="00990213">
        <w:rPr>
          <w:rFonts w:hint="eastAsia"/>
          <w:b/>
        </w:rPr>
        <w:t>请求接口参数描述</w:t>
      </w:r>
      <w:r>
        <w:rPr>
          <w:rFonts w:hint="eastAsia"/>
          <w:b/>
        </w:rPr>
        <w:t>：</w:t>
      </w:r>
    </w:p>
    <w:tbl>
      <w:tblPr>
        <w:tblW w:w="8248" w:type="dxa"/>
        <w:tblInd w:w="121" w:type="dxa"/>
        <w:tblLayout w:type="fixed"/>
        <w:tblCellMar>
          <w:left w:w="0" w:type="dxa"/>
          <w:right w:w="0" w:type="dxa"/>
        </w:tblCellMar>
        <w:tblLook w:val="0000"/>
      </w:tblPr>
      <w:tblGrid>
        <w:gridCol w:w="2152"/>
        <w:gridCol w:w="1134"/>
        <w:gridCol w:w="4111"/>
        <w:gridCol w:w="851"/>
      </w:tblGrid>
      <w:tr w:rsidR="008F1837" w:rsidRPr="00270E48" w:rsidTr="00BC7D80">
        <w:tc>
          <w:tcPr>
            <w:tcW w:w="2152" w:type="dxa"/>
            <w:tcBorders>
              <w:top w:val="single" w:sz="4" w:space="0" w:color="000000"/>
              <w:left w:val="single" w:sz="4" w:space="0" w:color="000000"/>
              <w:bottom w:val="single" w:sz="4" w:space="0" w:color="000000"/>
              <w:right w:val="single" w:sz="4" w:space="0" w:color="000000"/>
            </w:tcBorders>
            <w:shd w:val="clear" w:color="auto" w:fill="DFDFDF"/>
          </w:tcPr>
          <w:p w:rsidR="008F1837" w:rsidRPr="00270E48" w:rsidRDefault="008F1837" w:rsidP="00FB6025">
            <w:pPr>
              <w:spacing w:line="307" w:lineRule="exact"/>
              <w:ind w:left="102" w:right="-20"/>
              <w:rPr>
                <w:sz w:val="24"/>
                <w:szCs w:val="24"/>
              </w:rPr>
            </w:pPr>
            <w:r>
              <w:rPr>
                <w:rFonts w:ascii="微软雅黑" w:eastAsia="微软雅黑" w:cs="微软雅黑" w:hint="eastAsia"/>
                <w:b/>
                <w:bCs/>
                <w:spacing w:val="12"/>
                <w:position w:val="-1"/>
              </w:rPr>
              <w:t>参数名称</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8F1837" w:rsidRPr="00270E48" w:rsidRDefault="008F1837" w:rsidP="00FB6025">
            <w:pPr>
              <w:spacing w:line="307" w:lineRule="exact"/>
              <w:ind w:left="102" w:right="-20"/>
              <w:rPr>
                <w:sz w:val="24"/>
                <w:szCs w:val="24"/>
              </w:rPr>
            </w:pPr>
            <w:r>
              <w:rPr>
                <w:rFonts w:ascii="微软雅黑" w:eastAsia="微软雅黑" w:cs="微软雅黑" w:hint="eastAsia"/>
                <w:b/>
                <w:bCs/>
                <w:spacing w:val="12"/>
                <w:position w:val="-1"/>
              </w:rPr>
              <w:t>参数类型</w:t>
            </w:r>
          </w:p>
        </w:tc>
        <w:tc>
          <w:tcPr>
            <w:tcW w:w="4111" w:type="dxa"/>
            <w:tcBorders>
              <w:top w:val="single" w:sz="4" w:space="0" w:color="000000"/>
              <w:left w:val="single" w:sz="4" w:space="0" w:color="000000"/>
              <w:bottom w:val="single" w:sz="4" w:space="0" w:color="000000"/>
              <w:right w:val="single" w:sz="4" w:space="0" w:color="000000"/>
            </w:tcBorders>
            <w:shd w:val="clear" w:color="auto" w:fill="DFDFDF"/>
          </w:tcPr>
          <w:p w:rsidR="008F1837" w:rsidRPr="00270E48" w:rsidRDefault="008F1837" w:rsidP="00FB6025">
            <w:pPr>
              <w:spacing w:line="307" w:lineRule="exact"/>
              <w:ind w:left="102" w:right="-20"/>
              <w:rPr>
                <w:sz w:val="24"/>
                <w:szCs w:val="24"/>
              </w:rPr>
            </w:pPr>
            <w:r>
              <w:rPr>
                <w:rFonts w:ascii="微软雅黑" w:eastAsia="微软雅黑" w:cs="微软雅黑" w:hint="eastAsia"/>
                <w:b/>
                <w:bCs/>
                <w:spacing w:val="12"/>
                <w:position w:val="-1"/>
              </w:rPr>
              <w:t>参数描述</w:t>
            </w:r>
          </w:p>
        </w:tc>
        <w:tc>
          <w:tcPr>
            <w:tcW w:w="851" w:type="dxa"/>
            <w:tcBorders>
              <w:top w:val="single" w:sz="4" w:space="0" w:color="000000"/>
              <w:left w:val="single" w:sz="4" w:space="0" w:color="000000"/>
              <w:bottom w:val="single" w:sz="4" w:space="0" w:color="000000"/>
              <w:right w:val="single" w:sz="4" w:space="0" w:color="000000"/>
            </w:tcBorders>
            <w:shd w:val="clear" w:color="auto" w:fill="DFDFDF"/>
          </w:tcPr>
          <w:p w:rsidR="008F1837" w:rsidRPr="00270E48" w:rsidRDefault="008F1837" w:rsidP="00FB6025">
            <w:pPr>
              <w:spacing w:line="307" w:lineRule="exact"/>
              <w:ind w:left="102" w:right="-20"/>
              <w:rPr>
                <w:sz w:val="24"/>
                <w:szCs w:val="24"/>
              </w:rPr>
            </w:pPr>
            <w:r>
              <w:rPr>
                <w:rFonts w:ascii="微软雅黑" w:eastAsia="微软雅黑" w:cs="微软雅黑" w:hint="eastAsia"/>
                <w:b/>
                <w:bCs/>
                <w:spacing w:val="12"/>
                <w:position w:val="-1"/>
              </w:rPr>
              <w:t>可选</w:t>
            </w:r>
          </w:p>
        </w:tc>
      </w:tr>
      <w:tr w:rsidR="008F1837" w:rsidRPr="00270E48" w:rsidTr="00BC7D80">
        <w:tc>
          <w:tcPr>
            <w:tcW w:w="2152" w:type="dxa"/>
            <w:tcBorders>
              <w:top w:val="single" w:sz="4" w:space="0" w:color="000000"/>
              <w:left w:val="single" w:sz="4" w:space="0" w:color="000000"/>
              <w:bottom w:val="single" w:sz="4" w:space="0" w:color="000000"/>
              <w:right w:val="single" w:sz="4" w:space="0" w:color="000000"/>
            </w:tcBorders>
            <w:vAlign w:val="center"/>
          </w:tcPr>
          <w:p w:rsidR="008F1837" w:rsidRPr="00286EBC" w:rsidRDefault="008F1837" w:rsidP="00FB6025">
            <w:r>
              <w:rPr>
                <w:rFonts w:hint="eastAsia"/>
              </w:rPr>
              <w:t>autherID</w:t>
            </w:r>
          </w:p>
        </w:tc>
        <w:tc>
          <w:tcPr>
            <w:tcW w:w="1134" w:type="dxa"/>
            <w:tcBorders>
              <w:top w:val="single" w:sz="4" w:space="0" w:color="000000"/>
              <w:left w:val="single" w:sz="4" w:space="0" w:color="000000"/>
              <w:bottom w:val="single" w:sz="4" w:space="0" w:color="000000"/>
              <w:right w:val="single" w:sz="4" w:space="0" w:color="000000"/>
            </w:tcBorders>
            <w:vAlign w:val="center"/>
          </w:tcPr>
          <w:p w:rsidR="008F1837" w:rsidRPr="00286EBC" w:rsidRDefault="008F1837" w:rsidP="0086053D">
            <w:pPr>
              <w:ind w:left="102" w:right="-20"/>
            </w:pPr>
            <w:r w:rsidRPr="00286EBC">
              <w:rPr>
                <w:rFonts w:hint="eastAsia"/>
              </w:rPr>
              <w:t>String</w:t>
            </w:r>
          </w:p>
        </w:tc>
        <w:tc>
          <w:tcPr>
            <w:tcW w:w="4111" w:type="dxa"/>
            <w:tcBorders>
              <w:top w:val="single" w:sz="4" w:space="0" w:color="000000"/>
              <w:left w:val="single" w:sz="4" w:space="0" w:color="000000"/>
              <w:bottom w:val="single" w:sz="4" w:space="0" w:color="000000"/>
              <w:right w:val="single" w:sz="4" w:space="0" w:color="000000"/>
            </w:tcBorders>
            <w:vAlign w:val="center"/>
          </w:tcPr>
          <w:p w:rsidR="008F1837" w:rsidRPr="004A2310" w:rsidRDefault="009C1174" w:rsidP="007B5588">
            <w:r>
              <w:rPr>
                <w:rFonts w:hint="eastAsia"/>
              </w:rPr>
              <w:t>华为商户名</w:t>
            </w:r>
          </w:p>
        </w:tc>
        <w:tc>
          <w:tcPr>
            <w:tcW w:w="851" w:type="dxa"/>
            <w:tcBorders>
              <w:top w:val="single" w:sz="4" w:space="0" w:color="000000"/>
              <w:left w:val="single" w:sz="4" w:space="0" w:color="000000"/>
              <w:bottom w:val="single" w:sz="4" w:space="0" w:color="000000"/>
              <w:right w:val="single" w:sz="4" w:space="0" w:color="000000"/>
            </w:tcBorders>
            <w:vAlign w:val="center"/>
          </w:tcPr>
          <w:p w:rsidR="008F1837" w:rsidRPr="004A2310" w:rsidRDefault="00BB503A" w:rsidP="00FB6025">
            <w:r>
              <w:rPr>
                <w:rFonts w:hint="eastAsia"/>
              </w:rPr>
              <w:t>O</w:t>
            </w:r>
          </w:p>
        </w:tc>
      </w:tr>
      <w:tr w:rsidR="00D97114" w:rsidRPr="00270E48" w:rsidTr="00BC7D80">
        <w:tc>
          <w:tcPr>
            <w:tcW w:w="2152" w:type="dxa"/>
            <w:tcBorders>
              <w:top w:val="single" w:sz="4" w:space="0" w:color="000000"/>
              <w:left w:val="single" w:sz="4" w:space="0" w:color="000000"/>
              <w:bottom w:val="single" w:sz="4" w:space="0" w:color="000000"/>
              <w:right w:val="single" w:sz="4" w:space="0" w:color="000000"/>
            </w:tcBorders>
            <w:vAlign w:val="center"/>
          </w:tcPr>
          <w:p w:rsidR="00D97114" w:rsidRDefault="0012408D" w:rsidP="00FB6025">
            <w:r w:rsidRPr="0012408D">
              <w:rPr>
                <w:color w:val="000000" w:themeColor="text1"/>
              </w:rPr>
              <w:t>devuserID</w:t>
            </w:r>
          </w:p>
        </w:tc>
        <w:tc>
          <w:tcPr>
            <w:tcW w:w="1134" w:type="dxa"/>
            <w:tcBorders>
              <w:top w:val="single" w:sz="4" w:space="0" w:color="000000"/>
              <w:left w:val="single" w:sz="4" w:space="0" w:color="000000"/>
              <w:bottom w:val="single" w:sz="4" w:space="0" w:color="000000"/>
              <w:right w:val="single" w:sz="4" w:space="0" w:color="000000"/>
            </w:tcBorders>
            <w:vAlign w:val="center"/>
          </w:tcPr>
          <w:p w:rsidR="00D97114" w:rsidRPr="00286EBC" w:rsidRDefault="00D97114" w:rsidP="0086053D">
            <w:pPr>
              <w:ind w:left="102" w:right="-20"/>
            </w:pPr>
            <w:r>
              <w:rPr>
                <w:rFonts w:hint="eastAsia"/>
              </w:rPr>
              <w:t>String</w:t>
            </w:r>
          </w:p>
        </w:tc>
        <w:tc>
          <w:tcPr>
            <w:tcW w:w="4111" w:type="dxa"/>
            <w:tcBorders>
              <w:top w:val="single" w:sz="4" w:space="0" w:color="000000"/>
              <w:left w:val="single" w:sz="4" w:space="0" w:color="000000"/>
              <w:bottom w:val="single" w:sz="4" w:space="0" w:color="000000"/>
              <w:right w:val="single" w:sz="4" w:space="0" w:color="000000"/>
            </w:tcBorders>
            <w:vAlign w:val="center"/>
          </w:tcPr>
          <w:p w:rsidR="00D97114" w:rsidRDefault="00D97114" w:rsidP="00081323">
            <w:pPr>
              <w:spacing w:line="312" w:lineRule="exact"/>
              <w:ind w:right="-20"/>
              <w:jc w:val="both"/>
            </w:pPr>
            <w:r>
              <w:rPr>
                <w:rFonts w:hint="eastAsia"/>
              </w:rPr>
              <w:t>联盟用户</w:t>
            </w:r>
            <w:r>
              <w:rPr>
                <w:rFonts w:hint="eastAsia"/>
              </w:rPr>
              <w:t>ID</w:t>
            </w:r>
          </w:p>
          <w:p w:rsidR="00D97114" w:rsidRDefault="00190C48" w:rsidP="007B5588">
            <w:r>
              <w:rPr>
                <w:rFonts w:hint="eastAsia"/>
              </w:rPr>
              <w:t>autherID</w:t>
            </w:r>
            <w:r w:rsidR="00D97114">
              <w:rPr>
                <w:rFonts w:hint="eastAsia"/>
              </w:rPr>
              <w:t>和</w:t>
            </w:r>
            <w:r w:rsidR="00D72A29">
              <w:rPr>
                <w:rFonts w:hint="eastAsia"/>
              </w:rPr>
              <w:t>dev</w:t>
            </w:r>
            <w:r w:rsidR="00D97114">
              <w:rPr>
                <w:rFonts w:hint="eastAsia"/>
              </w:rPr>
              <w:t>userID</w:t>
            </w:r>
            <w:r w:rsidR="00D97114">
              <w:rPr>
                <w:rFonts w:hint="eastAsia"/>
              </w:rPr>
              <w:t>只能且必输入其一</w:t>
            </w:r>
          </w:p>
        </w:tc>
        <w:tc>
          <w:tcPr>
            <w:tcW w:w="851" w:type="dxa"/>
            <w:tcBorders>
              <w:top w:val="single" w:sz="4" w:space="0" w:color="000000"/>
              <w:left w:val="single" w:sz="4" w:space="0" w:color="000000"/>
              <w:bottom w:val="single" w:sz="4" w:space="0" w:color="000000"/>
              <w:right w:val="single" w:sz="4" w:space="0" w:color="000000"/>
            </w:tcBorders>
            <w:vAlign w:val="center"/>
          </w:tcPr>
          <w:p w:rsidR="00D97114" w:rsidRPr="004A2310" w:rsidRDefault="00D97114" w:rsidP="00FB6025">
            <w:r>
              <w:rPr>
                <w:rFonts w:hint="eastAsia"/>
                <w:color w:val="000000" w:themeColor="text1"/>
              </w:rPr>
              <w:t>O</w:t>
            </w:r>
          </w:p>
        </w:tc>
      </w:tr>
      <w:tr w:rsidR="00D97114" w:rsidRPr="00270E48" w:rsidTr="00BC7D80">
        <w:tc>
          <w:tcPr>
            <w:tcW w:w="2152" w:type="dxa"/>
            <w:tcBorders>
              <w:top w:val="single" w:sz="4" w:space="0" w:color="000000"/>
              <w:left w:val="single" w:sz="4" w:space="0" w:color="000000"/>
              <w:bottom w:val="single" w:sz="4" w:space="0" w:color="000000"/>
              <w:right w:val="single" w:sz="4" w:space="0" w:color="000000"/>
            </w:tcBorders>
            <w:vAlign w:val="center"/>
          </w:tcPr>
          <w:p w:rsidR="00D97114" w:rsidRDefault="00D97114" w:rsidP="00FB6025">
            <w:r>
              <w:rPr>
                <w:rFonts w:hint="eastAsia"/>
                <w:color w:val="000000" w:themeColor="text1"/>
              </w:rPr>
              <w:t>applicationID</w:t>
            </w:r>
          </w:p>
        </w:tc>
        <w:tc>
          <w:tcPr>
            <w:tcW w:w="1134" w:type="dxa"/>
            <w:tcBorders>
              <w:top w:val="single" w:sz="4" w:space="0" w:color="000000"/>
              <w:left w:val="single" w:sz="4" w:space="0" w:color="000000"/>
              <w:bottom w:val="single" w:sz="4" w:space="0" w:color="000000"/>
              <w:right w:val="single" w:sz="4" w:space="0" w:color="000000"/>
            </w:tcBorders>
            <w:vAlign w:val="center"/>
          </w:tcPr>
          <w:p w:rsidR="00D97114" w:rsidRPr="00286EBC" w:rsidRDefault="00D97114" w:rsidP="0086053D">
            <w:pPr>
              <w:ind w:left="102" w:right="-20"/>
            </w:pPr>
            <w:r>
              <w:rPr>
                <w:rFonts w:hint="eastAsia"/>
              </w:rPr>
              <w:t>String</w:t>
            </w:r>
          </w:p>
        </w:tc>
        <w:tc>
          <w:tcPr>
            <w:tcW w:w="4111" w:type="dxa"/>
            <w:tcBorders>
              <w:top w:val="single" w:sz="4" w:space="0" w:color="000000"/>
              <w:left w:val="single" w:sz="4" w:space="0" w:color="000000"/>
              <w:bottom w:val="single" w:sz="4" w:space="0" w:color="000000"/>
              <w:right w:val="single" w:sz="4" w:space="0" w:color="000000"/>
            </w:tcBorders>
            <w:vAlign w:val="center"/>
          </w:tcPr>
          <w:p w:rsidR="00D97114" w:rsidRDefault="00D97114" w:rsidP="00081323">
            <w:pPr>
              <w:spacing w:line="312" w:lineRule="exact"/>
              <w:ind w:right="-20"/>
              <w:jc w:val="both"/>
            </w:pPr>
            <w:r>
              <w:rPr>
                <w:rFonts w:hint="eastAsia"/>
              </w:rPr>
              <w:t>联盟应用</w:t>
            </w:r>
            <w:r>
              <w:rPr>
                <w:rFonts w:hint="eastAsia"/>
              </w:rPr>
              <w:t>ID</w:t>
            </w:r>
          </w:p>
          <w:p w:rsidR="00D97114" w:rsidRDefault="00D97114" w:rsidP="007B5588">
            <w:r>
              <w:rPr>
                <w:rFonts w:hint="eastAsia"/>
              </w:rPr>
              <w:t>同时输入包名情况下，优先应用</w:t>
            </w:r>
            <w:r>
              <w:rPr>
                <w:rFonts w:hint="eastAsia"/>
              </w:rPr>
              <w:t>ID</w:t>
            </w:r>
            <w:r>
              <w:rPr>
                <w:rFonts w:hint="eastAsia"/>
              </w:rPr>
              <w:t>。</w:t>
            </w:r>
          </w:p>
        </w:tc>
        <w:tc>
          <w:tcPr>
            <w:tcW w:w="851" w:type="dxa"/>
            <w:tcBorders>
              <w:top w:val="single" w:sz="4" w:space="0" w:color="000000"/>
              <w:left w:val="single" w:sz="4" w:space="0" w:color="000000"/>
              <w:bottom w:val="single" w:sz="4" w:space="0" w:color="000000"/>
              <w:right w:val="single" w:sz="4" w:space="0" w:color="000000"/>
            </w:tcBorders>
            <w:vAlign w:val="center"/>
          </w:tcPr>
          <w:p w:rsidR="00D97114" w:rsidRPr="004A2310" w:rsidRDefault="00D97114" w:rsidP="00FB6025">
            <w:r>
              <w:rPr>
                <w:rFonts w:hint="eastAsia"/>
                <w:color w:val="000000" w:themeColor="text1"/>
              </w:rPr>
              <w:t>O</w:t>
            </w:r>
          </w:p>
        </w:tc>
      </w:tr>
      <w:tr w:rsidR="00AC02A8" w:rsidRPr="00270E48" w:rsidTr="00BC7D80">
        <w:tc>
          <w:tcPr>
            <w:tcW w:w="2152" w:type="dxa"/>
            <w:tcBorders>
              <w:top w:val="single" w:sz="4" w:space="0" w:color="000000"/>
              <w:left w:val="single" w:sz="4" w:space="0" w:color="000000"/>
              <w:bottom w:val="single" w:sz="4" w:space="0" w:color="000000"/>
              <w:right w:val="single" w:sz="4" w:space="0" w:color="000000"/>
            </w:tcBorders>
            <w:vAlign w:val="center"/>
          </w:tcPr>
          <w:p w:rsidR="00AC02A8" w:rsidRDefault="00AC02A8" w:rsidP="00FB6025">
            <w:pPr>
              <w:rPr>
                <w:color w:val="000000" w:themeColor="text1"/>
              </w:rPr>
            </w:pPr>
            <w:r>
              <w:rPr>
                <w:color w:val="000000" w:themeColor="text1"/>
              </w:rPr>
              <w:t>partner</w:t>
            </w:r>
            <w:r>
              <w:rPr>
                <w:rFonts w:hint="eastAsia"/>
                <w:color w:val="000000" w:themeColor="text1"/>
              </w:rPr>
              <w:t>IDs</w:t>
            </w:r>
          </w:p>
        </w:tc>
        <w:tc>
          <w:tcPr>
            <w:tcW w:w="1134" w:type="dxa"/>
            <w:tcBorders>
              <w:top w:val="single" w:sz="4" w:space="0" w:color="000000"/>
              <w:left w:val="single" w:sz="4" w:space="0" w:color="000000"/>
              <w:bottom w:val="single" w:sz="4" w:space="0" w:color="000000"/>
              <w:right w:val="single" w:sz="4" w:space="0" w:color="000000"/>
            </w:tcBorders>
            <w:vAlign w:val="center"/>
          </w:tcPr>
          <w:p w:rsidR="00AC02A8" w:rsidRDefault="00AC02A8" w:rsidP="00290A0A">
            <w:pPr>
              <w:spacing w:line="307" w:lineRule="exact"/>
              <w:ind w:right="-20"/>
              <w:jc w:val="both"/>
            </w:pPr>
            <w:r>
              <w:rPr>
                <w:rFonts w:hint="eastAsia"/>
              </w:rPr>
              <w:t>Array of</w:t>
            </w:r>
          </w:p>
          <w:p w:rsidR="00AC02A8" w:rsidRDefault="00AC02A8" w:rsidP="0086053D">
            <w:pPr>
              <w:ind w:left="102" w:right="-20"/>
            </w:pPr>
            <w:r>
              <w:rPr>
                <w:rFonts w:hint="eastAsia"/>
              </w:rPr>
              <w:t>PartnerObj</w:t>
            </w:r>
          </w:p>
        </w:tc>
        <w:tc>
          <w:tcPr>
            <w:tcW w:w="4111" w:type="dxa"/>
            <w:tcBorders>
              <w:top w:val="single" w:sz="4" w:space="0" w:color="000000"/>
              <w:left w:val="single" w:sz="4" w:space="0" w:color="000000"/>
              <w:bottom w:val="single" w:sz="4" w:space="0" w:color="000000"/>
              <w:right w:val="single" w:sz="4" w:space="0" w:color="000000"/>
            </w:tcBorders>
            <w:vAlign w:val="center"/>
          </w:tcPr>
          <w:p w:rsidR="00AC02A8" w:rsidRDefault="00AC02A8" w:rsidP="00290A0A">
            <w:pPr>
              <w:spacing w:line="312" w:lineRule="exact"/>
              <w:ind w:right="-20"/>
              <w:jc w:val="both"/>
            </w:pPr>
            <w:r>
              <w:rPr>
                <w:rFonts w:hint="eastAsia"/>
              </w:rPr>
              <w:t>收款帐户</w:t>
            </w:r>
            <w:r>
              <w:rPr>
                <w:rFonts w:hint="eastAsia"/>
              </w:rPr>
              <w:t>ID</w:t>
            </w:r>
            <w:r>
              <w:rPr>
                <w:rFonts w:hint="eastAsia"/>
              </w:rPr>
              <w:t>列表，仅支持华为自有应用，</w:t>
            </w:r>
          </w:p>
          <w:p w:rsidR="00AC02A8" w:rsidRDefault="00AC02A8" w:rsidP="00290A0A">
            <w:pPr>
              <w:spacing w:line="312" w:lineRule="exact"/>
              <w:ind w:right="-20"/>
              <w:jc w:val="both"/>
            </w:pPr>
            <w:r>
              <w:rPr>
                <w:rFonts w:hint="eastAsia"/>
              </w:rPr>
              <w:t>通过</w:t>
            </w:r>
            <w:r>
              <w:rPr>
                <w:rFonts w:hint="eastAsia"/>
              </w:rPr>
              <w:t>userID</w:t>
            </w:r>
            <w:r>
              <w:rPr>
                <w:rFonts w:hint="eastAsia"/>
              </w:rPr>
              <w:t>是否为</w:t>
            </w:r>
            <w:r w:rsidR="00101A55">
              <w:rPr>
                <w:rFonts w:hint="eastAsia"/>
              </w:rPr>
              <w:t>配置的自有应用帐号进行判断。</w:t>
            </w:r>
          </w:p>
          <w:p w:rsidR="00AC02A8" w:rsidRDefault="00AC02A8" w:rsidP="00081323">
            <w:pPr>
              <w:spacing w:line="312" w:lineRule="exact"/>
              <w:ind w:right="-20"/>
              <w:jc w:val="both"/>
            </w:pPr>
            <w:r>
              <w:rPr>
                <w:rFonts w:hint="eastAsia"/>
              </w:rPr>
              <w:t>注：该帐户</w:t>
            </w:r>
            <w:r>
              <w:rPr>
                <w:rFonts w:hint="eastAsia"/>
              </w:rPr>
              <w:t>ID</w:t>
            </w:r>
            <w:r>
              <w:rPr>
                <w:rFonts w:hint="eastAsia"/>
              </w:rPr>
              <w:t>列表需要预先在支付平台配置。当前仅支持支付宝、财付通</w:t>
            </w:r>
            <w:r w:rsidR="00101A55">
              <w:rPr>
                <w:rFonts w:hint="eastAsia"/>
              </w:rPr>
              <w:t>、</w:t>
            </w:r>
            <w:r w:rsidR="00101A55">
              <w:rPr>
                <w:rFonts w:hint="eastAsia"/>
              </w:rPr>
              <w:t>PayPal</w:t>
            </w:r>
            <w:r>
              <w:rPr>
                <w:rFonts w:hint="eastAsia"/>
              </w:rPr>
              <w:t>。</w:t>
            </w:r>
          </w:p>
          <w:p w:rsidR="00AC02A8" w:rsidRDefault="00AC02A8" w:rsidP="00081323">
            <w:pPr>
              <w:spacing w:line="312" w:lineRule="exact"/>
              <w:ind w:right="-20"/>
              <w:jc w:val="both"/>
            </w:pPr>
            <w:r>
              <w:rPr>
                <w:rFonts w:hint="eastAsia"/>
              </w:rPr>
              <w:t>PartnerObj</w:t>
            </w:r>
            <w:r>
              <w:rPr>
                <w:rFonts w:hint="eastAsia"/>
              </w:rPr>
              <w:t>定义请参考“支付信息验签”接口</w:t>
            </w:r>
          </w:p>
        </w:tc>
        <w:tc>
          <w:tcPr>
            <w:tcW w:w="851" w:type="dxa"/>
            <w:tcBorders>
              <w:top w:val="single" w:sz="4" w:space="0" w:color="000000"/>
              <w:left w:val="single" w:sz="4" w:space="0" w:color="000000"/>
              <w:bottom w:val="single" w:sz="4" w:space="0" w:color="000000"/>
              <w:right w:val="single" w:sz="4" w:space="0" w:color="000000"/>
            </w:tcBorders>
            <w:vAlign w:val="center"/>
          </w:tcPr>
          <w:p w:rsidR="00AC02A8" w:rsidRDefault="00AC02A8" w:rsidP="00FB6025">
            <w:pPr>
              <w:rPr>
                <w:color w:val="000000" w:themeColor="text1"/>
              </w:rPr>
            </w:pPr>
            <w:r>
              <w:rPr>
                <w:rFonts w:hint="eastAsia"/>
                <w:color w:val="000000" w:themeColor="text1"/>
              </w:rPr>
              <w:t>O</w:t>
            </w:r>
          </w:p>
        </w:tc>
      </w:tr>
      <w:tr w:rsidR="008F1837" w:rsidRPr="00270E48" w:rsidTr="00BC7D80">
        <w:tc>
          <w:tcPr>
            <w:tcW w:w="2152" w:type="dxa"/>
            <w:tcBorders>
              <w:top w:val="single" w:sz="4" w:space="0" w:color="000000"/>
              <w:left w:val="single" w:sz="4" w:space="0" w:color="000000"/>
              <w:bottom w:val="single" w:sz="4" w:space="0" w:color="000000"/>
              <w:right w:val="single" w:sz="4" w:space="0" w:color="000000"/>
            </w:tcBorders>
            <w:vAlign w:val="center"/>
          </w:tcPr>
          <w:p w:rsidR="008F1837" w:rsidRPr="00286EBC" w:rsidRDefault="008F1837" w:rsidP="00FB6025">
            <w:r w:rsidRPr="00286EBC">
              <w:rPr>
                <w:rFonts w:hint="eastAsia"/>
              </w:rPr>
              <w:t>channel</w:t>
            </w:r>
          </w:p>
        </w:tc>
        <w:tc>
          <w:tcPr>
            <w:tcW w:w="1134" w:type="dxa"/>
            <w:tcBorders>
              <w:top w:val="single" w:sz="4" w:space="0" w:color="000000"/>
              <w:left w:val="single" w:sz="4" w:space="0" w:color="000000"/>
              <w:bottom w:val="single" w:sz="4" w:space="0" w:color="000000"/>
              <w:right w:val="single" w:sz="4" w:space="0" w:color="000000"/>
            </w:tcBorders>
            <w:vAlign w:val="center"/>
          </w:tcPr>
          <w:p w:rsidR="008F1837" w:rsidRPr="00286EBC" w:rsidRDefault="003C1FE0" w:rsidP="0086053D">
            <w:pPr>
              <w:ind w:left="102" w:right="-20"/>
            </w:pPr>
            <w:r>
              <w:t>C</w:t>
            </w:r>
            <w:r>
              <w:rPr>
                <w:rFonts w:hint="eastAsia"/>
              </w:rPr>
              <w:t>hannels</w:t>
            </w:r>
          </w:p>
        </w:tc>
        <w:tc>
          <w:tcPr>
            <w:tcW w:w="4111" w:type="dxa"/>
            <w:tcBorders>
              <w:top w:val="single" w:sz="4" w:space="0" w:color="000000"/>
              <w:left w:val="single" w:sz="4" w:space="0" w:color="000000"/>
              <w:bottom w:val="single" w:sz="4" w:space="0" w:color="000000"/>
              <w:right w:val="single" w:sz="4" w:space="0" w:color="000000"/>
            </w:tcBorders>
            <w:vAlign w:val="center"/>
          </w:tcPr>
          <w:p w:rsidR="00BD4FF2" w:rsidRPr="00B44D2A" w:rsidRDefault="008F1837" w:rsidP="003C1FE0">
            <w:pPr>
              <w:spacing w:line="240" w:lineRule="auto"/>
            </w:pPr>
            <w:r w:rsidRPr="004A2310">
              <w:rPr>
                <w:rFonts w:hint="eastAsia"/>
              </w:rPr>
              <w:t>渠道</w:t>
            </w:r>
            <w:r w:rsidR="000B4F70">
              <w:rPr>
                <w:rFonts w:hint="eastAsia"/>
              </w:rPr>
              <w:t>类型</w:t>
            </w:r>
            <w:r w:rsidR="003C1FE0">
              <w:rPr>
                <w:rFonts w:hint="eastAsia"/>
              </w:rPr>
              <w:t>，取值参考“枚举值说明”章节</w:t>
            </w:r>
          </w:p>
        </w:tc>
        <w:tc>
          <w:tcPr>
            <w:tcW w:w="851" w:type="dxa"/>
            <w:tcBorders>
              <w:top w:val="single" w:sz="4" w:space="0" w:color="000000"/>
              <w:left w:val="single" w:sz="4" w:space="0" w:color="000000"/>
              <w:bottom w:val="single" w:sz="4" w:space="0" w:color="000000"/>
              <w:right w:val="single" w:sz="4" w:space="0" w:color="000000"/>
            </w:tcBorders>
            <w:vAlign w:val="center"/>
          </w:tcPr>
          <w:p w:rsidR="008F1837" w:rsidRPr="004A2310" w:rsidRDefault="008F1837" w:rsidP="00FB6025">
            <w:r w:rsidRPr="004A2310">
              <w:rPr>
                <w:rFonts w:hint="eastAsia"/>
              </w:rPr>
              <w:t>M</w:t>
            </w:r>
          </w:p>
        </w:tc>
      </w:tr>
      <w:tr w:rsidR="008F1837" w:rsidRPr="00270E48" w:rsidTr="00BC7D80">
        <w:tc>
          <w:tcPr>
            <w:tcW w:w="2152" w:type="dxa"/>
            <w:tcBorders>
              <w:top w:val="single" w:sz="4" w:space="0" w:color="000000"/>
              <w:left w:val="single" w:sz="4" w:space="0" w:color="000000"/>
              <w:bottom w:val="single" w:sz="4" w:space="0" w:color="000000"/>
              <w:right w:val="single" w:sz="4" w:space="0" w:color="000000"/>
            </w:tcBorders>
            <w:vAlign w:val="center"/>
          </w:tcPr>
          <w:p w:rsidR="008F1837" w:rsidRPr="00286EBC" w:rsidRDefault="008F1837" w:rsidP="00FB6025">
            <w:r w:rsidRPr="00286EBC">
              <w:rPr>
                <w:rFonts w:hint="eastAsia"/>
              </w:rPr>
              <w:t>payType</w:t>
            </w:r>
          </w:p>
        </w:tc>
        <w:tc>
          <w:tcPr>
            <w:tcW w:w="1134" w:type="dxa"/>
            <w:tcBorders>
              <w:top w:val="single" w:sz="4" w:space="0" w:color="000000"/>
              <w:left w:val="single" w:sz="4" w:space="0" w:color="000000"/>
              <w:bottom w:val="single" w:sz="4" w:space="0" w:color="000000"/>
              <w:right w:val="single" w:sz="4" w:space="0" w:color="000000"/>
            </w:tcBorders>
            <w:vAlign w:val="center"/>
          </w:tcPr>
          <w:p w:rsidR="008F1837" w:rsidRPr="00286EBC" w:rsidRDefault="008F1837" w:rsidP="0086053D">
            <w:pPr>
              <w:ind w:left="102" w:right="-20"/>
            </w:pPr>
            <w:r w:rsidRPr="00286EBC">
              <w:rPr>
                <w:rFonts w:hint="eastAsia"/>
              </w:rPr>
              <w:t>int</w:t>
            </w:r>
          </w:p>
        </w:tc>
        <w:tc>
          <w:tcPr>
            <w:tcW w:w="4111" w:type="dxa"/>
            <w:tcBorders>
              <w:top w:val="single" w:sz="4" w:space="0" w:color="000000"/>
              <w:left w:val="single" w:sz="4" w:space="0" w:color="000000"/>
              <w:bottom w:val="single" w:sz="4" w:space="0" w:color="000000"/>
              <w:right w:val="single" w:sz="4" w:space="0" w:color="000000"/>
            </w:tcBorders>
            <w:vAlign w:val="center"/>
          </w:tcPr>
          <w:p w:rsidR="006D5133" w:rsidRDefault="008F1837" w:rsidP="00C535DC">
            <w:pPr>
              <w:spacing w:line="240" w:lineRule="auto"/>
              <w:rPr>
                <w:rFonts w:ascii="Consolas" w:hAnsi="Consolas" w:cs="Consolas"/>
                <w:snapToGrid/>
                <w:color w:val="3F7F5F"/>
                <w:sz w:val="20"/>
                <w:szCs w:val="20"/>
              </w:rPr>
            </w:pPr>
            <w:r w:rsidRPr="004A2310">
              <w:rPr>
                <w:rFonts w:hint="eastAsia"/>
              </w:rPr>
              <w:t>支付类型：</w:t>
            </w:r>
          </w:p>
          <w:p w:rsidR="00C535DC" w:rsidRPr="00A90A7B" w:rsidRDefault="00C535DC" w:rsidP="00C535DC">
            <w:pPr>
              <w:spacing w:line="240" w:lineRule="auto"/>
              <w:rPr>
                <w:color w:val="FF0000"/>
              </w:rPr>
            </w:pPr>
            <w:r>
              <w:rPr>
                <w:rFonts w:ascii="Consolas" w:hAnsi="Consolas" w:cs="Consolas" w:hint="eastAsia"/>
                <w:snapToGrid/>
                <w:color w:val="3F7F5F"/>
                <w:sz w:val="20"/>
                <w:szCs w:val="20"/>
              </w:rPr>
              <w:t>注：</w:t>
            </w:r>
            <w:r>
              <w:rPr>
                <w:rFonts w:ascii="Consolas" w:hAnsi="Consolas" w:cs="Consolas" w:hint="eastAsia"/>
                <w:snapToGrid/>
                <w:color w:val="3F7F5F"/>
                <w:sz w:val="20"/>
                <w:szCs w:val="20"/>
              </w:rPr>
              <w:t>2.4</w:t>
            </w:r>
            <w:r>
              <w:rPr>
                <w:rFonts w:ascii="Consolas" w:hAnsi="Consolas" w:cs="Consolas" w:hint="eastAsia"/>
                <w:snapToGrid/>
                <w:color w:val="3F7F5F"/>
                <w:sz w:val="20"/>
                <w:szCs w:val="20"/>
              </w:rPr>
              <w:t>版本开始，服务器不再记录客户端上报的支付类型。</w:t>
            </w:r>
          </w:p>
        </w:tc>
        <w:tc>
          <w:tcPr>
            <w:tcW w:w="851" w:type="dxa"/>
            <w:tcBorders>
              <w:top w:val="single" w:sz="4" w:space="0" w:color="000000"/>
              <w:left w:val="single" w:sz="4" w:space="0" w:color="000000"/>
              <w:bottom w:val="single" w:sz="4" w:space="0" w:color="000000"/>
              <w:right w:val="single" w:sz="4" w:space="0" w:color="000000"/>
            </w:tcBorders>
            <w:vAlign w:val="center"/>
          </w:tcPr>
          <w:p w:rsidR="008F1837" w:rsidRPr="004A2310" w:rsidRDefault="008F1837" w:rsidP="00FB6025">
            <w:r w:rsidRPr="004A2310">
              <w:rPr>
                <w:rFonts w:hint="eastAsia"/>
              </w:rPr>
              <w:t>O</w:t>
            </w:r>
          </w:p>
        </w:tc>
      </w:tr>
      <w:tr w:rsidR="008F1837" w:rsidRPr="00270E48" w:rsidTr="00BC7D80">
        <w:tc>
          <w:tcPr>
            <w:tcW w:w="2152" w:type="dxa"/>
            <w:tcBorders>
              <w:top w:val="single" w:sz="4" w:space="0" w:color="000000"/>
              <w:left w:val="single" w:sz="4" w:space="0" w:color="000000"/>
              <w:bottom w:val="single" w:sz="4" w:space="0" w:color="000000"/>
              <w:right w:val="single" w:sz="4" w:space="0" w:color="000000"/>
            </w:tcBorders>
            <w:vAlign w:val="center"/>
          </w:tcPr>
          <w:p w:rsidR="008F1837" w:rsidRPr="00286EBC" w:rsidRDefault="008F1837" w:rsidP="00FB6025">
            <w:r w:rsidRPr="00286EBC">
              <w:rPr>
                <w:rFonts w:hint="eastAsia"/>
              </w:rPr>
              <w:t>orderNo</w:t>
            </w:r>
          </w:p>
        </w:tc>
        <w:tc>
          <w:tcPr>
            <w:tcW w:w="1134" w:type="dxa"/>
            <w:tcBorders>
              <w:top w:val="single" w:sz="4" w:space="0" w:color="000000"/>
              <w:left w:val="single" w:sz="4" w:space="0" w:color="000000"/>
              <w:bottom w:val="single" w:sz="4" w:space="0" w:color="000000"/>
              <w:right w:val="single" w:sz="4" w:space="0" w:color="000000"/>
            </w:tcBorders>
            <w:vAlign w:val="center"/>
          </w:tcPr>
          <w:p w:rsidR="008F1837" w:rsidRPr="00286EBC" w:rsidRDefault="008F1837" w:rsidP="0086053D">
            <w:pPr>
              <w:ind w:left="102" w:right="-20"/>
            </w:pPr>
            <w:r w:rsidRPr="00286EBC">
              <w:t>S</w:t>
            </w:r>
            <w:r w:rsidRPr="00286EBC">
              <w:rPr>
                <w:rFonts w:hint="eastAsia"/>
              </w:rPr>
              <w:t>tring</w:t>
            </w:r>
          </w:p>
        </w:tc>
        <w:tc>
          <w:tcPr>
            <w:tcW w:w="4111" w:type="dxa"/>
            <w:tcBorders>
              <w:top w:val="single" w:sz="4" w:space="0" w:color="000000"/>
              <w:left w:val="single" w:sz="4" w:space="0" w:color="000000"/>
              <w:bottom w:val="single" w:sz="4" w:space="0" w:color="000000"/>
              <w:right w:val="single" w:sz="4" w:space="0" w:color="000000"/>
            </w:tcBorders>
            <w:vAlign w:val="center"/>
          </w:tcPr>
          <w:p w:rsidR="008F1837" w:rsidRPr="004A2310" w:rsidRDefault="009533A0" w:rsidP="009943FD">
            <w:r>
              <w:rPr>
                <w:rFonts w:hint="eastAsia"/>
              </w:rPr>
              <w:t>华为</w:t>
            </w:r>
            <w:r w:rsidR="008F1837" w:rsidRPr="004A2310">
              <w:rPr>
                <w:rFonts w:hint="eastAsia"/>
              </w:rPr>
              <w:t>订单号，由</w:t>
            </w:r>
            <w:r w:rsidR="009943FD">
              <w:rPr>
                <w:rFonts w:hint="eastAsia"/>
              </w:rPr>
              <w:t>交易服务器</w:t>
            </w:r>
            <w:r w:rsidR="008F1837" w:rsidRPr="004A2310">
              <w:rPr>
                <w:rFonts w:hint="eastAsia"/>
              </w:rPr>
              <w:t>生成</w:t>
            </w:r>
          </w:p>
        </w:tc>
        <w:tc>
          <w:tcPr>
            <w:tcW w:w="851" w:type="dxa"/>
            <w:tcBorders>
              <w:top w:val="single" w:sz="4" w:space="0" w:color="000000"/>
              <w:left w:val="single" w:sz="4" w:space="0" w:color="000000"/>
              <w:bottom w:val="single" w:sz="4" w:space="0" w:color="000000"/>
              <w:right w:val="single" w:sz="4" w:space="0" w:color="000000"/>
            </w:tcBorders>
            <w:vAlign w:val="center"/>
          </w:tcPr>
          <w:p w:rsidR="008F1837" w:rsidRPr="004A2310" w:rsidRDefault="008F1837" w:rsidP="00FB6025">
            <w:r w:rsidRPr="004A2310">
              <w:rPr>
                <w:rFonts w:hint="eastAsia"/>
              </w:rPr>
              <w:t>M</w:t>
            </w:r>
          </w:p>
        </w:tc>
      </w:tr>
      <w:tr w:rsidR="008F1837" w:rsidRPr="00270E48" w:rsidTr="005C7E6B">
        <w:tc>
          <w:tcPr>
            <w:tcW w:w="2152" w:type="dxa"/>
            <w:tcBorders>
              <w:top w:val="single" w:sz="4" w:space="0" w:color="000000"/>
              <w:left w:val="single" w:sz="4" w:space="0" w:color="000000"/>
              <w:bottom w:val="single" w:sz="4" w:space="0" w:color="000000"/>
              <w:right w:val="single" w:sz="4" w:space="0" w:color="000000"/>
            </w:tcBorders>
            <w:vAlign w:val="center"/>
          </w:tcPr>
          <w:p w:rsidR="008F1837" w:rsidRPr="00286EBC" w:rsidRDefault="008F1837" w:rsidP="005C7E6B">
            <w:pPr>
              <w:ind w:right="-20"/>
              <w:jc w:val="both"/>
            </w:pPr>
            <w:r w:rsidRPr="00286EBC">
              <w:rPr>
                <w:rFonts w:hint="eastAsia"/>
              </w:rPr>
              <w:t>tradeNo</w:t>
            </w:r>
          </w:p>
        </w:tc>
        <w:tc>
          <w:tcPr>
            <w:tcW w:w="1134" w:type="dxa"/>
            <w:tcBorders>
              <w:top w:val="single" w:sz="4" w:space="0" w:color="000000"/>
              <w:left w:val="single" w:sz="4" w:space="0" w:color="000000"/>
              <w:bottom w:val="single" w:sz="4" w:space="0" w:color="000000"/>
              <w:right w:val="single" w:sz="4" w:space="0" w:color="000000"/>
            </w:tcBorders>
            <w:vAlign w:val="center"/>
          </w:tcPr>
          <w:p w:rsidR="008F1837" w:rsidRPr="00286EBC" w:rsidRDefault="008F1837" w:rsidP="005C7E6B">
            <w:pPr>
              <w:ind w:left="102" w:right="-20"/>
              <w:jc w:val="both"/>
            </w:pPr>
            <w:r w:rsidRPr="00286EBC">
              <w:t>S</w:t>
            </w:r>
            <w:r w:rsidRPr="00286EBC">
              <w:rPr>
                <w:rFonts w:hint="eastAsia"/>
              </w:rPr>
              <w:t xml:space="preserve">tring </w:t>
            </w:r>
          </w:p>
        </w:tc>
        <w:tc>
          <w:tcPr>
            <w:tcW w:w="4111" w:type="dxa"/>
            <w:tcBorders>
              <w:top w:val="single" w:sz="4" w:space="0" w:color="000000"/>
              <w:left w:val="single" w:sz="4" w:space="0" w:color="000000"/>
              <w:bottom w:val="single" w:sz="4" w:space="0" w:color="000000"/>
              <w:right w:val="single" w:sz="4" w:space="0" w:color="000000"/>
            </w:tcBorders>
            <w:vAlign w:val="center"/>
          </w:tcPr>
          <w:p w:rsidR="008F1837" w:rsidRPr="004A2310" w:rsidRDefault="009533A0" w:rsidP="005C7E6B">
            <w:pPr>
              <w:spacing w:line="312" w:lineRule="exact"/>
              <w:ind w:right="-20"/>
              <w:jc w:val="both"/>
            </w:pPr>
            <w:r>
              <w:rPr>
                <w:rFonts w:hint="eastAsia"/>
              </w:rPr>
              <w:t>外部</w:t>
            </w:r>
            <w:r w:rsidR="008F1837" w:rsidRPr="004A2310">
              <w:rPr>
                <w:rFonts w:hint="eastAsia"/>
              </w:rPr>
              <w:t>交易号</w:t>
            </w:r>
          </w:p>
        </w:tc>
        <w:tc>
          <w:tcPr>
            <w:tcW w:w="851" w:type="dxa"/>
            <w:tcBorders>
              <w:top w:val="single" w:sz="4" w:space="0" w:color="000000"/>
              <w:left w:val="single" w:sz="4" w:space="0" w:color="000000"/>
              <w:bottom w:val="single" w:sz="4" w:space="0" w:color="000000"/>
              <w:right w:val="single" w:sz="4" w:space="0" w:color="000000"/>
            </w:tcBorders>
            <w:vAlign w:val="center"/>
          </w:tcPr>
          <w:p w:rsidR="008F1837" w:rsidRPr="004A2310" w:rsidRDefault="00DF0D49" w:rsidP="005C7E6B">
            <w:pPr>
              <w:jc w:val="both"/>
            </w:pPr>
            <w:r>
              <w:rPr>
                <w:rFonts w:hint="eastAsia"/>
              </w:rPr>
              <w:t>O</w:t>
            </w:r>
          </w:p>
        </w:tc>
      </w:tr>
      <w:tr w:rsidR="008F1837" w:rsidRPr="00270E48" w:rsidTr="005C7E6B">
        <w:tc>
          <w:tcPr>
            <w:tcW w:w="2152" w:type="dxa"/>
            <w:tcBorders>
              <w:top w:val="single" w:sz="4" w:space="0" w:color="000000"/>
              <w:left w:val="single" w:sz="4" w:space="0" w:color="000000"/>
              <w:bottom w:val="single" w:sz="4" w:space="0" w:color="000000"/>
              <w:right w:val="single" w:sz="4" w:space="0" w:color="000000"/>
            </w:tcBorders>
            <w:vAlign w:val="center"/>
          </w:tcPr>
          <w:p w:rsidR="008F1837" w:rsidRPr="00286EBC" w:rsidRDefault="008F1837" w:rsidP="005C7E6B">
            <w:pPr>
              <w:ind w:right="-20"/>
              <w:jc w:val="both"/>
            </w:pPr>
            <w:r w:rsidRPr="00286EBC">
              <w:rPr>
                <w:rFonts w:hint="eastAsia"/>
              </w:rPr>
              <w:t>amount</w:t>
            </w:r>
          </w:p>
        </w:tc>
        <w:tc>
          <w:tcPr>
            <w:tcW w:w="1134" w:type="dxa"/>
            <w:tcBorders>
              <w:top w:val="single" w:sz="4" w:space="0" w:color="000000"/>
              <w:left w:val="single" w:sz="4" w:space="0" w:color="000000"/>
              <w:bottom w:val="single" w:sz="4" w:space="0" w:color="000000"/>
              <w:right w:val="single" w:sz="4" w:space="0" w:color="000000"/>
            </w:tcBorders>
            <w:vAlign w:val="center"/>
          </w:tcPr>
          <w:p w:rsidR="008F1837" w:rsidRPr="00286EBC" w:rsidRDefault="008F1837" w:rsidP="005C7E6B">
            <w:pPr>
              <w:ind w:left="102" w:right="-20"/>
              <w:jc w:val="both"/>
            </w:pPr>
            <w:r w:rsidRPr="00286EBC">
              <w:rPr>
                <w:rFonts w:hint="eastAsia"/>
              </w:rPr>
              <w:t>String</w:t>
            </w:r>
          </w:p>
        </w:tc>
        <w:tc>
          <w:tcPr>
            <w:tcW w:w="4111" w:type="dxa"/>
            <w:tcBorders>
              <w:top w:val="single" w:sz="4" w:space="0" w:color="000000"/>
              <w:left w:val="single" w:sz="4" w:space="0" w:color="000000"/>
              <w:bottom w:val="single" w:sz="4" w:space="0" w:color="000000"/>
              <w:right w:val="single" w:sz="4" w:space="0" w:color="000000"/>
            </w:tcBorders>
            <w:vAlign w:val="center"/>
          </w:tcPr>
          <w:p w:rsidR="008F1837" w:rsidRPr="004A2310" w:rsidRDefault="008F1837" w:rsidP="005C7E6B">
            <w:pPr>
              <w:spacing w:line="312" w:lineRule="exact"/>
              <w:ind w:right="-20"/>
              <w:jc w:val="both"/>
            </w:pPr>
            <w:r w:rsidRPr="004A2310">
              <w:rPr>
                <w:rFonts w:hint="eastAsia"/>
              </w:rPr>
              <w:t>金额，</w:t>
            </w:r>
            <w:r w:rsidRPr="00417CDE">
              <w:rPr>
                <w:rFonts w:hint="eastAsia"/>
              </w:rPr>
              <w:t>格式为：元</w:t>
            </w:r>
            <w:r>
              <w:t>.</w:t>
            </w:r>
            <w:r w:rsidRPr="00417CDE">
              <w:rPr>
                <w:rFonts w:hint="eastAsia"/>
              </w:rPr>
              <w:t>角分</w:t>
            </w:r>
          </w:p>
        </w:tc>
        <w:tc>
          <w:tcPr>
            <w:tcW w:w="851" w:type="dxa"/>
            <w:tcBorders>
              <w:top w:val="single" w:sz="4" w:space="0" w:color="000000"/>
              <w:left w:val="single" w:sz="4" w:space="0" w:color="000000"/>
              <w:bottom w:val="single" w:sz="4" w:space="0" w:color="000000"/>
              <w:right w:val="single" w:sz="4" w:space="0" w:color="000000"/>
            </w:tcBorders>
            <w:vAlign w:val="center"/>
          </w:tcPr>
          <w:p w:rsidR="008F1837" w:rsidRPr="004A2310" w:rsidRDefault="008F1837" w:rsidP="005C7E6B">
            <w:pPr>
              <w:jc w:val="both"/>
            </w:pPr>
            <w:r w:rsidRPr="004A2310">
              <w:rPr>
                <w:rFonts w:hint="eastAsia"/>
              </w:rPr>
              <w:t>M</w:t>
            </w:r>
          </w:p>
        </w:tc>
      </w:tr>
      <w:tr w:rsidR="008F1837" w:rsidRPr="00270E48" w:rsidTr="005C7E6B">
        <w:tc>
          <w:tcPr>
            <w:tcW w:w="2152" w:type="dxa"/>
            <w:tcBorders>
              <w:top w:val="single" w:sz="4" w:space="0" w:color="000000"/>
              <w:left w:val="single" w:sz="4" w:space="0" w:color="000000"/>
              <w:bottom w:val="single" w:sz="4" w:space="0" w:color="000000"/>
              <w:right w:val="single" w:sz="4" w:space="0" w:color="000000"/>
            </w:tcBorders>
            <w:vAlign w:val="center"/>
          </w:tcPr>
          <w:p w:rsidR="008F1837" w:rsidRPr="00286EBC" w:rsidRDefault="008F1837" w:rsidP="005C7E6B">
            <w:pPr>
              <w:ind w:right="-20"/>
              <w:jc w:val="both"/>
            </w:pPr>
            <w:r w:rsidRPr="00286EBC">
              <w:rPr>
                <w:rFonts w:hint="eastAsia"/>
              </w:rPr>
              <w:t>account</w:t>
            </w:r>
          </w:p>
        </w:tc>
        <w:tc>
          <w:tcPr>
            <w:tcW w:w="1134" w:type="dxa"/>
            <w:tcBorders>
              <w:top w:val="single" w:sz="4" w:space="0" w:color="000000"/>
              <w:left w:val="single" w:sz="4" w:space="0" w:color="000000"/>
              <w:bottom w:val="single" w:sz="4" w:space="0" w:color="000000"/>
              <w:right w:val="single" w:sz="4" w:space="0" w:color="000000"/>
            </w:tcBorders>
            <w:vAlign w:val="center"/>
          </w:tcPr>
          <w:p w:rsidR="008F1837" w:rsidRPr="00286EBC" w:rsidRDefault="008F1837" w:rsidP="005C7E6B">
            <w:pPr>
              <w:ind w:left="102" w:right="-20"/>
              <w:jc w:val="both"/>
            </w:pPr>
            <w:r w:rsidRPr="00286EBC">
              <w:rPr>
                <w:rFonts w:hint="eastAsia"/>
              </w:rPr>
              <w:t>String</w:t>
            </w:r>
          </w:p>
        </w:tc>
        <w:tc>
          <w:tcPr>
            <w:tcW w:w="4111" w:type="dxa"/>
            <w:tcBorders>
              <w:top w:val="single" w:sz="4" w:space="0" w:color="000000"/>
              <w:left w:val="single" w:sz="4" w:space="0" w:color="000000"/>
              <w:bottom w:val="single" w:sz="4" w:space="0" w:color="000000"/>
              <w:right w:val="single" w:sz="4" w:space="0" w:color="000000"/>
            </w:tcBorders>
            <w:vAlign w:val="center"/>
          </w:tcPr>
          <w:p w:rsidR="008F1837" w:rsidRPr="004A2310" w:rsidRDefault="008F1837" w:rsidP="005C7E6B">
            <w:pPr>
              <w:spacing w:line="312" w:lineRule="exact"/>
              <w:ind w:right="-20"/>
              <w:jc w:val="both"/>
            </w:pPr>
            <w:r w:rsidRPr="004A2310">
              <w:rPr>
                <w:rFonts w:hint="eastAsia"/>
              </w:rPr>
              <w:t>统一账号</w:t>
            </w:r>
            <w:r w:rsidR="00740977">
              <w:rPr>
                <w:rFonts w:hint="eastAsia"/>
              </w:rPr>
              <w:t>用户</w:t>
            </w:r>
            <w:r w:rsidR="00B353A7">
              <w:rPr>
                <w:rFonts w:hint="eastAsia"/>
              </w:rPr>
              <w:t>名</w:t>
            </w:r>
          </w:p>
        </w:tc>
        <w:tc>
          <w:tcPr>
            <w:tcW w:w="851" w:type="dxa"/>
            <w:tcBorders>
              <w:top w:val="single" w:sz="4" w:space="0" w:color="000000"/>
              <w:left w:val="single" w:sz="4" w:space="0" w:color="000000"/>
              <w:bottom w:val="single" w:sz="4" w:space="0" w:color="000000"/>
              <w:right w:val="single" w:sz="4" w:space="0" w:color="000000"/>
            </w:tcBorders>
            <w:vAlign w:val="center"/>
          </w:tcPr>
          <w:p w:rsidR="008F1837" w:rsidRPr="004A2310" w:rsidRDefault="008F1837" w:rsidP="005C7E6B">
            <w:pPr>
              <w:jc w:val="both"/>
            </w:pPr>
            <w:r w:rsidRPr="004A2310">
              <w:rPr>
                <w:rFonts w:hint="eastAsia"/>
              </w:rPr>
              <w:t>O</w:t>
            </w:r>
          </w:p>
        </w:tc>
      </w:tr>
      <w:tr w:rsidR="00EC42DC" w:rsidRPr="00270E48" w:rsidTr="005C7E6B">
        <w:tc>
          <w:tcPr>
            <w:tcW w:w="2152" w:type="dxa"/>
            <w:tcBorders>
              <w:top w:val="single" w:sz="4" w:space="0" w:color="000000"/>
              <w:left w:val="single" w:sz="4" w:space="0" w:color="000000"/>
              <w:bottom w:val="single" w:sz="4" w:space="0" w:color="000000"/>
              <w:right w:val="single" w:sz="4" w:space="0" w:color="000000"/>
            </w:tcBorders>
            <w:vAlign w:val="center"/>
          </w:tcPr>
          <w:p w:rsidR="00EC42DC" w:rsidRPr="00286EBC" w:rsidRDefault="00EC42DC" w:rsidP="005C7E6B">
            <w:pPr>
              <w:ind w:right="-20"/>
              <w:jc w:val="both"/>
            </w:pPr>
            <w:r>
              <w:rPr>
                <w:rFonts w:hint="eastAsia"/>
              </w:rPr>
              <w:t>userId</w:t>
            </w:r>
          </w:p>
        </w:tc>
        <w:tc>
          <w:tcPr>
            <w:tcW w:w="1134" w:type="dxa"/>
            <w:tcBorders>
              <w:top w:val="single" w:sz="4" w:space="0" w:color="000000"/>
              <w:left w:val="single" w:sz="4" w:space="0" w:color="000000"/>
              <w:bottom w:val="single" w:sz="4" w:space="0" w:color="000000"/>
              <w:right w:val="single" w:sz="4" w:space="0" w:color="000000"/>
            </w:tcBorders>
            <w:vAlign w:val="center"/>
          </w:tcPr>
          <w:p w:rsidR="00EC42DC" w:rsidRPr="00286EBC" w:rsidRDefault="00EC42DC" w:rsidP="005C7E6B">
            <w:pPr>
              <w:ind w:left="102" w:right="-20"/>
              <w:jc w:val="both"/>
            </w:pPr>
            <w:r>
              <w:rPr>
                <w:rFonts w:hint="eastAsia"/>
              </w:rPr>
              <w:t>userId</w:t>
            </w:r>
          </w:p>
        </w:tc>
        <w:tc>
          <w:tcPr>
            <w:tcW w:w="4111" w:type="dxa"/>
            <w:tcBorders>
              <w:top w:val="single" w:sz="4" w:space="0" w:color="000000"/>
              <w:left w:val="single" w:sz="4" w:space="0" w:color="000000"/>
              <w:bottom w:val="single" w:sz="4" w:space="0" w:color="000000"/>
              <w:right w:val="single" w:sz="4" w:space="0" w:color="000000"/>
            </w:tcBorders>
            <w:vAlign w:val="center"/>
          </w:tcPr>
          <w:p w:rsidR="00EC42DC" w:rsidRPr="004A2310" w:rsidRDefault="00EC42DC" w:rsidP="005C7E6B">
            <w:pPr>
              <w:spacing w:line="312" w:lineRule="exact"/>
              <w:ind w:right="-20"/>
              <w:jc w:val="both"/>
            </w:pPr>
            <w:r>
              <w:rPr>
                <w:rFonts w:hint="eastAsia"/>
              </w:rPr>
              <w:t>统一账号</w:t>
            </w:r>
            <w:r>
              <w:rPr>
                <w:rFonts w:hint="eastAsia"/>
              </w:rPr>
              <w:t>userid</w:t>
            </w:r>
          </w:p>
        </w:tc>
        <w:tc>
          <w:tcPr>
            <w:tcW w:w="851" w:type="dxa"/>
            <w:tcBorders>
              <w:top w:val="single" w:sz="4" w:space="0" w:color="000000"/>
              <w:left w:val="single" w:sz="4" w:space="0" w:color="000000"/>
              <w:bottom w:val="single" w:sz="4" w:space="0" w:color="000000"/>
              <w:right w:val="single" w:sz="4" w:space="0" w:color="000000"/>
            </w:tcBorders>
            <w:vAlign w:val="center"/>
          </w:tcPr>
          <w:p w:rsidR="00EC42DC" w:rsidRPr="004A2310" w:rsidRDefault="00EC42DC" w:rsidP="005C7E6B">
            <w:pPr>
              <w:jc w:val="both"/>
            </w:pPr>
            <w:r w:rsidRPr="004A2310">
              <w:rPr>
                <w:rFonts w:hint="eastAsia"/>
              </w:rPr>
              <w:t>O</w:t>
            </w:r>
          </w:p>
        </w:tc>
      </w:tr>
      <w:tr w:rsidR="008F1837" w:rsidRPr="00270E48" w:rsidTr="005C7E6B">
        <w:tc>
          <w:tcPr>
            <w:tcW w:w="2152" w:type="dxa"/>
            <w:tcBorders>
              <w:top w:val="single" w:sz="4" w:space="0" w:color="000000"/>
              <w:left w:val="single" w:sz="4" w:space="0" w:color="000000"/>
              <w:bottom w:val="single" w:sz="4" w:space="0" w:color="000000"/>
              <w:right w:val="single" w:sz="4" w:space="0" w:color="000000"/>
            </w:tcBorders>
            <w:vAlign w:val="center"/>
          </w:tcPr>
          <w:p w:rsidR="008F1837" w:rsidRPr="00286EBC" w:rsidRDefault="008F1837" w:rsidP="005C7E6B">
            <w:pPr>
              <w:ind w:right="-20"/>
              <w:jc w:val="both"/>
            </w:pPr>
            <w:r w:rsidRPr="00286EBC">
              <w:rPr>
                <w:rFonts w:hint="eastAsia"/>
              </w:rPr>
              <w:t>deviceID</w:t>
            </w:r>
          </w:p>
        </w:tc>
        <w:tc>
          <w:tcPr>
            <w:tcW w:w="1134" w:type="dxa"/>
            <w:tcBorders>
              <w:top w:val="single" w:sz="4" w:space="0" w:color="000000"/>
              <w:left w:val="single" w:sz="4" w:space="0" w:color="000000"/>
              <w:bottom w:val="single" w:sz="4" w:space="0" w:color="000000"/>
              <w:right w:val="single" w:sz="4" w:space="0" w:color="000000"/>
            </w:tcBorders>
            <w:vAlign w:val="center"/>
          </w:tcPr>
          <w:p w:rsidR="008F1837" w:rsidRPr="00286EBC" w:rsidRDefault="008F1837" w:rsidP="005C7E6B">
            <w:pPr>
              <w:ind w:left="102" w:right="-20"/>
              <w:jc w:val="both"/>
            </w:pPr>
            <w:r w:rsidRPr="00286EBC">
              <w:rPr>
                <w:rFonts w:hint="eastAsia"/>
              </w:rPr>
              <w:t>String</w:t>
            </w:r>
          </w:p>
        </w:tc>
        <w:tc>
          <w:tcPr>
            <w:tcW w:w="4111" w:type="dxa"/>
            <w:tcBorders>
              <w:top w:val="single" w:sz="4" w:space="0" w:color="000000"/>
              <w:left w:val="single" w:sz="4" w:space="0" w:color="000000"/>
              <w:bottom w:val="single" w:sz="4" w:space="0" w:color="000000"/>
              <w:right w:val="single" w:sz="4" w:space="0" w:color="000000"/>
            </w:tcBorders>
            <w:vAlign w:val="center"/>
          </w:tcPr>
          <w:p w:rsidR="008F1837" w:rsidRPr="004A2310" w:rsidRDefault="008F1837" w:rsidP="005C7E6B">
            <w:pPr>
              <w:spacing w:line="312" w:lineRule="exact"/>
              <w:ind w:right="-20"/>
              <w:jc w:val="both"/>
            </w:pPr>
            <w:r w:rsidRPr="004A2310">
              <w:rPr>
                <w:rFonts w:hint="eastAsia"/>
              </w:rPr>
              <w:t>IMEI</w:t>
            </w:r>
            <w:r w:rsidRPr="004A2310">
              <w:rPr>
                <w:rFonts w:hint="eastAsia"/>
              </w:rPr>
              <w:t>或</w:t>
            </w:r>
            <w:r w:rsidRPr="004A2310">
              <w:rPr>
                <w:rFonts w:hint="eastAsia"/>
              </w:rPr>
              <w:t>MEID</w:t>
            </w:r>
          </w:p>
        </w:tc>
        <w:tc>
          <w:tcPr>
            <w:tcW w:w="851" w:type="dxa"/>
            <w:tcBorders>
              <w:top w:val="single" w:sz="4" w:space="0" w:color="000000"/>
              <w:left w:val="single" w:sz="4" w:space="0" w:color="000000"/>
              <w:bottom w:val="single" w:sz="4" w:space="0" w:color="000000"/>
              <w:right w:val="single" w:sz="4" w:space="0" w:color="000000"/>
            </w:tcBorders>
            <w:vAlign w:val="center"/>
          </w:tcPr>
          <w:p w:rsidR="008F1837" w:rsidRPr="004A2310" w:rsidRDefault="008F1837" w:rsidP="005C7E6B">
            <w:pPr>
              <w:jc w:val="both"/>
            </w:pPr>
            <w:r w:rsidRPr="004A2310">
              <w:rPr>
                <w:rFonts w:hint="eastAsia"/>
              </w:rPr>
              <w:t>M</w:t>
            </w:r>
          </w:p>
        </w:tc>
      </w:tr>
      <w:tr w:rsidR="008F1837" w:rsidRPr="00270E48" w:rsidTr="005C7E6B">
        <w:tc>
          <w:tcPr>
            <w:tcW w:w="2152" w:type="dxa"/>
            <w:tcBorders>
              <w:top w:val="single" w:sz="4" w:space="0" w:color="000000"/>
              <w:left w:val="single" w:sz="4" w:space="0" w:color="000000"/>
              <w:bottom w:val="single" w:sz="4" w:space="0" w:color="000000"/>
              <w:right w:val="single" w:sz="4" w:space="0" w:color="000000"/>
            </w:tcBorders>
            <w:vAlign w:val="center"/>
          </w:tcPr>
          <w:p w:rsidR="008F1837" w:rsidRPr="00286EBC" w:rsidRDefault="008F1837" w:rsidP="005C7E6B">
            <w:pPr>
              <w:ind w:right="-20"/>
              <w:jc w:val="both"/>
            </w:pPr>
            <w:r w:rsidRPr="00286EBC">
              <w:rPr>
                <w:rFonts w:hint="eastAsia"/>
              </w:rPr>
              <w:t>pkgName</w:t>
            </w:r>
          </w:p>
        </w:tc>
        <w:tc>
          <w:tcPr>
            <w:tcW w:w="1134" w:type="dxa"/>
            <w:tcBorders>
              <w:top w:val="single" w:sz="4" w:space="0" w:color="000000"/>
              <w:left w:val="single" w:sz="4" w:space="0" w:color="000000"/>
              <w:bottom w:val="single" w:sz="4" w:space="0" w:color="000000"/>
              <w:right w:val="single" w:sz="4" w:space="0" w:color="000000"/>
            </w:tcBorders>
            <w:vAlign w:val="center"/>
          </w:tcPr>
          <w:p w:rsidR="008F1837" w:rsidRPr="00286EBC" w:rsidRDefault="008F1837" w:rsidP="005C7E6B">
            <w:pPr>
              <w:ind w:left="102" w:right="-20"/>
              <w:jc w:val="both"/>
            </w:pPr>
            <w:r w:rsidRPr="00286EBC">
              <w:rPr>
                <w:rFonts w:hint="eastAsia"/>
              </w:rPr>
              <w:t>String</w:t>
            </w:r>
          </w:p>
        </w:tc>
        <w:tc>
          <w:tcPr>
            <w:tcW w:w="4111" w:type="dxa"/>
            <w:tcBorders>
              <w:top w:val="single" w:sz="4" w:space="0" w:color="000000"/>
              <w:left w:val="single" w:sz="4" w:space="0" w:color="000000"/>
              <w:bottom w:val="single" w:sz="4" w:space="0" w:color="000000"/>
              <w:right w:val="single" w:sz="4" w:space="0" w:color="000000"/>
            </w:tcBorders>
            <w:vAlign w:val="center"/>
          </w:tcPr>
          <w:p w:rsidR="008F1837" w:rsidRPr="004A2310" w:rsidRDefault="008F1837" w:rsidP="005C7E6B">
            <w:pPr>
              <w:spacing w:line="312" w:lineRule="exact"/>
              <w:ind w:right="-20"/>
              <w:jc w:val="both"/>
            </w:pPr>
            <w:r w:rsidRPr="004A2310">
              <w:rPr>
                <w:rFonts w:hint="eastAsia"/>
              </w:rPr>
              <w:t>应用包名</w:t>
            </w:r>
          </w:p>
        </w:tc>
        <w:tc>
          <w:tcPr>
            <w:tcW w:w="851" w:type="dxa"/>
            <w:tcBorders>
              <w:top w:val="single" w:sz="4" w:space="0" w:color="000000"/>
              <w:left w:val="single" w:sz="4" w:space="0" w:color="000000"/>
              <w:bottom w:val="single" w:sz="4" w:space="0" w:color="000000"/>
              <w:right w:val="single" w:sz="4" w:space="0" w:color="000000"/>
            </w:tcBorders>
            <w:vAlign w:val="center"/>
          </w:tcPr>
          <w:p w:rsidR="008F1837" w:rsidRPr="004A2310" w:rsidRDefault="008F1837" w:rsidP="005C7E6B">
            <w:pPr>
              <w:jc w:val="both"/>
            </w:pPr>
            <w:r w:rsidRPr="004A2310">
              <w:rPr>
                <w:rFonts w:hint="eastAsia"/>
              </w:rPr>
              <w:t>M</w:t>
            </w:r>
          </w:p>
        </w:tc>
      </w:tr>
      <w:tr w:rsidR="008F1837" w:rsidRPr="00270E48" w:rsidTr="005C7E6B">
        <w:tc>
          <w:tcPr>
            <w:tcW w:w="2152" w:type="dxa"/>
            <w:tcBorders>
              <w:top w:val="single" w:sz="4" w:space="0" w:color="000000"/>
              <w:left w:val="single" w:sz="4" w:space="0" w:color="000000"/>
              <w:bottom w:val="single" w:sz="4" w:space="0" w:color="000000"/>
              <w:right w:val="single" w:sz="4" w:space="0" w:color="000000"/>
            </w:tcBorders>
            <w:vAlign w:val="center"/>
          </w:tcPr>
          <w:p w:rsidR="008F1837" w:rsidRPr="00286EBC" w:rsidRDefault="008F1837" w:rsidP="005C7E6B">
            <w:pPr>
              <w:ind w:right="-20"/>
              <w:jc w:val="both"/>
            </w:pPr>
            <w:r w:rsidRPr="00286EBC">
              <w:rPr>
                <w:rFonts w:hint="eastAsia"/>
              </w:rPr>
              <w:t>product</w:t>
            </w:r>
          </w:p>
        </w:tc>
        <w:tc>
          <w:tcPr>
            <w:tcW w:w="1134" w:type="dxa"/>
            <w:tcBorders>
              <w:top w:val="single" w:sz="4" w:space="0" w:color="000000"/>
              <w:left w:val="single" w:sz="4" w:space="0" w:color="000000"/>
              <w:bottom w:val="single" w:sz="4" w:space="0" w:color="000000"/>
              <w:right w:val="single" w:sz="4" w:space="0" w:color="000000"/>
            </w:tcBorders>
            <w:vAlign w:val="center"/>
          </w:tcPr>
          <w:p w:rsidR="008F1837" w:rsidRPr="00286EBC" w:rsidRDefault="008F1837" w:rsidP="005C7E6B">
            <w:pPr>
              <w:ind w:left="102" w:right="-20"/>
              <w:jc w:val="both"/>
            </w:pPr>
            <w:r w:rsidRPr="00286EBC">
              <w:rPr>
                <w:rFonts w:hint="eastAsia"/>
              </w:rPr>
              <w:t>String</w:t>
            </w:r>
          </w:p>
        </w:tc>
        <w:tc>
          <w:tcPr>
            <w:tcW w:w="4111" w:type="dxa"/>
            <w:tcBorders>
              <w:top w:val="single" w:sz="4" w:space="0" w:color="000000"/>
              <w:left w:val="single" w:sz="4" w:space="0" w:color="000000"/>
              <w:bottom w:val="single" w:sz="4" w:space="0" w:color="000000"/>
              <w:right w:val="single" w:sz="4" w:space="0" w:color="000000"/>
            </w:tcBorders>
            <w:vAlign w:val="center"/>
          </w:tcPr>
          <w:p w:rsidR="008F1837" w:rsidRPr="004A2310" w:rsidRDefault="008F1837" w:rsidP="005C7E6B">
            <w:pPr>
              <w:spacing w:line="312" w:lineRule="exact"/>
              <w:ind w:right="-20"/>
              <w:jc w:val="both"/>
            </w:pPr>
            <w:r w:rsidRPr="004A2310">
              <w:rPr>
                <w:rFonts w:hint="eastAsia"/>
              </w:rPr>
              <w:t>商品名称</w:t>
            </w:r>
          </w:p>
        </w:tc>
        <w:tc>
          <w:tcPr>
            <w:tcW w:w="851" w:type="dxa"/>
            <w:tcBorders>
              <w:top w:val="single" w:sz="4" w:space="0" w:color="000000"/>
              <w:left w:val="single" w:sz="4" w:space="0" w:color="000000"/>
              <w:bottom w:val="single" w:sz="4" w:space="0" w:color="000000"/>
              <w:right w:val="single" w:sz="4" w:space="0" w:color="000000"/>
            </w:tcBorders>
            <w:vAlign w:val="center"/>
          </w:tcPr>
          <w:p w:rsidR="008F1837" w:rsidRPr="004A2310" w:rsidRDefault="008F1837" w:rsidP="005C7E6B">
            <w:pPr>
              <w:jc w:val="both"/>
            </w:pPr>
            <w:r w:rsidRPr="004A2310">
              <w:rPr>
                <w:rFonts w:hint="eastAsia"/>
              </w:rPr>
              <w:t>M</w:t>
            </w:r>
          </w:p>
        </w:tc>
      </w:tr>
      <w:tr w:rsidR="008F1837" w:rsidRPr="00270E48" w:rsidTr="005C7E6B">
        <w:tc>
          <w:tcPr>
            <w:tcW w:w="2152" w:type="dxa"/>
            <w:tcBorders>
              <w:top w:val="single" w:sz="4" w:space="0" w:color="000000"/>
              <w:left w:val="single" w:sz="4" w:space="0" w:color="000000"/>
              <w:bottom w:val="single" w:sz="4" w:space="0" w:color="000000"/>
              <w:right w:val="single" w:sz="4" w:space="0" w:color="000000"/>
            </w:tcBorders>
            <w:vAlign w:val="center"/>
          </w:tcPr>
          <w:p w:rsidR="008F1837" w:rsidRPr="00286EBC" w:rsidRDefault="008F1837" w:rsidP="005C7E6B">
            <w:pPr>
              <w:ind w:right="-20"/>
              <w:jc w:val="both"/>
            </w:pPr>
            <w:r>
              <w:rPr>
                <w:rFonts w:hint="eastAsia"/>
              </w:rPr>
              <w:t>productDesc</w:t>
            </w:r>
          </w:p>
        </w:tc>
        <w:tc>
          <w:tcPr>
            <w:tcW w:w="1134" w:type="dxa"/>
            <w:tcBorders>
              <w:top w:val="single" w:sz="4" w:space="0" w:color="000000"/>
              <w:left w:val="single" w:sz="4" w:space="0" w:color="000000"/>
              <w:bottom w:val="single" w:sz="4" w:space="0" w:color="000000"/>
              <w:right w:val="single" w:sz="4" w:space="0" w:color="000000"/>
            </w:tcBorders>
            <w:vAlign w:val="center"/>
          </w:tcPr>
          <w:p w:rsidR="008F1837" w:rsidRPr="00286EBC" w:rsidRDefault="008F1837" w:rsidP="005C7E6B">
            <w:pPr>
              <w:ind w:left="102" w:right="-20"/>
              <w:jc w:val="both"/>
            </w:pPr>
            <w:r w:rsidRPr="00286EBC">
              <w:rPr>
                <w:rFonts w:hint="eastAsia"/>
              </w:rPr>
              <w:t>String</w:t>
            </w:r>
          </w:p>
        </w:tc>
        <w:tc>
          <w:tcPr>
            <w:tcW w:w="4111" w:type="dxa"/>
            <w:tcBorders>
              <w:top w:val="single" w:sz="4" w:space="0" w:color="000000"/>
              <w:left w:val="single" w:sz="4" w:space="0" w:color="000000"/>
              <w:bottom w:val="single" w:sz="4" w:space="0" w:color="000000"/>
              <w:right w:val="single" w:sz="4" w:space="0" w:color="000000"/>
            </w:tcBorders>
            <w:vAlign w:val="center"/>
          </w:tcPr>
          <w:p w:rsidR="008F1837" w:rsidRPr="004A2310" w:rsidRDefault="008F1837" w:rsidP="005C7E6B">
            <w:pPr>
              <w:spacing w:line="312" w:lineRule="exact"/>
              <w:ind w:right="-20"/>
              <w:jc w:val="both"/>
            </w:pPr>
            <w:r>
              <w:rPr>
                <w:rFonts w:hint="eastAsia"/>
              </w:rPr>
              <w:t>商品描述</w:t>
            </w:r>
          </w:p>
        </w:tc>
        <w:tc>
          <w:tcPr>
            <w:tcW w:w="851" w:type="dxa"/>
            <w:tcBorders>
              <w:top w:val="single" w:sz="4" w:space="0" w:color="000000"/>
              <w:left w:val="single" w:sz="4" w:space="0" w:color="000000"/>
              <w:bottom w:val="single" w:sz="4" w:space="0" w:color="000000"/>
              <w:right w:val="single" w:sz="4" w:space="0" w:color="000000"/>
            </w:tcBorders>
            <w:vAlign w:val="center"/>
          </w:tcPr>
          <w:p w:rsidR="008F1837" w:rsidRPr="004A2310" w:rsidRDefault="008F1837" w:rsidP="005C7E6B">
            <w:pPr>
              <w:jc w:val="both"/>
            </w:pPr>
            <w:r w:rsidRPr="004A2310">
              <w:rPr>
                <w:rFonts w:hint="eastAsia"/>
              </w:rPr>
              <w:t>O</w:t>
            </w:r>
          </w:p>
        </w:tc>
      </w:tr>
      <w:tr w:rsidR="008F1837" w:rsidRPr="00270E48" w:rsidTr="005C7E6B">
        <w:tc>
          <w:tcPr>
            <w:tcW w:w="2152" w:type="dxa"/>
            <w:tcBorders>
              <w:top w:val="single" w:sz="4" w:space="0" w:color="000000"/>
              <w:left w:val="single" w:sz="4" w:space="0" w:color="000000"/>
              <w:bottom w:val="single" w:sz="4" w:space="0" w:color="000000"/>
              <w:right w:val="single" w:sz="4" w:space="0" w:color="000000"/>
            </w:tcBorders>
            <w:vAlign w:val="center"/>
          </w:tcPr>
          <w:p w:rsidR="008F1837" w:rsidRPr="00286EBC" w:rsidRDefault="008F1837" w:rsidP="005C7E6B">
            <w:pPr>
              <w:ind w:right="-20"/>
              <w:jc w:val="both"/>
            </w:pPr>
            <w:r>
              <w:rPr>
                <w:rFonts w:hint="eastAsia"/>
              </w:rPr>
              <w:t>remark</w:t>
            </w:r>
          </w:p>
        </w:tc>
        <w:tc>
          <w:tcPr>
            <w:tcW w:w="1134" w:type="dxa"/>
            <w:tcBorders>
              <w:top w:val="single" w:sz="4" w:space="0" w:color="000000"/>
              <w:left w:val="single" w:sz="4" w:space="0" w:color="000000"/>
              <w:bottom w:val="single" w:sz="4" w:space="0" w:color="000000"/>
              <w:right w:val="single" w:sz="4" w:space="0" w:color="000000"/>
            </w:tcBorders>
            <w:vAlign w:val="center"/>
          </w:tcPr>
          <w:p w:rsidR="008F1837" w:rsidRPr="00286EBC" w:rsidRDefault="008F1837" w:rsidP="005C7E6B">
            <w:pPr>
              <w:ind w:left="102" w:right="-20"/>
              <w:jc w:val="both"/>
            </w:pPr>
            <w:r w:rsidRPr="00286EBC">
              <w:rPr>
                <w:rFonts w:hint="eastAsia"/>
              </w:rPr>
              <w:t>String</w:t>
            </w:r>
          </w:p>
        </w:tc>
        <w:tc>
          <w:tcPr>
            <w:tcW w:w="4111" w:type="dxa"/>
            <w:tcBorders>
              <w:top w:val="single" w:sz="4" w:space="0" w:color="000000"/>
              <w:left w:val="single" w:sz="4" w:space="0" w:color="000000"/>
              <w:bottom w:val="single" w:sz="4" w:space="0" w:color="000000"/>
              <w:right w:val="single" w:sz="4" w:space="0" w:color="000000"/>
            </w:tcBorders>
            <w:vAlign w:val="center"/>
          </w:tcPr>
          <w:p w:rsidR="008F1837" w:rsidRPr="004A2310" w:rsidRDefault="008F1837" w:rsidP="005C7E6B">
            <w:pPr>
              <w:spacing w:line="312" w:lineRule="exact"/>
              <w:ind w:right="-20"/>
              <w:jc w:val="both"/>
            </w:pPr>
            <w:r w:rsidRPr="004A2310">
              <w:rPr>
                <w:rFonts w:hint="eastAsia"/>
              </w:rPr>
              <w:t>备注</w:t>
            </w:r>
          </w:p>
        </w:tc>
        <w:tc>
          <w:tcPr>
            <w:tcW w:w="851" w:type="dxa"/>
            <w:tcBorders>
              <w:top w:val="single" w:sz="4" w:space="0" w:color="000000"/>
              <w:left w:val="single" w:sz="4" w:space="0" w:color="000000"/>
              <w:bottom w:val="single" w:sz="4" w:space="0" w:color="000000"/>
              <w:right w:val="single" w:sz="4" w:space="0" w:color="000000"/>
            </w:tcBorders>
            <w:vAlign w:val="center"/>
          </w:tcPr>
          <w:p w:rsidR="008F1837" w:rsidRPr="004A2310" w:rsidRDefault="008F1837" w:rsidP="005C7E6B">
            <w:pPr>
              <w:jc w:val="both"/>
            </w:pPr>
            <w:r w:rsidRPr="004A2310">
              <w:rPr>
                <w:rFonts w:hint="eastAsia"/>
              </w:rPr>
              <w:t>O</w:t>
            </w:r>
          </w:p>
        </w:tc>
      </w:tr>
      <w:tr w:rsidR="00C642BD" w:rsidRPr="00270E48" w:rsidTr="005C7E6B">
        <w:tc>
          <w:tcPr>
            <w:tcW w:w="2152" w:type="dxa"/>
            <w:tcBorders>
              <w:top w:val="single" w:sz="4" w:space="0" w:color="000000"/>
              <w:left w:val="single" w:sz="4" w:space="0" w:color="000000"/>
              <w:bottom w:val="single" w:sz="4" w:space="0" w:color="000000"/>
              <w:right w:val="single" w:sz="4" w:space="0" w:color="000000"/>
            </w:tcBorders>
            <w:vAlign w:val="center"/>
          </w:tcPr>
          <w:p w:rsidR="00C642BD" w:rsidRDefault="00C642BD" w:rsidP="005C7E6B">
            <w:pPr>
              <w:ind w:right="-20"/>
              <w:jc w:val="both"/>
            </w:pPr>
            <w:r>
              <w:rPr>
                <w:rFonts w:hint="eastAsia"/>
              </w:rPr>
              <w:t>serialNo</w:t>
            </w:r>
          </w:p>
        </w:tc>
        <w:tc>
          <w:tcPr>
            <w:tcW w:w="1134" w:type="dxa"/>
            <w:tcBorders>
              <w:top w:val="single" w:sz="4" w:space="0" w:color="000000"/>
              <w:left w:val="single" w:sz="4" w:space="0" w:color="000000"/>
              <w:bottom w:val="single" w:sz="4" w:space="0" w:color="000000"/>
              <w:right w:val="single" w:sz="4" w:space="0" w:color="000000"/>
            </w:tcBorders>
            <w:vAlign w:val="center"/>
          </w:tcPr>
          <w:p w:rsidR="00C642BD" w:rsidRPr="00286EBC" w:rsidRDefault="00C642BD" w:rsidP="005C7E6B">
            <w:pPr>
              <w:ind w:left="102" w:right="-20"/>
              <w:jc w:val="both"/>
            </w:pPr>
            <w:r w:rsidRPr="00286EBC">
              <w:rPr>
                <w:rFonts w:hint="eastAsia"/>
              </w:rPr>
              <w:t>String</w:t>
            </w:r>
          </w:p>
        </w:tc>
        <w:tc>
          <w:tcPr>
            <w:tcW w:w="4111" w:type="dxa"/>
            <w:tcBorders>
              <w:top w:val="single" w:sz="4" w:space="0" w:color="000000"/>
              <w:left w:val="single" w:sz="4" w:space="0" w:color="000000"/>
              <w:bottom w:val="single" w:sz="4" w:space="0" w:color="000000"/>
              <w:right w:val="single" w:sz="4" w:space="0" w:color="000000"/>
            </w:tcBorders>
            <w:vAlign w:val="center"/>
          </w:tcPr>
          <w:p w:rsidR="00C642BD" w:rsidRPr="004A2310" w:rsidRDefault="00A72EB8" w:rsidP="0092525A">
            <w:pPr>
              <w:spacing w:line="312" w:lineRule="exact"/>
              <w:ind w:right="-20"/>
              <w:jc w:val="both"/>
            </w:pPr>
            <w:r>
              <w:rPr>
                <w:rFonts w:hint="eastAsia"/>
              </w:rPr>
              <w:t>系列号，</w:t>
            </w:r>
            <w:r w:rsidR="00773BE9">
              <w:rPr>
                <w:rFonts w:hint="eastAsia"/>
              </w:rPr>
              <w:t>防止重复请求，</w:t>
            </w:r>
            <w:r w:rsidR="0092525A">
              <w:rPr>
                <w:rFonts w:hint="eastAsia"/>
              </w:rPr>
              <w:t>建议</w:t>
            </w:r>
            <w:r w:rsidR="00773BE9">
              <w:rPr>
                <w:rFonts w:hint="eastAsia"/>
              </w:rPr>
              <w:t>格式：</w:t>
            </w:r>
            <w:r w:rsidR="0092525A">
              <w:rPr>
                <w:rFonts w:hint="eastAsia"/>
              </w:rPr>
              <w:t>去除特殊字符的</w:t>
            </w:r>
            <w:r w:rsidR="0092525A">
              <w:rPr>
                <w:rFonts w:hint="eastAsia"/>
              </w:rPr>
              <w:t>UUID</w:t>
            </w:r>
            <w:r w:rsidR="0092525A">
              <w:rPr>
                <w:rFonts w:hint="eastAsia"/>
              </w:rPr>
              <w:t>值，全局唯一</w:t>
            </w:r>
          </w:p>
        </w:tc>
        <w:tc>
          <w:tcPr>
            <w:tcW w:w="851" w:type="dxa"/>
            <w:tcBorders>
              <w:top w:val="single" w:sz="4" w:space="0" w:color="000000"/>
              <w:left w:val="single" w:sz="4" w:space="0" w:color="000000"/>
              <w:bottom w:val="single" w:sz="4" w:space="0" w:color="000000"/>
              <w:right w:val="single" w:sz="4" w:space="0" w:color="000000"/>
            </w:tcBorders>
            <w:vAlign w:val="center"/>
          </w:tcPr>
          <w:p w:rsidR="00C642BD" w:rsidRPr="004A2310" w:rsidRDefault="00C642BD" w:rsidP="005C7E6B">
            <w:pPr>
              <w:jc w:val="both"/>
            </w:pPr>
            <w:r w:rsidRPr="004A2310">
              <w:rPr>
                <w:rFonts w:hint="eastAsia"/>
              </w:rPr>
              <w:t>M</w:t>
            </w:r>
          </w:p>
        </w:tc>
      </w:tr>
      <w:tr w:rsidR="0046754B" w:rsidRPr="00270E48" w:rsidTr="00BC7D80">
        <w:tc>
          <w:tcPr>
            <w:tcW w:w="2152" w:type="dxa"/>
            <w:tcBorders>
              <w:top w:val="single" w:sz="4" w:space="0" w:color="000000"/>
              <w:left w:val="single" w:sz="4" w:space="0" w:color="000000"/>
              <w:bottom w:val="single" w:sz="4" w:space="0" w:color="000000"/>
              <w:right w:val="single" w:sz="4" w:space="0" w:color="000000"/>
            </w:tcBorders>
          </w:tcPr>
          <w:p w:rsidR="0046754B" w:rsidRDefault="0046754B" w:rsidP="00FB6025">
            <w:pPr>
              <w:ind w:right="-20"/>
            </w:pPr>
            <w:r>
              <w:rPr>
                <w:rFonts w:hint="eastAsia"/>
              </w:rPr>
              <w:t>yeeOrAliPaySignContent</w:t>
            </w:r>
          </w:p>
        </w:tc>
        <w:tc>
          <w:tcPr>
            <w:tcW w:w="1134" w:type="dxa"/>
            <w:tcBorders>
              <w:top w:val="single" w:sz="4" w:space="0" w:color="000000"/>
              <w:left w:val="single" w:sz="4" w:space="0" w:color="000000"/>
              <w:bottom w:val="single" w:sz="4" w:space="0" w:color="000000"/>
              <w:right w:val="single" w:sz="4" w:space="0" w:color="000000"/>
            </w:tcBorders>
          </w:tcPr>
          <w:p w:rsidR="0046754B" w:rsidRPr="00286EBC" w:rsidRDefault="0046754B" w:rsidP="00FB6025">
            <w:pPr>
              <w:ind w:left="102" w:right="-20"/>
            </w:pPr>
            <w:r w:rsidRPr="00286EBC">
              <w:rPr>
                <w:rFonts w:hint="eastAsia"/>
              </w:rPr>
              <w:t>String</w:t>
            </w:r>
          </w:p>
        </w:tc>
        <w:tc>
          <w:tcPr>
            <w:tcW w:w="4111" w:type="dxa"/>
            <w:tcBorders>
              <w:top w:val="single" w:sz="4" w:space="0" w:color="000000"/>
              <w:left w:val="single" w:sz="4" w:space="0" w:color="000000"/>
              <w:bottom w:val="single" w:sz="4" w:space="0" w:color="000000"/>
              <w:right w:val="single" w:sz="4" w:space="0" w:color="000000"/>
            </w:tcBorders>
          </w:tcPr>
          <w:p w:rsidR="0046754B" w:rsidRDefault="0046754B" w:rsidP="00FB6025">
            <w:pPr>
              <w:spacing w:line="312" w:lineRule="exact"/>
              <w:ind w:right="-20"/>
            </w:pPr>
            <w:r>
              <w:rPr>
                <w:rFonts w:hint="eastAsia"/>
              </w:rPr>
              <w:t>易宝或支付宝</w:t>
            </w:r>
            <w:r w:rsidR="00760F50">
              <w:rPr>
                <w:rFonts w:hint="eastAsia"/>
              </w:rPr>
              <w:t>、短代</w:t>
            </w:r>
            <w:r>
              <w:rPr>
                <w:rFonts w:hint="eastAsia"/>
              </w:rPr>
              <w:t>签名数据，交易服务器需要使用易宝或支付宝的密钥进行验签。</w:t>
            </w:r>
          </w:p>
          <w:p w:rsidR="005B2E20" w:rsidRDefault="005B2E20" w:rsidP="00FB6025">
            <w:pPr>
              <w:spacing w:line="312" w:lineRule="exact"/>
              <w:ind w:right="-20"/>
            </w:pPr>
            <w:r>
              <w:rPr>
                <w:rFonts w:hint="eastAsia"/>
              </w:rPr>
              <w:t>注：短代签名数据生成和支付宝一致。</w:t>
            </w:r>
          </w:p>
        </w:tc>
        <w:tc>
          <w:tcPr>
            <w:tcW w:w="851" w:type="dxa"/>
            <w:tcBorders>
              <w:top w:val="single" w:sz="4" w:space="0" w:color="000000"/>
              <w:left w:val="single" w:sz="4" w:space="0" w:color="000000"/>
              <w:bottom w:val="single" w:sz="4" w:space="0" w:color="000000"/>
              <w:right w:val="single" w:sz="4" w:space="0" w:color="000000"/>
            </w:tcBorders>
          </w:tcPr>
          <w:p w:rsidR="0046754B" w:rsidRPr="004A2310" w:rsidRDefault="0046754B" w:rsidP="00FB6025">
            <w:r w:rsidRPr="004A2310">
              <w:rPr>
                <w:rFonts w:hint="eastAsia"/>
              </w:rPr>
              <w:t>M</w:t>
            </w:r>
          </w:p>
        </w:tc>
      </w:tr>
      <w:tr w:rsidR="0046754B" w:rsidRPr="00270E48" w:rsidTr="00BC7D80">
        <w:tc>
          <w:tcPr>
            <w:tcW w:w="2152" w:type="dxa"/>
            <w:tcBorders>
              <w:top w:val="single" w:sz="4" w:space="0" w:color="000000"/>
              <w:left w:val="single" w:sz="4" w:space="0" w:color="000000"/>
              <w:bottom w:val="single" w:sz="4" w:space="0" w:color="000000"/>
              <w:right w:val="single" w:sz="4" w:space="0" w:color="000000"/>
            </w:tcBorders>
          </w:tcPr>
          <w:p w:rsidR="0046754B" w:rsidRDefault="0046754B" w:rsidP="00FB6025">
            <w:pPr>
              <w:ind w:right="-20"/>
            </w:pPr>
            <w:r>
              <w:rPr>
                <w:rFonts w:hint="eastAsia"/>
              </w:rPr>
              <w:t>yeeOrAliPaySign</w:t>
            </w:r>
          </w:p>
        </w:tc>
        <w:tc>
          <w:tcPr>
            <w:tcW w:w="1134" w:type="dxa"/>
            <w:tcBorders>
              <w:top w:val="single" w:sz="4" w:space="0" w:color="000000"/>
              <w:left w:val="single" w:sz="4" w:space="0" w:color="000000"/>
              <w:bottom w:val="single" w:sz="4" w:space="0" w:color="000000"/>
              <w:right w:val="single" w:sz="4" w:space="0" w:color="000000"/>
            </w:tcBorders>
          </w:tcPr>
          <w:p w:rsidR="0046754B" w:rsidRPr="00286EBC" w:rsidRDefault="0046754B" w:rsidP="00FB6025">
            <w:pPr>
              <w:ind w:left="102" w:right="-20"/>
            </w:pPr>
            <w:r w:rsidRPr="00286EBC">
              <w:rPr>
                <w:rFonts w:hint="eastAsia"/>
              </w:rPr>
              <w:t>String</w:t>
            </w:r>
          </w:p>
        </w:tc>
        <w:tc>
          <w:tcPr>
            <w:tcW w:w="4111" w:type="dxa"/>
            <w:tcBorders>
              <w:top w:val="single" w:sz="4" w:space="0" w:color="000000"/>
              <w:left w:val="single" w:sz="4" w:space="0" w:color="000000"/>
              <w:bottom w:val="single" w:sz="4" w:space="0" w:color="000000"/>
              <w:right w:val="single" w:sz="4" w:space="0" w:color="000000"/>
            </w:tcBorders>
          </w:tcPr>
          <w:p w:rsidR="0046754B" w:rsidRDefault="0046754B" w:rsidP="00FB6025">
            <w:pPr>
              <w:spacing w:line="312" w:lineRule="exact"/>
              <w:ind w:right="-20"/>
            </w:pPr>
            <w:r>
              <w:rPr>
                <w:rFonts w:hint="eastAsia"/>
              </w:rPr>
              <w:t>易宝或支付宝</w:t>
            </w:r>
            <w:r w:rsidR="00DC6788">
              <w:rPr>
                <w:rFonts w:hint="eastAsia"/>
              </w:rPr>
              <w:t>、短代</w:t>
            </w:r>
            <w:r>
              <w:rPr>
                <w:rFonts w:hint="eastAsia"/>
              </w:rPr>
              <w:t>支付返回的签名，交易服</w:t>
            </w:r>
            <w:r>
              <w:rPr>
                <w:rFonts w:hint="eastAsia"/>
              </w:rPr>
              <w:lastRenderedPageBreak/>
              <w:t>务器对</w:t>
            </w:r>
            <w:r>
              <w:rPr>
                <w:rFonts w:hint="eastAsia"/>
              </w:rPr>
              <w:t>yeeOrAliPaySignContent</w:t>
            </w:r>
            <w:r>
              <w:rPr>
                <w:rFonts w:hint="eastAsia"/>
              </w:rPr>
              <w:t>内容加密后，和该值进行比较，判断签名是否正确。</w:t>
            </w:r>
          </w:p>
        </w:tc>
        <w:tc>
          <w:tcPr>
            <w:tcW w:w="851" w:type="dxa"/>
            <w:tcBorders>
              <w:top w:val="single" w:sz="4" w:space="0" w:color="000000"/>
              <w:left w:val="single" w:sz="4" w:space="0" w:color="000000"/>
              <w:bottom w:val="single" w:sz="4" w:space="0" w:color="000000"/>
              <w:right w:val="single" w:sz="4" w:space="0" w:color="000000"/>
            </w:tcBorders>
          </w:tcPr>
          <w:p w:rsidR="0046754B" w:rsidRPr="004A2310" w:rsidRDefault="0046754B" w:rsidP="00FB6025">
            <w:r w:rsidRPr="004A2310">
              <w:rPr>
                <w:rFonts w:hint="eastAsia"/>
              </w:rPr>
              <w:lastRenderedPageBreak/>
              <w:t>M</w:t>
            </w:r>
          </w:p>
        </w:tc>
      </w:tr>
      <w:tr w:rsidR="0046754B" w:rsidRPr="00270E48" w:rsidTr="00BC7D80">
        <w:tc>
          <w:tcPr>
            <w:tcW w:w="2152" w:type="dxa"/>
            <w:tcBorders>
              <w:top w:val="single" w:sz="4" w:space="0" w:color="000000"/>
              <w:left w:val="single" w:sz="4" w:space="0" w:color="000000"/>
              <w:bottom w:val="single" w:sz="4" w:space="0" w:color="000000"/>
              <w:right w:val="single" w:sz="4" w:space="0" w:color="000000"/>
            </w:tcBorders>
          </w:tcPr>
          <w:p w:rsidR="0046754B" w:rsidRDefault="0046754B" w:rsidP="00FB6025">
            <w:pPr>
              <w:ind w:right="-20"/>
            </w:pPr>
            <w:r>
              <w:rPr>
                <w:rFonts w:hint="eastAsia"/>
              </w:rPr>
              <w:lastRenderedPageBreak/>
              <w:t>developSignContent</w:t>
            </w:r>
          </w:p>
        </w:tc>
        <w:tc>
          <w:tcPr>
            <w:tcW w:w="1134" w:type="dxa"/>
            <w:tcBorders>
              <w:top w:val="single" w:sz="4" w:space="0" w:color="000000"/>
              <w:left w:val="single" w:sz="4" w:space="0" w:color="000000"/>
              <w:bottom w:val="single" w:sz="4" w:space="0" w:color="000000"/>
              <w:right w:val="single" w:sz="4" w:space="0" w:color="000000"/>
            </w:tcBorders>
          </w:tcPr>
          <w:p w:rsidR="0046754B" w:rsidRPr="00286EBC" w:rsidRDefault="007B1780" w:rsidP="00FB6025">
            <w:pPr>
              <w:ind w:left="102" w:right="-20"/>
            </w:pPr>
            <w:r>
              <w:rPr>
                <w:rFonts w:hint="eastAsia"/>
              </w:rPr>
              <w:t>String</w:t>
            </w:r>
          </w:p>
        </w:tc>
        <w:tc>
          <w:tcPr>
            <w:tcW w:w="4111" w:type="dxa"/>
            <w:tcBorders>
              <w:top w:val="single" w:sz="4" w:space="0" w:color="000000"/>
              <w:left w:val="single" w:sz="4" w:space="0" w:color="000000"/>
              <w:bottom w:val="single" w:sz="4" w:space="0" w:color="000000"/>
              <w:right w:val="single" w:sz="4" w:space="0" w:color="000000"/>
            </w:tcBorders>
          </w:tcPr>
          <w:p w:rsidR="00D949D9" w:rsidRDefault="009B04E2" w:rsidP="00D949D9">
            <w:pPr>
              <w:spacing w:line="312" w:lineRule="exact"/>
              <w:ind w:right="-20"/>
            </w:pPr>
            <w:r>
              <w:rPr>
                <w:rFonts w:hint="eastAsia"/>
              </w:rPr>
              <w:t>华为商户</w:t>
            </w:r>
            <w:r w:rsidR="0046754B">
              <w:rPr>
                <w:rFonts w:hint="eastAsia"/>
              </w:rPr>
              <w:t>签名内容，交易服务器使用该值进行签名，密钥使用</w:t>
            </w:r>
            <w:r w:rsidR="002B4A36">
              <w:rPr>
                <w:rFonts w:hint="eastAsia"/>
              </w:rPr>
              <w:t>华为商户</w:t>
            </w:r>
            <w:r w:rsidR="0046754B">
              <w:rPr>
                <w:rFonts w:hint="eastAsia"/>
              </w:rPr>
              <w:t>的私钥。</w:t>
            </w:r>
          </w:p>
          <w:p w:rsidR="0046754B" w:rsidRDefault="00D949D9" w:rsidP="00FB6025">
            <w:pPr>
              <w:spacing w:line="312" w:lineRule="exact"/>
              <w:ind w:right="-20"/>
            </w:pPr>
            <w:r>
              <w:rPr>
                <w:rFonts w:hint="eastAsia"/>
              </w:rPr>
              <w:t>格式为：</w:t>
            </w:r>
            <w:r>
              <w:rPr>
                <w:rFonts w:hint="eastAsia"/>
              </w:rPr>
              <w:t>param1=value1&amp;param2=value2;</w:t>
            </w:r>
          </w:p>
          <w:p w:rsidR="00D949D9" w:rsidRDefault="00D949D9" w:rsidP="00FB6025">
            <w:pPr>
              <w:spacing w:line="312" w:lineRule="exact"/>
              <w:ind w:right="-20"/>
            </w:pPr>
            <w:r>
              <w:rPr>
                <w:rFonts w:hint="eastAsia"/>
              </w:rPr>
              <w:t>注：其中</w:t>
            </w:r>
            <w:r w:rsidRPr="00D949D9">
              <w:t>errMsg</w:t>
            </w:r>
            <w:r>
              <w:rPr>
                <w:rFonts w:hint="eastAsia"/>
              </w:rPr>
              <w:t>包含两种格式，一种为普通的描述信息，另外一种为“错误码</w:t>
            </w:r>
            <w:r>
              <w:rPr>
                <w:rFonts w:hint="eastAsia"/>
              </w:rPr>
              <w:t>-</w:t>
            </w:r>
            <w:r>
              <w:rPr>
                <w:rFonts w:hint="eastAsia"/>
              </w:rPr>
              <w:t>错误描述”。</w:t>
            </w:r>
          </w:p>
          <w:p w:rsidR="00D949D9" w:rsidRDefault="00D949D9" w:rsidP="007B1780">
            <w:pPr>
              <w:spacing w:line="312" w:lineRule="exact"/>
              <w:ind w:right="-20"/>
            </w:pPr>
            <w:r>
              <w:rPr>
                <w:rFonts w:hint="eastAsia"/>
              </w:rPr>
              <w:t>注：</w:t>
            </w:r>
            <w:r w:rsidR="007B1780">
              <w:rPr>
                <w:rFonts w:hint="eastAsia"/>
              </w:rPr>
              <w:t>errMsg</w:t>
            </w:r>
            <w:r w:rsidR="007B1780">
              <w:rPr>
                <w:rFonts w:hint="eastAsia"/>
              </w:rPr>
              <w:t>的</w:t>
            </w:r>
            <w:r>
              <w:rPr>
                <w:rFonts w:hint="eastAsia"/>
              </w:rPr>
              <w:t>具体定义，请参考</w:t>
            </w:r>
            <w:r>
              <w:rPr>
                <w:rFonts w:hint="eastAsia"/>
              </w:rPr>
              <w:t>2.2.6</w:t>
            </w:r>
            <w:r>
              <w:rPr>
                <w:rFonts w:hint="eastAsia"/>
              </w:rPr>
              <w:t>。</w:t>
            </w:r>
          </w:p>
        </w:tc>
        <w:tc>
          <w:tcPr>
            <w:tcW w:w="851" w:type="dxa"/>
            <w:tcBorders>
              <w:top w:val="single" w:sz="4" w:space="0" w:color="000000"/>
              <w:left w:val="single" w:sz="4" w:space="0" w:color="000000"/>
              <w:bottom w:val="single" w:sz="4" w:space="0" w:color="000000"/>
              <w:right w:val="single" w:sz="4" w:space="0" w:color="000000"/>
            </w:tcBorders>
          </w:tcPr>
          <w:p w:rsidR="0046754B" w:rsidRPr="004A2310" w:rsidRDefault="0046754B" w:rsidP="00FB6025">
            <w:r w:rsidRPr="004A2310">
              <w:rPr>
                <w:rFonts w:hint="eastAsia"/>
              </w:rPr>
              <w:t>M</w:t>
            </w:r>
          </w:p>
        </w:tc>
      </w:tr>
      <w:tr w:rsidR="0046754B" w:rsidRPr="00270E48" w:rsidTr="00BC7D80">
        <w:tc>
          <w:tcPr>
            <w:tcW w:w="2152" w:type="dxa"/>
            <w:tcBorders>
              <w:top w:val="single" w:sz="4" w:space="0" w:color="000000"/>
              <w:left w:val="single" w:sz="4" w:space="0" w:color="000000"/>
              <w:bottom w:val="single" w:sz="4" w:space="0" w:color="000000"/>
              <w:right w:val="single" w:sz="4" w:space="0" w:color="000000"/>
            </w:tcBorders>
          </w:tcPr>
          <w:p w:rsidR="0046754B" w:rsidRDefault="002D3B4D" w:rsidP="00FB6025">
            <w:pPr>
              <w:ind w:right="-20"/>
            </w:pPr>
            <w:r>
              <w:rPr>
                <w:rFonts w:hint="eastAsia"/>
              </w:rPr>
              <w:t>reques</w:t>
            </w:r>
            <w:r w:rsidR="00E7747C">
              <w:rPr>
                <w:rFonts w:hint="eastAsia"/>
              </w:rPr>
              <w:t>tId</w:t>
            </w:r>
          </w:p>
        </w:tc>
        <w:tc>
          <w:tcPr>
            <w:tcW w:w="1134" w:type="dxa"/>
            <w:tcBorders>
              <w:top w:val="single" w:sz="4" w:space="0" w:color="000000"/>
              <w:left w:val="single" w:sz="4" w:space="0" w:color="000000"/>
              <w:bottom w:val="single" w:sz="4" w:space="0" w:color="000000"/>
              <w:right w:val="single" w:sz="4" w:space="0" w:color="000000"/>
            </w:tcBorders>
          </w:tcPr>
          <w:p w:rsidR="0046754B" w:rsidRPr="00286EBC" w:rsidRDefault="00E7747C" w:rsidP="00FB6025">
            <w:pPr>
              <w:ind w:left="102" w:right="-20"/>
            </w:pPr>
            <w:r w:rsidRPr="00286EBC">
              <w:rPr>
                <w:rFonts w:hint="eastAsia"/>
              </w:rPr>
              <w:t>String</w:t>
            </w:r>
          </w:p>
        </w:tc>
        <w:tc>
          <w:tcPr>
            <w:tcW w:w="4111" w:type="dxa"/>
            <w:tcBorders>
              <w:top w:val="single" w:sz="4" w:space="0" w:color="000000"/>
              <w:left w:val="single" w:sz="4" w:space="0" w:color="000000"/>
              <w:bottom w:val="single" w:sz="4" w:space="0" w:color="000000"/>
              <w:right w:val="single" w:sz="4" w:space="0" w:color="000000"/>
            </w:tcBorders>
          </w:tcPr>
          <w:p w:rsidR="0046754B" w:rsidRDefault="00E7747C" w:rsidP="00FB6025">
            <w:pPr>
              <w:spacing w:line="312" w:lineRule="exact"/>
              <w:ind w:right="-20"/>
            </w:pPr>
            <w:r>
              <w:rPr>
                <w:rFonts w:hint="eastAsia"/>
              </w:rPr>
              <w:t>请求号</w:t>
            </w:r>
          </w:p>
        </w:tc>
        <w:tc>
          <w:tcPr>
            <w:tcW w:w="851" w:type="dxa"/>
            <w:tcBorders>
              <w:top w:val="single" w:sz="4" w:space="0" w:color="000000"/>
              <w:left w:val="single" w:sz="4" w:space="0" w:color="000000"/>
              <w:bottom w:val="single" w:sz="4" w:space="0" w:color="000000"/>
              <w:right w:val="single" w:sz="4" w:space="0" w:color="000000"/>
            </w:tcBorders>
          </w:tcPr>
          <w:p w:rsidR="0046754B" w:rsidRPr="004A2310" w:rsidRDefault="00E7747C" w:rsidP="00FB6025">
            <w:r w:rsidRPr="004A2310">
              <w:rPr>
                <w:rFonts w:hint="eastAsia"/>
              </w:rPr>
              <w:t>M</w:t>
            </w:r>
          </w:p>
        </w:tc>
      </w:tr>
      <w:tr w:rsidR="00E862C9" w:rsidRPr="00270E48" w:rsidTr="005C7E6B">
        <w:trPr>
          <w:trHeight w:hRule="exact" w:val="559"/>
        </w:trPr>
        <w:tc>
          <w:tcPr>
            <w:tcW w:w="2152" w:type="dxa"/>
            <w:tcBorders>
              <w:top w:val="single" w:sz="4" w:space="0" w:color="000000"/>
              <w:left w:val="single" w:sz="4" w:space="0" w:color="000000"/>
              <w:bottom w:val="single" w:sz="4" w:space="0" w:color="000000"/>
              <w:right w:val="single" w:sz="4" w:space="0" w:color="000000"/>
            </w:tcBorders>
            <w:vAlign w:val="center"/>
          </w:tcPr>
          <w:p w:rsidR="00E862C9" w:rsidRPr="00F21E56" w:rsidRDefault="00E862C9" w:rsidP="005C7E6B">
            <w:pPr>
              <w:ind w:right="-20"/>
              <w:jc w:val="both"/>
            </w:pPr>
            <w:r>
              <w:rPr>
                <w:rFonts w:hint="eastAsia"/>
              </w:rPr>
              <w:t>orderTime</w:t>
            </w:r>
          </w:p>
        </w:tc>
        <w:tc>
          <w:tcPr>
            <w:tcW w:w="1134" w:type="dxa"/>
            <w:tcBorders>
              <w:top w:val="single" w:sz="4" w:space="0" w:color="000000"/>
              <w:left w:val="single" w:sz="4" w:space="0" w:color="000000"/>
              <w:bottom w:val="single" w:sz="4" w:space="0" w:color="000000"/>
              <w:right w:val="single" w:sz="4" w:space="0" w:color="000000"/>
            </w:tcBorders>
            <w:vAlign w:val="center"/>
          </w:tcPr>
          <w:p w:rsidR="00E862C9" w:rsidRDefault="00E862C9" w:rsidP="005C7E6B">
            <w:pPr>
              <w:ind w:left="102" w:right="-20"/>
              <w:jc w:val="both"/>
            </w:pPr>
            <w:r>
              <w:rPr>
                <w:rFonts w:hint="eastAsia"/>
              </w:rPr>
              <w:t>String</w:t>
            </w:r>
          </w:p>
        </w:tc>
        <w:tc>
          <w:tcPr>
            <w:tcW w:w="4111" w:type="dxa"/>
            <w:tcBorders>
              <w:top w:val="single" w:sz="4" w:space="0" w:color="000000"/>
              <w:left w:val="single" w:sz="4" w:space="0" w:color="000000"/>
              <w:bottom w:val="single" w:sz="4" w:space="0" w:color="000000"/>
              <w:right w:val="single" w:sz="4" w:space="0" w:color="000000"/>
            </w:tcBorders>
            <w:vAlign w:val="center"/>
          </w:tcPr>
          <w:p w:rsidR="00E862C9" w:rsidRDefault="00E862C9" w:rsidP="005C7E6B">
            <w:pPr>
              <w:spacing w:line="312" w:lineRule="exact"/>
              <w:ind w:right="-20"/>
              <w:jc w:val="both"/>
            </w:pPr>
            <w:r>
              <w:rPr>
                <w:rFonts w:hint="eastAsia"/>
              </w:rPr>
              <w:t>下单时间，格式</w:t>
            </w:r>
            <w:r>
              <w:rPr>
                <w:rFonts w:hint="eastAsia"/>
              </w:rPr>
              <w:t>yyyy</w:t>
            </w:r>
            <w:r w:rsidR="00B55408">
              <w:rPr>
                <w:rFonts w:hint="eastAsia"/>
              </w:rPr>
              <w:t>-</w:t>
            </w:r>
            <w:r>
              <w:rPr>
                <w:rFonts w:hint="eastAsia"/>
              </w:rPr>
              <w:t>mm</w:t>
            </w:r>
            <w:r w:rsidR="00B55408">
              <w:rPr>
                <w:rFonts w:hint="eastAsia"/>
              </w:rPr>
              <w:t>-</w:t>
            </w:r>
            <w:r>
              <w:rPr>
                <w:rFonts w:hint="eastAsia"/>
              </w:rPr>
              <w:t>dd</w:t>
            </w:r>
            <w:r w:rsidR="00B55408">
              <w:rPr>
                <w:rFonts w:hint="eastAsia"/>
              </w:rPr>
              <w:t xml:space="preserve"> </w:t>
            </w:r>
            <w:r>
              <w:rPr>
                <w:rFonts w:hint="eastAsia"/>
              </w:rPr>
              <w:t>hh</w:t>
            </w:r>
            <w:r w:rsidR="00B55408">
              <w:rPr>
                <w:rFonts w:hint="eastAsia"/>
              </w:rPr>
              <w:t>:</w:t>
            </w:r>
            <w:r>
              <w:rPr>
                <w:rFonts w:hint="eastAsia"/>
              </w:rPr>
              <w:t>mm</w:t>
            </w:r>
            <w:r w:rsidR="00B55408">
              <w:rPr>
                <w:rFonts w:hint="eastAsia"/>
              </w:rPr>
              <w:t>:</w:t>
            </w:r>
            <w:r>
              <w:rPr>
                <w:rFonts w:hint="eastAsia"/>
              </w:rPr>
              <w:t>ss</w:t>
            </w:r>
          </w:p>
        </w:tc>
        <w:tc>
          <w:tcPr>
            <w:tcW w:w="851" w:type="dxa"/>
            <w:tcBorders>
              <w:top w:val="single" w:sz="4" w:space="0" w:color="000000"/>
              <w:left w:val="single" w:sz="4" w:space="0" w:color="000000"/>
              <w:bottom w:val="single" w:sz="4" w:space="0" w:color="000000"/>
              <w:right w:val="single" w:sz="4" w:space="0" w:color="000000"/>
            </w:tcBorders>
            <w:vAlign w:val="center"/>
          </w:tcPr>
          <w:p w:rsidR="00E862C9" w:rsidRPr="007D1343" w:rsidRDefault="00875B82" w:rsidP="005C7E6B">
            <w:pPr>
              <w:jc w:val="both"/>
            </w:pPr>
            <w:r w:rsidRPr="004A2310">
              <w:rPr>
                <w:rFonts w:hint="eastAsia"/>
              </w:rPr>
              <w:t>O</w:t>
            </w:r>
          </w:p>
        </w:tc>
      </w:tr>
      <w:tr w:rsidR="00E862C9" w:rsidRPr="00270E48" w:rsidTr="005C7E6B">
        <w:trPr>
          <w:trHeight w:hRule="exact" w:val="553"/>
        </w:trPr>
        <w:tc>
          <w:tcPr>
            <w:tcW w:w="2152" w:type="dxa"/>
            <w:tcBorders>
              <w:top w:val="single" w:sz="4" w:space="0" w:color="000000"/>
              <w:left w:val="single" w:sz="4" w:space="0" w:color="000000"/>
              <w:bottom w:val="single" w:sz="4" w:space="0" w:color="000000"/>
              <w:right w:val="single" w:sz="4" w:space="0" w:color="000000"/>
            </w:tcBorders>
            <w:vAlign w:val="center"/>
          </w:tcPr>
          <w:p w:rsidR="00E862C9" w:rsidRDefault="00E862C9" w:rsidP="005C7E6B">
            <w:pPr>
              <w:ind w:right="-20"/>
              <w:jc w:val="both"/>
            </w:pPr>
            <w:r>
              <w:rPr>
                <w:rFonts w:hint="eastAsia"/>
              </w:rPr>
              <w:t>tradeTime</w:t>
            </w:r>
          </w:p>
        </w:tc>
        <w:tc>
          <w:tcPr>
            <w:tcW w:w="1134" w:type="dxa"/>
            <w:tcBorders>
              <w:top w:val="single" w:sz="4" w:space="0" w:color="000000"/>
              <w:left w:val="single" w:sz="4" w:space="0" w:color="000000"/>
              <w:bottom w:val="single" w:sz="4" w:space="0" w:color="000000"/>
              <w:right w:val="single" w:sz="4" w:space="0" w:color="000000"/>
            </w:tcBorders>
            <w:vAlign w:val="center"/>
          </w:tcPr>
          <w:p w:rsidR="00E862C9" w:rsidRDefault="00E862C9" w:rsidP="005C7E6B">
            <w:pPr>
              <w:ind w:left="102" w:right="-20"/>
              <w:jc w:val="both"/>
            </w:pPr>
            <w:r>
              <w:rPr>
                <w:rFonts w:hint="eastAsia"/>
              </w:rPr>
              <w:t>String</w:t>
            </w:r>
          </w:p>
        </w:tc>
        <w:tc>
          <w:tcPr>
            <w:tcW w:w="4111" w:type="dxa"/>
            <w:tcBorders>
              <w:top w:val="single" w:sz="4" w:space="0" w:color="000000"/>
              <w:left w:val="single" w:sz="4" w:space="0" w:color="000000"/>
              <w:bottom w:val="single" w:sz="4" w:space="0" w:color="000000"/>
              <w:right w:val="single" w:sz="4" w:space="0" w:color="000000"/>
            </w:tcBorders>
            <w:vAlign w:val="center"/>
          </w:tcPr>
          <w:p w:rsidR="00E862C9" w:rsidRDefault="00E862C9" w:rsidP="005C7E6B">
            <w:pPr>
              <w:spacing w:line="312" w:lineRule="exact"/>
              <w:ind w:right="-20"/>
              <w:jc w:val="both"/>
            </w:pPr>
            <w:r>
              <w:rPr>
                <w:rFonts w:hint="eastAsia"/>
              </w:rPr>
              <w:t>交易时间，格式</w:t>
            </w:r>
            <w:r>
              <w:rPr>
                <w:rFonts w:hint="eastAsia"/>
              </w:rPr>
              <w:t>yyyy</w:t>
            </w:r>
            <w:r w:rsidR="00B55408">
              <w:rPr>
                <w:rFonts w:hint="eastAsia"/>
              </w:rPr>
              <w:t>-</w:t>
            </w:r>
            <w:r>
              <w:rPr>
                <w:rFonts w:hint="eastAsia"/>
              </w:rPr>
              <w:t>mm</w:t>
            </w:r>
            <w:r w:rsidR="00B55408">
              <w:rPr>
                <w:rFonts w:hint="eastAsia"/>
              </w:rPr>
              <w:t>-</w:t>
            </w:r>
            <w:r>
              <w:rPr>
                <w:rFonts w:hint="eastAsia"/>
              </w:rPr>
              <w:t>dd</w:t>
            </w:r>
            <w:r w:rsidR="00B55408">
              <w:rPr>
                <w:rFonts w:hint="eastAsia"/>
              </w:rPr>
              <w:t xml:space="preserve"> </w:t>
            </w:r>
            <w:r>
              <w:rPr>
                <w:rFonts w:hint="eastAsia"/>
              </w:rPr>
              <w:t>hh</w:t>
            </w:r>
            <w:r w:rsidR="00B55408">
              <w:rPr>
                <w:rFonts w:hint="eastAsia"/>
              </w:rPr>
              <w:t>:</w:t>
            </w:r>
            <w:r>
              <w:rPr>
                <w:rFonts w:hint="eastAsia"/>
              </w:rPr>
              <w:t>mm</w:t>
            </w:r>
            <w:r w:rsidR="00B55408">
              <w:rPr>
                <w:rFonts w:hint="eastAsia"/>
              </w:rPr>
              <w:t>:</w:t>
            </w:r>
            <w:r>
              <w:rPr>
                <w:rFonts w:hint="eastAsia"/>
              </w:rPr>
              <w:t>ss</w:t>
            </w:r>
          </w:p>
        </w:tc>
        <w:tc>
          <w:tcPr>
            <w:tcW w:w="851" w:type="dxa"/>
            <w:tcBorders>
              <w:top w:val="single" w:sz="4" w:space="0" w:color="000000"/>
              <w:left w:val="single" w:sz="4" w:space="0" w:color="000000"/>
              <w:bottom w:val="single" w:sz="4" w:space="0" w:color="000000"/>
              <w:right w:val="single" w:sz="4" w:space="0" w:color="000000"/>
            </w:tcBorders>
            <w:vAlign w:val="center"/>
          </w:tcPr>
          <w:p w:rsidR="00E862C9" w:rsidRDefault="00875B82" w:rsidP="005C7E6B">
            <w:pPr>
              <w:jc w:val="both"/>
            </w:pPr>
            <w:r w:rsidRPr="004A2310">
              <w:rPr>
                <w:rFonts w:hint="eastAsia"/>
              </w:rPr>
              <w:t>O</w:t>
            </w:r>
          </w:p>
        </w:tc>
      </w:tr>
      <w:tr w:rsidR="003E14C4" w:rsidRPr="00270E48" w:rsidTr="005C7E6B">
        <w:trPr>
          <w:trHeight w:hRule="exact" w:val="553"/>
        </w:trPr>
        <w:tc>
          <w:tcPr>
            <w:tcW w:w="2152" w:type="dxa"/>
            <w:tcBorders>
              <w:top w:val="single" w:sz="4" w:space="0" w:color="000000"/>
              <w:left w:val="single" w:sz="4" w:space="0" w:color="000000"/>
              <w:bottom w:val="single" w:sz="4" w:space="0" w:color="000000"/>
              <w:right w:val="single" w:sz="4" w:space="0" w:color="000000"/>
            </w:tcBorders>
            <w:vAlign w:val="center"/>
          </w:tcPr>
          <w:p w:rsidR="003E14C4" w:rsidRDefault="003E14C4" w:rsidP="005C7E6B">
            <w:pPr>
              <w:ind w:right="-20"/>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rsidR="003E14C4" w:rsidRDefault="003E14C4" w:rsidP="005C7E6B">
            <w:pPr>
              <w:ind w:left="102" w:right="-20"/>
              <w:jc w:val="both"/>
            </w:pPr>
          </w:p>
        </w:tc>
        <w:tc>
          <w:tcPr>
            <w:tcW w:w="4111" w:type="dxa"/>
            <w:tcBorders>
              <w:top w:val="single" w:sz="4" w:space="0" w:color="000000"/>
              <w:left w:val="single" w:sz="4" w:space="0" w:color="000000"/>
              <w:bottom w:val="single" w:sz="4" w:space="0" w:color="000000"/>
              <w:right w:val="single" w:sz="4" w:space="0" w:color="000000"/>
            </w:tcBorders>
            <w:vAlign w:val="center"/>
          </w:tcPr>
          <w:p w:rsidR="003E14C4" w:rsidRDefault="003E14C4" w:rsidP="005C7E6B">
            <w:pPr>
              <w:spacing w:line="312" w:lineRule="exact"/>
              <w:ind w:right="-20"/>
              <w:jc w:val="both"/>
            </w:pPr>
          </w:p>
        </w:tc>
        <w:tc>
          <w:tcPr>
            <w:tcW w:w="851" w:type="dxa"/>
            <w:tcBorders>
              <w:top w:val="single" w:sz="4" w:space="0" w:color="000000"/>
              <w:left w:val="single" w:sz="4" w:space="0" w:color="000000"/>
              <w:bottom w:val="single" w:sz="4" w:space="0" w:color="000000"/>
              <w:right w:val="single" w:sz="4" w:space="0" w:color="000000"/>
            </w:tcBorders>
            <w:vAlign w:val="center"/>
          </w:tcPr>
          <w:p w:rsidR="003E14C4" w:rsidRPr="004A2310" w:rsidRDefault="003E14C4" w:rsidP="005C7E6B">
            <w:pPr>
              <w:jc w:val="both"/>
            </w:pPr>
          </w:p>
        </w:tc>
      </w:tr>
      <w:tr w:rsidR="003E14C4" w:rsidRPr="00270E48" w:rsidTr="003E14C4">
        <w:trPr>
          <w:trHeight w:hRule="exact" w:val="1658"/>
        </w:trPr>
        <w:tc>
          <w:tcPr>
            <w:tcW w:w="2152" w:type="dxa"/>
            <w:tcBorders>
              <w:top w:val="single" w:sz="4" w:space="0" w:color="000000"/>
              <w:left w:val="single" w:sz="4" w:space="0" w:color="000000"/>
              <w:bottom w:val="single" w:sz="4" w:space="0" w:color="000000"/>
              <w:right w:val="single" w:sz="4" w:space="0" w:color="000000"/>
            </w:tcBorders>
            <w:vAlign w:val="center"/>
          </w:tcPr>
          <w:p w:rsidR="003E14C4" w:rsidRDefault="003E14C4" w:rsidP="005C7E6B">
            <w:pPr>
              <w:ind w:right="-20"/>
              <w:jc w:val="both"/>
            </w:pPr>
            <w:r>
              <w:rPr>
                <w:rFonts w:hint="eastAsia"/>
              </w:rPr>
              <w:t>signType</w:t>
            </w:r>
          </w:p>
        </w:tc>
        <w:tc>
          <w:tcPr>
            <w:tcW w:w="1134" w:type="dxa"/>
            <w:tcBorders>
              <w:top w:val="single" w:sz="4" w:space="0" w:color="000000"/>
              <w:left w:val="single" w:sz="4" w:space="0" w:color="000000"/>
              <w:bottom w:val="single" w:sz="4" w:space="0" w:color="000000"/>
              <w:right w:val="single" w:sz="4" w:space="0" w:color="000000"/>
            </w:tcBorders>
            <w:vAlign w:val="center"/>
          </w:tcPr>
          <w:p w:rsidR="003E14C4" w:rsidRDefault="003E14C4" w:rsidP="005C7E6B">
            <w:pPr>
              <w:ind w:left="102" w:right="-20"/>
              <w:jc w:val="both"/>
            </w:pPr>
            <w:r>
              <w:rPr>
                <w:rFonts w:hint="eastAsia"/>
              </w:rPr>
              <w:t>String</w:t>
            </w:r>
          </w:p>
        </w:tc>
        <w:tc>
          <w:tcPr>
            <w:tcW w:w="4111" w:type="dxa"/>
            <w:tcBorders>
              <w:top w:val="single" w:sz="4" w:space="0" w:color="000000"/>
              <w:left w:val="single" w:sz="4" w:space="0" w:color="000000"/>
              <w:bottom w:val="single" w:sz="4" w:space="0" w:color="000000"/>
              <w:right w:val="single" w:sz="4" w:space="0" w:color="000000"/>
            </w:tcBorders>
            <w:vAlign w:val="center"/>
          </w:tcPr>
          <w:p w:rsidR="003E14C4" w:rsidRDefault="003E14C4" w:rsidP="002B7B87">
            <w:pPr>
              <w:spacing w:line="312" w:lineRule="exact"/>
              <w:ind w:right="-20"/>
              <w:jc w:val="both"/>
            </w:pPr>
            <w:r>
              <w:rPr>
                <w:rFonts w:hint="eastAsia"/>
              </w:rPr>
              <w:t>签名类型，不参与签名，非法值按缺省值处理：</w:t>
            </w:r>
          </w:p>
          <w:p w:rsidR="003E14C4" w:rsidRDefault="003E14C4" w:rsidP="002B7B87">
            <w:pPr>
              <w:spacing w:line="312" w:lineRule="exact"/>
              <w:ind w:right="-20"/>
              <w:jc w:val="both"/>
            </w:pPr>
            <w:r>
              <w:rPr>
                <w:rFonts w:hint="eastAsia"/>
              </w:rPr>
              <w:t>RSA</w:t>
            </w:r>
            <w:r>
              <w:rPr>
                <w:rFonts w:hint="eastAsia"/>
              </w:rPr>
              <w:t>：</w:t>
            </w:r>
            <w:r>
              <w:rPr>
                <w:rFonts w:hint="eastAsia"/>
              </w:rPr>
              <w:t>rsa</w:t>
            </w:r>
            <w:r>
              <w:rPr>
                <w:rFonts w:hint="eastAsia"/>
              </w:rPr>
              <w:t>签名，算法为</w:t>
            </w:r>
            <w:r w:rsidRPr="000B1D35">
              <w:t>SHA1WithRSA</w:t>
            </w:r>
            <w:r>
              <w:rPr>
                <w:rFonts w:hint="eastAsia"/>
              </w:rPr>
              <w:t>（缺省）</w:t>
            </w:r>
          </w:p>
          <w:p w:rsidR="003E14C4" w:rsidRDefault="003E14C4" w:rsidP="005C7E6B">
            <w:pPr>
              <w:spacing w:line="312" w:lineRule="exact"/>
              <w:ind w:right="-20"/>
              <w:jc w:val="both"/>
            </w:pPr>
            <w:r>
              <w:rPr>
                <w:rFonts w:hint="eastAsia"/>
              </w:rPr>
              <w:t>RSA256</w:t>
            </w:r>
            <w:r>
              <w:rPr>
                <w:rFonts w:hint="eastAsia"/>
              </w:rPr>
              <w:t>：</w:t>
            </w:r>
            <w:r>
              <w:rPr>
                <w:rFonts w:hint="eastAsia"/>
              </w:rPr>
              <w:t>rsa</w:t>
            </w:r>
            <w:r>
              <w:rPr>
                <w:rFonts w:hint="eastAsia"/>
              </w:rPr>
              <w:t>签名，算法为</w:t>
            </w:r>
            <w:r w:rsidRPr="000B1D35">
              <w:t>SHA256WithRSA</w:t>
            </w:r>
          </w:p>
          <w:p w:rsidR="003E14C4" w:rsidRDefault="003E14C4" w:rsidP="005C7E6B">
            <w:pPr>
              <w:spacing w:line="312" w:lineRule="exact"/>
              <w:ind w:right="-20"/>
              <w:jc w:val="both"/>
            </w:pPr>
            <w:r>
              <w:rPr>
                <w:rFonts w:hint="eastAsia"/>
              </w:rPr>
              <w:t>注：本参数用于指示返回参数中的签名信息基于什么签名算法。</w:t>
            </w:r>
          </w:p>
        </w:tc>
        <w:tc>
          <w:tcPr>
            <w:tcW w:w="851" w:type="dxa"/>
            <w:tcBorders>
              <w:top w:val="single" w:sz="4" w:space="0" w:color="000000"/>
              <w:left w:val="single" w:sz="4" w:space="0" w:color="000000"/>
              <w:bottom w:val="single" w:sz="4" w:space="0" w:color="000000"/>
              <w:right w:val="single" w:sz="4" w:space="0" w:color="000000"/>
            </w:tcBorders>
            <w:vAlign w:val="center"/>
          </w:tcPr>
          <w:p w:rsidR="003E14C4" w:rsidRPr="004A2310" w:rsidRDefault="003E14C4" w:rsidP="005C7E6B">
            <w:pPr>
              <w:jc w:val="both"/>
            </w:pPr>
            <w:r>
              <w:rPr>
                <w:rFonts w:hint="eastAsia"/>
              </w:rPr>
              <w:t>O</w:t>
            </w:r>
          </w:p>
        </w:tc>
      </w:tr>
      <w:tr w:rsidR="0046754B" w:rsidRPr="00270E48" w:rsidTr="005C7E6B">
        <w:tc>
          <w:tcPr>
            <w:tcW w:w="2152" w:type="dxa"/>
            <w:tcBorders>
              <w:top w:val="single" w:sz="4" w:space="0" w:color="000000"/>
              <w:left w:val="single" w:sz="4" w:space="0" w:color="000000"/>
              <w:bottom w:val="single" w:sz="4" w:space="0" w:color="000000"/>
              <w:right w:val="single" w:sz="4" w:space="0" w:color="000000"/>
            </w:tcBorders>
            <w:vAlign w:val="center"/>
          </w:tcPr>
          <w:p w:rsidR="0046754B" w:rsidRPr="00286EBC" w:rsidRDefault="0046754B" w:rsidP="005C7E6B">
            <w:pPr>
              <w:ind w:right="-20"/>
              <w:jc w:val="both"/>
            </w:pPr>
            <w:r w:rsidRPr="00286EBC">
              <w:rPr>
                <w:rFonts w:hint="eastAsia"/>
              </w:rPr>
              <w:t>sign</w:t>
            </w:r>
          </w:p>
        </w:tc>
        <w:tc>
          <w:tcPr>
            <w:tcW w:w="1134" w:type="dxa"/>
            <w:tcBorders>
              <w:top w:val="single" w:sz="4" w:space="0" w:color="000000"/>
              <w:left w:val="single" w:sz="4" w:space="0" w:color="000000"/>
              <w:bottom w:val="single" w:sz="4" w:space="0" w:color="000000"/>
              <w:right w:val="single" w:sz="4" w:space="0" w:color="000000"/>
            </w:tcBorders>
            <w:vAlign w:val="center"/>
          </w:tcPr>
          <w:p w:rsidR="0046754B" w:rsidRPr="00286EBC" w:rsidRDefault="0046754B" w:rsidP="005C7E6B">
            <w:pPr>
              <w:ind w:left="102" w:right="-20"/>
              <w:jc w:val="both"/>
            </w:pPr>
            <w:r w:rsidRPr="00286EBC">
              <w:rPr>
                <w:rFonts w:hint="eastAsia"/>
              </w:rPr>
              <w:t>String</w:t>
            </w:r>
          </w:p>
        </w:tc>
        <w:tc>
          <w:tcPr>
            <w:tcW w:w="4111" w:type="dxa"/>
            <w:tcBorders>
              <w:top w:val="single" w:sz="4" w:space="0" w:color="000000"/>
              <w:left w:val="single" w:sz="4" w:space="0" w:color="000000"/>
              <w:bottom w:val="single" w:sz="4" w:space="0" w:color="000000"/>
              <w:right w:val="single" w:sz="4" w:space="0" w:color="000000"/>
            </w:tcBorders>
            <w:vAlign w:val="center"/>
          </w:tcPr>
          <w:p w:rsidR="0046754B" w:rsidRPr="004A2310" w:rsidRDefault="0046754B" w:rsidP="005C7E6B">
            <w:pPr>
              <w:spacing w:line="312" w:lineRule="exact"/>
              <w:ind w:right="-20"/>
              <w:jc w:val="both"/>
            </w:pPr>
            <w:r>
              <w:rPr>
                <w:rFonts w:hint="eastAsia"/>
              </w:rPr>
              <w:t>SHA-256</w:t>
            </w:r>
            <w:r>
              <w:rPr>
                <w:rFonts w:hint="eastAsia"/>
              </w:rPr>
              <w:t>签名</w:t>
            </w:r>
          </w:p>
        </w:tc>
        <w:tc>
          <w:tcPr>
            <w:tcW w:w="851" w:type="dxa"/>
            <w:tcBorders>
              <w:top w:val="single" w:sz="4" w:space="0" w:color="000000"/>
              <w:left w:val="single" w:sz="4" w:space="0" w:color="000000"/>
              <w:bottom w:val="single" w:sz="4" w:space="0" w:color="000000"/>
              <w:right w:val="single" w:sz="4" w:space="0" w:color="000000"/>
            </w:tcBorders>
            <w:vAlign w:val="center"/>
          </w:tcPr>
          <w:p w:rsidR="0046754B" w:rsidRPr="004A2310" w:rsidRDefault="0046754B" w:rsidP="005C7E6B">
            <w:pPr>
              <w:jc w:val="both"/>
            </w:pPr>
            <w:r w:rsidRPr="004A2310">
              <w:rPr>
                <w:rFonts w:hint="eastAsia"/>
              </w:rPr>
              <w:t>M</w:t>
            </w:r>
          </w:p>
        </w:tc>
      </w:tr>
    </w:tbl>
    <w:p w:rsidR="008F1837" w:rsidRDefault="008F1837" w:rsidP="008F1837">
      <w:pPr>
        <w:spacing w:line="200" w:lineRule="exact"/>
        <w:rPr>
          <w:sz w:val="20"/>
          <w:szCs w:val="20"/>
        </w:rPr>
      </w:pPr>
    </w:p>
    <w:p w:rsidR="008F1837" w:rsidRPr="00BB29FC" w:rsidRDefault="008F1837" w:rsidP="008F1837">
      <w:pPr>
        <w:ind w:firstLineChars="150" w:firstLine="316"/>
        <w:rPr>
          <w:b/>
        </w:rPr>
      </w:pPr>
      <w:r w:rsidRPr="00BB29FC">
        <w:rPr>
          <w:rFonts w:hint="eastAsia"/>
          <w:b/>
        </w:rPr>
        <w:t>响应参数描述</w:t>
      </w:r>
      <w:r>
        <w:rPr>
          <w:rFonts w:hint="eastAsia"/>
          <w:b/>
        </w:rPr>
        <w:t>：</w:t>
      </w:r>
    </w:p>
    <w:tbl>
      <w:tblPr>
        <w:tblW w:w="8215" w:type="dxa"/>
        <w:tblInd w:w="154" w:type="dxa"/>
        <w:tblLayout w:type="fixed"/>
        <w:tblCellMar>
          <w:left w:w="0" w:type="dxa"/>
          <w:right w:w="0" w:type="dxa"/>
        </w:tblCellMar>
        <w:tblLook w:val="0000"/>
      </w:tblPr>
      <w:tblGrid>
        <w:gridCol w:w="2093"/>
        <w:gridCol w:w="1160"/>
        <w:gridCol w:w="4111"/>
        <w:gridCol w:w="851"/>
      </w:tblGrid>
      <w:tr w:rsidR="008F1837" w:rsidRPr="00270E48" w:rsidTr="008532FC">
        <w:tc>
          <w:tcPr>
            <w:tcW w:w="2093"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8F1837" w:rsidRPr="00270E48" w:rsidRDefault="008F1837" w:rsidP="00FB6025">
            <w:pPr>
              <w:spacing w:line="307" w:lineRule="exact"/>
              <w:ind w:left="102" w:right="-20"/>
              <w:rPr>
                <w:sz w:val="24"/>
                <w:szCs w:val="24"/>
              </w:rPr>
            </w:pPr>
            <w:r>
              <w:rPr>
                <w:rFonts w:ascii="微软雅黑" w:eastAsia="微软雅黑" w:cs="微软雅黑" w:hint="eastAsia"/>
                <w:b/>
                <w:bCs/>
                <w:spacing w:val="12"/>
                <w:position w:val="-1"/>
              </w:rPr>
              <w:t>数据项</w:t>
            </w:r>
          </w:p>
        </w:tc>
        <w:tc>
          <w:tcPr>
            <w:tcW w:w="1160"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8F1837" w:rsidRPr="00270E48" w:rsidRDefault="008F1837" w:rsidP="00FB6025">
            <w:pPr>
              <w:spacing w:line="307" w:lineRule="exact"/>
              <w:ind w:left="102" w:right="-20"/>
              <w:rPr>
                <w:sz w:val="24"/>
                <w:szCs w:val="24"/>
              </w:rPr>
            </w:pPr>
            <w:r>
              <w:rPr>
                <w:rFonts w:ascii="微软雅黑" w:eastAsia="微软雅黑" w:cs="微软雅黑" w:hint="eastAsia"/>
                <w:b/>
                <w:bCs/>
                <w:spacing w:val="12"/>
                <w:position w:val="-1"/>
              </w:rPr>
              <w:t>参数类型</w:t>
            </w:r>
          </w:p>
        </w:tc>
        <w:tc>
          <w:tcPr>
            <w:tcW w:w="4111"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8F1837" w:rsidRPr="00270E48" w:rsidRDefault="008F1837" w:rsidP="00FB6025">
            <w:pPr>
              <w:spacing w:line="307" w:lineRule="exact"/>
              <w:ind w:left="102" w:right="-20"/>
              <w:rPr>
                <w:sz w:val="24"/>
                <w:szCs w:val="24"/>
              </w:rPr>
            </w:pPr>
            <w:r>
              <w:rPr>
                <w:rFonts w:ascii="微软雅黑" w:eastAsia="微软雅黑" w:cs="微软雅黑" w:hint="eastAsia"/>
                <w:b/>
                <w:bCs/>
                <w:spacing w:val="12"/>
                <w:position w:val="-1"/>
              </w:rPr>
              <w:t>参数描述</w:t>
            </w:r>
          </w:p>
        </w:tc>
        <w:tc>
          <w:tcPr>
            <w:tcW w:w="851"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8F1837" w:rsidRPr="00270E48" w:rsidRDefault="008F1837" w:rsidP="00FB6025">
            <w:pPr>
              <w:spacing w:line="307" w:lineRule="exact"/>
              <w:ind w:left="102" w:right="-20"/>
              <w:rPr>
                <w:sz w:val="24"/>
                <w:szCs w:val="24"/>
              </w:rPr>
            </w:pPr>
            <w:r>
              <w:rPr>
                <w:rFonts w:ascii="微软雅黑" w:eastAsia="微软雅黑" w:cs="微软雅黑" w:hint="eastAsia"/>
                <w:b/>
                <w:bCs/>
                <w:spacing w:val="12"/>
                <w:position w:val="-1"/>
              </w:rPr>
              <w:t>选项</w:t>
            </w:r>
          </w:p>
        </w:tc>
      </w:tr>
      <w:tr w:rsidR="008F1837" w:rsidRPr="00270E48" w:rsidTr="008532FC">
        <w:tc>
          <w:tcPr>
            <w:tcW w:w="2093" w:type="dxa"/>
            <w:tcBorders>
              <w:top w:val="single" w:sz="4" w:space="0" w:color="000000"/>
              <w:left w:val="single" w:sz="4" w:space="0" w:color="000000"/>
              <w:bottom w:val="single" w:sz="4" w:space="0" w:color="000000"/>
              <w:right w:val="single" w:sz="4" w:space="0" w:color="000000"/>
            </w:tcBorders>
            <w:vAlign w:val="center"/>
          </w:tcPr>
          <w:p w:rsidR="008F1837" w:rsidRPr="00286EBC" w:rsidRDefault="008F1837" w:rsidP="00FB6025">
            <w:pPr>
              <w:ind w:right="-20"/>
            </w:pPr>
            <w:r w:rsidRPr="00286EBC">
              <w:rPr>
                <w:rFonts w:hint="eastAsia"/>
              </w:rPr>
              <w:t>returnCode</w:t>
            </w:r>
          </w:p>
        </w:tc>
        <w:tc>
          <w:tcPr>
            <w:tcW w:w="1160" w:type="dxa"/>
            <w:tcBorders>
              <w:top w:val="single" w:sz="4" w:space="0" w:color="000000"/>
              <w:left w:val="single" w:sz="4" w:space="0" w:color="000000"/>
              <w:bottom w:val="single" w:sz="4" w:space="0" w:color="000000"/>
              <w:right w:val="single" w:sz="4" w:space="0" w:color="000000"/>
            </w:tcBorders>
            <w:vAlign w:val="center"/>
          </w:tcPr>
          <w:p w:rsidR="008F1837" w:rsidRPr="00286EBC" w:rsidRDefault="008F1837" w:rsidP="00FB6025">
            <w:pPr>
              <w:spacing w:line="241" w:lineRule="auto"/>
              <w:ind w:left="102" w:right="51"/>
            </w:pPr>
            <w:r w:rsidRPr="00286EBC">
              <w:t>S</w:t>
            </w:r>
            <w:r w:rsidRPr="00286EBC">
              <w:rPr>
                <w:rFonts w:hint="eastAsia"/>
              </w:rPr>
              <w:t xml:space="preserve">tring </w:t>
            </w:r>
          </w:p>
        </w:tc>
        <w:tc>
          <w:tcPr>
            <w:tcW w:w="4111" w:type="dxa"/>
            <w:tcBorders>
              <w:top w:val="single" w:sz="4" w:space="0" w:color="000000"/>
              <w:left w:val="single" w:sz="4" w:space="0" w:color="000000"/>
              <w:bottom w:val="single" w:sz="4" w:space="0" w:color="000000"/>
              <w:right w:val="single" w:sz="4" w:space="0" w:color="000000"/>
            </w:tcBorders>
            <w:vAlign w:val="center"/>
          </w:tcPr>
          <w:p w:rsidR="008F1837" w:rsidRDefault="008F1837" w:rsidP="007D3972">
            <w:pPr>
              <w:spacing w:line="240" w:lineRule="auto"/>
            </w:pPr>
            <w:r w:rsidRPr="004A2310">
              <w:rPr>
                <w:rFonts w:hint="eastAsia"/>
              </w:rPr>
              <w:t>0</w:t>
            </w:r>
            <w:r w:rsidRPr="004A2310">
              <w:rPr>
                <w:rFonts w:hint="eastAsia"/>
              </w:rPr>
              <w:t>：成功</w:t>
            </w:r>
            <w:r>
              <w:rPr>
                <w:rFonts w:hint="eastAsia"/>
              </w:rPr>
              <w:t xml:space="preserve"> </w:t>
            </w:r>
          </w:p>
          <w:p w:rsidR="007D3972" w:rsidRPr="004A2310" w:rsidRDefault="007D3972" w:rsidP="007D3972">
            <w:pPr>
              <w:spacing w:line="240" w:lineRule="auto"/>
            </w:pPr>
            <w:r>
              <w:rPr>
                <w:rFonts w:hint="eastAsia"/>
              </w:rPr>
              <w:t>其他：失败</w:t>
            </w:r>
            <w:r w:rsidR="009662D2">
              <w:rPr>
                <w:rFonts w:hint="eastAsia"/>
              </w:rPr>
              <w:t>，具体参考</w:t>
            </w:r>
            <w:r w:rsidR="006F430C">
              <w:rPr>
                <w:rFonts w:hint="eastAsia"/>
              </w:rPr>
              <w:t>2.1</w:t>
            </w:r>
            <w:r w:rsidR="009662D2">
              <w:rPr>
                <w:rFonts w:hint="eastAsia"/>
              </w:rPr>
              <w:t>章节</w:t>
            </w:r>
          </w:p>
        </w:tc>
        <w:tc>
          <w:tcPr>
            <w:tcW w:w="851" w:type="dxa"/>
            <w:tcBorders>
              <w:top w:val="single" w:sz="4" w:space="0" w:color="000000"/>
              <w:left w:val="single" w:sz="4" w:space="0" w:color="000000"/>
              <w:bottom w:val="single" w:sz="4" w:space="0" w:color="000000"/>
              <w:right w:val="single" w:sz="4" w:space="0" w:color="000000"/>
            </w:tcBorders>
            <w:vAlign w:val="center"/>
          </w:tcPr>
          <w:p w:rsidR="008F1837" w:rsidRPr="004A2310" w:rsidRDefault="008F1837" w:rsidP="00FB6025">
            <w:r w:rsidRPr="004A2310">
              <w:rPr>
                <w:rFonts w:hint="eastAsia"/>
              </w:rPr>
              <w:t>M</w:t>
            </w:r>
          </w:p>
        </w:tc>
      </w:tr>
      <w:tr w:rsidR="007814D0" w:rsidRPr="00270E48" w:rsidTr="008532FC">
        <w:tc>
          <w:tcPr>
            <w:tcW w:w="2093" w:type="dxa"/>
            <w:tcBorders>
              <w:top w:val="single" w:sz="4" w:space="0" w:color="000000"/>
              <w:left w:val="single" w:sz="4" w:space="0" w:color="000000"/>
              <w:bottom w:val="single" w:sz="4" w:space="0" w:color="000000"/>
              <w:right w:val="single" w:sz="4" w:space="0" w:color="000000"/>
            </w:tcBorders>
            <w:vAlign w:val="center"/>
          </w:tcPr>
          <w:p w:rsidR="007814D0" w:rsidRPr="00286EBC" w:rsidRDefault="007814D0" w:rsidP="00FB6025">
            <w:pPr>
              <w:ind w:right="-20"/>
            </w:pPr>
            <w:r w:rsidRPr="00286EBC">
              <w:rPr>
                <w:rFonts w:hint="eastAsia"/>
              </w:rPr>
              <w:t>return</w:t>
            </w:r>
            <w:r>
              <w:rPr>
                <w:rFonts w:hint="eastAsia"/>
              </w:rPr>
              <w:t>Desc</w:t>
            </w:r>
          </w:p>
        </w:tc>
        <w:tc>
          <w:tcPr>
            <w:tcW w:w="1160" w:type="dxa"/>
            <w:tcBorders>
              <w:top w:val="single" w:sz="4" w:space="0" w:color="000000"/>
              <w:left w:val="single" w:sz="4" w:space="0" w:color="000000"/>
              <w:bottom w:val="single" w:sz="4" w:space="0" w:color="000000"/>
              <w:right w:val="single" w:sz="4" w:space="0" w:color="000000"/>
            </w:tcBorders>
            <w:vAlign w:val="center"/>
          </w:tcPr>
          <w:p w:rsidR="007814D0" w:rsidRPr="00286EBC" w:rsidRDefault="007814D0" w:rsidP="00FB6025">
            <w:pPr>
              <w:spacing w:line="241" w:lineRule="auto"/>
              <w:ind w:left="102" w:right="51"/>
            </w:pPr>
            <w:r w:rsidRPr="00286EBC">
              <w:t>S</w:t>
            </w:r>
            <w:r w:rsidRPr="00286EBC">
              <w:rPr>
                <w:rFonts w:hint="eastAsia"/>
              </w:rPr>
              <w:t>tring</w:t>
            </w:r>
          </w:p>
        </w:tc>
        <w:tc>
          <w:tcPr>
            <w:tcW w:w="4111" w:type="dxa"/>
            <w:tcBorders>
              <w:top w:val="single" w:sz="4" w:space="0" w:color="000000"/>
              <w:left w:val="single" w:sz="4" w:space="0" w:color="000000"/>
              <w:bottom w:val="single" w:sz="4" w:space="0" w:color="000000"/>
              <w:right w:val="single" w:sz="4" w:space="0" w:color="000000"/>
            </w:tcBorders>
            <w:vAlign w:val="center"/>
          </w:tcPr>
          <w:p w:rsidR="007814D0" w:rsidRPr="004A2310" w:rsidRDefault="00EF7453" w:rsidP="00FB6025">
            <w:r>
              <w:rPr>
                <w:rFonts w:hint="eastAsia"/>
              </w:rPr>
              <w:t>返回值描述</w:t>
            </w:r>
          </w:p>
        </w:tc>
        <w:tc>
          <w:tcPr>
            <w:tcW w:w="851" w:type="dxa"/>
            <w:tcBorders>
              <w:top w:val="single" w:sz="4" w:space="0" w:color="000000"/>
              <w:left w:val="single" w:sz="4" w:space="0" w:color="000000"/>
              <w:bottom w:val="single" w:sz="4" w:space="0" w:color="000000"/>
              <w:right w:val="single" w:sz="4" w:space="0" w:color="000000"/>
            </w:tcBorders>
            <w:vAlign w:val="center"/>
          </w:tcPr>
          <w:p w:rsidR="007814D0" w:rsidRPr="004A2310" w:rsidRDefault="00EF7453" w:rsidP="00FB6025">
            <w:r w:rsidRPr="004A2310">
              <w:rPr>
                <w:rFonts w:hint="eastAsia"/>
              </w:rPr>
              <w:t>M</w:t>
            </w:r>
          </w:p>
        </w:tc>
      </w:tr>
      <w:tr w:rsidR="004C7374" w:rsidRPr="00270E48" w:rsidTr="008532FC">
        <w:tc>
          <w:tcPr>
            <w:tcW w:w="2093" w:type="dxa"/>
            <w:tcBorders>
              <w:top w:val="single" w:sz="4" w:space="0" w:color="000000"/>
              <w:left w:val="single" w:sz="4" w:space="0" w:color="000000"/>
              <w:bottom w:val="single" w:sz="4" w:space="0" w:color="000000"/>
              <w:right w:val="single" w:sz="4" w:space="0" w:color="000000"/>
            </w:tcBorders>
            <w:vAlign w:val="center"/>
          </w:tcPr>
          <w:p w:rsidR="004C7374" w:rsidRPr="00286EBC" w:rsidRDefault="004C7374" w:rsidP="00FB6025">
            <w:pPr>
              <w:ind w:right="-20"/>
            </w:pPr>
            <w:r w:rsidRPr="004C7374">
              <w:t>returnDevSign</w:t>
            </w:r>
          </w:p>
        </w:tc>
        <w:tc>
          <w:tcPr>
            <w:tcW w:w="1160" w:type="dxa"/>
            <w:tcBorders>
              <w:top w:val="single" w:sz="4" w:space="0" w:color="000000"/>
              <w:left w:val="single" w:sz="4" w:space="0" w:color="000000"/>
              <w:bottom w:val="single" w:sz="4" w:space="0" w:color="000000"/>
              <w:right w:val="single" w:sz="4" w:space="0" w:color="000000"/>
            </w:tcBorders>
            <w:vAlign w:val="center"/>
          </w:tcPr>
          <w:p w:rsidR="004C7374" w:rsidRPr="00286EBC" w:rsidRDefault="004C7374" w:rsidP="00FB6025">
            <w:pPr>
              <w:spacing w:line="241" w:lineRule="auto"/>
              <w:ind w:left="102" w:right="51"/>
            </w:pPr>
            <w:r w:rsidRPr="00286EBC">
              <w:t>S</w:t>
            </w:r>
            <w:r w:rsidRPr="00286EBC">
              <w:rPr>
                <w:rFonts w:hint="eastAsia"/>
              </w:rPr>
              <w:t>tring</w:t>
            </w:r>
          </w:p>
        </w:tc>
        <w:tc>
          <w:tcPr>
            <w:tcW w:w="4111" w:type="dxa"/>
            <w:tcBorders>
              <w:top w:val="single" w:sz="4" w:space="0" w:color="000000"/>
              <w:left w:val="single" w:sz="4" w:space="0" w:color="000000"/>
              <w:bottom w:val="single" w:sz="4" w:space="0" w:color="000000"/>
              <w:right w:val="single" w:sz="4" w:space="0" w:color="000000"/>
            </w:tcBorders>
            <w:vAlign w:val="center"/>
          </w:tcPr>
          <w:p w:rsidR="004C7374" w:rsidRDefault="001B5E00" w:rsidP="00FB6025">
            <w:r>
              <w:rPr>
                <w:rFonts w:hint="eastAsia"/>
              </w:rPr>
              <w:t>使用开发者密钥生成的签名，</w:t>
            </w:r>
            <w:r>
              <w:rPr>
                <w:rFonts w:hint="eastAsia"/>
              </w:rPr>
              <w:t>sdk</w:t>
            </w:r>
            <w:r>
              <w:rPr>
                <w:rFonts w:hint="eastAsia"/>
              </w:rPr>
              <w:t>返回开发者应用结果时使用</w:t>
            </w:r>
          </w:p>
        </w:tc>
        <w:tc>
          <w:tcPr>
            <w:tcW w:w="851" w:type="dxa"/>
            <w:tcBorders>
              <w:top w:val="single" w:sz="4" w:space="0" w:color="000000"/>
              <w:left w:val="single" w:sz="4" w:space="0" w:color="000000"/>
              <w:bottom w:val="single" w:sz="4" w:space="0" w:color="000000"/>
              <w:right w:val="single" w:sz="4" w:space="0" w:color="000000"/>
            </w:tcBorders>
            <w:vAlign w:val="center"/>
          </w:tcPr>
          <w:p w:rsidR="004C7374" w:rsidRPr="004A2310" w:rsidRDefault="004C7374" w:rsidP="00FB6025">
            <w:r w:rsidRPr="004A2310">
              <w:rPr>
                <w:rFonts w:hint="eastAsia"/>
              </w:rPr>
              <w:t>M</w:t>
            </w:r>
          </w:p>
        </w:tc>
      </w:tr>
    </w:tbl>
    <w:p w:rsidR="008F1837" w:rsidRDefault="008F1837" w:rsidP="008F1837">
      <w:pPr>
        <w:spacing w:before="18" w:line="100" w:lineRule="exact"/>
        <w:rPr>
          <w:sz w:val="10"/>
          <w:szCs w:val="10"/>
        </w:rPr>
      </w:pPr>
    </w:p>
    <w:p w:rsidR="008F1837" w:rsidRPr="00B05E9E" w:rsidRDefault="008F1837" w:rsidP="008F1837">
      <w:pPr>
        <w:ind w:firstLineChars="150" w:firstLine="316"/>
        <w:rPr>
          <w:b/>
        </w:rPr>
      </w:pPr>
      <w:r w:rsidRPr="00B05E9E">
        <w:rPr>
          <w:rFonts w:hint="eastAsia"/>
          <w:b/>
        </w:rPr>
        <w:t>示例</w:t>
      </w:r>
    </w:p>
    <w:tbl>
      <w:tblPr>
        <w:tblW w:w="0" w:type="auto"/>
        <w:tblInd w:w="3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701"/>
        <w:gridCol w:w="6379"/>
      </w:tblGrid>
      <w:tr w:rsidR="008F1837" w:rsidRPr="0038247B" w:rsidTr="00FB6025">
        <w:trPr>
          <w:cantSplit/>
          <w:trHeight w:val="300"/>
        </w:trPr>
        <w:tc>
          <w:tcPr>
            <w:tcW w:w="170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1837" w:rsidRPr="0038247B" w:rsidRDefault="008F1837" w:rsidP="00FB6025">
            <w:pPr>
              <w:pStyle w:val="TableHeading"/>
            </w:pPr>
            <w:r w:rsidRPr="0038247B">
              <w:lastRenderedPageBreak/>
              <w:t>Request/Response</w:t>
            </w:r>
          </w:p>
        </w:tc>
        <w:tc>
          <w:tcPr>
            <w:tcW w:w="637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1837" w:rsidRPr="0038247B" w:rsidRDefault="008F1837" w:rsidP="00FB6025">
            <w:pPr>
              <w:pStyle w:val="TableHeading"/>
            </w:pPr>
            <w:r w:rsidRPr="0038247B">
              <w:t>Example</w:t>
            </w:r>
          </w:p>
        </w:tc>
      </w:tr>
      <w:tr w:rsidR="008F1837" w:rsidRPr="00B96D8E" w:rsidTr="00FB6025">
        <w:trPr>
          <w:cantSplit/>
          <w:trHeight w:val="281"/>
        </w:trPr>
        <w:tc>
          <w:tcPr>
            <w:tcW w:w="1701" w:type="dxa"/>
          </w:tcPr>
          <w:p w:rsidR="008F1837" w:rsidRPr="002B69A5" w:rsidRDefault="008F1837" w:rsidP="00FB6025">
            <w:pPr>
              <w:pStyle w:val="TableText"/>
              <w:rPr>
                <w:lang w:val="fr-FR"/>
              </w:rPr>
            </w:pPr>
            <w:r w:rsidRPr="0038247B">
              <w:t>HTTP Request</w:t>
            </w:r>
          </w:p>
        </w:tc>
        <w:tc>
          <w:tcPr>
            <w:tcW w:w="6379" w:type="dxa"/>
          </w:tcPr>
          <w:p w:rsidR="008F1837" w:rsidRPr="00EE748B" w:rsidRDefault="008F1837" w:rsidP="00FB6025">
            <w:pPr>
              <w:pStyle w:val="TableText"/>
              <w:jc w:val="both"/>
              <w:rPr>
                <w:lang w:val="fr-FR"/>
              </w:rPr>
            </w:pPr>
            <w:r>
              <w:rPr>
                <w:rFonts w:hint="eastAsia"/>
                <w:lang w:val="fr-FR"/>
              </w:rPr>
              <w:t>POST</w:t>
            </w:r>
            <w:r w:rsidRPr="001C6E22">
              <w:rPr>
                <w:lang w:val="fr-FR"/>
              </w:rPr>
              <w:t xml:space="preserve"> </w:t>
            </w:r>
            <w:r>
              <w:rPr>
                <w:rFonts w:hint="eastAsia"/>
                <w:lang w:val="fr-FR"/>
              </w:rPr>
              <w:t>https://pay.hicloud.com/client/report</w:t>
            </w:r>
            <w:r w:rsidR="001409E1">
              <w:rPr>
                <w:rFonts w:hint="eastAsia"/>
                <w:lang w:val="fr-FR"/>
              </w:rPr>
              <w:t>.action</w:t>
            </w:r>
            <w:r w:rsidR="00287567" w:rsidRPr="00287567">
              <w:rPr>
                <w:lang w:val="fr-FR"/>
              </w:rPr>
              <w:t xml:space="preserve"> HTTP/1.1</w:t>
            </w:r>
          </w:p>
          <w:p w:rsidR="00B96D8E" w:rsidRPr="00B96D8E" w:rsidRDefault="00B96D8E" w:rsidP="00B96D8E">
            <w:pPr>
              <w:pStyle w:val="TerminalDisplayinTable"/>
              <w:shd w:val="clear" w:color="auto" w:fill="D9D9D9"/>
              <w:rPr>
                <w:rFonts w:ascii="Arial" w:hAnsi="Arial" w:cs="Arial"/>
                <w:spacing w:val="0"/>
                <w:sz w:val="15"/>
                <w:szCs w:val="20"/>
                <w:lang w:val="fr-FR"/>
              </w:rPr>
            </w:pPr>
            <w:r w:rsidRPr="00B96D8E">
              <w:rPr>
                <w:rFonts w:ascii="Arial" w:hAnsi="Arial" w:cs="Arial"/>
                <w:spacing w:val="0"/>
                <w:sz w:val="15"/>
                <w:szCs w:val="20"/>
                <w:lang w:val="fr-FR"/>
              </w:rPr>
              <w:t>{</w:t>
            </w:r>
          </w:p>
          <w:p w:rsidR="00B96D8E" w:rsidRPr="00B96D8E" w:rsidRDefault="00B96D8E" w:rsidP="00B96D8E">
            <w:pPr>
              <w:pStyle w:val="TerminalDisplayinTable"/>
              <w:shd w:val="clear" w:color="auto" w:fill="D9D9D9"/>
              <w:rPr>
                <w:rFonts w:ascii="Arial" w:hAnsi="Arial" w:cs="Arial"/>
                <w:spacing w:val="0"/>
                <w:sz w:val="15"/>
                <w:szCs w:val="20"/>
                <w:lang w:val="fr-FR"/>
              </w:rPr>
            </w:pPr>
            <w:r w:rsidRPr="00B96D8E">
              <w:rPr>
                <w:rFonts w:ascii="Arial" w:hAnsi="Arial" w:cs="Arial"/>
                <w:spacing w:val="0"/>
                <w:sz w:val="15"/>
                <w:szCs w:val="20"/>
                <w:lang w:val="fr-FR"/>
              </w:rPr>
              <w:t xml:space="preserve">    "pkgName": "com.huawei.hwpay",</w:t>
            </w:r>
          </w:p>
          <w:p w:rsidR="00B96D8E" w:rsidRPr="00B96D8E" w:rsidRDefault="00B96D8E" w:rsidP="00B96D8E">
            <w:pPr>
              <w:pStyle w:val="TerminalDisplayinTable"/>
              <w:shd w:val="clear" w:color="auto" w:fill="D9D9D9"/>
              <w:rPr>
                <w:rFonts w:ascii="Arial" w:hAnsi="Arial" w:cs="Arial"/>
                <w:spacing w:val="0"/>
                <w:sz w:val="15"/>
                <w:szCs w:val="20"/>
                <w:lang w:val="fr-FR"/>
              </w:rPr>
            </w:pPr>
            <w:r w:rsidRPr="00B96D8E">
              <w:rPr>
                <w:rFonts w:ascii="Arial" w:hAnsi="Arial" w:cs="Arial"/>
                <w:spacing w:val="0"/>
                <w:sz w:val="15"/>
                <w:szCs w:val="20"/>
                <w:lang w:val="fr-FR"/>
              </w:rPr>
              <w:t xml:space="preserve">    "requestId": "Y20130312015206147FA992C",</w:t>
            </w:r>
          </w:p>
          <w:p w:rsidR="00B96D8E" w:rsidRPr="00B96D8E" w:rsidRDefault="00B96D8E" w:rsidP="00B96D8E">
            <w:pPr>
              <w:pStyle w:val="TerminalDisplayinTable"/>
              <w:shd w:val="clear" w:color="auto" w:fill="D9D9D9"/>
              <w:rPr>
                <w:rFonts w:ascii="Arial" w:hAnsi="Arial" w:cs="Arial"/>
                <w:spacing w:val="0"/>
                <w:sz w:val="15"/>
                <w:szCs w:val="20"/>
                <w:lang w:val="fr-FR"/>
              </w:rPr>
            </w:pPr>
            <w:r w:rsidRPr="00B96D8E">
              <w:rPr>
                <w:rFonts w:ascii="Arial" w:hAnsi="Arial" w:cs="Arial"/>
                <w:spacing w:val="0"/>
                <w:sz w:val="15"/>
                <w:szCs w:val="20"/>
                <w:lang w:val="fr-FR"/>
              </w:rPr>
              <w:t xml:space="preserve">    "tradeNo": "411303125000823643",</w:t>
            </w:r>
          </w:p>
          <w:p w:rsidR="00B96D8E" w:rsidRPr="00B96D8E" w:rsidRDefault="00B96D8E" w:rsidP="00B96D8E">
            <w:pPr>
              <w:pStyle w:val="TerminalDisplayinTable"/>
              <w:shd w:val="clear" w:color="auto" w:fill="D9D9D9"/>
              <w:rPr>
                <w:rFonts w:ascii="Arial" w:hAnsi="Arial" w:cs="Arial"/>
                <w:spacing w:val="0"/>
                <w:sz w:val="15"/>
                <w:szCs w:val="20"/>
                <w:lang w:val="fr-FR"/>
              </w:rPr>
            </w:pPr>
            <w:r w:rsidRPr="00B96D8E">
              <w:rPr>
                <w:rFonts w:ascii="Arial" w:hAnsi="Arial" w:cs="Arial"/>
                <w:spacing w:val="0"/>
                <w:sz w:val="15"/>
                <w:szCs w:val="20"/>
                <w:lang w:val="fr-FR"/>
              </w:rPr>
              <w:t xml:space="preserve">    "autherID": "lilan",</w:t>
            </w:r>
          </w:p>
          <w:p w:rsidR="00B96D8E" w:rsidRPr="00B96D8E" w:rsidRDefault="00B96D8E" w:rsidP="00B96D8E">
            <w:pPr>
              <w:pStyle w:val="TerminalDisplayinTable"/>
              <w:shd w:val="clear" w:color="auto" w:fill="D9D9D9"/>
              <w:rPr>
                <w:rFonts w:ascii="Arial" w:hAnsi="Arial" w:cs="Arial"/>
                <w:spacing w:val="0"/>
                <w:sz w:val="15"/>
                <w:szCs w:val="20"/>
                <w:lang w:val="fr-FR"/>
              </w:rPr>
            </w:pPr>
            <w:r w:rsidRPr="00B96D8E">
              <w:rPr>
                <w:rFonts w:ascii="Arial" w:hAnsi="Arial" w:cs="Arial"/>
                <w:spacing w:val="0"/>
                <w:sz w:val="15"/>
                <w:szCs w:val="20"/>
                <w:lang w:val="fr-FR"/>
              </w:rPr>
              <w:t xml:space="preserve">    "deviceID": "866872010023849",</w:t>
            </w:r>
          </w:p>
          <w:p w:rsidR="00B96D8E" w:rsidRPr="00B96D8E" w:rsidRDefault="00B96D8E" w:rsidP="00B96D8E">
            <w:pPr>
              <w:pStyle w:val="TerminalDisplayinTable"/>
              <w:shd w:val="clear" w:color="auto" w:fill="D9D9D9"/>
              <w:rPr>
                <w:rFonts w:ascii="Arial" w:hAnsi="Arial" w:cs="Arial"/>
                <w:spacing w:val="0"/>
                <w:sz w:val="15"/>
                <w:szCs w:val="20"/>
                <w:lang w:val="fr-FR"/>
              </w:rPr>
            </w:pPr>
            <w:r w:rsidRPr="00B96D8E">
              <w:rPr>
                <w:rFonts w:ascii="Arial" w:hAnsi="Arial" w:cs="Arial"/>
                <w:spacing w:val="0"/>
                <w:sz w:val="15"/>
                <w:szCs w:val="20"/>
                <w:lang w:val="fr-FR"/>
              </w:rPr>
              <w:t xml:space="preserve">    "yeeOrAliPaySign": "9b80fce6b64f0ae1135df0896be23c06",</w:t>
            </w:r>
          </w:p>
          <w:p w:rsidR="00B96D8E" w:rsidRPr="00B96D8E" w:rsidRDefault="00B96D8E" w:rsidP="00B96D8E">
            <w:pPr>
              <w:pStyle w:val="TerminalDisplayinTable"/>
              <w:shd w:val="clear" w:color="auto" w:fill="D9D9D9"/>
              <w:rPr>
                <w:rFonts w:ascii="Arial" w:hAnsi="Arial" w:cs="Arial"/>
                <w:spacing w:val="0"/>
                <w:sz w:val="15"/>
                <w:szCs w:val="20"/>
                <w:lang w:val="fr-FR"/>
              </w:rPr>
            </w:pPr>
            <w:r w:rsidRPr="00B96D8E">
              <w:rPr>
                <w:rFonts w:ascii="Arial" w:hAnsi="Arial" w:cs="Arial"/>
                <w:spacing w:val="0"/>
                <w:sz w:val="15"/>
                <w:szCs w:val="20"/>
                <w:lang w:val="fr-FR"/>
              </w:rPr>
              <w:t xml:space="preserve">    "sign": "bea4a65aef28df5fbfb9af26ecd1d3f54249b21919e9f89411d548e2725c6454",</w:t>
            </w:r>
          </w:p>
          <w:p w:rsidR="00B96D8E" w:rsidRPr="00B96D8E" w:rsidRDefault="00B96D8E" w:rsidP="00B96D8E">
            <w:pPr>
              <w:pStyle w:val="TerminalDisplayinTable"/>
              <w:shd w:val="clear" w:color="auto" w:fill="D9D9D9"/>
              <w:rPr>
                <w:rFonts w:ascii="Arial" w:hAnsi="Arial" w:cs="Arial"/>
                <w:spacing w:val="0"/>
                <w:sz w:val="15"/>
                <w:szCs w:val="20"/>
                <w:lang w:val="fr-FR"/>
              </w:rPr>
            </w:pPr>
            <w:r w:rsidRPr="00B96D8E">
              <w:rPr>
                <w:rFonts w:ascii="Arial" w:hAnsi="Arial" w:cs="Arial" w:hint="eastAsia"/>
                <w:spacing w:val="0"/>
                <w:sz w:val="15"/>
                <w:szCs w:val="20"/>
                <w:lang w:val="fr-FR"/>
              </w:rPr>
              <w:t xml:space="preserve">    "product": "</w:t>
            </w:r>
            <w:r w:rsidRPr="00B96D8E">
              <w:rPr>
                <w:rFonts w:ascii="Arial" w:hAnsi="Arial" w:cs="Arial" w:hint="eastAsia"/>
                <w:spacing w:val="0"/>
                <w:sz w:val="15"/>
                <w:szCs w:val="20"/>
                <w:lang w:val="fr-FR"/>
              </w:rPr>
              <w:t>三星</w:t>
            </w:r>
            <w:r w:rsidRPr="00B96D8E">
              <w:rPr>
                <w:rFonts w:ascii="Arial" w:hAnsi="Arial" w:cs="Arial" w:hint="eastAsia"/>
                <w:spacing w:val="0"/>
                <w:sz w:val="15"/>
                <w:szCs w:val="20"/>
                <w:lang w:val="fr-FR"/>
              </w:rPr>
              <w:t xml:space="preserve"> </w:t>
            </w:r>
            <w:r w:rsidRPr="00B96D8E">
              <w:rPr>
                <w:rFonts w:ascii="Arial" w:hAnsi="Arial" w:cs="Arial" w:hint="eastAsia"/>
                <w:spacing w:val="0"/>
                <w:sz w:val="15"/>
                <w:szCs w:val="20"/>
                <w:lang w:val="fr-FR"/>
              </w:rPr>
              <w:t>原装移动硬盘</w:t>
            </w:r>
            <w:r w:rsidRPr="00B96D8E">
              <w:rPr>
                <w:rFonts w:ascii="Arial" w:hAnsi="Arial" w:cs="Arial" w:hint="eastAsia"/>
                <w:spacing w:val="0"/>
                <w:sz w:val="15"/>
                <w:szCs w:val="20"/>
                <w:lang w:val="fr-FR"/>
              </w:rPr>
              <w:t>",</w:t>
            </w:r>
          </w:p>
          <w:p w:rsidR="00B96D8E" w:rsidRPr="00B96D8E" w:rsidRDefault="00B96D8E" w:rsidP="00B96D8E">
            <w:pPr>
              <w:pStyle w:val="TerminalDisplayinTable"/>
              <w:shd w:val="clear" w:color="auto" w:fill="D9D9D9"/>
              <w:rPr>
                <w:rFonts w:ascii="Arial" w:hAnsi="Arial" w:cs="Arial"/>
                <w:spacing w:val="0"/>
                <w:sz w:val="15"/>
                <w:szCs w:val="20"/>
                <w:lang w:val="fr-FR"/>
              </w:rPr>
            </w:pPr>
            <w:r w:rsidRPr="00B96D8E">
              <w:rPr>
                <w:rFonts w:ascii="Arial" w:hAnsi="Arial" w:cs="Arial"/>
                <w:spacing w:val="0"/>
                <w:sz w:val="15"/>
                <w:szCs w:val="20"/>
                <w:lang w:val="fr-FR"/>
              </w:rPr>
              <w:t xml:space="preserve">    "amount": "5.00",</w:t>
            </w:r>
          </w:p>
          <w:p w:rsidR="00B96D8E" w:rsidRPr="00B96D8E" w:rsidRDefault="00B96D8E" w:rsidP="00B96D8E">
            <w:pPr>
              <w:pStyle w:val="TerminalDisplayinTable"/>
              <w:shd w:val="clear" w:color="auto" w:fill="D9D9D9"/>
              <w:rPr>
                <w:rFonts w:ascii="Arial" w:hAnsi="Arial" w:cs="Arial"/>
                <w:spacing w:val="0"/>
                <w:sz w:val="15"/>
                <w:szCs w:val="20"/>
                <w:lang w:val="fr-FR"/>
              </w:rPr>
            </w:pPr>
            <w:r w:rsidRPr="00B96D8E">
              <w:rPr>
                <w:rFonts w:ascii="Arial" w:hAnsi="Arial" w:cs="Arial"/>
                <w:spacing w:val="0"/>
                <w:sz w:val="15"/>
                <w:szCs w:val="20"/>
                <w:lang w:val="fr-FR"/>
              </w:rPr>
              <w:t xml:space="preserve">    "serialNo": "8668720100238491363067848622",</w:t>
            </w:r>
          </w:p>
          <w:p w:rsidR="00B96D8E" w:rsidRPr="00B96D8E" w:rsidRDefault="00B96D8E" w:rsidP="00B96D8E">
            <w:pPr>
              <w:pStyle w:val="TerminalDisplayinTable"/>
              <w:shd w:val="clear" w:color="auto" w:fill="D9D9D9"/>
              <w:rPr>
                <w:rFonts w:ascii="Arial" w:hAnsi="Arial" w:cs="Arial"/>
                <w:spacing w:val="0"/>
                <w:sz w:val="15"/>
                <w:szCs w:val="20"/>
                <w:lang w:val="fr-FR"/>
              </w:rPr>
            </w:pPr>
            <w:r w:rsidRPr="00B96D8E">
              <w:rPr>
                <w:rFonts w:ascii="Arial" w:hAnsi="Arial" w:cs="Arial" w:hint="eastAsia"/>
                <w:spacing w:val="0"/>
                <w:sz w:val="15"/>
                <w:szCs w:val="20"/>
                <w:lang w:val="fr-FR"/>
              </w:rPr>
              <w:t xml:space="preserve">    "productDesc": "</w:t>
            </w:r>
            <w:r w:rsidRPr="00B96D8E">
              <w:rPr>
                <w:rFonts w:ascii="Arial" w:hAnsi="Arial" w:cs="Arial" w:hint="eastAsia"/>
                <w:spacing w:val="0"/>
                <w:sz w:val="15"/>
                <w:szCs w:val="20"/>
                <w:lang w:val="fr-FR"/>
              </w:rPr>
              <w:t>三星</w:t>
            </w:r>
            <w:r w:rsidRPr="00B96D8E">
              <w:rPr>
                <w:rFonts w:ascii="Arial" w:hAnsi="Arial" w:cs="Arial" w:hint="eastAsia"/>
                <w:spacing w:val="0"/>
                <w:sz w:val="15"/>
                <w:szCs w:val="20"/>
                <w:lang w:val="fr-FR"/>
              </w:rPr>
              <w:t xml:space="preserve"> </w:t>
            </w:r>
            <w:r w:rsidRPr="00B96D8E">
              <w:rPr>
                <w:rFonts w:ascii="Arial" w:hAnsi="Arial" w:cs="Arial" w:hint="eastAsia"/>
                <w:spacing w:val="0"/>
                <w:sz w:val="15"/>
                <w:szCs w:val="20"/>
                <w:lang w:val="fr-FR"/>
              </w:rPr>
              <w:t>原装移动硬盘</w:t>
            </w:r>
            <w:r w:rsidRPr="00B96D8E">
              <w:rPr>
                <w:rFonts w:ascii="Arial" w:hAnsi="Arial" w:cs="Arial" w:hint="eastAsia"/>
                <w:spacing w:val="0"/>
                <w:sz w:val="15"/>
                <w:szCs w:val="20"/>
                <w:lang w:val="fr-FR"/>
              </w:rPr>
              <w:t xml:space="preserve"> S2 320G </w:t>
            </w:r>
            <w:r w:rsidRPr="00B96D8E">
              <w:rPr>
                <w:rFonts w:ascii="Arial" w:hAnsi="Arial" w:cs="Arial" w:hint="eastAsia"/>
                <w:spacing w:val="0"/>
                <w:sz w:val="15"/>
                <w:szCs w:val="20"/>
                <w:lang w:val="fr-FR"/>
              </w:rPr>
              <w:t>带加密</w:t>
            </w:r>
            <w:r w:rsidRPr="00B96D8E">
              <w:rPr>
                <w:rFonts w:ascii="Arial" w:hAnsi="Arial" w:cs="Arial" w:hint="eastAsia"/>
                <w:spacing w:val="0"/>
                <w:sz w:val="15"/>
                <w:szCs w:val="20"/>
                <w:lang w:val="fr-FR"/>
              </w:rPr>
              <w:t xml:space="preserve"> </w:t>
            </w:r>
            <w:r w:rsidRPr="00B96D8E">
              <w:rPr>
                <w:rFonts w:ascii="Arial" w:hAnsi="Arial" w:cs="Arial" w:hint="eastAsia"/>
                <w:spacing w:val="0"/>
                <w:sz w:val="15"/>
                <w:szCs w:val="20"/>
                <w:lang w:val="fr-FR"/>
              </w:rPr>
              <w:t>三星</w:t>
            </w:r>
            <w:r w:rsidRPr="00B96D8E">
              <w:rPr>
                <w:rFonts w:ascii="Arial" w:hAnsi="Arial" w:cs="Arial" w:hint="eastAsia"/>
                <w:spacing w:val="0"/>
                <w:sz w:val="15"/>
                <w:szCs w:val="20"/>
                <w:lang w:val="fr-FR"/>
              </w:rPr>
              <w:t xml:space="preserve">S2 </w:t>
            </w:r>
            <w:r w:rsidRPr="00B96D8E">
              <w:rPr>
                <w:rFonts w:ascii="Arial" w:hAnsi="Arial" w:cs="Arial" w:hint="eastAsia"/>
                <w:spacing w:val="0"/>
                <w:sz w:val="15"/>
                <w:szCs w:val="20"/>
                <w:lang w:val="fr-FR"/>
              </w:rPr>
              <w:t>韩国原装</w:t>
            </w:r>
            <w:r w:rsidRPr="00B96D8E">
              <w:rPr>
                <w:rFonts w:ascii="Arial" w:hAnsi="Arial" w:cs="Arial" w:hint="eastAsia"/>
                <w:spacing w:val="0"/>
                <w:sz w:val="15"/>
                <w:szCs w:val="20"/>
                <w:lang w:val="fr-FR"/>
              </w:rPr>
              <w:t xml:space="preserve"> </w:t>
            </w:r>
            <w:r w:rsidRPr="00B96D8E">
              <w:rPr>
                <w:rFonts w:ascii="Arial" w:hAnsi="Arial" w:cs="Arial" w:hint="eastAsia"/>
                <w:spacing w:val="0"/>
                <w:sz w:val="15"/>
                <w:szCs w:val="20"/>
                <w:lang w:val="fr-FR"/>
              </w:rPr>
              <w:t>全国联保</w:t>
            </w:r>
            <w:r w:rsidRPr="00B96D8E">
              <w:rPr>
                <w:rFonts w:ascii="Arial" w:hAnsi="Arial" w:cs="Arial" w:hint="eastAsia"/>
                <w:spacing w:val="0"/>
                <w:sz w:val="15"/>
                <w:szCs w:val="20"/>
                <w:lang w:val="fr-FR"/>
              </w:rPr>
              <w:t>",</w:t>
            </w:r>
          </w:p>
          <w:p w:rsidR="00B96D8E" w:rsidRPr="00B96D8E" w:rsidRDefault="00B96D8E" w:rsidP="00B96D8E">
            <w:pPr>
              <w:pStyle w:val="TerminalDisplayinTable"/>
              <w:shd w:val="clear" w:color="auto" w:fill="D9D9D9"/>
              <w:rPr>
                <w:rFonts w:ascii="Arial" w:hAnsi="Arial" w:cs="Arial"/>
                <w:spacing w:val="0"/>
                <w:sz w:val="15"/>
                <w:szCs w:val="20"/>
                <w:lang w:val="fr-FR"/>
              </w:rPr>
            </w:pPr>
            <w:r w:rsidRPr="00B96D8E">
              <w:rPr>
                <w:rFonts w:ascii="Arial" w:hAnsi="Arial" w:cs="Arial"/>
                <w:spacing w:val="0"/>
                <w:sz w:val="15"/>
                <w:szCs w:val="20"/>
                <w:lang w:val="fr-FR"/>
              </w:rPr>
              <w:t xml:space="preserve">    "orderNo": "Y20130312015206147FA992C",</w:t>
            </w:r>
          </w:p>
          <w:p w:rsidR="00B96D8E" w:rsidRPr="00B96D8E" w:rsidRDefault="00B96D8E" w:rsidP="00B96D8E">
            <w:pPr>
              <w:pStyle w:val="TerminalDisplayinTable"/>
              <w:shd w:val="clear" w:color="auto" w:fill="D9D9D9"/>
              <w:rPr>
                <w:rFonts w:ascii="Arial" w:hAnsi="Arial" w:cs="Arial"/>
                <w:spacing w:val="0"/>
                <w:sz w:val="15"/>
                <w:szCs w:val="20"/>
                <w:lang w:val="fr-FR"/>
              </w:rPr>
            </w:pPr>
            <w:r w:rsidRPr="00B96D8E">
              <w:rPr>
                <w:rFonts w:ascii="Arial" w:hAnsi="Arial" w:cs="Arial"/>
                <w:spacing w:val="0"/>
                <w:sz w:val="15"/>
                <w:szCs w:val="20"/>
                <w:lang w:val="fr-FR"/>
              </w:rPr>
              <w:t xml:space="preserve">    "yeeOrAliPaySignContent": "0$10040012090$Y20130312015206147FA992C$5.00$com.huawei.hwpay$$1363067836986",</w:t>
            </w:r>
          </w:p>
          <w:p w:rsidR="00B96D8E" w:rsidRPr="00B96D8E" w:rsidRDefault="00B96D8E" w:rsidP="00B96D8E">
            <w:pPr>
              <w:pStyle w:val="TerminalDisplayinTable"/>
              <w:shd w:val="clear" w:color="auto" w:fill="D9D9D9"/>
              <w:rPr>
                <w:rFonts w:ascii="Arial" w:hAnsi="Arial" w:cs="Arial"/>
                <w:spacing w:val="0"/>
                <w:sz w:val="15"/>
                <w:szCs w:val="20"/>
                <w:lang w:val="fr-FR"/>
              </w:rPr>
            </w:pPr>
            <w:r w:rsidRPr="00B96D8E">
              <w:rPr>
                <w:rFonts w:ascii="Arial" w:hAnsi="Arial" w:cs="Arial"/>
                <w:spacing w:val="0"/>
                <w:sz w:val="15"/>
                <w:szCs w:val="20"/>
                <w:lang w:val="fr-FR"/>
              </w:rPr>
              <w:t xml:space="preserve">    "payType": "3",</w:t>
            </w:r>
          </w:p>
          <w:p w:rsidR="00B96D8E" w:rsidRPr="00B96D8E" w:rsidRDefault="00B96D8E" w:rsidP="00B96D8E">
            <w:pPr>
              <w:pStyle w:val="TerminalDisplayinTable"/>
              <w:shd w:val="clear" w:color="auto" w:fill="D9D9D9"/>
              <w:rPr>
                <w:rFonts w:ascii="Arial" w:hAnsi="Arial" w:cs="Arial"/>
                <w:spacing w:val="0"/>
                <w:sz w:val="15"/>
                <w:szCs w:val="20"/>
                <w:lang w:val="fr-FR"/>
              </w:rPr>
            </w:pPr>
            <w:r w:rsidRPr="00B96D8E">
              <w:rPr>
                <w:rFonts w:ascii="Arial" w:hAnsi="Arial" w:cs="Arial"/>
                <w:spacing w:val="0"/>
                <w:sz w:val="15"/>
                <w:szCs w:val="20"/>
                <w:lang w:val="fr-FR"/>
              </w:rPr>
              <w:t xml:space="preserve">    "developSignContent": "amount=5.00&amp;appId=com.huawei.hwpay&amp;errMsg=&amp;orderID=Y20130312015206147FA992C&amp;requestId=Y20130312015206147FA992C&amp;time=1363067836986&amp;username=lilan",</w:t>
            </w:r>
          </w:p>
          <w:p w:rsidR="00B96D8E" w:rsidRPr="00B96D8E" w:rsidRDefault="00B96D8E" w:rsidP="00B96D8E">
            <w:pPr>
              <w:pStyle w:val="TerminalDisplayinTable"/>
              <w:shd w:val="clear" w:color="auto" w:fill="D9D9D9"/>
              <w:rPr>
                <w:rFonts w:ascii="Arial" w:hAnsi="Arial" w:cs="Arial"/>
                <w:spacing w:val="0"/>
                <w:sz w:val="15"/>
                <w:szCs w:val="20"/>
                <w:lang w:val="fr-FR"/>
              </w:rPr>
            </w:pPr>
            <w:r w:rsidRPr="00B96D8E">
              <w:rPr>
                <w:rFonts w:ascii="Arial" w:hAnsi="Arial" w:cs="Arial"/>
                <w:spacing w:val="0"/>
                <w:sz w:val="15"/>
                <w:szCs w:val="20"/>
                <w:lang w:val="fr-FR"/>
              </w:rPr>
              <w:t xml:space="preserve">    "channel": "YeePay"</w:t>
            </w:r>
          </w:p>
          <w:p w:rsidR="008F1837" w:rsidRPr="00EE748B" w:rsidRDefault="00B96D8E" w:rsidP="00B96D8E">
            <w:pPr>
              <w:pStyle w:val="TerminalDisplayinTable"/>
              <w:shd w:val="clear" w:color="auto" w:fill="D9D9D9"/>
              <w:rPr>
                <w:rFonts w:ascii="Arial" w:hAnsi="Arial" w:cs="Arial"/>
                <w:spacing w:val="0"/>
                <w:sz w:val="20"/>
                <w:szCs w:val="20"/>
                <w:lang w:val="fr-FR"/>
              </w:rPr>
            </w:pPr>
            <w:r w:rsidRPr="00B96D8E">
              <w:rPr>
                <w:rFonts w:ascii="Arial" w:hAnsi="Arial" w:cs="Arial"/>
                <w:spacing w:val="0"/>
                <w:sz w:val="15"/>
                <w:szCs w:val="20"/>
                <w:lang w:val="fr-FR"/>
              </w:rPr>
              <w:t>}</w:t>
            </w:r>
          </w:p>
        </w:tc>
      </w:tr>
      <w:tr w:rsidR="008F1837" w:rsidRPr="001C6E22" w:rsidTr="00FB6025">
        <w:trPr>
          <w:cantSplit/>
          <w:trHeight w:val="281"/>
        </w:trPr>
        <w:tc>
          <w:tcPr>
            <w:tcW w:w="1701" w:type="dxa"/>
          </w:tcPr>
          <w:p w:rsidR="008F1837" w:rsidRPr="002B69A5" w:rsidRDefault="008F1837" w:rsidP="00FB6025">
            <w:pPr>
              <w:pStyle w:val="TableText"/>
              <w:rPr>
                <w:lang w:val="fr-FR"/>
              </w:rPr>
            </w:pPr>
          </w:p>
        </w:tc>
        <w:tc>
          <w:tcPr>
            <w:tcW w:w="6379" w:type="dxa"/>
          </w:tcPr>
          <w:p w:rsidR="008F1837" w:rsidRPr="001C6E22" w:rsidRDefault="008F1837" w:rsidP="00FB6025">
            <w:pPr>
              <w:pStyle w:val="TableText"/>
              <w:rPr>
                <w:lang w:val="fr-FR"/>
              </w:rPr>
            </w:pPr>
            <w:r w:rsidRPr="001C6E22">
              <w:rPr>
                <w:lang w:val="fr-FR"/>
              </w:rPr>
              <w:t>Content Type: application/</w:t>
            </w:r>
            <w:r w:rsidRPr="001C6E22">
              <w:rPr>
                <w:rFonts w:hint="eastAsia"/>
                <w:lang w:val="fr-FR"/>
              </w:rPr>
              <w:t>json</w:t>
            </w:r>
            <w:r w:rsidRPr="001C6E22">
              <w:rPr>
                <w:lang w:val="fr-FR"/>
              </w:rPr>
              <w:t>; charset=UTF-8</w:t>
            </w:r>
          </w:p>
          <w:p w:rsidR="00E25AC1" w:rsidRPr="00E25AC1" w:rsidRDefault="00E25AC1" w:rsidP="00E25AC1">
            <w:pPr>
              <w:pStyle w:val="TerminalDisplayinTable"/>
              <w:shd w:val="clear" w:color="auto" w:fill="D9D9D9"/>
              <w:spacing w:line="240" w:lineRule="auto"/>
              <w:rPr>
                <w:lang w:val="fr-FR"/>
              </w:rPr>
            </w:pPr>
            <w:r w:rsidRPr="00E25AC1">
              <w:rPr>
                <w:lang w:val="fr-FR"/>
              </w:rPr>
              <w:t>{</w:t>
            </w:r>
          </w:p>
          <w:p w:rsidR="00E25AC1" w:rsidRPr="00E25AC1" w:rsidRDefault="00E25AC1" w:rsidP="00E25AC1">
            <w:pPr>
              <w:pStyle w:val="TerminalDisplayinTable"/>
              <w:shd w:val="clear" w:color="auto" w:fill="D9D9D9"/>
              <w:spacing w:line="240" w:lineRule="auto"/>
              <w:rPr>
                <w:lang w:val="fr-FR"/>
              </w:rPr>
            </w:pPr>
            <w:r w:rsidRPr="00E25AC1">
              <w:rPr>
                <w:lang w:val="fr-FR"/>
              </w:rPr>
              <w:t xml:space="preserve">    "returnCode": 0,</w:t>
            </w:r>
          </w:p>
          <w:p w:rsidR="00E25AC1" w:rsidRPr="00E25AC1" w:rsidRDefault="00E25AC1" w:rsidP="00E25AC1">
            <w:pPr>
              <w:pStyle w:val="TerminalDisplayinTable"/>
              <w:shd w:val="clear" w:color="auto" w:fill="D9D9D9"/>
              <w:spacing w:line="240" w:lineRule="auto"/>
              <w:rPr>
                <w:lang w:val="fr-FR"/>
              </w:rPr>
            </w:pPr>
            <w:r w:rsidRPr="00E25AC1">
              <w:rPr>
                <w:lang w:val="fr-FR"/>
              </w:rPr>
              <w:t xml:space="preserve">    "returnDesc": "success",</w:t>
            </w:r>
          </w:p>
          <w:p w:rsidR="00E25AC1" w:rsidRPr="00E25AC1" w:rsidRDefault="00E25AC1" w:rsidP="00E25AC1">
            <w:pPr>
              <w:pStyle w:val="TerminalDisplayinTable"/>
              <w:shd w:val="clear" w:color="auto" w:fill="D9D9D9"/>
              <w:spacing w:line="240" w:lineRule="auto"/>
              <w:rPr>
                <w:lang w:val="fr-FR"/>
              </w:rPr>
            </w:pPr>
            <w:r w:rsidRPr="00E25AC1">
              <w:rPr>
                <w:lang w:val="fr-FR"/>
              </w:rPr>
              <w:t xml:space="preserve">    "returnDevSign": "RywtNOK4q1tMc4Cvn+agoA7S1Hgox3vvE8/JZ7MrhUKeuDnEPIjiXIAQeBhBE/IybyGshu+/oXMJ8VSXHT7ohg=="</w:t>
            </w:r>
          </w:p>
          <w:p w:rsidR="008F1837" w:rsidRPr="002B69A5" w:rsidRDefault="00E25AC1" w:rsidP="00E25AC1">
            <w:pPr>
              <w:pStyle w:val="TerminalDisplayinTable"/>
              <w:shd w:val="clear" w:color="auto" w:fill="D9D9D9"/>
              <w:spacing w:line="240" w:lineRule="auto"/>
              <w:rPr>
                <w:lang w:val="fr-FR"/>
              </w:rPr>
            </w:pPr>
            <w:r w:rsidRPr="00E25AC1">
              <w:rPr>
                <w:lang w:val="fr-FR"/>
              </w:rPr>
              <w:t>}</w:t>
            </w:r>
          </w:p>
        </w:tc>
      </w:tr>
    </w:tbl>
    <w:p w:rsidR="008F1837" w:rsidRPr="00990213" w:rsidRDefault="008F1837" w:rsidP="008F1837"/>
    <w:p w:rsidR="003644D1" w:rsidRDefault="003644D1" w:rsidP="00016DEA">
      <w:pPr>
        <w:pStyle w:val="2"/>
      </w:pPr>
      <w:r>
        <w:rPr>
          <w:rFonts w:hint="eastAsia"/>
        </w:rPr>
        <w:t>支付宝支付结果通知</w:t>
      </w:r>
    </w:p>
    <w:p w:rsidR="003644D1" w:rsidRDefault="003644D1" w:rsidP="003644D1">
      <w:pPr>
        <w:ind w:firstLineChars="150" w:firstLine="315"/>
      </w:pPr>
      <w:r w:rsidRPr="00665A25">
        <w:rPr>
          <w:rFonts w:hint="eastAsia"/>
        </w:rPr>
        <w:t>方法名称</w:t>
      </w:r>
      <w:r>
        <w:rPr>
          <w:rFonts w:hint="eastAsia"/>
        </w:rPr>
        <w:t>：</w:t>
      </w:r>
      <w:r>
        <w:rPr>
          <w:rFonts w:hint="eastAsia"/>
        </w:rPr>
        <w:t>/client/callback/payNotify</w:t>
      </w:r>
      <w:r w:rsidR="000F7EC5">
        <w:rPr>
          <w:rFonts w:hint="eastAsia"/>
        </w:rPr>
        <w:t>.action</w:t>
      </w:r>
    </w:p>
    <w:p w:rsidR="003644D1" w:rsidRDefault="003644D1" w:rsidP="003644D1">
      <w:pPr>
        <w:ind w:firstLineChars="150" w:firstLine="315"/>
      </w:pPr>
      <w:r>
        <w:rPr>
          <w:rFonts w:hint="eastAsia"/>
        </w:rPr>
        <w:t>方法描述：</w:t>
      </w:r>
      <w:r w:rsidRPr="00420045">
        <w:rPr>
          <w:rFonts w:hint="eastAsia"/>
        </w:rPr>
        <w:t>在每一笔交易完成后</w:t>
      </w:r>
      <w:r>
        <w:rPr>
          <w:rFonts w:hint="eastAsia"/>
        </w:rPr>
        <w:t>，由</w:t>
      </w:r>
      <w:r w:rsidR="00C40524">
        <w:rPr>
          <w:rFonts w:hint="eastAsia"/>
        </w:rPr>
        <w:t>支付</w:t>
      </w:r>
      <w:r w:rsidR="007A0378">
        <w:rPr>
          <w:rFonts w:hint="eastAsia"/>
        </w:rPr>
        <w:t>宝</w:t>
      </w:r>
      <w:r>
        <w:rPr>
          <w:rFonts w:hint="eastAsia"/>
        </w:rPr>
        <w:t>服务器通知交易结果。</w:t>
      </w:r>
      <w:r w:rsidRPr="00FB2926">
        <w:rPr>
          <w:rFonts w:hint="eastAsia"/>
        </w:rPr>
        <w:t xml:space="preserve"> </w:t>
      </w:r>
    </w:p>
    <w:p w:rsidR="003644D1" w:rsidRPr="00FB2926" w:rsidRDefault="003644D1" w:rsidP="003644D1">
      <w:pPr>
        <w:ind w:firstLineChars="150" w:firstLine="315"/>
      </w:pPr>
      <w:r w:rsidRPr="00665A25">
        <w:rPr>
          <w:rFonts w:hint="eastAsia"/>
        </w:rPr>
        <w:t>HTTP</w:t>
      </w:r>
      <w:r>
        <w:rPr>
          <w:rFonts w:hint="eastAsia"/>
        </w:rPr>
        <w:t>请求方式：</w:t>
      </w:r>
      <w:r w:rsidRPr="00665A25">
        <w:rPr>
          <w:rFonts w:hint="eastAsia"/>
        </w:rPr>
        <w:t xml:space="preserve"> </w:t>
      </w:r>
      <w:r>
        <w:rPr>
          <w:rFonts w:hint="eastAsia"/>
        </w:rPr>
        <w:t>POST</w:t>
      </w:r>
    </w:p>
    <w:p w:rsidR="003644D1" w:rsidRDefault="003644D1" w:rsidP="00BF72DF">
      <w:pPr>
        <w:ind w:firstLineChars="150" w:firstLine="315"/>
      </w:pPr>
      <w:r>
        <w:rPr>
          <w:rFonts w:hint="eastAsia"/>
        </w:rPr>
        <w:t>参数定义参见支付宝相关文档。</w:t>
      </w:r>
    </w:p>
    <w:p w:rsidR="003644D1" w:rsidRDefault="003644D1" w:rsidP="00016DEA">
      <w:pPr>
        <w:pStyle w:val="2"/>
      </w:pPr>
      <w:r>
        <w:rPr>
          <w:rFonts w:hint="eastAsia"/>
        </w:rPr>
        <w:lastRenderedPageBreak/>
        <w:t>易宝支付结果通知</w:t>
      </w:r>
    </w:p>
    <w:p w:rsidR="003644D1" w:rsidRDefault="003644D1" w:rsidP="003644D1">
      <w:pPr>
        <w:ind w:firstLineChars="150" w:firstLine="315"/>
      </w:pPr>
      <w:r w:rsidRPr="00665A25">
        <w:rPr>
          <w:rFonts w:hint="eastAsia"/>
        </w:rPr>
        <w:t>方法名称</w:t>
      </w:r>
      <w:r>
        <w:rPr>
          <w:rFonts w:hint="eastAsia"/>
        </w:rPr>
        <w:t>：</w:t>
      </w:r>
      <w:r>
        <w:rPr>
          <w:rFonts w:hint="eastAsia"/>
        </w:rPr>
        <w:t>/client/callback/yeePayNotify</w:t>
      </w:r>
      <w:r w:rsidR="000F7EC5">
        <w:rPr>
          <w:rFonts w:hint="eastAsia"/>
        </w:rPr>
        <w:t>.action</w:t>
      </w:r>
    </w:p>
    <w:p w:rsidR="003644D1" w:rsidRDefault="003644D1" w:rsidP="003644D1">
      <w:pPr>
        <w:ind w:firstLineChars="150" w:firstLine="315"/>
      </w:pPr>
      <w:r>
        <w:rPr>
          <w:rFonts w:hint="eastAsia"/>
        </w:rPr>
        <w:t>方法描述：</w:t>
      </w:r>
      <w:r w:rsidRPr="00420045">
        <w:rPr>
          <w:rFonts w:hint="eastAsia"/>
        </w:rPr>
        <w:t>在每一笔交易完成后</w:t>
      </w:r>
      <w:r w:rsidR="00144396">
        <w:rPr>
          <w:rFonts w:hint="eastAsia"/>
        </w:rPr>
        <w:t>，由易宝</w:t>
      </w:r>
      <w:r>
        <w:rPr>
          <w:rFonts w:hint="eastAsia"/>
        </w:rPr>
        <w:t>服务器通知交易结果。</w:t>
      </w:r>
      <w:r w:rsidRPr="00FB2926">
        <w:rPr>
          <w:rFonts w:hint="eastAsia"/>
        </w:rPr>
        <w:t xml:space="preserve"> </w:t>
      </w:r>
    </w:p>
    <w:p w:rsidR="003644D1" w:rsidRDefault="003644D1" w:rsidP="003644D1">
      <w:pPr>
        <w:ind w:firstLineChars="150" w:firstLine="315"/>
      </w:pPr>
      <w:r w:rsidRPr="00665A25">
        <w:rPr>
          <w:rFonts w:hint="eastAsia"/>
        </w:rPr>
        <w:t>HTTP</w:t>
      </w:r>
      <w:r>
        <w:rPr>
          <w:rFonts w:hint="eastAsia"/>
        </w:rPr>
        <w:t>请求方式：</w:t>
      </w:r>
      <w:r w:rsidRPr="00665A25">
        <w:rPr>
          <w:rFonts w:hint="eastAsia"/>
        </w:rPr>
        <w:t xml:space="preserve"> </w:t>
      </w:r>
      <w:r>
        <w:rPr>
          <w:rFonts w:hint="eastAsia"/>
        </w:rPr>
        <w:t>POST</w:t>
      </w:r>
    </w:p>
    <w:p w:rsidR="00CB6DA6" w:rsidRDefault="00CB6DA6" w:rsidP="003644D1">
      <w:pPr>
        <w:ind w:firstLineChars="150" w:firstLine="315"/>
      </w:pPr>
      <w:r>
        <w:rPr>
          <w:rFonts w:hint="eastAsia"/>
        </w:rPr>
        <w:t>参数定义参见</w:t>
      </w:r>
      <w:r w:rsidR="0018670B">
        <w:rPr>
          <w:rFonts w:hint="eastAsia"/>
        </w:rPr>
        <w:t>易宝接口文档</w:t>
      </w:r>
      <w:r w:rsidR="0018670B" w:rsidRPr="002F0D48">
        <w:t xml:space="preserve">2.9 </w:t>
      </w:r>
      <w:r w:rsidR="0018670B" w:rsidRPr="002F0D48">
        <w:rPr>
          <w:rFonts w:hint="eastAsia"/>
        </w:rPr>
        <w:t>支付结果返回</w:t>
      </w:r>
      <w:r w:rsidR="002F0D48">
        <w:rPr>
          <w:rFonts w:hint="eastAsia"/>
        </w:rPr>
        <w:t>章节</w:t>
      </w:r>
    </w:p>
    <w:p w:rsidR="00D36DEE" w:rsidRDefault="00D36DEE" w:rsidP="00D36DEE">
      <w:pPr>
        <w:pStyle w:val="2"/>
      </w:pPr>
      <w:r>
        <w:rPr>
          <w:rFonts w:hint="eastAsia"/>
        </w:rPr>
        <w:t>易讯支付结果通知</w:t>
      </w:r>
    </w:p>
    <w:p w:rsidR="00D36DEE" w:rsidRDefault="00D36DEE" w:rsidP="00D36DEE">
      <w:pPr>
        <w:ind w:firstLineChars="150" w:firstLine="315"/>
      </w:pPr>
      <w:r w:rsidRPr="00665A25">
        <w:rPr>
          <w:rFonts w:hint="eastAsia"/>
        </w:rPr>
        <w:t>方法名称</w:t>
      </w:r>
      <w:r>
        <w:rPr>
          <w:rFonts w:hint="eastAsia"/>
        </w:rPr>
        <w:t>：</w:t>
      </w:r>
      <w:r>
        <w:rPr>
          <w:rFonts w:hint="eastAsia"/>
        </w:rPr>
        <w:t>/client/callback/</w:t>
      </w:r>
      <w:r w:rsidRPr="00D36DEE">
        <w:t>ehooPayNotify</w:t>
      </w:r>
      <w:r w:rsidR="000F7EC5">
        <w:rPr>
          <w:rFonts w:hint="eastAsia"/>
        </w:rPr>
        <w:t>.action</w:t>
      </w:r>
    </w:p>
    <w:p w:rsidR="00D36DEE" w:rsidRDefault="00D36DEE" w:rsidP="00D36DEE">
      <w:pPr>
        <w:ind w:firstLineChars="150" w:firstLine="315"/>
      </w:pPr>
      <w:r>
        <w:rPr>
          <w:rFonts w:hint="eastAsia"/>
        </w:rPr>
        <w:t>方法描述：</w:t>
      </w:r>
      <w:r w:rsidRPr="00420045">
        <w:rPr>
          <w:rFonts w:hint="eastAsia"/>
        </w:rPr>
        <w:t>在每一笔交易完成后</w:t>
      </w:r>
      <w:r>
        <w:rPr>
          <w:rFonts w:hint="eastAsia"/>
        </w:rPr>
        <w:t>，由易讯服务器通知交易结果到华为服务器。</w:t>
      </w:r>
      <w:r w:rsidRPr="00FB2926">
        <w:rPr>
          <w:rFonts w:hint="eastAsia"/>
        </w:rPr>
        <w:t xml:space="preserve"> </w:t>
      </w:r>
    </w:p>
    <w:p w:rsidR="00D36DEE" w:rsidRDefault="00D36DEE" w:rsidP="00D36DEE">
      <w:pPr>
        <w:ind w:firstLineChars="150" w:firstLine="315"/>
      </w:pPr>
      <w:r w:rsidRPr="00665A25">
        <w:rPr>
          <w:rFonts w:hint="eastAsia"/>
        </w:rPr>
        <w:t>HTTP</w:t>
      </w:r>
      <w:r>
        <w:rPr>
          <w:rFonts w:hint="eastAsia"/>
        </w:rPr>
        <w:t>请求方式：</w:t>
      </w:r>
      <w:r w:rsidRPr="00665A25">
        <w:rPr>
          <w:rFonts w:hint="eastAsia"/>
        </w:rPr>
        <w:t xml:space="preserve"> </w:t>
      </w:r>
      <w:r>
        <w:rPr>
          <w:rFonts w:hint="eastAsia"/>
        </w:rPr>
        <w:t>POST</w:t>
      </w:r>
    </w:p>
    <w:p w:rsidR="00D36DEE" w:rsidRPr="00FB2926" w:rsidRDefault="00D36DEE" w:rsidP="00D36DEE">
      <w:pPr>
        <w:ind w:firstLineChars="150" w:firstLine="315"/>
      </w:pPr>
      <w:r>
        <w:rPr>
          <w:rFonts w:hint="eastAsia"/>
        </w:rPr>
        <w:t>参数定义参见易讯接口文档《</w:t>
      </w:r>
      <w:r w:rsidRPr="00D36DEE">
        <w:rPr>
          <w:rFonts w:hint="eastAsia"/>
        </w:rPr>
        <w:t>数据同步接口——</w:t>
      </w:r>
      <w:r w:rsidRPr="00D36DEE">
        <w:rPr>
          <w:rFonts w:hint="eastAsia"/>
        </w:rPr>
        <w:t>20121003_</w:t>
      </w:r>
      <w:r w:rsidRPr="00D36DEE">
        <w:rPr>
          <w:rFonts w:hint="eastAsia"/>
        </w:rPr>
        <w:t>修改</w:t>
      </w:r>
      <w:r w:rsidRPr="00D36DEE">
        <w:rPr>
          <w:rFonts w:hint="eastAsia"/>
        </w:rPr>
        <w:t>.docx</w:t>
      </w:r>
      <w:r>
        <w:rPr>
          <w:rFonts w:hint="eastAsia"/>
        </w:rPr>
        <w:t>》</w:t>
      </w:r>
    </w:p>
    <w:p w:rsidR="00D36DEE" w:rsidRPr="00D36DEE" w:rsidRDefault="00D36DEE" w:rsidP="003644D1">
      <w:pPr>
        <w:ind w:firstLineChars="150" w:firstLine="315"/>
      </w:pPr>
    </w:p>
    <w:p w:rsidR="008F1837" w:rsidRDefault="008F1837" w:rsidP="00FE7DED">
      <w:pPr>
        <w:pStyle w:val="2"/>
      </w:pPr>
      <w:r>
        <w:rPr>
          <w:rFonts w:hint="eastAsia"/>
        </w:rPr>
        <w:t>绑定帐号</w:t>
      </w:r>
    </w:p>
    <w:p w:rsidR="008F1837" w:rsidRDefault="008F1837" w:rsidP="008F1837">
      <w:pPr>
        <w:ind w:firstLineChars="150" w:firstLine="315"/>
      </w:pPr>
      <w:r w:rsidRPr="00665A25">
        <w:rPr>
          <w:rFonts w:hint="eastAsia"/>
        </w:rPr>
        <w:t>方法名称</w:t>
      </w:r>
      <w:r>
        <w:rPr>
          <w:rFonts w:hint="eastAsia"/>
        </w:rPr>
        <w:t>：</w:t>
      </w:r>
      <w:r>
        <w:rPr>
          <w:rFonts w:hint="eastAsia"/>
        </w:rPr>
        <w:t>/dev/bindAccount</w:t>
      </w:r>
      <w:r w:rsidR="000F7EC5">
        <w:rPr>
          <w:rFonts w:hint="eastAsia"/>
        </w:rPr>
        <w:t>.action</w:t>
      </w:r>
    </w:p>
    <w:p w:rsidR="008F1837" w:rsidRDefault="008F1837" w:rsidP="008F1837">
      <w:pPr>
        <w:ind w:firstLineChars="150" w:firstLine="315"/>
      </w:pPr>
      <w:r>
        <w:rPr>
          <w:rFonts w:hint="eastAsia"/>
        </w:rPr>
        <w:t>方法描述：绑定</w:t>
      </w:r>
      <w:r w:rsidR="0047588A">
        <w:rPr>
          <w:rFonts w:hint="eastAsia"/>
        </w:rPr>
        <w:t>华为商户</w:t>
      </w:r>
      <w:r>
        <w:rPr>
          <w:rFonts w:hint="eastAsia"/>
        </w:rPr>
        <w:t>帐号。</w:t>
      </w:r>
      <w:r w:rsidRPr="00FB2926">
        <w:rPr>
          <w:rFonts w:hint="eastAsia"/>
        </w:rPr>
        <w:t xml:space="preserve"> </w:t>
      </w:r>
      <w:r w:rsidR="00E96A76">
        <w:rPr>
          <w:rFonts w:hint="eastAsia"/>
        </w:rPr>
        <w:t>在使用</w:t>
      </w:r>
      <w:r w:rsidR="0036589F">
        <w:rPr>
          <w:rFonts w:hint="eastAsia"/>
        </w:rPr>
        <w:t>现金</w:t>
      </w:r>
      <w:r w:rsidR="00E96A76">
        <w:rPr>
          <w:rFonts w:hint="eastAsia"/>
        </w:rPr>
        <w:t>余额帐号、实名绑卡支付时，如果商户有绑定的易宝帐号，则需要在易宝的支付接口中传递该易宝帐号。</w:t>
      </w:r>
    </w:p>
    <w:p w:rsidR="008F1837" w:rsidRDefault="008F1837" w:rsidP="008F1837">
      <w:pPr>
        <w:ind w:firstLineChars="150" w:firstLine="315"/>
      </w:pPr>
      <w:r w:rsidRPr="00665A25">
        <w:rPr>
          <w:rFonts w:hint="eastAsia"/>
        </w:rPr>
        <w:t>HTTP</w:t>
      </w:r>
      <w:r>
        <w:rPr>
          <w:rFonts w:hint="eastAsia"/>
        </w:rPr>
        <w:t>请求方式：</w:t>
      </w:r>
      <w:r w:rsidRPr="00665A25">
        <w:rPr>
          <w:rFonts w:hint="eastAsia"/>
        </w:rPr>
        <w:t xml:space="preserve"> </w:t>
      </w:r>
      <w:r>
        <w:rPr>
          <w:rFonts w:hint="eastAsia"/>
        </w:rPr>
        <w:t>POST</w:t>
      </w:r>
    </w:p>
    <w:p w:rsidR="00A80D03" w:rsidRPr="005F1769" w:rsidRDefault="00A80D03" w:rsidP="00A80D03">
      <w:pPr>
        <w:pStyle w:val="3"/>
        <w:rPr>
          <w:sz w:val="21"/>
          <w:szCs w:val="21"/>
        </w:rPr>
      </w:pPr>
      <w:r>
        <w:rPr>
          <w:rFonts w:hint="eastAsia"/>
          <w:sz w:val="21"/>
          <w:szCs w:val="21"/>
        </w:rPr>
        <w:t>开发者联盟调用接口</w:t>
      </w:r>
    </w:p>
    <w:p w:rsidR="00527994" w:rsidRPr="00527994" w:rsidRDefault="00527994" w:rsidP="00527994">
      <w:pPr>
        <w:ind w:firstLineChars="150" w:firstLine="315"/>
      </w:pPr>
      <w:r w:rsidRPr="00527994">
        <w:rPr>
          <w:rFonts w:hint="eastAsia"/>
        </w:rPr>
        <w:t>函数：</w:t>
      </w:r>
      <w:r w:rsidRPr="00527994">
        <w:t xml:space="preserve">String </w:t>
      </w:r>
      <w:r w:rsidR="00FA69E7">
        <w:rPr>
          <w:color w:val="1F497D"/>
        </w:rPr>
        <w:t>huawei.trade.serv</w:t>
      </w:r>
      <w:r w:rsidR="00FA69E7">
        <w:rPr>
          <w:rFonts w:hint="eastAsia"/>
          <w:color w:val="1F497D"/>
        </w:rPr>
        <w:t>i</w:t>
      </w:r>
      <w:r w:rsidR="00FA69E7">
        <w:rPr>
          <w:color w:val="1F497D"/>
        </w:rPr>
        <w:t>c</w:t>
      </w:r>
      <w:r w:rsidR="00FA69E7">
        <w:rPr>
          <w:rFonts w:hint="eastAsia"/>
          <w:color w:val="1F497D"/>
        </w:rPr>
        <w:t>e.</w:t>
      </w:r>
      <w:r w:rsidRPr="00527994">
        <w:t>bindAccount(required String params)</w:t>
      </w:r>
    </w:p>
    <w:p w:rsidR="008F1837" w:rsidRPr="00990213" w:rsidRDefault="008F1837" w:rsidP="008F1837">
      <w:pPr>
        <w:ind w:firstLineChars="150" w:firstLine="316"/>
        <w:rPr>
          <w:b/>
        </w:rPr>
      </w:pPr>
      <w:r w:rsidRPr="00990213">
        <w:rPr>
          <w:rFonts w:hint="eastAsia"/>
          <w:b/>
        </w:rPr>
        <w:t>请求接口参数描述</w:t>
      </w:r>
      <w:r>
        <w:rPr>
          <w:rFonts w:hint="eastAsia"/>
          <w:b/>
        </w:rPr>
        <w:t>：</w:t>
      </w:r>
    </w:p>
    <w:tbl>
      <w:tblPr>
        <w:tblW w:w="8248" w:type="dxa"/>
        <w:tblInd w:w="121" w:type="dxa"/>
        <w:tblLayout w:type="fixed"/>
        <w:tblCellMar>
          <w:left w:w="0" w:type="dxa"/>
          <w:right w:w="0" w:type="dxa"/>
        </w:tblCellMar>
        <w:tblLook w:val="0000"/>
      </w:tblPr>
      <w:tblGrid>
        <w:gridCol w:w="1585"/>
        <w:gridCol w:w="1134"/>
        <w:gridCol w:w="4678"/>
        <w:gridCol w:w="851"/>
      </w:tblGrid>
      <w:tr w:rsidR="008F1837" w:rsidRPr="00270E48" w:rsidTr="00081323">
        <w:tc>
          <w:tcPr>
            <w:tcW w:w="1585"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8F1837" w:rsidRPr="00270E48" w:rsidRDefault="008F1837" w:rsidP="00FB6025">
            <w:pPr>
              <w:spacing w:line="307" w:lineRule="exact"/>
              <w:ind w:left="102" w:right="-20"/>
              <w:rPr>
                <w:sz w:val="24"/>
                <w:szCs w:val="24"/>
              </w:rPr>
            </w:pPr>
            <w:r>
              <w:rPr>
                <w:rFonts w:ascii="微软雅黑" w:eastAsia="微软雅黑" w:cs="微软雅黑" w:hint="eastAsia"/>
                <w:b/>
                <w:bCs/>
                <w:spacing w:val="12"/>
                <w:position w:val="-1"/>
              </w:rPr>
              <w:t>参数名称</w:t>
            </w:r>
          </w:p>
        </w:tc>
        <w:tc>
          <w:tcPr>
            <w:tcW w:w="1134"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8F1837" w:rsidRPr="00270E48" w:rsidRDefault="008F1837" w:rsidP="00FB6025">
            <w:pPr>
              <w:spacing w:line="307" w:lineRule="exact"/>
              <w:ind w:left="102" w:right="-20"/>
              <w:rPr>
                <w:sz w:val="24"/>
                <w:szCs w:val="24"/>
              </w:rPr>
            </w:pPr>
            <w:r>
              <w:rPr>
                <w:rFonts w:ascii="微软雅黑" w:eastAsia="微软雅黑" w:cs="微软雅黑" w:hint="eastAsia"/>
                <w:b/>
                <w:bCs/>
                <w:spacing w:val="12"/>
                <w:position w:val="-1"/>
              </w:rPr>
              <w:t>参数类型</w:t>
            </w:r>
          </w:p>
        </w:tc>
        <w:tc>
          <w:tcPr>
            <w:tcW w:w="4678"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8F1837" w:rsidRPr="00270E48" w:rsidRDefault="008F1837" w:rsidP="00FB6025">
            <w:pPr>
              <w:spacing w:line="307" w:lineRule="exact"/>
              <w:ind w:left="102" w:right="-20"/>
              <w:rPr>
                <w:sz w:val="24"/>
                <w:szCs w:val="24"/>
              </w:rPr>
            </w:pPr>
            <w:r>
              <w:rPr>
                <w:rFonts w:ascii="微软雅黑" w:eastAsia="微软雅黑" w:cs="微软雅黑" w:hint="eastAsia"/>
                <w:b/>
                <w:bCs/>
                <w:spacing w:val="12"/>
                <w:position w:val="-1"/>
              </w:rPr>
              <w:t>参数描述</w:t>
            </w:r>
          </w:p>
        </w:tc>
        <w:tc>
          <w:tcPr>
            <w:tcW w:w="851"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8F1837" w:rsidRPr="00270E48" w:rsidRDefault="008F1837" w:rsidP="00FB6025">
            <w:pPr>
              <w:spacing w:line="307" w:lineRule="exact"/>
              <w:ind w:left="102" w:right="-20"/>
              <w:rPr>
                <w:sz w:val="24"/>
                <w:szCs w:val="24"/>
              </w:rPr>
            </w:pPr>
            <w:r>
              <w:rPr>
                <w:rFonts w:ascii="微软雅黑" w:eastAsia="微软雅黑" w:cs="微软雅黑" w:hint="eastAsia"/>
                <w:b/>
                <w:bCs/>
                <w:spacing w:val="12"/>
                <w:position w:val="-1"/>
              </w:rPr>
              <w:t>可选</w:t>
            </w:r>
          </w:p>
        </w:tc>
      </w:tr>
      <w:tr w:rsidR="008F1837" w:rsidRPr="00270E48" w:rsidTr="00081323">
        <w:tc>
          <w:tcPr>
            <w:tcW w:w="1585" w:type="dxa"/>
            <w:tcBorders>
              <w:top w:val="single" w:sz="4" w:space="0" w:color="000000"/>
              <w:left w:val="single" w:sz="4" w:space="0" w:color="000000"/>
              <w:bottom w:val="single" w:sz="4" w:space="0" w:color="000000"/>
              <w:right w:val="single" w:sz="4" w:space="0" w:color="000000"/>
            </w:tcBorders>
            <w:vAlign w:val="center"/>
          </w:tcPr>
          <w:p w:rsidR="008F1837" w:rsidRPr="00286EBC" w:rsidRDefault="008F1837" w:rsidP="00FB6025">
            <w:pPr>
              <w:ind w:right="-20"/>
            </w:pPr>
            <w:r w:rsidRPr="00286EBC">
              <w:rPr>
                <w:rFonts w:hint="eastAsia"/>
              </w:rPr>
              <w:t>developerID</w:t>
            </w:r>
          </w:p>
        </w:tc>
        <w:tc>
          <w:tcPr>
            <w:tcW w:w="1134" w:type="dxa"/>
            <w:tcBorders>
              <w:top w:val="single" w:sz="4" w:space="0" w:color="000000"/>
              <w:left w:val="single" w:sz="4" w:space="0" w:color="000000"/>
              <w:bottom w:val="single" w:sz="4" w:space="0" w:color="000000"/>
              <w:right w:val="single" w:sz="4" w:space="0" w:color="000000"/>
            </w:tcBorders>
            <w:vAlign w:val="center"/>
          </w:tcPr>
          <w:p w:rsidR="008F1837" w:rsidRPr="00286EBC" w:rsidRDefault="008F1837" w:rsidP="002C0DBF">
            <w:pPr>
              <w:ind w:right="-20" w:firstLineChars="50" w:firstLine="105"/>
            </w:pPr>
            <w:r w:rsidRPr="00286EBC">
              <w:t>S</w:t>
            </w:r>
            <w:r w:rsidRPr="00286EBC">
              <w:rPr>
                <w:rFonts w:hint="eastAsia"/>
              </w:rPr>
              <w:t>tring</w:t>
            </w:r>
          </w:p>
        </w:tc>
        <w:tc>
          <w:tcPr>
            <w:tcW w:w="4678" w:type="dxa"/>
            <w:tcBorders>
              <w:top w:val="single" w:sz="4" w:space="0" w:color="000000"/>
              <w:left w:val="single" w:sz="4" w:space="0" w:color="000000"/>
              <w:bottom w:val="single" w:sz="4" w:space="0" w:color="000000"/>
              <w:right w:val="single" w:sz="4" w:space="0" w:color="000000"/>
            </w:tcBorders>
            <w:vAlign w:val="center"/>
          </w:tcPr>
          <w:p w:rsidR="008F1837" w:rsidRDefault="00560338" w:rsidP="00F6194E">
            <w:pPr>
              <w:spacing w:line="312" w:lineRule="exact"/>
              <w:ind w:right="-20"/>
            </w:pPr>
            <w:r>
              <w:rPr>
                <w:rFonts w:hint="eastAsia"/>
              </w:rPr>
              <w:t>华为商户名</w:t>
            </w:r>
          </w:p>
          <w:p w:rsidR="00251821" w:rsidRPr="00775C76" w:rsidRDefault="00251821" w:rsidP="00F6194E">
            <w:pPr>
              <w:spacing w:line="312" w:lineRule="exact"/>
              <w:ind w:right="-20"/>
            </w:pPr>
            <w:r>
              <w:rPr>
                <w:rFonts w:hint="eastAsia"/>
              </w:rPr>
              <w:t>仅对</w:t>
            </w:r>
            <w:r>
              <w:rPr>
                <w:rFonts w:hint="eastAsia"/>
              </w:rPr>
              <w:t>HTTP</w:t>
            </w:r>
            <w:r>
              <w:rPr>
                <w:rFonts w:hint="eastAsia"/>
              </w:rPr>
              <w:t>接口有效</w:t>
            </w:r>
            <w:r w:rsidR="005A7391">
              <w:rPr>
                <w:rFonts w:hint="eastAsia"/>
              </w:rPr>
              <w:t>，请他情况下不处理。</w:t>
            </w:r>
          </w:p>
        </w:tc>
        <w:tc>
          <w:tcPr>
            <w:tcW w:w="851" w:type="dxa"/>
            <w:tcBorders>
              <w:top w:val="single" w:sz="4" w:space="0" w:color="000000"/>
              <w:left w:val="single" w:sz="4" w:space="0" w:color="000000"/>
              <w:bottom w:val="single" w:sz="4" w:space="0" w:color="000000"/>
              <w:right w:val="single" w:sz="4" w:space="0" w:color="000000"/>
            </w:tcBorders>
            <w:vAlign w:val="center"/>
          </w:tcPr>
          <w:p w:rsidR="008F1837" w:rsidRPr="00775C76" w:rsidRDefault="002E0D82" w:rsidP="00FB6025">
            <w:r>
              <w:rPr>
                <w:rFonts w:hint="eastAsia"/>
              </w:rPr>
              <w:t>O</w:t>
            </w:r>
          </w:p>
        </w:tc>
      </w:tr>
      <w:tr w:rsidR="00251821" w:rsidRPr="00270E48" w:rsidTr="00081323">
        <w:tc>
          <w:tcPr>
            <w:tcW w:w="1585" w:type="dxa"/>
            <w:tcBorders>
              <w:top w:val="single" w:sz="4" w:space="0" w:color="000000"/>
              <w:left w:val="single" w:sz="4" w:space="0" w:color="000000"/>
              <w:bottom w:val="single" w:sz="4" w:space="0" w:color="000000"/>
              <w:right w:val="single" w:sz="4" w:space="0" w:color="000000"/>
            </w:tcBorders>
            <w:vAlign w:val="center"/>
          </w:tcPr>
          <w:p w:rsidR="00251821" w:rsidRPr="00286EBC" w:rsidRDefault="00251821" w:rsidP="00FB6025">
            <w:pPr>
              <w:ind w:right="-20"/>
            </w:pPr>
            <w:r>
              <w:rPr>
                <w:rFonts w:hint="eastAsia"/>
              </w:rPr>
              <w:t>userID</w:t>
            </w:r>
          </w:p>
        </w:tc>
        <w:tc>
          <w:tcPr>
            <w:tcW w:w="1134" w:type="dxa"/>
            <w:tcBorders>
              <w:top w:val="single" w:sz="4" w:space="0" w:color="000000"/>
              <w:left w:val="single" w:sz="4" w:space="0" w:color="000000"/>
              <w:bottom w:val="single" w:sz="4" w:space="0" w:color="000000"/>
              <w:right w:val="single" w:sz="4" w:space="0" w:color="000000"/>
            </w:tcBorders>
            <w:vAlign w:val="center"/>
          </w:tcPr>
          <w:p w:rsidR="00251821" w:rsidRPr="00286EBC" w:rsidRDefault="00251821" w:rsidP="002C0DBF">
            <w:pPr>
              <w:ind w:right="-20" w:firstLineChars="50" w:firstLine="105"/>
            </w:pPr>
            <w:r>
              <w:rPr>
                <w:rFonts w:hint="eastAsia"/>
              </w:rPr>
              <w:t>String</w:t>
            </w:r>
          </w:p>
        </w:tc>
        <w:tc>
          <w:tcPr>
            <w:tcW w:w="4678" w:type="dxa"/>
            <w:tcBorders>
              <w:top w:val="single" w:sz="4" w:space="0" w:color="000000"/>
              <w:left w:val="single" w:sz="4" w:space="0" w:color="000000"/>
              <w:bottom w:val="single" w:sz="4" w:space="0" w:color="000000"/>
              <w:right w:val="single" w:sz="4" w:space="0" w:color="000000"/>
            </w:tcBorders>
            <w:vAlign w:val="center"/>
          </w:tcPr>
          <w:p w:rsidR="00251821" w:rsidRDefault="00251821" w:rsidP="00A344F3">
            <w:pPr>
              <w:spacing w:line="312" w:lineRule="exact"/>
              <w:ind w:right="-20"/>
            </w:pPr>
            <w:r>
              <w:rPr>
                <w:rFonts w:hint="eastAsia"/>
              </w:rPr>
              <w:t>商户在</w:t>
            </w:r>
            <w:r>
              <w:rPr>
                <w:rFonts w:hint="eastAsia"/>
              </w:rPr>
              <w:t>UP</w:t>
            </w:r>
            <w:r>
              <w:rPr>
                <w:rFonts w:hint="eastAsia"/>
              </w:rPr>
              <w:t>的</w:t>
            </w:r>
            <w:r>
              <w:rPr>
                <w:rFonts w:hint="eastAsia"/>
              </w:rPr>
              <w:t>ID</w:t>
            </w:r>
            <w:r>
              <w:rPr>
                <w:rFonts w:hint="eastAsia"/>
              </w:rPr>
              <w:t>，下同；</w:t>
            </w:r>
          </w:p>
          <w:p w:rsidR="00A344F3" w:rsidRDefault="00A344F3" w:rsidP="00A344F3">
            <w:pPr>
              <w:spacing w:line="312" w:lineRule="exact"/>
              <w:ind w:right="-20"/>
            </w:pPr>
            <w:r>
              <w:rPr>
                <w:rFonts w:hint="eastAsia"/>
              </w:rPr>
              <w:t>与</w:t>
            </w:r>
            <w:r>
              <w:rPr>
                <w:rFonts w:hint="eastAsia"/>
              </w:rPr>
              <w:t>developerID</w:t>
            </w:r>
            <w:r>
              <w:rPr>
                <w:rFonts w:hint="eastAsia"/>
              </w:rPr>
              <w:t>互斥。</w:t>
            </w:r>
          </w:p>
          <w:p w:rsidR="00980936" w:rsidRDefault="00980936" w:rsidP="00A344F3">
            <w:pPr>
              <w:spacing w:line="312" w:lineRule="exact"/>
              <w:ind w:right="-20"/>
            </w:pPr>
            <w:r>
              <w:rPr>
                <w:rFonts w:hint="eastAsia"/>
              </w:rPr>
              <w:t>联盟接口中，直接从协议中获取。</w:t>
            </w:r>
          </w:p>
          <w:p w:rsidR="009544D9" w:rsidRDefault="009544D9" w:rsidP="00A344F3">
            <w:pPr>
              <w:spacing w:line="312" w:lineRule="exact"/>
              <w:ind w:right="-20"/>
            </w:pPr>
            <w:r w:rsidRPr="00286EBC">
              <w:rPr>
                <w:rFonts w:hint="eastAsia"/>
              </w:rPr>
              <w:t>developerID</w:t>
            </w:r>
            <w:r>
              <w:rPr>
                <w:rFonts w:hint="eastAsia"/>
              </w:rPr>
              <w:t>，</w:t>
            </w:r>
            <w:r>
              <w:rPr>
                <w:rFonts w:hint="eastAsia"/>
              </w:rPr>
              <w:t>userID</w:t>
            </w:r>
            <w:r>
              <w:rPr>
                <w:rFonts w:hint="eastAsia"/>
              </w:rPr>
              <w:t>至少输入一个。</w:t>
            </w:r>
          </w:p>
        </w:tc>
        <w:tc>
          <w:tcPr>
            <w:tcW w:w="851" w:type="dxa"/>
            <w:tcBorders>
              <w:top w:val="single" w:sz="4" w:space="0" w:color="000000"/>
              <w:left w:val="single" w:sz="4" w:space="0" w:color="000000"/>
              <w:bottom w:val="single" w:sz="4" w:space="0" w:color="000000"/>
              <w:right w:val="single" w:sz="4" w:space="0" w:color="000000"/>
            </w:tcBorders>
            <w:vAlign w:val="center"/>
          </w:tcPr>
          <w:p w:rsidR="00251821" w:rsidRPr="00775C76" w:rsidRDefault="00A344F3" w:rsidP="00FB6025">
            <w:r>
              <w:rPr>
                <w:rFonts w:hint="eastAsia"/>
              </w:rPr>
              <w:t>O</w:t>
            </w:r>
          </w:p>
        </w:tc>
      </w:tr>
      <w:tr w:rsidR="008F1837" w:rsidRPr="00270E48" w:rsidTr="00081323">
        <w:tc>
          <w:tcPr>
            <w:tcW w:w="1585" w:type="dxa"/>
            <w:tcBorders>
              <w:top w:val="single" w:sz="4" w:space="0" w:color="000000"/>
              <w:left w:val="single" w:sz="4" w:space="0" w:color="000000"/>
              <w:bottom w:val="single" w:sz="4" w:space="0" w:color="000000"/>
              <w:right w:val="single" w:sz="4" w:space="0" w:color="000000"/>
            </w:tcBorders>
            <w:vAlign w:val="center"/>
          </w:tcPr>
          <w:p w:rsidR="008F1837" w:rsidRPr="00286EBC" w:rsidRDefault="008F1837" w:rsidP="00FB6025">
            <w:pPr>
              <w:ind w:right="-20"/>
            </w:pPr>
            <w:r w:rsidRPr="00286EBC">
              <w:rPr>
                <w:rFonts w:hint="eastAsia"/>
              </w:rPr>
              <w:t>p</w:t>
            </w:r>
            <w:r w:rsidRPr="00286EBC">
              <w:t>ayType</w:t>
            </w:r>
          </w:p>
        </w:tc>
        <w:tc>
          <w:tcPr>
            <w:tcW w:w="1134" w:type="dxa"/>
            <w:tcBorders>
              <w:top w:val="single" w:sz="4" w:space="0" w:color="000000"/>
              <w:left w:val="single" w:sz="4" w:space="0" w:color="000000"/>
              <w:bottom w:val="single" w:sz="4" w:space="0" w:color="000000"/>
              <w:right w:val="single" w:sz="4" w:space="0" w:color="000000"/>
            </w:tcBorders>
            <w:vAlign w:val="center"/>
          </w:tcPr>
          <w:p w:rsidR="008F1837" w:rsidRPr="00286EBC" w:rsidRDefault="008F1837" w:rsidP="00FB6025">
            <w:pPr>
              <w:ind w:left="102" w:right="-20"/>
            </w:pPr>
            <w:r w:rsidRPr="00286EBC">
              <w:rPr>
                <w:rFonts w:hint="eastAsia"/>
              </w:rPr>
              <w:t>String</w:t>
            </w:r>
          </w:p>
        </w:tc>
        <w:tc>
          <w:tcPr>
            <w:tcW w:w="4678" w:type="dxa"/>
            <w:tcBorders>
              <w:top w:val="single" w:sz="4" w:space="0" w:color="000000"/>
              <w:left w:val="single" w:sz="4" w:space="0" w:color="000000"/>
              <w:bottom w:val="single" w:sz="4" w:space="0" w:color="000000"/>
              <w:right w:val="single" w:sz="4" w:space="0" w:color="000000"/>
            </w:tcBorders>
            <w:vAlign w:val="center"/>
          </w:tcPr>
          <w:p w:rsidR="00A8209D" w:rsidRPr="00775C76" w:rsidRDefault="00A8209D" w:rsidP="00A8209D">
            <w:pPr>
              <w:spacing w:line="312" w:lineRule="exact"/>
              <w:ind w:right="-20"/>
            </w:pPr>
            <w:r w:rsidRPr="004A2310">
              <w:rPr>
                <w:rFonts w:hint="eastAsia"/>
              </w:rPr>
              <w:t>渠道</w:t>
            </w:r>
            <w:r>
              <w:rPr>
                <w:rFonts w:hint="eastAsia"/>
              </w:rPr>
              <w:t>类别</w:t>
            </w:r>
            <w:r w:rsidRPr="004A2310">
              <w:rPr>
                <w:rFonts w:hint="eastAsia"/>
              </w:rPr>
              <w:t>，分别取值为</w:t>
            </w:r>
            <w:r w:rsidRPr="004A2310">
              <w:rPr>
                <w:rFonts w:hint="eastAsia"/>
              </w:rPr>
              <w:t>YeePay</w:t>
            </w:r>
            <w:r w:rsidRPr="004A2310">
              <w:rPr>
                <w:rFonts w:hint="eastAsia"/>
              </w:rPr>
              <w:t>和</w:t>
            </w:r>
            <w:r w:rsidRPr="004A2310">
              <w:rPr>
                <w:rFonts w:hint="eastAsia"/>
              </w:rPr>
              <w:t>AliPay</w:t>
            </w:r>
          </w:p>
        </w:tc>
        <w:tc>
          <w:tcPr>
            <w:tcW w:w="851" w:type="dxa"/>
            <w:tcBorders>
              <w:top w:val="single" w:sz="4" w:space="0" w:color="000000"/>
              <w:left w:val="single" w:sz="4" w:space="0" w:color="000000"/>
              <w:bottom w:val="single" w:sz="4" w:space="0" w:color="000000"/>
              <w:right w:val="single" w:sz="4" w:space="0" w:color="000000"/>
            </w:tcBorders>
            <w:vAlign w:val="center"/>
          </w:tcPr>
          <w:p w:rsidR="008F1837" w:rsidRPr="00775C76" w:rsidRDefault="008F1837" w:rsidP="00FB6025">
            <w:r w:rsidRPr="00775C76">
              <w:rPr>
                <w:rFonts w:hint="eastAsia"/>
              </w:rPr>
              <w:t>M</w:t>
            </w:r>
          </w:p>
        </w:tc>
      </w:tr>
      <w:tr w:rsidR="008F1837" w:rsidRPr="00270E48" w:rsidTr="00081323">
        <w:tc>
          <w:tcPr>
            <w:tcW w:w="1585" w:type="dxa"/>
            <w:tcBorders>
              <w:top w:val="single" w:sz="4" w:space="0" w:color="000000"/>
              <w:left w:val="single" w:sz="4" w:space="0" w:color="000000"/>
              <w:bottom w:val="single" w:sz="4" w:space="0" w:color="000000"/>
              <w:right w:val="single" w:sz="4" w:space="0" w:color="000000"/>
            </w:tcBorders>
            <w:vAlign w:val="center"/>
          </w:tcPr>
          <w:p w:rsidR="008F1837" w:rsidRPr="00286EBC" w:rsidRDefault="008F1837" w:rsidP="00FB6025">
            <w:pPr>
              <w:ind w:right="-20"/>
            </w:pPr>
            <w:r w:rsidRPr="00286EBC">
              <w:rPr>
                <w:rFonts w:hint="eastAsia"/>
              </w:rPr>
              <w:t>p</w:t>
            </w:r>
            <w:r w:rsidRPr="00286EBC">
              <w:t>ayAccount</w:t>
            </w:r>
          </w:p>
        </w:tc>
        <w:tc>
          <w:tcPr>
            <w:tcW w:w="1134" w:type="dxa"/>
            <w:tcBorders>
              <w:top w:val="single" w:sz="4" w:space="0" w:color="000000"/>
              <w:left w:val="single" w:sz="4" w:space="0" w:color="000000"/>
              <w:bottom w:val="single" w:sz="4" w:space="0" w:color="000000"/>
              <w:right w:val="single" w:sz="4" w:space="0" w:color="000000"/>
            </w:tcBorders>
            <w:vAlign w:val="center"/>
          </w:tcPr>
          <w:p w:rsidR="008F1837" w:rsidRPr="00286EBC" w:rsidRDefault="008F1837" w:rsidP="00FB6025">
            <w:pPr>
              <w:ind w:left="102" w:right="-20"/>
            </w:pPr>
            <w:r w:rsidRPr="00286EBC">
              <w:rPr>
                <w:rFonts w:hint="eastAsia"/>
              </w:rPr>
              <w:t>String</w:t>
            </w:r>
          </w:p>
        </w:tc>
        <w:tc>
          <w:tcPr>
            <w:tcW w:w="4678" w:type="dxa"/>
            <w:tcBorders>
              <w:top w:val="single" w:sz="4" w:space="0" w:color="000000"/>
              <w:left w:val="single" w:sz="4" w:space="0" w:color="000000"/>
              <w:bottom w:val="single" w:sz="4" w:space="0" w:color="000000"/>
              <w:right w:val="single" w:sz="4" w:space="0" w:color="000000"/>
            </w:tcBorders>
            <w:vAlign w:val="center"/>
          </w:tcPr>
          <w:p w:rsidR="008F1837" w:rsidRDefault="008F1837" w:rsidP="00FB6025">
            <w:pPr>
              <w:spacing w:line="312" w:lineRule="exact"/>
              <w:ind w:right="-20"/>
            </w:pPr>
            <w:r w:rsidRPr="00775C76">
              <w:rPr>
                <w:rFonts w:hint="eastAsia"/>
              </w:rPr>
              <w:t>易宝</w:t>
            </w:r>
            <w:r w:rsidR="001B0C9B">
              <w:rPr>
                <w:rFonts w:hint="eastAsia"/>
              </w:rPr>
              <w:t>商户号</w:t>
            </w:r>
            <w:r w:rsidRPr="00775C76">
              <w:rPr>
                <w:rFonts w:hint="eastAsia"/>
              </w:rPr>
              <w:t>或支付宝帐号</w:t>
            </w:r>
          </w:p>
          <w:p w:rsidR="009E4C4B" w:rsidRDefault="009E4C4B" w:rsidP="00FB6025">
            <w:pPr>
              <w:spacing w:line="312" w:lineRule="exact"/>
              <w:ind w:right="-20"/>
            </w:pPr>
            <w:r>
              <w:rPr>
                <w:rFonts w:hint="eastAsia"/>
              </w:rPr>
              <w:t>易宝为易宝的商户号，如：</w:t>
            </w:r>
            <w:r w:rsidRPr="009E4C4B">
              <w:t>10040011919</w:t>
            </w:r>
          </w:p>
          <w:p w:rsidR="009E4C4B" w:rsidRPr="00775C76" w:rsidRDefault="009E4C4B" w:rsidP="00FB6025">
            <w:pPr>
              <w:spacing w:line="312" w:lineRule="exact"/>
              <w:ind w:right="-20"/>
            </w:pPr>
            <w:r>
              <w:rPr>
                <w:rFonts w:hint="eastAsia"/>
              </w:rPr>
              <w:lastRenderedPageBreak/>
              <w:t>支付宝为支付宝的用户名，如：</w:t>
            </w:r>
            <w:r>
              <w:rPr>
                <w:rFonts w:hint="eastAsia"/>
              </w:rPr>
              <w:t>huaweipay@huawei.com</w:t>
            </w:r>
          </w:p>
        </w:tc>
        <w:tc>
          <w:tcPr>
            <w:tcW w:w="851" w:type="dxa"/>
            <w:tcBorders>
              <w:top w:val="single" w:sz="4" w:space="0" w:color="000000"/>
              <w:left w:val="single" w:sz="4" w:space="0" w:color="000000"/>
              <w:bottom w:val="single" w:sz="4" w:space="0" w:color="000000"/>
              <w:right w:val="single" w:sz="4" w:space="0" w:color="000000"/>
            </w:tcBorders>
            <w:vAlign w:val="center"/>
          </w:tcPr>
          <w:p w:rsidR="008F1837" w:rsidRPr="00775C76" w:rsidRDefault="008F1837" w:rsidP="00FB6025">
            <w:r w:rsidRPr="00775C76">
              <w:rPr>
                <w:rFonts w:hint="eastAsia"/>
              </w:rPr>
              <w:lastRenderedPageBreak/>
              <w:t>M</w:t>
            </w:r>
          </w:p>
        </w:tc>
      </w:tr>
      <w:tr w:rsidR="008F1837" w:rsidRPr="00270E48" w:rsidTr="00081323">
        <w:tc>
          <w:tcPr>
            <w:tcW w:w="1585" w:type="dxa"/>
            <w:tcBorders>
              <w:top w:val="single" w:sz="4" w:space="0" w:color="000000"/>
              <w:left w:val="single" w:sz="4" w:space="0" w:color="000000"/>
              <w:bottom w:val="single" w:sz="4" w:space="0" w:color="000000"/>
              <w:right w:val="single" w:sz="4" w:space="0" w:color="000000"/>
            </w:tcBorders>
            <w:vAlign w:val="center"/>
          </w:tcPr>
          <w:p w:rsidR="008F1837" w:rsidRPr="00286EBC" w:rsidRDefault="008F1837" w:rsidP="00FB6025">
            <w:pPr>
              <w:ind w:right="-20"/>
            </w:pPr>
            <w:r w:rsidRPr="00286EBC">
              <w:rPr>
                <w:rFonts w:hint="eastAsia"/>
              </w:rPr>
              <w:lastRenderedPageBreak/>
              <w:t>sign</w:t>
            </w:r>
          </w:p>
        </w:tc>
        <w:tc>
          <w:tcPr>
            <w:tcW w:w="1134" w:type="dxa"/>
            <w:tcBorders>
              <w:top w:val="single" w:sz="4" w:space="0" w:color="000000"/>
              <w:left w:val="single" w:sz="4" w:space="0" w:color="000000"/>
              <w:bottom w:val="single" w:sz="4" w:space="0" w:color="000000"/>
              <w:right w:val="single" w:sz="4" w:space="0" w:color="000000"/>
            </w:tcBorders>
            <w:vAlign w:val="center"/>
          </w:tcPr>
          <w:p w:rsidR="008F1837" w:rsidRPr="00286EBC" w:rsidRDefault="008F1837" w:rsidP="00FB6025">
            <w:pPr>
              <w:ind w:left="102" w:right="-20"/>
            </w:pPr>
            <w:r w:rsidRPr="00286EBC">
              <w:rPr>
                <w:rFonts w:hint="eastAsia"/>
              </w:rPr>
              <w:t>String</w:t>
            </w:r>
          </w:p>
        </w:tc>
        <w:tc>
          <w:tcPr>
            <w:tcW w:w="4678" w:type="dxa"/>
            <w:tcBorders>
              <w:top w:val="single" w:sz="4" w:space="0" w:color="000000"/>
              <w:left w:val="single" w:sz="4" w:space="0" w:color="000000"/>
              <w:bottom w:val="single" w:sz="4" w:space="0" w:color="000000"/>
              <w:right w:val="single" w:sz="4" w:space="0" w:color="000000"/>
            </w:tcBorders>
            <w:vAlign w:val="center"/>
          </w:tcPr>
          <w:p w:rsidR="008F1837" w:rsidRPr="00775C76" w:rsidRDefault="00D046AE" w:rsidP="00FB6025">
            <w:pPr>
              <w:spacing w:line="312" w:lineRule="exact"/>
              <w:ind w:right="-20"/>
            </w:pPr>
            <w:r>
              <w:rPr>
                <w:rFonts w:hint="eastAsia"/>
              </w:rPr>
              <w:t>SHA</w:t>
            </w:r>
            <w:r w:rsidR="00A54BDB">
              <w:rPr>
                <w:rFonts w:hint="eastAsia"/>
              </w:rPr>
              <w:t>-</w:t>
            </w:r>
            <w:r>
              <w:rPr>
                <w:rFonts w:hint="eastAsia"/>
              </w:rPr>
              <w:t>256</w:t>
            </w:r>
          </w:p>
        </w:tc>
        <w:tc>
          <w:tcPr>
            <w:tcW w:w="851" w:type="dxa"/>
            <w:tcBorders>
              <w:top w:val="single" w:sz="4" w:space="0" w:color="000000"/>
              <w:left w:val="single" w:sz="4" w:space="0" w:color="000000"/>
              <w:bottom w:val="single" w:sz="4" w:space="0" w:color="000000"/>
              <w:right w:val="single" w:sz="4" w:space="0" w:color="000000"/>
            </w:tcBorders>
            <w:vAlign w:val="center"/>
          </w:tcPr>
          <w:p w:rsidR="008F1837" w:rsidRPr="00775C76" w:rsidRDefault="008F1837" w:rsidP="00FB6025">
            <w:r w:rsidRPr="00775C76">
              <w:rPr>
                <w:rFonts w:hint="eastAsia"/>
              </w:rPr>
              <w:t>M</w:t>
            </w:r>
          </w:p>
        </w:tc>
      </w:tr>
    </w:tbl>
    <w:p w:rsidR="008F1837" w:rsidRDefault="008F1837" w:rsidP="008F1837">
      <w:pPr>
        <w:spacing w:line="200" w:lineRule="exact"/>
        <w:rPr>
          <w:sz w:val="20"/>
          <w:szCs w:val="20"/>
        </w:rPr>
      </w:pPr>
    </w:p>
    <w:p w:rsidR="008F1837" w:rsidRPr="00BB29FC" w:rsidRDefault="008F1837" w:rsidP="008F1837">
      <w:pPr>
        <w:ind w:firstLineChars="150" w:firstLine="316"/>
        <w:rPr>
          <w:b/>
        </w:rPr>
      </w:pPr>
      <w:r w:rsidRPr="00BB29FC">
        <w:rPr>
          <w:rFonts w:hint="eastAsia"/>
          <w:b/>
        </w:rPr>
        <w:t>响应参数描述</w:t>
      </w:r>
      <w:r>
        <w:rPr>
          <w:rFonts w:hint="eastAsia"/>
          <w:b/>
        </w:rPr>
        <w:t>：</w:t>
      </w:r>
    </w:p>
    <w:tbl>
      <w:tblPr>
        <w:tblW w:w="8215" w:type="dxa"/>
        <w:tblInd w:w="154" w:type="dxa"/>
        <w:tblLayout w:type="fixed"/>
        <w:tblCellMar>
          <w:left w:w="0" w:type="dxa"/>
          <w:right w:w="0" w:type="dxa"/>
        </w:tblCellMar>
        <w:tblLook w:val="0000"/>
      </w:tblPr>
      <w:tblGrid>
        <w:gridCol w:w="1552"/>
        <w:gridCol w:w="1134"/>
        <w:gridCol w:w="4678"/>
        <w:gridCol w:w="851"/>
      </w:tblGrid>
      <w:tr w:rsidR="008F1837" w:rsidRPr="00270E48" w:rsidTr="00081323">
        <w:tc>
          <w:tcPr>
            <w:tcW w:w="1552"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8F1837" w:rsidRPr="00270E48" w:rsidRDefault="008F1837" w:rsidP="00FB6025">
            <w:pPr>
              <w:spacing w:line="307" w:lineRule="exact"/>
              <w:ind w:left="102" w:right="-20"/>
              <w:rPr>
                <w:sz w:val="24"/>
                <w:szCs w:val="24"/>
              </w:rPr>
            </w:pPr>
            <w:r>
              <w:rPr>
                <w:rFonts w:ascii="微软雅黑" w:eastAsia="微软雅黑" w:cs="微软雅黑" w:hint="eastAsia"/>
                <w:b/>
                <w:bCs/>
                <w:spacing w:val="12"/>
                <w:position w:val="-1"/>
              </w:rPr>
              <w:t>数据项</w:t>
            </w:r>
          </w:p>
        </w:tc>
        <w:tc>
          <w:tcPr>
            <w:tcW w:w="1134"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8F1837" w:rsidRPr="00270E48" w:rsidRDefault="008F1837" w:rsidP="00FB6025">
            <w:pPr>
              <w:spacing w:line="307" w:lineRule="exact"/>
              <w:ind w:left="102" w:right="-20"/>
              <w:rPr>
                <w:sz w:val="24"/>
                <w:szCs w:val="24"/>
              </w:rPr>
            </w:pPr>
            <w:r>
              <w:rPr>
                <w:rFonts w:ascii="微软雅黑" w:eastAsia="微软雅黑" w:cs="微软雅黑" w:hint="eastAsia"/>
                <w:b/>
                <w:bCs/>
                <w:spacing w:val="12"/>
                <w:position w:val="-1"/>
              </w:rPr>
              <w:t>参数类型</w:t>
            </w:r>
          </w:p>
        </w:tc>
        <w:tc>
          <w:tcPr>
            <w:tcW w:w="4678"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8F1837" w:rsidRPr="00270E48" w:rsidRDefault="008F1837" w:rsidP="00FB6025">
            <w:pPr>
              <w:spacing w:line="307" w:lineRule="exact"/>
              <w:ind w:left="102" w:right="-20"/>
              <w:rPr>
                <w:sz w:val="24"/>
                <w:szCs w:val="24"/>
              </w:rPr>
            </w:pPr>
            <w:r>
              <w:rPr>
                <w:rFonts w:ascii="微软雅黑" w:eastAsia="微软雅黑" w:cs="微软雅黑" w:hint="eastAsia"/>
                <w:b/>
                <w:bCs/>
                <w:spacing w:val="12"/>
                <w:position w:val="-1"/>
              </w:rPr>
              <w:t>参数描述</w:t>
            </w:r>
          </w:p>
        </w:tc>
        <w:tc>
          <w:tcPr>
            <w:tcW w:w="851"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8F1837" w:rsidRPr="00270E48" w:rsidRDefault="008F1837" w:rsidP="00FB6025">
            <w:pPr>
              <w:spacing w:line="307" w:lineRule="exact"/>
              <w:ind w:left="102" w:right="-20"/>
              <w:rPr>
                <w:sz w:val="24"/>
                <w:szCs w:val="24"/>
              </w:rPr>
            </w:pPr>
            <w:r>
              <w:rPr>
                <w:rFonts w:ascii="微软雅黑" w:eastAsia="微软雅黑" w:cs="微软雅黑" w:hint="eastAsia"/>
                <w:b/>
                <w:bCs/>
                <w:spacing w:val="12"/>
                <w:position w:val="-1"/>
              </w:rPr>
              <w:t>选项</w:t>
            </w:r>
          </w:p>
        </w:tc>
      </w:tr>
      <w:tr w:rsidR="008F1837" w:rsidRPr="00270E48" w:rsidTr="00081323">
        <w:tc>
          <w:tcPr>
            <w:tcW w:w="1552" w:type="dxa"/>
            <w:tcBorders>
              <w:top w:val="single" w:sz="4" w:space="0" w:color="000000"/>
              <w:left w:val="single" w:sz="4" w:space="0" w:color="000000"/>
              <w:bottom w:val="single" w:sz="4" w:space="0" w:color="000000"/>
              <w:right w:val="single" w:sz="4" w:space="0" w:color="000000"/>
            </w:tcBorders>
            <w:vAlign w:val="center"/>
          </w:tcPr>
          <w:p w:rsidR="008F1837" w:rsidRPr="00286EBC" w:rsidRDefault="008F1837" w:rsidP="00FB6025">
            <w:pPr>
              <w:ind w:right="-20"/>
            </w:pPr>
            <w:r w:rsidRPr="00286EBC">
              <w:rPr>
                <w:rFonts w:hint="eastAsia"/>
              </w:rPr>
              <w:t>returnCode</w:t>
            </w:r>
          </w:p>
        </w:tc>
        <w:tc>
          <w:tcPr>
            <w:tcW w:w="1134" w:type="dxa"/>
            <w:tcBorders>
              <w:top w:val="single" w:sz="4" w:space="0" w:color="000000"/>
              <w:left w:val="single" w:sz="4" w:space="0" w:color="000000"/>
              <w:bottom w:val="single" w:sz="4" w:space="0" w:color="000000"/>
              <w:right w:val="single" w:sz="4" w:space="0" w:color="000000"/>
            </w:tcBorders>
            <w:vAlign w:val="center"/>
          </w:tcPr>
          <w:p w:rsidR="008F1837" w:rsidRPr="00286EBC" w:rsidRDefault="008F1837" w:rsidP="00FB6025">
            <w:pPr>
              <w:spacing w:line="241" w:lineRule="auto"/>
              <w:ind w:left="102" w:right="51"/>
            </w:pPr>
            <w:r w:rsidRPr="00286EBC">
              <w:t>S</w:t>
            </w:r>
            <w:r w:rsidRPr="00286EBC">
              <w:rPr>
                <w:rFonts w:hint="eastAsia"/>
              </w:rPr>
              <w:t xml:space="preserve">tring </w:t>
            </w:r>
          </w:p>
        </w:tc>
        <w:tc>
          <w:tcPr>
            <w:tcW w:w="4678" w:type="dxa"/>
            <w:tcBorders>
              <w:top w:val="single" w:sz="4" w:space="0" w:color="000000"/>
              <w:left w:val="single" w:sz="4" w:space="0" w:color="000000"/>
              <w:bottom w:val="single" w:sz="4" w:space="0" w:color="000000"/>
              <w:right w:val="single" w:sz="4" w:space="0" w:color="000000"/>
            </w:tcBorders>
            <w:vAlign w:val="center"/>
          </w:tcPr>
          <w:p w:rsidR="008F1837" w:rsidRPr="00775C76" w:rsidRDefault="008F1837" w:rsidP="00FB6025">
            <w:pPr>
              <w:spacing w:line="312" w:lineRule="exact"/>
              <w:ind w:right="-20"/>
            </w:pPr>
            <w:r w:rsidRPr="00775C76">
              <w:rPr>
                <w:rFonts w:hint="eastAsia"/>
              </w:rPr>
              <w:t>0</w:t>
            </w:r>
            <w:r w:rsidRPr="00775C76">
              <w:rPr>
                <w:rFonts w:hint="eastAsia"/>
              </w:rPr>
              <w:t>：成功</w:t>
            </w:r>
          </w:p>
          <w:p w:rsidR="008F1837" w:rsidRPr="00775C76" w:rsidRDefault="009662D2" w:rsidP="006106E4">
            <w:pPr>
              <w:spacing w:line="312" w:lineRule="exact"/>
              <w:ind w:right="-20"/>
            </w:pPr>
            <w:r>
              <w:rPr>
                <w:rFonts w:hint="eastAsia"/>
              </w:rPr>
              <w:t>其他：失败，具体参考</w:t>
            </w:r>
            <w:r w:rsidR="006F430C">
              <w:rPr>
                <w:rFonts w:hint="eastAsia"/>
              </w:rPr>
              <w:t>2.1</w:t>
            </w:r>
            <w:r>
              <w:rPr>
                <w:rFonts w:hint="eastAsia"/>
              </w:rPr>
              <w:t>章节</w:t>
            </w:r>
          </w:p>
        </w:tc>
        <w:tc>
          <w:tcPr>
            <w:tcW w:w="851" w:type="dxa"/>
            <w:tcBorders>
              <w:top w:val="single" w:sz="4" w:space="0" w:color="000000"/>
              <w:left w:val="single" w:sz="4" w:space="0" w:color="000000"/>
              <w:bottom w:val="single" w:sz="4" w:space="0" w:color="000000"/>
              <w:right w:val="single" w:sz="4" w:space="0" w:color="000000"/>
            </w:tcBorders>
            <w:vAlign w:val="center"/>
          </w:tcPr>
          <w:p w:rsidR="008F1837" w:rsidRPr="00775C76" w:rsidRDefault="008F1837" w:rsidP="00FB6025">
            <w:r w:rsidRPr="00775C76">
              <w:rPr>
                <w:rFonts w:hint="eastAsia"/>
              </w:rPr>
              <w:t>M</w:t>
            </w:r>
          </w:p>
        </w:tc>
      </w:tr>
      <w:tr w:rsidR="00A54BDB" w:rsidRPr="00270E48" w:rsidTr="00081323">
        <w:tc>
          <w:tcPr>
            <w:tcW w:w="1552" w:type="dxa"/>
            <w:tcBorders>
              <w:top w:val="single" w:sz="4" w:space="0" w:color="000000"/>
              <w:left w:val="single" w:sz="4" w:space="0" w:color="000000"/>
              <w:bottom w:val="single" w:sz="4" w:space="0" w:color="000000"/>
              <w:right w:val="single" w:sz="4" w:space="0" w:color="000000"/>
            </w:tcBorders>
            <w:vAlign w:val="center"/>
          </w:tcPr>
          <w:p w:rsidR="00A54BDB" w:rsidRPr="00286EBC" w:rsidRDefault="00A54BDB" w:rsidP="00FB6025">
            <w:pPr>
              <w:ind w:right="-20"/>
            </w:pPr>
            <w:r w:rsidRPr="00286EBC">
              <w:rPr>
                <w:rFonts w:hint="eastAsia"/>
              </w:rPr>
              <w:t>return</w:t>
            </w:r>
            <w:r>
              <w:rPr>
                <w:rFonts w:hint="eastAsia"/>
              </w:rPr>
              <w:t>Desc</w:t>
            </w:r>
          </w:p>
        </w:tc>
        <w:tc>
          <w:tcPr>
            <w:tcW w:w="1134" w:type="dxa"/>
            <w:tcBorders>
              <w:top w:val="single" w:sz="4" w:space="0" w:color="000000"/>
              <w:left w:val="single" w:sz="4" w:space="0" w:color="000000"/>
              <w:bottom w:val="single" w:sz="4" w:space="0" w:color="000000"/>
              <w:right w:val="single" w:sz="4" w:space="0" w:color="000000"/>
            </w:tcBorders>
            <w:vAlign w:val="center"/>
          </w:tcPr>
          <w:p w:rsidR="00A54BDB" w:rsidRPr="00286EBC" w:rsidRDefault="00A54BDB" w:rsidP="00FB6025">
            <w:pPr>
              <w:spacing w:line="241" w:lineRule="auto"/>
              <w:ind w:left="102" w:right="51"/>
            </w:pPr>
            <w:r w:rsidRPr="00286EBC">
              <w:t>S</w:t>
            </w:r>
            <w:r w:rsidRPr="00286EBC">
              <w:rPr>
                <w:rFonts w:hint="eastAsia"/>
              </w:rPr>
              <w:t>tring</w:t>
            </w:r>
          </w:p>
        </w:tc>
        <w:tc>
          <w:tcPr>
            <w:tcW w:w="4678" w:type="dxa"/>
            <w:tcBorders>
              <w:top w:val="single" w:sz="4" w:space="0" w:color="000000"/>
              <w:left w:val="single" w:sz="4" w:space="0" w:color="000000"/>
              <w:bottom w:val="single" w:sz="4" w:space="0" w:color="000000"/>
              <w:right w:val="single" w:sz="4" w:space="0" w:color="000000"/>
            </w:tcBorders>
            <w:vAlign w:val="center"/>
          </w:tcPr>
          <w:p w:rsidR="00A54BDB" w:rsidRPr="00775C76" w:rsidRDefault="00A54BDB" w:rsidP="00FB6025">
            <w:pPr>
              <w:spacing w:line="312" w:lineRule="exact"/>
              <w:ind w:right="-20"/>
            </w:pPr>
            <w:r>
              <w:rPr>
                <w:rFonts w:hint="eastAsia"/>
              </w:rPr>
              <w:t>返回值描述</w:t>
            </w:r>
          </w:p>
        </w:tc>
        <w:tc>
          <w:tcPr>
            <w:tcW w:w="851" w:type="dxa"/>
            <w:tcBorders>
              <w:top w:val="single" w:sz="4" w:space="0" w:color="000000"/>
              <w:left w:val="single" w:sz="4" w:space="0" w:color="000000"/>
              <w:bottom w:val="single" w:sz="4" w:space="0" w:color="000000"/>
              <w:right w:val="single" w:sz="4" w:space="0" w:color="000000"/>
            </w:tcBorders>
            <w:vAlign w:val="center"/>
          </w:tcPr>
          <w:p w:rsidR="00A54BDB" w:rsidRPr="00775C76" w:rsidRDefault="00A54BDB" w:rsidP="00FB6025">
            <w:r w:rsidRPr="004A2310">
              <w:rPr>
                <w:rFonts w:hint="eastAsia"/>
              </w:rPr>
              <w:t>M</w:t>
            </w:r>
          </w:p>
        </w:tc>
      </w:tr>
    </w:tbl>
    <w:p w:rsidR="008F1837" w:rsidRDefault="008F1837" w:rsidP="008F1837">
      <w:pPr>
        <w:spacing w:before="18" w:line="100" w:lineRule="exact"/>
        <w:rPr>
          <w:sz w:val="10"/>
          <w:szCs w:val="10"/>
        </w:rPr>
      </w:pPr>
    </w:p>
    <w:p w:rsidR="008F1837" w:rsidRPr="00B05E9E" w:rsidRDefault="008F1837" w:rsidP="008F1837">
      <w:pPr>
        <w:ind w:firstLineChars="150" w:firstLine="316"/>
        <w:rPr>
          <w:b/>
        </w:rPr>
      </w:pPr>
      <w:r w:rsidRPr="00B05E9E">
        <w:rPr>
          <w:rFonts w:hint="eastAsia"/>
          <w:b/>
        </w:rPr>
        <w:t>示例</w:t>
      </w:r>
    </w:p>
    <w:tbl>
      <w:tblPr>
        <w:tblW w:w="0" w:type="auto"/>
        <w:tblInd w:w="3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701"/>
        <w:gridCol w:w="6379"/>
      </w:tblGrid>
      <w:tr w:rsidR="008F1837" w:rsidRPr="0038247B" w:rsidTr="00FB6025">
        <w:trPr>
          <w:cantSplit/>
          <w:trHeight w:val="300"/>
        </w:trPr>
        <w:tc>
          <w:tcPr>
            <w:tcW w:w="170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1837" w:rsidRPr="0038247B" w:rsidRDefault="008F1837" w:rsidP="00FB6025">
            <w:pPr>
              <w:pStyle w:val="TableHeading"/>
            </w:pPr>
            <w:r w:rsidRPr="0038247B">
              <w:t>Request/Response</w:t>
            </w:r>
          </w:p>
        </w:tc>
        <w:tc>
          <w:tcPr>
            <w:tcW w:w="637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1837" w:rsidRPr="0038247B" w:rsidRDefault="008F1837" w:rsidP="00FB6025">
            <w:pPr>
              <w:pStyle w:val="TableHeading"/>
            </w:pPr>
            <w:r w:rsidRPr="0038247B">
              <w:t>Example</w:t>
            </w:r>
          </w:p>
        </w:tc>
      </w:tr>
      <w:tr w:rsidR="008F1837" w:rsidRPr="001C6E22" w:rsidTr="00FB6025">
        <w:trPr>
          <w:cantSplit/>
          <w:trHeight w:val="281"/>
        </w:trPr>
        <w:tc>
          <w:tcPr>
            <w:tcW w:w="1701" w:type="dxa"/>
          </w:tcPr>
          <w:p w:rsidR="008F1837" w:rsidRPr="002B69A5" w:rsidRDefault="008F1837" w:rsidP="00FB6025">
            <w:pPr>
              <w:pStyle w:val="TableText"/>
              <w:rPr>
                <w:lang w:val="fr-FR"/>
              </w:rPr>
            </w:pPr>
            <w:r w:rsidRPr="0038247B">
              <w:t>HTTP Request</w:t>
            </w:r>
          </w:p>
        </w:tc>
        <w:tc>
          <w:tcPr>
            <w:tcW w:w="6379" w:type="dxa"/>
          </w:tcPr>
          <w:p w:rsidR="008F1837" w:rsidRPr="002B69A5" w:rsidRDefault="008F1837" w:rsidP="00FB6025">
            <w:pPr>
              <w:pStyle w:val="TableText"/>
              <w:rPr>
                <w:lang w:val="it-IT"/>
              </w:rPr>
            </w:pPr>
            <w:r>
              <w:rPr>
                <w:rFonts w:hint="eastAsia"/>
                <w:lang w:val="fr-FR"/>
              </w:rPr>
              <w:t>POST</w:t>
            </w:r>
            <w:r w:rsidRPr="001C6E22">
              <w:rPr>
                <w:lang w:val="fr-FR"/>
              </w:rPr>
              <w:t xml:space="preserve"> </w:t>
            </w:r>
            <w:r>
              <w:rPr>
                <w:rFonts w:hint="eastAsia"/>
                <w:lang w:val="fr-FR"/>
              </w:rPr>
              <w:t>https://pay.hicloud.com/</w:t>
            </w:r>
            <w:r>
              <w:rPr>
                <w:rFonts w:hint="eastAsia"/>
              </w:rPr>
              <w:t>dev/bindAccount</w:t>
            </w:r>
            <w:r w:rsidR="00B87EEF">
              <w:rPr>
                <w:rFonts w:hint="eastAsia"/>
              </w:rPr>
              <w:t>.action</w:t>
            </w:r>
            <w:r w:rsidRPr="002B69A5">
              <w:rPr>
                <w:lang w:val="it-IT"/>
              </w:rPr>
              <w:t xml:space="preserve"> HTTP/1.1</w:t>
            </w:r>
          </w:p>
          <w:p w:rsidR="00323749" w:rsidRPr="00323749" w:rsidRDefault="00323749" w:rsidP="00323749">
            <w:pPr>
              <w:pStyle w:val="TerminalDisplayinTable"/>
              <w:shd w:val="clear" w:color="auto" w:fill="D9D9D9"/>
              <w:spacing w:line="240" w:lineRule="auto"/>
              <w:rPr>
                <w:lang w:val="it-IT"/>
              </w:rPr>
            </w:pPr>
            <w:r w:rsidRPr="00323749">
              <w:rPr>
                <w:lang w:val="it-IT"/>
              </w:rPr>
              <w:t>{</w:t>
            </w:r>
          </w:p>
          <w:p w:rsidR="00570AFE" w:rsidRDefault="00323749">
            <w:pPr>
              <w:pStyle w:val="TerminalDisplayinTable"/>
              <w:shd w:val="clear" w:color="auto" w:fill="D9D9D9"/>
              <w:spacing w:line="240" w:lineRule="auto"/>
              <w:rPr>
                <w:lang w:val="it-IT"/>
              </w:rPr>
            </w:pPr>
            <w:r w:rsidRPr="00323749">
              <w:rPr>
                <w:lang w:val="it-IT"/>
              </w:rPr>
              <w:t xml:space="preserve">    "sign": "0fb10dc8cdd6b4e8d48d6b15b8788d025e2c77f2b78dcb7afed67be0e0564ede",</w:t>
            </w:r>
          </w:p>
          <w:p w:rsidR="00570AFE" w:rsidRDefault="00323749">
            <w:pPr>
              <w:pStyle w:val="TerminalDisplayinTable"/>
              <w:shd w:val="clear" w:color="auto" w:fill="D9D9D9"/>
              <w:spacing w:line="240" w:lineRule="auto"/>
              <w:rPr>
                <w:lang w:val="it-IT"/>
              </w:rPr>
            </w:pPr>
            <w:r w:rsidRPr="00323749">
              <w:rPr>
                <w:lang w:val="it-IT"/>
              </w:rPr>
              <w:t xml:space="preserve">    "payType": "YeePay",</w:t>
            </w:r>
          </w:p>
          <w:p w:rsidR="00570AFE" w:rsidRDefault="00323749">
            <w:pPr>
              <w:pStyle w:val="TerminalDisplayinTable"/>
              <w:shd w:val="clear" w:color="auto" w:fill="D9D9D9"/>
              <w:spacing w:line="240" w:lineRule="auto"/>
              <w:rPr>
                <w:lang w:val="it-IT"/>
              </w:rPr>
            </w:pPr>
            <w:r w:rsidRPr="00323749">
              <w:rPr>
                <w:lang w:val="it-IT"/>
              </w:rPr>
              <w:t xml:space="preserve">    "payAccount": "10040014003",</w:t>
            </w:r>
          </w:p>
          <w:p w:rsidR="00570AFE" w:rsidRDefault="00323749">
            <w:pPr>
              <w:pStyle w:val="TerminalDisplayinTable"/>
              <w:shd w:val="clear" w:color="auto" w:fill="D9D9D9"/>
              <w:spacing w:line="240" w:lineRule="auto"/>
              <w:rPr>
                <w:lang w:val="it-IT"/>
              </w:rPr>
            </w:pPr>
            <w:r w:rsidRPr="00323749">
              <w:rPr>
                <w:lang w:val="it-IT"/>
              </w:rPr>
              <w:t xml:space="preserve">    "userID": "70086000000000165"</w:t>
            </w:r>
          </w:p>
          <w:p w:rsidR="00570AFE" w:rsidRDefault="00323749">
            <w:pPr>
              <w:pStyle w:val="TerminalDisplayinTable"/>
              <w:shd w:val="clear" w:color="auto" w:fill="D9D9D9"/>
              <w:spacing w:line="240" w:lineRule="auto"/>
              <w:rPr>
                <w:lang w:val="it-IT"/>
              </w:rPr>
            </w:pPr>
            <w:r w:rsidRPr="00323749">
              <w:rPr>
                <w:lang w:val="it-IT"/>
              </w:rPr>
              <w:t>}</w:t>
            </w:r>
          </w:p>
        </w:tc>
      </w:tr>
      <w:tr w:rsidR="008F1837" w:rsidRPr="001C6E22" w:rsidTr="00FB6025">
        <w:trPr>
          <w:cantSplit/>
          <w:trHeight w:val="281"/>
        </w:trPr>
        <w:tc>
          <w:tcPr>
            <w:tcW w:w="1701" w:type="dxa"/>
          </w:tcPr>
          <w:p w:rsidR="008F1837" w:rsidRPr="002B69A5" w:rsidRDefault="008F1837" w:rsidP="00FB6025">
            <w:pPr>
              <w:pStyle w:val="TableText"/>
              <w:rPr>
                <w:lang w:val="fr-FR"/>
              </w:rPr>
            </w:pPr>
            <w:r w:rsidRPr="002B69A5">
              <w:rPr>
                <w:lang w:val="fr-FR"/>
              </w:rPr>
              <w:t>HTT</w:t>
            </w:r>
            <w:r>
              <w:rPr>
                <w:rFonts w:hint="eastAsia"/>
                <w:lang w:val="fr-FR"/>
              </w:rPr>
              <w:t>P</w:t>
            </w:r>
            <w:r w:rsidRPr="002B69A5">
              <w:rPr>
                <w:lang w:val="fr-FR"/>
              </w:rPr>
              <w:t xml:space="preserve"> Response</w:t>
            </w:r>
          </w:p>
        </w:tc>
        <w:tc>
          <w:tcPr>
            <w:tcW w:w="6379" w:type="dxa"/>
          </w:tcPr>
          <w:p w:rsidR="008F1837" w:rsidRPr="001C6E22" w:rsidRDefault="008F1837" w:rsidP="00FB6025">
            <w:pPr>
              <w:pStyle w:val="TableText"/>
              <w:rPr>
                <w:lang w:val="fr-FR"/>
              </w:rPr>
            </w:pPr>
            <w:r w:rsidRPr="001C6E22">
              <w:rPr>
                <w:lang w:val="fr-FR"/>
              </w:rPr>
              <w:t>Content Type: application/</w:t>
            </w:r>
            <w:r w:rsidRPr="001C6E22">
              <w:rPr>
                <w:rFonts w:hint="eastAsia"/>
                <w:lang w:val="fr-FR"/>
              </w:rPr>
              <w:t>json</w:t>
            </w:r>
            <w:r w:rsidRPr="001C6E22">
              <w:rPr>
                <w:lang w:val="fr-FR"/>
              </w:rPr>
              <w:t>; charset=UTF-8</w:t>
            </w:r>
          </w:p>
          <w:p w:rsidR="008F1837" w:rsidRPr="00717D7F" w:rsidRDefault="008F1837" w:rsidP="00FB6025">
            <w:pPr>
              <w:pStyle w:val="TerminalDisplayinTable"/>
              <w:shd w:val="clear" w:color="auto" w:fill="D9D9D9"/>
              <w:rPr>
                <w:lang w:val="it-IT"/>
              </w:rPr>
            </w:pPr>
            <w:r w:rsidRPr="00717D7F">
              <w:rPr>
                <w:rFonts w:hint="eastAsia"/>
                <w:lang w:val="it-IT"/>
              </w:rPr>
              <w:t>{</w:t>
            </w:r>
          </w:p>
          <w:p w:rsidR="008F1837" w:rsidRPr="00717D7F" w:rsidRDefault="008F1837" w:rsidP="00E55DCC">
            <w:pPr>
              <w:pStyle w:val="TerminalDisplayinTable"/>
              <w:shd w:val="clear" w:color="auto" w:fill="D9D9D9"/>
              <w:ind w:firstLineChars="200" w:firstLine="316"/>
              <w:rPr>
                <w:lang w:val="it-IT"/>
              </w:rPr>
            </w:pPr>
            <w:r w:rsidRPr="00717D7F">
              <w:rPr>
                <w:rFonts w:hint="eastAsia"/>
                <w:lang w:val="it-IT"/>
              </w:rPr>
              <w:t>"returnCode":"0"</w:t>
            </w:r>
            <w:r w:rsidR="00493407" w:rsidRPr="00717D7F">
              <w:rPr>
                <w:rFonts w:hint="eastAsia"/>
                <w:lang w:val="it-IT"/>
              </w:rPr>
              <w:t>,</w:t>
            </w:r>
          </w:p>
          <w:p w:rsidR="005D59DB" w:rsidRPr="00717D7F" w:rsidRDefault="005D59DB" w:rsidP="00E55DCC">
            <w:pPr>
              <w:pStyle w:val="TerminalDisplayinTable"/>
              <w:shd w:val="clear" w:color="auto" w:fill="D9D9D9"/>
              <w:ind w:firstLineChars="200" w:firstLine="316"/>
              <w:rPr>
                <w:lang w:val="it-IT"/>
              </w:rPr>
            </w:pPr>
            <w:r w:rsidRPr="00717D7F">
              <w:rPr>
                <w:rFonts w:hint="eastAsia"/>
                <w:lang w:val="it-IT"/>
              </w:rPr>
              <w:t>"returnDesc"</w:t>
            </w:r>
            <w:r w:rsidRPr="00717D7F">
              <w:rPr>
                <w:lang w:val="it-IT"/>
              </w:rPr>
              <w:t> </w:t>
            </w:r>
            <w:r w:rsidRPr="00717D7F">
              <w:rPr>
                <w:rFonts w:hint="eastAsia"/>
                <w:lang w:val="it-IT"/>
              </w:rPr>
              <w:t>:</w:t>
            </w:r>
            <w:r w:rsidRPr="00717D7F">
              <w:rPr>
                <w:lang w:val="it-IT"/>
              </w:rPr>
              <w:t> </w:t>
            </w:r>
            <w:r w:rsidRPr="00717D7F">
              <w:rPr>
                <w:rFonts w:hint="eastAsia"/>
                <w:lang w:val="it-IT"/>
              </w:rPr>
              <w:t>"</w:t>
            </w:r>
            <w:r w:rsidRPr="00717D7F">
              <w:rPr>
                <w:rFonts w:hint="eastAsia"/>
                <w:lang w:val="it-IT"/>
              </w:rPr>
              <w:t>成功</w:t>
            </w:r>
            <w:r w:rsidRPr="00717D7F">
              <w:rPr>
                <w:rFonts w:hint="eastAsia"/>
                <w:lang w:val="it-IT"/>
              </w:rPr>
              <w:t>"</w:t>
            </w:r>
            <w:r w:rsidRPr="00717D7F">
              <w:rPr>
                <w:lang w:val="it-IT"/>
              </w:rPr>
              <w:t> </w:t>
            </w:r>
          </w:p>
          <w:p w:rsidR="008F1837" w:rsidRPr="002B69A5" w:rsidRDefault="008F1837" w:rsidP="00FB6025">
            <w:pPr>
              <w:pStyle w:val="TerminalDisplayinTable"/>
              <w:shd w:val="clear" w:color="auto" w:fill="D9D9D9"/>
              <w:rPr>
                <w:lang w:val="fr-FR"/>
              </w:rPr>
            </w:pPr>
            <w:r w:rsidRPr="00717D7F">
              <w:rPr>
                <w:rFonts w:hint="eastAsia"/>
                <w:lang w:val="it-IT"/>
              </w:rPr>
              <w:t>}</w:t>
            </w:r>
          </w:p>
        </w:tc>
      </w:tr>
    </w:tbl>
    <w:p w:rsidR="008F1837" w:rsidRPr="00990213" w:rsidRDefault="008F1837" w:rsidP="008F1837"/>
    <w:p w:rsidR="008F1837" w:rsidRDefault="008F1837" w:rsidP="00016DEA">
      <w:pPr>
        <w:pStyle w:val="2"/>
      </w:pPr>
      <w:r>
        <w:rPr>
          <w:rFonts w:hint="eastAsia"/>
        </w:rPr>
        <w:t>查询应用收入明细</w:t>
      </w:r>
    </w:p>
    <w:p w:rsidR="008F1837" w:rsidRDefault="008F1837" w:rsidP="008F1837">
      <w:pPr>
        <w:ind w:firstLineChars="150" w:firstLine="315"/>
      </w:pPr>
      <w:r w:rsidRPr="00665A25">
        <w:rPr>
          <w:rFonts w:hint="eastAsia"/>
        </w:rPr>
        <w:t>方法名称</w:t>
      </w:r>
      <w:r>
        <w:rPr>
          <w:rFonts w:hint="eastAsia"/>
        </w:rPr>
        <w:t>：</w:t>
      </w:r>
      <w:r w:rsidR="00D81F53">
        <w:rPr>
          <w:rFonts w:hint="eastAsia"/>
        </w:rPr>
        <w:t>开发者社区：</w:t>
      </w:r>
      <w:r>
        <w:rPr>
          <w:rFonts w:hint="eastAsia"/>
        </w:rPr>
        <w:t>/dev/queryTrade</w:t>
      </w:r>
      <w:r w:rsidR="000F7EC5">
        <w:rPr>
          <w:rFonts w:hint="eastAsia"/>
        </w:rPr>
        <w:t>.action</w:t>
      </w:r>
      <w:r w:rsidR="005C53E8">
        <w:rPr>
          <w:rFonts w:hint="eastAsia"/>
        </w:rPr>
        <w:t xml:space="preserve">  CMS:</w:t>
      </w:r>
      <w:r w:rsidR="005C53E8" w:rsidRPr="005C53E8">
        <w:rPr>
          <w:rFonts w:hint="eastAsia"/>
        </w:rPr>
        <w:t xml:space="preserve"> </w:t>
      </w:r>
      <w:r w:rsidR="005C53E8">
        <w:rPr>
          <w:rFonts w:hint="eastAsia"/>
        </w:rPr>
        <w:t>/</w:t>
      </w:r>
      <w:r w:rsidR="008249F8">
        <w:rPr>
          <w:rFonts w:hint="eastAsia"/>
        </w:rPr>
        <w:t>cms</w:t>
      </w:r>
      <w:r w:rsidR="005C53E8">
        <w:rPr>
          <w:rFonts w:hint="eastAsia"/>
        </w:rPr>
        <w:t>/queryTrade</w:t>
      </w:r>
      <w:r w:rsidR="000F7EC5">
        <w:rPr>
          <w:rFonts w:hint="eastAsia"/>
        </w:rPr>
        <w:t>.action</w:t>
      </w:r>
    </w:p>
    <w:p w:rsidR="008F1837" w:rsidRDefault="008F1837" w:rsidP="008F1837">
      <w:pPr>
        <w:ind w:firstLineChars="150" w:firstLine="315"/>
      </w:pPr>
      <w:r>
        <w:rPr>
          <w:rFonts w:hint="eastAsia"/>
        </w:rPr>
        <w:t>方法描述：</w:t>
      </w:r>
      <w:r w:rsidR="00715BFF">
        <w:rPr>
          <w:rFonts w:hint="eastAsia"/>
        </w:rPr>
        <w:t>查询</w:t>
      </w:r>
      <w:r w:rsidR="00AB09F0">
        <w:rPr>
          <w:rFonts w:hint="eastAsia"/>
        </w:rPr>
        <w:t>用户</w:t>
      </w:r>
      <w:r w:rsidR="00715BFF">
        <w:rPr>
          <w:rFonts w:hint="eastAsia"/>
        </w:rPr>
        <w:t>收入明细</w:t>
      </w:r>
    </w:p>
    <w:p w:rsidR="008F1837" w:rsidRDefault="008F1837" w:rsidP="008F1837">
      <w:pPr>
        <w:ind w:firstLineChars="150" w:firstLine="315"/>
      </w:pPr>
      <w:r w:rsidRPr="00665A25">
        <w:rPr>
          <w:rFonts w:hint="eastAsia"/>
        </w:rPr>
        <w:t>HTTP</w:t>
      </w:r>
      <w:r>
        <w:rPr>
          <w:rFonts w:hint="eastAsia"/>
        </w:rPr>
        <w:t>请求方式：</w:t>
      </w:r>
      <w:r w:rsidRPr="00665A25">
        <w:rPr>
          <w:rFonts w:hint="eastAsia"/>
        </w:rPr>
        <w:t xml:space="preserve"> </w:t>
      </w:r>
      <w:r>
        <w:rPr>
          <w:rFonts w:hint="eastAsia"/>
        </w:rPr>
        <w:t>POST</w:t>
      </w:r>
    </w:p>
    <w:p w:rsidR="00EE7AA5" w:rsidRPr="005F1769" w:rsidRDefault="00EE7AA5" w:rsidP="00EE7AA5">
      <w:pPr>
        <w:pStyle w:val="3"/>
        <w:rPr>
          <w:sz w:val="21"/>
          <w:szCs w:val="21"/>
        </w:rPr>
      </w:pPr>
      <w:r>
        <w:rPr>
          <w:rFonts w:hint="eastAsia"/>
          <w:sz w:val="21"/>
          <w:szCs w:val="21"/>
        </w:rPr>
        <w:t>开发者联盟调用接口</w:t>
      </w:r>
    </w:p>
    <w:p w:rsidR="00EE7AA5" w:rsidRPr="00527994" w:rsidRDefault="00EE7AA5" w:rsidP="00EE7AA5">
      <w:pPr>
        <w:ind w:firstLineChars="150" w:firstLine="315"/>
      </w:pPr>
      <w:r w:rsidRPr="00527994">
        <w:rPr>
          <w:rFonts w:hint="eastAsia"/>
        </w:rPr>
        <w:t>函数：</w:t>
      </w:r>
      <w:r w:rsidRPr="00527994">
        <w:t xml:space="preserve">String </w:t>
      </w:r>
      <w:r w:rsidR="00FA69E7">
        <w:rPr>
          <w:color w:val="1F497D"/>
        </w:rPr>
        <w:t>huawei.trade.serv</w:t>
      </w:r>
      <w:r w:rsidR="00FA69E7">
        <w:rPr>
          <w:rFonts w:hint="eastAsia"/>
          <w:color w:val="1F497D"/>
        </w:rPr>
        <w:t>i</w:t>
      </w:r>
      <w:r w:rsidR="00FA69E7">
        <w:rPr>
          <w:color w:val="1F497D"/>
        </w:rPr>
        <w:t>c</w:t>
      </w:r>
      <w:r w:rsidR="00FA69E7">
        <w:rPr>
          <w:rFonts w:hint="eastAsia"/>
          <w:color w:val="1F497D"/>
        </w:rPr>
        <w:t>e.</w:t>
      </w:r>
      <w:r>
        <w:rPr>
          <w:rFonts w:hint="eastAsia"/>
        </w:rPr>
        <w:t>queryTrade</w:t>
      </w:r>
      <w:r w:rsidRPr="00527994">
        <w:t xml:space="preserve"> (required String params)</w:t>
      </w:r>
    </w:p>
    <w:p w:rsidR="00EE7AA5" w:rsidRPr="00FB2926" w:rsidRDefault="00EE7AA5" w:rsidP="008F1837">
      <w:pPr>
        <w:ind w:firstLineChars="150" w:firstLine="315"/>
      </w:pPr>
    </w:p>
    <w:p w:rsidR="008F1837" w:rsidRPr="00990213" w:rsidRDefault="008F1837" w:rsidP="008F1837">
      <w:pPr>
        <w:ind w:firstLineChars="150" w:firstLine="316"/>
        <w:rPr>
          <w:b/>
        </w:rPr>
      </w:pPr>
      <w:r w:rsidRPr="00990213">
        <w:rPr>
          <w:rFonts w:hint="eastAsia"/>
          <w:b/>
        </w:rPr>
        <w:t>请求接口参数描述</w:t>
      </w:r>
      <w:r>
        <w:rPr>
          <w:rFonts w:hint="eastAsia"/>
          <w:b/>
        </w:rPr>
        <w:t>：</w:t>
      </w:r>
    </w:p>
    <w:tbl>
      <w:tblPr>
        <w:tblW w:w="8248" w:type="dxa"/>
        <w:tblInd w:w="121" w:type="dxa"/>
        <w:tblLayout w:type="fixed"/>
        <w:tblCellMar>
          <w:left w:w="0" w:type="dxa"/>
          <w:right w:w="0" w:type="dxa"/>
        </w:tblCellMar>
        <w:tblLook w:val="0000"/>
      </w:tblPr>
      <w:tblGrid>
        <w:gridCol w:w="1585"/>
        <w:gridCol w:w="1134"/>
        <w:gridCol w:w="4820"/>
        <w:gridCol w:w="709"/>
      </w:tblGrid>
      <w:tr w:rsidR="00EA7A42" w:rsidRPr="00270E48" w:rsidTr="00081323">
        <w:tc>
          <w:tcPr>
            <w:tcW w:w="1585"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EA7A42" w:rsidRPr="00270E48" w:rsidRDefault="00EA7A42" w:rsidP="00FB6025">
            <w:pPr>
              <w:spacing w:line="307" w:lineRule="exact"/>
              <w:ind w:left="102" w:right="-20"/>
              <w:rPr>
                <w:sz w:val="24"/>
                <w:szCs w:val="24"/>
              </w:rPr>
            </w:pPr>
            <w:r>
              <w:rPr>
                <w:rFonts w:ascii="微软雅黑" w:eastAsia="微软雅黑" w:cs="微软雅黑" w:hint="eastAsia"/>
                <w:b/>
                <w:bCs/>
                <w:spacing w:val="12"/>
                <w:position w:val="-1"/>
              </w:rPr>
              <w:lastRenderedPageBreak/>
              <w:t>参数名称</w:t>
            </w:r>
          </w:p>
        </w:tc>
        <w:tc>
          <w:tcPr>
            <w:tcW w:w="1134"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EA7A42" w:rsidRPr="00270E48" w:rsidRDefault="00EA7A42" w:rsidP="00FB6025">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EA7A42" w:rsidRPr="00270E48" w:rsidRDefault="00EA7A42" w:rsidP="00FB6025">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EA7A42" w:rsidRPr="00270E48" w:rsidRDefault="00EA7A42" w:rsidP="00FB6025">
            <w:pPr>
              <w:spacing w:line="307" w:lineRule="exact"/>
              <w:ind w:left="102" w:right="-20"/>
              <w:rPr>
                <w:sz w:val="24"/>
                <w:szCs w:val="24"/>
              </w:rPr>
            </w:pPr>
            <w:r>
              <w:rPr>
                <w:rFonts w:ascii="微软雅黑" w:eastAsia="微软雅黑" w:cs="微软雅黑" w:hint="eastAsia"/>
                <w:b/>
                <w:bCs/>
                <w:spacing w:val="12"/>
                <w:position w:val="-1"/>
              </w:rPr>
              <w:t>可选</w:t>
            </w:r>
          </w:p>
        </w:tc>
      </w:tr>
      <w:tr w:rsidR="00EA7A42" w:rsidRPr="00270E48" w:rsidTr="00081323">
        <w:tc>
          <w:tcPr>
            <w:tcW w:w="1585" w:type="dxa"/>
            <w:tcBorders>
              <w:top w:val="single" w:sz="4" w:space="0" w:color="000000"/>
              <w:left w:val="single" w:sz="4" w:space="0" w:color="000000"/>
              <w:bottom w:val="single" w:sz="4" w:space="0" w:color="000000"/>
              <w:right w:val="single" w:sz="4" w:space="0" w:color="000000"/>
            </w:tcBorders>
            <w:vAlign w:val="center"/>
          </w:tcPr>
          <w:p w:rsidR="00EA7A42" w:rsidRDefault="00EA7A42" w:rsidP="00951F46">
            <w:pPr>
              <w:rPr>
                <w:rFonts w:ascii="Arial" w:hAnsi="Arial"/>
                <w:b/>
                <w:bCs/>
                <w:iCs/>
                <w:szCs w:val="24"/>
              </w:rPr>
            </w:pPr>
            <w:r>
              <w:rPr>
                <w:rFonts w:hint="eastAsia"/>
              </w:rPr>
              <w:t>authID</w:t>
            </w:r>
          </w:p>
        </w:tc>
        <w:tc>
          <w:tcPr>
            <w:tcW w:w="1134" w:type="dxa"/>
            <w:tcBorders>
              <w:top w:val="single" w:sz="4" w:space="0" w:color="000000"/>
              <w:left w:val="single" w:sz="4" w:space="0" w:color="000000"/>
              <w:bottom w:val="single" w:sz="4" w:space="0" w:color="000000"/>
              <w:right w:val="single" w:sz="4" w:space="0" w:color="000000"/>
            </w:tcBorders>
            <w:vAlign w:val="center"/>
          </w:tcPr>
          <w:p w:rsidR="00EA7A42" w:rsidRDefault="00EA7A42" w:rsidP="00FB6025">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EA7A42" w:rsidRDefault="00EA7A42" w:rsidP="00C366FF">
            <w:pPr>
              <w:spacing w:line="312" w:lineRule="exact"/>
              <w:ind w:right="-20"/>
            </w:pPr>
            <w:r>
              <w:rPr>
                <w:rFonts w:hint="eastAsia"/>
              </w:rPr>
              <w:t>华为商户名</w:t>
            </w:r>
          </w:p>
          <w:p w:rsidR="00EA7A42" w:rsidRDefault="00EA7A42" w:rsidP="00C366FF">
            <w:pPr>
              <w:spacing w:line="312" w:lineRule="exact"/>
              <w:ind w:right="-20"/>
            </w:pPr>
            <w:r>
              <w:rPr>
                <w:rFonts w:hint="eastAsia"/>
              </w:rPr>
              <w:t>没有输入的情况下，仅仅在本地检索明细记录。因此，当天的记录可能是不完整的，建议</w:t>
            </w:r>
            <w:r>
              <w:rPr>
                <w:rFonts w:hint="eastAsia"/>
              </w:rPr>
              <w:t>CMS</w:t>
            </w:r>
            <w:r>
              <w:rPr>
                <w:rFonts w:hint="eastAsia"/>
              </w:rPr>
              <w:t>禁止查询当天的记录，避免误解。</w:t>
            </w:r>
          </w:p>
          <w:p w:rsidR="00EC0A57" w:rsidRPr="00775C76" w:rsidRDefault="00EC0A57" w:rsidP="00C366FF">
            <w:pPr>
              <w:spacing w:line="312" w:lineRule="exact"/>
              <w:ind w:right="-20"/>
            </w:pPr>
            <w:r w:rsidRPr="00EC0A57">
              <w:rPr>
                <w:rFonts w:hint="eastAsia"/>
              </w:rPr>
              <w:t>仅对</w:t>
            </w:r>
            <w:r w:rsidRPr="00EC0A57">
              <w:rPr>
                <w:rFonts w:hint="eastAsia"/>
              </w:rPr>
              <w:t>HTTP</w:t>
            </w:r>
            <w:r w:rsidRPr="00EC0A57">
              <w:rPr>
                <w:rFonts w:hint="eastAsia"/>
              </w:rPr>
              <w:t>接口有效</w:t>
            </w:r>
            <w:r w:rsidR="005A7391">
              <w:rPr>
                <w:rFonts w:hint="eastAsia"/>
              </w:rPr>
              <w:t>，其他情况下不处理。</w:t>
            </w:r>
          </w:p>
        </w:tc>
        <w:tc>
          <w:tcPr>
            <w:tcW w:w="709" w:type="dxa"/>
            <w:tcBorders>
              <w:top w:val="single" w:sz="4" w:space="0" w:color="000000"/>
              <w:left w:val="single" w:sz="4" w:space="0" w:color="000000"/>
              <w:bottom w:val="single" w:sz="4" w:space="0" w:color="000000"/>
              <w:right w:val="single" w:sz="4" w:space="0" w:color="000000"/>
            </w:tcBorders>
            <w:vAlign w:val="center"/>
          </w:tcPr>
          <w:p w:rsidR="00EA7A42" w:rsidRDefault="00EA7A42" w:rsidP="00FB6025">
            <w:pPr>
              <w:spacing w:line="312" w:lineRule="exact"/>
              <w:ind w:right="-20"/>
            </w:pPr>
            <w:r>
              <w:rPr>
                <w:rFonts w:hint="eastAsia"/>
              </w:rPr>
              <w:t>O</w:t>
            </w:r>
          </w:p>
        </w:tc>
      </w:tr>
      <w:tr w:rsidR="00EC0A57" w:rsidRPr="00270E48" w:rsidTr="00081323">
        <w:tc>
          <w:tcPr>
            <w:tcW w:w="1585" w:type="dxa"/>
            <w:tcBorders>
              <w:top w:val="single" w:sz="4" w:space="0" w:color="000000"/>
              <w:left w:val="single" w:sz="4" w:space="0" w:color="000000"/>
              <w:bottom w:val="single" w:sz="4" w:space="0" w:color="000000"/>
              <w:right w:val="single" w:sz="4" w:space="0" w:color="000000"/>
            </w:tcBorders>
            <w:vAlign w:val="center"/>
          </w:tcPr>
          <w:p w:rsidR="00EC0A57" w:rsidRDefault="00EC0A57" w:rsidP="00951F46">
            <w:r>
              <w:rPr>
                <w:rFonts w:hint="eastAsia"/>
              </w:rPr>
              <w:t>userID</w:t>
            </w:r>
          </w:p>
        </w:tc>
        <w:tc>
          <w:tcPr>
            <w:tcW w:w="1134" w:type="dxa"/>
            <w:tcBorders>
              <w:top w:val="single" w:sz="4" w:space="0" w:color="000000"/>
              <w:left w:val="single" w:sz="4" w:space="0" w:color="000000"/>
              <w:bottom w:val="single" w:sz="4" w:space="0" w:color="000000"/>
              <w:right w:val="single" w:sz="4" w:space="0" w:color="000000"/>
            </w:tcBorders>
            <w:vAlign w:val="center"/>
          </w:tcPr>
          <w:p w:rsidR="00EC0A57" w:rsidRDefault="00EC0A57" w:rsidP="00FB6025">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EC0A57" w:rsidRDefault="00EC0A57" w:rsidP="00DE4135">
            <w:pPr>
              <w:spacing w:line="312" w:lineRule="exact"/>
              <w:ind w:right="-20"/>
            </w:pPr>
            <w:r>
              <w:rPr>
                <w:rFonts w:hint="eastAsia"/>
              </w:rPr>
              <w:t>商户在</w:t>
            </w:r>
            <w:r>
              <w:rPr>
                <w:rFonts w:hint="eastAsia"/>
              </w:rPr>
              <w:t>UP</w:t>
            </w:r>
            <w:r>
              <w:rPr>
                <w:rFonts w:hint="eastAsia"/>
              </w:rPr>
              <w:t>的</w:t>
            </w:r>
            <w:r>
              <w:rPr>
                <w:rFonts w:hint="eastAsia"/>
              </w:rPr>
              <w:t>ID</w:t>
            </w:r>
            <w:r>
              <w:rPr>
                <w:rFonts w:hint="eastAsia"/>
              </w:rPr>
              <w:t>；</w:t>
            </w:r>
          </w:p>
          <w:p w:rsidR="00EC0A57" w:rsidRDefault="00987230" w:rsidP="00C366FF">
            <w:pPr>
              <w:spacing w:line="312" w:lineRule="exact"/>
              <w:ind w:right="-20"/>
            </w:pPr>
            <w:r>
              <w:rPr>
                <w:rFonts w:hint="eastAsia"/>
              </w:rPr>
              <w:t>与</w:t>
            </w:r>
            <w:r>
              <w:rPr>
                <w:rFonts w:hint="eastAsia"/>
              </w:rPr>
              <w:t>authID</w:t>
            </w:r>
            <w:r>
              <w:rPr>
                <w:rFonts w:hint="eastAsia"/>
              </w:rPr>
              <w:t>互斥。</w:t>
            </w:r>
          </w:p>
          <w:p w:rsidR="00980936" w:rsidRDefault="00980936" w:rsidP="00C366FF">
            <w:pPr>
              <w:spacing w:line="312" w:lineRule="exact"/>
              <w:ind w:right="-20"/>
            </w:pPr>
            <w:r>
              <w:rPr>
                <w:rFonts w:hint="eastAsia"/>
              </w:rPr>
              <w:t>联盟接口中，直接从协议中获取。</w:t>
            </w:r>
          </w:p>
        </w:tc>
        <w:tc>
          <w:tcPr>
            <w:tcW w:w="709" w:type="dxa"/>
            <w:tcBorders>
              <w:top w:val="single" w:sz="4" w:space="0" w:color="000000"/>
              <w:left w:val="single" w:sz="4" w:space="0" w:color="000000"/>
              <w:bottom w:val="single" w:sz="4" w:space="0" w:color="000000"/>
              <w:right w:val="single" w:sz="4" w:space="0" w:color="000000"/>
            </w:tcBorders>
            <w:vAlign w:val="center"/>
          </w:tcPr>
          <w:p w:rsidR="00EC0A57" w:rsidRDefault="00B50760" w:rsidP="00FB6025">
            <w:pPr>
              <w:spacing w:line="312" w:lineRule="exact"/>
              <w:ind w:right="-20"/>
            </w:pPr>
            <w:r>
              <w:rPr>
                <w:rFonts w:hint="eastAsia"/>
              </w:rPr>
              <w:t>O</w:t>
            </w:r>
          </w:p>
        </w:tc>
      </w:tr>
      <w:tr w:rsidR="00EA7A42" w:rsidRPr="00270E48" w:rsidTr="00081323">
        <w:tc>
          <w:tcPr>
            <w:tcW w:w="1585" w:type="dxa"/>
            <w:tcBorders>
              <w:top w:val="single" w:sz="4" w:space="0" w:color="000000"/>
              <w:left w:val="single" w:sz="4" w:space="0" w:color="000000"/>
              <w:bottom w:val="single" w:sz="4" w:space="0" w:color="000000"/>
              <w:right w:val="single" w:sz="4" w:space="0" w:color="000000"/>
            </w:tcBorders>
            <w:vAlign w:val="center"/>
          </w:tcPr>
          <w:p w:rsidR="00EA7A42" w:rsidRPr="00275F1C" w:rsidRDefault="00EA7A42" w:rsidP="00C366FF">
            <w:r w:rsidRPr="008357C6">
              <w:rPr>
                <w:rFonts w:hint="eastAsia"/>
              </w:rPr>
              <w:t>appID</w:t>
            </w:r>
          </w:p>
        </w:tc>
        <w:tc>
          <w:tcPr>
            <w:tcW w:w="1134" w:type="dxa"/>
            <w:tcBorders>
              <w:top w:val="single" w:sz="4" w:space="0" w:color="000000"/>
              <w:left w:val="single" w:sz="4" w:space="0" w:color="000000"/>
              <w:bottom w:val="single" w:sz="4" w:space="0" w:color="000000"/>
              <w:right w:val="single" w:sz="4" w:space="0" w:color="000000"/>
            </w:tcBorders>
            <w:vAlign w:val="center"/>
          </w:tcPr>
          <w:p w:rsidR="00EA7A42" w:rsidRDefault="00EA7A42" w:rsidP="00C366FF">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EA7A42" w:rsidRDefault="00EA7A42" w:rsidP="00C366FF">
            <w:pPr>
              <w:spacing w:line="312" w:lineRule="exact"/>
              <w:ind w:right="-20"/>
            </w:pPr>
            <w:r>
              <w:rPr>
                <w:rFonts w:hint="eastAsia"/>
              </w:rPr>
              <w:t>应用包名</w:t>
            </w:r>
          </w:p>
          <w:p w:rsidR="00CF4A56" w:rsidRDefault="00CF4A56" w:rsidP="00C366FF">
            <w:pPr>
              <w:spacing w:line="312" w:lineRule="exact"/>
              <w:ind w:right="-20"/>
            </w:pPr>
            <w:r>
              <w:rPr>
                <w:rFonts w:hint="eastAsia"/>
              </w:rPr>
              <w:t>仅对</w:t>
            </w:r>
            <w:r>
              <w:rPr>
                <w:rFonts w:hint="eastAsia"/>
              </w:rPr>
              <w:t>HTTP</w:t>
            </w:r>
            <w:r>
              <w:rPr>
                <w:rFonts w:hint="eastAsia"/>
              </w:rPr>
              <w:t>接口有效</w:t>
            </w:r>
            <w:r w:rsidR="005A7391">
              <w:rPr>
                <w:rFonts w:hint="eastAsia"/>
              </w:rPr>
              <w:t>，其他情况下不处理。</w:t>
            </w:r>
          </w:p>
        </w:tc>
        <w:tc>
          <w:tcPr>
            <w:tcW w:w="709" w:type="dxa"/>
            <w:tcBorders>
              <w:top w:val="single" w:sz="4" w:space="0" w:color="000000"/>
              <w:left w:val="single" w:sz="4" w:space="0" w:color="000000"/>
              <w:bottom w:val="single" w:sz="4" w:space="0" w:color="000000"/>
              <w:right w:val="single" w:sz="4" w:space="0" w:color="000000"/>
            </w:tcBorders>
            <w:vAlign w:val="center"/>
          </w:tcPr>
          <w:p w:rsidR="00EA7A42" w:rsidRDefault="00EA7A42" w:rsidP="00C366FF">
            <w:pPr>
              <w:spacing w:line="312" w:lineRule="exact"/>
              <w:ind w:right="-20"/>
            </w:pPr>
            <w:r>
              <w:rPr>
                <w:rFonts w:hint="eastAsia"/>
              </w:rPr>
              <w:t>O</w:t>
            </w:r>
          </w:p>
        </w:tc>
      </w:tr>
      <w:tr w:rsidR="00987230" w:rsidRPr="00270E48" w:rsidTr="009334E1">
        <w:tc>
          <w:tcPr>
            <w:tcW w:w="1585" w:type="dxa"/>
            <w:tcBorders>
              <w:top w:val="single" w:sz="4" w:space="0" w:color="000000"/>
              <w:left w:val="single" w:sz="4" w:space="0" w:color="000000"/>
              <w:bottom w:val="single" w:sz="4" w:space="0" w:color="000000"/>
              <w:right w:val="single" w:sz="4" w:space="0" w:color="000000"/>
            </w:tcBorders>
            <w:vAlign w:val="center"/>
          </w:tcPr>
          <w:p w:rsidR="00987230" w:rsidRPr="008357C6" w:rsidRDefault="004E5886" w:rsidP="00C366FF">
            <w:r>
              <w:rPr>
                <w:rFonts w:hint="eastAsia"/>
              </w:rPr>
              <w:t>a</w:t>
            </w:r>
            <w:r w:rsidR="00987230">
              <w:rPr>
                <w:rFonts w:hint="eastAsia"/>
              </w:rPr>
              <w:t>pplicationID</w:t>
            </w:r>
          </w:p>
        </w:tc>
        <w:tc>
          <w:tcPr>
            <w:tcW w:w="1134" w:type="dxa"/>
            <w:tcBorders>
              <w:top w:val="single" w:sz="4" w:space="0" w:color="000000"/>
              <w:left w:val="single" w:sz="4" w:space="0" w:color="000000"/>
              <w:bottom w:val="single" w:sz="4" w:space="0" w:color="000000"/>
              <w:right w:val="single" w:sz="4" w:space="0" w:color="000000"/>
            </w:tcBorders>
            <w:vAlign w:val="center"/>
          </w:tcPr>
          <w:p w:rsidR="00987230" w:rsidRDefault="00987230" w:rsidP="00C366FF">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987230" w:rsidRDefault="009334E1" w:rsidP="009334E1">
            <w:pPr>
              <w:spacing w:line="312" w:lineRule="exact"/>
              <w:ind w:right="-20"/>
              <w:jc w:val="both"/>
            </w:pPr>
            <w:r>
              <w:rPr>
                <w:rFonts w:hint="eastAsia"/>
              </w:rPr>
              <w:t>联盟应用</w:t>
            </w:r>
            <w:r>
              <w:rPr>
                <w:rFonts w:hint="eastAsia"/>
              </w:rPr>
              <w:t>ID</w:t>
            </w:r>
          </w:p>
        </w:tc>
        <w:tc>
          <w:tcPr>
            <w:tcW w:w="709" w:type="dxa"/>
            <w:tcBorders>
              <w:top w:val="single" w:sz="4" w:space="0" w:color="000000"/>
              <w:left w:val="single" w:sz="4" w:space="0" w:color="000000"/>
              <w:bottom w:val="single" w:sz="4" w:space="0" w:color="000000"/>
              <w:right w:val="single" w:sz="4" w:space="0" w:color="000000"/>
            </w:tcBorders>
            <w:vAlign w:val="center"/>
          </w:tcPr>
          <w:p w:rsidR="00987230" w:rsidRDefault="00987230" w:rsidP="00C366FF">
            <w:pPr>
              <w:spacing w:line="312" w:lineRule="exact"/>
              <w:ind w:right="-20"/>
            </w:pPr>
            <w:r>
              <w:rPr>
                <w:rFonts w:hint="eastAsia"/>
              </w:rPr>
              <w:t>O</w:t>
            </w:r>
          </w:p>
        </w:tc>
      </w:tr>
      <w:tr w:rsidR="008922EB" w:rsidRPr="00270E48" w:rsidTr="00081323">
        <w:tc>
          <w:tcPr>
            <w:tcW w:w="1585" w:type="dxa"/>
            <w:tcBorders>
              <w:top w:val="single" w:sz="4" w:space="0" w:color="000000"/>
              <w:left w:val="single" w:sz="4" w:space="0" w:color="000000"/>
              <w:bottom w:val="single" w:sz="4" w:space="0" w:color="000000"/>
              <w:right w:val="single" w:sz="4" w:space="0" w:color="000000"/>
            </w:tcBorders>
            <w:vAlign w:val="center"/>
          </w:tcPr>
          <w:p w:rsidR="008922EB" w:rsidRPr="008357C6" w:rsidRDefault="008922EB" w:rsidP="00C366FF">
            <w:r>
              <w:rPr>
                <w:rFonts w:hint="eastAsia"/>
              </w:rPr>
              <w:t>timeType</w:t>
            </w:r>
          </w:p>
        </w:tc>
        <w:tc>
          <w:tcPr>
            <w:tcW w:w="1134" w:type="dxa"/>
            <w:tcBorders>
              <w:top w:val="single" w:sz="4" w:space="0" w:color="000000"/>
              <w:left w:val="single" w:sz="4" w:space="0" w:color="000000"/>
              <w:bottom w:val="single" w:sz="4" w:space="0" w:color="000000"/>
              <w:right w:val="single" w:sz="4" w:space="0" w:color="000000"/>
            </w:tcBorders>
            <w:vAlign w:val="center"/>
          </w:tcPr>
          <w:p w:rsidR="008922EB" w:rsidRDefault="008922EB" w:rsidP="00C366FF">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8922EB" w:rsidRDefault="008922EB" w:rsidP="00C366FF">
            <w:pPr>
              <w:spacing w:line="312" w:lineRule="exact"/>
              <w:ind w:right="-20"/>
            </w:pPr>
            <w:r>
              <w:rPr>
                <w:rFonts w:hint="eastAsia"/>
              </w:rPr>
              <w:t>查询时间类别：</w:t>
            </w:r>
          </w:p>
          <w:p w:rsidR="005D1D2E" w:rsidRDefault="008922EB" w:rsidP="00C366FF">
            <w:pPr>
              <w:spacing w:line="312" w:lineRule="exact"/>
              <w:ind w:right="-20"/>
            </w:pPr>
            <w:r>
              <w:rPr>
                <w:rFonts w:hint="eastAsia"/>
              </w:rPr>
              <w:t>1</w:t>
            </w:r>
            <w:r>
              <w:rPr>
                <w:rFonts w:hint="eastAsia"/>
              </w:rPr>
              <w:t>：下单时间，通过下单时间查询。</w:t>
            </w:r>
          </w:p>
          <w:p w:rsidR="008922EB" w:rsidRDefault="008922EB" w:rsidP="00C366FF">
            <w:pPr>
              <w:spacing w:line="312" w:lineRule="exact"/>
              <w:ind w:right="-20"/>
            </w:pPr>
            <w:r>
              <w:rPr>
                <w:rFonts w:hint="eastAsia"/>
              </w:rPr>
              <w:t>2</w:t>
            </w:r>
            <w:r>
              <w:rPr>
                <w:rFonts w:hint="eastAsia"/>
              </w:rPr>
              <w:t>：交易完成</w:t>
            </w:r>
            <w:r w:rsidR="004E0FB6">
              <w:rPr>
                <w:rFonts w:hint="eastAsia"/>
              </w:rPr>
              <w:t>时间，将通过退款或</w:t>
            </w:r>
            <w:r>
              <w:rPr>
                <w:rFonts w:hint="eastAsia"/>
              </w:rPr>
              <w:t>付款时间查询；</w:t>
            </w:r>
          </w:p>
          <w:p w:rsidR="008922EB" w:rsidRPr="008922EB" w:rsidRDefault="008922EB" w:rsidP="00C366FF">
            <w:pPr>
              <w:spacing w:line="312" w:lineRule="exact"/>
              <w:ind w:right="-20"/>
            </w:pPr>
            <w:r>
              <w:rPr>
                <w:rFonts w:hint="eastAsia"/>
              </w:rPr>
              <w:t>缺省值为</w:t>
            </w:r>
            <w:r w:rsidR="00DA6958">
              <w:rPr>
                <w:rFonts w:hint="eastAsia"/>
              </w:rPr>
              <w:t>2</w:t>
            </w:r>
          </w:p>
        </w:tc>
        <w:tc>
          <w:tcPr>
            <w:tcW w:w="709" w:type="dxa"/>
            <w:tcBorders>
              <w:top w:val="single" w:sz="4" w:space="0" w:color="000000"/>
              <w:left w:val="single" w:sz="4" w:space="0" w:color="000000"/>
              <w:bottom w:val="single" w:sz="4" w:space="0" w:color="000000"/>
              <w:right w:val="single" w:sz="4" w:space="0" w:color="000000"/>
            </w:tcBorders>
            <w:vAlign w:val="center"/>
          </w:tcPr>
          <w:p w:rsidR="008922EB" w:rsidRDefault="008922EB" w:rsidP="00C366FF">
            <w:pPr>
              <w:spacing w:line="312" w:lineRule="exact"/>
              <w:ind w:right="-20"/>
            </w:pPr>
            <w:r>
              <w:rPr>
                <w:rFonts w:hint="eastAsia"/>
              </w:rPr>
              <w:t>O</w:t>
            </w:r>
          </w:p>
        </w:tc>
      </w:tr>
      <w:tr w:rsidR="00EA7A42" w:rsidRPr="00270E48" w:rsidTr="00081323">
        <w:tc>
          <w:tcPr>
            <w:tcW w:w="1585" w:type="dxa"/>
            <w:tcBorders>
              <w:top w:val="single" w:sz="4" w:space="0" w:color="000000"/>
              <w:left w:val="single" w:sz="4" w:space="0" w:color="000000"/>
              <w:bottom w:val="single" w:sz="4" w:space="0" w:color="000000"/>
              <w:right w:val="single" w:sz="4" w:space="0" w:color="000000"/>
            </w:tcBorders>
            <w:vAlign w:val="center"/>
          </w:tcPr>
          <w:p w:rsidR="00EA7A42" w:rsidRDefault="00EA7A42" w:rsidP="00FB6025">
            <w:pPr>
              <w:rPr>
                <w:rFonts w:ascii="Arial" w:hAnsi="Arial"/>
                <w:b/>
                <w:bCs/>
                <w:iCs/>
                <w:szCs w:val="24"/>
              </w:rPr>
            </w:pPr>
            <w:r>
              <w:rPr>
                <w:rFonts w:hint="eastAsia"/>
              </w:rPr>
              <w:t>startTime</w:t>
            </w:r>
          </w:p>
        </w:tc>
        <w:tc>
          <w:tcPr>
            <w:tcW w:w="1134" w:type="dxa"/>
            <w:tcBorders>
              <w:top w:val="single" w:sz="4" w:space="0" w:color="000000"/>
              <w:left w:val="single" w:sz="4" w:space="0" w:color="000000"/>
              <w:bottom w:val="single" w:sz="4" w:space="0" w:color="000000"/>
              <w:right w:val="single" w:sz="4" w:space="0" w:color="000000"/>
            </w:tcBorders>
            <w:vAlign w:val="center"/>
          </w:tcPr>
          <w:p w:rsidR="00EA7A42" w:rsidRDefault="00677ABA" w:rsidP="00FB6025">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EA7A42" w:rsidRDefault="00EA7A42" w:rsidP="00FB6025">
            <w:pPr>
              <w:spacing w:line="312" w:lineRule="exact"/>
              <w:ind w:right="-20"/>
            </w:pPr>
            <w:r>
              <w:rPr>
                <w:rFonts w:hint="eastAsia"/>
              </w:rPr>
              <w:t>起始时间</w:t>
            </w:r>
            <w:r w:rsidR="008F7B9A">
              <w:rPr>
                <w:rFonts w:hint="eastAsia"/>
              </w:rPr>
              <w:t>，格式</w:t>
            </w:r>
            <w:r w:rsidR="008F7B9A">
              <w:rPr>
                <w:rFonts w:hint="eastAsia"/>
              </w:rPr>
              <w:t>yyyy-MM-dd</w:t>
            </w:r>
          </w:p>
        </w:tc>
        <w:tc>
          <w:tcPr>
            <w:tcW w:w="709" w:type="dxa"/>
            <w:tcBorders>
              <w:top w:val="single" w:sz="4" w:space="0" w:color="000000"/>
              <w:left w:val="single" w:sz="4" w:space="0" w:color="000000"/>
              <w:bottom w:val="single" w:sz="4" w:space="0" w:color="000000"/>
              <w:right w:val="single" w:sz="4" w:space="0" w:color="000000"/>
            </w:tcBorders>
            <w:vAlign w:val="center"/>
          </w:tcPr>
          <w:p w:rsidR="00EA7A42" w:rsidRDefault="00EA7A42" w:rsidP="00FB6025">
            <w:pPr>
              <w:spacing w:line="312" w:lineRule="exact"/>
              <w:ind w:right="-20"/>
            </w:pPr>
            <w:r>
              <w:rPr>
                <w:rFonts w:hint="eastAsia"/>
              </w:rPr>
              <w:t>M</w:t>
            </w:r>
          </w:p>
        </w:tc>
      </w:tr>
      <w:tr w:rsidR="00EA7A42" w:rsidRPr="00270E48" w:rsidTr="00081323">
        <w:tc>
          <w:tcPr>
            <w:tcW w:w="1585" w:type="dxa"/>
            <w:tcBorders>
              <w:top w:val="single" w:sz="4" w:space="0" w:color="000000"/>
              <w:left w:val="single" w:sz="4" w:space="0" w:color="000000"/>
              <w:bottom w:val="single" w:sz="4" w:space="0" w:color="000000"/>
              <w:right w:val="single" w:sz="4" w:space="0" w:color="000000"/>
            </w:tcBorders>
            <w:vAlign w:val="center"/>
          </w:tcPr>
          <w:p w:rsidR="00EA7A42" w:rsidRPr="001C2018" w:rsidRDefault="00EA7A42" w:rsidP="00FB6025">
            <w:r>
              <w:rPr>
                <w:rFonts w:hint="eastAsia"/>
              </w:rPr>
              <w:t>endTime</w:t>
            </w:r>
          </w:p>
        </w:tc>
        <w:tc>
          <w:tcPr>
            <w:tcW w:w="1134" w:type="dxa"/>
            <w:tcBorders>
              <w:top w:val="single" w:sz="4" w:space="0" w:color="000000"/>
              <w:left w:val="single" w:sz="4" w:space="0" w:color="000000"/>
              <w:bottom w:val="single" w:sz="4" w:space="0" w:color="000000"/>
              <w:right w:val="single" w:sz="4" w:space="0" w:color="000000"/>
            </w:tcBorders>
            <w:vAlign w:val="center"/>
          </w:tcPr>
          <w:p w:rsidR="00EA7A42" w:rsidRDefault="00677ABA" w:rsidP="00FB6025">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EA7A42" w:rsidRDefault="00EA7A42" w:rsidP="00FB6025">
            <w:pPr>
              <w:spacing w:line="312" w:lineRule="exact"/>
              <w:ind w:right="-20"/>
            </w:pPr>
            <w:r>
              <w:rPr>
                <w:rFonts w:hint="eastAsia"/>
              </w:rPr>
              <w:t>结束时间</w:t>
            </w:r>
            <w:r w:rsidR="008F7B9A">
              <w:rPr>
                <w:rFonts w:hint="eastAsia"/>
              </w:rPr>
              <w:t>，格式</w:t>
            </w:r>
            <w:r w:rsidR="008F7B9A">
              <w:rPr>
                <w:rFonts w:hint="eastAsia"/>
              </w:rPr>
              <w:t>yyyy-MM-dd</w:t>
            </w:r>
          </w:p>
        </w:tc>
        <w:tc>
          <w:tcPr>
            <w:tcW w:w="709" w:type="dxa"/>
            <w:tcBorders>
              <w:top w:val="single" w:sz="4" w:space="0" w:color="000000"/>
              <w:left w:val="single" w:sz="4" w:space="0" w:color="000000"/>
              <w:bottom w:val="single" w:sz="4" w:space="0" w:color="000000"/>
              <w:right w:val="single" w:sz="4" w:space="0" w:color="000000"/>
            </w:tcBorders>
            <w:vAlign w:val="center"/>
          </w:tcPr>
          <w:p w:rsidR="00EA7A42" w:rsidRDefault="00EA7A42" w:rsidP="00FB6025">
            <w:pPr>
              <w:spacing w:line="312" w:lineRule="exact"/>
              <w:ind w:right="-20"/>
            </w:pPr>
            <w:r>
              <w:rPr>
                <w:rFonts w:hint="eastAsia"/>
              </w:rPr>
              <w:t>M</w:t>
            </w:r>
          </w:p>
        </w:tc>
      </w:tr>
      <w:tr w:rsidR="00EA7A42" w:rsidRPr="00270E48" w:rsidTr="00081323">
        <w:tc>
          <w:tcPr>
            <w:tcW w:w="1585" w:type="dxa"/>
            <w:tcBorders>
              <w:top w:val="single" w:sz="4" w:space="0" w:color="000000"/>
              <w:left w:val="single" w:sz="4" w:space="0" w:color="000000"/>
              <w:bottom w:val="single" w:sz="4" w:space="0" w:color="000000"/>
              <w:right w:val="single" w:sz="4" w:space="0" w:color="000000"/>
            </w:tcBorders>
            <w:vAlign w:val="center"/>
          </w:tcPr>
          <w:p w:rsidR="00EA7A42" w:rsidRDefault="00EA7A42" w:rsidP="00FB6025">
            <w:r>
              <w:rPr>
                <w:rFonts w:hint="eastAsia"/>
              </w:rPr>
              <w:t>pageNo</w:t>
            </w:r>
          </w:p>
        </w:tc>
        <w:tc>
          <w:tcPr>
            <w:tcW w:w="1134" w:type="dxa"/>
            <w:tcBorders>
              <w:top w:val="single" w:sz="4" w:space="0" w:color="000000"/>
              <w:left w:val="single" w:sz="4" w:space="0" w:color="000000"/>
              <w:bottom w:val="single" w:sz="4" w:space="0" w:color="000000"/>
              <w:right w:val="single" w:sz="4" w:space="0" w:color="000000"/>
            </w:tcBorders>
            <w:vAlign w:val="center"/>
          </w:tcPr>
          <w:p w:rsidR="00EA7A42" w:rsidRDefault="00EA7A42" w:rsidP="00FB6025">
            <w:r>
              <w:rPr>
                <w:rFonts w:hint="eastAsia"/>
              </w:rPr>
              <w:t>Int</w:t>
            </w:r>
          </w:p>
        </w:tc>
        <w:tc>
          <w:tcPr>
            <w:tcW w:w="4820" w:type="dxa"/>
            <w:tcBorders>
              <w:top w:val="single" w:sz="4" w:space="0" w:color="000000"/>
              <w:left w:val="single" w:sz="4" w:space="0" w:color="000000"/>
              <w:bottom w:val="single" w:sz="4" w:space="0" w:color="000000"/>
              <w:right w:val="single" w:sz="4" w:space="0" w:color="000000"/>
            </w:tcBorders>
            <w:vAlign w:val="center"/>
          </w:tcPr>
          <w:p w:rsidR="00EA7A42" w:rsidRDefault="00EA7A42" w:rsidP="00F61134">
            <w:pPr>
              <w:spacing w:line="312" w:lineRule="exact"/>
              <w:ind w:right="-20"/>
            </w:pPr>
            <w:r>
              <w:rPr>
                <w:rFonts w:hint="eastAsia"/>
              </w:rPr>
              <w:t>页码</w:t>
            </w:r>
          </w:p>
        </w:tc>
        <w:tc>
          <w:tcPr>
            <w:tcW w:w="709" w:type="dxa"/>
            <w:tcBorders>
              <w:top w:val="single" w:sz="4" w:space="0" w:color="000000"/>
              <w:left w:val="single" w:sz="4" w:space="0" w:color="000000"/>
              <w:bottom w:val="single" w:sz="4" w:space="0" w:color="000000"/>
              <w:right w:val="single" w:sz="4" w:space="0" w:color="000000"/>
            </w:tcBorders>
            <w:vAlign w:val="center"/>
          </w:tcPr>
          <w:p w:rsidR="00EA7A42" w:rsidRDefault="00EA7A42" w:rsidP="00FB6025">
            <w:pPr>
              <w:spacing w:line="312" w:lineRule="exact"/>
              <w:ind w:right="-20"/>
            </w:pPr>
            <w:r>
              <w:rPr>
                <w:rFonts w:hint="eastAsia"/>
              </w:rPr>
              <w:t>M</w:t>
            </w:r>
          </w:p>
        </w:tc>
      </w:tr>
      <w:tr w:rsidR="00EA7A42" w:rsidRPr="00270E48" w:rsidTr="00081323">
        <w:tc>
          <w:tcPr>
            <w:tcW w:w="1585" w:type="dxa"/>
            <w:tcBorders>
              <w:top w:val="single" w:sz="4" w:space="0" w:color="000000"/>
              <w:left w:val="single" w:sz="4" w:space="0" w:color="000000"/>
              <w:bottom w:val="single" w:sz="4" w:space="0" w:color="000000"/>
              <w:right w:val="single" w:sz="4" w:space="0" w:color="000000"/>
            </w:tcBorders>
            <w:vAlign w:val="center"/>
          </w:tcPr>
          <w:p w:rsidR="00EA7A42" w:rsidRDefault="00EA7A42" w:rsidP="00FB6025">
            <w:r>
              <w:rPr>
                <w:rFonts w:hint="eastAsia"/>
              </w:rPr>
              <w:t>pageSize</w:t>
            </w:r>
          </w:p>
        </w:tc>
        <w:tc>
          <w:tcPr>
            <w:tcW w:w="1134" w:type="dxa"/>
            <w:tcBorders>
              <w:top w:val="single" w:sz="4" w:space="0" w:color="000000"/>
              <w:left w:val="single" w:sz="4" w:space="0" w:color="000000"/>
              <w:bottom w:val="single" w:sz="4" w:space="0" w:color="000000"/>
              <w:right w:val="single" w:sz="4" w:space="0" w:color="000000"/>
            </w:tcBorders>
            <w:vAlign w:val="center"/>
          </w:tcPr>
          <w:p w:rsidR="00EA7A42" w:rsidRDefault="00EA7A42" w:rsidP="00FB6025">
            <w:r>
              <w:rPr>
                <w:rFonts w:hint="eastAsia"/>
              </w:rPr>
              <w:t>Int</w:t>
            </w:r>
          </w:p>
        </w:tc>
        <w:tc>
          <w:tcPr>
            <w:tcW w:w="4820" w:type="dxa"/>
            <w:tcBorders>
              <w:top w:val="single" w:sz="4" w:space="0" w:color="000000"/>
              <w:left w:val="single" w:sz="4" w:space="0" w:color="000000"/>
              <w:bottom w:val="single" w:sz="4" w:space="0" w:color="000000"/>
              <w:right w:val="single" w:sz="4" w:space="0" w:color="000000"/>
            </w:tcBorders>
            <w:vAlign w:val="center"/>
          </w:tcPr>
          <w:p w:rsidR="00EA7A42" w:rsidRDefault="00EA7A42" w:rsidP="00F61134">
            <w:pPr>
              <w:spacing w:line="312" w:lineRule="exact"/>
              <w:ind w:right="-20"/>
            </w:pPr>
            <w:r>
              <w:rPr>
                <w:rFonts w:hint="eastAsia"/>
              </w:rPr>
              <w:t>每页大小，正数。未输入或错误情况下，本字段不参与签名，取缺省值</w:t>
            </w:r>
            <w:r>
              <w:rPr>
                <w:rFonts w:hint="eastAsia"/>
              </w:rPr>
              <w:t>30.</w:t>
            </w:r>
          </w:p>
        </w:tc>
        <w:tc>
          <w:tcPr>
            <w:tcW w:w="709" w:type="dxa"/>
            <w:tcBorders>
              <w:top w:val="single" w:sz="4" w:space="0" w:color="000000"/>
              <w:left w:val="single" w:sz="4" w:space="0" w:color="000000"/>
              <w:bottom w:val="single" w:sz="4" w:space="0" w:color="000000"/>
              <w:right w:val="single" w:sz="4" w:space="0" w:color="000000"/>
            </w:tcBorders>
            <w:vAlign w:val="center"/>
          </w:tcPr>
          <w:p w:rsidR="00EA7A42" w:rsidRDefault="00EA7A42" w:rsidP="00FB6025">
            <w:pPr>
              <w:spacing w:line="312" w:lineRule="exact"/>
              <w:ind w:right="-20"/>
            </w:pPr>
            <w:r>
              <w:rPr>
                <w:rFonts w:hint="eastAsia"/>
              </w:rPr>
              <w:t>O</w:t>
            </w:r>
          </w:p>
        </w:tc>
      </w:tr>
      <w:tr w:rsidR="003C1FE0" w:rsidTr="00081323">
        <w:tc>
          <w:tcPr>
            <w:tcW w:w="1585" w:type="dxa"/>
            <w:tcBorders>
              <w:top w:val="single" w:sz="4" w:space="0" w:color="000000"/>
              <w:left w:val="single" w:sz="4" w:space="0" w:color="000000"/>
              <w:bottom w:val="single" w:sz="4" w:space="0" w:color="000000"/>
              <w:right w:val="single" w:sz="4" w:space="0" w:color="000000"/>
            </w:tcBorders>
            <w:vAlign w:val="center"/>
          </w:tcPr>
          <w:p w:rsidR="003C1FE0" w:rsidRDefault="003C1FE0" w:rsidP="007814D0">
            <w:r>
              <w:rPr>
                <w:rFonts w:hint="eastAsia"/>
              </w:rPr>
              <w:t>channel</w:t>
            </w:r>
          </w:p>
        </w:tc>
        <w:tc>
          <w:tcPr>
            <w:tcW w:w="1134" w:type="dxa"/>
            <w:tcBorders>
              <w:top w:val="single" w:sz="4" w:space="0" w:color="000000"/>
              <w:left w:val="single" w:sz="4" w:space="0" w:color="000000"/>
              <w:bottom w:val="single" w:sz="4" w:space="0" w:color="000000"/>
              <w:right w:val="single" w:sz="4" w:space="0" w:color="000000"/>
            </w:tcBorders>
            <w:vAlign w:val="center"/>
          </w:tcPr>
          <w:p w:rsidR="003C1FE0" w:rsidRDefault="003C1FE0" w:rsidP="007814D0">
            <w:r>
              <w:t>C</w:t>
            </w:r>
            <w:r>
              <w:rPr>
                <w:rFonts w:hint="eastAsia"/>
              </w:rPr>
              <w:t>hannels</w:t>
            </w:r>
          </w:p>
        </w:tc>
        <w:tc>
          <w:tcPr>
            <w:tcW w:w="4820" w:type="dxa"/>
            <w:tcBorders>
              <w:top w:val="single" w:sz="4" w:space="0" w:color="000000"/>
              <w:left w:val="single" w:sz="4" w:space="0" w:color="000000"/>
              <w:bottom w:val="single" w:sz="4" w:space="0" w:color="000000"/>
              <w:right w:val="single" w:sz="4" w:space="0" w:color="000000"/>
            </w:tcBorders>
            <w:vAlign w:val="center"/>
          </w:tcPr>
          <w:p w:rsidR="003C1FE0" w:rsidRDefault="003C1FE0" w:rsidP="00A011B0">
            <w:pPr>
              <w:spacing w:line="312" w:lineRule="exact"/>
              <w:ind w:right="-20"/>
            </w:pPr>
            <w:r w:rsidRPr="004A2310">
              <w:rPr>
                <w:rFonts w:hint="eastAsia"/>
              </w:rPr>
              <w:t>渠道</w:t>
            </w:r>
            <w:r>
              <w:rPr>
                <w:rFonts w:hint="eastAsia"/>
              </w:rPr>
              <w:t>类型，取值参考“枚举值说明”章节</w:t>
            </w:r>
          </w:p>
        </w:tc>
        <w:tc>
          <w:tcPr>
            <w:tcW w:w="709" w:type="dxa"/>
            <w:tcBorders>
              <w:top w:val="single" w:sz="4" w:space="0" w:color="000000"/>
              <w:left w:val="single" w:sz="4" w:space="0" w:color="000000"/>
              <w:bottom w:val="single" w:sz="4" w:space="0" w:color="000000"/>
              <w:right w:val="single" w:sz="4" w:space="0" w:color="000000"/>
            </w:tcBorders>
            <w:vAlign w:val="center"/>
          </w:tcPr>
          <w:p w:rsidR="003C1FE0" w:rsidRDefault="003C1FE0" w:rsidP="007814D0">
            <w:pPr>
              <w:spacing w:line="312" w:lineRule="exact"/>
              <w:ind w:right="-20"/>
            </w:pPr>
            <w:r>
              <w:rPr>
                <w:rFonts w:hint="eastAsia"/>
              </w:rPr>
              <w:t>O</w:t>
            </w:r>
          </w:p>
        </w:tc>
      </w:tr>
      <w:tr w:rsidR="00743BDF" w:rsidTr="00081323">
        <w:tc>
          <w:tcPr>
            <w:tcW w:w="1585" w:type="dxa"/>
            <w:tcBorders>
              <w:top w:val="single" w:sz="4" w:space="0" w:color="000000"/>
              <w:left w:val="single" w:sz="4" w:space="0" w:color="000000"/>
              <w:bottom w:val="single" w:sz="4" w:space="0" w:color="000000"/>
              <w:right w:val="single" w:sz="4" w:space="0" w:color="000000"/>
            </w:tcBorders>
            <w:vAlign w:val="center"/>
          </w:tcPr>
          <w:p w:rsidR="00743BDF" w:rsidRDefault="00743BDF" w:rsidP="007814D0">
            <w:r>
              <w:rPr>
                <w:rFonts w:hint="eastAsia"/>
              </w:rPr>
              <w:t>ifOnlySuccess</w:t>
            </w:r>
          </w:p>
        </w:tc>
        <w:tc>
          <w:tcPr>
            <w:tcW w:w="1134" w:type="dxa"/>
            <w:tcBorders>
              <w:top w:val="single" w:sz="4" w:space="0" w:color="000000"/>
              <w:left w:val="single" w:sz="4" w:space="0" w:color="000000"/>
              <w:bottom w:val="single" w:sz="4" w:space="0" w:color="000000"/>
              <w:right w:val="single" w:sz="4" w:space="0" w:color="000000"/>
            </w:tcBorders>
            <w:vAlign w:val="center"/>
          </w:tcPr>
          <w:p w:rsidR="00743BDF" w:rsidRDefault="00743BDF" w:rsidP="007814D0">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743BDF" w:rsidRDefault="00743BDF" w:rsidP="00A011B0">
            <w:pPr>
              <w:spacing w:line="312" w:lineRule="exact"/>
              <w:ind w:right="-20"/>
            </w:pPr>
            <w:r>
              <w:rPr>
                <w:rFonts w:hint="eastAsia"/>
              </w:rPr>
              <w:t>是否只返回成功交易：</w:t>
            </w:r>
          </w:p>
          <w:p w:rsidR="00743BDF" w:rsidRDefault="00743BDF" w:rsidP="00A011B0">
            <w:pPr>
              <w:spacing w:line="312" w:lineRule="exact"/>
              <w:ind w:right="-20"/>
            </w:pPr>
            <w:r>
              <w:rPr>
                <w:rFonts w:hint="eastAsia"/>
              </w:rPr>
              <w:t>1</w:t>
            </w:r>
            <w:r>
              <w:rPr>
                <w:rFonts w:hint="eastAsia"/>
              </w:rPr>
              <w:t>：</w:t>
            </w:r>
            <w:r>
              <w:rPr>
                <w:rFonts w:hint="eastAsia"/>
              </w:rPr>
              <w:t>Yes</w:t>
            </w:r>
          </w:p>
          <w:p w:rsidR="00743BDF" w:rsidRDefault="00743BDF" w:rsidP="00A011B0">
            <w:pPr>
              <w:spacing w:line="312" w:lineRule="exact"/>
              <w:ind w:right="-20"/>
            </w:pPr>
            <w:r>
              <w:rPr>
                <w:rFonts w:hint="eastAsia"/>
              </w:rPr>
              <w:t>其他：</w:t>
            </w:r>
            <w:r>
              <w:rPr>
                <w:rFonts w:hint="eastAsia"/>
              </w:rPr>
              <w:t>No</w:t>
            </w:r>
          </w:p>
          <w:p w:rsidR="00A251EB" w:rsidRDefault="00A251EB" w:rsidP="00A011B0">
            <w:pPr>
              <w:spacing w:line="312" w:lineRule="exact"/>
              <w:ind w:right="-20"/>
            </w:pPr>
            <w:r>
              <w:rPr>
                <w:rFonts w:hint="eastAsia"/>
              </w:rPr>
              <w:t>注：本参数固定不参与签名。</w:t>
            </w:r>
          </w:p>
        </w:tc>
        <w:tc>
          <w:tcPr>
            <w:tcW w:w="709" w:type="dxa"/>
            <w:tcBorders>
              <w:top w:val="single" w:sz="4" w:space="0" w:color="000000"/>
              <w:left w:val="single" w:sz="4" w:space="0" w:color="000000"/>
              <w:bottom w:val="single" w:sz="4" w:space="0" w:color="000000"/>
              <w:right w:val="single" w:sz="4" w:space="0" w:color="000000"/>
            </w:tcBorders>
            <w:vAlign w:val="center"/>
          </w:tcPr>
          <w:p w:rsidR="00743BDF" w:rsidRDefault="00743BDF" w:rsidP="007814D0">
            <w:pPr>
              <w:spacing w:line="312" w:lineRule="exact"/>
              <w:ind w:right="-20"/>
            </w:pPr>
            <w:r>
              <w:rPr>
                <w:rFonts w:hint="eastAsia"/>
              </w:rPr>
              <w:t>O</w:t>
            </w:r>
          </w:p>
        </w:tc>
      </w:tr>
      <w:tr w:rsidR="00EA7A42" w:rsidTr="00081323">
        <w:tc>
          <w:tcPr>
            <w:tcW w:w="1585" w:type="dxa"/>
            <w:tcBorders>
              <w:top w:val="single" w:sz="4" w:space="0" w:color="000000"/>
              <w:left w:val="single" w:sz="4" w:space="0" w:color="000000"/>
              <w:bottom w:val="single" w:sz="4" w:space="0" w:color="000000"/>
              <w:right w:val="single" w:sz="4" w:space="0" w:color="000000"/>
            </w:tcBorders>
            <w:vAlign w:val="center"/>
          </w:tcPr>
          <w:p w:rsidR="00EA7A42" w:rsidRDefault="00EA7A42" w:rsidP="007814D0">
            <w:r>
              <w:rPr>
                <w:rFonts w:hint="eastAsia"/>
              </w:rPr>
              <w:t>tradeState</w:t>
            </w:r>
          </w:p>
        </w:tc>
        <w:tc>
          <w:tcPr>
            <w:tcW w:w="1134" w:type="dxa"/>
            <w:tcBorders>
              <w:top w:val="single" w:sz="4" w:space="0" w:color="000000"/>
              <w:left w:val="single" w:sz="4" w:space="0" w:color="000000"/>
              <w:bottom w:val="single" w:sz="4" w:space="0" w:color="000000"/>
              <w:right w:val="single" w:sz="4" w:space="0" w:color="000000"/>
            </w:tcBorders>
            <w:vAlign w:val="center"/>
          </w:tcPr>
          <w:p w:rsidR="00EA7A42" w:rsidRDefault="00EA7A42" w:rsidP="007814D0">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EA7A42" w:rsidRDefault="00EA7A42" w:rsidP="007814D0">
            <w:pPr>
              <w:spacing w:line="312" w:lineRule="exact"/>
              <w:ind w:right="-20"/>
            </w:pPr>
            <w:r>
              <w:rPr>
                <w:rFonts w:hint="eastAsia"/>
              </w:rPr>
              <w:t>0</w:t>
            </w:r>
            <w:r>
              <w:rPr>
                <w:rFonts w:hint="eastAsia"/>
              </w:rPr>
              <w:t>：已付</w:t>
            </w:r>
          </w:p>
          <w:p w:rsidR="00EA7A42" w:rsidRDefault="00EA7A42" w:rsidP="007814D0">
            <w:pPr>
              <w:spacing w:line="312" w:lineRule="exact"/>
              <w:ind w:right="-20"/>
            </w:pPr>
            <w:r>
              <w:rPr>
                <w:rFonts w:hint="eastAsia"/>
              </w:rPr>
              <w:t>1</w:t>
            </w:r>
            <w:r>
              <w:rPr>
                <w:rFonts w:hint="eastAsia"/>
              </w:rPr>
              <w:t>：已退</w:t>
            </w:r>
          </w:p>
          <w:p w:rsidR="00EA7A42" w:rsidRDefault="00EA7A42" w:rsidP="00270B8D">
            <w:pPr>
              <w:spacing w:line="312" w:lineRule="exact"/>
              <w:ind w:right="-20"/>
            </w:pPr>
            <w:r>
              <w:rPr>
                <w:rFonts w:hint="eastAsia"/>
              </w:rPr>
              <w:t>2</w:t>
            </w:r>
            <w:r>
              <w:rPr>
                <w:rFonts w:hint="eastAsia"/>
              </w:rPr>
              <w:t>：付款失败</w:t>
            </w:r>
          </w:p>
          <w:p w:rsidR="00EA7A42" w:rsidRDefault="00EA7A42" w:rsidP="00270B8D">
            <w:pPr>
              <w:spacing w:line="312" w:lineRule="exact"/>
              <w:ind w:right="-20"/>
            </w:pPr>
            <w:r>
              <w:rPr>
                <w:rFonts w:hint="eastAsia"/>
              </w:rPr>
              <w:t>3</w:t>
            </w:r>
            <w:r>
              <w:rPr>
                <w:rFonts w:hint="eastAsia"/>
              </w:rPr>
              <w:t>：退款失败</w:t>
            </w:r>
          </w:p>
          <w:p w:rsidR="00EA7A42" w:rsidRDefault="00EA7A42" w:rsidP="002D4C65">
            <w:pPr>
              <w:spacing w:line="312" w:lineRule="exact"/>
              <w:ind w:right="-20"/>
            </w:pPr>
            <w:r>
              <w:rPr>
                <w:rFonts w:hint="eastAsia"/>
              </w:rPr>
              <w:t>4</w:t>
            </w:r>
            <w:r>
              <w:rPr>
                <w:rFonts w:hint="eastAsia"/>
              </w:rPr>
              <w:t>：未支付</w:t>
            </w:r>
          </w:p>
          <w:p w:rsidR="00EA7A42" w:rsidRPr="004A2310" w:rsidRDefault="00EA7A42" w:rsidP="002D4C65">
            <w:pPr>
              <w:spacing w:line="312" w:lineRule="exact"/>
              <w:ind w:right="-20"/>
            </w:pPr>
            <w:r>
              <w:rPr>
                <w:rFonts w:hint="eastAsia"/>
              </w:rPr>
              <w:t>5</w:t>
            </w:r>
            <w:r>
              <w:rPr>
                <w:rFonts w:hint="eastAsia"/>
              </w:rPr>
              <w:t>：退款中</w:t>
            </w:r>
          </w:p>
        </w:tc>
        <w:tc>
          <w:tcPr>
            <w:tcW w:w="709" w:type="dxa"/>
            <w:tcBorders>
              <w:top w:val="single" w:sz="4" w:space="0" w:color="000000"/>
              <w:left w:val="single" w:sz="4" w:space="0" w:color="000000"/>
              <w:bottom w:val="single" w:sz="4" w:space="0" w:color="000000"/>
              <w:right w:val="single" w:sz="4" w:space="0" w:color="000000"/>
            </w:tcBorders>
            <w:vAlign w:val="center"/>
          </w:tcPr>
          <w:p w:rsidR="00EA7A42" w:rsidRDefault="00EA7A42" w:rsidP="007814D0">
            <w:pPr>
              <w:spacing w:line="312" w:lineRule="exact"/>
              <w:ind w:right="-20"/>
            </w:pPr>
            <w:r>
              <w:rPr>
                <w:rFonts w:hint="eastAsia"/>
              </w:rPr>
              <w:t>O</w:t>
            </w:r>
          </w:p>
        </w:tc>
      </w:tr>
      <w:tr w:rsidR="00EA7A42" w:rsidTr="00081323">
        <w:tc>
          <w:tcPr>
            <w:tcW w:w="1585" w:type="dxa"/>
            <w:tcBorders>
              <w:top w:val="single" w:sz="4" w:space="0" w:color="000000"/>
              <w:left w:val="single" w:sz="4" w:space="0" w:color="000000"/>
              <w:bottom w:val="single" w:sz="4" w:space="0" w:color="000000"/>
              <w:right w:val="single" w:sz="4" w:space="0" w:color="000000"/>
            </w:tcBorders>
            <w:vAlign w:val="center"/>
          </w:tcPr>
          <w:p w:rsidR="00EA7A42" w:rsidRDefault="00EA7A42" w:rsidP="00E37FE5">
            <w:r>
              <w:rPr>
                <w:rFonts w:hint="eastAsia"/>
              </w:rPr>
              <w:t>tradeNo</w:t>
            </w:r>
          </w:p>
        </w:tc>
        <w:tc>
          <w:tcPr>
            <w:tcW w:w="1134" w:type="dxa"/>
            <w:tcBorders>
              <w:top w:val="single" w:sz="4" w:space="0" w:color="000000"/>
              <w:left w:val="single" w:sz="4" w:space="0" w:color="000000"/>
              <w:bottom w:val="single" w:sz="4" w:space="0" w:color="000000"/>
              <w:right w:val="single" w:sz="4" w:space="0" w:color="000000"/>
            </w:tcBorders>
            <w:vAlign w:val="center"/>
          </w:tcPr>
          <w:p w:rsidR="00EA7A42" w:rsidRDefault="00EA7A42" w:rsidP="007814D0">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EA7A42" w:rsidRDefault="00EA7A42" w:rsidP="007814D0">
            <w:pPr>
              <w:spacing w:line="312" w:lineRule="exact"/>
              <w:ind w:right="-20"/>
            </w:pPr>
            <w:r>
              <w:rPr>
                <w:rFonts w:hint="eastAsia"/>
              </w:rPr>
              <w:t>交易流水号</w:t>
            </w:r>
            <w:r w:rsidR="003A0E82">
              <w:rPr>
                <w:rFonts w:hint="eastAsia"/>
              </w:rPr>
              <w:t>(</w:t>
            </w:r>
            <w:r w:rsidR="003A0E82">
              <w:rPr>
                <w:rFonts w:hint="eastAsia"/>
              </w:rPr>
              <w:t>即外部交易平台产生的订单</w:t>
            </w:r>
            <w:r w:rsidR="00CA2C60">
              <w:rPr>
                <w:rFonts w:hint="eastAsia"/>
              </w:rPr>
              <w:t>流水号</w:t>
            </w:r>
            <w:r w:rsidR="003A0E82">
              <w:rPr>
                <w:rFonts w:hint="eastAsia"/>
              </w:rPr>
              <w:t>)</w:t>
            </w:r>
          </w:p>
        </w:tc>
        <w:tc>
          <w:tcPr>
            <w:tcW w:w="709" w:type="dxa"/>
            <w:tcBorders>
              <w:top w:val="single" w:sz="4" w:space="0" w:color="000000"/>
              <w:left w:val="single" w:sz="4" w:space="0" w:color="000000"/>
              <w:bottom w:val="single" w:sz="4" w:space="0" w:color="000000"/>
              <w:right w:val="single" w:sz="4" w:space="0" w:color="000000"/>
            </w:tcBorders>
            <w:vAlign w:val="center"/>
          </w:tcPr>
          <w:p w:rsidR="00EA7A42" w:rsidRDefault="00EA7A42" w:rsidP="007814D0">
            <w:pPr>
              <w:spacing w:line="312" w:lineRule="exact"/>
              <w:ind w:right="-20"/>
            </w:pPr>
            <w:r>
              <w:rPr>
                <w:rFonts w:hint="eastAsia"/>
              </w:rPr>
              <w:t>O</w:t>
            </w:r>
          </w:p>
        </w:tc>
      </w:tr>
      <w:tr w:rsidR="00E52E95" w:rsidTr="00081323">
        <w:tc>
          <w:tcPr>
            <w:tcW w:w="1585" w:type="dxa"/>
            <w:tcBorders>
              <w:top w:val="single" w:sz="4" w:space="0" w:color="000000"/>
              <w:left w:val="single" w:sz="4" w:space="0" w:color="000000"/>
              <w:bottom w:val="single" w:sz="4" w:space="0" w:color="000000"/>
              <w:right w:val="single" w:sz="4" w:space="0" w:color="000000"/>
            </w:tcBorders>
            <w:vAlign w:val="center"/>
          </w:tcPr>
          <w:p w:rsidR="00E52E95" w:rsidRDefault="00E52E95" w:rsidP="00E37FE5">
            <w:r>
              <w:rPr>
                <w:rFonts w:hint="eastAsia"/>
              </w:rPr>
              <w:t>orderNo</w:t>
            </w:r>
          </w:p>
        </w:tc>
        <w:tc>
          <w:tcPr>
            <w:tcW w:w="1134" w:type="dxa"/>
            <w:tcBorders>
              <w:top w:val="single" w:sz="4" w:space="0" w:color="000000"/>
              <w:left w:val="single" w:sz="4" w:space="0" w:color="000000"/>
              <w:bottom w:val="single" w:sz="4" w:space="0" w:color="000000"/>
              <w:right w:val="single" w:sz="4" w:space="0" w:color="000000"/>
            </w:tcBorders>
            <w:vAlign w:val="center"/>
          </w:tcPr>
          <w:p w:rsidR="00E52E95" w:rsidRDefault="00E52E95" w:rsidP="007814D0">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E52E95" w:rsidRDefault="00E52E95" w:rsidP="007814D0">
            <w:pPr>
              <w:spacing w:line="312" w:lineRule="exact"/>
              <w:ind w:right="-20"/>
            </w:pPr>
            <w:r>
              <w:rPr>
                <w:rFonts w:hint="eastAsia"/>
              </w:rPr>
              <w:t>华为订单号</w:t>
            </w:r>
          </w:p>
        </w:tc>
        <w:tc>
          <w:tcPr>
            <w:tcW w:w="709" w:type="dxa"/>
            <w:tcBorders>
              <w:top w:val="single" w:sz="4" w:space="0" w:color="000000"/>
              <w:left w:val="single" w:sz="4" w:space="0" w:color="000000"/>
              <w:bottom w:val="single" w:sz="4" w:space="0" w:color="000000"/>
              <w:right w:val="single" w:sz="4" w:space="0" w:color="000000"/>
            </w:tcBorders>
            <w:vAlign w:val="center"/>
          </w:tcPr>
          <w:p w:rsidR="00E52E95" w:rsidRDefault="00E52E95" w:rsidP="007814D0">
            <w:pPr>
              <w:spacing w:line="312" w:lineRule="exact"/>
              <w:ind w:right="-20"/>
            </w:pPr>
            <w:r>
              <w:rPr>
                <w:rFonts w:hint="eastAsia"/>
              </w:rPr>
              <w:t>O</w:t>
            </w:r>
          </w:p>
        </w:tc>
      </w:tr>
      <w:tr w:rsidR="002B4E88" w:rsidTr="00081323">
        <w:tc>
          <w:tcPr>
            <w:tcW w:w="1585" w:type="dxa"/>
            <w:tcBorders>
              <w:top w:val="single" w:sz="4" w:space="0" w:color="000000"/>
              <w:left w:val="single" w:sz="4" w:space="0" w:color="000000"/>
              <w:bottom w:val="single" w:sz="4" w:space="0" w:color="000000"/>
              <w:right w:val="single" w:sz="4" w:space="0" w:color="000000"/>
            </w:tcBorders>
            <w:vAlign w:val="center"/>
          </w:tcPr>
          <w:p w:rsidR="002B4E88" w:rsidRDefault="002B4E88" w:rsidP="00E37FE5">
            <w:r>
              <w:rPr>
                <w:rFonts w:hint="eastAsia"/>
              </w:rPr>
              <w:t>oriOrder</w:t>
            </w:r>
          </w:p>
        </w:tc>
        <w:tc>
          <w:tcPr>
            <w:tcW w:w="1134" w:type="dxa"/>
            <w:tcBorders>
              <w:top w:val="single" w:sz="4" w:space="0" w:color="000000"/>
              <w:left w:val="single" w:sz="4" w:space="0" w:color="000000"/>
              <w:bottom w:val="single" w:sz="4" w:space="0" w:color="000000"/>
              <w:right w:val="single" w:sz="4" w:space="0" w:color="000000"/>
            </w:tcBorders>
            <w:vAlign w:val="center"/>
          </w:tcPr>
          <w:p w:rsidR="002B4E88" w:rsidRDefault="002B4E88" w:rsidP="007814D0">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2B4E88" w:rsidRDefault="002B4E88" w:rsidP="002B4E88">
            <w:pPr>
              <w:spacing w:line="312" w:lineRule="exact"/>
              <w:ind w:right="-20"/>
            </w:pPr>
            <w:r>
              <w:rPr>
                <w:rFonts w:hint="eastAsia"/>
              </w:rPr>
              <w:t>原始订单号，用于查询该订单的退款记录</w:t>
            </w:r>
          </w:p>
        </w:tc>
        <w:tc>
          <w:tcPr>
            <w:tcW w:w="709" w:type="dxa"/>
            <w:tcBorders>
              <w:top w:val="single" w:sz="4" w:space="0" w:color="000000"/>
              <w:left w:val="single" w:sz="4" w:space="0" w:color="000000"/>
              <w:bottom w:val="single" w:sz="4" w:space="0" w:color="000000"/>
              <w:right w:val="single" w:sz="4" w:space="0" w:color="000000"/>
            </w:tcBorders>
            <w:vAlign w:val="center"/>
          </w:tcPr>
          <w:p w:rsidR="002B4E88" w:rsidRDefault="002B4E88" w:rsidP="007814D0">
            <w:pPr>
              <w:spacing w:line="312" w:lineRule="exact"/>
              <w:ind w:right="-20"/>
            </w:pPr>
            <w:r>
              <w:rPr>
                <w:rFonts w:hint="eastAsia"/>
              </w:rPr>
              <w:t>O</w:t>
            </w:r>
          </w:p>
        </w:tc>
      </w:tr>
      <w:tr w:rsidR="002B4E88" w:rsidTr="00081323">
        <w:tc>
          <w:tcPr>
            <w:tcW w:w="1585" w:type="dxa"/>
            <w:tcBorders>
              <w:top w:val="single" w:sz="4" w:space="0" w:color="000000"/>
              <w:left w:val="single" w:sz="4" w:space="0" w:color="000000"/>
              <w:bottom w:val="single" w:sz="4" w:space="0" w:color="000000"/>
              <w:right w:val="single" w:sz="4" w:space="0" w:color="000000"/>
            </w:tcBorders>
            <w:vAlign w:val="center"/>
          </w:tcPr>
          <w:p w:rsidR="002B4E88" w:rsidRDefault="002B4E88" w:rsidP="00E37FE5">
            <w:r>
              <w:rPr>
                <w:rFonts w:hint="eastAsia"/>
              </w:rPr>
              <w:t>requestId</w:t>
            </w:r>
          </w:p>
        </w:tc>
        <w:tc>
          <w:tcPr>
            <w:tcW w:w="1134" w:type="dxa"/>
            <w:tcBorders>
              <w:top w:val="single" w:sz="4" w:space="0" w:color="000000"/>
              <w:left w:val="single" w:sz="4" w:space="0" w:color="000000"/>
              <w:bottom w:val="single" w:sz="4" w:space="0" w:color="000000"/>
              <w:right w:val="single" w:sz="4" w:space="0" w:color="000000"/>
            </w:tcBorders>
            <w:vAlign w:val="center"/>
          </w:tcPr>
          <w:p w:rsidR="002B4E88" w:rsidRDefault="002B4E88" w:rsidP="007814D0">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2B4E88" w:rsidRDefault="002B4E88" w:rsidP="007814D0">
            <w:pPr>
              <w:spacing w:line="312" w:lineRule="exact"/>
              <w:ind w:right="-20"/>
            </w:pPr>
            <w:r>
              <w:rPr>
                <w:rFonts w:hint="eastAsia"/>
              </w:rPr>
              <w:t>商户订单号，即商户侧产生的订单号</w:t>
            </w:r>
          </w:p>
        </w:tc>
        <w:tc>
          <w:tcPr>
            <w:tcW w:w="709" w:type="dxa"/>
            <w:tcBorders>
              <w:top w:val="single" w:sz="4" w:space="0" w:color="000000"/>
              <w:left w:val="single" w:sz="4" w:space="0" w:color="000000"/>
              <w:bottom w:val="single" w:sz="4" w:space="0" w:color="000000"/>
              <w:right w:val="single" w:sz="4" w:space="0" w:color="000000"/>
            </w:tcBorders>
            <w:vAlign w:val="center"/>
          </w:tcPr>
          <w:p w:rsidR="002B4E88" w:rsidRPr="00BC532B" w:rsidRDefault="002B4E88" w:rsidP="007814D0">
            <w:pPr>
              <w:spacing w:line="312" w:lineRule="exact"/>
              <w:ind w:right="-20"/>
            </w:pPr>
            <w:r>
              <w:rPr>
                <w:rFonts w:hint="eastAsia"/>
              </w:rPr>
              <w:t>O</w:t>
            </w:r>
          </w:p>
        </w:tc>
      </w:tr>
      <w:tr w:rsidR="002B4E88" w:rsidTr="00081323">
        <w:tc>
          <w:tcPr>
            <w:tcW w:w="1585" w:type="dxa"/>
            <w:tcBorders>
              <w:top w:val="single" w:sz="4" w:space="0" w:color="000000"/>
              <w:left w:val="single" w:sz="4" w:space="0" w:color="000000"/>
              <w:bottom w:val="single" w:sz="4" w:space="0" w:color="000000"/>
              <w:right w:val="single" w:sz="4" w:space="0" w:color="000000"/>
            </w:tcBorders>
            <w:vAlign w:val="center"/>
          </w:tcPr>
          <w:p w:rsidR="002B4E88" w:rsidRDefault="002B4E88" w:rsidP="00E37FE5">
            <w:r>
              <w:rPr>
                <w:rFonts w:hint="eastAsia"/>
              </w:rPr>
              <w:t>clientId</w:t>
            </w:r>
          </w:p>
        </w:tc>
        <w:tc>
          <w:tcPr>
            <w:tcW w:w="1134" w:type="dxa"/>
            <w:tcBorders>
              <w:top w:val="single" w:sz="4" w:space="0" w:color="000000"/>
              <w:left w:val="single" w:sz="4" w:space="0" w:color="000000"/>
              <w:bottom w:val="single" w:sz="4" w:space="0" w:color="000000"/>
              <w:right w:val="single" w:sz="4" w:space="0" w:color="000000"/>
            </w:tcBorders>
            <w:vAlign w:val="center"/>
          </w:tcPr>
          <w:p w:rsidR="002B4E88" w:rsidRDefault="002B4E88" w:rsidP="007814D0">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2B4E88" w:rsidRDefault="002B4E88" w:rsidP="007814D0">
            <w:pPr>
              <w:spacing w:line="312" w:lineRule="exact"/>
              <w:ind w:right="-20"/>
            </w:pPr>
            <w:r>
              <w:rPr>
                <w:rFonts w:hint="eastAsia"/>
              </w:rPr>
              <w:t>客户帐号</w:t>
            </w:r>
            <w:r>
              <w:rPr>
                <w:rFonts w:hint="eastAsia"/>
              </w:rPr>
              <w:t>ID</w:t>
            </w:r>
          </w:p>
        </w:tc>
        <w:tc>
          <w:tcPr>
            <w:tcW w:w="709" w:type="dxa"/>
            <w:tcBorders>
              <w:top w:val="single" w:sz="4" w:space="0" w:color="000000"/>
              <w:left w:val="single" w:sz="4" w:space="0" w:color="000000"/>
              <w:bottom w:val="single" w:sz="4" w:space="0" w:color="000000"/>
              <w:right w:val="single" w:sz="4" w:space="0" w:color="000000"/>
            </w:tcBorders>
            <w:vAlign w:val="center"/>
          </w:tcPr>
          <w:p w:rsidR="002B4E88" w:rsidRDefault="002B4E88" w:rsidP="007814D0">
            <w:pPr>
              <w:spacing w:line="312" w:lineRule="exact"/>
              <w:ind w:right="-20"/>
            </w:pPr>
            <w:r>
              <w:rPr>
                <w:rFonts w:hint="eastAsia"/>
              </w:rPr>
              <w:t>O</w:t>
            </w:r>
          </w:p>
        </w:tc>
      </w:tr>
      <w:tr w:rsidR="002B4E88" w:rsidTr="00081323">
        <w:tc>
          <w:tcPr>
            <w:tcW w:w="1585" w:type="dxa"/>
            <w:tcBorders>
              <w:top w:val="single" w:sz="4" w:space="0" w:color="000000"/>
              <w:left w:val="single" w:sz="4" w:space="0" w:color="000000"/>
              <w:bottom w:val="single" w:sz="4" w:space="0" w:color="000000"/>
              <w:right w:val="single" w:sz="4" w:space="0" w:color="000000"/>
            </w:tcBorders>
            <w:vAlign w:val="center"/>
          </w:tcPr>
          <w:p w:rsidR="002B4E88" w:rsidRDefault="002B4E88" w:rsidP="00E37FE5">
            <w:r>
              <w:rPr>
                <w:rFonts w:hint="eastAsia"/>
              </w:rPr>
              <w:lastRenderedPageBreak/>
              <w:t>sdkChannel</w:t>
            </w:r>
          </w:p>
        </w:tc>
        <w:tc>
          <w:tcPr>
            <w:tcW w:w="1134" w:type="dxa"/>
            <w:tcBorders>
              <w:top w:val="single" w:sz="4" w:space="0" w:color="000000"/>
              <w:left w:val="single" w:sz="4" w:space="0" w:color="000000"/>
              <w:bottom w:val="single" w:sz="4" w:space="0" w:color="000000"/>
              <w:right w:val="single" w:sz="4" w:space="0" w:color="000000"/>
            </w:tcBorders>
            <w:vAlign w:val="center"/>
          </w:tcPr>
          <w:p w:rsidR="002B4E88" w:rsidRDefault="002B4E88" w:rsidP="007814D0">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2B4E88" w:rsidRDefault="002B4E88" w:rsidP="003853C7">
            <w:pPr>
              <w:spacing w:line="312" w:lineRule="exact"/>
              <w:ind w:right="-20"/>
            </w:pPr>
            <w:r>
              <w:rPr>
                <w:rFonts w:hint="eastAsia"/>
              </w:rPr>
              <w:t>sdk</w:t>
            </w:r>
            <w:r>
              <w:rPr>
                <w:rFonts w:hint="eastAsia"/>
              </w:rPr>
              <w:t>渠道信息，取值如下：</w:t>
            </w:r>
          </w:p>
          <w:p w:rsidR="002B4E88" w:rsidRDefault="002B4E88" w:rsidP="003853C7">
            <w:pPr>
              <w:spacing w:line="312" w:lineRule="exact"/>
              <w:ind w:right="-20"/>
            </w:pPr>
            <w:r>
              <w:rPr>
                <w:rFonts w:hint="eastAsia"/>
              </w:rPr>
              <w:t xml:space="preserve">0 </w:t>
            </w:r>
            <w:r>
              <w:rPr>
                <w:rFonts w:hint="eastAsia"/>
              </w:rPr>
              <w:t>代表自有应用，无渠道</w:t>
            </w:r>
          </w:p>
          <w:p w:rsidR="002B4E88" w:rsidRDefault="002B4E88" w:rsidP="003853C7">
            <w:pPr>
              <w:spacing w:line="312" w:lineRule="exact"/>
              <w:ind w:right="-20"/>
            </w:pPr>
            <w:r>
              <w:rPr>
                <w:rFonts w:hint="eastAsia"/>
              </w:rPr>
              <w:t xml:space="preserve">1 </w:t>
            </w:r>
            <w:r>
              <w:rPr>
                <w:rFonts w:hint="eastAsia"/>
              </w:rPr>
              <w:t>代表智汇云渠道</w:t>
            </w:r>
          </w:p>
          <w:p w:rsidR="002B4E88" w:rsidRDefault="002B4E88" w:rsidP="003853C7">
            <w:pPr>
              <w:spacing w:line="312" w:lineRule="exact"/>
              <w:ind w:right="-20"/>
            </w:pPr>
            <w:r>
              <w:rPr>
                <w:rFonts w:hint="eastAsia"/>
              </w:rPr>
              <w:t xml:space="preserve">2 </w:t>
            </w:r>
            <w:r>
              <w:rPr>
                <w:rFonts w:hint="eastAsia"/>
              </w:rPr>
              <w:t>代表预装渠道</w:t>
            </w:r>
          </w:p>
          <w:p w:rsidR="002B4E88" w:rsidRDefault="002B4E88" w:rsidP="003853C7">
            <w:pPr>
              <w:spacing w:line="312" w:lineRule="exact"/>
              <w:ind w:right="-20"/>
            </w:pPr>
            <w:r>
              <w:rPr>
                <w:rFonts w:hint="eastAsia"/>
              </w:rPr>
              <w:t xml:space="preserve">3 </w:t>
            </w:r>
            <w:r>
              <w:rPr>
                <w:rFonts w:hint="eastAsia"/>
              </w:rPr>
              <w:t>代表游戏吧</w:t>
            </w:r>
          </w:p>
          <w:p w:rsidR="002B4E88" w:rsidRDefault="002B4E88" w:rsidP="003853C7">
            <w:pPr>
              <w:spacing w:line="312" w:lineRule="exact"/>
              <w:ind w:right="-20"/>
            </w:pPr>
            <w:r>
              <w:rPr>
                <w:rFonts w:hint="eastAsia"/>
              </w:rPr>
              <w:t xml:space="preserve">9x </w:t>
            </w:r>
            <w:r>
              <w:rPr>
                <w:rFonts w:hint="eastAsia"/>
              </w:rPr>
              <w:t>结算异常</w:t>
            </w:r>
          </w:p>
          <w:p w:rsidR="002B4E88" w:rsidRDefault="002B4E88" w:rsidP="007814D0">
            <w:pPr>
              <w:spacing w:line="312" w:lineRule="exact"/>
              <w:ind w:right="-20"/>
            </w:pPr>
            <w:r>
              <w:rPr>
                <w:rFonts w:hint="eastAsia"/>
              </w:rPr>
              <w:t>未输入表示查所有</w:t>
            </w:r>
          </w:p>
        </w:tc>
        <w:tc>
          <w:tcPr>
            <w:tcW w:w="709" w:type="dxa"/>
            <w:tcBorders>
              <w:top w:val="single" w:sz="4" w:space="0" w:color="000000"/>
              <w:left w:val="single" w:sz="4" w:space="0" w:color="000000"/>
              <w:bottom w:val="single" w:sz="4" w:space="0" w:color="000000"/>
              <w:right w:val="single" w:sz="4" w:space="0" w:color="000000"/>
            </w:tcBorders>
            <w:vAlign w:val="center"/>
          </w:tcPr>
          <w:p w:rsidR="002B4E88" w:rsidRDefault="002B4E88" w:rsidP="007814D0">
            <w:pPr>
              <w:spacing w:line="312" w:lineRule="exact"/>
              <w:ind w:right="-20"/>
            </w:pPr>
            <w:r>
              <w:rPr>
                <w:rFonts w:hint="eastAsia"/>
              </w:rPr>
              <w:t>O</w:t>
            </w:r>
          </w:p>
        </w:tc>
      </w:tr>
      <w:tr w:rsidR="002B4E88" w:rsidTr="00081323">
        <w:tc>
          <w:tcPr>
            <w:tcW w:w="1585" w:type="dxa"/>
            <w:tcBorders>
              <w:top w:val="single" w:sz="4" w:space="0" w:color="000000"/>
              <w:left w:val="single" w:sz="4" w:space="0" w:color="000000"/>
              <w:bottom w:val="single" w:sz="4" w:space="0" w:color="000000"/>
              <w:right w:val="single" w:sz="4" w:space="0" w:color="000000"/>
            </w:tcBorders>
            <w:vAlign w:val="center"/>
          </w:tcPr>
          <w:p w:rsidR="002B4E88" w:rsidRDefault="002B4E88" w:rsidP="00E37FE5">
            <w:r>
              <w:rPr>
                <w:rFonts w:hint="eastAsia"/>
              </w:rPr>
              <w:t>paytype</w:t>
            </w:r>
          </w:p>
        </w:tc>
        <w:tc>
          <w:tcPr>
            <w:tcW w:w="1134" w:type="dxa"/>
            <w:tcBorders>
              <w:top w:val="single" w:sz="4" w:space="0" w:color="000000"/>
              <w:left w:val="single" w:sz="4" w:space="0" w:color="000000"/>
              <w:bottom w:val="single" w:sz="4" w:space="0" w:color="000000"/>
              <w:right w:val="single" w:sz="4" w:space="0" w:color="000000"/>
            </w:tcBorders>
            <w:vAlign w:val="center"/>
          </w:tcPr>
          <w:p w:rsidR="002B4E88" w:rsidRDefault="002B4E88" w:rsidP="007814D0">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2B4E88" w:rsidRDefault="002B4E88" w:rsidP="003853C7">
            <w:pPr>
              <w:spacing w:line="312" w:lineRule="exact"/>
              <w:ind w:right="-20"/>
            </w:pPr>
            <w:r>
              <w:rPr>
                <w:rFonts w:hint="eastAsia"/>
              </w:rPr>
              <w:t>支付方式，不输入表示所有：</w:t>
            </w:r>
          </w:p>
          <w:p w:rsidR="002B4E88" w:rsidRDefault="0036589F" w:rsidP="008E6B6A">
            <w:pPr>
              <w:spacing w:line="312" w:lineRule="exact"/>
              <w:ind w:right="-20"/>
            </w:pPr>
            <w:r>
              <w:rPr>
                <w:rFonts w:hint="eastAsia"/>
              </w:rPr>
              <w:t>花币</w:t>
            </w:r>
          </w:p>
          <w:p w:rsidR="002B4E88" w:rsidRDefault="002B4E88" w:rsidP="008E6B6A">
            <w:pPr>
              <w:spacing w:line="312" w:lineRule="exact"/>
              <w:ind w:right="-20"/>
            </w:pPr>
            <w:r>
              <w:rPr>
                <w:rFonts w:hint="eastAsia"/>
              </w:rPr>
              <w:t>信用卡</w:t>
            </w:r>
          </w:p>
          <w:p w:rsidR="002B4E88" w:rsidRDefault="002B4E88" w:rsidP="008E6B6A">
            <w:pPr>
              <w:spacing w:line="312" w:lineRule="exact"/>
              <w:ind w:right="-20"/>
            </w:pPr>
            <w:r>
              <w:rPr>
                <w:rFonts w:hint="eastAsia"/>
              </w:rPr>
              <w:t>游戏卡</w:t>
            </w:r>
          </w:p>
          <w:p w:rsidR="002B4E88" w:rsidRDefault="002B4E88" w:rsidP="008E6B6A">
            <w:pPr>
              <w:spacing w:line="312" w:lineRule="exact"/>
              <w:ind w:right="-20"/>
            </w:pPr>
            <w:r>
              <w:rPr>
                <w:rFonts w:hint="eastAsia"/>
              </w:rPr>
              <w:t>充值卡</w:t>
            </w:r>
          </w:p>
          <w:p w:rsidR="002B4E88" w:rsidRDefault="002B4E88" w:rsidP="008E6B6A">
            <w:pPr>
              <w:spacing w:line="312" w:lineRule="exact"/>
              <w:ind w:right="-20"/>
            </w:pPr>
            <w:r>
              <w:t>AliPay</w:t>
            </w:r>
          </w:p>
          <w:p w:rsidR="002B4E88" w:rsidRDefault="002B4E88" w:rsidP="008E6B6A">
            <w:pPr>
              <w:spacing w:line="312" w:lineRule="exact"/>
              <w:ind w:right="-20"/>
            </w:pPr>
            <w:r>
              <w:t>smsAgent</w:t>
            </w:r>
          </w:p>
          <w:p w:rsidR="002B4E88" w:rsidRDefault="002B4E88" w:rsidP="008E6B6A">
            <w:pPr>
              <w:spacing w:line="312" w:lineRule="exact"/>
              <w:ind w:right="-20"/>
            </w:pPr>
            <w:r>
              <w:rPr>
                <w:rFonts w:hint="eastAsia"/>
              </w:rPr>
              <w:t>财付通</w:t>
            </w:r>
          </w:p>
          <w:p w:rsidR="002B4E88" w:rsidRDefault="002B4E88" w:rsidP="008E6B6A">
            <w:pPr>
              <w:spacing w:line="312" w:lineRule="exact"/>
              <w:ind w:right="-20"/>
            </w:pPr>
            <w:r>
              <w:rPr>
                <w:rFonts w:hint="eastAsia"/>
              </w:rPr>
              <w:t>天翼</w:t>
            </w:r>
          </w:p>
          <w:p w:rsidR="002B4E88" w:rsidRDefault="002B4E88" w:rsidP="008E6B6A">
            <w:pPr>
              <w:spacing w:line="312" w:lineRule="exact"/>
              <w:ind w:right="-20"/>
            </w:pPr>
            <w:r>
              <w:rPr>
                <w:rFonts w:hint="eastAsia"/>
              </w:rPr>
              <w:t>PayPal</w:t>
            </w:r>
          </w:p>
          <w:p w:rsidR="002B4E88" w:rsidRDefault="002B4E88" w:rsidP="008E6B6A">
            <w:pPr>
              <w:spacing w:line="312" w:lineRule="exact"/>
              <w:ind w:right="-20"/>
            </w:pPr>
            <w:r>
              <w:rPr>
                <w:rFonts w:hint="eastAsia"/>
              </w:rPr>
              <w:t>移动话费</w:t>
            </w:r>
          </w:p>
          <w:p w:rsidR="002B4E88" w:rsidRDefault="002B4E88" w:rsidP="008E6B6A">
            <w:pPr>
              <w:spacing w:line="312" w:lineRule="exact"/>
              <w:ind w:right="-20"/>
            </w:pPr>
            <w:r>
              <w:rPr>
                <w:rFonts w:hint="eastAsia"/>
              </w:rPr>
              <w:t>联通话费</w:t>
            </w:r>
          </w:p>
          <w:p w:rsidR="002B4E88" w:rsidRDefault="002B4E88" w:rsidP="00ED45B7">
            <w:pPr>
              <w:spacing w:line="240" w:lineRule="auto"/>
            </w:pPr>
            <w:r w:rsidRPr="00241FF4">
              <w:rPr>
                <w:rFonts w:hint="eastAsia"/>
              </w:rPr>
              <w:t>借记卡</w:t>
            </w:r>
          </w:p>
          <w:p w:rsidR="002B4E88" w:rsidRDefault="002B4E88" w:rsidP="00ED45B7">
            <w:pPr>
              <w:spacing w:line="240" w:lineRule="auto"/>
            </w:pPr>
            <w:r>
              <w:rPr>
                <w:rFonts w:hint="eastAsia"/>
              </w:rPr>
              <w:t>微信</w:t>
            </w:r>
          </w:p>
          <w:p w:rsidR="002B4E88" w:rsidRDefault="002B4E88" w:rsidP="00ED45B7">
            <w:pPr>
              <w:spacing w:line="240" w:lineRule="auto"/>
            </w:pPr>
            <w:r>
              <w:rPr>
                <w:rFonts w:hint="eastAsia"/>
              </w:rPr>
              <w:t>花瓣</w:t>
            </w:r>
          </w:p>
          <w:p w:rsidR="002B4E88" w:rsidRDefault="002B4E88" w:rsidP="00ED45B7">
            <w:pPr>
              <w:spacing w:line="240" w:lineRule="auto"/>
            </w:pPr>
            <w:r>
              <w:rPr>
                <w:rFonts w:hint="eastAsia"/>
              </w:rPr>
              <w:t>银视通</w:t>
            </w:r>
          </w:p>
          <w:p w:rsidR="003D76A8" w:rsidRPr="00241FF4" w:rsidRDefault="0036589F" w:rsidP="00ED45B7">
            <w:pPr>
              <w:spacing w:line="240" w:lineRule="auto"/>
            </w:pPr>
            <w:r>
              <w:rPr>
                <w:rFonts w:hint="eastAsia"/>
              </w:rPr>
              <w:t>现金</w:t>
            </w:r>
            <w:r w:rsidR="003D76A8">
              <w:rPr>
                <w:rFonts w:hint="eastAsia"/>
              </w:rPr>
              <w:t>余额</w:t>
            </w:r>
          </w:p>
          <w:p w:rsidR="002B4E88" w:rsidRDefault="002B4E88" w:rsidP="008E6B6A">
            <w:pPr>
              <w:spacing w:line="312" w:lineRule="exact"/>
              <w:ind w:right="-20"/>
            </w:pPr>
          </w:p>
          <w:p w:rsidR="002B4E88" w:rsidRDefault="002B4E88" w:rsidP="008E6B6A">
            <w:pPr>
              <w:spacing w:line="312" w:lineRule="exact"/>
              <w:ind w:right="-20"/>
            </w:pPr>
            <w:r>
              <w:rPr>
                <w:rFonts w:hint="eastAsia"/>
              </w:rPr>
              <w:t>预付款</w:t>
            </w:r>
          </w:p>
          <w:p w:rsidR="002B4E88" w:rsidRDefault="002B4E88" w:rsidP="00ED45B7">
            <w:pPr>
              <w:spacing w:line="312" w:lineRule="exact"/>
              <w:ind w:right="-20"/>
            </w:pPr>
            <w:r w:rsidRPr="00555E18">
              <w:rPr>
                <w:rFonts w:hint="eastAsia"/>
              </w:rPr>
              <w:t>转账</w:t>
            </w:r>
          </w:p>
          <w:p w:rsidR="002B4E88" w:rsidRDefault="002B4E88" w:rsidP="008E6B6A">
            <w:pPr>
              <w:spacing w:line="312" w:lineRule="exact"/>
              <w:ind w:right="-20"/>
            </w:pPr>
            <w:r>
              <w:rPr>
                <w:rFonts w:hint="eastAsia"/>
              </w:rPr>
              <w:t>M2E</w:t>
            </w:r>
          </w:p>
          <w:p w:rsidR="002B4E88" w:rsidRDefault="002B4E88" w:rsidP="008E6B6A">
            <w:pPr>
              <w:spacing w:line="312" w:lineRule="exact"/>
              <w:ind w:right="-20"/>
            </w:pPr>
            <w:r>
              <w:rPr>
                <w:rFonts w:hint="eastAsia"/>
              </w:rPr>
              <w:t>FPX</w:t>
            </w:r>
          </w:p>
          <w:p w:rsidR="002B4E88" w:rsidRDefault="002B4E88" w:rsidP="008E6B6A">
            <w:pPr>
              <w:spacing w:line="312" w:lineRule="exact"/>
              <w:ind w:right="-20"/>
            </w:pPr>
            <w:r>
              <w:rPr>
                <w:rFonts w:hint="eastAsia"/>
              </w:rPr>
              <w:t>FPXE</w:t>
            </w:r>
          </w:p>
          <w:p w:rsidR="002B4E88" w:rsidRPr="005B5CCE" w:rsidRDefault="002B4E88" w:rsidP="008E6B6A">
            <w:pPr>
              <w:spacing w:line="312" w:lineRule="exact"/>
              <w:ind w:right="-20"/>
              <w:rPr>
                <w:color w:val="000000" w:themeColor="text1"/>
              </w:rPr>
            </w:pPr>
            <w:r w:rsidRPr="005B5CCE">
              <w:rPr>
                <w:rFonts w:hint="eastAsia"/>
                <w:color w:val="000000" w:themeColor="text1"/>
              </w:rPr>
              <w:t>融资</w:t>
            </w:r>
          </w:p>
          <w:p w:rsidR="002B4E88" w:rsidRDefault="002B4E88" w:rsidP="008E6B6A">
            <w:pPr>
              <w:spacing w:line="312" w:lineRule="exact"/>
              <w:ind w:right="-20"/>
              <w:rPr>
                <w:color w:val="000000" w:themeColor="text1"/>
              </w:rPr>
            </w:pPr>
            <w:r w:rsidRPr="005B5CCE">
              <w:rPr>
                <w:rFonts w:hint="eastAsia"/>
                <w:color w:val="000000" w:themeColor="text1"/>
              </w:rPr>
              <w:t>GlobalPay</w:t>
            </w:r>
          </w:p>
          <w:p w:rsidR="002B4E88" w:rsidRDefault="002B4E88" w:rsidP="008E6B6A">
            <w:pPr>
              <w:spacing w:line="312" w:lineRule="exact"/>
              <w:ind w:right="-20"/>
              <w:rPr>
                <w:color w:val="000000" w:themeColor="text1"/>
              </w:rPr>
            </w:pPr>
            <w:r>
              <w:rPr>
                <w:rFonts w:hint="eastAsia"/>
                <w:color w:val="000000" w:themeColor="text1"/>
              </w:rPr>
              <w:t>分期</w:t>
            </w:r>
          </w:p>
          <w:p w:rsidR="002B4E88" w:rsidRDefault="002B4E88" w:rsidP="008E6B6A">
            <w:pPr>
              <w:spacing w:line="312" w:lineRule="exact"/>
              <w:ind w:right="-20"/>
              <w:rPr>
                <w:color w:val="000000" w:themeColor="text1"/>
              </w:rPr>
            </w:pPr>
            <w:r>
              <w:rPr>
                <w:rFonts w:hint="eastAsia"/>
                <w:color w:val="000000" w:themeColor="text1"/>
              </w:rPr>
              <w:t>MP</w:t>
            </w:r>
          </w:p>
          <w:p w:rsidR="002B4E88" w:rsidRDefault="002B4E88" w:rsidP="008E6B6A">
            <w:pPr>
              <w:spacing w:line="312" w:lineRule="exact"/>
              <w:ind w:right="-20"/>
              <w:rPr>
                <w:ins w:id="20" w:author="s00150434" w:date="2015-11-03T11:25:00Z"/>
                <w:color w:val="000000" w:themeColor="text1"/>
              </w:rPr>
            </w:pPr>
            <w:r>
              <w:rPr>
                <w:rFonts w:hint="eastAsia"/>
                <w:color w:val="000000" w:themeColor="text1"/>
              </w:rPr>
              <w:t>MOLPAY</w:t>
            </w:r>
          </w:p>
          <w:p w:rsidR="007F0471" w:rsidRDefault="007F0471" w:rsidP="008E6B6A">
            <w:pPr>
              <w:spacing w:line="312" w:lineRule="exact"/>
              <w:ind w:right="-20"/>
              <w:rPr>
                <w:color w:val="000000" w:themeColor="text1"/>
              </w:rPr>
            </w:pPr>
            <w:ins w:id="21" w:author="s00150434" w:date="2015-11-03T11:25:00Z">
              <w:r w:rsidRPr="007F0471">
                <w:rPr>
                  <w:color w:val="000000" w:themeColor="text1"/>
                </w:rPr>
                <w:t>MOLPOINTS</w:t>
              </w:r>
            </w:ins>
          </w:p>
          <w:p w:rsidR="002B4E88" w:rsidRDefault="002B4E88" w:rsidP="008E6B6A">
            <w:pPr>
              <w:spacing w:line="312" w:lineRule="exact"/>
              <w:ind w:right="-20"/>
              <w:rPr>
                <w:color w:val="000000" w:themeColor="text1"/>
              </w:rPr>
            </w:pPr>
          </w:p>
          <w:p w:rsidR="002B4E88" w:rsidRPr="005B5CCE" w:rsidRDefault="002B4E88" w:rsidP="008E6B6A">
            <w:pPr>
              <w:spacing w:line="312" w:lineRule="exact"/>
              <w:ind w:right="-20"/>
              <w:rPr>
                <w:color w:val="000000" w:themeColor="text1"/>
              </w:rPr>
            </w:pPr>
            <w:r>
              <w:rPr>
                <w:rFonts w:hint="eastAsia"/>
                <w:color w:val="000000" w:themeColor="text1"/>
              </w:rPr>
              <w:t>CUSTPAY1-100(</w:t>
            </w:r>
            <w:r>
              <w:rPr>
                <w:rFonts w:hint="eastAsia"/>
                <w:color w:val="000000" w:themeColor="text1"/>
              </w:rPr>
              <w:t>定制支付</w:t>
            </w:r>
            <w:r>
              <w:rPr>
                <w:rFonts w:hint="eastAsia"/>
                <w:color w:val="000000" w:themeColor="text1"/>
              </w:rPr>
              <w:t>1)</w:t>
            </w:r>
          </w:p>
          <w:p w:rsidR="002B4E88" w:rsidRDefault="002B4E88" w:rsidP="008E6B6A">
            <w:pPr>
              <w:spacing w:line="312" w:lineRule="exact"/>
              <w:ind w:right="-20"/>
            </w:pPr>
            <w:r>
              <w:rPr>
                <w:rFonts w:hint="eastAsia"/>
              </w:rPr>
              <w:t>注：不包含特殊用途的调帐类型</w:t>
            </w:r>
          </w:p>
        </w:tc>
        <w:tc>
          <w:tcPr>
            <w:tcW w:w="709" w:type="dxa"/>
            <w:tcBorders>
              <w:top w:val="single" w:sz="4" w:space="0" w:color="000000"/>
              <w:left w:val="single" w:sz="4" w:space="0" w:color="000000"/>
              <w:bottom w:val="single" w:sz="4" w:space="0" w:color="000000"/>
              <w:right w:val="single" w:sz="4" w:space="0" w:color="000000"/>
            </w:tcBorders>
            <w:vAlign w:val="center"/>
          </w:tcPr>
          <w:p w:rsidR="002B4E88" w:rsidRDefault="002B4E88" w:rsidP="007814D0">
            <w:pPr>
              <w:spacing w:line="312" w:lineRule="exact"/>
              <w:ind w:right="-20"/>
            </w:pPr>
            <w:r>
              <w:rPr>
                <w:rFonts w:hint="eastAsia"/>
              </w:rPr>
              <w:t>O</w:t>
            </w:r>
          </w:p>
        </w:tc>
      </w:tr>
      <w:tr w:rsidR="002B4E88" w:rsidTr="00081323">
        <w:tc>
          <w:tcPr>
            <w:tcW w:w="1585" w:type="dxa"/>
            <w:tcBorders>
              <w:top w:val="single" w:sz="4" w:space="0" w:color="000000"/>
              <w:left w:val="single" w:sz="4" w:space="0" w:color="000000"/>
              <w:bottom w:val="single" w:sz="4" w:space="0" w:color="000000"/>
              <w:right w:val="single" w:sz="4" w:space="0" w:color="000000"/>
            </w:tcBorders>
            <w:vAlign w:val="center"/>
          </w:tcPr>
          <w:p w:rsidR="002B4E88" w:rsidRDefault="002B4E88" w:rsidP="00E37FE5">
            <w:r>
              <w:rPr>
                <w:rFonts w:hint="eastAsia"/>
              </w:rPr>
              <w:t>bankid</w:t>
            </w:r>
          </w:p>
        </w:tc>
        <w:tc>
          <w:tcPr>
            <w:tcW w:w="1134" w:type="dxa"/>
            <w:tcBorders>
              <w:top w:val="single" w:sz="4" w:space="0" w:color="000000"/>
              <w:left w:val="single" w:sz="4" w:space="0" w:color="000000"/>
              <w:bottom w:val="single" w:sz="4" w:space="0" w:color="000000"/>
              <w:right w:val="single" w:sz="4" w:space="0" w:color="000000"/>
            </w:tcBorders>
            <w:vAlign w:val="center"/>
          </w:tcPr>
          <w:p w:rsidR="002B4E88" w:rsidRDefault="002B4E88" w:rsidP="007814D0">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2B4E88" w:rsidRDefault="002B4E88" w:rsidP="003853C7">
            <w:pPr>
              <w:spacing w:line="312" w:lineRule="exact"/>
              <w:ind w:right="-20"/>
            </w:pPr>
            <w:r>
              <w:rPr>
                <w:rFonts w:hint="eastAsia"/>
              </w:rPr>
              <w:t>具体支付方式，取值参考</w:t>
            </w:r>
            <w:r>
              <w:rPr>
                <w:rFonts w:hint="eastAsia"/>
              </w:rPr>
              <w:t>1.24</w:t>
            </w:r>
            <w:r>
              <w:rPr>
                <w:rFonts w:ascii="Calibri" w:hAnsi="Calibri" w:hint="eastAsia"/>
              </w:rPr>
              <w:t>银行编码</w:t>
            </w:r>
            <w:r>
              <w:rPr>
                <w:rFonts w:ascii="Calibri" w:hAnsi="Calibri" w:hint="eastAsia"/>
              </w:rPr>
              <w:t>-</w:t>
            </w:r>
            <w:r>
              <w:rPr>
                <w:rFonts w:ascii="Calibri" w:hAnsi="Calibri" w:hint="eastAsia"/>
              </w:rPr>
              <w:t>支付通道</w:t>
            </w:r>
            <w:r w:rsidRPr="00E7206F">
              <w:rPr>
                <w:rFonts w:hint="eastAsia"/>
              </w:rPr>
              <w:t>信息取值说明</w:t>
            </w:r>
          </w:p>
        </w:tc>
        <w:tc>
          <w:tcPr>
            <w:tcW w:w="709" w:type="dxa"/>
            <w:tcBorders>
              <w:top w:val="single" w:sz="4" w:space="0" w:color="000000"/>
              <w:left w:val="single" w:sz="4" w:space="0" w:color="000000"/>
              <w:bottom w:val="single" w:sz="4" w:space="0" w:color="000000"/>
              <w:right w:val="single" w:sz="4" w:space="0" w:color="000000"/>
            </w:tcBorders>
            <w:vAlign w:val="center"/>
          </w:tcPr>
          <w:p w:rsidR="002B4E88" w:rsidRDefault="002B4E88" w:rsidP="007814D0">
            <w:pPr>
              <w:spacing w:line="312" w:lineRule="exact"/>
              <w:ind w:right="-20"/>
            </w:pPr>
            <w:r>
              <w:rPr>
                <w:rFonts w:hint="eastAsia"/>
              </w:rPr>
              <w:t>O</w:t>
            </w:r>
          </w:p>
        </w:tc>
      </w:tr>
      <w:tr w:rsidR="002B4E88" w:rsidTr="00081323">
        <w:tc>
          <w:tcPr>
            <w:tcW w:w="1585" w:type="dxa"/>
            <w:tcBorders>
              <w:top w:val="single" w:sz="4" w:space="0" w:color="000000"/>
              <w:left w:val="single" w:sz="4" w:space="0" w:color="000000"/>
              <w:bottom w:val="single" w:sz="4" w:space="0" w:color="000000"/>
              <w:right w:val="single" w:sz="4" w:space="0" w:color="000000"/>
            </w:tcBorders>
            <w:vAlign w:val="center"/>
          </w:tcPr>
          <w:p w:rsidR="002B4E88" w:rsidRDefault="002B4E88" w:rsidP="00E37FE5">
            <w:r>
              <w:rPr>
                <w:rFonts w:hint="eastAsia"/>
              </w:rPr>
              <w:t>type</w:t>
            </w:r>
          </w:p>
        </w:tc>
        <w:tc>
          <w:tcPr>
            <w:tcW w:w="1134" w:type="dxa"/>
            <w:tcBorders>
              <w:top w:val="single" w:sz="4" w:space="0" w:color="000000"/>
              <w:left w:val="single" w:sz="4" w:space="0" w:color="000000"/>
              <w:bottom w:val="single" w:sz="4" w:space="0" w:color="000000"/>
              <w:right w:val="single" w:sz="4" w:space="0" w:color="000000"/>
            </w:tcBorders>
            <w:vAlign w:val="center"/>
          </w:tcPr>
          <w:p w:rsidR="002B4E88" w:rsidRDefault="002B4E88" w:rsidP="007814D0">
            <w:r>
              <w:rPr>
                <w:rFonts w:hint="eastAsia"/>
              </w:rPr>
              <w:t>String</w:t>
            </w:r>
            <w:r>
              <w:t>’</w:t>
            </w:r>
          </w:p>
        </w:tc>
        <w:tc>
          <w:tcPr>
            <w:tcW w:w="4820" w:type="dxa"/>
            <w:tcBorders>
              <w:top w:val="single" w:sz="4" w:space="0" w:color="000000"/>
              <w:left w:val="single" w:sz="4" w:space="0" w:color="000000"/>
              <w:bottom w:val="single" w:sz="4" w:space="0" w:color="000000"/>
              <w:right w:val="single" w:sz="4" w:space="0" w:color="000000"/>
            </w:tcBorders>
            <w:vAlign w:val="center"/>
          </w:tcPr>
          <w:p w:rsidR="002B4E88" w:rsidRDefault="002B4E88" w:rsidP="000C3E57">
            <w:pPr>
              <w:spacing w:line="240" w:lineRule="auto"/>
              <w:ind w:right="-20"/>
              <w:jc w:val="both"/>
            </w:pPr>
            <w:r>
              <w:rPr>
                <w:rFonts w:hint="eastAsia"/>
              </w:rPr>
              <w:t>业务类型，不输入则查询全部：</w:t>
            </w:r>
          </w:p>
          <w:p w:rsidR="002B4E88" w:rsidRDefault="002B4E88" w:rsidP="000C3E57">
            <w:pPr>
              <w:spacing w:line="240" w:lineRule="auto"/>
              <w:ind w:right="-20"/>
              <w:jc w:val="both"/>
            </w:pPr>
            <w:r>
              <w:rPr>
                <w:rFonts w:hint="eastAsia"/>
              </w:rPr>
              <w:t>PURCHASE</w:t>
            </w:r>
            <w:r>
              <w:rPr>
                <w:rFonts w:hint="eastAsia"/>
              </w:rPr>
              <w:t>：支付</w:t>
            </w:r>
          </w:p>
          <w:p w:rsidR="002B4E88" w:rsidRDefault="002B4E88" w:rsidP="003853C7">
            <w:pPr>
              <w:spacing w:line="312" w:lineRule="exact"/>
              <w:ind w:right="-20"/>
            </w:pPr>
            <w:r>
              <w:rPr>
                <w:rFonts w:hint="eastAsia"/>
              </w:rPr>
              <w:lastRenderedPageBreak/>
              <w:t>REFUND</w:t>
            </w:r>
            <w:r>
              <w:rPr>
                <w:rFonts w:hint="eastAsia"/>
              </w:rPr>
              <w:t>：退款</w:t>
            </w:r>
          </w:p>
        </w:tc>
        <w:tc>
          <w:tcPr>
            <w:tcW w:w="709" w:type="dxa"/>
            <w:tcBorders>
              <w:top w:val="single" w:sz="4" w:space="0" w:color="000000"/>
              <w:left w:val="single" w:sz="4" w:space="0" w:color="000000"/>
              <w:bottom w:val="single" w:sz="4" w:space="0" w:color="000000"/>
              <w:right w:val="single" w:sz="4" w:space="0" w:color="000000"/>
            </w:tcBorders>
            <w:vAlign w:val="center"/>
          </w:tcPr>
          <w:p w:rsidR="002B4E88" w:rsidRDefault="002B4E88" w:rsidP="007814D0">
            <w:pPr>
              <w:spacing w:line="312" w:lineRule="exact"/>
              <w:ind w:right="-20"/>
            </w:pPr>
            <w:r>
              <w:rPr>
                <w:rFonts w:hint="eastAsia"/>
              </w:rPr>
              <w:lastRenderedPageBreak/>
              <w:t>O</w:t>
            </w:r>
          </w:p>
        </w:tc>
      </w:tr>
      <w:tr w:rsidR="002B4E88" w:rsidTr="00081323">
        <w:tc>
          <w:tcPr>
            <w:tcW w:w="1585" w:type="dxa"/>
            <w:tcBorders>
              <w:top w:val="single" w:sz="4" w:space="0" w:color="000000"/>
              <w:left w:val="single" w:sz="4" w:space="0" w:color="000000"/>
              <w:bottom w:val="single" w:sz="4" w:space="0" w:color="000000"/>
              <w:right w:val="single" w:sz="4" w:space="0" w:color="000000"/>
            </w:tcBorders>
            <w:vAlign w:val="center"/>
          </w:tcPr>
          <w:p w:rsidR="002B4E88" w:rsidRDefault="002B4E88" w:rsidP="007814D0">
            <w:r>
              <w:rPr>
                <w:rFonts w:hint="eastAsia"/>
              </w:rPr>
              <w:lastRenderedPageBreak/>
              <w:t>sign</w:t>
            </w:r>
          </w:p>
        </w:tc>
        <w:tc>
          <w:tcPr>
            <w:tcW w:w="1134" w:type="dxa"/>
            <w:tcBorders>
              <w:top w:val="single" w:sz="4" w:space="0" w:color="000000"/>
              <w:left w:val="single" w:sz="4" w:space="0" w:color="000000"/>
              <w:bottom w:val="single" w:sz="4" w:space="0" w:color="000000"/>
              <w:right w:val="single" w:sz="4" w:space="0" w:color="000000"/>
            </w:tcBorders>
            <w:vAlign w:val="center"/>
          </w:tcPr>
          <w:p w:rsidR="002B4E88" w:rsidRDefault="002B4E88" w:rsidP="007814D0">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2B4E88" w:rsidRPr="004A2310" w:rsidRDefault="002B4E88" w:rsidP="007814D0">
            <w:pPr>
              <w:spacing w:line="312" w:lineRule="exact"/>
              <w:ind w:right="-20"/>
            </w:pPr>
            <w:r>
              <w:rPr>
                <w:rFonts w:hint="eastAsia"/>
              </w:rPr>
              <w:t>SHA-256</w:t>
            </w:r>
            <w:r>
              <w:rPr>
                <w:rFonts w:hint="eastAsia"/>
              </w:rPr>
              <w:t>签名</w:t>
            </w:r>
          </w:p>
        </w:tc>
        <w:tc>
          <w:tcPr>
            <w:tcW w:w="709" w:type="dxa"/>
            <w:tcBorders>
              <w:top w:val="single" w:sz="4" w:space="0" w:color="000000"/>
              <w:left w:val="single" w:sz="4" w:space="0" w:color="000000"/>
              <w:bottom w:val="single" w:sz="4" w:space="0" w:color="000000"/>
              <w:right w:val="single" w:sz="4" w:space="0" w:color="000000"/>
            </w:tcBorders>
            <w:vAlign w:val="center"/>
          </w:tcPr>
          <w:p w:rsidR="002B4E88" w:rsidRDefault="002B4E88" w:rsidP="007814D0">
            <w:pPr>
              <w:spacing w:line="312" w:lineRule="exact"/>
              <w:ind w:right="-20"/>
            </w:pPr>
            <w:r>
              <w:rPr>
                <w:rFonts w:hint="eastAsia"/>
              </w:rPr>
              <w:t>M</w:t>
            </w:r>
          </w:p>
        </w:tc>
      </w:tr>
    </w:tbl>
    <w:p w:rsidR="008F1837" w:rsidRDefault="008F1837" w:rsidP="008F1837">
      <w:pPr>
        <w:spacing w:line="200" w:lineRule="exact"/>
        <w:rPr>
          <w:sz w:val="20"/>
          <w:szCs w:val="20"/>
        </w:rPr>
      </w:pPr>
    </w:p>
    <w:p w:rsidR="008F1837" w:rsidRPr="00BB29FC" w:rsidRDefault="008F1837" w:rsidP="008F1837">
      <w:pPr>
        <w:ind w:firstLineChars="150" w:firstLine="316"/>
        <w:rPr>
          <w:b/>
        </w:rPr>
      </w:pPr>
      <w:r w:rsidRPr="00BB29FC">
        <w:rPr>
          <w:rFonts w:hint="eastAsia"/>
          <w:b/>
        </w:rPr>
        <w:t>响应参数描述</w:t>
      </w:r>
      <w:r>
        <w:rPr>
          <w:rFonts w:hint="eastAsia"/>
          <w:b/>
        </w:rPr>
        <w:t>：</w:t>
      </w:r>
    </w:p>
    <w:tbl>
      <w:tblPr>
        <w:tblW w:w="8215" w:type="dxa"/>
        <w:tblInd w:w="154" w:type="dxa"/>
        <w:tblLayout w:type="fixed"/>
        <w:tblCellMar>
          <w:left w:w="0" w:type="dxa"/>
          <w:right w:w="0" w:type="dxa"/>
        </w:tblCellMar>
        <w:tblLook w:val="0000"/>
      </w:tblPr>
      <w:tblGrid>
        <w:gridCol w:w="1552"/>
        <w:gridCol w:w="1134"/>
        <w:gridCol w:w="4820"/>
        <w:gridCol w:w="709"/>
      </w:tblGrid>
      <w:tr w:rsidR="008F1837" w:rsidRPr="00270E48" w:rsidTr="00081323">
        <w:tc>
          <w:tcPr>
            <w:tcW w:w="1552"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8F1837" w:rsidRPr="00270E48" w:rsidRDefault="008F1837" w:rsidP="00FB6025">
            <w:pPr>
              <w:spacing w:line="307" w:lineRule="exact"/>
              <w:ind w:left="102" w:right="-20"/>
              <w:rPr>
                <w:sz w:val="24"/>
                <w:szCs w:val="24"/>
              </w:rPr>
            </w:pPr>
            <w:r>
              <w:rPr>
                <w:rFonts w:ascii="微软雅黑" w:eastAsia="微软雅黑" w:cs="微软雅黑" w:hint="eastAsia"/>
                <w:b/>
                <w:bCs/>
                <w:spacing w:val="12"/>
                <w:position w:val="-1"/>
              </w:rPr>
              <w:t>数据项</w:t>
            </w:r>
          </w:p>
        </w:tc>
        <w:tc>
          <w:tcPr>
            <w:tcW w:w="1134"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8F1837" w:rsidRPr="00270E48" w:rsidRDefault="008F1837" w:rsidP="00FB6025">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8F1837" w:rsidRPr="00270E48" w:rsidRDefault="008F1837" w:rsidP="00FB6025">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8F1837" w:rsidRPr="00270E48" w:rsidRDefault="008F1837" w:rsidP="00FB6025">
            <w:pPr>
              <w:spacing w:line="307" w:lineRule="exact"/>
              <w:ind w:left="102" w:right="-20"/>
              <w:rPr>
                <w:sz w:val="24"/>
                <w:szCs w:val="24"/>
              </w:rPr>
            </w:pPr>
            <w:r>
              <w:rPr>
                <w:rFonts w:ascii="微软雅黑" w:eastAsia="微软雅黑" w:cs="微软雅黑" w:hint="eastAsia"/>
                <w:b/>
                <w:bCs/>
                <w:spacing w:val="12"/>
                <w:position w:val="-1"/>
              </w:rPr>
              <w:t>选项</w:t>
            </w:r>
          </w:p>
        </w:tc>
      </w:tr>
      <w:tr w:rsidR="00BC7614" w:rsidRPr="00270E48" w:rsidTr="00081323">
        <w:tc>
          <w:tcPr>
            <w:tcW w:w="1552" w:type="dxa"/>
            <w:tcBorders>
              <w:top w:val="single" w:sz="4" w:space="0" w:color="000000"/>
              <w:left w:val="single" w:sz="4" w:space="0" w:color="000000"/>
              <w:bottom w:val="single" w:sz="4" w:space="0" w:color="000000"/>
              <w:right w:val="single" w:sz="4" w:space="0" w:color="000000"/>
            </w:tcBorders>
            <w:vAlign w:val="center"/>
          </w:tcPr>
          <w:p w:rsidR="00BC7614" w:rsidRPr="00286EBC" w:rsidRDefault="00BC7614" w:rsidP="001420CD">
            <w:pPr>
              <w:ind w:right="-20"/>
            </w:pPr>
            <w:r w:rsidRPr="00286EBC">
              <w:rPr>
                <w:rFonts w:hint="eastAsia"/>
              </w:rPr>
              <w:t>returnCode</w:t>
            </w:r>
          </w:p>
        </w:tc>
        <w:tc>
          <w:tcPr>
            <w:tcW w:w="1134" w:type="dxa"/>
            <w:tcBorders>
              <w:top w:val="single" w:sz="4" w:space="0" w:color="000000"/>
              <w:left w:val="single" w:sz="4" w:space="0" w:color="000000"/>
              <w:bottom w:val="single" w:sz="4" w:space="0" w:color="000000"/>
              <w:right w:val="single" w:sz="4" w:space="0" w:color="000000"/>
            </w:tcBorders>
            <w:vAlign w:val="center"/>
          </w:tcPr>
          <w:p w:rsidR="00BC7614" w:rsidRPr="00286EBC" w:rsidRDefault="00BC7614" w:rsidP="00EE6A99">
            <w:pPr>
              <w:ind w:right="-20"/>
            </w:pPr>
            <w:r w:rsidRPr="00286EBC">
              <w:t>S</w:t>
            </w:r>
            <w:r w:rsidRPr="00286EBC">
              <w:rPr>
                <w:rFonts w:hint="eastAsia"/>
              </w:rPr>
              <w:t xml:space="preserve">tring </w:t>
            </w:r>
          </w:p>
        </w:tc>
        <w:tc>
          <w:tcPr>
            <w:tcW w:w="4820" w:type="dxa"/>
            <w:tcBorders>
              <w:top w:val="single" w:sz="4" w:space="0" w:color="000000"/>
              <w:left w:val="single" w:sz="4" w:space="0" w:color="000000"/>
              <w:bottom w:val="single" w:sz="4" w:space="0" w:color="000000"/>
              <w:right w:val="single" w:sz="4" w:space="0" w:color="000000"/>
            </w:tcBorders>
            <w:vAlign w:val="center"/>
          </w:tcPr>
          <w:p w:rsidR="00BC7614" w:rsidRPr="00775C76" w:rsidRDefault="00BC7614" w:rsidP="001420CD">
            <w:pPr>
              <w:spacing w:line="312" w:lineRule="exact"/>
              <w:ind w:right="-20"/>
            </w:pPr>
            <w:r w:rsidRPr="00775C76">
              <w:rPr>
                <w:rFonts w:hint="eastAsia"/>
              </w:rPr>
              <w:t>0</w:t>
            </w:r>
            <w:r w:rsidRPr="00775C76">
              <w:rPr>
                <w:rFonts w:hint="eastAsia"/>
              </w:rPr>
              <w:t>：成功</w:t>
            </w:r>
          </w:p>
          <w:p w:rsidR="00BC7614" w:rsidRPr="00775C76" w:rsidRDefault="009662D2" w:rsidP="000D1037">
            <w:pPr>
              <w:spacing w:line="312" w:lineRule="exact"/>
              <w:ind w:right="-20"/>
            </w:pPr>
            <w:r>
              <w:rPr>
                <w:rFonts w:hint="eastAsia"/>
              </w:rPr>
              <w:t>其他：失败，具体参考</w:t>
            </w:r>
            <w:r w:rsidR="006F430C">
              <w:rPr>
                <w:rFonts w:hint="eastAsia"/>
              </w:rPr>
              <w:t>2.1</w:t>
            </w:r>
            <w:r>
              <w:rPr>
                <w:rFonts w:hint="eastAsia"/>
              </w:rPr>
              <w:t>章节</w:t>
            </w:r>
          </w:p>
        </w:tc>
        <w:tc>
          <w:tcPr>
            <w:tcW w:w="709" w:type="dxa"/>
            <w:tcBorders>
              <w:top w:val="single" w:sz="4" w:space="0" w:color="000000"/>
              <w:left w:val="single" w:sz="4" w:space="0" w:color="000000"/>
              <w:bottom w:val="single" w:sz="4" w:space="0" w:color="000000"/>
              <w:right w:val="single" w:sz="4" w:space="0" w:color="000000"/>
            </w:tcBorders>
            <w:vAlign w:val="center"/>
          </w:tcPr>
          <w:p w:rsidR="00BC7614" w:rsidRPr="00775C76" w:rsidRDefault="00BC7614" w:rsidP="001420CD">
            <w:r w:rsidRPr="00775C76">
              <w:rPr>
                <w:rFonts w:hint="eastAsia"/>
              </w:rPr>
              <w:t>M</w:t>
            </w:r>
          </w:p>
        </w:tc>
      </w:tr>
      <w:tr w:rsidR="00BC7614" w:rsidRPr="00270E48" w:rsidTr="00081323">
        <w:tc>
          <w:tcPr>
            <w:tcW w:w="1552" w:type="dxa"/>
            <w:tcBorders>
              <w:top w:val="single" w:sz="4" w:space="0" w:color="000000"/>
              <w:left w:val="single" w:sz="4" w:space="0" w:color="000000"/>
              <w:bottom w:val="single" w:sz="4" w:space="0" w:color="000000"/>
              <w:right w:val="single" w:sz="4" w:space="0" w:color="000000"/>
            </w:tcBorders>
            <w:vAlign w:val="center"/>
          </w:tcPr>
          <w:p w:rsidR="00BC7614" w:rsidRPr="00286EBC" w:rsidRDefault="00BC7614" w:rsidP="001420CD">
            <w:pPr>
              <w:ind w:right="-20"/>
            </w:pPr>
            <w:r w:rsidRPr="00286EBC">
              <w:rPr>
                <w:rFonts w:hint="eastAsia"/>
              </w:rPr>
              <w:t>return</w:t>
            </w:r>
            <w:r>
              <w:rPr>
                <w:rFonts w:hint="eastAsia"/>
              </w:rPr>
              <w:t>Desc</w:t>
            </w:r>
          </w:p>
        </w:tc>
        <w:tc>
          <w:tcPr>
            <w:tcW w:w="1134" w:type="dxa"/>
            <w:tcBorders>
              <w:top w:val="single" w:sz="4" w:space="0" w:color="000000"/>
              <w:left w:val="single" w:sz="4" w:space="0" w:color="000000"/>
              <w:bottom w:val="single" w:sz="4" w:space="0" w:color="000000"/>
              <w:right w:val="single" w:sz="4" w:space="0" w:color="000000"/>
            </w:tcBorders>
            <w:vAlign w:val="center"/>
          </w:tcPr>
          <w:p w:rsidR="00BC7614" w:rsidRPr="00286EBC" w:rsidRDefault="00BC7614" w:rsidP="00EE6A99">
            <w:pPr>
              <w:ind w:right="-20"/>
            </w:pPr>
            <w:r w:rsidRPr="00286EBC">
              <w:t>S</w:t>
            </w:r>
            <w:r w:rsidRPr="00286EBC">
              <w:rPr>
                <w:rFonts w:hint="eastAsia"/>
              </w:rPr>
              <w:t>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BC7614" w:rsidRPr="00775C76" w:rsidRDefault="00BC7614" w:rsidP="001420CD">
            <w:pPr>
              <w:spacing w:line="312" w:lineRule="exact"/>
              <w:ind w:right="-20"/>
            </w:pPr>
            <w:r>
              <w:rPr>
                <w:rFonts w:hint="eastAsia"/>
              </w:rPr>
              <w:t>返回值描述</w:t>
            </w:r>
          </w:p>
        </w:tc>
        <w:tc>
          <w:tcPr>
            <w:tcW w:w="709" w:type="dxa"/>
            <w:tcBorders>
              <w:top w:val="single" w:sz="4" w:space="0" w:color="000000"/>
              <w:left w:val="single" w:sz="4" w:space="0" w:color="000000"/>
              <w:bottom w:val="single" w:sz="4" w:space="0" w:color="000000"/>
              <w:right w:val="single" w:sz="4" w:space="0" w:color="000000"/>
            </w:tcBorders>
            <w:vAlign w:val="center"/>
          </w:tcPr>
          <w:p w:rsidR="00BC7614" w:rsidRPr="00775C76" w:rsidRDefault="00BC7614" w:rsidP="001420CD">
            <w:r w:rsidRPr="004A2310">
              <w:rPr>
                <w:rFonts w:hint="eastAsia"/>
              </w:rPr>
              <w:t>M</w:t>
            </w:r>
          </w:p>
        </w:tc>
      </w:tr>
      <w:tr w:rsidR="008525AB" w:rsidRPr="00270E48" w:rsidTr="00081323">
        <w:tc>
          <w:tcPr>
            <w:tcW w:w="1552" w:type="dxa"/>
            <w:tcBorders>
              <w:top w:val="single" w:sz="4" w:space="0" w:color="000000"/>
              <w:left w:val="single" w:sz="4" w:space="0" w:color="000000"/>
              <w:bottom w:val="single" w:sz="4" w:space="0" w:color="000000"/>
              <w:right w:val="single" w:sz="4" w:space="0" w:color="000000"/>
            </w:tcBorders>
            <w:vAlign w:val="center"/>
          </w:tcPr>
          <w:p w:rsidR="008525AB" w:rsidRPr="00286EBC" w:rsidRDefault="008525AB" w:rsidP="001420CD">
            <w:pPr>
              <w:ind w:right="-20"/>
            </w:pPr>
            <w:r>
              <w:rPr>
                <w:rFonts w:hint="eastAsia"/>
              </w:rPr>
              <w:t>totalInfo</w:t>
            </w:r>
          </w:p>
        </w:tc>
        <w:tc>
          <w:tcPr>
            <w:tcW w:w="1134" w:type="dxa"/>
            <w:tcBorders>
              <w:top w:val="single" w:sz="4" w:space="0" w:color="000000"/>
              <w:left w:val="single" w:sz="4" w:space="0" w:color="000000"/>
              <w:bottom w:val="single" w:sz="4" w:space="0" w:color="000000"/>
              <w:right w:val="single" w:sz="4" w:space="0" w:color="000000"/>
            </w:tcBorders>
            <w:vAlign w:val="center"/>
          </w:tcPr>
          <w:p w:rsidR="008525AB" w:rsidRPr="00286EBC" w:rsidRDefault="008525AB" w:rsidP="00EE6A99">
            <w:pPr>
              <w:ind w:right="-20"/>
            </w:pPr>
            <w:r>
              <w:t>A</w:t>
            </w:r>
            <w:r>
              <w:rPr>
                <w:rFonts w:hint="eastAsia"/>
              </w:rPr>
              <w:t>rray of totalInfoObj</w:t>
            </w:r>
          </w:p>
        </w:tc>
        <w:tc>
          <w:tcPr>
            <w:tcW w:w="4820" w:type="dxa"/>
            <w:tcBorders>
              <w:top w:val="single" w:sz="4" w:space="0" w:color="000000"/>
              <w:left w:val="single" w:sz="4" w:space="0" w:color="000000"/>
              <w:bottom w:val="single" w:sz="4" w:space="0" w:color="000000"/>
              <w:right w:val="single" w:sz="4" w:space="0" w:color="000000"/>
            </w:tcBorders>
            <w:vAlign w:val="center"/>
          </w:tcPr>
          <w:p w:rsidR="008525AB" w:rsidRDefault="008525AB" w:rsidP="001420CD">
            <w:pPr>
              <w:spacing w:line="312" w:lineRule="exact"/>
              <w:ind w:right="-20"/>
            </w:pPr>
            <w:r>
              <w:rPr>
                <w:rFonts w:hint="eastAsia"/>
              </w:rPr>
              <w:t>总计信息</w:t>
            </w:r>
          </w:p>
        </w:tc>
        <w:tc>
          <w:tcPr>
            <w:tcW w:w="709" w:type="dxa"/>
            <w:tcBorders>
              <w:top w:val="single" w:sz="4" w:space="0" w:color="000000"/>
              <w:left w:val="single" w:sz="4" w:space="0" w:color="000000"/>
              <w:bottom w:val="single" w:sz="4" w:space="0" w:color="000000"/>
              <w:right w:val="single" w:sz="4" w:space="0" w:color="000000"/>
            </w:tcBorders>
            <w:vAlign w:val="center"/>
          </w:tcPr>
          <w:p w:rsidR="008525AB" w:rsidRPr="004A2310" w:rsidRDefault="008525AB" w:rsidP="001420CD">
            <w:r>
              <w:rPr>
                <w:rFonts w:hint="eastAsia"/>
              </w:rPr>
              <w:t>O</w:t>
            </w:r>
          </w:p>
        </w:tc>
      </w:tr>
      <w:tr w:rsidR="008F1837" w:rsidRPr="00270E48" w:rsidTr="00081323">
        <w:tc>
          <w:tcPr>
            <w:tcW w:w="1552" w:type="dxa"/>
            <w:tcBorders>
              <w:top w:val="single" w:sz="4" w:space="0" w:color="000000"/>
              <w:left w:val="single" w:sz="4" w:space="0" w:color="000000"/>
              <w:bottom w:val="single" w:sz="4" w:space="0" w:color="000000"/>
              <w:right w:val="single" w:sz="4" w:space="0" w:color="000000"/>
            </w:tcBorders>
            <w:vAlign w:val="center"/>
          </w:tcPr>
          <w:p w:rsidR="008F1837" w:rsidRDefault="008F1837" w:rsidP="00FB6025">
            <w:pPr>
              <w:ind w:right="-20"/>
            </w:pPr>
            <w:r>
              <w:t>count</w:t>
            </w:r>
          </w:p>
        </w:tc>
        <w:tc>
          <w:tcPr>
            <w:tcW w:w="1134" w:type="dxa"/>
            <w:tcBorders>
              <w:top w:val="single" w:sz="4" w:space="0" w:color="000000"/>
              <w:left w:val="single" w:sz="4" w:space="0" w:color="000000"/>
              <w:bottom w:val="single" w:sz="4" w:space="0" w:color="000000"/>
              <w:right w:val="single" w:sz="4" w:space="0" w:color="000000"/>
            </w:tcBorders>
            <w:vAlign w:val="center"/>
          </w:tcPr>
          <w:p w:rsidR="008F1837" w:rsidRDefault="008F1837" w:rsidP="00FB6025">
            <w:pPr>
              <w:ind w:right="-20"/>
            </w:pPr>
            <w:r>
              <w:t>I</w:t>
            </w:r>
            <w:r>
              <w:rPr>
                <w:rFonts w:hint="eastAsia"/>
              </w:rPr>
              <w:t>nt</w:t>
            </w:r>
          </w:p>
        </w:tc>
        <w:tc>
          <w:tcPr>
            <w:tcW w:w="4820" w:type="dxa"/>
            <w:tcBorders>
              <w:top w:val="single" w:sz="4" w:space="0" w:color="000000"/>
              <w:left w:val="single" w:sz="4" w:space="0" w:color="000000"/>
              <w:bottom w:val="single" w:sz="4" w:space="0" w:color="000000"/>
              <w:right w:val="single" w:sz="4" w:space="0" w:color="000000"/>
            </w:tcBorders>
            <w:vAlign w:val="center"/>
          </w:tcPr>
          <w:p w:rsidR="008F1837" w:rsidRDefault="00EB78D1" w:rsidP="00EB78D1">
            <w:pPr>
              <w:spacing w:line="312" w:lineRule="exact"/>
              <w:ind w:right="-20"/>
            </w:pPr>
            <w:r>
              <w:rPr>
                <w:rFonts w:hint="eastAsia"/>
              </w:rPr>
              <w:t>记录总</w:t>
            </w:r>
            <w:r w:rsidR="008F1837">
              <w:rPr>
                <w:rFonts w:hint="eastAsia"/>
              </w:rPr>
              <w:t>条数</w:t>
            </w:r>
          </w:p>
        </w:tc>
        <w:tc>
          <w:tcPr>
            <w:tcW w:w="709" w:type="dxa"/>
            <w:tcBorders>
              <w:top w:val="single" w:sz="4" w:space="0" w:color="000000"/>
              <w:left w:val="single" w:sz="4" w:space="0" w:color="000000"/>
              <w:bottom w:val="single" w:sz="4" w:space="0" w:color="000000"/>
              <w:right w:val="single" w:sz="4" w:space="0" w:color="000000"/>
            </w:tcBorders>
            <w:vAlign w:val="center"/>
          </w:tcPr>
          <w:p w:rsidR="008F1837" w:rsidRPr="00775C76" w:rsidRDefault="008F1837" w:rsidP="00FB6025">
            <w:r>
              <w:rPr>
                <w:rFonts w:hint="eastAsia"/>
              </w:rPr>
              <w:t>M</w:t>
            </w:r>
          </w:p>
        </w:tc>
      </w:tr>
      <w:tr w:rsidR="00446DCD" w:rsidRPr="00270E48" w:rsidTr="00081323">
        <w:tc>
          <w:tcPr>
            <w:tcW w:w="1552" w:type="dxa"/>
            <w:tcBorders>
              <w:top w:val="single" w:sz="4" w:space="0" w:color="000000"/>
              <w:left w:val="single" w:sz="4" w:space="0" w:color="000000"/>
              <w:bottom w:val="single" w:sz="4" w:space="0" w:color="000000"/>
              <w:right w:val="single" w:sz="4" w:space="0" w:color="000000"/>
            </w:tcBorders>
            <w:vAlign w:val="center"/>
          </w:tcPr>
          <w:p w:rsidR="00446DCD" w:rsidRDefault="00446DCD" w:rsidP="00FB6025">
            <w:pPr>
              <w:ind w:right="-20"/>
            </w:pPr>
            <w:r>
              <w:rPr>
                <w:rFonts w:hint="eastAsia"/>
              </w:rPr>
              <w:t>data</w:t>
            </w:r>
          </w:p>
        </w:tc>
        <w:tc>
          <w:tcPr>
            <w:tcW w:w="1134" w:type="dxa"/>
            <w:tcBorders>
              <w:top w:val="single" w:sz="4" w:space="0" w:color="000000"/>
              <w:left w:val="single" w:sz="4" w:space="0" w:color="000000"/>
              <w:bottom w:val="single" w:sz="4" w:space="0" w:color="000000"/>
              <w:right w:val="single" w:sz="4" w:space="0" w:color="000000"/>
            </w:tcBorders>
            <w:vAlign w:val="center"/>
          </w:tcPr>
          <w:p w:rsidR="00446DCD" w:rsidRDefault="00446DCD" w:rsidP="00FB6025">
            <w:pPr>
              <w:ind w:right="-20"/>
            </w:pPr>
            <w:r>
              <w:rPr>
                <w:rFonts w:hint="eastAsia"/>
              </w:rPr>
              <w:t>Array of followings</w:t>
            </w:r>
          </w:p>
        </w:tc>
        <w:tc>
          <w:tcPr>
            <w:tcW w:w="4820" w:type="dxa"/>
            <w:tcBorders>
              <w:top w:val="single" w:sz="4" w:space="0" w:color="000000"/>
              <w:left w:val="single" w:sz="4" w:space="0" w:color="000000"/>
              <w:bottom w:val="single" w:sz="4" w:space="0" w:color="000000"/>
              <w:right w:val="single" w:sz="4" w:space="0" w:color="000000"/>
            </w:tcBorders>
            <w:vAlign w:val="center"/>
          </w:tcPr>
          <w:p w:rsidR="00446DCD" w:rsidRDefault="00446DCD" w:rsidP="00EB78D1">
            <w:pPr>
              <w:spacing w:line="312" w:lineRule="exact"/>
              <w:ind w:right="-20"/>
            </w:pPr>
            <w:r>
              <w:rPr>
                <w:rFonts w:hint="eastAsia"/>
              </w:rPr>
              <w:t>记录数组</w:t>
            </w:r>
          </w:p>
        </w:tc>
        <w:tc>
          <w:tcPr>
            <w:tcW w:w="709" w:type="dxa"/>
            <w:tcBorders>
              <w:top w:val="single" w:sz="4" w:space="0" w:color="000000"/>
              <w:left w:val="single" w:sz="4" w:space="0" w:color="000000"/>
              <w:bottom w:val="single" w:sz="4" w:space="0" w:color="000000"/>
              <w:right w:val="single" w:sz="4" w:space="0" w:color="000000"/>
            </w:tcBorders>
            <w:vAlign w:val="center"/>
          </w:tcPr>
          <w:p w:rsidR="00446DCD" w:rsidRDefault="00446DCD" w:rsidP="00FB6025">
            <w:r>
              <w:rPr>
                <w:rFonts w:hint="eastAsia"/>
              </w:rPr>
              <w:t>M</w:t>
            </w:r>
          </w:p>
        </w:tc>
      </w:tr>
      <w:tr w:rsidR="000913E2" w:rsidRPr="00270E48" w:rsidTr="00081323">
        <w:tc>
          <w:tcPr>
            <w:tcW w:w="1552" w:type="dxa"/>
            <w:tcBorders>
              <w:top w:val="single" w:sz="4" w:space="0" w:color="000000"/>
              <w:left w:val="single" w:sz="4" w:space="0" w:color="000000"/>
              <w:bottom w:val="single" w:sz="4" w:space="0" w:color="000000"/>
              <w:right w:val="single" w:sz="4" w:space="0" w:color="000000"/>
            </w:tcBorders>
            <w:vAlign w:val="center"/>
          </w:tcPr>
          <w:p w:rsidR="000913E2" w:rsidRPr="00275F1C" w:rsidRDefault="000913E2" w:rsidP="00FB6025">
            <w:pPr>
              <w:ind w:right="-20"/>
            </w:pPr>
            <w:r>
              <w:rPr>
                <w:rFonts w:hint="eastAsia"/>
              </w:rPr>
              <w:t>autherID</w:t>
            </w:r>
          </w:p>
        </w:tc>
        <w:tc>
          <w:tcPr>
            <w:tcW w:w="1134" w:type="dxa"/>
            <w:tcBorders>
              <w:top w:val="single" w:sz="4" w:space="0" w:color="000000"/>
              <w:left w:val="single" w:sz="4" w:space="0" w:color="000000"/>
              <w:bottom w:val="single" w:sz="4" w:space="0" w:color="000000"/>
              <w:right w:val="single" w:sz="4" w:space="0" w:color="000000"/>
            </w:tcBorders>
            <w:vAlign w:val="center"/>
          </w:tcPr>
          <w:p w:rsidR="000913E2" w:rsidRPr="00275F1C" w:rsidRDefault="000913E2" w:rsidP="00FB6025">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0913E2" w:rsidRPr="00775C76" w:rsidRDefault="005D5570" w:rsidP="0082174C">
            <w:pPr>
              <w:spacing w:line="312" w:lineRule="exact"/>
              <w:ind w:right="-20"/>
            </w:pPr>
            <w:r>
              <w:rPr>
                <w:rFonts w:hint="eastAsia"/>
              </w:rPr>
              <w:t>华为商户名</w:t>
            </w:r>
          </w:p>
        </w:tc>
        <w:tc>
          <w:tcPr>
            <w:tcW w:w="709" w:type="dxa"/>
            <w:tcBorders>
              <w:top w:val="single" w:sz="4" w:space="0" w:color="000000"/>
              <w:left w:val="single" w:sz="4" w:space="0" w:color="000000"/>
              <w:bottom w:val="single" w:sz="4" w:space="0" w:color="000000"/>
              <w:right w:val="single" w:sz="4" w:space="0" w:color="000000"/>
            </w:tcBorders>
            <w:vAlign w:val="center"/>
          </w:tcPr>
          <w:p w:rsidR="000913E2" w:rsidRPr="00775C76" w:rsidRDefault="00EC438A" w:rsidP="00FB6025">
            <w:r>
              <w:rPr>
                <w:rFonts w:hint="eastAsia"/>
              </w:rPr>
              <w:t>O</w:t>
            </w:r>
          </w:p>
        </w:tc>
      </w:tr>
      <w:tr w:rsidR="00673A82" w:rsidRPr="00270E48" w:rsidTr="00081323">
        <w:tc>
          <w:tcPr>
            <w:tcW w:w="1552" w:type="dxa"/>
            <w:tcBorders>
              <w:top w:val="single" w:sz="4" w:space="0" w:color="000000"/>
              <w:left w:val="single" w:sz="4" w:space="0" w:color="000000"/>
              <w:bottom w:val="single" w:sz="4" w:space="0" w:color="000000"/>
              <w:right w:val="single" w:sz="4" w:space="0" w:color="000000"/>
            </w:tcBorders>
            <w:vAlign w:val="center"/>
          </w:tcPr>
          <w:p w:rsidR="00673A82" w:rsidRDefault="00673A82" w:rsidP="00EA186E">
            <w:r>
              <w:rPr>
                <w:rFonts w:hint="eastAsia"/>
              </w:rPr>
              <w:t>userID</w:t>
            </w:r>
          </w:p>
        </w:tc>
        <w:tc>
          <w:tcPr>
            <w:tcW w:w="1134" w:type="dxa"/>
            <w:tcBorders>
              <w:top w:val="single" w:sz="4" w:space="0" w:color="000000"/>
              <w:left w:val="single" w:sz="4" w:space="0" w:color="000000"/>
              <w:bottom w:val="single" w:sz="4" w:space="0" w:color="000000"/>
              <w:right w:val="single" w:sz="4" w:space="0" w:color="000000"/>
            </w:tcBorders>
            <w:vAlign w:val="center"/>
          </w:tcPr>
          <w:p w:rsidR="00673A82" w:rsidRDefault="00673A82" w:rsidP="00EA186E">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673A82" w:rsidRDefault="00673A82" w:rsidP="00673A82">
            <w:pPr>
              <w:spacing w:line="312" w:lineRule="exact"/>
              <w:ind w:right="-20"/>
            </w:pPr>
            <w:r>
              <w:rPr>
                <w:rFonts w:hint="eastAsia"/>
              </w:rPr>
              <w:t>商户在</w:t>
            </w:r>
            <w:r>
              <w:rPr>
                <w:rFonts w:hint="eastAsia"/>
              </w:rPr>
              <w:t>UP</w:t>
            </w:r>
            <w:r>
              <w:rPr>
                <w:rFonts w:hint="eastAsia"/>
              </w:rPr>
              <w:t>的</w:t>
            </w:r>
            <w:r>
              <w:rPr>
                <w:rFonts w:hint="eastAsia"/>
              </w:rPr>
              <w:t>ID</w:t>
            </w:r>
            <w:r>
              <w:rPr>
                <w:rFonts w:hint="eastAsia"/>
              </w:rPr>
              <w:t>；</w:t>
            </w:r>
          </w:p>
          <w:p w:rsidR="00673A82" w:rsidRDefault="00673A82" w:rsidP="00673A82">
            <w:pPr>
              <w:spacing w:line="312" w:lineRule="exact"/>
              <w:ind w:right="-20"/>
            </w:pPr>
            <w:r>
              <w:rPr>
                <w:rFonts w:hint="eastAsia"/>
              </w:rPr>
              <w:t>联盟使用</w:t>
            </w:r>
          </w:p>
        </w:tc>
        <w:tc>
          <w:tcPr>
            <w:tcW w:w="709" w:type="dxa"/>
            <w:tcBorders>
              <w:top w:val="single" w:sz="4" w:space="0" w:color="000000"/>
              <w:left w:val="single" w:sz="4" w:space="0" w:color="000000"/>
              <w:bottom w:val="single" w:sz="4" w:space="0" w:color="000000"/>
              <w:right w:val="single" w:sz="4" w:space="0" w:color="000000"/>
            </w:tcBorders>
            <w:vAlign w:val="center"/>
          </w:tcPr>
          <w:p w:rsidR="00673A82" w:rsidRDefault="00673A82" w:rsidP="00EA186E">
            <w:pPr>
              <w:spacing w:line="312" w:lineRule="exact"/>
              <w:ind w:right="-20"/>
            </w:pPr>
            <w:r>
              <w:rPr>
                <w:rFonts w:hint="eastAsia"/>
              </w:rPr>
              <w:t>O</w:t>
            </w:r>
          </w:p>
        </w:tc>
      </w:tr>
      <w:tr w:rsidR="008F1837" w:rsidRPr="00270E48" w:rsidTr="00081323">
        <w:tc>
          <w:tcPr>
            <w:tcW w:w="1552" w:type="dxa"/>
            <w:tcBorders>
              <w:top w:val="single" w:sz="4" w:space="0" w:color="000000"/>
              <w:left w:val="single" w:sz="4" w:space="0" w:color="000000"/>
              <w:bottom w:val="single" w:sz="4" w:space="0" w:color="000000"/>
              <w:right w:val="single" w:sz="4" w:space="0" w:color="000000"/>
            </w:tcBorders>
            <w:vAlign w:val="center"/>
          </w:tcPr>
          <w:p w:rsidR="008F1837" w:rsidRPr="00286EBC" w:rsidRDefault="00AF6344" w:rsidP="002957F9">
            <w:pPr>
              <w:ind w:right="-20"/>
            </w:pPr>
            <w:r>
              <w:rPr>
                <w:rFonts w:hint="eastAsia"/>
              </w:rPr>
              <w:t>tradeNo</w:t>
            </w:r>
          </w:p>
        </w:tc>
        <w:tc>
          <w:tcPr>
            <w:tcW w:w="1134" w:type="dxa"/>
            <w:tcBorders>
              <w:top w:val="single" w:sz="4" w:space="0" w:color="000000"/>
              <w:left w:val="single" w:sz="4" w:space="0" w:color="000000"/>
              <w:bottom w:val="single" w:sz="4" w:space="0" w:color="000000"/>
              <w:right w:val="single" w:sz="4" w:space="0" w:color="000000"/>
            </w:tcBorders>
            <w:vAlign w:val="center"/>
          </w:tcPr>
          <w:p w:rsidR="008F1837" w:rsidRDefault="008F1837" w:rsidP="00FB6025">
            <w:pPr>
              <w:ind w:right="-20"/>
            </w:pPr>
            <w:r>
              <w:rPr>
                <w:rFonts w:hint="eastAsia"/>
              </w:rPr>
              <w:t>Sting</w:t>
            </w:r>
          </w:p>
        </w:tc>
        <w:tc>
          <w:tcPr>
            <w:tcW w:w="4820" w:type="dxa"/>
            <w:tcBorders>
              <w:top w:val="single" w:sz="4" w:space="0" w:color="000000"/>
              <w:left w:val="single" w:sz="4" w:space="0" w:color="000000"/>
              <w:bottom w:val="single" w:sz="4" w:space="0" w:color="000000"/>
              <w:right w:val="single" w:sz="4" w:space="0" w:color="000000"/>
            </w:tcBorders>
            <w:vAlign w:val="center"/>
          </w:tcPr>
          <w:p w:rsidR="008F1837" w:rsidRPr="00775C76" w:rsidRDefault="003964BF" w:rsidP="00FB6025">
            <w:pPr>
              <w:spacing w:line="312" w:lineRule="exact"/>
              <w:ind w:right="-20"/>
            </w:pPr>
            <w:r>
              <w:rPr>
                <w:rFonts w:hint="eastAsia"/>
              </w:rPr>
              <w:t>外部支付平台</w:t>
            </w:r>
            <w:r w:rsidR="008F1837">
              <w:rPr>
                <w:rFonts w:hint="eastAsia"/>
              </w:rPr>
              <w:t>交易号</w:t>
            </w:r>
          </w:p>
        </w:tc>
        <w:tc>
          <w:tcPr>
            <w:tcW w:w="709" w:type="dxa"/>
            <w:tcBorders>
              <w:top w:val="single" w:sz="4" w:space="0" w:color="000000"/>
              <w:left w:val="single" w:sz="4" w:space="0" w:color="000000"/>
              <w:bottom w:val="single" w:sz="4" w:space="0" w:color="000000"/>
              <w:right w:val="single" w:sz="4" w:space="0" w:color="000000"/>
            </w:tcBorders>
            <w:vAlign w:val="center"/>
          </w:tcPr>
          <w:p w:rsidR="008F1837" w:rsidRPr="00775C76" w:rsidRDefault="008F1837" w:rsidP="00FB6025">
            <w:r w:rsidRPr="00775C76">
              <w:rPr>
                <w:rFonts w:hint="eastAsia"/>
              </w:rPr>
              <w:t>M</w:t>
            </w:r>
          </w:p>
        </w:tc>
      </w:tr>
      <w:tr w:rsidR="008F1837" w:rsidRPr="00270E48" w:rsidTr="00081323">
        <w:tc>
          <w:tcPr>
            <w:tcW w:w="1552" w:type="dxa"/>
            <w:tcBorders>
              <w:top w:val="single" w:sz="4" w:space="0" w:color="000000"/>
              <w:left w:val="single" w:sz="4" w:space="0" w:color="000000"/>
              <w:bottom w:val="single" w:sz="4" w:space="0" w:color="000000"/>
              <w:right w:val="single" w:sz="4" w:space="0" w:color="000000"/>
            </w:tcBorders>
            <w:vAlign w:val="center"/>
          </w:tcPr>
          <w:p w:rsidR="008F1837" w:rsidRPr="00286EBC" w:rsidRDefault="008F1837" w:rsidP="00FB6025">
            <w:pPr>
              <w:ind w:right="-20"/>
            </w:pPr>
            <w:r>
              <w:rPr>
                <w:rFonts w:hint="eastAsia"/>
              </w:rPr>
              <w:t>appID</w:t>
            </w:r>
          </w:p>
        </w:tc>
        <w:tc>
          <w:tcPr>
            <w:tcW w:w="1134" w:type="dxa"/>
            <w:tcBorders>
              <w:top w:val="single" w:sz="4" w:space="0" w:color="000000"/>
              <w:left w:val="single" w:sz="4" w:space="0" w:color="000000"/>
              <w:bottom w:val="single" w:sz="4" w:space="0" w:color="000000"/>
              <w:right w:val="single" w:sz="4" w:space="0" w:color="000000"/>
            </w:tcBorders>
            <w:vAlign w:val="center"/>
          </w:tcPr>
          <w:p w:rsidR="008F1837" w:rsidRDefault="008F1837" w:rsidP="00FB6025">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8F1837" w:rsidRPr="00775C76" w:rsidRDefault="008F1837" w:rsidP="00C475AD">
            <w:pPr>
              <w:spacing w:line="312" w:lineRule="exact"/>
              <w:ind w:right="-20"/>
            </w:pPr>
            <w:r>
              <w:rPr>
                <w:rFonts w:hint="eastAsia"/>
              </w:rPr>
              <w:t>应用</w:t>
            </w:r>
            <w:r w:rsidR="00C475AD">
              <w:rPr>
                <w:rFonts w:hint="eastAsia"/>
              </w:rPr>
              <w:t>包名</w:t>
            </w:r>
          </w:p>
        </w:tc>
        <w:tc>
          <w:tcPr>
            <w:tcW w:w="709" w:type="dxa"/>
            <w:tcBorders>
              <w:top w:val="single" w:sz="4" w:space="0" w:color="000000"/>
              <w:left w:val="single" w:sz="4" w:space="0" w:color="000000"/>
              <w:bottom w:val="single" w:sz="4" w:space="0" w:color="000000"/>
              <w:right w:val="single" w:sz="4" w:space="0" w:color="000000"/>
            </w:tcBorders>
            <w:vAlign w:val="center"/>
          </w:tcPr>
          <w:p w:rsidR="008F1837" w:rsidRPr="00775C76" w:rsidRDefault="00987230" w:rsidP="00FB6025">
            <w:r>
              <w:rPr>
                <w:rFonts w:hint="eastAsia"/>
              </w:rPr>
              <w:t>O</w:t>
            </w:r>
          </w:p>
        </w:tc>
      </w:tr>
      <w:tr w:rsidR="00987230" w:rsidRPr="00270E48" w:rsidTr="00081323">
        <w:tc>
          <w:tcPr>
            <w:tcW w:w="1552" w:type="dxa"/>
            <w:tcBorders>
              <w:top w:val="single" w:sz="4" w:space="0" w:color="000000"/>
              <w:left w:val="single" w:sz="4" w:space="0" w:color="000000"/>
              <w:bottom w:val="single" w:sz="4" w:space="0" w:color="000000"/>
              <w:right w:val="single" w:sz="4" w:space="0" w:color="000000"/>
            </w:tcBorders>
            <w:vAlign w:val="center"/>
          </w:tcPr>
          <w:p w:rsidR="00987230" w:rsidRDefault="004E5886" w:rsidP="00FB6025">
            <w:pPr>
              <w:ind w:right="-20"/>
            </w:pPr>
            <w:r>
              <w:rPr>
                <w:rFonts w:hint="eastAsia"/>
              </w:rPr>
              <w:t>a</w:t>
            </w:r>
            <w:r w:rsidR="00987230">
              <w:rPr>
                <w:rFonts w:hint="eastAsia"/>
              </w:rPr>
              <w:t>pplicationID</w:t>
            </w:r>
          </w:p>
        </w:tc>
        <w:tc>
          <w:tcPr>
            <w:tcW w:w="1134" w:type="dxa"/>
            <w:tcBorders>
              <w:top w:val="single" w:sz="4" w:space="0" w:color="000000"/>
              <w:left w:val="single" w:sz="4" w:space="0" w:color="000000"/>
              <w:bottom w:val="single" w:sz="4" w:space="0" w:color="000000"/>
              <w:right w:val="single" w:sz="4" w:space="0" w:color="000000"/>
            </w:tcBorders>
            <w:vAlign w:val="center"/>
          </w:tcPr>
          <w:p w:rsidR="00987230" w:rsidRDefault="00987230" w:rsidP="00FB6025">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987230" w:rsidRDefault="00987230" w:rsidP="00C475AD">
            <w:pPr>
              <w:spacing w:line="312" w:lineRule="exact"/>
              <w:ind w:right="-20"/>
            </w:pPr>
            <w:r>
              <w:rPr>
                <w:rFonts w:hint="eastAsia"/>
              </w:rPr>
              <w:t>联盟应用</w:t>
            </w:r>
            <w:r w:rsidR="007E139C">
              <w:rPr>
                <w:rFonts w:hint="eastAsia"/>
              </w:rPr>
              <w:t>ID</w:t>
            </w:r>
          </w:p>
          <w:p w:rsidR="00673A82" w:rsidRDefault="00673A82" w:rsidP="00C475AD">
            <w:pPr>
              <w:spacing w:line="312" w:lineRule="exact"/>
              <w:ind w:right="-20"/>
            </w:pPr>
            <w:r>
              <w:rPr>
                <w:rFonts w:hint="eastAsia"/>
              </w:rPr>
              <w:t>联盟使用</w:t>
            </w:r>
          </w:p>
        </w:tc>
        <w:tc>
          <w:tcPr>
            <w:tcW w:w="709" w:type="dxa"/>
            <w:tcBorders>
              <w:top w:val="single" w:sz="4" w:space="0" w:color="000000"/>
              <w:left w:val="single" w:sz="4" w:space="0" w:color="000000"/>
              <w:bottom w:val="single" w:sz="4" w:space="0" w:color="000000"/>
              <w:right w:val="single" w:sz="4" w:space="0" w:color="000000"/>
            </w:tcBorders>
            <w:vAlign w:val="center"/>
          </w:tcPr>
          <w:p w:rsidR="00987230" w:rsidRPr="00775C76" w:rsidRDefault="00987230" w:rsidP="00FB6025">
            <w:r>
              <w:rPr>
                <w:rFonts w:hint="eastAsia"/>
              </w:rPr>
              <w:t>O</w:t>
            </w:r>
          </w:p>
        </w:tc>
      </w:tr>
      <w:tr w:rsidR="007F0C2F" w:rsidRPr="00270E48" w:rsidTr="00081323">
        <w:tc>
          <w:tcPr>
            <w:tcW w:w="1552" w:type="dxa"/>
            <w:tcBorders>
              <w:top w:val="single" w:sz="4" w:space="0" w:color="000000"/>
              <w:left w:val="single" w:sz="4" w:space="0" w:color="000000"/>
              <w:bottom w:val="single" w:sz="4" w:space="0" w:color="000000"/>
              <w:right w:val="single" w:sz="4" w:space="0" w:color="000000"/>
            </w:tcBorders>
            <w:vAlign w:val="center"/>
          </w:tcPr>
          <w:p w:rsidR="007F0C2F" w:rsidRDefault="007F0C2F" w:rsidP="00FB6025">
            <w:pPr>
              <w:ind w:right="-20"/>
            </w:pPr>
            <w:r>
              <w:rPr>
                <w:rFonts w:hint="eastAsia"/>
              </w:rPr>
              <w:t>productName</w:t>
            </w:r>
          </w:p>
        </w:tc>
        <w:tc>
          <w:tcPr>
            <w:tcW w:w="1134" w:type="dxa"/>
            <w:tcBorders>
              <w:top w:val="single" w:sz="4" w:space="0" w:color="000000"/>
              <w:left w:val="single" w:sz="4" w:space="0" w:color="000000"/>
              <w:bottom w:val="single" w:sz="4" w:space="0" w:color="000000"/>
              <w:right w:val="single" w:sz="4" w:space="0" w:color="000000"/>
            </w:tcBorders>
            <w:vAlign w:val="center"/>
          </w:tcPr>
          <w:p w:rsidR="007F0C2F" w:rsidRDefault="007F0C2F" w:rsidP="00FB6025">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7F0C2F" w:rsidRDefault="007F0C2F" w:rsidP="00C475AD">
            <w:pPr>
              <w:spacing w:line="312" w:lineRule="exact"/>
              <w:ind w:right="-20"/>
            </w:pPr>
            <w:r>
              <w:rPr>
                <w:rFonts w:hint="eastAsia"/>
              </w:rPr>
              <w:t>商品名</w:t>
            </w:r>
          </w:p>
        </w:tc>
        <w:tc>
          <w:tcPr>
            <w:tcW w:w="709" w:type="dxa"/>
            <w:tcBorders>
              <w:top w:val="single" w:sz="4" w:space="0" w:color="000000"/>
              <w:left w:val="single" w:sz="4" w:space="0" w:color="000000"/>
              <w:bottom w:val="single" w:sz="4" w:space="0" w:color="000000"/>
              <w:right w:val="single" w:sz="4" w:space="0" w:color="000000"/>
            </w:tcBorders>
            <w:vAlign w:val="center"/>
          </w:tcPr>
          <w:p w:rsidR="007F0C2F" w:rsidRPr="00775C76" w:rsidRDefault="007F0C2F" w:rsidP="00FB6025">
            <w:r w:rsidRPr="00775C76">
              <w:rPr>
                <w:rFonts w:hint="eastAsia"/>
              </w:rPr>
              <w:t>M</w:t>
            </w:r>
          </w:p>
        </w:tc>
      </w:tr>
      <w:tr w:rsidR="008F1837" w:rsidRPr="00270E48" w:rsidTr="00081323">
        <w:tc>
          <w:tcPr>
            <w:tcW w:w="1552" w:type="dxa"/>
            <w:tcBorders>
              <w:top w:val="single" w:sz="4" w:space="0" w:color="000000"/>
              <w:left w:val="single" w:sz="4" w:space="0" w:color="000000"/>
              <w:bottom w:val="single" w:sz="4" w:space="0" w:color="000000"/>
              <w:right w:val="single" w:sz="4" w:space="0" w:color="000000"/>
            </w:tcBorders>
            <w:vAlign w:val="center"/>
          </w:tcPr>
          <w:p w:rsidR="008F1837" w:rsidRPr="00286EBC" w:rsidRDefault="00533F51" w:rsidP="00FB6025">
            <w:pPr>
              <w:ind w:right="-20"/>
            </w:pPr>
            <w:r>
              <w:rPr>
                <w:rFonts w:hint="eastAsia"/>
              </w:rPr>
              <w:t>pay</w:t>
            </w:r>
            <w:r w:rsidR="008F1837" w:rsidRPr="008A1672">
              <w:t>Money</w:t>
            </w:r>
          </w:p>
        </w:tc>
        <w:tc>
          <w:tcPr>
            <w:tcW w:w="1134" w:type="dxa"/>
            <w:tcBorders>
              <w:top w:val="single" w:sz="4" w:space="0" w:color="000000"/>
              <w:left w:val="single" w:sz="4" w:space="0" w:color="000000"/>
              <w:bottom w:val="single" w:sz="4" w:space="0" w:color="000000"/>
              <w:right w:val="single" w:sz="4" w:space="0" w:color="000000"/>
            </w:tcBorders>
            <w:vAlign w:val="center"/>
          </w:tcPr>
          <w:p w:rsidR="008F1837" w:rsidRDefault="005D172E" w:rsidP="00FB6025">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8F1837" w:rsidRPr="00775C76" w:rsidRDefault="000E17D1" w:rsidP="00FB6025">
            <w:pPr>
              <w:spacing w:line="312" w:lineRule="exact"/>
              <w:ind w:right="-20"/>
            </w:pPr>
            <w:r>
              <w:rPr>
                <w:rFonts w:hint="eastAsia"/>
              </w:rPr>
              <w:t>支付</w:t>
            </w:r>
            <w:r w:rsidR="008F1837">
              <w:rPr>
                <w:rFonts w:hint="eastAsia"/>
              </w:rPr>
              <w:t>金额</w:t>
            </w:r>
          </w:p>
        </w:tc>
        <w:tc>
          <w:tcPr>
            <w:tcW w:w="709" w:type="dxa"/>
            <w:tcBorders>
              <w:top w:val="single" w:sz="4" w:space="0" w:color="000000"/>
              <w:left w:val="single" w:sz="4" w:space="0" w:color="000000"/>
              <w:bottom w:val="single" w:sz="4" w:space="0" w:color="000000"/>
              <w:right w:val="single" w:sz="4" w:space="0" w:color="000000"/>
            </w:tcBorders>
            <w:vAlign w:val="center"/>
          </w:tcPr>
          <w:p w:rsidR="008F1837" w:rsidRPr="00775C76" w:rsidRDefault="008F1837" w:rsidP="00FB6025">
            <w:r w:rsidRPr="00775C76">
              <w:rPr>
                <w:rFonts w:hint="eastAsia"/>
              </w:rPr>
              <w:t>M</w:t>
            </w:r>
          </w:p>
        </w:tc>
      </w:tr>
      <w:tr w:rsidR="00531870" w:rsidRPr="00270E48" w:rsidTr="00081323">
        <w:tc>
          <w:tcPr>
            <w:tcW w:w="1552" w:type="dxa"/>
            <w:tcBorders>
              <w:top w:val="single" w:sz="4" w:space="0" w:color="000000"/>
              <w:left w:val="single" w:sz="4" w:space="0" w:color="000000"/>
              <w:bottom w:val="single" w:sz="4" w:space="0" w:color="000000"/>
              <w:right w:val="single" w:sz="4" w:space="0" w:color="000000"/>
            </w:tcBorders>
            <w:vAlign w:val="center"/>
          </w:tcPr>
          <w:p w:rsidR="00531870" w:rsidRDefault="00531870" w:rsidP="00FB6025">
            <w:pPr>
              <w:ind w:right="-20"/>
            </w:pPr>
            <w:r>
              <w:rPr>
                <w:rFonts w:hint="eastAsia"/>
              </w:rPr>
              <w:t>oriOrder</w:t>
            </w:r>
          </w:p>
        </w:tc>
        <w:tc>
          <w:tcPr>
            <w:tcW w:w="1134" w:type="dxa"/>
            <w:tcBorders>
              <w:top w:val="single" w:sz="4" w:space="0" w:color="000000"/>
              <w:left w:val="single" w:sz="4" w:space="0" w:color="000000"/>
              <w:bottom w:val="single" w:sz="4" w:space="0" w:color="000000"/>
              <w:right w:val="single" w:sz="4" w:space="0" w:color="000000"/>
            </w:tcBorders>
            <w:vAlign w:val="center"/>
          </w:tcPr>
          <w:p w:rsidR="00531870" w:rsidRDefault="00531870" w:rsidP="00FB6025">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531870" w:rsidRDefault="00531870" w:rsidP="00FB6025">
            <w:pPr>
              <w:spacing w:line="312" w:lineRule="exact"/>
              <w:ind w:right="-20"/>
            </w:pPr>
            <w:r>
              <w:rPr>
                <w:rFonts w:hint="eastAsia"/>
              </w:rPr>
              <w:t>原始订单号，仅对</w:t>
            </w:r>
            <w:r w:rsidR="003964BF">
              <w:rPr>
                <w:rFonts w:hint="eastAsia"/>
              </w:rPr>
              <w:t>type</w:t>
            </w:r>
            <w:r w:rsidR="003964BF">
              <w:rPr>
                <w:rFonts w:hint="eastAsia"/>
              </w:rPr>
              <w:t>为</w:t>
            </w:r>
            <w:r>
              <w:rPr>
                <w:rFonts w:hint="eastAsia"/>
              </w:rPr>
              <w:t>退款记录有效</w:t>
            </w:r>
            <w:r w:rsidR="003964BF">
              <w:rPr>
                <w:rFonts w:hint="eastAsia"/>
              </w:rPr>
              <w:t>（华为订单号）</w:t>
            </w:r>
          </w:p>
        </w:tc>
        <w:tc>
          <w:tcPr>
            <w:tcW w:w="709" w:type="dxa"/>
            <w:tcBorders>
              <w:top w:val="single" w:sz="4" w:space="0" w:color="000000"/>
              <w:left w:val="single" w:sz="4" w:space="0" w:color="000000"/>
              <w:bottom w:val="single" w:sz="4" w:space="0" w:color="000000"/>
              <w:right w:val="single" w:sz="4" w:space="0" w:color="000000"/>
            </w:tcBorders>
            <w:vAlign w:val="center"/>
          </w:tcPr>
          <w:p w:rsidR="00531870" w:rsidRPr="00531870" w:rsidRDefault="00531870" w:rsidP="00FB6025">
            <w:r>
              <w:rPr>
                <w:rFonts w:hint="eastAsia"/>
              </w:rPr>
              <w:t>O</w:t>
            </w:r>
          </w:p>
        </w:tc>
      </w:tr>
      <w:tr w:rsidR="00531870" w:rsidRPr="00270E48" w:rsidTr="00081323">
        <w:tc>
          <w:tcPr>
            <w:tcW w:w="1552" w:type="dxa"/>
            <w:tcBorders>
              <w:top w:val="single" w:sz="4" w:space="0" w:color="000000"/>
              <w:left w:val="single" w:sz="4" w:space="0" w:color="000000"/>
              <w:bottom w:val="single" w:sz="4" w:space="0" w:color="000000"/>
              <w:right w:val="single" w:sz="4" w:space="0" w:color="000000"/>
            </w:tcBorders>
            <w:vAlign w:val="center"/>
          </w:tcPr>
          <w:p w:rsidR="00531870" w:rsidRDefault="00531870" w:rsidP="00FB6025">
            <w:pPr>
              <w:ind w:right="-20"/>
            </w:pPr>
            <w:r>
              <w:rPr>
                <w:rFonts w:hint="eastAsia"/>
              </w:rPr>
              <w:t>rfdMoney</w:t>
            </w:r>
          </w:p>
        </w:tc>
        <w:tc>
          <w:tcPr>
            <w:tcW w:w="1134" w:type="dxa"/>
            <w:tcBorders>
              <w:top w:val="single" w:sz="4" w:space="0" w:color="000000"/>
              <w:left w:val="single" w:sz="4" w:space="0" w:color="000000"/>
              <w:bottom w:val="single" w:sz="4" w:space="0" w:color="000000"/>
              <w:right w:val="single" w:sz="4" w:space="0" w:color="000000"/>
            </w:tcBorders>
            <w:vAlign w:val="center"/>
          </w:tcPr>
          <w:p w:rsidR="00531870" w:rsidRDefault="00531870" w:rsidP="00FB6025">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531870" w:rsidRDefault="00531870" w:rsidP="00FB6025">
            <w:pPr>
              <w:spacing w:line="312" w:lineRule="exact"/>
              <w:ind w:right="-20"/>
            </w:pPr>
            <w:r>
              <w:rPr>
                <w:rFonts w:hint="eastAsia"/>
              </w:rPr>
              <w:t>退款金额，单位元</w:t>
            </w:r>
          </w:p>
        </w:tc>
        <w:tc>
          <w:tcPr>
            <w:tcW w:w="709" w:type="dxa"/>
            <w:tcBorders>
              <w:top w:val="single" w:sz="4" w:space="0" w:color="000000"/>
              <w:left w:val="single" w:sz="4" w:space="0" w:color="000000"/>
              <w:bottom w:val="single" w:sz="4" w:space="0" w:color="000000"/>
              <w:right w:val="single" w:sz="4" w:space="0" w:color="000000"/>
            </w:tcBorders>
            <w:vAlign w:val="center"/>
          </w:tcPr>
          <w:p w:rsidR="00531870" w:rsidRDefault="00531870" w:rsidP="00FB6025">
            <w:r>
              <w:rPr>
                <w:rFonts w:hint="eastAsia"/>
              </w:rPr>
              <w:t>O</w:t>
            </w:r>
          </w:p>
        </w:tc>
      </w:tr>
      <w:tr w:rsidR="00531870" w:rsidRPr="00270E48" w:rsidTr="00081323">
        <w:tc>
          <w:tcPr>
            <w:tcW w:w="1552" w:type="dxa"/>
            <w:tcBorders>
              <w:top w:val="single" w:sz="4" w:space="0" w:color="000000"/>
              <w:left w:val="single" w:sz="4" w:space="0" w:color="000000"/>
              <w:bottom w:val="single" w:sz="4" w:space="0" w:color="000000"/>
              <w:right w:val="single" w:sz="4" w:space="0" w:color="000000"/>
            </w:tcBorders>
            <w:vAlign w:val="center"/>
          </w:tcPr>
          <w:p w:rsidR="00531870" w:rsidRDefault="00531870" w:rsidP="00FB6025">
            <w:pPr>
              <w:ind w:right="-20"/>
            </w:pPr>
            <w:r>
              <w:rPr>
                <w:rFonts w:hint="eastAsia"/>
              </w:rPr>
              <w:t>type</w:t>
            </w:r>
          </w:p>
        </w:tc>
        <w:tc>
          <w:tcPr>
            <w:tcW w:w="1134" w:type="dxa"/>
            <w:tcBorders>
              <w:top w:val="single" w:sz="4" w:space="0" w:color="000000"/>
              <w:left w:val="single" w:sz="4" w:space="0" w:color="000000"/>
              <w:bottom w:val="single" w:sz="4" w:space="0" w:color="000000"/>
              <w:right w:val="single" w:sz="4" w:space="0" w:color="000000"/>
            </w:tcBorders>
            <w:vAlign w:val="center"/>
          </w:tcPr>
          <w:p w:rsidR="00531870" w:rsidRDefault="00531870" w:rsidP="00FB6025">
            <w:pPr>
              <w:ind w:right="-20"/>
            </w:pPr>
            <w:r>
              <w:rPr>
                <w:rFonts w:hint="eastAsia"/>
              </w:rPr>
              <w:t>String</w:t>
            </w:r>
            <w:r>
              <w:t>’</w:t>
            </w:r>
          </w:p>
        </w:tc>
        <w:tc>
          <w:tcPr>
            <w:tcW w:w="4820" w:type="dxa"/>
            <w:tcBorders>
              <w:top w:val="single" w:sz="4" w:space="0" w:color="000000"/>
              <w:left w:val="single" w:sz="4" w:space="0" w:color="000000"/>
              <w:bottom w:val="single" w:sz="4" w:space="0" w:color="000000"/>
              <w:right w:val="single" w:sz="4" w:space="0" w:color="000000"/>
            </w:tcBorders>
            <w:vAlign w:val="center"/>
          </w:tcPr>
          <w:p w:rsidR="00531870" w:rsidRDefault="00531870" w:rsidP="00531870">
            <w:pPr>
              <w:spacing w:line="240" w:lineRule="auto"/>
              <w:ind w:right="-20"/>
              <w:jc w:val="both"/>
            </w:pPr>
            <w:r>
              <w:rPr>
                <w:rFonts w:hint="eastAsia"/>
              </w:rPr>
              <w:t>业务类型：</w:t>
            </w:r>
          </w:p>
          <w:p w:rsidR="00531870" w:rsidRDefault="00531870" w:rsidP="00531870">
            <w:pPr>
              <w:spacing w:line="240" w:lineRule="auto"/>
              <w:ind w:right="-20"/>
              <w:jc w:val="both"/>
            </w:pPr>
            <w:r>
              <w:rPr>
                <w:rFonts w:hint="eastAsia"/>
              </w:rPr>
              <w:t>PURCHASE</w:t>
            </w:r>
            <w:r>
              <w:rPr>
                <w:rFonts w:hint="eastAsia"/>
              </w:rPr>
              <w:t>：支付</w:t>
            </w:r>
          </w:p>
          <w:p w:rsidR="00531870" w:rsidRDefault="00531870" w:rsidP="00531870">
            <w:pPr>
              <w:spacing w:line="312" w:lineRule="exact"/>
              <w:ind w:right="-20"/>
            </w:pPr>
            <w:r>
              <w:rPr>
                <w:rFonts w:hint="eastAsia"/>
              </w:rPr>
              <w:t>REFUND</w:t>
            </w:r>
            <w:r>
              <w:rPr>
                <w:rFonts w:hint="eastAsia"/>
              </w:rPr>
              <w:t>：退款</w:t>
            </w:r>
          </w:p>
        </w:tc>
        <w:tc>
          <w:tcPr>
            <w:tcW w:w="709" w:type="dxa"/>
            <w:tcBorders>
              <w:top w:val="single" w:sz="4" w:space="0" w:color="000000"/>
              <w:left w:val="single" w:sz="4" w:space="0" w:color="000000"/>
              <w:bottom w:val="single" w:sz="4" w:space="0" w:color="000000"/>
              <w:right w:val="single" w:sz="4" w:space="0" w:color="000000"/>
            </w:tcBorders>
            <w:vAlign w:val="center"/>
          </w:tcPr>
          <w:p w:rsidR="00531870" w:rsidRDefault="00531870" w:rsidP="00FB6025">
            <w:r>
              <w:rPr>
                <w:rFonts w:hint="eastAsia"/>
              </w:rPr>
              <w:t>O</w:t>
            </w:r>
          </w:p>
        </w:tc>
      </w:tr>
      <w:tr w:rsidR="00531870" w:rsidRPr="00270E48" w:rsidTr="00081323">
        <w:tc>
          <w:tcPr>
            <w:tcW w:w="1552" w:type="dxa"/>
            <w:tcBorders>
              <w:top w:val="single" w:sz="4" w:space="0" w:color="000000"/>
              <w:left w:val="single" w:sz="4" w:space="0" w:color="000000"/>
              <w:bottom w:val="single" w:sz="4" w:space="0" w:color="000000"/>
              <w:right w:val="single" w:sz="4" w:space="0" w:color="000000"/>
            </w:tcBorders>
            <w:vAlign w:val="center"/>
          </w:tcPr>
          <w:p w:rsidR="00531870" w:rsidRDefault="00531870" w:rsidP="00FB6025">
            <w:pPr>
              <w:ind w:right="-20"/>
            </w:pPr>
          </w:p>
        </w:tc>
        <w:tc>
          <w:tcPr>
            <w:tcW w:w="1134" w:type="dxa"/>
            <w:tcBorders>
              <w:top w:val="single" w:sz="4" w:space="0" w:color="000000"/>
              <w:left w:val="single" w:sz="4" w:space="0" w:color="000000"/>
              <w:bottom w:val="single" w:sz="4" w:space="0" w:color="000000"/>
              <w:right w:val="single" w:sz="4" w:space="0" w:color="000000"/>
            </w:tcBorders>
            <w:vAlign w:val="center"/>
          </w:tcPr>
          <w:p w:rsidR="00531870" w:rsidRDefault="00531870" w:rsidP="00FB6025">
            <w:pPr>
              <w:ind w:right="-20"/>
            </w:pPr>
          </w:p>
        </w:tc>
        <w:tc>
          <w:tcPr>
            <w:tcW w:w="4820" w:type="dxa"/>
            <w:tcBorders>
              <w:top w:val="single" w:sz="4" w:space="0" w:color="000000"/>
              <w:left w:val="single" w:sz="4" w:space="0" w:color="000000"/>
              <w:bottom w:val="single" w:sz="4" w:space="0" w:color="000000"/>
              <w:right w:val="single" w:sz="4" w:space="0" w:color="000000"/>
            </w:tcBorders>
            <w:vAlign w:val="center"/>
          </w:tcPr>
          <w:p w:rsidR="00531870" w:rsidRDefault="00531870" w:rsidP="00FB6025">
            <w:pPr>
              <w:spacing w:line="312" w:lineRule="exact"/>
              <w:ind w:right="-20"/>
            </w:pPr>
          </w:p>
        </w:tc>
        <w:tc>
          <w:tcPr>
            <w:tcW w:w="709" w:type="dxa"/>
            <w:tcBorders>
              <w:top w:val="single" w:sz="4" w:space="0" w:color="000000"/>
              <w:left w:val="single" w:sz="4" w:space="0" w:color="000000"/>
              <w:bottom w:val="single" w:sz="4" w:space="0" w:color="000000"/>
              <w:right w:val="single" w:sz="4" w:space="0" w:color="000000"/>
            </w:tcBorders>
            <w:vAlign w:val="center"/>
          </w:tcPr>
          <w:p w:rsidR="00531870" w:rsidRDefault="00531870" w:rsidP="00FB6025"/>
        </w:tc>
      </w:tr>
      <w:tr w:rsidR="00E46275" w:rsidRPr="00270E48" w:rsidTr="00DE33E2">
        <w:tc>
          <w:tcPr>
            <w:tcW w:w="1552" w:type="dxa"/>
            <w:tcBorders>
              <w:top w:val="single" w:sz="4" w:space="0" w:color="000000"/>
              <w:left w:val="single" w:sz="4" w:space="0" w:color="000000"/>
              <w:bottom w:val="single" w:sz="4" w:space="0" w:color="000000"/>
              <w:right w:val="single" w:sz="4" w:space="0" w:color="000000"/>
            </w:tcBorders>
          </w:tcPr>
          <w:p w:rsidR="00E46275" w:rsidRDefault="00E46275" w:rsidP="00FB6025">
            <w:pPr>
              <w:ind w:right="-20"/>
            </w:pPr>
            <w:r w:rsidRPr="00B4511A">
              <w:rPr>
                <w:rFonts w:hint="eastAsia"/>
              </w:rPr>
              <w:t>currency</w:t>
            </w:r>
          </w:p>
        </w:tc>
        <w:tc>
          <w:tcPr>
            <w:tcW w:w="1134" w:type="dxa"/>
            <w:tcBorders>
              <w:top w:val="single" w:sz="4" w:space="0" w:color="000000"/>
              <w:left w:val="single" w:sz="4" w:space="0" w:color="000000"/>
              <w:bottom w:val="single" w:sz="4" w:space="0" w:color="000000"/>
              <w:right w:val="single" w:sz="4" w:space="0" w:color="000000"/>
            </w:tcBorders>
          </w:tcPr>
          <w:p w:rsidR="00E46275" w:rsidRDefault="00E46275" w:rsidP="00FB6025">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tcPr>
          <w:p w:rsidR="00E46275" w:rsidRDefault="00E46275" w:rsidP="00B86F38">
            <w:pPr>
              <w:spacing w:line="312" w:lineRule="exact"/>
              <w:ind w:right="-20"/>
            </w:pPr>
            <w:r>
              <w:rPr>
                <w:rFonts w:hint="eastAsia"/>
              </w:rPr>
              <w:t>支付币种</w:t>
            </w:r>
          </w:p>
        </w:tc>
        <w:tc>
          <w:tcPr>
            <w:tcW w:w="709" w:type="dxa"/>
            <w:tcBorders>
              <w:top w:val="single" w:sz="4" w:space="0" w:color="000000"/>
              <w:left w:val="single" w:sz="4" w:space="0" w:color="000000"/>
              <w:bottom w:val="single" w:sz="4" w:space="0" w:color="000000"/>
              <w:right w:val="single" w:sz="4" w:space="0" w:color="000000"/>
            </w:tcBorders>
          </w:tcPr>
          <w:p w:rsidR="00E46275" w:rsidRPr="00775C76" w:rsidRDefault="00E46275" w:rsidP="00FB6025">
            <w:r>
              <w:rPr>
                <w:rFonts w:hint="eastAsia"/>
              </w:rPr>
              <w:t>O</w:t>
            </w:r>
          </w:p>
        </w:tc>
      </w:tr>
      <w:tr w:rsidR="00533F51" w:rsidRPr="00270E48" w:rsidTr="00081323">
        <w:tc>
          <w:tcPr>
            <w:tcW w:w="1552" w:type="dxa"/>
            <w:tcBorders>
              <w:top w:val="single" w:sz="4" w:space="0" w:color="000000"/>
              <w:left w:val="single" w:sz="4" w:space="0" w:color="000000"/>
              <w:bottom w:val="single" w:sz="4" w:space="0" w:color="000000"/>
              <w:right w:val="single" w:sz="4" w:space="0" w:color="000000"/>
            </w:tcBorders>
            <w:vAlign w:val="center"/>
          </w:tcPr>
          <w:p w:rsidR="00533F51" w:rsidRPr="008A1672" w:rsidRDefault="006F74D7" w:rsidP="00FB6025">
            <w:pPr>
              <w:ind w:right="-20"/>
            </w:pPr>
            <w:r>
              <w:rPr>
                <w:rFonts w:hint="eastAsia"/>
              </w:rPr>
              <w:t>received</w:t>
            </w:r>
            <w:r w:rsidR="00A8774B">
              <w:rPr>
                <w:rFonts w:hint="eastAsia"/>
              </w:rPr>
              <w:t>Money</w:t>
            </w:r>
          </w:p>
        </w:tc>
        <w:tc>
          <w:tcPr>
            <w:tcW w:w="1134" w:type="dxa"/>
            <w:tcBorders>
              <w:top w:val="single" w:sz="4" w:space="0" w:color="000000"/>
              <w:left w:val="single" w:sz="4" w:space="0" w:color="000000"/>
              <w:bottom w:val="single" w:sz="4" w:space="0" w:color="000000"/>
              <w:right w:val="single" w:sz="4" w:space="0" w:color="000000"/>
            </w:tcBorders>
            <w:vAlign w:val="center"/>
          </w:tcPr>
          <w:p w:rsidR="00533F51" w:rsidDel="005D172E" w:rsidRDefault="00631A78" w:rsidP="00FB6025">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6B557C" w:rsidRDefault="003160DF" w:rsidP="00233F28">
            <w:pPr>
              <w:spacing w:line="312" w:lineRule="exact"/>
              <w:ind w:right="-20"/>
              <w:rPr>
                <w:rFonts w:ascii="宋体" w:cs="宋体"/>
                <w:snapToGrid/>
                <w:color w:val="000000"/>
                <w:sz w:val="20"/>
                <w:szCs w:val="20"/>
              </w:rPr>
            </w:pPr>
            <w:r>
              <w:rPr>
                <w:rFonts w:ascii="宋体" w:cs="宋体" w:hint="eastAsia"/>
                <w:snapToGrid/>
                <w:color w:val="000000"/>
                <w:sz w:val="20"/>
                <w:szCs w:val="20"/>
              </w:rPr>
              <w:t>订单处理后余额，仅对预付款和花币有效。</w:t>
            </w:r>
          </w:p>
          <w:p w:rsidR="00241DA5" w:rsidRDefault="00241DA5" w:rsidP="00233F28">
            <w:pPr>
              <w:spacing w:line="312" w:lineRule="exact"/>
              <w:ind w:right="-20"/>
            </w:pPr>
            <w:r>
              <w:rPr>
                <w:rFonts w:ascii="宋体" w:cs="宋体" w:hint="eastAsia"/>
                <w:snapToGrid/>
                <w:color w:val="000000"/>
                <w:sz w:val="20"/>
                <w:szCs w:val="20"/>
              </w:rPr>
              <w:t>-1，或者-1.00表示余额无效</w:t>
            </w:r>
          </w:p>
        </w:tc>
        <w:tc>
          <w:tcPr>
            <w:tcW w:w="709" w:type="dxa"/>
            <w:tcBorders>
              <w:top w:val="single" w:sz="4" w:space="0" w:color="000000"/>
              <w:left w:val="single" w:sz="4" w:space="0" w:color="000000"/>
              <w:bottom w:val="single" w:sz="4" w:space="0" w:color="000000"/>
              <w:right w:val="single" w:sz="4" w:space="0" w:color="000000"/>
            </w:tcBorders>
            <w:vAlign w:val="center"/>
          </w:tcPr>
          <w:p w:rsidR="00533F51" w:rsidRPr="00775C76" w:rsidRDefault="00EC438A" w:rsidP="00FB6025">
            <w:r>
              <w:rPr>
                <w:rFonts w:hint="eastAsia"/>
              </w:rPr>
              <w:t>O</w:t>
            </w:r>
          </w:p>
        </w:tc>
      </w:tr>
      <w:tr w:rsidR="0094623E" w:rsidRPr="00270E48" w:rsidTr="00081323">
        <w:tc>
          <w:tcPr>
            <w:tcW w:w="1552" w:type="dxa"/>
            <w:tcBorders>
              <w:top w:val="single" w:sz="4" w:space="0" w:color="000000"/>
              <w:left w:val="single" w:sz="4" w:space="0" w:color="000000"/>
              <w:bottom w:val="single" w:sz="4" w:space="0" w:color="000000"/>
              <w:right w:val="single" w:sz="4" w:space="0" w:color="000000"/>
            </w:tcBorders>
            <w:vAlign w:val="center"/>
          </w:tcPr>
          <w:p w:rsidR="0094623E" w:rsidRDefault="0094623E" w:rsidP="00FB6025">
            <w:pPr>
              <w:ind w:right="-20"/>
            </w:pPr>
            <w:r>
              <w:rPr>
                <w:rFonts w:hint="eastAsia"/>
              </w:rPr>
              <w:t>huaweiReceivedMoney</w:t>
            </w:r>
          </w:p>
        </w:tc>
        <w:tc>
          <w:tcPr>
            <w:tcW w:w="1134" w:type="dxa"/>
            <w:tcBorders>
              <w:top w:val="single" w:sz="4" w:space="0" w:color="000000"/>
              <w:left w:val="single" w:sz="4" w:space="0" w:color="000000"/>
              <w:bottom w:val="single" w:sz="4" w:space="0" w:color="000000"/>
              <w:right w:val="single" w:sz="4" w:space="0" w:color="000000"/>
            </w:tcBorders>
            <w:vAlign w:val="center"/>
          </w:tcPr>
          <w:p w:rsidR="0094623E" w:rsidRDefault="0094623E" w:rsidP="00FB6025">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94623E" w:rsidRDefault="0094623E" w:rsidP="00FB6025">
            <w:pPr>
              <w:spacing w:line="312" w:lineRule="exact"/>
              <w:ind w:right="-20"/>
            </w:pPr>
            <w:r w:rsidRPr="00DC3B22">
              <w:rPr>
                <w:rFonts w:hint="eastAsia"/>
              </w:rPr>
              <w:t>华为实收金额</w:t>
            </w:r>
          </w:p>
          <w:p w:rsidR="006B557C" w:rsidRDefault="006B557C" w:rsidP="00FB6025">
            <w:pPr>
              <w:spacing w:line="312" w:lineRule="exact"/>
              <w:ind w:right="-20"/>
              <w:rPr>
                <w:rFonts w:ascii="宋体" w:cs="宋体"/>
                <w:snapToGrid/>
                <w:color w:val="000000"/>
                <w:sz w:val="20"/>
                <w:szCs w:val="20"/>
              </w:rPr>
            </w:pPr>
            <w:r>
              <w:rPr>
                <w:rFonts w:hint="eastAsia"/>
              </w:rPr>
              <w:t>无效</w:t>
            </w:r>
          </w:p>
        </w:tc>
        <w:tc>
          <w:tcPr>
            <w:tcW w:w="709" w:type="dxa"/>
            <w:tcBorders>
              <w:top w:val="single" w:sz="4" w:space="0" w:color="000000"/>
              <w:left w:val="single" w:sz="4" w:space="0" w:color="000000"/>
              <w:bottom w:val="single" w:sz="4" w:space="0" w:color="000000"/>
              <w:right w:val="single" w:sz="4" w:space="0" w:color="000000"/>
            </w:tcBorders>
            <w:vAlign w:val="center"/>
          </w:tcPr>
          <w:p w:rsidR="0094623E" w:rsidRPr="00775C76" w:rsidRDefault="002C5B5D" w:rsidP="00FB6025">
            <w:r>
              <w:rPr>
                <w:rFonts w:hint="eastAsia"/>
              </w:rPr>
              <w:t>O</w:t>
            </w:r>
          </w:p>
        </w:tc>
      </w:tr>
      <w:tr w:rsidR="0094623E" w:rsidRPr="00270E48" w:rsidTr="00081323">
        <w:tc>
          <w:tcPr>
            <w:tcW w:w="1552" w:type="dxa"/>
            <w:tcBorders>
              <w:top w:val="single" w:sz="4" w:space="0" w:color="000000"/>
              <w:left w:val="single" w:sz="4" w:space="0" w:color="000000"/>
              <w:bottom w:val="single" w:sz="4" w:space="0" w:color="000000"/>
              <w:right w:val="single" w:sz="4" w:space="0" w:color="000000"/>
            </w:tcBorders>
            <w:vAlign w:val="center"/>
          </w:tcPr>
          <w:p w:rsidR="0094623E" w:rsidRDefault="004A76AF" w:rsidP="00F254BA">
            <w:pPr>
              <w:ind w:right="-20"/>
            </w:pPr>
            <w:r>
              <w:rPr>
                <w:rFonts w:hint="eastAsia"/>
              </w:rPr>
              <w:lastRenderedPageBreak/>
              <w:t>yeeAlipay</w:t>
            </w:r>
            <w:r w:rsidR="00F079C9">
              <w:rPr>
                <w:rFonts w:hint="eastAsia"/>
              </w:rPr>
              <w:t>HandlingFee</w:t>
            </w:r>
          </w:p>
        </w:tc>
        <w:tc>
          <w:tcPr>
            <w:tcW w:w="1134" w:type="dxa"/>
            <w:tcBorders>
              <w:top w:val="single" w:sz="4" w:space="0" w:color="000000"/>
              <w:left w:val="single" w:sz="4" w:space="0" w:color="000000"/>
              <w:bottom w:val="single" w:sz="4" w:space="0" w:color="000000"/>
              <w:right w:val="single" w:sz="4" w:space="0" w:color="000000"/>
            </w:tcBorders>
            <w:vAlign w:val="center"/>
          </w:tcPr>
          <w:p w:rsidR="0094623E" w:rsidRDefault="0094623E" w:rsidP="00FB6025">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94623E" w:rsidRDefault="006B557C" w:rsidP="00FB6025">
            <w:pPr>
              <w:spacing w:line="312" w:lineRule="exact"/>
              <w:ind w:right="-20"/>
              <w:rPr>
                <w:rFonts w:ascii="宋体" w:cs="宋体"/>
                <w:snapToGrid/>
                <w:color w:val="000000"/>
                <w:sz w:val="20"/>
                <w:szCs w:val="20"/>
              </w:rPr>
            </w:pPr>
            <w:r>
              <w:rPr>
                <w:rFonts w:hint="eastAsia"/>
              </w:rPr>
              <w:t>佣金</w:t>
            </w:r>
          </w:p>
        </w:tc>
        <w:tc>
          <w:tcPr>
            <w:tcW w:w="709" w:type="dxa"/>
            <w:tcBorders>
              <w:top w:val="single" w:sz="4" w:space="0" w:color="000000"/>
              <w:left w:val="single" w:sz="4" w:space="0" w:color="000000"/>
              <w:bottom w:val="single" w:sz="4" w:space="0" w:color="000000"/>
              <w:right w:val="single" w:sz="4" w:space="0" w:color="000000"/>
            </w:tcBorders>
            <w:vAlign w:val="center"/>
          </w:tcPr>
          <w:p w:rsidR="0094623E" w:rsidRPr="00775C76" w:rsidRDefault="002C5B5D" w:rsidP="00FB6025">
            <w:r>
              <w:rPr>
                <w:rFonts w:hint="eastAsia"/>
              </w:rPr>
              <w:t>O</w:t>
            </w:r>
          </w:p>
        </w:tc>
      </w:tr>
      <w:tr w:rsidR="0094623E" w:rsidRPr="00270E48" w:rsidTr="00081323">
        <w:tc>
          <w:tcPr>
            <w:tcW w:w="1552" w:type="dxa"/>
            <w:tcBorders>
              <w:top w:val="single" w:sz="4" w:space="0" w:color="000000"/>
              <w:left w:val="single" w:sz="4" w:space="0" w:color="000000"/>
              <w:bottom w:val="single" w:sz="4" w:space="0" w:color="000000"/>
              <w:right w:val="single" w:sz="4" w:space="0" w:color="000000"/>
            </w:tcBorders>
            <w:vAlign w:val="center"/>
          </w:tcPr>
          <w:p w:rsidR="0094623E" w:rsidRDefault="00890E45" w:rsidP="00224FFB">
            <w:pPr>
              <w:ind w:right="-20"/>
            </w:pPr>
            <w:r>
              <w:rPr>
                <w:rFonts w:hint="eastAsia"/>
              </w:rPr>
              <w:t>developerHand</w:t>
            </w:r>
            <w:r w:rsidR="00224FFB">
              <w:rPr>
                <w:rFonts w:hint="eastAsia"/>
              </w:rPr>
              <w:t>l</w:t>
            </w:r>
            <w:r>
              <w:rPr>
                <w:rFonts w:hint="eastAsia"/>
              </w:rPr>
              <w:t>ingFee</w:t>
            </w:r>
          </w:p>
        </w:tc>
        <w:tc>
          <w:tcPr>
            <w:tcW w:w="1134" w:type="dxa"/>
            <w:tcBorders>
              <w:top w:val="single" w:sz="4" w:space="0" w:color="000000"/>
              <w:left w:val="single" w:sz="4" w:space="0" w:color="000000"/>
              <w:bottom w:val="single" w:sz="4" w:space="0" w:color="000000"/>
              <w:right w:val="single" w:sz="4" w:space="0" w:color="000000"/>
            </w:tcBorders>
            <w:vAlign w:val="center"/>
          </w:tcPr>
          <w:p w:rsidR="0094623E" w:rsidRDefault="0094623E" w:rsidP="00FB6025">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94623E" w:rsidRDefault="006B557C" w:rsidP="008F3667">
            <w:pPr>
              <w:spacing w:line="312" w:lineRule="exact"/>
              <w:ind w:right="-20"/>
            </w:pPr>
            <w:r>
              <w:rPr>
                <w:rFonts w:hint="eastAsia"/>
              </w:rPr>
              <w:t>商</w:t>
            </w:r>
            <w:r w:rsidR="008F3667">
              <w:rPr>
                <w:rFonts w:hint="eastAsia"/>
              </w:rPr>
              <w:t>户</w:t>
            </w:r>
            <w:r w:rsidR="0094623E" w:rsidRPr="00CD25CC">
              <w:rPr>
                <w:rFonts w:hint="eastAsia"/>
              </w:rPr>
              <w:t>承担</w:t>
            </w:r>
            <w:r>
              <w:rPr>
                <w:rFonts w:hint="eastAsia"/>
              </w:rPr>
              <w:t>佣金</w:t>
            </w:r>
          </w:p>
          <w:p w:rsidR="006B557C" w:rsidRDefault="006B557C" w:rsidP="008F3667">
            <w:pPr>
              <w:spacing w:line="312" w:lineRule="exact"/>
              <w:ind w:right="-20"/>
              <w:rPr>
                <w:rFonts w:ascii="宋体" w:cs="宋体"/>
                <w:snapToGrid/>
                <w:color w:val="000000"/>
                <w:sz w:val="20"/>
                <w:szCs w:val="20"/>
              </w:rPr>
            </w:pPr>
            <w:r>
              <w:rPr>
                <w:rFonts w:hint="eastAsia"/>
              </w:rPr>
              <w:t>无效</w:t>
            </w:r>
          </w:p>
        </w:tc>
        <w:tc>
          <w:tcPr>
            <w:tcW w:w="709" w:type="dxa"/>
            <w:tcBorders>
              <w:top w:val="single" w:sz="4" w:space="0" w:color="000000"/>
              <w:left w:val="single" w:sz="4" w:space="0" w:color="000000"/>
              <w:bottom w:val="single" w:sz="4" w:space="0" w:color="000000"/>
              <w:right w:val="single" w:sz="4" w:space="0" w:color="000000"/>
            </w:tcBorders>
            <w:vAlign w:val="center"/>
          </w:tcPr>
          <w:p w:rsidR="0094623E" w:rsidRPr="00775C76" w:rsidRDefault="002C5B5D" w:rsidP="00FB6025">
            <w:r>
              <w:rPr>
                <w:rFonts w:hint="eastAsia"/>
              </w:rPr>
              <w:t>O</w:t>
            </w:r>
          </w:p>
        </w:tc>
      </w:tr>
      <w:tr w:rsidR="0094623E" w:rsidRPr="00270E48" w:rsidTr="00081323">
        <w:tc>
          <w:tcPr>
            <w:tcW w:w="1552" w:type="dxa"/>
            <w:tcBorders>
              <w:top w:val="single" w:sz="4" w:space="0" w:color="000000"/>
              <w:left w:val="single" w:sz="4" w:space="0" w:color="000000"/>
              <w:bottom w:val="single" w:sz="4" w:space="0" w:color="000000"/>
              <w:right w:val="single" w:sz="4" w:space="0" w:color="000000"/>
            </w:tcBorders>
            <w:vAlign w:val="center"/>
          </w:tcPr>
          <w:p w:rsidR="0094623E" w:rsidRDefault="00224FFB" w:rsidP="00FB6025">
            <w:pPr>
              <w:ind w:right="-20"/>
            </w:pPr>
            <w:r>
              <w:rPr>
                <w:rFonts w:hint="eastAsia"/>
              </w:rPr>
              <w:t>huaweiHandlingFee</w:t>
            </w:r>
          </w:p>
        </w:tc>
        <w:tc>
          <w:tcPr>
            <w:tcW w:w="1134" w:type="dxa"/>
            <w:tcBorders>
              <w:top w:val="single" w:sz="4" w:space="0" w:color="000000"/>
              <w:left w:val="single" w:sz="4" w:space="0" w:color="000000"/>
              <w:bottom w:val="single" w:sz="4" w:space="0" w:color="000000"/>
              <w:right w:val="single" w:sz="4" w:space="0" w:color="000000"/>
            </w:tcBorders>
            <w:vAlign w:val="center"/>
          </w:tcPr>
          <w:p w:rsidR="0094623E" w:rsidRDefault="0094623E" w:rsidP="00FB6025">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94623E" w:rsidRDefault="0094623E" w:rsidP="00FB6025">
            <w:pPr>
              <w:spacing w:line="312" w:lineRule="exact"/>
              <w:ind w:right="-20"/>
            </w:pPr>
            <w:r w:rsidRPr="00CD25CC">
              <w:rPr>
                <w:rFonts w:hint="eastAsia"/>
              </w:rPr>
              <w:t>华为承担</w:t>
            </w:r>
            <w:r w:rsidR="006B557C">
              <w:rPr>
                <w:rFonts w:hint="eastAsia"/>
              </w:rPr>
              <w:t>佣金</w:t>
            </w:r>
          </w:p>
          <w:p w:rsidR="006B557C" w:rsidRDefault="006B557C" w:rsidP="00233F28">
            <w:pPr>
              <w:spacing w:line="312" w:lineRule="exact"/>
              <w:ind w:right="-20"/>
              <w:rPr>
                <w:rFonts w:ascii="宋体" w:cs="宋体"/>
                <w:snapToGrid/>
                <w:color w:val="000000"/>
                <w:sz w:val="20"/>
                <w:szCs w:val="20"/>
              </w:rPr>
            </w:pPr>
            <w:r>
              <w:rPr>
                <w:rFonts w:hint="eastAsia"/>
              </w:rPr>
              <w:t>无效</w:t>
            </w:r>
          </w:p>
        </w:tc>
        <w:tc>
          <w:tcPr>
            <w:tcW w:w="709" w:type="dxa"/>
            <w:tcBorders>
              <w:top w:val="single" w:sz="4" w:space="0" w:color="000000"/>
              <w:left w:val="single" w:sz="4" w:space="0" w:color="000000"/>
              <w:bottom w:val="single" w:sz="4" w:space="0" w:color="000000"/>
              <w:right w:val="single" w:sz="4" w:space="0" w:color="000000"/>
            </w:tcBorders>
            <w:vAlign w:val="center"/>
          </w:tcPr>
          <w:p w:rsidR="0094623E" w:rsidRPr="00775C76" w:rsidRDefault="002C5B5D" w:rsidP="00FB6025">
            <w:r>
              <w:rPr>
                <w:rFonts w:hint="eastAsia"/>
              </w:rPr>
              <w:t>O</w:t>
            </w:r>
          </w:p>
        </w:tc>
      </w:tr>
      <w:tr w:rsidR="0094623E" w:rsidRPr="00270E48" w:rsidTr="00081323">
        <w:tc>
          <w:tcPr>
            <w:tcW w:w="1552" w:type="dxa"/>
            <w:tcBorders>
              <w:top w:val="single" w:sz="4" w:space="0" w:color="000000"/>
              <w:left w:val="single" w:sz="4" w:space="0" w:color="000000"/>
              <w:bottom w:val="single" w:sz="4" w:space="0" w:color="000000"/>
              <w:right w:val="single" w:sz="4" w:space="0" w:color="000000"/>
            </w:tcBorders>
            <w:vAlign w:val="center"/>
          </w:tcPr>
          <w:p w:rsidR="0094623E" w:rsidRDefault="009C460E" w:rsidP="00FB6025">
            <w:pPr>
              <w:ind w:right="-20"/>
            </w:pPr>
            <w:r>
              <w:rPr>
                <w:rFonts w:hint="eastAsia"/>
              </w:rPr>
              <w:t>userHandlingFee</w:t>
            </w:r>
          </w:p>
        </w:tc>
        <w:tc>
          <w:tcPr>
            <w:tcW w:w="1134" w:type="dxa"/>
            <w:tcBorders>
              <w:top w:val="single" w:sz="4" w:space="0" w:color="000000"/>
              <w:left w:val="single" w:sz="4" w:space="0" w:color="000000"/>
              <w:bottom w:val="single" w:sz="4" w:space="0" w:color="000000"/>
              <w:right w:val="single" w:sz="4" w:space="0" w:color="000000"/>
            </w:tcBorders>
            <w:vAlign w:val="center"/>
          </w:tcPr>
          <w:p w:rsidR="0094623E" w:rsidRDefault="0094623E" w:rsidP="00FB6025">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94623E" w:rsidRDefault="0094623E" w:rsidP="00FB6025">
            <w:pPr>
              <w:spacing w:line="312" w:lineRule="exact"/>
              <w:ind w:right="-20"/>
            </w:pPr>
            <w:r w:rsidRPr="00CD25CC">
              <w:rPr>
                <w:rFonts w:hint="eastAsia"/>
              </w:rPr>
              <w:t>用户承担</w:t>
            </w:r>
            <w:r w:rsidR="006B557C">
              <w:rPr>
                <w:rFonts w:hint="eastAsia"/>
              </w:rPr>
              <w:t>佣金</w:t>
            </w:r>
          </w:p>
          <w:p w:rsidR="006B557C" w:rsidRDefault="006B557C" w:rsidP="00233F28">
            <w:pPr>
              <w:spacing w:line="312" w:lineRule="exact"/>
              <w:ind w:right="-20"/>
              <w:rPr>
                <w:rFonts w:ascii="宋体" w:cs="宋体"/>
                <w:snapToGrid/>
                <w:color w:val="000000"/>
                <w:sz w:val="20"/>
                <w:szCs w:val="20"/>
              </w:rPr>
            </w:pPr>
            <w:r>
              <w:rPr>
                <w:rFonts w:hint="eastAsia"/>
              </w:rPr>
              <w:t>无效</w:t>
            </w:r>
          </w:p>
        </w:tc>
        <w:tc>
          <w:tcPr>
            <w:tcW w:w="709" w:type="dxa"/>
            <w:tcBorders>
              <w:top w:val="single" w:sz="4" w:space="0" w:color="000000"/>
              <w:left w:val="single" w:sz="4" w:space="0" w:color="000000"/>
              <w:bottom w:val="single" w:sz="4" w:space="0" w:color="000000"/>
              <w:right w:val="single" w:sz="4" w:space="0" w:color="000000"/>
            </w:tcBorders>
            <w:vAlign w:val="center"/>
          </w:tcPr>
          <w:p w:rsidR="0094623E" w:rsidRPr="00775C76" w:rsidRDefault="002C5B5D" w:rsidP="00FB6025">
            <w:r>
              <w:rPr>
                <w:rFonts w:hint="eastAsia"/>
              </w:rPr>
              <w:t>O</w:t>
            </w:r>
          </w:p>
        </w:tc>
      </w:tr>
      <w:tr w:rsidR="0094623E" w:rsidRPr="00270E48" w:rsidTr="00081323">
        <w:tc>
          <w:tcPr>
            <w:tcW w:w="1552" w:type="dxa"/>
            <w:tcBorders>
              <w:top w:val="single" w:sz="4" w:space="0" w:color="000000"/>
              <w:left w:val="single" w:sz="4" w:space="0" w:color="000000"/>
              <w:bottom w:val="single" w:sz="4" w:space="0" w:color="000000"/>
              <w:right w:val="single" w:sz="4" w:space="0" w:color="000000"/>
            </w:tcBorders>
            <w:vAlign w:val="center"/>
          </w:tcPr>
          <w:p w:rsidR="0094623E" w:rsidRPr="008A1672" w:rsidRDefault="006A7ADD" w:rsidP="00FB6025">
            <w:pPr>
              <w:ind w:right="-20"/>
            </w:pPr>
            <w:r>
              <w:rPr>
                <w:rFonts w:hint="eastAsia"/>
              </w:rPr>
              <w:t>r</w:t>
            </w:r>
            <w:r w:rsidR="0094623E">
              <w:rPr>
                <w:rFonts w:hint="eastAsia"/>
              </w:rPr>
              <w:t>efundMoney</w:t>
            </w:r>
          </w:p>
        </w:tc>
        <w:tc>
          <w:tcPr>
            <w:tcW w:w="1134" w:type="dxa"/>
            <w:tcBorders>
              <w:top w:val="single" w:sz="4" w:space="0" w:color="000000"/>
              <w:left w:val="single" w:sz="4" w:space="0" w:color="000000"/>
              <w:bottom w:val="single" w:sz="4" w:space="0" w:color="000000"/>
              <w:right w:val="single" w:sz="4" w:space="0" w:color="000000"/>
            </w:tcBorders>
            <w:vAlign w:val="center"/>
          </w:tcPr>
          <w:p w:rsidR="0094623E" w:rsidRDefault="0094623E" w:rsidP="00FB6025">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94623E" w:rsidRDefault="0094623E" w:rsidP="00FB6025">
            <w:pPr>
              <w:spacing w:line="312" w:lineRule="exact"/>
              <w:ind w:right="-20"/>
            </w:pPr>
            <w:r>
              <w:rPr>
                <w:rFonts w:hint="eastAsia"/>
              </w:rPr>
              <w:t>退款金额</w:t>
            </w:r>
          </w:p>
        </w:tc>
        <w:tc>
          <w:tcPr>
            <w:tcW w:w="709" w:type="dxa"/>
            <w:tcBorders>
              <w:top w:val="single" w:sz="4" w:space="0" w:color="000000"/>
              <w:left w:val="single" w:sz="4" w:space="0" w:color="000000"/>
              <w:bottom w:val="single" w:sz="4" w:space="0" w:color="000000"/>
              <w:right w:val="single" w:sz="4" w:space="0" w:color="000000"/>
            </w:tcBorders>
            <w:vAlign w:val="center"/>
          </w:tcPr>
          <w:p w:rsidR="0094623E" w:rsidRPr="00775C76" w:rsidRDefault="003B62B6" w:rsidP="00FB6025">
            <w:r>
              <w:rPr>
                <w:rFonts w:hint="eastAsia"/>
              </w:rPr>
              <w:t>O</w:t>
            </w:r>
          </w:p>
        </w:tc>
      </w:tr>
      <w:tr w:rsidR="003B62B6" w:rsidRPr="00270E48" w:rsidTr="00081323">
        <w:tc>
          <w:tcPr>
            <w:tcW w:w="1552" w:type="dxa"/>
            <w:tcBorders>
              <w:top w:val="single" w:sz="4" w:space="0" w:color="000000"/>
              <w:left w:val="single" w:sz="4" w:space="0" w:color="000000"/>
              <w:bottom w:val="single" w:sz="4" w:space="0" w:color="000000"/>
              <w:right w:val="single" w:sz="4" w:space="0" w:color="000000"/>
            </w:tcBorders>
            <w:vAlign w:val="center"/>
          </w:tcPr>
          <w:p w:rsidR="003B62B6" w:rsidRDefault="003B62B6" w:rsidP="00FB6025">
            <w:pPr>
              <w:ind w:right="-20"/>
            </w:pPr>
            <w:r w:rsidRPr="00C75138">
              <w:rPr>
                <w:rFonts w:ascii="Arial" w:hAnsi="Arial" w:cs="Arial"/>
                <w:szCs w:val="20"/>
                <w:lang w:val="fr-FR"/>
              </w:rPr>
              <w:t>refundTime</w:t>
            </w:r>
          </w:p>
        </w:tc>
        <w:tc>
          <w:tcPr>
            <w:tcW w:w="1134" w:type="dxa"/>
            <w:tcBorders>
              <w:top w:val="single" w:sz="4" w:space="0" w:color="000000"/>
              <w:left w:val="single" w:sz="4" w:space="0" w:color="000000"/>
              <w:bottom w:val="single" w:sz="4" w:space="0" w:color="000000"/>
              <w:right w:val="single" w:sz="4" w:space="0" w:color="000000"/>
            </w:tcBorders>
            <w:vAlign w:val="center"/>
          </w:tcPr>
          <w:p w:rsidR="003B62B6" w:rsidRDefault="003B62B6" w:rsidP="00FB6025">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3B62B6" w:rsidRDefault="003B62B6" w:rsidP="00FB6025">
            <w:pPr>
              <w:spacing w:line="312" w:lineRule="exact"/>
              <w:ind w:right="-20"/>
            </w:pPr>
            <w:r>
              <w:rPr>
                <w:rFonts w:hint="eastAsia"/>
              </w:rPr>
              <w:t>退款时间</w:t>
            </w:r>
          </w:p>
        </w:tc>
        <w:tc>
          <w:tcPr>
            <w:tcW w:w="709" w:type="dxa"/>
            <w:tcBorders>
              <w:top w:val="single" w:sz="4" w:space="0" w:color="000000"/>
              <w:left w:val="single" w:sz="4" w:space="0" w:color="000000"/>
              <w:bottom w:val="single" w:sz="4" w:space="0" w:color="000000"/>
              <w:right w:val="single" w:sz="4" w:space="0" w:color="000000"/>
            </w:tcBorders>
            <w:vAlign w:val="center"/>
          </w:tcPr>
          <w:p w:rsidR="003B62B6" w:rsidRPr="00775C76" w:rsidRDefault="003B62B6" w:rsidP="00FB6025">
            <w:r>
              <w:rPr>
                <w:rFonts w:hint="eastAsia"/>
              </w:rPr>
              <w:t>O</w:t>
            </w:r>
          </w:p>
        </w:tc>
      </w:tr>
      <w:tr w:rsidR="003C1FE0" w:rsidRPr="00270E48" w:rsidTr="00081323">
        <w:tc>
          <w:tcPr>
            <w:tcW w:w="1552" w:type="dxa"/>
            <w:tcBorders>
              <w:top w:val="single" w:sz="4" w:space="0" w:color="000000"/>
              <w:left w:val="single" w:sz="4" w:space="0" w:color="000000"/>
              <w:bottom w:val="single" w:sz="4" w:space="0" w:color="000000"/>
              <w:right w:val="single" w:sz="4" w:space="0" w:color="000000"/>
            </w:tcBorders>
            <w:vAlign w:val="center"/>
          </w:tcPr>
          <w:p w:rsidR="003C1FE0" w:rsidRPr="00C75138" w:rsidRDefault="003C1FE0" w:rsidP="00FB6025">
            <w:pPr>
              <w:ind w:right="-20"/>
              <w:rPr>
                <w:rFonts w:ascii="Arial" w:hAnsi="Arial" w:cs="Arial"/>
                <w:szCs w:val="20"/>
                <w:lang w:val="fr-FR"/>
              </w:rPr>
            </w:pPr>
            <w:r>
              <w:rPr>
                <w:rFonts w:ascii="Arial" w:hAnsi="Arial" w:cs="Arial" w:hint="eastAsia"/>
                <w:szCs w:val="20"/>
                <w:lang w:val="fr-FR"/>
              </w:rPr>
              <w:t>channel</w:t>
            </w:r>
          </w:p>
        </w:tc>
        <w:tc>
          <w:tcPr>
            <w:tcW w:w="1134" w:type="dxa"/>
            <w:tcBorders>
              <w:top w:val="single" w:sz="4" w:space="0" w:color="000000"/>
              <w:left w:val="single" w:sz="4" w:space="0" w:color="000000"/>
              <w:bottom w:val="single" w:sz="4" w:space="0" w:color="000000"/>
              <w:right w:val="single" w:sz="4" w:space="0" w:color="000000"/>
            </w:tcBorders>
            <w:vAlign w:val="center"/>
          </w:tcPr>
          <w:p w:rsidR="003C1FE0" w:rsidRDefault="003C1FE0" w:rsidP="00FB6025">
            <w:pPr>
              <w:ind w:right="-20"/>
            </w:pPr>
            <w:r>
              <w:t>C</w:t>
            </w:r>
            <w:r>
              <w:rPr>
                <w:rFonts w:hint="eastAsia"/>
              </w:rPr>
              <w:t>hannels</w:t>
            </w:r>
          </w:p>
        </w:tc>
        <w:tc>
          <w:tcPr>
            <w:tcW w:w="4820" w:type="dxa"/>
            <w:tcBorders>
              <w:top w:val="single" w:sz="4" w:space="0" w:color="000000"/>
              <w:left w:val="single" w:sz="4" w:space="0" w:color="000000"/>
              <w:bottom w:val="single" w:sz="4" w:space="0" w:color="000000"/>
              <w:right w:val="single" w:sz="4" w:space="0" w:color="000000"/>
            </w:tcBorders>
            <w:vAlign w:val="center"/>
          </w:tcPr>
          <w:p w:rsidR="003C1FE0" w:rsidRPr="00B44D2A" w:rsidRDefault="003C1FE0" w:rsidP="005041BB">
            <w:pPr>
              <w:spacing w:line="312" w:lineRule="exact"/>
              <w:ind w:right="-20"/>
            </w:pPr>
            <w:r w:rsidRPr="004A2310">
              <w:rPr>
                <w:rFonts w:hint="eastAsia"/>
              </w:rPr>
              <w:t>渠道</w:t>
            </w:r>
            <w:r>
              <w:rPr>
                <w:rFonts w:hint="eastAsia"/>
              </w:rPr>
              <w:t>类型，取值参考“枚举值说明”章节</w:t>
            </w:r>
          </w:p>
        </w:tc>
        <w:tc>
          <w:tcPr>
            <w:tcW w:w="709" w:type="dxa"/>
            <w:tcBorders>
              <w:top w:val="single" w:sz="4" w:space="0" w:color="000000"/>
              <w:left w:val="single" w:sz="4" w:space="0" w:color="000000"/>
              <w:bottom w:val="single" w:sz="4" w:space="0" w:color="000000"/>
              <w:right w:val="single" w:sz="4" w:space="0" w:color="000000"/>
            </w:tcBorders>
            <w:vAlign w:val="center"/>
          </w:tcPr>
          <w:p w:rsidR="003C1FE0" w:rsidRDefault="003C1FE0" w:rsidP="00FB6025">
            <w:r>
              <w:rPr>
                <w:rFonts w:hint="eastAsia"/>
              </w:rPr>
              <w:t>O</w:t>
            </w:r>
          </w:p>
        </w:tc>
      </w:tr>
      <w:tr w:rsidR="0094623E" w:rsidRPr="00270E48" w:rsidTr="00081323">
        <w:tc>
          <w:tcPr>
            <w:tcW w:w="1552" w:type="dxa"/>
            <w:tcBorders>
              <w:top w:val="single" w:sz="4" w:space="0" w:color="000000"/>
              <w:left w:val="single" w:sz="4" w:space="0" w:color="000000"/>
              <w:bottom w:val="single" w:sz="4" w:space="0" w:color="000000"/>
              <w:right w:val="single" w:sz="4" w:space="0" w:color="000000"/>
            </w:tcBorders>
            <w:vAlign w:val="center"/>
          </w:tcPr>
          <w:p w:rsidR="0094623E" w:rsidRDefault="0094623E" w:rsidP="00FB6025">
            <w:pPr>
              <w:ind w:right="-20"/>
            </w:pPr>
            <w:r>
              <w:rPr>
                <w:rFonts w:hint="eastAsia"/>
              </w:rPr>
              <w:t>orderTime</w:t>
            </w:r>
          </w:p>
        </w:tc>
        <w:tc>
          <w:tcPr>
            <w:tcW w:w="1134" w:type="dxa"/>
            <w:tcBorders>
              <w:top w:val="single" w:sz="4" w:space="0" w:color="000000"/>
              <w:left w:val="single" w:sz="4" w:space="0" w:color="000000"/>
              <w:bottom w:val="single" w:sz="4" w:space="0" w:color="000000"/>
              <w:right w:val="single" w:sz="4" w:space="0" w:color="000000"/>
            </w:tcBorders>
            <w:vAlign w:val="center"/>
          </w:tcPr>
          <w:p w:rsidR="0094623E" w:rsidDel="005D172E" w:rsidRDefault="0094623E" w:rsidP="00FB6025">
            <w:pPr>
              <w:ind w:right="-20"/>
            </w:pPr>
            <w:r>
              <w:rPr>
                <w:rFonts w:hint="eastAsia"/>
              </w:rPr>
              <w:t>date</w:t>
            </w:r>
          </w:p>
        </w:tc>
        <w:tc>
          <w:tcPr>
            <w:tcW w:w="4820" w:type="dxa"/>
            <w:tcBorders>
              <w:top w:val="single" w:sz="4" w:space="0" w:color="000000"/>
              <w:left w:val="single" w:sz="4" w:space="0" w:color="000000"/>
              <w:bottom w:val="single" w:sz="4" w:space="0" w:color="000000"/>
              <w:right w:val="single" w:sz="4" w:space="0" w:color="000000"/>
            </w:tcBorders>
            <w:vAlign w:val="center"/>
          </w:tcPr>
          <w:p w:rsidR="0094623E" w:rsidRDefault="0094623E" w:rsidP="00FB6025">
            <w:pPr>
              <w:spacing w:line="312" w:lineRule="exact"/>
              <w:ind w:right="-20"/>
            </w:pPr>
            <w:r>
              <w:rPr>
                <w:rFonts w:hint="eastAsia"/>
              </w:rPr>
              <w:t>下单时间</w:t>
            </w:r>
          </w:p>
        </w:tc>
        <w:tc>
          <w:tcPr>
            <w:tcW w:w="709" w:type="dxa"/>
            <w:tcBorders>
              <w:top w:val="single" w:sz="4" w:space="0" w:color="000000"/>
              <w:left w:val="single" w:sz="4" w:space="0" w:color="000000"/>
              <w:bottom w:val="single" w:sz="4" w:space="0" w:color="000000"/>
              <w:right w:val="single" w:sz="4" w:space="0" w:color="000000"/>
            </w:tcBorders>
            <w:vAlign w:val="center"/>
          </w:tcPr>
          <w:p w:rsidR="0094623E" w:rsidRPr="00775C76" w:rsidRDefault="0094623E" w:rsidP="00FB6025">
            <w:r w:rsidRPr="00775C76">
              <w:rPr>
                <w:rFonts w:hint="eastAsia"/>
              </w:rPr>
              <w:t>M</w:t>
            </w:r>
          </w:p>
        </w:tc>
      </w:tr>
      <w:tr w:rsidR="0094623E" w:rsidRPr="00270E48" w:rsidTr="00081323">
        <w:tc>
          <w:tcPr>
            <w:tcW w:w="1552" w:type="dxa"/>
            <w:tcBorders>
              <w:top w:val="single" w:sz="4" w:space="0" w:color="000000"/>
              <w:left w:val="single" w:sz="4" w:space="0" w:color="000000"/>
              <w:bottom w:val="single" w:sz="4" w:space="0" w:color="000000"/>
              <w:right w:val="single" w:sz="4" w:space="0" w:color="000000"/>
            </w:tcBorders>
            <w:vAlign w:val="center"/>
          </w:tcPr>
          <w:p w:rsidR="0094623E" w:rsidRPr="008A1672" w:rsidRDefault="0094623E" w:rsidP="00FB6025">
            <w:pPr>
              <w:ind w:right="-20"/>
            </w:pPr>
            <w:r>
              <w:rPr>
                <w:rFonts w:hint="eastAsia"/>
              </w:rPr>
              <w:t>trade</w:t>
            </w:r>
            <w:r>
              <w:t>T</w:t>
            </w:r>
            <w:r>
              <w:rPr>
                <w:rFonts w:hint="eastAsia"/>
              </w:rPr>
              <w:t>ime</w:t>
            </w:r>
          </w:p>
        </w:tc>
        <w:tc>
          <w:tcPr>
            <w:tcW w:w="1134" w:type="dxa"/>
            <w:tcBorders>
              <w:top w:val="single" w:sz="4" w:space="0" w:color="000000"/>
              <w:left w:val="single" w:sz="4" w:space="0" w:color="000000"/>
              <w:bottom w:val="single" w:sz="4" w:space="0" w:color="000000"/>
              <w:right w:val="single" w:sz="4" w:space="0" w:color="000000"/>
            </w:tcBorders>
            <w:vAlign w:val="center"/>
          </w:tcPr>
          <w:p w:rsidR="0094623E" w:rsidRDefault="0094623E" w:rsidP="00FB6025">
            <w:pPr>
              <w:ind w:right="-20"/>
            </w:pPr>
            <w:r>
              <w:rPr>
                <w:rFonts w:hint="eastAsia"/>
              </w:rPr>
              <w:t>date</w:t>
            </w:r>
          </w:p>
        </w:tc>
        <w:tc>
          <w:tcPr>
            <w:tcW w:w="4820" w:type="dxa"/>
            <w:tcBorders>
              <w:top w:val="single" w:sz="4" w:space="0" w:color="000000"/>
              <w:left w:val="single" w:sz="4" w:space="0" w:color="000000"/>
              <w:bottom w:val="single" w:sz="4" w:space="0" w:color="000000"/>
              <w:right w:val="single" w:sz="4" w:space="0" w:color="000000"/>
            </w:tcBorders>
            <w:vAlign w:val="center"/>
          </w:tcPr>
          <w:p w:rsidR="0094623E" w:rsidRPr="00775C76" w:rsidRDefault="0094623E" w:rsidP="00FB6025">
            <w:pPr>
              <w:spacing w:line="312" w:lineRule="exact"/>
              <w:ind w:right="-20"/>
            </w:pPr>
            <w:r>
              <w:rPr>
                <w:rFonts w:hint="eastAsia"/>
              </w:rPr>
              <w:t>交易完成时间</w:t>
            </w:r>
          </w:p>
        </w:tc>
        <w:tc>
          <w:tcPr>
            <w:tcW w:w="709" w:type="dxa"/>
            <w:tcBorders>
              <w:top w:val="single" w:sz="4" w:space="0" w:color="000000"/>
              <w:left w:val="single" w:sz="4" w:space="0" w:color="000000"/>
              <w:bottom w:val="single" w:sz="4" w:space="0" w:color="000000"/>
              <w:right w:val="single" w:sz="4" w:space="0" w:color="000000"/>
            </w:tcBorders>
            <w:vAlign w:val="center"/>
          </w:tcPr>
          <w:p w:rsidR="0094623E" w:rsidRPr="00775C76" w:rsidRDefault="0094623E" w:rsidP="00FB6025">
            <w:r w:rsidRPr="00775C76">
              <w:rPr>
                <w:rFonts w:hint="eastAsia"/>
              </w:rPr>
              <w:t>M</w:t>
            </w:r>
          </w:p>
        </w:tc>
      </w:tr>
      <w:tr w:rsidR="0094623E" w:rsidRPr="00270E48" w:rsidTr="00081323">
        <w:tc>
          <w:tcPr>
            <w:tcW w:w="1552" w:type="dxa"/>
            <w:tcBorders>
              <w:top w:val="single" w:sz="4" w:space="0" w:color="000000"/>
              <w:left w:val="single" w:sz="4" w:space="0" w:color="000000"/>
              <w:bottom w:val="single" w:sz="4" w:space="0" w:color="000000"/>
              <w:right w:val="single" w:sz="4" w:space="0" w:color="000000"/>
            </w:tcBorders>
            <w:vAlign w:val="center"/>
          </w:tcPr>
          <w:p w:rsidR="0094623E" w:rsidRDefault="0094623E" w:rsidP="00FB6025">
            <w:pPr>
              <w:ind w:right="-20"/>
            </w:pPr>
            <w:r>
              <w:rPr>
                <w:rFonts w:hint="eastAsia"/>
              </w:rPr>
              <w:t>orderNo</w:t>
            </w:r>
          </w:p>
        </w:tc>
        <w:tc>
          <w:tcPr>
            <w:tcW w:w="1134" w:type="dxa"/>
            <w:tcBorders>
              <w:top w:val="single" w:sz="4" w:space="0" w:color="000000"/>
              <w:left w:val="single" w:sz="4" w:space="0" w:color="000000"/>
              <w:bottom w:val="single" w:sz="4" w:space="0" w:color="000000"/>
              <w:right w:val="single" w:sz="4" w:space="0" w:color="000000"/>
            </w:tcBorders>
            <w:vAlign w:val="center"/>
          </w:tcPr>
          <w:p w:rsidR="0094623E" w:rsidRDefault="0094623E" w:rsidP="00FB6025">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94623E" w:rsidRPr="00775C76" w:rsidRDefault="003964BF" w:rsidP="00FB6025">
            <w:pPr>
              <w:spacing w:line="312" w:lineRule="exact"/>
              <w:ind w:right="-20"/>
            </w:pPr>
            <w:r>
              <w:rPr>
                <w:rFonts w:hint="eastAsia"/>
              </w:rPr>
              <w:t>华为</w:t>
            </w:r>
            <w:r w:rsidR="0094623E">
              <w:rPr>
                <w:rFonts w:hint="eastAsia"/>
              </w:rPr>
              <w:t>订单号</w:t>
            </w:r>
          </w:p>
        </w:tc>
        <w:tc>
          <w:tcPr>
            <w:tcW w:w="709" w:type="dxa"/>
            <w:tcBorders>
              <w:top w:val="single" w:sz="4" w:space="0" w:color="000000"/>
              <w:left w:val="single" w:sz="4" w:space="0" w:color="000000"/>
              <w:bottom w:val="single" w:sz="4" w:space="0" w:color="000000"/>
              <w:right w:val="single" w:sz="4" w:space="0" w:color="000000"/>
            </w:tcBorders>
            <w:vAlign w:val="center"/>
          </w:tcPr>
          <w:p w:rsidR="0094623E" w:rsidRPr="00775C76" w:rsidRDefault="0094623E" w:rsidP="00FB6025">
            <w:r w:rsidRPr="00775C76">
              <w:rPr>
                <w:rFonts w:hint="eastAsia"/>
              </w:rPr>
              <w:t>M</w:t>
            </w:r>
          </w:p>
        </w:tc>
      </w:tr>
      <w:tr w:rsidR="0094623E" w:rsidRPr="00270E48" w:rsidTr="00081323">
        <w:tc>
          <w:tcPr>
            <w:tcW w:w="1552" w:type="dxa"/>
            <w:tcBorders>
              <w:top w:val="single" w:sz="4" w:space="0" w:color="000000"/>
              <w:left w:val="single" w:sz="4" w:space="0" w:color="000000"/>
              <w:bottom w:val="single" w:sz="4" w:space="0" w:color="000000"/>
              <w:right w:val="single" w:sz="4" w:space="0" w:color="000000"/>
            </w:tcBorders>
            <w:vAlign w:val="center"/>
          </w:tcPr>
          <w:p w:rsidR="0094623E" w:rsidRDefault="0094623E" w:rsidP="00FB6025">
            <w:pPr>
              <w:ind w:right="-20"/>
            </w:pPr>
            <w:r w:rsidRPr="00D90865">
              <w:rPr>
                <w:rFonts w:hint="eastAsia"/>
              </w:rPr>
              <w:t>tradeState</w:t>
            </w:r>
          </w:p>
        </w:tc>
        <w:tc>
          <w:tcPr>
            <w:tcW w:w="1134" w:type="dxa"/>
            <w:tcBorders>
              <w:top w:val="single" w:sz="4" w:space="0" w:color="000000"/>
              <w:left w:val="single" w:sz="4" w:space="0" w:color="000000"/>
              <w:bottom w:val="single" w:sz="4" w:space="0" w:color="000000"/>
              <w:right w:val="single" w:sz="4" w:space="0" w:color="000000"/>
            </w:tcBorders>
            <w:vAlign w:val="center"/>
          </w:tcPr>
          <w:p w:rsidR="0094623E" w:rsidRDefault="0094623E" w:rsidP="00FB6025">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2E1601" w:rsidRDefault="002E1601" w:rsidP="002E1601">
            <w:pPr>
              <w:spacing w:line="312" w:lineRule="exact"/>
              <w:ind w:right="-20"/>
            </w:pPr>
            <w:r>
              <w:rPr>
                <w:rFonts w:hint="eastAsia"/>
              </w:rPr>
              <w:t>0</w:t>
            </w:r>
            <w:r>
              <w:rPr>
                <w:rFonts w:hint="eastAsia"/>
              </w:rPr>
              <w:t>：已付</w:t>
            </w:r>
          </w:p>
          <w:p w:rsidR="002E1601" w:rsidRDefault="002E1601" w:rsidP="002E1601">
            <w:pPr>
              <w:spacing w:line="312" w:lineRule="exact"/>
              <w:ind w:right="-20"/>
            </w:pPr>
            <w:r>
              <w:rPr>
                <w:rFonts w:hint="eastAsia"/>
              </w:rPr>
              <w:t>1</w:t>
            </w:r>
            <w:r>
              <w:rPr>
                <w:rFonts w:hint="eastAsia"/>
              </w:rPr>
              <w:t>：已退</w:t>
            </w:r>
          </w:p>
          <w:p w:rsidR="002E1601" w:rsidRDefault="002E1601" w:rsidP="002E1601">
            <w:pPr>
              <w:spacing w:line="312" w:lineRule="exact"/>
              <w:ind w:right="-20"/>
            </w:pPr>
            <w:r>
              <w:rPr>
                <w:rFonts w:hint="eastAsia"/>
              </w:rPr>
              <w:t>2</w:t>
            </w:r>
            <w:r>
              <w:rPr>
                <w:rFonts w:hint="eastAsia"/>
              </w:rPr>
              <w:t>：付款失败</w:t>
            </w:r>
          </w:p>
          <w:p w:rsidR="002E1601" w:rsidRDefault="002E1601" w:rsidP="002E1601">
            <w:pPr>
              <w:spacing w:line="312" w:lineRule="exact"/>
              <w:ind w:right="-20"/>
            </w:pPr>
            <w:r>
              <w:rPr>
                <w:rFonts w:hint="eastAsia"/>
              </w:rPr>
              <w:t>3</w:t>
            </w:r>
            <w:r>
              <w:rPr>
                <w:rFonts w:hint="eastAsia"/>
              </w:rPr>
              <w:t>：退款失败</w:t>
            </w:r>
          </w:p>
          <w:p w:rsidR="0094623E" w:rsidRDefault="002E1601" w:rsidP="00FF13B7">
            <w:pPr>
              <w:spacing w:line="312" w:lineRule="exact"/>
              <w:ind w:right="-20"/>
            </w:pPr>
            <w:r>
              <w:rPr>
                <w:rFonts w:hint="eastAsia"/>
              </w:rPr>
              <w:t>4</w:t>
            </w:r>
            <w:r>
              <w:rPr>
                <w:rFonts w:hint="eastAsia"/>
              </w:rPr>
              <w:t>：未支付</w:t>
            </w:r>
          </w:p>
          <w:p w:rsidR="006A1539" w:rsidRPr="002E1601" w:rsidRDefault="006A1539" w:rsidP="00FF13B7">
            <w:pPr>
              <w:spacing w:line="312" w:lineRule="exact"/>
              <w:ind w:right="-20"/>
            </w:pPr>
            <w:r>
              <w:rPr>
                <w:rFonts w:hint="eastAsia"/>
              </w:rPr>
              <w:t>5</w:t>
            </w:r>
            <w:r>
              <w:rPr>
                <w:rFonts w:hint="eastAsia"/>
              </w:rPr>
              <w:t>：退款中</w:t>
            </w:r>
          </w:p>
        </w:tc>
        <w:tc>
          <w:tcPr>
            <w:tcW w:w="709" w:type="dxa"/>
            <w:tcBorders>
              <w:top w:val="single" w:sz="4" w:space="0" w:color="000000"/>
              <w:left w:val="single" w:sz="4" w:space="0" w:color="000000"/>
              <w:bottom w:val="single" w:sz="4" w:space="0" w:color="000000"/>
              <w:right w:val="single" w:sz="4" w:space="0" w:color="000000"/>
            </w:tcBorders>
            <w:vAlign w:val="center"/>
          </w:tcPr>
          <w:p w:rsidR="0094623E" w:rsidRPr="00775C76" w:rsidRDefault="0094623E" w:rsidP="00FB6025">
            <w:r w:rsidRPr="00775C76">
              <w:rPr>
                <w:rFonts w:hint="eastAsia"/>
              </w:rPr>
              <w:t>M</w:t>
            </w:r>
          </w:p>
        </w:tc>
      </w:tr>
      <w:tr w:rsidR="0094623E" w:rsidRPr="00270E48" w:rsidTr="00081323">
        <w:tc>
          <w:tcPr>
            <w:tcW w:w="1552" w:type="dxa"/>
            <w:tcBorders>
              <w:top w:val="single" w:sz="4" w:space="0" w:color="000000"/>
              <w:left w:val="single" w:sz="4" w:space="0" w:color="000000"/>
              <w:bottom w:val="single" w:sz="4" w:space="0" w:color="000000"/>
              <w:right w:val="single" w:sz="4" w:space="0" w:color="000000"/>
            </w:tcBorders>
            <w:vAlign w:val="center"/>
          </w:tcPr>
          <w:p w:rsidR="0094623E" w:rsidRDefault="0094623E" w:rsidP="00F53D44">
            <w:pPr>
              <w:ind w:right="-20"/>
              <w:rPr>
                <w:rFonts w:ascii="宋体" w:cs="宋体"/>
                <w:snapToGrid/>
                <w:color w:val="000000"/>
                <w:sz w:val="20"/>
                <w:szCs w:val="20"/>
              </w:rPr>
            </w:pPr>
            <w:r w:rsidRPr="00D90865">
              <w:rPr>
                <w:rFonts w:hint="eastAsia"/>
              </w:rPr>
              <w:t>payType</w:t>
            </w:r>
          </w:p>
        </w:tc>
        <w:tc>
          <w:tcPr>
            <w:tcW w:w="1134" w:type="dxa"/>
            <w:tcBorders>
              <w:top w:val="single" w:sz="4" w:space="0" w:color="000000"/>
              <w:left w:val="single" w:sz="4" w:space="0" w:color="000000"/>
              <w:bottom w:val="single" w:sz="4" w:space="0" w:color="000000"/>
              <w:right w:val="single" w:sz="4" w:space="0" w:color="000000"/>
            </w:tcBorders>
            <w:vAlign w:val="center"/>
          </w:tcPr>
          <w:p w:rsidR="0094623E" w:rsidRDefault="0094623E" w:rsidP="00FB6025">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94623E" w:rsidRDefault="0094623E" w:rsidP="002751F2">
            <w:pPr>
              <w:spacing w:line="312" w:lineRule="exact"/>
              <w:ind w:right="-20"/>
              <w:rPr>
                <w:rFonts w:ascii="宋体" w:cs="宋体"/>
                <w:snapToGrid/>
                <w:color w:val="000000"/>
                <w:sz w:val="20"/>
                <w:szCs w:val="20"/>
              </w:rPr>
            </w:pPr>
            <w:r>
              <w:rPr>
                <w:rFonts w:hint="eastAsia"/>
              </w:rPr>
              <w:t>支付方式，取值为：</w:t>
            </w:r>
          </w:p>
          <w:p w:rsidR="0094623E" w:rsidRDefault="0094623E" w:rsidP="002751F2">
            <w:pPr>
              <w:spacing w:line="312" w:lineRule="exact"/>
              <w:ind w:right="-20"/>
            </w:pPr>
            <w:r>
              <w:rPr>
                <w:rFonts w:ascii="宋体" w:cs="宋体" w:hint="eastAsia"/>
                <w:snapToGrid/>
                <w:color w:val="000000"/>
                <w:sz w:val="20"/>
                <w:szCs w:val="20"/>
              </w:rPr>
              <w:t>充值卡：</w:t>
            </w:r>
            <w:r w:rsidRPr="004A2310">
              <w:rPr>
                <w:rFonts w:hint="eastAsia"/>
              </w:rPr>
              <w:t>YeePay</w:t>
            </w:r>
            <w:r>
              <w:rPr>
                <w:rFonts w:hint="eastAsia"/>
              </w:rPr>
              <w:t>Charge</w:t>
            </w:r>
          </w:p>
          <w:p w:rsidR="0094623E" w:rsidRDefault="0094623E" w:rsidP="002751F2">
            <w:pPr>
              <w:spacing w:line="312" w:lineRule="exact"/>
              <w:ind w:right="-20"/>
            </w:pPr>
            <w:r>
              <w:rPr>
                <w:rFonts w:ascii="宋体" w:cs="宋体" w:hint="eastAsia"/>
                <w:snapToGrid/>
                <w:color w:val="000000"/>
                <w:sz w:val="20"/>
                <w:szCs w:val="20"/>
              </w:rPr>
              <w:t>游戏卡：</w:t>
            </w:r>
            <w:r w:rsidRPr="004A2310">
              <w:rPr>
                <w:rFonts w:hint="eastAsia"/>
              </w:rPr>
              <w:t>YeePay</w:t>
            </w:r>
            <w:r>
              <w:rPr>
                <w:rFonts w:hint="eastAsia"/>
              </w:rPr>
              <w:t>Game</w:t>
            </w:r>
          </w:p>
          <w:p w:rsidR="0094623E" w:rsidRDefault="0036589F" w:rsidP="002751F2">
            <w:pPr>
              <w:spacing w:line="312" w:lineRule="exact"/>
              <w:ind w:right="-20"/>
            </w:pPr>
            <w:r>
              <w:rPr>
                <w:rFonts w:ascii="宋体" w:cs="宋体" w:hint="eastAsia"/>
                <w:snapToGrid/>
                <w:color w:val="000000"/>
                <w:sz w:val="20"/>
                <w:szCs w:val="20"/>
              </w:rPr>
              <w:t>花币</w:t>
            </w:r>
            <w:r w:rsidR="0094623E">
              <w:rPr>
                <w:rFonts w:ascii="宋体" w:cs="宋体" w:hint="eastAsia"/>
                <w:snapToGrid/>
                <w:color w:val="000000"/>
                <w:sz w:val="20"/>
                <w:szCs w:val="20"/>
              </w:rPr>
              <w:t>：</w:t>
            </w:r>
            <w:r w:rsidR="00613416">
              <w:rPr>
                <w:rFonts w:hint="eastAsia"/>
              </w:rPr>
              <w:t>HuaWeiPay</w:t>
            </w:r>
          </w:p>
          <w:p w:rsidR="0094623E" w:rsidRDefault="005D536D" w:rsidP="002751F2">
            <w:pPr>
              <w:spacing w:line="312" w:lineRule="exact"/>
              <w:ind w:right="-20"/>
            </w:pPr>
            <w:r>
              <w:rPr>
                <w:rFonts w:hint="eastAsia"/>
              </w:rPr>
              <w:t>信用</w:t>
            </w:r>
            <w:r w:rsidR="0094623E">
              <w:rPr>
                <w:rFonts w:hint="eastAsia"/>
              </w:rPr>
              <w:t>卡：</w:t>
            </w:r>
            <w:r w:rsidR="0094623E" w:rsidRPr="004A2310">
              <w:rPr>
                <w:rFonts w:hint="eastAsia"/>
              </w:rPr>
              <w:t>YeePay</w:t>
            </w:r>
            <w:r w:rsidR="0094623E">
              <w:rPr>
                <w:rFonts w:hint="eastAsia"/>
              </w:rPr>
              <w:t>Bank</w:t>
            </w:r>
          </w:p>
          <w:p w:rsidR="0094623E" w:rsidRDefault="0094623E" w:rsidP="002751F2">
            <w:pPr>
              <w:spacing w:line="312" w:lineRule="exact"/>
              <w:ind w:right="-20"/>
            </w:pPr>
            <w:r>
              <w:rPr>
                <w:rFonts w:ascii="宋体" w:cs="宋体" w:hint="eastAsia"/>
                <w:snapToGrid/>
                <w:color w:val="000000"/>
                <w:sz w:val="20"/>
                <w:szCs w:val="20"/>
              </w:rPr>
              <w:t>支付宝：</w:t>
            </w:r>
            <w:r w:rsidRPr="004A2310">
              <w:rPr>
                <w:rFonts w:hint="eastAsia"/>
              </w:rPr>
              <w:t>AliPay</w:t>
            </w:r>
          </w:p>
          <w:p w:rsidR="001049D0" w:rsidRDefault="001049D0" w:rsidP="002751F2">
            <w:pPr>
              <w:spacing w:line="312" w:lineRule="exact"/>
              <w:ind w:right="-20"/>
            </w:pPr>
            <w:r>
              <w:rPr>
                <w:rFonts w:hint="eastAsia"/>
              </w:rPr>
              <w:t>短代：</w:t>
            </w:r>
            <w:r>
              <w:rPr>
                <w:rFonts w:hint="eastAsia"/>
              </w:rPr>
              <w:t>smsAgent</w:t>
            </w:r>
          </w:p>
          <w:p w:rsidR="004305E3" w:rsidRPr="00C75D2B" w:rsidRDefault="004305E3" w:rsidP="00C75D2B">
            <w:pPr>
              <w:spacing w:line="312" w:lineRule="exact"/>
              <w:ind w:right="-20"/>
              <w:rPr>
                <w:rFonts w:ascii="宋体" w:cs="宋体"/>
                <w:snapToGrid/>
                <w:color w:val="000000"/>
                <w:sz w:val="20"/>
                <w:szCs w:val="20"/>
              </w:rPr>
            </w:pPr>
            <w:r w:rsidRPr="00C75D2B">
              <w:rPr>
                <w:rFonts w:ascii="宋体" w:cs="宋体" w:hint="eastAsia"/>
                <w:snapToGrid/>
                <w:color w:val="000000"/>
                <w:sz w:val="20"/>
                <w:szCs w:val="20"/>
              </w:rPr>
              <w:t>非银行卡</w:t>
            </w:r>
            <w:r w:rsidR="005B20DD">
              <w:rPr>
                <w:rFonts w:ascii="宋体" w:cs="宋体" w:hint="eastAsia"/>
                <w:snapToGrid/>
                <w:color w:val="000000"/>
                <w:sz w:val="20"/>
                <w:szCs w:val="20"/>
              </w:rPr>
              <w:t>：</w:t>
            </w:r>
            <w:r w:rsidR="00C75D2B" w:rsidRPr="00863B7D">
              <w:rPr>
                <w:rFonts w:hint="eastAsia"/>
              </w:rPr>
              <w:t>YeePaynonBank</w:t>
            </w:r>
          </w:p>
          <w:p w:rsidR="004305E3" w:rsidRPr="00C75D2B" w:rsidRDefault="004305E3" w:rsidP="00C75D2B">
            <w:pPr>
              <w:spacing w:line="312" w:lineRule="exact"/>
              <w:ind w:right="-20"/>
              <w:rPr>
                <w:rFonts w:ascii="宋体" w:cs="宋体"/>
                <w:snapToGrid/>
                <w:color w:val="000000"/>
                <w:sz w:val="20"/>
                <w:szCs w:val="20"/>
              </w:rPr>
            </w:pPr>
            <w:r w:rsidRPr="00C75D2B">
              <w:rPr>
                <w:rFonts w:ascii="宋体" w:cs="宋体" w:hint="eastAsia"/>
                <w:snapToGrid/>
                <w:color w:val="000000"/>
                <w:sz w:val="20"/>
                <w:szCs w:val="20"/>
              </w:rPr>
              <w:t>非银行卡余额</w:t>
            </w:r>
            <w:bookmarkStart w:id="22" w:name="_GoBack"/>
            <w:bookmarkEnd w:id="22"/>
            <w:r w:rsidR="005B20DD">
              <w:rPr>
                <w:rFonts w:ascii="宋体" w:cs="宋体" w:hint="eastAsia"/>
                <w:snapToGrid/>
                <w:color w:val="000000"/>
                <w:sz w:val="20"/>
                <w:szCs w:val="20"/>
              </w:rPr>
              <w:t>：</w:t>
            </w:r>
            <w:r w:rsidR="00C75D2B" w:rsidRPr="00863B7D">
              <w:rPr>
                <w:rFonts w:hint="eastAsia"/>
              </w:rPr>
              <w:t>BalanceofnonBank</w:t>
            </w:r>
          </w:p>
          <w:p w:rsidR="004305E3" w:rsidRDefault="004305E3" w:rsidP="00C75D2B">
            <w:pPr>
              <w:spacing w:line="312" w:lineRule="exact"/>
              <w:ind w:right="-20"/>
              <w:rPr>
                <w:rFonts w:ascii="宋体" w:cs="宋体"/>
                <w:snapToGrid/>
                <w:color w:val="000000"/>
                <w:sz w:val="20"/>
                <w:szCs w:val="20"/>
              </w:rPr>
            </w:pPr>
            <w:r w:rsidRPr="00C75D2B">
              <w:rPr>
                <w:rFonts w:ascii="宋体" w:cs="宋体" w:hint="eastAsia"/>
                <w:snapToGrid/>
                <w:color w:val="000000"/>
                <w:sz w:val="20"/>
                <w:szCs w:val="20"/>
              </w:rPr>
              <w:t>组合支付</w:t>
            </w:r>
            <w:r w:rsidR="005B20DD">
              <w:rPr>
                <w:rFonts w:ascii="宋体" w:cs="宋体" w:hint="eastAsia"/>
                <w:snapToGrid/>
                <w:color w:val="000000"/>
                <w:sz w:val="20"/>
                <w:szCs w:val="20"/>
              </w:rPr>
              <w:t>：</w:t>
            </w:r>
            <w:r w:rsidR="00C75D2B" w:rsidRPr="00863B7D">
              <w:rPr>
                <w:rFonts w:hint="eastAsia"/>
              </w:rPr>
              <w:t>YeePayMixed</w:t>
            </w:r>
          </w:p>
          <w:p w:rsidR="005B20DD" w:rsidRDefault="005B20DD" w:rsidP="00C75D2B">
            <w:pPr>
              <w:spacing w:line="312" w:lineRule="exact"/>
              <w:ind w:right="-20"/>
            </w:pPr>
            <w:r>
              <w:rPr>
                <w:rFonts w:hint="eastAsia"/>
              </w:rPr>
              <w:t>收入调整：</w:t>
            </w:r>
            <w:r>
              <w:rPr>
                <w:rFonts w:hint="eastAsia"/>
              </w:rPr>
              <w:t>IncomeAdjust</w:t>
            </w:r>
          </w:p>
          <w:p w:rsidR="005B20DD" w:rsidRDefault="005B20DD" w:rsidP="00C75D2B">
            <w:pPr>
              <w:spacing w:line="312" w:lineRule="exact"/>
              <w:ind w:right="-20"/>
            </w:pPr>
            <w:r>
              <w:rPr>
                <w:rFonts w:hint="eastAsia"/>
              </w:rPr>
              <w:t>支出调整：</w:t>
            </w:r>
            <w:r>
              <w:rPr>
                <w:rFonts w:hint="eastAsia"/>
              </w:rPr>
              <w:t>SpendingAdjust</w:t>
            </w:r>
          </w:p>
          <w:p w:rsidR="00803C70" w:rsidRDefault="00803C70" w:rsidP="00803C70">
            <w:pPr>
              <w:spacing w:line="312" w:lineRule="exact"/>
              <w:ind w:right="-20"/>
              <w:rPr>
                <w:rFonts w:ascii="Consolas" w:hAnsi="Consolas" w:cs="Consolas"/>
                <w:snapToGrid/>
                <w:color w:val="3F7F5F"/>
                <w:sz w:val="20"/>
                <w:szCs w:val="20"/>
              </w:rPr>
            </w:pPr>
            <w:r>
              <w:rPr>
                <w:rFonts w:hint="eastAsia"/>
              </w:rPr>
              <w:t>财付通：</w:t>
            </w:r>
            <w:r w:rsidRPr="00531870">
              <w:rPr>
                <w:rFonts w:hint="eastAsia"/>
              </w:rPr>
              <w:t>TenPay</w:t>
            </w:r>
          </w:p>
          <w:p w:rsidR="00215EF1" w:rsidRPr="00531870" w:rsidRDefault="00215EF1" w:rsidP="00803C70">
            <w:pPr>
              <w:spacing w:line="312" w:lineRule="exact"/>
              <w:ind w:right="-20"/>
            </w:pPr>
            <w:r w:rsidRPr="00531870">
              <w:rPr>
                <w:rFonts w:hint="eastAsia"/>
              </w:rPr>
              <w:t>天翼：</w:t>
            </w:r>
            <w:r w:rsidRPr="00531870">
              <w:rPr>
                <w:rFonts w:hint="eastAsia"/>
              </w:rPr>
              <w:t>BestPay</w:t>
            </w:r>
          </w:p>
          <w:p w:rsidR="001D2B15" w:rsidRPr="00531870" w:rsidRDefault="001D2B15" w:rsidP="00803C70">
            <w:pPr>
              <w:spacing w:line="312" w:lineRule="exact"/>
              <w:ind w:right="-20"/>
            </w:pPr>
            <w:r w:rsidRPr="00531870">
              <w:rPr>
                <w:rFonts w:hint="eastAsia"/>
              </w:rPr>
              <w:t>PayPal</w:t>
            </w:r>
            <w:r w:rsidRPr="00531870">
              <w:rPr>
                <w:rFonts w:hint="eastAsia"/>
              </w:rPr>
              <w:t>：</w:t>
            </w:r>
            <w:r w:rsidRPr="00531870">
              <w:rPr>
                <w:rFonts w:hint="eastAsia"/>
              </w:rPr>
              <w:t>PayPal</w:t>
            </w:r>
          </w:p>
          <w:p w:rsidR="00B44D2A" w:rsidRPr="00531870" w:rsidRDefault="00B44D2A" w:rsidP="00803C70">
            <w:pPr>
              <w:spacing w:line="312" w:lineRule="exact"/>
              <w:ind w:right="-20"/>
            </w:pPr>
            <w:r w:rsidRPr="00531870">
              <w:rPr>
                <w:rFonts w:hint="eastAsia"/>
              </w:rPr>
              <w:t>移动话费：</w:t>
            </w:r>
            <w:r w:rsidRPr="00531870">
              <w:rPr>
                <w:rFonts w:hint="eastAsia"/>
              </w:rPr>
              <w:t>MobPay</w:t>
            </w:r>
          </w:p>
          <w:p w:rsidR="00B44D2A" w:rsidRPr="00531870" w:rsidRDefault="00B44D2A" w:rsidP="00803C70">
            <w:pPr>
              <w:spacing w:line="312" w:lineRule="exact"/>
              <w:ind w:right="-20"/>
            </w:pPr>
            <w:r w:rsidRPr="00531870">
              <w:rPr>
                <w:rFonts w:hint="eastAsia"/>
              </w:rPr>
              <w:t>联通话费：</w:t>
            </w:r>
            <w:r w:rsidRPr="00531870">
              <w:rPr>
                <w:rFonts w:hint="eastAsia"/>
              </w:rPr>
              <w:t>UniPay</w:t>
            </w:r>
          </w:p>
          <w:p w:rsidR="00ED45B7" w:rsidRDefault="00ED45B7" w:rsidP="00ED45B7">
            <w:pPr>
              <w:spacing w:line="312" w:lineRule="exact"/>
              <w:ind w:right="-20"/>
            </w:pPr>
            <w:r>
              <w:rPr>
                <w:rFonts w:hint="eastAsia"/>
              </w:rPr>
              <w:lastRenderedPageBreak/>
              <w:t>借记卡：</w:t>
            </w:r>
            <w:r>
              <w:rPr>
                <w:rFonts w:hint="eastAsia"/>
              </w:rPr>
              <w:t>DebitCard</w:t>
            </w:r>
          </w:p>
          <w:p w:rsidR="00144771" w:rsidRDefault="009602D7" w:rsidP="00ED45B7">
            <w:pPr>
              <w:spacing w:line="312" w:lineRule="exact"/>
              <w:ind w:right="-20"/>
            </w:pPr>
            <w:r>
              <w:rPr>
                <w:rFonts w:hint="eastAsia"/>
              </w:rPr>
              <w:t>微信：</w:t>
            </w:r>
            <w:r w:rsidR="00144771">
              <w:rPr>
                <w:rFonts w:hint="eastAsia"/>
              </w:rPr>
              <w:t>WX</w:t>
            </w:r>
          </w:p>
          <w:p w:rsidR="00F06D58" w:rsidRDefault="00F06D58" w:rsidP="00ED45B7">
            <w:pPr>
              <w:spacing w:line="312" w:lineRule="exact"/>
              <w:ind w:right="-20"/>
            </w:pPr>
            <w:r>
              <w:rPr>
                <w:rFonts w:hint="eastAsia"/>
              </w:rPr>
              <w:t>花瓣：</w:t>
            </w:r>
            <w:r>
              <w:rPr>
                <w:rFonts w:hint="eastAsia"/>
              </w:rPr>
              <w:t>Petal</w:t>
            </w:r>
          </w:p>
          <w:p w:rsidR="003964BF" w:rsidRDefault="003964BF" w:rsidP="00ED45B7">
            <w:pPr>
              <w:spacing w:line="312" w:lineRule="exact"/>
              <w:ind w:right="-20"/>
            </w:pPr>
            <w:r>
              <w:rPr>
                <w:rFonts w:hint="eastAsia"/>
              </w:rPr>
              <w:t>银视通：</w:t>
            </w:r>
            <w:r>
              <w:rPr>
                <w:rFonts w:hint="eastAsia"/>
              </w:rPr>
              <w:t>CnTVPay</w:t>
            </w:r>
          </w:p>
          <w:p w:rsidR="003D76A8" w:rsidRDefault="0036589F" w:rsidP="00ED45B7">
            <w:pPr>
              <w:spacing w:line="312" w:lineRule="exact"/>
              <w:ind w:right="-20"/>
            </w:pPr>
            <w:r>
              <w:rPr>
                <w:rFonts w:hint="eastAsia"/>
              </w:rPr>
              <w:t>现金</w:t>
            </w:r>
            <w:r w:rsidR="003D76A8">
              <w:rPr>
                <w:rFonts w:hint="eastAsia"/>
              </w:rPr>
              <w:t>余额：</w:t>
            </w:r>
            <w:r w:rsidR="003D76A8">
              <w:rPr>
                <w:rFonts w:hint="eastAsia"/>
              </w:rPr>
              <w:t>Balance</w:t>
            </w:r>
          </w:p>
          <w:p w:rsidR="00ED45B7" w:rsidRDefault="00ED45B7" w:rsidP="00ED45B7">
            <w:pPr>
              <w:spacing w:line="312" w:lineRule="exact"/>
              <w:ind w:right="-20"/>
            </w:pPr>
          </w:p>
          <w:p w:rsidR="00ED45B7" w:rsidRDefault="00ED45B7" w:rsidP="00ED45B7">
            <w:pPr>
              <w:spacing w:line="312" w:lineRule="exact"/>
              <w:ind w:right="-20"/>
            </w:pPr>
            <w:r>
              <w:rPr>
                <w:rFonts w:hint="eastAsia"/>
              </w:rPr>
              <w:t>预付款：</w:t>
            </w:r>
            <w:r>
              <w:rPr>
                <w:rFonts w:hint="eastAsia"/>
              </w:rPr>
              <w:t>AdvPayment</w:t>
            </w:r>
          </w:p>
          <w:p w:rsidR="00ED45B7" w:rsidRDefault="00555E18" w:rsidP="00ED45B7">
            <w:pPr>
              <w:spacing w:line="312" w:lineRule="exact"/>
              <w:ind w:right="-20"/>
            </w:pPr>
            <w:r w:rsidRPr="00555E18">
              <w:rPr>
                <w:rFonts w:hint="eastAsia"/>
              </w:rPr>
              <w:t>转账</w:t>
            </w:r>
            <w:r w:rsidR="00ED45B7">
              <w:rPr>
                <w:rFonts w:hint="eastAsia"/>
              </w:rPr>
              <w:t>：</w:t>
            </w:r>
            <w:r w:rsidR="00ED45B7">
              <w:rPr>
                <w:rFonts w:hint="eastAsia"/>
              </w:rPr>
              <w:t>BOC</w:t>
            </w:r>
          </w:p>
          <w:p w:rsidR="00ED45B7" w:rsidRDefault="00ED45B7" w:rsidP="00ED45B7">
            <w:pPr>
              <w:spacing w:line="312" w:lineRule="exact"/>
              <w:ind w:right="-20"/>
            </w:pPr>
            <w:r>
              <w:rPr>
                <w:rFonts w:hint="eastAsia"/>
              </w:rPr>
              <w:t>M2E</w:t>
            </w:r>
            <w:r>
              <w:rPr>
                <w:rFonts w:hint="eastAsia"/>
              </w:rPr>
              <w:t>：</w:t>
            </w:r>
            <w:r>
              <w:rPr>
                <w:rFonts w:hint="eastAsia"/>
              </w:rPr>
              <w:t>M2E</w:t>
            </w:r>
          </w:p>
          <w:p w:rsidR="005D536D" w:rsidRDefault="00ED45B7" w:rsidP="00ED45B7">
            <w:pPr>
              <w:spacing w:line="312" w:lineRule="exact"/>
              <w:ind w:right="-20"/>
            </w:pPr>
            <w:r>
              <w:rPr>
                <w:rFonts w:hint="eastAsia"/>
              </w:rPr>
              <w:t>FPX</w:t>
            </w:r>
            <w:r>
              <w:rPr>
                <w:rFonts w:hint="eastAsia"/>
              </w:rPr>
              <w:t>：</w:t>
            </w:r>
            <w:r>
              <w:rPr>
                <w:rFonts w:hint="eastAsia"/>
              </w:rPr>
              <w:t>FPX</w:t>
            </w:r>
          </w:p>
          <w:p w:rsidR="00B85BFF" w:rsidRDefault="00B85BFF" w:rsidP="00ED45B7">
            <w:pPr>
              <w:spacing w:line="312" w:lineRule="exact"/>
              <w:ind w:right="-20"/>
            </w:pPr>
            <w:r>
              <w:rPr>
                <w:rFonts w:hint="eastAsia"/>
              </w:rPr>
              <w:t>FPXE</w:t>
            </w:r>
            <w:r>
              <w:rPr>
                <w:rFonts w:hint="eastAsia"/>
              </w:rPr>
              <w:t>：</w:t>
            </w:r>
            <w:r>
              <w:rPr>
                <w:rFonts w:hint="eastAsia"/>
              </w:rPr>
              <w:t>FPXE</w:t>
            </w:r>
          </w:p>
          <w:p w:rsidR="00F06F36" w:rsidRPr="0016427D" w:rsidRDefault="00F06F36" w:rsidP="00ED45B7">
            <w:pPr>
              <w:spacing w:line="312" w:lineRule="exact"/>
              <w:ind w:right="-20"/>
            </w:pPr>
            <w:r w:rsidRPr="0016427D">
              <w:rPr>
                <w:rFonts w:hint="eastAsia"/>
              </w:rPr>
              <w:t>融资：</w:t>
            </w:r>
            <w:r w:rsidRPr="0016427D">
              <w:rPr>
                <w:rFonts w:hint="eastAsia"/>
              </w:rPr>
              <w:t>RZ</w:t>
            </w:r>
          </w:p>
          <w:p w:rsidR="003964BF" w:rsidRDefault="003964BF" w:rsidP="00ED45B7">
            <w:pPr>
              <w:spacing w:line="312" w:lineRule="exact"/>
              <w:ind w:right="-20"/>
            </w:pPr>
            <w:r w:rsidRPr="0016427D">
              <w:rPr>
                <w:rFonts w:hint="eastAsia"/>
              </w:rPr>
              <w:t>GlobalPay</w:t>
            </w:r>
            <w:r w:rsidRPr="0016427D">
              <w:rPr>
                <w:rFonts w:hint="eastAsia"/>
              </w:rPr>
              <w:t>：</w:t>
            </w:r>
            <w:r w:rsidRPr="0016427D">
              <w:rPr>
                <w:rFonts w:hint="eastAsia"/>
              </w:rPr>
              <w:t>GlobalPay</w:t>
            </w:r>
          </w:p>
          <w:p w:rsidR="006D5133" w:rsidRDefault="006D5133" w:rsidP="00C31265">
            <w:pPr>
              <w:spacing w:line="312" w:lineRule="exact"/>
              <w:ind w:right="-20"/>
            </w:pPr>
            <w:r>
              <w:rPr>
                <w:rFonts w:hint="eastAsia"/>
              </w:rPr>
              <w:t>分期：</w:t>
            </w:r>
            <w:r w:rsidR="00C31265">
              <w:rPr>
                <w:rFonts w:hint="eastAsia"/>
              </w:rPr>
              <w:t>FQ</w:t>
            </w:r>
          </w:p>
          <w:p w:rsidR="007B5057" w:rsidRDefault="007B5057" w:rsidP="00C31265">
            <w:pPr>
              <w:spacing w:line="312" w:lineRule="exact"/>
              <w:ind w:right="-20"/>
            </w:pPr>
            <w:r>
              <w:rPr>
                <w:rFonts w:hint="eastAsia"/>
              </w:rPr>
              <w:t>MP</w:t>
            </w:r>
            <w:r>
              <w:rPr>
                <w:rFonts w:hint="eastAsia"/>
              </w:rPr>
              <w:t>：</w:t>
            </w:r>
            <w:r>
              <w:rPr>
                <w:rFonts w:hint="eastAsia"/>
              </w:rPr>
              <w:t>MP</w:t>
            </w:r>
          </w:p>
          <w:p w:rsidR="00902849" w:rsidRDefault="00902849" w:rsidP="00C31265">
            <w:pPr>
              <w:spacing w:line="312" w:lineRule="exact"/>
              <w:ind w:right="-20"/>
              <w:rPr>
                <w:ins w:id="23" w:author="s00150434" w:date="2015-11-03T11:25:00Z"/>
              </w:rPr>
            </w:pPr>
            <w:r>
              <w:rPr>
                <w:rFonts w:hint="eastAsia"/>
              </w:rPr>
              <w:t>MOLPAY</w:t>
            </w:r>
            <w:r>
              <w:rPr>
                <w:rFonts w:hint="eastAsia"/>
              </w:rPr>
              <w:t>：</w:t>
            </w:r>
            <w:r>
              <w:rPr>
                <w:rFonts w:hint="eastAsia"/>
              </w:rPr>
              <w:t>MOLPAY</w:t>
            </w:r>
          </w:p>
          <w:p w:rsidR="007F0471" w:rsidRDefault="007F0471" w:rsidP="00C31265">
            <w:pPr>
              <w:spacing w:line="312" w:lineRule="exact"/>
              <w:ind w:right="-20"/>
            </w:pPr>
            <w:ins w:id="24" w:author="s00150434" w:date="2015-11-03T11:25:00Z">
              <w:r w:rsidRPr="007F0471">
                <w:t>MOLPOINTS</w:t>
              </w:r>
              <w:r>
                <w:rPr>
                  <w:rFonts w:hint="eastAsia"/>
                </w:rPr>
                <w:t>：</w:t>
              </w:r>
              <w:r w:rsidRPr="007F0471">
                <w:t>MOLPOINTS</w:t>
              </w:r>
            </w:ins>
          </w:p>
          <w:p w:rsidR="00902849" w:rsidRPr="00CE763D" w:rsidRDefault="006E2790" w:rsidP="00C31265">
            <w:pPr>
              <w:spacing w:line="312" w:lineRule="exact"/>
              <w:ind w:right="-20"/>
              <w:rPr>
                <w:color w:val="FF0000"/>
              </w:rPr>
            </w:pPr>
            <w:r>
              <w:rPr>
                <w:rFonts w:hint="eastAsia"/>
              </w:rPr>
              <w:t>CUSTPAY1-100</w:t>
            </w:r>
            <w:r w:rsidR="00902849">
              <w:rPr>
                <w:rFonts w:hint="eastAsia"/>
              </w:rPr>
              <w:t>：</w:t>
            </w:r>
            <w:r w:rsidR="00902849">
              <w:rPr>
                <w:rFonts w:hint="eastAsia"/>
              </w:rPr>
              <w:t>CUSTPAY1-</w:t>
            </w:r>
            <w:r>
              <w:rPr>
                <w:rFonts w:hint="eastAsia"/>
              </w:rPr>
              <w:t>100</w:t>
            </w:r>
          </w:p>
        </w:tc>
        <w:tc>
          <w:tcPr>
            <w:tcW w:w="709" w:type="dxa"/>
            <w:tcBorders>
              <w:top w:val="single" w:sz="4" w:space="0" w:color="000000"/>
              <w:left w:val="single" w:sz="4" w:space="0" w:color="000000"/>
              <w:bottom w:val="single" w:sz="4" w:space="0" w:color="000000"/>
              <w:right w:val="single" w:sz="4" w:space="0" w:color="000000"/>
            </w:tcBorders>
            <w:vAlign w:val="center"/>
          </w:tcPr>
          <w:p w:rsidR="0094623E" w:rsidRPr="00775C76" w:rsidRDefault="0094623E" w:rsidP="00FB6025">
            <w:r w:rsidRPr="00775C76">
              <w:rPr>
                <w:rFonts w:hint="eastAsia"/>
              </w:rPr>
              <w:lastRenderedPageBreak/>
              <w:t>M</w:t>
            </w:r>
          </w:p>
        </w:tc>
      </w:tr>
      <w:tr w:rsidR="00A153D5" w:rsidRPr="00270E48" w:rsidTr="00081323">
        <w:tc>
          <w:tcPr>
            <w:tcW w:w="1552" w:type="dxa"/>
            <w:tcBorders>
              <w:top w:val="single" w:sz="4" w:space="0" w:color="000000"/>
              <w:left w:val="single" w:sz="4" w:space="0" w:color="000000"/>
              <w:bottom w:val="single" w:sz="4" w:space="0" w:color="000000"/>
              <w:right w:val="single" w:sz="4" w:space="0" w:color="000000"/>
            </w:tcBorders>
            <w:vAlign w:val="center"/>
          </w:tcPr>
          <w:p w:rsidR="00A153D5" w:rsidRPr="00D90865" w:rsidRDefault="00A153D5" w:rsidP="00F53D44">
            <w:pPr>
              <w:ind w:right="-20"/>
            </w:pPr>
            <w:r>
              <w:rPr>
                <w:rFonts w:hint="eastAsia"/>
              </w:rPr>
              <w:lastRenderedPageBreak/>
              <w:t>bankid</w:t>
            </w:r>
          </w:p>
        </w:tc>
        <w:tc>
          <w:tcPr>
            <w:tcW w:w="1134" w:type="dxa"/>
            <w:tcBorders>
              <w:top w:val="single" w:sz="4" w:space="0" w:color="000000"/>
              <w:left w:val="single" w:sz="4" w:space="0" w:color="000000"/>
              <w:bottom w:val="single" w:sz="4" w:space="0" w:color="000000"/>
              <w:right w:val="single" w:sz="4" w:space="0" w:color="000000"/>
            </w:tcBorders>
            <w:vAlign w:val="center"/>
          </w:tcPr>
          <w:p w:rsidR="00A153D5" w:rsidRDefault="00A153D5" w:rsidP="00FB6025">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A153D5" w:rsidRDefault="00A153D5" w:rsidP="002751F2">
            <w:pPr>
              <w:spacing w:line="312" w:lineRule="exact"/>
              <w:ind w:right="-20"/>
            </w:pPr>
            <w:r>
              <w:rPr>
                <w:rFonts w:hint="eastAsia"/>
              </w:rPr>
              <w:t>具体支付方式，取值参考</w:t>
            </w:r>
            <w:r w:rsidR="00DA396F">
              <w:rPr>
                <w:rFonts w:hint="eastAsia"/>
              </w:rPr>
              <w:t>1.2</w:t>
            </w:r>
            <w:r w:rsidR="00E7697A">
              <w:rPr>
                <w:rFonts w:hint="eastAsia"/>
              </w:rPr>
              <w:t>4</w:t>
            </w:r>
            <w:r>
              <w:rPr>
                <w:rFonts w:ascii="Calibri" w:hAnsi="Calibri" w:hint="eastAsia"/>
              </w:rPr>
              <w:t>银行编码</w:t>
            </w:r>
            <w:r>
              <w:rPr>
                <w:rFonts w:ascii="Calibri" w:hAnsi="Calibri" w:hint="eastAsia"/>
              </w:rPr>
              <w:t>-</w:t>
            </w:r>
            <w:r>
              <w:rPr>
                <w:rFonts w:ascii="Calibri" w:hAnsi="Calibri" w:hint="eastAsia"/>
              </w:rPr>
              <w:t>支付通道</w:t>
            </w:r>
            <w:r w:rsidRPr="00E7206F">
              <w:rPr>
                <w:rFonts w:hint="eastAsia"/>
              </w:rPr>
              <w:t>信息取值说明</w:t>
            </w:r>
            <w:r w:rsidR="00621441">
              <w:rPr>
                <w:rFonts w:hint="eastAsia"/>
              </w:rPr>
              <w:t>；</w:t>
            </w:r>
          </w:p>
          <w:p w:rsidR="00621441" w:rsidRPr="00621441" w:rsidRDefault="00621441" w:rsidP="002751F2">
            <w:pPr>
              <w:spacing w:line="312" w:lineRule="exact"/>
              <w:ind w:right="-20"/>
            </w:pPr>
            <w:r>
              <w:rPr>
                <w:rFonts w:hint="eastAsia"/>
              </w:rPr>
              <w:t>历史交易会缺少该信息，但缺少时，前台建议通过</w:t>
            </w:r>
            <w:r>
              <w:rPr>
                <w:rFonts w:hint="eastAsia"/>
              </w:rPr>
              <w:t>payType</w:t>
            </w:r>
            <w:r>
              <w:rPr>
                <w:rFonts w:hint="eastAsia"/>
              </w:rPr>
              <w:t>显示粗略的支付类型。</w:t>
            </w:r>
          </w:p>
        </w:tc>
        <w:tc>
          <w:tcPr>
            <w:tcW w:w="709" w:type="dxa"/>
            <w:tcBorders>
              <w:top w:val="single" w:sz="4" w:space="0" w:color="000000"/>
              <w:left w:val="single" w:sz="4" w:space="0" w:color="000000"/>
              <w:bottom w:val="single" w:sz="4" w:space="0" w:color="000000"/>
              <w:right w:val="single" w:sz="4" w:space="0" w:color="000000"/>
            </w:tcBorders>
            <w:vAlign w:val="center"/>
          </w:tcPr>
          <w:p w:rsidR="00A153D5" w:rsidRPr="00775C76" w:rsidRDefault="00A153D5" w:rsidP="00FB6025">
            <w:r>
              <w:rPr>
                <w:rFonts w:hint="eastAsia"/>
              </w:rPr>
              <w:t>O</w:t>
            </w:r>
          </w:p>
        </w:tc>
      </w:tr>
      <w:tr w:rsidR="00E530FC" w:rsidRPr="00270E48" w:rsidTr="00081323">
        <w:tc>
          <w:tcPr>
            <w:tcW w:w="1552" w:type="dxa"/>
            <w:tcBorders>
              <w:top w:val="single" w:sz="4" w:space="0" w:color="000000"/>
              <w:left w:val="single" w:sz="4" w:space="0" w:color="000000"/>
              <w:bottom w:val="single" w:sz="4" w:space="0" w:color="000000"/>
              <w:right w:val="single" w:sz="4" w:space="0" w:color="000000"/>
            </w:tcBorders>
            <w:vAlign w:val="center"/>
          </w:tcPr>
          <w:p w:rsidR="00E530FC" w:rsidRPr="00D90865" w:rsidRDefault="00E530FC" w:rsidP="00F53D44">
            <w:pPr>
              <w:ind w:right="-20"/>
            </w:pPr>
            <w:r>
              <w:rPr>
                <w:rFonts w:hint="eastAsia"/>
              </w:rPr>
              <w:t>sdkChannel</w:t>
            </w:r>
          </w:p>
        </w:tc>
        <w:tc>
          <w:tcPr>
            <w:tcW w:w="1134" w:type="dxa"/>
            <w:tcBorders>
              <w:top w:val="single" w:sz="4" w:space="0" w:color="000000"/>
              <w:left w:val="single" w:sz="4" w:space="0" w:color="000000"/>
              <w:bottom w:val="single" w:sz="4" w:space="0" w:color="000000"/>
              <w:right w:val="single" w:sz="4" w:space="0" w:color="000000"/>
            </w:tcBorders>
            <w:vAlign w:val="center"/>
          </w:tcPr>
          <w:p w:rsidR="00E530FC" w:rsidRDefault="00E530FC" w:rsidP="00FB6025">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E530FC" w:rsidRDefault="00E530FC" w:rsidP="003853C7">
            <w:pPr>
              <w:spacing w:line="312" w:lineRule="exact"/>
              <w:ind w:right="-20"/>
            </w:pPr>
            <w:r>
              <w:rPr>
                <w:rFonts w:hint="eastAsia"/>
              </w:rPr>
              <w:t>渠道信息，取值如下：</w:t>
            </w:r>
          </w:p>
          <w:p w:rsidR="00E530FC" w:rsidRDefault="00E530FC" w:rsidP="003853C7">
            <w:pPr>
              <w:spacing w:line="312" w:lineRule="exact"/>
              <w:ind w:right="-20"/>
            </w:pPr>
            <w:r>
              <w:rPr>
                <w:rFonts w:hint="eastAsia"/>
              </w:rPr>
              <w:t xml:space="preserve">0 </w:t>
            </w:r>
            <w:r>
              <w:rPr>
                <w:rFonts w:hint="eastAsia"/>
              </w:rPr>
              <w:t>代表自有应用，无渠道</w:t>
            </w:r>
          </w:p>
          <w:p w:rsidR="00E530FC" w:rsidRDefault="00E530FC" w:rsidP="003853C7">
            <w:pPr>
              <w:spacing w:line="312" w:lineRule="exact"/>
              <w:ind w:right="-20"/>
            </w:pPr>
            <w:r>
              <w:rPr>
                <w:rFonts w:hint="eastAsia"/>
              </w:rPr>
              <w:t xml:space="preserve">1 </w:t>
            </w:r>
            <w:r>
              <w:rPr>
                <w:rFonts w:hint="eastAsia"/>
              </w:rPr>
              <w:t>代表智汇云渠道</w:t>
            </w:r>
          </w:p>
          <w:p w:rsidR="00E530FC" w:rsidRDefault="00E530FC" w:rsidP="003853C7">
            <w:pPr>
              <w:spacing w:line="312" w:lineRule="exact"/>
              <w:ind w:right="-20"/>
            </w:pPr>
            <w:r>
              <w:rPr>
                <w:rFonts w:hint="eastAsia"/>
              </w:rPr>
              <w:t xml:space="preserve">2 </w:t>
            </w:r>
            <w:r>
              <w:rPr>
                <w:rFonts w:hint="eastAsia"/>
              </w:rPr>
              <w:t>代表预装渠道</w:t>
            </w:r>
          </w:p>
          <w:p w:rsidR="00E530FC" w:rsidRDefault="00E530FC" w:rsidP="00933853">
            <w:pPr>
              <w:spacing w:line="312" w:lineRule="exact"/>
              <w:ind w:right="-20"/>
            </w:pPr>
            <w:r>
              <w:rPr>
                <w:rFonts w:hint="eastAsia"/>
              </w:rPr>
              <w:t xml:space="preserve">3 </w:t>
            </w:r>
            <w:r>
              <w:rPr>
                <w:rFonts w:hint="eastAsia"/>
              </w:rPr>
              <w:t>代表游戏吧</w:t>
            </w:r>
          </w:p>
          <w:p w:rsidR="00201DBD" w:rsidRDefault="00201DBD" w:rsidP="00933853">
            <w:pPr>
              <w:spacing w:line="312" w:lineRule="exact"/>
              <w:ind w:right="-20"/>
            </w:pPr>
            <w:r>
              <w:rPr>
                <w:rFonts w:hint="eastAsia"/>
              </w:rPr>
              <w:t>9</w:t>
            </w:r>
            <w:r w:rsidR="001D2B15">
              <w:rPr>
                <w:rFonts w:hint="eastAsia"/>
              </w:rPr>
              <w:t>x</w:t>
            </w:r>
            <w:r>
              <w:rPr>
                <w:rFonts w:hint="eastAsia"/>
              </w:rPr>
              <w:t xml:space="preserve"> </w:t>
            </w:r>
            <w:r>
              <w:rPr>
                <w:rFonts w:hint="eastAsia"/>
              </w:rPr>
              <w:t>结算</w:t>
            </w:r>
            <w:r w:rsidR="001D2B15">
              <w:rPr>
                <w:rFonts w:hint="eastAsia"/>
              </w:rPr>
              <w:t>异常</w:t>
            </w:r>
          </w:p>
        </w:tc>
        <w:tc>
          <w:tcPr>
            <w:tcW w:w="709" w:type="dxa"/>
            <w:tcBorders>
              <w:top w:val="single" w:sz="4" w:space="0" w:color="000000"/>
              <w:left w:val="single" w:sz="4" w:space="0" w:color="000000"/>
              <w:bottom w:val="single" w:sz="4" w:space="0" w:color="000000"/>
              <w:right w:val="single" w:sz="4" w:space="0" w:color="000000"/>
            </w:tcBorders>
            <w:vAlign w:val="center"/>
          </w:tcPr>
          <w:p w:rsidR="00E530FC" w:rsidRPr="00775C76" w:rsidRDefault="00E530FC" w:rsidP="00FB6025">
            <w:r>
              <w:rPr>
                <w:rFonts w:hint="eastAsia"/>
              </w:rPr>
              <w:t>O</w:t>
            </w:r>
          </w:p>
        </w:tc>
      </w:tr>
      <w:tr w:rsidR="00EE6A99" w:rsidRPr="00270E48" w:rsidTr="00081323">
        <w:tc>
          <w:tcPr>
            <w:tcW w:w="1552" w:type="dxa"/>
            <w:tcBorders>
              <w:top w:val="single" w:sz="4" w:space="0" w:color="000000"/>
              <w:left w:val="single" w:sz="4" w:space="0" w:color="000000"/>
              <w:bottom w:val="single" w:sz="4" w:space="0" w:color="000000"/>
              <w:right w:val="single" w:sz="4" w:space="0" w:color="000000"/>
            </w:tcBorders>
            <w:vAlign w:val="center"/>
          </w:tcPr>
          <w:p w:rsidR="00EE6A99" w:rsidRDefault="00EE6A99" w:rsidP="00F53D44">
            <w:pPr>
              <w:ind w:right="-20"/>
            </w:pPr>
            <w:r>
              <w:rPr>
                <w:rFonts w:hint="eastAsia"/>
              </w:rPr>
              <w:t>requestId</w:t>
            </w:r>
          </w:p>
        </w:tc>
        <w:tc>
          <w:tcPr>
            <w:tcW w:w="1134" w:type="dxa"/>
            <w:tcBorders>
              <w:top w:val="single" w:sz="4" w:space="0" w:color="000000"/>
              <w:left w:val="single" w:sz="4" w:space="0" w:color="000000"/>
              <w:bottom w:val="single" w:sz="4" w:space="0" w:color="000000"/>
              <w:right w:val="single" w:sz="4" w:space="0" w:color="000000"/>
            </w:tcBorders>
            <w:vAlign w:val="center"/>
          </w:tcPr>
          <w:p w:rsidR="00EE6A99" w:rsidRDefault="00EE6A99" w:rsidP="00FB6025">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EE6A99" w:rsidRDefault="00EE6A99" w:rsidP="003853C7">
            <w:pPr>
              <w:spacing w:line="312" w:lineRule="exact"/>
              <w:ind w:right="-20"/>
            </w:pPr>
            <w:r>
              <w:rPr>
                <w:rFonts w:hint="eastAsia"/>
              </w:rPr>
              <w:t>商户订单号，指商户侧自己生成的订单号。</w:t>
            </w:r>
          </w:p>
        </w:tc>
        <w:tc>
          <w:tcPr>
            <w:tcW w:w="709" w:type="dxa"/>
            <w:tcBorders>
              <w:top w:val="single" w:sz="4" w:space="0" w:color="000000"/>
              <w:left w:val="single" w:sz="4" w:space="0" w:color="000000"/>
              <w:bottom w:val="single" w:sz="4" w:space="0" w:color="000000"/>
              <w:right w:val="single" w:sz="4" w:space="0" w:color="000000"/>
            </w:tcBorders>
            <w:vAlign w:val="center"/>
          </w:tcPr>
          <w:p w:rsidR="00EE6A99" w:rsidRDefault="00EE6A99" w:rsidP="00FB6025">
            <w:r>
              <w:rPr>
                <w:rFonts w:hint="eastAsia"/>
              </w:rPr>
              <w:t>O</w:t>
            </w:r>
          </w:p>
        </w:tc>
      </w:tr>
      <w:tr w:rsidR="00D85E4C" w:rsidRPr="00270E48" w:rsidTr="00081323">
        <w:tc>
          <w:tcPr>
            <w:tcW w:w="1552" w:type="dxa"/>
            <w:tcBorders>
              <w:top w:val="single" w:sz="4" w:space="0" w:color="000000"/>
              <w:left w:val="single" w:sz="4" w:space="0" w:color="000000"/>
              <w:bottom w:val="single" w:sz="4" w:space="0" w:color="000000"/>
              <w:right w:val="single" w:sz="4" w:space="0" w:color="000000"/>
            </w:tcBorders>
            <w:vAlign w:val="center"/>
          </w:tcPr>
          <w:p w:rsidR="00D85E4C" w:rsidRDefault="00D85E4C" w:rsidP="00F53D44">
            <w:pPr>
              <w:ind w:right="-20"/>
            </w:pPr>
            <w:r>
              <w:rPr>
                <w:rFonts w:hint="eastAsia"/>
              </w:rPr>
              <w:t>deviceId</w:t>
            </w:r>
          </w:p>
        </w:tc>
        <w:tc>
          <w:tcPr>
            <w:tcW w:w="1134" w:type="dxa"/>
            <w:tcBorders>
              <w:top w:val="single" w:sz="4" w:space="0" w:color="000000"/>
              <w:left w:val="single" w:sz="4" w:space="0" w:color="000000"/>
              <w:bottom w:val="single" w:sz="4" w:space="0" w:color="000000"/>
              <w:right w:val="single" w:sz="4" w:space="0" w:color="000000"/>
            </w:tcBorders>
            <w:vAlign w:val="center"/>
          </w:tcPr>
          <w:p w:rsidR="00D85E4C" w:rsidRDefault="00D85E4C" w:rsidP="00FB6025">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D85E4C" w:rsidRDefault="00D85E4C" w:rsidP="003853C7">
            <w:pPr>
              <w:spacing w:line="312" w:lineRule="exact"/>
              <w:ind w:right="-20"/>
            </w:pPr>
            <w:r>
              <w:rPr>
                <w:rFonts w:hint="eastAsia"/>
              </w:rPr>
              <w:t>设备</w:t>
            </w:r>
            <w:r>
              <w:rPr>
                <w:rFonts w:hint="eastAsia"/>
              </w:rPr>
              <w:t>IMEI</w:t>
            </w:r>
            <w:r>
              <w:rPr>
                <w:rFonts w:hint="eastAsia"/>
              </w:rPr>
              <w:t>号</w:t>
            </w:r>
          </w:p>
        </w:tc>
        <w:tc>
          <w:tcPr>
            <w:tcW w:w="709" w:type="dxa"/>
            <w:tcBorders>
              <w:top w:val="single" w:sz="4" w:space="0" w:color="000000"/>
              <w:left w:val="single" w:sz="4" w:space="0" w:color="000000"/>
              <w:bottom w:val="single" w:sz="4" w:space="0" w:color="000000"/>
              <w:right w:val="single" w:sz="4" w:space="0" w:color="000000"/>
            </w:tcBorders>
            <w:vAlign w:val="center"/>
          </w:tcPr>
          <w:p w:rsidR="00D85E4C" w:rsidRDefault="00EE6A99" w:rsidP="00FB6025">
            <w:r>
              <w:rPr>
                <w:rFonts w:hint="eastAsia"/>
              </w:rPr>
              <w:t>O</w:t>
            </w:r>
          </w:p>
        </w:tc>
      </w:tr>
      <w:tr w:rsidR="003F50E2" w:rsidRPr="00270E48" w:rsidTr="00081323">
        <w:tc>
          <w:tcPr>
            <w:tcW w:w="1552" w:type="dxa"/>
            <w:tcBorders>
              <w:top w:val="single" w:sz="4" w:space="0" w:color="000000"/>
              <w:left w:val="single" w:sz="4" w:space="0" w:color="000000"/>
              <w:bottom w:val="single" w:sz="4" w:space="0" w:color="000000"/>
              <w:right w:val="single" w:sz="4" w:space="0" w:color="000000"/>
            </w:tcBorders>
            <w:vAlign w:val="center"/>
          </w:tcPr>
          <w:p w:rsidR="003F50E2" w:rsidRDefault="003F50E2" w:rsidP="00F53D44">
            <w:pPr>
              <w:ind w:right="-20"/>
            </w:pPr>
            <w:r>
              <w:rPr>
                <w:rFonts w:hint="eastAsia"/>
              </w:rPr>
              <w:t>deviceuu</w:t>
            </w:r>
            <w:r w:rsidR="009C6B82">
              <w:rPr>
                <w:rFonts w:hint="eastAsia"/>
              </w:rPr>
              <w:t>ID</w:t>
            </w:r>
          </w:p>
        </w:tc>
        <w:tc>
          <w:tcPr>
            <w:tcW w:w="1134" w:type="dxa"/>
            <w:tcBorders>
              <w:top w:val="single" w:sz="4" w:space="0" w:color="000000"/>
              <w:left w:val="single" w:sz="4" w:space="0" w:color="000000"/>
              <w:bottom w:val="single" w:sz="4" w:space="0" w:color="000000"/>
              <w:right w:val="single" w:sz="4" w:space="0" w:color="000000"/>
            </w:tcBorders>
            <w:vAlign w:val="center"/>
          </w:tcPr>
          <w:p w:rsidR="003F50E2" w:rsidRDefault="003F50E2" w:rsidP="00FB6025">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3F50E2" w:rsidRDefault="003F50E2" w:rsidP="003853C7">
            <w:pPr>
              <w:spacing w:line="312" w:lineRule="exact"/>
              <w:ind w:right="-20"/>
            </w:pPr>
            <w:r>
              <w:rPr>
                <w:rFonts w:hint="eastAsia"/>
              </w:rPr>
              <w:t>设备</w:t>
            </w:r>
            <w:r>
              <w:rPr>
                <w:rFonts w:hint="eastAsia"/>
              </w:rPr>
              <w:t>uuid</w:t>
            </w:r>
          </w:p>
        </w:tc>
        <w:tc>
          <w:tcPr>
            <w:tcW w:w="709" w:type="dxa"/>
            <w:tcBorders>
              <w:top w:val="single" w:sz="4" w:space="0" w:color="000000"/>
              <w:left w:val="single" w:sz="4" w:space="0" w:color="000000"/>
              <w:bottom w:val="single" w:sz="4" w:space="0" w:color="000000"/>
              <w:right w:val="single" w:sz="4" w:space="0" w:color="000000"/>
            </w:tcBorders>
            <w:vAlign w:val="center"/>
          </w:tcPr>
          <w:p w:rsidR="003F50E2" w:rsidRDefault="003F50E2" w:rsidP="00FB6025">
            <w:r>
              <w:rPr>
                <w:rFonts w:hint="eastAsia"/>
              </w:rPr>
              <w:t>O</w:t>
            </w:r>
          </w:p>
        </w:tc>
      </w:tr>
      <w:tr w:rsidR="003F50E2" w:rsidRPr="00270E48" w:rsidTr="00081323">
        <w:tc>
          <w:tcPr>
            <w:tcW w:w="1552" w:type="dxa"/>
            <w:tcBorders>
              <w:top w:val="single" w:sz="4" w:space="0" w:color="000000"/>
              <w:left w:val="single" w:sz="4" w:space="0" w:color="000000"/>
              <w:bottom w:val="single" w:sz="4" w:space="0" w:color="000000"/>
              <w:right w:val="single" w:sz="4" w:space="0" w:color="000000"/>
            </w:tcBorders>
            <w:vAlign w:val="center"/>
          </w:tcPr>
          <w:p w:rsidR="003F50E2" w:rsidRDefault="009C6B82" w:rsidP="009C6B82">
            <w:pPr>
              <w:ind w:right="-20"/>
            </w:pPr>
            <w:r>
              <w:rPr>
                <w:rFonts w:hint="eastAsia"/>
              </w:rPr>
              <w:t>userIP</w:t>
            </w:r>
          </w:p>
        </w:tc>
        <w:tc>
          <w:tcPr>
            <w:tcW w:w="1134" w:type="dxa"/>
            <w:tcBorders>
              <w:top w:val="single" w:sz="4" w:space="0" w:color="000000"/>
              <w:left w:val="single" w:sz="4" w:space="0" w:color="000000"/>
              <w:bottom w:val="single" w:sz="4" w:space="0" w:color="000000"/>
              <w:right w:val="single" w:sz="4" w:space="0" w:color="000000"/>
            </w:tcBorders>
            <w:vAlign w:val="center"/>
          </w:tcPr>
          <w:p w:rsidR="003F50E2" w:rsidRDefault="003F50E2" w:rsidP="00FB6025">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3F50E2" w:rsidRDefault="003F50E2" w:rsidP="003853C7">
            <w:pPr>
              <w:spacing w:line="312" w:lineRule="exact"/>
              <w:ind w:right="-20"/>
            </w:pPr>
            <w:r>
              <w:rPr>
                <w:rFonts w:hint="eastAsia"/>
              </w:rPr>
              <w:t>设备</w:t>
            </w:r>
            <w:r>
              <w:rPr>
                <w:rFonts w:hint="eastAsia"/>
              </w:rPr>
              <w:t>ip</w:t>
            </w:r>
          </w:p>
        </w:tc>
        <w:tc>
          <w:tcPr>
            <w:tcW w:w="709" w:type="dxa"/>
            <w:tcBorders>
              <w:top w:val="single" w:sz="4" w:space="0" w:color="000000"/>
              <w:left w:val="single" w:sz="4" w:space="0" w:color="000000"/>
              <w:bottom w:val="single" w:sz="4" w:space="0" w:color="000000"/>
              <w:right w:val="single" w:sz="4" w:space="0" w:color="000000"/>
            </w:tcBorders>
            <w:vAlign w:val="center"/>
          </w:tcPr>
          <w:p w:rsidR="003F50E2" w:rsidRDefault="003F50E2" w:rsidP="00FB6025">
            <w:r>
              <w:rPr>
                <w:rFonts w:hint="eastAsia"/>
              </w:rPr>
              <w:t>O</w:t>
            </w:r>
          </w:p>
        </w:tc>
      </w:tr>
      <w:tr w:rsidR="004305E3" w:rsidRPr="00270E48" w:rsidTr="00081323">
        <w:tc>
          <w:tcPr>
            <w:tcW w:w="1552" w:type="dxa"/>
            <w:tcBorders>
              <w:top w:val="single" w:sz="4" w:space="0" w:color="000000"/>
              <w:left w:val="single" w:sz="4" w:space="0" w:color="000000"/>
              <w:bottom w:val="single" w:sz="4" w:space="0" w:color="000000"/>
              <w:right w:val="single" w:sz="4" w:space="0" w:color="000000"/>
            </w:tcBorders>
            <w:vAlign w:val="center"/>
          </w:tcPr>
          <w:p w:rsidR="004305E3" w:rsidRDefault="004305E3" w:rsidP="00F53D44">
            <w:pPr>
              <w:ind w:right="-20"/>
            </w:pPr>
            <w:r>
              <w:rPr>
                <w:rFonts w:hint="eastAsia"/>
              </w:rPr>
              <w:t>phoneNo</w:t>
            </w:r>
          </w:p>
        </w:tc>
        <w:tc>
          <w:tcPr>
            <w:tcW w:w="1134" w:type="dxa"/>
            <w:tcBorders>
              <w:top w:val="single" w:sz="4" w:space="0" w:color="000000"/>
              <w:left w:val="single" w:sz="4" w:space="0" w:color="000000"/>
              <w:bottom w:val="single" w:sz="4" w:space="0" w:color="000000"/>
              <w:right w:val="single" w:sz="4" w:space="0" w:color="000000"/>
            </w:tcBorders>
            <w:vAlign w:val="center"/>
          </w:tcPr>
          <w:p w:rsidR="004305E3" w:rsidRDefault="004305E3" w:rsidP="00FB6025">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4305E3" w:rsidRDefault="004305E3" w:rsidP="003853C7">
            <w:pPr>
              <w:spacing w:line="312" w:lineRule="exact"/>
              <w:ind w:right="-20"/>
            </w:pPr>
            <w:r>
              <w:rPr>
                <w:rFonts w:hint="eastAsia"/>
              </w:rPr>
              <w:t>手机号码</w:t>
            </w:r>
          </w:p>
        </w:tc>
        <w:tc>
          <w:tcPr>
            <w:tcW w:w="709" w:type="dxa"/>
            <w:tcBorders>
              <w:top w:val="single" w:sz="4" w:space="0" w:color="000000"/>
              <w:left w:val="single" w:sz="4" w:space="0" w:color="000000"/>
              <w:bottom w:val="single" w:sz="4" w:space="0" w:color="000000"/>
              <w:right w:val="single" w:sz="4" w:space="0" w:color="000000"/>
            </w:tcBorders>
            <w:vAlign w:val="center"/>
          </w:tcPr>
          <w:p w:rsidR="004305E3" w:rsidRDefault="00EE6A99" w:rsidP="00FB6025">
            <w:r>
              <w:rPr>
                <w:rFonts w:hint="eastAsia"/>
              </w:rPr>
              <w:t>O</w:t>
            </w:r>
          </w:p>
        </w:tc>
      </w:tr>
      <w:tr w:rsidR="00D85E4C" w:rsidRPr="00270E48" w:rsidTr="00081323">
        <w:tc>
          <w:tcPr>
            <w:tcW w:w="1552" w:type="dxa"/>
            <w:tcBorders>
              <w:top w:val="single" w:sz="4" w:space="0" w:color="000000"/>
              <w:left w:val="single" w:sz="4" w:space="0" w:color="000000"/>
              <w:bottom w:val="single" w:sz="4" w:space="0" w:color="000000"/>
              <w:right w:val="single" w:sz="4" w:space="0" w:color="000000"/>
            </w:tcBorders>
            <w:vAlign w:val="center"/>
          </w:tcPr>
          <w:p w:rsidR="00D85E4C" w:rsidRDefault="007555B3" w:rsidP="00F53D44">
            <w:pPr>
              <w:ind w:right="-20"/>
            </w:pPr>
            <w:r w:rsidRPr="007555B3">
              <w:t>sdkVersion</w:t>
            </w:r>
          </w:p>
        </w:tc>
        <w:tc>
          <w:tcPr>
            <w:tcW w:w="1134" w:type="dxa"/>
            <w:tcBorders>
              <w:top w:val="single" w:sz="4" w:space="0" w:color="000000"/>
              <w:left w:val="single" w:sz="4" w:space="0" w:color="000000"/>
              <w:bottom w:val="single" w:sz="4" w:space="0" w:color="000000"/>
              <w:right w:val="single" w:sz="4" w:space="0" w:color="000000"/>
            </w:tcBorders>
            <w:vAlign w:val="center"/>
          </w:tcPr>
          <w:p w:rsidR="00D85E4C" w:rsidRDefault="00D85E4C" w:rsidP="00FB6025">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D85E4C" w:rsidRDefault="00D85E4C" w:rsidP="003853C7">
            <w:pPr>
              <w:spacing w:line="312" w:lineRule="exact"/>
              <w:ind w:right="-20"/>
            </w:pPr>
            <w:r>
              <w:t>S</w:t>
            </w:r>
            <w:r>
              <w:rPr>
                <w:rFonts w:hint="eastAsia"/>
              </w:rPr>
              <w:t>dk</w:t>
            </w:r>
            <w:r>
              <w:rPr>
                <w:rFonts w:hint="eastAsia"/>
              </w:rPr>
              <w:t>版本号</w:t>
            </w:r>
          </w:p>
        </w:tc>
        <w:tc>
          <w:tcPr>
            <w:tcW w:w="709" w:type="dxa"/>
            <w:tcBorders>
              <w:top w:val="single" w:sz="4" w:space="0" w:color="000000"/>
              <w:left w:val="single" w:sz="4" w:space="0" w:color="000000"/>
              <w:bottom w:val="single" w:sz="4" w:space="0" w:color="000000"/>
              <w:right w:val="single" w:sz="4" w:space="0" w:color="000000"/>
            </w:tcBorders>
            <w:vAlign w:val="center"/>
          </w:tcPr>
          <w:p w:rsidR="00D85E4C" w:rsidRDefault="00EE6A99" w:rsidP="00FB6025">
            <w:r>
              <w:rPr>
                <w:rFonts w:hint="eastAsia"/>
              </w:rPr>
              <w:t>O</w:t>
            </w:r>
          </w:p>
        </w:tc>
      </w:tr>
      <w:tr w:rsidR="00D85E4C" w:rsidRPr="00270E48" w:rsidTr="00081323">
        <w:tc>
          <w:tcPr>
            <w:tcW w:w="1552" w:type="dxa"/>
            <w:tcBorders>
              <w:top w:val="single" w:sz="4" w:space="0" w:color="000000"/>
              <w:left w:val="single" w:sz="4" w:space="0" w:color="000000"/>
              <w:bottom w:val="single" w:sz="4" w:space="0" w:color="000000"/>
              <w:right w:val="single" w:sz="4" w:space="0" w:color="000000"/>
            </w:tcBorders>
            <w:vAlign w:val="center"/>
          </w:tcPr>
          <w:p w:rsidR="00D85E4C" w:rsidRDefault="00D85E4C" w:rsidP="00F53D44">
            <w:pPr>
              <w:ind w:right="-20"/>
            </w:pPr>
            <w:r>
              <w:rPr>
                <w:rFonts w:hint="eastAsia"/>
              </w:rPr>
              <w:t>deviceType</w:t>
            </w:r>
          </w:p>
        </w:tc>
        <w:tc>
          <w:tcPr>
            <w:tcW w:w="1134" w:type="dxa"/>
            <w:tcBorders>
              <w:top w:val="single" w:sz="4" w:space="0" w:color="000000"/>
              <w:left w:val="single" w:sz="4" w:space="0" w:color="000000"/>
              <w:bottom w:val="single" w:sz="4" w:space="0" w:color="000000"/>
              <w:right w:val="single" w:sz="4" w:space="0" w:color="000000"/>
            </w:tcBorders>
            <w:vAlign w:val="center"/>
          </w:tcPr>
          <w:p w:rsidR="00D85E4C" w:rsidRDefault="00D85E4C" w:rsidP="00FB6025">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D85E4C" w:rsidRDefault="00D85E4C" w:rsidP="003853C7">
            <w:pPr>
              <w:spacing w:line="312" w:lineRule="exact"/>
              <w:ind w:right="-20"/>
            </w:pPr>
            <w:r>
              <w:rPr>
                <w:rFonts w:hint="eastAsia"/>
              </w:rPr>
              <w:t>机型信息</w:t>
            </w:r>
          </w:p>
        </w:tc>
        <w:tc>
          <w:tcPr>
            <w:tcW w:w="709" w:type="dxa"/>
            <w:tcBorders>
              <w:top w:val="single" w:sz="4" w:space="0" w:color="000000"/>
              <w:left w:val="single" w:sz="4" w:space="0" w:color="000000"/>
              <w:bottom w:val="single" w:sz="4" w:space="0" w:color="000000"/>
              <w:right w:val="single" w:sz="4" w:space="0" w:color="000000"/>
            </w:tcBorders>
            <w:vAlign w:val="center"/>
          </w:tcPr>
          <w:p w:rsidR="00D85E4C" w:rsidRDefault="00EE6A99" w:rsidP="00FB6025">
            <w:r>
              <w:rPr>
                <w:rFonts w:hint="eastAsia"/>
              </w:rPr>
              <w:t>O</w:t>
            </w:r>
          </w:p>
        </w:tc>
      </w:tr>
      <w:tr w:rsidR="004305E3" w:rsidRPr="00270E48" w:rsidTr="00081323">
        <w:tc>
          <w:tcPr>
            <w:tcW w:w="1552" w:type="dxa"/>
            <w:tcBorders>
              <w:top w:val="single" w:sz="4" w:space="0" w:color="000000"/>
              <w:left w:val="single" w:sz="4" w:space="0" w:color="000000"/>
              <w:bottom w:val="single" w:sz="4" w:space="0" w:color="000000"/>
              <w:right w:val="single" w:sz="4" w:space="0" w:color="000000"/>
            </w:tcBorders>
            <w:vAlign w:val="center"/>
          </w:tcPr>
          <w:p w:rsidR="004305E3" w:rsidRDefault="004305E3" w:rsidP="00F53D44">
            <w:pPr>
              <w:ind w:right="-20"/>
            </w:pPr>
            <w:r>
              <w:rPr>
                <w:rFonts w:hint="eastAsia"/>
              </w:rPr>
              <w:t>proportion</w:t>
            </w:r>
          </w:p>
        </w:tc>
        <w:tc>
          <w:tcPr>
            <w:tcW w:w="1134" w:type="dxa"/>
            <w:tcBorders>
              <w:top w:val="single" w:sz="4" w:space="0" w:color="000000"/>
              <w:left w:val="single" w:sz="4" w:space="0" w:color="000000"/>
              <w:bottom w:val="single" w:sz="4" w:space="0" w:color="000000"/>
              <w:right w:val="single" w:sz="4" w:space="0" w:color="000000"/>
            </w:tcBorders>
            <w:vAlign w:val="center"/>
          </w:tcPr>
          <w:p w:rsidR="004305E3" w:rsidRDefault="00EE6A99" w:rsidP="00FB6025">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4305E3" w:rsidRDefault="00EE6A99" w:rsidP="003853C7">
            <w:pPr>
              <w:spacing w:line="312" w:lineRule="exact"/>
              <w:ind w:right="-20"/>
            </w:pPr>
            <w:r>
              <w:rPr>
                <w:rFonts w:hint="eastAsia"/>
              </w:rPr>
              <w:t>分成比例信息，格式：</w:t>
            </w:r>
          </w:p>
          <w:p w:rsidR="00EE6A99" w:rsidRDefault="00EE6A99" w:rsidP="003853C7">
            <w:pPr>
              <w:spacing w:line="312" w:lineRule="exact"/>
              <w:ind w:right="-20"/>
              <w:rPr>
                <w:rFonts w:asciiTheme="minorEastAsia" w:hAnsiTheme="minorEastAsia"/>
                <w:sz w:val="18"/>
                <w:szCs w:val="18"/>
              </w:rPr>
            </w:pPr>
            <w:r w:rsidRPr="00EE6A99">
              <w:rPr>
                <w:rFonts w:asciiTheme="minorEastAsia" w:hAnsiTheme="minorEastAsia" w:hint="eastAsia"/>
                <w:sz w:val="18"/>
                <w:szCs w:val="18"/>
              </w:rPr>
              <w:t>华为|商户|平台|运营（例如：5|3|1|1|）</w:t>
            </w:r>
          </w:p>
          <w:p w:rsidR="006B557C" w:rsidRDefault="00803ABA" w:rsidP="003853C7">
            <w:pPr>
              <w:spacing w:line="312" w:lineRule="exact"/>
              <w:ind w:right="-20"/>
            </w:pPr>
            <w:r>
              <w:rPr>
                <w:rFonts w:ascii="宋体" w:cs="宋体" w:hint="eastAsia"/>
                <w:snapToGrid/>
                <w:color w:val="000000"/>
                <w:sz w:val="20"/>
                <w:szCs w:val="20"/>
              </w:rPr>
              <w:t>下版本将</w:t>
            </w:r>
            <w:r w:rsidR="006B557C">
              <w:rPr>
                <w:rFonts w:asciiTheme="minorEastAsia" w:hAnsiTheme="minorEastAsia" w:hint="eastAsia"/>
                <w:sz w:val="18"/>
                <w:szCs w:val="18"/>
              </w:rPr>
              <w:t>无效</w:t>
            </w:r>
          </w:p>
        </w:tc>
        <w:tc>
          <w:tcPr>
            <w:tcW w:w="709" w:type="dxa"/>
            <w:tcBorders>
              <w:top w:val="single" w:sz="4" w:space="0" w:color="000000"/>
              <w:left w:val="single" w:sz="4" w:space="0" w:color="000000"/>
              <w:bottom w:val="single" w:sz="4" w:space="0" w:color="000000"/>
              <w:right w:val="single" w:sz="4" w:space="0" w:color="000000"/>
            </w:tcBorders>
            <w:vAlign w:val="center"/>
          </w:tcPr>
          <w:p w:rsidR="004305E3" w:rsidRDefault="00EE6A99" w:rsidP="00FB6025">
            <w:r>
              <w:rPr>
                <w:rFonts w:hint="eastAsia"/>
              </w:rPr>
              <w:t>O</w:t>
            </w:r>
          </w:p>
        </w:tc>
      </w:tr>
      <w:tr w:rsidR="004305E3" w:rsidRPr="00270E48" w:rsidTr="00081323">
        <w:tc>
          <w:tcPr>
            <w:tcW w:w="1552" w:type="dxa"/>
            <w:tcBorders>
              <w:top w:val="single" w:sz="4" w:space="0" w:color="000000"/>
              <w:left w:val="single" w:sz="4" w:space="0" w:color="000000"/>
              <w:bottom w:val="single" w:sz="4" w:space="0" w:color="000000"/>
              <w:right w:val="single" w:sz="4" w:space="0" w:color="000000"/>
            </w:tcBorders>
            <w:vAlign w:val="center"/>
          </w:tcPr>
          <w:p w:rsidR="004305E3" w:rsidRDefault="004305E3" w:rsidP="00F53D44">
            <w:pPr>
              <w:ind w:right="-20"/>
            </w:pPr>
            <w:r>
              <w:rPr>
                <w:rFonts w:hint="eastAsia"/>
              </w:rPr>
              <w:t>UPAccount</w:t>
            </w:r>
          </w:p>
        </w:tc>
        <w:tc>
          <w:tcPr>
            <w:tcW w:w="1134" w:type="dxa"/>
            <w:tcBorders>
              <w:top w:val="single" w:sz="4" w:space="0" w:color="000000"/>
              <w:left w:val="single" w:sz="4" w:space="0" w:color="000000"/>
              <w:bottom w:val="single" w:sz="4" w:space="0" w:color="000000"/>
              <w:right w:val="single" w:sz="4" w:space="0" w:color="000000"/>
            </w:tcBorders>
            <w:vAlign w:val="center"/>
          </w:tcPr>
          <w:p w:rsidR="004305E3" w:rsidRDefault="00EE6A99" w:rsidP="00FB6025">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4305E3" w:rsidRDefault="00EE6A99" w:rsidP="003853C7">
            <w:pPr>
              <w:spacing w:line="312" w:lineRule="exact"/>
              <w:ind w:right="-20"/>
            </w:pPr>
            <w:r>
              <w:rPr>
                <w:rFonts w:hint="eastAsia"/>
              </w:rPr>
              <w:t>统一账号信息。</w:t>
            </w:r>
          </w:p>
        </w:tc>
        <w:tc>
          <w:tcPr>
            <w:tcW w:w="709" w:type="dxa"/>
            <w:tcBorders>
              <w:top w:val="single" w:sz="4" w:space="0" w:color="000000"/>
              <w:left w:val="single" w:sz="4" w:space="0" w:color="000000"/>
              <w:bottom w:val="single" w:sz="4" w:space="0" w:color="000000"/>
              <w:right w:val="single" w:sz="4" w:space="0" w:color="000000"/>
            </w:tcBorders>
            <w:vAlign w:val="center"/>
          </w:tcPr>
          <w:p w:rsidR="004305E3" w:rsidRDefault="00EE6A99" w:rsidP="00FB6025">
            <w:r>
              <w:rPr>
                <w:rFonts w:hint="eastAsia"/>
              </w:rPr>
              <w:t>O</w:t>
            </w:r>
          </w:p>
        </w:tc>
      </w:tr>
      <w:tr w:rsidR="004305E3" w:rsidRPr="00270E48" w:rsidTr="00081323">
        <w:tc>
          <w:tcPr>
            <w:tcW w:w="1552" w:type="dxa"/>
            <w:tcBorders>
              <w:top w:val="single" w:sz="4" w:space="0" w:color="000000"/>
              <w:left w:val="single" w:sz="4" w:space="0" w:color="000000"/>
              <w:bottom w:val="single" w:sz="4" w:space="0" w:color="000000"/>
              <w:right w:val="single" w:sz="4" w:space="0" w:color="000000"/>
            </w:tcBorders>
            <w:vAlign w:val="center"/>
          </w:tcPr>
          <w:p w:rsidR="004305E3" w:rsidRDefault="004305E3" w:rsidP="00F53D44">
            <w:pPr>
              <w:ind w:right="-20"/>
            </w:pPr>
            <w:r>
              <w:rPr>
                <w:rFonts w:hint="eastAsia"/>
              </w:rPr>
              <w:lastRenderedPageBreak/>
              <w:t>cardInfo</w:t>
            </w:r>
          </w:p>
        </w:tc>
        <w:tc>
          <w:tcPr>
            <w:tcW w:w="1134" w:type="dxa"/>
            <w:tcBorders>
              <w:top w:val="single" w:sz="4" w:space="0" w:color="000000"/>
              <w:left w:val="single" w:sz="4" w:space="0" w:color="000000"/>
              <w:bottom w:val="single" w:sz="4" w:space="0" w:color="000000"/>
              <w:right w:val="single" w:sz="4" w:space="0" w:color="000000"/>
            </w:tcBorders>
            <w:vAlign w:val="center"/>
          </w:tcPr>
          <w:p w:rsidR="004305E3" w:rsidRDefault="00EE6A99" w:rsidP="00FB6025">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EE6A99" w:rsidRPr="00EE6A99" w:rsidRDefault="00EE6A99" w:rsidP="00EE6A99">
            <w:pPr>
              <w:spacing w:line="312" w:lineRule="exact"/>
              <w:ind w:right="-20"/>
            </w:pPr>
            <w:r w:rsidRPr="00EE6A99">
              <w:rPr>
                <w:rFonts w:hint="eastAsia"/>
              </w:rPr>
              <w:t>具体的卡信息。</w:t>
            </w:r>
          </w:p>
          <w:p w:rsidR="004305E3" w:rsidRPr="00EE6A99" w:rsidRDefault="004305E3" w:rsidP="004305E3">
            <w:pPr>
              <w:pStyle w:val="Default"/>
              <w:jc w:val="both"/>
              <w:rPr>
                <w:color w:val="auto"/>
                <w:sz w:val="15"/>
                <w:szCs w:val="18"/>
              </w:rPr>
            </w:pPr>
            <w:r w:rsidRPr="00EE6A99">
              <w:rPr>
                <w:rFonts w:hint="eastAsia"/>
                <w:color w:val="auto"/>
                <w:sz w:val="15"/>
                <w:szCs w:val="18"/>
              </w:rPr>
              <w:t>1</w:t>
            </w:r>
            <w:r w:rsidRPr="00EE6A99">
              <w:rPr>
                <w:rFonts w:hint="eastAsia"/>
                <w:color w:val="auto"/>
                <w:sz w:val="15"/>
                <w:szCs w:val="18"/>
              </w:rPr>
              <w:t>张卡：</w:t>
            </w:r>
          </w:p>
          <w:p w:rsidR="00127A28" w:rsidRDefault="004305E3">
            <w:pPr>
              <w:pStyle w:val="Default"/>
              <w:numPr>
                <w:ilvl w:val="0"/>
                <w:numId w:val="10"/>
              </w:numPr>
              <w:jc w:val="both"/>
              <w:rPr>
                <w:snapToGrid w:val="0"/>
                <w:color w:val="auto"/>
                <w:sz w:val="15"/>
                <w:szCs w:val="18"/>
              </w:rPr>
            </w:pPr>
            <w:r w:rsidRPr="00EE6A99">
              <w:rPr>
                <w:rFonts w:hint="eastAsia"/>
                <w:color w:val="auto"/>
                <w:sz w:val="15"/>
                <w:szCs w:val="18"/>
              </w:rPr>
              <w:t>格式：卡种</w:t>
            </w:r>
            <w:r w:rsidRPr="00EE6A99">
              <w:rPr>
                <w:rFonts w:hint="eastAsia"/>
                <w:color w:val="auto"/>
                <w:sz w:val="15"/>
                <w:szCs w:val="18"/>
              </w:rPr>
              <w:t>-</w:t>
            </w:r>
            <w:r w:rsidRPr="00EE6A99">
              <w:rPr>
                <w:rFonts w:hint="eastAsia"/>
                <w:color w:val="auto"/>
                <w:sz w:val="15"/>
                <w:szCs w:val="18"/>
              </w:rPr>
              <w:t>卡号</w:t>
            </w:r>
            <w:r w:rsidRPr="00EE6A99">
              <w:rPr>
                <w:color w:val="auto"/>
                <w:sz w:val="15"/>
                <w:szCs w:val="18"/>
              </w:rPr>
              <w:t>–</w:t>
            </w:r>
            <w:r w:rsidRPr="00EE6A99">
              <w:rPr>
                <w:rFonts w:hint="eastAsia"/>
                <w:color w:val="auto"/>
                <w:sz w:val="15"/>
                <w:szCs w:val="18"/>
              </w:rPr>
              <w:t>面额</w:t>
            </w:r>
          </w:p>
          <w:p w:rsidR="00127A28" w:rsidRDefault="004305E3">
            <w:pPr>
              <w:pStyle w:val="Default"/>
              <w:numPr>
                <w:ilvl w:val="0"/>
                <w:numId w:val="10"/>
              </w:numPr>
              <w:jc w:val="both"/>
              <w:rPr>
                <w:snapToGrid w:val="0"/>
                <w:color w:val="auto"/>
                <w:sz w:val="15"/>
                <w:szCs w:val="18"/>
              </w:rPr>
            </w:pPr>
            <w:r w:rsidRPr="00EE6A99">
              <w:rPr>
                <w:rFonts w:hint="eastAsia"/>
                <w:color w:val="auto"/>
                <w:sz w:val="15"/>
                <w:szCs w:val="18"/>
              </w:rPr>
              <w:t>例如：</w:t>
            </w:r>
            <w:r w:rsidRPr="00E12587">
              <w:rPr>
                <w:rFonts w:hint="eastAsia"/>
                <w:color w:val="auto"/>
                <w:sz w:val="15"/>
                <w:szCs w:val="18"/>
              </w:rPr>
              <w:t>神州行卡</w:t>
            </w:r>
            <w:r w:rsidRPr="00E12587">
              <w:rPr>
                <w:color w:val="auto"/>
                <w:sz w:val="15"/>
                <w:szCs w:val="18"/>
              </w:rPr>
              <w:t xml:space="preserve">-09201198707456601-50.0 </w:t>
            </w:r>
          </w:p>
          <w:p w:rsidR="004305E3" w:rsidRPr="00EE6A99" w:rsidRDefault="004305E3" w:rsidP="004305E3">
            <w:pPr>
              <w:pStyle w:val="Default"/>
              <w:jc w:val="both"/>
              <w:rPr>
                <w:color w:val="auto"/>
                <w:sz w:val="15"/>
                <w:szCs w:val="18"/>
              </w:rPr>
            </w:pPr>
            <w:r w:rsidRPr="00EE6A99">
              <w:rPr>
                <w:rFonts w:hint="eastAsia"/>
                <w:color w:val="auto"/>
                <w:sz w:val="15"/>
                <w:szCs w:val="18"/>
              </w:rPr>
              <w:t>多张卡：</w:t>
            </w:r>
          </w:p>
          <w:p w:rsidR="00127A28" w:rsidRDefault="004305E3">
            <w:pPr>
              <w:pStyle w:val="Default"/>
              <w:numPr>
                <w:ilvl w:val="0"/>
                <w:numId w:val="11"/>
              </w:numPr>
              <w:jc w:val="both"/>
              <w:rPr>
                <w:snapToGrid w:val="0"/>
                <w:color w:val="auto"/>
                <w:sz w:val="15"/>
                <w:szCs w:val="18"/>
              </w:rPr>
            </w:pPr>
            <w:r w:rsidRPr="00EE6A99">
              <w:rPr>
                <w:rFonts w:hint="eastAsia"/>
                <w:color w:val="auto"/>
                <w:sz w:val="15"/>
                <w:szCs w:val="18"/>
              </w:rPr>
              <w:t>格式：卡种</w:t>
            </w:r>
            <w:r w:rsidRPr="00EE6A99">
              <w:rPr>
                <w:rFonts w:hint="eastAsia"/>
                <w:color w:val="auto"/>
                <w:sz w:val="15"/>
                <w:szCs w:val="18"/>
              </w:rPr>
              <w:t>-</w:t>
            </w:r>
            <w:r w:rsidRPr="00EE6A99">
              <w:rPr>
                <w:rFonts w:hint="eastAsia"/>
                <w:color w:val="auto"/>
                <w:sz w:val="15"/>
                <w:szCs w:val="18"/>
              </w:rPr>
              <w:t>卡号</w:t>
            </w:r>
            <w:r w:rsidRPr="00EE6A99">
              <w:rPr>
                <w:rFonts w:hint="eastAsia"/>
                <w:color w:val="auto"/>
                <w:sz w:val="15"/>
                <w:szCs w:val="18"/>
              </w:rPr>
              <w:t>-</w:t>
            </w:r>
            <w:r w:rsidRPr="00EE6A99">
              <w:rPr>
                <w:rFonts w:hint="eastAsia"/>
                <w:color w:val="auto"/>
                <w:sz w:val="15"/>
                <w:szCs w:val="18"/>
              </w:rPr>
              <w:t>面额</w:t>
            </w:r>
            <w:r w:rsidRPr="00EE6A99">
              <w:rPr>
                <w:rFonts w:hint="eastAsia"/>
                <w:color w:val="auto"/>
                <w:sz w:val="15"/>
                <w:szCs w:val="18"/>
              </w:rPr>
              <w:t>|</w:t>
            </w:r>
            <w:r w:rsidRPr="00EE6A99">
              <w:rPr>
                <w:rFonts w:hint="eastAsia"/>
                <w:color w:val="auto"/>
                <w:sz w:val="15"/>
                <w:szCs w:val="18"/>
              </w:rPr>
              <w:t>卡种</w:t>
            </w:r>
            <w:r w:rsidRPr="00EE6A99">
              <w:rPr>
                <w:rFonts w:hint="eastAsia"/>
                <w:color w:val="auto"/>
                <w:sz w:val="15"/>
                <w:szCs w:val="18"/>
              </w:rPr>
              <w:t>-</w:t>
            </w:r>
            <w:r w:rsidRPr="00EE6A99">
              <w:rPr>
                <w:rFonts w:hint="eastAsia"/>
                <w:color w:val="auto"/>
                <w:sz w:val="15"/>
                <w:szCs w:val="18"/>
              </w:rPr>
              <w:t>卡号</w:t>
            </w:r>
            <w:r w:rsidRPr="00EE6A99">
              <w:rPr>
                <w:rFonts w:hint="eastAsia"/>
                <w:color w:val="auto"/>
                <w:sz w:val="15"/>
                <w:szCs w:val="18"/>
              </w:rPr>
              <w:t>-</w:t>
            </w:r>
            <w:r w:rsidRPr="00EE6A99">
              <w:rPr>
                <w:rFonts w:hint="eastAsia"/>
                <w:color w:val="auto"/>
                <w:sz w:val="15"/>
                <w:szCs w:val="18"/>
              </w:rPr>
              <w:t>面额</w:t>
            </w:r>
            <w:r w:rsidRPr="00EE6A99">
              <w:rPr>
                <w:rFonts w:hint="eastAsia"/>
                <w:color w:val="auto"/>
                <w:sz w:val="15"/>
                <w:szCs w:val="18"/>
              </w:rPr>
              <w:t>|</w:t>
            </w:r>
            <w:r w:rsidRPr="00EE6A99">
              <w:rPr>
                <w:rFonts w:hint="eastAsia"/>
                <w:color w:val="auto"/>
                <w:sz w:val="15"/>
                <w:szCs w:val="18"/>
              </w:rPr>
              <w:t>卡种</w:t>
            </w:r>
            <w:r w:rsidRPr="00EE6A99">
              <w:rPr>
                <w:rFonts w:hint="eastAsia"/>
                <w:color w:val="auto"/>
                <w:sz w:val="15"/>
                <w:szCs w:val="18"/>
              </w:rPr>
              <w:t>-</w:t>
            </w:r>
            <w:r w:rsidRPr="00EE6A99">
              <w:rPr>
                <w:rFonts w:hint="eastAsia"/>
                <w:color w:val="auto"/>
                <w:sz w:val="15"/>
                <w:szCs w:val="18"/>
              </w:rPr>
              <w:t>卡号</w:t>
            </w:r>
            <w:r w:rsidRPr="00EE6A99">
              <w:rPr>
                <w:rFonts w:hint="eastAsia"/>
                <w:color w:val="auto"/>
                <w:sz w:val="15"/>
                <w:szCs w:val="18"/>
              </w:rPr>
              <w:t>-</w:t>
            </w:r>
            <w:r w:rsidRPr="00EE6A99">
              <w:rPr>
                <w:rFonts w:hint="eastAsia"/>
                <w:color w:val="auto"/>
                <w:sz w:val="15"/>
                <w:szCs w:val="18"/>
              </w:rPr>
              <w:t>面额</w:t>
            </w:r>
            <w:r w:rsidRPr="00EE6A99">
              <w:rPr>
                <w:color w:val="auto"/>
                <w:sz w:val="15"/>
                <w:szCs w:val="18"/>
              </w:rPr>
              <w:t>……</w:t>
            </w:r>
          </w:p>
          <w:p w:rsidR="00127A28" w:rsidRDefault="004305E3">
            <w:pPr>
              <w:pStyle w:val="Default"/>
              <w:numPr>
                <w:ilvl w:val="0"/>
                <w:numId w:val="11"/>
              </w:numPr>
              <w:jc w:val="both"/>
              <w:rPr>
                <w:snapToGrid w:val="0"/>
                <w:sz w:val="21"/>
              </w:rPr>
            </w:pPr>
            <w:r w:rsidRPr="00EE6A99">
              <w:rPr>
                <w:rFonts w:hint="eastAsia"/>
                <w:color w:val="auto"/>
                <w:sz w:val="15"/>
                <w:szCs w:val="18"/>
              </w:rPr>
              <w:t>例如：神州行卡</w:t>
            </w:r>
            <w:r w:rsidRPr="00EE6A99">
              <w:rPr>
                <w:color w:val="auto"/>
                <w:sz w:val="15"/>
                <w:szCs w:val="18"/>
              </w:rPr>
              <w:t>-09201198707456602-50.0|</w:t>
            </w:r>
          </w:p>
          <w:p w:rsidR="004305E3" w:rsidRDefault="004305E3" w:rsidP="004305E3">
            <w:pPr>
              <w:pStyle w:val="Default"/>
              <w:ind w:leftChars="200" w:left="420"/>
              <w:jc w:val="both"/>
            </w:pPr>
            <w:r w:rsidRPr="00EE6A99">
              <w:rPr>
                <w:rFonts w:hint="eastAsia"/>
                <w:color w:val="auto"/>
                <w:sz w:val="15"/>
                <w:szCs w:val="18"/>
              </w:rPr>
              <w:t>神州行卡</w:t>
            </w:r>
            <w:r w:rsidRPr="00EE6A99">
              <w:rPr>
                <w:color w:val="auto"/>
                <w:sz w:val="15"/>
                <w:szCs w:val="18"/>
              </w:rPr>
              <w:t>-09201198707456603-50.0|……</w:t>
            </w:r>
          </w:p>
        </w:tc>
        <w:tc>
          <w:tcPr>
            <w:tcW w:w="709" w:type="dxa"/>
            <w:tcBorders>
              <w:top w:val="single" w:sz="4" w:space="0" w:color="000000"/>
              <w:left w:val="single" w:sz="4" w:space="0" w:color="000000"/>
              <w:bottom w:val="single" w:sz="4" w:space="0" w:color="000000"/>
              <w:right w:val="single" w:sz="4" w:space="0" w:color="000000"/>
            </w:tcBorders>
            <w:vAlign w:val="center"/>
          </w:tcPr>
          <w:p w:rsidR="004305E3" w:rsidRDefault="00EE6A99" w:rsidP="00FB6025">
            <w:r>
              <w:rPr>
                <w:rFonts w:hint="eastAsia"/>
              </w:rPr>
              <w:t>O</w:t>
            </w:r>
          </w:p>
        </w:tc>
      </w:tr>
      <w:tr w:rsidR="00437ADF" w:rsidRPr="00270E48" w:rsidTr="00081323">
        <w:tc>
          <w:tcPr>
            <w:tcW w:w="1552" w:type="dxa"/>
            <w:tcBorders>
              <w:top w:val="single" w:sz="4" w:space="0" w:color="000000"/>
              <w:left w:val="single" w:sz="4" w:space="0" w:color="000000"/>
              <w:bottom w:val="single" w:sz="4" w:space="0" w:color="000000"/>
              <w:right w:val="single" w:sz="4" w:space="0" w:color="000000"/>
            </w:tcBorders>
            <w:vAlign w:val="center"/>
          </w:tcPr>
          <w:p w:rsidR="00437ADF" w:rsidRDefault="00437ADF" w:rsidP="00F53D44">
            <w:pPr>
              <w:ind w:right="-20"/>
            </w:pPr>
            <w:r>
              <w:rPr>
                <w:rFonts w:hint="eastAsia"/>
              </w:rPr>
              <w:t>accessMode</w:t>
            </w:r>
          </w:p>
        </w:tc>
        <w:tc>
          <w:tcPr>
            <w:tcW w:w="1134" w:type="dxa"/>
            <w:tcBorders>
              <w:top w:val="single" w:sz="4" w:space="0" w:color="000000"/>
              <w:left w:val="single" w:sz="4" w:space="0" w:color="000000"/>
              <w:bottom w:val="single" w:sz="4" w:space="0" w:color="000000"/>
              <w:right w:val="single" w:sz="4" w:space="0" w:color="000000"/>
            </w:tcBorders>
            <w:vAlign w:val="center"/>
          </w:tcPr>
          <w:p w:rsidR="00437ADF" w:rsidRDefault="00437ADF" w:rsidP="00FB6025">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437ADF" w:rsidRDefault="00437ADF" w:rsidP="00290A0A">
            <w:pPr>
              <w:spacing w:line="312" w:lineRule="exact"/>
              <w:ind w:right="-20"/>
              <w:jc w:val="both"/>
            </w:pPr>
            <w:r>
              <w:rPr>
                <w:rFonts w:hint="eastAsia"/>
              </w:rPr>
              <w:t>接入方式</w:t>
            </w:r>
          </w:p>
          <w:p w:rsidR="00437ADF" w:rsidRPr="0076008F" w:rsidRDefault="00437ADF" w:rsidP="00290A0A">
            <w:pPr>
              <w:spacing w:line="312" w:lineRule="exact"/>
              <w:ind w:right="-20"/>
              <w:jc w:val="both"/>
              <w:rPr>
                <w:sz w:val="18"/>
              </w:rPr>
            </w:pPr>
            <w:r w:rsidRPr="0076008F">
              <w:rPr>
                <w:rFonts w:hint="eastAsia"/>
                <w:sz w:val="18"/>
              </w:rPr>
              <w:t xml:space="preserve">0: </w:t>
            </w:r>
            <w:r w:rsidRPr="0076008F">
              <w:rPr>
                <w:rFonts w:hint="eastAsia"/>
                <w:sz w:val="18"/>
              </w:rPr>
              <w:t>移动</w:t>
            </w:r>
          </w:p>
          <w:p w:rsidR="00437ADF" w:rsidRDefault="00437ADF" w:rsidP="00EE6A99">
            <w:pPr>
              <w:spacing w:line="312" w:lineRule="exact"/>
              <w:ind w:right="-20"/>
              <w:rPr>
                <w:sz w:val="18"/>
              </w:rPr>
            </w:pPr>
            <w:r w:rsidRPr="0076008F">
              <w:rPr>
                <w:rFonts w:hint="eastAsia"/>
                <w:sz w:val="18"/>
              </w:rPr>
              <w:t>1: PC-Web</w:t>
            </w:r>
          </w:p>
          <w:p w:rsidR="00411A13" w:rsidRDefault="00411A13" w:rsidP="00EE6A99">
            <w:pPr>
              <w:spacing w:line="312" w:lineRule="exact"/>
              <w:ind w:right="-20"/>
              <w:rPr>
                <w:sz w:val="18"/>
              </w:rPr>
            </w:pPr>
            <w:r>
              <w:rPr>
                <w:rFonts w:hint="eastAsia"/>
                <w:sz w:val="18"/>
              </w:rPr>
              <w:t>2: Mobile-Web</w:t>
            </w:r>
          </w:p>
          <w:p w:rsidR="008771A8" w:rsidRPr="00EE6A99" w:rsidRDefault="008771A8" w:rsidP="00EE6A99">
            <w:pPr>
              <w:spacing w:line="312" w:lineRule="exact"/>
              <w:ind w:right="-20"/>
            </w:pPr>
            <w:r>
              <w:rPr>
                <w:rFonts w:hint="eastAsia"/>
                <w:sz w:val="18"/>
              </w:rPr>
              <w:t xml:space="preserve">3: </w:t>
            </w:r>
            <w:r>
              <w:rPr>
                <w:rFonts w:hint="eastAsia"/>
                <w:sz w:val="18"/>
              </w:rPr>
              <w:t>机顶盒</w:t>
            </w:r>
          </w:p>
        </w:tc>
        <w:tc>
          <w:tcPr>
            <w:tcW w:w="709" w:type="dxa"/>
            <w:tcBorders>
              <w:top w:val="single" w:sz="4" w:space="0" w:color="000000"/>
              <w:left w:val="single" w:sz="4" w:space="0" w:color="000000"/>
              <w:bottom w:val="single" w:sz="4" w:space="0" w:color="000000"/>
              <w:right w:val="single" w:sz="4" w:space="0" w:color="000000"/>
            </w:tcBorders>
            <w:vAlign w:val="center"/>
          </w:tcPr>
          <w:p w:rsidR="00437ADF" w:rsidRDefault="00437ADF" w:rsidP="00FB6025">
            <w:r>
              <w:rPr>
                <w:rFonts w:hint="eastAsia"/>
              </w:rPr>
              <w:t>O</w:t>
            </w:r>
          </w:p>
        </w:tc>
      </w:tr>
      <w:tr w:rsidR="00E530FC" w:rsidRPr="00270E48" w:rsidTr="00081323">
        <w:tc>
          <w:tcPr>
            <w:tcW w:w="1552" w:type="dxa"/>
            <w:tcBorders>
              <w:top w:val="single" w:sz="4" w:space="0" w:color="000000"/>
              <w:left w:val="single" w:sz="4" w:space="0" w:color="000000"/>
              <w:bottom w:val="single" w:sz="4" w:space="0" w:color="000000"/>
              <w:right w:val="single" w:sz="4" w:space="0" w:color="000000"/>
            </w:tcBorders>
            <w:vAlign w:val="center"/>
          </w:tcPr>
          <w:p w:rsidR="00E530FC" w:rsidRDefault="00E530FC" w:rsidP="00FB6025">
            <w:pPr>
              <w:ind w:right="-20"/>
            </w:pPr>
            <w:r>
              <w:rPr>
                <w:rFonts w:hint="eastAsia"/>
              </w:rPr>
              <w:t>remarks</w:t>
            </w:r>
          </w:p>
        </w:tc>
        <w:tc>
          <w:tcPr>
            <w:tcW w:w="1134" w:type="dxa"/>
            <w:tcBorders>
              <w:top w:val="single" w:sz="4" w:space="0" w:color="000000"/>
              <w:left w:val="single" w:sz="4" w:space="0" w:color="000000"/>
              <w:bottom w:val="single" w:sz="4" w:space="0" w:color="000000"/>
              <w:right w:val="single" w:sz="4" w:space="0" w:color="000000"/>
            </w:tcBorders>
            <w:vAlign w:val="center"/>
          </w:tcPr>
          <w:p w:rsidR="00E530FC" w:rsidRDefault="00E530FC" w:rsidP="00FB6025">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E530FC" w:rsidRPr="00775C76" w:rsidRDefault="00E530FC" w:rsidP="00FB6025">
            <w:pPr>
              <w:spacing w:line="312" w:lineRule="exact"/>
              <w:ind w:right="-20"/>
            </w:pPr>
            <w:r>
              <w:rPr>
                <w:rFonts w:hint="eastAsia"/>
              </w:rPr>
              <w:t>备注</w:t>
            </w:r>
          </w:p>
        </w:tc>
        <w:tc>
          <w:tcPr>
            <w:tcW w:w="709" w:type="dxa"/>
            <w:tcBorders>
              <w:top w:val="single" w:sz="4" w:space="0" w:color="000000"/>
              <w:left w:val="single" w:sz="4" w:space="0" w:color="000000"/>
              <w:bottom w:val="single" w:sz="4" w:space="0" w:color="000000"/>
              <w:right w:val="single" w:sz="4" w:space="0" w:color="000000"/>
            </w:tcBorders>
            <w:vAlign w:val="center"/>
          </w:tcPr>
          <w:p w:rsidR="00E530FC" w:rsidRPr="00775C76" w:rsidRDefault="00E530FC" w:rsidP="00FB6025">
            <w:r w:rsidRPr="00775C76">
              <w:rPr>
                <w:rFonts w:hint="eastAsia"/>
              </w:rPr>
              <w:t>O</w:t>
            </w:r>
          </w:p>
        </w:tc>
      </w:tr>
      <w:tr w:rsidR="00F06F36" w:rsidRPr="00270E48" w:rsidTr="00081323">
        <w:tc>
          <w:tcPr>
            <w:tcW w:w="1552" w:type="dxa"/>
            <w:tcBorders>
              <w:top w:val="single" w:sz="4" w:space="0" w:color="000000"/>
              <w:left w:val="single" w:sz="4" w:space="0" w:color="000000"/>
              <w:bottom w:val="single" w:sz="4" w:space="0" w:color="000000"/>
              <w:right w:val="single" w:sz="4" w:space="0" w:color="000000"/>
            </w:tcBorders>
            <w:vAlign w:val="center"/>
          </w:tcPr>
          <w:p w:rsidR="00F06F36" w:rsidRDefault="00F06F36" w:rsidP="00FB6025">
            <w:pPr>
              <w:ind w:right="-20"/>
            </w:pPr>
            <w:r>
              <w:rPr>
                <w:rFonts w:hint="eastAsia"/>
              </w:rPr>
              <w:t>n</w:t>
            </w:r>
            <w:r w:rsidR="00CB037D">
              <w:rPr>
                <w:rFonts w:hint="eastAsia"/>
              </w:rPr>
              <w:t>ot</w:t>
            </w:r>
            <w:r>
              <w:rPr>
                <w:rFonts w:hint="eastAsia"/>
              </w:rPr>
              <w:t>ified</w:t>
            </w:r>
          </w:p>
        </w:tc>
        <w:tc>
          <w:tcPr>
            <w:tcW w:w="1134" w:type="dxa"/>
            <w:tcBorders>
              <w:top w:val="single" w:sz="4" w:space="0" w:color="000000"/>
              <w:left w:val="single" w:sz="4" w:space="0" w:color="000000"/>
              <w:bottom w:val="single" w:sz="4" w:space="0" w:color="000000"/>
              <w:right w:val="single" w:sz="4" w:space="0" w:color="000000"/>
            </w:tcBorders>
            <w:vAlign w:val="center"/>
          </w:tcPr>
          <w:p w:rsidR="00F06F36" w:rsidRDefault="00F06F36" w:rsidP="00FB6025">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F06F36" w:rsidRDefault="00F06F36" w:rsidP="00FB6025">
            <w:pPr>
              <w:spacing w:line="312" w:lineRule="exact"/>
              <w:ind w:right="-20"/>
            </w:pPr>
            <w:r>
              <w:rPr>
                <w:rFonts w:hint="eastAsia"/>
              </w:rPr>
              <w:t>回调</w:t>
            </w:r>
            <w:r>
              <w:rPr>
                <w:rFonts w:hint="eastAsia"/>
              </w:rPr>
              <w:t>cp</w:t>
            </w:r>
            <w:r>
              <w:rPr>
                <w:rFonts w:hint="eastAsia"/>
              </w:rPr>
              <w:t>情况：</w:t>
            </w:r>
          </w:p>
          <w:p w:rsidR="006600F6" w:rsidRDefault="006600F6" w:rsidP="00FB6025">
            <w:pPr>
              <w:spacing w:line="312" w:lineRule="exact"/>
              <w:ind w:right="-20"/>
            </w:pPr>
            <w:r>
              <w:rPr>
                <w:rFonts w:hint="eastAsia"/>
              </w:rPr>
              <w:t>-1</w:t>
            </w:r>
            <w:r>
              <w:rPr>
                <w:rFonts w:hint="eastAsia"/>
              </w:rPr>
              <w:t>：等待通知</w:t>
            </w:r>
            <w:r>
              <w:rPr>
                <w:rFonts w:hint="eastAsia"/>
              </w:rPr>
              <w:t>CP</w:t>
            </w:r>
          </w:p>
          <w:p w:rsidR="00CB037D" w:rsidRDefault="00CB037D" w:rsidP="00CB037D">
            <w:pPr>
              <w:spacing w:line="240" w:lineRule="auto"/>
            </w:pPr>
            <w:r>
              <w:t>0</w:t>
            </w:r>
            <w:r>
              <w:rPr>
                <w:rFonts w:hint="eastAsia"/>
              </w:rPr>
              <w:t>：表示成功</w:t>
            </w:r>
            <w:r w:rsidR="006600F6">
              <w:rPr>
                <w:rFonts w:hint="eastAsia"/>
              </w:rPr>
              <w:t>（包括不需要回调的情况）</w:t>
            </w:r>
            <w:r>
              <w:rPr>
                <w:rFonts w:hint="eastAsia"/>
              </w:rPr>
              <w:t>，</w:t>
            </w:r>
          </w:p>
          <w:p w:rsidR="00CB037D" w:rsidRDefault="00CB037D" w:rsidP="00CB037D">
            <w:pPr>
              <w:spacing w:line="240" w:lineRule="auto"/>
              <w:rPr>
                <w:rFonts w:ascii="Consolas" w:hAnsi="Consolas" w:cs="Consolas"/>
                <w:color w:val="3F5FBF"/>
                <w:sz w:val="20"/>
                <w:szCs w:val="20"/>
              </w:rPr>
            </w:pPr>
            <w:r>
              <w:rPr>
                <w:rFonts w:ascii="Consolas" w:hAnsi="Consolas" w:cs="Consolas"/>
                <w:color w:val="3F5FBF"/>
                <w:sz w:val="20"/>
                <w:szCs w:val="20"/>
              </w:rPr>
              <w:t>1</w:t>
            </w:r>
            <w:r>
              <w:rPr>
                <w:rFonts w:hint="eastAsia"/>
              </w:rPr>
              <w:t>：</w:t>
            </w:r>
            <w:r>
              <w:rPr>
                <w:rFonts w:ascii="Consolas" w:hAnsi="Consolas" w:cs="Consolas" w:hint="eastAsia"/>
                <w:color w:val="3F5FBF"/>
                <w:sz w:val="20"/>
                <w:szCs w:val="20"/>
              </w:rPr>
              <w:t>验签失败</w:t>
            </w:r>
            <w:r>
              <w:rPr>
                <w:rFonts w:ascii="Consolas" w:hAnsi="Consolas" w:cs="Consolas"/>
                <w:color w:val="3F5FBF"/>
                <w:sz w:val="20"/>
                <w:szCs w:val="20"/>
              </w:rPr>
              <w:t>,</w:t>
            </w:r>
          </w:p>
          <w:p w:rsidR="00CB037D" w:rsidRDefault="00CB037D" w:rsidP="00CB037D">
            <w:pPr>
              <w:spacing w:line="240" w:lineRule="auto"/>
              <w:rPr>
                <w:rFonts w:ascii="Consolas" w:hAnsi="Consolas" w:cs="Consolas"/>
                <w:color w:val="3F5FBF"/>
                <w:sz w:val="20"/>
                <w:szCs w:val="20"/>
              </w:rPr>
            </w:pPr>
            <w:r>
              <w:rPr>
                <w:rFonts w:ascii="Consolas" w:hAnsi="Consolas" w:cs="Consolas"/>
                <w:color w:val="3F5FBF"/>
                <w:sz w:val="20"/>
                <w:szCs w:val="20"/>
              </w:rPr>
              <w:t>2</w:t>
            </w:r>
            <w:r>
              <w:rPr>
                <w:rFonts w:hint="eastAsia"/>
              </w:rPr>
              <w:t>：</w:t>
            </w:r>
            <w:r>
              <w:rPr>
                <w:rFonts w:ascii="Consolas" w:hAnsi="Consolas" w:cs="Consolas" w:hint="eastAsia"/>
                <w:color w:val="3F5FBF"/>
                <w:sz w:val="20"/>
                <w:szCs w:val="20"/>
              </w:rPr>
              <w:t>超时</w:t>
            </w:r>
            <w:r>
              <w:rPr>
                <w:rFonts w:ascii="Consolas" w:hAnsi="Consolas" w:cs="Consolas"/>
                <w:color w:val="3F5FBF"/>
                <w:sz w:val="20"/>
                <w:szCs w:val="20"/>
              </w:rPr>
              <w:t>,</w:t>
            </w:r>
          </w:p>
          <w:p w:rsidR="00CB037D" w:rsidRDefault="00CB037D" w:rsidP="00CB037D">
            <w:pPr>
              <w:spacing w:line="240" w:lineRule="auto"/>
              <w:rPr>
                <w:rFonts w:ascii="Consolas" w:hAnsi="Consolas" w:cs="Consolas"/>
                <w:color w:val="3F5FBF"/>
                <w:sz w:val="20"/>
                <w:szCs w:val="20"/>
              </w:rPr>
            </w:pPr>
            <w:r>
              <w:rPr>
                <w:rFonts w:ascii="Consolas" w:hAnsi="Consolas" w:cs="Consolas"/>
                <w:color w:val="3F5FBF"/>
                <w:sz w:val="20"/>
                <w:szCs w:val="20"/>
              </w:rPr>
              <w:t>3</w:t>
            </w:r>
            <w:r>
              <w:rPr>
                <w:rFonts w:hint="eastAsia"/>
              </w:rPr>
              <w:t>：</w:t>
            </w:r>
            <w:r>
              <w:rPr>
                <w:rFonts w:ascii="Consolas" w:hAnsi="Consolas" w:cs="Consolas" w:hint="eastAsia"/>
                <w:color w:val="3F5FBF"/>
                <w:sz w:val="20"/>
                <w:szCs w:val="20"/>
              </w:rPr>
              <w:t>业务信息错误，比如订单不存在</w:t>
            </w:r>
            <w:r>
              <w:rPr>
                <w:rFonts w:ascii="Consolas" w:hAnsi="Consolas" w:cs="Consolas"/>
                <w:color w:val="3F5FBF"/>
                <w:sz w:val="20"/>
                <w:szCs w:val="20"/>
              </w:rPr>
              <w:t>,</w:t>
            </w:r>
          </w:p>
          <w:p w:rsidR="00CB037D" w:rsidRDefault="00CB037D" w:rsidP="00CB037D">
            <w:pPr>
              <w:spacing w:line="240" w:lineRule="auto"/>
              <w:rPr>
                <w:rFonts w:ascii="Consolas" w:hAnsi="Consolas" w:cs="Consolas"/>
                <w:sz w:val="20"/>
                <w:szCs w:val="20"/>
              </w:rPr>
            </w:pPr>
            <w:r>
              <w:rPr>
                <w:rFonts w:ascii="Consolas" w:hAnsi="Consolas" w:cs="Consolas"/>
                <w:color w:val="3F5FBF"/>
                <w:sz w:val="20"/>
                <w:szCs w:val="20"/>
              </w:rPr>
              <w:t>94</w:t>
            </w:r>
            <w:r>
              <w:rPr>
                <w:rFonts w:hint="eastAsia"/>
              </w:rPr>
              <w:t>：</w:t>
            </w:r>
            <w:r>
              <w:rPr>
                <w:rFonts w:ascii="Consolas" w:hAnsi="Consolas" w:cs="Consolas" w:hint="eastAsia"/>
                <w:color w:val="3F5FBF"/>
                <w:sz w:val="20"/>
                <w:szCs w:val="20"/>
              </w:rPr>
              <w:t>系统错误</w:t>
            </w:r>
            <w:r>
              <w:rPr>
                <w:rFonts w:ascii="Consolas" w:hAnsi="Consolas" w:cs="Consolas" w:hint="eastAsia"/>
                <w:color w:val="3F5FBF"/>
                <w:sz w:val="20"/>
                <w:szCs w:val="20"/>
              </w:rPr>
              <w:t>,</w:t>
            </w:r>
          </w:p>
          <w:p w:rsidR="00CB037D" w:rsidRDefault="00CB037D" w:rsidP="00CB037D">
            <w:pPr>
              <w:spacing w:line="240" w:lineRule="auto"/>
              <w:rPr>
                <w:rFonts w:ascii="Consolas" w:hAnsi="Consolas" w:cs="Consolas"/>
                <w:color w:val="3F5FBF"/>
                <w:sz w:val="20"/>
                <w:szCs w:val="20"/>
              </w:rPr>
            </w:pPr>
            <w:r>
              <w:rPr>
                <w:rFonts w:ascii="Consolas" w:hAnsi="Consolas" w:cs="Consolas"/>
                <w:color w:val="3F5FBF"/>
                <w:sz w:val="20"/>
                <w:szCs w:val="20"/>
              </w:rPr>
              <w:t>95</w:t>
            </w:r>
            <w:r>
              <w:rPr>
                <w:rFonts w:hint="eastAsia"/>
              </w:rPr>
              <w:t>：</w:t>
            </w:r>
            <w:r>
              <w:rPr>
                <w:rFonts w:ascii="Consolas" w:hAnsi="Consolas" w:cs="Consolas"/>
                <w:color w:val="3F5FBF"/>
                <w:sz w:val="20"/>
                <w:szCs w:val="20"/>
              </w:rPr>
              <w:t xml:space="preserve">IO </w:t>
            </w:r>
            <w:r>
              <w:rPr>
                <w:rFonts w:ascii="Consolas" w:hAnsi="Consolas" w:cs="Consolas" w:hint="eastAsia"/>
                <w:color w:val="3F5FBF"/>
                <w:sz w:val="20"/>
                <w:szCs w:val="20"/>
              </w:rPr>
              <w:t>错误</w:t>
            </w:r>
            <w:r>
              <w:rPr>
                <w:rFonts w:ascii="Consolas" w:hAnsi="Consolas" w:cs="Consolas"/>
                <w:color w:val="3F5FBF"/>
                <w:sz w:val="20"/>
                <w:szCs w:val="20"/>
              </w:rPr>
              <w:t>,</w:t>
            </w:r>
          </w:p>
          <w:p w:rsidR="00CB037D" w:rsidRDefault="00CB037D" w:rsidP="00CB037D">
            <w:pPr>
              <w:spacing w:line="240" w:lineRule="auto"/>
              <w:rPr>
                <w:rFonts w:ascii="Consolas" w:hAnsi="Consolas" w:cs="Consolas"/>
                <w:color w:val="3F5FBF"/>
                <w:sz w:val="20"/>
                <w:szCs w:val="20"/>
              </w:rPr>
            </w:pPr>
            <w:r>
              <w:rPr>
                <w:rFonts w:ascii="Consolas" w:hAnsi="Consolas" w:cs="Consolas"/>
                <w:color w:val="3F5FBF"/>
                <w:sz w:val="20"/>
                <w:szCs w:val="20"/>
              </w:rPr>
              <w:t>96</w:t>
            </w:r>
            <w:r>
              <w:rPr>
                <w:rFonts w:hint="eastAsia"/>
              </w:rPr>
              <w:t>：</w:t>
            </w:r>
            <w:r>
              <w:rPr>
                <w:rFonts w:ascii="Consolas" w:hAnsi="Consolas" w:cs="Consolas" w:hint="eastAsia"/>
                <w:color w:val="3F5FBF"/>
                <w:sz w:val="20"/>
                <w:szCs w:val="20"/>
              </w:rPr>
              <w:t>错误的</w:t>
            </w:r>
            <w:r>
              <w:rPr>
                <w:rFonts w:ascii="Consolas" w:hAnsi="Consolas" w:cs="Consolas"/>
                <w:color w:val="3F5FBF"/>
                <w:sz w:val="20"/>
                <w:szCs w:val="20"/>
              </w:rPr>
              <w:t>url,</w:t>
            </w:r>
          </w:p>
          <w:p w:rsidR="00CB037D" w:rsidRDefault="00CB037D" w:rsidP="00CB037D">
            <w:pPr>
              <w:spacing w:line="240" w:lineRule="auto"/>
              <w:rPr>
                <w:rFonts w:ascii="Consolas" w:hAnsi="Consolas" w:cs="Consolas"/>
                <w:color w:val="3F5FBF"/>
                <w:sz w:val="20"/>
                <w:szCs w:val="20"/>
              </w:rPr>
            </w:pPr>
            <w:r>
              <w:rPr>
                <w:rFonts w:ascii="Consolas" w:hAnsi="Consolas" w:cs="Consolas"/>
                <w:color w:val="3F5FBF"/>
                <w:sz w:val="20"/>
                <w:szCs w:val="20"/>
              </w:rPr>
              <w:t>97</w:t>
            </w:r>
            <w:r>
              <w:rPr>
                <w:rFonts w:hint="eastAsia"/>
              </w:rPr>
              <w:t>：</w:t>
            </w:r>
            <w:r>
              <w:rPr>
                <w:rFonts w:ascii="Consolas" w:hAnsi="Consolas" w:cs="Consolas" w:hint="eastAsia"/>
                <w:color w:val="3F5FBF"/>
                <w:sz w:val="20"/>
                <w:szCs w:val="20"/>
              </w:rPr>
              <w:t>错误的响应</w:t>
            </w:r>
            <w:r>
              <w:rPr>
                <w:rFonts w:ascii="Consolas" w:hAnsi="Consolas" w:cs="Consolas"/>
                <w:color w:val="3F5FBF"/>
                <w:sz w:val="20"/>
                <w:szCs w:val="20"/>
              </w:rPr>
              <w:t>,</w:t>
            </w:r>
          </w:p>
          <w:p w:rsidR="00CB037D" w:rsidRDefault="00CB037D" w:rsidP="00CB037D">
            <w:pPr>
              <w:spacing w:line="240" w:lineRule="auto"/>
              <w:rPr>
                <w:rFonts w:ascii="Consolas" w:hAnsi="Consolas" w:cs="Consolas"/>
                <w:color w:val="3F5FBF"/>
                <w:sz w:val="20"/>
                <w:szCs w:val="20"/>
              </w:rPr>
            </w:pPr>
            <w:r>
              <w:rPr>
                <w:rFonts w:ascii="Consolas" w:hAnsi="Consolas" w:cs="Consolas"/>
                <w:color w:val="3F5FBF"/>
                <w:sz w:val="20"/>
                <w:szCs w:val="20"/>
              </w:rPr>
              <w:t>98</w:t>
            </w:r>
            <w:r>
              <w:rPr>
                <w:rFonts w:hint="eastAsia"/>
              </w:rPr>
              <w:t>：</w:t>
            </w:r>
            <w:r>
              <w:rPr>
                <w:rFonts w:ascii="Consolas" w:hAnsi="Consolas" w:cs="Consolas" w:hint="eastAsia"/>
                <w:color w:val="3F5FBF"/>
                <w:sz w:val="20"/>
                <w:szCs w:val="20"/>
              </w:rPr>
              <w:t>参数错误</w:t>
            </w:r>
            <w:r>
              <w:rPr>
                <w:rFonts w:ascii="Consolas" w:hAnsi="Consolas" w:cs="Consolas"/>
                <w:color w:val="3F5FBF"/>
                <w:sz w:val="20"/>
                <w:szCs w:val="20"/>
              </w:rPr>
              <w:t>,</w:t>
            </w:r>
          </w:p>
          <w:p w:rsidR="00F06F36" w:rsidRDefault="00CB037D" w:rsidP="00CB037D">
            <w:pPr>
              <w:spacing w:line="240" w:lineRule="auto"/>
              <w:ind w:right="-20"/>
            </w:pPr>
            <w:r>
              <w:rPr>
                <w:rFonts w:ascii="Consolas" w:hAnsi="Consolas" w:cs="Consolas"/>
                <w:color w:val="3F5FBF"/>
                <w:sz w:val="20"/>
                <w:szCs w:val="20"/>
              </w:rPr>
              <w:t>99</w:t>
            </w:r>
            <w:r>
              <w:rPr>
                <w:rFonts w:hint="eastAsia"/>
              </w:rPr>
              <w:t>：</w:t>
            </w:r>
            <w:r>
              <w:rPr>
                <w:rFonts w:ascii="Consolas" w:hAnsi="Consolas" w:cs="Consolas" w:hint="eastAsia"/>
                <w:color w:val="3F5FBF"/>
                <w:sz w:val="20"/>
                <w:szCs w:val="20"/>
              </w:rPr>
              <w:t>其他错误</w:t>
            </w:r>
          </w:p>
        </w:tc>
        <w:tc>
          <w:tcPr>
            <w:tcW w:w="709" w:type="dxa"/>
            <w:tcBorders>
              <w:top w:val="single" w:sz="4" w:space="0" w:color="000000"/>
              <w:left w:val="single" w:sz="4" w:space="0" w:color="000000"/>
              <w:bottom w:val="single" w:sz="4" w:space="0" w:color="000000"/>
              <w:right w:val="single" w:sz="4" w:space="0" w:color="000000"/>
            </w:tcBorders>
            <w:vAlign w:val="center"/>
          </w:tcPr>
          <w:p w:rsidR="00F06F36" w:rsidRPr="00775C76" w:rsidRDefault="00F06F36" w:rsidP="00FB6025">
            <w:r>
              <w:rPr>
                <w:rFonts w:hint="eastAsia"/>
              </w:rPr>
              <w:t>O</w:t>
            </w:r>
          </w:p>
        </w:tc>
      </w:tr>
      <w:tr w:rsidR="0084602F" w:rsidRPr="00270E48" w:rsidTr="00081323">
        <w:tc>
          <w:tcPr>
            <w:tcW w:w="1552" w:type="dxa"/>
            <w:tcBorders>
              <w:top w:val="single" w:sz="4" w:space="0" w:color="000000"/>
              <w:left w:val="single" w:sz="4" w:space="0" w:color="000000"/>
              <w:bottom w:val="single" w:sz="4" w:space="0" w:color="000000"/>
              <w:right w:val="single" w:sz="4" w:space="0" w:color="000000"/>
            </w:tcBorders>
            <w:vAlign w:val="center"/>
          </w:tcPr>
          <w:p w:rsidR="0084602F" w:rsidRDefault="0084602F" w:rsidP="00FB6025">
            <w:pPr>
              <w:ind w:right="-20"/>
            </w:pPr>
            <w:r w:rsidRPr="0084602F">
              <w:t>serviceCatalog</w:t>
            </w:r>
          </w:p>
        </w:tc>
        <w:tc>
          <w:tcPr>
            <w:tcW w:w="1134" w:type="dxa"/>
            <w:tcBorders>
              <w:top w:val="single" w:sz="4" w:space="0" w:color="000000"/>
              <w:left w:val="single" w:sz="4" w:space="0" w:color="000000"/>
              <w:bottom w:val="single" w:sz="4" w:space="0" w:color="000000"/>
              <w:right w:val="single" w:sz="4" w:space="0" w:color="000000"/>
            </w:tcBorders>
            <w:vAlign w:val="center"/>
          </w:tcPr>
          <w:p w:rsidR="0084602F" w:rsidRDefault="0084602F" w:rsidP="00FB6025">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84602F" w:rsidRDefault="0084602F" w:rsidP="00FB6025">
            <w:pPr>
              <w:spacing w:line="312" w:lineRule="exact"/>
              <w:ind w:right="-20"/>
            </w:pPr>
            <w:r>
              <w:rPr>
                <w:rFonts w:hint="eastAsia"/>
              </w:rPr>
              <w:t>服务目录，参考</w:t>
            </w:r>
            <w:r>
              <w:rPr>
                <w:rFonts w:hint="eastAsia"/>
              </w:rPr>
              <w:t>2.2.3</w:t>
            </w:r>
          </w:p>
        </w:tc>
        <w:tc>
          <w:tcPr>
            <w:tcW w:w="709" w:type="dxa"/>
            <w:tcBorders>
              <w:top w:val="single" w:sz="4" w:space="0" w:color="000000"/>
              <w:left w:val="single" w:sz="4" w:space="0" w:color="000000"/>
              <w:bottom w:val="single" w:sz="4" w:space="0" w:color="000000"/>
              <w:right w:val="single" w:sz="4" w:space="0" w:color="000000"/>
            </w:tcBorders>
            <w:vAlign w:val="center"/>
          </w:tcPr>
          <w:p w:rsidR="0084602F" w:rsidRDefault="0084602F" w:rsidP="00FB6025"/>
        </w:tc>
      </w:tr>
    </w:tbl>
    <w:p w:rsidR="008F1837" w:rsidRDefault="008F1837" w:rsidP="008F1837">
      <w:pPr>
        <w:spacing w:before="18" w:line="100" w:lineRule="exact"/>
        <w:rPr>
          <w:sz w:val="10"/>
          <w:szCs w:val="10"/>
        </w:rPr>
      </w:pPr>
    </w:p>
    <w:p w:rsidR="00621441" w:rsidRDefault="00621441" w:rsidP="008F1837">
      <w:pPr>
        <w:ind w:firstLineChars="150" w:firstLine="316"/>
        <w:rPr>
          <w:b/>
        </w:rPr>
      </w:pPr>
      <w:r>
        <w:rPr>
          <w:rFonts w:hint="eastAsia"/>
          <w:b/>
        </w:rPr>
        <w:t>注：建议前台合并</w:t>
      </w:r>
      <w:r>
        <w:rPr>
          <w:rFonts w:hint="eastAsia"/>
          <w:b/>
        </w:rPr>
        <w:t>payType</w:t>
      </w:r>
      <w:r>
        <w:rPr>
          <w:rFonts w:hint="eastAsia"/>
          <w:b/>
        </w:rPr>
        <w:t>和</w:t>
      </w:r>
      <w:r>
        <w:rPr>
          <w:rFonts w:hint="eastAsia"/>
          <w:b/>
        </w:rPr>
        <w:t>bankid</w:t>
      </w:r>
      <w:r>
        <w:rPr>
          <w:rFonts w:hint="eastAsia"/>
          <w:b/>
        </w:rPr>
        <w:t>的显示，不要分开显示。</w:t>
      </w:r>
    </w:p>
    <w:p w:rsidR="008525AB" w:rsidRDefault="008525AB" w:rsidP="008525AB">
      <w:pPr>
        <w:ind w:firstLineChars="150" w:firstLine="315"/>
      </w:pPr>
      <w:r>
        <w:rPr>
          <w:rFonts w:hint="eastAsia"/>
        </w:rPr>
        <w:t>totalInfoObj</w:t>
      </w:r>
      <w:r>
        <w:rPr>
          <w:rFonts w:hint="eastAsia"/>
        </w:rPr>
        <w:t>：</w:t>
      </w:r>
    </w:p>
    <w:p w:rsidR="00F15E53" w:rsidRDefault="00F15E53" w:rsidP="008525AB">
      <w:pPr>
        <w:ind w:firstLineChars="150" w:firstLine="315"/>
      </w:pPr>
      <w:r>
        <w:rPr>
          <w:rFonts w:hint="eastAsia"/>
        </w:rPr>
        <w:t>注：</w:t>
      </w:r>
      <w:r w:rsidR="002E3C7B">
        <w:rPr>
          <w:rFonts w:hint="eastAsia"/>
        </w:rPr>
        <w:t>已考虑部分退款。</w:t>
      </w:r>
    </w:p>
    <w:tbl>
      <w:tblPr>
        <w:tblW w:w="6455" w:type="dxa"/>
        <w:jc w:val="center"/>
        <w:tblInd w:w="2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55"/>
        <w:gridCol w:w="1255"/>
        <w:gridCol w:w="676"/>
        <w:gridCol w:w="3269"/>
      </w:tblGrid>
      <w:tr w:rsidR="008525AB" w:rsidRPr="00CA67B8" w:rsidTr="00081323">
        <w:trPr>
          <w:trHeight w:val="300"/>
          <w:jc w:val="center"/>
        </w:trPr>
        <w:tc>
          <w:tcPr>
            <w:tcW w:w="1255" w:type="dxa"/>
            <w:shd w:val="clear" w:color="auto" w:fill="CCFFFF"/>
            <w:vAlign w:val="bottom"/>
          </w:tcPr>
          <w:p w:rsidR="008525AB" w:rsidRPr="00CA67B8" w:rsidRDefault="008525AB" w:rsidP="0009592E">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Field Name</w:t>
            </w:r>
          </w:p>
        </w:tc>
        <w:tc>
          <w:tcPr>
            <w:tcW w:w="1255" w:type="dxa"/>
            <w:shd w:val="clear" w:color="auto" w:fill="CCFFFF"/>
            <w:vAlign w:val="bottom"/>
          </w:tcPr>
          <w:p w:rsidR="008525AB" w:rsidRPr="00CA67B8" w:rsidRDefault="008525AB" w:rsidP="0009592E">
            <w:pPr>
              <w:widowControl/>
              <w:jc w:val="center"/>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Field Type</w:t>
            </w:r>
          </w:p>
        </w:tc>
        <w:tc>
          <w:tcPr>
            <w:tcW w:w="676" w:type="dxa"/>
            <w:shd w:val="clear" w:color="auto" w:fill="CCFFFF"/>
          </w:tcPr>
          <w:p w:rsidR="008525AB" w:rsidRPr="00CA67B8" w:rsidRDefault="008525AB" w:rsidP="0009592E">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M/O</w:t>
            </w:r>
          </w:p>
        </w:tc>
        <w:tc>
          <w:tcPr>
            <w:tcW w:w="3269" w:type="dxa"/>
            <w:shd w:val="clear" w:color="auto" w:fill="CCFFFF"/>
            <w:vAlign w:val="bottom"/>
          </w:tcPr>
          <w:p w:rsidR="008525AB" w:rsidRPr="00CA67B8" w:rsidRDefault="008525AB" w:rsidP="0009592E">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Description</w:t>
            </w:r>
          </w:p>
        </w:tc>
      </w:tr>
      <w:tr w:rsidR="008525AB" w:rsidRPr="00922CBE" w:rsidTr="00081323">
        <w:trPr>
          <w:trHeight w:val="285"/>
          <w:jc w:val="center"/>
        </w:trPr>
        <w:tc>
          <w:tcPr>
            <w:tcW w:w="1255" w:type="dxa"/>
            <w:shd w:val="clear" w:color="auto" w:fill="auto"/>
          </w:tcPr>
          <w:p w:rsidR="008525AB" w:rsidRPr="0038247B" w:rsidRDefault="008525AB" w:rsidP="0009592E">
            <w:pPr>
              <w:pStyle w:val="100"/>
              <w:rPr>
                <w:rFonts w:ascii="Arial" w:hAnsi="Arial" w:cs="Arial"/>
                <w:sz w:val="21"/>
                <w:szCs w:val="24"/>
              </w:rPr>
            </w:pPr>
            <w:r>
              <w:rPr>
                <w:rFonts w:hint="eastAsia"/>
              </w:rPr>
              <w:t>item</w:t>
            </w:r>
          </w:p>
        </w:tc>
        <w:tc>
          <w:tcPr>
            <w:tcW w:w="1255" w:type="dxa"/>
            <w:shd w:val="clear" w:color="auto" w:fill="auto"/>
          </w:tcPr>
          <w:p w:rsidR="008525AB" w:rsidRPr="0038247B" w:rsidRDefault="008525AB" w:rsidP="0009592E">
            <w:pPr>
              <w:pStyle w:val="100"/>
              <w:rPr>
                <w:rFonts w:ascii="Arial" w:hAnsi="Arial" w:cs="Arial"/>
                <w:sz w:val="21"/>
                <w:szCs w:val="24"/>
              </w:rPr>
            </w:pPr>
            <w:r>
              <w:rPr>
                <w:rFonts w:hint="eastAsia"/>
              </w:rPr>
              <w:t>String</w:t>
            </w:r>
          </w:p>
        </w:tc>
        <w:tc>
          <w:tcPr>
            <w:tcW w:w="676" w:type="dxa"/>
          </w:tcPr>
          <w:p w:rsidR="008525AB" w:rsidRDefault="008525AB" w:rsidP="0009592E">
            <w:pPr>
              <w:pStyle w:val="100"/>
              <w:rPr>
                <w:rFonts w:ascii="Arial" w:hAnsi="Arial" w:cs="Arial"/>
                <w:szCs w:val="24"/>
              </w:rPr>
            </w:pPr>
            <w:r w:rsidRPr="00775C76">
              <w:rPr>
                <w:rFonts w:hint="eastAsia"/>
              </w:rPr>
              <w:t>M</w:t>
            </w:r>
          </w:p>
        </w:tc>
        <w:tc>
          <w:tcPr>
            <w:tcW w:w="3269" w:type="dxa"/>
            <w:shd w:val="clear" w:color="auto" w:fill="auto"/>
          </w:tcPr>
          <w:p w:rsidR="008525AB" w:rsidRDefault="008525AB" w:rsidP="0023786B">
            <w:pPr>
              <w:spacing w:line="312" w:lineRule="exact"/>
              <w:ind w:right="-20"/>
            </w:pPr>
            <w:r>
              <w:rPr>
                <w:rFonts w:hint="eastAsia"/>
              </w:rPr>
              <w:t>总计项目可扩充，客户端要灵活处理</w:t>
            </w:r>
            <w:r w:rsidR="0023786B">
              <w:rPr>
                <w:rFonts w:hint="eastAsia"/>
              </w:rPr>
              <w:t>：</w:t>
            </w:r>
          </w:p>
          <w:p w:rsidR="0023786B" w:rsidRDefault="0023786B" w:rsidP="0023786B">
            <w:pPr>
              <w:spacing w:line="312" w:lineRule="exact"/>
              <w:ind w:right="-20"/>
            </w:pPr>
            <w:r>
              <w:rPr>
                <w:rFonts w:hint="eastAsia"/>
              </w:rPr>
              <w:t>Total</w:t>
            </w:r>
            <w:r>
              <w:rPr>
                <w:rFonts w:hint="eastAsia"/>
              </w:rPr>
              <w:t>：总计</w:t>
            </w:r>
          </w:p>
          <w:p w:rsidR="00C52208" w:rsidRDefault="00F82ED7" w:rsidP="0023786B">
            <w:pPr>
              <w:spacing w:line="312" w:lineRule="exact"/>
              <w:ind w:right="-20"/>
            </w:pPr>
            <w:r>
              <w:rPr>
                <w:rFonts w:hint="eastAsia"/>
              </w:rPr>
              <w:t>+</w:t>
            </w:r>
          </w:p>
          <w:p w:rsidR="00F82ED7" w:rsidRPr="00B44D2A" w:rsidRDefault="00F82ED7" w:rsidP="00F82ED7">
            <w:pPr>
              <w:spacing w:line="312" w:lineRule="exact"/>
              <w:ind w:right="-20"/>
            </w:pPr>
            <w:r>
              <w:rPr>
                <w:rFonts w:hint="eastAsia"/>
              </w:rPr>
              <w:t>各支付渠道，取值参考“枚举值说明”章节</w:t>
            </w:r>
          </w:p>
        </w:tc>
      </w:tr>
      <w:tr w:rsidR="008525AB" w:rsidRPr="00922CBE" w:rsidTr="00081323">
        <w:trPr>
          <w:trHeight w:val="285"/>
          <w:jc w:val="center"/>
        </w:trPr>
        <w:tc>
          <w:tcPr>
            <w:tcW w:w="1255" w:type="dxa"/>
            <w:shd w:val="clear" w:color="auto" w:fill="auto"/>
          </w:tcPr>
          <w:p w:rsidR="008525AB" w:rsidRPr="0038247B" w:rsidRDefault="008525AB" w:rsidP="0009592E">
            <w:pPr>
              <w:pStyle w:val="100"/>
              <w:rPr>
                <w:rFonts w:ascii="Arial" w:hAnsi="Arial" w:cs="Arial"/>
                <w:sz w:val="21"/>
                <w:szCs w:val="24"/>
              </w:rPr>
            </w:pPr>
            <w:r>
              <w:rPr>
                <w:rFonts w:hint="eastAsia"/>
              </w:rPr>
              <w:t>money</w:t>
            </w:r>
          </w:p>
        </w:tc>
        <w:tc>
          <w:tcPr>
            <w:tcW w:w="1255" w:type="dxa"/>
            <w:shd w:val="clear" w:color="auto" w:fill="auto"/>
          </w:tcPr>
          <w:p w:rsidR="008525AB" w:rsidRPr="0038247B" w:rsidRDefault="008525AB" w:rsidP="0009592E">
            <w:pPr>
              <w:pStyle w:val="100"/>
              <w:rPr>
                <w:rFonts w:ascii="Arial" w:hAnsi="Arial" w:cs="Arial"/>
                <w:sz w:val="21"/>
                <w:szCs w:val="24"/>
              </w:rPr>
            </w:pPr>
            <w:r>
              <w:rPr>
                <w:rFonts w:hint="eastAsia"/>
              </w:rPr>
              <w:t>String</w:t>
            </w:r>
          </w:p>
        </w:tc>
        <w:tc>
          <w:tcPr>
            <w:tcW w:w="676" w:type="dxa"/>
          </w:tcPr>
          <w:p w:rsidR="008525AB" w:rsidRDefault="008525AB" w:rsidP="0009592E">
            <w:pPr>
              <w:pStyle w:val="100"/>
              <w:rPr>
                <w:rFonts w:ascii="Arial" w:hAnsi="Arial" w:cs="Arial"/>
                <w:szCs w:val="24"/>
              </w:rPr>
            </w:pPr>
            <w:r w:rsidRPr="00775C76">
              <w:rPr>
                <w:rFonts w:hint="eastAsia"/>
              </w:rPr>
              <w:t>M</w:t>
            </w:r>
          </w:p>
        </w:tc>
        <w:tc>
          <w:tcPr>
            <w:tcW w:w="3269" w:type="dxa"/>
            <w:shd w:val="clear" w:color="auto" w:fill="auto"/>
          </w:tcPr>
          <w:p w:rsidR="008525AB" w:rsidRPr="00922CBE" w:rsidRDefault="008525AB" w:rsidP="0009592E">
            <w:pPr>
              <w:pStyle w:val="100"/>
              <w:rPr>
                <w:rFonts w:ascii="Arial" w:hAnsi="Arial" w:cs="Arial"/>
                <w:szCs w:val="24"/>
              </w:rPr>
            </w:pPr>
            <w:r>
              <w:rPr>
                <w:rFonts w:hint="eastAsia"/>
              </w:rPr>
              <w:t>总收入</w:t>
            </w:r>
          </w:p>
        </w:tc>
      </w:tr>
      <w:tr w:rsidR="008525AB" w:rsidRPr="00922CBE" w:rsidTr="00081323">
        <w:trPr>
          <w:trHeight w:val="285"/>
          <w:jc w:val="center"/>
        </w:trPr>
        <w:tc>
          <w:tcPr>
            <w:tcW w:w="1255" w:type="dxa"/>
            <w:shd w:val="clear" w:color="auto" w:fill="auto"/>
          </w:tcPr>
          <w:p w:rsidR="008525AB" w:rsidRPr="0038247B" w:rsidRDefault="008525AB" w:rsidP="0009592E">
            <w:pPr>
              <w:pStyle w:val="100"/>
              <w:rPr>
                <w:rFonts w:ascii="Arial" w:hAnsi="Arial" w:cs="Arial"/>
                <w:sz w:val="21"/>
                <w:szCs w:val="24"/>
              </w:rPr>
            </w:pPr>
            <w:r>
              <w:rPr>
                <w:rFonts w:hint="eastAsia"/>
              </w:rPr>
              <w:t>recvmoney</w:t>
            </w:r>
          </w:p>
        </w:tc>
        <w:tc>
          <w:tcPr>
            <w:tcW w:w="1255" w:type="dxa"/>
            <w:shd w:val="clear" w:color="auto" w:fill="auto"/>
          </w:tcPr>
          <w:p w:rsidR="008525AB" w:rsidRPr="0038247B" w:rsidRDefault="008525AB" w:rsidP="0009592E">
            <w:pPr>
              <w:pStyle w:val="100"/>
              <w:rPr>
                <w:rFonts w:ascii="Arial" w:hAnsi="Arial" w:cs="Arial"/>
                <w:sz w:val="21"/>
                <w:szCs w:val="24"/>
              </w:rPr>
            </w:pPr>
            <w:r>
              <w:rPr>
                <w:rFonts w:hint="eastAsia"/>
              </w:rPr>
              <w:t>String</w:t>
            </w:r>
          </w:p>
        </w:tc>
        <w:tc>
          <w:tcPr>
            <w:tcW w:w="676" w:type="dxa"/>
          </w:tcPr>
          <w:p w:rsidR="008525AB" w:rsidRDefault="008525AB" w:rsidP="0009592E">
            <w:pPr>
              <w:pStyle w:val="100"/>
              <w:rPr>
                <w:rFonts w:ascii="Arial" w:hAnsi="Arial" w:cs="Arial"/>
                <w:szCs w:val="24"/>
              </w:rPr>
            </w:pPr>
            <w:r w:rsidRPr="00775C76">
              <w:rPr>
                <w:rFonts w:hint="eastAsia"/>
              </w:rPr>
              <w:t>M</w:t>
            </w:r>
          </w:p>
        </w:tc>
        <w:tc>
          <w:tcPr>
            <w:tcW w:w="3269" w:type="dxa"/>
            <w:shd w:val="clear" w:color="auto" w:fill="auto"/>
          </w:tcPr>
          <w:p w:rsidR="008525AB" w:rsidRDefault="006B557C" w:rsidP="0009592E">
            <w:pPr>
              <w:pStyle w:val="100"/>
            </w:pPr>
            <w:r>
              <w:rPr>
                <w:rFonts w:hint="eastAsia"/>
              </w:rPr>
              <w:t>商户</w:t>
            </w:r>
            <w:r w:rsidR="008525AB">
              <w:rPr>
                <w:rFonts w:hint="eastAsia"/>
              </w:rPr>
              <w:t>总实收</w:t>
            </w:r>
          </w:p>
          <w:p w:rsidR="006B557C" w:rsidRPr="00922CBE" w:rsidRDefault="006B557C" w:rsidP="0009592E">
            <w:pPr>
              <w:pStyle w:val="100"/>
              <w:rPr>
                <w:rFonts w:ascii="Arial" w:hAnsi="Arial" w:cs="Arial"/>
                <w:szCs w:val="24"/>
              </w:rPr>
            </w:pPr>
            <w:r>
              <w:rPr>
                <w:rFonts w:hint="eastAsia"/>
              </w:rPr>
              <w:lastRenderedPageBreak/>
              <w:t>无效</w:t>
            </w:r>
          </w:p>
        </w:tc>
      </w:tr>
    </w:tbl>
    <w:p w:rsidR="008525AB" w:rsidRDefault="008525AB" w:rsidP="008525AB">
      <w:pPr>
        <w:ind w:firstLineChars="150" w:firstLine="316"/>
        <w:rPr>
          <w:b/>
        </w:rPr>
      </w:pPr>
    </w:p>
    <w:p w:rsidR="008F1837" w:rsidRPr="00B05E9E" w:rsidRDefault="008F1837" w:rsidP="008F1837">
      <w:pPr>
        <w:ind w:firstLineChars="150" w:firstLine="316"/>
        <w:rPr>
          <w:b/>
        </w:rPr>
      </w:pPr>
      <w:r w:rsidRPr="00B05E9E">
        <w:rPr>
          <w:rFonts w:hint="eastAsia"/>
          <w:b/>
        </w:rPr>
        <w:t>示例</w:t>
      </w:r>
    </w:p>
    <w:tbl>
      <w:tblPr>
        <w:tblW w:w="0" w:type="auto"/>
        <w:tblInd w:w="3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701"/>
        <w:gridCol w:w="6379"/>
      </w:tblGrid>
      <w:tr w:rsidR="008F1837" w:rsidRPr="0038247B" w:rsidTr="00FB6025">
        <w:trPr>
          <w:cantSplit/>
          <w:trHeight w:val="300"/>
        </w:trPr>
        <w:tc>
          <w:tcPr>
            <w:tcW w:w="170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1837" w:rsidRPr="0038247B" w:rsidRDefault="008F1837" w:rsidP="00FB6025">
            <w:pPr>
              <w:pStyle w:val="TableHeading"/>
            </w:pPr>
            <w:r w:rsidRPr="0038247B">
              <w:t>Request/Response</w:t>
            </w:r>
          </w:p>
        </w:tc>
        <w:tc>
          <w:tcPr>
            <w:tcW w:w="637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1837" w:rsidRPr="0038247B" w:rsidRDefault="008F1837" w:rsidP="00FB6025">
            <w:pPr>
              <w:pStyle w:val="TableHeading"/>
            </w:pPr>
            <w:r w:rsidRPr="0038247B">
              <w:t>Example</w:t>
            </w:r>
          </w:p>
        </w:tc>
      </w:tr>
      <w:tr w:rsidR="008F1837" w:rsidRPr="00B23ACB" w:rsidTr="00FB6025">
        <w:trPr>
          <w:cantSplit/>
          <w:trHeight w:val="281"/>
        </w:trPr>
        <w:tc>
          <w:tcPr>
            <w:tcW w:w="1701" w:type="dxa"/>
          </w:tcPr>
          <w:p w:rsidR="008F1837" w:rsidRPr="002B69A5" w:rsidRDefault="008F1837" w:rsidP="00FB6025">
            <w:pPr>
              <w:pStyle w:val="TableText"/>
              <w:rPr>
                <w:lang w:val="fr-FR"/>
              </w:rPr>
            </w:pPr>
            <w:r w:rsidRPr="0038247B">
              <w:t>HTTP Request</w:t>
            </w:r>
          </w:p>
        </w:tc>
        <w:tc>
          <w:tcPr>
            <w:tcW w:w="6379" w:type="dxa"/>
          </w:tcPr>
          <w:p w:rsidR="008F1837" w:rsidRPr="00A45361" w:rsidRDefault="008F1837" w:rsidP="00FB6025">
            <w:pPr>
              <w:pStyle w:val="TableText"/>
              <w:jc w:val="both"/>
              <w:rPr>
                <w:lang w:val="fr-FR"/>
              </w:rPr>
            </w:pPr>
            <w:r>
              <w:rPr>
                <w:rFonts w:hint="eastAsia"/>
                <w:lang w:val="fr-FR"/>
              </w:rPr>
              <w:t>POST</w:t>
            </w:r>
            <w:r w:rsidRPr="001C6E22">
              <w:rPr>
                <w:lang w:val="fr-FR"/>
              </w:rPr>
              <w:t xml:space="preserve"> </w:t>
            </w:r>
            <w:r>
              <w:rPr>
                <w:rFonts w:hint="eastAsia"/>
                <w:lang w:val="fr-FR"/>
              </w:rPr>
              <w:t>https://pay.hicloud.com/</w:t>
            </w:r>
            <w:r w:rsidRPr="003A1990">
              <w:rPr>
                <w:lang w:val="fr-FR"/>
              </w:rPr>
              <w:t>dev/queryTrade</w:t>
            </w:r>
            <w:r w:rsidR="00E55DCC">
              <w:rPr>
                <w:rFonts w:hint="eastAsia"/>
                <w:lang w:val="fr-FR"/>
              </w:rPr>
              <w:t>.action</w:t>
            </w:r>
            <w:r w:rsidRPr="003A1990">
              <w:rPr>
                <w:lang w:val="fr-FR"/>
              </w:rPr>
              <w:t xml:space="preserve"> HTTP/1.1</w:t>
            </w:r>
          </w:p>
          <w:p w:rsidR="00D74ABA" w:rsidRPr="00D74ABA" w:rsidRDefault="00D74ABA" w:rsidP="00D74ABA">
            <w:pPr>
              <w:pStyle w:val="TerminalDisplayinTable"/>
              <w:shd w:val="clear" w:color="auto" w:fill="D9D9D9"/>
              <w:spacing w:line="240" w:lineRule="auto"/>
              <w:rPr>
                <w:rFonts w:ascii="Arial" w:hAnsi="Arial" w:cs="Arial"/>
                <w:spacing w:val="0"/>
                <w:sz w:val="15"/>
                <w:szCs w:val="20"/>
                <w:lang w:val="fr-FR"/>
              </w:rPr>
            </w:pPr>
            <w:r w:rsidRPr="00D74ABA">
              <w:rPr>
                <w:rFonts w:ascii="Arial" w:hAnsi="Arial" w:cs="Arial"/>
                <w:spacing w:val="0"/>
                <w:sz w:val="15"/>
                <w:szCs w:val="20"/>
                <w:lang w:val="fr-FR"/>
              </w:rPr>
              <w:t>{</w:t>
            </w:r>
          </w:p>
          <w:p w:rsidR="00D74ABA" w:rsidRPr="00D74ABA" w:rsidRDefault="00D74ABA" w:rsidP="00D74ABA">
            <w:pPr>
              <w:pStyle w:val="TerminalDisplayinTable"/>
              <w:shd w:val="clear" w:color="auto" w:fill="D9D9D9"/>
              <w:spacing w:line="240" w:lineRule="auto"/>
              <w:rPr>
                <w:rFonts w:ascii="Arial" w:hAnsi="Arial" w:cs="Arial"/>
                <w:spacing w:val="0"/>
                <w:sz w:val="15"/>
                <w:szCs w:val="20"/>
                <w:lang w:val="fr-FR"/>
              </w:rPr>
            </w:pPr>
            <w:r w:rsidRPr="00D74ABA">
              <w:rPr>
                <w:rFonts w:ascii="Arial" w:hAnsi="Arial" w:cs="Arial"/>
                <w:spacing w:val="0"/>
                <w:sz w:val="15"/>
                <w:szCs w:val="20"/>
                <w:lang w:val="fr-FR"/>
              </w:rPr>
              <w:t xml:space="preserve">    "channel": "",</w:t>
            </w:r>
          </w:p>
          <w:p w:rsidR="00D74ABA" w:rsidRPr="00D74ABA" w:rsidRDefault="00D74ABA" w:rsidP="00D74ABA">
            <w:pPr>
              <w:pStyle w:val="TerminalDisplayinTable"/>
              <w:shd w:val="clear" w:color="auto" w:fill="D9D9D9"/>
              <w:spacing w:line="240" w:lineRule="auto"/>
              <w:rPr>
                <w:rFonts w:ascii="Arial" w:hAnsi="Arial" w:cs="Arial"/>
                <w:spacing w:val="0"/>
                <w:sz w:val="15"/>
                <w:szCs w:val="20"/>
                <w:lang w:val="fr-FR"/>
              </w:rPr>
            </w:pPr>
            <w:r w:rsidRPr="00D74ABA">
              <w:rPr>
                <w:rFonts w:ascii="Arial" w:hAnsi="Arial" w:cs="Arial"/>
                <w:spacing w:val="0"/>
                <w:sz w:val="15"/>
                <w:szCs w:val="20"/>
                <w:lang w:val="fr-FR"/>
              </w:rPr>
              <w:t xml:space="preserve">    "startTime": "1970-01-01",</w:t>
            </w:r>
          </w:p>
          <w:p w:rsidR="00D74ABA" w:rsidRPr="00D74ABA" w:rsidRDefault="00D74ABA" w:rsidP="00D74ABA">
            <w:pPr>
              <w:pStyle w:val="TerminalDisplayinTable"/>
              <w:shd w:val="clear" w:color="auto" w:fill="D9D9D9"/>
              <w:spacing w:line="240" w:lineRule="auto"/>
              <w:rPr>
                <w:rFonts w:ascii="Arial" w:hAnsi="Arial" w:cs="Arial"/>
                <w:spacing w:val="0"/>
                <w:sz w:val="15"/>
                <w:szCs w:val="20"/>
                <w:lang w:val="fr-FR"/>
              </w:rPr>
            </w:pPr>
            <w:r w:rsidRPr="00D74ABA">
              <w:rPr>
                <w:rFonts w:ascii="Arial" w:hAnsi="Arial" w:cs="Arial"/>
                <w:spacing w:val="0"/>
                <w:sz w:val="15"/>
                <w:szCs w:val="20"/>
                <w:lang w:val="fr-FR"/>
              </w:rPr>
              <w:t xml:space="preserve">    "endTime": "2013-12-31",</w:t>
            </w:r>
          </w:p>
          <w:p w:rsidR="00D74ABA" w:rsidRPr="00D74ABA" w:rsidRDefault="00D74ABA" w:rsidP="00D74ABA">
            <w:pPr>
              <w:pStyle w:val="TerminalDisplayinTable"/>
              <w:shd w:val="clear" w:color="auto" w:fill="D9D9D9"/>
              <w:spacing w:line="240" w:lineRule="auto"/>
              <w:rPr>
                <w:rFonts w:ascii="Arial" w:hAnsi="Arial" w:cs="Arial"/>
                <w:spacing w:val="0"/>
                <w:sz w:val="15"/>
                <w:szCs w:val="20"/>
                <w:lang w:val="fr-FR"/>
              </w:rPr>
            </w:pPr>
            <w:r w:rsidRPr="00D74ABA">
              <w:rPr>
                <w:rFonts w:ascii="Arial" w:hAnsi="Arial" w:cs="Arial"/>
                <w:spacing w:val="0"/>
                <w:sz w:val="15"/>
                <w:szCs w:val="20"/>
                <w:lang w:val="fr-FR"/>
              </w:rPr>
              <w:t xml:space="preserve">    "sign": "de55ec8ee36849272088defb5b8759ea04b7f037defcad50e03c3b793c4638e8",</w:t>
            </w:r>
          </w:p>
          <w:p w:rsidR="00D74ABA" w:rsidRPr="00D74ABA" w:rsidRDefault="00D74ABA" w:rsidP="00D74ABA">
            <w:pPr>
              <w:pStyle w:val="TerminalDisplayinTable"/>
              <w:shd w:val="clear" w:color="auto" w:fill="D9D9D9"/>
              <w:spacing w:line="240" w:lineRule="auto"/>
              <w:rPr>
                <w:rFonts w:ascii="Arial" w:hAnsi="Arial" w:cs="Arial"/>
                <w:spacing w:val="0"/>
                <w:sz w:val="15"/>
                <w:szCs w:val="20"/>
                <w:lang w:val="fr-FR"/>
              </w:rPr>
            </w:pPr>
            <w:r w:rsidRPr="00D74ABA">
              <w:rPr>
                <w:rFonts w:ascii="Arial" w:hAnsi="Arial" w:cs="Arial"/>
                <w:spacing w:val="0"/>
                <w:sz w:val="15"/>
                <w:szCs w:val="20"/>
                <w:lang w:val="fr-FR"/>
              </w:rPr>
              <w:t xml:space="preserve">    "tradeNo": "",</w:t>
            </w:r>
          </w:p>
          <w:p w:rsidR="00D74ABA" w:rsidRPr="00D74ABA" w:rsidRDefault="00D74ABA" w:rsidP="00D74ABA">
            <w:pPr>
              <w:pStyle w:val="TerminalDisplayinTable"/>
              <w:shd w:val="clear" w:color="auto" w:fill="D9D9D9"/>
              <w:spacing w:line="240" w:lineRule="auto"/>
              <w:rPr>
                <w:rFonts w:ascii="Arial" w:hAnsi="Arial" w:cs="Arial"/>
                <w:spacing w:val="0"/>
                <w:sz w:val="15"/>
                <w:szCs w:val="20"/>
                <w:lang w:val="fr-FR"/>
              </w:rPr>
            </w:pPr>
            <w:r w:rsidRPr="00D74ABA">
              <w:rPr>
                <w:rFonts w:ascii="Arial" w:hAnsi="Arial" w:cs="Arial"/>
                <w:spacing w:val="0"/>
                <w:sz w:val="15"/>
                <w:szCs w:val="20"/>
                <w:lang w:val="fr-FR"/>
              </w:rPr>
              <w:t xml:space="preserve">    "pageNo": 1,</w:t>
            </w:r>
          </w:p>
          <w:p w:rsidR="00D74ABA" w:rsidRPr="00D74ABA" w:rsidRDefault="00D74ABA" w:rsidP="00D74ABA">
            <w:pPr>
              <w:pStyle w:val="TerminalDisplayinTable"/>
              <w:shd w:val="clear" w:color="auto" w:fill="D9D9D9"/>
              <w:spacing w:line="240" w:lineRule="auto"/>
              <w:rPr>
                <w:rFonts w:ascii="Arial" w:hAnsi="Arial" w:cs="Arial"/>
                <w:spacing w:val="0"/>
                <w:sz w:val="15"/>
                <w:szCs w:val="20"/>
                <w:lang w:val="fr-FR"/>
              </w:rPr>
            </w:pPr>
            <w:r w:rsidRPr="00D74ABA">
              <w:rPr>
                <w:rFonts w:ascii="Arial" w:hAnsi="Arial" w:cs="Arial"/>
                <w:spacing w:val="0"/>
                <w:sz w:val="15"/>
                <w:szCs w:val="20"/>
                <w:lang w:val="fr-FR"/>
              </w:rPr>
              <w:t xml:space="preserve">    "appID": "",</w:t>
            </w:r>
          </w:p>
          <w:p w:rsidR="00D74ABA" w:rsidRPr="00D74ABA" w:rsidRDefault="00D74ABA" w:rsidP="00D74ABA">
            <w:pPr>
              <w:pStyle w:val="TerminalDisplayinTable"/>
              <w:shd w:val="clear" w:color="auto" w:fill="D9D9D9"/>
              <w:spacing w:line="240" w:lineRule="auto"/>
              <w:rPr>
                <w:rFonts w:ascii="Arial" w:hAnsi="Arial" w:cs="Arial"/>
                <w:spacing w:val="0"/>
                <w:sz w:val="15"/>
                <w:szCs w:val="20"/>
                <w:lang w:val="fr-FR"/>
              </w:rPr>
            </w:pPr>
            <w:r w:rsidRPr="00D74ABA">
              <w:rPr>
                <w:rFonts w:ascii="Arial" w:hAnsi="Arial" w:cs="Arial"/>
                <w:spacing w:val="0"/>
                <w:sz w:val="15"/>
                <w:szCs w:val="20"/>
                <w:lang w:val="fr-FR"/>
              </w:rPr>
              <w:t xml:space="preserve">    "tradeState": "",</w:t>
            </w:r>
          </w:p>
          <w:p w:rsidR="00D74ABA" w:rsidRPr="00D74ABA" w:rsidRDefault="00D74ABA" w:rsidP="00D74ABA">
            <w:pPr>
              <w:pStyle w:val="TerminalDisplayinTable"/>
              <w:shd w:val="clear" w:color="auto" w:fill="D9D9D9"/>
              <w:spacing w:line="240" w:lineRule="auto"/>
              <w:rPr>
                <w:rFonts w:ascii="Arial" w:hAnsi="Arial" w:cs="Arial"/>
                <w:spacing w:val="0"/>
                <w:sz w:val="15"/>
                <w:szCs w:val="20"/>
                <w:lang w:val="fr-FR"/>
              </w:rPr>
            </w:pPr>
            <w:r w:rsidRPr="00D74ABA">
              <w:rPr>
                <w:rFonts w:ascii="Arial" w:hAnsi="Arial" w:cs="Arial"/>
                <w:spacing w:val="0"/>
                <w:sz w:val="15"/>
                <w:szCs w:val="20"/>
                <w:lang w:val="fr-FR"/>
              </w:rPr>
              <w:t xml:space="preserve">    "userID": "70086000000000165"</w:t>
            </w:r>
          </w:p>
          <w:p w:rsidR="008F1837" w:rsidRPr="00A45361" w:rsidRDefault="00D74ABA" w:rsidP="00D74ABA">
            <w:pPr>
              <w:pStyle w:val="TerminalDisplayinTable"/>
              <w:shd w:val="clear" w:color="auto" w:fill="D9D9D9"/>
              <w:autoSpaceDE w:val="0"/>
              <w:autoSpaceDN w:val="0"/>
              <w:spacing w:line="240" w:lineRule="auto"/>
              <w:rPr>
                <w:rFonts w:ascii="Arial" w:hAnsi="Arial" w:cs="Arial"/>
                <w:spacing w:val="0"/>
                <w:sz w:val="20"/>
                <w:szCs w:val="20"/>
                <w:lang w:val="fr-FR"/>
              </w:rPr>
            </w:pPr>
            <w:r w:rsidRPr="00D74ABA">
              <w:rPr>
                <w:rFonts w:ascii="Arial" w:hAnsi="Arial" w:cs="Arial"/>
                <w:spacing w:val="0"/>
                <w:sz w:val="15"/>
                <w:szCs w:val="20"/>
                <w:lang w:val="fr-FR"/>
              </w:rPr>
              <w:t>}</w:t>
            </w:r>
          </w:p>
        </w:tc>
      </w:tr>
      <w:tr w:rsidR="008F1837" w:rsidRPr="009202BD" w:rsidTr="00FB6025">
        <w:trPr>
          <w:cantSplit/>
          <w:trHeight w:val="281"/>
        </w:trPr>
        <w:tc>
          <w:tcPr>
            <w:tcW w:w="1701" w:type="dxa"/>
          </w:tcPr>
          <w:p w:rsidR="008F1837" w:rsidRPr="002B69A5" w:rsidRDefault="008F1837" w:rsidP="00FB6025">
            <w:pPr>
              <w:pStyle w:val="TableText"/>
              <w:rPr>
                <w:lang w:val="fr-FR"/>
              </w:rPr>
            </w:pPr>
            <w:r w:rsidRPr="002B69A5">
              <w:rPr>
                <w:lang w:val="fr-FR"/>
              </w:rPr>
              <w:lastRenderedPageBreak/>
              <w:t>HTT</w:t>
            </w:r>
            <w:r>
              <w:rPr>
                <w:rFonts w:hint="eastAsia"/>
                <w:lang w:val="fr-FR"/>
              </w:rPr>
              <w:t>P</w:t>
            </w:r>
            <w:r w:rsidRPr="002B69A5">
              <w:rPr>
                <w:lang w:val="fr-FR"/>
              </w:rPr>
              <w:t xml:space="preserve"> Response</w:t>
            </w:r>
          </w:p>
        </w:tc>
        <w:tc>
          <w:tcPr>
            <w:tcW w:w="6379" w:type="dxa"/>
          </w:tcPr>
          <w:p w:rsidR="008F1837" w:rsidRPr="00C75138" w:rsidRDefault="008F1837" w:rsidP="00C75138">
            <w:pPr>
              <w:pStyle w:val="TableText"/>
              <w:spacing w:line="240" w:lineRule="auto"/>
              <w:rPr>
                <w:sz w:val="16"/>
                <w:lang w:val="fr-FR"/>
              </w:rPr>
            </w:pPr>
            <w:r w:rsidRPr="00C75138">
              <w:rPr>
                <w:sz w:val="16"/>
                <w:lang w:val="fr-FR"/>
              </w:rPr>
              <w:t>Content Type: application/</w:t>
            </w:r>
            <w:r w:rsidRPr="00C75138">
              <w:rPr>
                <w:rFonts w:hint="eastAsia"/>
                <w:sz w:val="16"/>
                <w:lang w:val="fr-FR"/>
              </w:rPr>
              <w:t>json</w:t>
            </w:r>
            <w:r w:rsidRPr="00C75138">
              <w:rPr>
                <w:sz w:val="16"/>
                <w:lang w:val="fr-FR"/>
              </w:rPr>
              <w:t>; charset=UTF-8</w:t>
            </w:r>
          </w:p>
          <w:p w:rsidR="00C75138" w:rsidRPr="00C75138" w:rsidRDefault="00C75138" w:rsidP="00C75138">
            <w:pPr>
              <w:pStyle w:val="TerminalDisplayinTable"/>
              <w:shd w:val="clear" w:color="auto" w:fill="D9D9D9"/>
              <w:spacing w:line="240" w:lineRule="auto"/>
              <w:rPr>
                <w:rFonts w:ascii="Arial" w:hAnsi="Arial" w:cs="Arial"/>
                <w:spacing w:val="0"/>
                <w:szCs w:val="20"/>
                <w:lang w:val="fr-FR"/>
              </w:rPr>
            </w:pPr>
            <w:r w:rsidRPr="00C75138">
              <w:rPr>
                <w:rFonts w:ascii="Arial" w:hAnsi="Arial" w:cs="Arial"/>
                <w:spacing w:val="0"/>
                <w:szCs w:val="20"/>
                <w:lang w:val="fr-FR"/>
              </w:rPr>
              <w:t>{</w:t>
            </w:r>
          </w:p>
          <w:p w:rsidR="00C75138" w:rsidRPr="00C75138" w:rsidRDefault="00C75138" w:rsidP="00C75138">
            <w:pPr>
              <w:pStyle w:val="TerminalDisplayinTable"/>
              <w:shd w:val="clear" w:color="auto" w:fill="D9D9D9"/>
              <w:spacing w:line="240" w:lineRule="auto"/>
              <w:rPr>
                <w:rFonts w:ascii="Arial" w:hAnsi="Arial" w:cs="Arial"/>
                <w:spacing w:val="0"/>
                <w:szCs w:val="20"/>
                <w:lang w:val="fr-FR"/>
              </w:rPr>
            </w:pPr>
            <w:r w:rsidRPr="00C75138">
              <w:rPr>
                <w:rFonts w:ascii="Arial" w:hAnsi="Arial" w:cs="Arial"/>
                <w:spacing w:val="0"/>
                <w:szCs w:val="20"/>
                <w:lang w:val="fr-FR"/>
              </w:rPr>
              <w:t xml:space="preserve">  "returnCode" : 0,</w:t>
            </w:r>
          </w:p>
          <w:p w:rsidR="00C75138" w:rsidRPr="00C75138" w:rsidRDefault="00C75138" w:rsidP="00C75138">
            <w:pPr>
              <w:pStyle w:val="TerminalDisplayinTable"/>
              <w:shd w:val="clear" w:color="auto" w:fill="D9D9D9"/>
              <w:spacing w:line="240" w:lineRule="auto"/>
              <w:rPr>
                <w:rFonts w:ascii="Arial" w:hAnsi="Arial" w:cs="Arial"/>
                <w:spacing w:val="0"/>
                <w:szCs w:val="20"/>
                <w:lang w:val="fr-FR"/>
              </w:rPr>
            </w:pPr>
            <w:r w:rsidRPr="00C75138">
              <w:rPr>
                <w:rFonts w:ascii="Arial" w:hAnsi="Arial" w:cs="Arial"/>
                <w:spacing w:val="0"/>
                <w:szCs w:val="20"/>
                <w:lang w:val="fr-FR"/>
              </w:rPr>
              <w:t xml:space="preserve">  "count" : 1,</w:t>
            </w:r>
          </w:p>
          <w:p w:rsidR="00C75138" w:rsidRPr="00C75138" w:rsidRDefault="00C75138" w:rsidP="00C75138">
            <w:pPr>
              <w:pStyle w:val="TerminalDisplayinTable"/>
              <w:shd w:val="clear" w:color="auto" w:fill="D9D9D9"/>
              <w:spacing w:line="240" w:lineRule="auto"/>
              <w:rPr>
                <w:rFonts w:ascii="Arial" w:hAnsi="Arial" w:cs="Arial"/>
                <w:spacing w:val="0"/>
                <w:szCs w:val="20"/>
                <w:lang w:val="fr-FR"/>
              </w:rPr>
            </w:pPr>
            <w:r w:rsidRPr="00C75138">
              <w:rPr>
                <w:rFonts w:ascii="Arial" w:hAnsi="Arial" w:cs="Arial"/>
                <w:spacing w:val="0"/>
                <w:szCs w:val="20"/>
                <w:lang w:val="fr-FR"/>
              </w:rPr>
              <w:t xml:space="preserve">  "data" : [ {</w:t>
            </w:r>
          </w:p>
          <w:p w:rsidR="00C75138" w:rsidRPr="00C75138" w:rsidRDefault="00C75138" w:rsidP="00C75138">
            <w:pPr>
              <w:pStyle w:val="TerminalDisplayinTable"/>
              <w:shd w:val="clear" w:color="auto" w:fill="D9D9D9"/>
              <w:spacing w:line="240" w:lineRule="auto"/>
              <w:rPr>
                <w:rFonts w:ascii="Arial" w:hAnsi="Arial" w:cs="Arial"/>
                <w:spacing w:val="0"/>
                <w:szCs w:val="20"/>
                <w:lang w:val="fr-FR"/>
              </w:rPr>
            </w:pPr>
            <w:r w:rsidRPr="00C75138">
              <w:rPr>
                <w:rFonts w:ascii="Arial" w:hAnsi="Arial" w:cs="Arial"/>
                <w:spacing w:val="0"/>
                <w:szCs w:val="20"/>
                <w:lang w:val="fr-FR"/>
              </w:rPr>
              <w:t xml:space="preserve">    "SDKVersion" : "",</w:t>
            </w:r>
          </w:p>
          <w:p w:rsidR="00C75138" w:rsidRPr="00C75138" w:rsidRDefault="00C75138" w:rsidP="00C75138">
            <w:pPr>
              <w:pStyle w:val="TerminalDisplayinTable"/>
              <w:shd w:val="clear" w:color="auto" w:fill="D9D9D9"/>
              <w:spacing w:line="240" w:lineRule="auto"/>
              <w:rPr>
                <w:rFonts w:ascii="Arial" w:hAnsi="Arial" w:cs="Arial"/>
                <w:spacing w:val="0"/>
                <w:szCs w:val="20"/>
                <w:lang w:val="fr-FR"/>
              </w:rPr>
            </w:pPr>
            <w:r w:rsidRPr="00C75138">
              <w:rPr>
                <w:rFonts w:ascii="Arial" w:hAnsi="Arial" w:cs="Arial"/>
                <w:spacing w:val="0"/>
                <w:szCs w:val="20"/>
                <w:lang w:val="fr-FR"/>
              </w:rPr>
              <w:t xml:space="preserve">    "UPAccount" : "",</w:t>
            </w:r>
          </w:p>
          <w:p w:rsidR="00C75138" w:rsidRPr="00C75138" w:rsidRDefault="00C75138" w:rsidP="00C75138">
            <w:pPr>
              <w:pStyle w:val="TerminalDisplayinTable"/>
              <w:shd w:val="clear" w:color="auto" w:fill="D9D9D9"/>
              <w:spacing w:line="240" w:lineRule="auto"/>
              <w:rPr>
                <w:rFonts w:ascii="Arial" w:hAnsi="Arial" w:cs="Arial"/>
                <w:spacing w:val="0"/>
                <w:szCs w:val="20"/>
                <w:lang w:val="fr-FR"/>
              </w:rPr>
            </w:pPr>
            <w:r w:rsidRPr="00C75138">
              <w:rPr>
                <w:rFonts w:ascii="Arial" w:hAnsi="Arial" w:cs="Arial"/>
                <w:spacing w:val="0"/>
                <w:szCs w:val="20"/>
                <w:lang w:val="fr-FR"/>
              </w:rPr>
              <w:t xml:space="preserve">    "appID" : "com.android.paydemo",</w:t>
            </w:r>
          </w:p>
          <w:p w:rsidR="00C75138" w:rsidRPr="00C75138" w:rsidRDefault="00C75138" w:rsidP="00C75138">
            <w:pPr>
              <w:pStyle w:val="TerminalDisplayinTable"/>
              <w:shd w:val="clear" w:color="auto" w:fill="D9D9D9"/>
              <w:spacing w:line="240" w:lineRule="auto"/>
              <w:rPr>
                <w:rFonts w:ascii="Arial" w:hAnsi="Arial" w:cs="Arial"/>
                <w:spacing w:val="0"/>
                <w:szCs w:val="20"/>
                <w:lang w:val="fr-FR"/>
              </w:rPr>
            </w:pPr>
            <w:r w:rsidRPr="00C75138">
              <w:rPr>
                <w:rFonts w:ascii="Arial" w:hAnsi="Arial" w:cs="Arial"/>
                <w:spacing w:val="0"/>
                <w:szCs w:val="20"/>
                <w:lang w:val="fr-FR"/>
              </w:rPr>
              <w:t xml:space="preserve">    "autherID" : "lilan",</w:t>
            </w:r>
          </w:p>
          <w:p w:rsidR="00C75138" w:rsidRPr="00C75138" w:rsidRDefault="00C75138" w:rsidP="00C75138">
            <w:pPr>
              <w:pStyle w:val="TerminalDisplayinTable"/>
              <w:shd w:val="clear" w:color="auto" w:fill="D9D9D9"/>
              <w:spacing w:line="240" w:lineRule="auto"/>
              <w:rPr>
                <w:rFonts w:ascii="Arial" w:hAnsi="Arial" w:cs="Arial"/>
                <w:spacing w:val="0"/>
                <w:szCs w:val="20"/>
                <w:lang w:val="fr-FR"/>
              </w:rPr>
            </w:pPr>
            <w:r w:rsidRPr="00C75138">
              <w:rPr>
                <w:rFonts w:ascii="Arial" w:hAnsi="Arial" w:cs="Arial"/>
                <w:spacing w:val="0"/>
                <w:szCs w:val="20"/>
                <w:lang w:val="fr-FR"/>
              </w:rPr>
              <w:t xml:space="preserve">    "bankid" : "smsAgent",</w:t>
            </w:r>
          </w:p>
          <w:p w:rsidR="00C75138" w:rsidRPr="00C75138" w:rsidRDefault="00C75138" w:rsidP="00C75138">
            <w:pPr>
              <w:pStyle w:val="TerminalDisplayinTable"/>
              <w:shd w:val="clear" w:color="auto" w:fill="D9D9D9"/>
              <w:spacing w:line="240" w:lineRule="auto"/>
              <w:rPr>
                <w:rFonts w:ascii="Arial" w:hAnsi="Arial" w:cs="Arial"/>
                <w:spacing w:val="0"/>
                <w:szCs w:val="20"/>
                <w:lang w:val="fr-FR"/>
              </w:rPr>
            </w:pPr>
            <w:r w:rsidRPr="00C75138">
              <w:rPr>
                <w:rFonts w:ascii="Arial" w:hAnsi="Arial" w:cs="Arial"/>
                <w:spacing w:val="0"/>
                <w:szCs w:val="20"/>
                <w:lang w:val="fr-FR"/>
              </w:rPr>
              <w:t xml:space="preserve">    "cardInfo" : "",</w:t>
            </w:r>
          </w:p>
          <w:p w:rsidR="00C75138" w:rsidRPr="00C75138" w:rsidRDefault="00C75138" w:rsidP="00C75138">
            <w:pPr>
              <w:pStyle w:val="TerminalDisplayinTable"/>
              <w:shd w:val="clear" w:color="auto" w:fill="D9D9D9"/>
              <w:spacing w:line="240" w:lineRule="auto"/>
              <w:rPr>
                <w:rFonts w:ascii="Arial" w:hAnsi="Arial" w:cs="Arial"/>
                <w:spacing w:val="0"/>
                <w:szCs w:val="20"/>
                <w:lang w:val="fr-FR"/>
              </w:rPr>
            </w:pPr>
            <w:r w:rsidRPr="00C75138">
              <w:rPr>
                <w:rFonts w:ascii="Arial" w:hAnsi="Arial" w:cs="Arial"/>
                <w:spacing w:val="0"/>
                <w:szCs w:val="20"/>
                <w:lang w:val="fr-FR"/>
              </w:rPr>
              <w:t xml:space="preserve">    "developerHandlingFee" : "0.00",</w:t>
            </w:r>
          </w:p>
          <w:p w:rsidR="00C75138" w:rsidRPr="00C75138" w:rsidRDefault="00C75138" w:rsidP="00C75138">
            <w:pPr>
              <w:pStyle w:val="TerminalDisplayinTable"/>
              <w:shd w:val="clear" w:color="auto" w:fill="D9D9D9"/>
              <w:spacing w:line="240" w:lineRule="auto"/>
              <w:rPr>
                <w:rFonts w:ascii="Arial" w:hAnsi="Arial" w:cs="Arial"/>
                <w:spacing w:val="0"/>
                <w:szCs w:val="20"/>
                <w:lang w:val="fr-FR"/>
              </w:rPr>
            </w:pPr>
            <w:r w:rsidRPr="00C75138">
              <w:rPr>
                <w:rFonts w:ascii="Arial" w:hAnsi="Arial" w:cs="Arial"/>
                <w:spacing w:val="0"/>
                <w:szCs w:val="20"/>
                <w:lang w:val="fr-FR"/>
              </w:rPr>
              <w:t xml:space="preserve">    "deviceId" : "",</w:t>
            </w:r>
          </w:p>
          <w:p w:rsidR="00C75138" w:rsidRPr="00C75138" w:rsidRDefault="00C75138" w:rsidP="00C75138">
            <w:pPr>
              <w:pStyle w:val="TerminalDisplayinTable"/>
              <w:shd w:val="clear" w:color="auto" w:fill="D9D9D9"/>
              <w:spacing w:line="240" w:lineRule="auto"/>
              <w:rPr>
                <w:rFonts w:ascii="Arial" w:hAnsi="Arial" w:cs="Arial"/>
                <w:spacing w:val="0"/>
                <w:szCs w:val="20"/>
                <w:lang w:val="fr-FR"/>
              </w:rPr>
            </w:pPr>
            <w:r w:rsidRPr="00C75138">
              <w:rPr>
                <w:rFonts w:ascii="Arial" w:hAnsi="Arial" w:cs="Arial"/>
                <w:spacing w:val="0"/>
                <w:szCs w:val="20"/>
                <w:lang w:val="fr-FR"/>
              </w:rPr>
              <w:t xml:space="preserve">    "deviceType" : "",</w:t>
            </w:r>
          </w:p>
          <w:p w:rsidR="00C75138" w:rsidRPr="00C75138" w:rsidRDefault="00C75138" w:rsidP="00C75138">
            <w:pPr>
              <w:pStyle w:val="TerminalDisplayinTable"/>
              <w:shd w:val="clear" w:color="auto" w:fill="D9D9D9"/>
              <w:spacing w:line="240" w:lineRule="auto"/>
              <w:rPr>
                <w:rFonts w:ascii="Arial" w:hAnsi="Arial" w:cs="Arial"/>
                <w:spacing w:val="0"/>
                <w:szCs w:val="20"/>
                <w:lang w:val="fr-FR"/>
              </w:rPr>
            </w:pPr>
            <w:r w:rsidRPr="00C75138">
              <w:rPr>
                <w:rFonts w:ascii="Arial" w:hAnsi="Arial" w:cs="Arial"/>
                <w:spacing w:val="0"/>
                <w:szCs w:val="20"/>
                <w:lang w:val="fr-FR"/>
              </w:rPr>
              <w:t xml:space="preserve">    "huaweiHandlingFee" : "0.00",</w:t>
            </w:r>
          </w:p>
          <w:p w:rsidR="00C75138" w:rsidRPr="00C75138" w:rsidRDefault="00C75138" w:rsidP="00C75138">
            <w:pPr>
              <w:pStyle w:val="TerminalDisplayinTable"/>
              <w:shd w:val="clear" w:color="auto" w:fill="D9D9D9"/>
              <w:spacing w:line="240" w:lineRule="auto"/>
              <w:rPr>
                <w:rFonts w:ascii="Arial" w:hAnsi="Arial" w:cs="Arial"/>
                <w:spacing w:val="0"/>
                <w:szCs w:val="20"/>
                <w:lang w:val="fr-FR"/>
              </w:rPr>
            </w:pPr>
            <w:r w:rsidRPr="00C75138">
              <w:rPr>
                <w:rFonts w:ascii="Arial" w:hAnsi="Arial" w:cs="Arial"/>
                <w:spacing w:val="0"/>
                <w:szCs w:val="20"/>
                <w:lang w:val="fr-FR"/>
              </w:rPr>
              <w:t xml:space="preserve">    "huaweiReceivedMoney" : "0.28",</w:t>
            </w:r>
          </w:p>
          <w:p w:rsidR="00C75138" w:rsidRPr="00C75138" w:rsidRDefault="00C75138" w:rsidP="00C75138">
            <w:pPr>
              <w:pStyle w:val="TerminalDisplayinTable"/>
              <w:shd w:val="clear" w:color="auto" w:fill="D9D9D9"/>
              <w:spacing w:line="240" w:lineRule="auto"/>
              <w:rPr>
                <w:rFonts w:ascii="Arial" w:hAnsi="Arial" w:cs="Arial"/>
                <w:spacing w:val="0"/>
                <w:szCs w:val="20"/>
                <w:lang w:val="fr-FR"/>
              </w:rPr>
            </w:pPr>
            <w:r w:rsidRPr="00C75138">
              <w:rPr>
                <w:rFonts w:ascii="Arial" w:hAnsi="Arial" w:cs="Arial"/>
                <w:spacing w:val="0"/>
                <w:szCs w:val="20"/>
                <w:lang w:val="fr-FR"/>
              </w:rPr>
              <w:t xml:space="preserve">    "orderNo" : "S20121214044330507A10C5C",</w:t>
            </w:r>
          </w:p>
          <w:p w:rsidR="00C75138" w:rsidRPr="00C75138" w:rsidRDefault="00C75138" w:rsidP="00C75138">
            <w:pPr>
              <w:pStyle w:val="TerminalDisplayinTable"/>
              <w:shd w:val="clear" w:color="auto" w:fill="D9D9D9"/>
              <w:spacing w:line="240" w:lineRule="auto"/>
              <w:rPr>
                <w:rFonts w:ascii="Arial" w:hAnsi="Arial" w:cs="Arial"/>
                <w:spacing w:val="0"/>
                <w:szCs w:val="20"/>
                <w:lang w:val="fr-FR"/>
              </w:rPr>
            </w:pPr>
            <w:r w:rsidRPr="00C75138">
              <w:rPr>
                <w:rFonts w:ascii="Arial" w:hAnsi="Arial" w:cs="Arial"/>
                <w:spacing w:val="0"/>
                <w:szCs w:val="20"/>
                <w:lang w:val="fr-FR"/>
              </w:rPr>
              <w:t xml:space="preserve">    "orderTime" : "2012-12-14 16:48:03",</w:t>
            </w:r>
          </w:p>
          <w:p w:rsidR="00C75138" w:rsidRPr="00C75138" w:rsidRDefault="00C75138" w:rsidP="00C75138">
            <w:pPr>
              <w:pStyle w:val="TerminalDisplayinTable"/>
              <w:shd w:val="clear" w:color="auto" w:fill="D9D9D9"/>
              <w:spacing w:line="240" w:lineRule="auto"/>
              <w:rPr>
                <w:rFonts w:ascii="Arial" w:hAnsi="Arial" w:cs="Arial"/>
                <w:spacing w:val="0"/>
                <w:szCs w:val="20"/>
                <w:lang w:val="fr-FR"/>
              </w:rPr>
            </w:pPr>
            <w:r w:rsidRPr="00C75138">
              <w:rPr>
                <w:rFonts w:ascii="Arial" w:hAnsi="Arial" w:cs="Arial"/>
                <w:spacing w:val="0"/>
                <w:szCs w:val="20"/>
                <w:lang w:val="fr-FR"/>
              </w:rPr>
              <w:t xml:space="preserve">    "payMoney" : "1.00",</w:t>
            </w:r>
          </w:p>
          <w:p w:rsidR="00C75138" w:rsidRPr="00C75138" w:rsidRDefault="00C75138" w:rsidP="00C75138">
            <w:pPr>
              <w:pStyle w:val="TerminalDisplayinTable"/>
              <w:shd w:val="clear" w:color="auto" w:fill="D9D9D9"/>
              <w:spacing w:line="240" w:lineRule="auto"/>
              <w:rPr>
                <w:rFonts w:ascii="Arial" w:hAnsi="Arial" w:cs="Arial"/>
                <w:spacing w:val="0"/>
                <w:szCs w:val="20"/>
                <w:lang w:val="fr-FR"/>
              </w:rPr>
            </w:pPr>
            <w:r w:rsidRPr="00C75138">
              <w:rPr>
                <w:rFonts w:ascii="Arial" w:hAnsi="Arial" w:cs="Arial"/>
                <w:spacing w:val="0"/>
                <w:szCs w:val="20"/>
                <w:lang w:val="fr-FR"/>
              </w:rPr>
              <w:t xml:space="preserve">    "payType" : "smsAgent",</w:t>
            </w:r>
          </w:p>
          <w:p w:rsidR="00C75138" w:rsidRPr="00C75138" w:rsidRDefault="00C75138" w:rsidP="00C75138">
            <w:pPr>
              <w:pStyle w:val="TerminalDisplayinTable"/>
              <w:shd w:val="clear" w:color="auto" w:fill="D9D9D9"/>
              <w:spacing w:line="240" w:lineRule="auto"/>
              <w:rPr>
                <w:rFonts w:ascii="Arial" w:hAnsi="Arial" w:cs="Arial"/>
                <w:spacing w:val="0"/>
                <w:szCs w:val="20"/>
                <w:lang w:val="fr-FR"/>
              </w:rPr>
            </w:pPr>
            <w:r w:rsidRPr="00C75138">
              <w:rPr>
                <w:rFonts w:ascii="Arial" w:hAnsi="Arial" w:cs="Arial"/>
                <w:spacing w:val="0"/>
                <w:szCs w:val="20"/>
                <w:lang w:val="fr-FR"/>
              </w:rPr>
              <w:t xml:space="preserve">    "phoneNo" : "",</w:t>
            </w:r>
          </w:p>
          <w:p w:rsidR="00C75138" w:rsidRPr="00C75138" w:rsidRDefault="00C75138" w:rsidP="00C75138">
            <w:pPr>
              <w:pStyle w:val="TerminalDisplayinTable"/>
              <w:shd w:val="clear" w:color="auto" w:fill="D9D9D9"/>
              <w:spacing w:line="240" w:lineRule="auto"/>
              <w:rPr>
                <w:rFonts w:ascii="Arial" w:hAnsi="Arial" w:cs="Arial"/>
                <w:spacing w:val="0"/>
                <w:szCs w:val="20"/>
                <w:lang w:val="fr-FR"/>
              </w:rPr>
            </w:pPr>
            <w:r w:rsidRPr="00C75138">
              <w:rPr>
                <w:rFonts w:ascii="Arial" w:hAnsi="Arial" w:cs="Arial" w:hint="eastAsia"/>
                <w:spacing w:val="0"/>
                <w:szCs w:val="20"/>
                <w:lang w:val="fr-FR"/>
              </w:rPr>
              <w:t xml:space="preserve">    "productName" : "</w:t>
            </w:r>
            <w:r w:rsidRPr="00C75138">
              <w:rPr>
                <w:rFonts w:ascii="Arial" w:hAnsi="Arial" w:cs="Arial" w:hint="eastAsia"/>
                <w:spacing w:val="0"/>
                <w:szCs w:val="20"/>
                <w:lang w:val="fr-FR"/>
              </w:rPr>
              <w:t>魅力香水</w:t>
            </w:r>
            <w:r w:rsidRPr="00C75138">
              <w:rPr>
                <w:rFonts w:ascii="Arial" w:hAnsi="Arial" w:cs="Arial" w:hint="eastAsia"/>
                <w:spacing w:val="0"/>
                <w:szCs w:val="20"/>
                <w:lang w:val="fr-FR"/>
              </w:rPr>
              <w:t>",</w:t>
            </w:r>
          </w:p>
          <w:p w:rsidR="00C75138" w:rsidRPr="00C75138" w:rsidRDefault="00C75138" w:rsidP="00C75138">
            <w:pPr>
              <w:pStyle w:val="TerminalDisplayinTable"/>
              <w:shd w:val="clear" w:color="auto" w:fill="D9D9D9"/>
              <w:spacing w:line="240" w:lineRule="auto"/>
              <w:rPr>
                <w:rFonts w:ascii="Arial" w:hAnsi="Arial" w:cs="Arial"/>
                <w:spacing w:val="0"/>
                <w:szCs w:val="20"/>
                <w:lang w:val="fr-FR"/>
              </w:rPr>
            </w:pPr>
            <w:r w:rsidRPr="00C75138">
              <w:rPr>
                <w:rFonts w:ascii="Arial" w:hAnsi="Arial" w:cs="Arial"/>
                <w:spacing w:val="0"/>
                <w:szCs w:val="20"/>
                <w:lang w:val="fr-FR"/>
              </w:rPr>
              <w:t xml:space="preserve">    "proportion" : "",</w:t>
            </w:r>
          </w:p>
          <w:p w:rsidR="00C75138" w:rsidRPr="00C75138" w:rsidRDefault="00C75138" w:rsidP="00C75138">
            <w:pPr>
              <w:pStyle w:val="TerminalDisplayinTable"/>
              <w:shd w:val="clear" w:color="auto" w:fill="D9D9D9"/>
              <w:spacing w:line="240" w:lineRule="auto"/>
              <w:rPr>
                <w:rFonts w:ascii="Arial" w:hAnsi="Arial" w:cs="Arial"/>
                <w:spacing w:val="0"/>
                <w:szCs w:val="20"/>
                <w:lang w:val="fr-FR"/>
              </w:rPr>
            </w:pPr>
            <w:r w:rsidRPr="00C75138">
              <w:rPr>
                <w:rFonts w:ascii="Arial" w:hAnsi="Arial" w:cs="Arial"/>
                <w:spacing w:val="0"/>
                <w:szCs w:val="20"/>
                <w:lang w:val="fr-FR"/>
              </w:rPr>
              <w:t xml:space="preserve">    "receivedMoney" : "0.70",</w:t>
            </w:r>
          </w:p>
          <w:p w:rsidR="00C75138" w:rsidRPr="00C75138" w:rsidRDefault="00C75138" w:rsidP="00C75138">
            <w:pPr>
              <w:pStyle w:val="TerminalDisplayinTable"/>
              <w:shd w:val="clear" w:color="auto" w:fill="D9D9D9"/>
              <w:spacing w:line="240" w:lineRule="auto"/>
              <w:rPr>
                <w:rFonts w:ascii="Arial" w:hAnsi="Arial" w:cs="Arial"/>
                <w:spacing w:val="0"/>
                <w:szCs w:val="20"/>
                <w:lang w:val="fr-FR"/>
              </w:rPr>
            </w:pPr>
            <w:r w:rsidRPr="00C75138">
              <w:rPr>
                <w:rFonts w:ascii="Arial" w:hAnsi="Arial" w:cs="Arial"/>
                <w:spacing w:val="0"/>
                <w:szCs w:val="20"/>
                <w:lang w:val="fr-FR"/>
              </w:rPr>
              <w:t xml:space="preserve">    "refundMoney" : "0.00",</w:t>
            </w:r>
          </w:p>
          <w:p w:rsidR="00C75138" w:rsidRPr="00C75138" w:rsidRDefault="00C75138" w:rsidP="00C75138">
            <w:pPr>
              <w:pStyle w:val="TerminalDisplayinTable"/>
              <w:shd w:val="clear" w:color="auto" w:fill="D9D9D9"/>
              <w:spacing w:line="240" w:lineRule="auto"/>
              <w:rPr>
                <w:rFonts w:ascii="Arial" w:hAnsi="Arial" w:cs="Arial"/>
                <w:spacing w:val="0"/>
                <w:szCs w:val="20"/>
                <w:lang w:val="fr-FR"/>
              </w:rPr>
            </w:pPr>
            <w:r w:rsidRPr="00C75138">
              <w:rPr>
                <w:rFonts w:ascii="Arial" w:hAnsi="Arial" w:cs="Arial"/>
                <w:spacing w:val="0"/>
                <w:szCs w:val="20"/>
                <w:lang w:val="fr-FR"/>
              </w:rPr>
              <w:t xml:space="preserve">    "refundTime" : "",</w:t>
            </w:r>
          </w:p>
          <w:p w:rsidR="00C75138" w:rsidRPr="00C75138" w:rsidRDefault="00C75138" w:rsidP="00C75138">
            <w:pPr>
              <w:pStyle w:val="TerminalDisplayinTable"/>
              <w:shd w:val="clear" w:color="auto" w:fill="D9D9D9"/>
              <w:spacing w:line="240" w:lineRule="auto"/>
              <w:rPr>
                <w:rFonts w:ascii="Arial" w:hAnsi="Arial" w:cs="Arial"/>
                <w:spacing w:val="0"/>
                <w:szCs w:val="20"/>
                <w:lang w:val="fr-FR"/>
              </w:rPr>
            </w:pPr>
            <w:r w:rsidRPr="00C75138">
              <w:rPr>
                <w:rFonts w:ascii="Arial" w:hAnsi="Arial" w:cs="Arial"/>
                <w:spacing w:val="0"/>
                <w:szCs w:val="20"/>
                <w:lang w:val="fr-FR"/>
              </w:rPr>
              <w:t xml:space="preserve">    "remarks" : "18672776513",</w:t>
            </w:r>
          </w:p>
          <w:p w:rsidR="00C75138" w:rsidRPr="00C75138" w:rsidRDefault="00C75138" w:rsidP="00C75138">
            <w:pPr>
              <w:pStyle w:val="TerminalDisplayinTable"/>
              <w:shd w:val="clear" w:color="auto" w:fill="D9D9D9"/>
              <w:spacing w:line="240" w:lineRule="auto"/>
              <w:rPr>
                <w:rFonts w:ascii="Arial" w:hAnsi="Arial" w:cs="Arial"/>
                <w:spacing w:val="0"/>
                <w:szCs w:val="20"/>
                <w:lang w:val="fr-FR"/>
              </w:rPr>
            </w:pPr>
            <w:r w:rsidRPr="00C75138">
              <w:rPr>
                <w:rFonts w:ascii="Arial" w:hAnsi="Arial" w:cs="Arial"/>
                <w:spacing w:val="0"/>
                <w:szCs w:val="20"/>
                <w:lang w:val="fr-FR"/>
              </w:rPr>
              <w:t xml:space="preserve">    "requestId" : "",</w:t>
            </w:r>
          </w:p>
          <w:p w:rsidR="00C75138" w:rsidRPr="00C75138" w:rsidRDefault="00C75138" w:rsidP="00C75138">
            <w:pPr>
              <w:pStyle w:val="TerminalDisplayinTable"/>
              <w:shd w:val="clear" w:color="auto" w:fill="D9D9D9"/>
              <w:spacing w:line="240" w:lineRule="auto"/>
              <w:rPr>
                <w:rFonts w:ascii="Arial" w:hAnsi="Arial" w:cs="Arial"/>
                <w:spacing w:val="0"/>
                <w:szCs w:val="20"/>
                <w:lang w:val="fr-FR"/>
              </w:rPr>
            </w:pPr>
            <w:r w:rsidRPr="00C75138">
              <w:rPr>
                <w:rFonts w:ascii="Arial" w:hAnsi="Arial" w:cs="Arial"/>
                <w:spacing w:val="0"/>
                <w:szCs w:val="20"/>
                <w:lang w:val="fr-FR"/>
              </w:rPr>
              <w:t xml:space="preserve">    "sdkChannel" : "0",</w:t>
            </w:r>
          </w:p>
          <w:p w:rsidR="00C75138" w:rsidRPr="00C75138" w:rsidRDefault="00C75138" w:rsidP="00C75138">
            <w:pPr>
              <w:pStyle w:val="TerminalDisplayinTable"/>
              <w:shd w:val="clear" w:color="auto" w:fill="D9D9D9"/>
              <w:spacing w:line="240" w:lineRule="auto"/>
              <w:rPr>
                <w:rFonts w:ascii="Arial" w:hAnsi="Arial" w:cs="Arial"/>
                <w:spacing w:val="0"/>
                <w:szCs w:val="20"/>
                <w:lang w:val="fr-FR"/>
              </w:rPr>
            </w:pPr>
            <w:r w:rsidRPr="00C75138">
              <w:rPr>
                <w:rFonts w:ascii="Arial" w:hAnsi="Arial" w:cs="Arial"/>
                <w:spacing w:val="0"/>
                <w:szCs w:val="20"/>
                <w:lang w:val="fr-FR"/>
              </w:rPr>
              <w:t xml:space="preserve">    "tradeNo" : "30979084",</w:t>
            </w:r>
          </w:p>
          <w:p w:rsidR="00C75138" w:rsidRPr="00C75138" w:rsidRDefault="00C75138" w:rsidP="00C75138">
            <w:pPr>
              <w:pStyle w:val="TerminalDisplayinTable"/>
              <w:shd w:val="clear" w:color="auto" w:fill="D9D9D9"/>
              <w:spacing w:line="240" w:lineRule="auto"/>
              <w:rPr>
                <w:rFonts w:ascii="Arial" w:hAnsi="Arial" w:cs="Arial"/>
                <w:spacing w:val="0"/>
                <w:szCs w:val="20"/>
                <w:lang w:val="fr-FR"/>
              </w:rPr>
            </w:pPr>
            <w:r w:rsidRPr="00C75138">
              <w:rPr>
                <w:rFonts w:ascii="Arial" w:hAnsi="Arial" w:cs="Arial"/>
                <w:spacing w:val="0"/>
                <w:szCs w:val="20"/>
                <w:lang w:val="fr-FR"/>
              </w:rPr>
              <w:t xml:space="preserve">    "tradeState" : "0",</w:t>
            </w:r>
          </w:p>
          <w:p w:rsidR="00C75138" w:rsidRPr="00C75138" w:rsidRDefault="00C75138" w:rsidP="00C75138">
            <w:pPr>
              <w:pStyle w:val="TerminalDisplayinTable"/>
              <w:shd w:val="clear" w:color="auto" w:fill="D9D9D9"/>
              <w:spacing w:line="240" w:lineRule="auto"/>
              <w:rPr>
                <w:rFonts w:ascii="Arial" w:hAnsi="Arial" w:cs="Arial"/>
                <w:spacing w:val="0"/>
                <w:szCs w:val="20"/>
                <w:lang w:val="fr-FR"/>
              </w:rPr>
            </w:pPr>
            <w:r w:rsidRPr="00C75138">
              <w:rPr>
                <w:rFonts w:ascii="Arial" w:hAnsi="Arial" w:cs="Arial"/>
                <w:spacing w:val="0"/>
                <w:szCs w:val="20"/>
                <w:lang w:val="fr-FR"/>
              </w:rPr>
              <w:t xml:space="preserve">    "tradeTime" : "2012-12-14 16:48:03",</w:t>
            </w:r>
          </w:p>
          <w:p w:rsidR="00C75138" w:rsidRPr="00C75138" w:rsidRDefault="00C75138" w:rsidP="00C75138">
            <w:pPr>
              <w:pStyle w:val="TerminalDisplayinTable"/>
              <w:shd w:val="clear" w:color="auto" w:fill="D9D9D9"/>
              <w:spacing w:line="240" w:lineRule="auto"/>
              <w:rPr>
                <w:rFonts w:ascii="Arial" w:hAnsi="Arial" w:cs="Arial"/>
                <w:spacing w:val="0"/>
                <w:szCs w:val="20"/>
                <w:lang w:val="fr-FR"/>
              </w:rPr>
            </w:pPr>
            <w:r w:rsidRPr="00C75138">
              <w:rPr>
                <w:rFonts w:ascii="Arial" w:hAnsi="Arial" w:cs="Arial"/>
                <w:spacing w:val="0"/>
                <w:szCs w:val="20"/>
                <w:lang w:val="fr-FR"/>
              </w:rPr>
              <w:t xml:space="preserve">    "userHandlingFee" : "0.00",</w:t>
            </w:r>
          </w:p>
          <w:p w:rsidR="00C75138" w:rsidRPr="00C75138" w:rsidRDefault="00C75138" w:rsidP="00C75138">
            <w:pPr>
              <w:pStyle w:val="TerminalDisplayinTable"/>
              <w:shd w:val="clear" w:color="auto" w:fill="D9D9D9"/>
              <w:spacing w:line="240" w:lineRule="auto"/>
              <w:rPr>
                <w:rFonts w:ascii="Arial" w:hAnsi="Arial" w:cs="Arial"/>
                <w:spacing w:val="0"/>
                <w:szCs w:val="20"/>
                <w:lang w:val="fr-FR"/>
              </w:rPr>
            </w:pPr>
            <w:r w:rsidRPr="00C75138">
              <w:rPr>
                <w:rFonts w:ascii="Arial" w:hAnsi="Arial" w:cs="Arial"/>
                <w:spacing w:val="0"/>
                <w:szCs w:val="20"/>
                <w:lang w:val="fr-FR"/>
              </w:rPr>
              <w:t xml:space="preserve">    "yeeAlipayHandlingFee" : "0.02"</w:t>
            </w:r>
          </w:p>
          <w:p w:rsidR="00C75138" w:rsidRPr="00C75138" w:rsidRDefault="00C75138" w:rsidP="00C75138">
            <w:pPr>
              <w:pStyle w:val="TerminalDisplayinTable"/>
              <w:shd w:val="clear" w:color="auto" w:fill="D9D9D9"/>
              <w:spacing w:line="240" w:lineRule="auto"/>
              <w:rPr>
                <w:rFonts w:ascii="Arial" w:hAnsi="Arial" w:cs="Arial"/>
                <w:spacing w:val="0"/>
                <w:szCs w:val="20"/>
                <w:lang w:val="fr-FR"/>
              </w:rPr>
            </w:pPr>
            <w:r w:rsidRPr="00C75138">
              <w:rPr>
                <w:rFonts w:ascii="Arial" w:hAnsi="Arial" w:cs="Arial"/>
                <w:spacing w:val="0"/>
                <w:szCs w:val="20"/>
                <w:lang w:val="fr-FR"/>
              </w:rPr>
              <w:t xml:space="preserve">  } ],</w:t>
            </w:r>
          </w:p>
          <w:p w:rsidR="00C75138" w:rsidRPr="00C75138" w:rsidRDefault="00C75138" w:rsidP="00C75138">
            <w:pPr>
              <w:pStyle w:val="TerminalDisplayinTable"/>
              <w:shd w:val="clear" w:color="auto" w:fill="D9D9D9"/>
              <w:spacing w:line="240" w:lineRule="auto"/>
              <w:rPr>
                <w:rFonts w:ascii="Arial" w:hAnsi="Arial" w:cs="Arial"/>
                <w:spacing w:val="0"/>
                <w:szCs w:val="20"/>
                <w:lang w:val="fr-FR"/>
              </w:rPr>
            </w:pPr>
            <w:r w:rsidRPr="00C75138">
              <w:rPr>
                <w:rFonts w:ascii="Arial" w:hAnsi="Arial" w:cs="Arial"/>
                <w:spacing w:val="0"/>
                <w:szCs w:val="20"/>
                <w:lang w:val="fr-FR"/>
              </w:rPr>
              <w:t xml:space="preserve">  "returnDesc" : "success",</w:t>
            </w:r>
          </w:p>
          <w:p w:rsidR="00C75138" w:rsidRPr="00C75138" w:rsidRDefault="00C75138" w:rsidP="00C75138">
            <w:pPr>
              <w:pStyle w:val="TerminalDisplayinTable"/>
              <w:shd w:val="clear" w:color="auto" w:fill="D9D9D9"/>
              <w:spacing w:line="240" w:lineRule="auto"/>
              <w:rPr>
                <w:rFonts w:ascii="Arial" w:hAnsi="Arial" w:cs="Arial"/>
                <w:spacing w:val="0"/>
                <w:szCs w:val="20"/>
                <w:lang w:val="fr-FR"/>
              </w:rPr>
            </w:pPr>
            <w:r w:rsidRPr="00C75138">
              <w:rPr>
                <w:rFonts w:ascii="Arial" w:hAnsi="Arial" w:cs="Arial"/>
                <w:spacing w:val="0"/>
                <w:szCs w:val="20"/>
                <w:lang w:val="fr-FR"/>
              </w:rPr>
              <w:t xml:space="preserve">  "totalInfo" : [ {</w:t>
            </w:r>
          </w:p>
          <w:p w:rsidR="00C75138" w:rsidRPr="00C75138" w:rsidRDefault="00C75138" w:rsidP="00C75138">
            <w:pPr>
              <w:pStyle w:val="TerminalDisplayinTable"/>
              <w:shd w:val="clear" w:color="auto" w:fill="D9D9D9"/>
              <w:spacing w:line="240" w:lineRule="auto"/>
              <w:rPr>
                <w:rFonts w:ascii="Arial" w:hAnsi="Arial" w:cs="Arial"/>
                <w:spacing w:val="0"/>
                <w:szCs w:val="20"/>
                <w:lang w:val="fr-FR"/>
              </w:rPr>
            </w:pPr>
            <w:r w:rsidRPr="00C75138">
              <w:rPr>
                <w:rFonts w:ascii="Arial" w:hAnsi="Arial" w:cs="Arial"/>
                <w:spacing w:val="0"/>
                <w:szCs w:val="20"/>
                <w:lang w:val="fr-FR"/>
              </w:rPr>
              <w:t xml:space="preserve">    "item" : "Total",</w:t>
            </w:r>
          </w:p>
          <w:p w:rsidR="00C75138" w:rsidRPr="00C75138" w:rsidRDefault="00C75138" w:rsidP="00C75138">
            <w:pPr>
              <w:pStyle w:val="TerminalDisplayinTable"/>
              <w:shd w:val="clear" w:color="auto" w:fill="D9D9D9"/>
              <w:spacing w:line="240" w:lineRule="auto"/>
              <w:rPr>
                <w:rFonts w:ascii="Arial" w:hAnsi="Arial" w:cs="Arial"/>
                <w:spacing w:val="0"/>
                <w:szCs w:val="20"/>
                <w:lang w:val="fr-FR"/>
              </w:rPr>
            </w:pPr>
            <w:r w:rsidRPr="00C75138">
              <w:rPr>
                <w:rFonts w:ascii="Arial" w:hAnsi="Arial" w:cs="Arial"/>
                <w:spacing w:val="0"/>
                <w:szCs w:val="20"/>
                <w:lang w:val="fr-FR"/>
              </w:rPr>
              <w:t xml:space="preserve">    "money" : 1,</w:t>
            </w:r>
          </w:p>
          <w:p w:rsidR="00C75138" w:rsidRPr="00C75138" w:rsidRDefault="00C75138" w:rsidP="00C75138">
            <w:pPr>
              <w:pStyle w:val="TerminalDisplayinTable"/>
              <w:shd w:val="clear" w:color="auto" w:fill="D9D9D9"/>
              <w:spacing w:line="240" w:lineRule="auto"/>
              <w:rPr>
                <w:rFonts w:ascii="Arial" w:hAnsi="Arial" w:cs="Arial"/>
                <w:spacing w:val="0"/>
                <w:szCs w:val="20"/>
                <w:lang w:val="fr-FR"/>
              </w:rPr>
            </w:pPr>
            <w:r w:rsidRPr="00C75138">
              <w:rPr>
                <w:rFonts w:ascii="Arial" w:hAnsi="Arial" w:cs="Arial"/>
                <w:spacing w:val="0"/>
                <w:szCs w:val="20"/>
                <w:lang w:val="fr-FR"/>
              </w:rPr>
              <w:t xml:space="preserve">    "recvmoney" : 0.28</w:t>
            </w:r>
          </w:p>
          <w:p w:rsidR="00C75138" w:rsidRPr="00C75138" w:rsidRDefault="00C75138" w:rsidP="00C75138">
            <w:pPr>
              <w:pStyle w:val="TerminalDisplayinTable"/>
              <w:shd w:val="clear" w:color="auto" w:fill="D9D9D9"/>
              <w:spacing w:line="240" w:lineRule="auto"/>
              <w:rPr>
                <w:rFonts w:ascii="Arial" w:hAnsi="Arial" w:cs="Arial"/>
                <w:spacing w:val="0"/>
                <w:szCs w:val="20"/>
                <w:lang w:val="fr-FR"/>
              </w:rPr>
            </w:pPr>
            <w:r w:rsidRPr="00C75138">
              <w:rPr>
                <w:rFonts w:ascii="Arial" w:hAnsi="Arial" w:cs="Arial"/>
                <w:spacing w:val="0"/>
                <w:szCs w:val="20"/>
                <w:lang w:val="fr-FR"/>
              </w:rPr>
              <w:t xml:space="preserve">  }, {</w:t>
            </w:r>
          </w:p>
          <w:p w:rsidR="00C75138" w:rsidRPr="00C75138" w:rsidRDefault="00C75138" w:rsidP="00C75138">
            <w:pPr>
              <w:pStyle w:val="TerminalDisplayinTable"/>
              <w:shd w:val="clear" w:color="auto" w:fill="D9D9D9"/>
              <w:spacing w:line="240" w:lineRule="auto"/>
              <w:rPr>
                <w:rFonts w:ascii="Arial" w:hAnsi="Arial" w:cs="Arial"/>
                <w:spacing w:val="0"/>
                <w:szCs w:val="20"/>
                <w:lang w:val="fr-FR"/>
              </w:rPr>
            </w:pPr>
            <w:r w:rsidRPr="00C75138">
              <w:rPr>
                <w:rFonts w:ascii="Arial" w:hAnsi="Arial" w:cs="Arial"/>
                <w:spacing w:val="0"/>
                <w:szCs w:val="20"/>
                <w:lang w:val="fr-FR"/>
              </w:rPr>
              <w:t xml:space="preserve">    "item" : "smsAgent",</w:t>
            </w:r>
          </w:p>
          <w:p w:rsidR="00C75138" w:rsidRPr="00C75138" w:rsidRDefault="00C75138" w:rsidP="00C75138">
            <w:pPr>
              <w:pStyle w:val="TerminalDisplayinTable"/>
              <w:shd w:val="clear" w:color="auto" w:fill="D9D9D9"/>
              <w:spacing w:line="240" w:lineRule="auto"/>
              <w:rPr>
                <w:rFonts w:ascii="Arial" w:hAnsi="Arial" w:cs="Arial"/>
                <w:spacing w:val="0"/>
                <w:szCs w:val="20"/>
                <w:lang w:val="fr-FR"/>
              </w:rPr>
            </w:pPr>
            <w:r w:rsidRPr="00C75138">
              <w:rPr>
                <w:rFonts w:ascii="Arial" w:hAnsi="Arial" w:cs="Arial"/>
                <w:spacing w:val="0"/>
                <w:szCs w:val="20"/>
                <w:lang w:val="fr-FR"/>
              </w:rPr>
              <w:t xml:space="preserve">    "money" : 1,</w:t>
            </w:r>
          </w:p>
          <w:p w:rsidR="00C75138" w:rsidRPr="00C75138" w:rsidRDefault="00C75138" w:rsidP="00C75138">
            <w:pPr>
              <w:pStyle w:val="TerminalDisplayinTable"/>
              <w:shd w:val="clear" w:color="auto" w:fill="D9D9D9"/>
              <w:spacing w:line="240" w:lineRule="auto"/>
              <w:rPr>
                <w:rFonts w:ascii="Arial" w:hAnsi="Arial" w:cs="Arial"/>
                <w:spacing w:val="0"/>
                <w:szCs w:val="20"/>
                <w:lang w:val="fr-FR"/>
              </w:rPr>
            </w:pPr>
            <w:r w:rsidRPr="00C75138">
              <w:rPr>
                <w:rFonts w:ascii="Arial" w:hAnsi="Arial" w:cs="Arial"/>
                <w:spacing w:val="0"/>
                <w:szCs w:val="20"/>
                <w:lang w:val="fr-FR"/>
              </w:rPr>
              <w:t xml:space="preserve">    "recvmoney" : 0.28</w:t>
            </w:r>
          </w:p>
          <w:p w:rsidR="00C75138" w:rsidRPr="00C75138" w:rsidRDefault="00C75138" w:rsidP="00C75138">
            <w:pPr>
              <w:pStyle w:val="TerminalDisplayinTable"/>
              <w:shd w:val="clear" w:color="auto" w:fill="D9D9D9"/>
              <w:spacing w:line="240" w:lineRule="auto"/>
              <w:rPr>
                <w:rFonts w:ascii="Arial" w:hAnsi="Arial" w:cs="Arial"/>
                <w:spacing w:val="0"/>
                <w:szCs w:val="20"/>
                <w:lang w:val="fr-FR"/>
              </w:rPr>
            </w:pPr>
            <w:r w:rsidRPr="00C75138">
              <w:rPr>
                <w:rFonts w:ascii="Arial" w:hAnsi="Arial" w:cs="Arial"/>
                <w:spacing w:val="0"/>
                <w:szCs w:val="20"/>
                <w:lang w:val="fr-FR"/>
              </w:rPr>
              <w:t xml:space="preserve">  } ]</w:t>
            </w:r>
          </w:p>
          <w:p w:rsidR="008F1837" w:rsidRPr="00C75138" w:rsidRDefault="00C75138" w:rsidP="00C75138">
            <w:pPr>
              <w:pStyle w:val="TerminalDisplayinTable"/>
              <w:shd w:val="clear" w:color="auto" w:fill="D9D9D9"/>
              <w:autoSpaceDE w:val="0"/>
              <w:autoSpaceDN w:val="0"/>
              <w:spacing w:line="240" w:lineRule="auto"/>
              <w:rPr>
                <w:rFonts w:ascii="Arial" w:hAnsi="Arial" w:cs="Arial"/>
                <w:spacing w:val="0"/>
                <w:szCs w:val="20"/>
                <w:lang w:val="fr-FR"/>
              </w:rPr>
            </w:pPr>
            <w:r w:rsidRPr="00C75138">
              <w:rPr>
                <w:rFonts w:ascii="Arial" w:hAnsi="Arial" w:cs="Arial"/>
                <w:spacing w:val="0"/>
                <w:szCs w:val="20"/>
                <w:lang w:val="fr-FR"/>
              </w:rPr>
              <w:t>}</w:t>
            </w:r>
          </w:p>
        </w:tc>
      </w:tr>
    </w:tbl>
    <w:p w:rsidR="00C31265" w:rsidRDefault="00C31265" w:rsidP="00C31265">
      <w:pPr>
        <w:ind w:firstLineChars="150" w:firstLine="315"/>
      </w:pPr>
    </w:p>
    <w:p w:rsidR="008F1837" w:rsidRPr="00016DEA" w:rsidRDefault="008F1837" w:rsidP="00016DEA">
      <w:pPr>
        <w:pStyle w:val="2"/>
      </w:pPr>
      <w:r>
        <w:rPr>
          <w:rFonts w:hint="eastAsia"/>
        </w:rPr>
        <w:lastRenderedPageBreak/>
        <w:t>退款</w:t>
      </w:r>
    </w:p>
    <w:p w:rsidR="008F1837" w:rsidRPr="00B23ACB" w:rsidRDefault="008F1837" w:rsidP="008F1837">
      <w:pPr>
        <w:ind w:firstLineChars="150" w:firstLine="315"/>
        <w:rPr>
          <w:lang w:val="fr-FR"/>
        </w:rPr>
      </w:pPr>
      <w:r w:rsidRPr="00665A25">
        <w:rPr>
          <w:rFonts w:hint="eastAsia"/>
        </w:rPr>
        <w:t>方法名称</w:t>
      </w:r>
      <w:r w:rsidRPr="00B23ACB">
        <w:rPr>
          <w:rFonts w:hint="eastAsia"/>
          <w:lang w:val="fr-FR"/>
        </w:rPr>
        <w:t>：</w:t>
      </w:r>
      <w:r w:rsidR="00D029FE">
        <w:rPr>
          <w:rFonts w:hint="eastAsia"/>
          <w:lang w:val="fr-FR"/>
        </w:rPr>
        <w:t>CMS</w:t>
      </w:r>
      <w:r w:rsidR="00D029FE">
        <w:rPr>
          <w:lang w:val="fr-FR"/>
        </w:rPr>
        <w:t> </w:t>
      </w:r>
      <w:r w:rsidR="00D029FE">
        <w:rPr>
          <w:rFonts w:hint="eastAsia"/>
          <w:lang w:val="fr-FR"/>
        </w:rPr>
        <w:t>:</w:t>
      </w:r>
      <w:r w:rsidRPr="00B23ACB">
        <w:rPr>
          <w:rFonts w:hint="eastAsia"/>
          <w:lang w:val="fr-FR"/>
        </w:rPr>
        <w:t>/cms/refund</w:t>
      </w:r>
      <w:r w:rsidR="000F7EC5">
        <w:rPr>
          <w:rFonts w:hint="eastAsia"/>
        </w:rPr>
        <w:t>.action</w:t>
      </w:r>
      <w:r w:rsidR="00D029FE">
        <w:rPr>
          <w:rFonts w:hint="eastAsia"/>
          <w:lang w:val="fr-FR"/>
        </w:rPr>
        <w:t xml:space="preserve">  </w:t>
      </w:r>
      <w:r w:rsidR="00D029FE">
        <w:rPr>
          <w:rFonts w:hint="eastAsia"/>
          <w:lang w:val="fr-FR"/>
        </w:rPr>
        <w:t>开发者社区：</w:t>
      </w:r>
      <w:r w:rsidR="00D029FE" w:rsidRPr="00B23ACB">
        <w:rPr>
          <w:rFonts w:hint="eastAsia"/>
          <w:lang w:val="fr-FR"/>
        </w:rPr>
        <w:t>/</w:t>
      </w:r>
      <w:r w:rsidR="00D029FE">
        <w:rPr>
          <w:rFonts w:hint="eastAsia"/>
          <w:lang w:val="fr-FR"/>
        </w:rPr>
        <w:t>dev</w:t>
      </w:r>
      <w:r w:rsidR="00D029FE" w:rsidRPr="00B23ACB">
        <w:rPr>
          <w:rFonts w:hint="eastAsia"/>
          <w:lang w:val="fr-FR"/>
        </w:rPr>
        <w:t>/refund</w:t>
      </w:r>
      <w:r w:rsidR="000F7EC5">
        <w:rPr>
          <w:rFonts w:hint="eastAsia"/>
        </w:rPr>
        <w:t>.action</w:t>
      </w:r>
    </w:p>
    <w:p w:rsidR="00506105" w:rsidRDefault="008F1837" w:rsidP="00A64764">
      <w:pPr>
        <w:ind w:firstLineChars="150" w:firstLine="315"/>
        <w:rPr>
          <w:lang w:val="fr-FR"/>
        </w:rPr>
      </w:pPr>
      <w:r>
        <w:rPr>
          <w:rFonts w:hint="eastAsia"/>
        </w:rPr>
        <w:t>方法描述</w:t>
      </w:r>
      <w:r w:rsidRPr="00B23ACB">
        <w:rPr>
          <w:rFonts w:hint="eastAsia"/>
          <w:lang w:val="fr-FR"/>
        </w:rPr>
        <w:t>：</w:t>
      </w:r>
      <w:r>
        <w:rPr>
          <w:rFonts w:hint="eastAsia"/>
        </w:rPr>
        <w:t>退款</w:t>
      </w:r>
      <w:r w:rsidR="0028590A" w:rsidRPr="0028590A">
        <w:rPr>
          <w:rFonts w:hint="eastAsia"/>
          <w:lang w:val="fr-FR"/>
        </w:rPr>
        <w:t>，</w:t>
      </w:r>
      <w:r w:rsidR="0028590A">
        <w:rPr>
          <w:rFonts w:hint="eastAsia"/>
        </w:rPr>
        <w:t>注意</w:t>
      </w:r>
      <w:r w:rsidR="0028590A">
        <w:rPr>
          <w:rFonts w:hint="eastAsia"/>
          <w:lang w:val="fr-FR"/>
        </w:rPr>
        <w:t>：</w:t>
      </w:r>
      <w:r w:rsidR="00D66B3C">
        <w:rPr>
          <w:rFonts w:hint="eastAsia"/>
          <w:lang w:val="fr-FR"/>
        </w:rPr>
        <w:t>不是所有的渠道都支持退款，具体支持的渠道请参考接口定义</w:t>
      </w:r>
      <w:r w:rsidR="0028590A">
        <w:rPr>
          <w:rFonts w:hint="eastAsia"/>
          <w:lang w:val="fr-FR"/>
        </w:rPr>
        <w:t>。</w:t>
      </w:r>
      <w:r w:rsidR="0025493D">
        <w:rPr>
          <w:rFonts w:hint="eastAsia"/>
          <w:lang w:val="fr-FR"/>
        </w:rPr>
        <w:t>另外，</w:t>
      </w:r>
      <w:r w:rsidR="00A64764">
        <w:rPr>
          <w:rFonts w:hint="eastAsia"/>
          <w:lang w:val="fr-FR"/>
        </w:rPr>
        <w:t>对于原始交易不为“预付款”、“</w:t>
      </w:r>
      <w:r w:rsidR="00A64764">
        <w:rPr>
          <w:rFonts w:hint="eastAsia"/>
          <w:lang w:val="fr-FR"/>
        </w:rPr>
        <w:t>M2E</w:t>
      </w:r>
      <w:r w:rsidR="00A64764">
        <w:rPr>
          <w:rFonts w:hint="eastAsia"/>
          <w:lang w:val="fr-FR"/>
        </w:rPr>
        <w:t>”、“</w:t>
      </w:r>
      <w:r w:rsidR="00A64764">
        <w:rPr>
          <w:rFonts w:hint="eastAsia"/>
          <w:lang w:val="fr-FR"/>
        </w:rPr>
        <w:t>FPX</w:t>
      </w:r>
      <w:r w:rsidR="00A64764">
        <w:rPr>
          <w:rFonts w:hint="eastAsia"/>
          <w:lang w:val="fr-FR"/>
        </w:rPr>
        <w:t>”的订单的</w:t>
      </w:r>
      <w:r w:rsidR="00A96337">
        <w:rPr>
          <w:rFonts w:hint="eastAsia"/>
          <w:lang w:val="fr-FR"/>
        </w:rPr>
        <w:t>退款</w:t>
      </w:r>
      <w:r w:rsidR="00A64764">
        <w:rPr>
          <w:rFonts w:hint="eastAsia"/>
          <w:lang w:val="fr-FR"/>
        </w:rPr>
        <w:t>，其退款</w:t>
      </w:r>
      <w:r w:rsidR="00A96337">
        <w:rPr>
          <w:rFonts w:hint="eastAsia"/>
          <w:lang w:val="fr-FR"/>
        </w:rPr>
        <w:t>金额必须等于订单金额！</w:t>
      </w:r>
      <w:r w:rsidR="00A64764">
        <w:rPr>
          <w:rFonts w:hint="eastAsia"/>
          <w:lang w:val="fr-FR"/>
        </w:rPr>
        <w:t>对于这类退款，</w:t>
      </w:r>
      <w:r w:rsidR="00D66B3C">
        <w:rPr>
          <w:rFonts w:hint="eastAsia"/>
          <w:lang w:val="fr-FR"/>
        </w:rPr>
        <w:t>处理中，会首先根据支付渠道信息完成消费者侧的退款，对于非华为渠道，会调用外部支付平台的接口完成该过程</w:t>
      </w:r>
      <w:r w:rsidR="008A731D">
        <w:rPr>
          <w:rFonts w:hint="eastAsia"/>
          <w:lang w:val="fr-FR"/>
        </w:rPr>
        <w:t>，反之</w:t>
      </w:r>
      <w:r w:rsidR="003D056C">
        <w:rPr>
          <w:rFonts w:hint="eastAsia"/>
          <w:lang w:val="fr-FR"/>
        </w:rPr>
        <w:t>，支付平台</w:t>
      </w:r>
      <w:r w:rsidR="008A731D">
        <w:rPr>
          <w:rFonts w:hint="eastAsia"/>
          <w:lang w:val="fr-FR"/>
        </w:rPr>
        <w:t>内部完成退款到华为钱包</w:t>
      </w:r>
      <w:r w:rsidR="003D056C">
        <w:rPr>
          <w:rFonts w:hint="eastAsia"/>
          <w:lang w:val="fr-FR"/>
        </w:rPr>
        <w:t>。</w:t>
      </w:r>
      <w:r w:rsidR="00D66B3C">
        <w:rPr>
          <w:rFonts w:hint="eastAsia"/>
          <w:lang w:val="fr-FR"/>
        </w:rPr>
        <w:t>消费者</w:t>
      </w:r>
      <w:r w:rsidR="003D056C">
        <w:rPr>
          <w:rFonts w:hint="eastAsia"/>
          <w:lang w:val="fr-FR"/>
        </w:rPr>
        <w:t>侧</w:t>
      </w:r>
      <w:r w:rsidR="00D66B3C">
        <w:rPr>
          <w:rFonts w:hint="eastAsia"/>
          <w:lang w:val="fr-FR"/>
        </w:rPr>
        <w:t>退款成功后，将更新商户侧交易的状态为“已退”；</w:t>
      </w:r>
    </w:p>
    <w:p w:rsidR="00A64764" w:rsidRDefault="00A64764" w:rsidP="00A64764">
      <w:pPr>
        <w:ind w:firstLineChars="150" w:firstLine="315"/>
        <w:rPr>
          <w:lang w:val="fr-FR"/>
        </w:rPr>
      </w:pPr>
      <w:r>
        <w:rPr>
          <w:rFonts w:hint="eastAsia"/>
          <w:lang w:val="fr-FR"/>
        </w:rPr>
        <w:t>对于原始交易为预付款、</w:t>
      </w:r>
      <w:r>
        <w:rPr>
          <w:rFonts w:hint="eastAsia"/>
          <w:lang w:val="fr-FR"/>
        </w:rPr>
        <w:t>M2E</w:t>
      </w:r>
      <w:r>
        <w:rPr>
          <w:rFonts w:hint="eastAsia"/>
          <w:lang w:val="fr-FR"/>
        </w:rPr>
        <w:t>、</w:t>
      </w:r>
      <w:r>
        <w:rPr>
          <w:rFonts w:hint="eastAsia"/>
          <w:lang w:val="fr-FR"/>
        </w:rPr>
        <w:t>FPX</w:t>
      </w:r>
      <w:r>
        <w:rPr>
          <w:rFonts w:hint="eastAsia"/>
          <w:lang w:val="fr-FR"/>
        </w:rPr>
        <w:t>的订单的退款，系统支持多次、部分退款，总退款金额不能超出原始支付金额。其处理过程大致为：首先判断总退款金额是否小于或等于支付金额，其次根据支付渠道完成指定金额消费者侧的退款。成功后，形成新的退款订单保存在</w:t>
      </w:r>
      <w:r w:rsidR="002E61C4">
        <w:rPr>
          <w:rFonts w:hint="eastAsia"/>
          <w:lang w:val="fr-FR"/>
        </w:rPr>
        <w:t>t_appdetailinfo</w:t>
      </w:r>
      <w:r>
        <w:rPr>
          <w:rFonts w:hint="eastAsia"/>
          <w:lang w:val="fr-FR"/>
        </w:rPr>
        <w:t>表。（详情请参考数据库接口文档）</w:t>
      </w:r>
    </w:p>
    <w:p w:rsidR="00A64764" w:rsidRDefault="00A64764" w:rsidP="00A64764">
      <w:pPr>
        <w:ind w:firstLineChars="150" w:firstLine="315"/>
        <w:rPr>
          <w:lang w:val="fr-FR"/>
        </w:rPr>
      </w:pPr>
      <w:r>
        <w:rPr>
          <w:rFonts w:hint="eastAsia"/>
          <w:lang w:val="fr-FR"/>
        </w:rPr>
        <w:t>注：在</w:t>
      </w:r>
      <w:r>
        <w:rPr>
          <w:rFonts w:hint="eastAsia"/>
          <w:lang w:val="fr-FR"/>
        </w:rPr>
        <w:t>Vmall</w:t>
      </w:r>
      <w:r>
        <w:rPr>
          <w:rFonts w:hint="eastAsia"/>
          <w:lang w:val="fr-FR"/>
        </w:rPr>
        <w:t>订单结算功能不需要在结算平台提供时，结算平台可以不考虑这些退款订单。</w:t>
      </w:r>
      <w:r>
        <w:rPr>
          <w:rFonts w:hint="eastAsia"/>
          <w:lang w:val="fr-FR"/>
        </w:rPr>
        <w:t>BI</w:t>
      </w:r>
      <w:r>
        <w:rPr>
          <w:rFonts w:hint="eastAsia"/>
          <w:lang w:val="fr-FR"/>
        </w:rPr>
        <w:t>的统计也可以不考虑这部分退款订单。但相应的针对华为</w:t>
      </w:r>
      <w:r>
        <w:rPr>
          <w:rFonts w:hint="eastAsia"/>
          <w:lang w:val="fr-FR"/>
        </w:rPr>
        <w:t>vmall</w:t>
      </w:r>
      <w:r>
        <w:rPr>
          <w:rFonts w:hint="eastAsia"/>
          <w:lang w:val="fr-FR"/>
        </w:rPr>
        <w:t>的账单和</w:t>
      </w:r>
      <w:r>
        <w:rPr>
          <w:rFonts w:hint="eastAsia"/>
          <w:lang w:val="fr-FR"/>
        </w:rPr>
        <w:t>BI</w:t>
      </w:r>
      <w:r>
        <w:rPr>
          <w:rFonts w:hint="eastAsia"/>
          <w:lang w:val="fr-FR"/>
        </w:rPr>
        <w:t>统计输出结果将不准确。而在结算平台需要负责</w:t>
      </w:r>
      <w:r>
        <w:rPr>
          <w:rFonts w:hint="eastAsia"/>
          <w:lang w:val="fr-FR"/>
        </w:rPr>
        <w:t>vmall</w:t>
      </w:r>
      <w:r>
        <w:rPr>
          <w:rFonts w:hint="eastAsia"/>
          <w:lang w:val="fr-FR"/>
        </w:rPr>
        <w:t>结算账单时，则必须考虑这些退款订单信息。</w:t>
      </w:r>
    </w:p>
    <w:p w:rsidR="00165900" w:rsidRDefault="00165900" w:rsidP="00A64764">
      <w:pPr>
        <w:ind w:firstLineChars="150" w:firstLine="315"/>
        <w:rPr>
          <w:lang w:val="fr-FR"/>
        </w:rPr>
      </w:pPr>
      <w:r>
        <w:rPr>
          <w:rFonts w:hint="eastAsia"/>
          <w:lang w:val="fr-FR"/>
        </w:rPr>
        <w:t>注：另外，</w:t>
      </w:r>
      <w:r>
        <w:rPr>
          <w:rFonts w:hint="eastAsia"/>
          <w:lang w:val="fr-FR"/>
        </w:rPr>
        <w:t>vmall</w:t>
      </w:r>
      <w:r>
        <w:rPr>
          <w:rFonts w:hint="eastAsia"/>
          <w:lang w:val="fr-FR"/>
        </w:rPr>
        <w:t>的结算账单，如果存在的话，也极有可能要基于</w:t>
      </w:r>
      <w:r>
        <w:rPr>
          <w:rFonts w:hint="eastAsia"/>
          <w:lang w:val="fr-FR"/>
        </w:rPr>
        <w:t>vmall</w:t>
      </w:r>
      <w:r>
        <w:rPr>
          <w:rFonts w:hint="eastAsia"/>
          <w:lang w:val="fr-FR"/>
        </w:rPr>
        <w:t>的订单，而不是支付平台的订单。因此，对于基于支付平台记录的结算账单，可以直接忽略</w:t>
      </w:r>
      <w:r>
        <w:rPr>
          <w:rFonts w:hint="eastAsia"/>
          <w:lang w:val="fr-FR"/>
        </w:rPr>
        <w:t>vmall</w:t>
      </w:r>
      <w:r>
        <w:rPr>
          <w:rFonts w:hint="eastAsia"/>
          <w:lang w:val="fr-FR"/>
        </w:rPr>
        <w:t>商户的数据即可。</w:t>
      </w:r>
    </w:p>
    <w:p w:rsidR="00127A28" w:rsidRDefault="00127A28">
      <w:pPr>
        <w:pStyle w:val="af5"/>
        <w:numPr>
          <w:ilvl w:val="0"/>
          <w:numId w:val="21"/>
        </w:numPr>
        <w:ind w:firstLineChars="0"/>
        <w:rPr>
          <w:lang w:val="fr-FR"/>
        </w:rPr>
      </w:pPr>
    </w:p>
    <w:p w:rsidR="00FF5DE4" w:rsidRDefault="00FF5DE4" w:rsidP="008F1837">
      <w:pPr>
        <w:ind w:firstLineChars="150" w:firstLine="315"/>
        <w:rPr>
          <w:lang w:val="fr-FR"/>
        </w:rPr>
      </w:pPr>
    </w:p>
    <w:p w:rsidR="00A2640C" w:rsidRDefault="00A2640C" w:rsidP="008F1837">
      <w:pPr>
        <w:ind w:firstLineChars="150" w:firstLine="315"/>
        <w:rPr>
          <w:lang w:val="fr-FR"/>
        </w:rPr>
      </w:pPr>
      <w:r>
        <w:rPr>
          <w:rFonts w:hint="eastAsia"/>
          <w:lang w:val="fr-FR"/>
        </w:rPr>
        <w:t>财付通退款在部分情况下是异步结果，而且没有通知机制，因此可能需要启动查询机制主动获取退款状态。</w:t>
      </w:r>
    </w:p>
    <w:p w:rsidR="00A2640C" w:rsidRDefault="00A2640C" w:rsidP="008F1837">
      <w:pPr>
        <w:ind w:firstLineChars="150" w:firstLine="315"/>
        <w:rPr>
          <w:lang w:val="fr-FR"/>
        </w:rPr>
      </w:pPr>
    </w:p>
    <w:p w:rsidR="00FF5DE4" w:rsidRDefault="00FF5DE4" w:rsidP="008F1837">
      <w:pPr>
        <w:ind w:firstLineChars="150" w:firstLine="315"/>
        <w:rPr>
          <w:lang w:val="fr-FR"/>
        </w:rPr>
      </w:pPr>
      <w:r>
        <w:rPr>
          <w:rFonts w:hint="eastAsia"/>
          <w:lang w:val="fr-FR"/>
        </w:rPr>
        <w:t>对于银联渠道，退款通过其退货接口实现。</w:t>
      </w:r>
    </w:p>
    <w:p w:rsidR="009A441A" w:rsidRDefault="009A441A" w:rsidP="008F1837">
      <w:pPr>
        <w:ind w:firstLineChars="150" w:firstLine="315"/>
        <w:rPr>
          <w:lang w:val="fr-FR"/>
        </w:rPr>
      </w:pPr>
      <w:r>
        <w:rPr>
          <w:rFonts w:hint="eastAsia"/>
          <w:lang w:val="fr-FR"/>
        </w:rPr>
        <w:t>MOLPAY</w:t>
      </w:r>
      <w:r>
        <w:rPr>
          <w:rFonts w:hint="eastAsia"/>
          <w:lang w:val="fr-FR"/>
        </w:rPr>
        <w:t>的退款需要实现其异步通知接口，在退款成功时更新退款状态。退款提交成功后，状态处理同支付宝、银联。</w:t>
      </w:r>
    </w:p>
    <w:p w:rsidR="008F1837" w:rsidRDefault="008F1837" w:rsidP="008F1837">
      <w:pPr>
        <w:ind w:firstLineChars="150" w:firstLine="315"/>
      </w:pPr>
      <w:r w:rsidRPr="00B23ACB">
        <w:rPr>
          <w:rFonts w:hint="eastAsia"/>
          <w:lang w:val="fr-FR"/>
        </w:rPr>
        <w:t>HTTP</w:t>
      </w:r>
      <w:r>
        <w:rPr>
          <w:rFonts w:hint="eastAsia"/>
        </w:rPr>
        <w:t>请求方式</w:t>
      </w:r>
      <w:r w:rsidRPr="00B23ACB">
        <w:rPr>
          <w:rFonts w:hint="eastAsia"/>
          <w:lang w:val="fr-FR"/>
        </w:rPr>
        <w:t>：</w:t>
      </w:r>
      <w:r w:rsidRPr="00B23ACB">
        <w:rPr>
          <w:rFonts w:hint="eastAsia"/>
          <w:lang w:val="fr-FR"/>
        </w:rPr>
        <w:t xml:space="preserve"> </w:t>
      </w:r>
      <w:r>
        <w:rPr>
          <w:rFonts w:hint="eastAsia"/>
        </w:rPr>
        <w:t>POST</w:t>
      </w:r>
    </w:p>
    <w:p w:rsidR="00B676BC" w:rsidRPr="005F1769" w:rsidRDefault="00B676BC" w:rsidP="00B676BC">
      <w:pPr>
        <w:pStyle w:val="3"/>
        <w:rPr>
          <w:sz w:val="21"/>
          <w:szCs w:val="21"/>
        </w:rPr>
      </w:pPr>
      <w:r>
        <w:rPr>
          <w:rFonts w:hint="eastAsia"/>
          <w:sz w:val="21"/>
          <w:szCs w:val="21"/>
        </w:rPr>
        <w:lastRenderedPageBreak/>
        <w:t>开发者联盟调用接口</w:t>
      </w:r>
    </w:p>
    <w:p w:rsidR="00B676BC" w:rsidRDefault="005B4412" w:rsidP="00B676BC">
      <w:pPr>
        <w:ind w:firstLineChars="150" w:firstLine="315"/>
      </w:pPr>
      <w:r>
        <w:rPr>
          <w:rFonts w:hint="eastAsia"/>
        </w:rPr>
        <w:t>开发者接口</w:t>
      </w:r>
      <w:r w:rsidR="00B676BC" w:rsidRPr="00527994">
        <w:rPr>
          <w:rFonts w:hint="eastAsia"/>
        </w:rPr>
        <w:t>：</w:t>
      </w:r>
      <w:r w:rsidR="00B676BC" w:rsidRPr="00527994">
        <w:t xml:space="preserve">String </w:t>
      </w:r>
      <w:r w:rsidR="00021C56">
        <w:rPr>
          <w:rFonts w:hint="eastAsia"/>
        </w:rPr>
        <w:t xml:space="preserve"> </w:t>
      </w:r>
      <w:r w:rsidR="00FA69E7">
        <w:rPr>
          <w:color w:val="1F497D"/>
        </w:rPr>
        <w:t>huawei.trade.serv</w:t>
      </w:r>
      <w:r w:rsidR="00FA69E7">
        <w:rPr>
          <w:rFonts w:hint="eastAsia"/>
          <w:color w:val="1F497D"/>
        </w:rPr>
        <w:t>i</w:t>
      </w:r>
      <w:r w:rsidR="00FA69E7">
        <w:rPr>
          <w:color w:val="1F497D"/>
        </w:rPr>
        <w:t>c</w:t>
      </w:r>
      <w:r w:rsidR="00FA69E7">
        <w:rPr>
          <w:rFonts w:hint="eastAsia"/>
          <w:color w:val="1F497D"/>
        </w:rPr>
        <w:t>e.</w:t>
      </w:r>
      <w:r w:rsidR="00B676BC" w:rsidRPr="00B23ACB">
        <w:rPr>
          <w:rFonts w:hint="eastAsia"/>
          <w:lang w:val="fr-FR"/>
        </w:rPr>
        <w:t>refund</w:t>
      </w:r>
      <w:r w:rsidR="00B676BC" w:rsidRPr="00527994">
        <w:t>(required String params)</w:t>
      </w:r>
    </w:p>
    <w:p w:rsidR="005B4412" w:rsidRPr="00527994" w:rsidRDefault="005B4412" w:rsidP="00B676BC">
      <w:pPr>
        <w:ind w:firstLineChars="150" w:firstLine="315"/>
      </w:pPr>
      <w:r>
        <w:rPr>
          <w:rFonts w:hint="eastAsia"/>
        </w:rPr>
        <w:t>管理者接口：</w:t>
      </w:r>
      <w:r>
        <w:rPr>
          <w:rFonts w:hint="eastAsia"/>
        </w:rPr>
        <w:t>S</w:t>
      </w:r>
      <w:r w:rsidRPr="00527994">
        <w:t xml:space="preserve">tring </w:t>
      </w:r>
      <w:r>
        <w:rPr>
          <w:rFonts w:hint="eastAsia"/>
        </w:rPr>
        <w:t xml:space="preserve"> huawei.trade.mgt.</w:t>
      </w:r>
      <w:r w:rsidRPr="00B23ACB">
        <w:rPr>
          <w:rFonts w:hint="eastAsia"/>
          <w:lang w:val="fr-FR"/>
        </w:rPr>
        <w:t>refund</w:t>
      </w:r>
      <w:r w:rsidRPr="00527994">
        <w:t>(required String params)</w:t>
      </w:r>
    </w:p>
    <w:p w:rsidR="00B676BC" w:rsidRDefault="00D9471D" w:rsidP="008F1837">
      <w:pPr>
        <w:ind w:firstLineChars="150" w:firstLine="315"/>
      </w:pPr>
      <w:r>
        <w:rPr>
          <w:rFonts w:hint="eastAsia"/>
        </w:rPr>
        <w:t>对于开发者接口，只有“</w:t>
      </w:r>
      <w:r w:rsidR="008A7047">
        <w:rPr>
          <w:rFonts w:hint="eastAsia"/>
        </w:rPr>
        <w:t>惠生活</w:t>
      </w:r>
      <w:r>
        <w:rPr>
          <w:rFonts w:hint="eastAsia"/>
        </w:rPr>
        <w:t>”的订单允许通过该接口提交退款请求，由订单的</w:t>
      </w:r>
      <w:r>
        <w:rPr>
          <w:rFonts w:hint="eastAsia"/>
        </w:rPr>
        <w:t>servicecatalog</w:t>
      </w:r>
      <w:r>
        <w:rPr>
          <w:rFonts w:hint="eastAsia"/>
        </w:rPr>
        <w:t>（</w:t>
      </w:r>
      <w:r w:rsidR="00F21F91">
        <w:rPr>
          <w:rFonts w:hint="eastAsia"/>
          <w:i/>
          <w:sz w:val="20"/>
        </w:rPr>
        <w:t>X3</w:t>
      </w:r>
      <w:r>
        <w:rPr>
          <w:rFonts w:hint="eastAsia"/>
          <w:i/>
          <w:sz w:val="20"/>
        </w:rPr>
        <w:t>为</w:t>
      </w:r>
      <w:r w:rsidR="00F21F91">
        <w:rPr>
          <w:rFonts w:hint="eastAsia"/>
          <w:i/>
          <w:sz w:val="20"/>
        </w:rPr>
        <w:t>惠生活</w:t>
      </w:r>
      <w:r>
        <w:rPr>
          <w:rFonts w:hint="eastAsia"/>
        </w:rPr>
        <w:t>）识别，可配置，支持</w:t>
      </w:r>
      <w:r>
        <w:rPr>
          <w:rFonts w:hint="eastAsia"/>
        </w:rPr>
        <w:t>servicecatalog</w:t>
      </w:r>
      <w:r>
        <w:rPr>
          <w:rFonts w:hint="eastAsia"/>
        </w:rPr>
        <w:t>列表。</w:t>
      </w:r>
    </w:p>
    <w:p w:rsidR="003D76A8" w:rsidRDefault="003D76A8" w:rsidP="008F1837">
      <w:pPr>
        <w:ind w:firstLineChars="150" w:firstLine="315"/>
      </w:pPr>
      <w:r>
        <w:rPr>
          <w:rFonts w:hint="eastAsia"/>
        </w:rPr>
        <w:t>serviceCatalog</w:t>
      </w:r>
      <w:r>
        <w:rPr>
          <w:rFonts w:hint="eastAsia"/>
        </w:rPr>
        <w:t>为</w:t>
      </w:r>
      <w:r>
        <w:rPr>
          <w:rFonts w:hint="eastAsia"/>
        </w:rPr>
        <w:t>H8</w:t>
      </w:r>
      <w:r>
        <w:rPr>
          <w:rFonts w:hint="eastAsia"/>
        </w:rPr>
        <w:t>、</w:t>
      </w:r>
      <w:r>
        <w:rPr>
          <w:rFonts w:hint="eastAsia"/>
        </w:rPr>
        <w:t>H9</w:t>
      </w:r>
      <w:r>
        <w:rPr>
          <w:rFonts w:hint="eastAsia"/>
        </w:rPr>
        <w:t>的订单不允许退款。</w:t>
      </w:r>
    </w:p>
    <w:p w:rsidR="00CD71A9" w:rsidRDefault="00CD71A9" w:rsidP="008F1837">
      <w:pPr>
        <w:ind w:firstLineChars="150" w:firstLine="315"/>
      </w:pPr>
      <w:r>
        <w:t>V</w:t>
      </w:r>
      <w:r>
        <w:rPr>
          <w:rFonts w:hint="eastAsia"/>
        </w:rPr>
        <w:t>mall</w:t>
      </w:r>
      <w:r>
        <w:rPr>
          <w:rFonts w:hint="eastAsia"/>
        </w:rPr>
        <w:t>支付方式、支付宝、</w:t>
      </w:r>
      <w:r w:rsidR="00DE06A2">
        <w:rPr>
          <w:rFonts w:hint="eastAsia"/>
        </w:rPr>
        <w:t>现金</w:t>
      </w:r>
      <w:r>
        <w:rPr>
          <w:rFonts w:hint="eastAsia"/>
        </w:rPr>
        <w:t>余额、借记卡、信用卡支付方式支持部分退款。</w:t>
      </w:r>
    </w:p>
    <w:p w:rsidR="00D9471D" w:rsidRPr="00FB2926" w:rsidRDefault="00D9471D" w:rsidP="008F1837">
      <w:pPr>
        <w:ind w:firstLineChars="150" w:firstLine="315"/>
      </w:pPr>
    </w:p>
    <w:p w:rsidR="008F1837" w:rsidRPr="00990213" w:rsidRDefault="008F1837" w:rsidP="00B676BC">
      <w:pPr>
        <w:ind w:firstLineChars="150" w:firstLine="316"/>
        <w:rPr>
          <w:b/>
        </w:rPr>
      </w:pPr>
      <w:r w:rsidRPr="00990213">
        <w:rPr>
          <w:rFonts w:hint="eastAsia"/>
          <w:b/>
        </w:rPr>
        <w:t>请求接口参数描述</w:t>
      </w:r>
      <w:r>
        <w:rPr>
          <w:rFonts w:hint="eastAsia"/>
          <w:b/>
        </w:rPr>
        <w:t>：</w:t>
      </w:r>
    </w:p>
    <w:tbl>
      <w:tblPr>
        <w:tblW w:w="8248" w:type="dxa"/>
        <w:tblInd w:w="121" w:type="dxa"/>
        <w:tblLayout w:type="fixed"/>
        <w:tblCellMar>
          <w:left w:w="0" w:type="dxa"/>
          <w:right w:w="0" w:type="dxa"/>
        </w:tblCellMar>
        <w:tblLook w:val="0000"/>
      </w:tblPr>
      <w:tblGrid>
        <w:gridCol w:w="1727"/>
        <w:gridCol w:w="1134"/>
        <w:gridCol w:w="4678"/>
        <w:gridCol w:w="709"/>
      </w:tblGrid>
      <w:tr w:rsidR="008F1837" w:rsidRPr="00270E48" w:rsidTr="000926FD">
        <w:tc>
          <w:tcPr>
            <w:tcW w:w="1727"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8F1837" w:rsidRPr="00270E48" w:rsidRDefault="008F1837" w:rsidP="00FB6025">
            <w:pPr>
              <w:spacing w:line="307" w:lineRule="exact"/>
              <w:ind w:left="102" w:right="-20"/>
              <w:rPr>
                <w:sz w:val="24"/>
                <w:szCs w:val="24"/>
              </w:rPr>
            </w:pPr>
            <w:r>
              <w:rPr>
                <w:rFonts w:ascii="微软雅黑" w:eastAsia="微软雅黑" w:cs="微软雅黑" w:hint="eastAsia"/>
                <w:b/>
                <w:bCs/>
                <w:spacing w:val="12"/>
                <w:position w:val="-1"/>
              </w:rPr>
              <w:t>参数名称</w:t>
            </w:r>
          </w:p>
        </w:tc>
        <w:tc>
          <w:tcPr>
            <w:tcW w:w="1134"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8F1837" w:rsidRPr="00270E48" w:rsidRDefault="008F1837" w:rsidP="00FB6025">
            <w:pPr>
              <w:spacing w:line="307" w:lineRule="exact"/>
              <w:ind w:left="102" w:right="-20"/>
              <w:rPr>
                <w:sz w:val="24"/>
                <w:szCs w:val="24"/>
              </w:rPr>
            </w:pPr>
            <w:r>
              <w:rPr>
                <w:rFonts w:ascii="微软雅黑" w:eastAsia="微软雅黑" w:cs="微软雅黑" w:hint="eastAsia"/>
                <w:b/>
                <w:bCs/>
                <w:spacing w:val="12"/>
                <w:position w:val="-1"/>
              </w:rPr>
              <w:t>参数类型</w:t>
            </w:r>
          </w:p>
        </w:tc>
        <w:tc>
          <w:tcPr>
            <w:tcW w:w="4678"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8F1837" w:rsidRPr="00270E48" w:rsidRDefault="008F1837" w:rsidP="00FB6025">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8F1837" w:rsidRPr="00270E48" w:rsidRDefault="008F1837" w:rsidP="00FB6025">
            <w:pPr>
              <w:spacing w:line="307" w:lineRule="exact"/>
              <w:ind w:left="102" w:right="-20"/>
              <w:rPr>
                <w:sz w:val="24"/>
                <w:szCs w:val="24"/>
              </w:rPr>
            </w:pPr>
            <w:r>
              <w:rPr>
                <w:rFonts w:ascii="微软雅黑" w:eastAsia="微软雅黑" w:cs="微软雅黑" w:hint="eastAsia"/>
                <w:b/>
                <w:bCs/>
                <w:spacing w:val="12"/>
                <w:position w:val="-1"/>
              </w:rPr>
              <w:t>可选</w:t>
            </w:r>
          </w:p>
        </w:tc>
      </w:tr>
      <w:tr w:rsidR="008F1837" w:rsidRPr="00270E48" w:rsidTr="000926FD">
        <w:tc>
          <w:tcPr>
            <w:tcW w:w="1727" w:type="dxa"/>
            <w:tcBorders>
              <w:top w:val="single" w:sz="4" w:space="0" w:color="000000"/>
              <w:left w:val="single" w:sz="4" w:space="0" w:color="000000"/>
              <w:bottom w:val="single" w:sz="4" w:space="0" w:color="000000"/>
              <w:right w:val="single" w:sz="4" w:space="0" w:color="000000"/>
            </w:tcBorders>
            <w:vAlign w:val="center"/>
          </w:tcPr>
          <w:p w:rsidR="00BE33B1" w:rsidRPr="00286EBC" w:rsidRDefault="00782A7D" w:rsidP="008A3D9D">
            <w:pPr>
              <w:ind w:right="-20"/>
              <w:jc w:val="both"/>
            </w:pPr>
            <w:r>
              <w:rPr>
                <w:rFonts w:hint="eastAsia"/>
              </w:rPr>
              <w:t>sourceID</w:t>
            </w:r>
          </w:p>
        </w:tc>
        <w:tc>
          <w:tcPr>
            <w:tcW w:w="1134" w:type="dxa"/>
            <w:tcBorders>
              <w:top w:val="single" w:sz="4" w:space="0" w:color="000000"/>
              <w:left w:val="single" w:sz="4" w:space="0" w:color="000000"/>
              <w:bottom w:val="single" w:sz="4" w:space="0" w:color="000000"/>
              <w:right w:val="single" w:sz="4" w:space="0" w:color="000000"/>
            </w:tcBorders>
            <w:vAlign w:val="center"/>
          </w:tcPr>
          <w:p w:rsidR="008F1837" w:rsidRPr="00286EBC" w:rsidRDefault="00782A7D" w:rsidP="006938D8">
            <w:pPr>
              <w:ind w:right="-20"/>
              <w:jc w:val="both"/>
            </w:pPr>
            <w:r>
              <w:rPr>
                <w:rFonts w:hint="eastAsia"/>
              </w:rPr>
              <w:t>String</w:t>
            </w:r>
          </w:p>
        </w:tc>
        <w:tc>
          <w:tcPr>
            <w:tcW w:w="4678" w:type="dxa"/>
            <w:tcBorders>
              <w:top w:val="single" w:sz="4" w:space="0" w:color="000000"/>
              <w:left w:val="single" w:sz="4" w:space="0" w:color="000000"/>
              <w:bottom w:val="single" w:sz="4" w:space="0" w:color="000000"/>
              <w:right w:val="single" w:sz="4" w:space="0" w:color="000000"/>
            </w:tcBorders>
            <w:vAlign w:val="center"/>
          </w:tcPr>
          <w:p w:rsidR="008F1837" w:rsidRDefault="00782A7D" w:rsidP="008A3D9D">
            <w:pPr>
              <w:spacing w:line="312" w:lineRule="exact"/>
              <w:ind w:right="-20"/>
              <w:jc w:val="both"/>
            </w:pPr>
            <w:r>
              <w:rPr>
                <w:rFonts w:hint="eastAsia"/>
              </w:rPr>
              <w:t>来源</w:t>
            </w:r>
          </w:p>
          <w:p w:rsidR="00782A7D" w:rsidRDefault="0035150C" w:rsidP="008A3D9D">
            <w:pPr>
              <w:spacing w:line="312" w:lineRule="exact"/>
              <w:ind w:right="-20"/>
              <w:jc w:val="both"/>
            </w:pPr>
            <w:r>
              <w:rPr>
                <w:rFonts w:hint="eastAsia"/>
              </w:rPr>
              <w:t>E-COM</w:t>
            </w:r>
            <w:r w:rsidR="00782A7D">
              <w:rPr>
                <w:rFonts w:hint="eastAsia"/>
              </w:rPr>
              <w:t>：</w:t>
            </w:r>
            <w:r w:rsidR="00782A7D">
              <w:rPr>
                <w:rFonts w:hint="eastAsia"/>
              </w:rPr>
              <w:t>vmall</w:t>
            </w:r>
            <w:r w:rsidR="00782A7D">
              <w:rPr>
                <w:rFonts w:hint="eastAsia"/>
              </w:rPr>
              <w:t>商城</w:t>
            </w:r>
          </w:p>
          <w:p w:rsidR="00782A7D" w:rsidRDefault="00782A7D" w:rsidP="008A3D9D">
            <w:pPr>
              <w:spacing w:line="312" w:lineRule="exact"/>
              <w:ind w:right="-20"/>
              <w:jc w:val="both"/>
            </w:pPr>
            <w:r>
              <w:rPr>
                <w:rFonts w:hint="eastAsia"/>
              </w:rPr>
              <w:t>ADMIN</w:t>
            </w:r>
            <w:r>
              <w:rPr>
                <w:rFonts w:hint="eastAsia"/>
              </w:rPr>
              <w:t>：支付管理台</w:t>
            </w:r>
          </w:p>
          <w:p w:rsidR="00782A7D" w:rsidRDefault="00782A7D" w:rsidP="008A3D9D">
            <w:pPr>
              <w:spacing w:line="312" w:lineRule="exact"/>
              <w:ind w:right="-20"/>
              <w:jc w:val="both"/>
            </w:pPr>
            <w:r>
              <w:rPr>
                <w:rFonts w:hint="eastAsia"/>
              </w:rPr>
              <w:t>LEAGUE</w:t>
            </w:r>
            <w:r>
              <w:rPr>
                <w:rFonts w:hint="eastAsia"/>
              </w:rPr>
              <w:t>：联盟</w:t>
            </w:r>
          </w:p>
          <w:p w:rsidR="00782A7D" w:rsidRPr="00775C76" w:rsidRDefault="00782A7D" w:rsidP="008A3D9D">
            <w:pPr>
              <w:spacing w:line="312" w:lineRule="exact"/>
              <w:ind w:right="-20"/>
              <w:jc w:val="both"/>
            </w:pPr>
            <w:r>
              <w:rPr>
                <w:rFonts w:hint="eastAsia"/>
              </w:rPr>
              <w:t>每个</w:t>
            </w:r>
            <w:r>
              <w:rPr>
                <w:rFonts w:hint="eastAsia"/>
              </w:rPr>
              <w:t>source</w:t>
            </w:r>
            <w:r>
              <w:rPr>
                <w:rFonts w:hint="eastAsia"/>
              </w:rPr>
              <w:t>分配独立的</w:t>
            </w:r>
            <w:r>
              <w:rPr>
                <w:rFonts w:hint="eastAsia"/>
              </w:rPr>
              <w:t>SHA</w:t>
            </w:r>
            <w:r>
              <w:rPr>
                <w:rFonts w:hint="eastAsia"/>
              </w:rPr>
              <w:t>钥匙，不输入时采用缺省钥匙。</w:t>
            </w:r>
          </w:p>
        </w:tc>
        <w:tc>
          <w:tcPr>
            <w:tcW w:w="709" w:type="dxa"/>
            <w:tcBorders>
              <w:top w:val="single" w:sz="4" w:space="0" w:color="000000"/>
              <w:left w:val="single" w:sz="4" w:space="0" w:color="000000"/>
              <w:bottom w:val="single" w:sz="4" w:space="0" w:color="000000"/>
              <w:right w:val="single" w:sz="4" w:space="0" w:color="000000"/>
            </w:tcBorders>
            <w:vAlign w:val="center"/>
          </w:tcPr>
          <w:p w:rsidR="008F1837" w:rsidRPr="00775C76" w:rsidRDefault="00FA26A3" w:rsidP="008A3D9D">
            <w:pPr>
              <w:jc w:val="both"/>
            </w:pPr>
            <w:r>
              <w:rPr>
                <w:rFonts w:hint="eastAsia"/>
              </w:rPr>
              <w:t>可选</w:t>
            </w:r>
          </w:p>
        </w:tc>
      </w:tr>
      <w:tr w:rsidR="00782A7D" w:rsidRPr="00270E48" w:rsidTr="000926FD">
        <w:tc>
          <w:tcPr>
            <w:tcW w:w="1727" w:type="dxa"/>
            <w:tcBorders>
              <w:top w:val="single" w:sz="4" w:space="0" w:color="000000"/>
              <w:left w:val="single" w:sz="4" w:space="0" w:color="000000"/>
              <w:bottom w:val="single" w:sz="4" w:space="0" w:color="000000"/>
              <w:right w:val="single" w:sz="4" w:space="0" w:color="000000"/>
            </w:tcBorders>
            <w:vAlign w:val="center"/>
          </w:tcPr>
          <w:p w:rsidR="00782A7D" w:rsidRDefault="00782A7D" w:rsidP="008A3D9D">
            <w:pPr>
              <w:ind w:right="-20"/>
              <w:jc w:val="both"/>
            </w:pPr>
            <w:r>
              <w:rPr>
                <w:rFonts w:hint="eastAsia"/>
              </w:rPr>
              <w:t>orderID</w:t>
            </w:r>
          </w:p>
        </w:tc>
        <w:tc>
          <w:tcPr>
            <w:tcW w:w="1134" w:type="dxa"/>
            <w:tcBorders>
              <w:top w:val="single" w:sz="4" w:space="0" w:color="000000"/>
              <w:left w:val="single" w:sz="4" w:space="0" w:color="000000"/>
              <w:bottom w:val="single" w:sz="4" w:space="0" w:color="000000"/>
              <w:right w:val="single" w:sz="4" w:space="0" w:color="000000"/>
            </w:tcBorders>
            <w:vAlign w:val="center"/>
          </w:tcPr>
          <w:p w:rsidR="00782A7D" w:rsidRPr="00286EBC" w:rsidRDefault="00782A7D" w:rsidP="006938D8">
            <w:pPr>
              <w:ind w:right="-20"/>
              <w:jc w:val="both"/>
            </w:pPr>
            <w:r w:rsidRPr="00286EBC">
              <w:rPr>
                <w:rFonts w:hint="eastAsia"/>
              </w:rPr>
              <w:t>String</w:t>
            </w:r>
          </w:p>
        </w:tc>
        <w:tc>
          <w:tcPr>
            <w:tcW w:w="4678" w:type="dxa"/>
            <w:tcBorders>
              <w:top w:val="single" w:sz="4" w:space="0" w:color="000000"/>
              <w:left w:val="single" w:sz="4" w:space="0" w:color="000000"/>
              <w:bottom w:val="single" w:sz="4" w:space="0" w:color="000000"/>
              <w:right w:val="single" w:sz="4" w:space="0" w:color="000000"/>
            </w:tcBorders>
            <w:vAlign w:val="center"/>
          </w:tcPr>
          <w:p w:rsidR="00782A7D" w:rsidRDefault="00782A7D" w:rsidP="008A3D9D">
            <w:pPr>
              <w:spacing w:line="312" w:lineRule="exact"/>
              <w:ind w:right="-20"/>
              <w:jc w:val="both"/>
            </w:pPr>
            <w:r>
              <w:rPr>
                <w:rFonts w:hint="eastAsia"/>
              </w:rPr>
              <w:t>华为订单号</w:t>
            </w:r>
          </w:p>
        </w:tc>
        <w:tc>
          <w:tcPr>
            <w:tcW w:w="709" w:type="dxa"/>
            <w:tcBorders>
              <w:top w:val="single" w:sz="4" w:space="0" w:color="000000"/>
              <w:left w:val="single" w:sz="4" w:space="0" w:color="000000"/>
              <w:bottom w:val="single" w:sz="4" w:space="0" w:color="000000"/>
              <w:right w:val="single" w:sz="4" w:space="0" w:color="000000"/>
            </w:tcBorders>
            <w:vAlign w:val="center"/>
          </w:tcPr>
          <w:p w:rsidR="00782A7D" w:rsidRPr="00775C76" w:rsidRDefault="00782A7D" w:rsidP="008A3D9D">
            <w:pPr>
              <w:jc w:val="both"/>
            </w:pPr>
            <w:r w:rsidRPr="00775C76">
              <w:rPr>
                <w:rFonts w:hint="eastAsia"/>
              </w:rPr>
              <w:t>必选</w:t>
            </w:r>
          </w:p>
        </w:tc>
      </w:tr>
      <w:tr w:rsidR="00C52208" w:rsidRPr="00270E48" w:rsidTr="000926FD">
        <w:tc>
          <w:tcPr>
            <w:tcW w:w="1727" w:type="dxa"/>
            <w:tcBorders>
              <w:top w:val="single" w:sz="4" w:space="0" w:color="000000"/>
              <w:left w:val="single" w:sz="4" w:space="0" w:color="000000"/>
              <w:bottom w:val="single" w:sz="4" w:space="0" w:color="000000"/>
              <w:right w:val="single" w:sz="4" w:space="0" w:color="000000"/>
            </w:tcBorders>
            <w:vAlign w:val="center"/>
          </w:tcPr>
          <w:p w:rsidR="00C52208" w:rsidRDefault="00C52208" w:rsidP="008A3D9D">
            <w:pPr>
              <w:ind w:right="-20"/>
              <w:jc w:val="both"/>
            </w:pPr>
            <w:r>
              <w:t>request</w:t>
            </w:r>
            <w:r>
              <w:rPr>
                <w:rFonts w:hint="eastAsia"/>
              </w:rPr>
              <w:t>I</w:t>
            </w:r>
            <w:r>
              <w:t>d</w:t>
            </w:r>
          </w:p>
        </w:tc>
        <w:tc>
          <w:tcPr>
            <w:tcW w:w="1134" w:type="dxa"/>
            <w:tcBorders>
              <w:top w:val="single" w:sz="4" w:space="0" w:color="000000"/>
              <w:left w:val="single" w:sz="4" w:space="0" w:color="000000"/>
              <w:bottom w:val="single" w:sz="4" w:space="0" w:color="000000"/>
              <w:right w:val="single" w:sz="4" w:space="0" w:color="000000"/>
            </w:tcBorders>
            <w:vAlign w:val="center"/>
          </w:tcPr>
          <w:p w:rsidR="00C52208" w:rsidRPr="00286EBC" w:rsidRDefault="00C52208" w:rsidP="006938D8">
            <w:pPr>
              <w:ind w:right="-20"/>
              <w:jc w:val="both"/>
            </w:pPr>
            <w:r>
              <w:rPr>
                <w:rFonts w:hint="eastAsia"/>
              </w:rPr>
              <w:t>String</w:t>
            </w:r>
          </w:p>
        </w:tc>
        <w:tc>
          <w:tcPr>
            <w:tcW w:w="4678" w:type="dxa"/>
            <w:tcBorders>
              <w:top w:val="single" w:sz="4" w:space="0" w:color="000000"/>
              <w:left w:val="single" w:sz="4" w:space="0" w:color="000000"/>
              <w:bottom w:val="single" w:sz="4" w:space="0" w:color="000000"/>
              <w:right w:val="single" w:sz="4" w:space="0" w:color="000000"/>
            </w:tcBorders>
            <w:vAlign w:val="center"/>
          </w:tcPr>
          <w:p w:rsidR="00C52208" w:rsidRDefault="00C52208" w:rsidP="008A3D9D">
            <w:pPr>
              <w:spacing w:line="312" w:lineRule="exact"/>
              <w:ind w:right="-20"/>
              <w:jc w:val="both"/>
            </w:pPr>
            <w:r>
              <w:rPr>
                <w:rFonts w:hint="eastAsia"/>
              </w:rPr>
              <w:t>外部请求号</w:t>
            </w:r>
          </w:p>
          <w:p w:rsidR="00C52208" w:rsidRDefault="00C52208" w:rsidP="008A3D9D">
            <w:pPr>
              <w:spacing w:line="312" w:lineRule="exact"/>
              <w:ind w:right="-20"/>
              <w:jc w:val="both"/>
            </w:pPr>
            <w:r>
              <w:rPr>
                <w:rFonts w:hint="eastAsia"/>
              </w:rPr>
              <w:t>注：</w:t>
            </w:r>
            <w:r w:rsidR="0035150C">
              <w:rPr>
                <w:rFonts w:hint="eastAsia"/>
              </w:rPr>
              <w:t>外部系统通过本字段进行重入处理。</w:t>
            </w:r>
          </w:p>
          <w:p w:rsidR="00A64764" w:rsidRDefault="0035150C" w:rsidP="00C36DDC">
            <w:pPr>
              <w:spacing w:line="312" w:lineRule="exact"/>
              <w:ind w:right="-20"/>
              <w:jc w:val="both"/>
            </w:pPr>
            <w:r>
              <w:rPr>
                <w:rFonts w:hint="eastAsia"/>
              </w:rPr>
              <w:t>注：没有输入时，系统自动</w:t>
            </w:r>
            <w:r w:rsidR="00C36DDC">
              <w:rPr>
                <w:rFonts w:hint="eastAsia"/>
              </w:rPr>
              <w:t>生成。</w:t>
            </w:r>
          </w:p>
        </w:tc>
        <w:tc>
          <w:tcPr>
            <w:tcW w:w="709" w:type="dxa"/>
            <w:tcBorders>
              <w:top w:val="single" w:sz="4" w:space="0" w:color="000000"/>
              <w:left w:val="single" w:sz="4" w:space="0" w:color="000000"/>
              <w:bottom w:val="single" w:sz="4" w:space="0" w:color="000000"/>
              <w:right w:val="single" w:sz="4" w:space="0" w:color="000000"/>
            </w:tcBorders>
            <w:vAlign w:val="center"/>
          </w:tcPr>
          <w:p w:rsidR="00C52208" w:rsidRPr="00775C76" w:rsidRDefault="00C52208" w:rsidP="008A3D9D">
            <w:pPr>
              <w:jc w:val="both"/>
            </w:pPr>
            <w:r>
              <w:rPr>
                <w:rFonts w:hint="eastAsia"/>
              </w:rPr>
              <w:t>可选</w:t>
            </w:r>
          </w:p>
        </w:tc>
      </w:tr>
      <w:tr w:rsidR="008F1837" w:rsidRPr="00270E48" w:rsidTr="000926FD">
        <w:tc>
          <w:tcPr>
            <w:tcW w:w="1727" w:type="dxa"/>
            <w:tcBorders>
              <w:top w:val="single" w:sz="4" w:space="0" w:color="000000"/>
              <w:left w:val="single" w:sz="4" w:space="0" w:color="000000"/>
              <w:bottom w:val="single" w:sz="4" w:space="0" w:color="000000"/>
              <w:right w:val="single" w:sz="4" w:space="0" w:color="000000"/>
            </w:tcBorders>
            <w:vAlign w:val="center"/>
          </w:tcPr>
          <w:p w:rsidR="008F1837" w:rsidRPr="00286EBC" w:rsidRDefault="008F1837" w:rsidP="00FB6025">
            <w:pPr>
              <w:ind w:right="-20"/>
            </w:pPr>
            <w:r w:rsidRPr="00286EBC">
              <w:rPr>
                <w:rFonts w:hint="eastAsia"/>
              </w:rPr>
              <w:t>amount</w:t>
            </w:r>
          </w:p>
        </w:tc>
        <w:tc>
          <w:tcPr>
            <w:tcW w:w="1134" w:type="dxa"/>
            <w:tcBorders>
              <w:top w:val="single" w:sz="4" w:space="0" w:color="000000"/>
              <w:left w:val="single" w:sz="4" w:space="0" w:color="000000"/>
              <w:bottom w:val="single" w:sz="4" w:space="0" w:color="000000"/>
              <w:right w:val="single" w:sz="4" w:space="0" w:color="000000"/>
            </w:tcBorders>
            <w:vAlign w:val="center"/>
          </w:tcPr>
          <w:p w:rsidR="008F1837" w:rsidRPr="00286EBC" w:rsidRDefault="0069616D" w:rsidP="006938D8">
            <w:pPr>
              <w:ind w:right="-20"/>
            </w:pPr>
            <w:r>
              <w:rPr>
                <w:rFonts w:hint="eastAsia"/>
              </w:rPr>
              <w:t>String</w:t>
            </w:r>
          </w:p>
        </w:tc>
        <w:tc>
          <w:tcPr>
            <w:tcW w:w="4678" w:type="dxa"/>
            <w:tcBorders>
              <w:top w:val="single" w:sz="4" w:space="0" w:color="000000"/>
              <w:left w:val="single" w:sz="4" w:space="0" w:color="000000"/>
              <w:bottom w:val="single" w:sz="4" w:space="0" w:color="000000"/>
              <w:right w:val="single" w:sz="4" w:space="0" w:color="000000"/>
            </w:tcBorders>
            <w:vAlign w:val="center"/>
          </w:tcPr>
          <w:p w:rsidR="008F1837" w:rsidRPr="006816C5" w:rsidRDefault="008F1837" w:rsidP="00FB6025">
            <w:pPr>
              <w:spacing w:line="312" w:lineRule="exact"/>
              <w:ind w:right="-20"/>
            </w:pPr>
            <w:r w:rsidRPr="00775C76">
              <w:rPr>
                <w:rFonts w:hint="eastAsia"/>
              </w:rPr>
              <w:t>退款金额</w:t>
            </w:r>
            <w:r w:rsidR="006816C5">
              <w:rPr>
                <w:rFonts w:hint="eastAsia"/>
              </w:rPr>
              <w:t>(</w:t>
            </w:r>
            <w:r w:rsidR="006816C5">
              <w:rPr>
                <w:rFonts w:hint="eastAsia"/>
              </w:rPr>
              <w:t>元</w:t>
            </w:r>
            <w:r w:rsidR="006816C5">
              <w:rPr>
                <w:rFonts w:hint="eastAsia"/>
              </w:rPr>
              <w:t>)</w:t>
            </w:r>
            <w:r w:rsidR="006816C5">
              <w:rPr>
                <w:rFonts w:hint="eastAsia"/>
              </w:rPr>
              <w:t>，</w:t>
            </w:r>
            <w:r w:rsidRPr="00775C76">
              <w:rPr>
                <w:rFonts w:hint="eastAsia"/>
              </w:rPr>
              <w:t>精确到小数点后两位</w:t>
            </w:r>
            <w:r w:rsidR="006816C5">
              <w:rPr>
                <w:rFonts w:hint="eastAsia"/>
              </w:rPr>
              <w:t>，如：</w:t>
            </w:r>
            <w:r w:rsidRPr="00775C76">
              <w:rPr>
                <w:rFonts w:hint="eastAsia"/>
              </w:rPr>
              <w:t>20.01</w:t>
            </w:r>
          </w:p>
        </w:tc>
        <w:tc>
          <w:tcPr>
            <w:tcW w:w="709" w:type="dxa"/>
            <w:tcBorders>
              <w:top w:val="single" w:sz="4" w:space="0" w:color="000000"/>
              <w:left w:val="single" w:sz="4" w:space="0" w:color="000000"/>
              <w:bottom w:val="single" w:sz="4" w:space="0" w:color="000000"/>
              <w:right w:val="single" w:sz="4" w:space="0" w:color="000000"/>
            </w:tcBorders>
            <w:vAlign w:val="center"/>
          </w:tcPr>
          <w:p w:rsidR="008F1837" w:rsidRPr="00775C76" w:rsidRDefault="008F1837" w:rsidP="00FB6025">
            <w:r w:rsidRPr="00775C76">
              <w:rPr>
                <w:rFonts w:hint="eastAsia"/>
              </w:rPr>
              <w:t>必选</w:t>
            </w:r>
          </w:p>
        </w:tc>
      </w:tr>
      <w:tr w:rsidR="008F1837" w:rsidRPr="00270E48" w:rsidTr="000926FD">
        <w:tc>
          <w:tcPr>
            <w:tcW w:w="1727" w:type="dxa"/>
            <w:tcBorders>
              <w:top w:val="single" w:sz="4" w:space="0" w:color="000000"/>
              <w:left w:val="single" w:sz="4" w:space="0" w:color="000000"/>
              <w:bottom w:val="single" w:sz="4" w:space="0" w:color="000000"/>
              <w:right w:val="single" w:sz="4" w:space="0" w:color="000000"/>
            </w:tcBorders>
            <w:vAlign w:val="center"/>
          </w:tcPr>
          <w:p w:rsidR="008F1837" w:rsidRPr="00286EBC" w:rsidRDefault="008F1837" w:rsidP="00FB6025">
            <w:pPr>
              <w:ind w:right="-20"/>
            </w:pPr>
            <w:r w:rsidRPr="00286EBC">
              <w:rPr>
                <w:rFonts w:hint="eastAsia"/>
              </w:rPr>
              <w:t>channel</w:t>
            </w:r>
          </w:p>
        </w:tc>
        <w:tc>
          <w:tcPr>
            <w:tcW w:w="1134" w:type="dxa"/>
            <w:tcBorders>
              <w:top w:val="single" w:sz="4" w:space="0" w:color="000000"/>
              <w:left w:val="single" w:sz="4" w:space="0" w:color="000000"/>
              <w:bottom w:val="single" w:sz="4" w:space="0" w:color="000000"/>
              <w:right w:val="single" w:sz="4" w:space="0" w:color="000000"/>
            </w:tcBorders>
            <w:vAlign w:val="center"/>
          </w:tcPr>
          <w:p w:rsidR="008F1837" w:rsidRPr="00286EBC" w:rsidRDefault="008F1837" w:rsidP="006938D8">
            <w:pPr>
              <w:ind w:right="-20"/>
            </w:pPr>
            <w:r w:rsidRPr="00286EBC">
              <w:rPr>
                <w:rFonts w:hint="eastAsia"/>
              </w:rPr>
              <w:t>String</w:t>
            </w:r>
          </w:p>
        </w:tc>
        <w:tc>
          <w:tcPr>
            <w:tcW w:w="4678" w:type="dxa"/>
            <w:tcBorders>
              <w:top w:val="single" w:sz="4" w:space="0" w:color="000000"/>
              <w:left w:val="single" w:sz="4" w:space="0" w:color="000000"/>
              <w:bottom w:val="single" w:sz="4" w:space="0" w:color="000000"/>
              <w:right w:val="single" w:sz="4" w:space="0" w:color="000000"/>
            </w:tcBorders>
            <w:vAlign w:val="center"/>
          </w:tcPr>
          <w:p w:rsidR="003E6D3A" w:rsidRDefault="00FE2C71" w:rsidP="00F82CA4">
            <w:pPr>
              <w:spacing w:line="312" w:lineRule="exact"/>
              <w:ind w:right="-20"/>
            </w:pPr>
            <w:r w:rsidRPr="004A2310">
              <w:rPr>
                <w:rFonts w:hint="eastAsia"/>
              </w:rPr>
              <w:t>渠道</w:t>
            </w:r>
            <w:r>
              <w:rPr>
                <w:rFonts w:hint="eastAsia"/>
              </w:rPr>
              <w:t>类型</w:t>
            </w:r>
            <w:r w:rsidR="006F73CE">
              <w:rPr>
                <w:rFonts w:hint="eastAsia"/>
              </w:rPr>
              <w:t>，</w:t>
            </w:r>
            <w:r w:rsidR="00F82CA4" w:rsidRPr="00775C76">
              <w:rPr>
                <w:rFonts w:hint="eastAsia"/>
              </w:rPr>
              <w:t>取值</w:t>
            </w:r>
            <w:r w:rsidR="008F1837" w:rsidRPr="00775C76">
              <w:rPr>
                <w:rFonts w:hint="eastAsia"/>
              </w:rPr>
              <w:t>分别为</w:t>
            </w:r>
          </w:p>
          <w:p w:rsidR="003E6D3A" w:rsidRDefault="008F1837" w:rsidP="00F82CA4">
            <w:pPr>
              <w:spacing w:line="312" w:lineRule="exact"/>
              <w:ind w:right="-20"/>
            </w:pPr>
            <w:r w:rsidRPr="00775C76">
              <w:rPr>
                <w:rFonts w:hint="eastAsia"/>
              </w:rPr>
              <w:t>YeePay</w:t>
            </w:r>
            <w:r w:rsidR="003E6D3A">
              <w:rPr>
                <w:rFonts w:hint="eastAsia"/>
              </w:rPr>
              <w:t>，</w:t>
            </w:r>
          </w:p>
          <w:p w:rsidR="008F1837" w:rsidRDefault="008F1837" w:rsidP="00F82CA4">
            <w:pPr>
              <w:spacing w:line="312" w:lineRule="exact"/>
              <w:ind w:right="-20"/>
            </w:pPr>
            <w:r w:rsidRPr="00775C76">
              <w:rPr>
                <w:rFonts w:hint="eastAsia"/>
              </w:rPr>
              <w:t>AliPay</w:t>
            </w:r>
            <w:r w:rsidR="003E6D3A">
              <w:rPr>
                <w:rFonts w:hint="eastAsia"/>
              </w:rPr>
              <w:t>，</w:t>
            </w:r>
          </w:p>
          <w:p w:rsidR="00A31A26" w:rsidRDefault="00A31A26" w:rsidP="00F82CA4">
            <w:pPr>
              <w:spacing w:line="312" w:lineRule="exact"/>
              <w:ind w:right="-20"/>
            </w:pPr>
            <w:r>
              <w:rPr>
                <w:rFonts w:hint="eastAsia"/>
              </w:rPr>
              <w:t>BestPay</w:t>
            </w:r>
            <w:r>
              <w:rPr>
                <w:rFonts w:hint="eastAsia"/>
              </w:rPr>
              <w:t>，天翼</w:t>
            </w:r>
            <w:r w:rsidR="00F93568">
              <w:rPr>
                <w:rFonts w:hint="eastAsia"/>
              </w:rPr>
              <w:t>，</w:t>
            </w:r>
          </w:p>
          <w:p w:rsidR="00F93568" w:rsidRDefault="00F93568" w:rsidP="00F82CA4">
            <w:pPr>
              <w:spacing w:line="312" w:lineRule="exact"/>
              <w:ind w:right="-20"/>
            </w:pPr>
            <w:r>
              <w:rPr>
                <w:rFonts w:hint="eastAsia"/>
              </w:rPr>
              <w:t>PayPal</w:t>
            </w:r>
          </w:p>
          <w:p w:rsidR="008E111B" w:rsidRDefault="008E111B" w:rsidP="00F82CA4">
            <w:pPr>
              <w:spacing w:line="312" w:lineRule="exact"/>
              <w:ind w:right="-20"/>
            </w:pPr>
            <w:r>
              <w:rPr>
                <w:rFonts w:hint="eastAsia"/>
              </w:rPr>
              <w:t>HuaWei</w:t>
            </w:r>
            <w:r w:rsidR="00F06D58">
              <w:rPr>
                <w:rFonts w:hint="eastAsia"/>
              </w:rPr>
              <w:t>（花瓣充值不支持退款）</w:t>
            </w:r>
          </w:p>
          <w:p w:rsidR="004E4152" w:rsidRDefault="004E4152" w:rsidP="009D203B">
            <w:pPr>
              <w:spacing w:line="312" w:lineRule="exact"/>
              <w:ind w:right="-20"/>
            </w:pPr>
            <w:r>
              <w:rPr>
                <w:rFonts w:hint="eastAsia"/>
              </w:rPr>
              <w:t>UnionPay</w:t>
            </w:r>
          </w:p>
          <w:p w:rsidR="003964BF" w:rsidRDefault="003964BF" w:rsidP="009D203B">
            <w:pPr>
              <w:spacing w:line="312" w:lineRule="exact"/>
              <w:ind w:right="-20"/>
            </w:pPr>
            <w:r>
              <w:rPr>
                <w:rFonts w:hint="eastAsia"/>
              </w:rPr>
              <w:t>TenPay</w:t>
            </w:r>
          </w:p>
          <w:p w:rsidR="003964BF" w:rsidRDefault="003964BF" w:rsidP="009D203B">
            <w:pPr>
              <w:spacing w:line="312" w:lineRule="exact"/>
              <w:ind w:right="-20"/>
            </w:pPr>
            <w:r>
              <w:rPr>
                <w:rFonts w:hint="eastAsia"/>
              </w:rPr>
              <w:t>GlobalPay</w:t>
            </w:r>
          </w:p>
          <w:p w:rsidR="006D5133" w:rsidRDefault="006D5133" w:rsidP="009D203B">
            <w:pPr>
              <w:spacing w:line="312" w:lineRule="exact"/>
              <w:ind w:right="-20"/>
            </w:pPr>
            <w:r>
              <w:rPr>
                <w:rFonts w:hint="eastAsia"/>
              </w:rPr>
              <w:t>BOC</w:t>
            </w:r>
            <w:r>
              <w:rPr>
                <w:rFonts w:hint="eastAsia"/>
              </w:rPr>
              <w:t>（仅仅支持分期付款）</w:t>
            </w:r>
          </w:p>
          <w:p w:rsidR="00AD11A7" w:rsidRDefault="00AD11A7" w:rsidP="009D203B">
            <w:pPr>
              <w:spacing w:line="312" w:lineRule="exact"/>
              <w:ind w:right="-20"/>
            </w:pPr>
            <w:r>
              <w:rPr>
                <w:rFonts w:hint="eastAsia"/>
              </w:rPr>
              <w:t>CMB</w:t>
            </w:r>
            <w:r>
              <w:rPr>
                <w:rFonts w:hint="eastAsia"/>
              </w:rPr>
              <w:t>（分期）</w:t>
            </w:r>
          </w:p>
          <w:p w:rsidR="007B5057" w:rsidRDefault="007B5057" w:rsidP="009D203B">
            <w:pPr>
              <w:spacing w:line="312" w:lineRule="exact"/>
              <w:ind w:right="-20"/>
            </w:pPr>
            <w:r>
              <w:rPr>
                <w:rFonts w:hint="eastAsia"/>
              </w:rPr>
              <w:t>MP</w:t>
            </w:r>
          </w:p>
          <w:p w:rsidR="00501F19" w:rsidRDefault="00501F19" w:rsidP="009D203B">
            <w:pPr>
              <w:spacing w:line="312" w:lineRule="exact"/>
              <w:ind w:right="-20"/>
            </w:pPr>
            <w:r>
              <w:rPr>
                <w:rFonts w:hint="eastAsia"/>
              </w:rPr>
              <w:t>MOLPAY</w:t>
            </w:r>
          </w:p>
          <w:p w:rsidR="001776F6" w:rsidRPr="003E6D3A" w:rsidRDefault="001776F6" w:rsidP="009D203B">
            <w:pPr>
              <w:spacing w:line="312" w:lineRule="exact"/>
              <w:ind w:right="-20"/>
            </w:pPr>
            <w:r>
              <w:rPr>
                <w:rFonts w:hint="eastAsia"/>
              </w:rPr>
              <w:t>CUSTPAY1-100</w:t>
            </w:r>
          </w:p>
        </w:tc>
        <w:tc>
          <w:tcPr>
            <w:tcW w:w="709" w:type="dxa"/>
            <w:tcBorders>
              <w:top w:val="single" w:sz="4" w:space="0" w:color="000000"/>
              <w:left w:val="single" w:sz="4" w:space="0" w:color="000000"/>
              <w:bottom w:val="single" w:sz="4" w:space="0" w:color="000000"/>
              <w:right w:val="single" w:sz="4" w:space="0" w:color="000000"/>
            </w:tcBorders>
            <w:vAlign w:val="center"/>
          </w:tcPr>
          <w:p w:rsidR="008F1837" w:rsidRPr="00775C76" w:rsidRDefault="001776F6" w:rsidP="00FB6025">
            <w:r>
              <w:rPr>
                <w:rFonts w:hint="eastAsia"/>
              </w:rPr>
              <w:t>可</w:t>
            </w:r>
            <w:r w:rsidR="008F1837" w:rsidRPr="00775C76">
              <w:rPr>
                <w:rFonts w:hint="eastAsia"/>
              </w:rPr>
              <w:t>选</w:t>
            </w:r>
          </w:p>
        </w:tc>
      </w:tr>
      <w:tr w:rsidR="00842978" w:rsidRPr="00270E48" w:rsidTr="000926FD">
        <w:tc>
          <w:tcPr>
            <w:tcW w:w="1727" w:type="dxa"/>
            <w:tcBorders>
              <w:top w:val="single" w:sz="4" w:space="0" w:color="000000"/>
              <w:left w:val="single" w:sz="4" w:space="0" w:color="000000"/>
              <w:bottom w:val="single" w:sz="4" w:space="0" w:color="000000"/>
              <w:right w:val="single" w:sz="4" w:space="0" w:color="000000"/>
            </w:tcBorders>
            <w:vAlign w:val="center"/>
          </w:tcPr>
          <w:p w:rsidR="00842978" w:rsidRPr="00286EBC" w:rsidRDefault="00842978" w:rsidP="00C93017">
            <w:pPr>
              <w:ind w:right="-20"/>
            </w:pPr>
            <w:r>
              <w:rPr>
                <w:rFonts w:hint="eastAsia"/>
              </w:rPr>
              <w:t>refundR</w:t>
            </w:r>
            <w:r w:rsidRPr="00286EBC">
              <w:t>easons</w:t>
            </w:r>
          </w:p>
        </w:tc>
        <w:tc>
          <w:tcPr>
            <w:tcW w:w="1134" w:type="dxa"/>
            <w:tcBorders>
              <w:top w:val="single" w:sz="4" w:space="0" w:color="000000"/>
              <w:left w:val="single" w:sz="4" w:space="0" w:color="000000"/>
              <w:bottom w:val="single" w:sz="4" w:space="0" w:color="000000"/>
              <w:right w:val="single" w:sz="4" w:space="0" w:color="000000"/>
            </w:tcBorders>
            <w:vAlign w:val="center"/>
          </w:tcPr>
          <w:p w:rsidR="00842978" w:rsidRPr="00286EBC" w:rsidRDefault="00842978" w:rsidP="006938D8">
            <w:pPr>
              <w:ind w:right="-20"/>
            </w:pPr>
            <w:r w:rsidRPr="00286EBC">
              <w:rPr>
                <w:rFonts w:hint="eastAsia"/>
              </w:rPr>
              <w:t>String</w:t>
            </w:r>
          </w:p>
        </w:tc>
        <w:tc>
          <w:tcPr>
            <w:tcW w:w="4678" w:type="dxa"/>
            <w:tcBorders>
              <w:top w:val="single" w:sz="4" w:space="0" w:color="000000"/>
              <w:left w:val="single" w:sz="4" w:space="0" w:color="000000"/>
              <w:bottom w:val="single" w:sz="4" w:space="0" w:color="000000"/>
              <w:right w:val="single" w:sz="4" w:space="0" w:color="000000"/>
            </w:tcBorders>
            <w:vAlign w:val="center"/>
          </w:tcPr>
          <w:p w:rsidR="00842978" w:rsidRPr="00775C76" w:rsidRDefault="00842978" w:rsidP="00C93017">
            <w:pPr>
              <w:spacing w:line="312" w:lineRule="exact"/>
              <w:ind w:right="-20"/>
            </w:pPr>
            <w:r w:rsidRPr="00775C76">
              <w:rPr>
                <w:rFonts w:hint="eastAsia"/>
              </w:rPr>
              <w:t>退款原因，例：协商退款</w:t>
            </w:r>
          </w:p>
        </w:tc>
        <w:tc>
          <w:tcPr>
            <w:tcW w:w="709" w:type="dxa"/>
            <w:tcBorders>
              <w:top w:val="single" w:sz="4" w:space="0" w:color="000000"/>
              <w:left w:val="single" w:sz="4" w:space="0" w:color="000000"/>
              <w:bottom w:val="single" w:sz="4" w:space="0" w:color="000000"/>
              <w:right w:val="single" w:sz="4" w:space="0" w:color="000000"/>
            </w:tcBorders>
            <w:vAlign w:val="center"/>
          </w:tcPr>
          <w:p w:rsidR="00842978" w:rsidRPr="00775C76" w:rsidRDefault="00842978" w:rsidP="00C93017">
            <w:r w:rsidRPr="00775C76">
              <w:rPr>
                <w:rFonts w:hint="eastAsia"/>
              </w:rPr>
              <w:t>可选</w:t>
            </w:r>
          </w:p>
        </w:tc>
      </w:tr>
      <w:tr w:rsidR="008F1837" w:rsidRPr="00270E48" w:rsidTr="000926FD">
        <w:tc>
          <w:tcPr>
            <w:tcW w:w="1727" w:type="dxa"/>
            <w:tcBorders>
              <w:top w:val="single" w:sz="4" w:space="0" w:color="000000"/>
              <w:left w:val="single" w:sz="4" w:space="0" w:color="000000"/>
              <w:bottom w:val="single" w:sz="4" w:space="0" w:color="000000"/>
              <w:right w:val="single" w:sz="4" w:space="0" w:color="000000"/>
            </w:tcBorders>
            <w:vAlign w:val="center"/>
          </w:tcPr>
          <w:p w:rsidR="008F1837" w:rsidRPr="00286EBC" w:rsidRDefault="008F1837" w:rsidP="00FB6025">
            <w:pPr>
              <w:ind w:right="-20"/>
            </w:pPr>
            <w:r w:rsidRPr="00286EBC">
              <w:rPr>
                <w:rFonts w:hint="eastAsia"/>
              </w:rPr>
              <w:lastRenderedPageBreak/>
              <w:t>sign</w:t>
            </w:r>
          </w:p>
        </w:tc>
        <w:tc>
          <w:tcPr>
            <w:tcW w:w="1134" w:type="dxa"/>
            <w:tcBorders>
              <w:top w:val="single" w:sz="4" w:space="0" w:color="000000"/>
              <w:left w:val="single" w:sz="4" w:space="0" w:color="000000"/>
              <w:bottom w:val="single" w:sz="4" w:space="0" w:color="000000"/>
              <w:right w:val="single" w:sz="4" w:space="0" w:color="000000"/>
            </w:tcBorders>
            <w:vAlign w:val="center"/>
          </w:tcPr>
          <w:p w:rsidR="008F1837" w:rsidRPr="00286EBC" w:rsidRDefault="008F1837" w:rsidP="006938D8">
            <w:pPr>
              <w:ind w:right="-20"/>
            </w:pPr>
            <w:r>
              <w:rPr>
                <w:rFonts w:hint="eastAsia"/>
              </w:rPr>
              <w:t>String</w:t>
            </w:r>
          </w:p>
        </w:tc>
        <w:tc>
          <w:tcPr>
            <w:tcW w:w="4678" w:type="dxa"/>
            <w:tcBorders>
              <w:top w:val="single" w:sz="4" w:space="0" w:color="000000"/>
              <w:left w:val="single" w:sz="4" w:space="0" w:color="000000"/>
              <w:bottom w:val="single" w:sz="4" w:space="0" w:color="000000"/>
              <w:right w:val="single" w:sz="4" w:space="0" w:color="000000"/>
            </w:tcBorders>
            <w:vAlign w:val="center"/>
          </w:tcPr>
          <w:p w:rsidR="008F1837" w:rsidRPr="00775C76" w:rsidRDefault="00694FD2" w:rsidP="00FB6025">
            <w:pPr>
              <w:spacing w:line="312" w:lineRule="exact"/>
              <w:ind w:right="-20"/>
            </w:pPr>
            <w:r>
              <w:rPr>
                <w:rFonts w:hint="eastAsia"/>
              </w:rPr>
              <w:t>SHA-256</w:t>
            </w:r>
            <w:r>
              <w:rPr>
                <w:rFonts w:hint="eastAsia"/>
              </w:rPr>
              <w:t>签名</w:t>
            </w:r>
          </w:p>
        </w:tc>
        <w:tc>
          <w:tcPr>
            <w:tcW w:w="709" w:type="dxa"/>
            <w:tcBorders>
              <w:top w:val="single" w:sz="4" w:space="0" w:color="000000"/>
              <w:left w:val="single" w:sz="4" w:space="0" w:color="000000"/>
              <w:bottom w:val="single" w:sz="4" w:space="0" w:color="000000"/>
              <w:right w:val="single" w:sz="4" w:space="0" w:color="000000"/>
            </w:tcBorders>
            <w:vAlign w:val="center"/>
          </w:tcPr>
          <w:p w:rsidR="008F1837" w:rsidRPr="00775C76" w:rsidRDefault="008F1837" w:rsidP="00FB6025">
            <w:r>
              <w:rPr>
                <w:rFonts w:hint="eastAsia"/>
              </w:rPr>
              <w:t>必选</w:t>
            </w:r>
          </w:p>
        </w:tc>
      </w:tr>
    </w:tbl>
    <w:p w:rsidR="008F1837" w:rsidRDefault="008F1837" w:rsidP="008F1837">
      <w:pPr>
        <w:spacing w:line="200" w:lineRule="exact"/>
        <w:rPr>
          <w:sz w:val="20"/>
          <w:szCs w:val="20"/>
        </w:rPr>
      </w:pPr>
    </w:p>
    <w:p w:rsidR="008F1837" w:rsidRPr="00BB29FC" w:rsidRDefault="008F1837" w:rsidP="008F1837">
      <w:pPr>
        <w:ind w:firstLineChars="150" w:firstLine="316"/>
        <w:rPr>
          <w:b/>
        </w:rPr>
      </w:pPr>
      <w:r w:rsidRPr="00BB29FC">
        <w:rPr>
          <w:rFonts w:hint="eastAsia"/>
          <w:b/>
        </w:rPr>
        <w:t>响应参数描述</w:t>
      </w:r>
      <w:r>
        <w:rPr>
          <w:rFonts w:hint="eastAsia"/>
          <w:b/>
        </w:rPr>
        <w:t>：</w:t>
      </w:r>
    </w:p>
    <w:tbl>
      <w:tblPr>
        <w:tblW w:w="8215" w:type="dxa"/>
        <w:tblInd w:w="154" w:type="dxa"/>
        <w:tblLayout w:type="fixed"/>
        <w:tblCellMar>
          <w:left w:w="0" w:type="dxa"/>
          <w:right w:w="0" w:type="dxa"/>
        </w:tblCellMar>
        <w:tblLook w:val="0000"/>
      </w:tblPr>
      <w:tblGrid>
        <w:gridCol w:w="1694"/>
        <w:gridCol w:w="1134"/>
        <w:gridCol w:w="4678"/>
        <w:gridCol w:w="709"/>
      </w:tblGrid>
      <w:tr w:rsidR="008F1837" w:rsidRPr="00270E48" w:rsidTr="000926FD">
        <w:tc>
          <w:tcPr>
            <w:tcW w:w="1694"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8F1837" w:rsidRPr="00270E48" w:rsidRDefault="008F1837" w:rsidP="00FB6025">
            <w:pPr>
              <w:spacing w:line="307" w:lineRule="exact"/>
              <w:ind w:left="102" w:right="-20"/>
              <w:rPr>
                <w:sz w:val="24"/>
                <w:szCs w:val="24"/>
              </w:rPr>
            </w:pPr>
            <w:r>
              <w:rPr>
                <w:rFonts w:ascii="微软雅黑" w:eastAsia="微软雅黑" w:cs="微软雅黑" w:hint="eastAsia"/>
                <w:b/>
                <w:bCs/>
                <w:spacing w:val="12"/>
                <w:position w:val="-1"/>
              </w:rPr>
              <w:t>数据项</w:t>
            </w:r>
          </w:p>
        </w:tc>
        <w:tc>
          <w:tcPr>
            <w:tcW w:w="1134"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8F1837" w:rsidRPr="00270E48" w:rsidRDefault="008F1837" w:rsidP="00FB6025">
            <w:pPr>
              <w:spacing w:line="307" w:lineRule="exact"/>
              <w:ind w:left="102" w:right="-20"/>
              <w:rPr>
                <w:sz w:val="24"/>
                <w:szCs w:val="24"/>
              </w:rPr>
            </w:pPr>
            <w:r>
              <w:rPr>
                <w:rFonts w:ascii="微软雅黑" w:eastAsia="微软雅黑" w:cs="微软雅黑" w:hint="eastAsia"/>
                <w:b/>
                <w:bCs/>
                <w:spacing w:val="12"/>
                <w:position w:val="-1"/>
              </w:rPr>
              <w:t>参数类型</w:t>
            </w:r>
          </w:p>
        </w:tc>
        <w:tc>
          <w:tcPr>
            <w:tcW w:w="4678"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8F1837" w:rsidRPr="00270E48" w:rsidRDefault="008F1837" w:rsidP="00FB6025">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8F1837" w:rsidRPr="00270E48" w:rsidRDefault="008F1837" w:rsidP="00FB6025">
            <w:pPr>
              <w:spacing w:line="307" w:lineRule="exact"/>
              <w:ind w:left="102" w:right="-20"/>
              <w:rPr>
                <w:sz w:val="24"/>
                <w:szCs w:val="24"/>
              </w:rPr>
            </w:pPr>
            <w:r>
              <w:rPr>
                <w:rFonts w:ascii="微软雅黑" w:eastAsia="微软雅黑" w:cs="微软雅黑" w:hint="eastAsia"/>
                <w:b/>
                <w:bCs/>
                <w:spacing w:val="12"/>
                <w:position w:val="-1"/>
              </w:rPr>
              <w:t>选项</w:t>
            </w:r>
          </w:p>
        </w:tc>
      </w:tr>
      <w:tr w:rsidR="008F1837" w:rsidRPr="00270E48" w:rsidTr="000926FD">
        <w:tc>
          <w:tcPr>
            <w:tcW w:w="1694" w:type="dxa"/>
            <w:tcBorders>
              <w:top w:val="single" w:sz="4" w:space="0" w:color="000000"/>
              <w:left w:val="single" w:sz="4" w:space="0" w:color="000000"/>
              <w:bottom w:val="single" w:sz="4" w:space="0" w:color="000000"/>
              <w:right w:val="single" w:sz="4" w:space="0" w:color="000000"/>
            </w:tcBorders>
            <w:vAlign w:val="center"/>
          </w:tcPr>
          <w:p w:rsidR="008F1837" w:rsidRPr="00286EBC" w:rsidRDefault="008F1837" w:rsidP="00FB6025">
            <w:pPr>
              <w:spacing w:line="312" w:lineRule="exact"/>
              <w:ind w:right="-20"/>
            </w:pPr>
            <w:r w:rsidRPr="00286EBC">
              <w:rPr>
                <w:rFonts w:hint="eastAsia"/>
              </w:rPr>
              <w:t>returnCode</w:t>
            </w:r>
          </w:p>
        </w:tc>
        <w:tc>
          <w:tcPr>
            <w:tcW w:w="1134" w:type="dxa"/>
            <w:tcBorders>
              <w:top w:val="single" w:sz="4" w:space="0" w:color="000000"/>
              <w:left w:val="single" w:sz="4" w:space="0" w:color="000000"/>
              <w:bottom w:val="single" w:sz="4" w:space="0" w:color="000000"/>
              <w:right w:val="single" w:sz="4" w:space="0" w:color="000000"/>
            </w:tcBorders>
            <w:vAlign w:val="center"/>
          </w:tcPr>
          <w:p w:rsidR="008F1837" w:rsidRPr="00286EBC" w:rsidRDefault="008F1837" w:rsidP="00FB6025">
            <w:pPr>
              <w:spacing w:line="312" w:lineRule="exact"/>
              <w:ind w:right="-20"/>
            </w:pPr>
            <w:r w:rsidRPr="00286EBC">
              <w:t>S</w:t>
            </w:r>
            <w:r w:rsidRPr="00286EBC">
              <w:rPr>
                <w:rFonts w:hint="eastAsia"/>
              </w:rPr>
              <w:t>tring</w:t>
            </w:r>
          </w:p>
        </w:tc>
        <w:tc>
          <w:tcPr>
            <w:tcW w:w="4678" w:type="dxa"/>
            <w:tcBorders>
              <w:top w:val="single" w:sz="4" w:space="0" w:color="000000"/>
              <w:left w:val="single" w:sz="4" w:space="0" w:color="000000"/>
              <w:bottom w:val="single" w:sz="4" w:space="0" w:color="000000"/>
              <w:right w:val="single" w:sz="4" w:space="0" w:color="000000"/>
            </w:tcBorders>
            <w:vAlign w:val="center"/>
          </w:tcPr>
          <w:p w:rsidR="001C17D3" w:rsidRDefault="008F1837" w:rsidP="00FB6025">
            <w:pPr>
              <w:spacing w:line="312" w:lineRule="exact"/>
              <w:ind w:right="-20"/>
            </w:pPr>
            <w:r w:rsidRPr="00775C76">
              <w:rPr>
                <w:rFonts w:hint="eastAsia"/>
              </w:rPr>
              <w:t>0</w:t>
            </w:r>
            <w:r w:rsidRPr="00775C76">
              <w:rPr>
                <w:rFonts w:hint="eastAsia"/>
              </w:rPr>
              <w:t>：成功</w:t>
            </w:r>
          </w:p>
          <w:p w:rsidR="008F1837" w:rsidRPr="00775C76" w:rsidRDefault="009169DA" w:rsidP="00FB6025">
            <w:pPr>
              <w:spacing w:line="312" w:lineRule="exact"/>
              <w:ind w:right="-20"/>
            </w:pPr>
            <w:r>
              <w:rPr>
                <w:rFonts w:hint="eastAsia"/>
              </w:rPr>
              <w:t>其他</w:t>
            </w:r>
            <w:r w:rsidR="008F1837" w:rsidRPr="00775C76">
              <w:rPr>
                <w:rFonts w:hint="eastAsia"/>
              </w:rPr>
              <w:t>：失败</w:t>
            </w:r>
            <w:r w:rsidR="001C17D3">
              <w:rPr>
                <w:rFonts w:hint="eastAsia"/>
              </w:rPr>
              <w:t>，参考</w:t>
            </w:r>
            <w:r w:rsidR="006F430C">
              <w:rPr>
                <w:rFonts w:hint="eastAsia"/>
              </w:rPr>
              <w:t>2.1</w:t>
            </w:r>
          </w:p>
        </w:tc>
        <w:tc>
          <w:tcPr>
            <w:tcW w:w="709" w:type="dxa"/>
            <w:tcBorders>
              <w:top w:val="single" w:sz="4" w:space="0" w:color="000000"/>
              <w:left w:val="single" w:sz="4" w:space="0" w:color="000000"/>
              <w:bottom w:val="single" w:sz="4" w:space="0" w:color="000000"/>
              <w:right w:val="single" w:sz="4" w:space="0" w:color="000000"/>
            </w:tcBorders>
            <w:vAlign w:val="center"/>
          </w:tcPr>
          <w:p w:rsidR="008F1837" w:rsidRPr="00775C76" w:rsidRDefault="008F1837" w:rsidP="00FB6025">
            <w:pPr>
              <w:spacing w:line="312" w:lineRule="exact"/>
              <w:ind w:right="-20"/>
            </w:pPr>
            <w:r w:rsidRPr="00775C76">
              <w:rPr>
                <w:rFonts w:hint="eastAsia"/>
              </w:rPr>
              <w:t>必选</w:t>
            </w:r>
          </w:p>
        </w:tc>
      </w:tr>
      <w:tr w:rsidR="00054C0D" w:rsidRPr="00270E48" w:rsidTr="000926FD">
        <w:tc>
          <w:tcPr>
            <w:tcW w:w="1694" w:type="dxa"/>
            <w:tcBorders>
              <w:top w:val="single" w:sz="4" w:space="0" w:color="000000"/>
              <w:left w:val="single" w:sz="4" w:space="0" w:color="000000"/>
              <w:bottom w:val="single" w:sz="4" w:space="0" w:color="000000"/>
              <w:right w:val="single" w:sz="4" w:space="0" w:color="000000"/>
            </w:tcBorders>
            <w:vAlign w:val="center"/>
          </w:tcPr>
          <w:p w:rsidR="00054C0D" w:rsidRPr="00286EBC" w:rsidRDefault="00054C0D" w:rsidP="00FB6025">
            <w:pPr>
              <w:spacing w:line="312" w:lineRule="exact"/>
              <w:ind w:right="-20"/>
            </w:pPr>
            <w:r>
              <w:rPr>
                <w:rFonts w:hint="eastAsia"/>
              </w:rPr>
              <w:t>returnDesc</w:t>
            </w:r>
          </w:p>
        </w:tc>
        <w:tc>
          <w:tcPr>
            <w:tcW w:w="1134" w:type="dxa"/>
            <w:tcBorders>
              <w:top w:val="single" w:sz="4" w:space="0" w:color="000000"/>
              <w:left w:val="single" w:sz="4" w:space="0" w:color="000000"/>
              <w:bottom w:val="single" w:sz="4" w:space="0" w:color="000000"/>
              <w:right w:val="single" w:sz="4" w:space="0" w:color="000000"/>
            </w:tcBorders>
            <w:vAlign w:val="center"/>
          </w:tcPr>
          <w:p w:rsidR="00054C0D" w:rsidRPr="00286EBC" w:rsidRDefault="00FE5533" w:rsidP="00FB6025">
            <w:pPr>
              <w:spacing w:line="312" w:lineRule="exact"/>
              <w:ind w:right="-20"/>
            </w:pPr>
            <w:r w:rsidRPr="00286EBC">
              <w:t>S</w:t>
            </w:r>
            <w:r w:rsidRPr="00286EBC">
              <w:rPr>
                <w:rFonts w:hint="eastAsia"/>
              </w:rPr>
              <w:t>tring</w:t>
            </w:r>
          </w:p>
        </w:tc>
        <w:tc>
          <w:tcPr>
            <w:tcW w:w="4678" w:type="dxa"/>
            <w:tcBorders>
              <w:top w:val="single" w:sz="4" w:space="0" w:color="000000"/>
              <w:left w:val="single" w:sz="4" w:space="0" w:color="000000"/>
              <w:bottom w:val="single" w:sz="4" w:space="0" w:color="000000"/>
              <w:right w:val="single" w:sz="4" w:space="0" w:color="000000"/>
            </w:tcBorders>
            <w:vAlign w:val="center"/>
          </w:tcPr>
          <w:p w:rsidR="00054C0D" w:rsidRPr="00775C76" w:rsidRDefault="00FE5533" w:rsidP="00FB6025">
            <w:pPr>
              <w:spacing w:line="312" w:lineRule="exact"/>
              <w:ind w:right="-20"/>
            </w:pPr>
            <w:r>
              <w:rPr>
                <w:rFonts w:hint="eastAsia"/>
              </w:rPr>
              <w:t>返回值描述</w:t>
            </w:r>
          </w:p>
        </w:tc>
        <w:tc>
          <w:tcPr>
            <w:tcW w:w="709" w:type="dxa"/>
            <w:tcBorders>
              <w:top w:val="single" w:sz="4" w:space="0" w:color="000000"/>
              <w:left w:val="single" w:sz="4" w:space="0" w:color="000000"/>
              <w:bottom w:val="single" w:sz="4" w:space="0" w:color="000000"/>
              <w:right w:val="single" w:sz="4" w:space="0" w:color="000000"/>
            </w:tcBorders>
            <w:vAlign w:val="center"/>
          </w:tcPr>
          <w:p w:rsidR="00054C0D" w:rsidRPr="00775C76" w:rsidRDefault="00DC3BA1" w:rsidP="00FB6025">
            <w:pPr>
              <w:spacing w:line="312" w:lineRule="exact"/>
              <w:ind w:right="-20"/>
            </w:pPr>
            <w:r w:rsidRPr="00775C76">
              <w:rPr>
                <w:rFonts w:hint="eastAsia"/>
              </w:rPr>
              <w:t>必选</w:t>
            </w:r>
          </w:p>
        </w:tc>
      </w:tr>
      <w:tr w:rsidR="008F1837" w:rsidRPr="00270E48" w:rsidTr="000926FD">
        <w:tc>
          <w:tcPr>
            <w:tcW w:w="1694" w:type="dxa"/>
            <w:tcBorders>
              <w:top w:val="single" w:sz="4" w:space="0" w:color="000000"/>
              <w:left w:val="single" w:sz="4" w:space="0" w:color="000000"/>
              <w:bottom w:val="single" w:sz="4" w:space="0" w:color="000000"/>
              <w:right w:val="single" w:sz="4" w:space="0" w:color="000000"/>
            </w:tcBorders>
            <w:vAlign w:val="center"/>
          </w:tcPr>
          <w:p w:rsidR="008F1837" w:rsidRPr="00286EBC" w:rsidRDefault="007D4118" w:rsidP="00FB6025">
            <w:pPr>
              <w:spacing w:line="312" w:lineRule="exact"/>
              <w:ind w:right="-20"/>
            </w:pPr>
            <w:r>
              <w:rPr>
                <w:rFonts w:hint="eastAsia"/>
              </w:rPr>
              <w:t>tradeNo</w:t>
            </w:r>
          </w:p>
        </w:tc>
        <w:tc>
          <w:tcPr>
            <w:tcW w:w="1134" w:type="dxa"/>
            <w:tcBorders>
              <w:top w:val="single" w:sz="4" w:space="0" w:color="000000"/>
              <w:left w:val="single" w:sz="4" w:space="0" w:color="000000"/>
              <w:bottom w:val="single" w:sz="4" w:space="0" w:color="000000"/>
              <w:right w:val="single" w:sz="4" w:space="0" w:color="000000"/>
            </w:tcBorders>
            <w:vAlign w:val="center"/>
          </w:tcPr>
          <w:p w:rsidR="008F1837" w:rsidRPr="00286EBC" w:rsidRDefault="008F1837" w:rsidP="00FB6025">
            <w:pPr>
              <w:spacing w:line="312" w:lineRule="exact"/>
              <w:ind w:right="-20"/>
            </w:pPr>
            <w:r w:rsidRPr="00286EBC">
              <w:t>S</w:t>
            </w:r>
            <w:r w:rsidRPr="00286EBC">
              <w:rPr>
                <w:rFonts w:hint="eastAsia"/>
              </w:rPr>
              <w:t>tring</w:t>
            </w:r>
          </w:p>
        </w:tc>
        <w:tc>
          <w:tcPr>
            <w:tcW w:w="4678" w:type="dxa"/>
            <w:tcBorders>
              <w:top w:val="single" w:sz="4" w:space="0" w:color="000000"/>
              <w:left w:val="single" w:sz="4" w:space="0" w:color="000000"/>
              <w:bottom w:val="single" w:sz="4" w:space="0" w:color="000000"/>
              <w:right w:val="single" w:sz="4" w:space="0" w:color="000000"/>
            </w:tcBorders>
            <w:vAlign w:val="center"/>
          </w:tcPr>
          <w:p w:rsidR="008F1837" w:rsidRPr="00775C76" w:rsidRDefault="00225404" w:rsidP="00FB6025">
            <w:pPr>
              <w:spacing w:line="312" w:lineRule="exact"/>
              <w:ind w:right="-20"/>
            </w:pPr>
            <w:r>
              <w:rPr>
                <w:rFonts w:hint="eastAsia"/>
              </w:rPr>
              <w:t>退款</w:t>
            </w:r>
            <w:r w:rsidR="00145F90">
              <w:rPr>
                <w:rFonts w:hint="eastAsia"/>
              </w:rPr>
              <w:t>交易</w:t>
            </w:r>
            <w:r>
              <w:rPr>
                <w:rFonts w:hint="eastAsia"/>
              </w:rPr>
              <w:t>流水号</w:t>
            </w:r>
          </w:p>
        </w:tc>
        <w:tc>
          <w:tcPr>
            <w:tcW w:w="709" w:type="dxa"/>
            <w:tcBorders>
              <w:top w:val="single" w:sz="4" w:space="0" w:color="000000"/>
              <w:left w:val="single" w:sz="4" w:space="0" w:color="000000"/>
              <w:bottom w:val="single" w:sz="4" w:space="0" w:color="000000"/>
              <w:right w:val="single" w:sz="4" w:space="0" w:color="000000"/>
            </w:tcBorders>
            <w:vAlign w:val="center"/>
          </w:tcPr>
          <w:p w:rsidR="008F1837" w:rsidRPr="00775C76" w:rsidRDefault="008F1837" w:rsidP="00FB6025">
            <w:pPr>
              <w:spacing w:line="312" w:lineRule="exact"/>
              <w:ind w:right="-20"/>
            </w:pPr>
            <w:r w:rsidRPr="00775C76">
              <w:rPr>
                <w:rFonts w:hint="eastAsia"/>
              </w:rPr>
              <w:t>必选</w:t>
            </w:r>
          </w:p>
        </w:tc>
      </w:tr>
      <w:tr w:rsidR="00476CC2" w:rsidRPr="00270E48" w:rsidTr="000926FD">
        <w:tc>
          <w:tcPr>
            <w:tcW w:w="1694" w:type="dxa"/>
            <w:tcBorders>
              <w:top w:val="single" w:sz="4" w:space="0" w:color="000000"/>
              <w:left w:val="single" w:sz="4" w:space="0" w:color="000000"/>
              <w:bottom w:val="single" w:sz="4" w:space="0" w:color="000000"/>
              <w:right w:val="single" w:sz="4" w:space="0" w:color="000000"/>
            </w:tcBorders>
            <w:vAlign w:val="center"/>
          </w:tcPr>
          <w:p w:rsidR="00476CC2" w:rsidRDefault="00476CC2" w:rsidP="00FB6025">
            <w:pPr>
              <w:spacing w:line="312" w:lineRule="exact"/>
              <w:ind w:right="-20"/>
            </w:pPr>
            <w:r>
              <w:t>request</w:t>
            </w:r>
            <w:r>
              <w:rPr>
                <w:rFonts w:hint="eastAsia"/>
              </w:rPr>
              <w:t>I</w:t>
            </w:r>
            <w:r>
              <w:t>d</w:t>
            </w:r>
          </w:p>
        </w:tc>
        <w:tc>
          <w:tcPr>
            <w:tcW w:w="1134" w:type="dxa"/>
            <w:tcBorders>
              <w:top w:val="single" w:sz="4" w:space="0" w:color="000000"/>
              <w:left w:val="single" w:sz="4" w:space="0" w:color="000000"/>
              <w:bottom w:val="single" w:sz="4" w:space="0" w:color="000000"/>
              <w:right w:val="single" w:sz="4" w:space="0" w:color="000000"/>
            </w:tcBorders>
            <w:vAlign w:val="center"/>
          </w:tcPr>
          <w:p w:rsidR="00476CC2" w:rsidRPr="00286EBC" w:rsidRDefault="00476CC2" w:rsidP="00FB6025">
            <w:pPr>
              <w:spacing w:line="312" w:lineRule="exact"/>
              <w:ind w:right="-20"/>
            </w:pPr>
            <w:r>
              <w:rPr>
                <w:rFonts w:hint="eastAsia"/>
              </w:rPr>
              <w:t>String</w:t>
            </w:r>
          </w:p>
        </w:tc>
        <w:tc>
          <w:tcPr>
            <w:tcW w:w="4678" w:type="dxa"/>
            <w:tcBorders>
              <w:top w:val="single" w:sz="4" w:space="0" w:color="000000"/>
              <w:left w:val="single" w:sz="4" w:space="0" w:color="000000"/>
              <w:bottom w:val="single" w:sz="4" w:space="0" w:color="000000"/>
              <w:right w:val="single" w:sz="4" w:space="0" w:color="000000"/>
            </w:tcBorders>
            <w:vAlign w:val="center"/>
          </w:tcPr>
          <w:p w:rsidR="00476CC2" w:rsidRDefault="00476CC2" w:rsidP="00FB6025">
            <w:pPr>
              <w:spacing w:line="312" w:lineRule="exact"/>
              <w:ind w:right="-20"/>
            </w:pPr>
            <w:r>
              <w:rPr>
                <w:rFonts w:hint="eastAsia"/>
              </w:rPr>
              <w:t>退款外部请求号，同输入参数</w:t>
            </w:r>
          </w:p>
        </w:tc>
        <w:tc>
          <w:tcPr>
            <w:tcW w:w="709" w:type="dxa"/>
            <w:tcBorders>
              <w:top w:val="single" w:sz="4" w:space="0" w:color="000000"/>
              <w:left w:val="single" w:sz="4" w:space="0" w:color="000000"/>
              <w:bottom w:val="single" w:sz="4" w:space="0" w:color="000000"/>
              <w:right w:val="single" w:sz="4" w:space="0" w:color="000000"/>
            </w:tcBorders>
            <w:vAlign w:val="center"/>
          </w:tcPr>
          <w:p w:rsidR="00476CC2" w:rsidRPr="00476CC2" w:rsidRDefault="00476CC2" w:rsidP="00FB6025">
            <w:pPr>
              <w:spacing w:line="312" w:lineRule="exact"/>
              <w:ind w:right="-20"/>
            </w:pPr>
            <w:r>
              <w:rPr>
                <w:rFonts w:hint="eastAsia"/>
              </w:rPr>
              <w:t>可选</w:t>
            </w:r>
          </w:p>
        </w:tc>
      </w:tr>
      <w:tr w:rsidR="008F1837" w:rsidRPr="00270E48" w:rsidTr="000926FD">
        <w:tc>
          <w:tcPr>
            <w:tcW w:w="1694" w:type="dxa"/>
            <w:tcBorders>
              <w:top w:val="single" w:sz="4" w:space="0" w:color="000000"/>
              <w:left w:val="single" w:sz="4" w:space="0" w:color="000000"/>
              <w:bottom w:val="single" w:sz="4" w:space="0" w:color="000000"/>
              <w:right w:val="single" w:sz="4" w:space="0" w:color="000000"/>
            </w:tcBorders>
            <w:vAlign w:val="center"/>
          </w:tcPr>
          <w:p w:rsidR="008F1837" w:rsidRPr="00286EBC" w:rsidRDefault="008F1837" w:rsidP="00FB6025">
            <w:pPr>
              <w:spacing w:line="312" w:lineRule="exact"/>
              <w:ind w:right="-20"/>
            </w:pPr>
            <w:r w:rsidRPr="00286EBC">
              <w:rPr>
                <w:rFonts w:hint="eastAsia"/>
              </w:rPr>
              <w:t>amount</w:t>
            </w:r>
          </w:p>
        </w:tc>
        <w:tc>
          <w:tcPr>
            <w:tcW w:w="1134" w:type="dxa"/>
            <w:tcBorders>
              <w:top w:val="single" w:sz="4" w:space="0" w:color="000000"/>
              <w:left w:val="single" w:sz="4" w:space="0" w:color="000000"/>
              <w:bottom w:val="single" w:sz="4" w:space="0" w:color="000000"/>
              <w:right w:val="single" w:sz="4" w:space="0" w:color="000000"/>
            </w:tcBorders>
            <w:vAlign w:val="center"/>
          </w:tcPr>
          <w:p w:rsidR="008F1837" w:rsidRPr="00286EBC" w:rsidRDefault="00EF1AF3" w:rsidP="00FB6025">
            <w:pPr>
              <w:spacing w:line="312" w:lineRule="exact"/>
              <w:ind w:right="-20"/>
            </w:pPr>
            <w:r>
              <w:rPr>
                <w:rFonts w:hint="eastAsia"/>
              </w:rPr>
              <w:t>String</w:t>
            </w:r>
          </w:p>
        </w:tc>
        <w:tc>
          <w:tcPr>
            <w:tcW w:w="4678" w:type="dxa"/>
            <w:tcBorders>
              <w:top w:val="single" w:sz="4" w:space="0" w:color="000000"/>
              <w:left w:val="single" w:sz="4" w:space="0" w:color="000000"/>
              <w:bottom w:val="single" w:sz="4" w:space="0" w:color="000000"/>
              <w:right w:val="single" w:sz="4" w:space="0" w:color="000000"/>
            </w:tcBorders>
            <w:vAlign w:val="center"/>
          </w:tcPr>
          <w:p w:rsidR="008F1837" w:rsidRPr="00E059DD" w:rsidRDefault="008F1837" w:rsidP="00FB6025">
            <w:pPr>
              <w:spacing w:line="312" w:lineRule="exact"/>
              <w:ind w:right="-20"/>
            </w:pPr>
            <w:r w:rsidRPr="00E059DD">
              <w:rPr>
                <w:rFonts w:hint="eastAsia"/>
              </w:rPr>
              <w:t>退款金额</w:t>
            </w:r>
          </w:p>
        </w:tc>
        <w:tc>
          <w:tcPr>
            <w:tcW w:w="709" w:type="dxa"/>
            <w:tcBorders>
              <w:top w:val="single" w:sz="4" w:space="0" w:color="000000"/>
              <w:left w:val="single" w:sz="4" w:space="0" w:color="000000"/>
              <w:bottom w:val="single" w:sz="4" w:space="0" w:color="000000"/>
              <w:right w:val="single" w:sz="4" w:space="0" w:color="000000"/>
            </w:tcBorders>
            <w:vAlign w:val="center"/>
          </w:tcPr>
          <w:p w:rsidR="008F1837" w:rsidRPr="00775C76" w:rsidRDefault="008F1837" w:rsidP="00FB6025">
            <w:pPr>
              <w:spacing w:line="312" w:lineRule="exact"/>
              <w:ind w:right="-20"/>
            </w:pPr>
            <w:r w:rsidRPr="00775C76">
              <w:rPr>
                <w:rFonts w:hint="eastAsia"/>
              </w:rPr>
              <w:t>必选</w:t>
            </w:r>
          </w:p>
        </w:tc>
      </w:tr>
      <w:tr w:rsidR="008F1837" w:rsidRPr="00270E48" w:rsidTr="000926FD">
        <w:tc>
          <w:tcPr>
            <w:tcW w:w="1694" w:type="dxa"/>
            <w:tcBorders>
              <w:top w:val="single" w:sz="4" w:space="0" w:color="000000"/>
              <w:left w:val="single" w:sz="4" w:space="0" w:color="000000"/>
              <w:bottom w:val="single" w:sz="4" w:space="0" w:color="000000"/>
              <w:right w:val="single" w:sz="4" w:space="0" w:color="000000"/>
            </w:tcBorders>
            <w:vAlign w:val="center"/>
          </w:tcPr>
          <w:p w:rsidR="008F1837" w:rsidRPr="00286EBC" w:rsidRDefault="008F1837" w:rsidP="00FB6025">
            <w:pPr>
              <w:spacing w:line="312" w:lineRule="exact"/>
              <w:ind w:right="-20"/>
            </w:pPr>
            <w:r>
              <w:rPr>
                <w:rFonts w:hint="eastAsia"/>
              </w:rPr>
              <w:t>refundD</w:t>
            </w:r>
            <w:r w:rsidRPr="00286EBC">
              <w:rPr>
                <w:rFonts w:hint="eastAsia"/>
              </w:rPr>
              <w:t>ate</w:t>
            </w:r>
          </w:p>
        </w:tc>
        <w:tc>
          <w:tcPr>
            <w:tcW w:w="1134" w:type="dxa"/>
            <w:tcBorders>
              <w:top w:val="single" w:sz="4" w:space="0" w:color="000000"/>
              <w:left w:val="single" w:sz="4" w:space="0" w:color="000000"/>
              <w:bottom w:val="single" w:sz="4" w:space="0" w:color="000000"/>
              <w:right w:val="single" w:sz="4" w:space="0" w:color="000000"/>
            </w:tcBorders>
            <w:vAlign w:val="center"/>
          </w:tcPr>
          <w:p w:rsidR="008F1837" w:rsidRPr="00286EBC" w:rsidRDefault="008F1837" w:rsidP="00FB6025">
            <w:pPr>
              <w:spacing w:line="312" w:lineRule="exact"/>
              <w:ind w:right="-20"/>
            </w:pPr>
            <w:r w:rsidRPr="00286EBC">
              <w:t>S</w:t>
            </w:r>
            <w:r w:rsidRPr="00286EBC">
              <w:rPr>
                <w:rFonts w:hint="eastAsia"/>
              </w:rPr>
              <w:t>tring</w:t>
            </w:r>
          </w:p>
        </w:tc>
        <w:tc>
          <w:tcPr>
            <w:tcW w:w="4678" w:type="dxa"/>
            <w:tcBorders>
              <w:top w:val="single" w:sz="4" w:space="0" w:color="000000"/>
              <w:left w:val="single" w:sz="4" w:space="0" w:color="000000"/>
              <w:bottom w:val="single" w:sz="4" w:space="0" w:color="000000"/>
              <w:right w:val="single" w:sz="4" w:space="0" w:color="000000"/>
            </w:tcBorders>
            <w:vAlign w:val="center"/>
          </w:tcPr>
          <w:p w:rsidR="008F1837" w:rsidRPr="00D65CE5" w:rsidRDefault="008F1837" w:rsidP="00FB6025">
            <w:pPr>
              <w:spacing w:line="312" w:lineRule="exact"/>
              <w:ind w:right="-20"/>
              <w:rPr>
                <w:rFonts w:ascii="宋体" w:cs="宋体"/>
                <w:snapToGrid/>
                <w:color w:val="000000"/>
                <w:sz w:val="18"/>
                <w:szCs w:val="18"/>
              </w:rPr>
            </w:pPr>
            <w:r>
              <w:rPr>
                <w:rFonts w:hint="eastAsia"/>
              </w:rPr>
              <w:t>退款日期</w:t>
            </w:r>
            <w:r w:rsidR="00A64764">
              <w:rPr>
                <w:rFonts w:hint="eastAsia"/>
              </w:rPr>
              <w:t>，</w:t>
            </w:r>
            <w:r w:rsidR="00A64764">
              <w:rPr>
                <w:rFonts w:hint="eastAsia"/>
              </w:rPr>
              <w:t>yyyy-MM-dd HH:mm:ss</w:t>
            </w:r>
          </w:p>
        </w:tc>
        <w:tc>
          <w:tcPr>
            <w:tcW w:w="709" w:type="dxa"/>
            <w:tcBorders>
              <w:top w:val="single" w:sz="4" w:space="0" w:color="000000"/>
              <w:left w:val="single" w:sz="4" w:space="0" w:color="000000"/>
              <w:bottom w:val="single" w:sz="4" w:space="0" w:color="000000"/>
              <w:right w:val="single" w:sz="4" w:space="0" w:color="000000"/>
            </w:tcBorders>
            <w:vAlign w:val="center"/>
          </w:tcPr>
          <w:p w:rsidR="008F1837" w:rsidRPr="00775C76" w:rsidRDefault="008F1837" w:rsidP="00FB6025">
            <w:pPr>
              <w:spacing w:line="312" w:lineRule="exact"/>
              <w:ind w:right="-20"/>
            </w:pPr>
            <w:r w:rsidRPr="00775C76">
              <w:rPr>
                <w:rFonts w:hint="eastAsia"/>
              </w:rPr>
              <w:t>必选</w:t>
            </w:r>
          </w:p>
        </w:tc>
      </w:tr>
      <w:tr w:rsidR="00A0168E" w:rsidRPr="00270E48" w:rsidTr="000926FD">
        <w:tc>
          <w:tcPr>
            <w:tcW w:w="1694" w:type="dxa"/>
            <w:tcBorders>
              <w:top w:val="single" w:sz="4" w:space="0" w:color="000000"/>
              <w:left w:val="single" w:sz="4" w:space="0" w:color="000000"/>
              <w:bottom w:val="single" w:sz="4" w:space="0" w:color="000000"/>
              <w:right w:val="single" w:sz="4" w:space="0" w:color="000000"/>
            </w:tcBorders>
            <w:vAlign w:val="center"/>
          </w:tcPr>
          <w:p w:rsidR="00A0168E" w:rsidRDefault="00A0168E" w:rsidP="00FB6025">
            <w:pPr>
              <w:spacing w:line="312" w:lineRule="exact"/>
              <w:ind w:right="-20"/>
            </w:pPr>
            <w:r>
              <w:rPr>
                <w:rFonts w:hint="eastAsia"/>
              </w:rPr>
              <w:t>refundCode</w:t>
            </w:r>
          </w:p>
        </w:tc>
        <w:tc>
          <w:tcPr>
            <w:tcW w:w="1134" w:type="dxa"/>
            <w:tcBorders>
              <w:top w:val="single" w:sz="4" w:space="0" w:color="000000"/>
              <w:left w:val="single" w:sz="4" w:space="0" w:color="000000"/>
              <w:bottom w:val="single" w:sz="4" w:space="0" w:color="000000"/>
              <w:right w:val="single" w:sz="4" w:space="0" w:color="000000"/>
            </w:tcBorders>
            <w:vAlign w:val="center"/>
          </w:tcPr>
          <w:p w:rsidR="00A0168E" w:rsidRPr="00286EBC" w:rsidRDefault="00A0168E" w:rsidP="00FB6025">
            <w:pPr>
              <w:spacing w:line="312" w:lineRule="exact"/>
              <w:ind w:right="-20"/>
            </w:pPr>
            <w:r>
              <w:rPr>
                <w:rFonts w:hint="eastAsia"/>
              </w:rPr>
              <w:t>String</w:t>
            </w:r>
          </w:p>
        </w:tc>
        <w:tc>
          <w:tcPr>
            <w:tcW w:w="4678" w:type="dxa"/>
            <w:tcBorders>
              <w:top w:val="single" w:sz="4" w:space="0" w:color="000000"/>
              <w:left w:val="single" w:sz="4" w:space="0" w:color="000000"/>
              <w:bottom w:val="single" w:sz="4" w:space="0" w:color="000000"/>
              <w:right w:val="single" w:sz="4" w:space="0" w:color="000000"/>
            </w:tcBorders>
            <w:vAlign w:val="center"/>
          </w:tcPr>
          <w:p w:rsidR="00A0168E" w:rsidRDefault="00A0168E" w:rsidP="00FB6025">
            <w:pPr>
              <w:spacing w:line="312" w:lineRule="exact"/>
              <w:ind w:right="-20"/>
            </w:pPr>
            <w:r>
              <w:rPr>
                <w:rFonts w:hint="eastAsia"/>
              </w:rPr>
              <w:t>退款结果：</w:t>
            </w:r>
          </w:p>
          <w:p w:rsidR="00A0168E" w:rsidRDefault="00A0168E" w:rsidP="00FB6025">
            <w:pPr>
              <w:spacing w:line="312" w:lineRule="exact"/>
              <w:ind w:right="-20"/>
            </w:pPr>
            <w:r>
              <w:rPr>
                <w:rFonts w:hint="eastAsia"/>
              </w:rPr>
              <w:t>0</w:t>
            </w:r>
            <w:r>
              <w:rPr>
                <w:rFonts w:hint="eastAsia"/>
              </w:rPr>
              <w:t>：成功</w:t>
            </w:r>
          </w:p>
          <w:p w:rsidR="00A0168E" w:rsidRDefault="00A0168E" w:rsidP="00FB6025">
            <w:pPr>
              <w:spacing w:line="312" w:lineRule="exact"/>
              <w:ind w:right="-20"/>
            </w:pPr>
            <w:r>
              <w:rPr>
                <w:rFonts w:hint="eastAsia"/>
              </w:rPr>
              <w:t>11</w:t>
            </w:r>
            <w:r>
              <w:rPr>
                <w:rFonts w:hint="eastAsia"/>
              </w:rPr>
              <w:t>：受理成功</w:t>
            </w:r>
          </w:p>
          <w:p w:rsidR="00042701" w:rsidRDefault="00A0168E" w:rsidP="004E4152">
            <w:pPr>
              <w:spacing w:line="312" w:lineRule="exact"/>
              <w:ind w:right="-20"/>
            </w:pPr>
            <w:r>
              <w:rPr>
                <w:rFonts w:hint="eastAsia"/>
              </w:rPr>
              <w:t>注：</w:t>
            </w:r>
            <w:r>
              <w:rPr>
                <w:rFonts w:hint="eastAsia"/>
              </w:rPr>
              <w:t>11</w:t>
            </w:r>
            <w:r>
              <w:rPr>
                <w:rFonts w:hint="eastAsia"/>
              </w:rPr>
              <w:t>目前仅仅支持支付宝</w:t>
            </w:r>
            <w:r w:rsidR="004E4152">
              <w:rPr>
                <w:rFonts w:hint="eastAsia"/>
              </w:rPr>
              <w:t>、</w:t>
            </w:r>
            <w:r w:rsidR="004E4152">
              <w:rPr>
                <w:rFonts w:hint="eastAsia"/>
              </w:rPr>
              <w:t>UnionPay</w:t>
            </w:r>
            <w:r w:rsidR="00D758D7">
              <w:rPr>
                <w:rFonts w:hint="eastAsia"/>
              </w:rPr>
              <w:t>、</w:t>
            </w:r>
            <w:r w:rsidR="00D758D7" w:rsidRPr="00D758D7">
              <w:t>MOLPAY</w:t>
            </w:r>
            <w:r w:rsidR="00D758D7">
              <w:rPr>
                <w:rFonts w:ascii="Consolas" w:hAnsi="Consolas" w:cs="Consolas" w:hint="eastAsia"/>
                <w:snapToGrid/>
                <w:color w:val="2A00FF"/>
                <w:sz w:val="20"/>
                <w:szCs w:val="20"/>
              </w:rPr>
              <w:t>、</w:t>
            </w:r>
            <w:r w:rsidR="00D758D7" w:rsidRPr="00855A86">
              <w:rPr>
                <w:rFonts w:ascii="Consolas" w:hAnsi="Consolas" w:cs="Consolas" w:hint="eastAsia"/>
                <w:snapToGrid/>
                <w:color w:val="000000" w:themeColor="text1"/>
                <w:sz w:val="20"/>
                <w:szCs w:val="20"/>
              </w:rPr>
              <w:t>微信（新接口规范）、定制支付</w:t>
            </w:r>
            <w:r w:rsidRPr="00855A86">
              <w:rPr>
                <w:rFonts w:hint="eastAsia"/>
                <w:color w:val="000000" w:themeColor="text1"/>
              </w:rPr>
              <w:t>，</w:t>
            </w:r>
            <w:r>
              <w:rPr>
                <w:rFonts w:hint="eastAsia"/>
              </w:rPr>
              <w:t>表示已经成功受理。</w:t>
            </w:r>
          </w:p>
        </w:tc>
        <w:tc>
          <w:tcPr>
            <w:tcW w:w="709" w:type="dxa"/>
            <w:tcBorders>
              <w:top w:val="single" w:sz="4" w:space="0" w:color="000000"/>
              <w:left w:val="single" w:sz="4" w:space="0" w:color="000000"/>
              <w:bottom w:val="single" w:sz="4" w:space="0" w:color="000000"/>
              <w:right w:val="single" w:sz="4" w:space="0" w:color="000000"/>
            </w:tcBorders>
            <w:vAlign w:val="center"/>
          </w:tcPr>
          <w:p w:rsidR="00A0168E" w:rsidRPr="00775C76" w:rsidRDefault="00A0168E" w:rsidP="00FB6025">
            <w:pPr>
              <w:spacing w:line="312" w:lineRule="exact"/>
              <w:ind w:right="-20"/>
            </w:pPr>
            <w:r>
              <w:rPr>
                <w:rFonts w:hint="eastAsia"/>
              </w:rPr>
              <w:t>可选</w:t>
            </w:r>
          </w:p>
        </w:tc>
      </w:tr>
    </w:tbl>
    <w:p w:rsidR="009169DA" w:rsidRDefault="009169DA" w:rsidP="009169DA">
      <w:pPr>
        <w:spacing w:line="312" w:lineRule="exact"/>
        <w:ind w:right="-20"/>
      </w:pPr>
      <w:r>
        <w:rPr>
          <w:rFonts w:hint="eastAsia"/>
        </w:rPr>
        <w:t>注：进一步的具体返回值需要易宝进一步提供，目前无法给出。</w:t>
      </w:r>
    </w:p>
    <w:p w:rsidR="00E60C48" w:rsidRPr="00775C76" w:rsidRDefault="00E60C48" w:rsidP="009169DA">
      <w:pPr>
        <w:spacing w:line="312" w:lineRule="exact"/>
        <w:ind w:right="-20"/>
      </w:pPr>
      <w:r>
        <w:rPr>
          <w:rFonts w:hint="eastAsia"/>
        </w:rPr>
        <w:t>注：对于</w:t>
      </w:r>
      <w:r w:rsidR="00A0168E">
        <w:rPr>
          <w:rFonts w:hint="eastAsia"/>
        </w:rPr>
        <w:t>退款结果</w:t>
      </w:r>
      <w:r>
        <w:rPr>
          <w:rFonts w:hint="eastAsia"/>
        </w:rPr>
        <w:t>返回值为</w:t>
      </w:r>
      <w:r>
        <w:rPr>
          <w:rFonts w:hint="eastAsia"/>
        </w:rPr>
        <w:t>11</w:t>
      </w:r>
      <w:r>
        <w:rPr>
          <w:rFonts w:hint="eastAsia"/>
        </w:rPr>
        <w:t>的情况，在支付平台在获取退款成功消息后，将通过商户的回调地址通知商户应用退款已经成功。</w:t>
      </w:r>
      <w:r w:rsidR="00034DC6">
        <w:rPr>
          <w:rFonts w:hint="eastAsia"/>
        </w:rPr>
        <w:t>（暂未开通）</w:t>
      </w:r>
    </w:p>
    <w:p w:rsidR="008F1837" w:rsidRPr="009169DA" w:rsidRDefault="008F1837" w:rsidP="008F1837">
      <w:pPr>
        <w:spacing w:line="312" w:lineRule="exact"/>
        <w:ind w:right="-20"/>
      </w:pPr>
    </w:p>
    <w:p w:rsidR="008F1837" w:rsidRPr="00B05E9E" w:rsidRDefault="008F1837" w:rsidP="008F1837">
      <w:pPr>
        <w:ind w:firstLineChars="150" w:firstLine="316"/>
        <w:rPr>
          <w:b/>
        </w:rPr>
      </w:pPr>
      <w:r w:rsidRPr="00B05E9E">
        <w:rPr>
          <w:rFonts w:hint="eastAsia"/>
          <w:b/>
        </w:rPr>
        <w:t>示例</w:t>
      </w:r>
    </w:p>
    <w:tbl>
      <w:tblPr>
        <w:tblW w:w="0" w:type="auto"/>
        <w:tblInd w:w="3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701"/>
        <w:gridCol w:w="6379"/>
      </w:tblGrid>
      <w:tr w:rsidR="008F1837" w:rsidRPr="0038247B" w:rsidTr="00FB6025">
        <w:trPr>
          <w:cantSplit/>
          <w:trHeight w:val="300"/>
        </w:trPr>
        <w:tc>
          <w:tcPr>
            <w:tcW w:w="170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1837" w:rsidRPr="0038247B" w:rsidRDefault="008F1837" w:rsidP="00FB6025">
            <w:pPr>
              <w:pStyle w:val="TableHeading"/>
            </w:pPr>
            <w:r w:rsidRPr="0038247B">
              <w:t>Request/Response</w:t>
            </w:r>
          </w:p>
        </w:tc>
        <w:tc>
          <w:tcPr>
            <w:tcW w:w="637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1837" w:rsidRPr="0038247B" w:rsidRDefault="008F1837" w:rsidP="00FB6025">
            <w:pPr>
              <w:pStyle w:val="TableHeading"/>
            </w:pPr>
            <w:r w:rsidRPr="0038247B">
              <w:t>Example</w:t>
            </w:r>
          </w:p>
        </w:tc>
      </w:tr>
      <w:tr w:rsidR="008F1837" w:rsidRPr="001C6E22" w:rsidTr="00FB6025">
        <w:trPr>
          <w:cantSplit/>
          <w:trHeight w:val="281"/>
        </w:trPr>
        <w:tc>
          <w:tcPr>
            <w:tcW w:w="1701" w:type="dxa"/>
          </w:tcPr>
          <w:p w:rsidR="008F1837" w:rsidRPr="002B69A5" w:rsidRDefault="008F1837" w:rsidP="00FB6025">
            <w:pPr>
              <w:pStyle w:val="TableText"/>
              <w:rPr>
                <w:lang w:val="fr-FR"/>
              </w:rPr>
            </w:pPr>
            <w:r w:rsidRPr="00087ED2">
              <w:rPr>
                <w:lang w:val="fr-FR"/>
              </w:rPr>
              <w:t>HTTP Request</w:t>
            </w:r>
          </w:p>
        </w:tc>
        <w:tc>
          <w:tcPr>
            <w:tcW w:w="6379" w:type="dxa"/>
          </w:tcPr>
          <w:p w:rsidR="008F1837" w:rsidRPr="00087ED2" w:rsidRDefault="008F1837" w:rsidP="00FB6025">
            <w:pPr>
              <w:pStyle w:val="TableText"/>
              <w:rPr>
                <w:lang w:val="fr-FR"/>
              </w:rPr>
            </w:pPr>
            <w:r>
              <w:rPr>
                <w:rFonts w:hint="eastAsia"/>
                <w:lang w:val="fr-FR"/>
              </w:rPr>
              <w:t>POST</w:t>
            </w:r>
            <w:r w:rsidRPr="001C6E22">
              <w:rPr>
                <w:lang w:val="fr-FR"/>
              </w:rPr>
              <w:t xml:space="preserve"> </w:t>
            </w:r>
            <w:r>
              <w:rPr>
                <w:rFonts w:hint="eastAsia"/>
                <w:lang w:val="fr-FR"/>
              </w:rPr>
              <w:t>https://pay.hicloud.com/</w:t>
            </w:r>
            <w:r w:rsidRPr="00087ED2">
              <w:rPr>
                <w:rFonts w:hint="eastAsia"/>
                <w:lang w:val="fr-FR"/>
              </w:rPr>
              <w:t>dev/refund</w:t>
            </w:r>
            <w:r w:rsidR="00901421">
              <w:rPr>
                <w:rFonts w:hint="eastAsia"/>
                <w:lang w:val="fr-FR"/>
              </w:rPr>
              <w:t>.action</w:t>
            </w:r>
            <w:r w:rsidRPr="00087ED2">
              <w:rPr>
                <w:lang w:val="fr-FR"/>
              </w:rPr>
              <w:t xml:space="preserve"> HTTP/1.1</w:t>
            </w:r>
          </w:p>
          <w:p w:rsidR="000C77AC" w:rsidRPr="000C77AC" w:rsidRDefault="000C77AC" w:rsidP="000C77AC">
            <w:pPr>
              <w:pStyle w:val="TerminalDisplayinTable"/>
              <w:shd w:val="clear" w:color="auto" w:fill="D9D9D9"/>
              <w:spacing w:line="240" w:lineRule="auto"/>
              <w:rPr>
                <w:rFonts w:ascii="Arial" w:hAnsi="Arial" w:cs="Arial"/>
                <w:spacing w:val="0"/>
                <w:szCs w:val="20"/>
                <w:lang w:val="fr-FR"/>
              </w:rPr>
            </w:pPr>
            <w:r w:rsidRPr="000C77AC">
              <w:rPr>
                <w:rFonts w:ascii="Arial" w:hAnsi="Arial" w:cs="Arial"/>
                <w:spacing w:val="0"/>
                <w:szCs w:val="20"/>
                <w:lang w:val="fr-FR"/>
              </w:rPr>
              <w:t>{</w:t>
            </w:r>
          </w:p>
          <w:p w:rsidR="000C77AC" w:rsidRPr="000C77AC" w:rsidRDefault="000C77AC" w:rsidP="000C77AC">
            <w:pPr>
              <w:pStyle w:val="TerminalDisplayinTable"/>
              <w:shd w:val="clear" w:color="auto" w:fill="D9D9D9"/>
              <w:spacing w:line="240" w:lineRule="auto"/>
              <w:rPr>
                <w:rFonts w:ascii="Arial" w:hAnsi="Arial" w:cs="Arial"/>
                <w:spacing w:val="0"/>
                <w:szCs w:val="20"/>
                <w:lang w:val="fr-FR"/>
              </w:rPr>
            </w:pPr>
            <w:r w:rsidRPr="000C77AC">
              <w:rPr>
                <w:rFonts w:ascii="Arial" w:hAnsi="Arial" w:cs="Arial"/>
                <w:spacing w:val="0"/>
                <w:szCs w:val="20"/>
                <w:lang w:val="fr-FR"/>
              </w:rPr>
              <w:t xml:space="preserve">    "orderID": "Y201301220441174993C5317",</w:t>
            </w:r>
          </w:p>
          <w:p w:rsidR="000C77AC" w:rsidRPr="000C77AC" w:rsidRDefault="000C77AC" w:rsidP="000C77AC">
            <w:pPr>
              <w:pStyle w:val="TerminalDisplayinTable"/>
              <w:shd w:val="clear" w:color="auto" w:fill="D9D9D9"/>
              <w:spacing w:line="240" w:lineRule="auto"/>
              <w:rPr>
                <w:rFonts w:ascii="Arial" w:hAnsi="Arial" w:cs="Arial"/>
                <w:spacing w:val="0"/>
                <w:szCs w:val="20"/>
                <w:lang w:val="fr-FR"/>
              </w:rPr>
            </w:pPr>
            <w:r w:rsidRPr="000C77AC">
              <w:rPr>
                <w:rFonts w:ascii="Arial" w:hAnsi="Arial" w:cs="Arial"/>
                <w:spacing w:val="0"/>
                <w:szCs w:val="20"/>
                <w:lang w:val="fr-FR"/>
              </w:rPr>
              <w:t xml:space="preserve">    "amount": "0.01",</w:t>
            </w:r>
          </w:p>
          <w:p w:rsidR="000C77AC" w:rsidRPr="000C77AC" w:rsidRDefault="000C77AC" w:rsidP="000C77AC">
            <w:pPr>
              <w:pStyle w:val="TerminalDisplayinTable"/>
              <w:shd w:val="clear" w:color="auto" w:fill="D9D9D9"/>
              <w:spacing w:line="240" w:lineRule="auto"/>
              <w:rPr>
                <w:rFonts w:ascii="Arial" w:hAnsi="Arial" w:cs="Arial"/>
                <w:spacing w:val="0"/>
                <w:szCs w:val="20"/>
                <w:lang w:val="fr-FR"/>
              </w:rPr>
            </w:pPr>
            <w:r w:rsidRPr="000C77AC">
              <w:rPr>
                <w:rFonts w:ascii="Arial" w:hAnsi="Arial" w:cs="Arial"/>
                <w:spacing w:val="0"/>
                <w:szCs w:val="20"/>
                <w:lang w:val="fr-FR"/>
              </w:rPr>
              <w:t xml:space="preserve">    "channel": "YeePay",</w:t>
            </w:r>
          </w:p>
          <w:p w:rsidR="000C77AC" w:rsidRPr="000C77AC" w:rsidRDefault="000C77AC" w:rsidP="000C77AC">
            <w:pPr>
              <w:pStyle w:val="TerminalDisplayinTable"/>
              <w:shd w:val="clear" w:color="auto" w:fill="D9D9D9"/>
              <w:spacing w:line="240" w:lineRule="auto"/>
              <w:rPr>
                <w:rFonts w:ascii="Arial" w:hAnsi="Arial" w:cs="Arial"/>
                <w:spacing w:val="0"/>
                <w:szCs w:val="20"/>
                <w:lang w:val="fr-FR"/>
              </w:rPr>
            </w:pPr>
            <w:r w:rsidRPr="000C77AC">
              <w:rPr>
                <w:rFonts w:ascii="Arial" w:hAnsi="Arial" w:cs="Arial"/>
                <w:spacing w:val="0"/>
                <w:szCs w:val="20"/>
                <w:lang w:val="fr-FR"/>
              </w:rPr>
              <w:t xml:space="preserve">    "sign": "10a2fbb8e1204bd9f9bde5e0def230ef81c195fde95f1123229074441e8ae565"</w:t>
            </w:r>
          </w:p>
          <w:p w:rsidR="008F1837" w:rsidRPr="00087ED2" w:rsidRDefault="000C77AC" w:rsidP="000C77AC">
            <w:pPr>
              <w:pStyle w:val="TerminalDisplayinTable"/>
              <w:shd w:val="clear" w:color="auto" w:fill="D9D9D9"/>
              <w:spacing w:line="240" w:lineRule="auto"/>
              <w:rPr>
                <w:rFonts w:ascii="Arial" w:hAnsi="Arial" w:cs="Arial"/>
                <w:spacing w:val="0"/>
                <w:sz w:val="20"/>
                <w:szCs w:val="20"/>
                <w:lang w:val="fr-FR"/>
              </w:rPr>
            </w:pPr>
            <w:r w:rsidRPr="000C77AC">
              <w:rPr>
                <w:rFonts w:ascii="Arial" w:hAnsi="Arial" w:cs="Arial"/>
                <w:spacing w:val="0"/>
                <w:szCs w:val="20"/>
                <w:lang w:val="fr-FR"/>
              </w:rPr>
              <w:t>}</w:t>
            </w:r>
          </w:p>
        </w:tc>
      </w:tr>
      <w:tr w:rsidR="008F1837" w:rsidRPr="001C6E22" w:rsidTr="00FB6025">
        <w:trPr>
          <w:cantSplit/>
          <w:trHeight w:val="281"/>
        </w:trPr>
        <w:tc>
          <w:tcPr>
            <w:tcW w:w="1701" w:type="dxa"/>
          </w:tcPr>
          <w:p w:rsidR="008F1837" w:rsidRPr="002B69A5" w:rsidRDefault="008F1837" w:rsidP="00FB6025">
            <w:pPr>
              <w:pStyle w:val="TableText"/>
              <w:rPr>
                <w:lang w:val="fr-FR"/>
              </w:rPr>
            </w:pPr>
            <w:r w:rsidRPr="002B69A5">
              <w:rPr>
                <w:lang w:val="fr-FR"/>
              </w:rPr>
              <w:t>HTT</w:t>
            </w:r>
            <w:r>
              <w:rPr>
                <w:rFonts w:hint="eastAsia"/>
                <w:lang w:val="fr-FR"/>
              </w:rPr>
              <w:t>P</w:t>
            </w:r>
            <w:r w:rsidRPr="002B69A5">
              <w:rPr>
                <w:lang w:val="fr-FR"/>
              </w:rPr>
              <w:t xml:space="preserve"> Response</w:t>
            </w:r>
          </w:p>
        </w:tc>
        <w:tc>
          <w:tcPr>
            <w:tcW w:w="6379" w:type="dxa"/>
          </w:tcPr>
          <w:p w:rsidR="008F1837" w:rsidRPr="001C6E22" w:rsidRDefault="008F1837" w:rsidP="00FB6025">
            <w:pPr>
              <w:pStyle w:val="TableText"/>
              <w:rPr>
                <w:lang w:val="fr-FR"/>
              </w:rPr>
            </w:pPr>
            <w:r w:rsidRPr="001C6E22">
              <w:rPr>
                <w:lang w:val="fr-FR"/>
              </w:rPr>
              <w:t>Content Type: application/</w:t>
            </w:r>
            <w:r w:rsidRPr="001C6E22">
              <w:rPr>
                <w:rFonts w:hint="eastAsia"/>
                <w:lang w:val="fr-FR"/>
              </w:rPr>
              <w:t>json</w:t>
            </w:r>
            <w:r w:rsidRPr="001C6E22">
              <w:rPr>
                <w:lang w:val="fr-FR"/>
              </w:rPr>
              <w:t>; charset=UTF-8</w:t>
            </w:r>
          </w:p>
          <w:p w:rsidR="008F1837" w:rsidRPr="00B42076" w:rsidRDefault="008F1837" w:rsidP="00FB6025">
            <w:pPr>
              <w:pStyle w:val="TerminalDisplayinTable"/>
              <w:shd w:val="clear" w:color="auto" w:fill="D9D9D9"/>
              <w:rPr>
                <w:rFonts w:ascii="Arial" w:hAnsi="Arial" w:cs="Arial"/>
                <w:spacing w:val="0"/>
                <w:szCs w:val="20"/>
                <w:lang w:val="fr-FR"/>
              </w:rPr>
            </w:pPr>
            <w:r w:rsidRPr="00B42076">
              <w:rPr>
                <w:rFonts w:ascii="Arial" w:hAnsi="Arial" w:cs="Arial" w:hint="eastAsia"/>
                <w:spacing w:val="0"/>
                <w:szCs w:val="20"/>
                <w:lang w:val="fr-FR"/>
              </w:rPr>
              <w:t>{</w:t>
            </w:r>
          </w:p>
          <w:p w:rsidR="008F1837" w:rsidRPr="00B42076" w:rsidRDefault="008F1837" w:rsidP="00B42076">
            <w:pPr>
              <w:pStyle w:val="TerminalDisplayinTable"/>
              <w:shd w:val="clear" w:color="auto" w:fill="D9D9D9"/>
              <w:ind w:firstLineChars="200" w:firstLine="320"/>
              <w:rPr>
                <w:rFonts w:ascii="Arial" w:hAnsi="Arial" w:cs="Arial"/>
                <w:spacing w:val="0"/>
                <w:szCs w:val="20"/>
                <w:lang w:val="fr-FR"/>
              </w:rPr>
            </w:pPr>
            <w:r w:rsidRPr="00B42076">
              <w:rPr>
                <w:rFonts w:ascii="Arial" w:hAnsi="Arial" w:cs="Arial" w:hint="eastAsia"/>
                <w:spacing w:val="0"/>
                <w:szCs w:val="20"/>
                <w:lang w:val="fr-FR"/>
              </w:rPr>
              <w:t>"returnCode":"0",</w:t>
            </w:r>
          </w:p>
          <w:p w:rsidR="00891767" w:rsidRPr="00B42076" w:rsidRDefault="00891767" w:rsidP="00B42076">
            <w:pPr>
              <w:pStyle w:val="TerminalDisplayinTable"/>
              <w:shd w:val="clear" w:color="auto" w:fill="D9D9D9"/>
              <w:ind w:firstLineChars="200" w:firstLine="320"/>
              <w:rPr>
                <w:rFonts w:ascii="Arial" w:hAnsi="Arial" w:cs="Arial"/>
                <w:spacing w:val="0"/>
                <w:szCs w:val="20"/>
                <w:lang w:val="fr-FR"/>
              </w:rPr>
            </w:pPr>
            <w:r w:rsidRPr="00B42076">
              <w:rPr>
                <w:rFonts w:ascii="Arial" w:hAnsi="Arial" w:cs="Arial" w:hint="eastAsia"/>
                <w:spacing w:val="0"/>
                <w:szCs w:val="20"/>
                <w:lang w:val="fr-FR"/>
              </w:rPr>
              <w:t>"returnDesc"</w:t>
            </w:r>
            <w:r w:rsidRPr="00B42076">
              <w:rPr>
                <w:rFonts w:ascii="Arial" w:hAnsi="Arial" w:cs="Arial"/>
                <w:spacing w:val="0"/>
                <w:szCs w:val="20"/>
                <w:lang w:val="fr-FR"/>
              </w:rPr>
              <w:t> </w:t>
            </w:r>
            <w:r w:rsidRPr="00B42076">
              <w:rPr>
                <w:rFonts w:ascii="Arial" w:hAnsi="Arial" w:cs="Arial" w:hint="eastAsia"/>
                <w:spacing w:val="0"/>
                <w:szCs w:val="20"/>
                <w:lang w:val="fr-FR"/>
              </w:rPr>
              <w:t>: "</w:t>
            </w:r>
            <w:r w:rsidRPr="00B42076">
              <w:rPr>
                <w:rFonts w:ascii="Arial" w:hAnsi="Arial" w:cs="Arial" w:hint="eastAsia"/>
                <w:spacing w:val="0"/>
                <w:szCs w:val="20"/>
                <w:lang w:val="fr-FR"/>
              </w:rPr>
              <w:t>成功</w:t>
            </w:r>
            <w:r w:rsidRPr="00B42076">
              <w:rPr>
                <w:rFonts w:ascii="Arial" w:hAnsi="Arial" w:cs="Arial" w:hint="eastAsia"/>
                <w:spacing w:val="0"/>
                <w:szCs w:val="20"/>
                <w:lang w:val="fr-FR"/>
              </w:rPr>
              <w:t>"</w:t>
            </w:r>
            <w:r w:rsidR="00FC2DD2" w:rsidRPr="00B42076">
              <w:rPr>
                <w:rFonts w:ascii="Arial" w:hAnsi="Arial" w:cs="Arial" w:hint="eastAsia"/>
                <w:spacing w:val="0"/>
                <w:szCs w:val="20"/>
                <w:lang w:val="fr-FR"/>
              </w:rPr>
              <w:t>,</w:t>
            </w:r>
          </w:p>
          <w:p w:rsidR="008F1837" w:rsidRPr="00B42076" w:rsidRDefault="008F1837" w:rsidP="00B42076">
            <w:pPr>
              <w:pStyle w:val="TerminalDisplayinTable"/>
              <w:shd w:val="clear" w:color="auto" w:fill="D9D9D9"/>
              <w:ind w:firstLineChars="200" w:firstLine="320"/>
              <w:rPr>
                <w:rFonts w:ascii="Arial" w:hAnsi="Arial" w:cs="Arial"/>
                <w:spacing w:val="0"/>
                <w:szCs w:val="20"/>
                <w:lang w:val="fr-FR"/>
              </w:rPr>
            </w:pPr>
            <w:r w:rsidRPr="00B42076">
              <w:rPr>
                <w:rFonts w:ascii="Arial" w:hAnsi="Arial" w:cs="Arial" w:hint="eastAsia"/>
                <w:spacing w:val="0"/>
                <w:szCs w:val="20"/>
                <w:lang w:val="fr-FR"/>
              </w:rPr>
              <w:t xml:space="preserve">" </w:t>
            </w:r>
            <w:r w:rsidR="00AE2D2C" w:rsidRPr="00B42076">
              <w:rPr>
                <w:rFonts w:ascii="Arial" w:hAnsi="Arial" w:cs="Arial" w:hint="eastAsia"/>
                <w:spacing w:val="0"/>
                <w:szCs w:val="20"/>
                <w:lang w:val="fr-FR"/>
              </w:rPr>
              <w:t>tradeNo</w:t>
            </w:r>
            <w:r w:rsidRPr="00B42076">
              <w:rPr>
                <w:rFonts w:ascii="Arial" w:hAnsi="Arial" w:cs="Arial" w:hint="eastAsia"/>
                <w:spacing w:val="0"/>
                <w:szCs w:val="20"/>
                <w:lang w:val="fr-FR"/>
              </w:rPr>
              <w:t>":"1124162254918017",</w:t>
            </w:r>
          </w:p>
          <w:p w:rsidR="008F1837" w:rsidRPr="00B42076" w:rsidRDefault="008F1837" w:rsidP="00B42076">
            <w:pPr>
              <w:pStyle w:val="TerminalDisplayinTable"/>
              <w:shd w:val="clear" w:color="auto" w:fill="D9D9D9"/>
              <w:ind w:firstLineChars="200" w:firstLine="320"/>
              <w:rPr>
                <w:rFonts w:ascii="Arial" w:hAnsi="Arial" w:cs="Arial"/>
                <w:spacing w:val="0"/>
                <w:szCs w:val="20"/>
                <w:lang w:val="fr-FR"/>
              </w:rPr>
            </w:pPr>
            <w:r w:rsidRPr="00B42076">
              <w:rPr>
                <w:rFonts w:ascii="Arial" w:hAnsi="Arial" w:cs="Arial" w:hint="eastAsia"/>
                <w:spacing w:val="0"/>
                <w:szCs w:val="20"/>
                <w:lang w:val="fr-FR"/>
              </w:rPr>
              <w:t>" amount ":"20.23",</w:t>
            </w:r>
          </w:p>
          <w:p w:rsidR="008F1837" w:rsidRPr="00B42076" w:rsidRDefault="008F1837" w:rsidP="00B42076">
            <w:pPr>
              <w:pStyle w:val="TerminalDisplayinTable"/>
              <w:shd w:val="clear" w:color="auto" w:fill="D9D9D9"/>
              <w:ind w:firstLineChars="200" w:firstLine="320"/>
              <w:rPr>
                <w:rFonts w:ascii="Arial" w:hAnsi="Arial" w:cs="Arial"/>
                <w:spacing w:val="0"/>
                <w:szCs w:val="20"/>
                <w:lang w:val="fr-FR"/>
              </w:rPr>
            </w:pPr>
            <w:r w:rsidRPr="00B42076">
              <w:rPr>
                <w:rFonts w:ascii="Arial" w:hAnsi="Arial" w:cs="Arial" w:hint="eastAsia"/>
                <w:spacing w:val="0"/>
                <w:szCs w:val="20"/>
                <w:lang w:val="fr-FR"/>
              </w:rPr>
              <w:t>" customerNumber ":"2088101010292685",</w:t>
            </w:r>
          </w:p>
          <w:p w:rsidR="008F1837" w:rsidRPr="00B42076" w:rsidRDefault="008F1837" w:rsidP="00B42076">
            <w:pPr>
              <w:pStyle w:val="TerminalDisplayinTable"/>
              <w:shd w:val="clear" w:color="auto" w:fill="D9D9D9"/>
              <w:ind w:firstLineChars="200" w:firstLine="320"/>
              <w:rPr>
                <w:rFonts w:ascii="Arial" w:hAnsi="Arial" w:cs="Arial"/>
                <w:spacing w:val="0"/>
                <w:szCs w:val="20"/>
                <w:lang w:val="fr-FR"/>
              </w:rPr>
            </w:pPr>
            <w:r w:rsidRPr="00B42076">
              <w:rPr>
                <w:rFonts w:ascii="Arial" w:hAnsi="Arial" w:cs="Arial" w:hint="eastAsia"/>
                <w:spacing w:val="0"/>
                <w:szCs w:val="20"/>
                <w:lang w:val="fr-FR"/>
              </w:rPr>
              <w:t>" refundDate ":"</w:t>
            </w:r>
            <w:r w:rsidR="000C77AC" w:rsidRPr="00B42076">
              <w:rPr>
                <w:rFonts w:ascii="Arial" w:hAnsi="Arial" w:cs="Arial"/>
                <w:spacing w:val="0"/>
                <w:szCs w:val="20"/>
                <w:lang w:val="fr-FR"/>
              </w:rPr>
              <w:t>2013-01-23 16:34:50</w:t>
            </w:r>
            <w:r w:rsidRPr="00B42076">
              <w:rPr>
                <w:rFonts w:ascii="Arial" w:hAnsi="Arial" w:cs="Arial" w:hint="eastAsia"/>
                <w:spacing w:val="0"/>
                <w:szCs w:val="20"/>
                <w:lang w:val="fr-FR"/>
              </w:rPr>
              <w:t>",</w:t>
            </w:r>
          </w:p>
          <w:p w:rsidR="008F1837" w:rsidRPr="00087ED2" w:rsidRDefault="008F1837" w:rsidP="00FB6025">
            <w:pPr>
              <w:pStyle w:val="TerminalDisplayinTable"/>
              <w:shd w:val="clear" w:color="auto" w:fill="D9D9D9"/>
              <w:rPr>
                <w:rFonts w:ascii="Arial" w:hAnsi="Arial" w:cs="Arial"/>
                <w:spacing w:val="0"/>
                <w:sz w:val="20"/>
                <w:szCs w:val="20"/>
                <w:lang w:val="fr-FR"/>
              </w:rPr>
            </w:pPr>
            <w:r w:rsidRPr="00B42076">
              <w:rPr>
                <w:rFonts w:ascii="Arial" w:hAnsi="Arial" w:cs="Arial" w:hint="eastAsia"/>
                <w:spacing w:val="0"/>
                <w:szCs w:val="20"/>
                <w:lang w:val="fr-FR"/>
              </w:rPr>
              <w:t>}</w:t>
            </w:r>
          </w:p>
        </w:tc>
      </w:tr>
    </w:tbl>
    <w:p w:rsidR="008F1837" w:rsidRPr="00990213" w:rsidRDefault="008F1837" w:rsidP="008F1837"/>
    <w:p w:rsidR="00E71C3D" w:rsidRPr="00FB2926" w:rsidRDefault="00E71C3D" w:rsidP="008F1837">
      <w:pPr>
        <w:ind w:firstLineChars="150" w:firstLine="315"/>
      </w:pPr>
    </w:p>
    <w:p w:rsidR="008F2ACF" w:rsidRDefault="008F1837" w:rsidP="00016DEA">
      <w:pPr>
        <w:pStyle w:val="2"/>
      </w:pPr>
      <w:r w:rsidRPr="00911597">
        <w:rPr>
          <w:rFonts w:hint="eastAsia"/>
        </w:rPr>
        <w:t>验证</w:t>
      </w:r>
      <w:r w:rsidRPr="00911597">
        <w:rPr>
          <w:rFonts w:hint="eastAsia"/>
        </w:rPr>
        <w:t>ServiceToken</w:t>
      </w:r>
      <w:r w:rsidRPr="00911597">
        <w:rPr>
          <w:rFonts w:hint="eastAsia"/>
        </w:rPr>
        <w:t>接口</w:t>
      </w:r>
    </w:p>
    <w:p w:rsidR="008F1837" w:rsidRDefault="008F1837" w:rsidP="008F1837">
      <w:pPr>
        <w:ind w:firstLineChars="150" w:firstLine="315"/>
      </w:pPr>
      <w:r w:rsidRPr="00665A25">
        <w:rPr>
          <w:rFonts w:hint="eastAsia"/>
        </w:rPr>
        <w:t>方法名称</w:t>
      </w:r>
      <w:r>
        <w:rPr>
          <w:rFonts w:hint="eastAsia"/>
        </w:rPr>
        <w:t>：</w:t>
      </w:r>
      <w:r>
        <w:rPr>
          <w:rFonts w:hint="eastAsia"/>
        </w:rPr>
        <w:t>/</w:t>
      </w:r>
      <w:r w:rsidR="008835A0">
        <w:rPr>
          <w:rFonts w:hint="eastAsia"/>
        </w:rPr>
        <w:t>client/</w:t>
      </w:r>
      <w:r>
        <w:rPr>
          <w:rFonts w:hint="eastAsia"/>
        </w:rPr>
        <w:t>auth/s</w:t>
      </w:r>
      <w:r w:rsidRPr="00270918">
        <w:t>erviceToken</w:t>
      </w:r>
      <w:r>
        <w:rPr>
          <w:rFonts w:hint="eastAsia"/>
        </w:rPr>
        <w:t>Auth</w:t>
      </w:r>
      <w:r w:rsidR="003F326E">
        <w:rPr>
          <w:rFonts w:hint="eastAsia"/>
        </w:rPr>
        <w:t>.action</w:t>
      </w:r>
    </w:p>
    <w:p w:rsidR="008F1837" w:rsidRDefault="008F1837" w:rsidP="008F1837">
      <w:pPr>
        <w:ind w:firstLineChars="150" w:firstLine="315"/>
      </w:pPr>
      <w:r>
        <w:rPr>
          <w:rFonts w:hint="eastAsia"/>
        </w:rPr>
        <w:t>方法描述：验证</w:t>
      </w:r>
      <w:r>
        <w:rPr>
          <w:rFonts w:hint="eastAsia"/>
        </w:rPr>
        <w:t>s</w:t>
      </w:r>
      <w:r w:rsidRPr="00270918">
        <w:t>erviceToken</w:t>
      </w:r>
    </w:p>
    <w:p w:rsidR="008F1837" w:rsidRPr="00FB2926" w:rsidRDefault="008F1837" w:rsidP="008F1837">
      <w:pPr>
        <w:ind w:firstLineChars="150" w:firstLine="315"/>
      </w:pPr>
      <w:r w:rsidRPr="00665A25">
        <w:rPr>
          <w:rFonts w:hint="eastAsia"/>
        </w:rPr>
        <w:t>HTTP</w:t>
      </w:r>
      <w:r>
        <w:rPr>
          <w:rFonts w:hint="eastAsia"/>
        </w:rPr>
        <w:t>请求方式：</w:t>
      </w:r>
      <w:r w:rsidRPr="00665A25">
        <w:rPr>
          <w:rFonts w:hint="eastAsia"/>
        </w:rPr>
        <w:t xml:space="preserve"> </w:t>
      </w:r>
      <w:r>
        <w:rPr>
          <w:rFonts w:hint="eastAsia"/>
        </w:rPr>
        <w:t>POST</w:t>
      </w:r>
    </w:p>
    <w:p w:rsidR="008F1837" w:rsidRPr="00990213" w:rsidRDefault="008F1837" w:rsidP="008F1837">
      <w:pPr>
        <w:ind w:firstLineChars="150" w:firstLine="316"/>
        <w:rPr>
          <w:b/>
        </w:rPr>
      </w:pPr>
      <w:r w:rsidRPr="00990213">
        <w:rPr>
          <w:rFonts w:hint="eastAsia"/>
          <w:b/>
        </w:rPr>
        <w:t>请求接口参数描述</w:t>
      </w:r>
      <w:r>
        <w:rPr>
          <w:rFonts w:hint="eastAsia"/>
          <w:b/>
        </w:rPr>
        <w:t>：</w:t>
      </w:r>
    </w:p>
    <w:tbl>
      <w:tblPr>
        <w:tblW w:w="8248" w:type="dxa"/>
        <w:tblInd w:w="121" w:type="dxa"/>
        <w:tblLayout w:type="fixed"/>
        <w:tblCellMar>
          <w:left w:w="0" w:type="dxa"/>
          <w:right w:w="0" w:type="dxa"/>
        </w:tblCellMar>
        <w:tblLook w:val="0000"/>
      </w:tblPr>
      <w:tblGrid>
        <w:gridCol w:w="1585"/>
        <w:gridCol w:w="1134"/>
        <w:gridCol w:w="4820"/>
        <w:gridCol w:w="709"/>
      </w:tblGrid>
      <w:tr w:rsidR="008F1837" w:rsidRPr="00270E48" w:rsidTr="000926FD">
        <w:trPr>
          <w:trHeight w:hRule="exact" w:val="370"/>
        </w:trPr>
        <w:tc>
          <w:tcPr>
            <w:tcW w:w="1585" w:type="dxa"/>
            <w:tcBorders>
              <w:top w:val="single" w:sz="4" w:space="0" w:color="000000"/>
              <w:left w:val="single" w:sz="4" w:space="0" w:color="000000"/>
              <w:bottom w:val="single" w:sz="4" w:space="0" w:color="000000"/>
              <w:right w:val="single" w:sz="4" w:space="0" w:color="000000"/>
            </w:tcBorders>
            <w:shd w:val="clear" w:color="auto" w:fill="DFDFDF"/>
          </w:tcPr>
          <w:p w:rsidR="008F1837" w:rsidRPr="00270E48" w:rsidRDefault="008F1837" w:rsidP="00FB6025">
            <w:pPr>
              <w:spacing w:line="307" w:lineRule="exact"/>
              <w:ind w:left="102" w:right="-20"/>
              <w:rPr>
                <w:sz w:val="24"/>
                <w:szCs w:val="24"/>
              </w:rPr>
            </w:pPr>
            <w:r>
              <w:rPr>
                <w:rFonts w:ascii="微软雅黑" w:eastAsia="微软雅黑" w:cs="微软雅黑" w:hint="eastAsia"/>
                <w:b/>
                <w:bCs/>
                <w:spacing w:val="12"/>
                <w:position w:val="-1"/>
              </w:rPr>
              <w:t>参数名称</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8F1837" w:rsidRPr="00270E48" w:rsidRDefault="008F1837" w:rsidP="00FB6025">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8F1837" w:rsidRPr="00270E48" w:rsidRDefault="008F1837" w:rsidP="00FB6025">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8F1837" w:rsidRPr="00270E48" w:rsidRDefault="008F1837" w:rsidP="00FB6025">
            <w:pPr>
              <w:spacing w:line="307" w:lineRule="exact"/>
              <w:ind w:left="102" w:right="-20"/>
              <w:rPr>
                <w:sz w:val="24"/>
                <w:szCs w:val="24"/>
              </w:rPr>
            </w:pPr>
            <w:r>
              <w:rPr>
                <w:rFonts w:ascii="微软雅黑" w:eastAsia="微软雅黑" w:cs="微软雅黑" w:hint="eastAsia"/>
                <w:b/>
                <w:bCs/>
                <w:spacing w:val="12"/>
                <w:position w:val="-1"/>
              </w:rPr>
              <w:t>可选</w:t>
            </w:r>
          </w:p>
        </w:tc>
      </w:tr>
      <w:tr w:rsidR="008F1837" w:rsidRPr="00270E48" w:rsidTr="000926FD">
        <w:trPr>
          <w:trHeight w:hRule="exact" w:val="529"/>
        </w:trPr>
        <w:tc>
          <w:tcPr>
            <w:tcW w:w="1585" w:type="dxa"/>
            <w:tcBorders>
              <w:top w:val="single" w:sz="4" w:space="0" w:color="000000"/>
              <w:left w:val="single" w:sz="4" w:space="0" w:color="000000"/>
              <w:bottom w:val="single" w:sz="4" w:space="0" w:color="000000"/>
              <w:right w:val="single" w:sz="4" w:space="0" w:color="000000"/>
            </w:tcBorders>
          </w:tcPr>
          <w:p w:rsidR="008F1837" w:rsidRPr="00286EBC" w:rsidRDefault="008F1837" w:rsidP="00FB6025">
            <w:pPr>
              <w:ind w:right="-20"/>
            </w:pPr>
            <w:r>
              <w:rPr>
                <w:rFonts w:hint="eastAsia"/>
              </w:rPr>
              <w:t>s</w:t>
            </w:r>
            <w:r w:rsidRPr="00270918">
              <w:t>erviceToken</w:t>
            </w:r>
          </w:p>
        </w:tc>
        <w:tc>
          <w:tcPr>
            <w:tcW w:w="1134" w:type="dxa"/>
            <w:tcBorders>
              <w:top w:val="single" w:sz="4" w:space="0" w:color="000000"/>
              <w:left w:val="single" w:sz="4" w:space="0" w:color="000000"/>
              <w:bottom w:val="single" w:sz="4" w:space="0" w:color="000000"/>
              <w:right w:val="single" w:sz="4" w:space="0" w:color="000000"/>
            </w:tcBorders>
          </w:tcPr>
          <w:p w:rsidR="008F1837" w:rsidRPr="00286EBC" w:rsidRDefault="008F1837" w:rsidP="00FB6025">
            <w:pPr>
              <w:ind w:right="-20"/>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tcPr>
          <w:p w:rsidR="008F1837" w:rsidRPr="00775C76" w:rsidRDefault="008F1837" w:rsidP="00FB6025">
            <w:pPr>
              <w:spacing w:line="312" w:lineRule="exact"/>
              <w:ind w:right="-20"/>
            </w:pPr>
            <w:r w:rsidRPr="00775C76">
              <w:rPr>
                <w:rFonts w:hint="eastAsia"/>
              </w:rPr>
              <w:t>Service Token</w:t>
            </w:r>
          </w:p>
        </w:tc>
        <w:tc>
          <w:tcPr>
            <w:tcW w:w="709" w:type="dxa"/>
            <w:tcBorders>
              <w:top w:val="single" w:sz="4" w:space="0" w:color="000000"/>
              <w:left w:val="single" w:sz="4" w:space="0" w:color="000000"/>
              <w:bottom w:val="single" w:sz="4" w:space="0" w:color="000000"/>
              <w:right w:val="single" w:sz="4" w:space="0" w:color="000000"/>
            </w:tcBorders>
          </w:tcPr>
          <w:p w:rsidR="008F1837" w:rsidRPr="00775C76" w:rsidRDefault="008F1837" w:rsidP="00FB6025">
            <w:pPr>
              <w:spacing w:line="312" w:lineRule="exact"/>
              <w:ind w:right="-20"/>
            </w:pPr>
            <w:r w:rsidRPr="00775C76">
              <w:rPr>
                <w:rFonts w:hint="eastAsia"/>
              </w:rPr>
              <w:t>必选</w:t>
            </w:r>
          </w:p>
        </w:tc>
      </w:tr>
      <w:tr w:rsidR="008F1837" w:rsidRPr="00270E48" w:rsidTr="000926FD">
        <w:trPr>
          <w:trHeight w:hRule="exact" w:val="2256"/>
        </w:trPr>
        <w:tc>
          <w:tcPr>
            <w:tcW w:w="1585" w:type="dxa"/>
            <w:tcBorders>
              <w:top w:val="single" w:sz="4" w:space="0" w:color="000000"/>
              <w:left w:val="single" w:sz="4" w:space="0" w:color="000000"/>
              <w:bottom w:val="single" w:sz="4" w:space="0" w:color="000000"/>
              <w:right w:val="single" w:sz="4" w:space="0" w:color="000000"/>
            </w:tcBorders>
          </w:tcPr>
          <w:p w:rsidR="008F1837" w:rsidRPr="00286EBC" w:rsidRDefault="008F1837" w:rsidP="00FB6025">
            <w:pPr>
              <w:ind w:right="-20"/>
            </w:pPr>
            <w:r w:rsidRPr="00286EBC">
              <w:rPr>
                <w:rFonts w:hint="eastAsia"/>
              </w:rPr>
              <w:t>DeviceType</w:t>
            </w:r>
          </w:p>
        </w:tc>
        <w:tc>
          <w:tcPr>
            <w:tcW w:w="1134" w:type="dxa"/>
            <w:tcBorders>
              <w:top w:val="single" w:sz="4" w:space="0" w:color="000000"/>
              <w:left w:val="single" w:sz="4" w:space="0" w:color="000000"/>
              <w:bottom w:val="single" w:sz="4" w:space="0" w:color="000000"/>
              <w:right w:val="single" w:sz="4" w:space="0" w:color="000000"/>
            </w:tcBorders>
          </w:tcPr>
          <w:p w:rsidR="008F1837" w:rsidRPr="00286EBC" w:rsidRDefault="008F1837" w:rsidP="00F8183F">
            <w:pPr>
              <w:ind w:right="-20"/>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tcPr>
          <w:p w:rsidR="008F1837" w:rsidRPr="00775C76" w:rsidRDefault="008F1837" w:rsidP="00FB6025">
            <w:pPr>
              <w:spacing w:line="312" w:lineRule="exact"/>
              <w:ind w:right="-20"/>
            </w:pPr>
            <w:r w:rsidRPr="00775C76">
              <w:rPr>
                <w:rFonts w:hint="eastAsia"/>
              </w:rPr>
              <w:t>终端设备类型</w:t>
            </w:r>
          </w:p>
          <w:p w:rsidR="008F1837" w:rsidRPr="00775C76" w:rsidRDefault="008F1837" w:rsidP="00FB6025">
            <w:pPr>
              <w:pStyle w:val="TAL"/>
              <w:spacing w:line="312" w:lineRule="exact"/>
              <w:ind w:right="-20"/>
              <w:rPr>
                <w:rFonts w:ascii="Times New Roman" w:hAnsi="Times New Roman"/>
                <w:snapToGrid w:val="0"/>
                <w:sz w:val="21"/>
                <w:szCs w:val="21"/>
                <w:lang w:val="en-US" w:eastAsia="zh-CN"/>
              </w:rPr>
            </w:pPr>
            <w:r w:rsidRPr="00775C76">
              <w:rPr>
                <w:rFonts w:ascii="Times New Roman" w:hAnsi="Times New Roman" w:hint="eastAsia"/>
                <w:snapToGrid w:val="0"/>
                <w:sz w:val="21"/>
                <w:szCs w:val="21"/>
                <w:lang w:val="en-US" w:eastAsia="zh-CN"/>
              </w:rPr>
              <w:t>-1:</w:t>
            </w:r>
            <w:r w:rsidRPr="00775C76">
              <w:rPr>
                <w:rFonts w:ascii="Times New Roman" w:hAnsi="Times New Roman" w:hint="eastAsia"/>
                <w:snapToGrid w:val="0"/>
                <w:sz w:val="21"/>
                <w:szCs w:val="21"/>
                <w:lang w:val="en-US" w:eastAsia="zh-CN"/>
              </w:rPr>
              <w:t>未知</w:t>
            </w:r>
          </w:p>
          <w:p w:rsidR="008F1837" w:rsidRPr="00775C76" w:rsidRDefault="008F1837" w:rsidP="00FB6025">
            <w:pPr>
              <w:pStyle w:val="TAL"/>
              <w:spacing w:line="312" w:lineRule="exact"/>
              <w:ind w:right="-20"/>
              <w:rPr>
                <w:rFonts w:ascii="Times New Roman" w:hAnsi="Times New Roman"/>
                <w:snapToGrid w:val="0"/>
                <w:sz w:val="21"/>
                <w:szCs w:val="21"/>
                <w:lang w:val="en-US" w:eastAsia="zh-CN"/>
              </w:rPr>
            </w:pPr>
            <w:r w:rsidRPr="00775C76">
              <w:rPr>
                <w:rFonts w:ascii="Times New Roman" w:hAnsi="Times New Roman"/>
                <w:snapToGrid w:val="0"/>
                <w:sz w:val="21"/>
                <w:szCs w:val="21"/>
                <w:lang w:val="en-US" w:eastAsia="zh-CN"/>
              </w:rPr>
              <w:t>0</w:t>
            </w:r>
            <w:r w:rsidRPr="00775C76">
              <w:rPr>
                <w:rFonts w:ascii="Times New Roman" w:hAnsi="Times New Roman"/>
                <w:snapToGrid w:val="0"/>
                <w:sz w:val="21"/>
                <w:szCs w:val="21"/>
                <w:lang w:val="en-US" w:eastAsia="zh-CN"/>
              </w:rPr>
              <w:t>：</w:t>
            </w:r>
            <w:r w:rsidRPr="00775C76">
              <w:rPr>
                <w:rFonts w:ascii="Times New Roman" w:hAnsi="Times New Roman"/>
                <w:snapToGrid w:val="0"/>
                <w:sz w:val="21"/>
                <w:szCs w:val="21"/>
                <w:lang w:val="en-US" w:eastAsia="zh-CN"/>
              </w:rPr>
              <w:t xml:space="preserve">IMEI </w:t>
            </w:r>
          </w:p>
          <w:p w:rsidR="008F1837" w:rsidRPr="00775C76" w:rsidRDefault="008F1837" w:rsidP="00FB6025">
            <w:pPr>
              <w:pStyle w:val="TAL"/>
              <w:spacing w:line="312" w:lineRule="exact"/>
              <w:ind w:right="-20"/>
              <w:rPr>
                <w:rFonts w:ascii="Times New Roman" w:hAnsi="Times New Roman"/>
                <w:snapToGrid w:val="0"/>
                <w:sz w:val="21"/>
                <w:szCs w:val="21"/>
                <w:lang w:val="en-US" w:eastAsia="zh-CN"/>
              </w:rPr>
            </w:pPr>
            <w:r w:rsidRPr="00775C76">
              <w:rPr>
                <w:rFonts w:ascii="Times New Roman" w:hAnsi="Times New Roman" w:hint="eastAsia"/>
                <w:snapToGrid w:val="0"/>
                <w:sz w:val="21"/>
                <w:szCs w:val="21"/>
                <w:lang w:val="en-US" w:eastAsia="zh-CN"/>
              </w:rPr>
              <w:t>1</w:t>
            </w:r>
            <w:r w:rsidRPr="00775C76">
              <w:rPr>
                <w:rFonts w:ascii="Times New Roman" w:hAnsi="Times New Roman" w:hint="eastAsia"/>
                <w:snapToGrid w:val="0"/>
                <w:sz w:val="21"/>
                <w:szCs w:val="21"/>
                <w:lang w:val="en-US" w:eastAsia="zh-CN"/>
              </w:rPr>
              <w:t>：</w:t>
            </w:r>
            <w:r w:rsidRPr="00775C76">
              <w:rPr>
                <w:rFonts w:ascii="Times New Roman" w:hAnsi="Times New Roman"/>
                <w:snapToGrid w:val="0"/>
                <w:sz w:val="21"/>
                <w:szCs w:val="21"/>
                <w:lang w:val="en-US" w:eastAsia="zh-CN"/>
              </w:rPr>
              <w:t>ESN</w:t>
            </w:r>
          </w:p>
          <w:p w:rsidR="008F1837" w:rsidRPr="00775C76" w:rsidRDefault="008F1837" w:rsidP="00FB6025">
            <w:pPr>
              <w:pStyle w:val="TAL"/>
              <w:spacing w:line="312" w:lineRule="exact"/>
              <w:ind w:right="-20"/>
              <w:rPr>
                <w:rFonts w:ascii="Times New Roman" w:hAnsi="Times New Roman"/>
                <w:snapToGrid w:val="0"/>
                <w:sz w:val="21"/>
                <w:szCs w:val="21"/>
                <w:lang w:val="en-US" w:eastAsia="zh-CN"/>
              </w:rPr>
            </w:pPr>
            <w:r w:rsidRPr="00775C76">
              <w:rPr>
                <w:rFonts w:ascii="Times New Roman" w:hAnsi="Times New Roman" w:hint="eastAsia"/>
                <w:snapToGrid w:val="0"/>
                <w:sz w:val="21"/>
                <w:szCs w:val="21"/>
                <w:lang w:val="en-US" w:eastAsia="zh-CN"/>
              </w:rPr>
              <w:t>2</w:t>
            </w:r>
            <w:r w:rsidRPr="00775C76">
              <w:rPr>
                <w:rFonts w:ascii="Times New Roman" w:hAnsi="Times New Roman" w:hint="eastAsia"/>
                <w:snapToGrid w:val="0"/>
                <w:sz w:val="21"/>
                <w:szCs w:val="21"/>
                <w:lang w:val="en-US" w:eastAsia="zh-CN"/>
              </w:rPr>
              <w:t>：</w:t>
            </w:r>
            <w:r w:rsidRPr="00775C76">
              <w:rPr>
                <w:rFonts w:ascii="Times New Roman" w:hAnsi="Times New Roman"/>
                <w:snapToGrid w:val="0"/>
                <w:sz w:val="21"/>
                <w:szCs w:val="21"/>
                <w:lang w:val="en-US" w:eastAsia="zh-CN"/>
              </w:rPr>
              <w:t>MEID</w:t>
            </w:r>
          </w:p>
          <w:p w:rsidR="008F1837" w:rsidRPr="00775C76" w:rsidRDefault="008F1837" w:rsidP="00FB6025">
            <w:pPr>
              <w:pStyle w:val="TAL"/>
              <w:spacing w:line="312" w:lineRule="exact"/>
              <w:ind w:right="-20"/>
              <w:rPr>
                <w:rFonts w:ascii="Times New Roman" w:hAnsi="Times New Roman"/>
                <w:snapToGrid w:val="0"/>
                <w:sz w:val="21"/>
                <w:szCs w:val="21"/>
                <w:lang w:val="en-US" w:eastAsia="zh-CN"/>
              </w:rPr>
            </w:pPr>
            <w:r w:rsidRPr="00775C76">
              <w:rPr>
                <w:rFonts w:ascii="Times New Roman" w:hAnsi="Times New Roman" w:hint="eastAsia"/>
                <w:snapToGrid w:val="0"/>
                <w:sz w:val="21"/>
                <w:szCs w:val="21"/>
                <w:lang w:val="en-US" w:eastAsia="zh-CN"/>
              </w:rPr>
              <w:t>3</w:t>
            </w:r>
            <w:r w:rsidRPr="00775C76">
              <w:rPr>
                <w:rFonts w:ascii="Times New Roman" w:hAnsi="Times New Roman" w:hint="eastAsia"/>
                <w:snapToGrid w:val="0"/>
                <w:sz w:val="21"/>
                <w:szCs w:val="21"/>
                <w:lang w:val="en-US" w:eastAsia="zh-CN"/>
              </w:rPr>
              <w:t>：</w:t>
            </w:r>
            <w:r w:rsidRPr="00775C76">
              <w:rPr>
                <w:rFonts w:ascii="Times New Roman" w:hAnsi="Times New Roman" w:hint="eastAsia"/>
                <w:snapToGrid w:val="0"/>
                <w:sz w:val="21"/>
                <w:szCs w:val="21"/>
                <w:lang w:val="en-US" w:eastAsia="zh-CN"/>
              </w:rPr>
              <w:t>PC</w:t>
            </w:r>
            <w:r w:rsidRPr="00775C76">
              <w:rPr>
                <w:rFonts w:ascii="Times New Roman" w:hAnsi="Times New Roman" w:hint="eastAsia"/>
                <w:snapToGrid w:val="0"/>
                <w:sz w:val="21"/>
                <w:szCs w:val="21"/>
                <w:lang w:val="en-US" w:eastAsia="zh-CN"/>
              </w:rPr>
              <w:t>网卡标识</w:t>
            </w:r>
          </w:p>
          <w:p w:rsidR="008F1837" w:rsidRPr="00775C76" w:rsidRDefault="008F1837" w:rsidP="00FB6025">
            <w:pPr>
              <w:spacing w:line="312" w:lineRule="exact"/>
              <w:ind w:right="-20"/>
            </w:pPr>
            <w:r>
              <w:rPr>
                <w:rFonts w:hint="eastAsia"/>
              </w:rPr>
              <w:t>4</w:t>
            </w:r>
            <w:r>
              <w:rPr>
                <w:rFonts w:hint="eastAsia"/>
              </w:rPr>
              <w:t>：</w:t>
            </w:r>
            <w:r>
              <w:rPr>
                <w:rFonts w:hint="eastAsia"/>
              </w:rPr>
              <w:t>PC</w:t>
            </w:r>
            <w:r>
              <w:rPr>
                <w:rFonts w:hint="eastAsia"/>
              </w:rPr>
              <w:t>硬盘标识</w:t>
            </w:r>
          </w:p>
        </w:tc>
        <w:tc>
          <w:tcPr>
            <w:tcW w:w="709" w:type="dxa"/>
            <w:tcBorders>
              <w:top w:val="single" w:sz="4" w:space="0" w:color="000000"/>
              <w:left w:val="single" w:sz="4" w:space="0" w:color="000000"/>
              <w:bottom w:val="single" w:sz="4" w:space="0" w:color="000000"/>
              <w:right w:val="single" w:sz="4" w:space="0" w:color="000000"/>
            </w:tcBorders>
          </w:tcPr>
          <w:p w:rsidR="008F1837" w:rsidRPr="00775C76" w:rsidRDefault="008F1837" w:rsidP="00FB6025">
            <w:pPr>
              <w:spacing w:line="312" w:lineRule="exact"/>
              <w:ind w:right="-20"/>
            </w:pPr>
            <w:r w:rsidRPr="00775C76">
              <w:rPr>
                <w:rFonts w:hint="eastAsia"/>
              </w:rPr>
              <w:t>必选</w:t>
            </w:r>
          </w:p>
        </w:tc>
      </w:tr>
      <w:tr w:rsidR="008F1837" w:rsidRPr="00270E48" w:rsidTr="000926FD">
        <w:trPr>
          <w:trHeight w:hRule="exact" w:val="422"/>
        </w:trPr>
        <w:tc>
          <w:tcPr>
            <w:tcW w:w="1585" w:type="dxa"/>
            <w:tcBorders>
              <w:top w:val="single" w:sz="4" w:space="0" w:color="000000"/>
              <w:left w:val="single" w:sz="4" w:space="0" w:color="000000"/>
              <w:bottom w:val="single" w:sz="4" w:space="0" w:color="000000"/>
              <w:right w:val="single" w:sz="4" w:space="0" w:color="000000"/>
            </w:tcBorders>
          </w:tcPr>
          <w:p w:rsidR="008F1837" w:rsidRPr="00286EBC" w:rsidRDefault="006F56DD" w:rsidP="00FB6025">
            <w:pPr>
              <w:ind w:right="-20"/>
            </w:pPr>
            <w:r>
              <w:rPr>
                <w:rFonts w:hint="eastAsia"/>
              </w:rPr>
              <w:t>d</w:t>
            </w:r>
            <w:r w:rsidR="008F1837" w:rsidRPr="00286EBC">
              <w:t>eviceID</w:t>
            </w:r>
          </w:p>
        </w:tc>
        <w:tc>
          <w:tcPr>
            <w:tcW w:w="1134" w:type="dxa"/>
            <w:tcBorders>
              <w:top w:val="single" w:sz="4" w:space="0" w:color="000000"/>
              <w:left w:val="single" w:sz="4" w:space="0" w:color="000000"/>
              <w:bottom w:val="single" w:sz="4" w:space="0" w:color="000000"/>
              <w:right w:val="single" w:sz="4" w:space="0" w:color="000000"/>
            </w:tcBorders>
          </w:tcPr>
          <w:p w:rsidR="008F1837" w:rsidRPr="00286EBC" w:rsidRDefault="008F1837" w:rsidP="00F8183F">
            <w:pPr>
              <w:ind w:right="-20"/>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tcPr>
          <w:p w:rsidR="008F1837" w:rsidRPr="00775C76" w:rsidRDefault="008F1837" w:rsidP="00FB6025">
            <w:pPr>
              <w:spacing w:line="312" w:lineRule="exact"/>
              <w:ind w:right="-20"/>
            </w:pPr>
            <w:r w:rsidRPr="00775C76">
              <w:rPr>
                <w:rFonts w:hint="eastAsia"/>
              </w:rPr>
              <w:t>终端设备</w:t>
            </w:r>
            <w:r w:rsidRPr="00775C76">
              <w:rPr>
                <w:rFonts w:hint="eastAsia"/>
              </w:rPr>
              <w:t>ID</w:t>
            </w:r>
          </w:p>
        </w:tc>
        <w:tc>
          <w:tcPr>
            <w:tcW w:w="709" w:type="dxa"/>
            <w:tcBorders>
              <w:top w:val="single" w:sz="4" w:space="0" w:color="000000"/>
              <w:left w:val="single" w:sz="4" w:space="0" w:color="000000"/>
              <w:bottom w:val="single" w:sz="4" w:space="0" w:color="000000"/>
              <w:right w:val="single" w:sz="4" w:space="0" w:color="000000"/>
            </w:tcBorders>
          </w:tcPr>
          <w:p w:rsidR="008F1837" w:rsidRPr="00775C76" w:rsidRDefault="008F1837" w:rsidP="00FB6025">
            <w:r w:rsidRPr="00775C76">
              <w:rPr>
                <w:rFonts w:hint="eastAsia"/>
              </w:rPr>
              <w:t>必选</w:t>
            </w:r>
          </w:p>
        </w:tc>
      </w:tr>
      <w:tr w:rsidR="00663E24" w:rsidRPr="00270E48" w:rsidTr="0007542B">
        <w:trPr>
          <w:trHeight w:hRule="exact" w:val="491"/>
        </w:trPr>
        <w:tc>
          <w:tcPr>
            <w:tcW w:w="1585" w:type="dxa"/>
            <w:tcBorders>
              <w:top w:val="single" w:sz="4" w:space="0" w:color="000000"/>
              <w:left w:val="single" w:sz="4" w:space="0" w:color="000000"/>
              <w:bottom w:val="single" w:sz="4" w:space="0" w:color="000000"/>
              <w:right w:val="single" w:sz="4" w:space="0" w:color="000000"/>
            </w:tcBorders>
          </w:tcPr>
          <w:p w:rsidR="00663E24" w:rsidRPr="00286EBC" w:rsidRDefault="00663E24" w:rsidP="00FB6025">
            <w:pPr>
              <w:ind w:right="-20"/>
            </w:pPr>
            <w:r>
              <w:rPr>
                <w:rFonts w:hint="eastAsia"/>
              </w:rPr>
              <w:t>packageName</w:t>
            </w:r>
          </w:p>
        </w:tc>
        <w:tc>
          <w:tcPr>
            <w:tcW w:w="1134" w:type="dxa"/>
            <w:tcBorders>
              <w:top w:val="single" w:sz="4" w:space="0" w:color="000000"/>
              <w:left w:val="single" w:sz="4" w:space="0" w:color="000000"/>
              <w:bottom w:val="single" w:sz="4" w:space="0" w:color="000000"/>
              <w:right w:val="single" w:sz="4" w:space="0" w:color="000000"/>
            </w:tcBorders>
          </w:tcPr>
          <w:p w:rsidR="00663E24" w:rsidRPr="00286EBC" w:rsidRDefault="00663E24" w:rsidP="00F8183F">
            <w:pPr>
              <w:ind w:right="-20"/>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tcPr>
          <w:p w:rsidR="00663E24" w:rsidRPr="00775C76" w:rsidRDefault="00663E24" w:rsidP="00FB6025">
            <w:pPr>
              <w:spacing w:line="312" w:lineRule="exact"/>
              <w:ind w:right="-20"/>
            </w:pPr>
            <w:r>
              <w:rPr>
                <w:rFonts w:hint="eastAsia"/>
              </w:rPr>
              <w:t>应用包名</w:t>
            </w:r>
          </w:p>
        </w:tc>
        <w:tc>
          <w:tcPr>
            <w:tcW w:w="709" w:type="dxa"/>
            <w:tcBorders>
              <w:top w:val="single" w:sz="4" w:space="0" w:color="000000"/>
              <w:left w:val="single" w:sz="4" w:space="0" w:color="000000"/>
              <w:bottom w:val="single" w:sz="4" w:space="0" w:color="000000"/>
              <w:right w:val="single" w:sz="4" w:space="0" w:color="000000"/>
            </w:tcBorders>
          </w:tcPr>
          <w:p w:rsidR="00663E24" w:rsidRPr="00775C76" w:rsidRDefault="00C81964" w:rsidP="004D0E1B">
            <w:r>
              <w:rPr>
                <w:rFonts w:hint="eastAsia"/>
              </w:rPr>
              <w:t>可选</w:t>
            </w:r>
          </w:p>
        </w:tc>
      </w:tr>
      <w:tr w:rsidR="00D44206" w:rsidRPr="00270E48" w:rsidTr="0092525A">
        <w:trPr>
          <w:trHeight w:hRule="exact" w:val="727"/>
        </w:trPr>
        <w:tc>
          <w:tcPr>
            <w:tcW w:w="1585" w:type="dxa"/>
            <w:tcBorders>
              <w:top w:val="single" w:sz="4" w:space="0" w:color="000000"/>
              <w:left w:val="single" w:sz="4" w:space="0" w:color="000000"/>
              <w:bottom w:val="single" w:sz="4" w:space="0" w:color="000000"/>
              <w:right w:val="single" w:sz="4" w:space="0" w:color="000000"/>
            </w:tcBorders>
          </w:tcPr>
          <w:p w:rsidR="00D44206" w:rsidRPr="00286EBC" w:rsidRDefault="00001D65" w:rsidP="00FB6025">
            <w:pPr>
              <w:ind w:right="-20"/>
            </w:pPr>
            <w:r>
              <w:rPr>
                <w:rFonts w:hint="eastAsia"/>
              </w:rPr>
              <w:t>s</w:t>
            </w:r>
            <w:r w:rsidR="00D44206">
              <w:rPr>
                <w:rFonts w:hint="eastAsia"/>
              </w:rPr>
              <w:t>erialNo</w:t>
            </w:r>
          </w:p>
        </w:tc>
        <w:tc>
          <w:tcPr>
            <w:tcW w:w="1134" w:type="dxa"/>
            <w:tcBorders>
              <w:top w:val="single" w:sz="4" w:space="0" w:color="000000"/>
              <w:left w:val="single" w:sz="4" w:space="0" w:color="000000"/>
              <w:bottom w:val="single" w:sz="4" w:space="0" w:color="000000"/>
              <w:right w:val="single" w:sz="4" w:space="0" w:color="000000"/>
            </w:tcBorders>
          </w:tcPr>
          <w:p w:rsidR="00D44206" w:rsidRPr="00286EBC" w:rsidRDefault="00D44206" w:rsidP="00F8183F">
            <w:pPr>
              <w:ind w:right="-20"/>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tcPr>
          <w:p w:rsidR="00D44206" w:rsidRDefault="00D44206" w:rsidP="001420CD">
            <w:pPr>
              <w:spacing w:line="312" w:lineRule="exact"/>
              <w:ind w:right="-20"/>
            </w:pPr>
            <w:r>
              <w:rPr>
                <w:rFonts w:hint="eastAsia"/>
              </w:rPr>
              <w:t>流水号</w:t>
            </w:r>
            <w:r w:rsidR="0092525A">
              <w:rPr>
                <w:rFonts w:hint="eastAsia"/>
              </w:rPr>
              <w:t>，建议格式：去除特殊字符的</w:t>
            </w:r>
            <w:r w:rsidR="0092525A">
              <w:rPr>
                <w:rFonts w:hint="eastAsia"/>
              </w:rPr>
              <w:t>UUID</w:t>
            </w:r>
            <w:r w:rsidR="0092525A">
              <w:rPr>
                <w:rFonts w:hint="eastAsia"/>
              </w:rPr>
              <w:t>值，全局唯一</w:t>
            </w:r>
          </w:p>
          <w:p w:rsidR="00D44206" w:rsidRPr="00775C76" w:rsidRDefault="00D44206" w:rsidP="00FB6025">
            <w:pPr>
              <w:spacing w:line="312" w:lineRule="exact"/>
              <w:ind w:right="-20"/>
            </w:pPr>
          </w:p>
        </w:tc>
        <w:tc>
          <w:tcPr>
            <w:tcW w:w="709" w:type="dxa"/>
            <w:tcBorders>
              <w:top w:val="single" w:sz="4" w:space="0" w:color="000000"/>
              <w:left w:val="single" w:sz="4" w:space="0" w:color="000000"/>
              <w:bottom w:val="single" w:sz="4" w:space="0" w:color="000000"/>
              <w:right w:val="single" w:sz="4" w:space="0" w:color="000000"/>
            </w:tcBorders>
          </w:tcPr>
          <w:p w:rsidR="00D44206" w:rsidRPr="00775C76" w:rsidRDefault="001D662C" w:rsidP="00FB6025">
            <w:r w:rsidRPr="00775C76">
              <w:rPr>
                <w:rFonts w:hint="eastAsia"/>
              </w:rPr>
              <w:t>必选</w:t>
            </w:r>
          </w:p>
        </w:tc>
      </w:tr>
      <w:tr w:rsidR="00D44206" w:rsidRPr="00270E48" w:rsidTr="002C06BC">
        <w:trPr>
          <w:trHeight w:hRule="exact" w:val="448"/>
        </w:trPr>
        <w:tc>
          <w:tcPr>
            <w:tcW w:w="1585" w:type="dxa"/>
            <w:tcBorders>
              <w:top w:val="single" w:sz="4" w:space="0" w:color="000000"/>
              <w:left w:val="single" w:sz="4" w:space="0" w:color="000000"/>
              <w:bottom w:val="single" w:sz="4" w:space="0" w:color="000000"/>
              <w:right w:val="single" w:sz="4" w:space="0" w:color="000000"/>
            </w:tcBorders>
          </w:tcPr>
          <w:p w:rsidR="00D44206" w:rsidRPr="00286EBC" w:rsidRDefault="00D44206" w:rsidP="00FB6025">
            <w:pPr>
              <w:ind w:right="-20"/>
            </w:pPr>
            <w:r w:rsidRPr="00286EBC">
              <w:rPr>
                <w:rFonts w:hint="eastAsia"/>
              </w:rPr>
              <w:t>sign</w:t>
            </w:r>
          </w:p>
        </w:tc>
        <w:tc>
          <w:tcPr>
            <w:tcW w:w="1134" w:type="dxa"/>
            <w:tcBorders>
              <w:top w:val="single" w:sz="4" w:space="0" w:color="000000"/>
              <w:left w:val="single" w:sz="4" w:space="0" w:color="000000"/>
              <w:bottom w:val="single" w:sz="4" w:space="0" w:color="000000"/>
              <w:right w:val="single" w:sz="4" w:space="0" w:color="000000"/>
            </w:tcBorders>
          </w:tcPr>
          <w:p w:rsidR="00D44206" w:rsidRPr="00286EBC" w:rsidRDefault="00D44206" w:rsidP="00F8183F">
            <w:pPr>
              <w:ind w:right="-20"/>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tcPr>
          <w:p w:rsidR="00D44206" w:rsidRPr="00775C76" w:rsidRDefault="00D44206" w:rsidP="00FB6025">
            <w:pPr>
              <w:spacing w:line="312" w:lineRule="exact"/>
              <w:ind w:right="-20"/>
            </w:pPr>
            <w:r>
              <w:rPr>
                <w:rFonts w:hint="eastAsia"/>
              </w:rPr>
              <w:t>SHA-256</w:t>
            </w:r>
            <w:r>
              <w:rPr>
                <w:rFonts w:hint="eastAsia"/>
              </w:rPr>
              <w:t>签名</w:t>
            </w:r>
          </w:p>
        </w:tc>
        <w:tc>
          <w:tcPr>
            <w:tcW w:w="709" w:type="dxa"/>
            <w:tcBorders>
              <w:top w:val="single" w:sz="4" w:space="0" w:color="000000"/>
              <w:left w:val="single" w:sz="4" w:space="0" w:color="000000"/>
              <w:bottom w:val="single" w:sz="4" w:space="0" w:color="000000"/>
              <w:right w:val="single" w:sz="4" w:space="0" w:color="000000"/>
            </w:tcBorders>
          </w:tcPr>
          <w:p w:rsidR="00D44206" w:rsidRPr="00775C76" w:rsidRDefault="00D44206" w:rsidP="00FB6025">
            <w:r w:rsidRPr="00775C76">
              <w:rPr>
                <w:rFonts w:hint="eastAsia"/>
              </w:rPr>
              <w:t>必选</w:t>
            </w:r>
          </w:p>
        </w:tc>
      </w:tr>
    </w:tbl>
    <w:p w:rsidR="008F1837" w:rsidRDefault="008F1837" w:rsidP="008F1837">
      <w:pPr>
        <w:spacing w:line="200" w:lineRule="exact"/>
        <w:rPr>
          <w:sz w:val="20"/>
          <w:szCs w:val="20"/>
        </w:rPr>
      </w:pPr>
    </w:p>
    <w:p w:rsidR="008F1837" w:rsidRPr="00BB29FC" w:rsidRDefault="008F1837" w:rsidP="008F1837">
      <w:pPr>
        <w:ind w:firstLineChars="150" w:firstLine="316"/>
        <w:rPr>
          <w:b/>
        </w:rPr>
      </w:pPr>
      <w:r w:rsidRPr="00BB29FC">
        <w:rPr>
          <w:rFonts w:hint="eastAsia"/>
          <w:b/>
        </w:rPr>
        <w:t>响应参数描述</w:t>
      </w:r>
      <w:r>
        <w:rPr>
          <w:rFonts w:hint="eastAsia"/>
          <w:b/>
        </w:rPr>
        <w:t>：</w:t>
      </w:r>
    </w:p>
    <w:tbl>
      <w:tblPr>
        <w:tblW w:w="8215" w:type="dxa"/>
        <w:tblInd w:w="154" w:type="dxa"/>
        <w:tblLayout w:type="fixed"/>
        <w:tblCellMar>
          <w:left w:w="0" w:type="dxa"/>
          <w:right w:w="0" w:type="dxa"/>
        </w:tblCellMar>
        <w:tblLook w:val="0000"/>
      </w:tblPr>
      <w:tblGrid>
        <w:gridCol w:w="1552"/>
        <w:gridCol w:w="1134"/>
        <w:gridCol w:w="4820"/>
        <w:gridCol w:w="709"/>
      </w:tblGrid>
      <w:tr w:rsidR="008F1837" w:rsidRPr="00270E48" w:rsidTr="000926FD">
        <w:trPr>
          <w:trHeight w:hRule="exact" w:val="370"/>
        </w:trPr>
        <w:tc>
          <w:tcPr>
            <w:tcW w:w="1552" w:type="dxa"/>
            <w:tcBorders>
              <w:top w:val="single" w:sz="4" w:space="0" w:color="000000"/>
              <w:left w:val="single" w:sz="4" w:space="0" w:color="000000"/>
              <w:bottom w:val="single" w:sz="4" w:space="0" w:color="000000"/>
              <w:right w:val="single" w:sz="4" w:space="0" w:color="000000"/>
            </w:tcBorders>
            <w:shd w:val="clear" w:color="auto" w:fill="DFDFDF"/>
          </w:tcPr>
          <w:p w:rsidR="008F1837" w:rsidRPr="00270E48" w:rsidRDefault="008F1837" w:rsidP="00FB6025">
            <w:pPr>
              <w:spacing w:line="307" w:lineRule="exact"/>
              <w:ind w:left="102" w:right="-20"/>
              <w:rPr>
                <w:sz w:val="24"/>
                <w:szCs w:val="24"/>
              </w:rPr>
            </w:pPr>
            <w:r>
              <w:rPr>
                <w:rFonts w:ascii="微软雅黑" w:eastAsia="微软雅黑" w:cs="微软雅黑" w:hint="eastAsia"/>
                <w:b/>
                <w:bCs/>
                <w:spacing w:val="12"/>
                <w:position w:val="-1"/>
              </w:rPr>
              <w:t>数据项</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8F1837" w:rsidRPr="00270E48" w:rsidRDefault="008F1837" w:rsidP="00FB6025">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8F1837" w:rsidRPr="00270E48" w:rsidRDefault="008F1837" w:rsidP="00FB6025">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8F1837" w:rsidRPr="00270E48" w:rsidRDefault="008F1837" w:rsidP="00FB6025">
            <w:pPr>
              <w:spacing w:line="307" w:lineRule="exact"/>
              <w:ind w:left="102" w:right="-20"/>
              <w:rPr>
                <w:sz w:val="24"/>
                <w:szCs w:val="24"/>
              </w:rPr>
            </w:pPr>
            <w:r>
              <w:rPr>
                <w:rFonts w:ascii="微软雅黑" w:eastAsia="微软雅黑" w:cs="微软雅黑" w:hint="eastAsia"/>
                <w:b/>
                <w:bCs/>
                <w:spacing w:val="12"/>
                <w:position w:val="-1"/>
              </w:rPr>
              <w:t>选项</w:t>
            </w:r>
          </w:p>
        </w:tc>
      </w:tr>
      <w:tr w:rsidR="008F1837" w:rsidRPr="00270E48" w:rsidTr="000926FD">
        <w:trPr>
          <w:trHeight w:hRule="exact" w:val="3201"/>
        </w:trPr>
        <w:tc>
          <w:tcPr>
            <w:tcW w:w="1552" w:type="dxa"/>
            <w:tcBorders>
              <w:top w:val="single" w:sz="4" w:space="0" w:color="000000"/>
              <w:left w:val="single" w:sz="4" w:space="0" w:color="000000"/>
              <w:bottom w:val="single" w:sz="4" w:space="0" w:color="000000"/>
              <w:right w:val="single" w:sz="4" w:space="0" w:color="000000"/>
            </w:tcBorders>
          </w:tcPr>
          <w:p w:rsidR="008F1837" w:rsidRPr="00286EBC" w:rsidRDefault="008F1837" w:rsidP="00FB6025">
            <w:pPr>
              <w:ind w:right="-20"/>
            </w:pPr>
            <w:r w:rsidRPr="00286EBC">
              <w:rPr>
                <w:rFonts w:hint="eastAsia"/>
              </w:rPr>
              <w:t>returnCode</w:t>
            </w:r>
          </w:p>
        </w:tc>
        <w:tc>
          <w:tcPr>
            <w:tcW w:w="1134" w:type="dxa"/>
            <w:tcBorders>
              <w:top w:val="single" w:sz="4" w:space="0" w:color="000000"/>
              <w:left w:val="single" w:sz="4" w:space="0" w:color="000000"/>
              <w:bottom w:val="single" w:sz="4" w:space="0" w:color="000000"/>
              <w:right w:val="single" w:sz="4" w:space="0" w:color="000000"/>
            </w:tcBorders>
          </w:tcPr>
          <w:p w:rsidR="008F1837" w:rsidRPr="00286EBC" w:rsidRDefault="008F1837" w:rsidP="00F8183F">
            <w:pPr>
              <w:spacing w:line="241" w:lineRule="auto"/>
              <w:ind w:right="51"/>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tcPr>
          <w:p w:rsidR="008F1837" w:rsidRPr="00775C76" w:rsidRDefault="008F1837" w:rsidP="00FB6025">
            <w:pPr>
              <w:spacing w:line="312" w:lineRule="exact"/>
              <w:ind w:right="-20"/>
            </w:pPr>
            <w:r w:rsidRPr="00775C76">
              <w:rPr>
                <w:rFonts w:hint="eastAsia"/>
              </w:rPr>
              <w:t>0</w:t>
            </w:r>
            <w:r w:rsidRPr="00775C76">
              <w:rPr>
                <w:rFonts w:hint="eastAsia"/>
              </w:rPr>
              <w:t>：成功</w:t>
            </w:r>
          </w:p>
          <w:p w:rsidR="008F1837" w:rsidRDefault="008F1837" w:rsidP="00FB6025">
            <w:pPr>
              <w:spacing w:line="312" w:lineRule="exact"/>
              <w:ind w:right="-20"/>
            </w:pPr>
            <w:r w:rsidRPr="00E059DD">
              <w:rPr>
                <w:rFonts w:hint="eastAsia"/>
              </w:rPr>
              <w:t>3001</w:t>
            </w:r>
            <w:r w:rsidRPr="00E059DD">
              <w:rPr>
                <w:rFonts w:hint="eastAsia"/>
              </w:rPr>
              <w:t>：</w:t>
            </w:r>
            <w:r>
              <w:rPr>
                <w:rFonts w:hint="eastAsia"/>
              </w:rPr>
              <w:t>非法的版本号</w:t>
            </w:r>
          </w:p>
          <w:p w:rsidR="008F1837" w:rsidRDefault="008F1837" w:rsidP="00FB6025">
            <w:pPr>
              <w:spacing w:line="312" w:lineRule="exact"/>
              <w:ind w:right="-20"/>
            </w:pPr>
            <w:r>
              <w:rPr>
                <w:rFonts w:hint="eastAsia"/>
              </w:rPr>
              <w:t>3002</w:t>
            </w:r>
            <w:r>
              <w:rPr>
                <w:rFonts w:hint="eastAsia"/>
              </w:rPr>
              <w:t>：非法的消息标识</w:t>
            </w:r>
          </w:p>
          <w:p w:rsidR="008F1837" w:rsidRPr="00E059DD" w:rsidRDefault="008F1837" w:rsidP="00FB6025">
            <w:pPr>
              <w:spacing w:line="312" w:lineRule="exact"/>
              <w:ind w:right="-20"/>
            </w:pPr>
            <w:r>
              <w:rPr>
                <w:rFonts w:hint="eastAsia"/>
              </w:rPr>
              <w:t>3003</w:t>
            </w:r>
            <w:r>
              <w:rPr>
                <w:rFonts w:hint="eastAsia"/>
              </w:rPr>
              <w:t>：非法的</w:t>
            </w:r>
            <w:r w:rsidRPr="00E059DD">
              <w:rPr>
                <w:rFonts w:hint="eastAsia"/>
              </w:rPr>
              <w:t>userID</w:t>
            </w:r>
          </w:p>
          <w:p w:rsidR="008F1837" w:rsidRPr="00E059DD" w:rsidRDefault="008F1837" w:rsidP="00FB6025">
            <w:pPr>
              <w:spacing w:line="312" w:lineRule="exact"/>
              <w:ind w:right="-20"/>
            </w:pPr>
            <w:r w:rsidRPr="00E059DD">
              <w:rPr>
                <w:rFonts w:hint="eastAsia"/>
              </w:rPr>
              <w:t>3004</w:t>
            </w:r>
            <w:r w:rsidRPr="00E059DD">
              <w:rPr>
                <w:rFonts w:hint="eastAsia"/>
              </w:rPr>
              <w:t>：</w:t>
            </w:r>
            <w:r w:rsidRPr="00E059DD">
              <w:t>非法的</w:t>
            </w:r>
            <w:r w:rsidRPr="00E059DD">
              <w:t>DeviceID</w:t>
            </w:r>
          </w:p>
          <w:p w:rsidR="008F1837" w:rsidRPr="00E059DD" w:rsidRDefault="008F1837" w:rsidP="00FB6025">
            <w:pPr>
              <w:spacing w:line="312" w:lineRule="exact"/>
              <w:ind w:right="-20"/>
            </w:pPr>
            <w:r w:rsidRPr="00E059DD">
              <w:rPr>
                <w:rFonts w:hint="eastAsia"/>
              </w:rPr>
              <w:t>3005</w:t>
            </w:r>
            <w:r w:rsidRPr="00E059DD">
              <w:rPr>
                <w:rFonts w:hint="eastAsia"/>
              </w:rPr>
              <w:t>：</w:t>
            </w:r>
            <w:r w:rsidRPr="00E059DD">
              <w:t>非法的</w:t>
            </w:r>
            <w:r w:rsidRPr="00E059DD">
              <w:t>DeviceTyp</w:t>
            </w:r>
            <w:r w:rsidRPr="00E059DD">
              <w:rPr>
                <w:rFonts w:hint="eastAsia"/>
              </w:rPr>
              <w:t>e</w:t>
            </w:r>
          </w:p>
          <w:p w:rsidR="008F1837" w:rsidRPr="00E059DD" w:rsidRDefault="008F1837" w:rsidP="00FB6025">
            <w:pPr>
              <w:spacing w:line="312" w:lineRule="exact"/>
              <w:ind w:right="-20"/>
            </w:pPr>
            <w:r w:rsidRPr="00E059DD">
              <w:rPr>
                <w:rFonts w:hint="eastAsia"/>
              </w:rPr>
              <w:t>3006</w:t>
            </w:r>
            <w:r w:rsidRPr="00E059DD">
              <w:rPr>
                <w:rFonts w:hint="eastAsia"/>
              </w:rPr>
              <w:t>：</w:t>
            </w:r>
            <w:r w:rsidRPr="00E059DD">
              <w:t>非法的</w:t>
            </w:r>
            <w:r w:rsidRPr="00E059DD">
              <w:t>TGCID</w:t>
            </w:r>
          </w:p>
          <w:p w:rsidR="008F1837" w:rsidRPr="00E059DD" w:rsidRDefault="008F1837" w:rsidP="00FB6025">
            <w:pPr>
              <w:spacing w:line="312" w:lineRule="exact"/>
              <w:ind w:right="-20"/>
            </w:pPr>
            <w:r w:rsidRPr="00E059DD">
              <w:rPr>
                <w:rFonts w:hint="eastAsia"/>
              </w:rPr>
              <w:t>3007</w:t>
            </w:r>
            <w:r w:rsidRPr="00E059DD">
              <w:rPr>
                <w:rFonts w:hint="eastAsia"/>
              </w:rPr>
              <w:t>：</w:t>
            </w:r>
            <w:r w:rsidRPr="00E059DD">
              <w:t>TGCID</w:t>
            </w:r>
            <w:r w:rsidRPr="00E059DD">
              <w:t>认证失败</w:t>
            </w:r>
          </w:p>
          <w:p w:rsidR="008F1837" w:rsidRDefault="008F1837" w:rsidP="00FB6025">
            <w:pPr>
              <w:spacing w:line="312" w:lineRule="exact"/>
              <w:ind w:right="-20"/>
            </w:pPr>
            <w:r w:rsidRPr="00E059DD">
              <w:rPr>
                <w:rFonts w:hint="eastAsia"/>
              </w:rPr>
              <w:t>3008</w:t>
            </w:r>
            <w:r w:rsidRPr="00E059DD">
              <w:rPr>
                <w:rFonts w:hint="eastAsia"/>
              </w:rPr>
              <w:t>：</w:t>
            </w:r>
            <w:r>
              <w:rPr>
                <w:rFonts w:hint="eastAsia"/>
              </w:rPr>
              <w:t>其他原因错误</w:t>
            </w:r>
          </w:p>
          <w:p w:rsidR="00C93B19" w:rsidRPr="00775C76" w:rsidRDefault="00C93B19" w:rsidP="00FB6025">
            <w:pPr>
              <w:spacing w:line="312" w:lineRule="exact"/>
              <w:ind w:right="-20"/>
            </w:pPr>
            <w:r>
              <w:rPr>
                <w:rFonts w:hint="eastAsia"/>
              </w:rPr>
              <w:t>其他参考</w:t>
            </w:r>
            <w:r w:rsidR="006F430C">
              <w:rPr>
                <w:rFonts w:hint="eastAsia"/>
              </w:rPr>
              <w:t>2.1</w:t>
            </w:r>
          </w:p>
        </w:tc>
        <w:tc>
          <w:tcPr>
            <w:tcW w:w="709" w:type="dxa"/>
            <w:tcBorders>
              <w:top w:val="single" w:sz="4" w:space="0" w:color="000000"/>
              <w:left w:val="single" w:sz="4" w:space="0" w:color="000000"/>
              <w:bottom w:val="single" w:sz="4" w:space="0" w:color="000000"/>
              <w:right w:val="single" w:sz="4" w:space="0" w:color="000000"/>
            </w:tcBorders>
          </w:tcPr>
          <w:p w:rsidR="008F1837" w:rsidRPr="00775C76" w:rsidRDefault="008F1837" w:rsidP="00FB6025">
            <w:r w:rsidRPr="00775C76">
              <w:rPr>
                <w:rFonts w:hint="eastAsia"/>
              </w:rPr>
              <w:t>必选</w:t>
            </w:r>
          </w:p>
        </w:tc>
      </w:tr>
      <w:tr w:rsidR="008F1837" w:rsidRPr="00270E48" w:rsidTr="00194866">
        <w:trPr>
          <w:trHeight w:hRule="exact" w:val="655"/>
        </w:trPr>
        <w:tc>
          <w:tcPr>
            <w:tcW w:w="1552" w:type="dxa"/>
            <w:tcBorders>
              <w:top w:val="single" w:sz="4" w:space="0" w:color="000000"/>
              <w:left w:val="single" w:sz="4" w:space="0" w:color="000000"/>
              <w:bottom w:val="single" w:sz="4" w:space="0" w:color="000000"/>
              <w:right w:val="single" w:sz="4" w:space="0" w:color="000000"/>
            </w:tcBorders>
            <w:vAlign w:val="center"/>
          </w:tcPr>
          <w:p w:rsidR="008F1837" w:rsidRPr="00286EBC" w:rsidRDefault="008F1837" w:rsidP="00194866">
            <w:pPr>
              <w:ind w:right="-20"/>
              <w:jc w:val="both"/>
            </w:pPr>
            <w:r w:rsidRPr="00286EBC">
              <w:rPr>
                <w:rFonts w:hint="eastAsia"/>
              </w:rPr>
              <w:t>user</w:t>
            </w:r>
            <w:r w:rsidR="00F31140">
              <w:rPr>
                <w:rFonts w:hint="eastAsia"/>
              </w:rPr>
              <w:t>Name</w:t>
            </w:r>
          </w:p>
        </w:tc>
        <w:tc>
          <w:tcPr>
            <w:tcW w:w="1134" w:type="dxa"/>
            <w:tcBorders>
              <w:top w:val="single" w:sz="4" w:space="0" w:color="000000"/>
              <w:left w:val="single" w:sz="4" w:space="0" w:color="000000"/>
              <w:bottom w:val="single" w:sz="4" w:space="0" w:color="000000"/>
              <w:right w:val="single" w:sz="4" w:space="0" w:color="000000"/>
            </w:tcBorders>
            <w:vAlign w:val="center"/>
          </w:tcPr>
          <w:p w:rsidR="008F1837" w:rsidRPr="00286EBC" w:rsidRDefault="008F1837" w:rsidP="00194866">
            <w:pPr>
              <w:spacing w:line="241" w:lineRule="auto"/>
              <w:ind w:right="51"/>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8F1837" w:rsidRPr="00775C76" w:rsidRDefault="00F31140" w:rsidP="00194866">
            <w:pPr>
              <w:spacing w:line="312" w:lineRule="exact"/>
              <w:ind w:right="-20"/>
              <w:jc w:val="both"/>
            </w:pPr>
            <w:r>
              <w:rPr>
                <w:rFonts w:hint="eastAsia"/>
              </w:rPr>
              <w:t>用户名</w:t>
            </w:r>
          </w:p>
        </w:tc>
        <w:tc>
          <w:tcPr>
            <w:tcW w:w="709" w:type="dxa"/>
            <w:tcBorders>
              <w:top w:val="single" w:sz="4" w:space="0" w:color="000000"/>
              <w:left w:val="single" w:sz="4" w:space="0" w:color="000000"/>
              <w:bottom w:val="single" w:sz="4" w:space="0" w:color="000000"/>
              <w:right w:val="single" w:sz="4" w:space="0" w:color="000000"/>
            </w:tcBorders>
            <w:vAlign w:val="center"/>
          </w:tcPr>
          <w:p w:rsidR="008F1837" w:rsidRPr="00775C76" w:rsidRDefault="008F1837" w:rsidP="00194866">
            <w:pPr>
              <w:jc w:val="both"/>
            </w:pPr>
            <w:r w:rsidRPr="00775C76">
              <w:rPr>
                <w:rFonts w:hint="eastAsia"/>
              </w:rPr>
              <w:t>必须</w:t>
            </w:r>
          </w:p>
        </w:tc>
      </w:tr>
    </w:tbl>
    <w:p w:rsidR="008F1837" w:rsidRDefault="008F1837" w:rsidP="008F1837">
      <w:pPr>
        <w:spacing w:before="18" w:line="100" w:lineRule="exact"/>
        <w:rPr>
          <w:sz w:val="10"/>
          <w:szCs w:val="10"/>
        </w:rPr>
      </w:pPr>
    </w:p>
    <w:p w:rsidR="008435D6" w:rsidRDefault="008435D6" w:rsidP="008F1837">
      <w:pPr>
        <w:ind w:firstLineChars="150" w:firstLine="316"/>
        <w:rPr>
          <w:b/>
        </w:rPr>
      </w:pPr>
    </w:p>
    <w:p w:rsidR="008F1837" w:rsidRPr="00B05E9E" w:rsidRDefault="008F1837" w:rsidP="008F1837">
      <w:pPr>
        <w:ind w:firstLineChars="150" w:firstLine="316"/>
        <w:rPr>
          <w:b/>
        </w:rPr>
      </w:pPr>
      <w:r w:rsidRPr="00B05E9E">
        <w:rPr>
          <w:rFonts w:hint="eastAsia"/>
          <w:b/>
        </w:rPr>
        <w:t>示例</w:t>
      </w:r>
    </w:p>
    <w:tbl>
      <w:tblPr>
        <w:tblW w:w="0" w:type="auto"/>
        <w:tblInd w:w="3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701"/>
        <w:gridCol w:w="6379"/>
      </w:tblGrid>
      <w:tr w:rsidR="008F1837" w:rsidRPr="0038247B" w:rsidTr="00FB6025">
        <w:trPr>
          <w:cantSplit/>
          <w:trHeight w:val="300"/>
        </w:trPr>
        <w:tc>
          <w:tcPr>
            <w:tcW w:w="170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1837" w:rsidRPr="0038247B" w:rsidRDefault="008F1837" w:rsidP="00FB6025">
            <w:pPr>
              <w:pStyle w:val="TableHeading"/>
            </w:pPr>
            <w:r w:rsidRPr="0038247B">
              <w:t>Request/Response</w:t>
            </w:r>
          </w:p>
        </w:tc>
        <w:tc>
          <w:tcPr>
            <w:tcW w:w="637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1837" w:rsidRPr="0038247B" w:rsidRDefault="008F1837" w:rsidP="00FB6025">
            <w:pPr>
              <w:pStyle w:val="TableHeading"/>
            </w:pPr>
            <w:r w:rsidRPr="0038247B">
              <w:t>Example</w:t>
            </w:r>
          </w:p>
        </w:tc>
      </w:tr>
      <w:tr w:rsidR="008F1837" w:rsidRPr="001C6E22" w:rsidTr="00FB6025">
        <w:trPr>
          <w:cantSplit/>
          <w:trHeight w:val="281"/>
        </w:trPr>
        <w:tc>
          <w:tcPr>
            <w:tcW w:w="1701" w:type="dxa"/>
          </w:tcPr>
          <w:p w:rsidR="008F1837" w:rsidRPr="002B69A5" w:rsidRDefault="008F1837" w:rsidP="00FB6025">
            <w:pPr>
              <w:pStyle w:val="TableText"/>
              <w:rPr>
                <w:lang w:val="fr-FR"/>
              </w:rPr>
            </w:pPr>
            <w:r w:rsidRPr="0038247B">
              <w:t>HTTP Request</w:t>
            </w:r>
          </w:p>
        </w:tc>
        <w:tc>
          <w:tcPr>
            <w:tcW w:w="6379" w:type="dxa"/>
          </w:tcPr>
          <w:p w:rsidR="00901421" w:rsidRPr="002B69A5" w:rsidRDefault="00901421" w:rsidP="00901421">
            <w:pPr>
              <w:pStyle w:val="TableText"/>
              <w:rPr>
                <w:lang w:val="it-IT"/>
              </w:rPr>
            </w:pPr>
            <w:r>
              <w:rPr>
                <w:rFonts w:hint="eastAsia"/>
                <w:lang w:val="fr-FR"/>
              </w:rPr>
              <w:t>POST</w:t>
            </w:r>
            <w:r w:rsidRPr="001C6E22">
              <w:rPr>
                <w:lang w:val="fr-FR"/>
              </w:rPr>
              <w:t xml:space="preserve"> </w:t>
            </w:r>
            <w:r>
              <w:rPr>
                <w:rFonts w:hint="eastAsia"/>
                <w:lang w:val="fr-FR"/>
              </w:rPr>
              <w:t>https://pay.hicloud.com</w:t>
            </w:r>
            <w:r>
              <w:rPr>
                <w:rFonts w:hint="eastAsia"/>
              </w:rPr>
              <w:t>/client/auth/s</w:t>
            </w:r>
            <w:r w:rsidRPr="00270918">
              <w:t>erviceToken</w:t>
            </w:r>
            <w:r>
              <w:rPr>
                <w:rFonts w:hint="eastAsia"/>
              </w:rPr>
              <w:t>Auth.action</w:t>
            </w:r>
            <w:r w:rsidRPr="002B69A5">
              <w:rPr>
                <w:lang w:val="it-IT"/>
              </w:rPr>
              <w:t xml:space="preserve"> HTTP/1.1</w:t>
            </w:r>
          </w:p>
          <w:p w:rsidR="00D776A6" w:rsidRPr="00D776A6" w:rsidRDefault="00D776A6" w:rsidP="00D776A6">
            <w:pPr>
              <w:pStyle w:val="TerminalDisplayinTable"/>
              <w:shd w:val="clear" w:color="auto" w:fill="D9D9D9"/>
              <w:spacing w:line="240" w:lineRule="auto"/>
              <w:rPr>
                <w:rFonts w:ascii="Arial" w:hAnsi="Arial" w:cs="Arial"/>
                <w:spacing w:val="0"/>
                <w:sz w:val="15"/>
                <w:szCs w:val="20"/>
                <w:lang w:val="fr-FR"/>
              </w:rPr>
            </w:pPr>
            <w:r w:rsidRPr="00D776A6">
              <w:rPr>
                <w:rFonts w:ascii="Arial" w:hAnsi="Arial" w:cs="Arial"/>
                <w:spacing w:val="0"/>
                <w:sz w:val="15"/>
                <w:szCs w:val="20"/>
                <w:lang w:val="fr-FR"/>
              </w:rPr>
              <w:t>{</w:t>
            </w:r>
          </w:p>
          <w:p w:rsidR="00D776A6" w:rsidRPr="00D776A6" w:rsidRDefault="00D776A6" w:rsidP="00D776A6">
            <w:pPr>
              <w:pStyle w:val="TerminalDisplayinTable"/>
              <w:shd w:val="clear" w:color="auto" w:fill="D9D9D9"/>
              <w:spacing w:line="240" w:lineRule="auto"/>
              <w:rPr>
                <w:rFonts w:ascii="Arial" w:hAnsi="Arial" w:cs="Arial"/>
                <w:spacing w:val="0"/>
                <w:sz w:val="15"/>
                <w:szCs w:val="20"/>
                <w:lang w:val="fr-FR"/>
              </w:rPr>
            </w:pPr>
            <w:r w:rsidRPr="00D776A6">
              <w:rPr>
                <w:rFonts w:ascii="Arial" w:hAnsi="Arial" w:cs="Arial"/>
                <w:spacing w:val="0"/>
                <w:sz w:val="15"/>
                <w:szCs w:val="20"/>
                <w:lang w:val="fr-FR"/>
              </w:rPr>
              <w:t xml:space="preserve">    "sign": "3149faa07ea50aad8e39a85a57c639f23cf6e1d85288a6fb311bdc9ead015f34",</w:t>
            </w:r>
          </w:p>
          <w:p w:rsidR="00D776A6" w:rsidRPr="00D776A6" w:rsidRDefault="00D776A6" w:rsidP="00D776A6">
            <w:pPr>
              <w:pStyle w:val="TerminalDisplayinTable"/>
              <w:shd w:val="clear" w:color="auto" w:fill="D9D9D9"/>
              <w:spacing w:line="240" w:lineRule="auto"/>
              <w:rPr>
                <w:rFonts w:ascii="Arial" w:hAnsi="Arial" w:cs="Arial"/>
                <w:spacing w:val="0"/>
                <w:sz w:val="15"/>
                <w:szCs w:val="20"/>
                <w:lang w:val="fr-FR"/>
              </w:rPr>
            </w:pPr>
            <w:r w:rsidRPr="00D776A6">
              <w:rPr>
                <w:rFonts w:ascii="Arial" w:hAnsi="Arial" w:cs="Arial"/>
                <w:spacing w:val="0"/>
                <w:sz w:val="15"/>
                <w:szCs w:val="20"/>
                <w:lang w:val="fr-FR"/>
              </w:rPr>
              <w:t xml:space="preserve">    "serialNo": "8683310119214181359337315991",</w:t>
            </w:r>
          </w:p>
          <w:p w:rsidR="00D776A6" w:rsidRPr="00D776A6" w:rsidRDefault="00D776A6" w:rsidP="00D776A6">
            <w:pPr>
              <w:pStyle w:val="TerminalDisplayinTable"/>
              <w:shd w:val="clear" w:color="auto" w:fill="D9D9D9"/>
              <w:spacing w:line="240" w:lineRule="auto"/>
              <w:rPr>
                <w:rFonts w:ascii="Arial" w:hAnsi="Arial" w:cs="Arial"/>
                <w:spacing w:val="0"/>
                <w:sz w:val="15"/>
                <w:szCs w:val="20"/>
                <w:lang w:val="fr-FR"/>
              </w:rPr>
            </w:pPr>
            <w:r w:rsidRPr="00D776A6">
              <w:rPr>
                <w:rFonts w:ascii="Arial" w:hAnsi="Arial" w:cs="Arial"/>
                <w:spacing w:val="0"/>
                <w:sz w:val="15"/>
                <w:szCs w:val="20"/>
                <w:lang w:val="fr-FR"/>
              </w:rPr>
              <w:t xml:space="preserve">    "packageName": "com.huawei.cloudplus.pay",</w:t>
            </w:r>
          </w:p>
          <w:p w:rsidR="00D776A6" w:rsidRPr="00D776A6" w:rsidRDefault="00D776A6" w:rsidP="00D776A6">
            <w:pPr>
              <w:pStyle w:val="TerminalDisplayinTable"/>
              <w:shd w:val="clear" w:color="auto" w:fill="D9D9D9"/>
              <w:spacing w:line="240" w:lineRule="auto"/>
              <w:rPr>
                <w:rFonts w:ascii="Arial" w:hAnsi="Arial" w:cs="Arial"/>
                <w:spacing w:val="0"/>
                <w:sz w:val="15"/>
                <w:szCs w:val="20"/>
                <w:lang w:val="fr-FR"/>
              </w:rPr>
            </w:pPr>
            <w:r w:rsidRPr="00D776A6">
              <w:rPr>
                <w:rFonts w:ascii="Arial" w:hAnsi="Arial" w:cs="Arial"/>
                <w:spacing w:val="0"/>
                <w:sz w:val="15"/>
                <w:szCs w:val="20"/>
                <w:lang w:val="fr-FR"/>
              </w:rPr>
              <w:t xml:space="preserve">    "deviceType": "0",</w:t>
            </w:r>
          </w:p>
          <w:p w:rsidR="00D776A6" w:rsidRPr="00D776A6" w:rsidRDefault="00D776A6" w:rsidP="00D776A6">
            <w:pPr>
              <w:pStyle w:val="TerminalDisplayinTable"/>
              <w:shd w:val="clear" w:color="auto" w:fill="D9D9D9"/>
              <w:spacing w:line="240" w:lineRule="auto"/>
              <w:rPr>
                <w:rFonts w:ascii="Arial" w:hAnsi="Arial" w:cs="Arial"/>
                <w:spacing w:val="0"/>
                <w:sz w:val="15"/>
                <w:szCs w:val="20"/>
                <w:lang w:val="fr-FR"/>
              </w:rPr>
            </w:pPr>
            <w:r w:rsidRPr="00D776A6">
              <w:rPr>
                <w:rFonts w:ascii="Arial" w:hAnsi="Arial" w:cs="Arial"/>
                <w:spacing w:val="0"/>
                <w:sz w:val="15"/>
                <w:szCs w:val="20"/>
                <w:lang w:val="fr-FR"/>
              </w:rPr>
              <w:t xml:space="preserve">    "serviceToken": "0000008600000000010726141449242937",</w:t>
            </w:r>
          </w:p>
          <w:p w:rsidR="00D776A6" w:rsidRPr="00D776A6" w:rsidRDefault="00D776A6" w:rsidP="00D776A6">
            <w:pPr>
              <w:pStyle w:val="TerminalDisplayinTable"/>
              <w:shd w:val="clear" w:color="auto" w:fill="D9D9D9"/>
              <w:spacing w:line="240" w:lineRule="auto"/>
              <w:rPr>
                <w:rFonts w:ascii="Arial" w:hAnsi="Arial" w:cs="Arial"/>
                <w:spacing w:val="0"/>
                <w:sz w:val="15"/>
                <w:szCs w:val="20"/>
                <w:lang w:val="fr-FR"/>
              </w:rPr>
            </w:pPr>
            <w:r w:rsidRPr="00D776A6">
              <w:rPr>
                <w:rFonts w:ascii="Arial" w:hAnsi="Arial" w:cs="Arial"/>
                <w:spacing w:val="0"/>
                <w:sz w:val="15"/>
                <w:szCs w:val="20"/>
                <w:lang w:val="fr-FR"/>
              </w:rPr>
              <w:t xml:space="preserve">    "deviceID": "868331011921418"</w:t>
            </w:r>
          </w:p>
          <w:p w:rsidR="008F1837" w:rsidRPr="00E059DD" w:rsidRDefault="00D776A6" w:rsidP="00D776A6">
            <w:pPr>
              <w:pStyle w:val="TerminalDisplayinTable"/>
              <w:shd w:val="clear" w:color="auto" w:fill="D9D9D9"/>
              <w:spacing w:line="240" w:lineRule="auto"/>
              <w:rPr>
                <w:rFonts w:ascii="Arial" w:hAnsi="Arial" w:cs="Arial"/>
                <w:spacing w:val="0"/>
                <w:sz w:val="20"/>
                <w:szCs w:val="20"/>
                <w:lang w:val="fr-FR"/>
              </w:rPr>
            </w:pPr>
            <w:r w:rsidRPr="00D776A6">
              <w:rPr>
                <w:rFonts w:ascii="Arial" w:hAnsi="Arial" w:cs="Arial"/>
                <w:spacing w:val="0"/>
                <w:sz w:val="15"/>
                <w:szCs w:val="20"/>
                <w:lang w:val="fr-FR"/>
              </w:rPr>
              <w:t>}</w:t>
            </w:r>
          </w:p>
        </w:tc>
      </w:tr>
      <w:tr w:rsidR="008F1837" w:rsidRPr="005B2811" w:rsidTr="00FB6025">
        <w:trPr>
          <w:cantSplit/>
          <w:trHeight w:val="281"/>
        </w:trPr>
        <w:tc>
          <w:tcPr>
            <w:tcW w:w="1701" w:type="dxa"/>
          </w:tcPr>
          <w:p w:rsidR="008F1837" w:rsidRPr="002B69A5" w:rsidRDefault="008F1837" w:rsidP="00FB6025">
            <w:pPr>
              <w:pStyle w:val="TableText"/>
              <w:rPr>
                <w:lang w:val="fr-FR"/>
              </w:rPr>
            </w:pPr>
            <w:r w:rsidRPr="002B69A5">
              <w:rPr>
                <w:lang w:val="fr-FR"/>
              </w:rPr>
              <w:t>HTT</w:t>
            </w:r>
            <w:r>
              <w:rPr>
                <w:rFonts w:hint="eastAsia"/>
                <w:lang w:val="fr-FR"/>
              </w:rPr>
              <w:t>P</w:t>
            </w:r>
            <w:r w:rsidRPr="002B69A5">
              <w:rPr>
                <w:lang w:val="fr-FR"/>
              </w:rPr>
              <w:t xml:space="preserve"> Response</w:t>
            </w:r>
          </w:p>
        </w:tc>
        <w:tc>
          <w:tcPr>
            <w:tcW w:w="6379" w:type="dxa"/>
          </w:tcPr>
          <w:p w:rsidR="008F1837" w:rsidRPr="001C6E22" w:rsidRDefault="008F1837" w:rsidP="00FB6025">
            <w:pPr>
              <w:pStyle w:val="TableText"/>
              <w:rPr>
                <w:lang w:val="fr-FR"/>
              </w:rPr>
            </w:pPr>
            <w:r w:rsidRPr="001C6E22">
              <w:rPr>
                <w:lang w:val="fr-FR"/>
              </w:rPr>
              <w:t>Content Type: application/</w:t>
            </w:r>
            <w:r w:rsidRPr="001C6E22">
              <w:rPr>
                <w:rFonts w:hint="eastAsia"/>
                <w:lang w:val="fr-FR"/>
              </w:rPr>
              <w:t>json</w:t>
            </w:r>
            <w:r w:rsidRPr="001C6E22">
              <w:rPr>
                <w:lang w:val="fr-FR"/>
              </w:rPr>
              <w:t>; charset=UTF-8</w:t>
            </w:r>
          </w:p>
          <w:p w:rsidR="00D776A6" w:rsidRPr="00D776A6" w:rsidRDefault="00D776A6" w:rsidP="00D776A6">
            <w:pPr>
              <w:pStyle w:val="TerminalDisplayinTable"/>
              <w:shd w:val="clear" w:color="auto" w:fill="D9D9D9"/>
              <w:spacing w:line="240" w:lineRule="auto"/>
              <w:rPr>
                <w:lang w:val="fr-FR"/>
              </w:rPr>
            </w:pPr>
            <w:r w:rsidRPr="00D776A6">
              <w:rPr>
                <w:lang w:val="fr-FR"/>
              </w:rPr>
              <w:t>{</w:t>
            </w:r>
          </w:p>
          <w:p w:rsidR="00D776A6" w:rsidRPr="00D776A6" w:rsidRDefault="00D776A6" w:rsidP="00D776A6">
            <w:pPr>
              <w:pStyle w:val="TerminalDisplayinTable"/>
              <w:shd w:val="clear" w:color="auto" w:fill="D9D9D9"/>
              <w:spacing w:line="240" w:lineRule="auto"/>
              <w:rPr>
                <w:lang w:val="fr-FR"/>
              </w:rPr>
            </w:pPr>
            <w:r w:rsidRPr="00D776A6">
              <w:rPr>
                <w:lang w:val="fr-FR"/>
              </w:rPr>
              <w:t xml:space="preserve">    "userName": "86000000000107",</w:t>
            </w:r>
          </w:p>
          <w:p w:rsidR="00D776A6" w:rsidRPr="00D776A6" w:rsidRDefault="00D776A6" w:rsidP="00D776A6">
            <w:pPr>
              <w:pStyle w:val="TerminalDisplayinTable"/>
              <w:shd w:val="clear" w:color="auto" w:fill="D9D9D9"/>
              <w:spacing w:line="240" w:lineRule="auto"/>
              <w:rPr>
                <w:lang w:val="fr-FR"/>
              </w:rPr>
            </w:pPr>
            <w:r w:rsidRPr="00D776A6">
              <w:rPr>
                <w:lang w:val="fr-FR"/>
              </w:rPr>
              <w:t xml:space="preserve">    "returnCode": 0,</w:t>
            </w:r>
          </w:p>
          <w:p w:rsidR="00D776A6" w:rsidRPr="00D776A6" w:rsidRDefault="00D776A6" w:rsidP="00D776A6">
            <w:pPr>
              <w:pStyle w:val="TerminalDisplayinTable"/>
              <w:shd w:val="clear" w:color="auto" w:fill="D9D9D9"/>
              <w:spacing w:line="240" w:lineRule="auto"/>
              <w:rPr>
                <w:lang w:val="fr-FR"/>
              </w:rPr>
            </w:pPr>
            <w:r w:rsidRPr="00D776A6">
              <w:rPr>
                <w:lang w:val="fr-FR"/>
              </w:rPr>
              <w:t xml:space="preserve">    "returnDesc": "success"</w:t>
            </w:r>
          </w:p>
          <w:p w:rsidR="008F1837" w:rsidRPr="002B69A5" w:rsidRDefault="00D776A6" w:rsidP="00D776A6">
            <w:pPr>
              <w:pStyle w:val="TerminalDisplayinTable"/>
              <w:shd w:val="clear" w:color="auto" w:fill="D9D9D9"/>
              <w:spacing w:line="240" w:lineRule="auto"/>
              <w:rPr>
                <w:lang w:val="fr-FR"/>
              </w:rPr>
            </w:pPr>
            <w:r w:rsidRPr="00D776A6">
              <w:rPr>
                <w:lang w:val="fr-FR"/>
              </w:rPr>
              <w:t>}</w:t>
            </w:r>
          </w:p>
        </w:tc>
      </w:tr>
    </w:tbl>
    <w:p w:rsidR="005D0B08" w:rsidRPr="005B2811" w:rsidRDefault="005D0B08" w:rsidP="00775C76">
      <w:pPr>
        <w:spacing w:line="312" w:lineRule="exact"/>
        <w:ind w:right="-20"/>
        <w:rPr>
          <w:lang w:val="fr-FR"/>
        </w:rPr>
      </w:pPr>
    </w:p>
    <w:p w:rsidR="009066AE" w:rsidRPr="00016DEA" w:rsidRDefault="002A7527" w:rsidP="00016DEA">
      <w:pPr>
        <w:pStyle w:val="2"/>
      </w:pPr>
      <w:r>
        <w:rPr>
          <w:rFonts w:hint="eastAsia"/>
        </w:rPr>
        <w:t>用户</w:t>
      </w:r>
      <w:r w:rsidR="001D1292">
        <w:rPr>
          <w:rFonts w:hint="eastAsia"/>
        </w:rPr>
        <w:t>身份</w:t>
      </w:r>
      <w:r w:rsidR="00BE67BD">
        <w:rPr>
          <w:rFonts w:hint="eastAsia"/>
        </w:rPr>
        <w:t>验证</w:t>
      </w:r>
    </w:p>
    <w:p w:rsidR="001250D0" w:rsidRPr="005B2811" w:rsidRDefault="001250D0" w:rsidP="001250D0">
      <w:pPr>
        <w:ind w:firstLineChars="150" w:firstLine="315"/>
        <w:rPr>
          <w:lang w:val="fr-FR"/>
        </w:rPr>
      </w:pPr>
      <w:r w:rsidRPr="00665A25">
        <w:rPr>
          <w:rFonts w:hint="eastAsia"/>
        </w:rPr>
        <w:t>方法名称</w:t>
      </w:r>
      <w:r w:rsidRPr="005B2811">
        <w:rPr>
          <w:rFonts w:hint="eastAsia"/>
          <w:lang w:val="fr-FR"/>
        </w:rPr>
        <w:t>：</w:t>
      </w:r>
      <w:r w:rsidRPr="005B2811">
        <w:rPr>
          <w:rFonts w:hint="eastAsia"/>
          <w:lang w:val="fr-FR"/>
        </w:rPr>
        <w:t>/</w:t>
      </w:r>
      <w:r w:rsidR="003B506B">
        <w:rPr>
          <w:rFonts w:hint="eastAsia"/>
          <w:lang w:val="fr-FR"/>
        </w:rPr>
        <w:t>client</w:t>
      </w:r>
      <w:r w:rsidR="002729AD" w:rsidRPr="005B2811">
        <w:rPr>
          <w:rFonts w:hint="eastAsia"/>
          <w:lang w:val="fr-FR"/>
        </w:rPr>
        <w:t xml:space="preserve"> </w:t>
      </w:r>
      <w:r w:rsidR="0005375A" w:rsidRPr="005B2811">
        <w:rPr>
          <w:rFonts w:hint="eastAsia"/>
          <w:lang w:val="fr-FR"/>
        </w:rPr>
        <w:t>/</w:t>
      </w:r>
      <w:r w:rsidRPr="005B2811">
        <w:rPr>
          <w:rFonts w:hint="eastAsia"/>
          <w:lang w:val="fr-FR"/>
        </w:rPr>
        <w:t>auth/</w:t>
      </w:r>
      <w:r w:rsidR="004621CF">
        <w:rPr>
          <w:rFonts w:hint="eastAsia"/>
          <w:lang w:val="fr-FR"/>
        </w:rPr>
        <w:t>developUser</w:t>
      </w:r>
      <w:r w:rsidR="003F326E">
        <w:rPr>
          <w:rFonts w:hint="eastAsia"/>
        </w:rPr>
        <w:t>.action</w:t>
      </w:r>
    </w:p>
    <w:p w:rsidR="00147E83" w:rsidRPr="005B2811" w:rsidRDefault="00147E83" w:rsidP="00362345">
      <w:pPr>
        <w:ind w:leftChars="100" w:left="210" w:firstLineChars="50" w:firstLine="105"/>
        <w:rPr>
          <w:lang w:val="fr-FR"/>
        </w:rPr>
      </w:pPr>
      <w:r>
        <w:rPr>
          <w:rFonts w:hint="eastAsia"/>
        </w:rPr>
        <w:t>方法描述</w:t>
      </w:r>
      <w:r w:rsidRPr="005B2811">
        <w:rPr>
          <w:rFonts w:hint="eastAsia"/>
          <w:lang w:val="fr-FR"/>
        </w:rPr>
        <w:t>：</w:t>
      </w:r>
      <w:r w:rsidR="0012640D">
        <w:rPr>
          <w:rFonts w:hint="eastAsia"/>
        </w:rPr>
        <w:t>用户</w:t>
      </w:r>
      <w:r w:rsidR="001B4D99">
        <w:rPr>
          <w:rFonts w:hint="eastAsia"/>
        </w:rPr>
        <w:t>身份</w:t>
      </w:r>
      <w:r w:rsidR="009A23CA">
        <w:rPr>
          <w:rFonts w:hint="eastAsia"/>
        </w:rPr>
        <w:t>验证并返回</w:t>
      </w:r>
      <w:r w:rsidR="0087417F">
        <w:rPr>
          <w:rFonts w:hint="eastAsia"/>
        </w:rPr>
        <w:t>华为</w:t>
      </w:r>
      <w:r w:rsidR="0087417F">
        <w:rPr>
          <w:rFonts w:hint="eastAsia"/>
        </w:rPr>
        <w:t>SDK</w:t>
      </w:r>
      <w:r w:rsidR="009A23CA">
        <w:rPr>
          <w:rFonts w:hint="eastAsia"/>
        </w:rPr>
        <w:t>签名</w:t>
      </w:r>
      <w:r w:rsidR="0015430B">
        <w:rPr>
          <w:rFonts w:hint="eastAsia"/>
        </w:rPr>
        <w:t>（</w:t>
      </w:r>
      <w:r w:rsidR="002D3054">
        <w:rPr>
          <w:rFonts w:hint="eastAsia"/>
        </w:rPr>
        <w:t>华为</w:t>
      </w:r>
      <w:r w:rsidR="002D3054">
        <w:rPr>
          <w:rFonts w:hint="eastAsia"/>
        </w:rPr>
        <w:t>SDK</w:t>
      </w:r>
      <w:r w:rsidR="0015430B">
        <w:rPr>
          <w:rFonts w:hint="eastAsia"/>
        </w:rPr>
        <w:t>签名用于</w:t>
      </w:r>
      <w:r w:rsidR="00086FF9">
        <w:rPr>
          <w:rFonts w:ascii="Arial" w:hAnsi="Arial" w:cs="Arial" w:hint="eastAsia"/>
          <w:color w:val="000000"/>
          <w:sz w:val="20"/>
          <w:szCs w:val="20"/>
        </w:rPr>
        <w:t>支付信息验证时对</w:t>
      </w:r>
      <w:r w:rsidR="00750AD9">
        <w:rPr>
          <w:rFonts w:ascii="Arial" w:hAnsi="Arial" w:cs="Arial" w:hint="eastAsia"/>
          <w:color w:val="000000"/>
          <w:sz w:val="20"/>
          <w:szCs w:val="20"/>
        </w:rPr>
        <w:t>信息</w:t>
      </w:r>
      <w:r w:rsidR="00086FF9">
        <w:rPr>
          <w:rFonts w:ascii="Arial" w:hAnsi="Arial" w:cs="Arial" w:hint="eastAsia"/>
          <w:color w:val="000000"/>
          <w:sz w:val="20"/>
          <w:szCs w:val="20"/>
        </w:rPr>
        <w:t>进行签名）</w:t>
      </w:r>
    </w:p>
    <w:p w:rsidR="00147E83" w:rsidRPr="005B2811" w:rsidRDefault="00147E83" w:rsidP="00147E83">
      <w:pPr>
        <w:ind w:firstLineChars="150" w:firstLine="315"/>
        <w:rPr>
          <w:lang w:val="fr-FR"/>
        </w:rPr>
      </w:pPr>
      <w:r w:rsidRPr="005B2811">
        <w:rPr>
          <w:rFonts w:hint="eastAsia"/>
          <w:lang w:val="fr-FR"/>
        </w:rPr>
        <w:t>HTTP</w:t>
      </w:r>
      <w:r w:rsidR="00B5664F">
        <w:rPr>
          <w:rFonts w:hint="eastAsia"/>
          <w:lang w:val="fr-FR"/>
        </w:rPr>
        <w:t>S</w:t>
      </w:r>
      <w:r>
        <w:rPr>
          <w:rFonts w:hint="eastAsia"/>
        </w:rPr>
        <w:t>请求方式</w:t>
      </w:r>
      <w:r w:rsidRPr="005B2811">
        <w:rPr>
          <w:rFonts w:hint="eastAsia"/>
          <w:lang w:val="fr-FR"/>
        </w:rPr>
        <w:t>：</w:t>
      </w:r>
      <w:r w:rsidRPr="005B2811">
        <w:rPr>
          <w:rFonts w:hint="eastAsia"/>
          <w:lang w:val="fr-FR"/>
        </w:rPr>
        <w:t xml:space="preserve"> POST</w:t>
      </w:r>
    </w:p>
    <w:p w:rsidR="00147E83" w:rsidRPr="005B2811" w:rsidRDefault="00147E83" w:rsidP="00147E83">
      <w:pPr>
        <w:ind w:firstLineChars="150" w:firstLine="316"/>
        <w:rPr>
          <w:b/>
          <w:lang w:val="fr-FR"/>
        </w:rPr>
      </w:pPr>
      <w:r w:rsidRPr="00990213">
        <w:rPr>
          <w:rFonts w:hint="eastAsia"/>
          <w:b/>
        </w:rPr>
        <w:t>请求接口参数描述</w:t>
      </w:r>
      <w:r w:rsidRPr="005B2811">
        <w:rPr>
          <w:rFonts w:hint="eastAsia"/>
          <w:b/>
          <w:lang w:val="fr-FR"/>
        </w:rPr>
        <w:t>：</w:t>
      </w:r>
    </w:p>
    <w:tbl>
      <w:tblPr>
        <w:tblW w:w="8248" w:type="dxa"/>
        <w:tblInd w:w="121" w:type="dxa"/>
        <w:tblLayout w:type="fixed"/>
        <w:tblCellMar>
          <w:left w:w="0" w:type="dxa"/>
          <w:right w:w="0" w:type="dxa"/>
        </w:tblCellMar>
        <w:tblLook w:val="0000"/>
      </w:tblPr>
      <w:tblGrid>
        <w:gridCol w:w="1585"/>
        <w:gridCol w:w="1134"/>
        <w:gridCol w:w="4820"/>
        <w:gridCol w:w="709"/>
      </w:tblGrid>
      <w:tr w:rsidR="00147E83" w:rsidRPr="00270E48" w:rsidTr="000347E4">
        <w:tc>
          <w:tcPr>
            <w:tcW w:w="1585" w:type="dxa"/>
            <w:tcBorders>
              <w:top w:val="single" w:sz="4" w:space="0" w:color="000000"/>
              <w:left w:val="single" w:sz="4" w:space="0" w:color="000000"/>
              <w:bottom w:val="single" w:sz="4" w:space="0" w:color="000000"/>
              <w:right w:val="single" w:sz="4" w:space="0" w:color="000000"/>
            </w:tcBorders>
            <w:shd w:val="clear" w:color="auto" w:fill="DFDFDF"/>
          </w:tcPr>
          <w:p w:rsidR="00147E83" w:rsidRPr="005B2811" w:rsidRDefault="00147E83" w:rsidP="007814D0">
            <w:pPr>
              <w:spacing w:line="307" w:lineRule="exact"/>
              <w:ind w:left="102" w:right="-20"/>
              <w:rPr>
                <w:sz w:val="24"/>
                <w:szCs w:val="24"/>
                <w:lang w:val="fr-FR"/>
              </w:rPr>
            </w:pPr>
            <w:r>
              <w:rPr>
                <w:rFonts w:ascii="微软雅黑" w:eastAsia="微软雅黑" w:cs="微软雅黑" w:hint="eastAsia"/>
                <w:b/>
                <w:bCs/>
                <w:spacing w:val="12"/>
                <w:position w:val="-1"/>
              </w:rPr>
              <w:t>参数名称</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147E83" w:rsidRPr="00270E48" w:rsidRDefault="00147E83" w:rsidP="007814D0">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147E83" w:rsidRPr="00270E48" w:rsidRDefault="00147E83" w:rsidP="007814D0">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147E83" w:rsidRPr="00270E48" w:rsidRDefault="00147E83" w:rsidP="007814D0">
            <w:pPr>
              <w:spacing w:line="307" w:lineRule="exact"/>
              <w:ind w:left="102" w:right="-20"/>
              <w:rPr>
                <w:sz w:val="24"/>
                <w:szCs w:val="24"/>
              </w:rPr>
            </w:pPr>
            <w:r>
              <w:rPr>
                <w:rFonts w:ascii="微软雅黑" w:eastAsia="微软雅黑" w:cs="微软雅黑" w:hint="eastAsia"/>
                <w:b/>
                <w:bCs/>
                <w:spacing w:val="12"/>
                <w:position w:val="-1"/>
              </w:rPr>
              <w:t>可选</w:t>
            </w:r>
          </w:p>
        </w:tc>
      </w:tr>
      <w:tr w:rsidR="002C7B35" w:rsidRPr="001E3306" w:rsidTr="000347E4">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C7B35" w:rsidRPr="001E3306" w:rsidRDefault="002C7B35" w:rsidP="00B1178E">
            <w:pPr>
              <w:ind w:right="-20"/>
              <w:jc w:val="both"/>
              <w:rPr>
                <w:rFonts w:ascii="Arial" w:hAnsi="Arial" w:cs="Arial"/>
                <w:sz w:val="20"/>
                <w:szCs w:val="20"/>
                <w:lang w:val="fr-FR"/>
              </w:rPr>
            </w:pPr>
            <w:r w:rsidRPr="001E3306">
              <w:rPr>
                <w:color w:val="000000" w:themeColor="text1"/>
              </w:rPr>
              <w:t>user</w:t>
            </w:r>
            <w:r w:rsidRPr="001E3306">
              <w:rPr>
                <w:rFonts w:hint="eastAsia"/>
                <w:color w:val="000000" w:themeColor="text1"/>
              </w:rPr>
              <w:t>N</w:t>
            </w:r>
            <w:r w:rsidRPr="001E3306">
              <w:rPr>
                <w:color w:val="000000" w:themeColor="text1"/>
              </w:rPr>
              <w:t>ame</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C7B35" w:rsidRPr="001E3306" w:rsidRDefault="002C7B35" w:rsidP="00F8183F">
            <w:pPr>
              <w:spacing w:line="307" w:lineRule="exact"/>
              <w:ind w:right="-20"/>
              <w:jc w:val="both"/>
              <w:rPr>
                <w:rFonts w:ascii="微软雅黑" w:eastAsia="微软雅黑" w:cs="微软雅黑"/>
                <w:b/>
                <w:bCs/>
                <w:spacing w:val="12"/>
                <w:position w:val="-1"/>
              </w:rPr>
            </w:pPr>
            <w:r w:rsidRPr="001E3306">
              <w:t>String</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C7B35" w:rsidRPr="001E3306" w:rsidRDefault="00AA1803" w:rsidP="00B1178E">
            <w:pPr>
              <w:spacing w:line="312" w:lineRule="exact"/>
              <w:ind w:right="-20"/>
              <w:jc w:val="both"/>
            </w:pPr>
            <w:r w:rsidRPr="001E3306">
              <w:rPr>
                <w:rFonts w:hint="eastAsia"/>
              </w:rPr>
              <w:t>华为商户名</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C7B35" w:rsidRPr="001E3306" w:rsidRDefault="001E3306" w:rsidP="00B1178E">
            <w:pPr>
              <w:spacing w:line="307" w:lineRule="exact"/>
              <w:ind w:right="-20"/>
              <w:jc w:val="both"/>
              <w:rPr>
                <w:rFonts w:ascii="微软雅黑" w:eastAsia="微软雅黑" w:cs="微软雅黑"/>
                <w:b/>
                <w:bCs/>
                <w:spacing w:val="12"/>
                <w:position w:val="-1"/>
              </w:rPr>
            </w:pPr>
            <w:r>
              <w:rPr>
                <w:rFonts w:hint="eastAsia"/>
                <w:color w:val="000000" w:themeColor="text1"/>
              </w:rPr>
              <w:t>可选</w:t>
            </w:r>
          </w:p>
        </w:tc>
      </w:tr>
      <w:tr w:rsidR="001E3306" w:rsidRPr="001E3306" w:rsidTr="000347E4">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E3306" w:rsidRPr="001E3306" w:rsidRDefault="001E3306" w:rsidP="00B1178E">
            <w:pPr>
              <w:ind w:right="-20"/>
              <w:jc w:val="both"/>
              <w:rPr>
                <w:color w:val="000000" w:themeColor="text1"/>
              </w:rPr>
            </w:pPr>
            <w:r>
              <w:rPr>
                <w:rFonts w:hint="eastAsia"/>
                <w:color w:val="000000" w:themeColor="text1"/>
              </w:rPr>
              <w:t>userID</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E3306" w:rsidRPr="001E3306" w:rsidRDefault="001E3306" w:rsidP="00F8183F">
            <w:pPr>
              <w:spacing w:line="307" w:lineRule="exact"/>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E3306" w:rsidRDefault="001E3306" w:rsidP="00B1178E">
            <w:pPr>
              <w:spacing w:line="312" w:lineRule="exact"/>
              <w:ind w:right="-20"/>
              <w:jc w:val="both"/>
            </w:pPr>
            <w:r>
              <w:rPr>
                <w:rFonts w:hint="eastAsia"/>
              </w:rPr>
              <w:t>联盟用户</w:t>
            </w:r>
            <w:r>
              <w:rPr>
                <w:rFonts w:hint="eastAsia"/>
              </w:rPr>
              <w:t>ID</w:t>
            </w:r>
          </w:p>
          <w:p w:rsidR="001E3306" w:rsidRPr="001E3306" w:rsidRDefault="001E3306" w:rsidP="00B1178E">
            <w:pPr>
              <w:spacing w:line="312" w:lineRule="exact"/>
              <w:ind w:right="-20"/>
              <w:jc w:val="both"/>
            </w:pPr>
            <w:r>
              <w:rPr>
                <w:rFonts w:hint="eastAsia"/>
              </w:rPr>
              <w:t>userName</w:t>
            </w:r>
            <w:r>
              <w:rPr>
                <w:rFonts w:hint="eastAsia"/>
              </w:rPr>
              <w:t>和</w:t>
            </w:r>
            <w:r>
              <w:rPr>
                <w:rFonts w:hint="eastAsia"/>
              </w:rPr>
              <w:t>userID</w:t>
            </w:r>
            <w:r>
              <w:rPr>
                <w:rFonts w:hint="eastAsia"/>
              </w:rPr>
              <w:t>只能且必输入其一</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E3306" w:rsidRPr="001E3306" w:rsidRDefault="001E3306" w:rsidP="00B1178E">
            <w:pPr>
              <w:spacing w:line="307" w:lineRule="exact"/>
              <w:ind w:right="-20"/>
              <w:jc w:val="both"/>
              <w:rPr>
                <w:color w:val="000000" w:themeColor="text1"/>
              </w:rPr>
            </w:pPr>
            <w:r>
              <w:rPr>
                <w:rFonts w:hint="eastAsia"/>
                <w:color w:val="000000" w:themeColor="text1"/>
              </w:rPr>
              <w:t>可选</w:t>
            </w:r>
          </w:p>
        </w:tc>
      </w:tr>
      <w:tr w:rsidR="001E3306" w:rsidRPr="001E3306" w:rsidTr="000347E4">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E3306" w:rsidRDefault="001E3306" w:rsidP="00B1178E">
            <w:pPr>
              <w:ind w:right="-20"/>
              <w:jc w:val="both"/>
              <w:rPr>
                <w:color w:val="000000" w:themeColor="text1"/>
              </w:rPr>
            </w:pPr>
            <w:r>
              <w:rPr>
                <w:rFonts w:hint="eastAsia"/>
                <w:color w:val="000000" w:themeColor="text1"/>
              </w:rPr>
              <w:t>applicationID</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E3306" w:rsidRDefault="001E3306" w:rsidP="00F8183F">
            <w:pPr>
              <w:spacing w:line="307" w:lineRule="exact"/>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E3306" w:rsidRDefault="001E3306" w:rsidP="00B1178E">
            <w:pPr>
              <w:spacing w:line="312" w:lineRule="exact"/>
              <w:ind w:right="-20"/>
              <w:jc w:val="both"/>
            </w:pPr>
            <w:r>
              <w:rPr>
                <w:rFonts w:hint="eastAsia"/>
              </w:rPr>
              <w:t>联盟应用</w:t>
            </w:r>
            <w:r>
              <w:rPr>
                <w:rFonts w:hint="eastAsia"/>
              </w:rPr>
              <w:t>ID</w:t>
            </w:r>
          </w:p>
          <w:p w:rsidR="001E3306" w:rsidRDefault="001E3306" w:rsidP="00B1178E">
            <w:pPr>
              <w:spacing w:line="312" w:lineRule="exact"/>
              <w:ind w:right="-20"/>
              <w:jc w:val="both"/>
            </w:pPr>
            <w:r>
              <w:rPr>
                <w:rFonts w:hint="eastAsia"/>
              </w:rPr>
              <w:t>同时输入包名情况下</w:t>
            </w:r>
            <w:r w:rsidR="00B1178E">
              <w:rPr>
                <w:rFonts w:hint="eastAsia"/>
              </w:rPr>
              <w:t>，优先应用</w:t>
            </w:r>
            <w:r w:rsidR="00B1178E">
              <w:rPr>
                <w:rFonts w:hint="eastAsia"/>
              </w:rPr>
              <w:t>ID</w:t>
            </w:r>
            <w:r w:rsidR="00B1178E">
              <w:rPr>
                <w:rFonts w:hint="eastAsia"/>
              </w:rPr>
              <w:t>。</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E3306" w:rsidRDefault="001E3306" w:rsidP="00B1178E">
            <w:pPr>
              <w:spacing w:line="307" w:lineRule="exact"/>
              <w:ind w:right="-20"/>
              <w:jc w:val="both"/>
              <w:rPr>
                <w:color w:val="000000" w:themeColor="text1"/>
              </w:rPr>
            </w:pPr>
            <w:r>
              <w:rPr>
                <w:rFonts w:hint="eastAsia"/>
                <w:color w:val="000000" w:themeColor="text1"/>
              </w:rPr>
              <w:t>可选</w:t>
            </w:r>
          </w:p>
        </w:tc>
      </w:tr>
      <w:tr w:rsidR="008874E5" w:rsidRPr="00270E48" w:rsidTr="000347E4">
        <w:tc>
          <w:tcPr>
            <w:tcW w:w="1585" w:type="dxa"/>
            <w:tcBorders>
              <w:top w:val="single" w:sz="4" w:space="0" w:color="000000"/>
              <w:left w:val="single" w:sz="4" w:space="0" w:color="000000"/>
              <w:bottom w:val="single" w:sz="4" w:space="0" w:color="000000"/>
              <w:right w:val="single" w:sz="4" w:space="0" w:color="000000"/>
            </w:tcBorders>
          </w:tcPr>
          <w:p w:rsidR="008874E5" w:rsidRPr="00286EBC" w:rsidRDefault="008874E5" w:rsidP="007814D0">
            <w:pPr>
              <w:ind w:right="-20"/>
            </w:pPr>
            <w:r>
              <w:t>amount</w:t>
            </w:r>
          </w:p>
        </w:tc>
        <w:tc>
          <w:tcPr>
            <w:tcW w:w="1134" w:type="dxa"/>
            <w:tcBorders>
              <w:top w:val="single" w:sz="4" w:space="0" w:color="000000"/>
              <w:left w:val="single" w:sz="4" w:space="0" w:color="000000"/>
              <w:bottom w:val="single" w:sz="4" w:space="0" w:color="000000"/>
              <w:right w:val="single" w:sz="4" w:space="0" w:color="000000"/>
            </w:tcBorders>
          </w:tcPr>
          <w:p w:rsidR="008874E5" w:rsidRPr="00286EBC" w:rsidRDefault="008874E5" w:rsidP="00F8183F">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tcPr>
          <w:p w:rsidR="008874E5" w:rsidRPr="00775C76" w:rsidRDefault="008874E5" w:rsidP="007814D0">
            <w:pPr>
              <w:spacing w:line="312" w:lineRule="exact"/>
              <w:ind w:right="-20"/>
            </w:pPr>
            <w:r>
              <w:rPr>
                <w:rFonts w:hint="eastAsia"/>
              </w:rPr>
              <w:t>支付金额，</w:t>
            </w:r>
            <w:r>
              <w:t>(</w:t>
            </w:r>
            <w:r w:rsidRPr="00417CDE">
              <w:rPr>
                <w:rFonts w:hint="eastAsia"/>
              </w:rPr>
              <w:t>格式为：元</w:t>
            </w:r>
            <w:r>
              <w:t>.</w:t>
            </w:r>
            <w:r w:rsidRPr="00417CDE">
              <w:rPr>
                <w:rFonts w:hint="eastAsia"/>
              </w:rPr>
              <w:t>角分</w:t>
            </w:r>
            <w:r>
              <w:t xml:space="preserve">) </w:t>
            </w:r>
          </w:p>
        </w:tc>
        <w:tc>
          <w:tcPr>
            <w:tcW w:w="709" w:type="dxa"/>
            <w:tcBorders>
              <w:top w:val="single" w:sz="4" w:space="0" w:color="000000"/>
              <w:left w:val="single" w:sz="4" w:space="0" w:color="000000"/>
              <w:bottom w:val="single" w:sz="4" w:space="0" w:color="000000"/>
              <w:right w:val="single" w:sz="4" w:space="0" w:color="000000"/>
            </w:tcBorders>
          </w:tcPr>
          <w:p w:rsidR="008874E5" w:rsidRPr="00775C76" w:rsidRDefault="008874E5" w:rsidP="007814D0">
            <w:r w:rsidRPr="00417CDE">
              <w:rPr>
                <w:rFonts w:hint="eastAsia"/>
              </w:rPr>
              <w:t>必填</w:t>
            </w:r>
            <w:r w:rsidRPr="00417CDE">
              <w:t xml:space="preserve"> </w:t>
            </w:r>
          </w:p>
        </w:tc>
      </w:tr>
      <w:tr w:rsidR="008874E5" w:rsidRPr="00270E48" w:rsidTr="000347E4">
        <w:tc>
          <w:tcPr>
            <w:tcW w:w="1585" w:type="dxa"/>
            <w:tcBorders>
              <w:top w:val="single" w:sz="4" w:space="0" w:color="000000"/>
              <w:left w:val="single" w:sz="4" w:space="0" w:color="000000"/>
              <w:bottom w:val="single" w:sz="4" w:space="0" w:color="000000"/>
              <w:right w:val="single" w:sz="4" w:space="0" w:color="000000"/>
            </w:tcBorders>
          </w:tcPr>
          <w:p w:rsidR="008874E5" w:rsidRPr="00286EBC" w:rsidRDefault="008874E5" w:rsidP="00647004">
            <w:pPr>
              <w:ind w:right="-20"/>
            </w:pPr>
            <w:r>
              <w:t>productName</w:t>
            </w:r>
          </w:p>
        </w:tc>
        <w:tc>
          <w:tcPr>
            <w:tcW w:w="1134" w:type="dxa"/>
            <w:tcBorders>
              <w:top w:val="single" w:sz="4" w:space="0" w:color="000000"/>
              <w:left w:val="single" w:sz="4" w:space="0" w:color="000000"/>
              <w:bottom w:val="single" w:sz="4" w:space="0" w:color="000000"/>
              <w:right w:val="single" w:sz="4" w:space="0" w:color="000000"/>
            </w:tcBorders>
          </w:tcPr>
          <w:p w:rsidR="008874E5" w:rsidRPr="00286EBC" w:rsidRDefault="008874E5" w:rsidP="00F8183F">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tcPr>
          <w:p w:rsidR="008874E5" w:rsidRPr="00775C76" w:rsidRDefault="008874E5" w:rsidP="007814D0">
            <w:pPr>
              <w:spacing w:line="312" w:lineRule="exact"/>
              <w:ind w:right="-20"/>
            </w:pPr>
            <w:r>
              <w:rPr>
                <w:rFonts w:hint="eastAsia"/>
              </w:rPr>
              <w:t>商品名称</w:t>
            </w:r>
          </w:p>
        </w:tc>
        <w:tc>
          <w:tcPr>
            <w:tcW w:w="709" w:type="dxa"/>
            <w:tcBorders>
              <w:top w:val="single" w:sz="4" w:space="0" w:color="000000"/>
              <w:left w:val="single" w:sz="4" w:space="0" w:color="000000"/>
              <w:bottom w:val="single" w:sz="4" w:space="0" w:color="000000"/>
              <w:right w:val="single" w:sz="4" w:space="0" w:color="000000"/>
            </w:tcBorders>
          </w:tcPr>
          <w:p w:rsidR="008874E5" w:rsidRPr="00775C76" w:rsidRDefault="008874E5" w:rsidP="007814D0">
            <w:r w:rsidRPr="00417CDE">
              <w:rPr>
                <w:rFonts w:hint="eastAsia"/>
              </w:rPr>
              <w:t>必填</w:t>
            </w:r>
            <w:r w:rsidRPr="00417CDE">
              <w:t xml:space="preserve"> </w:t>
            </w:r>
          </w:p>
        </w:tc>
      </w:tr>
      <w:tr w:rsidR="008874E5" w:rsidRPr="00270E48" w:rsidTr="000347E4">
        <w:tc>
          <w:tcPr>
            <w:tcW w:w="1585" w:type="dxa"/>
            <w:tcBorders>
              <w:top w:val="single" w:sz="4" w:space="0" w:color="000000"/>
              <w:left w:val="single" w:sz="4" w:space="0" w:color="000000"/>
              <w:bottom w:val="single" w:sz="4" w:space="0" w:color="000000"/>
              <w:right w:val="single" w:sz="4" w:space="0" w:color="000000"/>
            </w:tcBorders>
          </w:tcPr>
          <w:p w:rsidR="008874E5" w:rsidRDefault="008874E5" w:rsidP="007814D0">
            <w:pPr>
              <w:ind w:right="-20"/>
            </w:pPr>
            <w:r>
              <w:t>productDesc</w:t>
            </w:r>
          </w:p>
        </w:tc>
        <w:tc>
          <w:tcPr>
            <w:tcW w:w="1134" w:type="dxa"/>
            <w:tcBorders>
              <w:top w:val="single" w:sz="4" w:space="0" w:color="000000"/>
              <w:left w:val="single" w:sz="4" w:space="0" w:color="000000"/>
              <w:bottom w:val="single" w:sz="4" w:space="0" w:color="000000"/>
              <w:right w:val="single" w:sz="4" w:space="0" w:color="000000"/>
            </w:tcBorders>
          </w:tcPr>
          <w:p w:rsidR="008874E5" w:rsidRPr="00286EBC" w:rsidRDefault="008874E5" w:rsidP="00F8183F">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tcPr>
          <w:p w:rsidR="008874E5" w:rsidRDefault="008874E5" w:rsidP="007814D0">
            <w:pPr>
              <w:spacing w:line="312" w:lineRule="exact"/>
              <w:ind w:right="-20"/>
            </w:pPr>
            <w:r>
              <w:rPr>
                <w:rFonts w:hint="eastAsia"/>
              </w:rPr>
              <w:t>商户对商品的自定义描述</w:t>
            </w:r>
            <w:r>
              <w:t xml:space="preserve"> </w:t>
            </w:r>
          </w:p>
          <w:p w:rsidR="00D8692C" w:rsidRPr="00775C76" w:rsidRDefault="00D8692C" w:rsidP="007814D0">
            <w:pPr>
              <w:spacing w:line="312" w:lineRule="exact"/>
              <w:ind w:right="-20"/>
            </w:pPr>
            <w:r>
              <w:rPr>
                <w:rFonts w:hint="eastAsia"/>
              </w:rPr>
              <w:t>建议</w:t>
            </w:r>
            <w:r>
              <w:rPr>
                <w:rFonts w:hint="eastAsia"/>
              </w:rPr>
              <w:t>SDK</w:t>
            </w:r>
            <w:r>
              <w:rPr>
                <w:rFonts w:hint="eastAsia"/>
              </w:rPr>
              <w:t>侧总是填写该参数，对外接口也建议是必填。</w:t>
            </w:r>
          </w:p>
        </w:tc>
        <w:tc>
          <w:tcPr>
            <w:tcW w:w="709" w:type="dxa"/>
            <w:tcBorders>
              <w:top w:val="single" w:sz="4" w:space="0" w:color="000000"/>
              <w:left w:val="single" w:sz="4" w:space="0" w:color="000000"/>
              <w:bottom w:val="single" w:sz="4" w:space="0" w:color="000000"/>
              <w:right w:val="single" w:sz="4" w:space="0" w:color="000000"/>
            </w:tcBorders>
          </w:tcPr>
          <w:p w:rsidR="009169DA" w:rsidRDefault="009169DA" w:rsidP="009169DA">
            <w:r>
              <w:rPr>
                <w:rFonts w:hint="eastAsia"/>
              </w:rPr>
              <w:t>可选</w:t>
            </w:r>
          </w:p>
          <w:p w:rsidR="00C76BE1" w:rsidRPr="00775C76" w:rsidRDefault="00C76BE1" w:rsidP="009169DA"/>
        </w:tc>
      </w:tr>
      <w:tr w:rsidR="00CF6837" w:rsidRPr="00270E48" w:rsidTr="000347E4">
        <w:tc>
          <w:tcPr>
            <w:tcW w:w="1585" w:type="dxa"/>
            <w:tcBorders>
              <w:top w:val="single" w:sz="4" w:space="0" w:color="000000"/>
              <w:left w:val="single" w:sz="4" w:space="0" w:color="000000"/>
              <w:bottom w:val="single" w:sz="4" w:space="0" w:color="000000"/>
              <w:right w:val="single" w:sz="4" w:space="0" w:color="000000"/>
            </w:tcBorders>
          </w:tcPr>
          <w:p w:rsidR="00CF6837" w:rsidRDefault="00CF6837" w:rsidP="007814D0">
            <w:pPr>
              <w:ind w:right="-20"/>
            </w:pPr>
            <w:r>
              <w:lastRenderedPageBreak/>
              <w:t>request</w:t>
            </w:r>
            <w:r>
              <w:rPr>
                <w:rFonts w:hint="eastAsia"/>
              </w:rPr>
              <w:t>I</w:t>
            </w:r>
            <w:r>
              <w:t>d</w:t>
            </w:r>
          </w:p>
        </w:tc>
        <w:tc>
          <w:tcPr>
            <w:tcW w:w="1134" w:type="dxa"/>
            <w:tcBorders>
              <w:top w:val="single" w:sz="4" w:space="0" w:color="000000"/>
              <w:left w:val="single" w:sz="4" w:space="0" w:color="000000"/>
              <w:bottom w:val="single" w:sz="4" w:space="0" w:color="000000"/>
              <w:right w:val="single" w:sz="4" w:space="0" w:color="000000"/>
            </w:tcBorders>
          </w:tcPr>
          <w:p w:rsidR="00CF6837" w:rsidRDefault="00CF6837" w:rsidP="00F8183F">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tcPr>
          <w:p w:rsidR="00CF6837" w:rsidRDefault="00CF6837" w:rsidP="007814D0">
            <w:pPr>
              <w:spacing w:line="312" w:lineRule="exact"/>
              <w:ind w:right="-20"/>
            </w:pPr>
            <w:r>
              <w:rPr>
                <w:rFonts w:hint="eastAsia"/>
              </w:rPr>
              <w:t>商户请求号</w:t>
            </w:r>
          </w:p>
        </w:tc>
        <w:tc>
          <w:tcPr>
            <w:tcW w:w="709" w:type="dxa"/>
            <w:tcBorders>
              <w:top w:val="single" w:sz="4" w:space="0" w:color="000000"/>
              <w:left w:val="single" w:sz="4" w:space="0" w:color="000000"/>
              <w:bottom w:val="single" w:sz="4" w:space="0" w:color="000000"/>
              <w:right w:val="single" w:sz="4" w:space="0" w:color="000000"/>
            </w:tcBorders>
          </w:tcPr>
          <w:p w:rsidR="00CF6837" w:rsidRDefault="00CF6837" w:rsidP="007814D0">
            <w:r w:rsidRPr="00417CDE">
              <w:rPr>
                <w:rFonts w:hint="eastAsia"/>
              </w:rPr>
              <w:t>必填</w:t>
            </w:r>
          </w:p>
        </w:tc>
      </w:tr>
      <w:tr w:rsidR="002169D1" w:rsidRPr="00270E48" w:rsidTr="000347E4">
        <w:tc>
          <w:tcPr>
            <w:tcW w:w="1585" w:type="dxa"/>
            <w:tcBorders>
              <w:top w:val="single" w:sz="4" w:space="0" w:color="000000"/>
              <w:left w:val="single" w:sz="4" w:space="0" w:color="000000"/>
              <w:bottom w:val="single" w:sz="4" w:space="0" w:color="000000"/>
              <w:right w:val="single" w:sz="4" w:space="0" w:color="000000"/>
            </w:tcBorders>
          </w:tcPr>
          <w:p w:rsidR="002169D1" w:rsidRDefault="002169D1" w:rsidP="007814D0">
            <w:pPr>
              <w:ind w:right="-20"/>
            </w:pPr>
            <w:r>
              <w:rPr>
                <w:rFonts w:hint="eastAsia"/>
              </w:rPr>
              <w:t>packageName</w:t>
            </w:r>
          </w:p>
        </w:tc>
        <w:tc>
          <w:tcPr>
            <w:tcW w:w="1134" w:type="dxa"/>
            <w:tcBorders>
              <w:top w:val="single" w:sz="4" w:space="0" w:color="000000"/>
              <w:left w:val="single" w:sz="4" w:space="0" w:color="000000"/>
              <w:bottom w:val="single" w:sz="4" w:space="0" w:color="000000"/>
              <w:right w:val="single" w:sz="4" w:space="0" w:color="000000"/>
            </w:tcBorders>
          </w:tcPr>
          <w:p w:rsidR="002169D1" w:rsidRDefault="002169D1" w:rsidP="00F8183F">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tcPr>
          <w:p w:rsidR="002169D1" w:rsidRDefault="002169D1" w:rsidP="007814D0">
            <w:pPr>
              <w:spacing w:line="312" w:lineRule="exact"/>
              <w:ind w:right="-20"/>
            </w:pPr>
            <w:r>
              <w:rPr>
                <w:rFonts w:hint="eastAsia"/>
              </w:rPr>
              <w:t>应用包名</w:t>
            </w:r>
            <w:r w:rsidR="00626D02" w:rsidRPr="00626D02">
              <w:rPr>
                <w:rFonts w:hint="eastAsia"/>
              </w:rPr>
              <w:t>（不签名）</w:t>
            </w:r>
          </w:p>
        </w:tc>
        <w:tc>
          <w:tcPr>
            <w:tcW w:w="709" w:type="dxa"/>
            <w:tcBorders>
              <w:top w:val="single" w:sz="4" w:space="0" w:color="000000"/>
              <w:left w:val="single" w:sz="4" w:space="0" w:color="000000"/>
              <w:bottom w:val="single" w:sz="4" w:space="0" w:color="000000"/>
              <w:right w:val="single" w:sz="4" w:space="0" w:color="000000"/>
            </w:tcBorders>
          </w:tcPr>
          <w:p w:rsidR="002169D1" w:rsidRPr="00417CDE" w:rsidRDefault="002169D1" w:rsidP="00626D02">
            <w:r w:rsidRPr="00417CDE">
              <w:rPr>
                <w:rFonts w:hint="eastAsia"/>
              </w:rPr>
              <w:t>必填</w:t>
            </w:r>
          </w:p>
        </w:tc>
      </w:tr>
      <w:tr w:rsidR="005F509C" w:rsidRPr="00270E48" w:rsidTr="000347E4">
        <w:tc>
          <w:tcPr>
            <w:tcW w:w="1585" w:type="dxa"/>
            <w:tcBorders>
              <w:top w:val="single" w:sz="4" w:space="0" w:color="000000"/>
              <w:left w:val="single" w:sz="4" w:space="0" w:color="000000"/>
              <w:bottom w:val="single" w:sz="4" w:space="0" w:color="000000"/>
              <w:right w:val="single" w:sz="4" w:space="0" w:color="000000"/>
            </w:tcBorders>
          </w:tcPr>
          <w:p w:rsidR="005F509C" w:rsidRDefault="005F509C" w:rsidP="007814D0">
            <w:pPr>
              <w:ind w:right="-20"/>
            </w:pPr>
            <w:r>
              <w:rPr>
                <w:rFonts w:hint="eastAsia"/>
              </w:rPr>
              <w:t>ver</w:t>
            </w:r>
          </w:p>
        </w:tc>
        <w:tc>
          <w:tcPr>
            <w:tcW w:w="1134" w:type="dxa"/>
            <w:tcBorders>
              <w:top w:val="single" w:sz="4" w:space="0" w:color="000000"/>
              <w:left w:val="single" w:sz="4" w:space="0" w:color="000000"/>
              <w:bottom w:val="single" w:sz="4" w:space="0" w:color="000000"/>
              <w:right w:val="single" w:sz="4" w:space="0" w:color="000000"/>
            </w:tcBorders>
          </w:tcPr>
          <w:p w:rsidR="005F509C" w:rsidRDefault="005F509C" w:rsidP="00F8183F">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tcPr>
          <w:p w:rsidR="005F509C" w:rsidRDefault="005F509C" w:rsidP="007814D0">
            <w:pPr>
              <w:spacing w:line="312" w:lineRule="exact"/>
              <w:ind w:right="-20"/>
            </w:pPr>
            <w:r>
              <w:rPr>
                <w:rFonts w:hint="eastAsia"/>
              </w:rPr>
              <w:t>接口版本信息</w:t>
            </w:r>
            <w:r w:rsidR="00626D02" w:rsidRPr="00626D02">
              <w:rPr>
                <w:rFonts w:hint="eastAsia"/>
              </w:rPr>
              <w:t>（不签名）</w:t>
            </w:r>
            <w:r>
              <w:rPr>
                <w:rFonts w:hint="eastAsia"/>
              </w:rPr>
              <w:t>，缺省值为</w:t>
            </w:r>
            <w:r>
              <w:rPr>
                <w:rFonts w:hint="eastAsia"/>
              </w:rPr>
              <w:t>0</w:t>
            </w:r>
            <w:r>
              <w:rPr>
                <w:rFonts w:hint="eastAsia"/>
              </w:rPr>
              <w:t>：</w:t>
            </w:r>
          </w:p>
          <w:p w:rsidR="005F509C" w:rsidRDefault="005F509C" w:rsidP="007814D0">
            <w:pPr>
              <w:spacing w:line="312" w:lineRule="exact"/>
              <w:ind w:right="-20"/>
            </w:pPr>
            <w:r>
              <w:rPr>
                <w:rFonts w:hint="eastAsia"/>
              </w:rPr>
              <w:t>0</w:t>
            </w:r>
            <w:r>
              <w:rPr>
                <w:rFonts w:hint="eastAsia"/>
              </w:rPr>
              <w:t>：</w:t>
            </w:r>
            <w:r w:rsidR="00DC6532">
              <w:rPr>
                <w:rFonts w:hint="eastAsia"/>
              </w:rPr>
              <w:t>在</w:t>
            </w:r>
            <w:r w:rsidR="00DC6532">
              <w:rPr>
                <w:rFonts w:hint="eastAsia"/>
              </w:rPr>
              <w:t>1-5</w:t>
            </w:r>
            <w:r w:rsidR="00DC6532">
              <w:rPr>
                <w:rFonts w:hint="eastAsia"/>
              </w:rPr>
              <w:t>种支付方式中，返回商户的设定值</w:t>
            </w:r>
          </w:p>
          <w:p w:rsidR="005F509C" w:rsidRPr="005F509C" w:rsidRDefault="005F509C" w:rsidP="007814D0">
            <w:pPr>
              <w:spacing w:line="312" w:lineRule="exact"/>
              <w:ind w:right="-20"/>
            </w:pPr>
            <w:r>
              <w:rPr>
                <w:rFonts w:hint="eastAsia"/>
              </w:rPr>
              <w:t>1</w:t>
            </w:r>
            <w:r>
              <w:rPr>
                <w:rFonts w:hint="eastAsia"/>
              </w:rPr>
              <w:t>：返回商户设置的支付方式</w:t>
            </w:r>
            <w:r w:rsidR="005058FA">
              <w:rPr>
                <w:rFonts w:hint="eastAsia"/>
              </w:rPr>
              <w:t>，不进行任何过滤</w:t>
            </w:r>
          </w:p>
        </w:tc>
        <w:tc>
          <w:tcPr>
            <w:tcW w:w="709" w:type="dxa"/>
            <w:tcBorders>
              <w:top w:val="single" w:sz="4" w:space="0" w:color="000000"/>
              <w:left w:val="single" w:sz="4" w:space="0" w:color="000000"/>
              <w:bottom w:val="single" w:sz="4" w:space="0" w:color="000000"/>
              <w:right w:val="single" w:sz="4" w:space="0" w:color="000000"/>
            </w:tcBorders>
          </w:tcPr>
          <w:p w:rsidR="005F509C" w:rsidRPr="005F509C" w:rsidRDefault="005F509C" w:rsidP="00626D02">
            <w:r>
              <w:rPr>
                <w:rFonts w:hint="eastAsia"/>
              </w:rPr>
              <w:t>可选</w:t>
            </w:r>
          </w:p>
        </w:tc>
      </w:tr>
      <w:tr w:rsidR="000347E4" w:rsidRPr="00270E48" w:rsidTr="00E75E64">
        <w:tc>
          <w:tcPr>
            <w:tcW w:w="1585" w:type="dxa"/>
            <w:tcBorders>
              <w:top w:val="single" w:sz="4" w:space="0" w:color="000000"/>
              <w:left w:val="single" w:sz="4" w:space="0" w:color="000000"/>
              <w:bottom w:val="single" w:sz="4" w:space="0" w:color="000000"/>
              <w:right w:val="single" w:sz="4" w:space="0" w:color="000000"/>
            </w:tcBorders>
            <w:vAlign w:val="center"/>
          </w:tcPr>
          <w:p w:rsidR="000347E4" w:rsidRDefault="000347E4" w:rsidP="007814D0">
            <w:pPr>
              <w:ind w:right="-20"/>
            </w:pPr>
            <w:r>
              <w:rPr>
                <w:rFonts w:hint="eastAsia"/>
              </w:rPr>
              <w:t>accessMode</w:t>
            </w:r>
          </w:p>
        </w:tc>
        <w:tc>
          <w:tcPr>
            <w:tcW w:w="1134" w:type="dxa"/>
            <w:tcBorders>
              <w:top w:val="single" w:sz="4" w:space="0" w:color="000000"/>
              <w:left w:val="single" w:sz="4" w:space="0" w:color="000000"/>
              <w:bottom w:val="single" w:sz="4" w:space="0" w:color="000000"/>
              <w:right w:val="single" w:sz="4" w:space="0" w:color="000000"/>
            </w:tcBorders>
            <w:vAlign w:val="center"/>
          </w:tcPr>
          <w:p w:rsidR="000347E4" w:rsidRDefault="000347E4" w:rsidP="00F8183F">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0347E4" w:rsidRDefault="000347E4" w:rsidP="00E75E64">
            <w:pPr>
              <w:spacing w:line="312" w:lineRule="exact"/>
              <w:ind w:right="-20"/>
              <w:jc w:val="both"/>
            </w:pPr>
            <w:r>
              <w:rPr>
                <w:rFonts w:hint="eastAsia"/>
              </w:rPr>
              <w:t>接入方式</w:t>
            </w:r>
            <w:r w:rsidR="00EE0367">
              <w:rPr>
                <w:rFonts w:hint="eastAsia"/>
              </w:rPr>
              <w:t>，不参与签名</w:t>
            </w:r>
          </w:p>
          <w:p w:rsidR="000347E4" w:rsidRPr="0076008F" w:rsidRDefault="000347E4" w:rsidP="00E75E64">
            <w:pPr>
              <w:spacing w:line="312" w:lineRule="exact"/>
              <w:ind w:right="-20"/>
              <w:jc w:val="both"/>
              <w:rPr>
                <w:sz w:val="18"/>
              </w:rPr>
            </w:pPr>
            <w:r w:rsidRPr="0076008F">
              <w:rPr>
                <w:rFonts w:hint="eastAsia"/>
                <w:sz w:val="18"/>
              </w:rPr>
              <w:t xml:space="preserve">0: </w:t>
            </w:r>
            <w:r w:rsidRPr="0076008F">
              <w:rPr>
                <w:rFonts w:hint="eastAsia"/>
                <w:sz w:val="18"/>
              </w:rPr>
              <w:t>移动</w:t>
            </w:r>
          </w:p>
          <w:p w:rsidR="000347E4" w:rsidRDefault="000347E4" w:rsidP="007814D0">
            <w:pPr>
              <w:spacing w:line="312" w:lineRule="exact"/>
              <w:ind w:right="-20"/>
              <w:rPr>
                <w:sz w:val="18"/>
              </w:rPr>
            </w:pPr>
            <w:r w:rsidRPr="0076008F">
              <w:rPr>
                <w:rFonts w:hint="eastAsia"/>
                <w:sz w:val="18"/>
              </w:rPr>
              <w:t>1: PC-Web</w:t>
            </w:r>
          </w:p>
          <w:p w:rsidR="00C06A55" w:rsidRDefault="00C06A55" w:rsidP="007814D0">
            <w:pPr>
              <w:spacing w:line="312" w:lineRule="exact"/>
              <w:ind w:right="-20"/>
              <w:rPr>
                <w:sz w:val="18"/>
              </w:rPr>
            </w:pPr>
            <w:r>
              <w:rPr>
                <w:rFonts w:hint="eastAsia"/>
                <w:sz w:val="18"/>
              </w:rPr>
              <w:t>2:</w:t>
            </w:r>
            <w:r w:rsidR="00573307">
              <w:rPr>
                <w:rFonts w:hint="eastAsia"/>
                <w:sz w:val="18"/>
              </w:rPr>
              <w:t xml:space="preserve"> </w:t>
            </w:r>
            <w:r>
              <w:rPr>
                <w:rFonts w:hint="eastAsia"/>
                <w:sz w:val="18"/>
              </w:rPr>
              <w:t>Mobile-Web</w:t>
            </w:r>
          </w:p>
          <w:p w:rsidR="008771A8" w:rsidRDefault="008771A8" w:rsidP="007814D0">
            <w:pPr>
              <w:spacing w:line="312" w:lineRule="exact"/>
              <w:ind w:right="-20"/>
            </w:pPr>
            <w:r>
              <w:rPr>
                <w:rFonts w:hint="eastAsia"/>
                <w:sz w:val="18"/>
              </w:rPr>
              <w:t xml:space="preserve">3: </w:t>
            </w:r>
            <w:r>
              <w:rPr>
                <w:rFonts w:hint="eastAsia"/>
                <w:sz w:val="18"/>
              </w:rPr>
              <w:t>机顶盒</w:t>
            </w:r>
          </w:p>
        </w:tc>
        <w:tc>
          <w:tcPr>
            <w:tcW w:w="709" w:type="dxa"/>
            <w:tcBorders>
              <w:top w:val="single" w:sz="4" w:space="0" w:color="000000"/>
              <w:left w:val="single" w:sz="4" w:space="0" w:color="000000"/>
              <w:bottom w:val="single" w:sz="4" w:space="0" w:color="000000"/>
              <w:right w:val="single" w:sz="4" w:space="0" w:color="000000"/>
            </w:tcBorders>
            <w:vAlign w:val="center"/>
          </w:tcPr>
          <w:p w:rsidR="000347E4" w:rsidRDefault="000347E4" w:rsidP="00626D02">
            <w:r>
              <w:rPr>
                <w:rFonts w:hint="eastAsia"/>
              </w:rPr>
              <w:t>可选</w:t>
            </w:r>
          </w:p>
        </w:tc>
      </w:tr>
      <w:tr w:rsidR="000347E4" w:rsidRPr="00270E48" w:rsidTr="00E75E64">
        <w:tc>
          <w:tcPr>
            <w:tcW w:w="1585" w:type="dxa"/>
            <w:tcBorders>
              <w:top w:val="single" w:sz="4" w:space="0" w:color="000000"/>
              <w:left w:val="single" w:sz="4" w:space="0" w:color="000000"/>
              <w:bottom w:val="single" w:sz="4" w:space="0" w:color="000000"/>
              <w:right w:val="single" w:sz="4" w:space="0" w:color="000000"/>
            </w:tcBorders>
            <w:vAlign w:val="center"/>
          </w:tcPr>
          <w:p w:rsidR="000347E4" w:rsidRDefault="000347E4" w:rsidP="007814D0">
            <w:pPr>
              <w:ind w:right="-20"/>
            </w:pPr>
            <w:r>
              <w:rPr>
                <w:rFonts w:hint="eastAsia"/>
              </w:rPr>
              <w:t>weburl</w:t>
            </w:r>
          </w:p>
        </w:tc>
        <w:tc>
          <w:tcPr>
            <w:tcW w:w="1134" w:type="dxa"/>
            <w:tcBorders>
              <w:top w:val="single" w:sz="4" w:space="0" w:color="000000"/>
              <w:left w:val="single" w:sz="4" w:space="0" w:color="000000"/>
              <w:bottom w:val="single" w:sz="4" w:space="0" w:color="000000"/>
              <w:right w:val="single" w:sz="4" w:space="0" w:color="000000"/>
            </w:tcBorders>
            <w:vAlign w:val="center"/>
          </w:tcPr>
          <w:p w:rsidR="000347E4" w:rsidRDefault="000347E4" w:rsidP="00F8183F">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0347E4" w:rsidRDefault="000347E4" w:rsidP="007814D0">
            <w:pPr>
              <w:spacing w:line="312" w:lineRule="exact"/>
              <w:ind w:right="-20"/>
            </w:pPr>
            <w:r>
              <w:rPr>
                <w:rFonts w:hint="eastAsia"/>
              </w:rPr>
              <w:t>在指定的情况下，</w:t>
            </w:r>
            <w:r>
              <w:rPr>
                <w:rFonts w:hint="eastAsia"/>
              </w:rPr>
              <w:t>Web portal</w:t>
            </w:r>
            <w:r>
              <w:rPr>
                <w:rFonts w:hint="eastAsia"/>
              </w:rPr>
              <w:t>用来通知商户侧的</w:t>
            </w:r>
            <w:r>
              <w:rPr>
                <w:rFonts w:hint="eastAsia"/>
              </w:rPr>
              <w:t>portal</w:t>
            </w:r>
            <w:r>
              <w:rPr>
                <w:rFonts w:hint="eastAsia"/>
              </w:rPr>
              <w:t>。</w:t>
            </w:r>
          </w:p>
        </w:tc>
        <w:tc>
          <w:tcPr>
            <w:tcW w:w="709" w:type="dxa"/>
            <w:tcBorders>
              <w:top w:val="single" w:sz="4" w:space="0" w:color="000000"/>
              <w:left w:val="single" w:sz="4" w:space="0" w:color="000000"/>
              <w:bottom w:val="single" w:sz="4" w:space="0" w:color="000000"/>
              <w:right w:val="single" w:sz="4" w:space="0" w:color="000000"/>
            </w:tcBorders>
            <w:vAlign w:val="center"/>
          </w:tcPr>
          <w:p w:rsidR="000347E4" w:rsidRDefault="000347E4" w:rsidP="00626D02">
            <w:r>
              <w:rPr>
                <w:rFonts w:hint="eastAsia"/>
              </w:rPr>
              <w:t>可选</w:t>
            </w:r>
          </w:p>
        </w:tc>
      </w:tr>
      <w:tr w:rsidR="000347E4" w:rsidRPr="00270E48" w:rsidTr="00E75E64">
        <w:tc>
          <w:tcPr>
            <w:tcW w:w="1585" w:type="dxa"/>
            <w:tcBorders>
              <w:top w:val="single" w:sz="4" w:space="0" w:color="000000"/>
              <w:left w:val="single" w:sz="4" w:space="0" w:color="000000"/>
              <w:bottom w:val="single" w:sz="4" w:space="0" w:color="000000"/>
              <w:right w:val="single" w:sz="4" w:space="0" w:color="000000"/>
            </w:tcBorders>
            <w:vAlign w:val="center"/>
          </w:tcPr>
          <w:p w:rsidR="000347E4" w:rsidRDefault="000347E4" w:rsidP="007814D0">
            <w:pPr>
              <w:ind w:right="-20"/>
            </w:pPr>
            <w:r>
              <w:rPr>
                <w:rFonts w:hint="eastAsia"/>
              </w:rPr>
              <w:t>url</w:t>
            </w:r>
          </w:p>
        </w:tc>
        <w:tc>
          <w:tcPr>
            <w:tcW w:w="1134" w:type="dxa"/>
            <w:tcBorders>
              <w:top w:val="single" w:sz="4" w:space="0" w:color="000000"/>
              <w:left w:val="single" w:sz="4" w:space="0" w:color="000000"/>
              <w:bottom w:val="single" w:sz="4" w:space="0" w:color="000000"/>
              <w:right w:val="single" w:sz="4" w:space="0" w:color="000000"/>
            </w:tcBorders>
            <w:vAlign w:val="center"/>
          </w:tcPr>
          <w:p w:rsidR="000347E4" w:rsidRDefault="000347E4" w:rsidP="00F8183F">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0347E4" w:rsidRDefault="000347E4" w:rsidP="007814D0">
            <w:pPr>
              <w:spacing w:line="312" w:lineRule="exact"/>
              <w:ind w:right="-20"/>
            </w:pPr>
            <w:r>
              <w:rPr>
                <w:rFonts w:hint="eastAsia"/>
              </w:rPr>
              <w:t>回调</w:t>
            </w:r>
            <w:r>
              <w:rPr>
                <w:rFonts w:hint="eastAsia"/>
              </w:rPr>
              <w:t>url</w:t>
            </w:r>
            <w:r>
              <w:rPr>
                <w:rFonts w:hint="eastAsia"/>
              </w:rPr>
              <w:t>，在输入的情况下，且服务端没有配置回调</w:t>
            </w:r>
            <w:r>
              <w:rPr>
                <w:rFonts w:hint="eastAsia"/>
              </w:rPr>
              <w:t>url</w:t>
            </w:r>
            <w:r>
              <w:rPr>
                <w:rFonts w:hint="eastAsia"/>
              </w:rPr>
              <w:t>情况下，将使用该</w:t>
            </w:r>
            <w:r>
              <w:rPr>
                <w:rFonts w:hint="eastAsia"/>
              </w:rPr>
              <w:t>url</w:t>
            </w:r>
            <w:r>
              <w:rPr>
                <w:rFonts w:hint="eastAsia"/>
              </w:rPr>
              <w:t>通知商户服务器。</w:t>
            </w:r>
          </w:p>
        </w:tc>
        <w:tc>
          <w:tcPr>
            <w:tcW w:w="709" w:type="dxa"/>
            <w:tcBorders>
              <w:top w:val="single" w:sz="4" w:space="0" w:color="000000"/>
              <w:left w:val="single" w:sz="4" w:space="0" w:color="000000"/>
              <w:bottom w:val="single" w:sz="4" w:space="0" w:color="000000"/>
              <w:right w:val="single" w:sz="4" w:space="0" w:color="000000"/>
            </w:tcBorders>
            <w:vAlign w:val="center"/>
          </w:tcPr>
          <w:p w:rsidR="000347E4" w:rsidRDefault="000347E4" w:rsidP="00626D02">
            <w:r>
              <w:rPr>
                <w:rFonts w:hint="eastAsia"/>
              </w:rPr>
              <w:t>可选</w:t>
            </w:r>
          </w:p>
        </w:tc>
      </w:tr>
      <w:tr w:rsidR="000347E4" w:rsidRPr="00270E48" w:rsidTr="00E75E64">
        <w:tc>
          <w:tcPr>
            <w:tcW w:w="1585" w:type="dxa"/>
            <w:tcBorders>
              <w:top w:val="single" w:sz="4" w:space="0" w:color="000000"/>
              <w:left w:val="single" w:sz="4" w:space="0" w:color="000000"/>
              <w:bottom w:val="single" w:sz="4" w:space="0" w:color="000000"/>
              <w:right w:val="single" w:sz="4" w:space="0" w:color="000000"/>
            </w:tcBorders>
            <w:vAlign w:val="center"/>
          </w:tcPr>
          <w:p w:rsidR="000347E4" w:rsidRDefault="00E75E64" w:rsidP="007814D0">
            <w:pPr>
              <w:ind w:right="-20"/>
            </w:pPr>
            <w:r>
              <w:t>show</w:t>
            </w:r>
            <w:r w:rsidR="000347E4" w:rsidRPr="000347E4">
              <w:t>url</w:t>
            </w:r>
          </w:p>
        </w:tc>
        <w:tc>
          <w:tcPr>
            <w:tcW w:w="1134" w:type="dxa"/>
            <w:tcBorders>
              <w:top w:val="single" w:sz="4" w:space="0" w:color="000000"/>
              <w:left w:val="single" w:sz="4" w:space="0" w:color="000000"/>
              <w:bottom w:val="single" w:sz="4" w:space="0" w:color="000000"/>
              <w:right w:val="single" w:sz="4" w:space="0" w:color="000000"/>
            </w:tcBorders>
            <w:vAlign w:val="center"/>
          </w:tcPr>
          <w:p w:rsidR="000347E4" w:rsidRDefault="000347E4" w:rsidP="00F8183F">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0347E4" w:rsidRDefault="000347E4" w:rsidP="007814D0">
            <w:pPr>
              <w:spacing w:line="312" w:lineRule="exact"/>
              <w:ind w:right="-20"/>
            </w:pPr>
            <w:r>
              <w:rPr>
                <w:rFonts w:hint="eastAsia"/>
              </w:rPr>
              <w:t>商品信息</w:t>
            </w:r>
            <w:r>
              <w:rPr>
                <w:rFonts w:hint="eastAsia"/>
              </w:rPr>
              <w:t>url</w:t>
            </w:r>
          </w:p>
        </w:tc>
        <w:tc>
          <w:tcPr>
            <w:tcW w:w="709" w:type="dxa"/>
            <w:tcBorders>
              <w:top w:val="single" w:sz="4" w:space="0" w:color="000000"/>
              <w:left w:val="single" w:sz="4" w:space="0" w:color="000000"/>
              <w:bottom w:val="single" w:sz="4" w:space="0" w:color="000000"/>
              <w:right w:val="single" w:sz="4" w:space="0" w:color="000000"/>
            </w:tcBorders>
            <w:vAlign w:val="center"/>
          </w:tcPr>
          <w:p w:rsidR="000347E4" w:rsidRDefault="00A97A3B" w:rsidP="00626D02">
            <w:r>
              <w:rPr>
                <w:rFonts w:hint="eastAsia"/>
              </w:rPr>
              <w:t>可选</w:t>
            </w:r>
          </w:p>
        </w:tc>
      </w:tr>
      <w:tr w:rsidR="000347E4" w:rsidRPr="00270E48" w:rsidTr="00E75E64">
        <w:tc>
          <w:tcPr>
            <w:tcW w:w="1585" w:type="dxa"/>
            <w:tcBorders>
              <w:top w:val="single" w:sz="4" w:space="0" w:color="000000"/>
              <w:left w:val="single" w:sz="4" w:space="0" w:color="000000"/>
              <w:bottom w:val="single" w:sz="4" w:space="0" w:color="000000"/>
              <w:right w:val="single" w:sz="4" w:space="0" w:color="000000"/>
            </w:tcBorders>
            <w:vAlign w:val="center"/>
          </w:tcPr>
          <w:p w:rsidR="000347E4" w:rsidRPr="000347E4" w:rsidRDefault="000347E4" w:rsidP="007814D0">
            <w:pPr>
              <w:ind w:right="-20"/>
            </w:pPr>
            <w:r>
              <w:rPr>
                <w:rFonts w:hint="eastAsia"/>
              </w:rPr>
              <w:t>sdkChannel</w:t>
            </w:r>
          </w:p>
        </w:tc>
        <w:tc>
          <w:tcPr>
            <w:tcW w:w="1134" w:type="dxa"/>
            <w:tcBorders>
              <w:top w:val="single" w:sz="4" w:space="0" w:color="000000"/>
              <w:left w:val="single" w:sz="4" w:space="0" w:color="000000"/>
              <w:bottom w:val="single" w:sz="4" w:space="0" w:color="000000"/>
              <w:right w:val="single" w:sz="4" w:space="0" w:color="000000"/>
            </w:tcBorders>
            <w:vAlign w:val="center"/>
          </w:tcPr>
          <w:p w:rsidR="000347E4" w:rsidRDefault="000347E4" w:rsidP="00F8183F">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0347E4" w:rsidRDefault="000347E4" w:rsidP="00E75E64">
            <w:pPr>
              <w:spacing w:line="312" w:lineRule="exact"/>
              <w:ind w:right="-20"/>
              <w:jc w:val="both"/>
            </w:pPr>
            <w:r>
              <w:rPr>
                <w:rFonts w:hint="eastAsia"/>
              </w:rPr>
              <w:t>渠道信息，取值如下：</w:t>
            </w:r>
          </w:p>
          <w:p w:rsidR="000347E4" w:rsidRDefault="000347E4" w:rsidP="00E75E64">
            <w:pPr>
              <w:spacing w:line="312" w:lineRule="exact"/>
              <w:ind w:right="-20"/>
              <w:jc w:val="both"/>
            </w:pPr>
            <w:r>
              <w:rPr>
                <w:rFonts w:hint="eastAsia"/>
              </w:rPr>
              <w:t xml:space="preserve">0 </w:t>
            </w:r>
            <w:r>
              <w:rPr>
                <w:rFonts w:hint="eastAsia"/>
              </w:rPr>
              <w:t>代表自有应用，无渠道</w:t>
            </w:r>
          </w:p>
          <w:p w:rsidR="000347E4" w:rsidRDefault="000347E4" w:rsidP="00E75E64">
            <w:pPr>
              <w:spacing w:line="312" w:lineRule="exact"/>
              <w:ind w:right="-20"/>
              <w:jc w:val="both"/>
            </w:pPr>
            <w:r>
              <w:rPr>
                <w:rFonts w:hint="eastAsia"/>
              </w:rPr>
              <w:t xml:space="preserve">1 </w:t>
            </w:r>
            <w:r>
              <w:rPr>
                <w:rFonts w:hint="eastAsia"/>
              </w:rPr>
              <w:t>代表智汇云渠道</w:t>
            </w:r>
          </w:p>
          <w:p w:rsidR="000347E4" w:rsidRDefault="000347E4" w:rsidP="00E75E64">
            <w:pPr>
              <w:spacing w:line="312" w:lineRule="exact"/>
              <w:ind w:right="-20"/>
              <w:jc w:val="both"/>
            </w:pPr>
            <w:r>
              <w:rPr>
                <w:rFonts w:hint="eastAsia"/>
              </w:rPr>
              <w:t xml:space="preserve">2 </w:t>
            </w:r>
            <w:r>
              <w:rPr>
                <w:rFonts w:hint="eastAsia"/>
              </w:rPr>
              <w:t>代表预装渠道</w:t>
            </w:r>
          </w:p>
          <w:p w:rsidR="000347E4" w:rsidRDefault="000347E4" w:rsidP="00E75E64">
            <w:pPr>
              <w:spacing w:line="312" w:lineRule="exact"/>
              <w:ind w:right="-20"/>
              <w:jc w:val="both"/>
            </w:pPr>
            <w:r>
              <w:rPr>
                <w:rFonts w:hint="eastAsia"/>
              </w:rPr>
              <w:t xml:space="preserve">3 </w:t>
            </w:r>
            <w:r>
              <w:rPr>
                <w:rFonts w:hint="eastAsia"/>
              </w:rPr>
              <w:t>代表游戏吧</w:t>
            </w:r>
          </w:p>
          <w:p w:rsidR="000347E4" w:rsidRDefault="000347E4" w:rsidP="007814D0">
            <w:pPr>
              <w:spacing w:line="312" w:lineRule="exact"/>
              <w:ind w:right="-20"/>
            </w:pPr>
            <w:r>
              <w:rPr>
                <w:rFonts w:hint="eastAsia"/>
              </w:rPr>
              <w:t>缺省值：</w:t>
            </w:r>
            <w:r>
              <w:rPr>
                <w:rFonts w:hint="eastAsia"/>
              </w:rPr>
              <w:t>1</w:t>
            </w:r>
          </w:p>
        </w:tc>
        <w:tc>
          <w:tcPr>
            <w:tcW w:w="709" w:type="dxa"/>
            <w:tcBorders>
              <w:top w:val="single" w:sz="4" w:space="0" w:color="000000"/>
              <w:left w:val="single" w:sz="4" w:space="0" w:color="000000"/>
              <w:bottom w:val="single" w:sz="4" w:space="0" w:color="000000"/>
              <w:right w:val="single" w:sz="4" w:space="0" w:color="000000"/>
            </w:tcBorders>
            <w:vAlign w:val="center"/>
          </w:tcPr>
          <w:p w:rsidR="000347E4" w:rsidRDefault="000347E4" w:rsidP="00626D02">
            <w:r>
              <w:rPr>
                <w:rFonts w:hint="eastAsia"/>
              </w:rPr>
              <w:t>可选</w:t>
            </w:r>
          </w:p>
        </w:tc>
      </w:tr>
      <w:tr w:rsidR="000347E4" w:rsidRPr="00270E48" w:rsidTr="00E75E64">
        <w:tc>
          <w:tcPr>
            <w:tcW w:w="1585" w:type="dxa"/>
            <w:tcBorders>
              <w:top w:val="single" w:sz="4" w:space="0" w:color="000000"/>
              <w:left w:val="single" w:sz="4" w:space="0" w:color="000000"/>
              <w:bottom w:val="single" w:sz="4" w:space="0" w:color="000000"/>
              <w:right w:val="single" w:sz="4" w:space="0" w:color="000000"/>
            </w:tcBorders>
            <w:vAlign w:val="center"/>
          </w:tcPr>
          <w:p w:rsidR="000347E4" w:rsidRDefault="000347E4" w:rsidP="007814D0">
            <w:pPr>
              <w:ind w:right="-20"/>
            </w:pPr>
            <w:r>
              <w:rPr>
                <w:color w:val="000000" w:themeColor="text1"/>
              </w:rPr>
              <w:t>partner</w:t>
            </w:r>
            <w:r>
              <w:rPr>
                <w:rFonts w:hint="eastAsia"/>
                <w:color w:val="000000" w:themeColor="text1"/>
              </w:rPr>
              <w:t>IDs</w:t>
            </w:r>
          </w:p>
        </w:tc>
        <w:tc>
          <w:tcPr>
            <w:tcW w:w="1134" w:type="dxa"/>
            <w:tcBorders>
              <w:top w:val="single" w:sz="4" w:space="0" w:color="000000"/>
              <w:left w:val="single" w:sz="4" w:space="0" w:color="000000"/>
              <w:bottom w:val="single" w:sz="4" w:space="0" w:color="000000"/>
              <w:right w:val="single" w:sz="4" w:space="0" w:color="000000"/>
            </w:tcBorders>
            <w:vAlign w:val="center"/>
          </w:tcPr>
          <w:p w:rsidR="000347E4" w:rsidRDefault="000347E4" w:rsidP="00E75E64">
            <w:pPr>
              <w:spacing w:line="307" w:lineRule="exact"/>
              <w:ind w:right="-20"/>
              <w:jc w:val="both"/>
            </w:pPr>
            <w:r>
              <w:rPr>
                <w:rFonts w:hint="eastAsia"/>
              </w:rPr>
              <w:t>Array of</w:t>
            </w:r>
          </w:p>
          <w:p w:rsidR="000347E4" w:rsidRDefault="000347E4" w:rsidP="00F8183F">
            <w:pPr>
              <w:ind w:right="-20"/>
            </w:pPr>
            <w:r>
              <w:rPr>
                <w:rFonts w:hint="eastAsia"/>
              </w:rPr>
              <w:t>PartnerObj</w:t>
            </w:r>
          </w:p>
        </w:tc>
        <w:tc>
          <w:tcPr>
            <w:tcW w:w="4820" w:type="dxa"/>
            <w:tcBorders>
              <w:top w:val="single" w:sz="4" w:space="0" w:color="000000"/>
              <w:left w:val="single" w:sz="4" w:space="0" w:color="000000"/>
              <w:bottom w:val="single" w:sz="4" w:space="0" w:color="000000"/>
              <w:right w:val="single" w:sz="4" w:space="0" w:color="000000"/>
            </w:tcBorders>
            <w:vAlign w:val="center"/>
          </w:tcPr>
          <w:p w:rsidR="000347E4" w:rsidRDefault="000347E4" w:rsidP="00941764">
            <w:pPr>
              <w:spacing w:line="312" w:lineRule="exact"/>
              <w:ind w:right="-20"/>
              <w:jc w:val="both"/>
            </w:pPr>
            <w:r>
              <w:rPr>
                <w:rFonts w:hint="eastAsia"/>
              </w:rPr>
              <w:t>收款帐户</w:t>
            </w:r>
            <w:r>
              <w:rPr>
                <w:rFonts w:hint="eastAsia"/>
              </w:rPr>
              <w:t>ID</w:t>
            </w:r>
            <w:r>
              <w:rPr>
                <w:rFonts w:hint="eastAsia"/>
              </w:rPr>
              <w:t>列表，</w:t>
            </w:r>
            <w:r w:rsidR="00941764">
              <w:rPr>
                <w:rFonts w:hint="eastAsia"/>
              </w:rPr>
              <w:t>同验签接口，仅用于签名验证，不进行其他处理。</w:t>
            </w:r>
          </w:p>
        </w:tc>
        <w:tc>
          <w:tcPr>
            <w:tcW w:w="709" w:type="dxa"/>
            <w:tcBorders>
              <w:top w:val="single" w:sz="4" w:space="0" w:color="000000"/>
              <w:left w:val="single" w:sz="4" w:space="0" w:color="000000"/>
              <w:bottom w:val="single" w:sz="4" w:space="0" w:color="000000"/>
              <w:right w:val="single" w:sz="4" w:space="0" w:color="000000"/>
            </w:tcBorders>
            <w:vAlign w:val="center"/>
          </w:tcPr>
          <w:p w:rsidR="000347E4" w:rsidRDefault="000347E4" w:rsidP="00626D02">
            <w:r>
              <w:rPr>
                <w:rFonts w:hint="eastAsia"/>
                <w:color w:val="000000" w:themeColor="text1"/>
              </w:rPr>
              <w:t>可选</w:t>
            </w:r>
          </w:p>
        </w:tc>
      </w:tr>
      <w:tr w:rsidR="000347E4" w:rsidRPr="00270E48" w:rsidTr="00E75E64">
        <w:tc>
          <w:tcPr>
            <w:tcW w:w="1585" w:type="dxa"/>
            <w:tcBorders>
              <w:top w:val="single" w:sz="4" w:space="0" w:color="000000"/>
              <w:left w:val="single" w:sz="4" w:space="0" w:color="000000"/>
              <w:bottom w:val="single" w:sz="4" w:space="0" w:color="000000"/>
              <w:right w:val="single" w:sz="4" w:space="0" w:color="000000"/>
            </w:tcBorders>
            <w:vAlign w:val="center"/>
          </w:tcPr>
          <w:p w:rsidR="000347E4" w:rsidRDefault="000347E4" w:rsidP="007814D0">
            <w:pPr>
              <w:ind w:right="-20"/>
              <w:rPr>
                <w:color w:val="000000" w:themeColor="text1"/>
              </w:rPr>
            </w:pPr>
            <w:r>
              <w:rPr>
                <w:rFonts w:hint="eastAsia"/>
              </w:rPr>
              <w:t>urlver</w:t>
            </w:r>
          </w:p>
        </w:tc>
        <w:tc>
          <w:tcPr>
            <w:tcW w:w="1134" w:type="dxa"/>
            <w:tcBorders>
              <w:top w:val="single" w:sz="4" w:space="0" w:color="000000"/>
              <w:left w:val="single" w:sz="4" w:space="0" w:color="000000"/>
              <w:bottom w:val="single" w:sz="4" w:space="0" w:color="000000"/>
              <w:right w:val="single" w:sz="4" w:space="0" w:color="000000"/>
            </w:tcBorders>
            <w:vAlign w:val="center"/>
          </w:tcPr>
          <w:p w:rsidR="000347E4" w:rsidRDefault="000347E4" w:rsidP="00E75E64">
            <w:pPr>
              <w:spacing w:line="307" w:lineRule="exact"/>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0347E4" w:rsidRDefault="000347E4" w:rsidP="00E75E64">
            <w:pPr>
              <w:spacing w:line="312" w:lineRule="exact"/>
              <w:ind w:right="-20"/>
              <w:jc w:val="both"/>
            </w:pPr>
            <w:r>
              <w:rPr>
                <w:rFonts w:hint="eastAsia"/>
              </w:rPr>
              <w:t xml:space="preserve">Callback URL </w:t>
            </w:r>
            <w:r>
              <w:rPr>
                <w:rFonts w:hint="eastAsia"/>
              </w:rPr>
              <w:t>版本，不输入或错误情况下，则取缺省值</w:t>
            </w:r>
            <w:r>
              <w:rPr>
                <w:rFonts w:hint="eastAsia"/>
              </w:rPr>
              <w:t>1</w:t>
            </w:r>
            <w:r>
              <w:rPr>
                <w:rFonts w:hint="eastAsia"/>
              </w:rPr>
              <w:t>：</w:t>
            </w:r>
          </w:p>
          <w:p w:rsidR="000347E4" w:rsidRDefault="000347E4" w:rsidP="00E75E64">
            <w:pPr>
              <w:spacing w:line="312" w:lineRule="exact"/>
              <w:ind w:right="-20"/>
              <w:jc w:val="both"/>
            </w:pPr>
            <w:r>
              <w:rPr>
                <w:rFonts w:hint="eastAsia"/>
              </w:rPr>
              <w:t>1</w:t>
            </w:r>
            <w:r>
              <w:rPr>
                <w:rFonts w:hint="eastAsia"/>
              </w:rPr>
              <w:t>：缺省回调接口版本</w:t>
            </w:r>
          </w:p>
          <w:p w:rsidR="000347E4" w:rsidRDefault="000347E4" w:rsidP="00E75E64">
            <w:pPr>
              <w:spacing w:line="312" w:lineRule="exact"/>
              <w:ind w:right="-20"/>
              <w:jc w:val="both"/>
            </w:pPr>
            <w:r>
              <w:rPr>
                <w:rFonts w:hint="eastAsia"/>
              </w:rPr>
              <w:t>2</w:t>
            </w:r>
            <w:r>
              <w:rPr>
                <w:rFonts w:hint="eastAsia"/>
              </w:rPr>
              <w:t>：回调接口版本</w:t>
            </w:r>
            <w:r>
              <w:rPr>
                <w:rFonts w:hint="eastAsia"/>
              </w:rPr>
              <w:t>2</w:t>
            </w:r>
            <w:r>
              <w:rPr>
                <w:rFonts w:hint="eastAsia"/>
              </w:rPr>
              <w:t>，回调接口中增加如下参数：</w:t>
            </w:r>
          </w:p>
          <w:p w:rsidR="000347E4" w:rsidRDefault="000347E4" w:rsidP="003834AB">
            <w:pPr>
              <w:spacing w:line="312" w:lineRule="exact"/>
              <w:ind w:leftChars="200" w:left="420" w:rightChars="-10" w:right="-21"/>
              <w:jc w:val="both"/>
              <w:rPr>
                <w:rFonts w:ascii="Calibri" w:hAnsi="Calibri"/>
                <w:sz w:val="16"/>
              </w:rPr>
            </w:pPr>
            <w:r>
              <w:rPr>
                <w:rFonts w:ascii="Calibri" w:hAnsi="Calibri" w:hint="eastAsia"/>
                <w:sz w:val="16"/>
              </w:rPr>
              <w:t xml:space="preserve">ordeTime: </w:t>
            </w:r>
            <w:r>
              <w:rPr>
                <w:rFonts w:ascii="Calibri" w:hAnsi="Calibri" w:hint="eastAsia"/>
                <w:sz w:val="16"/>
              </w:rPr>
              <w:t>下单时间</w:t>
            </w:r>
          </w:p>
          <w:p w:rsidR="000347E4" w:rsidRDefault="000347E4" w:rsidP="003834AB">
            <w:pPr>
              <w:spacing w:line="312" w:lineRule="exact"/>
              <w:ind w:leftChars="200" w:left="420" w:rightChars="-10" w:right="-21"/>
              <w:jc w:val="both"/>
              <w:rPr>
                <w:rFonts w:ascii="Calibri" w:hAnsi="Calibri"/>
                <w:sz w:val="16"/>
              </w:rPr>
            </w:pPr>
            <w:r>
              <w:rPr>
                <w:rFonts w:ascii="Calibri" w:hAnsi="Calibri" w:hint="eastAsia"/>
                <w:sz w:val="16"/>
              </w:rPr>
              <w:t xml:space="preserve">tradeTime: </w:t>
            </w:r>
            <w:r>
              <w:rPr>
                <w:rFonts w:ascii="Calibri" w:hAnsi="Calibri" w:hint="eastAsia"/>
                <w:sz w:val="16"/>
              </w:rPr>
              <w:t>交易时间</w:t>
            </w:r>
          </w:p>
          <w:p w:rsidR="000347E4" w:rsidRDefault="000347E4" w:rsidP="003834AB">
            <w:pPr>
              <w:spacing w:line="312" w:lineRule="exact"/>
              <w:ind w:leftChars="200" w:left="420" w:rightChars="-10" w:right="-21"/>
              <w:jc w:val="both"/>
              <w:rPr>
                <w:rFonts w:ascii="Calibri" w:hAnsi="Calibri"/>
                <w:sz w:val="16"/>
              </w:rPr>
            </w:pPr>
            <w:r w:rsidRPr="00B25548">
              <w:rPr>
                <w:rFonts w:ascii="Calibri" w:hAnsi="Calibri" w:hint="eastAsia"/>
                <w:sz w:val="16"/>
              </w:rPr>
              <w:t>bankId</w:t>
            </w:r>
            <w:r>
              <w:rPr>
                <w:rFonts w:ascii="Calibri" w:hAnsi="Calibri" w:hint="eastAsia"/>
                <w:sz w:val="16"/>
              </w:rPr>
              <w:t xml:space="preserve">: </w:t>
            </w:r>
            <w:r w:rsidRPr="00B25548">
              <w:rPr>
                <w:rFonts w:ascii="Calibri" w:hAnsi="Calibri" w:hint="eastAsia"/>
                <w:sz w:val="16"/>
              </w:rPr>
              <w:t>银行编码</w:t>
            </w:r>
            <w:r w:rsidRPr="00B25548">
              <w:rPr>
                <w:rFonts w:ascii="Calibri" w:hAnsi="Calibri" w:hint="eastAsia"/>
                <w:sz w:val="16"/>
              </w:rPr>
              <w:t>-</w:t>
            </w:r>
            <w:r w:rsidRPr="00B25548">
              <w:rPr>
                <w:rFonts w:ascii="Calibri" w:hAnsi="Calibri" w:hint="eastAsia"/>
                <w:sz w:val="16"/>
              </w:rPr>
              <w:t>支付通道信息</w:t>
            </w:r>
          </w:p>
          <w:p w:rsidR="006816C5" w:rsidRDefault="000347E4" w:rsidP="003834AB">
            <w:pPr>
              <w:spacing w:line="312" w:lineRule="exact"/>
              <w:ind w:leftChars="202" w:left="424" w:right="-20"/>
              <w:jc w:val="both"/>
              <w:rPr>
                <w:rFonts w:ascii="Calibri" w:hAnsi="Calibri"/>
                <w:sz w:val="16"/>
              </w:rPr>
            </w:pPr>
            <w:r>
              <w:rPr>
                <w:rFonts w:ascii="Calibri" w:hAnsi="Calibri" w:hint="eastAsia"/>
                <w:sz w:val="16"/>
              </w:rPr>
              <w:t xml:space="preserve">accessMode: </w:t>
            </w:r>
            <w:r>
              <w:rPr>
                <w:rFonts w:ascii="Calibri" w:hAnsi="Calibri" w:hint="eastAsia"/>
                <w:sz w:val="16"/>
              </w:rPr>
              <w:t>接入方式</w:t>
            </w:r>
          </w:p>
          <w:p w:rsidR="000347E4" w:rsidRDefault="000347E4" w:rsidP="003834AB">
            <w:pPr>
              <w:spacing w:line="312" w:lineRule="exact"/>
              <w:ind w:leftChars="202" w:left="424" w:right="-20"/>
              <w:jc w:val="both"/>
            </w:pPr>
            <w:r>
              <w:rPr>
                <w:rFonts w:ascii="Calibri" w:hAnsi="Calibri" w:hint="eastAsia"/>
                <w:sz w:val="16"/>
              </w:rPr>
              <w:t xml:space="preserve">spending: </w:t>
            </w:r>
            <w:r>
              <w:rPr>
                <w:rFonts w:ascii="Calibri" w:hAnsi="Calibri" w:hint="eastAsia"/>
                <w:sz w:val="16"/>
              </w:rPr>
              <w:t>费用</w:t>
            </w:r>
          </w:p>
        </w:tc>
        <w:tc>
          <w:tcPr>
            <w:tcW w:w="709" w:type="dxa"/>
            <w:tcBorders>
              <w:top w:val="single" w:sz="4" w:space="0" w:color="000000"/>
              <w:left w:val="single" w:sz="4" w:space="0" w:color="000000"/>
              <w:bottom w:val="single" w:sz="4" w:space="0" w:color="000000"/>
              <w:right w:val="single" w:sz="4" w:space="0" w:color="000000"/>
            </w:tcBorders>
            <w:vAlign w:val="center"/>
          </w:tcPr>
          <w:p w:rsidR="000347E4" w:rsidRDefault="000347E4" w:rsidP="00626D02">
            <w:pPr>
              <w:rPr>
                <w:color w:val="000000" w:themeColor="text1"/>
              </w:rPr>
            </w:pPr>
            <w:r>
              <w:rPr>
                <w:rFonts w:hint="eastAsia"/>
              </w:rPr>
              <w:t>可选</w:t>
            </w:r>
          </w:p>
        </w:tc>
      </w:tr>
      <w:tr w:rsidR="006D2942" w:rsidRPr="00270E48" w:rsidTr="00E75E64">
        <w:tc>
          <w:tcPr>
            <w:tcW w:w="1585" w:type="dxa"/>
            <w:tcBorders>
              <w:top w:val="single" w:sz="4" w:space="0" w:color="000000"/>
              <w:left w:val="single" w:sz="4" w:space="0" w:color="000000"/>
              <w:bottom w:val="single" w:sz="4" w:space="0" w:color="000000"/>
              <w:right w:val="single" w:sz="4" w:space="0" w:color="000000"/>
            </w:tcBorders>
            <w:vAlign w:val="center"/>
          </w:tcPr>
          <w:p w:rsidR="006D2942" w:rsidRDefault="006D2942" w:rsidP="007814D0">
            <w:pPr>
              <w:ind w:right="-20"/>
            </w:pPr>
            <w:r>
              <w:rPr>
                <w:rFonts w:hint="eastAsia"/>
              </w:rPr>
              <w:t>sdkVersion</w:t>
            </w:r>
          </w:p>
        </w:tc>
        <w:tc>
          <w:tcPr>
            <w:tcW w:w="1134" w:type="dxa"/>
            <w:tcBorders>
              <w:top w:val="single" w:sz="4" w:space="0" w:color="000000"/>
              <w:left w:val="single" w:sz="4" w:space="0" w:color="000000"/>
              <w:bottom w:val="single" w:sz="4" w:space="0" w:color="000000"/>
              <w:right w:val="single" w:sz="4" w:space="0" w:color="000000"/>
            </w:tcBorders>
            <w:vAlign w:val="center"/>
          </w:tcPr>
          <w:p w:rsidR="006D2942" w:rsidRDefault="006D2942" w:rsidP="00E75E64">
            <w:pPr>
              <w:spacing w:line="307" w:lineRule="exact"/>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6D2942" w:rsidRDefault="006D2942" w:rsidP="00E75E64">
            <w:pPr>
              <w:spacing w:line="312" w:lineRule="exact"/>
              <w:ind w:right="-20"/>
              <w:jc w:val="both"/>
            </w:pPr>
            <w:r>
              <w:rPr>
                <w:rFonts w:hint="eastAsia"/>
              </w:rPr>
              <w:t>SDK</w:t>
            </w:r>
            <w:r>
              <w:rPr>
                <w:rFonts w:hint="eastAsia"/>
              </w:rPr>
              <w:t>版本信息，不参与签名，由</w:t>
            </w:r>
            <w:r>
              <w:rPr>
                <w:rFonts w:hint="eastAsia"/>
              </w:rPr>
              <w:t>sdk</w:t>
            </w:r>
            <w:r>
              <w:rPr>
                <w:rFonts w:hint="eastAsia"/>
              </w:rPr>
              <w:t>自己填写</w:t>
            </w:r>
          </w:p>
        </w:tc>
        <w:tc>
          <w:tcPr>
            <w:tcW w:w="709" w:type="dxa"/>
            <w:tcBorders>
              <w:top w:val="single" w:sz="4" w:space="0" w:color="000000"/>
              <w:left w:val="single" w:sz="4" w:space="0" w:color="000000"/>
              <w:bottom w:val="single" w:sz="4" w:space="0" w:color="000000"/>
              <w:right w:val="single" w:sz="4" w:space="0" w:color="000000"/>
            </w:tcBorders>
            <w:vAlign w:val="center"/>
          </w:tcPr>
          <w:p w:rsidR="006D2942" w:rsidRDefault="006D2942" w:rsidP="00626D02">
            <w:r>
              <w:rPr>
                <w:rFonts w:hint="eastAsia"/>
              </w:rPr>
              <w:t>可选</w:t>
            </w:r>
          </w:p>
        </w:tc>
      </w:tr>
      <w:tr w:rsidR="000B1D35" w:rsidRPr="00270E48" w:rsidTr="00E75E64">
        <w:tc>
          <w:tcPr>
            <w:tcW w:w="1585" w:type="dxa"/>
            <w:tcBorders>
              <w:top w:val="single" w:sz="4" w:space="0" w:color="000000"/>
              <w:left w:val="single" w:sz="4" w:space="0" w:color="000000"/>
              <w:bottom w:val="single" w:sz="4" w:space="0" w:color="000000"/>
              <w:right w:val="single" w:sz="4" w:space="0" w:color="000000"/>
            </w:tcBorders>
            <w:vAlign w:val="center"/>
          </w:tcPr>
          <w:p w:rsidR="000B1D35" w:rsidRDefault="000B1D35" w:rsidP="007814D0">
            <w:pPr>
              <w:ind w:right="-20"/>
            </w:pPr>
          </w:p>
        </w:tc>
        <w:tc>
          <w:tcPr>
            <w:tcW w:w="1134" w:type="dxa"/>
            <w:tcBorders>
              <w:top w:val="single" w:sz="4" w:space="0" w:color="000000"/>
              <w:left w:val="single" w:sz="4" w:space="0" w:color="000000"/>
              <w:bottom w:val="single" w:sz="4" w:space="0" w:color="000000"/>
              <w:right w:val="single" w:sz="4" w:space="0" w:color="000000"/>
            </w:tcBorders>
            <w:vAlign w:val="center"/>
          </w:tcPr>
          <w:p w:rsidR="000B1D35" w:rsidRDefault="000B1D35" w:rsidP="00E75E64">
            <w:pPr>
              <w:spacing w:line="307" w:lineRule="exact"/>
              <w:ind w:right="-20"/>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0B1D35" w:rsidRDefault="000B1D35" w:rsidP="00E75E64">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0B1D35" w:rsidRDefault="000B1D35" w:rsidP="00626D02"/>
        </w:tc>
      </w:tr>
      <w:tr w:rsidR="000B1D35" w:rsidRPr="00270E48" w:rsidTr="00E75E64">
        <w:tc>
          <w:tcPr>
            <w:tcW w:w="1585" w:type="dxa"/>
            <w:tcBorders>
              <w:top w:val="single" w:sz="4" w:space="0" w:color="000000"/>
              <w:left w:val="single" w:sz="4" w:space="0" w:color="000000"/>
              <w:bottom w:val="single" w:sz="4" w:space="0" w:color="000000"/>
              <w:right w:val="single" w:sz="4" w:space="0" w:color="000000"/>
            </w:tcBorders>
            <w:vAlign w:val="center"/>
          </w:tcPr>
          <w:p w:rsidR="000B1D35" w:rsidRDefault="000B1D35" w:rsidP="007814D0">
            <w:pPr>
              <w:ind w:right="-20"/>
            </w:pPr>
            <w:r>
              <w:rPr>
                <w:rFonts w:hint="eastAsia"/>
              </w:rPr>
              <w:t>signType</w:t>
            </w:r>
          </w:p>
        </w:tc>
        <w:tc>
          <w:tcPr>
            <w:tcW w:w="1134" w:type="dxa"/>
            <w:tcBorders>
              <w:top w:val="single" w:sz="4" w:space="0" w:color="000000"/>
              <w:left w:val="single" w:sz="4" w:space="0" w:color="000000"/>
              <w:bottom w:val="single" w:sz="4" w:space="0" w:color="000000"/>
              <w:right w:val="single" w:sz="4" w:space="0" w:color="000000"/>
            </w:tcBorders>
            <w:vAlign w:val="center"/>
          </w:tcPr>
          <w:p w:rsidR="000B1D35" w:rsidRDefault="000B1D35" w:rsidP="00E75E64">
            <w:pPr>
              <w:spacing w:line="307" w:lineRule="exact"/>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0B1D35" w:rsidRDefault="000B1D35" w:rsidP="00E75E64">
            <w:pPr>
              <w:spacing w:line="312" w:lineRule="exact"/>
              <w:ind w:right="-20"/>
              <w:jc w:val="both"/>
            </w:pPr>
            <w:r>
              <w:rPr>
                <w:rFonts w:hint="eastAsia"/>
              </w:rPr>
              <w:t>签名类型，不参与签名，</w:t>
            </w:r>
            <w:r w:rsidR="00B25200">
              <w:rPr>
                <w:rFonts w:hint="eastAsia"/>
              </w:rPr>
              <w:t>非法值按缺省值处理</w:t>
            </w:r>
            <w:r>
              <w:rPr>
                <w:rFonts w:hint="eastAsia"/>
              </w:rPr>
              <w:t>：</w:t>
            </w:r>
          </w:p>
          <w:p w:rsidR="000B1D35" w:rsidRDefault="000B1D35" w:rsidP="00E75E64">
            <w:pPr>
              <w:spacing w:line="312" w:lineRule="exact"/>
              <w:ind w:right="-20"/>
              <w:jc w:val="both"/>
            </w:pPr>
            <w:r>
              <w:rPr>
                <w:rFonts w:hint="eastAsia"/>
              </w:rPr>
              <w:t>RSA</w:t>
            </w:r>
            <w:r>
              <w:rPr>
                <w:rFonts w:hint="eastAsia"/>
              </w:rPr>
              <w:t>：</w:t>
            </w:r>
            <w:r>
              <w:rPr>
                <w:rFonts w:hint="eastAsia"/>
              </w:rPr>
              <w:t>rsa</w:t>
            </w:r>
            <w:r>
              <w:rPr>
                <w:rFonts w:hint="eastAsia"/>
              </w:rPr>
              <w:t>签名，算法为</w:t>
            </w:r>
            <w:r w:rsidRPr="000B1D35">
              <w:t>SHA1WithRSA</w:t>
            </w:r>
            <w:r w:rsidR="00C33323">
              <w:rPr>
                <w:rFonts w:hint="eastAsia"/>
              </w:rPr>
              <w:t>（缺省）</w:t>
            </w:r>
          </w:p>
          <w:p w:rsidR="000B1D35" w:rsidRDefault="000B1D35" w:rsidP="00E75E64">
            <w:pPr>
              <w:spacing w:line="312" w:lineRule="exact"/>
              <w:ind w:right="-20"/>
              <w:jc w:val="both"/>
            </w:pPr>
            <w:r>
              <w:rPr>
                <w:rFonts w:hint="eastAsia"/>
              </w:rPr>
              <w:t>RSA256</w:t>
            </w:r>
            <w:r>
              <w:rPr>
                <w:rFonts w:hint="eastAsia"/>
              </w:rPr>
              <w:t>：</w:t>
            </w:r>
            <w:r>
              <w:rPr>
                <w:rFonts w:hint="eastAsia"/>
              </w:rPr>
              <w:t>rsa</w:t>
            </w:r>
            <w:r>
              <w:rPr>
                <w:rFonts w:hint="eastAsia"/>
              </w:rPr>
              <w:t>签名，算法为</w:t>
            </w:r>
            <w:r w:rsidRPr="000B1D35">
              <w:t>SHA256WithRSA</w:t>
            </w:r>
          </w:p>
        </w:tc>
        <w:tc>
          <w:tcPr>
            <w:tcW w:w="709" w:type="dxa"/>
            <w:tcBorders>
              <w:top w:val="single" w:sz="4" w:space="0" w:color="000000"/>
              <w:left w:val="single" w:sz="4" w:space="0" w:color="000000"/>
              <w:bottom w:val="single" w:sz="4" w:space="0" w:color="000000"/>
              <w:right w:val="single" w:sz="4" w:space="0" w:color="000000"/>
            </w:tcBorders>
            <w:vAlign w:val="center"/>
          </w:tcPr>
          <w:p w:rsidR="000B1D35" w:rsidRDefault="00C33323" w:rsidP="00626D02">
            <w:r>
              <w:rPr>
                <w:rFonts w:hint="eastAsia"/>
              </w:rPr>
              <w:t>可选</w:t>
            </w:r>
          </w:p>
        </w:tc>
      </w:tr>
      <w:tr w:rsidR="000347E4" w:rsidRPr="00270E48" w:rsidTr="000347E4">
        <w:tc>
          <w:tcPr>
            <w:tcW w:w="1585" w:type="dxa"/>
            <w:tcBorders>
              <w:top w:val="single" w:sz="4" w:space="0" w:color="000000"/>
              <w:left w:val="single" w:sz="4" w:space="0" w:color="000000"/>
              <w:bottom w:val="single" w:sz="4" w:space="0" w:color="000000"/>
              <w:right w:val="single" w:sz="4" w:space="0" w:color="000000"/>
            </w:tcBorders>
          </w:tcPr>
          <w:p w:rsidR="000347E4" w:rsidRDefault="000347E4" w:rsidP="00D90D30">
            <w:pPr>
              <w:ind w:right="-20"/>
            </w:pPr>
            <w:r>
              <w:rPr>
                <w:rFonts w:hint="eastAsia"/>
              </w:rPr>
              <w:t>developUserSign</w:t>
            </w:r>
          </w:p>
        </w:tc>
        <w:tc>
          <w:tcPr>
            <w:tcW w:w="1134" w:type="dxa"/>
            <w:tcBorders>
              <w:top w:val="single" w:sz="4" w:space="0" w:color="000000"/>
              <w:left w:val="single" w:sz="4" w:space="0" w:color="000000"/>
              <w:bottom w:val="single" w:sz="4" w:space="0" w:color="000000"/>
              <w:right w:val="single" w:sz="4" w:space="0" w:color="000000"/>
            </w:tcBorders>
          </w:tcPr>
          <w:p w:rsidR="000347E4" w:rsidRPr="00286EBC" w:rsidRDefault="000347E4" w:rsidP="00F8183F">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tcPr>
          <w:p w:rsidR="000347E4" w:rsidRDefault="000347E4" w:rsidP="007814D0">
            <w:pPr>
              <w:spacing w:line="312" w:lineRule="exact"/>
              <w:ind w:right="-20"/>
            </w:pPr>
            <w:r>
              <w:rPr>
                <w:rFonts w:hint="eastAsia"/>
              </w:rPr>
              <w:t>用户签名，直接从</w:t>
            </w:r>
            <w:r>
              <w:rPr>
                <w:rFonts w:hint="eastAsia"/>
              </w:rPr>
              <w:t>Pay</w:t>
            </w:r>
            <w:r>
              <w:rPr>
                <w:rFonts w:hint="eastAsia"/>
              </w:rPr>
              <w:t>方法</w:t>
            </w:r>
            <w:r>
              <w:rPr>
                <w:rFonts w:hint="eastAsia"/>
              </w:rPr>
              <w:t>sign</w:t>
            </w:r>
            <w:r>
              <w:rPr>
                <w:rFonts w:hint="eastAsia"/>
              </w:rPr>
              <w:t>参数中取</w:t>
            </w:r>
            <w:r w:rsidR="008E76F8">
              <w:rPr>
                <w:rFonts w:hint="eastAsia"/>
              </w:rPr>
              <w:t>，由商户通过自身的</w:t>
            </w:r>
            <w:r w:rsidR="008E76F8">
              <w:rPr>
                <w:rFonts w:hint="eastAsia"/>
              </w:rPr>
              <w:t>RSA</w:t>
            </w:r>
            <w:r w:rsidR="008E76F8">
              <w:rPr>
                <w:rFonts w:hint="eastAsia"/>
              </w:rPr>
              <w:t>私钥生成。</w:t>
            </w:r>
          </w:p>
          <w:p w:rsidR="00762D64" w:rsidRPr="00775C76" w:rsidRDefault="00762D64" w:rsidP="00762D64">
            <w:pPr>
              <w:spacing w:line="312" w:lineRule="exact"/>
              <w:ind w:right="-20"/>
            </w:pPr>
            <w:r>
              <w:rPr>
                <w:rFonts w:hint="eastAsia"/>
              </w:rPr>
              <w:t>注：对于</w:t>
            </w:r>
            <w:r>
              <w:rPr>
                <w:rFonts w:hint="eastAsia"/>
              </w:rPr>
              <w:t>1.67</w:t>
            </w:r>
            <w:r>
              <w:rPr>
                <w:rFonts w:hint="eastAsia"/>
              </w:rPr>
              <w:t>钱包专用接口不校验本信息，但是需要</w:t>
            </w:r>
            <w:r>
              <w:rPr>
                <w:rFonts w:hint="eastAsia"/>
              </w:rPr>
              <w:lastRenderedPageBreak/>
              <w:t>有值。</w:t>
            </w:r>
          </w:p>
        </w:tc>
        <w:tc>
          <w:tcPr>
            <w:tcW w:w="709" w:type="dxa"/>
            <w:tcBorders>
              <w:top w:val="single" w:sz="4" w:space="0" w:color="000000"/>
              <w:left w:val="single" w:sz="4" w:space="0" w:color="000000"/>
              <w:bottom w:val="single" w:sz="4" w:space="0" w:color="000000"/>
              <w:right w:val="single" w:sz="4" w:space="0" w:color="000000"/>
            </w:tcBorders>
          </w:tcPr>
          <w:p w:rsidR="000347E4" w:rsidRPr="00775C76" w:rsidRDefault="000347E4" w:rsidP="007814D0">
            <w:r>
              <w:rPr>
                <w:rFonts w:hint="eastAsia"/>
              </w:rPr>
              <w:lastRenderedPageBreak/>
              <w:t>必填</w:t>
            </w:r>
          </w:p>
        </w:tc>
      </w:tr>
      <w:tr w:rsidR="001E3047" w:rsidRPr="00270E48" w:rsidTr="000347E4">
        <w:tc>
          <w:tcPr>
            <w:tcW w:w="1585" w:type="dxa"/>
            <w:tcBorders>
              <w:top w:val="single" w:sz="4" w:space="0" w:color="000000"/>
              <w:left w:val="single" w:sz="4" w:space="0" w:color="000000"/>
              <w:bottom w:val="single" w:sz="4" w:space="0" w:color="000000"/>
              <w:right w:val="single" w:sz="4" w:space="0" w:color="000000"/>
            </w:tcBorders>
          </w:tcPr>
          <w:p w:rsidR="001E3047" w:rsidRDefault="001E3047" w:rsidP="00D90D30">
            <w:pPr>
              <w:ind w:right="-20"/>
            </w:pPr>
            <w:r>
              <w:rPr>
                <w:rFonts w:hint="eastAsia"/>
              </w:rPr>
              <w:lastRenderedPageBreak/>
              <w:t>currency</w:t>
            </w:r>
          </w:p>
        </w:tc>
        <w:tc>
          <w:tcPr>
            <w:tcW w:w="1134" w:type="dxa"/>
            <w:tcBorders>
              <w:top w:val="single" w:sz="4" w:space="0" w:color="000000"/>
              <w:left w:val="single" w:sz="4" w:space="0" w:color="000000"/>
              <w:bottom w:val="single" w:sz="4" w:space="0" w:color="000000"/>
              <w:right w:val="single" w:sz="4" w:space="0" w:color="000000"/>
            </w:tcBorders>
          </w:tcPr>
          <w:p w:rsidR="001E3047" w:rsidRDefault="001E3047" w:rsidP="00F8183F">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tcPr>
          <w:p w:rsidR="001E3047" w:rsidRDefault="001E3047" w:rsidP="00B86F38">
            <w:pPr>
              <w:spacing w:line="312" w:lineRule="exact"/>
              <w:ind w:right="-20"/>
            </w:pPr>
            <w:r>
              <w:rPr>
                <w:rFonts w:hint="eastAsia"/>
              </w:rPr>
              <w:t>币种，可选，</w:t>
            </w:r>
            <w:r w:rsidR="00B86F38">
              <w:rPr>
                <w:rFonts w:hint="eastAsia"/>
              </w:rPr>
              <w:t>缺省值为</w:t>
            </w:r>
            <w:r w:rsidR="00B86F38">
              <w:rPr>
                <w:rFonts w:hint="eastAsia"/>
              </w:rPr>
              <w:t>CNY</w:t>
            </w:r>
            <w:r w:rsidR="00B86F38">
              <w:rPr>
                <w:rFonts w:hint="eastAsia"/>
              </w:rPr>
              <w:t>。</w:t>
            </w:r>
          </w:p>
        </w:tc>
        <w:tc>
          <w:tcPr>
            <w:tcW w:w="709" w:type="dxa"/>
            <w:tcBorders>
              <w:top w:val="single" w:sz="4" w:space="0" w:color="000000"/>
              <w:left w:val="single" w:sz="4" w:space="0" w:color="000000"/>
              <w:bottom w:val="single" w:sz="4" w:space="0" w:color="000000"/>
              <w:right w:val="single" w:sz="4" w:space="0" w:color="000000"/>
            </w:tcBorders>
          </w:tcPr>
          <w:p w:rsidR="001E3047" w:rsidRPr="001E3047" w:rsidRDefault="001E3047" w:rsidP="007814D0">
            <w:r>
              <w:rPr>
                <w:rFonts w:hint="eastAsia"/>
              </w:rPr>
              <w:t>可选</w:t>
            </w:r>
          </w:p>
        </w:tc>
      </w:tr>
      <w:tr w:rsidR="00C36940" w:rsidRPr="00270E48" w:rsidTr="0054049B">
        <w:tc>
          <w:tcPr>
            <w:tcW w:w="1585" w:type="dxa"/>
            <w:tcBorders>
              <w:top w:val="single" w:sz="4" w:space="0" w:color="000000"/>
              <w:left w:val="single" w:sz="4" w:space="0" w:color="000000"/>
              <w:bottom w:val="single" w:sz="4" w:space="0" w:color="000000"/>
              <w:right w:val="single" w:sz="4" w:space="0" w:color="000000"/>
            </w:tcBorders>
            <w:vAlign w:val="center"/>
          </w:tcPr>
          <w:p w:rsidR="00C36940" w:rsidRDefault="00C36940" w:rsidP="0054049B">
            <w:pPr>
              <w:ind w:right="-20"/>
              <w:jc w:val="both"/>
            </w:pPr>
            <w:r>
              <w:rPr>
                <w:rFonts w:hint="eastAsia"/>
              </w:rPr>
              <w:t>extReserved</w:t>
            </w:r>
          </w:p>
        </w:tc>
        <w:tc>
          <w:tcPr>
            <w:tcW w:w="1134" w:type="dxa"/>
            <w:tcBorders>
              <w:top w:val="single" w:sz="4" w:space="0" w:color="000000"/>
              <w:left w:val="single" w:sz="4" w:space="0" w:color="000000"/>
              <w:bottom w:val="single" w:sz="4" w:space="0" w:color="000000"/>
              <w:right w:val="single" w:sz="4" w:space="0" w:color="000000"/>
            </w:tcBorders>
            <w:vAlign w:val="center"/>
          </w:tcPr>
          <w:p w:rsidR="00C36940" w:rsidRDefault="00C36940" w:rsidP="0054049B">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C36940" w:rsidRDefault="00C36940" w:rsidP="0054049B">
            <w:pPr>
              <w:spacing w:line="312" w:lineRule="exact"/>
              <w:ind w:right="-20"/>
              <w:jc w:val="both"/>
            </w:pPr>
            <w:r>
              <w:rPr>
                <w:rFonts w:hint="eastAsia"/>
              </w:rPr>
              <w:t>商户侧保留信息，输入的话在回调接口中原样返回</w:t>
            </w:r>
          </w:p>
          <w:p w:rsidR="00C36940" w:rsidRDefault="00C36940" w:rsidP="0054049B">
            <w:pPr>
              <w:spacing w:line="312" w:lineRule="exact"/>
              <w:ind w:right="-20"/>
              <w:jc w:val="both"/>
            </w:pPr>
            <w:r>
              <w:rPr>
                <w:rFonts w:hint="eastAsia"/>
              </w:rPr>
              <w:t>注：在商户输入的情况下，必须在验签接口中输入才会生效。</w:t>
            </w:r>
          </w:p>
          <w:p w:rsidR="00A7604D" w:rsidRDefault="00A7604D" w:rsidP="0054049B">
            <w:pPr>
              <w:spacing w:line="312" w:lineRule="exact"/>
              <w:ind w:right="-20"/>
              <w:jc w:val="both"/>
            </w:pPr>
            <w:r>
              <w:rPr>
                <w:rFonts w:hint="eastAsia"/>
              </w:rPr>
              <w:t>注：最长</w:t>
            </w:r>
            <w:r>
              <w:rPr>
                <w:rFonts w:hint="eastAsia"/>
              </w:rPr>
              <w:t>128</w:t>
            </w:r>
            <w:r>
              <w:rPr>
                <w:rFonts w:hint="eastAsia"/>
              </w:rPr>
              <w:t>字节</w:t>
            </w:r>
            <w:r w:rsidR="002C69A7">
              <w:rPr>
                <w:rFonts w:hint="eastAsia"/>
              </w:rPr>
              <w:t>。</w:t>
            </w:r>
          </w:p>
          <w:p w:rsidR="00063F2D" w:rsidRDefault="00063F2D" w:rsidP="0054049B">
            <w:pPr>
              <w:spacing w:line="312" w:lineRule="exact"/>
              <w:ind w:right="-20"/>
              <w:jc w:val="both"/>
            </w:pPr>
            <w:r>
              <w:rPr>
                <w:rFonts w:hint="eastAsia"/>
              </w:rPr>
              <w:t>注：固定不参</w:t>
            </w:r>
            <w:ins w:id="25" w:author="s00150434" w:date="2015-10-30T11:27:00Z">
              <w:r w:rsidR="00163737">
                <w:rPr>
                  <w:rFonts w:hint="eastAsia"/>
                </w:rPr>
                <w:t>与</w:t>
              </w:r>
            </w:ins>
            <w:del w:id="26" w:author="s00150434" w:date="2015-10-30T11:27:00Z">
              <w:r w:rsidDel="00163737">
                <w:rPr>
                  <w:rFonts w:hint="eastAsia"/>
                </w:rPr>
                <w:delText>考</w:delText>
              </w:r>
            </w:del>
            <w:r>
              <w:rPr>
                <w:rFonts w:hint="eastAsia"/>
              </w:rPr>
              <w:t>签名，背景：</w:t>
            </w:r>
            <w:r>
              <w:rPr>
                <w:rFonts w:hint="eastAsia"/>
              </w:rPr>
              <w:t>2013-11-08</w:t>
            </w:r>
            <w:r>
              <w:rPr>
                <w:rFonts w:hint="eastAsia"/>
              </w:rPr>
              <w:t>邮件</w:t>
            </w:r>
          </w:p>
        </w:tc>
        <w:tc>
          <w:tcPr>
            <w:tcW w:w="709" w:type="dxa"/>
            <w:tcBorders>
              <w:top w:val="single" w:sz="4" w:space="0" w:color="000000"/>
              <w:left w:val="single" w:sz="4" w:space="0" w:color="000000"/>
              <w:bottom w:val="single" w:sz="4" w:space="0" w:color="000000"/>
              <w:right w:val="single" w:sz="4" w:space="0" w:color="000000"/>
            </w:tcBorders>
            <w:vAlign w:val="center"/>
          </w:tcPr>
          <w:p w:rsidR="00C36940" w:rsidRDefault="00C36940" w:rsidP="0054049B">
            <w:pPr>
              <w:jc w:val="both"/>
            </w:pPr>
            <w:r>
              <w:rPr>
                <w:rFonts w:hint="eastAsia"/>
              </w:rPr>
              <w:t>可选</w:t>
            </w:r>
          </w:p>
        </w:tc>
      </w:tr>
      <w:tr w:rsidR="003F2D88" w:rsidRPr="00270E48" w:rsidTr="0054049B">
        <w:tc>
          <w:tcPr>
            <w:tcW w:w="1585" w:type="dxa"/>
            <w:tcBorders>
              <w:top w:val="single" w:sz="4" w:space="0" w:color="000000"/>
              <w:left w:val="single" w:sz="4" w:space="0" w:color="000000"/>
              <w:bottom w:val="single" w:sz="4" w:space="0" w:color="000000"/>
              <w:right w:val="single" w:sz="4" w:space="0" w:color="000000"/>
            </w:tcBorders>
            <w:vAlign w:val="center"/>
          </w:tcPr>
          <w:p w:rsidR="003F2D88" w:rsidRPr="00855A86" w:rsidRDefault="003F2D88" w:rsidP="0054049B">
            <w:pPr>
              <w:ind w:right="-20"/>
              <w:jc w:val="both"/>
              <w:rPr>
                <w:color w:val="000000" w:themeColor="text1"/>
              </w:rPr>
            </w:pPr>
            <w:r w:rsidRPr="00855A86">
              <w:rPr>
                <w:color w:val="000000" w:themeColor="text1"/>
              </w:rPr>
              <w:t>reservedInfor</w:t>
            </w:r>
          </w:p>
        </w:tc>
        <w:tc>
          <w:tcPr>
            <w:tcW w:w="1134" w:type="dxa"/>
            <w:tcBorders>
              <w:top w:val="single" w:sz="4" w:space="0" w:color="000000"/>
              <w:left w:val="single" w:sz="4" w:space="0" w:color="000000"/>
              <w:bottom w:val="single" w:sz="4" w:space="0" w:color="000000"/>
              <w:right w:val="single" w:sz="4" w:space="0" w:color="000000"/>
            </w:tcBorders>
            <w:vAlign w:val="center"/>
          </w:tcPr>
          <w:p w:rsidR="003F2D88" w:rsidRDefault="003F2D88" w:rsidP="0054049B">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3F2D88" w:rsidRDefault="003F2D88" w:rsidP="0054049B">
            <w:pPr>
              <w:spacing w:line="312" w:lineRule="exact"/>
              <w:ind w:right="-20"/>
              <w:jc w:val="both"/>
            </w:pPr>
            <w:r>
              <w:rPr>
                <w:rFonts w:hint="eastAsia"/>
              </w:rPr>
              <w:t>系统保留信息，本接口仅参与签名处理</w:t>
            </w:r>
          </w:p>
        </w:tc>
        <w:tc>
          <w:tcPr>
            <w:tcW w:w="709" w:type="dxa"/>
            <w:tcBorders>
              <w:top w:val="single" w:sz="4" w:space="0" w:color="000000"/>
              <w:left w:val="single" w:sz="4" w:space="0" w:color="000000"/>
              <w:bottom w:val="single" w:sz="4" w:space="0" w:color="000000"/>
              <w:right w:val="single" w:sz="4" w:space="0" w:color="000000"/>
            </w:tcBorders>
            <w:vAlign w:val="center"/>
          </w:tcPr>
          <w:p w:rsidR="003F2D88" w:rsidRPr="003F2D88" w:rsidRDefault="003F2D88" w:rsidP="0054049B">
            <w:pPr>
              <w:jc w:val="both"/>
            </w:pPr>
            <w:r>
              <w:rPr>
                <w:rFonts w:hint="eastAsia"/>
              </w:rPr>
              <w:t>可选</w:t>
            </w:r>
          </w:p>
        </w:tc>
      </w:tr>
      <w:tr w:rsidR="00056271" w:rsidRPr="00270E48" w:rsidTr="00B518DB">
        <w:tc>
          <w:tcPr>
            <w:tcW w:w="1585" w:type="dxa"/>
            <w:tcBorders>
              <w:top w:val="single" w:sz="4" w:space="0" w:color="000000"/>
              <w:left w:val="single" w:sz="4" w:space="0" w:color="000000"/>
              <w:bottom w:val="single" w:sz="4" w:space="0" w:color="000000"/>
              <w:right w:val="single" w:sz="4" w:space="0" w:color="000000"/>
            </w:tcBorders>
          </w:tcPr>
          <w:p w:rsidR="00056271" w:rsidRDefault="00056271" w:rsidP="00D90D30">
            <w:pPr>
              <w:ind w:right="-20"/>
            </w:pPr>
          </w:p>
        </w:tc>
        <w:tc>
          <w:tcPr>
            <w:tcW w:w="1134" w:type="dxa"/>
            <w:tcBorders>
              <w:top w:val="single" w:sz="4" w:space="0" w:color="000000"/>
              <w:left w:val="single" w:sz="4" w:space="0" w:color="000000"/>
              <w:bottom w:val="single" w:sz="4" w:space="0" w:color="000000"/>
              <w:right w:val="single" w:sz="4" w:space="0" w:color="000000"/>
            </w:tcBorders>
          </w:tcPr>
          <w:p w:rsidR="00056271" w:rsidRDefault="00056271" w:rsidP="00F8183F">
            <w:pPr>
              <w:ind w:right="-20"/>
            </w:pPr>
          </w:p>
        </w:tc>
        <w:tc>
          <w:tcPr>
            <w:tcW w:w="4820" w:type="dxa"/>
            <w:tcBorders>
              <w:top w:val="single" w:sz="4" w:space="0" w:color="000000"/>
              <w:left w:val="single" w:sz="4" w:space="0" w:color="000000"/>
              <w:bottom w:val="single" w:sz="4" w:space="0" w:color="auto"/>
              <w:right w:val="single" w:sz="4" w:space="0" w:color="000000"/>
            </w:tcBorders>
          </w:tcPr>
          <w:p w:rsidR="00056271" w:rsidRDefault="00056271" w:rsidP="007814D0">
            <w:pPr>
              <w:spacing w:line="312" w:lineRule="exact"/>
              <w:ind w:right="-20"/>
            </w:pPr>
          </w:p>
        </w:tc>
        <w:tc>
          <w:tcPr>
            <w:tcW w:w="709" w:type="dxa"/>
            <w:tcBorders>
              <w:top w:val="single" w:sz="4" w:space="0" w:color="000000"/>
              <w:left w:val="single" w:sz="4" w:space="0" w:color="000000"/>
              <w:bottom w:val="single" w:sz="4" w:space="0" w:color="000000"/>
              <w:right w:val="single" w:sz="4" w:space="0" w:color="000000"/>
            </w:tcBorders>
          </w:tcPr>
          <w:p w:rsidR="00056271" w:rsidRDefault="00056271" w:rsidP="007814D0"/>
        </w:tc>
      </w:tr>
      <w:tr w:rsidR="00B617B0" w:rsidRPr="00270E48" w:rsidTr="00B518DB">
        <w:tc>
          <w:tcPr>
            <w:tcW w:w="1585" w:type="dxa"/>
            <w:tcBorders>
              <w:top w:val="single" w:sz="4" w:space="0" w:color="000000"/>
              <w:left w:val="single" w:sz="4" w:space="0" w:color="000000"/>
              <w:bottom w:val="single" w:sz="4" w:space="0" w:color="000000"/>
              <w:right w:val="single" w:sz="4" w:space="0" w:color="000000"/>
            </w:tcBorders>
            <w:vAlign w:val="center"/>
          </w:tcPr>
          <w:p w:rsidR="00B617B0" w:rsidRPr="00246E3B" w:rsidRDefault="00B617B0" w:rsidP="00B617B0">
            <w:pPr>
              <w:ind w:right="-20"/>
              <w:jc w:val="both"/>
              <w:rPr>
                <w:color w:val="000000" w:themeColor="text1"/>
              </w:rPr>
            </w:pPr>
            <w:r w:rsidRPr="00246E3B">
              <w:rPr>
                <w:rFonts w:hint="eastAsia"/>
                <w:color w:val="000000" w:themeColor="text1"/>
              </w:rPr>
              <w:t>clientID</w:t>
            </w:r>
          </w:p>
        </w:tc>
        <w:tc>
          <w:tcPr>
            <w:tcW w:w="1134" w:type="dxa"/>
            <w:tcBorders>
              <w:top w:val="single" w:sz="4" w:space="0" w:color="000000"/>
              <w:left w:val="single" w:sz="4" w:space="0" w:color="000000"/>
              <w:bottom w:val="single" w:sz="4" w:space="0" w:color="000000"/>
              <w:right w:val="single" w:sz="4" w:space="0" w:color="auto"/>
            </w:tcBorders>
            <w:vAlign w:val="center"/>
          </w:tcPr>
          <w:p w:rsidR="00B617B0" w:rsidRPr="00246E3B" w:rsidRDefault="00B617B0" w:rsidP="00B617B0">
            <w:pPr>
              <w:ind w:right="-20"/>
              <w:jc w:val="both"/>
              <w:rPr>
                <w:color w:val="000000" w:themeColor="text1"/>
              </w:rPr>
            </w:pPr>
            <w:r w:rsidRPr="00246E3B">
              <w:rPr>
                <w:rFonts w:hint="eastAsia"/>
                <w:color w:val="000000" w:themeColor="text1"/>
              </w:rPr>
              <w:t>String</w:t>
            </w:r>
          </w:p>
        </w:tc>
        <w:tc>
          <w:tcPr>
            <w:tcW w:w="4820" w:type="dxa"/>
            <w:vMerge w:val="restart"/>
            <w:tcBorders>
              <w:top w:val="single" w:sz="4" w:space="0" w:color="auto"/>
              <w:left w:val="single" w:sz="4" w:space="0" w:color="auto"/>
              <w:bottom w:val="single" w:sz="4" w:space="0" w:color="auto"/>
              <w:right w:val="single" w:sz="4" w:space="0" w:color="auto"/>
            </w:tcBorders>
            <w:vAlign w:val="center"/>
          </w:tcPr>
          <w:p w:rsidR="00B617B0" w:rsidRPr="00246E3B" w:rsidRDefault="00B617B0" w:rsidP="00B617B0">
            <w:pPr>
              <w:spacing w:line="312" w:lineRule="exact"/>
              <w:ind w:right="-20"/>
              <w:jc w:val="both"/>
              <w:rPr>
                <w:color w:val="000000" w:themeColor="text1"/>
              </w:rPr>
            </w:pPr>
            <w:r w:rsidRPr="00246E3B">
              <w:rPr>
                <w:rFonts w:hint="eastAsia"/>
                <w:color w:val="000000" w:themeColor="text1"/>
              </w:rPr>
              <w:t>消费者帐号</w:t>
            </w:r>
            <w:r w:rsidRPr="00246E3B">
              <w:rPr>
                <w:rFonts w:hint="eastAsia"/>
                <w:color w:val="000000" w:themeColor="text1"/>
              </w:rPr>
              <w:t>IDs</w:t>
            </w:r>
            <w:r w:rsidRPr="00246E3B">
              <w:rPr>
                <w:rFonts w:hint="eastAsia"/>
                <w:color w:val="000000" w:themeColor="text1"/>
              </w:rPr>
              <w:t>，和终端</w:t>
            </w:r>
            <w:r w:rsidRPr="00246E3B">
              <w:rPr>
                <w:rFonts w:hint="eastAsia"/>
                <w:color w:val="000000" w:themeColor="text1"/>
              </w:rPr>
              <w:t>IMEI</w:t>
            </w:r>
            <w:r w:rsidRPr="00246E3B">
              <w:rPr>
                <w:rFonts w:hint="eastAsia"/>
                <w:color w:val="000000" w:themeColor="text1"/>
              </w:rPr>
              <w:t>。同时输入时，结果为分别输入</w:t>
            </w:r>
            <w:r w:rsidRPr="00246E3B">
              <w:rPr>
                <w:rFonts w:hint="eastAsia"/>
                <w:color w:val="000000" w:themeColor="text1"/>
              </w:rPr>
              <w:t>clientID</w:t>
            </w:r>
            <w:r w:rsidRPr="00246E3B">
              <w:rPr>
                <w:rFonts w:hint="eastAsia"/>
                <w:color w:val="000000" w:themeColor="text1"/>
              </w:rPr>
              <w:t>和</w:t>
            </w:r>
            <w:r w:rsidRPr="00246E3B">
              <w:rPr>
                <w:rFonts w:hint="eastAsia"/>
                <w:color w:val="000000" w:themeColor="text1"/>
              </w:rPr>
              <w:t>imei</w:t>
            </w:r>
            <w:r w:rsidRPr="00246E3B">
              <w:rPr>
                <w:rFonts w:hint="eastAsia"/>
                <w:color w:val="000000" w:themeColor="text1"/>
              </w:rPr>
              <w:t>结果相加。</w:t>
            </w:r>
          </w:p>
          <w:p w:rsidR="00B617B0" w:rsidRPr="00246E3B" w:rsidRDefault="00B617B0" w:rsidP="00B617B0">
            <w:pPr>
              <w:spacing w:line="312" w:lineRule="exact"/>
              <w:ind w:right="-20"/>
              <w:jc w:val="both"/>
              <w:rPr>
                <w:color w:val="000000" w:themeColor="text1"/>
              </w:rPr>
            </w:pPr>
            <w:r w:rsidRPr="00246E3B">
              <w:rPr>
                <w:rFonts w:hint="eastAsia"/>
                <w:color w:val="000000" w:themeColor="text1"/>
              </w:rPr>
              <w:t>注：消费者帐号</w:t>
            </w:r>
            <w:r w:rsidRPr="00246E3B">
              <w:rPr>
                <w:rFonts w:hint="eastAsia"/>
                <w:color w:val="000000" w:themeColor="text1"/>
              </w:rPr>
              <w:t>IDs</w:t>
            </w:r>
            <w:r w:rsidRPr="00246E3B">
              <w:rPr>
                <w:rFonts w:hint="eastAsia"/>
                <w:color w:val="000000" w:themeColor="text1"/>
              </w:rPr>
              <w:t>格式为</w:t>
            </w:r>
            <w:r w:rsidRPr="00246E3B">
              <w:rPr>
                <w:rFonts w:hint="eastAsia"/>
                <w:color w:val="000000" w:themeColor="text1"/>
              </w:rPr>
              <w:t>id1|id2|id3</w:t>
            </w:r>
            <w:r w:rsidRPr="00246E3B">
              <w:rPr>
                <w:color w:val="000000" w:themeColor="text1"/>
              </w:rPr>
              <w:t>…</w:t>
            </w:r>
            <w:r w:rsidRPr="00246E3B">
              <w:rPr>
                <w:rFonts w:hint="eastAsia"/>
                <w:color w:val="000000" w:themeColor="text1"/>
              </w:rPr>
              <w:t>。</w:t>
            </w:r>
          </w:p>
          <w:p w:rsidR="00B13A63" w:rsidRDefault="00B13A63" w:rsidP="00B617B0">
            <w:pPr>
              <w:spacing w:line="312" w:lineRule="exact"/>
              <w:ind w:right="-20"/>
              <w:jc w:val="both"/>
              <w:rPr>
                <w:color w:val="000000" w:themeColor="text1"/>
              </w:rPr>
            </w:pPr>
            <w:r w:rsidRPr="00246E3B">
              <w:rPr>
                <w:rFonts w:hint="eastAsia"/>
                <w:color w:val="000000" w:themeColor="text1"/>
              </w:rPr>
              <w:t>注：这些字段由于没有公开给开发者，所以不参与验签；</w:t>
            </w:r>
          </w:p>
          <w:p w:rsidR="008E566C" w:rsidRPr="00246E3B" w:rsidRDefault="008E566C" w:rsidP="00B617B0">
            <w:pPr>
              <w:spacing w:line="312" w:lineRule="exact"/>
              <w:ind w:right="-20"/>
              <w:jc w:val="both"/>
              <w:rPr>
                <w:color w:val="000000" w:themeColor="text1"/>
              </w:rPr>
            </w:pPr>
            <w:r>
              <w:rPr>
                <w:rFonts w:hint="eastAsia"/>
                <w:color w:val="000000" w:themeColor="text1"/>
              </w:rPr>
              <w:t>注：</w:t>
            </w:r>
            <w:r>
              <w:rPr>
                <w:rFonts w:hint="eastAsia"/>
                <w:color w:val="000000" w:themeColor="text1"/>
              </w:rPr>
              <w:t>imei</w:t>
            </w:r>
            <w:r>
              <w:rPr>
                <w:rFonts w:hint="eastAsia"/>
                <w:color w:val="000000" w:themeColor="text1"/>
              </w:rPr>
              <w:t>字段不再支持（</w:t>
            </w:r>
            <w:r>
              <w:rPr>
                <w:rFonts w:hint="eastAsia"/>
                <w:color w:val="000000" w:themeColor="text1"/>
              </w:rPr>
              <w:t>since 2.2</w:t>
            </w:r>
            <w:r>
              <w:rPr>
                <w:rFonts w:hint="eastAsia"/>
                <w:color w:val="000000" w:themeColor="text1"/>
              </w:rPr>
              <w:t>）。</w:t>
            </w:r>
          </w:p>
        </w:tc>
        <w:tc>
          <w:tcPr>
            <w:tcW w:w="709" w:type="dxa"/>
            <w:tcBorders>
              <w:top w:val="single" w:sz="4" w:space="0" w:color="000000"/>
              <w:left w:val="single" w:sz="4" w:space="0" w:color="auto"/>
              <w:bottom w:val="single" w:sz="4" w:space="0" w:color="000000"/>
              <w:right w:val="single" w:sz="4" w:space="0" w:color="000000"/>
            </w:tcBorders>
            <w:vAlign w:val="center"/>
          </w:tcPr>
          <w:p w:rsidR="00B617B0" w:rsidRPr="00246E3B" w:rsidRDefault="00C36940" w:rsidP="00B617B0">
            <w:pPr>
              <w:jc w:val="both"/>
              <w:rPr>
                <w:color w:val="000000" w:themeColor="text1"/>
              </w:rPr>
            </w:pPr>
            <w:r>
              <w:rPr>
                <w:rFonts w:hint="eastAsia"/>
              </w:rPr>
              <w:t>可选</w:t>
            </w:r>
          </w:p>
        </w:tc>
      </w:tr>
      <w:tr w:rsidR="00B617B0" w:rsidRPr="00270E48" w:rsidTr="00B518DB">
        <w:trPr>
          <w:trHeight w:val="1311"/>
        </w:trPr>
        <w:tc>
          <w:tcPr>
            <w:tcW w:w="1585" w:type="dxa"/>
            <w:tcBorders>
              <w:top w:val="single" w:sz="4" w:space="0" w:color="000000"/>
              <w:left w:val="single" w:sz="4" w:space="0" w:color="000000"/>
              <w:bottom w:val="single" w:sz="4" w:space="0" w:color="000000"/>
              <w:right w:val="single" w:sz="4" w:space="0" w:color="000000"/>
            </w:tcBorders>
            <w:vAlign w:val="center"/>
          </w:tcPr>
          <w:p w:rsidR="00B617B0" w:rsidRPr="00246E3B" w:rsidRDefault="00B617B0" w:rsidP="00B617B0">
            <w:pPr>
              <w:ind w:right="-20"/>
              <w:jc w:val="both"/>
              <w:rPr>
                <w:color w:val="000000" w:themeColor="text1"/>
              </w:rPr>
            </w:pPr>
            <w:r w:rsidRPr="00246E3B">
              <w:rPr>
                <w:rFonts w:hint="eastAsia"/>
                <w:color w:val="000000" w:themeColor="text1"/>
              </w:rPr>
              <w:t>imei</w:t>
            </w:r>
          </w:p>
        </w:tc>
        <w:tc>
          <w:tcPr>
            <w:tcW w:w="1134" w:type="dxa"/>
            <w:tcBorders>
              <w:top w:val="single" w:sz="4" w:space="0" w:color="000000"/>
              <w:left w:val="single" w:sz="4" w:space="0" w:color="000000"/>
              <w:bottom w:val="single" w:sz="4" w:space="0" w:color="000000"/>
              <w:right w:val="single" w:sz="4" w:space="0" w:color="auto"/>
            </w:tcBorders>
            <w:vAlign w:val="center"/>
          </w:tcPr>
          <w:p w:rsidR="00B617B0" w:rsidRPr="00246E3B" w:rsidRDefault="00B617B0" w:rsidP="00B617B0">
            <w:pPr>
              <w:ind w:right="-20"/>
              <w:jc w:val="both"/>
              <w:rPr>
                <w:color w:val="000000" w:themeColor="text1"/>
              </w:rPr>
            </w:pPr>
            <w:r w:rsidRPr="00246E3B">
              <w:rPr>
                <w:rFonts w:hint="eastAsia"/>
                <w:color w:val="000000" w:themeColor="text1"/>
              </w:rPr>
              <w:t>String</w:t>
            </w:r>
          </w:p>
        </w:tc>
        <w:tc>
          <w:tcPr>
            <w:tcW w:w="4820" w:type="dxa"/>
            <w:vMerge/>
            <w:tcBorders>
              <w:top w:val="single" w:sz="4" w:space="0" w:color="auto"/>
              <w:left w:val="single" w:sz="4" w:space="0" w:color="auto"/>
              <w:bottom w:val="single" w:sz="4" w:space="0" w:color="auto"/>
              <w:right w:val="single" w:sz="4" w:space="0" w:color="auto"/>
            </w:tcBorders>
            <w:vAlign w:val="center"/>
          </w:tcPr>
          <w:p w:rsidR="00B617B0" w:rsidRPr="00246E3B" w:rsidRDefault="00B617B0" w:rsidP="00B617B0">
            <w:pPr>
              <w:spacing w:line="312" w:lineRule="exact"/>
              <w:ind w:right="-20"/>
              <w:jc w:val="both"/>
              <w:rPr>
                <w:color w:val="000000" w:themeColor="text1"/>
              </w:rPr>
            </w:pPr>
          </w:p>
        </w:tc>
        <w:tc>
          <w:tcPr>
            <w:tcW w:w="709" w:type="dxa"/>
            <w:tcBorders>
              <w:top w:val="single" w:sz="4" w:space="0" w:color="000000"/>
              <w:left w:val="single" w:sz="4" w:space="0" w:color="auto"/>
              <w:bottom w:val="single" w:sz="4" w:space="0" w:color="000000"/>
              <w:right w:val="single" w:sz="4" w:space="0" w:color="000000"/>
            </w:tcBorders>
            <w:vAlign w:val="center"/>
          </w:tcPr>
          <w:p w:rsidR="00B617B0" w:rsidRPr="00246E3B" w:rsidRDefault="00C36940" w:rsidP="00B617B0">
            <w:pPr>
              <w:jc w:val="both"/>
              <w:rPr>
                <w:color w:val="000000" w:themeColor="text1"/>
              </w:rPr>
            </w:pPr>
            <w:r>
              <w:rPr>
                <w:rFonts w:hint="eastAsia"/>
              </w:rPr>
              <w:t>可选</w:t>
            </w:r>
          </w:p>
        </w:tc>
      </w:tr>
      <w:tr w:rsidR="00C90681" w:rsidRPr="00270E48" w:rsidTr="00C90681">
        <w:trPr>
          <w:trHeight w:val="946"/>
        </w:trPr>
        <w:tc>
          <w:tcPr>
            <w:tcW w:w="1585" w:type="dxa"/>
            <w:tcBorders>
              <w:top w:val="single" w:sz="4" w:space="0" w:color="000000"/>
              <w:left w:val="single" w:sz="4" w:space="0" w:color="000000"/>
              <w:bottom w:val="single" w:sz="4" w:space="0" w:color="000000"/>
              <w:right w:val="single" w:sz="4" w:space="0" w:color="000000"/>
            </w:tcBorders>
            <w:vAlign w:val="center"/>
          </w:tcPr>
          <w:p w:rsidR="00C90681" w:rsidRPr="00246E3B" w:rsidRDefault="00C90681" w:rsidP="00B617B0">
            <w:pPr>
              <w:ind w:right="-20"/>
              <w:jc w:val="both"/>
              <w:rPr>
                <w:color w:val="000000" w:themeColor="text1"/>
              </w:rPr>
            </w:pPr>
            <w:r>
              <w:rPr>
                <w:rFonts w:hint="eastAsia"/>
              </w:rPr>
              <w:t>type</w:t>
            </w:r>
          </w:p>
        </w:tc>
        <w:tc>
          <w:tcPr>
            <w:tcW w:w="1134" w:type="dxa"/>
            <w:tcBorders>
              <w:top w:val="single" w:sz="4" w:space="0" w:color="000000"/>
              <w:left w:val="single" w:sz="4" w:space="0" w:color="000000"/>
              <w:bottom w:val="single" w:sz="4" w:space="0" w:color="000000"/>
              <w:right w:val="single" w:sz="4" w:space="0" w:color="auto"/>
            </w:tcBorders>
            <w:vAlign w:val="center"/>
          </w:tcPr>
          <w:p w:rsidR="00C90681" w:rsidRPr="00246E3B" w:rsidRDefault="00C90681" w:rsidP="00B617B0">
            <w:pPr>
              <w:ind w:right="-20"/>
              <w:jc w:val="both"/>
              <w:rPr>
                <w:color w:val="000000" w:themeColor="text1"/>
              </w:rPr>
            </w:pPr>
            <w:r>
              <w:rPr>
                <w:rFonts w:hint="eastAsia"/>
              </w:rPr>
              <w:t>String</w:t>
            </w:r>
          </w:p>
        </w:tc>
        <w:tc>
          <w:tcPr>
            <w:tcW w:w="4820" w:type="dxa"/>
            <w:tcBorders>
              <w:top w:val="single" w:sz="4" w:space="0" w:color="auto"/>
              <w:left w:val="single" w:sz="4" w:space="0" w:color="auto"/>
              <w:bottom w:val="single" w:sz="4" w:space="0" w:color="auto"/>
              <w:right w:val="single" w:sz="4" w:space="0" w:color="auto"/>
            </w:tcBorders>
            <w:vAlign w:val="center"/>
          </w:tcPr>
          <w:p w:rsidR="00C90681" w:rsidRDefault="00C90681" w:rsidP="006507B5">
            <w:pPr>
              <w:spacing w:line="312" w:lineRule="exact"/>
              <w:ind w:right="-20"/>
              <w:jc w:val="both"/>
            </w:pPr>
            <w:r>
              <w:rPr>
                <w:rFonts w:hint="eastAsia"/>
              </w:rPr>
              <w:t>绑卡类型，非法忽略，不参与签名。</w:t>
            </w:r>
          </w:p>
          <w:p w:rsidR="00C90681" w:rsidRDefault="00C90681" w:rsidP="006507B5">
            <w:pPr>
              <w:spacing w:line="312" w:lineRule="exact"/>
              <w:ind w:right="-20"/>
              <w:jc w:val="both"/>
            </w:pPr>
            <w:r>
              <w:rPr>
                <w:rFonts w:hint="eastAsia"/>
              </w:rPr>
              <w:t>0</w:t>
            </w:r>
            <w:r>
              <w:rPr>
                <w:rFonts w:hint="eastAsia"/>
              </w:rPr>
              <w:t>：信用卡，缺省</w:t>
            </w:r>
          </w:p>
          <w:p w:rsidR="00C90681" w:rsidRDefault="00C90681" w:rsidP="00B617B0">
            <w:pPr>
              <w:spacing w:line="312" w:lineRule="exact"/>
              <w:ind w:right="-20"/>
              <w:jc w:val="both"/>
            </w:pPr>
            <w:r>
              <w:rPr>
                <w:rFonts w:hint="eastAsia"/>
              </w:rPr>
              <w:t>1</w:t>
            </w:r>
            <w:r>
              <w:rPr>
                <w:rFonts w:hint="eastAsia"/>
              </w:rPr>
              <w:t>：借记卡</w:t>
            </w:r>
          </w:p>
          <w:p w:rsidR="00241049" w:rsidRPr="00246E3B" w:rsidRDefault="00241049" w:rsidP="00B617B0">
            <w:pPr>
              <w:spacing w:line="312" w:lineRule="exact"/>
              <w:ind w:right="-20"/>
              <w:jc w:val="both"/>
              <w:rPr>
                <w:color w:val="000000" w:themeColor="text1"/>
              </w:rPr>
            </w:pPr>
            <w:r>
              <w:rPr>
                <w:rFonts w:hint="eastAsia"/>
              </w:rPr>
              <w:t>99</w:t>
            </w:r>
            <w:r>
              <w:rPr>
                <w:rFonts w:hint="eastAsia"/>
              </w:rPr>
              <w:t>：全部</w:t>
            </w:r>
          </w:p>
        </w:tc>
        <w:tc>
          <w:tcPr>
            <w:tcW w:w="709" w:type="dxa"/>
            <w:tcBorders>
              <w:top w:val="single" w:sz="4" w:space="0" w:color="000000"/>
              <w:left w:val="single" w:sz="4" w:space="0" w:color="auto"/>
              <w:bottom w:val="single" w:sz="4" w:space="0" w:color="000000"/>
              <w:right w:val="single" w:sz="4" w:space="0" w:color="000000"/>
            </w:tcBorders>
            <w:vAlign w:val="center"/>
          </w:tcPr>
          <w:p w:rsidR="00C90681" w:rsidRDefault="00C90681" w:rsidP="00B617B0">
            <w:pPr>
              <w:jc w:val="both"/>
            </w:pPr>
            <w:r>
              <w:rPr>
                <w:rFonts w:hint="eastAsia"/>
              </w:rPr>
              <w:t>可选</w:t>
            </w:r>
          </w:p>
        </w:tc>
      </w:tr>
      <w:tr w:rsidR="00E13432" w:rsidRPr="00270E48" w:rsidTr="00C90681">
        <w:trPr>
          <w:trHeight w:val="946"/>
        </w:trPr>
        <w:tc>
          <w:tcPr>
            <w:tcW w:w="1585" w:type="dxa"/>
            <w:tcBorders>
              <w:top w:val="single" w:sz="4" w:space="0" w:color="000000"/>
              <w:left w:val="single" w:sz="4" w:space="0" w:color="000000"/>
              <w:bottom w:val="single" w:sz="4" w:space="0" w:color="000000"/>
              <w:right w:val="single" w:sz="4" w:space="0" w:color="000000"/>
            </w:tcBorders>
            <w:vAlign w:val="center"/>
          </w:tcPr>
          <w:p w:rsidR="00E13432" w:rsidRDefault="00E13432" w:rsidP="00B617B0">
            <w:pPr>
              <w:ind w:right="-20"/>
              <w:jc w:val="both"/>
            </w:pPr>
            <w:r>
              <w:rPr>
                <w:rFonts w:hint="eastAsia"/>
              </w:rPr>
              <w:t>rsaIndex</w:t>
            </w:r>
          </w:p>
        </w:tc>
        <w:tc>
          <w:tcPr>
            <w:tcW w:w="1134" w:type="dxa"/>
            <w:tcBorders>
              <w:top w:val="single" w:sz="4" w:space="0" w:color="000000"/>
              <w:left w:val="single" w:sz="4" w:space="0" w:color="000000"/>
              <w:bottom w:val="single" w:sz="4" w:space="0" w:color="000000"/>
              <w:right w:val="single" w:sz="4" w:space="0" w:color="auto"/>
            </w:tcBorders>
            <w:vAlign w:val="center"/>
          </w:tcPr>
          <w:p w:rsidR="00E13432" w:rsidRDefault="00E13432" w:rsidP="00B617B0">
            <w:pPr>
              <w:ind w:right="-20"/>
              <w:jc w:val="both"/>
            </w:pPr>
            <w:r>
              <w:rPr>
                <w:rFonts w:hint="eastAsia"/>
              </w:rPr>
              <w:t>String</w:t>
            </w:r>
          </w:p>
        </w:tc>
        <w:tc>
          <w:tcPr>
            <w:tcW w:w="4820" w:type="dxa"/>
            <w:tcBorders>
              <w:top w:val="single" w:sz="4" w:space="0" w:color="auto"/>
              <w:left w:val="single" w:sz="4" w:space="0" w:color="auto"/>
              <w:bottom w:val="single" w:sz="4" w:space="0" w:color="auto"/>
              <w:right w:val="single" w:sz="4" w:space="0" w:color="auto"/>
            </w:tcBorders>
            <w:vAlign w:val="center"/>
          </w:tcPr>
          <w:p w:rsidR="00E13432" w:rsidRDefault="00E13432" w:rsidP="006507B5">
            <w:pPr>
              <w:spacing w:line="312" w:lineRule="exact"/>
              <w:ind w:right="-20"/>
              <w:jc w:val="both"/>
            </w:pPr>
            <w:r>
              <w:rPr>
                <w:rFonts w:hint="eastAsia"/>
              </w:rPr>
              <w:t>用于加密的</w:t>
            </w:r>
            <w:r>
              <w:rPr>
                <w:rFonts w:hint="eastAsia"/>
              </w:rPr>
              <w:t>rsa</w:t>
            </w:r>
            <w:r>
              <w:rPr>
                <w:rFonts w:hint="eastAsia"/>
              </w:rPr>
              <w:t>公钥的索引，缺省为</w:t>
            </w:r>
            <w:r>
              <w:rPr>
                <w:rFonts w:hint="eastAsia"/>
              </w:rPr>
              <w:t>0</w:t>
            </w:r>
            <w:r>
              <w:rPr>
                <w:rFonts w:hint="eastAsia"/>
              </w:rPr>
              <w:t>，为默认</w:t>
            </w:r>
            <w:r>
              <w:rPr>
                <w:rFonts w:hint="eastAsia"/>
              </w:rPr>
              <w:t>rsa</w:t>
            </w:r>
            <w:r>
              <w:rPr>
                <w:rFonts w:hint="eastAsia"/>
              </w:rPr>
              <w:t>钥匙对</w:t>
            </w:r>
            <w:r w:rsidR="00620F6D">
              <w:rPr>
                <w:rFonts w:hint="eastAsia"/>
              </w:rPr>
              <w:t>，默认算法</w:t>
            </w:r>
            <w:r>
              <w:rPr>
                <w:rFonts w:hint="eastAsia"/>
              </w:rPr>
              <w:t>。新版本建议启用</w:t>
            </w:r>
            <w:r>
              <w:rPr>
                <w:rFonts w:hint="eastAsia"/>
              </w:rPr>
              <w:t>1</w:t>
            </w:r>
            <w:r>
              <w:rPr>
                <w:rFonts w:hint="eastAsia"/>
              </w:rPr>
              <w:t>，为</w:t>
            </w:r>
            <w:r>
              <w:rPr>
                <w:rFonts w:hint="eastAsia"/>
              </w:rPr>
              <w:t>2048rsa</w:t>
            </w:r>
            <w:r>
              <w:rPr>
                <w:rFonts w:hint="eastAsia"/>
              </w:rPr>
              <w:t>钥匙对</w:t>
            </w:r>
            <w:r w:rsidR="00620F6D">
              <w:rPr>
                <w:rFonts w:hint="eastAsia"/>
              </w:rPr>
              <w:t>，算法为</w:t>
            </w:r>
            <w:r w:rsidR="00620F6D">
              <w:rPr>
                <w:rFonts w:hint="eastAsia"/>
              </w:rPr>
              <w:t>RSA</w:t>
            </w:r>
            <w:r>
              <w:rPr>
                <w:rFonts w:hint="eastAsia"/>
              </w:rPr>
              <w:t>。</w:t>
            </w:r>
            <w:r w:rsidR="006B439E">
              <w:rPr>
                <w:rFonts w:hint="eastAsia"/>
              </w:rPr>
              <w:t>下同。</w:t>
            </w:r>
          </w:p>
          <w:p w:rsidR="00E13432" w:rsidRDefault="00E13432" w:rsidP="006507B5">
            <w:pPr>
              <w:spacing w:line="312" w:lineRule="exact"/>
              <w:ind w:right="-20"/>
              <w:jc w:val="both"/>
            </w:pPr>
            <w:r>
              <w:rPr>
                <w:rFonts w:hint="eastAsia"/>
              </w:rPr>
              <w:t>本字段固定不参与签名。</w:t>
            </w:r>
          </w:p>
        </w:tc>
        <w:tc>
          <w:tcPr>
            <w:tcW w:w="709" w:type="dxa"/>
            <w:tcBorders>
              <w:top w:val="single" w:sz="4" w:space="0" w:color="000000"/>
              <w:left w:val="single" w:sz="4" w:space="0" w:color="auto"/>
              <w:bottom w:val="single" w:sz="4" w:space="0" w:color="000000"/>
              <w:right w:val="single" w:sz="4" w:space="0" w:color="000000"/>
            </w:tcBorders>
            <w:vAlign w:val="center"/>
          </w:tcPr>
          <w:p w:rsidR="00E13432" w:rsidRDefault="00E13432" w:rsidP="00B617B0">
            <w:pPr>
              <w:jc w:val="both"/>
            </w:pPr>
            <w:r>
              <w:rPr>
                <w:rFonts w:hint="eastAsia"/>
              </w:rPr>
              <w:t>可选</w:t>
            </w:r>
          </w:p>
        </w:tc>
      </w:tr>
      <w:tr w:rsidR="00D92BFF" w:rsidRPr="00270E48" w:rsidTr="00B518DB">
        <w:trPr>
          <w:trHeight w:val="1311"/>
        </w:trPr>
        <w:tc>
          <w:tcPr>
            <w:tcW w:w="1585" w:type="dxa"/>
            <w:tcBorders>
              <w:top w:val="single" w:sz="4" w:space="0" w:color="000000"/>
              <w:left w:val="single" w:sz="4" w:space="0" w:color="000000"/>
              <w:bottom w:val="single" w:sz="4" w:space="0" w:color="000000"/>
              <w:right w:val="single" w:sz="4" w:space="0" w:color="000000"/>
            </w:tcBorders>
            <w:vAlign w:val="center"/>
          </w:tcPr>
          <w:p w:rsidR="00D92BFF" w:rsidRPr="00246E3B" w:rsidRDefault="00D92BFF" w:rsidP="00B617B0">
            <w:pPr>
              <w:ind w:right="-20"/>
              <w:jc w:val="both"/>
              <w:rPr>
                <w:color w:val="000000" w:themeColor="text1"/>
              </w:rPr>
            </w:pPr>
            <w:r>
              <w:rPr>
                <w:rFonts w:hint="eastAsia"/>
              </w:rPr>
              <w:t>aesKey</w:t>
            </w:r>
          </w:p>
        </w:tc>
        <w:tc>
          <w:tcPr>
            <w:tcW w:w="1134" w:type="dxa"/>
            <w:tcBorders>
              <w:top w:val="single" w:sz="4" w:space="0" w:color="000000"/>
              <w:left w:val="single" w:sz="4" w:space="0" w:color="000000"/>
              <w:bottom w:val="single" w:sz="4" w:space="0" w:color="000000"/>
              <w:right w:val="single" w:sz="4" w:space="0" w:color="auto"/>
            </w:tcBorders>
            <w:vAlign w:val="center"/>
          </w:tcPr>
          <w:p w:rsidR="00D92BFF" w:rsidRPr="00246E3B" w:rsidRDefault="00D92BFF" w:rsidP="00B617B0">
            <w:pPr>
              <w:ind w:right="-20"/>
              <w:jc w:val="both"/>
              <w:rPr>
                <w:color w:val="000000" w:themeColor="text1"/>
              </w:rPr>
            </w:pPr>
            <w:r>
              <w:rPr>
                <w:rFonts w:hint="eastAsia"/>
              </w:rPr>
              <w:t>String</w:t>
            </w:r>
          </w:p>
        </w:tc>
        <w:tc>
          <w:tcPr>
            <w:tcW w:w="4820" w:type="dxa"/>
            <w:tcBorders>
              <w:top w:val="single" w:sz="4" w:space="0" w:color="auto"/>
              <w:left w:val="single" w:sz="4" w:space="0" w:color="auto"/>
              <w:bottom w:val="single" w:sz="4" w:space="0" w:color="auto"/>
              <w:right w:val="single" w:sz="4" w:space="0" w:color="auto"/>
            </w:tcBorders>
            <w:vAlign w:val="center"/>
          </w:tcPr>
          <w:p w:rsidR="00D92BFF" w:rsidRDefault="00D92BFF" w:rsidP="00280C55">
            <w:pPr>
              <w:spacing w:line="312" w:lineRule="exact"/>
              <w:ind w:right="-20"/>
              <w:jc w:val="both"/>
            </w:pPr>
            <w:r>
              <w:rPr>
                <w:rFonts w:hint="eastAsia"/>
              </w:rPr>
              <w:t>16</w:t>
            </w:r>
            <w:r>
              <w:rPr>
                <w:rFonts w:hint="eastAsia"/>
              </w:rPr>
              <w:t>位</w:t>
            </w:r>
            <w:r>
              <w:rPr>
                <w:rFonts w:hint="eastAsia"/>
              </w:rPr>
              <w:t>aes</w:t>
            </w:r>
            <w:r>
              <w:rPr>
                <w:rFonts w:hint="eastAsia"/>
              </w:rPr>
              <w:t>密钥，采用</w:t>
            </w:r>
            <w:r>
              <w:rPr>
                <w:rFonts w:hint="eastAsia"/>
              </w:rPr>
              <w:t>rsa</w:t>
            </w:r>
            <w:r w:rsidR="00542854">
              <w:rPr>
                <w:rFonts w:hint="eastAsia"/>
              </w:rPr>
              <w:t>公钥</w:t>
            </w:r>
            <w:r w:rsidR="00C86820">
              <w:rPr>
                <w:rFonts w:hint="eastAsia"/>
              </w:rPr>
              <w:t>加密，非法忽略。</w:t>
            </w:r>
          </w:p>
          <w:p w:rsidR="00D92BFF" w:rsidRDefault="00D92BFF" w:rsidP="00280C55">
            <w:pPr>
              <w:spacing w:line="312" w:lineRule="exact"/>
              <w:ind w:right="-20"/>
              <w:jc w:val="both"/>
            </w:pPr>
            <w:r>
              <w:t>I</w:t>
            </w:r>
            <w:r>
              <w:rPr>
                <w:rFonts w:hint="eastAsia"/>
              </w:rPr>
              <w:t>ndex-AES-key(16)</w:t>
            </w:r>
            <w:r>
              <w:rPr>
                <w:rFonts w:hint="eastAsia"/>
              </w:rPr>
              <w:t>：该格式下，采用</w:t>
            </w:r>
            <w:r>
              <w:rPr>
                <w:rFonts w:hint="eastAsia"/>
              </w:rPr>
              <w:t>CBC</w:t>
            </w:r>
            <w:r>
              <w:rPr>
                <w:rFonts w:hint="eastAsia"/>
              </w:rPr>
              <w:t>方式加密。</w:t>
            </w:r>
          </w:p>
          <w:p w:rsidR="00D92BFF" w:rsidRDefault="00D92BFF" w:rsidP="00B617B0">
            <w:pPr>
              <w:spacing w:line="312" w:lineRule="exact"/>
              <w:ind w:right="-20"/>
              <w:jc w:val="both"/>
            </w:pPr>
            <w:r>
              <w:rPr>
                <w:rFonts w:hint="eastAsia"/>
              </w:rPr>
              <w:t>注：</w:t>
            </w:r>
            <w:r>
              <w:rPr>
                <w:rFonts w:hint="eastAsia"/>
              </w:rPr>
              <w:t>index</w:t>
            </w:r>
            <w:r>
              <w:rPr>
                <w:rFonts w:hint="eastAsia"/>
              </w:rPr>
              <w:t>为整数，目前无意义。</w:t>
            </w:r>
          </w:p>
          <w:p w:rsidR="00D92BFF" w:rsidRDefault="00D92BFF" w:rsidP="00B617B0">
            <w:pPr>
              <w:spacing w:line="312" w:lineRule="exact"/>
              <w:ind w:right="-20"/>
              <w:jc w:val="both"/>
            </w:pPr>
            <w:r>
              <w:rPr>
                <w:rFonts w:hint="eastAsia"/>
              </w:rPr>
              <w:t>注：输入的</w:t>
            </w:r>
            <w:r>
              <w:rPr>
                <w:rFonts w:hint="eastAsia"/>
              </w:rPr>
              <w:t>key</w:t>
            </w:r>
            <w:r>
              <w:rPr>
                <w:rFonts w:hint="eastAsia"/>
              </w:rPr>
              <w:t>必须为该格式</w:t>
            </w:r>
            <w:r w:rsidR="00C86820">
              <w:rPr>
                <w:rFonts w:hint="eastAsia"/>
              </w:rPr>
              <w:t>，否则非法</w:t>
            </w:r>
            <w:r>
              <w:rPr>
                <w:rFonts w:hint="eastAsia"/>
              </w:rPr>
              <w:t>。不输入情况下，服务器采用</w:t>
            </w:r>
            <w:r>
              <w:rPr>
                <w:rFonts w:hint="eastAsia"/>
              </w:rPr>
              <w:t>ECB</w:t>
            </w:r>
            <w:r>
              <w:rPr>
                <w:rFonts w:hint="eastAsia"/>
              </w:rPr>
              <w:t>加密。</w:t>
            </w:r>
          </w:p>
          <w:p w:rsidR="009006DD" w:rsidRDefault="009006DD" w:rsidP="00B617B0">
            <w:pPr>
              <w:spacing w:line="312" w:lineRule="exact"/>
              <w:ind w:right="-20"/>
              <w:jc w:val="both"/>
            </w:pPr>
            <w:r>
              <w:rPr>
                <w:rFonts w:hint="eastAsia"/>
              </w:rPr>
              <w:t>注：不参与签名。</w:t>
            </w:r>
          </w:p>
          <w:p w:rsidR="00A03F67" w:rsidRPr="00246E3B" w:rsidRDefault="00A03F67" w:rsidP="00B617B0">
            <w:pPr>
              <w:spacing w:line="312" w:lineRule="exact"/>
              <w:ind w:right="-20"/>
              <w:jc w:val="both"/>
              <w:rPr>
                <w:color w:val="000000" w:themeColor="text1"/>
              </w:rPr>
            </w:pPr>
            <w:r>
              <w:rPr>
                <w:rFonts w:hint="eastAsia"/>
              </w:rPr>
              <w:t>住：如果</w:t>
            </w:r>
            <w:r>
              <w:rPr>
                <w:rFonts w:hint="eastAsia"/>
              </w:rPr>
              <w:t>url</w:t>
            </w:r>
            <w:r>
              <w:rPr>
                <w:rFonts w:hint="eastAsia"/>
              </w:rPr>
              <w:t>带有</w:t>
            </w:r>
            <w:r>
              <w:rPr>
                <w:rFonts w:hint="eastAsia"/>
              </w:rPr>
              <w:t>enHanced=yes</w:t>
            </w:r>
            <w:r>
              <w:rPr>
                <w:rFonts w:hint="eastAsia"/>
              </w:rPr>
              <w:t>参数，则该字段必须输入，而且为该格式，本接口涉及的</w:t>
            </w:r>
            <w:r>
              <w:rPr>
                <w:rFonts w:hint="eastAsia"/>
              </w:rPr>
              <w:t>aes</w:t>
            </w:r>
            <w:r>
              <w:rPr>
                <w:rFonts w:hint="eastAsia"/>
              </w:rPr>
              <w:t>加密、解密也为</w:t>
            </w:r>
            <w:r>
              <w:rPr>
                <w:rFonts w:hint="eastAsia"/>
              </w:rPr>
              <w:t>CBC</w:t>
            </w:r>
            <w:r>
              <w:rPr>
                <w:rFonts w:hint="eastAsia"/>
              </w:rPr>
              <w:t>方式。</w:t>
            </w:r>
          </w:p>
        </w:tc>
        <w:tc>
          <w:tcPr>
            <w:tcW w:w="709" w:type="dxa"/>
            <w:tcBorders>
              <w:top w:val="single" w:sz="4" w:space="0" w:color="000000"/>
              <w:left w:val="single" w:sz="4" w:space="0" w:color="auto"/>
              <w:bottom w:val="single" w:sz="4" w:space="0" w:color="000000"/>
              <w:right w:val="single" w:sz="4" w:space="0" w:color="000000"/>
            </w:tcBorders>
            <w:vAlign w:val="center"/>
          </w:tcPr>
          <w:p w:rsidR="00D92BFF" w:rsidRDefault="00D92BFF" w:rsidP="00B617B0">
            <w:pPr>
              <w:jc w:val="both"/>
            </w:pPr>
            <w:r>
              <w:rPr>
                <w:rFonts w:hint="eastAsia"/>
              </w:rPr>
              <w:t>可选</w:t>
            </w:r>
          </w:p>
        </w:tc>
      </w:tr>
      <w:tr w:rsidR="00C07C4B" w:rsidRPr="00270E48" w:rsidTr="00041B40">
        <w:trPr>
          <w:trHeight w:val="1115"/>
        </w:trPr>
        <w:tc>
          <w:tcPr>
            <w:tcW w:w="1585" w:type="dxa"/>
            <w:tcBorders>
              <w:top w:val="single" w:sz="4" w:space="0" w:color="000000"/>
              <w:left w:val="single" w:sz="4" w:space="0" w:color="000000"/>
              <w:bottom w:val="single" w:sz="4" w:space="0" w:color="000000"/>
              <w:right w:val="single" w:sz="4" w:space="0" w:color="000000"/>
            </w:tcBorders>
            <w:vAlign w:val="center"/>
          </w:tcPr>
          <w:p w:rsidR="00C07C4B" w:rsidRPr="00246E3B" w:rsidRDefault="00C07C4B" w:rsidP="00B617B0">
            <w:pPr>
              <w:ind w:right="-20"/>
              <w:jc w:val="both"/>
              <w:rPr>
                <w:color w:val="000000" w:themeColor="text1"/>
              </w:rPr>
            </w:pPr>
            <w:r>
              <w:rPr>
                <w:rFonts w:hint="eastAsia"/>
                <w:color w:val="000000" w:themeColor="text1"/>
              </w:rPr>
              <w:t>allChannel</w:t>
            </w:r>
          </w:p>
        </w:tc>
        <w:tc>
          <w:tcPr>
            <w:tcW w:w="1134" w:type="dxa"/>
            <w:tcBorders>
              <w:top w:val="single" w:sz="4" w:space="0" w:color="000000"/>
              <w:left w:val="single" w:sz="4" w:space="0" w:color="000000"/>
              <w:bottom w:val="single" w:sz="4" w:space="0" w:color="000000"/>
              <w:right w:val="single" w:sz="4" w:space="0" w:color="auto"/>
            </w:tcBorders>
            <w:vAlign w:val="center"/>
          </w:tcPr>
          <w:p w:rsidR="00C07C4B" w:rsidRPr="00246E3B" w:rsidRDefault="00041B40" w:rsidP="00B617B0">
            <w:pPr>
              <w:ind w:right="-20"/>
              <w:jc w:val="both"/>
              <w:rPr>
                <w:color w:val="000000" w:themeColor="text1"/>
              </w:rPr>
            </w:pPr>
            <w:r>
              <w:rPr>
                <w:rFonts w:hint="eastAsia"/>
                <w:color w:val="000000" w:themeColor="text1"/>
              </w:rPr>
              <w:t>String</w:t>
            </w:r>
          </w:p>
        </w:tc>
        <w:tc>
          <w:tcPr>
            <w:tcW w:w="4820" w:type="dxa"/>
            <w:tcBorders>
              <w:top w:val="single" w:sz="4" w:space="0" w:color="auto"/>
              <w:left w:val="single" w:sz="4" w:space="0" w:color="auto"/>
              <w:bottom w:val="single" w:sz="4" w:space="0" w:color="auto"/>
              <w:right w:val="single" w:sz="4" w:space="0" w:color="auto"/>
            </w:tcBorders>
            <w:vAlign w:val="center"/>
          </w:tcPr>
          <w:p w:rsidR="00041B40" w:rsidRDefault="00041B40" w:rsidP="00041B40">
            <w:pPr>
              <w:spacing w:line="312" w:lineRule="exact"/>
              <w:ind w:right="-20"/>
              <w:jc w:val="both"/>
            </w:pPr>
            <w:r>
              <w:rPr>
                <w:rFonts w:hint="eastAsia"/>
              </w:rPr>
              <w:t>是否获取所有渠道的绑卡信息，缺省为</w:t>
            </w:r>
            <w:r>
              <w:rPr>
                <w:rFonts w:hint="eastAsia"/>
              </w:rPr>
              <w:t>0</w:t>
            </w:r>
            <w:r>
              <w:rPr>
                <w:rFonts w:hint="eastAsia"/>
              </w:rPr>
              <w:t>，取值：</w:t>
            </w:r>
          </w:p>
          <w:p w:rsidR="00041B40" w:rsidRDefault="00041B40" w:rsidP="00041B40">
            <w:pPr>
              <w:spacing w:line="312" w:lineRule="exact"/>
              <w:ind w:right="-20"/>
              <w:jc w:val="both"/>
            </w:pPr>
            <w:r>
              <w:rPr>
                <w:rFonts w:hint="eastAsia"/>
              </w:rPr>
              <w:t>0</w:t>
            </w:r>
            <w:r>
              <w:rPr>
                <w:rFonts w:hint="eastAsia"/>
              </w:rPr>
              <w:t>：否，只返回</w:t>
            </w:r>
            <w:r>
              <w:rPr>
                <w:rFonts w:hint="eastAsia"/>
              </w:rPr>
              <w:t>YeePay</w:t>
            </w:r>
            <w:r>
              <w:rPr>
                <w:rFonts w:hint="eastAsia"/>
              </w:rPr>
              <w:t>的绑卡信息。</w:t>
            </w:r>
          </w:p>
          <w:p w:rsidR="00C07C4B" w:rsidRDefault="00041B40" w:rsidP="00041B40">
            <w:pPr>
              <w:spacing w:line="312" w:lineRule="exact"/>
              <w:ind w:right="-20"/>
              <w:jc w:val="both"/>
            </w:pPr>
            <w:r>
              <w:rPr>
                <w:rFonts w:hint="eastAsia"/>
              </w:rPr>
              <w:t>1</w:t>
            </w:r>
            <w:r>
              <w:rPr>
                <w:rFonts w:hint="eastAsia"/>
              </w:rPr>
              <w:t>：</w:t>
            </w:r>
            <w:r>
              <w:rPr>
                <w:rFonts w:hint="eastAsia"/>
              </w:rPr>
              <w:t>yes</w:t>
            </w:r>
            <w:r>
              <w:rPr>
                <w:rFonts w:hint="eastAsia"/>
              </w:rPr>
              <w:t>，返回所有渠道的绑卡信息。</w:t>
            </w:r>
          </w:p>
          <w:p w:rsidR="00921BCF" w:rsidRPr="00246E3B" w:rsidRDefault="00921BCF" w:rsidP="00041B40">
            <w:pPr>
              <w:spacing w:line="312" w:lineRule="exact"/>
              <w:ind w:right="-20"/>
              <w:jc w:val="both"/>
              <w:rPr>
                <w:color w:val="000000" w:themeColor="text1"/>
              </w:rPr>
            </w:pPr>
            <w:r>
              <w:rPr>
                <w:rFonts w:hint="eastAsia"/>
              </w:rPr>
              <w:t>注：内部参数，固定不参与签名。</w:t>
            </w:r>
          </w:p>
        </w:tc>
        <w:tc>
          <w:tcPr>
            <w:tcW w:w="709" w:type="dxa"/>
            <w:tcBorders>
              <w:top w:val="single" w:sz="4" w:space="0" w:color="000000"/>
              <w:left w:val="single" w:sz="4" w:space="0" w:color="auto"/>
              <w:bottom w:val="single" w:sz="4" w:space="0" w:color="000000"/>
              <w:right w:val="single" w:sz="4" w:space="0" w:color="000000"/>
            </w:tcBorders>
            <w:vAlign w:val="center"/>
          </w:tcPr>
          <w:p w:rsidR="00C07C4B" w:rsidRDefault="0019151C" w:rsidP="00B617B0">
            <w:pPr>
              <w:jc w:val="both"/>
            </w:pPr>
            <w:r>
              <w:rPr>
                <w:rFonts w:hint="eastAsia"/>
              </w:rPr>
              <w:t>可选</w:t>
            </w:r>
          </w:p>
        </w:tc>
      </w:tr>
      <w:tr w:rsidR="00EF6245" w:rsidRPr="00270E48" w:rsidTr="00B518DB">
        <w:tc>
          <w:tcPr>
            <w:tcW w:w="1585" w:type="dxa"/>
            <w:tcBorders>
              <w:top w:val="single" w:sz="4" w:space="0" w:color="000000"/>
              <w:left w:val="single" w:sz="4" w:space="0" w:color="000000"/>
              <w:bottom w:val="single" w:sz="4" w:space="0" w:color="000000"/>
              <w:right w:val="single" w:sz="4" w:space="0" w:color="000000"/>
            </w:tcBorders>
            <w:vAlign w:val="center"/>
          </w:tcPr>
          <w:p w:rsidR="00EF6245" w:rsidRPr="00246E3B" w:rsidRDefault="00EF6245" w:rsidP="00B617B0">
            <w:pPr>
              <w:ind w:right="-20"/>
              <w:jc w:val="both"/>
              <w:rPr>
                <w:color w:val="000000" w:themeColor="text1"/>
              </w:rPr>
            </w:pPr>
            <w:r>
              <w:rPr>
                <w:rFonts w:hint="eastAsia"/>
                <w:color w:val="000000" w:themeColor="text1"/>
              </w:rPr>
              <w:t>langType</w:t>
            </w:r>
          </w:p>
        </w:tc>
        <w:tc>
          <w:tcPr>
            <w:tcW w:w="1134" w:type="dxa"/>
            <w:tcBorders>
              <w:top w:val="single" w:sz="4" w:space="0" w:color="000000"/>
              <w:left w:val="single" w:sz="4" w:space="0" w:color="000000"/>
              <w:bottom w:val="single" w:sz="4" w:space="0" w:color="000000"/>
              <w:right w:val="single" w:sz="4" w:space="0" w:color="auto"/>
            </w:tcBorders>
            <w:vAlign w:val="center"/>
          </w:tcPr>
          <w:p w:rsidR="00EF6245" w:rsidRPr="00246E3B" w:rsidRDefault="00EF6245" w:rsidP="00B617B0">
            <w:pPr>
              <w:ind w:right="-20"/>
              <w:jc w:val="both"/>
              <w:rPr>
                <w:color w:val="000000" w:themeColor="text1"/>
              </w:rPr>
            </w:pPr>
            <w:r>
              <w:rPr>
                <w:rFonts w:hint="eastAsia"/>
                <w:color w:val="000000" w:themeColor="text1"/>
              </w:rPr>
              <w:t>String</w:t>
            </w:r>
          </w:p>
        </w:tc>
        <w:tc>
          <w:tcPr>
            <w:tcW w:w="4820" w:type="dxa"/>
            <w:tcBorders>
              <w:top w:val="single" w:sz="4" w:space="0" w:color="auto"/>
              <w:left w:val="single" w:sz="4" w:space="0" w:color="auto"/>
              <w:bottom w:val="single" w:sz="4" w:space="0" w:color="auto"/>
              <w:right w:val="single" w:sz="4" w:space="0" w:color="auto"/>
            </w:tcBorders>
            <w:vAlign w:val="center"/>
          </w:tcPr>
          <w:p w:rsidR="00EF6245" w:rsidRDefault="00EF6245" w:rsidP="00B617B0">
            <w:pPr>
              <w:spacing w:line="312" w:lineRule="exact"/>
              <w:ind w:right="-20"/>
              <w:jc w:val="both"/>
              <w:rPr>
                <w:color w:val="000000" w:themeColor="text1"/>
              </w:rPr>
            </w:pPr>
            <w:r>
              <w:rPr>
                <w:rFonts w:hint="eastAsia"/>
                <w:color w:val="000000" w:themeColor="text1"/>
              </w:rPr>
              <w:t>语言种类，</w:t>
            </w:r>
            <w:r>
              <w:rPr>
                <w:rFonts w:hint="eastAsia"/>
                <w:color w:val="000000" w:themeColor="text1"/>
              </w:rPr>
              <w:t>sdk</w:t>
            </w:r>
            <w:r>
              <w:rPr>
                <w:rFonts w:hint="eastAsia"/>
                <w:color w:val="000000" w:themeColor="text1"/>
              </w:rPr>
              <w:t>获取终端上系统语言种类上传，取值统一如下：</w:t>
            </w:r>
          </w:p>
          <w:p w:rsidR="00762D75" w:rsidRPr="00762D75" w:rsidRDefault="00762D75" w:rsidP="00762D75">
            <w:pPr>
              <w:spacing w:line="312" w:lineRule="exact"/>
              <w:ind w:right="-20"/>
              <w:jc w:val="both"/>
              <w:rPr>
                <w:color w:val="000000" w:themeColor="text1"/>
              </w:rPr>
            </w:pPr>
            <w:r w:rsidRPr="00762D75">
              <w:rPr>
                <w:color w:val="000000" w:themeColor="text1"/>
              </w:rPr>
              <w:t>zh_hk</w:t>
            </w:r>
          </w:p>
          <w:p w:rsidR="00762D75" w:rsidRPr="00762D75" w:rsidRDefault="00762D75" w:rsidP="00762D75">
            <w:pPr>
              <w:spacing w:line="312" w:lineRule="exact"/>
              <w:ind w:right="-20"/>
              <w:jc w:val="both"/>
              <w:rPr>
                <w:color w:val="000000" w:themeColor="text1"/>
              </w:rPr>
            </w:pPr>
            <w:r w:rsidRPr="00762D75">
              <w:rPr>
                <w:color w:val="000000" w:themeColor="text1"/>
              </w:rPr>
              <w:t>zh_cn</w:t>
            </w:r>
          </w:p>
          <w:p w:rsidR="00EF6245" w:rsidRDefault="00762D75" w:rsidP="00762D75">
            <w:pPr>
              <w:spacing w:line="312" w:lineRule="exact"/>
              <w:ind w:right="-20"/>
              <w:jc w:val="both"/>
              <w:rPr>
                <w:color w:val="000000" w:themeColor="text1"/>
              </w:rPr>
            </w:pPr>
            <w:r w:rsidRPr="00762D75">
              <w:rPr>
                <w:color w:val="000000" w:themeColor="text1"/>
              </w:rPr>
              <w:t>zh_tw</w:t>
            </w:r>
          </w:p>
          <w:p w:rsidR="00EF6245" w:rsidRDefault="00EF6245" w:rsidP="00B617B0">
            <w:pPr>
              <w:spacing w:line="312" w:lineRule="exact"/>
              <w:ind w:right="-20"/>
              <w:jc w:val="both"/>
              <w:rPr>
                <w:color w:val="000000" w:themeColor="text1"/>
              </w:rPr>
            </w:pPr>
            <w:r>
              <w:rPr>
                <w:rFonts w:hint="eastAsia"/>
                <w:color w:val="000000" w:themeColor="text1"/>
              </w:rPr>
              <w:lastRenderedPageBreak/>
              <w:t>其他待定义</w:t>
            </w:r>
          </w:p>
          <w:p w:rsidR="00EF6245" w:rsidRDefault="00EF6245" w:rsidP="00B617B0">
            <w:pPr>
              <w:spacing w:line="312" w:lineRule="exact"/>
              <w:ind w:right="-20"/>
              <w:jc w:val="both"/>
              <w:rPr>
                <w:color w:val="000000" w:themeColor="text1"/>
              </w:rPr>
            </w:pPr>
            <w:r>
              <w:rPr>
                <w:rFonts w:hint="eastAsia"/>
                <w:color w:val="000000" w:themeColor="text1"/>
              </w:rPr>
              <w:t>本字段不参与验签</w:t>
            </w:r>
          </w:p>
          <w:p w:rsidR="00EF6245" w:rsidRPr="00246E3B" w:rsidRDefault="00EF6245" w:rsidP="00B617B0">
            <w:pPr>
              <w:spacing w:line="312" w:lineRule="exact"/>
              <w:ind w:right="-20"/>
              <w:jc w:val="both"/>
              <w:rPr>
                <w:color w:val="000000" w:themeColor="text1"/>
              </w:rPr>
            </w:pPr>
            <w:r>
              <w:rPr>
                <w:rFonts w:hint="eastAsia"/>
                <w:color w:val="000000" w:themeColor="text1"/>
              </w:rPr>
              <w:t>注：暂时接口逻辑并不处理该字段</w:t>
            </w:r>
          </w:p>
        </w:tc>
        <w:tc>
          <w:tcPr>
            <w:tcW w:w="709" w:type="dxa"/>
            <w:tcBorders>
              <w:top w:val="single" w:sz="4" w:space="0" w:color="000000"/>
              <w:left w:val="single" w:sz="4" w:space="0" w:color="auto"/>
              <w:bottom w:val="single" w:sz="4" w:space="0" w:color="000000"/>
              <w:right w:val="single" w:sz="4" w:space="0" w:color="000000"/>
            </w:tcBorders>
            <w:vAlign w:val="center"/>
          </w:tcPr>
          <w:p w:rsidR="002F7638" w:rsidRDefault="002F7638" w:rsidP="00B617B0">
            <w:pPr>
              <w:jc w:val="both"/>
            </w:pPr>
          </w:p>
          <w:p w:rsidR="00EF6245" w:rsidRDefault="00EF6245" w:rsidP="00B617B0">
            <w:pPr>
              <w:jc w:val="both"/>
            </w:pPr>
            <w:r>
              <w:rPr>
                <w:rFonts w:hint="eastAsia"/>
              </w:rPr>
              <w:t>可选</w:t>
            </w:r>
          </w:p>
        </w:tc>
      </w:tr>
      <w:tr w:rsidR="002F7638" w:rsidRPr="00270E48" w:rsidTr="00B518DB">
        <w:tc>
          <w:tcPr>
            <w:tcW w:w="1585" w:type="dxa"/>
            <w:tcBorders>
              <w:top w:val="single" w:sz="4" w:space="0" w:color="000000"/>
              <w:left w:val="single" w:sz="4" w:space="0" w:color="000000"/>
              <w:bottom w:val="single" w:sz="4" w:space="0" w:color="000000"/>
              <w:right w:val="single" w:sz="4" w:space="0" w:color="000000"/>
            </w:tcBorders>
            <w:vAlign w:val="center"/>
          </w:tcPr>
          <w:p w:rsidR="002F7638" w:rsidRDefault="002F7638" w:rsidP="00B617B0">
            <w:pPr>
              <w:ind w:right="-20"/>
              <w:jc w:val="both"/>
              <w:rPr>
                <w:color w:val="000000" w:themeColor="text1"/>
              </w:rPr>
            </w:pPr>
          </w:p>
        </w:tc>
        <w:tc>
          <w:tcPr>
            <w:tcW w:w="1134" w:type="dxa"/>
            <w:tcBorders>
              <w:top w:val="single" w:sz="4" w:space="0" w:color="000000"/>
              <w:left w:val="single" w:sz="4" w:space="0" w:color="000000"/>
              <w:bottom w:val="single" w:sz="4" w:space="0" w:color="000000"/>
              <w:right w:val="single" w:sz="4" w:space="0" w:color="auto"/>
            </w:tcBorders>
            <w:vAlign w:val="center"/>
          </w:tcPr>
          <w:p w:rsidR="002F7638" w:rsidRDefault="002F7638" w:rsidP="00B617B0">
            <w:pPr>
              <w:ind w:right="-20"/>
              <w:jc w:val="both"/>
              <w:rPr>
                <w:color w:val="000000" w:themeColor="text1"/>
              </w:rPr>
            </w:pPr>
          </w:p>
        </w:tc>
        <w:tc>
          <w:tcPr>
            <w:tcW w:w="4820" w:type="dxa"/>
            <w:tcBorders>
              <w:top w:val="single" w:sz="4" w:space="0" w:color="auto"/>
              <w:left w:val="single" w:sz="4" w:space="0" w:color="auto"/>
              <w:bottom w:val="single" w:sz="4" w:space="0" w:color="auto"/>
              <w:right w:val="single" w:sz="4" w:space="0" w:color="auto"/>
            </w:tcBorders>
            <w:vAlign w:val="center"/>
          </w:tcPr>
          <w:p w:rsidR="002F7638" w:rsidRDefault="002F7638" w:rsidP="00B617B0">
            <w:pPr>
              <w:spacing w:line="312" w:lineRule="exact"/>
              <w:ind w:right="-20"/>
              <w:jc w:val="both"/>
              <w:rPr>
                <w:color w:val="000000" w:themeColor="text1"/>
              </w:rPr>
            </w:pPr>
          </w:p>
        </w:tc>
        <w:tc>
          <w:tcPr>
            <w:tcW w:w="709" w:type="dxa"/>
            <w:tcBorders>
              <w:top w:val="single" w:sz="4" w:space="0" w:color="000000"/>
              <w:left w:val="single" w:sz="4" w:space="0" w:color="auto"/>
              <w:bottom w:val="single" w:sz="4" w:space="0" w:color="000000"/>
              <w:right w:val="single" w:sz="4" w:space="0" w:color="000000"/>
            </w:tcBorders>
            <w:vAlign w:val="center"/>
          </w:tcPr>
          <w:p w:rsidR="002F7638" w:rsidRDefault="002F7638" w:rsidP="00B617B0">
            <w:pPr>
              <w:jc w:val="both"/>
            </w:pPr>
          </w:p>
        </w:tc>
      </w:tr>
      <w:tr w:rsidR="002F7638" w:rsidRPr="00270E48" w:rsidTr="00B518DB">
        <w:tc>
          <w:tcPr>
            <w:tcW w:w="1585" w:type="dxa"/>
            <w:tcBorders>
              <w:top w:val="single" w:sz="4" w:space="0" w:color="000000"/>
              <w:left w:val="single" w:sz="4" w:space="0" w:color="000000"/>
              <w:bottom w:val="single" w:sz="4" w:space="0" w:color="000000"/>
              <w:right w:val="single" w:sz="4" w:space="0" w:color="000000"/>
            </w:tcBorders>
            <w:vAlign w:val="center"/>
          </w:tcPr>
          <w:p w:rsidR="002F7638" w:rsidRDefault="002F7638" w:rsidP="00B617B0">
            <w:pPr>
              <w:ind w:right="-20"/>
              <w:jc w:val="both"/>
              <w:rPr>
                <w:color w:val="000000" w:themeColor="text1"/>
              </w:rPr>
            </w:pPr>
            <w:r>
              <w:rPr>
                <w:rFonts w:hint="eastAsia"/>
                <w:color w:val="000000" w:themeColor="text1"/>
              </w:rPr>
              <w:t>gftAmt</w:t>
            </w:r>
          </w:p>
        </w:tc>
        <w:tc>
          <w:tcPr>
            <w:tcW w:w="1134" w:type="dxa"/>
            <w:tcBorders>
              <w:top w:val="single" w:sz="4" w:space="0" w:color="000000"/>
              <w:left w:val="single" w:sz="4" w:space="0" w:color="000000"/>
              <w:bottom w:val="single" w:sz="4" w:space="0" w:color="000000"/>
              <w:right w:val="single" w:sz="4" w:space="0" w:color="auto"/>
            </w:tcBorders>
            <w:vAlign w:val="center"/>
          </w:tcPr>
          <w:p w:rsidR="002F7638" w:rsidRDefault="002F7638" w:rsidP="00B617B0">
            <w:pPr>
              <w:ind w:right="-20"/>
              <w:jc w:val="both"/>
              <w:rPr>
                <w:color w:val="000000" w:themeColor="text1"/>
              </w:rPr>
            </w:pPr>
            <w:r>
              <w:rPr>
                <w:color w:val="000000" w:themeColor="text1"/>
              </w:rPr>
              <w:t>L</w:t>
            </w:r>
            <w:r>
              <w:rPr>
                <w:rFonts w:hint="eastAsia"/>
                <w:color w:val="000000" w:themeColor="text1"/>
              </w:rPr>
              <w:t>ong</w:t>
            </w:r>
          </w:p>
        </w:tc>
        <w:tc>
          <w:tcPr>
            <w:tcW w:w="4820" w:type="dxa"/>
            <w:tcBorders>
              <w:top w:val="single" w:sz="4" w:space="0" w:color="auto"/>
              <w:left w:val="single" w:sz="4" w:space="0" w:color="auto"/>
              <w:bottom w:val="single" w:sz="4" w:space="0" w:color="auto"/>
              <w:right w:val="single" w:sz="4" w:space="0" w:color="auto"/>
            </w:tcBorders>
            <w:vAlign w:val="center"/>
          </w:tcPr>
          <w:p w:rsidR="002F7638" w:rsidRDefault="002F7638" w:rsidP="00B617B0">
            <w:pPr>
              <w:spacing w:line="312" w:lineRule="exact"/>
              <w:ind w:right="-20"/>
              <w:jc w:val="both"/>
              <w:rPr>
                <w:color w:val="000000" w:themeColor="text1"/>
              </w:rPr>
            </w:pPr>
            <w:r>
              <w:rPr>
                <w:rFonts w:hint="eastAsia"/>
                <w:color w:val="000000" w:themeColor="text1"/>
              </w:rPr>
              <w:t>赠送金额</w:t>
            </w:r>
          </w:p>
        </w:tc>
        <w:tc>
          <w:tcPr>
            <w:tcW w:w="709" w:type="dxa"/>
            <w:tcBorders>
              <w:top w:val="single" w:sz="4" w:space="0" w:color="000000"/>
              <w:left w:val="single" w:sz="4" w:space="0" w:color="auto"/>
              <w:bottom w:val="single" w:sz="4" w:space="0" w:color="000000"/>
              <w:right w:val="single" w:sz="4" w:space="0" w:color="000000"/>
            </w:tcBorders>
            <w:vAlign w:val="center"/>
          </w:tcPr>
          <w:p w:rsidR="002F7638" w:rsidRDefault="002F7638" w:rsidP="00B617B0">
            <w:pPr>
              <w:jc w:val="both"/>
            </w:pPr>
            <w:r>
              <w:rPr>
                <w:rFonts w:hint="eastAsia"/>
              </w:rPr>
              <w:t>可选</w:t>
            </w:r>
          </w:p>
        </w:tc>
      </w:tr>
      <w:tr w:rsidR="00736D68" w:rsidRPr="00270E48" w:rsidTr="00B518DB">
        <w:tc>
          <w:tcPr>
            <w:tcW w:w="1585" w:type="dxa"/>
            <w:tcBorders>
              <w:top w:val="single" w:sz="4" w:space="0" w:color="000000"/>
              <w:left w:val="single" w:sz="4" w:space="0" w:color="000000"/>
              <w:bottom w:val="single" w:sz="4" w:space="0" w:color="000000"/>
              <w:right w:val="single" w:sz="4" w:space="0" w:color="000000"/>
            </w:tcBorders>
            <w:vAlign w:val="center"/>
          </w:tcPr>
          <w:p w:rsidR="00736D68" w:rsidRDefault="00736D68" w:rsidP="00B617B0">
            <w:pPr>
              <w:ind w:right="-20"/>
              <w:jc w:val="both"/>
              <w:rPr>
                <w:color w:val="000000" w:themeColor="text1"/>
              </w:rPr>
            </w:pPr>
          </w:p>
        </w:tc>
        <w:tc>
          <w:tcPr>
            <w:tcW w:w="1134" w:type="dxa"/>
            <w:tcBorders>
              <w:top w:val="single" w:sz="4" w:space="0" w:color="000000"/>
              <w:left w:val="single" w:sz="4" w:space="0" w:color="000000"/>
              <w:bottom w:val="single" w:sz="4" w:space="0" w:color="000000"/>
              <w:right w:val="single" w:sz="4" w:space="0" w:color="auto"/>
            </w:tcBorders>
            <w:vAlign w:val="center"/>
          </w:tcPr>
          <w:p w:rsidR="00736D68" w:rsidRDefault="00736D68" w:rsidP="00B617B0">
            <w:pPr>
              <w:ind w:right="-20"/>
              <w:jc w:val="both"/>
              <w:rPr>
                <w:color w:val="000000" w:themeColor="text1"/>
              </w:rPr>
            </w:pPr>
          </w:p>
        </w:tc>
        <w:tc>
          <w:tcPr>
            <w:tcW w:w="4820" w:type="dxa"/>
            <w:tcBorders>
              <w:top w:val="single" w:sz="4" w:space="0" w:color="auto"/>
              <w:left w:val="single" w:sz="4" w:space="0" w:color="auto"/>
              <w:bottom w:val="single" w:sz="4" w:space="0" w:color="auto"/>
              <w:right w:val="single" w:sz="4" w:space="0" w:color="auto"/>
            </w:tcBorders>
            <w:vAlign w:val="center"/>
          </w:tcPr>
          <w:p w:rsidR="00736D68" w:rsidRDefault="00736D68" w:rsidP="00B617B0">
            <w:pPr>
              <w:spacing w:line="312" w:lineRule="exact"/>
              <w:ind w:right="-20"/>
              <w:jc w:val="both"/>
              <w:rPr>
                <w:color w:val="000000" w:themeColor="text1"/>
              </w:rPr>
            </w:pPr>
          </w:p>
        </w:tc>
        <w:tc>
          <w:tcPr>
            <w:tcW w:w="709" w:type="dxa"/>
            <w:tcBorders>
              <w:top w:val="single" w:sz="4" w:space="0" w:color="000000"/>
              <w:left w:val="single" w:sz="4" w:space="0" w:color="auto"/>
              <w:bottom w:val="single" w:sz="4" w:space="0" w:color="000000"/>
              <w:right w:val="single" w:sz="4" w:space="0" w:color="000000"/>
            </w:tcBorders>
            <w:vAlign w:val="center"/>
          </w:tcPr>
          <w:p w:rsidR="00736D68" w:rsidRDefault="00736D68" w:rsidP="00B617B0">
            <w:pPr>
              <w:jc w:val="both"/>
            </w:pPr>
          </w:p>
        </w:tc>
      </w:tr>
      <w:tr w:rsidR="00736D68" w:rsidRPr="00270E48" w:rsidTr="00B518DB">
        <w:tc>
          <w:tcPr>
            <w:tcW w:w="1585" w:type="dxa"/>
            <w:tcBorders>
              <w:top w:val="single" w:sz="4" w:space="0" w:color="000000"/>
              <w:left w:val="single" w:sz="4" w:space="0" w:color="000000"/>
              <w:bottom w:val="single" w:sz="4" w:space="0" w:color="000000"/>
              <w:right w:val="single" w:sz="4" w:space="0" w:color="000000"/>
            </w:tcBorders>
            <w:vAlign w:val="center"/>
          </w:tcPr>
          <w:p w:rsidR="00736D68" w:rsidRDefault="00736D68" w:rsidP="00B617B0">
            <w:pPr>
              <w:ind w:right="-20"/>
              <w:jc w:val="both"/>
              <w:rPr>
                <w:color w:val="000000" w:themeColor="text1"/>
              </w:rPr>
            </w:pPr>
            <w:r>
              <w:rPr>
                <w:rFonts w:hint="eastAsia"/>
                <w:color w:val="000000" w:themeColor="text1"/>
              </w:rPr>
              <w:t>ingftAmt</w:t>
            </w:r>
          </w:p>
        </w:tc>
        <w:tc>
          <w:tcPr>
            <w:tcW w:w="1134" w:type="dxa"/>
            <w:tcBorders>
              <w:top w:val="single" w:sz="4" w:space="0" w:color="000000"/>
              <w:left w:val="single" w:sz="4" w:space="0" w:color="000000"/>
              <w:bottom w:val="single" w:sz="4" w:space="0" w:color="000000"/>
              <w:right w:val="single" w:sz="4" w:space="0" w:color="auto"/>
            </w:tcBorders>
            <w:vAlign w:val="center"/>
          </w:tcPr>
          <w:p w:rsidR="00736D68" w:rsidRDefault="00736D68" w:rsidP="00B617B0">
            <w:pPr>
              <w:ind w:right="-20"/>
              <w:jc w:val="both"/>
              <w:rPr>
                <w:color w:val="000000" w:themeColor="text1"/>
              </w:rPr>
            </w:pPr>
            <w:r>
              <w:rPr>
                <w:rFonts w:hint="eastAsia"/>
                <w:color w:val="000000" w:themeColor="text1"/>
              </w:rPr>
              <w:t>Long</w:t>
            </w:r>
          </w:p>
        </w:tc>
        <w:tc>
          <w:tcPr>
            <w:tcW w:w="4820" w:type="dxa"/>
            <w:tcBorders>
              <w:top w:val="single" w:sz="4" w:space="0" w:color="auto"/>
              <w:left w:val="single" w:sz="4" w:space="0" w:color="auto"/>
              <w:bottom w:val="single" w:sz="4" w:space="0" w:color="auto"/>
              <w:right w:val="single" w:sz="4" w:space="0" w:color="auto"/>
            </w:tcBorders>
            <w:vAlign w:val="center"/>
          </w:tcPr>
          <w:p w:rsidR="00736D68" w:rsidRDefault="00736D68" w:rsidP="00B617B0">
            <w:pPr>
              <w:spacing w:line="312" w:lineRule="exact"/>
              <w:ind w:right="-20"/>
              <w:jc w:val="both"/>
              <w:rPr>
                <w:color w:val="000000" w:themeColor="text1"/>
              </w:rPr>
            </w:pPr>
            <w:r>
              <w:rPr>
                <w:rFonts w:hint="eastAsia"/>
                <w:color w:val="000000" w:themeColor="text1"/>
              </w:rPr>
              <w:t>内部赠送或者已经处理的金额，比如礼品卡服务器已经扣除的金额，单位分</w:t>
            </w:r>
          </w:p>
        </w:tc>
        <w:tc>
          <w:tcPr>
            <w:tcW w:w="709" w:type="dxa"/>
            <w:tcBorders>
              <w:top w:val="single" w:sz="4" w:space="0" w:color="000000"/>
              <w:left w:val="single" w:sz="4" w:space="0" w:color="auto"/>
              <w:bottom w:val="single" w:sz="4" w:space="0" w:color="000000"/>
              <w:right w:val="single" w:sz="4" w:space="0" w:color="000000"/>
            </w:tcBorders>
            <w:vAlign w:val="center"/>
          </w:tcPr>
          <w:p w:rsidR="00736D68" w:rsidRPr="00736D68" w:rsidRDefault="00736D68" w:rsidP="00B617B0">
            <w:pPr>
              <w:jc w:val="both"/>
            </w:pPr>
            <w:r>
              <w:rPr>
                <w:rFonts w:hint="eastAsia"/>
              </w:rPr>
              <w:t>可选</w:t>
            </w:r>
          </w:p>
        </w:tc>
      </w:tr>
      <w:tr w:rsidR="00736D68" w:rsidRPr="00270E48" w:rsidTr="00B518DB">
        <w:tc>
          <w:tcPr>
            <w:tcW w:w="1585" w:type="dxa"/>
            <w:tcBorders>
              <w:top w:val="single" w:sz="4" w:space="0" w:color="000000"/>
              <w:left w:val="single" w:sz="4" w:space="0" w:color="000000"/>
              <w:bottom w:val="single" w:sz="4" w:space="0" w:color="000000"/>
              <w:right w:val="single" w:sz="4" w:space="0" w:color="000000"/>
            </w:tcBorders>
            <w:vAlign w:val="center"/>
          </w:tcPr>
          <w:p w:rsidR="00736D68" w:rsidRDefault="00736D68" w:rsidP="00B617B0">
            <w:pPr>
              <w:ind w:right="-20"/>
              <w:jc w:val="both"/>
              <w:rPr>
                <w:color w:val="000000" w:themeColor="text1"/>
              </w:rPr>
            </w:pPr>
            <w:r>
              <w:rPr>
                <w:rFonts w:hint="eastAsia"/>
                <w:color w:val="000000" w:themeColor="text1"/>
              </w:rPr>
              <w:t>inSign</w:t>
            </w:r>
          </w:p>
        </w:tc>
        <w:tc>
          <w:tcPr>
            <w:tcW w:w="1134" w:type="dxa"/>
            <w:tcBorders>
              <w:top w:val="single" w:sz="4" w:space="0" w:color="000000"/>
              <w:left w:val="single" w:sz="4" w:space="0" w:color="000000"/>
              <w:bottom w:val="single" w:sz="4" w:space="0" w:color="000000"/>
              <w:right w:val="single" w:sz="4" w:space="0" w:color="auto"/>
            </w:tcBorders>
            <w:vAlign w:val="center"/>
          </w:tcPr>
          <w:p w:rsidR="00736D68" w:rsidRDefault="00736D68" w:rsidP="00B617B0">
            <w:pPr>
              <w:ind w:right="-20"/>
              <w:jc w:val="both"/>
              <w:rPr>
                <w:color w:val="000000" w:themeColor="text1"/>
              </w:rPr>
            </w:pPr>
            <w:r>
              <w:rPr>
                <w:rFonts w:hint="eastAsia"/>
                <w:color w:val="000000" w:themeColor="text1"/>
              </w:rPr>
              <w:t>String</w:t>
            </w:r>
          </w:p>
        </w:tc>
        <w:tc>
          <w:tcPr>
            <w:tcW w:w="4820" w:type="dxa"/>
            <w:tcBorders>
              <w:top w:val="single" w:sz="4" w:space="0" w:color="auto"/>
              <w:left w:val="single" w:sz="4" w:space="0" w:color="auto"/>
              <w:bottom w:val="single" w:sz="4" w:space="0" w:color="auto"/>
              <w:right w:val="single" w:sz="4" w:space="0" w:color="auto"/>
            </w:tcBorders>
            <w:vAlign w:val="center"/>
          </w:tcPr>
          <w:p w:rsidR="00736D68" w:rsidRDefault="00736D68" w:rsidP="00B617B0">
            <w:pPr>
              <w:spacing w:line="312" w:lineRule="exact"/>
              <w:ind w:right="-20"/>
              <w:jc w:val="both"/>
              <w:rPr>
                <w:color w:val="000000" w:themeColor="text1"/>
              </w:rPr>
            </w:pPr>
            <w:r>
              <w:rPr>
                <w:rFonts w:hint="eastAsia"/>
                <w:color w:val="000000" w:themeColor="text1"/>
              </w:rPr>
              <w:t>infgtAmt</w:t>
            </w:r>
            <w:r>
              <w:rPr>
                <w:rFonts w:hint="eastAsia"/>
                <w:color w:val="000000" w:themeColor="text1"/>
              </w:rPr>
              <w:t>验证签名，规则为：</w:t>
            </w:r>
          </w:p>
          <w:p w:rsidR="00736D68" w:rsidRDefault="00736D68" w:rsidP="00B617B0">
            <w:pPr>
              <w:spacing w:line="312" w:lineRule="exact"/>
              <w:ind w:right="-20"/>
              <w:jc w:val="both"/>
            </w:pPr>
            <w:r>
              <w:rPr>
                <w:rFonts w:hint="eastAsia"/>
                <w:color w:val="000000" w:themeColor="text1"/>
              </w:rPr>
              <w:t>签名内容：</w:t>
            </w:r>
            <w:r>
              <w:rPr>
                <w:rFonts w:hint="eastAsia"/>
                <w:color w:val="000000" w:themeColor="text1"/>
              </w:rPr>
              <w:t xml:space="preserve">ingftAmt + </w:t>
            </w:r>
            <w:r>
              <w:t>request</w:t>
            </w:r>
            <w:r>
              <w:rPr>
                <w:rFonts w:hint="eastAsia"/>
              </w:rPr>
              <w:t>I</w:t>
            </w:r>
            <w:r>
              <w:t>d</w:t>
            </w:r>
            <w:r>
              <w:rPr>
                <w:rFonts w:hint="eastAsia"/>
              </w:rPr>
              <w:t xml:space="preserve"> + developUserSign</w:t>
            </w:r>
          </w:p>
          <w:p w:rsidR="00736D68" w:rsidRDefault="00736D68" w:rsidP="00B617B0">
            <w:pPr>
              <w:spacing w:line="312" w:lineRule="exact"/>
              <w:ind w:right="-20"/>
              <w:jc w:val="both"/>
            </w:pPr>
            <w:r>
              <w:rPr>
                <w:rFonts w:hint="eastAsia"/>
              </w:rPr>
              <w:t>签名算法和钥匙：</w:t>
            </w:r>
            <w:r>
              <w:rPr>
                <w:rFonts w:hint="eastAsia"/>
              </w:rPr>
              <w:t>rsa</w:t>
            </w:r>
            <w:r>
              <w:rPr>
                <w:rFonts w:hint="eastAsia"/>
              </w:rPr>
              <w:t>，钥匙为华为自有商户的私钥</w:t>
            </w:r>
          </w:p>
          <w:p w:rsidR="00D8227F" w:rsidRDefault="00D8227F" w:rsidP="00B617B0">
            <w:pPr>
              <w:spacing w:line="312" w:lineRule="exact"/>
              <w:ind w:right="-20"/>
              <w:jc w:val="both"/>
              <w:rPr>
                <w:color w:val="000000" w:themeColor="text1"/>
              </w:rPr>
            </w:pPr>
            <w:r>
              <w:rPr>
                <w:rFonts w:hint="eastAsia"/>
                <w:color w:val="000000" w:themeColor="text1"/>
              </w:rPr>
              <w:t>ingftAmt</w:t>
            </w:r>
            <w:r>
              <w:rPr>
                <w:rFonts w:hint="eastAsia"/>
                <w:color w:val="000000" w:themeColor="text1"/>
              </w:rPr>
              <w:t>和</w:t>
            </w:r>
            <w:r>
              <w:rPr>
                <w:rFonts w:hint="eastAsia"/>
                <w:color w:val="000000" w:themeColor="text1"/>
              </w:rPr>
              <w:t>inSign</w:t>
            </w:r>
            <w:r>
              <w:rPr>
                <w:rFonts w:hint="eastAsia"/>
                <w:color w:val="000000" w:themeColor="text1"/>
              </w:rPr>
              <w:t>必须同时存在，否则忽略，客户端也必须按此规则处理。</w:t>
            </w:r>
          </w:p>
        </w:tc>
        <w:tc>
          <w:tcPr>
            <w:tcW w:w="709" w:type="dxa"/>
            <w:tcBorders>
              <w:top w:val="single" w:sz="4" w:space="0" w:color="000000"/>
              <w:left w:val="single" w:sz="4" w:space="0" w:color="auto"/>
              <w:bottom w:val="single" w:sz="4" w:space="0" w:color="000000"/>
              <w:right w:val="single" w:sz="4" w:space="0" w:color="000000"/>
            </w:tcBorders>
            <w:vAlign w:val="center"/>
          </w:tcPr>
          <w:p w:rsidR="00736D68" w:rsidRDefault="00FE138D" w:rsidP="00B617B0">
            <w:pPr>
              <w:jc w:val="both"/>
            </w:pPr>
            <w:r>
              <w:rPr>
                <w:rFonts w:hint="eastAsia"/>
              </w:rPr>
              <w:t>可选</w:t>
            </w:r>
          </w:p>
        </w:tc>
      </w:tr>
    </w:tbl>
    <w:p w:rsidR="00D8382C" w:rsidRDefault="00D8382C" w:rsidP="00147E83">
      <w:pPr>
        <w:spacing w:line="200" w:lineRule="exact"/>
        <w:rPr>
          <w:sz w:val="20"/>
          <w:szCs w:val="20"/>
        </w:rPr>
      </w:pPr>
    </w:p>
    <w:p w:rsidR="00147E83" w:rsidRDefault="00D8382C" w:rsidP="00147E83">
      <w:pPr>
        <w:spacing w:line="200" w:lineRule="exact"/>
        <w:rPr>
          <w:sz w:val="20"/>
          <w:szCs w:val="20"/>
        </w:rPr>
      </w:pPr>
      <w:r>
        <w:rPr>
          <w:rFonts w:hint="eastAsia"/>
          <w:sz w:val="20"/>
          <w:szCs w:val="20"/>
        </w:rPr>
        <w:t>注：在输入</w:t>
      </w:r>
      <w:r>
        <w:rPr>
          <w:rFonts w:hint="eastAsia"/>
          <w:sz w:val="20"/>
          <w:szCs w:val="20"/>
        </w:rPr>
        <w:t>clientID</w:t>
      </w:r>
      <w:r>
        <w:rPr>
          <w:rFonts w:hint="eastAsia"/>
          <w:sz w:val="20"/>
          <w:szCs w:val="20"/>
        </w:rPr>
        <w:t>、</w:t>
      </w:r>
      <w:r>
        <w:rPr>
          <w:rFonts w:hint="eastAsia"/>
          <w:sz w:val="20"/>
          <w:szCs w:val="20"/>
        </w:rPr>
        <w:t>imei</w:t>
      </w:r>
      <w:r>
        <w:rPr>
          <w:rFonts w:hint="eastAsia"/>
          <w:sz w:val="20"/>
          <w:szCs w:val="20"/>
        </w:rPr>
        <w:t>情况下，执行原有“查询绑定卡“接口逻辑，获取绑定卡信息返回。</w:t>
      </w:r>
    </w:p>
    <w:p w:rsidR="0019151C" w:rsidRDefault="0019151C" w:rsidP="00147E83">
      <w:pPr>
        <w:spacing w:line="200" w:lineRule="exact"/>
        <w:rPr>
          <w:sz w:val="20"/>
          <w:szCs w:val="20"/>
        </w:rPr>
      </w:pPr>
      <w:r>
        <w:rPr>
          <w:rFonts w:hint="eastAsia"/>
          <w:sz w:val="20"/>
          <w:szCs w:val="20"/>
        </w:rPr>
        <w:t>注：获取绑卡信息时，考虑渠道可用性，对于不可用的渠道</w:t>
      </w:r>
      <w:r w:rsidR="00FF5DE4">
        <w:rPr>
          <w:rFonts w:hint="eastAsia"/>
          <w:sz w:val="20"/>
          <w:szCs w:val="20"/>
        </w:rPr>
        <w:t>的绑卡，</w:t>
      </w:r>
      <w:r>
        <w:rPr>
          <w:rFonts w:hint="eastAsia"/>
          <w:sz w:val="20"/>
          <w:szCs w:val="20"/>
        </w:rPr>
        <w:t>返回</w:t>
      </w:r>
      <w:r w:rsidR="00FF5DE4">
        <w:rPr>
          <w:rFonts w:hint="eastAsia"/>
          <w:sz w:val="20"/>
          <w:szCs w:val="20"/>
        </w:rPr>
        <w:t>渠道不可用标识</w:t>
      </w:r>
      <w:r>
        <w:rPr>
          <w:rFonts w:hint="eastAsia"/>
          <w:sz w:val="20"/>
          <w:szCs w:val="20"/>
        </w:rPr>
        <w:t>。</w:t>
      </w:r>
    </w:p>
    <w:p w:rsidR="00D8382C" w:rsidRDefault="00D8382C" w:rsidP="00147E83">
      <w:pPr>
        <w:spacing w:line="200" w:lineRule="exact"/>
        <w:rPr>
          <w:sz w:val="20"/>
          <w:szCs w:val="20"/>
        </w:rPr>
      </w:pPr>
    </w:p>
    <w:p w:rsidR="00D8382C" w:rsidRDefault="00D8382C" w:rsidP="00147E83">
      <w:pPr>
        <w:spacing w:line="200" w:lineRule="exact"/>
        <w:rPr>
          <w:sz w:val="20"/>
          <w:szCs w:val="20"/>
        </w:rPr>
      </w:pPr>
    </w:p>
    <w:p w:rsidR="00147E83" w:rsidRPr="00BB29FC" w:rsidRDefault="00147E83" w:rsidP="00147E83">
      <w:pPr>
        <w:ind w:firstLineChars="150" w:firstLine="316"/>
        <w:rPr>
          <w:b/>
        </w:rPr>
      </w:pPr>
      <w:r w:rsidRPr="00BB29FC">
        <w:rPr>
          <w:rFonts w:hint="eastAsia"/>
          <w:b/>
        </w:rPr>
        <w:t>响应参数描述</w:t>
      </w:r>
      <w:r>
        <w:rPr>
          <w:rFonts w:hint="eastAsia"/>
          <w:b/>
        </w:rPr>
        <w:t>：</w:t>
      </w:r>
    </w:p>
    <w:tbl>
      <w:tblPr>
        <w:tblW w:w="8215" w:type="dxa"/>
        <w:tblInd w:w="154" w:type="dxa"/>
        <w:tblLayout w:type="fixed"/>
        <w:tblCellMar>
          <w:left w:w="0" w:type="dxa"/>
          <w:right w:w="0" w:type="dxa"/>
        </w:tblCellMar>
        <w:tblLook w:val="0000"/>
      </w:tblPr>
      <w:tblGrid>
        <w:gridCol w:w="1552"/>
        <w:gridCol w:w="1134"/>
        <w:gridCol w:w="4820"/>
        <w:gridCol w:w="709"/>
      </w:tblGrid>
      <w:tr w:rsidR="00147E83" w:rsidRPr="00270E48" w:rsidTr="000926FD">
        <w:trPr>
          <w:trHeight w:hRule="exact" w:val="370"/>
        </w:trPr>
        <w:tc>
          <w:tcPr>
            <w:tcW w:w="1552" w:type="dxa"/>
            <w:tcBorders>
              <w:top w:val="single" w:sz="4" w:space="0" w:color="000000"/>
              <w:left w:val="single" w:sz="4" w:space="0" w:color="000000"/>
              <w:bottom w:val="single" w:sz="4" w:space="0" w:color="000000"/>
              <w:right w:val="single" w:sz="4" w:space="0" w:color="000000"/>
            </w:tcBorders>
            <w:shd w:val="clear" w:color="auto" w:fill="DFDFDF"/>
          </w:tcPr>
          <w:p w:rsidR="00147E83" w:rsidRPr="00270E48" w:rsidRDefault="00147E83" w:rsidP="007814D0">
            <w:pPr>
              <w:spacing w:line="307" w:lineRule="exact"/>
              <w:ind w:left="102" w:right="-20"/>
              <w:rPr>
                <w:sz w:val="24"/>
                <w:szCs w:val="24"/>
              </w:rPr>
            </w:pPr>
            <w:r>
              <w:rPr>
                <w:rFonts w:ascii="微软雅黑" w:eastAsia="微软雅黑" w:cs="微软雅黑" w:hint="eastAsia"/>
                <w:b/>
                <w:bCs/>
                <w:spacing w:val="12"/>
                <w:position w:val="-1"/>
              </w:rPr>
              <w:t>数据项</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147E83" w:rsidRPr="00270E48" w:rsidRDefault="00147E83" w:rsidP="007814D0">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147E83" w:rsidRPr="00270E48" w:rsidRDefault="00147E83" w:rsidP="007814D0">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147E83" w:rsidRPr="00270E48" w:rsidRDefault="00147E83" w:rsidP="007814D0">
            <w:pPr>
              <w:spacing w:line="307" w:lineRule="exact"/>
              <w:ind w:left="102" w:right="-20"/>
              <w:rPr>
                <w:sz w:val="24"/>
                <w:szCs w:val="24"/>
              </w:rPr>
            </w:pPr>
            <w:r>
              <w:rPr>
                <w:rFonts w:ascii="微软雅黑" w:eastAsia="微软雅黑" w:cs="微软雅黑" w:hint="eastAsia"/>
                <w:b/>
                <w:bCs/>
                <w:spacing w:val="12"/>
                <w:position w:val="-1"/>
              </w:rPr>
              <w:t>选项</w:t>
            </w:r>
          </w:p>
        </w:tc>
      </w:tr>
      <w:tr w:rsidR="00147E83" w:rsidRPr="00270E48" w:rsidTr="00382879">
        <w:trPr>
          <w:trHeight w:hRule="exact" w:val="785"/>
        </w:trPr>
        <w:tc>
          <w:tcPr>
            <w:tcW w:w="1552" w:type="dxa"/>
            <w:tcBorders>
              <w:top w:val="single" w:sz="4" w:space="0" w:color="000000"/>
              <w:left w:val="single" w:sz="4" w:space="0" w:color="000000"/>
              <w:bottom w:val="single" w:sz="4" w:space="0" w:color="000000"/>
              <w:right w:val="single" w:sz="4" w:space="0" w:color="000000"/>
            </w:tcBorders>
            <w:vAlign w:val="center"/>
          </w:tcPr>
          <w:p w:rsidR="00147E83" w:rsidRPr="00286EBC" w:rsidRDefault="00147E83" w:rsidP="006816C5">
            <w:pPr>
              <w:ind w:right="-20"/>
              <w:jc w:val="both"/>
            </w:pPr>
            <w:r w:rsidRPr="00286EBC">
              <w:rPr>
                <w:rFonts w:hint="eastAsia"/>
              </w:rPr>
              <w:t>returnCode</w:t>
            </w:r>
          </w:p>
        </w:tc>
        <w:tc>
          <w:tcPr>
            <w:tcW w:w="1134" w:type="dxa"/>
            <w:tcBorders>
              <w:top w:val="single" w:sz="4" w:space="0" w:color="000000"/>
              <w:left w:val="single" w:sz="4" w:space="0" w:color="000000"/>
              <w:bottom w:val="single" w:sz="4" w:space="0" w:color="000000"/>
              <w:right w:val="single" w:sz="4" w:space="0" w:color="000000"/>
            </w:tcBorders>
            <w:vAlign w:val="center"/>
          </w:tcPr>
          <w:p w:rsidR="00147E83" w:rsidRPr="00286EBC" w:rsidRDefault="00147E83" w:rsidP="006816C5">
            <w:pPr>
              <w:spacing w:line="241" w:lineRule="auto"/>
              <w:ind w:right="51"/>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147E83" w:rsidRPr="00775C76" w:rsidRDefault="00147E83" w:rsidP="006816C5">
            <w:pPr>
              <w:spacing w:line="312" w:lineRule="exact"/>
              <w:ind w:right="-20"/>
              <w:jc w:val="both"/>
            </w:pPr>
            <w:r w:rsidRPr="00775C76">
              <w:rPr>
                <w:rFonts w:hint="eastAsia"/>
              </w:rPr>
              <w:t>0</w:t>
            </w:r>
            <w:r w:rsidRPr="00775C76">
              <w:rPr>
                <w:rFonts w:hint="eastAsia"/>
              </w:rPr>
              <w:t>：成功</w:t>
            </w:r>
          </w:p>
          <w:p w:rsidR="006D2942" w:rsidRPr="00775C76" w:rsidRDefault="00382879" w:rsidP="006816C5">
            <w:pPr>
              <w:spacing w:line="312" w:lineRule="exact"/>
              <w:ind w:right="-20"/>
              <w:jc w:val="both"/>
            </w:pPr>
            <w:r>
              <w:rPr>
                <w:rFonts w:hint="eastAsia"/>
              </w:rPr>
              <w:t>其他：失败，具体参考</w:t>
            </w:r>
            <w:r w:rsidR="006F430C">
              <w:rPr>
                <w:rFonts w:hint="eastAsia"/>
              </w:rPr>
              <w:t>2.1</w:t>
            </w:r>
            <w:r>
              <w:rPr>
                <w:rFonts w:hint="eastAsia"/>
              </w:rPr>
              <w:t>章节</w:t>
            </w:r>
          </w:p>
        </w:tc>
        <w:tc>
          <w:tcPr>
            <w:tcW w:w="709" w:type="dxa"/>
            <w:tcBorders>
              <w:top w:val="single" w:sz="4" w:space="0" w:color="000000"/>
              <w:left w:val="single" w:sz="4" w:space="0" w:color="000000"/>
              <w:bottom w:val="single" w:sz="4" w:space="0" w:color="000000"/>
              <w:right w:val="single" w:sz="4" w:space="0" w:color="000000"/>
            </w:tcBorders>
            <w:vAlign w:val="center"/>
          </w:tcPr>
          <w:p w:rsidR="00147E83" w:rsidRPr="00775C76" w:rsidRDefault="00147E83" w:rsidP="006816C5">
            <w:pPr>
              <w:jc w:val="both"/>
            </w:pPr>
            <w:r w:rsidRPr="00775C76">
              <w:rPr>
                <w:rFonts w:hint="eastAsia"/>
              </w:rPr>
              <w:t>必选</w:t>
            </w:r>
          </w:p>
        </w:tc>
      </w:tr>
      <w:tr w:rsidR="00147E83" w:rsidRPr="00270E48" w:rsidTr="006816C5">
        <w:trPr>
          <w:trHeight w:hRule="exact" w:val="436"/>
        </w:trPr>
        <w:tc>
          <w:tcPr>
            <w:tcW w:w="1552" w:type="dxa"/>
            <w:tcBorders>
              <w:top w:val="single" w:sz="4" w:space="0" w:color="000000"/>
              <w:left w:val="single" w:sz="4" w:space="0" w:color="000000"/>
              <w:bottom w:val="single" w:sz="4" w:space="0" w:color="000000"/>
              <w:right w:val="single" w:sz="4" w:space="0" w:color="000000"/>
            </w:tcBorders>
            <w:vAlign w:val="center"/>
          </w:tcPr>
          <w:p w:rsidR="00147E83" w:rsidRPr="00286EBC" w:rsidRDefault="002A15C9" w:rsidP="006816C5">
            <w:pPr>
              <w:ind w:right="-20"/>
              <w:jc w:val="both"/>
            </w:pPr>
            <w:r>
              <w:rPr>
                <w:rFonts w:hint="eastAsia"/>
              </w:rPr>
              <w:t>returnDesc</w:t>
            </w:r>
          </w:p>
        </w:tc>
        <w:tc>
          <w:tcPr>
            <w:tcW w:w="1134" w:type="dxa"/>
            <w:tcBorders>
              <w:top w:val="single" w:sz="4" w:space="0" w:color="000000"/>
              <w:left w:val="single" w:sz="4" w:space="0" w:color="000000"/>
              <w:bottom w:val="single" w:sz="4" w:space="0" w:color="000000"/>
              <w:right w:val="single" w:sz="4" w:space="0" w:color="000000"/>
            </w:tcBorders>
            <w:vAlign w:val="center"/>
          </w:tcPr>
          <w:p w:rsidR="00147E83" w:rsidRPr="00286EBC" w:rsidRDefault="00147E83" w:rsidP="006816C5">
            <w:pPr>
              <w:spacing w:line="241" w:lineRule="auto"/>
              <w:ind w:right="51"/>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147E83" w:rsidRPr="00775C76" w:rsidRDefault="007129C7" w:rsidP="006816C5">
            <w:pPr>
              <w:spacing w:line="312" w:lineRule="exact"/>
              <w:ind w:right="-20"/>
              <w:jc w:val="both"/>
            </w:pPr>
            <w:r>
              <w:rPr>
                <w:rFonts w:hint="eastAsia"/>
              </w:rPr>
              <w:t>返回描述信息</w:t>
            </w:r>
          </w:p>
        </w:tc>
        <w:tc>
          <w:tcPr>
            <w:tcW w:w="709" w:type="dxa"/>
            <w:tcBorders>
              <w:top w:val="single" w:sz="4" w:space="0" w:color="000000"/>
              <w:left w:val="single" w:sz="4" w:space="0" w:color="000000"/>
              <w:bottom w:val="single" w:sz="4" w:space="0" w:color="000000"/>
              <w:right w:val="single" w:sz="4" w:space="0" w:color="000000"/>
            </w:tcBorders>
            <w:vAlign w:val="center"/>
          </w:tcPr>
          <w:p w:rsidR="00147E83" w:rsidRPr="00775C76" w:rsidRDefault="00147E83" w:rsidP="006816C5">
            <w:pPr>
              <w:jc w:val="both"/>
            </w:pPr>
            <w:r w:rsidRPr="00775C76">
              <w:rPr>
                <w:rFonts w:hint="eastAsia"/>
              </w:rPr>
              <w:t>必须</w:t>
            </w:r>
          </w:p>
        </w:tc>
      </w:tr>
      <w:tr w:rsidR="00B0431C" w:rsidRPr="00270E48" w:rsidTr="006816C5">
        <w:trPr>
          <w:trHeight w:hRule="exact" w:val="615"/>
        </w:trPr>
        <w:tc>
          <w:tcPr>
            <w:tcW w:w="1552" w:type="dxa"/>
            <w:tcBorders>
              <w:top w:val="single" w:sz="4" w:space="0" w:color="000000"/>
              <w:left w:val="single" w:sz="4" w:space="0" w:color="000000"/>
              <w:bottom w:val="single" w:sz="4" w:space="0" w:color="000000"/>
              <w:right w:val="single" w:sz="4" w:space="0" w:color="000000"/>
            </w:tcBorders>
            <w:vAlign w:val="center"/>
          </w:tcPr>
          <w:p w:rsidR="00B0431C" w:rsidRDefault="00E83EDE" w:rsidP="006816C5">
            <w:pPr>
              <w:ind w:right="-20"/>
              <w:jc w:val="both"/>
            </w:pPr>
            <w:r>
              <w:rPr>
                <w:rFonts w:hint="eastAsia"/>
              </w:rPr>
              <w:t>huaweiSDK</w:t>
            </w:r>
            <w:r w:rsidR="00875592">
              <w:rPr>
                <w:rFonts w:hint="eastAsia"/>
              </w:rPr>
              <w:t>Key</w:t>
            </w:r>
          </w:p>
        </w:tc>
        <w:tc>
          <w:tcPr>
            <w:tcW w:w="1134" w:type="dxa"/>
            <w:tcBorders>
              <w:top w:val="single" w:sz="4" w:space="0" w:color="000000"/>
              <w:left w:val="single" w:sz="4" w:space="0" w:color="000000"/>
              <w:bottom w:val="single" w:sz="4" w:space="0" w:color="000000"/>
              <w:right w:val="single" w:sz="4" w:space="0" w:color="000000"/>
            </w:tcBorders>
            <w:vAlign w:val="center"/>
          </w:tcPr>
          <w:p w:rsidR="00B0431C" w:rsidRPr="00286EBC" w:rsidRDefault="00875592" w:rsidP="006816C5">
            <w:pPr>
              <w:spacing w:line="241" w:lineRule="auto"/>
              <w:ind w:right="51"/>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B0431C" w:rsidRDefault="00C172D7" w:rsidP="006816C5">
            <w:pPr>
              <w:spacing w:line="312" w:lineRule="exact"/>
              <w:ind w:right="-20"/>
              <w:jc w:val="both"/>
            </w:pPr>
            <w:r>
              <w:rPr>
                <w:rFonts w:hint="eastAsia"/>
              </w:rPr>
              <w:t>华为</w:t>
            </w:r>
            <w:r>
              <w:rPr>
                <w:rFonts w:hint="eastAsia"/>
              </w:rPr>
              <w:t>SDK</w:t>
            </w:r>
            <w:r w:rsidR="00B57F49">
              <w:rPr>
                <w:rFonts w:hint="eastAsia"/>
              </w:rPr>
              <w:t>密钥，</w:t>
            </w:r>
            <w:r w:rsidR="00CB1815">
              <w:rPr>
                <w:rFonts w:hint="eastAsia"/>
              </w:rPr>
              <w:t>用于</w:t>
            </w:r>
            <w:r w:rsidR="00004632">
              <w:rPr>
                <w:rFonts w:hint="eastAsia"/>
              </w:rPr>
              <w:t>安全流程中，支付验证接口</w:t>
            </w:r>
            <w:r w:rsidR="000B502B">
              <w:rPr>
                <w:rFonts w:hint="eastAsia"/>
              </w:rPr>
              <w:t>签名使用。</w:t>
            </w:r>
            <w:r w:rsidR="0019799E">
              <w:rPr>
                <w:rFonts w:hint="eastAsia"/>
              </w:rPr>
              <w:t>生成方法见签名章节</w:t>
            </w:r>
          </w:p>
        </w:tc>
        <w:tc>
          <w:tcPr>
            <w:tcW w:w="709" w:type="dxa"/>
            <w:tcBorders>
              <w:top w:val="single" w:sz="4" w:space="0" w:color="000000"/>
              <w:left w:val="single" w:sz="4" w:space="0" w:color="000000"/>
              <w:bottom w:val="single" w:sz="4" w:space="0" w:color="000000"/>
              <w:right w:val="single" w:sz="4" w:space="0" w:color="000000"/>
            </w:tcBorders>
            <w:vAlign w:val="center"/>
          </w:tcPr>
          <w:p w:rsidR="00B0431C" w:rsidRPr="00775C76" w:rsidRDefault="00875592" w:rsidP="006816C5">
            <w:pPr>
              <w:jc w:val="both"/>
            </w:pPr>
            <w:r w:rsidRPr="00775C76">
              <w:rPr>
                <w:rFonts w:hint="eastAsia"/>
              </w:rPr>
              <w:t>必须</w:t>
            </w:r>
          </w:p>
        </w:tc>
      </w:tr>
      <w:tr w:rsidR="000F65B2" w:rsidRPr="00270E48" w:rsidTr="00775F9E">
        <w:trPr>
          <w:trHeight w:hRule="exact" w:val="2355"/>
        </w:trPr>
        <w:tc>
          <w:tcPr>
            <w:tcW w:w="1552" w:type="dxa"/>
            <w:tcBorders>
              <w:top w:val="single" w:sz="4" w:space="0" w:color="000000"/>
              <w:left w:val="single" w:sz="4" w:space="0" w:color="000000"/>
              <w:bottom w:val="single" w:sz="4" w:space="0" w:color="000000"/>
              <w:right w:val="single" w:sz="4" w:space="0" w:color="000000"/>
            </w:tcBorders>
            <w:vAlign w:val="center"/>
          </w:tcPr>
          <w:p w:rsidR="000F65B2" w:rsidRDefault="000F65B2" w:rsidP="006816C5">
            <w:pPr>
              <w:ind w:right="-20"/>
              <w:jc w:val="both"/>
            </w:pPr>
            <w:r>
              <w:rPr>
                <w:rFonts w:hint="eastAsia"/>
              </w:rPr>
              <w:t>payTyp</w:t>
            </w:r>
            <w:r w:rsidR="0014290D">
              <w:rPr>
                <w:rFonts w:hint="eastAsia"/>
              </w:rPr>
              <w:t>eList</w:t>
            </w:r>
          </w:p>
        </w:tc>
        <w:tc>
          <w:tcPr>
            <w:tcW w:w="1134" w:type="dxa"/>
            <w:tcBorders>
              <w:top w:val="single" w:sz="4" w:space="0" w:color="000000"/>
              <w:left w:val="single" w:sz="4" w:space="0" w:color="000000"/>
              <w:bottom w:val="single" w:sz="4" w:space="0" w:color="000000"/>
              <w:right w:val="single" w:sz="4" w:space="0" w:color="000000"/>
            </w:tcBorders>
            <w:vAlign w:val="center"/>
          </w:tcPr>
          <w:p w:rsidR="000F65B2" w:rsidRPr="00286EBC" w:rsidRDefault="009A5350" w:rsidP="006816C5">
            <w:pPr>
              <w:spacing w:line="241" w:lineRule="auto"/>
              <w:ind w:right="51"/>
              <w:jc w:val="both"/>
            </w:pPr>
            <w:r>
              <w:rPr>
                <w:rFonts w:hint="eastAsia"/>
              </w:rPr>
              <w:t>Array</w:t>
            </w:r>
            <w:r w:rsidRPr="0022754A">
              <w:rPr>
                <w:rFonts w:hint="eastAsia"/>
              </w:rPr>
              <w:t xml:space="preserve"> of</w:t>
            </w:r>
            <w:r>
              <w:rPr>
                <w:rFonts w:hint="eastAsia"/>
              </w:rPr>
              <w:t xml:space="preserve"> </w:t>
            </w:r>
            <w:r w:rsidR="0014290D">
              <w:rPr>
                <w:rFonts w:hint="eastAsia"/>
              </w:rPr>
              <w:t>payTypeObj</w:t>
            </w:r>
          </w:p>
        </w:tc>
        <w:tc>
          <w:tcPr>
            <w:tcW w:w="4820" w:type="dxa"/>
            <w:tcBorders>
              <w:top w:val="single" w:sz="4" w:space="0" w:color="000000"/>
              <w:left w:val="single" w:sz="4" w:space="0" w:color="000000"/>
              <w:bottom w:val="single" w:sz="4" w:space="0" w:color="000000"/>
              <w:right w:val="single" w:sz="4" w:space="0" w:color="000000"/>
            </w:tcBorders>
            <w:vAlign w:val="center"/>
          </w:tcPr>
          <w:p w:rsidR="000F65B2" w:rsidRDefault="00383CB4" w:rsidP="006816C5">
            <w:pPr>
              <w:spacing w:line="312" w:lineRule="exact"/>
              <w:ind w:right="-20"/>
              <w:jc w:val="both"/>
            </w:pPr>
            <w:r>
              <w:rPr>
                <w:rFonts w:hint="eastAsia"/>
              </w:rPr>
              <w:t>支付方式列表</w:t>
            </w:r>
            <w:r w:rsidR="005E4BA9">
              <w:rPr>
                <w:rFonts w:hint="eastAsia"/>
              </w:rPr>
              <w:t>，如果无</w:t>
            </w:r>
            <w:r w:rsidR="002C0DBF">
              <w:rPr>
                <w:rFonts w:hint="eastAsia"/>
              </w:rPr>
              <w:t>商户自定义</w:t>
            </w:r>
            <w:r w:rsidR="005E4BA9">
              <w:rPr>
                <w:rFonts w:hint="eastAsia"/>
              </w:rPr>
              <w:t>数据，</w:t>
            </w:r>
            <w:r w:rsidR="002C0DBF">
              <w:rPr>
                <w:rFonts w:hint="eastAsia"/>
              </w:rPr>
              <w:t>服务端会根据绑定的帐号返回缺省值</w:t>
            </w:r>
            <w:r w:rsidR="005E4BA9">
              <w:rPr>
                <w:rFonts w:hint="eastAsia"/>
              </w:rPr>
              <w:t>。</w:t>
            </w:r>
            <w:r w:rsidR="00F71A80">
              <w:rPr>
                <w:rFonts w:hint="eastAsia"/>
              </w:rPr>
              <w:t>支持按系统级允许的支付方式进行过滤。</w:t>
            </w:r>
          </w:p>
          <w:p w:rsidR="00BE730E" w:rsidRDefault="00BE730E" w:rsidP="006816C5">
            <w:pPr>
              <w:spacing w:line="312" w:lineRule="exact"/>
              <w:ind w:right="-20"/>
              <w:jc w:val="both"/>
            </w:pPr>
            <w:r>
              <w:rPr>
                <w:rFonts w:hint="eastAsia"/>
              </w:rPr>
              <w:t>注：话费支付会根据支付金额进行计费点的判断，只有支持的情况下，才返回相应的支付方式。</w:t>
            </w:r>
          </w:p>
          <w:p w:rsidR="00775F9E" w:rsidRDefault="00775F9E" w:rsidP="006816C5">
            <w:pPr>
              <w:spacing w:line="312" w:lineRule="exact"/>
              <w:ind w:right="-20"/>
              <w:jc w:val="both"/>
            </w:pPr>
            <w:r>
              <w:rPr>
                <w:rFonts w:hint="eastAsia"/>
              </w:rPr>
              <w:t>注：如果存在系统级别的支付方式显示次序，将按该次序返回。</w:t>
            </w:r>
          </w:p>
        </w:tc>
        <w:tc>
          <w:tcPr>
            <w:tcW w:w="709" w:type="dxa"/>
            <w:tcBorders>
              <w:top w:val="single" w:sz="4" w:space="0" w:color="000000"/>
              <w:left w:val="single" w:sz="4" w:space="0" w:color="000000"/>
              <w:bottom w:val="single" w:sz="4" w:space="0" w:color="000000"/>
              <w:right w:val="single" w:sz="4" w:space="0" w:color="000000"/>
            </w:tcBorders>
            <w:vAlign w:val="center"/>
          </w:tcPr>
          <w:p w:rsidR="000F65B2" w:rsidRPr="00775C76" w:rsidRDefault="005E4BA9" w:rsidP="006816C5">
            <w:pPr>
              <w:jc w:val="both"/>
            </w:pPr>
            <w:r>
              <w:rPr>
                <w:rFonts w:hint="eastAsia"/>
              </w:rPr>
              <w:t>可选</w:t>
            </w:r>
          </w:p>
        </w:tc>
      </w:tr>
      <w:tr w:rsidR="00090281" w:rsidRPr="00270E48" w:rsidTr="00BE730E">
        <w:trPr>
          <w:trHeight w:hRule="exact" w:val="2039"/>
        </w:trPr>
        <w:tc>
          <w:tcPr>
            <w:tcW w:w="1552" w:type="dxa"/>
            <w:tcBorders>
              <w:top w:val="single" w:sz="4" w:space="0" w:color="000000"/>
              <w:left w:val="single" w:sz="4" w:space="0" w:color="000000"/>
              <w:bottom w:val="single" w:sz="4" w:space="0" w:color="000000"/>
              <w:right w:val="single" w:sz="4" w:space="0" w:color="000000"/>
            </w:tcBorders>
            <w:vAlign w:val="center"/>
          </w:tcPr>
          <w:p w:rsidR="00090281" w:rsidRDefault="00090281" w:rsidP="006816C5">
            <w:pPr>
              <w:ind w:right="-20"/>
              <w:jc w:val="both"/>
            </w:pPr>
            <w:r>
              <w:rPr>
                <w:rFonts w:hint="eastAsia"/>
              </w:rPr>
              <w:t>notice</w:t>
            </w:r>
          </w:p>
        </w:tc>
        <w:tc>
          <w:tcPr>
            <w:tcW w:w="1134" w:type="dxa"/>
            <w:tcBorders>
              <w:top w:val="single" w:sz="4" w:space="0" w:color="000000"/>
              <w:left w:val="single" w:sz="4" w:space="0" w:color="000000"/>
              <w:bottom w:val="single" w:sz="4" w:space="0" w:color="000000"/>
              <w:right w:val="single" w:sz="4" w:space="0" w:color="000000"/>
            </w:tcBorders>
            <w:vAlign w:val="center"/>
          </w:tcPr>
          <w:p w:rsidR="00090281" w:rsidRDefault="00090281" w:rsidP="006816C5">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090281" w:rsidRDefault="00090281" w:rsidP="006816C5">
            <w:pPr>
              <w:spacing w:line="312" w:lineRule="exact"/>
              <w:ind w:right="-20"/>
              <w:jc w:val="both"/>
            </w:pPr>
            <w:r>
              <w:rPr>
                <w:rFonts w:hint="eastAsia"/>
              </w:rPr>
              <w:t>所有有效的公告信息，格式如下：</w:t>
            </w:r>
          </w:p>
          <w:p w:rsidR="00090281" w:rsidRDefault="00090281" w:rsidP="006816C5">
            <w:pPr>
              <w:spacing w:line="312" w:lineRule="exact"/>
              <w:ind w:right="-20"/>
              <w:jc w:val="both"/>
            </w:pPr>
            <w:r>
              <w:rPr>
                <w:rFonts w:hint="eastAsia"/>
              </w:rPr>
              <w:t xml:space="preserve"># - </w:t>
            </w:r>
            <w:r>
              <w:rPr>
                <w:rFonts w:hint="eastAsia"/>
              </w:rPr>
              <w:t>分割每条公告</w:t>
            </w:r>
          </w:p>
          <w:p w:rsidR="00090281" w:rsidRDefault="00090281" w:rsidP="006816C5">
            <w:pPr>
              <w:spacing w:line="312" w:lineRule="exact"/>
              <w:ind w:right="-20"/>
              <w:jc w:val="both"/>
            </w:pPr>
            <w:r>
              <w:rPr>
                <w:rFonts w:hint="eastAsia"/>
              </w:rPr>
              <w:t xml:space="preserve">| - </w:t>
            </w:r>
            <w:r>
              <w:rPr>
                <w:rFonts w:hint="eastAsia"/>
              </w:rPr>
              <w:t>分割某个公告的信息段</w:t>
            </w:r>
          </w:p>
          <w:p w:rsidR="00090281" w:rsidRDefault="00090281" w:rsidP="006816C5">
            <w:pPr>
              <w:spacing w:line="312" w:lineRule="exact"/>
              <w:ind w:right="-20"/>
              <w:jc w:val="both"/>
            </w:pPr>
            <w:r>
              <w:rPr>
                <w:rFonts w:hint="eastAsia"/>
              </w:rPr>
              <w:t>每条公告由标题和内容组成，例如：</w:t>
            </w:r>
          </w:p>
          <w:p w:rsidR="00090281" w:rsidRDefault="00090281" w:rsidP="006816C5">
            <w:pPr>
              <w:spacing w:line="312" w:lineRule="exact"/>
              <w:ind w:right="-20"/>
              <w:jc w:val="both"/>
            </w:pPr>
            <w:r>
              <w:rPr>
                <w:rFonts w:hint="eastAsia"/>
              </w:rPr>
              <w:t>noticetitle1|notice1#noticetitle2|notice2</w:t>
            </w:r>
          </w:p>
          <w:p w:rsidR="00BE730E" w:rsidRDefault="00BE730E" w:rsidP="006816C5">
            <w:pPr>
              <w:spacing w:line="312" w:lineRule="exact"/>
              <w:ind w:right="-20"/>
              <w:jc w:val="both"/>
            </w:pPr>
            <w:r>
              <w:rPr>
                <w:rFonts w:hint="eastAsia"/>
              </w:rPr>
              <w:t>注：本字段建议删除，提高性能。</w:t>
            </w:r>
          </w:p>
        </w:tc>
        <w:tc>
          <w:tcPr>
            <w:tcW w:w="709" w:type="dxa"/>
            <w:tcBorders>
              <w:top w:val="single" w:sz="4" w:space="0" w:color="000000"/>
              <w:left w:val="single" w:sz="4" w:space="0" w:color="000000"/>
              <w:bottom w:val="single" w:sz="4" w:space="0" w:color="000000"/>
              <w:right w:val="single" w:sz="4" w:space="0" w:color="000000"/>
            </w:tcBorders>
            <w:vAlign w:val="center"/>
          </w:tcPr>
          <w:p w:rsidR="00090281" w:rsidRDefault="0034225B" w:rsidP="006816C5">
            <w:pPr>
              <w:jc w:val="both"/>
            </w:pPr>
            <w:r>
              <w:rPr>
                <w:rFonts w:hint="eastAsia"/>
              </w:rPr>
              <w:t>可选</w:t>
            </w:r>
          </w:p>
        </w:tc>
      </w:tr>
      <w:tr w:rsidR="00D8382C" w:rsidRPr="00270E48" w:rsidTr="006816C5">
        <w:trPr>
          <w:trHeight w:hRule="exact" w:val="507"/>
        </w:trPr>
        <w:tc>
          <w:tcPr>
            <w:tcW w:w="1552" w:type="dxa"/>
            <w:tcBorders>
              <w:top w:val="single" w:sz="4" w:space="0" w:color="000000"/>
              <w:left w:val="single" w:sz="4" w:space="0" w:color="000000"/>
              <w:bottom w:val="single" w:sz="4" w:space="0" w:color="000000"/>
              <w:right w:val="single" w:sz="4" w:space="0" w:color="000000"/>
            </w:tcBorders>
            <w:vAlign w:val="center"/>
          </w:tcPr>
          <w:p w:rsidR="00D8382C" w:rsidRDefault="00D8382C" w:rsidP="006816C5">
            <w:pPr>
              <w:ind w:right="-20"/>
              <w:jc w:val="both"/>
            </w:pPr>
            <w:r>
              <w:rPr>
                <w:rFonts w:hint="eastAsia"/>
              </w:rPr>
              <w:t>count</w:t>
            </w:r>
          </w:p>
        </w:tc>
        <w:tc>
          <w:tcPr>
            <w:tcW w:w="1134" w:type="dxa"/>
            <w:tcBorders>
              <w:top w:val="single" w:sz="4" w:space="0" w:color="000000"/>
              <w:left w:val="single" w:sz="4" w:space="0" w:color="000000"/>
              <w:bottom w:val="single" w:sz="4" w:space="0" w:color="000000"/>
              <w:right w:val="single" w:sz="4" w:space="0" w:color="000000"/>
            </w:tcBorders>
            <w:vAlign w:val="center"/>
          </w:tcPr>
          <w:p w:rsidR="00D8382C" w:rsidRDefault="00D8382C" w:rsidP="006816C5">
            <w:pPr>
              <w:spacing w:line="241" w:lineRule="auto"/>
              <w:ind w:right="51"/>
              <w:jc w:val="both"/>
            </w:pPr>
            <w:r>
              <w:rPr>
                <w:rFonts w:hint="eastAsia"/>
              </w:rPr>
              <w:t>int</w:t>
            </w:r>
          </w:p>
        </w:tc>
        <w:tc>
          <w:tcPr>
            <w:tcW w:w="4820" w:type="dxa"/>
            <w:tcBorders>
              <w:top w:val="single" w:sz="4" w:space="0" w:color="000000"/>
              <w:left w:val="single" w:sz="4" w:space="0" w:color="000000"/>
              <w:bottom w:val="single" w:sz="4" w:space="0" w:color="000000"/>
              <w:right w:val="single" w:sz="4" w:space="0" w:color="000000"/>
            </w:tcBorders>
            <w:vAlign w:val="center"/>
          </w:tcPr>
          <w:p w:rsidR="00D8382C" w:rsidRDefault="00FF79CF" w:rsidP="006816C5">
            <w:pPr>
              <w:spacing w:line="312" w:lineRule="exact"/>
              <w:ind w:right="-20"/>
              <w:jc w:val="both"/>
            </w:pPr>
            <w:r>
              <w:rPr>
                <w:rFonts w:hint="eastAsia"/>
              </w:rPr>
              <w:t>绑定的</w:t>
            </w:r>
            <w:r w:rsidR="00D8382C">
              <w:rPr>
                <w:rFonts w:hint="eastAsia"/>
              </w:rPr>
              <w:t>帐号数量</w:t>
            </w:r>
          </w:p>
        </w:tc>
        <w:tc>
          <w:tcPr>
            <w:tcW w:w="709" w:type="dxa"/>
            <w:tcBorders>
              <w:top w:val="single" w:sz="4" w:space="0" w:color="000000"/>
              <w:left w:val="single" w:sz="4" w:space="0" w:color="000000"/>
              <w:bottom w:val="single" w:sz="4" w:space="0" w:color="000000"/>
              <w:right w:val="single" w:sz="4" w:space="0" w:color="000000"/>
            </w:tcBorders>
            <w:vAlign w:val="center"/>
          </w:tcPr>
          <w:p w:rsidR="00D8382C" w:rsidRDefault="00D8382C" w:rsidP="006816C5">
            <w:pPr>
              <w:jc w:val="both"/>
            </w:pPr>
            <w:r>
              <w:rPr>
                <w:rFonts w:hint="eastAsia"/>
              </w:rPr>
              <w:t>可选</w:t>
            </w:r>
          </w:p>
        </w:tc>
      </w:tr>
      <w:tr w:rsidR="00D8382C" w:rsidRPr="00270E48" w:rsidTr="006816C5">
        <w:trPr>
          <w:trHeight w:hRule="exact" w:val="571"/>
        </w:trPr>
        <w:tc>
          <w:tcPr>
            <w:tcW w:w="1552" w:type="dxa"/>
            <w:tcBorders>
              <w:top w:val="single" w:sz="4" w:space="0" w:color="000000"/>
              <w:left w:val="single" w:sz="4" w:space="0" w:color="000000"/>
              <w:bottom w:val="single" w:sz="4" w:space="0" w:color="000000"/>
              <w:right w:val="single" w:sz="4" w:space="0" w:color="000000"/>
            </w:tcBorders>
            <w:vAlign w:val="center"/>
          </w:tcPr>
          <w:p w:rsidR="00D8382C" w:rsidRDefault="00D8382C" w:rsidP="006816C5">
            <w:pPr>
              <w:ind w:right="-20"/>
              <w:jc w:val="both"/>
            </w:pPr>
            <w:r>
              <w:rPr>
                <w:rFonts w:hint="eastAsia"/>
              </w:rPr>
              <w:lastRenderedPageBreak/>
              <w:t>clientList</w:t>
            </w:r>
          </w:p>
        </w:tc>
        <w:tc>
          <w:tcPr>
            <w:tcW w:w="1134" w:type="dxa"/>
            <w:tcBorders>
              <w:top w:val="single" w:sz="4" w:space="0" w:color="000000"/>
              <w:left w:val="single" w:sz="4" w:space="0" w:color="000000"/>
              <w:bottom w:val="single" w:sz="4" w:space="0" w:color="000000"/>
              <w:right w:val="single" w:sz="4" w:space="0" w:color="000000"/>
            </w:tcBorders>
            <w:vAlign w:val="center"/>
          </w:tcPr>
          <w:p w:rsidR="00D8382C" w:rsidRDefault="00D8382C" w:rsidP="006816C5">
            <w:pPr>
              <w:spacing w:line="241" w:lineRule="auto"/>
              <w:ind w:right="51"/>
              <w:jc w:val="both"/>
            </w:pPr>
            <w:r>
              <w:t>A</w:t>
            </w:r>
            <w:r>
              <w:rPr>
                <w:rFonts w:hint="eastAsia"/>
              </w:rPr>
              <w:t>rray of clientInfo</w:t>
            </w:r>
          </w:p>
        </w:tc>
        <w:tc>
          <w:tcPr>
            <w:tcW w:w="4820" w:type="dxa"/>
            <w:tcBorders>
              <w:top w:val="single" w:sz="4" w:space="0" w:color="000000"/>
              <w:left w:val="single" w:sz="4" w:space="0" w:color="000000"/>
              <w:bottom w:val="single" w:sz="4" w:space="0" w:color="000000"/>
              <w:right w:val="single" w:sz="4" w:space="0" w:color="000000"/>
            </w:tcBorders>
            <w:vAlign w:val="center"/>
          </w:tcPr>
          <w:p w:rsidR="00D8382C" w:rsidRDefault="00D8382C" w:rsidP="006816C5">
            <w:pPr>
              <w:spacing w:line="312" w:lineRule="exact"/>
              <w:ind w:right="-20"/>
              <w:jc w:val="both"/>
            </w:pPr>
            <w:r>
              <w:rPr>
                <w:rFonts w:hint="eastAsia"/>
              </w:rPr>
              <w:t>帐号列表和帐号绑定的银行卡信息</w:t>
            </w:r>
          </w:p>
        </w:tc>
        <w:tc>
          <w:tcPr>
            <w:tcW w:w="709" w:type="dxa"/>
            <w:tcBorders>
              <w:top w:val="single" w:sz="4" w:space="0" w:color="000000"/>
              <w:left w:val="single" w:sz="4" w:space="0" w:color="000000"/>
              <w:bottom w:val="single" w:sz="4" w:space="0" w:color="000000"/>
              <w:right w:val="single" w:sz="4" w:space="0" w:color="000000"/>
            </w:tcBorders>
            <w:vAlign w:val="center"/>
          </w:tcPr>
          <w:p w:rsidR="00D8382C" w:rsidRDefault="00D8382C" w:rsidP="006816C5">
            <w:pPr>
              <w:jc w:val="both"/>
            </w:pPr>
            <w:r>
              <w:rPr>
                <w:rFonts w:hint="eastAsia"/>
              </w:rPr>
              <w:t>可选</w:t>
            </w:r>
          </w:p>
        </w:tc>
      </w:tr>
      <w:tr w:rsidR="00E64F29" w:rsidRPr="00270E48" w:rsidTr="006816C5">
        <w:trPr>
          <w:trHeight w:hRule="exact" w:val="571"/>
        </w:trPr>
        <w:tc>
          <w:tcPr>
            <w:tcW w:w="1552" w:type="dxa"/>
            <w:tcBorders>
              <w:top w:val="single" w:sz="4" w:space="0" w:color="000000"/>
              <w:left w:val="single" w:sz="4" w:space="0" w:color="000000"/>
              <w:bottom w:val="single" w:sz="4" w:space="0" w:color="000000"/>
              <w:right w:val="single" w:sz="4" w:space="0" w:color="000000"/>
            </w:tcBorders>
            <w:vAlign w:val="center"/>
          </w:tcPr>
          <w:p w:rsidR="00E64F29" w:rsidRDefault="00E64F29" w:rsidP="006816C5">
            <w:pPr>
              <w:ind w:right="-20"/>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rsidR="00E64F29" w:rsidRDefault="00E64F29" w:rsidP="006816C5">
            <w:pPr>
              <w:spacing w:line="241" w:lineRule="auto"/>
              <w:ind w:right="51"/>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E64F29" w:rsidRDefault="00E64F29" w:rsidP="006816C5">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E64F29" w:rsidRDefault="00E64F29" w:rsidP="006816C5">
            <w:pPr>
              <w:jc w:val="both"/>
            </w:pPr>
          </w:p>
        </w:tc>
      </w:tr>
      <w:tr w:rsidR="00E64F29" w:rsidRPr="00270E48" w:rsidTr="00092514">
        <w:trPr>
          <w:trHeight w:hRule="exact" w:val="1920"/>
        </w:trPr>
        <w:tc>
          <w:tcPr>
            <w:tcW w:w="1552" w:type="dxa"/>
            <w:tcBorders>
              <w:top w:val="single" w:sz="4" w:space="0" w:color="000000"/>
              <w:left w:val="single" w:sz="4" w:space="0" w:color="000000"/>
              <w:bottom w:val="single" w:sz="4" w:space="0" w:color="000000"/>
              <w:right w:val="single" w:sz="4" w:space="0" w:color="000000"/>
            </w:tcBorders>
            <w:vAlign w:val="center"/>
          </w:tcPr>
          <w:p w:rsidR="00E64F29" w:rsidRDefault="00E64F29" w:rsidP="006816C5">
            <w:pPr>
              <w:ind w:right="-20"/>
              <w:jc w:val="both"/>
            </w:pPr>
            <w:r>
              <w:rPr>
                <w:rFonts w:hint="eastAsia"/>
              </w:rPr>
              <w:t>dics</w:t>
            </w:r>
          </w:p>
        </w:tc>
        <w:tc>
          <w:tcPr>
            <w:tcW w:w="1134" w:type="dxa"/>
            <w:tcBorders>
              <w:top w:val="single" w:sz="4" w:space="0" w:color="000000"/>
              <w:left w:val="single" w:sz="4" w:space="0" w:color="000000"/>
              <w:bottom w:val="single" w:sz="4" w:space="0" w:color="000000"/>
              <w:right w:val="single" w:sz="4" w:space="0" w:color="000000"/>
            </w:tcBorders>
            <w:vAlign w:val="center"/>
          </w:tcPr>
          <w:p w:rsidR="00E64F29" w:rsidRDefault="00E64F29" w:rsidP="006816C5">
            <w:pPr>
              <w:spacing w:line="241" w:lineRule="auto"/>
              <w:ind w:right="51"/>
              <w:jc w:val="both"/>
            </w:pPr>
            <w:r>
              <w:rPr>
                <w:rFonts w:hint="eastAsia"/>
              </w:rPr>
              <w:t>Array of Followings</w:t>
            </w:r>
          </w:p>
        </w:tc>
        <w:tc>
          <w:tcPr>
            <w:tcW w:w="4820" w:type="dxa"/>
            <w:tcBorders>
              <w:top w:val="single" w:sz="4" w:space="0" w:color="000000"/>
              <w:left w:val="single" w:sz="4" w:space="0" w:color="000000"/>
              <w:bottom w:val="single" w:sz="4" w:space="0" w:color="000000"/>
              <w:right w:val="single" w:sz="4" w:space="0" w:color="000000"/>
            </w:tcBorders>
            <w:vAlign w:val="center"/>
          </w:tcPr>
          <w:p w:rsidR="00E64F29" w:rsidRDefault="00E64F29" w:rsidP="006816C5">
            <w:pPr>
              <w:spacing w:line="312" w:lineRule="exact"/>
              <w:ind w:right="-20"/>
              <w:jc w:val="both"/>
            </w:pPr>
            <w:r>
              <w:rPr>
                <w:rFonts w:hint="eastAsia"/>
              </w:rPr>
              <w:t>返回的字典列表</w:t>
            </w:r>
            <w:r>
              <w:t>，</w:t>
            </w:r>
            <w:r>
              <w:rPr>
                <w:rFonts w:hint="eastAsia"/>
              </w:rPr>
              <w:t>目前主要是：</w:t>
            </w:r>
          </w:p>
          <w:p w:rsidR="00120A69" w:rsidRDefault="00E64F29">
            <w:pPr>
              <w:pStyle w:val="af5"/>
              <w:numPr>
                <w:ilvl w:val="0"/>
                <w:numId w:val="54"/>
              </w:numPr>
              <w:spacing w:line="312" w:lineRule="exact"/>
              <w:ind w:right="-20" w:firstLineChars="0"/>
              <w:jc w:val="both"/>
              <w:rPr>
                <w:sz w:val="18"/>
                <w:szCs w:val="18"/>
              </w:rPr>
            </w:pPr>
            <w:r>
              <w:rPr>
                <w:rFonts w:hint="eastAsia"/>
              </w:rPr>
              <w:t>外部组合支付下禁止的支付方式列表，多个支付方式之间使用竖线分隔。（</w:t>
            </w:r>
            <w:r>
              <w:rPr>
                <w:rFonts w:hint="eastAsia"/>
              </w:rPr>
              <w:t>HaltedPTypes4FixedPayment</w:t>
            </w:r>
            <w:r>
              <w:rPr>
                <w:rFonts w:hint="eastAsia"/>
              </w:rPr>
              <w:t>）</w:t>
            </w:r>
          </w:p>
          <w:p w:rsidR="007A0836" w:rsidRDefault="00E64F29" w:rsidP="00092514">
            <w:pPr>
              <w:pStyle w:val="af5"/>
              <w:numPr>
                <w:ilvl w:val="0"/>
                <w:numId w:val="54"/>
              </w:numPr>
              <w:spacing w:line="312" w:lineRule="exact"/>
              <w:ind w:right="-20" w:firstLineChars="0"/>
              <w:jc w:val="both"/>
              <w:rPr>
                <w:sz w:val="18"/>
                <w:szCs w:val="18"/>
              </w:rPr>
            </w:pPr>
            <w:r>
              <w:rPr>
                <w:rFonts w:hint="eastAsia"/>
              </w:rPr>
              <w:t>系统设置的默认支付方式列表，多个支付方式之间使用竖线分隔。（</w:t>
            </w:r>
            <w:r>
              <w:rPr>
                <w:rFonts w:hint="eastAsia"/>
              </w:rPr>
              <w:t>SysDefaultP</w:t>
            </w:r>
            <w:r w:rsidR="00FC1AA5">
              <w:rPr>
                <w:rFonts w:hint="eastAsia"/>
              </w:rPr>
              <w:t>ay</w:t>
            </w:r>
            <w:r>
              <w:rPr>
                <w:rFonts w:hint="eastAsia"/>
              </w:rPr>
              <w:t>Types</w:t>
            </w:r>
            <w:r>
              <w:rPr>
                <w:rFonts w:hint="eastAsia"/>
              </w:rPr>
              <w:t>）</w:t>
            </w:r>
          </w:p>
        </w:tc>
        <w:tc>
          <w:tcPr>
            <w:tcW w:w="709" w:type="dxa"/>
            <w:tcBorders>
              <w:top w:val="single" w:sz="4" w:space="0" w:color="000000"/>
              <w:left w:val="single" w:sz="4" w:space="0" w:color="000000"/>
              <w:bottom w:val="single" w:sz="4" w:space="0" w:color="000000"/>
              <w:right w:val="single" w:sz="4" w:space="0" w:color="000000"/>
            </w:tcBorders>
            <w:vAlign w:val="center"/>
          </w:tcPr>
          <w:p w:rsidR="00E64F29" w:rsidRDefault="00E64F29" w:rsidP="006816C5">
            <w:pPr>
              <w:jc w:val="both"/>
            </w:pPr>
            <w:r>
              <w:rPr>
                <w:rFonts w:hint="eastAsia"/>
              </w:rPr>
              <w:t>O</w:t>
            </w:r>
          </w:p>
        </w:tc>
      </w:tr>
      <w:tr w:rsidR="00E64F29" w:rsidRPr="00270E48" w:rsidTr="006816C5">
        <w:trPr>
          <w:trHeight w:hRule="exact" w:val="571"/>
        </w:trPr>
        <w:tc>
          <w:tcPr>
            <w:tcW w:w="1552" w:type="dxa"/>
            <w:tcBorders>
              <w:top w:val="single" w:sz="4" w:space="0" w:color="000000"/>
              <w:left w:val="single" w:sz="4" w:space="0" w:color="000000"/>
              <w:bottom w:val="single" w:sz="4" w:space="0" w:color="000000"/>
              <w:right w:val="single" w:sz="4" w:space="0" w:color="000000"/>
            </w:tcBorders>
            <w:vAlign w:val="center"/>
          </w:tcPr>
          <w:p w:rsidR="00E64F29" w:rsidRDefault="00E64F29" w:rsidP="006816C5">
            <w:pPr>
              <w:ind w:right="-20"/>
              <w:jc w:val="both"/>
            </w:pPr>
            <w:r>
              <w:rPr>
                <w:rFonts w:hint="eastAsia"/>
              </w:rPr>
              <w:t>name</w:t>
            </w:r>
          </w:p>
        </w:tc>
        <w:tc>
          <w:tcPr>
            <w:tcW w:w="1134" w:type="dxa"/>
            <w:tcBorders>
              <w:top w:val="single" w:sz="4" w:space="0" w:color="000000"/>
              <w:left w:val="single" w:sz="4" w:space="0" w:color="000000"/>
              <w:bottom w:val="single" w:sz="4" w:space="0" w:color="000000"/>
              <w:right w:val="single" w:sz="4" w:space="0" w:color="000000"/>
            </w:tcBorders>
            <w:vAlign w:val="center"/>
          </w:tcPr>
          <w:p w:rsidR="00E64F29" w:rsidRDefault="00E64F29" w:rsidP="006816C5">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E64F29" w:rsidRDefault="00E64F29" w:rsidP="006816C5">
            <w:pPr>
              <w:spacing w:line="312" w:lineRule="exact"/>
              <w:ind w:right="-20"/>
              <w:jc w:val="both"/>
            </w:pPr>
            <w:r>
              <w:rPr>
                <w:rFonts w:hint="eastAsia"/>
              </w:rPr>
              <w:t>名称</w:t>
            </w:r>
          </w:p>
        </w:tc>
        <w:tc>
          <w:tcPr>
            <w:tcW w:w="709" w:type="dxa"/>
            <w:tcBorders>
              <w:top w:val="single" w:sz="4" w:space="0" w:color="000000"/>
              <w:left w:val="single" w:sz="4" w:space="0" w:color="000000"/>
              <w:bottom w:val="single" w:sz="4" w:space="0" w:color="000000"/>
              <w:right w:val="single" w:sz="4" w:space="0" w:color="000000"/>
            </w:tcBorders>
            <w:vAlign w:val="center"/>
          </w:tcPr>
          <w:p w:rsidR="00E64F29" w:rsidRDefault="00E64F29" w:rsidP="006816C5">
            <w:pPr>
              <w:jc w:val="both"/>
            </w:pPr>
            <w:r>
              <w:rPr>
                <w:rFonts w:hint="eastAsia"/>
              </w:rPr>
              <w:t>O</w:t>
            </w:r>
          </w:p>
        </w:tc>
      </w:tr>
      <w:tr w:rsidR="00E64F29" w:rsidRPr="00270E48" w:rsidTr="006816C5">
        <w:trPr>
          <w:trHeight w:hRule="exact" w:val="571"/>
        </w:trPr>
        <w:tc>
          <w:tcPr>
            <w:tcW w:w="1552" w:type="dxa"/>
            <w:tcBorders>
              <w:top w:val="single" w:sz="4" w:space="0" w:color="000000"/>
              <w:left w:val="single" w:sz="4" w:space="0" w:color="000000"/>
              <w:bottom w:val="single" w:sz="4" w:space="0" w:color="000000"/>
              <w:right w:val="single" w:sz="4" w:space="0" w:color="000000"/>
            </w:tcBorders>
            <w:vAlign w:val="center"/>
          </w:tcPr>
          <w:p w:rsidR="00E64F29" w:rsidRDefault="00E64F29" w:rsidP="006816C5">
            <w:pPr>
              <w:ind w:right="-20"/>
              <w:jc w:val="both"/>
            </w:pPr>
            <w:r>
              <w:rPr>
                <w:rFonts w:hint="eastAsia"/>
              </w:rPr>
              <w:t>value</w:t>
            </w:r>
          </w:p>
        </w:tc>
        <w:tc>
          <w:tcPr>
            <w:tcW w:w="1134" w:type="dxa"/>
            <w:tcBorders>
              <w:top w:val="single" w:sz="4" w:space="0" w:color="000000"/>
              <w:left w:val="single" w:sz="4" w:space="0" w:color="000000"/>
              <w:bottom w:val="single" w:sz="4" w:space="0" w:color="000000"/>
              <w:right w:val="single" w:sz="4" w:space="0" w:color="000000"/>
            </w:tcBorders>
            <w:vAlign w:val="center"/>
          </w:tcPr>
          <w:p w:rsidR="00E64F29" w:rsidRDefault="00E64F29" w:rsidP="006816C5">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E64F29" w:rsidRDefault="00E64F29" w:rsidP="006816C5">
            <w:pPr>
              <w:spacing w:line="312" w:lineRule="exact"/>
              <w:ind w:right="-20"/>
              <w:jc w:val="both"/>
            </w:pPr>
            <w:r>
              <w:rPr>
                <w:rFonts w:hint="eastAsia"/>
              </w:rPr>
              <w:t>取值</w:t>
            </w:r>
          </w:p>
        </w:tc>
        <w:tc>
          <w:tcPr>
            <w:tcW w:w="709" w:type="dxa"/>
            <w:tcBorders>
              <w:top w:val="single" w:sz="4" w:space="0" w:color="000000"/>
              <w:left w:val="single" w:sz="4" w:space="0" w:color="000000"/>
              <w:bottom w:val="single" w:sz="4" w:space="0" w:color="000000"/>
              <w:right w:val="single" w:sz="4" w:space="0" w:color="000000"/>
            </w:tcBorders>
            <w:vAlign w:val="center"/>
          </w:tcPr>
          <w:p w:rsidR="00E64F29" w:rsidRDefault="00E64F29" w:rsidP="006816C5">
            <w:pPr>
              <w:jc w:val="both"/>
            </w:pPr>
            <w:r>
              <w:rPr>
                <w:rFonts w:hint="eastAsia"/>
              </w:rPr>
              <w:t>O</w:t>
            </w:r>
          </w:p>
        </w:tc>
      </w:tr>
    </w:tbl>
    <w:p w:rsidR="00147E83" w:rsidRDefault="00147E83" w:rsidP="00147E83">
      <w:pPr>
        <w:spacing w:before="18" w:line="100" w:lineRule="exact"/>
        <w:rPr>
          <w:sz w:val="10"/>
          <w:szCs w:val="10"/>
        </w:rPr>
      </w:pPr>
    </w:p>
    <w:p w:rsidR="00147E83" w:rsidRDefault="00FF79CF" w:rsidP="00147E83">
      <w:pPr>
        <w:ind w:firstLineChars="150" w:firstLine="316"/>
        <w:rPr>
          <w:b/>
        </w:rPr>
      </w:pPr>
      <w:r>
        <w:rPr>
          <w:rFonts w:hint="eastAsia"/>
          <w:b/>
        </w:rPr>
        <w:t>注：</w:t>
      </w:r>
      <w:r>
        <w:rPr>
          <w:rFonts w:hint="eastAsia"/>
        </w:rPr>
        <w:t>clientInfo</w:t>
      </w:r>
      <w:r>
        <w:rPr>
          <w:rFonts w:hint="eastAsia"/>
        </w:rPr>
        <w:t>定义请参考</w:t>
      </w:r>
      <w:r>
        <w:rPr>
          <w:rFonts w:hint="eastAsia"/>
        </w:rPr>
        <w:t>1.3</w:t>
      </w:r>
      <w:r w:rsidR="00FF362E">
        <w:rPr>
          <w:rFonts w:hint="eastAsia"/>
        </w:rPr>
        <w:t>6</w:t>
      </w:r>
      <w:r>
        <w:rPr>
          <w:rFonts w:hint="eastAsia"/>
        </w:rPr>
        <w:t>章节。</w:t>
      </w:r>
    </w:p>
    <w:p w:rsidR="00D8382C" w:rsidRDefault="00D8382C" w:rsidP="00147E83">
      <w:pPr>
        <w:ind w:firstLineChars="150" w:firstLine="316"/>
        <w:rPr>
          <w:b/>
        </w:rPr>
      </w:pPr>
    </w:p>
    <w:p w:rsidR="001612FE" w:rsidRPr="002A11CD" w:rsidRDefault="009A460F" w:rsidP="00782A05">
      <w:pPr>
        <w:pStyle w:val="100"/>
        <w:ind w:firstLineChars="100" w:firstLine="210"/>
        <w:rPr>
          <w:rFonts w:ascii="Arial" w:hAnsi="Arial" w:cs="Arial"/>
          <w:sz w:val="21"/>
          <w:szCs w:val="24"/>
        </w:rPr>
      </w:pPr>
      <w:r w:rsidRPr="002A11CD">
        <w:rPr>
          <w:rFonts w:ascii="Arial" w:hAnsi="Arial" w:cs="Arial" w:hint="eastAsia"/>
          <w:sz w:val="21"/>
          <w:szCs w:val="24"/>
        </w:rPr>
        <w:t>payTypeObj</w:t>
      </w:r>
      <w:r w:rsidR="001612FE" w:rsidRPr="002A11CD">
        <w:rPr>
          <w:rFonts w:ascii="Arial" w:hAnsi="Arial" w:cs="Arial" w:hint="eastAsia"/>
          <w:sz w:val="21"/>
          <w:szCs w:val="24"/>
        </w:rPr>
        <w:t>：</w:t>
      </w:r>
    </w:p>
    <w:tbl>
      <w:tblPr>
        <w:tblW w:w="6369" w:type="dxa"/>
        <w:jc w:val="center"/>
        <w:tblInd w:w="2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07"/>
        <w:gridCol w:w="1212"/>
        <w:gridCol w:w="666"/>
        <w:gridCol w:w="3084"/>
      </w:tblGrid>
      <w:tr w:rsidR="001612FE" w:rsidRPr="0038247B" w:rsidTr="000926FD">
        <w:trPr>
          <w:trHeight w:val="300"/>
          <w:jc w:val="center"/>
        </w:trPr>
        <w:tc>
          <w:tcPr>
            <w:tcW w:w="1407" w:type="dxa"/>
            <w:shd w:val="clear" w:color="auto" w:fill="CCFFFF"/>
            <w:vAlign w:val="bottom"/>
          </w:tcPr>
          <w:p w:rsidR="001612FE" w:rsidRPr="00CA67B8" w:rsidRDefault="001612FE" w:rsidP="00C366FF">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Field Name</w:t>
            </w:r>
          </w:p>
        </w:tc>
        <w:tc>
          <w:tcPr>
            <w:tcW w:w="1212" w:type="dxa"/>
            <w:shd w:val="clear" w:color="auto" w:fill="CCFFFF"/>
            <w:vAlign w:val="bottom"/>
          </w:tcPr>
          <w:p w:rsidR="001612FE" w:rsidRPr="00CA67B8" w:rsidRDefault="001612FE" w:rsidP="00C366FF">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Field Type</w:t>
            </w:r>
          </w:p>
        </w:tc>
        <w:tc>
          <w:tcPr>
            <w:tcW w:w="666" w:type="dxa"/>
            <w:shd w:val="clear" w:color="auto" w:fill="CCFFFF"/>
          </w:tcPr>
          <w:p w:rsidR="001612FE" w:rsidRPr="00CA67B8" w:rsidRDefault="001612FE" w:rsidP="00C366FF">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M/O</w:t>
            </w:r>
          </w:p>
        </w:tc>
        <w:tc>
          <w:tcPr>
            <w:tcW w:w="3084" w:type="dxa"/>
            <w:shd w:val="clear" w:color="auto" w:fill="CCFFFF"/>
            <w:vAlign w:val="bottom"/>
          </w:tcPr>
          <w:p w:rsidR="001612FE" w:rsidRPr="00CA67B8" w:rsidRDefault="001612FE" w:rsidP="00C366FF">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Description</w:t>
            </w:r>
          </w:p>
        </w:tc>
      </w:tr>
      <w:tr w:rsidR="001612FE" w:rsidRPr="0038247B" w:rsidTr="000926FD">
        <w:trPr>
          <w:trHeight w:val="285"/>
          <w:jc w:val="center"/>
        </w:trPr>
        <w:tc>
          <w:tcPr>
            <w:tcW w:w="1407" w:type="dxa"/>
            <w:shd w:val="clear" w:color="auto" w:fill="auto"/>
          </w:tcPr>
          <w:p w:rsidR="001612FE" w:rsidRPr="0038247B" w:rsidRDefault="00DD7E1B" w:rsidP="00C366FF">
            <w:pPr>
              <w:pStyle w:val="100"/>
              <w:rPr>
                <w:rFonts w:ascii="Arial" w:hAnsi="Arial" w:cs="Arial"/>
                <w:sz w:val="21"/>
                <w:szCs w:val="24"/>
              </w:rPr>
            </w:pPr>
            <w:r>
              <w:rPr>
                <w:rFonts w:ascii="Arial" w:hAnsi="Arial" w:cs="Arial" w:hint="eastAsia"/>
                <w:sz w:val="21"/>
                <w:szCs w:val="24"/>
              </w:rPr>
              <w:t>payType</w:t>
            </w:r>
          </w:p>
        </w:tc>
        <w:tc>
          <w:tcPr>
            <w:tcW w:w="1212" w:type="dxa"/>
            <w:shd w:val="clear" w:color="auto" w:fill="auto"/>
          </w:tcPr>
          <w:p w:rsidR="001612FE" w:rsidRPr="0038247B" w:rsidRDefault="00894F3A" w:rsidP="00C366FF">
            <w:pPr>
              <w:pStyle w:val="100"/>
              <w:rPr>
                <w:rFonts w:ascii="Arial" w:hAnsi="Arial" w:cs="Arial"/>
                <w:sz w:val="21"/>
                <w:szCs w:val="24"/>
              </w:rPr>
            </w:pPr>
            <w:r>
              <w:rPr>
                <w:rFonts w:ascii="Arial" w:hAnsi="Arial" w:cs="Arial" w:hint="eastAsia"/>
                <w:sz w:val="21"/>
                <w:szCs w:val="24"/>
              </w:rPr>
              <w:t>String</w:t>
            </w:r>
          </w:p>
        </w:tc>
        <w:tc>
          <w:tcPr>
            <w:tcW w:w="666" w:type="dxa"/>
          </w:tcPr>
          <w:p w:rsidR="001612FE" w:rsidRDefault="002C5D60" w:rsidP="00C366FF">
            <w:pPr>
              <w:pStyle w:val="100"/>
              <w:rPr>
                <w:rFonts w:ascii="Arial" w:hAnsi="Arial" w:cs="Arial"/>
                <w:szCs w:val="24"/>
              </w:rPr>
            </w:pPr>
            <w:r w:rsidRPr="00CA67B8">
              <w:rPr>
                <w:rFonts w:ascii="Arial" w:hAnsi="Arial" w:cs="Arial"/>
                <w:color w:val="000000"/>
                <w:szCs w:val="18"/>
                <w:lang w:val="de-DE"/>
              </w:rPr>
              <w:t>M/O</w:t>
            </w:r>
          </w:p>
        </w:tc>
        <w:tc>
          <w:tcPr>
            <w:tcW w:w="3084" w:type="dxa"/>
            <w:shd w:val="clear" w:color="auto" w:fill="auto"/>
          </w:tcPr>
          <w:p w:rsidR="00643F9F" w:rsidRDefault="00B27483" w:rsidP="00224553">
            <w:pPr>
              <w:pStyle w:val="100"/>
              <w:rPr>
                <w:rFonts w:ascii="Arial" w:hAnsi="Arial" w:cs="Arial"/>
                <w:szCs w:val="24"/>
              </w:rPr>
            </w:pPr>
            <w:r>
              <w:rPr>
                <w:rFonts w:ascii="Arial" w:hAnsi="Arial" w:cs="Arial" w:hint="eastAsia"/>
                <w:szCs w:val="24"/>
              </w:rPr>
              <w:t>支付方式</w:t>
            </w:r>
            <w:r w:rsidR="009E469F">
              <w:rPr>
                <w:rFonts w:ascii="Arial" w:hAnsi="Arial" w:cs="Arial" w:hint="eastAsia"/>
                <w:szCs w:val="24"/>
              </w:rPr>
              <w:t>，</w:t>
            </w:r>
            <w:r w:rsidR="00643F9F">
              <w:rPr>
                <w:rFonts w:ascii="Arial" w:hAnsi="Arial" w:cs="Arial" w:hint="eastAsia"/>
                <w:szCs w:val="24"/>
              </w:rPr>
              <w:t>取值为：</w:t>
            </w:r>
          </w:p>
          <w:p w:rsidR="00643F9F" w:rsidRDefault="00D97C6F" w:rsidP="00A2294D">
            <w:pPr>
              <w:pStyle w:val="100"/>
              <w:rPr>
                <w:rFonts w:ascii="Arial" w:hAnsi="Arial" w:cs="Arial"/>
                <w:szCs w:val="24"/>
              </w:rPr>
            </w:pPr>
            <w:r>
              <w:rPr>
                <w:rFonts w:ascii="Arial" w:hAnsi="Arial" w:cs="Arial" w:hint="eastAsia"/>
                <w:szCs w:val="24"/>
              </w:rPr>
              <w:t>1</w:t>
            </w:r>
            <w:r>
              <w:rPr>
                <w:rFonts w:ascii="Arial" w:hAnsi="Arial" w:cs="Arial" w:hint="eastAsia"/>
                <w:szCs w:val="24"/>
              </w:rPr>
              <w:t>：</w:t>
            </w:r>
            <w:r w:rsidR="0036589F">
              <w:rPr>
                <w:rFonts w:ascii="Arial" w:hAnsi="Arial" w:cs="Arial" w:hint="eastAsia"/>
                <w:szCs w:val="24"/>
              </w:rPr>
              <w:t>花币</w:t>
            </w:r>
          </w:p>
          <w:p w:rsidR="009E469F" w:rsidRDefault="00D97C6F" w:rsidP="00A2294D">
            <w:pPr>
              <w:pStyle w:val="100"/>
              <w:rPr>
                <w:rFonts w:ascii="宋体" w:hAnsi="宋体"/>
                <w:color w:val="000000"/>
              </w:rPr>
            </w:pPr>
            <w:r>
              <w:rPr>
                <w:rFonts w:ascii="宋体" w:hAnsi="宋体" w:hint="eastAsia"/>
                <w:color w:val="000000"/>
              </w:rPr>
              <w:t>2：</w:t>
            </w:r>
            <w:r w:rsidR="009E469F">
              <w:rPr>
                <w:rFonts w:ascii="宋体" w:hAnsi="宋体" w:hint="eastAsia"/>
                <w:color w:val="000000"/>
              </w:rPr>
              <w:t>充值卡</w:t>
            </w:r>
          </w:p>
          <w:p w:rsidR="009E469F" w:rsidRDefault="00D97C6F" w:rsidP="00A2294D">
            <w:pPr>
              <w:pStyle w:val="100"/>
              <w:rPr>
                <w:rFonts w:ascii="宋体" w:hAnsi="宋体"/>
                <w:color w:val="000000"/>
              </w:rPr>
            </w:pPr>
            <w:r>
              <w:rPr>
                <w:rFonts w:ascii="宋体" w:hAnsi="宋体" w:hint="eastAsia"/>
                <w:color w:val="000000"/>
              </w:rPr>
              <w:t>3：</w:t>
            </w:r>
            <w:r w:rsidR="009E469F">
              <w:rPr>
                <w:rFonts w:ascii="宋体" w:hAnsi="宋体" w:hint="eastAsia"/>
                <w:color w:val="000000"/>
              </w:rPr>
              <w:t>游戏卡</w:t>
            </w:r>
          </w:p>
          <w:p w:rsidR="009E469F" w:rsidRDefault="00D97C6F" w:rsidP="00A2294D">
            <w:pPr>
              <w:pStyle w:val="100"/>
              <w:rPr>
                <w:rFonts w:ascii="宋体" w:hAnsi="宋体"/>
                <w:color w:val="000000"/>
              </w:rPr>
            </w:pPr>
            <w:r>
              <w:rPr>
                <w:rFonts w:ascii="宋体" w:hAnsi="宋体" w:hint="eastAsia"/>
                <w:color w:val="000000"/>
              </w:rPr>
              <w:t>4：</w:t>
            </w:r>
            <w:r w:rsidR="00F82ED7">
              <w:rPr>
                <w:rFonts w:ascii="宋体" w:hAnsi="宋体" w:hint="eastAsia"/>
                <w:color w:val="000000"/>
              </w:rPr>
              <w:t>信用</w:t>
            </w:r>
            <w:r w:rsidR="009E469F">
              <w:rPr>
                <w:rFonts w:ascii="宋体" w:hAnsi="宋体" w:hint="eastAsia"/>
                <w:color w:val="000000"/>
              </w:rPr>
              <w:t>卡</w:t>
            </w:r>
          </w:p>
          <w:p w:rsidR="00803C70" w:rsidRDefault="00D97C6F" w:rsidP="0034225B">
            <w:pPr>
              <w:pStyle w:val="100"/>
              <w:rPr>
                <w:rFonts w:ascii="宋体" w:hAnsi="宋体"/>
                <w:color w:val="000000"/>
              </w:rPr>
            </w:pPr>
            <w:r>
              <w:rPr>
                <w:rFonts w:ascii="宋体" w:hAnsi="宋体" w:hint="eastAsia"/>
                <w:color w:val="000000"/>
              </w:rPr>
              <w:t>5：</w:t>
            </w:r>
            <w:r w:rsidR="009E469F">
              <w:rPr>
                <w:rFonts w:ascii="宋体" w:hAnsi="宋体" w:hint="eastAsia"/>
                <w:color w:val="000000"/>
              </w:rPr>
              <w:t>支付宝</w:t>
            </w:r>
          </w:p>
          <w:p w:rsidR="00F63846" w:rsidRDefault="00F63846" w:rsidP="0034225B">
            <w:pPr>
              <w:pStyle w:val="100"/>
              <w:rPr>
                <w:rFonts w:ascii="宋体" w:hAnsi="宋体"/>
                <w:color w:val="000000"/>
              </w:rPr>
            </w:pPr>
            <w:r>
              <w:rPr>
                <w:rFonts w:ascii="宋体" w:hAnsi="宋体" w:hint="eastAsia"/>
                <w:color w:val="000000"/>
              </w:rPr>
              <w:t>6：短代</w:t>
            </w:r>
          </w:p>
          <w:p w:rsidR="00803C70" w:rsidRDefault="005A0C2A" w:rsidP="0034225B">
            <w:pPr>
              <w:pStyle w:val="100"/>
              <w:rPr>
                <w:rFonts w:ascii="Consolas" w:hAnsi="Consolas" w:cs="Consolas"/>
                <w:color w:val="3F7F5F"/>
              </w:rPr>
            </w:pPr>
            <w:r>
              <w:rPr>
                <w:rFonts w:ascii="Consolas" w:hAnsi="Consolas" w:cs="Consolas" w:hint="eastAsia"/>
                <w:color w:val="3F7F5F"/>
              </w:rPr>
              <w:t>10</w:t>
            </w:r>
            <w:r w:rsidR="00803C70">
              <w:rPr>
                <w:rFonts w:ascii="Consolas" w:hAnsi="Consolas" w:cs="Consolas" w:hint="eastAsia"/>
                <w:color w:val="3F7F5F"/>
              </w:rPr>
              <w:t xml:space="preserve">: </w:t>
            </w:r>
            <w:r w:rsidR="00803C70">
              <w:rPr>
                <w:rFonts w:ascii="Consolas" w:hAnsi="Consolas" w:cs="Consolas" w:hint="eastAsia"/>
                <w:color w:val="3F7F5F"/>
              </w:rPr>
              <w:t>财付通</w:t>
            </w:r>
          </w:p>
          <w:p w:rsidR="00147EF0" w:rsidRDefault="00147EF0" w:rsidP="0034225B">
            <w:pPr>
              <w:pStyle w:val="100"/>
              <w:rPr>
                <w:rFonts w:ascii="Consolas" w:hAnsi="Consolas" w:cs="Consolas"/>
                <w:color w:val="3F7F5F"/>
              </w:rPr>
            </w:pPr>
            <w:r>
              <w:rPr>
                <w:rFonts w:ascii="Consolas" w:hAnsi="Consolas" w:cs="Consolas" w:hint="eastAsia"/>
                <w:color w:val="3F7F5F"/>
              </w:rPr>
              <w:t>12</w:t>
            </w:r>
            <w:r>
              <w:rPr>
                <w:rFonts w:ascii="Consolas" w:hAnsi="Consolas" w:cs="Consolas" w:hint="eastAsia"/>
                <w:color w:val="3F7F5F"/>
              </w:rPr>
              <w:t>：天翼</w:t>
            </w:r>
          </w:p>
          <w:p w:rsidR="00F93568" w:rsidRDefault="00F93568" w:rsidP="0034225B">
            <w:pPr>
              <w:pStyle w:val="100"/>
              <w:rPr>
                <w:rFonts w:ascii="Consolas" w:hAnsi="Consolas" w:cs="Consolas"/>
                <w:color w:val="3F7F5F"/>
              </w:rPr>
            </w:pPr>
            <w:r>
              <w:rPr>
                <w:rFonts w:ascii="Consolas" w:hAnsi="Consolas" w:cs="Consolas" w:hint="eastAsia"/>
                <w:color w:val="3F7F5F"/>
              </w:rPr>
              <w:t>13</w:t>
            </w:r>
            <w:r>
              <w:rPr>
                <w:rFonts w:ascii="Consolas" w:hAnsi="Consolas" w:cs="Consolas" w:hint="eastAsia"/>
                <w:color w:val="3F7F5F"/>
              </w:rPr>
              <w:t>：</w:t>
            </w:r>
            <w:r>
              <w:rPr>
                <w:rFonts w:ascii="Consolas" w:hAnsi="Consolas" w:cs="Consolas" w:hint="eastAsia"/>
                <w:color w:val="3F7F5F"/>
              </w:rPr>
              <w:t>PayPal</w:t>
            </w:r>
          </w:p>
          <w:p w:rsidR="00B44D2A" w:rsidRDefault="00B44D2A" w:rsidP="0034225B">
            <w:pPr>
              <w:pStyle w:val="100"/>
              <w:rPr>
                <w:rFonts w:ascii="Consolas" w:hAnsi="Consolas" w:cs="Consolas"/>
                <w:color w:val="3F7F5F"/>
              </w:rPr>
            </w:pPr>
            <w:r>
              <w:rPr>
                <w:rFonts w:ascii="Consolas" w:hAnsi="Consolas" w:cs="Consolas" w:hint="eastAsia"/>
                <w:color w:val="3F7F5F"/>
              </w:rPr>
              <w:t>14</w:t>
            </w:r>
            <w:r>
              <w:rPr>
                <w:rFonts w:ascii="Consolas" w:hAnsi="Consolas" w:cs="Consolas" w:hint="eastAsia"/>
                <w:color w:val="3F7F5F"/>
              </w:rPr>
              <w:t>：移动话费</w:t>
            </w:r>
          </w:p>
          <w:p w:rsidR="00B44D2A" w:rsidRDefault="00B44D2A" w:rsidP="0034225B">
            <w:pPr>
              <w:pStyle w:val="100"/>
              <w:rPr>
                <w:rFonts w:ascii="Consolas" w:hAnsi="Consolas" w:cs="Consolas"/>
                <w:color w:val="3F7F5F"/>
              </w:rPr>
            </w:pPr>
            <w:r>
              <w:rPr>
                <w:rFonts w:ascii="Consolas" w:hAnsi="Consolas" w:cs="Consolas" w:hint="eastAsia"/>
                <w:color w:val="3F7F5F"/>
              </w:rPr>
              <w:t>15</w:t>
            </w:r>
            <w:r>
              <w:rPr>
                <w:rFonts w:ascii="Consolas" w:hAnsi="Consolas" w:cs="Consolas" w:hint="eastAsia"/>
                <w:color w:val="3F7F5F"/>
              </w:rPr>
              <w:t>：联通话费</w:t>
            </w:r>
          </w:p>
          <w:p w:rsidR="009D203B" w:rsidRPr="009D203B" w:rsidRDefault="009D203B" w:rsidP="009D203B">
            <w:pPr>
              <w:pStyle w:val="100"/>
              <w:rPr>
                <w:rFonts w:ascii="Consolas" w:hAnsi="Consolas" w:cs="Consolas"/>
                <w:color w:val="3F7F5F"/>
              </w:rPr>
            </w:pPr>
            <w:r w:rsidRPr="009D203B">
              <w:rPr>
                <w:rFonts w:ascii="Consolas" w:hAnsi="Consolas" w:cs="Consolas" w:hint="eastAsia"/>
                <w:color w:val="3F7F5F"/>
              </w:rPr>
              <w:t>16</w:t>
            </w:r>
            <w:r w:rsidRPr="009D203B">
              <w:rPr>
                <w:rFonts w:ascii="Consolas" w:hAnsi="Consolas" w:cs="Consolas" w:hint="eastAsia"/>
                <w:color w:val="3F7F5F"/>
              </w:rPr>
              <w:t>：借记卡</w:t>
            </w:r>
          </w:p>
          <w:p w:rsidR="009D203B" w:rsidRDefault="008754DB" w:rsidP="009D203B">
            <w:pPr>
              <w:pStyle w:val="100"/>
              <w:rPr>
                <w:rFonts w:ascii="Consolas" w:hAnsi="Consolas" w:cs="Consolas"/>
                <w:color w:val="3F7F5F"/>
              </w:rPr>
            </w:pPr>
            <w:r>
              <w:rPr>
                <w:rFonts w:ascii="Consolas" w:hAnsi="Consolas" w:cs="Consolas" w:hint="eastAsia"/>
                <w:color w:val="3F7F5F"/>
              </w:rPr>
              <w:t>17</w:t>
            </w:r>
            <w:r>
              <w:rPr>
                <w:rFonts w:ascii="Consolas" w:hAnsi="Consolas" w:cs="Consolas" w:hint="eastAsia"/>
                <w:color w:val="3F7F5F"/>
              </w:rPr>
              <w:t>：微信</w:t>
            </w:r>
          </w:p>
          <w:p w:rsidR="008754DB" w:rsidRDefault="008754DB" w:rsidP="009D203B">
            <w:pPr>
              <w:pStyle w:val="100"/>
              <w:rPr>
                <w:rFonts w:ascii="Consolas" w:hAnsi="Consolas" w:cs="Consolas"/>
                <w:color w:val="3F7F5F"/>
              </w:rPr>
            </w:pPr>
            <w:r>
              <w:rPr>
                <w:rFonts w:ascii="Consolas" w:hAnsi="Consolas" w:cs="Consolas" w:hint="eastAsia"/>
                <w:color w:val="3F7F5F"/>
              </w:rPr>
              <w:t>18</w:t>
            </w:r>
            <w:r>
              <w:rPr>
                <w:rFonts w:ascii="Consolas" w:hAnsi="Consolas" w:cs="Consolas" w:hint="eastAsia"/>
                <w:color w:val="3F7F5F"/>
              </w:rPr>
              <w:t>：花瓣</w:t>
            </w:r>
          </w:p>
          <w:p w:rsidR="00ED25DA" w:rsidRDefault="00ED25DA" w:rsidP="009D203B">
            <w:pPr>
              <w:pStyle w:val="100"/>
              <w:rPr>
                <w:rFonts w:ascii="Consolas" w:hAnsi="Consolas" w:cs="Consolas"/>
                <w:color w:val="3F7F5F"/>
              </w:rPr>
            </w:pPr>
            <w:r>
              <w:rPr>
                <w:rFonts w:ascii="Consolas" w:hAnsi="Consolas" w:cs="Consolas" w:hint="eastAsia"/>
                <w:color w:val="3F7F5F"/>
              </w:rPr>
              <w:t>19</w:t>
            </w:r>
            <w:r>
              <w:rPr>
                <w:rFonts w:ascii="Consolas" w:hAnsi="Consolas" w:cs="Consolas" w:hint="eastAsia"/>
                <w:color w:val="3F7F5F"/>
              </w:rPr>
              <w:t>：礼品卡（占位）</w:t>
            </w:r>
          </w:p>
          <w:p w:rsidR="007652C1" w:rsidRDefault="007652C1" w:rsidP="009D203B">
            <w:pPr>
              <w:pStyle w:val="100"/>
              <w:rPr>
                <w:rFonts w:ascii="Consolas" w:hAnsi="Consolas" w:cs="Consolas"/>
                <w:color w:val="3F7F5F"/>
              </w:rPr>
            </w:pPr>
            <w:r>
              <w:rPr>
                <w:rFonts w:ascii="Consolas" w:hAnsi="Consolas" w:cs="Consolas" w:hint="eastAsia"/>
                <w:color w:val="3F7F5F"/>
              </w:rPr>
              <w:t>20</w:t>
            </w:r>
            <w:r>
              <w:rPr>
                <w:rFonts w:ascii="Consolas" w:hAnsi="Consolas" w:cs="Consolas" w:hint="eastAsia"/>
                <w:color w:val="3F7F5F"/>
              </w:rPr>
              <w:t>：</w:t>
            </w:r>
            <w:r w:rsidR="0036589F">
              <w:rPr>
                <w:rFonts w:ascii="Consolas" w:hAnsi="Consolas" w:cs="Consolas" w:hint="eastAsia"/>
                <w:color w:val="3F7F5F"/>
              </w:rPr>
              <w:t>现金</w:t>
            </w:r>
            <w:r>
              <w:rPr>
                <w:rFonts w:ascii="Consolas" w:hAnsi="Consolas" w:cs="Consolas" w:hint="eastAsia"/>
                <w:color w:val="3F7F5F"/>
              </w:rPr>
              <w:t>余额</w:t>
            </w:r>
          </w:p>
          <w:p w:rsidR="00FD16E3" w:rsidRDefault="00FD16E3" w:rsidP="009D203B">
            <w:pPr>
              <w:pStyle w:val="100"/>
              <w:rPr>
                <w:rFonts w:ascii="Consolas" w:hAnsi="Consolas" w:cs="Consolas"/>
                <w:color w:val="3F7F5F"/>
              </w:rPr>
            </w:pPr>
            <w:r w:rsidRPr="00FD16E3">
              <w:rPr>
                <w:rFonts w:ascii="Consolas" w:hAnsi="Consolas" w:cs="Consolas" w:hint="eastAsia"/>
                <w:color w:val="3F7F5F"/>
              </w:rPr>
              <w:t>30</w:t>
            </w:r>
            <w:r w:rsidRPr="00FD16E3">
              <w:rPr>
                <w:rFonts w:ascii="Consolas" w:hAnsi="Consolas" w:cs="Consolas" w:hint="eastAsia"/>
                <w:color w:val="3F7F5F"/>
              </w:rPr>
              <w:t>：银视通</w:t>
            </w:r>
          </w:p>
          <w:p w:rsidR="00FD16E3" w:rsidRPr="009D203B" w:rsidRDefault="00FD16E3" w:rsidP="009D203B">
            <w:pPr>
              <w:pStyle w:val="100"/>
              <w:rPr>
                <w:rFonts w:ascii="Consolas" w:hAnsi="Consolas" w:cs="Consolas"/>
                <w:color w:val="3F7F5F"/>
              </w:rPr>
            </w:pPr>
          </w:p>
          <w:p w:rsidR="009D203B" w:rsidRPr="009D203B" w:rsidRDefault="009D203B" w:rsidP="009D203B">
            <w:pPr>
              <w:pStyle w:val="100"/>
              <w:rPr>
                <w:rFonts w:ascii="Consolas" w:hAnsi="Consolas" w:cs="Consolas"/>
                <w:color w:val="3F7F5F"/>
              </w:rPr>
            </w:pPr>
            <w:r w:rsidRPr="009D203B">
              <w:rPr>
                <w:rFonts w:ascii="Consolas" w:hAnsi="Consolas" w:cs="Consolas" w:hint="eastAsia"/>
                <w:color w:val="3F7F5F"/>
              </w:rPr>
              <w:t>以下</w:t>
            </w:r>
            <w:r w:rsidR="00D923A2">
              <w:rPr>
                <w:rFonts w:ascii="Consolas" w:hAnsi="Consolas" w:cs="Consolas" w:hint="eastAsia"/>
                <w:color w:val="3F7F5F"/>
              </w:rPr>
              <w:t>暂</w:t>
            </w:r>
            <w:r w:rsidRPr="009D203B">
              <w:rPr>
                <w:rFonts w:ascii="Consolas" w:hAnsi="Consolas" w:cs="Consolas" w:hint="eastAsia"/>
                <w:color w:val="3F7F5F"/>
              </w:rPr>
              <w:t>为</w:t>
            </w:r>
            <w:r w:rsidRPr="009D203B">
              <w:rPr>
                <w:rFonts w:ascii="Consolas" w:hAnsi="Consolas" w:cs="Consolas" w:hint="eastAsia"/>
                <w:color w:val="3F7F5F"/>
              </w:rPr>
              <w:t>vmall</w:t>
            </w:r>
            <w:r w:rsidRPr="009D203B">
              <w:rPr>
                <w:rFonts w:ascii="Consolas" w:hAnsi="Consolas" w:cs="Consolas" w:hint="eastAsia"/>
                <w:color w:val="3F7F5F"/>
              </w:rPr>
              <w:t>专用</w:t>
            </w:r>
          </w:p>
          <w:p w:rsidR="009D203B" w:rsidRPr="009D203B" w:rsidRDefault="009D203B" w:rsidP="009D203B">
            <w:pPr>
              <w:pStyle w:val="100"/>
              <w:rPr>
                <w:rFonts w:ascii="Consolas" w:hAnsi="Consolas" w:cs="Consolas"/>
                <w:color w:val="3F7F5F"/>
              </w:rPr>
            </w:pPr>
            <w:r w:rsidRPr="009D203B">
              <w:rPr>
                <w:rFonts w:ascii="Consolas" w:hAnsi="Consolas" w:cs="Consolas" w:hint="eastAsia"/>
                <w:color w:val="3F7F5F"/>
              </w:rPr>
              <w:t>50</w:t>
            </w:r>
            <w:r w:rsidRPr="009D203B">
              <w:rPr>
                <w:rFonts w:ascii="Consolas" w:hAnsi="Consolas" w:cs="Consolas" w:hint="eastAsia"/>
                <w:color w:val="3F7F5F"/>
              </w:rPr>
              <w:t>：预付款</w:t>
            </w:r>
          </w:p>
          <w:p w:rsidR="009D203B" w:rsidRPr="009D203B" w:rsidRDefault="00223C58" w:rsidP="009D203B">
            <w:pPr>
              <w:pStyle w:val="100"/>
              <w:rPr>
                <w:rFonts w:ascii="Consolas" w:hAnsi="Consolas" w:cs="Consolas"/>
                <w:color w:val="3F7F5F"/>
              </w:rPr>
            </w:pPr>
            <w:r>
              <w:rPr>
                <w:rFonts w:ascii="Consolas" w:hAnsi="Consolas" w:cs="Consolas" w:hint="eastAsia"/>
                <w:color w:val="3F7F5F"/>
              </w:rPr>
              <w:t>51</w:t>
            </w:r>
            <w:r>
              <w:rPr>
                <w:rFonts w:ascii="Consolas" w:hAnsi="Consolas" w:cs="Consolas" w:hint="eastAsia"/>
                <w:color w:val="3F7F5F"/>
              </w:rPr>
              <w:t>：转账</w:t>
            </w:r>
          </w:p>
          <w:p w:rsidR="009D203B" w:rsidRPr="009D203B" w:rsidRDefault="009D203B" w:rsidP="009D203B">
            <w:pPr>
              <w:pStyle w:val="100"/>
              <w:rPr>
                <w:rFonts w:ascii="Consolas" w:hAnsi="Consolas" w:cs="Consolas"/>
                <w:color w:val="3F7F5F"/>
              </w:rPr>
            </w:pPr>
            <w:r w:rsidRPr="009D203B">
              <w:rPr>
                <w:rFonts w:ascii="Consolas" w:hAnsi="Consolas" w:cs="Consolas" w:hint="eastAsia"/>
                <w:color w:val="3F7F5F"/>
              </w:rPr>
              <w:t>52</w:t>
            </w:r>
            <w:r w:rsidRPr="009D203B">
              <w:rPr>
                <w:rFonts w:ascii="Consolas" w:hAnsi="Consolas" w:cs="Consolas" w:hint="eastAsia"/>
                <w:color w:val="3F7F5F"/>
              </w:rPr>
              <w:t>：</w:t>
            </w:r>
            <w:r w:rsidRPr="009D203B">
              <w:rPr>
                <w:rFonts w:ascii="Consolas" w:hAnsi="Consolas" w:cs="Consolas" w:hint="eastAsia"/>
                <w:color w:val="3F7F5F"/>
              </w:rPr>
              <w:t>M2E</w:t>
            </w:r>
          </w:p>
          <w:p w:rsidR="002F4C66" w:rsidRDefault="009D203B" w:rsidP="009D203B">
            <w:pPr>
              <w:pStyle w:val="100"/>
              <w:rPr>
                <w:rFonts w:ascii="Consolas" w:hAnsi="Consolas" w:cs="Consolas"/>
                <w:color w:val="3F7F5F"/>
              </w:rPr>
            </w:pPr>
            <w:r w:rsidRPr="009D203B">
              <w:rPr>
                <w:rFonts w:ascii="Consolas" w:hAnsi="Consolas" w:cs="Consolas" w:hint="eastAsia"/>
                <w:color w:val="3F7F5F"/>
              </w:rPr>
              <w:t>53</w:t>
            </w:r>
            <w:r w:rsidRPr="009D203B">
              <w:rPr>
                <w:rFonts w:ascii="Consolas" w:hAnsi="Consolas" w:cs="Consolas" w:hint="eastAsia"/>
                <w:color w:val="3F7F5F"/>
              </w:rPr>
              <w:t>：</w:t>
            </w:r>
            <w:r w:rsidRPr="009D203B">
              <w:rPr>
                <w:rFonts w:ascii="Consolas" w:hAnsi="Consolas" w:cs="Consolas" w:hint="eastAsia"/>
                <w:color w:val="3F7F5F"/>
              </w:rPr>
              <w:t>FPX</w:t>
            </w:r>
          </w:p>
          <w:p w:rsidR="00B85BFF" w:rsidRDefault="00B85BFF" w:rsidP="009D203B">
            <w:pPr>
              <w:pStyle w:val="100"/>
            </w:pPr>
            <w:r>
              <w:rPr>
                <w:rFonts w:ascii="Consolas" w:hAnsi="Consolas" w:cs="Consolas" w:hint="eastAsia"/>
                <w:color w:val="3F7F5F"/>
              </w:rPr>
              <w:lastRenderedPageBreak/>
              <w:t>54</w:t>
            </w:r>
            <w:r>
              <w:rPr>
                <w:rFonts w:ascii="Consolas" w:hAnsi="Consolas" w:cs="Consolas" w:hint="eastAsia"/>
                <w:color w:val="3F7F5F"/>
              </w:rPr>
              <w:t>：</w:t>
            </w:r>
            <w:r>
              <w:rPr>
                <w:rFonts w:hint="eastAsia"/>
              </w:rPr>
              <w:t>FPXE</w:t>
            </w:r>
          </w:p>
          <w:p w:rsidR="0064176A" w:rsidRPr="008754DB" w:rsidRDefault="0064176A" w:rsidP="009D203B">
            <w:pPr>
              <w:pStyle w:val="100"/>
            </w:pPr>
            <w:r w:rsidRPr="008754DB">
              <w:rPr>
                <w:rFonts w:hint="eastAsia"/>
              </w:rPr>
              <w:t>55</w:t>
            </w:r>
            <w:r w:rsidRPr="008754DB">
              <w:rPr>
                <w:rFonts w:hint="eastAsia"/>
              </w:rPr>
              <w:t>：融资</w:t>
            </w:r>
          </w:p>
          <w:p w:rsidR="00FD16E3" w:rsidRDefault="00FD16E3" w:rsidP="009D203B">
            <w:pPr>
              <w:pStyle w:val="100"/>
              <w:rPr>
                <w:rFonts w:ascii="Arial" w:hAnsi="Arial" w:cs="Arial"/>
                <w:szCs w:val="24"/>
              </w:rPr>
            </w:pPr>
            <w:r w:rsidRPr="008754DB">
              <w:rPr>
                <w:rFonts w:ascii="Arial" w:hAnsi="Arial" w:cs="Arial" w:hint="eastAsia"/>
                <w:szCs w:val="24"/>
              </w:rPr>
              <w:t>56</w:t>
            </w:r>
            <w:r w:rsidRPr="008754DB">
              <w:rPr>
                <w:rFonts w:ascii="Arial" w:hAnsi="Arial" w:cs="Arial" w:hint="eastAsia"/>
                <w:szCs w:val="24"/>
              </w:rPr>
              <w:t>：</w:t>
            </w:r>
            <w:r w:rsidRPr="008754DB">
              <w:rPr>
                <w:rFonts w:ascii="Arial" w:hAnsi="Arial" w:cs="Arial" w:hint="eastAsia"/>
                <w:szCs w:val="24"/>
              </w:rPr>
              <w:t>GlobalPay</w:t>
            </w:r>
          </w:p>
          <w:p w:rsidR="00842461" w:rsidRDefault="00842461" w:rsidP="009D203B">
            <w:pPr>
              <w:pStyle w:val="100"/>
              <w:rPr>
                <w:rFonts w:ascii="Arial" w:hAnsi="Arial" w:cs="Arial"/>
                <w:szCs w:val="24"/>
              </w:rPr>
            </w:pPr>
            <w:r>
              <w:rPr>
                <w:rFonts w:ascii="Arial" w:hAnsi="Arial" w:cs="Arial" w:hint="eastAsia"/>
                <w:szCs w:val="24"/>
              </w:rPr>
              <w:t>57</w:t>
            </w:r>
            <w:r>
              <w:rPr>
                <w:rFonts w:ascii="Arial" w:hAnsi="Arial" w:cs="Arial" w:hint="eastAsia"/>
                <w:szCs w:val="24"/>
              </w:rPr>
              <w:t>：分期</w:t>
            </w:r>
          </w:p>
          <w:p w:rsidR="002D611D" w:rsidRDefault="002D611D" w:rsidP="009D203B">
            <w:pPr>
              <w:pStyle w:val="100"/>
              <w:rPr>
                <w:rFonts w:ascii="Arial" w:hAnsi="Arial" w:cs="Arial"/>
                <w:szCs w:val="24"/>
              </w:rPr>
            </w:pPr>
            <w:r>
              <w:rPr>
                <w:rFonts w:ascii="Arial" w:hAnsi="Arial" w:cs="Arial" w:hint="eastAsia"/>
                <w:szCs w:val="24"/>
              </w:rPr>
              <w:t>58</w:t>
            </w:r>
            <w:r>
              <w:rPr>
                <w:rFonts w:ascii="Arial" w:hAnsi="Arial" w:cs="Arial" w:hint="eastAsia"/>
                <w:szCs w:val="24"/>
              </w:rPr>
              <w:t>：</w:t>
            </w:r>
            <w:r>
              <w:rPr>
                <w:rFonts w:ascii="Arial" w:hAnsi="Arial" w:cs="Arial" w:hint="eastAsia"/>
                <w:szCs w:val="24"/>
              </w:rPr>
              <w:t>MP</w:t>
            </w:r>
          </w:p>
          <w:p w:rsidR="009A441A" w:rsidRDefault="009A441A" w:rsidP="009D203B">
            <w:pPr>
              <w:pStyle w:val="100"/>
              <w:rPr>
                <w:ins w:id="27" w:author="s00150434" w:date="2015-11-03T11:26:00Z"/>
                <w:rFonts w:ascii="Arial" w:hAnsi="Arial" w:cs="Arial"/>
                <w:szCs w:val="24"/>
              </w:rPr>
            </w:pPr>
            <w:r>
              <w:rPr>
                <w:rFonts w:ascii="Arial" w:hAnsi="Arial" w:cs="Arial" w:hint="eastAsia"/>
                <w:szCs w:val="24"/>
              </w:rPr>
              <w:t>59</w:t>
            </w:r>
            <w:r>
              <w:rPr>
                <w:rFonts w:ascii="Arial" w:hAnsi="Arial" w:cs="Arial" w:hint="eastAsia"/>
                <w:szCs w:val="24"/>
              </w:rPr>
              <w:t>：</w:t>
            </w:r>
            <w:r>
              <w:rPr>
                <w:rFonts w:ascii="Arial" w:hAnsi="Arial" w:cs="Arial" w:hint="eastAsia"/>
                <w:szCs w:val="24"/>
              </w:rPr>
              <w:t>MOLPAY</w:t>
            </w:r>
          </w:p>
          <w:p w:rsidR="007F0471" w:rsidRDefault="007F0471" w:rsidP="009D203B">
            <w:pPr>
              <w:pStyle w:val="100"/>
              <w:rPr>
                <w:rFonts w:ascii="Arial" w:hAnsi="Arial" w:cs="Arial"/>
                <w:szCs w:val="24"/>
              </w:rPr>
            </w:pPr>
            <w:ins w:id="28" w:author="s00150434" w:date="2015-11-03T11:26:00Z">
              <w:r>
                <w:rPr>
                  <w:rFonts w:ascii="Arial" w:hAnsi="Arial" w:cs="Arial" w:hint="eastAsia"/>
                  <w:szCs w:val="24"/>
                </w:rPr>
                <w:t>60</w:t>
              </w:r>
              <w:r>
                <w:rPr>
                  <w:rFonts w:ascii="Arial" w:hAnsi="Arial" w:cs="Arial" w:hint="eastAsia"/>
                  <w:szCs w:val="24"/>
                </w:rPr>
                <w:t>：</w:t>
              </w:r>
              <w:r w:rsidRPr="007F0471">
                <w:rPr>
                  <w:rFonts w:ascii="Arial" w:hAnsi="Arial" w:cs="Arial"/>
                  <w:szCs w:val="24"/>
                </w:rPr>
                <w:t>MOLPOINTS</w:t>
              </w:r>
            </w:ins>
          </w:p>
          <w:p w:rsidR="009A441A" w:rsidRDefault="009A441A" w:rsidP="009D203B">
            <w:pPr>
              <w:pStyle w:val="100"/>
              <w:rPr>
                <w:rFonts w:ascii="Arial" w:hAnsi="Arial" w:cs="Arial"/>
                <w:szCs w:val="24"/>
              </w:rPr>
            </w:pPr>
          </w:p>
          <w:p w:rsidR="009A441A" w:rsidRPr="00F362AE" w:rsidRDefault="009A441A" w:rsidP="009A441A">
            <w:pPr>
              <w:pStyle w:val="100"/>
              <w:rPr>
                <w:rFonts w:ascii="Arial" w:hAnsi="Arial" w:cs="Arial"/>
                <w:color w:val="FF0000"/>
                <w:szCs w:val="24"/>
              </w:rPr>
            </w:pPr>
            <w:r>
              <w:rPr>
                <w:rFonts w:ascii="Arial" w:hAnsi="Arial" w:cs="Arial" w:hint="eastAsia"/>
                <w:szCs w:val="24"/>
              </w:rPr>
              <w:t>100-199</w:t>
            </w:r>
            <w:r>
              <w:rPr>
                <w:rFonts w:ascii="Arial" w:hAnsi="Arial" w:cs="Arial" w:hint="eastAsia"/>
                <w:szCs w:val="24"/>
              </w:rPr>
              <w:t>：</w:t>
            </w:r>
            <w:r>
              <w:rPr>
                <w:rFonts w:ascii="Arial" w:hAnsi="Arial" w:cs="Arial" w:hint="eastAsia"/>
                <w:szCs w:val="24"/>
              </w:rPr>
              <w:t>CUSTPAY1-100</w:t>
            </w:r>
          </w:p>
        </w:tc>
      </w:tr>
      <w:tr w:rsidR="001612FE" w:rsidRPr="0038247B" w:rsidTr="000926FD">
        <w:trPr>
          <w:trHeight w:val="285"/>
          <w:jc w:val="center"/>
        </w:trPr>
        <w:tc>
          <w:tcPr>
            <w:tcW w:w="1407" w:type="dxa"/>
            <w:shd w:val="clear" w:color="auto" w:fill="auto"/>
          </w:tcPr>
          <w:p w:rsidR="001612FE" w:rsidRPr="0038247B" w:rsidRDefault="00B54845" w:rsidP="00C366FF">
            <w:pPr>
              <w:pStyle w:val="100"/>
              <w:rPr>
                <w:rFonts w:ascii="Arial" w:hAnsi="Arial" w:cs="Arial"/>
                <w:sz w:val="21"/>
                <w:szCs w:val="24"/>
              </w:rPr>
            </w:pPr>
            <w:r>
              <w:rPr>
                <w:rFonts w:ascii="Arial" w:hAnsi="Arial" w:cs="Arial" w:hint="eastAsia"/>
                <w:sz w:val="21"/>
                <w:szCs w:val="24"/>
              </w:rPr>
              <w:lastRenderedPageBreak/>
              <w:t>displayOrder</w:t>
            </w:r>
          </w:p>
        </w:tc>
        <w:tc>
          <w:tcPr>
            <w:tcW w:w="1212" w:type="dxa"/>
            <w:shd w:val="clear" w:color="auto" w:fill="auto"/>
          </w:tcPr>
          <w:p w:rsidR="001612FE" w:rsidRPr="0038247B" w:rsidRDefault="00E80988" w:rsidP="00C366FF">
            <w:pPr>
              <w:pStyle w:val="100"/>
              <w:rPr>
                <w:rFonts w:ascii="Arial" w:hAnsi="Arial" w:cs="Arial"/>
                <w:sz w:val="21"/>
                <w:szCs w:val="24"/>
              </w:rPr>
            </w:pPr>
            <w:r>
              <w:rPr>
                <w:rFonts w:ascii="Arial" w:hAnsi="Arial" w:cs="Arial" w:hint="eastAsia"/>
                <w:sz w:val="21"/>
                <w:szCs w:val="24"/>
              </w:rPr>
              <w:t>Int</w:t>
            </w:r>
          </w:p>
        </w:tc>
        <w:tc>
          <w:tcPr>
            <w:tcW w:w="666" w:type="dxa"/>
          </w:tcPr>
          <w:p w:rsidR="001612FE" w:rsidRPr="00922CBE" w:rsidRDefault="00E46C29" w:rsidP="00C366FF">
            <w:pPr>
              <w:pStyle w:val="100"/>
              <w:rPr>
                <w:rFonts w:ascii="Arial" w:hAnsi="Arial" w:cs="Arial"/>
                <w:szCs w:val="24"/>
              </w:rPr>
            </w:pPr>
            <w:r w:rsidRPr="00CA67B8">
              <w:rPr>
                <w:rFonts w:ascii="Arial" w:hAnsi="Arial" w:cs="Arial"/>
                <w:color w:val="000000"/>
                <w:szCs w:val="18"/>
                <w:lang w:val="de-DE"/>
              </w:rPr>
              <w:t>M/O</w:t>
            </w:r>
          </w:p>
        </w:tc>
        <w:tc>
          <w:tcPr>
            <w:tcW w:w="3084" w:type="dxa"/>
            <w:shd w:val="clear" w:color="auto" w:fill="auto"/>
          </w:tcPr>
          <w:p w:rsidR="001612FE" w:rsidRPr="00922CBE" w:rsidRDefault="00E80988" w:rsidP="00C366FF">
            <w:pPr>
              <w:pStyle w:val="100"/>
              <w:rPr>
                <w:rFonts w:ascii="Arial" w:hAnsi="Arial" w:cs="Arial"/>
                <w:szCs w:val="24"/>
              </w:rPr>
            </w:pPr>
            <w:r>
              <w:rPr>
                <w:rFonts w:ascii="Arial" w:hAnsi="Arial" w:cs="Arial" w:hint="eastAsia"/>
                <w:szCs w:val="24"/>
              </w:rPr>
              <w:t>显示顺序</w:t>
            </w:r>
            <w:r w:rsidR="007F6DED">
              <w:rPr>
                <w:rFonts w:ascii="Arial" w:hAnsi="Arial" w:cs="Arial" w:hint="eastAsia"/>
                <w:szCs w:val="24"/>
              </w:rPr>
              <w:t>，从</w:t>
            </w:r>
            <w:r w:rsidR="007F6DED">
              <w:rPr>
                <w:rFonts w:ascii="Arial" w:hAnsi="Arial" w:cs="Arial" w:hint="eastAsia"/>
                <w:szCs w:val="24"/>
              </w:rPr>
              <w:t>1</w:t>
            </w:r>
            <w:r w:rsidR="007F6DED">
              <w:rPr>
                <w:rFonts w:ascii="Arial" w:hAnsi="Arial" w:cs="Arial" w:hint="eastAsia"/>
                <w:szCs w:val="24"/>
              </w:rPr>
              <w:t>开始依次往后排。</w:t>
            </w:r>
          </w:p>
        </w:tc>
      </w:tr>
    </w:tbl>
    <w:p w:rsidR="000A54D3" w:rsidRDefault="000A54D3" w:rsidP="00147E83">
      <w:pPr>
        <w:ind w:firstLineChars="150" w:firstLine="316"/>
        <w:rPr>
          <w:b/>
        </w:rPr>
      </w:pPr>
    </w:p>
    <w:p w:rsidR="00147E83" w:rsidRPr="00B05E9E" w:rsidRDefault="00147E83" w:rsidP="00147E83">
      <w:pPr>
        <w:ind w:firstLineChars="150" w:firstLine="316"/>
        <w:rPr>
          <w:b/>
        </w:rPr>
      </w:pPr>
      <w:r w:rsidRPr="00B05E9E">
        <w:rPr>
          <w:rFonts w:hint="eastAsia"/>
          <w:b/>
        </w:rPr>
        <w:t>示例</w:t>
      </w:r>
    </w:p>
    <w:tbl>
      <w:tblPr>
        <w:tblW w:w="0" w:type="auto"/>
        <w:tblInd w:w="3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701"/>
        <w:gridCol w:w="6379"/>
      </w:tblGrid>
      <w:tr w:rsidR="00147E83" w:rsidRPr="0038247B" w:rsidTr="007814D0">
        <w:trPr>
          <w:cantSplit/>
          <w:trHeight w:val="300"/>
        </w:trPr>
        <w:tc>
          <w:tcPr>
            <w:tcW w:w="170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147E83" w:rsidRPr="0038247B" w:rsidRDefault="00147E83" w:rsidP="007814D0">
            <w:pPr>
              <w:pStyle w:val="TableHeading"/>
            </w:pPr>
            <w:r w:rsidRPr="0038247B">
              <w:t>Request/Response</w:t>
            </w:r>
          </w:p>
        </w:tc>
        <w:tc>
          <w:tcPr>
            <w:tcW w:w="637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147E83" w:rsidRPr="0038247B" w:rsidRDefault="00147E83" w:rsidP="007814D0">
            <w:pPr>
              <w:pStyle w:val="TableHeading"/>
            </w:pPr>
            <w:r w:rsidRPr="0038247B">
              <w:t>Example</w:t>
            </w:r>
          </w:p>
        </w:tc>
      </w:tr>
      <w:tr w:rsidR="00147E83" w:rsidRPr="001C6E22" w:rsidTr="007814D0">
        <w:trPr>
          <w:cantSplit/>
          <w:trHeight w:val="281"/>
        </w:trPr>
        <w:tc>
          <w:tcPr>
            <w:tcW w:w="1701" w:type="dxa"/>
          </w:tcPr>
          <w:p w:rsidR="00147E83" w:rsidRPr="002B69A5" w:rsidRDefault="00147E83" w:rsidP="007814D0">
            <w:pPr>
              <w:pStyle w:val="TableText"/>
              <w:rPr>
                <w:lang w:val="fr-FR"/>
              </w:rPr>
            </w:pPr>
            <w:r w:rsidRPr="0038247B">
              <w:t>HTTP Request</w:t>
            </w:r>
          </w:p>
        </w:tc>
        <w:tc>
          <w:tcPr>
            <w:tcW w:w="6379" w:type="dxa"/>
          </w:tcPr>
          <w:p w:rsidR="000C24E2" w:rsidRPr="00E059DD" w:rsidRDefault="000C24E2" w:rsidP="000C24E2">
            <w:pPr>
              <w:pStyle w:val="TerminalDisplayinTable"/>
              <w:shd w:val="clear" w:color="auto" w:fill="D9D9D9"/>
              <w:rPr>
                <w:rFonts w:ascii="Arial" w:hAnsi="Arial" w:cs="Arial"/>
                <w:spacing w:val="0"/>
                <w:sz w:val="20"/>
                <w:szCs w:val="20"/>
                <w:lang w:val="fr-FR"/>
              </w:rPr>
            </w:pPr>
            <w:r w:rsidRPr="00E059DD">
              <w:rPr>
                <w:rFonts w:ascii="Arial" w:hAnsi="Arial" w:cs="Arial" w:hint="eastAsia"/>
                <w:spacing w:val="0"/>
                <w:sz w:val="20"/>
                <w:szCs w:val="20"/>
                <w:lang w:val="fr-FR"/>
              </w:rPr>
              <w:t>POST</w:t>
            </w:r>
            <w:r w:rsidRPr="00E059DD">
              <w:rPr>
                <w:rFonts w:ascii="Arial" w:hAnsi="Arial" w:cs="Arial"/>
                <w:spacing w:val="0"/>
                <w:sz w:val="20"/>
                <w:szCs w:val="20"/>
                <w:lang w:val="fr-FR"/>
              </w:rPr>
              <w:t xml:space="preserve"> </w:t>
            </w:r>
            <w:r w:rsidRPr="00E059DD">
              <w:rPr>
                <w:rFonts w:ascii="Arial" w:hAnsi="Arial" w:cs="Arial" w:hint="eastAsia"/>
                <w:spacing w:val="0"/>
                <w:sz w:val="20"/>
                <w:szCs w:val="20"/>
                <w:lang w:val="fr-FR"/>
              </w:rPr>
              <w:t>https://pay.hicloud.com/</w:t>
            </w:r>
            <w:r w:rsidRPr="0018725E">
              <w:rPr>
                <w:rFonts w:ascii="Arial" w:hAnsi="Arial" w:cs="Arial" w:hint="eastAsia"/>
                <w:spacing w:val="0"/>
                <w:sz w:val="20"/>
                <w:szCs w:val="20"/>
                <w:lang w:val="fr-FR"/>
              </w:rPr>
              <w:t>client /auth/developUser</w:t>
            </w:r>
            <w:r>
              <w:rPr>
                <w:rFonts w:ascii="Arial" w:hAnsi="Arial" w:cs="Arial" w:hint="eastAsia"/>
                <w:spacing w:val="0"/>
                <w:sz w:val="20"/>
                <w:szCs w:val="20"/>
                <w:lang w:val="fr-FR"/>
              </w:rPr>
              <w:t>.action</w:t>
            </w:r>
            <w:r w:rsidRPr="00E059DD">
              <w:rPr>
                <w:rFonts w:ascii="Arial" w:hAnsi="Arial" w:cs="Arial"/>
                <w:spacing w:val="0"/>
                <w:sz w:val="20"/>
                <w:szCs w:val="20"/>
                <w:lang w:val="fr-FR"/>
              </w:rPr>
              <w:t xml:space="preserve"> HTTP/1.1</w:t>
            </w:r>
          </w:p>
          <w:p w:rsidR="00BF5DD7" w:rsidRPr="00BF5DD7" w:rsidRDefault="00BF5DD7" w:rsidP="00BF5DD7">
            <w:pPr>
              <w:pStyle w:val="TerminalDisplayinTable"/>
              <w:shd w:val="clear" w:color="auto" w:fill="D9D9D9"/>
              <w:spacing w:line="240" w:lineRule="auto"/>
              <w:rPr>
                <w:rFonts w:ascii="Arial" w:hAnsi="Arial" w:cs="Arial"/>
                <w:spacing w:val="0"/>
                <w:szCs w:val="20"/>
                <w:lang w:val="fr-FR"/>
              </w:rPr>
            </w:pPr>
            <w:r w:rsidRPr="00BF5DD7">
              <w:rPr>
                <w:rFonts w:ascii="Arial" w:hAnsi="Arial" w:cs="Arial"/>
                <w:spacing w:val="0"/>
                <w:szCs w:val="20"/>
                <w:lang w:val="fr-FR"/>
              </w:rPr>
              <w:t>{</w:t>
            </w:r>
          </w:p>
          <w:p w:rsidR="00BF5DD7" w:rsidRPr="00BF5DD7" w:rsidRDefault="00BF5DD7" w:rsidP="00BF5DD7">
            <w:pPr>
              <w:pStyle w:val="TerminalDisplayinTable"/>
              <w:shd w:val="clear" w:color="auto" w:fill="D9D9D9"/>
              <w:spacing w:line="240" w:lineRule="auto"/>
              <w:rPr>
                <w:rFonts w:ascii="Arial" w:hAnsi="Arial" w:cs="Arial"/>
                <w:spacing w:val="0"/>
                <w:szCs w:val="20"/>
                <w:lang w:val="fr-FR"/>
              </w:rPr>
            </w:pPr>
            <w:r w:rsidRPr="00BF5DD7">
              <w:rPr>
                <w:rFonts w:ascii="Arial" w:hAnsi="Arial" w:cs="Arial"/>
                <w:spacing w:val="0"/>
                <w:szCs w:val="20"/>
                <w:lang w:val="fr-FR"/>
              </w:rPr>
              <w:t xml:space="preserve">    "amount": "0.10",</w:t>
            </w:r>
          </w:p>
          <w:p w:rsidR="00BF5DD7" w:rsidRPr="00BF5DD7" w:rsidRDefault="00BF5DD7" w:rsidP="00BF5DD7">
            <w:pPr>
              <w:pStyle w:val="TerminalDisplayinTable"/>
              <w:shd w:val="clear" w:color="auto" w:fill="D9D9D9"/>
              <w:spacing w:line="240" w:lineRule="auto"/>
              <w:rPr>
                <w:rFonts w:ascii="Arial" w:hAnsi="Arial" w:cs="Arial"/>
                <w:spacing w:val="0"/>
                <w:szCs w:val="20"/>
                <w:lang w:val="fr-FR"/>
              </w:rPr>
            </w:pPr>
            <w:r w:rsidRPr="00BF5DD7">
              <w:rPr>
                <w:rFonts w:ascii="Arial" w:hAnsi="Arial" w:cs="Arial"/>
                <w:spacing w:val="0"/>
                <w:szCs w:val="20"/>
                <w:lang w:val="fr-FR"/>
              </w:rPr>
              <w:t xml:space="preserve">    "developUserSign": "InRiZiPjGnCWeptRUueBF0/o4J2Z3Rp28idJ+330ljtLhYweVt81YBcBG2vDZ5iSEJLoEDO/vDAotd8hHXjPFA==",</w:t>
            </w:r>
          </w:p>
          <w:p w:rsidR="00BF5DD7" w:rsidRPr="00BF5DD7" w:rsidRDefault="00BF5DD7" w:rsidP="00BF5DD7">
            <w:pPr>
              <w:pStyle w:val="TerminalDisplayinTable"/>
              <w:shd w:val="clear" w:color="auto" w:fill="D9D9D9"/>
              <w:spacing w:line="240" w:lineRule="auto"/>
              <w:rPr>
                <w:rFonts w:ascii="Arial" w:hAnsi="Arial" w:cs="Arial"/>
                <w:spacing w:val="0"/>
                <w:szCs w:val="20"/>
                <w:lang w:val="fr-FR"/>
              </w:rPr>
            </w:pPr>
            <w:r w:rsidRPr="00BF5DD7">
              <w:rPr>
                <w:rFonts w:ascii="Arial" w:hAnsi="Arial" w:cs="Arial" w:hint="eastAsia"/>
                <w:spacing w:val="0"/>
                <w:szCs w:val="20"/>
                <w:lang w:val="fr-FR"/>
              </w:rPr>
              <w:t xml:space="preserve">    "productDesc": "2010</w:t>
            </w:r>
            <w:r w:rsidRPr="00BF5DD7">
              <w:rPr>
                <w:rFonts w:ascii="Arial" w:hAnsi="Arial" w:cs="Arial" w:hint="eastAsia"/>
                <w:spacing w:val="0"/>
                <w:szCs w:val="20"/>
                <w:lang w:val="fr-FR"/>
              </w:rPr>
              <w:t>新款</w:t>
            </w:r>
            <w:r w:rsidRPr="00BF5DD7">
              <w:rPr>
                <w:rFonts w:ascii="Arial" w:hAnsi="Arial" w:cs="Arial" w:hint="eastAsia"/>
                <w:spacing w:val="0"/>
                <w:szCs w:val="20"/>
                <w:lang w:val="fr-FR"/>
              </w:rPr>
              <w:t xml:space="preserve">NIKE </w:t>
            </w:r>
            <w:r w:rsidRPr="00BF5DD7">
              <w:rPr>
                <w:rFonts w:ascii="Arial" w:hAnsi="Arial" w:cs="Arial" w:hint="eastAsia"/>
                <w:spacing w:val="0"/>
                <w:szCs w:val="20"/>
                <w:lang w:val="fr-FR"/>
              </w:rPr>
              <w:t>耐克</w:t>
            </w:r>
            <w:r w:rsidRPr="00BF5DD7">
              <w:rPr>
                <w:rFonts w:ascii="Arial" w:hAnsi="Arial" w:cs="Arial" w:hint="eastAsia"/>
                <w:spacing w:val="0"/>
                <w:szCs w:val="20"/>
                <w:lang w:val="fr-FR"/>
              </w:rPr>
              <w:t>902</w:t>
            </w:r>
            <w:r w:rsidRPr="00BF5DD7">
              <w:rPr>
                <w:rFonts w:ascii="Arial" w:hAnsi="Arial" w:cs="Arial" w:hint="eastAsia"/>
                <w:spacing w:val="0"/>
                <w:szCs w:val="20"/>
                <w:lang w:val="fr-FR"/>
              </w:rPr>
              <w:t>第三代板鞋</w:t>
            </w:r>
            <w:r w:rsidRPr="00BF5DD7">
              <w:rPr>
                <w:rFonts w:ascii="Arial" w:hAnsi="Arial" w:cs="Arial" w:hint="eastAsia"/>
                <w:spacing w:val="0"/>
                <w:szCs w:val="20"/>
                <w:lang w:val="fr-FR"/>
              </w:rPr>
              <w:t xml:space="preserve"> </w:t>
            </w:r>
            <w:r w:rsidRPr="00BF5DD7">
              <w:rPr>
                <w:rFonts w:ascii="Arial" w:hAnsi="Arial" w:cs="Arial" w:hint="eastAsia"/>
                <w:spacing w:val="0"/>
                <w:szCs w:val="20"/>
                <w:lang w:val="fr-FR"/>
              </w:rPr>
              <w:t>耐克男女鞋</w:t>
            </w:r>
            <w:r w:rsidRPr="00BF5DD7">
              <w:rPr>
                <w:rFonts w:ascii="Arial" w:hAnsi="Arial" w:cs="Arial" w:hint="eastAsia"/>
                <w:spacing w:val="0"/>
                <w:szCs w:val="20"/>
                <w:lang w:val="fr-FR"/>
              </w:rPr>
              <w:t xml:space="preserve"> 386201 </w:t>
            </w:r>
            <w:r w:rsidRPr="00BF5DD7">
              <w:rPr>
                <w:rFonts w:ascii="Arial" w:hAnsi="Arial" w:cs="Arial" w:hint="eastAsia"/>
                <w:spacing w:val="0"/>
                <w:szCs w:val="20"/>
                <w:lang w:val="fr-FR"/>
              </w:rPr>
              <w:t>白红</w:t>
            </w:r>
            <w:r w:rsidRPr="00BF5DD7">
              <w:rPr>
                <w:rFonts w:ascii="Arial" w:hAnsi="Arial" w:cs="Arial" w:hint="eastAsia"/>
                <w:spacing w:val="0"/>
                <w:szCs w:val="20"/>
                <w:lang w:val="fr-FR"/>
              </w:rPr>
              <w:t>",</w:t>
            </w:r>
          </w:p>
          <w:p w:rsidR="00BF5DD7" w:rsidRPr="00BF5DD7" w:rsidRDefault="00BF5DD7" w:rsidP="00BF5DD7">
            <w:pPr>
              <w:pStyle w:val="TerminalDisplayinTable"/>
              <w:shd w:val="clear" w:color="auto" w:fill="D9D9D9"/>
              <w:spacing w:line="240" w:lineRule="auto"/>
              <w:rPr>
                <w:rFonts w:ascii="Arial" w:hAnsi="Arial" w:cs="Arial"/>
                <w:spacing w:val="0"/>
                <w:szCs w:val="20"/>
                <w:lang w:val="fr-FR"/>
              </w:rPr>
            </w:pPr>
            <w:r w:rsidRPr="00BF5DD7">
              <w:rPr>
                <w:rFonts w:ascii="Arial" w:hAnsi="Arial" w:cs="Arial"/>
                <w:spacing w:val="0"/>
                <w:szCs w:val="20"/>
                <w:lang w:val="fr-FR"/>
              </w:rPr>
              <w:t xml:space="preserve">    "packageName": "com.huawei.hwpay",</w:t>
            </w:r>
          </w:p>
          <w:p w:rsidR="00BF5DD7" w:rsidRPr="00BF5DD7" w:rsidRDefault="00BF5DD7" w:rsidP="00BF5DD7">
            <w:pPr>
              <w:pStyle w:val="TerminalDisplayinTable"/>
              <w:shd w:val="clear" w:color="auto" w:fill="D9D9D9"/>
              <w:spacing w:line="240" w:lineRule="auto"/>
              <w:rPr>
                <w:rFonts w:ascii="Arial" w:hAnsi="Arial" w:cs="Arial"/>
                <w:spacing w:val="0"/>
                <w:szCs w:val="20"/>
                <w:lang w:val="fr-FR"/>
              </w:rPr>
            </w:pPr>
            <w:r w:rsidRPr="00BF5DD7">
              <w:rPr>
                <w:rFonts w:ascii="Arial" w:hAnsi="Arial" w:cs="Arial"/>
                <w:spacing w:val="0"/>
                <w:szCs w:val="20"/>
                <w:lang w:val="fr-FR"/>
              </w:rPr>
              <w:t xml:space="preserve">    "requestId": "e288e036-af51-44b4-9f03-5445ab6e9107_98100",</w:t>
            </w:r>
          </w:p>
          <w:p w:rsidR="00BF5DD7" w:rsidRPr="00BF5DD7" w:rsidRDefault="00BF5DD7" w:rsidP="00BF5DD7">
            <w:pPr>
              <w:pStyle w:val="TerminalDisplayinTable"/>
              <w:shd w:val="clear" w:color="auto" w:fill="D9D9D9"/>
              <w:spacing w:line="240" w:lineRule="auto"/>
              <w:rPr>
                <w:rFonts w:ascii="Arial" w:hAnsi="Arial" w:cs="Arial"/>
                <w:spacing w:val="0"/>
                <w:szCs w:val="20"/>
                <w:lang w:val="fr-FR"/>
              </w:rPr>
            </w:pPr>
            <w:r w:rsidRPr="00BF5DD7">
              <w:rPr>
                <w:rFonts w:ascii="Arial" w:hAnsi="Arial" w:cs="Arial"/>
                <w:spacing w:val="0"/>
                <w:szCs w:val="20"/>
                <w:lang w:val="fr-FR"/>
              </w:rPr>
              <w:t xml:space="preserve">    "userName": "lilan",</w:t>
            </w:r>
          </w:p>
          <w:p w:rsidR="00BF5DD7" w:rsidRPr="00BF5DD7" w:rsidRDefault="00BF5DD7" w:rsidP="00BF5DD7">
            <w:pPr>
              <w:pStyle w:val="TerminalDisplayinTable"/>
              <w:shd w:val="clear" w:color="auto" w:fill="D9D9D9"/>
              <w:spacing w:line="240" w:lineRule="auto"/>
              <w:rPr>
                <w:rFonts w:ascii="Arial" w:hAnsi="Arial" w:cs="Arial"/>
                <w:spacing w:val="0"/>
                <w:szCs w:val="20"/>
                <w:lang w:val="fr-FR"/>
              </w:rPr>
            </w:pPr>
            <w:r w:rsidRPr="00BF5DD7">
              <w:rPr>
                <w:rFonts w:ascii="Arial" w:hAnsi="Arial" w:cs="Arial"/>
                <w:spacing w:val="0"/>
                <w:szCs w:val="20"/>
                <w:lang w:val="fr-FR"/>
              </w:rPr>
              <w:t xml:space="preserve">    "ver": "1",</w:t>
            </w:r>
          </w:p>
          <w:p w:rsidR="00BF5DD7" w:rsidRPr="00BF5DD7" w:rsidRDefault="00BF5DD7" w:rsidP="00BF5DD7">
            <w:pPr>
              <w:pStyle w:val="TerminalDisplayinTable"/>
              <w:shd w:val="clear" w:color="auto" w:fill="D9D9D9"/>
              <w:spacing w:line="240" w:lineRule="auto"/>
              <w:rPr>
                <w:rFonts w:ascii="Arial" w:hAnsi="Arial" w:cs="Arial"/>
                <w:spacing w:val="0"/>
                <w:szCs w:val="20"/>
                <w:lang w:val="fr-FR"/>
              </w:rPr>
            </w:pPr>
            <w:r w:rsidRPr="00BF5DD7">
              <w:rPr>
                <w:rFonts w:ascii="Arial" w:hAnsi="Arial" w:cs="Arial" w:hint="eastAsia"/>
                <w:spacing w:val="0"/>
                <w:szCs w:val="20"/>
                <w:lang w:val="fr-FR"/>
              </w:rPr>
              <w:t xml:space="preserve">    "productName": "2010</w:t>
            </w:r>
            <w:r w:rsidRPr="00BF5DD7">
              <w:rPr>
                <w:rFonts w:ascii="Arial" w:hAnsi="Arial" w:cs="Arial" w:hint="eastAsia"/>
                <w:spacing w:val="0"/>
                <w:szCs w:val="20"/>
                <w:lang w:val="fr-FR"/>
              </w:rPr>
              <w:t>新款</w:t>
            </w:r>
            <w:r w:rsidRPr="00BF5DD7">
              <w:rPr>
                <w:rFonts w:ascii="Arial" w:hAnsi="Arial" w:cs="Arial" w:hint="eastAsia"/>
                <w:spacing w:val="0"/>
                <w:szCs w:val="20"/>
                <w:lang w:val="fr-FR"/>
              </w:rPr>
              <w:t>NIKE"</w:t>
            </w:r>
          </w:p>
          <w:p w:rsidR="00147E83" w:rsidRPr="00E059DD" w:rsidRDefault="00BF5DD7" w:rsidP="00BF5DD7">
            <w:pPr>
              <w:pStyle w:val="TerminalDisplayinTable"/>
              <w:shd w:val="clear" w:color="auto" w:fill="D9D9D9"/>
              <w:spacing w:line="240" w:lineRule="auto"/>
              <w:rPr>
                <w:rFonts w:ascii="Arial" w:hAnsi="Arial" w:cs="Arial"/>
                <w:spacing w:val="0"/>
                <w:sz w:val="20"/>
                <w:szCs w:val="20"/>
                <w:lang w:val="fr-FR"/>
              </w:rPr>
            </w:pPr>
            <w:r w:rsidRPr="00BF5DD7">
              <w:rPr>
                <w:rFonts w:ascii="Arial" w:hAnsi="Arial" w:cs="Arial"/>
                <w:spacing w:val="0"/>
                <w:szCs w:val="20"/>
                <w:lang w:val="fr-FR"/>
              </w:rPr>
              <w:t>}</w:t>
            </w:r>
          </w:p>
        </w:tc>
      </w:tr>
      <w:tr w:rsidR="00147E83" w:rsidRPr="00BF5DD7" w:rsidTr="007814D0">
        <w:trPr>
          <w:cantSplit/>
          <w:trHeight w:val="281"/>
        </w:trPr>
        <w:tc>
          <w:tcPr>
            <w:tcW w:w="1701" w:type="dxa"/>
          </w:tcPr>
          <w:p w:rsidR="00147E83" w:rsidRPr="00BF5DD7" w:rsidRDefault="00147E83" w:rsidP="007814D0">
            <w:pPr>
              <w:pStyle w:val="TableText"/>
              <w:rPr>
                <w:sz w:val="16"/>
                <w:lang w:val="fr-FR"/>
              </w:rPr>
            </w:pPr>
            <w:r w:rsidRPr="00BF5DD7">
              <w:rPr>
                <w:sz w:val="16"/>
                <w:lang w:val="fr-FR"/>
              </w:rPr>
              <w:lastRenderedPageBreak/>
              <w:t>HTT</w:t>
            </w:r>
            <w:r w:rsidRPr="00BF5DD7">
              <w:rPr>
                <w:rFonts w:hint="eastAsia"/>
                <w:sz w:val="16"/>
                <w:lang w:val="fr-FR"/>
              </w:rPr>
              <w:t>P</w:t>
            </w:r>
            <w:r w:rsidRPr="00BF5DD7">
              <w:rPr>
                <w:sz w:val="16"/>
                <w:lang w:val="fr-FR"/>
              </w:rPr>
              <w:t xml:space="preserve"> Response</w:t>
            </w:r>
          </w:p>
        </w:tc>
        <w:tc>
          <w:tcPr>
            <w:tcW w:w="6379" w:type="dxa"/>
          </w:tcPr>
          <w:p w:rsidR="00147E83" w:rsidRPr="00BF5DD7" w:rsidRDefault="00147E83" w:rsidP="007814D0">
            <w:pPr>
              <w:pStyle w:val="TableText"/>
              <w:rPr>
                <w:sz w:val="16"/>
                <w:lang w:val="fr-FR"/>
              </w:rPr>
            </w:pPr>
            <w:r w:rsidRPr="00BF5DD7">
              <w:rPr>
                <w:sz w:val="16"/>
                <w:lang w:val="fr-FR"/>
              </w:rPr>
              <w:t>Content Type: application/</w:t>
            </w:r>
            <w:r w:rsidRPr="00BF5DD7">
              <w:rPr>
                <w:rFonts w:hint="eastAsia"/>
                <w:sz w:val="16"/>
                <w:lang w:val="fr-FR"/>
              </w:rPr>
              <w:t>json</w:t>
            </w:r>
            <w:r w:rsidRPr="00BF5DD7">
              <w:rPr>
                <w:sz w:val="16"/>
                <w:lang w:val="fr-FR"/>
              </w:rPr>
              <w:t>; charset=UTF-8</w:t>
            </w:r>
          </w:p>
          <w:p w:rsidR="00BF5DD7" w:rsidRPr="00BF5DD7" w:rsidRDefault="00BF5DD7" w:rsidP="00BF5DD7">
            <w:pPr>
              <w:pStyle w:val="TerminalDisplayinTable"/>
              <w:shd w:val="clear" w:color="auto" w:fill="D9D9D9"/>
              <w:spacing w:line="240" w:lineRule="auto"/>
              <w:rPr>
                <w:lang w:val="fr-FR"/>
              </w:rPr>
            </w:pPr>
            <w:r w:rsidRPr="00BF5DD7">
              <w:rPr>
                <w:lang w:val="fr-FR"/>
              </w:rPr>
              <w:t>{</w:t>
            </w:r>
          </w:p>
          <w:p w:rsidR="00BF5DD7" w:rsidRPr="00BF5DD7" w:rsidRDefault="00BF5DD7" w:rsidP="00BF5DD7">
            <w:pPr>
              <w:pStyle w:val="TerminalDisplayinTable"/>
              <w:shd w:val="clear" w:color="auto" w:fill="D9D9D9"/>
              <w:spacing w:line="240" w:lineRule="auto"/>
              <w:rPr>
                <w:lang w:val="fr-FR"/>
              </w:rPr>
            </w:pPr>
            <w:r w:rsidRPr="00BF5DD7">
              <w:rPr>
                <w:lang w:val="fr-FR"/>
              </w:rPr>
              <w:t xml:space="preserve">  "returnCode" : "0",</w:t>
            </w:r>
          </w:p>
          <w:p w:rsidR="00BF5DD7" w:rsidRPr="00BF5DD7" w:rsidRDefault="00BF5DD7" w:rsidP="00BF5DD7">
            <w:pPr>
              <w:pStyle w:val="TerminalDisplayinTable"/>
              <w:shd w:val="clear" w:color="auto" w:fill="D9D9D9"/>
              <w:spacing w:line="240" w:lineRule="auto"/>
              <w:rPr>
                <w:lang w:val="fr-FR"/>
              </w:rPr>
            </w:pPr>
            <w:r w:rsidRPr="00BF5DD7">
              <w:rPr>
                <w:lang w:val="fr-FR"/>
              </w:rPr>
              <w:t xml:space="preserve">  "payTypeList" : [ {</w:t>
            </w:r>
          </w:p>
          <w:p w:rsidR="00BF5DD7" w:rsidRPr="00BF5DD7" w:rsidRDefault="00BF5DD7" w:rsidP="00BF5DD7">
            <w:pPr>
              <w:pStyle w:val="TerminalDisplayinTable"/>
              <w:shd w:val="clear" w:color="auto" w:fill="D9D9D9"/>
              <w:spacing w:line="240" w:lineRule="auto"/>
              <w:rPr>
                <w:lang w:val="fr-FR"/>
              </w:rPr>
            </w:pPr>
            <w:r w:rsidRPr="00BF5DD7">
              <w:rPr>
                <w:lang w:val="fr-FR"/>
              </w:rPr>
              <w:t xml:space="preserve">    "payType" : "1",</w:t>
            </w:r>
          </w:p>
          <w:p w:rsidR="00BF5DD7" w:rsidRPr="00BF5DD7" w:rsidRDefault="00BF5DD7" w:rsidP="00BF5DD7">
            <w:pPr>
              <w:pStyle w:val="TerminalDisplayinTable"/>
              <w:shd w:val="clear" w:color="auto" w:fill="D9D9D9"/>
              <w:spacing w:line="240" w:lineRule="auto"/>
              <w:rPr>
                <w:lang w:val="fr-FR"/>
              </w:rPr>
            </w:pPr>
            <w:r w:rsidRPr="00BF5DD7">
              <w:rPr>
                <w:lang w:val="fr-FR"/>
              </w:rPr>
              <w:t xml:space="preserve">    "displayOrder" : 1</w:t>
            </w:r>
          </w:p>
          <w:p w:rsidR="00BF5DD7" w:rsidRPr="00BF5DD7" w:rsidRDefault="00BF5DD7" w:rsidP="00BF5DD7">
            <w:pPr>
              <w:pStyle w:val="TerminalDisplayinTable"/>
              <w:shd w:val="clear" w:color="auto" w:fill="D9D9D9"/>
              <w:spacing w:line="240" w:lineRule="auto"/>
              <w:rPr>
                <w:lang w:val="fr-FR"/>
              </w:rPr>
            </w:pPr>
            <w:r w:rsidRPr="00BF5DD7">
              <w:rPr>
                <w:lang w:val="fr-FR"/>
              </w:rPr>
              <w:t xml:space="preserve">  }, {</w:t>
            </w:r>
          </w:p>
          <w:p w:rsidR="00BF5DD7" w:rsidRPr="00BF5DD7" w:rsidRDefault="00BF5DD7" w:rsidP="00BF5DD7">
            <w:pPr>
              <w:pStyle w:val="TerminalDisplayinTable"/>
              <w:shd w:val="clear" w:color="auto" w:fill="D9D9D9"/>
              <w:spacing w:line="240" w:lineRule="auto"/>
              <w:rPr>
                <w:lang w:val="fr-FR"/>
              </w:rPr>
            </w:pPr>
            <w:r w:rsidRPr="00BF5DD7">
              <w:rPr>
                <w:lang w:val="fr-FR"/>
              </w:rPr>
              <w:t xml:space="preserve">    "payType" : "2",</w:t>
            </w:r>
          </w:p>
          <w:p w:rsidR="00BF5DD7" w:rsidRPr="00BF5DD7" w:rsidRDefault="00BF5DD7" w:rsidP="00BF5DD7">
            <w:pPr>
              <w:pStyle w:val="TerminalDisplayinTable"/>
              <w:shd w:val="clear" w:color="auto" w:fill="D9D9D9"/>
              <w:spacing w:line="240" w:lineRule="auto"/>
              <w:rPr>
                <w:lang w:val="fr-FR"/>
              </w:rPr>
            </w:pPr>
            <w:r w:rsidRPr="00BF5DD7">
              <w:rPr>
                <w:lang w:val="fr-FR"/>
              </w:rPr>
              <w:t xml:space="preserve">    "displayOrder" : 2</w:t>
            </w:r>
          </w:p>
          <w:p w:rsidR="00BF5DD7" w:rsidRPr="00BF5DD7" w:rsidRDefault="00BF5DD7" w:rsidP="00BF5DD7">
            <w:pPr>
              <w:pStyle w:val="TerminalDisplayinTable"/>
              <w:shd w:val="clear" w:color="auto" w:fill="D9D9D9"/>
              <w:spacing w:line="240" w:lineRule="auto"/>
              <w:rPr>
                <w:lang w:val="fr-FR"/>
              </w:rPr>
            </w:pPr>
            <w:r w:rsidRPr="00BF5DD7">
              <w:rPr>
                <w:lang w:val="fr-FR"/>
              </w:rPr>
              <w:t xml:space="preserve">  }, {</w:t>
            </w:r>
          </w:p>
          <w:p w:rsidR="00BF5DD7" w:rsidRPr="00BF5DD7" w:rsidRDefault="00BF5DD7" w:rsidP="00BF5DD7">
            <w:pPr>
              <w:pStyle w:val="TerminalDisplayinTable"/>
              <w:shd w:val="clear" w:color="auto" w:fill="D9D9D9"/>
              <w:spacing w:line="240" w:lineRule="auto"/>
              <w:rPr>
                <w:lang w:val="fr-FR"/>
              </w:rPr>
            </w:pPr>
            <w:r w:rsidRPr="00BF5DD7">
              <w:rPr>
                <w:lang w:val="fr-FR"/>
              </w:rPr>
              <w:t xml:space="preserve">    "payType" : "3",</w:t>
            </w:r>
          </w:p>
          <w:p w:rsidR="00BF5DD7" w:rsidRPr="00BF5DD7" w:rsidRDefault="00BF5DD7" w:rsidP="00BF5DD7">
            <w:pPr>
              <w:pStyle w:val="TerminalDisplayinTable"/>
              <w:shd w:val="clear" w:color="auto" w:fill="D9D9D9"/>
              <w:spacing w:line="240" w:lineRule="auto"/>
              <w:rPr>
                <w:lang w:val="fr-FR"/>
              </w:rPr>
            </w:pPr>
            <w:r w:rsidRPr="00BF5DD7">
              <w:rPr>
                <w:lang w:val="fr-FR"/>
              </w:rPr>
              <w:t xml:space="preserve">    "displayOrder" : 3</w:t>
            </w:r>
          </w:p>
          <w:p w:rsidR="00BF5DD7" w:rsidRPr="00BF5DD7" w:rsidRDefault="00BF5DD7" w:rsidP="00BF5DD7">
            <w:pPr>
              <w:pStyle w:val="TerminalDisplayinTable"/>
              <w:shd w:val="clear" w:color="auto" w:fill="D9D9D9"/>
              <w:spacing w:line="240" w:lineRule="auto"/>
              <w:rPr>
                <w:lang w:val="fr-FR"/>
              </w:rPr>
            </w:pPr>
            <w:r w:rsidRPr="00BF5DD7">
              <w:rPr>
                <w:lang w:val="fr-FR"/>
              </w:rPr>
              <w:t xml:space="preserve">  }, {</w:t>
            </w:r>
          </w:p>
          <w:p w:rsidR="00BF5DD7" w:rsidRPr="00BF5DD7" w:rsidRDefault="00BF5DD7" w:rsidP="00BF5DD7">
            <w:pPr>
              <w:pStyle w:val="TerminalDisplayinTable"/>
              <w:shd w:val="clear" w:color="auto" w:fill="D9D9D9"/>
              <w:spacing w:line="240" w:lineRule="auto"/>
              <w:rPr>
                <w:lang w:val="fr-FR"/>
              </w:rPr>
            </w:pPr>
            <w:r w:rsidRPr="00BF5DD7">
              <w:rPr>
                <w:lang w:val="fr-FR"/>
              </w:rPr>
              <w:t xml:space="preserve">    "payType" : "4",</w:t>
            </w:r>
          </w:p>
          <w:p w:rsidR="00BF5DD7" w:rsidRPr="00BF5DD7" w:rsidRDefault="00BF5DD7" w:rsidP="00BF5DD7">
            <w:pPr>
              <w:pStyle w:val="TerminalDisplayinTable"/>
              <w:shd w:val="clear" w:color="auto" w:fill="D9D9D9"/>
              <w:spacing w:line="240" w:lineRule="auto"/>
              <w:rPr>
                <w:lang w:val="fr-FR"/>
              </w:rPr>
            </w:pPr>
            <w:r w:rsidRPr="00BF5DD7">
              <w:rPr>
                <w:lang w:val="fr-FR"/>
              </w:rPr>
              <w:t xml:space="preserve">    "displayOrder" : 4</w:t>
            </w:r>
          </w:p>
          <w:p w:rsidR="00BF5DD7" w:rsidRPr="00BF5DD7" w:rsidRDefault="00BF5DD7" w:rsidP="00BF5DD7">
            <w:pPr>
              <w:pStyle w:val="TerminalDisplayinTable"/>
              <w:shd w:val="clear" w:color="auto" w:fill="D9D9D9"/>
              <w:spacing w:line="240" w:lineRule="auto"/>
              <w:rPr>
                <w:lang w:val="fr-FR"/>
              </w:rPr>
            </w:pPr>
            <w:r w:rsidRPr="00BF5DD7">
              <w:rPr>
                <w:lang w:val="fr-FR"/>
              </w:rPr>
              <w:t xml:space="preserve">  }, {</w:t>
            </w:r>
          </w:p>
          <w:p w:rsidR="00BF5DD7" w:rsidRPr="00BF5DD7" w:rsidRDefault="00BF5DD7" w:rsidP="00BF5DD7">
            <w:pPr>
              <w:pStyle w:val="TerminalDisplayinTable"/>
              <w:shd w:val="clear" w:color="auto" w:fill="D9D9D9"/>
              <w:spacing w:line="240" w:lineRule="auto"/>
              <w:rPr>
                <w:lang w:val="fr-FR"/>
              </w:rPr>
            </w:pPr>
            <w:r w:rsidRPr="00BF5DD7">
              <w:rPr>
                <w:lang w:val="fr-FR"/>
              </w:rPr>
              <w:t xml:space="preserve">    "payType" : "5",</w:t>
            </w:r>
          </w:p>
          <w:p w:rsidR="00BF5DD7" w:rsidRPr="00BF5DD7" w:rsidRDefault="00BF5DD7" w:rsidP="00BF5DD7">
            <w:pPr>
              <w:pStyle w:val="TerminalDisplayinTable"/>
              <w:shd w:val="clear" w:color="auto" w:fill="D9D9D9"/>
              <w:spacing w:line="240" w:lineRule="auto"/>
              <w:rPr>
                <w:lang w:val="fr-FR"/>
              </w:rPr>
            </w:pPr>
            <w:r w:rsidRPr="00BF5DD7">
              <w:rPr>
                <w:lang w:val="fr-FR"/>
              </w:rPr>
              <w:t xml:space="preserve">    "displayOrder" : 5</w:t>
            </w:r>
          </w:p>
          <w:p w:rsidR="00BF5DD7" w:rsidRPr="00BF5DD7" w:rsidRDefault="00BF5DD7" w:rsidP="00BF5DD7">
            <w:pPr>
              <w:pStyle w:val="TerminalDisplayinTable"/>
              <w:shd w:val="clear" w:color="auto" w:fill="D9D9D9"/>
              <w:spacing w:line="240" w:lineRule="auto"/>
              <w:rPr>
                <w:lang w:val="fr-FR"/>
              </w:rPr>
            </w:pPr>
            <w:r w:rsidRPr="00BF5DD7">
              <w:rPr>
                <w:lang w:val="fr-FR"/>
              </w:rPr>
              <w:t xml:space="preserve">  }, {</w:t>
            </w:r>
          </w:p>
          <w:p w:rsidR="00BF5DD7" w:rsidRPr="00BF5DD7" w:rsidRDefault="00BF5DD7" w:rsidP="00BF5DD7">
            <w:pPr>
              <w:pStyle w:val="TerminalDisplayinTable"/>
              <w:shd w:val="clear" w:color="auto" w:fill="D9D9D9"/>
              <w:spacing w:line="240" w:lineRule="auto"/>
              <w:rPr>
                <w:lang w:val="fr-FR"/>
              </w:rPr>
            </w:pPr>
            <w:r w:rsidRPr="00BF5DD7">
              <w:rPr>
                <w:lang w:val="fr-FR"/>
              </w:rPr>
              <w:t xml:space="preserve">    "payType" : "6",</w:t>
            </w:r>
          </w:p>
          <w:p w:rsidR="00BF5DD7" w:rsidRPr="00BF5DD7" w:rsidRDefault="00BF5DD7" w:rsidP="00BF5DD7">
            <w:pPr>
              <w:pStyle w:val="TerminalDisplayinTable"/>
              <w:shd w:val="clear" w:color="auto" w:fill="D9D9D9"/>
              <w:spacing w:line="240" w:lineRule="auto"/>
              <w:rPr>
                <w:lang w:val="fr-FR"/>
              </w:rPr>
            </w:pPr>
            <w:r w:rsidRPr="00BF5DD7">
              <w:rPr>
                <w:lang w:val="fr-FR"/>
              </w:rPr>
              <w:t xml:space="preserve">    "displayOrder" : 6</w:t>
            </w:r>
          </w:p>
          <w:p w:rsidR="00BF5DD7" w:rsidRPr="00BF5DD7" w:rsidRDefault="00BF5DD7" w:rsidP="00BF5DD7">
            <w:pPr>
              <w:pStyle w:val="TerminalDisplayinTable"/>
              <w:shd w:val="clear" w:color="auto" w:fill="D9D9D9"/>
              <w:spacing w:line="240" w:lineRule="auto"/>
              <w:rPr>
                <w:lang w:val="fr-FR"/>
              </w:rPr>
            </w:pPr>
            <w:r w:rsidRPr="00BF5DD7">
              <w:rPr>
                <w:lang w:val="fr-FR"/>
              </w:rPr>
              <w:t xml:space="preserve">  } ],</w:t>
            </w:r>
          </w:p>
          <w:p w:rsidR="00BF5DD7" w:rsidRPr="00BF5DD7" w:rsidRDefault="00BF5DD7" w:rsidP="00BF5DD7">
            <w:pPr>
              <w:pStyle w:val="TerminalDisplayinTable"/>
              <w:shd w:val="clear" w:color="auto" w:fill="D9D9D9"/>
              <w:spacing w:line="240" w:lineRule="auto"/>
              <w:rPr>
                <w:lang w:val="fr-FR"/>
              </w:rPr>
            </w:pPr>
            <w:r w:rsidRPr="00BF5DD7">
              <w:rPr>
                <w:lang w:val="fr-FR"/>
              </w:rPr>
              <w:t xml:space="preserve">  "returnDesc" : "success",</w:t>
            </w:r>
          </w:p>
          <w:p w:rsidR="00BF5DD7" w:rsidRPr="00BF5DD7" w:rsidRDefault="00BF5DD7" w:rsidP="00BF5DD7">
            <w:pPr>
              <w:pStyle w:val="TerminalDisplayinTable"/>
              <w:shd w:val="clear" w:color="auto" w:fill="D9D9D9"/>
              <w:spacing w:line="240" w:lineRule="auto"/>
              <w:rPr>
                <w:lang w:val="fr-FR"/>
              </w:rPr>
            </w:pPr>
            <w:r w:rsidRPr="00BF5DD7">
              <w:rPr>
                <w:lang w:val="fr-FR"/>
              </w:rPr>
              <w:t xml:space="preserve">  "huaweiSDKKey" : "MIIBVAIBADANBgkqhkiG9w0BAQEFAASCAT4wggE6AgEAAkEArC+JldVjehR/+sHFbuRvcF06yOnB6sm+a1xwYd+bsiyQwyzqd2Jscx5AhP5Ig1T5F0uumrLhIzDGO1hJaQmxtQIDAQABAkAf+hgYHnAB/QqjfBb5eC0F9hpzs43S17KoZ5trYcadeQCocqVxBnnZ+oThD4MfPm2hHcjbTT685+AjmPQlPKalAiEA7yhKKodGGEEN5+guiYk497e/Bzi7vUc4v1fIzogEUj8CIQC4T9TZT7XK67La0cQRif0cExACX0q/cRAsK+oDl+mXCwIgQNih04o+XVE2Xg08oRpOEg0GhQTDEv1+y5MX5bhHw60CIAkNisPdwW0lJJTQ5tOBtpfxa8DiE1bR49x3j7f7dzK/AiEArIEm/qaNtohV0PujE2g5Zy5ffTmxhffAmCPJ9byCd9M="</w:t>
            </w:r>
          </w:p>
          <w:p w:rsidR="00147E83" w:rsidRPr="00BF5DD7" w:rsidRDefault="00BF5DD7" w:rsidP="00BF5DD7">
            <w:pPr>
              <w:pStyle w:val="TerminalDisplayinTable"/>
              <w:shd w:val="clear" w:color="auto" w:fill="D9D9D9"/>
              <w:spacing w:line="240" w:lineRule="auto"/>
              <w:rPr>
                <w:lang w:val="fr-FR"/>
              </w:rPr>
            </w:pPr>
            <w:r w:rsidRPr="00BF5DD7">
              <w:rPr>
                <w:lang w:val="fr-FR"/>
              </w:rPr>
              <w:t>}</w:t>
            </w:r>
          </w:p>
        </w:tc>
      </w:tr>
    </w:tbl>
    <w:p w:rsidR="001001E9" w:rsidRDefault="001001E9" w:rsidP="00775C76">
      <w:pPr>
        <w:spacing w:line="312" w:lineRule="exact"/>
        <w:ind w:right="-20"/>
      </w:pPr>
    </w:p>
    <w:p w:rsidR="008F2ACF" w:rsidRPr="00016DEA" w:rsidRDefault="0016790B" w:rsidP="00016DEA">
      <w:pPr>
        <w:pStyle w:val="2"/>
      </w:pPr>
      <w:r w:rsidRPr="00016DEA">
        <w:rPr>
          <w:rFonts w:hint="eastAsia"/>
        </w:rPr>
        <w:t>获取</w:t>
      </w:r>
      <w:r w:rsidR="007A4F79">
        <w:rPr>
          <w:rFonts w:hint="eastAsia"/>
        </w:rPr>
        <w:t>商户</w:t>
      </w:r>
      <w:r w:rsidR="00E57CEB" w:rsidRPr="00016DEA">
        <w:rPr>
          <w:rFonts w:hint="eastAsia"/>
        </w:rPr>
        <w:t>密钥</w:t>
      </w:r>
    </w:p>
    <w:p w:rsidR="001001E9" w:rsidRPr="005B2811" w:rsidRDefault="001001E9" w:rsidP="001001E9">
      <w:pPr>
        <w:ind w:firstLineChars="150" w:firstLine="315"/>
        <w:rPr>
          <w:lang w:val="fr-FR"/>
        </w:rPr>
      </w:pPr>
      <w:r w:rsidRPr="00665A25">
        <w:rPr>
          <w:rFonts w:hint="eastAsia"/>
        </w:rPr>
        <w:t>方法名称</w:t>
      </w:r>
      <w:r w:rsidRPr="005B2811">
        <w:rPr>
          <w:rFonts w:hint="eastAsia"/>
          <w:lang w:val="fr-FR"/>
        </w:rPr>
        <w:t>：</w:t>
      </w:r>
      <w:r w:rsidRPr="005B2811">
        <w:rPr>
          <w:rFonts w:hint="eastAsia"/>
          <w:lang w:val="fr-FR"/>
        </w:rPr>
        <w:t>/</w:t>
      </w:r>
      <w:r w:rsidR="00593EF0">
        <w:rPr>
          <w:rFonts w:hint="eastAsia"/>
          <w:lang w:val="fr-FR"/>
        </w:rPr>
        <w:t>dev</w:t>
      </w:r>
      <w:r w:rsidRPr="005B2811">
        <w:rPr>
          <w:rFonts w:hint="eastAsia"/>
          <w:lang w:val="fr-FR"/>
        </w:rPr>
        <w:t>/</w:t>
      </w:r>
      <w:r w:rsidR="00C434D0">
        <w:rPr>
          <w:rFonts w:hint="eastAsia"/>
          <w:lang w:val="fr-FR"/>
        </w:rPr>
        <w:t>get</w:t>
      </w:r>
      <w:r w:rsidR="006E60DD">
        <w:rPr>
          <w:rFonts w:hint="eastAsia"/>
          <w:lang w:val="fr-FR"/>
        </w:rPr>
        <w:t>Develop</w:t>
      </w:r>
      <w:r w:rsidR="00C434D0">
        <w:rPr>
          <w:rFonts w:hint="eastAsia"/>
          <w:lang w:val="fr-FR"/>
        </w:rPr>
        <w:t>Sign</w:t>
      </w:r>
      <w:r w:rsidR="003F326E">
        <w:rPr>
          <w:rFonts w:hint="eastAsia"/>
        </w:rPr>
        <w:t>.action</w:t>
      </w:r>
    </w:p>
    <w:p w:rsidR="001001E9" w:rsidRDefault="001001E9" w:rsidP="001001E9">
      <w:pPr>
        <w:ind w:firstLineChars="150" w:firstLine="315"/>
        <w:rPr>
          <w:lang w:val="fr-FR"/>
        </w:rPr>
      </w:pPr>
      <w:r>
        <w:rPr>
          <w:rFonts w:hint="eastAsia"/>
        </w:rPr>
        <w:t>方法描述</w:t>
      </w:r>
      <w:r w:rsidRPr="005B2811">
        <w:rPr>
          <w:rFonts w:hint="eastAsia"/>
          <w:lang w:val="fr-FR"/>
        </w:rPr>
        <w:t>：</w:t>
      </w:r>
      <w:r w:rsidR="00561BCB">
        <w:rPr>
          <w:rFonts w:hint="eastAsia"/>
          <w:lang w:val="fr-FR"/>
        </w:rPr>
        <w:t>用于</w:t>
      </w:r>
      <w:r w:rsidR="00561BCB">
        <w:rPr>
          <w:rFonts w:hint="eastAsia"/>
        </w:rPr>
        <w:t>获取</w:t>
      </w:r>
      <w:r w:rsidR="00A9268A">
        <w:rPr>
          <w:rFonts w:hint="eastAsia"/>
        </w:rPr>
        <w:t>交易服务器</w:t>
      </w:r>
      <w:r w:rsidR="00561BCB">
        <w:rPr>
          <w:rFonts w:hint="eastAsia"/>
        </w:rPr>
        <w:t>分配给</w:t>
      </w:r>
      <w:r w:rsidR="00A3509A">
        <w:rPr>
          <w:rFonts w:hint="eastAsia"/>
        </w:rPr>
        <w:t>华为商户</w:t>
      </w:r>
      <w:r w:rsidR="00B17F83">
        <w:rPr>
          <w:rFonts w:hint="eastAsia"/>
        </w:rPr>
        <w:t>用于加密支付请求</w:t>
      </w:r>
      <w:r w:rsidR="00D77DD5">
        <w:rPr>
          <w:rFonts w:hint="eastAsia"/>
        </w:rPr>
        <w:t>的</w:t>
      </w:r>
      <w:r w:rsidR="000F3B3C">
        <w:rPr>
          <w:rFonts w:hint="eastAsia"/>
        </w:rPr>
        <w:t>密钥</w:t>
      </w:r>
      <w:r w:rsidRPr="005B2811">
        <w:rPr>
          <w:rFonts w:hint="eastAsia"/>
          <w:lang w:val="fr-FR"/>
        </w:rPr>
        <w:t>HTTP</w:t>
      </w:r>
      <w:r>
        <w:rPr>
          <w:rFonts w:hint="eastAsia"/>
        </w:rPr>
        <w:t>请求方式</w:t>
      </w:r>
      <w:r w:rsidRPr="005B2811">
        <w:rPr>
          <w:rFonts w:hint="eastAsia"/>
          <w:lang w:val="fr-FR"/>
        </w:rPr>
        <w:t>：</w:t>
      </w:r>
      <w:r w:rsidRPr="005B2811">
        <w:rPr>
          <w:rFonts w:hint="eastAsia"/>
          <w:lang w:val="fr-FR"/>
        </w:rPr>
        <w:t xml:space="preserve"> POST</w:t>
      </w:r>
    </w:p>
    <w:p w:rsidR="004B4BA1" w:rsidRPr="005F1769" w:rsidRDefault="004B4BA1" w:rsidP="004B4BA1">
      <w:pPr>
        <w:pStyle w:val="3"/>
        <w:rPr>
          <w:sz w:val="21"/>
          <w:szCs w:val="21"/>
        </w:rPr>
      </w:pPr>
      <w:r>
        <w:rPr>
          <w:rFonts w:hint="eastAsia"/>
          <w:sz w:val="21"/>
          <w:szCs w:val="21"/>
        </w:rPr>
        <w:t>开发者联盟调用接口</w:t>
      </w:r>
    </w:p>
    <w:p w:rsidR="004B4BA1" w:rsidRPr="00527994" w:rsidRDefault="00266040" w:rsidP="004B4BA1">
      <w:pPr>
        <w:ind w:firstLineChars="150" w:firstLine="315"/>
      </w:pPr>
      <w:r>
        <w:rPr>
          <w:rFonts w:hint="eastAsia"/>
        </w:rPr>
        <w:t>开发者接口</w:t>
      </w:r>
      <w:r w:rsidR="004B4BA1" w:rsidRPr="00527994">
        <w:rPr>
          <w:rFonts w:hint="eastAsia"/>
        </w:rPr>
        <w:t>：</w:t>
      </w:r>
      <w:r w:rsidR="004B4BA1" w:rsidRPr="00527994">
        <w:t xml:space="preserve">String </w:t>
      </w:r>
      <w:r w:rsidR="00FA69E7">
        <w:rPr>
          <w:color w:val="1F497D"/>
        </w:rPr>
        <w:t>huawei.trade.serv</w:t>
      </w:r>
      <w:r w:rsidR="00FA69E7">
        <w:rPr>
          <w:rFonts w:hint="eastAsia"/>
          <w:color w:val="1F497D"/>
        </w:rPr>
        <w:t>i</w:t>
      </w:r>
      <w:r w:rsidR="00FA69E7">
        <w:rPr>
          <w:color w:val="1F497D"/>
        </w:rPr>
        <w:t>c</w:t>
      </w:r>
      <w:r w:rsidR="00FA69E7">
        <w:rPr>
          <w:rFonts w:hint="eastAsia"/>
          <w:color w:val="1F497D"/>
        </w:rPr>
        <w:t>e.</w:t>
      </w:r>
      <w:r w:rsidR="004B4BA1">
        <w:rPr>
          <w:rFonts w:hint="eastAsia"/>
          <w:lang w:val="fr-FR"/>
        </w:rPr>
        <w:t>getDevelopSign</w:t>
      </w:r>
      <w:r w:rsidR="004B4BA1" w:rsidRPr="00527994">
        <w:t xml:space="preserve"> (required String params)</w:t>
      </w:r>
    </w:p>
    <w:p w:rsidR="00266040" w:rsidRPr="00527994" w:rsidRDefault="00266040" w:rsidP="00266040">
      <w:pPr>
        <w:ind w:firstLineChars="150" w:firstLine="315"/>
      </w:pPr>
      <w:r>
        <w:rPr>
          <w:rFonts w:hint="eastAsia"/>
        </w:rPr>
        <w:t>管理者接口</w:t>
      </w:r>
      <w:r w:rsidRPr="00527994">
        <w:rPr>
          <w:rFonts w:hint="eastAsia"/>
        </w:rPr>
        <w:t>：</w:t>
      </w:r>
      <w:r w:rsidRPr="00527994">
        <w:t xml:space="preserve">String </w:t>
      </w:r>
      <w:r>
        <w:rPr>
          <w:color w:val="1F497D"/>
        </w:rPr>
        <w:t>huawei.trade.</w:t>
      </w:r>
      <w:r>
        <w:rPr>
          <w:rFonts w:hint="eastAsia"/>
          <w:color w:val="1F497D"/>
        </w:rPr>
        <w:t>mgt.</w:t>
      </w:r>
      <w:r>
        <w:rPr>
          <w:rFonts w:hint="eastAsia"/>
          <w:lang w:val="fr-FR"/>
        </w:rPr>
        <w:t>getDevelopSign</w:t>
      </w:r>
      <w:r w:rsidRPr="00527994">
        <w:t xml:space="preserve"> (required String params)</w:t>
      </w:r>
    </w:p>
    <w:p w:rsidR="004B4BA1" w:rsidRPr="005B2811" w:rsidRDefault="004B4BA1" w:rsidP="001001E9">
      <w:pPr>
        <w:ind w:firstLineChars="150" w:firstLine="315"/>
        <w:rPr>
          <w:lang w:val="fr-FR"/>
        </w:rPr>
      </w:pPr>
    </w:p>
    <w:p w:rsidR="001001E9" w:rsidRPr="005B2811" w:rsidRDefault="001001E9" w:rsidP="001001E9">
      <w:pPr>
        <w:ind w:firstLineChars="150" w:firstLine="316"/>
        <w:rPr>
          <w:b/>
          <w:lang w:val="fr-FR"/>
        </w:rPr>
      </w:pPr>
      <w:r w:rsidRPr="00990213">
        <w:rPr>
          <w:rFonts w:hint="eastAsia"/>
          <w:b/>
        </w:rPr>
        <w:t>请求接口参数描述</w:t>
      </w:r>
      <w:r w:rsidRPr="005B2811">
        <w:rPr>
          <w:rFonts w:hint="eastAsia"/>
          <w:b/>
          <w:lang w:val="fr-FR"/>
        </w:rPr>
        <w:t>：</w:t>
      </w:r>
    </w:p>
    <w:tbl>
      <w:tblPr>
        <w:tblW w:w="8248" w:type="dxa"/>
        <w:tblInd w:w="121" w:type="dxa"/>
        <w:tblLayout w:type="fixed"/>
        <w:tblCellMar>
          <w:left w:w="0" w:type="dxa"/>
          <w:right w:w="0" w:type="dxa"/>
        </w:tblCellMar>
        <w:tblLook w:val="0000"/>
      </w:tblPr>
      <w:tblGrid>
        <w:gridCol w:w="1585"/>
        <w:gridCol w:w="1134"/>
        <w:gridCol w:w="4820"/>
        <w:gridCol w:w="709"/>
      </w:tblGrid>
      <w:tr w:rsidR="001001E9" w:rsidRPr="00270E48" w:rsidTr="000926FD">
        <w:trPr>
          <w:trHeight w:hRule="exact" w:val="370"/>
        </w:trPr>
        <w:tc>
          <w:tcPr>
            <w:tcW w:w="1585" w:type="dxa"/>
            <w:tcBorders>
              <w:top w:val="single" w:sz="4" w:space="0" w:color="000000"/>
              <w:left w:val="single" w:sz="4" w:space="0" w:color="000000"/>
              <w:bottom w:val="single" w:sz="4" w:space="0" w:color="000000"/>
              <w:right w:val="single" w:sz="4" w:space="0" w:color="000000"/>
            </w:tcBorders>
            <w:shd w:val="clear" w:color="auto" w:fill="DFDFDF"/>
          </w:tcPr>
          <w:p w:rsidR="001001E9" w:rsidRPr="005B2811" w:rsidRDefault="001001E9" w:rsidP="001420CD">
            <w:pPr>
              <w:spacing w:line="307" w:lineRule="exact"/>
              <w:ind w:left="102" w:right="-20"/>
              <w:rPr>
                <w:sz w:val="24"/>
                <w:szCs w:val="24"/>
                <w:lang w:val="fr-FR"/>
              </w:rPr>
            </w:pPr>
            <w:r>
              <w:rPr>
                <w:rFonts w:ascii="微软雅黑" w:eastAsia="微软雅黑" w:cs="微软雅黑" w:hint="eastAsia"/>
                <w:b/>
                <w:bCs/>
                <w:spacing w:val="12"/>
                <w:position w:val="-1"/>
              </w:rPr>
              <w:lastRenderedPageBreak/>
              <w:t>参数名称</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1001E9" w:rsidRPr="00270E48" w:rsidRDefault="001001E9" w:rsidP="001420CD">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1001E9" w:rsidRPr="00270E48" w:rsidRDefault="001001E9" w:rsidP="001420CD">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1001E9" w:rsidRPr="00270E48" w:rsidRDefault="001001E9" w:rsidP="001420CD">
            <w:pPr>
              <w:spacing w:line="307" w:lineRule="exact"/>
              <w:ind w:left="102" w:right="-20"/>
              <w:rPr>
                <w:sz w:val="24"/>
                <w:szCs w:val="24"/>
              </w:rPr>
            </w:pPr>
            <w:r>
              <w:rPr>
                <w:rFonts w:ascii="微软雅黑" w:eastAsia="微软雅黑" w:cs="微软雅黑" w:hint="eastAsia"/>
                <w:b/>
                <w:bCs/>
                <w:spacing w:val="12"/>
                <w:position w:val="-1"/>
              </w:rPr>
              <w:t>可选</w:t>
            </w:r>
          </w:p>
        </w:tc>
      </w:tr>
      <w:tr w:rsidR="00407716" w:rsidRPr="00270E48" w:rsidTr="0007542B">
        <w:trPr>
          <w:trHeight w:hRule="exact" w:val="688"/>
        </w:trPr>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07716" w:rsidRPr="0007542B" w:rsidRDefault="00407716" w:rsidP="002B5030">
            <w:pPr>
              <w:ind w:right="-20"/>
              <w:jc w:val="both"/>
              <w:rPr>
                <w:rFonts w:ascii="Arial" w:hAnsi="Arial" w:cs="Arial"/>
                <w:sz w:val="20"/>
                <w:szCs w:val="20"/>
                <w:lang w:val="fr-FR"/>
              </w:rPr>
            </w:pPr>
            <w:r w:rsidRPr="0007542B">
              <w:t>user</w:t>
            </w:r>
            <w:r w:rsidRPr="0007542B">
              <w:rPr>
                <w:rFonts w:hint="eastAsia"/>
              </w:rPr>
              <w:t>N</w:t>
            </w:r>
            <w:r w:rsidRPr="0007542B">
              <w:t>ame</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07716" w:rsidRPr="0007542B" w:rsidRDefault="00407716" w:rsidP="00F8183F">
            <w:pPr>
              <w:spacing w:line="307" w:lineRule="exact"/>
              <w:ind w:right="-20"/>
              <w:jc w:val="both"/>
              <w:rPr>
                <w:rFonts w:ascii="微软雅黑" w:eastAsia="微软雅黑" w:cs="微软雅黑"/>
                <w:b/>
                <w:bCs/>
                <w:spacing w:val="12"/>
                <w:position w:val="-1"/>
              </w:rPr>
            </w:pPr>
            <w:r w:rsidRPr="0007542B">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07716" w:rsidRPr="0007542B" w:rsidRDefault="004351B3" w:rsidP="002B5030">
            <w:pPr>
              <w:spacing w:line="312" w:lineRule="exact"/>
              <w:ind w:right="-20"/>
              <w:jc w:val="both"/>
            </w:pPr>
            <w:r w:rsidRPr="0007542B">
              <w:rPr>
                <w:rFonts w:hint="eastAsia"/>
              </w:rPr>
              <w:t>华为商户名</w:t>
            </w:r>
          </w:p>
          <w:p w:rsidR="002B5030" w:rsidRPr="0007542B" w:rsidRDefault="002B5030" w:rsidP="002B5030">
            <w:pPr>
              <w:spacing w:line="312" w:lineRule="exact"/>
              <w:ind w:right="-20"/>
              <w:jc w:val="both"/>
            </w:pPr>
            <w:r w:rsidRPr="0007542B">
              <w:rPr>
                <w:rFonts w:hint="eastAsia"/>
              </w:rPr>
              <w:t>仅对</w:t>
            </w:r>
            <w:r w:rsidRPr="0007542B">
              <w:rPr>
                <w:rFonts w:hint="eastAsia"/>
              </w:rPr>
              <w:t>HTTP</w:t>
            </w:r>
            <w:r w:rsidRPr="0007542B">
              <w:rPr>
                <w:rFonts w:hint="eastAsia"/>
              </w:rPr>
              <w:t>接口有效</w:t>
            </w:r>
            <w:r w:rsidR="0037265A" w:rsidRPr="0007542B">
              <w:rPr>
                <w:rFonts w:hint="eastAsia"/>
              </w:rPr>
              <w:t>，其他接口忽略</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07716" w:rsidRPr="0007542B" w:rsidRDefault="00071B72" w:rsidP="002B5030">
            <w:pPr>
              <w:spacing w:line="307" w:lineRule="exact"/>
              <w:ind w:right="-20"/>
              <w:jc w:val="both"/>
              <w:rPr>
                <w:rFonts w:ascii="微软雅黑" w:eastAsia="微软雅黑" w:cs="微软雅黑"/>
                <w:b/>
                <w:bCs/>
                <w:spacing w:val="12"/>
                <w:position w:val="-1"/>
              </w:rPr>
            </w:pPr>
            <w:r w:rsidRPr="0007542B">
              <w:rPr>
                <w:rFonts w:hint="eastAsia"/>
              </w:rPr>
              <w:t>可</w:t>
            </w:r>
            <w:r w:rsidR="00407716" w:rsidRPr="0007542B">
              <w:rPr>
                <w:rFonts w:hint="eastAsia"/>
              </w:rPr>
              <w:t>选</w:t>
            </w:r>
          </w:p>
        </w:tc>
      </w:tr>
      <w:tr w:rsidR="002B5030" w:rsidRPr="00270E48" w:rsidTr="0007542B">
        <w:trPr>
          <w:trHeight w:hRule="exact" w:val="1274"/>
        </w:trPr>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B5030" w:rsidRPr="0007542B" w:rsidRDefault="002B5030" w:rsidP="002B5030">
            <w:pPr>
              <w:ind w:right="-20"/>
              <w:jc w:val="both"/>
            </w:pPr>
            <w:r w:rsidRPr="0007542B">
              <w:rPr>
                <w:rFonts w:hint="eastAsia"/>
              </w:rPr>
              <w:t>userID</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B5030" w:rsidRPr="0007542B" w:rsidRDefault="002B5030" w:rsidP="00F8183F">
            <w:pPr>
              <w:spacing w:line="307" w:lineRule="exact"/>
              <w:ind w:right="-20"/>
              <w:jc w:val="both"/>
            </w:pPr>
            <w:r w:rsidRPr="0007542B">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B5030" w:rsidRPr="0007542B" w:rsidRDefault="002B5030" w:rsidP="00DE4135">
            <w:pPr>
              <w:spacing w:line="312" w:lineRule="exact"/>
              <w:ind w:right="-20"/>
            </w:pPr>
            <w:r w:rsidRPr="0007542B">
              <w:rPr>
                <w:rFonts w:hint="eastAsia"/>
              </w:rPr>
              <w:t>商户在</w:t>
            </w:r>
            <w:r w:rsidRPr="0007542B">
              <w:rPr>
                <w:rFonts w:hint="eastAsia"/>
              </w:rPr>
              <w:t>UP</w:t>
            </w:r>
            <w:r w:rsidRPr="0007542B">
              <w:rPr>
                <w:rFonts w:hint="eastAsia"/>
              </w:rPr>
              <w:t>的</w:t>
            </w:r>
            <w:r w:rsidRPr="0007542B">
              <w:rPr>
                <w:rFonts w:hint="eastAsia"/>
              </w:rPr>
              <w:t>ID</w:t>
            </w:r>
          </w:p>
          <w:p w:rsidR="002B5030" w:rsidRPr="0007542B" w:rsidRDefault="00987230" w:rsidP="002B5030">
            <w:pPr>
              <w:spacing w:line="312" w:lineRule="exact"/>
              <w:ind w:right="-20"/>
              <w:jc w:val="both"/>
            </w:pPr>
            <w:r w:rsidRPr="0007542B">
              <w:rPr>
                <w:rFonts w:hint="eastAsia"/>
              </w:rPr>
              <w:t>与</w:t>
            </w:r>
            <w:r w:rsidRPr="0007542B">
              <w:t>user</w:t>
            </w:r>
            <w:r w:rsidRPr="0007542B">
              <w:rPr>
                <w:rFonts w:hint="eastAsia"/>
              </w:rPr>
              <w:t>N</w:t>
            </w:r>
            <w:r w:rsidRPr="0007542B">
              <w:t>ame</w:t>
            </w:r>
            <w:r w:rsidRPr="0007542B">
              <w:rPr>
                <w:rFonts w:hint="eastAsia"/>
              </w:rPr>
              <w:t>互斥</w:t>
            </w:r>
            <w:r w:rsidR="00980936" w:rsidRPr="0007542B">
              <w:rPr>
                <w:rFonts w:hint="eastAsia"/>
              </w:rPr>
              <w:t>。</w:t>
            </w:r>
          </w:p>
          <w:p w:rsidR="00980936" w:rsidRPr="0007542B" w:rsidRDefault="00980936" w:rsidP="002B5030">
            <w:pPr>
              <w:spacing w:line="312" w:lineRule="exact"/>
              <w:ind w:right="-20"/>
              <w:jc w:val="both"/>
            </w:pPr>
            <w:r w:rsidRPr="0007542B">
              <w:rPr>
                <w:rFonts w:hint="eastAsia"/>
              </w:rPr>
              <w:t>联盟接口中，直接从协议中获取。</w:t>
            </w:r>
          </w:p>
          <w:p w:rsidR="009176D4" w:rsidRPr="0007542B" w:rsidRDefault="009176D4" w:rsidP="002B5030">
            <w:pPr>
              <w:spacing w:line="312" w:lineRule="exact"/>
              <w:ind w:right="-20"/>
              <w:jc w:val="both"/>
            </w:pPr>
            <w:r w:rsidRPr="0007542B">
              <w:rPr>
                <w:rFonts w:hint="eastAsia"/>
              </w:rPr>
              <w:t>userID</w:t>
            </w:r>
            <w:r w:rsidRPr="0007542B">
              <w:rPr>
                <w:rFonts w:hint="eastAsia"/>
              </w:rPr>
              <w:t>，</w:t>
            </w:r>
            <w:r w:rsidRPr="0007542B">
              <w:rPr>
                <w:rFonts w:hint="eastAsia"/>
              </w:rPr>
              <w:t>userName</w:t>
            </w:r>
            <w:r w:rsidRPr="0007542B">
              <w:rPr>
                <w:rFonts w:hint="eastAsia"/>
              </w:rPr>
              <w:t>至少输入其一。</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B5030" w:rsidRPr="0007542B" w:rsidRDefault="00071B72" w:rsidP="002B5030">
            <w:pPr>
              <w:spacing w:line="307" w:lineRule="exact"/>
              <w:ind w:right="-20"/>
              <w:jc w:val="both"/>
            </w:pPr>
            <w:r w:rsidRPr="0007542B">
              <w:rPr>
                <w:rFonts w:hint="eastAsia"/>
              </w:rPr>
              <w:t>可</w:t>
            </w:r>
            <w:r w:rsidR="002B5030" w:rsidRPr="0007542B">
              <w:rPr>
                <w:rFonts w:hint="eastAsia"/>
              </w:rPr>
              <w:t>选</w:t>
            </w:r>
          </w:p>
        </w:tc>
      </w:tr>
      <w:tr w:rsidR="006A7631" w:rsidRPr="00270E48" w:rsidTr="0007542B">
        <w:trPr>
          <w:trHeight w:hRule="exact" w:val="697"/>
        </w:trPr>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6A7631" w:rsidRPr="0007542B" w:rsidRDefault="006A7631" w:rsidP="002B5030">
            <w:pPr>
              <w:ind w:right="-20"/>
              <w:jc w:val="both"/>
            </w:pPr>
            <w:r w:rsidRPr="0007542B">
              <w:rPr>
                <w:lang w:val="fr-FR"/>
              </w:rPr>
              <w:t>managerUserID</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6A7631" w:rsidRPr="0007542B" w:rsidRDefault="006A7631" w:rsidP="00F8183F">
            <w:pPr>
              <w:spacing w:line="307" w:lineRule="exact"/>
              <w:ind w:right="-20"/>
              <w:jc w:val="both"/>
            </w:pPr>
            <w:r w:rsidRPr="0007542B">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6A7631" w:rsidRPr="0007542B" w:rsidRDefault="006A7631" w:rsidP="00DE4135">
            <w:pPr>
              <w:spacing w:line="312" w:lineRule="exact"/>
              <w:ind w:right="-20"/>
            </w:pPr>
            <w:r w:rsidRPr="0007542B">
              <w:rPr>
                <w:rFonts w:ascii="宋体" w:hAnsi="宋体" w:hint="eastAsia"/>
                <w:sz w:val="18"/>
                <w:szCs w:val="18"/>
              </w:rPr>
              <w:t>联盟管理员用户</w:t>
            </w:r>
            <w:r w:rsidRPr="0007542B">
              <w:rPr>
                <w:rFonts w:ascii="Arial" w:hAnsi="Arial" w:cs="Arial"/>
                <w:sz w:val="18"/>
                <w:szCs w:val="18"/>
                <w:lang w:val="fr-FR"/>
              </w:rPr>
              <w:t>ID</w:t>
            </w:r>
            <w:r w:rsidRPr="0007542B">
              <w:rPr>
                <w:rFonts w:ascii="Arial" w:hAnsi="Arial" w:cs="Arial" w:hint="eastAsia"/>
                <w:sz w:val="18"/>
                <w:szCs w:val="18"/>
                <w:lang w:val="fr-FR"/>
              </w:rPr>
              <w:t>，仅仅对管理接口有效，当前为保留字段，业务不处理。</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6A7631" w:rsidRPr="0007542B" w:rsidRDefault="00023256" w:rsidP="002B5030">
            <w:pPr>
              <w:spacing w:line="307" w:lineRule="exact"/>
              <w:ind w:right="-20"/>
              <w:jc w:val="both"/>
            </w:pPr>
            <w:r w:rsidRPr="0007542B">
              <w:rPr>
                <w:rFonts w:hint="eastAsia"/>
              </w:rPr>
              <w:t>可选</w:t>
            </w:r>
          </w:p>
        </w:tc>
      </w:tr>
      <w:tr w:rsidR="001001E9" w:rsidRPr="00270E48" w:rsidTr="0092525A">
        <w:trPr>
          <w:trHeight w:hRule="exact" w:val="600"/>
        </w:trPr>
        <w:tc>
          <w:tcPr>
            <w:tcW w:w="1585" w:type="dxa"/>
            <w:tcBorders>
              <w:top w:val="single" w:sz="4" w:space="0" w:color="000000"/>
              <w:left w:val="single" w:sz="4" w:space="0" w:color="000000"/>
              <w:bottom w:val="single" w:sz="4" w:space="0" w:color="000000"/>
              <w:right w:val="single" w:sz="4" w:space="0" w:color="000000"/>
            </w:tcBorders>
          </w:tcPr>
          <w:p w:rsidR="001001E9" w:rsidRPr="00286EBC" w:rsidRDefault="001001E9" w:rsidP="001420CD">
            <w:pPr>
              <w:ind w:right="-20"/>
            </w:pPr>
            <w:r>
              <w:rPr>
                <w:rFonts w:hint="eastAsia"/>
              </w:rPr>
              <w:t>serialNo</w:t>
            </w:r>
          </w:p>
        </w:tc>
        <w:tc>
          <w:tcPr>
            <w:tcW w:w="1134" w:type="dxa"/>
            <w:tcBorders>
              <w:top w:val="single" w:sz="4" w:space="0" w:color="000000"/>
              <w:left w:val="single" w:sz="4" w:space="0" w:color="000000"/>
              <w:bottom w:val="single" w:sz="4" w:space="0" w:color="000000"/>
              <w:right w:val="single" w:sz="4" w:space="0" w:color="000000"/>
            </w:tcBorders>
          </w:tcPr>
          <w:p w:rsidR="001001E9" w:rsidRPr="00286EBC" w:rsidRDefault="001001E9" w:rsidP="00F8183F">
            <w:pPr>
              <w:ind w:right="-20"/>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tcPr>
          <w:p w:rsidR="001001E9" w:rsidRDefault="001001E9" w:rsidP="001420CD">
            <w:pPr>
              <w:spacing w:line="312" w:lineRule="exact"/>
              <w:ind w:right="-20"/>
            </w:pPr>
            <w:r>
              <w:rPr>
                <w:rFonts w:hint="eastAsia"/>
              </w:rPr>
              <w:t>流水号</w:t>
            </w:r>
            <w:r w:rsidR="0092525A">
              <w:rPr>
                <w:rFonts w:hint="eastAsia"/>
              </w:rPr>
              <w:t>，建议格式：去除特殊字符的</w:t>
            </w:r>
            <w:r w:rsidR="0092525A">
              <w:rPr>
                <w:rFonts w:hint="eastAsia"/>
              </w:rPr>
              <w:t>UUID</w:t>
            </w:r>
            <w:r w:rsidR="0092525A">
              <w:rPr>
                <w:rFonts w:hint="eastAsia"/>
              </w:rPr>
              <w:t>值，全局唯一</w:t>
            </w:r>
          </w:p>
          <w:p w:rsidR="001001E9" w:rsidRPr="00775C76" w:rsidRDefault="001001E9" w:rsidP="001420CD">
            <w:pPr>
              <w:spacing w:line="312" w:lineRule="exact"/>
              <w:ind w:right="-20"/>
            </w:pPr>
          </w:p>
        </w:tc>
        <w:tc>
          <w:tcPr>
            <w:tcW w:w="709" w:type="dxa"/>
            <w:tcBorders>
              <w:top w:val="single" w:sz="4" w:space="0" w:color="000000"/>
              <w:left w:val="single" w:sz="4" w:space="0" w:color="000000"/>
              <w:bottom w:val="single" w:sz="4" w:space="0" w:color="000000"/>
              <w:right w:val="single" w:sz="4" w:space="0" w:color="000000"/>
            </w:tcBorders>
          </w:tcPr>
          <w:p w:rsidR="001001E9" w:rsidRPr="00775C76" w:rsidRDefault="001001E9" w:rsidP="001420CD">
            <w:r w:rsidRPr="00775C76">
              <w:rPr>
                <w:rFonts w:hint="eastAsia"/>
              </w:rPr>
              <w:t>必选</w:t>
            </w:r>
          </w:p>
        </w:tc>
      </w:tr>
      <w:tr w:rsidR="001001E9" w:rsidRPr="00270E48" w:rsidTr="00F10472">
        <w:trPr>
          <w:trHeight w:hRule="exact" w:val="429"/>
        </w:trPr>
        <w:tc>
          <w:tcPr>
            <w:tcW w:w="1585" w:type="dxa"/>
            <w:tcBorders>
              <w:top w:val="single" w:sz="4" w:space="0" w:color="000000"/>
              <w:left w:val="single" w:sz="4" w:space="0" w:color="000000"/>
              <w:bottom w:val="single" w:sz="4" w:space="0" w:color="000000"/>
              <w:right w:val="single" w:sz="4" w:space="0" w:color="000000"/>
            </w:tcBorders>
          </w:tcPr>
          <w:p w:rsidR="001001E9" w:rsidRPr="00286EBC" w:rsidRDefault="001001E9" w:rsidP="001420CD">
            <w:pPr>
              <w:ind w:right="-20"/>
            </w:pPr>
            <w:r w:rsidRPr="00286EBC">
              <w:rPr>
                <w:rFonts w:hint="eastAsia"/>
              </w:rPr>
              <w:t>sign</w:t>
            </w:r>
          </w:p>
        </w:tc>
        <w:tc>
          <w:tcPr>
            <w:tcW w:w="1134" w:type="dxa"/>
            <w:tcBorders>
              <w:top w:val="single" w:sz="4" w:space="0" w:color="000000"/>
              <w:left w:val="single" w:sz="4" w:space="0" w:color="000000"/>
              <w:bottom w:val="single" w:sz="4" w:space="0" w:color="000000"/>
              <w:right w:val="single" w:sz="4" w:space="0" w:color="000000"/>
            </w:tcBorders>
          </w:tcPr>
          <w:p w:rsidR="001001E9" w:rsidRPr="00286EBC" w:rsidRDefault="001001E9" w:rsidP="00F8183F">
            <w:pPr>
              <w:ind w:right="-20"/>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tcPr>
          <w:p w:rsidR="001001E9" w:rsidRPr="00775C76" w:rsidRDefault="0054142A" w:rsidP="001420CD">
            <w:pPr>
              <w:spacing w:line="312" w:lineRule="exact"/>
              <w:ind w:right="-20"/>
            </w:pPr>
            <w:r>
              <w:rPr>
                <w:rFonts w:hint="eastAsia"/>
              </w:rPr>
              <w:t>SHA-256</w:t>
            </w:r>
            <w:r>
              <w:rPr>
                <w:rFonts w:hint="eastAsia"/>
              </w:rPr>
              <w:t>签名</w:t>
            </w:r>
          </w:p>
        </w:tc>
        <w:tc>
          <w:tcPr>
            <w:tcW w:w="709" w:type="dxa"/>
            <w:tcBorders>
              <w:top w:val="single" w:sz="4" w:space="0" w:color="000000"/>
              <w:left w:val="single" w:sz="4" w:space="0" w:color="000000"/>
              <w:bottom w:val="single" w:sz="4" w:space="0" w:color="000000"/>
              <w:right w:val="single" w:sz="4" w:space="0" w:color="000000"/>
            </w:tcBorders>
          </w:tcPr>
          <w:p w:rsidR="001001E9" w:rsidRPr="00775C76" w:rsidRDefault="001001E9" w:rsidP="001420CD">
            <w:r w:rsidRPr="00775C76">
              <w:rPr>
                <w:rFonts w:hint="eastAsia"/>
              </w:rPr>
              <w:t>必选</w:t>
            </w:r>
          </w:p>
        </w:tc>
      </w:tr>
    </w:tbl>
    <w:p w:rsidR="001001E9" w:rsidRDefault="001001E9" w:rsidP="001001E9">
      <w:pPr>
        <w:spacing w:line="200" w:lineRule="exact"/>
        <w:rPr>
          <w:sz w:val="20"/>
          <w:szCs w:val="20"/>
        </w:rPr>
      </w:pPr>
    </w:p>
    <w:p w:rsidR="001001E9" w:rsidRPr="00BB29FC" w:rsidRDefault="001001E9" w:rsidP="001001E9">
      <w:pPr>
        <w:ind w:firstLineChars="150" w:firstLine="316"/>
        <w:rPr>
          <w:b/>
        </w:rPr>
      </w:pPr>
      <w:r w:rsidRPr="00BB29FC">
        <w:rPr>
          <w:rFonts w:hint="eastAsia"/>
          <w:b/>
        </w:rPr>
        <w:t>响应参数描述</w:t>
      </w:r>
      <w:r>
        <w:rPr>
          <w:rFonts w:hint="eastAsia"/>
          <w:b/>
        </w:rPr>
        <w:t>：</w:t>
      </w:r>
    </w:p>
    <w:tbl>
      <w:tblPr>
        <w:tblW w:w="8215" w:type="dxa"/>
        <w:tblInd w:w="154" w:type="dxa"/>
        <w:tblLayout w:type="fixed"/>
        <w:tblCellMar>
          <w:left w:w="0" w:type="dxa"/>
          <w:right w:w="0" w:type="dxa"/>
        </w:tblCellMar>
        <w:tblLook w:val="0000"/>
      </w:tblPr>
      <w:tblGrid>
        <w:gridCol w:w="1552"/>
        <w:gridCol w:w="1134"/>
        <w:gridCol w:w="4820"/>
        <w:gridCol w:w="709"/>
      </w:tblGrid>
      <w:tr w:rsidR="001001E9" w:rsidRPr="00270E48" w:rsidTr="000926FD">
        <w:trPr>
          <w:trHeight w:hRule="exact" w:val="370"/>
        </w:trPr>
        <w:tc>
          <w:tcPr>
            <w:tcW w:w="1552" w:type="dxa"/>
            <w:tcBorders>
              <w:top w:val="single" w:sz="4" w:space="0" w:color="000000"/>
              <w:left w:val="single" w:sz="4" w:space="0" w:color="000000"/>
              <w:bottom w:val="single" w:sz="4" w:space="0" w:color="000000"/>
              <w:right w:val="single" w:sz="4" w:space="0" w:color="000000"/>
            </w:tcBorders>
            <w:shd w:val="clear" w:color="auto" w:fill="DFDFDF"/>
          </w:tcPr>
          <w:p w:rsidR="001001E9" w:rsidRPr="00270E48" w:rsidRDefault="001001E9" w:rsidP="001420CD">
            <w:pPr>
              <w:spacing w:line="307" w:lineRule="exact"/>
              <w:ind w:left="102" w:right="-20"/>
              <w:rPr>
                <w:sz w:val="24"/>
                <w:szCs w:val="24"/>
              </w:rPr>
            </w:pPr>
            <w:r>
              <w:rPr>
                <w:rFonts w:ascii="微软雅黑" w:eastAsia="微软雅黑" w:cs="微软雅黑" w:hint="eastAsia"/>
                <w:b/>
                <w:bCs/>
                <w:spacing w:val="12"/>
                <w:position w:val="-1"/>
              </w:rPr>
              <w:t>数据项</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1001E9" w:rsidRPr="00270E48" w:rsidRDefault="001001E9" w:rsidP="001420CD">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1001E9" w:rsidRPr="00270E48" w:rsidRDefault="001001E9" w:rsidP="001420CD">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1001E9" w:rsidRPr="00270E48" w:rsidRDefault="001001E9" w:rsidP="001420CD">
            <w:pPr>
              <w:spacing w:line="307" w:lineRule="exact"/>
              <w:ind w:left="102" w:right="-20"/>
              <w:rPr>
                <w:sz w:val="24"/>
                <w:szCs w:val="24"/>
              </w:rPr>
            </w:pPr>
            <w:r>
              <w:rPr>
                <w:rFonts w:ascii="微软雅黑" w:eastAsia="微软雅黑" w:cs="微软雅黑" w:hint="eastAsia"/>
                <w:b/>
                <w:bCs/>
                <w:spacing w:val="12"/>
                <w:position w:val="-1"/>
              </w:rPr>
              <w:t>选项</w:t>
            </w:r>
          </w:p>
        </w:tc>
      </w:tr>
      <w:tr w:rsidR="001001E9" w:rsidRPr="00270E48" w:rsidTr="00F10472">
        <w:trPr>
          <w:trHeight w:hRule="exact" w:val="677"/>
        </w:trPr>
        <w:tc>
          <w:tcPr>
            <w:tcW w:w="1552" w:type="dxa"/>
            <w:tcBorders>
              <w:top w:val="single" w:sz="4" w:space="0" w:color="000000"/>
              <w:left w:val="single" w:sz="4" w:space="0" w:color="000000"/>
              <w:bottom w:val="single" w:sz="4" w:space="0" w:color="000000"/>
              <w:right w:val="single" w:sz="4" w:space="0" w:color="000000"/>
            </w:tcBorders>
          </w:tcPr>
          <w:p w:rsidR="001001E9" w:rsidRPr="00286EBC" w:rsidRDefault="001001E9" w:rsidP="001420CD">
            <w:pPr>
              <w:ind w:right="-20"/>
            </w:pPr>
            <w:r w:rsidRPr="00286EBC">
              <w:rPr>
                <w:rFonts w:hint="eastAsia"/>
              </w:rPr>
              <w:t>returnCode</w:t>
            </w:r>
          </w:p>
        </w:tc>
        <w:tc>
          <w:tcPr>
            <w:tcW w:w="1134" w:type="dxa"/>
            <w:tcBorders>
              <w:top w:val="single" w:sz="4" w:space="0" w:color="000000"/>
              <w:left w:val="single" w:sz="4" w:space="0" w:color="000000"/>
              <w:bottom w:val="single" w:sz="4" w:space="0" w:color="000000"/>
              <w:right w:val="single" w:sz="4" w:space="0" w:color="000000"/>
            </w:tcBorders>
          </w:tcPr>
          <w:p w:rsidR="001001E9" w:rsidRPr="00286EBC" w:rsidRDefault="001001E9" w:rsidP="00F8183F">
            <w:pPr>
              <w:spacing w:line="241" w:lineRule="auto"/>
              <w:ind w:right="51"/>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tcPr>
          <w:p w:rsidR="001001E9" w:rsidRPr="00775C76" w:rsidRDefault="001001E9" w:rsidP="001420CD">
            <w:pPr>
              <w:spacing w:line="312" w:lineRule="exact"/>
              <w:ind w:right="-20"/>
            </w:pPr>
            <w:r w:rsidRPr="00775C76">
              <w:rPr>
                <w:rFonts w:hint="eastAsia"/>
              </w:rPr>
              <w:t>0</w:t>
            </w:r>
            <w:r w:rsidRPr="00775C76">
              <w:rPr>
                <w:rFonts w:hint="eastAsia"/>
              </w:rPr>
              <w:t>：成功</w:t>
            </w:r>
          </w:p>
          <w:p w:rsidR="001001E9" w:rsidRPr="00775C76" w:rsidRDefault="00382879" w:rsidP="001420CD">
            <w:pPr>
              <w:spacing w:line="312" w:lineRule="exact"/>
              <w:ind w:right="-20"/>
            </w:pPr>
            <w:r>
              <w:rPr>
                <w:rFonts w:hint="eastAsia"/>
              </w:rPr>
              <w:t>其他：失败，具体参考</w:t>
            </w:r>
            <w:r w:rsidR="006F430C">
              <w:rPr>
                <w:rFonts w:hint="eastAsia"/>
              </w:rPr>
              <w:t>2.1</w:t>
            </w:r>
            <w:r>
              <w:rPr>
                <w:rFonts w:hint="eastAsia"/>
              </w:rPr>
              <w:t>章节</w:t>
            </w:r>
          </w:p>
        </w:tc>
        <w:tc>
          <w:tcPr>
            <w:tcW w:w="709" w:type="dxa"/>
            <w:tcBorders>
              <w:top w:val="single" w:sz="4" w:space="0" w:color="000000"/>
              <w:left w:val="single" w:sz="4" w:space="0" w:color="000000"/>
              <w:bottom w:val="single" w:sz="4" w:space="0" w:color="000000"/>
              <w:right w:val="single" w:sz="4" w:space="0" w:color="000000"/>
            </w:tcBorders>
          </w:tcPr>
          <w:p w:rsidR="001001E9" w:rsidRPr="00775C76" w:rsidRDefault="001001E9" w:rsidP="001420CD">
            <w:r w:rsidRPr="00775C76">
              <w:rPr>
                <w:rFonts w:hint="eastAsia"/>
              </w:rPr>
              <w:t>必选</w:t>
            </w:r>
          </w:p>
        </w:tc>
      </w:tr>
      <w:tr w:rsidR="001001E9" w:rsidRPr="00270E48" w:rsidTr="00F10472">
        <w:trPr>
          <w:trHeight w:hRule="exact" w:val="418"/>
        </w:trPr>
        <w:tc>
          <w:tcPr>
            <w:tcW w:w="1552" w:type="dxa"/>
            <w:tcBorders>
              <w:top w:val="single" w:sz="4" w:space="0" w:color="000000"/>
              <w:left w:val="single" w:sz="4" w:space="0" w:color="000000"/>
              <w:bottom w:val="single" w:sz="4" w:space="0" w:color="000000"/>
              <w:right w:val="single" w:sz="4" w:space="0" w:color="000000"/>
            </w:tcBorders>
          </w:tcPr>
          <w:p w:rsidR="001001E9" w:rsidRPr="00286EBC" w:rsidRDefault="001001E9" w:rsidP="001420CD">
            <w:pPr>
              <w:ind w:right="-20"/>
            </w:pPr>
            <w:r>
              <w:rPr>
                <w:rFonts w:hint="eastAsia"/>
              </w:rPr>
              <w:t>returnDesc</w:t>
            </w:r>
          </w:p>
        </w:tc>
        <w:tc>
          <w:tcPr>
            <w:tcW w:w="1134" w:type="dxa"/>
            <w:tcBorders>
              <w:top w:val="single" w:sz="4" w:space="0" w:color="000000"/>
              <w:left w:val="single" w:sz="4" w:space="0" w:color="000000"/>
              <w:bottom w:val="single" w:sz="4" w:space="0" w:color="000000"/>
              <w:right w:val="single" w:sz="4" w:space="0" w:color="000000"/>
            </w:tcBorders>
          </w:tcPr>
          <w:p w:rsidR="001001E9" w:rsidRPr="00286EBC" w:rsidRDefault="001001E9" w:rsidP="00F8183F">
            <w:pPr>
              <w:spacing w:line="241" w:lineRule="auto"/>
              <w:ind w:right="51"/>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tcPr>
          <w:p w:rsidR="001001E9" w:rsidRPr="00775C76" w:rsidRDefault="001001E9" w:rsidP="001420CD">
            <w:pPr>
              <w:spacing w:line="312" w:lineRule="exact"/>
              <w:ind w:right="-20"/>
            </w:pPr>
            <w:r>
              <w:rPr>
                <w:rFonts w:hint="eastAsia"/>
              </w:rPr>
              <w:t>返回描述信息</w:t>
            </w:r>
          </w:p>
        </w:tc>
        <w:tc>
          <w:tcPr>
            <w:tcW w:w="709" w:type="dxa"/>
            <w:tcBorders>
              <w:top w:val="single" w:sz="4" w:space="0" w:color="000000"/>
              <w:left w:val="single" w:sz="4" w:space="0" w:color="000000"/>
              <w:bottom w:val="single" w:sz="4" w:space="0" w:color="000000"/>
              <w:right w:val="single" w:sz="4" w:space="0" w:color="000000"/>
            </w:tcBorders>
          </w:tcPr>
          <w:p w:rsidR="001001E9" w:rsidRPr="00775C76" w:rsidRDefault="001001E9" w:rsidP="001420CD">
            <w:r w:rsidRPr="00775C76">
              <w:rPr>
                <w:rFonts w:hint="eastAsia"/>
              </w:rPr>
              <w:t>必须</w:t>
            </w:r>
          </w:p>
        </w:tc>
      </w:tr>
      <w:tr w:rsidR="00980936" w:rsidRPr="00270E48" w:rsidTr="00F10472">
        <w:trPr>
          <w:trHeight w:hRule="exact" w:val="437"/>
        </w:trPr>
        <w:tc>
          <w:tcPr>
            <w:tcW w:w="1552" w:type="dxa"/>
            <w:tcBorders>
              <w:top w:val="single" w:sz="4" w:space="0" w:color="000000"/>
              <w:left w:val="single" w:sz="4" w:space="0" w:color="000000"/>
              <w:bottom w:val="single" w:sz="4" w:space="0" w:color="000000"/>
              <w:right w:val="single" w:sz="4" w:space="0" w:color="000000"/>
            </w:tcBorders>
            <w:vAlign w:val="center"/>
          </w:tcPr>
          <w:p w:rsidR="00980936" w:rsidRDefault="00980936" w:rsidP="001420CD">
            <w:pPr>
              <w:ind w:right="-20"/>
            </w:pPr>
            <w:r>
              <w:rPr>
                <w:rFonts w:hint="eastAsia"/>
              </w:rPr>
              <w:t>userID</w:t>
            </w:r>
          </w:p>
        </w:tc>
        <w:tc>
          <w:tcPr>
            <w:tcW w:w="1134" w:type="dxa"/>
            <w:tcBorders>
              <w:top w:val="single" w:sz="4" w:space="0" w:color="000000"/>
              <w:left w:val="single" w:sz="4" w:space="0" w:color="000000"/>
              <w:bottom w:val="single" w:sz="4" w:space="0" w:color="000000"/>
              <w:right w:val="single" w:sz="4" w:space="0" w:color="000000"/>
            </w:tcBorders>
            <w:vAlign w:val="center"/>
          </w:tcPr>
          <w:p w:rsidR="00980936" w:rsidRPr="00286EBC" w:rsidRDefault="00980936" w:rsidP="00F8183F">
            <w:pPr>
              <w:spacing w:line="241" w:lineRule="auto"/>
              <w:ind w:right="51"/>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980936" w:rsidRDefault="00980936" w:rsidP="00980936">
            <w:pPr>
              <w:spacing w:line="312" w:lineRule="exact"/>
              <w:ind w:right="-20"/>
            </w:pPr>
            <w:r>
              <w:rPr>
                <w:rFonts w:hint="eastAsia"/>
              </w:rPr>
              <w:t>商户在</w:t>
            </w:r>
            <w:r>
              <w:rPr>
                <w:rFonts w:hint="eastAsia"/>
              </w:rPr>
              <w:t>UP</w:t>
            </w:r>
            <w:r>
              <w:rPr>
                <w:rFonts w:hint="eastAsia"/>
              </w:rPr>
              <w:t>的</w:t>
            </w:r>
            <w:r>
              <w:rPr>
                <w:rFonts w:hint="eastAsia"/>
              </w:rPr>
              <w:t>ID</w:t>
            </w:r>
            <w:r>
              <w:rPr>
                <w:rFonts w:hint="eastAsia"/>
              </w:rPr>
              <w:t>。</w:t>
            </w:r>
          </w:p>
        </w:tc>
        <w:tc>
          <w:tcPr>
            <w:tcW w:w="709" w:type="dxa"/>
            <w:tcBorders>
              <w:top w:val="single" w:sz="4" w:space="0" w:color="000000"/>
              <w:left w:val="single" w:sz="4" w:space="0" w:color="000000"/>
              <w:bottom w:val="single" w:sz="4" w:space="0" w:color="000000"/>
              <w:right w:val="single" w:sz="4" w:space="0" w:color="000000"/>
            </w:tcBorders>
            <w:vAlign w:val="center"/>
          </w:tcPr>
          <w:p w:rsidR="00980936" w:rsidRPr="00775C76" w:rsidRDefault="00980936" w:rsidP="001420CD">
            <w:r>
              <w:rPr>
                <w:rFonts w:hint="eastAsia"/>
              </w:rPr>
              <w:t>可选</w:t>
            </w:r>
          </w:p>
        </w:tc>
      </w:tr>
      <w:tr w:rsidR="001001E9" w:rsidRPr="00270E48" w:rsidTr="00F10472">
        <w:trPr>
          <w:trHeight w:hRule="exact" w:val="415"/>
        </w:trPr>
        <w:tc>
          <w:tcPr>
            <w:tcW w:w="1552" w:type="dxa"/>
            <w:tcBorders>
              <w:top w:val="single" w:sz="4" w:space="0" w:color="000000"/>
              <w:left w:val="single" w:sz="4" w:space="0" w:color="000000"/>
              <w:bottom w:val="single" w:sz="4" w:space="0" w:color="000000"/>
              <w:right w:val="single" w:sz="4" w:space="0" w:color="000000"/>
            </w:tcBorders>
          </w:tcPr>
          <w:p w:rsidR="001001E9" w:rsidRDefault="008E4954" w:rsidP="001420CD">
            <w:pPr>
              <w:ind w:right="-20"/>
            </w:pPr>
            <w:r>
              <w:rPr>
                <w:rFonts w:hint="eastAsia"/>
              </w:rPr>
              <w:t>develop</w:t>
            </w:r>
            <w:r w:rsidR="001001E9">
              <w:rPr>
                <w:rFonts w:hint="eastAsia"/>
              </w:rPr>
              <w:t>Key</w:t>
            </w:r>
          </w:p>
        </w:tc>
        <w:tc>
          <w:tcPr>
            <w:tcW w:w="1134" w:type="dxa"/>
            <w:tcBorders>
              <w:top w:val="single" w:sz="4" w:space="0" w:color="000000"/>
              <w:left w:val="single" w:sz="4" w:space="0" w:color="000000"/>
              <w:bottom w:val="single" w:sz="4" w:space="0" w:color="000000"/>
              <w:right w:val="single" w:sz="4" w:space="0" w:color="000000"/>
            </w:tcBorders>
          </w:tcPr>
          <w:p w:rsidR="001001E9" w:rsidRPr="00286EBC" w:rsidRDefault="001001E9" w:rsidP="00F8183F">
            <w:pPr>
              <w:spacing w:line="241" w:lineRule="auto"/>
              <w:ind w:right="51"/>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tcPr>
          <w:p w:rsidR="001001E9" w:rsidRDefault="00D158A9" w:rsidP="00C55879">
            <w:pPr>
              <w:spacing w:line="312" w:lineRule="exact"/>
              <w:ind w:right="-20"/>
            </w:pPr>
            <w:r>
              <w:rPr>
                <w:rFonts w:hint="eastAsia"/>
              </w:rPr>
              <w:t>华为</w:t>
            </w:r>
            <w:r w:rsidR="00C55879">
              <w:rPr>
                <w:rFonts w:hint="eastAsia"/>
              </w:rPr>
              <w:t>商户</w:t>
            </w:r>
            <w:r w:rsidR="00A53CEE">
              <w:rPr>
                <w:rFonts w:hint="eastAsia"/>
              </w:rPr>
              <w:t>RSA</w:t>
            </w:r>
            <w:r w:rsidR="00A53CEE">
              <w:rPr>
                <w:rFonts w:hint="eastAsia"/>
              </w:rPr>
              <w:t>私</w:t>
            </w:r>
            <w:r>
              <w:rPr>
                <w:rFonts w:hint="eastAsia"/>
              </w:rPr>
              <w:t>钥</w:t>
            </w:r>
          </w:p>
        </w:tc>
        <w:tc>
          <w:tcPr>
            <w:tcW w:w="709" w:type="dxa"/>
            <w:tcBorders>
              <w:top w:val="single" w:sz="4" w:space="0" w:color="000000"/>
              <w:left w:val="single" w:sz="4" w:space="0" w:color="000000"/>
              <w:bottom w:val="single" w:sz="4" w:space="0" w:color="000000"/>
              <w:right w:val="single" w:sz="4" w:space="0" w:color="000000"/>
            </w:tcBorders>
          </w:tcPr>
          <w:p w:rsidR="001001E9" w:rsidRPr="00775C76" w:rsidRDefault="001001E9" w:rsidP="001420CD">
            <w:r w:rsidRPr="00775C76">
              <w:rPr>
                <w:rFonts w:hint="eastAsia"/>
              </w:rPr>
              <w:t>必须</w:t>
            </w:r>
          </w:p>
        </w:tc>
      </w:tr>
      <w:tr w:rsidR="00A53CEE" w:rsidRPr="00270E48" w:rsidTr="00F10472">
        <w:trPr>
          <w:trHeight w:hRule="exact" w:val="435"/>
        </w:trPr>
        <w:tc>
          <w:tcPr>
            <w:tcW w:w="1552" w:type="dxa"/>
            <w:tcBorders>
              <w:top w:val="single" w:sz="4" w:space="0" w:color="000000"/>
              <w:left w:val="single" w:sz="4" w:space="0" w:color="000000"/>
              <w:bottom w:val="single" w:sz="4" w:space="0" w:color="000000"/>
              <w:right w:val="single" w:sz="4" w:space="0" w:color="000000"/>
            </w:tcBorders>
          </w:tcPr>
          <w:p w:rsidR="00A53CEE" w:rsidRDefault="00A53CEE" w:rsidP="001420CD">
            <w:pPr>
              <w:ind w:right="-20"/>
            </w:pPr>
            <w:r>
              <w:rPr>
                <w:rFonts w:hint="eastAsia"/>
              </w:rPr>
              <w:t>developPubKey</w:t>
            </w:r>
          </w:p>
        </w:tc>
        <w:tc>
          <w:tcPr>
            <w:tcW w:w="1134" w:type="dxa"/>
            <w:tcBorders>
              <w:top w:val="single" w:sz="4" w:space="0" w:color="000000"/>
              <w:left w:val="single" w:sz="4" w:space="0" w:color="000000"/>
              <w:bottom w:val="single" w:sz="4" w:space="0" w:color="000000"/>
              <w:right w:val="single" w:sz="4" w:space="0" w:color="000000"/>
            </w:tcBorders>
          </w:tcPr>
          <w:p w:rsidR="00A53CEE" w:rsidRPr="00286EBC" w:rsidRDefault="00A53CEE" w:rsidP="00F8183F">
            <w:pPr>
              <w:spacing w:line="241" w:lineRule="auto"/>
              <w:ind w:right="51"/>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tcPr>
          <w:p w:rsidR="00A53CEE" w:rsidRDefault="00A53CEE" w:rsidP="00C55879">
            <w:pPr>
              <w:spacing w:line="312" w:lineRule="exact"/>
              <w:ind w:right="-20"/>
            </w:pPr>
            <w:r>
              <w:rPr>
                <w:rFonts w:hint="eastAsia"/>
              </w:rPr>
              <w:t>华为</w:t>
            </w:r>
            <w:r w:rsidR="00C55879">
              <w:rPr>
                <w:rFonts w:hint="eastAsia"/>
              </w:rPr>
              <w:t>商户</w:t>
            </w:r>
            <w:r>
              <w:rPr>
                <w:rFonts w:hint="eastAsia"/>
              </w:rPr>
              <w:t>RSA</w:t>
            </w:r>
            <w:r>
              <w:rPr>
                <w:rFonts w:hint="eastAsia"/>
              </w:rPr>
              <w:t>公钥</w:t>
            </w:r>
          </w:p>
        </w:tc>
        <w:tc>
          <w:tcPr>
            <w:tcW w:w="709" w:type="dxa"/>
            <w:tcBorders>
              <w:top w:val="single" w:sz="4" w:space="0" w:color="000000"/>
              <w:left w:val="single" w:sz="4" w:space="0" w:color="000000"/>
              <w:bottom w:val="single" w:sz="4" w:space="0" w:color="000000"/>
              <w:right w:val="single" w:sz="4" w:space="0" w:color="000000"/>
            </w:tcBorders>
          </w:tcPr>
          <w:p w:rsidR="00A53CEE" w:rsidRPr="00775C76" w:rsidRDefault="003479F5" w:rsidP="001420CD">
            <w:r w:rsidRPr="00775C76">
              <w:rPr>
                <w:rFonts w:hint="eastAsia"/>
              </w:rPr>
              <w:t>必须</w:t>
            </w:r>
          </w:p>
        </w:tc>
      </w:tr>
    </w:tbl>
    <w:p w:rsidR="001001E9" w:rsidRDefault="001001E9" w:rsidP="001001E9">
      <w:pPr>
        <w:spacing w:before="18" w:line="100" w:lineRule="exact"/>
        <w:rPr>
          <w:sz w:val="10"/>
          <w:szCs w:val="10"/>
        </w:rPr>
      </w:pPr>
    </w:p>
    <w:p w:rsidR="001001E9" w:rsidRDefault="001001E9" w:rsidP="001001E9">
      <w:pPr>
        <w:ind w:firstLineChars="150" w:firstLine="316"/>
        <w:rPr>
          <w:b/>
        </w:rPr>
      </w:pPr>
    </w:p>
    <w:p w:rsidR="001001E9" w:rsidRPr="00B05E9E" w:rsidRDefault="001001E9" w:rsidP="001001E9">
      <w:pPr>
        <w:ind w:firstLineChars="150" w:firstLine="316"/>
        <w:rPr>
          <w:b/>
        </w:rPr>
      </w:pPr>
      <w:r w:rsidRPr="00B05E9E">
        <w:rPr>
          <w:rFonts w:hint="eastAsia"/>
          <w:b/>
        </w:rPr>
        <w:t>示例</w:t>
      </w:r>
    </w:p>
    <w:tbl>
      <w:tblPr>
        <w:tblW w:w="0" w:type="auto"/>
        <w:tblInd w:w="3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701"/>
        <w:gridCol w:w="6379"/>
      </w:tblGrid>
      <w:tr w:rsidR="001001E9" w:rsidRPr="0038247B" w:rsidTr="001420CD">
        <w:trPr>
          <w:cantSplit/>
          <w:trHeight w:val="300"/>
        </w:trPr>
        <w:tc>
          <w:tcPr>
            <w:tcW w:w="170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1001E9" w:rsidRPr="0038247B" w:rsidRDefault="001001E9" w:rsidP="001420CD">
            <w:pPr>
              <w:pStyle w:val="TableHeading"/>
            </w:pPr>
            <w:r w:rsidRPr="0038247B">
              <w:t>Request/Response</w:t>
            </w:r>
          </w:p>
        </w:tc>
        <w:tc>
          <w:tcPr>
            <w:tcW w:w="637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1001E9" w:rsidRPr="0038247B" w:rsidRDefault="001001E9" w:rsidP="001420CD">
            <w:pPr>
              <w:pStyle w:val="TableHeading"/>
            </w:pPr>
            <w:r w:rsidRPr="0038247B">
              <w:t>Example</w:t>
            </w:r>
          </w:p>
        </w:tc>
      </w:tr>
      <w:tr w:rsidR="001001E9" w:rsidRPr="001C6E22" w:rsidTr="001420CD">
        <w:trPr>
          <w:cantSplit/>
          <w:trHeight w:val="281"/>
        </w:trPr>
        <w:tc>
          <w:tcPr>
            <w:tcW w:w="1701" w:type="dxa"/>
          </w:tcPr>
          <w:p w:rsidR="001001E9" w:rsidRPr="002B69A5" w:rsidRDefault="001001E9" w:rsidP="001420CD">
            <w:pPr>
              <w:pStyle w:val="TableText"/>
              <w:rPr>
                <w:lang w:val="fr-FR"/>
              </w:rPr>
            </w:pPr>
            <w:r w:rsidRPr="0038247B">
              <w:t>HTTP Request</w:t>
            </w:r>
          </w:p>
        </w:tc>
        <w:tc>
          <w:tcPr>
            <w:tcW w:w="6379" w:type="dxa"/>
          </w:tcPr>
          <w:p w:rsidR="008D23A9" w:rsidRDefault="008D23A9" w:rsidP="00BF5DD7">
            <w:pPr>
              <w:pStyle w:val="TerminalDisplayinTable"/>
              <w:shd w:val="clear" w:color="auto" w:fill="D9D9D9"/>
              <w:spacing w:line="240" w:lineRule="auto"/>
              <w:rPr>
                <w:rFonts w:ascii="Arial" w:hAnsi="Arial" w:cs="Arial"/>
                <w:spacing w:val="0"/>
                <w:sz w:val="20"/>
                <w:szCs w:val="20"/>
                <w:lang w:val="fr-FR"/>
              </w:rPr>
            </w:pPr>
            <w:r w:rsidRPr="00E059DD">
              <w:rPr>
                <w:rFonts w:ascii="Arial" w:hAnsi="Arial" w:cs="Arial" w:hint="eastAsia"/>
                <w:spacing w:val="0"/>
                <w:sz w:val="20"/>
                <w:szCs w:val="20"/>
                <w:lang w:val="fr-FR"/>
              </w:rPr>
              <w:t>POST</w:t>
            </w:r>
            <w:r w:rsidRPr="00E059DD">
              <w:rPr>
                <w:rFonts w:ascii="Arial" w:hAnsi="Arial" w:cs="Arial"/>
                <w:spacing w:val="0"/>
                <w:sz w:val="20"/>
                <w:szCs w:val="20"/>
                <w:lang w:val="fr-FR"/>
              </w:rPr>
              <w:t xml:space="preserve"> </w:t>
            </w:r>
            <w:hyperlink r:id="rId9" w:history="1">
              <w:r w:rsidR="006302F1" w:rsidRPr="00A10AD2">
                <w:rPr>
                  <w:rStyle w:val="afa"/>
                  <w:rFonts w:ascii="Arial" w:hAnsi="Arial" w:cs="Arial" w:hint="eastAsia"/>
                  <w:spacing w:val="0"/>
                  <w:sz w:val="20"/>
                  <w:szCs w:val="20"/>
                  <w:lang w:val="fr-FR"/>
                </w:rPr>
                <w:t>https://pay.hicloud.com/dev/getDevelopSign</w:t>
              </w:r>
              <w:r w:rsidR="00AF1B4D">
                <w:rPr>
                  <w:rStyle w:val="afa"/>
                  <w:rFonts w:ascii="Arial" w:hAnsi="Arial" w:cs="Arial"/>
                  <w:spacing w:val="0"/>
                  <w:sz w:val="20"/>
                  <w:szCs w:val="20"/>
                  <w:lang w:val="fr-FR"/>
                </w:rPr>
                <w:t>.action HTTP/1.1</w:t>
              </w:r>
            </w:hyperlink>
          </w:p>
          <w:p w:rsidR="00BF5DD7" w:rsidRPr="00BF5DD7" w:rsidRDefault="00BF5DD7" w:rsidP="00BF5DD7">
            <w:pPr>
              <w:pStyle w:val="TerminalDisplayinTable"/>
              <w:shd w:val="clear" w:color="auto" w:fill="D9D9D9"/>
              <w:spacing w:line="240" w:lineRule="auto"/>
              <w:rPr>
                <w:rFonts w:ascii="Arial" w:hAnsi="Arial" w:cs="Arial"/>
                <w:spacing w:val="0"/>
                <w:szCs w:val="20"/>
                <w:lang w:val="fr-FR"/>
              </w:rPr>
            </w:pPr>
            <w:r w:rsidRPr="00BF5DD7">
              <w:rPr>
                <w:rFonts w:ascii="Arial" w:hAnsi="Arial" w:cs="Arial"/>
                <w:spacing w:val="0"/>
                <w:szCs w:val="20"/>
                <w:lang w:val="fr-FR"/>
              </w:rPr>
              <w:t>{</w:t>
            </w:r>
          </w:p>
          <w:p w:rsidR="00BF5DD7" w:rsidRPr="00BF5DD7" w:rsidRDefault="00BF5DD7" w:rsidP="00BF5DD7">
            <w:pPr>
              <w:pStyle w:val="TerminalDisplayinTable"/>
              <w:shd w:val="clear" w:color="auto" w:fill="D9D9D9"/>
              <w:spacing w:line="240" w:lineRule="auto"/>
              <w:rPr>
                <w:rFonts w:ascii="Arial" w:hAnsi="Arial" w:cs="Arial"/>
                <w:spacing w:val="0"/>
                <w:szCs w:val="20"/>
                <w:lang w:val="fr-FR"/>
              </w:rPr>
            </w:pPr>
            <w:r w:rsidRPr="00BF5DD7">
              <w:rPr>
                <w:rFonts w:ascii="Arial" w:hAnsi="Arial" w:cs="Arial"/>
                <w:spacing w:val="0"/>
                <w:szCs w:val="20"/>
                <w:lang w:val="fr-FR"/>
              </w:rPr>
              <w:t xml:space="preserve">    "sign": "b43c294cc469d7352b68cd11277aa581e3703eb4ec7f8db2f763cd4a134ffe4a",</w:t>
            </w:r>
          </w:p>
          <w:p w:rsidR="00BF5DD7" w:rsidRPr="00BF5DD7" w:rsidRDefault="00BF5DD7" w:rsidP="00BF5DD7">
            <w:pPr>
              <w:pStyle w:val="TerminalDisplayinTable"/>
              <w:shd w:val="clear" w:color="auto" w:fill="D9D9D9"/>
              <w:spacing w:line="240" w:lineRule="auto"/>
              <w:rPr>
                <w:rFonts w:ascii="Arial" w:hAnsi="Arial" w:cs="Arial"/>
                <w:spacing w:val="0"/>
                <w:szCs w:val="20"/>
                <w:lang w:val="fr-FR"/>
              </w:rPr>
            </w:pPr>
            <w:r w:rsidRPr="00BF5DD7">
              <w:rPr>
                <w:rFonts w:ascii="Arial" w:hAnsi="Arial" w:cs="Arial"/>
                <w:spacing w:val="0"/>
                <w:szCs w:val="20"/>
                <w:lang w:val="fr-FR"/>
              </w:rPr>
              <w:t xml:space="preserve">    "userID": "30086000000000357",</w:t>
            </w:r>
          </w:p>
          <w:p w:rsidR="00BF5DD7" w:rsidRPr="00BF5DD7" w:rsidRDefault="00BF5DD7" w:rsidP="00BF5DD7">
            <w:pPr>
              <w:pStyle w:val="TerminalDisplayinTable"/>
              <w:shd w:val="clear" w:color="auto" w:fill="D9D9D9"/>
              <w:spacing w:line="240" w:lineRule="auto"/>
              <w:rPr>
                <w:rFonts w:ascii="Arial" w:hAnsi="Arial" w:cs="Arial"/>
                <w:spacing w:val="0"/>
                <w:szCs w:val="20"/>
                <w:lang w:val="fr-FR"/>
              </w:rPr>
            </w:pPr>
            <w:r w:rsidRPr="00BF5DD7">
              <w:rPr>
                <w:rFonts w:ascii="Arial" w:hAnsi="Arial" w:cs="Arial"/>
                <w:spacing w:val="0"/>
                <w:szCs w:val="20"/>
                <w:lang w:val="fr-FR"/>
              </w:rPr>
              <w:t xml:space="preserve">    "serialNo": "20130312114848482c46acf2bf6a840159683172ca9d1b3f1"</w:t>
            </w:r>
          </w:p>
          <w:p w:rsidR="001001E9" w:rsidRPr="00E059DD" w:rsidRDefault="00BF5DD7" w:rsidP="00BF5DD7">
            <w:pPr>
              <w:pStyle w:val="TerminalDisplayinTable"/>
              <w:shd w:val="clear" w:color="auto" w:fill="D9D9D9"/>
              <w:spacing w:line="240" w:lineRule="auto"/>
              <w:rPr>
                <w:rFonts w:ascii="Arial" w:hAnsi="Arial" w:cs="Arial"/>
                <w:spacing w:val="0"/>
                <w:sz w:val="20"/>
                <w:szCs w:val="20"/>
                <w:lang w:val="fr-FR"/>
              </w:rPr>
            </w:pPr>
            <w:r w:rsidRPr="00BF5DD7">
              <w:rPr>
                <w:rFonts w:ascii="Arial" w:hAnsi="Arial" w:cs="Arial"/>
                <w:spacing w:val="0"/>
                <w:szCs w:val="20"/>
                <w:lang w:val="fr-FR"/>
              </w:rPr>
              <w:t>}</w:t>
            </w:r>
          </w:p>
        </w:tc>
      </w:tr>
      <w:tr w:rsidR="001001E9" w:rsidRPr="001C6E22" w:rsidTr="001420CD">
        <w:trPr>
          <w:cantSplit/>
          <w:trHeight w:val="281"/>
        </w:trPr>
        <w:tc>
          <w:tcPr>
            <w:tcW w:w="1701" w:type="dxa"/>
          </w:tcPr>
          <w:p w:rsidR="001001E9" w:rsidRPr="002B69A5" w:rsidRDefault="001001E9" w:rsidP="001420CD">
            <w:pPr>
              <w:pStyle w:val="TableText"/>
              <w:rPr>
                <w:lang w:val="fr-FR"/>
              </w:rPr>
            </w:pPr>
            <w:r w:rsidRPr="002B69A5">
              <w:rPr>
                <w:lang w:val="fr-FR"/>
              </w:rPr>
              <w:lastRenderedPageBreak/>
              <w:t>HTT</w:t>
            </w:r>
            <w:r>
              <w:rPr>
                <w:rFonts w:hint="eastAsia"/>
                <w:lang w:val="fr-FR"/>
              </w:rPr>
              <w:t>P</w:t>
            </w:r>
            <w:r w:rsidRPr="002B69A5">
              <w:rPr>
                <w:lang w:val="fr-FR"/>
              </w:rPr>
              <w:t xml:space="preserve"> Response</w:t>
            </w:r>
          </w:p>
        </w:tc>
        <w:tc>
          <w:tcPr>
            <w:tcW w:w="6379" w:type="dxa"/>
          </w:tcPr>
          <w:p w:rsidR="001001E9" w:rsidRPr="001C6E22" w:rsidRDefault="001001E9" w:rsidP="001420CD">
            <w:pPr>
              <w:pStyle w:val="TableText"/>
              <w:rPr>
                <w:lang w:val="fr-FR"/>
              </w:rPr>
            </w:pPr>
            <w:r w:rsidRPr="001C6E22">
              <w:rPr>
                <w:lang w:val="fr-FR"/>
              </w:rPr>
              <w:t>Content Type: application/</w:t>
            </w:r>
            <w:r w:rsidRPr="001C6E22">
              <w:rPr>
                <w:rFonts w:hint="eastAsia"/>
                <w:lang w:val="fr-FR"/>
              </w:rPr>
              <w:t>json</w:t>
            </w:r>
            <w:r w:rsidRPr="001C6E22">
              <w:rPr>
                <w:lang w:val="fr-FR"/>
              </w:rPr>
              <w:t>; charset=UTF-8</w:t>
            </w:r>
          </w:p>
          <w:p w:rsidR="00BF5DD7" w:rsidRPr="00BF5DD7" w:rsidRDefault="00BF5DD7" w:rsidP="00BF5DD7">
            <w:pPr>
              <w:pStyle w:val="TerminalDisplayinTable"/>
              <w:shd w:val="clear" w:color="auto" w:fill="D9D9D9"/>
              <w:spacing w:line="240" w:lineRule="auto"/>
              <w:rPr>
                <w:lang w:val="fr-FR"/>
              </w:rPr>
            </w:pPr>
            <w:r w:rsidRPr="00BF5DD7">
              <w:rPr>
                <w:lang w:val="fr-FR"/>
              </w:rPr>
              <w:t>{</w:t>
            </w:r>
          </w:p>
          <w:p w:rsidR="00BF5DD7" w:rsidRPr="00BF5DD7" w:rsidRDefault="00BF5DD7" w:rsidP="00BF5DD7">
            <w:pPr>
              <w:pStyle w:val="TerminalDisplayinTable"/>
              <w:shd w:val="clear" w:color="auto" w:fill="D9D9D9"/>
              <w:spacing w:line="240" w:lineRule="auto"/>
              <w:rPr>
                <w:lang w:val="fr-FR"/>
              </w:rPr>
            </w:pPr>
            <w:r w:rsidRPr="00BF5DD7">
              <w:rPr>
                <w:lang w:val="fr-FR"/>
              </w:rPr>
              <w:t xml:space="preserve">  "userID" : "30086000000000357",</w:t>
            </w:r>
          </w:p>
          <w:p w:rsidR="00BF5DD7" w:rsidRPr="00BF5DD7" w:rsidRDefault="00BF5DD7" w:rsidP="00BF5DD7">
            <w:pPr>
              <w:pStyle w:val="TerminalDisplayinTable"/>
              <w:shd w:val="clear" w:color="auto" w:fill="D9D9D9"/>
              <w:spacing w:line="240" w:lineRule="auto"/>
              <w:rPr>
                <w:lang w:val="fr-FR"/>
              </w:rPr>
            </w:pPr>
            <w:r w:rsidRPr="00BF5DD7">
              <w:rPr>
                <w:lang w:val="fr-FR"/>
              </w:rPr>
              <w:t xml:space="preserve">  "returnCode" : "0",</w:t>
            </w:r>
          </w:p>
          <w:p w:rsidR="00BF5DD7" w:rsidRPr="00BF5DD7" w:rsidRDefault="00BF5DD7" w:rsidP="00BF5DD7">
            <w:pPr>
              <w:pStyle w:val="TerminalDisplayinTable"/>
              <w:shd w:val="clear" w:color="auto" w:fill="D9D9D9"/>
              <w:spacing w:line="240" w:lineRule="auto"/>
              <w:rPr>
                <w:lang w:val="fr-FR"/>
              </w:rPr>
            </w:pPr>
            <w:r w:rsidRPr="00BF5DD7">
              <w:rPr>
                <w:lang w:val="fr-FR"/>
              </w:rPr>
              <w:t xml:space="preserve">  "returnDesc" : "success",</w:t>
            </w:r>
          </w:p>
          <w:p w:rsidR="00BF5DD7" w:rsidRPr="00BF5DD7" w:rsidRDefault="00BF5DD7" w:rsidP="00BF5DD7">
            <w:pPr>
              <w:pStyle w:val="TerminalDisplayinTable"/>
              <w:shd w:val="clear" w:color="auto" w:fill="D9D9D9"/>
              <w:spacing w:line="240" w:lineRule="auto"/>
              <w:rPr>
                <w:lang w:val="fr-FR"/>
              </w:rPr>
            </w:pPr>
            <w:r w:rsidRPr="00BF5DD7">
              <w:rPr>
                <w:lang w:val="fr-FR"/>
              </w:rPr>
              <w:t xml:space="preserve">  "developKey" : "MIIBVgIBADANBgkqhkiG9w0BAQEFAASCAUAwggE8AgEAAkEAg72E3NbbRyRNazwWuyLUfKaNIUnHy2n1oU+VkD6MiSKUEHHKcQE1Y0VEjLoJ1pmQI2dgNqrOXdqAEqQAOzBEkwIDAQABAkEAgKYPXBWZNwT1cXXRgNfHhx6iDVLef/8udmOgW6cpWDRxG79EYRZYLOfZt5fApBFuueBu7FHY0zZBC6Z7S4W0+QIhAOxUaTjnYRoC3jb098YSnCAAjUA0R5jK3qUCuUDeHZvvAiEAjrSSZOdKv6FQwh0lpTQt8Ip5GKh/wdP/G1LU+K0rjZ0CIQCZ7YjzdVE7ne6aoQfZTTm/ZlyaGvMfQ9Osao+6/nEOpQIgZtyjlRXenEhj1Ld7thvpbTPy26JBDG6JuKE5H9J6zUUCIQC54pGe3m7MiwHRNYGxFpynyRRzec1nrjrM9p71q/mZ8A==",</w:t>
            </w:r>
          </w:p>
          <w:p w:rsidR="00BF5DD7" w:rsidRPr="00BF5DD7" w:rsidRDefault="00BF5DD7" w:rsidP="00BF5DD7">
            <w:pPr>
              <w:pStyle w:val="TerminalDisplayinTable"/>
              <w:shd w:val="clear" w:color="auto" w:fill="D9D9D9"/>
              <w:spacing w:line="240" w:lineRule="auto"/>
              <w:rPr>
                <w:lang w:val="fr-FR"/>
              </w:rPr>
            </w:pPr>
            <w:r w:rsidRPr="00BF5DD7">
              <w:rPr>
                <w:lang w:val="fr-FR"/>
              </w:rPr>
              <w:t xml:space="preserve">  "developPubKey" : "MFwwDQYJKoZIhvcNAQEBBQADSwAwSAJBAIO9hNzW20ckTWs8Frsi1HymjSFJx8tp9aFPlZA+jIkilBBxynEBNWNFRIy6CdaZkCNnYDaqzl3agBKkADswRJMCAwEAAQ=="</w:t>
            </w:r>
          </w:p>
          <w:p w:rsidR="001001E9" w:rsidRPr="002B69A5" w:rsidRDefault="00BF5DD7" w:rsidP="00BF5DD7">
            <w:pPr>
              <w:pStyle w:val="TerminalDisplayinTable"/>
              <w:shd w:val="clear" w:color="auto" w:fill="D9D9D9"/>
              <w:spacing w:line="240" w:lineRule="auto"/>
              <w:rPr>
                <w:lang w:val="fr-FR"/>
              </w:rPr>
            </w:pPr>
            <w:r w:rsidRPr="00BF5DD7">
              <w:rPr>
                <w:lang w:val="fr-FR"/>
              </w:rPr>
              <w:t>}</w:t>
            </w:r>
          </w:p>
        </w:tc>
      </w:tr>
    </w:tbl>
    <w:p w:rsidR="001001E9" w:rsidRDefault="001001E9" w:rsidP="00775C76">
      <w:pPr>
        <w:spacing w:line="312" w:lineRule="exact"/>
        <w:ind w:right="-20"/>
      </w:pPr>
    </w:p>
    <w:p w:rsidR="001276B1" w:rsidRDefault="001276B1" w:rsidP="00775C76">
      <w:pPr>
        <w:spacing w:line="312" w:lineRule="exact"/>
        <w:ind w:right="-20"/>
      </w:pPr>
    </w:p>
    <w:p w:rsidR="005C7E6F" w:rsidRPr="00016DEA" w:rsidRDefault="0012506A" w:rsidP="00016DEA">
      <w:pPr>
        <w:pStyle w:val="2"/>
      </w:pPr>
      <w:r>
        <w:rPr>
          <w:rFonts w:hint="eastAsia"/>
        </w:rPr>
        <w:t>支付信息</w:t>
      </w:r>
      <w:r w:rsidR="0016790B">
        <w:rPr>
          <w:rFonts w:hint="eastAsia"/>
        </w:rPr>
        <w:t>验签</w:t>
      </w:r>
    </w:p>
    <w:p w:rsidR="005C7E6F" w:rsidRPr="005B2811" w:rsidRDefault="005C7E6F" w:rsidP="005C7E6F">
      <w:pPr>
        <w:ind w:firstLineChars="150" w:firstLine="315"/>
        <w:rPr>
          <w:lang w:val="fr-FR"/>
        </w:rPr>
      </w:pPr>
      <w:r w:rsidRPr="00665A25">
        <w:rPr>
          <w:rFonts w:hint="eastAsia"/>
        </w:rPr>
        <w:t>方法名称</w:t>
      </w:r>
      <w:r w:rsidRPr="005B2811">
        <w:rPr>
          <w:rFonts w:hint="eastAsia"/>
          <w:lang w:val="fr-FR"/>
        </w:rPr>
        <w:t>：</w:t>
      </w:r>
      <w:r w:rsidRPr="005B2811">
        <w:rPr>
          <w:rFonts w:hint="eastAsia"/>
          <w:lang w:val="fr-FR"/>
        </w:rPr>
        <w:t>/</w:t>
      </w:r>
      <w:r>
        <w:rPr>
          <w:rFonts w:hint="eastAsia"/>
          <w:lang w:val="fr-FR"/>
        </w:rPr>
        <w:t>client</w:t>
      </w:r>
      <w:r w:rsidRPr="005B2811">
        <w:rPr>
          <w:rFonts w:hint="eastAsia"/>
          <w:lang w:val="fr-FR"/>
        </w:rPr>
        <w:t>/auth/paySign</w:t>
      </w:r>
      <w:r w:rsidR="003F326E">
        <w:rPr>
          <w:rFonts w:hint="eastAsia"/>
        </w:rPr>
        <w:t>.action</w:t>
      </w:r>
    </w:p>
    <w:p w:rsidR="005C7E6F" w:rsidRPr="005B2811" w:rsidRDefault="005C7E6F" w:rsidP="005C7E6F">
      <w:pPr>
        <w:ind w:firstLineChars="150" w:firstLine="315"/>
        <w:rPr>
          <w:lang w:val="fr-FR"/>
        </w:rPr>
      </w:pPr>
      <w:r>
        <w:rPr>
          <w:rFonts w:hint="eastAsia"/>
        </w:rPr>
        <w:t>方法描述</w:t>
      </w:r>
      <w:r w:rsidRPr="005B2811">
        <w:rPr>
          <w:rFonts w:hint="eastAsia"/>
          <w:lang w:val="fr-FR"/>
        </w:rPr>
        <w:t>：</w:t>
      </w:r>
      <w:r w:rsidR="00CA1E45">
        <w:rPr>
          <w:rFonts w:hint="eastAsia"/>
          <w:lang w:val="fr-FR"/>
        </w:rPr>
        <w:t>验签</w:t>
      </w:r>
      <w:r>
        <w:rPr>
          <w:rFonts w:hint="eastAsia"/>
        </w:rPr>
        <w:t>接口</w:t>
      </w:r>
      <w:r w:rsidR="00863164">
        <w:rPr>
          <w:rFonts w:hint="eastAsia"/>
        </w:rPr>
        <w:t>,</w:t>
      </w:r>
      <w:r w:rsidR="00863164">
        <w:rPr>
          <w:rFonts w:hint="eastAsia"/>
        </w:rPr>
        <w:t>用户验证</w:t>
      </w:r>
      <w:r w:rsidR="00E067F3">
        <w:rPr>
          <w:rFonts w:hint="eastAsia"/>
        </w:rPr>
        <w:t>用户</w:t>
      </w:r>
      <w:r w:rsidR="00863164">
        <w:rPr>
          <w:rFonts w:hint="eastAsia"/>
        </w:rPr>
        <w:t>上报的支付信息</w:t>
      </w:r>
      <w:r w:rsidR="006C0F3D">
        <w:rPr>
          <w:rFonts w:hint="eastAsia"/>
        </w:rPr>
        <w:t>及获取</w:t>
      </w:r>
      <w:r w:rsidR="00F27A97">
        <w:rPr>
          <w:rFonts w:hint="eastAsia"/>
        </w:rPr>
        <w:t>第三方</w:t>
      </w:r>
      <w:r w:rsidR="006C0F3D">
        <w:rPr>
          <w:rFonts w:hint="eastAsia"/>
        </w:rPr>
        <w:t>签名信息</w:t>
      </w:r>
      <w:r w:rsidR="00863164">
        <w:rPr>
          <w:rFonts w:hint="eastAsia"/>
        </w:rPr>
        <w:t>。</w:t>
      </w:r>
    </w:p>
    <w:p w:rsidR="005C7E6F" w:rsidRDefault="005C7E6F" w:rsidP="005C7E6F">
      <w:pPr>
        <w:ind w:firstLineChars="150" w:firstLine="315"/>
        <w:rPr>
          <w:lang w:val="fr-FR"/>
        </w:rPr>
      </w:pPr>
      <w:r w:rsidRPr="005B2811">
        <w:rPr>
          <w:rFonts w:hint="eastAsia"/>
          <w:lang w:val="fr-FR"/>
        </w:rPr>
        <w:t>HTTP</w:t>
      </w:r>
      <w:r w:rsidR="00B5664F">
        <w:rPr>
          <w:rFonts w:hint="eastAsia"/>
          <w:lang w:val="fr-FR"/>
        </w:rPr>
        <w:t>S</w:t>
      </w:r>
      <w:r>
        <w:rPr>
          <w:rFonts w:hint="eastAsia"/>
        </w:rPr>
        <w:t>请求方式</w:t>
      </w:r>
      <w:r w:rsidRPr="005B2811">
        <w:rPr>
          <w:rFonts w:hint="eastAsia"/>
          <w:lang w:val="fr-FR"/>
        </w:rPr>
        <w:t>：</w:t>
      </w:r>
      <w:r w:rsidRPr="005B2811">
        <w:rPr>
          <w:rFonts w:hint="eastAsia"/>
          <w:lang w:val="fr-FR"/>
        </w:rPr>
        <w:t xml:space="preserve"> POST</w:t>
      </w:r>
    </w:p>
    <w:p w:rsidR="00C25E29" w:rsidRDefault="00C25E29" w:rsidP="005C7E6F">
      <w:pPr>
        <w:ind w:firstLineChars="150" w:firstLine="315"/>
        <w:rPr>
          <w:lang w:val="fr-FR"/>
        </w:rPr>
      </w:pPr>
    </w:p>
    <w:p w:rsidR="00C25E29" w:rsidRDefault="00C25E29" w:rsidP="005C7E6F">
      <w:pPr>
        <w:ind w:firstLineChars="150" w:firstLine="315"/>
      </w:pPr>
      <w:r>
        <w:rPr>
          <w:rFonts w:hint="eastAsia"/>
          <w:lang w:val="fr-FR"/>
        </w:rPr>
        <w:t>对于</w:t>
      </w:r>
      <w:r>
        <w:rPr>
          <w:rFonts w:hint="eastAsia"/>
          <w:lang w:val="fr-FR"/>
        </w:rPr>
        <w:t>M2E</w:t>
      </w:r>
      <w:r>
        <w:rPr>
          <w:rFonts w:hint="eastAsia"/>
          <w:lang w:val="fr-FR"/>
        </w:rPr>
        <w:t>订单，在验签接口中，应该初始化订单状态查询请求。该请求通过插入一条</w:t>
      </w:r>
      <w:r w:rsidR="00706BF6">
        <w:rPr>
          <w:rFonts w:hint="eastAsia"/>
          <w:lang w:val="fr-FR"/>
        </w:rPr>
        <w:t>t_workorder</w:t>
      </w:r>
      <w:r w:rsidR="00706BF6">
        <w:rPr>
          <w:rFonts w:hint="eastAsia"/>
          <w:lang w:val="fr-FR"/>
        </w:rPr>
        <w:t>表记录进行。首次状态同步延迟时间通过</w:t>
      </w:r>
      <w:r w:rsidR="00706BF6">
        <w:rPr>
          <w:rFonts w:hint="eastAsia"/>
          <w:lang w:val="fr-FR"/>
        </w:rPr>
        <w:t>partners</w:t>
      </w:r>
      <w:r w:rsidR="00706BF6">
        <w:rPr>
          <w:rFonts w:hint="eastAsia"/>
          <w:lang w:val="fr-FR"/>
        </w:rPr>
        <w:t>配置文件指定。</w:t>
      </w:r>
      <w:r w:rsidR="00A25DB6">
        <w:rPr>
          <w:rFonts w:hint="eastAsia"/>
          <w:lang w:val="fr-FR"/>
        </w:rPr>
        <w:t>另外，对</w:t>
      </w:r>
      <w:r w:rsidR="00A25DB6">
        <w:rPr>
          <w:rFonts w:hint="eastAsia"/>
          <w:lang w:val="fr-FR"/>
        </w:rPr>
        <w:t>M2E</w:t>
      </w:r>
      <w:r w:rsidR="00A25DB6">
        <w:rPr>
          <w:rFonts w:hint="eastAsia"/>
          <w:lang w:val="fr-FR"/>
        </w:rPr>
        <w:t>的订单，验签接口要对外部</w:t>
      </w:r>
      <w:r w:rsidR="00A25DB6">
        <w:rPr>
          <w:rFonts w:hint="eastAsia"/>
          <w:lang w:val="fr-FR"/>
        </w:rPr>
        <w:t>requestid</w:t>
      </w:r>
      <w:r w:rsidR="00A25DB6">
        <w:rPr>
          <w:rFonts w:hint="eastAsia"/>
          <w:lang w:val="fr-FR"/>
        </w:rPr>
        <w:t>进行“可重入”处理，要求参考目前</w:t>
      </w:r>
      <w:r w:rsidR="00A25DB6">
        <w:rPr>
          <w:rFonts w:hint="eastAsia"/>
          <w:lang w:val="fr-FR"/>
        </w:rPr>
        <w:t>Pay</w:t>
      </w:r>
      <w:r w:rsidR="00A25DB6">
        <w:rPr>
          <w:rFonts w:hint="eastAsia"/>
          <w:lang w:val="fr-FR"/>
        </w:rPr>
        <w:t>方法的处理，同时处理</w:t>
      </w:r>
      <w:r w:rsidR="00A25DB6">
        <w:t>t_result_reported</w:t>
      </w:r>
      <w:r w:rsidR="00A25DB6">
        <w:rPr>
          <w:rFonts w:hint="eastAsia"/>
        </w:rPr>
        <w:t>表，</w:t>
      </w:r>
      <w:r w:rsidR="00822167">
        <w:rPr>
          <w:rFonts w:hint="eastAsia"/>
        </w:rPr>
        <w:t>在之前订单失败情况下</w:t>
      </w:r>
      <w:r w:rsidR="00A25DB6">
        <w:rPr>
          <w:rFonts w:hint="eastAsia"/>
        </w:rPr>
        <w:t>，可继续处理该订单。</w:t>
      </w:r>
      <w:r w:rsidR="00822167">
        <w:rPr>
          <w:rFonts w:hint="eastAsia"/>
        </w:rPr>
        <w:t>另外：</w:t>
      </w:r>
    </w:p>
    <w:p w:rsidR="00283CBA" w:rsidRDefault="00822167">
      <w:pPr>
        <w:pStyle w:val="af5"/>
        <w:numPr>
          <w:ilvl w:val="0"/>
          <w:numId w:val="28"/>
        </w:numPr>
        <w:ind w:firstLineChars="0"/>
      </w:pPr>
      <w:r>
        <w:rPr>
          <w:rFonts w:hint="eastAsia"/>
        </w:rPr>
        <w:t>已经存在的订单如果是“成功”状态，则返回重复订单。</w:t>
      </w:r>
    </w:p>
    <w:p w:rsidR="00B27975" w:rsidRDefault="00B27975" w:rsidP="005C7E6F">
      <w:pPr>
        <w:ind w:firstLineChars="150" w:firstLine="315"/>
        <w:rPr>
          <w:lang w:val="fr-FR"/>
        </w:rPr>
      </w:pPr>
      <w:r>
        <w:rPr>
          <w:rFonts w:hint="eastAsia"/>
        </w:rPr>
        <w:t>注：在订单重复情况下，请注意全局有三个订单充值返回码，请注意区分处理，分别为：订单重复、订单重复，且订单是成功的、订单重复，订单处理中。</w:t>
      </w:r>
    </w:p>
    <w:p w:rsidR="00A25DB6" w:rsidRDefault="00A25DB6" w:rsidP="005C7E6F">
      <w:pPr>
        <w:ind w:firstLineChars="150" w:firstLine="315"/>
        <w:rPr>
          <w:lang w:val="fr-FR"/>
        </w:rPr>
      </w:pPr>
    </w:p>
    <w:p w:rsidR="007642BC" w:rsidRDefault="007642BC" w:rsidP="005C7E6F">
      <w:pPr>
        <w:ind w:firstLineChars="150" w:firstLine="315"/>
        <w:rPr>
          <w:lang w:val="fr-FR"/>
        </w:rPr>
      </w:pPr>
      <w:r>
        <w:rPr>
          <w:rFonts w:hint="eastAsia"/>
          <w:lang w:val="fr-FR"/>
        </w:rPr>
        <w:t>对银联订单</w:t>
      </w:r>
      <w:r w:rsidR="00932B53">
        <w:rPr>
          <w:rFonts w:hint="eastAsia"/>
          <w:lang w:val="fr-FR"/>
        </w:rPr>
        <w:t>（包括</w:t>
      </w:r>
      <w:r w:rsidR="00932B53">
        <w:rPr>
          <w:rFonts w:hint="eastAsia"/>
          <w:lang w:val="fr-FR"/>
        </w:rPr>
        <w:t>wap</w:t>
      </w:r>
      <w:r w:rsidR="00932B53">
        <w:rPr>
          <w:rFonts w:hint="eastAsia"/>
          <w:lang w:val="fr-FR"/>
        </w:rPr>
        <w:t>和非</w:t>
      </w:r>
      <w:r w:rsidR="00932B53">
        <w:rPr>
          <w:rFonts w:hint="eastAsia"/>
          <w:lang w:val="fr-FR"/>
        </w:rPr>
        <w:t>wap</w:t>
      </w:r>
      <w:r w:rsidR="00932B53">
        <w:rPr>
          <w:rFonts w:hint="eastAsia"/>
          <w:lang w:val="fr-FR"/>
        </w:rPr>
        <w:t>）</w:t>
      </w:r>
      <w:r>
        <w:rPr>
          <w:rFonts w:hint="eastAsia"/>
          <w:lang w:val="fr-FR"/>
        </w:rPr>
        <w:t>，本接口中需要和</w:t>
      </w:r>
      <w:r>
        <w:rPr>
          <w:rFonts w:hint="eastAsia"/>
          <w:lang w:val="fr-FR"/>
        </w:rPr>
        <w:t>M2E</w:t>
      </w:r>
      <w:r>
        <w:rPr>
          <w:rFonts w:hint="eastAsia"/>
          <w:lang w:val="fr-FR"/>
        </w:rPr>
        <w:t>一样，初始化订单数据，并通过</w:t>
      </w:r>
      <w:r>
        <w:rPr>
          <w:rFonts w:hint="eastAsia"/>
          <w:lang w:val="fr-FR"/>
        </w:rPr>
        <w:t>t_workorder</w:t>
      </w:r>
      <w:r>
        <w:rPr>
          <w:rFonts w:hint="eastAsia"/>
          <w:lang w:val="fr-FR"/>
        </w:rPr>
        <w:t>触发一个内部查询工单。首次同步延时时间可通过</w:t>
      </w:r>
      <w:r>
        <w:rPr>
          <w:rFonts w:hint="eastAsia"/>
          <w:lang w:val="fr-FR"/>
        </w:rPr>
        <w:t>partners</w:t>
      </w:r>
      <w:r>
        <w:rPr>
          <w:rFonts w:hint="eastAsia"/>
          <w:lang w:val="fr-FR"/>
        </w:rPr>
        <w:t>配置文件指定</w:t>
      </w:r>
      <w:r w:rsidR="00FF5DE4">
        <w:rPr>
          <w:rFonts w:hint="eastAsia"/>
          <w:lang w:val="fr-FR"/>
        </w:rPr>
        <w:t>，默认</w:t>
      </w:r>
      <w:r w:rsidR="00FF5DE4">
        <w:rPr>
          <w:rFonts w:hint="eastAsia"/>
          <w:lang w:val="fr-FR"/>
        </w:rPr>
        <w:t>2</w:t>
      </w:r>
      <w:r w:rsidR="00FF5DE4">
        <w:rPr>
          <w:rFonts w:hint="eastAsia"/>
          <w:lang w:val="fr-FR"/>
        </w:rPr>
        <w:t>分钟</w:t>
      </w:r>
      <w:r>
        <w:rPr>
          <w:rFonts w:hint="eastAsia"/>
          <w:lang w:val="fr-FR"/>
        </w:rPr>
        <w:t>。对</w:t>
      </w:r>
      <w:r>
        <w:rPr>
          <w:rFonts w:hint="eastAsia"/>
          <w:lang w:val="fr-FR"/>
        </w:rPr>
        <w:t>requestid</w:t>
      </w:r>
      <w:r>
        <w:rPr>
          <w:rFonts w:hint="eastAsia"/>
          <w:lang w:val="fr-FR"/>
        </w:rPr>
        <w:t>的可重入处理也和</w:t>
      </w:r>
      <w:r>
        <w:rPr>
          <w:rFonts w:hint="eastAsia"/>
          <w:lang w:val="fr-FR"/>
        </w:rPr>
        <w:t>M2E</w:t>
      </w:r>
      <w:r>
        <w:rPr>
          <w:rFonts w:hint="eastAsia"/>
          <w:lang w:val="fr-FR"/>
        </w:rPr>
        <w:t>订单保持一致。</w:t>
      </w:r>
      <w:r w:rsidR="005E367B">
        <w:rPr>
          <w:rFonts w:hint="eastAsia"/>
          <w:lang w:val="fr-FR"/>
        </w:rPr>
        <w:t>订单超时时间可以配置，缺省取</w:t>
      </w:r>
      <w:r w:rsidR="005E367B">
        <w:rPr>
          <w:rFonts w:hint="eastAsia"/>
          <w:lang w:val="fr-FR"/>
        </w:rPr>
        <w:t>10</w:t>
      </w:r>
      <w:r w:rsidR="005E367B">
        <w:rPr>
          <w:rFonts w:hint="eastAsia"/>
          <w:lang w:val="fr-FR"/>
        </w:rPr>
        <w:t>分钟。</w:t>
      </w:r>
    </w:p>
    <w:p w:rsidR="00B47550" w:rsidRDefault="00B47550" w:rsidP="005C7E6F">
      <w:pPr>
        <w:ind w:firstLineChars="150" w:firstLine="315"/>
        <w:rPr>
          <w:lang w:val="fr-FR"/>
        </w:rPr>
      </w:pPr>
      <w:r>
        <w:rPr>
          <w:rFonts w:hint="eastAsia"/>
          <w:lang w:val="fr-FR"/>
        </w:rPr>
        <w:t>注：订单重复处理同</w:t>
      </w:r>
      <w:r>
        <w:rPr>
          <w:rFonts w:hint="eastAsia"/>
          <w:lang w:val="fr-FR"/>
        </w:rPr>
        <w:t>M2E</w:t>
      </w:r>
      <w:r>
        <w:rPr>
          <w:rFonts w:hint="eastAsia"/>
          <w:lang w:val="fr-FR"/>
        </w:rPr>
        <w:t>。</w:t>
      </w:r>
    </w:p>
    <w:p w:rsidR="0048147D" w:rsidRDefault="0048147D" w:rsidP="005C7E6F">
      <w:pPr>
        <w:ind w:firstLineChars="150" w:firstLine="315"/>
        <w:rPr>
          <w:lang w:val="fr-FR"/>
        </w:rPr>
      </w:pPr>
      <w:r>
        <w:rPr>
          <w:rFonts w:hint="eastAsia"/>
          <w:lang w:val="fr-FR"/>
        </w:rPr>
        <w:lastRenderedPageBreak/>
        <w:t>另外，处理银联订单时</w:t>
      </w:r>
      <w:r w:rsidR="00932B53">
        <w:rPr>
          <w:rFonts w:hint="eastAsia"/>
          <w:lang w:val="fr-FR"/>
        </w:rPr>
        <w:t>(</w:t>
      </w:r>
      <w:r w:rsidR="000331F0">
        <w:rPr>
          <w:rFonts w:hint="eastAsia"/>
          <w:lang w:val="fr-FR"/>
        </w:rPr>
        <w:t>包括</w:t>
      </w:r>
      <w:r w:rsidR="00932B53">
        <w:rPr>
          <w:rFonts w:hint="eastAsia"/>
          <w:lang w:val="fr-FR"/>
        </w:rPr>
        <w:t>WAP</w:t>
      </w:r>
      <w:r w:rsidR="00932B53">
        <w:rPr>
          <w:rFonts w:hint="eastAsia"/>
          <w:lang w:val="fr-FR"/>
        </w:rPr>
        <w:t>支付</w:t>
      </w:r>
      <w:r w:rsidR="00932B53">
        <w:rPr>
          <w:rFonts w:hint="eastAsia"/>
          <w:lang w:val="fr-FR"/>
        </w:rPr>
        <w:t>)</w:t>
      </w:r>
      <w:r>
        <w:rPr>
          <w:rFonts w:hint="eastAsia"/>
          <w:lang w:val="fr-FR"/>
        </w:rPr>
        <w:t>，需要在其“订单推送“接口中通过”商户保留域“携带银行卡号</w:t>
      </w:r>
      <w:r w:rsidR="000331F0">
        <w:rPr>
          <w:rFonts w:hint="eastAsia"/>
          <w:lang w:val="fr-FR"/>
        </w:rPr>
        <w:t>（</w:t>
      </w:r>
      <w:r w:rsidR="000331F0">
        <w:rPr>
          <w:rFonts w:hint="eastAsia"/>
          <w:lang w:val="fr-FR"/>
        </w:rPr>
        <w:t>WAP</w:t>
      </w:r>
      <w:r w:rsidR="000331F0">
        <w:rPr>
          <w:rFonts w:hint="eastAsia"/>
          <w:lang w:val="fr-FR"/>
        </w:rPr>
        <w:t>接口是</w:t>
      </w:r>
      <w:r w:rsidR="000331F0">
        <w:rPr>
          <w:rFonts w:hAnsi="宋体" w:hint="eastAsia"/>
          <w:sz w:val="18"/>
          <w:szCs w:val="18"/>
        </w:rPr>
        <w:t>cardNum</w:t>
      </w:r>
      <w:r w:rsidR="000331F0">
        <w:rPr>
          <w:rFonts w:hAnsi="宋体" w:hint="eastAsia"/>
          <w:sz w:val="18"/>
          <w:szCs w:val="18"/>
        </w:rPr>
        <w:t>参数</w:t>
      </w:r>
      <w:r w:rsidR="000331F0">
        <w:rPr>
          <w:rFonts w:hint="eastAsia"/>
          <w:lang w:val="fr-FR"/>
        </w:rPr>
        <w:t>）</w:t>
      </w:r>
      <w:r>
        <w:rPr>
          <w:rFonts w:hint="eastAsia"/>
          <w:lang w:val="fr-FR"/>
        </w:rPr>
        <w:t>。</w:t>
      </w:r>
      <w:r w:rsidR="00FF5DE4">
        <w:rPr>
          <w:rFonts w:hint="eastAsia"/>
          <w:lang w:val="fr-FR"/>
        </w:rPr>
        <w:t>同时，需要根据配置指定订单超时时间。</w:t>
      </w:r>
    </w:p>
    <w:p w:rsidR="00D162F4" w:rsidRDefault="00D162F4" w:rsidP="005C7E6F">
      <w:pPr>
        <w:ind w:firstLineChars="150" w:firstLine="315"/>
        <w:rPr>
          <w:lang w:val="fr-FR"/>
        </w:rPr>
      </w:pPr>
      <w:r>
        <w:rPr>
          <w:rFonts w:hint="eastAsia"/>
          <w:lang w:val="fr-FR"/>
        </w:rPr>
        <w:t xml:space="preserve">WAP </w:t>
      </w:r>
      <w:r w:rsidR="00231225">
        <w:rPr>
          <w:rFonts w:hint="eastAsia"/>
          <w:lang w:val="fr-FR"/>
        </w:rPr>
        <w:t>客户端支持借记卡时，</w:t>
      </w:r>
      <w:r>
        <w:rPr>
          <w:rFonts w:hint="eastAsia"/>
          <w:lang w:val="fr-FR"/>
        </w:rPr>
        <w:t>通过</w:t>
      </w:r>
      <w:r w:rsidR="00231225">
        <w:rPr>
          <w:rFonts w:hint="eastAsia"/>
          <w:lang w:val="fr-FR"/>
        </w:rPr>
        <w:t>WAP</w:t>
      </w:r>
      <w:r w:rsidR="00231225">
        <w:rPr>
          <w:rFonts w:hint="eastAsia"/>
          <w:lang w:val="fr-FR"/>
        </w:rPr>
        <w:t>专有订单初始化接口</w:t>
      </w:r>
      <w:r>
        <w:rPr>
          <w:rFonts w:hint="eastAsia"/>
          <w:lang w:val="fr-FR"/>
        </w:rPr>
        <w:t>本</w:t>
      </w:r>
      <w:r w:rsidR="00231225">
        <w:rPr>
          <w:rFonts w:hint="eastAsia"/>
          <w:lang w:val="fr-FR"/>
        </w:rPr>
        <w:t>初始化订单数据</w:t>
      </w:r>
      <w:r>
        <w:rPr>
          <w:rFonts w:hint="eastAsia"/>
          <w:lang w:val="fr-FR"/>
        </w:rPr>
        <w:t>，之后</w:t>
      </w:r>
      <w:r w:rsidR="00231225">
        <w:rPr>
          <w:rFonts w:hint="eastAsia"/>
          <w:lang w:val="fr-FR"/>
        </w:rPr>
        <w:t>客户端通过本接口返回的</w:t>
      </w:r>
      <w:r w:rsidR="00F15BC2">
        <w:rPr>
          <w:rFonts w:hint="eastAsia"/>
          <w:lang w:val="fr-FR"/>
        </w:rPr>
        <w:t>调用</w:t>
      </w:r>
      <w:r w:rsidR="00231225">
        <w:rPr>
          <w:rFonts w:hint="eastAsia"/>
          <w:lang w:val="fr-FR"/>
        </w:rPr>
        <w:t>地址</w:t>
      </w:r>
      <w:r>
        <w:rPr>
          <w:rFonts w:hint="eastAsia"/>
          <w:lang w:val="fr-FR"/>
        </w:rPr>
        <w:t>调用其</w:t>
      </w:r>
      <w:r>
        <w:rPr>
          <w:rFonts w:hint="eastAsia"/>
          <w:lang w:val="fr-FR"/>
        </w:rPr>
        <w:t>wap</w:t>
      </w:r>
      <w:r>
        <w:rPr>
          <w:rFonts w:hint="eastAsia"/>
          <w:lang w:val="fr-FR"/>
        </w:rPr>
        <w:t>页面完成</w:t>
      </w:r>
      <w:r w:rsidR="00231225">
        <w:rPr>
          <w:rFonts w:hint="eastAsia"/>
          <w:lang w:val="fr-FR"/>
        </w:rPr>
        <w:t>后续支付</w:t>
      </w:r>
      <w:r>
        <w:rPr>
          <w:rFonts w:hint="eastAsia"/>
          <w:lang w:val="fr-FR"/>
        </w:rPr>
        <w:t>。具体请参考《</w:t>
      </w:r>
      <w:r w:rsidR="00231225" w:rsidRPr="00231225">
        <w:rPr>
          <w:rFonts w:hint="eastAsia"/>
          <w:lang w:val="fr-FR"/>
        </w:rPr>
        <w:t>银联无卡支付商户接入文档</w:t>
      </w:r>
      <w:r w:rsidR="00231225" w:rsidRPr="00231225">
        <w:rPr>
          <w:rFonts w:hint="eastAsia"/>
          <w:lang w:val="fr-FR"/>
        </w:rPr>
        <w:t>.doc</w:t>
      </w:r>
      <w:r>
        <w:rPr>
          <w:rFonts w:hint="eastAsia"/>
          <w:lang w:val="fr-FR"/>
        </w:rPr>
        <w:t>》。</w:t>
      </w:r>
    </w:p>
    <w:p w:rsidR="00231225" w:rsidRDefault="00231225" w:rsidP="00231225">
      <w:pPr>
        <w:ind w:firstLineChars="150" w:firstLine="315"/>
        <w:rPr>
          <w:lang w:val="fr-FR"/>
        </w:rPr>
      </w:pPr>
      <w:r>
        <w:rPr>
          <w:rFonts w:hint="eastAsia"/>
          <w:lang w:val="fr-FR"/>
        </w:rPr>
        <w:t>对于银联</w:t>
      </w:r>
      <w:r>
        <w:rPr>
          <w:rFonts w:hint="eastAsia"/>
          <w:lang w:val="fr-FR"/>
        </w:rPr>
        <w:t>wap</w:t>
      </w:r>
      <w:r>
        <w:rPr>
          <w:rFonts w:hint="eastAsia"/>
          <w:lang w:val="fr-FR"/>
        </w:rPr>
        <w:t>支付，其订单初始化接口与插件模式不同，需要参考相应文档。另外，也需要在该接口中传递订单超时时间。</w:t>
      </w:r>
    </w:p>
    <w:p w:rsidR="00FC4F90" w:rsidRDefault="00FC4F90" w:rsidP="00231225">
      <w:pPr>
        <w:ind w:firstLineChars="150" w:firstLine="315"/>
        <w:rPr>
          <w:lang w:val="fr-FR"/>
        </w:rPr>
      </w:pPr>
      <w:r>
        <w:rPr>
          <w:rFonts w:hint="eastAsia"/>
          <w:lang w:val="fr-FR"/>
        </w:rPr>
        <w:t>另外，银联</w:t>
      </w:r>
      <w:r>
        <w:rPr>
          <w:rFonts w:hint="eastAsia"/>
          <w:lang w:val="fr-FR"/>
        </w:rPr>
        <w:t>wap</w:t>
      </w:r>
      <w:r>
        <w:rPr>
          <w:rFonts w:hint="eastAsia"/>
          <w:lang w:val="fr-FR"/>
        </w:rPr>
        <w:t>订单的查询接口和后台通知接口也与非</w:t>
      </w:r>
      <w:r>
        <w:rPr>
          <w:rFonts w:hint="eastAsia"/>
          <w:lang w:val="fr-FR"/>
        </w:rPr>
        <w:t>wap</w:t>
      </w:r>
      <w:r>
        <w:rPr>
          <w:rFonts w:hint="eastAsia"/>
          <w:lang w:val="fr-FR"/>
        </w:rPr>
        <w:t>版本完成不同，需要参考上述文档具体处理。</w:t>
      </w:r>
    </w:p>
    <w:p w:rsidR="00F06D58" w:rsidRDefault="00F06D58" w:rsidP="00231225">
      <w:pPr>
        <w:ind w:firstLineChars="150" w:firstLine="315"/>
        <w:rPr>
          <w:lang w:val="fr-FR"/>
        </w:rPr>
      </w:pPr>
      <w:r>
        <w:rPr>
          <w:rFonts w:hint="eastAsia"/>
          <w:lang w:val="fr-FR"/>
        </w:rPr>
        <w:t>对于银联借记卡，在支付前要调用风控系统的接口确定是否允许支付，只有在允许的情况下才继续，否则拒绝支付并返回拒绝原因。</w:t>
      </w:r>
    </w:p>
    <w:p w:rsidR="00231225" w:rsidRPr="00231225" w:rsidRDefault="00231225" w:rsidP="005C7E6F">
      <w:pPr>
        <w:ind w:firstLineChars="150" w:firstLine="315"/>
        <w:rPr>
          <w:lang w:val="fr-FR"/>
        </w:rPr>
      </w:pPr>
    </w:p>
    <w:p w:rsidR="00231225" w:rsidRPr="006D5133" w:rsidRDefault="000331F0" w:rsidP="005C7E6F">
      <w:pPr>
        <w:ind w:firstLineChars="150" w:firstLine="315"/>
        <w:rPr>
          <w:lang w:val="fr-FR"/>
        </w:rPr>
      </w:pPr>
      <w:r w:rsidRPr="006D5133">
        <w:rPr>
          <w:rFonts w:hint="eastAsia"/>
          <w:lang w:val="fr-FR"/>
        </w:rPr>
        <w:t>中行</w:t>
      </w:r>
      <w:r w:rsidR="0064176A" w:rsidRPr="006D5133">
        <w:rPr>
          <w:rFonts w:hint="eastAsia"/>
          <w:lang w:val="fr-FR"/>
        </w:rPr>
        <w:t>融资订单处理：</w:t>
      </w:r>
    </w:p>
    <w:p w:rsidR="0064176A" w:rsidRPr="006D5133" w:rsidRDefault="00B80625" w:rsidP="008A6B41">
      <w:pPr>
        <w:ind w:firstLineChars="150" w:firstLine="315"/>
        <w:rPr>
          <w:lang w:val="fr-FR"/>
        </w:rPr>
      </w:pPr>
      <w:r w:rsidRPr="006D5133">
        <w:rPr>
          <w:rFonts w:hint="eastAsia"/>
          <w:lang w:val="fr-FR"/>
        </w:rPr>
        <w:t>无论</w:t>
      </w:r>
      <w:r w:rsidR="00CA2D01" w:rsidRPr="006D5133">
        <w:rPr>
          <w:rFonts w:hint="eastAsia"/>
          <w:lang w:val="fr-FR"/>
        </w:rPr>
        <w:t>对</w:t>
      </w:r>
      <w:r w:rsidR="0064176A" w:rsidRPr="006D5133">
        <w:rPr>
          <w:rFonts w:hint="eastAsia"/>
          <w:lang w:val="fr-FR"/>
        </w:rPr>
        <w:t>代理</w:t>
      </w:r>
      <w:r w:rsidRPr="006D5133">
        <w:rPr>
          <w:rFonts w:hint="eastAsia"/>
          <w:lang w:val="fr-FR"/>
        </w:rPr>
        <w:t>和非代理</w:t>
      </w:r>
      <w:r w:rsidR="0064176A" w:rsidRPr="006D5133">
        <w:rPr>
          <w:rFonts w:hint="eastAsia"/>
          <w:lang w:val="fr-FR"/>
        </w:rPr>
        <w:t>客户的融资申请，</w:t>
      </w:r>
      <w:r w:rsidR="00F362AE" w:rsidRPr="006D5133">
        <w:rPr>
          <w:rFonts w:hint="eastAsia"/>
          <w:lang w:val="fr-FR"/>
        </w:rPr>
        <w:t>验签接口中直接在中行系统初始化订单</w:t>
      </w:r>
      <w:r w:rsidR="00982B71" w:rsidRPr="006D5133">
        <w:rPr>
          <w:rFonts w:hint="eastAsia"/>
          <w:lang w:val="fr-FR"/>
        </w:rPr>
        <w:t>，之后</w:t>
      </w:r>
      <w:r w:rsidR="00982B71" w:rsidRPr="006D5133">
        <w:rPr>
          <w:rFonts w:hint="eastAsia"/>
          <w:lang w:val="fr-FR"/>
        </w:rPr>
        <w:t>Web</w:t>
      </w:r>
      <w:r w:rsidR="00982B71" w:rsidRPr="006D5133">
        <w:rPr>
          <w:rFonts w:hint="eastAsia"/>
          <w:lang w:val="fr-FR"/>
        </w:rPr>
        <w:t>侧直接上报结果给支付服务器并回调第三方的前台重定向页面，结果为“已经接受请求，结果未定”</w:t>
      </w:r>
      <w:r w:rsidR="00F362AE" w:rsidRPr="006D5133">
        <w:rPr>
          <w:rFonts w:hint="eastAsia"/>
          <w:lang w:val="fr-FR"/>
        </w:rPr>
        <w:t>。</w:t>
      </w:r>
    </w:p>
    <w:p w:rsidR="00982B71" w:rsidRPr="006D5133" w:rsidRDefault="00982B71" w:rsidP="005C7E6F">
      <w:pPr>
        <w:ind w:firstLineChars="150" w:firstLine="315"/>
        <w:rPr>
          <w:lang w:val="fr-FR"/>
        </w:rPr>
      </w:pPr>
      <w:r w:rsidRPr="006D5133">
        <w:rPr>
          <w:rFonts w:hint="eastAsia"/>
          <w:lang w:val="fr-FR"/>
        </w:rPr>
        <w:t>融资的回调处理：无聊融资是否成功，只要接收到中行的回调，则需要把回调消息发送给第三方服务器，比如</w:t>
      </w:r>
      <w:r w:rsidRPr="006D5133">
        <w:rPr>
          <w:rFonts w:hint="eastAsia"/>
          <w:lang w:val="fr-FR"/>
        </w:rPr>
        <w:t>vmall</w:t>
      </w:r>
      <w:r w:rsidRPr="006D5133">
        <w:rPr>
          <w:rFonts w:hint="eastAsia"/>
          <w:lang w:val="fr-FR"/>
        </w:rPr>
        <w:t>。</w:t>
      </w:r>
    </w:p>
    <w:p w:rsidR="0064176A" w:rsidRPr="006D5133" w:rsidRDefault="00982B71" w:rsidP="005C7E6F">
      <w:pPr>
        <w:ind w:firstLineChars="150" w:firstLine="315"/>
        <w:rPr>
          <w:lang w:val="fr-FR"/>
        </w:rPr>
      </w:pPr>
      <w:r w:rsidRPr="006D5133">
        <w:rPr>
          <w:rFonts w:hint="eastAsia"/>
          <w:lang w:val="fr-FR"/>
        </w:rPr>
        <w:t>其他要求</w:t>
      </w:r>
      <w:r w:rsidR="0064176A" w:rsidRPr="006D5133">
        <w:rPr>
          <w:rFonts w:hint="eastAsia"/>
          <w:lang w:val="fr-FR"/>
        </w:rPr>
        <w:t>：</w:t>
      </w:r>
    </w:p>
    <w:p w:rsidR="00283CBA" w:rsidRDefault="0064176A">
      <w:pPr>
        <w:pStyle w:val="af5"/>
        <w:numPr>
          <w:ilvl w:val="0"/>
          <w:numId w:val="30"/>
        </w:numPr>
        <w:ind w:firstLineChars="0"/>
        <w:rPr>
          <w:lang w:val="fr-FR"/>
        </w:rPr>
      </w:pPr>
      <w:r w:rsidRPr="006D5133">
        <w:rPr>
          <w:rFonts w:hint="eastAsia"/>
          <w:lang w:val="fr-FR"/>
        </w:rPr>
        <w:t>处理</w:t>
      </w:r>
      <w:r w:rsidRPr="006D5133">
        <w:rPr>
          <w:rFonts w:hint="eastAsia"/>
          <w:lang w:val="fr-FR"/>
        </w:rPr>
        <w:t>report</w:t>
      </w:r>
      <w:r w:rsidRPr="006D5133">
        <w:rPr>
          <w:rFonts w:hint="eastAsia"/>
          <w:lang w:val="fr-FR"/>
        </w:rPr>
        <w:t>、</w:t>
      </w:r>
      <w:r w:rsidRPr="006D5133">
        <w:rPr>
          <w:rFonts w:hint="eastAsia"/>
          <w:lang w:val="fr-FR"/>
        </w:rPr>
        <w:t>pretrade</w:t>
      </w:r>
      <w:r w:rsidRPr="006D5133">
        <w:rPr>
          <w:rFonts w:hint="eastAsia"/>
          <w:lang w:val="fr-FR"/>
        </w:rPr>
        <w:t>和</w:t>
      </w:r>
      <w:r w:rsidRPr="006D5133">
        <w:rPr>
          <w:rFonts w:hint="eastAsia"/>
          <w:lang w:val="fr-FR"/>
        </w:rPr>
        <w:t>appdetail</w:t>
      </w:r>
      <w:r w:rsidRPr="006D5133">
        <w:rPr>
          <w:rFonts w:hint="eastAsia"/>
          <w:lang w:val="fr-FR"/>
        </w:rPr>
        <w:t>表；</w:t>
      </w:r>
    </w:p>
    <w:p w:rsidR="00283CBA" w:rsidRDefault="0064176A">
      <w:pPr>
        <w:pStyle w:val="af5"/>
        <w:numPr>
          <w:ilvl w:val="0"/>
          <w:numId w:val="30"/>
        </w:numPr>
        <w:ind w:firstLineChars="0"/>
        <w:rPr>
          <w:lang w:val="fr-FR"/>
        </w:rPr>
      </w:pPr>
      <w:r w:rsidRPr="006D5133">
        <w:rPr>
          <w:rFonts w:hint="eastAsia"/>
          <w:lang w:val="fr-FR"/>
        </w:rPr>
        <w:t>requestid</w:t>
      </w:r>
      <w:r w:rsidRPr="006D5133">
        <w:rPr>
          <w:rFonts w:hint="eastAsia"/>
          <w:lang w:val="fr-FR"/>
        </w:rPr>
        <w:t>已经存在成功的订单，返回重复的成功订单；</w:t>
      </w:r>
    </w:p>
    <w:p w:rsidR="00283CBA" w:rsidRDefault="003A0530">
      <w:pPr>
        <w:pStyle w:val="af5"/>
        <w:numPr>
          <w:ilvl w:val="0"/>
          <w:numId w:val="30"/>
        </w:numPr>
        <w:ind w:firstLineChars="0"/>
        <w:rPr>
          <w:lang w:val="fr-FR"/>
        </w:rPr>
      </w:pPr>
      <w:r w:rsidRPr="006D5133">
        <w:rPr>
          <w:rFonts w:hint="eastAsia"/>
          <w:lang w:val="fr-FR"/>
        </w:rPr>
        <w:t>requestid</w:t>
      </w:r>
      <w:r w:rsidRPr="006D5133">
        <w:rPr>
          <w:rFonts w:hint="eastAsia"/>
          <w:lang w:val="fr-FR"/>
        </w:rPr>
        <w:t>已经存在处理中的订单，返回重复的处理中的订单；</w:t>
      </w:r>
    </w:p>
    <w:p w:rsidR="00283CBA" w:rsidRDefault="009C56F1">
      <w:pPr>
        <w:pStyle w:val="af5"/>
        <w:numPr>
          <w:ilvl w:val="0"/>
          <w:numId w:val="30"/>
        </w:numPr>
        <w:ind w:firstLineChars="0"/>
        <w:rPr>
          <w:lang w:val="fr-FR"/>
        </w:rPr>
      </w:pPr>
      <w:r w:rsidRPr="006D5133">
        <w:rPr>
          <w:rFonts w:hint="eastAsia"/>
          <w:lang w:val="fr-FR"/>
        </w:rPr>
        <w:t>不处理</w:t>
      </w:r>
      <w:r w:rsidRPr="006D5133">
        <w:rPr>
          <w:rFonts w:hint="eastAsia"/>
          <w:lang w:val="fr-FR"/>
        </w:rPr>
        <w:t>workorder</w:t>
      </w:r>
      <w:r w:rsidRPr="006D5133">
        <w:rPr>
          <w:rFonts w:hint="eastAsia"/>
          <w:lang w:val="fr-FR"/>
        </w:rPr>
        <w:t>。</w:t>
      </w:r>
    </w:p>
    <w:p w:rsidR="00A25DB6" w:rsidRPr="006D5133" w:rsidRDefault="00A25DB6" w:rsidP="005C7E6F">
      <w:pPr>
        <w:ind w:firstLineChars="150" w:firstLine="315"/>
        <w:rPr>
          <w:lang w:val="fr-FR"/>
        </w:rPr>
      </w:pPr>
    </w:p>
    <w:p w:rsidR="00936FFE" w:rsidRPr="006D5133" w:rsidRDefault="00557336" w:rsidP="005C7E6F">
      <w:pPr>
        <w:ind w:firstLineChars="150" w:firstLine="315"/>
        <w:rPr>
          <w:lang w:val="fr-FR"/>
        </w:rPr>
      </w:pPr>
      <w:r w:rsidRPr="006D5133">
        <w:rPr>
          <w:rFonts w:hint="eastAsia"/>
          <w:lang w:val="fr-FR"/>
        </w:rPr>
        <w:t>GlobalPay</w:t>
      </w:r>
      <w:r w:rsidRPr="006D5133">
        <w:rPr>
          <w:rFonts w:hint="eastAsia"/>
          <w:lang w:val="fr-FR"/>
        </w:rPr>
        <w:t>：</w:t>
      </w:r>
    </w:p>
    <w:p w:rsidR="00557336" w:rsidRPr="006D5133" w:rsidRDefault="00B80625" w:rsidP="005C7E6F">
      <w:pPr>
        <w:ind w:firstLineChars="150" w:firstLine="315"/>
        <w:rPr>
          <w:lang w:val="fr-FR"/>
        </w:rPr>
      </w:pPr>
      <w:r w:rsidRPr="006D5133">
        <w:rPr>
          <w:rFonts w:hint="eastAsia"/>
          <w:lang w:val="fr-FR"/>
        </w:rPr>
        <w:t>处理和</w:t>
      </w:r>
      <w:r w:rsidR="00FD5370" w:rsidRPr="006D5133">
        <w:rPr>
          <w:rFonts w:hint="eastAsia"/>
          <w:lang w:val="fr-FR"/>
        </w:rPr>
        <w:t>融资</w:t>
      </w:r>
      <w:r w:rsidRPr="006D5133">
        <w:rPr>
          <w:rFonts w:hint="eastAsia"/>
          <w:lang w:val="fr-FR"/>
        </w:rPr>
        <w:t>类似，</w:t>
      </w:r>
      <w:r w:rsidR="009B75EC" w:rsidRPr="006D5133">
        <w:rPr>
          <w:rFonts w:hint="eastAsia"/>
          <w:lang w:val="fr-FR"/>
        </w:rPr>
        <w:t>同时需要处理</w:t>
      </w:r>
      <w:r w:rsidR="00FD5370" w:rsidRPr="006D5133">
        <w:rPr>
          <w:rFonts w:hint="eastAsia"/>
          <w:lang w:val="fr-FR"/>
        </w:rPr>
        <w:t xml:space="preserve">report, pretrade, </w:t>
      </w:r>
      <w:r w:rsidR="00590D82" w:rsidRPr="006D5133">
        <w:rPr>
          <w:rFonts w:hint="eastAsia"/>
          <w:lang w:val="fr-FR"/>
        </w:rPr>
        <w:t>appdetail</w:t>
      </w:r>
      <w:r w:rsidR="00590D82" w:rsidRPr="006D5133">
        <w:rPr>
          <w:rFonts w:hint="eastAsia"/>
          <w:lang w:val="fr-FR"/>
        </w:rPr>
        <w:t>和</w:t>
      </w:r>
      <w:r w:rsidR="009B75EC" w:rsidRPr="006D5133">
        <w:rPr>
          <w:rFonts w:hint="eastAsia"/>
          <w:lang w:val="fr-FR"/>
        </w:rPr>
        <w:t>workorder</w:t>
      </w:r>
      <w:r w:rsidR="00590D82" w:rsidRPr="006D5133">
        <w:rPr>
          <w:rFonts w:hint="eastAsia"/>
          <w:lang w:val="fr-FR"/>
        </w:rPr>
        <w:t>。</w:t>
      </w:r>
      <w:r w:rsidR="0066759B" w:rsidRPr="006D5133">
        <w:rPr>
          <w:lang w:val="fr-FR"/>
        </w:rPr>
        <w:t>W</w:t>
      </w:r>
      <w:r w:rsidR="0066759B" w:rsidRPr="006D5133">
        <w:rPr>
          <w:rFonts w:hint="eastAsia"/>
          <w:lang w:val="fr-FR"/>
        </w:rPr>
        <w:t>orkorder</w:t>
      </w:r>
      <w:r w:rsidR="00862EE5" w:rsidRPr="006D5133">
        <w:rPr>
          <w:rFonts w:hint="eastAsia"/>
          <w:lang w:val="fr-FR"/>
        </w:rPr>
        <w:t>立即启动，</w:t>
      </w:r>
      <w:r w:rsidR="00862EE5" w:rsidRPr="006D5133">
        <w:rPr>
          <w:rFonts w:hint="eastAsia"/>
          <w:lang w:val="fr-FR"/>
        </w:rPr>
        <w:t>901</w:t>
      </w:r>
      <w:r w:rsidR="00862EE5" w:rsidRPr="006D5133">
        <w:rPr>
          <w:rFonts w:hint="eastAsia"/>
          <w:lang w:val="fr-FR"/>
        </w:rPr>
        <w:t>秒后，如果返回订单失败，则认为支付失败；同样，</w:t>
      </w:r>
      <w:r w:rsidR="00862EE5" w:rsidRPr="006D5133">
        <w:rPr>
          <w:rFonts w:hint="eastAsia"/>
          <w:lang w:val="fr-FR"/>
        </w:rPr>
        <w:t>901</w:t>
      </w:r>
      <w:r w:rsidR="00862EE5" w:rsidRPr="006D5133">
        <w:rPr>
          <w:rFonts w:hint="eastAsia"/>
          <w:lang w:val="fr-FR"/>
        </w:rPr>
        <w:t>秒后，如果仍然返回订单不存在，也认为订单失败</w:t>
      </w:r>
      <w:r w:rsidR="0066759B" w:rsidRPr="006D5133">
        <w:rPr>
          <w:rFonts w:hint="eastAsia"/>
          <w:lang w:val="fr-FR"/>
        </w:rPr>
        <w:t>。</w:t>
      </w:r>
      <w:r w:rsidR="00B92472" w:rsidRPr="006D5133">
        <w:rPr>
          <w:rFonts w:hint="eastAsia"/>
          <w:lang w:val="fr-FR"/>
        </w:rPr>
        <w:t>另，该时间可配置。</w:t>
      </w:r>
    </w:p>
    <w:p w:rsidR="00557336" w:rsidRDefault="00557336" w:rsidP="005C7E6F">
      <w:pPr>
        <w:ind w:firstLineChars="150" w:firstLine="315"/>
        <w:rPr>
          <w:lang w:val="fr-FR"/>
        </w:rPr>
      </w:pPr>
    </w:p>
    <w:p w:rsidR="00657149" w:rsidRDefault="00657149" w:rsidP="005C7E6F">
      <w:pPr>
        <w:ind w:firstLineChars="150" w:firstLine="315"/>
        <w:rPr>
          <w:lang w:val="fr-FR"/>
        </w:rPr>
      </w:pPr>
      <w:r>
        <w:rPr>
          <w:rFonts w:hint="eastAsia"/>
          <w:lang w:val="fr-FR"/>
        </w:rPr>
        <w:lastRenderedPageBreak/>
        <w:t>微信支付：</w:t>
      </w:r>
    </w:p>
    <w:p w:rsidR="00C33A91" w:rsidRDefault="00C33A91" w:rsidP="00C33A91">
      <w:pPr>
        <w:ind w:firstLineChars="150" w:firstLine="315"/>
        <w:rPr>
          <w:lang w:val="fr-FR"/>
        </w:rPr>
      </w:pPr>
      <w:r>
        <w:rPr>
          <w:rFonts w:hint="eastAsia"/>
        </w:rPr>
        <w:t>通过</w:t>
      </w:r>
      <w:r>
        <w:rPr>
          <w:rFonts w:hint="eastAsia"/>
        </w:rPr>
        <w:t>reservedInfor</w:t>
      </w:r>
      <w:r>
        <w:rPr>
          <w:rFonts w:hint="eastAsia"/>
        </w:rPr>
        <w:t>字段服务器可以识别是普通财付通支付还是微信支付。对于微信支付服务器不处理财付通侧的订单初始化接口。</w:t>
      </w:r>
      <w:r>
        <w:rPr>
          <w:rFonts w:hint="eastAsia"/>
          <w:lang w:val="fr-FR"/>
        </w:rPr>
        <w:t>处理中，对成功订单进行重复订单提示，其余情况继续处理。</w:t>
      </w:r>
      <w:r w:rsidR="00BB35A1">
        <w:rPr>
          <w:rFonts w:hint="eastAsia"/>
          <w:lang w:val="fr-FR"/>
        </w:rPr>
        <w:t>并支持订单超时时间，缺省为</w:t>
      </w:r>
      <w:r w:rsidR="00BB35A1">
        <w:rPr>
          <w:rFonts w:hint="eastAsia"/>
          <w:lang w:val="fr-FR"/>
        </w:rPr>
        <w:t>10</w:t>
      </w:r>
      <w:r w:rsidR="00BB35A1">
        <w:rPr>
          <w:rFonts w:hint="eastAsia"/>
          <w:lang w:val="fr-FR"/>
        </w:rPr>
        <w:t>分钟。</w:t>
      </w:r>
      <w:r w:rsidR="00700D48">
        <w:rPr>
          <w:rFonts w:hint="eastAsia"/>
          <w:lang w:val="fr-FR"/>
        </w:rPr>
        <w:t>仅仅处理</w:t>
      </w:r>
      <w:r w:rsidR="00700D48">
        <w:rPr>
          <w:rFonts w:hint="eastAsia"/>
          <w:lang w:val="fr-FR"/>
        </w:rPr>
        <w:t>report</w:t>
      </w:r>
      <w:r w:rsidR="00700D48">
        <w:rPr>
          <w:rFonts w:hint="eastAsia"/>
          <w:lang w:val="fr-FR"/>
        </w:rPr>
        <w:t>表，和支付宝、易宝支付类似。</w:t>
      </w:r>
    </w:p>
    <w:p w:rsidR="00C33A91" w:rsidRPr="00C33A91" w:rsidRDefault="009C30F8" w:rsidP="00C33A91">
      <w:pPr>
        <w:ind w:firstLineChars="150" w:firstLine="315"/>
        <w:rPr>
          <w:lang w:val="fr-FR"/>
        </w:rPr>
      </w:pPr>
      <w:r>
        <w:rPr>
          <w:rFonts w:hint="eastAsia"/>
          <w:lang w:val="fr-FR"/>
        </w:rPr>
        <w:t>客户端根据接口返回的参数完成支付信息的封装，然后调用微信接口。</w:t>
      </w:r>
    </w:p>
    <w:p w:rsidR="00657149" w:rsidRDefault="00657149" w:rsidP="005C7E6F">
      <w:pPr>
        <w:ind w:firstLineChars="150" w:firstLine="315"/>
        <w:rPr>
          <w:lang w:val="fr-FR"/>
        </w:rPr>
      </w:pPr>
    </w:p>
    <w:p w:rsidR="006D5133" w:rsidRDefault="006D5133" w:rsidP="005C7E6F">
      <w:pPr>
        <w:ind w:firstLineChars="150" w:firstLine="315"/>
        <w:rPr>
          <w:lang w:val="fr-FR"/>
        </w:rPr>
      </w:pPr>
      <w:r>
        <w:rPr>
          <w:rFonts w:hint="eastAsia"/>
          <w:lang w:val="fr-FR"/>
        </w:rPr>
        <w:t>中行分期：重入与</w:t>
      </w:r>
      <w:r>
        <w:rPr>
          <w:rFonts w:hint="eastAsia"/>
          <w:lang w:val="fr-FR"/>
        </w:rPr>
        <w:t>FPX</w:t>
      </w:r>
      <w:r w:rsidR="00511A38">
        <w:rPr>
          <w:rFonts w:hint="eastAsia"/>
          <w:lang w:val="fr-FR"/>
        </w:rPr>
        <w:t>一致，检查是否已有成功</w:t>
      </w:r>
      <w:r>
        <w:rPr>
          <w:rFonts w:hint="eastAsia"/>
          <w:lang w:val="fr-FR"/>
        </w:rPr>
        <w:t>订单，如果有，则拒绝。</w:t>
      </w:r>
      <w:r>
        <w:rPr>
          <w:lang w:val="fr-FR"/>
        </w:rPr>
        <w:t>P</w:t>
      </w:r>
      <w:r>
        <w:rPr>
          <w:rFonts w:hint="eastAsia"/>
          <w:lang w:val="fr-FR"/>
        </w:rPr>
        <w:t>ending</w:t>
      </w:r>
      <w:r>
        <w:rPr>
          <w:rFonts w:hint="eastAsia"/>
          <w:lang w:val="fr-FR"/>
        </w:rPr>
        <w:t>和失败情况下，允许重入。另外，需要按配置的值处理中行侧的超时时间。</w:t>
      </w:r>
    </w:p>
    <w:p w:rsidR="00557336" w:rsidRDefault="00AD11A7" w:rsidP="005C7E6F">
      <w:pPr>
        <w:ind w:firstLineChars="150" w:firstLine="315"/>
        <w:rPr>
          <w:lang w:val="fr-FR"/>
        </w:rPr>
      </w:pPr>
      <w:r>
        <w:rPr>
          <w:rFonts w:hint="eastAsia"/>
          <w:lang w:val="fr-FR"/>
        </w:rPr>
        <w:t>招行分期：与中行分期一致。</w:t>
      </w:r>
    </w:p>
    <w:p w:rsidR="00AD11A7" w:rsidRDefault="00AD11A7" w:rsidP="005C7E6F">
      <w:pPr>
        <w:ind w:firstLineChars="150" w:firstLine="315"/>
        <w:rPr>
          <w:lang w:val="fr-FR"/>
        </w:rPr>
      </w:pPr>
    </w:p>
    <w:p w:rsidR="001B56C2" w:rsidRDefault="001B56C2" w:rsidP="005C7E6F">
      <w:pPr>
        <w:ind w:firstLineChars="150" w:firstLine="315"/>
        <w:rPr>
          <w:lang w:val="fr-FR"/>
        </w:rPr>
      </w:pPr>
      <w:r>
        <w:rPr>
          <w:rFonts w:hint="eastAsia"/>
          <w:lang w:val="fr-FR"/>
        </w:rPr>
        <w:t>基于新的风控策略进行控制，所有</w:t>
      </w:r>
      <w:r w:rsidR="00ED08BE">
        <w:rPr>
          <w:rFonts w:hint="eastAsia"/>
          <w:lang w:val="fr-FR"/>
        </w:rPr>
        <w:t>有客户信息的</w:t>
      </w:r>
      <w:r>
        <w:rPr>
          <w:rFonts w:hint="eastAsia"/>
          <w:lang w:val="fr-FR"/>
        </w:rPr>
        <w:t>支付请求均要求上报风控信息进行策略请求。风控系统通过该请求返回策略的同时，也收集用户的尝试支付次数统计，作为策略的原子数据之一。具体的风控策略请参考风控设计文档。</w:t>
      </w:r>
    </w:p>
    <w:p w:rsidR="00430CD5" w:rsidRDefault="00430CD5" w:rsidP="005C7E6F">
      <w:pPr>
        <w:ind w:firstLineChars="150" w:firstLine="315"/>
        <w:rPr>
          <w:lang w:val="fr-FR"/>
        </w:rPr>
      </w:pPr>
    </w:p>
    <w:p w:rsidR="00430CD5" w:rsidRPr="005B2811" w:rsidRDefault="00430CD5" w:rsidP="005C7E6F">
      <w:pPr>
        <w:ind w:firstLineChars="150" w:firstLine="315"/>
        <w:rPr>
          <w:lang w:val="fr-FR"/>
        </w:rPr>
      </w:pPr>
      <w:r>
        <w:rPr>
          <w:rFonts w:hint="eastAsia"/>
          <w:lang w:val="fr-FR"/>
        </w:rPr>
        <w:t>检查如果是</w:t>
      </w:r>
      <w:r>
        <w:rPr>
          <w:rFonts w:hint="eastAsia"/>
          <w:lang w:val="fr-FR"/>
        </w:rPr>
        <w:t>vmall</w:t>
      </w:r>
      <w:r>
        <w:rPr>
          <w:rFonts w:hint="eastAsia"/>
          <w:lang w:val="fr-FR"/>
        </w:rPr>
        <w:t>商户，则检查所使用的外部收款帐号是否为</w:t>
      </w:r>
      <w:r>
        <w:rPr>
          <w:rFonts w:hint="eastAsia"/>
          <w:lang w:val="fr-FR"/>
        </w:rPr>
        <w:t>vmall</w:t>
      </w:r>
      <w:r>
        <w:rPr>
          <w:rFonts w:hint="eastAsia"/>
          <w:lang w:val="fr-FR"/>
        </w:rPr>
        <w:t>使用的，如果不是则拒绝交易。</w:t>
      </w:r>
    </w:p>
    <w:p w:rsidR="005C7E6F" w:rsidRPr="005B2811" w:rsidRDefault="005C7E6F" w:rsidP="005C7E6F">
      <w:pPr>
        <w:ind w:firstLineChars="150" w:firstLine="316"/>
        <w:rPr>
          <w:b/>
          <w:lang w:val="fr-FR"/>
        </w:rPr>
      </w:pPr>
      <w:r w:rsidRPr="00990213">
        <w:rPr>
          <w:rFonts w:hint="eastAsia"/>
          <w:b/>
        </w:rPr>
        <w:t>请求接口参数描述</w:t>
      </w:r>
      <w:r w:rsidRPr="005B2811">
        <w:rPr>
          <w:rFonts w:hint="eastAsia"/>
          <w:b/>
          <w:lang w:val="fr-FR"/>
        </w:rPr>
        <w:t>：</w:t>
      </w:r>
    </w:p>
    <w:tbl>
      <w:tblPr>
        <w:tblW w:w="8248" w:type="dxa"/>
        <w:tblInd w:w="121" w:type="dxa"/>
        <w:tblLayout w:type="fixed"/>
        <w:tblCellMar>
          <w:left w:w="0" w:type="dxa"/>
          <w:right w:w="0" w:type="dxa"/>
        </w:tblCellMar>
        <w:tblLook w:val="0000"/>
      </w:tblPr>
      <w:tblGrid>
        <w:gridCol w:w="1585"/>
        <w:gridCol w:w="1134"/>
        <w:gridCol w:w="4820"/>
        <w:gridCol w:w="709"/>
      </w:tblGrid>
      <w:tr w:rsidR="005C7E6F" w:rsidRPr="00270E48" w:rsidTr="000926FD">
        <w:trPr>
          <w:trHeight w:hRule="exact" w:val="370"/>
        </w:trPr>
        <w:tc>
          <w:tcPr>
            <w:tcW w:w="1585" w:type="dxa"/>
            <w:tcBorders>
              <w:top w:val="single" w:sz="4" w:space="0" w:color="000000"/>
              <w:left w:val="single" w:sz="4" w:space="0" w:color="000000"/>
              <w:bottom w:val="single" w:sz="4" w:space="0" w:color="000000"/>
              <w:right w:val="single" w:sz="4" w:space="0" w:color="000000"/>
            </w:tcBorders>
            <w:shd w:val="clear" w:color="auto" w:fill="DFDFDF"/>
          </w:tcPr>
          <w:p w:rsidR="005C7E6F" w:rsidRPr="005B2811" w:rsidRDefault="005C7E6F" w:rsidP="001420CD">
            <w:pPr>
              <w:spacing w:line="307" w:lineRule="exact"/>
              <w:ind w:left="102" w:right="-20"/>
              <w:rPr>
                <w:sz w:val="24"/>
                <w:szCs w:val="24"/>
                <w:lang w:val="fr-FR"/>
              </w:rPr>
            </w:pPr>
            <w:r>
              <w:rPr>
                <w:rFonts w:ascii="微软雅黑" w:eastAsia="微软雅黑" w:cs="微软雅黑" w:hint="eastAsia"/>
                <w:b/>
                <w:bCs/>
                <w:spacing w:val="12"/>
                <w:position w:val="-1"/>
              </w:rPr>
              <w:t>参数名称</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5C7E6F" w:rsidRPr="00270E48" w:rsidRDefault="005C7E6F" w:rsidP="001420CD">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5C7E6F" w:rsidRPr="00270E48" w:rsidRDefault="005C7E6F" w:rsidP="001420CD">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5C7E6F" w:rsidRPr="00270E48" w:rsidRDefault="005C7E6F" w:rsidP="001420CD">
            <w:pPr>
              <w:spacing w:line="307" w:lineRule="exact"/>
              <w:ind w:left="102" w:right="-20"/>
              <w:rPr>
                <w:sz w:val="24"/>
                <w:szCs w:val="24"/>
              </w:rPr>
            </w:pPr>
            <w:r>
              <w:rPr>
                <w:rFonts w:ascii="微软雅黑" w:eastAsia="微软雅黑" w:cs="微软雅黑" w:hint="eastAsia"/>
                <w:b/>
                <w:bCs/>
                <w:spacing w:val="12"/>
                <w:position w:val="-1"/>
              </w:rPr>
              <w:t>可选</w:t>
            </w:r>
          </w:p>
        </w:tc>
      </w:tr>
      <w:tr w:rsidR="00F00537" w:rsidRPr="00270E48" w:rsidTr="000926FD">
        <w:trPr>
          <w:trHeight w:hRule="exact" w:val="380"/>
        </w:trPr>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00537" w:rsidRPr="002A2E10" w:rsidRDefault="00F00537" w:rsidP="007043B8">
            <w:pPr>
              <w:ind w:right="-20"/>
              <w:jc w:val="both"/>
              <w:rPr>
                <w:rFonts w:ascii="Arial" w:hAnsi="Arial" w:cs="Arial"/>
                <w:sz w:val="20"/>
                <w:szCs w:val="20"/>
                <w:lang w:val="fr-FR"/>
              </w:rPr>
            </w:pPr>
            <w:r w:rsidRPr="002A2E10">
              <w:t>user</w:t>
            </w:r>
            <w:r>
              <w:rPr>
                <w:rFonts w:hint="eastAsia"/>
              </w:rPr>
              <w:t>N</w:t>
            </w:r>
            <w:r w:rsidRPr="002A2E10">
              <w:t>ame</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00537" w:rsidRDefault="00F00537" w:rsidP="00F8183F">
            <w:pPr>
              <w:spacing w:line="307" w:lineRule="exact"/>
              <w:ind w:right="-20"/>
              <w:jc w:val="both"/>
              <w:rPr>
                <w:rFonts w:ascii="微软雅黑" w:eastAsia="微软雅黑" w:cs="微软雅黑"/>
                <w:b/>
                <w:bCs/>
                <w:spacing w:val="12"/>
                <w:position w:val="-1"/>
              </w:rPr>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00537" w:rsidRPr="00775C76" w:rsidRDefault="00811DB8" w:rsidP="007043B8">
            <w:pPr>
              <w:spacing w:line="312" w:lineRule="exact"/>
              <w:ind w:right="-20"/>
              <w:jc w:val="both"/>
            </w:pPr>
            <w:r>
              <w:rPr>
                <w:rFonts w:hint="eastAsia"/>
              </w:rPr>
              <w:t>华为商户名</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00537" w:rsidRDefault="00BB503A" w:rsidP="007043B8">
            <w:pPr>
              <w:spacing w:line="307" w:lineRule="exact"/>
              <w:ind w:right="-20"/>
              <w:jc w:val="both"/>
              <w:rPr>
                <w:rFonts w:ascii="微软雅黑" w:eastAsia="微软雅黑" w:cs="微软雅黑"/>
                <w:b/>
                <w:bCs/>
                <w:spacing w:val="12"/>
                <w:position w:val="-1"/>
              </w:rPr>
            </w:pPr>
            <w:r>
              <w:rPr>
                <w:rFonts w:hint="eastAsia"/>
                <w:color w:val="000000" w:themeColor="text1"/>
              </w:rPr>
              <w:t>可</w:t>
            </w:r>
            <w:r w:rsidR="00F00537" w:rsidRPr="00775C76">
              <w:rPr>
                <w:rFonts w:hint="eastAsia"/>
              </w:rPr>
              <w:t>选</w:t>
            </w:r>
          </w:p>
        </w:tc>
      </w:tr>
      <w:tr w:rsidR="00294ABE" w:rsidRPr="00270E48" w:rsidTr="000926FD">
        <w:trPr>
          <w:trHeight w:hRule="exact" w:val="711"/>
        </w:trPr>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94ABE" w:rsidRPr="002A2E10" w:rsidRDefault="00294ABE" w:rsidP="007043B8">
            <w:pPr>
              <w:ind w:right="-20"/>
              <w:jc w:val="both"/>
            </w:pPr>
            <w:r>
              <w:rPr>
                <w:rFonts w:hint="eastAsia"/>
                <w:color w:val="000000" w:themeColor="text1"/>
              </w:rPr>
              <w:t>userID</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94ABE" w:rsidRPr="00286EBC" w:rsidRDefault="00294ABE" w:rsidP="00F8183F">
            <w:pPr>
              <w:spacing w:line="307" w:lineRule="exact"/>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94ABE" w:rsidRDefault="00294ABE" w:rsidP="007043B8">
            <w:pPr>
              <w:spacing w:line="312" w:lineRule="exact"/>
              <w:ind w:right="-20"/>
              <w:jc w:val="both"/>
            </w:pPr>
            <w:r>
              <w:rPr>
                <w:rFonts w:hint="eastAsia"/>
              </w:rPr>
              <w:t>联盟用户</w:t>
            </w:r>
            <w:r>
              <w:rPr>
                <w:rFonts w:hint="eastAsia"/>
              </w:rPr>
              <w:t>ID</w:t>
            </w:r>
          </w:p>
          <w:p w:rsidR="00294ABE" w:rsidRDefault="00294ABE" w:rsidP="007043B8">
            <w:pPr>
              <w:spacing w:line="312" w:lineRule="exact"/>
              <w:ind w:right="-20"/>
              <w:jc w:val="both"/>
            </w:pPr>
            <w:r>
              <w:rPr>
                <w:rFonts w:hint="eastAsia"/>
              </w:rPr>
              <w:t>userName</w:t>
            </w:r>
            <w:r>
              <w:rPr>
                <w:rFonts w:hint="eastAsia"/>
              </w:rPr>
              <w:t>和</w:t>
            </w:r>
            <w:r>
              <w:rPr>
                <w:rFonts w:hint="eastAsia"/>
              </w:rPr>
              <w:t>userID</w:t>
            </w:r>
            <w:r>
              <w:rPr>
                <w:rFonts w:hint="eastAsia"/>
              </w:rPr>
              <w:t>只能且必输入其一</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94ABE" w:rsidRPr="00775C76" w:rsidRDefault="00294ABE" w:rsidP="007043B8">
            <w:pPr>
              <w:spacing w:line="307" w:lineRule="exact"/>
              <w:ind w:right="-20"/>
              <w:jc w:val="both"/>
            </w:pPr>
            <w:r>
              <w:rPr>
                <w:rFonts w:hint="eastAsia"/>
                <w:color w:val="000000" w:themeColor="text1"/>
              </w:rPr>
              <w:t>可选</w:t>
            </w:r>
          </w:p>
        </w:tc>
      </w:tr>
      <w:tr w:rsidR="00A7520F" w:rsidRPr="00270E48" w:rsidTr="000926FD">
        <w:trPr>
          <w:trHeight w:hRule="exact" w:val="711"/>
        </w:trPr>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A7520F" w:rsidRDefault="00A7520F" w:rsidP="007043B8">
            <w:pPr>
              <w:ind w:right="-20"/>
              <w:jc w:val="both"/>
              <w:rPr>
                <w:color w:val="000000" w:themeColor="text1"/>
              </w:rPr>
            </w:pPr>
            <w:r>
              <w:rPr>
                <w:rFonts w:hint="eastAsia"/>
                <w:color w:val="000000" w:themeColor="text1"/>
              </w:rPr>
              <w:t>merName</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A7520F" w:rsidRDefault="00A7520F" w:rsidP="00F8183F">
            <w:pPr>
              <w:spacing w:line="307" w:lineRule="exact"/>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A7520F" w:rsidRDefault="00A7520F" w:rsidP="007043B8">
            <w:pPr>
              <w:spacing w:line="312" w:lineRule="exact"/>
              <w:ind w:right="-20"/>
              <w:jc w:val="both"/>
            </w:pPr>
            <w:r>
              <w:rPr>
                <w:rFonts w:hint="eastAsia"/>
              </w:rPr>
              <w:t>商户名称</w:t>
            </w:r>
          </w:p>
          <w:p w:rsidR="00A7520F" w:rsidRDefault="00A7520F" w:rsidP="007043B8">
            <w:pPr>
              <w:spacing w:line="312" w:lineRule="exact"/>
              <w:ind w:right="-20"/>
              <w:jc w:val="both"/>
            </w:pPr>
            <w:r>
              <w:rPr>
                <w:rFonts w:hint="eastAsia"/>
              </w:rPr>
              <w:t>将记录在订单信息中</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A7520F" w:rsidRDefault="00A7520F" w:rsidP="007043B8">
            <w:pPr>
              <w:spacing w:line="307" w:lineRule="exact"/>
              <w:ind w:right="-20"/>
              <w:jc w:val="both"/>
              <w:rPr>
                <w:color w:val="000000" w:themeColor="text1"/>
              </w:rPr>
            </w:pPr>
            <w:r>
              <w:rPr>
                <w:rFonts w:hint="eastAsia"/>
                <w:color w:val="000000" w:themeColor="text1"/>
              </w:rPr>
              <w:t>可选</w:t>
            </w:r>
          </w:p>
        </w:tc>
      </w:tr>
      <w:tr w:rsidR="00294ABE" w:rsidRPr="00270E48" w:rsidTr="000926FD">
        <w:trPr>
          <w:trHeight w:hRule="exact" w:val="760"/>
        </w:trPr>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94ABE" w:rsidRPr="002A2E10" w:rsidRDefault="00294ABE" w:rsidP="007043B8">
            <w:pPr>
              <w:ind w:right="-20"/>
              <w:jc w:val="both"/>
            </w:pPr>
            <w:r>
              <w:rPr>
                <w:rFonts w:hint="eastAsia"/>
                <w:color w:val="000000" w:themeColor="text1"/>
              </w:rPr>
              <w:t>applicationID</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94ABE" w:rsidRPr="00286EBC" w:rsidRDefault="00294ABE" w:rsidP="00F8183F">
            <w:pPr>
              <w:spacing w:line="307" w:lineRule="exact"/>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94ABE" w:rsidRDefault="00294ABE" w:rsidP="007043B8">
            <w:pPr>
              <w:spacing w:line="312" w:lineRule="exact"/>
              <w:ind w:right="-20"/>
              <w:jc w:val="both"/>
            </w:pPr>
            <w:r>
              <w:rPr>
                <w:rFonts w:hint="eastAsia"/>
              </w:rPr>
              <w:t>联盟应用</w:t>
            </w:r>
            <w:r>
              <w:rPr>
                <w:rFonts w:hint="eastAsia"/>
              </w:rPr>
              <w:t>ID</w:t>
            </w:r>
          </w:p>
          <w:p w:rsidR="00294ABE" w:rsidRDefault="00294ABE" w:rsidP="007043B8">
            <w:pPr>
              <w:spacing w:line="312" w:lineRule="exact"/>
              <w:ind w:right="-20"/>
              <w:jc w:val="both"/>
            </w:pPr>
            <w:r>
              <w:rPr>
                <w:rFonts w:hint="eastAsia"/>
              </w:rPr>
              <w:t>同时输入包名情况下，优先应用</w:t>
            </w:r>
            <w:r>
              <w:rPr>
                <w:rFonts w:hint="eastAsia"/>
              </w:rPr>
              <w:t>ID</w:t>
            </w:r>
            <w:r>
              <w:rPr>
                <w:rFonts w:hint="eastAsia"/>
              </w:rPr>
              <w:t>。</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294ABE" w:rsidRPr="00775C76" w:rsidRDefault="00294ABE" w:rsidP="007043B8">
            <w:pPr>
              <w:spacing w:line="307" w:lineRule="exact"/>
              <w:ind w:right="-20"/>
              <w:jc w:val="both"/>
            </w:pPr>
            <w:r>
              <w:rPr>
                <w:rFonts w:hint="eastAsia"/>
                <w:color w:val="000000" w:themeColor="text1"/>
              </w:rPr>
              <w:t>可选</w:t>
            </w:r>
          </w:p>
        </w:tc>
      </w:tr>
      <w:tr w:rsidR="007A5533" w:rsidRPr="00270E48" w:rsidTr="000926FD">
        <w:trPr>
          <w:trHeight w:hRule="exact" w:val="1653"/>
        </w:trPr>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7A5533" w:rsidRDefault="007A5533" w:rsidP="007043B8">
            <w:pPr>
              <w:ind w:right="-20"/>
              <w:jc w:val="both"/>
              <w:rPr>
                <w:color w:val="000000" w:themeColor="text1"/>
              </w:rPr>
            </w:pPr>
            <w:r>
              <w:rPr>
                <w:color w:val="000000" w:themeColor="text1"/>
              </w:rPr>
              <w:t>partner</w:t>
            </w:r>
            <w:r>
              <w:rPr>
                <w:rFonts w:hint="eastAsia"/>
                <w:color w:val="000000" w:themeColor="text1"/>
              </w:rPr>
              <w:t>ID</w:t>
            </w:r>
            <w:r w:rsidR="00EE2E70">
              <w:rPr>
                <w:rFonts w:hint="eastAsia"/>
                <w:color w:val="000000" w:themeColor="text1"/>
              </w:rPr>
              <w:t>s</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D35E3" w:rsidRDefault="00CD35E3" w:rsidP="00F8183F">
            <w:pPr>
              <w:spacing w:line="307" w:lineRule="exact"/>
              <w:ind w:right="-20"/>
              <w:jc w:val="both"/>
            </w:pPr>
            <w:r>
              <w:rPr>
                <w:rFonts w:hint="eastAsia"/>
              </w:rPr>
              <w:t>Array of</w:t>
            </w:r>
          </w:p>
          <w:p w:rsidR="007A5533" w:rsidRDefault="00CD35E3" w:rsidP="00F8183F">
            <w:pPr>
              <w:spacing w:line="307" w:lineRule="exact"/>
              <w:ind w:right="-20"/>
              <w:jc w:val="both"/>
            </w:pPr>
            <w:r>
              <w:rPr>
                <w:rFonts w:hint="eastAsia"/>
              </w:rPr>
              <w:t>PartnerObj</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7A5533" w:rsidRDefault="000158B3" w:rsidP="007043B8">
            <w:pPr>
              <w:spacing w:line="312" w:lineRule="exact"/>
              <w:ind w:right="-20"/>
              <w:jc w:val="both"/>
            </w:pPr>
            <w:r>
              <w:rPr>
                <w:rFonts w:hint="eastAsia"/>
              </w:rPr>
              <w:t>收款</w:t>
            </w:r>
            <w:r w:rsidR="00AE3842">
              <w:rPr>
                <w:rFonts w:hint="eastAsia"/>
              </w:rPr>
              <w:t>帐户</w:t>
            </w:r>
            <w:r>
              <w:rPr>
                <w:rFonts w:hint="eastAsia"/>
              </w:rPr>
              <w:t>ID</w:t>
            </w:r>
            <w:r w:rsidR="00EE2E70">
              <w:rPr>
                <w:rFonts w:hint="eastAsia"/>
              </w:rPr>
              <w:t>列表</w:t>
            </w:r>
            <w:r w:rsidR="00023002">
              <w:rPr>
                <w:rFonts w:hint="eastAsia"/>
              </w:rPr>
              <w:t>，仅支持</w:t>
            </w:r>
            <w:r>
              <w:rPr>
                <w:rFonts w:hint="eastAsia"/>
              </w:rPr>
              <w:t>华为自有应用，</w:t>
            </w:r>
          </w:p>
          <w:p w:rsidR="007A5533" w:rsidRDefault="000158B3" w:rsidP="007043B8">
            <w:pPr>
              <w:spacing w:line="312" w:lineRule="exact"/>
              <w:ind w:right="-20"/>
              <w:jc w:val="both"/>
            </w:pPr>
            <w:r>
              <w:rPr>
                <w:rFonts w:hint="eastAsia"/>
              </w:rPr>
              <w:t>通过</w:t>
            </w:r>
            <w:r>
              <w:rPr>
                <w:rFonts w:hint="eastAsia"/>
              </w:rPr>
              <w:t>userID</w:t>
            </w:r>
            <w:r>
              <w:rPr>
                <w:rFonts w:hint="eastAsia"/>
              </w:rPr>
              <w:t>是否为</w:t>
            </w:r>
            <w:r w:rsidR="00CA2D01">
              <w:rPr>
                <w:rFonts w:hint="eastAsia"/>
              </w:rPr>
              <w:t>配置的自用应用帐号列表判断。</w:t>
            </w:r>
          </w:p>
          <w:p w:rsidR="00AE3842" w:rsidRDefault="00AE3842" w:rsidP="00F1781A">
            <w:pPr>
              <w:spacing w:line="312" w:lineRule="exact"/>
              <w:ind w:right="-20"/>
              <w:jc w:val="both"/>
            </w:pPr>
            <w:r>
              <w:rPr>
                <w:rFonts w:hint="eastAsia"/>
              </w:rPr>
              <w:t>注：该帐户</w:t>
            </w:r>
            <w:r>
              <w:rPr>
                <w:rFonts w:hint="eastAsia"/>
              </w:rPr>
              <w:t>ID</w:t>
            </w:r>
            <w:r w:rsidR="00EE2E70">
              <w:rPr>
                <w:rFonts w:hint="eastAsia"/>
              </w:rPr>
              <w:t>列表</w:t>
            </w:r>
            <w:r>
              <w:rPr>
                <w:rFonts w:hint="eastAsia"/>
              </w:rPr>
              <w:t>需要预先在支付平台配置。</w:t>
            </w:r>
            <w:r w:rsidR="00937E30">
              <w:rPr>
                <w:rFonts w:hint="eastAsia"/>
              </w:rPr>
              <w:t>当前仅支持支付宝</w:t>
            </w:r>
            <w:r w:rsidR="00E8056D">
              <w:rPr>
                <w:rFonts w:hint="eastAsia"/>
              </w:rPr>
              <w:t>、财付通</w:t>
            </w:r>
            <w:r w:rsidR="00CA2D01">
              <w:rPr>
                <w:rFonts w:hint="eastAsia"/>
              </w:rPr>
              <w:t>、</w:t>
            </w:r>
            <w:r w:rsidR="00CA2D01">
              <w:rPr>
                <w:rFonts w:hint="eastAsia"/>
              </w:rPr>
              <w:t>PayPal</w:t>
            </w:r>
            <w:r w:rsidR="005B599A">
              <w:rPr>
                <w:rFonts w:hint="eastAsia"/>
              </w:rPr>
              <w:t>、</w:t>
            </w:r>
            <w:r w:rsidR="00F1781A">
              <w:rPr>
                <w:rFonts w:hint="eastAsia"/>
              </w:rPr>
              <w:t>MOLPAY</w:t>
            </w:r>
            <w:r w:rsidR="005B599A">
              <w:rPr>
                <w:rFonts w:hint="eastAsia"/>
              </w:rPr>
              <w:t>、</w:t>
            </w:r>
            <w:r w:rsidR="005B599A">
              <w:rPr>
                <w:rFonts w:hint="eastAsia"/>
              </w:rPr>
              <w:t>GlobalPay</w:t>
            </w:r>
            <w:r w:rsidR="00937E30">
              <w:rPr>
                <w:rFonts w:hint="eastAsia"/>
              </w:rPr>
              <w:t>。</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7A5533" w:rsidRDefault="007A5533" w:rsidP="007043B8">
            <w:pPr>
              <w:spacing w:line="307" w:lineRule="exact"/>
              <w:ind w:right="-20"/>
              <w:jc w:val="both"/>
              <w:rPr>
                <w:color w:val="000000" w:themeColor="text1"/>
              </w:rPr>
            </w:pPr>
            <w:r>
              <w:rPr>
                <w:rFonts w:hint="eastAsia"/>
                <w:color w:val="000000" w:themeColor="text1"/>
              </w:rPr>
              <w:t>可选</w:t>
            </w:r>
          </w:p>
        </w:tc>
      </w:tr>
      <w:tr w:rsidR="005C7E6F" w:rsidRPr="00270E48" w:rsidTr="009B0B0C">
        <w:trPr>
          <w:trHeight w:hRule="exact" w:val="836"/>
        </w:trPr>
        <w:tc>
          <w:tcPr>
            <w:tcW w:w="1585" w:type="dxa"/>
            <w:tcBorders>
              <w:top w:val="single" w:sz="4" w:space="0" w:color="000000"/>
              <w:left w:val="single" w:sz="4" w:space="0" w:color="000000"/>
              <w:bottom w:val="single" w:sz="4" w:space="0" w:color="000000"/>
              <w:right w:val="single" w:sz="4" w:space="0" w:color="000000"/>
            </w:tcBorders>
            <w:vAlign w:val="center"/>
          </w:tcPr>
          <w:p w:rsidR="005C7E6F" w:rsidRPr="00EA22F3" w:rsidRDefault="005C7E6F" w:rsidP="007043B8">
            <w:pPr>
              <w:ind w:right="-20"/>
              <w:jc w:val="both"/>
            </w:pPr>
            <w:r w:rsidRPr="00EA22F3">
              <w:rPr>
                <w:rFonts w:hint="eastAsia"/>
              </w:rPr>
              <w:lastRenderedPageBreak/>
              <w:t>d</w:t>
            </w:r>
            <w:r w:rsidRPr="00EA22F3">
              <w:t>eviceID</w:t>
            </w:r>
          </w:p>
        </w:tc>
        <w:tc>
          <w:tcPr>
            <w:tcW w:w="1134" w:type="dxa"/>
            <w:tcBorders>
              <w:top w:val="single" w:sz="4" w:space="0" w:color="000000"/>
              <w:left w:val="single" w:sz="4" w:space="0" w:color="000000"/>
              <w:bottom w:val="single" w:sz="4" w:space="0" w:color="000000"/>
              <w:right w:val="single" w:sz="4" w:space="0" w:color="000000"/>
            </w:tcBorders>
            <w:vAlign w:val="center"/>
          </w:tcPr>
          <w:p w:rsidR="005C7E6F" w:rsidRPr="00286EBC" w:rsidRDefault="005C7E6F" w:rsidP="00F8183F">
            <w:pPr>
              <w:ind w:right="-20"/>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5C7E6F" w:rsidRDefault="005C7E6F" w:rsidP="007043B8">
            <w:pPr>
              <w:spacing w:line="312" w:lineRule="exact"/>
              <w:ind w:right="-20"/>
              <w:jc w:val="both"/>
            </w:pPr>
            <w:r w:rsidRPr="00775C76">
              <w:rPr>
                <w:rFonts w:hint="eastAsia"/>
              </w:rPr>
              <w:t>终端设备</w:t>
            </w:r>
            <w:r w:rsidRPr="00775C76">
              <w:rPr>
                <w:rFonts w:hint="eastAsia"/>
              </w:rPr>
              <w:t>ID</w:t>
            </w:r>
          </w:p>
          <w:p w:rsidR="009B0B0C" w:rsidRPr="00775C76" w:rsidRDefault="009B0B0C" w:rsidP="007043B8">
            <w:pPr>
              <w:spacing w:line="312" w:lineRule="exact"/>
              <w:ind w:right="-20"/>
              <w:jc w:val="both"/>
            </w:pPr>
            <w:r>
              <w:rPr>
                <w:rFonts w:hint="eastAsia"/>
              </w:rPr>
              <w:t>注：对于银视通，是机顶盒的编号。</w:t>
            </w:r>
          </w:p>
        </w:tc>
        <w:tc>
          <w:tcPr>
            <w:tcW w:w="709" w:type="dxa"/>
            <w:tcBorders>
              <w:top w:val="single" w:sz="4" w:space="0" w:color="000000"/>
              <w:left w:val="single" w:sz="4" w:space="0" w:color="000000"/>
              <w:bottom w:val="single" w:sz="4" w:space="0" w:color="000000"/>
              <w:right w:val="single" w:sz="4" w:space="0" w:color="000000"/>
            </w:tcBorders>
            <w:vAlign w:val="center"/>
          </w:tcPr>
          <w:p w:rsidR="005C7E6F" w:rsidRPr="00775C76" w:rsidRDefault="000342C0" w:rsidP="007043B8">
            <w:pPr>
              <w:jc w:val="both"/>
            </w:pPr>
            <w:r>
              <w:rPr>
                <w:rFonts w:hint="eastAsia"/>
              </w:rPr>
              <w:t>可选</w:t>
            </w:r>
          </w:p>
        </w:tc>
      </w:tr>
      <w:tr w:rsidR="000342C0" w:rsidRPr="00270E48" w:rsidTr="009B0B0C">
        <w:trPr>
          <w:trHeight w:hRule="exact" w:val="836"/>
        </w:trPr>
        <w:tc>
          <w:tcPr>
            <w:tcW w:w="1585" w:type="dxa"/>
            <w:tcBorders>
              <w:top w:val="single" w:sz="4" w:space="0" w:color="000000"/>
              <w:left w:val="single" w:sz="4" w:space="0" w:color="000000"/>
              <w:bottom w:val="single" w:sz="4" w:space="0" w:color="000000"/>
              <w:right w:val="single" w:sz="4" w:space="0" w:color="000000"/>
            </w:tcBorders>
            <w:vAlign w:val="center"/>
          </w:tcPr>
          <w:p w:rsidR="000342C0" w:rsidRPr="00EA22F3" w:rsidRDefault="000342C0" w:rsidP="007043B8">
            <w:pPr>
              <w:ind w:right="-20"/>
              <w:jc w:val="both"/>
            </w:pPr>
            <w:r>
              <w:rPr>
                <w:rFonts w:hint="eastAsia"/>
              </w:rPr>
              <w:t>deviceuu</w:t>
            </w:r>
            <w:r w:rsidR="009D4DA1">
              <w:rPr>
                <w:rFonts w:hint="eastAsia"/>
              </w:rPr>
              <w:t>ID</w:t>
            </w:r>
          </w:p>
        </w:tc>
        <w:tc>
          <w:tcPr>
            <w:tcW w:w="1134" w:type="dxa"/>
            <w:tcBorders>
              <w:top w:val="single" w:sz="4" w:space="0" w:color="000000"/>
              <w:left w:val="single" w:sz="4" w:space="0" w:color="000000"/>
              <w:bottom w:val="single" w:sz="4" w:space="0" w:color="000000"/>
              <w:right w:val="single" w:sz="4" w:space="0" w:color="000000"/>
            </w:tcBorders>
            <w:vAlign w:val="center"/>
          </w:tcPr>
          <w:p w:rsidR="000342C0" w:rsidRPr="00286EBC" w:rsidRDefault="000342C0" w:rsidP="00F8183F">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0342C0" w:rsidRPr="00775C76" w:rsidRDefault="000342C0" w:rsidP="007043B8">
            <w:pPr>
              <w:spacing w:line="312" w:lineRule="exact"/>
              <w:ind w:right="-20"/>
              <w:jc w:val="both"/>
            </w:pPr>
            <w:r>
              <w:rPr>
                <w:rFonts w:hint="eastAsia"/>
              </w:rPr>
              <w:t>设备</w:t>
            </w:r>
            <w:r>
              <w:rPr>
                <w:rFonts w:hint="eastAsia"/>
              </w:rPr>
              <w:t>uuid</w:t>
            </w:r>
          </w:p>
        </w:tc>
        <w:tc>
          <w:tcPr>
            <w:tcW w:w="709" w:type="dxa"/>
            <w:tcBorders>
              <w:top w:val="single" w:sz="4" w:space="0" w:color="000000"/>
              <w:left w:val="single" w:sz="4" w:space="0" w:color="000000"/>
              <w:bottom w:val="single" w:sz="4" w:space="0" w:color="000000"/>
              <w:right w:val="single" w:sz="4" w:space="0" w:color="000000"/>
            </w:tcBorders>
            <w:vAlign w:val="center"/>
          </w:tcPr>
          <w:p w:rsidR="000342C0" w:rsidRPr="00775C76" w:rsidRDefault="000342C0" w:rsidP="007043B8">
            <w:pPr>
              <w:jc w:val="both"/>
            </w:pPr>
            <w:r>
              <w:rPr>
                <w:rFonts w:hint="eastAsia"/>
              </w:rPr>
              <w:t>可选</w:t>
            </w:r>
          </w:p>
        </w:tc>
      </w:tr>
      <w:tr w:rsidR="00970080" w:rsidRPr="00270E48" w:rsidTr="000926FD">
        <w:trPr>
          <w:trHeight w:hRule="exact" w:val="422"/>
        </w:trPr>
        <w:tc>
          <w:tcPr>
            <w:tcW w:w="1585" w:type="dxa"/>
            <w:tcBorders>
              <w:top w:val="single" w:sz="4" w:space="0" w:color="000000"/>
              <w:left w:val="single" w:sz="4" w:space="0" w:color="000000"/>
              <w:bottom w:val="single" w:sz="4" w:space="0" w:color="000000"/>
              <w:right w:val="single" w:sz="4" w:space="0" w:color="000000"/>
            </w:tcBorders>
            <w:vAlign w:val="center"/>
          </w:tcPr>
          <w:p w:rsidR="00970080" w:rsidRPr="00EA22F3" w:rsidRDefault="00970080" w:rsidP="007043B8">
            <w:pPr>
              <w:ind w:right="-20"/>
              <w:jc w:val="both"/>
            </w:pPr>
            <w:r>
              <w:rPr>
                <w:rFonts w:hint="eastAsia"/>
              </w:rPr>
              <w:t>deviceType</w:t>
            </w:r>
          </w:p>
        </w:tc>
        <w:tc>
          <w:tcPr>
            <w:tcW w:w="1134" w:type="dxa"/>
            <w:tcBorders>
              <w:top w:val="single" w:sz="4" w:space="0" w:color="000000"/>
              <w:left w:val="single" w:sz="4" w:space="0" w:color="000000"/>
              <w:bottom w:val="single" w:sz="4" w:space="0" w:color="000000"/>
              <w:right w:val="single" w:sz="4" w:space="0" w:color="000000"/>
            </w:tcBorders>
            <w:vAlign w:val="center"/>
          </w:tcPr>
          <w:p w:rsidR="00970080" w:rsidRPr="00286EBC" w:rsidRDefault="00970080" w:rsidP="00F8183F">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970080" w:rsidRPr="00775C76" w:rsidRDefault="00970080" w:rsidP="007043B8">
            <w:pPr>
              <w:spacing w:line="312" w:lineRule="exact"/>
              <w:ind w:right="-20"/>
              <w:jc w:val="both"/>
            </w:pPr>
            <w:r>
              <w:rPr>
                <w:rFonts w:hint="eastAsia"/>
              </w:rPr>
              <w:t>机型信息</w:t>
            </w:r>
          </w:p>
        </w:tc>
        <w:tc>
          <w:tcPr>
            <w:tcW w:w="709" w:type="dxa"/>
            <w:tcBorders>
              <w:top w:val="single" w:sz="4" w:space="0" w:color="000000"/>
              <w:left w:val="single" w:sz="4" w:space="0" w:color="000000"/>
              <w:bottom w:val="single" w:sz="4" w:space="0" w:color="000000"/>
              <w:right w:val="single" w:sz="4" w:space="0" w:color="000000"/>
            </w:tcBorders>
            <w:vAlign w:val="center"/>
          </w:tcPr>
          <w:p w:rsidR="00970080" w:rsidRPr="00775C76" w:rsidRDefault="006154E6" w:rsidP="007043B8">
            <w:pPr>
              <w:jc w:val="both"/>
            </w:pPr>
            <w:r>
              <w:rPr>
                <w:rFonts w:hint="eastAsia"/>
              </w:rPr>
              <w:t>可选</w:t>
            </w:r>
          </w:p>
        </w:tc>
      </w:tr>
      <w:tr w:rsidR="00D049B1" w:rsidRPr="00270E48" w:rsidTr="000926FD">
        <w:trPr>
          <w:trHeight w:hRule="exact" w:val="422"/>
        </w:trPr>
        <w:tc>
          <w:tcPr>
            <w:tcW w:w="1585" w:type="dxa"/>
            <w:tcBorders>
              <w:top w:val="single" w:sz="4" w:space="0" w:color="000000"/>
              <w:left w:val="single" w:sz="4" w:space="0" w:color="000000"/>
              <w:bottom w:val="single" w:sz="4" w:space="0" w:color="000000"/>
              <w:right w:val="single" w:sz="4" w:space="0" w:color="000000"/>
            </w:tcBorders>
            <w:vAlign w:val="center"/>
          </w:tcPr>
          <w:p w:rsidR="00D049B1" w:rsidRDefault="00D049B1" w:rsidP="007043B8">
            <w:pPr>
              <w:ind w:right="-20"/>
              <w:jc w:val="both"/>
            </w:pPr>
            <w:r w:rsidRPr="00D049B1">
              <w:t>longitude</w:t>
            </w:r>
          </w:p>
        </w:tc>
        <w:tc>
          <w:tcPr>
            <w:tcW w:w="1134" w:type="dxa"/>
            <w:tcBorders>
              <w:top w:val="single" w:sz="4" w:space="0" w:color="000000"/>
              <w:left w:val="single" w:sz="4" w:space="0" w:color="000000"/>
              <w:bottom w:val="single" w:sz="4" w:space="0" w:color="000000"/>
              <w:right w:val="single" w:sz="4" w:space="0" w:color="000000"/>
            </w:tcBorders>
            <w:vAlign w:val="center"/>
          </w:tcPr>
          <w:p w:rsidR="00D049B1" w:rsidRDefault="00D049B1" w:rsidP="00F8183F">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D049B1" w:rsidRDefault="00D049B1" w:rsidP="002B383D">
            <w:pPr>
              <w:spacing w:line="312" w:lineRule="exact"/>
              <w:ind w:right="-20"/>
              <w:jc w:val="both"/>
            </w:pPr>
            <w:r>
              <w:rPr>
                <w:rFonts w:hint="eastAsia"/>
              </w:rPr>
              <w:t>经度，</w:t>
            </w:r>
            <w:r w:rsidR="002B383D">
              <w:rPr>
                <w:rFonts w:hint="eastAsia"/>
              </w:rPr>
              <w:t>格式</w:t>
            </w:r>
            <w:r w:rsidR="002B383D">
              <w:rPr>
                <w:rFonts w:hint="eastAsia"/>
              </w:rPr>
              <w:t>xx.xxx</w:t>
            </w:r>
          </w:p>
        </w:tc>
        <w:tc>
          <w:tcPr>
            <w:tcW w:w="709" w:type="dxa"/>
            <w:tcBorders>
              <w:top w:val="single" w:sz="4" w:space="0" w:color="000000"/>
              <w:left w:val="single" w:sz="4" w:space="0" w:color="000000"/>
              <w:bottom w:val="single" w:sz="4" w:space="0" w:color="000000"/>
              <w:right w:val="single" w:sz="4" w:space="0" w:color="000000"/>
            </w:tcBorders>
            <w:vAlign w:val="center"/>
          </w:tcPr>
          <w:p w:rsidR="00D049B1" w:rsidRDefault="00D049B1" w:rsidP="007043B8">
            <w:pPr>
              <w:jc w:val="both"/>
            </w:pPr>
            <w:r>
              <w:rPr>
                <w:rFonts w:hint="eastAsia"/>
              </w:rPr>
              <w:t>可选</w:t>
            </w:r>
          </w:p>
        </w:tc>
      </w:tr>
      <w:tr w:rsidR="00D049B1" w:rsidRPr="00270E48" w:rsidTr="000926FD">
        <w:trPr>
          <w:trHeight w:hRule="exact" w:val="422"/>
        </w:trPr>
        <w:tc>
          <w:tcPr>
            <w:tcW w:w="1585" w:type="dxa"/>
            <w:tcBorders>
              <w:top w:val="single" w:sz="4" w:space="0" w:color="000000"/>
              <w:left w:val="single" w:sz="4" w:space="0" w:color="000000"/>
              <w:bottom w:val="single" w:sz="4" w:space="0" w:color="000000"/>
              <w:right w:val="single" w:sz="4" w:space="0" w:color="000000"/>
            </w:tcBorders>
            <w:vAlign w:val="center"/>
          </w:tcPr>
          <w:p w:rsidR="00D049B1" w:rsidRDefault="00D049B1" w:rsidP="007043B8">
            <w:pPr>
              <w:ind w:right="-20"/>
              <w:jc w:val="both"/>
            </w:pPr>
            <w:r w:rsidRPr="00D049B1">
              <w:t>latitude</w:t>
            </w:r>
          </w:p>
        </w:tc>
        <w:tc>
          <w:tcPr>
            <w:tcW w:w="1134" w:type="dxa"/>
            <w:tcBorders>
              <w:top w:val="single" w:sz="4" w:space="0" w:color="000000"/>
              <w:left w:val="single" w:sz="4" w:space="0" w:color="000000"/>
              <w:bottom w:val="single" w:sz="4" w:space="0" w:color="000000"/>
              <w:right w:val="single" w:sz="4" w:space="0" w:color="000000"/>
            </w:tcBorders>
            <w:vAlign w:val="center"/>
          </w:tcPr>
          <w:p w:rsidR="00D049B1" w:rsidRDefault="00D049B1" w:rsidP="00F8183F">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D049B1" w:rsidRDefault="00D049B1" w:rsidP="002B383D">
            <w:pPr>
              <w:spacing w:line="312" w:lineRule="exact"/>
              <w:ind w:right="-20"/>
              <w:jc w:val="both"/>
            </w:pPr>
            <w:r>
              <w:rPr>
                <w:rFonts w:hint="eastAsia"/>
              </w:rPr>
              <w:t>纬度，</w:t>
            </w:r>
            <w:r w:rsidR="002B383D">
              <w:rPr>
                <w:rFonts w:hint="eastAsia"/>
              </w:rPr>
              <w:t>格式</w:t>
            </w:r>
            <w:r w:rsidR="002B383D">
              <w:rPr>
                <w:rFonts w:hint="eastAsia"/>
              </w:rPr>
              <w:t>xx.xxx</w:t>
            </w:r>
          </w:p>
        </w:tc>
        <w:tc>
          <w:tcPr>
            <w:tcW w:w="709" w:type="dxa"/>
            <w:tcBorders>
              <w:top w:val="single" w:sz="4" w:space="0" w:color="000000"/>
              <w:left w:val="single" w:sz="4" w:space="0" w:color="000000"/>
              <w:bottom w:val="single" w:sz="4" w:space="0" w:color="000000"/>
              <w:right w:val="single" w:sz="4" w:space="0" w:color="000000"/>
            </w:tcBorders>
            <w:vAlign w:val="center"/>
          </w:tcPr>
          <w:p w:rsidR="00D049B1" w:rsidRDefault="00D049B1" w:rsidP="007043B8">
            <w:pPr>
              <w:jc w:val="both"/>
            </w:pPr>
            <w:r>
              <w:rPr>
                <w:rFonts w:hint="eastAsia"/>
              </w:rPr>
              <w:t>可选</w:t>
            </w:r>
          </w:p>
        </w:tc>
      </w:tr>
      <w:tr w:rsidR="007D1343" w:rsidRPr="00270E48" w:rsidTr="00B57351">
        <w:trPr>
          <w:trHeight w:hRule="exact" w:val="802"/>
        </w:trPr>
        <w:tc>
          <w:tcPr>
            <w:tcW w:w="1585" w:type="dxa"/>
            <w:tcBorders>
              <w:top w:val="single" w:sz="4" w:space="0" w:color="000000"/>
              <w:left w:val="single" w:sz="4" w:space="0" w:color="000000"/>
              <w:bottom w:val="single" w:sz="4" w:space="0" w:color="000000"/>
              <w:right w:val="single" w:sz="4" w:space="0" w:color="000000"/>
            </w:tcBorders>
            <w:vAlign w:val="center"/>
          </w:tcPr>
          <w:p w:rsidR="007D1343" w:rsidRDefault="007D1343" w:rsidP="007043B8">
            <w:pPr>
              <w:ind w:right="-20"/>
              <w:jc w:val="both"/>
            </w:pPr>
            <w:r>
              <w:rPr>
                <w:rFonts w:hint="eastAsia"/>
              </w:rPr>
              <w:t>phoneNo</w:t>
            </w:r>
          </w:p>
        </w:tc>
        <w:tc>
          <w:tcPr>
            <w:tcW w:w="1134" w:type="dxa"/>
            <w:tcBorders>
              <w:top w:val="single" w:sz="4" w:space="0" w:color="000000"/>
              <w:left w:val="single" w:sz="4" w:space="0" w:color="000000"/>
              <w:bottom w:val="single" w:sz="4" w:space="0" w:color="000000"/>
              <w:right w:val="single" w:sz="4" w:space="0" w:color="000000"/>
            </w:tcBorders>
            <w:vAlign w:val="center"/>
          </w:tcPr>
          <w:p w:rsidR="007D1343" w:rsidRDefault="007D1343" w:rsidP="00F8183F">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7D1343" w:rsidRDefault="007D1343" w:rsidP="007043B8">
            <w:pPr>
              <w:spacing w:line="312" w:lineRule="exact"/>
              <w:ind w:right="-20"/>
              <w:jc w:val="both"/>
            </w:pPr>
            <w:r>
              <w:rPr>
                <w:rFonts w:hint="eastAsia"/>
              </w:rPr>
              <w:t>手机号码</w:t>
            </w:r>
          </w:p>
          <w:p w:rsidR="00B57351" w:rsidRDefault="00B57351" w:rsidP="007043B8">
            <w:pPr>
              <w:spacing w:line="312" w:lineRule="exact"/>
              <w:ind w:right="-20"/>
              <w:jc w:val="both"/>
            </w:pPr>
            <w:r>
              <w:rPr>
                <w:rFonts w:hint="eastAsia"/>
              </w:rPr>
              <w:t>注：服务端不再保存</w:t>
            </w:r>
          </w:p>
        </w:tc>
        <w:tc>
          <w:tcPr>
            <w:tcW w:w="709" w:type="dxa"/>
            <w:tcBorders>
              <w:top w:val="single" w:sz="4" w:space="0" w:color="000000"/>
              <w:left w:val="single" w:sz="4" w:space="0" w:color="000000"/>
              <w:bottom w:val="single" w:sz="4" w:space="0" w:color="000000"/>
              <w:right w:val="single" w:sz="4" w:space="0" w:color="000000"/>
            </w:tcBorders>
            <w:vAlign w:val="center"/>
          </w:tcPr>
          <w:p w:rsidR="007D1343" w:rsidRDefault="007D1343" w:rsidP="007043B8">
            <w:pPr>
              <w:jc w:val="both"/>
            </w:pPr>
            <w:r>
              <w:rPr>
                <w:rFonts w:hint="eastAsia"/>
              </w:rPr>
              <w:t>可选</w:t>
            </w:r>
          </w:p>
        </w:tc>
      </w:tr>
      <w:tr w:rsidR="006E4533" w:rsidRPr="00270E48" w:rsidTr="006A5041">
        <w:trPr>
          <w:trHeight w:hRule="exact" w:val="1258"/>
        </w:trPr>
        <w:tc>
          <w:tcPr>
            <w:tcW w:w="1585" w:type="dxa"/>
            <w:tcBorders>
              <w:top w:val="single" w:sz="4" w:space="0" w:color="000000"/>
              <w:left w:val="single" w:sz="4" w:space="0" w:color="000000"/>
              <w:bottom w:val="single" w:sz="4" w:space="0" w:color="000000"/>
              <w:right w:val="single" w:sz="4" w:space="0" w:color="000000"/>
            </w:tcBorders>
            <w:vAlign w:val="center"/>
          </w:tcPr>
          <w:p w:rsidR="006E4533" w:rsidRDefault="006E4533" w:rsidP="007043B8">
            <w:pPr>
              <w:ind w:right="-20"/>
              <w:jc w:val="both"/>
            </w:pPr>
            <w:r>
              <w:rPr>
                <w:rFonts w:hint="eastAsia"/>
              </w:rPr>
              <w:t>clientID</w:t>
            </w:r>
          </w:p>
        </w:tc>
        <w:tc>
          <w:tcPr>
            <w:tcW w:w="1134" w:type="dxa"/>
            <w:tcBorders>
              <w:top w:val="single" w:sz="4" w:space="0" w:color="000000"/>
              <w:left w:val="single" w:sz="4" w:space="0" w:color="000000"/>
              <w:bottom w:val="single" w:sz="4" w:space="0" w:color="000000"/>
              <w:right w:val="single" w:sz="4" w:space="0" w:color="000000"/>
            </w:tcBorders>
            <w:vAlign w:val="center"/>
          </w:tcPr>
          <w:p w:rsidR="006E4533" w:rsidRDefault="006E4533" w:rsidP="00F8183F">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6E4533" w:rsidRDefault="006E4533" w:rsidP="007043B8">
            <w:pPr>
              <w:spacing w:line="312" w:lineRule="exact"/>
              <w:ind w:right="-20"/>
              <w:jc w:val="both"/>
            </w:pPr>
            <w:r>
              <w:rPr>
                <w:rFonts w:hint="eastAsia"/>
              </w:rPr>
              <w:t>消费者</w:t>
            </w:r>
            <w:r>
              <w:rPr>
                <w:rFonts w:hint="eastAsia"/>
              </w:rPr>
              <w:t>ID</w:t>
            </w:r>
            <w:r>
              <w:rPr>
                <w:rFonts w:hint="eastAsia"/>
              </w:rPr>
              <w:t>，即消费者的华为帐号</w:t>
            </w:r>
            <w:r>
              <w:rPr>
                <w:rFonts w:hint="eastAsia"/>
              </w:rPr>
              <w:t>ID</w:t>
            </w:r>
          </w:p>
          <w:p w:rsidR="002D01F3" w:rsidRDefault="002D01F3" w:rsidP="006A5041">
            <w:pPr>
              <w:spacing w:line="312" w:lineRule="exact"/>
              <w:ind w:right="-20"/>
              <w:jc w:val="both"/>
            </w:pPr>
            <w:r>
              <w:rPr>
                <w:rFonts w:hint="eastAsia"/>
              </w:rPr>
              <w:t>注：在</w:t>
            </w:r>
            <w:r>
              <w:rPr>
                <w:rFonts w:hint="eastAsia"/>
              </w:rPr>
              <w:t>sdk</w:t>
            </w:r>
            <w:r>
              <w:rPr>
                <w:rFonts w:hint="eastAsia"/>
              </w:rPr>
              <w:t>可以获取到消费者</w:t>
            </w:r>
            <w:r>
              <w:rPr>
                <w:rFonts w:hint="eastAsia"/>
              </w:rPr>
              <w:t>userid</w:t>
            </w:r>
            <w:r w:rsidR="00D5532B">
              <w:rPr>
                <w:rFonts w:hint="eastAsia"/>
              </w:rPr>
              <w:t>情况下，建议上报</w:t>
            </w:r>
            <w:r>
              <w:rPr>
                <w:rFonts w:hint="eastAsia"/>
              </w:rPr>
              <w:t>。</w:t>
            </w:r>
            <w:r w:rsidR="006A5041">
              <w:rPr>
                <w:rFonts w:hint="eastAsia"/>
              </w:rPr>
              <w:t>注：对于华为钱包或者华为渠道，调用</w:t>
            </w:r>
            <w:r w:rsidR="006A5041">
              <w:rPr>
                <w:rFonts w:hint="eastAsia"/>
              </w:rPr>
              <w:t>Pay</w:t>
            </w:r>
            <w:r w:rsidR="006A5041">
              <w:rPr>
                <w:rFonts w:hint="eastAsia"/>
              </w:rPr>
              <w:t>方法完成支付。</w:t>
            </w:r>
          </w:p>
        </w:tc>
        <w:tc>
          <w:tcPr>
            <w:tcW w:w="709" w:type="dxa"/>
            <w:tcBorders>
              <w:top w:val="single" w:sz="4" w:space="0" w:color="000000"/>
              <w:left w:val="single" w:sz="4" w:space="0" w:color="000000"/>
              <w:bottom w:val="single" w:sz="4" w:space="0" w:color="000000"/>
              <w:right w:val="single" w:sz="4" w:space="0" w:color="000000"/>
            </w:tcBorders>
            <w:vAlign w:val="center"/>
          </w:tcPr>
          <w:p w:rsidR="006E4533" w:rsidRDefault="006E4533" w:rsidP="007043B8">
            <w:pPr>
              <w:jc w:val="both"/>
            </w:pPr>
            <w:r>
              <w:rPr>
                <w:rFonts w:hint="eastAsia"/>
              </w:rPr>
              <w:t>可选</w:t>
            </w:r>
          </w:p>
        </w:tc>
      </w:tr>
      <w:tr w:rsidR="007D1343" w:rsidRPr="00270E48" w:rsidTr="000926FD">
        <w:trPr>
          <w:trHeight w:hRule="exact" w:val="422"/>
        </w:trPr>
        <w:tc>
          <w:tcPr>
            <w:tcW w:w="1585" w:type="dxa"/>
            <w:tcBorders>
              <w:top w:val="single" w:sz="4" w:space="0" w:color="000000"/>
              <w:left w:val="single" w:sz="4" w:space="0" w:color="000000"/>
              <w:bottom w:val="single" w:sz="4" w:space="0" w:color="000000"/>
              <w:right w:val="single" w:sz="4" w:space="0" w:color="000000"/>
            </w:tcBorders>
            <w:vAlign w:val="center"/>
          </w:tcPr>
          <w:p w:rsidR="007D1343" w:rsidRDefault="007D1343" w:rsidP="007043B8">
            <w:pPr>
              <w:ind w:right="-20"/>
              <w:jc w:val="both"/>
            </w:pPr>
            <w:r>
              <w:rPr>
                <w:rFonts w:hint="eastAsia"/>
              </w:rPr>
              <w:t>UPAccount</w:t>
            </w:r>
          </w:p>
        </w:tc>
        <w:tc>
          <w:tcPr>
            <w:tcW w:w="1134" w:type="dxa"/>
            <w:tcBorders>
              <w:top w:val="single" w:sz="4" w:space="0" w:color="000000"/>
              <w:left w:val="single" w:sz="4" w:space="0" w:color="000000"/>
              <w:bottom w:val="single" w:sz="4" w:space="0" w:color="000000"/>
              <w:right w:val="single" w:sz="4" w:space="0" w:color="000000"/>
            </w:tcBorders>
            <w:vAlign w:val="center"/>
          </w:tcPr>
          <w:p w:rsidR="007D1343" w:rsidRDefault="007D1343" w:rsidP="00F8183F">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7D1343" w:rsidRDefault="007D1343" w:rsidP="007043B8">
            <w:pPr>
              <w:spacing w:line="312" w:lineRule="exact"/>
              <w:ind w:right="-20"/>
              <w:jc w:val="both"/>
            </w:pPr>
            <w:r>
              <w:rPr>
                <w:rFonts w:hint="eastAsia"/>
              </w:rPr>
              <w:t>用户统一账户帐号</w:t>
            </w:r>
          </w:p>
        </w:tc>
        <w:tc>
          <w:tcPr>
            <w:tcW w:w="709" w:type="dxa"/>
            <w:tcBorders>
              <w:top w:val="single" w:sz="4" w:space="0" w:color="000000"/>
              <w:left w:val="single" w:sz="4" w:space="0" w:color="000000"/>
              <w:bottom w:val="single" w:sz="4" w:space="0" w:color="000000"/>
              <w:right w:val="single" w:sz="4" w:space="0" w:color="000000"/>
            </w:tcBorders>
            <w:vAlign w:val="center"/>
          </w:tcPr>
          <w:p w:rsidR="007D1343" w:rsidRDefault="007D1343" w:rsidP="007043B8">
            <w:pPr>
              <w:jc w:val="both"/>
            </w:pPr>
            <w:r>
              <w:rPr>
                <w:rFonts w:hint="eastAsia"/>
              </w:rPr>
              <w:t>可选</w:t>
            </w:r>
          </w:p>
        </w:tc>
      </w:tr>
      <w:tr w:rsidR="003C1FE0" w:rsidRPr="00270E48" w:rsidTr="004924C0">
        <w:trPr>
          <w:trHeight w:hRule="exact" w:val="1728"/>
        </w:trPr>
        <w:tc>
          <w:tcPr>
            <w:tcW w:w="1585" w:type="dxa"/>
            <w:tcBorders>
              <w:top w:val="single" w:sz="4" w:space="0" w:color="000000"/>
              <w:left w:val="single" w:sz="4" w:space="0" w:color="000000"/>
              <w:bottom w:val="single" w:sz="4" w:space="0" w:color="000000"/>
              <w:right w:val="single" w:sz="4" w:space="0" w:color="000000"/>
            </w:tcBorders>
            <w:vAlign w:val="center"/>
          </w:tcPr>
          <w:p w:rsidR="003C1FE0" w:rsidRDefault="003C1FE0" w:rsidP="007043B8">
            <w:pPr>
              <w:ind w:right="-20"/>
              <w:jc w:val="both"/>
            </w:pPr>
            <w:r>
              <w:rPr>
                <w:rFonts w:hint="eastAsia"/>
              </w:rPr>
              <w:t>channel</w:t>
            </w:r>
          </w:p>
        </w:tc>
        <w:tc>
          <w:tcPr>
            <w:tcW w:w="1134" w:type="dxa"/>
            <w:tcBorders>
              <w:top w:val="single" w:sz="4" w:space="0" w:color="000000"/>
              <w:left w:val="single" w:sz="4" w:space="0" w:color="000000"/>
              <w:bottom w:val="single" w:sz="4" w:space="0" w:color="000000"/>
              <w:right w:val="single" w:sz="4" w:space="0" w:color="000000"/>
            </w:tcBorders>
            <w:vAlign w:val="center"/>
          </w:tcPr>
          <w:p w:rsidR="003C1FE0" w:rsidRPr="00286EBC" w:rsidRDefault="003C1FE0" w:rsidP="00F8183F">
            <w:pPr>
              <w:ind w:right="-20"/>
              <w:jc w:val="both"/>
            </w:pPr>
            <w:r>
              <w:t>C</w:t>
            </w:r>
            <w:r>
              <w:rPr>
                <w:rFonts w:hint="eastAsia"/>
              </w:rPr>
              <w:t>hannels</w:t>
            </w:r>
          </w:p>
        </w:tc>
        <w:tc>
          <w:tcPr>
            <w:tcW w:w="4820" w:type="dxa"/>
            <w:tcBorders>
              <w:top w:val="single" w:sz="4" w:space="0" w:color="000000"/>
              <w:left w:val="single" w:sz="4" w:space="0" w:color="000000"/>
              <w:bottom w:val="single" w:sz="4" w:space="0" w:color="000000"/>
              <w:right w:val="single" w:sz="4" w:space="0" w:color="000000"/>
            </w:tcBorders>
            <w:vAlign w:val="center"/>
          </w:tcPr>
          <w:p w:rsidR="003C1FE0" w:rsidRDefault="003C1FE0" w:rsidP="007043B8">
            <w:pPr>
              <w:spacing w:line="312" w:lineRule="exact"/>
              <w:ind w:right="-20"/>
              <w:jc w:val="both"/>
            </w:pPr>
            <w:r w:rsidRPr="004A2310">
              <w:rPr>
                <w:rFonts w:hint="eastAsia"/>
              </w:rPr>
              <w:t>渠道</w:t>
            </w:r>
            <w:r>
              <w:rPr>
                <w:rFonts w:hint="eastAsia"/>
              </w:rPr>
              <w:t>类型，取值参考“枚举值说明”章节</w:t>
            </w:r>
          </w:p>
          <w:p w:rsidR="00F06D58" w:rsidRDefault="00F06D58" w:rsidP="007043B8">
            <w:pPr>
              <w:spacing w:line="312" w:lineRule="exact"/>
              <w:ind w:right="-20"/>
              <w:jc w:val="both"/>
            </w:pPr>
            <w:r>
              <w:rPr>
                <w:rFonts w:hint="eastAsia"/>
              </w:rPr>
              <w:t>注：需要拒绝系统禁止的支付方式，</w:t>
            </w:r>
            <w:r w:rsidR="002C3AC8">
              <w:rPr>
                <w:rFonts w:hint="eastAsia"/>
              </w:rPr>
              <w:t>只</w:t>
            </w:r>
            <w:r>
              <w:rPr>
                <w:rFonts w:hint="eastAsia"/>
              </w:rPr>
              <w:t>考虑</w:t>
            </w:r>
            <w:r w:rsidR="002C3AC8">
              <w:rPr>
                <w:rFonts w:hint="eastAsia"/>
              </w:rPr>
              <w:t>渠道和支付方式一一对应的情况，易宝、分期等不考虑</w:t>
            </w:r>
            <w:r>
              <w:rPr>
                <w:rFonts w:hint="eastAsia"/>
              </w:rPr>
              <w:t>。</w:t>
            </w:r>
          </w:p>
          <w:p w:rsidR="004924C0" w:rsidRPr="00B44D2A" w:rsidRDefault="004924C0" w:rsidP="007043B8">
            <w:pPr>
              <w:spacing w:line="312" w:lineRule="exact"/>
              <w:ind w:right="-20"/>
              <w:jc w:val="both"/>
            </w:pPr>
            <w:r>
              <w:rPr>
                <w:rFonts w:hint="eastAsia"/>
              </w:rPr>
              <w:t>华为电软渠道支持通过</w:t>
            </w:r>
            <w:r>
              <w:rPr>
                <w:rFonts w:hint="eastAsia"/>
              </w:rPr>
              <w:t>sdkChannel</w:t>
            </w:r>
            <w:r>
              <w:rPr>
                <w:rFonts w:hint="eastAsia"/>
              </w:rPr>
              <w:t>获取外部收款帐号，优先级别为：</w:t>
            </w:r>
            <w:r>
              <w:rPr>
                <w:color w:val="000000" w:themeColor="text1"/>
              </w:rPr>
              <w:t>partner</w:t>
            </w:r>
            <w:r>
              <w:rPr>
                <w:rFonts w:hint="eastAsia"/>
                <w:color w:val="000000" w:themeColor="text1"/>
              </w:rPr>
              <w:t xml:space="preserve">IDs </w:t>
            </w:r>
            <w:r>
              <w:rPr>
                <w:color w:val="000000" w:themeColor="text1"/>
              </w:rPr>
              <w:t>–</w:t>
            </w:r>
            <w:r>
              <w:rPr>
                <w:rFonts w:hint="eastAsia"/>
                <w:color w:val="000000" w:themeColor="text1"/>
              </w:rPr>
              <w:t>&gt; sdkChannel</w:t>
            </w:r>
          </w:p>
        </w:tc>
        <w:tc>
          <w:tcPr>
            <w:tcW w:w="709" w:type="dxa"/>
            <w:tcBorders>
              <w:top w:val="single" w:sz="4" w:space="0" w:color="000000"/>
              <w:left w:val="single" w:sz="4" w:space="0" w:color="000000"/>
              <w:bottom w:val="single" w:sz="4" w:space="0" w:color="000000"/>
              <w:right w:val="single" w:sz="4" w:space="0" w:color="000000"/>
            </w:tcBorders>
            <w:vAlign w:val="center"/>
          </w:tcPr>
          <w:p w:rsidR="003C1FE0" w:rsidRPr="00775C76" w:rsidRDefault="003C1FE0" w:rsidP="007043B8">
            <w:pPr>
              <w:jc w:val="both"/>
            </w:pPr>
            <w:r w:rsidRPr="00775C76">
              <w:rPr>
                <w:rFonts w:hint="eastAsia"/>
              </w:rPr>
              <w:t>必选</w:t>
            </w:r>
          </w:p>
        </w:tc>
      </w:tr>
      <w:tr w:rsidR="005C7E6F" w:rsidRPr="00270E48" w:rsidTr="000926FD">
        <w:trPr>
          <w:trHeight w:hRule="exact" w:val="472"/>
        </w:trPr>
        <w:tc>
          <w:tcPr>
            <w:tcW w:w="1585" w:type="dxa"/>
            <w:tcBorders>
              <w:top w:val="single" w:sz="4" w:space="0" w:color="000000"/>
              <w:left w:val="single" w:sz="4" w:space="0" w:color="000000"/>
              <w:bottom w:val="single" w:sz="4" w:space="0" w:color="000000"/>
              <w:right w:val="single" w:sz="4" w:space="0" w:color="000000"/>
            </w:tcBorders>
            <w:vAlign w:val="center"/>
          </w:tcPr>
          <w:p w:rsidR="005C7E6F" w:rsidRPr="00286EBC" w:rsidRDefault="005C7E6F" w:rsidP="007043B8">
            <w:pPr>
              <w:ind w:right="-20"/>
              <w:jc w:val="both"/>
            </w:pPr>
            <w:r>
              <w:rPr>
                <w:rFonts w:hint="eastAsia"/>
              </w:rPr>
              <w:t>serialNo</w:t>
            </w:r>
          </w:p>
        </w:tc>
        <w:tc>
          <w:tcPr>
            <w:tcW w:w="1134" w:type="dxa"/>
            <w:tcBorders>
              <w:top w:val="single" w:sz="4" w:space="0" w:color="000000"/>
              <w:left w:val="single" w:sz="4" w:space="0" w:color="000000"/>
              <w:bottom w:val="single" w:sz="4" w:space="0" w:color="000000"/>
              <w:right w:val="single" w:sz="4" w:space="0" w:color="000000"/>
            </w:tcBorders>
            <w:vAlign w:val="center"/>
          </w:tcPr>
          <w:p w:rsidR="005C7E6F" w:rsidRPr="00286EBC" w:rsidRDefault="005C7E6F" w:rsidP="00F8183F">
            <w:pPr>
              <w:ind w:right="-20"/>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5C7E6F" w:rsidRDefault="005C7E6F" w:rsidP="007043B8">
            <w:pPr>
              <w:spacing w:line="312" w:lineRule="exact"/>
              <w:ind w:right="-20"/>
              <w:jc w:val="both"/>
            </w:pPr>
            <w:r>
              <w:rPr>
                <w:rFonts w:hint="eastAsia"/>
              </w:rPr>
              <w:t>流水号（</w:t>
            </w:r>
            <w:r w:rsidR="0092525A">
              <w:rPr>
                <w:rFonts w:hint="eastAsia"/>
              </w:rPr>
              <w:t>无特殊字符</w:t>
            </w:r>
            <w:r w:rsidR="0092525A">
              <w:rPr>
                <w:rFonts w:hint="eastAsia"/>
              </w:rPr>
              <w:t>UUID</w:t>
            </w:r>
            <w:r w:rsidR="00B7691B">
              <w:rPr>
                <w:rFonts w:hint="eastAsia"/>
              </w:rPr>
              <w:t>+</w:t>
            </w:r>
            <w:r w:rsidR="002A68DC">
              <w:rPr>
                <w:rFonts w:hint="eastAsia"/>
              </w:rPr>
              <w:t>_</w:t>
            </w:r>
            <w:r w:rsidR="00B7691B">
              <w:rPr>
                <w:rFonts w:hint="eastAsia"/>
              </w:rPr>
              <w:t>+requestI</w:t>
            </w:r>
            <w:r w:rsidR="005933EE">
              <w:rPr>
                <w:rFonts w:hint="eastAsia"/>
              </w:rPr>
              <w:t>d</w:t>
            </w:r>
            <w:r>
              <w:rPr>
                <w:rFonts w:hint="eastAsia"/>
              </w:rPr>
              <w:t>）</w:t>
            </w:r>
          </w:p>
          <w:p w:rsidR="005C7E6F" w:rsidRPr="00775C76" w:rsidRDefault="005C7E6F" w:rsidP="007043B8">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5C7E6F" w:rsidRPr="00775C76" w:rsidRDefault="008F4AD1" w:rsidP="007043B8">
            <w:pPr>
              <w:jc w:val="both"/>
            </w:pPr>
            <w:r w:rsidRPr="00775C76">
              <w:rPr>
                <w:rFonts w:hint="eastAsia"/>
              </w:rPr>
              <w:t>必选</w:t>
            </w:r>
          </w:p>
        </w:tc>
      </w:tr>
      <w:tr w:rsidR="00F21E56" w:rsidRPr="00270E48" w:rsidTr="000926FD">
        <w:trPr>
          <w:trHeight w:hRule="exact" w:val="653"/>
        </w:trPr>
        <w:tc>
          <w:tcPr>
            <w:tcW w:w="1585" w:type="dxa"/>
            <w:tcBorders>
              <w:top w:val="single" w:sz="4" w:space="0" w:color="000000"/>
              <w:left w:val="single" w:sz="4" w:space="0" w:color="000000"/>
              <w:bottom w:val="single" w:sz="4" w:space="0" w:color="000000"/>
              <w:right w:val="single" w:sz="4" w:space="0" w:color="000000"/>
            </w:tcBorders>
            <w:vAlign w:val="center"/>
          </w:tcPr>
          <w:p w:rsidR="00F21E56" w:rsidRPr="00F21E56" w:rsidRDefault="00F21E56" w:rsidP="007043B8">
            <w:pPr>
              <w:ind w:right="-20"/>
              <w:jc w:val="both"/>
            </w:pPr>
            <w:r w:rsidRPr="00F21E56">
              <w:t>amount</w:t>
            </w:r>
          </w:p>
        </w:tc>
        <w:tc>
          <w:tcPr>
            <w:tcW w:w="1134" w:type="dxa"/>
            <w:tcBorders>
              <w:top w:val="single" w:sz="4" w:space="0" w:color="000000"/>
              <w:left w:val="single" w:sz="4" w:space="0" w:color="000000"/>
              <w:bottom w:val="single" w:sz="4" w:space="0" w:color="000000"/>
              <w:right w:val="single" w:sz="4" w:space="0" w:color="000000"/>
            </w:tcBorders>
            <w:vAlign w:val="center"/>
          </w:tcPr>
          <w:p w:rsidR="00F21E56" w:rsidRPr="00286EBC" w:rsidRDefault="008F4AD1" w:rsidP="00F8183F">
            <w:pPr>
              <w:ind w:right="-20"/>
              <w:jc w:val="both"/>
            </w:pPr>
            <w:r>
              <w:rPr>
                <w:rFonts w:hint="eastAsia"/>
              </w:rPr>
              <w:t>String</w:t>
            </w:r>
            <w:r w:rsidR="00B95535">
              <w:rPr>
                <w:rFonts w:hint="eastAsia"/>
              </w:rPr>
              <w:t>(</w:t>
            </w:r>
            <w:r w:rsidR="00953C33">
              <w:rPr>
                <w:rFonts w:hint="eastAsia"/>
              </w:rPr>
              <w:t>10</w:t>
            </w:r>
            <w:r w:rsidR="00B95535">
              <w:rPr>
                <w:rFonts w:hint="eastAsia"/>
              </w:rPr>
              <w:t>)</w:t>
            </w:r>
          </w:p>
        </w:tc>
        <w:tc>
          <w:tcPr>
            <w:tcW w:w="4820" w:type="dxa"/>
            <w:tcBorders>
              <w:top w:val="single" w:sz="4" w:space="0" w:color="000000"/>
              <w:left w:val="single" w:sz="4" w:space="0" w:color="000000"/>
              <w:bottom w:val="single" w:sz="4" w:space="0" w:color="000000"/>
              <w:right w:val="single" w:sz="4" w:space="0" w:color="000000"/>
            </w:tcBorders>
            <w:vAlign w:val="center"/>
          </w:tcPr>
          <w:p w:rsidR="00F21E56" w:rsidRDefault="008F4AD1" w:rsidP="007043B8">
            <w:pPr>
              <w:spacing w:line="312" w:lineRule="exact"/>
              <w:ind w:right="-20"/>
              <w:jc w:val="both"/>
            </w:pPr>
            <w:r>
              <w:rPr>
                <w:rFonts w:hint="eastAsia"/>
              </w:rPr>
              <w:t>商</w:t>
            </w:r>
            <w:r w:rsidRPr="00F063EA">
              <w:rPr>
                <w:rFonts w:hint="eastAsia"/>
              </w:rPr>
              <w:t>品所要支付金额</w:t>
            </w:r>
            <w:r w:rsidR="000A472B" w:rsidRPr="00F063EA">
              <w:t>非空、大于</w:t>
            </w:r>
            <w:r w:rsidR="000A472B" w:rsidRPr="00F063EA">
              <w:t>0</w:t>
            </w:r>
            <w:r w:rsidR="000A472B" w:rsidRPr="00F063EA">
              <w:t>的数字精度不超过两位的小数，如</w:t>
            </w:r>
            <w:r w:rsidR="000A472B" w:rsidRPr="00F063EA">
              <w:t>1.00</w:t>
            </w:r>
            <w:r w:rsidR="000A472B" w:rsidRPr="00F063EA">
              <w:t>）</w:t>
            </w:r>
          </w:p>
        </w:tc>
        <w:tc>
          <w:tcPr>
            <w:tcW w:w="709" w:type="dxa"/>
            <w:tcBorders>
              <w:top w:val="single" w:sz="4" w:space="0" w:color="000000"/>
              <w:left w:val="single" w:sz="4" w:space="0" w:color="000000"/>
              <w:bottom w:val="single" w:sz="4" w:space="0" w:color="000000"/>
              <w:right w:val="single" w:sz="4" w:space="0" w:color="000000"/>
            </w:tcBorders>
            <w:vAlign w:val="center"/>
          </w:tcPr>
          <w:p w:rsidR="00F21E56" w:rsidRPr="00775C76" w:rsidRDefault="008F4AD1" w:rsidP="007043B8">
            <w:pPr>
              <w:jc w:val="both"/>
            </w:pPr>
            <w:r w:rsidRPr="00775C76">
              <w:rPr>
                <w:rFonts w:hint="eastAsia"/>
              </w:rPr>
              <w:t>必选</w:t>
            </w:r>
          </w:p>
        </w:tc>
      </w:tr>
      <w:tr w:rsidR="00F21E56" w:rsidRPr="00270E48" w:rsidTr="000926FD">
        <w:trPr>
          <w:trHeight w:hRule="exact" w:val="422"/>
        </w:trPr>
        <w:tc>
          <w:tcPr>
            <w:tcW w:w="1585" w:type="dxa"/>
            <w:tcBorders>
              <w:top w:val="single" w:sz="4" w:space="0" w:color="000000"/>
              <w:left w:val="single" w:sz="4" w:space="0" w:color="000000"/>
              <w:bottom w:val="single" w:sz="4" w:space="0" w:color="000000"/>
              <w:right w:val="single" w:sz="4" w:space="0" w:color="000000"/>
            </w:tcBorders>
            <w:vAlign w:val="center"/>
          </w:tcPr>
          <w:p w:rsidR="00F21E56" w:rsidRPr="00F21E56" w:rsidRDefault="00F21E56" w:rsidP="007043B8">
            <w:pPr>
              <w:ind w:right="-20"/>
              <w:jc w:val="both"/>
            </w:pPr>
            <w:r w:rsidRPr="00F21E56">
              <w:t>productName</w:t>
            </w:r>
          </w:p>
        </w:tc>
        <w:tc>
          <w:tcPr>
            <w:tcW w:w="1134" w:type="dxa"/>
            <w:tcBorders>
              <w:top w:val="single" w:sz="4" w:space="0" w:color="000000"/>
              <w:left w:val="single" w:sz="4" w:space="0" w:color="000000"/>
              <w:bottom w:val="single" w:sz="4" w:space="0" w:color="000000"/>
              <w:right w:val="single" w:sz="4" w:space="0" w:color="000000"/>
            </w:tcBorders>
            <w:vAlign w:val="center"/>
          </w:tcPr>
          <w:p w:rsidR="00F21E56" w:rsidRPr="00286EBC" w:rsidRDefault="008F4AD1" w:rsidP="00F8183F">
            <w:pPr>
              <w:ind w:right="-20"/>
              <w:jc w:val="both"/>
            </w:pPr>
            <w:r>
              <w:rPr>
                <w:rFonts w:hint="eastAsia"/>
              </w:rPr>
              <w:t>String</w:t>
            </w:r>
            <w:r w:rsidR="00F063EA">
              <w:rPr>
                <w:rFonts w:hint="eastAsia"/>
              </w:rPr>
              <w:t>(255)</w:t>
            </w:r>
          </w:p>
        </w:tc>
        <w:tc>
          <w:tcPr>
            <w:tcW w:w="4820" w:type="dxa"/>
            <w:tcBorders>
              <w:top w:val="single" w:sz="4" w:space="0" w:color="000000"/>
              <w:left w:val="single" w:sz="4" w:space="0" w:color="000000"/>
              <w:bottom w:val="single" w:sz="4" w:space="0" w:color="000000"/>
              <w:right w:val="single" w:sz="4" w:space="0" w:color="000000"/>
            </w:tcBorders>
            <w:vAlign w:val="center"/>
          </w:tcPr>
          <w:p w:rsidR="008F4AD1" w:rsidRDefault="008F4AD1" w:rsidP="007043B8">
            <w:pPr>
              <w:spacing w:line="312" w:lineRule="exact"/>
              <w:ind w:right="-20"/>
              <w:jc w:val="both"/>
            </w:pPr>
            <w:r>
              <w:rPr>
                <w:rFonts w:hint="eastAsia"/>
              </w:rPr>
              <w:t>商品名称</w:t>
            </w:r>
          </w:p>
          <w:p w:rsidR="00F21E56" w:rsidRDefault="00F21E56" w:rsidP="007043B8">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F21E56" w:rsidRPr="00775C76" w:rsidRDefault="00E51D2C" w:rsidP="007043B8">
            <w:pPr>
              <w:jc w:val="both"/>
            </w:pPr>
            <w:r w:rsidRPr="00775C76">
              <w:rPr>
                <w:rFonts w:hint="eastAsia"/>
              </w:rPr>
              <w:t>必选</w:t>
            </w:r>
          </w:p>
        </w:tc>
      </w:tr>
      <w:tr w:rsidR="00F21E56" w:rsidRPr="00270E48" w:rsidTr="00F10472">
        <w:trPr>
          <w:trHeight w:hRule="exact" w:val="411"/>
        </w:trPr>
        <w:tc>
          <w:tcPr>
            <w:tcW w:w="1585" w:type="dxa"/>
            <w:tcBorders>
              <w:top w:val="single" w:sz="4" w:space="0" w:color="000000"/>
              <w:left w:val="single" w:sz="4" w:space="0" w:color="000000"/>
              <w:bottom w:val="single" w:sz="4" w:space="0" w:color="000000"/>
              <w:right w:val="single" w:sz="4" w:space="0" w:color="000000"/>
            </w:tcBorders>
            <w:vAlign w:val="center"/>
          </w:tcPr>
          <w:p w:rsidR="00F21E56" w:rsidRPr="00F21E56" w:rsidRDefault="00F21E56" w:rsidP="007043B8">
            <w:pPr>
              <w:ind w:right="-20"/>
              <w:jc w:val="both"/>
            </w:pPr>
            <w:r w:rsidRPr="00F21E56">
              <w:t>time</w:t>
            </w:r>
          </w:p>
        </w:tc>
        <w:tc>
          <w:tcPr>
            <w:tcW w:w="1134" w:type="dxa"/>
            <w:tcBorders>
              <w:top w:val="single" w:sz="4" w:space="0" w:color="000000"/>
              <w:left w:val="single" w:sz="4" w:space="0" w:color="000000"/>
              <w:bottom w:val="single" w:sz="4" w:space="0" w:color="000000"/>
              <w:right w:val="single" w:sz="4" w:space="0" w:color="000000"/>
            </w:tcBorders>
            <w:vAlign w:val="center"/>
          </w:tcPr>
          <w:p w:rsidR="00F21E56" w:rsidRPr="00286EBC" w:rsidRDefault="008F4AD1" w:rsidP="00F8183F">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F21E56" w:rsidRPr="008F4AD1" w:rsidRDefault="008F4AD1" w:rsidP="007043B8">
            <w:pPr>
              <w:spacing w:line="312" w:lineRule="exact"/>
              <w:ind w:right="-20"/>
              <w:jc w:val="both"/>
            </w:pPr>
            <w:r>
              <w:t>Java</w:t>
            </w:r>
            <w:r w:rsidRPr="008F4AD1">
              <w:rPr>
                <w:rFonts w:hint="eastAsia"/>
              </w:rPr>
              <w:t>时间戳</w:t>
            </w:r>
            <w:r w:rsidRPr="008F4AD1">
              <w:t xml:space="preserve"> (</w:t>
            </w:r>
            <w:r w:rsidRPr="008F4AD1">
              <w:rPr>
                <w:rFonts w:hint="eastAsia"/>
              </w:rPr>
              <w:t>自</w:t>
            </w:r>
            <w:r w:rsidRPr="008F4AD1">
              <w:t>1970</w:t>
            </w:r>
            <w:r w:rsidRPr="008F4AD1">
              <w:rPr>
                <w:rFonts w:hint="eastAsia"/>
              </w:rPr>
              <w:t>年</w:t>
            </w:r>
            <w:r w:rsidRPr="008F4AD1">
              <w:t>1</w:t>
            </w:r>
            <w:r w:rsidRPr="008F4AD1">
              <w:rPr>
                <w:rFonts w:hint="eastAsia"/>
              </w:rPr>
              <w:t>月</w:t>
            </w:r>
            <w:r w:rsidRPr="008F4AD1">
              <w:t>1</w:t>
            </w:r>
            <w:r w:rsidRPr="008F4AD1">
              <w:rPr>
                <w:rFonts w:hint="eastAsia"/>
              </w:rPr>
              <w:t>日</w:t>
            </w:r>
            <w:r w:rsidRPr="008F4AD1">
              <w:t>0</w:t>
            </w:r>
            <w:r w:rsidRPr="008F4AD1">
              <w:rPr>
                <w:rFonts w:hint="eastAsia"/>
              </w:rPr>
              <w:t>时起的毫秒数</w:t>
            </w:r>
            <w:r w:rsidRPr="008F4AD1">
              <w:t xml:space="preserve">) </w:t>
            </w:r>
          </w:p>
        </w:tc>
        <w:tc>
          <w:tcPr>
            <w:tcW w:w="709" w:type="dxa"/>
            <w:tcBorders>
              <w:top w:val="single" w:sz="4" w:space="0" w:color="000000"/>
              <w:left w:val="single" w:sz="4" w:space="0" w:color="000000"/>
              <w:bottom w:val="single" w:sz="4" w:space="0" w:color="000000"/>
              <w:right w:val="single" w:sz="4" w:space="0" w:color="000000"/>
            </w:tcBorders>
            <w:vAlign w:val="center"/>
          </w:tcPr>
          <w:p w:rsidR="00F21E56" w:rsidRPr="00775C76" w:rsidRDefault="00E51D2C" w:rsidP="007043B8">
            <w:pPr>
              <w:jc w:val="both"/>
            </w:pPr>
            <w:r w:rsidRPr="00775C76">
              <w:rPr>
                <w:rFonts w:hint="eastAsia"/>
              </w:rPr>
              <w:t>必选</w:t>
            </w:r>
          </w:p>
        </w:tc>
      </w:tr>
      <w:tr w:rsidR="00F21E56" w:rsidRPr="00270E48" w:rsidTr="000926FD">
        <w:trPr>
          <w:trHeight w:hRule="exact" w:val="405"/>
        </w:trPr>
        <w:tc>
          <w:tcPr>
            <w:tcW w:w="1585" w:type="dxa"/>
            <w:tcBorders>
              <w:top w:val="single" w:sz="4" w:space="0" w:color="000000"/>
              <w:left w:val="single" w:sz="4" w:space="0" w:color="000000"/>
              <w:bottom w:val="single" w:sz="4" w:space="0" w:color="000000"/>
              <w:right w:val="single" w:sz="4" w:space="0" w:color="000000"/>
            </w:tcBorders>
            <w:vAlign w:val="center"/>
          </w:tcPr>
          <w:p w:rsidR="00F21E56" w:rsidRPr="00F21E56" w:rsidRDefault="00F21E56" w:rsidP="007043B8">
            <w:pPr>
              <w:ind w:right="-20"/>
              <w:jc w:val="both"/>
            </w:pPr>
            <w:r w:rsidRPr="00F21E56">
              <w:t>productDesc</w:t>
            </w:r>
          </w:p>
        </w:tc>
        <w:tc>
          <w:tcPr>
            <w:tcW w:w="1134" w:type="dxa"/>
            <w:tcBorders>
              <w:top w:val="single" w:sz="4" w:space="0" w:color="000000"/>
              <w:left w:val="single" w:sz="4" w:space="0" w:color="000000"/>
              <w:bottom w:val="single" w:sz="4" w:space="0" w:color="000000"/>
              <w:right w:val="single" w:sz="4" w:space="0" w:color="000000"/>
            </w:tcBorders>
            <w:vAlign w:val="center"/>
          </w:tcPr>
          <w:p w:rsidR="00F21E56" w:rsidRPr="00286EBC" w:rsidRDefault="00B97DAD" w:rsidP="00F8183F">
            <w:pPr>
              <w:ind w:right="-20"/>
              <w:jc w:val="both"/>
            </w:pPr>
            <w:r>
              <w:rPr>
                <w:rFonts w:hint="eastAsia"/>
              </w:rPr>
              <w:t>String</w:t>
            </w:r>
            <w:r w:rsidR="00B95535">
              <w:rPr>
                <w:rFonts w:hint="eastAsia"/>
              </w:rPr>
              <w:t>(</w:t>
            </w:r>
            <w:r w:rsidR="005A7236">
              <w:rPr>
                <w:rFonts w:hint="eastAsia"/>
              </w:rPr>
              <w:t>1024</w:t>
            </w:r>
            <w:r w:rsidR="005A7236">
              <w:rPr>
                <w:rFonts w:hint="eastAsia"/>
              </w:rPr>
              <w:t>）</w:t>
            </w:r>
          </w:p>
        </w:tc>
        <w:tc>
          <w:tcPr>
            <w:tcW w:w="4820" w:type="dxa"/>
            <w:tcBorders>
              <w:top w:val="single" w:sz="4" w:space="0" w:color="000000"/>
              <w:left w:val="single" w:sz="4" w:space="0" w:color="000000"/>
              <w:bottom w:val="single" w:sz="4" w:space="0" w:color="000000"/>
              <w:right w:val="single" w:sz="4" w:space="0" w:color="000000"/>
            </w:tcBorders>
            <w:vAlign w:val="center"/>
          </w:tcPr>
          <w:p w:rsidR="00F21E56" w:rsidRDefault="00B97DAD" w:rsidP="007043B8">
            <w:pPr>
              <w:spacing w:line="240" w:lineRule="auto"/>
              <w:ind w:right="-20"/>
              <w:jc w:val="both"/>
            </w:pPr>
            <w:r>
              <w:rPr>
                <w:rFonts w:hint="eastAsia"/>
              </w:rPr>
              <w:t>产品描述</w:t>
            </w:r>
          </w:p>
        </w:tc>
        <w:tc>
          <w:tcPr>
            <w:tcW w:w="709" w:type="dxa"/>
            <w:tcBorders>
              <w:top w:val="single" w:sz="4" w:space="0" w:color="000000"/>
              <w:left w:val="single" w:sz="4" w:space="0" w:color="000000"/>
              <w:bottom w:val="single" w:sz="4" w:space="0" w:color="000000"/>
              <w:right w:val="single" w:sz="4" w:space="0" w:color="000000"/>
            </w:tcBorders>
            <w:vAlign w:val="center"/>
          </w:tcPr>
          <w:p w:rsidR="00196287" w:rsidRPr="00775C76" w:rsidRDefault="009169DA" w:rsidP="007043B8">
            <w:pPr>
              <w:spacing w:line="240" w:lineRule="auto"/>
              <w:jc w:val="both"/>
            </w:pPr>
            <w:r>
              <w:rPr>
                <w:rFonts w:hint="eastAsia"/>
              </w:rPr>
              <w:t>可选</w:t>
            </w:r>
          </w:p>
        </w:tc>
      </w:tr>
      <w:tr w:rsidR="00F9442B" w:rsidRPr="00270E48" w:rsidTr="000926FD">
        <w:trPr>
          <w:trHeight w:hRule="exact" w:val="422"/>
        </w:trPr>
        <w:tc>
          <w:tcPr>
            <w:tcW w:w="1585" w:type="dxa"/>
            <w:tcBorders>
              <w:top w:val="single" w:sz="4" w:space="0" w:color="000000"/>
              <w:left w:val="single" w:sz="4" w:space="0" w:color="000000"/>
              <w:bottom w:val="single" w:sz="4" w:space="0" w:color="000000"/>
              <w:right w:val="single" w:sz="4" w:space="0" w:color="000000"/>
            </w:tcBorders>
            <w:vAlign w:val="center"/>
          </w:tcPr>
          <w:p w:rsidR="00F9442B" w:rsidRPr="00F21E56" w:rsidRDefault="00F9442B" w:rsidP="007043B8">
            <w:pPr>
              <w:ind w:right="-20"/>
              <w:jc w:val="both"/>
            </w:pPr>
            <w:r>
              <w:rPr>
                <w:rFonts w:hint="eastAsia"/>
              </w:rPr>
              <w:t>packageName</w:t>
            </w:r>
          </w:p>
        </w:tc>
        <w:tc>
          <w:tcPr>
            <w:tcW w:w="1134" w:type="dxa"/>
            <w:tcBorders>
              <w:top w:val="single" w:sz="4" w:space="0" w:color="000000"/>
              <w:left w:val="single" w:sz="4" w:space="0" w:color="000000"/>
              <w:bottom w:val="single" w:sz="4" w:space="0" w:color="000000"/>
              <w:right w:val="single" w:sz="4" w:space="0" w:color="000000"/>
            </w:tcBorders>
            <w:vAlign w:val="center"/>
          </w:tcPr>
          <w:p w:rsidR="00F9442B" w:rsidRDefault="00F9442B" w:rsidP="00F8183F">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F9442B" w:rsidRDefault="00F9442B" w:rsidP="007043B8">
            <w:pPr>
              <w:spacing w:line="312" w:lineRule="exact"/>
              <w:ind w:right="-20"/>
              <w:jc w:val="both"/>
            </w:pPr>
            <w:r>
              <w:rPr>
                <w:rFonts w:hint="eastAsia"/>
              </w:rPr>
              <w:t>应用包名</w:t>
            </w:r>
          </w:p>
        </w:tc>
        <w:tc>
          <w:tcPr>
            <w:tcW w:w="709" w:type="dxa"/>
            <w:tcBorders>
              <w:top w:val="single" w:sz="4" w:space="0" w:color="000000"/>
              <w:left w:val="single" w:sz="4" w:space="0" w:color="000000"/>
              <w:bottom w:val="single" w:sz="4" w:space="0" w:color="000000"/>
              <w:right w:val="single" w:sz="4" w:space="0" w:color="000000"/>
            </w:tcBorders>
            <w:vAlign w:val="center"/>
          </w:tcPr>
          <w:p w:rsidR="00F9442B" w:rsidRPr="00775C76" w:rsidRDefault="00F9442B" w:rsidP="007043B8">
            <w:pPr>
              <w:jc w:val="both"/>
            </w:pPr>
            <w:r w:rsidRPr="00775C76">
              <w:rPr>
                <w:rFonts w:hint="eastAsia"/>
              </w:rPr>
              <w:t>必选</w:t>
            </w:r>
          </w:p>
        </w:tc>
      </w:tr>
      <w:tr w:rsidR="00974C81" w:rsidRPr="00270E48" w:rsidTr="00860B12">
        <w:trPr>
          <w:trHeight w:hRule="exact" w:val="750"/>
        </w:trPr>
        <w:tc>
          <w:tcPr>
            <w:tcW w:w="1585" w:type="dxa"/>
            <w:tcBorders>
              <w:top w:val="single" w:sz="4" w:space="0" w:color="000000"/>
              <w:left w:val="single" w:sz="4" w:space="0" w:color="000000"/>
              <w:bottom w:val="single" w:sz="4" w:space="0" w:color="000000"/>
              <w:right w:val="single" w:sz="4" w:space="0" w:color="000000"/>
            </w:tcBorders>
            <w:vAlign w:val="center"/>
          </w:tcPr>
          <w:p w:rsidR="00974C81" w:rsidRDefault="00974C81" w:rsidP="007043B8">
            <w:pPr>
              <w:ind w:right="-20"/>
              <w:jc w:val="both"/>
            </w:pPr>
            <w:r>
              <w:rPr>
                <w:rFonts w:hint="eastAsia"/>
              </w:rPr>
              <w:t>sdkChannel</w:t>
            </w:r>
          </w:p>
        </w:tc>
        <w:tc>
          <w:tcPr>
            <w:tcW w:w="1134" w:type="dxa"/>
            <w:tcBorders>
              <w:top w:val="single" w:sz="4" w:space="0" w:color="000000"/>
              <w:left w:val="single" w:sz="4" w:space="0" w:color="000000"/>
              <w:bottom w:val="single" w:sz="4" w:space="0" w:color="000000"/>
              <w:right w:val="single" w:sz="4" w:space="0" w:color="000000"/>
            </w:tcBorders>
            <w:vAlign w:val="center"/>
          </w:tcPr>
          <w:p w:rsidR="00974C81" w:rsidRDefault="00974C81" w:rsidP="00F8183F">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47496F" w:rsidRDefault="00974C81">
            <w:pPr>
              <w:spacing w:line="312" w:lineRule="exact"/>
              <w:ind w:right="-20"/>
              <w:jc w:val="both"/>
            </w:pPr>
            <w:r>
              <w:rPr>
                <w:rFonts w:hint="eastAsia"/>
              </w:rPr>
              <w:t>渠道信息，</w:t>
            </w:r>
            <w:r w:rsidR="008329F8">
              <w:rPr>
                <w:rFonts w:hint="eastAsia"/>
              </w:rPr>
              <w:t>参考</w:t>
            </w:r>
            <w:r w:rsidR="008329F8">
              <w:rPr>
                <w:rFonts w:hint="eastAsia"/>
              </w:rPr>
              <w:t>2.2.9</w:t>
            </w:r>
          </w:p>
          <w:p w:rsidR="00974C81" w:rsidRDefault="00974C81" w:rsidP="007043B8">
            <w:pPr>
              <w:spacing w:line="312" w:lineRule="exact"/>
              <w:ind w:right="-20"/>
              <w:jc w:val="both"/>
            </w:pPr>
            <w:r>
              <w:rPr>
                <w:rFonts w:hint="eastAsia"/>
              </w:rPr>
              <w:t>缺省值：</w:t>
            </w:r>
            <w:r w:rsidR="00EF153F">
              <w:rPr>
                <w:rFonts w:hint="eastAsia"/>
              </w:rPr>
              <w:t>1</w:t>
            </w:r>
          </w:p>
        </w:tc>
        <w:tc>
          <w:tcPr>
            <w:tcW w:w="709" w:type="dxa"/>
            <w:tcBorders>
              <w:top w:val="single" w:sz="4" w:space="0" w:color="000000"/>
              <w:left w:val="single" w:sz="4" w:space="0" w:color="000000"/>
              <w:bottom w:val="single" w:sz="4" w:space="0" w:color="000000"/>
              <w:right w:val="single" w:sz="4" w:space="0" w:color="000000"/>
            </w:tcBorders>
            <w:vAlign w:val="center"/>
          </w:tcPr>
          <w:p w:rsidR="00974C81" w:rsidRPr="00775C76" w:rsidRDefault="00974C81" w:rsidP="007043B8">
            <w:pPr>
              <w:jc w:val="both"/>
            </w:pPr>
            <w:r>
              <w:rPr>
                <w:rFonts w:hint="eastAsia"/>
              </w:rPr>
              <w:t>可选</w:t>
            </w:r>
          </w:p>
        </w:tc>
      </w:tr>
      <w:tr w:rsidR="001A69F3" w:rsidRPr="00270E48" w:rsidTr="008754DB">
        <w:trPr>
          <w:trHeight w:hRule="exact" w:val="2929"/>
        </w:trPr>
        <w:tc>
          <w:tcPr>
            <w:tcW w:w="1585" w:type="dxa"/>
            <w:tcBorders>
              <w:top w:val="single" w:sz="4" w:space="0" w:color="000000"/>
              <w:left w:val="single" w:sz="4" w:space="0" w:color="000000"/>
              <w:bottom w:val="single" w:sz="4" w:space="0" w:color="000000"/>
              <w:right w:val="single" w:sz="4" w:space="0" w:color="000000"/>
            </w:tcBorders>
            <w:vAlign w:val="center"/>
          </w:tcPr>
          <w:p w:rsidR="001A69F3" w:rsidRDefault="001A69F3" w:rsidP="007043B8">
            <w:pPr>
              <w:ind w:right="-20"/>
              <w:jc w:val="both"/>
            </w:pPr>
            <w:r>
              <w:rPr>
                <w:rFonts w:hint="eastAsia"/>
              </w:rPr>
              <w:lastRenderedPageBreak/>
              <w:t>urlver</w:t>
            </w:r>
          </w:p>
        </w:tc>
        <w:tc>
          <w:tcPr>
            <w:tcW w:w="1134" w:type="dxa"/>
            <w:tcBorders>
              <w:top w:val="single" w:sz="4" w:space="0" w:color="000000"/>
              <w:left w:val="single" w:sz="4" w:space="0" w:color="000000"/>
              <w:bottom w:val="single" w:sz="4" w:space="0" w:color="000000"/>
              <w:right w:val="single" w:sz="4" w:space="0" w:color="000000"/>
            </w:tcBorders>
            <w:vAlign w:val="center"/>
          </w:tcPr>
          <w:p w:rsidR="001A69F3" w:rsidRDefault="001A69F3" w:rsidP="00F8183F">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1A69F3" w:rsidRDefault="001A69F3" w:rsidP="007043B8">
            <w:pPr>
              <w:spacing w:line="312" w:lineRule="exact"/>
              <w:ind w:right="-20"/>
              <w:jc w:val="both"/>
            </w:pPr>
            <w:r>
              <w:rPr>
                <w:rFonts w:hint="eastAsia"/>
              </w:rPr>
              <w:t xml:space="preserve">Callback URL </w:t>
            </w:r>
            <w:r>
              <w:rPr>
                <w:rFonts w:hint="eastAsia"/>
              </w:rPr>
              <w:t>版本，不输入</w:t>
            </w:r>
            <w:r w:rsidR="00DF740E">
              <w:rPr>
                <w:rFonts w:hint="eastAsia"/>
              </w:rPr>
              <w:t>或错误情况下，</w:t>
            </w:r>
            <w:r>
              <w:rPr>
                <w:rFonts w:hint="eastAsia"/>
              </w:rPr>
              <w:t>则</w:t>
            </w:r>
            <w:r w:rsidR="00DF740E">
              <w:rPr>
                <w:rFonts w:hint="eastAsia"/>
              </w:rPr>
              <w:t>取</w:t>
            </w:r>
            <w:r>
              <w:rPr>
                <w:rFonts w:hint="eastAsia"/>
              </w:rPr>
              <w:t>缺省值</w:t>
            </w:r>
            <w:r w:rsidR="00584D36">
              <w:rPr>
                <w:rFonts w:hint="eastAsia"/>
              </w:rPr>
              <w:t>1</w:t>
            </w:r>
            <w:r>
              <w:rPr>
                <w:rFonts w:hint="eastAsia"/>
              </w:rPr>
              <w:t>：</w:t>
            </w:r>
          </w:p>
          <w:p w:rsidR="001A69F3" w:rsidRDefault="001A69F3" w:rsidP="007043B8">
            <w:pPr>
              <w:spacing w:line="312" w:lineRule="exact"/>
              <w:ind w:right="-20"/>
              <w:jc w:val="both"/>
            </w:pPr>
            <w:r>
              <w:rPr>
                <w:rFonts w:hint="eastAsia"/>
              </w:rPr>
              <w:t>1</w:t>
            </w:r>
            <w:r>
              <w:rPr>
                <w:rFonts w:hint="eastAsia"/>
              </w:rPr>
              <w:t>：缺省</w:t>
            </w:r>
            <w:r w:rsidR="00865CF6">
              <w:rPr>
                <w:rFonts w:hint="eastAsia"/>
              </w:rPr>
              <w:t>回调接口</w:t>
            </w:r>
            <w:r>
              <w:rPr>
                <w:rFonts w:hint="eastAsia"/>
              </w:rPr>
              <w:t>版本</w:t>
            </w:r>
          </w:p>
          <w:p w:rsidR="001A69F3" w:rsidRDefault="001A69F3" w:rsidP="007043B8">
            <w:pPr>
              <w:spacing w:line="312" w:lineRule="exact"/>
              <w:ind w:right="-20"/>
              <w:jc w:val="both"/>
            </w:pPr>
            <w:r>
              <w:rPr>
                <w:rFonts w:hint="eastAsia"/>
              </w:rPr>
              <w:t>2</w:t>
            </w:r>
            <w:r>
              <w:rPr>
                <w:rFonts w:hint="eastAsia"/>
              </w:rPr>
              <w:t>：回调接口版本</w:t>
            </w:r>
            <w:r>
              <w:rPr>
                <w:rFonts w:hint="eastAsia"/>
              </w:rPr>
              <w:t>2</w:t>
            </w:r>
            <w:r>
              <w:rPr>
                <w:rFonts w:hint="eastAsia"/>
              </w:rPr>
              <w:t>，回调接口中增加</w:t>
            </w:r>
            <w:r w:rsidR="00B25548">
              <w:rPr>
                <w:rFonts w:hint="eastAsia"/>
              </w:rPr>
              <w:t>如下参数</w:t>
            </w:r>
            <w:r w:rsidR="0076008F">
              <w:rPr>
                <w:rFonts w:hint="eastAsia"/>
              </w:rPr>
              <w:t>：</w:t>
            </w:r>
          </w:p>
          <w:p w:rsidR="00B25548" w:rsidRDefault="00B25548" w:rsidP="007043B8">
            <w:pPr>
              <w:spacing w:line="312" w:lineRule="exact"/>
              <w:ind w:leftChars="200" w:left="420" w:rightChars="-10" w:right="-21"/>
              <w:jc w:val="both"/>
              <w:rPr>
                <w:rFonts w:ascii="Calibri" w:hAnsi="Calibri"/>
                <w:sz w:val="16"/>
              </w:rPr>
            </w:pPr>
            <w:r>
              <w:rPr>
                <w:rFonts w:ascii="Calibri" w:hAnsi="Calibri" w:hint="eastAsia"/>
                <w:sz w:val="16"/>
              </w:rPr>
              <w:t xml:space="preserve">ordeTime: </w:t>
            </w:r>
            <w:r>
              <w:rPr>
                <w:rFonts w:ascii="Calibri" w:hAnsi="Calibri" w:hint="eastAsia"/>
                <w:sz w:val="16"/>
              </w:rPr>
              <w:t>下单时间</w:t>
            </w:r>
          </w:p>
          <w:p w:rsidR="00B25548" w:rsidRDefault="00B25548" w:rsidP="007043B8">
            <w:pPr>
              <w:spacing w:line="312" w:lineRule="exact"/>
              <w:ind w:leftChars="200" w:left="420" w:rightChars="-10" w:right="-21"/>
              <w:jc w:val="both"/>
              <w:rPr>
                <w:rFonts w:ascii="Calibri" w:hAnsi="Calibri"/>
                <w:sz w:val="16"/>
              </w:rPr>
            </w:pPr>
            <w:r>
              <w:rPr>
                <w:rFonts w:ascii="Calibri" w:hAnsi="Calibri" w:hint="eastAsia"/>
                <w:sz w:val="16"/>
              </w:rPr>
              <w:t xml:space="preserve">tradeTime: </w:t>
            </w:r>
            <w:r>
              <w:rPr>
                <w:rFonts w:ascii="Calibri" w:hAnsi="Calibri" w:hint="eastAsia"/>
                <w:sz w:val="16"/>
              </w:rPr>
              <w:t>交易时间</w:t>
            </w:r>
          </w:p>
          <w:p w:rsidR="0076008F" w:rsidRDefault="00B25548" w:rsidP="007043B8">
            <w:pPr>
              <w:spacing w:line="312" w:lineRule="exact"/>
              <w:ind w:leftChars="200" w:left="420" w:rightChars="-10" w:right="-21"/>
              <w:jc w:val="both"/>
              <w:rPr>
                <w:rFonts w:ascii="Calibri" w:hAnsi="Calibri"/>
                <w:sz w:val="16"/>
              </w:rPr>
            </w:pPr>
            <w:r w:rsidRPr="00B25548">
              <w:rPr>
                <w:rFonts w:ascii="Calibri" w:hAnsi="Calibri" w:hint="eastAsia"/>
                <w:sz w:val="16"/>
              </w:rPr>
              <w:t>bankId</w:t>
            </w:r>
            <w:r>
              <w:rPr>
                <w:rFonts w:ascii="Calibri" w:hAnsi="Calibri" w:hint="eastAsia"/>
                <w:sz w:val="16"/>
              </w:rPr>
              <w:t xml:space="preserve">: </w:t>
            </w:r>
            <w:r w:rsidRPr="00B25548">
              <w:rPr>
                <w:rFonts w:ascii="Calibri" w:hAnsi="Calibri" w:hint="eastAsia"/>
                <w:sz w:val="16"/>
              </w:rPr>
              <w:t>银行编码</w:t>
            </w:r>
            <w:r w:rsidRPr="00B25548">
              <w:rPr>
                <w:rFonts w:ascii="Calibri" w:hAnsi="Calibri" w:hint="eastAsia"/>
                <w:sz w:val="16"/>
              </w:rPr>
              <w:t>-</w:t>
            </w:r>
            <w:r w:rsidRPr="00B25548">
              <w:rPr>
                <w:rFonts w:ascii="Calibri" w:hAnsi="Calibri" w:hint="eastAsia"/>
                <w:sz w:val="16"/>
              </w:rPr>
              <w:t>支付通道信息</w:t>
            </w:r>
          </w:p>
          <w:p w:rsidR="00B25548" w:rsidRDefault="00B25548" w:rsidP="007043B8">
            <w:pPr>
              <w:spacing w:line="312" w:lineRule="exact"/>
              <w:ind w:leftChars="200" w:left="420" w:rightChars="-10" w:right="-21"/>
              <w:jc w:val="both"/>
              <w:rPr>
                <w:rFonts w:ascii="Calibri" w:hAnsi="Calibri"/>
                <w:sz w:val="16"/>
              </w:rPr>
            </w:pPr>
            <w:r>
              <w:rPr>
                <w:rFonts w:ascii="Calibri" w:hAnsi="Calibri" w:hint="eastAsia"/>
                <w:sz w:val="16"/>
              </w:rPr>
              <w:t xml:space="preserve">accessMode: </w:t>
            </w:r>
            <w:r>
              <w:rPr>
                <w:rFonts w:ascii="Calibri" w:hAnsi="Calibri" w:hint="eastAsia"/>
                <w:sz w:val="16"/>
              </w:rPr>
              <w:t>接入方式</w:t>
            </w:r>
          </w:p>
          <w:p w:rsidR="00B25548" w:rsidRPr="00B25548" w:rsidRDefault="00A52EF1" w:rsidP="007043B8">
            <w:pPr>
              <w:spacing w:line="312" w:lineRule="exact"/>
              <w:ind w:leftChars="200" w:left="420" w:rightChars="-10" w:right="-21"/>
              <w:jc w:val="both"/>
            </w:pPr>
            <w:r>
              <w:rPr>
                <w:rFonts w:ascii="Calibri" w:hAnsi="Calibri" w:hint="eastAsia"/>
                <w:sz w:val="16"/>
              </w:rPr>
              <w:t xml:space="preserve">spending: </w:t>
            </w:r>
            <w:r>
              <w:rPr>
                <w:rFonts w:ascii="Calibri" w:hAnsi="Calibri" w:hint="eastAsia"/>
                <w:sz w:val="16"/>
              </w:rPr>
              <w:t>费用</w:t>
            </w:r>
          </w:p>
        </w:tc>
        <w:tc>
          <w:tcPr>
            <w:tcW w:w="709" w:type="dxa"/>
            <w:tcBorders>
              <w:top w:val="single" w:sz="4" w:space="0" w:color="000000"/>
              <w:left w:val="single" w:sz="4" w:space="0" w:color="000000"/>
              <w:bottom w:val="single" w:sz="4" w:space="0" w:color="000000"/>
              <w:right w:val="single" w:sz="4" w:space="0" w:color="000000"/>
            </w:tcBorders>
            <w:vAlign w:val="center"/>
          </w:tcPr>
          <w:p w:rsidR="001A69F3" w:rsidRPr="001A69F3" w:rsidRDefault="001A69F3" w:rsidP="007043B8">
            <w:pPr>
              <w:jc w:val="both"/>
            </w:pPr>
            <w:r>
              <w:rPr>
                <w:rFonts w:hint="eastAsia"/>
              </w:rPr>
              <w:t>可选</w:t>
            </w:r>
          </w:p>
        </w:tc>
      </w:tr>
      <w:tr w:rsidR="00031E2F" w:rsidRPr="00270E48" w:rsidTr="00F72CE5">
        <w:trPr>
          <w:trHeight w:hRule="exact" w:val="1331"/>
        </w:trPr>
        <w:tc>
          <w:tcPr>
            <w:tcW w:w="1585" w:type="dxa"/>
            <w:tcBorders>
              <w:top w:val="single" w:sz="4" w:space="0" w:color="000000"/>
              <w:left w:val="single" w:sz="4" w:space="0" w:color="000000"/>
              <w:bottom w:val="single" w:sz="4" w:space="0" w:color="000000"/>
              <w:right w:val="single" w:sz="4" w:space="0" w:color="000000"/>
            </w:tcBorders>
            <w:vAlign w:val="center"/>
          </w:tcPr>
          <w:p w:rsidR="00031E2F" w:rsidRDefault="00031E2F" w:rsidP="007043B8">
            <w:pPr>
              <w:ind w:right="-20"/>
              <w:jc w:val="both"/>
            </w:pPr>
            <w:r>
              <w:rPr>
                <w:rFonts w:hint="eastAsia"/>
              </w:rPr>
              <w:t>url</w:t>
            </w:r>
          </w:p>
        </w:tc>
        <w:tc>
          <w:tcPr>
            <w:tcW w:w="1134" w:type="dxa"/>
            <w:tcBorders>
              <w:top w:val="single" w:sz="4" w:space="0" w:color="000000"/>
              <w:left w:val="single" w:sz="4" w:space="0" w:color="000000"/>
              <w:bottom w:val="single" w:sz="4" w:space="0" w:color="000000"/>
              <w:right w:val="single" w:sz="4" w:space="0" w:color="000000"/>
            </w:tcBorders>
            <w:vAlign w:val="center"/>
          </w:tcPr>
          <w:p w:rsidR="00031E2F" w:rsidRDefault="00031E2F" w:rsidP="00F8183F">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031E2F" w:rsidRDefault="00031E2F" w:rsidP="007043B8">
            <w:pPr>
              <w:spacing w:line="312" w:lineRule="exact"/>
              <w:ind w:right="-20"/>
              <w:jc w:val="both"/>
            </w:pPr>
            <w:r>
              <w:rPr>
                <w:rFonts w:hint="eastAsia"/>
              </w:rPr>
              <w:t>回调</w:t>
            </w:r>
            <w:r>
              <w:rPr>
                <w:rFonts w:hint="eastAsia"/>
              </w:rPr>
              <w:t>url</w:t>
            </w:r>
            <w:r>
              <w:rPr>
                <w:rFonts w:hint="eastAsia"/>
              </w:rPr>
              <w:t>，在输入的情况下，</w:t>
            </w:r>
            <w:r w:rsidR="00F3512B">
              <w:rPr>
                <w:rFonts w:hint="eastAsia"/>
              </w:rPr>
              <w:t>且服务端没有配置回调</w:t>
            </w:r>
            <w:r w:rsidR="00F3512B">
              <w:rPr>
                <w:rFonts w:hint="eastAsia"/>
              </w:rPr>
              <w:t>url</w:t>
            </w:r>
            <w:r w:rsidR="00F3512B">
              <w:rPr>
                <w:rFonts w:hint="eastAsia"/>
              </w:rPr>
              <w:t>情况下，</w:t>
            </w:r>
            <w:r>
              <w:rPr>
                <w:rFonts w:hint="eastAsia"/>
              </w:rPr>
              <w:t>将使用</w:t>
            </w:r>
            <w:r w:rsidR="00F3512B">
              <w:rPr>
                <w:rFonts w:hint="eastAsia"/>
              </w:rPr>
              <w:t>该</w:t>
            </w:r>
            <w:r w:rsidR="00F3512B">
              <w:rPr>
                <w:rFonts w:hint="eastAsia"/>
              </w:rPr>
              <w:t>url</w:t>
            </w:r>
            <w:r w:rsidR="00F3512B">
              <w:rPr>
                <w:rFonts w:hint="eastAsia"/>
              </w:rPr>
              <w:t>通知商户服务器。</w:t>
            </w:r>
          </w:p>
          <w:p w:rsidR="00F72CE5" w:rsidRDefault="00F72CE5" w:rsidP="007043B8">
            <w:pPr>
              <w:spacing w:line="312" w:lineRule="exact"/>
              <w:ind w:right="-20"/>
              <w:jc w:val="both"/>
            </w:pPr>
            <w:r>
              <w:rPr>
                <w:rFonts w:hint="eastAsia"/>
              </w:rPr>
              <w:t>必须是合法的</w:t>
            </w:r>
            <w:r>
              <w:rPr>
                <w:rFonts w:hint="eastAsia"/>
              </w:rPr>
              <w:t>url</w:t>
            </w:r>
            <w:r>
              <w:rPr>
                <w:rFonts w:hint="eastAsia"/>
              </w:rPr>
              <w:t>，长度最大</w:t>
            </w:r>
            <w:r>
              <w:rPr>
                <w:rFonts w:hint="eastAsia"/>
              </w:rPr>
              <w:t>255</w:t>
            </w:r>
            <w:r w:rsidR="00182C7A">
              <w:rPr>
                <w:rFonts w:hint="eastAsia"/>
              </w:rPr>
              <w:t>，不能以‘</w:t>
            </w:r>
            <w:r w:rsidR="00182C7A">
              <w:rPr>
                <w:rFonts w:hint="eastAsia"/>
              </w:rPr>
              <w:t>\</w:t>
            </w:r>
            <w:r>
              <w:rPr>
                <w:rFonts w:hint="eastAsia"/>
              </w:rPr>
              <w:t>’结尾，不能包含</w:t>
            </w:r>
            <w:r>
              <w:rPr>
                <w:rFonts w:hint="eastAsia"/>
              </w:rPr>
              <w:t>get</w:t>
            </w:r>
            <w:r>
              <w:rPr>
                <w:rFonts w:hint="eastAsia"/>
              </w:rPr>
              <w:t>参数。</w:t>
            </w:r>
          </w:p>
        </w:tc>
        <w:tc>
          <w:tcPr>
            <w:tcW w:w="709" w:type="dxa"/>
            <w:tcBorders>
              <w:top w:val="single" w:sz="4" w:space="0" w:color="000000"/>
              <w:left w:val="single" w:sz="4" w:space="0" w:color="000000"/>
              <w:bottom w:val="single" w:sz="4" w:space="0" w:color="000000"/>
              <w:right w:val="single" w:sz="4" w:space="0" w:color="000000"/>
            </w:tcBorders>
            <w:vAlign w:val="center"/>
          </w:tcPr>
          <w:p w:rsidR="00031E2F" w:rsidRPr="00F3512B" w:rsidRDefault="00F3512B" w:rsidP="007043B8">
            <w:pPr>
              <w:jc w:val="both"/>
            </w:pPr>
            <w:r>
              <w:rPr>
                <w:rFonts w:hint="eastAsia"/>
              </w:rPr>
              <w:t>可选</w:t>
            </w:r>
          </w:p>
        </w:tc>
      </w:tr>
      <w:tr w:rsidR="00790771" w:rsidRPr="00270E48" w:rsidTr="00F10472">
        <w:trPr>
          <w:trHeight w:hRule="exact" w:val="413"/>
        </w:trPr>
        <w:tc>
          <w:tcPr>
            <w:tcW w:w="1585" w:type="dxa"/>
            <w:tcBorders>
              <w:top w:val="single" w:sz="4" w:space="0" w:color="000000"/>
              <w:left w:val="single" w:sz="4" w:space="0" w:color="000000"/>
              <w:bottom w:val="single" w:sz="4" w:space="0" w:color="000000"/>
              <w:right w:val="single" w:sz="4" w:space="0" w:color="000000"/>
            </w:tcBorders>
            <w:vAlign w:val="center"/>
          </w:tcPr>
          <w:p w:rsidR="00790771" w:rsidRDefault="00790771" w:rsidP="007043B8">
            <w:pPr>
              <w:ind w:right="-20"/>
              <w:jc w:val="both"/>
            </w:pPr>
            <w:r>
              <w:rPr>
                <w:rFonts w:hint="eastAsia"/>
              </w:rPr>
              <w:t>weburl</w:t>
            </w:r>
          </w:p>
        </w:tc>
        <w:tc>
          <w:tcPr>
            <w:tcW w:w="1134" w:type="dxa"/>
            <w:tcBorders>
              <w:top w:val="single" w:sz="4" w:space="0" w:color="000000"/>
              <w:left w:val="single" w:sz="4" w:space="0" w:color="000000"/>
              <w:bottom w:val="single" w:sz="4" w:space="0" w:color="000000"/>
              <w:right w:val="single" w:sz="4" w:space="0" w:color="000000"/>
            </w:tcBorders>
            <w:vAlign w:val="center"/>
          </w:tcPr>
          <w:p w:rsidR="00790771" w:rsidRDefault="00790771" w:rsidP="00F8183F">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790771" w:rsidRDefault="00790771" w:rsidP="007043B8">
            <w:pPr>
              <w:spacing w:line="312" w:lineRule="exact"/>
              <w:ind w:right="-20"/>
              <w:jc w:val="both"/>
            </w:pPr>
            <w:r>
              <w:rPr>
                <w:rFonts w:hint="eastAsia"/>
              </w:rPr>
              <w:t>在指定的情况下，</w:t>
            </w:r>
            <w:r>
              <w:rPr>
                <w:rFonts w:hint="eastAsia"/>
              </w:rPr>
              <w:t>Web portal</w:t>
            </w:r>
            <w:r>
              <w:rPr>
                <w:rFonts w:hint="eastAsia"/>
              </w:rPr>
              <w:t>用来通知商户侧的</w:t>
            </w:r>
            <w:r>
              <w:rPr>
                <w:rFonts w:hint="eastAsia"/>
              </w:rPr>
              <w:t>portal</w:t>
            </w:r>
            <w:r>
              <w:rPr>
                <w:rFonts w:hint="eastAsia"/>
              </w:rPr>
              <w:t>。</w:t>
            </w:r>
          </w:p>
        </w:tc>
        <w:tc>
          <w:tcPr>
            <w:tcW w:w="709" w:type="dxa"/>
            <w:tcBorders>
              <w:top w:val="single" w:sz="4" w:space="0" w:color="000000"/>
              <w:left w:val="single" w:sz="4" w:space="0" w:color="000000"/>
              <w:bottom w:val="single" w:sz="4" w:space="0" w:color="000000"/>
              <w:right w:val="single" w:sz="4" w:space="0" w:color="000000"/>
            </w:tcBorders>
            <w:vAlign w:val="center"/>
          </w:tcPr>
          <w:p w:rsidR="00790771" w:rsidRDefault="00790771" w:rsidP="007043B8">
            <w:pPr>
              <w:jc w:val="both"/>
            </w:pPr>
            <w:r>
              <w:rPr>
                <w:rFonts w:hint="eastAsia"/>
              </w:rPr>
              <w:t>可选</w:t>
            </w:r>
          </w:p>
        </w:tc>
      </w:tr>
      <w:tr w:rsidR="00786EFB" w:rsidRPr="00270E48" w:rsidTr="00786EFB">
        <w:trPr>
          <w:trHeight w:hRule="exact" w:val="858"/>
        </w:trPr>
        <w:tc>
          <w:tcPr>
            <w:tcW w:w="1585" w:type="dxa"/>
            <w:tcBorders>
              <w:top w:val="single" w:sz="4" w:space="0" w:color="000000"/>
              <w:left w:val="single" w:sz="4" w:space="0" w:color="000000"/>
              <w:bottom w:val="single" w:sz="4" w:space="0" w:color="000000"/>
              <w:right w:val="single" w:sz="4" w:space="0" w:color="000000"/>
            </w:tcBorders>
            <w:vAlign w:val="center"/>
          </w:tcPr>
          <w:p w:rsidR="00786EFB" w:rsidRDefault="00786EFB" w:rsidP="007043B8">
            <w:pPr>
              <w:ind w:right="-20"/>
              <w:jc w:val="both"/>
            </w:pPr>
            <w:r>
              <w:rPr>
                <w:rFonts w:hint="eastAsia"/>
              </w:rPr>
              <w:t>halturl</w:t>
            </w:r>
          </w:p>
        </w:tc>
        <w:tc>
          <w:tcPr>
            <w:tcW w:w="1134" w:type="dxa"/>
            <w:tcBorders>
              <w:top w:val="single" w:sz="4" w:space="0" w:color="000000"/>
              <w:left w:val="single" w:sz="4" w:space="0" w:color="000000"/>
              <w:bottom w:val="single" w:sz="4" w:space="0" w:color="000000"/>
              <w:right w:val="single" w:sz="4" w:space="0" w:color="000000"/>
            </w:tcBorders>
            <w:vAlign w:val="center"/>
          </w:tcPr>
          <w:p w:rsidR="00786EFB" w:rsidRDefault="00786EFB" w:rsidP="00F8183F">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786EFB" w:rsidRDefault="00786EFB" w:rsidP="007043B8">
            <w:pPr>
              <w:spacing w:line="312" w:lineRule="exact"/>
              <w:ind w:right="-20"/>
              <w:jc w:val="both"/>
            </w:pPr>
            <w:r>
              <w:rPr>
                <w:rFonts w:hint="eastAsia"/>
              </w:rPr>
              <w:t>用于基于</w:t>
            </w:r>
            <w:r>
              <w:rPr>
                <w:rFonts w:hint="eastAsia"/>
              </w:rPr>
              <w:t>web</w:t>
            </w:r>
            <w:r>
              <w:rPr>
                <w:rFonts w:hint="eastAsia"/>
              </w:rPr>
              <w:t>或</w:t>
            </w:r>
            <w:r>
              <w:rPr>
                <w:rFonts w:hint="eastAsia"/>
              </w:rPr>
              <w:t>wap</w:t>
            </w:r>
            <w:r>
              <w:rPr>
                <w:rFonts w:hint="eastAsia"/>
              </w:rPr>
              <w:t>的支付下，消费者在外部</w:t>
            </w:r>
            <w:r>
              <w:rPr>
                <w:rFonts w:hint="eastAsia"/>
              </w:rPr>
              <w:t>web</w:t>
            </w:r>
            <w:r>
              <w:rPr>
                <w:rFonts w:hint="eastAsia"/>
              </w:rPr>
              <w:t>或</w:t>
            </w:r>
            <w:r>
              <w:rPr>
                <w:rFonts w:hint="eastAsia"/>
              </w:rPr>
              <w:t>wap</w:t>
            </w:r>
            <w:r>
              <w:rPr>
                <w:rFonts w:hint="eastAsia"/>
              </w:rPr>
              <w:t>页面取消操作时，外部支付系统会使用该</w:t>
            </w:r>
            <w:r>
              <w:rPr>
                <w:rFonts w:hint="eastAsia"/>
              </w:rPr>
              <w:t>url</w:t>
            </w:r>
            <w:r>
              <w:rPr>
                <w:rFonts w:hint="eastAsia"/>
              </w:rPr>
              <w:t>返回。</w:t>
            </w:r>
          </w:p>
        </w:tc>
        <w:tc>
          <w:tcPr>
            <w:tcW w:w="709" w:type="dxa"/>
            <w:tcBorders>
              <w:top w:val="single" w:sz="4" w:space="0" w:color="000000"/>
              <w:left w:val="single" w:sz="4" w:space="0" w:color="000000"/>
              <w:bottom w:val="single" w:sz="4" w:space="0" w:color="000000"/>
              <w:right w:val="single" w:sz="4" w:space="0" w:color="000000"/>
            </w:tcBorders>
            <w:vAlign w:val="center"/>
          </w:tcPr>
          <w:p w:rsidR="00786EFB" w:rsidRDefault="006C0F5B" w:rsidP="007043B8">
            <w:pPr>
              <w:jc w:val="both"/>
            </w:pPr>
            <w:r>
              <w:rPr>
                <w:rFonts w:hint="eastAsia"/>
              </w:rPr>
              <w:t>可选</w:t>
            </w:r>
          </w:p>
        </w:tc>
      </w:tr>
      <w:tr w:rsidR="00970080" w:rsidRPr="00270E48" w:rsidTr="000926FD">
        <w:trPr>
          <w:trHeight w:hRule="exact" w:val="457"/>
        </w:trPr>
        <w:tc>
          <w:tcPr>
            <w:tcW w:w="1585" w:type="dxa"/>
            <w:tcBorders>
              <w:top w:val="single" w:sz="4" w:space="0" w:color="000000"/>
              <w:left w:val="single" w:sz="4" w:space="0" w:color="000000"/>
              <w:bottom w:val="single" w:sz="4" w:space="0" w:color="000000"/>
              <w:right w:val="single" w:sz="4" w:space="0" w:color="000000"/>
            </w:tcBorders>
            <w:vAlign w:val="center"/>
          </w:tcPr>
          <w:p w:rsidR="00970080" w:rsidRDefault="00535696" w:rsidP="007043B8">
            <w:pPr>
              <w:ind w:right="-20"/>
              <w:jc w:val="both"/>
            </w:pPr>
            <w:r>
              <w:rPr>
                <w:rFonts w:hint="eastAsia"/>
              </w:rPr>
              <w:t>sdk</w:t>
            </w:r>
            <w:r w:rsidR="007D1343">
              <w:rPr>
                <w:rFonts w:hint="eastAsia"/>
              </w:rPr>
              <w:t>Version</w:t>
            </w:r>
          </w:p>
        </w:tc>
        <w:tc>
          <w:tcPr>
            <w:tcW w:w="1134" w:type="dxa"/>
            <w:tcBorders>
              <w:top w:val="single" w:sz="4" w:space="0" w:color="000000"/>
              <w:left w:val="single" w:sz="4" w:space="0" w:color="000000"/>
              <w:bottom w:val="single" w:sz="4" w:space="0" w:color="000000"/>
              <w:right w:val="single" w:sz="4" w:space="0" w:color="000000"/>
            </w:tcBorders>
            <w:vAlign w:val="center"/>
          </w:tcPr>
          <w:p w:rsidR="00970080" w:rsidRDefault="007D1343" w:rsidP="00F8183F">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970080" w:rsidRDefault="007D1343" w:rsidP="007043B8">
            <w:pPr>
              <w:spacing w:line="312" w:lineRule="exact"/>
              <w:ind w:right="-20"/>
              <w:jc w:val="both"/>
            </w:pPr>
            <w:r>
              <w:rPr>
                <w:rFonts w:hint="eastAsia"/>
              </w:rPr>
              <w:t>SDK</w:t>
            </w:r>
            <w:r>
              <w:rPr>
                <w:rFonts w:hint="eastAsia"/>
              </w:rPr>
              <w:t>版本信息</w:t>
            </w:r>
          </w:p>
        </w:tc>
        <w:tc>
          <w:tcPr>
            <w:tcW w:w="709" w:type="dxa"/>
            <w:tcBorders>
              <w:top w:val="single" w:sz="4" w:space="0" w:color="000000"/>
              <w:left w:val="single" w:sz="4" w:space="0" w:color="000000"/>
              <w:bottom w:val="single" w:sz="4" w:space="0" w:color="000000"/>
              <w:right w:val="single" w:sz="4" w:space="0" w:color="000000"/>
            </w:tcBorders>
            <w:vAlign w:val="center"/>
          </w:tcPr>
          <w:p w:rsidR="00970080" w:rsidRDefault="007D1343" w:rsidP="007043B8">
            <w:pPr>
              <w:jc w:val="both"/>
            </w:pPr>
            <w:r>
              <w:rPr>
                <w:rFonts w:hint="eastAsia"/>
              </w:rPr>
              <w:t>可选</w:t>
            </w:r>
          </w:p>
        </w:tc>
      </w:tr>
      <w:tr w:rsidR="000A28B0" w:rsidRPr="00270E48" w:rsidTr="0043026D">
        <w:trPr>
          <w:trHeight w:hRule="exact" w:val="507"/>
        </w:trPr>
        <w:tc>
          <w:tcPr>
            <w:tcW w:w="1585" w:type="dxa"/>
            <w:tcBorders>
              <w:top w:val="single" w:sz="4" w:space="0" w:color="000000"/>
              <w:left w:val="single" w:sz="4" w:space="0" w:color="000000"/>
              <w:bottom w:val="single" w:sz="4" w:space="0" w:color="000000"/>
              <w:right w:val="single" w:sz="4" w:space="0" w:color="000000"/>
            </w:tcBorders>
            <w:vAlign w:val="center"/>
          </w:tcPr>
          <w:p w:rsidR="000A28B0" w:rsidRDefault="00FF32E2" w:rsidP="007043B8">
            <w:pPr>
              <w:ind w:right="-20"/>
              <w:jc w:val="both"/>
            </w:pPr>
            <w:r>
              <w:rPr>
                <w:rFonts w:hint="eastAsia"/>
              </w:rPr>
              <w:t>serviceCatalog</w:t>
            </w:r>
          </w:p>
        </w:tc>
        <w:tc>
          <w:tcPr>
            <w:tcW w:w="1134" w:type="dxa"/>
            <w:tcBorders>
              <w:top w:val="single" w:sz="4" w:space="0" w:color="000000"/>
              <w:left w:val="single" w:sz="4" w:space="0" w:color="000000"/>
              <w:bottom w:val="single" w:sz="4" w:space="0" w:color="000000"/>
              <w:right w:val="single" w:sz="4" w:space="0" w:color="000000"/>
            </w:tcBorders>
            <w:vAlign w:val="center"/>
          </w:tcPr>
          <w:p w:rsidR="000A28B0" w:rsidRDefault="000A28B0" w:rsidP="00F8183F">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E3623D" w:rsidRDefault="00FF32E2" w:rsidP="0043026D">
            <w:pPr>
              <w:spacing w:line="312" w:lineRule="exact"/>
              <w:ind w:right="-20"/>
              <w:jc w:val="both"/>
            </w:pPr>
            <w:r>
              <w:rPr>
                <w:rFonts w:hint="eastAsia"/>
              </w:rPr>
              <w:t>服务目录</w:t>
            </w:r>
            <w:r w:rsidR="0043026D">
              <w:rPr>
                <w:rFonts w:hint="eastAsia"/>
              </w:rPr>
              <w:t>，取值参考“枚举值说明章节”</w:t>
            </w:r>
          </w:p>
        </w:tc>
        <w:tc>
          <w:tcPr>
            <w:tcW w:w="709" w:type="dxa"/>
            <w:tcBorders>
              <w:top w:val="single" w:sz="4" w:space="0" w:color="000000"/>
              <w:left w:val="single" w:sz="4" w:space="0" w:color="000000"/>
              <w:bottom w:val="single" w:sz="4" w:space="0" w:color="000000"/>
              <w:right w:val="single" w:sz="4" w:space="0" w:color="000000"/>
            </w:tcBorders>
            <w:vAlign w:val="center"/>
          </w:tcPr>
          <w:p w:rsidR="000A28B0" w:rsidRDefault="00B3333C" w:rsidP="007043B8">
            <w:pPr>
              <w:jc w:val="both"/>
            </w:pPr>
            <w:r>
              <w:rPr>
                <w:rFonts w:hint="eastAsia"/>
              </w:rPr>
              <w:t>可选</w:t>
            </w:r>
          </w:p>
        </w:tc>
      </w:tr>
      <w:tr w:rsidR="00C26975" w:rsidRPr="00270E48" w:rsidTr="008771A8">
        <w:trPr>
          <w:trHeight w:hRule="exact" w:val="1786"/>
        </w:trPr>
        <w:tc>
          <w:tcPr>
            <w:tcW w:w="1585" w:type="dxa"/>
            <w:tcBorders>
              <w:top w:val="single" w:sz="4" w:space="0" w:color="000000"/>
              <w:left w:val="single" w:sz="4" w:space="0" w:color="000000"/>
              <w:bottom w:val="single" w:sz="4" w:space="0" w:color="000000"/>
              <w:right w:val="single" w:sz="4" w:space="0" w:color="000000"/>
            </w:tcBorders>
            <w:vAlign w:val="center"/>
          </w:tcPr>
          <w:p w:rsidR="00C26975" w:rsidRDefault="00C26975" w:rsidP="007043B8">
            <w:pPr>
              <w:ind w:right="-20"/>
              <w:jc w:val="both"/>
            </w:pPr>
            <w:r>
              <w:rPr>
                <w:rFonts w:hint="eastAsia"/>
              </w:rPr>
              <w:t>accessMode</w:t>
            </w:r>
          </w:p>
        </w:tc>
        <w:tc>
          <w:tcPr>
            <w:tcW w:w="1134" w:type="dxa"/>
            <w:tcBorders>
              <w:top w:val="single" w:sz="4" w:space="0" w:color="000000"/>
              <w:left w:val="single" w:sz="4" w:space="0" w:color="000000"/>
              <w:bottom w:val="single" w:sz="4" w:space="0" w:color="000000"/>
              <w:right w:val="single" w:sz="4" w:space="0" w:color="000000"/>
            </w:tcBorders>
            <w:vAlign w:val="center"/>
          </w:tcPr>
          <w:p w:rsidR="00C26975" w:rsidRDefault="00C26975" w:rsidP="00F8183F">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C26975" w:rsidRDefault="00C26975" w:rsidP="007043B8">
            <w:pPr>
              <w:spacing w:line="312" w:lineRule="exact"/>
              <w:ind w:right="-20"/>
              <w:jc w:val="both"/>
            </w:pPr>
            <w:r>
              <w:rPr>
                <w:rFonts w:hint="eastAsia"/>
              </w:rPr>
              <w:t>接入方式</w:t>
            </w:r>
          </w:p>
          <w:p w:rsidR="00C26975" w:rsidRPr="0076008F" w:rsidRDefault="00C26975" w:rsidP="007043B8">
            <w:pPr>
              <w:spacing w:line="312" w:lineRule="exact"/>
              <w:ind w:right="-20"/>
              <w:jc w:val="both"/>
              <w:rPr>
                <w:sz w:val="18"/>
              </w:rPr>
            </w:pPr>
            <w:r w:rsidRPr="0076008F">
              <w:rPr>
                <w:rFonts w:hint="eastAsia"/>
                <w:sz w:val="18"/>
              </w:rPr>
              <w:t xml:space="preserve">0: </w:t>
            </w:r>
            <w:r w:rsidRPr="0076008F">
              <w:rPr>
                <w:rFonts w:hint="eastAsia"/>
                <w:sz w:val="18"/>
              </w:rPr>
              <w:t>移动</w:t>
            </w:r>
          </w:p>
          <w:p w:rsidR="00C26975" w:rsidRDefault="00C26975" w:rsidP="007043B8">
            <w:pPr>
              <w:spacing w:line="312" w:lineRule="exact"/>
              <w:ind w:right="-20"/>
              <w:jc w:val="both"/>
              <w:rPr>
                <w:sz w:val="18"/>
              </w:rPr>
            </w:pPr>
            <w:r w:rsidRPr="0076008F">
              <w:rPr>
                <w:rFonts w:hint="eastAsia"/>
                <w:sz w:val="18"/>
              </w:rPr>
              <w:t>1: PC-Web</w:t>
            </w:r>
          </w:p>
          <w:p w:rsidR="00E4327F" w:rsidRDefault="00E4327F" w:rsidP="007043B8">
            <w:pPr>
              <w:spacing w:line="312" w:lineRule="exact"/>
              <w:ind w:right="-20"/>
              <w:jc w:val="both"/>
              <w:rPr>
                <w:sz w:val="18"/>
              </w:rPr>
            </w:pPr>
            <w:r>
              <w:rPr>
                <w:rFonts w:hint="eastAsia"/>
                <w:sz w:val="18"/>
              </w:rPr>
              <w:t>2: Mobile-Web</w:t>
            </w:r>
          </w:p>
          <w:p w:rsidR="008771A8" w:rsidRDefault="008771A8" w:rsidP="008771A8">
            <w:pPr>
              <w:spacing w:line="312" w:lineRule="exact"/>
              <w:ind w:right="-20"/>
              <w:jc w:val="both"/>
            </w:pPr>
            <w:r>
              <w:rPr>
                <w:rFonts w:hint="eastAsia"/>
                <w:sz w:val="18"/>
              </w:rPr>
              <w:t xml:space="preserve">3: </w:t>
            </w:r>
            <w:r>
              <w:rPr>
                <w:rFonts w:hint="eastAsia"/>
                <w:sz w:val="18"/>
              </w:rPr>
              <w:t>机顶盒</w:t>
            </w:r>
          </w:p>
        </w:tc>
        <w:tc>
          <w:tcPr>
            <w:tcW w:w="709" w:type="dxa"/>
            <w:tcBorders>
              <w:top w:val="single" w:sz="4" w:space="0" w:color="000000"/>
              <w:left w:val="single" w:sz="4" w:space="0" w:color="000000"/>
              <w:bottom w:val="single" w:sz="4" w:space="0" w:color="000000"/>
              <w:right w:val="single" w:sz="4" w:space="0" w:color="000000"/>
            </w:tcBorders>
            <w:vAlign w:val="center"/>
          </w:tcPr>
          <w:p w:rsidR="00C26975" w:rsidRDefault="0060615E" w:rsidP="007043B8">
            <w:pPr>
              <w:jc w:val="both"/>
            </w:pPr>
            <w:r>
              <w:rPr>
                <w:rFonts w:hint="eastAsia"/>
              </w:rPr>
              <w:t>可选</w:t>
            </w:r>
          </w:p>
        </w:tc>
      </w:tr>
      <w:tr w:rsidR="00F1041A" w:rsidRPr="00270E48" w:rsidTr="00F1041A">
        <w:trPr>
          <w:trHeight w:hRule="exact" w:val="535"/>
        </w:trPr>
        <w:tc>
          <w:tcPr>
            <w:tcW w:w="1585" w:type="dxa"/>
            <w:tcBorders>
              <w:top w:val="single" w:sz="4" w:space="0" w:color="000000"/>
              <w:left w:val="single" w:sz="4" w:space="0" w:color="000000"/>
              <w:bottom w:val="single" w:sz="4" w:space="0" w:color="000000"/>
              <w:right w:val="single" w:sz="4" w:space="0" w:color="000000"/>
            </w:tcBorders>
            <w:vAlign w:val="center"/>
          </w:tcPr>
          <w:p w:rsidR="00F1041A" w:rsidRDefault="00F1041A" w:rsidP="007043B8">
            <w:pPr>
              <w:ind w:right="-20"/>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rsidR="00F1041A" w:rsidRDefault="00F1041A" w:rsidP="00F8183F">
            <w:pPr>
              <w:ind w:right="-20"/>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F1041A" w:rsidRDefault="00F1041A" w:rsidP="007043B8">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F1041A" w:rsidRDefault="00F1041A" w:rsidP="007043B8">
            <w:pPr>
              <w:jc w:val="both"/>
            </w:pPr>
          </w:p>
        </w:tc>
      </w:tr>
      <w:tr w:rsidR="00F1041A" w:rsidRPr="00270E48" w:rsidTr="00110E99">
        <w:trPr>
          <w:trHeight w:hRule="exact" w:val="712"/>
        </w:trPr>
        <w:tc>
          <w:tcPr>
            <w:tcW w:w="1585" w:type="dxa"/>
            <w:tcBorders>
              <w:top w:val="single" w:sz="4" w:space="0" w:color="000000"/>
              <w:left w:val="single" w:sz="4" w:space="0" w:color="000000"/>
              <w:bottom w:val="single" w:sz="4" w:space="0" w:color="000000"/>
              <w:right w:val="single" w:sz="4" w:space="0" w:color="000000"/>
            </w:tcBorders>
            <w:vAlign w:val="center"/>
          </w:tcPr>
          <w:p w:rsidR="00F1041A" w:rsidRDefault="00F1041A" w:rsidP="007043B8">
            <w:pPr>
              <w:ind w:right="-20"/>
              <w:jc w:val="both"/>
            </w:pPr>
            <w:r>
              <w:rPr>
                <w:rFonts w:hint="eastAsia"/>
              </w:rPr>
              <w:t>rsaIndex</w:t>
            </w:r>
          </w:p>
        </w:tc>
        <w:tc>
          <w:tcPr>
            <w:tcW w:w="1134" w:type="dxa"/>
            <w:tcBorders>
              <w:top w:val="single" w:sz="4" w:space="0" w:color="000000"/>
              <w:left w:val="single" w:sz="4" w:space="0" w:color="000000"/>
              <w:bottom w:val="single" w:sz="4" w:space="0" w:color="000000"/>
              <w:right w:val="single" w:sz="4" w:space="0" w:color="000000"/>
            </w:tcBorders>
            <w:vAlign w:val="center"/>
          </w:tcPr>
          <w:p w:rsidR="00F1041A" w:rsidRDefault="00F1041A" w:rsidP="00F8183F">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F1041A" w:rsidRDefault="00F1041A" w:rsidP="00110E99">
            <w:pPr>
              <w:spacing w:line="312" w:lineRule="exact"/>
              <w:ind w:right="-20"/>
              <w:jc w:val="both"/>
            </w:pPr>
            <w:r>
              <w:rPr>
                <w:rFonts w:hint="eastAsia"/>
              </w:rPr>
              <w:t>用于加密的</w:t>
            </w:r>
            <w:r>
              <w:rPr>
                <w:rFonts w:hint="eastAsia"/>
              </w:rPr>
              <w:t>rsa</w:t>
            </w:r>
            <w:r>
              <w:rPr>
                <w:rFonts w:hint="eastAsia"/>
              </w:rPr>
              <w:t>公钥的索引，缺省为</w:t>
            </w:r>
            <w:r>
              <w:rPr>
                <w:rFonts w:hint="eastAsia"/>
              </w:rPr>
              <w:t>0</w:t>
            </w:r>
            <w:r>
              <w:rPr>
                <w:rFonts w:hint="eastAsia"/>
              </w:rPr>
              <w:t>，为默认</w:t>
            </w:r>
            <w:r>
              <w:rPr>
                <w:rFonts w:hint="eastAsia"/>
              </w:rPr>
              <w:t>rsa</w:t>
            </w:r>
            <w:r>
              <w:rPr>
                <w:rFonts w:hint="eastAsia"/>
              </w:rPr>
              <w:t>钥匙对。新版本建议启用</w:t>
            </w:r>
            <w:r>
              <w:rPr>
                <w:rFonts w:hint="eastAsia"/>
              </w:rPr>
              <w:t>1</w:t>
            </w:r>
            <w:r>
              <w:rPr>
                <w:rFonts w:hint="eastAsia"/>
              </w:rPr>
              <w:t>，为</w:t>
            </w:r>
            <w:r>
              <w:rPr>
                <w:rFonts w:hint="eastAsia"/>
              </w:rPr>
              <w:t>2048rsa</w:t>
            </w:r>
            <w:r>
              <w:rPr>
                <w:rFonts w:hint="eastAsia"/>
              </w:rPr>
              <w:t>钥匙对。</w:t>
            </w:r>
          </w:p>
        </w:tc>
        <w:tc>
          <w:tcPr>
            <w:tcW w:w="709" w:type="dxa"/>
            <w:tcBorders>
              <w:top w:val="single" w:sz="4" w:space="0" w:color="000000"/>
              <w:left w:val="single" w:sz="4" w:space="0" w:color="000000"/>
              <w:bottom w:val="single" w:sz="4" w:space="0" w:color="000000"/>
              <w:right w:val="single" w:sz="4" w:space="0" w:color="000000"/>
            </w:tcBorders>
            <w:vAlign w:val="center"/>
          </w:tcPr>
          <w:p w:rsidR="00F1041A" w:rsidRDefault="00F1041A" w:rsidP="007043B8">
            <w:pPr>
              <w:jc w:val="both"/>
            </w:pPr>
            <w:r>
              <w:rPr>
                <w:rFonts w:hint="eastAsia"/>
              </w:rPr>
              <w:t>可选</w:t>
            </w:r>
          </w:p>
        </w:tc>
      </w:tr>
      <w:tr w:rsidR="00E4026E" w:rsidRPr="00270E48" w:rsidTr="007F0471">
        <w:trPr>
          <w:trHeight w:hRule="exact" w:val="4485"/>
        </w:trPr>
        <w:tc>
          <w:tcPr>
            <w:tcW w:w="1585" w:type="dxa"/>
            <w:tcBorders>
              <w:top w:val="single" w:sz="4" w:space="0" w:color="000000"/>
              <w:left w:val="single" w:sz="4" w:space="0" w:color="000000"/>
              <w:bottom w:val="single" w:sz="4" w:space="0" w:color="000000"/>
              <w:right w:val="single" w:sz="4" w:space="0" w:color="000000"/>
            </w:tcBorders>
            <w:vAlign w:val="center"/>
          </w:tcPr>
          <w:p w:rsidR="00E4026E" w:rsidRDefault="00E4026E" w:rsidP="007043B8">
            <w:pPr>
              <w:ind w:right="-20"/>
              <w:jc w:val="both"/>
            </w:pPr>
            <w:r>
              <w:rPr>
                <w:rFonts w:hint="eastAsia"/>
              </w:rPr>
              <w:lastRenderedPageBreak/>
              <w:t>reservedInfor</w:t>
            </w:r>
          </w:p>
        </w:tc>
        <w:tc>
          <w:tcPr>
            <w:tcW w:w="1134" w:type="dxa"/>
            <w:tcBorders>
              <w:top w:val="single" w:sz="4" w:space="0" w:color="000000"/>
              <w:left w:val="single" w:sz="4" w:space="0" w:color="000000"/>
              <w:bottom w:val="single" w:sz="4" w:space="0" w:color="000000"/>
              <w:right w:val="single" w:sz="4" w:space="0" w:color="000000"/>
            </w:tcBorders>
            <w:vAlign w:val="center"/>
          </w:tcPr>
          <w:p w:rsidR="00E4026E" w:rsidRDefault="004F0B78" w:rsidP="00F8183F">
            <w:pPr>
              <w:ind w:right="-20"/>
              <w:jc w:val="both"/>
            </w:pPr>
            <w:r>
              <w:rPr>
                <w:rFonts w:hint="eastAsia"/>
              </w:rPr>
              <w:t>JSONObject</w:t>
            </w:r>
          </w:p>
        </w:tc>
        <w:tc>
          <w:tcPr>
            <w:tcW w:w="4820" w:type="dxa"/>
            <w:tcBorders>
              <w:top w:val="single" w:sz="4" w:space="0" w:color="000000"/>
              <w:left w:val="single" w:sz="4" w:space="0" w:color="000000"/>
              <w:bottom w:val="single" w:sz="4" w:space="0" w:color="000000"/>
              <w:right w:val="single" w:sz="4" w:space="0" w:color="000000"/>
            </w:tcBorders>
            <w:vAlign w:val="center"/>
          </w:tcPr>
          <w:p w:rsidR="00E4026E" w:rsidRDefault="00E4026E" w:rsidP="007043B8">
            <w:pPr>
              <w:spacing w:line="312" w:lineRule="exact"/>
              <w:ind w:right="-20"/>
              <w:jc w:val="both"/>
            </w:pPr>
            <w:r>
              <w:rPr>
                <w:rFonts w:hint="eastAsia"/>
              </w:rPr>
              <w:t>保留信息，仅仅对有明确定义的场景有效，其他情况</w:t>
            </w:r>
            <w:r w:rsidR="00AE0BA7">
              <w:rPr>
                <w:rFonts w:hint="eastAsia"/>
              </w:rPr>
              <w:t>忽略</w:t>
            </w:r>
            <w:r>
              <w:rPr>
                <w:rFonts w:hint="eastAsia"/>
              </w:rPr>
              <w:t>：</w:t>
            </w:r>
          </w:p>
          <w:p w:rsidR="00E4026E" w:rsidRDefault="00E4026E" w:rsidP="00E4026E">
            <w:pPr>
              <w:spacing w:line="312" w:lineRule="exact"/>
              <w:ind w:right="-20"/>
              <w:jc w:val="both"/>
            </w:pPr>
            <w:r>
              <w:rPr>
                <w:rFonts w:hint="eastAsia"/>
              </w:rPr>
              <w:t>神州付：</w:t>
            </w:r>
            <w:r>
              <w:rPr>
                <w:rFonts w:hint="eastAsia"/>
              </w:rPr>
              <w:t>cardObj</w:t>
            </w:r>
            <w:r>
              <w:rPr>
                <w:rFonts w:hint="eastAsia"/>
              </w:rPr>
              <w:t>，</w:t>
            </w:r>
            <w:r w:rsidR="00220C97">
              <w:rPr>
                <w:rFonts w:hint="eastAsia"/>
              </w:rPr>
              <w:t>保留先不使用</w:t>
            </w:r>
          </w:p>
          <w:p w:rsidR="007F0DBA" w:rsidRDefault="007F0DBA" w:rsidP="00E4026E">
            <w:pPr>
              <w:spacing w:line="312" w:lineRule="exact"/>
              <w:ind w:right="-20"/>
              <w:jc w:val="both"/>
            </w:pPr>
            <w:r>
              <w:rPr>
                <w:rFonts w:hint="eastAsia"/>
              </w:rPr>
              <w:t>天翼：</w:t>
            </w:r>
            <w:r>
              <w:rPr>
                <w:rFonts w:hint="eastAsia"/>
              </w:rPr>
              <w:t>String</w:t>
            </w:r>
            <w:r>
              <w:rPr>
                <w:rFonts w:hint="eastAsia"/>
              </w:rPr>
              <w:t>，保留信息；</w:t>
            </w:r>
          </w:p>
          <w:p w:rsidR="0033151B" w:rsidRPr="0033151B" w:rsidRDefault="00CB5B11" w:rsidP="00E4026E">
            <w:pPr>
              <w:spacing w:line="312" w:lineRule="exact"/>
              <w:ind w:right="-20"/>
              <w:jc w:val="both"/>
            </w:pPr>
            <w:r>
              <w:rPr>
                <w:rFonts w:hint="eastAsia"/>
              </w:rPr>
              <w:t>银联</w:t>
            </w:r>
            <w:r w:rsidR="00936FFE">
              <w:rPr>
                <w:rFonts w:hint="eastAsia"/>
              </w:rPr>
              <w:t>、银视通</w:t>
            </w:r>
            <w:r>
              <w:rPr>
                <w:rFonts w:hint="eastAsia"/>
              </w:rPr>
              <w:t>：</w:t>
            </w:r>
            <w:r>
              <w:rPr>
                <w:rFonts w:hint="eastAsia"/>
              </w:rPr>
              <w:t>String</w:t>
            </w:r>
            <w:r>
              <w:rPr>
                <w:rFonts w:hint="eastAsia"/>
              </w:rPr>
              <w:t>，银行卡卡号</w:t>
            </w:r>
            <w:r w:rsidR="00EF20C7">
              <w:rPr>
                <w:rFonts w:hint="eastAsia"/>
              </w:rPr>
              <w:t>，</w:t>
            </w:r>
            <w:r w:rsidR="00EF20C7">
              <w:rPr>
                <w:rFonts w:hint="eastAsia"/>
              </w:rPr>
              <w:t>RSA</w:t>
            </w:r>
            <w:r w:rsidR="00EF20C7">
              <w:rPr>
                <w:rFonts w:hint="eastAsia"/>
              </w:rPr>
              <w:t>公钥加密，加密公钥参考</w:t>
            </w:r>
            <w:r w:rsidR="00EF20C7">
              <w:rPr>
                <w:rFonts w:hint="eastAsia"/>
              </w:rPr>
              <w:t>3.4</w:t>
            </w:r>
            <w:r>
              <w:rPr>
                <w:rFonts w:hint="eastAsia"/>
              </w:rPr>
              <w:t>；</w:t>
            </w:r>
          </w:p>
          <w:p w:rsidR="00144771" w:rsidRDefault="00144771" w:rsidP="00E4026E">
            <w:pPr>
              <w:spacing w:line="312" w:lineRule="exact"/>
              <w:ind w:right="-20"/>
              <w:jc w:val="both"/>
            </w:pPr>
            <w:r>
              <w:rPr>
                <w:rFonts w:hint="eastAsia"/>
              </w:rPr>
              <w:t>微信：支付方式</w:t>
            </w:r>
            <w:r w:rsidR="00EF4156">
              <w:rPr>
                <w:rFonts w:hint="eastAsia"/>
              </w:rPr>
              <w:t>|openid</w:t>
            </w:r>
            <w:r>
              <w:rPr>
                <w:rFonts w:hint="eastAsia"/>
              </w:rPr>
              <w:t>，</w:t>
            </w:r>
            <w:r>
              <w:rPr>
                <w:rFonts w:hint="eastAsia"/>
              </w:rPr>
              <w:t>17</w:t>
            </w:r>
            <w:r>
              <w:rPr>
                <w:rFonts w:hint="eastAsia"/>
              </w:rPr>
              <w:t>：表示微信支付</w:t>
            </w:r>
            <w:r w:rsidR="00EF7095">
              <w:rPr>
                <w:rFonts w:hint="eastAsia"/>
              </w:rPr>
              <w:t>，</w:t>
            </w:r>
            <w:r w:rsidR="00EF7095">
              <w:rPr>
                <w:rFonts w:hint="eastAsia"/>
              </w:rPr>
              <w:t>accessMode</w:t>
            </w:r>
            <w:r w:rsidR="00EF7095">
              <w:rPr>
                <w:rFonts w:hint="eastAsia"/>
              </w:rPr>
              <w:t>为</w:t>
            </w:r>
            <w:r w:rsidR="00EF7095">
              <w:rPr>
                <w:rFonts w:hint="eastAsia"/>
              </w:rPr>
              <w:t>0</w:t>
            </w:r>
            <w:r w:rsidR="00EF7095">
              <w:rPr>
                <w:rFonts w:hint="eastAsia"/>
              </w:rPr>
              <w:t>时处理为微信</w:t>
            </w:r>
            <w:r w:rsidR="00EF7095">
              <w:rPr>
                <w:rFonts w:hint="eastAsia"/>
              </w:rPr>
              <w:t>APP</w:t>
            </w:r>
            <w:r w:rsidR="00EF7095">
              <w:rPr>
                <w:rFonts w:hint="eastAsia"/>
              </w:rPr>
              <w:t>模式。</w:t>
            </w:r>
            <w:r w:rsidR="00EF4156">
              <w:t>O</w:t>
            </w:r>
            <w:r w:rsidR="00EF4156">
              <w:rPr>
                <w:rFonts w:hint="eastAsia"/>
              </w:rPr>
              <w:t>penid</w:t>
            </w:r>
            <w:r w:rsidR="00EF4156">
              <w:rPr>
                <w:rFonts w:hint="eastAsia"/>
              </w:rPr>
              <w:t>为微信用户的帐号</w:t>
            </w:r>
            <w:r w:rsidR="00EF4156">
              <w:rPr>
                <w:rFonts w:hint="eastAsia"/>
              </w:rPr>
              <w:t>id</w:t>
            </w:r>
            <w:r w:rsidR="00EF4156">
              <w:rPr>
                <w:rFonts w:hint="eastAsia"/>
              </w:rPr>
              <w:t>，</w:t>
            </w:r>
            <w:r w:rsidR="00EF4156">
              <w:rPr>
                <w:rFonts w:hint="eastAsia"/>
              </w:rPr>
              <w:t>vmall</w:t>
            </w:r>
            <w:r w:rsidR="00EF4156">
              <w:rPr>
                <w:rFonts w:hint="eastAsia"/>
              </w:rPr>
              <w:t>网页通过</w:t>
            </w:r>
            <w:r w:rsidR="00EF4156">
              <w:rPr>
                <w:rFonts w:hint="eastAsia"/>
              </w:rPr>
              <w:t>oauth2</w:t>
            </w:r>
            <w:r w:rsidR="00EF4156">
              <w:rPr>
                <w:rFonts w:hint="eastAsia"/>
              </w:rPr>
              <w:t>获取。</w:t>
            </w:r>
          </w:p>
          <w:p w:rsidR="00AD11A7" w:rsidRDefault="00F27A97" w:rsidP="006D5133">
            <w:pPr>
              <w:spacing w:line="312" w:lineRule="exact"/>
              <w:ind w:right="-20"/>
              <w:jc w:val="both"/>
              <w:rPr>
                <w:rFonts w:ascii="Courier New" w:hAnsi="Courier New" w:cs="Courier New"/>
                <w:color w:val="000000"/>
                <w:sz w:val="20"/>
                <w:szCs w:val="20"/>
              </w:rPr>
            </w:pPr>
            <w:r>
              <w:rPr>
                <w:rFonts w:hint="eastAsia"/>
              </w:rPr>
              <w:t>中行（</w:t>
            </w:r>
            <w:r w:rsidR="006D5133">
              <w:rPr>
                <w:rFonts w:hint="eastAsia"/>
              </w:rPr>
              <w:t>分期</w:t>
            </w:r>
            <w:r>
              <w:rPr>
                <w:rFonts w:hint="eastAsia"/>
              </w:rPr>
              <w:t>）</w:t>
            </w:r>
            <w:r w:rsidR="006D5133">
              <w:rPr>
                <w:rFonts w:hint="eastAsia"/>
              </w:rPr>
              <w:t>：</w:t>
            </w:r>
            <w:r w:rsidR="006D5133" w:rsidRPr="003F2775">
              <w:rPr>
                <w:rFonts w:ascii="Courier New" w:hAnsi="Courier New" w:cs="Courier New"/>
                <w:color w:val="000000"/>
                <w:sz w:val="20"/>
                <w:szCs w:val="20"/>
              </w:rPr>
              <w:t>planCode</w:t>
            </w:r>
            <w:r w:rsidR="006D5133">
              <w:rPr>
                <w:rFonts w:ascii="Courier New" w:hAnsi="Courier New" w:cs="Courier New" w:hint="eastAsia"/>
                <w:color w:val="000000"/>
                <w:sz w:val="20"/>
                <w:szCs w:val="20"/>
              </w:rPr>
              <w:t>|</w:t>
            </w:r>
            <w:r w:rsidR="006D5133" w:rsidRPr="003F2775">
              <w:rPr>
                <w:rFonts w:ascii="Courier New" w:hAnsi="Courier New" w:cs="Courier New"/>
                <w:color w:val="000000"/>
                <w:sz w:val="20"/>
                <w:szCs w:val="20"/>
              </w:rPr>
              <w:t>planNumber</w:t>
            </w:r>
            <w:r w:rsidR="006D5133">
              <w:rPr>
                <w:rFonts w:ascii="Courier New" w:hAnsi="Courier New" w:cs="Courier New" w:hint="eastAsia"/>
                <w:color w:val="000000"/>
                <w:sz w:val="20"/>
                <w:szCs w:val="20"/>
              </w:rPr>
              <w:t>，取值参考中行文档。</w:t>
            </w:r>
            <w:r w:rsidR="00AA22BA">
              <w:rPr>
                <w:rFonts w:ascii="Courier New" w:hAnsi="Courier New" w:cs="Courier New" w:hint="eastAsia"/>
                <w:color w:val="000000"/>
                <w:sz w:val="20"/>
                <w:szCs w:val="20"/>
              </w:rPr>
              <w:t>服务器不进行检查，透传。</w:t>
            </w:r>
          </w:p>
          <w:p w:rsidR="006D5133" w:rsidRDefault="00AD11A7" w:rsidP="0045417E">
            <w:pPr>
              <w:spacing w:line="312" w:lineRule="exact"/>
              <w:ind w:right="-20"/>
              <w:jc w:val="both"/>
              <w:rPr>
                <w:rFonts w:ascii="Courier New" w:hAnsi="Courier New" w:cs="Courier New"/>
                <w:color w:val="000000"/>
                <w:sz w:val="20"/>
                <w:szCs w:val="20"/>
              </w:rPr>
            </w:pPr>
            <w:r>
              <w:rPr>
                <w:rFonts w:ascii="Courier New" w:hAnsi="Courier New" w:cs="Courier New" w:hint="eastAsia"/>
                <w:color w:val="000000"/>
                <w:sz w:val="20"/>
                <w:szCs w:val="20"/>
              </w:rPr>
              <w:t>招行</w:t>
            </w:r>
            <w:r w:rsidR="00F27A97">
              <w:rPr>
                <w:rFonts w:ascii="Courier New" w:hAnsi="Courier New" w:cs="Courier New" w:hint="eastAsia"/>
                <w:color w:val="000000"/>
                <w:sz w:val="20"/>
                <w:szCs w:val="20"/>
              </w:rPr>
              <w:t>（</w:t>
            </w:r>
            <w:r>
              <w:rPr>
                <w:rFonts w:ascii="Courier New" w:hAnsi="Courier New" w:cs="Courier New" w:hint="eastAsia"/>
                <w:color w:val="000000"/>
                <w:sz w:val="20"/>
                <w:szCs w:val="20"/>
              </w:rPr>
              <w:t>分期</w:t>
            </w:r>
            <w:r w:rsidR="00F27A97">
              <w:rPr>
                <w:rFonts w:ascii="Courier New" w:hAnsi="Courier New" w:cs="Courier New" w:hint="eastAsia"/>
                <w:color w:val="000000"/>
                <w:sz w:val="20"/>
                <w:szCs w:val="20"/>
              </w:rPr>
              <w:t>）</w:t>
            </w:r>
            <w:r>
              <w:rPr>
                <w:rFonts w:ascii="Courier New" w:hAnsi="Courier New" w:cs="Courier New" w:hint="eastAsia"/>
                <w:color w:val="000000"/>
                <w:sz w:val="20"/>
                <w:szCs w:val="20"/>
              </w:rPr>
              <w:t>：</w:t>
            </w:r>
            <w:r w:rsidR="0045417E">
              <w:rPr>
                <w:rFonts w:ascii="Courier New" w:hAnsi="Courier New" w:cs="Courier New" w:hint="eastAsia"/>
                <w:color w:val="000000"/>
                <w:sz w:val="20"/>
                <w:szCs w:val="20"/>
              </w:rPr>
              <w:t>整数分期数</w:t>
            </w:r>
            <w:r w:rsidR="00F12314">
              <w:rPr>
                <w:rFonts w:ascii="Courier New" w:hAnsi="Courier New" w:cs="Courier New" w:hint="eastAsia"/>
                <w:color w:val="000000"/>
                <w:sz w:val="20"/>
                <w:szCs w:val="20"/>
              </w:rPr>
              <w:t>服务器不进行检查，透传。</w:t>
            </w:r>
          </w:p>
          <w:p w:rsidR="002D611D" w:rsidRDefault="002D611D" w:rsidP="0045417E">
            <w:pPr>
              <w:spacing w:line="312" w:lineRule="exact"/>
              <w:ind w:right="-20"/>
              <w:jc w:val="both"/>
              <w:rPr>
                <w:ins w:id="29" w:author="s00150434" w:date="2015-11-03T11:30:00Z"/>
                <w:rFonts w:ascii="Courier New" w:hAnsi="Courier New" w:cs="Courier New"/>
                <w:color w:val="000000"/>
                <w:sz w:val="20"/>
                <w:szCs w:val="20"/>
              </w:rPr>
            </w:pPr>
            <w:r>
              <w:rPr>
                <w:rFonts w:ascii="Courier New" w:hAnsi="Courier New" w:cs="Courier New" w:hint="eastAsia"/>
                <w:color w:val="000000"/>
                <w:sz w:val="20"/>
                <w:szCs w:val="20"/>
              </w:rPr>
              <w:t>MP</w:t>
            </w:r>
            <w:r>
              <w:rPr>
                <w:rFonts w:ascii="Courier New" w:hAnsi="Courier New" w:cs="Courier New" w:hint="eastAsia"/>
                <w:color w:val="000000"/>
                <w:sz w:val="20"/>
                <w:szCs w:val="20"/>
              </w:rPr>
              <w:t>：指向支付</w:t>
            </w:r>
            <w:r>
              <w:rPr>
                <w:rFonts w:ascii="Courier New" w:hAnsi="Courier New" w:cs="Courier New" w:hint="eastAsia"/>
                <w:color w:val="000000"/>
                <w:sz w:val="20"/>
                <w:szCs w:val="20"/>
              </w:rPr>
              <w:t>web</w:t>
            </w:r>
            <w:r>
              <w:rPr>
                <w:rFonts w:ascii="Courier New" w:hAnsi="Courier New" w:cs="Courier New" w:hint="eastAsia"/>
                <w:color w:val="000000"/>
                <w:sz w:val="20"/>
                <w:szCs w:val="20"/>
              </w:rPr>
              <w:t>平台的重定向</w:t>
            </w:r>
            <w:r>
              <w:rPr>
                <w:rFonts w:ascii="Courier New" w:hAnsi="Courier New" w:cs="Courier New" w:hint="eastAsia"/>
                <w:color w:val="000000"/>
                <w:sz w:val="20"/>
                <w:szCs w:val="20"/>
              </w:rPr>
              <w:t>url</w:t>
            </w:r>
            <w:r>
              <w:rPr>
                <w:rFonts w:ascii="Courier New" w:hAnsi="Courier New" w:cs="Courier New" w:hint="eastAsia"/>
                <w:color w:val="000000"/>
                <w:sz w:val="20"/>
                <w:szCs w:val="20"/>
              </w:rPr>
              <w:t>，注</w:t>
            </w:r>
            <w:r>
              <w:rPr>
                <w:rFonts w:ascii="Courier New" w:hAnsi="Courier New" w:cs="Courier New" w:hint="eastAsia"/>
                <w:color w:val="000000"/>
                <w:sz w:val="20"/>
                <w:szCs w:val="20"/>
              </w:rPr>
              <w:t>1.</w:t>
            </w:r>
          </w:p>
          <w:p w:rsidR="007F0471" w:rsidRDefault="007F0471" w:rsidP="0045417E">
            <w:pPr>
              <w:spacing w:line="312" w:lineRule="exact"/>
              <w:ind w:right="-20"/>
              <w:jc w:val="both"/>
            </w:pPr>
            <w:ins w:id="30" w:author="s00150434" w:date="2015-11-03T11:30:00Z">
              <w:r>
                <w:rPr>
                  <w:rFonts w:ascii="Courier New" w:hAnsi="Courier New" w:cs="Courier New" w:hint="eastAsia"/>
                  <w:color w:val="000000"/>
                  <w:sz w:val="20"/>
                  <w:szCs w:val="20"/>
                </w:rPr>
                <w:t>MOLPAY:S</w:t>
              </w:r>
            </w:ins>
            <w:ins w:id="31" w:author="s00150434" w:date="2015-11-03T11:31:00Z">
              <w:r>
                <w:rPr>
                  <w:rFonts w:ascii="Courier New" w:hAnsi="Courier New" w:cs="Courier New" w:hint="eastAsia"/>
                  <w:color w:val="000000"/>
                  <w:sz w:val="20"/>
                  <w:szCs w:val="20"/>
                </w:rPr>
                <w:t>tring,60</w:t>
              </w:r>
              <w:r>
                <w:rPr>
                  <w:rFonts w:ascii="Courier New" w:hAnsi="Courier New" w:cs="Courier New" w:hint="eastAsia"/>
                  <w:color w:val="000000"/>
                  <w:sz w:val="20"/>
                  <w:szCs w:val="20"/>
                </w:rPr>
                <w:t>表示</w:t>
              </w:r>
              <w:r w:rsidRPr="007F0471">
                <w:rPr>
                  <w:rFonts w:ascii="Courier New" w:hAnsi="Courier New" w:cs="Courier New"/>
                  <w:color w:val="000000"/>
                  <w:sz w:val="20"/>
                  <w:szCs w:val="20"/>
                </w:rPr>
                <w:t>MOLPOINTS</w:t>
              </w:r>
            </w:ins>
          </w:p>
        </w:tc>
        <w:tc>
          <w:tcPr>
            <w:tcW w:w="709" w:type="dxa"/>
            <w:tcBorders>
              <w:top w:val="single" w:sz="4" w:space="0" w:color="000000"/>
              <w:left w:val="single" w:sz="4" w:space="0" w:color="000000"/>
              <w:bottom w:val="single" w:sz="4" w:space="0" w:color="000000"/>
              <w:right w:val="single" w:sz="4" w:space="0" w:color="000000"/>
            </w:tcBorders>
            <w:vAlign w:val="center"/>
          </w:tcPr>
          <w:p w:rsidR="00E4026E" w:rsidRDefault="00AE0BA7" w:rsidP="007043B8">
            <w:pPr>
              <w:jc w:val="both"/>
            </w:pPr>
            <w:r>
              <w:rPr>
                <w:rFonts w:hint="eastAsia"/>
              </w:rPr>
              <w:t>可选</w:t>
            </w:r>
          </w:p>
        </w:tc>
      </w:tr>
      <w:tr w:rsidR="00440C1A" w:rsidRPr="00270E48" w:rsidTr="0054049B">
        <w:trPr>
          <w:trHeight w:hRule="exact" w:val="535"/>
        </w:trPr>
        <w:tc>
          <w:tcPr>
            <w:tcW w:w="1585" w:type="dxa"/>
            <w:tcBorders>
              <w:top w:val="single" w:sz="4" w:space="0" w:color="000000"/>
              <w:left w:val="single" w:sz="4" w:space="0" w:color="000000"/>
              <w:bottom w:val="single" w:sz="4" w:space="0" w:color="000000"/>
              <w:right w:val="single" w:sz="4" w:space="0" w:color="000000"/>
            </w:tcBorders>
            <w:vAlign w:val="center"/>
          </w:tcPr>
          <w:p w:rsidR="00440C1A" w:rsidRDefault="00440C1A" w:rsidP="0054049B">
            <w:pPr>
              <w:ind w:right="-20"/>
              <w:jc w:val="both"/>
            </w:pPr>
            <w:r>
              <w:rPr>
                <w:rFonts w:hint="eastAsia"/>
              </w:rPr>
              <w:t>extReserved</w:t>
            </w:r>
          </w:p>
        </w:tc>
        <w:tc>
          <w:tcPr>
            <w:tcW w:w="1134" w:type="dxa"/>
            <w:tcBorders>
              <w:top w:val="single" w:sz="4" w:space="0" w:color="000000"/>
              <w:left w:val="single" w:sz="4" w:space="0" w:color="000000"/>
              <w:bottom w:val="single" w:sz="4" w:space="0" w:color="000000"/>
              <w:right w:val="single" w:sz="4" w:space="0" w:color="000000"/>
            </w:tcBorders>
            <w:vAlign w:val="center"/>
          </w:tcPr>
          <w:p w:rsidR="00440C1A" w:rsidRDefault="00440C1A" w:rsidP="0054049B">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440C1A" w:rsidRDefault="00440C1A" w:rsidP="0054049B">
            <w:pPr>
              <w:spacing w:line="312" w:lineRule="exact"/>
              <w:ind w:right="-20"/>
              <w:jc w:val="both"/>
            </w:pPr>
            <w:r>
              <w:rPr>
                <w:rFonts w:hint="eastAsia"/>
              </w:rPr>
              <w:t>商户侧保留信息，输入的话在回调接口中原样返回</w:t>
            </w:r>
          </w:p>
        </w:tc>
        <w:tc>
          <w:tcPr>
            <w:tcW w:w="709" w:type="dxa"/>
            <w:tcBorders>
              <w:top w:val="single" w:sz="4" w:space="0" w:color="000000"/>
              <w:left w:val="single" w:sz="4" w:space="0" w:color="000000"/>
              <w:bottom w:val="single" w:sz="4" w:space="0" w:color="000000"/>
              <w:right w:val="single" w:sz="4" w:space="0" w:color="000000"/>
            </w:tcBorders>
            <w:vAlign w:val="center"/>
          </w:tcPr>
          <w:p w:rsidR="00440C1A" w:rsidRDefault="00440C1A" w:rsidP="0054049B">
            <w:pPr>
              <w:jc w:val="both"/>
            </w:pPr>
            <w:r>
              <w:rPr>
                <w:rFonts w:hint="eastAsia"/>
              </w:rPr>
              <w:t>可选</w:t>
            </w:r>
          </w:p>
        </w:tc>
      </w:tr>
      <w:tr w:rsidR="00B243ED" w:rsidRPr="00270E48" w:rsidTr="00762D75">
        <w:trPr>
          <w:trHeight w:hRule="exact" w:val="2282"/>
        </w:trPr>
        <w:tc>
          <w:tcPr>
            <w:tcW w:w="1585" w:type="dxa"/>
            <w:tcBorders>
              <w:top w:val="single" w:sz="4" w:space="0" w:color="000000"/>
              <w:left w:val="single" w:sz="4" w:space="0" w:color="000000"/>
              <w:bottom w:val="single" w:sz="4" w:space="0" w:color="000000"/>
              <w:right w:val="single" w:sz="4" w:space="0" w:color="000000"/>
            </w:tcBorders>
            <w:vAlign w:val="center"/>
          </w:tcPr>
          <w:p w:rsidR="00B243ED" w:rsidRDefault="00B243ED" w:rsidP="0054049B">
            <w:pPr>
              <w:ind w:right="-20"/>
              <w:jc w:val="both"/>
            </w:pPr>
            <w:r>
              <w:rPr>
                <w:rFonts w:hint="eastAsia"/>
                <w:color w:val="000000" w:themeColor="text1"/>
              </w:rPr>
              <w:t>langType</w:t>
            </w:r>
          </w:p>
        </w:tc>
        <w:tc>
          <w:tcPr>
            <w:tcW w:w="1134" w:type="dxa"/>
            <w:tcBorders>
              <w:top w:val="single" w:sz="4" w:space="0" w:color="000000"/>
              <w:left w:val="single" w:sz="4" w:space="0" w:color="000000"/>
              <w:bottom w:val="single" w:sz="4" w:space="0" w:color="000000"/>
              <w:right w:val="single" w:sz="4" w:space="0" w:color="000000"/>
            </w:tcBorders>
            <w:vAlign w:val="center"/>
          </w:tcPr>
          <w:p w:rsidR="00B243ED" w:rsidRDefault="00B243ED" w:rsidP="0054049B">
            <w:pPr>
              <w:ind w:right="-20"/>
              <w:jc w:val="both"/>
            </w:pPr>
            <w:r>
              <w:rPr>
                <w:rFonts w:hint="eastAsia"/>
                <w:color w:val="000000" w:themeColor="text1"/>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B243ED" w:rsidRDefault="00B243ED" w:rsidP="004114FA">
            <w:pPr>
              <w:spacing w:line="312" w:lineRule="exact"/>
              <w:ind w:right="-20"/>
              <w:jc w:val="both"/>
              <w:rPr>
                <w:color w:val="000000" w:themeColor="text1"/>
              </w:rPr>
            </w:pPr>
            <w:r>
              <w:rPr>
                <w:rFonts w:hint="eastAsia"/>
                <w:color w:val="000000" w:themeColor="text1"/>
              </w:rPr>
              <w:t>语言种类，</w:t>
            </w:r>
            <w:r>
              <w:rPr>
                <w:rFonts w:hint="eastAsia"/>
                <w:color w:val="000000" w:themeColor="text1"/>
              </w:rPr>
              <w:t>sdk</w:t>
            </w:r>
            <w:r>
              <w:rPr>
                <w:rFonts w:hint="eastAsia"/>
                <w:color w:val="000000" w:themeColor="text1"/>
              </w:rPr>
              <w:t>获取终端上系统语言种类上传，取值统一如下：</w:t>
            </w:r>
          </w:p>
          <w:p w:rsidR="00762D75" w:rsidRPr="00762D75" w:rsidRDefault="00762D75" w:rsidP="00762D75">
            <w:pPr>
              <w:spacing w:line="312" w:lineRule="exact"/>
              <w:ind w:right="-20"/>
              <w:jc w:val="both"/>
              <w:rPr>
                <w:color w:val="000000" w:themeColor="text1"/>
              </w:rPr>
            </w:pPr>
            <w:r w:rsidRPr="00762D75">
              <w:rPr>
                <w:color w:val="000000" w:themeColor="text1"/>
              </w:rPr>
              <w:t>zh_hk</w:t>
            </w:r>
          </w:p>
          <w:p w:rsidR="00762D75" w:rsidRPr="00762D75" w:rsidRDefault="00762D75" w:rsidP="00762D75">
            <w:pPr>
              <w:spacing w:line="312" w:lineRule="exact"/>
              <w:ind w:right="-20"/>
              <w:jc w:val="both"/>
              <w:rPr>
                <w:color w:val="000000" w:themeColor="text1"/>
              </w:rPr>
            </w:pPr>
            <w:r w:rsidRPr="00762D75">
              <w:rPr>
                <w:color w:val="000000" w:themeColor="text1"/>
              </w:rPr>
              <w:t>zh_cn</w:t>
            </w:r>
          </w:p>
          <w:p w:rsidR="00762D75" w:rsidRDefault="00762D75" w:rsidP="00762D75">
            <w:pPr>
              <w:spacing w:line="312" w:lineRule="exact"/>
              <w:ind w:right="-20"/>
              <w:jc w:val="both"/>
              <w:rPr>
                <w:color w:val="000000" w:themeColor="text1"/>
              </w:rPr>
            </w:pPr>
            <w:r w:rsidRPr="00762D75">
              <w:rPr>
                <w:color w:val="000000" w:themeColor="text1"/>
              </w:rPr>
              <w:t>zh_tw</w:t>
            </w:r>
          </w:p>
          <w:p w:rsidR="00B243ED" w:rsidRDefault="00B243ED" w:rsidP="004114FA">
            <w:pPr>
              <w:spacing w:line="312" w:lineRule="exact"/>
              <w:ind w:right="-20"/>
              <w:jc w:val="both"/>
              <w:rPr>
                <w:color w:val="000000" w:themeColor="text1"/>
              </w:rPr>
            </w:pPr>
            <w:r>
              <w:rPr>
                <w:rFonts w:hint="eastAsia"/>
                <w:color w:val="000000" w:themeColor="text1"/>
              </w:rPr>
              <w:t>其他待定义</w:t>
            </w:r>
          </w:p>
          <w:p w:rsidR="00B243ED" w:rsidRDefault="00B243ED" w:rsidP="0054049B">
            <w:pPr>
              <w:spacing w:line="312" w:lineRule="exact"/>
              <w:ind w:right="-20"/>
              <w:jc w:val="both"/>
            </w:pPr>
            <w:r>
              <w:rPr>
                <w:rFonts w:hint="eastAsia"/>
                <w:color w:val="000000" w:themeColor="text1"/>
              </w:rPr>
              <w:t>注：暂时接口逻辑并不处理该字段</w:t>
            </w:r>
          </w:p>
        </w:tc>
        <w:tc>
          <w:tcPr>
            <w:tcW w:w="709" w:type="dxa"/>
            <w:tcBorders>
              <w:top w:val="single" w:sz="4" w:space="0" w:color="000000"/>
              <w:left w:val="single" w:sz="4" w:space="0" w:color="000000"/>
              <w:bottom w:val="single" w:sz="4" w:space="0" w:color="000000"/>
              <w:right w:val="single" w:sz="4" w:space="0" w:color="000000"/>
            </w:tcBorders>
            <w:vAlign w:val="center"/>
          </w:tcPr>
          <w:p w:rsidR="00B243ED" w:rsidRPr="00B243ED" w:rsidRDefault="00B243ED" w:rsidP="0054049B">
            <w:pPr>
              <w:jc w:val="both"/>
            </w:pPr>
            <w:r>
              <w:rPr>
                <w:rFonts w:hint="eastAsia"/>
              </w:rPr>
              <w:t>可选</w:t>
            </w:r>
          </w:p>
        </w:tc>
      </w:tr>
      <w:tr w:rsidR="00936FFE" w:rsidRPr="00270E48" w:rsidTr="00936FFE">
        <w:trPr>
          <w:trHeight w:hRule="exact" w:val="663"/>
        </w:trPr>
        <w:tc>
          <w:tcPr>
            <w:tcW w:w="1585" w:type="dxa"/>
            <w:tcBorders>
              <w:top w:val="single" w:sz="4" w:space="0" w:color="000000"/>
              <w:left w:val="single" w:sz="4" w:space="0" w:color="000000"/>
              <w:bottom w:val="single" w:sz="4" w:space="0" w:color="000000"/>
              <w:right w:val="single" w:sz="4" w:space="0" w:color="000000"/>
            </w:tcBorders>
            <w:vAlign w:val="center"/>
          </w:tcPr>
          <w:p w:rsidR="00936FFE" w:rsidRDefault="00936FFE" w:rsidP="0054049B">
            <w:pPr>
              <w:ind w:right="-20"/>
              <w:jc w:val="both"/>
              <w:rPr>
                <w:color w:val="000000" w:themeColor="text1"/>
              </w:rPr>
            </w:pPr>
            <w:r>
              <w:rPr>
                <w:rFonts w:hint="eastAsia"/>
                <w:color w:val="000000" w:themeColor="text1"/>
              </w:rPr>
              <w:t>currency</w:t>
            </w:r>
          </w:p>
        </w:tc>
        <w:tc>
          <w:tcPr>
            <w:tcW w:w="1134" w:type="dxa"/>
            <w:tcBorders>
              <w:top w:val="single" w:sz="4" w:space="0" w:color="000000"/>
              <w:left w:val="single" w:sz="4" w:space="0" w:color="000000"/>
              <w:bottom w:val="single" w:sz="4" w:space="0" w:color="000000"/>
              <w:right w:val="single" w:sz="4" w:space="0" w:color="000000"/>
            </w:tcBorders>
            <w:vAlign w:val="center"/>
          </w:tcPr>
          <w:p w:rsidR="00936FFE" w:rsidRDefault="00936FFE" w:rsidP="0054049B">
            <w:pPr>
              <w:ind w:right="-20"/>
              <w:jc w:val="both"/>
              <w:rPr>
                <w:color w:val="000000" w:themeColor="text1"/>
              </w:rPr>
            </w:pPr>
            <w:r>
              <w:rPr>
                <w:rFonts w:hint="eastAsia"/>
                <w:color w:val="000000" w:themeColor="text1"/>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936FFE" w:rsidRDefault="00936FFE" w:rsidP="004114FA">
            <w:pPr>
              <w:spacing w:line="312" w:lineRule="exact"/>
              <w:ind w:right="-20"/>
              <w:jc w:val="both"/>
              <w:rPr>
                <w:color w:val="000000" w:themeColor="text1"/>
              </w:rPr>
            </w:pPr>
            <w:r>
              <w:rPr>
                <w:rFonts w:hint="eastAsia"/>
                <w:color w:val="000000" w:themeColor="text1"/>
              </w:rPr>
              <w:t>币种，比如</w:t>
            </w:r>
            <w:r>
              <w:rPr>
                <w:rFonts w:hint="eastAsia"/>
                <w:color w:val="000000" w:themeColor="text1"/>
              </w:rPr>
              <w:t>CNY</w:t>
            </w:r>
            <w:r>
              <w:rPr>
                <w:rFonts w:hint="eastAsia"/>
                <w:color w:val="000000" w:themeColor="text1"/>
              </w:rPr>
              <w:t>表示人民币，缺省为</w:t>
            </w:r>
            <w:r>
              <w:rPr>
                <w:rFonts w:hint="eastAsia"/>
                <w:color w:val="000000" w:themeColor="text1"/>
              </w:rPr>
              <w:t>CNY</w:t>
            </w:r>
          </w:p>
        </w:tc>
        <w:tc>
          <w:tcPr>
            <w:tcW w:w="709" w:type="dxa"/>
            <w:tcBorders>
              <w:top w:val="single" w:sz="4" w:space="0" w:color="000000"/>
              <w:left w:val="single" w:sz="4" w:space="0" w:color="000000"/>
              <w:bottom w:val="single" w:sz="4" w:space="0" w:color="000000"/>
              <w:right w:val="single" w:sz="4" w:space="0" w:color="000000"/>
            </w:tcBorders>
            <w:vAlign w:val="center"/>
          </w:tcPr>
          <w:p w:rsidR="00936FFE" w:rsidRDefault="00936FFE" w:rsidP="0054049B">
            <w:pPr>
              <w:jc w:val="both"/>
            </w:pPr>
            <w:r>
              <w:rPr>
                <w:rFonts w:hint="eastAsia"/>
              </w:rPr>
              <w:t>可选</w:t>
            </w:r>
          </w:p>
        </w:tc>
      </w:tr>
      <w:tr w:rsidR="00017C8D" w:rsidRPr="00270E48" w:rsidTr="00875E66">
        <w:trPr>
          <w:trHeight w:hRule="exact" w:val="2527"/>
        </w:trPr>
        <w:tc>
          <w:tcPr>
            <w:tcW w:w="1585" w:type="dxa"/>
            <w:tcBorders>
              <w:top w:val="single" w:sz="4" w:space="0" w:color="000000"/>
              <w:left w:val="single" w:sz="4" w:space="0" w:color="000000"/>
              <w:bottom w:val="single" w:sz="4" w:space="0" w:color="000000"/>
              <w:right w:val="single" w:sz="4" w:space="0" w:color="000000"/>
            </w:tcBorders>
            <w:vAlign w:val="center"/>
          </w:tcPr>
          <w:p w:rsidR="00017C8D" w:rsidRDefault="00017C8D" w:rsidP="0054049B">
            <w:pPr>
              <w:ind w:right="-20"/>
              <w:jc w:val="both"/>
              <w:rPr>
                <w:color w:val="000000" w:themeColor="text1"/>
              </w:rPr>
            </w:pPr>
            <w:r>
              <w:rPr>
                <w:rFonts w:hint="eastAsia"/>
              </w:rPr>
              <w:t>aesKey</w:t>
            </w:r>
          </w:p>
        </w:tc>
        <w:tc>
          <w:tcPr>
            <w:tcW w:w="1134" w:type="dxa"/>
            <w:tcBorders>
              <w:top w:val="single" w:sz="4" w:space="0" w:color="000000"/>
              <w:left w:val="single" w:sz="4" w:space="0" w:color="000000"/>
              <w:bottom w:val="single" w:sz="4" w:space="0" w:color="000000"/>
              <w:right w:val="single" w:sz="4" w:space="0" w:color="000000"/>
            </w:tcBorders>
            <w:vAlign w:val="center"/>
          </w:tcPr>
          <w:p w:rsidR="00017C8D" w:rsidRDefault="00017C8D" w:rsidP="0054049B">
            <w:pPr>
              <w:ind w:right="-20"/>
              <w:jc w:val="both"/>
              <w:rPr>
                <w:color w:val="000000" w:themeColor="text1"/>
              </w:rPr>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017C8D" w:rsidRDefault="00017C8D" w:rsidP="00280C55">
            <w:pPr>
              <w:spacing w:line="312" w:lineRule="exact"/>
              <w:ind w:right="-20"/>
              <w:jc w:val="both"/>
            </w:pPr>
            <w:r>
              <w:rPr>
                <w:rFonts w:hint="eastAsia"/>
              </w:rPr>
              <w:t>16</w:t>
            </w:r>
            <w:r>
              <w:rPr>
                <w:rFonts w:hint="eastAsia"/>
              </w:rPr>
              <w:t>位</w:t>
            </w:r>
            <w:r>
              <w:rPr>
                <w:rFonts w:hint="eastAsia"/>
              </w:rPr>
              <w:t>aes</w:t>
            </w:r>
            <w:r>
              <w:rPr>
                <w:rFonts w:hint="eastAsia"/>
              </w:rPr>
              <w:t>密钥，采用</w:t>
            </w:r>
            <w:r>
              <w:rPr>
                <w:rFonts w:hint="eastAsia"/>
              </w:rPr>
              <w:t>rsa</w:t>
            </w:r>
            <w:r>
              <w:rPr>
                <w:rFonts w:hint="eastAsia"/>
              </w:rPr>
              <w:t>加密。数据非法即忽略。</w:t>
            </w:r>
          </w:p>
          <w:p w:rsidR="00017C8D" w:rsidRDefault="00017C8D" w:rsidP="00280C55">
            <w:pPr>
              <w:spacing w:line="312" w:lineRule="exact"/>
              <w:ind w:right="-20"/>
              <w:jc w:val="both"/>
            </w:pPr>
            <w:r>
              <w:t>I</w:t>
            </w:r>
            <w:r>
              <w:rPr>
                <w:rFonts w:hint="eastAsia"/>
              </w:rPr>
              <w:t>ndex-AES-key(16)</w:t>
            </w:r>
            <w:r>
              <w:rPr>
                <w:rFonts w:hint="eastAsia"/>
              </w:rPr>
              <w:t>：该格式下，采用</w:t>
            </w:r>
            <w:r>
              <w:rPr>
                <w:rFonts w:hint="eastAsia"/>
              </w:rPr>
              <w:t>CBC</w:t>
            </w:r>
            <w:r>
              <w:rPr>
                <w:rFonts w:hint="eastAsia"/>
              </w:rPr>
              <w:t>方式加密。</w:t>
            </w:r>
          </w:p>
          <w:p w:rsidR="00017C8D" w:rsidRDefault="00017C8D" w:rsidP="00280C55">
            <w:pPr>
              <w:spacing w:line="312" w:lineRule="exact"/>
              <w:ind w:right="-20"/>
              <w:jc w:val="both"/>
            </w:pPr>
            <w:r>
              <w:rPr>
                <w:rFonts w:hint="eastAsia"/>
              </w:rPr>
              <w:t>注：</w:t>
            </w:r>
            <w:r>
              <w:rPr>
                <w:rFonts w:hint="eastAsia"/>
              </w:rPr>
              <w:t>index</w:t>
            </w:r>
            <w:r>
              <w:rPr>
                <w:rFonts w:hint="eastAsia"/>
              </w:rPr>
              <w:t>为整数，目前无意义。</w:t>
            </w:r>
          </w:p>
          <w:p w:rsidR="00017C8D" w:rsidRDefault="00017C8D" w:rsidP="004114FA">
            <w:pPr>
              <w:spacing w:line="312" w:lineRule="exact"/>
              <w:ind w:right="-20"/>
              <w:jc w:val="both"/>
            </w:pPr>
            <w:r>
              <w:rPr>
                <w:rFonts w:hint="eastAsia"/>
              </w:rPr>
              <w:t>注：输入的</w:t>
            </w:r>
            <w:r>
              <w:rPr>
                <w:rFonts w:hint="eastAsia"/>
              </w:rPr>
              <w:t>key</w:t>
            </w:r>
            <w:r>
              <w:rPr>
                <w:rFonts w:hint="eastAsia"/>
              </w:rPr>
              <w:t>必须为该格式。不输入情况下，服务器采用</w:t>
            </w:r>
            <w:r>
              <w:rPr>
                <w:rFonts w:hint="eastAsia"/>
              </w:rPr>
              <w:t>ECB</w:t>
            </w:r>
            <w:r>
              <w:rPr>
                <w:rFonts w:hint="eastAsia"/>
              </w:rPr>
              <w:t>加密。</w:t>
            </w:r>
          </w:p>
          <w:p w:rsidR="00875E66" w:rsidRDefault="00875E66" w:rsidP="004114FA">
            <w:pPr>
              <w:spacing w:line="312" w:lineRule="exact"/>
              <w:ind w:right="-20"/>
              <w:jc w:val="both"/>
              <w:rPr>
                <w:color w:val="000000" w:themeColor="text1"/>
              </w:rPr>
            </w:pPr>
            <w:r w:rsidRPr="00875E66">
              <w:rPr>
                <w:rFonts w:hint="eastAsia"/>
                <w:color w:val="000000" w:themeColor="text1"/>
              </w:rPr>
              <w:t>住：如果</w:t>
            </w:r>
            <w:r w:rsidRPr="00875E66">
              <w:rPr>
                <w:rFonts w:hint="eastAsia"/>
                <w:color w:val="000000" w:themeColor="text1"/>
              </w:rPr>
              <w:t>url</w:t>
            </w:r>
            <w:r w:rsidRPr="00875E66">
              <w:rPr>
                <w:rFonts w:hint="eastAsia"/>
                <w:color w:val="000000" w:themeColor="text1"/>
              </w:rPr>
              <w:t>带有</w:t>
            </w:r>
            <w:r w:rsidRPr="00875E66">
              <w:rPr>
                <w:rFonts w:hint="eastAsia"/>
                <w:color w:val="000000" w:themeColor="text1"/>
              </w:rPr>
              <w:t>enHanced=yes</w:t>
            </w:r>
            <w:r w:rsidRPr="00875E66">
              <w:rPr>
                <w:rFonts w:hint="eastAsia"/>
                <w:color w:val="000000" w:themeColor="text1"/>
              </w:rPr>
              <w:t>参数，则该字段必须输入，而且为该格式，本接口涉及的</w:t>
            </w:r>
            <w:r w:rsidRPr="00875E66">
              <w:rPr>
                <w:rFonts w:hint="eastAsia"/>
                <w:color w:val="000000" w:themeColor="text1"/>
              </w:rPr>
              <w:t>aes</w:t>
            </w:r>
            <w:r w:rsidRPr="00875E66">
              <w:rPr>
                <w:rFonts w:hint="eastAsia"/>
                <w:color w:val="000000" w:themeColor="text1"/>
              </w:rPr>
              <w:t>加密、解密也为</w:t>
            </w:r>
            <w:r w:rsidRPr="00875E66">
              <w:rPr>
                <w:rFonts w:hint="eastAsia"/>
                <w:color w:val="000000" w:themeColor="text1"/>
              </w:rPr>
              <w:t>CBC</w:t>
            </w:r>
            <w:r w:rsidRPr="00875E66">
              <w:rPr>
                <w:rFonts w:hint="eastAsia"/>
                <w:color w:val="000000" w:themeColor="text1"/>
              </w:rPr>
              <w:t>方式。</w:t>
            </w:r>
          </w:p>
        </w:tc>
        <w:tc>
          <w:tcPr>
            <w:tcW w:w="709" w:type="dxa"/>
            <w:tcBorders>
              <w:top w:val="single" w:sz="4" w:space="0" w:color="000000"/>
              <w:left w:val="single" w:sz="4" w:space="0" w:color="000000"/>
              <w:bottom w:val="single" w:sz="4" w:space="0" w:color="000000"/>
              <w:right w:val="single" w:sz="4" w:space="0" w:color="000000"/>
            </w:tcBorders>
            <w:vAlign w:val="center"/>
          </w:tcPr>
          <w:p w:rsidR="00017C8D" w:rsidRDefault="00017C8D" w:rsidP="0054049B">
            <w:pPr>
              <w:jc w:val="both"/>
            </w:pPr>
            <w:r>
              <w:rPr>
                <w:rFonts w:hint="eastAsia"/>
              </w:rPr>
              <w:t>可选</w:t>
            </w:r>
          </w:p>
        </w:tc>
      </w:tr>
      <w:tr w:rsidR="002F7638" w:rsidRPr="00270E48" w:rsidTr="002F7638">
        <w:trPr>
          <w:trHeight w:hRule="exact" w:val="473"/>
        </w:trPr>
        <w:tc>
          <w:tcPr>
            <w:tcW w:w="1585" w:type="dxa"/>
            <w:tcBorders>
              <w:top w:val="single" w:sz="4" w:space="0" w:color="000000"/>
              <w:left w:val="single" w:sz="4" w:space="0" w:color="000000"/>
              <w:bottom w:val="single" w:sz="4" w:space="0" w:color="000000"/>
              <w:right w:val="single" w:sz="4" w:space="0" w:color="000000"/>
            </w:tcBorders>
            <w:vAlign w:val="center"/>
          </w:tcPr>
          <w:p w:rsidR="002F7638" w:rsidRDefault="002F7638" w:rsidP="0054049B">
            <w:pPr>
              <w:ind w:right="-20"/>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rsidR="002F7638" w:rsidRDefault="002F7638" w:rsidP="0054049B">
            <w:pPr>
              <w:ind w:right="-20"/>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2F7638" w:rsidRDefault="002F7638" w:rsidP="00280C55">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2F7638" w:rsidRDefault="002F7638" w:rsidP="0054049B">
            <w:pPr>
              <w:jc w:val="both"/>
            </w:pPr>
          </w:p>
        </w:tc>
      </w:tr>
      <w:tr w:rsidR="002F7638" w:rsidRPr="00270E48" w:rsidTr="002F7638">
        <w:trPr>
          <w:trHeight w:hRule="exact" w:val="566"/>
        </w:trPr>
        <w:tc>
          <w:tcPr>
            <w:tcW w:w="1585" w:type="dxa"/>
            <w:tcBorders>
              <w:top w:val="single" w:sz="4" w:space="0" w:color="000000"/>
              <w:left w:val="single" w:sz="4" w:space="0" w:color="000000"/>
              <w:bottom w:val="single" w:sz="4" w:space="0" w:color="000000"/>
              <w:right w:val="single" w:sz="4" w:space="0" w:color="000000"/>
            </w:tcBorders>
          </w:tcPr>
          <w:p w:rsidR="002F7638" w:rsidRDefault="002F7638" w:rsidP="0054049B">
            <w:pPr>
              <w:ind w:right="-20"/>
              <w:jc w:val="both"/>
            </w:pPr>
            <w:r>
              <w:rPr>
                <w:rFonts w:hint="eastAsia"/>
              </w:rPr>
              <w:t>gftAmt</w:t>
            </w:r>
          </w:p>
        </w:tc>
        <w:tc>
          <w:tcPr>
            <w:tcW w:w="1134" w:type="dxa"/>
            <w:tcBorders>
              <w:top w:val="single" w:sz="4" w:space="0" w:color="000000"/>
              <w:left w:val="single" w:sz="4" w:space="0" w:color="000000"/>
              <w:bottom w:val="single" w:sz="4" w:space="0" w:color="000000"/>
              <w:right w:val="single" w:sz="4" w:space="0" w:color="000000"/>
            </w:tcBorders>
          </w:tcPr>
          <w:p w:rsidR="002F7638" w:rsidRDefault="002F7638" w:rsidP="0054049B">
            <w:pPr>
              <w:ind w:right="-20"/>
              <w:jc w:val="both"/>
            </w:pPr>
            <w:r>
              <w:rPr>
                <w:rFonts w:hint="eastAsia"/>
              </w:rPr>
              <w:t>Long</w:t>
            </w:r>
          </w:p>
        </w:tc>
        <w:tc>
          <w:tcPr>
            <w:tcW w:w="4820" w:type="dxa"/>
            <w:tcBorders>
              <w:top w:val="single" w:sz="4" w:space="0" w:color="000000"/>
              <w:left w:val="single" w:sz="4" w:space="0" w:color="000000"/>
              <w:bottom w:val="single" w:sz="4" w:space="0" w:color="000000"/>
              <w:right w:val="single" w:sz="4" w:space="0" w:color="000000"/>
            </w:tcBorders>
          </w:tcPr>
          <w:p w:rsidR="002F7638" w:rsidRDefault="002F7638" w:rsidP="00280C55">
            <w:pPr>
              <w:spacing w:line="312" w:lineRule="exact"/>
              <w:ind w:right="-20"/>
              <w:jc w:val="both"/>
            </w:pPr>
            <w:r>
              <w:rPr>
                <w:rFonts w:hint="eastAsia"/>
              </w:rPr>
              <w:t>赠送金额</w:t>
            </w:r>
          </w:p>
        </w:tc>
        <w:tc>
          <w:tcPr>
            <w:tcW w:w="709" w:type="dxa"/>
            <w:tcBorders>
              <w:top w:val="single" w:sz="4" w:space="0" w:color="000000"/>
              <w:left w:val="single" w:sz="4" w:space="0" w:color="000000"/>
              <w:bottom w:val="single" w:sz="4" w:space="0" w:color="000000"/>
              <w:right w:val="single" w:sz="4" w:space="0" w:color="000000"/>
            </w:tcBorders>
            <w:vAlign w:val="center"/>
          </w:tcPr>
          <w:p w:rsidR="002F7638" w:rsidRPr="002F7638" w:rsidRDefault="002F7638" w:rsidP="0054049B">
            <w:pPr>
              <w:jc w:val="both"/>
            </w:pPr>
            <w:r>
              <w:rPr>
                <w:rFonts w:hint="eastAsia"/>
              </w:rPr>
              <w:t>可选</w:t>
            </w:r>
          </w:p>
        </w:tc>
      </w:tr>
      <w:tr w:rsidR="00B7625C" w:rsidRPr="00270E48" w:rsidTr="002F7638">
        <w:trPr>
          <w:trHeight w:hRule="exact" w:val="566"/>
        </w:trPr>
        <w:tc>
          <w:tcPr>
            <w:tcW w:w="1585" w:type="dxa"/>
            <w:tcBorders>
              <w:top w:val="single" w:sz="4" w:space="0" w:color="000000"/>
              <w:left w:val="single" w:sz="4" w:space="0" w:color="000000"/>
              <w:bottom w:val="single" w:sz="4" w:space="0" w:color="000000"/>
              <w:right w:val="single" w:sz="4" w:space="0" w:color="000000"/>
            </w:tcBorders>
          </w:tcPr>
          <w:p w:rsidR="00B7625C" w:rsidRDefault="00B7625C" w:rsidP="0054049B">
            <w:pPr>
              <w:ind w:right="-20"/>
              <w:jc w:val="both"/>
            </w:pPr>
          </w:p>
        </w:tc>
        <w:tc>
          <w:tcPr>
            <w:tcW w:w="1134" w:type="dxa"/>
            <w:tcBorders>
              <w:top w:val="single" w:sz="4" w:space="0" w:color="000000"/>
              <w:left w:val="single" w:sz="4" w:space="0" w:color="000000"/>
              <w:bottom w:val="single" w:sz="4" w:space="0" w:color="000000"/>
              <w:right w:val="single" w:sz="4" w:space="0" w:color="000000"/>
            </w:tcBorders>
          </w:tcPr>
          <w:p w:rsidR="00B7625C" w:rsidRDefault="00B7625C" w:rsidP="0054049B">
            <w:pPr>
              <w:ind w:right="-20"/>
              <w:jc w:val="both"/>
            </w:pPr>
          </w:p>
        </w:tc>
        <w:tc>
          <w:tcPr>
            <w:tcW w:w="4820" w:type="dxa"/>
            <w:tcBorders>
              <w:top w:val="single" w:sz="4" w:space="0" w:color="000000"/>
              <w:left w:val="single" w:sz="4" w:space="0" w:color="000000"/>
              <w:bottom w:val="single" w:sz="4" w:space="0" w:color="000000"/>
              <w:right w:val="single" w:sz="4" w:space="0" w:color="000000"/>
            </w:tcBorders>
          </w:tcPr>
          <w:p w:rsidR="00B7625C" w:rsidRDefault="00B7625C" w:rsidP="00280C55">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B7625C" w:rsidRDefault="00B7625C" w:rsidP="0054049B">
            <w:pPr>
              <w:jc w:val="both"/>
            </w:pPr>
          </w:p>
        </w:tc>
      </w:tr>
      <w:tr w:rsidR="00B7625C" w:rsidRPr="00270E48" w:rsidTr="00B7625C">
        <w:trPr>
          <w:trHeight w:hRule="exact" w:val="1055"/>
        </w:trPr>
        <w:tc>
          <w:tcPr>
            <w:tcW w:w="1585" w:type="dxa"/>
            <w:tcBorders>
              <w:top w:val="single" w:sz="4" w:space="0" w:color="000000"/>
              <w:left w:val="single" w:sz="4" w:space="0" w:color="000000"/>
              <w:bottom w:val="single" w:sz="4" w:space="0" w:color="000000"/>
              <w:right w:val="single" w:sz="4" w:space="0" w:color="000000"/>
            </w:tcBorders>
            <w:vAlign w:val="center"/>
          </w:tcPr>
          <w:p w:rsidR="00B7625C" w:rsidRDefault="00B7625C" w:rsidP="0054049B">
            <w:pPr>
              <w:ind w:right="-20"/>
              <w:jc w:val="both"/>
            </w:pPr>
            <w:r>
              <w:rPr>
                <w:rFonts w:hint="eastAsia"/>
              </w:rPr>
              <w:t>signType</w:t>
            </w:r>
          </w:p>
        </w:tc>
        <w:tc>
          <w:tcPr>
            <w:tcW w:w="1134" w:type="dxa"/>
            <w:tcBorders>
              <w:top w:val="single" w:sz="4" w:space="0" w:color="000000"/>
              <w:left w:val="single" w:sz="4" w:space="0" w:color="000000"/>
              <w:bottom w:val="single" w:sz="4" w:space="0" w:color="000000"/>
              <w:right w:val="single" w:sz="4" w:space="0" w:color="000000"/>
            </w:tcBorders>
            <w:vAlign w:val="center"/>
          </w:tcPr>
          <w:p w:rsidR="00B7625C" w:rsidRDefault="00B7625C" w:rsidP="0054049B">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B7625C" w:rsidRDefault="00B7625C" w:rsidP="002B7B87">
            <w:pPr>
              <w:spacing w:line="312" w:lineRule="exact"/>
              <w:ind w:right="-20"/>
              <w:jc w:val="both"/>
            </w:pPr>
            <w:r>
              <w:rPr>
                <w:rFonts w:hint="eastAsia"/>
              </w:rPr>
              <w:t>签名类型，不参与签名，非法值按缺省值处理：</w:t>
            </w:r>
          </w:p>
          <w:p w:rsidR="00B7625C" w:rsidRDefault="00B7625C" w:rsidP="002B7B87">
            <w:pPr>
              <w:spacing w:line="312" w:lineRule="exact"/>
              <w:ind w:right="-20"/>
              <w:jc w:val="both"/>
            </w:pPr>
            <w:r>
              <w:rPr>
                <w:rFonts w:hint="eastAsia"/>
              </w:rPr>
              <w:t>RSA</w:t>
            </w:r>
            <w:r>
              <w:rPr>
                <w:rFonts w:hint="eastAsia"/>
              </w:rPr>
              <w:t>：</w:t>
            </w:r>
            <w:r>
              <w:rPr>
                <w:rFonts w:hint="eastAsia"/>
              </w:rPr>
              <w:t>rsa</w:t>
            </w:r>
            <w:r>
              <w:rPr>
                <w:rFonts w:hint="eastAsia"/>
              </w:rPr>
              <w:t>签名，算法为</w:t>
            </w:r>
            <w:r w:rsidRPr="000B1D35">
              <w:t>SHA1WithRSA</w:t>
            </w:r>
            <w:r>
              <w:rPr>
                <w:rFonts w:hint="eastAsia"/>
              </w:rPr>
              <w:t>（缺省）</w:t>
            </w:r>
          </w:p>
          <w:p w:rsidR="00B7625C" w:rsidRDefault="00B7625C" w:rsidP="00280C55">
            <w:pPr>
              <w:spacing w:line="312" w:lineRule="exact"/>
              <w:ind w:right="-20"/>
              <w:jc w:val="both"/>
            </w:pPr>
            <w:r>
              <w:rPr>
                <w:rFonts w:hint="eastAsia"/>
              </w:rPr>
              <w:t>RSA256</w:t>
            </w:r>
            <w:r>
              <w:rPr>
                <w:rFonts w:hint="eastAsia"/>
              </w:rPr>
              <w:t>：</w:t>
            </w:r>
            <w:r>
              <w:rPr>
                <w:rFonts w:hint="eastAsia"/>
              </w:rPr>
              <w:t>rsa</w:t>
            </w:r>
            <w:r>
              <w:rPr>
                <w:rFonts w:hint="eastAsia"/>
              </w:rPr>
              <w:t>签名，算法为</w:t>
            </w:r>
            <w:r w:rsidRPr="000B1D35">
              <w:t>SHA256WithRSA</w:t>
            </w:r>
          </w:p>
        </w:tc>
        <w:tc>
          <w:tcPr>
            <w:tcW w:w="709" w:type="dxa"/>
            <w:tcBorders>
              <w:top w:val="single" w:sz="4" w:space="0" w:color="000000"/>
              <w:left w:val="single" w:sz="4" w:space="0" w:color="000000"/>
              <w:bottom w:val="single" w:sz="4" w:space="0" w:color="000000"/>
              <w:right w:val="single" w:sz="4" w:space="0" w:color="000000"/>
            </w:tcBorders>
            <w:vAlign w:val="center"/>
          </w:tcPr>
          <w:p w:rsidR="00B7625C" w:rsidRDefault="00B7625C" w:rsidP="0054049B">
            <w:pPr>
              <w:jc w:val="both"/>
            </w:pPr>
            <w:r>
              <w:rPr>
                <w:rFonts w:hint="eastAsia"/>
              </w:rPr>
              <w:t>可选</w:t>
            </w:r>
          </w:p>
        </w:tc>
      </w:tr>
      <w:tr w:rsidR="005C7E6F" w:rsidRPr="00270E48" w:rsidTr="00F10472">
        <w:trPr>
          <w:trHeight w:hRule="exact" w:val="648"/>
        </w:trPr>
        <w:tc>
          <w:tcPr>
            <w:tcW w:w="1585" w:type="dxa"/>
            <w:tcBorders>
              <w:top w:val="single" w:sz="4" w:space="0" w:color="000000"/>
              <w:left w:val="single" w:sz="4" w:space="0" w:color="000000"/>
              <w:bottom w:val="single" w:sz="4" w:space="0" w:color="000000"/>
              <w:right w:val="single" w:sz="4" w:space="0" w:color="000000"/>
            </w:tcBorders>
            <w:vAlign w:val="center"/>
          </w:tcPr>
          <w:p w:rsidR="005C7E6F" w:rsidRPr="00286EBC" w:rsidRDefault="005C7E6F" w:rsidP="007043B8">
            <w:pPr>
              <w:ind w:right="-20"/>
              <w:jc w:val="both"/>
            </w:pPr>
            <w:r w:rsidRPr="00286EBC">
              <w:rPr>
                <w:rFonts w:hint="eastAsia"/>
              </w:rPr>
              <w:lastRenderedPageBreak/>
              <w:t>sign</w:t>
            </w:r>
          </w:p>
        </w:tc>
        <w:tc>
          <w:tcPr>
            <w:tcW w:w="1134" w:type="dxa"/>
            <w:tcBorders>
              <w:top w:val="single" w:sz="4" w:space="0" w:color="000000"/>
              <w:left w:val="single" w:sz="4" w:space="0" w:color="000000"/>
              <w:bottom w:val="single" w:sz="4" w:space="0" w:color="000000"/>
              <w:right w:val="single" w:sz="4" w:space="0" w:color="000000"/>
            </w:tcBorders>
            <w:vAlign w:val="center"/>
          </w:tcPr>
          <w:p w:rsidR="005C7E6F" w:rsidRPr="00286EBC" w:rsidRDefault="005C7E6F" w:rsidP="00F8183F">
            <w:pPr>
              <w:ind w:right="-20"/>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5C7E6F" w:rsidRPr="00775C76" w:rsidRDefault="005C7E6F" w:rsidP="007043B8">
            <w:pPr>
              <w:spacing w:line="312" w:lineRule="exact"/>
              <w:ind w:right="-20"/>
              <w:jc w:val="both"/>
            </w:pPr>
            <w:r>
              <w:rPr>
                <w:rFonts w:hint="eastAsia"/>
              </w:rPr>
              <w:t>RSA</w:t>
            </w:r>
            <w:r>
              <w:rPr>
                <w:rFonts w:hint="eastAsia"/>
              </w:rPr>
              <w:t>签名</w:t>
            </w:r>
            <w:r>
              <w:rPr>
                <w:rFonts w:hint="eastAsia"/>
              </w:rPr>
              <w:t>,</w:t>
            </w:r>
            <w:r>
              <w:rPr>
                <w:rFonts w:hint="eastAsia"/>
              </w:rPr>
              <w:t>除</w:t>
            </w:r>
            <w:r>
              <w:rPr>
                <w:rFonts w:hint="eastAsia"/>
              </w:rPr>
              <w:t>sign</w:t>
            </w:r>
            <w:r>
              <w:rPr>
                <w:rFonts w:hint="eastAsia"/>
              </w:rPr>
              <w:t>字段外都需要签名，具体见签名章节</w:t>
            </w:r>
            <w:r w:rsidR="00897726">
              <w:rPr>
                <w:rFonts w:hint="eastAsia"/>
              </w:rPr>
              <w:t>，使用</w:t>
            </w:r>
            <w:r w:rsidR="00CC0E1C">
              <w:rPr>
                <w:rFonts w:hint="eastAsia"/>
              </w:rPr>
              <w:t>商户</w:t>
            </w:r>
            <w:r w:rsidR="00AE25BD">
              <w:rPr>
                <w:rFonts w:hint="eastAsia"/>
              </w:rPr>
              <w:t>身份</w:t>
            </w:r>
            <w:r w:rsidR="00897726">
              <w:rPr>
                <w:rFonts w:hint="eastAsia"/>
              </w:rPr>
              <w:t>验证返回的密钥</w:t>
            </w:r>
          </w:p>
        </w:tc>
        <w:tc>
          <w:tcPr>
            <w:tcW w:w="709" w:type="dxa"/>
            <w:tcBorders>
              <w:top w:val="single" w:sz="4" w:space="0" w:color="000000"/>
              <w:left w:val="single" w:sz="4" w:space="0" w:color="000000"/>
              <w:bottom w:val="single" w:sz="4" w:space="0" w:color="000000"/>
              <w:right w:val="single" w:sz="4" w:space="0" w:color="000000"/>
            </w:tcBorders>
            <w:vAlign w:val="center"/>
          </w:tcPr>
          <w:p w:rsidR="005C7E6F" w:rsidRPr="00775C76" w:rsidRDefault="005C7E6F" w:rsidP="007043B8">
            <w:pPr>
              <w:jc w:val="both"/>
            </w:pPr>
            <w:r w:rsidRPr="00775C76">
              <w:rPr>
                <w:rFonts w:hint="eastAsia"/>
              </w:rPr>
              <w:t>必选</w:t>
            </w:r>
          </w:p>
        </w:tc>
      </w:tr>
    </w:tbl>
    <w:p w:rsidR="00F16E90" w:rsidRDefault="00F16E90" w:rsidP="005C7E6F">
      <w:pPr>
        <w:spacing w:line="200" w:lineRule="exact"/>
        <w:rPr>
          <w:sz w:val="20"/>
          <w:szCs w:val="20"/>
        </w:rPr>
      </w:pPr>
    </w:p>
    <w:p w:rsidR="005C7E6F" w:rsidRDefault="00F16E90" w:rsidP="00A47770">
      <w:pPr>
        <w:spacing w:line="240" w:lineRule="auto"/>
        <w:rPr>
          <w:sz w:val="20"/>
          <w:szCs w:val="20"/>
        </w:rPr>
      </w:pPr>
      <w:r>
        <w:rPr>
          <w:rFonts w:hint="eastAsia"/>
          <w:sz w:val="20"/>
          <w:szCs w:val="20"/>
        </w:rPr>
        <w:t>SDK</w:t>
      </w:r>
      <w:r>
        <w:rPr>
          <w:rFonts w:hint="eastAsia"/>
          <w:sz w:val="20"/>
          <w:szCs w:val="20"/>
        </w:rPr>
        <w:t>对</w:t>
      </w:r>
      <w:r>
        <w:rPr>
          <w:rFonts w:hint="eastAsia"/>
          <w:sz w:val="20"/>
          <w:szCs w:val="20"/>
        </w:rPr>
        <w:t>urlver</w:t>
      </w:r>
      <w:r>
        <w:rPr>
          <w:rFonts w:hint="eastAsia"/>
          <w:sz w:val="20"/>
          <w:szCs w:val="20"/>
        </w:rPr>
        <w:t>参数的使用建议如下：</w:t>
      </w:r>
    </w:p>
    <w:p w:rsidR="00127A28" w:rsidRDefault="00D57EC1">
      <w:pPr>
        <w:pStyle w:val="af5"/>
        <w:numPr>
          <w:ilvl w:val="0"/>
          <w:numId w:val="6"/>
        </w:numPr>
        <w:spacing w:line="240" w:lineRule="auto"/>
        <w:ind w:firstLineChars="0"/>
        <w:rPr>
          <w:sz w:val="20"/>
          <w:szCs w:val="20"/>
        </w:rPr>
      </w:pPr>
      <w:r>
        <w:rPr>
          <w:rFonts w:hint="eastAsia"/>
          <w:sz w:val="20"/>
          <w:szCs w:val="20"/>
        </w:rPr>
        <w:t>建议采用接口的方式暴露给商户，提高灵活性。</w:t>
      </w:r>
    </w:p>
    <w:p w:rsidR="00127A28" w:rsidRDefault="00F16E90">
      <w:pPr>
        <w:pStyle w:val="af5"/>
        <w:numPr>
          <w:ilvl w:val="0"/>
          <w:numId w:val="6"/>
        </w:numPr>
        <w:spacing w:line="240" w:lineRule="auto"/>
        <w:ind w:firstLineChars="0"/>
        <w:rPr>
          <w:sz w:val="20"/>
          <w:szCs w:val="20"/>
        </w:rPr>
      </w:pPr>
      <w:r>
        <w:rPr>
          <w:sz w:val="20"/>
          <w:szCs w:val="20"/>
        </w:rPr>
        <w:t>S</w:t>
      </w:r>
      <w:r>
        <w:rPr>
          <w:rFonts w:hint="eastAsia"/>
          <w:sz w:val="20"/>
          <w:szCs w:val="20"/>
        </w:rPr>
        <w:t>dk</w:t>
      </w:r>
      <w:r>
        <w:rPr>
          <w:rFonts w:hint="eastAsia"/>
          <w:sz w:val="20"/>
          <w:szCs w:val="20"/>
        </w:rPr>
        <w:t>中的缺省值为“</w:t>
      </w:r>
      <w:r>
        <w:rPr>
          <w:rFonts w:hint="eastAsia"/>
          <w:sz w:val="20"/>
          <w:szCs w:val="20"/>
        </w:rPr>
        <w:t>1</w:t>
      </w:r>
      <w:r>
        <w:rPr>
          <w:rFonts w:hint="eastAsia"/>
          <w:sz w:val="20"/>
          <w:szCs w:val="20"/>
        </w:rPr>
        <w:t>”。</w:t>
      </w:r>
    </w:p>
    <w:p w:rsidR="00127A28" w:rsidRDefault="00F16E90">
      <w:pPr>
        <w:pStyle w:val="af5"/>
        <w:numPr>
          <w:ilvl w:val="0"/>
          <w:numId w:val="6"/>
        </w:numPr>
        <w:spacing w:line="240" w:lineRule="auto"/>
        <w:ind w:firstLineChars="0"/>
        <w:rPr>
          <w:sz w:val="20"/>
          <w:szCs w:val="20"/>
        </w:rPr>
      </w:pPr>
      <w:r>
        <w:rPr>
          <w:rFonts w:hint="eastAsia"/>
          <w:sz w:val="20"/>
          <w:szCs w:val="20"/>
        </w:rPr>
        <w:t>对于需要新的回调接口的商户，</w:t>
      </w:r>
      <w:r>
        <w:rPr>
          <w:rFonts w:hint="eastAsia"/>
          <w:sz w:val="20"/>
          <w:szCs w:val="20"/>
        </w:rPr>
        <w:t>sdk</w:t>
      </w:r>
      <w:r>
        <w:rPr>
          <w:rFonts w:hint="eastAsia"/>
          <w:sz w:val="20"/>
          <w:szCs w:val="20"/>
        </w:rPr>
        <w:t>可以在文档中强调“在使用</w:t>
      </w:r>
      <w:r>
        <w:rPr>
          <w:rFonts w:hint="eastAsia"/>
          <w:sz w:val="20"/>
          <w:szCs w:val="20"/>
        </w:rPr>
        <w:t>sdk</w:t>
      </w:r>
      <w:r>
        <w:rPr>
          <w:rFonts w:hint="eastAsia"/>
          <w:sz w:val="20"/>
          <w:szCs w:val="20"/>
        </w:rPr>
        <w:t>时，</w:t>
      </w:r>
      <w:r w:rsidR="00865CF6">
        <w:rPr>
          <w:rFonts w:hint="eastAsia"/>
          <w:sz w:val="20"/>
          <w:szCs w:val="20"/>
        </w:rPr>
        <w:t>需要商户传入参数为</w:t>
      </w:r>
      <w:r>
        <w:rPr>
          <w:rFonts w:hint="eastAsia"/>
          <w:sz w:val="20"/>
          <w:szCs w:val="20"/>
        </w:rPr>
        <w:t>‘</w:t>
      </w:r>
      <w:r>
        <w:rPr>
          <w:rFonts w:hint="eastAsia"/>
          <w:sz w:val="20"/>
          <w:szCs w:val="20"/>
        </w:rPr>
        <w:t>2</w:t>
      </w:r>
      <w:r>
        <w:rPr>
          <w:rFonts w:hint="eastAsia"/>
          <w:sz w:val="20"/>
          <w:szCs w:val="20"/>
        </w:rPr>
        <w:t>’”。</w:t>
      </w:r>
    </w:p>
    <w:p w:rsidR="00127A28" w:rsidRDefault="00F16E90">
      <w:pPr>
        <w:pStyle w:val="af5"/>
        <w:numPr>
          <w:ilvl w:val="0"/>
          <w:numId w:val="6"/>
        </w:numPr>
        <w:spacing w:line="240" w:lineRule="auto"/>
        <w:ind w:firstLineChars="0"/>
        <w:rPr>
          <w:sz w:val="20"/>
          <w:szCs w:val="20"/>
        </w:rPr>
      </w:pPr>
      <w:r>
        <w:rPr>
          <w:rFonts w:hint="eastAsia"/>
          <w:sz w:val="20"/>
          <w:szCs w:val="20"/>
        </w:rPr>
        <w:t>本参数在输入且有非空取值时，参与验签。</w:t>
      </w:r>
    </w:p>
    <w:p w:rsidR="00E4026E" w:rsidRDefault="00E4026E" w:rsidP="00E4026E">
      <w:pPr>
        <w:spacing w:line="240" w:lineRule="auto"/>
        <w:ind w:left="420"/>
        <w:rPr>
          <w:sz w:val="20"/>
          <w:szCs w:val="20"/>
        </w:rPr>
      </w:pPr>
    </w:p>
    <w:p w:rsidR="002D611D" w:rsidRDefault="002D611D" w:rsidP="002D611D">
      <w:pPr>
        <w:spacing w:line="240" w:lineRule="auto"/>
        <w:rPr>
          <w:sz w:val="20"/>
          <w:szCs w:val="20"/>
        </w:rPr>
      </w:pPr>
      <w:r>
        <w:rPr>
          <w:rFonts w:hint="eastAsia"/>
          <w:sz w:val="20"/>
          <w:szCs w:val="20"/>
        </w:rPr>
        <w:t>注</w:t>
      </w:r>
      <w:r>
        <w:rPr>
          <w:rFonts w:hint="eastAsia"/>
          <w:sz w:val="20"/>
          <w:szCs w:val="20"/>
        </w:rPr>
        <w:t>1</w:t>
      </w:r>
      <w:r>
        <w:rPr>
          <w:rFonts w:hint="eastAsia"/>
          <w:sz w:val="20"/>
          <w:szCs w:val="20"/>
        </w:rPr>
        <w:t>：</w:t>
      </w:r>
      <w:r w:rsidR="00E977C8">
        <w:rPr>
          <w:rFonts w:hint="eastAsia"/>
          <w:sz w:val="20"/>
          <w:szCs w:val="20"/>
        </w:rPr>
        <w:t>web</w:t>
      </w:r>
      <w:r w:rsidR="00E977C8">
        <w:rPr>
          <w:rFonts w:hint="eastAsia"/>
          <w:sz w:val="20"/>
          <w:szCs w:val="20"/>
        </w:rPr>
        <w:t>传入该</w:t>
      </w:r>
      <w:r w:rsidR="00E977C8">
        <w:rPr>
          <w:rFonts w:hint="eastAsia"/>
          <w:sz w:val="20"/>
          <w:szCs w:val="20"/>
        </w:rPr>
        <w:t>url</w:t>
      </w:r>
      <w:r w:rsidR="00E977C8">
        <w:rPr>
          <w:rFonts w:hint="eastAsia"/>
          <w:sz w:val="20"/>
          <w:szCs w:val="20"/>
        </w:rPr>
        <w:t>，服务器会在</w:t>
      </w:r>
      <w:r w:rsidR="00E977C8">
        <w:rPr>
          <w:rFonts w:hint="eastAsia"/>
          <w:sz w:val="20"/>
          <w:szCs w:val="20"/>
        </w:rPr>
        <w:t>url</w:t>
      </w:r>
      <w:r w:rsidR="00E977C8">
        <w:rPr>
          <w:rFonts w:hint="eastAsia"/>
          <w:sz w:val="20"/>
          <w:szCs w:val="20"/>
        </w:rPr>
        <w:t>基础增加</w:t>
      </w:r>
      <w:r w:rsidR="00362B80">
        <w:rPr>
          <w:rFonts w:hint="eastAsia"/>
          <w:sz w:val="20"/>
          <w:szCs w:val="20"/>
        </w:rPr>
        <w:t>三</w:t>
      </w:r>
      <w:r w:rsidR="00E977C8">
        <w:rPr>
          <w:rFonts w:hint="eastAsia"/>
          <w:sz w:val="20"/>
          <w:szCs w:val="20"/>
        </w:rPr>
        <w:t>个参数，分别为</w:t>
      </w:r>
      <w:r w:rsidR="00E977C8">
        <w:rPr>
          <w:rFonts w:hint="eastAsia"/>
          <w:sz w:val="20"/>
          <w:szCs w:val="20"/>
        </w:rPr>
        <w:t>OrderNo</w:t>
      </w:r>
      <w:r w:rsidR="00E977C8">
        <w:rPr>
          <w:rFonts w:hint="eastAsia"/>
          <w:sz w:val="20"/>
          <w:szCs w:val="20"/>
        </w:rPr>
        <w:t>和</w:t>
      </w:r>
      <w:r w:rsidR="00E977C8">
        <w:rPr>
          <w:rFonts w:hint="eastAsia"/>
          <w:sz w:val="20"/>
          <w:szCs w:val="20"/>
        </w:rPr>
        <w:t>Status</w:t>
      </w:r>
      <w:r w:rsidR="00362B80">
        <w:rPr>
          <w:rFonts w:hint="eastAsia"/>
          <w:sz w:val="20"/>
          <w:szCs w:val="20"/>
        </w:rPr>
        <w:t>、</w:t>
      </w:r>
      <w:r w:rsidR="00362B80">
        <w:rPr>
          <w:rFonts w:hint="eastAsia"/>
          <w:sz w:val="20"/>
          <w:szCs w:val="20"/>
        </w:rPr>
        <w:t>sign</w:t>
      </w:r>
      <w:r w:rsidR="00E977C8">
        <w:rPr>
          <w:rFonts w:hint="eastAsia"/>
          <w:sz w:val="20"/>
          <w:szCs w:val="20"/>
        </w:rPr>
        <w:t>，分别表示华为内部订单号和订单状态（</w:t>
      </w:r>
      <w:r w:rsidR="00E977C8">
        <w:rPr>
          <w:rFonts w:hint="eastAsia"/>
          <w:sz w:val="20"/>
          <w:szCs w:val="20"/>
        </w:rPr>
        <w:t>success</w:t>
      </w:r>
      <w:r w:rsidR="00E977C8">
        <w:rPr>
          <w:rFonts w:hint="eastAsia"/>
          <w:sz w:val="20"/>
          <w:szCs w:val="20"/>
        </w:rPr>
        <w:t>，</w:t>
      </w:r>
      <w:r w:rsidR="00E977C8">
        <w:rPr>
          <w:rFonts w:hint="eastAsia"/>
          <w:sz w:val="20"/>
          <w:szCs w:val="20"/>
        </w:rPr>
        <w:t>pending</w:t>
      </w:r>
      <w:r w:rsidR="00E977C8">
        <w:rPr>
          <w:rFonts w:hint="eastAsia"/>
          <w:sz w:val="20"/>
          <w:szCs w:val="20"/>
        </w:rPr>
        <w:t>，</w:t>
      </w:r>
      <w:r w:rsidR="00E977C8">
        <w:rPr>
          <w:rFonts w:hint="eastAsia"/>
          <w:sz w:val="20"/>
          <w:szCs w:val="20"/>
        </w:rPr>
        <w:t>failed</w:t>
      </w:r>
      <w:r w:rsidR="00E977C8">
        <w:rPr>
          <w:rFonts w:hint="eastAsia"/>
          <w:sz w:val="20"/>
          <w:szCs w:val="20"/>
        </w:rPr>
        <w:t>）</w:t>
      </w:r>
      <w:r w:rsidR="00362B80">
        <w:rPr>
          <w:rFonts w:hint="eastAsia"/>
          <w:sz w:val="20"/>
          <w:szCs w:val="20"/>
        </w:rPr>
        <w:t>、签名</w:t>
      </w:r>
      <w:r w:rsidR="00E977C8">
        <w:rPr>
          <w:rFonts w:hint="eastAsia"/>
          <w:sz w:val="20"/>
          <w:szCs w:val="20"/>
        </w:rPr>
        <w:t>。</w:t>
      </w:r>
      <w:r w:rsidR="00E977C8">
        <w:rPr>
          <w:rFonts w:hint="eastAsia"/>
          <w:sz w:val="20"/>
          <w:szCs w:val="20"/>
        </w:rPr>
        <w:t>MP</w:t>
      </w:r>
      <w:r w:rsidR="00E977C8">
        <w:rPr>
          <w:rFonts w:hint="eastAsia"/>
          <w:sz w:val="20"/>
          <w:szCs w:val="20"/>
        </w:rPr>
        <w:t>会采用该</w:t>
      </w:r>
      <w:r w:rsidR="00E977C8">
        <w:rPr>
          <w:rFonts w:hint="eastAsia"/>
          <w:sz w:val="20"/>
          <w:szCs w:val="20"/>
        </w:rPr>
        <w:t>url</w:t>
      </w:r>
      <w:r w:rsidR="00E977C8">
        <w:rPr>
          <w:rFonts w:hint="eastAsia"/>
          <w:sz w:val="20"/>
          <w:szCs w:val="20"/>
        </w:rPr>
        <w:t>重定向到</w:t>
      </w:r>
      <w:r w:rsidR="00E977C8">
        <w:rPr>
          <w:rFonts w:hint="eastAsia"/>
          <w:sz w:val="20"/>
          <w:szCs w:val="20"/>
        </w:rPr>
        <w:t>web</w:t>
      </w:r>
      <w:r w:rsidR="00E977C8">
        <w:rPr>
          <w:rFonts w:hint="eastAsia"/>
          <w:sz w:val="20"/>
          <w:szCs w:val="20"/>
        </w:rPr>
        <w:t>页面，作为同步回调</w:t>
      </w:r>
      <w:r w:rsidR="00E977C8">
        <w:rPr>
          <w:rFonts w:hint="eastAsia"/>
          <w:sz w:val="20"/>
          <w:szCs w:val="20"/>
        </w:rPr>
        <w:t>url</w:t>
      </w:r>
      <w:r w:rsidR="00E977C8">
        <w:rPr>
          <w:rFonts w:hint="eastAsia"/>
          <w:sz w:val="20"/>
          <w:szCs w:val="20"/>
        </w:rPr>
        <w:t>。</w:t>
      </w:r>
      <w:r w:rsidR="00362B80">
        <w:rPr>
          <w:rFonts w:hint="eastAsia"/>
          <w:sz w:val="20"/>
          <w:szCs w:val="20"/>
        </w:rPr>
        <w:t>WEB</w:t>
      </w:r>
      <w:r w:rsidR="00362B80">
        <w:rPr>
          <w:rFonts w:hint="eastAsia"/>
          <w:sz w:val="20"/>
          <w:szCs w:val="20"/>
        </w:rPr>
        <w:t>需要验证该签名是否合法，算法为：</w:t>
      </w:r>
      <w:r w:rsidR="00362B80">
        <w:rPr>
          <w:rFonts w:hint="eastAsia"/>
          <w:sz w:val="20"/>
          <w:szCs w:val="20"/>
        </w:rPr>
        <w:t>SHA256</w:t>
      </w:r>
      <w:r w:rsidR="00362B80">
        <w:rPr>
          <w:rFonts w:hint="eastAsia"/>
          <w:sz w:val="20"/>
          <w:szCs w:val="20"/>
        </w:rPr>
        <w:t>（</w:t>
      </w:r>
      <w:r w:rsidR="00362B80">
        <w:rPr>
          <w:rFonts w:hint="eastAsia"/>
          <w:sz w:val="20"/>
          <w:szCs w:val="20"/>
        </w:rPr>
        <w:t>OrderNo + Status + MP</w:t>
      </w:r>
      <w:r w:rsidR="00362B80">
        <w:rPr>
          <w:sz w:val="20"/>
          <w:szCs w:val="20"/>
        </w:rPr>
        <w:t>’</w:t>
      </w:r>
      <w:r w:rsidR="00362B80">
        <w:rPr>
          <w:rFonts w:hint="eastAsia"/>
          <w:sz w:val="20"/>
          <w:szCs w:val="20"/>
        </w:rPr>
        <w:t>s Secret</w:t>
      </w:r>
      <w:r w:rsidR="00362B80">
        <w:rPr>
          <w:rFonts w:hint="eastAsia"/>
          <w:sz w:val="20"/>
          <w:szCs w:val="20"/>
        </w:rPr>
        <w:t>）。</w:t>
      </w:r>
      <w:r w:rsidR="00362B80">
        <w:rPr>
          <w:rFonts w:hint="eastAsia"/>
          <w:sz w:val="20"/>
          <w:szCs w:val="20"/>
        </w:rPr>
        <w:t>MP</w:t>
      </w:r>
      <w:r w:rsidR="00362B80">
        <w:rPr>
          <w:sz w:val="20"/>
          <w:szCs w:val="20"/>
        </w:rPr>
        <w:t>’</w:t>
      </w:r>
      <w:r w:rsidR="00362B80">
        <w:rPr>
          <w:rFonts w:hint="eastAsia"/>
          <w:sz w:val="20"/>
          <w:szCs w:val="20"/>
        </w:rPr>
        <w:t>s Secret</w:t>
      </w:r>
      <w:r w:rsidR="00362B80">
        <w:rPr>
          <w:rFonts w:hint="eastAsia"/>
          <w:sz w:val="20"/>
          <w:szCs w:val="20"/>
        </w:rPr>
        <w:t>为验签接口返回的钥匙信息。</w:t>
      </w:r>
    </w:p>
    <w:p w:rsidR="00EE2E70" w:rsidRDefault="00EE0652" w:rsidP="00EE2E70">
      <w:pPr>
        <w:ind w:firstLineChars="150" w:firstLine="315"/>
      </w:pPr>
      <w:r>
        <w:rPr>
          <w:rFonts w:hint="eastAsia"/>
        </w:rPr>
        <w:t>PartnerObj</w:t>
      </w:r>
      <w:r w:rsidR="00EE2E70">
        <w:rPr>
          <w:rFonts w:hint="eastAsia"/>
        </w:rPr>
        <w:t>：</w:t>
      </w:r>
    </w:p>
    <w:tbl>
      <w:tblPr>
        <w:tblW w:w="7439" w:type="dxa"/>
        <w:jc w:val="center"/>
        <w:tblInd w:w="2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55"/>
        <w:gridCol w:w="1255"/>
        <w:gridCol w:w="676"/>
        <w:gridCol w:w="4253"/>
      </w:tblGrid>
      <w:tr w:rsidR="00EE2E70" w:rsidRPr="00CA67B8" w:rsidTr="00290A0A">
        <w:trPr>
          <w:trHeight w:val="300"/>
          <w:jc w:val="center"/>
        </w:trPr>
        <w:tc>
          <w:tcPr>
            <w:tcW w:w="1255" w:type="dxa"/>
            <w:shd w:val="clear" w:color="auto" w:fill="CCFFFF"/>
            <w:vAlign w:val="bottom"/>
          </w:tcPr>
          <w:p w:rsidR="00EE2E70" w:rsidRPr="00CA67B8" w:rsidRDefault="00EE2E70" w:rsidP="00290A0A">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Field Name</w:t>
            </w:r>
          </w:p>
        </w:tc>
        <w:tc>
          <w:tcPr>
            <w:tcW w:w="1255" w:type="dxa"/>
            <w:shd w:val="clear" w:color="auto" w:fill="CCFFFF"/>
            <w:vAlign w:val="bottom"/>
          </w:tcPr>
          <w:p w:rsidR="00EE2E70" w:rsidRPr="00CA67B8" w:rsidRDefault="00EE2E70" w:rsidP="00290A0A">
            <w:pPr>
              <w:widowControl/>
              <w:jc w:val="center"/>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Field Type</w:t>
            </w:r>
          </w:p>
        </w:tc>
        <w:tc>
          <w:tcPr>
            <w:tcW w:w="676" w:type="dxa"/>
            <w:shd w:val="clear" w:color="auto" w:fill="CCFFFF"/>
          </w:tcPr>
          <w:p w:rsidR="00EE2E70" w:rsidRPr="00CA67B8" w:rsidRDefault="00EE2E70" w:rsidP="00290A0A">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M/O</w:t>
            </w:r>
          </w:p>
        </w:tc>
        <w:tc>
          <w:tcPr>
            <w:tcW w:w="4253" w:type="dxa"/>
            <w:shd w:val="clear" w:color="auto" w:fill="CCFFFF"/>
            <w:vAlign w:val="bottom"/>
          </w:tcPr>
          <w:p w:rsidR="00EE2E70" w:rsidRPr="00CA67B8" w:rsidRDefault="00EE2E70" w:rsidP="00290A0A">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Description</w:t>
            </w:r>
          </w:p>
        </w:tc>
      </w:tr>
      <w:tr w:rsidR="00EE2E70" w:rsidRPr="00922CBE" w:rsidTr="00290A0A">
        <w:trPr>
          <w:trHeight w:val="285"/>
          <w:jc w:val="center"/>
        </w:trPr>
        <w:tc>
          <w:tcPr>
            <w:tcW w:w="1255" w:type="dxa"/>
            <w:shd w:val="clear" w:color="auto" w:fill="auto"/>
          </w:tcPr>
          <w:p w:rsidR="00EE2E70" w:rsidRPr="0038247B" w:rsidRDefault="00EE2E70" w:rsidP="00290A0A">
            <w:pPr>
              <w:pStyle w:val="100"/>
              <w:rPr>
                <w:rFonts w:ascii="Arial" w:hAnsi="Arial" w:cs="Arial"/>
                <w:sz w:val="21"/>
                <w:szCs w:val="24"/>
              </w:rPr>
            </w:pPr>
            <w:r>
              <w:rPr>
                <w:rFonts w:hint="eastAsia"/>
              </w:rPr>
              <w:t>channel</w:t>
            </w:r>
          </w:p>
        </w:tc>
        <w:tc>
          <w:tcPr>
            <w:tcW w:w="1255" w:type="dxa"/>
            <w:shd w:val="clear" w:color="auto" w:fill="auto"/>
          </w:tcPr>
          <w:p w:rsidR="00EE2E70" w:rsidRPr="0038247B" w:rsidRDefault="00EE2E70" w:rsidP="00290A0A">
            <w:pPr>
              <w:pStyle w:val="100"/>
              <w:rPr>
                <w:rFonts w:ascii="Arial" w:hAnsi="Arial" w:cs="Arial"/>
                <w:sz w:val="21"/>
                <w:szCs w:val="24"/>
              </w:rPr>
            </w:pPr>
            <w:r>
              <w:rPr>
                <w:rFonts w:hint="eastAsia"/>
              </w:rPr>
              <w:t>String</w:t>
            </w:r>
          </w:p>
        </w:tc>
        <w:tc>
          <w:tcPr>
            <w:tcW w:w="676" w:type="dxa"/>
          </w:tcPr>
          <w:p w:rsidR="00EE2E70" w:rsidRDefault="00EE2E70" w:rsidP="00290A0A">
            <w:pPr>
              <w:pStyle w:val="100"/>
              <w:rPr>
                <w:rFonts w:ascii="Arial" w:hAnsi="Arial" w:cs="Arial"/>
                <w:szCs w:val="24"/>
              </w:rPr>
            </w:pPr>
            <w:r w:rsidRPr="00775C76">
              <w:rPr>
                <w:rFonts w:hint="eastAsia"/>
              </w:rPr>
              <w:t>M</w:t>
            </w:r>
          </w:p>
        </w:tc>
        <w:tc>
          <w:tcPr>
            <w:tcW w:w="4253" w:type="dxa"/>
            <w:shd w:val="clear" w:color="auto" w:fill="auto"/>
          </w:tcPr>
          <w:p w:rsidR="00EE2E70" w:rsidRDefault="00EE2E70" w:rsidP="00290A0A">
            <w:pPr>
              <w:spacing w:line="312" w:lineRule="exact"/>
              <w:ind w:right="-20"/>
            </w:pPr>
            <w:r>
              <w:rPr>
                <w:rFonts w:hint="eastAsia"/>
              </w:rPr>
              <w:t>支付渠道，取值如下：</w:t>
            </w:r>
          </w:p>
          <w:p w:rsidR="00EE2E70" w:rsidRDefault="00EE2E70" w:rsidP="00290A0A">
            <w:pPr>
              <w:spacing w:line="312" w:lineRule="exact"/>
              <w:ind w:right="-20"/>
            </w:pPr>
            <w:r>
              <w:rPr>
                <w:rFonts w:hint="eastAsia"/>
              </w:rPr>
              <w:t>AliPay</w:t>
            </w:r>
            <w:r>
              <w:rPr>
                <w:rFonts w:hint="eastAsia"/>
              </w:rPr>
              <w:t>：支付宝</w:t>
            </w:r>
          </w:p>
          <w:p w:rsidR="00EE2E70" w:rsidRDefault="00EE2E70" w:rsidP="00290A0A">
            <w:pPr>
              <w:spacing w:line="312" w:lineRule="exact"/>
              <w:ind w:right="-20"/>
            </w:pPr>
            <w:r>
              <w:rPr>
                <w:rFonts w:hint="eastAsia"/>
              </w:rPr>
              <w:t>TenPay</w:t>
            </w:r>
            <w:r>
              <w:rPr>
                <w:rFonts w:hint="eastAsia"/>
              </w:rPr>
              <w:t>：财付通</w:t>
            </w:r>
          </w:p>
          <w:p w:rsidR="00936FFE" w:rsidRDefault="00713270" w:rsidP="00936FFE">
            <w:pPr>
              <w:spacing w:line="312" w:lineRule="exact"/>
              <w:ind w:right="-20"/>
            </w:pPr>
            <w:r>
              <w:rPr>
                <w:rFonts w:hint="eastAsia"/>
              </w:rPr>
              <w:t>PayPal</w:t>
            </w:r>
            <w:r>
              <w:rPr>
                <w:rFonts w:hint="eastAsia"/>
              </w:rPr>
              <w:t>：</w:t>
            </w:r>
            <w:r>
              <w:rPr>
                <w:rFonts w:hint="eastAsia"/>
              </w:rPr>
              <w:t>PayPal</w:t>
            </w:r>
          </w:p>
          <w:p w:rsidR="007652C1" w:rsidRDefault="00F1781A" w:rsidP="00936FFE">
            <w:pPr>
              <w:spacing w:line="312" w:lineRule="exact"/>
              <w:ind w:right="-20"/>
            </w:pPr>
            <w:r>
              <w:rPr>
                <w:rFonts w:hint="eastAsia"/>
              </w:rPr>
              <w:t>MOLPAY</w:t>
            </w:r>
            <w:r w:rsidR="007652C1">
              <w:rPr>
                <w:rFonts w:hint="eastAsia"/>
              </w:rPr>
              <w:t>：</w:t>
            </w:r>
            <w:r>
              <w:rPr>
                <w:rFonts w:hint="eastAsia"/>
                <w:i/>
                <w:sz w:val="20"/>
              </w:rPr>
              <w:t>MOLPAY</w:t>
            </w:r>
          </w:p>
          <w:p w:rsidR="007652C1" w:rsidRPr="00C92019" w:rsidRDefault="007652C1" w:rsidP="00936FFE">
            <w:pPr>
              <w:spacing w:line="312" w:lineRule="exact"/>
              <w:ind w:right="-20"/>
            </w:pPr>
            <w:r>
              <w:rPr>
                <w:rFonts w:hint="eastAsia"/>
              </w:rPr>
              <w:t>GlobalPay</w:t>
            </w:r>
            <w:r>
              <w:rPr>
                <w:rFonts w:hint="eastAsia"/>
              </w:rPr>
              <w:t>：</w:t>
            </w:r>
            <w:r>
              <w:rPr>
                <w:rFonts w:hint="eastAsia"/>
              </w:rPr>
              <w:t>GlobalPay</w:t>
            </w:r>
          </w:p>
        </w:tc>
      </w:tr>
      <w:tr w:rsidR="00EE2E70" w:rsidRPr="00922CBE" w:rsidTr="00290A0A">
        <w:trPr>
          <w:trHeight w:val="285"/>
          <w:jc w:val="center"/>
        </w:trPr>
        <w:tc>
          <w:tcPr>
            <w:tcW w:w="1255" w:type="dxa"/>
            <w:shd w:val="clear" w:color="auto" w:fill="auto"/>
          </w:tcPr>
          <w:p w:rsidR="00EE2E70" w:rsidRPr="0038247B" w:rsidRDefault="00EE2E70" w:rsidP="00290A0A">
            <w:pPr>
              <w:pStyle w:val="100"/>
              <w:rPr>
                <w:rFonts w:ascii="Arial" w:hAnsi="Arial" w:cs="Arial"/>
                <w:sz w:val="21"/>
                <w:szCs w:val="24"/>
              </w:rPr>
            </w:pPr>
            <w:r>
              <w:rPr>
                <w:color w:val="000000" w:themeColor="text1"/>
              </w:rPr>
              <w:t>partner</w:t>
            </w:r>
            <w:r>
              <w:rPr>
                <w:rFonts w:hint="eastAsia"/>
                <w:color w:val="000000" w:themeColor="text1"/>
              </w:rPr>
              <w:t>ID</w:t>
            </w:r>
          </w:p>
        </w:tc>
        <w:tc>
          <w:tcPr>
            <w:tcW w:w="1255" w:type="dxa"/>
            <w:shd w:val="clear" w:color="auto" w:fill="auto"/>
          </w:tcPr>
          <w:p w:rsidR="00EE2E70" w:rsidRPr="0038247B" w:rsidRDefault="00EE2E70" w:rsidP="00290A0A">
            <w:pPr>
              <w:pStyle w:val="100"/>
              <w:rPr>
                <w:rFonts w:ascii="Arial" w:hAnsi="Arial" w:cs="Arial"/>
                <w:sz w:val="21"/>
                <w:szCs w:val="24"/>
              </w:rPr>
            </w:pPr>
            <w:r>
              <w:rPr>
                <w:rFonts w:hint="eastAsia"/>
              </w:rPr>
              <w:t>String</w:t>
            </w:r>
          </w:p>
        </w:tc>
        <w:tc>
          <w:tcPr>
            <w:tcW w:w="676" w:type="dxa"/>
          </w:tcPr>
          <w:p w:rsidR="00EE2E70" w:rsidRDefault="00EE2E70" w:rsidP="00290A0A">
            <w:pPr>
              <w:pStyle w:val="100"/>
              <w:rPr>
                <w:rFonts w:ascii="Arial" w:hAnsi="Arial" w:cs="Arial"/>
                <w:szCs w:val="24"/>
              </w:rPr>
            </w:pPr>
            <w:r w:rsidRPr="00775C76">
              <w:rPr>
                <w:rFonts w:hint="eastAsia"/>
              </w:rPr>
              <w:t>M</w:t>
            </w:r>
          </w:p>
        </w:tc>
        <w:tc>
          <w:tcPr>
            <w:tcW w:w="4253" w:type="dxa"/>
            <w:shd w:val="clear" w:color="auto" w:fill="auto"/>
          </w:tcPr>
          <w:p w:rsidR="00EE2E70" w:rsidRPr="00922CBE" w:rsidRDefault="00EE2E70" w:rsidP="00290A0A">
            <w:pPr>
              <w:pStyle w:val="100"/>
              <w:rPr>
                <w:rFonts w:ascii="Arial" w:hAnsi="Arial" w:cs="Arial"/>
                <w:szCs w:val="24"/>
              </w:rPr>
            </w:pPr>
            <w:r>
              <w:rPr>
                <w:rFonts w:hint="eastAsia"/>
              </w:rPr>
              <w:t>相应支付渠道的收款帐户</w:t>
            </w:r>
            <w:r>
              <w:rPr>
                <w:rFonts w:hint="eastAsia"/>
              </w:rPr>
              <w:t>ID</w:t>
            </w:r>
          </w:p>
        </w:tc>
      </w:tr>
    </w:tbl>
    <w:p w:rsidR="00290A0A" w:rsidRDefault="00290A0A" w:rsidP="00290A0A">
      <w:pPr>
        <w:spacing w:line="240" w:lineRule="auto"/>
        <w:ind w:firstLine="300"/>
      </w:pPr>
      <w:r>
        <w:rPr>
          <w:rFonts w:hint="eastAsia"/>
          <w:sz w:val="20"/>
          <w:szCs w:val="20"/>
        </w:rPr>
        <w:t>注：本字段参与验签的内容为：</w:t>
      </w:r>
      <w:r>
        <w:rPr>
          <w:color w:val="000000" w:themeColor="text1"/>
        </w:rPr>
        <w:t>partner</w:t>
      </w:r>
      <w:r>
        <w:rPr>
          <w:rFonts w:hint="eastAsia"/>
          <w:color w:val="000000" w:themeColor="text1"/>
        </w:rPr>
        <w:t>IDs</w:t>
      </w:r>
      <w:r>
        <w:rPr>
          <w:rFonts w:hint="eastAsia"/>
        </w:rPr>
        <w:t xml:space="preserve"> =channel + </w:t>
      </w:r>
      <w:r w:rsidR="00FB373C">
        <w:rPr>
          <w:color w:val="000000" w:themeColor="text1"/>
        </w:rPr>
        <w:t>partner</w:t>
      </w:r>
      <w:r w:rsidR="00FB373C">
        <w:rPr>
          <w:rFonts w:hint="eastAsia"/>
          <w:color w:val="000000" w:themeColor="text1"/>
        </w:rPr>
        <w:t xml:space="preserve">ID </w:t>
      </w:r>
      <w:r>
        <w:rPr>
          <w:rFonts w:hint="eastAsia"/>
          <w:color w:val="000000" w:themeColor="text1"/>
        </w:rPr>
        <w:t>+</w:t>
      </w:r>
      <w:r w:rsidRPr="00290A0A">
        <w:rPr>
          <w:rFonts w:hint="eastAsia"/>
        </w:rPr>
        <w:t xml:space="preserve"> </w:t>
      </w:r>
      <w:r>
        <w:rPr>
          <w:rFonts w:hint="eastAsia"/>
        </w:rPr>
        <w:t>channel1+</w:t>
      </w:r>
      <w:r w:rsidRPr="00290A0A">
        <w:rPr>
          <w:color w:val="000000" w:themeColor="text1"/>
        </w:rPr>
        <w:t xml:space="preserve"> </w:t>
      </w:r>
      <w:r w:rsidR="00FB373C">
        <w:rPr>
          <w:color w:val="000000" w:themeColor="text1"/>
        </w:rPr>
        <w:t>partner</w:t>
      </w:r>
      <w:r w:rsidR="00FB373C">
        <w:rPr>
          <w:rFonts w:hint="eastAsia"/>
          <w:color w:val="000000" w:themeColor="text1"/>
        </w:rPr>
        <w:t>ID1</w:t>
      </w:r>
      <w:r>
        <w:rPr>
          <w:rFonts w:hint="eastAsia"/>
        </w:rPr>
        <w:t>，比如如果</w:t>
      </w:r>
      <w:r w:rsidR="00857F53">
        <w:rPr>
          <w:color w:val="000000" w:themeColor="text1"/>
        </w:rPr>
        <w:t>partner</w:t>
      </w:r>
      <w:r w:rsidR="00857F53">
        <w:rPr>
          <w:rFonts w:hint="eastAsia"/>
          <w:color w:val="000000" w:themeColor="text1"/>
        </w:rPr>
        <w:t>IDs</w:t>
      </w:r>
      <w:r w:rsidR="00857F53">
        <w:rPr>
          <w:rFonts w:hint="eastAsia"/>
          <w:color w:val="000000" w:themeColor="text1"/>
        </w:rPr>
        <w:t>参数中</w:t>
      </w:r>
      <w:r>
        <w:rPr>
          <w:rFonts w:hint="eastAsia"/>
        </w:rPr>
        <w:t>有两个</w:t>
      </w:r>
      <w:r>
        <w:rPr>
          <w:rFonts w:hint="eastAsia"/>
        </w:rPr>
        <w:t>PartnerObj</w:t>
      </w:r>
      <w:r w:rsidR="00857F53">
        <w:rPr>
          <w:rFonts w:hint="eastAsia"/>
        </w:rPr>
        <w:t>，具体取值如下文例子，则</w:t>
      </w:r>
      <w:r>
        <w:rPr>
          <w:rFonts w:hint="eastAsia"/>
        </w:rPr>
        <w:t>参与验签的内容为：</w:t>
      </w:r>
    </w:p>
    <w:p w:rsidR="00857F53" w:rsidRPr="00D37572" w:rsidRDefault="00857F53" w:rsidP="00290A0A">
      <w:pPr>
        <w:spacing w:line="240" w:lineRule="auto"/>
        <w:ind w:leftChars="300" w:left="630" w:firstLine="300"/>
        <w:rPr>
          <w:i/>
          <w:sz w:val="18"/>
        </w:rPr>
      </w:pPr>
      <w:r w:rsidRPr="00D37572">
        <w:rPr>
          <w:i/>
          <w:sz w:val="18"/>
        </w:rPr>
        <w:t>partner</w:t>
      </w:r>
      <w:r w:rsidRPr="00D37572">
        <w:rPr>
          <w:rFonts w:hint="eastAsia"/>
          <w:i/>
          <w:sz w:val="18"/>
        </w:rPr>
        <w:t>IDs</w:t>
      </w:r>
      <w:r w:rsidR="00290A0A">
        <w:rPr>
          <w:rFonts w:hint="eastAsia"/>
          <w:i/>
          <w:sz w:val="18"/>
        </w:rPr>
        <w:t>=</w:t>
      </w:r>
      <w:r w:rsidRPr="00D37572">
        <w:rPr>
          <w:i/>
          <w:sz w:val="18"/>
        </w:rPr>
        <w:t>AliPay12222222YeePay12222ddddd</w:t>
      </w:r>
    </w:p>
    <w:p w:rsidR="00EE2E70" w:rsidRPr="00290A0A" w:rsidRDefault="00EE2E70" w:rsidP="00E4026E">
      <w:pPr>
        <w:spacing w:line="240" w:lineRule="auto"/>
        <w:ind w:left="420"/>
        <w:rPr>
          <w:sz w:val="20"/>
          <w:szCs w:val="20"/>
        </w:rPr>
      </w:pPr>
    </w:p>
    <w:p w:rsidR="00660823" w:rsidRDefault="00660823" w:rsidP="00660823">
      <w:pPr>
        <w:ind w:firstLineChars="150" w:firstLine="315"/>
      </w:pPr>
      <w:r>
        <w:rPr>
          <w:rFonts w:hint="eastAsia"/>
        </w:rPr>
        <w:t>cardObj</w:t>
      </w:r>
      <w:r>
        <w:rPr>
          <w:rFonts w:hint="eastAsia"/>
        </w:rPr>
        <w:t>：</w:t>
      </w:r>
    </w:p>
    <w:tbl>
      <w:tblPr>
        <w:tblW w:w="7439" w:type="dxa"/>
        <w:jc w:val="center"/>
        <w:tblInd w:w="2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55"/>
        <w:gridCol w:w="1255"/>
        <w:gridCol w:w="676"/>
        <w:gridCol w:w="4253"/>
      </w:tblGrid>
      <w:tr w:rsidR="00660823" w:rsidRPr="00CA67B8" w:rsidTr="00C92019">
        <w:trPr>
          <w:trHeight w:val="300"/>
          <w:jc w:val="center"/>
        </w:trPr>
        <w:tc>
          <w:tcPr>
            <w:tcW w:w="1255" w:type="dxa"/>
            <w:shd w:val="clear" w:color="auto" w:fill="CCFFFF"/>
            <w:vAlign w:val="bottom"/>
          </w:tcPr>
          <w:p w:rsidR="00660823" w:rsidRPr="00CA67B8" w:rsidRDefault="00660823" w:rsidP="009923BD">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Field Name</w:t>
            </w:r>
          </w:p>
        </w:tc>
        <w:tc>
          <w:tcPr>
            <w:tcW w:w="1255" w:type="dxa"/>
            <w:shd w:val="clear" w:color="auto" w:fill="CCFFFF"/>
            <w:vAlign w:val="bottom"/>
          </w:tcPr>
          <w:p w:rsidR="00660823" w:rsidRPr="00CA67B8" w:rsidRDefault="00660823" w:rsidP="009923BD">
            <w:pPr>
              <w:widowControl/>
              <w:jc w:val="center"/>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Field Type</w:t>
            </w:r>
          </w:p>
        </w:tc>
        <w:tc>
          <w:tcPr>
            <w:tcW w:w="676" w:type="dxa"/>
            <w:shd w:val="clear" w:color="auto" w:fill="CCFFFF"/>
          </w:tcPr>
          <w:p w:rsidR="00660823" w:rsidRPr="00CA67B8" w:rsidRDefault="00660823" w:rsidP="009923BD">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M/O</w:t>
            </w:r>
          </w:p>
        </w:tc>
        <w:tc>
          <w:tcPr>
            <w:tcW w:w="4253" w:type="dxa"/>
            <w:shd w:val="clear" w:color="auto" w:fill="CCFFFF"/>
            <w:vAlign w:val="bottom"/>
          </w:tcPr>
          <w:p w:rsidR="00660823" w:rsidRPr="00CA67B8" w:rsidRDefault="00660823" w:rsidP="009923BD">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Description</w:t>
            </w:r>
          </w:p>
        </w:tc>
      </w:tr>
      <w:tr w:rsidR="00660823" w:rsidRPr="00922CBE" w:rsidTr="00C92019">
        <w:trPr>
          <w:trHeight w:val="285"/>
          <w:jc w:val="center"/>
        </w:trPr>
        <w:tc>
          <w:tcPr>
            <w:tcW w:w="1255" w:type="dxa"/>
            <w:shd w:val="clear" w:color="auto" w:fill="auto"/>
          </w:tcPr>
          <w:p w:rsidR="00660823" w:rsidRPr="0038247B" w:rsidRDefault="00660823" w:rsidP="009923BD">
            <w:pPr>
              <w:pStyle w:val="100"/>
              <w:rPr>
                <w:rFonts w:ascii="Arial" w:hAnsi="Arial" w:cs="Arial"/>
                <w:sz w:val="21"/>
                <w:szCs w:val="24"/>
              </w:rPr>
            </w:pPr>
            <w:r>
              <w:rPr>
                <w:rFonts w:hint="eastAsia"/>
              </w:rPr>
              <w:t>cardInfo</w:t>
            </w:r>
          </w:p>
        </w:tc>
        <w:tc>
          <w:tcPr>
            <w:tcW w:w="1255" w:type="dxa"/>
            <w:shd w:val="clear" w:color="auto" w:fill="auto"/>
          </w:tcPr>
          <w:p w:rsidR="00660823" w:rsidRPr="0038247B" w:rsidRDefault="00660823" w:rsidP="009923BD">
            <w:pPr>
              <w:pStyle w:val="100"/>
              <w:rPr>
                <w:rFonts w:ascii="Arial" w:hAnsi="Arial" w:cs="Arial"/>
                <w:sz w:val="21"/>
                <w:szCs w:val="24"/>
              </w:rPr>
            </w:pPr>
            <w:r>
              <w:rPr>
                <w:rFonts w:hint="eastAsia"/>
              </w:rPr>
              <w:t>String</w:t>
            </w:r>
          </w:p>
        </w:tc>
        <w:tc>
          <w:tcPr>
            <w:tcW w:w="676" w:type="dxa"/>
          </w:tcPr>
          <w:p w:rsidR="00660823" w:rsidRDefault="00660823" w:rsidP="009923BD">
            <w:pPr>
              <w:pStyle w:val="100"/>
              <w:rPr>
                <w:rFonts w:ascii="Arial" w:hAnsi="Arial" w:cs="Arial"/>
                <w:szCs w:val="24"/>
              </w:rPr>
            </w:pPr>
            <w:r w:rsidRPr="00775C76">
              <w:rPr>
                <w:rFonts w:hint="eastAsia"/>
              </w:rPr>
              <w:t>M</w:t>
            </w:r>
          </w:p>
        </w:tc>
        <w:tc>
          <w:tcPr>
            <w:tcW w:w="4253" w:type="dxa"/>
            <w:shd w:val="clear" w:color="auto" w:fill="auto"/>
          </w:tcPr>
          <w:p w:rsidR="00660823" w:rsidRPr="00860B12" w:rsidRDefault="00660823" w:rsidP="00660823">
            <w:pPr>
              <w:spacing w:line="312" w:lineRule="exact"/>
              <w:ind w:right="-20"/>
              <w:rPr>
                <w:color w:val="000000" w:themeColor="text1"/>
              </w:rPr>
            </w:pPr>
            <w:r>
              <w:rPr>
                <w:rFonts w:hint="eastAsia"/>
              </w:rPr>
              <w:t>充值卡信息，数据格式为：</w:t>
            </w:r>
            <w:r w:rsidR="00C92019" w:rsidRPr="00860B12">
              <w:rPr>
                <w:rFonts w:hint="eastAsia"/>
                <w:color w:val="000000" w:themeColor="text1"/>
              </w:rPr>
              <w:t>面额</w:t>
            </w:r>
            <w:r w:rsidR="00C92019" w:rsidRPr="00860B12">
              <w:rPr>
                <w:rFonts w:hint="eastAsia"/>
                <w:color w:val="000000" w:themeColor="text1"/>
              </w:rPr>
              <w:t>(</w:t>
            </w:r>
            <w:r w:rsidR="00C92019" w:rsidRPr="00860B12">
              <w:rPr>
                <w:rFonts w:hint="eastAsia"/>
                <w:color w:val="000000" w:themeColor="text1"/>
              </w:rPr>
              <w:t>元</w:t>
            </w:r>
            <w:r w:rsidR="00C92019" w:rsidRPr="00860B12">
              <w:rPr>
                <w:rFonts w:hint="eastAsia"/>
                <w:color w:val="000000" w:themeColor="text1"/>
              </w:rPr>
              <w:t>)|</w:t>
            </w:r>
            <w:r w:rsidR="00C92019" w:rsidRPr="00860B12">
              <w:rPr>
                <w:rFonts w:hint="eastAsia"/>
                <w:color w:val="000000" w:themeColor="text1"/>
              </w:rPr>
              <w:t>卡号</w:t>
            </w:r>
            <w:r w:rsidR="00C92019" w:rsidRPr="00860B12">
              <w:rPr>
                <w:rFonts w:hint="eastAsia"/>
                <w:color w:val="000000" w:themeColor="text1"/>
              </w:rPr>
              <w:t>1|</w:t>
            </w:r>
            <w:r w:rsidR="00C92019" w:rsidRPr="00860B12">
              <w:rPr>
                <w:rFonts w:hint="eastAsia"/>
                <w:color w:val="000000" w:themeColor="text1"/>
              </w:rPr>
              <w:t>密码</w:t>
            </w:r>
            <w:r w:rsidR="00C92019" w:rsidRPr="00860B12">
              <w:rPr>
                <w:rFonts w:hint="eastAsia"/>
                <w:color w:val="000000" w:themeColor="text1"/>
              </w:rPr>
              <w:t>1@</w:t>
            </w:r>
            <w:r w:rsidR="00C92019" w:rsidRPr="00860B12">
              <w:rPr>
                <w:rFonts w:hint="eastAsia"/>
                <w:color w:val="000000" w:themeColor="text1"/>
              </w:rPr>
              <w:t>面额</w:t>
            </w:r>
            <w:r w:rsidR="00C92019" w:rsidRPr="00860B12">
              <w:rPr>
                <w:rFonts w:hint="eastAsia"/>
                <w:color w:val="000000" w:themeColor="text1"/>
              </w:rPr>
              <w:t>|</w:t>
            </w:r>
            <w:r w:rsidR="00C92019" w:rsidRPr="00860B12">
              <w:rPr>
                <w:rFonts w:hint="eastAsia"/>
                <w:color w:val="000000" w:themeColor="text1"/>
              </w:rPr>
              <w:t>卡号</w:t>
            </w:r>
            <w:r w:rsidR="00C92019" w:rsidRPr="00860B12">
              <w:rPr>
                <w:rFonts w:hint="eastAsia"/>
                <w:color w:val="000000" w:themeColor="text1"/>
              </w:rPr>
              <w:t>2|</w:t>
            </w:r>
            <w:r w:rsidR="00C92019" w:rsidRPr="00860B12">
              <w:rPr>
                <w:rFonts w:hint="eastAsia"/>
                <w:color w:val="000000" w:themeColor="text1"/>
              </w:rPr>
              <w:t>密码</w:t>
            </w:r>
            <w:r w:rsidR="00C92019" w:rsidRPr="00860B12">
              <w:rPr>
                <w:rFonts w:hint="eastAsia"/>
                <w:color w:val="000000" w:themeColor="text1"/>
              </w:rPr>
              <w:t>2</w:t>
            </w:r>
            <w:r w:rsidR="00C92019" w:rsidRPr="00860B12">
              <w:rPr>
                <w:rFonts w:hint="eastAsia"/>
                <w:color w:val="000000" w:themeColor="text1"/>
              </w:rPr>
              <w:t>。</w:t>
            </w:r>
          </w:p>
          <w:p w:rsidR="00C92019" w:rsidRPr="00C92019" w:rsidRDefault="00C92019" w:rsidP="00660823">
            <w:pPr>
              <w:spacing w:line="312" w:lineRule="exact"/>
              <w:ind w:right="-20"/>
            </w:pPr>
            <w:r w:rsidRPr="00860B12">
              <w:rPr>
                <w:rFonts w:hint="eastAsia"/>
                <w:color w:val="000000" w:themeColor="text1"/>
              </w:rPr>
              <w:t>注：交易服务器并不校验该格式。</w:t>
            </w:r>
          </w:p>
        </w:tc>
      </w:tr>
      <w:tr w:rsidR="00660823" w:rsidRPr="00922CBE" w:rsidTr="00C92019">
        <w:trPr>
          <w:trHeight w:val="285"/>
          <w:jc w:val="center"/>
        </w:trPr>
        <w:tc>
          <w:tcPr>
            <w:tcW w:w="1255" w:type="dxa"/>
            <w:shd w:val="clear" w:color="auto" w:fill="auto"/>
          </w:tcPr>
          <w:p w:rsidR="00660823" w:rsidRPr="0038247B" w:rsidRDefault="00660823" w:rsidP="009923BD">
            <w:pPr>
              <w:pStyle w:val="100"/>
              <w:rPr>
                <w:rFonts w:ascii="Arial" w:hAnsi="Arial" w:cs="Arial"/>
                <w:sz w:val="21"/>
                <w:szCs w:val="24"/>
              </w:rPr>
            </w:pPr>
            <w:r>
              <w:rPr>
                <w:rFonts w:hint="eastAsia"/>
              </w:rPr>
              <w:t>cardType</w:t>
            </w:r>
          </w:p>
        </w:tc>
        <w:tc>
          <w:tcPr>
            <w:tcW w:w="1255" w:type="dxa"/>
            <w:shd w:val="clear" w:color="auto" w:fill="auto"/>
          </w:tcPr>
          <w:p w:rsidR="00660823" w:rsidRPr="0038247B" w:rsidRDefault="00660823" w:rsidP="009923BD">
            <w:pPr>
              <w:pStyle w:val="100"/>
              <w:rPr>
                <w:rFonts w:ascii="Arial" w:hAnsi="Arial" w:cs="Arial"/>
                <w:sz w:val="21"/>
                <w:szCs w:val="24"/>
              </w:rPr>
            </w:pPr>
            <w:r>
              <w:rPr>
                <w:rFonts w:hint="eastAsia"/>
              </w:rPr>
              <w:t>String</w:t>
            </w:r>
          </w:p>
        </w:tc>
        <w:tc>
          <w:tcPr>
            <w:tcW w:w="676" w:type="dxa"/>
          </w:tcPr>
          <w:p w:rsidR="00660823" w:rsidRDefault="00660823" w:rsidP="009923BD">
            <w:pPr>
              <w:pStyle w:val="100"/>
              <w:rPr>
                <w:rFonts w:ascii="Arial" w:hAnsi="Arial" w:cs="Arial"/>
                <w:szCs w:val="24"/>
              </w:rPr>
            </w:pPr>
            <w:r w:rsidRPr="00775C76">
              <w:rPr>
                <w:rFonts w:hint="eastAsia"/>
              </w:rPr>
              <w:t>M</w:t>
            </w:r>
          </w:p>
        </w:tc>
        <w:tc>
          <w:tcPr>
            <w:tcW w:w="4253" w:type="dxa"/>
            <w:shd w:val="clear" w:color="auto" w:fill="auto"/>
          </w:tcPr>
          <w:p w:rsidR="00660823" w:rsidRDefault="00660823" w:rsidP="009923BD">
            <w:pPr>
              <w:pStyle w:val="100"/>
            </w:pPr>
            <w:r>
              <w:rPr>
                <w:rFonts w:hint="eastAsia"/>
              </w:rPr>
              <w:t>充值卡种类</w:t>
            </w:r>
          </w:p>
          <w:p w:rsidR="00660823" w:rsidRPr="00660823" w:rsidRDefault="00660823" w:rsidP="00660823">
            <w:pPr>
              <w:pStyle w:val="100"/>
              <w:rPr>
                <w:rFonts w:ascii="Arial" w:hAnsi="Arial" w:cs="Arial"/>
                <w:szCs w:val="24"/>
              </w:rPr>
            </w:pPr>
            <w:r w:rsidRPr="00660823">
              <w:rPr>
                <w:rFonts w:ascii="Arial" w:hAnsi="Arial" w:cs="Arial" w:hint="eastAsia"/>
                <w:szCs w:val="24"/>
              </w:rPr>
              <w:t>0</w:t>
            </w:r>
            <w:r w:rsidRPr="00660823">
              <w:rPr>
                <w:rFonts w:ascii="Arial" w:hAnsi="Arial" w:cs="Arial" w:hint="eastAsia"/>
                <w:szCs w:val="24"/>
              </w:rPr>
              <w:t>：移动</w:t>
            </w:r>
            <w:r w:rsidRPr="00660823">
              <w:rPr>
                <w:rFonts w:ascii="Arial" w:hAnsi="Arial" w:cs="Arial" w:hint="eastAsia"/>
                <w:szCs w:val="24"/>
              </w:rPr>
              <w:t>;</w:t>
            </w:r>
          </w:p>
          <w:p w:rsidR="00660823" w:rsidRPr="00660823" w:rsidRDefault="00660823" w:rsidP="00660823">
            <w:pPr>
              <w:pStyle w:val="100"/>
              <w:rPr>
                <w:rFonts w:ascii="Arial" w:hAnsi="Arial" w:cs="Arial"/>
                <w:szCs w:val="24"/>
              </w:rPr>
            </w:pPr>
            <w:r w:rsidRPr="00660823">
              <w:rPr>
                <w:rFonts w:ascii="Arial" w:hAnsi="Arial" w:cs="Arial" w:hint="eastAsia"/>
                <w:szCs w:val="24"/>
              </w:rPr>
              <w:t>1</w:t>
            </w:r>
            <w:r w:rsidRPr="00660823">
              <w:rPr>
                <w:rFonts w:ascii="Arial" w:hAnsi="Arial" w:cs="Arial" w:hint="eastAsia"/>
                <w:szCs w:val="24"/>
              </w:rPr>
              <w:t>：联通</w:t>
            </w:r>
            <w:r w:rsidRPr="00660823">
              <w:rPr>
                <w:rFonts w:ascii="Arial" w:hAnsi="Arial" w:cs="Arial" w:hint="eastAsia"/>
                <w:szCs w:val="24"/>
              </w:rPr>
              <w:t>;</w:t>
            </w:r>
          </w:p>
          <w:p w:rsidR="00660823" w:rsidRPr="00922CBE" w:rsidRDefault="00660823" w:rsidP="00660823">
            <w:pPr>
              <w:pStyle w:val="100"/>
              <w:rPr>
                <w:rFonts w:ascii="Arial" w:hAnsi="Arial" w:cs="Arial"/>
                <w:szCs w:val="24"/>
              </w:rPr>
            </w:pPr>
            <w:r w:rsidRPr="00660823">
              <w:rPr>
                <w:rFonts w:ascii="Arial" w:hAnsi="Arial" w:cs="Arial" w:hint="eastAsia"/>
                <w:szCs w:val="24"/>
              </w:rPr>
              <w:t>2</w:t>
            </w:r>
            <w:r w:rsidRPr="00660823">
              <w:rPr>
                <w:rFonts w:ascii="Arial" w:hAnsi="Arial" w:cs="Arial" w:hint="eastAsia"/>
                <w:szCs w:val="24"/>
              </w:rPr>
              <w:t>：电信</w:t>
            </w:r>
          </w:p>
        </w:tc>
      </w:tr>
    </w:tbl>
    <w:p w:rsidR="00397F14" w:rsidRDefault="00397F14" w:rsidP="009923BD">
      <w:pPr>
        <w:spacing w:line="240" w:lineRule="auto"/>
        <w:ind w:firstLine="300"/>
      </w:pPr>
      <w:r>
        <w:rPr>
          <w:rFonts w:hint="eastAsia"/>
          <w:sz w:val="20"/>
          <w:szCs w:val="20"/>
        </w:rPr>
        <w:t>注：本字段参与验签的内容为：</w:t>
      </w:r>
      <w:r>
        <w:rPr>
          <w:rFonts w:hint="eastAsia"/>
        </w:rPr>
        <w:t>reservedInfor=cardInfo + cardType</w:t>
      </w:r>
      <w:r>
        <w:rPr>
          <w:rFonts w:hint="eastAsia"/>
        </w:rPr>
        <w:t>，比如</w:t>
      </w:r>
      <w:r>
        <w:rPr>
          <w:rFonts w:hint="eastAsia"/>
        </w:rPr>
        <w:t>cardInfo</w:t>
      </w:r>
      <w:r>
        <w:rPr>
          <w:rFonts w:hint="eastAsia"/>
        </w:rPr>
        <w:t>和</w:t>
      </w:r>
      <w:r>
        <w:rPr>
          <w:rFonts w:hint="eastAsia"/>
        </w:rPr>
        <w:t>cardType</w:t>
      </w:r>
      <w:r>
        <w:rPr>
          <w:rFonts w:hint="eastAsia"/>
        </w:rPr>
        <w:t>的取值分别为“</w:t>
      </w:r>
      <w:r w:rsidR="00192095">
        <w:rPr>
          <w:rFonts w:hint="eastAsia"/>
        </w:rPr>
        <w:t>50|123|</w:t>
      </w:r>
      <w:r>
        <w:rPr>
          <w:rFonts w:hint="eastAsia"/>
        </w:rPr>
        <w:t>456</w:t>
      </w:r>
      <w:r>
        <w:rPr>
          <w:rFonts w:hint="eastAsia"/>
        </w:rPr>
        <w:t>”，“</w:t>
      </w:r>
      <w:r>
        <w:rPr>
          <w:rFonts w:hint="eastAsia"/>
        </w:rPr>
        <w:t>0</w:t>
      </w:r>
      <w:r>
        <w:rPr>
          <w:rFonts w:hint="eastAsia"/>
        </w:rPr>
        <w:t>”的情况下，参与验签的内容为：</w:t>
      </w:r>
    </w:p>
    <w:p w:rsidR="00660823" w:rsidRPr="00397F14" w:rsidRDefault="00931EC5" w:rsidP="00397F14">
      <w:pPr>
        <w:spacing w:line="240" w:lineRule="auto"/>
        <w:ind w:leftChars="300" w:left="630" w:firstLine="300"/>
        <w:rPr>
          <w:i/>
          <w:sz w:val="16"/>
          <w:szCs w:val="20"/>
        </w:rPr>
      </w:pPr>
      <w:r>
        <w:rPr>
          <w:rFonts w:hint="eastAsia"/>
          <w:i/>
          <w:sz w:val="18"/>
        </w:rPr>
        <w:t>reservedInfor=50|123|</w:t>
      </w:r>
      <w:r w:rsidR="00397F14" w:rsidRPr="00397F14">
        <w:rPr>
          <w:rFonts w:hint="eastAsia"/>
          <w:i/>
          <w:sz w:val="18"/>
        </w:rPr>
        <w:t>4560</w:t>
      </w:r>
    </w:p>
    <w:p w:rsidR="00E4026E" w:rsidRDefault="00E4026E" w:rsidP="00E4026E">
      <w:pPr>
        <w:spacing w:line="240" w:lineRule="auto"/>
        <w:rPr>
          <w:sz w:val="20"/>
          <w:szCs w:val="20"/>
        </w:rPr>
      </w:pPr>
    </w:p>
    <w:p w:rsidR="00E4026E" w:rsidRPr="00E4026E" w:rsidRDefault="00E4026E" w:rsidP="00E4026E">
      <w:pPr>
        <w:spacing w:line="240" w:lineRule="auto"/>
        <w:rPr>
          <w:sz w:val="20"/>
          <w:szCs w:val="20"/>
        </w:rPr>
      </w:pPr>
    </w:p>
    <w:p w:rsidR="005C7E6F" w:rsidRPr="00BB29FC" w:rsidRDefault="005C7E6F" w:rsidP="005C7E6F">
      <w:pPr>
        <w:ind w:firstLineChars="150" w:firstLine="316"/>
        <w:rPr>
          <w:b/>
        </w:rPr>
      </w:pPr>
      <w:r w:rsidRPr="00BB29FC">
        <w:rPr>
          <w:rFonts w:hint="eastAsia"/>
          <w:b/>
        </w:rPr>
        <w:lastRenderedPageBreak/>
        <w:t>响应参数描述</w:t>
      </w:r>
      <w:r>
        <w:rPr>
          <w:rFonts w:hint="eastAsia"/>
          <w:b/>
        </w:rPr>
        <w:t>：</w:t>
      </w:r>
    </w:p>
    <w:tbl>
      <w:tblPr>
        <w:tblW w:w="8215" w:type="dxa"/>
        <w:tblInd w:w="154" w:type="dxa"/>
        <w:tblLayout w:type="fixed"/>
        <w:tblCellMar>
          <w:left w:w="0" w:type="dxa"/>
          <w:right w:w="0" w:type="dxa"/>
        </w:tblCellMar>
        <w:tblLook w:val="0000"/>
      </w:tblPr>
      <w:tblGrid>
        <w:gridCol w:w="1552"/>
        <w:gridCol w:w="1134"/>
        <w:gridCol w:w="4820"/>
        <w:gridCol w:w="709"/>
      </w:tblGrid>
      <w:tr w:rsidR="005C7E6F" w:rsidRPr="00270E48" w:rsidTr="000926FD">
        <w:trPr>
          <w:trHeight w:hRule="exact" w:val="370"/>
        </w:trPr>
        <w:tc>
          <w:tcPr>
            <w:tcW w:w="1552" w:type="dxa"/>
            <w:tcBorders>
              <w:top w:val="single" w:sz="4" w:space="0" w:color="000000"/>
              <w:left w:val="single" w:sz="4" w:space="0" w:color="000000"/>
              <w:bottom w:val="single" w:sz="4" w:space="0" w:color="000000"/>
              <w:right w:val="single" w:sz="4" w:space="0" w:color="000000"/>
            </w:tcBorders>
            <w:shd w:val="clear" w:color="auto" w:fill="DFDFDF"/>
          </w:tcPr>
          <w:p w:rsidR="005C7E6F" w:rsidRPr="00270E48" w:rsidRDefault="005C7E6F" w:rsidP="001420CD">
            <w:pPr>
              <w:spacing w:line="307" w:lineRule="exact"/>
              <w:ind w:left="102" w:right="-20"/>
              <w:rPr>
                <w:sz w:val="24"/>
                <w:szCs w:val="24"/>
              </w:rPr>
            </w:pPr>
            <w:r>
              <w:rPr>
                <w:rFonts w:ascii="微软雅黑" w:eastAsia="微软雅黑" w:cs="微软雅黑" w:hint="eastAsia"/>
                <w:b/>
                <w:bCs/>
                <w:spacing w:val="12"/>
                <w:position w:val="-1"/>
              </w:rPr>
              <w:t>数据项</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5C7E6F" w:rsidRPr="00270E48" w:rsidRDefault="005C7E6F" w:rsidP="001420CD">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5C7E6F" w:rsidRPr="00270E48" w:rsidRDefault="005C7E6F" w:rsidP="001420CD">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5C7E6F" w:rsidRPr="00270E48" w:rsidRDefault="005C7E6F" w:rsidP="001420CD">
            <w:pPr>
              <w:spacing w:line="307" w:lineRule="exact"/>
              <w:ind w:left="102" w:right="-20"/>
              <w:rPr>
                <w:sz w:val="24"/>
                <w:szCs w:val="24"/>
              </w:rPr>
            </w:pPr>
            <w:r>
              <w:rPr>
                <w:rFonts w:ascii="微软雅黑" w:eastAsia="微软雅黑" w:cs="微软雅黑" w:hint="eastAsia"/>
                <w:b/>
                <w:bCs/>
                <w:spacing w:val="12"/>
                <w:position w:val="-1"/>
              </w:rPr>
              <w:t>选项</w:t>
            </w:r>
          </w:p>
        </w:tc>
      </w:tr>
      <w:tr w:rsidR="005C7E6F" w:rsidRPr="00270E48" w:rsidTr="00382879">
        <w:trPr>
          <w:trHeight w:hRule="exact" w:val="986"/>
        </w:trPr>
        <w:tc>
          <w:tcPr>
            <w:tcW w:w="1552" w:type="dxa"/>
            <w:tcBorders>
              <w:top w:val="single" w:sz="4" w:space="0" w:color="000000"/>
              <w:left w:val="single" w:sz="4" w:space="0" w:color="000000"/>
              <w:bottom w:val="single" w:sz="4" w:space="0" w:color="000000"/>
              <w:right w:val="single" w:sz="4" w:space="0" w:color="000000"/>
            </w:tcBorders>
            <w:vAlign w:val="center"/>
          </w:tcPr>
          <w:p w:rsidR="005C7E6F" w:rsidRPr="00286EBC" w:rsidRDefault="005C7E6F" w:rsidP="00DF23B6">
            <w:pPr>
              <w:ind w:right="-20"/>
              <w:jc w:val="both"/>
            </w:pPr>
            <w:r w:rsidRPr="00286EBC">
              <w:rPr>
                <w:rFonts w:hint="eastAsia"/>
              </w:rPr>
              <w:t>returnCode</w:t>
            </w:r>
          </w:p>
        </w:tc>
        <w:tc>
          <w:tcPr>
            <w:tcW w:w="1134" w:type="dxa"/>
            <w:tcBorders>
              <w:top w:val="single" w:sz="4" w:space="0" w:color="000000"/>
              <w:left w:val="single" w:sz="4" w:space="0" w:color="000000"/>
              <w:bottom w:val="single" w:sz="4" w:space="0" w:color="000000"/>
              <w:right w:val="single" w:sz="4" w:space="0" w:color="000000"/>
            </w:tcBorders>
            <w:vAlign w:val="center"/>
          </w:tcPr>
          <w:p w:rsidR="005C7E6F" w:rsidRPr="00286EBC" w:rsidRDefault="005C7E6F" w:rsidP="00F8183F">
            <w:pPr>
              <w:spacing w:line="241" w:lineRule="auto"/>
              <w:ind w:right="51"/>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5C7E6F" w:rsidRDefault="005C7E6F" w:rsidP="00DF23B6">
            <w:pPr>
              <w:spacing w:line="312" w:lineRule="exact"/>
              <w:ind w:right="-20"/>
              <w:jc w:val="both"/>
            </w:pPr>
            <w:r w:rsidRPr="00775C76">
              <w:rPr>
                <w:rFonts w:hint="eastAsia"/>
              </w:rPr>
              <w:t>0</w:t>
            </w:r>
            <w:r w:rsidRPr="00775C76">
              <w:rPr>
                <w:rFonts w:hint="eastAsia"/>
              </w:rPr>
              <w:t>：成功</w:t>
            </w:r>
          </w:p>
          <w:p w:rsidR="005C7E6F" w:rsidRPr="00775C76" w:rsidRDefault="00382879" w:rsidP="00DF23B6">
            <w:pPr>
              <w:spacing w:line="312" w:lineRule="exact"/>
              <w:ind w:right="-20"/>
              <w:jc w:val="both"/>
            </w:pPr>
            <w:r>
              <w:rPr>
                <w:rFonts w:hint="eastAsia"/>
              </w:rPr>
              <w:t>其他：失败，具体参考</w:t>
            </w:r>
            <w:r w:rsidR="006F430C">
              <w:rPr>
                <w:rFonts w:hint="eastAsia"/>
              </w:rPr>
              <w:t>2.1</w:t>
            </w:r>
            <w:r>
              <w:rPr>
                <w:rFonts w:hint="eastAsia"/>
              </w:rPr>
              <w:t>章节</w:t>
            </w:r>
          </w:p>
        </w:tc>
        <w:tc>
          <w:tcPr>
            <w:tcW w:w="709" w:type="dxa"/>
            <w:tcBorders>
              <w:top w:val="single" w:sz="4" w:space="0" w:color="000000"/>
              <w:left w:val="single" w:sz="4" w:space="0" w:color="000000"/>
              <w:bottom w:val="single" w:sz="4" w:space="0" w:color="000000"/>
              <w:right w:val="single" w:sz="4" w:space="0" w:color="000000"/>
            </w:tcBorders>
            <w:vAlign w:val="center"/>
          </w:tcPr>
          <w:p w:rsidR="005C7E6F" w:rsidRPr="00775C76" w:rsidRDefault="005C7E6F" w:rsidP="00DF23B6">
            <w:pPr>
              <w:jc w:val="both"/>
            </w:pPr>
            <w:r w:rsidRPr="00775C76">
              <w:rPr>
                <w:rFonts w:hint="eastAsia"/>
              </w:rPr>
              <w:t>必选</w:t>
            </w:r>
          </w:p>
        </w:tc>
      </w:tr>
      <w:tr w:rsidR="005C7E6F" w:rsidRPr="00270E48" w:rsidTr="00F10472">
        <w:trPr>
          <w:trHeight w:hRule="exact" w:val="440"/>
        </w:trPr>
        <w:tc>
          <w:tcPr>
            <w:tcW w:w="1552" w:type="dxa"/>
            <w:tcBorders>
              <w:top w:val="single" w:sz="4" w:space="0" w:color="000000"/>
              <w:left w:val="single" w:sz="4" w:space="0" w:color="000000"/>
              <w:bottom w:val="single" w:sz="4" w:space="0" w:color="000000"/>
              <w:right w:val="single" w:sz="4" w:space="0" w:color="000000"/>
            </w:tcBorders>
            <w:vAlign w:val="center"/>
          </w:tcPr>
          <w:p w:rsidR="005C7E6F" w:rsidRPr="00286EBC" w:rsidRDefault="005C7E6F" w:rsidP="00DF23B6">
            <w:pPr>
              <w:ind w:right="-20"/>
              <w:jc w:val="both"/>
            </w:pPr>
            <w:r>
              <w:rPr>
                <w:rFonts w:hint="eastAsia"/>
              </w:rPr>
              <w:t>returnDesc</w:t>
            </w:r>
          </w:p>
        </w:tc>
        <w:tc>
          <w:tcPr>
            <w:tcW w:w="1134" w:type="dxa"/>
            <w:tcBorders>
              <w:top w:val="single" w:sz="4" w:space="0" w:color="000000"/>
              <w:left w:val="single" w:sz="4" w:space="0" w:color="000000"/>
              <w:bottom w:val="single" w:sz="4" w:space="0" w:color="000000"/>
              <w:right w:val="single" w:sz="4" w:space="0" w:color="000000"/>
            </w:tcBorders>
            <w:vAlign w:val="center"/>
          </w:tcPr>
          <w:p w:rsidR="005C7E6F" w:rsidRPr="00286EBC" w:rsidRDefault="005C7E6F" w:rsidP="00F8183F">
            <w:pPr>
              <w:spacing w:line="241" w:lineRule="auto"/>
              <w:ind w:right="51"/>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5C7E6F" w:rsidRPr="00775C76" w:rsidRDefault="005C7E6F" w:rsidP="00DF23B6">
            <w:pPr>
              <w:spacing w:line="312" w:lineRule="exact"/>
              <w:ind w:right="-20"/>
              <w:jc w:val="both"/>
            </w:pPr>
            <w:r>
              <w:rPr>
                <w:rFonts w:hint="eastAsia"/>
              </w:rPr>
              <w:t>返回描述信息</w:t>
            </w:r>
          </w:p>
        </w:tc>
        <w:tc>
          <w:tcPr>
            <w:tcW w:w="709" w:type="dxa"/>
            <w:tcBorders>
              <w:top w:val="single" w:sz="4" w:space="0" w:color="000000"/>
              <w:left w:val="single" w:sz="4" w:space="0" w:color="000000"/>
              <w:bottom w:val="single" w:sz="4" w:space="0" w:color="000000"/>
              <w:right w:val="single" w:sz="4" w:space="0" w:color="000000"/>
            </w:tcBorders>
            <w:vAlign w:val="center"/>
          </w:tcPr>
          <w:p w:rsidR="005C7E6F" w:rsidRPr="00775C76" w:rsidRDefault="005C7E6F" w:rsidP="00DF23B6">
            <w:pPr>
              <w:jc w:val="both"/>
            </w:pPr>
            <w:r w:rsidRPr="00775C76">
              <w:rPr>
                <w:rFonts w:hint="eastAsia"/>
              </w:rPr>
              <w:t>必须</w:t>
            </w:r>
          </w:p>
        </w:tc>
      </w:tr>
      <w:tr w:rsidR="005C7E6F" w:rsidRPr="00270E48" w:rsidTr="001D56EC">
        <w:trPr>
          <w:trHeight w:hRule="exact" w:val="1911"/>
        </w:trPr>
        <w:tc>
          <w:tcPr>
            <w:tcW w:w="1552" w:type="dxa"/>
            <w:tcBorders>
              <w:top w:val="single" w:sz="4" w:space="0" w:color="000000"/>
              <w:left w:val="single" w:sz="4" w:space="0" w:color="000000"/>
              <w:bottom w:val="single" w:sz="4" w:space="0" w:color="000000"/>
              <w:right w:val="single" w:sz="4" w:space="0" w:color="000000"/>
            </w:tcBorders>
            <w:vAlign w:val="center"/>
          </w:tcPr>
          <w:p w:rsidR="005C7E6F" w:rsidRDefault="00D729DD" w:rsidP="00DF23B6">
            <w:pPr>
              <w:ind w:right="-20"/>
              <w:jc w:val="both"/>
            </w:pPr>
            <w:r>
              <w:t>S</w:t>
            </w:r>
            <w:r w:rsidR="0013093F">
              <w:rPr>
                <w:rFonts w:hint="eastAsia"/>
              </w:rPr>
              <w:t>ign</w:t>
            </w:r>
          </w:p>
        </w:tc>
        <w:tc>
          <w:tcPr>
            <w:tcW w:w="1134" w:type="dxa"/>
            <w:tcBorders>
              <w:top w:val="single" w:sz="4" w:space="0" w:color="000000"/>
              <w:left w:val="single" w:sz="4" w:space="0" w:color="000000"/>
              <w:bottom w:val="single" w:sz="4" w:space="0" w:color="000000"/>
              <w:right w:val="single" w:sz="4" w:space="0" w:color="000000"/>
            </w:tcBorders>
            <w:vAlign w:val="center"/>
          </w:tcPr>
          <w:p w:rsidR="005C7E6F" w:rsidRPr="00286EBC" w:rsidRDefault="005C7E6F" w:rsidP="00F8183F">
            <w:pPr>
              <w:spacing w:line="241" w:lineRule="auto"/>
              <w:ind w:right="51"/>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DF23B6" w:rsidRDefault="00427BBE" w:rsidP="00DF23B6">
            <w:pPr>
              <w:spacing w:line="312" w:lineRule="exact"/>
              <w:ind w:rightChars="67" w:right="141"/>
              <w:jc w:val="both"/>
            </w:pPr>
            <w:r>
              <w:rPr>
                <w:rFonts w:hint="eastAsia"/>
              </w:rPr>
              <w:t>签名</w:t>
            </w:r>
          </w:p>
          <w:p w:rsidR="00585CCD" w:rsidRDefault="00DF23B6" w:rsidP="00DF23B6">
            <w:pPr>
              <w:spacing w:line="312" w:lineRule="exact"/>
              <w:ind w:rightChars="67" w:right="141"/>
              <w:jc w:val="both"/>
            </w:pPr>
            <w:r>
              <w:rPr>
                <w:rFonts w:hint="eastAsia"/>
              </w:rPr>
              <w:t>各支付渠道所需的签名，比如</w:t>
            </w:r>
            <w:r w:rsidR="005938BF">
              <w:rPr>
                <w:rFonts w:hint="eastAsia"/>
              </w:rPr>
              <w:t>易宝支付</w:t>
            </w:r>
            <w:r>
              <w:rPr>
                <w:rFonts w:hint="eastAsia"/>
              </w:rPr>
              <w:t>、</w:t>
            </w:r>
            <w:r w:rsidR="005938BF">
              <w:rPr>
                <w:rFonts w:hint="eastAsia"/>
              </w:rPr>
              <w:t>支付宝支付</w:t>
            </w:r>
            <w:r w:rsidR="00A05F44">
              <w:rPr>
                <w:rFonts w:hint="eastAsia"/>
              </w:rPr>
              <w:t>的</w:t>
            </w:r>
            <w:r w:rsidR="005938BF">
              <w:rPr>
                <w:rFonts w:hint="eastAsia"/>
              </w:rPr>
              <w:t>签名</w:t>
            </w:r>
            <w:r w:rsidR="00EA286E">
              <w:rPr>
                <w:rFonts w:hint="eastAsia"/>
              </w:rPr>
              <w:t>、短代</w:t>
            </w:r>
            <w:r>
              <w:rPr>
                <w:rFonts w:hint="eastAsia"/>
              </w:rPr>
              <w:t>、财付通</w:t>
            </w:r>
            <w:r w:rsidR="001E3DF0">
              <w:rPr>
                <w:rFonts w:hint="eastAsia"/>
              </w:rPr>
              <w:t>、神州付</w:t>
            </w:r>
            <w:r w:rsidR="00EA286E">
              <w:rPr>
                <w:rFonts w:hint="eastAsia"/>
              </w:rPr>
              <w:t>的签名</w:t>
            </w:r>
          </w:p>
          <w:p w:rsidR="00EB2342" w:rsidRDefault="00EB2342" w:rsidP="001D56EC">
            <w:pPr>
              <w:spacing w:line="312" w:lineRule="exact"/>
              <w:ind w:rightChars="67" w:right="141"/>
              <w:jc w:val="both"/>
            </w:pPr>
            <w:r>
              <w:rPr>
                <w:rFonts w:hint="eastAsia"/>
              </w:rPr>
              <w:t>注：天翼支付</w:t>
            </w:r>
            <w:r w:rsidR="002B60E2">
              <w:rPr>
                <w:rFonts w:hint="eastAsia"/>
              </w:rPr>
              <w:t>(SHA1(</w:t>
            </w:r>
            <w:r w:rsidR="002B60E2" w:rsidRPr="00674950">
              <w:rPr>
                <w:rFonts w:hint="eastAsia"/>
              </w:rPr>
              <w:t>appChargeID</w:t>
            </w:r>
            <w:r w:rsidR="002B60E2">
              <w:rPr>
                <w:rFonts w:hint="eastAsia"/>
              </w:rPr>
              <w:t>+</w:t>
            </w:r>
            <w:r w:rsidR="002B60E2" w:rsidRPr="00674950">
              <w:rPr>
                <w:rFonts w:hint="eastAsia"/>
              </w:rPr>
              <w:t xml:space="preserve"> appId</w:t>
            </w:r>
            <w:r w:rsidR="002B60E2">
              <w:rPr>
                <w:rFonts w:hint="eastAsia"/>
              </w:rPr>
              <w:t>+timeStamp))</w:t>
            </w:r>
            <w:r w:rsidR="002B60E2">
              <w:rPr>
                <w:rFonts w:hint="eastAsia"/>
              </w:rPr>
              <w:t>。</w:t>
            </w:r>
            <w:r>
              <w:rPr>
                <w:rFonts w:hint="eastAsia"/>
              </w:rPr>
              <w:t>。</w:t>
            </w:r>
          </w:p>
        </w:tc>
        <w:tc>
          <w:tcPr>
            <w:tcW w:w="709" w:type="dxa"/>
            <w:tcBorders>
              <w:top w:val="single" w:sz="4" w:space="0" w:color="000000"/>
              <w:left w:val="single" w:sz="4" w:space="0" w:color="000000"/>
              <w:bottom w:val="single" w:sz="4" w:space="0" w:color="000000"/>
              <w:right w:val="single" w:sz="4" w:space="0" w:color="000000"/>
            </w:tcBorders>
            <w:vAlign w:val="center"/>
          </w:tcPr>
          <w:p w:rsidR="005C7E6F" w:rsidRPr="00775C76" w:rsidRDefault="00EB2342" w:rsidP="00DF23B6">
            <w:pPr>
              <w:jc w:val="both"/>
            </w:pPr>
            <w:r>
              <w:rPr>
                <w:rFonts w:hint="eastAsia"/>
              </w:rPr>
              <w:t>可选</w:t>
            </w:r>
          </w:p>
        </w:tc>
      </w:tr>
      <w:tr w:rsidR="00660823" w:rsidRPr="00270E48" w:rsidTr="00660823">
        <w:trPr>
          <w:trHeight w:hRule="exact" w:val="418"/>
        </w:trPr>
        <w:tc>
          <w:tcPr>
            <w:tcW w:w="1552" w:type="dxa"/>
            <w:tcBorders>
              <w:top w:val="single" w:sz="4" w:space="0" w:color="000000"/>
              <w:left w:val="single" w:sz="4" w:space="0" w:color="000000"/>
              <w:bottom w:val="single" w:sz="4" w:space="0" w:color="000000"/>
              <w:right w:val="single" w:sz="4" w:space="0" w:color="000000"/>
            </w:tcBorders>
            <w:vAlign w:val="center"/>
          </w:tcPr>
          <w:p w:rsidR="00660823" w:rsidRDefault="00660823" w:rsidP="00DF23B6">
            <w:pPr>
              <w:ind w:right="-20"/>
              <w:jc w:val="both"/>
            </w:pPr>
            <w:r>
              <w:rPr>
                <w:rFonts w:hint="eastAsia"/>
              </w:rPr>
              <w:t>cardInfo</w:t>
            </w:r>
          </w:p>
        </w:tc>
        <w:tc>
          <w:tcPr>
            <w:tcW w:w="1134" w:type="dxa"/>
            <w:tcBorders>
              <w:top w:val="single" w:sz="4" w:space="0" w:color="000000"/>
              <w:left w:val="single" w:sz="4" w:space="0" w:color="000000"/>
              <w:bottom w:val="single" w:sz="4" w:space="0" w:color="000000"/>
              <w:right w:val="single" w:sz="4" w:space="0" w:color="000000"/>
            </w:tcBorders>
            <w:vAlign w:val="center"/>
          </w:tcPr>
          <w:p w:rsidR="00660823" w:rsidRPr="00286EBC" w:rsidRDefault="00660823" w:rsidP="00F8183F">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660823" w:rsidRDefault="00660823" w:rsidP="00DF23B6">
            <w:pPr>
              <w:spacing w:line="312" w:lineRule="exact"/>
              <w:ind w:rightChars="67" w:right="141"/>
              <w:jc w:val="both"/>
            </w:pPr>
            <w:r>
              <w:rPr>
                <w:rFonts w:hint="eastAsia"/>
              </w:rPr>
              <w:t>加密后的卡信息，仅对神州付有效。</w:t>
            </w:r>
          </w:p>
        </w:tc>
        <w:tc>
          <w:tcPr>
            <w:tcW w:w="709" w:type="dxa"/>
            <w:tcBorders>
              <w:top w:val="single" w:sz="4" w:space="0" w:color="000000"/>
              <w:left w:val="single" w:sz="4" w:space="0" w:color="000000"/>
              <w:bottom w:val="single" w:sz="4" w:space="0" w:color="000000"/>
              <w:right w:val="single" w:sz="4" w:space="0" w:color="000000"/>
            </w:tcBorders>
            <w:vAlign w:val="center"/>
          </w:tcPr>
          <w:p w:rsidR="00660823" w:rsidRPr="00775C76" w:rsidRDefault="00660823" w:rsidP="00DF23B6">
            <w:pPr>
              <w:jc w:val="both"/>
            </w:pPr>
            <w:r>
              <w:rPr>
                <w:rFonts w:hint="eastAsia"/>
              </w:rPr>
              <w:t>可选</w:t>
            </w:r>
          </w:p>
        </w:tc>
      </w:tr>
      <w:tr w:rsidR="0049631A" w:rsidRPr="00270E48" w:rsidTr="00F10472">
        <w:trPr>
          <w:trHeight w:hRule="exact" w:val="417"/>
        </w:trPr>
        <w:tc>
          <w:tcPr>
            <w:tcW w:w="1552" w:type="dxa"/>
            <w:tcBorders>
              <w:top w:val="single" w:sz="4" w:space="0" w:color="000000"/>
              <w:left w:val="single" w:sz="4" w:space="0" w:color="000000"/>
              <w:bottom w:val="single" w:sz="4" w:space="0" w:color="000000"/>
              <w:right w:val="single" w:sz="4" w:space="0" w:color="000000"/>
            </w:tcBorders>
            <w:vAlign w:val="center"/>
          </w:tcPr>
          <w:p w:rsidR="0049631A" w:rsidRDefault="00DE4FA7" w:rsidP="00DF23B6">
            <w:pPr>
              <w:ind w:right="-20"/>
              <w:jc w:val="both"/>
            </w:pPr>
            <w:r>
              <w:t>order</w:t>
            </w:r>
            <w:r>
              <w:rPr>
                <w:rFonts w:hint="eastAsia"/>
              </w:rPr>
              <w:t>ID</w:t>
            </w:r>
          </w:p>
        </w:tc>
        <w:tc>
          <w:tcPr>
            <w:tcW w:w="1134" w:type="dxa"/>
            <w:tcBorders>
              <w:top w:val="single" w:sz="4" w:space="0" w:color="000000"/>
              <w:left w:val="single" w:sz="4" w:space="0" w:color="000000"/>
              <w:bottom w:val="single" w:sz="4" w:space="0" w:color="000000"/>
              <w:right w:val="single" w:sz="4" w:space="0" w:color="000000"/>
            </w:tcBorders>
            <w:vAlign w:val="center"/>
          </w:tcPr>
          <w:p w:rsidR="0049631A" w:rsidRPr="00286EBC" w:rsidRDefault="0049631A" w:rsidP="00F8183F">
            <w:pPr>
              <w:spacing w:line="241" w:lineRule="auto"/>
              <w:ind w:right="51"/>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49631A" w:rsidRDefault="0049631A" w:rsidP="00DF23B6">
            <w:pPr>
              <w:spacing w:line="312" w:lineRule="exact"/>
              <w:ind w:right="-20"/>
              <w:jc w:val="both"/>
            </w:pPr>
            <w:r>
              <w:rPr>
                <w:rFonts w:hint="eastAsia"/>
              </w:rPr>
              <w:t>订单号</w:t>
            </w:r>
          </w:p>
        </w:tc>
        <w:tc>
          <w:tcPr>
            <w:tcW w:w="709" w:type="dxa"/>
            <w:tcBorders>
              <w:top w:val="single" w:sz="4" w:space="0" w:color="000000"/>
              <w:left w:val="single" w:sz="4" w:space="0" w:color="000000"/>
              <w:bottom w:val="single" w:sz="4" w:space="0" w:color="000000"/>
              <w:right w:val="single" w:sz="4" w:space="0" w:color="000000"/>
            </w:tcBorders>
            <w:vAlign w:val="center"/>
          </w:tcPr>
          <w:p w:rsidR="0049631A" w:rsidRPr="00775C76" w:rsidRDefault="005317ED" w:rsidP="00DF23B6">
            <w:pPr>
              <w:jc w:val="both"/>
            </w:pPr>
            <w:r w:rsidRPr="00775C76">
              <w:rPr>
                <w:rFonts w:hint="eastAsia"/>
              </w:rPr>
              <w:t>必须</w:t>
            </w:r>
          </w:p>
        </w:tc>
      </w:tr>
      <w:tr w:rsidR="00862EE5" w:rsidRPr="00270E48" w:rsidTr="00862EE5">
        <w:trPr>
          <w:trHeight w:hRule="exact" w:val="1068"/>
        </w:trPr>
        <w:tc>
          <w:tcPr>
            <w:tcW w:w="1552" w:type="dxa"/>
            <w:tcBorders>
              <w:top w:val="single" w:sz="4" w:space="0" w:color="000000"/>
              <w:left w:val="single" w:sz="4" w:space="0" w:color="000000"/>
              <w:bottom w:val="single" w:sz="4" w:space="0" w:color="000000"/>
              <w:right w:val="single" w:sz="4" w:space="0" w:color="000000"/>
            </w:tcBorders>
            <w:vAlign w:val="center"/>
          </w:tcPr>
          <w:p w:rsidR="00862EE5" w:rsidRDefault="00862EE5" w:rsidP="00DF23B6">
            <w:pPr>
              <w:ind w:right="-20"/>
              <w:jc w:val="both"/>
            </w:pPr>
            <w:r>
              <w:rPr>
                <w:rFonts w:hint="eastAsia"/>
              </w:rPr>
              <w:t>channel</w:t>
            </w:r>
          </w:p>
        </w:tc>
        <w:tc>
          <w:tcPr>
            <w:tcW w:w="1134" w:type="dxa"/>
            <w:tcBorders>
              <w:top w:val="single" w:sz="4" w:space="0" w:color="000000"/>
              <w:left w:val="single" w:sz="4" w:space="0" w:color="000000"/>
              <w:bottom w:val="single" w:sz="4" w:space="0" w:color="000000"/>
              <w:right w:val="single" w:sz="4" w:space="0" w:color="000000"/>
            </w:tcBorders>
            <w:vAlign w:val="center"/>
          </w:tcPr>
          <w:p w:rsidR="00862EE5" w:rsidRPr="00286EBC" w:rsidRDefault="00862EE5" w:rsidP="00F8183F">
            <w:pPr>
              <w:spacing w:line="241" w:lineRule="auto"/>
              <w:ind w:right="51"/>
              <w:jc w:val="both"/>
            </w:pPr>
            <w:r>
              <w:t>C</w:t>
            </w:r>
            <w:r>
              <w:rPr>
                <w:rFonts w:hint="eastAsia"/>
              </w:rPr>
              <w:t>hannels</w:t>
            </w:r>
          </w:p>
        </w:tc>
        <w:tc>
          <w:tcPr>
            <w:tcW w:w="4820" w:type="dxa"/>
            <w:tcBorders>
              <w:top w:val="single" w:sz="4" w:space="0" w:color="000000"/>
              <w:left w:val="single" w:sz="4" w:space="0" w:color="000000"/>
              <w:bottom w:val="single" w:sz="4" w:space="0" w:color="000000"/>
              <w:right w:val="single" w:sz="4" w:space="0" w:color="000000"/>
            </w:tcBorders>
            <w:vAlign w:val="center"/>
          </w:tcPr>
          <w:p w:rsidR="00862EE5" w:rsidRDefault="00862EE5" w:rsidP="00DF23B6">
            <w:pPr>
              <w:spacing w:line="312" w:lineRule="exact"/>
              <w:ind w:right="-20"/>
              <w:jc w:val="both"/>
            </w:pPr>
            <w:r w:rsidRPr="004A2310">
              <w:rPr>
                <w:rFonts w:hint="eastAsia"/>
              </w:rPr>
              <w:t>渠道</w:t>
            </w:r>
            <w:r>
              <w:rPr>
                <w:rFonts w:hint="eastAsia"/>
              </w:rPr>
              <w:t>类型，取值参考“枚举值说明”章节</w:t>
            </w:r>
          </w:p>
          <w:p w:rsidR="00862EE5" w:rsidRDefault="00862EE5" w:rsidP="00DF23B6">
            <w:pPr>
              <w:spacing w:line="312" w:lineRule="exact"/>
              <w:ind w:right="-20"/>
              <w:jc w:val="both"/>
            </w:pPr>
            <w:r>
              <w:rPr>
                <w:rFonts w:hint="eastAsia"/>
              </w:rPr>
              <w:t>注：在订单号重复情况下，返回的是</w:t>
            </w:r>
            <w:r>
              <w:rPr>
                <w:rFonts w:hint="eastAsia"/>
              </w:rPr>
              <w:t>requestid</w:t>
            </w:r>
            <w:r>
              <w:rPr>
                <w:rFonts w:hint="eastAsia"/>
              </w:rPr>
              <w:t>所表示的已有订单的支付渠道。</w:t>
            </w:r>
          </w:p>
        </w:tc>
        <w:tc>
          <w:tcPr>
            <w:tcW w:w="709" w:type="dxa"/>
            <w:tcBorders>
              <w:top w:val="single" w:sz="4" w:space="0" w:color="000000"/>
              <w:left w:val="single" w:sz="4" w:space="0" w:color="000000"/>
              <w:bottom w:val="single" w:sz="4" w:space="0" w:color="000000"/>
              <w:right w:val="single" w:sz="4" w:space="0" w:color="000000"/>
            </w:tcBorders>
            <w:vAlign w:val="center"/>
          </w:tcPr>
          <w:p w:rsidR="00862EE5" w:rsidRPr="00775C76" w:rsidRDefault="00862EE5" w:rsidP="00DF23B6">
            <w:pPr>
              <w:jc w:val="both"/>
            </w:pPr>
            <w:r>
              <w:rPr>
                <w:rFonts w:hint="eastAsia"/>
              </w:rPr>
              <w:t>可选</w:t>
            </w:r>
          </w:p>
        </w:tc>
      </w:tr>
      <w:tr w:rsidR="00D76FF8" w:rsidRPr="00270E48" w:rsidTr="00D70B34">
        <w:trPr>
          <w:trHeight w:hRule="exact" w:val="620"/>
        </w:trPr>
        <w:tc>
          <w:tcPr>
            <w:tcW w:w="1552" w:type="dxa"/>
            <w:tcBorders>
              <w:top w:val="single" w:sz="4" w:space="0" w:color="000000"/>
              <w:left w:val="single" w:sz="4" w:space="0" w:color="000000"/>
              <w:bottom w:val="single" w:sz="4" w:space="0" w:color="000000"/>
              <w:right w:val="single" w:sz="4" w:space="0" w:color="000000"/>
            </w:tcBorders>
            <w:vAlign w:val="center"/>
          </w:tcPr>
          <w:p w:rsidR="00D76FF8" w:rsidRDefault="00D76FF8" w:rsidP="00DF23B6">
            <w:pPr>
              <w:ind w:right="-20"/>
              <w:jc w:val="both"/>
            </w:pPr>
            <w:r>
              <w:rPr>
                <w:rFonts w:hint="eastAsia"/>
              </w:rPr>
              <w:t>customerNumber</w:t>
            </w:r>
          </w:p>
        </w:tc>
        <w:tc>
          <w:tcPr>
            <w:tcW w:w="1134" w:type="dxa"/>
            <w:tcBorders>
              <w:top w:val="single" w:sz="4" w:space="0" w:color="000000"/>
              <w:left w:val="single" w:sz="4" w:space="0" w:color="000000"/>
              <w:bottom w:val="single" w:sz="4" w:space="0" w:color="000000"/>
              <w:right w:val="single" w:sz="4" w:space="0" w:color="000000"/>
            </w:tcBorders>
            <w:vAlign w:val="center"/>
          </w:tcPr>
          <w:p w:rsidR="00D76FF8" w:rsidRPr="00286EBC" w:rsidRDefault="00D76FF8" w:rsidP="00F8183F">
            <w:pPr>
              <w:spacing w:line="241" w:lineRule="auto"/>
              <w:ind w:right="51"/>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D70B34" w:rsidRDefault="004331C7" w:rsidP="00DF23B6">
            <w:pPr>
              <w:spacing w:line="312" w:lineRule="exact"/>
              <w:ind w:right="-20"/>
              <w:jc w:val="both"/>
            </w:pPr>
            <w:r>
              <w:rPr>
                <w:rFonts w:hint="eastAsia"/>
              </w:rPr>
              <w:t>商户编号</w:t>
            </w:r>
          </w:p>
        </w:tc>
        <w:tc>
          <w:tcPr>
            <w:tcW w:w="709" w:type="dxa"/>
            <w:tcBorders>
              <w:top w:val="single" w:sz="4" w:space="0" w:color="000000"/>
              <w:left w:val="single" w:sz="4" w:space="0" w:color="000000"/>
              <w:bottom w:val="single" w:sz="4" w:space="0" w:color="000000"/>
              <w:right w:val="single" w:sz="4" w:space="0" w:color="000000"/>
            </w:tcBorders>
            <w:vAlign w:val="center"/>
          </w:tcPr>
          <w:p w:rsidR="00D76FF8" w:rsidRPr="00775C76" w:rsidRDefault="004331C7" w:rsidP="00DF23B6">
            <w:pPr>
              <w:jc w:val="both"/>
            </w:pPr>
            <w:r w:rsidRPr="00775C76">
              <w:rPr>
                <w:rFonts w:hint="eastAsia"/>
              </w:rPr>
              <w:t>必须</w:t>
            </w:r>
          </w:p>
        </w:tc>
      </w:tr>
      <w:tr w:rsidR="00D729DD" w:rsidRPr="00270E48" w:rsidTr="00D70B34">
        <w:trPr>
          <w:trHeight w:hRule="exact" w:val="620"/>
        </w:trPr>
        <w:tc>
          <w:tcPr>
            <w:tcW w:w="1552" w:type="dxa"/>
            <w:tcBorders>
              <w:top w:val="single" w:sz="4" w:space="0" w:color="000000"/>
              <w:left w:val="single" w:sz="4" w:space="0" w:color="000000"/>
              <w:bottom w:val="single" w:sz="4" w:space="0" w:color="000000"/>
              <w:right w:val="single" w:sz="4" w:space="0" w:color="000000"/>
            </w:tcBorders>
            <w:vAlign w:val="center"/>
          </w:tcPr>
          <w:p w:rsidR="00D729DD" w:rsidRDefault="0028718D" w:rsidP="00DF23B6">
            <w:pPr>
              <w:ind w:right="-20"/>
              <w:jc w:val="both"/>
            </w:pPr>
            <w:r>
              <w:rPr>
                <w:rFonts w:hint="eastAsia"/>
              </w:rPr>
              <w:t>appID</w:t>
            </w:r>
          </w:p>
        </w:tc>
        <w:tc>
          <w:tcPr>
            <w:tcW w:w="1134" w:type="dxa"/>
            <w:tcBorders>
              <w:top w:val="single" w:sz="4" w:space="0" w:color="000000"/>
              <w:left w:val="single" w:sz="4" w:space="0" w:color="000000"/>
              <w:bottom w:val="single" w:sz="4" w:space="0" w:color="000000"/>
              <w:right w:val="single" w:sz="4" w:space="0" w:color="000000"/>
            </w:tcBorders>
            <w:vAlign w:val="center"/>
          </w:tcPr>
          <w:p w:rsidR="00D729DD" w:rsidRPr="00286EBC" w:rsidRDefault="00D729DD" w:rsidP="00F8183F">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2A7D24" w:rsidRPr="001D183E" w:rsidRDefault="00D729DD" w:rsidP="00DF23B6">
            <w:pPr>
              <w:spacing w:line="312" w:lineRule="exact"/>
              <w:ind w:right="-20"/>
              <w:jc w:val="both"/>
            </w:pPr>
            <w:r>
              <w:rPr>
                <w:rFonts w:hint="eastAsia"/>
              </w:rPr>
              <w:t>商户应用编号</w:t>
            </w:r>
            <w:r w:rsidR="001D183E">
              <w:rPr>
                <w:rFonts w:hint="eastAsia"/>
              </w:rPr>
              <w:t>或者名称</w:t>
            </w:r>
          </w:p>
        </w:tc>
        <w:tc>
          <w:tcPr>
            <w:tcW w:w="709" w:type="dxa"/>
            <w:tcBorders>
              <w:top w:val="single" w:sz="4" w:space="0" w:color="000000"/>
              <w:left w:val="single" w:sz="4" w:space="0" w:color="000000"/>
              <w:bottom w:val="single" w:sz="4" w:space="0" w:color="000000"/>
              <w:right w:val="single" w:sz="4" w:space="0" w:color="000000"/>
            </w:tcBorders>
            <w:vAlign w:val="center"/>
          </w:tcPr>
          <w:p w:rsidR="00D729DD" w:rsidRPr="00775C76" w:rsidRDefault="00D729DD" w:rsidP="00DF23B6">
            <w:pPr>
              <w:jc w:val="both"/>
            </w:pPr>
            <w:r>
              <w:rPr>
                <w:rFonts w:hint="eastAsia"/>
              </w:rPr>
              <w:t>可选</w:t>
            </w:r>
          </w:p>
        </w:tc>
      </w:tr>
      <w:tr w:rsidR="0028718D" w:rsidRPr="00270E48" w:rsidTr="00D70B34">
        <w:trPr>
          <w:trHeight w:hRule="exact" w:val="620"/>
        </w:trPr>
        <w:tc>
          <w:tcPr>
            <w:tcW w:w="1552" w:type="dxa"/>
            <w:tcBorders>
              <w:top w:val="single" w:sz="4" w:space="0" w:color="000000"/>
              <w:left w:val="single" w:sz="4" w:space="0" w:color="000000"/>
              <w:bottom w:val="single" w:sz="4" w:space="0" w:color="000000"/>
              <w:right w:val="single" w:sz="4" w:space="0" w:color="000000"/>
            </w:tcBorders>
            <w:vAlign w:val="center"/>
          </w:tcPr>
          <w:p w:rsidR="0028718D" w:rsidRDefault="0028718D" w:rsidP="00DF23B6">
            <w:pPr>
              <w:ind w:right="-20"/>
              <w:jc w:val="both"/>
            </w:pPr>
            <w:r w:rsidRPr="00674950">
              <w:rPr>
                <w:rFonts w:hint="eastAsia"/>
              </w:rPr>
              <w:t>appChargeID</w:t>
            </w:r>
          </w:p>
        </w:tc>
        <w:tc>
          <w:tcPr>
            <w:tcW w:w="1134" w:type="dxa"/>
            <w:tcBorders>
              <w:top w:val="single" w:sz="4" w:space="0" w:color="000000"/>
              <w:left w:val="single" w:sz="4" w:space="0" w:color="000000"/>
              <w:bottom w:val="single" w:sz="4" w:space="0" w:color="000000"/>
              <w:right w:val="single" w:sz="4" w:space="0" w:color="000000"/>
            </w:tcBorders>
            <w:vAlign w:val="center"/>
          </w:tcPr>
          <w:p w:rsidR="0028718D" w:rsidRDefault="0028718D" w:rsidP="00F8183F">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28718D" w:rsidRDefault="0028718D" w:rsidP="00DF23B6">
            <w:pPr>
              <w:spacing w:line="312" w:lineRule="exact"/>
              <w:ind w:right="-20"/>
              <w:jc w:val="both"/>
            </w:pPr>
            <w:r>
              <w:rPr>
                <w:rFonts w:hint="eastAsia"/>
              </w:rPr>
              <w:t>计费点信息</w:t>
            </w:r>
          </w:p>
          <w:p w:rsidR="002A7D24" w:rsidRDefault="002A7D24" w:rsidP="00DF23B6">
            <w:pPr>
              <w:spacing w:line="312" w:lineRule="exact"/>
              <w:ind w:right="-20"/>
              <w:jc w:val="both"/>
            </w:pPr>
            <w:r>
              <w:rPr>
                <w:rFonts w:hint="eastAsia"/>
              </w:rPr>
              <w:t>仅对短代</w:t>
            </w:r>
          </w:p>
        </w:tc>
        <w:tc>
          <w:tcPr>
            <w:tcW w:w="709" w:type="dxa"/>
            <w:tcBorders>
              <w:top w:val="single" w:sz="4" w:space="0" w:color="000000"/>
              <w:left w:val="single" w:sz="4" w:space="0" w:color="000000"/>
              <w:bottom w:val="single" w:sz="4" w:space="0" w:color="000000"/>
              <w:right w:val="single" w:sz="4" w:space="0" w:color="000000"/>
            </w:tcBorders>
            <w:vAlign w:val="center"/>
          </w:tcPr>
          <w:p w:rsidR="0028718D" w:rsidRDefault="0028718D" w:rsidP="00DF23B6">
            <w:pPr>
              <w:jc w:val="both"/>
            </w:pPr>
            <w:r>
              <w:rPr>
                <w:rFonts w:hint="eastAsia"/>
              </w:rPr>
              <w:t>可选</w:t>
            </w:r>
          </w:p>
        </w:tc>
      </w:tr>
      <w:tr w:rsidR="00D70B34" w:rsidRPr="00270E48" w:rsidTr="00D70B34">
        <w:trPr>
          <w:trHeight w:hRule="exact" w:val="620"/>
        </w:trPr>
        <w:tc>
          <w:tcPr>
            <w:tcW w:w="1552" w:type="dxa"/>
            <w:tcBorders>
              <w:top w:val="single" w:sz="4" w:space="0" w:color="000000"/>
              <w:left w:val="single" w:sz="4" w:space="0" w:color="000000"/>
              <w:bottom w:val="single" w:sz="4" w:space="0" w:color="000000"/>
              <w:right w:val="single" w:sz="4" w:space="0" w:color="000000"/>
            </w:tcBorders>
            <w:vAlign w:val="center"/>
          </w:tcPr>
          <w:p w:rsidR="00D70B34" w:rsidRDefault="00D70B34" w:rsidP="00DF23B6">
            <w:pPr>
              <w:ind w:right="-20"/>
              <w:jc w:val="both"/>
            </w:pPr>
            <w:r>
              <w:rPr>
                <w:rFonts w:hint="eastAsia"/>
              </w:rPr>
              <w:t>customerBnkCd</w:t>
            </w:r>
          </w:p>
        </w:tc>
        <w:tc>
          <w:tcPr>
            <w:tcW w:w="1134" w:type="dxa"/>
            <w:tcBorders>
              <w:top w:val="single" w:sz="4" w:space="0" w:color="000000"/>
              <w:left w:val="single" w:sz="4" w:space="0" w:color="000000"/>
              <w:bottom w:val="single" w:sz="4" w:space="0" w:color="000000"/>
              <w:right w:val="single" w:sz="4" w:space="0" w:color="000000"/>
            </w:tcBorders>
            <w:vAlign w:val="center"/>
          </w:tcPr>
          <w:p w:rsidR="00D70B34" w:rsidRPr="00286EBC" w:rsidRDefault="00D70B34" w:rsidP="00F8183F">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D70B34" w:rsidRDefault="00D70B34" w:rsidP="00DF23B6">
            <w:pPr>
              <w:spacing w:line="312" w:lineRule="exact"/>
              <w:ind w:right="-20"/>
              <w:jc w:val="both"/>
            </w:pPr>
            <w:r>
              <w:rPr>
                <w:rFonts w:hint="eastAsia"/>
              </w:rPr>
              <w:t>商户银行编码</w:t>
            </w:r>
          </w:p>
          <w:p w:rsidR="00D70B34" w:rsidRDefault="00D70B34" w:rsidP="00DF23B6">
            <w:pPr>
              <w:spacing w:line="312" w:lineRule="exact"/>
              <w:ind w:right="-20"/>
              <w:jc w:val="both"/>
            </w:pPr>
            <w:r>
              <w:rPr>
                <w:rFonts w:hint="eastAsia"/>
              </w:rPr>
              <w:t>注：比如</w:t>
            </w:r>
            <w:r>
              <w:rPr>
                <w:rFonts w:hint="eastAsia"/>
              </w:rPr>
              <w:t>M2E</w:t>
            </w:r>
          </w:p>
        </w:tc>
        <w:tc>
          <w:tcPr>
            <w:tcW w:w="709" w:type="dxa"/>
            <w:tcBorders>
              <w:top w:val="single" w:sz="4" w:space="0" w:color="000000"/>
              <w:left w:val="single" w:sz="4" w:space="0" w:color="000000"/>
              <w:bottom w:val="single" w:sz="4" w:space="0" w:color="000000"/>
              <w:right w:val="single" w:sz="4" w:space="0" w:color="000000"/>
            </w:tcBorders>
            <w:vAlign w:val="center"/>
          </w:tcPr>
          <w:p w:rsidR="00D70B34" w:rsidRPr="00775C76" w:rsidRDefault="00D70B34" w:rsidP="00DF23B6">
            <w:pPr>
              <w:jc w:val="both"/>
            </w:pPr>
            <w:r>
              <w:rPr>
                <w:rFonts w:hint="eastAsia"/>
              </w:rPr>
              <w:t>可选</w:t>
            </w:r>
          </w:p>
        </w:tc>
      </w:tr>
      <w:tr w:rsidR="006159E3" w:rsidRPr="00270E48" w:rsidTr="00F10472">
        <w:trPr>
          <w:trHeight w:hRule="exact" w:val="437"/>
        </w:trPr>
        <w:tc>
          <w:tcPr>
            <w:tcW w:w="1552" w:type="dxa"/>
            <w:tcBorders>
              <w:top w:val="single" w:sz="4" w:space="0" w:color="000000"/>
              <w:left w:val="single" w:sz="4" w:space="0" w:color="000000"/>
              <w:bottom w:val="single" w:sz="4" w:space="0" w:color="000000"/>
              <w:right w:val="single" w:sz="4" w:space="0" w:color="000000"/>
            </w:tcBorders>
            <w:vAlign w:val="center"/>
          </w:tcPr>
          <w:p w:rsidR="006159E3" w:rsidRDefault="006159E3" w:rsidP="00DF23B6">
            <w:pPr>
              <w:ind w:right="-20"/>
              <w:jc w:val="both"/>
            </w:pPr>
            <w:r>
              <w:rPr>
                <w:rFonts w:hint="eastAsia"/>
              </w:rPr>
              <w:t>merName</w:t>
            </w:r>
          </w:p>
        </w:tc>
        <w:tc>
          <w:tcPr>
            <w:tcW w:w="1134" w:type="dxa"/>
            <w:tcBorders>
              <w:top w:val="single" w:sz="4" w:space="0" w:color="000000"/>
              <w:left w:val="single" w:sz="4" w:space="0" w:color="000000"/>
              <w:bottom w:val="single" w:sz="4" w:space="0" w:color="000000"/>
              <w:right w:val="single" w:sz="4" w:space="0" w:color="000000"/>
            </w:tcBorders>
            <w:vAlign w:val="center"/>
          </w:tcPr>
          <w:p w:rsidR="006159E3" w:rsidRPr="00286EBC" w:rsidRDefault="006159E3" w:rsidP="00F8183F">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6159E3" w:rsidRDefault="006159E3" w:rsidP="00DF23B6">
            <w:pPr>
              <w:spacing w:line="312" w:lineRule="exact"/>
              <w:ind w:right="-20"/>
              <w:jc w:val="both"/>
            </w:pPr>
            <w:r>
              <w:rPr>
                <w:rFonts w:hint="eastAsia"/>
              </w:rPr>
              <w:t>商户名称</w:t>
            </w:r>
          </w:p>
        </w:tc>
        <w:tc>
          <w:tcPr>
            <w:tcW w:w="709" w:type="dxa"/>
            <w:tcBorders>
              <w:top w:val="single" w:sz="4" w:space="0" w:color="000000"/>
              <w:left w:val="single" w:sz="4" w:space="0" w:color="000000"/>
              <w:bottom w:val="single" w:sz="4" w:space="0" w:color="000000"/>
              <w:right w:val="single" w:sz="4" w:space="0" w:color="000000"/>
            </w:tcBorders>
            <w:vAlign w:val="center"/>
          </w:tcPr>
          <w:p w:rsidR="006159E3" w:rsidRPr="00775C76" w:rsidRDefault="006159E3" w:rsidP="00DF23B6">
            <w:pPr>
              <w:jc w:val="both"/>
            </w:pPr>
            <w:r>
              <w:rPr>
                <w:rFonts w:hint="eastAsia"/>
              </w:rPr>
              <w:t>可选</w:t>
            </w:r>
          </w:p>
        </w:tc>
      </w:tr>
      <w:tr w:rsidR="006159E3" w:rsidRPr="00270E48" w:rsidTr="00C33A91">
        <w:trPr>
          <w:trHeight w:hRule="exact" w:val="1092"/>
        </w:trPr>
        <w:tc>
          <w:tcPr>
            <w:tcW w:w="1552" w:type="dxa"/>
            <w:tcBorders>
              <w:top w:val="single" w:sz="4" w:space="0" w:color="000000"/>
              <w:left w:val="single" w:sz="4" w:space="0" w:color="000000"/>
              <w:bottom w:val="single" w:sz="4" w:space="0" w:color="000000"/>
              <w:right w:val="single" w:sz="4" w:space="0" w:color="000000"/>
            </w:tcBorders>
            <w:vAlign w:val="center"/>
          </w:tcPr>
          <w:p w:rsidR="006159E3" w:rsidRDefault="006159E3" w:rsidP="00DF23B6">
            <w:pPr>
              <w:ind w:right="-20"/>
              <w:jc w:val="both"/>
            </w:pPr>
            <w:r>
              <w:rPr>
                <w:rFonts w:hint="eastAsia"/>
              </w:rPr>
              <w:t>pubKey</w:t>
            </w:r>
          </w:p>
        </w:tc>
        <w:tc>
          <w:tcPr>
            <w:tcW w:w="1134" w:type="dxa"/>
            <w:tcBorders>
              <w:top w:val="single" w:sz="4" w:space="0" w:color="000000"/>
              <w:left w:val="single" w:sz="4" w:space="0" w:color="000000"/>
              <w:bottom w:val="single" w:sz="4" w:space="0" w:color="000000"/>
              <w:right w:val="single" w:sz="4" w:space="0" w:color="000000"/>
            </w:tcBorders>
            <w:vAlign w:val="center"/>
          </w:tcPr>
          <w:p w:rsidR="006159E3" w:rsidRDefault="006159E3" w:rsidP="00F8183F">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6159E3" w:rsidRDefault="006159E3" w:rsidP="00CD318F">
            <w:pPr>
              <w:spacing w:line="312" w:lineRule="exact"/>
              <w:ind w:right="-20"/>
              <w:jc w:val="both"/>
            </w:pPr>
            <w:r>
              <w:rPr>
                <w:rFonts w:hint="eastAsia"/>
              </w:rPr>
              <w:t>商户钥</w:t>
            </w:r>
            <w:r w:rsidR="00CD318F">
              <w:rPr>
                <w:rFonts w:hint="eastAsia"/>
              </w:rPr>
              <w:t>匙</w:t>
            </w:r>
            <w:r w:rsidR="00D70B34">
              <w:rPr>
                <w:rFonts w:hint="eastAsia"/>
              </w:rPr>
              <w:t>、</w:t>
            </w:r>
            <w:r w:rsidR="00D70B34">
              <w:rPr>
                <w:rFonts w:hint="eastAsia"/>
              </w:rPr>
              <w:t>Des</w:t>
            </w:r>
            <w:r w:rsidR="00D70B34">
              <w:rPr>
                <w:rFonts w:hint="eastAsia"/>
              </w:rPr>
              <w:t>、</w:t>
            </w:r>
            <w:r w:rsidR="00D70B34">
              <w:rPr>
                <w:rFonts w:hint="eastAsia"/>
              </w:rPr>
              <w:t>Aes</w:t>
            </w:r>
            <w:r w:rsidR="00CD318F">
              <w:rPr>
                <w:rFonts w:hint="eastAsia"/>
              </w:rPr>
              <w:t>、</w:t>
            </w:r>
            <w:r w:rsidR="00CD318F">
              <w:rPr>
                <w:rFonts w:hint="eastAsia"/>
              </w:rPr>
              <w:t>MD5</w:t>
            </w:r>
            <w:r w:rsidR="00D70B34">
              <w:rPr>
                <w:rFonts w:hint="eastAsia"/>
              </w:rPr>
              <w:t>密钥等</w:t>
            </w:r>
            <w:r w:rsidR="00C33A91">
              <w:rPr>
                <w:rFonts w:hint="eastAsia"/>
              </w:rPr>
              <w:t>，用于加密或者签名客户端给第三方的支付请求，或者用于解密、验签来自第三方的请求。</w:t>
            </w:r>
          </w:p>
        </w:tc>
        <w:tc>
          <w:tcPr>
            <w:tcW w:w="709" w:type="dxa"/>
            <w:tcBorders>
              <w:top w:val="single" w:sz="4" w:space="0" w:color="000000"/>
              <w:left w:val="single" w:sz="4" w:space="0" w:color="000000"/>
              <w:bottom w:val="single" w:sz="4" w:space="0" w:color="000000"/>
              <w:right w:val="single" w:sz="4" w:space="0" w:color="000000"/>
            </w:tcBorders>
            <w:vAlign w:val="center"/>
          </w:tcPr>
          <w:p w:rsidR="006159E3" w:rsidRDefault="006159E3" w:rsidP="00DF23B6">
            <w:pPr>
              <w:jc w:val="both"/>
            </w:pPr>
            <w:r>
              <w:rPr>
                <w:rFonts w:hint="eastAsia"/>
              </w:rPr>
              <w:t>可选</w:t>
            </w:r>
          </w:p>
        </w:tc>
      </w:tr>
      <w:tr w:rsidR="006159E3" w:rsidRPr="00270E48" w:rsidTr="00F10472">
        <w:trPr>
          <w:trHeight w:hRule="exact" w:val="437"/>
        </w:trPr>
        <w:tc>
          <w:tcPr>
            <w:tcW w:w="1552" w:type="dxa"/>
            <w:tcBorders>
              <w:top w:val="single" w:sz="4" w:space="0" w:color="000000"/>
              <w:left w:val="single" w:sz="4" w:space="0" w:color="000000"/>
              <w:bottom w:val="single" w:sz="4" w:space="0" w:color="000000"/>
              <w:right w:val="single" w:sz="4" w:space="0" w:color="000000"/>
            </w:tcBorders>
            <w:vAlign w:val="center"/>
          </w:tcPr>
          <w:p w:rsidR="006159E3" w:rsidRDefault="006159E3" w:rsidP="00DF23B6">
            <w:pPr>
              <w:ind w:right="-20"/>
              <w:jc w:val="both"/>
            </w:pPr>
            <w:r>
              <w:rPr>
                <w:rFonts w:hint="eastAsia"/>
              </w:rPr>
              <w:t>orderTime</w:t>
            </w:r>
          </w:p>
        </w:tc>
        <w:tc>
          <w:tcPr>
            <w:tcW w:w="1134" w:type="dxa"/>
            <w:tcBorders>
              <w:top w:val="single" w:sz="4" w:space="0" w:color="000000"/>
              <w:left w:val="single" w:sz="4" w:space="0" w:color="000000"/>
              <w:bottom w:val="single" w:sz="4" w:space="0" w:color="000000"/>
              <w:right w:val="single" w:sz="4" w:space="0" w:color="000000"/>
            </w:tcBorders>
            <w:vAlign w:val="center"/>
          </w:tcPr>
          <w:p w:rsidR="006159E3" w:rsidRDefault="006159E3" w:rsidP="00F8183F">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6159E3" w:rsidRDefault="006159E3" w:rsidP="00DF23B6">
            <w:pPr>
              <w:spacing w:line="312" w:lineRule="exact"/>
              <w:ind w:right="-20"/>
              <w:jc w:val="both"/>
            </w:pPr>
            <w:r>
              <w:rPr>
                <w:rFonts w:hint="eastAsia"/>
              </w:rPr>
              <w:t>yyyy</w:t>
            </w:r>
            <w:r w:rsidR="00005842">
              <w:rPr>
                <w:rFonts w:hint="eastAsia"/>
              </w:rPr>
              <w:t>MM</w:t>
            </w:r>
            <w:r>
              <w:rPr>
                <w:rFonts w:hint="eastAsia"/>
              </w:rPr>
              <w:t>dd</w:t>
            </w:r>
            <w:r w:rsidR="00005842">
              <w:rPr>
                <w:rFonts w:hint="eastAsia"/>
              </w:rPr>
              <w:t>HHmm</w:t>
            </w:r>
            <w:r>
              <w:rPr>
                <w:rFonts w:hint="eastAsia"/>
              </w:rPr>
              <w:t>ss</w:t>
            </w:r>
            <w:r>
              <w:rPr>
                <w:rFonts w:hint="eastAsia"/>
              </w:rPr>
              <w:t>，下单时间</w:t>
            </w:r>
          </w:p>
        </w:tc>
        <w:tc>
          <w:tcPr>
            <w:tcW w:w="709" w:type="dxa"/>
            <w:tcBorders>
              <w:top w:val="single" w:sz="4" w:space="0" w:color="000000"/>
              <w:left w:val="single" w:sz="4" w:space="0" w:color="000000"/>
              <w:bottom w:val="single" w:sz="4" w:space="0" w:color="000000"/>
              <w:right w:val="single" w:sz="4" w:space="0" w:color="000000"/>
            </w:tcBorders>
            <w:vAlign w:val="center"/>
          </w:tcPr>
          <w:p w:rsidR="006159E3" w:rsidRPr="006159E3" w:rsidRDefault="006159E3" w:rsidP="00DF23B6">
            <w:pPr>
              <w:jc w:val="both"/>
            </w:pPr>
            <w:r>
              <w:rPr>
                <w:rFonts w:hint="eastAsia"/>
              </w:rPr>
              <w:t>可选</w:t>
            </w:r>
          </w:p>
        </w:tc>
      </w:tr>
      <w:tr w:rsidR="008338C4" w:rsidRPr="00270E48" w:rsidTr="00F10472">
        <w:trPr>
          <w:trHeight w:hRule="exact" w:val="415"/>
        </w:trPr>
        <w:tc>
          <w:tcPr>
            <w:tcW w:w="1552" w:type="dxa"/>
            <w:tcBorders>
              <w:top w:val="single" w:sz="4" w:space="0" w:color="000000"/>
              <w:left w:val="single" w:sz="4" w:space="0" w:color="000000"/>
              <w:bottom w:val="single" w:sz="4" w:space="0" w:color="000000"/>
              <w:right w:val="single" w:sz="4" w:space="0" w:color="000000"/>
            </w:tcBorders>
            <w:vAlign w:val="center"/>
          </w:tcPr>
          <w:p w:rsidR="008338C4" w:rsidRDefault="008338C4" w:rsidP="00DF23B6">
            <w:pPr>
              <w:ind w:right="-20"/>
              <w:jc w:val="both"/>
            </w:pPr>
            <w:r>
              <w:rPr>
                <w:rFonts w:hint="eastAsia"/>
              </w:rPr>
              <w:t>notifyURL</w:t>
            </w:r>
          </w:p>
        </w:tc>
        <w:tc>
          <w:tcPr>
            <w:tcW w:w="1134" w:type="dxa"/>
            <w:tcBorders>
              <w:top w:val="single" w:sz="4" w:space="0" w:color="000000"/>
              <w:left w:val="single" w:sz="4" w:space="0" w:color="000000"/>
              <w:bottom w:val="single" w:sz="4" w:space="0" w:color="000000"/>
              <w:right w:val="single" w:sz="4" w:space="0" w:color="000000"/>
            </w:tcBorders>
            <w:vAlign w:val="center"/>
          </w:tcPr>
          <w:p w:rsidR="008338C4" w:rsidRPr="00286EBC" w:rsidRDefault="008338C4" w:rsidP="00F8183F">
            <w:pPr>
              <w:spacing w:line="241" w:lineRule="auto"/>
              <w:ind w:right="51"/>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0925D0" w:rsidRDefault="008338C4" w:rsidP="00DF23B6">
            <w:pPr>
              <w:spacing w:line="312" w:lineRule="exact"/>
              <w:ind w:right="-20"/>
              <w:jc w:val="both"/>
            </w:pPr>
            <w:r>
              <w:rPr>
                <w:rFonts w:hint="eastAsia"/>
              </w:rPr>
              <w:t>回调</w:t>
            </w:r>
            <w:r>
              <w:rPr>
                <w:rFonts w:hint="eastAsia"/>
              </w:rPr>
              <w:t>URL</w:t>
            </w:r>
          </w:p>
        </w:tc>
        <w:tc>
          <w:tcPr>
            <w:tcW w:w="709" w:type="dxa"/>
            <w:tcBorders>
              <w:top w:val="single" w:sz="4" w:space="0" w:color="000000"/>
              <w:left w:val="single" w:sz="4" w:space="0" w:color="000000"/>
              <w:bottom w:val="single" w:sz="4" w:space="0" w:color="000000"/>
              <w:right w:val="single" w:sz="4" w:space="0" w:color="000000"/>
            </w:tcBorders>
            <w:vAlign w:val="center"/>
          </w:tcPr>
          <w:p w:rsidR="008338C4" w:rsidRPr="00775C76" w:rsidRDefault="009169DA" w:rsidP="00DF23B6">
            <w:pPr>
              <w:jc w:val="both"/>
            </w:pPr>
            <w:r>
              <w:rPr>
                <w:rFonts w:hint="eastAsia"/>
              </w:rPr>
              <w:t>可选</w:t>
            </w:r>
          </w:p>
        </w:tc>
      </w:tr>
      <w:tr w:rsidR="00F15BC2" w:rsidRPr="00270E48" w:rsidTr="00860B12">
        <w:trPr>
          <w:trHeight w:hRule="exact" w:val="930"/>
        </w:trPr>
        <w:tc>
          <w:tcPr>
            <w:tcW w:w="1552" w:type="dxa"/>
            <w:tcBorders>
              <w:top w:val="single" w:sz="4" w:space="0" w:color="000000"/>
              <w:left w:val="single" w:sz="4" w:space="0" w:color="000000"/>
              <w:bottom w:val="single" w:sz="4" w:space="0" w:color="000000"/>
              <w:right w:val="single" w:sz="4" w:space="0" w:color="000000"/>
            </w:tcBorders>
            <w:vAlign w:val="center"/>
          </w:tcPr>
          <w:p w:rsidR="00F15BC2" w:rsidRDefault="00F15BC2" w:rsidP="00DF23B6">
            <w:pPr>
              <w:ind w:right="-20"/>
              <w:jc w:val="both"/>
            </w:pPr>
            <w:r>
              <w:rPr>
                <w:rFonts w:hint="eastAsia"/>
              </w:rPr>
              <w:t>invokeUrl</w:t>
            </w:r>
          </w:p>
        </w:tc>
        <w:tc>
          <w:tcPr>
            <w:tcW w:w="1134" w:type="dxa"/>
            <w:tcBorders>
              <w:top w:val="single" w:sz="4" w:space="0" w:color="000000"/>
              <w:left w:val="single" w:sz="4" w:space="0" w:color="000000"/>
              <w:bottom w:val="single" w:sz="4" w:space="0" w:color="000000"/>
              <w:right w:val="single" w:sz="4" w:space="0" w:color="000000"/>
            </w:tcBorders>
            <w:vAlign w:val="center"/>
          </w:tcPr>
          <w:p w:rsidR="00F15BC2" w:rsidRPr="00286EBC" w:rsidRDefault="00F15BC2" w:rsidP="00F8183F">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F15BC2" w:rsidRDefault="00F15BC2" w:rsidP="00DF23B6">
            <w:pPr>
              <w:spacing w:line="312" w:lineRule="exact"/>
              <w:ind w:right="-20"/>
              <w:jc w:val="both"/>
            </w:pPr>
            <w:r>
              <w:rPr>
                <w:rFonts w:hint="eastAsia"/>
              </w:rPr>
              <w:t>调用地址，客户端通过该地址进行后续访问</w:t>
            </w:r>
          </w:p>
          <w:p w:rsidR="00D13188" w:rsidRPr="00D13188" w:rsidRDefault="00F15BC2" w:rsidP="00860B12">
            <w:pPr>
              <w:spacing w:line="312" w:lineRule="exact"/>
              <w:ind w:right="-20"/>
              <w:jc w:val="both"/>
            </w:pPr>
            <w:r>
              <w:rPr>
                <w:rFonts w:hint="eastAsia"/>
              </w:rPr>
              <w:t>注：目前仅仅对银联</w:t>
            </w:r>
            <w:r>
              <w:rPr>
                <w:rFonts w:hint="eastAsia"/>
              </w:rPr>
              <w:t>wap</w:t>
            </w:r>
            <w:r w:rsidR="00E977C8">
              <w:rPr>
                <w:rFonts w:hint="eastAsia"/>
              </w:rPr>
              <w:t>、</w:t>
            </w:r>
            <w:r w:rsidR="00E977C8">
              <w:rPr>
                <w:rFonts w:hint="eastAsia"/>
              </w:rPr>
              <w:t>MP</w:t>
            </w:r>
            <w:r w:rsidR="00D13188">
              <w:rPr>
                <w:rFonts w:hint="eastAsia"/>
              </w:rPr>
              <w:t>、定制支付、微信</w:t>
            </w:r>
            <w:ins w:id="32" w:author="s00150434" w:date="2015-11-06T14:47:00Z">
              <w:r w:rsidR="00A35570">
                <w:rPr>
                  <w:rFonts w:hint="eastAsia"/>
                </w:rPr>
                <w:t>、</w:t>
              </w:r>
              <w:r w:rsidR="00A35570">
                <w:rPr>
                  <w:rFonts w:hint="eastAsia"/>
                </w:rPr>
                <w:t>MOLPOINTS</w:t>
              </w:r>
            </w:ins>
            <w:r>
              <w:rPr>
                <w:rFonts w:hint="eastAsia"/>
              </w:rPr>
              <w:t>支付有效。</w:t>
            </w:r>
          </w:p>
        </w:tc>
        <w:tc>
          <w:tcPr>
            <w:tcW w:w="709" w:type="dxa"/>
            <w:tcBorders>
              <w:top w:val="single" w:sz="4" w:space="0" w:color="000000"/>
              <w:left w:val="single" w:sz="4" w:space="0" w:color="000000"/>
              <w:bottom w:val="single" w:sz="4" w:space="0" w:color="000000"/>
              <w:right w:val="single" w:sz="4" w:space="0" w:color="000000"/>
            </w:tcBorders>
            <w:vAlign w:val="center"/>
          </w:tcPr>
          <w:p w:rsidR="00F15BC2" w:rsidRPr="00F15BC2" w:rsidRDefault="00F15BC2" w:rsidP="00DF23B6">
            <w:pPr>
              <w:jc w:val="both"/>
            </w:pPr>
            <w:r>
              <w:rPr>
                <w:rFonts w:hint="eastAsia"/>
              </w:rPr>
              <w:t>可选</w:t>
            </w:r>
          </w:p>
        </w:tc>
      </w:tr>
      <w:tr w:rsidR="00721429" w:rsidRPr="00270E48" w:rsidTr="002C59CD">
        <w:trPr>
          <w:trHeight w:hRule="exact" w:val="807"/>
        </w:trPr>
        <w:tc>
          <w:tcPr>
            <w:tcW w:w="1552" w:type="dxa"/>
            <w:tcBorders>
              <w:top w:val="single" w:sz="4" w:space="0" w:color="000000"/>
              <w:left w:val="single" w:sz="4" w:space="0" w:color="000000"/>
              <w:bottom w:val="single" w:sz="4" w:space="0" w:color="000000"/>
              <w:right w:val="single" w:sz="4" w:space="0" w:color="000000"/>
            </w:tcBorders>
            <w:vAlign w:val="center"/>
          </w:tcPr>
          <w:p w:rsidR="00721429" w:rsidRDefault="002C59CD" w:rsidP="00DF23B6">
            <w:pPr>
              <w:ind w:right="-20"/>
              <w:jc w:val="both"/>
            </w:pPr>
            <w:r w:rsidRPr="002C59CD">
              <w:rPr>
                <w:rFonts w:ascii="Consolas" w:hAnsi="Consolas" w:cs="Consolas"/>
                <w:snapToGrid/>
                <w:color w:val="0000C0"/>
                <w:sz w:val="20"/>
                <w:szCs w:val="20"/>
              </w:rPr>
              <w:t>outOrderId</w:t>
            </w:r>
          </w:p>
        </w:tc>
        <w:tc>
          <w:tcPr>
            <w:tcW w:w="1134" w:type="dxa"/>
            <w:tcBorders>
              <w:top w:val="single" w:sz="4" w:space="0" w:color="000000"/>
              <w:left w:val="single" w:sz="4" w:space="0" w:color="000000"/>
              <w:bottom w:val="single" w:sz="4" w:space="0" w:color="000000"/>
              <w:right w:val="single" w:sz="4" w:space="0" w:color="000000"/>
            </w:tcBorders>
            <w:vAlign w:val="center"/>
          </w:tcPr>
          <w:p w:rsidR="00721429" w:rsidRPr="00286EBC" w:rsidRDefault="00721429" w:rsidP="00F8183F">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721429" w:rsidRDefault="00721429" w:rsidP="00DF23B6">
            <w:pPr>
              <w:spacing w:line="312" w:lineRule="exact"/>
              <w:ind w:right="-20"/>
              <w:jc w:val="both"/>
            </w:pPr>
            <w:r>
              <w:rPr>
                <w:rFonts w:hint="eastAsia"/>
              </w:rPr>
              <w:t>外部订单号，仅对财付通</w:t>
            </w:r>
            <w:r w:rsidR="002C59CD">
              <w:rPr>
                <w:rFonts w:hint="eastAsia"/>
              </w:rPr>
              <w:t>、</w:t>
            </w:r>
            <w:r w:rsidR="002C59CD">
              <w:t>银联</w:t>
            </w:r>
            <w:r w:rsidR="002C59CD">
              <w:rPr>
                <w:rFonts w:hint="eastAsia"/>
              </w:rPr>
              <w:t>非</w:t>
            </w:r>
            <w:r w:rsidR="002C59CD">
              <w:rPr>
                <w:rFonts w:hint="eastAsia"/>
              </w:rPr>
              <w:t>WAP</w:t>
            </w:r>
            <w:r w:rsidR="002C59CD">
              <w:rPr>
                <w:rFonts w:hint="eastAsia"/>
              </w:rPr>
              <w:t>、支付宝</w:t>
            </w:r>
            <w:r w:rsidR="002C59CD">
              <w:rPr>
                <w:rFonts w:hint="eastAsia"/>
              </w:rPr>
              <w:t>WAP</w:t>
            </w:r>
            <w:r>
              <w:rPr>
                <w:rFonts w:hint="eastAsia"/>
              </w:rPr>
              <w:t>有效。</w:t>
            </w:r>
          </w:p>
        </w:tc>
        <w:tc>
          <w:tcPr>
            <w:tcW w:w="709" w:type="dxa"/>
            <w:tcBorders>
              <w:top w:val="single" w:sz="4" w:space="0" w:color="000000"/>
              <w:left w:val="single" w:sz="4" w:space="0" w:color="000000"/>
              <w:bottom w:val="single" w:sz="4" w:space="0" w:color="000000"/>
              <w:right w:val="single" w:sz="4" w:space="0" w:color="000000"/>
            </w:tcBorders>
            <w:vAlign w:val="center"/>
          </w:tcPr>
          <w:p w:rsidR="00721429" w:rsidRDefault="00721429" w:rsidP="00DF23B6">
            <w:pPr>
              <w:jc w:val="both"/>
            </w:pPr>
            <w:r>
              <w:rPr>
                <w:rFonts w:hint="eastAsia"/>
              </w:rPr>
              <w:t>可选</w:t>
            </w:r>
          </w:p>
        </w:tc>
      </w:tr>
      <w:tr w:rsidR="001D183E" w:rsidRPr="00270E48" w:rsidTr="001D183E">
        <w:trPr>
          <w:trHeight w:hRule="exact" w:val="553"/>
        </w:trPr>
        <w:tc>
          <w:tcPr>
            <w:tcW w:w="1552" w:type="dxa"/>
            <w:tcBorders>
              <w:top w:val="single" w:sz="4" w:space="0" w:color="000000"/>
              <w:left w:val="single" w:sz="4" w:space="0" w:color="000000"/>
              <w:bottom w:val="single" w:sz="4" w:space="0" w:color="000000"/>
              <w:right w:val="single" w:sz="4" w:space="0" w:color="000000"/>
            </w:tcBorders>
            <w:vAlign w:val="center"/>
          </w:tcPr>
          <w:p w:rsidR="001D183E" w:rsidRPr="002C59CD" w:rsidRDefault="001D183E" w:rsidP="00DF23B6">
            <w:pPr>
              <w:ind w:right="-20"/>
              <w:jc w:val="both"/>
              <w:rPr>
                <w:rFonts w:ascii="Consolas" w:hAnsi="Consolas" w:cs="Consolas"/>
                <w:snapToGrid/>
                <w:color w:val="0000C0"/>
                <w:sz w:val="20"/>
                <w:szCs w:val="20"/>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1D183E" w:rsidRDefault="001D183E" w:rsidP="00F8183F">
            <w:pPr>
              <w:spacing w:line="241" w:lineRule="auto"/>
              <w:ind w:right="51"/>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1D183E" w:rsidRDefault="001D183E" w:rsidP="00DF23B6">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1D183E" w:rsidRDefault="001D183E" w:rsidP="00DF23B6">
            <w:pPr>
              <w:jc w:val="both"/>
            </w:pPr>
          </w:p>
        </w:tc>
      </w:tr>
      <w:tr w:rsidR="001D183E" w:rsidRPr="00270E48" w:rsidTr="00C46709">
        <w:trPr>
          <w:trHeight w:hRule="exact" w:val="1933"/>
        </w:trPr>
        <w:tc>
          <w:tcPr>
            <w:tcW w:w="1552" w:type="dxa"/>
            <w:tcBorders>
              <w:top w:val="single" w:sz="4" w:space="0" w:color="000000"/>
              <w:left w:val="single" w:sz="4" w:space="0" w:color="000000"/>
              <w:bottom w:val="single" w:sz="4" w:space="0" w:color="000000"/>
              <w:right w:val="single" w:sz="4" w:space="0" w:color="000000"/>
            </w:tcBorders>
            <w:vAlign w:val="center"/>
          </w:tcPr>
          <w:p w:rsidR="001D183E" w:rsidRPr="002C59CD" w:rsidRDefault="001D183E" w:rsidP="00DF23B6">
            <w:pPr>
              <w:ind w:right="-20"/>
              <w:jc w:val="both"/>
              <w:rPr>
                <w:rFonts w:ascii="Consolas" w:hAnsi="Consolas" w:cs="Consolas"/>
                <w:snapToGrid/>
                <w:color w:val="0000C0"/>
                <w:sz w:val="20"/>
                <w:szCs w:val="20"/>
              </w:rPr>
            </w:pPr>
            <w:r>
              <w:rPr>
                <w:rFonts w:hint="eastAsia"/>
              </w:rPr>
              <w:lastRenderedPageBreak/>
              <w:t>reservedInfor</w:t>
            </w:r>
          </w:p>
        </w:tc>
        <w:tc>
          <w:tcPr>
            <w:tcW w:w="1134" w:type="dxa"/>
            <w:tcBorders>
              <w:top w:val="single" w:sz="4" w:space="0" w:color="000000"/>
              <w:left w:val="single" w:sz="4" w:space="0" w:color="000000"/>
              <w:bottom w:val="single" w:sz="4" w:space="0" w:color="000000"/>
              <w:right w:val="single" w:sz="4" w:space="0" w:color="000000"/>
            </w:tcBorders>
            <w:vAlign w:val="center"/>
          </w:tcPr>
          <w:p w:rsidR="001D183E" w:rsidRDefault="001D183E" w:rsidP="00F8183F">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1D183E" w:rsidRDefault="001D183E" w:rsidP="00DF23B6">
            <w:pPr>
              <w:spacing w:line="312" w:lineRule="exact"/>
              <w:ind w:right="-20"/>
              <w:jc w:val="both"/>
            </w:pPr>
            <w:r>
              <w:rPr>
                <w:rFonts w:hint="eastAsia"/>
              </w:rPr>
              <w:t>保留信息，定义为一个</w:t>
            </w:r>
            <w:r>
              <w:rPr>
                <w:rFonts w:hint="eastAsia"/>
              </w:rPr>
              <w:t>get</w:t>
            </w:r>
            <w:r>
              <w:rPr>
                <w:rFonts w:hint="eastAsia"/>
              </w:rPr>
              <w:t>格式的参数串，格式为</w:t>
            </w:r>
            <w:r>
              <w:rPr>
                <w:rFonts w:hint="eastAsia"/>
              </w:rPr>
              <w:t>paramname=URIEncode(value)&amp;paramname1=UREncode(value1)</w:t>
            </w:r>
            <w:r>
              <w:rPr>
                <w:rFonts w:hint="eastAsia"/>
              </w:rPr>
              <w:t>，目前支持的参数为：</w:t>
            </w:r>
          </w:p>
          <w:p w:rsidR="001D183E" w:rsidRDefault="001D183E" w:rsidP="00DF23B6">
            <w:pPr>
              <w:spacing w:line="312" w:lineRule="exact"/>
              <w:ind w:right="-20"/>
              <w:jc w:val="both"/>
            </w:pPr>
            <w:r>
              <w:rPr>
                <w:rFonts w:hint="eastAsia"/>
              </w:rPr>
              <w:t>u</w:t>
            </w:r>
            <w:r>
              <w:t>sername</w:t>
            </w:r>
            <w:r>
              <w:rPr>
                <w:rFonts w:hint="eastAsia"/>
              </w:rPr>
              <w:t>：用户名</w:t>
            </w:r>
          </w:p>
          <w:p w:rsidR="001D183E" w:rsidRDefault="001D183E" w:rsidP="00DF23B6">
            <w:pPr>
              <w:spacing w:line="312" w:lineRule="exact"/>
              <w:ind w:right="-20"/>
              <w:jc w:val="both"/>
              <w:rPr>
                <w:ins w:id="33" w:author="s00150434" w:date="2015-11-06T14:46:00Z"/>
              </w:rPr>
            </w:pPr>
            <w:r>
              <w:rPr>
                <w:rFonts w:hint="eastAsia"/>
              </w:rPr>
              <w:t>codePass</w:t>
            </w:r>
            <w:r>
              <w:rPr>
                <w:rFonts w:hint="eastAsia"/>
              </w:rPr>
              <w:t>：密码，</w:t>
            </w:r>
            <w:r>
              <w:rPr>
                <w:rFonts w:hint="eastAsia"/>
              </w:rPr>
              <w:t>aes</w:t>
            </w:r>
            <w:r>
              <w:rPr>
                <w:rFonts w:hint="eastAsia"/>
              </w:rPr>
              <w:t>加密</w:t>
            </w:r>
            <w:r w:rsidR="00534284">
              <w:rPr>
                <w:rFonts w:hint="eastAsia"/>
              </w:rPr>
              <w:t>，</w:t>
            </w:r>
            <w:r w:rsidR="00221B69">
              <w:rPr>
                <w:rFonts w:hint="eastAsia"/>
              </w:rPr>
              <w:t>必须输入</w:t>
            </w:r>
            <w:r w:rsidR="00221B69">
              <w:rPr>
                <w:rFonts w:hint="eastAsia"/>
              </w:rPr>
              <w:t>aesKey</w:t>
            </w:r>
            <w:r w:rsidR="00221B69">
              <w:rPr>
                <w:rFonts w:hint="eastAsia"/>
              </w:rPr>
              <w:t>才能返回</w:t>
            </w:r>
          </w:p>
          <w:p w:rsidR="00C46709" w:rsidRDefault="00077BE5" w:rsidP="00DF23B6">
            <w:pPr>
              <w:spacing w:line="312" w:lineRule="exact"/>
              <w:ind w:right="-20"/>
              <w:jc w:val="both"/>
            </w:pPr>
            <w:ins w:id="34" w:author="s00150434" w:date="2015-11-06T15:00:00Z">
              <w:r>
                <w:rPr>
                  <w:rFonts w:hint="eastAsia"/>
                </w:rPr>
                <w:t>weburl</w:t>
              </w:r>
            </w:ins>
            <w:ins w:id="35" w:author="s00150434" w:date="2015-11-06T14:46:00Z">
              <w:r w:rsidR="00C46709">
                <w:rPr>
                  <w:rFonts w:hint="eastAsia"/>
                </w:rPr>
                <w:t>：客户端重定向</w:t>
              </w:r>
            </w:ins>
            <w:ins w:id="36" w:author="s00150434" w:date="2015-11-06T14:47:00Z">
              <w:r w:rsidR="00A35570">
                <w:rPr>
                  <w:rFonts w:hint="eastAsia"/>
                </w:rPr>
                <w:t>返回</w:t>
              </w:r>
            </w:ins>
            <w:ins w:id="37" w:author="s00150434" w:date="2015-11-06T14:46:00Z">
              <w:r w:rsidR="00C46709">
                <w:rPr>
                  <w:rFonts w:hint="eastAsia"/>
                </w:rPr>
                <w:t>url</w:t>
              </w:r>
            </w:ins>
          </w:p>
        </w:tc>
        <w:tc>
          <w:tcPr>
            <w:tcW w:w="709" w:type="dxa"/>
            <w:tcBorders>
              <w:top w:val="single" w:sz="4" w:space="0" w:color="000000"/>
              <w:left w:val="single" w:sz="4" w:space="0" w:color="000000"/>
              <w:bottom w:val="single" w:sz="4" w:space="0" w:color="000000"/>
              <w:right w:val="single" w:sz="4" w:space="0" w:color="000000"/>
            </w:tcBorders>
            <w:vAlign w:val="center"/>
          </w:tcPr>
          <w:p w:rsidR="001D183E" w:rsidRDefault="001D183E" w:rsidP="00DF23B6">
            <w:pPr>
              <w:jc w:val="both"/>
            </w:pPr>
          </w:p>
        </w:tc>
      </w:tr>
      <w:tr w:rsidR="00EB2342" w:rsidRPr="00270E48" w:rsidTr="00D54802">
        <w:trPr>
          <w:trHeight w:hRule="exact" w:val="435"/>
        </w:trPr>
        <w:tc>
          <w:tcPr>
            <w:tcW w:w="1552" w:type="dxa"/>
            <w:tcBorders>
              <w:top w:val="single" w:sz="4" w:space="0" w:color="000000"/>
              <w:left w:val="single" w:sz="4" w:space="0" w:color="000000"/>
              <w:bottom w:val="single" w:sz="4" w:space="0" w:color="000000"/>
              <w:right w:val="single" w:sz="4" w:space="0" w:color="000000"/>
            </w:tcBorders>
            <w:vAlign w:val="center"/>
          </w:tcPr>
          <w:p w:rsidR="00EB2342" w:rsidRDefault="00EB2342" w:rsidP="00DF23B6">
            <w:pPr>
              <w:ind w:right="-20"/>
              <w:jc w:val="both"/>
            </w:pPr>
            <w:r>
              <w:rPr>
                <w:rFonts w:hint="eastAsia"/>
              </w:rPr>
              <w:t>bestPayInfo</w:t>
            </w:r>
          </w:p>
        </w:tc>
        <w:tc>
          <w:tcPr>
            <w:tcW w:w="1134" w:type="dxa"/>
            <w:tcBorders>
              <w:top w:val="single" w:sz="4" w:space="0" w:color="000000"/>
              <w:left w:val="single" w:sz="4" w:space="0" w:color="000000"/>
              <w:bottom w:val="single" w:sz="4" w:space="0" w:color="000000"/>
              <w:right w:val="single" w:sz="4" w:space="0" w:color="000000"/>
            </w:tcBorders>
            <w:vAlign w:val="center"/>
          </w:tcPr>
          <w:p w:rsidR="00EB2342" w:rsidRDefault="00D54802" w:rsidP="00F8183F">
            <w:pPr>
              <w:spacing w:line="241" w:lineRule="auto"/>
              <w:ind w:right="51"/>
              <w:jc w:val="both"/>
            </w:pPr>
            <w:r>
              <w:rPr>
                <w:rFonts w:hint="eastAsia"/>
              </w:rPr>
              <w:t>bestPayObj</w:t>
            </w:r>
          </w:p>
        </w:tc>
        <w:tc>
          <w:tcPr>
            <w:tcW w:w="4820" w:type="dxa"/>
            <w:tcBorders>
              <w:top w:val="single" w:sz="4" w:space="0" w:color="000000"/>
              <w:left w:val="single" w:sz="4" w:space="0" w:color="000000"/>
              <w:bottom w:val="single" w:sz="4" w:space="0" w:color="000000"/>
              <w:right w:val="single" w:sz="4" w:space="0" w:color="000000"/>
            </w:tcBorders>
            <w:vAlign w:val="center"/>
          </w:tcPr>
          <w:p w:rsidR="00EB2342" w:rsidRDefault="00EB2342" w:rsidP="00D54802">
            <w:pPr>
              <w:spacing w:line="312" w:lineRule="exact"/>
              <w:ind w:right="-20"/>
              <w:jc w:val="both"/>
            </w:pPr>
            <w:r>
              <w:rPr>
                <w:rFonts w:hint="eastAsia"/>
              </w:rPr>
              <w:t>天翼支付信息</w:t>
            </w:r>
          </w:p>
        </w:tc>
        <w:tc>
          <w:tcPr>
            <w:tcW w:w="709" w:type="dxa"/>
            <w:tcBorders>
              <w:top w:val="single" w:sz="4" w:space="0" w:color="000000"/>
              <w:left w:val="single" w:sz="4" w:space="0" w:color="000000"/>
              <w:bottom w:val="single" w:sz="4" w:space="0" w:color="000000"/>
              <w:right w:val="single" w:sz="4" w:space="0" w:color="000000"/>
            </w:tcBorders>
            <w:vAlign w:val="center"/>
          </w:tcPr>
          <w:p w:rsidR="00EB2342" w:rsidRDefault="00EB2342" w:rsidP="00DF23B6">
            <w:pPr>
              <w:jc w:val="both"/>
            </w:pPr>
            <w:r>
              <w:rPr>
                <w:rFonts w:hint="eastAsia"/>
              </w:rPr>
              <w:t>可选</w:t>
            </w:r>
          </w:p>
        </w:tc>
      </w:tr>
      <w:tr w:rsidR="0092366F" w:rsidRPr="00270E48" w:rsidTr="00D54802">
        <w:trPr>
          <w:trHeight w:hRule="exact" w:val="435"/>
        </w:trPr>
        <w:tc>
          <w:tcPr>
            <w:tcW w:w="1552" w:type="dxa"/>
            <w:tcBorders>
              <w:top w:val="single" w:sz="4" w:space="0" w:color="000000"/>
              <w:left w:val="single" w:sz="4" w:space="0" w:color="000000"/>
              <w:bottom w:val="single" w:sz="4" w:space="0" w:color="000000"/>
              <w:right w:val="single" w:sz="4" w:space="0" w:color="000000"/>
            </w:tcBorders>
            <w:vAlign w:val="center"/>
          </w:tcPr>
          <w:p w:rsidR="0092366F" w:rsidRDefault="0092366F" w:rsidP="00DF23B6">
            <w:pPr>
              <w:ind w:right="-20"/>
              <w:jc w:val="both"/>
            </w:pPr>
            <w:r>
              <w:rPr>
                <w:rFonts w:hint="eastAsia"/>
              </w:rPr>
              <w:t>mobPayInfo</w:t>
            </w:r>
          </w:p>
        </w:tc>
        <w:tc>
          <w:tcPr>
            <w:tcW w:w="1134" w:type="dxa"/>
            <w:tcBorders>
              <w:top w:val="single" w:sz="4" w:space="0" w:color="000000"/>
              <w:left w:val="single" w:sz="4" w:space="0" w:color="000000"/>
              <w:bottom w:val="single" w:sz="4" w:space="0" w:color="000000"/>
              <w:right w:val="single" w:sz="4" w:space="0" w:color="000000"/>
            </w:tcBorders>
            <w:vAlign w:val="center"/>
          </w:tcPr>
          <w:p w:rsidR="0092366F" w:rsidRDefault="0092366F" w:rsidP="00F8183F">
            <w:pPr>
              <w:spacing w:line="241" w:lineRule="auto"/>
              <w:ind w:right="51"/>
              <w:jc w:val="both"/>
            </w:pPr>
            <w:r>
              <w:rPr>
                <w:rFonts w:hint="eastAsia"/>
              </w:rPr>
              <w:t>mobPayObj</w:t>
            </w:r>
          </w:p>
        </w:tc>
        <w:tc>
          <w:tcPr>
            <w:tcW w:w="4820" w:type="dxa"/>
            <w:tcBorders>
              <w:top w:val="single" w:sz="4" w:space="0" w:color="000000"/>
              <w:left w:val="single" w:sz="4" w:space="0" w:color="000000"/>
              <w:bottom w:val="single" w:sz="4" w:space="0" w:color="000000"/>
              <w:right w:val="single" w:sz="4" w:space="0" w:color="000000"/>
            </w:tcBorders>
            <w:vAlign w:val="center"/>
          </w:tcPr>
          <w:p w:rsidR="0092366F" w:rsidRDefault="0092366F" w:rsidP="00D54802">
            <w:pPr>
              <w:spacing w:line="312" w:lineRule="exact"/>
              <w:ind w:right="-20"/>
              <w:jc w:val="both"/>
            </w:pPr>
            <w:r>
              <w:rPr>
                <w:rFonts w:hint="eastAsia"/>
              </w:rPr>
              <w:t>移动话费支付信息</w:t>
            </w:r>
          </w:p>
        </w:tc>
        <w:tc>
          <w:tcPr>
            <w:tcW w:w="709" w:type="dxa"/>
            <w:tcBorders>
              <w:top w:val="single" w:sz="4" w:space="0" w:color="000000"/>
              <w:left w:val="single" w:sz="4" w:space="0" w:color="000000"/>
              <w:bottom w:val="single" w:sz="4" w:space="0" w:color="000000"/>
              <w:right w:val="single" w:sz="4" w:space="0" w:color="000000"/>
            </w:tcBorders>
            <w:vAlign w:val="center"/>
          </w:tcPr>
          <w:p w:rsidR="0092366F" w:rsidRDefault="0092366F" w:rsidP="00DF23B6">
            <w:pPr>
              <w:jc w:val="both"/>
            </w:pPr>
            <w:r>
              <w:rPr>
                <w:rFonts w:hint="eastAsia"/>
              </w:rPr>
              <w:t>可选</w:t>
            </w:r>
          </w:p>
        </w:tc>
      </w:tr>
      <w:tr w:rsidR="0092366F" w:rsidRPr="00270E48" w:rsidTr="00D54802">
        <w:trPr>
          <w:trHeight w:hRule="exact" w:val="435"/>
        </w:trPr>
        <w:tc>
          <w:tcPr>
            <w:tcW w:w="1552" w:type="dxa"/>
            <w:tcBorders>
              <w:top w:val="single" w:sz="4" w:space="0" w:color="000000"/>
              <w:left w:val="single" w:sz="4" w:space="0" w:color="000000"/>
              <w:bottom w:val="single" w:sz="4" w:space="0" w:color="000000"/>
              <w:right w:val="single" w:sz="4" w:space="0" w:color="000000"/>
            </w:tcBorders>
            <w:vAlign w:val="center"/>
          </w:tcPr>
          <w:p w:rsidR="0092366F" w:rsidRDefault="0092366F" w:rsidP="00DF23B6">
            <w:pPr>
              <w:ind w:right="-20"/>
              <w:jc w:val="both"/>
            </w:pPr>
            <w:r>
              <w:rPr>
                <w:rFonts w:hint="eastAsia"/>
              </w:rPr>
              <w:t>uniPayInfo</w:t>
            </w:r>
          </w:p>
        </w:tc>
        <w:tc>
          <w:tcPr>
            <w:tcW w:w="1134" w:type="dxa"/>
            <w:tcBorders>
              <w:top w:val="single" w:sz="4" w:space="0" w:color="000000"/>
              <w:left w:val="single" w:sz="4" w:space="0" w:color="000000"/>
              <w:bottom w:val="single" w:sz="4" w:space="0" w:color="000000"/>
              <w:right w:val="single" w:sz="4" w:space="0" w:color="000000"/>
            </w:tcBorders>
            <w:vAlign w:val="center"/>
          </w:tcPr>
          <w:p w:rsidR="0092366F" w:rsidRDefault="0092366F" w:rsidP="00F8183F">
            <w:pPr>
              <w:spacing w:line="241" w:lineRule="auto"/>
              <w:ind w:right="51"/>
              <w:jc w:val="both"/>
            </w:pPr>
            <w:r>
              <w:rPr>
                <w:rFonts w:hint="eastAsia"/>
              </w:rPr>
              <w:t>uniPayObj</w:t>
            </w:r>
          </w:p>
        </w:tc>
        <w:tc>
          <w:tcPr>
            <w:tcW w:w="4820" w:type="dxa"/>
            <w:tcBorders>
              <w:top w:val="single" w:sz="4" w:space="0" w:color="000000"/>
              <w:left w:val="single" w:sz="4" w:space="0" w:color="000000"/>
              <w:bottom w:val="single" w:sz="4" w:space="0" w:color="000000"/>
              <w:right w:val="single" w:sz="4" w:space="0" w:color="000000"/>
            </w:tcBorders>
            <w:vAlign w:val="center"/>
          </w:tcPr>
          <w:p w:rsidR="0092366F" w:rsidRDefault="0092366F" w:rsidP="00D54802">
            <w:pPr>
              <w:spacing w:line="312" w:lineRule="exact"/>
              <w:ind w:right="-20"/>
              <w:jc w:val="both"/>
            </w:pPr>
            <w:r>
              <w:rPr>
                <w:rFonts w:hint="eastAsia"/>
              </w:rPr>
              <w:t>联通话费支付信息</w:t>
            </w:r>
          </w:p>
        </w:tc>
        <w:tc>
          <w:tcPr>
            <w:tcW w:w="709" w:type="dxa"/>
            <w:tcBorders>
              <w:top w:val="single" w:sz="4" w:space="0" w:color="000000"/>
              <w:left w:val="single" w:sz="4" w:space="0" w:color="000000"/>
              <w:bottom w:val="single" w:sz="4" w:space="0" w:color="000000"/>
              <w:right w:val="single" w:sz="4" w:space="0" w:color="000000"/>
            </w:tcBorders>
            <w:vAlign w:val="center"/>
          </w:tcPr>
          <w:p w:rsidR="0092366F" w:rsidRDefault="0092366F" w:rsidP="00DF23B6">
            <w:pPr>
              <w:jc w:val="both"/>
            </w:pPr>
            <w:r>
              <w:rPr>
                <w:rFonts w:hint="eastAsia"/>
              </w:rPr>
              <w:t>可选</w:t>
            </w:r>
          </w:p>
        </w:tc>
      </w:tr>
      <w:tr w:rsidR="0059141F" w:rsidRPr="00270E48" w:rsidTr="00AE08CB">
        <w:trPr>
          <w:trHeight w:hRule="exact" w:val="619"/>
        </w:trPr>
        <w:tc>
          <w:tcPr>
            <w:tcW w:w="1552" w:type="dxa"/>
            <w:tcBorders>
              <w:top w:val="single" w:sz="4" w:space="0" w:color="000000"/>
              <w:left w:val="single" w:sz="4" w:space="0" w:color="000000"/>
              <w:bottom w:val="single" w:sz="4" w:space="0" w:color="000000"/>
              <w:right w:val="single" w:sz="4" w:space="0" w:color="000000"/>
            </w:tcBorders>
            <w:vAlign w:val="center"/>
          </w:tcPr>
          <w:p w:rsidR="0059141F" w:rsidRDefault="002B7C96" w:rsidP="00DF23B6">
            <w:pPr>
              <w:ind w:right="-20"/>
              <w:jc w:val="both"/>
            </w:pPr>
            <w:r>
              <w:rPr>
                <w:rFonts w:hint="eastAsia"/>
              </w:rPr>
              <w:t>uniWoPayInfo</w:t>
            </w:r>
          </w:p>
        </w:tc>
        <w:tc>
          <w:tcPr>
            <w:tcW w:w="1134" w:type="dxa"/>
            <w:tcBorders>
              <w:top w:val="single" w:sz="4" w:space="0" w:color="000000"/>
              <w:left w:val="single" w:sz="4" w:space="0" w:color="000000"/>
              <w:bottom w:val="single" w:sz="4" w:space="0" w:color="000000"/>
              <w:right w:val="single" w:sz="4" w:space="0" w:color="000000"/>
            </w:tcBorders>
            <w:vAlign w:val="center"/>
          </w:tcPr>
          <w:p w:rsidR="0059141F" w:rsidRDefault="002B7C96" w:rsidP="00F8183F">
            <w:pPr>
              <w:spacing w:line="241" w:lineRule="auto"/>
              <w:ind w:right="51"/>
              <w:jc w:val="both"/>
            </w:pPr>
            <w:r>
              <w:rPr>
                <w:rFonts w:hint="eastAsia"/>
              </w:rPr>
              <w:t>uniWoPayObj</w:t>
            </w:r>
          </w:p>
        </w:tc>
        <w:tc>
          <w:tcPr>
            <w:tcW w:w="4820" w:type="dxa"/>
            <w:tcBorders>
              <w:top w:val="single" w:sz="4" w:space="0" w:color="000000"/>
              <w:left w:val="single" w:sz="4" w:space="0" w:color="000000"/>
              <w:bottom w:val="single" w:sz="4" w:space="0" w:color="000000"/>
              <w:right w:val="single" w:sz="4" w:space="0" w:color="000000"/>
            </w:tcBorders>
            <w:vAlign w:val="center"/>
          </w:tcPr>
          <w:p w:rsidR="0059141F" w:rsidRDefault="002B7C96" w:rsidP="00D54802">
            <w:pPr>
              <w:spacing w:line="312" w:lineRule="exact"/>
              <w:ind w:right="-20"/>
              <w:jc w:val="both"/>
            </w:pPr>
            <w:r>
              <w:rPr>
                <w:rFonts w:hint="eastAsia"/>
              </w:rPr>
              <w:t>联调沃商店支付信息</w:t>
            </w:r>
          </w:p>
        </w:tc>
        <w:tc>
          <w:tcPr>
            <w:tcW w:w="709" w:type="dxa"/>
            <w:tcBorders>
              <w:top w:val="single" w:sz="4" w:space="0" w:color="000000"/>
              <w:left w:val="single" w:sz="4" w:space="0" w:color="000000"/>
              <w:bottom w:val="single" w:sz="4" w:space="0" w:color="000000"/>
              <w:right w:val="single" w:sz="4" w:space="0" w:color="000000"/>
            </w:tcBorders>
            <w:vAlign w:val="center"/>
          </w:tcPr>
          <w:p w:rsidR="0059141F" w:rsidRDefault="002B7C96" w:rsidP="00DF23B6">
            <w:pPr>
              <w:jc w:val="both"/>
            </w:pPr>
            <w:r>
              <w:rPr>
                <w:rFonts w:hint="eastAsia"/>
              </w:rPr>
              <w:t>可选</w:t>
            </w:r>
          </w:p>
        </w:tc>
      </w:tr>
      <w:tr w:rsidR="00AE08CB" w:rsidRPr="00270E48" w:rsidTr="00D54802">
        <w:trPr>
          <w:trHeight w:hRule="exact" w:val="435"/>
        </w:trPr>
        <w:tc>
          <w:tcPr>
            <w:tcW w:w="1552" w:type="dxa"/>
            <w:tcBorders>
              <w:top w:val="single" w:sz="4" w:space="0" w:color="000000"/>
              <w:left w:val="single" w:sz="4" w:space="0" w:color="000000"/>
              <w:bottom w:val="single" w:sz="4" w:space="0" w:color="000000"/>
              <w:right w:val="single" w:sz="4" w:space="0" w:color="000000"/>
            </w:tcBorders>
            <w:vAlign w:val="center"/>
          </w:tcPr>
          <w:p w:rsidR="00AE08CB" w:rsidRDefault="00A4423E" w:rsidP="00DF23B6">
            <w:pPr>
              <w:ind w:right="-20"/>
              <w:jc w:val="both"/>
            </w:pPr>
            <w:r>
              <w:rPr>
                <w:rFonts w:ascii="微软雅黑" w:eastAsia="微软雅黑" w:hAnsi="微软雅黑" w:hint="eastAsia"/>
                <w:color w:val="333333"/>
                <w:sz w:val="18"/>
                <w:szCs w:val="18"/>
              </w:rPr>
              <w:t>wxpayInfo</w:t>
            </w:r>
          </w:p>
        </w:tc>
        <w:tc>
          <w:tcPr>
            <w:tcW w:w="1134" w:type="dxa"/>
            <w:tcBorders>
              <w:top w:val="single" w:sz="4" w:space="0" w:color="000000"/>
              <w:left w:val="single" w:sz="4" w:space="0" w:color="000000"/>
              <w:bottom w:val="single" w:sz="4" w:space="0" w:color="000000"/>
              <w:right w:val="single" w:sz="4" w:space="0" w:color="000000"/>
            </w:tcBorders>
            <w:vAlign w:val="center"/>
          </w:tcPr>
          <w:p w:rsidR="00AE08CB" w:rsidRDefault="00EA5A8F" w:rsidP="00F8183F">
            <w:pPr>
              <w:spacing w:line="241" w:lineRule="auto"/>
              <w:ind w:right="51"/>
              <w:jc w:val="both"/>
            </w:pPr>
            <w:r>
              <w:rPr>
                <w:rFonts w:hint="eastAsia"/>
              </w:rPr>
              <w:t>WXPayObj</w:t>
            </w:r>
          </w:p>
        </w:tc>
        <w:tc>
          <w:tcPr>
            <w:tcW w:w="4820" w:type="dxa"/>
            <w:tcBorders>
              <w:top w:val="single" w:sz="4" w:space="0" w:color="000000"/>
              <w:left w:val="single" w:sz="4" w:space="0" w:color="000000"/>
              <w:bottom w:val="single" w:sz="4" w:space="0" w:color="000000"/>
              <w:right w:val="single" w:sz="4" w:space="0" w:color="000000"/>
            </w:tcBorders>
            <w:vAlign w:val="center"/>
          </w:tcPr>
          <w:p w:rsidR="00AE08CB" w:rsidRDefault="00EA5A8F" w:rsidP="00D54802">
            <w:pPr>
              <w:spacing w:line="312" w:lineRule="exact"/>
              <w:ind w:right="-20"/>
              <w:jc w:val="both"/>
            </w:pPr>
            <w:r>
              <w:rPr>
                <w:rFonts w:hint="eastAsia"/>
              </w:rPr>
              <w:t>微信支付信息</w:t>
            </w:r>
          </w:p>
        </w:tc>
        <w:tc>
          <w:tcPr>
            <w:tcW w:w="709" w:type="dxa"/>
            <w:tcBorders>
              <w:top w:val="single" w:sz="4" w:space="0" w:color="000000"/>
              <w:left w:val="single" w:sz="4" w:space="0" w:color="000000"/>
              <w:bottom w:val="single" w:sz="4" w:space="0" w:color="000000"/>
              <w:right w:val="single" w:sz="4" w:space="0" w:color="000000"/>
            </w:tcBorders>
            <w:vAlign w:val="center"/>
          </w:tcPr>
          <w:p w:rsidR="00AE08CB" w:rsidRDefault="00EA5A8F" w:rsidP="00DF23B6">
            <w:pPr>
              <w:jc w:val="both"/>
            </w:pPr>
            <w:r>
              <w:rPr>
                <w:rFonts w:hint="eastAsia"/>
              </w:rPr>
              <w:t>可选</w:t>
            </w:r>
          </w:p>
        </w:tc>
      </w:tr>
      <w:tr w:rsidR="00AC0EA7" w:rsidRPr="00270E48" w:rsidTr="00D54802">
        <w:trPr>
          <w:trHeight w:hRule="exact" w:val="435"/>
        </w:trPr>
        <w:tc>
          <w:tcPr>
            <w:tcW w:w="1552" w:type="dxa"/>
            <w:tcBorders>
              <w:top w:val="single" w:sz="4" w:space="0" w:color="000000"/>
              <w:left w:val="single" w:sz="4" w:space="0" w:color="000000"/>
              <w:bottom w:val="single" w:sz="4" w:space="0" w:color="000000"/>
              <w:right w:val="single" w:sz="4" w:space="0" w:color="000000"/>
            </w:tcBorders>
            <w:vAlign w:val="center"/>
          </w:tcPr>
          <w:p w:rsidR="00AC0EA7" w:rsidRDefault="00AC0EA7" w:rsidP="00DF23B6">
            <w:pPr>
              <w:ind w:right="-20"/>
              <w:jc w:val="both"/>
            </w:pPr>
            <w:r>
              <w:rPr>
                <w:rFonts w:hint="eastAsia"/>
              </w:rPr>
              <w:t>cnTVPay</w:t>
            </w:r>
          </w:p>
        </w:tc>
        <w:tc>
          <w:tcPr>
            <w:tcW w:w="1134" w:type="dxa"/>
            <w:tcBorders>
              <w:top w:val="single" w:sz="4" w:space="0" w:color="000000"/>
              <w:left w:val="single" w:sz="4" w:space="0" w:color="000000"/>
              <w:bottom w:val="single" w:sz="4" w:space="0" w:color="000000"/>
              <w:right w:val="single" w:sz="4" w:space="0" w:color="000000"/>
            </w:tcBorders>
            <w:vAlign w:val="center"/>
          </w:tcPr>
          <w:p w:rsidR="00AC0EA7" w:rsidRDefault="00AC0EA7" w:rsidP="00F8183F">
            <w:pPr>
              <w:spacing w:line="241" w:lineRule="auto"/>
              <w:ind w:right="51"/>
              <w:jc w:val="both"/>
            </w:pPr>
            <w:r>
              <w:rPr>
                <w:rFonts w:hint="eastAsia"/>
              </w:rPr>
              <w:t>cnTVPayObj</w:t>
            </w:r>
          </w:p>
        </w:tc>
        <w:tc>
          <w:tcPr>
            <w:tcW w:w="4820" w:type="dxa"/>
            <w:tcBorders>
              <w:top w:val="single" w:sz="4" w:space="0" w:color="000000"/>
              <w:left w:val="single" w:sz="4" w:space="0" w:color="000000"/>
              <w:bottom w:val="single" w:sz="4" w:space="0" w:color="000000"/>
              <w:right w:val="single" w:sz="4" w:space="0" w:color="000000"/>
            </w:tcBorders>
            <w:vAlign w:val="center"/>
          </w:tcPr>
          <w:p w:rsidR="00AC0EA7" w:rsidRDefault="00AC0EA7" w:rsidP="00D54802">
            <w:pPr>
              <w:spacing w:line="312" w:lineRule="exact"/>
              <w:ind w:right="-20"/>
              <w:jc w:val="both"/>
            </w:pPr>
            <w:r>
              <w:rPr>
                <w:rFonts w:hint="eastAsia"/>
              </w:rPr>
              <w:t>银视通支付信息</w:t>
            </w:r>
          </w:p>
        </w:tc>
        <w:tc>
          <w:tcPr>
            <w:tcW w:w="709" w:type="dxa"/>
            <w:tcBorders>
              <w:top w:val="single" w:sz="4" w:space="0" w:color="000000"/>
              <w:left w:val="single" w:sz="4" w:space="0" w:color="000000"/>
              <w:bottom w:val="single" w:sz="4" w:space="0" w:color="000000"/>
              <w:right w:val="single" w:sz="4" w:space="0" w:color="000000"/>
            </w:tcBorders>
            <w:vAlign w:val="center"/>
          </w:tcPr>
          <w:p w:rsidR="00AC0EA7" w:rsidRDefault="00AC0EA7" w:rsidP="00DF23B6">
            <w:pPr>
              <w:jc w:val="both"/>
            </w:pPr>
            <w:r>
              <w:rPr>
                <w:rFonts w:hint="eastAsia"/>
              </w:rPr>
              <w:t>可选</w:t>
            </w:r>
          </w:p>
        </w:tc>
      </w:tr>
      <w:tr w:rsidR="009A70FC" w:rsidRPr="00270E48" w:rsidTr="009A70FC">
        <w:trPr>
          <w:trHeight w:hRule="exact" w:val="652"/>
        </w:trPr>
        <w:tc>
          <w:tcPr>
            <w:tcW w:w="1552" w:type="dxa"/>
            <w:tcBorders>
              <w:top w:val="single" w:sz="4" w:space="0" w:color="000000"/>
              <w:left w:val="single" w:sz="4" w:space="0" w:color="000000"/>
              <w:bottom w:val="single" w:sz="4" w:space="0" w:color="000000"/>
              <w:right w:val="single" w:sz="4" w:space="0" w:color="000000"/>
            </w:tcBorders>
            <w:vAlign w:val="center"/>
          </w:tcPr>
          <w:p w:rsidR="009A70FC" w:rsidRDefault="009A70FC" w:rsidP="00DF23B6">
            <w:pPr>
              <w:ind w:right="-20"/>
              <w:jc w:val="both"/>
            </w:pPr>
            <w:r>
              <w:rPr>
                <w:rFonts w:hint="eastAsia"/>
              </w:rPr>
              <w:t>globalPay</w:t>
            </w:r>
          </w:p>
        </w:tc>
        <w:tc>
          <w:tcPr>
            <w:tcW w:w="1134" w:type="dxa"/>
            <w:tcBorders>
              <w:top w:val="single" w:sz="4" w:space="0" w:color="000000"/>
              <w:left w:val="single" w:sz="4" w:space="0" w:color="000000"/>
              <w:bottom w:val="single" w:sz="4" w:space="0" w:color="000000"/>
              <w:right w:val="single" w:sz="4" w:space="0" w:color="000000"/>
            </w:tcBorders>
            <w:vAlign w:val="center"/>
          </w:tcPr>
          <w:p w:rsidR="009A70FC" w:rsidRDefault="009A70FC" w:rsidP="00F8183F">
            <w:pPr>
              <w:spacing w:line="241" w:lineRule="auto"/>
              <w:ind w:right="51"/>
              <w:jc w:val="both"/>
            </w:pPr>
            <w:r>
              <w:rPr>
                <w:rFonts w:hint="eastAsia"/>
              </w:rPr>
              <w:t>globalPayObj</w:t>
            </w:r>
          </w:p>
        </w:tc>
        <w:tc>
          <w:tcPr>
            <w:tcW w:w="4820" w:type="dxa"/>
            <w:tcBorders>
              <w:top w:val="single" w:sz="4" w:space="0" w:color="000000"/>
              <w:left w:val="single" w:sz="4" w:space="0" w:color="000000"/>
              <w:bottom w:val="single" w:sz="4" w:space="0" w:color="000000"/>
              <w:right w:val="single" w:sz="4" w:space="0" w:color="000000"/>
            </w:tcBorders>
            <w:vAlign w:val="center"/>
          </w:tcPr>
          <w:p w:rsidR="009A70FC" w:rsidRDefault="009A70FC" w:rsidP="00D54802">
            <w:pPr>
              <w:spacing w:line="312" w:lineRule="exact"/>
              <w:ind w:right="-20"/>
              <w:jc w:val="both"/>
            </w:pPr>
            <w:r>
              <w:rPr>
                <w:rFonts w:hint="eastAsia"/>
              </w:rPr>
              <w:t>GlobalPay</w:t>
            </w:r>
            <w:r>
              <w:rPr>
                <w:rFonts w:hint="eastAsia"/>
              </w:rPr>
              <w:t>支付信息</w:t>
            </w:r>
          </w:p>
        </w:tc>
        <w:tc>
          <w:tcPr>
            <w:tcW w:w="709" w:type="dxa"/>
            <w:tcBorders>
              <w:top w:val="single" w:sz="4" w:space="0" w:color="000000"/>
              <w:left w:val="single" w:sz="4" w:space="0" w:color="000000"/>
              <w:bottom w:val="single" w:sz="4" w:space="0" w:color="000000"/>
              <w:right w:val="single" w:sz="4" w:space="0" w:color="000000"/>
            </w:tcBorders>
            <w:vAlign w:val="center"/>
          </w:tcPr>
          <w:p w:rsidR="009A70FC" w:rsidRDefault="00EA5A8F" w:rsidP="00DF23B6">
            <w:pPr>
              <w:jc w:val="both"/>
            </w:pPr>
            <w:r>
              <w:rPr>
                <w:rFonts w:hint="eastAsia"/>
              </w:rPr>
              <w:t>可选</w:t>
            </w:r>
          </w:p>
        </w:tc>
      </w:tr>
      <w:tr w:rsidR="00A52D0F" w:rsidRPr="00270E48" w:rsidTr="009A70FC">
        <w:trPr>
          <w:trHeight w:hRule="exact" w:val="652"/>
        </w:trPr>
        <w:tc>
          <w:tcPr>
            <w:tcW w:w="1552" w:type="dxa"/>
            <w:tcBorders>
              <w:top w:val="single" w:sz="4" w:space="0" w:color="000000"/>
              <w:left w:val="single" w:sz="4" w:space="0" w:color="000000"/>
              <w:bottom w:val="single" w:sz="4" w:space="0" w:color="000000"/>
              <w:right w:val="single" w:sz="4" w:space="0" w:color="000000"/>
            </w:tcBorders>
            <w:vAlign w:val="center"/>
          </w:tcPr>
          <w:p w:rsidR="00A52D0F" w:rsidRDefault="00A52D0F" w:rsidP="00DF23B6">
            <w:pPr>
              <w:ind w:right="-20"/>
              <w:jc w:val="both"/>
            </w:pPr>
            <w:r>
              <w:rPr>
                <w:rFonts w:hint="eastAsia"/>
              </w:rPr>
              <w:t>BOCPay</w:t>
            </w:r>
          </w:p>
        </w:tc>
        <w:tc>
          <w:tcPr>
            <w:tcW w:w="1134" w:type="dxa"/>
            <w:tcBorders>
              <w:top w:val="single" w:sz="4" w:space="0" w:color="000000"/>
              <w:left w:val="single" w:sz="4" w:space="0" w:color="000000"/>
              <w:bottom w:val="single" w:sz="4" w:space="0" w:color="000000"/>
              <w:right w:val="single" w:sz="4" w:space="0" w:color="000000"/>
            </w:tcBorders>
            <w:vAlign w:val="center"/>
          </w:tcPr>
          <w:p w:rsidR="00A52D0F" w:rsidRDefault="00A52D0F" w:rsidP="00F8183F">
            <w:pPr>
              <w:spacing w:line="241" w:lineRule="auto"/>
              <w:ind w:right="51"/>
              <w:jc w:val="both"/>
            </w:pPr>
            <w:r>
              <w:rPr>
                <w:rFonts w:hint="eastAsia"/>
              </w:rPr>
              <w:t>BOCPayObj</w:t>
            </w:r>
          </w:p>
        </w:tc>
        <w:tc>
          <w:tcPr>
            <w:tcW w:w="4820" w:type="dxa"/>
            <w:tcBorders>
              <w:top w:val="single" w:sz="4" w:space="0" w:color="000000"/>
              <w:left w:val="single" w:sz="4" w:space="0" w:color="000000"/>
              <w:bottom w:val="single" w:sz="4" w:space="0" w:color="000000"/>
              <w:right w:val="single" w:sz="4" w:space="0" w:color="000000"/>
            </w:tcBorders>
            <w:vAlign w:val="center"/>
          </w:tcPr>
          <w:p w:rsidR="00A52D0F" w:rsidRDefault="00A52D0F" w:rsidP="00D54802">
            <w:pPr>
              <w:spacing w:line="312" w:lineRule="exact"/>
              <w:ind w:right="-20"/>
              <w:jc w:val="both"/>
            </w:pPr>
            <w:r>
              <w:rPr>
                <w:rFonts w:hint="eastAsia"/>
              </w:rPr>
              <w:t>中行分期付款支付信息</w:t>
            </w:r>
          </w:p>
        </w:tc>
        <w:tc>
          <w:tcPr>
            <w:tcW w:w="709" w:type="dxa"/>
            <w:tcBorders>
              <w:top w:val="single" w:sz="4" w:space="0" w:color="000000"/>
              <w:left w:val="single" w:sz="4" w:space="0" w:color="000000"/>
              <w:bottom w:val="single" w:sz="4" w:space="0" w:color="000000"/>
              <w:right w:val="single" w:sz="4" w:space="0" w:color="000000"/>
            </w:tcBorders>
            <w:vAlign w:val="center"/>
          </w:tcPr>
          <w:p w:rsidR="00A52D0F" w:rsidRDefault="00A52D0F" w:rsidP="00DF23B6">
            <w:pPr>
              <w:jc w:val="both"/>
            </w:pPr>
            <w:r>
              <w:rPr>
                <w:rFonts w:hint="eastAsia"/>
              </w:rPr>
              <w:t>可选</w:t>
            </w:r>
          </w:p>
        </w:tc>
      </w:tr>
      <w:tr w:rsidR="002F2C80" w:rsidRPr="00270E48" w:rsidTr="009A70FC">
        <w:trPr>
          <w:trHeight w:hRule="exact" w:val="652"/>
        </w:trPr>
        <w:tc>
          <w:tcPr>
            <w:tcW w:w="1552" w:type="dxa"/>
            <w:tcBorders>
              <w:top w:val="single" w:sz="4" w:space="0" w:color="000000"/>
              <w:left w:val="single" w:sz="4" w:space="0" w:color="000000"/>
              <w:bottom w:val="single" w:sz="4" w:space="0" w:color="000000"/>
              <w:right w:val="single" w:sz="4" w:space="0" w:color="000000"/>
            </w:tcBorders>
            <w:vAlign w:val="center"/>
          </w:tcPr>
          <w:p w:rsidR="002F2C80" w:rsidRDefault="002F2C80" w:rsidP="00DF23B6">
            <w:pPr>
              <w:ind w:right="-20"/>
              <w:jc w:val="both"/>
            </w:pPr>
            <w:r>
              <w:rPr>
                <w:rFonts w:ascii="Calibri" w:hAnsi="Calibri" w:cs="Calibri"/>
                <w:color w:val="1F497D"/>
              </w:rPr>
              <w:t>forex_biz</w:t>
            </w:r>
          </w:p>
        </w:tc>
        <w:tc>
          <w:tcPr>
            <w:tcW w:w="1134" w:type="dxa"/>
            <w:tcBorders>
              <w:top w:val="single" w:sz="4" w:space="0" w:color="000000"/>
              <w:left w:val="single" w:sz="4" w:space="0" w:color="000000"/>
              <w:bottom w:val="single" w:sz="4" w:space="0" w:color="000000"/>
              <w:right w:val="single" w:sz="4" w:space="0" w:color="000000"/>
            </w:tcBorders>
            <w:vAlign w:val="center"/>
          </w:tcPr>
          <w:p w:rsidR="002F2C80" w:rsidRDefault="002F2C80" w:rsidP="00F8183F">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2F2C80" w:rsidRDefault="002F2C80" w:rsidP="00D54802">
            <w:pPr>
              <w:spacing w:line="312" w:lineRule="exact"/>
              <w:ind w:right="-20"/>
              <w:jc w:val="both"/>
            </w:pPr>
            <w:r>
              <w:rPr>
                <w:rFonts w:hint="eastAsia"/>
              </w:rPr>
              <w:t>支付宝国际帐号下返回。</w:t>
            </w:r>
          </w:p>
        </w:tc>
        <w:tc>
          <w:tcPr>
            <w:tcW w:w="709" w:type="dxa"/>
            <w:tcBorders>
              <w:top w:val="single" w:sz="4" w:space="0" w:color="000000"/>
              <w:left w:val="single" w:sz="4" w:space="0" w:color="000000"/>
              <w:bottom w:val="single" w:sz="4" w:space="0" w:color="000000"/>
              <w:right w:val="single" w:sz="4" w:space="0" w:color="000000"/>
            </w:tcBorders>
            <w:vAlign w:val="center"/>
          </w:tcPr>
          <w:p w:rsidR="002F2C80" w:rsidRPr="002F2C80" w:rsidRDefault="002F2C80" w:rsidP="00DF23B6">
            <w:pPr>
              <w:jc w:val="both"/>
            </w:pPr>
            <w:r>
              <w:rPr>
                <w:rFonts w:hint="eastAsia"/>
              </w:rPr>
              <w:t>可选</w:t>
            </w:r>
          </w:p>
        </w:tc>
      </w:tr>
      <w:tr w:rsidR="00ED12C0" w:rsidRPr="00270E48" w:rsidTr="009A70FC">
        <w:trPr>
          <w:trHeight w:hRule="exact" w:val="652"/>
        </w:trPr>
        <w:tc>
          <w:tcPr>
            <w:tcW w:w="1552" w:type="dxa"/>
            <w:tcBorders>
              <w:top w:val="single" w:sz="4" w:space="0" w:color="000000"/>
              <w:left w:val="single" w:sz="4" w:space="0" w:color="000000"/>
              <w:bottom w:val="single" w:sz="4" w:space="0" w:color="000000"/>
              <w:right w:val="single" w:sz="4" w:space="0" w:color="000000"/>
            </w:tcBorders>
            <w:vAlign w:val="center"/>
          </w:tcPr>
          <w:p w:rsidR="00ED12C0" w:rsidRDefault="00ED12C0" w:rsidP="00DF23B6">
            <w:pPr>
              <w:ind w:right="-20"/>
              <w:jc w:val="both"/>
              <w:rPr>
                <w:rFonts w:ascii="Calibri" w:hAnsi="Calibri" w:cs="Calibri"/>
                <w:color w:val="1F497D"/>
              </w:rPr>
            </w:pPr>
            <w:r>
              <w:rPr>
                <w:rFonts w:ascii="Calibri" w:hAnsi="Calibri" w:cs="Calibri" w:hint="eastAsia"/>
                <w:color w:val="1F497D"/>
              </w:rPr>
              <w:t>currency</w:t>
            </w:r>
          </w:p>
        </w:tc>
        <w:tc>
          <w:tcPr>
            <w:tcW w:w="1134" w:type="dxa"/>
            <w:tcBorders>
              <w:top w:val="single" w:sz="4" w:space="0" w:color="000000"/>
              <w:left w:val="single" w:sz="4" w:space="0" w:color="000000"/>
              <w:bottom w:val="single" w:sz="4" w:space="0" w:color="000000"/>
              <w:right w:val="single" w:sz="4" w:space="0" w:color="000000"/>
            </w:tcBorders>
            <w:vAlign w:val="center"/>
          </w:tcPr>
          <w:p w:rsidR="00ED12C0" w:rsidRDefault="00ED12C0" w:rsidP="00F8183F">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ED12C0" w:rsidRDefault="00ED12C0" w:rsidP="00D54802">
            <w:pPr>
              <w:spacing w:line="312" w:lineRule="exact"/>
              <w:ind w:right="-20"/>
              <w:jc w:val="both"/>
            </w:pPr>
            <w:r>
              <w:rPr>
                <w:rFonts w:hint="eastAsia"/>
              </w:rPr>
              <w:t>支付宝国际帐号下返回</w:t>
            </w:r>
            <w:r w:rsidR="00434C5A">
              <w:rPr>
                <w:rFonts w:hint="eastAsia"/>
              </w:rPr>
              <w:t>，表示结算货币。</w:t>
            </w:r>
          </w:p>
        </w:tc>
        <w:tc>
          <w:tcPr>
            <w:tcW w:w="709" w:type="dxa"/>
            <w:tcBorders>
              <w:top w:val="single" w:sz="4" w:space="0" w:color="000000"/>
              <w:left w:val="single" w:sz="4" w:space="0" w:color="000000"/>
              <w:bottom w:val="single" w:sz="4" w:space="0" w:color="000000"/>
              <w:right w:val="single" w:sz="4" w:space="0" w:color="000000"/>
            </w:tcBorders>
            <w:vAlign w:val="center"/>
          </w:tcPr>
          <w:p w:rsidR="00ED12C0" w:rsidRPr="00ED12C0" w:rsidRDefault="00ED12C0" w:rsidP="00DF23B6">
            <w:pPr>
              <w:jc w:val="both"/>
            </w:pPr>
            <w:r>
              <w:rPr>
                <w:rFonts w:hint="eastAsia"/>
              </w:rPr>
              <w:t>可选</w:t>
            </w:r>
          </w:p>
        </w:tc>
      </w:tr>
    </w:tbl>
    <w:p w:rsidR="005C7E6F" w:rsidRDefault="005C7E6F" w:rsidP="00EB2342">
      <w:pPr>
        <w:spacing w:line="240" w:lineRule="auto"/>
        <w:rPr>
          <w:sz w:val="20"/>
          <w:szCs w:val="20"/>
        </w:rPr>
      </w:pPr>
    </w:p>
    <w:p w:rsidR="00397591" w:rsidRDefault="00397591" w:rsidP="00EB2342">
      <w:pPr>
        <w:spacing w:line="240" w:lineRule="auto"/>
        <w:rPr>
          <w:sz w:val="20"/>
          <w:szCs w:val="20"/>
        </w:rPr>
      </w:pPr>
    </w:p>
    <w:p w:rsidR="00430320" w:rsidRDefault="00511A38" w:rsidP="00430320">
      <w:pPr>
        <w:spacing w:line="240" w:lineRule="auto"/>
      </w:pPr>
      <w:r>
        <w:rPr>
          <w:rFonts w:hint="eastAsia"/>
        </w:rPr>
        <w:t>BOC</w:t>
      </w:r>
      <w:r w:rsidR="00430320">
        <w:rPr>
          <w:rFonts w:hint="eastAsia"/>
        </w:rPr>
        <w:t>PayObj</w:t>
      </w:r>
    </w:p>
    <w:tbl>
      <w:tblPr>
        <w:tblW w:w="7439" w:type="dxa"/>
        <w:jc w:val="center"/>
        <w:tblInd w:w="2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37"/>
        <w:gridCol w:w="1090"/>
        <w:gridCol w:w="652"/>
        <w:gridCol w:w="3560"/>
      </w:tblGrid>
      <w:tr w:rsidR="00430320" w:rsidRPr="00CA67B8" w:rsidTr="00430320">
        <w:trPr>
          <w:trHeight w:val="300"/>
          <w:jc w:val="center"/>
        </w:trPr>
        <w:tc>
          <w:tcPr>
            <w:tcW w:w="2137" w:type="dxa"/>
            <w:shd w:val="clear" w:color="auto" w:fill="CCFFFF"/>
            <w:vAlign w:val="bottom"/>
          </w:tcPr>
          <w:p w:rsidR="00430320" w:rsidRPr="00CA67B8" w:rsidRDefault="00430320" w:rsidP="00842461">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Field Name</w:t>
            </w:r>
          </w:p>
        </w:tc>
        <w:tc>
          <w:tcPr>
            <w:tcW w:w="1090" w:type="dxa"/>
            <w:shd w:val="clear" w:color="auto" w:fill="CCFFFF"/>
            <w:vAlign w:val="bottom"/>
          </w:tcPr>
          <w:p w:rsidR="00430320" w:rsidRPr="00CA67B8" w:rsidRDefault="00430320" w:rsidP="00842461">
            <w:pPr>
              <w:widowControl/>
              <w:jc w:val="center"/>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Type</w:t>
            </w:r>
          </w:p>
        </w:tc>
        <w:tc>
          <w:tcPr>
            <w:tcW w:w="652" w:type="dxa"/>
            <w:shd w:val="clear" w:color="auto" w:fill="CCFFFF"/>
          </w:tcPr>
          <w:p w:rsidR="00430320" w:rsidRPr="00CA67B8" w:rsidRDefault="00430320" w:rsidP="00842461">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M/O</w:t>
            </w:r>
          </w:p>
        </w:tc>
        <w:tc>
          <w:tcPr>
            <w:tcW w:w="3560" w:type="dxa"/>
            <w:shd w:val="clear" w:color="auto" w:fill="CCFFFF"/>
            <w:vAlign w:val="bottom"/>
          </w:tcPr>
          <w:p w:rsidR="00430320" w:rsidRPr="00CA67B8" w:rsidRDefault="00430320" w:rsidP="00842461">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Description</w:t>
            </w:r>
          </w:p>
        </w:tc>
      </w:tr>
      <w:tr w:rsidR="00430320" w:rsidRPr="00922CBE" w:rsidTr="00430320">
        <w:trPr>
          <w:trHeight w:val="285"/>
          <w:jc w:val="center"/>
        </w:trPr>
        <w:tc>
          <w:tcPr>
            <w:tcW w:w="2137" w:type="dxa"/>
            <w:shd w:val="clear" w:color="auto" w:fill="auto"/>
          </w:tcPr>
          <w:p w:rsidR="00430320" w:rsidRDefault="00430320" w:rsidP="00842461">
            <w:pPr>
              <w:pStyle w:val="100"/>
              <w:rPr>
                <w:rFonts w:ascii="宋体" w:hAnsi="宋体"/>
                <w:szCs w:val="21"/>
              </w:rPr>
            </w:pPr>
            <w:r w:rsidRPr="003F2775">
              <w:rPr>
                <w:rFonts w:ascii="Courier New" w:hAnsi="Courier New" w:cs="Courier New"/>
                <w:color w:val="000000"/>
              </w:rPr>
              <w:t>payType</w:t>
            </w:r>
          </w:p>
        </w:tc>
        <w:tc>
          <w:tcPr>
            <w:tcW w:w="1090" w:type="dxa"/>
            <w:shd w:val="clear" w:color="auto" w:fill="auto"/>
          </w:tcPr>
          <w:p w:rsidR="00430320" w:rsidRDefault="00430320" w:rsidP="00842461">
            <w:pPr>
              <w:pStyle w:val="100"/>
            </w:pPr>
            <w:r>
              <w:rPr>
                <w:rFonts w:hint="eastAsia"/>
              </w:rPr>
              <w:t>String</w:t>
            </w:r>
          </w:p>
        </w:tc>
        <w:tc>
          <w:tcPr>
            <w:tcW w:w="652" w:type="dxa"/>
          </w:tcPr>
          <w:p w:rsidR="00430320" w:rsidRPr="003D7A01" w:rsidRDefault="00430320" w:rsidP="00842461">
            <w:pPr>
              <w:pStyle w:val="100"/>
              <w:rPr>
                <w:rFonts w:ascii="幼圆" w:eastAsia="幼圆"/>
                <w:szCs w:val="21"/>
                <w:lang w:val="en-GB"/>
              </w:rPr>
            </w:pPr>
            <w:r w:rsidRPr="00B3387C">
              <w:rPr>
                <w:rFonts w:ascii="幼圆" w:eastAsia="幼圆" w:hint="eastAsia"/>
                <w:szCs w:val="21"/>
                <w:lang w:val="en-GB"/>
              </w:rPr>
              <w:t>M</w:t>
            </w:r>
          </w:p>
        </w:tc>
        <w:tc>
          <w:tcPr>
            <w:tcW w:w="3560" w:type="dxa"/>
            <w:shd w:val="clear" w:color="auto" w:fill="auto"/>
            <w:vAlign w:val="center"/>
          </w:tcPr>
          <w:p w:rsidR="00430320" w:rsidRPr="00324013" w:rsidRDefault="00344693" w:rsidP="00842461">
            <w:pPr>
              <w:spacing w:line="312" w:lineRule="exact"/>
              <w:ind w:right="-20"/>
              <w:rPr>
                <w:rFonts w:ascii="宋体" w:hAnsi="宋体"/>
                <w:snapToGrid/>
                <w:kern w:val="2"/>
                <w:sz w:val="20"/>
              </w:rPr>
            </w:pPr>
            <w:r w:rsidRPr="00344693">
              <w:rPr>
                <w:rFonts w:ascii="宋体" w:hAnsi="宋体" w:hint="eastAsia"/>
                <w:snapToGrid/>
                <w:kern w:val="2"/>
                <w:sz w:val="20"/>
              </w:rPr>
              <w:t>支付类型</w:t>
            </w:r>
          </w:p>
          <w:p w:rsidR="00430320" w:rsidRPr="00324013" w:rsidRDefault="00344693" w:rsidP="00842461">
            <w:pPr>
              <w:spacing w:line="312" w:lineRule="exact"/>
              <w:ind w:right="-20"/>
              <w:rPr>
                <w:rFonts w:ascii="宋体" w:hAnsi="宋体"/>
                <w:snapToGrid/>
                <w:kern w:val="2"/>
                <w:sz w:val="20"/>
              </w:rPr>
            </w:pPr>
            <w:r w:rsidRPr="00344693">
              <w:rPr>
                <w:rFonts w:ascii="宋体" w:hAnsi="宋体"/>
                <w:snapToGrid/>
                <w:kern w:val="2"/>
                <w:sz w:val="20"/>
              </w:rPr>
              <w:t>1</w:t>
            </w:r>
            <w:r w:rsidRPr="00344693">
              <w:rPr>
                <w:rFonts w:ascii="宋体" w:hAnsi="宋体" w:hint="eastAsia"/>
                <w:snapToGrid/>
                <w:kern w:val="2"/>
                <w:sz w:val="20"/>
              </w:rPr>
              <w:t>：网上购物</w:t>
            </w:r>
          </w:p>
        </w:tc>
      </w:tr>
      <w:tr w:rsidR="00430320" w:rsidRPr="00922CBE" w:rsidTr="00430320">
        <w:trPr>
          <w:trHeight w:val="285"/>
          <w:jc w:val="center"/>
        </w:trPr>
        <w:tc>
          <w:tcPr>
            <w:tcW w:w="2137" w:type="dxa"/>
            <w:shd w:val="clear" w:color="auto" w:fill="auto"/>
          </w:tcPr>
          <w:p w:rsidR="00430320" w:rsidRPr="0038247B" w:rsidRDefault="00430320" w:rsidP="00842461">
            <w:pPr>
              <w:pStyle w:val="100"/>
              <w:rPr>
                <w:rFonts w:ascii="Arial" w:hAnsi="Arial" w:cs="Arial"/>
                <w:sz w:val="21"/>
                <w:szCs w:val="24"/>
              </w:rPr>
            </w:pPr>
            <w:r w:rsidRPr="003F2775">
              <w:rPr>
                <w:rFonts w:ascii="Courier New" w:hAnsi="Courier New" w:cs="Courier New"/>
                <w:color w:val="000000"/>
              </w:rPr>
              <w:t>curCode</w:t>
            </w:r>
          </w:p>
        </w:tc>
        <w:tc>
          <w:tcPr>
            <w:tcW w:w="1090" w:type="dxa"/>
            <w:shd w:val="clear" w:color="auto" w:fill="auto"/>
          </w:tcPr>
          <w:p w:rsidR="00430320" w:rsidRPr="0038247B" w:rsidRDefault="00430320" w:rsidP="00842461">
            <w:pPr>
              <w:pStyle w:val="100"/>
              <w:rPr>
                <w:rFonts w:ascii="Arial" w:hAnsi="Arial" w:cs="Arial"/>
                <w:sz w:val="21"/>
                <w:szCs w:val="24"/>
              </w:rPr>
            </w:pPr>
            <w:r>
              <w:rPr>
                <w:rFonts w:hint="eastAsia"/>
              </w:rPr>
              <w:t>String</w:t>
            </w:r>
          </w:p>
        </w:tc>
        <w:tc>
          <w:tcPr>
            <w:tcW w:w="652" w:type="dxa"/>
          </w:tcPr>
          <w:p w:rsidR="00430320" w:rsidRDefault="00430320" w:rsidP="00842461">
            <w:pPr>
              <w:pStyle w:val="100"/>
              <w:rPr>
                <w:rFonts w:ascii="Arial" w:hAnsi="Arial" w:cs="Arial"/>
                <w:szCs w:val="24"/>
              </w:rPr>
            </w:pPr>
            <w:r w:rsidRPr="00B3387C">
              <w:rPr>
                <w:rFonts w:ascii="幼圆" w:eastAsia="幼圆" w:hint="eastAsia"/>
                <w:szCs w:val="21"/>
                <w:lang w:val="en-GB"/>
              </w:rPr>
              <w:t>M</w:t>
            </w:r>
          </w:p>
        </w:tc>
        <w:tc>
          <w:tcPr>
            <w:tcW w:w="3560" w:type="dxa"/>
            <w:shd w:val="clear" w:color="auto" w:fill="auto"/>
            <w:vAlign w:val="center"/>
          </w:tcPr>
          <w:p w:rsidR="00430320" w:rsidRDefault="00430320" w:rsidP="00842461">
            <w:pPr>
              <w:pStyle w:val="100"/>
              <w:rPr>
                <w:rFonts w:ascii="宋体" w:hAnsi="宋体"/>
                <w:szCs w:val="21"/>
              </w:rPr>
            </w:pPr>
            <w:r>
              <w:rPr>
                <w:rFonts w:ascii="宋体" w:hAnsi="宋体" w:hint="eastAsia"/>
                <w:szCs w:val="21"/>
              </w:rPr>
              <w:t>币种</w:t>
            </w:r>
          </w:p>
          <w:p w:rsidR="00430320" w:rsidRPr="00324013" w:rsidRDefault="00430320" w:rsidP="00842461">
            <w:pPr>
              <w:pStyle w:val="100"/>
              <w:rPr>
                <w:rFonts w:ascii="宋体" w:hAnsi="宋体"/>
                <w:szCs w:val="21"/>
              </w:rPr>
            </w:pPr>
            <w:r>
              <w:rPr>
                <w:rFonts w:ascii="宋体" w:hAnsi="宋体" w:hint="eastAsia"/>
                <w:szCs w:val="21"/>
              </w:rPr>
              <w:t>001：CNY</w:t>
            </w:r>
          </w:p>
        </w:tc>
      </w:tr>
      <w:tr w:rsidR="00430320" w:rsidRPr="00922CBE" w:rsidTr="00430320">
        <w:trPr>
          <w:trHeight w:val="285"/>
          <w:jc w:val="center"/>
        </w:trPr>
        <w:tc>
          <w:tcPr>
            <w:tcW w:w="2137" w:type="dxa"/>
            <w:shd w:val="clear" w:color="auto" w:fill="auto"/>
            <w:vAlign w:val="center"/>
          </w:tcPr>
          <w:p w:rsidR="00430320" w:rsidRPr="00334824" w:rsidRDefault="00430320" w:rsidP="00842461">
            <w:pPr>
              <w:pStyle w:val="100"/>
              <w:rPr>
                <w:rFonts w:ascii="宋体" w:hAnsi="宋体"/>
                <w:szCs w:val="21"/>
              </w:rPr>
            </w:pPr>
            <w:r w:rsidRPr="003F2775">
              <w:rPr>
                <w:rFonts w:ascii="Courier New" w:hAnsi="Courier New" w:cs="Courier New"/>
                <w:color w:val="000000"/>
              </w:rPr>
              <w:t>planCode</w:t>
            </w:r>
          </w:p>
        </w:tc>
        <w:tc>
          <w:tcPr>
            <w:tcW w:w="1090" w:type="dxa"/>
            <w:shd w:val="clear" w:color="auto" w:fill="auto"/>
          </w:tcPr>
          <w:p w:rsidR="00430320" w:rsidRDefault="00430320" w:rsidP="00842461">
            <w:pPr>
              <w:pStyle w:val="100"/>
            </w:pPr>
            <w:r>
              <w:rPr>
                <w:rFonts w:hint="eastAsia"/>
              </w:rPr>
              <w:t>String</w:t>
            </w:r>
          </w:p>
        </w:tc>
        <w:tc>
          <w:tcPr>
            <w:tcW w:w="652" w:type="dxa"/>
          </w:tcPr>
          <w:p w:rsidR="00430320" w:rsidRPr="00775C76" w:rsidRDefault="00430320" w:rsidP="00842461">
            <w:pPr>
              <w:pStyle w:val="100"/>
            </w:pPr>
            <w:r w:rsidRPr="00B3387C">
              <w:rPr>
                <w:rFonts w:ascii="幼圆" w:eastAsia="幼圆" w:hint="eastAsia"/>
                <w:szCs w:val="21"/>
                <w:lang w:val="en-GB"/>
              </w:rPr>
              <w:t>M</w:t>
            </w:r>
          </w:p>
        </w:tc>
        <w:tc>
          <w:tcPr>
            <w:tcW w:w="3560" w:type="dxa"/>
            <w:shd w:val="clear" w:color="auto" w:fill="auto"/>
            <w:vAlign w:val="center"/>
          </w:tcPr>
          <w:p w:rsidR="00430320" w:rsidRPr="00324013" w:rsidRDefault="00344693" w:rsidP="00430320">
            <w:pPr>
              <w:spacing w:line="240" w:lineRule="auto"/>
              <w:ind w:leftChars="-2" w:left="-4"/>
              <w:jc w:val="both"/>
              <w:rPr>
                <w:rFonts w:ascii="宋体" w:hAnsi="宋体"/>
                <w:snapToGrid/>
                <w:kern w:val="2"/>
                <w:sz w:val="20"/>
              </w:rPr>
            </w:pPr>
            <w:r w:rsidRPr="00344693">
              <w:rPr>
                <w:rFonts w:ascii="宋体" w:hAnsi="宋体" w:hint="eastAsia"/>
                <w:snapToGrid/>
                <w:kern w:val="2"/>
                <w:sz w:val="20"/>
              </w:rPr>
              <w:t>分期计划</w:t>
            </w:r>
          </w:p>
          <w:p w:rsidR="00430320" w:rsidRPr="00324013" w:rsidRDefault="00344693" w:rsidP="00430320">
            <w:pPr>
              <w:spacing w:line="240" w:lineRule="auto"/>
              <w:ind w:leftChars="-2" w:left="-4"/>
              <w:jc w:val="both"/>
              <w:rPr>
                <w:rFonts w:ascii="宋体" w:hAnsi="宋体"/>
                <w:snapToGrid/>
                <w:kern w:val="2"/>
                <w:sz w:val="20"/>
              </w:rPr>
            </w:pPr>
            <w:r w:rsidRPr="00344693">
              <w:rPr>
                <w:rFonts w:ascii="宋体" w:hAnsi="宋体" w:hint="eastAsia"/>
                <w:snapToGrid/>
                <w:kern w:val="2"/>
                <w:sz w:val="20"/>
              </w:rPr>
              <w:t>格式：IP0X，其中X取值有1、2、3、4、5、6、7、8、9</w:t>
            </w:r>
          </w:p>
        </w:tc>
      </w:tr>
      <w:tr w:rsidR="00430320" w:rsidRPr="00D74181" w:rsidTr="00430320">
        <w:trPr>
          <w:trHeight w:val="285"/>
          <w:jc w:val="center"/>
        </w:trPr>
        <w:tc>
          <w:tcPr>
            <w:tcW w:w="2137" w:type="dxa"/>
            <w:shd w:val="clear" w:color="auto" w:fill="auto"/>
          </w:tcPr>
          <w:p w:rsidR="00430320" w:rsidRPr="00D24F5D" w:rsidRDefault="00430320" w:rsidP="00842461">
            <w:pPr>
              <w:pStyle w:val="100"/>
              <w:rPr>
                <w:rFonts w:ascii="宋体" w:hAnsi="宋体"/>
                <w:szCs w:val="21"/>
              </w:rPr>
            </w:pPr>
            <w:r w:rsidRPr="003F2775">
              <w:rPr>
                <w:rFonts w:ascii="Courier New" w:hAnsi="Courier New" w:cs="Courier New"/>
                <w:color w:val="000000"/>
              </w:rPr>
              <w:t>planNumber</w:t>
            </w:r>
          </w:p>
        </w:tc>
        <w:tc>
          <w:tcPr>
            <w:tcW w:w="1090" w:type="dxa"/>
            <w:shd w:val="clear" w:color="auto" w:fill="auto"/>
          </w:tcPr>
          <w:p w:rsidR="00430320" w:rsidRDefault="00430320" w:rsidP="00842461">
            <w:pPr>
              <w:pStyle w:val="100"/>
            </w:pPr>
            <w:r>
              <w:rPr>
                <w:rFonts w:hint="eastAsia"/>
              </w:rPr>
              <w:t>String</w:t>
            </w:r>
          </w:p>
        </w:tc>
        <w:tc>
          <w:tcPr>
            <w:tcW w:w="652" w:type="dxa"/>
          </w:tcPr>
          <w:p w:rsidR="00430320" w:rsidRPr="003D7A01" w:rsidRDefault="00430320" w:rsidP="00842461">
            <w:pPr>
              <w:pStyle w:val="100"/>
              <w:rPr>
                <w:rFonts w:ascii="幼圆" w:eastAsia="幼圆"/>
                <w:szCs w:val="21"/>
                <w:lang w:val="en-GB"/>
              </w:rPr>
            </w:pPr>
            <w:r w:rsidRPr="00B3387C">
              <w:rPr>
                <w:rFonts w:ascii="幼圆" w:eastAsia="幼圆" w:hint="eastAsia"/>
                <w:szCs w:val="21"/>
                <w:lang w:val="en-GB"/>
              </w:rPr>
              <w:t>M</w:t>
            </w:r>
          </w:p>
        </w:tc>
        <w:tc>
          <w:tcPr>
            <w:tcW w:w="3560" w:type="dxa"/>
            <w:shd w:val="clear" w:color="auto" w:fill="auto"/>
            <w:vAlign w:val="center"/>
          </w:tcPr>
          <w:p w:rsidR="00430320" w:rsidRPr="00D24F5D" w:rsidRDefault="00430320" w:rsidP="00842461">
            <w:pPr>
              <w:pStyle w:val="100"/>
              <w:rPr>
                <w:rFonts w:ascii="宋体" w:hAnsi="宋体"/>
                <w:szCs w:val="21"/>
              </w:rPr>
            </w:pPr>
            <w:r>
              <w:rPr>
                <w:rFonts w:ascii="宋体" w:hAnsi="宋体" w:hint="eastAsia"/>
                <w:szCs w:val="21"/>
              </w:rPr>
              <w:t>期数：</w:t>
            </w:r>
            <w:r w:rsidR="00344693" w:rsidRPr="00344693">
              <w:rPr>
                <w:rFonts w:ascii="宋体" w:hAnsi="宋体"/>
                <w:szCs w:val="21"/>
              </w:rPr>
              <w:t>3</w:t>
            </w:r>
            <w:r w:rsidR="00344693" w:rsidRPr="00344693">
              <w:rPr>
                <w:rFonts w:ascii="宋体" w:hAnsi="宋体" w:hint="eastAsia"/>
                <w:szCs w:val="21"/>
              </w:rPr>
              <w:t>、</w:t>
            </w:r>
            <w:r w:rsidR="00344693" w:rsidRPr="00344693">
              <w:rPr>
                <w:rFonts w:ascii="宋体" w:hAnsi="宋体"/>
                <w:szCs w:val="21"/>
              </w:rPr>
              <w:t>6</w:t>
            </w:r>
            <w:r w:rsidR="00344693" w:rsidRPr="00344693">
              <w:rPr>
                <w:rFonts w:ascii="宋体" w:hAnsi="宋体" w:hint="eastAsia"/>
                <w:szCs w:val="21"/>
              </w:rPr>
              <w:t>、</w:t>
            </w:r>
            <w:r w:rsidR="00344693" w:rsidRPr="00344693">
              <w:rPr>
                <w:rFonts w:ascii="宋体" w:hAnsi="宋体"/>
                <w:szCs w:val="21"/>
              </w:rPr>
              <w:t>9</w:t>
            </w:r>
            <w:r w:rsidR="00344693" w:rsidRPr="00344693">
              <w:rPr>
                <w:rFonts w:ascii="宋体" w:hAnsi="宋体" w:hint="eastAsia"/>
                <w:szCs w:val="21"/>
              </w:rPr>
              <w:t>、</w:t>
            </w:r>
            <w:r w:rsidR="00344693" w:rsidRPr="00344693">
              <w:rPr>
                <w:rFonts w:ascii="宋体" w:hAnsi="宋体"/>
                <w:szCs w:val="21"/>
              </w:rPr>
              <w:t>12</w:t>
            </w:r>
            <w:r w:rsidR="00344693" w:rsidRPr="00344693">
              <w:rPr>
                <w:rFonts w:ascii="宋体" w:hAnsi="宋体" w:hint="eastAsia"/>
                <w:szCs w:val="21"/>
              </w:rPr>
              <w:t>、</w:t>
            </w:r>
            <w:r w:rsidR="00344693" w:rsidRPr="00344693">
              <w:rPr>
                <w:rFonts w:ascii="宋体" w:hAnsi="宋体"/>
                <w:szCs w:val="21"/>
              </w:rPr>
              <w:t>18</w:t>
            </w:r>
            <w:r w:rsidR="00344693" w:rsidRPr="00344693">
              <w:rPr>
                <w:rFonts w:ascii="宋体" w:hAnsi="宋体" w:hint="eastAsia"/>
                <w:szCs w:val="21"/>
              </w:rPr>
              <w:t>、</w:t>
            </w:r>
            <w:r w:rsidR="00344693" w:rsidRPr="00344693">
              <w:rPr>
                <w:rFonts w:ascii="宋体" w:hAnsi="宋体"/>
                <w:szCs w:val="21"/>
              </w:rPr>
              <w:t>24</w:t>
            </w:r>
            <w:r w:rsidR="00344693" w:rsidRPr="00344693">
              <w:rPr>
                <w:rFonts w:ascii="宋体" w:hAnsi="宋体" w:hint="eastAsia"/>
                <w:szCs w:val="21"/>
              </w:rPr>
              <w:t>、</w:t>
            </w:r>
            <w:r w:rsidR="00344693" w:rsidRPr="00344693">
              <w:rPr>
                <w:rFonts w:ascii="宋体" w:hAnsi="宋体"/>
                <w:szCs w:val="21"/>
              </w:rPr>
              <w:t>36</w:t>
            </w:r>
            <w:r w:rsidR="00344693" w:rsidRPr="00344693">
              <w:rPr>
                <w:rFonts w:ascii="宋体" w:hAnsi="宋体" w:hint="eastAsia"/>
                <w:szCs w:val="21"/>
              </w:rPr>
              <w:t>、</w:t>
            </w:r>
            <w:r w:rsidR="00344693" w:rsidRPr="00344693">
              <w:rPr>
                <w:rFonts w:ascii="宋体" w:hAnsi="宋体"/>
                <w:szCs w:val="21"/>
              </w:rPr>
              <w:t>48</w:t>
            </w:r>
            <w:r w:rsidR="00344693" w:rsidRPr="00344693">
              <w:rPr>
                <w:rFonts w:ascii="宋体" w:hAnsi="宋体" w:hint="eastAsia"/>
                <w:szCs w:val="21"/>
              </w:rPr>
              <w:t>、</w:t>
            </w:r>
            <w:r w:rsidR="00344693" w:rsidRPr="00344693">
              <w:rPr>
                <w:rFonts w:ascii="宋体" w:hAnsi="宋体"/>
                <w:szCs w:val="21"/>
              </w:rPr>
              <w:t>60</w:t>
            </w:r>
          </w:p>
        </w:tc>
      </w:tr>
      <w:tr w:rsidR="00430320" w:rsidRPr="00D74181" w:rsidTr="00430320">
        <w:trPr>
          <w:trHeight w:val="285"/>
          <w:jc w:val="center"/>
        </w:trPr>
        <w:tc>
          <w:tcPr>
            <w:tcW w:w="2137" w:type="dxa"/>
            <w:shd w:val="clear" w:color="auto" w:fill="auto"/>
          </w:tcPr>
          <w:p w:rsidR="00430320" w:rsidRPr="00D74181" w:rsidRDefault="00430320" w:rsidP="00842461">
            <w:pPr>
              <w:pStyle w:val="100"/>
              <w:rPr>
                <w:rFonts w:ascii="宋体" w:hAnsi="宋体"/>
                <w:szCs w:val="21"/>
              </w:rPr>
            </w:pPr>
            <w:r w:rsidRPr="003F2775">
              <w:rPr>
                <w:rFonts w:ascii="Courier New" w:hAnsi="Courier New" w:cs="Courier New"/>
                <w:color w:val="000000"/>
              </w:rPr>
              <w:t>orderTimeoutDate</w:t>
            </w:r>
          </w:p>
        </w:tc>
        <w:tc>
          <w:tcPr>
            <w:tcW w:w="1090" w:type="dxa"/>
            <w:shd w:val="clear" w:color="auto" w:fill="auto"/>
          </w:tcPr>
          <w:p w:rsidR="00430320" w:rsidRDefault="00430320" w:rsidP="00842461">
            <w:pPr>
              <w:pStyle w:val="100"/>
            </w:pPr>
            <w:r>
              <w:rPr>
                <w:rFonts w:hint="eastAsia"/>
              </w:rPr>
              <w:t>String</w:t>
            </w:r>
          </w:p>
        </w:tc>
        <w:tc>
          <w:tcPr>
            <w:tcW w:w="652" w:type="dxa"/>
          </w:tcPr>
          <w:p w:rsidR="00430320" w:rsidRDefault="00430320" w:rsidP="00842461">
            <w:pPr>
              <w:pStyle w:val="100"/>
              <w:rPr>
                <w:rFonts w:ascii="幼圆" w:eastAsia="幼圆"/>
                <w:szCs w:val="21"/>
                <w:lang w:val="en-GB"/>
              </w:rPr>
            </w:pPr>
            <w:r w:rsidRPr="00B3387C">
              <w:rPr>
                <w:rFonts w:ascii="幼圆" w:eastAsia="幼圆" w:hint="eastAsia"/>
                <w:szCs w:val="21"/>
                <w:lang w:val="en-GB"/>
              </w:rPr>
              <w:t>M</w:t>
            </w:r>
          </w:p>
        </w:tc>
        <w:tc>
          <w:tcPr>
            <w:tcW w:w="3560" w:type="dxa"/>
            <w:shd w:val="clear" w:color="auto" w:fill="auto"/>
            <w:vAlign w:val="center"/>
          </w:tcPr>
          <w:p w:rsidR="00430320" w:rsidRDefault="00430320" w:rsidP="00546D9F">
            <w:pPr>
              <w:pStyle w:val="100"/>
              <w:rPr>
                <w:rFonts w:ascii="宋体" w:hAnsi="宋体"/>
                <w:szCs w:val="21"/>
              </w:rPr>
            </w:pPr>
            <w:r>
              <w:rPr>
                <w:rFonts w:ascii="宋体" w:hAnsi="宋体" w:hint="eastAsia"/>
                <w:szCs w:val="21"/>
              </w:rPr>
              <w:t>超时时间：</w:t>
            </w:r>
            <w:r w:rsidR="00546D9F">
              <w:rPr>
                <w:rFonts w:ascii="宋体" w:hAnsi="宋体" w:hint="eastAsia"/>
                <w:szCs w:val="21"/>
              </w:rPr>
              <w:t>yyyyMMddHHmmss</w:t>
            </w:r>
          </w:p>
        </w:tc>
      </w:tr>
      <w:tr w:rsidR="00F9185A" w:rsidRPr="00D74181" w:rsidTr="00430320">
        <w:trPr>
          <w:trHeight w:val="285"/>
          <w:jc w:val="center"/>
        </w:trPr>
        <w:tc>
          <w:tcPr>
            <w:tcW w:w="2137" w:type="dxa"/>
            <w:shd w:val="clear" w:color="auto" w:fill="auto"/>
          </w:tcPr>
          <w:p w:rsidR="00F9185A" w:rsidRPr="003F2775" w:rsidRDefault="00F9185A" w:rsidP="00842461">
            <w:pPr>
              <w:pStyle w:val="100"/>
              <w:rPr>
                <w:rFonts w:ascii="Courier New" w:hAnsi="Courier New" w:cs="Courier New"/>
                <w:color w:val="000000"/>
              </w:rPr>
            </w:pPr>
            <w:r w:rsidRPr="003F2775">
              <w:rPr>
                <w:rFonts w:ascii="Courier New" w:hAnsi="Courier New" w:cs="Courier New"/>
                <w:color w:val="000000"/>
              </w:rPr>
              <w:t>orderNote</w:t>
            </w:r>
          </w:p>
        </w:tc>
        <w:tc>
          <w:tcPr>
            <w:tcW w:w="1090" w:type="dxa"/>
            <w:shd w:val="clear" w:color="auto" w:fill="auto"/>
          </w:tcPr>
          <w:p w:rsidR="00F9185A" w:rsidRDefault="00F9185A" w:rsidP="00842461">
            <w:pPr>
              <w:pStyle w:val="100"/>
            </w:pPr>
            <w:r>
              <w:rPr>
                <w:rFonts w:hint="eastAsia"/>
              </w:rPr>
              <w:t>String</w:t>
            </w:r>
          </w:p>
        </w:tc>
        <w:tc>
          <w:tcPr>
            <w:tcW w:w="652" w:type="dxa"/>
          </w:tcPr>
          <w:p w:rsidR="00F9185A" w:rsidRPr="00B3387C" w:rsidRDefault="00F9185A" w:rsidP="00842461">
            <w:pPr>
              <w:pStyle w:val="100"/>
              <w:rPr>
                <w:rFonts w:ascii="幼圆" w:eastAsia="幼圆"/>
                <w:szCs w:val="21"/>
                <w:lang w:val="en-GB"/>
              </w:rPr>
            </w:pPr>
            <w:r>
              <w:rPr>
                <w:rFonts w:ascii="幼圆" w:eastAsia="幼圆" w:hint="eastAsia"/>
                <w:szCs w:val="21"/>
                <w:lang w:val="en-GB"/>
              </w:rPr>
              <w:t>M</w:t>
            </w:r>
          </w:p>
        </w:tc>
        <w:tc>
          <w:tcPr>
            <w:tcW w:w="3560" w:type="dxa"/>
            <w:shd w:val="clear" w:color="auto" w:fill="auto"/>
            <w:vAlign w:val="center"/>
          </w:tcPr>
          <w:p w:rsidR="00F9185A" w:rsidRDefault="00F9185A" w:rsidP="00546D9F">
            <w:pPr>
              <w:pStyle w:val="100"/>
              <w:rPr>
                <w:rFonts w:ascii="宋体" w:hAnsi="宋体"/>
                <w:szCs w:val="21"/>
              </w:rPr>
            </w:pPr>
            <w:r>
              <w:rPr>
                <w:rFonts w:ascii="宋体" w:hAnsi="宋体" w:hint="eastAsia"/>
                <w:szCs w:val="21"/>
              </w:rPr>
              <w:t>订单说明</w:t>
            </w:r>
          </w:p>
        </w:tc>
      </w:tr>
    </w:tbl>
    <w:p w:rsidR="00430320" w:rsidRDefault="00430320" w:rsidP="00430320">
      <w:pPr>
        <w:spacing w:line="240" w:lineRule="auto"/>
      </w:pPr>
    </w:p>
    <w:p w:rsidR="00430320" w:rsidRDefault="00430320" w:rsidP="00EB2342">
      <w:pPr>
        <w:spacing w:line="240" w:lineRule="auto"/>
        <w:rPr>
          <w:sz w:val="20"/>
          <w:szCs w:val="20"/>
        </w:rPr>
      </w:pPr>
    </w:p>
    <w:p w:rsidR="00430320" w:rsidRDefault="00430320" w:rsidP="00EB2342">
      <w:pPr>
        <w:spacing w:line="240" w:lineRule="auto"/>
        <w:rPr>
          <w:sz w:val="20"/>
          <w:szCs w:val="20"/>
        </w:rPr>
      </w:pPr>
    </w:p>
    <w:p w:rsidR="009A70FC" w:rsidRDefault="00EA5A8F" w:rsidP="009A70FC">
      <w:pPr>
        <w:spacing w:line="240" w:lineRule="auto"/>
      </w:pPr>
      <w:r>
        <w:rPr>
          <w:rFonts w:hint="eastAsia"/>
        </w:rPr>
        <w:t>WXPayObj</w:t>
      </w:r>
    </w:p>
    <w:tbl>
      <w:tblPr>
        <w:tblW w:w="7439" w:type="dxa"/>
        <w:jc w:val="center"/>
        <w:tblInd w:w="2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16"/>
        <w:gridCol w:w="1201"/>
        <w:gridCol w:w="668"/>
        <w:gridCol w:w="3954"/>
      </w:tblGrid>
      <w:tr w:rsidR="00EA5A8F" w:rsidRPr="00CA67B8" w:rsidTr="0069350B">
        <w:trPr>
          <w:trHeight w:val="300"/>
          <w:jc w:val="center"/>
        </w:trPr>
        <w:tc>
          <w:tcPr>
            <w:tcW w:w="1616" w:type="dxa"/>
            <w:shd w:val="clear" w:color="auto" w:fill="CCFFFF"/>
            <w:vAlign w:val="bottom"/>
          </w:tcPr>
          <w:p w:rsidR="00EA5A8F" w:rsidRPr="00CA67B8" w:rsidRDefault="00EA5A8F" w:rsidP="0069350B">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lastRenderedPageBreak/>
              <w:t>Field Name</w:t>
            </w:r>
          </w:p>
        </w:tc>
        <w:tc>
          <w:tcPr>
            <w:tcW w:w="1201" w:type="dxa"/>
            <w:shd w:val="clear" w:color="auto" w:fill="CCFFFF"/>
            <w:vAlign w:val="bottom"/>
          </w:tcPr>
          <w:p w:rsidR="00EA5A8F" w:rsidRPr="00CA67B8" w:rsidRDefault="00EA5A8F" w:rsidP="0069350B">
            <w:pPr>
              <w:widowControl/>
              <w:jc w:val="center"/>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Field Type</w:t>
            </w:r>
          </w:p>
        </w:tc>
        <w:tc>
          <w:tcPr>
            <w:tcW w:w="668" w:type="dxa"/>
            <w:shd w:val="clear" w:color="auto" w:fill="CCFFFF"/>
          </w:tcPr>
          <w:p w:rsidR="00EA5A8F" w:rsidRPr="00CA67B8" w:rsidRDefault="00EA5A8F" w:rsidP="0069350B">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M/O</w:t>
            </w:r>
          </w:p>
        </w:tc>
        <w:tc>
          <w:tcPr>
            <w:tcW w:w="3954" w:type="dxa"/>
            <w:shd w:val="clear" w:color="auto" w:fill="CCFFFF"/>
            <w:vAlign w:val="bottom"/>
          </w:tcPr>
          <w:p w:rsidR="00EA5A8F" w:rsidRPr="00CA67B8" w:rsidRDefault="00EA5A8F" w:rsidP="0069350B">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Description</w:t>
            </w:r>
          </w:p>
        </w:tc>
      </w:tr>
      <w:tr w:rsidR="00212A21" w:rsidRPr="00922CBE" w:rsidTr="0069350B">
        <w:trPr>
          <w:trHeight w:val="285"/>
          <w:jc w:val="center"/>
        </w:trPr>
        <w:tc>
          <w:tcPr>
            <w:tcW w:w="1616" w:type="dxa"/>
            <w:shd w:val="clear" w:color="auto" w:fill="auto"/>
          </w:tcPr>
          <w:p w:rsidR="00212A21" w:rsidRPr="0038247B" w:rsidRDefault="00212A21" w:rsidP="0069350B">
            <w:pPr>
              <w:pStyle w:val="100"/>
              <w:rPr>
                <w:rFonts w:ascii="Arial" w:hAnsi="Arial" w:cs="Arial"/>
                <w:sz w:val="21"/>
                <w:szCs w:val="24"/>
              </w:rPr>
            </w:pPr>
            <w:r>
              <w:rPr>
                <w:rFonts w:ascii="宋体" w:hAnsi="宋体" w:hint="eastAsia"/>
                <w:szCs w:val="21"/>
              </w:rPr>
              <w:t>appID</w:t>
            </w:r>
          </w:p>
        </w:tc>
        <w:tc>
          <w:tcPr>
            <w:tcW w:w="1201" w:type="dxa"/>
            <w:shd w:val="clear" w:color="auto" w:fill="auto"/>
          </w:tcPr>
          <w:p w:rsidR="00212A21" w:rsidRPr="0038247B" w:rsidRDefault="00212A21" w:rsidP="0069350B">
            <w:pPr>
              <w:pStyle w:val="100"/>
              <w:rPr>
                <w:rFonts w:ascii="Arial" w:hAnsi="Arial" w:cs="Arial"/>
                <w:sz w:val="21"/>
                <w:szCs w:val="24"/>
              </w:rPr>
            </w:pPr>
            <w:r>
              <w:rPr>
                <w:rFonts w:hint="eastAsia"/>
              </w:rPr>
              <w:t>String</w:t>
            </w:r>
          </w:p>
        </w:tc>
        <w:tc>
          <w:tcPr>
            <w:tcW w:w="668" w:type="dxa"/>
          </w:tcPr>
          <w:p w:rsidR="00212A21" w:rsidRDefault="00212A21" w:rsidP="0069350B">
            <w:pPr>
              <w:pStyle w:val="100"/>
              <w:rPr>
                <w:rFonts w:ascii="Arial" w:hAnsi="Arial" w:cs="Arial"/>
                <w:szCs w:val="24"/>
              </w:rPr>
            </w:pPr>
            <w:r w:rsidRPr="00B3387C">
              <w:rPr>
                <w:rFonts w:ascii="幼圆" w:eastAsia="幼圆" w:hint="eastAsia"/>
                <w:szCs w:val="21"/>
                <w:lang w:val="en-GB"/>
              </w:rPr>
              <w:t>M</w:t>
            </w:r>
          </w:p>
        </w:tc>
        <w:tc>
          <w:tcPr>
            <w:tcW w:w="3954" w:type="dxa"/>
            <w:shd w:val="clear" w:color="auto" w:fill="auto"/>
            <w:vAlign w:val="center"/>
          </w:tcPr>
          <w:p w:rsidR="00212A21" w:rsidRPr="00C92019" w:rsidRDefault="00212A21" w:rsidP="0069350B">
            <w:pPr>
              <w:spacing w:line="312" w:lineRule="exact"/>
              <w:ind w:right="-20"/>
            </w:pPr>
            <w:r>
              <w:rPr>
                <w:rFonts w:ascii="宋体" w:hAnsi="宋体" w:hint="eastAsia"/>
              </w:rPr>
              <w:t>微信</w:t>
            </w:r>
            <w:r w:rsidRPr="00527A06">
              <w:rPr>
                <w:rFonts w:ascii="宋体" w:hAnsi="宋体" w:hint="eastAsia"/>
              </w:rPr>
              <w:t>公众号 id</w:t>
            </w:r>
          </w:p>
        </w:tc>
      </w:tr>
      <w:tr w:rsidR="00212A21" w:rsidRPr="00922CBE" w:rsidTr="0069350B">
        <w:trPr>
          <w:trHeight w:val="285"/>
          <w:jc w:val="center"/>
        </w:trPr>
        <w:tc>
          <w:tcPr>
            <w:tcW w:w="1616" w:type="dxa"/>
            <w:shd w:val="clear" w:color="auto" w:fill="auto"/>
          </w:tcPr>
          <w:p w:rsidR="00212A21" w:rsidRDefault="00212A21" w:rsidP="0069350B">
            <w:pPr>
              <w:pStyle w:val="100"/>
              <w:rPr>
                <w:rFonts w:ascii="宋体" w:hAnsi="宋体"/>
                <w:szCs w:val="21"/>
              </w:rPr>
            </w:pPr>
            <w:r w:rsidRPr="00D74181">
              <w:rPr>
                <w:rFonts w:ascii="宋体" w:hAnsi="宋体"/>
                <w:szCs w:val="21"/>
              </w:rPr>
              <w:t>timeStamp</w:t>
            </w:r>
          </w:p>
        </w:tc>
        <w:tc>
          <w:tcPr>
            <w:tcW w:w="1201" w:type="dxa"/>
            <w:shd w:val="clear" w:color="auto" w:fill="auto"/>
          </w:tcPr>
          <w:p w:rsidR="00212A21" w:rsidRDefault="00212A21" w:rsidP="0069350B">
            <w:pPr>
              <w:pStyle w:val="100"/>
            </w:pPr>
            <w:r>
              <w:rPr>
                <w:rFonts w:hint="eastAsia"/>
              </w:rPr>
              <w:t>String</w:t>
            </w:r>
          </w:p>
        </w:tc>
        <w:tc>
          <w:tcPr>
            <w:tcW w:w="668" w:type="dxa"/>
          </w:tcPr>
          <w:p w:rsidR="00212A21" w:rsidRPr="003D7A01" w:rsidRDefault="00212A21" w:rsidP="0069350B">
            <w:pPr>
              <w:pStyle w:val="100"/>
              <w:rPr>
                <w:rFonts w:ascii="幼圆" w:eastAsia="幼圆"/>
                <w:szCs w:val="21"/>
                <w:lang w:val="en-GB"/>
              </w:rPr>
            </w:pPr>
            <w:r w:rsidRPr="00B3387C">
              <w:rPr>
                <w:rFonts w:ascii="幼圆" w:eastAsia="幼圆" w:hint="eastAsia"/>
                <w:szCs w:val="21"/>
                <w:lang w:val="en-GB"/>
              </w:rPr>
              <w:t>M</w:t>
            </w:r>
          </w:p>
        </w:tc>
        <w:tc>
          <w:tcPr>
            <w:tcW w:w="3954" w:type="dxa"/>
            <w:shd w:val="clear" w:color="auto" w:fill="auto"/>
            <w:vAlign w:val="center"/>
          </w:tcPr>
          <w:p w:rsidR="00212A21" w:rsidRDefault="00212A21" w:rsidP="0069350B">
            <w:pPr>
              <w:spacing w:line="312" w:lineRule="exact"/>
              <w:ind w:right="-20"/>
              <w:rPr>
                <w:rFonts w:ascii="宋体" w:hAnsi="宋体"/>
              </w:rPr>
            </w:pPr>
            <w:r w:rsidRPr="00D74181">
              <w:rPr>
                <w:rFonts w:ascii="宋体" w:hAnsi="宋体" w:hint="eastAsia"/>
              </w:rPr>
              <w:t>时间戳</w:t>
            </w:r>
            <w:r>
              <w:rPr>
                <w:rFonts w:ascii="宋体" w:hAnsi="宋体" w:hint="eastAsia"/>
              </w:rPr>
              <w:t>，单位S</w:t>
            </w:r>
          </w:p>
        </w:tc>
      </w:tr>
      <w:tr w:rsidR="00212A21" w:rsidRPr="00922CBE" w:rsidTr="0069350B">
        <w:trPr>
          <w:trHeight w:val="285"/>
          <w:jc w:val="center"/>
        </w:trPr>
        <w:tc>
          <w:tcPr>
            <w:tcW w:w="1616" w:type="dxa"/>
            <w:shd w:val="clear" w:color="auto" w:fill="auto"/>
          </w:tcPr>
          <w:p w:rsidR="00212A21" w:rsidRPr="0038247B" w:rsidRDefault="00212A21" w:rsidP="0069350B">
            <w:pPr>
              <w:pStyle w:val="100"/>
              <w:rPr>
                <w:rFonts w:ascii="Arial" w:hAnsi="Arial" w:cs="Arial"/>
                <w:sz w:val="21"/>
                <w:szCs w:val="24"/>
              </w:rPr>
            </w:pPr>
            <w:r w:rsidRPr="00527A06">
              <w:rPr>
                <w:rFonts w:ascii="宋体" w:hAnsi="宋体"/>
                <w:szCs w:val="21"/>
              </w:rPr>
              <w:t>nonceStr</w:t>
            </w:r>
          </w:p>
        </w:tc>
        <w:tc>
          <w:tcPr>
            <w:tcW w:w="1201" w:type="dxa"/>
            <w:shd w:val="clear" w:color="auto" w:fill="auto"/>
          </w:tcPr>
          <w:p w:rsidR="00212A21" w:rsidRPr="0038247B" w:rsidRDefault="00212A21" w:rsidP="0069350B">
            <w:pPr>
              <w:pStyle w:val="100"/>
              <w:rPr>
                <w:rFonts w:ascii="Arial" w:hAnsi="Arial" w:cs="Arial"/>
                <w:sz w:val="21"/>
                <w:szCs w:val="24"/>
              </w:rPr>
            </w:pPr>
            <w:r>
              <w:rPr>
                <w:rFonts w:hint="eastAsia"/>
              </w:rPr>
              <w:t>String</w:t>
            </w:r>
          </w:p>
        </w:tc>
        <w:tc>
          <w:tcPr>
            <w:tcW w:w="668" w:type="dxa"/>
          </w:tcPr>
          <w:p w:rsidR="00212A21" w:rsidRDefault="00212A21" w:rsidP="0069350B">
            <w:pPr>
              <w:pStyle w:val="100"/>
              <w:rPr>
                <w:rFonts w:ascii="Arial" w:hAnsi="Arial" w:cs="Arial"/>
                <w:szCs w:val="24"/>
              </w:rPr>
            </w:pPr>
            <w:r w:rsidRPr="00B3387C">
              <w:rPr>
                <w:rFonts w:ascii="幼圆" w:eastAsia="幼圆" w:hint="eastAsia"/>
                <w:szCs w:val="21"/>
                <w:lang w:val="en-GB"/>
              </w:rPr>
              <w:t>M</w:t>
            </w:r>
          </w:p>
        </w:tc>
        <w:tc>
          <w:tcPr>
            <w:tcW w:w="3954" w:type="dxa"/>
            <w:shd w:val="clear" w:color="auto" w:fill="auto"/>
            <w:vAlign w:val="center"/>
          </w:tcPr>
          <w:p w:rsidR="00212A21" w:rsidRPr="00922CBE" w:rsidRDefault="00212A21" w:rsidP="0069350B">
            <w:pPr>
              <w:pStyle w:val="100"/>
              <w:rPr>
                <w:rFonts w:ascii="Arial" w:hAnsi="Arial" w:cs="Arial"/>
                <w:szCs w:val="24"/>
              </w:rPr>
            </w:pPr>
            <w:r>
              <w:rPr>
                <w:rFonts w:ascii="宋体" w:hAnsi="宋体" w:hint="eastAsia"/>
                <w:szCs w:val="21"/>
              </w:rPr>
              <w:t>服务器生成的随机内容</w:t>
            </w:r>
          </w:p>
        </w:tc>
      </w:tr>
      <w:tr w:rsidR="00212A21" w:rsidRPr="00922CBE" w:rsidTr="0069350B">
        <w:trPr>
          <w:trHeight w:val="285"/>
          <w:jc w:val="center"/>
        </w:trPr>
        <w:tc>
          <w:tcPr>
            <w:tcW w:w="1616" w:type="dxa"/>
            <w:shd w:val="clear" w:color="auto" w:fill="auto"/>
            <w:vAlign w:val="center"/>
          </w:tcPr>
          <w:p w:rsidR="00212A21" w:rsidRPr="00334824" w:rsidRDefault="009710D1" w:rsidP="009710D1">
            <w:pPr>
              <w:pStyle w:val="100"/>
              <w:rPr>
                <w:rFonts w:ascii="宋体" w:hAnsi="宋体"/>
                <w:szCs w:val="21"/>
              </w:rPr>
            </w:pPr>
            <w:r>
              <w:rPr>
                <w:rFonts w:ascii="宋体" w:hAnsi="宋体" w:hint="eastAsia"/>
                <w:szCs w:val="21"/>
              </w:rPr>
              <w:t>strP</w:t>
            </w:r>
            <w:r w:rsidR="00212A21" w:rsidRPr="00334824">
              <w:rPr>
                <w:rFonts w:ascii="宋体" w:hAnsi="宋体"/>
                <w:szCs w:val="21"/>
              </w:rPr>
              <w:t>ackage</w:t>
            </w:r>
          </w:p>
        </w:tc>
        <w:tc>
          <w:tcPr>
            <w:tcW w:w="1201" w:type="dxa"/>
            <w:shd w:val="clear" w:color="auto" w:fill="auto"/>
          </w:tcPr>
          <w:p w:rsidR="00212A21" w:rsidRDefault="00212A21" w:rsidP="0069350B">
            <w:pPr>
              <w:pStyle w:val="100"/>
            </w:pPr>
            <w:r>
              <w:rPr>
                <w:rFonts w:hint="eastAsia"/>
              </w:rPr>
              <w:t>String</w:t>
            </w:r>
          </w:p>
        </w:tc>
        <w:tc>
          <w:tcPr>
            <w:tcW w:w="668" w:type="dxa"/>
          </w:tcPr>
          <w:p w:rsidR="00212A21" w:rsidRPr="00775C76" w:rsidRDefault="00212A21" w:rsidP="0069350B">
            <w:pPr>
              <w:pStyle w:val="100"/>
            </w:pPr>
            <w:r w:rsidRPr="00B3387C">
              <w:rPr>
                <w:rFonts w:ascii="幼圆" w:eastAsia="幼圆" w:hint="eastAsia"/>
                <w:szCs w:val="21"/>
                <w:lang w:val="en-GB"/>
              </w:rPr>
              <w:t>M</w:t>
            </w:r>
          </w:p>
        </w:tc>
        <w:tc>
          <w:tcPr>
            <w:tcW w:w="3954" w:type="dxa"/>
            <w:shd w:val="clear" w:color="auto" w:fill="auto"/>
            <w:vAlign w:val="center"/>
          </w:tcPr>
          <w:p w:rsidR="00212A21" w:rsidRDefault="00212A21" w:rsidP="0069350B">
            <w:pPr>
              <w:pStyle w:val="100"/>
            </w:pPr>
            <w:r w:rsidRPr="00D74181">
              <w:rPr>
                <w:rFonts w:hint="eastAsia"/>
              </w:rPr>
              <w:t>订单详情</w:t>
            </w:r>
            <w:r w:rsidR="0069737A">
              <w:rPr>
                <w:rFonts w:hint="eastAsia"/>
              </w:rPr>
              <w:t>，也就是微信要求的</w:t>
            </w:r>
            <w:r w:rsidR="0069737A">
              <w:rPr>
                <w:rFonts w:hint="eastAsia"/>
              </w:rPr>
              <w:t>package</w:t>
            </w:r>
            <w:r w:rsidR="0069737A">
              <w:rPr>
                <w:rFonts w:hint="eastAsia"/>
              </w:rPr>
              <w:t>信息</w:t>
            </w:r>
            <w:r>
              <w:rPr>
                <w:rFonts w:hint="eastAsia"/>
              </w:rPr>
              <w:t>。</w:t>
            </w:r>
          </w:p>
          <w:p w:rsidR="009A3A7C" w:rsidRDefault="009A3A7C" w:rsidP="009710D1">
            <w:pPr>
              <w:pStyle w:val="100"/>
            </w:pPr>
            <w:r>
              <w:rPr>
                <w:rFonts w:hint="eastAsia"/>
              </w:rPr>
              <w:t>注：因为</w:t>
            </w:r>
            <w:r>
              <w:rPr>
                <w:rFonts w:hint="eastAsia"/>
              </w:rPr>
              <w:t>package</w:t>
            </w:r>
            <w:r>
              <w:rPr>
                <w:rFonts w:hint="eastAsia"/>
              </w:rPr>
              <w:t>是</w:t>
            </w:r>
            <w:r>
              <w:rPr>
                <w:rFonts w:hint="eastAsia"/>
              </w:rPr>
              <w:t>java</w:t>
            </w:r>
            <w:r>
              <w:rPr>
                <w:rFonts w:hint="eastAsia"/>
              </w:rPr>
              <w:t>保留字，字段名称修改为</w:t>
            </w:r>
            <w:r w:rsidR="009710D1">
              <w:rPr>
                <w:rFonts w:hint="eastAsia"/>
              </w:rPr>
              <w:t>strP</w:t>
            </w:r>
            <w:r>
              <w:rPr>
                <w:rFonts w:hint="eastAsia"/>
              </w:rPr>
              <w:t>ackage</w:t>
            </w:r>
            <w:r>
              <w:rPr>
                <w:rFonts w:hint="eastAsia"/>
              </w:rPr>
              <w:t>，客户端需要注意提交给微信时仍然采用</w:t>
            </w:r>
            <w:r>
              <w:rPr>
                <w:rFonts w:hint="eastAsia"/>
              </w:rPr>
              <w:t>package</w:t>
            </w:r>
            <w:r>
              <w:rPr>
                <w:rFonts w:hint="eastAsia"/>
              </w:rPr>
              <w:t>。</w:t>
            </w:r>
          </w:p>
        </w:tc>
      </w:tr>
      <w:tr w:rsidR="00B54BA1" w:rsidRPr="00922CBE" w:rsidTr="0069350B">
        <w:trPr>
          <w:trHeight w:val="285"/>
          <w:jc w:val="center"/>
        </w:trPr>
        <w:tc>
          <w:tcPr>
            <w:tcW w:w="1616" w:type="dxa"/>
            <w:shd w:val="clear" w:color="auto" w:fill="auto"/>
            <w:vAlign w:val="center"/>
          </w:tcPr>
          <w:p w:rsidR="00B54BA1" w:rsidRDefault="00B54BA1" w:rsidP="009710D1">
            <w:pPr>
              <w:pStyle w:val="100"/>
              <w:rPr>
                <w:rFonts w:ascii="宋体" w:hAnsi="宋体"/>
                <w:szCs w:val="21"/>
              </w:rPr>
            </w:pPr>
            <w:r w:rsidRPr="00B54BA1">
              <w:rPr>
                <w:rFonts w:ascii="宋体" w:hAnsi="宋体"/>
                <w:szCs w:val="21"/>
              </w:rPr>
              <w:t>prepayid</w:t>
            </w:r>
          </w:p>
        </w:tc>
        <w:tc>
          <w:tcPr>
            <w:tcW w:w="1201" w:type="dxa"/>
            <w:shd w:val="clear" w:color="auto" w:fill="auto"/>
          </w:tcPr>
          <w:p w:rsidR="00B54BA1" w:rsidRDefault="00B54BA1" w:rsidP="0069350B">
            <w:pPr>
              <w:pStyle w:val="100"/>
            </w:pPr>
            <w:r>
              <w:rPr>
                <w:rFonts w:hint="eastAsia"/>
              </w:rPr>
              <w:t>String</w:t>
            </w:r>
          </w:p>
        </w:tc>
        <w:tc>
          <w:tcPr>
            <w:tcW w:w="668" w:type="dxa"/>
          </w:tcPr>
          <w:p w:rsidR="00B54BA1" w:rsidRPr="00B3387C" w:rsidRDefault="00B54BA1" w:rsidP="0069350B">
            <w:pPr>
              <w:pStyle w:val="100"/>
              <w:rPr>
                <w:rFonts w:ascii="幼圆" w:eastAsia="幼圆"/>
                <w:szCs w:val="21"/>
                <w:lang w:val="en-GB"/>
              </w:rPr>
            </w:pPr>
            <w:r>
              <w:rPr>
                <w:rFonts w:ascii="幼圆" w:eastAsia="幼圆" w:hint="eastAsia"/>
                <w:szCs w:val="21"/>
                <w:lang w:val="en-GB"/>
              </w:rPr>
              <w:t>O</w:t>
            </w:r>
          </w:p>
        </w:tc>
        <w:tc>
          <w:tcPr>
            <w:tcW w:w="3954" w:type="dxa"/>
            <w:shd w:val="clear" w:color="auto" w:fill="auto"/>
            <w:vAlign w:val="center"/>
          </w:tcPr>
          <w:p w:rsidR="00B54BA1" w:rsidRPr="00D74181" w:rsidRDefault="00B54BA1" w:rsidP="0069737A">
            <w:pPr>
              <w:pStyle w:val="100"/>
            </w:pPr>
            <w:r>
              <w:rPr>
                <w:rFonts w:hint="eastAsia"/>
              </w:rPr>
              <w:t>微信预先生成的支付</w:t>
            </w:r>
            <w:r>
              <w:rPr>
                <w:rFonts w:hint="eastAsia"/>
              </w:rPr>
              <w:t>ID</w:t>
            </w:r>
            <w:r>
              <w:rPr>
                <w:rFonts w:hint="eastAsia"/>
              </w:rPr>
              <w:t>，仅</w:t>
            </w:r>
            <w:r w:rsidR="0069737A">
              <w:rPr>
                <w:rFonts w:hint="eastAsia"/>
              </w:rPr>
              <w:t>新接口规范</w:t>
            </w:r>
            <w:r>
              <w:rPr>
                <w:rFonts w:hint="eastAsia"/>
              </w:rPr>
              <w:t>情况下有效。</w:t>
            </w:r>
          </w:p>
        </w:tc>
      </w:tr>
      <w:tr w:rsidR="00212A21" w:rsidRPr="00D74181" w:rsidTr="0069350B">
        <w:trPr>
          <w:trHeight w:val="285"/>
          <w:jc w:val="center"/>
        </w:trPr>
        <w:tc>
          <w:tcPr>
            <w:tcW w:w="1616" w:type="dxa"/>
            <w:shd w:val="clear" w:color="auto" w:fill="auto"/>
          </w:tcPr>
          <w:p w:rsidR="00212A21" w:rsidRPr="00D24F5D" w:rsidRDefault="00212A21" w:rsidP="0069350B">
            <w:pPr>
              <w:pStyle w:val="100"/>
              <w:rPr>
                <w:rFonts w:ascii="宋体" w:hAnsi="宋体"/>
                <w:szCs w:val="21"/>
              </w:rPr>
            </w:pPr>
            <w:r w:rsidRPr="00D74181">
              <w:rPr>
                <w:rFonts w:ascii="宋体" w:hAnsi="宋体"/>
                <w:szCs w:val="21"/>
              </w:rPr>
              <w:t>signType</w:t>
            </w:r>
          </w:p>
        </w:tc>
        <w:tc>
          <w:tcPr>
            <w:tcW w:w="1201" w:type="dxa"/>
            <w:shd w:val="clear" w:color="auto" w:fill="auto"/>
          </w:tcPr>
          <w:p w:rsidR="00212A21" w:rsidRDefault="00212A21" w:rsidP="0069350B">
            <w:pPr>
              <w:pStyle w:val="100"/>
            </w:pPr>
            <w:r>
              <w:rPr>
                <w:rFonts w:hint="eastAsia"/>
              </w:rPr>
              <w:t>String</w:t>
            </w:r>
          </w:p>
        </w:tc>
        <w:tc>
          <w:tcPr>
            <w:tcW w:w="668" w:type="dxa"/>
          </w:tcPr>
          <w:p w:rsidR="00212A21" w:rsidRPr="003D7A01" w:rsidRDefault="0069737A" w:rsidP="0069350B">
            <w:pPr>
              <w:pStyle w:val="100"/>
              <w:rPr>
                <w:rFonts w:ascii="幼圆" w:eastAsia="幼圆"/>
                <w:szCs w:val="21"/>
                <w:lang w:val="en-GB"/>
              </w:rPr>
            </w:pPr>
            <w:r>
              <w:rPr>
                <w:rFonts w:ascii="幼圆" w:eastAsia="幼圆" w:hint="eastAsia"/>
                <w:szCs w:val="21"/>
                <w:lang w:val="en-GB"/>
              </w:rPr>
              <w:t>O</w:t>
            </w:r>
          </w:p>
        </w:tc>
        <w:tc>
          <w:tcPr>
            <w:tcW w:w="3954" w:type="dxa"/>
            <w:shd w:val="clear" w:color="auto" w:fill="auto"/>
            <w:vAlign w:val="center"/>
          </w:tcPr>
          <w:p w:rsidR="00212A21" w:rsidRPr="00D24F5D" w:rsidRDefault="00212A21" w:rsidP="0069737A">
            <w:pPr>
              <w:pStyle w:val="100"/>
              <w:rPr>
                <w:rFonts w:ascii="宋体" w:hAnsi="宋体"/>
                <w:szCs w:val="21"/>
              </w:rPr>
            </w:pPr>
            <w:r>
              <w:rPr>
                <w:rFonts w:ascii="宋体" w:hAnsi="宋体" w:hint="eastAsia"/>
                <w:szCs w:val="21"/>
              </w:rPr>
              <w:t>签名方式</w:t>
            </w:r>
            <w:r w:rsidR="0069737A">
              <w:rPr>
                <w:rFonts w:ascii="宋体" w:hAnsi="宋体" w:hint="eastAsia"/>
                <w:szCs w:val="21"/>
              </w:rPr>
              <w:t>,，按微信要求填写</w:t>
            </w:r>
          </w:p>
        </w:tc>
      </w:tr>
      <w:tr w:rsidR="00212A21" w:rsidRPr="00D74181" w:rsidTr="0069350B">
        <w:trPr>
          <w:trHeight w:val="285"/>
          <w:jc w:val="center"/>
        </w:trPr>
        <w:tc>
          <w:tcPr>
            <w:tcW w:w="1616" w:type="dxa"/>
            <w:shd w:val="clear" w:color="auto" w:fill="auto"/>
          </w:tcPr>
          <w:p w:rsidR="00212A21" w:rsidRPr="00D74181" w:rsidRDefault="00212A21" w:rsidP="0069350B">
            <w:pPr>
              <w:pStyle w:val="100"/>
              <w:rPr>
                <w:rFonts w:ascii="宋体" w:hAnsi="宋体"/>
                <w:szCs w:val="21"/>
              </w:rPr>
            </w:pPr>
            <w:r w:rsidRPr="00D74181">
              <w:rPr>
                <w:rFonts w:ascii="宋体" w:hAnsi="宋体"/>
                <w:szCs w:val="21"/>
              </w:rPr>
              <w:t>paySign</w:t>
            </w:r>
          </w:p>
        </w:tc>
        <w:tc>
          <w:tcPr>
            <w:tcW w:w="1201" w:type="dxa"/>
            <w:shd w:val="clear" w:color="auto" w:fill="auto"/>
          </w:tcPr>
          <w:p w:rsidR="00212A21" w:rsidRDefault="00212A21" w:rsidP="0069350B">
            <w:pPr>
              <w:pStyle w:val="100"/>
            </w:pPr>
            <w:r>
              <w:rPr>
                <w:rFonts w:hint="eastAsia"/>
              </w:rPr>
              <w:t>String</w:t>
            </w:r>
          </w:p>
        </w:tc>
        <w:tc>
          <w:tcPr>
            <w:tcW w:w="668" w:type="dxa"/>
          </w:tcPr>
          <w:p w:rsidR="00212A21" w:rsidRDefault="00212A21" w:rsidP="0069350B">
            <w:pPr>
              <w:pStyle w:val="100"/>
              <w:rPr>
                <w:rFonts w:ascii="幼圆" w:eastAsia="幼圆"/>
                <w:szCs w:val="21"/>
                <w:lang w:val="en-GB"/>
              </w:rPr>
            </w:pPr>
            <w:r w:rsidRPr="00B3387C">
              <w:rPr>
                <w:rFonts w:ascii="幼圆" w:eastAsia="幼圆" w:hint="eastAsia"/>
                <w:szCs w:val="21"/>
                <w:lang w:val="en-GB"/>
              </w:rPr>
              <w:t>M</w:t>
            </w:r>
          </w:p>
        </w:tc>
        <w:tc>
          <w:tcPr>
            <w:tcW w:w="3954" w:type="dxa"/>
            <w:shd w:val="clear" w:color="auto" w:fill="auto"/>
            <w:vAlign w:val="center"/>
          </w:tcPr>
          <w:p w:rsidR="00212A21" w:rsidRDefault="00212A21" w:rsidP="0069350B">
            <w:pPr>
              <w:pStyle w:val="100"/>
              <w:rPr>
                <w:rFonts w:ascii="宋体" w:hAnsi="宋体"/>
                <w:szCs w:val="21"/>
              </w:rPr>
            </w:pPr>
            <w:r w:rsidRPr="00D74181">
              <w:rPr>
                <w:rFonts w:ascii="宋体" w:hAnsi="宋体" w:hint="eastAsia"/>
                <w:szCs w:val="21"/>
              </w:rPr>
              <w:t>签名</w:t>
            </w:r>
          </w:p>
        </w:tc>
      </w:tr>
    </w:tbl>
    <w:p w:rsidR="00EA5A8F" w:rsidRDefault="00EA5A8F" w:rsidP="009A70FC">
      <w:pPr>
        <w:spacing w:line="240" w:lineRule="auto"/>
      </w:pPr>
    </w:p>
    <w:p w:rsidR="00EA5A8F" w:rsidRDefault="00EA5A8F" w:rsidP="009A70FC">
      <w:pPr>
        <w:spacing w:line="240" w:lineRule="auto"/>
      </w:pPr>
    </w:p>
    <w:p w:rsidR="009A70FC" w:rsidRDefault="009A70FC" w:rsidP="009A70FC">
      <w:pPr>
        <w:spacing w:line="240" w:lineRule="auto"/>
      </w:pPr>
      <w:r>
        <w:rPr>
          <w:rFonts w:hint="eastAsia"/>
        </w:rPr>
        <w:t>globalPayObj</w:t>
      </w:r>
      <w:r>
        <w:rPr>
          <w:rFonts w:hint="eastAsia"/>
        </w:rPr>
        <w:t>：</w:t>
      </w:r>
    </w:p>
    <w:tbl>
      <w:tblPr>
        <w:tblW w:w="7439" w:type="dxa"/>
        <w:jc w:val="center"/>
        <w:tblInd w:w="2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16"/>
        <w:gridCol w:w="1201"/>
        <w:gridCol w:w="668"/>
        <w:gridCol w:w="3954"/>
      </w:tblGrid>
      <w:tr w:rsidR="009A70FC" w:rsidRPr="00CA67B8" w:rsidTr="00144771">
        <w:trPr>
          <w:trHeight w:val="300"/>
          <w:jc w:val="center"/>
        </w:trPr>
        <w:tc>
          <w:tcPr>
            <w:tcW w:w="1616" w:type="dxa"/>
            <w:shd w:val="clear" w:color="auto" w:fill="CCFFFF"/>
            <w:vAlign w:val="bottom"/>
          </w:tcPr>
          <w:p w:rsidR="009A70FC" w:rsidRPr="00CA67B8" w:rsidRDefault="009A70FC" w:rsidP="00144771">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Field Name</w:t>
            </w:r>
          </w:p>
        </w:tc>
        <w:tc>
          <w:tcPr>
            <w:tcW w:w="1201" w:type="dxa"/>
            <w:shd w:val="clear" w:color="auto" w:fill="CCFFFF"/>
            <w:vAlign w:val="bottom"/>
          </w:tcPr>
          <w:p w:rsidR="009A70FC" w:rsidRPr="00CA67B8" w:rsidRDefault="009A70FC" w:rsidP="00144771">
            <w:pPr>
              <w:widowControl/>
              <w:jc w:val="center"/>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Field Type</w:t>
            </w:r>
          </w:p>
        </w:tc>
        <w:tc>
          <w:tcPr>
            <w:tcW w:w="668" w:type="dxa"/>
            <w:shd w:val="clear" w:color="auto" w:fill="CCFFFF"/>
          </w:tcPr>
          <w:p w:rsidR="009A70FC" w:rsidRPr="00CA67B8" w:rsidRDefault="009A70FC" w:rsidP="00144771">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M/O</w:t>
            </w:r>
          </w:p>
        </w:tc>
        <w:tc>
          <w:tcPr>
            <w:tcW w:w="3954" w:type="dxa"/>
            <w:shd w:val="clear" w:color="auto" w:fill="CCFFFF"/>
            <w:vAlign w:val="bottom"/>
          </w:tcPr>
          <w:p w:rsidR="009A70FC" w:rsidRPr="00CA67B8" w:rsidRDefault="009A70FC" w:rsidP="00144771">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Description</w:t>
            </w:r>
          </w:p>
        </w:tc>
      </w:tr>
      <w:tr w:rsidR="009A70FC" w:rsidRPr="00922CBE" w:rsidTr="00144771">
        <w:trPr>
          <w:trHeight w:val="285"/>
          <w:jc w:val="center"/>
        </w:trPr>
        <w:tc>
          <w:tcPr>
            <w:tcW w:w="1616" w:type="dxa"/>
            <w:shd w:val="clear" w:color="auto" w:fill="auto"/>
          </w:tcPr>
          <w:p w:rsidR="009A70FC" w:rsidRPr="0038247B" w:rsidRDefault="009A70FC" w:rsidP="00144771">
            <w:pPr>
              <w:pStyle w:val="100"/>
              <w:rPr>
                <w:rFonts w:ascii="Arial" w:hAnsi="Arial" w:cs="Arial"/>
                <w:sz w:val="21"/>
                <w:szCs w:val="24"/>
              </w:rPr>
            </w:pPr>
            <w:r>
              <w:rPr>
                <w:rFonts w:ascii="宋体" w:hAnsi="宋体" w:hint="eastAsia"/>
                <w:szCs w:val="21"/>
              </w:rPr>
              <w:t>version</w:t>
            </w:r>
          </w:p>
        </w:tc>
        <w:tc>
          <w:tcPr>
            <w:tcW w:w="1201" w:type="dxa"/>
            <w:shd w:val="clear" w:color="auto" w:fill="auto"/>
          </w:tcPr>
          <w:p w:rsidR="009A70FC" w:rsidRPr="0038247B" w:rsidRDefault="009A70FC" w:rsidP="00144771">
            <w:pPr>
              <w:pStyle w:val="100"/>
              <w:rPr>
                <w:rFonts w:ascii="Arial" w:hAnsi="Arial" w:cs="Arial"/>
                <w:sz w:val="21"/>
                <w:szCs w:val="24"/>
              </w:rPr>
            </w:pPr>
            <w:r>
              <w:rPr>
                <w:rFonts w:hint="eastAsia"/>
              </w:rPr>
              <w:t>String</w:t>
            </w:r>
          </w:p>
        </w:tc>
        <w:tc>
          <w:tcPr>
            <w:tcW w:w="668" w:type="dxa"/>
            <w:vAlign w:val="center"/>
          </w:tcPr>
          <w:p w:rsidR="009A70FC" w:rsidRDefault="009A70FC" w:rsidP="00144771">
            <w:pPr>
              <w:pStyle w:val="100"/>
              <w:rPr>
                <w:rFonts w:ascii="Arial" w:hAnsi="Arial" w:cs="Arial"/>
                <w:szCs w:val="24"/>
              </w:rPr>
            </w:pPr>
            <w:r w:rsidRPr="003D7A01">
              <w:rPr>
                <w:rFonts w:ascii="幼圆" w:eastAsia="幼圆" w:hint="eastAsia"/>
                <w:szCs w:val="21"/>
                <w:lang w:val="en-GB"/>
              </w:rPr>
              <w:t>M</w:t>
            </w:r>
          </w:p>
        </w:tc>
        <w:tc>
          <w:tcPr>
            <w:tcW w:w="3954" w:type="dxa"/>
            <w:shd w:val="clear" w:color="auto" w:fill="auto"/>
            <w:vAlign w:val="center"/>
          </w:tcPr>
          <w:p w:rsidR="009A70FC" w:rsidRPr="00C92019" w:rsidRDefault="009A70FC" w:rsidP="00144771">
            <w:pPr>
              <w:spacing w:line="312" w:lineRule="exact"/>
              <w:ind w:right="-20"/>
            </w:pPr>
            <w:r w:rsidRPr="00D24F5D">
              <w:rPr>
                <w:rFonts w:ascii="宋体" w:hAnsi="宋体" w:hint="eastAsia"/>
              </w:rPr>
              <w:t>接口版本</w:t>
            </w:r>
          </w:p>
        </w:tc>
      </w:tr>
      <w:tr w:rsidR="009A70FC" w:rsidRPr="00922CBE" w:rsidTr="00144771">
        <w:trPr>
          <w:trHeight w:val="285"/>
          <w:jc w:val="center"/>
        </w:trPr>
        <w:tc>
          <w:tcPr>
            <w:tcW w:w="1616" w:type="dxa"/>
            <w:shd w:val="clear" w:color="auto" w:fill="auto"/>
          </w:tcPr>
          <w:p w:rsidR="009A70FC" w:rsidRPr="0038247B" w:rsidRDefault="009A70FC" w:rsidP="00144771">
            <w:pPr>
              <w:pStyle w:val="100"/>
              <w:rPr>
                <w:rFonts w:ascii="Arial" w:hAnsi="Arial" w:cs="Arial"/>
                <w:sz w:val="21"/>
                <w:szCs w:val="24"/>
              </w:rPr>
            </w:pPr>
            <w:r>
              <w:rPr>
                <w:rFonts w:ascii="宋体" w:hAnsi="宋体" w:hint="eastAsia"/>
                <w:szCs w:val="21"/>
              </w:rPr>
              <w:t>accessCode</w:t>
            </w:r>
          </w:p>
        </w:tc>
        <w:tc>
          <w:tcPr>
            <w:tcW w:w="1201" w:type="dxa"/>
            <w:shd w:val="clear" w:color="auto" w:fill="auto"/>
          </w:tcPr>
          <w:p w:rsidR="009A70FC" w:rsidRPr="0038247B" w:rsidRDefault="009A70FC" w:rsidP="00144771">
            <w:pPr>
              <w:pStyle w:val="100"/>
              <w:rPr>
                <w:rFonts w:ascii="Arial" w:hAnsi="Arial" w:cs="Arial"/>
                <w:sz w:val="21"/>
                <w:szCs w:val="24"/>
              </w:rPr>
            </w:pPr>
            <w:r>
              <w:rPr>
                <w:rFonts w:hint="eastAsia"/>
              </w:rPr>
              <w:t>String</w:t>
            </w:r>
          </w:p>
        </w:tc>
        <w:tc>
          <w:tcPr>
            <w:tcW w:w="668" w:type="dxa"/>
            <w:vAlign w:val="center"/>
          </w:tcPr>
          <w:p w:rsidR="009A70FC" w:rsidRDefault="009A70FC" w:rsidP="00144771">
            <w:pPr>
              <w:pStyle w:val="100"/>
              <w:rPr>
                <w:rFonts w:ascii="Arial" w:hAnsi="Arial" w:cs="Arial"/>
                <w:szCs w:val="24"/>
              </w:rPr>
            </w:pPr>
            <w:r w:rsidRPr="003D7A01">
              <w:rPr>
                <w:rFonts w:ascii="幼圆" w:eastAsia="幼圆" w:hint="eastAsia"/>
                <w:szCs w:val="21"/>
                <w:lang w:val="en-GB"/>
              </w:rPr>
              <w:t>M</w:t>
            </w:r>
          </w:p>
        </w:tc>
        <w:tc>
          <w:tcPr>
            <w:tcW w:w="3954" w:type="dxa"/>
            <w:shd w:val="clear" w:color="auto" w:fill="auto"/>
            <w:vAlign w:val="center"/>
          </w:tcPr>
          <w:p w:rsidR="009A70FC" w:rsidRPr="00922CBE" w:rsidRDefault="009A70FC" w:rsidP="00144771">
            <w:pPr>
              <w:pStyle w:val="100"/>
              <w:rPr>
                <w:rFonts w:ascii="Arial" w:hAnsi="Arial" w:cs="Arial"/>
                <w:szCs w:val="24"/>
              </w:rPr>
            </w:pPr>
            <w:r>
              <w:rPr>
                <w:rFonts w:ascii="宋体" w:hAnsi="宋体" w:hint="eastAsia"/>
                <w:szCs w:val="21"/>
              </w:rPr>
              <w:t>接入码</w:t>
            </w:r>
          </w:p>
        </w:tc>
      </w:tr>
      <w:tr w:rsidR="009A70FC" w:rsidRPr="00922CBE" w:rsidTr="00144771">
        <w:trPr>
          <w:trHeight w:val="285"/>
          <w:jc w:val="center"/>
        </w:trPr>
        <w:tc>
          <w:tcPr>
            <w:tcW w:w="1616" w:type="dxa"/>
            <w:shd w:val="clear" w:color="auto" w:fill="auto"/>
          </w:tcPr>
          <w:p w:rsidR="009A70FC" w:rsidRPr="00674950" w:rsidRDefault="009A70FC" w:rsidP="00144771">
            <w:pPr>
              <w:pStyle w:val="100"/>
            </w:pPr>
          </w:p>
        </w:tc>
        <w:tc>
          <w:tcPr>
            <w:tcW w:w="1201" w:type="dxa"/>
            <w:shd w:val="clear" w:color="auto" w:fill="auto"/>
          </w:tcPr>
          <w:p w:rsidR="009A70FC" w:rsidRDefault="009A70FC" w:rsidP="00144771">
            <w:pPr>
              <w:pStyle w:val="100"/>
            </w:pPr>
          </w:p>
        </w:tc>
        <w:tc>
          <w:tcPr>
            <w:tcW w:w="668" w:type="dxa"/>
            <w:vAlign w:val="center"/>
          </w:tcPr>
          <w:p w:rsidR="009A70FC" w:rsidRPr="00775C76" w:rsidRDefault="009A70FC" w:rsidP="00144771">
            <w:pPr>
              <w:pStyle w:val="100"/>
            </w:pPr>
          </w:p>
        </w:tc>
        <w:tc>
          <w:tcPr>
            <w:tcW w:w="3954" w:type="dxa"/>
            <w:shd w:val="clear" w:color="auto" w:fill="auto"/>
            <w:vAlign w:val="center"/>
          </w:tcPr>
          <w:p w:rsidR="009A70FC" w:rsidRDefault="009A70FC" w:rsidP="00144771">
            <w:pPr>
              <w:pStyle w:val="100"/>
            </w:pPr>
          </w:p>
        </w:tc>
      </w:tr>
      <w:tr w:rsidR="009A70FC" w:rsidRPr="00922CBE" w:rsidTr="00144771">
        <w:trPr>
          <w:trHeight w:val="285"/>
          <w:jc w:val="center"/>
        </w:trPr>
        <w:tc>
          <w:tcPr>
            <w:tcW w:w="1616" w:type="dxa"/>
            <w:shd w:val="clear" w:color="auto" w:fill="auto"/>
          </w:tcPr>
          <w:p w:rsidR="009A70FC" w:rsidRPr="00D24F5D" w:rsidRDefault="009A70FC" w:rsidP="00144771">
            <w:pPr>
              <w:pStyle w:val="100"/>
              <w:rPr>
                <w:rFonts w:ascii="宋体" w:hAnsi="宋体"/>
                <w:szCs w:val="21"/>
              </w:rPr>
            </w:pPr>
          </w:p>
        </w:tc>
        <w:tc>
          <w:tcPr>
            <w:tcW w:w="1201" w:type="dxa"/>
            <w:shd w:val="clear" w:color="auto" w:fill="auto"/>
          </w:tcPr>
          <w:p w:rsidR="009A70FC" w:rsidRDefault="009A70FC" w:rsidP="00144771">
            <w:pPr>
              <w:pStyle w:val="100"/>
            </w:pPr>
          </w:p>
        </w:tc>
        <w:tc>
          <w:tcPr>
            <w:tcW w:w="668" w:type="dxa"/>
            <w:vAlign w:val="center"/>
          </w:tcPr>
          <w:p w:rsidR="009A70FC" w:rsidRPr="003D7A01" w:rsidRDefault="009A70FC" w:rsidP="00144771">
            <w:pPr>
              <w:pStyle w:val="100"/>
              <w:rPr>
                <w:rFonts w:ascii="幼圆" w:eastAsia="幼圆"/>
                <w:szCs w:val="21"/>
                <w:lang w:val="en-GB"/>
              </w:rPr>
            </w:pPr>
          </w:p>
        </w:tc>
        <w:tc>
          <w:tcPr>
            <w:tcW w:w="3954" w:type="dxa"/>
            <w:shd w:val="clear" w:color="auto" w:fill="auto"/>
            <w:vAlign w:val="center"/>
          </w:tcPr>
          <w:p w:rsidR="009A70FC" w:rsidRPr="00D24F5D" w:rsidRDefault="009A70FC" w:rsidP="00144771">
            <w:pPr>
              <w:pStyle w:val="100"/>
              <w:rPr>
                <w:rFonts w:ascii="宋体" w:hAnsi="宋体"/>
                <w:szCs w:val="21"/>
              </w:rPr>
            </w:pPr>
          </w:p>
        </w:tc>
      </w:tr>
    </w:tbl>
    <w:p w:rsidR="009A70FC" w:rsidRDefault="00B929B3" w:rsidP="00EB2342">
      <w:pPr>
        <w:spacing w:line="240" w:lineRule="auto"/>
        <w:rPr>
          <w:sz w:val="20"/>
          <w:szCs w:val="20"/>
        </w:rPr>
      </w:pPr>
      <w:r>
        <w:rPr>
          <w:rFonts w:hint="eastAsia"/>
          <w:sz w:val="20"/>
          <w:szCs w:val="20"/>
        </w:rPr>
        <w:t>注：通过</w:t>
      </w:r>
      <w:r>
        <w:rPr>
          <w:rFonts w:hint="eastAsia"/>
          <w:sz w:val="20"/>
          <w:szCs w:val="20"/>
        </w:rPr>
        <w:t>pubKey</w:t>
      </w:r>
      <w:r>
        <w:rPr>
          <w:rFonts w:hint="eastAsia"/>
          <w:sz w:val="20"/>
          <w:szCs w:val="20"/>
        </w:rPr>
        <w:t>字段返回钥匙信息，客户端通过该</w:t>
      </w:r>
      <w:r>
        <w:rPr>
          <w:rFonts w:hint="eastAsia"/>
          <w:sz w:val="20"/>
          <w:szCs w:val="20"/>
        </w:rPr>
        <w:t>key</w:t>
      </w:r>
      <w:r>
        <w:rPr>
          <w:rFonts w:hint="eastAsia"/>
          <w:sz w:val="20"/>
          <w:szCs w:val="20"/>
        </w:rPr>
        <w:t>按照第三方的要求生成签名信息。</w:t>
      </w:r>
    </w:p>
    <w:p w:rsidR="00B929B3" w:rsidRDefault="00B929B3" w:rsidP="00EB2342">
      <w:pPr>
        <w:spacing w:line="240" w:lineRule="auto"/>
        <w:rPr>
          <w:sz w:val="20"/>
          <w:szCs w:val="20"/>
        </w:rPr>
      </w:pPr>
      <w:r>
        <w:rPr>
          <w:rFonts w:hint="eastAsia"/>
          <w:sz w:val="20"/>
          <w:szCs w:val="20"/>
        </w:rPr>
        <w:t>注：签名算法是</w:t>
      </w:r>
      <w:r w:rsidR="00A30CF6">
        <w:rPr>
          <w:rFonts w:hint="eastAsia"/>
          <w:sz w:val="20"/>
          <w:szCs w:val="20"/>
        </w:rPr>
        <w:t>：</w:t>
      </w:r>
      <w:r w:rsidR="00A30CF6">
        <w:rPr>
          <w:rFonts w:hint="eastAsia"/>
          <w:sz w:val="20"/>
          <w:szCs w:val="20"/>
        </w:rPr>
        <w:t>md5(key + content)</w:t>
      </w:r>
      <w:r w:rsidR="00A30CF6">
        <w:rPr>
          <w:rFonts w:hint="eastAsia"/>
          <w:sz w:val="20"/>
          <w:szCs w:val="20"/>
        </w:rPr>
        <w:t>，其中，</w:t>
      </w:r>
      <w:r w:rsidR="00A30CF6">
        <w:rPr>
          <w:rFonts w:hint="eastAsia"/>
          <w:sz w:val="20"/>
          <w:szCs w:val="20"/>
        </w:rPr>
        <w:t>content</w:t>
      </w:r>
      <w:r w:rsidR="00A30CF6">
        <w:rPr>
          <w:rFonts w:hint="eastAsia"/>
          <w:sz w:val="20"/>
          <w:szCs w:val="20"/>
        </w:rPr>
        <w:t>是所有参数的值按参数名称升序排列后连接在一起。</w:t>
      </w:r>
    </w:p>
    <w:p w:rsidR="00B929B3" w:rsidRDefault="00B929B3" w:rsidP="00EB2342">
      <w:pPr>
        <w:spacing w:line="240" w:lineRule="auto"/>
        <w:rPr>
          <w:sz w:val="20"/>
          <w:szCs w:val="20"/>
        </w:rPr>
      </w:pPr>
    </w:p>
    <w:p w:rsidR="00B929B3" w:rsidRDefault="00B929B3" w:rsidP="00EB2342">
      <w:pPr>
        <w:spacing w:line="240" w:lineRule="auto"/>
        <w:rPr>
          <w:sz w:val="20"/>
          <w:szCs w:val="20"/>
        </w:rPr>
      </w:pPr>
    </w:p>
    <w:p w:rsidR="009A70FC" w:rsidRPr="009A70FC" w:rsidRDefault="009A70FC" w:rsidP="00EB2342">
      <w:pPr>
        <w:spacing w:line="240" w:lineRule="auto"/>
        <w:rPr>
          <w:sz w:val="20"/>
          <w:szCs w:val="20"/>
        </w:rPr>
      </w:pPr>
      <w:r>
        <w:rPr>
          <w:rFonts w:hint="eastAsia"/>
        </w:rPr>
        <w:t>cnTVPayObj</w:t>
      </w:r>
      <w:r>
        <w:rPr>
          <w:rFonts w:hint="eastAsia"/>
        </w:rPr>
        <w:t>：</w:t>
      </w:r>
    </w:p>
    <w:tbl>
      <w:tblPr>
        <w:tblW w:w="7439" w:type="dxa"/>
        <w:jc w:val="center"/>
        <w:tblInd w:w="2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16"/>
        <w:gridCol w:w="1201"/>
        <w:gridCol w:w="668"/>
        <w:gridCol w:w="3954"/>
      </w:tblGrid>
      <w:tr w:rsidR="00AC0EA7" w:rsidRPr="00CA67B8" w:rsidTr="001B65B5">
        <w:trPr>
          <w:trHeight w:val="300"/>
          <w:jc w:val="center"/>
        </w:trPr>
        <w:tc>
          <w:tcPr>
            <w:tcW w:w="1616" w:type="dxa"/>
            <w:shd w:val="clear" w:color="auto" w:fill="CCFFFF"/>
            <w:vAlign w:val="bottom"/>
          </w:tcPr>
          <w:p w:rsidR="00AC0EA7" w:rsidRPr="00CA67B8" w:rsidRDefault="00AC0EA7" w:rsidP="001B65B5">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Field Name</w:t>
            </w:r>
          </w:p>
        </w:tc>
        <w:tc>
          <w:tcPr>
            <w:tcW w:w="1201" w:type="dxa"/>
            <w:shd w:val="clear" w:color="auto" w:fill="CCFFFF"/>
            <w:vAlign w:val="bottom"/>
          </w:tcPr>
          <w:p w:rsidR="00AC0EA7" w:rsidRPr="00CA67B8" w:rsidRDefault="00AC0EA7" w:rsidP="001B65B5">
            <w:pPr>
              <w:widowControl/>
              <w:jc w:val="center"/>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Field Type</w:t>
            </w:r>
          </w:p>
        </w:tc>
        <w:tc>
          <w:tcPr>
            <w:tcW w:w="668" w:type="dxa"/>
            <w:shd w:val="clear" w:color="auto" w:fill="CCFFFF"/>
          </w:tcPr>
          <w:p w:rsidR="00AC0EA7" w:rsidRPr="00CA67B8" w:rsidRDefault="00AC0EA7" w:rsidP="001B65B5">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M/O</w:t>
            </w:r>
          </w:p>
        </w:tc>
        <w:tc>
          <w:tcPr>
            <w:tcW w:w="3954" w:type="dxa"/>
            <w:shd w:val="clear" w:color="auto" w:fill="CCFFFF"/>
            <w:vAlign w:val="bottom"/>
          </w:tcPr>
          <w:p w:rsidR="00AC0EA7" w:rsidRPr="00CA67B8" w:rsidRDefault="00AC0EA7" w:rsidP="001B65B5">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Description</w:t>
            </w:r>
          </w:p>
        </w:tc>
      </w:tr>
      <w:tr w:rsidR="00AC0EA7" w:rsidRPr="00922CBE" w:rsidTr="001B65B5">
        <w:trPr>
          <w:trHeight w:val="285"/>
          <w:jc w:val="center"/>
        </w:trPr>
        <w:tc>
          <w:tcPr>
            <w:tcW w:w="1616" w:type="dxa"/>
            <w:shd w:val="clear" w:color="auto" w:fill="auto"/>
          </w:tcPr>
          <w:p w:rsidR="00AC0EA7" w:rsidRPr="0038247B" w:rsidRDefault="00AC0EA7" w:rsidP="001B65B5">
            <w:pPr>
              <w:pStyle w:val="100"/>
              <w:rPr>
                <w:rFonts w:ascii="Arial" w:hAnsi="Arial" w:cs="Arial"/>
                <w:sz w:val="21"/>
                <w:szCs w:val="24"/>
              </w:rPr>
            </w:pPr>
            <w:r w:rsidRPr="00D24F5D">
              <w:rPr>
                <w:rFonts w:ascii="宋体" w:hAnsi="宋体" w:hint="eastAsia"/>
                <w:szCs w:val="21"/>
              </w:rPr>
              <w:t>transVersion</w:t>
            </w:r>
          </w:p>
        </w:tc>
        <w:tc>
          <w:tcPr>
            <w:tcW w:w="1201" w:type="dxa"/>
            <w:shd w:val="clear" w:color="auto" w:fill="auto"/>
          </w:tcPr>
          <w:p w:rsidR="00AC0EA7" w:rsidRPr="0038247B" w:rsidRDefault="00AC0EA7" w:rsidP="001B65B5">
            <w:pPr>
              <w:pStyle w:val="100"/>
              <w:rPr>
                <w:rFonts w:ascii="Arial" w:hAnsi="Arial" w:cs="Arial"/>
                <w:sz w:val="21"/>
                <w:szCs w:val="24"/>
              </w:rPr>
            </w:pPr>
            <w:r>
              <w:rPr>
                <w:rFonts w:hint="eastAsia"/>
              </w:rPr>
              <w:t>String</w:t>
            </w:r>
          </w:p>
        </w:tc>
        <w:tc>
          <w:tcPr>
            <w:tcW w:w="668" w:type="dxa"/>
            <w:vAlign w:val="center"/>
          </w:tcPr>
          <w:p w:rsidR="00AC0EA7" w:rsidRDefault="009F5542" w:rsidP="001B65B5">
            <w:pPr>
              <w:pStyle w:val="100"/>
              <w:rPr>
                <w:rFonts w:ascii="Arial" w:hAnsi="Arial" w:cs="Arial"/>
                <w:szCs w:val="24"/>
              </w:rPr>
            </w:pPr>
            <w:r>
              <w:rPr>
                <w:rFonts w:ascii="幼圆" w:eastAsia="幼圆" w:hint="eastAsia"/>
                <w:szCs w:val="21"/>
                <w:lang w:val="en-GB"/>
              </w:rPr>
              <w:t>O</w:t>
            </w:r>
          </w:p>
        </w:tc>
        <w:tc>
          <w:tcPr>
            <w:tcW w:w="3954" w:type="dxa"/>
            <w:shd w:val="clear" w:color="auto" w:fill="auto"/>
            <w:vAlign w:val="center"/>
          </w:tcPr>
          <w:p w:rsidR="00AC0EA7" w:rsidRPr="00C92019" w:rsidRDefault="00AC0EA7" w:rsidP="001B65B5">
            <w:pPr>
              <w:spacing w:line="312" w:lineRule="exact"/>
              <w:ind w:right="-20"/>
            </w:pPr>
            <w:r w:rsidRPr="00D24F5D">
              <w:rPr>
                <w:rFonts w:ascii="宋体" w:hAnsi="宋体" w:hint="eastAsia"/>
              </w:rPr>
              <w:t>接口版本</w:t>
            </w:r>
          </w:p>
        </w:tc>
      </w:tr>
      <w:tr w:rsidR="00AC0EA7" w:rsidRPr="00922CBE" w:rsidTr="001B65B5">
        <w:trPr>
          <w:trHeight w:val="285"/>
          <w:jc w:val="center"/>
        </w:trPr>
        <w:tc>
          <w:tcPr>
            <w:tcW w:w="1616" w:type="dxa"/>
            <w:shd w:val="clear" w:color="auto" w:fill="auto"/>
          </w:tcPr>
          <w:p w:rsidR="00AC0EA7" w:rsidRPr="0038247B" w:rsidRDefault="00AC0EA7" w:rsidP="001B65B5">
            <w:pPr>
              <w:pStyle w:val="100"/>
              <w:rPr>
                <w:rFonts w:ascii="Arial" w:hAnsi="Arial" w:cs="Arial"/>
                <w:sz w:val="21"/>
                <w:szCs w:val="24"/>
              </w:rPr>
            </w:pPr>
            <w:r w:rsidRPr="00D24F5D">
              <w:rPr>
                <w:rFonts w:ascii="宋体" w:hAnsi="宋体" w:hint="eastAsia"/>
                <w:szCs w:val="21"/>
              </w:rPr>
              <w:t>transType</w:t>
            </w:r>
          </w:p>
        </w:tc>
        <w:tc>
          <w:tcPr>
            <w:tcW w:w="1201" w:type="dxa"/>
            <w:shd w:val="clear" w:color="auto" w:fill="auto"/>
          </w:tcPr>
          <w:p w:rsidR="00AC0EA7" w:rsidRPr="0038247B" w:rsidRDefault="00AC0EA7" w:rsidP="001B65B5">
            <w:pPr>
              <w:pStyle w:val="100"/>
              <w:rPr>
                <w:rFonts w:ascii="Arial" w:hAnsi="Arial" w:cs="Arial"/>
                <w:sz w:val="21"/>
                <w:szCs w:val="24"/>
              </w:rPr>
            </w:pPr>
            <w:r>
              <w:rPr>
                <w:rFonts w:hint="eastAsia"/>
              </w:rPr>
              <w:t>String</w:t>
            </w:r>
          </w:p>
        </w:tc>
        <w:tc>
          <w:tcPr>
            <w:tcW w:w="668" w:type="dxa"/>
            <w:vAlign w:val="center"/>
          </w:tcPr>
          <w:p w:rsidR="00AC0EA7" w:rsidRDefault="009F5542" w:rsidP="001B65B5">
            <w:pPr>
              <w:pStyle w:val="100"/>
              <w:rPr>
                <w:rFonts w:ascii="Arial" w:hAnsi="Arial" w:cs="Arial"/>
                <w:szCs w:val="24"/>
              </w:rPr>
            </w:pPr>
            <w:r>
              <w:rPr>
                <w:rFonts w:ascii="幼圆" w:eastAsia="幼圆" w:hint="eastAsia"/>
                <w:szCs w:val="21"/>
                <w:lang w:val="en-GB"/>
              </w:rPr>
              <w:t>O</w:t>
            </w:r>
          </w:p>
        </w:tc>
        <w:tc>
          <w:tcPr>
            <w:tcW w:w="3954" w:type="dxa"/>
            <w:shd w:val="clear" w:color="auto" w:fill="auto"/>
            <w:vAlign w:val="center"/>
          </w:tcPr>
          <w:p w:rsidR="00AC0EA7" w:rsidRPr="00922CBE" w:rsidRDefault="00AC0EA7" w:rsidP="001B65B5">
            <w:pPr>
              <w:pStyle w:val="100"/>
              <w:rPr>
                <w:rFonts w:ascii="Arial" w:hAnsi="Arial" w:cs="Arial"/>
                <w:szCs w:val="24"/>
              </w:rPr>
            </w:pPr>
            <w:r w:rsidRPr="00D24F5D">
              <w:rPr>
                <w:rFonts w:ascii="宋体" w:hAnsi="宋体" w:hint="eastAsia"/>
                <w:szCs w:val="21"/>
              </w:rPr>
              <w:t>交易类型</w:t>
            </w:r>
          </w:p>
        </w:tc>
      </w:tr>
      <w:tr w:rsidR="00AC0EA7" w:rsidRPr="00922CBE" w:rsidTr="001B65B5">
        <w:trPr>
          <w:trHeight w:val="285"/>
          <w:jc w:val="center"/>
        </w:trPr>
        <w:tc>
          <w:tcPr>
            <w:tcW w:w="1616" w:type="dxa"/>
            <w:shd w:val="clear" w:color="auto" w:fill="auto"/>
          </w:tcPr>
          <w:p w:rsidR="00AC0EA7" w:rsidRPr="00674950" w:rsidRDefault="00F164D4" w:rsidP="001B65B5">
            <w:pPr>
              <w:pStyle w:val="100"/>
            </w:pPr>
            <w:r w:rsidRPr="00AC4012">
              <w:rPr>
                <w:rFonts w:hAnsi="宋体" w:cs="宋体"/>
                <w:szCs w:val="21"/>
              </w:rPr>
              <w:t>termID</w:t>
            </w:r>
          </w:p>
        </w:tc>
        <w:tc>
          <w:tcPr>
            <w:tcW w:w="1201" w:type="dxa"/>
            <w:shd w:val="clear" w:color="auto" w:fill="auto"/>
          </w:tcPr>
          <w:p w:rsidR="00AC0EA7" w:rsidRDefault="00AC0EA7" w:rsidP="001B65B5">
            <w:pPr>
              <w:pStyle w:val="100"/>
            </w:pPr>
            <w:r>
              <w:rPr>
                <w:rFonts w:hint="eastAsia"/>
              </w:rPr>
              <w:t>String</w:t>
            </w:r>
          </w:p>
        </w:tc>
        <w:tc>
          <w:tcPr>
            <w:tcW w:w="668" w:type="dxa"/>
            <w:vAlign w:val="center"/>
          </w:tcPr>
          <w:p w:rsidR="00AC0EA7" w:rsidRPr="00775C76" w:rsidRDefault="00D4649F" w:rsidP="001B65B5">
            <w:pPr>
              <w:pStyle w:val="100"/>
            </w:pPr>
            <w:r>
              <w:rPr>
                <w:rFonts w:ascii="幼圆" w:eastAsia="幼圆" w:hint="eastAsia"/>
                <w:szCs w:val="21"/>
                <w:lang w:val="en-GB"/>
              </w:rPr>
              <w:t>O</w:t>
            </w:r>
          </w:p>
        </w:tc>
        <w:tc>
          <w:tcPr>
            <w:tcW w:w="3954" w:type="dxa"/>
            <w:shd w:val="clear" w:color="auto" w:fill="auto"/>
            <w:vAlign w:val="center"/>
          </w:tcPr>
          <w:p w:rsidR="005228FF" w:rsidRDefault="00F164D4" w:rsidP="00F164D4">
            <w:pPr>
              <w:pStyle w:val="100"/>
            </w:pPr>
            <w:r>
              <w:rPr>
                <w:rFonts w:ascii="宋体" w:hAnsi="宋体" w:hint="eastAsia"/>
                <w:szCs w:val="21"/>
              </w:rPr>
              <w:t>银视通分配给</w:t>
            </w:r>
            <w:r w:rsidR="005228FF">
              <w:rPr>
                <w:rFonts w:ascii="宋体" w:hAnsi="宋体" w:hint="eastAsia"/>
                <w:szCs w:val="21"/>
              </w:rPr>
              <w:t>华为的</w:t>
            </w:r>
            <w:r>
              <w:rPr>
                <w:rFonts w:ascii="宋体" w:hAnsi="宋体" w:hint="eastAsia"/>
                <w:szCs w:val="21"/>
              </w:rPr>
              <w:t>终端ID</w:t>
            </w:r>
            <w:r w:rsidR="005228FF">
              <w:rPr>
                <w:rFonts w:ascii="宋体" w:hAnsi="宋体" w:hint="eastAsia"/>
                <w:szCs w:val="21"/>
              </w:rPr>
              <w:t>。</w:t>
            </w:r>
          </w:p>
        </w:tc>
      </w:tr>
      <w:tr w:rsidR="00D4649F" w:rsidRPr="00922CBE" w:rsidTr="002A2519">
        <w:trPr>
          <w:trHeight w:val="285"/>
          <w:jc w:val="center"/>
        </w:trPr>
        <w:tc>
          <w:tcPr>
            <w:tcW w:w="1616" w:type="dxa"/>
            <w:shd w:val="clear" w:color="auto" w:fill="auto"/>
          </w:tcPr>
          <w:p w:rsidR="00D4649F" w:rsidRDefault="00D4649F" w:rsidP="001B65B5">
            <w:pPr>
              <w:pStyle w:val="100"/>
              <w:rPr>
                <w:rFonts w:ascii="宋体" w:hAnsi="宋体"/>
                <w:szCs w:val="21"/>
              </w:rPr>
            </w:pPr>
            <w:r w:rsidRPr="00AC4012">
              <w:rPr>
                <w:rFonts w:hAnsi="宋体" w:cs="宋体"/>
                <w:szCs w:val="21"/>
              </w:rPr>
              <w:t>acqBIN</w:t>
            </w:r>
          </w:p>
        </w:tc>
        <w:tc>
          <w:tcPr>
            <w:tcW w:w="1201" w:type="dxa"/>
            <w:shd w:val="clear" w:color="auto" w:fill="auto"/>
          </w:tcPr>
          <w:p w:rsidR="00D4649F" w:rsidRDefault="00D4649F" w:rsidP="001B65B5">
            <w:pPr>
              <w:pStyle w:val="100"/>
            </w:pPr>
            <w:r>
              <w:rPr>
                <w:rFonts w:hint="eastAsia"/>
              </w:rPr>
              <w:t>String</w:t>
            </w:r>
          </w:p>
        </w:tc>
        <w:tc>
          <w:tcPr>
            <w:tcW w:w="668" w:type="dxa"/>
          </w:tcPr>
          <w:p w:rsidR="00D4649F" w:rsidRDefault="00D4649F" w:rsidP="001B65B5">
            <w:pPr>
              <w:pStyle w:val="100"/>
              <w:rPr>
                <w:rFonts w:ascii="幼圆" w:eastAsia="幼圆"/>
                <w:szCs w:val="21"/>
                <w:lang w:val="en-GB"/>
              </w:rPr>
            </w:pPr>
            <w:r w:rsidRPr="00E8584F">
              <w:rPr>
                <w:rFonts w:ascii="幼圆" w:eastAsia="幼圆" w:hint="eastAsia"/>
                <w:szCs w:val="21"/>
                <w:lang w:val="en-GB"/>
              </w:rPr>
              <w:t>O</w:t>
            </w:r>
          </w:p>
        </w:tc>
        <w:tc>
          <w:tcPr>
            <w:tcW w:w="3954" w:type="dxa"/>
            <w:shd w:val="clear" w:color="auto" w:fill="auto"/>
            <w:vAlign w:val="center"/>
          </w:tcPr>
          <w:p w:rsidR="00D4649F" w:rsidRDefault="00D4649F" w:rsidP="001B65B5">
            <w:pPr>
              <w:pStyle w:val="100"/>
              <w:rPr>
                <w:rFonts w:ascii="宋体" w:hAnsi="宋体"/>
                <w:szCs w:val="21"/>
              </w:rPr>
            </w:pPr>
            <w:r>
              <w:rPr>
                <w:rFonts w:ascii="宋体" w:hAnsi="宋体" w:hint="eastAsia"/>
                <w:szCs w:val="21"/>
              </w:rPr>
              <w:t>银视通分配</w:t>
            </w:r>
          </w:p>
        </w:tc>
      </w:tr>
      <w:tr w:rsidR="00D4649F" w:rsidRPr="00922CBE" w:rsidTr="002A2519">
        <w:trPr>
          <w:trHeight w:val="285"/>
          <w:jc w:val="center"/>
        </w:trPr>
        <w:tc>
          <w:tcPr>
            <w:tcW w:w="1616" w:type="dxa"/>
            <w:shd w:val="clear" w:color="auto" w:fill="auto"/>
          </w:tcPr>
          <w:p w:rsidR="00D4649F" w:rsidRDefault="00D4649F" w:rsidP="001B65B5">
            <w:pPr>
              <w:pStyle w:val="100"/>
              <w:rPr>
                <w:rFonts w:ascii="Courier New" w:hAnsi="Courier New" w:cs="Courier New"/>
                <w:color w:val="0000C0"/>
                <w:kern w:val="0"/>
              </w:rPr>
            </w:pPr>
            <w:r w:rsidRPr="00933793">
              <w:rPr>
                <w:rFonts w:ascii="宋体" w:hAnsi="宋体" w:cs="宋体" w:hint="eastAsia"/>
              </w:rPr>
              <w:t>fwdBIN</w:t>
            </w:r>
          </w:p>
        </w:tc>
        <w:tc>
          <w:tcPr>
            <w:tcW w:w="1201" w:type="dxa"/>
            <w:shd w:val="clear" w:color="auto" w:fill="auto"/>
          </w:tcPr>
          <w:p w:rsidR="00D4649F" w:rsidRDefault="00D4649F" w:rsidP="001B65B5">
            <w:pPr>
              <w:pStyle w:val="100"/>
            </w:pPr>
            <w:r>
              <w:rPr>
                <w:rFonts w:hint="eastAsia"/>
              </w:rPr>
              <w:t>String</w:t>
            </w:r>
          </w:p>
        </w:tc>
        <w:tc>
          <w:tcPr>
            <w:tcW w:w="668" w:type="dxa"/>
          </w:tcPr>
          <w:p w:rsidR="00D4649F" w:rsidRDefault="00D4649F" w:rsidP="001B65B5">
            <w:pPr>
              <w:pStyle w:val="100"/>
              <w:rPr>
                <w:rFonts w:ascii="幼圆" w:eastAsia="幼圆"/>
                <w:szCs w:val="21"/>
                <w:lang w:val="en-GB"/>
              </w:rPr>
            </w:pPr>
            <w:r w:rsidRPr="00E8584F">
              <w:rPr>
                <w:rFonts w:ascii="幼圆" w:eastAsia="幼圆" w:hint="eastAsia"/>
                <w:szCs w:val="21"/>
                <w:lang w:val="en-GB"/>
              </w:rPr>
              <w:t>O</w:t>
            </w:r>
          </w:p>
        </w:tc>
        <w:tc>
          <w:tcPr>
            <w:tcW w:w="3954" w:type="dxa"/>
            <w:shd w:val="clear" w:color="auto" w:fill="auto"/>
            <w:vAlign w:val="center"/>
          </w:tcPr>
          <w:p w:rsidR="00D4649F" w:rsidRDefault="00D4649F" w:rsidP="001B65B5">
            <w:pPr>
              <w:pStyle w:val="100"/>
              <w:rPr>
                <w:rFonts w:ascii="宋体" w:hAnsi="宋体"/>
                <w:szCs w:val="21"/>
              </w:rPr>
            </w:pPr>
            <w:r>
              <w:rPr>
                <w:rFonts w:ascii="宋体" w:hAnsi="宋体" w:hint="eastAsia"/>
                <w:szCs w:val="21"/>
              </w:rPr>
              <w:t>银视通分配</w:t>
            </w:r>
          </w:p>
        </w:tc>
      </w:tr>
      <w:tr w:rsidR="00D4649F" w:rsidRPr="00922CBE" w:rsidTr="001B65B5">
        <w:trPr>
          <w:trHeight w:val="285"/>
          <w:jc w:val="center"/>
        </w:trPr>
        <w:tc>
          <w:tcPr>
            <w:tcW w:w="1616" w:type="dxa"/>
            <w:shd w:val="clear" w:color="auto" w:fill="auto"/>
          </w:tcPr>
          <w:p w:rsidR="00D4649F" w:rsidRPr="00C113C3" w:rsidRDefault="00D4649F" w:rsidP="001B65B5">
            <w:pPr>
              <w:pStyle w:val="100"/>
              <w:rPr>
                <w:rFonts w:ascii="宋体" w:hAnsi="宋体"/>
                <w:szCs w:val="21"/>
              </w:rPr>
            </w:pPr>
            <w:r w:rsidRPr="00C113C3">
              <w:rPr>
                <w:rFonts w:ascii="宋体" w:hAnsi="宋体" w:hint="eastAsia"/>
                <w:szCs w:val="21"/>
              </w:rPr>
              <w:t>signature</w:t>
            </w:r>
          </w:p>
        </w:tc>
        <w:tc>
          <w:tcPr>
            <w:tcW w:w="1201" w:type="dxa"/>
            <w:shd w:val="clear" w:color="auto" w:fill="auto"/>
          </w:tcPr>
          <w:p w:rsidR="00D4649F" w:rsidRDefault="00D4649F" w:rsidP="001B65B5">
            <w:pPr>
              <w:pStyle w:val="100"/>
            </w:pPr>
            <w:r>
              <w:rPr>
                <w:rFonts w:hint="eastAsia"/>
              </w:rPr>
              <w:t>String</w:t>
            </w:r>
          </w:p>
        </w:tc>
        <w:tc>
          <w:tcPr>
            <w:tcW w:w="668" w:type="dxa"/>
            <w:vAlign w:val="center"/>
          </w:tcPr>
          <w:p w:rsidR="00D4649F" w:rsidRDefault="00D4649F" w:rsidP="001B65B5">
            <w:pPr>
              <w:pStyle w:val="100"/>
              <w:rPr>
                <w:rFonts w:ascii="幼圆" w:eastAsia="幼圆"/>
                <w:szCs w:val="21"/>
                <w:lang w:val="en-GB"/>
              </w:rPr>
            </w:pPr>
            <w:r>
              <w:rPr>
                <w:rFonts w:ascii="幼圆" w:eastAsia="幼圆" w:hint="eastAsia"/>
                <w:szCs w:val="21"/>
                <w:lang w:val="en-GB"/>
              </w:rPr>
              <w:t>O</w:t>
            </w:r>
          </w:p>
        </w:tc>
        <w:tc>
          <w:tcPr>
            <w:tcW w:w="3954" w:type="dxa"/>
            <w:shd w:val="clear" w:color="auto" w:fill="auto"/>
            <w:vAlign w:val="center"/>
          </w:tcPr>
          <w:p w:rsidR="00D4649F" w:rsidRDefault="00D4649F" w:rsidP="001B65B5">
            <w:pPr>
              <w:pStyle w:val="100"/>
              <w:rPr>
                <w:rFonts w:ascii="宋体" w:hAnsi="宋体"/>
                <w:szCs w:val="21"/>
              </w:rPr>
            </w:pPr>
            <w:r>
              <w:rPr>
                <w:rFonts w:ascii="宋体" w:hAnsi="宋体" w:hint="eastAsia"/>
                <w:szCs w:val="21"/>
              </w:rPr>
              <w:t>签名</w:t>
            </w:r>
          </w:p>
        </w:tc>
      </w:tr>
    </w:tbl>
    <w:p w:rsidR="00AC0EA7" w:rsidRDefault="005228FF" w:rsidP="00EB2342">
      <w:pPr>
        <w:spacing w:line="240" w:lineRule="auto"/>
        <w:rPr>
          <w:rFonts w:ascii="宋体" w:hAnsi="宋体"/>
        </w:rPr>
      </w:pPr>
      <w:r>
        <w:rPr>
          <w:rFonts w:hint="eastAsia"/>
          <w:sz w:val="20"/>
          <w:szCs w:val="20"/>
        </w:rPr>
        <w:t>注：前台提交给银视通的订单金额的格式是</w:t>
      </w:r>
      <w:r>
        <w:rPr>
          <w:rFonts w:hint="eastAsia"/>
          <w:sz w:val="20"/>
          <w:szCs w:val="20"/>
        </w:rPr>
        <w:t>12</w:t>
      </w:r>
      <w:r>
        <w:rPr>
          <w:rFonts w:hint="eastAsia"/>
          <w:sz w:val="20"/>
          <w:szCs w:val="20"/>
        </w:rPr>
        <w:t>位，前面不足补零，最后两位是小数部分，</w:t>
      </w:r>
      <w:r w:rsidRPr="00DA2EB6">
        <w:rPr>
          <w:rFonts w:ascii="宋体" w:hAnsi="宋体" w:hint="eastAsia"/>
        </w:rPr>
        <w:t>000000000012</w:t>
      </w:r>
      <w:r>
        <w:rPr>
          <w:rFonts w:ascii="宋体" w:hAnsi="宋体" w:hint="eastAsia"/>
        </w:rPr>
        <w:t>表示0.12元。</w:t>
      </w:r>
    </w:p>
    <w:p w:rsidR="00227F2F" w:rsidRDefault="00227F2F" w:rsidP="00EB2342">
      <w:pPr>
        <w:spacing w:line="240" w:lineRule="auto"/>
      </w:pPr>
      <w:r>
        <w:rPr>
          <w:rFonts w:ascii="宋体" w:hAnsi="宋体" w:hint="eastAsia"/>
        </w:rPr>
        <w:t>银视通的参数</w:t>
      </w:r>
      <w:r w:rsidRPr="00D24F5D">
        <w:rPr>
          <w:rFonts w:ascii="宋体" w:hAnsi="宋体" w:hint="eastAsia"/>
        </w:rPr>
        <w:t>orderInfo</w:t>
      </w:r>
      <w:r>
        <w:rPr>
          <w:rFonts w:ascii="宋体" w:hAnsi="宋体" w:hint="eastAsia"/>
        </w:rPr>
        <w:t>对应华为侧参数为</w:t>
      </w:r>
      <w:r w:rsidRPr="00F21E56">
        <w:t>productName</w:t>
      </w:r>
      <w:r>
        <w:rPr>
          <w:rFonts w:hint="eastAsia"/>
        </w:rPr>
        <w:t>。</w:t>
      </w:r>
    </w:p>
    <w:p w:rsidR="00AB6B81" w:rsidRDefault="00AB6B81" w:rsidP="00EB2342">
      <w:pPr>
        <w:spacing w:line="240" w:lineRule="auto"/>
        <w:rPr>
          <w:rFonts w:ascii="宋体" w:hAnsi="宋体"/>
        </w:rPr>
      </w:pPr>
      <w:r>
        <w:rPr>
          <w:rFonts w:ascii="宋体" w:hAnsi="宋体" w:hint="eastAsia"/>
        </w:rPr>
        <w:t>银视通的参数</w:t>
      </w:r>
      <w:r w:rsidRPr="00C113C3">
        <w:rPr>
          <w:rFonts w:ascii="宋体" w:hAnsi="宋体" w:hint="eastAsia"/>
        </w:rPr>
        <w:t>termUserId</w:t>
      </w:r>
      <w:r>
        <w:rPr>
          <w:rFonts w:ascii="宋体" w:hAnsi="宋体" w:hint="eastAsia"/>
        </w:rPr>
        <w:t>对应为机顶盒的设备号。</w:t>
      </w:r>
    </w:p>
    <w:p w:rsidR="00AC0EA7" w:rsidRDefault="00AC0EA7" w:rsidP="00EB2342">
      <w:pPr>
        <w:spacing w:line="240" w:lineRule="auto"/>
        <w:rPr>
          <w:sz w:val="20"/>
          <w:szCs w:val="20"/>
        </w:rPr>
      </w:pPr>
    </w:p>
    <w:p w:rsidR="0092366F" w:rsidRPr="00EB2342" w:rsidRDefault="006B6036" w:rsidP="0092366F">
      <w:pPr>
        <w:spacing w:line="240" w:lineRule="auto"/>
        <w:rPr>
          <w:sz w:val="20"/>
          <w:szCs w:val="20"/>
        </w:rPr>
      </w:pPr>
      <w:r>
        <w:rPr>
          <w:rFonts w:hint="eastAsia"/>
        </w:rPr>
        <w:t>uniPayObj</w:t>
      </w:r>
      <w:r w:rsidR="0092366F">
        <w:rPr>
          <w:rFonts w:hint="eastAsia"/>
        </w:rPr>
        <w:t>：</w:t>
      </w:r>
    </w:p>
    <w:tbl>
      <w:tblPr>
        <w:tblW w:w="7439" w:type="dxa"/>
        <w:jc w:val="center"/>
        <w:tblInd w:w="2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90"/>
        <w:gridCol w:w="1250"/>
        <w:gridCol w:w="675"/>
        <w:gridCol w:w="4224"/>
      </w:tblGrid>
      <w:tr w:rsidR="0092366F" w:rsidRPr="00CA67B8" w:rsidTr="00233F28">
        <w:trPr>
          <w:trHeight w:val="300"/>
          <w:jc w:val="center"/>
        </w:trPr>
        <w:tc>
          <w:tcPr>
            <w:tcW w:w="1290" w:type="dxa"/>
            <w:shd w:val="clear" w:color="auto" w:fill="CCFFFF"/>
            <w:vAlign w:val="bottom"/>
          </w:tcPr>
          <w:p w:rsidR="0092366F" w:rsidRPr="00CA67B8" w:rsidRDefault="0092366F" w:rsidP="00233F28">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Field Name</w:t>
            </w:r>
          </w:p>
        </w:tc>
        <w:tc>
          <w:tcPr>
            <w:tcW w:w="1250" w:type="dxa"/>
            <w:shd w:val="clear" w:color="auto" w:fill="CCFFFF"/>
            <w:vAlign w:val="bottom"/>
          </w:tcPr>
          <w:p w:rsidR="0092366F" w:rsidRPr="00CA67B8" w:rsidRDefault="0092366F" w:rsidP="00233F28">
            <w:pPr>
              <w:widowControl/>
              <w:jc w:val="center"/>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Field Type</w:t>
            </w:r>
          </w:p>
        </w:tc>
        <w:tc>
          <w:tcPr>
            <w:tcW w:w="675" w:type="dxa"/>
            <w:shd w:val="clear" w:color="auto" w:fill="CCFFFF"/>
          </w:tcPr>
          <w:p w:rsidR="0092366F" w:rsidRPr="00CA67B8" w:rsidRDefault="0092366F" w:rsidP="00233F28">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M/O</w:t>
            </w:r>
          </w:p>
        </w:tc>
        <w:tc>
          <w:tcPr>
            <w:tcW w:w="4224" w:type="dxa"/>
            <w:shd w:val="clear" w:color="auto" w:fill="CCFFFF"/>
            <w:vAlign w:val="bottom"/>
          </w:tcPr>
          <w:p w:rsidR="0092366F" w:rsidRPr="00CA67B8" w:rsidRDefault="0092366F" w:rsidP="00233F28">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Description</w:t>
            </w:r>
          </w:p>
        </w:tc>
      </w:tr>
      <w:tr w:rsidR="0092366F" w:rsidRPr="00922CBE" w:rsidTr="00233F28">
        <w:trPr>
          <w:trHeight w:val="285"/>
          <w:jc w:val="center"/>
        </w:trPr>
        <w:tc>
          <w:tcPr>
            <w:tcW w:w="1290" w:type="dxa"/>
            <w:shd w:val="clear" w:color="auto" w:fill="auto"/>
          </w:tcPr>
          <w:p w:rsidR="0092366F" w:rsidRPr="0038247B" w:rsidRDefault="002943A1" w:rsidP="00233F28">
            <w:pPr>
              <w:pStyle w:val="100"/>
              <w:rPr>
                <w:rFonts w:ascii="Arial" w:hAnsi="Arial" w:cs="Arial"/>
                <w:sz w:val="21"/>
                <w:szCs w:val="24"/>
              </w:rPr>
            </w:pPr>
            <w:r>
              <w:rPr>
                <w:rFonts w:hint="eastAsia"/>
              </w:rPr>
              <w:lastRenderedPageBreak/>
              <w:t>softcode</w:t>
            </w:r>
          </w:p>
        </w:tc>
        <w:tc>
          <w:tcPr>
            <w:tcW w:w="1250" w:type="dxa"/>
            <w:shd w:val="clear" w:color="auto" w:fill="auto"/>
          </w:tcPr>
          <w:p w:rsidR="0092366F" w:rsidRPr="0038247B" w:rsidRDefault="0092366F" w:rsidP="00233F28">
            <w:pPr>
              <w:pStyle w:val="100"/>
              <w:rPr>
                <w:rFonts w:ascii="Arial" w:hAnsi="Arial" w:cs="Arial"/>
                <w:sz w:val="21"/>
                <w:szCs w:val="24"/>
              </w:rPr>
            </w:pPr>
            <w:r>
              <w:rPr>
                <w:rFonts w:hint="eastAsia"/>
              </w:rPr>
              <w:t>String</w:t>
            </w:r>
          </w:p>
        </w:tc>
        <w:tc>
          <w:tcPr>
            <w:tcW w:w="675" w:type="dxa"/>
          </w:tcPr>
          <w:p w:rsidR="0092366F" w:rsidRDefault="0092366F" w:rsidP="00233F28">
            <w:pPr>
              <w:pStyle w:val="100"/>
              <w:rPr>
                <w:rFonts w:ascii="Arial" w:hAnsi="Arial" w:cs="Arial"/>
                <w:szCs w:val="24"/>
              </w:rPr>
            </w:pPr>
            <w:r w:rsidRPr="00775C76">
              <w:rPr>
                <w:rFonts w:hint="eastAsia"/>
              </w:rPr>
              <w:t>M</w:t>
            </w:r>
          </w:p>
        </w:tc>
        <w:tc>
          <w:tcPr>
            <w:tcW w:w="4224" w:type="dxa"/>
            <w:shd w:val="clear" w:color="auto" w:fill="auto"/>
          </w:tcPr>
          <w:p w:rsidR="0092366F" w:rsidRPr="00C92019" w:rsidRDefault="002943A1" w:rsidP="00233F28">
            <w:pPr>
              <w:spacing w:line="312" w:lineRule="exact"/>
              <w:ind w:right="-20"/>
            </w:pPr>
            <w:r>
              <w:rPr>
                <w:rFonts w:hint="eastAsia"/>
              </w:rPr>
              <w:t>为每款手机软件指定的唯一编号</w:t>
            </w:r>
          </w:p>
        </w:tc>
      </w:tr>
      <w:tr w:rsidR="0092366F" w:rsidRPr="00922CBE" w:rsidTr="00233F28">
        <w:trPr>
          <w:trHeight w:val="285"/>
          <w:jc w:val="center"/>
        </w:trPr>
        <w:tc>
          <w:tcPr>
            <w:tcW w:w="1290" w:type="dxa"/>
            <w:shd w:val="clear" w:color="auto" w:fill="auto"/>
          </w:tcPr>
          <w:p w:rsidR="0092366F" w:rsidRPr="0038247B" w:rsidRDefault="002943A1" w:rsidP="00233F28">
            <w:pPr>
              <w:pStyle w:val="100"/>
              <w:rPr>
                <w:rFonts w:ascii="Arial" w:hAnsi="Arial" w:cs="Arial"/>
                <w:sz w:val="21"/>
                <w:szCs w:val="24"/>
              </w:rPr>
            </w:pPr>
            <w:r>
              <w:rPr>
                <w:rFonts w:hint="eastAsia"/>
              </w:rPr>
              <w:t>keys</w:t>
            </w:r>
          </w:p>
        </w:tc>
        <w:tc>
          <w:tcPr>
            <w:tcW w:w="1250" w:type="dxa"/>
            <w:shd w:val="clear" w:color="auto" w:fill="auto"/>
          </w:tcPr>
          <w:p w:rsidR="0092366F" w:rsidRPr="0038247B" w:rsidRDefault="002943A1" w:rsidP="00233F28">
            <w:pPr>
              <w:pStyle w:val="100"/>
              <w:rPr>
                <w:rFonts w:ascii="Arial" w:hAnsi="Arial" w:cs="Arial"/>
                <w:sz w:val="21"/>
                <w:szCs w:val="24"/>
              </w:rPr>
            </w:pPr>
            <w:r>
              <w:rPr>
                <w:rFonts w:hint="eastAsia"/>
              </w:rPr>
              <w:t>String</w:t>
            </w:r>
          </w:p>
        </w:tc>
        <w:tc>
          <w:tcPr>
            <w:tcW w:w="675" w:type="dxa"/>
          </w:tcPr>
          <w:p w:rsidR="0092366F" w:rsidRDefault="0092366F" w:rsidP="00233F28">
            <w:pPr>
              <w:pStyle w:val="100"/>
              <w:rPr>
                <w:rFonts w:ascii="Arial" w:hAnsi="Arial" w:cs="Arial"/>
                <w:szCs w:val="24"/>
              </w:rPr>
            </w:pPr>
            <w:r w:rsidRPr="00775C76">
              <w:rPr>
                <w:rFonts w:hint="eastAsia"/>
              </w:rPr>
              <w:t>M</w:t>
            </w:r>
          </w:p>
        </w:tc>
        <w:tc>
          <w:tcPr>
            <w:tcW w:w="4224" w:type="dxa"/>
            <w:shd w:val="clear" w:color="auto" w:fill="auto"/>
          </w:tcPr>
          <w:p w:rsidR="0092366F" w:rsidRDefault="002943A1" w:rsidP="00233F28">
            <w:pPr>
              <w:pStyle w:val="100"/>
            </w:pPr>
            <w:r>
              <w:rPr>
                <w:rFonts w:hint="eastAsia"/>
              </w:rPr>
              <w:t>调用</w:t>
            </w:r>
            <w:r>
              <w:rPr>
                <w:rFonts w:hint="eastAsia"/>
              </w:rPr>
              <w:t>SDK</w:t>
            </w:r>
            <w:r>
              <w:rPr>
                <w:rFonts w:hint="eastAsia"/>
              </w:rPr>
              <w:t>时的密码</w:t>
            </w:r>
            <w:r>
              <w:rPr>
                <w:rFonts w:hint="eastAsia"/>
              </w:rPr>
              <w:t>key</w:t>
            </w:r>
          </w:p>
          <w:p w:rsidR="00E30534" w:rsidRPr="00922CBE" w:rsidRDefault="00E30534" w:rsidP="00233F28">
            <w:pPr>
              <w:pStyle w:val="100"/>
              <w:rPr>
                <w:rFonts w:ascii="Arial" w:hAnsi="Arial" w:cs="Arial"/>
                <w:szCs w:val="24"/>
              </w:rPr>
            </w:pPr>
            <w:r>
              <w:rPr>
                <w:rFonts w:hint="eastAsia"/>
              </w:rPr>
              <w:t>注：采用</w:t>
            </w:r>
            <w:r>
              <w:rPr>
                <w:rFonts w:hint="eastAsia"/>
              </w:rPr>
              <w:t>aes</w:t>
            </w:r>
            <w:r>
              <w:rPr>
                <w:rFonts w:hint="eastAsia"/>
              </w:rPr>
              <w:t>加密，密钥为商户身份验证返回的密钥</w:t>
            </w:r>
          </w:p>
        </w:tc>
      </w:tr>
      <w:tr w:rsidR="0092366F" w:rsidRPr="00922CBE" w:rsidTr="00233F28">
        <w:trPr>
          <w:trHeight w:val="285"/>
          <w:jc w:val="center"/>
        </w:trPr>
        <w:tc>
          <w:tcPr>
            <w:tcW w:w="1290" w:type="dxa"/>
            <w:shd w:val="clear" w:color="auto" w:fill="auto"/>
          </w:tcPr>
          <w:p w:rsidR="0092366F" w:rsidRPr="00674950" w:rsidRDefault="002943A1" w:rsidP="00233F28">
            <w:pPr>
              <w:pStyle w:val="100"/>
            </w:pPr>
            <w:r>
              <w:rPr>
                <w:rFonts w:hint="eastAsia"/>
              </w:rPr>
              <w:t>company</w:t>
            </w:r>
          </w:p>
        </w:tc>
        <w:tc>
          <w:tcPr>
            <w:tcW w:w="1250" w:type="dxa"/>
            <w:shd w:val="clear" w:color="auto" w:fill="auto"/>
          </w:tcPr>
          <w:p w:rsidR="0092366F" w:rsidRDefault="0092366F" w:rsidP="00233F28">
            <w:pPr>
              <w:pStyle w:val="100"/>
            </w:pPr>
            <w:r>
              <w:rPr>
                <w:rFonts w:hint="eastAsia"/>
              </w:rPr>
              <w:t>String</w:t>
            </w:r>
          </w:p>
        </w:tc>
        <w:tc>
          <w:tcPr>
            <w:tcW w:w="675" w:type="dxa"/>
          </w:tcPr>
          <w:p w:rsidR="0092366F" w:rsidRPr="00775C76" w:rsidRDefault="0092366F" w:rsidP="00233F28">
            <w:pPr>
              <w:pStyle w:val="100"/>
            </w:pPr>
            <w:r w:rsidRPr="000E3753">
              <w:rPr>
                <w:rFonts w:hint="eastAsia"/>
              </w:rPr>
              <w:t>M</w:t>
            </w:r>
          </w:p>
        </w:tc>
        <w:tc>
          <w:tcPr>
            <w:tcW w:w="4224" w:type="dxa"/>
            <w:shd w:val="clear" w:color="auto" w:fill="auto"/>
            <w:vAlign w:val="center"/>
          </w:tcPr>
          <w:p w:rsidR="0092366F" w:rsidRDefault="002943A1" w:rsidP="00233F28">
            <w:pPr>
              <w:pStyle w:val="100"/>
            </w:pPr>
            <w:r>
              <w:rPr>
                <w:rFonts w:hint="eastAsia"/>
              </w:rPr>
              <w:t>公司名称</w:t>
            </w:r>
          </w:p>
        </w:tc>
      </w:tr>
      <w:tr w:rsidR="00DA0C49" w:rsidRPr="00922CBE" w:rsidTr="00233F28">
        <w:trPr>
          <w:trHeight w:val="285"/>
          <w:jc w:val="center"/>
        </w:trPr>
        <w:tc>
          <w:tcPr>
            <w:tcW w:w="1290" w:type="dxa"/>
            <w:shd w:val="clear" w:color="auto" w:fill="auto"/>
          </w:tcPr>
          <w:p w:rsidR="00DA0C49" w:rsidRDefault="00DA0C49" w:rsidP="00233F28">
            <w:pPr>
              <w:pStyle w:val="100"/>
            </w:pPr>
            <w:r w:rsidRPr="00DA0C49">
              <w:t>chargeName</w:t>
            </w:r>
          </w:p>
        </w:tc>
        <w:tc>
          <w:tcPr>
            <w:tcW w:w="1250" w:type="dxa"/>
            <w:shd w:val="clear" w:color="auto" w:fill="auto"/>
          </w:tcPr>
          <w:p w:rsidR="00DA0C49" w:rsidRDefault="00DA0C49" w:rsidP="00233F28">
            <w:pPr>
              <w:pStyle w:val="100"/>
            </w:pPr>
            <w:r>
              <w:rPr>
                <w:rFonts w:hint="eastAsia"/>
              </w:rPr>
              <w:t>String</w:t>
            </w:r>
          </w:p>
        </w:tc>
        <w:tc>
          <w:tcPr>
            <w:tcW w:w="675" w:type="dxa"/>
          </w:tcPr>
          <w:p w:rsidR="00DA0C49" w:rsidRPr="000E3753" w:rsidRDefault="00DA0C49" w:rsidP="00233F28">
            <w:pPr>
              <w:pStyle w:val="100"/>
            </w:pPr>
            <w:r>
              <w:rPr>
                <w:rFonts w:hint="eastAsia"/>
              </w:rPr>
              <w:t>M</w:t>
            </w:r>
          </w:p>
        </w:tc>
        <w:tc>
          <w:tcPr>
            <w:tcW w:w="4224" w:type="dxa"/>
            <w:shd w:val="clear" w:color="auto" w:fill="auto"/>
            <w:vAlign w:val="center"/>
          </w:tcPr>
          <w:p w:rsidR="00DA0C49" w:rsidRDefault="00DA0C49" w:rsidP="00233F28">
            <w:pPr>
              <w:pStyle w:val="100"/>
            </w:pPr>
            <w:r>
              <w:rPr>
                <w:rFonts w:hint="eastAsia"/>
              </w:rPr>
              <w:t>联通侧设置的相应计费点中的商品名信息</w:t>
            </w:r>
          </w:p>
        </w:tc>
      </w:tr>
      <w:tr w:rsidR="00E30534" w:rsidRPr="00922CBE" w:rsidTr="00233F28">
        <w:trPr>
          <w:trHeight w:val="285"/>
          <w:jc w:val="center"/>
        </w:trPr>
        <w:tc>
          <w:tcPr>
            <w:tcW w:w="1290" w:type="dxa"/>
            <w:shd w:val="clear" w:color="auto" w:fill="auto"/>
          </w:tcPr>
          <w:p w:rsidR="00E30534" w:rsidRDefault="00E30534" w:rsidP="00233F28">
            <w:pPr>
              <w:pStyle w:val="100"/>
            </w:pPr>
            <w:r>
              <w:rPr>
                <w:rFonts w:hint="eastAsia"/>
              </w:rPr>
              <w:t>reservedInfo</w:t>
            </w:r>
          </w:p>
        </w:tc>
        <w:tc>
          <w:tcPr>
            <w:tcW w:w="1250" w:type="dxa"/>
            <w:shd w:val="clear" w:color="auto" w:fill="auto"/>
          </w:tcPr>
          <w:p w:rsidR="00E30534" w:rsidRDefault="00E30534" w:rsidP="00233F28">
            <w:pPr>
              <w:pStyle w:val="100"/>
            </w:pPr>
            <w:r>
              <w:rPr>
                <w:rFonts w:hint="eastAsia"/>
              </w:rPr>
              <w:t>String</w:t>
            </w:r>
          </w:p>
        </w:tc>
        <w:tc>
          <w:tcPr>
            <w:tcW w:w="675" w:type="dxa"/>
          </w:tcPr>
          <w:p w:rsidR="00E30534" w:rsidRPr="000E3753" w:rsidRDefault="00E30534" w:rsidP="00233F28">
            <w:pPr>
              <w:pStyle w:val="100"/>
            </w:pPr>
            <w:r>
              <w:rPr>
                <w:rFonts w:hint="eastAsia"/>
              </w:rPr>
              <w:t>O</w:t>
            </w:r>
          </w:p>
        </w:tc>
        <w:tc>
          <w:tcPr>
            <w:tcW w:w="4224" w:type="dxa"/>
            <w:shd w:val="clear" w:color="auto" w:fill="auto"/>
          </w:tcPr>
          <w:p w:rsidR="00E30534" w:rsidRDefault="00E30534" w:rsidP="00233F28">
            <w:pPr>
              <w:pStyle w:val="100"/>
            </w:pPr>
            <w:r>
              <w:rPr>
                <w:rFonts w:hint="eastAsia"/>
              </w:rPr>
              <w:t>保留信息</w:t>
            </w:r>
          </w:p>
        </w:tc>
      </w:tr>
    </w:tbl>
    <w:p w:rsidR="0092366F" w:rsidRDefault="0092366F" w:rsidP="0092366F">
      <w:pPr>
        <w:ind w:firstLineChars="150" w:firstLine="316"/>
        <w:rPr>
          <w:b/>
        </w:rPr>
      </w:pPr>
    </w:p>
    <w:p w:rsidR="000059D1" w:rsidRPr="00EB2342" w:rsidRDefault="000059D1" w:rsidP="000059D1">
      <w:pPr>
        <w:spacing w:line="240" w:lineRule="auto"/>
        <w:rPr>
          <w:sz w:val="20"/>
          <w:szCs w:val="20"/>
        </w:rPr>
      </w:pPr>
      <w:r>
        <w:rPr>
          <w:rFonts w:hint="eastAsia"/>
        </w:rPr>
        <w:t>uni</w:t>
      </w:r>
      <w:r w:rsidR="002B7C96">
        <w:rPr>
          <w:rFonts w:hint="eastAsia"/>
        </w:rPr>
        <w:t>Wo</w:t>
      </w:r>
      <w:r>
        <w:rPr>
          <w:rFonts w:hint="eastAsia"/>
        </w:rPr>
        <w:t>PayObj</w:t>
      </w:r>
      <w:r>
        <w:rPr>
          <w:rFonts w:hint="eastAsia"/>
        </w:rPr>
        <w:t>：</w:t>
      </w:r>
      <w:r>
        <w:rPr>
          <w:rFonts w:hint="eastAsia"/>
        </w:rPr>
        <w:t>(</w:t>
      </w:r>
      <w:r>
        <w:rPr>
          <w:rFonts w:hint="eastAsia"/>
        </w:rPr>
        <w:t>联调沃商店</w:t>
      </w:r>
      <w:r>
        <w:rPr>
          <w:rFonts w:hint="eastAsia"/>
        </w:rPr>
        <w:t>)</w:t>
      </w:r>
    </w:p>
    <w:tbl>
      <w:tblPr>
        <w:tblW w:w="7439" w:type="dxa"/>
        <w:jc w:val="center"/>
        <w:tblInd w:w="2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28"/>
        <w:gridCol w:w="1231"/>
        <w:gridCol w:w="672"/>
        <w:gridCol w:w="4108"/>
      </w:tblGrid>
      <w:tr w:rsidR="000059D1" w:rsidRPr="00CA67B8" w:rsidTr="00487DF7">
        <w:trPr>
          <w:trHeight w:val="300"/>
          <w:jc w:val="center"/>
        </w:trPr>
        <w:tc>
          <w:tcPr>
            <w:tcW w:w="1290" w:type="dxa"/>
            <w:shd w:val="clear" w:color="auto" w:fill="CCFFFF"/>
            <w:vAlign w:val="bottom"/>
          </w:tcPr>
          <w:p w:rsidR="000059D1" w:rsidRPr="00CA67B8" w:rsidRDefault="000059D1" w:rsidP="00487DF7">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Field Name</w:t>
            </w:r>
          </w:p>
        </w:tc>
        <w:tc>
          <w:tcPr>
            <w:tcW w:w="1250" w:type="dxa"/>
            <w:shd w:val="clear" w:color="auto" w:fill="CCFFFF"/>
            <w:vAlign w:val="bottom"/>
          </w:tcPr>
          <w:p w:rsidR="000059D1" w:rsidRPr="00CA67B8" w:rsidRDefault="000059D1" w:rsidP="00487DF7">
            <w:pPr>
              <w:widowControl/>
              <w:jc w:val="center"/>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Field Type</w:t>
            </w:r>
          </w:p>
        </w:tc>
        <w:tc>
          <w:tcPr>
            <w:tcW w:w="675" w:type="dxa"/>
            <w:shd w:val="clear" w:color="auto" w:fill="CCFFFF"/>
          </w:tcPr>
          <w:p w:rsidR="000059D1" w:rsidRPr="00CA67B8" w:rsidRDefault="000059D1" w:rsidP="00487DF7">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M/O</w:t>
            </w:r>
          </w:p>
        </w:tc>
        <w:tc>
          <w:tcPr>
            <w:tcW w:w="4224" w:type="dxa"/>
            <w:shd w:val="clear" w:color="auto" w:fill="CCFFFF"/>
            <w:vAlign w:val="bottom"/>
          </w:tcPr>
          <w:p w:rsidR="000059D1" w:rsidRPr="00CA67B8" w:rsidRDefault="000059D1" w:rsidP="00487DF7">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Description</w:t>
            </w:r>
          </w:p>
        </w:tc>
      </w:tr>
      <w:tr w:rsidR="000059D1" w:rsidRPr="00922CBE" w:rsidTr="00487DF7">
        <w:trPr>
          <w:trHeight w:val="285"/>
          <w:jc w:val="center"/>
        </w:trPr>
        <w:tc>
          <w:tcPr>
            <w:tcW w:w="1290" w:type="dxa"/>
            <w:shd w:val="clear" w:color="auto" w:fill="auto"/>
          </w:tcPr>
          <w:p w:rsidR="000059D1" w:rsidRPr="0038247B" w:rsidRDefault="000059D1" w:rsidP="00487DF7">
            <w:pPr>
              <w:pStyle w:val="100"/>
              <w:rPr>
                <w:rFonts w:ascii="Arial" w:hAnsi="Arial" w:cs="Arial"/>
                <w:sz w:val="21"/>
                <w:szCs w:val="24"/>
              </w:rPr>
            </w:pPr>
            <w:r>
              <w:rPr>
                <w:rFonts w:hint="eastAsia"/>
              </w:rPr>
              <w:t>cpI</w:t>
            </w:r>
            <w:r w:rsidR="002B7C96">
              <w:rPr>
                <w:rFonts w:hint="eastAsia"/>
              </w:rPr>
              <w:t>D</w:t>
            </w:r>
          </w:p>
        </w:tc>
        <w:tc>
          <w:tcPr>
            <w:tcW w:w="1250" w:type="dxa"/>
            <w:shd w:val="clear" w:color="auto" w:fill="auto"/>
          </w:tcPr>
          <w:p w:rsidR="000059D1" w:rsidRPr="0038247B" w:rsidRDefault="000059D1" w:rsidP="00487DF7">
            <w:pPr>
              <w:pStyle w:val="100"/>
              <w:rPr>
                <w:rFonts w:ascii="Arial" w:hAnsi="Arial" w:cs="Arial"/>
                <w:sz w:val="21"/>
                <w:szCs w:val="24"/>
              </w:rPr>
            </w:pPr>
            <w:r>
              <w:rPr>
                <w:rFonts w:hint="eastAsia"/>
              </w:rPr>
              <w:t>String</w:t>
            </w:r>
          </w:p>
        </w:tc>
        <w:tc>
          <w:tcPr>
            <w:tcW w:w="675" w:type="dxa"/>
          </w:tcPr>
          <w:p w:rsidR="000059D1" w:rsidRDefault="000059D1" w:rsidP="00487DF7">
            <w:pPr>
              <w:pStyle w:val="100"/>
              <w:rPr>
                <w:rFonts w:ascii="Arial" w:hAnsi="Arial" w:cs="Arial"/>
                <w:szCs w:val="24"/>
              </w:rPr>
            </w:pPr>
            <w:r w:rsidRPr="00775C76">
              <w:rPr>
                <w:rFonts w:hint="eastAsia"/>
              </w:rPr>
              <w:t>M</w:t>
            </w:r>
          </w:p>
        </w:tc>
        <w:tc>
          <w:tcPr>
            <w:tcW w:w="4224" w:type="dxa"/>
            <w:shd w:val="clear" w:color="auto" w:fill="auto"/>
          </w:tcPr>
          <w:p w:rsidR="000059D1" w:rsidRPr="00C92019" w:rsidRDefault="000059D1" w:rsidP="00487DF7">
            <w:pPr>
              <w:spacing w:line="312" w:lineRule="exact"/>
              <w:ind w:right="-20"/>
            </w:pPr>
            <w:r>
              <w:rPr>
                <w:rFonts w:hint="eastAsia"/>
              </w:rPr>
              <w:t>开发者</w:t>
            </w:r>
            <w:r>
              <w:rPr>
                <w:rFonts w:hint="eastAsia"/>
              </w:rPr>
              <w:t>VAC</w:t>
            </w:r>
            <w:r>
              <w:rPr>
                <w:rFonts w:hint="eastAsia"/>
              </w:rPr>
              <w:t>资质编号</w:t>
            </w:r>
          </w:p>
        </w:tc>
      </w:tr>
      <w:tr w:rsidR="000059D1" w:rsidRPr="00922CBE" w:rsidTr="00487DF7">
        <w:trPr>
          <w:trHeight w:val="285"/>
          <w:jc w:val="center"/>
        </w:trPr>
        <w:tc>
          <w:tcPr>
            <w:tcW w:w="1290" w:type="dxa"/>
            <w:shd w:val="clear" w:color="auto" w:fill="auto"/>
          </w:tcPr>
          <w:p w:rsidR="000059D1" w:rsidRPr="0038247B" w:rsidRDefault="000059D1" w:rsidP="00487DF7">
            <w:pPr>
              <w:pStyle w:val="100"/>
              <w:rPr>
                <w:rFonts w:ascii="Arial" w:hAnsi="Arial" w:cs="Arial"/>
                <w:sz w:val="21"/>
                <w:szCs w:val="24"/>
              </w:rPr>
            </w:pPr>
            <w:r>
              <w:rPr>
                <w:rFonts w:hint="eastAsia"/>
              </w:rPr>
              <w:t>cpCode</w:t>
            </w:r>
          </w:p>
        </w:tc>
        <w:tc>
          <w:tcPr>
            <w:tcW w:w="1250" w:type="dxa"/>
            <w:shd w:val="clear" w:color="auto" w:fill="auto"/>
          </w:tcPr>
          <w:p w:rsidR="000059D1" w:rsidRPr="0038247B" w:rsidRDefault="000059D1" w:rsidP="00487DF7">
            <w:pPr>
              <w:pStyle w:val="100"/>
              <w:rPr>
                <w:rFonts w:ascii="Arial" w:hAnsi="Arial" w:cs="Arial"/>
                <w:sz w:val="21"/>
                <w:szCs w:val="24"/>
              </w:rPr>
            </w:pPr>
            <w:r>
              <w:rPr>
                <w:rFonts w:hint="eastAsia"/>
              </w:rPr>
              <w:t>Striing</w:t>
            </w:r>
          </w:p>
        </w:tc>
        <w:tc>
          <w:tcPr>
            <w:tcW w:w="675" w:type="dxa"/>
          </w:tcPr>
          <w:p w:rsidR="000059D1" w:rsidRDefault="000059D1" w:rsidP="00487DF7">
            <w:pPr>
              <w:pStyle w:val="100"/>
              <w:rPr>
                <w:rFonts w:ascii="Arial" w:hAnsi="Arial" w:cs="Arial"/>
                <w:szCs w:val="24"/>
              </w:rPr>
            </w:pPr>
            <w:r w:rsidRPr="00775C76">
              <w:rPr>
                <w:rFonts w:hint="eastAsia"/>
              </w:rPr>
              <w:t>M</w:t>
            </w:r>
          </w:p>
        </w:tc>
        <w:tc>
          <w:tcPr>
            <w:tcW w:w="4224" w:type="dxa"/>
            <w:shd w:val="clear" w:color="auto" w:fill="auto"/>
          </w:tcPr>
          <w:p w:rsidR="000059D1" w:rsidRPr="00922CBE" w:rsidRDefault="000059D1" w:rsidP="00487DF7">
            <w:pPr>
              <w:pStyle w:val="100"/>
              <w:rPr>
                <w:rFonts w:ascii="Arial" w:hAnsi="Arial" w:cs="Arial"/>
                <w:szCs w:val="24"/>
              </w:rPr>
            </w:pPr>
            <w:r>
              <w:rPr>
                <w:rFonts w:hint="eastAsia"/>
              </w:rPr>
              <w:t>开发者在开发者社区唯一编码</w:t>
            </w:r>
          </w:p>
        </w:tc>
      </w:tr>
      <w:tr w:rsidR="000059D1" w:rsidRPr="00922CBE" w:rsidTr="00487DF7">
        <w:trPr>
          <w:trHeight w:val="285"/>
          <w:jc w:val="center"/>
        </w:trPr>
        <w:tc>
          <w:tcPr>
            <w:tcW w:w="1290" w:type="dxa"/>
            <w:shd w:val="clear" w:color="auto" w:fill="auto"/>
          </w:tcPr>
          <w:p w:rsidR="000059D1" w:rsidRPr="00674950" w:rsidRDefault="000059D1" w:rsidP="00487DF7">
            <w:pPr>
              <w:pStyle w:val="100"/>
            </w:pPr>
            <w:r>
              <w:rPr>
                <w:rFonts w:hint="eastAsia"/>
              </w:rPr>
              <w:t>app</w:t>
            </w:r>
            <w:r w:rsidR="002B7C96">
              <w:rPr>
                <w:rFonts w:hint="eastAsia"/>
              </w:rPr>
              <w:t>ID</w:t>
            </w:r>
          </w:p>
        </w:tc>
        <w:tc>
          <w:tcPr>
            <w:tcW w:w="1250" w:type="dxa"/>
            <w:shd w:val="clear" w:color="auto" w:fill="auto"/>
          </w:tcPr>
          <w:p w:rsidR="000059D1" w:rsidRDefault="000059D1" w:rsidP="00487DF7">
            <w:pPr>
              <w:pStyle w:val="100"/>
            </w:pPr>
            <w:r>
              <w:rPr>
                <w:rFonts w:hint="eastAsia"/>
              </w:rPr>
              <w:t>String</w:t>
            </w:r>
          </w:p>
        </w:tc>
        <w:tc>
          <w:tcPr>
            <w:tcW w:w="675" w:type="dxa"/>
          </w:tcPr>
          <w:p w:rsidR="000059D1" w:rsidRPr="00775C76" w:rsidRDefault="000059D1" w:rsidP="00487DF7">
            <w:pPr>
              <w:pStyle w:val="100"/>
            </w:pPr>
            <w:r w:rsidRPr="000E3753">
              <w:rPr>
                <w:rFonts w:hint="eastAsia"/>
              </w:rPr>
              <w:t>M</w:t>
            </w:r>
          </w:p>
        </w:tc>
        <w:tc>
          <w:tcPr>
            <w:tcW w:w="4224" w:type="dxa"/>
            <w:shd w:val="clear" w:color="auto" w:fill="auto"/>
            <w:vAlign w:val="center"/>
          </w:tcPr>
          <w:p w:rsidR="000059D1" w:rsidRDefault="000059D1" w:rsidP="00487DF7">
            <w:pPr>
              <w:pStyle w:val="100"/>
            </w:pPr>
            <w:r>
              <w:rPr>
                <w:rFonts w:hint="eastAsia"/>
              </w:rPr>
              <w:t>应用</w:t>
            </w:r>
            <w:r>
              <w:rPr>
                <w:rFonts w:hint="eastAsia"/>
              </w:rPr>
              <w:t>/</w:t>
            </w:r>
            <w:r>
              <w:rPr>
                <w:rFonts w:hint="eastAsia"/>
              </w:rPr>
              <w:t>游戏在沃商店的唯一编号</w:t>
            </w:r>
          </w:p>
        </w:tc>
      </w:tr>
      <w:tr w:rsidR="000059D1" w:rsidRPr="00922CBE" w:rsidTr="00487DF7">
        <w:trPr>
          <w:trHeight w:val="285"/>
          <w:jc w:val="center"/>
        </w:trPr>
        <w:tc>
          <w:tcPr>
            <w:tcW w:w="1290" w:type="dxa"/>
            <w:shd w:val="clear" w:color="auto" w:fill="auto"/>
          </w:tcPr>
          <w:p w:rsidR="000059D1" w:rsidRDefault="000059D1" w:rsidP="00487DF7">
            <w:pPr>
              <w:pStyle w:val="100"/>
            </w:pPr>
            <w:r>
              <w:rPr>
                <w:rFonts w:hint="eastAsia"/>
              </w:rPr>
              <w:t>key</w:t>
            </w:r>
          </w:p>
        </w:tc>
        <w:tc>
          <w:tcPr>
            <w:tcW w:w="1250" w:type="dxa"/>
            <w:shd w:val="clear" w:color="auto" w:fill="auto"/>
          </w:tcPr>
          <w:p w:rsidR="000059D1" w:rsidRDefault="000059D1" w:rsidP="00487DF7">
            <w:pPr>
              <w:pStyle w:val="100"/>
            </w:pPr>
            <w:r>
              <w:rPr>
                <w:rFonts w:hint="eastAsia"/>
              </w:rPr>
              <w:t>String</w:t>
            </w:r>
          </w:p>
        </w:tc>
        <w:tc>
          <w:tcPr>
            <w:tcW w:w="675" w:type="dxa"/>
          </w:tcPr>
          <w:p w:rsidR="000059D1" w:rsidRPr="000E3753" w:rsidRDefault="000059D1" w:rsidP="00487DF7">
            <w:pPr>
              <w:pStyle w:val="100"/>
            </w:pPr>
            <w:r>
              <w:rPr>
                <w:rFonts w:hint="eastAsia"/>
              </w:rPr>
              <w:t>M</w:t>
            </w:r>
          </w:p>
        </w:tc>
        <w:tc>
          <w:tcPr>
            <w:tcW w:w="4224" w:type="dxa"/>
            <w:shd w:val="clear" w:color="auto" w:fill="auto"/>
            <w:vAlign w:val="center"/>
          </w:tcPr>
          <w:p w:rsidR="000059D1" w:rsidRDefault="000059D1" w:rsidP="00487DF7">
            <w:pPr>
              <w:pStyle w:val="100"/>
            </w:pPr>
            <w:r>
              <w:rPr>
                <w:rFonts w:hint="eastAsia"/>
              </w:rPr>
              <w:t>开发者社区分配给开发者的计费能力密钥</w:t>
            </w:r>
          </w:p>
        </w:tc>
      </w:tr>
      <w:tr w:rsidR="000059D1" w:rsidRPr="00922CBE" w:rsidTr="00487DF7">
        <w:trPr>
          <w:trHeight w:val="285"/>
          <w:jc w:val="center"/>
        </w:trPr>
        <w:tc>
          <w:tcPr>
            <w:tcW w:w="1290" w:type="dxa"/>
            <w:shd w:val="clear" w:color="auto" w:fill="auto"/>
          </w:tcPr>
          <w:p w:rsidR="000059D1" w:rsidRDefault="008E7DF5" w:rsidP="00487DF7">
            <w:pPr>
              <w:pStyle w:val="100"/>
            </w:pPr>
            <w:r w:rsidRPr="00674950">
              <w:rPr>
                <w:rFonts w:hint="eastAsia"/>
              </w:rPr>
              <w:t>appChargeID</w:t>
            </w:r>
          </w:p>
        </w:tc>
        <w:tc>
          <w:tcPr>
            <w:tcW w:w="1250" w:type="dxa"/>
            <w:shd w:val="clear" w:color="auto" w:fill="auto"/>
          </w:tcPr>
          <w:p w:rsidR="000059D1" w:rsidRDefault="000059D1" w:rsidP="00487DF7">
            <w:pPr>
              <w:pStyle w:val="100"/>
            </w:pPr>
            <w:r>
              <w:rPr>
                <w:rFonts w:hint="eastAsia"/>
              </w:rPr>
              <w:t>String</w:t>
            </w:r>
          </w:p>
        </w:tc>
        <w:tc>
          <w:tcPr>
            <w:tcW w:w="675" w:type="dxa"/>
          </w:tcPr>
          <w:p w:rsidR="000059D1" w:rsidRDefault="000059D1" w:rsidP="00487DF7">
            <w:pPr>
              <w:pStyle w:val="100"/>
            </w:pPr>
            <w:r>
              <w:rPr>
                <w:rFonts w:hint="eastAsia"/>
              </w:rPr>
              <w:t>M</w:t>
            </w:r>
          </w:p>
        </w:tc>
        <w:tc>
          <w:tcPr>
            <w:tcW w:w="4224" w:type="dxa"/>
            <w:shd w:val="clear" w:color="auto" w:fill="auto"/>
            <w:vAlign w:val="center"/>
          </w:tcPr>
          <w:p w:rsidR="000059D1" w:rsidRDefault="000059D1" w:rsidP="00487DF7">
            <w:pPr>
              <w:pStyle w:val="100"/>
            </w:pPr>
            <w:r>
              <w:rPr>
                <w:rFonts w:hint="eastAsia"/>
              </w:rPr>
              <w:t>计费点代码和第三方支付计费点代码</w:t>
            </w:r>
          </w:p>
        </w:tc>
      </w:tr>
      <w:tr w:rsidR="000059D1" w:rsidRPr="00922CBE" w:rsidTr="00487DF7">
        <w:trPr>
          <w:trHeight w:val="285"/>
          <w:jc w:val="center"/>
        </w:trPr>
        <w:tc>
          <w:tcPr>
            <w:tcW w:w="1290" w:type="dxa"/>
            <w:shd w:val="clear" w:color="auto" w:fill="auto"/>
          </w:tcPr>
          <w:p w:rsidR="000059D1" w:rsidRDefault="000059D1" w:rsidP="00487DF7">
            <w:pPr>
              <w:pStyle w:val="100"/>
            </w:pPr>
            <w:r>
              <w:rPr>
                <w:rFonts w:hint="eastAsia"/>
              </w:rPr>
              <w:t>channelID</w:t>
            </w:r>
          </w:p>
        </w:tc>
        <w:tc>
          <w:tcPr>
            <w:tcW w:w="1250" w:type="dxa"/>
            <w:shd w:val="clear" w:color="auto" w:fill="auto"/>
          </w:tcPr>
          <w:p w:rsidR="000059D1" w:rsidRDefault="000059D1" w:rsidP="00487DF7">
            <w:pPr>
              <w:pStyle w:val="100"/>
            </w:pPr>
            <w:r>
              <w:rPr>
                <w:rFonts w:hint="eastAsia"/>
              </w:rPr>
              <w:t>String</w:t>
            </w:r>
          </w:p>
        </w:tc>
        <w:tc>
          <w:tcPr>
            <w:tcW w:w="675" w:type="dxa"/>
          </w:tcPr>
          <w:p w:rsidR="000059D1" w:rsidRDefault="000059D1" w:rsidP="00487DF7">
            <w:pPr>
              <w:pStyle w:val="100"/>
            </w:pPr>
            <w:r>
              <w:rPr>
                <w:rFonts w:hint="eastAsia"/>
              </w:rPr>
              <w:t>M</w:t>
            </w:r>
          </w:p>
        </w:tc>
        <w:tc>
          <w:tcPr>
            <w:tcW w:w="4224" w:type="dxa"/>
            <w:shd w:val="clear" w:color="auto" w:fill="auto"/>
            <w:vAlign w:val="center"/>
          </w:tcPr>
          <w:p w:rsidR="000059D1" w:rsidRDefault="000059D1" w:rsidP="00487DF7">
            <w:pPr>
              <w:pStyle w:val="100"/>
            </w:pPr>
            <w:r>
              <w:rPr>
                <w:rFonts w:hint="eastAsia"/>
              </w:rPr>
              <w:t>合作渠道在沃商店平台对应的渠道代码</w:t>
            </w:r>
          </w:p>
        </w:tc>
      </w:tr>
      <w:tr w:rsidR="000059D1" w:rsidRPr="00922CBE" w:rsidTr="00487DF7">
        <w:trPr>
          <w:trHeight w:val="285"/>
          <w:jc w:val="center"/>
        </w:trPr>
        <w:tc>
          <w:tcPr>
            <w:tcW w:w="1290" w:type="dxa"/>
            <w:shd w:val="clear" w:color="auto" w:fill="auto"/>
          </w:tcPr>
          <w:p w:rsidR="000059D1" w:rsidRDefault="000059D1" w:rsidP="00487DF7">
            <w:pPr>
              <w:pStyle w:val="100"/>
            </w:pPr>
            <w:r w:rsidRPr="00096D9F">
              <w:rPr>
                <w:rFonts w:ascii="Arial" w:hAnsi="Arial"/>
                <w:color w:val="1F122F"/>
                <w:kern w:val="0"/>
              </w:rPr>
              <w:t>company</w:t>
            </w:r>
          </w:p>
        </w:tc>
        <w:tc>
          <w:tcPr>
            <w:tcW w:w="1250" w:type="dxa"/>
            <w:shd w:val="clear" w:color="auto" w:fill="auto"/>
          </w:tcPr>
          <w:p w:rsidR="000059D1" w:rsidRDefault="000059D1" w:rsidP="00487DF7">
            <w:pPr>
              <w:pStyle w:val="100"/>
            </w:pPr>
            <w:r>
              <w:rPr>
                <w:rFonts w:hint="eastAsia"/>
              </w:rPr>
              <w:t>String</w:t>
            </w:r>
          </w:p>
        </w:tc>
        <w:tc>
          <w:tcPr>
            <w:tcW w:w="675" w:type="dxa"/>
          </w:tcPr>
          <w:p w:rsidR="000059D1" w:rsidRDefault="000059D1" w:rsidP="00487DF7">
            <w:pPr>
              <w:pStyle w:val="100"/>
            </w:pPr>
            <w:r>
              <w:rPr>
                <w:rFonts w:hint="eastAsia"/>
              </w:rPr>
              <w:t>M</w:t>
            </w:r>
          </w:p>
        </w:tc>
        <w:tc>
          <w:tcPr>
            <w:tcW w:w="4224" w:type="dxa"/>
            <w:shd w:val="clear" w:color="auto" w:fill="auto"/>
            <w:vAlign w:val="center"/>
          </w:tcPr>
          <w:p w:rsidR="000059D1" w:rsidRDefault="000059D1" w:rsidP="00487DF7">
            <w:pPr>
              <w:pStyle w:val="100"/>
            </w:pPr>
            <w:r w:rsidRPr="00096D9F">
              <w:rPr>
                <w:rFonts w:ascii="Arial" w:hAnsi="Arial" w:hint="eastAsia"/>
                <w:color w:val="1F122F"/>
                <w:kern w:val="0"/>
              </w:rPr>
              <w:t>开发者</w:t>
            </w:r>
            <w:r w:rsidRPr="00096D9F">
              <w:rPr>
                <w:rFonts w:ascii="Arial" w:hAnsi="Arial"/>
                <w:color w:val="1F122F"/>
                <w:kern w:val="0"/>
              </w:rPr>
              <w:t>公司名字</w:t>
            </w:r>
            <w:r w:rsidRPr="00096D9F">
              <w:rPr>
                <w:rFonts w:ascii="Arial" w:hAnsi="Arial" w:hint="eastAsia"/>
                <w:color w:val="1F122F"/>
                <w:kern w:val="0"/>
              </w:rPr>
              <w:t>，使用合作渠道计费</w:t>
            </w:r>
            <w:r w:rsidRPr="00096D9F">
              <w:rPr>
                <w:rFonts w:ascii="Arial" w:hAnsi="Arial" w:hint="eastAsia"/>
                <w:color w:val="1F122F"/>
                <w:kern w:val="0"/>
              </w:rPr>
              <w:t>SDK</w:t>
            </w:r>
            <w:r w:rsidRPr="00096D9F">
              <w:rPr>
                <w:rFonts w:ascii="Arial" w:hAnsi="Arial" w:hint="eastAsia"/>
                <w:color w:val="1F122F"/>
                <w:kern w:val="0"/>
              </w:rPr>
              <w:t>的开发者公司名字</w:t>
            </w:r>
          </w:p>
        </w:tc>
      </w:tr>
      <w:tr w:rsidR="000059D1" w:rsidRPr="00922CBE" w:rsidTr="00487DF7">
        <w:trPr>
          <w:trHeight w:val="285"/>
          <w:jc w:val="center"/>
        </w:trPr>
        <w:tc>
          <w:tcPr>
            <w:tcW w:w="1290" w:type="dxa"/>
            <w:shd w:val="clear" w:color="auto" w:fill="auto"/>
          </w:tcPr>
          <w:p w:rsidR="000059D1" w:rsidRDefault="001A2E07" w:rsidP="00487DF7">
            <w:pPr>
              <w:pStyle w:val="100"/>
            </w:pPr>
            <w:r>
              <w:rPr>
                <w:rFonts w:ascii="Arial" w:hAnsi="Arial" w:hint="eastAsia"/>
                <w:color w:val="1F122F"/>
                <w:kern w:val="0"/>
              </w:rPr>
              <w:t>servicePhone</w:t>
            </w:r>
          </w:p>
        </w:tc>
        <w:tc>
          <w:tcPr>
            <w:tcW w:w="1250" w:type="dxa"/>
            <w:shd w:val="clear" w:color="auto" w:fill="auto"/>
          </w:tcPr>
          <w:p w:rsidR="000059D1" w:rsidRDefault="000059D1" w:rsidP="00487DF7">
            <w:pPr>
              <w:pStyle w:val="100"/>
            </w:pPr>
            <w:r>
              <w:rPr>
                <w:rFonts w:hint="eastAsia"/>
              </w:rPr>
              <w:t>String</w:t>
            </w:r>
          </w:p>
        </w:tc>
        <w:tc>
          <w:tcPr>
            <w:tcW w:w="675" w:type="dxa"/>
          </w:tcPr>
          <w:p w:rsidR="000059D1" w:rsidRDefault="000059D1" w:rsidP="00487DF7">
            <w:pPr>
              <w:pStyle w:val="100"/>
            </w:pPr>
            <w:r>
              <w:rPr>
                <w:rFonts w:hint="eastAsia"/>
              </w:rPr>
              <w:t>M</w:t>
            </w:r>
          </w:p>
        </w:tc>
        <w:tc>
          <w:tcPr>
            <w:tcW w:w="4224" w:type="dxa"/>
            <w:shd w:val="clear" w:color="auto" w:fill="auto"/>
            <w:vAlign w:val="center"/>
          </w:tcPr>
          <w:p w:rsidR="000059D1" w:rsidRDefault="000059D1" w:rsidP="00487DF7">
            <w:pPr>
              <w:pStyle w:val="100"/>
            </w:pPr>
            <w:r w:rsidRPr="00096D9F">
              <w:rPr>
                <w:rFonts w:ascii="Arial" w:hAnsi="Arial" w:hint="eastAsia"/>
                <w:color w:val="1F122F"/>
                <w:kern w:val="0"/>
              </w:rPr>
              <w:t>合作渠道客服</w:t>
            </w:r>
            <w:r w:rsidRPr="00096D9F">
              <w:rPr>
                <w:rFonts w:ascii="Arial" w:hAnsi="Arial"/>
                <w:color w:val="1F122F"/>
                <w:kern w:val="0"/>
              </w:rPr>
              <w:t>电话号码</w:t>
            </w:r>
          </w:p>
        </w:tc>
      </w:tr>
      <w:tr w:rsidR="000059D1" w:rsidRPr="00922CBE" w:rsidTr="00487DF7">
        <w:trPr>
          <w:trHeight w:val="285"/>
          <w:jc w:val="center"/>
        </w:trPr>
        <w:tc>
          <w:tcPr>
            <w:tcW w:w="1290" w:type="dxa"/>
            <w:shd w:val="clear" w:color="auto" w:fill="auto"/>
          </w:tcPr>
          <w:p w:rsidR="000059D1" w:rsidRDefault="001A2E07" w:rsidP="00487DF7">
            <w:pPr>
              <w:pStyle w:val="100"/>
            </w:pPr>
            <w:r>
              <w:rPr>
                <w:rFonts w:ascii="Arial" w:hAnsi="Arial" w:hint="eastAsia"/>
                <w:color w:val="1F122F"/>
                <w:kern w:val="0"/>
              </w:rPr>
              <w:t>appName</w:t>
            </w:r>
          </w:p>
        </w:tc>
        <w:tc>
          <w:tcPr>
            <w:tcW w:w="1250" w:type="dxa"/>
            <w:shd w:val="clear" w:color="auto" w:fill="auto"/>
          </w:tcPr>
          <w:p w:rsidR="000059D1" w:rsidRDefault="000059D1" w:rsidP="00487DF7">
            <w:pPr>
              <w:pStyle w:val="100"/>
            </w:pPr>
            <w:r>
              <w:rPr>
                <w:rFonts w:hint="eastAsia"/>
              </w:rPr>
              <w:t>String</w:t>
            </w:r>
          </w:p>
        </w:tc>
        <w:tc>
          <w:tcPr>
            <w:tcW w:w="675" w:type="dxa"/>
          </w:tcPr>
          <w:p w:rsidR="000059D1" w:rsidRDefault="000059D1" w:rsidP="00487DF7">
            <w:pPr>
              <w:pStyle w:val="100"/>
            </w:pPr>
            <w:r>
              <w:rPr>
                <w:rFonts w:hint="eastAsia"/>
              </w:rPr>
              <w:t>M</w:t>
            </w:r>
          </w:p>
        </w:tc>
        <w:tc>
          <w:tcPr>
            <w:tcW w:w="4224" w:type="dxa"/>
            <w:shd w:val="clear" w:color="auto" w:fill="auto"/>
            <w:vAlign w:val="center"/>
          </w:tcPr>
          <w:p w:rsidR="000059D1" w:rsidRDefault="000059D1" w:rsidP="00487DF7">
            <w:pPr>
              <w:pStyle w:val="100"/>
            </w:pPr>
            <w:r w:rsidRPr="00096D9F">
              <w:rPr>
                <w:rFonts w:ascii="Arial" w:hAnsi="Arial" w:hint="eastAsia"/>
                <w:color w:val="1F122F"/>
                <w:kern w:val="0"/>
              </w:rPr>
              <w:t>应用</w:t>
            </w:r>
            <w:r w:rsidRPr="00096D9F">
              <w:rPr>
                <w:rFonts w:ascii="Arial" w:hAnsi="Arial"/>
                <w:color w:val="1F122F"/>
                <w:kern w:val="0"/>
              </w:rPr>
              <w:t>名</w:t>
            </w:r>
            <w:r w:rsidRPr="00096D9F">
              <w:rPr>
                <w:rFonts w:ascii="Arial" w:hAnsi="Arial" w:hint="eastAsia"/>
                <w:color w:val="1F122F"/>
                <w:kern w:val="0"/>
              </w:rPr>
              <w:t>称，即使用合作渠道计费</w:t>
            </w:r>
            <w:r w:rsidRPr="00096D9F">
              <w:rPr>
                <w:rFonts w:ascii="Arial" w:hAnsi="Arial" w:hint="eastAsia"/>
                <w:color w:val="1F122F"/>
                <w:kern w:val="0"/>
              </w:rPr>
              <w:t>SDK</w:t>
            </w:r>
            <w:r w:rsidRPr="00096D9F">
              <w:rPr>
                <w:rFonts w:ascii="Arial" w:hAnsi="Arial" w:hint="eastAsia"/>
                <w:color w:val="1F122F"/>
                <w:kern w:val="0"/>
              </w:rPr>
              <w:t>的开发者提交的应用名称</w:t>
            </w:r>
          </w:p>
        </w:tc>
      </w:tr>
      <w:tr w:rsidR="000059D1" w:rsidRPr="00922CBE" w:rsidTr="00487DF7">
        <w:trPr>
          <w:trHeight w:val="285"/>
          <w:jc w:val="center"/>
        </w:trPr>
        <w:tc>
          <w:tcPr>
            <w:tcW w:w="1290" w:type="dxa"/>
            <w:shd w:val="clear" w:color="auto" w:fill="auto"/>
          </w:tcPr>
          <w:p w:rsidR="000059D1" w:rsidRDefault="001A2E07" w:rsidP="00487DF7">
            <w:pPr>
              <w:pStyle w:val="100"/>
            </w:pPr>
            <w:r w:rsidRPr="00DA0C49">
              <w:t>chargeName</w:t>
            </w:r>
          </w:p>
        </w:tc>
        <w:tc>
          <w:tcPr>
            <w:tcW w:w="1250" w:type="dxa"/>
            <w:shd w:val="clear" w:color="auto" w:fill="auto"/>
          </w:tcPr>
          <w:p w:rsidR="000059D1" w:rsidRDefault="000059D1" w:rsidP="00487DF7">
            <w:pPr>
              <w:pStyle w:val="100"/>
            </w:pPr>
            <w:r>
              <w:rPr>
                <w:rFonts w:hint="eastAsia"/>
              </w:rPr>
              <w:t>String</w:t>
            </w:r>
          </w:p>
        </w:tc>
        <w:tc>
          <w:tcPr>
            <w:tcW w:w="675" w:type="dxa"/>
          </w:tcPr>
          <w:p w:rsidR="000059D1" w:rsidRDefault="000059D1" w:rsidP="00487DF7">
            <w:pPr>
              <w:pStyle w:val="100"/>
            </w:pPr>
            <w:r>
              <w:rPr>
                <w:rFonts w:hint="eastAsia"/>
              </w:rPr>
              <w:t>M</w:t>
            </w:r>
          </w:p>
        </w:tc>
        <w:tc>
          <w:tcPr>
            <w:tcW w:w="4224" w:type="dxa"/>
            <w:shd w:val="clear" w:color="auto" w:fill="auto"/>
            <w:vAlign w:val="center"/>
          </w:tcPr>
          <w:p w:rsidR="000059D1" w:rsidRDefault="001A2E07" w:rsidP="00487DF7">
            <w:pPr>
              <w:pStyle w:val="100"/>
            </w:pPr>
            <w:r>
              <w:rPr>
                <w:rFonts w:hint="eastAsia"/>
              </w:rPr>
              <w:t>联通侧设置的相应计费点中的商品名信息</w:t>
            </w:r>
          </w:p>
        </w:tc>
      </w:tr>
      <w:tr w:rsidR="000059D1" w:rsidRPr="00922CBE" w:rsidTr="00487DF7">
        <w:trPr>
          <w:trHeight w:val="285"/>
          <w:jc w:val="center"/>
        </w:trPr>
        <w:tc>
          <w:tcPr>
            <w:tcW w:w="1290" w:type="dxa"/>
            <w:shd w:val="clear" w:color="auto" w:fill="auto"/>
          </w:tcPr>
          <w:p w:rsidR="000059D1" w:rsidRDefault="000059D1" w:rsidP="00487DF7">
            <w:pPr>
              <w:pStyle w:val="100"/>
            </w:pPr>
            <w:r>
              <w:rPr>
                <w:rFonts w:hint="eastAsia"/>
              </w:rPr>
              <w:t>reservedInfo</w:t>
            </w:r>
          </w:p>
        </w:tc>
        <w:tc>
          <w:tcPr>
            <w:tcW w:w="1250" w:type="dxa"/>
            <w:shd w:val="clear" w:color="auto" w:fill="auto"/>
          </w:tcPr>
          <w:p w:rsidR="000059D1" w:rsidRDefault="000059D1" w:rsidP="00487DF7">
            <w:pPr>
              <w:pStyle w:val="100"/>
            </w:pPr>
            <w:r>
              <w:rPr>
                <w:rFonts w:hint="eastAsia"/>
              </w:rPr>
              <w:t>String</w:t>
            </w:r>
          </w:p>
        </w:tc>
        <w:tc>
          <w:tcPr>
            <w:tcW w:w="675" w:type="dxa"/>
          </w:tcPr>
          <w:p w:rsidR="000059D1" w:rsidRPr="000E3753" w:rsidRDefault="000059D1" w:rsidP="00487DF7">
            <w:pPr>
              <w:pStyle w:val="100"/>
            </w:pPr>
            <w:r>
              <w:rPr>
                <w:rFonts w:hint="eastAsia"/>
              </w:rPr>
              <w:t>O</w:t>
            </w:r>
          </w:p>
        </w:tc>
        <w:tc>
          <w:tcPr>
            <w:tcW w:w="4224" w:type="dxa"/>
            <w:shd w:val="clear" w:color="auto" w:fill="auto"/>
          </w:tcPr>
          <w:p w:rsidR="000059D1" w:rsidRDefault="000059D1" w:rsidP="00487DF7">
            <w:pPr>
              <w:pStyle w:val="100"/>
            </w:pPr>
            <w:r>
              <w:rPr>
                <w:rFonts w:hint="eastAsia"/>
              </w:rPr>
              <w:t>保留信息</w:t>
            </w:r>
          </w:p>
        </w:tc>
      </w:tr>
    </w:tbl>
    <w:p w:rsidR="000059D1" w:rsidRDefault="000059D1" w:rsidP="000059D1">
      <w:pPr>
        <w:rPr>
          <w:b/>
        </w:rPr>
      </w:pPr>
    </w:p>
    <w:p w:rsidR="000059D1" w:rsidRPr="00EB2342" w:rsidRDefault="000059D1" w:rsidP="0092366F">
      <w:pPr>
        <w:ind w:firstLineChars="150" w:firstLine="316"/>
        <w:rPr>
          <w:b/>
        </w:rPr>
      </w:pPr>
    </w:p>
    <w:p w:rsidR="0092366F" w:rsidRPr="00EB2342" w:rsidRDefault="006B6036" w:rsidP="0092366F">
      <w:pPr>
        <w:spacing w:line="240" w:lineRule="auto"/>
        <w:rPr>
          <w:sz w:val="20"/>
          <w:szCs w:val="20"/>
        </w:rPr>
      </w:pPr>
      <w:r>
        <w:rPr>
          <w:rFonts w:hint="eastAsia"/>
        </w:rPr>
        <w:t>mobPayObj</w:t>
      </w:r>
      <w:r w:rsidR="0092366F">
        <w:rPr>
          <w:rFonts w:hint="eastAsia"/>
        </w:rPr>
        <w:t>：</w:t>
      </w:r>
    </w:p>
    <w:tbl>
      <w:tblPr>
        <w:tblW w:w="7439" w:type="dxa"/>
        <w:jc w:val="center"/>
        <w:tblInd w:w="2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90"/>
        <w:gridCol w:w="1250"/>
        <w:gridCol w:w="675"/>
        <w:gridCol w:w="4224"/>
      </w:tblGrid>
      <w:tr w:rsidR="0092366F" w:rsidRPr="00CA67B8" w:rsidTr="00233F28">
        <w:trPr>
          <w:trHeight w:val="300"/>
          <w:jc w:val="center"/>
        </w:trPr>
        <w:tc>
          <w:tcPr>
            <w:tcW w:w="1290" w:type="dxa"/>
            <w:shd w:val="clear" w:color="auto" w:fill="CCFFFF"/>
            <w:vAlign w:val="bottom"/>
          </w:tcPr>
          <w:p w:rsidR="0092366F" w:rsidRPr="00CA67B8" w:rsidRDefault="0092366F" w:rsidP="00233F28">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Field Name</w:t>
            </w:r>
          </w:p>
        </w:tc>
        <w:tc>
          <w:tcPr>
            <w:tcW w:w="1250" w:type="dxa"/>
            <w:shd w:val="clear" w:color="auto" w:fill="CCFFFF"/>
            <w:vAlign w:val="bottom"/>
          </w:tcPr>
          <w:p w:rsidR="0092366F" w:rsidRPr="00CA67B8" w:rsidRDefault="0092366F" w:rsidP="00233F28">
            <w:pPr>
              <w:widowControl/>
              <w:jc w:val="center"/>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Field Type</w:t>
            </w:r>
          </w:p>
        </w:tc>
        <w:tc>
          <w:tcPr>
            <w:tcW w:w="675" w:type="dxa"/>
            <w:shd w:val="clear" w:color="auto" w:fill="CCFFFF"/>
          </w:tcPr>
          <w:p w:rsidR="0092366F" w:rsidRPr="00CA67B8" w:rsidRDefault="0092366F" w:rsidP="00233F28">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M/O</w:t>
            </w:r>
          </w:p>
        </w:tc>
        <w:tc>
          <w:tcPr>
            <w:tcW w:w="4224" w:type="dxa"/>
            <w:shd w:val="clear" w:color="auto" w:fill="CCFFFF"/>
            <w:vAlign w:val="bottom"/>
          </w:tcPr>
          <w:p w:rsidR="0092366F" w:rsidRPr="00CA67B8" w:rsidRDefault="0092366F" w:rsidP="00233F28">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Description</w:t>
            </w:r>
          </w:p>
        </w:tc>
      </w:tr>
      <w:tr w:rsidR="0092366F" w:rsidRPr="00922CBE" w:rsidTr="00233F28">
        <w:trPr>
          <w:trHeight w:val="285"/>
          <w:jc w:val="center"/>
        </w:trPr>
        <w:tc>
          <w:tcPr>
            <w:tcW w:w="1290" w:type="dxa"/>
            <w:shd w:val="clear" w:color="auto" w:fill="auto"/>
          </w:tcPr>
          <w:p w:rsidR="0092366F" w:rsidRPr="0038247B" w:rsidRDefault="002943A1" w:rsidP="00233F28">
            <w:pPr>
              <w:pStyle w:val="100"/>
              <w:rPr>
                <w:rFonts w:ascii="Arial" w:hAnsi="Arial" w:cs="Arial"/>
                <w:sz w:val="21"/>
                <w:szCs w:val="24"/>
              </w:rPr>
            </w:pPr>
            <w:r>
              <w:rPr>
                <w:rFonts w:hint="eastAsia"/>
              </w:rPr>
              <w:t>smsFlag</w:t>
            </w:r>
          </w:p>
        </w:tc>
        <w:tc>
          <w:tcPr>
            <w:tcW w:w="1250" w:type="dxa"/>
            <w:shd w:val="clear" w:color="auto" w:fill="auto"/>
          </w:tcPr>
          <w:p w:rsidR="0092366F" w:rsidRPr="0038247B" w:rsidRDefault="0092366F" w:rsidP="00233F28">
            <w:pPr>
              <w:pStyle w:val="100"/>
              <w:rPr>
                <w:rFonts w:ascii="Arial" w:hAnsi="Arial" w:cs="Arial"/>
                <w:sz w:val="21"/>
                <w:szCs w:val="24"/>
              </w:rPr>
            </w:pPr>
            <w:r>
              <w:rPr>
                <w:rFonts w:hint="eastAsia"/>
              </w:rPr>
              <w:t>String</w:t>
            </w:r>
          </w:p>
        </w:tc>
        <w:tc>
          <w:tcPr>
            <w:tcW w:w="675" w:type="dxa"/>
          </w:tcPr>
          <w:p w:rsidR="0092366F" w:rsidRDefault="0092366F" w:rsidP="00233F28">
            <w:pPr>
              <w:pStyle w:val="100"/>
              <w:rPr>
                <w:rFonts w:ascii="Arial" w:hAnsi="Arial" w:cs="Arial"/>
                <w:szCs w:val="24"/>
              </w:rPr>
            </w:pPr>
            <w:r w:rsidRPr="00775C76">
              <w:rPr>
                <w:rFonts w:hint="eastAsia"/>
              </w:rPr>
              <w:t>M</w:t>
            </w:r>
          </w:p>
        </w:tc>
        <w:tc>
          <w:tcPr>
            <w:tcW w:w="4224" w:type="dxa"/>
            <w:shd w:val="clear" w:color="auto" w:fill="auto"/>
          </w:tcPr>
          <w:p w:rsidR="0092366F" w:rsidRPr="00C92019" w:rsidRDefault="002943A1" w:rsidP="00233F28">
            <w:pPr>
              <w:spacing w:line="312" w:lineRule="exact"/>
              <w:ind w:right="-20"/>
            </w:pPr>
            <w:r w:rsidRPr="003927C5">
              <w:rPr>
                <w:rFonts w:hint="eastAsia"/>
                <w:sz w:val="18"/>
                <w:szCs w:val="18"/>
              </w:rPr>
              <w:t>短信</w:t>
            </w:r>
            <w:r w:rsidRPr="003927C5">
              <w:rPr>
                <w:sz w:val="18"/>
                <w:szCs w:val="18"/>
              </w:rPr>
              <w:t>标识</w:t>
            </w:r>
          </w:p>
        </w:tc>
      </w:tr>
      <w:tr w:rsidR="0092366F" w:rsidRPr="00922CBE" w:rsidTr="00233F28">
        <w:trPr>
          <w:trHeight w:val="285"/>
          <w:jc w:val="center"/>
        </w:trPr>
        <w:tc>
          <w:tcPr>
            <w:tcW w:w="1290" w:type="dxa"/>
            <w:shd w:val="clear" w:color="auto" w:fill="auto"/>
          </w:tcPr>
          <w:p w:rsidR="0092366F" w:rsidRPr="0038247B" w:rsidRDefault="002943A1" w:rsidP="00233F28">
            <w:pPr>
              <w:pStyle w:val="100"/>
              <w:rPr>
                <w:rFonts w:ascii="Arial" w:hAnsi="Arial" w:cs="Arial"/>
                <w:sz w:val="21"/>
                <w:szCs w:val="24"/>
              </w:rPr>
            </w:pPr>
            <w:r>
              <w:rPr>
                <w:rFonts w:hint="eastAsia"/>
              </w:rPr>
              <w:t>time</w:t>
            </w:r>
          </w:p>
        </w:tc>
        <w:tc>
          <w:tcPr>
            <w:tcW w:w="1250" w:type="dxa"/>
            <w:shd w:val="clear" w:color="auto" w:fill="auto"/>
          </w:tcPr>
          <w:p w:rsidR="0092366F" w:rsidRPr="0038247B" w:rsidRDefault="002943A1" w:rsidP="00233F28">
            <w:pPr>
              <w:pStyle w:val="100"/>
              <w:rPr>
                <w:rFonts w:ascii="Arial" w:hAnsi="Arial" w:cs="Arial"/>
                <w:sz w:val="21"/>
                <w:szCs w:val="24"/>
              </w:rPr>
            </w:pPr>
            <w:r>
              <w:rPr>
                <w:rFonts w:hint="eastAsia"/>
              </w:rPr>
              <w:t>String</w:t>
            </w:r>
          </w:p>
        </w:tc>
        <w:tc>
          <w:tcPr>
            <w:tcW w:w="675" w:type="dxa"/>
          </w:tcPr>
          <w:p w:rsidR="0092366F" w:rsidRDefault="0092366F" w:rsidP="00233F28">
            <w:pPr>
              <w:pStyle w:val="100"/>
              <w:rPr>
                <w:rFonts w:ascii="Arial" w:hAnsi="Arial" w:cs="Arial"/>
                <w:szCs w:val="24"/>
              </w:rPr>
            </w:pPr>
            <w:r w:rsidRPr="00775C76">
              <w:rPr>
                <w:rFonts w:hint="eastAsia"/>
              </w:rPr>
              <w:t>M</w:t>
            </w:r>
          </w:p>
        </w:tc>
        <w:tc>
          <w:tcPr>
            <w:tcW w:w="4224" w:type="dxa"/>
            <w:shd w:val="clear" w:color="auto" w:fill="auto"/>
          </w:tcPr>
          <w:p w:rsidR="0092366F" w:rsidRPr="00922CBE" w:rsidRDefault="002943A1" w:rsidP="00233F28">
            <w:pPr>
              <w:pStyle w:val="100"/>
              <w:rPr>
                <w:rFonts w:ascii="Arial" w:hAnsi="Arial" w:cs="Arial"/>
                <w:szCs w:val="24"/>
              </w:rPr>
            </w:pPr>
            <w:r>
              <w:rPr>
                <w:rFonts w:hint="eastAsia"/>
                <w:sz w:val="18"/>
                <w:szCs w:val="18"/>
              </w:rPr>
              <w:t>时间戳</w:t>
            </w:r>
            <w:r w:rsidR="005E65B8">
              <w:rPr>
                <w:rFonts w:hint="eastAsia"/>
                <w:sz w:val="18"/>
                <w:szCs w:val="18"/>
              </w:rPr>
              <w:t>，单位</w:t>
            </w:r>
            <w:r w:rsidR="005E65B8">
              <w:rPr>
                <w:rFonts w:hint="eastAsia"/>
                <w:sz w:val="18"/>
                <w:szCs w:val="18"/>
              </w:rPr>
              <w:t>S</w:t>
            </w:r>
          </w:p>
        </w:tc>
      </w:tr>
      <w:tr w:rsidR="0092366F" w:rsidRPr="00922CBE" w:rsidTr="00233F28">
        <w:trPr>
          <w:trHeight w:val="285"/>
          <w:jc w:val="center"/>
        </w:trPr>
        <w:tc>
          <w:tcPr>
            <w:tcW w:w="1290" w:type="dxa"/>
            <w:shd w:val="clear" w:color="auto" w:fill="auto"/>
          </w:tcPr>
          <w:p w:rsidR="0092366F" w:rsidRPr="00674950" w:rsidRDefault="002943A1" w:rsidP="00233F28">
            <w:pPr>
              <w:pStyle w:val="100"/>
            </w:pPr>
            <w:r>
              <w:rPr>
                <w:rFonts w:hint="eastAsia"/>
              </w:rPr>
              <w:t>code</w:t>
            </w:r>
          </w:p>
        </w:tc>
        <w:tc>
          <w:tcPr>
            <w:tcW w:w="1250" w:type="dxa"/>
            <w:shd w:val="clear" w:color="auto" w:fill="auto"/>
          </w:tcPr>
          <w:p w:rsidR="0092366F" w:rsidRDefault="0092366F" w:rsidP="00233F28">
            <w:pPr>
              <w:pStyle w:val="100"/>
            </w:pPr>
            <w:r>
              <w:rPr>
                <w:rFonts w:hint="eastAsia"/>
              </w:rPr>
              <w:t>String</w:t>
            </w:r>
          </w:p>
        </w:tc>
        <w:tc>
          <w:tcPr>
            <w:tcW w:w="675" w:type="dxa"/>
          </w:tcPr>
          <w:p w:rsidR="0092366F" w:rsidRPr="00775C76" w:rsidRDefault="0092366F" w:rsidP="00233F28">
            <w:pPr>
              <w:pStyle w:val="100"/>
            </w:pPr>
            <w:r w:rsidRPr="000E3753">
              <w:rPr>
                <w:rFonts w:hint="eastAsia"/>
              </w:rPr>
              <w:t>M</w:t>
            </w:r>
          </w:p>
        </w:tc>
        <w:tc>
          <w:tcPr>
            <w:tcW w:w="4224" w:type="dxa"/>
            <w:shd w:val="clear" w:color="auto" w:fill="auto"/>
            <w:vAlign w:val="center"/>
          </w:tcPr>
          <w:p w:rsidR="0092366F" w:rsidRDefault="002943A1" w:rsidP="00233F28">
            <w:pPr>
              <w:pStyle w:val="100"/>
            </w:pPr>
            <w:r w:rsidRPr="003927C5">
              <w:rPr>
                <w:rFonts w:hint="eastAsia"/>
                <w:sz w:val="18"/>
                <w:szCs w:val="18"/>
              </w:rPr>
              <w:t>渠道代码</w:t>
            </w:r>
          </w:p>
        </w:tc>
      </w:tr>
      <w:tr w:rsidR="0092366F" w:rsidRPr="00922CBE" w:rsidTr="00233F28">
        <w:trPr>
          <w:trHeight w:val="285"/>
          <w:jc w:val="center"/>
        </w:trPr>
        <w:tc>
          <w:tcPr>
            <w:tcW w:w="1290" w:type="dxa"/>
            <w:shd w:val="clear" w:color="auto" w:fill="auto"/>
          </w:tcPr>
          <w:p w:rsidR="0092366F" w:rsidRPr="00674950" w:rsidRDefault="002943A1" w:rsidP="00233F28">
            <w:pPr>
              <w:pStyle w:val="100"/>
            </w:pPr>
            <w:r>
              <w:rPr>
                <w:rFonts w:hint="eastAsia"/>
              </w:rPr>
              <w:t>amount</w:t>
            </w:r>
          </w:p>
        </w:tc>
        <w:tc>
          <w:tcPr>
            <w:tcW w:w="1250" w:type="dxa"/>
            <w:shd w:val="clear" w:color="auto" w:fill="auto"/>
          </w:tcPr>
          <w:p w:rsidR="0092366F" w:rsidRDefault="0092366F" w:rsidP="00233F28">
            <w:pPr>
              <w:pStyle w:val="100"/>
            </w:pPr>
            <w:r w:rsidRPr="003218F2">
              <w:rPr>
                <w:rFonts w:hint="eastAsia"/>
              </w:rPr>
              <w:t>String</w:t>
            </w:r>
          </w:p>
        </w:tc>
        <w:tc>
          <w:tcPr>
            <w:tcW w:w="675" w:type="dxa"/>
          </w:tcPr>
          <w:p w:rsidR="0092366F" w:rsidRPr="00775C76" w:rsidRDefault="0092366F" w:rsidP="00233F28">
            <w:pPr>
              <w:pStyle w:val="100"/>
            </w:pPr>
            <w:r w:rsidRPr="000E3753">
              <w:rPr>
                <w:rFonts w:hint="eastAsia"/>
              </w:rPr>
              <w:t>M</w:t>
            </w:r>
          </w:p>
        </w:tc>
        <w:tc>
          <w:tcPr>
            <w:tcW w:w="4224" w:type="dxa"/>
            <w:shd w:val="clear" w:color="auto" w:fill="auto"/>
            <w:vAlign w:val="center"/>
          </w:tcPr>
          <w:p w:rsidR="0092366F" w:rsidRDefault="002943A1" w:rsidP="00233F28">
            <w:pPr>
              <w:pStyle w:val="100"/>
            </w:pPr>
            <w:r w:rsidRPr="003927C5">
              <w:rPr>
                <w:rFonts w:hint="eastAsia"/>
                <w:sz w:val="18"/>
                <w:szCs w:val="18"/>
              </w:rPr>
              <w:t>计费金额</w:t>
            </w:r>
            <w:r>
              <w:rPr>
                <w:rFonts w:hint="eastAsia"/>
                <w:sz w:val="18"/>
                <w:szCs w:val="18"/>
              </w:rPr>
              <w:t>，单位分</w:t>
            </w:r>
          </w:p>
        </w:tc>
      </w:tr>
      <w:tr w:rsidR="0092366F" w:rsidRPr="00922CBE" w:rsidTr="00233F28">
        <w:trPr>
          <w:trHeight w:val="285"/>
          <w:jc w:val="center"/>
        </w:trPr>
        <w:tc>
          <w:tcPr>
            <w:tcW w:w="1290" w:type="dxa"/>
            <w:shd w:val="clear" w:color="auto" w:fill="auto"/>
          </w:tcPr>
          <w:p w:rsidR="0092366F" w:rsidRPr="00674950" w:rsidRDefault="002943A1" w:rsidP="00233F28">
            <w:pPr>
              <w:pStyle w:val="100"/>
            </w:pPr>
            <w:r>
              <w:rPr>
                <w:rFonts w:hint="eastAsia"/>
              </w:rPr>
              <w:t>appCode</w:t>
            </w:r>
          </w:p>
        </w:tc>
        <w:tc>
          <w:tcPr>
            <w:tcW w:w="1250" w:type="dxa"/>
            <w:shd w:val="clear" w:color="auto" w:fill="auto"/>
          </w:tcPr>
          <w:p w:rsidR="0092366F" w:rsidRDefault="0092366F" w:rsidP="00233F28">
            <w:pPr>
              <w:pStyle w:val="100"/>
            </w:pPr>
            <w:r w:rsidRPr="003218F2">
              <w:rPr>
                <w:rFonts w:hint="eastAsia"/>
              </w:rPr>
              <w:t>String</w:t>
            </w:r>
          </w:p>
        </w:tc>
        <w:tc>
          <w:tcPr>
            <w:tcW w:w="675" w:type="dxa"/>
          </w:tcPr>
          <w:p w:rsidR="0092366F" w:rsidRPr="00775C76" w:rsidRDefault="0092366F" w:rsidP="00233F28">
            <w:pPr>
              <w:pStyle w:val="100"/>
            </w:pPr>
            <w:r w:rsidRPr="000E3753">
              <w:rPr>
                <w:rFonts w:hint="eastAsia"/>
              </w:rPr>
              <w:t>M</w:t>
            </w:r>
          </w:p>
        </w:tc>
        <w:tc>
          <w:tcPr>
            <w:tcW w:w="4224" w:type="dxa"/>
            <w:shd w:val="clear" w:color="auto" w:fill="auto"/>
            <w:vAlign w:val="center"/>
          </w:tcPr>
          <w:p w:rsidR="0092366F" w:rsidRDefault="002943A1" w:rsidP="00233F28">
            <w:pPr>
              <w:pStyle w:val="100"/>
            </w:pPr>
            <w:r w:rsidRPr="003927C5">
              <w:rPr>
                <w:rFonts w:hint="eastAsia"/>
                <w:sz w:val="18"/>
                <w:szCs w:val="18"/>
              </w:rPr>
              <w:t>渠道应用业务代码</w:t>
            </w:r>
          </w:p>
        </w:tc>
      </w:tr>
      <w:tr w:rsidR="0092366F" w:rsidRPr="00922CBE" w:rsidTr="00233F28">
        <w:trPr>
          <w:trHeight w:val="285"/>
          <w:jc w:val="center"/>
        </w:trPr>
        <w:tc>
          <w:tcPr>
            <w:tcW w:w="1290" w:type="dxa"/>
            <w:shd w:val="clear" w:color="auto" w:fill="auto"/>
          </w:tcPr>
          <w:p w:rsidR="0092366F" w:rsidRPr="00674950" w:rsidRDefault="002943A1" w:rsidP="00233F28">
            <w:pPr>
              <w:pStyle w:val="100"/>
            </w:pPr>
            <w:r>
              <w:rPr>
                <w:rFonts w:hint="eastAsia"/>
              </w:rPr>
              <w:t>appID</w:t>
            </w:r>
          </w:p>
        </w:tc>
        <w:tc>
          <w:tcPr>
            <w:tcW w:w="1250" w:type="dxa"/>
            <w:shd w:val="clear" w:color="auto" w:fill="auto"/>
          </w:tcPr>
          <w:p w:rsidR="0092366F" w:rsidRDefault="0092366F" w:rsidP="00233F28">
            <w:pPr>
              <w:pStyle w:val="100"/>
            </w:pPr>
            <w:r w:rsidRPr="003218F2">
              <w:rPr>
                <w:rFonts w:hint="eastAsia"/>
              </w:rPr>
              <w:t>String</w:t>
            </w:r>
          </w:p>
        </w:tc>
        <w:tc>
          <w:tcPr>
            <w:tcW w:w="675" w:type="dxa"/>
          </w:tcPr>
          <w:p w:rsidR="0092366F" w:rsidRPr="00775C76" w:rsidRDefault="002943A1" w:rsidP="00233F28">
            <w:pPr>
              <w:pStyle w:val="100"/>
            </w:pPr>
            <w:r>
              <w:rPr>
                <w:rFonts w:hint="eastAsia"/>
              </w:rPr>
              <w:t>M</w:t>
            </w:r>
          </w:p>
        </w:tc>
        <w:tc>
          <w:tcPr>
            <w:tcW w:w="4224" w:type="dxa"/>
            <w:shd w:val="clear" w:color="auto" w:fill="auto"/>
          </w:tcPr>
          <w:p w:rsidR="0092366F" w:rsidRDefault="002943A1" w:rsidP="00233F28">
            <w:pPr>
              <w:pStyle w:val="100"/>
            </w:pPr>
            <w:r w:rsidRPr="00817699">
              <w:rPr>
                <w:rFonts w:hint="eastAsia"/>
                <w:sz w:val="18"/>
                <w:szCs w:val="18"/>
              </w:rPr>
              <w:t>程序包</w:t>
            </w:r>
            <w:r w:rsidRPr="00817699">
              <w:rPr>
                <w:sz w:val="18"/>
                <w:szCs w:val="18"/>
              </w:rPr>
              <w:t>ID</w:t>
            </w:r>
          </w:p>
        </w:tc>
      </w:tr>
      <w:tr w:rsidR="0092366F" w:rsidRPr="00922CBE" w:rsidTr="00233F28">
        <w:trPr>
          <w:trHeight w:val="285"/>
          <w:jc w:val="center"/>
        </w:trPr>
        <w:tc>
          <w:tcPr>
            <w:tcW w:w="1290" w:type="dxa"/>
            <w:shd w:val="clear" w:color="auto" w:fill="auto"/>
          </w:tcPr>
          <w:p w:rsidR="0092366F" w:rsidRPr="00674950" w:rsidRDefault="002943A1" w:rsidP="00233F28">
            <w:pPr>
              <w:pStyle w:val="100"/>
            </w:pPr>
            <w:r w:rsidRPr="00A85C2E">
              <w:rPr>
                <w:rFonts w:hint="eastAsia"/>
                <w:sz w:val="18"/>
                <w:szCs w:val="18"/>
              </w:rPr>
              <w:t>ApData</w:t>
            </w:r>
          </w:p>
        </w:tc>
        <w:tc>
          <w:tcPr>
            <w:tcW w:w="1250" w:type="dxa"/>
            <w:shd w:val="clear" w:color="auto" w:fill="auto"/>
          </w:tcPr>
          <w:p w:rsidR="0092366F" w:rsidRDefault="0092366F" w:rsidP="00233F28">
            <w:pPr>
              <w:pStyle w:val="100"/>
            </w:pPr>
            <w:r w:rsidRPr="003218F2">
              <w:rPr>
                <w:rFonts w:hint="eastAsia"/>
              </w:rPr>
              <w:t>String</w:t>
            </w:r>
          </w:p>
        </w:tc>
        <w:tc>
          <w:tcPr>
            <w:tcW w:w="675" w:type="dxa"/>
          </w:tcPr>
          <w:p w:rsidR="0092366F" w:rsidRPr="00775C76" w:rsidRDefault="0092366F" w:rsidP="00233F28">
            <w:pPr>
              <w:pStyle w:val="100"/>
            </w:pPr>
            <w:r>
              <w:rPr>
                <w:rFonts w:hint="eastAsia"/>
              </w:rPr>
              <w:t>O</w:t>
            </w:r>
          </w:p>
        </w:tc>
        <w:tc>
          <w:tcPr>
            <w:tcW w:w="4224" w:type="dxa"/>
            <w:shd w:val="clear" w:color="auto" w:fill="auto"/>
          </w:tcPr>
          <w:p w:rsidR="0092366F" w:rsidRPr="00DA475C" w:rsidRDefault="002943A1" w:rsidP="00233F28">
            <w:pPr>
              <w:spacing w:line="276" w:lineRule="auto"/>
            </w:pPr>
            <w:r w:rsidRPr="00A85C2E">
              <w:rPr>
                <w:rFonts w:hint="eastAsia"/>
                <w:sz w:val="18"/>
                <w:szCs w:val="18"/>
              </w:rPr>
              <w:t>AP</w:t>
            </w:r>
            <w:r w:rsidRPr="00A85C2E">
              <w:rPr>
                <w:rFonts w:hint="eastAsia"/>
                <w:sz w:val="18"/>
                <w:szCs w:val="18"/>
              </w:rPr>
              <w:t>身份认证信息</w:t>
            </w:r>
          </w:p>
        </w:tc>
      </w:tr>
      <w:tr w:rsidR="0092366F" w:rsidRPr="00922CBE" w:rsidTr="00233F28">
        <w:trPr>
          <w:trHeight w:val="285"/>
          <w:jc w:val="center"/>
        </w:trPr>
        <w:tc>
          <w:tcPr>
            <w:tcW w:w="1290" w:type="dxa"/>
            <w:shd w:val="clear" w:color="auto" w:fill="auto"/>
          </w:tcPr>
          <w:p w:rsidR="0092366F" w:rsidRPr="009A6C8B" w:rsidRDefault="002943A1" w:rsidP="00233F28">
            <w:pPr>
              <w:pStyle w:val="100"/>
            </w:pPr>
            <w:r>
              <w:rPr>
                <w:rFonts w:hint="eastAsia"/>
              </w:rPr>
              <w:t>reservedInfo</w:t>
            </w:r>
          </w:p>
        </w:tc>
        <w:tc>
          <w:tcPr>
            <w:tcW w:w="1250" w:type="dxa"/>
            <w:shd w:val="clear" w:color="auto" w:fill="auto"/>
          </w:tcPr>
          <w:p w:rsidR="0092366F" w:rsidRPr="003218F2" w:rsidRDefault="0092366F" w:rsidP="00233F28">
            <w:pPr>
              <w:pStyle w:val="100"/>
            </w:pPr>
            <w:r>
              <w:rPr>
                <w:rFonts w:hint="eastAsia"/>
              </w:rPr>
              <w:t>String</w:t>
            </w:r>
          </w:p>
        </w:tc>
        <w:tc>
          <w:tcPr>
            <w:tcW w:w="675" w:type="dxa"/>
          </w:tcPr>
          <w:p w:rsidR="0092366F" w:rsidRDefault="002943A1" w:rsidP="00233F28">
            <w:pPr>
              <w:pStyle w:val="100"/>
            </w:pPr>
            <w:r>
              <w:rPr>
                <w:rFonts w:hint="eastAsia"/>
              </w:rPr>
              <w:t>O</w:t>
            </w:r>
          </w:p>
        </w:tc>
        <w:tc>
          <w:tcPr>
            <w:tcW w:w="4224" w:type="dxa"/>
            <w:shd w:val="clear" w:color="auto" w:fill="auto"/>
          </w:tcPr>
          <w:p w:rsidR="0092366F" w:rsidRPr="009A6C8B" w:rsidRDefault="002943A1" w:rsidP="00233F28">
            <w:pPr>
              <w:spacing w:line="276" w:lineRule="auto"/>
            </w:pPr>
            <w:r>
              <w:rPr>
                <w:rFonts w:hint="eastAsia"/>
              </w:rPr>
              <w:t>保留信息</w:t>
            </w:r>
          </w:p>
        </w:tc>
      </w:tr>
    </w:tbl>
    <w:p w:rsidR="0092366F" w:rsidRPr="00EB2342" w:rsidRDefault="0092366F" w:rsidP="0092366F">
      <w:pPr>
        <w:ind w:firstLineChars="150" w:firstLine="316"/>
        <w:rPr>
          <w:b/>
        </w:rPr>
      </w:pPr>
    </w:p>
    <w:p w:rsidR="0092366F" w:rsidRPr="0092366F" w:rsidRDefault="0092366F" w:rsidP="00EB2342">
      <w:pPr>
        <w:spacing w:line="240" w:lineRule="auto"/>
        <w:rPr>
          <w:sz w:val="20"/>
          <w:szCs w:val="20"/>
        </w:rPr>
      </w:pPr>
    </w:p>
    <w:p w:rsidR="0092366F" w:rsidRPr="00EB2342" w:rsidRDefault="0092366F" w:rsidP="00EB2342">
      <w:pPr>
        <w:spacing w:line="240" w:lineRule="auto"/>
        <w:rPr>
          <w:sz w:val="20"/>
          <w:szCs w:val="20"/>
        </w:rPr>
      </w:pPr>
    </w:p>
    <w:p w:rsidR="00EB2342" w:rsidRPr="00EB2342" w:rsidRDefault="00EB2342" w:rsidP="00EB2342">
      <w:pPr>
        <w:spacing w:line="240" w:lineRule="auto"/>
        <w:rPr>
          <w:sz w:val="20"/>
          <w:szCs w:val="20"/>
        </w:rPr>
      </w:pPr>
      <w:r>
        <w:rPr>
          <w:rFonts w:hint="eastAsia"/>
        </w:rPr>
        <w:t>bestPayObj</w:t>
      </w:r>
      <w:r>
        <w:rPr>
          <w:rFonts w:hint="eastAsia"/>
        </w:rPr>
        <w:t>：</w:t>
      </w:r>
    </w:p>
    <w:tbl>
      <w:tblPr>
        <w:tblW w:w="7439" w:type="dxa"/>
        <w:jc w:val="center"/>
        <w:tblInd w:w="2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90"/>
        <w:gridCol w:w="1250"/>
        <w:gridCol w:w="675"/>
        <w:gridCol w:w="4224"/>
      </w:tblGrid>
      <w:tr w:rsidR="00EB2342" w:rsidRPr="00CA67B8" w:rsidTr="00CE5D31">
        <w:trPr>
          <w:trHeight w:val="300"/>
          <w:jc w:val="center"/>
        </w:trPr>
        <w:tc>
          <w:tcPr>
            <w:tcW w:w="1290" w:type="dxa"/>
            <w:shd w:val="clear" w:color="auto" w:fill="CCFFFF"/>
            <w:vAlign w:val="bottom"/>
          </w:tcPr>
          <w:p w:rsidR="00EB2342" w:rsidRPr="00CA67B8" w:rsidRDefault="00EB2342" w:rsidP="00FD7239">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lastRenderedPageBreak/>
              <w:t>Field Name</w:t>
            </w:r>
          </w:p>
        </w:tc>
        <w:tc>
          <w:tcPr>
            <w:tcW w:w="1250" w:type="dxa"/>
            <w:shd w:val="clear" w:color="auto" w:fill="CCFFFF"/>
            <w:vAlign w:val="bottom"/>
          </w:tcPr>
          <w:p w:rsidR="00EB2342" w:rsidRPr="00CA67B8" w:rsidRDefault="00EB2342" w:rsidP="00FD7239">
            <w:pPr>
              <w:widowControl/>
              <w:jc w:val="center"/>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Field Type</w:t>
            </w:r>
          </w:p>
        </w:tc>
        <w:tc>
          <w:tcPr>
            <w:tcW w:w="675" w:type="dxa"/>
            <w:shd w:val="clear" w:color="auto" w:fill="CCFFFF"/>
          </w:tcPr>
          <w:p w:rsidR="00EB2342" w:rsidRPr="00CA67B8" w:rsidRDefault="00EB2342" w:rsidP="00FD7239">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M/O</w:t>
            </w:r>
          </w:p>
        </w:tc>
        <w:tc>
          <w:tcPr>
            <w:tcW w:w="4224" w:type="dxa"/>
            <w:shd w:val="clear" w:color="auto" w:fill="CCFFFF"/>
            <w:vAlign w:val="bottom"/>
          </w:tcPr>
          <w:p w:rsidR="00EB2342" w:rsidRPr="00CA67B8" w:rsidRDefault="00EB2342" w:rsidP="00FD7239">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Description</w:t>
            </w:r>
          </w:p>
        </w:tc>
      </w:tr>
      <w:tr w:rsidR="00EB2342" w:rsidRPr="00922CBE" w:rsidTr="00CE5D31">
        <w:trPr>
          <w:trHeight w:val="285"/>
          <w:jc w:val="center"/>
        </w:trPr>
        <w:tc>
          <w:tcPr>
            <w:tcW w:w="1290" w:type="dxa"/>
            <w:shd w:val="clear" w:color="auto" w:fill="auto"/>
          </w:tcPr>
          <w:p w:rsidR="00EB2342" w:rsidRPr="0038247B" w:rsidRDefault="00D54802" w:rsidP="00FD7239">
            <w:pPr>
              <w:pStyle w:val="100"/>
              <w:rPr>
                <w:rFonts w:ascii="Arial" w:hAnsi="Arial" w:cs="Arial"/>
                <w:sz w:val="21"/>
                <w:szCs w:val="24"/>
              </w:rPr>
            </w:pPr>
            <w:r w:rsidRPr="00674950">
              <w:rPr>
                <w:rFonts w:hint="eastAsia"/>
              </w:rPr>
              <w:t>appChargeID</w:t>
            </w:r>
          </w:p>
        </w:tc>
        <w:tc>
          <w:tcPr>
            <w:tcW w:w="1250" w:type="dxa"/>
            <w:shd w:val="clear" w:color="auto" w:fill="auto"/>
          </w:tcPr>
          <w:p w:rsidR="00EB2342" w:rsidRPr="0038247B" w:rsidRDefault="00EB2342" w:rsidP="00FD7239">
            <w:pPr>
              <w:pStyle w:val="100"/>
              <w:rPr>
                <w:rFonts w:ascii="Arial" w:hAnsi="Arial" w:cs="Arial"/>
                <w:sz w:val="21"/>
                <w:szCs w:val="24"/>
              </w:rPr>
            </w:pPr>
            <w:r>
              <w:rPr>
                <w:rFonts w:hint="eastAsia"/>
              </w:rPr>
              <w:t>String</w:t>
            </w:r>
          </w:p>
        </w:tc>
        <w:tc>
          <w:tcPr>
            <w:tcW w:w="675" w:type="dxa"/>
          </w:tcPr>
          <w:p w:rsidR="00EB2342" w:rsidRDefault="00EB2342" w:rsidP="00FD7239">
            <w:pPr>
              <w:pStyle w:val="100"/>
              <w:rPr>
                <w:rFonts w:ascii="Arial" w:hAnsi="Arial" w:cs="Arial"/>
                <w:szCs w:val="24"/>
              </w:rPr>
            </w:pPr>
            <w:r w:rsidRPr="00775C76">
              <w:rPr>
                <w:rFonts w:hint="eastAsia"/>
              </w:rPr>
              <w:t>M</w:t>
            </w:r>
          </w:p>
        </w:tc>
        <w:tc>
          <w:tcPr>
            <w:tcW w:w="4224" w:type="dxa"/>
            <w:shd w:val="clear" w:color="auto" w:fill="auto"/>
          </w:tcPr>
          <w:p w:rsidR="00EB2342" w:rsidRPr="00C92019" w:rsidRDefault="00CE5D31" w:rsidP="00FD7239">
            <w:pPr>
              <w:spacing w:line="312" w:lineRule="exact"/>
              <w:ind w:right="-20"/>
            </w:pPr>
            <w:r w:rsidRPr="00674950">
              <w:rPr>
                <w:rFonts w:hint="eastAsia"/>
              </w:rPr>
              <w:t>计费点信息</w:t>
            </w:r>
          </w:p>
        </w:tc>
      </w:tr>
      <w:tr w:rsidR="00EB2342" w:rsidRPr="00922CBE" w:rsidTr="00CE5D31">
        <w:trPr>
          <w:trHeight w:val="285"/>
          <w:jc w:val="center"/>
        </w:trPr>
        <w:tc>
          <w:tcPr>
            <w:tcW w:w="1290" w:type="dxa"/>
            <w:shd w:val="clear" w:color="auto" w:fill="auto"/>
          </w:tcPr>
          <w:p w:rsidR="00EB2342" w:rsidRPr="0038247B" w:rsidRDefault="00D54802" w:rsidP="00FD7239">
            <w:pPr>
              <w:pStyle w:val="100"/>
              <w:rPr>
                <w:rFonts w:ascii="Arial" w:hAnsi="Arial" w:cs="Arial"/>
                <w:sz w:val="21"/>
                <w:szCs w:val="24"/>
              </w:rPr>
            </w:pPr>
            <w:r w:rsidRPr="00674950">
              <w:rPr>
                <w:rFonts w:hint="eastAsia"/>
              </w:rPr>
              <w:t>appId</w:t>
            </w:r>
          </w:p>
        </w:tc>
        <w:tc>
          <w:tcPr>
            <w:tcW w:w="1250" w:type="dxa"/>
            <w:shd w:val="clear" w:color="auto" w:fill="auto"/>
          </w:tcPr>
          <w:p w:rsidR="00EB2342" w:rsidRPr="0038247B" w:rsidRDefault="00CE5D31" w:rsidP="00FD7239">
            <w:pPr>
              <w:pStyle w:val="100"/>
              <w:rPr>
                <w:rFonts w:ascii="Arial" w:hAnsi="Arial" w:cs="Arial"/>
                <w:sz w:val="21"/>
                <w:szCs w:val="24"/>
              </w:rPr>
            </w:pPr>
            <w:r>
              <w:t>I</w:t>
            </w:r>
            <w:r>
              <w:rPr>
                <w:rFonts w:hint="eastAsia"/>
              </w:rPr>
              <w:t>nt</w:t>
            </w:r>
          </w:p>
        </w:tc>
        <w:tc>
          <w:tcPr>
            <w:tcW w:w="675" w:type="dxa"/>
          </w:tcPr>
          <w:p w:rsidR="00EB2342" w:rsidRDefault="00EB2342" w:rsidP="00FD7239">
            <w:pPr>
              <w:pStyle w:val="100"/>
              <w:rPr>
                <w:rFonts w:ascii="Arial" w:hAnsi="Arial" w:cs="Arial"/>
                <w:szCs w:val="24"/>
              </w:rPr>
            </w:pPr>
            <w:r w:rsidRPr="00775C76">
              <w:rPr>
                <w:rFonts w:hint="eastAsia"/>
              </w:rPr>
              <w:t>M</w:t>
            </w:r>
          </w:p>
        </w:tc>
        <w:tc>
          <w:tcPr>
            <w:tcW w:w="4224" w:type="dxa"/>
            <w:shd w:val="clear" w:color="auto" w:fill="auto"/>
          </w:tcPr>
          <w:p w:rsidR="00EB2342" w:rsidRPr="00922CBE" w:rsidRDefault="00CE5D31" w:rsidP="00FD7239">
            <w:pPr>
              <w:pStyle w:val="100"/>
              <w:rPr>
                <w:rFonts w:ascii="Arial" w:hAnsi="Arial" w:cs="Arial"/>
                <w:szCs w:val="24"/>
              </w:rPr>
            </w:pPr>
            <w:r w:rsidRPr="00674950">
              <w:rPr>
                <w:rFonts w:hint="eastAsia"/>
              </w:rPr>
              <w:t>天翼空间的应用</w:t>
            </w:r>
            <w:r w:rsidRPr="00674950">
              <w:rPr>
                <w:rFonts w:hint="eastAsia"/>
              </w:rPr>
              <w:t>ID</w:t>
            </w:r>
          </w:p>
        </w:tc>
      </w:tr>
      <w:tr w:rsidR="00CE5D31" w:rsidRPr="00922CBE" w:rsidTr="00340FC2">
        <w:trPr>
          <w:trHeight w:val="285"/>
          <w:jc w:val="center"/>
        </w:trPr>
        <w:tc>
          <w:tcPr>
            <w:tcW w:w="1290" w:type="dxa"/>
            <w:shd w:val="clear" w:color="auto" w:fill="auto"/>
          </w:tcPr>
          <w:p w:rsidR="00CE5D31" w:rsidRPr="00674950" w:rsidRDefault="00CE5D31" w:rsidP="00FD7239">
            <w:pPr>
              <w:pStyle w:val="100"/>
            </w:pPr>
            <w:r w:rsidRPr="00674950">
              <w:rPr>
                <w:rFonts w:hint="eastAsia"/>
              </w:rPr>
              <w:t>apSecret</w:t>
            </w:r>
          </w:p>
        </w:tc>
        <w:tc>
          <w:tcPr>
            <w:tcW w:w="1250" w:type="dxa"/>
            <w:shd w:val="clear" w:color="auto" w:fill="auto"/>
          </w:tcPr>
          <w:p w:rsidR="00CE5D31" w:rsidRDefault="00CE5D31" w:rsidP="00FD7239">
            <w:pPr>
              <w:pStyle w:val="100"/>
            </w:pPr>
            <w:r>
              <w:rPr>
                <w:rFonts w:hint="eastAsia"/>
              </w:rPr>
              <w:t>String</w:t>
            </w:r>
          </w:p>
        </w:tc>
        <w:tc>
          <w:tcPr>
            <w:tcW w:w="675" w:type="dxa"/>
          </w:tcPr>
          <w:p w:rsidR="00CE5D31" w:rsidRPr="00775C76" w:rsidRDefault="00CE5D31" w:rsidP="00FD7239">
            <w:pPr>
              <w:pStyle w:val="100"/>
            </w:pPr>
            <w:r w:rsidRPr="000E3753">
              <w:rPr>
                <w:rFonts w:hint="eastAsia"/>
              </w:rPr>
              <w:t>M</w:t>
            </w:r>
          </w:p>
        </w:tc>
        <w:tc>
          <w:tcPr>
            <w:tcW w:w="4224" w:type="dxa"/>
            <w:shd w:val="clear" w:color="auto" w:fill="auto"/>
            <w:vAlign w:val="center"/>
          </w:tcPr>
          <w:p w:rsidR="00CE5D31" w:rsidRDefault="00CE5D31" w:rsidP="00FD7239">
            <w:pPr>
              <w:pStyle w:val="100"/>
            </w:pPr>
            <w:r w:rsidRPr="00674950">
              <w:rPr>
                <w:rFonts w:hint="eastAsia"/>
              </w:rPr>
              <w:t>天翼空间为每一个</w:t>
            </w:r>
            <w:r w:rsidRPr="00674950">
              <w:rPr>
                <w:rFonts w:hint="eastAsia"/>
              </w:rPr>
              <w:t>AP</w:t>
            </w:r>
            <w:r w:rsidRPr="00674950">
              <w:rPr>
                <w:rFonts w:hint="eastAsia"/>
              </w:rPr>
              <w:t>分配该字段</w:t>
            </w:r>
            <w:r>
              <w:rPr>
                <w:rFonts w:hint="eastAsia"/>
              </w:rPr>
              <w:t>，是一个检验字段</w:t>
            </w:r>
          </w:p>
        </w:tc>
      </w:tr>
      <w:tr w:rsidR="00CE5D31" w:rsidRPr="00922CBE" w:rsidTr="00340FC2">
        <w:trPr>
          <w:trHeight w:val="285"/>
          <w:jc w:val="center"/>
        </w:trPr>
        <w:tc>
          <w:tcPr>
            <w:tcW w:w="1290" w:type="dxa"/>
            <w:shd w:val="clear" w:color="auto" w:fill="auto"/>
          </w:tcPr>
          <w:p w:rsidR="00CE5D31" w:rsidRPr="00674950" w:rsidRDefault="00CE5D31" w:rsidP="00FD7239">
            <w:pPr>
              <w:pStyle w:val="100"/>
            </w:pPr>
            <w:r w:rsidRPr="00894641">
              <w:rPr>
                <w:rFonts w:hint="eastAsia"/>
              </w:rPr>
              <w:t>apName</w:t>
            </w:r>
          </w:p>
        </w:tc>
        <w:tc>
          <w:tcPr>
            <w:tcW w:w="1250" w:type="dxa"/>
            <w:shd w:val="clear" w:color="auto" w:fill="auto"/>
          </w:tcPr>
          <w:p w:rsidR="00CE5D31" w:rsidRDefault="00CE5D31" w:rsidP="00FD7239">
            <w:pPr>
              <w:pStyle w:val="100"/>
            </w:pPr>
            <w:r w:rsidRPr="003218F2">
              <w:rPr>
                <w:rFonts w:hint="eastAsia"/>
              </w:rPr>
              <w:t>String</w:t>
            </w:r>
          </w:p>
        </w:tc>
        <w:tc>
          <w:tcPr>
            <w:tcW w:w="675" w:type="dxa"/>
          </w:tcPr>
          <w:p w:rsidR="00CE5D31" w:rsidRPr="00775C76" w:rsidRDefault="00CE5D31" w:rsidP="00FD7239">
            <w:pPr>
              <w:pStyle w:val="100"/>
            </w:pPr>
            <w:r w:rsidRPr="000E3753">
              <w:rPr>
                <w:rFonts w:hint="eastAsia"/>
              </w:rPr>
              <w:t>M</w:t>
            </w:r>
          </w:p>
        </w:tc>
        <w:tc>
          <w:tcPr>
            <w:tcW w:w="4224" w:type="dxa"/>
            <w:shd w:val="clear" w:color="auto" w:fill="auto"/>
            <w:vAlign w:val="center"/>
          </w:tcPr>
          <w:p w:rsidR="00CE5D31" w:rsidRDefault="00CE5D31" w:rsidP="00FD7239">
            <w:pPr>
              <w:pStyle w:val="100"/>
            </w:pPr>
            <w:r w:rsidRPr="00894641">
              <w:rPr>
                <w:rFonts w:hint="eastAsia"/>
              </w:rPr>
              <w:t>应用提供商名称</w:t>
            </w:r>
          </w:p>
        </w:tc>
      </w:tr>
      <w:tr w:rsidR="00CE5D31" w:rsidRPr="00922CBE" w:rsidTr="00340FC2">
        <w:trPr>
          <w:trHeight w:val="285"/>
          <w:jc w:val="center"/>
        </w:trPr>
        <w:tc>
          <w:tcPr>
            <w:tcW w:w="1290" w:type="dxa"/>
            <w:shd w:val="clear" w:color="auto" w:fill="auto"/>
          </w:tcPr>
          <w:p w:rsidR="00CE5D31" w:rsidRPr="00674950" w:rsidRDefault="00CE5D31" w:rsidP="00FD7239">
            <w:pPr>
              <w:pStyle w:val="100"/>
            </w:pPr>
            <w:r>
              <w:rPr>
                <w:rFonts w:hint="eastAsia"/>
              </w:rPr>
              <w:t>appName</w:t>
            </w:r>
          </w:p>
        </w:tc>
        <w:tc>
          <w:tcPr>
            <w:tcW w:w="1250" w:type="dxa"/>
            <w:shd w:val="clear" w:color="auto" w:fill="auto"/>
          </w:tcPr>
          <w:p w:rsidR="00CE5D31" w:rsidRDefault="00CE5D31" w:rsidP="00FD7239">
            <w:pPr>
              <w:pStyle w:val="100"/>
            </w:pPr>
            <w:r w:rsidRPr="003218F2">
              <w:rPr>
                <w:rFonts w:hint="eastAsia"/>
              </w:rPr>
              <w:t>String</w:t>
            </w:r>
          </w:p>
        </w:tc>
        <w:tc>
          <w:tcPr>
            <w:tcW w:w="675" w:type="dxa"/>
          </w:tcPr>
          <w:p w:rsidR="00CE5D31" w:rsidRPr="00775C76" w:rsidRDefault="00CE5D31" w:rsidP="00FD7239">
            <w:pPr>
              <w:pStyle w:val="100"/>
            </w:pPr>
            <w:r w:rsidRPr="000E3753">
              <w:rPr>
                <w:rFonts w:hint="eastAsia"/>
              </w:rPr>
              <w:t>M</w:t>
            </w:r>
          </w:p>
        </w:tc>
        <w:tc>
          <w:tcPr>
            <w:tcW w:w="4224" w:type="dxa"/>
            <w:shd w:val="clear" w:color="auto" w:fill="auto"/>
            <w:vAlign w:val="center"/>
          </w:tcPr>
          <w:p w:rsidR="00CE5D31" w:rsidRDefault="00CE5D31" w:rsidP="00FD7239">
            <w:pPr>
              <w:pStyle w:val="100"/>
            </w:pPr>
            <w:r>
              <w:rPr>
                <w:rFonts w:hint="eastAsia"/>
              </w:rPr>
              <w:t>应用名称</w:t>
            </w:r>
          </w:p>
        </w:tc>
      </w:tr>
      <w:tr w:rsidR="00CE5D31" w:rsidRPr="00922CBE" w:rsidTr="00CE5D31">
        <w:trPr>
          <w:trHeight w:val="285"/>
          <w:jc w:val="center"/>
        </w:trPr>
        <w:tc>
          <w:tcPr>
            <w:tcW w:w="1290" w:type="dxa"/>
            <w:shd w:val="clear" w:color="auto" w:fill="auto"/>
          </w:tcPr>
          <w:p w:rsidR="00CE5D31" w:rsidRPr="00674950" w:rsidRDefault="00CE5D31" w:rsidP="00FD7239">
            <w:pPr>
              <w:pStyle w:val="100"/>
            </w:pPr>
            <w:r>
              <w:rPr>
                <w:rFonts w:hint="eastAsia"/>
              </w:rPr>
              <w:t>reservedInfo</w:t>
            </w:r>
          </w:p>
        </w:tc>
        <w:tc>
          <w:tcPr>
            <w:tcW w:w="1250" w:type="dxa"/>
            <w:shd w:val="clear" w:color="auto" w:fill="auto"/>
          </w:tcPr>
          <w:p w:rsidR="00CE5D31" w:rsidRDefault="00CE5D31" w:rsidP="00FD7239">
            <w:pPr>
              <w:pStyle w:val="100"/>
            </w:pPr>
            <w:r w:rsidRPr="003218F2">
              <w:rPr>
                <w:rFonts w:hint="eastAsia"/>
              </w:rPr>
              <w:t>String</w:t>
            </w:r>
          </w:p>
        </w:tc>
        <w:tc>
          <w:tcPr>
            <w:tcW w:w="675" w:type="dxa"/>
          </w:tcPr>
          <w:p w:rsidR="00CE5D31" w:rsidRPr="00775C76" w:rsidRDefault="00CE5D31" w:rsidP="00FD7239">
            <w:pPr>
              <w:pStyle w:val="100"/>
            </w:pPr>
            <w:r>
              <w:rPr>
                <w:rFonts w:hint="eastAsia"/>
              </w:rPr>
              <w:t>O</w:t>
            </w:r>
          </w:p>
        </w:tc>
        <w:tc>
          <w:tcPr>
            <w:tcW w:w="4224" w:type="dxa"/>
            <w:shd w:val="clear" w:color="auto" w:fill="auto"/>
          </w:tcPr>
          <w:p w:rsidR="00CE5D31" w:rsidRDefault="00DA475C" w:rsidP="00FD7239">
            <w:pPr>
              <w:pStyle w:val="100"/>
            </w:pPr>
            <w:r>
              <w:rPr>
                <w:rFonts w:hint="eastAsia"/>
              </w:rPr>
              <w:t>保留信息，目前是原样返回请求中的保留信息</w:t>
            </w:r>
          </w:p>
        </w:tc>
      </w:tr>
      <w:tr w:rsidR="00CE5D31" w:rsidRPr="00922CBE" w:rsidTr="00CE5D31">
        <w:trPr>
          <w:trHeight w:val="285"/>
          <w:jc w:val="center"/>
        </w:trPr>
        <w:tc>
          <w:tcPr>
            <w:tcW w:w="1290" w:type="dxa"/>
            <w:shd w:val="clear" w:color="auto" w:fill="auto"/>
          </w:tcPr>
          <w:p w:rsidR="00CE5D31" w:rsidRPr="00674950" w:rsidRDefault="00CE5D31" w:rsidP="00FD7239">
            <w:pPr>
              <w:pStyle w:val="100"/>
            </w:pPr>
            <w:r w:rsidRPr="009A6C8B">
              <w:rPr>
                <w:rFonts w:hint="eastAsia"/>
              </w:rPr>
              <w:t>notifyUrl</w:t>
            </w:r>
          </w:p>
        </w:tc>
        <w:tc>
          <w:tcPr>
            <w:tcW w:w="1250" w:type="dxa"/>
            <w:shd w:val="clear" w:color="auto" w:fill="auto"/>
          </w:tcPr>
          <w:p w:rsidR="00CE5D31" w:rsidRDefault="00CE5D31" w:rsidP="00FD7239">
            <w:pPr>
              <w:pStyle w:val="100"/>
            </w:pPr>
            <w:r w:rsidRPr="003218F2">
              <w:rPr>
                <w:rFonts w:hint="eastAsia"/>
              </w:rPr>
              <w:t>String</w:t>
            </w:r>
          </w:p>
        </w:tc>
        <w:tc>
          <w:tcPr>
            <w:tcW w:w="675" w:type="dxa"/>
          </w:tcPr>
          <w:p w:rsidR="00CE5D31" w:rsidRPr="00775C76" w:rsidRDefault="00CE5D31" w:rsidP="00FD7239">
            <w:pPr>
              <w:pStyle w:val="100"/>
            </w:pPr>
            <w:r>
              <w:rPr>
                <w:rFonts w:hint="eastAsia"/>
              </w:rPr>
              <w:t>O</w:t>
            </w:r>
          </w:p>
        </w:tc>
        <w:tc>
          <w:tcPr>
            <w:tcW w:w="4224" w:type="dxa"/>
            <w:shd w:val="clear" w:color="auto" w:fill="auto"/>
          </w:tcPr>
          <w:p w:rsidR="00CE5D31" w:rsidRPr="00DA475C" w:rsidRDefault="00DA475C" w:rsidP="00390DB7">
            <w:pPr>
              <w:spacing w:line="276" w:lineRule="auto"/>
            </w:pPr>
            <w:r w:rsidRPr="009A6C8B">
              <w:rPr>
                <w:rFonts w:hint="eastAsia"/>
              </w:rPr>
              <w:t>第三方提供的回调</w:t>
            </w:r>
            <w:r w:rsidRPr="009A6C8B">
              <w:rPr>
                <w:rFonts w:hint="eastAsia"/>
              </w:rPr>
              <w:t>url</w:t>
            </w:r>
            <w:r w:rsidRPr="009A6C8B">
              <w:rPr>
                <w:rFonts w:hint="eastAsia"/>
              </w:rPr>
              <w:t>，天翼服务器使用该</w:t>
            </w:r>
            <w:r w:rsidRPr="009A6C8B">
              <w:rPr>
                <w:rFonts w:hint="eastAsia"/>
              </w:rPr>
              <w:t>url</w:t>
            </w:r>
            <w:r w:rsidRPr="009A6C8B">
              <w:rPr>
                <w:rFonts w:hint="eastAsia"/>
              </w:rPr>
              <w:t>在支付完成后通知第三方服务器</w:t>
            </w:r>
          </w:p>
        </w:tc>
      </w:tr>
      <w:tr w:rsidR="002B60E2" w:rsidRPr="00922CBE" w:rsidTr="007F1761">
        <w:trPr>
          <w:trHeight w:val="285"/>
          <w:jc w:val="center"/>
        </w:trPr>
        <w:tc>
          <w:tcPr>
            <w:tcW w:w="1290" w:type="dxa"/>
            <w:shd w:val="clear" w:color="auto" w:fill="auto"/>
          </w:tcPr>
          <w:p w:rsidR="002B60E2" w:rsidRPr="009A6C8B" w:rsidRDefault="002B60E2" w:rsidP="007F1761">
            <w:pPr>
              <w:pStyle w:val="100"/>
            </w:pPr>
            <w:r>
              <w:rPr>
                <w:rFonts w:hint="eastAsia"/>
              </w:rPr>
              <w:t>timeStamp</w:t>
            </w:r>
          </w:p>
        </w:tc>
        <w:tc>
          <w:tcPr>
            <w:tcW w:w="1250" w:type="dxa"/>
            <w:shd w:val="clear" w:color="auto" w:fill="auto"/>
          </w:tcPr>
          <w:p w:rsidR="002B60E2" w:rsidRPr="003218F2" w:rsidRDefault="002B60E2" w:rsidP="007F1761">
            <w:pPr>
              <w:pStyle w:val="100"/>
            </w:pPr>
            <w:r>
              <w:rPr>
                <w:rFonts w:hint="eastAsia"/>
              </w:rPr>
              <w:t>String</w:t>
            </w:r>
          </w:p>
        </w:tc>
        <w:tc>
          <w:tcPr>
            <w:tcW w:w="675" w:type="dxa"/>
          </w:tcPr>
          <w:p w:rsidR="002B60E2" w:rsidRDefault="002B60E2" w:rsidP="007F1761">
            <w:pPr>
              <w:pStyle w:val="100"/>
            </w:pPr>
            <w:r>
              <w:rPr>
                <w:rFonts w:hint="eastAsia"/>
              </w:rPr>
              <w:t>M</w:t>
            </w:r>
          </w:p>
        </w:tc>
        <w:tc>
          <w:tcPr>
            <w:tcW w:w="4224" w:type="dxa"/>
            <w:shd w:val="clear" w:color="auto" w:fill="auto"/>
          </w:tcPr>
          <w:p w:rsidR="002B60E2" w:rsidRPr="009A6C8B" w:rsidRDefault="002B60E2" w:rsidP="007F1761">
            <w:pPr>
              <w:spacing w:line="276" w:lineRule="auto"/>
            </w:pPr>
            <w:r>
              <w:rPr>
                <w:rFonts w:hint="eastAsia"/>
              </w:rPr>
              <w:t>时间戳，服务器时间戳</w:t>
            </w:r>
          </w:p>
        </w:tc>
      </w:tr>
    </w:tbl>
    <w:p w:rsidR="005C7E6F" w:rsidRPr="00EB2342" w:rsidRDefault="005C7E6F" w:rsidP="005C7E6F">
      <w:pPr>
        <w:ind w:firstLineChars="150" w:firstLine="316"/>
        <w:rPr>
          <w:b/>
        </w:rPr>
      </w:pPr>
    </w:p>
    <w:p w:rsidR="005C7E6F" w:rsidRPr="00B05E9E" w:rsidRDefault="005C7E6F" w:rsidP="005C7E6F">
      <w:pPr>
        <w:ind w:firstLineChars="150" w:firstLine="316"/>
        <w:rPr>
          <w:b/>
        </w:rPr>
      </w:pPr>
      <w:r w:rsidRPr="00B05E9E">
        <w:rPr>
          <w:rFonts w:hint="eastAsia"/>
          <w:b/>
        </w:rPr>
        <w:t>示例</w:t>
      </w:r>
    </w:p>
    <w:tbl>
      <w:tblPr>
        <w:tblW w:w="0" w:type="auto"/>
        <w:tblInd w:w="3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701"/>
        <w:gridCol w:w="6379"/>
      </w:tblGrid>
      <w:tr w:rsidR="005C7E6F" w:rsidRPr="0038247B" w:rsidTr="001420CD">
        <w:trPr>
          <w:cantSplit/>
          <w:trHeight w:val="300"/>
        </w:trPr>
        <w:tc>
          <w:tcPr>
            <w:tcW w:w="170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5C7E6F" w:rsidRPr="0038247B" w:rsidRDefault="005C7E6F" w:rsidP="001420CD">
            <w:pPr>
              <w:pStyle w:val="TableHeading"/>
            </w:pPr>
            <w:r w:rsidRPr="0038247B">
              <w:t>Request/Response</w:t>
            </w:r>
          </w:p>
        </w:tc>
        <w:tc>
          <w:tcPr>
            <w:tcW w:w="637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5C7E6F" w:rsidRPr="0038247B" w:rsidRDefault="005C7E6F" w:rsidP="001420CD">
            <w:pPr>
              <w:pStyle w:val="TableHeading"/>
            </w:pPr>
            <w:r w:rsidRPr="0038247B">
              <w:t>Example</w:t>
            </w:r>
          </w:p>
        </w:tc>
      </w:tr>
      <w:tr w:rsidR="005C7E6F" w:rsidRPr="001C6E22" w:rsidTr="001420CD">
        <w:trPr>
          <w:cantSplit/>
          <w:trHeight w:val="281"/>
        </w:trPr>
        <w:tc>
          <w:tcPr>
            <w:tcW w:w="1701" w:type="dxa"/>
          </w:tcPr>
          <w:p w:rsidR="005C7E6F" w:rsidRPr="002B69A5" w:rsidRDefault="005C7E6F" w:rsidP="001420CD">
            <w:pPr>
              <w:pStyle w:val="TableText"/>
              <w:rPr>
                <w:lang w:val="fr-FR"/>
              </w:rPr>
            </w:pPr>
            <w:r w:rsidRPr="0038247B">
              <w:t>HTTP Request</w:t>
            </w:r>
          </w:p>
        </w:tc>
        <w:tc>
          <w:tcPr>
            <w:tcW w:w="6379" w:type="dxa"/>
          </w:tcPr>
          <w:p w:rsidR="005C7E6F" w:rsidRPr="00E059DD" w:rsidRDefault="005C7E6F" w:rsidP="00BF5DD7">
            <w:pPr>
              <w:pStyle w:val="TerminalDisplayinTable"/>
              <w:shd w:val="clear" w:color="auto" w:fill="D9D9D9"/>
              <w:rPr>
                <w:rFonts w:ascii="Arial" w:hAnsi="Arial" w:cs="Arial"/>
                <w:spacing w:val="0"/>
                <w:sz w:val="20"/>
                <w:szCs w:val="20"/>
                <w:lang w:val="fr-FR"/>
              </w:rPr>
            </w:pPr>
            <w:r w:rsidRPr="00E059DD">
              <w:rPr>
                <w:rFonts w:ascii="Arial" w:hAnsi="Arial" w:cs="Arial" w:hint="eastAsia"/>
                <w:spacing w:val="0"/>
                <w:sz w:val="20"/>
                <w:szCs w:val="20"/>
                <w:lang w:val="fr-FR"/>
              </w:rPr>
              <w:t>POST</w:t>
            </w:r>
            <w:r w:rsidRPr="00E059DD">
              <w:rPr>
                <w:rFonts w:ascii="Arial" w:hAnsi="Arial" w:cs="Arial"/>
                <w:spacing w:val="0"/>
                <w:sz w:val="20"/>
                <w:szCs w:val="20"/>
                <w:lang w:val="fr-FR"/>
              </w:rPr>
              <w:t xml:space="preserve"> </w:t>
            </w:r>
            <w:r w:rsidRPr="00E059DD">
              <w:rPr>
                <w:rFonts w:ascii="Arial" w:hAnsi="Arial" w:cs="Arial" w:hint="eastAsia"/>
                <w:spacing w:val="0"/>
                <w:sz w:val="20"/>
                <w:szCs w:val="20"/>
                <w:lang w:val="fr-FR"/>
              </w:rPr>
              <w:t>https://pay.hicloud.com/</w:t>
            </w:r>
            <w:r w:rsidR="00D24A3F" w:rsidRPr="00D24A3F">
              <w:rPr>
                <w:rFonts w:ascii="Arial" w:hAnsi="Arial" w:cs="Arial" w:hint="eastAsia"/>
                <w:spacing w:val="0"/>
                <w:sz w:val="20"/>
                <w:szCs w:val="20"/>
                <w:lang w:val="fr-FR"/>
              </w:rPr>
              <w:t>client /auth/paySign</w:t>
            </w:r>
            <w:r w:rsidR="006302F1">
              <w:rPr>
                <w:rFonts w:ascii="Arial" w:hAnsi="Arial" w:cs="Arial" w:hint="eastAsia"/>
                <w:spacing w:val="0"/>
                <w:sz w:val="20"/>
                <w:szCs w:val="20"/>
                <w:lang w:val="fr-FR"/>
              </w:rPr>
              <w:t>.action</w:t>
            </w:r>
            <w:r w:rsidRPr="00E059DD">
              <w:rPr>
                <w:rFonts w:ascii="Arial" w:hAnsi="Arial" w:cs="Arial"/>
                <w:spacing w:val="0"/>
                <w:sz w:val="20"/>
                <w:szCs w:val="20"/>
                <w:lang w:val="fr-FR"/>
              </w:rPr>
              <w:t xml:space="preserve"> HTTP/1.1</w:t>
            </w:r>
          </w:p>
          <w:p w:rsidR="00BF5DD7" w:rsidRPr="00BF5DD7" w:rsidRDefault="00BF5DD7" w:rsidP="00BF5DD7">
            <w:pPr>
              <w:pStyle w:val="TerminalDisplayinTable"/>
              <w:shd w:val="clear" w:color="auto" w:fill="D9D9D9"/>
              <w:spacing w:line="240" w:lineRule="auto"/>
              <w:ind w:firstLineChars="21" w:firstLine="34"/>
              <w:rPr>
                <w:rFonts w:ascii="Arial" w:hAnsi="Arial" w:cs="Arial"/>
                <w:spacing w:val="0"/>
                <w:szCs w:val="20"/>
                <w:lang w:val="fr-FR"/>
              </w:rPr>
            </w:pPr>
            <w:r w:rsidRPr="00BF5DD7">
              <w:rPr>
                <w:rFonts w:ascii="Arial" w:hAnsi="Arial" w:cs="Arial"/>
                <w:spacing w:val="0"/>
                <w:szCs w:val="20"/>
                <w:lang w:val="fr-FR"/>
              </w:rPr>
              <w:t>{</w:t>
            </w:r>
          </w:p>
          <w:p w:rsidR="00BF5DD7" w:rsidRPr="00BF5DD7" w:rsidRDefault="00BF5DD7" w:rsidP="00BF5DD7">
            <w:pPr>
              <w:pStyle w:val="TerminalDisplayinTable"/>
              <w:shd w:val="clear" w:color="auto" w:fill="D9D9D9"/>
              <w:spacing w:line="240" w:lineRule="auto"/>
              <w:ind w:firstLineChars="21" w:firstLine="34"/>
              <w:rPr>
                <w:rFonts w:ascii="Arial" w:hAnsi="Arial" w:cs="Arial"/>
                <w:spacing w:val="0"/>
                <w:szCs w:val="20"/>
                <w:lang w:val="fr-FR"/>
              </w:rPr>
            </w:pPr>
            <w:r w:rsidRPr="00BF5DD7">
              <w:rPr>
                <w:rFonts w:ascii="Arial" w:hAnsi="Arial" w:cs="Arial"/>
                <w:spacing w:val="0"/>
                <w:szCs w:val="20"/>
                <w:lang w:val="fr-FR"/>
              </w:rPr>
              <w:t xml:space="preserve">    "sign": "YY3DriXtw9OSduof4bInryaU9gBr4XwQbzTmMjDnWCV7Alor4TtCKMSobqKzwVK6YpyN0zPmGpdGTw50WKesAA==",</w:t>
            </w:r>
          </w:p>
          <w:p w:rsidR="00BF5DD7" w:rsidRPr="00BF5DD7" w:rsidRDefault="00BF5DD7" w:rsidP="00BF5DD7">
            <w:pPr>
              <w:pStyle w:val="TerminalDisplayinTable"/>
              <w:shd w:val="clear" w:color="auto" w:fill="D9D9D9"/>
              <w:spacing w:line="240" w:lineRule="auto"/>
              <w:ind w:firstLineChars="21" w:firstLine="34"/>
              <w:rPr>
                <w:rFonts w:ascii="Arial" w:hAnsi="Arial" w:cs="Arial"/>
                <w:spacing w:val="0"/>
                <w:szCs w:val="20"/>
                <w:lang w:val="fr-FR"/>
              </w:rPr>
            </w:pPr>
            <w:r w:rsidRPr="00BF5DD7">
              <w:rPr>
                <w:rFonts w:ascii="Arial" w:hAnsi="Arial" w:cs="Arial"/>
                <w:spacing w:val="0"/>
                <w:szCs w:val="20"/>
                <w:lang w:val="fr-FR"/>
              </w:rPr>
              <w:t xml:space="preserve">    "amount": "0.10",</w:t>
            </w:r>
          </w:p>
          <w:p w:rsidR="00BF5DD7" w:rsidRPr="00BF5DD7" w:rsidRDefault="00BF5DD7" w:rsidP="00BF5DD7">
            <w:pPr>
              <w:pStyle w:val="TerminalDisplayinTable"/>
              <w:shd w:val="clear" w:color="auto" w:fill="D9D9D9"/>
              <w:spacing w:line="240" w:lineRule="auto"/>
              <w:ind w:firstLineChars="21" w:firstLine="34"/>
              <w:rPr>
                <w:rFonts w:ascii="Arial" w:hAnsi="Arial" w:cs="Arial"/>
                <w:spacing w:val="0"/>
                <w:szCs w:val="20"/>
                <w:lang w:val="fr-FR"/>
              </w:rPr>
            </w:pPr>
            <w:r w:rsidRPr="00BF5DD7">
              <w:rPr>
                <w:rFonts w:ascii="Arial" w:hAnsi="Arial" w:cs="Arial" w:hint="eastAsia"/>
                <w:spacing w:val="0"/>
                <w:szCs w:val="20"/>
                <w:lang w:val="fr-FR"/>
              </w:rPr>
              <w:t xml:space="preserve">    "productDesc": "2010</w:t>
            </w:r>
            <w:r w:rsidRPr="00BF5DD7">
              <w:rPr>
                <w:rFonts w:ascii="Arial" w:hAnsi="Arial" w:cs="Arial" w:hint="eastAsia"/>
                <w:spacing w:val="0"/>
                <w:szCs w:val="20"/>
                <w:lang w:val="fr-FR"/>
              </w:rPr>
              <w:t>新款</w:t>
            </w:r>
            <w:r w:rsidRPr="00BF5DD7">
              <w:rPr>
                <w:rFonts w:ascii="Arial" w:hAnsi="Arial" w:cs="Arial" w:hint="eastAsia"/>
                <w:spacing w:val="0"/>
                <w:szCs w:val="20"/>
                <w:lang w:val="fr-FR"/>
              </w:rPr>
              <w:t xml:space="preserve">NIKE </w:t>
            </w:r>
            <w:r w:rsidRPr="00BF5DD7">
              <w:rPr>
                <w:rFonts w:ascii="Arial" w:hAnsi="Arial" w:cs="Arial" w:hint="eastAsia"/>
                <w:spacing w:val="0"/>
                <w:szCs w:val="20"/>
                <w:lang w:val="fr-FR"/>
              </w:rPr>
              <w:t>耐克</w:t>
            </w:r>
            <w:r w:rsidRPr="00BF5DD7">
              <w:rPr>
                <w:rFonts w:ascii="Arial" w:hAnsi="Arial" w:cs="Arial" w:hint="eastAsia"/>
                <w:spacing w:val="0"/>
                <w:szCs w:val="20"/>
                <w:lang w:val="fr-FR"/>
              </w:rPr>
              <w:t>902</w:t>
            </w:r>
            <w:r w:rsidRPr="00BF5DD7">
              <w:rPr>
                <w:rFonts w:ascii="Arial" w:hAnsi="Arial" w:cs="Arial" w:hint="eastAsia"/>
                <w:spacing w:val="0"/>
                <w:szCs w:val="20"/>
                <w:lang w:val="fr-FR"/>
              </w:rPr>
              <w:t>第三代板鞋</w:t>
            </w:r>
            <w:r w:rsidRPr="00BF5DD7">
              <w:rPr>
                <w:rFonts w:ascii="Arial" w:hAnsi="Arial" w:cs="Arial" w:hint="eastAsia"/>
                <w:spacing w:val="0"/>
                <w:szCs w:val="20"/>
                <w:lang w:val="fr-FR"/>
              </w:rPr>
              <w:t xml:space="preserve"> </w:t>
            </w:r>
            <w:r w:rsidRPr="00BF5DD7">
              <w:rPr>
                <w:rFonts w:ascii="Arial" w:hAnsi="Arial" w:cs="Arial" w:hint="eastAsia"/>
                <w:spacing w:val="0"/>
                <w:szCs w:val="20"/>
                <w:lang w:val="fr-FR"/>
              </w:rPr>
              <w:t>耐克男女鞋</w:t>
            </w:r>
            <w:r w:rsidRPr="00BF5DD7">
              <w:rPr>
                <w:rFonts w:ascii="Arial" w:hAnsi="Arial" w:cs="Arial" w:hint="eastAsia"/>
                <w:spacing w:val="0"/>
                <w:szCs w:val="20"/>
                <w:lang w:val="fr-FR"/>
              </w:rPr>
              <w:t xml:space="preserve"> 386201 </w:t>
            </w:r>
            <w:r w:rsidRPr="00BF5DD7">
              <w:rPr>
                <w:rFonts w:ascii="Arial" w:hAnsi="Arial" w:cs="Arial" w:hint="eastAsia"/>
                <w:spacing w:val="0"/>
                <w:szCs w:val="20"/>
                <w:lang w:val="fr-FR"/>
              </w:rPr>
              <w:t>白红</w:t>
            </w:r>
            <w:r w:rsidRPr="00BF5DD7">
              <w:rPr>
                <w:rFonts w:ascii="Arial" w:hAnsi="Arial" w:cs="Arial" w:hint="eastAsia"/>
                <w:spacing w:val="0"/>
                <w:szCs w:val="20"/>
                <w:lang w:val="fr-FR"/>
              </w:rPr>
              <w:t>",</w:t>
            </w:r>
          </w:p>
          <w:p w:rsidR="00BF5DD7" w:rsidRPr="00BF5DD7" w:rsidRDefault="00BF5DD7" w:rsidP="00BF5DD7">
            <w:pPr>
              <w:pStyle w:val="TerminalDisplayinTable"/>
              <w:shd w:val="clear" w:color="auto" w:fill="D9D9D9"/>
              <w:spacing w:line="240" w:lineRule="auto"/>
              <w:ind w:firstLineChars="21" w:firstLine="34"/>
              <w:rPr>
                <w:rFonts w:ascii="Arial" w:hAnsi="Arial" w:cs="Arial"/>
                <w:spacing w:val="0"/>
                <w:szCs w:val="20"/>
                <w:lang w:val="fr-FR"/>
              </w:rPr>
            </w:pPr>
            <w:r w:rsidRPr="00BF5DD7">
              <w:rPr>
                <w:rFonts w:ascii="Arial" w:hAnsi="Arial" w:cs="Arial"/>
                <w:spacing w:val="0"/>
                <w:szCs w:val="20"/>
                <w:lang w:val="fr-FR"/>
              </w:rPr>
              <w:t xml:space="preserve">    "serialNo": "8631010101292961363067502373_e288e036-af51-44b4-9f03-5445ab6e9107_98100",</w:t>
            </w:r>
          </w:p>
          <w:p w:rsidR="00BF5DD7" w:rsidRPr="00BF5DD7" w:rsidRDefault="00BF5DD7" w:rsidP="00BF5DD7">
            <w:pPr>
              <w:pStyle w:val="TerminalDisplayinTable"/>
              <w:shd w:val="clear" w:color="auto" w:fill="D9D9D9"/>
              <w:spacing w:line="240" w:lineRule="auto"/>
              <w:ind w:firstLineChars="21" w:firstLine="34"/>
              <w:rPr>
                <w:rFonts w:ascii="Arial" w:hAnsi="Arial" w:cs="Arial"/>
                <w:spacing w:val="0"/>
                <w:szCs w:val="20"/>
                <w:lang w:val="fr-FR"/>
              </w:rPr>
            </w:pPr>
            <w:r w:rsidRPr="00BF5DD7">
              <w:rPr>
                <w:rFonts w:ascii="Arial" w:hAnsi="Arial" w:cs="Arial"/>
                <w:spacing w:val="0"/>
                <w:szCs w:val="20"/>
                <w:lang w:val="fr-FR"/>
              </w:rPr>
              <w:t xml:space="preserve">    "time": "1363067502373",</w:t>
            </w:r>
          </w:p>
          <w:p w:rsidR="00BF5DD7" w:rsidRPr="00BF5DD7" w:rsidRDefault="00BF5DD7" w:rsidP="00BF5DD7">
            <w:pPr>
              <w:pStyle w:val="TerminalDisplayinTable"/>
              <w:shd w:val="clear" w:color="auto" w:fill="D9D9D9"/>
              <w:spacing w:line="240" w:lineRule="auto"/>
              <w:ind w:firstLineChars="21" w:firstLine="34"/>
              <w:rPr>
                <w:rFonts w:ascii="Arial" w:hAnsi="Arial" w:cs="Arial"/>
                <w:spacing w:val="0"/>
                <w:szCs w:val="20"/>
                <w:lang w:val="fr-FR"/>
              </w:rPr>
            </w:pPr>
            <w:r w:rsidRPr="00BF5DD7">
              <w:rPr>
                <w:rFonts w:ascii="Arial" w:hAnsi="Arial" w:cs="Arial"/>
                <w:spacing w:val="0"/>
                <w:szCs w:val="20"/>
                <w:lang w:val="fr-FR"/>
              </w:rPr>
              <w:t xml:space="preserve">    "packageName": "com.huawei.hwpay",</w:t>
            </w:r>
          </w:p>
          <w:p w:rsidR="00BF5DD7" w:rsidRPr="00BF5DD7" w:rsidRDefault="00BF5DD7" w:rsidP="00BF5DD7">
            <w:pPr>
              <w:pStyle w:val="TerminalDisplayinTable"/>
              <w:shd w:val="clear" w:color="auto" w:fill="D9D9D9"/>
              <w:spacing w:line="240" w:lineRule="auto"/>
              <w:ind w:firstLineChars="21" w:firstLine="34"/>
              <w:rPr>
                <w:rFonts w:ascii="Arial" w:hAnsi="Arial" w:cs="Arial"/>
                <w:spacing w:val="0"/>
                <w:szCs w:val="20"/>
                <w:lang w:val="fr-FR"/>
              </w:rPr>
            </w:pPr>
            <w:r w:rsidRPr="00BF5DD7">
              <w:rPr>
                <w:rFonts w:ascii="Arial" w:hAnsi="Arial" w:cs="Arial"/>
                <w:spacing w:val="0"/>
                <w:szCs w:val="20"/>
                <w:lang w:val="fr-FR"/>
              </w:rPr>
              <w:t xml:space="preserve">    "sdkChannel": "1",</w:t>
            </w:r>
          </w:p>
          <w:p w:rsidR="00BF5DD7" w:rsidRPr="00BF5DD7" w:rsidRDefault="00BF5DD7" w:rsidP="00BF5DD7">
            <w:pPr>
              <w:pStyle w:val="TerminalDisplayinTable"/>
              <w:shd w:val="clear" w:color="auto" w:fill="D9D9D9"/>
              <w:spacing w:line="240" w:lineRule="auto"/>
              <w:ind w:firstLineChars="21" w:firstLine="34"/>
              <w:rPr>
                <w:rFonts w:ascii="Arial" w:hAnsi="Arial" w:cs="Arial"/>
                <w:spacing w:val="0"/>
                <w:szCs w:val="20"/>
                <w:lang w:val="fr-FR"/>
              </w:rPr>
            </w:pPr>
            <w:r w:rsidRPr="00BF5DD7">
              <w:rPr>
                <w:rFonts w:ascii="Arial" w:hAnsi="Arial" w:cs="Arial"/>
                <w:spacing w:val="0"/>
                <w:szCs w:val="20"/>
                <w:lang w:val="fr-FR"/>
              </w:rPr>
              <w:t xml:space="preserve">    "deviceID": "863101010129296",</w:t>
            </w:r>
          </w:p>
          <w:p w:rsidR="00BF5DD7" w:rsidRPr="00BF5DD7" w:rsidRDefault="00BF5DD7" w:rsidP="00BF5DD7">
            <w:pPr>
              <w:pStyle w:val="TerminalDisplayinTable"/>
              <w:shd w:val="clear" w:color="auto" w:fill="D9D9D9"/>
              <w:spacing w:line="240" w:lineRule="auto"/>
              <w:ind w:firstLineChars="21" w:firstLine="34"/>
              <w:rPr>
                <w:rFonts w:ascii="Arial" w:hAnsi="Arial" w:cs="Arial"/>
                <w:spacing w:val="0"/>
                <w:szCs w:val="20"/>
                <w:lang w:val="fr-FR"/>
              </w:rPr>
            </w:pPr>
            <w:r w:rsidRPr="00BF5DD7">
              <w:rPr>
                <w:rFonts w:ascii="Arial" w:hAnsi="Arial" w:cs="Arial"/>
                <w:spacing w:val="0"/>
                <w:szCs w:val="20"/>
                <w:lang w:val="fr-FR"/>
              </w:rPr>
              <w:t xml:space="preserve">    "userName": "lilan",</w:t>
            </w:r>
          </w:p>
          <w:p w:rsidR="00BF5DD7" w:rsidRPr="00BF5DD7" w:rsidRDefault="00BF5DD7" w:rsidP="00BF5DD7">
            <w:pPr>
              <w:pStyle w:val="TerminalDisplayinTable"/>
              <w:shd w:val="clear" w:color="auto" w:fill="D9D9D9"/>
              <w:spacing w:line="240" w:lineRule="auto"/>
              <w:ind w:firstLineChars="21" w:firstLine="34"/>
              <w:rPr>
                <w:rFonts w:ascii="Arial" w:hAnsi="Arial" w:cs="Arial"/>
                <w:spacing w:val="0"/>
                <w:szCs w:val="20"/>
                <w:lang w:val="fr-FR"/>
              </w:rPr>
            </w:pPr>
            <w:r w:rsidRPr="00BF5DD7">
              <w:rPr>
                <w:rFonts w:ascii="Arial" w:hAnsi="Arial" w:cs="Arial" w:hint="eastAsia"/>
                <w:spacing w:val="0"/>
                <w:szCs w:val="20"/>
                <w:lang w:val="fr-FR"/>
              </w:rPr>
              <w:t xml:space="preserve">    "productName": "2010</w:t>
            </w:r>
            <w:r w:rsidRPr="00BF5DD7">
              <w:rPr>
                <w:rFonts w:ascii="Arial" w:hAnsi="Arial" w:cs="Arial" w:hint="eastAsia"/>
                <w:spacing w:val="0"/>
                <w:szCs w:val="20"/>
                <w:lang w:val="fr-FR"/>
              </w:rPr>
              <w:t>新款</w:t>
            </w:r>
            <w:r w:rsidRPr="00BF5DD7">
              <w:rPr>
                <w:rFonts w:ascii="Arial" w:hAnsi="Arial" w:cs="Arial" w:hint="eastAsia"/>
                <w:spacing w:val="0"/>
                <w:szCs w:val="20"/>
                <w:lang w:val="fr-FR"/>
              </w:rPr>
              <w:t>NIKE",</w:t>
            </w:r>
          </w:p>
          <w:p w:rsidR="00BF5DD7" w:rsidRPr="00BF5DD7" w:rsidRDefault="00BF5DD7" w:rsidP="00BF5DD7">
            <w:pPr>
              <w:pStyle w:val="TerminalDisplayinTable"/>
              <w:shd w:val="clear" w:color="auto" w:fill="D9D9D9"/>
              <w:spacing w:line="240" w:lineRule="auto"/>
              <w:ind w:firstLineChars="21" w:firstLine="34"/>
              <w:rPr>
                <w:rFonts w:ascii="Arial" w:hAnsi="Arial" w:cs="Arial"/>
                <w:spacing w:val="0"/>
                <w:szCs w:val="20"/>
                <w:lang w:val="fr-FR"/>
              </w:rPr>
            </w:pPr>
            <w:r w:rsidRPr="00BF5DD7">
              <w:rPr>
                <w:rFonts w:ascii="Arial" w:hAnsi="Arial" w:cs="Arial"/>
                <w:spacing w:val="0"/>
                <w:szCs w:val="20"/>
                <w:lang w:val="fr-FR"/>
              </w:rPr>
              <w:t xml:space="preserve">    "channel": "YeePay",</w:t>
            </w:r>
          </w:p>
          <w:p w:rsidR="00BF5DD7" w:rsidRDefault="00BF5DD7" w:rsidP="00BF5DD7">
            <w:pPr>
              <w:pStyle w:val="TerminalDisplayinTable"/>
              <w:shd w:val="clear" w:color="auto" w:fill="D9D9D9"/>
              <w:spacing w:line="240" w:lineRule="auto"/>
              <w:ind w:firstLineChars="21" w:firstLine="34"/>
              <w:rPr>
                <w:rFonts w:ascii="Arial" w:hAnsi="Arial" w:cs="Arial"/>
                <w:spacing w:val="0"/>
                <w:szCs w:val="20"/>
                <w:lang w:val="fr-FR"/>
              </w:rPr>
            </w:pPr>
            <w:r w:rsidRPr="00BF5DD7">
              <w:rPr>
                <w:rFonts w:ascii="Arial" w:hAnsi="Arial" w:cs="Arial"/>
                <w:spacing w:val="0"/>
                <w:szCs w:val="20"/>
                <w:lang w:val="fr-FR"/>
              </w:rPr>
              <w:t xml:space="preserve">    "url": ""</w:t>
            </w:r>
            <w:r w:rsidR="00E0320B">
              <w:rPr>
                <w:rFonts w:ascii="Arial" w:hAnsi="Arial" w:cs="Arial" w:hint="eastAsia"/>
                <w:spacing w:val="0"/>
                <w:szCs w:val="20"/>
                <w:lang w:val="fr-FR"/>
              </w:rPr>
              <w:t>,</w:t>
            </w:r>
          </w:p>
          <w:p w:rsidR="00E0320B" w:rsidRPr="00E0320B" w:rsidRDefault="00E0320B" w:rsidP="00E0320B">
            <w:pPr>
              <w:pStyle w:val="TerminalDisplayinTable"/>
              <w:shd w:val="clear" w:color="auto" w:fill="D9D9D9"/>
              <w:spacing w:line="240" w:lineRule="auto"/>
              <w:ind w:firstLineChars="21" w:firstLine="34"/>
              <w:rPr>
                <w:rFonts w:ascii="Arial" w:hAnsi="Arial" w:cs="Arial"/>
                <w:spacing w:val="0"/>
                <w:szCs w:val="20"/>
                <w:lang w:val="fr-FR"/>
              </w:rPr>
            </w:pPr>
            <w:r w:rsidRPr="00E0320B">
              <w:rPr>
                <w:rFonts w:ascii="Arial" w:hAnsi="Arial" w:cs="Arial"/>
                <w:spacing w:val="0"/>
                <w:szCs w:val="20"/>
                <w:lang w:val="fr-FR"/>
              </w:rPr>
              <w:t xml:space="preserve">    "partnerIDs": [</w:t>
            </w:r>
          </w:p>
          <w:p w:rsidR="00E0320B" w:rsidRPr="00E0320B" w:rsidRDefault="00E0320B" w:rsidP="00E0320B">
            <w:pPr>
              <w:pStyle w:val="TerminalDisplayinTable"/>
              <w:shd w:val="clear" w:color="auto" w:fill="D9D9D9"/>
              <w:spacing w:line="240" w:lineRule="auto"/>
              <w:ind w:firstLineChars="21" w:firstLine="34"/>
              <w:rPr>
                <w:rFonts w:ascii="Arial" w:hAnsi="Arial" w:cs="Arial"/>
                <w:spacing w:val="0"/>
                <w:szCs w:val="20"/>
                <w:lang w:val="fr-FR"/>
              </w:rPr>
            </w:pPr>
            <w:r w:rsidRPr="00E0320B">
              <w:rPr>
                <w:rFonts w:ascii="Arial" w:hAnsi="Arial" w:cs="Arial"/>
                <w:spacing w:val="0"/>
                <w:szCs w:val="20"/>
                <w:lang w:val="fr-FR"/>
              </w:rPr>
              <w:t xml:space="preserve">        {</w:t>
            </w:r>
          </w:p>
          <w:p w:rsidR="00E0320B" w:rsidRPr="00E0320B" w:rsidRDefault="00E0320B" w:rsidP="00E0320B">
            <w:pPr>
              <w:pStyle w:val="TerminalDisplayinTable"/>
              <w:shd w:val="clear" w:color="auto" w:fill="D9D9D9"/>
              <w:spacing w:line="240" w:lineRule="auto"/>
              <w:ind w:firstLineChars="21" w:firstLine="34"/>
              <w:rPr>
                <w:rFonts w:ascii="Arial" w:hAnsi="Arial" w:cs="Arial"/>
                <w:spacing w:val="0"/>
                <w:szCs w:val="20"/>
                <w:lang w:val="fr-FR"/>
              </w:rPr>
            </w:pPr>
            <w:r w:rsidRPr="00E0320B">
              <w:rPr>
                <w:rFonts w:ascii="Arial" w:hAnsi="Arial" w:cs="Arial"/>
                <w:spacing w:val="0"/>
                <w:szCs w:val="20"/>
                <w:lang w:val="fr-FR"/>
              </w:rPr>
              <w:t xml:space="preserve">            "partnerID": "12222222",</w:t>
            </w:r>
          </w:p>
          <w:p w:rsidR="00E0320B" w:rsidRPr="00E0320B" w:rsidRDefault="00E0320B" w:rsidP="00E0320B">
            <w:pPr>
              <w:pStyle w:val="TerminalDisplayinTable"/>
              <w:shd w:val="clear" w:color="auto" w:fill="D9D9D9"/>
              <w:spacing w:line="240" w:lineRule="auto"/>
              <w:ind w:firstLineChars="21" w:firstLine="34"/>
              <w:rPr>
                <w:rFonts w:ascii="Arial" w:hAnsi="Arial" w:cs="Arial"/>
                <w:spacing w:val="0"/>
                <w:szCs w:val="20"/>
                <w:lang w:val="fr-FR"/>
              </w:rPr>
            </w:pPr>
            <w:r w:rsidRPr="00E0320B">
              <w:rPr>
                <w:rFonts w:ascii="Arial" w:hAnsi="Arial" w:cs="Arial"/>
                <w:spacing w:val="0"/>
                <w:szCs w:val="20"/>
                <w:lang w:val="fr-FR"/>
              </w:rPr>
              <w:t xml:space="preserve">            "channel": "AliPay"</w:t>
            </w:r>
          </w:p>
          <w:p w:rsidR="00E0320B" w:rsidRPr="00E0320B" w:rsidRDefault="00E0320B" w:rsidP="00E0320B">
            <w:pPr>
              <w:pStyle w:val="TerminalDisplayinTable"/>
              <w:shd w:val="clear" w:color="auto" w:fill="D9D9D9"/>
              <w:spacing w:line="240" w:lineRule="auto"/>
              <w:ind w:firstLineChars="21" w:firstLine="34"/>
              <w:rPr>
                <w:rFonts w:ascii="Arial" w:hAnsi="Arial" w:cs="Arial"/>
                <w:spacing w:val="0"/>
                <w:szCs w:val="20"/>
                <w:lang w:val="fr-FR"/>
              </w:rPr>
            </w:pPr>
            <w:r w:rsidRPr="00E0320B">
              <w:rPr>
                <w:rFonts w:ascii="Arial" w:hAnsi="Arial" w:cs="Arial"/>
                <w:spacing w:val="0"/>
                <w:szCs w:val="20"/>
                <w:lang w:val="fr-FR"/>
              </w:rPr>
              <w:t xml:space="preserve">        },</w:t>
            </w:r>
          </w:p>
          <w:p w:rsidR="00E0320B" w:rsidRPr="00E0320B" w:rsidRDefault="00E0320B" w:rsidP="00E0320B">
            <w:pPr>
              <w:pStyle w:val="TerminalDisplayinTable"/>
              <w:shd w:val="clear" w:color="auto" w:fill="D9D9D9"/>
              <w:spacing w:line="240" w:lineRule="auto"/>
              <w:ind w:firstLineChars="21" w:firstLine="34"/>
              <w:rPr>
                <w:rFonts w:ascii="Arial" w:hAnsi="Arial" w:cs="Arial"/>
                <w:spacing w:val="0"/>
                <w:szCs w:val="20"/>
                <w:lang w:val="fr-FR"/>
              </w:rPr>
            </w:pPr>
            <w:r w:rsidRPr="00E0320B">
              <w:rPr>
                <w:rFonts w:ascii="Arial" w:hAnsi="Arial" w:cs="Arial"/>
                <w:spacing w:val="0"/>
                <w:szCs w:val="20"/>
                <w:lang w:val="fr-FR"/>
              </w:rPr>
              <w:t xml:space="preserve">        {</w:t>
            </w:r>
          </w:p>
          <w:p w:rsidR="00E0320B" w:rsidRPr="00E0320B" w:rsidRDefault="00E0320B" w:rsidP="00E0320B">
            <w:pPr>
              <w:pStyle w:val="TerminalDisplayinTable"/>
              <w:shd w:val="clear" w:color="auto" w:fill="D9D9D9"/>
              <w:spacing w:line="240" w:lineRule="auto"/>
              <w:ind w:firstLineChars="21" w:firstLine="34"/>
              <w:rPr>
                <w:rFonts w:ascii="Arial" w:hAnsi="Arial" w:cs="Arial"/>
                <w:spacing w:val="0"/>
                <w:szCs w:val="20"/>
                <w:lang w:val="fr-FR"/>
              </w:rPr>
            </w:pPr>
            <w:r w:rsidRPr="00E0320B">
              <w:rPr>
                <w:rFonts w:ascii="Arial" w:hAnsi="Arial" w:cs="Arial"/>
                <w:spacing w:val="0"/>
                <w:szCs w:val="20"/>
                <w:lang w:val="fr-FR"/>
              </w:rPr>
              <w:t xml:space="preserve">            "partnerID": "12222ddddd",</w:t>
            </w:r>
          </w:p>
          <w:p w:rsidR="00E0320B" w:rsidRPr="00E0320B" w:rsidRDefault="00E0320B" w:rsidP="00E0320B">
            <w:pPr>
              <w:pStyle w:val="TerminalDisplayinTable"/>
              <w:shd w:val="clear" w:color="auto" w:fill="D9D9D9"/>
              <w:spacing w:line="240" w:lineRule="auto"/>
              <w:ind w:firstLineChars="21" w:firstLine="34"/>
              <w:rPr>
                <w:rFonts w:ascii="Arial" w:hAnsi="Arial" w:cs="Arial"/>
                <w:spacing w:val="0"/>
                <w:szCs w:val="20"/>
                <w:lang w:val="fr-FR"/>
              </w:rPr>
            </w:pPr>
            <w:r w:rsidRPr="00E0320B">
              <w:rPr>
                <w:rFonts w:ascii="Arial" w:hAnsi="Arial" w:cs="Arial"/>
                <w:spacing w:val="0"/>
                <w:szCs w:val="20"/>
                <w:lang w:val="fr-FR"/>
              </w:rPr>
              <w:t xml:space="preserve">            "channel": "YeePay"</w:t>
            </w:r>
          </w:p>
          <w:p w:rsidR="00E0320B" w:rsidRPr="00BF5DD7" w:rsidRDefault="00E0320B" w:rsidP="00E0320B">
            <w:pPr>
              <w:pStyle w:val="TerminalDisplayinTable"/>
              <w:shd w:val="clear" w:color="auto" w:fill="D9D9D9"/>
              <w:spacing w:line="240" w:lineRule="auto"/>
              <w:ind w:firstLineChars="21" w:firstLine="34"/>
              <w:rPr>
                <w:rFonts w:ascii="Arial" w:hAnsi="Arial" w:cs="Arial"/>
                <w:spacing w:val="0"/>
                <w:szCs w:val="20"/>
                <w:lang w:val="fr-FR"/>
              </w:rPr>
            </w:pPr>
            <w:r w:rsidRPr="00E0320B">
              <w:rPr>
                <w:rFonts w:ascii="Arial" w:hAnsi="Arial" w:cs="Arial"/>
                <w:spacing w:val="0"/>
                <w:szCs w:val="20"/>
                <w:lang w:val="fr-FR"/>
              </w:rPr>
              <w:t xml:space="preserve">        }]</w:t>
            </w:r>
          </w:p>
          <w:p w:rsidR="005C7E6F" w:rsidRPr="00E059DD" w:rsidRDefault="00BF5DD7" w:rsidP="00BF5DD7">
            <w:pPr>
              <w:pStyle w:val="TerminalDisplayinTable"/>
              <w:shd w:val="clear" w:color="auto" w:fill="D9D9D9"/>
              <w:spacing w:line="240" w:lineRule="auto"/>
              <w:ind w:firstLineChars="21" w:firstLine="34"/>
              <w:rPr>
                <w:rFonts w:ascii="Arial" w:hAnsi="Arial" w:cs="Arial"/>
                <w:spacing w:val="0"/>
                <w:sz w:val="20"/>
                <w:szCs w:val="20"/>
                <w:lang w:val="fr-FR"/>
              </w:rPr>
            </w:pPr>
            <w:r w:rsidRPr="00BF5DD7">
              <w:rPr>
                <w:rFonts w:ascii="Arial" w:hAnsi="Arial" w:cs="Arial"/>
                <w:spacing w:val="0"/>
                <w:szCs w:val="20"/>
                <w:lang w:val="fr-FR"/>
              </w:rPr>
              <w:t>}</w:t>
            </w:r>
          </w:p>
        </w:tc>
      </w:tr>
      <w:tr w:rsidR="005C7E6F" w:rsidRPr="001C6E22" w:rsidTr="001420CD">
        <w:trPr>
          <w:cantSplit/>
          <w:trHeight w:val="281"/>
        </w:trPr>
        <w:tc>
          <w:tcPr>
            <w:tcW w:w="1701" w:type="dxa"/>
          </w:tcPr>
          <w:p w:rsidR="005C7E6F" w:rsidRPr="002B69A5" w:rsidRDefault="005C7E6F" w:rsidP="001420CD">
            <w:pPr>
              <w:pStyle w:val="TableText"/>
              <w:rPr>
                <w:lang w:val="fr-FR"/>
              </w:rPr>
            </w:pPr>
            <w:r w:rsidRPr="002B69A5">
              <w:rPr>
                <w:lang w:val="fr-FR"/>
              </w:rPr>
              <w:lastRenderedPageBreak/>
              <w:t>HTT</w:t>
            </w:r>
            <w:r>
              <w:rPr>
                <w:rFonts w:hint="eastAsia"/>
                <w:lang w:val="fr-FR"/>
              </w:rPr>
              <w:t>P</w:t>
            </w:r>
            <w:r w:rsidRPr="002B69A5">
              <w:rPr>
                <w:lang w:val="fr-FR"/>
              </w:rPr>
              <w:t xml:space="preserve"> Response</w:t>
            </w:r>
          </w:p>
        </w:tc>
        <w:tc>
          <w:tcPr>
            <w:tcW w:w="6379" w:type="dxa"/>
          </w:tcPr>
          <w:p w:rsidR="00854D61" w:rsidRDefault="00854D61" w:rsidP="00D01B9C">
            <w:pPr>
              <w:pStyle w:val="TerminalDisplayinTable"/>
              <w:shd w:val="clear" w:color="auto" w:fill="D9D9D9"/>
              <w:spacing w:line="240" w:lineRule="auto"/>
              <w:rPr>
                <w:rFonts w:ascii="Arial" w:hAnsi="Arial" w:cs="Arial"/>
                <w:spacing w:val="0"/>
                <w:sz w:val="20"/>
                <w:szCs w:val="20"/>
                <w:lang w:val="fr-FR"/>
              </w:rPr>
            </w:pPr>
            <w:r w:rsidRPr="00AA725F">
              <w:rPr>
                <w:rFonts w:ascii="Arial" w:hAnsi="Arial" w:cs="Arial"/>
                <w:spacing w:val="0"/>
                <w:sz w:val="20"/>
                <w:szCs w:val="20"/>
                <w:lang w:val="fr-FR"/>
              </w:rPr>
              <w:t>Content Type: application/</w:t>
            </w:r>
            <w:r w:rsidRPr="00AA725F">
              <w:rPr>
                <w:rFonts w:ascii="Arial" w:hAnsi="Arial" w:cs="Arial" w:hint="eastAsia"/>
                <w:spacing w:val="0"/>
                <w:sz w:val="20"/>
                <w:szCs w:val="20"/>
                <w:lang w:val="fr-FR"/>
              </w:rPr>
              <w:t>json</w:t>
            </w:r>
            <w:r w:rsidRPr="00AA725F">
              <w:rPr>
                <w:rFonts w:ascii="Arial" w:hAnsi="Arial" w:cs="Arial"/>
                <w:spacing w:val="0"/>
                <w:sz w:val="20"/>
                <w:szCs w:val="20"/>
                <w:lang w:val="fr-FR"/>
              </w:rPr>
              <w:t>; charset=UTF-8</w:t>
            </w:r>
          </w:p>
          <w:p w:rsidR="00D01B9C" w:rsidRPr="00D01B9C" w:rsidRDefault="00D01B9C" w:rsidP="00D01B9C">
            <w:pPr>
              <w:pStyle w:val="TerminalDisplayinTable"/>
              <w:shd w:val="clear" w:color="auto" w:fill="D9D9D9"/>
              <w:spacing w:line="240" w:lineRule="auto"/>
              <w:rPr>
                <w:rFonts w:ascii="Arial" w:hAnsi="Arial" w:cs="Arial"/>
                <w:spacing w:val="0"/>
                <w:szCs w:val="20"/>
                <w:lang w:val="fr-FR"/>
              </w:rPr>
            </w:pPr>
            <w:r w:rsidRPr="00D01B9C">
              <w:rPr>
                <w:rFonts w:ascii="Arial" w:hAnsi="Arial" w:cs="Arial"/>
                <w:spacing w:val="0"/>
                <w:szCs w:val="20"/>
                <w:lang w:val="fr-FR"/>
              </w:rPr>
              <w:t>{</w:t>
            </w:r>
          </w:p>
          <w:p w:rsidR="00D01B9C" w:rsidRPr="00D01B9C" w:rsidRDefault="00D01B9C" w:rsidP="00D01B9C">
            <w:pPr>
              <w:pStyle w:val="TerminalDisplayinTable"/>
              <w:shd w:val="clear" w:color="auto" w:fill="D9D9D9"/>
              <w:spacing w:line="240" w:lineRule="auto"/>
              <w:rPr>
                <w:rFonts w:ascii="Arial" w:hAnsi="Arial" w:cs="Arial"/>
                <w:spacing w:val="0"/>
                <w:szCs w:val="20"/>
                <w:lang w:val="fr-FR"/>
              </w:rPr>
            </w:pPr>
            <w:r w:rsidRPr="00D01B9C">
              <w:rPr>
                <w:rFonts w:ascii="Arial" w:hAnsi="Arial" w:cs="Arial"/>
                <w:spacing w:val="0"/>
                <w:szCs w:val="20"/>
                <w:lang w:val="fr-FR"/>
              </w:rPr>
              <w:t xml:space="preserve">  "sign" : "7dac458ecaac008cbb23ed10f1c09230",</w:t>
            </w:r>
          </w:p>
          <w:p w:rsidR="00D01B9C" w:rsidRPr="00D01B9C" w:rsidRDefault="00D01B9C" w:rsidP="00D01B9C">
            <w:pPr>
              <w:pStyle w:val="TerminalDisplayinTable"/>
              <w:shd w:val="clear" w:color="auto" w:fill="D9D9D9"/>
              <w:spacing w:line="240" w:lineRule="auto"/>
              <w:rPr>
                <w:rFonts w:ascii="Arial" w:hAnsi="Arial" w:cs="Arial"/>
                <w:spacing w:val="0"/>
                <w:szCs w:val="20"/>
                <w:lang w:val="fr-FR"/>
              </w:rPr>
            </w:pPr>
            <w:r w:rsidRPr="00D01B9C">
              <w:rPr>
                <w:rFonts w:ascii="Arial" w:hAnsi="Arial" w:cs="Arial"/>
                <w:spacing w:val="0"/>
                <w:szCs w:val="20"/>
                <w:lang w:val="fr-FR"/>
              </w:rPr>
              <w:t xml:space="preserve">  "customerNumber" : "10040012090",</w:t>
            </w:r>
          </w:p>
          <w:p w:rsidR="00D01B9C" w:rsidRPr="00D01B9C" w:rsidRDefault="00D01B9C" w:rsidP="00D01B9C">
            <w:pPr>
              <w:pStyle w:val="TerminalDisplayinTable"/>
              <w:shd w:val="clear" w:color="auto" w:fill="D9D9D9"/>
              <w:spacing w:line="240" w:lineRule="auto"/>
              <w:rPr>
                <w:rFonts w:ascii="Arial" w:hAnsi="Arial" w:cs="Arial"/>
                <w:spacing w:val="0"/>
                <w:szCs w:val="20"/>
                <w:lang w:val="fr-FR"/>
              </w:rPr>
            </w:pPr>
            <w:r w:rsidRPr="00D01B9C">
              <w:rPr>
                <w:rFonts w:ascii="Arial" w:hAnsi="Arial" w:cs="Arial"/>
                <w:spacing w:val="0"/>
                <w:szCs w:val="20"/>
                <w:lang w:val="fr-FR"/>
              </w:rPr>
              <w:t xml:space="preserve">  "returnCode" : "0",</w:t>
            </w:r>
          </w:p>
          <w:p w:rsidR="00D01B9C" w:rsidRPr="00D01B9C" w:rsidRDefault="00D01B9C" w:rsidP="00D01B9C">
            <w:pPr>
              <w:pStyle w:val="TerminalDisplayinTable"/>
              <w:shd w:val="clear" w:color="auto" w:fill="D9D9D9"/>
              <w:spacing w:line="240" w:lineRule="auto"/>
              <w:rPr>
                <w:rFonts w:ascii="Arial" w:hAnsi="Arial" w:cs="Arial"/>
                <w:spacing w:val="0"/>
                <w:szCs w:val="20"/>
                <w:lang w:val="fr-FR"/>
              </w:rPr>
            </w:pPr>
            <w:r w:rsidRPr="00D01B9C">
              <w:rPr>
                <w:rFonts w:ascii="Arial" w:hAnsi="Arial" w:cs="Arial"/>
                <w:spacing w:val="0"/>
                <w:szCs w:val="20"/>
                <w:lang w:val="fr-FR"/>
              </w:rPr>
              <w:t xml:space="preserve">  "orderID" : "Y20130312072124248B663D0",</w:t>
            </w:r>
          </w:p>
          <w:p w:rsidR="00D01B9C" w:rsidRPr="00D01B9C" w:rsidRDefault="00D01B9C" w:rsidP="00D01B9C">
            <w:pPr>
              <w:pStyle w:val="TerminalDisplayinTable"/>
              <w:shd w:val="clear" w:color="auto" w:fill="D9D9D9"/>
              <w:spacing w:line="240" w:lineRule="auto"/>
              <w:rPr>
                <w:rFonts w:ascii="Arial" w:hAnsi="Arial" w:cs="Arial"/>
                <w:spacing w:val="0"/>
                <w:szCs w:val="20"/>
                <w:lang w:val="fr-FR"/>
              </w:rPr>
            </w:pPr>
            <w:r w:rsidRPr="00D01B9C">
              <w:rPr>
                <w:rFonts w:ascii="Arial" w:hAnsi="Arial" w:cs="Arial"/>
                <w:spacing w:val="0"/>
                <w:szCs w:val="20"/>
                <w:lang w:val="fr-FR"/>
              </w:rPr>
              <w:t xml:space="preserve">  "returnDesc" : "success"</w:t>
            </w:r>
          </w:p>
          <w:p w:rsidR="005C7E6F" w:rsidRPr="00AA725F" w:rsidRDefault="00D01B9C" w:rsidP="00D01B9C">
            <w:pPr>
              <w:pStyle w:val="TerminalDisplayinTable"/>
              <w:shd w:val="clear" w:color="auto" w:fill="D9D9D9"/>
              <w:spacing w:line="240" w:lineRule="auto"/>
              <w:rPr>
                <w:rFonts w:ascii="Arial" w:hAnsi="Arial" w:cs="Arial"/>
                <w:spacing w:val="0"/>
                <w:sz w:val="20"/>
                <w:szCs w:val="20"/>
                <w:lang w:val="fr-FR"/>
              </w:rPr>
            </w:pPr>
            <w:r w:rsidRPr="00D01B9C">
              <w:rPr>
                <w:rFonts w:ascii="Arial" w:hAnsi="Arial" w:cs="Arial"/>
                <w:spacing w:val="0"/>
                <w:szCs w:val="20"/>
                <w:lang w:val="fr-FR"/>
              </w:rPr>
              <w:t>}</w:t>
            </w:r>
          </w:p>
        </w:tc>
      </w:tr>
    </w:tbl>
    <w:p w:rsidR="005C7E6F" w:rsidRDefault="005C7E6F" w:rsidP="00775C76">
      <w:pPr>
        <w:spacing w:line="312" w:lineRule="exact"/>
        <w:ind w:right="-20"/>
      </w:pPr>
    </w:p>
    <w:p w:rsidR="001B36D3" w:rsidRPr="00016DEA" w:rsidRDefault="001B36D3" w:rsidP="00016DEA">
      <w:pPr>
        <w:pStyle w:val="2"/>
      </w:pPr>
      <w:r>
        <w:rPr>
          <w:rFonts w:hint="eastAsia"/>
        </w:rPr>
        <w:t>易宝账户验签</w:t>
      </w:r>
    </w:p>
    <w:p w:rsidR="001B36D3" w:rsidRPr="005B2811" w:rsidRDefault="001B36D3" w:rsidP="001B36D3">
      <w:pPr>
        <w:ind w:firstLineChars="150" w:firstLine="315"/>
        <w:rPr>
          <w:lang w:val="fr-FR"/>
        </w:rPr>
      </w:pPr>
      <w:r w:rsidRPr="00665A25">
        <w:rPr>
          <w:rFonts w:hint="eastAsia"/>
        </w:rPr>
        <w:t>方法名称</w:t>
      </w:r>
      <w:r w:rsidRPr="005B2811">
        <w:rPr>
          <w:rFonts w:hint="eastAsia"/>
          <w:lang w:val="fr-FR"/>
        </w:rPr>
        <w:t>：</w:t>
      </w:r>
      <w:r w:rsidRPr="005B2811">
        <w:rPr>
          <w:rFonts w:hint="eastAsia"/>
          <w:lang w:val="fr-FR"/>
        </w:rPr>
        <w:t>/</w:t>
      </w:r>
      <w:r>
        <w:rPr>
          <w:rFonts w:hint="eastAsia"/>
          <w:lang w:val="fr-FR"/>
        </w:rPr>
        <w:t>client</w:t>
      </w:r>
      <w:r w:rsidRPr="005B2811">
        <w:rPr>
          <w:rFonts w:hint="eastAsia"/>
          <w:lang w:val="fr-FR"/>
        </w:rPr>
        <w:t xml:space="preserve"> /auth/</w:t>
      </w:r>
      <w:r>
        <w:rPr>
          <w:rFonts w:hint="eastAsia"/>
          <w:lang w:val="fr-FR"/>
        </w:rPr>
        <w:t>yeePay</w:t>
      </w:r>
      <w:r w:rsidRPr="005B2811">
        <w:rPr>
          <w:rFonts w:hint="eastAsia"/>
          <w:lang w:val="fr-FR"/>
        </w:rPr>
        <w:t>Sign</w:t>
      </w:r>
      <w:r w:rsidR="003F326E">
        <w:rPr>
          <w:rFonts w:hint="eastAsia"/>
        </w:rPr>
        <w:t>.action</w:t>
      </w:r>
    </w:p>
    <w:p w:rsidR="001B36D3" w:rsidRPr="005B2811" w:rsidRDefault="001B36D3" w:rsidP="001B36D3">
      <w:pPr>
        <w:ind w:firstLineChars="150" w:firstLine="315"/>
        <w:rPr>
          <w:lang w:val="fr-FR"/>
        </w:rPr>
      </w:pPr>
      <w:r>
        <w:rPr>
          <w:rFonts w:hint="eastAsia"/>
        </w:rPr>
        <w:t>方法描述</w:t>
      </w:r>
      <w:r w:rsidRPr="005B2811">
        <w:rPr>
          <w:rFonts w:hint="eastAsia"/>
          <w:lang w:val="fr-FR"/>
        </w:rPr>
        <w:t>：</w:t>
      </w:r>
      <w:r>
        <w:rPr>
          <w:rFonts w:hint="eastAsia"/>
          <w:lang w:val="fr-FR"/>
        </w:rPr>
        <w:t>验签</w:t>
      </w:r>
      <w:r>
        <w:rPr>
          <w:rFonts w:hint="eastAsia"/>
        </w:rPr>
        <w:t>接口</w:t>
      </w:r>
      <w:r>
        <w:rPr>
          <w:rFonts w:hint="eastAsia"/>
        </w:rPr>
        <w:t>,</w:t>
      </w:r>
      <w:r>
        <w:rPr>
          <w:rFonts w:hint="eastAsia"/>
        </w:rPr>
        <w:t>登录账号的签名信息。</w:t>
      </w:r>
    </w:p>
    <w:p w:rsidR="001B36D3" w:rsidRPr="005B2811" w:rsidRDefault="001B36D3" w:rsidP="001B36D3">
      <w:pPr>
        <w:ind w:firstLineChars="150" w:firstLine="315"/>
        <w:rPr>
          <w:lang w:val="fr-FR"/>
        </w:rPr>
      </w:pPr>
      <w:r w:rsidRPr="005B2811">
        <w:rPr>
          <w:rFonts w:hint="eastAsia"/>
          <w:lang w:val="fr-FR"/>
        </w:rPr>
        <w:t>HTTP</w:t>
      </w:r>
      <w:r>
        <w:rPr>
          <w:rFonts w:hint="eastAsia"/>
        </w:rPr>
        <w:t>请求方式</w:t>
      </w:r>
      <w:r w:rsidRPr="005B2811">
        <w:rPr>
          <w:rFonts w:hint="eastAsia"/>
          <w:lang w:val="fr-FR"/>
        </w:rPr>
        <w:t>：</w:t>
      </w:r>
      <w:r w:rsidRPr="005B2811">
        <w:rPr>
          <w:rFonts w:hint="eastAsia"/>
          <w:lang w:val="fr-FR"/>
        </w:rPr>
        <w:t xml:space="preserve"> POST</w:t>
      </w:r>
    </w:p>
    <w:p w:rsidR="001B36D3" w:rsidRPr="005B2811" w:rsidRDefault="001B36D3" w:rsidP="001B36D3">
      <w:pPr>
        <w:ind w:firstLineChars="150" w:firstLine="316"/>
        <w:rPr>
          <w:b/>
          <w:lang w:val="fr-FR"/>
        </w:rPr>
      </w:pPr>
      <w:r w:rsidRPr="00990213">
        <w:rPr>
          <w:rFonts w:hint="eastAsia"/>
          <w:b/>
        </w:rPr>
        <w:t>请求接口参数描述</w:t>
      </w:r>
      <w:r w:rsidRPr="005B2811">
        <w:rPr>
          <w:rFonts w:hint="eastAsia"/>
          <w:b/>
          <w:lang w:val="fr-FR"/>
        </w:rPr>
        <w:t>：</w:t>
      </w:r>
    </w:p>
    <w:tbl>
      <w:tblPr>
        <w:tblW w:w="8248" w:type="dxa"/>
        <w:tblInd w:w="121" w:type="dxa"/>
        <w:tblLayout w:type="fixed"/>
        <w:tblCellMar>
          <w:left w:w="0" w:type="dxa"/>
          <w:right w:w="0" w:type="dxa"/>
        </w:tblCellMar>
        <w:tblLook w:val="0000"/>
      </w:tblPr>
      <w:tblGrid>
        <w:gridCol w:w="1585"/>
        <w:gridCol w:w="1134"/>
        <w:gridCol w:w="4820"/>
        <w:gridCol w:w="709"/>
      </w:tblGrid>
      <w:tr w:rsidR="001B36D3" w:rsidRPr="00270E48" w:rsidTr="000926FD">
        <w:trPr>
          <w:trHeight w:hRule="exact" w:val="370"/>
        </w:trPr>
        <w:tc>
          <w:tcPr>
            <w:tcW w:w="1585" w:type="dxa"/>
            <w:tcBorders>
              <w:top w:val="single" w:sz="4" w:space="0" w:color="000000"/>
              <w:left w:val="single" w:sz="4" w:space="0" w:color="000000"/>
              <w:bottom w:val="single" w:sz="4" w:space="0" w:color="000000"/>
              <w:right w:val="single" w:sz="4" w:space="0" w:color="000000"/>
            </w:tcBorders>
            <w:shd w:val="clear" w:color="auto" w:fill="DFDFDF"/>
          </w:tcPr>
          <w:p w:rsidR="001B36D3" w:rsidRPr="005B2811" w:rsidRDefault="001B36D3" w:rsidP="00EA22F3">
            <w:pPr>
              <w:spacing w:line="307" w:lineRule="exact"/>
              <w:ind w:left="102" w:right="-20"/>
              <w:rPr>
                <w:sz w:val="24"/>
                <w:szCs w:val="24"/>
                <w:lang w:val="fr-FR"/>
              </w:rPr>
            </w:pPr>
            <w:r>
              <w:rPr>
                <w:rFonts w:ascii="微软雅黑" w:eastAsia="微软雅黑" w:cs="微软雅黑" w:hint="eastAsia"/>
                <w:b/>
                <w:bCs/>
                <w:spacing w:val="12"/>
                <w:position w:val="-1"/>
              </w:rPr>
              <w:t>参数名称</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1B36D3" w:rsidRPr="00270E48" w:rsidRDefault="001B36D3" w:rsidP="00EA22F3">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1B36D3" w:rsidRPr="00270E48" w:rsidRDefault="001B36D3" w:rsidP="00EA22F3">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1B36D3" w:rsidRPr="00270E48" w:rsidRDefault="001B36D3" w:rsidP="00EA22F3">
            <w:pPr>
              <w:spacing w:line="307" w:lineRule="exact"/>
              <w:ind w:left="102" w:right="-20"/>
              <w:rPr>
                <w:sz w:val="24"/>
                <w:szCs w:val="24"/>
              </w:rPr>
            </w:pPr>
            <w:r>
              <w:rPr>
                <w:rFonts w:ascii="微软雅黑" w:eastAsia="微软雅黑" w:cs="微软雅黑" w:hint="eastAsia"/>
                <w:b/>
                <w:bCs/>
                <w:spacing w:val="12"/>
                <w:position w:val="-1"/>
              </w:rPr>
              <w:t>可选</w:t>
            </w:r>
          </w:p>
        </w:tc>
      </w:tr>
      <w:tr w:rsidR="001B36D3" w:rsidRPr="00270E48" w:rsidTr="000926FD">
        <w:trPr>
          <w:trHeight w:hRule="exact" w:val="422"/>
        </w:trPr>
        <w:tc>
          <w:tcPr>
            <w:tcW w:w="1585" w:type="dxa"/>
            <w:tcBorders>
              <w:top w:val="single" w:sz="4" w:space="0" w:color="000000"/>
              <w:left w:val="single" w:sz="4" w:space="0" w:color="000000"/>
              <w:bottom w:val="single" w:sz="4" w:space="0" w:color="000000"/>
              <w:right w:val="single" w:sz="4" w:space="0" w:color="000000"/>
            </w:tcBorders>
          </w:tcPr>
          <w:p w:rsidR="001B36D3" w:rsidRPr="00286EBC" w:rsidRDefault="001B36D3" w:rsidP="00EA22F3">
            <w:pPr>
              <w:ind w:right="-20"/>
            </w:pPr>
            <w:r>
              <w:rPr>
                <w:rFonts w:hint="eastAsia"/>
              </w:rPr>
              <w:t>d</w:t>
            </w:r>
            <w:r w:rsidRPr="00286EBC">
              <w:t>eviceID</w:t>
            </w:r>
          </w:p>
        </w:tc>
        <w:tc>
          <w:tcPr>
            <w:tcW w:w="1134" w:type="dxa"/>
            <w:tcBorders>
              <w:top w:val="single" w:sz="4" w:space="0" w:color="000000"/>
              <w:left w:val="single" w:sz="4" w:space="0" w:color="000000"/>
              <w:bottom w:val="single" w:sz="4" w:space="0" w:color="000000"/>
              <w:right w:val="single" w:sz="4" w:space="0" w:color="000000"/>
            </w:tcBorders>
          </w:tcPr>
          <w:p w:rsidR="001B36D3" w:rsidRPr="00286EBC" w:rsidRDefault="001B36D3" w:rsidP="00F8183F">
            <w:pPr>
              <w:ind w:right="-20"/>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tcPr>
          <w:p w:rsidR="001B36D3" w:rsidRPr="00775C76" w:rsidRDefault="001B36D3" w:rsidP="00EA22F3">
            <w:pPr>
              <w:spacing w:line="312" w:lineRule="exact"/>
              <w:ind w:right="-20"/>
            </w:pPr>
            <w:r>
              <w:rPr>
                <w:rFonts w:hint="eastAsia"/>
                <w:color w:val="000000" w:themeColor="text1"/>
              </w:rPr>
              <w:t>手机</w:t>
            </w:r>
            <w:r>
              <w:rPr>
                <w:rFonts w:hint="eastAsia"/>
                <w:color w:val="000000" w:themeColor="text1"/>
              </w:rPr>
              <w:t>IMEI</w:t>
            </w:r>
            <w:r>
              <w:rPr>
                <w:rFonts w:hint="eastAsia"/>
                <w:color w:val="000000" w:themeColor="text1"/>
              </w:rPr>
              <w:t>号</w:t>
            </w:r>
          </w:p>
        </w:tc>
        <w:tc>
          <w:tcPr>
            <w:tcW w:w="709" w:type="dxa"/>
            <w:tcBorders>
              <w:top w:val="single" w:sz="4" w:space="0" w:color="000000"/>
              <w:left w:val="single" w:sz="4" w:space="0" w:color="000000"/>
              <w:bottom w:val="single" w:sz="4" w:space="0" w:color="000000"/>
              <w:right w:val="single" w:sz="4" w:space="0" w:color="000000"/>
            </w:tcBorders>
          </w:tcPr>
          <w:p w:rsidR="001B36D3" w:rsidRPr="00775C76" w:rsidRDefault="001B36D3" w:rsidP="00EA22F3">
            <w:r w:rsidRPr="00775C76">
              <w:rPr>
                <w:rFonts w:hint="eastAsia"/>
              </w:rPr>
              <w:t>必选</w:t>
            </w:r>
          </w:p>
        </w:tc>
      </w:tr>
      <w:tr w:rsidR="001B36D3" w:rsidRPr="00270E48" w:rsidTr="00F10472">
        <w:trPr>
          <w:trHeight w:hRule="exact" w:val="389"/>
        </w:trPr>
        <w:tc>
          <w:tcPr>
            <w:tcW w:w="1585" w:type="dxa"/>
            <w:tcBorders>
              <w:top w:val="single" w:sz="4" w:space="0" w:color="000000"/>
              <w:left w:val="single" w:sz="4" w:space="0" w:color="000000"/>
              <w:bottom w:val="single" w:sz="4" w:space="0" w:color="000000"/>
              <w:right w:val="single" w:sz="4" w:space="0" w:color="000000"/>
            </w:tcBorders>
          </w:tcPr>
          <w:p w:rsidR="001B36D3" w:rsidRDefault="001B36D3" w:rsidP="00EA22F3">
            <w:pPr>
              <w:ind w:right="-20"/>
            </w:pPr>
            <w:r>
              <w:rPr>
                <w:rFonts w:hint="eastAsia"/>
              </w:rPr>
              <w:t>serialNo</w:t>
            </w:r>
          </w:p>
        </w:tc>
        <w:tc>
          <w:tcPr>
            <w:tcW w:w="1134" w:type="dxa"/>
            <w:tcBorders>
              <w:top w:val="single" w:sz="4" w:space="0" w:color="000000"/>
              <w:left w:val="single" w:sz="4" w:space="0" w:color="000000"/>
              <w:bottom w:val="single" w:sz="4" w:space="0" w:color="000000"/>
              <w:right w:val="single" w:sz="4" w:space="0" w:color="000000"/>
            </w:tcBorders>
          </w:tcPr>
          <w:p w:rsidR="001B36D3" w:rsidRPr="00286EBC" w:rsidRDefault="001B36D3" w:rsidP="00F8183F">
            <w:pPr>
              <w:ind w:right="-20"/>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tcPr>
          <w:p w:rsidR="001B36D3" w:rsidRPr="00775C76" w:rsidRDefault="001B36D3" w:rsidP="00EA22F3">
            <w:pPr>
              <w:spacing w:line="312" w:lineRule="exact"/>
              <w:ind w:right="-20"/>
            </w:pPr>
            <w:r>
              <w:rPr>
                <w:rFonts w:hint="eastAsia"/>
              </w:rPr>
              <w:t>流水号</w:t>
            </w:r>
          </w:p>
        </w:tc>
        <w:tc>
          <w:tcPr>
            <w:tcW w:w="709" w:type="dxa"/>
            <w:tcBorders>
              <w:top w:val="single" w:sz="4" w:space="0" w:color="000000"/>
              <w:left w:val="single" w:sz="4" w:space="0" w:color="000000"/>
              <w:bottom w:val="single" w:sz="4" w:space="0" w:color="000000"/>
              <w:right w:val="single" w:sz="4" w:space="0" w:color="000000"/>
            </w:tcBorders>
          </w:tcPr>
          <w:p w:rsidR="001B36D3" w:rsidRPr="00775C76" w:rsidRDefault="001B36D3" w:rsidP="00EA22F3">
            <w:r w:rsidRPr="00775C76">
              <w:rPr>
                <w:rFonts w:hint="eastAsia"/>
              </w:rPr>
              <w:t>必选</w:t>
            </w:r>
          </w:p>
        </w:tc>
      </w:tr>
      <w:tr w:rsidR="001B36D3" w:rsidRPr="00270E48" w:rsidTr="00F10472">
        <w:trPr>
          <w:trHeight w:hRule="exact" w:val="410"/>
        </w:trPr>
        <w:tc>
          <w:tcPr>
            <w:tcW w:w="1585" w:type="dxa"/>
            <w:tcBorders>
              <w:top w:val="single" w:sz="4" w:space="0" w:color="000000"/>
              <w:left w:val="single" w:sz="4" w:space="0" w:color="000000"/>
              <w:bottom w:val="single" w:sz="4" w:space="0" w:color="000000"/>
              <w:right w:val="single" w:sz="4" w:space="0" w:color="000000"/>
            </w:tcBorders>
          </w:tcPr>
          <w:p w:rsidR="001B36D3" w:rsidRDefault="001B36D3" w:rsidP="00EA22F3">
            <w:pPr>
              <w:ind w:right="-20"/>
            </w:pPr>
            <w:r>
              <w:rPr>
                <w:rFonts w:hint="eastAsia"/>
              </w:rPr>
              <w:t>channel</w:t>
            </w:r>
          </w:p>
        </w:tc>
        <w:tc>
          <w:tcPr>
            <w:tcW w:w="1134" w:type="dxa"/>
            <w:tcBorders>
              <w:top w:val="single" w:sz="4" w:space="0" w:color="000000"/>
              <w:left w:val="single" w:sz="4" w:space="0" w:color="000000"/>
              <w:bottom w:val="single" w:sz="4" w:space="0" w:color="000000"/>
              <w:right w:val="single" w:sz="4" w:space="0" w:color="000000"/>
            </w:tcBorders>
          </w:tcPr>
          <w:p w:rsidR="001B36D3" w:rsidRPr="00286EBC" w:rsidRDefault="001B36D3" w:rsidP="00F8183F">
            <w:pPr>
              <w:ind w:right="-20"/>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tcPr>
          <w:p w:rsidR="001B36D3" w:rsidRPr="004A2310" w:rsidRDefault="001B36D3" w:rsidP="00EA22F3">
            <w:pPr>
              <w:spacing w:line="312" w:lineRule="exact"/>
              <w:ind w:right="-20"/>
            </w:pPr>
            <w:r>
              <w:rPr>
                <w:rFonts w:hint="eastAsia"/>
              </w:rPr>
              <w:t>com.yeepay.android</w:t>
            </w:r>
          </w:p>
        </w:tc>
        <w:tc>
          <w:tcPr>
            <w:tcW w:w="709" w:type="dxa"/>
            <w:tcBorders>
              <w:top w:val="single" w:sz="4" w:space="0" w:color="000000"/>
              <w:left w:val="single" w:sz="4" w:space="0" w:color="000000"/>
              <w:bottom w:val="single" w:sz="4" w:space="0" w:color="000000"/>
              <w:right w:val="single" w:sz="4" w:space="0" w:color="000000"/>
            </w:tcBorders>
          </w:tcPr>
          <w:p w:rsidR="001B36D3" w:rsidRPr="00775C76" w:rsidRDefault="001B36D3" w:rsidP="00EA22F3">
            <w:r w:rsidRPr="00775C76">
              <w:rPr>
                <w:rFonts w:hint="eastAsia"/>
              </w:rPr>
              <w:t>必选</w:t>
            </w:r>
          </w:p>
        </w:tc>
      </w:tr>
      <w:tr w:rsidR="00B7625C" w:rsidRPr="00270E48" w:rsidTr="00F10472">
        <w:trPr>
          <w:trHeight w:hRule="exact" w:val="410"/>
        </w:trPr>
        <w:tc>
          <w:tcPr>
            <w:tcW w:w="1585" w:type="dxa"/>
            <w:tcBorders>
              <w:top w:val="single" w:sz="4" w:space="0" w:color="000000"/>
              <w:left w:val="single" w:sz="4" w:space="0" w:color="000000"/>
              <w:bottom w:val="single" w:sz="4" w:space="0" w:color="000000"/>
              <w:right w:val="single" w:sz="4" w:space="0" w:color="000000"/>
            </w:tcBorders>
          </w:tcPr>
          <w:p w:rsidR="00B7625C" w:rsidRDefault="00B7625C" w:rsidP="00EA22F3">
            <w:pPr>
              <w:ind w:right="-20"/>
            </w:pPr>
          </w:p>
        </w:tc>
        <w:tc>
          <w:tcPr>
            <w:tcW w:w="1134" w:type="dxa"/>
            <w:tcBorders>
              <w:top w:val="single" w:sz="4" w:space="0" w:color="000000"/>
              <w:left w:val="single" w:sz="4" w:space="0" w:color="000000"/>
              <w:bottom w:val="single" w:sz="4" w:space="0" w:color="000000"/>
              <w:right w:val="single" w:sz="4" w:space="0" w:color="000000"/>
            </w:tcBorders>
          </w:tcPr>
          <w:p w:rsidR="00B7625C" w:rsidRPr="00286EBC" w:rsidRDefault="00B7625C" w:rsidP="00F8183F">
            <w:pPr>
              <w:ind w:right="-20"/>
            </w:pPr>
          </w:p>
        </w:tc>
        <w:tc>
          <w:tcPr>
            <w:tcW w:w="4820" w:type="dxa"/>
            <w:tcBorders>
              <w:top w:val="single" w:sz="4" w:space="0" w:color="000000"/>
              <w:left w:val="single" w:sz="4" w:space="0" w:color="000000"/>
              <w:bottom w:val="single" w:sz="4" w:space="0" w:color="000000"/>
              <w:right w:val="single" w:sz="4" w:space="0" w:color="000000"/>
            </w:tcBorders>
          </w:tcPr>
          <w:p w:rsidR="00B7625C" w:rsidRDefault="00B7625C" w:rsidP="00EA22F3">
            <w:pPr>
              <w:spacing w:line="312" w:lineRule="exact"/>
              <w:ind w:right="-20"/>
            </w:pPr>
          </w:p>
        </w:tc>
        <w:tc>
          <w:tcPr>
            <w:tcW w:w="709" w:type="dxa"/>
            <w:tcBorders>
              <w:top w:val="single" w:sz="4" w:space="0" w:color="000000"/>
              <w:left w:val="single" w:sz="4" w:space="0" w:color="000000"/>
              <w:bottom w:val="single" w:sz="4" w:space="0" w:color="000000"/>
              <w:right w:val="single" w:sz="4" w:space="0" w:color="000000"/>
            </w:tcBorders>
          </w:tcPr>
          <w:p w:rsidR="00B7625C" w:rsidRPr="00775C76" w:rsidRDefault="00B7625C" w:rsidP="00EA22F3"/>
        </w:tc>
      </w:tr>
      <w:tr w:rsidR="00B7625C" w:rsidRPr="00270E48" w:rsidTr="00B7625C">
        <w:trPr>
          <w:trHeight w:hRule="exact" w:val="992"/>
        </w:trPr>
        <w:tc>
          <w:tcPr>
            <w:tcW w:w="1585" w:type="dxa"/>
            <w:tcBorders>
              <w:top w:val="single" w:sz="4" w:space="0" w:color="000000"/>
              <w:left w:val="single" w:sz="4" w:space="0" w:color="000000"/>
              <w:bottom w:val="single" w:sz="4" w:space="0" w:color="000000"/>
              <w:right w:val="single" w:sz="4" w:space="0" w:color="000000"/>
            </w:tcBorders>
            <w:vAlign w:val="center"/>
          </w:tcPr>
          <w:p w:rsidR="00B7625C" w:rsidRDefault="00B7625C" w:rsidP="00EA22F3">
            <w:pPr>
              <w:ind w:right="-20"/>
            </w:pPr>
            <w:r>
              <w:rPr>
                <w:rFonts w:hint="eastAsia"/>
              </w:rPr>
              <w:t>signType</w:t>
            </w:r>
          </w:p>
        </w:tc>
        <w:tc>
          <w:tcPr>
            <w:tcW w:w="1134" w:type="dxa"/>
            <w:tcBorders>
              <w:top w:val="single" w:sz="4" w:space="0" w:color="000000"/>
              <w:left w:val="single" w:sz="4" w:space="0" w:color="000000"/>
              <w:bottom w:val="single" w:sz="4" w:space="0" w:color="000000"/>
              <w:right w:val="single" w:sz="4" w:space="0" w:color="000000"/>
            </w:tcBorders>
            <w:vAlign w:val="center"/>
          </w:tcPr>
          <w:p w:rsidR="00B7625C" w:rsidRPr="00286EBC" w:rsidRDefault="00B7625C" w:rsidP="00F8183F">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B7625C" w:rsidRDefault="00B7625C" w:rsidP="002B7B87">
            <w:pPr>
              <w:spacing w:line="312" w:lineRule="exact"/>
              <w:ind w:right="-20"/>
              <w:jc w:val="both"/>
            </w:pPr>
            <w:r>
              <w:rPr>
                <w:rFonts w:hint="eastAsia"/>
              </w:rPr>
              <w:t>签名类型，不参与签名，非法值按缺省值处理：</w:t>
            </w:r>
          </w:p>
          <w:p w:rsidR="00B7625C" w:rsidRDefault="00B7625C" w:rsidP="002B7B87">
            <w:pPr>
              <w:spacing w:line="312" w:lineRule="exact"/>
              <w:ind w:right="-20"/>
              <w:jc w:val="both"/>
            </w:pPr>
            <w:r>
              <w:rPr>
                <w:rFonts w:hint="eastAsia"/>
              </w:rPr>
              <w:t>RSA</w:t>
            </w:r>
            <w:r>
              <w:rPr>
                <w:rFonts w:hint="eastAsia"/>
              </w:rPr>
              <w:t>：</w:t>
            </w:r>
            <w:r>
              <w:rPr>
                <w:rFonts w:hint="eastAsia"/>
              </w:rPr>
              <w:t>rsa</w:t>
            </w:r>
            <w:r>
              <w:rPr>
                <w:rFonts w:hint="eastAsia"/>
              </w:rPr>
              <w:t>签名，算法为</w:t>
            </w:r>
            <w:r w:rsidRPr="000B1D35">
              <w:t>SHA1WithRSA</w:t>
            </w:r>
            <w:r>
              <w:rPr>
                <w:rFonts w:hint="eastAsia"/>
              </w:rPr>
              <w:t>（缺省）</w:t>
            </w:r>
          </w:p>
          <w:p w:rsidR="00B7625C" w:rsidRDefault="00B7625C" w:rsidP="00EA22F3">
            <w:pPr>
              <w:spacing w:line="312" w:lineRule="exact"/>
              <w:ind w:right="-20"/>
            </w:pPr>
            <w:r>
              <w:rPr>
                <w:rFonts w:hint="eastAsia"/>
              </w:rPr>
              <w:t>RSA256</w:t>
            </w:r>
            <w:r>
              <w:rPr>
                <w:rFonts w:hint="eastAsia"/>
              </w:rPr>
              <w:t>：</w:t>
            </w:r>
            <w:r>
              <w:rPr>
                <w:rFonts w:hint="eastAsia"/>
              </w:rPr>
              <w:t>rsa</w:t>
            </w:r>
            <w:r>
              <w:rPr>
                <w:rFonts w:hint="eastAsia"/>
              </w:rPr>
              <w:t>签名，算法为</w:t>
            </w:r>
            <w:r w:rsidRPr="000B1D35">
              <w:t>SHA256WithRSA</w:t>
            </w:r>
          </w:p>
        </w:tc>
        <w:tc>
          <w:tcPr>
            <w:tcW w:w="709" w:type="dxa"/>
            <w:tcBorders>
              <w:top w:val="single" w:sz="4" w:space="0" w:color="000000"/>
              <w:left w:val="single" w:sz="4" w:space="0" w:color="000000"/>
              <w:bottom w:val="single" w:sz="4" w:space="0" w:color="000000"/>
              <w:right w:val="single" w:sz="4" w:space="0" w:color="000000"/>
            </w:tcBorders>
            <w:vAlign w:val="center"/>
          </w:tcPr>
          <w:p w:rsidR="00B7625C" w:rsidRPr="00775C76" w:rsidRDefault="00B7625C" w:rsidP="00EA22F3">
            <w:r>
              <w:rPr>
                <w:rFonts w:hint="eastAsia"/>
              </w:rPr>
              <w:t>可选</w:t>
            </w:r>
          </w:p>
        </w:tc>
      </w:tr>
      <w:tr w:rsidR="001B36D3" w:rsidRPr="00270E48" w:rsidTr="00F10472">
        <w:trPr>
          <w:trHeight w:hRule="exact" w:val="571"/>
        </w:trPr>
        <w:tc>
          <w:tcPr>
            <w:tcW w:w="1585" w:type="dxa"/>
            <w:tcBorders>
              <w:top w:val="single" w:sz="4" w:space="0" w:color="000000"/>
              <w:left w:val="single" w:sz="4" w:space="0" w:color="000000"/>
              <w:bottom w:val="single" w:sz="4" w:space="0" w:color="000000"/>
              <w:right w:val="single" w:sz="4" w:space="0" w:color="000000"/>
            </w:tcBorders>
          </w:tcPr>
          <w:p w:rsidR="001B36D3" w:rsidRPr="00286EBC" w:rsidRDefault="001B36D3" w:rsidP="00EA22F3">
            <w:pPr>
              <w:ind w:right="-20"/>
            </w:pPr>
            <w:r w:rsidRPr="00286EBC">
              <w:rPr>
                <w:rFonts w:hint="eastAsia"/>
              </w:rPr>
              <w:t>sign</w:t>
            </w:r>
          </w:p>
        </w:tc>
        <w:tc>
          <w:tcPr>
            <w:tcW w:w="1134" w:type="dxa"/>
            <w:tcBorders>
              <w:top w:val="single" w:sz="4" w:space="0" w:color="000000"/>
              <w:left w:val="single" w:sz="4" w:space="0" w:color="000000"/>
              <w:bottom w:val="single" w:sz="4" w:space="0" w:color="000000"/>
              <w:right w:val="single" w:sz="4" w:space="0" w:color="000000"/>
            </w:tcBorders>
          </w:tcPr>
          <w:p w:rsidR="001B36D3" w:rsidRPr="00286EBC" w:rsidRDefault="001B36D3" w:rsidP="00F8183F">
            <w:pPr>
              <w:ind w:right="-20"/>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tcPr>
          <w:p w:rsidR="001B36D3" w:rsidRPr="00775C76" w:rsidRDefault="001B36D3" w:rsidP="00EA22F3">
            <w:pPr>
              <w:spacing w:line="312" w:lineRule="exact"/>
              <w:ind w:right="-20"/>
            </w:pPr>
            <w:r>
              <w:rPr>
                <w:rFonts w:hint="eastAsia"/>
              </w:rPr>
              <w:t>RSA</w:t>
            </w:r>
            <w:r>
              <w:rPr>
                <w:rFonts w:hint="eastAsia"/>
              </w:rPr>
              <w:t>签名，除</w:t>
            </w:r>
            <w:r>
              <w:rPr>
                <w:rFonts w:hint="eastAsia"/>
              </w:rPr>
              <w:t>sign</w:t>
            </w:r>
            <w:r>
              <w:rPr>
                <w:rFonts w:hint="eastAsia"/>
              </w:rPr>
              <w:t>字段外都需要签名，具体见签名章节</w:t>
            </w:r>
          </w:p>
        </w:tc>
        <w:tc>
          <w:tcPr>
            <w:tcW w:w="709" w:type="dxa"/>
            <w:tcBorders>
              <w:top w:val="single" w:sz="4" w:space="0" w:color="000000"/>
              <w:left w:val="single" w:sz="4" w:space="0" w:color="000000"/>
              <w:bottom w:val="single" w:sz="4" w:space="0" w:color="000000"/>
              <w:right w:val="single" w:sz="4" w:space="0" w:color="000000"/>
            </w:tcBorders>
          </w:tcPr>
          <w:p w:rsidR="001B36D3" w:rsidRPr="00775C76" w:rsidRDefault="001B36D3" w:rsidP="00EA22F3">
            <w:r w:rsidRPr="00775C76">
              <w:rPr>
                <w:rFonts w:hint="eastAsia"/>
              </w:rPr>
              <w:t>必选</w:t>
            </w:r>
          </w:p>
        </w:tc>
      </w:tr>
    </w:tbl>
    <w:p w:rsidR="001B36D3" w:rsidRDefault="001B36D3" w:rsidP="001B36D3">
      <w:pPr>
        <w:spacing w:line="200" w:lineRule="exact"/>
        <w:rPr>
          <w:sz w:val="20"/>
          <w:szCs w:val="20"/>
        </w:rPr>
      </w:pPr>
    </w:p>
    <w:p w:rsidR="001B36D3" w:rsidRPr="00BB29FC" w:rsidRDefault="001B36D3" w:rsidP="001B36D3">
      <w:pPr>
        <w:ind w:firstLineChars="150" w:firstLine="316"/>
        <w:rPr>
          <w:b/>
        </w:rPr>
      </w:pPr>
      <w:r w:rsidRPr="00BB29FC">
        <w:rPr>
          <w:rFonts w:hint="eastAsia"/>
          <w:b/>
        </w:rPr>
        <w:t>响应参数描述</w:t>
      </w:r>
      <w:r>
        <w:rPr>
          <w:rFonts w:hint="eastAsia"/>
          <w:b/>
        </w:rPr>
        <w:t>：</w:t>
      </w:r>
    </w:p>
    <w:tbl>
      <w:tblPr>
        <w:tblW w:w="8215" w:type="dxa"/>
        <w:tblInd w:w="154" w:type="dxa"/>
        <w:tblLayout w:type="fixed"/>
        <w:tblCellMar>
          <w:left w:w="0" w:type="dxa"/>
          <w:right w:w="0" w:type="dxa"/>
        </w:tblCellMar>
        <w:tblLook w:val="0000"/>
      </w:tblPr>
      <w:tblGrid>
        <w:gridCol w:w="1552"/>
        <w:gridCol w:w="1134"/>
        <w:gridCol w:w="4820"/>
        <w:gridCol w:w="709"/>
      </w:tblGrid>
      <w:tr w:rsidR="001B36D3" w:rsidRPr="00270E48" w:rsidTr="000926FD">
        <w:trPr>
          <w:trHeight w:hRule="exact" w:val="370"/>
        </w:trPr>
        <w:tc>
          <w:tcPr>
            <w:tcW w:w="1552" w:type="dxa"/>
            <w:tcBorders>
              <w:top w:val="single" w:sz="4" w:space="0" w:color="000000"/>
              <w:left w:val="single" w:sz="4" w:space="0" w:color="000000"/>
              <w:bottom w:val="single" w:sz="4" w:space="0" w:color="000000"/>
              <w:right w:val="single" w:sz="4" w:space="0" w:color="000000"/>
            </w:tcBorders>
            <w:shd w:val="clear" w:color="auto" w:fill="DFDFDF"/>
          </w:tcPr>
          <w:p w:rsidR="001B36D3" w:rsidRPr="00270E48" w:rsidRDefault="001B36D3" w:rsidP="00EA22F3">
            <w:pPr>
              <w:spacing w:line="307" w:lineRule="exact"/>
              <w:ind w:left="102" w:right="-20"/>
              <w:rPr>
                <w:sz w:val="24"/>
                <w:szCs w:val="24"/>
              </w:rPr>
            </w:pPr>
            <w:r>
              <w:rPr>
                <w:rFonts w:ascii="微软雅黑" w:eastAsia="微软雅黑" w:cs="微软雅黑" w:hint="eastAsia"/>
                <w:b/>
                <w:bCs/>
                <w:spacing w:val="12"/>
                <w:position w:val="-1"/>
              </w:rPr>
              <w:t>数据项</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1B36D3" w:rsidRPr="00270E48" w:rsidRDefault="001B36D3" w:rsidP="00EA22F3">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1B36D3" w:rsidRPr="00270E48" w:rsidRDefault="001B36D3" w:rsidP="00EA22F3">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1B36D3" w:rsidRPr="00270E48" w:rsidRDefault="001B36D3" w:rsidP="00EA22F3">
            <w:pPr>
              <w:spacing w:line="307" w:lineRule="exact"/>
              <w:ind w:left="102" w:right="-20"/>
              <w:rPr>
                <w:sz w:val="24"/>
                <w:szCs w:val="24"/>
              </w:rPr>
            </w:pPr>
            <w:r>
              <w:rPr>
                <w:rFonts w:ascii="微软雅黑" w:eastAsia="微软雅黑" w:cs="微软雅黑" w:hint="eastAsia"/>
                <w:b/>
                <w:bCs/>
                <w:spacing w:val="12"/>
                <w:position w:val="-1"/>
              </w:rPr>
              <w:t>选项</w:t>
            </w:r>
          </w:p>
        </w:tc>
      </w:tr>
      <w:tr w:rsidR="001B36D3" w:rsidRPr="00270E48" w:rsidTr="00F10472">
        <w:trPr>
          <w:trHeight w:hRule="exact" w:val="697"/>
        </w:trPr>
        <w:tc>
          <w:tcPr>
            <w:tcW w:w="1552" w:type="dxa"/>
            <w:tcBorders>
              <w:top w:val="single" w:sz="4" w:space="0" w:color="000000"/>
              <w:left w:val="single" w:sz="4" w:space="0" w:color="000000"/>
              <w:bottom w:val="single" w:sz="4" w:space="0" w:color="000000"/>
              <w:right w:val="single" w:sz="4" w:space="0" w:color="000000"/>
            </w:tcBorders>
          </w:tcPr>
          <w:p w:rsidR="001B36D3" w:rsidRPr="00286EBC" w:rsidRDefault="001B36D3" w:rsidP="00EA22F3">
            <w:pPr>
              <w:ind w:right="-20"/>
            </w:pPr>
            <w:r w:rsidRPr="00286EBC">
              <w:rPr>
                <w:rFonts w:hint="eastAsia"/>
              </w:rPr>
              <w:t>returnCode</w:t>
            </w:r>
          </w:p>
        </w:tc>
        <w:tc>
          <w:tcPr>
            <w:tcW w:w="1134" w:type="dxa"/>
            <w:tcBorders>
              <w:top w:val="single" w:sz="4" w:space="0" w:color="000000"/>
              <w:left w:val="single" w:sz="4" w:space="0" w:color="000000"/>
              <w:bottom w:val="single" w:sz="4" w:space="0" w:color="000000"/>
              <w:right w:val="single" w:sz="4" w:space="0" w:color="000000"/>
            </w:tcBorders>
          </w:tcPr>
          <w:p w:rsidR="001B36D3" w:rsidRPr="00286EBC" w:rsidRDefault="001B36D3" w:rsidP="00F8183F">
            <w:pPr>
              <w:spacing w:line="241" w:lineRule="auto"/>
              <w:ind w:right="51"/>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tcPr>
          <w:p w:rsidR="001B36D3" w:rsidRPr="00775C76" w:rsidRDefault="001B36D3" w:rsidP="00EA22F3">
            <w:pPr>
              <w:spacing w:line="312" w:lineRule="exact"/>
              <w:ind w:right="-20"/>
            </w:pPr>
            <w:r w:rsidRPr="00775C76">
              <w:rPr>
                <w:rFonts w:hint="eastAsia"/>
              </w:rPr>
              <w:t>0</w:t>
            </w:r>
            <w:r w:rsidRPr="00775C76">
              <w:rPr>
                <w:rFonts w:hint="eastAsia"/>
              </w:rPr>
              <w:t>：成功</w:t>
            </w:r>
          </w:p>
          <w:p w:rsidR="001B36D3" w:rsidRPr="00775C76" w:rsidRDefault="00D12634" w:rsidP="00EA22F3">
            <w:pPr>
              <w:spacing w:line="312" w:lineRule="exact"/>
              <w:ind w:right="-20"/>
            </w:pPr>
            <w:r>
              <w:rPr>
                <w:rFonts w:hint="eastAsia"/>
              </w:rPr>
              <w:t>其他：失败，具体请参考</w:t>
            </w:r>
            <w:r w:rsidR="006F430C">
              <w:rPr>
                <w:rFonts w:hint="eastAsia"/>
              </w:rPr>
              <w:t>2.1</w:t>
            </w:r>
            <w:r>
              <w:rPr>
                <w:rFonts w:hint="eastAsia"/>
              </w:rPr>
              <w:t>章节</w:t>
            </w:r>
          </w:p>
        </w:tc>
        <w:tc>
          <w:tcPr>
            <w:tcW w:w="709" w:type="dxa"/>
            <w:tcBorders>
              <w:top w:val="single" w:sz="4" w:space="0" w:color="000000"/>
              <w:left w:val="single" w:sz="4" w:space="0" w:color="000000"/>
              <w:bottom w:val="single" w:sz="4" w:space="0" w:color="000000"/>
              <w:right w:val="single" w:sz="4" w:space="0" w:color="000000"/>
            </w:tcBorders>
          </w:tcPr>
          <w:p w:rsidR="001B36D3" w:rsidRPr="00775C76" w:rsidRDefault="001B36D3" w:rsidP="00EA22F3">
            <w:r w:rsidRPr="00775C76">
              <w:rPr>
                <w:rFonts w:hint="eastAsia"/>
              </w:rPr>
              <w:t>必选</w:t>
            </w:r>
          </w:p>
        </w:tc>
      </w:tr>
      <w:tr w:rsidR="001B36D3" w:rsidRPr="00270E48" w:rsidTr="00F10472">
        <w:trPr>
          <w:trHeight w:hRule="exact" w:val="424"/>
        </w:trPr>
        <w:tc>
          <w:tcPr>
            <w:tcW w:w="1552" w:type="dxa"/>
            <w:tcBorders>
              <w:top w:val="single" w:sz="4" w:space="0" w:color="000000"/>
              <w:left w:val="single" w:sz="4" w:space="0" w:color="000000"/>
              <w:bottom w:val="single" w:sz="4" w:space="0" w:color="000000"/>
              <w:right w:val="single" w:sz="4" w:space="0" w:color="000000"/>
            </w:tcBorders>
          </w:tcPr>
          <w:p w:rsidR="001B36D3" w:rsidRPr="00286EBC" w:rsidRDefault="001B36D3" w:rsidP="00EA22F3">
            <w:pPr>
              <w:ind w:right="-20"/>
            </w:pPr>
            <w:r>
              <w:rPr>
                <w:rFonts w:hint="eastAsia"/>
              </w:rPr>
              <w:t>returnDesc</w:t>
            </w:r>
          </w:p>
        </w:tc>
        <w:tc>
          <w:tcPr>
            <w:tcW w:w="1134" w:type="dxa"/>
            <w:tcBorders>
              <w:top w:val="single" w:sz="4" w:space="0" w:color="000000"/>
              <w:left w:val="single" w:sz="4" w:space="0" w:color="000000"/>
              <w:bottom w:val="single" w:sz="4" w:space="0" w:color="000000"/>
              <w:right w:val="single" w:sz="4" w:space="0" w:color="000000"/>
            </w:tcBorders>
          </w:tcPr>
          <w:p w:rsidR="001B36D3" w:rsidRPr="00286EBC" w:rsidRDefault="001B36D3" w:rsidP="00F8183F">
            <w:pPr>
              <w:spacing w:line="241" w:lineRule="auto"/>
              <w:ind w:right="51"/>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tcPr>
          <w:p w:rsidR="001B36D3" w:rsidRPr="00775C76" w:rsidRDefault="001B36D3" w:rsidP="00EA22F3">
            <w:pPr>
              <w:spacing w:line="312" w:lineRule="exact"/>
              <w:ind w:right="-20"/>
            </w:pPr>
            <w:r>
              <w:rPr>
                <w:rFonts w:hint="eastAsia"/>
              </w:rPr>
              <w:t>返回描述信息</w:t>
            </w:r>
          </w:p>
        </w:tc>
        <w:tc>
          <w:tcPr>
            <w:tcW w:w="709" w:type="dxa"/>
            <w:tcBorders>
              <w:top w:val="single" w:sz="4" w:space="0" w:color="000000"/>
              <w:left w:val="single" w:sz="4" w:space="0" w:color="000000"/>
              <w:bottom w:val="single" w:sz="4" w:space="0" w:color="000000"/>
              <w:right w:val="single" w:sz="4" w:space="0" w:color="000000"/>
            </w:tcBorders>
          </w:tcPr>
          <w:p w:rsidR="001B36D3" w:rsidRPr="00775C76" w:rsidRDefault="001B36D3" w:rsidP="00EA22F3">
            <w:r w:rsidRPr="00775C76">
              <w:rPr>
                <w:rFonts w:hint="eastAsia"/>
              </w:rPr>
              <w:t>必须</w:t>
            </w:r>
          </w:p>
        </w:tc>
      </w:tr>
    </w:tbl>
    <w:p w:rsidR="001B36D3" w:rsidRDefault="001B36D3" w:rsidP="001B36D3">
      <w:pPr>
        <w:spacing w:before="18" w:line="100" w:lineRule="exact"/>
        <w:rPr>
          <w:sz w:val="10"/>
          <w:szCs w:val="10"/>
        </w:rPr>
      </w:pPr>
    </w:p>
    <w:p w:rsidR="001B36D3" w:rsidRDefault="001B36D3" w:rsidP="001B36D3">
      <w:pPr>
        <w:ind w:firstLineChars="150" w:firstLine="316"/>
        <w:rPr>
          <w:b/>
        </w:rPr>
      </w:pPr>
    </w:p>
    <w:p w:rsidR="001B36D3" w:rsidRPr="00B05E9E" w:rsidRDefault="001B36D3" w:rsidP="001B36D3">
      <w:pPr>
        <w:ind w:firstLineChars="150" w:firstLine="316"/>
        <w:rPr>
          <w:b/>
        </w:rPr>
      </w:pPr>
      <w:r w:rsidRPr="00B05E9E">
        <w:rPr>
          <w:rFonts w:hint="eastAsia"/>
          <w:b/>
        </w:rPr>
        <w:t>示例</w:t>
      </w:r>
    </w:p>
    <w:tbl>
      <w:tblPr>
        <w:tblW w:w="0" w:type="auto"/>
        <w:tblInd w:w="3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701"/>
        <w:gridCol w:w="6379"/>
      </w:tblGrid>
      <w:tr w:rsidR="001B36D3" w:rsidRPr="0038247B" w:rsidTr="00EA22F3">
        <w:trPr>
          <w:cantSplit/>
          <w:trHeight w:val="300"/>
        </w:trPr>
        <w:tc>
          <w:tcPr>
            <w:tcW w:w="170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1B36D3" w:rsidRPr="0038247B" w:rsidRDefault="001B36D3" w:rsidP="00EA22F3">
            <w:pPr>
              <w:pStyle w:val="TableHeading"/>
            </w:pPr>
            <w:r w:rsidRPr="0038247B">
              <w:lastRenderedPageBreak/>
              <w:t>Request/Response</w:t>
            </w:r>
          </w:p>
        </w:tc>
        <w:tc>
          <w:tcPr>
            <w:tcW w:w="637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1B36D3" w:rsidRPr="0038247B" w:rsidRDefault="001B36D3" w:rsidP="00EA22F3">
            <w:pPr>
              <w:pStyle w:val="TableHeading"/>
            </w:pPr>
            <w:r w:rsidRPr="0038247B">
              <w:t>Example</w:t>
            </w:r>
          </w:p>
        </w:tc>
      </w:tr>
      <w:tr w:rsidR="001B36D3" w:rsidRPr="0090060A" w:rsidTr="00EA22F3">
        <w:trPr>
          <w:cantSplit/>
          <w:trHeight w:val="281"/>
        </w:trPr>
        <w:tc>
          <w:tcPr>
            <w:tcW w:w="1701" w:type="dxa"/>
          </w:tcPr>
          <w:p w:rsidR="001B36D3" w:rsidRPr="002B69A5" w:rsidRDefault="001B36D3" w:rsidP="00EA22F3">
            <w:pPr>
              <w:pStyle w:val="TableText"/>
              <w:rPr>
                <w:lang w:val="fr-FR"/>
              </w:rPr>
            </w:pPr>
            <w:r w:rsidRPr="0038247B">
              <w:t>HTTP Request</w:t>
            </w:r>
          </w:p>
        </w:tc>
        <w:tc>
          <w:tcPr>
            <w:tcW w:w="6379" w:type="dxa"/>
          </w:tcPr>
          <w:p w:rsidR="001B36D3" w:rsidRPr="00E059DD" w:rsidRDefault="001B36D3" w:rsidP="0090060A">
            <w:pPr>
              <w:pStyle w:val="TerminalDisplayinTable"/>
              <w:shd w:val="clear" w:color="auto" w:fill="D9D9D9"/>
              <w:ind w:firstLineChars="17" w:firstLine="34"/>
              <w:rPr>
                <w:rFonts w:ascii="Arial" w:hAnsi="Arial" w:cs="Arial"/>
                <w:spacing w:val="0"/>
                <w:sz w:val="20"/>
                <w:szCs w:val="20"/>
                <w:lang w:val="fr-FR"/>
              </w:rPr>
            </w:pPr>
            <w:r w:rsidRPr="00E059DD">
              <w:rPr>
                <w:rFonts w:ascii="Arial" w:hAnsi="Arial" w:cs="Arial" w:hint="eastAsia"/>
                <w:spacing w:val="0"/>
                <w:sz w:val="20"/>
                <w:szCs w:val="20"/>
                <w:lang w:val="fr-FR"/>
              </w:rPr>
              <w:t>POST</w:t>
            </w:r>
            <w:r w:rsidRPr="00E059DD">
              <w:rPr>
                <w:rFonts w:ascii="Arial" w:hAnsi="Arial" w:cs="Arial"/>
                <w:spacing w:val="0"/>
                <w:sz w:val="20"/>
                <w:szCs w:val="20"/>
                <w:lang w:val="fr-FR"/>
              </w:rPr>
              <w:t xml:space="preserve"> </w:t>
            </w:r>
            <w:r w:rsidRPr="00E059DD">
              <w:rPr>
                <w:rFonts w:ascii="Arial" w:hAnsi="Arial" w:cs="Arial" w:hint="eastAsia"/>
                <w:spacing w:val="0"/>
                <w:sz w:val="20"/>
                <w:szCs w:val="20"/>
                <w:lang w:val="fr-FR"/>
              </w:rPr>
              <w:t>https://pay.hicloud.com/</w:t>
            </w:r>
            <w:r w:rsidRPr="00D24A3F">
              <w:rPr>
                <w:rFonts w:ascii="Arial" w:hAnsi="Arial" w:cs="Arial" w:hint="eastAsia"/>
                <w:spacing w:val="0"/>
                <w:sz w:val="20"/>
                <w:szCs w:val="20"/>
                <w:lang w:val="fr-FR"/>
              </w:rPr>
              <w:t>client /auth/</w:t>
            </w:r>
            <w:r>
              <w:rPr>
                <w:rFonts w:ascii="Arial" w:hAnsi="Arial" w:cs="Arial" w:hint="eastAsia"/>
                <w:spacing w:val="0"/>
                <w:sz w:val="20"/>
                <w:szCs w:val="20"/>
                <w:lang w:val="fr-FR"/>
              </w:rPr>
              <w:t>yeePay</w:t>
            </w:r>
            <w:r w:rsidRPr="00FC7B28">
              <w:rPr>
                <w:rFonts w:ascii="Arial" w:hAnsi="Arial" w:cs="Arial"/>
                <w:spacing w:val="0"/>
                <w:sz w:val="20"/>
                <w:szCs w:val="20"/>
                <w:lang w:val="fr-FR"/>
              </w:rPr>
              <w:t>Sign</w:t>
            </w:r>
            <w:r w:rsidR="0090060A">
              <w:rPr>
                <w:rFonts w:ascii="Arial" w:hAnsi="Arial" w:cs="Arial" w:hint="eastAsia"/>
                <w:spacing w:val="0"/>
                <w:sz w:val="20"/>
                <w:szCs w:val="20"/>
                <w:lang w:val="fr-FR"/>
              </w:rPr>
              <w:t>.action</w:t>
            </w:r>
            <w:r w:rsidRPr="00E059DD">
              <w:rPr>
                <w:rFonts w:ascii="Arial" w:hAnsi="Arial" w:cs="Arial"/>
                <w:spacing w:val="0"/>
                <w:sz w:val="20"/>
                <w:szCs w:val="20"/>
                <w:lang w:val="fr-FR"/>
              </w:rPr>
              <w:t xml:space="preserve"> HTTP/1.1</w:t>
            </w:r>
          </w:p>
          <w:p w:rsidR="001B36D3" w:rsidRDefault="001B36D3" w:rsidP="0090060A">
            <w:pPr>
              <w:pStyle w:val="TerminalDisplayinTable"/>
              <w:shd w:val="clear" w:color="auto" w:fill="D9D9D9"/>
              <w:ind w:firstLineChars="17" w:firstLine="34"/>
              <w:rPr>
                <w:rFonts w:ascii="Arial" w:hAnsi="Arial" w:cs="Arial"/>
                <w:spacing w:val="0"/>
                <w:sz w:val="20"/>
                <w:szCs w:val="20"/>
                <w:lang w:val="fr-FR"/>
              </w:rPr>
            </w:pPr>
            <w:r w:rsidRPr="00F706C3">
              <w:rPr>
                <w:rFonts w:ascii="Arial" w:hAnsi="Arial" w:cs="Arial" w:hint="eastAsia"/>
                <w:spacing w:val="0"/>
                <w:sz w:val="20"/>
                <w:szCs w:val="20"/>
                <w:lang w:val="fr-FR"/>
              </w:rPr>
              <w:t>{</w:t>
            </w:r>
          </w:p>
          <w:p w:rsidR="001B36D3" w:rsidRDefault="001B36D3" w:rsidP="0090060A">
            <w:pPr>
              <w:pStyle w:val="TerminalDisplayinTable"/>
              <w:shd w:val="clear" w:color="auto" w:fill="D9D9D9"/>
              <w:ind w:firstLineChars="17" w:firstLine="34"/>
              <w:rPr>
                <w:rFonts w:ascii="Arial" w:hAnsi="Arial" w:cs="Arial"/>
                <w:spacing w:val="0"/>
                <w:sz w:val="20"/>
                <w:szCs w:val="20"/>
                <w:lang w:val="fr-FR"/>
              </w:rPr>
            </w:pPr>
            <w:r w:rsidRPr="00AA5219">
              <w:rPr>
                <w:rFonts w:ascii="Arial" w:hAnsi="Arial" w:cs="Arial" w:hint="eastAsia"/>
                <w:spacing w:val="0"/>
                <w:sz w:val="20"/>
                <w:szCs w:val="20"/>
                <w:lang w:val="fr-FR"/>
              </w:rPr>
              <w:t>"</w:t>
            </w:r>
            <w:r>
              <w:rPr>
                <w:rFonts w:ascii="Arial" w:hAnsi="Arial" w:cs="Arial" w:hint="eastAsia"/>
                <w:spacing w:val="0"/>
                <w:sz w:val="20"/>
                <w:szCs w:val="20"/>
                <w:lang w:val="fr-FR"/>
              </w:rPr>
              <w:t>d</w:t>
            </w:r>
            <w:r w:rsidRPr="00AA5219">
              <w:rPr>
                <w:rFonts w:ascii="Arial" w:hAnsi="Arial" w:cs="Arial"/>
                <w:spacing w:val="0"/>
                <w:sz w:val="20"/>
                <w:szCs w:val="20"/>
                <w:lang w:val="fr-FR"/>
              </w:rPr>
              <w:t>eviceID</w:t>
            </w:r>
            <w:r w:rsidRPr="00AA5219">
              <w:rPr>
                <w:rFonts w:ascii="Arial" w:hAnsi="Arial" w:cs="Arial" w:hint="eastAsia"/>
                <w:spacing w:val="0"/>
                <w:sz w:val="20"/>
                <w:szCs w:val="20"/>
                <w:lang w:val="fr-FR"/>
              </w:rPr>
              <w:t>":"</w:t>
            </w:r>
            <w:r>
              <w:rPr>
                <w:rFonts w:ascii="Arial" w:hAnsi="Arial" w:cs="Arial" w:hint="eastAsia"/>
                <w:spacing w:val="0"/>
                <w:sz w:val="20"/>
                <w:szCs w:val="20"/>
                <w:lang w:val="fr-FR"/>
              </w:rPr>
              <w:t>23234566666</w:t>
            </w:r>
            <w:r w:rsidRPr="00AA5219">
              <w:rPr>
                <w:rFonts w:ascii="Arial" w:hAnsi="Arial" w:cs="Arial" w:hint="eastAsia"/>
                <w:spacing w:val="0"/>
                <w:sz w:val="20"/>
                <w:szCs w:val="20"/>
                <w:lang w:val="fr-FR"/>
              </w:rPr>
              <w:t>"</w:t>
            </w:r>
            <w:r>
              <w:rPr>
                <w:rFonts w:ascii="Arial" w:hAnsi="Arial" w:cs="Arial" w:hint="eastAsia"/>
                <w:spacing w:val="0"/>
                <w:sz w:val="20"/>
                <w:szCs w:val="20"/>
                <w:lang w:val="fr-FR"/>
              </w:rPr>
              <w:t>,</w:t>
            </w:r>
          </w:p>
          <w:p w:rsidR="001B36D3" w:rsidRDefault="001B36D3" w:rsidP="0090060A">
            <w:pPr>
              <w:pStyle w:val="TerminalDisplayinTable"/>
              <w:shd w:val="clear" w:color="auto" w:fill="D9D9D9"/>
              <w:ind w:firstLineChars="17" w:firstLine="34"/>
              <w:rPr>
                <w:rFonts w:ascii="Arial" w:hAnsi="Arial" w:cs="Arial"/>
                <w:spacing w:val="0"/>
                <w:sz w:val="20"/>
                <w:szCs w:val="20"/>
                <w:lang w:val="fr-FR"/>
              </w:rPr>
            </w:pPr>
            <w:r w:rsidRPr="00AA5219">
              <w:rPr>
                <w:rFonts w:ascii="Arial" w:hAnsi="Arial" w:cs="Arial" w:hint="eastAsia"/>
                <w:spacing w:val="0"/>
                <w:sz w:val="20"/>
                <w:szCs w:val="20"/>
                <w:lang w:val="fr-FR"/>
              </w:rPr>
              <w:t>"</w:t>
            </w:r>
            <w:r w:rsidRPr="00514046">
              <w:rPr>
                <w:rFonts w:ascii="Arial" w:hAnsi="Arial" w:cs="Arial"/>
                <w:spacing w:val="0"/>
                <w:sz w:val="20"/>
                <w:szCs w:val="20"/>
                <w:lang w:val="fr-FR"/>
              </w:rPr>
              <w:t>channel</w:t>
            </w:r>
            <w:r w:rsidRPr="00AA5219">
              <w:rPr>
                <w:rFonts w:ascii="Arial" w:hAnsi="Arial" w:cs="Arial" w:hint="eastAsia"/>
                <w:spacing w:val="0"/>
                <w:sz w:val="20"/>
                <w:szCs w:val="20"/>
                <w:lang w:val="fr-FR"/>
              </w:rPr>
              <w:t>"</w:t>
            </w:r>
            <w:r>
              <w:rPr>
                <w:rFonts w:ascii="Arial" w:hAnsi="Arial" w:cs="Arial"/>
                <w:spacing w:val="0"/>
                <w:sz w:val="20"/>
                <w:szCs w:val="20"/>
                <w:lang w:val="fr-FR"/>
              </w:rPr>
              <w:t> </w:t>
            </w:r>
            <w:r>
              <w:rPr>
                <w:rFonts w:ascii="Arial" w:hAnsi="Arial" w:cs="Arial" w:hint="eastAsia"/>
                <w:spacing w:val="0"/>
                <w:sz w:val="20"/>
                <w:szCs w:val="20"/>
                <w:lang w:val="fr-FR"/>
              </w:rPr>
              <w:t>:</w:t>
            </w:r>
            <w:r w:rsidRPr="00AA5219">
              <w:rPr>
                <w:rFonts w:ascii="Arial" w:hAnsi="Arial" w:cs="Arial" w:hint="eastAsia"/>
                <w:spacing w:val="0"/>
                <w:sz w:val="20"/>
                <w:szCs w:val="20"/>
                <w:lang w:val="fr-FR"/>
              </w:rPr>
              <w:t xml:space="preserve"> "</w:t>
            </w:r>
            <w:r w:rsidRPr="00DB51A9">
              <w:rPr>
                <w:rFonts w:ascii="Arial" w:hAnsi="Arial" w:cs="Arial" w:hint="eastAsia"/>
                <w:spacing w:val="0"/>
                <w:sz w:val="20"/>
                <w:szCs w:val="20"/>
                <w:lang w:val="fr-FR"/>
              </w:rPr>
              <w:t>YeePay</w:t>
            </w:r>
            <w:r w:rsidRPr="00AA5219">
              <w:rPr>
                <w:rFonts w:ascii="Arial" w:hAnsi="Arial" w:cs="Arial" w:hint="eastAsia"/>
                <w:spacing w:val="0"/>
                <w:sz w:val="20"/>
                <w:szCs w:val="20"/>
                <w:lang w:val="fr-FR"/>
              </w:rPr>
              <w:t>"</w:t>
            </w:r>
            <w:r>
              <w:rPr>
                <w:rFonts w:ascii="Arial" w:hAnsi="Arial" w:cs="Arial" w:hint="eastAsia"/>
                <w:spacing w:val="0"/>
                <w:sz w:val="20"/>
                <w:szCs w:val="20"/>
                <w:lang w:val="fr-FR"/>
              </w:rPr>
              <w:t>,</w:t>
            </w:r>
          </w:p>
          <w:p w:rsidR="001B36D3" w:rsidRPr="00514046" w:rsidRDefault="001B36D3" w:rsidP="0090060A">
            <w:pPr>
              <w:pStyle w:val="TerminalDisplayinTable"/>
              <w:shd w:val="clear" w:color="auto" w:fill="D9D9D9"/>
              <w:ind w:firstLineChars="17" w:firstLine="34"/>
              <w:rPr>
                <w:rFonts w:ascii="Arial" w:hAnsi="Arial" w:cs="Arial"/>
                <w:spacing w:val="0"/>
                <w:sz w:val="20"/>
                <w:szCs w:val="20"/>
                <w:lang w:val="fr-FR"/>
              </w:rPr>
            </w:pPr>
            <w:r w:rsidRPr="00AA5219">
              <w:rPr>
                <w:rFonts w:ascii="Arial" w:hAnsi="Arial" w:cs="Arial" w:hint="eastAsia"/>
                <w:spacing w:val="0"/>
                <w:sz w:val="20"/>
                <w:szCs w:val="20"/>
                <w:lang w:val="fr-FR"/>
              </w:rPr>
              <w:t>"</w:t>
            </w:r>
            <w:r w:rsidRPr="00A81005">
              <w:rPr>
                <w:rFonts w:ascii="Arial" w:hAnsi="Arial" w:cs="Arial" w:hint="eastAsia"/>
                <w:spacing w:val="0"/>
                <w:sz w:val="20"/>
                <w:szCs w:val="20"/>
                <w:lang w:val="fr-FR"/>
              </w:rPr>
              <w:t>serialNo</w:t>
            </w:r>
            <w:r w:rsidRPr="00AA5219">
              <w:rPr>
                <w:rFonts w:ascii="Arial" w:hAnsi="Arial" w:cs="Arial" w:hint="eastAsia"/>
                <w:spacing w:val="0"/>
                <w:sz w:val="20"/>
                <w:szCs w:val="20"/>
                <w:lang w:val="fr-FR"/>
              </w:rPr>
              <w:t>"</w:t>
            </w:r>
            <w:r>
              <w:rPr>
                <w:rFonts w:ascii="Arial" w:hAnsi="Arial" w:cs="Arial"/>
                <w:spacing w:val="0"/>
                <w:sz w:val="20"/>
                <w:szCs w:val="20"/>
                <w:lang w:val="fr-FR"/>
              </w:rPr>
              <w:t> </w:t>
            </w:r>
            <w:r>
              <w:rPr>
                <w:rFonts w:ascii="Arial" w:hAnsi="Arial" w:cs="Arial" w:hint="eastAsia"/>
                <w:spacing w:val="0"/>
                <w:sz w:val="20"/>
                <w:szCs w:val="20"/>
                <w:lang w:val="fr-FR"/>
              </w:rPr>
              <w:t>:</w:t>
            </w:r>
            <w:r w:rsidRPr="00AA5219">
              <w:rPr>
                <w:rFonts w:ascii="Arial" w:hAnsi="Arial" w:cs="Arial" w:hint="eastAsia"/>
                <w:spacing w:val="0"/>
                <w:sz w:val="20"/>
                <w:szCs w:val="20"/>
                <w:lang w:val="fr-FR"/>
              </w:rPr>
              <w:t xml:space="preserve"> "</w:t>
            </w:r>
            <w:r>
              <w:rPr>
                <w:rFonts w:ascii="Arial" w:hAnsi="Arial" w:cs="Arial" w:hint="eastAsia"/>
                <w:spacing w:val="0"/>
                <w:sz w:val="20"/>
                <w:szCs w:val="20"/>
                <w:lang w:val="fr-FR"/>
              </w:rPr>
              <w:t>23234522116456456465</w:t>
            </w:r>
            <w:r w:rsidRPr="00AA5219">
              <w:rPr>
                <w:rFonts w:ascii="Arial" w:hAnsi="Arial" w:cs="Arial" w:hint="eastAsia"/>
                <w:spacing w:val="0"/>
                <w:sz w:val="20"/>
                <w:szCs w:val="20"/>
                <w:lang w:val="fr-FR"/>
              </w:rPr>
              <w:t>"</w:t>
            </w:r>
            <w:r>
              <w:rPr>
                <w:rFonts w:ascii="Arial" w:hAnsi="Arial" w:cs="Arial" w:hint="eastAsia"/>
                <w:spacing w:val="0"/>
                <w:sz w:val="20"/>
                <w:szCs w:val="20"/>
                <w:lang w:val="fr-FR"/>
              </w:rPr>
              <w:t>,</w:t>
            </w:r>
          </w:p>
          <w:p w:rsidR="001B36D3" w:rsidRPr="00AA5219" w:rsidRDefault="001B36D3" w:rsidP="0090060A">
            <w:pPr>
              <w:pStyle w:val="TerminalDisplayinTable"/>
              <w:shd w:val="clear" w:color="auto" w:fill="D9D9D9"/>
              <w:ind w:firstLineChars="17" w:firstLine="34"/>
              <w:rPr>
                <w:rFonts w:ascii="Arial" w:hAnsi="Arial" w:cs="Arial"/>
                <w:spacing w:val="0"/>
                <w:sz w:val="20"/>
                <w:szCs w:val="20"/>
                <w:lang w:val="fr-FR"/>
              </w:rPr>
            </w:pPr>
            <w:r w:rsidRPr="00AA5219">
              <w:rPr>
                <w:rFonts w:ascii="Arial" w:hAnsi="Arial" w:cs="Arial" w:hint="eastAsia"/>
                <w:spacing w:val="0"/>
                <w:sz w:val="20"/>
                <w:szCs w:val="20"/>
                <w:lang w:val="fr-FR"/>
              </w:rPr>
              <w:t xml:space="preserve">" </w:t>
            </w:r>
            <w:r w:rsidRPr="00E059DD">
              <w:rPr>
                <w:rFonts w:ascii="Arial" w:hAnsi="Arial" w:cs="Arial" w:hint="eastAsia"/>
                <w:spacing w:val="0"/>
                <w:sz w:val="20"/>
                <w:szCs w:val="20"/>
                <w:lang w:val="fr-FR"/>
              </w:rPr>
              <w:t>sign</w:t>
            </w:r>
            <w:r w:rsidRPr="00AA5219">
              <w:rPr>
                <w:rFonts w:ascii="Arial" w:hAnsi="Arial" w:cs="Arial" w:hint="eastAsia"/>
                <w:spacing w:val="0"/>
                <w:sz w:val="20"/>
                <w:szCs w:val="20"/>
                <w:lang w:val="fr-FR"/>
              </w:rPr>
              <w:t xml:space="preserve"> ":"</w:t>
            </w:r>
            <w:r>
              <w:rPr>
                <w:rFonts w:ascii="Arial" w:hAnsi="Arial" w:cs="Arial" w:hint="eastAsia"/>
                <w:spacing w:val="0"/>
                <w:sz w:val="20"/>
                <w:szCs w:val="20"/>
                <w:lang w:val="fr-FR"/>
              </w:rPr>
              <w:t>23874628346AB HDUENVX45632</w:t>
            </w:r>
            <w:r w:rsidRPr="00AA5219">
              <w:rPr>
                <w:rFonts w:ascii="Arial" w:hAnsi="Arial" w:cs="Arial" w:hint="eastAsia"/>
                <w:spacing w:val="0"/>
                <w:sz w:val="20"/>
                <w:szCs w:val="20"/>
                <w:lang w:val="fr-FR"/>
              </w:rPr>
              <w:t>"</w:t>
            </w:r>
          </w:p>
          <w:p w:rsidR="001B36D3" w:rsidRPr="00E059DD" w:rsidRDefault="001B36D3" w:rsidP="0090060A">
            <w:pPr>
              <w:pStyle w:val="TerminalDisplayinTable"/>
              <w:shd w:val="clear" w:color="auto" w:fill="D9D9D9"/>
              <w:ind w:firstLineChars="17" w:firstLine="34"/>
              <w:rPr>
                <w:rFonts w:ascii="Arial" w:hAnsi="Arial" w:cs="Arial"/>
                <w:spacing w:val="0"/>
                <w:sz w:val="20"/>
                <w:szCs w:val="20"/>
                <w:lang w:val="fr-FR"/>
              </w:rPr>
            </w:pPr>
            <w:r w:rsidRPr="00F706C3">
              <w:rPr>
                <w:rFonts w:ascii="Arial" w:hAnsi="Arial" w:cs="Arial" w:hint="eastAsia"/>
                <w:spacing w:val="0"/>
                <w:sz w:val="20"/>
                <w:szCs w:val="20"/>
                <w:lang w:val="fr-FR"/>
              </w:rPr>
              <w:t>}</w:t>
            </w:r>
          </w:p>
        </w:tc>
      </w:tr>
      <w:tr w:rsidR="001B36D3" w:rsidRPr="0090060A" w:rsidTr="00EA22F3">
        <w:trPr>
          <w:cantSplit/>
          <w:trHeight w:val="281"/>
        </w:trPr>
        <w:tc>
          <w:tcPr>
            <w:tcW w:w="1701" w:type="dxa"/>
          </w:tcPr>
          <w:p w:rsidR="001B36D3" w:rsidRPr="002B69A5" w:rsidRDefault="001B36D3" w:rsidP="00EA22F3">
            <w:pPr>
              <w:pStyle w:val="TableText"/>
              <w:rPr>
                <w:lang w:val="fr-FR"/>
              </w:rPr>
            </w:pPr>
            <w:r w:rsidRPr="002B69A5">
              <w:rPr>
                <w:lang w:val="fr-FR"/>
              </w:rPr>
              <w:t>HTT</w:t>
            </w:r>
            <w:r>
              <w:rPr>
                <w:rFonts w:hint="eastAsia"/>
                <w:lang w:val="fr-FR"/>
              </w:rPr>
              <w:t>P</w:t>
            </w:r>
            <w:r w:rsidRPr="002B69A5">
              <w:rPr>
                <w:lang w:val="fr-FR"/>
              </w:rPr>
              <w:t xml:space="preserve"> Response</w:t>
            </w:r>
          </w:p>
        </w:tc>
        <w:tc>
          <w:tcPr>
            <w:tcW w:w="6379" w:type="dxa"/>
          </w:tcPr>
          <w:p w:rsidR="001B36D3" w:rsidRPr="00AA725F" w:rsidRDefault="001B36D3" w:rsidP="0090060A">
            <w:pPr>
              <w:pStyle w:val="TerminalDisplayinTable"/>
              <w:shd w:val="clear" w:color="auto" w:fill="D9D9D9"/>
              <w:rPr>
                <w:rFonts w:ascii="Arial" w:hAnsi="Arial" w:cs="Arial"/>
                <w:spacing w:val="0"/>
                <w:sz w:val="20"/>
                <w:szCs w:val="20"/>
                <w:lang w:val="fr-FR"/>
              </w:rPr>
            </w:pPr>
            <w:r w:rsidRPr="00AA725F">
              <w:rPr>
                <w:rFonts w:ascii="Arial" w:hAnsi="Arial" w:cs="Arial"/>
                <w:spacing w:val="0"/>
                <w:sz w:val="20"/>
                <w:szCs w:val="20"/>
                <w:lang w:val="fr-FR"/>
              </w:rPr>
              <w:t>Content Type: application/</w:t>
            </w:r>
            <w:r w:rsidRPr="00AA725F">
              <w:rPr>
                <w:rFonts w:ascii="Arial" w:hAnsi="Arial" w:cs="Arial" w:hint="eastAsia"/>
                <w:spacing w:val="0"/>
                <w:sz w:val="20"/>
                <w:szCs w:val="20"/>
                <w:lang w:val="fr-FR"/>
              </w:rPr>
              <w:t>json</w:t>
            </w:r>
            <w:r w:rsidRPr="00AA725F">
              <w:rPr>
                <w:rFonts w:ascii="Arial" w:hAnsi="Arial" w:cs="Arial"/>
                <w:spacing w:val="0"/>
                <w:sz w:val="20"/>
                <w:szCs w:val="20"/>
                <w:lang w:val="fr-FR"/>
              </w:rPr>
              <w:t>; charset=UTF-8</w:t>
            </w:r>
          </w:p>
          <w:p w:rsidR="001B36D3" w:rsidRPr="00AA5219" w:rsidRDefault="001B36D3" w:rsidP="0090060A">
            <w:pPr>
              <w:pStyle w:val="TerminalDisplayinTable"/>
              <w:shd w:val="clear" w:color="auto" w:fill="D9D9D9"/>
              <w:rPr>
                <w:rFonts w:ascii="Arial" w:hAnsi="Arial" w:cs="Arial"/>
                <w:spacing w:val="0"/>
                <w:sz w:val="20"/>
                <w:szCs w:val="20"/>
                <w:lang w:val="fr-FR"/>
              </w:rPr>
            </w:pPr>
            <w:r w:rsidRPr="00AA5219">
              <w:rPr>
                <w:rFonts w:ascii="Arial" w:hAnsi="Arial" w:cs="Arial" w:hint="eastAsia"/>
                <w:spacing w:val="0"/>
                <w:sz w:val="20"/>
                <w:szCs w:val="20"/>
                <w:lang w:val="fr-FR"/>
              </w:rPr>
              <w:t>{</w:t>
            </w:r>
          </w:p>
          <w:p w:rsidR="001B36D3" w:rsidRDefault="001B36D3" w:rsidP="0090060A">
            <w:pPr>
              <w:pStyle w:val="TerminalDisplayinTable"/>
              <w:shd w:val="clear" w:color="auto" w:fill="D9D9D9"/>
              <w:rPr>
                <w:rFonts w:ascii="Arial" w:hAnsi="Arial" w:cs="Arial"/>
                <w:spacing w:val="0"/>
                <w:sz w:val="20"/>
                <w:szCs w:val="20"/>
                <w:lang w:val="fr-FR"/>
              </w:rPr>
            </w:pPr>
            <w:r w:rsidRPr="00AA5219">
              <w:rPr>
                <w:rFonts w:ascii="Arial" w:hAnsi="Arial" w:cs="Arial" w:hint="eastAsia"/>
                <w:spacing w:val="0"/>
                <w:sz w:val="20"/>
                <w:szCs w:val="20"/>
                <w:lang w:val="fr-FR"/>
              </w:rPr>
              <w:t>"returnCode":"0",</w:t>
            </w:r>
          </w:p>
          <w:p w:rsidR="001B36D3" w:rsidRDefault="001B36D3" w:rsidP="0090060A">
            <w:pPr>
              <w:pStyle w:val="TerminalDisplayinTable"/>
              <w:shd w:val="clear" w:color="auto" w:fill="D9D9D9"/>
              <w:rPr>
                <w:rFonts w:ascii="Arial" w:hAnsi="Arial" w:cs="Arial"/>
                <w:spacing w:val="0"/>
                <w:sz w:val="20"/>
                <w:szCs w:val="20"/>
                <w:lang w:val="fr-FR"/>
              </w:rPr>
            </w:pPr>
            <w:r w:rsidRPr="00AA5219">
              <w:rPr>
                <w:rFonts w:ascii="Arial" w:hAnsi="Arial" w:cs="Arial" w:hint="eastAsia"/>
                <w:spacing w:val="0"/>
                <w:sz w:val="20"/>
                <w:szCs w:val="20"/>
                <w:lang w:val="fr-FR"/>
              </w:rPr>
              <w:t>"</w:t>
            </w:r>
            <w:r w:rsidRPr="005B156F">
              <w:rPr>
                <w:rFonts w:ascii="Arial" w:hAnsi="Arial" w:cs="Arial" w:hint="eastAsia"/>
                <w:spacing w:val="0"/>
                <w:sz w:val="20"/>
                <w:szCs w:val="20"/>
                <w:lang w:val="fr-FR"/>
              </w:rPr>
              <w:t>returnDesc</w:t>
            </w:r>
            <w:r w:rsidRPr="00AA5219">
              <w:rPr>
                <w:rFonts w:ascii="Arial" w:hAnsi="Arial" w:cs="Arial" w:hint="eastAsia"/>
                <w:spacing w:val="0"/>
                <w:sz w:val="20"/>
                <w:szCs w:val="20"/>
                <w:lang w:val="fr-FR"/>
              </w:rPr>
              <w:t xml:space="preserve"> ":"</w:t>
            </w:r>
            <w:r>
              <w:rPr>
                <w:rFonts w:ascii="Arial" w:hAnsi="Arial" w:cs="Arial" w:hint="eastAsia"/>
                <w:spacing w:val="0"/>
                <w:sz w:val="20"/>
                <w:szCs w:val="20"/>
                <w:lang w:val="fr-FR"/>
              </w:rPr>
              <w:t>成功</w:t>
            </w:r>
            <w:r w:rsidRPr="00AA5219">
              <w:rPr>
                <w:rFonts w:ascii="Arial" w:hAnsi="Arial" w:cs="Arial" w:hint="eastAsia"/>
                <w:spacing w:val="0"/>
                <w:sz w:val="20"/>
                <w:szCs w:val="20"/>
                <w:lang w:val="fr-FR"/>
              </w:rPr>
              <w:t>"</w:t>
            </w:r>
          </w:p>
          <w:p w:rsidR="001B36D3" w:rsidRPr="00AA725F" w:rsidRDefault="001B36D3" w:rsidP="0090060A">
            <w:pPr>
              <w:pStyle w:val="TerminalDisplayinTable"/>
              <w:shd w:val="clear" w:color="auto" w:fill="D9D9D9"/>
              <w:rPr>
                <w:rFonts w:ascii="Arial" w:hAnsi="Arial" w:cs="Arial"/>
                <w:spacing w:val="0"/>
                <w:sz w:val="20"/>
                <w:szCs w:val="20"/>
                <w:lang w:val="fr-FR"/>
              </w:rPr>
            </w:pPr>
            <w:r w:rsidRPr="00AA5219">
              <w:rPr>
                <w:rFonts w:ascii="Arial" w:hAnsi="Arial" w:cs="Arial" w:hint="eastAsia"/>
                <w:spacing w:val="0"/>
                <w:sz w:val="20"/>
                <w:szCs w:val="20"/>
                <w:lang w:val="fr-FR"/>
              </w:rPr>
              <w:t>}</w:t>
            </w:r>
          </w:p>
        </w:tc>
      </w:tr>
    </w:tbl>
    <w:p w:rsidR="001B36D3" w:rsidRPr="0090060A" w:rsidRDefault="001B36D3" w:rsidP="00775C76">
      <w:pPr>
        <w:spacing w:line="312" w:lineRule="exact"/>
        <w:ind w:right="-20"/>
        <w:rPr>
          <w:lang w:val="fr-FR"/>
        </w:rPr>
      </w:pPr>
    </w:p>
    <w:p w:rsidR="00F667E0" w:rsidRPr="0090060A" w:rsidRDefault="004427E1" w:rsidP="00016DEA">
      <w:pPr>
        <w:pStyle w:val="2"/>
        <w:rPr>
          <w:lang w:val="fr-FR"/>
        </w:rPr>
      </w:pPr>
      <w:r>
        <w:rPr>
          <w:rFonts w:hint="eastAsia"/>
        </w:rPr>
        <w:t>修改</w:t>
      </w:r>
      <w:r w:rsidR="0009592E">
        <w:rPr>
          <w:rFonts w:hint="eastAsia"/>
        </w:rPr>
        <w:t>商</w:t>
      </w:r>
      <w:r w:rsidR="00C93BBF">
        <w:rPr>
          <w:rFonts w:hint="eastAsia"/>
        </w:rPr>
        <w:t>户</w:t>
      </w:r>
      <w:r w:rsidR="008B3275">
        <w:rPr>
          <w:rFonts w:hint="eastAsia"/>
        </w:rPr>
        <w:t>信息</w:t>
      </w:r>
    </w:p>
    <w:p w:rsidR="00F667E0" w:rsidRDefault="00F667E0" w:rsidP="00F667E0">
      <w:pPr>
        <w:ind w:firstLineChars="150" w:firstLine="315"/>
      </w:pPr>
      <w:r w:rsidRPr="00665A25">
        <w:rPr>
          <w:rFonts w:hint="eastAsia"/>
        </w:rPr>
        <w:t>方法名称</w:t>
      </w:r>
      <w:r w:rsidRPr="0090060A">
        <w:rPr>
          <w:rFonts w:hint="eastAsia"/>
          <w:lang w:val="fr-FR"/>
        </w:rPr>
        <w:t>：</w:t>
      </w:r>
      <w:r w:rsidRPr="0090060A">
        <w:rPr>
          <w:rFonts w:hint="eastAsia"/>
          <w:lang w:val="fr-FR"/>
        </w:rPr>
        <w:t>/</w:t>
      </w:r>
      <w:r w:rsidR="00B46319" w:rsidRPr="0090060A">
        <w:rPr>
          <w:rFonts w:hint="eastAsia"/>
          <w:lang w:val="fr-FR"/>
        </w:rPr>
        <w:t>d</w:t>
      </w:r>
      <w:r w:rsidR="00B46319">
        <w:rPr>
          <w:rFonts w:hint="eastAsia"/>
        </w:rPr>
        <w:t>ev</w:t>
      </w:r>
      <w:r>
        <w:rPr>
          <w:rFonts w:hint="eastAsia"/>
        </w:rPr>
        <w:t>/</w:t>
      </w:r>
      <w:r w:rsidR="00CF1CD0">
        <w:rPr>
          <w:rFonts w:hint="eastAsia"/>
        </w:rPr>
        <w:t>mod</w:t>
      </w:r>
      <w:r w:rsidR="00DF3279">
        <w:rPr>
          <w:rFonts w:hint="eastAsia"/>
        </w:rPr>
        <w:t>User</w:t>
      </w:r>
      <w:r w:rsidR="002F6379">
        <w:rPr>
          <w:rFonts w:hint="eastAsia"/>
        </w:rPr>
        <w:t>Info</w:t>
      </w:r>
      <w:r w:rsidR="003F326E">
        <w:rPr>
          <w:rFonts w:hint="eastAsia"/>
        </w:rPr>
        <w:t>.action</w:t>
      </w:r>
    </w:p>
    <w:p w:rsidR="00F667E0" w:rsidRDefault="00F667E0" w:rsidP="00F667E0">
      <w:pPr>
        <w:ind w:firstLineChars="150" w:firstLine="315"/>
      </w:pPr>
      <w:r>
        <w:rPr>
          <w:rFonts w:hint="eastAsia"/>
        </w:rPr>
        <w:t>方法描述：</w:t>
      </w:r>
      <w:r w:rsidR="004F22F6">
        <w:rPr>
          <w:rFonts w:hint="eastAsia"/>
        </w:rPr>
        <w:t>修改</w:t>
      </w:r>
      <w:r w:rsidR="0009592E">
        <w:rPr>
          <w:rFonts w:hint="eastAsia"/>
        </w:rPr>
        <w:t>商户</w:t>
      </w:r>
      <w:r w:rsidR="00CF4E35">
        <w:rPr>
          <w:rFonts w:hint="eastAsia"/>
        </w:rPr>
        <w:t>信息</w:t>
      </w:r>
      <w:r w:rsidR="0009592E">
        <w:rPr>
          <w:rFonts w:hint="eastAsia"/>
        </w:rPr>
        <w:t>，包括支付方式、回调</w:t>
      </w:r>
      <w:r w:rsidR="0009592E">
        <w:rPr>
          <w:rFonts w:hint="eastAsia"/>
        </w:rPr>
        <w:t>url</w:t>
      </w:r>
      <w:r w:rsidR="0009592E">
        <w:rPr>
          <w:rFonts w:hint="eastAsia"/>
        </w:rPr>
        <w:t>等。</w:t>
      </w:r>
    </w:p>
    <w:p w:rsidR="00F667E0" w:rsidRDefault="00F667E0" w:rsidP="00F667E0">
      <w:pPr>
        <w:ind w:firstLineChars="150" w:firstLine="315"/>
      </w:pPr>
      <w:r w:rsidRPr="00665A25">
        <w:rPr>
          <w:rFonts w:hint="eastAsia"/>
        </w:rPr>
        <w:t>HTTP</w:t>
      </w:r>
      <w:r>
        <w:rPr>
          <w:rFonts w:hint="eastAsia"/>
        </w:rPr>
        <w:t>请求方式：</w:t>
      </w:r>
      <w:r w:rsidRPr="00665A25">
        <w:rPr>
          <w:rFonts w:hint="eastAsia"/>
        </w:rPr>
        <w:t xml:space="preserve"> </w:t>
      </w:r>
      <w:r>
        <w:rPr>
          <w:rFonts w:hint="eastAsia"/>
        </w:rPr>
        <w:t>POST</w:t>
      </w:r>
    </w:p>
    <w:p w:rsidR="00D719E5" w:rsidRPr="005F1769" w:rsidRDefault="00D719E5" w:rsidP="00D719E5">
      <w:pPr>
        <w:pStyle w:val="3"/>
        <w:rPr>
          <w:sz w:val="21"/>
          <w:szCs w:val="21"/>
        </w:rPr>
      </w:pPr>
      <w:r>
        <w:rPr>
          <w:rFonts w:hint="eastAsia"/>
          <w:sz w:val="21"/>
          <w:szCs w:val="21"/>
        </w:rPr>
        <w:t>开发者联盟调用接口</w:t>
      </w:r>
    </w:p>
    <w:p w:rsidR="00D719E5" w:rsidRPr="00527994" w:rsidRDefault="00D719E5" w:rsidP="00D719E5">
      <w:pPr>
        <w:ind w:firstLineChars="150" w:firstLine="315"/>
      </w:pPr>
      <w:r w:rsidRPr="00527994">
        <w:rPr>
          <w:rFonts w:hint="eastAsia"/>
        </w:rPr>
        <w:t>函数：</w:t>
      </w:r>
      <w:r w:rsidRPr="00527994">
        <w:t xml:space="preserve">String </w:t>
      </w:r>
      <w:r w:rsidR="00FA69E7">
        <w:rPr>
          <w:color w:val="1F497D"/>
        </w:rPr>
        <w:t>huawei.trade.serv</w:t>
      </w:r>
      <w:r w:rsidR="00FA69E7">
        <w:rPr>
          <w:rFonts w:hint="eastAsia"/>
          <w:color w:val="1F497D"/>
        </w:rPr>
        <w:t>i</w:t>
      </w:r>
      <w:r w:rsidR="00FA69E7">
        <w:rPr>
          <w:color w:val="1F497D"/>
        </w:rPr>
        <w:t>c</w:t>
      </w:r>
      <w:r w:rsidR="00FA69E7">
        <w:rPr>
          <w:rFonts w:hint="eastAsia"/>
          <w:color w:val="1F497D"/>
        </w:rPr>
        <w:t>e.</w:t>
      </w:r>
      <w:r>
        <w:rPr>
          <w:rFonts w:hint="eastAsia"/>
        </w:rPr>
        <w:t>modUserInfo</w:t>
      </w:r>
      <w:r w:rsidRPr="00527994">
        <w:t xml:space="preserve"> (required String params)</w:t>
      </w:r>
    </w:p>
    <w:p w:rsidR="00D719E5" w:rsidRPr="00FB2926" w:rsidRDefault="00D719E5" w:rsidP="00F667E0">
      <w:pPr>
        <w:ind w:firstLineChars="150" w:firstLine="315"/>
      </w:pPr>
    </w:p>
    <w:p w:rsidR="00F667E0" w:rsidRPr="00990213" w:rsidRDefault="00F667E0" w:rsidP="00F667E0">
      <w:pPr>
        <w:ind w:firstLineChars="150" w:firstLine="316"/>
        <w:rPr>
          <w:b/>
        </w:rPr>
      </w:pPr>
      <w:r w:rsidRPr="00990213">
        <w:rPr>
          <w:rFonts w:hint="eastAsia"/>
          <w:b/>
        </w:rPr>
        <w:t>请求接口参数描述</w:t>
      </w:r>
      <w:r>
        <w:rPr>
          <w:rFonts w:hint="eastAsia"/>
          <w:b/>
        </w:rPr>
        <w:t>：</w:t>
      </w:r>
    </w:p>
    <w:tbl>
      <w:tblPr>
        <w:tblW w:w="0" w:type="auto"/>
        <w:tblInd w:w="121" w:type="dxa"/>
        <w:tblCellMar>
          <w:left w:w="0" w:type="dxa"/>
          <w:right w:w="0" w:type="dxa"/>
        </w:tblCellMar>
        <w:tblLook w:val="0000"/>
      </w:tblPr>
      <w:tblGrid>
        <w:gridCol w:w="1165"/>
        <w:gridCol w:w="1129"/>
        <w:gridCol w:w="5245"/>
        <w:gridCol w:w="645"/>
        <w:gridCol w:w="11"/>
      </w:tblGrid>
      <w:tr w:rsidR="00A83CDA" w:rsidRPr="00270E48" w:rsidTr="000926FD">
        <w:trPr>
          <w:gridAfter w:val="1"/>
          <w:trHeight w:val="20"/>
        </w:trPr>
        <w:tc>
          <w:tcPr>
            <w:tcW w:w="1165"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F667E0" w:rsidRPr="00270E48" w:rsidRDefault="00F667E0" w:rsidP="00C366FF">
            <w:pPr>
              <w:spacing w:line="307" w:lineRule="exact"/>
              <w:ind w:left="102" w:right="-20"/>
              <w:rPr>
                <w:sz w:val="24"/>
                <w:szCs w:val="24"/>
              </w:rPr>
            </w:pPr>
            <w:r>
              <w:rPr>
                <w:rFonts w:ascii="微软雅黑" w:eastAsia="微软雅黑" w:cs="微软雅黑" w:hint="eastAsia"/>
                <w:b/>
                <w:bCs/>
                <w:spacing w:val="12"/>
                <w:position w:val="-1"/>
              </w:rPr>
              <w:t>参数名称</w:t>
            </w:r>
          </w:p>
        </w:tc>
        <w:tc>
          <w:tcPr>
            <w:tcW w:w="1129"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F667E0" w:rsidRPr="00270E48" w:rsidRDefault="00F667E0" w:rsidP="00C366FF">
            <w:pPr>
              <w:spacing w:line="307" w:lineRule="exact"/>
              <w:ind w:left="102" w:right="-20"/>
              <w:rPr>
                <w:sz w:val="24"/>
                <w:szCs w:val="24"/>
              </w:rPr>
            </w:pPr>
            <w:r>
              <w:rPr>
                <w:rFonts w:ascii="微软雅黑" w:eastAsia="微软雅黑" w:cs="微软雅黑" w:hint="eastAsia"/>
                <w:b/>
                <w:bCs/>
                <w:spacing w:val="12"/>
                <w:position w:val="-1"/>
              </w:rPr>
              <w:t>参数类型</w:t>
            </w:r>
          </w:p>
        </w:tc>
        <w:tc>
          <w:tcPr>
            <w:tcW w:w="5245"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F667E0" w:rsidRPr="00270E48" w:rsidRDefault="00F667E0" w:rsidP="00C366FF">
            <w:pPr>
              <w:spacing w:line="307" w:lineRule="exact"/>
              <w:ind w:left="102" w:right="-20"/>
              <w:rPr>
                <w:sz w:val="24"/>
                <w:szCs w:val="24"/>
              </w:rPr>
            </w:pPr>
            <w:r>
              <w:rPr>
                <w:rFonts w:ascii="微软雅黑" w:eastAsia="微软雅黑" w:cs="微软雅黑" w:hint="eastAsia"/>
                <w:b/>
                <w:bCs/>
                <w:spacing w:val="12"/>
                <w:position w:val="-1"/>
              </w:rPr>
              <w:t>参数描述</w:t>
            </w:r>
          </w:p>
        </w:tc>
        <w:tc>
          <w:tcPr>
            <w:tcW w:w="645"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F667E0" w:rsidRPr="00270E48" w:rsidRDefault="00F667E0" w:rsidP="00C366FF">
            <w:pPr>
              <w:spacing w:line="307" w:lineRule="exact"/>
              <w:ind w:left="102" w:right="-20"/>
              <w:rPr>
                <w:sz w:val="24"/>
                <w:szCs w:val="24"/>
              </w:rPr>
            </w:pPr>
            <w:r>
              <w:rPr>
                <w:rFonts w:ascii="微软雅黑" w:eastAsia="微软雅黑" w:cs="微软雅黑" w:hint="eastAsia"/>
                <w:b/>
                <w:bCs/>
                <w:spacing w:val="12"/>
                <w:position w:val="-1"/>
              </w:rPr>
              <w:t>可选</w:t>
            </w:r>
          </w:p>
        </w:tc>
      </w:tr>
      <w:tr w:rsidR="00112453" w:rsidRPr="00270E48" w:rsidTr="000926FD">
        <w:trPr>
          <w:trHeight w:val="20"/>
        </w:trPr>
        <w:tc>
          <w:tcPr>
            <w:tcW w:w="1165" w:type="dxa"/>
            <w:tcBorders>
              <w:top w:val="single" w:sz="4" w:space="0" w:color="000000"/>
              <w:left w:val="single" w:sz="4" w:space="0" w:color="000000"/>
              <w:bottom w:val="single" w:sz="4" w:space="0" w:color="000000"/>
              <w:right w:val="single" w:sz="4" w:space="0" w:color="000000"/>
            </w:tcBorders>
            <w:vAlign w:val="center"/>
          </w:tcPr>
          <w:p w:rsidR="00112453" w:rsidRDefault="00112453" w:rsidP="00112453">
            <w:pPr>
              <w:spacing w:line="240" w:lineRule="auto"/>
              <w:jc w:val="both"/>
            </w:pPr>
            <w:r>
              <w:t>user</w:t>
            </w:r>
            <w:r>
              <w:rPr>
                <w:rFonts w:hint="eastAsia"/>
              </w:rPr>
              <w:t>N</w:t>
            </w:r>
            <w:r>
              <w:t>ame</w:t>
            </w:r>
          </w:p>
        </w:tc>
        <w:tc>
          <w:tcPr>
            <w:tcW w:w="1129" w:type="dxa"/>
            <w:tcBorders>
              <w:top w:val="single" w:sz="4" w:space="0" w:color="000000"/>
              <w:left w:val="single" w:sz="4" w:space="0" w:color="000000"/>
              <w:bottom w:val="single" w:sz="4" w:space="0" w:color="000000"/>
              <w:right w:val="single" w:sz="4" w:space="0" w:color="000000"/>
            </w:tcBorders>
            <w:vAlign w:val="center"/>
          </w:tcPr>
          <w:p w:rsidR="00112453" w:rsidRDefault="00112453" w:rsidP="00112453">
            <w:pPr>
              <w:spacing w:line="240" w:lineRule="auto"/>
              <w:jc w:val="both"/>
            </w:pPr>
            <w:r>
              <w:rPr>
                <w:rFonts w:hint="eastAsia"/>
              </w:rPr>
              <w:t>String</w:t>
            </w:r>
          </w:p>
        </w:tc>
        <w:tc>
          <w:tcPr>
            <w:tcW w:w="5245" w:type="dxa"/>
            <w:tcBorders>
              <w:top w:val="single" w:sz="4" w:space="0" w:color="000000"/>
              <w:left w:val="single" w:sz="4" w:space="0" w:color="000000"/>
              <w:bottom w:val="single" w:sz="4" w:space="0" w:color="000000"/>
              <w:right w:val="single" w:sz="4" w:space="0" w:color="000000"/>
            </w:tcBorders>
            <w:vAlign w:val="center"/>
          </w:tcPr>
          <w:p w:rsidR="00112453" w:rsidRDefault="00112453" w:rsidP="00112453">
            <w:pPr>
              <w:spacing w:line="240" w:lineRule="auto"/>
              <w:ind w:right="-20"/>
              <w:jc w:val="both"/>
            </w:pPr>
            <w:r>
              <w:rPr>
                <w:rFonts w:hint="eastAsia"/>
              </w:rPr>
              <w:t>华为商户名</w:t>
            </w:r>
          </w:p>
          <w:p w:rsidR="00435EFA" w:rsidRDefault="00435EFA" w:rsidP="00112453">
            <w:pPr>
              <w:spacing w:line="240" w:lineRule="auto"/>
              <w:ind w:right="-20"/>
              <w:jc w:val="both"/>
            </w:pPr>
            <w:r w:rsidRPr="002B5030">
              <w:rPr>
                <w:rFonts w:hint="eastAsia"/>
              </w:rPr>
              <w:t>仅对</w:t>
            </w:r>
            <w:r w:rsidRPr="002B5030">
              <w:rPr>
                <w:rFonts w:hint="eastAsia"/>
              </w:rPr>
              <w:t>HTTP</w:t>
            </w:r>
            <w:r w:rsidRPr="002B5030">
              <w:rPr>
                <w:rFonts w:hint="eastAsia"/>
              </w:rPr>
              <w:t>接口有效</w:t>
            </w:r>
            <w:r w:rsidR="000264DA">
              <w:rPr>
                <w:rFonts w:hint="eastAsia"/>
              </w:rPr>
              <w:t>，其他情况下忽略。</w:t>
            </w:r>
          </w:p>
        </w:tc>
        <w:tc>
          <w:tcPr>
            <w:tcW w:w="645" w:type="dxa"/>
            <w:tcBorders>
              <w:top w:val="single" w:sz="4" w:space="0" w:color="000000"/>
              <w:left w:val="single" w:sz="4" w:space="0" w:color="000000"/>
              <w:bottom w:val="single" w:sz="4" w:space="0" w:color="000000"/>
              <w:right w:val="single" w:sz="4" w:space="0" w:color="000000"/>
            </w:tcBorders>
            <w:vAlign w:val="center"/>
          </w:tcPr>
          <w:p w:rsidR="00112453" w:rsidRDefault="000264DA" w:rsidP="00112453">
            <w:pPr>
              <w:spacing w:line="240" w:lineRule="auto"/>
              <w:ind w:right="-20"/>
              <w:jc w:val="both"/>
            </w:pPr>
            <w:r>
              <w:rPr>
                <w:rFonts w:hint="eastAsia"/>
              </w:rPr>
              <w:t>O</w:t>
            </w:r>
          </w:p>
        </w:tc>
        <w:tc>
          <w:tcPr>
            <w:tcW w:w="0" w:type="auto"/>
            <w:vAlign w:val="center"/>
          </w:tcPr>
          <w:p w:rsidR="00112453" w:rsidRDefault="00112453" w:rsidP="00C366FF"/>
        </w:tc>
      </w:tr>
      <w:tr w:rsidR="00435EFA" w:rsidRPr="00270E48" w:rsidTr="000926FD">
        <w:trPr>
          <w:trHeight w:val="20"/>
        </w:trPr>
        <w:tc>
          <w:tcPr>
            <w:tcW w:w="1165" w:type="dxa"/>
            <w:tcBorders>
              <w:top w:val="single" w:sz="4" w:space="0" w:color="000000"/>
              <w:left w:val="single" w:sz="4" w:space="0" w:color="000000"/>
              <w:bottom w:val="single" w:sz="4" w:space="0" w:color="000000"/>
              <w:right w:val="single" w:sz="4" w:space="0" w:color="000000"/>
            </w:tcBorders>
            <w:vAlign w:val="center"/>
          </w:tcPr>
          <w:p w:rsidR="00435EFA" w:rsidRDefault="00435EFA" w:rsidP="00112453">
            <w:pPr>
              <w:spacing w:line="240" w:lineRule="auto"/>
              <w:jc w:val="both"/>
            </w:pPr>
            <w:r>
              <w:rPr>
                <w:rFonts w:hint="eastAsia"/>
              </w:rPr>
              <w:t>userID</w:t>
            </w:r>
          </w:p>
        </w:tc>
        <w:tc>
          <w:tcPr>
            <w:tcW w:w="1129" w:type="dxa"/>
            <w:tcBorders>
              <w:top w:val="single" w:sz="4" w:space="0" w:color="000000"/>
              <w:left w:val="single" w:sz="4" w:space="0" w:color="000000"/>
              <w:bottom w:val="single" w:sz="4" w:space="0" w:color="000000"/>
              <w:right w:val="single" w:sz="4" w:space="0" w:color="000000"/>
            </w:tcBorders>
            <w:vAlign w:val="center"/>
          </w:tcPr>
          <w:p w:rsidR="00435EFA" w:rsidRDefault="00435EFA" w:rsidP="00112453">
            <w:pPr>
              <w:spacing w:line="240" w:lineRule="auto"/>
              <w:jc w:val="both"/>
            </w:pPr>
            <w:r>
              <w:rPr>
                <w:rFonts w:hint="eastAsia"/>
              </w:rPr>
              <w:t>String</w:t>
            </w:r>
          </w:p>
        </w:tc>
        <w:tc>
          <w:tcPr>
            <w:tcW w:w="5245" w:type="dxa"/>
            <w:tcBorders>
              <w:top w:val="single" w:sz="4" w:space="0" w:color="000000"/>
              <w:left w:val="single" w:sz="4" w:space="0" w:color="000000"/>
              <w:bottom w:val="single" w:sz="4" w:space="0" w:color="000000"/>
              <w:right w:val="single" w:sz="4" w:space="0" w:color="000000"/>
            </w:tcBorders>
            <w:vAlign w:val="center"/>
          </w:tcPr>
          <w:p w:rsidR="00435EFA" w:rsidRDefault="00435EFA" w:rsidP="00DE4135">
            <w:pPr>
              <w:spacing w:line="312" w:lineRule="exact"/>
              <w:ind w:right="-20"/>
            </w:pPr>
            <w:r>
              <w:rPr>
                <w:rFonts w:hint="eastAsia"/>
              </w:rPr>
              <w:t>商户在</w:t>
            </w:r>
            <w:r>
              <w:rPr>
                <w:rFonts w:hint="eastAsia"/>
              </w:rPr>
              <w:t>UP</w:t>
            </w:r>
            <w:r>
              <w:rPr>
                <w:rFonts w:hint="eastAsia"/>
              </w:rPr>
              <w:t>的</w:t>
            </w:r>
            <w:r>
              <w:rPr>
                <w:rFonts w:hint="eastAsia"/>
              </w:rPr>
              <w:t>ID</w:t>
            </w:r>
            <w:r>
              <w:rPr>
                <w:rFonts w:hint="eastAsia"/>
              </w:rPr>
              <w:t>；</w:t>
            </w:r>
          </w:p>
          <w:p w:rsidR="00435EFA" w:rsidRDefault="005074EF" w:rsidP="00112453">
            <w:pPr>
              <w:spacing w:line="240" w:lineRule="auto"/>
              <w:ind w:right="-20"/>
              <w:jc w:val="both"/>
            </w:pPr>
            <w:r>
              <w:rPr>
                <w:rFonts w:hint="eastAsia"/>
              </w:rPr>
              <w:t>与</w:t>
            </w:r>
            <w:r>
              <w:rPr>
                <w:rFonts w:hint="eastAsia"/>
              </w:rPr>
              <w:t>userName</w:t>
            </w:r>
            <w:r>
              <w:rPr>
                <w:rFonts w:hint="eastAsia"/>
              </w:rPr>
              <w:t>互斥</w:t>
            </w:r>
            <w:r w:rsidR="00980936">
              <w:rPr>
                <w:rFonts w:hint="eastAsia"/>
              </w:rPr>
              <w:t>。</w:t>
            </w:r>
          </w:p>
          <w:p w:rsidR="00980936" w:rsidRDefault="00980936" w:rsidP="00112453">
            <w:pPr>
              <w:spacing w:line="240" w:lineRule="auto"/>
              <w:ind w:right="-20"/>
              <w:jc w:val="both"/>
            </w:pPr>
            <w:r>
              <w:rPr>
                <w:rFonts w:hint="eastAsia"/>
              </w:rPr>
              <w:t>联盟接口中，直接从协议中获取。</w:t>
            </w:r>
          </w:p>
          <w:p w:rsidR="00871744" w:rsidRDefault="00871744" w:rsidP="00112453">
            <w:pPr>
              <w:spacing w:line="240" w:lineRule="auto"/>
              <w:ind w:right="-20"/>
              <w:jc w:val="both"/>
            </w:pPr>
            <w:r>
              <w:rPr>
                <w:rFonts w:hint="eastAsia"/>
              </w:rPr>
              <w:t>至少输入</w:t>
            </w:r>
            <w:r>
              <w:rPr>
                <w:rFonts w:hint="eastAsia"/>
              </w:rPr>
              <w:t>userName</w:t>
            </w:r>
            <w:r>
              <w:rPr>
                <w:rFonts w:hint="eastAsia"/>
              </w:rPr>
              <w:t>和</w:t>
            </w:r>
            <w:r>
              <w:rPr>
                <w:rFonts w:hint="eastAsia"/>
              </w:rPr>
              <w:t>userID</w:t>
            </w:r>
            <w:r>
              <w:rPr>
                <w:rFonts w:hint="eastAsia"/>
              </w:rPr>
              <w:t>之一。</w:t>
            </w:r>
          </w:p>
        </w:tc>
        <w:tc>
          <w:tcPr>
            <w:tcW w:w="645" w:type="dxa"/>
            <w:tcBorders>
              <w:top w:val="single" w:sz="4" w:space="0" w:color="000000"/>
              <w:left w:val="single" w:sz="4" w:space="0" w:color="000000"/>
              <w:bottom w:val="single" w:sz="4" w:space="0" w:color="000000"/>
              <w:right w:val="single" w:sz="4" w:space="0" w:color="000000"/>
            </w:tcBorders>
            <w:vAlign w:val="center"/>
          </w:tcPr>
          <w:p w:rsidR="00435EFA" w:rsidRDefault="005074EF" w:rsidP="00112453">
            <w:pPr>
              <w:spacing w:line="240" w:lineRule="auto"/>
              <w:ind w:right="-20"/>
              <w:jc w:val="both"/>
            </w:pPr>
            <w:r>
              <w:rPr>
                <w:rFonts w:hint="eastAsia"/>
              </w:rPr>
              <w:t>O</w:t>
            </w:r>
          </w:p>
        </w:tc>
        <w:tc>
          <w:tcPr>
            <w:tcW w:w="0" w:type="auto"/>
            <w:vAlign w:val="center"/>
          </w:tcPr>
          <w:p w:rsidR="00435EFA" w:rsidRDefault="00435EFA" w:rsidP="00C366FF"/>
        </w:tc>
      </w:tr>
      <w:tr w:rsidR="00EB3023" w:rsidRPr="00270E48" w:rsidTr="000926FD">
        <w:trPr>
          <w:trHeight w:val="20"/>
        </w:trPr>
        <w:tc>
          <w:tcPr>
            <w:tcW w:w="1165" w:type="dxa"/>
            <w:tcBorders>
              <w:top w:val="single" w:sz="4" w:space="0" w:color="000000"/>
              <w:left w:val="single" w:sz="4" w:space="0" w:color="000000"/>
              <w:bottom w:val="single" w:sz="4" w:space="0" w:color="000000"/>
              <w:right w:val="single" w:sz="4" w:space="0" w:color="000000"/>
            </w:tcBorders>
            <w:vAlign w:val="center"/>
          </w:tcPr>
          <w:p w:rsidR="00256CCA" w:rsidRPr="00275F1C" w:rsidRDefault="00997CA3" w:rsidP="00112453">
            <w:pPr>
              <w:spacing w:line="240" w:lineRule="auto"/>
              <w:jc w:val="both"/>
            </w:pPr>
            <w:r>
              <w:rPr>
                <w:rFonts w:hint="eastAsia"/>
              </w:rPr>
              <w:t>appI</w:t>
            </w:r>
            <w:r w:rsidR="00256CCA">
              <w:rPr>
                <w:rFonts w:hint="eastAsia"/>
              </w:rPr>
              <w:t>d</w:t>
            </w:r>
          </w:p>
        </w:tc>
        <w:tc>
          <w:tcPr>
            <w:tcW w:w="1129" w:type="dxa"/>
            <w:tcBorders>
              <w:top w:val="single" w:sz="4" w:space="0" w:color="000000"/>
              <w:left w:val="single" w:sz="4" w:space="0" w:color="000000"/>
              <w:bottom w:val="single" w:sz="4" w:space="0" w:color="000000"/>
              <w:right w:val="single" w:sz="4" w:space="0" w:color="000000"/>
            </w:tcBorders>
            <w:vAlign w:val="center"/>
          </w:tcPr>
          <w:p w:rsidR="00997CA3" w:rsidRDefault="00997CA3" w:rsidP="00112453">
            <w:pPr>
              <w:spacing w:line="240" w:lineRule="auto"/>
              <w:jc w:val="both"/>
            </w:pPr>
            <w:r>
              <w:rPr>
                <w:rFonts w:hint="eastAsia"/>
              </w:rPr>
              <w:t>String</w:t>
            </w:r>
          </w:p>
        </w:tc>
        <w:tc>
          <w:tcPr>
            <w:tcW w:w="5245" w:type="dxa"/>
            <w:tcBorders>
              <w:top w:val="single" w:sz="4" w:space="0" w:color="000000"/>
              <w:left w:val="single" w:sz="4" w:space="0" w:color="000000"/>
              <w:bottom w:val="single" w:sz="4" w:space="0" w:color="000000"/>
              <w:right w:val="single" w:sz="4" w:space="0" w:color="000000"/>
            </w:tcBorders>
            <w:vAlign w:val="center"/>
          </w:tcPr>
          <w:p w:rsidR="00112453" w:rsidRPr="00112453" w:rsidRDefault="00112453" w:rsidP="00112453">
            <w:pPr>
              <w:spacing w:line="240" w:lineRule="auto"/>
              <w:ind w:right="-20"/>
              <w:jc w:val="both"/>
            </w:pPr>
            <w:r>
              <w:rPr>
                <w:rFonts w:hint="eastAsia"/>
              </w:rPr>
              <w:t>应用包名</w:t>
            </w:r>
          </w:p>
        </w:tc>
        <w:tc>
          <w:tcPr>
            <w:tcW w:w="645" w:type="dxa"/>
            <w:tcBorders>
              <w:top w:val="single" w:sz="4" w:space="0" w:color="000000"/>
              <w:left w:val="single" w:sz="4" w:space="0" w:color="000000"/>
              <w:bottom w:val="single" w:sz="4" w:space="0" w:color="000000"/>
              <w:right w:val="single" w:sz="4" w:space="0" w:color="000000"/>
            </w:tcBorders>
            <w:vAlign w:val="center"/>
          </w:tcPr>
          <w:p w:rsidR="00997CA3" w:rsidRDefault="00B818E8" w:rsidP="00112453">
            <w:pPr>
              <w:spacing w:line="240" w:lineRule="auto"/>
              <w:ind w:right="-20"/>
              <w:jc w:val="both"/>
            </w:pPr>
            <w:r>
              <w:rPr>
                <w:rFonts w:hint="eastAsia"/>
              </w:rPr>
              <w:t>O</w:t>
            </w:r>
          </w:p>
        </w:tc>
        <w:tc>
          <w:tcPr>
            <w:tcW w:w="0" w:type="auto"/>
            <w:vAlign w:val="center"/>
          </w:tcPr>
          <w:p w:rsidR="00997CA3" w:rsidRPr="00275F1C" w:rsidRDefault="00997CA3" w:rsidP="00C366FF"/>
        </w:tc>
      </w:tr>
      <w:tr w:rsidR="00576670" w:rsidRPr="00270E48" w:rsidTr="000926FD">
        <w:trPr>
          <w:trHeight w:val="620"/>
        </w:trPr>
        <w:tc>
          <w:tcPr>
            <w:tcW w:w="1165" w:type="dxa"/>
            <w:tcBorders>
              <w:top w:val="single" w:sz="4" w:space="0" w:color="000000"/>
              <w:left w:val="single" w:sz="4" w:space="0" w:color="000000"/>
              <w:bottom w:val="single" w:sz="4" w:space="0" w:color="000000"/>
              <w:right w:val="single" w:sz="4" w:space="0" w:color="000000"/>
            </w:tcBorders>
            <w:vAlign w:val="center"/>
          </w:tcPr>
          <w:p w:rsidR="00576670" w:rsidRDefault="004E5886" w:rsidP="00112453">
            <w:pPr>
              <w:spacing w:line="240" w:lineRule="auto"/>
              <w:jc w:val="both"/>
            </w:pPr>
            <w:r>
              <w:rPr>
                <w:rFonts w:hint="eastAsia"/>
              </w:rPr>
              <w:t>a</w:t>
            </w:r>
            <w:r w:rsidR="00576670">
              <w:rPr>
                <w:rFonts w:hint="eastAsia"/>
              </w:rPr>
              <w:t>pplicationID</w:t>
            </w:r>
          </w:p>
        </w:tc>
        <w:tc>
          <w:tcPr>
            <w:tcW w:w="1129" w:type="dxa"/>
            <w:tcBorders>
              <w:top w:val="single" w:sz="4" w:space="0" w:color="000000"/>
              <w:left w:val="single" w:sz="4" w:space="0" w:color="000000"/>
              <w:bottom w:val="single" w:sz="4" w:space="0" w:color="000000"/>
              <w:right w:val="single" w:sz="4" w:space="0" w:color="000000"/>
            </w:tcBorders>
            <w:vAlign w:val="center"/>
          </w:tcPr>
          <w:p w:rsidR="00576670" w:rsidRDefault="00576670" w:rsidP="00112453">
            <w:pPr>
              <w:spacing w:line="240" w:lineRule="auto"/>
              <w:jc w:val="both"/>
            </w:pPr>
            <w:r>
              <w:rPr>
                <w:rFonts w:hint="eastAsia"/>
              </w:rPr>
              <w:t>String</w:t>
            </w:r>
          </w:p>
        </w:tc>
        <w:tc>
          <w:tcPr>
            <w:tcW w:w="5245" w:type="dxa"/>
            <w:tcBorders>
              <w:top w:val="single" w:sz="4" w:space="0" w:color="000000"/>
              <w:left w:val="single" w:sz="4" w:space="0" w:color="000000"/>
              <w:bottom w:val="single" w:sz="4" w:space="0" w:color="000000"/>
              <w:right w:val="single" w:sz="4" w:space="0" w:color="000000"/>
            </w:tcBorders>
            <w:vAlign w:val="center"/>
          </w:tcPr>
          <w:p w:rsidR="00576670" w:rsidRDefault="00576670" w:rsidP="00D45ACE">
            <w:pPr>
              <w:spacing w:line="312" w:lineRule="exact"/>
              <w:ind w:right="-20"/>
            </w:pPr>
            <w:r>
              <w:rPr>
                <w:rFonts w:hint="eastAsia"/>
              </w:rPr>
              <w:t>联盟应用编号</w:t>
            </w:r>
          </w:p>
          <w:p w:rsidR="00747290" w:rsidRDefault="00747290" w:rsidP="00846757">
            <w:pPr>
              <w:spacing w:line="312" w:lineRule="exact"/>
              <w:ind w:right="-20"/>
            </w:pPr>
            <w:r>
              <w:rPr>
                <w:rFonts w:hint="eastAsia"/>
              </w:rPr>
              <w:t>联盟接口必须输入。</w:t>
            </w:r>
          </w:p>
          <w:p w:rsidR="00747290" w:rsidRDefault="00747290" w:rsidP="00846757">
            <w:pPr>
              <w:spacing w:line="312" w:lineRule="exact"/>
              <w:ind w:right="-20"/>
            </w:pPr>
            <w:r>
              <w:rPr>
                <w:rFonts w:hint="eastAsia"/>
              </w:rPr>
              <w:t>在同时输入</w:t>
            </w:r>
            <w:r>
              <w:rPr>
                <w:rFonts w:hint="eastAsia"/>
              </w:rPr>
              <w:t>appId</w:t>
            </w:r>
            <w:r>
              <w:rPr>
                <w:rFonts w:hint="eastAsia"/>
              </w:rPr>
              <w:t>的情况下，</w:t>
            </w:r>
            <w:r>
              <w:rPr>
                <w:rFonts w:hint="eastAsia"/>
              </w:rPr>
              <w:t>applicationID</w:t>
            </w:r>
            <w:r>
              <w:rPr>
                <w:rFonts w:hint="eastAsia"/>
              </w:rPr>
              <w:t>优先。</w:t>
            </w:r>
            <w:r w:rsidR="002D23D9">
              <w:rPr>
                <w:rFonts w:hint="eastAsia"/>
              </w:rPr>
              <w:t>同时自动</w:t>
            </w:r>
            <w:r w:rsidR="002D23D9">
              <w:rPr>
                <w:rFonts w:hint="eastAsia"/>
              </w:rPr>
              <w:lastRenderedPageBreak/>
              <w:t>生成应用包名到应用</w:t>
            </w:r>
            <w:r w:rsidR="002D23D9">
              <w:rPr>
                <w:rFonts w:hint="eastAsia"/>
              </w:rPr>
              <w:t>ID</w:t>
            </w:r>
            <w:r w:rsidR="002D23D9">
              <w:rPr>
                <w:rFonts w:hint="eastAsia"/>
              </w:rPr>
              <w:t>的映射数据。</w:t>
            </w:r>
          </w:p>
        </w:tc>
        <w:tc>
          <w:tcPr>
            <w:tcW w:w="645" w:type="dxa"/>
            <w:tcBorders>
              <w:top w:val="single" w:sz="4" w:space="0" w:color="000000"/>
              <w:left w:val="single" w:sz="4" w:space="0" w:color="000000"/>
              <w:bottom w:val="single" w:sz="4" w:space="0" w:color="000000"/>
              <w:right w:val="single" w:sz="4" w:space="0" w:color="000000"/>
            </w:tcBorders>
            <w:vAlign w:val="center"/>
          </w:tcPr>
          <w:p w:rsidR="00576670" w:rsidRDefault="00D45ACE" w:rsidP="00112453">
            <w:pPr>
              <w:spacing w:line="240" w:lineRule="auto"/>
              <w:ind w:right="-20"/>
              <w:jc w:val="both"/>
            </w:pPr>
            <w:r>
              <w:rPr>
                <w:rFonts w:hint="eastAsia"/>
              </w:rPr>
              <w:lastRenderedPageBreak/>
              <w:t>O</w:t>
            </w:r>
          </w:p>
        </w:tc>
        <w:tc>
          <w:tcPr>
            <w:tcW w:w="0" w:type="auto"/>
            <w:vAlign w:val="center"/>
          </w:tcPr>
          <w:p w:rsidR="00576670" w:rsidRPr="00275F1C" w:rsidRDefault="00576670" w:rsidP="00C366FF"/>
        </w:tc>
      </w:tr>
      <w:tr w:rsidR="00EB3023" w:rsidRPr="00270E48" w:rsidTr="000926FD">
        <w:trPr>
          <w:trHeight w:val="20"/>
        </w:trPr>
        <w:tc>
          <w:tcPr>
            <w:tcW w:w="1165" w:type="dxa"/>
            <w:tcBorders>
              <w:top w:val="single" w:sz="4" w:space="0" w:color="000000"/>
              <w:left w:val="single" w:sz="4" w:space="0" w:color="000000"/>
              <w:bottom w:val="single" w:sz="4" w:space="0" w:color="000000"/>
              <w:right w:val="single" w:sz="4" w:space="0" w:color="000000"/>
            </w:tcBorders>
            <w:vAlign w:val="center"/>
          </w:tcPr>
          <w:p w:rsidR="005F57D2" w:rsidRDefault="005F57D2" w:rsidP="00112453">
            <w:pPr>
              <w:spacing w:line="240" w:lineRule="auto"/>
              <w:jc w:val="both"/>
              <w:rPr>
                <w:rFonts w:ascii="Arial" w:hAnsi="Arial"/>
                <w:b/>
                <w:bCs/>
                <w:iCs/>
                <w:szCs w:val="24"/>
              </w:rPr>
            </w:pPr>
            <w:r>
              <w:rPr>
                <w:rFonts w:hint="eastAsia"/>
              </w:rPr>
              <w:lastRenderedPageBreak/>
              <w:t>payTypeList</w:t>
            </w:r>
          </w:p>
        </w:tc>
        <w:tc>
          <w:tcPr>
            <w:tcW w:w="1129" w:type="dxa"/>
            <w:tcBorders>
              <w:top w:val="single" w:sz="4" w:space="0" w:color="000000"/>
              <w:left w:val="single" w:sz="4" w:space="0" w:color="000000"/>
              <w:bottom w:val="single" w:sz="4" w:space="0" w:color="000000"/>
              <w:right w:val="single" w:sz="4" w:space="0" w:color="000000"/>
            </w:tcBorders>
            <w:vAlign w:val="center"/>
          </w:tcPr>
          <w:p w:rsidR="00112453" w:rsidRDefault="005F57D2" w:rsidP="00112453">
            <w:pPr>
              <w:spacing w:line="240" w:lineRule="auto"/>
              <w:jc w:val="both"/>
            </w:pPr>
            <w:r>
              <w:rPr>
                <w:rFonts w:hint="eastAsia"/>
              </w:rPr>
              <w:t>Array</w:t>
            </w:r>
            <w:r w:rsidRPr="0022754A">
              <w:rPr>
                <w:rFonts w:hint="eastAsia"/>
              </w:rPr>
              <w:t xml:space="preserve"> of</w:t>
            </w:r>
          </w:p>
          <w:p w:rsidR="005F57D2" w:rsidRDefault="005F57D2" w:rsidP="00112453">
            <w:pPr>
              <w:spacing w:line="240" w:lineRule="auto"/>
              <w:jc w:val="both"/>
            </w:pPr>
            <w:r>
              <w:rPr>
                <w:rFonts w:hint="eastAsia"/>
              </w:rPr>
              <w:t>payTypeObj</w:t>
            </w:r>
          </w:p>
        </w:tc>
        <w:tc>
          <w:tcPr>
            <w:tcW w:w="5245" w:type="dxa"/>
            <w:tcBorders>
              <w:top w:val="single" w:sz="4" w:space="0" w:color="000000"/>
              <w:left w:val="single" w:sz="4" w:space="0" w:color="000000"/>
              <w:bottom w:val="single" w:sz="4" w:space="0" w:color="000000"/>
              <w:right w:val="single" w:sz="4" w:space="0" w:color="000000"/>
            </w:tcBorders>
            <w:vAlign w:val="center"/>
          </w:tcPr>
          <w:p w:rsidR="005F57D2" w:rsidRDefault="005F57D2" w:rsidP="00112453">
            <w:pPr>
              <w:spacing w:line="240" w:lineRule="auto"/>
              <w:ind w:right="-20"/>
              <w:jc w:val="both"/>
            </w:pPr>
            <w:r>
              <w:rPr>
                <w:rFonts w:hint="eastAsia"/>
              </w:rPr>
              <w:t>支付方式列表</w:t>
            </w:r>
            <w:r w:rsidR="001929E2">
              <w:rPr>
                <w:rFonts w:hint="eastAsia"/>
              </w:rPr>
              <w:t>，</w:t>
            </w:r>
            <w:r w:rsidR="00F93568">
              <w:rPr>
                <w:rFonts w:hint="eastAsia"/>
              </w:rPr>
              <w:t>未输入</w:t>
            </w:r>
            <w:r w:rsidR="001929E2">
              <w:rPr>
                <w:rFonts w:hint="eastAsia"/>
              </w:rPr>
              <w:t>时表示不修改</w:t>
            </w:r>
            <w:r w:rsidR="00F93568">
              <w:rPr>
                <w:rFonts w:hint="eastAsia"/>
              </w:rPr>
              <w:t>，其他情况下表示需要修改</w:t>
            </w:r>
            <w:r w:rsidR="009E2C1E">
              <w:rPr>
                <w:rFonts w:hint="eastAsia"/>
              </w:rPr>
              <w:t>。</w:t>
            </w:r>
          </w:p>
          <w:p w:rsidR="00112453" w:rsidRDefault="00112453" w:rsidP="00112453">
            <w:pPr>
              <w:spacing w:line="240" w:lineRule="auto"/>
              <w:ind w:right="-20"/>
              <w:jc w:val="both"/>
            </w:pPr>
            <w:r>
              <w:rPr>
                <w:rFonts w:hint="eastAsia"/>
              </w:rPr>
              <w:t>payTypeList</w:t>
            </w:r>
            <w:r>
              <w:rPr>
                <w:rFonts w:hint="eastAsia"/>
              </w:rPr>
              <w:t>和</w:t>
            </w:r>
            <w:r>
              <w:rPr>
                <w:rFonts w:hint="eastAsia"/>
              </w:rPr>
              <w:t>url</w:t>
            </w:r>
            <w:r>
              <w:rPr>
                <w:rFonts w:hint="eastAsia"/>
              </w:rPr>
              <w:t>不能同时</w:t>
            </w:r>
            <w:r w:rsidR="00F93568">
              <w:rPr>
                <w:rFonts w:hint="eastAsia"/>
              </w:rPr>
              <w:t>不输入</w:t>
            </w:r>
            <w:r>
              <w:rPr>
                <w:rFonts w:hint="eastAsia"/>
              </w:rPr>
              <w:t>。</w:t>
            </w:r>
          </w:p>
          <w:p w:rsidR="00CD0DBE" w:rsidRDefault="00CD0DBE" w:rsidP="00D17949">
            <w:pPr>
              <w:spacing w:line="240" w:lineRule="auto"/>
              <w:ind w:right="-20"/>
              <w:jc w:val="both"/>
            </w:pPr>
            <w:r>
              <w:rPr>
                <w:rFonts w:hint="eastAsia"/>
              </w:rPr>
              <w:t>注：如果本字段没有输入，则系统会根据商户绑定的易宝账户情况设置默认的支付方式</w:t>
            </w:r>
            <w:r w:rsidR="00A73DD7">
              <w:rPr>
                <w:rFonts w:hint="eastAsia"/>
              </w:rPr>
              <w:t>，默认支付方式中包含支付宝</w:t>
            </w:r>
            <w:r>
              <w:rPr>
                <w:rFonts w:hint="eastAsia"/>
              </w:rPr>
              <w:t>。</w:t>
            </w:r>
          </w:p>
        </w:tc>
        <w:tc>
          <w:tcPr>
            <w:tcW w:w="645" w:type="dxa"/>
            <w:tcBorders>
              <w:top w:val="single" w:sz="4" w:space="0" w:color="000000"/>
              <w:left w:val="single" w:sz="4" w:space="0" w:color="000000"/>
              <w:bottom w:val="single" w:sz="4" w:space="0" w:color="000000"/>
              <w:right w:val="single" w:sz="4" w:space="0" w:color="000000"/>
            </w:tcBorders>
            <w:vAlign w:val="center"/>
          </w:tcPr>
          <w:p w:rsidR="005F57D2" w:rsidRPr="003C7CAC" w:rsidRDefault="00910A5A" w:rsidP="00112453">
            <w:pPr>
              <w:spacing w:line="240" w:lineRule="auto"/>
              <w:ind w:right="-20"/>
              <w:jc w:val="both"/>
            </w:pPr>
            <w:r>
              <w:rPr>
                <w:rFonts w:hint="eastAsia"/>
              </w:rPr>
              <w:t>O</w:t>
            </w:r>
          </w:p>
        </w:tc>
        <w:tc>
          <w:tcPr>
            <w:tcW w:w="0" w:type="auto"/>
            <w:vAlign w:val="center"/>
          </w:tcPr>
          <w:p w:rsidR="005F57D2" w:rsidRDefault="005F57D2" w:rsidP="00C366FF"/>
        </w:tc>
      </w:tr>
      <w:tr w:rsidR="00226F7D" w:rsidRPr="00270E48" w:rsidTr="000926FD">
        <w:trPr>
          <w:trHeight w:val="20"/>
        </w:trPr>
        <w:tc>
          <w:tcPr>
            <w:tcW w:w="1165" w:type="dxa"/>
            <w:tcBorders>
              <w:top w:val="single" w:sz="4" w:space="0" w:color="000000"/>
              <w:left w:val="single" w:sz="4" w:space="0" w:color="000000"/>
              <w:bottom w:val="single" w:sz="4" w:space="0" w:color="000000"/>
              <w:right w:val="single" w:sz="4" w:space="0" w:color="000000"/>
            </w:tcBorders>
            <w:vAlign w:val="center"/>
          </w:tcPr>
          <w:p w:rsidR="00226F7D" w:rsidRDefault="00226F7D" w:rsidP="00112453">
            <w:pPr>
              <w:spacing w:line="240" w:lineRule="auto"/>
              <w:jc w:val="both"/>
            </w:pPr>
            <w:r>
              <w:rPr>
                <w:rFonts w:hint="eastAsia"/>
              </w:rPr>
              <w:t>url</w:t>
            </w:r>
          </w:p>
        </w:tc>
        <w:tc>
          <w:tcPr>
            <w:tcW w:w="1129" w:type="dxa"/>
            <w:tcBorders>
              <w:top w:val="single" w:sz="4" w:space="0" w:color="000000"/>
              <w:left w:val="single" w:sz="4" w:space="0" w:color="000000"/>
              <w:bottom w:val="single" w:sz="4" w:space="0" w:color="000000"/>
              <w:right w:val="single" w:sz="4" w:space="0" w:color="000000"/>
            </w:tcBorders>
            <w:vAlign w:val="center"/>
          </w:tcPr>
          <w:p w:rsidR="00226F7D" w:rsidRDefault="00226F7D" w:rsidP="00112453">
            <w:pPr>
              <w:spacing w:line="240" w:lineRule="auto"/>
              <w:jc w:val="both"/>
            </w:pPr>
            <w:r>
              <w:rPr>
                <w:rFonts w:hint="eastAsia"/>
              </w:rPr>
              <w:t>String</w:t>
            </w:r>
          </w:p>
        </w:tc>
        <w:tc>
          <w:tcPr>
            <w:tcW w:w="5245" w:type="dxa"/>
            <w:tcBorders>
              <w:top w:val="single" w:sz="4" w:space="0" w:color="000000"/>
              <w:left w:val="single" w:sz="4" w:space="0" w:color="000000"/>
              <w:bottom w:val="single" w:sz="4" w:space="0" w:color="000000"/>
              <w:right w:val="single" w:sz="4" w:space="0" w:color="000000"/>
            </w:tcBorders>
            <w:vAlign w:val="center"/>
          </w:tcPr>
          <w:p w:rsidR="00226F7D" w:rsidRDefault="00226F7D" w:rsidP="00112453">
            <w:pPr>
              <w:spacing w:line="240" w:lineRule="auto"/>
              <w:ind w:right="-20"/>
              <w:jc w:val="both"/>
            </w:pPr>
            <w:r>
              <w:rPr>
                <w:rFonts w:hint="eastAsia"/>
              </w:rPr>
              <w:t>回调</w:t>
            </w:r>
            <w:r>
              <w:rPr>
                <w:rFonts w:hint="eastAsia"/>
              </w:rPr>
              <w:t>UR</w:t>
            </w:r>
            <w:r w:rsidR="001929E2">
              <w:rPr>
                <w:rFonts w:hint="eastAsia"/>
              </w:rPr>
              <w:t>L</w:t>
            </w:r>
            <w:r w:rsidR="001929E2">
              <w:rPr>
                <w:rFonts w:hint="eastAsia"/>
              </w:rPr>
              <w:t>，</w:t>
            </w:r>
            <w:r w:rsidR="00F93568">
              <w:rPr>
                <w:rFonts w:hint="eastAsia"/>
              </w:rPr>
              <w:t>未输入该参数</w:t>
            </w:r>
            <w:r w:rsidR="001929E2">
              <w:rPr>
                <w:rFonts w:hint="eastAsia"/>
              </w:rPr>
              <w:t>时表示不修改</w:t>
            </w:r>
            <w:r w:rsidR="00F93568">
              <w:rPr>
                <w:rFonts w:hint="eastAsia"/>
              </w:rPr>
              <w:t>，输入情况下均表示需要修改或新增，比如输入</w:t>
            </w:r>
            <w:r w:rsidR="00F93568">
              <w:t>””</w:t>
            </w:r>
            <w:r w:rsidR="00F93568">
              <w:rPr>
                <w:rFonts w:hint="eastAsia"/>
              </w:rPr>
              <w:t>，则认为需要保存</w:t>
            </w:r>
            <w:r w:rsidR="00F93568">
              <w:t>””</w:t>
            </w:r>
            <w:r w:rsidR="00F93568">
              <w:rPr>
                <w:rFonts w:hint="eastAsia"/>
              </w:rPr>
              <w:t>作为回调</w:t>
            </w:r>
            <w:r w:rsidR="00F93568">
              <w:rPr>
                <w:rFonts w:hint="eastAsia"/>
              </w:rPr>
              <w:t>url</w:t>
            </w:r>
          </w:p>
          <w:p w:rsidR="00D736CC" w:rsidRDefault="00D736CC" w:rsidP="00112453">
            <w:pPr>
              <w:spacing w:line="240" w:lineRule="auto"/>
              <w:ind w:right="-20"/>
              <w:jc w:val="both"/>
            </w:pPr>
            <w:r>
              <w:rPr>
                <w:rFonts w:hint="eastAsia"/>
              </w:rPr>
              <w:t>payTypeList</w:t>
            </w:r>
            <w:r>
              <w:rPr>
                <w:rFonts w:hint="eastAsia"/>
              </w:rPr>
              <w:t>和</w:t>
            </w:r>
            <w:r>
              <w:rPr>
                <w:rFonts w:hint="eastAsia"/>
              </w:rPr>
              <w:t>url</w:t>
            </w:r>
            <w:r>
              <w:rPr>
                <w:rFonts w:hint="eastAsia"/>
              </w:rPr>
              <w:t>不能同时</w:t>
            </w:r>
            <w:r w:rsidR="00F93568">
              <w:rPr>
                <w:rFonts w:hint="eastAsia"/>
              </w:rPr>
              <w:t>不输入</w:t>
            </w:r>
            <w:r>
              <w:rPr>
                <w:rFonts w:hint="eastAsia"/>
              </w:rPr>
              <w:t>。</w:t>
            </w:r>
          </w:p>
          <w:p w:rsidR="00C61D39" w:rsidRDefault="00C61D39" w:rsidP="00112453">
            <w:pPr>
              <w:spacing w:line="240" w:lineRule="auto"/>
              <w:ind w:right="-20"/>
              <w:jc w:val="both"/>
            </w:pPr>
            <w:r>
              <w:rPr>
                <w:rFonts w:hint="eastAsia"/>
              </w:rPr>
              <w:t>注：</w:t>
            </w:r>
            <w:r>
              <w:rPr>
                <w:rFonts w:hint="eastAsia"/>
              </w:rPr>
              <w:t>url</w:t>
            </w:r>
            <w:r>
              <w:rPr>
                <w:rFonts w:hint="eastAsia"/>
              </w:rPr>
              <w:t>最大</w:t>
            </w:r>
            <w:r>
              <w:rPr>
                <w:rFonts w:hint="eastAsia"/>
              </w:rPr>
              <w:t>255</w:t>
            </w:r>
            <w:r>
              <w:rPr>
                <w:rFonts w:hint="eastAsia"/>
              </w:rPr>
              <w:t>，不能以</w:t>
            </w:r>
            <w:r>
              <w:t>’</w:t>
            </w:r>
            <w:r>
              <w:rPr>
                <w:rFonts w:hint="eastAsia"/>
              </w:rPr>
              <w:t>\</w:t>
            </w:r>
            <w:r>
              <w:t>’</w:t>
            </w:r>
            <w:r>
              <w:rPr>
                <w:rFonts w:hint="eastAsia"/>
              </w:rPr>
              <w:t>结尾，不能包含</w:t>
            </w:r>
            <w:r>
              <w:rPr>
                <w:rFonts w:hint="eastAsia"/>
              </w:rPr>
              <w:t>get</w:t>
            </w:r>
            <w:r>
              <w:rPr>
                <w:rFonts w:hint="eastAsia"/>
              </w:rPr>
              <w:t>参数。另外，必须是合法的</w:t>
            </w:r>
            <w:r>
              <w:rPr>
                <w:rFonts w:hint="eastAsia"/>
              </w:rPr>
              <w:t>url</w:t>
            </w:r>
            <w:r>
              <w:rPr>
                <w:rFonts w:hint="eastAsia"/>
              </w:rPr>
              <w:t>。</w:t>
            </w:r>
          </w:p>
        </w:tc>
        <w:tc>
          <w:tcPr>
            <w:tcW w:w="645" w:type="dxa"/>
            <w:tcBorders>
              <w:top w:val="single" w:sz="4" w:space="0" w:color="000000"/>
              <w:left w:val="single" w:sz="4" w:space="0" w:color="000000"/>
              <w:bottom w:val="single" w:sz="4" w:space="0" w:color="000000"/>
              <w:right w:val="single" w:sz="4" w:space="0" w:color="000000"/>
            </w:tcBorders>
            <w:vAlign w:val="center"/>
          </w:tcPr>
          <w:p w:rsidR="00226F7D" w:rsidRDefault="00226F7D" w:rsidP="00112453">
            <w:pPr>
              <w:spacing w:line="240" w:lineRule="auto"/>
              <w:ind w:right="-20"/>
              <w:jc w:val="both"/>
            </w:pPr>
            <w:r>
              <w:rPr>
                <w:rFonts w:hint="eastAsia"/>
              </w:rPr>
              <w:t>O</w:t>
            </w:r>
          </w:p>
        </w:tc>
        <w:tc>
          <w:tcPr>
            <w:tcW w:w="0" w:type="auto"/>
            <w:vAlign w:val="center"/>
          </w:tcPr>
          <w:p w:rsidR="00226F7D" w:rsidRDefault="00226F7D" w:rsidP="00C366FF"/>
        </w:tc>
      </w:tr>
      <w:tr w:rsidR="00A83CDA" w:rsidRPr="00270E48" w:rsidTr="000926FD">
        <w:trPr>
          <w:trHeight w:val="20"/>
        </w:trPr>
        <w:tc>
          <w:tcPr>
            <w:tcW w:w="1165" w:type="dxa"/>
            <w:tcBorders>
              <w:top w:val="single" w:sz="4" w:space="0" w:color="000000"/>
              <w:left w:val="single" w:sz="4" w:space="0" w:color="000000"/>
              <w:bottom w:val="single" w:sz="4" w:space="0" w:color="000000"/>
              <w:right w:val="single" w:sz="4" w:space="0" w:color="000000"/>
            </w:tcBorders>
            <w:vAlign w:val="center"/>
          </w:tcPr>
          <w:p w:rsidR="00F667E0" w:rsidRDefault="00683265" w:rsidP="00112453">
            <w:pPr>
              <w:spacing w:line="240" w:lineRule="auto"/>
              <w:jc w:val="both"/>
            </w:pPr>
            <w:r>
              <w:rPr>
                <w:rFonts w:hint="eastAsia"/>
              </w:rPr>
              <w:t>s</w:t>
            </w:r>
            <w:r w:rsidR="00F667E0">
              <w:rPr>
                <w:rFonts w:hint="eastAsia"/>
              </w:rPr>
              <w:t>ign</w:t>
            </w:r>
          </w:p>
        </w:tc>
        <w:tc>
          <w:tcPr>
            <w:tcW w:w="1129" w:type="dxa"/>
            <w:tcBorders>
              <w:top w:val="single" w:sz="4" w:space="0" w:color="000000"/>
              <w:left w:val="single" w:sz="4" w:space="0" w:color="000000"/>
              <w:bottom w:val="single" w:sz="4" w:space="0" w:color="000000"/>
              <w:right w:val="single" w:sz="4" w:space="0" w:color="000000"/>
            </w:tcBorders>
            <w:vAlign w:val="center"/>
          </w:tcPr>
          <w:p w:rsidR="00F667E0" w:rsidRDefault="00F667E0" w:rsidP="00112453">
            <w:pPr>
              <w:spacing w:line="240" w:lineRule="auto"/>
              <w:jc w:val="both"/>
            </w:pPr>
            <w:r>
              <w:rPr>
                <w:rFonts w:hint="eastAsia"/>
              </w:rPr>
              <w:t>String</w:t>
            </w:r>
          </w:p>
        </w:tc>
        <w:tc>
          <w:tcPr>
            <w:tcW w:w="5245" w:type="dxa"/>
            <w:tcBorders>
              <w:top w:val="single" w:sz="4" w:space="0" w:color="000000"/>
              <w:left w:val="single" w:sz="4" w:space="0" w:color="000000"/>
              <w:bottom w:val="single" w:sz="4" w:space="0" w:color="000000"/>
              <w:right w:val="single" w:sz="4" w:space="0" w:color="000000"/>
            </w:tcBorders>
            <w:vAlign w:val="center"/>
          </w:tcPr>
          <w:p w:rsidR="00F667E0" w:rsidRDefault="00F667E0" w:rsidP="00112453">
            <w:pPr>
              <w:spacing w:line="240" w:lineRule="auto"/>
              <w:ind w:right="-20"/>
              <w:jc w:val="both"/>
            </w:pPr>
            <w:r>
              <w:rPr>
                <w:rFonts w:hint="eastAsia"/>
              </w:rPr>
              <w:t>SHA-256</w:t>
            </w:r>
            <w:r>
              <w:rPr>
                <w:rFonts w:hint="eastAsia"/>
              </w:rPr>
              <w:t>签名</w:t>
            </w:r>
          </w:p>
        </w:tc>
        <w:tc>
          <w:tcPr>
            <w:tcW w:w="645" w:type="dxa"/>
            <w:tcBorders>
              <w:top w:val="single" w:sz="4" w:space="0" w:color="000000"/>
              <w:left w:val="single" w:sz="4" w:space="0" w:color="000000"/>
              <w:bottom w:val="single" w:sz="4" w:space="0" w:color="000000"/>
              <w:right w:val="single" w:sz="4" w:space="0" w:color="000000"/>
            </w:tcBorders>
            <w:vAlign w:val="center"/>
          </w:tcPr>
          <w:p w:rsidR="00F667E0" w:rsidRDefault="00F667E0" w:rsidP="00112453">
            <w:pPr>
              <w:spacing w:line="240" w:lineRule="auto"/>
              <w:ind w:right="-20"/>
              <w:jc w:val="both"/>
            </w:pPr>
            <w:r>
              <w:rPr>
                <w:rFonts w:hint="eastAsia"/>
              </w:rPr>
              <w:t>M</w:t>
            </w:r>
          </w:p>
        </w:tc>
        <w:tc>
          <w:tcPr>
            <w:tcW w:w="0" w:type="auto"/>
            <w:vAlign w:val="center"/>
          </w:tcPr>
          <w:p w:rsidR="00F667E0" w:rsidRDefault="00F667E0" w:rsidP="00C366FF"/>
        </w:tc>
      </w:tr>
    </w:tbl>
    <w:p w:rsidR="00F667E0" w:rsidRDefault="00F667E0" w:rsidP="00F667E0">
      <w:pPr>
        <w:spacing w:line="200" w:lineRule="exact"/>
        <w:rPr>
          <w:sz w:val="20"/>
          <w:szCs w:val="20"/>
        </w:rPr>
      </w:pPr>
    </w:p>
    <w:p w:rsidR="00896BE4" w:rsidRPr="002A11CD" w:rsidRDefault="00896BE4" w:rsidP="00896BE4">
      <w:pPr>
        <w:pStyle w:val="100"/>
        <w:ind w:firstLineChars="100" w:firstLine="210"/>
        <w:rPr>
          <w:rFonts w:ascii="Arial" w:hAnsi="Arial" w:cs="Arial"/>
          <w:sz w:val="21"/>
          <w:szCs w:val="24"/>
        </w:rPr>
      </w:pPr>
      <w:r w:rsidRPr="002A11CD">
        <w:rPr>
          <w:rFonts w:ascii="Arial" w:hAnsi="Arial" w:cs="Arial" w:hint="eastAsia"/>
          <w:sz w:val="21"/>
          <w:szCs w:val="24"/>
        </w:rPr>
        <w:t>payTypeObj</w:t>
      </w:r>
      <w:r w:rsidRPr="002A11CD">
        <w:rPr>
          <w:rFonts w:ascii="Arial" w:hAnsi="Arial" w:cs="Arial" w:hint="eastAsia"/>
          <w:sz w:val="21"/>
          <w:szCs w:val="24"/>
        </w:rPr>
        <w:t>：</w:t>
      </w:r>
    </w:p>
    <w:tbl>
      <w:tblPr>
        <w:tblW w:w="6369" w:type="dxa"/>
        <w:jc w:val="center"/>
        <w:tblInd w:w="2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07"/>
        <w:gridCol w:w="1212"/>
        <w:gridCol w:w="666"/>
        <w:gridCol w:w="3084"/>
      </w:tblGrid>
      <w:tr w:rsidR="00896BE4" w:rsidRPr="0038247B" w:rsidTr="000926FD">
        <w:trPr>
          <w:trHeight w:val="300"/>
          <w:jc w:val="center"/>
        </w:trPr>
        <w:tc>
          <w:tcPr>
            <w:tcW w:w="1407" w:type="dxa"/>
            <w:shd w:val="clear" w:color="auto" w:fill="CCFFFF"/>
            <w:vAlign w:val="bottom"/>
          </w:tcPr>
          <w:p w:rsidR="00896BE4" w:rsidRPr="00CA67B8" w:rsidRDefault="00896BE4" w:rsidP="00C366FF">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Field Name</w:t>
            </w:r>
          </w:p>
        </w:tc>
        <w:tc>
          <w:tcPr>
            <w:tcW w:w="1212" w:type="dxa"/>
            <w:shd w:val="clear" w:color="auto" w:fill="CCFFFF"/>
            <w:vAlign w:val="bottom"/>
          </w:tcPr>
          <w:p w:rsidR="00896BE4" w:rsidRPr="00CA67B8" w:rsidRDefault="00896BE4" w:rsidP="00C366FF">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Field Type</w:t>
            </w:r>
          </w:p>
        </w:tc>
        <w:tc>
          <w:tcPr>
            <w:tcW w:w="666" w:type="dxa"/>
            <w:shd w:val="clear" w:color="auto" w:fill="CCFFFF"/>
          </w:tcPr>
          <w:p w:rsidR="00896BE4" w:rsidRPr="00CA67B8" w:rsidRDefault="00896BE4" w:rsidP="00C366FF">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M/O</w:t>
            </w:r>
          </w:p>
        </w:tc>
        <w:tc>
          <w:tcPr>
            <w:tcW w:w="3084" w:type="dxa"/>
            <w:shd w:val="clear" w:color="auto" w:fill="CCFFFF"/>
            <w:vAlign w:val="bottom"/>
          </w:tcPr>
          <w:p w:rsidR="00896BE4" w:rsidRPr="00CA67B8" w:rsidRDefault="00896BE4" w:rsidP="00C366FF">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Description</w:t>
            </w:r>
          </w:p>
        </w:tc>
      </w:tr>
      <w:tr w:rsidR="00896BE4" w:rsidRPr="0038247B" w:rsidTr="000926FD">
        <w:trPr>
          <w:trHeight w:val="2855"/>
          <w:jc w:val="center"/>
        </w:trPr>
        <w:tc>
          <w:tcPr>
            <w:tcW w:w="1407" w:type="dxa"/>
            <w:shd w:val="clear" w:color="auto" w:fill="auto"/>
          </w:tcPr>
          <w:p w:rsidR="00896BE4" w:rsidRPr="0038247B" w:rsidRDefault="00896BE4" w:rsidP="00C366FF">
            <w:pPr>
              <w:pStyle w:val="100"/>
              <w:rPr>
                <w:rFonts w:ascii="Arial" w:hAnsi="Arial" w:cs="Arial"/>
                <w:sz w:val="21"/>
                <w:szCs w:val="24"/>
              </w:rPr>
            </w:pPr>
            <w:r>
              <w:rPr>
                <w:rFonts w:ascii="Arial" w:hAnsi="Arial" w:cs="Arial" w:hint="eastAsia"/>
                <w:sz w:val="21"/>
                <w:szCs w:val="24"/>
              </w:rPr>
              <w:t>payType</w:t>
            </w:r>
          </w:p>
        </w:tc>
        <w:tc>
          <w:tcPr>
            <w:tcW w:w="1212" w:type="dxa"/>
            <w:shd w:val="clear" w:color="auto" w:fill="auto"/>
          </w:tcPr>
          <w:p w:rsidR="00896BE4" w:rsidRPr="0038247B" w:rsidRDefault="00896BE4" w:rsidP="00C366FF">
            <w:pPr>
              <w:pStyle w:val="100"/>
              <w:rPr>
                <w:rFonts w:ascii="Arial" w:hAnsi="Arial" w:cs="Arial"/>
                <w:sz w:val="21"/>
                <w:szCs w:val="24"/>
              </w:rPr>
            </w:pPr>
            <w:r>
              <w:rPr>
                <w:rFonts w:ascii="Arial" w:hAnsi="Arial" w:cs="Arial" w:hint="eastAsia"/>
                <w:sz w:val="21"/>
                <w:szCs w:val="24"/>
              </w:rPr>
              <w:t>String</w:t>
            </w:r>
          </w:p>
        </w:tc>
        <w:tc>
          <w:tcPr>
            <w:tcW w:w="666" w:type="dxa"/>
          </w:tcPr>
          <w:p w:rsidR="00896BE4" w:rsidRDefault="00896BE4" w:rsidP="00C366FF">
            <w:pPr>
              <w:pStyle w:val="100"/>
              <w:rPr>
                <w:rFonts w:ascii="Arial" w:hAnsi="Arial" w:cs="Arial"/>
                <w:szCs w:val="24"/>
              </w:rPr>
            </w:pPr>
            <w:r w:rsidRPr="00CA67B8">
              <w:rPr>
                <w:rFonts w:ascii="Arial" w:hAnsi="Arial" w:cs="Arial"/>
                <w:color w:val="000000"/>
                <w:szCs w:val="18"/>
                <w:lang w:val="de-DE"/>
              </w:rPr>
              <w:t>M</w:t>
            </w:r>
          </w:p>
        </w:tc>
        <w:tc>
          <w:tcPr>
            <w:tcW w:w="3084" w:type="dxa"/>
            <w:shd w:val="clear" w:color="auto" w:fill="auto"/>
          </w:tcPr>
          <w:p w:rsidR="00896BE4" w:rsidRDefault="00896BE4" w:rsidP="00C366FF">
            <w:pPr>
              <w:pStyle w:val="100"/>
              <w:rPr>
                <w:rFonts w:ascii="Arial" w:hAnsi="Arial" w:cs="Arial"/>
                <w:szCs w:val="24"/>
              </w:rPr>
            </w:pPr>
            <w:r>
              <w:rPr>
                <w:rFonts w:ascii="Arial" w:hAnsi="Arial" w:cs="Arial" w:hint="eastAsia"/>
                <w:szCs w:val="24"/>
              </w:rPr>
              <w:t>支付方式，取值为：</w:t>
            </w:r>
          </w:p>
          <w:p w:rsidR="00896BE4" w:rsidRDefault="00896BE4" w:rsidP="00C366FF">
            <w:pPr>
              <w:pStyle w:val="100"/>
              <w:rPr>
                <w:rFonts w:ascii="Arial" w:hAnsi="Arial" w:cs="Arial"/>
                <w:szCs w:val="24"/>
              </w:rPr>
            </w:pPr>
            <w:r>
              <w:rPr>
                <w:rFonts w:ascii="Arial" w:hAnsi="Arial" w:cs="Arial" w:hint="eastAsia"/>
                <w:szCs w:val="24"/>
              </w:rPr>
              <w:t>1</w:t>
            </w:r>
            <w:r>
              <w:rPr>
                <w:rFonts w:ascii="Arial" w:hAnsi="Arial" w:cs="Arial" w:hint="eastAsia"/>
                <w:szCs w:val="24"/>
              </w:rPr>
              <w:t>：</w:t>
            </w:r>
            <w:r w:rsidR="00E831DD">
              <w:rPr>
                <w:rFonts w:ascii="Arial" w:hAnsi="Arial" w:cs="Arial" w:hint="eastAsia"/>
                <w:szCs w:val="24"/>
              </w:rPr>
              <w:t>花币</w:t>
            </w:r>
          </w:p>
          <w:p w:rsidR="00896BE4" w:rsidRDefault="00896BE4" w:rsidP="00C366FF">
            <w:pPr>
              <w:pStyle w:val="100"/>
              <w:rPr>
                <w:rFonts w:ascii="宋体" w:hAnsi="宋体"/>
                <w:color w:val="000000"/>
              </w:rPr>
            </w:pPr>
            <w:r>
              <w:rPr>
                <w:rFonts w:ascii="宋体" w:hAnsi="宋体" w:hint="eastAsia"/>
                <w:color w:val="000000"/>
              </w:rPr>
              <w:t>2</w:t>
            </w:r>
            <w:r w:rsidR="00161F7C">
              <w:rPr>
                <w:rFonts w:ascii="宋体" w:hAnsi="宋体" w:hint="eastAsia"/>
                <w:color w:val="000000"/>
              </w:rPr>
              <w:t>：</w:t>
            </w:r>
            <w:r>
              <w:rPr>
                <w:rFonts w:ascii="宋体" w:hAnsi="宋体" w:hint="eastAsia"/>
                <w:color w:val="000000"/>
              </w:rPr>
              <w:t>充值卡</w:t>
            </w:r>
          </w:p>
          <w:p w:rsidR="00896BE4" w:rsidRDefault="00896BE4" w:rsidP="00C366FF">
            <w:pPr>
              <w:pStyle w:val="100"/>
              <w:rPr>
                <w:rFonts w:ascii="宋体" w:hAnsi="宋体"/>
                <w:color w:val="000000"/>
              </w:rPr>
            </w:pPr>
            <w:r>
              <w:rPr>
                <w:rFonts w:ascii="宋体" w:hAnsi="宋体" w:hint="eastAsia"/>
                <w:color w:val="000000"/>
              </w:rPr>
              <w:t>3</w:t>
            </w:r>
            <w:r w:rsidR="00161F7C">
              <w:rPr>
                <w:rFonts w:ascii="宋体" w:hAnsi="宋体" w:hint="eastAsia"/>
                <w:color w:val="000000"/>
              </w:rPr>
              <w:t>：游戏</w:t>
            </w:r>
            <w:r>
              <w:rPr>
                <w:rFonts w:ascii="宋体" w:hAnsi="宋体" w:hint="eastAsia"/>
                <w:color w:val="000000"/>
              </w:rPr>
              <w:t>卡</w:t>
            </w:r>
          </w:p>
          <w:p w:rsidR="00896BE4" w:rsidRDefault="00896BE4" w:rsidP="00C366FF">
            <w:pPr>
              <w:pStyle w:val="100"/>
              <w:rPr>
                <w:rFonts w:ascii="宋体" w:hAnsi="宋体"/>
                <w:color w:val="000000"/>
              </w:rPr>
            </w:pPr>
            <w:r>
              <w:rPr>
                <w:rFonts w:ascii="宋体" w:hAnsi="宋体" w:hint="eastAsia"/>
                <w:color w:val="000000"/>
              </w:rPr>
              <w:t>4</w:t>
            </w:r>
            <w:r w:rsidR="00161F7C">
              <w:rPr>
                <w:rFonts w:ascii="宋体" w:hAnsi="宋体" w:hint="eastAsia"/>
                <w:color w:val="000000"/>
              </w:rPr>
              <w:t>：</w:t>
            </w:r>
            <w:r w:rsidR="00F82ED7">
              <w:rPr>
                <w:rFonts w:ascii="宋体" w:hAnsi="宋体" w:hint="eastAsia"/>
                <w:color w:val="000000"/>
              </w:rPr>
              <w:t>信用</w:t>
            </w:r>
            <w:r w:rsidR="00161F7C">
              <w:rPr>
                <w:rFonts w:ascii="宋体" w:hAnsi="宋体" w:hint="eastAsia"/>
                <w:color w:val="000000"/>
              </w:rPr>
              <w:t>卡</w:t>
            </w:r>
          </w:p>
          <w:p w:rsidR="00896BE4" w:rsidRDefault="00896BE4" w:rsidP="00C366FF">
            <w:pPr>
              <w:pStyle w:val="100"/>
              <w:rPr>
                <w:rFonts w:ascii="宋体" w:hAnsi="宋体"/>
                <w:color w:val="000000"/>
              </w:rPr>
            </w:pPr>
            <w:r>
              <w:rPr>
                <w:rFonts w:ascii="宋体" w:hAnsi="宋体" w:hint="eastAsia"/>
                <w:color w:val="000000"/>
              </w:rPr>
              <w:t>5：</w:t>
            </w:r>
            <w:r w:rsidR="00161F7C">
              <w:rPr>
                <w:rFonts w:ascii="Consolas" w:hAnsi="Consolas" w:cs="Consolas"/>
                <w:color w:val="3F7F5F"/>
              </w:rPr>
              <w:t>AliPay</w:t>
            </w:r>
          </w:p>
          <w:p w:rsidR="00161F7C" w:rsidRDefault="003B54F0" w:rsidP="00161F7C">
            <w:pPr>
              <w:pStyle w:val="100"/>
              <w:rPr>
                <w:rFonts w:ascii="Consolas" w:hAnsi="Consolas" w:cs="Consolas"/>
                <w:color w:val="3F7F5F"/>
              </w:rPr>
            </w:pPr>
            <w:r>
              <w:rPr>
                <w:rFonts w:ascii="宋体" w:hAnsi="宋体" w:hint="eastAsia"/>
                <w:color w:val="000000"/>
              </w:rPr>
              <w:t>6：</w:t>
            </w:r>
            <w:r w:rsidR="00161F7C">
              <w:rPr>
                <w:rFonts w:ascii="Consolas" w:hAnsi="Consolas" w:cs="Consolas"/>
                <w:color w:val="3F7F5F"/>
              </w:rPr>
              <w:t>smsAgent</w:t>
            </w:r>
          </w:p>
          <w:p w:rsidR="00803C70" w:rsidRDefault="00570DE0" w:rsidP="00161F7C">
            <w:pPr>
              <w:pStyle w:val="100"/>
              <w:rPr>
                <w:rFonts w:ascii="Consolas" w:hAnsi="Consolas" w:cs="Consolas"/>
                <w:color w:val="3F7F5F"/>
              </w:rPr>
            </w:pPr>
            <w:r>
              <w:rPr>
                <w:rFonts w:ascii="Consolas" w:hAnsi="Consolas" w:cs="Consolas" w:hint="eastAsia"/>
                <w:color w:val="3F7F5F"/>
              </w:rPr>
              <w:t>10</w:t>
            </w:r>
            <w:r w:rsidR="00450A20">
              <w:rPr>
                <w:rFonts w:ascii="Consolas" w:hAnsi="Consolas" w:cs="Consolas" w:hint="eastAsia"/>
                <w:color w:val="3F7F5F"/>
              </w:rPr>
              <w:t>：</w:t>
            </w:r>
            <w:r w:rsidR="00803C70">
              <w:rPr>
                <w:rFonts w:ascii="Consolas" w:hAnsi="Consolas" w:cs="Consolas" w:hint="eastAsia"/>
                <w:color w:val="3F7F5F"/>
              </w:rPr>
              <w:t>财付通</w:t>
            </w:r>
          </w:p>
          <w:p w:rsidR="009A3D81" w:rsidRDefault="009A3D81" w:rsidP="00161F7C">
            <w:pPr>
              <w:pStyle w:val="100"/>
              <w:rPr>
                <w:rFonts w:ascii="Consolas" w:hAnsi="Consolas" w:cs="Consolas"/>
                <w:color w:val="3F7F5F"/>
              </w:rPr>
            </w:pPr>
            <w:r>
              <w:rPr>
                <w:rFonts w:ascii="Consolas" w:hAnsi="Consolas" w:cs="Consolas" w:hint="eastAsia"/>
                <w:color w:val="3F7F5F"/>
              </w:rPr>
              <w:t>12</w:t>
            </w:r>
            <w:r>
              <w:rPr>
                <w:rFonts w:ascii="Consolas" w:hAnsi="Consolas" w:cs="Consolas" w:hint="eastAsia"/>
                <w:color w:val="3F7F5F"/>
              </w:rPr>
              <w:t>：天翼</w:t>
            </w:r>
          </w:p>
          <w:p w:rsidR="00F93568" w:rsidRDefault="00F93568" w:rsidP="00161F7C">
            <w:pPr>
              <w:pStyle w:val="100"/>
              <w:rPr>
                <w:rFonts w:ascii="Consolas" w:hAnsi="Consolas" w:cs="Consolas"/>
                <w:color w:val="3F7F5F"/>
              </w:rPr>
            </w:pPr>
            <w:r>
              <w:rPr>
                <w:rFonts w:ascii="Consolas" w:hAnsi="Consolas" w:cs="Consolas" w:hint="eastAsia"/>
                <w:color w:val="3F7F5F"/>
              </w:rPr>
              <w:t>13</w:t>
            </w:r>
            <w:r>
              <w:rPr>
                <w:rFonts w:ascii="Consolas" w:hAnsi="Consolas" w:cs="Consolas" w:hint="eastAsia"/>
                <w:color w:val="3F7F5F"/>
              </w:rPr>
              <w:t>：</w:t>
            </w:r>
            <w:r>
              <w:rPr>
                <w:rFonts w:ascii="Consolas" w:hAnsi="Consolas" w:cs="Consolas" w:hint="eastAsia"/>
                <w:color w:val="3F7F5F"/>
              </w:rPr>
              <w:t>PayPal</w:t>
            </w:r>
          </w:p>
          <w:p w:rsidR="00027973" w:rsidRDefault="00027973" w:rsidP="00161F7C">
            <w:pPr>
              <w:pStyle w:val="100"/>
              <w:rPr>
                <w:rFonts w:ascii="Consolas" w:hAnsi="Consolas" w:cs="Consolas"/>
                <w:color w:val="3F7F5F"/>
              </w:rPr>
            </w:pPr>
            <w:r>
              <w:rPr>
                <w:rFonts w:ascii="Consolas" w:hAnsi="Consolas" w:cs="Consolas" w:hint="eastAsia"/>
                <w:color w:val="3F7F5F"/>
              </w:rPr>
              <w:t>14</w:t>
            </w:r>
            <w:r>
              <w:rPr>
                <w:rFonts w:ascii="Consolas" w:hAnsi="Consolas" w:cs="Consolas" w:hint="eastAsia"/>
                <w:color w:val="3F7F5F"/>
              </w:rPr>
              <w:t>：移动话费</w:t>
            </w:r>
          </w:p>
          <w:p w:rsidR="00027973" w:rsidRDefault="00027973" w:rsidP="00161F7C">
            <w:pPr>
              <w:pStyle w:val="100"/>
              <w:rPr>
                <w:rFonts w:ascii="Consolas" w:hAnsi="Consolas" w:cs="Consolas"/>
                <w:color w:val="3F7F5F"/>
              </w:rPr>
            </w:pPr>
            <w:r>
              <w:rPr>
                <w:rFonts w:ascii="Consolas" w:hAnsi="Consolas" w:cs="Consolas" w:hint="eastAsia"/>
                <w:color w:val="3F7F5F"/>
              </w:rPr>
              <w:t>15</w:t>
            </w:r>
            <w:r>
              <w:rPr>
                <w:rFonts w:ascii="Consolas" w:hAnsi="Consolas" w:cs="Consolas" w:hint="eastAsia"/>
                <w:color w:val="3F7F5F"/>
              </w:rPr>
              <w:t>：联通话费</w:t>
            </w:r>
          </w:p>
          <w:p w:rsidR="009D203B" w:rsidRDefault="009D203B" w:rsidP="009D203B">
            <w:pPr>
              <w:pStyle w:val="100"/>
              <w:rPr>
                <w:rFonts w:ascii="Consolas" w:hAnsi="Consolas" w:cs="Consolas"/>
                <w:color w:val="3F7F5F"/>
              </w:rPr>
            </w:pPr>
            <w:r w:rsidRPr="009D203B">
              <w:rPr>
                <w:rFonts w:ascii="Consolas" w:hAnsi="Consolas" w:cs="Consolas" w:hint="eastAsia"/>
                <w:color w:val="3F7F5F"/>
              </w:rPr>
              <w:t>16</w:t>
            </w:r>
            <w:r w:rsidRPr="009D203B">
              <w:rPr>
                <w:rFonts w:ascii="Consolas" w:hAnsi="Consolas" w:cs="Consolas" w:hint="eastAsia"/>
                <w:color w:val="3F7F5F"/>
              </w:rPr>
              <w:t>：借记卡</w:t>
            </w:r>
          </w:p>
          <w:p w:rsidR="00435225" w:rsidRDefault="00435225" w:rsidP="009D203B">
            <w:pPr>
              <w:pStyle w:val="100"/>
              <w:rPr>
                <w:rFonts w:ascii="Consolas" w:hAnsi="Consolas" w:cs="Consolas"/>
                <w:color w:val="3F7F5F"/>
              </w:rPr>
            </w:pPr>
            <w:r>
              <w:rPr>
                <w:rFonts w:ascii="Consolas" w:hAnsi="Consolas" w:cs="Consolas" w:hint="eastAsia"/>
                <w:color w:val="3F7F5F"/>
              </w:rPr>
              <w:t>17</w:t>
            </w:r>
            <w:r>
              <w:rPr>
                <w:rFonts w:ascii="Consolas" w:hAnsi="Consolas" w:cs="Consolas" w:hint="eastAsia"/>
                <w:color w:val="3F7F5F"/>
              </w:rPr>
              <w:t>：微信</w:t>
            </w:r>
          </w:p>
          <w:p w:rsidR="008724C2" w:rsidRDefault="008724C2" w:rsidP="009D203B">
            <w:pPr>
              <w:pStyle w:val="100"/>
              <w:rPr>
                <w:rFonts w:ascii="Consolas" w:hAnsi="Consolas" w:cs="Consolas"/>
                <w:color w:val="3F7F5F"/>
              </w:rPr>
            </w:pPr>
            <w:r>
              <w:rPr>
                <w:rFonts w:ascii="Consolas" w:hAnsi="Consolas" w:cs="Consolas" w:hint="eastAsia"/>
                <w:color w:val="3F7F5F"/>
              </w:rPr>
              <w:t>18</w:t>
            </w:r>
            <w:r>
              <w:rPr>
                <w:rFonts w:ascii="Consolas" w:hAnsi="Consolas" w:cs="Consolas" w:hint="eastAsia"/>
                <w:color w:val="3F7F5F"/>
              </w:rPr>
              <w:t>：花瓣（仅仅用于钱包充值）</w:t>
            </w:r>
          </w:p>
          <w:p w:rsidR="00987286" w:rsidRDefault="00987286" w:rsidP="009D203B">
            <w:pPr>
              <w:pStyle w:val="100"/>
              <w:rPr>
                <w:rFonts w:ascii="Consolas" w:hAnsi="Consolas" w:cs="Consolas"/>
                <w:color w:val="3F7F5F"/>
              </w:rPr>
            </w:pPr>
            <w:r>
              <w:rPr>
                <w:rFonts w:ascii="Consolas" w:hAnsi="Consolas" w:cs="Consolas" w:hint="eastAsia"/>
                <w:color w:val="3F7F5F"/>
              </w:rPr>
              <w:t>19</w:t>
            </w:r>
            <w:r>
              <w:rPr>
                <w:rFonts w:ascii="Consolas" w:hAnsi="Consolas" w:cs="Consolas" w:hint="eastAsia"/>
                <w:color w:val="3F7F5F"/>
              </w:rPr>
              <w:t>：礼品卡（</w:t>
            </w:r>
            <w:r w:rsidR="00534812">
              <w:rPr>
                <w:rFonts w:ascii="Consolas" w:hAnsi="Consolas" w:cs="Consolas" w:hint="eastAsia"/>
                <w:color w:val="3F7F5F"/>
              </w:rPr>
              <w:t>平台不使用，占位</w:t>
            </w:r>
            <w:r>
              <w:rPr>
                <w:rFonts w:ascii="Consolas" w:hAnsi="Consolas" w:cs="Consolas" w:hint="eastAsia"/>
                <w:color w:val="3F7F5F"/>
              </w:rPr>
              <w:t>）</w:t>
            </w:r>
          </w:p>
          <w:p w:rsidR="007652C1" w:rsidRPr="009D203B" w:rsidRDefault="007652C1" w:rsidP="009D203B">
            <w:pPr>
              <w:pStyle w:val="100"/>
              <w:rPr>
                <w:rFonts w:ascii="Consolas" w:hAnsi="Consolas" w:cs="Consolas"/>
                <w:color w:val="3F7F5F"/>
              </w:rPr>
            </w:pPr>
            <w:r>
              <w:rPr>
                <w:rFonts w:ascii="Consolas" w:hAnsi="Consolas" w:cs="Consolas" w:hint="eastAsia"/>
                <w:color w:val="3F7F5F"/>
              </w:rPr>
              <w:t>20</w:t>
            </w:r>
            <w:r>
              <w:rPr>
                <w:rFonts w:ascii="Consolas" w:hAnsi="Consolas" w:cs="Consolas" w:hint="eastAsia"/>
                <w:color w:val="3F7F5F"/>
              </w:rPr>
              <w:t>：</w:t>
            </w:r>
            <w:r w:rsidR="0036589F">
              <w:rPr>
                <w:rFonts w:ascii="Consolas" w:hAnsi="Consolas" w:cs="Consolas" w:hint="eastAsia"/>
                <w:color w:val="3F7F5F"/>
              </w:rPr>
              <w:t>现金</w:t>
            </w:r>
            <w:r>
              <w:rPr>
                <w:rFonts w:ascii="Consolas" w:hAnsi="Consolas" w:cs="Consolas" w:hint="eastAsia"/>
                <w:color w:val="3F7F5F"/>
              </w:rPr>
              <w:t>余额</w:t>
            </w:r>
          </w:p>
          <w:p w:rsidR="009D203B" w:rsidRPr="009D203B" w:rsidRDefault="00EE44BF" w:rsidP="009D203B">
            <w:pPr>
              <w:pStyle w:val="100"/>
              <w:rPr>
                <w:rFonts w:ascii="Consolas" w:hAnsi="Consolas" w:cs="Consolas"/>
                <w:color w:val="3F7F5F"/>
              </w:rPr>
            </w:pPr>
            <w:r w:rsidRPr="00EE44BF">
              <w:rPr>
                <w:rFonts w:ascii="Consolas" w:hAnsi="Consolas" w:cs="Consolas" w:hint="eastAsia"/>
                <w:color w:val="3F7F5F"/>
              </w:rPr>
              <w:t>30</w:t>
            </w:r>
            <w:r w:rsidRPr="00EE44BF">
              <w:rPr>
                <w:rFonts w:ascii="Consolas" w:hAnsi="Consolas" w:cs="Consolas" w:hint="eastAsia"/>
                <w:color w:val="3F7F5F"/>
              </w:rPr>
              <w:t>：银视通</w:t>
            </w:r>
          </w:p>
          <w:p w:rsidR="009D203B" w:rsidRPr="009D203B" w:rsidRDefault="009D203B" w:rsidP="009D203B">
            <w:pPr>
              <w:pStyle w:val="100"/>
              <w:rPr>
                <w:rFonts w:ascii="Consolas" w:hAnsi="Consolas" w:cs="Consolas"/>
                <w:color w:val="3F7F5F"/>
              </w:rPr>
            </w:pPr>
            <w:r w:rsidRPr="009D203B">
              <w:rPr>
                <w:rFonts w:ascii="Consolas" w:hAnsi="Consolas" w:cs="Consolas" w:hint="eastAsia"/>
                <w:color w:val="3F7F5F"/>
              </w:rPr>
              <w:t>以下</w:t>
            </w:r>
            <w:r w:rsidR="006D6D8E">
              <w:rPr>
                <w:rFonts w:ascii="Consolas" w:hAnsi="Consolas" w:cs="Consolas" w:hint="eastAsia"/>
                <w:color w:val="3F7F5F"/>
              </w:rPr>
              <w:t>暂</w:t>
            </w:r>
            <w:r w:rsidRPr="009D203B">
              <w:rPr>
                <w:rFonts w:ascii="Consolas" w:hAnsi="Consolas" w:cs="Consolas" w:hint="eastAsia"/>
                <w:color w:val="3F7F5F"/>
              </w:rPr>
              <w:t>为</w:t>
            </w:r>
            <w:r w:rsidRPr="009D203B">
              <w:rPr>
                <w:rFonts w:ascii="Consolas" w:hAnsi="Consolas" w:cs="Consolas" w:hint="eastAsia"/>
                <w:color w:val="3F7F5F"/>
              </w:rPr>
              <w:t>vmall</w:t>
            </w:r>
            <w:r w:rsidRPr="009D203B">
              <w:rPr>
                <w:rFonts w:ascii="Consolas" w:hAnsi="Consolas" w:cs="Consolas" w:hint="eastAsia"/>
                <w:color w:val="3F7F5F"/>
              </w:rPr>
              <w:t>专用</w:t>
            </w:r>
          </w:p>
          <w:p w:rsidR="009D203B" w:rsidRPr="009D203B" w:rsidRDefault="009D203B" w:rsidP="009D203B">
            <w:pPr>
              <w:pStyle w:val="100"/>
              <w:rPr>
                <w:rFonts w:ascii="Consolas" w:hAnsi="Consolas" w:cs="Consolas"/>
                <w:color w:val="3F7F5F"/>
              </w:rPr>
            </w:pPr>
            <w:r w:rsidRPr="009D203B">
              <w:rPr>
                <w:rFonts w:ascii="Consolas" w:hAnsi="Consolas" w:cs="Consolas" w:hint="eastAsia"/>
                <w:color w:val="3F7F5F"/>
              </w:rPr>
              <w:t>50</w:t>
            </w:r>
            <w:r w:rsidRPr="009D203B">
              <w:rPr>
                <w:rFonts w:ascii="Consolas" w:hAnsi="Consolas" w:cs="Consolas" w:hint="eastAsia"/>
                <w:color w:val="3F7F5F"/>
              </w:rPr>
              <w:t>：预付款</w:t>
            </w:r>
          </w:p>
          <w:p w:rsidR="009D203B" w:rsidRPr="009D203B" w:rsidRDefault="00223C58" w:rsidP="009D203B">
            <w:pPr>
              <w:pStyle w:val="100"/>
              <w:rPr>
                <w:rFonts w:ascii="Consolas" w:hAnsi="Consolas" w:cs="Consolas"/>
                <w:color w:val="3F7F5F"/>
              </w:rPr>
            </w:pPr>
            <w:r>
              <w:rPr>
                <w:rFonts w:ascii="Consolas" w:hAnsi="Consolas" w:cs="Consolas" w:hint="eastAsia"/>
                <w:color w:val="3F7F5F"/>
              </w:rPr>
              <w:t>51</w:t>
            </w:r>
            <w:r>
              <w:rPr>
                <w:rFonts w:ascii="Consolas" w:hAnsi="Consolas" w:cs="Consolas" w:hint="eastAsia"/>
                <w:color w:val="3F7F5F"/>
              </w:rPr>
              <w:t>：转账</w:t>
            </w:r>
          </w:p>
          <w:p w:rsidR="009D203B" w:rsidRPr="009D203B" w:rsidRDefault="009D203B" w:rsidP="009D203B">
            <w:pPr>
              <w:pStyle w:val="100"/>
              <w:rPr>
                <w:rFonts w:ascii="Consolas" w:hAnsi="Consolas" w:cs="Consolas"/>
                <w:color w:val="3F7F5F"/>
              </w:rPr>
            </w:pPr>
            <w:r w:rsidRPr="009D203B">
              <w:rPr>
                <w:rFonts w:ascii="Consolas" w:hAnsi="Consolas" w:cs="Consolas" w:hint="eastAsia"/>
                <w:color w:val="3F7F5F"/>
              </w:rPr>
              <w:t>52</w:t>
            </w:r>
            <w:r w:rsidRPr="009D203B">
              <w:rPr>
                <w:rFonts w:ascii="Consolas" w:hAnsi="Consolas" w:cs="Consolas" w:hint="eastAsia"/>
                <w:color w:val="3F7F5F"/>
              </w:rPr>
              <w:t>：</w:t>
            </w:r>
            <w:r w:rsidRPr="009D203B">
              <w:rPr>
                <w:rFonts w:ascii="Consolas" w:hAnsi="Consolas" w:cs="Consolas" w:hint="eastAsia"/>
                <w:color w:val="3F7F5F"/>
              </w:rPr>
              <w:t>M2E</w:t>
            </w:r>
          </w:p>
          <w:p w:rsidR="002F4C66" w:rsidRDefault="009D203B" w:rsidP="009D203B">
            <w:pPr>
              <w:pStyle w:val="100"/>
              <w:rPr>
                <w:rFonts w:ascii="Consolas" w:hAnsi="Consolas" w:cs="Consolas"/>
                <w:color w:val="3F7F5F"/>
              </w:rPr>
            </w:pPr>
            <w:r w:rsidRPr="009D203B">
              <w:rPr>
                <w:rFonts w:ascii="Consolas" w:hAnsi="Consolas" w:cs="Consolas" w:hint="eastAsia"/>
                <w:color w:val="3F7F5F"/>
              </w:rPr>
              <w:t>53</w:t>
            </w:r>
            <w:r w:rsidRPr="009D203B">
              <w:rPr>
                <w:rFonts w:ascii="Consolas" w:hAnsi="Consolas" w:cs="Consolas" w:hint="eastAsia"/>
                <w:color w:val="3F7F5F"/>
              </w:rPr>
              <w:t>：</w:t>
            </w:r>
            <w:r w:rsidRPr="009D203B">
              <w:rPr>
                <w:rFonts w:ascii="Consolas" w:hAnsi="Consolas" w:cs="Consolas" w:hint="eastAsia"/>
                <w:color w:val="3F7F5F"/>
              </w:rPr>
              <w:t>FPX</w:t>
            </w:r>
          </w:p>
          <w:p w:rsidR="00B85BFF" w:rsidRDefault="00B85BFF" w:rsidP="009D203B">
            <w:pPr>
              <w:pStyle w:val="100"/>
            </w:pPr>
            <w:r>
              <w:rPr>
                <w:rFonts w:ascii="Consolas" w:hAnsi="Consolas" w:cs="Consolas" w:hint="eastAsia"/>
                <w:color w:val="3F7F5F"/>
              </w:rPr>
              <w:t>54</w:t>
            </w:r>
            <w:r>
              <w:rPr>
                <w:rFonts w:ascii="Consolas" w:hAnsi="Consolas" w:cs="Consolas" w:hint="eastAsia"/>
                <w:color w:val="3F7F5F"/>
              </w:rPr>
              <w:t>：</w:t>
            </w:r>
            <w:r>
              <w:rPr>
                <w:rFonts w:hint="eastAsia"/>
              </w:rPr>
              <w:t>FPXE</w:t>
            </w:r>
          </w:p>
          <w:p w:rsidR="00CA2D01" w:rsidRDefault="00CA2D01" w:rsidP="009D203B">
            <w:pPr>
              <w:pStyle w:val="100"/>
              <w:rPr>
                <w:color w:val="FF0000"/>
              </w:rPr>
            </w:pPr>
            <w:r w:rsidRPr="00A90A7B">
              <w:rPr>
                <w:rFonts w:hint="eastAsia"/>
                <w:color w:val="FF0000"/>
              </w:rPr>
              <w:lastRenderedPageBreak/>
              <w:t>55</w:t>
            </w:r>
            <w:r w:rsidRPr="00A90A7B">
              <w:rPr>
                <w:rFonts w:hint="eastAsia"/>
                <w:color w:val="FF0000"/>
              </w:rPr>
              <w:t>：融资</w:t>
            </w:r>
          </w:p>
          <w:p w:rsidR="00EE44BF" w:rsidRDefault="00EE44BF" w:rsidP="009D203B">
            <w:pPr>
              <w:pStyle w:val="100"/>
              <w:rPr>
                <w:rFonts w:ascii="宋体" w:hAnsi="宋体"/>
                <w:color w:val="FF0000"/>
              </w:rPr>
            </w:pPr>
            <w:r w:rsidRPr="00EE44BF">
              <w:rPr>
                <w:rFonts w:ascii="宋体" w:hAnsi="宋体" w:hint="eastAsia"/>
                <w:color w:val="FF0000"/>
              </w:rPr>
              <w:t>56：GlobalPay</w:t>
            </w:r>
          </w:p>
          <w:p w:rsidR="00F9185A" w:rsidRDefault="00F9185A" w:rsidP="009D203B">
            <w:pPr>
              <w:pStyle w:val="100"/>
              <w:rPr>
                <w:rFonts w:ascii="宋体" w:hAnsi="宋体"/>
                <w:color w:val="FF0000"/>
              </w:rPr>
            </w:pPr>
            <w:r>
              <w:rPr>
                <w:rFonts w:ascii="宋体" w:hAnsi="宋体" w:hint="eastAsia"/>
                <w:color w:val="FF0000"/>
              </w:rPr>
              <w:t>57：分期</w:t>
            </w:r>
          </w:p>
          <w:p w:rsidR="00802660" w:rsidRDefault="00802660" w:rsidP="009D203B">
            <w:pPr>
              <w:pStyle w:val="100"/>
              <w:rPr>
                <w:rFonts w:ascii="宋体" w:hAnsi="宋体"/>
                <w:color w:val="FF0000"/>
              </w:rPr>
            </w:pPr>
            <w:r>
              <w:rPr>
                <w:rFonts w:ascii="宋体" w:hAnsi="宋体" w:hint="eastAsia"/>
                <w:color w:val="FF0000"/>
              </w:rPr>
              <w:t>58：MP</w:t>
            </w:r>
          </w:p>
          <w:p w:rsidR="00EA61D1" w:rsidRDefault="00EA61D1" w:rsidP="009D203B">
            <w:pPr>
              <w:pStyle w:val="100"/>
              <w:rPr>
                <w:ins w:id="38" w:author="s00150434" w:date="2015-11-03T11:34:00Z"/>
                <w:rFonts w:ascii="宋体" w:hAnsi="宋体"/>
                <w:color w:val="FF0000"/>
              </w:rPr>
            </w:pPr>
            <w:r>
              <w:rPr>
                <w:rFonts w:ascii="宋体" w:hAnsi="宋体" w:hint="eastAsia"/>
                <w:color w:val="FF0000"/>
              </w:rPr>
              <w:t>59：MOLPAY</w:t>
            </w:r>
          </w:p>
          <w:p w:rsidR="008216BA" w:rsidRDefault="008216BA" w:rsidP="009D203B">
            <w:pPr>
              <w:pStyle w:val="100"/>
              <w:rPr>
                <w:rFonts w:ascii="宋体" w:hAnsi="宋体"/>
                <w:color w:val="FF0000"/>
              </w:rPr>
            </w:pPr>
            <w:ins w:id="39" w:author="s00150434" w:date="2015-11-03T11:34:00Z">
              <w:r>
                <w:rPr>
                  <w:rFonts w:ascii="宋体" w:hAnsi="宋体" w:hint="eastAsia"/>
                  <w:color w:val="FF0000"/>
                </w:rPr>
                <w:t>60：</w:t>
              </w:r>
            </w:ins>
            <w:ins w:id="40" w:author="s00150434" w:date="2015-11-03T11:36:00Z">
              <w:r w:rsidRPr="008216BA">
                <w:rPr>
                  <w:rFonts w:ascii="宋体" w:hAnsi="宋体"/>
                  <w:color w:val="FF0000"/>
                </w:rPr>
                <w:t>MOLPOINTS</w:t>
              </w:r>
            </w:ins>
          </w:p>
          <w:p w:rsidR="00EA61D1" w:rsidRPr="00A90A7B" w:rsidRDefault="00EA61D1" w:rsidP="009D203B">
            <w:pPr>
              <w:pStyle w:val="100"/>
              <w:rPr>
                <w:rFonts w:ascii="宋体" w:hAnsi="宋体"/>
                <w:color w:val="FF0000"/>
              </w:rPr>
            </w:pPr>
            <w:r>
              <w:rPr>
                <w:rFonts w:ascii="宋体" w:hAnsi="宋体" w:hint="eastAsia"/>
                <w:color w:val="FF0000"/>
              </w:rPr>
              <w:t>100-199：</w:t>
            </w:r>
            <w:r w:rsidR="006E2790">
              <w:rPr>
                <w:rFonts w:ascii="宋体" w:hAnsi="宋体" w:hint="eastAsia"/>
                <w:color w:val="FF0000"/>
              </w:rPr>
              <w:t>CUSTPAY1-1</w:t>
            </w:r>
            <w:r>
              <w:rPr>
                <w:rFonts w:ascii="宋体" w:hAnsi="宋体" w:hint="eastAsia"/>
                <w:color w:val="FF0000"/>
              </w:rPr>
              <w:t>00</w:t>
            </w:r>
          </w:p>
        </w:tc>
      </w:tr>
      <w:tr w:rsidR="00896BE4" w:rsidRPr="0038247B" w:rsidTr="000926FD">
        <w:trPr>
          <w:trHeight w:val="285"/>
          <w:jc w:val="center"/>
        </w:trPr>
        <w:tc>
          <w:tcPr>
            <w:tcW w:w="1407" w:type="dxa"/>
            <w:shd w:val="clear" w:color="auto" w:fill="auto"/>
          </w:tcPr>
          <w:p w:rsidR="00896BE4" w:rsidRPr="0038247B" w:rsidRDefault="00896BE4" w:rsidP="00C366FF">
            <w:pPr>
              <w:pStyle w:val="100"/>
              <w:rPr>
                <w:rFonts w:ascii="Arial" w:hAnsi="Arial" w:cs="Arial"/>
                <w:sz w:val="21"/>
                <w:szCs w:val="24"/>
              </w:rPr>
            </w:pPr>
            <w:r>
              <w:rPr>
                <w:rFonts w:ascii="Arial" w:hAnsi="Arial" w:cs="Arial" w:hint="eastAsia"/>
                <w:sz w:val="21"/>
                <w:szCs w:val="24"/>
              </w:rPr>
              <w:lastRenderedPageBreak/>
              <w:t>displayOrder</w:t>
            </w:r>
          </w:p>
        </w:tc>
        <w:tc>
          <w:tcPr>
            <w:tcW w:w="1212" w:type="dxa"/>
            <w:shd w:val="clear" w:color="auto" w:fill="auto"/>
          </w:tcPr>
          <w:p w:rsidR="00896BE4" w:rsidRPr="0038247B" w:rsidRDefault="00896BE4" w:rsidP="00C366FF">
            <w:pPr>
              <w:pStyle w:val="100"/>
              <w:rPr>
                <w:rFonts w:ascii="Arial" w:hAnsi="Arial" w:cs="Arial"/>
                <w:sz w:val="21"/>
                <w:szCs w:val="24"/>
              </w:rPr>
            </w:pPr>
            <w:r>
              <w:rPr>
                <w:rFonts w:ascii="Arial" w:hAnsi="Arial" w:cs="Arial" w:hint="eastAsia"/>
                <w:sz w:val="21"/>
                <w:szCs w:val="24"/>
              </w:rPr>
              <w:t>Int</w:t>
            </w:r>
          </w:p>
        </w:tc>
        <w:tc>
          <w:tcPr>
            <w:tcW w:w="666" w:type="dxa"/>
          </w:tcPr>
          <w:p w:rsidR="00896BE4" w:rsidRPr="00922CBE" w:rsidRDefault="00896BE4" w:rsidP="00C366FF">
            <w:pPr>
              <w:pStyle w:val="100"/>
              <w:rPr>
                <w:rFonts w:ascii="Arial" w:hAnsi="Arial" w:cs="Arial"/>
                <w:szCs w:val="24"/>
              </w:rPr>
            </w:pPr>
            <w:r w:rsidRPr="00CA67B8">
              <w:rPr>
                <w:rFonts w:ascii="Arial" w:hAnsi="Arial" w:cs="Arial"/>
                <w:color w:val="000000"/>
                <w:szCs w:val="18"/>
                <w:lang w:val="de-DE"/>
              </w:rPr>
              <w:t>M</w:t>
            </w:r>
          </w:p>
        </w:tc>
        <w:tc>
          <w:tcPr>
            <w:tcW w:w="3084" w:type="dxa"/>
            <w:shd w:val="clear" w:color="auto" w:fill="auto"/>
          </w:tcPr>
          <w:p w:rsidR="00896BE4" w:rsidRPr="00922CBE" w:rsidRDefault="00896BE4" w:rsidP="00C366FF">
            <w:pPr>
              <w:pStyle w:val="100"/>
              <w:rPr>
                <w:rFonts w:ascii="Arial" w:hAnsi="Arial" w:cs="Arial"/>
                <w:szCs w:val="24"/>
              </w:rPr>
            </w:pPr>
            <w:r>
              <w:rPr>
                <w:rFonts w:ascii="Arial" w:hAnsi="Arial" w:cs="Arial" w:hint="eastAsia"/>
                <w:szCs w:val="24"/>
              </w:rPr>
              <w:t>显示顺序，从</w:t>
            </w:r>
            <w:r>
              <w:rPr>
                <w:rFonts w:ascii="Arial" w:hAnsi="Arial" w:cs="Arial" w:hint="eastAsia"/>
                <w:szCs w:val="24"/>
              </w:rPr>
              <w:t>1</w:t>
            </w:r>
            <w:r>
              <w:rPr>
                <w:rFonts w:ascii="Arial" w:hAnsi="Arial" w:cs="Arial" w:hint="eastAsia"/>
                <w:szCs w:val="24"/>
              </w:rPr>
              <w:t>开始依次往后排。</w:t>
            </w:r>
          </w:p>
        </w:tc>
      </w:tr>
    </w:tbl>
    <w:p w:rsidR="00896BE4" w:rsidRPr="00896BE4" w:rsidRDefault="00896BE4" w:rsidP="00F667E0">
      <w:pPr>
        <w:spacing w:line="200" w:lineRule="exact"/>
        <w:rPr>
          <w:sz w:val="20"/>
          <w:szCs w:val="20"/>
        </w:rPr>
      </w:pPr>
    </w:p>
    <w:p w:rsidR="00F667E0" w:rsidRPr="00BB29FC" w:rsidRDefault="00F667E0" w:rsidP="00F667E0">
      <w:pPr>
        <w:ind w:firstLineChars="150" w:firstLine="316"/>
        <w:rPr>
          <w:b/>
        </w:rPr>
      </w:pPr>
      <w:r w:rsidRPr="00BB29FC">
        <w:rPr>
          <w:rFonts w:hint="eastAsia"/>
          <w:b/>
        </w:rPr>
        <w:t>响应参数描述</w:t>
      </w:r>
      <w:r>
        <w:rPr>
          <w:rFonts w:hint="eastAsia"/>
          <w:b/>
        </w:rPr>
        <w:t>：</w:t>
      </w:r>
    </w:p>
    <w:tbl>
      <w:tblPr>
        <w:tblW w:w="8215" w:type="dxa"/>
        <w:tblInd w:w="154" w:type="dxa"/>
        <w:tblLayout w:type="fixed"/>
        <w:tblCellMar>
          <w:left w:w="0" w:type="dxa"/>
          <w:right w:w="0" w:type="dxa"/>
        </w:tblCellMar>
        <w:tblLook w:val="0000"/>
      </w:tblPr>
      <w:tblGrid>
        <w:gridCol w:w="1127"/>
        <w:gridCol w:w="1134"/>
        <w:gridCol w:w="5245"/>
        <w:gridCol w:w="709"/>
      </w:tblGrid>
      <w:tr w:rsidR="00F667E0" w:rsidRPr="00270E48" w:rsidTr="00F10472">
        <w:tc>
          <w:tcPr>
            <w:tcW w:w="1127" w:type="dxa"/>
            <w:tcBorders>
              <w:top w:val="single" w:sz="4" w:space="0" w:color="000000"/>
              <w:left w:val="single" w:sz="4" w:space="0" w:color="000000"/>
              <w:bottom w:val="single" w:sz="4" w:space="0" w:color="000000"/>
              <w:right w:val="single" w:sz="4" w:space="0" w:color="000000"/>
            </w:tcBorders>
            <w:shd w:val="clear" w:color="auto" w:fill="DFDFDF"/>
          </w:tcPr>
          <w:p w:rsidR="00F667E0" w:rsidRPr="00270E48" w:rsidRDefault="00F667E0" w:rsidP="00C366FF">
            <w:pPr>
              <w:spacing w:line="307" w:lineRule="exact"/>
              <w:ind w:left="102" w:right="-20"/>
              <w:rPr>
                <w:sz w:val="24"/>
                <w:szCs w:val="24"/>
              </w:rPr>
            </w:pPr>
            <w:r>
              <w:rPr>
                <w:rFonts w:ascii="微软雅黑" w:eastAsia="微软雅黑" w:cs="微软雅黑" w:hint="eastAsia"/>
                <w:b/>
                <w:bCs/>
                <w:spacing w:val="12"/>
                <w:position w:val="-1"/>
              </w:rPr>
              <w:t>数据项</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F667E0" w:rsidRPr="00270E48" w:rsidRDefault="00F667E0" w:rsidP="00C366FF">
            <w:pPr>
              <w:spacing w:line="307" w:lineRule="exact"/>
              <w:ind w:left="102" w:right="-20"/>
              <w:rPr>
                <w:sz w:val="24"/>
                <w:szCs w:val="24"/>
              </w:rPr>
            </w:pPr>
            <w:r>
              <w:rPr>
                <w:rFonts w:ascii="微软雅黑" w:eastAsia="微软雅黑" w:cs="微软雅黑" w:hint="eastAsia"/>
                <w:b/>
                <w:bCs/>
                <w:spacing w:val="12"/>
                <w:position w:val="-1"/>
              </w:rPr>
              <w:t>参数类型</w:t>
            </w:r>
          </w:p>
        </w:tc>
        <w:tc>
          <w:tcPr>
            <w:tcW w:w="5245" w:type="dxa"/>
            <w:tcBorders>
              <w:top w:val="single" w:sz="4" w:space="0" w:color="000000"/>
              <w:left w:val="single" w:sz="4" w:space="0" w:color="000000"/>
              <w:bottom w:val="single" w:sz="4" w:space="0" w:color="000000"/>
              <w:right w:val="single" w:sz="4" w:space="0" w:color="000000"/>
            </w:tcBorders>
            <w:shd w:val="clear" w:color="auto" w:fill="DFDFDF"/>
          </w:tcPr>
          <w:p w:rsidR="00F667E0" w:rsidRPr="00270E48" w:rsidRDefault="00F667E0" w:rsidP="00C366FF">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F667E0" w:rsidRPr="00270E48" w:rsidRDefault="00F667E0" w:rsidP="00C366FF">
            <w:pPr>
              <w:spacing w:line="307" w:lineRule="exact"/>
              <w:ind w:left="102" w:right="-20"/>
              <w:rPr>
                <w:sz w:val="24"/>
                <w:szCs w:val="24"/>
              </w:rPr>
            </w:pPr>
            <w:r>
              <w:rPr>
                <w:rFonts w:ascii="微软雅黑" w:eastAsia="微软雅黑" w:cs="微软雅黑" w:hint="eastAsia"/>
                <w:b/>
                <w:bCs/>
                <w:spacing w:val="12"/>
                <w:position w:val="-1"/>
              </w:rPr>
              <w:t>选项</w:t>
            </w:r>
          </w:p>
        </w:tc>
      </w:tr>
      <w:tr w:rsidR="00F667E0" w:rsidRPr="00270E48" w:rsidTr="001744AE">
        <w:tc>
          <w:tcPr>
            <w:tcW w:w="1127" w:type="dxa"/>
            <w:tcBorders>
              <w:top w:val="single" w:sz="4" w:space="0" w:color="000000"/>
              <w:left w:val="single" w:sz="4" w:space="0" w:color="000000"/>
              <w:bottom w:val="single" w:sz="4" w:space="0" w:color="000000"/>
              <w:right w:val="single" w:sz="4" w:space="0" w:color="000000"/>
            </w:tcBorders>
          </w:tcPr>
          <w:p w:rsidR="00F667E0" w:rsidRPr="00286EBC" w:rsidRDefault="00F667E0" w:rsidP="00C366FF">
            <w:pPr>
              <w:ind w:right="-20"/>
            </w:pPr>
            <w:r w:rsidRPr="00286EBC">
              <w:rPr>
                <w:rFonts w:hint="eastAsia"/>
              </w:rPr>
              <w:t>returnCode</w:t>
            </w:r>
          </w:p>
        </w:tc>
        <w:tc>
          <w:tcPr>
            <w:tcW w:w="1134" w:type="dxa"/>
            <w:tcBorders>
              <w:top w:val="single" w:sz="4" w:space="0" w:color="000000"/>
              <w:left w:val="single" w:sz="4" w:space="0" w:color="000000"/>
              <w:bottom w:val="single" w:sz="4" w:space="0" w:color="000000"/>
              <w:right w:val="single" w:sz="4" w:space="0" w:color="000000"/>
            </w:tcBorders>
            <w:vAlign w:val="center"/>
          </w:tcPr>
          <w:p w:rsidR="00F667E0" w:rsidRPr="00286EBC" w:rsidRDefault="00F667E0" w:rsidP="001744AE">
            <w:pPr>
              <w:spacing w:line="241" w:lineRule="auto"/>
              <w:ind w:right="51"/>
              <w:jc w:val="both"/>
            </w:pPr>
            <w:r w:rsidRPr="00286EBC">
              <w:t>S</w:t>
            </w:r>
            <w:r w:rsidRPr="00286EBC">
              <w:rPr>
                <w:rFonts w:hint="eastAsia"/>
              </w:rPr>
              <w:t xml:space="preserve">tring </w:t>
            </w:r>
          </w:p>
        </w:tc>
        <w:tc>
          <w:tcPr>
            <w:tcW w:w="5245" w:type="dxa"/>
            <w:tcBorders>
              <w:top w:val="single" w:sz="4" w:space="0" w:color="000000"/>
              <w:left w:val="single" w:sz="4" w:space="0" w:color="000000"/>
              <w:bottom w:val="single" w:sz="4" w:space="0" w:color="000000"/>
              <w:right w:val="single" w:sz="4" w:space="0" w:color="000000"/>
            </w:tcBorders>
          </w:tcPr>
          <w:p w:rsidR="00F667E0" w:rsidRPr="00775C76" w:rsidRDefault="00F667E0" w:rsidP="00C366FF">
            <w:pPr>
              <w:spacing w:line="312" w:lineRule="exact"/>
              <w:ind w:right="-20"/>
            </w:pPr>
            <w:r w:rsidRPr="00775C76">
              <w:rPr>
                <w:rFonts w:hint="eastAsia"/>
              </w:rPr>
              <w:t>0</w:t>
            </w:r>
            <w:r w:rsidRPr="00775C76">
              <w:rPr>
                <w:rFonts w:hint="eastAsia"/>
              </w:rPr>
              <w:t>：成功</w:t>
            </w:r>
          </w:p>
          <w:p w:rsidR="00F667E0" w:rsidRPr="00775C76" w:rsidRDefault="00E62B10" w:rsidP="00C366FF">
            <w:pPr>
              <w:spacing w:line="312" w:lineRule="exact"/>
              <w:ind w:right="-20"/>
            </w:pPr>
            <w:r>
              <w:rPr>
                <w:rFonts w:hint="eastAsia"/>
              </w:rPr>
              <w:t>其他：失败，具体请参考</w:t>
            </w:r>
            <w:r w:rsidR="006F430C">
              <w:rPr>
                <w:rFonts w:hint="eastAsia"/>
              </w:rPr>
              <w:t>2.1</w:t>
            </w:r>
            <w:r>
              <w:rPr>
                <w:rFonts w:hint="eastAsia"/>
              </w:rPr>
              <w:t>章节</w:t>
            </w:r>
          </w:p>
        </w:tc>
        <w:tc>
          <w:tcPr>
            <w:tcW w:w="709" w:type="dxa"/>
            <w:tcBorders>
              <w:top w:val="single" w:sz="4" w:space="0" w:color="000000"/>
              <w:left w:val="single" w:sz="4" w:space="0" w:color="000000"/>
              <w:bottom w:val="single" w:sz="4" w:space="0" w:color="000000"/>
              <w:right w:val="single" w:sz="4" w:space="0" w:color="000000"/>
            </w:tcBorders>
          </w:tcPr>
          <w:p w:rsidR="00F667E0" w:rsidRPr="00775C76" w:rsidRDefault="00F667E0" w:rsidP="00C366FF">
            <w:r w:rsidRPr="00775C76">
              <w:rPr>
                <w:rFonts w:hint="eastAsia"/>
              </w:rPr>
              <w:t>M</w:t>
            </w:r>
          </w:p>
        </w:tc>
      </w:tr>
      <w:tr w:rsidR="00F667E0" w:rsidRPr="00270E48" w:rsidTr="001744AE">
        <w:tc>
          <w:tcPr>
            <w:tcW w:w="1127" w:type="dxa"/>
            <w:tcBorders>
              <w:top w:val="single" w:sz="4" w:space="0" w:color="000000"/>
              <w:left w:val="single" w:sz="4" w:space="0" w:color="000000"/>
              <w:bottom w:val="single" w:sz="4" w:space="0" w:color="000000"/>
              <w:right w:val="single" w:sz="4" w:space="0" w:color="000000"/>
            </w:tcBorders>
            <w:vAlign w:val="center"/>
          </w:tcPr>
          <w:p w:rsidR="00F667E0" w:rsidRPr="00286EBC" w:rsidRDefault="00F667E0" w:rsidP="001744AE">
            <w:pPr>
              <w:ind w:right="-20"/>
              <w:jc w:val="both"/>
            </w:pPr>
            <w:r w:rsidRPr="00286EBC">
              <w:rPr>
                <w:rFonts w:hint="eastAsia"/>
              </w:rPr>
              <w:t>return</w:t>
            </w:r>
            <w:r>
              <w:rPr>
                <w:rFonts w:hint="eastAsia"/>
              </w:rPr>
              <w:t>Desc</w:t>
            </w:r>
          </w:p>
        </w:tc>
        <w:tc>
          <w:tcPr>
            <w:tcW w:w="1134" w:type="dxa"/>
            <w:tcBorders>
              <w:top w:val="single" w:sz="4" w:space="0" w:color="000000"/>
              <w:left w:val="single" w:sz="4" w:space="0" w:color="000000"/>
              <w:bottom w:val="single" w:sz="4" w:space="0" w:color="000000"/>
              <w:right w:val="single" w:sz="4" w:space="0" w:color="000000"/>
            </w:tcBorders>
            <w:vAlign w:val="center"/>
          </w:tcPr>
          <w:p w:rsidR="00F667E0" w:rsidRPr="00286EBC" w:rsidRDefault="00F667E0" w:rsidP="001744AE">
            <w:pPr>
              <w:spacing w:line="241" w:lineRule="auto"/>
              <w:ind w:right="51"/>
              <w:jc w:val="both"/>
            </w:pPr>
            <w:r w:rsidRPr="00286EBC">
              <w:t>S</w:t>
            </w:r>
            <w:r w:rsidRPr="00286EBC">
              <w:rPr>
                <w:rFonts w:hint="eastAsia"/>
              </w:rPr>
              <w:t>tring</w:t>
            </w:r>
          </w:p>
        </w:tc>
        <w:tc>
          <w:tcPr>
            <w:tcW w:w="5245" w:type="dxa"/>
            <w:tcBorders>
              <w:top w:val="single" w:sz="4" w:space="0" w:color="000000"/>
              <w:left w:val="single" w:sz="4" w:space="0" w:color="000000"/>
              <w:bottom w:val="single" w:sz="4" w:space="0" w:color="000000"/>
              <w:right w:val="single" w:sz="4" w:space="0" w:color="000000"/>
            </w:tcBorders>
            <w:vAlign w:val="center"/>
          </w:tcPr>
          <w:p w:rsidR="00F667E0" w:rsidRPr="00775C76" w:rsidRDefault="00F667E0" w:rsidP="001744AE">
            <w:pPr>
              <w:spacing w:line="312" w:lineRule="exact"/>
              <w:ind w:right="-20"/>
              <w:jc w:val="both"/>
            </w:pPr>
            <w:r>
              <w:rPr>
                <w:rFonts w:hint="eastAsia"/>
              </w:rPr>
              <w:t>返回值描述</w:t>
            </w:r>
          </w:p>
        </w:tc>
        <w:tc>
          <w:tcPr>
            <w:tcW w:w="709" w:type="dxa"/>
            <w:tcBorders>
              <w:top w:val="single" w:sz="4" w:space="0" w:color="000000"/>
              <w:left w:val="single" w:sz="4" w:space="0" w:color="000000"/>
              <w:bottom w:val="single" w:sz="4" w:space="0" w:color="000000"/>
              <w:right w:val="single" w:sz="4" w:space="0" w:color="000000"/>
            </w:tcBorders>
            <w:vAlign w:val="center"/>
          </w:tcPr>
          <w:p w:rsidR="00F667E0" w:rsidRPr="00775C76" w:rsidRDefault="00F667E0" w:rsidP="001744AE">
            <w:pPr>
              <w:jc w:val="both"/>
            </w:pPr>
            <w:r w:rsidRPr="004A2310">
              <w:rPr>
                <w:rFonts w:hint="eastAsia"/>
              </w:rPr>
              <w:t>M</w:t>
            </w:r>
          </w:p>
        </w:tc>
      </w:tr>
    </w:tbl>
    <w:p w:rsidR="00F667E0" w:rsidRDefault="00F667E0" w:rsidP="00F667E0">
      <w:pPr>
        <w:spacing w:before="18" w:line="100" w:lineRule="exact"/>
        <w:rPr>
          <w:sz w:val="10"/>
          <w:szCs w:val="10"/>
        </w:rPr>
      </w:pPr>
    </w:p>
    <w:p w:rsidR="00F667E0" w:rsidRPr="00B05E9E" w:rsidRDefault="00F667E0" w:rsidP="00F667E0">
      <w:pPr>
        <w:ind w:firstLineChars="150" w:firstLine="316"/>
        <w:rPr>
          <w:b/>
        </w:rPr>
      </w:pPr>
      <w:r w:rsidRPr="00B05E9E">
        <w:rPr>
          <w:rFonts w:hint="eastAsia"/>
          <w:b/>
        </w:rPr>
        <w:t>示例</w:t>
      </w:r>
    </w:p>
    <w:tbl>
      <w:tblPr>
        <w:tblW w:w="0" w:type="auto"/>
        <w:tblInd w:w="3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701"/>
        <w:gridCol w:w="6379"/>
      </w:tblGrid>
      <w:tr w:rsidR="00F667E0" w:rsidRPr="0038247B" w:rsidTr="00C366FF">
        <w:trPr>
          <w:cantSplit/>
          <w:trHeight w:val="300"/>
        </w:trPr>
        <w:tc>
          <w:tcPr>
            <w:tcW w:w="170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667E0" w:rsidRPr="0038247B" w:rsidRDefault="00F667E0" w:rsidP="00C366FF">
            <w:pPr>
              <w:pStyle w:val="TableHeading"/>
            </w:pPr>
            <w:r w:rsidRPr="0038247B">
              <w:lastRenderedPageBreak/>
              <w:t>Request/Response</w:t>
            </w:r>
          </w:p>
        </w:tc>
        <w:tc>
          <w:tcPr>
            <w:tcW w:w="637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667E0" w:rsidRPr="0038247B" w:rsidRDefault="00F667E0" w:rsidP="00C366FF">
            <w:pPr>
              <w:pStyle w:val="TableHeading"/>
            </w:pPr>
            <w:r w:rsidRPr="0038247B">
              <w:t>Example</w:t>
            </w:r>
          </w:p>
        </w:tc>
      </w:tr>
      <w:tr w:rsidR="00F667E0" w:rsidRPr="006A4F86" w:rsidTr="00C366FF">
        <w:trPr>
          <w:cantSplit/>
          <w:trHeight w:val="281"/>
        </w:trPr>
        <w:tc>
          <w:tcPr>
            <w:tcW w:w="1701" w:type="dxa"/>
          </w:tcPr>
          <w:p w:rsidR="00F667E0" w:rsidRPr="002B69A5" w:rsidRDefault="00F667E0" w:rsidP="00C366FF">
            <w:pPr>
              <w:pStyle w:val="TableText"/>
              <w:rPr>
                <w:lang w:val="fr-FR"/>
              </w:rPr>
            </w:pPr>
            <w:r w:rsidRPr="0038247B">
              <w:t>HTTP Request</w:t>
            </w:r>
          </w:p>
        </w:tc>
        <w:tc>
          <w:tcPr>
            <w:tcW w:w="6379" w:type="dxa"/>
          </w:tcPr>
          <w:p w:rsidR="00F667E0" w:rsidRPr="002B69A5" w:rsidRDefault="00F667E0" w:rsidP="00C366FF">
            <w:pPr>
              <w:pStyle w:val="TableText"/>
              <w:rPr>
                <w:lang w:val="it-IT"/>
              </w:rPr>
            </w:pPr>
            <w:r>
              <w:rPr>
                <w:rFonts w:hint="eastAsia"/>
                <w:lang w:val="fr-FR"/>
              </w:rPr>
              <w:t>POST</w:t>
            </w:r>
            <w:r w:rsidRPr="001C6E22">
              <w:rPr>
                <w:lang w:val="fr-FR"/>
              </w:rPr>
              <w:t xml:space="preserve"> </w:t>
            </w:r>
            <w:r>
              <w:rPr>
                <w:rFonts w:hint="eastAsia"/>
                <w:lang w:val="fr-FR"/>
              </w:rPr>
              <w:t>https://pay.hicloud.com/</w:t>
            </w:r>
            <w:r w:rsidR="00FC461F">
              <w:rPr>
                <w:rFonts w:hint="eastAsia"/>
                <w:lang w:val="fr-FR"/>
              </w:rPr>
              <w:t>dev</w:t>
            </w:r>
            <w:r w:rsidRPr="008D6E50">
              <w:rPr>
                <w:rFonts w:hint="eastAsia"/>
                <w:lang w:val="fr-FR"/>
              </w:rPr>
              <w:t>/</w:t>
            </w:r>
            <w:r w:rsidR="004F22F6" w:rsidRPr="008D6E50">
              <w:rPr>
                <w:rFonts w:hint="eastAsia"/>
                <w:lang w:val="fr-FR"/>
              </w:rPr>
              <w:t>mod</w:t>
            </w:r>
            <w:r w:rsidR="00C8699F" w:rsidRPr="008D6E50">
              <w:rPr>
                <w:rFonts w:hint="eastAsia"/>
                <w:lang w:val="fr-FR"/>
              </w:rPr>
              <w:t>User</w:t>
            </w:r>
            <w:r w:rsidR="0099299A" w:rsidRPr="008D6E50">
              <w:rPr>
                <w:rFonts w:hint="eastAsia"/>
                <w:lang w:val="fr-FR"/>
              </w:rPr>
              <w:t>I</w:t>
            </w:r>
            <w:r w:rsidR="00C8699F" w:rsidRPr="008D6E50">
              <w:rPr>
                <w:rFonts w:hint="eastAsia"/>
                <w:lang w:val="fr-FR"/>
              </w:rPr>
              <w:t>nfo</w:t>
            </w:r>
            <w:r w:rsidR="008D6E50" w:rsidRPr="008D6E50">
              <w:rPr>
                <w:rFonts w:hint="eastAsia"/>
                <w:lang w:val="fr-FR"/>
              </w:rPr>
              <w:t>.</w:t>
            </w:r>
            <w:r w:rsidR="008D6E50">
              <w:rPr>
                <w:rFonts w:hint="eastAsia"/>
                <w:lang w:val="fr-FR"/>
              </w:rPr>
              <w:t>action</w:t>
            </w:r>
            <w:r w:rsidRPr="002B69A5">
              <w:rPr>
                <w:lang w:val="it-IT"/>
              </w:rPr>
              <w:t xml:space="preserve"> HTTP/1.1</w:t>
            </w:r>
          </w:p>
          <w:p w:rsidR="00E662EB" w:rsidRPr="00E662EB" w:rsidRDefault="00E662EB" w:rsidP="00E662EB">
            <w:pPr>
              <w:pStyle w:val="TerminalDisplayinTable"/>
              <w:shd w:val="clear" w:color="auto" w:fill="D9D9D9"/>
              <w:spacing w:line="240" w:lineRule="auto"/>
              <w:rPr>
                <w:sz w:val="15"/>
                <w:lang w:val="it-IT"/>
              </w:rPr>
            </w:pPr>
            <w:r w:rsidRPr="00E662EB">
              <w:rPr>
                <w:sz w:val="15"/>
                <w:lang w:val="it-IT"/>
              </w:rPr>
              <w:t>{</w:t>
            </w:r>
          </w:p>
          <w:p w:rsidR="00E662EB" w:rsidRPr="00E662EB" w:rsidRDefault="00E662EB" w:rsidP="00E662EB">
            <w:pPr>
              <w:pStyle w:val="TerminalDisplayinTable"/>
              <w:shd w:val="clear" w:color="auto" w:fill="D9D9D9"/>
              <w:spacing w:line="240" w:lineRule="auto"/>
              <w:rPr>
                <w:sz w:val="15"/>
                <w:lang w:val="it-IT"/>
              </w:rPr>
            </w:pPr>
            <w:r w:rsidRPr="00E662EB">
              <w:rPr>
                <w:sz w:val="15"/>
                <w:lang w:val="it-IT"/>
              </w:rPr>
              <w:t xml:space="preserve">    "sign": "d9213d5d94abfdd9ae1db00f151c0239df778beadb9299e2d7d5d48787b53a1e",</w:t>
            </w:r>
          </w:p>
          <w:p w:rsidR="00E662EB" w:rsidRPr="00E662EB" w:rsidRDefault="00E662EB" w:rsidP="00E662EB">
            <w:pPr>
              <w:pStyle w:val="TerminalDisplayinTable"/>
              <w:shd w:val="clear" w:color="auto" w:fill="D9D9D9"/>
              <w:spacing w:line="240" w:lineRule="auto"/>
              <w:rPr>
                <w:sz w:val="15"/>
                <w:lang w:val="it-IT"/>
              </w:rPr>
            </w:pPr>
            <w:r w:rsidRPr="00E662EB">
              <w:rPr>
                <w:sz w:val="15"/>
                <w:lang w:val="it-IT"/>
              </w:rPr>
              <w:t xml:space="preserve">    "url": "dfsadfsd",</w:t>
            </w:r>
          </w:p>
          <w:p w:rsidR="00E662EB" w:rsidRPr="00E662EB" w:rsidRDefault="00E662EB" w:rsidP="00E662EB">
            <w:pPr>
              <w:pStyle w:val="TerminalDisplayinTable"/>
              <w:shd w:val="clear" w:color="auto" w:fill="D9D9D9"/>
              <w:spacing w:line="240" w:lineRule="auto"/>
              <w:rPr>
                <w:sz w:val="15"/>
                <w:lang w:val="it-IT"/>
              </w:rPr>
            </w:pPr>
            <w:r w:rsidRPr="00E662EB">
              <w:rPr>
                <w:sz w:val="15"/>
                <w:lang w:val="it-IT"/>
              </w:rPr>
              <w:t xml:space="preserve">    "appId": "com.huawei.hiprox.tanyyc",</w:t>
            </w:r>
          </w:p>
          <w:p w:rsidR="00E662EB" w:rsidRPr="00E662EB" w:rsidRDefault="00E662EB" w:rsidP="00E662EB">
            <w:pPr>
              <w:pStyle w:val="TerminalDisplayinTable"/>
              <w:shd w:val="clear" w:color="auto" w:fill="D9D9D9"/>
              <w:spacing w:line="240" w:lineRule="auto"/>
              <w:rPr>
                <w:sz w:val="15"/>
                <w:lang w:val="it-IT"/>
              </w:rPr>
            </w:pPr>
            <w:r w:rsidRPr="00E662EB">
              <w:rPr>
                <w:sz w:val="15"/>
                <w:lang w:val="it-IT"/>
              </w:rPr>
              <w:t xml:space="preserve">    "userID": "70086000000000165",</w:t>
            </w:r>
          </w:p>
          <w:p w:rsidR="00E662EB" w:rsidRPr="00E662EB" w:rsidRDefault="00E662EB" w:rsidP="00E662EB">
            <w:pPr>
              <w:pStyle w:val="TerminalDisplayinTable"/>
              <w:shd w:val="clear" w:color="auto" w:fill="D9D9D9"/>
              <w:spacing w:line="240" w:lineRule="auto"/>
              <w:rPr>
                <w:sz w:val="15"/>
                <w:lang w:val="it-IT"/>
              </w:rPr>
            </w:pPr>
            <w:r w:rsidRPr="00E662EB">
              <w:rPr>
                <w:sz w:val="15"/>
                <w:lang w:val="it-IT"/>
              </w:rPr>
              <w:t xml:space="preserve">    "payTypeList": [</w:t>
            </w:r>
          </w:p>
          <w:p w:rsidR="00E662EB" w:rsidRPr="00E662EB" w:rsidRDefault="00E662EB" w:rsidP="00E662EB">
            <w:pPr>
              <w:pStyle w:val="TerminalDisplayinTable"/>
              <w:shd w:val="clear" w:color="auto" w:fill="D9D9D9"/>
              <w:spacing w:line="240" w:lineRule="auto"/>
              <w:rPr>
                <w:sz w:val="15"/>
                <w:lang w:val="it-IT"/>
              </w:rPr>
            </w:pPr>
            <w:r w:rsidRPr="00E662EB">
              <w:rPr>
                <w:sz w:val="15"/>
                <w:lang w:val="it-IT"/>
              </w:rPr>
              <w:t xml:space="preserve">        {</w:t>
            </w:r>
          </w:p>
          <w:p w:rsidR="00E662EB" w:rsidRPr="00E662EB" w:rsidRDefault="00E662EB" w:rsidP="00E662EB">
            <w:pPr>
              <w:pStyle w:val="TerminalDisplayinTable"/>
              <w:shd w:val="clear" w:color="auto" w:fill="D9D9D9"/>
              <w:spacing w:line="240" w:lineRule="auto"/>
              <w:rPr>
                <w:sz w:val="15"/>
                <w:lang w:val="it-IT"/>
              </w:rPr>
            </w:pPr>
            <w:r w:rsidRPr="00E662EB">
              <w:rPr>
                <w:sz w:val="15"/>
                <w:lang w:val="it-IT"/>
              </w:rPr>
              <w:t xml:space="preserve">            "payType": "1",</w:t>
            </w:r>
          </w:p>
          <w:p w:rsidR="00E662EB" w:rsidRPr="00E662EB" w:rsidRDefault="00E662EB" w:rsidP="00E662EB">
            <w:pPr>
              <w:pStyle w:val="TerminalDisplayinTable"/>
              <w:shd w:val="clear" w:color="auto" w:fill="D9D9D9"/>
              <w:spacing w:line="240" w:lineRule="auto"/>
              <w:rPr>
                <w:sz w:val="15"/>
                <w:lang w:val="it-IT"/>
              </w:rPr>
            </w:pPr>
            <w:r w:rsidRPr="00E662EB">
              <w:rPr>
                <w:sz w:val="15"/>
                <w:lang w:val="it-IT"/>
              </w:rPr>
              <w:t xml:space="preserve">            "displayOrder": 1</w:t>
            </w:r>
          </w:p>
          <w:p w:rsidR="00E662EB" w:rsidRPr="00E662EB" w:rsidRDefault="00E662EB" w:rsidP="00E662EB">
            <w:pPr>
              <w:pStyle w:val="TerminalDisplayinTable"/>
              <w:shd w:val="clear" w:color="auto" w:fill="D9D9D9"/>
              <w:spacing w:line="240" w:lineRule="auto"/>
              <w:rPr>
                <w:sz w:val="15"/>
                <w:lang w:val="it-IT"/>
              </w:rPr>
            </w:pPr>
            <w:r w:rsidRPr="00E662EB">
              <w:rPr>
                <w:sz w:val="15"/>
                <w:lang w:val="it-IT"/>
              </w:rPr>
              <w:t xml:space="preserve">        },</w:t>
            </w:r>
          </w:p>
          <w:p w:rsidR="00E662EB" w:rsidRPr="00E662EB" w:rsidRDefault="00E662EB" w:rsidP="00E662EB">
            <w:pPr>
              <w:pStyle w:val="TerminalDisplayinTable"/>
              <w:shd w:val="clear" w:color="auto" w:fill="D9D9D9"/>
              <w:spacing w:line="240" w:lineRule="auto"/>
              <w:rPr>
                <w:sz w:val="15"/>
                <w:lang w:val="it-IT"/>
              </w:rPr>
            </w:pPr>
            <w:r w:rsidRPr="00E662EB">
              <w:rPr>
                <w:sz w:val="15"/>
                <w:lang w:val="it-IT"/>
              </w:rPr>
              <w:t xml:space="preserve">        {</w:t>
            </w:r>
          </w:p>
          <w:p w:rsidR="00E662EB" w:rsidRPr="00E662EB" w:rsidRDefault="00E662EB" w:rsidP="00E662EB">
            <w:pPr>
              <w:pStyle w:val="TerminalDisplayinTable"/>
              <w:shd w:val="clear" w:color="auto" w:fill="D9D9D9"/>
              <w:spacing w:line="240" w:lineRule="auto"/>
              <w:rPr>
                <w:sz w:val="15"/>
                <w:lang w:val="it-IT"/>
              </w:rPr>
            </w:pPr>
            <w:r w:rsidRPr="00E662EB">
              <w:rPr>
                <w:sz w:val="15"/>
                <w:lang w:val="it-IT"/>
              </w:rPr>
              <w:t xml:space="preserve">            "payType": "2",</w:t>
            </w:r>
          </w:p>
          <w:p w:rsidR="00E662EB" w:rsidRPr="00E662EB" w:rsidRDefault="00E662EB" w:rsidP="00E662EB">
            <w:pPr>
              <w:pStyle w:val="TerminalDisplayinTable"/>
              <w:shd w:val="clear" w:color="auto" w:fill="D9D9D9"/>
              <w:spacing w:line="240" w:lineRule="auto"/>
              <w:rPr>
                <w:sz w:val="15"/>
                <w:lang w:val="it-IT"/>
              </w:rPr>
            </w:pPr>
            <w:r w:rsidRPr="00E662EB">
              <w:rPr>
                <w:sz w:val="15"/>
                <w:lang w:val="it-IT"/>
              </w:rPr>
              <w:t xml:space="preserve">            "displayOrder": 2</w:t>
            </w:r>
          </w:p>
          <w:p w:rsidR="00E662EB" w:rsidRPr="00E662EB" w:rsidRDefault="00E662EB" w:rsidP="00E662EB">
            <w:pPr>
              <w:pStyle w:val="TerminalDisplayinTable"/>
              <w:shd w:val="clear" w:color="auto" w:fill="D9D9D9"/>
              <w:spacing w:line="240" w:lineRule="auto"/>
              <w:rPr>
                <w:sz w:val="15"/>
                <w:lang w:val="it-IT"/>
              </w:rPr>
            </w:pPr>
            <w:r w:rsidRPr="00E662EB">
              <w:rPr>
                <w:sz w:val="15"/>
                <w:lang w:val="it-IT"/>
              </w:rPr>
              <w:t xml:space="preserve">        },</w:t>
            </w:r>
          </w:p>
          <w:p w:rsidR="00E662EB" w:rsidRPr="00E662EB" w:rsidRDefault="00E662EB" w:rsidP="00E662EB">
            <w:pPr>
              <w:pStyle w:val="TerminalDisplayinTable"/>
              <w:shd w:val="clear" w:color="auto" w:fill="D9D9D9"/>
              <w:spacing w:line="240" w:lineRule="auto"/>
              <w:rPr>
                <w:sz w:val="15"/>
                <w:lang w:val="it-IT"/>
              </w:rPr>
            </w:pPr>
            <w:r w:rsidRPr="00E662EB">
              <w:rPr>
                <w:sz w:val="15"/>
                <w:lang w:val="it-IT"/>
              </w:rPr>
              <w:t xml:space="preserve">        {</w:t>
            </w:r>
          </w:p>
          <w:p w:rsidR="00E662EB" w:rsidRPr="00E662EB" w:rsidRDefault="00E662EB" w:rsidP="00E662EB">
            <w:pPr>
              <w:pStyle w:val="TerminalDisplayinTable"/>
              <w:shd w:val="clear" w:color="auto" w:fill="D9D9D9"/>
              <w:spacing w:line="240" w:lineRule="auto"/>
              <w:rPr>
                <w:sz w:val="15"/>
                <w:lang w:val="it-IT"/>
              </w:rPr>
            </w:pPr>
            <w:r w:rsidRPr="00E662EB">
              <w:rPr>
                <w:sz w:val="15"/>
                <w:lang w:val="it-IT"/>
              </w:rPr>
              <w:t xml:space="preserve">            "payType": "3",</w:t>
            </w:r>
          </w:p>
          <w:p w:rsidR="00E662EB" w:rsidRPr="00E662EB" w:rsidRDefault="00E662EB" w:rsidP="00E662EB">
            <w:pPr>
              <w:pStyle w:val="TerminalDisplayinTable"/>
              <w:shd w:val="clear" w:color="auto" w:fill="D9D9D9"/>
              <w:spacing w:line="240" w:lineRule="auto"/>
              <w:rPr>
                <w:sz w:val="15"/>
                <w:lang w:val="it-IT"/>
              </w:rPr>
            </w:pPr>
            <w:r w:rsidRPr="00E662EB">
              <w:rPr>
                <w:sz w:val="15"/>
                <w:lang w:val="it-IT"/>
              </w:rPr>
              <w:t xml:space="preserve">            "displayOrder": 3</w:t>
            </w:r>
          </w:p>
          <w:p w:rsidR="00E662EB" w:rsidRPr="00E662EB" w:rsidRDefault="00E662EB" w:rsidP="00E662EB">
            <w:pPr>
              <w:pStyle w:val="TerminalDisplayinTable"/>
              <w:shd w:val="clear" w:color="auto" w:fill="D9D9D9"/>
              <w:spacing w:line="240" w:lineRule="auto"/>
              <w:rPr>
                <w:sz w:val="15"/>
                <w:lang w:val="it-IT"/>
              </w:rPr>
            </w:pPr>
            <w:r w:rsidRPr="00E662EB">
              <w:rPr>
                <w:sz w:val="15"/>
                <w:lang w:val="it-IT"/>
              </w:rPr>
              <w:t xml:space="preserve">        },</w:t>
            </w:r>
          </w:p>
          <w:p w:rsidR="00E662EB" w:rsidRPr="00E662EB" w:rsidRDefault="00E662EB" w:rsidP="00E662EB">
            <w:pPr>
              <w:pStyle w:val="TerminalDisplayinTable"/>
              <w:shd w:val="clear" w:color="auto" w:fill="D9D9D9"/>
              <w:spacing w:line="240" w:lineRule="auto"/>
              <w:rPr>
                <w:sz w:val="15"/>
                <w:lang w:val="it-IT"/>
              </w:rPr>
            </w:pPr>
            <w:r w:rsidRPr="00E662EB">
              <w:rPr>
                <w:sz w:val="15"/>
                <w:lang w:val="it-IT"/>
              </w:rPr>
              <w:t xml:space="preserve">        {</w:t>
            </w:r>
          </w:p>
          <w:p w:rsidR="00E662EB" w:rsidRPr="00E662EB" w:rsidRDefault="00E662EB" w:rsidP="00E662EB">
            <w:pPr>
              <w:pStyle w:val="TerminalDisplayinTable"/>
              <w:shd w:val="clear" w:color="auto" w:fill="D9D9D9"/>
              <w:spacing w:line="240" w:lineRule="auto"/>
              <w:rPr>
                <w:sz w:val="15"/>
                <w:lang w:val="it-IT"/>
              </w:rPr>
            </w:pPr>
            <w:r w:rsidRPr="00E662EB">
              <w:rPr>
                <w:sz w:val="15"/>
                <w:lang w:val="it-IT"/>
              </w:rPr>
              <w:t xml:space="preserve">            "payType": "4",</w:t>
            </w:r>
          </w:p>
          <w:p w:rsidR="00E662EB" w:rsidRPr="00E662EB" w:rsidRDefault="00E662EB" w:rsidP="00E662EB">
            <w:pPr>
              <w:pStyle w:val="TerminalDisplayinTable"/>
              <w:shd w:val="clear" w:color="auto" w:fill="D9D9D9"/>
              <w:spacing w:line="240" w:lineRule="auto"/>
              <w:rPr>
                <w:sz w:val="15"/>
                <w:lang w:val="it-IT"/>
              </w:rPr>
            </w:pPr>
            <w:r w:rsidRPr="00E662EB">
              <w:rPr>
                <w:sz w:val="15"/>
                <w:lang w:val="it-IT"/>
              </w:rPr>
              <w:t xml:space="preserve">            "displayOrder": 4</w:t>
            </w:r>
          </w:p>
          <w:p w:rsidR="00E662EB" w:rsidRPr="00E662EB" w:rsidRDefault="00E662EB" w:rsidP="00E662EB">
            <w:pPr>
              <w:pStyle w:val="TerminalDisplayinTable"/>
              <w:shd w:val="clear" w:color="auto" w:fill="D9D9D9"/>
              <w:spacing w:line="240" w:lineRule="auto"/>
              <w:rPr>
                <w:sz w:val="15"/>
                <w:lang w:val="it-IT"/>
              </w:rPr>
            </w:pPr>
            <w:r w:rsidRPr="00E662EB">
              <w:rPr>
                <w:sz w:val="15"/>
                <w:lang w:val="it-IT"/>
              </w:rPr>
              <w:t xml:space="preserve">        },</w:t>
            </w:r>
          </w:p>
          <w:p w:rsidR="00E662EB" w:rsidRPr="00E662EB" w:rsidRDefault="00E662EB" w:rsidP="00E662EB">
            <w:pPr>
              <w:pStyle w:val="TerminalDisplayinTable"/>
              <w:shd w:val="clear" w:color="auto" w:fill="D9D9D9"/>
              <w:spacing w:line="240" w:lineRule="auto"/>
              <w:rPr>
                <w:sz w:val="15"/>
                <w:lang w:val="it-IT"/>
              </w:rPr>
            </w:pPr>
            <w:r w:rsidRPr="00E662EB">
              <w:rPr>
                <w:sz w:val="15"/>
                <w:lang w:val="it-IT"/>
              </w:rPr>
              <w:t xml:space="preserve">        {</w:t>
            </w:r>
          </w:p>
          <w:p w:rsidR="00E662EB" w:rsidRPr="00E662EB" w:rsidRDefault="00E662EB" w:rsidP="00E662EB">
            <w:pPr>
              <w:pStyle w:val="TerminalDisplayinTable"/>
              <w:shd w:val="clear" w:color="auto" w:fill="D9D9D9"/>
              <w:spacing w:line="240" w:lineRule="auto"/>
              <w:rPr>
                <w:sz w:val="15"/>
                <w:lang w:val="it-IT"/>
              </w:rPr>
            </w:pPr>
            <w:r w:rsidRPr="00E662EB">
              <w:rPr>
                <w:sz w:val="15"/>
                <w:lang w:val="it-IT"/>
              </w:rPr>
              <w:t xml:space="preserve">            "payType": "5",</w:t>
            </w:r>
          </w:p>
          <w:p w:rsidR="00E662EB" w:rsidRPr="00E662EB" w:rsidRDefault="00E662EB" w:rsidP="00E662EB">
            <w:pPr>
              <w:pStyle w:val="TerminalDisplayinTable"/>
              <w:shd w:val="clear" w:color="auto" w:fill="D9D9D9"/>
              <w:spacing w:line="240" w:lineRule="auto"/>
              <w:rPr>
                <w:sz w:val="15"/>
                <w:lang w:val="it-IT"/>
              </w:rPr>
            </w:pPr>
            <w:r w:rsidRPr="00E662EB">
              <w:rPr>
                <w:sz w:val="15"/>
                <w:lang w:val="it-IT"/>
              </w:rPr>
              <w:t xml:space="preserve">            "displayOrder": 5</w:t>
            </w:r>
          </w:p>
          <w:p w:rsidR="00E662EB" w:rsidRPr="00E662EB" w:rsidRDefault="00E662EB" w:rsidP="00E662EB">
            <w:pPr>
              <w:pStyle w:val="TerminalDisplayinTable"/>
              <w:shd w:val="clear" w:color="auto" w:fill="D9D9D9"/>
              <w:spacing w:line="240" w:lineRule="auto"/>
              <w:rPr>
                <w:sz w:val="15"/>
                <w:lang w:val="it-IT"/>
              </w:rPr>
            </w:pPr>
            <w:r w:rsidRPr="00E662EB">
              <w:rPr>
                <w:sz w:val="15"/>
                <w:lang w:val="it-IT"/>
              </w:rPr>
              <w:t xml:space="preserve">        }]</w:t>
            </w:r>
          </w:p>
          <w:p w:rsidR="00F667E0" w:rsidRPr="00BB29FC" w:rsidRDefault="00E662EB" w:rsidP="00E662EB">
            <w:pPr>
              <w:pStyle w:val="TerminalDisplayinTable"/>
              <w:shd w:val="clear" w:color="auto" w:fill="D9D9D9"/>
              <w:spacing w:line="240" w:lineRule="auto"/>
              <w:rPr>
                <w:lang w:val="it-IT"/>
              </w:rPr>
            </w:pPr>
            <w:r w:rsidRPr="00E662EB">
              <w:rPr>
                <w:sz w:val="15"/>
                <w:lang w:val="it-IT"/>
              </w:rPr>
              <w:t>}</w:t>
            </w:r>
          </w:p>
        </w:tc>
      </w:tr>
      <w:tr w:rsidR="00F667E0" w:rsidRPr="006A4F86" w:rsidTr="00C366FF">
        <w:trPr>
          <w:cantSplit/>
          <w:trHeight w:val="281"/>
        </w:trPr>
        <w:tc>
          <w:tcPr>
            <w:tcW w:w="1701" w:type="dxa"/>
          </w:tcPr>
          <w:p w:rsidR="00F667E0" w:rsidRPr="002B69A5" w:rsidRDefault="00F667E0" w:rsidP="00C366FF">
            <w:pPr>
              <w:pStyle w:val="TableText"/>
              <w:rPr>
                <w:lang w:val="fr-FR"/>
              </w:rPr>
            </w:pPr>
            <w:r w:rsidRPr="002B69A5">
              <w:rPr>
                <w:lang w:val="fr-FR"/>
              </w:rPr>
              <w:t>HTT</w:t>
            </w:r>
            <w:r>
              <w:rPr>
                <w:rFonts w:hint="eastAsia"/>
                <w:lang w:val="fr-FR"/>
              </w:rPr>
              <w:t>P</w:t>
            </w:r>
            <w:r w:rsidRPr="002B69A5">
              <w:rPr>
                <w:lang w:val="fr-FR"/>
              </w:rPr>
              <w:t xml:space="preserve"> Response</w:t>
            </w:r>
          </w:p>
        </w:tc>
        <w:tc>
          <w:tcPr>
            <w:tcW w:w="6379" w:type="dxa"/>
          </w:tcPr>
          <w:p w:rsidR="00F667E0" w:rsidRPr="001C6E22" w:rsidRDefault="00F667E0" w:rsidP="00C366FF">
            <w:pPr>
              <w:pStyle w:val="TableText"/>
              <w:rPr>
                <w:lang w:val="fr-FR"/>
              </w:rPr>
            </w:pPr>
            <w:r w:rsidRPr="001C6E22">
              <w:rPr>
                <w:lang w:val="fr-FR"/>
              </w:rPr>
              <w:t>Content Type: application/</w:t>
            </w:r>
            <w:r w:rsidRPr="001C6E22">
              <w:rPr>
                <w:rFonts w:hint="eastAsia"/>
                <w:lang w:val="fr-FR"/>
              </w:rPr>
              <w:t>json</w:t>
            </w:r>
            <w:r w:rsidRPr="001C6E22">
              <w:rPr>
                <w:lang w:val="fr-FR"/>
              </w:rPr>
              <w:t>; charset=UTF-8</w:t>
            </w:r>
          </w:p>
          <w:p w:rsidR="00F667E0" w:rsidRPr="00AA5219" w:rsidRDefault="00F667E0" w:rsidP="00C366FF">
            <w:pPr>
              <w:pStyle w:val="TerminalDisplayinTable"/>
              <w:shd w:val="clear" w:color="auto" w:fill="D9D9D9"/>
              <w:ind w:firstLineChars="100" w:firstLine="200"/>
              <w:rPr>
                <w:rFonts w:ascii="Arial" w:hAnsi="Arial" w:cs="Arial"/>
                <w:spacing w:val="0"/>
                <w:sz w:val="20"/>
                <w:szCs w:val="20"/>
                <w:lang w:val="fr-FR"/>
              </w:rPr>
            </w:pPr>
            <w:r w:rsidRPr="00AA5219">
              <w:rPr>
                <w:rFonts w:ascii="Arial" w:hAnsi="Arial" w:cs="Arial" w:hint="eastAsia"/>
                <w:spacing w:val="0"/>
                <w:sz w:val="20"/>
                <w:szCs w:val="20"/>
                <w:lang w:val="fr-FR"/>
              </w:rPr>
              <w:t>{</w:t>
            </w:r>
          </w:p>
          <w:p w:rsidR="00F667E0" w:rsidRDefault="00F667E0" w:rsidP="00C366FF">
            <w:pPr>
              <w:pStyle w:val="TerminalDisplayinTable"/>
              <w:shd w:val="clear" w:color="auto" w:fill="D9D9D9"/>
              <w:ind w:firstLineChars="200" w:firstLine="400"/>
              <w:rPr>
                <w:rFonts w:ascii="Arial" w:hAnsi="Arial" w:cs="Arial"/>
                <w:spacing w:val="0"/>
                <w:sz w:val="20"/>
                <w:szCs w:val="20"/>
                <w:lang w:val="fr-FR"/>
              </w:rPr>
            </w:pPr>
            <w:r w:rsidRPr="00AA5219">
              <w:rPr>
                <w:rFonts w:ascii="Arial" w:hAnsi="Arial" w:cs="Arial" w:hint="eastAsia"/>
                <w:spacing w:val="0"/>
                <w:sz w:val="20"/>
                <w:szCs w:val="20"/>
                <w:lang w:val="fr-FR"/>
              </w:rPr>
              <w:t>"returnCode":"0"</w:t>
            </w:r>
            <w:r>
              <w:rPr>
                <w:rFonts w:ascii="Arial" w:hAnsi="Arial" w:cs="Arial" w:hint="eastAsia"/>
                <w:spacing w:val="0"/>
                <w:sz w:val="20"/>
                <w:szCs w:val="20"/>
                <w:lang w:val="fr-FR"/>
              </w:rPr>
              <w:t>,</w:t>
            </w:r>
          </w:p>
          <w:p w:rsidR="00F667E0" w:rsidRPr="00AA5219" w:rsidRDefault="00F667E0" w:rsidP="00C366FF">
            <w:pPr>
              <w:pStyle w:val="TerminalDisplayinTable"/>
              <w:shd w:val="clear" w:color="auto" w:fill="D9D9D9"/>
              <w:ind w:firstLineChars="200" w:firstLine="400"/>
              <w:rPr>
                <w:rFonts w:ascii="Arial" w:hAnsi="Arial" w:cs="Arial"/>
                <w:spacing w:val="0"/>
                <w:sz w:val="20"/>
                <w:szCs w:val="20"/>
                <w:lang w:val="fr-FR"/>
              </w:rPr>
            </w:pPr>
            <w:r w:rsidRPr="00F706C3">
              <w:rPr>
                <w:rFonts w:ascii="Arial" w:hAnsi="Arial" w:cs="Arial" w:hint="eastAsia"/>
                <w:spacing w:val="0"/>
                <w:sz w:val="20"/>
                <w:szCs w:val="20"/>
                <w:lang w:val="fr-FR"/>
              </w:rPr>
              <w:t>"</w:t>
            </w:r>
            <w:r>
              <w:rPr>
                <w:rFonts w:ascii="Arial" w:hAnsi="Arial" w:cs="Arial" w:hint="eastAsia"/>
                <w:spacing w:val="0"/>
                <w:sz w:val="20"/>
                <w:szCs w:val="20"/>
                <w:lang w:val="fr-FR"/>
              </w:rPr>
              <w:t>returnDesc</w:t>
            </w:r>
            <w:r w:rsidRPr="00F706C3">
              <w:rPr>
                <w:rFonts w:ascii="Arial" w:hAnsi="Arial" w:cs="Arial" w:hint="eastAsia"/>
                <w:spacing w:val="0"/>
                <w:sz w:val="20"/>
                <w:szCs w:val="20"/>
                <w:lang w:val="fr-FR"/>
              </w:rPr>
              <w:t>"</w:t>
            </w:r>
            <w:r>
              <w:rPr>
                <w:rFonts w:ascii="Arial" w:hAnsi="Arial" w:cs="Arial"/>
                <w:spacing w:val="0"/>
                <w:sz w:val="20"/>
                <w:szCs w:val="20"/>
                <w:lang w:val="fr-FR"/>
              </w:rPr>
              <w:t> </w:t>
            </w:r>
            <w:r>
              <w:rPr>
                <w:rFonts w:ascii="Arial" w:hAnsi="Arial" w:cs="Arial" w:hint="eastAsia"/>
                <w:spacing w:val="0"/>
                <w:sz w:val="20"/>
                <w:szCs w:val="20"/>
                <w:lang w:val="fr-FR"/>
              </w:rPr>
              <w:t>:</w:t>
            </w:r>
            <w:r>
              <w:rPr>
                <w:rFonts w:ascii="Arial" w:hAnsi="Arial" w:cs="Arial"/>
                <w:spacing w:val="0"/>
                <w:sz w:val="20"/>
                <w:szCs w:val="20"/>
                <w:lang w:val="fr-FR"/>
              </w:rPr>
              <w:t> </w:t>
            </w:r>
            <w:r w:rsidRPr="00F706C3">
              <w:rPr>
                <w:rFonts w:ascii="Arial" w:hAnsi="Arial" w:cs="Arial" w:hint="eastAsia"/>
                <w:spacing w:val="0"/>
                <w:sz w:val="20"/>
                <w:szCs w:val="20"/>
                <w:lang w:val="fr-FR"/>
              </w:rPr>
              <w:t>"</w:t>
            </w:r>
            <w:r>
              <w:rPr>
                <w:rFonts w:ascii="Arial" w:hAnsi="Arial" w:cs="Arial" w:hint="eastAsia"/>
                <w:spacing w:val="0"/>
                <w:sz w:val="20"/>
                <w:szCs w:val="20"/>
                <w:lang w:val="fr-FR"/>
              </w:rPr>
              <w:t>成功</w:t>
            </w:r>
            <w:r w:rsidRPr="00F706C3">
              <w:rPr>
                <w:rFonts w:ascii="Arial" w:hAnsi="Arial" w:cs="Arial" w:hint="eastAsia"/>
                <w:spacing w:val="0"/>
                <w:sz w:val="20"/>
                <w:szCs w:val="20"/>
                <w:lang w:val="fr-FR"/>
              </w:rPr>
              <w:t>"</w:t>
            </w:r>
            <w:r>
              <w:rPr>
                <w:rFonts w:ascii="Arial" w:hAnsi="Arial" w:cs="Arial"/>
                <w:spacing w:val="0"/>
                <w:sz w:val="20"/>
                <w:szCs w:val="20"/>
                <w:lang w:val="fr-FR"/>
              </w:rPr>
              <w:t> </w:t>
            </w:r>
          </w:p>
          <w:p w:rsidR="00F667E0" w:rsidRPr="002B69A5" w:rsidRDefault="00F667E0" w:rsidP="00C366FF">
            <w:pPr>
              <w:pStyle w:val="TerminalDisplayinTable"/>
              <w:shd w:val="clear" w:color="auto" w:fill="D9D9D9"/>
              <w:ind w:firstLineChars="100" w:firstLine="200"/>
              <w:rPr>
                <w:lang w:val="fr-FR"/>
              </w:rPr>
            </w:pPr>
            <w:r w:rsidRPr="00AA5219">
              <w:rPr>
                <w:rFonts w:ascii="Arial" w:hAnsi="Arial" w:cs="Arial" w:hint="eastAsia"/>
                <w:spacing w:val="0"/>
                <w:sz w:val="20"/>
                <w:szCs w:val="20"/>
                <w:lang w:val="fr-FR"/>
              </w:rPr>
              <w:t>}</w:t>
            </w:r>
          </w:p>
        </w:tc>
      </w:tr>
    </w:tbl>
    <w:p w:rsidR="00FD06CC" w:rsidRDefault="00FD06CC" w:rsidP="00775C76">
      <w:pPr>
        <w:spacing w:line="312" w:lineRule="exact"/>
        <w:ind w:right="-20"/>
        <w:rPr>
          <w:lang w:val="fr-FR"/>
        </w:rPr>
      </w:pPr>
    </w:p>
    <w:p w:rsidR="00953D00" w:rsidRDefault="00EE4AF8" w:rsidP="00016DEA">
      <w:pPr>
        <w:pStyle w:val="2"/>
      </w:pPr>
      <w:r>
        <w:rPr>
          <w:rFonts w:hint="eastAsia"/>
        </w:rPr>
        <w:t>查询</w:t>
      </w:r>
      <w:r w:rsidR="0009592E">
        <w:rPr>
          <w:rFonts w:hint="eastAsia"/>
        </w:rPr>
        <w:t>商</w:t>
      </w:r>
      <w:r w:rsidR="003D7C38">
        <w:rPr>
          <w:rFonts w:hint="eastAsia"/>
        </w:rPr>
        <w:t>户</w:t>
      </w:r>
      <w:r w:rsidR="009D404C">
        <w:rPr>
          <w:rFonts w:hint="eastAsia"/>
        </w:rPr>
        <w:t>信息</w:t>
      </w:r>
    </w:p>
    <w:p w:rsidR="00953D00" w:rsidRDefault="00953D00" w:rsidP="00953D00">
      <w:pPr>
        <w:ind w:firstLineChars="150" w:firstLine="315"/>
      </w:pPr>
      <w:r w:rsidRPr="00665A25">
        <w:rPr>
          <w:rFonts w:hint="eastAsia"/>
        </w:rPr>
        <w:t>方法名称</w:t>
      </w:r>
      <w:r>
        <w:rPr>
          <w:rFonts w:hint="eastAsia"/>
        </w:rPr>
        <w:t>：</w:t>
      </w:r>
      <w:r>
        <w:rPr>
          <w:rFonts w:hint="eastAsia"/>
        </w:rPr>
        <w:t>/dev/</w:t>
      </w:r>
      <w:r w:rsidR="00FE1041">
        <w:rPr>
          <w:rFonts w:hint="eastAsia"/>
        </w:rPr>
        <w:t>qry</w:t>
      </w:r>
      <w:r w:rsidR="007651CA">
        <w:rPr>
          <w:rFonts w:hint="eastAsia"/>
        </w:rPr>
        <w:t>User</w:t>
      </w:r>
      <w:r w:rsidR="00AB42A2">
        <w:rPr>
          <w:rFonts w:hint="eastAsia"/>
        </w:rPr>
        <w:t>I</w:t>
      </w:r>
      <w:r w:rsidR="007651CA">
        <w:rPr>
          <w:rFonts w:hint="eastAsia"/>
        </w:rPr>
        <w:t>nfo</w:t>
      </w:r>
      <w:r w:rsidR="003F326E">
        <w:rPr>
          <w:rFonts w:hint="eastAsia"/>
        </w:rPr>
        <w:t>.action</w:t>
      </w:r>
    </w:p>
    <w:p w:rsidR="00953D00" w:rsidRDefault="00953D00" w:rsidP="00953D00">
      <w:pPr>
        <w:ind w:firstLineChars="150" w:firstLine="315"/>
      </w:pPr>
      <w:r>
        <w:rPr>
          <w:rFonts w:hint="eastAsia"/>
        </w:rPr>
        <w:t>方法描述：</w:t>
      </w:r>
      <w:r w:rsidR="00FE1041">
        <w:rPr>
          <w:rFonts w:hint="eastAsia"/>
        </w:rPr>
        <w:t>查询</w:t>
      </w:r>
      <w:r w:rsidR="0009592E">
        <w:rPr>
          <w:rFonts w:hint="eastAsia"/>
        </w:rPr>
        <w:t>商</w:t>
      </w:r>
      <w:r w:rsidR="00623EA2">
        <w:rPr>
          <w:rFonts w:hint="eastAsia"/>
        </w:rPr>
        <w:t>户</w:t>
      </w:r>
      <w:r w:rsidR="00AB42A2">
        <w:rPr>
          <w:rFonts w:hint="eastAsia"/>
        </w:rPr>
        <w:t>信息</w:t>
      </w:r>
    </w:p>
    <w:p w:rsidR="00953D00" w:rsidRDefault="00953D00" w:rsidP="00953D00">
      <w:pPr>
        <w:ind w:firstLineChars="150" w:firstLine="315"/>
      </w:pPr>
      <w:r w:rsidRPr="00665A25">
        <w:rPr>
          <w:rFonts w:hint="eastAsia"/>
        </w:rPr>
        <w:t>HTTP</w:t>
      </w:r>
      <w:r>
        <w:rPr>
          <w:rFonts w:hint="eastAsia"/>
        </w:rPr>
        <w:t>请求方式：</w:t>
      </w:r>
      <w:r w:rsidRPr="00665A25">
        <w:rPr>
          <w:rFonts w:hint="eastAsia"/>
        </w:rPr>
        <w:t xml:space="preserve"> </w:t>
      </w:r>
      <w:r>
        <w:rPr>
          <w:rFonts w:hint="eastAsia"/>
        </w:rPr>
        <w:t>POST</w:t>
      </w:r>
    </w:p>
    <w:p w:rsidR="00232E53" w:rsidRPr="005F1769" w:rsidRDefault="00232E53" w:rsidP="00232E53">
      <w:pPr>
        <w:pStyle w:val="3"/>
        <w:rPr>
          <w:sz w:val="21"/>
          <w:szCs w:val="21"/>
        </w:rPr>
      </w:pPr>
      <w:r>
        <w:rPr>
          <w:rFonts w:hint="eastAsia"/>
          <w:sz w:val="21"/>
          <w:szCs w:val="21"/>
        </w:rPr>
        <w:lastRenderedPageBreak/>
        <w:t>开发者联盟调用接口</w:t>
      </w:r>
    </w:p>
    <w:p w:rsidR="00232E53" w:rsidRDefault="005B0568" w:rsidP="00232E53">
      <w:pPr>
        <w:ind w:firstLineChars="150" w:firstLine="315"/>
      </w:pPr>
      <w:r>
        <w:rPr>
          <w:rFonts w:hint="eastAsia"/>
        </w:rPr>
        <w:t>开发者接口</w:t>
      </w:r>
      <w:r w:rsidR="00232E53" w:rsidRPr="00527994">
        <w:rPr>
          <w:rFonts w:hint="eastAsia"/>
        </w:rPr>
        <w:t>：</w:t>
      </w:r>
      <w:r w:rsidR="00232E53" w:rsidRPr="00527994">
        <w:t xml:space="preserve">String </w:t>
      </w:r>
      <w:r w:rsidR="00FA69E7">
        <w:rPr>
          <w:color w:val="1F497D"/>
        </w:rPr>
        <w:t>huawei.trade.serv</w:t>
      </w:r>
      <w:r w:rsidR="00FA69E7">
        <w:rPr>
          <w:rFonts w:hint="eastAsia"/>
          <w:color w:val="1F497D"/>
        </w:rPr>
        <w:t>i</w:t>
      </w:r>
      <w:r w:rsidR="00FA69E7">
        <w:rPr>
          <w:color w:val="1F497D"/>
        </w:rPr>
        <w:t>c</w:t>
      </w:r>
      <w:r w:rsidR="00FA69E7">
        <w:rPr>
          <w:rFonts w:hint="eastAsia"/>
          <w:color w:val="1F497D"/>
        </w:rPr>
        <w:t>e.</w:t>
      </w:r>
      <w:r w:rsidR="00232E53">
        <w:rPr>
          <w:rFonts w:hint="eastAsia"/>
        </w:rPr>
        <w:t>qryUserInfo</w:t>
      </w:r>
      <w:r w:rsidR="00232E53" w:rsidRPr="00527994">
        <w:t xml:space="preserve"> (required String params)</w:t>
      </w:r>
    </w:p>
    <w:p w:rsidR="005B0568" w:rsidRPr="00527994" w:rsidRDefault="005B0568" w:rsidP="00232E53">
      <w:pPr>
        <w:ind w:firstLineChars="150" w:firstLine="315"/>
      </w:pPr>
      <w:r>
        <w:rPr>
          <w:rFonts w:hint="eastAsia"/>
        </w:rPr>
        <w:t>管理者接口：</w:t>
      </w:r>
      <w:r w:rsidRPr="00527994">
        <w:t xml:space="preserve">String </w:t>
      </w:r>
      <w:r>
        <w:rPr>
          <w:color w:val="1F497D"/>
        </w:rPr>
        <w:t>huawei.trade.</w:t>
      </w:r>
      <w:r>
        <w:rPr>
          <w:rFonts w:hint="eastAsia"/>
          <w:color w:val="1F497D"/>
        </w:rPr>
        <w:t>mgt.</w:t>
      </w:r>
      <w:r>
        <w:rPr>
          <w:rFonts w:hint="eastAsia"/>
        </w:rPr>
        <w:t>qryUserInfo</w:t>
      </w:r>
      <w:r w:rsidRPr="00527994">
        <w:t xml:space="preserve"> (required String params)</w:t>
      </w:r>
    </w:p>
    <w:p w:rsidR="00232E53" w:rsidRPr="00FB2926" w:rsidRDefault="00232E53" w:rsidP="00953D00">
      <w:pPr>
        <w:ind w:firstLineChars="150" w:firstLine="315"/>
      </w:pPr>
    </w:p>
    <w:p w:rsidR="00953D00" w:rsidRPr="00990213" w:rsidRDefault="00953D00" w:rsidP="00953D00">
      <w:pPr>
        <w:ind w:firstLineChars="150" w:firstLine="316"/>
        <w:rPr>
          <w:b/>
        </w:rPr>
      </w:pPr>
      <w:r w:rsidRPr="00990213">
        <w:rPr>
          <w:rFonts w:hint="eastAsia"/>
          <w:b/>
        </w:rPr>
        <w:t>请求接口参数描述</w:t>
      </w:r>
      <w:r>
        <w:rPr>
          <w:rFonts w:hint="eastAsia"/>
          <w:b/>
        </w:rPr>
        <w:t>：</w:t>
      </w:r>
    </w:p>
    <w:tbl>
      <w:tblPr>
        <w:tblW w:w="8268" w:type="dxa"/>
        <w:tblInd w:w="121" w:type="dxa"/>
        <w:tblLayout w:type="fixed"/>
        <w:tblCellMar>
          <w:left w:w="0" w:type="dxa"/>
          <w:right w:w="0" w:type="dxa"/>
        </w:tblCellMar>
        <w:tblLook w:val="0000"/>
      </w:tblPr>
      <w:tblGrid>
        <w:gridCol w:w="1584"/>
        <w:gridCol w:w="1135"/>
        <w:gridCol w:w="4820"/>
        <w:gridCol w:w="704"/>
        <w:gridCol w:w="25"/>
      </w:tblGrid>
      <w:tr w:rsidR="00953D00" w:rsidRPr="00270E48" w:rsidTr="000926FD">
        <w:trPr>
          <w:gridAfter w:val="1"/>
          <w:wAfter w:w="25" w:type="dxa"/>
          <w:trHeight w:hRule="exact" w:val="370"/>
        </w:trPr>
        <w:tc>
          <w:tcPr>
            <w:tcW w:w="1584" w:type="dxa"/>
            <w:tcBorders>
              <w:top w:val="single" w:sz="4" w:space="0" w:color="000000"/>
              <w:left w:val="single" w:sz="4" w:space="0" w:color="000000"/>
              <w:bottom w:val="single" w:sz="4" w:space="0" w:color="000000"/>
              <w:right w:val="single" w:sz="4" w:space="0" w:color="000000"/>
            </w:tcBorders>
            <w:shd w:val="clear" w:color="auto" w:fill="DFDFDF"/>
          </w:tcPr>
          <w:p w:rsidR="00953D00" w:rsidRPr="00270E48" w:rsidRDefault="00953D00" w:rsidP="00C366FF">
            <w:pPr>
              <w:spacing w:line="307" w:lineRule="exact"/>
              <w:ind w:left="102" w:right="-20"/>
              <w:rPr>
                <w:sz w:val="24"/>
                <w:szCs w:val="24"/>
              </w:rPr>
            </w:pPr>
            <w:r>
              <w:rPr>
                <w:rFonts w:ascii="微软雅黑" w:eastAsia="微软雅黑" w:cs="微软雅黑" w:hint="eastAsia"/>
                <w:b/>
                <w:bCs/>
                <w:spacing w:val="12"/>
                <w:position w:val="-1"/>
              </w:rPr>
              <w:t>参数名称</w:t>
            </w:r>
          </w:p>
        </w:tc>
        <w:tc>
          <w:tcPr>
            <w:tcW w:w="1135" w:type="dxa"/>
            <w:tcBorders>
              <w:top w:val="single" w:sz="4" w:space="0" w:color="000000"/>
              <w:left w:val="single" w:sz="4" w:space="0" w:color="000000"/>
              <w:bottom w:val="single" w:sz="4" w:space="0" w:color="000000"/>
              <w:right w:val="single" w:sz="4" w:space="0" w:color="000000"/>
            </w:tcBorders>
            <w:shd w:val="clear" w:color="auto" w:fill="DFDFDF"/>
          </w:tcPr>
          <w:p w:rsidR="00953D00" w:rsidRPr="00270E48" w:rsidRDefault="00953D00" w:rsidP="00C366FF">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953D00" w:rsidRPr="00270E48" w:rsidRDefault="00953D00" w:rsidP="00C366FF">
            <w:pPr>
              <w:spacing w:line="307" w:lineRule="exact"/>
              <w:ind w:left="102" w:right="-20"/>
              <w:rPr>
                <w:sz w:val="24"/>
                <w:szCs w:val="24"/>
              </w:rPr>
            </w:pPr>
            <w:r>
              <w:rPr>
                <w:rFonts w:ascii="微软雅黑" w:eastAsia="微软雅黑" w:cs="微软雅黑" w:hint="eastAsia"/>
                <w:b/>
                <w:bCs/>
                <w:spacing w:val="12"/>
                <w:position w:val="-1"/>
              </w:rPr>
              <w:t>参数描述</w:t>
            </w:r>
          </w:p>
        </w:tc>
        <w:tc>
          <w:tcPr>
            <w:tcW w:w="704" w:type="dxa"/>
            <w:tcBorders>
              <w:top w:val="single" w:sz="4" w:space="0" w:color="000000"/>
              <w:left w:val="single" w:sz="4" w:space="0" w:color="000000"/>
              <w:bottom w:val="single" w:sz="4" w:space="0" w:color="000000"/>
              <w:right w:val="single" w:sz="4" w:space="0" w:color="000000"/>
            </w:tcBorders>
            <w:shd w:val="clear" w:color="auto" w:fill="DFDFDF"/>
          </w:tcPr>
          <w:p w:rsidR="00953D00" w:rsidRPr="00270E48" w:rsidRDefault="00953D00" w:rsidP="00C366FF">
            <w:pPr>
              <w:spacing w:line="307" w:lineRule="exact"/>
              <w:ind w:left="102" w:right="-20"/>
              <w:rPr>
                <w:sz w:val="24"/>
                <w:szCs w:val="24"/>
              </w:rPr>
            </w:pPr>
            <w:r>
              <w:rPr>
                <w:rFonts w:ascii="微软雅黑" w:eastAsia="微软雅黑" w:cs="微软雅黑" w:hint="eastAsia"/>
                <w:b/>
                <w:bCs/>
                <w:spacing w:val="12"/>
                <w:position w:val="-1"/>
              </w:rPr>
              <w:t>可选</w:t>
            </w:r>
          </w:p>
        </w:tc>
      </w:tr>
      <w:tr w:rsidR="00930A57" w:rsidRPr="00270E48" w:rsidTr="00B92C20">
        <w:trPr>
          <w:trHeight w:hRule="exact" w:val="721"/>
        </w:trPr>
        <w:tc>
          <w:tcPr>
            <w:tcW w:w="1584" w:type="dxa"/>
            <w:tcBorders>
              <w:top w:val="single" w:sz="4" w:space="0" w:color="000000"/>
              <w:left w:val="single" w:sz="4" w:space="0" w:color="000000"/>
              <w:bottom w:val="single" w:sz="4" w:space="0" w:color="000000"/>
              <w:right w:val="single" w:sz="4" w:space="0" w:color="000000"/>
            </w:tcBorders>
            <w:vAlign w:val="center"/>
          </w:tcPr>
          <w:p w:rsidR="00930A57" w:rsidRDefault="00930A57" w:rsidP="004A65BF">
            <w:pPr>
              <w:jc w:val="both"/>
              <w:rPr>
                <w:rFonts w:ascii="Arial" w:hAnsi="Arial"/>
                <w:b/>
                <w:bCs/>
                <w:iCs/>
                <w:szCs w:val="24"/>
              </w:rPr>
            </w:pPr>
            <w:r>
              <w:t>user</w:t>
            </w:r>
            <w:r>
              <w:rPr>
                <w:rFonts w:hint="eastAsia"/>
              </w:rPr>
              <w:t>N</w:t>
            </w:r>
            <w:r>
              <w:t>ame</w:t>
            </w:r>
          </w:p>
        </w:tc>
        <w:tc>
          <w:tcPr>
            <w:tcW w:w="1135" w:type="dxa"/>
            <w:tcBorders>
              <w:top w:val="single" w:sz="4" w:space="0" w:color="000000"/>
              <w:left w:val="single" w:sz="4" w:space="0" w:color="000000"/>
              <w:bottom w:val="single" w:sz="4" w:space="0" w:color="000000"/>
              <w:right w:val="single" w:sz="4" w:space="0" w:color="000000"/>
            </w:tcBorders>
            <w:vAlign w:val="center"/>
          </w:tcPr>
          <w:p w:rsidR="00930A57" w:rsidRDefault="00930A57" w:rsidP="004A65BF">
            <w:pPr>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930A57" w:rsidRDefault="00FD3ACB" w:rsidP="004A65BF">
            <w:pPr>
              <w:spacing w:line="312" w:lineRule="exact"/>
              <w:ind w:right="-20"/>
              <w:jc w:val="both"/>
            </w:pPr>
            <w:r>
              <w:rPr>
                <w:rFonts w:hint="eastAsia"/>
              </w:rPr>
              <w:t>华为商户名</w:t>
            </w:r>
          </w:p>
          <w:p w:rsidR="004A65BF" w:rsidRPr="00775C76" w:rsidRDefault="004A65BF" w:rsidP="004A65BF">
            <w:pPr>
              <w:spacing w:line="312" w:lineRule="exact"/>
              <w:ind w:right="-20"/>
              <w:jc w:val="both"/>
            </w:pPr>
            <w:r w:rsidRPr="002B5030">
              <w:rPr>
                <w:rFonts w:hint="eastAsia"/>
              </w:rPr>
              <w:t>仅对</w:t>
            </w:r>
            <w:r w:rsidRPr="002B5030">
              <w:rPr>
                <w:rFonts w:hint="eastAsia"/>
              </w:rPr>
              <w:t>HTTP</w:t>
            </w:r>
            <w:r w:rsidRPr="002B5030">
              <w:rPr>
                <w:rFonts w:hint="eastAsia"/>
              </w:rPr>
              <w:t>接口有效</w:t>
            </w:r>
            <w:r w:rsidR="00C904E1">
              <w:rPr>
                <w:rFonts w:hint="eastAsia"/>
              </w:rPr>
              <w:t>，其他情况忽略。</w:t>
            </w:r>
          </w:p>
        </w:tc>
        <w:tc>
          <w:tcPr>
            <w:tcW w:w="704" w:type="dxa"/>
            <w:tcBorders>
              <w:top w:val="single" w:sz="4" w:space="0" w:color="000000"/>
              <w:left w:val="single" w:sz="4" w:space="0" w:color="000000"/>
              <w:bottom w:val="single" w:sz="4" w:space="0" w:color="000000"/>
              <w:right w:val="single" w:sz="4" w:space="0" w:color="000000"/>
            </w:tcBorders>
            <w:vAlign w:val="center"/>
          </w:tcPr>
          <w:p w:rsidR="00930A57" w:rsidRDefault="00A70A83" w:rsidP="004A65BF">
            <w:pPr>
              <w:spacing w:line="312" w:lineRule="exact"/>
              <w:ind w:right="-20"/>
              <w:jc w:val="both"/>
            </w:pPr>
            <w:r>
              <w:rPr>
                <w:rFonts w:hint="eastAsia"/>
              </w:rPr>
              <w:t>O</w:t>
            </w:r>
          </w:p>
        </w:tc>
        <w:tc>
          <w:tcPr>
            <w:tcW w:w="25" w:type="dxa"/>
            <w:vAlign w:val="center"/>
          </w:tcPr>
          <w:p w:rsidR="00930A57" w:rsidRDefault="00930A57" w:rsidP="004A65BF">
            <w:pPr>
              <w:jc w:val="both"/>
            </w:pPr>
          </w:p>
          <w:p w:rsidR="00930A57" w:rsidRDefault="00930A57" w:rsidP="004A65BF">
            <w:pPr>
              <w:jc w:val="both"/>
            </w:pPr>
          </w:p>
          <w:p w:rsidR="00930A57" w:rsidRDefault="00930A57" w:rsidP="004A65BF">
            <w:pPr>
              <w:jc w:val="both"/>
            </w:pPr>
          </w:p>
          <w:p w:rsidR="00930A57" w:rsidRDefault="00930A57" w:rsidP="004A65BF">
            <w:pPr>
              <w:jc w:val="both"/>
            </w:pPr>
          </w:p>
        </w:tc>
      </w:tr>
      <w:tr w:rsidR="004A65BF" w:rsidRPr="00270E48" w:rsidTr="00B92C20">
        <w:trPr>
          <w:trHeight w:hRule="exact" w:val="1358"/>
        </w:trPr>
        <w:tc>
          <w:tcPr>
            <w:tcW w:w="1584" w:type="dxa"/>
            <w:tcBorders>
              <w:top w:val="single" w:sz="4" w:space="0" w:color="000000"/>
              <w:left w:val="single" w:sz="4" w:space="0" w:color="000000"/>
              <w:bottom w:val="single" w:sz="4" w:space="0" w:color="000000"/>
              <w:right w:val="single" w:sz="4" w:space="0" w:color="000000"/>
            </w:tcBorders>
            <w:vAlign w:val="center"/>
          </w:tcPr>
          <w:p w:rsidR="004A65BF" w:rsidRDefault="004A65BF" w:rsidP="004A65BF">
            <w:pPr>
              <w:jc w:val="both"/>
            </w:pPr>
            <w:r>
              <w:rPr>
                <w:rFonts w:hint="eastAsia"/>
              </w:rPr>
              <w:t>userID</w:t>
            </w:r>
          </w:p>
        </w:tc>
        <w:tc>
          <w:tcPr>
            <w:tcW w:w="1135" w:type="dxa"/>
            <w:tcBorders>
              <w:top w:val="single" w:sz="4" w:space="0" w:color="000000"/>
              <w:left w:val="single" w:sz="4" w:space="0" w:color="000000"/>
              <w:bottom w:val="single" w:sz="4" w:space="0" w:color="000000"/>
              <w:right w:val="single" w:sz="4" w:space="0" w:color="000000"/>
            </w:tcBorders>
            <w:vAlign w:val="center"/>
          </w:tcPr>
          <w:p w:rsidR="004A65BF" w:rsidRDefault="004A65BF" w:rsidP="004A65BF">
            <w:pPr>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4A65BF" w:rsidRDefault="004A65BF" w:rsidP="00DE4135">
            <w:pPr>
              <w:spacing w:line="312" w:lineRule="exact"/>
              <w:ind w:right="-20"/>
            </w:pPr>
            <w:r>
              <w:rPr>
                <w:rFonts w:hint="eastAsia"/>
              </w:rPr>
              <w:t>商户在</w:t>
            </w:r>
            <w:r>
              <w:rPr>
                <w:rFonts w:hint="eastAsia"/>
              </w:rPr>
              <w:t>UP</w:t>
            </w:r>
            <w:r>
              <w:rPr>
                <w:rFonts w:hint="eastAsia"/>
              </w:rPr>
              <w:t>的</w:t>
            </w:r>
            <w:r>
              <w:rPr>
                <w:rFonts w:hint="eastAsia"/>
              </w:rPr>
              <w:t>ID</w:t>
            </w:r>
            <w:r>
              <w:rPr>
                <w:rFonts w:hint="eastAsia"/>
              </w:rPr>
              <w:t>；</w:t>
            </w:r>
          </w:p>
          <w:p w:rsidR="004A65BF" w:rsidRDefault="00F31D16" w:rsidP="004A65BF">
            <w:pPr>
              <w:spacing w:line="312" w:lineRule="exact"/>
              <w:ind w:right="-20"/>
              <w:jc w:val="both"/>
            </w:pPr>
            <w:r>
              <w:rPr>
                <w:rFonts w:hint="eastAsia"/>
              </w:rPr>
              <w:t>与</w:t>
            </w:r>
            <w:r>
              <w:rPr>
                <w:rFonts w:hint="eastAsia"/>
              </w:rPr>
              <w:t>userName</w:t>
            </w:r>
            <w:r>
              <w:rPr>
                <w:rFonts w:hint="eastAsia"/>
              </w:rPr>
              <w:t>互斥</w:t>
            </w:r>
            <w:r w:rsidR="00B32666">
              <w:rPr>
                <w:rFonts w:hint="eastAsia"/>
              </w:rPr>
              <w:t>，至少输入其一</w:t>
            </w:r>
            <w:r w:rsidR="00980936">
              <w:rPr>
                <w:rFonts w:hint="eastAsia"/>
              </w:rPr>
              <w:t>。</w:t>
            </w:r>
          </w:p>
          <w:p w:rsidR="00980936" w:rsidRDefault="00980936" w:rsidP="004A65BF">
            <w:pPr>
              <w:spacing w:line="312" w:lineRule="exact"/>
              <w:ind w:right="-20"/>
              <w:jc w:val="both"/>
            </w:pPr>
            <w:r>
              <w:rPr>
                <w:rFonts w:hint="eastAsia"/>
              </w:rPr>
              <w:t>联盟接口中，直接从协议中获取。</w:t>
            </w:r>
            <w:r w:rsidR="005B0568">
              <w:rPr>
                <w:rFonts w:hint="eastAsia"/>
              </w:rPr>
              <w:t>管理者接口直接传递被操作商户的</w:t>
            </w:r>
            <w:r w:rsidR="005B0568">
              <w:rPr>
                <w:rFonts w:hint="eastAsia"/>
              </w:rPr>
              <w:t>ID</w:t>
            </w:r>
            <w:r w:rsidR="005B0568">
              <w:rPr>
                <w:rFonts w:hint="eastAsia"/>
              </w:rPr>
              <w:t>。</w:t>
            </w:r>
          </w:p>
        </w:tc>
        <w:tc>
          <w:tcPr>
            <w:tcW w:w="704" w:type="dxa"/>
            <w:tcBorders>
              <w:top w:val="single" w:sz="4" w:space="0" w:color="000000"/>
              <w:left w:val="single" w:sz="4" w:space="0" w:color="000000"/>
              <w:bottom w:val="single" w:sz="4" w:space="0" w:color="000000"/>
              <w:right w:val="single" w:sz="4" w:space="0" w:color="000000"/>
            </w:tcBorders>
            <w:vAlign w:val="center"/>
          </w:tcPr>
          <w:p w:rsidR="004A65BF" w:rsidRDefault="00F31D16" w:rsidP="004A65BF">
            <w:pPr>
              <w:spacing w:line="312" w:lineRule="exact"/>
              <w:ind w:right="-20"/>
              <w:jc w:val="both"/>
            </w:pPr>
            <w:r>
              <w:rPr>
                <w:rFonts w:hint="eastAsia"/>
              </w:rPr>
              <w:t>O</w:t>
            </w:r>
          </w:p>
        </w:tc>
        <w:tc>
          <w:tcPr>
            <w:tcW w:w="25" w:type="dxa"/>
            <w:vAlign w:val="center"/>
          </w:tcPr>
          <w:p w:rsidR="004A65BF" w:rsidRDefault="004A65BF" w:rsidP="004A65BF">
            <w:pPr>
              <w:jc w:val="both"/>
            </w:pPr>
          </w:p>
        </w:tc>
      </w:tr>
      <w:tr w:rsidR="008A6899" w:rsidRPr="00270E48" w:rsidTr="000926FD">
        <w:trPr>
          <w:trHeight w:hRule="exact" w:val="634"/>
        </w:trPr>
        <w:tc>
          <w:tcPr>
            <w:tcW w:w="1584" w:type="dxa"/>
            <w:tcBorders>
              <w:top w:val="single" w:sz="4" w:space="0" w:color="000000"/>
              <w:left w:val="single" w:sz="4" w:space="0" w:color="000000"/>
              <w:bottom w:val="single" w:sz="4" w:space="0" w:color="000000"/>
              <w:right w:val="single" w:sz="4" w:space="0" w:color="000000"/>
            </w:tcBorders>
            <w:vAlign w:val="center"/>
          </w:tcPr>
          <w:p w:rsidR="008A6899" w:rsidRDefault="008A6899" w:rsidP="004A65BF">
            <w:pPr>
              <w:jc w:val="both"/>
            </w:pPr>
            <w:r>
              <w:rPr>
                <w:lang w:val="fr-FR"/>
              </w:rPr>
              <w:t>managerUserID</w:t>
            </w:r>
          </w:p>
        </w:tc>
        <w:tc>
          <w:tcPr>
            <w:tcW w:w="1135" w:type="dxa"/>
            <w:tcBorders>
              <w:top w:val="single" w:sz="4" w:space="0" w:color="000000"/>
              <w:left w:val="single" w:sz="4" w:space="0" w:color="000000"/>
              <w:bottom w:val="single" w:sz="4" w:space="0" w:color="000000"/>
              <w:right w:val="single" w:sz="4" w:space="0" w:color="000000"/>
            </w:tcBorders>
            <w:vAlign w:val="center"/>
          </w:tcPr>
          <w:p w:rsidR="008A6899" w:rsidRDefault="008A6899" w:rsidP="004A65BF">
            <w:pPr>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8A6899" w:rsidRDefault="008A6899" w:rsidP="00DE4135">
            <w:pPr>
              <w:spacing w:line="312" w:lineRule="exact"/>
              <w:ind w:right="-20"/>
            </w:pPr>
            <w:r>
              <w:rPr>
                <w:rFonts w:ascii="宋体" w:hAnsi="宋体" w:hint="eastAsia"/>
                <w:sz w:val="18"/>
                <w:szCs w:val="18"/>
              </w:rPr>
              <w:t>联盟管理员用户</w:t>
            </w:r>
            <w:r>
              <w:rPr>
                <w:rFonts w:ascii="Arial" w:hAnsi="Arial" w:cs="Arial"/>
                <w:sz w:val="18"/>
                <w:szCs w:val="18"/>
                <w:lang w:val="fr-FR"/>
              </w:rPr>
              <w:t>ID</w:t>
            </w:r>
            <w:r>
              <w:rPr>
                <w:rFonts w:ascii="Arial" w:hAnsi="Arial" w:cs="Arial" w:hint="eastAsia"/>
                <w:sz w:val="18"/>
                <w:szCs w:val="18"/>
                <w:lang w:val="fr-FR"/>
              </w:rPr>
              <w:t>，仅仅对管理接口有效，当前为保留字段，业务不处理。</w:t>
            </w:r>
          </w:p>
        </w:tc>
        <w:tc>
          <w:tcPr>
            <w:tcW w:w="704" w:type="dxa"/>
            <w:tcBorders>
              <w:top w:val="single" w:sz="4" w:space="0" w:color="000000"/>
              <w:left w:val="single" w:sz="4" w:space="0" w:color="000000"/>
              <w:bottom w:val="single" w:sz="4" w:space="0" w:color="000000"/>
              <w:right w:val="single" w:sz="4" w:space="0" w:color="000000"/>
            </w:tcBorders>
            <w:vAlign w:val="center"/>
          </w:tcPr>
          <w:p w:rsidR="008A6899" w:rsidRDefault="008A6899" w:rsidP="004A65BF">
            <w:pPr>
              <w:spacing w:line="312" w:lineRule="exact"/>
              <w:ind w:right="-20"/>
              <w:jc w:val="both"/>
            </w:pPr>
            <w:r>
              <w:rPr>
                <w:rFonts w:hint="eastAsia"/>
              </w:rPr>
              <w:t>O</w:t>
            </w:r>
          </w:p>
        </w:tc>
        <w:tc>
          <w:tcPr>
            <w:tcW w:w="25" w:type="dxa"/>
            <w:vAlign w:val="center"/>
          </w:tcPr>
          <w:p w:rsidR="008A6899" w:rsidRDefault="008A6899" w:rsidP="004A65BF">
            <w:pPr>
              <w:jc w:val="both"/>
            </w:pPr>
          </w:p>
        </w:tc>
      </w:tr>
      <w:tr w:rsidR="00953D00" w:rsidRPr="00270E48" w:rsidTr="00B92C20">
        <w:trPr>
          <w:trHeight w:hRule="exact" w:val="547"/>
        </w:trPr>
        <w:tc>
          <w:tcPr>
            <w:tcW w:w="1584" w:type="dxa"/>
            <w:tcBorders>
              <w:top w:val="single" w:sz="4" w:space="0" w:color="000000"/>
              <w:left w:val="single" w:sz="4" w:space="0" w:color="000000"/>
              <w:bottom w:val="single" w:sz="4" w:space="0" w:color="000000"/>
              <w:right w:val="single" w:sz="4" w:space="0" w:color="000000"/>
            </w:tcBorders>
            <w:vAlign w:val="center"/>
          </w:tcPr>
          <w:p w:rsidR="00953D00" w:rsidRPr="00275F1C" w:rsidRDefault="00953D00" w:rsidP="00576670">
            <w:pPr>
              <w:jc w:val="both"/>
            </w:pPr>
            <w:r>
              <w:rPr>
                <w:rFonts w:hint="eastAsia"/>
              </w:rPr>
              <w:t>appId</w:t>
            </w:r>
          </w:p>
        </w:tc>
        <w:tc>
          <w:tcPr>
            <w:tcW w:w="1135" w:type="dxa"/>
            <w:tcBorders>
              <w:top w:val="single" w:sz="4" w:space="0" w:color="000000"/>
              <w:left w:val="single" w:sz="4" w:space="0" w:color="000000"/>
              <w:bottom w:val="single" w:sz="4" w:space="0" w:color="000000"/>
              <w:right w:val="single" w:sz="4" w:space="0" w:color="000000"/>
            </w:tcBorders>
            <w:vAlign w:val="center"/>
          </w:tcPr>
          <w:p w:rsidR="00953D00" w:rsidRDefault="00953D00" w:rsidP="004A65BF">
            <w:pPr>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953D00" w:rsidRDefault="006B3FB3" w:rsidP="004A65BF">
            <w:pPr>
              <w:spacing w:line="312" w:lineRule="exact"/>
              <w:ind w:right="-20"/>
              <w:jc w:val="both"/>
            </w:pPr>
            <w:r>
              <w:rPr>
                <w:rFonts w:hint="eastAsia"/>
              </w:rPr>
              <w:t>应用包名</w:t>
            </w:r>
            <w:r w:rsidR="00C904E1">
              <w:rPr>
                <w:rFonts w:hint="eastAsia"/>
              </w:rPr>
              <w:t>仅对</w:t>
            </w:r>
            <w:r w:rsidR="00C904E1">
              <w:rPr>
                <w:rFonts w:hint="eastAsia"/>
              </w:rPr>
              <w:t>HTTP</w:t>
            </w:r>
            <w:r w:rsidR="00C904E1">
              <w:rPr>
                <w:rFonts w:hint="eastAsia"/>
              </w:rPr>
              <w:t>接口有效，其他情况忽略。</w:t>
            </w:r>
          </w:p>
        </w:tc>
        <w:tc>
          <w:tcPr>
            <w:tcW w:w="704" w:type="dxa"/>
            <w:tcBorders>
              <w:top w:val="single" w:sz="4" w:space="0" w:color="000000"/>
              <w:left w:val="single" w:sz="4" w:space="0" w:color="000000"/>
              <w:bottom w:val="single" w:sz="4" w:space="0" w:color="000000"/>
              <w:right w:val="single" w:sz="4" w:space="0" w:color="000000"/>
            </w:tcBorders>
            <w:vAlign w:val="center"/>
          </w:tcPr>
          <w:p w:rsidR="00953D00" w:rsidRDefault="009169DA" w:rsidP="004A65BF">
            <w:pPr>
              <w:spacing w:line="312" w:lineRule="exact"/>
              <w:ind w:right="-20"/>
              <w:jc w:val="both"/>
            </w:pPr>
            <w:r>
              <w:rPr>
                <w:rFonts w:hint="eastAsia"/>
              </w:rPr>
              <w:t>O</w:t>
            </w:r>
          </w:p>
        </w:tc>
        <w:tc>
          <w:tcPr>
            <w:tcW w:w="25" w:type="dxa"/>
            <w:vAlign w:val="center"/>
          </w:tcPr>
          <w:p w:rsidR="00953D00" w:rsidRPr="00275F1C" w:rsidRDefault="00953D00" w:rsidP="004A65BF">
            <w:pPr>
              <w:jc w:val="both"/>
            </w:pPr>
          </w:p>
        </w:tc>
      </w:tr>
      <w:tr w:rsidR="00576670" w:rsidRPr="00270E48" w:rsidTr="00B92C20">
        <w:trPr>
          <w:trHeight w:hRule="exact" w:val="711"/>
        </w:trPr>
        <w:tc>
          <w:tcPr>
            <w:tcW w:w="1584" w:type="dxa"/>
            <w:tcBorders>
              <w:top w:val="single" w:sz="4" w:space="0" w:color="000000"/>
              <w:left w:val="single" w:sz="4" w:space="0" w:color="000000"/>
              <w:bottom w:val="single" w:sz="4" w:space="0" w:color="000000"/>
              <w:right w:val="single" w:sz="4" w:space="0" w:color="000000"/>
            </w:tcBorders>
            <w:vAlign w:val="center"/>
          </w:tcPr>
          <w:p w:rsidR="00576670" w:rsidRDefault="004E5886" w:rsidP="004A65BF">
            <w:pPr>
              <w:jc w:val="both"/>
            </w:pPr>
            <w:r>
              <w:rPr>
                <w:rFonts w:hint="eastAsia"/>
              </w:rPr>
              <w:t>a</w:t>
            </w:r>
            <w:r w:rsidR="00576670">
              <w:rPr>
                <w:rFonts w:hint="eastAsia"/>
              </w:rPr>
              <w:t>pplicationID</w:t>
            </w:r>
          </w:p>
        </w:tc>
        <w:tc>
          <w:tcPr>
            <w:tcW w:w="1135" w:type="dxa"/>
            <w:tcBorders>
              <w:top w:val="single" w:sz="4" w:space="0" w:color="000000"/>
              <w:left w:val="single" w:sz="4" w:space="0" w:color="000000"/>
              <w:bottom w:val="single" w:sz="4" w:space="0" w:color="000000"/>
              <w:right w:val="single" w:sz="4" w:space="0" w:color="000000"/>
            </w:tcBorders>
            <w:vAlign w:val="center"/>
          </w:tcPr>
          <w:p w:rsidR="00576670" w:rsidRDefault="00576670" w:rsidP="004A65BF">
            <w:pPr>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576670" w:rsidRDefault="00576670" w:rsidP="001A4E3D">
            <w:pPr>
              <w:spacing w:line="312" w:lineRule="exact"/>
              <w:ind w:right="-20"/>
            </w:pPr>
            <w:r>
              <w:rPr>
                <w:rFonts w:hint="eastAsia"/>
              </w:rPr>
              <w:t>联盟应用编号</w:t>
            </w:r>
          </w:p>
          <w:p w:rsidR="001A4E3D" w:rsidRDefault="001A4E3D" w:rsidP="001A4E3D">
            <w:pPr>
              <w:spacing w:line="312" w:lineRule="exact"/>
              <w:ind w:right="-20"/>
            </w:pPr>
            <w:r>
              <w:rPr>
                <w:rFonts w:hint="eastAsia"/>
              </w:rPr>
              <w:t>与</w:t>
            </w:r>
            <w:r>
              <w:rPr>
                <w:rFonts w:hint="eastAsia"/>
              </w:rPr>
              <w:t>appId</w:t>
            </w:r>
            <w:r>
              <w:rPr>
                <w:rFonts w:hint="eastAsia"/>
              </w:rPr>
              <w:t>互斥</w:t>
            </w:r>
            <w:r w:rsidR="009059C7">
              <w:rPr>
                <w:rFonts w:hint="eastAsia"/>
              </w:rPr>
              <w:t>，同时，和</w:t>
            </w:r>
            <w:r w:rsidR="009059C7">
              <w:rPr>
                <w:rFonts w:hint="eastAsia"/>
              </w:rPr>
              <w:t>appId</w:t>
            </w:r>
            <w:r w:rsidR="009059C7">
              <w:rPr>
                <w:rFonts w:hint="eastAsia"/>
              </w:rPr>
              <w:t>至少输入一个。</w:t>
            </w:r>
          </w:p>
        </w:tc>
        <w:tc>
          <w:tcPr>
            <w:tcW w:w="704" w:type="dxa"/>
            <w:tcBorders>
              <w:top w:val="single" w:sz="4" w:space="0" w:color="000000"/>
              <w:left w:val="single" w:sz="4" w:space="0" w:color="000000"/>
              <w:bottom w:val="single" w:sz="4" w:space="0" w:color="000000"/>
              <w:right w:val="single" w:sz="4" w:space="0" w:color="000000"/>
            </w:tcBorders>
            <w:vAlign w:val="center"/>
          </w:tcPr>
          <w:p w:rsidR="00576670" w:rsidRDefault="00576670" w:rsidP="004A65BF">
            <w:pPr>
              <w:spacing w:line="312" w:lineRule="exact"/>
              <w:ind w:right="-20"/>
              <w:jc w:val="both"/>
            </w:pPr>
            <w:r>
              <w:rPr>
                <w:rFonts w:hint="eastAsia"/>
              </w:rPr>
              <w:t>O</w:t>
            </w:r>
          </w:p>
        </w:tc>
        <w:tc>
          <w:tcPr>
            <w:tcW w:w="25" w:type="dxa"/>
            <w:vAlign w:val="center"/>
          </w:tcPr>
          <w:p w:rsidR="00576670" w:rsidRPr="00275F1C" w:rsidRDefault="00576670" w:rsidP="004A65BF">
            <w:pPr>
              <w:jc w:val="both"/>
            </w:pPr>
          </w:p>
        </w:tc>
      </w:tr>
      <w:tr w:rsidR="00953D00" w:rsidRPr="00270E48" w:rsidTr="000926FD">
        <w:trPr>
          <w:trHeight w:hRule="exact" w:val="422"/>
        </w:trPr>
        <w:tc>
          <w:tcPr>
            <w:tcW w:w="1584" w:type="dxa"/>
            <w:tcBorders>
              <w:top w:val="single" w:sz="4" w:space="0" w:color="000000"/>
              <w:left w:val="single" w:sz="4" w:space="0" w:color="000000"/>
              <w:bottom w:val="single" w:sz="4" w:space="0" w:color="000000"/>
              <w:right w:val="single" w:sz="4" w:space="0" w:color="000000"/>
            </w:tcBorders>
            <w:vAlign w:val="center"/>
          </w:tcPr>
          <w:p w:rsidR="00953D00" w:rsidRDefault="00953D00" w:rsidP="004A65BF">
            <w:pPr>
              <w:jc w:val="both"/>
            </w:pPr>
            <w:r>
              <w:rPr>
                <w:rFonts w:hint="eastAsia"/>
              </w:rPr>
              <w:t>sign</w:t>
            </w:r>
          </w:p>
        </w:tc>
        <w:tc>
          <w:tcPr>
            <w:tcW w:w="1135" w:type="dxa"/>
            <w:tcBorders>
              <w:top w:val="single" w:sz="4" w:space="0" w:color="000000"/>
              <w:left w:val="single" w:sz="4" w:space="0" w:color="000000"/>
              <w:bottom w:val="single" w:sz="4" w:space="0" w:color="000000"/>
              <w:right w:val="single" w:sz="4" w:space="0" w:color="000000"/>
            </w:tcBorders>
            <w:vAlign w:val="center"/>
          </w:tcPr>
          <w:p w:rsidR="00953D00" w:rsidRDefault="00953D00" w:rsidP="004A65BF">
            <w:pPr>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953D00" w:rsidRDefault="00953D00" w:rsidP="004A65BF">
            <w:pPr>
              <w:spacing w:line="312" w:lineRule="exact"/>
              <w:ind w:right="-20"/>
              <w:jc w:val="both"/>
            </w:pPr>
            <w:r>
              <w:rPr>
                <w:rFonts w:hint="eastAsia"/>
              </w:rPr>
              <w:t>SHA-256</w:t>
            </w:r>
            <w:r>
              <w:rPr>
                <w:rFonts w:hint="eastAsia"/>
              </w:rPr>
              <w:t>签名</w:t>
            </w:r>
          </w:p>
        </w:tc>
        <w:tc>
          <w:tcPr>
            <w:tcW w:w="704" w:type="dxa"/>
            <w:tcBorders>
              <w:top w:val="single" w:sz="4" w:space="0" w:color="000000"/>
              <w:left w:val="single" w:sz="4" w:space="0" w:color="000000"/>
              <w:bottom w:val="single" w:sz="4" w:space="0" w:color="000000"/>
              <w:right w:val="single" w:sz="4" w:space="0" w:color="000000"/>
            </w:tcBorders>
            <w:vAlign w:val="center"/>
          </w:tcPr>
          <w:p w:rsidR="00953D00" w:rsidRDefault="00953D00" w:rsidP="004A65BF">
            <w:pPr>
              <w:spacing w:line="312" w:lineRule="exact"/>
              <w:ind w:right="-20"/>
              <w:jc w:val="both"/>
            </w:pPr>
            <w:r>
              <w:rPr>
                <w:rFonts w:hint="eastAsia"/>
              </w:rPr>
              <w:t>M</w:t>
            </w:r>
          </w:p>
        </w:tc>
        <w:tc>
          <w:tcPr>
            <w:tcW w:w="25" w:type="dxa"/>
            <w:vAlign w:val="center"/>
          </w:tcPr>
          <w:p w:rsidR="00953D00" w:rsidRDefault="00953D00" w:rsidP="004A65BF">
            <w:pPr>
              <w:jc w:val="both"/>
            </w:pPr>
          </w:p>
        </w:tc>
      </w:tr>
    </w:tbl>
    <w:p w:rsidR="00953D00" w:rsidRDefault="00953D00" w:rsidP="00953D00">
      <w:pPr>
        <w:spacing w:line="200" w:lineRule="exact"/>
        <w:rPr>
          <w:sz w:val="20"/>
          <w:szCs w:val="20"/>
        </w:rPr>
      </w:pPr>
    </w:p>
    <w:p w:rsidR="00953D00" w:rsidRPr="00896BE4" w:rsidRDefault="00953D00" w:rsidP="00953D00">
      <w:pPr>
        <w:spacing w:line="200" w:lineRule="exact"/>
        <w:rPr>
          <w:sz w:val="20"/>
          <w:szCs w:val="20"/>
        </w:rPr>
      </w:pPr>
    </w:p>
    <w:p w:rsidR="00953D00" w:rsidRPr="00BB29FC" w:rsidRDefault="00953D00" w:rsidP="00953D00">
      <w:pPr>
        <w:ind w:firstLineChars="150" w:firstLine="316"/>
        <w:rPr>
          <w:b/>
        </w:rPr>
      </w:pPr>
      <w:r w:rsidRPr="00BB29FC">
        <w:rPr>
          <w:rFonts w:hint="eastAsia"/>
          <w:b/>
        </w:rPr>
        <w:t>响应参数描述</w:t>
      </w:r>
      <w:r>
        <w:rPr>
          <w:rFonts w:hint="eastAsia"/>
          <w:b/>
        </w:rPr>
        <w:t>：</w:t>
      </w:r>
    </w:p>
    <w:tbl>
      <w:tblPr>
        <w:tblW w:w="8215" w:type="dxa"/>
        <w:tblInd w:w="154" w:type="dxa"/>
        <w:tblLayout w:type="fixed"/>
        <w:tblCellMar>
          <w:left w:w="0" w:type="dxa"/>
          <w:right w:w="0" w:type="dxa"/>
        </w:tblCellMar>
        <w:tblLook w:val="0000"/>
      </w:tblPr>
      <w:tblGrid>
        <w:gridCol w:w="1552"/>
        <w:gridCol w:w="1134"/>
        <w:gridCol w:w="4820"/>
        <w:gridCol w:w="709"/>
      </w:tblGrid>
      <w:tr w:rsidR="00953D00" w:rsidRPr="00270E48" w:rsidTr="000926FD">
        <w:trPr>
          <w:trHeight w:hRule="exact" w:val="370"/>
        </w:trPr>
        <w:tc>
          <w:tcPr>
            <w:tcW w:w="1552" w:type="dxa"/>
            <w:tcBorders>
              <w:top w:val="single" w:sz="4" w:space="0" w:color="000000"/>
              <w:left w:val="single" w:sz="4" w:space="0" w:color="000000"/>
              <w:bottom w:val="single" w:sz="4" w:space="0" w:color="000000"/>
              <w:right w:val="single" w:sz="4" w:space="0" w:color="000000"/>
            </w:tcBorders>
            <w:shd w:val="clear" w:color="auto" w:fill="DFDFDF"/>
          </w:tcPr>
          <w:p w:rsidR="00953D00" w:rsidRPr="00270E48" w:rsidRDefault="00953D00" w:rsidP="00C366FF">
            <w:pPr>
              <w:spacing w:line="307" w:lineRule="exact"/>
              <w:ind w:left="102" w:right="-20"/>
              <w:rPr>
                <w:sz w:val="24"/>
                <w:szCs w:val="24"/>
              </w:rPr>
            </w:pPr>
            <w:r>
              <w:rPr>
                <w:rFonts w:ascii="微软雅黑" w:eastAsia="微软雅黑" w:cs="微软雅黑" w:hint="eastAsia"/>
                <w:b/>
                <w:bCs/>
                <w:spacing w:val="12"/>
                <w:position w:val="-1"/>
              </w:rPr>
              <w:t>数据项</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953D00" w:rsidRPr="00270E48" w:rsidRDefault="00953D00" w:rsidP="00C366FF">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953D00" w:rsidRPr="00270E48" w:rsidRDefault="00953D00" w:rsidP="00C366FF">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953D00" w:rsidRPr="00270E48" w:rsidRDefault="00953D00" w:rsidP="00C366FF">
            <w:pPr>
              <w:spacing w:line="307" w:lineRule="exact"/>
              <w:ind w:left="102" w:right="-20"/>
              <w:rPr>
                <w:sz w:val="24"/>
                <w:szCs w:val="24"/>
              </w:rPr>
            </w:pPr>
            <w:r>
              <w:rPr>
                <w:rFonts w:ascii="微软雅黑" w:eastAsia="微软雅黑" w:cs="微软雅黑" w:hint="eastAsia"/>
                <w:b/>
                <w:bCs/>
                <w:spacing w:val="12"/>
                <w:position w:val="-1"/>
              </w:rPr>
              <w:t>选项</w:t>
            </w:r>
          </w:p>
        </w:tc>
      </w:tr>
      <w:tr w:rsidR="00953D00" w:rsidRPr="00270E48" w:rsidTr="000926FD">
        <w:trPr>
          <w:trHeight w:hRule="exact" w:val="655"/>
        </w:trPr>
        <w:tc>
          <w:tcPr>
            <w:tcW w:w="1552" w:type="dxa"/>
            <w:tcBorders>
              <w:top w:val="single" w:sz="4" w:space="0" w:color="000000"/>
              <w:left w:val="single" w:sz="4" w:space="0" w:color="000000"/>
              <w:bottom w:val="single" w:sz="4" w:space="0" w:color="000000"/>
              <w:right w:val="single" w:sz="4" w:space="0" w:color="000000"/>
            </w:tcBorders>
            <w:vAlign w:val="center"/>
          </w:tcPr>
          <w:p w:rsidR="00953D00" w:rsidRPr="00286EBC" w:rsidRDefault="00953D00" w:rsidP="00EC01C8">
            <w:pPr>
              <w:ind w:right="-20"/>
              <w:jc w:val="both"/>
            </w:pPr>
            <w:r w:rsidRPr="00286EBC">
              <w:rPr>
                <w:rFonts w:hint="eastAsia"/>
              </w:rPr>
              <w:t>returnCode</w:t>
            </w:r>
          </w:p>
        </w:tc>
        <w:tc>
          <w:tcPr>
            <w:tcW w:w="1134" w:type="dxa"/>
            <w:tcBorders>
              <w:top w:val="single" w:sz="4" w:space="0" w:color="000000"/>
              <w:left w:val="single" w:sz="4" w:space="0" w:color="000000"/>
              <w:bottom w:val="single" w:sz="4" w:space="0" w:color="000000"/>
              <w:right w:val="single" w:sz="4" w:space="0" w:color="000000"/>
            </w:tcBorders>
            <w:vAlign w:val="center"/>
          </w:tcPr>
          <w:p w:rsidR="00953D00" w:rsidRPr="00286EBC" w:rsidRDefault="00953D00" w:rsidP="00F8183F">
            <w:pPr>
              <w:spacing w:line="241" w:lineRule="auto"/>
              <w:ind w:right="51"/>
              <w:jc w:val="both"/>
            </w:pPr>
            <w:r w:rsidRPr="00286EBC">
              <w:t>S</w:t>
            </w:r>
            <w:r w:rsidRPr="00286EBC">
              <w:rPr>
                <w:rFonts w:hint="eastAsia"/>
              </w:rPr>
              <w:t xml:space="preserve">tring </w:t>
            </w:r>
          </w:p>
        </w:tc>
        <w:tc>
          <w:tcPr>
            <w:tcW w:w="4820" w:type="dxa"/>
            <w:tcBorders>
              <w:top w:val="single" w:sz="4" w:space="0" w:color="000000"/>
              <w:left w:val="single" w:sz="4" w:space="0" w:color="000000"/>
              <w:bottom w:val="single" w:sz="4" w:space="0" w:color="000000"/>
              <w:right w:val="single" w:sz="4" w:space="0" w:color="000000"/>
            </w:tcBorders>
            <w:vAlign w:val="center"/>
          </w:tcPr>
          <w:p w:rsidR="00953D00" w:rsidRPr="00775C76" w:rsidRDefault="00953D00" w:rsidP="00EC01C8">
            <w:pPr>
              <w:spacing w:line="312" w:lineRule="exact"/>
              <w:ind w:right="-20"/>
              <w:jc w:val="both"/>
            </w:pPr>
            <w:r w:rsidRPr="00775C76">
              <w:rPr>
                <w:rFonts w:hint="eastAsia"/>
              </w:rPr>
              <w:t>0</w:t>
            </w:r>
            <w:r w:rsidRPr="00775C76">
              <w:rPr>
                <w:rFonts w:hint="eastAsia"/>
              </w:rPr>
              <w:t>：成功</w:t>
            </w:r>
          </w:p>
          <w:p w:rsidR="00953D00" w:rsidRPr="00775C76" w:rsidRDefault="00E62B10" w:rsidP="00EC01C8">
            <w:pPr>
              <w:spacing w:line="312" w:lineRule="exact"/>
              <w:ind w:right="-20"/>
              <w:jc w:val="both"/>
            </w:pPr>
            <w:r>
              <w:rPr>
                <w:rFonts w:hint="eastAsia"/>
              </w:rPr>
              <w:t>其他：失败，具体请参考</w:t>
            </w:r>
            <w:r w:rsidR="006F430C">
              <w:rPr>
                <w:rFonts w:hint="eastAsia"/>
              </w:rPr>
              <w:t>2.1</w:t>
            </w:r>
            <w:r>
              <w:rPr>
                <w:rFonts w:hint="eastAsia"/>
              </w:rPr>
              <w:t>章节</w:t>
            </w:r>
          </w:p>
        </w:tc>
        <w:tc>
          <w:tcPr>
            <w:tcW w:w="709" w:type="dxa"/>
            <w:tcBorders>
              <w:top w:val="single" w:sz="4" w:space="0" w:color="000000"/>
              <w:left w:val="single" w:sz="4" w:space="0" w:color="000000"/>
              <w:bottom w:val="single" w:sz="4" w:space="0" w:color="000000"/>
              <w:right w:val="single" w:sz="4" w:space="0" w:color="000000"/>
            </w:tcBorders>
            <w:vAlign w:val="center"/>
          </w:tcPr>
          <w:p w:rsidR="00953D00" w:rsidRPr="00775C76" w:rsidRDefault="00953D00" w:rsidP="00EC01C8">
            <w:pPr>
              <w:jc w:val="both"/>
            </w:pPr>
            <w:r w:rsidRPr="00775C76">
              <w:rPr>
                <w:rFonts w:hint="eastAsia"/>
              </w:rPr>
              <w:t>M</w:t>
            </w:r>
          </w:p>
        </w:tc>
      </w:tr>
      <w:tr w:rsidR="00953D00" w:rsidRPr="00270E48" w:rsidTr="007964FB">
        <w:trPr>
          <w:trHeight w:hRule="exact" w:val="499"/>
        </w:trPr>
        <w:tc>
          <w:tcPr>
            <w:tcW w:w="1552" w:type="dxa"/>
            <w:tcBorders>
              <w:top w:val="single" w:sz="4" w:space="0" w:color="000000"/>
              <w:left w:val="single" w:sz="4" w:space="0" w:color="000000"/>
              <w:bottom w:val="single" w:sz="4" w:space="0" w:color="000000"/>
              <w:right w:val="single" w:sz="4" w:space="0" w:color="000000"/>
            </w:tcBorders>
            <w:vAlign w:val="center"/>
          </w:tcPr>
          <w:p w:rsidR="00953D00" w:rsidRPr="00286EBC" w:rsidRDefault="00953D00" w:rsidP="00EC01C8">
            <w:pPr>
              <w:ind w:right="-20"/>
              <w:jc w:val="both"/>
            </w:pPr>
            <w:r w:rsidRPr="00286EBC">
              <w:rPr>
                <w:rFonts w:hint="eastAsia"/>
              </w:rPr>
              <w:t>return</w:t>
            </w:r>
            <w:r>
              <w:rPr>
                <w:rFonts w:hint="eastAsia"/>
              </w:rPr>
              <w:t>Desc</w:t>
            </w:r>
          </w:p>
        </w:tc>
        <w:tc>
          <w:tcPr>
            <w:tcW w:w="1134" w:type="dxa"/>
            <w:tcBorders>
              <w:top w:val="single" w:sz="4" w:space="0" w:color="000000"/>
              <w:left w:val="single" w:sz="4" w:space="0" w:color="000000"/>
              <w:bottom w:val="single" w:sz="4" w:space="0" w:color="000000"/>
              <w:right w:val="single" w:sz="4" w:space="0" w:color="000000"/>
            </w:tcBorders>
            <w:vAlign w:val="center"/>
          </w:tcPr>
          <w:p w:rsidR="00953D00" w:rsidRPr="00286EBC" w:rsidRDefault="00953D00" w:rsidP="00F8183F">
            <w:pPr>
              <w:spacing w:line="241" w:lineRule="auto"/>
              <w:ind w:right="51"/>
              <w:jc w:val="both"/>
            </w:pPr>
            <w:r w:rsidRPr="00286EBC">
              <w:t>S</w:t>
            </w:r>
            <w:r w:rsidRPr="00286EBC">
              <w:rPr>
                <w:rFonts w:hint="eastAsia"/>
              </w:rPr>
              <w:t>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953D00" w:rsidRPr="00775C76" w:rsidRDefault="00953D00" w:rsidP="00EC01C8">
            <w:pPr>
              <w:spacing w:line="312" w:lineRule="exact"/>
              <w:ind w:right="-20"/>
              <w:jc w:val="both"/>
            </w:pPr>
            <w:r>
              <w:rPr>
                <w:rFonts w:hint="eastAsia"/>
              </w:rPr>
              <w:t>返回值描述</w:t>
            </w:r>
          </w:p>
        </w:tc>
        <w:tc>
          <w:tcPr>
            <w:tcW w:w="709" w:type="dxa"/>
            <w:tcBorders>
              <w:top w:val="single" w:sz="4" w:space="0" w:color="000000"/>
              <w:left w:val="single" w:sz="4" w:space="0" w:color="000000"/>
              <w:bottom w:val="single" w:sz="4" w:space="0" w:color="000000"/>
              <w:right w:val="single" w:sz="4" w:space="0" w:color="000000"/>
            </w:tcBorders>
            <w:vAlign w:val="center"/>
          </w:tcPr>
          <w:p w:rsidR="00953D00" w:rsidRPr="00775C76" w:rsidRDefault="00953D00" w:rsidP="00EC01C8">
            <w:pPr>
              <w:jc w:val="both"/>
            </w:pPr>
            <w:r w:rsidRPr="004A2310">
              <w:rPr>
                <w:rFonts w:hint="eastAsia"/>
              </w:rPr>
              <w:t>M</w:t>
            </w:r>
          </w:p>
        </w:tc>
      </w:tr>
      <w:tr w:rsidR="00131410" w:rsidRPr="00270E48" w:rsidTr="000926FD">
        <w:tc>
          <w:tcPr>
            <w:tcW w:w="1552" w:type="dxa"/>
            <w:tcBorders>
              <w:top w:val="single" w:sz="4" w:space="0" w:color="000000"/>
              <w:left w:val="single" w:sz="4" w:space="0" w:color="000000"/>
              <w:bottom w:val="single" w:sz="4" w:space="0" w:color="000000"/>
              <w:right w:val="single" w:sz="4" w:space="0" w:color="000000"/>
            </w:tcBorders>
            <w:vAlign w:val="center"/>
          </w:tcPr>
          <w:p w:rsidR="00131410" w:rsidRPr="00286EBC" w:rsidRDefault="00131410" w:rsidP="00EC01C8">
            <w:pPr>
              <w:ind w:right="-20"/>
              <w:jc w:val="both"/>
            </w:pPr>
            <w:r>
              <w:rPr>
                <w:rFonts w:hint="eastAsia"/>
              </w:rPr>
              <w:t>payTypeList</w:t>
            </w:r>
          </w:p>
        </w:tc>
        <w:tc>
          <w:tcPr>
            <w:tcW w:w="1134" w:type="dxa"/>
            <w:tcBorders>
              <w:top w:val="single" w:sz="4" w:space="0" w:color="000000"/>
              <w:left w:val="single" w:sz="4" w:space="0" w:color="000000"/>
              <w:bottom w:val="single" w:sz="4" w:space="0" w:color="000000"/>
              <w:right w:val="single" w:sz="4" w:space="0" w:color="000000"/>
            </w:tcBorders>
            <w:vAlign w:val="center"/>
          </w:tcPr>
          <w:p w:rsidR="00131410" w:rsidRPr="00286EBC" w:rsidRDefault="00131410" w:rsidP="00F8183F">
            <w:pPr>
              <w:spacing w:line="241" w:lineRule="auto"/>
              <w:ind w:right="51"/>
              <w:jc w:val="both"/>
            </w:pPr>
            <w:r>
              <w:rPr>
                <w:rFonts w:hint="eastAsia"/>
              </w:rPr>
              <w:t>Array</w:t>
            </w:r>
            <w:r w:rsidRPr="0022754A">
              <w:rPr>
                <w:rFonts w:hint="eastAsia"/>
              </w:rPr>
              <w:t xml:space="preserve"> of</w:t>
            </w:r>
            <w:r>
              <w:rPr>
                <w:rFonts w:hint="eastAsia"/>
              </w:rPr>
              <w:t xml:space="preserve"> payTypeObj</w:t>
            </w:r>
          </w:p>
        </w:tc>
        <w:tc>
          <w:tcPr>
            <w:tcW w:w="4820" w:type="dxa"/>
            <w:tcBorders>
              <w:top w:val="single" w:sz="4" w:space="0" w:color="000000"/>
              <w:left w:val="single" w:sz="4" w:space="0" w:color="000000"/>
              <w:bottom w:val="single" w:sz="4" w:space="0" w:color="000000"/>
              <w:right w:val="single" w:sz="4" w:space="0" w:color="000000"/>
            </w:tcBorders>
            <w:vAlign w:val="center"/>
          </w:tcPr>
          <w:p w:rsidR="00C9472D" w:rsidRDefault="00131410" w:rsidP="00EC01C8">
            <w:pPr>
              <w:spacing w:line="312" w:lineRule="exact"/>
              <w:ind w:right="-20"/>
              <w:jc w:val="both"/>
            </w:pPr>
            <w:r>
              <w:rPr>
                <w:rFonts w:hint="eastAsia"/>
              </w:rPr>
              <w:t>支付方式列表</w:t>
            </w:r>
          </w:p>
          <w:p w:rsidR="00F34C1A" w:rsidRPr="006A1539" w:rsidRDefault="003D0366" w:rsidP="00EC01C8">
            <w:pPr>
              <w:spacing w:line="312" w:lineRule="exact"/>
              <w:ind w:right="-20"/>
              <w:jc w:val="both"/>
            </w:pPr>
            <w:r>
              <w:rPr>
                <w:rFonts w:hint="eastAsia"/>
              </w:rPr>
              <w:t>返回</w:t>
            </w:r>
            <w:r w:rsidR="006A1539">
              <w:rPr>
                <w:rFonts w:hint="eastAsia"/>
              </w:rPr>
              <w:t>商户</w:t>
            </w:r>
            <w:r>
              <w:rPr>
                <w:rFonts w:hint="eastAsia"/>
              </w:rPr>
              <w:t>预</w:t>
            </w:r>
            <w:r w:rsidR="006A1539">
              <w:rPr>
                <w:rFonts w:hint="eastAsia"/>
              </w:rPr>
              <w:t>设置</w:t>
            </w:r>
            <w:r>
              <w:rPr>
                <w:rFonts w:hint="eastAsia"/>
              </w:rPr>
              <w:t>的支付方式列表</w:t>
            </w:r>
          </w:p>
        </w:tc>
        <w:tc>
          <w:tcPr>
            <w:tcW w:w="709" w:type="dxa"/>
            <w:tcBorders>
              <w:top w:val="single" w:sz="4" w:space="0" w:color="000000"/>
              <w:left w:val="single" w:sz="4" w:space="0" w:color="000000"/>
              <w:bottom w:val="single" w:sz="4" w:space="0" w:color="000000"/>
              <w:right w:val="single" w:sz="4" w:space="0" w:color="000000"/>
            </w:tcBorders>
            <w:vAlign w:val="center"/>
          </w:tcPr>
          <w:p w:rsidR="00131410" w:rsidRPr="004A2310" w:rsidRDefault="00131410" w:rsidP="00EC01C8">
            <w:pPr>
              <w:jc w:val="both"/>
            </w:pPr>
            <w:r>
              <w:rPr>
                <w:rFonts w:hint="eastAsia"/>
              </w:rPr>
              <w:t>O</w:t>
            </w:r>
          </w:p>
        </w:tc>
      </w:tr>
      <w:tr w:rsidR="0088609D" w:rsidRPr="00270E48" w:rsidTr="000926FD">
        <w:tc>
          <w:tcPr>
            <w:tcW w:w="1552" w:type="dxa"/>
            <w:tcBorders>
              <w:top w:val="single" w:sz="4" w:space="0" w:color="000000"/>
              <w:left w:val="single" w:sz="4" w:space="0" w:color="000000"/>
              <w:bottom w:val="single" w:sz="4" w:space="0" w:color="000000"/>
              <w:right w:val="single" w:sz="4" w:space="0" w:color="000000"/>
            </w:tcBorders>
            <w:vAlign w:val="center"/>
          </w:tcPr>
          <w:p w:rsidR="0088609D" w:rsidRDefault="0088609D" w:rsidP="00EC01C8">
            <w:pPr>
              <w:ind w:right="-20"/>
              <w:jc w:val="both"/>
            </w:pPr>
            <w:r>
              <w:rPr>
                <w:rFonts w:hint="eastAsia"/>
              </w:rPr>
              <w:t>bankinfoList</w:t>
            </w:r>
          </w:p>
        </w:tc>
        <w:tc>
          <w:tcPr>
            <w:tcW w:w="1134" w:type="dxa"/>
            <w:tcBorders>
              <w:top w:val="single" w:sz="4" w:space="0" w:color="000000"/>
              <w:left w:val="single" w:sz="4" w:space="0" w:color="000000"/>
              <w:bottom w:val="single" w:sz="4" w:space="0" w:color="000000"/>
              <w:right w:val="single" w:sz="4" w:space="0" w:color="000000"/>
            </w:tcBorders>
            <w:vAlign w:val="center"/>
          </w:tcPr>
          <w:p w:rsidR="0088609D" w:rsidRDefault="0088609D" w:rsidP="00F8183F">
            <w:pPr>
              <w:spacing w:line="241" w:lineRule="auto"/>
              <w:ind w:right="51"/>
              <w:jc w:val="both"/>
            </w:pPr>
            <w:r>
              <w:t>A</w:t>
            </w:r>
            <w:r>
              <w:rPr>
                <w:rFonts w:hint="eastAsia"/>
              </w:rPr>
              <w:t>rray of bankObj</w:t>
            </w:r>
          </w:p>
        </w:tc>
        <w:tc>
          <w:tcPr>
            <w:tcW w:w="4820" w:type="dxa"/>
            <w:tcBorders>
              <w:top w:val="single" w:sz="4" w:space="0" w:color="000000"/>
              <w:left w:val="single" w:sz="4" w:space="0" w:color="000000"/>
              <w:bottom w:val="single" w:sz="4" w:space="0" w:color="000000"/>
              <w:right w:val="single" w:sz="4" w:space="0" w:color="000000"/>
            </w:tcBorders>
            <w:vAlign w:val="center"/>
          </w:tcPr>
          <w:p w:rsidR="0088609D" w:rsidRDefault="0088609D" w:rsidP="00EC01C8">
            <w:pPr>
              <w:spacing w:line="312" w:lineRule="exact"/>
              <w:ind w:right="-20"/>
              <w:jc w:val="both"/>
            </w:pPr>
            <w:r>
              <w:rPr>
                <w:rFonts w:hint="eastAsia"/>
              </w:rPr>
              <w:t>银行卡列表</w:t>
            </w:r>
          </w:p>
        </w:tc>
        <w:tc>
          <w:tcPr>
            <w:tcW w:w="709" w:type="dxa"/>
            <w:tcBorders>
              <w:top w:val="single" w:sz="4" w:space="0" w:color="000000"/>
              <w:left w:val="single" w:sz="4" w:space="0" w:color="000000"/>
              <w:bottom w:val="single" w:sz="4" w:space="0" w:color="000000"/>
              <w:right w:val="single" w:sz="4" w:space="0" w:color="000000"/>
            </w:tcBorders>
            <w:vAlign w:val="center"/>
          </w:tcPr>
          <w:p w:rsidR="0088609D" w:rsidRDefault="0088609D" w:rsidP="00EC01C8">
            <w:pPr>
              <w:jc w:val="both"/>
            </w:pPr>
            <w:r>
              <w:rPr>
                <w:rFonts w:hint="eastAsia"/>
              </w:rPr>
              <w:t>O</w:t>
            </w:r>
          </w:p>
        </w:tc>
      </w:tr>
      <w:tr w:rsidR="00DE601E" w:rsidRPr="00270E48" w:rsidTr="000926FD">
        <w:tc>
          <w:tcPr>
            <w:tcW w:w="1552" w:type="dxa"/>
            <w:tcBorders>
              <w:top w:val="single" w:sz="4" w:space="0" w:color="000000"/>
              <w:left w:val="single" w:sz="4" w:space="0" w:color="000000"/>
              <w:bottom w:val="single" w:sz="4" w:space="0" w:color="000000"/>
              <w:right w:val="single" w:sz="4" w:space="0" w:color="000000"/>
            </w:tcBorders>
            <w:vAlign w:val="center"/>
          </w:tcPr>
          <w:p w:rsidR="00DE601E" w:rsidRDefault="00DE601E" w:rsidP="00EC01C8">
            <w:pPr>
              <w:ind w:right="-20"/>
              <w:jc w:val="both"/>
            </w:pPr>
            <w:r>
              <w:rPr>
                <w:rFonts w:hint="eastAsia"/>
              </w:rPr>
              <w:t>status</w:t>
            </w:r>
          </w:p>
        </w:tc>
        <w:tc>
          <w:tcPr>
            <w:tcW w:w="1134" w:type="dxa"/>
            <w:tcBorders>
              <w:top w:val="single" w:sz="4" w:space="0" w:color="000000"/>
              <w:left w:val="single" w:sz="4" w:space="0" w:color="000000"/>
              <w:bottom w:val="single" w:sz="4" w:space="0" w:color="000000"/>
              <w:right w:val="single" w:sz="4" w:space="0" w:color="000000"/>
            </w:tcBorders>
            <w:vAlign w:val="center"/>
          </w:tcPr>
          <w:p w:rsidR="00DE601E" w:rsidRDefault="00DE601E" w:rsidP="00F8183F">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DE601E" w:rsidRDefault="00DE601E" w:rsidP="00EC01C8">
            <w:pPr>
              <w:spacing w:line="312" w:lineRule="exact"/>
              <w:ind w:right="-20"/>
              <w:jc w:val="both"/>
            </w:pPr>
            <w:r>
              <w:rPr>
                <w:rFonts w:hint="eastAsia"/>
              </w:rPr>
              <w:t>应用支付</w:t>
            </w:r>
            <w:r w:rsidR="005041BB">
              <w:rPr>
                <w:rFonts w:hint="eastAsia"/>
              </w:rPr>
              <w:t>权益</w:t>
            </w:r>
            <w:r>
              <w:rPr>
                <w:rFonts w:hint="eastAsia"/>
              </w:rPr>
              <w:t>状态</w:t>
            </w:r>
            <w:r w:rsidR="005041BB">
              <w:rPr>
                <w:rFonts w:hint="eastAsia"/>
              </w:rPr>
              <w:t>：</w:t>
            </w:r>
          </w:p>
          <w:p w:rsidR="00C5048A" w:rsidRPr="00ED7522" w:rsidRDefault="00C5048A" w:rsidP="00C5048A">
            <w:pPr>
              <w:snapToGrid w:val="0"/>
              <w:spacing w:line="240" w:lineRule="auto"/>
              <w:rPr>
                <w:rFonts w:ascii="宋体" w:hAnsi="宋体"/>
                <w:sz w:val="18"/>
                <w:szCs w:val="18"/>
              </w:rPr>
            </w:pPr>
            <w:r w:rsidRPr="00ED7522">
              <w:rPr>
                <w:rFonts w:ascii="宋体" w:hAnsi="宋体" w:hint="eastAsia"/>
                <w:sz w:val="18"/>
                <w:szCs w:val="18"/>
              </w:rPr>
              <w:t>0 未开通</w:t>
            </w:r>
          </w:p>
          <w:p w:rsidR="00C5048A" w:rsidRPr="00ED7522" w:rsidRDefault="00C5048A" w:rsidP="00C5048A">
            <w:pPr>
              <w:snapToGrid w:val="0"/>
              <w:spacing w:line="240" w:lineRule="auto"/>
              <w:rPr>
                <w:rFonts w:ascii="宋体" w:hAnsi="宋体"/>
                <w:sz w:val="18"/>
                <w:szCs w:val="18"/>
              </w:rPr>
            </w:pPr>
            <w:r w:rsidRPr="00ED7522">
              <w:rPr>
                <w:rFonts w:ascii="宋体" w:hAnsi="宋体" w:hint="eastAsia"/>
                <w:sz w:val="18"/>
                <w:szCs w:val="18"/>
              </w:rPr>
              <w:t>1 待审核</w:t>
            </w:r>
          </w:p>
          <w:p w:rsidR="00C5048A" w:rsidRPr="00ED7522" w:rsidRDefault="00C5048A" w:rsidP="00C5048A">
            <w:pPr>
              <w:snapToGrid w:val="0"/>
              <w:spacing w:line="240" w:lineRule="auto"/>
              <w:rPr>
                <w:rFonts w:ascii="宋体" w:hAnsi="宋体"/>
                <w:sz w:val="18"/>
                <w:szCs w:val="18"/>
              </w:rPr>
            </w:pPr>
            <w:r w:rsidRPr="00ED7522">
              <w:rPr>
                <w:rFonts w:ascii="宋体" w:hAnsi="宋体" w:hint="eastAsia"/>
                <w:sz w:val="18"/>
                <w:szCs w:val="18"/>
              </w:rPr>
              <w:t>2 待开通</w:t>
            </w:r>
          </w:p>
          <w:p w:rsidR="00C5048A" w:rsidRPr="00ED7522" w:rsidRDefault="00C5048A" w:rsidP="00C5048A">
            <w:pPr>
              <w:snapToGrid w:val="0"/>
              <w:spacing w:line="240" w:lineRule="auto"/>
              <w:rPr>
                <w:rFonts w:ascii="宋体" w:hAnsi="宋体"/>
                <w:sz w:val="18"/>
                <w:szCs w:val="18"/>
              </w:rPr>
            </w:pPr>
            <w:r w:rsidRPr="00ED7522">
              <w:rPr>
                <w:rFonts w:ascii="宋体" w:hAnsi="宋体" w:hint="eastAsia"/>
                <w:sz w:val="18"/>
                <w:szCs w:val="18"/>
              </w:rPr>
              <w:t>3 已开通</w:t>
            </w:r>
          </w:p>
          <w:p w:rsidR="005041BB" w:rsidRDefault="00C5048A" w:rsidP="00C5048A">
            <w:pPr>
              <w:spacing w:line="240" w:lineRule="auto"/>
              <w:ind w:right="-20"/>
              <w:jc w:val="both"/>
            </w:pPr>
            <w:r w:rsidRPr="00ED7522">
              <w:rPr>
                <w:rFonts w:ascii="宋体" w:hAnsi="宋体" w:hint="eastAsia"/>
                <w:sz w:val="18"/>
                <w:szCs w:val="18"/>
              </w:rPr>
              <w:t>4 已关闭</w:t>
            </w:r>
          </w:p>
        </w:tc>
        <w:tc>
          <w:tcPr>
            <w:tcW w:w="709" w:type="dxa"/>
            <w:tcBorders>
              <w:top w:val="single" w:sz="4" w:space="0" w:color="000000"/>
              <w:left w:val="single" w:sz="4" w:space="0" w:color="000000"/>
              <w:bottom w:val="single" w:sz="4" w:space="0" w:color="000000"/>
              <w:right w:val="single" w:sz="4" w:space="0" w:color="000000"/>
            </w:tcBorders>
            <w:vAlign w:val="center"/>
          </w:tcPr>
          <w:p w:rsidR="00DE601E" w:rsidRDefault="005041BB" w:rsidP="00EC01C8">
            <w:pPr>
              <w:jc w:val="both"/>
            </w:pPr>
            <w:r>
              <w:rPr>
                <w:rFonts w:hint="eastAsia"/>
              </w:rPr>
              <w:t>O</w:t>
            </w:r>
          </w:p>
        </w:tc>
      </w:tr>
      <w:tr w:rsidR="009C73A7" w:rsidRPr="00270E48" w:rsidTr="000926FD">
        <w:tc>
          <w:tcPr>
            <w:tcW w:w="1552" w:type="dxa"/>
            <w:tcBorders>
              <w:top w:val="single" w:sz="4" w:space="0" w:color="000000"/>
              <w:left w:val="single" w:sz="4" w:space="0" w:color="000000"/>
              <w:bottom w:val="single" w:sz="4" w:space="0" w:color="000000"/>
              <w:right w:val="single" w:sz="4" w:space="0" w:color="000000"/>
            </w:tcBorders>
            <w:vAlign w:val="center"/>
          </w:tcPr>
          <w:p w:rsidR="009C73A7" w:rsidRDefault="009C73A7" w:rsidP="00EC01C8">
            <w:pPr>
              <w:ind w:right="-20"/>
              <w:jc w:val="both"/>
            </w:pPr>
            <w:r>
              <w:rPr>
                <w:rFonts w:hint="eastAsia"/>
              </w:rPr>
              <w:t>reason</w:t>
            </w:r>
          </w:p>
        </w:tc>
        <w:tc>
          <w:tcPr>
            <w:tcW w:w="1134" w:type="dxa"/>
            <w:tcBorders>
              <w:top w:val="single" w:sz="4" w:space="0" w:color="000000"/>
              <w:left w:val="single" w:sz="4" w:space="0" w:color="000000"/>
              <w:bottom w:val="single" w:sz="4" w:space="0" w:color="000000"/>
              <w:right w:val="single" w:sz="4" w:space="0" w:color="000000"/>
            </w:tcBorders>
            <w:vAlign w:val="center"/>
          </w:tcPr>
          <w:p w:rsidR="009C73A7" w:rsidRDefault="009C73A7" w:rsidP="00F8183F">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9C73A7" w:rsidRDefault="009C73A7" w:rsidP="00EC01C8">
            <w:pPr>
              <w:spacing w:line="312" w:lineRule="exact"/>
              <w:ind w:right="-20"/>
              <w:jc w:val="both"/>
            </w:pPr>
            <w:r>
              <w:rPr>
                <w:rFonts w:hint="eastAsia"/>
              </w:rPr>
              <w:t>原因，主要是未开通原因</w:t>
            </w:r>
          </w:p>
        </w:tc>
        <w:tc>
          <w:tcPr>
            <w:tcW w:w="709" w:type="dxa"/>
            <w:tcBorders>
              <w:top w:val="single" w:sz="4" w:space="0" w:color="000000"/>
              <w:left w:val="single" w:sz="4" w:space="0" w:color="000000"/>
              <w:bottom w:val="single" w:sz="4" w:space="0" w:color="000000"/>
              <w:right w:val="single" w:sz="4" w:space="0" w:color="000000"/>
            </w:tcBorders>
            <w:vAlign w:val="center"/>
          </w:tcPr>
          <w:p w:rsidR="009C73A7" w:rsidRPr="009C73A7" w:rsidRDefault="009C73A7" w:rsidP="00EC01C8">
            <w:pPr>
              <w:jc w:val="both"/>
            </w:pPr>
            <w:r>
              <w:rPr>
                <w:rFonts w:hint="eastAsia"/>
              </w:rPr>
              <w:t>O</w:t>
            </w:r>
          </w:p>
        </w:tc>
      </w:tr>
      <w:tr w:rsidR="008D1534" w:rsidRPr="00270E48" w:rsidTr="007964FB">
        <w:trPr>
          <w:trHeight w:hRule="exact" w:val="508"/>
        </w:trPr>
        <w:tc>
          <w:tcPr>
            <w:tcW w:w="1552" w:type="dxa"/>
            <w:tcBorders>
              <w:top w:val="single" w:sz="4" w:space="0" w:color="000000"/>
              <w:left w:val="single" w:sz="4" w:space="0" w:color="000000"/>
              <w:bottom w:val="single" w:sz="4" w:space="0" w:color="000000"/>
              <w:right w:val="single" w:sz="4" w:space="0" w:color="000000"/>
            </w:tcBorders>
            <w:vAlign w:val="center"/>
          </w:tcPr>
          <w:p w:rsidR="008D1534" w:rsidRDefault="008D1534" w:rsidP="00EC01C8">
            <w:pPr>
              <w:ind w:right="-20"/>
              <w:jc w:val="both"/>
            </w:pPr>
            <w:r>
              <w:rPr>
                <w:rFonts w:hint="eastAsia"/>
              </w:rPr>
              <w:lastRenderedPageBreak/>
              <w:t>url</w:t>
            </w:r>
          </w:p>
        </w:tc>
        <w:tc>
          <w:tcPr>
            <w:tcW w:w="1134" w:type="dxa"/>
            <w:tcBorders>
              <w:top w:val="single" w:sz="4" w:space="0" w:color="000000"/>
              <w:left w:val="single" w:sz="4" w:space="0" w:color="000000"/>
              <w:bottom w:val="single" w:sz="4" w:space="0" w:color="000000"/>
              <w:right w:val="single" w:sz="4" w:space="0" w:color="000000"/>
            </w:tcBorders>
            <w:vAlign w:val="center"/>
          </w:tcPr>
          <w:p w:rsidR="008D1534" w:rsidRDefault="008D1534" w:rsidP="00F8183F">
            <w:pPr>
              <w:spacing w:line="241" w:lineRule="auto"/>
              <w:ind w:right="51"/>
              <w:jc w:val="both"/>
            </w:pPr>
            <w:r w:rsidRPr="00286EBC">
              <w:t>S</w:t>
            </w:r>
            <w:r w:rsidRPr="00286EBC">
              <w:rPr>
                <w:rFonts w:hint="eastAsia"/>
              </w:rPr>
              <w:t>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8D1534" w:rsidRDefault="008D1534" w:rsidP="00EC01C8">
            <w:pPr>
              <w:spacing w:line="312" w:lineRule="exact"/>
              <w:ind w:right="-20"/>
              <w:jc w:val="both"/>
            </w:pPr>
            <w:r>
              <w:rPr>
                <w:rFonts w:hint="eastAsia"/>
              </w:rPr>
              <w:t>回调</w:t>
            </w:r>
            <w:r>
              <w:rPr>
                <w:rFonts w:hint="eastAsia"/>
              </w:rPr>
              <w:t>URL</w:t>
            </w:r>
          </w:p>
        </w:tc>
        <w:tc>
          <w:tcPr>
            <w:tcW w:w="709" w:type="dxa"/>
            <w:tcBorders>
              <w:top w:val="single" w:sz="4" w:space="0" w:color="000000"/>
              <w:left w:val="single" w:sz="4" w:space="0" w:color="000000"/>
              <w:bottom w:val="single" w:sz="4" w:space="0" w:color="000000"/>
              <w:right w:val="single" w:sz="4" w:space="0" w:color="000000"/>
            </w:tcBorders>
            <w:vAlign w:val="center"/>
          </w:tcPr>
          <w:p w:rsidR="008D1534" w:rsidRDefault="008D1534" w:rsidP="00EC01C8">
            <w:pPr>
              <w:jc w:val="both"/>
            </w:pPr>
            <w:r>
              <w:rPr>
                <w:rFonts w:hint="eastAsia"/>
              </w:rPr>
              <w:t>O</w:t>
            </w:r>
          </w:p>
        </w:tc>
      </w:tr>
      <w:tr w:rsidR="00D33F3A" w:rsidRPr="00270E48" w:rsidTr="000926FD">
        <w:trPr>
          <w:trHeight w:hRule="exact" w:val="655"/>
        </w:trPr>
        <w:tc>
          <w:tcPr>
            <w:tcW w:w="1552" w:type="dxa"/>
            <w:tcBorders>
              <w:top w:val="single" w:sz="4" w:space="0" w:color="000000"/>
              <w:left w:val="single" w:sz="4" w:space="0" w:color="000000"/>
              <w:bottom w:val="single" w:sz="4" w:space="0" w:color="000000"/>
              <w:right w:val="single" w:sz="4" w:space="0" w:color="000000"/>
            </w:tcBorders>
            <w:vAlign w:val="center"/>
          </w:tcPr>
          <w:p w:rsidR="00D33F3A" w:rsidRDefault="0079768F" w:rsidP="00EC01C8">
            <w:pPr>
              <w:ind w:right="-20"/>
              <w:jc w:val="both"/>
            </w:pPr>
            <w:r>
              <w:rPr>
                <w:rFonts w:hint="eastAsia"/>
              </w:rPr>
              <w:t>a</w:t>
            </w:r>
            <w:r w:rsidR="00D33F3A">
              <w:rPr>
                <w:rFonts w:hint="eastAsia"/>
              </w:rPr>
              <w:t>ccountList</w:t>
            </w:r>
          </w:p>
        </w:tc>
        <w:tc>
          <w:tcPr>
            <w:tcW w:w="1134" w:type="dxa"/>
            <w:tcBorders>
              <w:top w:val="single" w:sz="4" w:space="0" w:color="000000"/>
              <w:left w:val="single" w:sz="4" w:space="0" w:color="000000"/>
              <w:bottom w:val="single" w:sz="4" w:space="0" w:color="000000"/>
              <w:right w:val="single" w:sz="4" w:space="0" w:color="000000"/>
            </w:tcBorders>
            <w:vAlign w:val="center"/>
          </w:tcPr>
          <w:p w:rsidR="00D33F3A" w:rsidRPr="00286EBC" w:rsidRDefault="00D33F3A" w:rsidP="00F8183F">
            <w:pPr>
              <w:spacing w:line="241" w:lineRule="auto"/>
              <w:ind w:right="51"/>
              <w:jc w:val="both"/>
            </w:pPr>
            <w:r>
              <w:rPr>
                <w:rFonts w:hint="eastAsia"/>
              </w:rPr>
              <w:t xml:space="preserve">Array of </w:t>
            </w:r>
            <w:r w:rsidRPr="0079768F">
              <w:t>Account</w:t>
            </w:r>
            <w:r w:rsidR="009731FE">
              <w:rPr>
                <w:rFonts w:hint="eastAsia"/>
              </w:rPr>
              <w:t>Obj</w:t>
            </w:r>
          </w:p>
        </w:tc>
        <w:tc>
          <w:tcPr>
            <w:tcW w:w="4820" w:type="dxa"/>
            <w:tcBorders>
              <w:top w:val="single" w:sz="4" w:space="0" w:color="000000"/>
              <w:left w:val="single" w:sz="4" w:space="0" w:color="000000"/>
              <w:bottom w:val="single" w:sz="4" w:space="0" w:color="000000"/>
              <w:right w:val="single" w:sz="4" w:space="0" w:color="000000"/>
            </w:tcBorders>
            <w:vAlign w:val="center"/>
          </w:tcPr>
          <w:p w:rsidR="00D33F3A" w:rsidRDefault="00D33F3A" w:rsidP="00EC01C8">
            <w:pPr>
              <w:spacing w:line="312" w:lineRule="exact"/>
              <w:ind w:right="-20"/>
              <w:jc w:val="both"/>
            </w:pPr>
            <w:r>
              <w:rPr>
                <w:rFonts w:hint="eastAsia"/>
              </w:rPr>
              <w:t>绑定的账户列表</w:t>
            </w:r>
          </w:p>
        </w:tc>
        <w:tc>
          <w:tcPr>
            <w:tcW w:w="709" w:type="dxa"/>
            <w:tcBorders>
              <w:top w:val="single" w:sz="4" w:space="0" w:color="000000"/>
              <w:left w:val="single" w:sz="4" w:space="0" w:color="000000"/>
              <w:bottom w:val="single" w:sz="4" w:space="0" w:color="000000"/>
              <w:right w:val="single" w:sz="4" w:space="0" w:color="000000"/>
            </w:tcBorders>
            <w:vAlign w:val="center"/>
          </w:tcPr>
          <w:p w:rsidR="00D33F3A" w:rsidRDefault="00D33F3A" w:rsidP="00EC01C8">
            <w:pPr>
              <w:jc w:val="both"/>
            </w:pPr>
            <w:r>
              <w:rPr>
                <w:rFonts w:hint="eastAsia"/>
              </w:rPr>
              <w:t>O</w:t>
            </w:r>
          </w:p>
        </w:tc>
      </w:tr>
      <w:tr w:rsidR="000F040B" w:rsidRPr="00270E48" w:rsidTr="007964FB">
        <w:trPr>
          <w:trHeight w:hRule="exact" w:val="467"/>
        </w:trPr>
        <w:tc>
          <w:tcPr>
            <w:tcW w:w="1552" w:type="dxa"/>
            <w:tcBorders>
              <w:top w:val="single" w:sz="4" w:space="0" w:color="000000"/>
              <w:left w:val="single" w:sz="4" w:space="0" w:color="000000"/>
              <w:bottom w:val="single" w:sz="4" w:space="0" w:color="000000"/>
              <w:right w:val="single" w:sz="4" w:space="0" w:color="000000"/>
            </w:tcBorders>
            <w:vAlign w:val="center"/>
          </w:tcPr>
          <w:p w:rsidR="000F040B" w:rsidRDefault="000F040B" w:rsidP="00EC01C8">
            <w:pPr>
              <w:ind w:right="-20"/>
              <w:jc w:val="both"/>
            </w:pPr>
            <w:r>
              <w:rPr>
                <w:rFonts w:hint="eastAsia"/>
              </w:rPr>
              <w:t>refunded</w:t>
            </w:r>
          </w:p>
        </w:tc>
        <w:tc>
          <w:tcPr>
            <w:tcW w:w="1134" w:type="dxa"/>
            <w:tcBorders>
              <w:top w:val="single" w:sz="4" w:space="0" w:color="000000"/>
              <w:left w:val="single" w:sz="4" w:space="0" w:color="000000"/>
              <w:bottom w:val="single" w:sz="4" w:space="0" w:color="000000"/>
              <w:right w:val="single" w:sz="4" w:space="0" w:color="000000"/>
            </w:tcBorders>
            <w:vAlign w:val="center"/>
          </w:tcPr>
          <w:p w:rsidR="000F040B" w:rsidRDefault="000F040B" w:rsidP="00F8183F">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0F040B" w:rsidRDefault="000F040B" w:rsidP="00EC01C8">
            <w:pPr>
              <w:spacing w:line="312" w:lineRule="exact"/>
              <w:ind w:right="-20"/>
              <w:jc w:val="both"/>
            </w:pPr>
            <w:r>
              <w:rPr>
                <w:rFonts w:hint="eastAsia"/>
              </w:rPr>
              <w:t>当天已经退款金额，单位元。</w:t>
            </w:r>
          </w:p>
        </w:tc>
        <w:tc>
          <w:tcPr>
            <w:tcW w:w="709" w:type="dxa"/>
            <w:tcBorders>
              <w:top w:val="single" w:sz="4" w:space="0" w:color="000000"/>
              <w:left w:val="single" w:sz="4" w:space="0" w:color="000000"/>
              <w:bottom w:val="single" w:sz="4" w:space="0" w:color="000000"/>
              <w:right w:val="single" w:sz="4" w:space="0" w:color="000000"/>
            </w:tcBorders>
            <w:vAlign w:val="center"/>
          </w:tcPr>
          <w:p w:rsidR="000F040B" w:rsidRDefault="000F040B" w:rsidP="00EC01C8">
            <w:pPr>
              <w:jc w:val="both"/>
            </w:pPr>
            <w:r>
              <w:rPr>
                <w:rFonts w:hint="eastAsia"/>
              </w:rPr>
              <w:t>O</w:t>
            </w:r>
          </w:p>
        </w:tc>
      </w:tr>
    </w:tbl>
    <w:p w:rsidR="00953D00" w:rsidRDefault="00953D00" w:rsidP="00953D00">
      <w:pPr>
        <w:spacing w:before="18" w:line="100" w:lineRule="exact"/>
        <w:rPr>
          <w:sz w:val="10"/>
          <w:szCs w:val="10"/>
        </w:rPr>
      </w:pPr>
    </w:p>
    <w:p w:rsidR="00D33F3A" w:rsidRDefault="00F34C1A" w:rsidP="00F34C1A">
      <w:pPr>
        <w:ind w:firstLineChars="150" w:firstLine="315"/>
        <w:rPr>
          <w:b/>
        </w:rPr>
      </w:pPr>
      <w:r w:rsidRPr="0079768F">
        <w:t>Account</w:t>
      </w:r>
      <w:r>
        <w:rPr>
          <w:rFonts w:hint="eastAsia"/>
        </w:rPr>
        <w:t>Obj</w:t>
      </w:r>
      <w:r>
        <w:rPr>
          <w:rFonts w:hint="eastAsia"/>
          <w:b/>
        </w:rPr>
        <w:t>：</w:t>
      </w:r>
    </w:p>
    <w:tbl>
      <w:tblPr>
        <w:tblW w:w="6369" w:type="dxa"/>
        <w:jc w:val="center"/>
        <w:tblInd w:w="2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14"/>
        <w:gridCol w:w="1212"/>
        <w:gridCol w:w="759"/>
        <w:gridCol w:w="3084"/>
      </w:tblGrid>
      <w:tr w:rsidR="00F34C1A" w:rsidRPr="0038247B" w:rsidTr="00D01DD9">
        <w:trPr>
          <w:trHeight w:val="300"/>
          <w:jc w:val="center"/>
        </w:trPr>
        <w:tc>
          <w:tcPr>
            <w:tcW w:w="1314" w:type="dxa"/>
            <w:shd w:val="clear" w:color="auto" w:fill="CCFFFF"/>
            <w:vAlign w:val="bottom"/>
          </w:tcPr>
          <w:p w:rsidR="00F34C1A" w:rsidRPr="00CA67B8" w:rsidRDefault="00F34C1A" w:rsidP="00C76BE1">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Field Name</w:t>
            </w:r>
          </w:p>
        </w:tc>
        <w:tc>
          <w:tcPr>
            <w:tcW w:w="1212" w:type="dxa"/>
            <w:shd w:val="clear" w:color="auto" w:fill="CCFFFF"/>
            <w:vAlign w:val="bottom"/>
          </w:tcPr>
          <w:p w:rsidR="00F34C1A" w:rsidRPr="00CA67B8" w:rsidRDefault="00F34C1A" w:rsidP="00C76BE1">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Field Type</w:t>
            </w:r>
          </w:p>
        </w:tc>
        <w:tc>
          <w:tcPr>
            <w:tcW w:w="759" w:type="dxa"/>
            <w:shd w:val="clear" w:color="auto" w:fill="CCFFFF"/>
          </w:tcPr>
          <w:p w:rsidR="00F34C1A" w:rsidRPr="00CA67B8" w:rsidRDefault="00F34C1A" w:rsidP="00C76BE1">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M/O</w:t>
            </w:r>
          </w:p>
        </w:tc>
        <w:tc>
          <w:tcPr>
            <w:tcW w:w="3084" w:type="dxa"/>
            <w:shd w:val="clear" w:color="auto" w:fill="CCFFFF"/>
            <w:vAlign w:val="bottom"/>
          </w:tcPr>
          <w:p w:rsidR="00F34C1A" w:rsidRPr="00CA67B8" w:rsidRDefault="00F34C1A" w:rsidP="00C76BE1">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Description</w:t>
            </w:r>
          </w:p>
        </w:tc>
      </w:tr>
      <w:tr w:rsidR="00F34C1A" w:rsidRPr="0038247B" w:rsidTr="00D01DD9">
        <w:trPr>
          <w:trHeight w:val="285"/>
          <w:jc w:val="center"/>
        </w:trPr>
        <w:tc>
          <w:tcPr>
            <w:tcW w:w="1314" w:type="dxa"/>
            <w:shd w:val="clear" w:color="auto" w:fill="auto"/>
          </w:tcPr>
          <w:p w:rsidR="00F34C1A" w:rsidRPr="0038247B" w:rsidRDefault="00F34C1A" w:rsidP="00C76BE1">
            <w:pPr>
              <w:pStyle w:val="100"/>
              <w:rPr>
                <w:rFonts w:ascii="Arial" w:hAnsi="Arial" w:cs="Arial"/>
                <w:sz w:val="21"/>
                <w:szCs w:val="24"/>
              </w:rPr>
            </w:pPr>
            <w:r>
              <w:rPr>
                <w:rFonts w:ascii="Arial" w:hAnsi="Arial" w:cs="Arial"/>
                <w:sz w:val="21"/>
                <w:szCs w:val="24"/>
              </w:rPr>
              <w:t>pay</w:t>
            </w:r>
            <w:r>
              <w:rPr>
                <w:rFonts w:ascii="Arial" w:hAnsi="Arial" w:cs="Arial" w:hint="eastAsia"/>
                <w:sz w:val="21"/>
                <w:szCs w:val="24"/>
              </w:rPr>
              <w:t>T</w:t>
            </w:r>
            <w:r w:rsidRPr="00C41AAE">
              <w:rPr>
                <w:rFonts w:ascii="Arial" w:hAnsi="Arial" w:cs="Arial"/>
                <w:sz w:val="21"/>
                <w:szCs w:val="24"/>
              </w:rPr>
              <w:t>ype</w:t>
            </w:r>
          </w:p>
        </w:tc>
        <w:tc>
          <w:tcPr>
            <w:tcW w:w="1212" w:type="dxa"/>
            <w:shd w:val="clear" w:color="auto" w:fill="auto"/>
          </w:tcPr>
          <w:p w:rsidR="00F34C1A" w:rsidRPr="0038247B" w:rsidRDefault="00F34C1A" w:rsidP="00C76BE1">
            <w:pPr>
              <w:pStyle w:val="100"/>
              <w:rPr>
                <w:rFonts w:ascii="Arial" w:hAnsi="Arial" w:cs="Arial"/>
                <w:sz w:val="21"/>
                <w:szCs w:val="24"/>
              </w:rPr>
            </w:pPr>
            <w:r>
              <w:rPr>
                <w:rFonts w:ascii="Arial" w:hAnsi="Arial" w:cs="Arial" w:hint="eastAsia"/>
                <w:sz w:val="21"/>
                <w:szCs w:val="24"/>
              </w:rPr>
              <w:t>String</w:t>
            </w:r>
          </w:p>
        </w:tc>
        <w:tc>
          <w:tcPr>
            <w:tcW w:w="759" w:type="dxa"/>
          </w:tcPr>
          <w:p w:rsidR="00F34C1A" w:rsidRDefault="00F34C1A" w:rsidP="00C76BE1">
            <w:pPr>
              <w:pStyle w:val="100"/>
              <w:rPr>
                <w:rFonts w:ascii="Arial" w:hAnsi="Arial" w:cs="Arial"/>
                <w:szCs w:val="24"/>
              </w:rPr>
            </w:pPr>
            <w:r w:rsidRPr="00CA67B8">
              <w:rPr>
                <w:rFonts w:ascii="Arial" w:hAnsi="Arial" w:cs="Arial"/>
                <w:color w:val="000000"/>
                <w:szCs w:val="18"/>
                <w:lang w:val="de-DE"/>
              </w:rPr>
              <w:t>M</w:t>
            </w:r>
          </w:p>
        </w:tc>
        <w:tc>
          <w:tcPr>
            <w:tcW w:w="3084" w:type="dxa"/>
            <w:shd w:val="clear" w:color="auto" w:fill="auto"/>
          </w:tcPr>
          <w:p w:rsidR="00F34C1A" w:rsidRDefault="00F34C1A" w:rsidP="00C76BE1">
            <w:pPr>
              <w:pStyle w:val="100"/>
              <w:rPr>
                <w:rFonts w:ascii="Arial" w:hAnsi="Arial" w:cs="Arial"/>
                <w:szCs w:val="24"/>
              </w:rPr>
            </w:pPr>
            <w:r>
              <w:rPr>
                <w:rFonts w:ascii="Arial" w:hAnsi="Arial" w:cs="Arial" w:hint="eastAsia"/>
                <w:szCs w:val="24"/>
              </w:rPr>
              <w:t>支付渠道，取值为：</w:t>
            </w:r>
          </w:p>
          <w:p w:rsidR="00F34C1A" w:rsidRDefault="00F34C1A" w:rsidP="00C76BE1">
            <w:pPr>
              <w:pStyle w:val="100"/>
              <w:rPr>
                <w:rFonts w:ascii="Arial" w:hAnsi="Arial" w:cs="Arial"/>
                <w:szCs w:val="24"/>
              </w:rPr>
            </w:pPr>
            <w:r w:rsidRPr="00D33F3A">
              <w:rPr>
                <w:rFonts w:ascii="Arial" w:hAnsi="Arial" w:cs="Arial"/>
                <w:szCs w:val="24"/>
              </w:rPr>
              <w:t>YeePay</w:t>
            </w:r>
            <w:r w:rsidRPr="00D33F3A">
              <w:rPr>
                <w:rFonts w:ascii="Arial" w:hAnsi="Arial" w:cs="Arial"/>
                <w:szCs w:val="24"/>
              </w:rPr>
              <w:t>，</w:t>
            </w:r>
          </w:p>
          <w:p w:rsidR="00F34C1A" w:rsidRPr="00922CBE" w:rsidRDefault="00F34C1A" w:rsidP="00C76BE1">
            <w:pPr>
              <w:pStyle w:val="100"/>
              <w:rPr>
                <w:rFonts w:ascii="Arial" w:hAnsi="Arial" w:cs="Arial"/>
                <w:szCs w:val="24"/>
              </w:rPr>
            </w:pPr>
            <w:r w:rsidRPr="00D33F3A">
              <w:rPr>
                <w:rFonts w:ascii="Arial" w:hAnsi="Arial" w:cs="Arial"/>
                <w:szCs w:val="24"/>
              </w:rPr>
              <w:t>AliPay</w:t>
            </w:r>
          </w:p>
        </w:tc>
      </w:tr>
      <w:tr w:rsidR="00F34C1A" w:rsidRPr="0038247B" w:rsidTr="00D01DD9">
        <w:trPr>
          <w:trHeight w:val="285"/>
          <w:jc w:val="center"/>
        </w:trPr>
        <w:tc>
          <w:tcPr>
            <w:tcW w:w="1314" w:type="dxa"/>
            <w:shd w:val="clear" w:color="auto" w:fill="auto"/>
          </w:tcPr>
          <w:p w:rsidR="00F34C1A" w:rsidRPr="0038247B" w:rsidRDefault="00F34C1A" w:rsidP="00C76BE1">
            <w:pPr>
              <w:pStyle w:val="100"/>
              <w:rPr>
                <w:rFonts w:ascii="Arial" w:hAnsi="Arial" w:cs="Arial"/>
                <w:sz w:val="21"/>
                <w:szCs w:val="24"/>
              </w:rPr>
            </w:pPr>
            <w:r>
              <w:rPr>
                <w:rFonts w:ascii="Arial" w:hAnsi="Arial" w:cs="Arial"/>
                <w:sz w:val="21"/>
                <w:szCs w:val="24"/>
              </w:rPr>
              <w:t>pay</w:t>
            </w:r>
            <w:r>
              <w:rPr>
                <w:rFonts w:ascii="Arial" w:hAnsi="Arial" w:cs="Arial" w:hint="eastAsia"/>
                <w:sz w:val="21"/>
                <w:szCs w:val="24"/>
              </w:rPr>
              <w:t>A</w:t>
            </w:r>
            <w:r w:rsidRPr="00C41AAE">
              <w:rPr>
                <w:rFonts w:ascii="Arial" w:hAnsi="Arial" w:cs="Arial"/>
                <w:sz w:val="21"/>
                <w:szCs w:val="24"/>
              </w:rPr>
              <w:t>ccount</w:t>
            </w:r>
          </w:p>
        </w:tc>
        <w:tc>
          <w:tcPr>
            <w:tcW w:w="1212" w:type="dxa"/>
            <w:shd w:val="clear" w:color="auto" w:fill="auto"/>
          </w:tcPr>
          <w:p w:rsidR="00F34C1A" w:rsidRPr="0038247B" w:rsidRDefault="00F34C1A" w:rsidP="00C76BE1">
            <w:pPr>
              <w:pStyle w:val="100"/>
              <w:rPr>
                <w:rFonts w:ascii="Arial" w:hAnsi="Arial" w:cs="Arial"/>
                <w:sz w:val="21"/>
                <w:szCs w:val="24"/>
              </w:rPr>
            </w:pPr>
            <w:r>
              <w:rPr>
                <w:rFonts w:ascii="Arial" w:hAnsi="Arial" w:cs="Arial" w:hint="eastAsia"/>
                <w:sz w:val="21"/>
                <w:szCs w:val="24"/>
              </w:rPr>
              <w:t>String</w:t>
            </w:r>
          </w:p>
        </w:tc>
        <w:tc>
          <w:tcPr>
            <w:tcW w:w="759" w:type="dxa"/>
          </w:tcPr>
          <w:p w:rsidR="00F34C1A" w:rsidRPr="00922CBE" w:rsidRDefault="00F34C1A" w:rsidP="00C76BE1">
            <w:pPr>
              <w:pStyle w:val="100"/>
              <w:rPr>
                <w:rFonts w:ascii="Arial" w:hAnsi="Arial" w:cs="Arial"/>
                <w:szCs w:val="24"/>
              </w:rPr>
            </w:pPr>
            <w:r w:rsidRPr="00CA67B8">
              <w:rPr>
                <w:rFonts w:ascii="Arial" w:hAnsi="Arial" w:cs="Arial"/>
                <w:color w:val="000000"/>
                <w:szCs w:val="18"/>
                <w:lang w:val="de-DE"/>
              </w:rPr>
              <w:t>M</w:t>
            </w:r>
          </w:p>
        </w:tc>
        <w:tc>
          <w:tcPr>
            <w:tcW w:w="3084" w:type="dxa"/>
            <w:shd w:val="clear" w:color="auto" w:fill="auto"/>
          </w:tcPr>
          <w:p w:rsidR="00F34C1A" w:rsidRPr="00922CBE" w:rsidRDefault="00F34C1A" w:rsidP="00C76BE1">
            <w:pPr>
              <w:pStyle w:val="100"/>
              <w:rPr>
                <w:rFonts w:ascii="Arial" w:hAnsi="Arial" w:cs="Arial"/>
                <w:szCs w:val="24"/>
              </w:rPr>
            </w:pPr>
            <w:r>
              <w:rPr>
                <w:rFonts w:ascii="Arial" w:hAnsi="Arial" w:cs="Arial" w:hint="eastAsia"/>
                <w:szCs w:val="24"/>
              </w:rPr>
              <w:t>帐号</w:t>
            </w:r>
          </w:p>
        </w:tc>
      </w:tr>
    </w:tbl>
    <w:p w:rsidR="00F34C1A" w:rsidRDefault="00F34C1A" w:rsidP="00953D00">
      <w:pPr>
        <w:ind w:firstLineChars="150" w:firstLine="316"/>
        <w:rPr>
          <w:b/>
        </w:rPr>
      </w:pPr>
    </w:p>
    <w:p w:rsidR="0088609D" w:rsidRDefault="0088609D" w:rsidP="0088609D">
      <w:pPr>
        <w:ind w:firstLineChars="150" w:firstLine="315"/>
      </w:pPr>
      <w:r>
        <w:rPr>
          <w:rFonts w:hint="eastAsia"/>
        </w:rPr>
        <w:t>bankObj</w:t>
      </w:r>
      <w:r>
        <w:rPr>
          <w:rFonts w:hint="eastAsia"/>
        </w:rPr>
        <w:t>：</w:t>
      </w:r>
    </w:p>
    <w:tbl>
      <w:tblPr>
        <w:tblW w:w="6455" w:type="dxa"/>
        <w:jc w:val="center"/>
        <w:tblInd w:w="2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43"/>
        <w:gridCol w:w="1255"/>
        <w:gridCol w:w="730"/>
        <w:gridCol w:w="3127"/>
      </w:tblGrid>
      <w:tr w:rsidR="0088609D" w:rsidRPr="00CA67B8" w:rsidTr="00D01DD9">
        <w:trPr>
          <w:trHeight w:val="300"/>
          <w:jc w:val="center"/>
        </w:trPr>
        <w:tc>
          <w:tcPr>
            <w:tcW w:w="1343" w:type="dxa"/>
            <w:shd w:val="clear" w:color="auto" w:fill="CCFFFF"/>
            <w:vAlign w:val="bottom"/>
          </w:tcPr>
          <w:p w:rsidR="0088609D" w:rsidRPr="00CA67B8" w:rsidRDefault="0088609D" w:rsidP="00FA69E7">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Field Name</w:t>
            </w:r>
          </w:p>
        </w:tc>
        <w:tc>
          <w:tcPr>
            <w:tcW w:w="1255" w:type="dxa"/>
            <w:shd w:val="clear" w:color="auto" w:fill="CCFFFF"/>
            <w:vAlign w:val="bottom"/>
          </w:tcPr>
          <w:p w:rsidR="0088609D" w:rsidRPr="00CA67B8" w:rsidRDefault="0088609D" w:rsidP="00FA69E7">
            <w:pPr>
              <w:widowControl/>
              <w:ind w:leftChars="-50" w:left="-105"/>
              <w:jc w:val="center"/>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Field Type</w:t>
            </w:r>
          </w:p>
        </w:tc>
        <w:tc>
          <w:tcPr>
            <w:tcW w:w="730" w:type="dxa"/>
            <w:shd w:val="clear" w:color="auto" w:fill="CCFFFF"/>
          </w:tcPr>
          <w:p w:rsidR="0088609D" w:rsidRPr="00CA67B8" w:rsidRDefault="0088609D" w:rsidP="00FA69E7">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M/O</w:t>
            </w:r>
          </w:p>
        </w:tc>
        <w:tc>
          <w:tcPr>
            <w:tcW w:w="3127" w:type="dxa"/>
            <w:shd w:val="clear" w:color="auto" w:fill="CCFFFF"/>
            <w:vAlign w:val="bottom"/>
          </w:tcPr>
          <w:p w:rsidR="0088609D" w:rsidRPr="00CA67B8" w:rsidRDefault="0088609D" w:rsidP="00FA69E7">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Description</w:t>
            </w:r>
          </w:p>
        </w:tc>
      </w:tr>
      <w:tr w:rsidR="0088609D" w:rsidRPr="00922CBE" w:rsidTr="00D01DD9">
        <w:trPr>
          <w:trHeight w:val="285"/>
          <w:jc w:val="center"/>
        </w:trPr>
        <w:tc>
          <w:tcPr>
            <w:tcW w:w="1343" w:type="dxa"/>
            <w:shd w:val="clear" w:color="auto" w:fill="auto"/>
            <w:vAlign w:val="center"/>
          </w:tcPr>
          <w:p w:rsidR="0088609D" w:rsidRPr="0038247B" w:rsidRDefault="0088609D" w:rsidP="00FA69E7">
            <w:pPr>
              <w:pStyle w:val="100"/>
              <w:rPr>
                <w:rFonts w:ascii="Arial" w:hAnsi="Arial" w:cs="Arial"/>
                <w:sz w:val="21"/>
                <w:szCs w:val="24"/>
              </w:rPr>
            </w:pPr>
            <w:r>
              <w:rPr>
                <w:rFonts w:hint="eastAsia"/>
              </w:rPr>
              <w:t>bank</w:t>
            </w:r>
          </w:p>
        </w:tc>
        <w:tc>
          <w:tcPr>
            <w:tcW w:w="1255" w:type="dxa"/>
            <w:shd w:val="clear" w:color="auto" w:fill="auto"/>
            <w:vAlign w:val="center"/>
          </w:tcPr>
          <w:p w:rsidR="0088609D" w:rsidRPr="0038247B" w:rsidRDefault="0088609D" w:rsidP="00FA69E7">
            <w:pPr>
              <w:pStyle w:val="100"/>
              <w:rPr>
                <w:rFonts w:ascii="Arial" w:hAnsi="Arial" w:cs="Arial"/>
                <w:sz w:val="21"/>
                <w:szCs w:val="24"/>
              </w:rPr>
            </w:pPr>
            <w:r>
              <w:rPr>
                <w:rFonts w:hint="eastAsia"/>
              </w:rPr>
              <w:t>String</w:t>
            </w:r>
          </w:p>
        </w:tc>
        <w:tc>
          <w:tcPr>
            <w:tcW w:w="730" w:type="dxa"/>
            <w:vAlign w:val="center"/>
          </w:tcPr>
          <w:p w:rsidR="0088609D" w:rsidRDefault="0088609D" w:rsidP="00FA69E7">
            <w:pPr>
              <w:pStyle w:val="100"/>
              <w:rPr>
                <w:rFonts w:ascii="Arial" w:hAnsi="Arial" w:cs="Arial"/>
                <w:szCs w:val="24"/>
              </w:rPr>
            </w:pPr>
            <w:r>
              <w:rPr>
                <w:rFonts w:hint="eastAsia"/>
              </w:rPr>
              <w:t>M</w:t>
            </w:r>
          </w:p>
        </w:tc>
        <w:tc>
          <w:tcPr>
            <w:tcW w:w="3127" w:type="dxa"/>
            <w:shd w:val="clear" w:color="auto" w:fill="auto"/>
            <w:vAlign w:val="center"/>
          </w:tcPr>
          <w:p w:rsidR="0088609D" w:rsidRPr="00922CBE" w:rsidRDefault="0088609D" w:rsidP="00FA69E7">
            <w:pPr>
              <w:pStyle w:val="100"/>
              <w:rPr>
                <w:rFonts w:ascii="Arial" w:hAnsi="Arial" w:cs="Arial"/>
                <w:szCs w:val="24"/>
              </w:rPr>
            </w:pPr>
            <w:r>
              <w:rPr>
                <w:rFonts w:hint="eastAsia"/>
              </w:rPr>
              <w:t>银行名称</w:t>
            </w:r>
          </w:p>
        </w:tc>
      </w:tr>
      <w:tr w:rsidR="0088609D" w:rsidRPr="00922CBE" w:rsidTr="00D01DD9">
        <w:trPr>
          <w:trHeight w:val="285"/>
          <w:jc w:val="center"/>
        </w:trPr>
        <w:tc>
          <w:tcPr>
            <w:tcW w:w="1343" w:type="dxa"/>
            <w:shd w:val="clear" w:color="auto" w:fill="auto"/>
            <w:vAlign w:val="center"/>
          </w:tcPr>
          <w:p w:rsidR="0088609D" w:rsidRDefault="0088609D" w:rsidP="00FA69E7">
            <w:pPr>
              <w:pStyle w:val="100"/>
            </w:pPr>
            <w:r>
              <w:rPr>
                <w:rFonts w:hint="eastAsia"/>
              </w:rPr>
              <w:t>account</w:t>
            </w:r>
          </w:p>
        </w:tc>
        <w:tc>
          <w:tcPr>
            <w:tcW w:w="1255" w:type="dxa"/>
            <w:shd w:val="clear" w:color="auto" w:fill="auto"/>
            <w:vAlign w:val="center"/>
          </w:tcPr>
          <w:p w:rsidR="0088609D" w:rsidRDefault="0088609D" w:rsidP="00FA69E7">
            <w:pPr>
              <w:pStyle w:val="100"/>
            </w:pPr>
            <w:r>
              <w:rPr>
                <w:rFonts w:hint="eastAsia"/>
              </w:rPr>
              <w:t>String</w:t>
            </w:r>
          </w:p>
        </w:tc>
        <w:tc>
          <w:tcPr>
            <w:tcW w:w="730" w:type="dxa"/>
            <w:vAlign w:val="center"/>
          </w:tcPr>
          <w:p w:rsidR="0088609D" w:rsidRDefault="0088609D" w:rsidP="00FA69E7">
            <w:pPr>
              <w:pStyle w:val="100"/>
            </w:pPr>
            <w:r w:rsidRPr="00B37C41">
              <w:rPr>
                <w:rFonts w:hint="eastAsia"/>
              </w:rPr>
              <w:t>M</w:t>
            </w:r>
          </w:p>
        </w:tc>
        <w:tc>
          <w:tcPr>
            <w:tcW w:w="3127" w:type="dxa"/>
            <w:shd w:val="clear" w:color="auto" w:fill="auto"/>
            <w:vAlign w:val="center"/>
          </w:tcPr>
          <w:p w:rsidR="0088609D" w:rsidRDefault="0088609D" w:rsidP="00FA69E7">
            <w:pPr>
              <w:pStyle w:val="100"/>
            </w:pPr>
            <w:r>
              <w:rPr>
                <w:rFonts w:hint="eastAsia"/>
              </w:rPr>
              <w:t>账户</w:t>
            </w:r>
          </w:p>
        </w:tc>
      </w:tr>
      <w:tr w:rsidR="0088609D" w:rsidRPr="00922CBE" w:rsidTr="00D01DD9">
        <w:trPr>
          <w:trHeight w:val="285"/>
          <w:jc w:val="center"/>
        </w:trPr>
        <w:tc>
          <w:tcPr>
            <w:tcW w:w="1343" w:type="dxa"/>
            <w:shd w:val="clear" w:color="auto" w:fill="auto"/>
            <w:vAlign w:val="center"/>
          </w:tcPr>
          <w:p w:rsidR="0088609D" w:rsidRDefault="0088609D" w:rsidP="00FA69E7">
            <w:pPr>
              <w:pStyle w:val="100"/>
            </w:pPr>
            <w:r>
              <w:rPr>
                <w:rFonts w:hint="eastAsia"/>
              </w:rPr>
              <w:t>name</w:t>
            </w:r>
          </w:p>
        </w:tc>
        <w:tc>
          <w:tcPr>
            <w:tcW w:w="1255" w:type="dxa"/>
            <w:shd w:val="clear" w:color="auto" w:fill="auto"/>
            <w:vAlign w:val="center"/>
          </w:tcPr>
          <w:p w:rsidR="0088609D" w:rsidRDefault="0088609D" w:rsidP="00FA69E7">
            <w:pPr>
              <w:pStyle w:val="100"/>
            </w:pPr>
            <w:r>
              <w:rPr>
                <w:rFonts w:hint="eastAsia"/>
              </w:rPr>
              <w:t>String</w:t>
            </w:r>
          </w:p>
        </w:tc>
        <w:tc>
          <w:tcPr>
            <w:tcW w:w="730" w:type="dxa"/>
            <w:vAlign w:val="center"/>
          </w:tcPr>
          <w:p w:rsidR="0088609D" w:rsidRDefault="0088609D" w:rsidP="00FA69E7">
            <w:pPr>
              <w:pStyle w:val="100"/>
            </w:pPr>
            <w:r w:rsidRPr="00B37C41">
              <w:rPr>
                <w:rFonts w:hint="eastAsia"/>
              </w:rPr>
              <w:t>M</w:t>
            </w:r>
          </w:p>
        </w:tc>
        <w:tc>
          <w:tcPr>
            <w:tcW w:w="3127" w:type="dxa"/>
            <w:shd w:val="clear" w:color="auto" w:fill="auto"/>
            <w:vAlign w:val="center"/>
          </w:tcPr>
          <w:p w:rsidR="0088609D" w:rsidRDefault="0088609D" w:rsidP="00FA69E7">
            <w:pPr>
              <w:pStyle w:val="100"/>
            </w:pPr>
            <w:r>
              <w:rPr>
                <w:rFonts w:hint="eastAsia"/>
              </w:rPr>
              <w:t>户名</w:t>
            </w:r>
          </w:p>
        </w:tc>
      </w:tr>
      <w:tr w:rsidR="0088609D" w:rsidRPr="00922CBE" w:rsidTr="00D01DD9">
        <w:trPr>
          <w:trHeight w:val="285"/>
          <w:jc w:val="center"/>
        </w:trPr>
        <w:tc>
          <w:tcPr>
            <w:tcW w:w="1343" w:type="dxa"/>
            <w:shd w:val="clear" w:color="auto" w:fill="auto"/>
            <w:vAlign w:val="center"/>
          </w:tcPr>
          <w:p w:rsidR="0088609D" w:rsidRDefault="0088609D" w:rsidP="00FA69E7">
            <w:pPr>
              <w:pStyle w:val="100"/>
            </w:pPr>
            <w:r>
              <w:rPr>
                <w:rFonts w:hint="eastAsia"/>
              </w:rPr>
              <w:t>hprovince</w:t>
            </w:r>
          </w:p>
        </w:tc>
        <w:tc>
          <w:tcPr>
            <w:tcW w:w="1255" w:type="dxa"/>
            <w:shd w:val="clear" w:color="auto" w:fill="auto"/>
            <w:vAlign w:val="center"/>
          </w:tcPr>
          <w:p w:rsidR="0088609D" w:rsidRDefault="0088609D" w:rsidP="00FA69E7">
            <w:pPr>
              <w:pStyle w:val="100"/>
            </w:pPr>
            <w:r>
              <w:rPr>
                <w:rFonts w:hint="eastAsia"/>
              </w:rPr>
              <w:t>String</w:t>
            </w:r>
          </w:p>
        </w:tc>
        <w:tc>
          <w:tcPr>
            <w:tcW w:w="730" w:type="dxa"/>
            <w:vAlign w:val="center"/>
          </w:tcPr>
          <w:p w:rsidR="0088609D" w:rsidRDefault="0088609D" w:rsidP="00FA69E7">
            <w:pPr>
              <w:pStyle w:val="100"/>
            </w:pPr>
            <w:r>
              <w:rPr>
                <w:rFonts w:hint="eastAsia"/>
              </w:rPr>
              <w:t>O</w:t>
            </w:r>
          </w:p>
        </w:tc>
        <w:tc>
          <w:tcPr>
            <w:tcW w:w="3127" w:type="dxa"/>
            <w:shd w:val="clear" w:color="auto" w:fill="auto"/>
            <w:vAlign w:val="center"/>
          </w:tcPr>
          <w:p w:rsidR="0088609D" w:rsidRDefault="0088609D" w:rsidP="00FA69E7">
            <w:pPr>
              <w:pStyle w:val="100"/>
            </w:pPr>
            <w:r>
              <w:rPr>
                <w:rFonts w:hint="eastAsia"/>
              </w:rPr>
              <w:t>归属省</w:t>
            </w:r>
          </w:p>
        </w:tc>
      </w:tr>
      <w:tr w:rsidR="0088609D" w:rsidRPr="00922CBE" w:rsidTr="00D01DD9">
        <w:trPr>
          <w:trHeight w:val="285"/>
          <w:jc w:val="center"/>
        </w:trPr>
        <w:tc>
          <w:tcPr>
            <w:tcW w:w="1343" w:type="dxa"/>
            <w:shd w:val="clear" w:color="auto" w:fill="auto"/>
            <w:vAlign w:val="center"/>
          </w:tcPr>
          <w:p w:rsidR="0088609D" w:rsidRDefault="0088609D" w:rsidP="00FA69E7">
            <w:pPr>
              <w:pStyle w:val="100"/>
            </w:pPr>
            <w:r>
              <w:rPr>
                <w:rFonts w:hint="eastAsia"/>
              </w:rPr>
              <w:t>hcity</w:t>
            </w:r>
          </w:p>
        </w:tc>
        <w:tc>
          <w:tcPr>
            <w:tcW w:w="1255" w:type="dxa"/>
            <w:shd w:val="clear" w:color="auto" w:fill="auto"/>
            <w:vAlign w:val="center"/>
          </w:tcPr>
          <w:p w:rsidR="0088609D" w:rsidRDefault="0088609D" w:rsidP="00FA69E7">
            <w:pPr>
              <w:pStyle w:val="100"/>
            </w:pPr>
            <w:r>
              <w:rPr>
                <w:rFonts w:hint="eastAsia"/>
              </w:rPr>
              <w:t>String</w:t>
            </w:r>
          </w:p>
        </w:tc>
        <w:tc>
          <w:tcPr>
            <w:tcW w:w="730" w:type="dxa"/>
            <w:vAlign w:val="center"/>
          </w:tcPr>
          <w:p w:rsidR="0088609D" w:rsidRDefault="0088609D" w:rsidP="00FA69E7">
            <w:pPr>
              <w:pStyle w:val="100"/>
            </w:pPr>
            <w:r>
              <w:rPr>
                <w:rFonts w:hint="eastAsia"/>
              </w:rPr>
              <w:t>O</w:t>
            </w:r>
          </w:p>
        </w:tc>
        <w:tc>
          <w:tcPr>
            <w:tcW w:w="3127" w:type="dxa"/>
            <w:shd w:val="clear" w:color="auto" w:fill="auto"/>
            <w:vAlign w:val="center"/>
          </w:tcPr>
          <w:p w:rsidR="0088609D" w:rsidRDefault="0088609D" w:rsidP="00FA69E7">
            <w:pPr>
              <w:pStyle w:val="100"/>
            </w:pPr>
            <w:r>
              <w:rPr>
                <w:rFonts w:hint="eastAsia"/>
              </w:rPr>
              <w:t>归属市</w:t>
            </w:r>
          </w:p>
        </w:tc>
      </w:tr>
      <w:tr w:rsidR="0088609D" w:rsidRPr="00922CBE" w:rsidTr="00D01DD9">
        <w:trPr>
          <w:trHeight w:val="285"/>
          <w:jc w:val="center"/>
        </w:trPr>
        <w:tc>
          <w:tcPr>
            <w:tcW w:w="1343" w:type="dxa"/>
            <w:shd w:val="clear" w:color="auto" w:fill="auto"/>
            <w:vAlign w:val="center"/>
          </w:tcPr>
          <w:p w:rsidR="0088609D" w:rsidRDefault="0088609D" w:rsidP="00FA69E7">
            <w:pPr>
              <w:pStyle w:val="100"/>
            </w:pPr>
            <w:r>
              <w:rPr>
                <w:rFonts w:hint="eastAsia"/>
              </w:rPr>
              <w:t>haddr</w:t>
            </w:r>
          </w:p>
        </w:tc>
        <w:tc>
          <w:tcPr>
            <w:tcW w:w="1255" w:type="dxa"/>
            <w:shd w:val="clear" w:color="auto" w:fill="auto"/>
            <w:vAlign w:val="center"/>
          </w:tcPr>
          <w:p w:rsidR="0088609D" w:rsidRDefault="0088609D" w:rsidP="00FA69E7">
            <w:pPr>
              <w:pStyle w:val="100"/>
            </w:pPr>
            <w:r>
              <w:rPr>
                <w:rFonts w:hint="eastAsia"/>
              </w:rPr>
              <w:t>String</w:t>
            </w:r>
          </w:p>
        </w:tc>
        <w:tc>
          <w:tcPr>
            <w:tcW w:w="730" w:type="dxa"/>
            <w:vAlign w:val="center"/>
          </w:tcPr>
          <w:p w:rsidR="0088609D" w:rsidRDefault="0088609D" w:rsidP="00FA69E7">
            <w:pPr>
              <w:pStyle w:val="100"/>
            </w:pPr>
            <w:r>
              <w:rPr>
                <w:rFonts w:hint="eastAsia"/>
              </w:rPr>
              <w:t>M</w:t>
            </w:r>
          </w:p>
        </w:tc>
        <w:tc>
          <w:tcPr>
            <w:tcW w:w="3127" w:type="dxa"/>
            <w:shd w:val="clear" w:color="auto" w:fill="auto"/>
            <w:vAlign w:val="center"/>
          </w:tcPr>
          <w:p w:rsidR="0088609D" w:rsidRDefault="0088609D" w:rsidP="00FA69E7">
            <w:pPr>
              <w:pStyle w:val="100"/>
            </w:pPr>
            <w:r>
              <w:rPr>
                <w:rFonts w:hint="eastAsia"/>
              </w:rPr>
              <w:t>开户行</w:t>
            </w:r>
          </w:p>
        </w:tc>
      </w:tr>
      <w:tr w:rsidR="0088609D" w:rsidRPr="00922CBE" w:rsidTr="00D01DD9">
        <w:trPr>
          <w:trHeight w:val="285"/>
          <w:jc w:val="center"/>
        </w:trPr>
        <w:tc>
          <w:tcPr>
            <w:tcW w:w="1343" w:type="dxa"/>
            <w:shd w:val="clear" w:color="auto" w:fill="auto"/>
            <w:vAlign w:val="center"/>
          </w:tcPr>
          <w:p w:rsidR="0088609D" w:rsidRDefault="0088609D" w:rsidP="00FA69E7">
            <w:pPr>
              <w:pStyle w:val="100"/>
            </w:pPr>
            <w:r>
              <w:rPr>
                <w:rFonts w:hint="eastAsia"/>
              </w:rPr>
              <w:t>taxprovince</w:t>
            </w:r>
          </w:p>
        </w:tc>
        <w:tc>
          <w:tcPr>
            <w:tcW w:w="1255" w:type="dxa"/>
            <w:shd w:val="clear" w:color="auto" w:fill="auto"/>
            <w:vAlign w:val="center"/>
          </w:tcPr>
          <w:p w:rsidR="0088609D" w:rsidRDefault="0088609D" w:rsidP="00FA69E7">
            <w:pPr>
              <w:pStyle w:val="100"/>
            </w:pPr>
            <w:r>
              <w:rPr>
                <w:rFonts w:hint="eastAsia"/>
              </w:rPr>
              <w:t>String</w:t>
            </w:r>
          </w:p>
        </w:tc>
        <w:tc>
          <w:tcPr>
            <w:tcW w:w="730" w:type="dxa"/>
            <w:vAlign w:val="center"/>
          </w:tcPr>
          <w:p w:rsidR="0088609D" w:rsidRDefault="0088609D" w:rsidP="00FA69E7">
            <w:pPr>
              <w:pStyle w:val="100"/>
            </w:pPr>
            <w:r>
              <w:rPr>
                <w:rFonts w:hint="eastAsia"/>
              </w:rPr>
              <w:t>O</w:t>
            </w:r>
          </w:p>
        </w:tc>
        <w:tc>
          <w:tcPr>
            <w:tcW w:w="3127" w:type="dxa"/>
            <w:shd w:val="clear" w:color="auto" w:fill="auto"/>
            <w:vAlign w:val="center"/>
          </w:tcPr>
          <w:p w:rsidR="0088609D" w:rsidRDefault="0088609D" w:rsidP="00FA69E7">
            <w:pPr>
              <w:pStyle w:val="100"/>
            </w:pPr>
            <w:r>
              <w:rPr>
                <w:rFonts w:hint="eastAsia"/>
              </w:rPr>
              <w:t>纳税省</w:t>
            </w:r>
          </w:p>
        </w:tc>
      </w:tr>
      <w:tr w:rsidR="0088609D" w:rsidRPr="00922CBE" w:rsidTr="00D01DD9">
        <w:trPr>
          <w:trHeight w:val="285"/>
          <w:jc w:val="center"/>
        </w:trPr>
        <w:tc>
          <w:tcPr>
            <w:tcW w:w="1343" w:type="dxa"/>
            <w:shd w:val="clear" w:color="auto" w:fill="auto"/>
            <w:vAlign w:val="center"/>
          </w:tcPr>
          <w:p w:rsidR="0088609D" w:rsidRDefault="0088609D" w:rsidP="00FA69E7">
            <w:pPr>
              <w:pStyle w:val="100"/>
            </w:pPr>
            <w:r>
              <w:rPr>
                <w:rFonts w:hint="eastAsia"/>
              </w:rPr>
              <w:t>taxcity</w:t>
            </w:r>
          </w:p>
        </w:tc>
        <w:tc>
          <w:tcPr>
            <w:tcW w:w="1255" w:type="dxa"/>
            <w:shd w:val="clear" w:color="auto" w:fill="auto"/>
            <w:vAlign w:val="center"/>
          </w:tcPr>
          <w:p w:rsidR="0088609D" w:rsidRDefault="0088609D" w:rsidP="00FA69E7">
            <w:pPr>
              <w:pStyle w:val="100"/>
            </w:pPr>
            <w:r>
              <w:rPr>
                <w:rFonts w:hint="eastAsia"/>
              </w:rPr>
              <w:t>String</w:t>
            </w:r>
          </w:p>
        </w:tc>
        <w:tc>
          <w:tcPr>
            <w:tcW w:w="730" w:type="dxa"/>
            <w:vAlign w:val="center"/>
          </w:tcPr>
          <w:p w:rsidR="0088609D" w:rsidRDefault="0088609D" w:rsidP="00FA69E7">
            <w:pPr>
              <w:pStyle w:val="100"/>
            </w:pPr>
            <w:r>
              <w:rPr>
                <w:rFonts w:hint="eastAsia"/>
              </w:rPr>
              <w:t>O</w:t>
            </w:r>
          </w:p>
        </w:tc>
        <w:tc>
          <w:tcPr>
            <w:tcW w:w="3127" w:type="dxa"/>
            <w:shd w:val="clear" w:color="auto" w:fill="auto"/>
            <w:vAlign w:val="center"/>
          </w:tcPr>
          <w:p w:rsidR="0088609D" w:rsidRDefault="0088609D" w:rsidP="00FA69E7">
            <w:pPr>
              <w:pStyle w:val="100"/>
            </w:pPr>
            <w:r>
              <w:rPr>
                <w:rFonts w:hint="eastAsia"/>
              </w:rPr>
              <w:t>纳税市</w:t>
            </w:r>
          </w:p>
        </w:tc>
      </w:tr>
      <w:tr w:rsidR="0088609D" w:rsidRPr="00922CBE" w:rsidTr="00D01DD9">
        <w:trPr>
          <w:trHeight w:val="285"/>
          <w:jc w:val="center"/>
        </w:trPr>
        <w:tc>
          <w:tcPr>
            <w:tcW w:w="1343" w:type="dxa"/>
            <w:shd w:val="clear" w:color="auto" w:fill="auto"/>
            <w:vAlign w:val="center"/>
          </w:tcPr>
          <w:p w:rsidR="0088609D" w:rsidRDefault="0088609D" w:rsidP="00FA69E7">
            <w:pPr>
              <w:pStyle w:val="100"/>
            </w:pPr>
            <w:r>
              <w:rPr>
                <w:rFonts w:hint="eastAsia"/>
              </w:rPr>
              <w:t>type</w:t>
            </w:r>
          </w:p>
        </w:tc>
        <w:tc>
          <w:tcPr>
            <w:tcW w:w="1255" w:type="dxa"/>
            <w:shd w:val="clear" w:color="auto" w:fill="auto"/>
            <w:vAlign w:val="center"/>
          </w:tcPr>
          <w:p w:rsidR="0088609D" w:rsidRDefault="0088609D" w:rsidP="00FA69E7">
            <w:pPr>
              <w:pStyle w:val="100"/>
            </w:pPr>
            <w:r>
              <w:rPr>
                <w:rFonts w:hint="eastAsia"/>
              </w:rPr>
              <w:t>String</w:t>
            </w:r>
          </w:p>
        </w:tc>
        <w:tc>
          <w:tcPr>
            <w:tcW w:w="730" w:type="dxa"/>
            <w:vAlign w:val="center"/>
          </w:tcPr>
          <w:p w:rsidR="0088609D" w:rsidRDefault="0088609D" w:rsidP="00FA69E7">
            <w:pPr>
              <w:pStyle w:val="100"/>
            </w:pPr>
            <w:r>
              <w:rPr>
                <w:rFonts w:hint="eastAsia"/>
              </w:rPr>
              <w:t>M</w:t>
            </w:r>
          </w:p>
        </w:tc>
        <w:tc>
          <w:tcPr>
            <w:tcW w:w="3127" w:type="dxa"/>
            <w:shd w:val="clear" w:color="auto" w:fill="auto"/>
            <w:vAlign w:val="center"/>
          </w:tcPr>
          <w:p w:rsidR="0088609D" w:rsidRDefault="0088609D" w:rsidP="00FA69E7">
            <w:pPr>
              <w:spacing w:line="240" w:lineRule="auto"/>
              <w:ind w:left="-93" w:firstLineChars="44" w:firstLine="92"/>
              <w:jc w:val="both"/>
            </w:pPr>
            <w:r>
              <w:rPr>
                <w:rFonts w:hint="eastAsia"/>
              </w:rPr>
              <w:t>类别：</w:t>
            </w:r>
          </w:p>
          <w:p w:rsidR="0088609D" w:rsidRDefault="0088609D" w:rsidP="00FA69E7">
            <w:pPr>
              <w:spacing w:line="240" w:lineRule="auto"/>
              <w:ind w:left="-93" w:firstLineChars="44" w:firstLine="92"/>
              <w:jc w:val="both"/>
            </w:pPr>
            <w:r>
              <w:rPr>
                <w:rFonts w:hint="eastAsia"/>
              </w:rPr>
              <w:t>0</w:t>
            </w:r>
            <w:r>
              <w:rPr>
                <w:rFonts w:hint="eastAsia"/>
              </w:rPr>
              <w:t>：个人</w:t>
            </w:r>
          </w:p>
          <w:p w:rsidR="0088609D" w:rsidRDefault="0088609D" w:rsidP="00FA69E7">
            <w:pPr>
              <w:pStyle w:val="100"/>
            </w:pPr>
            <w:r>
              <w:rPr>
                <w:rFonts w:hint="eastAsia"/>
              </w:rPr>
              <w:t>1</w:t>
            </w:r>
            <w:r>
              <w:rPr>
                <w:rFonts w:hint="eastAsia"/>
              </w:rPr>
              <w:t>：企业</w:t>
            </w:r>
          </w:p>
        </w:tc>
      </w:tr>
      <w:tr w:rsidR="0088609D" w:rsidRPr="00922CBE" w:rsidTr="00D01DD9">
        <w:trPr>
          <w:trHeight w:val="285"/>
          <w:jc w:val="center"/>
        </w:trPr>
        <w:tc>
          <w:tcPr>
            <w:tcW w:w="1343" w:type="dxa"/>
            <w:shd w:val="clear" w:color="auto" w:fill="auto"/>
            <w:vAlign w:val="center"/>
          </w:tcPr>
          <w:p w:rsidR="0088609D" w:rsidRDefault="0088609D" w:rsidP="00FA69E7">
            <w:pPr>
              <w:pStyle w:val="100"/>
            </w:pPr>
            <w:r>
              <w:rPr>
                <w:rFonts w:hint="eastAsia"/>
              </w:rPr>
              <w:t>status</w:t>
            </w:r>
          </w:p>
        </w:tc>
        <w:tc>
          <w:tcPr>
            <w:tcW w:w="1255" w:type="dxa"/>
            <w:shd w:val="clear" w:color="auto" w:fill="auto"/>
            <w:vAlign w:val="center"/>
          </w:tcPr>
          <w:p w:rsidR="0088609D" w:rsidRDefault="0088609D" w:rsidP="00FA69E7">
            <w:pPr>
              <w:pStyle w:val="100"/>
            </w:pPr>
            <w:r>
              <w:rPr>
                <w:rFonts w:hint="eastAsia"/>
              </w:rPr>
              <w:t>String</w:t>
            </w:r>
          </w:p>
        </w:tc>
        <w:tc>
          <w:tcPr>
            <w:tcW w:w="730" w:type="dxa"/>
            <w:vAlign w:val="center"/>
          </w:tcPr>
          <w:p w:rsidR="0088609D" w:rsidRDefault="0088609D" w:rsidP="00FA69E7">
            <w:pPr>
              <w:pStyle w:val="100"/>
            </w:pPr>
            <w:r>
              <w:rPr>
                <w:rFonts w:hint="eastAsia"/>
              </w:rPr>
              <w:t>M</w:t>
            </w:r>
          </w:p>
        </w:tc>
        <w:tc>
          <w:tcPr>
            <w:tcW w:w="3127" w:type="dxa"/>
            <w:shd w:val="clear" w:color="auto" w:fill="auto"/>
            <w:vAlign w:val="center"/>
          </w:tcPr>
          <w:p w:rsidR="0088609D" w:rsidRDefault="0088609D" w:rsidP="00FA69E7">
            <w:pPr>
              <w:spacing w:line="240" w:lineRule="auto"/>
              <w:ind w:left="-93" w:firstLineChars="44" w:firstLine="92"/>
              <w:jc w:val="both"/>
            </w:pPr>
            <w:r>
              <w:rPr>
                <w:rFonts w:hint="eastAsia"/>
              </w:rPr>
              <w:t>状态</w:t>
            </w:r>
          </w:p>
          <w:p w:rsidR="00C5048A" w:rsidRPr="00ED7522" w:rsidRDefault="00C5048A" w:rsidP="00C5048A">
            <w:pPr>
              <w:snapToGrid w:val="0"/>
              <w:spacing w:line="240" w:lineRule="auto"/>
              <w:rPr>
                <w:rFonts w:ascii="宋体" w:hAnsi="宋体"/>
                <w:sz w:val="18"/>
                <w:szCs w:val="18"/>
              </w:rPr>
            </w:pPr>
            <w:r w:rsidRPr="00ED7522">
              <w:rPr>
                <w:rFonts w:ascii="宋体" w:hAnsi="宋体" w:hint="eastAsia"/>
                <w:sz w:val="18"/>
                <w:szCs w:val="18"/>
              </w:rPr>
              <w:t>0 未开通</w:t>
            </w:r>
          </w:p>
          <w:p w:rsidR="00C5048A" w:rsidRPr="00ED7522" w:rsidRDefault="00C5048A" w:rsidP="00C5048A">
            <w:pPr>
              <w:snapToGrid w:val="0"/>
              <w:spacing w:line="240" w:lineRule="auto"/>
              <w:rPr>
                <w:rFonts w:ascii="宋体" w:hAnsi="宋体"/>
                <w:sz w:val="18"/>
                <w:szCs w:val="18"/>
              </w:rPr>
            </w:pPr>
            <w:r w:rsidRPr="00ED7522">
              <w:rPr>
                <w:rFonts w:ascii="宋体" w:hAnsi="宋体" w:hint="eastAsia"/>
                <w:sz w:val="18"/>
                <w:szCs w:val="18"/>
              </w:rPr>
              <w:t>1 待审核</w:t>
            </w:r>
          </w:p>
          <w:p w:rsidR="00C5048A" w:rsidRPr="00ED7522" w:rsidRDefault="00C5048A" w:rsidP="00C5048A">
            <w:pPr>
              <w:snapToGrid w:val="0"/>
              <w:spacing w:line="240" w:lineRule="auto"/>
              <w:rPr>
                <w:rFonts w:ascii="宋体" w:hAnsi="宋体"/>
                <w:sz w:val="18"/>
                <w:szCs w:val="18"/>
              </w:rPr>
            </w:pPr>
            <w:r w:rsidRPr="00ED7522">
              <w:rPr>
                <w:rFonts w:ascii="宋体" w:hAnsi="宋体" w:hint="eastAsia"/>
                <w:sz w:val="18"/>
                <w:szCs w:val="18"/>
              </w:rPr>
              <w:t>2 待开通</w:t>
            </w:r>
          </w:p>
          <w:p w:rsidR="00C5048A" w:rsidRPr="00ED7522" w:rsidRDefault="00C5048A" w:rsidP="00C5048A">
            <w:pPr>
              <w:snapToGrid w:val="0"/>
              <w:spacing w:line="240" w:lineRule="auto"/>
              <w:rPr>
                <w:rFonts w:ascii="宋体" w:hAnsi="宋体"/>
                <w:sz w:val="18"/>
                <w:szCs w:val="18"/>
              </w:rPr>
            </w:pPr>
            <w:r w:rsidRPr="00ED7522">
              <w:rPr>
                <w:rFonts w:ascii="宋体" w:hAnsi="宋体" w:hint="eastAsia"/>
                <w:sz w:val="18"/>
                <w:szCs w:val="18"/>
              </w:rPr>
              <w:t>3 已开通</w:t>
            </w:r>
          </w:p>
          <w:p w:rsidR="0088609D" w:rsidRDefault="00C5048A" w:rsidP="00C5048A">
            <w:pPr>
              <w:pStyle w:val="100"/>
            </w:pPr>
            <w:r w:rsidRPr="00ED7522">
              <w:rPr>
                <w:rFonts w:ascii="宋体" w:hAnsi="宋体" w:hint="eastAsia"/>
                <w:sz w:val="18"/>
                <w:szCs w:val="18"/>
              </w:rPr>
              <w:t>4 已关闭</w:t>
            </w:r>
          </w:p>
        </w:tc>
      </w:tr>
      <w:tr w:rsidR="00D15D6B" w:rsidRPr="00922CBE" w:rsidTr="00D01DD9">
        <w:trPr>
          <w:trHeight w:val="285"/>
          <w:jc w:val="center"/>
        </w:trPr>
        <w:tc>
          <w:tcPr>
            <w:tcW w:w="1343" w:type="dxa"/>
            <w:shd w:val="clear" w:color="auto" w:fill="auto"/>
            <w:vAlign w:val="center"/>
          </w:tcPr>
          <w:p w:rsidR="00D15D6B" w:rsidRDefault="00D15D6B" w:rsidP="00FA69E7">
            <w:pPr>
              <w:pStyle w:val="100"/>
            </w:pPr>
            <w:r>
              <w:rPr>
                <w:rFonts w:hint="eastAsia"/>
              </w:rPr>
              <w:t>reason</w:t>
            </w:r>
          </w:p>
        </w:tc>
        <w:tc>
          <w:tcPr>
            <w:tcW w:w="1255" w:type="dxa"/>
            <w:shd w:val="clear" w:color="auto" w:fill="auto"/>
            <w:vAlign w:val="center"/>
          </w:tcPr>
          <w:p w:rsidR="00D15D6B" w:rsidRDefault="00D15D6B" w:rsidP="00FA69E7">
            <w:pPr>
              <w:pStyle w:val="100"/>
            </w:pPr>
            <w:r>
              <w:rPr>
                <w:rFonts w:hint="eastAsia"/>
              </w:rPr>
              <w:t>String</w:t>
            </w:r>
          </w:p>
        </w:tc>
        <w:tc>
          <w:tcPr>
            <w:tcW w:w="730" w:type="dxa"/>
            <w:vAlign w:val="center"/>
          </w:tcPr>
          <w:p w:rsidR="00D15D6B" w:rsidRDefault="00D15D6B" w:rsidP="00FA69E7">
            <w:pPr>
              <w:pStyle w:val="100"/>
            </w:pPr>
            <w:r>
              <w:rPr>
                <w:rFonts w:hint="eastAsia"/>
              </w:rPr>
              <w:t>M</w:t>
            </w:r>
          </w:p>
        </w:tc>
        <w:tc>
          <w:tcPr>
            <w:tcW w:w="3127" w:type="dxa"/>
            <w:shd w:val="clear" w:color="auto" w:fill="auto"/>
            <w:vAlign w:val="center"/>
          </w:tcPr>
          <w:p w:rsidR="00D15D6B" w:rsidRDefault="00D15D6B" w:rsidP="00FA69E7">
            <w:pPr>
              <w:spacing w:line="240" w:lineRule="auto"/>
              <w:ind w:left="-93" w:firstLineChars="44" w:firstLine="92"/>
              <w:jc w:val="both"/>
            </w:pPr>
            <w:r>
              <w:rPr>
                <w:rFonts w:hint="eastAsia"/>
              </w:rPr>
              <w:t>原因</w:t>
            </w:r>
            <w:r w:rsidR="00381058">
              <w:rPr>
                <w:rFonts w:hint="eastAsia"/>
              </w:rPr>
              <w:t>，主要是未开通的原因</w:t>
            </w:r>
          </w:p>
        </w:tc>
      </w:tr>
    </w:tbl>
    <w:p w:rsidR="0088609D" w:rsidRPr="00D33F3A" w:rsidRDefault="0088609D" w:rsidP="00953D00">
      <w:pPr>
        <w:ind w:firstLineChars="150" w:firstLine="316"/>
        <w:rPr>
          <w:b/>
        </w:rPr>
      </w:pPr>
    </w:p>
    <w:p w:rsidR="00953D00" w:rsidRPr="00B05E9E" w:rsidRDefault="00953D00" w:rsidP="00953D00">
      <w:pPr>
        <w:ind w:firstLineChars="150" w:firstLine="316"/>
        <w:rPr>
          <w:b/>
        </w:rPr>
      </w:pPr>
      <w:r w:rsidRPr="00B05E9E">
        <w:rPr>
          <w:rFonts w:hint="eastAsia"/>
          <w:b/>
        </w:rPr>
        <w:t>示例</w:t>
      </w:r>
    </w:p>
    <w:tbl>
      <w:tblPr>
        <w:tblW w:w="0" w:type="auto"/>
        <w:tblInd w:w="3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701"/>
        <w:gridCol w:w="6379"/>
      </w:tblGrid>
      <w:tr w:rsidR="00953D00" w:rsidRPr="0038247B" w:rsidTr="00C366FF">
        <w:trPr>
          <w:cantSplit/>
          <w:trHeight w:val="300"/>
        </w:trPr>
        <w:tc>
          <w:tcPr>
            <w:tcW w:w="170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953D00" w:rsidRPr="0038247B" w:rsidRDefault="00953D00" w:rsidP="00C366FF">
            <w:pPr>
              <w:pStyle w:val="TableHeading"/>
            </w:pPr>
            <w:r w:rsidRPr="0038247B">
              <w:lastRenderedPageBreak/>
              <w:t>Request/Response</w:t>
            </w:r>
          </w:p>
        </w:tc>
        <w:tc>
          <w:tcPr>
            <w:tcW w:w="637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953D00" w:rsidRPr="0038247B" w:rsidRDefault="00953D00" w:rsidP="00C366FF">
            <w:pPr>
              <w:pStyle w:val="TableHeading"/>
            </w:pPr>
            <w:r w:rsidRPr="0038247B">
              <w:t>Example</w:t>
            </w:r>
          </w:p>
        </w:tc>
      </w:tr>
      <w:tr w:rsidR="00953D00" w:rsidRPr="006A4F86" w:rsidTr="00C366FF">
        <w:trPr>
          <w:cantSplit/>
          <w:trHeight w:val="281"/>
        </w:trPr>
        <w:tc>
          <w:tcPr>
            <w:tcW w:w="1701" w:type="dxa"/>
          </w:tcPr>
          <w:p w:rsidR="00953D00" w:rsidRPr="002B69A5" w:rsidRDefault="00953D00" w:rsidP="00C366FF">
            <w:pPr>
              <w:pStyle w:val="TableText"/>
              <w:rPr>
                <w:lang w:val="fr-FR"/>
              </w:rPr>
            </w:pPr>
            <w:r w:rsidRPr="0038247B">
              <w:t>HTTP Request</w:t>
            </w:r>
          </w:p>
        </w:tc>
        <w:tc>
          <w:tcPr>
            <w:tcW w:w="6379" w:type="dxa"/>
          </w:tcPr>
          <w:p w:rsidR="00953D00" w:rsidRPr="002B69A5" w:rsidRDefault="00953D00" w:rsidP="00C366FF">
            <w:pPr>
              <w:pStyle w:val="TableText"/>
              <w:rPr>
                <w:lang w:val="it-IT"/>
              </w:rPr>
            </w:pPr>
            <w:r>
              <w:rPr>
                <w:rFonts w:hint="eastAsia"/>
                <w:lang w:val="fr-FR"/>
              </w:rPr>
              <w:t>POST</w:t>
            </w:r>
            <w:r w:rsidRPr="001C6E22">
              <w:rPr>
                <w:lang w:val="fr-FR"/>
              </w:rPr>
              <w:t xml:space="preserve"> </w:t>
            </w:r>
            <w:r>
              <w:rPr>
                <w:rFonts w:hint="eastAsia"/>
                <w:lang w:val="fr-FR"/>
              </w:rPr>
              <w:t>https://pay.hicloud.com</w:t>
            </w:r>
            <w:r w:rsidR="00414BD6">
              <w:rPr>
                <w:rFonts w:hint="eastAsia"/>
              </w:rPr>
              <w:t>/dev/qry</w:t>
            </w:r>
            <w:r w:rsidR="0099299A">
              <w:rPr>
                <w:rFonts w:hint="eastAsia"/>
              </w:rPr>
              <w:t>UserInfo</w:t>
            </w:r>
            <w:r w:rsidR="00777D6F">
              <w:rPr>
                <w:rFonts w:hint="eastAsia"/>
              </w:rPr>
              <w:t>.action</w:t>
            </w:r>
            <w:r w:rsidRPr="002B69A5">
              <w:rPr>
                <w:lang w:val="it-IT"/>
              </w:rPr>
              <w:t xml:space="preserve"> HTTP/1.1</w:t>
            </w:r>
          </w:p>
          <w:p w:rsidR="00D72FBC" w:rsidRPr="00D72FBC" w:rsidRDefault="00D72FBC" w:rsidP="00D72FBC">
            <w:pPr>
              <w:pStyle w:val="TerminalDisplayinTable"/>
              <w:shd w:val="clear" w:color="auto" w:fill="D9D9D9"/>
              <w:spacing w:line="240" w:lineRule="auto"/>
              <w:rPr>
                <w:lang w:val="it-IT"/>
              </w:rPr>
            </w:pPr>
            <w:r w:rsidRPr="00D72FBC">
              <w:rPr>
                <w:lang w:val="it-IT"/>
              </w:rPr>
              <w:t>{</w:t>
            </w:r>
          </w:p>
          <w:p w:rsidR="00D72FBC" w:rsidRPr="00D72FBC" w:rsidRDefault="00D72FBC" w:rsidP="00D72FBC">
            <w:pPr>
              <w:pStyle w:val="TerminalDisplayinTable"/>
              <w:shd w:val="clear" w:color="auto" w:fill="D9D9D9"/>
              <w:spacing w:line="240" w:lineRule="auto"/>
              <w:rPr>
                <w:lang w:val="it-IT"/>
              </w:rPr>
            </w:pPr>
            <w:r w:rsidRPr="00D72FBC">
              <w:rPr>
                <w:lang w:val="it-IT"/>
              </w:rPr>
              <w:t xml:space="preserve">    "sign": "7c58b6e74b4c669f1defd413bc4614f0f334e30cb120577e09a90bc0b6abe056",</w:t>
            </w:r>
          </w:p>
          <w:p w:rsidR="00D72FBC" w:rsidRPr="00D72FBC" w:rsidRDefault="00D72FBC" w:rsidP="00D72FBC">
            <w:pPr>
              <w:pStyle w:val="TerminalDisplayinTable"/>
              <w:shd w:val="clear" w:color="auto" w:fill="D9D9D9"/>
              <w:spacing w:line="240" w:lineRule="auto"/>
              <w:rPr>
                <w:lang w:val="it-IT"/>
              </w:rPr>
            </w:pPr>
            <w:r w:rsidRPr="00D72FBC">
              <w:rPr>
                <w:lang w:val="it-IT"/>
              </w:rPr>
              <w:t xml:space="preserve">    "appId": "com.huawei.hiprox.tanyyc",</w:t>
            </w:r>
          </w:p>
          <w:p w:rsidR="00D72FBC" w:rsidRPr="00D72FBC" w:rsidRDefault="00D72FBC" w:rsidP="00D72FBC">
            <w:pPr>
              <w:pStyle w:val="TerminalDisplayinTable"/>
              <w:shd w:val="clear" w:color="auto" w:fill="D9D9D9"/>
              <w:spacing w:line="240" w:lineRule="auto"/>
              <w:rPr>
                <w:lang w:val="it-IT"/>
              </w:rPr>
            </w:pPr>
            <w:r w:rsidRPr="00D72FBC">
              <w:rPr>
                <w:lang w:val="it-IT"/>
              </w:rPr>
              <w:t xml:space="preserve">    "userID": "70086000000000165"</w:t>
            </w:r>
          </w:p>
          <w:p w:rsidR="00953D00" w:rsidRPr="00BB29FC" w:rsidRDefault="00D72FBC" w:rsidP="00D72FBC">
            <w:pPr>
              <w:pStyle w:val="TerminalDisplayinTable"/>
              <w:shd w:val="clear" w:color="auto" w:fill="D9D9D9"/>
              <w:spacing w:line="240" w:lineRule="auto"/>
              <w:rPr>
                <w:lang w:val="it-IT"/>
              </w:rPr>
            </w:pPr>
            <w:r w:rsidRPr="00D72FBC">
              <w:rPr>
                <w:lang w:val="it-IT"/>
              </w:rPr>
              <w:t>}</w:t>
            </w:r>
          </w:p>
        </w:tc>
      </w:tr>
      <w:tr w:rsidR="00953D00" w:rsidRPr="006A4F86" w:rsidTr="00C366FF">
        <w:trPr>
          <w:cantSplit/>
          <w:trHeight w:val="281"/>
        </w:trPr>
        <w:tc>
          <w:tcPr>
            <w:tcW w:w="1701" w:type="dxa"/>
          </w:tcPr>
          <w:p w:rsidR="00953D00" w:rsidRPr="002B69A5" w:rsidRDefault="00953D00" w:rsidP="00C366FF">
            <w:pPr>
              <w:pStyle w:val="TableText"/>
              <w:rPr>
                <w:lang w:val="fr-FR"/>
              </w:rPr>
            </w:pPr>
            <w:r w:rsidRPr="002B69A5">
              <w:rPr>
                <w:lang w:val="fr-FR"/>
              </w:rPr>
              <w:t>HTT</w:t>
            </w:r>
            <w:r>
              <w:rPr>
                <w:rFonts w:hint="eastAsia"/>
                <w:lang w:val="fr-FR"/>
              </w:rPr>
              <w:t>P</w:t>
            </w:r>
            <w:r w:rsidRPr="002B69A5">
              <w:rPr>
                <w:lang w:val="fr-FR"/>
              </w:rPr>
              <w:t xml:space="preserve"> Response</w:t>
            </w:r>
          </w:p>
        </w:tc>
        <w:tc>
          <w:tcPr>
            <w:tcW w:w="6379" w:type="dxa"/>
          </w:tcPr>
          <w:p w:rsidR="00953D00" w:rsidRPr="001C6E22" w:rsidRDefault="00953D00" w:rsidP="00C366FF">
            <w:pPr>
              <w:pStyle w:val="TableText"/>
              <w:rPr>
                <w:lang w:val="fr-FR"/>
              </w:rPr>
            </w:pPr>
            <w:r w:rsidRPr="001C6E22">
              <w:rPr>
                <w:lang w:val="fr-FR"/>
              </w:rPr>
              <w:t>Content Type: application/</w:t>
            </w:r>
            <w:r w:rsidRPr="001C6E22">
              <w:rPr>
                <w:rFonts w:hint="eastAsia"/>
                <w:lang w:val="fr-FR"/>
              </w:rPr>
              <w:t>json</w:t>
            </w:r>
            <w:r w:rsidRPr="001C6E22">
              <w:rPr>
                <w:lang w:val="fr-FR"/>
              </w:rPr>
              <w:t>; charset=UTF-8</w:t>
            </w:r>
          </w:p>
          <w:p w:rsidR="00E63587" w:rsidRPr="00E63587" w:rsidRDefault="00E63587" w:rsidP="00E63587">
            <w:pPr>
              <w:pStyle w:val="TerminalDisplayinTable"/>
              <w:shd w:val="clear" w:color="auto" w:fill="D9D9D9"/>
              <w:ind w:firstLineChars="100" w:firstLine="158"/>
              <w:rPr>
                <w:lang w:val="fr-FR"/>
              </w:rPr>
            </w:pPr>
            <w:r w:rsidRPr="00E63587">
              <w:rPr>
                <w:lang w:val="fr-FR"/>
              </w:rPr>
              <w:t>{</w:t>
            </w:r>
          </w:p>
          <w:p w:rsidR="00E63587" w:rsidRPr="00E63587" w:rsidRDefault="00E63587" w:rsidP="00E63587">
            <w:pPr>
              <w:pStyle w:val="TerminalDisplayinTable"/>
              <w:shd w:val="clear" w:color="auto" w:fill="D9D9D9"/>
              <w:ind w:firstLineChars="100" w:firstLine="158"/>
              <w:rPr>
                <w:lang w:val="fr-FR"/>
              </w:rPr>
            </w:pPr>
            <w:r w:rsidRPr="00E63587">
              <w:rPr>
                <w:lang w:val="fr-FR"/>
              </w:rPr>
              <w:t xml:space="preserve">  "url" : "http://192.168.190.93:48080/CallbackDemo/demo",</w:t>
            </w:r>
          </w:p>
          <w:p w:rsidR="00E63587" w:rsidRPr="00E63587" w:rsidRDefault="00E63587" w:rsidP="00E63587">
            <w:pPr>
              <w:pStyle w:val="TerminalDisplayinTable"/>
              <w:shd w:val="clear" w:color="auto" w:fill="D9D9D9"/>
              <w:ind w:firstLineChars="100" w:firstLine="158"/>
              <w:rPr>
                <w:lang w:val="fr-FR"/>
              </w:rPr>
            </w:pPr>
            <w:r w:rsidRPr="00E63587">
              <w:rPr>
                <w:lang w:val="fr-FR"/>
              </w:rPr>
              <w:t xml:space="preserve">  "returnCode" : "0",</w:t>
            </w:r>
          </w:p>
          <w:p w:rsidR="00E63587" w:rsidRPr="00E63587" w:rsidRDefault="00E63587" w:rsidP="00E63587">
            <w:pPr>
              <w:pStyle w:val="TerminalDisplayinTable"/>
              <w:shd w:val="clear" w:color="auto" w:fill="D9D9D9"/>
              <w:ind w:firstLineChars="100" w:firstLine="158"/>
              <w:rPr>
                <w:lang w:val="fr-FR"/>
              </w:rPr>
            </w:pPr>
            <w:r w:rsidRPr="00E63587">
              <w:rPr>
                <w:lang w:val="fr-FR"/>
              </w:rPr>
              <w:t xml:space="preserve">  "payTypeList" : [ {</w:t>
            </w:r>
          </w:p>
          <w:p w:rsidR="00E63587" w:rsidRPr="00E63587" w:rsidRDefault="00E63587" w:rsidP="00E63587">
            <w:pPr>
              <w:pStyle w:val="TerminalDisplayinTable"/>
              <w:shd w:val="clear" w:color="auto" w:fill="D9D9D9"/>
              <w:ind w:firstLineChars="100" w:firstLine="158"/>
              <w:rPr>
                <w:lang w:val="fr-FR"/>
              </w:rPr>
            </w:pPr>
            <w:r w:rsidRPr="00E63587">
              <w:rPr>
                <w:lang w:val="fr-FR"/>
              </w:rPr>
              <w:t xml:space="preserve">    "payType" : "6",</w:t>
            </w:r>
          </w:p>
          <w:p w:rsidR="00E63587" w:rsidRPr="00E63587" w:rsidRDefault="00E63587" w:rsidP="00E63587">
            <w:pPr>
              <w:pStyle w:val="TerminalDisplayinTable"/>
              <w:shd w:val="clear" w:color="auto" w:fill="D9D9D9"/>
              <w:ind w:firstLineChars="100" w:firstLine="158"/>
              <w:rPr>
                <w:lang w:val="fr-FR"/>
              </w:rPr>
            </w:pPr>
            <w:r w:rsidRPr="00E63587">
              <w:rPr>
                <w:lang w:val="fr-FR"/>
              </w:rPr>
              <w:t xml:space="preserve">    "displayOrder" : 3</w:t>
            </w:r>
          </w:p>
          <w:p w:rsidR="00E63587" w:rsidRPr="00E63587" w:rsidRDefault="00E63587" w:rsidP="00E63587">
            <w:pPr>
              <w:pStyle w:val="TerminalDisplayinTable"/>
              <w:shd w:val="clear" w:color="auto" w:fill="D9D9D9"/>
              <w:ind w:firstLineChars="100" w:firstLine="158"/>
              <w:rPr>
                <w:lang w:val="fr-FR"/>
              </w:rPr>
            </w:pPr>
            <w:r w:rsidRPr="00E63587">
              <w:rPr>
                <w:lang w:val="fr-FR"/>
              </w:rPr>
              <w:t xml:space="preserve">  } ],</w:t>
            </w:r>
          </w:p>
          <w:p w:rsidR="00E63587" w:rsidRPr="00E63587" w:rsidRDefault="00E63587" w:rsidP="00E63587">
            <w:pPr>
              <w:pStyle w:val="TerminalDisplayinTable"/>
              <w:shd w:val="clear" w:color="auto" w:fill="D9D9D9"/>
              <w:ind w:firstLineChars="100" w:firstLine="158"/>
              <w:rPr>
                <w:lang w:val="fr-FR"/>
              </w:rPr>
            </w:pPr>
            <w:r w:rsidRPr="00E63587">
              <w:rPr>
                <w:lang w:val="fr-FR"/>
              </w:rPr>
              <w:t xml:space="preserve">  "bankinfoList" : [ {</w:t>
            </w:r>
          </w:p>
          <w:p w:rsidR="00E63587" w:rsidRPr="00E63587" w:rsidRDefault="00E63587" w:rsidP="00E63587">
            <w:pPr>
              <w:pStyle w:val="TerminalDisplayinTable"/>
              <w:shd w:val="clear" w:color="auto" w:fill="D9D9D9"/>
              <w:ind w:firstLineChars="100" w:firstLine="158"/>
              <w:rPr>
                <w:lang w:val="fr-FR"/>
              </w:rPr>
            </w:pPr>
            <w:r w:rsidRPr="00E63587">
              <w:rPr>
                <w:lang w:val="fr-FR"/>
              </w:rPr>
              <w:t xml:space="preserve">    "hprovince" : "GD",</w:t>
            </w:r>
          </w:p>
          <w:p w:rsidR="00E63587" w:rsidRPr="00E63587" w:rsidRDefault="00E63587" w:rsidP="00E63587">
            <w:pPr>
              <w:pStyle w:val="TerminalDisplayinTable"/>
              <w:shd w:val="clear" w:color="auto" w:fill="D9D9D9"/>
              <w:ind w:firstLineChars="100" w:firstLine="158"/>
              <w:rPr>
                <w:lang w:val="fr-FR"/>
              </w:rPr>
            </w:pPr>
            <w:r w:rsidRPr="00E63587">
              <w:rPr>
                <w:lang w:val="fr-FR"/>
              </w:rPr>
              <w:t xml:space="preserve">    "reason" : "test",</w:t>
            </w:r>
          </w:p>
          <w:p w:rsidR="00E63587" w:rsidRPr="00E63587" w:rsidRDefault="00E63587" w:rsidP="00E63587">
            <w:pPr>
              <w:pStyle w:val="TerminalDisplayinTable"/>
              <w:shd w:val="clear" w:color="auto" w:fill="D9D9D9"/>
              <w:ind w:firstLineChars="100" w:firstLine="158"/>
              <w:rPr>
                <w:lang w:val="fr-FR"/>
              </w:rPr>
            </w:pPr>
            <w:r w:rsidRPr="00E63587">
              <w:rPr>
                <w:lang w:val="fr-FR"/>
              </w:rPr>
              <w:t xml:space="preserve">    "status" : "4",</w:t>
            </w:r>
          </w:p>
          <w:p w:rsidR="00E63587" w:rsidRPr="00E63587" w:rsidRDefault="00E63587" w:rsidP="00E63587">
            <w:pPr>
              <w:pStyle w:val="TerminalDisplayinTable"/>
              <w:shd w:val="clear" w:color="auto" w:fill="D9D9D9"/>
              <w:ind w:firstLineChars="100" w:firstLine="158"/>
              <w:rPr>
                <w:lang w:val="fr-FR"/>
              </w:rPr>
            </w:pPr>
            <w:r w:rsidRPr="00E63587">
              <w:rPr>
                <w:lang w:val="fr-FR"/>
              </w:rPr>
              <w:t xml:space="preserve">    "name" : "lilan",</w:t>
            </w:r>
          </w:p>
          <w:p w:rsidR="00E63587" w:rsidRPr="00E63587" w:rsidRDefault="00E63587" w:rsidP="00E63587">
            <w:pPr>
              <w:pStyle w:val="TerminalDisplayinTable"/>
              <w:shd w:val="clear" w:color="auto" w:fill="D9D9D9"/>
              <w:ind w:firstLineChars="100" w:firstLine="158"/>
              <w:rPr>
                <w:lang w:val="fr-FR"/>
              </w:rPr>
            </w:pPr>
            <w:r w:rsidRPr="00E63587">
              <w:rPr>
                <w:lang w:val="fr-FR"/>
              </w:rPr>
              <w:t xml:space="preserve">    "hcity" : "SZ",</w:t>
            </w:r>
          </w:p>
          <w:p w:rsidR="00E63587" w:rsidRPr="00E63587" w:rsidRDefault="00E63587" w:rsidP="00E63587">
            <w:pPr>
              <w:pStyle w:val="TerminalDisplayinTable"/>
              <w:shd w:val="clear" w:color="auto" w:fill="D9D9D9"/>
              <w:ind w:firstLineChars="100" w:firstLine="158"/>
              <w:rPr>
                <w:lang w:val="fr-FR"/>
              </w:rPr>
            </w:pPr>
            <w:r w:rsidRPr="00E63587">
              <w:rPr>
                <w:lang w:val="fr-FR"/>
              </w:rPr>
              <w:t xml:space="preserve">    "account" : "01234567890",</w:t>
            </w:r>
          </w:p>
          <w:p w:rsidR="00E63587" w:rsidRPr="00E63587" w:rsidRDefault="00E63587" w:rsidP="00E63587">
            <w:pPr>
              <w:pStyle w:val="TerminalDisplayinTable"/>
              <w:shd w:val="clear" w:color="auto" w:fill="D9D9D9"/>
              <w:ind w:firstLineChars="100" w:firstLine="158"/>
              <w:rPr>
                <w:lang w:val="fr-FR"/>
              </w:rPr>
            </w:pPr>
            <w:r w:rsidRPr="00E63587">
              <w:rPr>
                <w:lang w:val="fr-FR"/>
              </w:rPr>
              <w:t xml:space="preserve">    "bank" : "test",</w:t>
            </w:r>
          </w:p>
          <w:p w:rsidR="00E63587" w:rsidRPr="00E63587" w:rsidRDefault="00E63587" w:rsidP="00E63587">
            <w:pPr>
              <w:pStyle w:val="TerminalDisplayinTable"/>
              <w:shd w:val="clear" w:color="auto" w:fill="D9D9D9"/>
              <w:ind w:firstLineChars="100" w:firstLine="158"/>
              <w:rPr>
                <w:lang w:val="fr-FR"/>
              </w:rPr>
            </w:pPr>
            <w:r w:rsidRPr="00E63587">
              <w:rPr>
                <w:lang w:val="fr-FR"/>
              </w:rPr>
              <w:t xml:space="preserve">    "type" : "0",</w:t>
            </w:r>
          </w:p>
          <w:p w:rsidR="00E63587" w:rsidRPr="00E63587" w:rsidRDefault="00E63587" w:rsidP="00E63587">
            <w:pPr>
              <w:pStyle w:val="TerminalDisplayinTable"/>
              <w:shd w:val="clear" w:color="auto" w:fill="D9D9D9"/>
              <w:ind w:firstLineChars="100" w:firstLine="158"/>
              <w:rPr>
                <w:lang w:val="fr-FR"/>
              </w:rPr>
            </w:pPr>
            <w:r w:rsidRPr="00E63587">
              <w:rPr>
                <w:lang w:val="fr-FR"/>
              </w:rPr>
              <w:t xml:space="preserve">    "taxcity" : "SZ",</w:t>
            </w:r>
          </w:p>
          <w:p w:rsidR="00E63587" w:rsidRPr="00E63587" w:rsidRDefault="00E63587" w:rsidP="00E63587">
            <w:pPr>
              <w:pStyle w:val="TerminalDisplayinTable"/>
              <w:shd w:val="clear" w:color="auto" w:fill="D9D9D9"/>
              <w:ind w:firstLineChars="100" w:firstLine="158"/>
              <w:rPr>
                <w:lang w:val="fr-FR"/>
              </w:rPr>
            </w:pPr>
            <w:r w:rsidRPr="00E63587">
              <w:rPr>
                <w:lang w:val="fr-FR"/>
              </w:rPr>
              <w:t xml:space="preserve">    "taxprovince" : "GD",</w:t>
            </w:r>
          </w:p>
          <w:p w:rsidR="00E63587" w:rsidRPr="00E63587" w:rsidRDefault="00E63587" w:rsidP="00E63587">
            <w:pPr>
              <w:pStyle w:val="TerminalDisplayinTable"/>
              <w:shd w:val="clear" w:color="auto" w:fill="D9D9D9"/>
              <w:ind w:firstLineChars="100" w:firstLine="158"/>
              <w:rPr>
                <w:lang w:val="fr-FR"/>
              </w:rPr>
            </w:pPr>
            <w:r w:rsidRPr="00E63587">
              <w:rPr>
                <w:lang w:val="fr-FR"/>
              </w:rPr>
              <w:t xml:space="preserve">    "haddr" : "test"</w:t>
            </w:r>
          </w:p>
          <w:p w:rsidR="00E63587" w:rsidRPr="00E63587" w:rsidRDefault="00E63587" w:rsidP="00E63587">
            <w:pPr>
              <w:pStyle w:val="TerminalDisplayinTable"/>
              <w:shd w:val="clear" w:color="auto" w:fill="D9D9D9"/>
              <w:ind w:firstLineChars="100" w:firstLine="158"/>
              <w:rPr>
                <w:lang w:val="fr-FR"/>
              </w:rPr>
            </w:pPr>
            <w:r w:rsidRPr="00E63587">
              <w:rPr>
                <w:lang w:val="fr-FR"/>
              </w:rPr>
              <w:t xml:space="preserve">  } ],</w:t>
            </w:r>
          </w:p>
          <w:p w:rsidR="00E63587" w:rsidRPr="00E63587" w:rsidRDefault="00E63587" w:rsidP="00E63587">
            <w:pPr>
              <w:pStyle w:val="TerminalDisplayinTable"/>
              <w:shd w:val="clear" w:color="auto" w:fill="D9D9D9"/>
              <w:ind w:firstLineChars="100" w:firstLine="158"/>
              <w:rPr>
                <w:lang w:val="fr-FR"/>
              </w:rPr>
            </w:pPr>
            <w:r w:rsidRPr="00E63587">
              <w:rPr>
                <w:lang w:val="fr-FR"/>
              </w:rPr>
              <w:t xml:space="preserve">  "status" : "3",</w:t>
            </w:r>
          </w:p>
          <w:p w:rsidR="00E63587" w:rsidRPr="00E63587" w:rsidRDefault="00E63587" w:rsidP="00E63587">
            <w:pPr>
              <w:pStyle w:val="TerminalDisplayinTable"/>
              <w:shd w:val="clear" w:color="auto" w:fill="D9D9D9"/>
              <w:ind w:firstLineChars="100" w:firstLine="158"/>
              <w:rPr>
                <w:lang w:val="fr-FR"/>
              </w:rPr>
            </w:pPr>
            <w:r w:rsidRPr="00E63587">
              <w:rPr>
                <w:rFonts w:hint="eastAsia"/>
                <w:lang w:val="fr-FR"/>
              </w:rPr>
              <w:t xml:space="preserve">  "reason" : "</w:t>
            </w:r>
            <w:r w:rsidRPr="00E63587">
              <w:rPr>
                <w:rFonts w:hint="eastAsia"/>
                <w:lang w:val="fr-FR"/>
              </w:rPr>
              <w:t>新增权益</w:t>
            </w:r>
            <w:r w:rsidRPr="00E63587">
              <w:rPr>
                <w:rFonts w:hint="eastAsia"/>
                <w:lang w:val="fr-FR"/>
              </w:rPr>
              <w:t>",</w:t>
            </w:r>
          </w:p>
          <w:p w:rsidR="00E63587" w:rsidRPr="00E63587" w:rsidRDefault="00E63587" w:rsidP="00E63587">
            <w:pPr>
              <w:pStyle w:val="TerminalDisplayinTable"/>
              <w:shd w:val="clear" w:color="auto" w:fill="D9D9D9"/>
              <w:ind w:firstLineChars="100" w:firstLine="158"/>
              <w:rPr>
                <w:lang w:val="fr-FR"/>
              </w:rPr>
            </w:pPr>
            <w:r w:rsidRPr="00E63587">
              <w:rPr>
                <w:lang w:val="fr-FR"/>
              </w:rPr>
              <w:t xml:space="preserve">  "returnDesc" : "success",</w:t>
            </w:r>
          </w:p>
          <w:p w:rsidR="00E63587" w:rsidRPr="00E63587" w:rsidRDefault="00E63587" w:rsidP="00E63587">
            <w:pPr>
              <w:pStyle w:val="TerminalDisplayinTable"/>
              <w:shd w:val="clear" w:color="auto" w:fill="D9D9D9"/>
              <w:ind w:firstLineChars="100" w:firstLine="158"/>
              <w:rPr>
                <w:lang w:val="fr-FR"/>
              </w:rPr>
            </w:pPr>
            <w:r w:rsidRPr="00E63587">
              <w:rPr>
                <w:lang w:val="fr-FR"/>
              </w:rPr>
              <w:t xml:space="preserve">  "refunded" : "8.15",</w:t>
            </w:r>
          </w:p>
          <w:p w:rsidR="00E63587" w:rsidRPr="00E63587" w:rsidRDefault="00E63587" w:rsidP="00E63587">
            <w:pPr>
              <w:pStyle w:val="TerminalDisplayinTable"/>
              <w:shd w:val="clear" w:color="auto" w:fill="D9D9D9"/>
              <w:ind w:firstLineChars="100" w:firstLine="158"/>
              <w:rPr>
                <w:lang w:val="fr-FR"/>
              </w:rPr>
            </w:pPr>
            <w:r w:rsidRPr="00E63587">
              <w:rPr>
                <w:lang w:val="fr-FR"/>
              </w:rPr>
              <w:t xml:space="preserve">  "accountList" : [ {</w:t>
            </w:r>
          </w:p>
          <w:p w:rsidR="00E63587" w:rsidRPr="00E63587" w:rsidRDefault="00E63587" w:rsidP="00E63587">
            <w:pPr>
              <w:pStyle w:val="TerminalDisplayinTable"/>
              <w:shd w:val="clear" w:color="auto" w:fill="D9D9D9"/>
              <w:ind w:firstLineChars="100" w:firstLine="158"/>
              <w:rPr>
                <w:lang w:val="fr-FR"/>
              </w:rPr>
            </w:pPr>
            <w:r w:rsidRPr="00E63587">
              <w:rPr>
                <w:lang w:val="fr-FR"/>
              </w:rPr>
              <w:t xml:space="preserve">    "payAccount" : "nancy_lilan@sina.com",</w:t>
            </w:r>
          </w:p>
          <w:p w:rsidR="00E63587" w:rsidRPr="00E63587" w:rsidRDefault="00E63587" w:rsidP="00E63587">
            <w:pPr>
              <w:pStyle w:val="TerminalDisplayinTable"/>
              <w:shd w:val="clear" w:color="auto" w:fill="D9D9D9"/>
              <w:ind w:firstLineChars="100" w:firstLine="158"/>
              <w:rPr>
                <w:lang w:val="fr-FR"/>
              </w:rPr>
            </w:pPr>
            <w:r w:rsidRPr="00E63587">
              <w:rPr>
                <w:lang w:val="fr-FR"/>
              </w:rPr>
              <w:t xml:space="preserve">    "payType" : "AliPay"</w:t>
            </w:r>
          </w:p>
          <w:p w:rsidR="00E63587" w:rsidRPr="00E63587" w:rsidRDefault="00E63587" w:rsidP="00E63587">
            <w:pPr>
              <w:pStyle w:val="TerminalDisplayinTable"/>
              <w:shd w:val="clear" w:color="auto" w:fill="D9D9D9"/>
              <w:ind w:firstLineChars="100" w:firstLine="158"/>
              <w:rPr>
                <w:lang w:val="fr-FR"/>
              </w:rPr>
            </w:pPr>
            <w:r w:rsidRPr="00E63587">
              <w:rPr>
                <w:lang w:val="fr-FR"/>
              </w:rPr>
              <w:t xml:space="preserve">  }, {</w:t>
            </w:r>
          </w:p>
          <w:p w:rsidR="00E63587" w:rsidRPr="00E63587" w:rsidRDefault="00E63587" w:rsidP="00E63587">
            <w:pPr>
              <w:pStyle w:val="TerminalDisplayinTable"/>
              <w:shd w:val="clear" w:color="auto" w:fill="D9D9D9"/>
              <w:ind w:firstLineChars="100" w:firstLine="158"/>
              <w:rPr>
                <w:lang w:val="fr-FR"/>
              </w:rPr>
            </w:pPr>
            <w:r w:rsidRPr="00E63587">
              <w:rPr>
                <w:lang w:val="fr-FR"/>
              </w:rPr>
              <w:t xml:space="preserve">    "payAccount" : "10040012090",</w:t>
            </w:r>
          </w:p>
          <w:p w:rsidR="00E63587" w:rsidRPr="00E63587" w:rsidRDefault="00E63587" w:rsidP="00E63587">
            <w:pPr>
              <w:pStyle w:val="TerminalDisplayinTable"/>
              <w:shd w:val="clear" w:color="auto" w:fill="D9D9D9"/>
              <w:ind w:firstLineChars="100" w:firstLine="158"/>
              <w:rPr>
                <w:lang w:val="fr-FR"/>
              </w:rPr>
            </w:pPr>
            <w:r w:rsidRPr="00E63587">
              <w:rPr>
                <w:lang w:val="fr-FR"/>
              </w:rPr>
              <w:t xml:space="preserve">    "payType" : "YeePay"</w:t>
            </w:r>
          </w:p>
          <w:p w:rsidR="00E63587" w:rsidRPr="00E63587" w:rsidRDefault="00E63587" w:rsidP="00E63587">
            <w:pPr>
              <w:pStyle w:val="TerminalDisplayinTable"/>
              <w:shd w:val="clear" w:color="auto" w:fill="D9D9D9"/>
              <w:ind w:firstLineChars="100" w:firstLine="158"/>
              <w:rPr>
                <w:lang w:val="fr-FR"/>
              </w:rPr>
            </w:pPr>
            <w:r w:rsidRPr="00E63587">
              <w:rPr>
                <w:lang w:val="fr-FR"/>
              </w:rPr>
              <w:t xml:space="preserve">  } ]</w:t>
            </w:r>
          </w:p>
          <w:p w:rsidR="00953D00" w:rsidRPr="002B69A5" w:rsidRDefault="00E63587" w:rsidP="00E63587">
            <w:pPr>
              <w:pStyle w:val="TerminalDisplayinTable"/>
              <w:shd w:val="clear" w:color="auto" w:fill="D9D9D9"/>
              <w:ind w:firstLineChars="100" w:firstLine="158"/>
              <w:rPr>
                <w:lang w:val="fr-FR"/>
              </w:rPr>
            </w:pPr>
            <w:r w:rsidRPr="00E63587">
              <w:rPr>
                <w:lang w:val="fr-FR"/>
              </w:rPr>
              <w:t>}</w:t>
            </w:r>
          </w:p>
        </w:tc>
      </w:tr>
    </w:tbl>
    <w:p w:rsidR="00953D00" w:rsidRDefault="00953D00" w:rsidP="00775C76">
      <w:pPr>
        <w:spacing w:line="312" w:lineRule="exact"/>
        <w:ind w:right="-20"/>
        <w:rPr>
          <w:lang w:val="fr-FR"/>
        </w:rPr>
      </w:pPr>
    </w:p>
    <w:p w:rsidR="00F97D0B" w:rsidRDefault="00F97D0B" w:rsidP="00F97D0B">
      <w:pPr>
        <w:pStyle w:val="2"/>
      </w:pPr>
      <w:r>
        <w:rPr>
          <w:rFonts w:hint="eastAsia"/>
        </w:rPr>
        <w:t>查询</w:t>
      </w:r>
      <w:r w:rsidR="0009592E">
        <w:rPr>
          <w:rFonts w:hint="eastAsia"/>
        </w:rPr>
        <w:t>商</w:t>
      </w:r>
      <w:r>
        <w:rPr>
          <w:rFonts w:hint="eastAsia"/>
        </w:rPr>
        <w:t>户</w:t>
      </w:r>
      <w:r w:rsidR="00A210AF">
        <w:rPr>
          <w:rFonts w:hint="eastAsia"/>
        </w:rPr>
        <w:t>全部</w:t>
      </w:r>
      <w:r>
        <w:rPr>
          <w:rFonts w:hint="eastAsia"/>
        </w:rPr>
        <w:t>信息</w:t>
      </w:r>
    </w:p>
    <w:p w:rsidR="00F97D0B" w:rsidRDefault="00F97D0B" w:rsidP="00F97D0B">
      <w:pPr>
        <w:ind w:firstLineChars="150" w:firstLine="315"/>
      </w:pPr>
      <w:r w:rsidRPr="00665A25">
        <w:rPr>
          <w:rFonts w:hint="eastAsia"/>
        </w:rPr>
        <w:t>方法名称</w:t>
      </w:r>
      <w:r>
        <w:rPr>
          <w:rFonts w:hint="eastAsia"/>
        </w:rPr>
        <w:t>：</w:t>
      </w:r>
      <w:r>
        <w:rPr>
          <w:rFonts w:hint="eastAsia"/>
        </w:rPr>
        <w:t>/dev/qryallUserInfo</w:t>
      </w:r>
      <w:r w:rsidR="003F326E">
        <w:rPr>
          <w:rFonts w:hint="eastAsia"/>
        </w:rPr>
        <w:t>.action</w:t>
      </w:r>
    </w:p>
    <w:p w:rsidR="00F97D0B" w:rsidRDefault="00F97D0B" w:rsidP="00F97D0B">
      <w:pPr>
        <w:ind w:firstLineChars="150" w:firstLine="315"/>
      </w:pPr>
      <w:r>
        <w:rPr>
          <w:rFonts w:hint="eastAsia"/>
        </w:rPr>
        <w:t>方法描述：查询单个用户的全部信息，包括帐号绑定情况、应用列表、应用支付方式列表、应用回调</w:t>
      </w:r>
      <w:r>
        <w:rPr>
          <w:rFonts w:hint="eastAsia"/>
        </w:rPr>
        <w:t>url</w:t>
      </w:r>
      <w:r>
        <w:rPr>
          <w:rFonts w:hint="eastAsia"/>
        </w:rPr>
        <w:t>；</w:t>
      </w:r>
    </w:p>
    <w:p w:rsidR="00F97D0B" w:rsidRDefault="00F97D0B" w:rsidP="00F97D0B">
      <w:pPr>
        <w:ind w:firstLineChars="150" w:firstLine="315"/>
      </w:pPr>
      <w:r w:rsidRPr="00665A25">
        <w:rPr>
          <w:rFonts w:hint="eastAsia"/>
        </w:rPr>
        <w:t>HTTP</w:t>
      </w:r>
      <w:r>
        <w:rPr>
          <w:rFonts w:hint="eastAsia"/>
        </w:rPr>
        <w:t>请求方式：</w:t>
      </w:r>
      <w:r>
        <w:rPr>
          <w:rFonts w:hint="eastAsia"/>
        </w:rPr>
        <w:t>POST</w:t>
      </w:r>
    </w:p>
    <w:p w:rsidR="00232E53" w:rsidRPr="005F1769" w:rsidRDefault="00232E53" w:rsidP="00232E53">
      <w:pPr>
        <w:pStyle w:val="3"/>
        <w:rPr>
          <w:sz w:val="21"/>
          <w:szCs w:val="21"/>
        </w:rPr>
      </w:pPr>
      <w:r>
        <w:rPr>
          <w:rFonts w:hint="eastAsia"/>
          <w:sz w:val="21"/>
          <w:szCs w:val="21"/>
        </w:rPr>
        <w:t>开发者联盟调用接口</w:t>
      </w:r>
    </w:p>
    <w:p w:rsidR="00232E53" w:rsidRPr="00527994" w:rsidRDefault="009F046D" w:rsidP="00232E53">
      <w:pPr>
        <w:ind w:firstLineChars="150" w:firstLine="315"/>
      </w:pPr>
      <w:r>
        <w:rPr>
          <w:rFonts w:hint="eastAsia"/>
        </w:rPr>
        <w:t>开发者接口</w:t>
      </w:r>
      <w:r w:rsidR="00232E53" w:rsidRPr="00527994">
        <w:rPr>
          <w:rFonts w:hint="eastAsia"/>
        </w:rPr>
        <w:t>：</w:t>
      </w:r>
      <w:r w:rsidR="00232E53" w:rsidRPr="00527994">
        <w:t xml:space="preserve">String </w:t>
      </w:r>
      <w:r w:rsidR="00FA69E7">
        <w:rPr>
          <w:color w:val="1F497D"/>
        </w:rPr>
        <w:t>huawei.trade.serv</w:t>
      </w:r>
      <w:r w:rsidR="00FA69E7">
        <w:rPr>
          <w:rFonts w:hint="eastAsia"/>
          <w:color w:val="1F497D"/>
        </w:rPr>
        <w:t>i</w:t>
      </w:r>
      <w:r w:rsidR="00FA69E7">
        <w:rPr>
          <w:color w:val="1F497D"/>
        </w:rPr>
        <w:t>c</w:t>
      </w:r>
      <w:r w:rsidR="00FA69E7">
        <w:rPr>
          <w:rFonts w:hint="eastAsia"/>
          <w:color w:val="1F497D"/>
        </w:rPr>
        <w:t>e.</w:t>
      </w:r>
      <w:r w:rsidR="00232E53">
        <w:rPr>
          <w:rFonts w:hint="eastAsia"/>
        </w:rPr>
        <w:t>qryallUserInfo</w:t>
      </w:r>
      <w:r w:rsidR="00232E53" w:rsidRPr="00527994">
        <w:t xml:space="preserve"> (required String params)</w:t>
      </w:r>
    </w:p>
    <w:p w:rsidR="00232E53" w:rsidRPr="00FB2926" w:rsidRDefault="009F046D" w:rsidP="00F97D0B">
      <w:pPr>
        <w:ind w:firstLineChars="150" w:firstLine="315"/>
      </w:pPr>
      <w:r>
        <w:rPr>
          <w:rFonts w:hint="eastAsia"/>
        </w:rPr>
        <w:t>管理者接口：</w:t>
      </w:r>
      <w:r w:rsidRPr="00527994">
        <w:t xml:space="preserve">String </w:t>
      </w:r>
      <w:r>
        <w:rPr>
          <w:color w:val="1F497D"/>
        </w:rPr>
        <w:t>huawei.trade.</w:t>
      </w:r>
      <w:r>
        <w:rPr>
          <w:rFonts w:hint="eastAsia"/>
          <w:color w:val="1F497D"/>
        </w:rPr>
        <w:t>mgt.</w:t>
      </w:r>
      <w:r>
        <w:rPr>
          <w:rFonts w:hint="eastAsia"/>
        </w:rPr>
        <w:t>qryallUserInfo</w:t>
      </w:r>
      <w:r w:rsidRPr="00527994">
        <w:t xml:space="preserve"> (required String params)</w:t>
      </w:r>
    </w:p>
    <w:p w:rsidR="00F97D0B" w:rsidRPr="00990213" w:rsidRDefault="00F97D0B" w:rsidP="00F97D0B">
      <w:pPr>
        <w:ind w:firstLineChars="150" w:firstLine="316"/>
        <w:rPr>
          <w:b/>
        </w:rPr>
      </w:pPr>
      <w:r w:rsidRPr="00990213">
        <w:rPr>
          <w:rFonts w:hint="eastAsia"/>
          <w:b/>
        </w:rPr>
        <w:t>请求接口参数描述</w:t>
      </w:r>
      <w:r>
        <w:rPr>
          <w:rFonts w:hint="eastAsia"/>
          <w:b/>
        </w:rPr>
        <w:t>：</w:t>
      </w:r>
    </w:p>
    <w:tbl>
      <w:tblPr>
        <w:tblW w:w="8268" w:type="dxa"/>
        <w:tblInd w:w="121" w:type="dxa"/>
        <w:tblLayout w:type="fixed"/>
        <w:tblCellMar>
          <w:left w:w="0" w:type="dxa"/>
          <w:right w:w="0" w:type="dxa"/>
        </w:tblCellMar>
        <w:tblLook w:val="0000"/>
      </w:tblPr>
      <w:tblGrid>
        <w:gridCol w:w="1584"/>
        <w:gridCol w:w="1135"/>
        <w:gridCol w:w="4678"/>
        <w:gridCol w:w="846"/>
        <w:gridCol w:w="25"/>
      </w:tblGrid>
      <w:tr w:rsidR="00F97D0B" w:rsidRPr="00270E48" w:rsidTr="00D01DD9">
        <w:trPr>
          <w:gridAfter w:val="1"/>
          <w:wAfter w:w="25" w:type="dxa"/>
          <w:trHeight w:hRule="exact" w:val="370"/>
        </w:trPr>
        <w:tc>
          <w:tcPr>
            <w:tcW w:w="1584" w:type="dxa"/>
            <w:tcBorders>
              <w:top w:val="single" w:sz="4" w:space="0" w:color="000000"/>
              <w:left w:val="single" w:sz="4" w:space="0" w:color="000000"/>
              <w:bottom w:val="single" w:sz="4" w:space="0" w:color="000000"/>
              <w:right w:val="single" w:sz="4" w:space="0" w:color="000000"/>
            </w:tcBorders>
            <w:shd w:val="clear" w:color="auto" w:fill="DFDFDF"/>
          </w:tcPr>
          <w:p w:rsidR="00F97D0B" w:rsidRPr="00270E48" w:rsidRDefault="00F97D0B" w:rsidP="00C76BE1">
            <w:pPr>
              <w:spacing w:line="307" w:lineRule="exact"/>
              <w:ind w:left="102" w:right="-20"/>
              <w:rPr>
                <w:sz w:val="24"/>
                <w:szCs w:val="24"/>
              </w:rPr>
            </w:pPr>
            <w:r>
              <w:rPr>
                <w:rFonts w:ascii="微软雅黑" w:eastAsia="微软雅黑" w:cs="微软雅黑" w:hint="eastAsia"/>
                <w:b/>
                <w:bCs/>
                <w:spacing w:val="12"/>
                <w:position w:val="-1"/>
              </w:rPr>
              <w:t>参数名称</w:t>
            </w:r>
          </w:p>
        </w:tc>
        <w:tc>
          <w:tcPr>
            <w:tcW w:w="1135" w:type="dxa"/>
            <w:tcBorders>
              <w:top w:val="single" w:sz="4" w:space="0" w:color="000000"/>
              <w:left w:val="single" w:sz="4" w:space="0" w:color="000000"/>
              <w:bottom w:val="single" w:sz="4" w:space="0" w:color="000000"/>
              <w:right w:val="single" w:sz="4" w:space="0" w:color="000000"/>
            </w:tcBorders>
            <w:shd w:val="clear" w:color="auto" w:fill="DFDFDF"/>
          </w:tcPr>
          <w:p w:rsidR="00F97D0B" w:rsidRPr="00270E48" w:rsidRDefault="00F97D0B" w:rsidP="00C76BE1">
            <w:pPr>
              <w:spacing w:line="307" w:lineRule="exact"/>
              <w:ind w:left="102" w:right="-20"/>
              <w:rPr>
                <w:sz w:val="24"/>
                <w:szCs w:val="24"/>
              </w:rPr>
            </w:pPr>
            <w:r>
              <w:rPr>
                <w:rFonts w:ascii="微软雅黑" w:eastAsia="微软雅黑" w:cs="微软雅黑" w:hint="eastAsia"/>
                <w:b/>
                <w:bCs/>
                <w:spacing w:val="12"/>
                <w:position w:val="-1"/>
              </w:rPr>
              <w:t>参数类型</w:t>
            </w:r>
          </w:p>
        </w:tc>
        <w:tc>
          <w:tcPr>
            <w:tcW w:w="4678" w:type="dxa"/>
            <w:tcBorders>
              <w:top w:val="single" w:sz="4" w:space="0" w:color="000000"/>
              <w:left w:val="single" w:sz="4" w:space="0" w:color="000000"/>
              <w:bottom w:val="single" w:sz="4" w:space="0" w:color="000000"/>
              <w:right w:val="single" w:sz="4" w:space="0" w:color="000000"/>
            </w:tcBorders>
            <w:shd w:val="clear" w:color="auto" w:fill="DFDFDF"/>
          </w:tcPr>
          <w:p w:rsidR="00F97D0B" w:rsidRPr="00270E48" w:rsidRDefault="00F97D0B" w:rsidP="00C76BE1">
            <w:pPr>
              <w:spacing w:line="307" w:lineRule="exact"/>
              <w:ind w:left="102" w:right="-20"/>
              <w:rPr>
                <w:sz w:val="24"/>
                <w:szCs w:val="24"/>
              </w:rPr>
            </w:pPr>
            <w:r>
              <w:rPr>
                <w:rFonts w:ascii="微软雅黑" w:eastAsia="微软雅黑" w:cs="微软雅黑" w:hint="eastAsia"/>
                <w:b/>
                <w:bCs/>
                <w:spacing w:val="12"/>
                <w:position w:val="-1"/>
              </w:rPr>
              <w:t>参数描述</w:t>
            </w:r>
          </w:p>
        </w:tc>
        <w:tc>
          <w:tcPr>
            <w:tcW w:w="846" w:type="dxa"/>
            <w:tcBorders>
              <w:top w:val="single" w:sz="4" w:space="0" w:color="000000"/>
              <w:left w:val="single" w:sz="4" w:space="0" w:color="000000"/>
              <w:bottom w:val="single" w:sz="4" w:space="0" w:color="000000"/>
              <w:right w:val="single" w:sz="4" w:space="0" w:color="000000"/>
            </w:tcBorders>
            <w:shd w:val="clear" w:color="auto" w:fill="DFDFDF"/>
          </w:tcPr>
          <w:p w:rsidR="00F97D0B" w:rsidRPr="00270E48" w:rsidRDefault="00F97D0B" w:rsidP="00C76BE1">
            <w:pPr>
              <w:spacing w:line="307" w:lineRule="exact"/>
              <w:ind w:left="102" w:right="-20"/>
              <w:rPr>
                <w:sz w:val="24"/>
                <w:szCs w:val="24"/>
              </w:rPr>
            </w:pPr>
            <w:r>
              <w:rPr>
                <w:rFonts w:ascii="微软雅黑" w:eastAsia="微软雅黑" w:cs="微软雅黑" w:hint="eastAsia"/>
                <w:b/>
                <w:bCs/>
                <w:spacing w:val="12"/>
                <w:position w:val="-1"/>
              </w:rPr>
              <w:t>可选</w:t>
            </w:r>
          </w:p>
        </w:tc>
      </w:tr>
      <w:tr w:rsidR="00F97D0B" w:rsidRPr="00270E48" w:rsidTr="00D01DD9">
        <w:trPr>
          <w:trHeight w:hRule="exact" w:val="898"/>
        </w:trPr>
        <w:tc>
          <w:tcPr>
            <w:tcW w:w="1584" w:type="dxa"/>
            <w:tcBorders>
              <w:top w:val="single" w:sz="4" w:space="0" w:color="000000"/>
              <w:left w:val="single" w:sz="4" w:space="0" w:color="000000"/>
              <w:bottom w:val="single" w:sz="4" w:space="0" w:color="000000"/>
              <w:right w:val="single" w:sz="4" w:space="0" w:color="000000"/>
            </w:tcBorders>
            <w:vAlign w:val="center"/>
          </w:tcPr>
          <w:p w:rsidR="00F97D0B" w:rsidRDefault="00F97D0B" w:rsidP="00164F22">
            <w:pPr>
              <w:jc w:val="both"/>
              <w:rPr>
                <w:rFonts w:ascii="Arial" w:hAnsi="Arial"/>
                <w:b/>
                <w:bCs/>
                <w:iCs/>
                <w:szCs w:val="24"/>
              </w:rPr>
            </w:pPr>
            <w:r>
              <w:t>user</w:t>
            </w:r>
            <w:r>
              <w:rPr>
                <w:rFonts w:hint="eastAsia"/>
              </w:rPr>
              <w:t>N</w:t>
            </w:r>
            <w:r>
              <w:t>ame</w:t>
            </w:r>
          </w:p>
        </w:tc>
        <w:tc>
          <w:tcPr>
            <w:tcW w:w="1135" w:type="dxa"/>
            <w:tcBorders>
              <w:top w:val="single" w:sz="4" w:space="0" w:color="000000"/>
              <w:left w:val="single" w:sz="4" w:space="0" w:color="000000"/>
              <w:bottom w:val="single" w:sz="4" w:space="0" w:color="000000"/>
              <w:right w:val="single" w:sz="4" w:space="0" w:color="000000"/>
            </w:tcBorders>
            <w:vAlign w:val="center"/>
          </w:tcPr>
          <w:p w:rsidR="00F97D0B" w:rsidRDefault="00F97D0B" w:rsidP="00164F22">
            <w:pPr>
              <w:jc w:val="both"/>
            </w:pPr>
            <w:r>
              <w:rPr>
                <w:rFonts w:hint="eastAsia"/>
              </w:rPr>
              <w:t>String</w:t>
            </w:r>
          </w:p>
        </w:tc>
        <w:tc>
          <w:tcPr>
            <w:tcW w:w="4678" w:type="dxa"/>
            <w:tcBorders>
              <w:top w:val="single" w:sz="4" w:space="0" w:color="000000"/>
              <w:left w:val="single" w:sz="4" w:space="0" w:color="000000"/>
              <w:bottom w:val="single" w:sz="4" w:space="0" w:color="000000"/>
              <w:right w:val="single" w:sz="4" w:space="0" w:color="000000"/>
            </w:tcBorders>
            <w:vAlign w:val="center"/>
          </w:tcPr>
          <w:p w:rsidR="00F97D0B" w:rsidRDefault="00F97D0B" w:rsidP="00164F22">
            <w:pPr>
              <w:spacing w:line="312" w:lineRule="exact"/>
              <w:ind w:right="-20"/>
              <w:jc w:val="both"/>
            </w:pPr>
            <w:r>
              <w:rPr>
                <w:rFonts w:hint="eastAsia"/>
              </w:rPr>
              <w:t>华为商户名</w:t>
            </w:r>
          </w:p>
          <w:p w:rsidR="00164F22" w:rsidRPr="00775C76" w:rsidRDefault="00164F22" w:rsidP="00164F22">
            <w:pPr>
              <w:spacing w:line="312" w:lineRule="exact"/>
              <w:ind w:right="-20"/>
              <w:jc w:val="both"/>
            </w:pPr>
            <w:r w:rsidRPr="002B5030">
              <w:rPr>
                <w:rFonts w:hint="eastAsia"/>
              </w:rPr>
              <w:t>仅对</w:t>
            </w:r>
            <w:r w:rsidRPr="002B5030">
              <w:rPr>
                <w:rFonts w:hint="eastAsia"/>
              </w:rPr>
              <w:t>HTTP</w:t>
            </w:r>
            <w:r w:rsidRPr="002B5030">
              <w:rPr>
                <w:rFonts w:hint="eastAsia"/>
              </w:rPr>
              <w:t>接口有效</w:t>
            </w:r>
            <w:r w:rsidR="00FC5ADD">
              <w:rPr>
                <w:rFonts w:hint="eastAsia"/>
              </w:rPr>
              <w:t>，其他情况忽略</w:t>
            </w:r>
          </w:p>
        </w:tc>
        <w:tc>
          <w:tcPr>
            <w:tcW w:w="846" w:type="dxa"/>
            <w:tcBorders>
              <w:top w:val="single" w:sz="4" w:space="0" w:color="000000"/>
              <w:left w:val="single" w:sz="4" w:space="0" w:color="000000"/>
              <w:bottom w:val="single" w:sz="4" w:space="0" w:color="000000"/>
              <w:right w:val="single" w:sz="4" w:space="0" w:color="000000"/>
            </w:tcBorders>
            <w:vAlign w:val="center"/>
          </w:tcPr>
          <w:p w:rsidR="00F97D0B" w:rsidRDefault="00FC5ADD" w:rsidP="00164F22">
            <w:pPr>
              <w:spacing w:line="312" w:lineRule="exact"/>
              <w:ind w:right="-20"/>
              <w:jc w:val="both"/>
            </w:pPr>
            <w:r>
              <w:rPr>
                <w:rFonts w:hint="eastAsia"/>
              </w:rPr>
              <w:t>O</w:t>
            </w:r>
          </w:p>
        </w:tc>
        <w:tc>
          <w:tcPr>
            <w:tcW w:w="25" w:type="dxa"/>
            <w:vAlign w:val="center"/>
          </w:tcPr>
          <w:p w:rsidR="00F97D0B" w:rsidRDefault="00F97D0B" w:rsidP="00164F22">
            <w:pPr>
              <w:jc w:val="both"/>
            </w:pPr>
          </w:p>
          <w:p w:rsidR="00F97D0B" w:rsidRDefault="00F97D0B" w:rsidP="00164F22">
            <w:pPr>
              <w:jc w:val="both"/>
            </w:pPr>
          </w:p>
          <w:p w:rsidR="00F97D0B" w:rsidRDefault="00F97D0B" w:rsidP="00164F22">
            <w:pPr>
              <w:jc w:val="both"/>
            </w:pPr>
          </w:p>
          <w:p w:rsidR="00F97D0B" w:rsidRDefault="00F97D0B" w:rsidP="00164F22">
            <w:pPr>
              <w:jc w:val="both"/>
            </w:pPr>
          </w:p>
        </w:tc>
      </w:tr>
      <w:tr w:rsidR="00484A42" w:rsidRPr="00270E48" w:rsidTr="00D01DD9">
        <w:trPr>
          <w:trHeight w:hRule="exact" w:val="1613"/>
        </w:trPr>
        <w:tc>
          <w:tcPr>
            <w:tcW w:w="1584" w:type="dxa"/>
            <w:tcBorders>
              <w:top w:val="single" w:sz="4" w:space="0" w:color="000000"/>
              <w:left w:val="single" w:sz="4" w:space="0" w:color="000000"/>
              <w:bottom w:val="single" w:sz="4" w:space="0" w:color="000000"/>
              <w:right w:val="single" w:sz="4" w:space="0" w:color="000000"/>
            </w:tcBorders>
            <w:vAlign w:val="center"/>
          </w:tcPr>
          <w:p w:rsidR="00484A42" w:rsidRDefault="00484A42" w:rsidP="00164F22">
            <w:pPr>
              <w:jc w:val="both"/>
            </w:pPr>
            <w:r>
              <w:rPr>
                <w:rFonts w:hint="eastAsia"/>
              </w:rPr>
              <w:t>userID</w:t>
            </w:r>
          </w:p>
        </w:tc>
        <w:tc>
          <w:tcPr>
            <w:tcW w:w="1135" w:type="dxa"/>
            <w:tcBorders>
              <w:top w:val="single" w:sz="4" w:space="0" w:color="000000"/>
              <w:left w:val="single" w:sz="4" w:space="0" w:color="000000"/>
              <w:bottom w:val="single" w:sz="4" w:space="0" w:color="000000"/>
              <w:right w:val="single" w:sz="4" w:space="0" w:color="000000"/>
            </w:tcBorders>
            <w:vAlign w:val="center"/>
          </w:tcPr>
          <w:p w:rsidR="00484A42" w:rsidRDefault="00484A42" w:rsidP="00164F22">
            <w:pPr>
              <w:jc w:val="both"/>
            </w:pPr>
            <w:r>
              <w:rPr>
                <w:rFonts w:hint="eastAsia"/>
              </w:rPr>
              <w:t>String</w:t>
            </w:r>
          </w:p>
        </w:tc>
        <w:tc>
          <w:tcPr>
            <w:tcW w:w="4678" w:type="dxa"/>
            <w:tcBorders>
              <w:top w:val="single" w:sz="4" w:space="0" w:color="000000"/>
              <w:left w:val="single" w:sz="4" w:space="0" w:color="000000"/>
              <w:bottom w:val="single" w:sz="4" w:space="0" w:color="000000"/>
              <w:right w:val="single" w:sz="4" w:space="0" w:color="000000"/>
            </w:tcBorders>
            <w:vAlign w:val="center"/>
          </w:tcPr>
          <w:p w:rsidR="00484A42" w:rsidRDefault="00484A42" w:rsidP="00DE4135">
            <w:pPr>
              <w:spacing w:line="312" w:lineRule="exact"/>
              <w:ind w:right="-20"/>
            </w:pPr>
            <w:r>
              <w:rPr>
                <w:rFonts w:hint="eastAsia"/>
              </w:rPr>
              <w:t>商户在</w:t>
            </w:r>
            <w:r>
              <w:rPr>
                <w:rFonts w:hint="eastAsia"/>
              </w:rPr>
              <w:t>UP</w:t>
            </w:r>
            <w:r>
              <w:rPr>
                <w:rFonts w:hint="eastAsia"/>
              </w:rPr>
              <w:t>的</w:t>
            </w:r>
            <w:r>
              <w:rPr>
                <w:rFonts w:hint="eastAsia"/>
              </w:rPr>
              <w:t>ID</w:t>
            </w:r>
            <w:r>
              <w:rPr>
                <w:rFonts w:hint="eastAsia"/>
              </w:rPr>
              <w:t>；</w:t>
            </w:r>
          </w:p>
          <w:p w:rsidR="00B32666" w:rsidRDefault="00B32666" w:rsidP="00164F22">
            <w:pPr>
              <w:spacing w:line="312" w:lineRule="exact"/>
              <w:ind w:right="-20"/>
              <w:jc w:val="both"/>
            </w:pPr>
            <w:r>
              <w:rPr>
                <w:rFonts w:hint="eastAsia"/>
              </w:rPr>
              <w:t>与</w:t>
            </w:r>
            <w:r>
              <w:rPr>
                <w:rFonts w:hint="eastAsia"/>
              </w:rPr>
              <w:t>userName</w:t>
            </w:r>
            <w:r>
              <w:rPr>
                <w:rFonts w:hint="eastAsia"/>
              </w:rPr>
              <w:t>互斥，至少输入其一</w:t>
            </w:r>
          </w:p>
          <w:p w:rsidR="001B6917" w:rsidRDefault="001B6917" w:rsidP="00164F22">
            <w:pPr>
              <w:spacing w:line="312" w:lineRule="exact"/>
              <w:ind w:right="-20"/>
              <w:jc w:val="both"/>
            </w:pPr>
            <w:r>
              <w:rPr>
                <w:rFonts w:hint="eastAsia"/>
              </w:rPr>
              <w:t>联盟</w:t>
            </w:r>
            <w:r w:rsidR="009F046D">
              <w:rPr>
                <w:rFonts w:hint="eastAsia"/>
              </w:rPr>
              <w:t>开发者</w:t>
            </w:r>
            <w:r>
              <w:rPr>
                <w:rFonts w:hint="eastAsia"/>
              </w:rPr>
              <w:t>接口中，直接从协议中获取。</w:t>
            </w:r>
            <w:r w:rsidR="00A77920">
              <w:rPr>
                <w:rFonts w:hint="eastAsia"/>
              </w:rPr>
              <w:t>管理者接口直接传递被操作商户的</w:t>
            </w:r>
            <w:r w:rsidR="00A77920">
              <w:rPr>
                <w:rFonts w:hint="eastAsia"/>
              </w:rPr>
              <w:t>ID</w:t>
            </w:r>
            <w:r w:rsidR="00A77920">
              <w:rPr>
                <w:rFonts w:hint="eastAsia"/>
              </w:rPr>
              <w:t>。</w:t>
            </w:r>
          </w:p>
        </w:tc>
        <w:tc>
          <w:tcPr>
            <w:tcW w:w="846" w:type="dxa"/>
            <w:tcBorders>
              <w:top w:val="single" w:sz="4" w:space="0" w:color="000000"/>
              <w:left w:val="single" w:sz="4" w:space="0" w:color="000000"/>
              <w:bottom w:val="single" w:sz="4" w:space="0" w:color="000000"/>
              <w:right w:val="single" w:sz="4" w:space="0" w:color="000000"/>
            </w:tcBorders>
            <w:vAlign w:val="center"/>
          </w:tcPr>
          <w:p w:rsidR="00484A42" w:rsidRDefault="001A4E3D" w:rsidP="00164F22">
            <w:pPr>
              <w:spacing w:line="312" w:lineRule="exact"/>
              <w:ind w:right="-20"/>
              <w:jc w:val="both"/>
            </w:pPr>
            <w:r>
              <w:rPr>
                <w:rFonts w:hint="eastAsia"/>
              </w:rPr>
              <w:t>O</w:t>
            </w:r>
          </w:p>
        </w:tc>
        <w:tc>
          <w:tcPr>
            <w:tcW w:w="25" w:type="dxa"/>
            <w:vAlign w:val="center"/>
          </w:tcPr>
          <w:p w:rsidR="00484A42" w:rsidRDefault="00484A42" w:rsidP="00164F22">
            <w:pPr>
              <w:jc w:val="both"/>
            </w:pPr>
          </w:p>
        </w:tc>
      </w:tr>
      <w:tr w:rsidR="008A6899" w:rsidRPr="00270E48" w:rsidTr="00D01DD9">
        <w:trPr>
          <w:trHeight w:hRule="exact" w:val="819"/>
        </w:trPr>
        <w:tc>
          <w:tcPr>
            <w:tcW w:w="1584" w:type="dxa"/>
            <w:tcBorders>
              <w:top w:val="single" w:sz="4" w:space="0" w:color="000000"/>
              <w:left w:val="single" w:sz="4" w:space="0" w:color="000000"/>
              <w:bottom w:val="single" w:sz="4" w:space="0" w:color="000000"/>
              <w:right w:val="single" w:sz="4" w:space="0" w:color="000000"/>
            </w:tcBorders>
            <w:vAlign w:val="center"/>
          </w:tcPr>
          <w:p w:rsidR="008A6899" w:rsidRDefault="008A6899" w:rsidP="00164F22">
            <w:pPr>
              <w:jc w:val="both"/>
            </w:pPr>
            <w:r>
              <w:rPr>
                <w:lang w:val="fr-FR"/>
              </w:rPr>
              <w:t>managerUserID</w:t>
            </w:r>
          </w:p>
        </w:tc>
        <w:tc>
          <w:tcPr>
            <w:tcW w:w="1135" w:type="dxa"/>
            <w:tcBorders>
              <w:top w:val="single" w:sz="4" w:space="0" w:color="000000"/>
              <w:left w:val="single" w:sz="4" w:space="0" w:color="000000"/>
              <w:bottom w:val="single" w:sz="4" w:space="0" w:color="000000"/>
              <w:right w:val="single" w:sz="4" w:space="0" w:color="000000"/>
            </w:tcBorders>
            <w:vAlign w:val="center"/>
          </w:tcPr>
          <w:p w:rsidR="008A6899" w:rsidRDefault="008A6899" w:rsidP="00164F22">
            <w:pPr>
              <w:jc w:val="both"/>
            </w:pPr>
            <w:r>
              <w:rPr>
                <w:rFonts w:hint="eastAsia"/>
              </w:rPr>
              <w:t>String</w:t>
            </w:r>
          </w:p>
        </w:tc>
        <w:tc>
          <w:tcPr>
            <w:tcW w:w="4678" w:type="dxa"/>
            <w:tcBorders>
              <w:top w:val="single" w:sz="4" w:space="0" w:color="000000"/>
              <w:left w:val="single" w:sz="4" w:space="0" w:color="000000"/>
              <w:bottom w:val="single" w:sz="4" w:space="0" w:color="000000"/>
              <w:right w:val="single" w:sz="4" w:space="0" w:color="000000"/>
            </w:tcBorders>
            <w:vAlign w:val="center"/>
          </w:tcPr>
          <w:p w:rsidR="008A6899" w:rsidRDefault="008A6899" w:rsidP="00DE4135">
            <w:pPr>
              <w:spacing w:line="312" w:lineRule="exact"/>
              <w:ind w:right="-20"/>
            </w:pPr>
            <w:r>
              <w:rPr>
                <w:rFonts w:ascii="宋体" w:hAnsi="宋体" w:hint="eastAsia"/>
                <w:sz w:val="18"/>
                <w:szCs w:val="18"/>
              </w:rPr>
              <w:t>联盟管理员用户</w:t>
            </w:r>
            <w:r>
              <w:rPr>
                <w:rFonts w:ascii="Arial" w:hAnsi="Arial" w:cs="Arial"/>
                <w:sz w:val="18"/>
                <w:szCs w:val="18"/>
                <w:lang w:val="fr-FR"/>
              </w:rPr>
              <w:t>ID</w:t>
            </w:r>
            <w:r>
              <w:rPr>
                <w:rFonts w:ascii="Arial" w:hAnsi="Arial" w:cs="Arial" w:hint="eastAsia"/>
                <w:sz w:val="18"/>
                <w:szCs w:val="18"/>
                <w:lang w:val="fr-FR"/>
              </w:rPr>
              <w:t>，仅仅对管理接口有效，当前为保留字段，业务不处理。</w:t>
            </w:r>
          </w:p>
        </w:tc>
        <w:tc>
          <w:tcPr>
            <w:tcW w:w="846" w:type="dxa"/>
            <w:tcBorders>
              <w:top w:val="single" w:sz="4" w:space="0" w:color="000000"/>
              <w:left w:val="single" w:sz="4" w:space="0" w:color="000000"/>
              <w:bottom w:val="single" w:sz="4" w:space="0" w:color="000000"/>
              <w:right w:val="single" w:sz="4" w:space="0" w:color="000000"/>
            </w:tcBorders>
            <w:vAlign w:val="center"/>
          </w:tcPr>
          <w:p w:rsidR="008A6899" w:rsidRDefault="008A6899" w:rsidP="00164F22">
            <w:pPr>
              <w:spacing w:line="312" w:lineRule="exact"/>
              <w:ind w:right="-20"/>
              <w:jc w:val="both"/>
            </w:pPr>
            <w:r>
              <w:rPr>
                <w:rFonts w:hint="eastAsia"/>
              </w:rPr>
              <w:t>O</w:t>
            </w:r>
          </w:p>
        </w:tc>
        <w:tc>
          <w:tcPr>
            <w:tcW w:w="25" w:type="dxa"/>
            <w:vAlign w:val="center"/>
          </w:tcPr>
          <w:p w:rsidR="008A6899" w:rsidRDefault="008A6899" w:rsidP="00164F22">
            <w:pPr>
              <w:jc w:val="both"/>
            </w:pPr>
          </w:p>
        </w:tc>
      </w:tr>
      <w:tr w:rsidR="00F97D0B" w:rsidRPr="00270E48" w:rsidTr="00D01DD9">
        <w:trPr>
          <w:trHeight w:hRule="exact" w:val="479"/>
        </w:trPr>
        <w:tc>
          <w:tcPr>
            <w:tcW w:w="1584" w:type="dxa"/>
            <w:tcBorders>
              <w:top w:val="single" w:sz="4" w:space="0" w:color="000000"/>
              <w:left w:val="single" w:sz="4" w:space="0" w:color="000000"/>
              <w:bottom w:val="single" w:sz="4" w:space="0" w:color="000000"/>
              <w:right w:val="single" w:sz="4" w:space="0" w:color="000000"/>
            </w:tcBorders>
          </w:tcPr>
          <w:p w:rsidR="00F97D0B" w:rsidRDefault="00F97D0B" w:rsidP="00C76BE1">
            <w:r>
              <w:rPr>
                <w:rFonts w:hint="eastAsia"/>
              </w:rPr>
              <w:t>sign</w:t>
            </w:r>
          </w:p>
        </w:tc>
        <w:tc>
          <w:tcPr>
            <w:tcW w:w="1135" w:type="dxa"/>
            <w:tcBorders>
              <w:top w:val="single" w:sz="4" w:space="0" w:color="000000"/>
              <w:left w:val="single" w:sz="4" w:space="0" w:color="000000"/>
              <w:bottom w:val="single" w:sz="4" w:space="0" w:color="000000"/>
              <w:right w:val="single" w:sz="4" w:space="0" w:color="000000"/>
            </w:tcBorders>
          </w:tcPr>
          <w:p w:rsidR="00F97D0B" w:rsidRDefault="00F97D0B" w:rsidP="00C76BE1">
            <w:r>
              <w:rPr>
                <w:rFonts w:hint="eastAsia"/>
              </w:rPr>
              <w:t>String</w:t>
            </w:r>
          </w:p>
        </w:tc>
        <w:tc>
          <w:tcPr>
            <w:tcW w:w="4678" w:type="dxa"/>
            <w:tcBorders>
              <w:top w:val="single" w:sz="4" w:space="0" w:color="000000"/>
              <w:left w:val="single" w:sz="4" w:space="0" w:color="000000"/>
              <w:bottom w:val="single" w:sz="4" w:space="0" w:color="000000"/>
              <w:right w:val="single" w:sz="4" w:space="0" w:color="000000"/>
            </w:tcBorders>
          </w:tcPr>
          <w:p w:rsidR="00F97D0B" w:rsidRDefault="00F97D0B" w:rsidP="00C76BE1">
            <w:pPr>
              <w:spacing w:line="312" w:lineRule="exact"/>
              <w:ind w:right="-20"/>
            </w:pPr>
            <w:r>
              <w:rPr>
                <w:rFonts w:hint="eastAsia"/>
              </w:rPr>
              <w:t>SHA-256</w:t>
            </w:r>
            <w:r>
              <w:rPr>
                <w:rFonts w:hint="eastAsia"/>
              </w:rPr>
              <w:t>签名</w:t>
            </w:r>
          </w:p>
        </w:tc>
        <w:tc>
          <w:tcPr>
            <w:tcW w:w="846" w:type="dxa"/>
            <w:tcBorders>
              <w:top w:val="single" w:sz="4" w:space="0" w:color="000000"/>
              <w:left w:val="single" w:sz="4" w:space="0" w:color="000000"/>
              <w:bottom w:val="single" w:sz="4" w:space="0" w:color="000000"/>
              <w:right w:val="single" w:sz="4" w:space="0" w:color="000000"/>
            </w:tcBorders>
          </w:tcPr>
          <w:p w:rsidR="00F97D0B" w:rsidRDefault="00F97D0B" w:rsidP="00C76BE1">
            <w:pPr>
              <w:spacing w:line="312" w:lineRule="exact"/>
              <w:ind w:right="-20"/>
            </w:pPr>
            <w:r>
              <w:rPr>
                <w:rFonts w:hint="eastAsia"/>
              </w:rPr>
              <w:t>M</w:t>
            </w:r>
          </w:p>
        </w:tc>
        <w:tc>
          <w:tcPr>
            <w:tcW w:w="25" w:type="dxa"/>
          </w:tcPr>
          <w:p w:rsidR="00F97D0B" w:rsidRDefault="00F97D0B" w:rsidP="00C76BE1"/>
        </w:tc>
      </w:tr>
    </w:tbl>
    <w:p w:rsidR="00F97D0B" w:rsidRDefault="00F97D0B" w:rsidP="00F97D0B">
      <w:pPr>
        <w:spacing w:line="200" w:lineRule="exact"/>
        <w:rPr>
          <w:sz w:val="20"/>
          <w:szCs w:val="20"/>
        </w:rPr>
      </w:pPr>
    </w:p>
    <w:p w:rsidR="00F97D0B" w:rsidRPr="00896BE4" w:rsidRDefault="00F97D0B" w:rsidP="00F97D0B">
      <w:pPr>
        <w:spacing w:line="200" w:lineRule="exact"/>
        <w:rPr>
          <w:sz w:val="20"/>
          <w:szCs w:val="20"/>
        </w:rPr>
      </w:pPr>
    </w:p>
    <w:p w:rsidR="00F97D0B" w:rsidRPr="00BB29FC" w:rsidRDefault="00F97D0B" w:rsidP="00F97D0B">
      <w:pPr>
        <w:ind w:firstLineChars="150" w:firstLine="316"/>
        <w:rPr>
          <w:b/>
        </w:rPr>
      </w:pPr>
      <w:r w:rsidRPr="00BB29FC">
        <w:rPr>
          <w:rFonts w:hint="eastAsia"/>
          <w:b/>
        </w:rPr>
        <w:t>响应参数描述</w:t>
      </w:r>
      <w:r>
        <w:rPr>
          <w:rFonts w:hint="eastAsia"/>
          <w:b/>
        </w:rPr>
        <w:t>：</w:t>
      </w:r>
    </w:p>
    <w:tbl>
      <w:tblPr>
        <w:tblW w:w="8215" w:type="dxa"/>
        <w:tblInd w:w="154" w:type="dxa"/>
        <w:tblLayout w:type="fixed"/>
        <w:tblCellMar>
          <w:left w:w="0" w:type="dxa"/>
          <w:right w:w="0" w:type="dxa"/>
        </w:tblCellMar>
        <w:tblLook w:val="0000"/>
      </w:tblPr>
      <w:tblGrid>
        <w:gridCol w:w="1552"/>
        <w:gridCol w:w="1985"/>
        <w:gridCol w:w="3827"/>
        <w:gridCol w:w="851"/>
      </w:tblGrid>
      <w:tr w:rsidR="00F97D0B" w:rsidRPr="00270E48" w:rsidTr="00CE0EE0">
        <w:trPr>
          <w:trHeight w:hRule="exact" w:val="370"/>
        </w:trPr>
        <w:tc>
          <w:tcPr>
            <w:tcW w:w="1552" w:type="dxa"/>
            <w:tcBorders>
              <w:top w:val="single" w:sz="4" w:space="0" w:color="000000"/>
              <w:left w:val="single" w:sz="4" w:space="0" w:color="000000"/>
              <w:bottom w:val="single" w:sz="4" w:space="0" w:color="000000"/>
              <w:right w:val="single" w:sz="4" w:space="0" w:color="000000"/>
            </w:tcBorders>
            <w:shd w:val="clear" w:color="auto" w:fill="DFDFDF"/>
          </w:tcPr>
          <w:p w:rsidR="00F97D0B" w:rsidRPr="00270E48" w:rsidRDefault="00F97D0B" w:rsidP="00C76BE1">
            <w:pPr>
              <w:spacing w:line="307" w:lineRule="exact"/>
              <w:ind w:left="102" w:right="-20"/>
              <w:rPr>
                <w:sz w:val="24"/>
                <w:szCs w:val="24"/>
              </w:rPr>
            </w:pPr>
            <w:r>
              <w:rPr>
                <w:rFonts w:ascii="微软雅黑" w:eastAsia="微软雅黑" w:cs="微软雅黑" w:hint="eastAsia"/>
                <w:b/>
                <w:bCs/>
                <w:spacing w:val="12"/>
                <w:position w:val="-1"/>
              </w:rPr>
              <w:t>数据项</w:t>
            </w:r>
          </w:p>
        </w:tc>
        <w:tc>
          <w:tcPr>
            <w:tcW w:w="1985" w:type="dxa"/>
            <w:tcBorders>
              <w:top w:val="single" w:sz="4" w:space="0" w:color="000000"/>
              <w:left w:val="single" w:sz="4" w:space="0" w:color="000000"/>
              <w:bottom w:val="single" w:sz="4" w:space="0" w:color="000000"/>
              <w:right w:val="single" w:sz="4" w:space="0" w:color="000000"/>
            </w:tcBorders>
            <w:shd w:val="clear" w:color="auto" w:fill="DFDFDF"/>
          </w:tcPr>
          <w:p w:rsidR="00F97D0B" w:rsidRPr="00270E48" w:rsidRDefault="00F97D0B" w:rsidP="00C76BE1">
            <w:pPr>
              <w:spacing w:line="307" w:lineRule="exact"/>
              <w:ind w:left="102" w:right="-20"/>
              <w:rPr>
                <w:sz w:val="24"/>
                <w:szCs w:val="24"/>
              </w:rPr>
            </w:pPr>
            <w:r>
              <w:rPr>
                <w:rFonts w:ascii="微软雅黑" w:eastAsia="微软雅黑" w:cs="微软雅黑" w:hint="eastAsia"/>
                <w:b/>
                <w:bCs/>
                <w:spacing w:val="12"/>
                <w:position w:val="-1"/>
              </w:rPr>
              <w:t>参数类型</w:t>
            </w:r>
          </w:p>
        </w:tc>
        <w:tc>
          <w:tcPr>
            <w:tcW w:w="3827" w:type="dxa"/>
            <w:tcBorders>
              <w:top w:val="single" w:sz="4" w:space="0" w:color="000000"/>
              <w:left w:val="single" w:sz="4" w:space="0" w:color="000000"/>
              <w:bottom w:val="single" w:sz="4" w:space="0" w:color="000000"/>
              <w:right w:val="single" w:sz="4" w:space="0" w:color="000000"/>
            </w:tcBorders>
            <w:shd w:val="clear" w:color="auto" w:fill="DFDFDF"/>
          </w:tcPr>
          <w:p w:rsidR="00F97D0B" w:rsidRPr="00270E48" w:rsidRDefault="00F97D0B" w:rsidP="00C76BE1">
            <w:pPr>
              <w:spacing w:line="307" w:lineRule="exact"/>
              <w:ind w:left="102" w:right="-20"/>
              <w:rPr>
                <w:sz w:val="24"/>
                <w:szCs w:val="24"/>
              </w:rPr>
            </w:pPr>
            <w:r>
              <w:rPr>
                <w:rFonts w:ascii="微软雅黑" w:eastAsia="微软雅黑" w:cs="微软雅黑" w:hint="eastAsia"/>
                <w:b/>
                <w:bCs/>
                <w:spacing w:val="12"/>
                <w:position w:val="-1"/>
              </w:rPr>
              <w:t>参数描述</w:t>
            </w:r>
          </w:p>
        </w:tc>
        <w:tc>
          <w:tcPr>
            <w:tcW w:w="851" w:type="dxa"/>
            <w:tcBorders>
              <w:top w:val="single" w:sz="4" w:space="0" w:color="000000"/>
              <w:left w:val="single" w:sz="4" w:space="0" w:color="000000"/>
              <w:bottom w:val="single" w:sz="4" w:space="0" w:color="000000"/>
              <w:right w:val="single" w:sz="4" w:space="0" w:color="000000"/>
            </w:tcBorders>
            <w:shd w:val="clear" w:color="auto" w:fill="DFDFDF"/>
          </w:tcPr>
          <w:p w:rsidR="00F97D0B" w:rsidRPr="00270E48" w:rsidRDefault="00F97D0B" w:rsidP="00C76BE1">
            <w:pPr>
              <w:spacing w:line="307" w:lineRule="exact"/>
              <w:ind w:left="102" w:right="-20"/>
              <w:rPr>
                <w:sz w:val="24"/>
                <w:szCs w:val="24"/>
              </w:rPr>
            </w:pPr>
            <w:r>
              <w:rPr>
                <w:rFonts w:ascii="微软雅黑" w:eastAsia="微软雅黑" w:cs="微软雅黑" w:hint="eastAsia"/>
                <w:b/>
                <w:bCs/>
                <w:spacing w:val="12"/>
                <w:position w:val="-1"/>
              </w:rPr>
              <w:t>选项</w:t>
            </w:r>
          </w:p>
        </w:tc>
      </w:tr>
      <w:tr w:rsidR="00F97D0B" w:rsidRPr="00270E48" w:rsidTr="00CE0EE0">
        <w:trPr>
          <w:trHeight w:hRule="exact" w:val="655"/>
        </w:trPr>
        <w:tc>
          <w:tcPr>
            <w:tcW w:w="1552" w:type="dxa"/>
            <w:tcBorders>
              <w:top w:val="single" w:sz="4" w:space="0" w:color="000000"/>
              <w:left w:val="single" w:sz="4" w:space="0" w:color="000000"/>
              <w:bottom w:val="single" w:sz="4" w:space="0" w:color="000000"/>
              <w:right w:val="single" w:sz="4" w:space="0" w:color="000000"/>
            </w:tcBorders>
            <w:vAlign w:val="center"/>
          </w:tcPr>
          <w:p w:rsidR="00F97D0B" w:rsidRPr="00286EBC" w:rsidRDefault="00F97D0B" w:rsidP="00141FBF">
            <w:pPr>
              <w:ind w:right="-20"/>
              <w:jc w:val="both"/>
            </w:pPr>
            <w:r w:rsidRPr="00286EBC">
              <w:rPr>
                <w:rFonts w:hint="eastAsia"/>
              </w:rPr>
              <w:t>returnCode</w:t>
            </w:r>
          </w:p>
        </w:tc>
        <w:tc>
          <w:tcPr>
            <w:tcW w:w="1985" w:type="dxa"/>
            <w:tcBorders>
              <w:top w:val="single" w:sz="4" w:space="0" w:color="000000"/>
              <w:left w:val="single" w:sz="4" w:space="0" w:color="000000"/>
              <w:bottom w:val="single" w:sz="4" w:space="0" w:color="000000"/>
              <w:right w:val="single" w:sz="4" w:space="0" w:color="000000"/>
            </w:tcBorders>
            <w:vAlign w:val="center"/>
          </w:tcPr>
          <w:p w:rsidR="00F97D0B" w:rsidRPr="00286EBC" w:rsidRDefault="00F97D0B" w:rsidP="00F8183F">
            <w:pPr>
              <w:spacing w:line="241" w:lineRule="auto"/>
              <w:ind w:right="51"/>
              <w:jc w:val="both"/>
            </w:pPr>
            <w:r w:rsidRPr="00286EBC">
              <w:t>S</w:t>
            </w:r>
            <w:r w:rsidRPr="00286EBC">
              <w:rPr>
                <w:rFonts w:hint="eastAsia"/>
              </w:rPr>
              <w:t xml:space="preserve">tring </w:t>
            </w:r>
          </w:p>
        </w:tc>
        <w:tc>
          <w:tcPr>
            <w:tcW w:w="3827" w:type="dxa"/>
            <w:tcBorders>
              <w:top w:val="single" w:sz="4" w:space="0" w:color="000000"/>
              <w:left w:val="single" w:sz="4" w:space="0" w:color="000000"/>
              <w:bottom w:val="single" w:sz="4" w:space="0" w:color="000000"/>
              <w:right w:val="single" w:sz="4" w:space="0" w:color="000000"/>
            </w:tcBorders>
            <w:vAlign w:val="center"/>
          </w:tcPr>
          <w:p w:rsidR="00F97D0B" w:rsidRPr="00775C76" w:rsidRDefault="00F97D0B" w:rsidP="00141FBF">
            <w:pPr>
              <w:spacing w:line="312" w:lineRule="exact"/>
              <w:ind w:right="-20"/>
              <w:jc w:val="both"/>
            </w:pPr>
            <w:r w:rsidRPr="00775C76">
              <w:rPr>
                <w:rFonts w:hint="eastAsia"/>
              </w:rPr>
              <w:t>0</w:t>
            </w:r>
            <w:r w:rsidRPr="00775C76">
              <w:rPr>
                <w:rFonts w:hint="eastAsia"/>
              </w:rPr>
              <w:t>：成功</w:t>
            </w:r>
          </w:p>
          <w:p w:rsidR="00F97D0B" w:rsidRPr="00775C76" w:rsidRDefault="00BD7870" w:rsidP="00141FBF">
            <w:pPr>
              <w:spacing w:line="312" w:lineRule="exact"/>
              <w:ind w:right="-20"/>
              <w:jc w:val="both"/>
            </w:pPr>
            <w:r>
              <w:rPr>
                <w:rFonts w:hint="eastAsia"/>
              </w:rPr>
              <w:t>其他：失败，具体请参考</w:t>
            </w:r>
            <w:r w:rsidR="006F430C">
              <w:rPr>
                <w:rFonts w:hint="eastAsia"/>
              </w:rPr>
              <w:t>2.1</w:t>
            </w:r>
            <w:r>
              <w:rPr>
                <w:rFonts w:hint="eastAsia"/>
              </w:rPr>
              <w:t>章节</w:t>
            </w:r>
          </w:p>
        </w:tc>
        <w:tc>
          <w:tcPr>
            <w:tcW w:w="851" w:type="dxa"/>
            <w:tcBorders>
              <w:top w:val="single" w:sz="4" w:space="0" w:color="000000"/>
              <w:left w:val="single" w:sz="4" w:space="0" w:color="000000"/>
              <w:bottom w:val="single" w:sz="4" w:space="0" w:color="000000"/>
              <w:right w:val="single" w:sz="4" w:space="0" w:color="000000"/>
            </w:tcBorders>
            <w:vAlign w:val="center"/>
          </w:tcPr>
          <w:p w:rsidR="00F97D0B" w:rsidRPr="00775C76" w:rsidRDefault="00F97D0B" w:rsidP="00141FBF">
            <w:pPr>
              <w:jc w:val="both"/>
            </w:pPr>
            <w:r w:rsidRPr="00775C76">
              <w:rPr>
                <w:rFonts w:hint="eastAsia"/>
              </w:rPr>
              <w:t>M</w:t>
            </w:r>
          </w:p>
        </w:tc>
      </w:tr>
      <w:tr w:rsidR="00F97D0B" w:rsidRPr="00270E48" w:rsidTr="00CE0EE0">
        <w:trPr>
          <w:trHeight w:hRule="exact" w:val="423"/>
        </w:trPr>
        <w:tc>
          <w:tcPr>
            <w:tcW w:w="1552" w:type="dxa"/>
            <w:tcBorders>
              <w:top w:val="single" w:sz="4" w:space="0" w:color="000000"/>
              <w:left w:val="single" w:sz="4" w:space="0" w:color="000000"/>
              <w:bottom w:val="single" w:sz="4" w:space="0" w:color="000000"/>
              <w:right w:val="single" w:sz="4" w:space="0" w:color="000000"/>
            </w:tcBorders>
            <w:vAlign w:val="center"/>
          </w:tcPr>
          <w:p w:rsidR="00F97D0B" w:rsidRPr="00286EBC" w:rsidRDefault="00F97D0B" w:rsidP="00141FBF">
            <w:pPr>
              <w:ind w:right="-20"/>
              <w:jc w:val="both"/>
            </w:pPr>
            <w:r w:rsidRPr="00286EBC">
              <w:rPr>
                <w:rFonts w:hint="eastAsia"/>
              </w:rPr>
              <w:t>return</w:t>
            </w:r>
            <w:r>
              <w:rPr>
                <w:rFonts w:hint="eastAsia"/>
              </w:rPr>
              <w:t>Desc</w:t>
            </w:r>
          </w:p>
        </w:tc>
        <w:tc>
          <w:tcPr>
            <w:tcW w:w="1985" w:type="dxa"/>
            <w:tcBorders>
              <w:top w:val="single" w:sz="4" w:space="0" w:color="000000"/>
              <w:left w:val="single" w:sz="4" w:space="0" w:color="000000"/>
              <w:bottom w:val="single" w:sz="4" w:space="0" w:color="000000"/>
              <w:right w:val="single" w:sz="4" w:space="0" w:color="000000"/>
            </w:tcBorders>
            <w:vAlign w:val="center"/>
          </w:tcPr>
          <w:p w:rsidR="00F97D0B" w:rsidRPr="00286EBC" w:rsidRDefault="00F97D0B" w:rsidP="00F8183F">
            <w:pPr>
              <w:spacing w:line="241" w:lineRule="auto"/>
              <w:ind w:right="51"/>
              <w:jc w:val="both"/>
            </w:pPr>
            <w:r w:rsidRPr="00286EBC">
              <w:t>S</w:t>
            </w:r>
            <w:r w:rsidRPr="00286EBC">
              <w:rPr>
                <w:rFonts w:hint="eastAsia"/>
              </w:rPr>
              <w:t>tring</w:t>
            </w:r>
          </w:p>
        </w:tc>
        <w:tc>
          <w:tcPr>
            <w:tcW w:w="3827" w:type="dxa"/>
            <w:tcBorders>
              <w:top w:val="single" w:sz="4" w:space="0" w:color="000000"/>
              <w:left w:val="single" w:sz="4" w:space="0" w:color="000000"/>
              <w:bottom w:val="single" w:sz="4" w:space="0" w:color="000000"/>
              <w:right w:val="single" w:sz="4" w:space="0" w:color="000000"/>
            </w:tcBorders>
            <w:vAlign w:val="center"/>
          </w:tcPr>
          <w:p w:rsidR="00F97D0B" w:rsidRPr="00775C76" w:rsidRDefault="00F97D0B" w:rsidP="00141FBF">
            <w:pPr>
              <w:spacing w:line="312" w:lineRule="exact"/>
              <w:ind w:right="-20"/>
              <w:jc w:val="both"/>
            </w:pPr>
            <w:r>
              <w:rPr>
                <w:rFonts w:hint="eastAsia"/>
              </w:rPr>
              <w:t>返回值描述</w:t>
            </w:r>
          </w:p>
        </w:tc>
        <w:tc>
          <w:tcPr>
            <w:tcW w:w="851" w:type="dxa"/>
            <w:tcBorders>
              <w:top w:val="single" w:sz="4" w:space="0" w:color="000000"/>
              <w:left w:val="single" w:sz="4" w:space="0" w:color="000000"/>
              <w:bottom w:val="single" w:sz="4" w:space="0" w:color="000000"/>
              <w:right w:val="single" w:sz="4" w:space="0" w:color="000000"/>
            </w:tcBorders>
            <w:vAlign w:val="center"/>
          </w:tcPr>
          <w:p w:rsidR="00F97D0B" w:rsidRPr="00775C76" w:rsidRDefault="00F97D0B" w:rsidP="00141FBF">
            <w:pPr>
              <w:jc w:val="both"/>
            </w:pPr>
            <w:r w:rsidRPr="004A2310">
              <w:rPr>
                <w:rFonts w:hint="eastAsia"/>
              </w:rPr>
              <w:t>M</w:t>
            </w:r>
          </w:p>
        </w:tc>
      </w:tr>
      <w:tr w:rsidR="00AD142E" w:rsidRPr="00270E48" w:rsidTr="00CE0EE0">
        <w:trPr>
          <w:trHeight w:hRule="exact" w:val="593"/>
        </w:trPr>
        <w:tc>
          <w:tcPr>
            <w:tcW w:w="1552" w:type="dxa"/>
            <w:tcBorders>
              <w:top w:val="single" w:sz="4" w:space="0" w:color="000000"/>
              <w:left w:val="single" w:sz="4" w:space="0" w:color="000000"/>
              <w:bottom w:val="single" w:sz="4" w:space="0" w:color="000000"/>
              <w:right w:val="single" w:sz="4" w:space="0" w:color="000000"/>
            </w:tcBorders>
            <w:vAlign w:val="center"/>
          </w:tcPr>
          <w:p w:rsidR="00AD142E" w:rsidRPr="00286EBC" w:rsidRDefault="00AD142E" w:rsidP="00141FBF">
            <w:pPr>
              <w:ind w:right="-20"/>
              <w:jc w:val="both"/>
            </w:pPr>
            <w:r>
              <w:rPr>
                <w:rFonts w:hint="eastAsia"/>
              </w:rPr>
              <w:t>merchant</w:t>
            </w:r>
          </w:p>
        </w:tc>
        <w:tc>
          <w:tcPr>
            <w:tcW w:w="1985" w:type="dxa"/>
            <w:tcBorders>
              <w:top w:val="single" w:sz="4" w:space="0" w:color="000000"/>
              <w:left w:val="single" w:sz="4" w:space="0" w:color="000000"/>
              <w:bottom w:val="single" w:sz="4" w:space="0" w:color="000000"/>
              <w:right w:val="single" w:sz="4" w:space="0" w:color="000000"/>
            </w:tcBorders>
            <w:vAlign w:val="center"/>
          </w:tcPr>
          <w:p w:rsidR="00AD142E" w:rsidRPr="00286EBC" w:rsidRDefault="00AD142E" w:rsidP="00F8183F">
            <w:pPr>
              <w:spacing w:line="241" w:lineRule="auto"/>
              <w:ind w:right="51"/>
              <w:jc w:val="both"/>
            </w:pPr>
            <w:r>
              <w:rPr>
                <w:rFonts w:hint="eastAsia"/>
              </w:rPr>
              <w:t>MerchantObj</w:t>
            </w:r>
          </w:p>
        </w:tc>
        <w:tc>
          <w:tcPr>
            <w:tcW w:w="3827" w:type="dxa"/>
            <w:tcBorders>
              <w:top w:val="single" w:sz="4" w:space="0" w:color="000000"/>
              <w:left w:val="single" w:sz="4" w:space="0" w:color="000000"/>
              <w:bottom w:val="single" w:sz="4" w:space="0" w:color="000000"/>
              <w:right w:val="single" w:sz="4" w:space="0" w:color="000000"/>
            </w:tcBorders>
            <w:vAlign w:val="center"/>
          </w:tcPr>
          <w:p w:rsidR="00AD142E" w:rsidRDefault="00AD142E" w:rsidP="00141FBF">
            <w:pPr>
              <w:spacing w:line="312" w:lineRule="exact"/>
              <w:ind w:right="-20"/>
              <w:jc w:val="both"/>
            </w:pPr>
            <w:r>
              <w:rPr>
                <w:rFonts w:hint="eastAsia"/>
              </w:rPr>
              <w:t>商户信息</w:t>
            </w:r>
          </w:p>
        </w:tc>
        <w:tc>
          <w:tcPr>
            <w:tcW w:w="851" w:type="dxa"/>
            <w:tcBorders>
              <w:top w:val="single" w:sz="4" w:space="0" w:color="000000"/>
              <w:left w:val="single" w:sz="4" w:space="0" w:color="000000"/>
              <w:bottom w:val="single" w:sz="4" w:space="0" w:color="000000"/>
              <w:right w:val="single" w:sz="4" w:space="0" w:color="000000"/>
            </w:tcBorders>
            <w:vAlign w:val="center"/>
          </w:tcPr>
          <w:p w:rsidR="00AD142E" w:rsidRPr="004A2310" w:rsidRDefault="00AD142E" w:rsidP="00141FBF">
            <w:pPr>
              <w:jc w:val="both"/>
            </w:pPr>
            <w:r>
              <w:rPr>
                <w:rFonts w:hint="eastAsia"/>
              </w:rPr>
              <w:t>O</w:t>
            </w:r>
          </w:p>
        </w:tc>
      </w:tr>
      <w:tr w:rsidR="00F97D0B" w:rsidRPr="00270E48" w:rsidTr="00CE0EE0">
        <w:trPr>
          <w:trHeight w:hRule="exact" w:val="421"/>
        </w:trPr>
        <w:tc>
          <w:tcPr>
            <w:tcW w:w="1552" w:type="dxa"/>
            <w:tcBorders>
              <w:top w:val="single" w:sz="4" w:space="0" w:color="000000"/>
              <w:left w:val="single" w:sz="4" w:space="0" w:color="000000"/>
              <w:bottom w:val="single" w:sz="4" w:space="0" w:color="000000"/>
              <w:right w:val="single" w:sz="4" w:space="0" w:color="000000"/>
            </w:tcBorders>
            <w:vAlign w:val="center"/>
          </w:tcPr>
          <w:p w:rsidR="00F97D0B" w:rsidRDefault="00F97D0B" w:rsidP="00141FBF">
            <w:pPr>
              <w:ind w:right="-20"/>
              <w:jc w:val="both"/>
            </w:pPr>
            <w:r>
              <w:rPr>
                <w:rFonts w:hint="eastAsia"/>
              </w:rPr>
              <w:t>accountList</w:t>
            </w:r>
          </w:p>
        </w:tc>
        <w:tc>
          <w:tcPr>
            <w:tcW w:w="1985" w:type="dxa"/>
            <w:tcBorders>
              <w:top w:val="single" w:sz="4" w:space="0" w:color="000000"/>
              <w:left w:val="single" w:sz="4" w:space="0" w:color="000000"/>
              <w:bottom w:val="single" w:sz="4" w:space="0" w:color="000000"/>
              <w:right w:val="single" w:sz="4" w:space="0" w:color="000000"/>
            </w:tcBorders>
            <w:vAlign w:val="center"/>
          </w:tcPr>
          <w:p w:rsidR="00F97D0B" w:rsidRPr="00286EBC" w:rsidRDefault="00F97D0B" w:rsidP="00F8183F">
            <w:pPr>
              <w:spacing w:line="241" w:lineRule="auto"/>
              <w:ind w:right="51"/>
              <w:jc w:val="both"/>
            </w:pPr>
            <w:r>
              <w:rPr>
                <w:rFonts w:hint="eastAsia"/>
              </w:rPr>
              <w:t xml:space="preserve">Array of </w:t>
            </w:r>
            <w:r w:rsidRPr="0079768F">
              <w:t>Account</w:t>
            </w:r>
            <w:r>
              <w:rPr>
                <w:rFonts w:hint="eastAsia"/>
              </w:rPr>
              <w:t>Obj</w:t>
            </w:r>
          </w:p>
        </w:tc>
        <w:tc>
          <w:tcPr>
            <w:tcW w:w="3827" w:type="dxa"/>
            <w:tcBorders>
              <w:top w:val="single" w:sz="4" w:space="0" w:color="000000"/>
              <w:left w:val="single" w:sz="4" w:space="0" w:color="000000"/>
              <w:bottom w:val="single" w:sz="4" w:space="0" w:color="000000"/>
              <w:right w:val="single" w:sz="4" w:space="0" w:color="000000"/>
            </w:tcBorders>
            <w:vAlign w:val="center"/>
          </w:tcPr>
          <w:p w:rsidR="00F97D0B" w:rsidRDefault="00F97D0B" w:rsidP="00141FBF">
            <w:pPr>
              <w:spacing w:line="312" w:lineRule="exact"/>
              <w:ind w:right="-20"/>
              <w:jc w:val="both"/>
            </w:pPr>
            <w:r>
              <w:rPr>
                <w:rFonts w:hint="eastAsia"/>
              </w:rPr>
              <w:t>绑定的账户列表</w:t>
            </w:r>
          </w:p>
        </w:tc>
        <w:tc>
          <w:tcPr>
            <w:tcW w:w="851" w:type="dxa"/>
            <w:tcBorders>
              <w:top w:val="single" w:sz="4" w:space="0" w:color="000000"/>
              <w:left w:val="single" w:sz="4" w:space="0" w:color="000000"/>
              <w:bottom w:val="single" w:sz="4" w:space="0" w:color="000000"/>
              <w:right w:val="single" w:sz="4" w:space="0" w:color="000000"/>
            </w:tcBorders>
            <w:vAlign w:val="center"/>
          </w:tcPr>
          <w:p w:rsidR="00F97D0B" w:rsidRDefault="00F97D0B" w:rsidP="00141FBF">
            <w:pPr>
              <w:jc w:val="both"/>
            </w:pPr>
            <w:r>
              <w:rPr>
                <w:rFonts w:hint="eastAsia"/>
              </w:rPr>
              <w:t>O</w:t>
            </w:r>
          </w:p>
        </w:tc>
      </w:tr>
      <w:tr w:rsidR="00305393" w:rsidRPr="00270E48" w:rsidTr="00CE0EE0">
        <w:trPr>
          <w:trHeight w:hRule="exact" w:val="421"/>
        </w:trPr>
        <w:tc>
          <w:tcPr>
            <w:tcW w:w="1552" w:type="dxa"/>
            <w:tcBorders>
              <w:top w:val="single" w:sz="4" w:space="0" w:color="000000"/>
              <w:left w:val="single" w:sz="4" w:space="0" w:color="000000"/>
              <w:bottom w:val="single" w:sz="4" w:space="0" w:color="000000"/>
              <w:right w:val="single" w:sz="4" w:space="0" w:color="000000"/>
            </w:tcBorders>
            <w:vAlign w:val="center"/>
          </w:tcPr>
          <w:p w:rsidR="00305393" w:rsidRDefault="00305393" w:rsidP="00141FBF">
            <w:pPr>
              <w:ind w:right="-20"/>
              <w:jc w:val="both"/>
            </w:pPr>
            <w:r>
              <w:rPr>
                <w:rFonts w:hint="eastAsia"/>
              </w:rPr>
              <w:t>bankinfoList</w:t>
            </w:r>
          </w:p>
        </w:tc>
        <w:tc>
          <w:tcPr>
            <w:tcW w:w="1985" w:type="dxa"/>
            <w:tcBorders>
              <w:top w:val="single" w:sz="4" w:space="0" w:color="000000"/>
              <w:left w:val="single" w:sz="4" w:space="0" w:color="000000"/>
              <w:bottom w:val="single" w:sz="4" w:space="0" w:color="000000"/>
              <w:right w:val="single" w:sz="4" w:space="0" w:color="000000"/>
            </w:tcBorders>
            <w:vAlign w:val="center"/>
          </w:tcPr>
          <w:p w:rsidR="00305393" w:rsidRDefault="00305393" w:rsidP="00F8183F">
            <w:pPr>
              <w:spacing w:line="241" w:lineRule="auto"/>
              <w:ind w:right="51"/>
              <w:jc w:val="both"/>
            </w:pPr>
            <w:r>
              <w:t>A</w:t>
            </w:r>
            <w:r>
              <w:rPr>
                <w:rFonts w:hint="eastAsia"/>
              </w:rPr>
              <w:t>rray of bankObj</w:t>
            </w:r>
          </w:p>
        </w:tc>
        <w:tc>
          <w:tcPr>
            <w:tcW w:w="3827" w:type="dxa"/>
            <w:tcBorders>
              <w:top w:val="single" w:sz="4" w:space="0" w:color="000000"/>
              <w:left w:val="single" w:sz="4" w:space="0" w:color="000000"/>
              <w:bottom w:val="single" w:sz="4" w:space="0" w:color="000000"/>
              <w:right w:val="single" w:sz="4" w:space="0" w:color="000000"/>
            </w:tcBorders>
            <w:vAlign w:val="center"/>
          </w:tcPr>
          <w:p w:rsidR="00305393" w:rsidRDefault="00305393" w:rsidP="00141FBF">
            <w:pPr>
              <w:spacing w:line="312" w:lineRule="exact"/>
              <w:ind w:right="-20"/>
              <w:jc w:val="both"/>
            </w:pPr>
            <w:r>
              <w:rPr>
                <w:rFonts w:hint="eastAsia"/>
              </w:rPr>
              <w:t>银行卡列表</w:t>
            </w:r>
          </w:p>
        </w:tc>
        <w:tc>
          <w:tcPr>
            <w:tcW w:w="851" w:type="dxa"/>
            <w:tcBorders>
              <w:top w:val="single" w:sz="4" w:space="0" w:color="000000"/>
              <w:left w:val="single" w:sz="4" w:space="0" w:color="000000"/>
              <w:bottom w:val="single" w:sz="4" w:space="0" w:color="000000"/>
              <w:right w:val="single" w:sz="4" w:space="0" w:color="000000"/>
            </w:tcBorders>
            <w:vAlign w:val="center"/>
          </w:tcPr>
          <w:p w:rsidR="00305393" w:rsidRDefault="00305393" w:rsidP="00141FBF">
            <w:pPr>
              <w:jc w:val="both"/>
            </w:pPr>
            <w:r>
              <w:rPr>
                <w:rFonts w:hint="eastAsia"/>
              </w:rPr>
              <w:t>O</w:t>
            </w:r>
          </w:p>
        </w:tc>
      </w:tr>
      <w:tr w:rsidR="00F97D0B" w:rsidRPr="00270E48" w:rsidTr="00CE0EE0">
        <w:trPr>
          <w:trHeight w:hRule="exact" w:val="427"/>
        </w:trPr>
        <w:tc>
          <w:tcPr>
            <w:tcW w:w="1552" w:type="dxa"/>
            <w:tcBorders>
              <w:top w:val="single" w:sz="4" w:space="0" w:color="000000"/>
              <w:left w:val="single" w:sz="4" w:space="0" w:color="000000"/>
              <w:bottom w:val="single" w:sz="4" w:space="0" w:color="000000"/>
              <w:right w:val="single" w:sz="4" w:space="0" w:color="000000"/>
            </w:tcBorders>
            <w:vAlign w:val="center"/>
          </w:tcPr>
          <w:p w:rsidR="00F97D0B" w:rsidRDefault="00F97D0B" w:rsidP="00141FBF">
            <w:pPr>
              <w:ind w:right="-20"/>
              <w:jc w:val="both"/>
            </w:pPr>
            <w:r>
              <w:lastRenderedPageBreak/>
              <w:t>count</w:t>
            </w:r>
          </w:p>
        </w:tc>
        <w:tc>
          <w:tcPr>
            <w:tcW w:w="1985" w:type="dxa"/>
            <w:tcBorders>
              <w:top w:val="single" w:sz="4" w:space="0" w:color="000000"/>
              <w:left w:val="single" w:sz="4" w:space="0" w:color="000000"/>
              <w:bottom w:val="single" w:sz="4" w:space="0" w:color="000000"/>
              <w:right w:val="single" w:sz="4" w:space="0" w:color="000000"/>
            </w:tcBorders>
            <w:vAlign w:val="center"/>
          </w:tcPr>
          <w:p w:rsidR="00F97D0B" w:rsidRDefault="00F97D0B" w:rsidP="00F8183F">
            <w:pPr>
              <w:spacing w:line="241" w:lineRule="auto"/>
              <w:ind w:right="51"/>
              <w:jc w:val="both"/>
            </w:pPr>
            <w:r>
              <w:t>I</w:t>
            </w:r>
            <w:r>
              <w:rPr>
                <w:rFonts w:hint="eastAsia"/>
              </w:rPr>
              <w:t>nt</w:t>
            </w:r>
          </w:p>
        </w:tc>
        <w:tc>
          <w:tcPr>
            <w:tcW w:w="3827" w:type="dxa"/>
            <w:tcBorders>
              <w:top w:val="single" w:sz="4" w:space="0" w:color="000000"/>
              <w:left w:val="single" w:sz="4" w:space="0" w:color="000000"/>
              <w:bottom w:val="single" w:sz="4" w:space="0" w:color="000000"/>
              <w:right w:val="single" w:sz="4" w:space="0" w:color="000000"/>
            </w:tcBorders>
            <w:vAlign w:val="center"/>
          </w:tcPr>
          <w:p w:rsidR="00F97D0B" w:rsidRDefault="00F97D0B" w:rsidP="00141FBF">
            <w:pPr>
              <w:spacing w:line="312" w:lineRule="exact"/>
              <w:ind w:right="-20"/>
              <w:jc w:val="both"/>
            </w:pPr>
            <w:r>
              <w:rPr>
                <w:rFonts w:hint="eastAsia"/>
              </w:rPr>
              <w:t>记录总条数</w:t>
            </w:r>
          </w:p>
        </w:tc>
        <w:tc>
          <w:tcPr>
            <w:tcW w:w="851" w:type="dxa"/>
            <w:tcBorders>
              <w:top w:val="single" w:sz="4" w:space="0" w:color="000000"/>
              <w:left w:val="single" w:sz="4" w:space="0" w:color="000000"/>
              <w:bottom w:val="single" w:sz="4" w:space="0" w:color="000000"/>
              <w:right w:val="single" w:sz="4" w:space="0" w:color="000000"/>
            </w:tcBorders>
            <w:vAlign w:val="center"/>
          </w:tcPr>
          <w:p w:rsidR="00F97D0B" w:rsidRDefault="00F97D0B" w:rsidP="00141FBF">
            <w:pPr>
              <w:jc w:val="both"/>
            </w:pPr>
            <w:r>
              <w:rPr>
                <w:rFonts w:hint="eastAsia"/>
              </w:rPr>
              <w:t>M</w:t>
            </w:r>
          </w:p>
        </w:tc>
      </w:tr>
      <w:tr w:rsidR="00AC4303" w:rsidRPr="00270E48" w:rsidTr="00CE0EE0">
        <w:trPr>
          <w:trHeight w:hRule="exact" w:val="427"/>
        </w:trPr>
        <w:tc>
          <w:tcPr>
            <w:tcW w:w="1552" w:type="dxa"/>
            <w:tcBorders>
              <w:top w:val="single" w:sz="4" w:space="0" w:color="000000"/>
              <w:left w:val="single" w:sz="4" w:space="0" w:color="000000"/>
              <w:bottom w:val="single" w:sz="4" w:space="0" w:color="000000"/>
              <w:right w:val="single" w:sz="4" w:space="0" w:color="000000"/>
            </w:tcBorders>
            <w:vAlign w:val="center"/>
          </w:tcPr>
          <w:p w:rsidR="00AC4303" w:rsidRDefault="00AC4303" w:rsidP="00141FBF">
            <w:pPr>
              <w:ind w:right="-20"/>
              <w:jc w:val="both"/>
            </w:pPr>
            <w:r>
              <w:rPr>
                <w:rFonts w:hint="eastAsia"/>
              </w:rPr>
              <w:t>data</w:t>
            </w:r>
          </w:p>
        </w:tc>
        <w:tc>
          <w:tcPr>
            <w:tcW w:w="1985" w:type="dxa"/>
            <w:tcBorders>
              <w:top w:val="single" w:sz="4" w:space="0" w:color="000000"/>
              <w:left w:val="single" w:sz="4" w:space="0" w:color="000000"/>
              <w:bottom w:val="single" w:sz="4" w:space="0" w:color="000000"/>
              <w:right w:val="single" w:sz="4" w:space="0" w:color="000000"/>
            </w:tcBorders>
            <w:vAlign w:val="center"/>
          </w:tcPr>
          <w:p w:rsidR="00AC4303" w:rsidRDefault="00AC4303" w:rsidP="00F8183F">
            <w:pPr>
              <w:spacing w:line="241" w:lineRule="auto"/>
              <w:ind w:right="51"/>
              <w:jc w:val="both"/>
            </w:pPr>
            <w:r>
              <w:t>A</w:t>
            </w:r>
            <w:r>
              <w:rPr>
                <w:rFonts w:hint="eastAsia"/>
              </w:rPr>
              <w:t>rray of followings</w:t>
            </w:r>
          </w:p>
        </w:tc>
        <w:tc>
          <w:tcPr>
            <w:tcW w:w="3827" w:type="dxa"/>
            <w:tcBorders>
              <w:top w:val="single" w:sz="4" w:space="0" w:color="000000"/>
              <w:left w:val="single" w:sz="4" w:space="0" w:color="000000"/>
              <w:bottom w:val="single" w:sz="4" w:space="0" w:color="000000"/>
              <w:right w:val="single" w:sz="4" w:space="0" w:color="000000"/>
            </w:tcBorders>
            <w:vAlign w:val="center"/>
          </w:tcPr>
          <w:p w:rsidR="00AC4303" w:rsidRDefault="00AC4303" w:rsidP="00141FBF">
            <w:pPr>
              <w:spacing w:line="312" w:lineRule="exact"/>
              <w:ind w:right="-20"/>
              <w:jc w:val="both"/>
            </w:pPr>
            <w:r>
              <w:rPr>
                <w:rFonts w:hint="eastAsia"/>
              </w:rPr>
              <w:t>应用数据</w:t>
            </w:r>
          </w:p>
        </w:tc>
        <w:tc>
          <w:tcPr>
            <w:tcW w:w="851" w:type="dxa"/>
            <w:tcBorders>
              <w:top w:val="single" w:sz="4" w:space="0" w:color="000000"/>
              <w:left w:val="single" w:sz="4" w:space="0" w:color="000000"/>
              <w:bottom w:val="single" w:sz="4" w:space="0" w:color="000000"/>
              <w:right w:val="single" w:sz="4" w:space="0" w:color="000000"/>
            </w:tcBorders>
            <w:vAlign w:val="center"/>
          </w:tcPr>
          <w:p w:rsidR="00AC4303" w:rsidRDefault="00AC4303" w:rsidP="00141FBF">
            <w:pPr>
              <w:jc w:val="both"/>
            </w:pPr>
            <w:r>
              <w:rPr>
                <w:rFonts w:hint="eastAsia"/>
              </w:rPr>
              <w:t>O</w:t>
            </w:r>
          </w:p>
        </w:tc>
      </w:tr>
      <w:tr w:rsidR="00AC4303" w:rsidRPr="00270E48" w:rsidTr="00CE0EE0">
        <w:trPr>
          <w:trHeight w:hRule="exact" w:val="1591"/>
        </w:trPr>
        <w:tc>
          <w:tcPr>
            <w:tcW w:w="1552" w:type="dxa"/>
            <w:tcBorders>
              <w:top w:val="single" w:sz="4" w:space="0" w:color="000000"/>
              <w:left w:val="single" w:sz="4" w:space="0" w:color="000000"/>
              <w:bottom w:val="single" w:sz="4" w:space="0" w:color="000000"/>
              <w:right w:val="single" w:sz="4" w:space="0" w:color="000000"/>
            </w:tcBorders>
            <w:vAlign w:val="center"/>
          </w:tcPr>
          <w:p w:rsidR="00AC4303" w:rsidRDefault="00AC4303" w:rsidP="00141FBF">
            <w:pPr>
              <w:ind w:right="-20"/>
              <w:jc w:val="both"/>
            </w:pPr>
            <w:r>
              <w:rPr>
                <w:rFonts w:hint="eastAsia"/>
              </w:rPr>
              <w:t>status</w:t>
            </w:r>
          </w:p>
        </w:tc>
        <w:tc>
          <w:tcPr>
            <w:tcW w:w="1985" w:type="dxa"/>
            <w:tcBorders>
              <w:top w:val="single" w:sz="4" w:space="0" w:color="000000"/>
              <w:left w:val="single" w:sz="4" w:space="0" w:color="000000"/>
              <w:bottom w:val="single" w:sz="4" w:space="0" w:color="000000"/>
              <w:right w:val="single" w:sz="4" w:space="0" w:color="000000"/>
            </w:tcBorders>
            <w:vAlign w:val="center"/>
          </w:tcPr>
          <w:p w:rsidR="00AC4303" w:rsidRDefault="00AC4303" w:rsidP="00F8183F">
            <w:pPr>
              <w:spacing w:line="241" w:lineRule="auto"/>
              <w:ind w:right="51"/>
              <w:jc w:val="both"/>
            </w:pPr>
            <w:r>
              <w:rPr>
                <w:rFonts w:hint="eastAsia"/>
              </w:rPr>
              <w:t>String</w:t>
            </w:r>
          </w:p>
        </w:tc>
        <w:tc>
          <w:tcPr>
            <w:tcW w:w="3827" w:type="dxa"/>
            <w:tcBorders>
              <w:top w:val="single" w:sz="4" w:space="0" w:color="000000"/>
              <w:left w:val="single" w:sz="4" w:space="0" w:color="000000"/>
              <w:bottom w:val="single" w:sz="4" w:space="0" w:color="000000"/>
              <w:right w:val="single" w:sz="4" w:space="0" w:color="000000"/>
            </w:tcBorders>
            <w:vAlign w:val="center"/>
          </w:tcPr>
          <w:p w:rsidR="00AC4303" w:rsidRDefault="00AC4303" w:rsidP="00141FBF">
            <w:pPr>
              <w:spacing w:line="312" w:lineRule="exact"/>
              <w:ind w:right="-20"/>
              <w:jc w:val="both"/>
            </w:pPr>
            <w:r>
              <w:rPr>
                <w:rFonts w:hint="eastAsia"/>
              </w:rPr>
              <w:t>应用支付权益状态：</w:t>
            </w:r>
          </w:p>
          <w:p w:rsidR="00673469" w:rsidRPr="00ED7522" w:rsidRDefault="00673469" w:rsidP="00673469">
            <w:pPr>
              <w:snapToGrid w:val="0"/>
              <w:spacing w:line="240" w:lineRule="auto"/>
              <w:rPr>
                <w:rFonts w:ascii="宋体" w:hAnsi="宋体"/>
                <w:sz w:val="18"/>
                <w:szCs w:val="18"/>
              </w:rPr>
            </w:pPr>
            <w:r w:rsidRPr="00ED7522">
              <w:rPr>
                <w:rFonts w:ascii="宋体" w:hAnsi="宋体" w:hint="eastAsia"/>
                <w:sz w:val="18"/>
                <w:szCs w:val="18"/>
              </w:rPr>
              <w:t>0 未开通</w:t>
            </w:r>
          </w:p>
          <w:p w:rsidR="00673469" w:rsidRPr="00ED7522" w:rsidRDefault="00673469" w:rsidP="00673469">
            <w:pPr>
              <w:snapToGrid w:val="0"/>
              <w:spacing w:line="240" w:lineRule="auto"/>
              <w:rPr>
                <w:rFonts w:ascii="宋体" w:hAnsi="宋体"/>
                <w:sz w:val="18"/>
                <w:szCs w:val="18"/>
              </w:rPr>
            </w:pPr>
            <w:r w:rsidRPr="00ED7522">
              <w:rPr>
                <w:rFonts w:ascii="宋体" w:hAnsi="宋体" w:hint="eastAsia"/>
                <w:sz w:val="18"/>
                <w:szCs w:val="18"/>
              </w:rPr>
              <w:t>1 待审核</w:t>
            </w:r>
          </w:p>
          <w:p w:rsidR="00673469" w:rsidRPr="00ED7522" w:rsidRDefault="00673469" w:rsidP="00673469">
            <w:pPr>
              <w:snapToGrid w:val="0"/>
              <w:spacing w:line="240" w:lineRule="auto"/>
              <w:rPr>
                <w:rFonts w:ascii="宋体" w:hAnsi="宋体"/>
                <w:sz w:val="18"/>
                <w:szCs w:val="18"/>
              </w:rPr>
            </w:pPr>
            <w:r w:rsidRPr="00ED7522">
              <w:rPr>
                <w:rFonts w:ascii="宋体" w:hAnsi="宋体" w:hint="eastAsia"/>
                <w:sz w:val="18"/>
                <w:szCs w:val="18"/>
              </w:rPr>
              <w:t>2 待开通</w:t>
            </w:r>
          </w:p>
          <w:p w:rsidR="00673469" w:rsidRPr="00ED7522" w:rsidRDefault="00673469" w:rsidP="00673469">
            <w:pPr>
              <w:snapToGrid w:val="0"/>
              <w:spacing w:line="240" w:lineRule="auto"/>
              <w:rPr>
                <w:rFonts w:ascii="宋体" w:hAnsi="宋体"/>
                <w:sz w:val="18"/>
                <w:szCs w:val="18"/>
              </w:rPr>
            </w:pPr>
            <w:r w:rsidRPr="00ED7522">
              <w:rPr>
                <w:rFonts w:ascii="宋体" w:hAnsi="宋体" w:hint="eastAsia"/>
                <w:sz w:val="18"/>
                <w:szCs w:val="18"/>
              </w:rPr>
              <w:t>3 已开通</w:t>
            </w:r>
          </w:p>
          <w:p w:rsidR="00AC4303" w:rsidRDefault="00673469" w:rsidP="00673469">
            <w:pPr>
              <w:spacing w:line="312" w:lineRule="exact"/>
              <w:ind w:right="-20"/>
              <w:jc w:val="both"/>
            </w:pPr>
            <w:r w:rsidRPr="00ED7522">
              <w:rPr>
                <w:rFonts w:ascii="宋体" w:hAnsi="宋体" w:hint="eastAsia"/>
                <w:sz w:val="18"/>
                <w:szCs w:val="18"/>
              </w:rPr>
              <w:t>4 已关闭</w:t>
            </w:r>
          </w:p>
        </w:tc>
        <w:tc>
          <w:tcPr>
            <w:tcW w:w="851" w:type="dxa"/>
            <w:tcBorders>
              <w:top w:val="single" w:sz="4" w:space="0" w:color="000000"/>
              <w:left w:val="single" w:sz="4" w:space="0" w:color="000000"/>
              <w:bottom w:val="single" w:sz="4" w:space="0" w:color="000000"/>
              <w:right w:val="single" w:sz="4" w:space="0" w:color="000000"/>
            </w:tcBorders>
            <w:vAlign w:val="center"/>
          </w:tcPr>
          <w:p w:rsidR="00AC4303" w:rsidRDefault="00AC4303" w:rsidP="00141FBF">
            <w:pPr>
              <w:jc w:val="both"/>
            </w:pPr>
            <w:r>
              <w:rPr>
                <w:rFonts w:hint="eastAsia"/>
              </w:rPr>
              <w:t>O</w:t>
            </w:r>
          </w:p>
        </w:tc>
      </w:tr>
      <w:tr w:rsidR="005858F6" w:rsidRPr="00270E48" w:rsidTr="00CE0EE0">
        <w:trPr>
          <w:trHeight w:hRule="exact" w:val="419"/>
        </w:trPr>
        <w:tc>
          <w:tcPr>
            <w:tcW w:w="1552" w:type="dxa"/>
            <w:tcBorders>
              <w:top w:val="single" w:sz="4" w:space="0" w:color="000000"/>
              <w:left w:val="single" w:sz="4" w:space="0" w:color="000000"/>
              <w:bottom w:val="single" w:sz="4" w:space="0" w:color="000000"/>
              <w:right w:val="single" w:sz="4" w:space="0" w:color="000000"/>
            </w:tcBorders>
            <w:vAlign w:val="center"/>
          </w:tcPr>
          <w:p w:rsidR="005858F6" w:rsidRDefault="004E5886" w:rsidP="00141FBF">
            <w:pPr>
              <w:ind w:right="-20"/>
              <w:jc w:val="both"/>
            </w:pPr>
            <w:r>
              <w:rPr>
                <w:rFonts w:hint="eastAsia"/>
              </w:rPr>
              <w:t>a</w:t>
            </w:r>
            <w:r w:rsidR="005858F6">
              <w:rPr>
                <w:rFonts w:hint="eastAsia"/>
              </w:rPr>
              <w:t>pplicationID</w:t>
            </w:r>
          </w:p>
        </w:tc>
        <w:tc>
          <w:tcPr>
            <w:tcW w:w="1985" w:type="dxa"/>
            <w:tcBorders>
              <w:top w:val="single" w:sz="4" w:space="0" w:color="000000"/>
              <w:left w:val="single" w:sz="4" w:space="0" w:color="000000"/>
              <w:bottom w:val="single" w:sz="4" w:space="0" w:color="000000"/>
              <w:right w:val="single" w:sz="4" w:space="0" w:color="000000"/>
            </w:tcBorders>
            <w:vAlign w:val="center"/>
          </w:tcPr>
          <w:p w:rsidR="005858F6" w:rsidRDefault="005858F6" w:rsidP="00F8183F">
            <w:pPr>
              <w:spacing w:line="241" w:lineRule="auto"/>
              <w:ind w:right="51"/>
              <w:jc w:val="both"/>
            </w:pPr>
            <w:r>
              <w:rPr>
                <w:rFonts w:hint="eastAsia"/>
              </w:rPr>
              <w:t>String</w:t>
            </w:r>
          </w:p>
        </w:tc>
        <w:tc>
          <w:tcPr>
            <w:tcW w:w="3827" w:type="dxa"/>
            <w:tcBorders>
              <w:top w:val="single" w:sz="4" w:space="0" w:color="000000"/>
              <w:left w:val="single" w:sz="4" w:space="0" w:color="000000"/>
              <w:bottom w:val="single" w:sz="4" w:space="0" w:color="000000"/>
              <w:right w:val="single" w:sz="4" w:space="0" w:color="000000"/>
            </w:tcBorders>
            <w:vAlign w:val="center"/>
          </w:tcPr>
          <w:p w:rsidR="005858F6" w:rsidRDefault="005858F6" w:rsidP="005858F6">
            <w:pPr>
              <w:spacing w:line="312" w:lineRule="exact"/>
              <w:ind w:right="-20"/>
            </w:pPr>
            <w:r>
              <w:rPr>
                <w:rFonts w:hint="eastAsia"/>
              </w:rPr>
              <w:t>联盟应用编号</w:t>
            </w:r>
          </w:p>
        </w:tc>
        <w:tc>
          <w:tcPr>
            <w:tcW w:w="851" w:type="dxa"/>
            <w:tcBorders>
              <w:top w:val="single" w:sz="4" w:space="0" w:color="000000"/>
              <w:left w:val="single" w:sz="4" w:space="0" w:color="000000"/>
              <w:bottom w:val="single" w:sz="4" w:space="0" w:color="000000"/>
              <w:right w:val="single" w:sz="4" w:space="0" w:color="000000"/>
            </w:tcBorders>
            <w:vAlign w:val="center"/>
          </w:tcPr>
          <w:p w:rsidR="005858F6" w:rsidRDefault="005858F6" w:rsidP="00141FBF">
            <w:pPr>
              <w:jc w:val="both"/>
            </w:pPr>
            <w:r>
              <w:rPr>
                <w:rFonts w:hint="eastAsia"/>
              </w:rPr>
              <w:t>O</w:t>
            </w:r>
          </w:p>
        </w:tc>
      </w:tr>
      <w:tr w:rsidR="00D16301" w:rsidRPr="00270E48" w:rsidTr="00CE0EE0">
        <w:trPr>
          <w:trHeight w:hRule="exact" w:val="665"/>
        </w:trPr>
        <w:tc>
          <w:tcPr>
            <w:tcW w:w="1552" w:type="dxa"/>
            <w:tcBorders>
              <w:top w:val="single" w:sz="4" w:space="0" w:color="000000"/>
              <w:left w:val="single" w:sz="4" w:space="0" w:color="000000"/>
              <w:bottom w:val="single" w:sz="4" w:space="0" w:color="000000"/>
              <w:right w:val="single" w:sz="4" w:space="0" w:color="000000"/>
            </w:tcBorders>
            <w:vAlign w:val="center"/>
          </w:tcPr>
          <w:p w:rsidR="00D16301" w:rsidRDefault="00D16301" w:rsidP="00141FBF">
            <w:pPr>
              <w:ind w:right="-20"/>
              <w:jc w:val="both"/>
            </w:pPr>
            <w:r>
              <w:rPr>
                <w:rFonts w:hint="eastAsia"/>
              </w:rPr>
              <w:t>reason</w:t>
            </w:r>
          </w:p>
        </w:tc>
        <w:tc>
          <w:tcPr>
            <w:tcW w:w="1985" w:type="dxa"/>
            <w:tcBorders>
              <w:top w:val="single" w:sz="4" w:space="0" w:color="000000"/>
              <w:left w:val="single" w:sz="4" w:space="0" w:color="000000"/>
              <w:bottom w:val="single" w:sz="4" w:space="0" w:color="000000"/>
              <w:right w:val="single" w:sz="4" w:space="0" w:color="000000"/>
            </w:tcBorders>
            <w:vAlign w:val="center"/>
          </w:tcPr>
          <w:p w:rsidR="00D16301" w:rsidRDefault="00205C0C" w:rsidP="00F8183F">
            <w:pPr>
              <w:spacing w:line="241" w:lineRule="auto"/>
              <w:ind w:right="51"/>
              <w:jc w:val="both"/>
            </w:pPr>
            <w:r>
              <w:rPr>
                <w:rFonts w:hint="eastAsia"/>
              </w:rPr>
              <w:t>String</w:t>
            </w:r>
          </w:p>
        </w:tc>
        <w:tc>
          <w:tcPr>
            <w:tcW w:w="3827" w:type="dxa"/>
            <w:tcBorders>
              <w:top w:val="single" w:sz="4" w:space="0" w:color="000000"/>
              <w:left w:val="single" w:sz="4" w:space="0" w:color="000000"/>
              <w:bottom w:val="single" w:sz="4" w:space="0" w:color="000000"/>
              <w:right w:val="single" w:sz="4" w:space="0" w:color="000000"/>
            </w:tcBorders>
            <w:vAlign w:val="center"/>
          </w:tcPr>
          <w:p w:rsidR="00D16301" w:rsidRDefault="00205C0C" w:rsidP="005858F6">
            <w:pPr>
              <w:spacing w:line="312" w:lineRule="exact"/>
              <w:ind w:right="-20"/>
            </w:pPr>
            <w:r>
              <w:rPr>
                <w:rFonts w:hint="eastAsia"/>
              </w:rPr>
              <w:t>状态原因，主要是未开通情况下原因。</w:t>
            </w:r>
          </w:p>
        </w:tc>
        <w:tc>
          <w:tcPr>
            <w:tcW w:w="851" w:type="dxa"/>
            <w:tcBorders>
              <w:top w:val="single" w:sz="4" w:space="0" w:color="000000"/>
              <w:left w:val="single" w:sz="4" w:space="0" w:color="000000"/>
              <w:bottom w:val="single" w:sz="4" w:space="0" w:color="000000"/>
              <w:right w:val="single" w:sz="4" w:space="0" w:color="000000"/>
            </w:tcBorders>
            <w:vAlign w:val="center"/>
          </w:tcPr>
          <w:p w:rsidR="00D16301" w:rsidRDefault="00D16301" w:rsidP="00141FBF">
            <w:pPr>
              <w:jc w:val="both"/>
            </w:pPr>
          </w:p>
        </w:tc>
      </w:tr>
      <w:tr w:rsidR="00F97D0B" w:rsidRPr="00270E48" w:rsidTr="00CE0EE0">
        <w:trPr>
          <w:trHeight w:hRule="exact" w:val="970"/>
        </w:trPr>
        <w:tc>
          <w:tcPr>
            <w:tcW w:w="1552" w:type="dxa"/>
            <w:tcBorders>
              <w:top w:val="single" w:sz="4" w:space="0" w:color="000000"/>
              <w:left w:val="single" w:sz="4" w:space="0" w:color="000000"/>
              <w:bottom w:val="single" w:sz="4" w:space="0" w:color="000000"/>
              <w:right w:val="single" w:sz="4" w:space="0" w:color="000000"/>
            </w:tcBorders>
            <w:vAlign w:val="center"/>
          </w:tcPr>
          <w:p w:rsidR="00F97D0B" w:rsidRDefault="00F97D0B" w:rsidP="00141FBF">
            <w:pPr>
              <w:ind w:right="-20"/>
              <w:jc w:val="both"/>
            </w:pPr>
            <w:r>
              <w:rPr>
                <w:rFonts w:hint="eastAsia"/>
              </w:rPr>
              <w:t>url</w:t>
            </w:r>
          </w:p>
        </w:tc>
        <w:tc>
          <w:tcPr>
            <w:tcW w:w="1985" w:type="dxa"/>
            <w:tcBorders>
              <w:top w:val="single" w:sz="4" w:space="0" w:color="000000"/>
              <w:left w:val="single" w:sz="4" w:space="0" w:color="000000"/>
              <w:bottom w:val="single" w:sz="4" w:space="0" w:color="000000"/>
              <w:right w:val="single" w:sz="4" w:space="0" w:color="000000"/>
            </w:tcBorders>
            <w:vAlign w:val="center"/>
          </w:tcPr>
          <w:p w:rsidR="00F97D0B" w:rsidRDefault="00F97D0B" w:rsidP="00F8183F">
            <w:pPr>
              <w:spacing w:line="241" w:lineRule="auto"/>
              <w:ind w:right="51"/>
              <w:jc w:val="both"/>
            </w:pPr>
            <w:r>
              <w:rPr>
                <w:rFonts w:hint="eastAsia"/>
              </w:rPr>
              <w:t>String</w:t>
            </w:r>
          </w:p>
        </w:tc>
        <w:tc>
          <w:tcPr>
            <w:tcW w:w="3827" w:type="dxa"/>
            <w:tcBorders>
              <w:top w:val="single" w:sz="4" w:space="0" w:color="000000"/>
              <w:left w:val="single" w:sz="4" w:space="0" w:color="000000"/>
              <w:bottom w:val="single" w:sz="4" w:space="0" w:color="000000"/>
              <w:right w:val="single" w:sz="4" w:space="0" w:color="000000"/>
            </w:tcBorders>
            <w:vAlign w:val="center"/>
          </w:tcPr>
          <w:p w:rsidR="00F97D0B" w:rsidRDefault="00F97D0B" w:rsidP="00141FBF">
            <w:pPr>
              <w:pStyle w:val="100"/>
            </w:pPr>
            <w:r>
              <w:rPr>
                <w:rFonts w:hint="eastAsia"/>
              </w:rPr>
              <w:t>回调</w:t>
            </w:r>
            <w:r>
              <w:rPr>
                <w:rFonts w:hint="eastAsia"/>
              </w:rPr>
              <w:t>URL</w:t>
            </w:r>
          </w:p>
          <w:p w:rsidR="00F97D0B" w:rsidRDefault="00F97D0B" w:rsidP="00141FBF">
            <w:pPr>
              <w:spacing w:line="312" w:lineRule="exact"/>
              <w:ind w:right="-20"/>
              <w:jc w:val="both"/>
            </w:pPr>
            <w:r>
              <w:rPr>
                <w:rFonts w:hint="eastAsia"/>
              </w:rPr>
              <w:t>在无应用级</w:t>
            </w:r>
            <w:r>
              <w:rPr>
                <w:rFonts w:hint="eastAsia"/>
              </w:rPr>
              <w:t>url</w:t>
            </w:r>
            <w:r>
              <w:rPr>
                <w:rFonts w:hint="eastAsia"/>
              </w:rPr>
              <w:t>时，不返回或为空。</w:t>
            </w:r>
          </w:p>
        </w:tc>
        <w:tc>
          <w:tcPr>
            <w:tcW w:w="851" w:type="dxa"/>
            <w:tcBorders>
              <w:top w:val="single" w:sz="4" w:space="0" w:color="000000"/>
              <w:left w:val="single" w:sz="4" w:space="0" w:color="000000"/>
              <w:bottom w:val="single" w:sz="4" w:space="0" w:color="000000"/>
              <w:right w:val="single" w:sz="4" w:space="0" w:color="000000"/>
            </w:tcBorders>
            <w:vAlign w:val="center"/>
          </w:tcPr>
          <w:p w:rsidR="00F97D0B" w:rsidRDefault="00F97D0B" w:rsidP="00141FBF">
            <w:pPr>
              <w:jc w:val="both"/>
            </w:pPr>
            <w:r>
              <w:rPr>
                <w:rFonts w:hint="eastAsia"/>
              </w:rPr>
              <w:t>O</w:t>
            </w:r>
          </w:p>
        </w:tc>
      </w:tr>
      <w:tr w:rsidR="00F97D0B" w:rsidRPr="00270E48" w:rsidTr="00CE0EE0">
        <w:trPr>
          <w:trHeight w:hRule="exact" w:val="595"/>
        </w:trPr>
        <w:tc>
          <w:tcPr>
            <w:tcW w:w="1552" w:type="dxa"/>
            <w:tcBorders>
              <w:top w:val="single" w:sz="4" w:space="0" w:color="000000"/>
              <w:left w:val="single" w:sz="4" w:space="0" w:color="000000"/>
              <w:bottom w:val="single" w:sz="4" w:space="0" w:color="000000"/>
              <w:right w:val="single" w:sz="4" w:space="0" w:color="000000"/>
            </w:tcBorders>
            <w:vAlign w:val="center"/>
          </w:tcPr>
          <w:p w:rsidR="00F97D0B" w:rsidRDefault="00F97D0B" w:rsidP="00141FBF">
            <w:pPr>
              <w:ind w:right="-20"/>
              <w:jc w:val="both"/>
            </w:pPr>
            <w:r>
              <w:rPr>
                <w:rFonts w:hint="eastAsia"/>
              </w:rPr>
              <w:t>payTypeList</w:t>
            </w:r>
          </w:p>
        </w:tc>
        <w:tc>
          <w:tcPr>
            <w:tcW w:w="1985" w:type="dxa"/>
            <w:tcBorders>
              <w:top w:val="single" w:sz="4" w:space="0" w:color="000000"/>
              <w:left w:val="single" w:sz="4" w:space="0" w:color="000000"/>
              <w:bottom w:val="single" w:sz="4" w:space="0" w:color="000000"/>
              <w:right w:val="single" w:sz="4" w:space="0" w:color="000000"/>
            </w:tcBorders>
            <w:vAlign w:val="center"/>
          </w:tcPr>
          <w:p w:rsidR="00F97D0B" w:rsidRDefault="00F97D0B" w:rsidP="00F8183F">
            <w:pPr>
              <w:spacing w:line="241" w:lineRule="auto"/>
              <w:ind w:right="51"/>
              <w:jc w:val="both"/>
            </w:pPr>
            <w:r>
              <w:rPr>
                <w:rFonts w:hint="eastAsia"/>
              </w:rPr>
              <w:t>Array</w:t>
            </w:r>
            <w:r w:rsidRPr="0022754A">
              <w:rPr>
                <w:rFonts w:hint="eastAsia"/>
              </w:rPr>
              <w:t xml:space="preserve"> of</w:t>
            </w:r>
            <w:r>
              <w:rPr>
                <w:rFonts w:hint="eastAsia"/>
              </w:rPr>
              <w:t xml:space="preserve"> payTypeObj</w:t>
            </w:r>
          </w:p>
        </w:tc>
        <w:tc>
          <w:tcPr>
            <w:tcW w:w="3827" w:type="dxa"/>
            <w:tcBorders>
              <w:top w:val="single" w:sz="4" w:space="0" w:color="000000"/>
              <w:left w:val="single" w:sz="4" w:space="0" w:color="000000"/>
              <w:bottom w:val="single" w:sz="4" w:space="0" w:color="000000"/>
              <w:right w:val="single" w:sz="4" w:space="0" w:color="000000"/>
            </w:tcBorders>
            <w:vAlign w:val="center"/>
          </w:tcPr>
          <w:p w:rsidR="00F97D0B" w:rsidRDefault="00F97D0B" w:rsidP="00141FBF">
            <w:pPr>
              <w:pStyle w:val="100"/>
            </w:pPr>
            <w:r>
              <w:rPr>
                <w:rFonts w:hint="eastAsia"/>
              </w:rPr>
              <w:t>支付方式列表</w:t>
            </w:r>
          </w:p>
        </w:tc>
        <w:tc>
          <w:tcPr>
            <w:tcW w:w="851" w:type="dxa"/>
            <w:tcBorders>
              <w:top w:val="single" w:sz="4" w:space="0" w:color="000000"/>
              <w:left w:val="single" w:sz="4" w:space="0" w:color="000000"/>
              <w:bottom w:val="single" w:sz="4" w:space="0" w:color="000000"/>
              <w:right w:val="single" w:sz="4" w:space="0" w:color="000000"/>
            </w:tcBorders>
            <w:vAlign w:val="center"/>
          </w:tcPr>
          <w:p w:rsidR="00F97D0B" w:rsidRDefault="00F97D0B" w:rsidP="00141FBF">
            <w:pPr>
              <w:jc w:val="both"/>
            </w:pPr>
            <w:r>
              <w:rPr>
                <w:rFonts w:hint="eastAsia"/>
              </w:rPr>
              <w:t>O</w:t>
            </w:r>
          </w:p>
        </w:tc>
      </w:tr>
    </w:tbl>
    <w:p w:rsidR="00F97D0B" w:rsidRDefault="00F97D0B" w:rsidP="00F97D0B">
      <w:pPr>
        <w:spacing w:before="18" w:line="100" w:lineRule="exact"/>
        <w:rPr>
          <w:sz w:val="10"/>
          <w:szCs w:val="10"/>
        </w:rPr>
      </w:pPr>
    </w:p>
    <w:p w:rsidR="00F97D0B" w:rsidRDefault="00F97D0B" w:rsidP="00F97D0B">
      <w:pPr>
        <w:ind w:firstLineChars="150" w:firstLine="316"/>
        <w:rPr>
          <w:b/>
        </w:rPr>
      </w:pPr>
      <w:r>
        <w:rPr>
          <w:rFonts w:hint="eastAsia"/>
          <w:b/>
        </w:rPr>
        <w:t>注：</w:t>
      </w:r>
      <w:r>
        <w:rPr>
          <w:rFonts w:hint="eastAsia"/>
          <w:b/>
        </w:rPr>
        <w:t>AccountObj</w:t>
      </w:r>
      <w:r w:rsidR="0088609D">
        <w:rPr>
          <w:rFonts w:hint="eastAsia"/>
          <w:b/>
        </w:rPr>
        <w:t>、</w:t>
      </w:r>
      <w:r w:rsidR="0088609D">
        <w:rPr>
          <w:rFonts w:hint="eastAsia"/>
        </w:rPr>
        <w:t>bankObj</w:t>
      </w:r>
      <w:r>
        <w:rPr>
          <w:rFonts w:hint="eastAsia"/>
          <w:b/>
        </w:rPr>
        <w:t>和</w:t>
      </w:r>
      <w:r>
        <w:rPr>
          <w:rFonts w:hint="eastAsia"/>
          <w:b/>
        </w:rPr>
        <w:t>payTypeObj</w:t>
      </w:r>
      <w:r>
        <w:rPr>
          <w:rFonts w:hint="eastAsia"/>
          <w:b/>
        </w:rPr>
        <w:t>格式请参考上文；</w:t>
      </w:r>
    </w:p>
    <w:p w:rsidR="0023786B" w:rsidRDefault="0023786B" w:rsidP="0023786B">
      <w:pPr>
        <w:ind w:firstLineChars="150" w:firstLine="315"/>
      </w:pPr>
      <w:r>
        <w:rPr>
          <w:rFonts w:hint="eastAsia"/>
        </w:rPr>
        <w:t>MerchantObj</w:t>
      </w:r>
      <w:r>
        <w:rPr>
          <w:rFonts w:hint="eastAsia"/>
        </w:rPr>
        <w:t>：</w:t>
      </w:r>
    </w:p>
    <w:tbl>
      <w:tblPr>
        <w:tblW w:w="6455" w:type="dxa"/>
        <w:jc w:val="center"/>
        <w:tblInd w:w="2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55"/>
        <w:gridCol w:w="1255"/>
        <w:gridCol w:w="676"/>
        <w:gridCol w:w="3269"/>
      </w:tblGrid>
      <w:tr w:rsidR="0023786B" w:rsidRPr="00CA67B8" w:rsidTr="002000E3">
        <w:trPr>
          <w:trHeight w:val="300"/>
          <w:jc w:val="center"/>
        </w:trPr>
        <w:tc>
          <w:tcPr>
            <w:tcW w:w="1255" w:type="dxa"/>
            <w:shd w:val="clear" w:color="auto" w:fill="CCFFFF"/>
            <w:vAlign w:val="bottom"/>
          </w:tcPr>
          <w:p w:rsidR="0023786B" w:rsidRPr="00CA67B8" w:rsidRDefault="0023786B" w:rsidP="0009592E">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Field Name</w:t>
            </w:r>
          </w:p>
        </w:tc>
        <w:tc>
          <w:tcPr>
            <w:tcW w:w="1255" w:type="dxa"/>
            <w:shd w:val="clear" w:color="auto" w:fill="CCFFFF"/>
            <w:vAlign w:val="bottom"/>
          </w:tcPr>
          <w:p w:rsidR="0023786B" w:rsidRPr="00CA67B8" w:rsidRDefault="0023786B" w:rsidP="0041079C">
            <w:pPr>
              <w:widowControl/>
              <w:ind w:leftChars="-50" w:left="-105"/>
              <w:jc w:val="center"/>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Field Type</w:t>
            </w:r>
          </w:p>
        </w:tc>
        <w:tc>
          <w:tcPr>
            <w:tcW w:w="676" w:type="dxa"/>
            <w:shd w:val="clear" w:color="auto" w:fill="CCFFFF"/>
          </w:tcPr>
          <w:p w:rsidR="0023786B" w:rsidRPr="00CA67B8" w:rsidRDefault="0023786B" w:rsidP="0009592E">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M/O</w:t>
            </w:r>
          </w:p>
        </w:tc>
        <w:tc>
          <w:tcPr>
            <w:tcW w:w="3269" w:type="dxa"/>
            <w:shd w:val="clear" w:color="auto" w:fill="CCFFFF"/>
            <w:vAlign w:val="bottom"/>
          </w:tcPr>
          <w:p w:rsidR="0023786B" w:rsidRPr="00CA67B8" w:rsidRDefault="0023786B" w:rsidP="0009592E">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Description</w:t>
            </w:r>
          </w:p>
        </w:tc>
      </w:tr>
      <w:tr w:rsidR="0023786B" w:rsidRPr="00922CBE" w:rsidTr="002000E3">
        <w:trPr>
          <w:trHeight w:val="285"/>
          <w:jc w:val="center"/>
        </w:trPr>
        <w:tc>
          <w:tcPr>
            <w:tcW w:w="1255" w:type="dxa"/>
            <w:shd w:val="clear" w:color="auto" w:fill="auto"/>
          </w:tcPr>
          <w:p w:rsidR="0023786B" w:rsidRPr="0038247B" w:rsidRDefault="0023786B" w:rsidP="0009592E">
            <w:pPr>
              <w:pStyle w:val="100"/>
              <w:rPr>
                <w:rFonts w:ascii="Arial" w:hAnsi="Arial" w:cs="Arial"/>
                <w:sz w:val="21"/>
                <w:szCs w:val="24"/>
              </w:rPr>
            </w:pPr>
            <w:r>
              <w:rPr>
                <w:rFonts w:hint="eastAsia"/>
              </w:rPr>
              <w:t>billemail</w:t>
            </w:r>
          </w:p>
        </w:tc>
        <w:tc>
          <w:tcPr>
            <w:tcW w:w="1255" w:type="dxa"/>
            <w:shd w:val="clear" w:color="auto" w:fill="auto"/>
          </w:tcPr>
          <w:p w:rsidR="0023786B" w:rsidRPr="0038247B" w:rsidRDefault="0023786B" w:rsidP="0009592E">
            <w:pPr>
              <w:pStyle w:val="100"/>
              <w:rPr>
                <w:rFonts w:ascii="Arial" w:hAnsi="Arial" w:cs="Arial"/>
                <w:sz w:val="21"/>
                <w:szCs w:val="24"/>
              </w:rPr>
            </w:pPr>
            <w:r>
              <w:rPr>
                <w:rFonts w:hint="eastAsia"/>
              </w:rPr>
              <w:t>String</w:t>
            </w:r>
          </w:p>
        </w:tc>
        <w:tc>
          <w:tcPr>
            <w:tcW w:w="676" w:type="dxa"/>
          </w:tcPr>
          <w:p w:rsidR="0023786B" w:rsidRDefault="0023786B" w:rsidP="0009592E">
            <w:pPr>
              <w:pStyle w:val="100"/>
              <w:rPr>
                <w:rFonts w:ascii="Arial" w:hAnsi="Arial" w:cs="Arial"/>
                <w:szCs w:val="24"/>
              </w:rPr>
            </w:pPr>
            <w:r>
              <w:rPr>
                <w:rFonts w:hint="eastAsia"/>
              </w:rPr>
              <w:t>O</w:t>
            </w:r>
          </w:p>
        </w:tc>
        <w:tc>
          <w:tcPr>
            <w:tcW w:w="3269" w:type="dxa"/>
            <w:shd w:val="clear" w:color="auto" w:fill="auto"/>
          </w:tcPr>
          <w:p w:rsidR="0023786B" w:rsidRPr="0023786B" w:rsidRDefault="0023786B" w:rsidP="0009592E">
            <w:pPr>
              <w:spacing w:line="312" w:lineRule="exact"/>
              <w:ind w:right="-20"/>
            </w:pPr>
            <w:r>
              <w:rPr>
                <w:rFonts w:hint="eastAsia"/>
              </w:rPr>
              <w:t>账单接收</w:t>
            </w:r>
            <w:r>
              <w:rPr>
                <w:rFonts w:hint="eastAsia"/>
              </w:rPr>
              <w:t>email</w:t>
            </w:r>
            <w:r>
              <w:rPr>
                <w:rFonts w:hint="eastAsia"/>
              </w:rPr>
              <w:t>地址</w:t>
            </w:r>
          </w:p>
        </w:tc>
      </w:tr>
      <w:tr w:rsidR="0023786B" w:rsidRPr="00922CBE" w:rsidTr="002000E3">
        <w:trPr>
          <w:trHeight w:val="285"/>
          <w:jc w:val="center"/>
        </w:trPr>
        <w:tc>
          <w:tcPr>
            <w:tcW w:w="1255" w:type="dxa"/>
            <w:shd w:val="clear" w:color="auto" w:fill="auto"/>
          </w:tcPr>
          <w:p w:rsidR="0023786B" w:rsidRPr="0038247B" w:rsidRDefault="0023786B" w:rsidP="0009592E">
            <w:pPr>
              <w:pStyle w:val="100"/>
              <w:rPr>
                <w:rFonts w:ascii="Arial" w:hAnsi="Arial" w:cs="Arial"/>
                <w:sz w:val="21"/>
                <w:szCs w:val="24"/>
              </w:rPr>
            </w:pPr>
            <w:r>
              <w:rPr>
                <w:rFonts w:hint="eastAsia"/>
              </w:rPr>
              <w:t>contractNo</w:t>
            </w:r>
          </w:p>
        </w:tc>
        <w:tc>
          <w:tcPr>
            <w:tcW w:w="1255" w:type="dxa"/>
            <w:shd w:val="clear" w:color="auto" w:fill="auto"/>
          </w:tcPr>
          <w:p w:rsidR="0023786B" w:rsidRPr="0038247B" w:rsidRDefault="0023786B" w:rsidP="0009592E">
            <w:pPr>
              <w:pStyle w:val="100"/>
              <w:rPr>
                <w:rFonts w:ascii="Arial" w:hAnsi="Arial" w:cs="Arial"/>
                <w:sz w:val="21"/>
                <w:szCs w:val="24"/>
              </w:rPr>
            </w:pPr>
            <w:r>
              <w:rPr>
                <w:rFonts w:hint="eastAsia"/>
              </w:rPr>
              <w:t>String</w:t>
            </w:r>
          </w:p>
        </w:tc>
        <w:tc>
          <w:tcPr>
            <w:tcW w:w="676" w:type="dxa"/>
          </w:tcPr>
          <w:p w:rsidR="0023786B" w:rsidRDefault="0023786B" w:rsidP="0009592E">
            <w:pPr>
              <w:pStyle w:val="100"/>
              <w:rPr>
                <w:rFonts w:ascii="Arial" w:hAnsi="Arial" w:cs="Arial"/>
                <w:szCs w:val="24"/>
              </w:rPr>
            </w:pPr>
            <w:r>
              <w:rPr>
                <w:rFonts w:hint="eastAsia"/>
              </w:rPr>
              <w:t>O</w:t>
            </w:r>
          </w:p>
        </w:tc>
        <w:tc>
          <w:tcPr>
            <w:tcW w:w="3269" w:type="dxa"/>
            <w:shd w:val="clear" w:color="auto" w:fill="auto"/>
          </w:tcPr>
          <w:p w:rsidR="0023786B" w:rsidRPr="00922CBE" w:rsidRDefault="0023786B" w:rsidP="0009592E">
            <w:pPr>
              <w:pStyle w:val="100"/>
              <w:rPr>
                <w:rFonts w:ascii="Arial" w:hAnsi="Arial" w:cs="Arial"/>
                <w:szCs w:val="24"/>
              </w:rPr>
            </w:pPr>
            <w:r>
              <w:rPr>
                <w:rFonts w:hint="eastAsia"/>
              </w:rPr>
              <w:t>合同号</w:t>
            </w:r>
          </w:p>
        </w:tc>
      </w:tr>
      <w:tr w:rsidR="005C7E8D" w:rsidRPr="00922CBE" w:rsidTr="002000E3">
        <w:trPr>
          <w:trHeight w:val="285"/>
          <w:jc w:val="center"/>
        </w:trPr>
        <w:tc>
          <w:tcPr>
            <w:tcW w:w="1255" w:type="dxa"/>
            <w:shd w:val="clear" w:color="auto" w:fill="auto"/>
          </w:tcPr>
          <w:p w:rsidR="005C7E8D" w:rsidRDefault="005C7E8D" w:rsidP="0009592E">
            <w:pPr>
              <w:pStyle w:val="100"/>
            </w:pPr>
            <w:r>
              <w:rPr>
                <w:rFonts w:hint="eastAsia"/>
              </w:rPr>
              <w:t>projectNo</w:t>
            </w:r>
          </w:p>
        </w:tc>
        <w:tc>
          <w:tcPr>
            <w:tcW w:w="1255" w:type="dxa"/>
            <w:shd w:val="clear" w:color="auto" w:fill="auto"/>
          </w:tcPr>
          <w:p w:rsidR="005C7E8D" w:rsidRDefault="005C7E8D" w:rsidP="0009592E">
            <w:pPr>
              <w:pStyle w:val="100"/>
            </w:pPr>
            <w:r>
              <w:rPr>
                <w:rFonts w:hint="eastAsia"/>
              </w:rPr>
              <w:t>String</w:t>
            </w:r>
          </w:p>
        </w:tc>
        <w:tc>
          <w:tcPr>
            <w:tcW w:w="676" w:type="dxa"/>
          </w:tcPr>
          <w:p w:rsidR="005C7E8D" w:rsidRDefault="005C7E8D" w:rsidP="0009592E">
            <w:pPr>
              <w:pStyle w:val="100"/>
            </w:pPr>
            <w:r>
              <w:rPr>
                <w:rFonts w:hint="eastAsia"/>
              </w:rPr>
              <w:t>O</w:t>
            </w:r>
          </w:p>
        </w:tc>
        <w:tc>
          <w:tcPr>
            <w:tcW w:w="3269" w:type="dxa"/>
            <w:shd w:val="clear" w:color="auto" w:fill="auto"/>
          </w:tcPr>
          <w:p w:rsidR="005C7E8D" w:rsidRDefault="005C7E8D" w:rsidP="0009592E">
            <w:pPr>
              <w:pStyle w:val="100"/>
            </w:pPr>
            <w:r>
              <w:rPr>
                <w:rFonts w:hint="eastAsia"/>
              </w:rPr>
              <w:t>项目编码</w:t>
            </w:r>
          </w:p>
        </w:tc>
      </w:tr>
    </w:tbl>
    <w:p w:rsidR="00F97D0B" w:rsidRPr="00B05E9E" w:rsidRDefault="00F97D0B" w:rsidP="00F97D0B">
      <w:pPr>
        <w:ind w:firstLineChars="150" w:firstLine="316"/>
        <w:rPr>
          <w:b/>
        </w:rPr>
      </w:pPr>
      <w:r w:rsidRPr="00B05E9E">
        <w:rPr>
          <w:rFonts w:hint="eastAsia"/>
          <w:b/>
        </w:rPr>
        <w:t>示例</w:t>
      </w:r>
    </w:p>
    <w:tbl>
      <w:tblPr>
        <w:tblW w:w="0" w:type="auto"/>
        <w:tblInd w:w="3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701"/>
        <w:gridCol w:w="6379"/>
      </w:tblGrid>
      <w:tr w:rsidR="00F97D0B" w:rsidRPr="0038247B" w:rsidTr="00C76BE1">
        <w:trPr>
          <w:cantSplit/>
          <w:trHeight w:val="300"/>
        </w:trPr>
        <w:tc>
          <w:tcPr>
            <w:tcW w:w="170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97D0B" w:rsidRPr="0038247B" w:rsidRDefault="00F97D0B" w:rsidP="00C76BE1">
            <w:pPr>
              <w:pStyle w:val="TableHeading"/>
            </w:pPr>
            <w:r w:rsidRPr="0038247B">
              <w:t>Request/Response</w:t>
            </w:r>
          </w:p>
        </w:tc>
        <w:tc>
          <w:tcPr>
            <w:tcW w:w="637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97D0B" w:rsidRPr="0038247B" w:rsidRDefault="00F97D0B" w:rsidP="00C76BE1">
            <w:pPr>
              <w:pStyle w:val="TableHeading"/>
            </w:pPr>
            <w:r w:rsidRPr="0038247B">
              <w:t>Example</w:t>
            </w:r>
          </w:p>
        </w:tc>
      </w:tr>
      <w:tr w:rsidR="00F97D0B" w:rsidRPr="00777D6F" w:rsidTr="00C76BE1">
        <w:trPr>
          <w:cantSplit/>
          <w:trHeight w:val="281"/>
        </w:trPr>
        <w:tc>
          <w:tcPr>
            <w:tcW w:w="1701" w:type="dxa"/>
          </w:tcPr>
          <w:p w:rsidR="00F97D0B" w:rsidRPr="002B69A5" w:rsidRDefault="00F97D0B" w:rsidP="00C76BE1">
            <w:pPr>
              <w:pStyle w:val="TableText"/>
              <w:rPr>
                <w:lang w:val="fr-FR"/>
              </w:rPr>
            </w:pPr>
            <w:r w:rsidRPr="0038247B">
              <w:t>HTTP Request</w:t>
            </w:r>
          </w:p>
        </w:tc>
        <w:tc>
          <w:tcPr>
            <w:tcW w:w="6379" w:type="dxa"/>
          </w:tcPr>
          <w:p w:rsidR="00F97D0B" w:rsidRPr="002B69A5" w:rsidRDefault="00F97D0B" w:rsidP="00C76BE1">
            <w:pPr>
              <w:pStyle w:val="TableText"/>
              <w:rPr>
                <w:lang w:val="it-IT"/>
              </w:rPr>
            </w:pPr>
            <w:r>
              <w:rPr>
                <w:rFonts w:hint="eastAsia"/>
                <w:lang w:val="fr-FR"/>
              </w:rPr>
              <w:t>POST</w:t>
            </w:r>
            <w:r w:rsidRPr="001C6E22">
              <w:rPr>
                <w:lang w:val="fr-FR"/>
              </w:rPr>
              <w:t xml:space="preserve"> </w:t>
            </w:r>
            <w:r>
              <w:rPr>
                <w:rFonts w:hint="eastAsia"/>
                <w:lang w:val="fr-FR"/>
              </w:rPr>
              <w:t>https://pay.hicloud.com</w:t>
            </w:r>
            <w:r w:rsidRPr="00777D6F">
              <w:rPr>
                <w:rFonts w:hint="eastAsia"/>
                <w:lang w:val="fr-FR"/>
              </w:rPr>
              <w:t>/dev/qryUserInfo</w:t>
            </w:r>
            <w:r w:rsidR="00777D6F" w:rsidRPr="00777D6F">
              <w:rPr>
                <w:rFonts w:hint="eastAsia"/>
                <w:lang w:val="fr-FR"/>
              </w:rPr>
              <w:t>.</w:t>
            </w:r>
            <w:r w:rsidR="00777D6F">
              <w:rPr>
                <w:rFonts w:hint="eastAsia"/>
                <w:lang w:val="fr-FR"/>
              </w:rPr>
              <w:t>action</w:t>
            </w:r>
            <w:r w:rsidRPr="002B69A5">
              <w:rPr>
                <w:lang w:val="it-IT"/>
              </w:rPr>
              <w:t xml:space="preserve"> HTTP/1.1</w:t>
            </w:r>
          </w:p>
          <w:p w:rsidR="004504B9" w:rsidRPr="004504B9" w:rsidRDefault="004504B9" w:rsidP="004504B9">
            <w:pPr>
              <w:pStyle w:val="TerminalDisplayinTable"/>
              <w:shd w:val="clear" w:color="auto" w:fill="D9D9D9"/>
              <w:spacing w:line="240" w:lineRule="auto"/>
              <w:rPr>
                <w:lang w:val="it-IT"/>
              </w:rPr>
            </w:pPr>
            <w:r w:rsidRPr="004504B9">
              <w:rPr>
                <w:lang w:val="it-IT"/>
              </w:rPr>
              <w:t>{</w:t>
            </w:r>
          </w:p>
          <w:p w:rsidR="004504B9" w:rsidRPr="004504B9" w:rsidRDefault="004504B9" w:rsidP="004504B9">
            <w:pPr>
              <w:pStyle w:val="TerminalDisplayinTable"/>
              <w:shd w:val="clear" w:color="auto" w:fill="D9D9D9"/>
              <w:spacing w:line="240" w:lineRule="auto"/>
              <w:rPr>
                <w:lang w:val="it-IT"/>
              </w:rPr>
            </w:pPr>
            <w:r w:rsidRPr="004504B9">
              <w:rPr>
                <w:rFonts w:hint="eastAsia"/>
                <w:lang w:val="it-IT"/>
              </w:rPr>
              <w:t xml:space="preserve">    "userName": "bobabo</w:t>
            </w:r>
            <w:r w:rsidRPr="004504B9">
              <w:rPr>
                <w:rFonts w:hint="eastAsia"/>
                <w:lang w:val="it-IT"/>
              </w:rPr>
              <w:t>真企业</w:t>
            </w:r>
            <w:r w:rsidRPr="004504B9">
              <w:rPr>
                <w:rFonts w:hint="eastAsia"/>
                <w:lang w:val="it-IT"/>
              </w:rPr>
              <w:t>",</w:t>
            </w:r>
          </w:p>
          <w:p w:rsidR="004504B9" w:rsidRPr="004504B9" w:rsidRDefault="004504B9" w:rsidP="004504B9">
            <w:pPr>
              <w:pStyle w:val="TerminalDisplayinTable"/>
              <w:shd w:val="clear" w:color="auto" w:fill="D9D9D9"/>
              <w:spacing w:line="240" w:lineRule="auto"/>
              <w:rPr>
                <w:lang w:val="it-IT"/>
              </w:rPr>
            </w:pPr>
            <w:r w:rsidRPr="004504B9">
              <w:rPr>
                <w:lang w:val="it-IT"/>
              </w:rPr>
              <w:t xml:space="preserve">    "sign": "20f106222bce54ea3952682914541130a80137e70dcb58bfb9514b161a8363f9"</w:t>
            </w:r>
          </w:p>
          <w:p w:rsidR="00F97D0B" w:rsidRPr="00BB29FC" w:rsidRDefault="004504B9" w:rsidP="004504B9">
            <w:pPr>
              <w:pStyle w:val="TerminalDisplayinTable"/>
              <w:shd w:val="clear" w:color="auto" w:fill="D9D9D9"/>
              <w:spacing w:line="240" w:lineRule="auto"/>
              <w:rPr>
                <w:lang w:val="it-IT"/>
              </w:rPr>
            </w:pPr>
            <w:r w:rsidRPr="004504B9">
              <w:rPr>
                <w:lang w:val="it-IT"/>
              </w:rPr>
              <w:t>}</w:t>
            </w:r>
          </w:p>
        </w:tc>
      </w:tr>
      <w:tr w:rsidR="00F97D0B" w:rsidRPr="0022748B" w:rsidTr="00C76BE1">
        <w:trPr>
          <w:cantSplit/>
          <w:trHeight w:val="281"/>
        </w:trPr>
        <w:tc>
          <w:tcPr>
            <w:tcW w:w="1701" w:type="dxa"/>
          </w:tcPr>
          <w:p w:rsidR="00F97D0B" w:rsidRPr="002B69A5" w:rsidRDefault="00F97D0B" w:rsidP="00C76BE1">
            <w:pPr>
              <w:pStyle w:val="TableText"/>
              <w:rPr>
                <w:lang w:val="fr-FR"/>
              </w:rPr>
            </w:pPr>
            <w:r w:rsidRPr="002B69A5">
              <w:rPr>
                <w:lang w:val="fr-FR"/>
              </w:rPr>
              <w:lastRenderedPageBreak/>
              <w:t>HTT</w:t>
            </w:r>
            <w:r>
              <w:rPr>
                <w:rFonts w:hint="eastAsia"/>
                <w:lang w:val="fr-FR"/>
              </w:rPr>
              <w:t>P</w:t>
            </w:r>
            <w:r w:rsidRPr="002B69A5">
              <w:rPr>
                <w:lang w:val="fr-FR"/>
              </w:rPr>
              <w:t xml:space="preserve"> Response</w:t>
            </w:r>
          </w:p>
        </w:tc>
        <w:tc>
          <w:tcPr>
            <w:tcW w:w="6379" w:type="dxa"/>
          </w:tcPr>
          <w:p w:rsidR="00F97D0B" w:rsidRPr="0085341D" w:rsidRDefault="00F97D0B" w:rsidP="007A450F">
            <w:pPr>
              <w:pStyle w:val="TableText"/>
              <w:spacing w:line="240" w:lineRule="auto"/>
              <w:rPr>
                <w:sz w:val="11"/>
                <w:lang w:val="fr-FR"/>
              </w:rPr>
            </w:pPr>
            <w:r w:rsidRPr="0085341D">
              <w:rPr>
                <w:sz w:val="11"/>
                <w:lang w:val="fr-FR"/>
              </w:rPr>
              <w:t>Content Type: application/</w:t>
            </w:r>
            <w:r w:rsidRPr="0085341D">
              <w:rPr>
                <w:rFonts w:hint="eastAsia"/>
                <w:sz w:val="11"/>
                <w:lang w:val="fr-FR"/>
              </w:rPr>
              <w:t>json</w:t>
            </w:r>
            <w:r w:rsidRPr="0085341D">
              <w:rPr>
                <w:sz w:val="11"/>
                <w:lang w:val="fr-FR"/>
              </w:rPr>
              <w:t>; charset=UTF-8</w:t>
            </w:r>
          </w:p>
          <w:p w:rsidR="0085341D" w:rsidRPr="0085341D" w:rsidRDefault="0085341D" w:rsidP="0085341D">
            <w:pPr>
              <w:pStyle w:val="TerminalDisplayinTable"/>
              <w:shd w:val="clear" w:color="auto" w:fill="D9D9D9"/>
              <w:spacing w:line="240" w:lineRule="auto"/>
              <w:ind w:firstLineChars="100" w:firstLine="110"/>
              <w:rPr>
                <w:rFonts w:ascii="Arial" w:hAnsi="Arial" w:cs="Arial"/>
                <w:spacing w:val="0"/>
                <w:sz w:val="11"/>
                <w:szCs w:val="20"/>
                <w:lang w:val="fr-FR"/>
              </w:rPr>
            </w:pPr>
            <w:r w:rsidRPr="0085341D">
              <w:rPr>
                <w:rFonts w:ascii="Arial" w:hAnsi="Arial" w:cs="Arial"/>
                <w:spacing w:val="0"/>
                <w:sz w:val="11"/>
                <w:szCs w:val="20"/>
                <w:lang w:val="fr-FR"/>
              </w:rPr>
              <w:t>{</w:t>
            </w:r>
          </w:p>
          <w:p w:rsidR="0085341D" w:rsidRPr="0085341D" w:rsidRDefault="0085341D" w:rsidP="0085341D">
            <w:pPr>
              <w:pStyle w:val="TerminalDisplayinTable"/>
              <w:shd w:val="clear" w:color="auto" w:fill="D9D9D9"/>
              <w:spacing w:line="240" w:lineRule="auto"/>
              <w:ind w:firstLineChars="100" w:firstLine="110"/>
              <w:rPr>
                <w:rFonts w:ascii="Arial" w:hAnsi="Arial" w:cs="Arial"/>
                <w:spacing w:val="0"/>
                <w:sz w:val="11"/>
                <w:szCs w:val="20"/>
                <w:lang w:val="fr-FR"/>
              </w:rPr>
            </w:pPr>
            <w:r w:rsidRPr="0085341D">
              <w:rPr>
                <w:rFonts w:ascii="Arial" w:hAnsi="Arial" w:cs="Arial"/>
                <w:spacing w:val="0"/>
                <w:sz w:val="11"/>
                <w:szCs w:val="20"/>
                <w:lang w:val="fr-FR"/>
              </w:rPr>
              <w:t xml:space="preserve">  "returnCode" : "0",</w:t>
            </w:r>
          </w:p>
          <w:p w:rsidR="0085341D" w:rsidRPr="0085341D" w:rsidRDefault="0085341D" w:rsidP="0085341D">
            <w:pPr>
              <w:pStyle w:val="TerminalDisplayinTable"/>
              <w:shd w:val="clear" w:color="auto" w:fill="D9D9D9"/>
              <w:spacing w:line="240" w:lineRule="auto"/>
              <w:ind w:firstLineChars="100" w:firstLine="110"/>
              <w:rPr>
                <w:rFonts w:ascii="Arial" w:hAnsi="Arial" w:cs="Arial"/>
                <w:spacing w:val="0"/>
                <w:sz w:val="11"/>
                <w:szCs w:val="20"/>
                <w:lang w:val="fr-FR"/>
              </w:rPr>
            </w:pPr>
            <w:r w:rsidRPr="0085341D">
              <w:rPr>
                <w:rFonts w:ascii="Arial" w:hAnsi="Arial" w:cs="Arial"/>
                <w:spacing w:val="0"/>
                <w:sz w:val="11"/>
                <w:szCs w:val="20"/>
                <w:lang w:val="fr-FR"/>
              </w:rPr>
              <w:t xml:space="preserve">  "bankinfoList" : [ {</w:t>
            </w:r>
          </w:p>
          <w:p w:rsidR="0085341D" w:rsidRPr="0085341D" w:rsidRDefault="0085341D" w:rsidP="0085341D">
            <w:pPr>
              <w:pStyle w:val="TerminalDisplayinTable"/>
              <w:shd w:val="clear" w:color="auto" w:fill="D9D9D9"/>
              <w:spacing w:line="240" w:lineRule="auto"/>
              <w:ind w:firstLineChars="100" w:firstLine="110"/>
              <w:rPr>
                <w:rFonts w:ascii="Arial" w:hAnsi="Arial" w:cs="Arial"/>
                <w:spacing w:val="0"/>
                <w:sz w:val="11"/>
                <w:szCs w:val="20"/>
                <w:lang w:val="fr-FR"/>
              </w:rPr>
            </w:pPr>
            <w:r w:rsidRPr="0085341D">
              <w:rPr>
                <w:rFonts w:ascii="Arial" w:hAnsi="Arial" w:cs="Arial"/>
                <w:spacing w:val="0"/>
                <w:sz w:val="11"/>
                <w:szCs w:val="20"/>
                <w:lang w:val="fr-FR"/>
              </w:rPr>
              <w:t xml:space="preserve">    "hprovince" : "GD",</w:t>
            </w:r>
          </w:p>
          <w:p w:rsidR="0085341D" w:rsidRPr="0085341D" w:rsidRDefault="0085341D" w:rsidP="0085341D">
            <w:pPr>
              <w:pStyle w:val="TerminalDisplayinTable"/>
              <w:shd w:val="clear" w:color="auto" w:fill="D9D9D9"/>
              <w:spacing w:line="240" w:lineRule="auto"/>
              <w:ind w:firstLineChars="100" w:firstLine="110"/>
              <w:rPr>
                <w:rFonts w:ascii="Arial" w:hAnsi="Arial" w:cs="Arial"/>
                <w:spacing w:val="0"/>
                <w:sz w:val="11"/>
                <w:szCs w:val="20"/>
                <w:lang w:val="fr-FR"/>
              </w:rPr>
            </w:pPr>
            <w:r w:rsidRPr="0085341D">
              <w:rPr>
                <w:rFonts w:ascii="Arial" w:hAnsi="Arial" w:cs="Arial"/>
                <w:spacing w:val="0"/>
                <w:sz w:val="11"/>
                <w:szCs w:val="20"/>
                <w:lang w:val="fr-FR"/>
              </w:rPr>
              <w:t xml:space="preserve">    "reason" : "test",</w:t>
            </w:r>
          </w:p>
          <w:p w:rsidR="0085341D" w:rsidRPr="0085341D" w:rsidRDefault="0085341D" w:rsidP="0085341D">
            <w:pPr>
              <w:pStyle w:val="TerminalDisplayinTable"/>
              <w:shd w:val="clear" w:color="auto" w:fill="D9D9D9"/>
              <w:spacing w:line="240" w:lineRule="auto"/>
              <w:ind w:firstLineChars="100" w:firstLine="110"/>
              <w:rPr>
                <w:rFonts w:ascii="Arial" w:hAnsi="Arial" w:cs="Arial"/>
                <w:spacing w:val="0"/>
                <w:sz w:val="11"/>
                <w:szCs w:val="20"/>
                <w:lang w:val="fr-FR"/>
              </w:rPr>
            </w:pPr>
            <w:r w:rsidRPr="0085341D">
              <w:rPr>
                <w:rFonts w:ascii="Arial" w:hAnsi="Arial" w:cs="Arial"/>
                <w:spacing w:val="0"/>
                <w:sz w:val="11"/>
                <w:szCs w:val="20"/>
                <w:lang w:val="fr-FR"/>
              </w:rPr>
              <w:t xml:space="preserve">    "status" : "4",</w:t>
            </w:r>
          </w:p>
          <w:p w:rsidR="0085341D" w:rsidRPr="0085341D" w:rsidRDefault="0085341D" w:rsidP="0085341D">
            <w:pPr>
              <w:pStyle w:val="TerminalDisplayinTable"/>
              <w:shd w:val="clear" w:color="auto" w:fill="D9D9D9"/>
              <w:spacing w:line="240" w:lineRule="auto"/>
              <w:ind w:firstLineChars="100" w:firstLine="110"/>
              <w:rPr>
                <w:rFonts w:ascii="Arial" w:hAnsi="Arial" w:cs="Arial"/>
                <w:spacing w:val="0"/>
                <w:sz w:val="11"/>
                <w:szCs w:val="20"/>
                <w:lang w:val="fr-FR"/>
              </w:rPr>
            </w:pPr>
            <w:r w:rsidRPr="0085341D">
              <w:rPr>
                <w:rFonts w:ascii="Arial" w:hAnsi="Arial" w:cs="Arial"/>
                <w:spacing w:val="0"/>
                <w:sz w:val="11"/>
                <w:szCs w:val="20"/>
                <w:lang w:val="fr-FR"/>
              </w:rPr>
              <w:t xml:space="preserve">    "name" : "lilan",</w:t>
            </w:r>
          </w:p>
          <w:p w:rsidR="0085341D" w:rsidRPr="0085341D" w:rsidRDefault="0085341D" w:rsidP="0085341D">
            <w:pPr>
              <w:pStyle w:val="TerminalDisplayinTable"/>
              <w:shd w:val="clear" w:color="auto" w:fill="D9D9D9"/>
              <w:spacing w:line="240" w:lineRule="auto"/>
              <w:ind w:firstLineChars="100" w:firstLine="110"/>
              <w:rPr>
                <w:rFonts w:ascii="Arial" w:hAnsi="Arial" w:cs="Arial"/>
                <w:spacing w:val="0"/>
                <w:sz w:val="11"/>
                <w:szCs w:val="20"/>
                <w:lang w:val="fr-FR"/>
              </w:rPr>
            </w:pPr>
            <w:r w:rsidRPr="0085341D">
              <w:rPr>
                <w:rFonts w:ascii="Arial" w:hAnsi="Arial" w:cs="Arial"/>
                <w:spacing w:val="0"/>
                <w:sz w:val="11"/>
                <w:szCs w:val="20"/>
                <w:lang w:val="fr-FR"/>
              </w:rPr>
              <w:t xml:space="preserve">    "hcity" : "SZ",</w:t>
            </w:r>
          </w:p>
          <w:p w:rsidR="0085341D" w:rsidRPr="0085341D" w:rsidRDefault="0085341D" w:rsidP="0085341D">
            <w:pPr>
              <w:pStyle w:val="TerminalDisplayinTable"/>
              <w:shd w:val="clear" w:color="auto" w:fill="D9D9D9"/>
              <w:spacing w:line="240" w:lineRule="auto"/>
              <w:ind w:firstLineChars="100" w:firstLine="110"/>
              <w:rPr>
                <w:rFonts w:ascii="Arial" w:hAnsi="Arial" w:cs="Arial"/>
                <w:spacing w:val="0"/>
                <w:sz w:val="11"/>
                <w:szCs w:val="20"/>
                <w:lang w:val="fr-FR"/>
              </w:rPr>
            </w:pPr>
            <w:r w:rsidRPr="0085341D">
              <w:rPr>
                <w:rFonts w:ascii="Arial" w:hAnsi="Arial" w:cs="Arial"/>
                <w:spacing w:val="0"/>
                <w:sz w:val="11"/>
                <w:szCs w:val="20"/>
                <w:lang w:val="fr-FR"/>
              </w:rPr>
              <w:t xml:space="preserve">    "account" : "01234567890",</w:t>
            </w:r>
          </w:p>
          <w:p w:rsidR="0085341D" w:rsidRPr="0085341D" w:rsidRDefault="0085341D" w:rsidP="0085341D">
            <w:pPr>
              <w:pStyle w:val="TerminalDisplayinTable"/>
              <w:shd w:val="clear" w:color="auto" w:fill="D9D9D9"/>
              <w:spacing w:line="240" w:lineRule="auto"/>
              <w:ind w:firstLineChars="100" w:firstLine="110"/>
              <w:rPr>
                <w:rFonts w:ascii="Arial" w:hAnsi="Arial" w:cs="Arial"/>
                <w:spacing w:val="0"/>
                <w:sz w:val="11"/>
                <w:szCs w:val="20"/>
                <w:lang w:val="fr-FR"/>
              </w:rPr>
            </w:pPr>
            <w:r w:rsidRPr="0085341D">
              <w:rPr>
                <w:rFonts w:ascii="Arial" w:hAnsi="Arial" w:cs="Arial"/>
                <w:spacing w:val="0"/>
                <w:sz w:val="11"/>
                <w:szCs w:val="20"/>
                <w:lang w:val="fr-FR"/>
              </w:rPr>
              <w:t xml:space="preserve">    "bank" : "test",</w:t>
            </w:r>
          </w:p>
          <w:p w:rsidR="0085341D" w:rsidRPr="0085341D" w:rsidRDefault="0085341D" w:rsidP="0085341D">
            <w:pPr>
              <w:pStyle w:val="TerminalDisplayinTable"/>
              <w:shd w:val="clear" w:color="auto" w:fill="D9D9D9"/>
              <w:spacing w:line="240" w:lineRule="auto"/>
              <w:ind w:firstLineChars="100" w:firstLine="110"/>
              <w:rPr>
                <w:rFonts w:ascii="Arial" w:hAnsi="Arial" w:cs="Arial"/>
                <w:spacing w:val="0"/>
                <w:sz w:val="11"/>
                <w:szCs w:val="20"/>
                <w:lang w:val="fr-FR"/>
              </w:rPr>
            </w:pPr>
            <w:r w:rsidRPr="0085341D">
              <w:rPr>
                <w:rFonts w:ascii="Arial" w:hAnsi="Arial" w:cs="Arial"/>
                <w:spacing w:val="0"/>
                <w:sz w:val="11"/>
                <w:szCs w:val="20"/>
                <w:lang w:val="fr-FR"/>
              </w:rPr>
              <w:t xml:space="preserve">    "type" : "0",</w:t>
            </w:r>
          </w:p>
          <w:p w:rsidR="0085341D" w:rsidRPr="0085341D" w:rsidRDefault="0085341D" w:rsidP="0085341D">
            <w:pPr>
              <w:pStyle w:val="TerminalDisplayinTable"/>
              <w:shd w:val="clear" w:color="auto" w:fill="D9D9D9"/>
              <w:spacing w:line="240" w:lineRule="auto"/>
              <w:ind w:firstLineChars="100" w:firstLine="110"/>
              <w:rPr>
                <w:rFonts w:ascii="Arial" w:hAnsi="Arial" w:cs="Arial"/>
                <w:spacing w:val="0"/>
                <w:sz w:val="11"/>
                <w:szCs w:val="20"/>
                <w:lang w:val="fr-FR"/>
              </w:rPr>
            </w:pPr>
            <w:r w:rsidRPr="0085341D">
              <w:rPr>
                <w:rFonts w:ascii="Arial" w:hAnsi="Arial" w:cs="Arial"/>
                <w:spacing w:val="0"/>
                <w:sz w:val="11"/>
                <w:szCs w:val="20"/>
                <w:lang w:val="fr-FR"/>
              </w:rPr>
              <w:t xml:space="preserve">    "taxcity" : "SZ",</w:t>
            </w:r>
          </w:p>
          <w:p w:rsidR="0085341D" w:rsidRPr="0085341D" w:rsidRDefault="0085341D" w:rsidP="0085341D">
            <w:pPr>
              <w:pStyle w:val="TerminalDisplayinTable"/>
              <w:shd w:val="clear" w:color="auto" w:fill="D9D9D9"/>
              <w:spacing w:line="240" w:lineRule="auto"/>
              <w:ind w:firstLineChars="100" w:firstLine="110"/>
              <w:rPr>
                <w:rFonts w:ascii="Arial" w:hAnsi="Arial" w:cs="Arial"/>
                <w:spacing w:val="0"/>
                <w:sz w:val="11"/>
                <w:szCs w:val="20"/>
                <w:lang w:val="fr-FR"/>
              </w:rPr>
            </w:pPr>
            <w:r w:rsidRPr="0085341D">
              <w:rPr>
                <w:rFonts w:ascii="Arial" w:hAnsi="Arial" w:cs="Arial"/>
                <w:spacing w:val="0"/>
                <w:sz w:val="11"/>
                <w:szCs w:val="20"/>
                <w:lang w:val="fr-FR"/>
              </w:rPr>
              <w:t xml:space="preserve">    "taxprovince" : "GD",</w:t>
            </w:r>
          </w:p>
          <w:p w:rsidR="0085341D" w:rsidRPr="0085341D" w:rsidRDefault="0085341D" w:rsidP="0085341D">
            <w:pPr>
              <w:pStyle w:val="TerminalDisplayinTable"/>
              <w:shd w:val="clear" w:color="auto" w:fill="D9D9D9"/>
              <w:spacing w:line="240" w:lineRule="auto"/>
              <w:ind w:firstLineChars="100" w:firstLine="110"/>
              <w:rPr>
                <w:rFonts w:ascii="Arial" w:hAnsi="Arial" w:cs="Arial"/>
                <w:spacing w:val="0"/>
                <w:sz w:val="11"/>
                <w:szCs w:val="20"/>
                <w:lang w:val="fr-FR"/>
              </w:rPr>
            </w:pPr>
            <w:r w:rsidRPr="0085341D">
              <w:rPr>
                <w:rFonts w:ascii="Arial" w:hAnsi="Arial" w:cs="Arial"/>
                <w:spacing w:val="0"/>
                <w:sz w:val="11"/>
                <w:szCs w:val="20"/>
                <w:lang w:val="fr-FR"/>
              </w:rPr>
              <w:t xml:space="preserve">    "haddr" : "test"</w:t>
            </w:r>
          </w:p>
          <w:p w:rsidR="0085341D" w:rsidRPr="0085341D" w:rsidRDefault="0085341D" w:rsidP="0085341D">
            <w:pPr>
              <w:pStyle w:val="TerminalDisplayinTable"/>
              <w:shd w:val="clear" w:color="auto" w:fill="D9D9D9"/>
              <w:spacing w:line="240" w:lineRule="auto"/>
              <w:ind w:firstLineChars="100" w:firstLine="110"/>
              <w:rPr>
                <w:rFonts w:ascii="Arial" w:hAnsi="Arial" w:cs="Arial"/>
                <w:spacing w:val="0"/>
                <w:sz w:val="11"/>
                <w:szCs w:val="20"/>
                <w:lang w:val="fr-FR"/>
              </w:rPr>
            </w:pPr>
            <w:r w:rsidRPr="0085341D">
              <w:rPr>
                <w:rFonts w:ascii="Arial" w:hAnsi="Arial" w:cs="Arial"/>
                <w:spacing w:val="0"/>
                <w:sz w:val="11"/>
                <w:szCs w:val="20"/>
                <w:lang w:val="fr-FR"/>
              </w:rPr>
              <w:t xml:space="preserve">  } ],</w:t>
            </w:r>
          </w:p>
          <w:p w:rsidR="0085341D" w:rsidRPr="0085341D" w:rsidRDefault="0085341D" w:rsidP="0085341D">
            <w:pPr>
              <w:pStyle w:val="TerminalDisplayinTable"/>
              <w:shd w:val="clear" w:color="auto" w:fill="D9D9D9"/>
              <w:spacing w:line="240" w:lineRule="auto"/>
              <w:ind w:firstLineChars="100" w:firstLine="110"/>
              <w:rPr>
                <w:rFonts w:ascii="Arial" w:hAnsi="Arial" w:cs="Arial"/>
                <w:spacing w:val="0"/>
                <w:sz w:val="11"/>
                <w:szCs w:val="20"/>
                <w:lang w:val="fr-FR"/>
              </w:rPr>
            </w:pPr>
            <w:r w:rsidRPr="0085341D">
              <w:rPr>
                <w:rFonts w:ascii="Arial" w:hAnsi="Arial" w:cs="Arial"/>
                <w:spacing w:val="0"/>
                <w:sz w:val="11"/>
                <w:szCs w:val="20"/>
                <w:lang w:val="fr-FR"/>
              </w:rPr>
              <w:t xml:space="preserve">  "merchant" : {</w:t>
            </w:r>
          </w:p>
          <w:p w:rsidR="0085341D" w:rsidRPr="0085341D" w:rsidRDefault="0085341D" w:rsidP="0085341D">
            <w:pPr>
              <w:pStyle w:val="TerminalDisplayinTable"/>
              <w:shd w:val="clear" w:color="auto" w:fill="D9D9D9"/>
              <w:spacing w:line="240" w:lineRule="auto"/>
              <w:ind w:firstLineChars="100" w:firstLine="110"/>
              <w:rPr>
                <w:rFonts w:ascii="Arial" w:hAnsi="Arial" w:cs="Arial"/>
                <w:spacing w:val="0"/>
                <w:sz w:val="11"/>
                <w:szCs w:val="20"/>
                <w:lang w:val="fr-FR"/>
              </w:rPr>
            </w:pPr>
            <w:r w:rsidRPr="0085341D">
              <w:rPr>
                <w:rFonts w:ascii="Arial" w:hAnsi="Arial" w:cs="Arial"/>
                <w:spacing w:val="0"/>
                <w:sz w:val="11"/>
                <w:szCs w:val="20"/>
                <w:lang w:val="fr-FR"/>
              </w:rPr>
              <w:t xml:space="preserve">    "billemail" : "test@huawei.com",</w:t>
            </w:r>
          </w:p>
          <w:p w:rsidR="0085341D" w:rsidRPr="0085341D" w:rsidRDefault="0085341D" w:rsidP="0085341D">
            <w:pPr>
              <w:pStyle w:val="TerminalDisplayinTable"/>
              <w:shd w:val="clear" w:color="auto" w:fill="D9D9D9"/>
              <w:spacing w:line="240" w:lineRule="auto"/>
              <w:ind w:firstLineChars="100" w:firstLine="110"/>
              <w:rPr>
                <w:rFonts w:ascii="Arial" w:hAnsi="Arial" w:cs="Arial"/>
                <w:spacing w:val="0"/>
                <w:sz w:val="11"/>
                <w:szCs w:val="20"/>
                <w:lang w:val="fr-FR"/>
              </w:rPr>
            </w:pPr>
            <w:r w:rsidRPr="0085341D">
              <w:rPr>
                <w:rFonts w:ascii="Arial" w:hAnsi="Arial" w:cs="Arial"/>
                <w:spacing w:val="0"/>
                <w:sz w:val="11"/>
                <w:szCs w:val="20"/>
                <w:lang w:val="fr-FR"/>
              </w:rPr>
              <w:t xml:space="preserve">    "contractNo" : "09876543210"</w:t>
            </w:r>
          </w:p>
          <w:p w:rsidR="0085341D" w:rsidRPr="0085341D" w:rsidRDefault="0085341D" w:rsidP="0085341D">
            <w:pPr>
              <w:pStyle w:val="TerminalDisplayinTable"/>
              <w:shd w:val="clear" w:color="auto" w:fill="D9D9D9"/>
              <w:spacing w:line="240" w:lineRule="auto"/>
              <w:ind w:firstLineChars="100" w:firstLine="110"/>
              <w:rPr>
                <w:rFonts w:ascii="Arial" w:hAnsi="Arial" w:cs="Arial"/>
                <w:spacing w:val="0"/>
                <w:sz w:val="11"/>
                <w:szCs w:val="20"/>
                <w:lang w:val="fr-FR"/>
              </w:rPr>
            </w:pPr>
            <w:r w:rsidRPr="0085341D">
              <w:rPr>
                <w:rFonts w:ascii="Arial" w:hAnsi="Arial" w:cs="Arial"/>
                <w:spacing w:val="0"/>
                <w:sz w:val="11"/>
                <w:szCs w:val="20"/>
                <w:lang w:val="fr-FR"/>
              </w:rPr>
              <w:t xml:space="preserve">  },</w:t>
            </w:r>
          </w:p>
          <w:p w:rsidR="0085341D" w:rsidRPr="0085341D" w:rsidRDefault="0085341D" w:rsidP="0085341D">
            <w:pPr>
              <w:pStyle w:val="TerminalDisplayinTable"/>
              <w:shd w:val="clear" w:color="auto" w:fill="D9D9D9"/>
              <w:spacing w:line="240" w:lineRule="auto"/>
              <w:ind w:firstLineChars="100" w:firstLine="110"/>
              <w:rPr>
                <w:rFonts w:ascii="Arial" w:hAnsi="Arial" w:cs="Arial"/>
                <w:spacing w:val="0"/>
                <w:sz w:val="11"/>
                <w:szCs w:val="20"/>
                <w:lang w:val="fr-FR"/>
              </w:rPr>
            </w:pPr>
            <w:r w:rsidRPr="0085341D">
              <w:rPr>
                <w:rFonts w:ascii="Arial" w:hAnsi="Arial" w:cs="Arial"/>
                <w:spacing w:val="0"/>
                <w:sz w:val="11"/>
                <w:szCs w:val="20"/>
                <w:lang w:val="fr-FR"/>
              </w:rPr>
              <w:t xml:space="preserve">  "returnDesc" : "success",</w:t>
            </w:r>
          </w:p>
          <w:p w:rsidR="0085341D" w:rsidRPr="0085341D" w:rsidRDefault="0085341D" w:rsidP="0085341D">
            <w:pPr>
              <w:pStyle w:val="TerminalDisplayinTable"/>
              <w:shd w:val="clear" w:color="auto" w:fill="D9D9D9"/>
              <w:spacing w:line="240" w:lineRule="auto"/>
              <w:ind w:firstLineChars="100" w:firstLine="110"/>
              <w:rPr>
                <w:rFonts w:ascii="Arial" w:hAnsi="Arial" w:cs="Arial"/>
                <w:spacing w:val="0"/>
                <w:sz w:val="11"/>
                <w:szCs w:val="20"/>
                <w:lang w:val="fr-FR"/>
              </w:rPr>
            </w:pPr>
            <w:r w:rsidRPr="0085341D">
              <w:rPr>
                <w:rFonts w:ascii="Arial" w:hAnsi="Arial" w:cs="Arial"/>
                <w:spacing w:val="0"/>
                <w:sz w:val="11"/>
                <w:szCs w:val="20"/>
                <w:lang w:val="fr-FR"/>
              </w:rPr>
              <w:t xml:space="preserve">  "count" : 2,</w:t>
            </w:r>
          </w:p>
          <w:p w:rsidR="0085341D" w:rsidRPr="0085341D" w:rsidRDefault="0085341D" w:rsidP="0085341D">
            <w:pPr>
              <w:pStyle w:val="TerminalDisplayinTable"/>
              <w:shd w:val="clear" w:color="auto" w:fill="D9D9D9"/>
              <w:spacing w:line="240" w:lineRule="auto"/>
              <w:ind w:firstLineChars="100" w:firstLine="110"/>
              <w:rPr>
                <w:rFonts w:ascii="Arial" w:hAnsi="Arial" w:cs="Arial"/>
                <w:spacing w:val="0"/>
                <w:sz w:val="11"/>
                <w:szCs w:val="20"/>
                <w:lang w:val="fr-FR"/>
              </w:rPr>
            </w:pPr>
            <w:r w:rsidRPr="0085341D">
              <w:rPr>
                <w:rFonts w:ascii="Arial" w:hAnsi="Arial" w:cs="Arial"/>
                <w:spacing w:val="0"/>
                <w:sz w:val="11"/>
                <w:szCs w:val="20"/>
                <w:lang w:val="fr-FR"/>
              </w:rPr>
              <w:t xml:space="preserve">  "data" : [ {</w:t>
            </w:r>
          </w:p>
          <w:p w:rsidR="0085341D" w:rsidRPr="0085341D" w:rsidRDefault="0085341D" w:rsidP="0085341D">
            <w:pPr>
              <w:pStyle w:val="TerminalDisplayinTable"/>
              <w:shd w:val="clear" w:color="auto" w:fill="D9D9D9"/>
              <w:spacing w:line="240" w:lineRule="auto"/>
              <w:ind w:firstLineChars="100" w:firstLine="110"/>
              <w:rPr>
                <w:rFonts w:ascii="Arial" w:hAnsi="Arial" w:cs="Arial"/>
                <w:spacing w:val="0"/>
                <w:sz w:val="11"/>
                <w:szCs w:val="20"/>
                <w:lang w:val="fr-FR"/>
              </w:rPr>
            </w:pPr>
            <w:r w:rsidRPr="0085341D">
              <w:rPr>
                <w:rFonts w:ascii="Arial" w:hAnsi="Arial" w:cs="Arial"/>
                <w:spacing w:val="0"/>
                <w:sz w:val="11"/>
                <w:szCs w:val="20"/>
                <w:lang w:val="fr-FR"/>
              </w:rPr>
              <w:t xml:space="preserve">    "url" : "http://192.168.193.12:28080/CallbackDemo/demo",</w:t>
            </w:r>
          </w:p>
          <w:p w:rsidR="0085341D" w:rsidRPr="0085341D" w:rsidRDefault="0085341D" w:rsidP="0085341D">
            <w:pPr>
              <w:pStyle w:val="TerminalDisplayinTable"/>
              <w:shd w:val="clear" w:color="auto" w:fill="D9D9D9"/>
              <w:spacing w:line="240" w:lineRule="auto"/>
              <w:ind w:firstLineChars="100" w:firstLine="110"/>
              <w:rPr>
                <w:rFonts w:ascii="Arial" w:hAnsi="Arial" w:cs="Arial"/>
                <w:spacing w:val="0"/>
                <w:sz w:val="11"/>
                <w:szCs w:val="20"/>
                <w:lang w:val="fr-FR"/>
              </w:rPr>
            </w:pPr>
            <w:r w:rsidRPr="0085341D">
              <w:rPr>
                <w:rFonts w:ascii="Arial" w:hAnsi="Arial" w:cs="Arial"/>
                <w:spacing w:val="0"/>
                <w:sz w:val="11"/>
                <w:szCs w:val="20"/>
                <w:lang w:val="fr-FR"/>
              </w:rPr>
              <w:t xml:space="preserve">    "applicationID" : "com.android.paydemo",</w:t>
            </w:r>
          </w:p>
          <w:p w:rsidR="0085341D" w:rsidRPr="0085341D" w:rsidRDefault="0085341D" w:rsidP="0085341D">
            <w:pPr>
              <w:pStyle w:val="TerminalDisplayinTable"/>
              <w:shd w:val="clear" w:color="auto" w:fill="D9D9D9"/>
              <w:spacing w:line="240" w:lineRule="auto"/>
              <w:ind w:firstLineChars="100" w:firstLine="110"/>
              <w:rPr>
                <w:rFonts w:ascii="Arial" w:hAnsi="Arial" w:cs="Arial"/>
                <w:spacing w:val="0"/>
                <w:sz w:val="11"/>
                <w:szCs w:val="20"/>
                <w:lang w:val="fr-FR"/>
              </w:rPr>
            </w:pPr>
            <w:r w:rsidRPr="0085341D">
              <w:rPr>
                <w:rFonts w:ascii="Arial" w:hAnsi="Arial" w:cs="Arial"/>
                <w:spacing w:val="0"/>
                <w:sz w:val="11"/>
                <w:szCs w:val="20"/>
                <w:lang w:val="fr-FR"/>
              </w:rPr>
              <w:t xml:space="preserve">    "payTypeList" : [ {</w:t>
            </w:r>
          </w:p>
          <w:p w:rsidR="0085341D" w:rsidRPr="0085341D" w:rsidRDefault="0085341D" w:rsidP="0085341D">
            <w:pPr>
              <w:pStyle w:val="TerminalDisplayinTable"/>
              <w:shd w:val="clear" w:color="auto" w:fill="D9D9D9"/>
              <w:spacing w:line="240" w:lineRule="auto"/>
              <w:ind w:firstLineChars="100" w:firstLine="110"/>
              <w:rPr>
                <w:rFonts w:ascii="Arial" w:hAnsi="Arial" w:cs="Arial"/>
                <w:spacing w:val="0"/>
                <w:sz w:val="11"/>
                <w:szCs w:val="20"/>
                <w:lang w:val="fr-FR"/>
              </w:rPr>
            </w:pPr>
            <w:r w:rsidRPr="0085341D">
              <w:rPr>
                <w:rFonts w:ascii="Arial" w:hAnsi="Arial" w:cs="Arial"/>
                <w:spacing w:val="0"/>
                <w:sz w:val="11"/>
                <w:szCs w:val="20"/>
                <w:lang w:val="fr-FR"/>
              </w:rPr>
              <w:t xml:space="preserve">      "payType" : "1",</w:t>
            </w:r>
          </w:p>
          <w:p w:rsidR="0085341D" w:rsidRPr="0085341D" w:rsidRDefault="0085341D" w:rsidP="0085341D">
            <w:pPr>
              <w:pStyle w:val="TerminalDisplayinTable"/>
              <w:shd w:val="clear" w:color="auto" w:fill="D9D9D9"/>
              <w:spacing w:line="240" w:lineRule="auto"/>
              <w:ind w:firstLineChars="100" w:firstLine="110"/>
              <w:rPr>
                <w:rFonts w:ascii="Arial" w:hAnsi="Arial" w:cs="Arial"/>
                <w:spacing w:val="0"/>
                <w:sz w:val="11"/>
                <w:szCs w:val="20"/>
                <w:lang w:val="fr-FR"/>
              </w:rPr>
            </w:pPr>
            <w:r w:rsidRPr="0085341D">
              <w:rPr>
                <w:rFonts w:ascii="Arial" w:hAnsi="Arial" w:cs="Arial"/>
                <w:spacing w:val="0"/>
                <w:sz w:val="11"/>
                <w:szCs w:val="20"/>
                <w:lang w:val="fr-FR"/>
              </w:rPr>
              <w:t xml:space="preserve">      "displayOrder" : 1</w:t>
            </w:r>
          </w:p>
          <w:p w:rsidR="0085341D" w:rsidRPr="0085341D" w:rsidRDefault="0085341D" w:rsidP="0085341D">
            <w:pPr>
              <w:pStyle w:val="TerminalDisplayinTable"/>
              <w:shd w:val="clear" w:color="auto" w:fill="D9D9D9"/>
              <w:spacing w:line="240" w:lineRule="auto"/>
              <w:ind w:firstLineChars="100" w:firstLine="110"/>
              <w:rPr>
                <w:rFonts w:ascii="Arial" w:hAnsi="Arial" w:cs="Arial"/>
                <w:spacing w:val="0"/>
                <w:sz w:val="11"/>
                <w:szCs w:val="20"/>
                <w:lang w:val="fr-FR"/>
              </w:rPr>
            </w:pPr>
            <w:r w:rsidRPr="0085341D">
              <w:rPr>
                <w:rFonts w:ascii="Arial" w:hAnsi="Arial" w:cs="Arial"/>
                <w:spacing w:val="0"/>
                <w:sz w:val="11"/>
                <w:szCs w:val="20"/>
                <w:lang w:val="fr-FR"/>
              </w:rPr>
              <w:t xml:space="preserve">    }, {</w:t>
            </w:r>
          </w:p>
          <w:p w:rsidR="0085341D" w:rsidRPr="0085341D" w:rsidRDefault="0085341D" w:rsidP="0085341D">
            <w:pPr>
              <w:pStyle w:val="TerminalDisplayinTable"/>
              <w:shd w:val="clear" w:color="auto" w:fill="D9D9D9"/>
              <w:spacing w:line="240" w:lineRule="auto"/>
              <w:ind w:firstLineChars="100" w:firstLine="110"/>
              <w:rPr>
                <w:rFonts w:ascii="Arial" w:hAnsi="Arial" w:cs="Arial"/>
                <w:spacing w:val="0"/>
                <w:sz w:val="11"/>
                <w:szCs w:val="20"/>
                <w:lang w:val="fr-FR"/>
              </w:rPr>
            </w:pPr>
            <w:r w:rsidRPr="0085341D">
              <w:rPr>
                <w:rFonts w:ascii="Arial" w:hAnsi="Arial" w:cs="Arial"/>
                <w:spacing w:val="0"/>
                <w:sz w:val="11"/>
                <w:szCs w:val="20"/>
                <w:lang w:val="fr-FR"/>
              </w:rPr>
              <w:t xml:space="preserve">      "payType" : "4",</w:t>
            </w:r>
          </w:p>
          <w:p w:rsidR="0085341D" w:rsidRPr="0085341D" w:rsidRDefault="0085341D" w:rsidP="0085341D">
            <w:pPr>
              <w:pStyle w:val="TerminalDisplayinTable"/>
              <w:shd w:val="clear" w:color="auto" w:fill="D9D9D9"/>
              <w:spacing w:line="240" w:lineRule="auto"/>
              <w:ind w:firstLineChars="100" w:firstLine="110"/>
              <w:rPr>
                <w:rFonts w:ascii="Arial" w:hAnsi="Arial" w:cs="Arial"/>
                <w:spacing w:val="0"/>
                <w:sz w:val="11"/>
                <w:szCs w:val="20"/>
                <w:lang w:val="fr-FR"/>
              </w:rPr>
            </w:pPr>
            <w:r w:rsidRPr="0085341D">
              <w:rPr>
                <w:rFonts w:ascii="Arial" w:hAnsi="Arial" w:cs="Arial"/>
                <w:spacing w:val="0"/>
                <w:sz w:val="11"/>
                <w:szCs w:val="20"/>
                <w:lang w:val="fr-FR"/>
              </w:rPr>
              <w:t xml:space="preserve">      "displayOrder" : 2</w:t>
            </w:r>
          </w:p>
          <w:p w:rsidR="0085341D" w:rsidRPr="0085341D" w:rsidRDefault="0085341D" w:rsidP="0085341D">
            <w:pPr>
              <w:pStyle w:val="TerminalDisplayinTable"/>
              <w:shd w:val="clear" w:color="auto" w:fill="D9D9D9"/>
              <w:spacing w:line="240" w:lineRule="auto"/>
              <w:ind w:firstLineChars="100" w:firstLine="110"/>
              <w:rPr>
                <w:rFonts w:ascii="Arial" w:hAnsi="Arial" w:cs="Arial"/>
                <w:spacing w:val="0"/>
                <w:sz w:val="11"/>
                <w:szCs w:val="20"/>
                <w:lang w:val="fr-FR"/>
              </w:rPr>
            </w:pPr>
            <w:r w:rsidRPr="0085341D">
              <w:rPr>
                <w:rFonts w:ascii="Arial" w:hAnsi="Arial" w:cs="Arial"/>
                <w:spacing w:val="0"/>
                <w:sz w:val="11"/>
                <w:szCs w:val="20"/>
                <w:lang w:val="fr-FR"/>
              </w:rPr>
              <w:t xml:space="preserve">    }, {</w:t>
            </w:r>
          </w:p>
          <w:p w:rsidR="0085341D" w:rsidRPr="0085341D" w:rsidRDefault="0085341D" w:rsidP="0085341D">
            <w:pPr>
              <w:pStyle w:val="TerminalDisplayinTable"/>
              <w:shd w:val="clear" w:color="auto" w:fill="D9D9D9"/>
              <w:spacing w:line="240" w:lineRule="auto"/>
              <w:ind w:firstLineChars="100" w:firstLine="110"/>
              <w:rPr>
                <w:rFonts w:ascii="Arial" w:hAnsi="Arial" w:cs="Arial"/>
                <w:spacing w:val="0"/>
                <w:sz w:val="11"/>
                <w:szCs w:val="20"/>
                <w:lang w:val="fr-FR"/>
              </w:rPr>
            </w:pPr>
            <w:r w:rsidRPr="0085341D">
              <w:rPr>
                <w:rFonts w:ascii="Arial" w:hAnsi="Arial" w:cs="Arial"/>
                <w:spacing w:val="0"/>
                <w:sz w:val="11"/>
                <w:szCs w:val="20"/>
                <w:lang w:val="fr-FR"/>
              </w:rPr>
              <w:t xml:space="preserve">      "payType" : "2",</w:t>
            </w:r>
          </w:p>
          <w:p w:rsidR="0085341D" w:rsidRPr="0085341D" w:rsidRDefault="0085341D" w:rsidP="0085341D">
            <w:pPr>
              <w:pStyle w:val="TerminalDisplayinTable"/>
              <w:shd w:val="clear" w:color="auto" w:fill="D9D9D9"/>
              <w:spacing w:line="240" w:lineRule="auto"/>
              <w:ind w:firstLineChars="100" w:firstLine="110"/>
              <w:rPr>
                <w:rFonts w:ascii="Arial" w:hAnsi="Arial" w:cs="Arial"/>
                <w:spacing w:val="0"/>
                <w:sz w:val="11"/>
                <w:szCs w:val="20"/>
                <w:lang w:val="fr-FR"/>
              </w:rPr>
            </w:pPr>
            <w:r w:rsidRPr="0085341D">
              <w:rPr>
                <w:rFonts w:ascii="Arial" w:hAnsi="Arial" w:cs="Arial"/>
                <w:spacing w:val="0"/>
                <w:sz w:val="11"/>
                <w:szCs w:val="20"/>
                <w:lang w:val="fr-FR"/>
              </w:rPr>
              <w:t xml:space="preserve">      "displayOrder" : 3</w:t>
            </w:r>
          </w:p>
          <w:p w:rsidR="0085341D" w:rsidRPr="0085341D" w:rsidRDefault="0085341D" w:rsidP="0085341D">
            <w:pPr>
              <w:pStyle w:val="TerminalDisplayinTable"/>
              <w:shd w:val="clear" w:color="auto" w:fill="D9D9D9"/>
              <w:spacing w:line="240" w:lineRule="auto"/>
              <w:ind w:firstLineChars="100" w:firstLine="110"/>
              <w:rPr>
                <w:rFonts w:ascii="Arial" w:hAnsi="Arial" w:cs="Arial"/>
                <w:spacing w:val="0"/>
                <w:sz w:val="11"/>
                <w:szCs w:val="20"/>
                <w:lang w:val="fr-FR"/>
              </w:rPr>
            </w:pPr>
            <w:r w:rsidRPr="0085341D">
              <w:rPr>
                <w:rFonts w:ascii="Arial" w:hAnsi="Arial" w:cs="Arial"/>
                <w:spacing w:val="0"/>
                <w:sz w:val="11"/>
                <w:szCs w:val="20"/>
                <w:lang w:val="fr-FR"/>
              </w:rPr>
              <w:t xml:space="preserve">    }, {</w:t>
            </w:r>
          </w:p>
          <w:p w:rsidR="0085341D" w:rsidRPr="0085341D" w:rsidRDefault="0085341D" w:rsidP="0085341D">
            <w:pPr>
              <w:pStyle w:val="TerminalDisplayinTable"/>
              <w:shd w:val="clear" w:color="auto" w:fill="D9D9D9"/>
              <w:spacing w:line="240" w:lineRule="auto"/>
              <w:ind w:firstLineChars="100" w:firstLine="110"/>
              <w:rPr>
                <w:rFonts w:ascii="Arial" w:hAnsi="Arial" w:cs="Arial"/>
                <w:spacing w:val="0"/>
                <w:sz w:val="11"/>
                <w:szCs w:val="20"/>
                <w:lang w:val="fr-FR"/>
              </w:rPr>
            </w:pPr>
            <w:r w:rsidRPr="0085341D">
              <w:rPr>
                <w:rFonts w:ascii="Arial" w:hAnsi="Arial" w:cs="Arial"/>
                <w:spacing w:val="0"/>
                <w:sz w:val="11"/>
                <w:szCs w:val="20"/>
                <w:lang w:val="fr-FR"/>
              </w:rPr>
              <w:t xml:space="preserve">      "payType" : "3",</w:t>
            </w:r>
          </w:p>
          <w:p w:rsidR="0085341D" w:rsidRPr="0085341D" w:rsidRDefault="0085341D" w:rsidP="0085341D">
            <w:pPr>
              <w:pStyle w:val="TerminalDisplayinTable"/>
              <w:shd w:val="clear" w:color="auto" w:fill="D9D9D9"/>
              <w:spacing w:line="240" w:lineRule="auto"/>
              <w:ind w:firstLineChars="100" w:firstLine="110"/>
              <w:rPr>
                <w:rFonts w:ascii="Arial" w:hAnsi="Arial" w:cs="Arial"/>
                <w:spacing w:val="0"/>
                <w:sz w:val="11"/>
                <w:szCs w:val="20"/>
                <w:lang w:val="fr-FR"/>
              </w:rPr>
            </w:pPr>
            <w:r w:rsidRPr="0085341D">
              <w:rPr>
                <w:rFonts w:ascii="Arial" w:hAnsi="Arial" w:cs="Arial"/>
                <w:spacing w:val="0"/>
                <w:sz w:val="11"/>
                <w:szCs w:val="20"/>
                <w:lang w:val="fr-FR"/>
              </w:rPr>
              <w:t xml:space="preserve">      "displayOrder" : 4</w:t>
            </w:r>
          </w:p>
          <w:p w:rsidR="0085341D" w:rsidRPr="0085341D" w:rsidRDefault="0085341D" w:rsidP="0085341D">
            <w:pPr>
              <w:pStyle w:val="TerminalDisplayinTable"/>
              <w:shd w:val="clear" w:color="auto" w:fill="D9D9D9"/>
              <w:spacing w:line="240" w:lineRule="auto"/>
              <w:ind w:firstLineChars="100" w:firstLine="110"/>
              <w:rPr>
                <w:rFonts w:ascii="Arial" w:hAnsi="Arial" w:cs="Arial"/>
                <w:spacing w:val="0"/>
                <w:sz w:val="11"/>
                <w:szCs w:val="20"/>
                <w:lang w:val="fr-FR"/>
              </w:rPr>
            </w:pPr>
            <w:r w:rsidRPr="0085341D">
              <w:rPr>
                <w:rFonts w:ascii="Arial" w:hAnsi="Arial" w:cs="Arial"/>
                <w:spacing w:val="0"/>
                <w:sz w:val="11"/>
                <w:szCs w:val="20"/>
                <w:lang w:val="fr-FR"/>
              </w:rPr>
              <w:t xml:space="preserve">    }, {</w:t>
            </w:r>
          </w:p>
          <w:p w:rsidR="0085341D" w:rsidRPr="0085341D" w:rsidRDefault="0085341D" w:rsidP="0085341D">
            <w:pPr>
              <w:pStyle w:val="TerminalDisplayinTable"/>
              <w:shd w:val="clear" w:color="auto" w:fill="D9D9D9"/>
              <w:spacing w:line="240" w:lineRule="auto"/>
              <w:ind w:firstLineChars="100" w:firstLine="110"/>
              <w:rPr>
                <w:rFonts w:ascii="Arial" w:hAnsi="Arial" w:cs="Arial"/>
                <w:spacing w:val="0"/>
                <w:sz w:val="11"/>
                <w:szCs w:val="20"/>
                <w:lang w:val="fr-FR"/>
              </w:rPr>
            </w:pPr>
            <w:r w:rsidRPr="0085341D">
              <w:rPr>
                <w:rFonts w:ascii="Arial" w:hAnsi="Arial" w:cs="Arial"/>
                <w:spacing w:val="0"/>
                <w:sz w:val="11"/>
                <w:szCs w:val="20"/>
                <w:lang w:val="fr-FR"/>
              </w:rPr>
              <w:t xml:space="preserve">      "payType" : "5",</w:t>
            </w:r>
          </w:p>
          <w:p w:rsidR="0085341D" w:rsidRPr="0085341D" w:rsidRDefault="0085341D" w:rsidP="0085341D">
            <w:pPr>
              <w:pStyle w:val="TerminalDisplayinTable"/>
              <w:shd w:val="clear" w:color="auto" w:fill="D9D9D9"/>
              <w:spacing w:line="240" w:lineRule="auto"/>
              <w:ind w:firstLineChars="100" w:firstLine="110"/>
              <w:rPr>
                <w:rFonts w:ascii="Arial" w:hAnsi="Arial" w:cs="Arial"/>
                <w:spacing w:val="0"/>
                <w:sz w:val="11"/>
                <w:szCs w:val="20"/>
                <w:lang w:val="fr-FR"/>
              </w:rPr>
            </w:pPr>
            <w:r w:rsidRPr="0085341D">
              <w:rPr>
                <w:rFonts w:ascii="Arial" w:hAnsi="Arial" w:cs="Arial"/>
                <w:spacing w:val="0"/>
                <w:sz w:val="11"/>
                <w:szCs w:val="20"/>
                <w:lang w:val="fr-FR"/>
              </w:rPr>
              <w:t xml:space="preserve">      "displayOrder" : 5</w:t>
            </w:r>
          </w:p>
          <w:p w:rsidR="0085341D" w:rsidRPr="0085341D" w:rsidRDefault="0085341D" w:rsidP="0085341D">
            <w:pPr>
              <w:pStyle w:val="TerminalDisplayinTable"/>
              <w:shd w:val="clear" w:color="auto" w:fill="D9D9D9"/>
              <w:spacing w:line="240" w:lineRule="auto"/>
              <w:ind w:firstLineChars="100" w:firstLine="110"/>
              <w:rPr>
                <w:rFonts w:ascii="Arial" w:hAnsi="Arial" w:cs="Arial"/>
                <w:spacing w:val="0"/>
                <w:sz w:val="11"/>
                <w:szCs w:val="20"/>
                <w:lang w:val="fr-FR"/>
              </w:rPr>
            </w:pPr>
            <w:r w:rsidRPr="0085341D">
              <w:rPr>
                <w:rFonts w:ascii="Arial" w:hAnsi="Arial" w:cs="Arial"/>
                <w:spacing w:val="0"/>
                <w:sz w:val="11"/>
                <w:szCs w:val="20"/>
                <w:lang w:val="fr-FR"/>
              </w:rPr>
              <w:t xml:space="preserve">    }, {</w:t>
            </w:r>
          </w:p>
          <w:p w:rsidR="0085341D" w:rsidRPr="0085341D" w:rsidRDefault="0085341D" w:rsidP="0085341D">
            <w:pPr>
              <w:pStyle w:val="TerminalDisplayinTable"/>
              <w:shd w:val="clear" w:color="auto" w:fill="D9D9D9"/>
              <w:spacing w:line="240" w:lineRule="auto"/>
              <w:ind w:firstLineChars="100" w:firstLine="110"/>
              <w:rPr>
                <w:rFonts w:ascii="Arial" w:hAnsi="Arial" w:cs="Arial"/>
                <w:spacing w:val="0"/>
                <w:sz w:val="11"/>
                <w:szCs w:val="20"/>
                <w:lang w:val="fr-FR"/>
              </w:rPr>
            </w:pPr>
            <w:r w:rsidRPr="0085341D">
              <w:rPr>
                <w:rFonts w:ascii="Arial" w:hAnsi="Arial" w:cs="Arial"/>
                <w:spacing w:val="0"/>
                <w:sz w:val="11"/>
                <w:szCs w:val="20"/>
                <w:lang w:val="fr-FR"/>
              </w:rPr>
              <w:t xml:space="preserve">      "payType" : "6",</w:t>
            </w:r>
          </w:p>
          <w:p w:rsidR="0085341D" w:rsidRPr="0085341D" w:rsidRDefault="0085341D" w:rsidP="0085341D">
            <w:pPr>
              <w:pStyle w:val="TerminalDisplayinTable"/>
              <w:shd w:val="clear" w:color="auto" w:fill="D9D9D9"/>
              <w:spacing w:line="240" w:lineRule="auto"/>
              <w:ind w:firstLineChars="100" w:firstLine="110"/>
              <w:rPr>
                <w:rFonts w:ascii="Arial" w:hAnsi="Arial" w:cs="Arial"/>
                <w:spacing w:val="0"/>
                <w:sz w:val="11"/>
                <w:szCs w:val="20"/>
                <w:lang w:val="fr-FR"/>
              </w:rPr>
            </w:pPr>
            <w:r w:rsidRPr="0085341D">
              <w:rPr>
                <w:rFonts w:ascii="Arial" w:hAnsi="Arial" w:cs="Arial"/>
                <w:spacing w:val="0"/>
                <w:sz w:val="11"/>
                <w:szCs w:val="20"/>
                <w:lang w:val="fr-FR"/>
              </w:rPr>
              <w:t xml:space="preserve">      "displayOrder" : 6</w:t>
            </w:r>
          </w:p>
          <w:p w:rsidR="0085341D" w:rsidRPr="0085341D" w:rsidRDefault="0085341D" w:rsidP="0085341D">
            <w:pPr>
              <w:pStyle w:val="TerminalDisplayinTable"/>
              <w:shd w:val="clear" w:color="auto" w:fill="D9D9D9"/>
              <w:spacing w:line="240" w:lineRule="auto"/>
              <w:ind w:firstLineChars="100" w:firstLine="110"/>
              <w:rPr>
                <w:rFonts w:ascii="Arial" w:hAnsi="Arial" w:cs="Arial"/>
                <w:spacing w:val="0"/>
                <w:sz w:val="11"/>
                <w:szCs w:val="20"/>
                <w:lang w:val="fr-FR"/>
              </w:rPr>
            </w:pPr>
            <w:r w:rsidRPr="0085341D">
              <w:rPr>
                <w:rFonts w:ascii="Arial" w:hAnsi="Arial" w:cs="Arial"/>
                <w:spacing w:val="0"/>
                <w:sz w:val="11"/>
                <w:szCs w:val="20"/>
                <w:lang w:val="fr-FR"/>
              </w:rPr>
              <w:t xml:space="preserve">    } ]</w:t>
            </w:r>
          </w:p>
          <w:p w:rsidR="0085341D" w:rsidRPr="0085341D" w:rsidRDefault="0085341D" w:rsidP="0085341D">
            <w:pPr>
              <w:pStyle w:val="TerminalDisplayinTable"/>
              <w:shd w:val="clear" w:color="auto" w:fill="D9D9D9"/>
              <w:spacing w:line="240" w:lineRule="auto"/>
              <w:ind w:firstLineChars="100" w:firstLine="110"/>
              <w:rPr>
                <w:rFonts w:ascii="Arial" w:hAnsi="Arial" w:cs="Arial"/>
                <w:spacing w:val="0"/>
                <w:sz w:val="11"/>
                <w:szCs w:val="20"/>
                <w:lang w:val="fr-FR"/>
              </w:rPr>
            </w:pPr>
            <w:r w:rsidRPr="0085341D">
              <w:rPr>
                <w:rFonts w:ascii="Arial" w:hAnsi="Arial" w:cs="Arial"/>
                <w:spacing w:val="0"/>
                <w:sz w:val="11"/>
                <w:szCs w:val="20"/>
                <w:lang w:val="fr-FR"/>
              </w:rPr>
              <w:t xml:space="preserve">  }, {</w:t>
            </w:r>
          </w:p>
          <w:p w:rsidR="0085341D" w:rsidRPr="0085341D" w:rsidRDefault="0085341D" w:rsidP="0085341D">
            <w:pPr>
              <w:pStyle w:val="TerminalDisplayinTable"/>
              <w:shd w:val="clear" w:color="auto" w:fill="D9D9D9"/>
              <w:spacing w:line="240" w:lineRule="auto"/>
              <w:ind w:firstLineChars="100" w:firstLine="110"/>
              <w:rPr>
                <w:rFonts w:ascii="Arial" w:hAnsi="Arial" w:cs="Arial"/>
                <w:spacing w:val="0"/>
                <w:sz w:val="11"/>
                <w:szCs w:val="20"/>
                <w:lang w:val="fr-FR"/>
              </w:rPr>
            </w:pPr>
            <w:r w:rsidRPr="0085341D">
              <w:rPr>
                <w:rFonts w:ascii="Arial" w:hAnsi="Arial" w:cs="Arial"/>
                <w:spacing w:val="0"/>
                <w:sz w:val="11"/>
                <w:szCs w:val="20"/>
                <w:lang w:val="fr-FR"/>
              </w:rPr>
              <w:t xml:space="preserve">    "url" : "http://192.168.190.93:48080/CallbackDemo/demo",</w:t>
            </w:r>
          </w:p>
          <w:p w:rsidR="0085341D" w:rsidRPr="0085341D" w:rsidRDefault="0085341D" w:rsidP="0085341D">
            <w:pPr>
              <w:pStyle w:val="TerminalDisplayinTable"/>
              <w:shd w:val="clear" w:color="auto" w:fill="D9D9D9"/>
              <w:spacing w:line="240" w:lineRule="auto"/>
              <w:ind w:firstLineChars="100" w:firstLine="110"/>
              <w:rPr>
                <w:rFonts w:ascii="Arial" w:hAnsi="Arial" w:cs="Arial"/>
                <w:spacing w:val="0"/>
                <w:sz w:val="11"/>
                <w:szCs w:val="20"/>
                <w:lang w:val="fr-FR"/>
              </w:rPr>
            </w:pPr>
            <w:r w:rsidRPr="0085341D">
              <w:rPr>
                <w:rFonts w:ascii="Arial" w:hAnsi="Arial" w:cs="Arial"/>
                <w:spacing w:val="0"/>
                <w:sz w:val="11"/>
                <w:szCs w:val="20"/>
                <w:lang w:val="fr-FR"/>
              </w:rPr>
              <w:t xml:space="preserve">    "applicationID" : "com.immomo.momo",</w:t>
            </w:r>
          </w:p>
          <w:p w:rsidR="0085341D" w:rsidRPr="0085341D" w:rsidRDefault="0085341D" w:rsidP="0085341D">
            <w:pPr>
              <w:pStyle w:val="TerminalDisplayinTable"/>
              <w:shd w:val="clear" w:color="auto" w:fill="D9D9D9"/>
              <w:spacing w:line="240" w:lineRule="auto"/>
              <w:ind w:firstLineChars="100" w:firstLine="110"/>
              <w:rPr>
                <w:rFonts w:ascii="Arial" w:hAnsi="Arial" w:cs="Arial"/>
                <w:spacing w:val="0"/>
                <w:sz w:val="11"/>
                <w:szCs w:val="20"/>
                <w:lang w:val="fr-FR"/>
              </w:rPr>
            </w:pPr>
            <w:r w:rsidRPr="0085341D">
              <w:rPr>
                <w:rFonts w:ascii="Arial" w:hAnsi="Arial" w:cs="Arial"/>
                <w:spacing w:val="0"/>
                <w:sz w:val="11"/>
                <w:szCs w:val="20"/>
                <w:lang w:val="fr-FR"/>
              </w:rPr>
              <w:t xml:space="preserve">    "status" : "3",</w:t>
            </w:r>
          </w:p>
          <w:p w:rsidR="0085341D" w:rsidRPr="0085341D" w:rsidRDefault="0085341D" w:rsidP="0085341D">
            <w:pPr>
              <w:pStyle w:val="TerminalDisplayinTable"/>
              <w:shd w:val="clear" w:color="auto" w:fill="D9D9D9"/>
              <w:spacing w:line="240" w:lineRule="auto"/>
              <w:ind w:firstLineChars="100" w:firstLine="110"/>
              <w:rPr>
                <w:rFonts w:ascii="Arial" w:hAnsi="Arial" w:cs="Arial"/>
                <w:spacing w:val="0"/>
                <w:sz w:val="11"/>
                <w:szCs w:val="20"/>
                <w:lang w:val="fr-FR"/>
              </w:rPr>
            </w:pPr>
            <w:r w:rsidRPr="0085341D">
              <w:rPr>
                <w:rFonts w:ascii="Arial" w:hAnsi="Arial" w:cs="Arial" w:hint="eastAsia"/>
                <w:spacing w:val="0"/>
                <w:sz w:val="11"/>
                <w:szCs w:val="20"/>
                <w:lang w:val="fr-FR"/>
              </w:rPr>
              <w:t xml:space="preserve">    "reason" : "</w:t>
            </w:r>
            <w:r w:rsidRPr="0085341D">
              <w:rPr>
                <w:rFonts w:ascii="Arial" w:hAnsi="Arial" w:cs="Arial" w:hint="eastAsia"/>
                <w:spacing w:val="0"/>
                <w:sz w:val="11"/>
                <w:szCs w:val="20"/>
                <w:lang w:val="fr-FR"/>
              </w:rPr>
              <w:t>新增权益</w:t>
            </w:r>
            <w:r w:rsidRPr="0085341D">
              <w:rPr>
                <w:rFonts w:ascii="Arial" w:hAnsi="Arial" w:cs="Arial" w:hint="eastAsia"/>
                <w:spacing w:val="0"/>
                <w:sz w:val="11"/>
                <w:szCs w:val="20"/>
                <w:lang w:val="fr-FR"/>
              </w:rPr>
              <w:t>",</w:t>
            </w:r>
          </w:p>
          <w:p w:rsidR="0085341D" w:rsidRPr="0085341D" w:rsidRDefault="0085341D" w:rsidP="0085341D">
            <w:pPr>
              <w:pStyle w:val="TerminalDisplayinTable"/>
              <w:shd w:val="clear" w:color="auto" w:fill="D9D9D9"/>
              <w:spacing w:line="240" w:lineRule="auto"/>
              <w:ind w:firstLineChars="100" w:firstLine="110"/>
              <w:rPr>
                <w:rFonts w:ascii="Arial" w:hAnsi="Arial" w:cs="Arial"/>
                <w:spacing w:val="0"/>
                <w:sz w:val="11"/>
                <w:szCs w:val="20"/>
                <w:lang w:val="fr-FR"/>
              </w:rPr>
            </w:pPr>
            <w:r w:rsidRPr="0085341D">
              <w:rPr>
                <w:rFonts w:ascii="Arial" w:hAnsi="Arial" w:cs="Arial"/>
                <w:spacing w:val="0"/>
                <w:sz w:val="11"/>
                <w:szCs w:val="20"/>
                <w:lang w:val="fr-FR"/>
              </w:rPr>
              <w:t xml:space="preserve">    "payTypeList" : [ {</w:t>
            </w:r>
          </w:p>
          <w:p w:rsidR="0085341D" w:rsidRPr="0085341D" w:rsidRDefault="0085341D" w:rsidP="0085341D">
            <w:pPr>
              <w:pStyle w:val="TerminalDisplayinTable"/>
              <w:shd w:val="clear" w:color="auto" w:fill="D9D9D9"/>
              <w:spacing w:line="240" w:lineRule="auto"/>
              <w:ind w:firstLineChars="100" w:firstLine="110"/>
              <w:rPr>
                <w:rFonts w:ascii="Arial" w:hAnsi="Arial" w:cs="Arial"/>
                <w:spacing w:val="0"/>
                <w:sz w:val="11"/>
                <w:szCs w:val="20"/>
                <w:lang w:val="fr-FR"/>
              </w:rPr>
            </w:pPr>
            <w:r w:rsidRPr="0085341D">
              <w:rPr>
                <w:rFonts w:ascii="Arial" w:hAnsi="Arial" w:cs="Arial"/>
                <w:spacing w:val="0"/>
                <w:sz w:val="11"/>
                <w:szCs w:val="20"/>
                <w:lang w:val="fr-FR"/>
              </w:rPr>
              <w:t xml:space="preserve">      "payType" : "6",</w:t>
            </w:r>
          </w:p>
          <w:p w:rsidR="0085341D" w:rsidRPr="0085341D" w:rsidRDefault="0085341D" w:rsidP="0085341D">
            <w:pPr>
              <w:pStyle w:val="TerminalDisplayinTable"/>
              <w:shd w:val="clear" w:color="auto" w:fill="D9D9D9"/>
              <w:spacing w:line="240" w:lineRule="auto"/>
              <w:ind w:firstLineChars="100" w:firstLine="110"/>
              <w:rPr>
                <w:rFonts w:ascii="Arial" w:hAnsi="Arial" w:cs="Arial"/>
                <w:spacing w:val="0"/>
                <w:sz w:val="11"/>
                <w:szCs w:val="20"/>
                <w:lang w:val="fr-FR"/>
              </w:rPr>
            </w:pPr>
            <w:r w:rsidRPr="0085341D">
              <w:rPr>
                <w:rFonts w:ascii="Arial" w:hAnsi="Arial" w:cs="Arial"/>
                <w:spacing w:val="0"/>
                <w:sz w:val="11"/>
                <w:szCs w:val="20"/>
                <w:lang w:val="fr-FR"/>
              </w:rPr>
              <w:t xml:space="preserve">      "displayOrder" : 3</w:t>
            </w:r>
          </w:p>
          <w:p w:rsidR="0085341D" w:rsidRPr="0085341D" w:rsidRDefault="0085341D" w:rsidP="0085341D">
            <w:pPr>
              <w:pStyle w:val="TerminalDisplayinTable"/>
              <w:shd w:val="clear" w:color="auto" w:fill="D9D9D9"/>
              <w:spacing w:line="240" w:lineRule="auto"/>
              <w:ind w:firstLineChars="100" w:firstLine="110"/>
              <w:rPr>
                <w:rFonts w:ascii="Arial" w:hAnsi="Arial" w:cs="Arial"/>
                <w:spacing w:val="0"/>
                <w:sz w:val="11"/>
                <w:szCs w:val="20"/>
                <w:lang w:val="fr-FR"/>
              </w:rPr>
            </w:pPr>
            <w:r w:rsidRPr="0085341D">
              <w:rPr>
                <w:rFonts w:ascii="Arial" w:hAnsi="Arial" w:cs="Arial"/>
                <w:spacing w:val="0"/>
                <w:sz w:val="11"/>
                <w:szCs w:val="20"/>
                <w:lang w:val="fr-FR"/>
              </w:rPr>
              <w:t xml:space="preserve">    } ]</w:t>
            </w:r>
          </w:p>
          <w:p w:rsidR="0085341D" w:rsidRPr="0085341D" w:rsidRDefault="0085341D" w:rsidP="0085341D">
            <w:pPr>
              <w:pStyle w:val="TerminalDisplayinTable"/>
              <w:shd w:val="clear" w:color="auto" w:fill="D9D9D9"/>
              <w:spacing w:line="240" w:lineRule="auto"/>
              <w:ind w:firstLineChars="100" w:firstLine="110"/>
              <w:rPr>
                <w:rFonts w:ascii="Arial" w:hAnsi="Arial" w:cs="Arial"/>
                <w:spacing w:val="0"/>
                <w:sz w:val="11"/>
                <w:szCs w:val="20"/>
                <w:lang w:val="fr-FR"/>
              </w:rPr>
            </w:pPr>
            <w:r w:rsidRPr="0085341D">
              <w:rPr>
                <w:rFonts w:ascii="Arial" w:hAnsi="Arial" w:cs="Arial"/>
                <w:spacing w:val="0"/>
                <w:sz w:val="11"/>
                <w:szCs w:val="20"/>
                <w:lang w:val="fr-FR"/>
              </w:rPr>
              <w:t xml:space="preserve">  } ],</w:t>
            </w:r>
          </w:p>
          <w:p w:rsidR="0085341D" w:rsidRPr="0085341D" w:rsidRDefault="0085341D" w:rsidP="0085341D">
            <w:pPr>
              <w:pStyle w:val="TerminalDisplayinTable"/>
              <w:shd w:val="clear" w:color="auto" w:fill="D9D9D9"/>
              <w:spacing w:line="240" w:lineRule="auto"/>
              <w:ind w:firstLineChars="100" w:firstLine="110"/>
              <w:rPr>
                <w:rFonts w:ascii="Arial" w:hAnsi="Arial" w:cs="Arial"/>
                <w:spacing w:val="0"/>
                <w:sz w:val="11"/>
                <w:szCs w:val="20"/>
                <w:lang w:val="fr-FR"/>
              </w:rPr>
            </w:pPr>
            <w:r w:rsidRPr="0085341D">
              <w:rPr>
                <w:rFonts w:ascii="Arial" w:hAnsi="Arial" w:cs="Arial"/>
                <w:spacing w:val="0"/>
                <w:sz w:val="11"/>
                <w:szCs w:val="20"/>
                <w:lang w:val="fr-FR"/>
              </w:rPr>
              <w:t xml:space="preserve">  "accountList" : [ {</w:t>
            </w:r>
          </w:p>
          <w:p w:rsidR="0085341D" w:rsidRPr="0085341D" w:rsidRDefault="0085341D" w:rsidP="0085341D">
            <w:pPr>
              <w:pStyle w:val="TerminalDisplayinTable"/>
              <w:shd w:val="clear" w:color="auto" w:fill="D9D9D9"/>
              <w:spacing w:line="240" w:lineRule="auto"/>
              <w:ind w:firstLineChars="100" w:firstLine="110"/>
              <w:rPr>
                <w:rFonts w:ascii="Arial" w:hAnsi="Arial" w:cs="Arial"/>
                <w:spacing w:val="0"/>
                <w:sz w:val="11"/>
                <w:szCs w:val="20"/>
                <w:lang w:val="fr-FR"/>
              </w:rPr>
            </w:pPr>
            <w:r w:rsidRPr="0085341D">
              <w:rPr>
                <w:rFonts w:ascii="Arial" w:hAnsi="Arial" w:cs="Arial"/>
                <w:spacing w:val="0"/>
                <w:sz w:val="11"/>
                <w:szCs w:val="20"/>
                <w:lang w:val="fr-FR"/>
              </w:rPr>
              <w:t xml:space="preserve">    "payAccount" : "nancy_lilan@sina.com",</w:t>
            </w:r>
          </w:p>
          <w:p w:rsidR="0085341D" w:rsidRPr="0085341D" w:rsidRDefault="0085341D" w:rsidP="0085341D">
            <w:pPr>
              <w:pStyle w:val="TerminalDisplayinTable"/>
              <w:shd w:val="clear" w:color="auto" w:fill="D9D9D9"/>
              <w:spacing w:line="240" w:lineRule="auto"/>
              <w:ind w:firstLineChars="100" w:firstLine="110"/>
              <w:rPr>
                <w:rFonts w:ascii="Arial" w:hAnsi="Arial" w:cs="Arial"/>
                <w:spacing w:val="0"/>
                <w:sz w:val="11"/>
                <w:szCs w:val="20"/>
                <w:lang w:val="fr-FR"/>
              </w:rPr>
            </w:pPr>
            <w:r w:rsidRPr="0085341D">
              <w:rPr>
                <w:rFonts w:ascii="Arial" w:hAnsi="Arial" w:cs="Arial"/>
                <w:spacing w:val="0"/>
                <w:sz w:val="11"/>
                <w:szCs w:val="20"/>
                <w:lang w:val="fr-FR"/>
              </w:rPr>
              <w:t xml:space="preserve">    "payType" : "AliPay"</w:t>
            </w:r>
          </w:p>
          <w:p w:rsidR="0085341D" w:rsidRPr="0085341D" w:rsidRDefault="0085341D" w:rsidP="0085341D">
            <w:pPr>
              <w:pStyle w:val="TerminalDisplayinTable"/>
              <w:shd w:val="clear" w:color="auto" w:fill="D9D9D9"/>
              <w:spacing w:line="240" w:lineRule="auto"/>
              <w:ind w:firstLineChars="100" w:firstLine="110"/>
              <w:rPr>
                <w:rFonts w:ascii="Arial" w:hAnsi="Arial" w:cs="Arial"/>
                <w:spacing w:val="0"/>
                <w:sz w:val="11"/>
                <w:szCs w:val="20"/>
                <w:lang w:val="fr-FR"/>
              </w:rPr>
            </w:pPr>
            <w:r w:rsidRPr="0085341D">
              <w:rPr>
                <w:rFonts w:ascii="Arial" w:hAnsi="Arial" w:cs="Arial"/>
                <w:spacing w:val="0"/>
                <w:sz w:val="11"/>
                <w:szCs w:val="20"/>
                <w:lang w:val="fr-FR"/>
              </w:rPr>
              <w:t xml:space="preserve">  }, {</w:t>
            </w:r>
          </w:p>
          <w:p w:rsidR="0085341D" w:rsidRPr="0085341D" w:rsidRDefault="0085341D" w:rsidP="0085341D">
            <w:pPr>
              <w:pStyle w:val="TerminalDisplayinTable"/>
              <w:shd w:val="clear" w:color="auto" w:fill="D9D9D9"/>
              <w:spacing w:line="240" w:lineRule="auto"/>
              <w:ind w:firstLineChars="100" w:firstLine="110"/>
              <w:rPr>
                <w:rFonts w:ascii="Arial" w:hAnsi="Arial" w:cs="Arial"/>
                <w:spacing w:val="0"/>
                <w:sz w:val="11"/>
                <w:szCs w:val="20"/>
                <w:lang w:val="fr-FR"/>
              </w:rPr>
            </w:pPr>
            <w:r w:rsidRPr="0085341D">
              <w:rPr>
                <w:rFonts w:ascii="Arial" w:hAnsi="Arial" w:cs="Arial"/>
                <w:spacing w:val="0"/>
                <w:sz w:val="11"/>
                <w:szCs w:val="20"/>
                <w:lang w:val="fr-FR"/>
              </w:rPr>
              <w:t xml:space="preserve">    "payAccount" : "10040012090",</w:t>
            </w:r>
          </w:p>
          <w:p w:rsidR="0085341D" w:rsidRPr="0085341D" w:rsidRDefault="0085341D" w:rsidP="0085341D">
            <w:pPr>
              <w:pStyle w:val="TerminalDisplayinTable"/>
              <w:shd w:val="clear" w:color="auto" w:fill="D9D9D9"/>
              <w:spacing w:line="240" w:lineRule="auto"/>
              <w:ind w:firstLineChars="100" w:firstLine="110"/>
              <w:rPr>
                <w:rFonts w:ascii="Arial" w:hAnsi="Arial" w:cs="Arial"/>
                <w:spacing w:val="0"/>
                <w:sz w:val="11"/>
                <w:szCs w:val="20"/>
                <w:lang w:val="fr-FR"/>
              </w:rPr>
            </w:pPr>
            <w:r w:rsidRPr="0085341D">
              <w:rPr>
                <w:rFonts w:ascii="Arial" w:hAnsi="Arial" w:cs="Arial"/>
                <w:spacing w:val="0"/>
                <w:sz w:val="11"/>
                <w:szCs w:val="20"/>
                <w:lang w:val="fr-FR"/>
              </w:rPr>
              <w:t xml:space="preserve">    "payType" : "YeePay"</w:t>
            </w:r>
          </w:p>
          <w:p w:rsidR="0085341D" w:rsidRPr="0085341D" w:rsidRDefault="0085341D" w:rsidP="0085341D">
            <w:pPr>
              <w:pStyle w:val="TerminalDisplayinTable"/>
              <w:shd w:val="clear" w:color="auto" w:fill="D9D9D9"/>
              <w:spacing w:line="240" w:lineRule="auto"/>
              <w:ind w:firstLineChars="100" w:firstLine="110"/>
              <w:rPr>
                <w:rFonts w:ascii="Arial" w:hAnsi="Arial" w:cs="Arial"/>
                <w:spacing w:val="0"/>
                <w:sz w:val="11"/>
                <w:szCs w:val="20"/>
                <w:lang w:val="fr-FR"/>
              </w:rPr>
            </w:pPr>
            <w:r w:rsidRPr="0085341D">
              <w:rPr>
                <w:rFonts w:ascii="Arial" w:hAnsi="Arial" w:cs="Arial"/>
                <w:spacing w:val="0"/>
                <w:sz w:val="11"/>
                <w:szCs w:val="20"/>
                <w:lang w:val="fr-FR"/>
              </w:rPr>
              <w:t xml:space="preserve">  } ]</w:t>
            </w:r>
          </w:p>
          <w:p w:rsidR="00F97D0B" w:rsidRPr="0085341D" w:rsidRDefault="0085341D" w:rsidP="0085341D">
            <w:pPr>
              <w:pStyle w:val="TerminalDisplayinTable"/>
              <w:shd w:val="clear" w:color="auto" w:fill="D9D9D9"/>
              <w:spacing w:line="240" w:lineRule="auto"/>
              <w:ind w:firstLineChars="100" w:firstLine="110"/>
              <w:rPr>
                <w:rFonts w:ascii="Arial" w:hAnsi="Arial" w:cs="Arial"/>
                <w:spacing w:val="0"/>
                <w:sz w:val="11"/>
                <w:szCs w:val="20"/>
                <w:lang w:val="fr-FR"/>
              </w:rPr>
            </w:pPr>
            <w:r w:rsidRPr="0085341D">
              <w:rPr>
                <w:rFonts w:ascii="Arial" w:hAnsi="Arial" w:cs="Arial"/>
                <w:spacing w:val="0"/>
                <w:sz w:val="11"/>
                <w:szCs w:val="20"/>
                <w:lang w:val="fr-FR"/>
              </w:rPr>
              <w:t>}</w:t>
            </w:r>
          </w:p>
        </w:tc>
      </w:tr>
      <w:tr w:rsidR="00F97D0B" w:rsidRPr="0022748B" w:rsidTr="00C76BE1">
        <w:trPr>
          <w:cantSplit/>
          <w:trHeight w:val="281"/>
        </w:trPr>
        <w:tc>
          <w:tcPr>
            <w:tcW w:w="1701" w:type="dxa"/>
          </w:tcPr>
          <w:p w:rsidR="00F97D0B" w:rsidRPr="002B69A5" w:rsidRDefault="00F97D0B" w:rsidP="00C76BE1">
            <w:pPr>
              <w:pStyle w:val="TableText"/>
              <w:rPr>
                <w:lang w:val="fr-FR"/>
              </w:rPr>
            </w:pPr>
          </w:p>
        </w:tc>
        <w:tc>
          <w:tcPr>
            <w:tcW w:w="6379" w:type="dxa"/>
          </w:tcPr>
          <w:p w:rsidR="00F97D0B" w:rsidRPr="001C6E22" w:rsidRDefault="00F97D0B" w:rsidP="00C76BE1">
            <w:pPr>
              <w:pStyle w:val="TableText"/>
              <w:rPr>
                <w:lang w:val="fr-FR"/>
              </w:rPr>
            </w:pPr>
          </w:p>
        </w:tc>
      </w:tr>
    </w:tbl>
    <w:p w:rsidR="000E76B9" w:rsidRDefault="000E76B9" w:rsidP="000E76B9">
      <w:pPr>
        <w:spacing w:line="312" w:lineRule="exact"/>
        <w:ind w:right="-20"/>
        <w:rPr>
          <w:lang w:val="fr-FR"/>
        </w:rPr>
      </w:pPr>
    </w:p>
    <w:p w:rsidR="000E76B9" w:rsidRDefault="000E76B9" w:rsidP="00775C76">
      <w:pPr>
        <w:spacing w:line="312" w:lineRule="exact"/>
        <w:ind w:right="-20"/>
        <w:rPr>
          <w:lang w:val="fr-FR"/>
        </w:rPr>
      </w:pPr>
    </w:p>
    <w:p w:rsidR="00805A9B" w:rsidRDefault="00805A9B" w:rsidP="00805A9B">
      <w:pPr>
        <w:pStyle w:val="2"/>
      </w:pPr>
      <w:r>
        <w:rPr>
          <w:rFonts w:hint="eastAsia"/>
        </w:rPr>
        <w:t>补发结果通知接口</w:t>
      </w:r>
    </w:p>
    <w:p w:rsidR="00805A9B" w:rsidRDefault="00805A9B" w:rsidP="00805A9B">
      <w:pPr>
        <w:ind w:firstLineChars="150" w:firstLine="315"/>
      </w:pPr>
      <w:r w:rsidRPr="00665A25">
        <w:rPr>
          <w:rFonts w:hint="eastAsia"/>
        </w:rPr>
        <w:t>方法名称</w:t>
      </w:r>
      <w:r>
        <w:rPr>
          <w:rFonts w:hint="eastAsia"/>
        </w:rPr>
        <w:t>：</w:t>
      </w:r>
      <w:r>
        <w:rPr>
          <w:rFonts w:hint="eastAsia"/>
        </w:rPr>
        <w:t xml:space="preserve"> CMS:</w:t>
      </w:r>
      <w:r w:rsidRPr="005C53E8">
        <w:rPr>
          <w:rFonts w:hint="eastAsia"/>
        </w:rPr>
        <w:t xml:space="preserve"> </w:t>
      </w:r>
      <w:r>
        <w:rPr>
          <w:rFonts w:hint="eastAsia"/>
        </w:rPr>
        <w:t>/cms/notifytrigger</w:t>
      </w:r>
      <w:r w:rsidR="003F326E">
        <w:rPr>
          <w:rFonts w:hint="eastAsia"/>
        </w:rPr>
        <w:t>.action</w:t>
      </w:r>
    </w:p>
    <w:p w:rsidR="00805A9B" w:rsidRPr="00070FF3" w:rsidRDefault="00805A9B" w:rsidP="00805A9B">
      <w:pPr>
        <w:ind w:firstLineChars="150" w:firstLine="315"/>
        <w:rPr>
          <w:lang w:val="fr-FR"/>
        </w:rPr>
      </w:pPr>
      <w:r w:rsidRPr="00070FF3">
        <w:rPr>
          <w:rFonts w:hint="eastAsia"/>
          <w:lang w:val="fr-FR"/>
        </w:rPr>
        <w:t>方法描述</w:t>
      </w:r>
      <w:r w:rsidRPr="005B2811">
        <w:rPr>
          <w:rFonts w:hint="eastAsia"/>
          <w:lang w:val="fr-FR"/>
        </w:rPr>
        <w:t>：</w:t>
      </w:r>
      <w:r w:rsidRPr="00070FF3">
        <w:rPr>
          <w:rFonts w:hint="eastAsia"/>
          <w:lang w:val="fr-FR"/>
        </w:rPr>
        <w:t>用于人工</w:t>
      </w:r>
      <w:r>
        <w:rPr>
          <w:rFonts w:hint="eastAsia"/>
          <w:lang w:val="fr-FR"/>
        </w:rPr>
        <w:t>触发</w:t>
      </w:r>
      <w:r w:rsidRPr="00070FF3">
        <w:rPr>
          <w:rFonts w:hint="eastAsia"/>
          <w:lang w:val="fr-FR"/>
        </w:rPr>
        <w:t>服务器支付结果</w:t>
      </w:r>
      <w:r>
        <w:rPr>
          <w:rFonts w:hint="eastAsia"/>
          <w:lang w:val="fr-FR"/>
        </w:rPr>
        <w:t>通知</w:t>
      </w:r>
      <w:r w:rsidRPr="00070FF3">
        <w:rPr>
          <w:rFonts w:hint="eastAsia"/>
          <w:lang w:val="fr-FR"/>
        </w:rPr>
        <w:t>，也可用于商户进行测试。该接口无重发机制，在前台触发后，仅仅执行一次。</w:t>
      </w:r>
    </w:p>
    <w:p w:rsidR="00805A9B" w:rsidRDefault="00805A9B" w:rsidP="00805A9B">
      <w:pPr>
        <w:ind w:firstLineChars="150" w:firstLine="315"/>
        <w:rPr>
          <w:lang w:val="fr-FR"/>
        </w:rPr>
      </w:pPr>
      <w:r w:rsidRPr="005B2811">
        <w:rPr>
          <w:rFonts w:hint="eastAsia"/>
          <w:lang w:val="fr-FR"/>
        </w:rPr>
        <w:t>HTTP</w:t>
      </w:r>
      <w:r>
        <w:rPr>
          <w:rFonts w:hint="eastAsia"/>
        </w:rPr>
        <w:t>请求方式</w:t>
      </w:r>
      <w:r w:rsidRPr="005B2811">
        <w:rPr>
          <w:rFonts w:hint="eastAsia"/>
          <w:lang w:val="fr-FR"/>
        </w:rPr>
        <w:t>：</w:t>
      </w:r>
      <w:r w:rsidRPr="005B2811">
        <w:rPr>
          <w:rFonts w:hint="eastAsia"/>
          <w:lang w:val="fr-FR"/>
        </w:rPr>
        <w:t xml:space="preserve"> POST</w:t>
      </w:r>
    </w:p>
    <w:p w:rsidR="00145D24" w:rsidRPr="005F1769" w:rsidRDefault="00145D24" w:rsidP="00145D24">
      <w:pPr>
        <w:pStyle w:val="3"/>
        <w:rPr>
          <w:sz w:val="21"/>
          <w:szCs w:val="21"/>
        </w:rPr>
      </w:pPr>
      <w:r>
        <w:rPr>
          <w:rFonts w:hint="eastAsia"/>
          <w:sz w:val="21"/>
          <w:szCs w:val="21"/>
        </w:rPr>
        <w:t>开发者联盟调用接口</w:t>
      </w:r>
    </w:p>
    <w:p w:rsidR="00145D24" w:rsidRPr="00527994" w:rsidRDefault="00145D24" w:rsidP="00145D24">
      <w:pPr>
        <w:ind w:firstLineChars="150" w:firstLine="315"/>
      </w:pPr>
      <w:r w:rsidRPr="00527994">
        <w:rPr>
          <w:rFonts w:hint="eastAsia"/>
        </w:rPr>
        <w:t>函数：</w:t>
      </w:r>
      <w:r w:rsidRPr="00527994">
        <w:t xml:space="preserve">String </w:t>
      </w:r>
      <w:r w:rsidR="00FA69E7">
        <w:rPr>
          <w:color w:val="1F497D"/>
        </w:rPr>
        <w:t>huawei.trade.serv</w:t>
      </w:r>
      <w:r w:rsidR="00FA69E7">
        <w:rPr>
          <w:rFonts w:hint="eastAsia"/>
          <w:color w:val="1F497D"/>
        </w:rPr>
        <w:t>i</w:t>
      </w:r>
      <w:r w:rsidR="00FA69E7">
        <w:rPr>
          <w:color w:val="1F497D"/>
        </w:rPr>
        <w:t>c</w:t>
      </w:r>
      <w:r w:rsidR="00FA69E7">
        <w:rPr>
          <w:rFonts w:hint="eastAsia"/>
          <w:color w:val="1F497D"/>
        </w:rPr>
        <w:t>e.</w:t>
      </w:r>
      <w:r>
        <w:rPr>
          <w:rFonts w:hint="eastAsia"/>
        </w:rPr>
        <w:t>notifytrigger</w:t>
      </w:r>
      <w:r w:rsidRPr="00527994">
        <w:t xml:space="preserve"> (required String params)</w:t>
      </w:r>
    </w:p>
    <w:p w:rsidR="00805A9B" w:rsidRDefault="00B97D02" w:rsidP="00145D24">
      <w:pPr>
        <w:ind w:firstLineChars="150" w:firstLine="315"/>
      </w:pPr>
      <w:r>
        <w:rPr>
          <w:rFonts w:hint="eastAsia"/>
        </w:rPr>
        <w:t>注：该接口会触发一个发送到外部系统的</w:t>
      </w:r>
      <w:r>
        <w:rPr>
          <w:rFonts w:hint="eastAsia"/>
        </w:rPr>
        <w:t>http</w:t>
      </w:r>
      <w:r>
        <w:rPr>
          <w:rFonts w:hint="eastAsia"/>
        </w:rPr>
        <w:t>请求，由于目前</w:t>
      </w:r>
      <w:r>
        <w:rPr>
          <w:rFonts w:hint="eastAsia"/>
        </w:rPr>
        <w:t>open GW</w:t>
      </w:r>
      <w:r>
        <w:rPr>
          <w:rFonts w:hint="eastAsia"/>
        </w:rPr>
        <w:t>不支持异步返回响应，因此与</w:t>
      </w:r>
      <w:r>
        <w:rPr>
          <w:rFonts w:hint="eastAsia"/>
        </w:rPr>
        <w:t>http</w:t>
      </w:r>
      <w:r w:rsidR="00646B62">
        <w:rPr>
          <w:rFonts w:hint="eastAsia"/>
        </w:rPr>
        <w:t>接口不同的是，该操作必须等待该发送到外部系统的</w:t>
      </w:r>
      <w:r>
        <w:rPr>
          <w:rFonts w:hint="eastAsia"/>
        </w:rPr>
        <w:t>http</w:t>
      </w:r>
      <w:r w:rsidR="00646B62">
        <w:rPr>
          <w:rFonts w:hint="eastAsia"/>
        </w:rPr>
        <w:t>请求已经</w:t>
      </w:r>
      <w:r>
        <w:rPr>
          <w:rFonts w:hint="eastAsia"/>
        </w:rPr>
        <w:t>应答或超时才会返回。也因此，响应时间不可控。</w:t>
      </w:r>
    </w:p>
    <w:p w:rsidR="00805A9B" w:rsidRDefault="00805A9B" w:rsidP="00145D24">
      <w:pPr>
        <w:ind w:firstLineChars="150" w:firstLine="315"/>
      </w:pPr>
      <w:r>
        <w:rPr>
          <w:rFonts w:hint="eastAsia"/>
        </w:rPr>
        <w:t>接口参数描述：</w:t>
      </w:r>
    </w:p>
    <w:tbl>
      <w:tblPr>
        <w:tblW w:w="8052" w:type="dxa"/>
        <w:jc w:val="center"/>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37"/>
        <w:gridCol w:w="1146"/>
        <w:gridCol w:w="4261"/>
        <w:gridCol w:w="808"/>
      </w:tblGrid>
      <w:tr w:rsidR="00805A9B" w:rsidRPr="00F34E0C" w:rsidTr="001D1C24">
        <w:trPr>
          <w:trHeight w:val="330"/>
          <w:jc w:val="center"/>
        </w:trPr>
        <w:tc>
          <w:tcPr>
            <w:tcW w:w="1837" w:type="dxa"/>
            <w:shd w:val="clear" w:color="auto" w:fill="auto"/>
            <w:vAlign w:val="center"/>
            <w:hideMark/>
          </w:tcPr>
          <w:p w:rsidR="00805A9B" w:rsidRPr="00F34E0C" w:rsidRDefault="00805A9B" w:rsidP="00C76BE1">
            <w:pPr>
              <w:jc w:val="center"/>
              <w:rPr>
                <w:b/>
              </w:rPr>
            </w:pPr>
            <w:r w:rsidRPr="00F34E0C">
              <w:rPr>
                <w:rFonts w:hint="eastAsia"/>
                <w:b/>
              </w:rPr>
              <w:t>名称</w:t>
            </w:r>
          </w:p>
        </w:tc>
        <w:tc>
          <w:tcPr>
            <w:tcW w:w="1146" w:type="dxa"/>
            <w:shd w:val="clear" w:color="auto" w:fill="auto"/>
            <w:vAlign w:val="center"/>
            <w:hideMark/>
          </w:tcPr>
          <w:p w:rsidR="00805A9B" w:rsidRPr="00F34E0C" w:rsidRDefault="00805A9B" w:rsidP="00C76BE1">
            <w:pPr>
              <w:jc w:val="center"/>
              <w:rPr>
                <w:b/>
              </w:rPr>
            </w:pPr>
            <w:r>
              <w:rPr>
                <w:rFonts w:hint="eastAsia"/>
                <w:b/>
              </w:rPr>
              <w:t>类型</w:t>
            </w:r>
          </w:p>
        </w:tc>
        <w:tc>
          <w:tcPr>
            <w:tcW w:w="4261" w:type="dxa"/>
            <w:shd w:val="clear" w:color="auto" w:fill="auto"/>
            <w:vAlign w:val="center"/>
            <w:hideMark/>
          </w:tcPr>
          <w:p w:rsidR="00805A9B" w:rsidRPr="00F34E0C" w:rsidRDefault="00805A9B" w:rsidP="00C76BE1">
            <w:pPr>
              <w:jc w:val="center"/>
              <w:rPr>
                <w:b/>
              </w:rPr>
            </w:pPr>
            <w:r w:rsidRPr="00F34E0C">
              <w:rPr>
                <w:rFonts w:hint="eastAsia"/>
                <w:b/>
              </w:rPr>
              <w:t>描述</w:t>
            </w:r>
          </w:p>
        </w:tc>
        <w:tc>
          <w:tcPr>
            <w:tcW w:w="808" w:type="dxa"/>
            <w:shd w:val="clear" w:color="auto" w:fill="auto"/>
            <w:vAlign w:val="center"/>
            <w:hideMark/>
          </w:tcPr>
          <w:p w:rsidR="00805A9B" w:rsidRPr="00F34E0C" w:rsidRDefault="00805A9B" w:rsidP="00C76BE1">
            <w:pPr>
              <w:jc w:val="center"/>
              <w:rPr>
                <w:b/>
              </w:rPr>
            </w:pPr>
            <w:r w:rsidRPr="00F34E0C">
              <w:rPr>
                <w:rFonts w:hint="eastAsia"/>
                <w:b/>
              </w:rPr>
              <w:t>可选</w:t>
            </w:r>
          </w:p>
        </w:tc>
      </w:tr>
      <w:tr w:rsidR="00805A9B" w:rsidRPr="00CC549D" w:rsidTr="001D1C24">
        <w:trPr>
          <w:trHeight w:val="330"/>
          <w:jc w:val="center"/>
        </w:trPr>
        <w:tc>
          <w:tcPr>
            <w:tcW w:w="1837" w:type="dxa"/>
            <w:tcBorders>
              <w:top w:val="single" w:sz="4" w:space="0" w:color="auto"/>
              <w:left w:val="single" w:sz="4" w:space="0" w:color="auto"/>
              <w:bottom w:val="single" w:sz="4" w:space="0" w:color="auto"/>
              <w:right w:val="single" w:sz="4" w:space="0" w:color="auto"/>
            </w:tcBorders>
            <w:shd w:val="clear" w:color="auto" w:fill="auto"/>
            <w:vAlign w:val="center"/>
          </w:tcPr>
          <w:p w:rsidR="00805A9B" w:rsidRPr="00CC549D" w:rsidRDefault="00805A9B" w:rsidP="00F8183F">
            <w:pPr>
              <w:ind w:leftChars="-44" w:left="-92"/>
              <w:jc w:val="both"/>
              <w:rPr>
                <w:rFonts w:ascii="Calibri" w:hAnsi="Calibri"/>
              </w:rPr>
            </w:pPr>
            <w:r w:rsidRPr="00262E93">
              <w:t>orderId</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center"/>
          </w:tcPr>
          <w:p w:rsidR="00805A9B" w:rsidRPr="00CC549D" w:rsidRDefault="00805A9B" w:rsidP="00F8183F">
            <w:pPr>
              <w:ind w:leftChars="-41" w:left="-86"/>
              <w:jc w:val="both"/>
              <w:rPr>
                <w:rFonts w:ascii="Calibri" w:hAnsi="Calibri"/>
              </w:rPr>
            </w:pPr>
            <w:r>
              <w:rPr>
                <w:rFonts w:hint="eastAsia"/>
              </w:rPr>
              <w:t>string(50)</w:t>
            </w:r>
          </w:p>
        </w:tc>
        <w:tc>
          <w:tcPr>
            <w:tcW w:w="4261" w:type="dxa"/>
            <w:tcBorders>
              <w:top w:val="single" w:sz="4" w:space="0" w:color="auto"/>
              <w:left w:val="single" w:sz="4" w:space="0" w:color="auto"/>
              <w:bottom w:val="single" w:sz="4" w:space="0" w:color="auto"/>
              <w:right w:val="single" w:sz="4" w:space="0" w:color="auto"/>
            </w:tcBorders>
            <w:shd w:val="clear" w:color="auto" w:fill="auto"/>
            <w:vAlign w:val="center"/>
          </w:tcPr>
          <w:p w:rsidR="00805A9B" w:rsidRPr="00CC549D" w:rsidRDefault="00805A9B" w:rsidP="00C76BE1">
            <w:pPr>
              <w:jc w:val="both"/>
              <w:rPr>
                <w:rFonts w:ascii="Calibri" w:hAnsi="Calibri"/>
              </w:rPr>
            </w:pPr>
            <w:r>
              <w:rPr>
                <w:rFonts w:ascii="Calibri" w:hAnsi="Calibri" w:hint="eastAsia"/>
              </w:rPr>
              <w:t>华为订单号</w:t>
            </w:r>
          </w:p>
        </w:tc>
        <w:tc>
          <w:tcPr>
            <w:tcW w:w="808" w:type="dxa"/>
            <w:tcBorders>
              <w:top w:val="single" w:sz="4" w:space="0" w:color="auto"/>
              <w:left w:val="single" w:sz="4" w:space="0" w:color="auto"/>
              <w:bottom w:val="single" w:sz="4" w:space="0" w:color="auto"/>
              <w:right w:val="single" w:sz="4" w:space="0" w:color="auto"/>
            </w:tcBorders>
            <w:shd w:val="clear" w:color="auto" w:fill="auto"/>
            <w:vAlign w:val="center"/>
          </w:tcPr>
          <w:p w:rsidR="00805A9B" w:rsidRPr="00CC549D" w:rsidRDefault="00805A9B" w:rsidP="00C76BE1">
            <w:pPr>
              <w:jc w:val="both"/>
              <w:rPr>
                <w:rFonts w:ascii="Calibri" w:hAnsi="Calibri"/>
              </w:rPr>
            </w:pPr>
            <w:r>
              <w:rPr>
                <w:rFonts w:ascii="Calibri" w:hAnsi="Calibri" w:hint="eastAsia"/>
              </w:rPr>
              <w:t>M</w:t>
            </w:r>
          </w:p>
        </w:tc>
      </w:tr>
      <w:tr w:rsidR="00805A9B" w:rsidRPr="00665A25" w:rsidTr="001D1C24">
        <w:trPr>
          <w:trHeight w:val="330"/>
          <w:jc w:val="center"/>
        </w:trPr>
        <w:tc>
          <w:tcPr>
            <w:tcW w:w="1837" w:type="dxa"/>
            <w:shd w:val="clear" w:color="auto" w:fill="auto"/>
            <w:vAlign w:val="center"/>
            <w:hideMark/>
          </w:tcPr>
          <w:p w:rsidR="00805A9B" w:rsidRDefault="00805A9B" w:rsidP="00F8183F">
            <w:pPr>
              <w:ind w:leftChars="-44" w:left="-92"/>
              <w:jc w:val="both"/>
              <w:rPr>
                <w:rFonts w:ascii="Calibri" w:hAnsi="Calibri"/>
              </w:rPr>
            </w:pPr>
            <w:r>
              <w:rPr>
                <w:rFonts w:ascii="Calibri" w:hAnsi="Calibri" w:hint="eastAsia"/>
              </w:rPr>
              <w:t>url</w:t>
            </w:r>
          </w:p>
        </w:tc>
        <w:tc>
          <w:tcPr>
            <w:tcW w:w="1146" w:type="dxa"/>
            <w:shd w:val="clear" w:color="auto" w:fill="auto"/>
            <w:vAlign w:val="center"/>
            <w:hideMark/>
          </w:tcPr>
          <w:p w:rsidR="00805A9B" w:rsidRDefault="00805A9B" w:rsidP="00F8183F">
            <w:pPr>
              <w:ind w:leftChars="-41" w:left="-86"/>
              <w:jc w:val="both"/>
              <w:rPr>
                <w:rFonts w:ascii="Calibri" w:hAnsi="Calibri"/>
              </w:rPr>
            </w:pPr>
            <w:r>
              <w:rPr>
                <w:rFonts w:ascii="Calibri" w:hAnsi="Calibri" w:hint="eastAsia"/>
              </w:rPr>
              <w:t>String</w:t>
            </w:r>
          </w:p>
        </w:tc>
        <w:tc>
          <w:tcPr>
            <w:tcW w:w="4261" w:type="dxa"/>
            <w:shd w:val="clear" w:color="auto" w:fill="auto"/>
            <w:vAlign w:val="center"/>
            <w:hideMark/>
          </w:tcPr>
          <w:p w:rsidR="00805A9B" w:rsidRDefault="00805A9B" w:rsidP="00F72CE5">
            <w:pPr>
              <w:spacing w:line="240" w:lineRule="auto"/>
              <w:jc w:val="both"/>
              <w:rPr>
                <w:rFonts w:ascii="Calibri" w:hAnsi="Calibri"/>
              </w:rPr>
            </w:pPr>
            <w:r>
              <w:rPr>
                <w:rFonts w:ascii="Calibri" w:hAnsi="Calibri" w:hint="eastAsia"/>
              </w:rPr>
              <w:t>回调</w:t>
            </w:r>
            <w:r>
              <w:rPr>
                <w:rFonts w:ascii="Calibri" w:hAnsi="Calibri" w:hint="eastAsia"/>
              </w:rPr>
              <w:t>url</w:t>
            </w:r>
            <w:r>
              <w:rPr>
                <w:rFonts w:ascii="Calibri" w:hAnsi="Calibri" w:hint="eastAsia"/>
              </w:rPr>
              <w:t>，在指定的情况下用于抑制商户预设的回调</w:t>
            </w:r>
            <w:r>
              <w:rPr>
                <w:rFonts w:ascii="Calibri" w:hAnsi="Calibri" w:hint="eastAsia"/>
              </w:rPr>
              <w:t>url</w:t>
            </w:r>
            <w:r>
              <w:rPr>
                <w:rFonts w:ascii="Calibri" w:hAnsi="Calibri" w:hint="eastAsia"/>
              </w:rPr>
              <w:t>。</w:t>
            </w:r>
          </w:p>
          <w:p w:rsidR="00F72CE5" w:rsidRDefault="00F72CE5" w:rsidP="00F72CE5">
            <w:pPr>
              <w:spacing w:line="240" w:lineRule="auto"/>
              <w:jc w:val="both"/>
              <w:rPr>
                <w:rFonts w:ascii="Calibri" w:hAnsi="Calibri"/>
              </w:rPr>
            </w:pPr>
            <w:r>
              <w:rPr>
                <w:rFonts w:hint="eastAsia"/>
              </w:rPr>
              <w:t>注：</w:t>
            </w:r>
            <w:r>
              <w:rPr>
                <w:rFonts w:hint="eastAsia"/>
              </w:rPr>
              <w:t>url</w:t>
            </w:r>
            <w:r>
              <w:rPr>
                <w:rFonts w:hint="eastAsia"/>
              </w:rPr>
              <w:t>最大</w:t>
            </w:r>
            <w:r>
              <w:rPr>
                <w:rFonts w:hint="eastAsia"/>
              </w:rPr>
              <w:t>255</w:t>
            </w:r>
            <w:r>
              <w:rPr>
                <w:rFonts w:hint="eastAsia"/>
              </w:rPr>
              <w:t>，不能以</w:t>
            </w:r>
            <w:r>
              <w:t>’</w:t>
            </w:r>
            <w:r>
              <w:rPr>
                <w:rFonts w:hint="eastAsia"/>
              </w:rPr>
              <w:t>\</w:t>
            </w:r>
            <w:r>
              <w:t>’</w:t>
            </w:r>
            <w:r>
              <w:rPr>
                <w:rFonts w:hint="eastAsia"/>
              </w:rPr>
              <w:t>结尾，不能包含</w:t>
            </w:r>
            <w:r>
              <w:rPr>
                <w:rFonts w:hint="eastAsia"/>
              </w:rPr>
              <w:t>get</w:t>
            </w:r>
            <w:r>
              <w:rPr>
                <w:rFonts w:hint="eastAsia"/>
              </w:rPr>
              <w:t>参数。另外，必须是合法的</w:t>
            </w:r>
            <w:r>
              <w:rPr>
                <w:rFonts w:hint="eastAsia"/>
              </w:rPr>
              <w:t>url</w:t>
            </w:r>
            <w:r>
              <w:rPr>
                <w:rFonts w:hint="eastAsia"/>
              </w:rPr>
              <w:t>。</w:t>
            </w:r>
          </w:p>
        </w:tc>
        <w:tc>
          <w:tcPr>
            <w:tcW w:w="808" w:type="dxa"/>
            <w:shd w:val="clear" w:color="auto" w:fill="auto"/>
            <w:vAlign w:val="center"/>
            <w:hideMark/>
          </w:tcPr>
          <w:p w:rsidR="00805A9B" w:rsidRDefault="00805A9B" w:rsidP="00C76BE1">
            <w:pPr>
              <w:jc w:val="both"/>
              <w:rPr>
                <w:rFonts w:ascii="Calibri" w:hAnsi="Calibri"/>
              </w:rPr>
            </w:pPr>
            <w:r>
              <w:rPr>
                <w:rFonts w:ascii="Calibri" w:hAnsi="Calibri" w:hint="eastAsia"/>
              </w:rPr>
              <w:t>O</w:t>
            </w:r>
          </w:p>
        </w:tc>
      </w:tr>
      <w:tr w:rsidR="00805A9B" w:rsidRPr="00CC549D" w:rsidTr="001D1C24">
        <w:trPr>
          <w:trHeight w:val="330"/>
          <w:jc w:val="center"/>
        </w:trPr>
        <w:tc>
          <w:tcPr>
            <w:tcW w:w="1837" w:type="dxa"/>
            <w:tcBorders>
              <w:top w:val="single" w:sz="4" w:space="0" w:color="auto"/>
              <w:left w:val="single" w:sz="4" w:space="0" w:color="auto"/>
              <w:bottom w:val="single" w:sz="4" w:space="0" w:color="auto"/>
              <w:right w:val="single" w:sz="4" w:space="0" w:color="auto"/>
            </w:tcBorders>
            <w:shd w:val="clear" w:color="auto" w:fill="auto"/>
            <w:vAlign w:val="center"/>
          </w:tcPr>
          <w:p w:rsidR="00805A9B" w:rsidRPr="00262E93" w:rsidRDefault="00805A9B" w:rsidP="00F8183F">
            <w:pPr>
              <w:ind w:leftChars="-44" w:left="-92"/>
              <w:jc w:val="both"/>
            </w:pPr>
            <w:r w:rsidRPr="00262E93">
              <w:t>sign</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center"/>
          </w:tcPr>
          <w:p w:rsidR="00805A9B" w:rsidRDefault="00805A9B" w:rsidP="00F8183F">
            <w:pPr>
              <w:ind w:leftChars="-41" w:left="-86"/>
              <w:jc w:val="both"/>
            </w:pPr>
            <w:r>
              <w:rPr>
                <w:rFonts w:hint="eastAsia"/>
              </w:rPr>
              <w:t>string</w:t>
            </w:r>
          </w:p>
        </w:tc>
        <w:tc>
          <w:tcPr>
            <w:tcW w:w="4261" w:type="dxa"/>
            <w:tcBorders>
              <w:top w:val="single" w:sz="4" w:space="0" w:color="auto"/>
              <w:left w:val="single" w:sz="4" w:space="0" w:color="auto"/>
              <w:bottom w:val="single" w:sz="4" w:space="0" w:color="auto"/>
              <w:right w:val="single" w:sz="4" w:space="0" w:color="auto"/>
            </w:tcBorders>
            <w:shd w:val="clear" w:color="auto" w:fill="auto"/>
          </w:tcPr>
          <w:p w:rsidR="00805A9B" w:rsidRPr="002D425F" w:rsidRDefault="00805A9B" w:rsidP="00C76BE1">
            <w:pPr>
              <w:jc w:val="both"/>
            </w:pPr>
            <w:r>
              <w:rPr>
                <w:rFonts w:hint="eastAsia"/>
              </w:rPr>
              <w:t>SHA-256</w:t>
            </w:r>
            <w:r>
              <w:rPr>
                <w:rFonts w:hint="eastAsia"/>
              </w:rPr>
              <w:t>签名</w:t>
            </w:r>
          </w:p>
        </w:tc>
        <w:tc>
          <w:tcPr>
            <w:tcW w:w="808" w:type="dxa"/>
            <w:tcBorders>
              <w:top w:val="single" w:sz="4" w:space="0" w:color="auto"/>
              <w:left w:val="single" w:sz="4" w:space="0" w:color="auto"/>
              <w:bottom w:val="single" w:sz="4" w:space="0" w:color="auto"/>
              <w:right w:val="single" w:sz="4" w:space="0" w:color="auto"/>
            </w:tcBorders>
            <w:shd w:val="clear" w:color="auto" w:fill="auto"/>
          </w:tcPr>
          <w:p w:rsidR="00805A9B" w:rsidRPr="002D425F" w:rsidRDefault="00805A9B" w:rsidP="00C76BE1">
            <w:pPr>
              <w:jc w:val="both"/>
            </w:pPr>
            <w:r>
              <w:rPr>
                <w:rFonts w:hint="eastAsia"/>
              </w:rPr>
              <w:t>M</w:t>
            </w:r>
          </w:p>
        </w:tc>
      </w:tr>
    </w:tbl>
    <w:p w:rsidR="00805A9B" w:rsidRPr="009259F3" w:rsidRDefault="00805A9B" w:rsidP="009259F3">
      <w:pPr>
        <w:ind w:firstLineChars="150" w:firstLine="316"/>
        <w:rPr>
          <w:b/>
        </w:rPr>
      </w:pPr>
      <w:r w:rsidRPr="009259F3">
        <w:rPr>
          <w:rFonts w:hint="eastAsia"/>
          <w:b/>
        </w:rPr>
        <w:t>响应</w:t>
      </w:r>
    </w:p>
    <w:p w:rsidR="00805A9B" w:rsidRDefault="00805A9B" w:rsidP="00805A9B">
      <w:pPr>
        <w:ind w:left="420"/>
      </w:pPr>
      <w:r>
        <w:rPr>
          <w:rFonts w:hint="eastAsia"/>
        </w:rPr>
        <w:t>返回码：</w:t>
      </w:r>
      <w:r>
        <w:rPr>
          <w:rFonts w:hint="eastAsia"/>
        </w:rPr>
        <w:t>200</w:t>
      </w:r>
    </w:p>
    <w:p w:rsidR="00805A9B" w:rsidRDefault="00805A9B" w:rsidP="00805A9B">
      <w:pPr>
        <w:ind w:firstLine="420"/>
      </w:pPr>
      <w:r>
        <w:rPr>
          <w:rFonts w:hint="eastAsia"/>
        </w:rPr>
        <w:t>Body</w:t>
      </w:r>
      <w:r>
        <w:rPr>
          <w:rFonts w:hint="eastAsia"/>
        </w:rPr>
        <w:t>参数：</w:t>
      </w:r>
    </w:p>
    <w:tbl>
      <w:tblPr>
        <w:tblW w:w="8052" w:type="dxa"/>
        <w:jc w:val="center"/>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40"/>
        <w:gridCol w:w="1152"/>
        <w:gridCol w:w="4252"/>
        <w:gridCol w:w="808"/>
      </w:tblGrid>
      <w:tr w:rsidR="00805A9B" w:rsidRPr="00F34E0C" w:rsidTr="001D1C24">
        <w:trPr>
          <w:trHeight w:val="330"/>
          <w:jc w:val="center"/>
        </w:trPr>
        <w:tc>
          <w:tcPr>
            <w:tcW w:w="1840" w:type="dxa"/>
            <w:shd w:val="clear" w:color="auto" w:fill="auto"/>
            <w:vAlign w:val="center"/>
            <w:hideMark/>
          </w:tcPr>
          <w:p w:rsidR="00805A9B" w:rsidRPr="00F34E0C" w:rsidRDefault="00805A9B" w:rsidP="00C76BE1">
            <w:pPr>
              <w:jc w:val="center"/>
              <w:rPr>
                <w:b/>
              </w:rPr>
            </w:pPr>
            <w:r w:rsidRPr="00F34E0C">
              <w:rPr>
                <w:rFonts w:hint="eastAsia"/>
                <w:b/>
              </w:rPr>
              <w:t>名称</w:t>
            </w:r>
          </w:p>
        </w:tc>
        <w:tc>
          <w:tcPr>
            <w:tcW w:w="1152" w:type="dxa"/>
            <w:shd w:val="clear" w:color="auto" w:fill="auto"/>
            <w:vAlign w:val="center"/>
            <w:hideMark/>
          </w:tcPr>
          <w:p w:rsidR="00805A9B" w:rsidRPr="00F34E0C" w:rsidRDefault="00805A9B" w:rsidP="00C76BE1">
            <w:pPr>
              <w:jc w:val="center"/>
              <w:rPr>
                <w:b/>
              </w:rPr>
            </w:pPr>
            <w:r>
              <w:rPr>
                <w:rFonts w:hint="eastAsia"/>
                <w:b/>
              </w:rPr>
              <w:t>类型</w:t>
            </w:r>
          </w:p>
        </w:tc>
        <w:tc>
          <w:tcPr>
            <w:tcW w:w="4252" w:type="dxa"/>
            <w:shd w:val="clear" w:color="auto" w:fill="auto"/>
            <w:vAlign w:val="center"/>
            <w:hideMark/>
          </w:tcPr>
          <w:p w:rsidR="00805A9B" w:rsidRPr="00F34E0C" w:rsidRDefault="00805A9B" w:rsidP="00C76BE1">
            <w:pPr>
              <w:jc w:val="center"/>
              <w:rPr>
                <w:b/>
              </w:rPr>
            </w:pPr>
            <w:r w:rsidRPr="00F34E0C">
              <w:rPr>
                <w:rFonts w:hint="eastAsia"/>
                <w:b/>
              </w:rPr>
              <w:t>描述</w:t>
            </w:r>
          </w:p>
        </w:tc>
        <w:tc>
          <w:tcPr>
            <w:tcW w:w="808" w:type="dxa"/>
            <w:shd w:val="clear" w:color="auto" w:fill="auto"/>
            <w:vAlign w:val="center"/>
            <w:hideMark/>
          </w:tcPr>
          <w:p w:rsidR="00805A9B" w:rsidRPr="00F34E0C" w:rsidRDefault="00805A9B" w:rsidP="00C76BE1">
            <w:pPr>
              <w:jc w:val="center"/>
              <w:rPr>
                <w:b/>
              </w:rPr>
            </w:pPr>
            <w:r w:rsidRPr="00F34E0C">
              <w:rPr>
                <w:rFonts w:hint="eastAsia"/>
                <w:b/>
              </w:rPr>
              <w:t>可选</w:t>
            </w:r>
          </w:p>
        </w:tc>
      </w:tr>
      <w:tr w:rsidR="00805A9B" w:rsidRPr="00665A25" w:rsidTr="001D1C24">
        <w:trPr>
          <w:trHeight w:val="330"/>
          <w:jc w:val="center"/>
        </w:trPr>
        <w:tc>
          <w:tcPr>
            <w:tcW w:w="1840" w:type="dxa"/>
            <w:shd w:val="clear" w:color="auto" w:fill="auto"/>
            <w:hideMark/>
          </w:tcPr>
          <w:p w:rsidR="00805A9B" w:rsidRPr="00665A25" w:rsidRDefault="00805A9B" w:rsidP="00C76BE1">
            <w:r w:rsidRPr="00286EBC">
              <w:rPr>
                <w:rFonts w:hint="eastAsia"/>
              </w:rPr>
              <w:t>returnCode</w:t>
            </w:r>
          </w:p>
        </w:tc>
        <w:tc>
          <w:tcPr>
            <w:tcW w:w="1152" w:type="dxa"/>
            <w:shd w:val="clear" w:color="auto" w:fill="auto"/>
            <w:hideMark/>
          </w:tcPr>
          <w:p w:rsidR="00805A9B" w:rsidRDefault="00241DA5" w:rsidP="00C76BE1">
            <w:r>
              <w:rPr>
                <w:rFonts w:hint="eastAsia"/>
              </w:rPr>
              <w:t>int</w:t>
            </w:r>
          </w:p>
        </w:tc>
        <w:tc>
          <w:tcPr>
            <w:tcW w:w="4252" w:type="dxa"/>
            <w:shd w:val="clear" w:color="auto" w:fill="auto"/>
            <w:hideMark/>
          </w:tcPr>
          <w:p w:rsidR="0088213C" w:rsidRPr="009F568D" w:rsidRDefault="00805A9B" w:rsidP="00C76BE1">
            <w:pPr>
              <w:spacing w:line="312" w:lineRule="exact"/>
              <w:ind w:right="-20"/>
              <w:rPr>
                <w:sz w:val="18"/>
              </w:rPr>
            </w:pPr>
            <w:r w:rsidRPr="009F568D">
              <w:rPr>
                <w:rFonts w:hint="eastAsia"/>
                <w:sz w:val="18"/>
              </w:rPr>
              <w:t>0</w:t>
            </w:r>
            <w:r w:rsidRPr="009F568D">
              <w:rPr>
                <w:rFonts w:hint="eastAsia"/>
                <w:sz w:val="18"/>
              </w:rPr>
              <w:t>：成功，</w:t>
            </w:r>
          </w:p>
          <w:p w:rsidR="00805A9B" w:rsidRPr="001C6E22" w:rsidRDefault="00BD7870" w:rsidP="00C76BE1">
            <w:pPr>
              <w:spacing w:line="312" w:lineRule="exact"/>
              <w:ind w:right="-20"/>
            </w:pPr>
            <w:r>
              <w:rPr>
                <w:rFonts w:hint="eastAsia"/>
              </w:rPr>
              <w:t>其他：失败，具体请参考</w:t>
            </w:r>
            <w:r w:rsidR="006F430C">
              <w:rPr>
                <w:rFonts w:hint="eastAsia"/>
              </w:rPr>
              <w:t>2.1</w:t>
            </w:r>
            <w:r>
              <w:rPr>
                <w:rFonts w:hint="eastAsia"/>
              </w:rPr>
              <w:t>章节</w:t>
            </w:r>
          </w:p>
        </w:tc>
        <w:tc>
          <w:tcPr>
            <w:tcW w:w="808" w:type="dxa"/>
            <w:shd w:val="clear" w:color="auto" w:fill="auto"/>
            <w:hideMark/>
          </w:tcPr>
          <w:p w:rsidR="00805A9B" w:rsidRDefault="00805A9B" w:rsidP="00C76BE1">
            <w:r w:rsidRPr="00775C76">
              <w:rPr>
                <w:rFonts w:hint="eastAsia"/>
              </w:rPr>
              <w:t>M</w:t>
            </w:r>
          </w:p>
        </w:tc>
      </w:tr>
      <w:tr w:rsidR="00805A9B" w:rsidRPr="00665A25" w:rsidTr="001D1C24">
        <w:trPr>
          <w:trHeight w:val="330"/>
          <w:jc w:val="center"/>
        </w:trPr>
        <w:tc>
          <w:tcPr>
            <w:tcW w:w="1840" w:type="dxa"/>
            <w:shd w:val="clear" w:color="auto" w:fill="auto"/>
            <w:hideMark/>
          </w:tcPr>
          <w:p w:rsidR="00805A9B" w:rsidRDefault="00805A9B" w:rsidP="00C76BE1">
            <w:r w:rsidRPr="00286EBC">
              <w:rPr>
                <w:rFonts w:hint="eastAsia"/>
              </w:rPr>
              <w:t>return</w:t>
            </w:r>
            <w:r>
              <w:rPr>
                <w:rFonts w:hint="eastAsia"/>
              </w:rPr>
              <w:t>Desc</w:t>
            </w:r>
          </w:p>
        </w:tc>
        <w:tc>
          <w:tcPr>
            <w:tcW w:w="1152" w:type="dxa"/>
            <w:shd w:val="clear" w:color="auto" w:fill="auto"/>
            <w:hideMark/>
          </w:tcPr>
          <w:p w:rsidR="00805A9B" w:rsidRDefault="00805A9B" w:rsidP="00C76BE1">
            <w:r w:rsidRPr="00286EBC">
              <w:t>S</w:t>
            </w:r>
            <w:r w:rsidRPr="00286EBC">
              <w:rPr>
                <w:rFonts w:hint="eastAsia"/>
              </w:rPr>
              <w:t>tring</w:t>
            </w:r>
          </w:p>
        </w:tc>
        <w:tc>
          <w:tcPr>
            <w:tcW w:w="4252" w:type="dxa"/>
            <w:shd w:val="clear" w:color="auto" w:fill="auto"/>
            <w:hideMark/>
          </w:tcPr>
          <w:p w:rsidR="00805A9B" w:rsidRDefault="00805A9B" w:rsidP="00C76BE1">
            <w:r>
              <w:rPr>
                <w:rFonts w:hint="eastAsia"/>
              </w:rPr>
              <w:t>返回值描述</w:t>
            </w:r>
          </w:p>
        </w:tc>
        <w:tc>
          <w:tcPr>
            <w:tcW w:w="808" w:type="dxa"/>
            <w:shd w:val="clear" w:color="auto" w:fill="auto"/>
            <w:hideMark/>
          </w:tcPr>
          <w:p w:rsidR="00805A9B" w:rsidRDefault="00805A9B" w:rsidP="00C76BE1">
            <w:r w:rsidRPr="004A2310">
              <w:rPr>
                <w:rFonts w:hint="eastAsia"/>
              </w:rPr>
              <w:t>M</w:t>
            </w:r>
          </w:p>
        </w:tc>
      </w:tr>
    </w:tbl>
    <w:p w:rsidR="00805A9B" w:rsidRDefault="00805A9B" w:rsidP="00805A9B">
      <w:pPr>
        <w:ind w:left="420"/>
      </w:pPr>
    </w:p>
    <w:p w:rsidR="00805A9B" w:rsidRDefault="00805A9B" w:rsidP="00805A9B">
      <w:pPr>
        <w:ind w:left="420"/>
      </w:pPr>
      <w:r>
        <w:rPr>
          <w:rFonts w:hint="eastAsia"/>
        </w:rPr>
        <w:t>举例</w:t>
      </w:r>
    </w:p>
    <w:tbl>
      <w:tblPr>
        <w:tblW w:w="0" w:type="auto"/>
        <w:tblInd w:w="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1897"/>
        <w:gridCol w:w="6375"/>
      </w:tblGrid>
      <w:tr w:rsidR="00805A9B" w:rsidRPr="0038247B" w:rsidTr="00C76BE1">
        <w:trPr>
          <w:cantSplit/>
          <w:trHeight w:val="300"/>
        </w:trPr>
        <w:tc>
          <w:tcPr>
            <w:tcW w:w="189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05A9B" w:rsidRPr="0038247B" w:rsidRDefault="00805A9B" w:rsidP="00C76BE1">
            <w:pPr>
              <w:pStyle w:val="TableHeading"/>
            </w:pPr>
            <w:r w:rsidRPr="0038247B">
              <w:lastRenderedPageBreak/>
              <w:t>Request/Response</w:t>
            </w:r>
          </w:p>
        </w:tc>
        <w:tc>
          <w:tcPr>
            <w:tcW w:w="6375"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05A9B" w:rsidRPr="0038247B" w:rsidRDefault="00805A9B" w:rsidP="00C76BE1">
            <w:pPr>
              <w:pStyle w:val="TableHeading"/>
            </w:pPr>
            <w:r w:rsidRPr="0038247B">
              <w:t>Example</w:t>
            </w:r>
          </w:p>
        </w:tc>
      </w:tr>
      <w:tr w:rsidR="00805A9B" w:rsidRPr="00777D6F" w:rsidTr="00C76BE1">
        <w:trPr>
          <w:cantSplit/>
          <w:trHeight w:val="281"/>
        </w:trPr>
        <w:tc>
          <w:tcPr>
            <w:tcW w:w="1897" w:type="dxa"/>
          </w:tcPr>
          <w:p w:rsidR="00805A9B" w:rsidRPr="002B69A5" w:rsidRDefault="00805A9B" w:rsidP="00C76BE1">
            <w:pPr>
              <w:pStyle w:val="TableText"/>
              <w:rPr>
                <w:lang w:val="fr-FR"/>
              </w:rPr>
            </w:pPr>
            <w:r w:rsidRPr="0038247B">
              <w:t>HTTP Request</w:t>
            </w:r>
          </w:p>
        </w:tc>
        <w:tc>
          <w:tcPr>
            <w:tcW w:w="6375" w:type="dxa"/>
          </w:tcPr>
          <w:p w:rsidR="00805A9B" w:rsidRPr="002B69A5" w:rsidRDefault="00805A9B" w:rsidP="00C76BE1">
            <w:pPr>
              <w:pStyle w:val="TableText"/>
              <w:rPr>
                <w:lang w:val="it-IT"/>
              </w:rPr>
            </w:pPr>
            <w:r>
              <w:rPr>
                <w:rFonts w:hint="eastAsia"/>
                <w:lang w:val="fr-FR"/>
              </w:rPr>
              <w:t>POST</w:t>
            </w:r>
            <w:r w:rsidRPr="001C6E22">
              <w:rPr>
                <w:lang w:val="fr-FR"/>
              </w:rPr>
              <w:t xml:space="preserve"> </w:t>
            </w:r>
            <w:r>
              <w:rPr>
                <w:rFonts w:hint="eastAsia"/>
                <w:lang w:val="fr-FR"/>
              </w:rPr>
              <w:t>https://pay.hicloud.com</w:t>
            </w:r>
            <w:r w:rsidR="00777D6F">
              <w:rPr>
                <w:rFonts w:hint="eastAsia"/>
              </w:rPr>
              <w:t>/cms/notifytrigger</w:t>
            </w:r>
            <w:r w:rsidR="00777D6F" w:rsidRPr="00777D6F">
              <w:rPr>
                <w:rFonts w:hint="eastAsia"/>
                <w:lang w:val="fr-FR"/>
              </w:rPr>
              <w:t>.</w:t>
            </w:r>
            <w:r w:rsidR="00777D6F">
              <w:rPr>
                <w:rFonts w:hint="eastAsia"/>
                <w:lang w:val="fr-FR"/>
              </w:rPr>
              <w:t>action</w:t>
            </w:r>
            <w:r w:rsidRPr="002B69A5">
              <w:rPr>
                <w:lang w:val="it-IT"/>
              </w:rPr>
              <w:t xml:space="preserve"> HTTP/1.1</w:t>
            </w:r>
          </w:p>
          <w:p w:rsidR="004504B9" w:rsidRPr="004504B9" w:rsidRDefault="004504B9" w:rsidP="004504B9">
            <w:pPr>
              <w:pStyle w:val="TerminalDisplayinTable"/>
              <w:shd w:val="clear" w:color="auto" w:fill="D9D9D9"/>
              <w:spacing w:line="240" w:lineRule="auto"/>
              <w:rPr>
                <w:lang w:val="it-IT"/>
              </w:rPr>
            </w:pPr>
            <w:r w:rsidRPr="004504B9">
              <w:rPr>
                <w:lang w:val="it-IT"/>
              </w:rPr>
              <w:t>{</w:t>
            </w:r>
          </w:p>
          <w:p w:rsidR="004504B9" w:rsidRPr="004504B9" w:rsidRDefault="004504B9" w:rsidP="004504B9">
            <w:pPr>
              <w:pStyle w:val="TerminalDisplayinTable"/>
              <w:shd w:val="clear" w:color="auto" w:fill="D9D9D9"/>
              <w:spacing w:line="240" w:lineRule="auto"/>
              <w:rPr>
                <w:lang w:val="it-IT"/>
              </w:rPr>
            </w:pPr>
            <w:r w:rsidRPr="004504B9">
              <w:rPr>
                <w:lang w:val="it-IT"/>
              </w:rPr>
              <w:t xml:space="preserve">    "orderId": "Y2013031202092121138F25B",</w:t>
            </w:r>
          </w:p>
          <w:p w:rsidR="004504B9" w:rsidRPr="004504B9" w:rsidRDefault="004504B9" w:rsidP="004504B9">
            <w:pPr>
              <w:pStyle w:val="TerminalDisplayinTable"/>
              <w:shd w:val="clear" w:color="auto" w:fill="D9D9D9"/>
              <w:spacing w:line="240" w:lineRule="auto"/>
              <w:rPr>
                <w:lang w:val="it-IT"/>
              </w:rPr>
            </w:pPr>
            <w:r w:rsidRPr="004504B9">
              <w:rPr>
                <w:lang w:val="it-IT"/>
              </w:rPr>
              <w:t xml:space="preserve">    "sign": </w:t>
            </w:r>
            <w:r w:rsidRPr="00FE146C">
              <w:rPr>
                <w:sz w:val="15"/>
                <w:lang w:val="it-IT"/>
              </w:rPr>
              <w:t>"914fa70dfe992508a5cbd8cf978adc7911f8b10a76970a2a3c8320096a034e45"</w:t>
            </w:r>
          </w:p>
          <w:p w:rsidR="00805A9B" w:rsidRPr="002B69A5" w:rsidRDefault="004504B9" w:rsidP="004504B9">
            <w:pPr>
              <w:pStyle w:val="TerminalDisplayinTable"/>
              <w:shd w:val="clear" w:color="auto" w:fill="D9D9D9"/>
              <w:spacing w:line="240" w:lineRule="auto"/>
              <w:rPr>
                <w:lang w:val="it-IT"/>
              </w:rPr>
            </w:pPr>
            <w:r w:rsidRPr="004504B9">
              <w:rPr>
                <w:lang w:val="it-IT"/>
              </w:rPr>
              <w:t>}</w:t>
            </w:r>
          </w:p>
        </w:tc>
      </w:tr>
      <w:tr w:rsidR="00805A9B" w:rsidRPr="00777D6F" w:rsidTr="00C76BE1">
        <w:trPr>
          <w:cantSplit/>
          <w:trHeight w:val="281"/>
        </w:trPr>
        <w:tc>
          <w:tcPr>
            <w:tcW w:w="1897" w:type="dxa"/>
          </w:tcPr>
          <w:p w:rsidR="00805A9B" w:rsidRPr="002B69A5" w:rsidRDefault="00805A9B" w:rsidP="00C76BE1">
            <w:pPr>
              <w:pStyle w:val="TableText"/>
              <w:rPr>
                <w:lang w:val="fr-FR"/>
              </w:rPr>
            </w:pPr>
            <w:r w:rsidRPr="002B69A5">
              <w:rPr>
                <w:lang w:val="fr-FR"/>
              </w:rPr>
              <w:t>HTT</w:t>
            </w:r>
            <w:r>
              <w:rPr>
                <w:rFonts w:hint="eastAsia"/>
                <w:lang w:val="fr-FR"/>
              </w:rPr>
              <w:t>P</w:t>
            </w:r>
            <w:r w:rsidRPr="002B69A5">
              <w:rPr>
                <w:lang w:val="fr-FR"/>
              </w:rPr>
              <w:t xml:space="preserve"> Response</w:t>
            </w:r>
          </w:p>
        </w:tc>
        <w:tc>
          <w:tcPr>
            <w:tcW w:w="6375" w:type="dxa"/>
          </w:tcPr>
          <w:p w:rsidR="00805A9B" w:rsidRPr="001C6E22" w:rsidRDefault="00805A9B" w:rsidP="00C76BE1">
            <w:pPr>
              <w:pStyle w:val="TableText"/>
              <w:rPr>
                <w:lang w:val="fr-FR"/>
              </w:rPr>
            </w:pPr>
            <w:r w:rsidRPr="001C6E22">
              <w:rPr>
                <w:lang w:val="fr-FR"/>
              </w:rPr>
              <w:t>Content Type: application/</w:t>
            </w:r>
            <w:r w:rsidRPr="001C6E22">
              <w:rPr>
                <w:rFonts w:hint="eastAsia"/>
                <w:lang w:val="fr-FR"/>
              </w:rPr>
              <w:t>json</w:t>
            </w:r>
            <w:r w:rsidRPr="001C6E22">
              <w:rPr>
                <w:lang w:val="fr-FR"/>
              </w:rPr>
              <w:t>; charset=UTF-8</w:t>
            </w:r>
          </w:p>
          <w:p w:rsidR="00805A9B" w:rsidRPr="00650120" w:rsidRDefault="00805A9B" w:rsidP="00650120">
            <w:pPr>
              <w:pStyle w:val="TerminalDisplayinTable"/>
              <w:shd w:val="clear" w:color="auto" w:fill="D9D9D9"/>
              <w:ind w:firstLineChars="100" w:firstLine="160"/>
              <w:rPr>
                <w:rFonts w:ascii="Arial" w:hAnsi="Arial" w:cs="Arial"/>
                <w:spacing w:val="0"/>
                <w:szCs w:val="20"/>
                <w:lang w:val="fr-FR"/>
              </w:rPr>
            </w:pPr>
            <w:r w:rsidRPr="00650120">
              <w:rPr>
                <w:rFonts w:ascii="Arial" w:hAnsi="Arial" w:cs="Arial" w:hint="eastAsia"/>
                <w:spacing w:val="0"/>
                <w:szCs w:val="20"/>
                <w:lang w:val="fr-FR"/>
              </w:rPr>
              <w:t>{</w:t>
            </w:r>
          </w:p>
          <w:p w:rsidR="00805A9B" w:rsidRPr="00650120" w:rsidRDefault="00805A9B" w:rsidP="00650120">
            <w:pPr>
              <w:pStyle w:val="TerminalDisplayinTable"/>
              <w:shd w:val="clear" w:color="auto" w:fill="D9D9D9"/>
              <w:ind w:firstLineChars="200" w:firstLine="320"/>
              <w:rPr>
                <w:rFonts w:ascii="Arial" w:hAnsi="Arial" w:cs="Arial"/>
                <w:spacing w:val="0"/>
                <w:szCs w:val="20"/>
                <w:lang w:val="fr-FR"/>
              </w:rPr>
            </w:pPr>
            <w:r w:rsidRPr="00650120">
              <w:rPr>
                <w:rFonts w:ascii="Arial" w:hAnsi="Arial" w:cs="Arial" w:hint="eastAsia"/>
                <w:spacing w:val="0"/>
                <w:szCs w:val="20"/>
                <w:lang w:val="fr-FR"/>
              </w:rPr>
              <w:t>"returnCode":"0",</w:t>
            </w:r>
          </w:p>
          <w:p w:rsidR="00805A9B" w:rsidRPr="00650120" w:rsidRDefault="00805A9B" w:rsidP="00650120">
            <w:pPr>
              <w:pStyle w:val="TerminalDisplayinTable"/>
              <w:shd w:val="clear" w:color="auto" w:fill="D9D9D9"/>
              <w:ind w:firstLineChars="200" w:firstLine="320"/>
              <w:rPr>
                <w:rFonts w:ascii="Arial" w:hAnsi="Arial" w:cs="Arial"/>
                <w:spacing w:val="0"/>
                <w:szCs w:val="20"/>
                <w:lang w:val="fr-FR"/>
              </w:rPr>
            </w:pPr>
            <w:r w:rsidRPr="00650120">
              <w:rPr>
                <w:rFonts w:ascii="Arial" w:hAnsi="Arial" w:cs="Arial" w:hint="eastAsia"/>
                <w:spacing w:val="0"/>
                <w:szCs w:val="20"/>
                <w:lang w:val="fr-FR"/>
              </w:rPr>
              <w:t>"returnDesc"</w:t>
            </w:r>
            <w:r w:rsidRPr="00650120">
              <w:rPr>
                <w:rFonts w:ascii="Arial" w:hAnsi="Arial" w:cs="Arial"/>
                <w:spacing w:val="0"/>
                <w:szCs w:val="20"/>
                <w:lang w:val="fr-FR"/>
              </w:rPr>
              <w:t> </w:t>
            </w:r>
            <w:r w:rsidRPr="00650120">
              <w:rPr>
                <w:rFonts w:ascii="Arial" w:hAnsi="Arial" w:cs="Arial" w:hint="eastAsia"/>
                <w:spacing w:val="0"/>
                <w:szCs w:val="20"/>
                <w:lang w:val="fr-FR"/>
              </w:rPr>
              <w:t>:</w:t>
            </w:r>
            <w:r w:rsidRPr="00650120">
              <w:rPr>
                <w:rFonts w:ascii="Arial" w:hAnsi="Arial" w:cs="Arial"/>
                <w:spacing w:val="0"/>
                <w:szCs w:val="20"/>
                <w:lang w:val="fr-FR"/>
              </w:rPr>
              <w:t> </w:t>
            </w:r>
            <w:r w:rsidRPr="00650120">
              <w:rPr>
                <w:rFonts w:ascii="Arial" w:hAnsi="Arial" w:cs="Arial" w:hint="eastAsia"/>
                <w:spacing w:val="0"/>
                <w:szCs w:val="20"/>
                <w:lang w:val="fr-FR"/>
              </w:rPr>
              <w:t>"</w:t>
            </w:r>
            <w:r w:rsidRPr="00650120">
              <w:rPr>
                <w:rFonts w:ascii="Arial" w:hAnsi="Arial" w:cs="Arial" w:hint="eastAsia"/>
                <w:spacing w:val="0"/>
                <w:szCs w:val="20"/>
                <w:lang w:val="fr-FR"/>
              </w:rPr>
              <w:t>成功</w:t>
            </w:r>
            <w:r w:rsidRPr="00650120">
              <w:rPr>
                <w:rFonts w:ascii="Arial" w:hAnsi="Arial" w:cs="Arial" w:hint="eastAsia"/>
                <w:spacing w:val="0"/>
                <w:szCs w:val="20"/>
                <w:lang w:val="fr-FR"/>
              </w:rPr>
              <w:t>"</w:t>
            </w:r>
          </w:p>
          <w:p w:rsidR="00805A9B" w:rsidRPr="002B69A5" w:rsidRDefault="00805A9B" w:rsidP="00650120">
            <w:pPr>
              <w:pStyle w:val="TerminalDisplayinTable"/>
              <w:shd w:val="clear" w:color="auto" w:fill="D9D9D9"/>
              <w:ind w:firstLineChars="100" w:firstLine="160"/>
              <w:rPr>
                <w:lang w:val="fr-FR"/>
              </w:rPr>
            </w:pPr>
            <w:r w:rsidRPr="00650120">
              <w:rPr>
                <w:rFonts w:ascii="Arial" w:hAnsi="Arial" w:cs="Arial" w:hint="eastAsia"/>
                <w:spacing w:val="0"/>
                <w:szCs w:val="20"/>
                <w:lang w:val="fr-FR"/>
              </w:rPr>
              <w:t>}</w:t>
            </w:r>
          </w:p>
        </w:tc>
      </w:tr>
    </w:tbl>
    <w:p w:rsidR="00805A9B" w:rsidRPr="006A4F86" w:rsidRDefault="00805A9B" w:rsidP="00805A9B">
      <w:pPr>
        <w:spacing w:line="312" w:lineRule="exact"/>
        <w:ind w:right="-20"/>
        <w:rPr>
          <w:lang w:val="fr-FR"/>
        </w:rPr>
      </w:pPr>
    </w:p>
    <w:p w:rsidR="00070FF3" w:rsidRDefault="00070FF3" w:rsidP="00775C76">
      <w:pPr>
        <w:spacing w:line="312" w:lineRule="exact"/>
        <w:ind w:right="-20"/>
        <w:rPr>
          <w:lang w:val="fr-FR"/>
        </w:rPr>
      </w:pPr>
    </w:p>
    <w:p w:rsidR="00016DEA" w:rsidRPr="00777D6F" w:rsidRDefault="00016DEA" w:rsidP="00016DEA">
      <w:pPr>
        <w:pStyle w:val="2"/>
        <w:rPr>
          <w:lang w:val="fr-FR"/>
        </w:rPr>
      </w:pPr>
      <w:bookmarkStart w:id="41" w:name="_Toc329595093"/>
      <w:r>
        <w:rPr>
          <w:rFonts w:hint="eastAsia"/>
        </w:rPr>
        <w:t>支付结果通知接口</w:t>
      </w:r>
      <w:bookmarkEnd w:id="41"/>
    </w:p>
    <w:p w:rsidR="00070FF3" w:rsidRDefault="00C36B02" w:rsidP="00775C76">
      <w:pPr>
        <w:spacing w:line="312" w:lineRule="exact"/>
        <w:ind w:right="-20"/>
        <w:rPr>
          <w:rFonts w:ascii="宋体.黑..." w:eastAsia="宋体.黑..." w:hAnsi="Arial" w:cs="宋体.黑..."/>
          <w:snapToGrid/>
          <w:color w:val="000000"/>
        </w:rPr>
      </w:pPr>
      <w:r w:rsidRPr="00C36B02">
        <w:rPr>
          <w:rFonts w:ascii="宋体.黑..." w:eastAsia="宋体.黑..." w:hAnsi="Arial" w:cs="宋体.黑..." w:hint="eastAsia"/>
          <w:snapToGrid/>
          <w:color w:val="000000"/>
        </w:rPr>
        <w:t>参见文档《服务端回调接口V1.docx》。</w:t>
      </w:r>
    </w:p>
    <w:p w:rsidR="009A1A9C" w:rsidRDefault="009A1A9C" w:rsidP="00775C76">
      <w:pPr>
        <w:spacing w:line="312" w:lineRule="exact"/>
        <w:ind w:right="-20"/>
        <w:rPr>
          <w:rFonts w:ascii="宋体.黑..." w:eastAsia="宋体.黑..." w:hAnsi="Arial" w:cs="宋体.黑..."/>
          <w:snapToGrid/>
          <w:color w:val="000000"/>
        </w:rPr>
      </w:pPr>
    </w:p>
    <w:p w:rsidR="009A1A9C" w:rsidRDefault="009A1A9C" w:rsidP="009A1A9C">
      <w:pPr>
        <w:pStyle w:val="2"/>
      </w:pPr>
      <w:r>
        <w:rPr>
          <w:rFonts w:hint="eastAsia"/>
        </w:rPr>
        <w:t>系统级信息查询接口</w:t>
      </w:r>
    </w:p>
    <w:p w:rsidR="009A1A9C" w:rsidRDefault="009A1A9C" w:rsidP="009A1A9C">
      <w:pPr>
        <w:ind w:firstLineChars="150" w:firstLine="315"/>
      </w:pPr>
      <w:r w:rsidRPr="00665A25">
        <w:rPr>
          <w:rFonts w:hint="eastAsia"/>
        </w:rPr>
        <w:t>方法名称</w:t>
      </w:r>
      <w:r>
        <w:rPr>
          <w:rFonts w:hint="eastAsia"/>
        </w:rPr>
        <w:t>：</w:t>
      </w:r>
      <w:r>
        <w:rPr>
          <w:rFonts w:hint="eastAsia"/>
        </w:rPr>
        <w:t>/dev/queryOtherinfo</w:t>
      </w:r>
      <w:r w:rsidR="003F326E">
        <w:rPr>
          <w:rFonts w:hint="eastAsia"/>
        </w:rPr>
        <w:t>.action</w:t>
      </w:r>
    </w:p>
    <w:p w:rsidR="009A1A9C" w:rsidRDefault="009A1A9C" w:rsidP="009A1A9C">
      <w:pPr>
        <w:ind w:firstLineChars="150" w:firstLine="315"/>
      </w:pPr>
      <w:r>
        <w:rPr>
          <w:rFonts w:hint="eastAsia"/>
        </w:rPr>
        <w:t>方法描述：查询系统级信息，包括有效的公告、用户</w:t>
      </w:r>
      <w:r>
        <w:rPr>
          <w:rFonts w:hint="eastAsia"/>
        </w:rPr>
        <w:t>FAQ</w:t>
      </w:r>
      <w:r>
        <w:rPr>
          <w:rFonts w:hint="eastAsia"/>
        </w:rPr>
        <w:t>、用户协议。</w:t>
      </w:r>
    </w:p>
    <w:p w:rsidR="009A1A9C" w:rsidRDefault="009A1A9C" w:rsidP="009A1A9C">
      <w:pPr>
        <w:ind w:firstLineChars="150" w:firstLine="315"/>
      </w:pPr>
      <w:r w:rsidRPr="00665A25">
        <w:rPr>
          <w:rFonts w:hint="eastAsia"/>
        </w:rPr>
        <w:t>HTTP</w:t>
      </w:r>
      <w:r>
        <w:rPr>
          <w:rFonts w:hint="eastAsia"/>
        </w:rPr>
        <w:t>请求方式：</w:t>
      </w:r>
      <w:r w:rsidRPr="00665A25">
        <w:rPr>
          <w:rFonts w:hint="eastAsia"/>
        </w:rPr>
        <w:t xml:space="preserve"> </w:t>
      </w:r>
      <w:r>
        <w:rPr>
          <w:rFonts w:hint="eastAsia"/>
        </w:rPr>
        <w:t>POST</w:t>
      </w:r>
    </w:p>
    <w:p w:rsidR="00EF3A04" w:rsidRDefault="00EF3A04" w:rsidP="009A1A9C">
      <w:pPr>
        <w:ind w:firstLineChars="150" w:firstLine="315"/>
      </w:pPr>
    </w:p>
    <w:p w:rsidR="00EF3A04" w:rsidRPr="00FB2926" w:rsidRDefault="00EF3A04" w:rsidP="009A1A9C">
      <w:pPr>
        <w:ind w:firstLineChars="150" w:firstLine="315"/>
      </w:pPr>
      <w:r>
        <w:rPr>
          <w:rFonts w:hint="eastAsia"/>
        </w:rPr>
        <w:t>注：客户端在处理银行卡资源时，建议在本地没有资源文件时，通过服务器查询卡信息，并后台异步完成资源文件初次下载。在有资源文件时，通过本地资源文件完成判断。资源文件的刷新可以周期性携带本地资源文件版本信息向服务器查询，在服务器返回新资源文件情况下，先完成新文件的预处理</w:t>
      </w:r>
      <w:r w:rsidR="00AC0814">
        <w:rPr>
          <w:rFonts w:hint="eastAsia"/>
        </w:rPr>
        <w:t>之后再切换资源文件。期间的卡处理需求应该仍然基于老资源文件进行。</w:t>
      </w:r>
    </w:p>
    <w:p w:rsidR="009A1A9C" w:rsidRPr="00990213" w:rsidRDefault="009A1A9C" w:rsidP="009A1A9C">
      <w:pPr>
        <w:ind w:firstLineChars="150" w:firstLine="316"/>
        <w:rPr>
          <w:b/>
        </w:rPr>
      </w:pPr>
      <w:r w:rsidRPr="00990213">
        <w:rPr>
          <w:rFonts w:hint="eastAsia"/>
          <w:b/>
        </w:rPr>
        <w:t>请求接口参数描述</w:t>
      </w:r>
      <w:r>
        <w:rPr>
          <w:rFonts w:hint="eastAsia"/>
          <w:b/>
        </w:rPr>
        <w:t>：</w:t>
      </w:r>
    </w:p>
    <w:tbl>
      <w:tblPr>
        <w:tblW w:w="8248" w:type="dxa"/>
        <w:tblInd w:w="121" w:type="dxa"/>
        <w:tblLayout w:type="fixed"/>
        <w:tblCellMar>
          <w:left w:w="0" w:type="dxa"/>
          <w:right w:w="0" w:type="dxa"/>
        </w:tblCellMar>
        <w:tblLook w:val="0000"/>
      </w:tblPr>
      <w:tblGrid>
        <w:gridCol w:w="1585"/>
        <w:gridCol w:w="1418"/>
        <w:gridCol w:w="4394"/>
        <w:gridCol w:w="851"/>
      </w:tblGrid>
      <w:tr w:rsidR="009A1A9C" w:rsidRPr="00270E48" w:rsidTr="002000E3">
        <w:tc>
          <w:tcPr>
            <w:tcW w:w="1585"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9A1A9C" w:rsidRPr="00270E48" w:rsidRDefault="009A1A9C" w:rsidP="004305E3">
            <w:pPr>
              <w:spacing w:line="307" w:lineRule="exact"/>
              <w:ind w:left="102" w:right="-20"/>
              <w:rPr>
                <w:sz w:val="24"/>
                <w:szCs w:val="24"/>
              </w:rPr>
            </w:pPr>
            <w:r>
              <w:rPr>
                <w:rFonts w:ascii="微软雅黑" w:eastAsia="微软雅黑" w:cs="微软雅黑" w:hint="eastAsia"/>
                <w:b/>
                <w:bCs/>
                <w:spacing w:val="12"/>
                <w:position w:val="-1"/>
              </w:rPr>
              <w:t>参数名称</w:t>
            </w:r>
          </w:p>
        </w:tc>
        <w:tc>
          <w:tcPr>
            <w:tcW w:w="1418"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9A1A9C" w:rsidRPr="00270E48" w:rsidRDefault="009A1A9C" w:rsidP="004305E3">
            <w:pPr>
              <w:spacing w:line="307" w:lineRule="exact"/>
              <w:ind w:left="102" w:right="-20"/>
              <w:rPr>
                <w:sz w:val="24"/>
                <w:szCs w:val="24"/>
              </w:rPr>
            </w:pPr>
            <w:r>
              <w:rPr>
                <w:rFonts w:ascii="微软雅黑" w:eastAsia="微软雅黑" w:cs="微软雅黑" w:hint="eastAsia"/>
                <w:b/>
                <w:bCs/>
                <w:spacing w:val="12"/>
                <w:position w:val="-1"/>
              </w:rPr>
              <w:t>参数类型</w:t>
            </w:r>
          </w:p>
        </w:tc>
        <w:tc>
          <w:tcPr>
            <w:tcW w:w="4394"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9A1A9C" w:rsidRPr="00270E48" w:rsidRDefault="009A1A9C" w:rsidP="004305E3">
            <w:pPr>
              <w:spacing w:line="307" w:lineRule="exact"/>
              <w:ind w:left="102" w:right="-20"/>
              <w:rPr>
                <w:sz w:val="24"/>
                <w:szCs w:val="24"/>
              </w:rPr>
            </w:pPr>
            <w:r>
              <w:rPr>
                <w:rFonts w:ascii="微软雅黑" w:eastAsia="微软雅黑" w:cs="微软雅黑" w:hint="eastAsia"/>
                <w:b/>
                <w:bCs/>
                <w:spacing w:val="12"/>
                <w:position w:val="-1"/>
              </w:rPr>
              <w:t>参数描述</w:t>
            </w:r>
          </w:p>
        </w:tc>
        <w:tc>
          <w:tcPr>
            <w:tcW w:w="851"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9A1A9C" w:rsidRPr="00270E48" w:rsidRDefault="009A1A9C" w:rsidP="004305E3">
            <w:pPr>
              <w:spacing w:line="307" w:lineRule="exact"/>
              <w:ind w:left="102" w:right="-20"/>
              <w:rPr>
                <w:sz w:val="24"/>
                <w:szCs w:val="24"/>
              </w:rPr>
            </w:pPr>
            <w:r>
              <w:rPr>
                <w:rFonts w:ascii="微软雅黑" w:eastAsia="微软雅黑" w:cs="微软雅黑" w:hint="eastAsia"/>
                <w:b/>
                <w:bCs/>
                <w:spacing w:val="12"/>
                <w:position w:val="-1"/>
              </w:rPr>
              <w:t>可选</w:t>
            </w:r>
          </w:p>
        </w:tc>
      </w:tr>
      <w:tr w:rsidR="009A1A9C" w:rsidRPr="00270E48" w:rsidTr="002000E3">
        <w:tc>
          <w:tcPr>
            <w:tcW w:w="1585"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9A1A9C" w:rsidRPr="001D5813" w:rsidRDefault="00142B25" w:rsidP="001D5813">
            <w:pPr>
              <w:spacing w:line="241" w:lineRule="auto"/>
              <w:ind w:left="102" w:right="51"/>
            </w:pPr>
            <w:r w:rsidRPr="001D5813">
              <w:rPr>
                <w:rFonts w:hint="eastAsia"/>
              </w:rPr>
              <w:t>infoType</w:t>
            </w:r>
          </w:p>
        </w:tc>
        <w:tc>
          <w:tcPr>
            <w:tcW w:w="1418"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9A1A9C" w:rsidRPr="001D5813" w:rsidRDefault="00142B25" w:rsidP="001D5813">
            <w:pPr>
              <w:spacing w:line="241" w:lineRule="auto"/>
              <w:ind w:left="102" w:right="51"/>
            </w:pPr>
            <w:r w:rsidRPr="001D5813">
              <w:rPr>
                <w:rFonts w:hint="eastAsia"/>
              </w:rPr>
              <w:t>String</w:t>
            </w:r>
          </w:p>
        </w:tc>
        <w:tc>
          <w:tcPr>
            <w:tcW w:w="4394"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9A1A9C" w:rsidRPr="001D5813" w:rsidRDefault="00142B25" w:rsidP="000F6C07">
            <w:pPr>
              <w:spacing w:line="241" w:lineRule="auto"/>
              <w:ind w:right="51"/>
            </w:pPr>
            <w:r w:rsidRPr="001D5813">
              <w:rPr>
                <w:rFonts w:hint="eastAsia"/>
              </w:rPr>
              <w:t>查询消息的类别，不输入表示查询所有，每一位取值为‘</w:t>
            </w:r>
            <w:r w:rsidRPr="001D5813">
              <w:rPr>
                <w:rFonts w:hint="eastAsia"/>
              </w:rPr>
              <w:t>1</w:t>
            </w:r>
            <w:r w:rsidRPr="001D5813">
              <w:rPr>
                <w:rFonts w:hint="eastAsia"/>
              </w:rPr>
              <w:t>’表示需要返回该信息，否则不返回：</w:t>
            </w:r>
          </w:p>
          <w:p w:rsidR="00142B25" w:rsidRPr="001D5813" w:rsidRDefault="00142B25" w:rsidP="000F6C07">
            <w:pPr>
              <w:spacing w:line="241" w:lineRule="auto"/>
              <w:ind w:right="51"/>
            </w:pPr>
            <w:r w:rsidRPr="001D5813">
              <w:rPr>
                <w:rFonts w:hint="eastAsia"/>
              </w:rPr>
              <w:t>第一位：公告信息</w:t>
            </w:r>
          </w:p>
          <w:p w:rsidR="00142B25" w:rsidRPr="001D5813" w:rsidRDefault="00142B25" w:rsidP="000F6C07">
            <w:pPr>
              <w:spacing w:line="241" w:lineRule="auto"/>
              <w:ind w:right="51"/>
            </w:pPr>
            <w:r w:rsidRPr="001D5813">
              <w:rPr>
                <w:rFonts w:hint="eastAsia"/>
              </w:rPr>
              <w:t>第二位：</w:t>
            </w:r>
            <w:r w:rsidRPr="001D5813">
              <w:rPr>
                <w:rFonts w:hint="eastAsia"/>
              </w:rPr>
              <w:t>FAQ</w:t>
            </w:r>
            <w:r w:rsidRPr="001D5813">
              <w:rPr>
                <w:rFonts w:hint="eastAsia"/>
              </w:rPr>
              <w:t>信息</w:t>
            </w:r>
          </w:p>
          <w:p w:rsidR="00142B25" w:rsidRDefault="00142B25" w:rsidP="000F6C07">
            <w:pPr>
              <w:spacing w:line="241" w:lineRule="auto"/>
              <w:ind w:right="51"/>
            </w:pPr>
            <w:r w:rsidRPr="001D5813">
              <w:rPr>
                <w:rFonts w:hint="eastAsia"/>
              </w:rPr>
              <w:t>第三位：</w:t>
            </w:r>
            <w:r w:rsidRPr="001D5813">
              <w:rPr>
                <w:rFonts w:hint="eastAsia"/>
              </w:rPr>
              <w:t>license</w:t>
            </w:r>
          </w:p>
          <w:p w:rsidR="00D951EE" w:rsidRDefault="00D951EE" w:rsidP="000F6C07">
            <w:pPr>
              <w:spacing w:line="241" w:lineRule="auto"/>
              <w:ind w:right="51"/>
            </w:pPr>
            <w:r>
              <w:rPr>
                <w:rFonts w:hint="eastAsia"/>
              </w:rPr>
              <w:t>第四位：</w:t>
            </w:r>
            <w:r>
              <w:rPr>
                <w:rFonts w:hint="eastAsia"/>
              </w:rPr>
              <w:t>apk</w:t>
            </w:r>
            <w:r>
              <w:rPr>
                <w:rFonts w:hint="eastAsia"/>
              </w:rPr>
              <w:t>下载地址</w:t>
            </w:r>
          </w:p>
          <w:p w:rsidR="005D1A34" w:rsidRPr="001D5813" w:rsidRDefault="005D1A34" w:rsidP="000F6C07">
            <w:pPr>
              <w:spacing w:line="241" w:lineRule="auto"/>
              <w:ind w:right="51"/>
            </w:pPr>
            <w:r>
              <w:rPr>
                <w:rFonts w:hint="eastAsia"/>
              </w:rPr>
              <w:lastRenderedPageBreak/>
              <w:t>第五位：海外</w:t>
            </w:r>
            <w:r>
              <w:rPr>
                <w:rFonts w:hint="eastAsia"/>
              </w:rPr>
              <w:t>apk</w:t>
            </w:r>
            <w:r>
              <w:rPr>
                <w:rFonts w:hint="eastAsia"/>
              </w:rPr>
              <w:t>下载地址</w:t>
            </w:r>
          </w:p>
        </w:tc>
        <w:tc>
          <w:tcPr>
            <w:tcW w:w="851"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9A1A9C" w:rsidRPr="001D5813" w:rsidRDefault="00142B25" w:rsidP="001D5813">
            <w:pPr>
              <w:spacing w:line="241" w:lineRule="auto"/>
              <w:ind w:left="102" w:right="51"/>
            </w:pPr>
            <w:r w:rsidRPr="001D5813">
              <w:rPr>
                <w:rFonts w:hint="eastAsia"/>
              </w:rPr>
              <w:lastRenderedPageBreak/>
              <w:t>O</w:t>
            </w:r>
          </w:p>
        </w:tc>
      </w:tr>
      <w:tr w:rsidR="008152EA" w:rsidRPr="00270E48" w:rsidTr="002000E3">
        <w:tc>
          <w:tcPr>
            <w:tcW w:w="1585"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8152EA" w:rsidRPr="001D5813" w:rsidRDefault="008152EA" w:rsidP="001D5813">
            <w:pPr>
              <w:spacing w:line="241" w:lineRule="auto"/>
              <w:ind w:left="102" w:right="51"/>
            </w:pPr>
            <w:r>
              <w:rPr>
                <w:rFonts w:hint="eastAsia"/>
                <w:color w:val="000000" w:themeColor="text1"/>
              </w:rPr>
              <w:lastRenderedPageBreak/>
              <w:t>langType</w:t>
            </w:r>
          </w:p>
        </w:tc>
        <w:tc>
          <w:tcPr>
            <w:tcW w:w="1418"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8152EA" w:rsidRPr="001D5813" w:rsidRDefault="008152EA" w:rsidP="001D5813">
            <w:pPr>
              <w:spacing w:line="241" w:lineRule="auto"/>
              <w:ind w:left="102" w:right="51"/>
            </w:pPr>
            <w:r>
              <w:rPr>
                <w:rFonts w:hint="eastAsia"/>
                <w:color w:val="000000" w:themeColor="text1"/>
              </w:rPr>
              <w:t>String</w:t>
            </w:r>
          </w:p>
        </w:tc>
        <w:tc>
          <w:tcPr>
            <w:tcW w:w="4394"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8152EA" w:rsidRDefault="008152EA" w:rsidP="004114FA">
            <w:pPr>
              <w:spacing w:line="312" w:lineRule="exact"/>
              <w:ind w:right="-20"/>
              <w:jc w:val="both"/>
              <w:rPr>
                <w:color w:val="000000" w:themeColor="text1"/>
              </w:rPr>
            </w:pPr>
            <w:r>
              <w:rPr>
                <w:rFonts w:hint="eastAsia"/>
                <w:color w:val="000000" w:themeColor="text1"/>
              </w:rPr>
              <w:t>语言种类，</w:t>
            </w:r>
            <w:r>
              <w:rPr>
                <w:rFonts w:hint="eastAsia"/>
                <w:color w:val="000000" w:themeColor="text1"/>
              </w:rPr>
              <w:t>sdk</w:t>
            </w:r>
            <w:r>
              <w:rPr>
                <w:rFonts w:hint="eastAsia"/>
                <w:color w:val="000000" w:themeColor="text1"/>
              </w:rPr>
              <w:t>获取终端上系统语言种类上传，取值统一如下：</w:t>
            </w:r>
          </w:p>
          <w:p w:rsidR="00762D75" w:rsidRPr="00762D75" w:rsidRDefault="00762D75" w:rsidP="00762D75">
            <w:pPr>
              <w:spacing w:line="312" w:lineRule="exact"/>
              <w:ind w:right="-20"/>
              <w:jc w:val="both"/>
              <w:rPr>
                <w:color w:val="000000" w:themeColor="text1"/>
              </w:rPr>
            </w:pPr>
            <w:r w:rsidRPr="00762D75">
              <w:rPr>
                <w:color w:val="000000" w:themeColor="text1"/>
              </w:rPr>
              <w:t>zh_hk</w:t>
            </w:r>
          </w:p>
          <w:p w:rsidR="00762D75" w:rsidRPr="00762D75" w:rsidRDefault="00762D75" w:rsidP="00762D75">
            <w:pPr>
              <w:spacing w:line="312" w:lineRule="exact"/>
              <w:ind w:right="-20"/>
              <w:jc w:val="both"/>
              <w:rPr>
                <w:color w:val="000000" w:themeColor="text1"/>
              </w:rPr>
            </w:pPr>
            <w:r w:rsidRPr="00762D75">
              <w:rPr>
                <w:color w:val="000000" w:themeColor="text1"/>
              </w:rPr>
              <w:t>zh_cn</w:t>
            </w:r>
          </w:p>
          <w:p w:rsidR="00762D75" w:rsidRDefault="00762D75" w:rsidP="00762D75">
            <w:pPr>
              <w:spacing w:line="312" w:lineRule="exact"/>
              <w:ind w:right="-20"/>
              <w:jc w:val="both"/>
              <w:rPr>
                <w:color w:val="000000" w:themeColor="text1"/>
              </w:rPr>
            </w:pPr>
            <w:r w:rsidRPr="00762D75">
              <w:rPr>
                <w:color w:val="000000" w:themeColor="text1"/>
              </w:rPr>
              <w:t>zh_tw</w:t>
            </w:r>
          </w:p>
          <w:p w:rsidR="008152EA" w:rsidRDefault="00762D75" w:rsidP="008152EA">
            <w:pPr>
              <w:spacing w:line="312" w:lineRule="exact"/>
              <w:ind w:right="-20"/>
              <w:jc w:val="both"/>
              <w:rPr>
                <w:color w:val="000000" w:themeColor="text1"/>
              </w:rPr>
            </w:pPr>
            <w:r>
              <w:rPr>
                <w:rFonts w:hint="eastAsia"/>
                <w:color w:val="000000" w:themeColor="text1"/>
              </w:rPr>
              <w:t>其他待定义</w:t>
            </w:r>
          </w:p>
          <w:p w:rsidR="008152EA" w:rsidRDefault="00735858" w:rsidP="00735858">
            <w:pPr>
              <w:spacing w:line="312" w:lineRule="exact"/>
              <w:ind w:right="-20"/>
              <w:jc w:val="both"/>
              <w:rPr>
                <w:color w:val="000000" w:themeColor="text1"/>
              </w:rPr>
            </w:pPr>
            <w:r>
              <w:rPr>
                <w:rFonts w:hint="eastAsia"/>
                <w:color w:val="000000" w:themeColor="text1"/>
              </w:rPr>
              <w:t>注：暂时接口逻辑仅</w:t>
            </w:r>
            <w:r w:rsidR="008152EA">
              <w:rPr>
                <w:rFonts w:hint="eastAsia"/>
                <w:color w:val="000000" w:themeColor="text1"/>
              </w:rPr>
              <w:t>处理</w:t>
            </w:r>
            <w:r>
              <w:rPr>
                <w:rFonts w:hint="eastAsia"/>
                <w:color w:val="000000" w:themeColor="text1"/>
              </w:rPr>
              <w:t>license</w:t>
            </w:r>
            <w:r>
              <w:rPr>
                <w:rFonts w:hint="eastAsia"/>
                <w:color w:val="000000" w:themeColor="text1"/>
              </w:rPr>
              <w:t>信息。</w:t>
            </w:r>
          </w:p>
          <w:p w:rsidR="00341386" w:rsidRDefault="00341386" w:rsidP="00735858">
            <w:pPr>
              <w:spacing w:line="312" w:lineRule="exact"/>
              <w:ind w:right="-20"/>
              <w:jc w:val="both"/>
              <w:rPr>
                <w:color w:val="000000" w:themeColor="text1"/>
              </w:rPr>
            </w:pPr>
            <w:r>
              <w:rPr>
                <w:rFonts w:hint="eastAsia"/>
                <w:color w:val="000000" w:themeColor="text1"/>
              </w:rPr>
              <w:t>注：未输入本信息，认为是中文。</w:t>
            </w:r>
          </w:p>
          <w:p w:rsidR="00341386" w:rsidRPr="001D5813" w:rsidRDefault="00341386" w:rsidP="00735858">
            <w:pPr>
              <w:spacing w:line="312" w:lineRule="exact"/>
              <w:ind w:right="-20"/>
              <w:jc w:val="both"/>
            </w:pPr>
            <w:r>
              <w:rPr>
                <w:rFonts w:hint="eastAsia"/>
                <w:color w:val="000000" w:themeColor="text1"/>
              </w:rPr>
              <w:t>注：输入本信息前提下，缺省语种为英文。</w:t>
            </w:r>
          </w:p>
        </w:tc>
        <w:tc>
          <w:tcPr>
            <w:tcW w:w="851"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8152EA" w:rsidRPr="001D5813" w:rsidRDefault="008152EA" w:rsidP="001D5813">
            <w:pPr>
              <w:spacing w:line="241" w:lineRule="auto"/>
              <w:ind w:left="102" w:right="51"/>
            </w:pPr>
            <w:r>
              <w:rPr>
                <w:rFonts w:hint="eastAsia"/>
              </w:rPr>
              <w:t>O</w:t>
            </w:r>
          </w:p>
        </w:tc>
      </w:tr>
      <w:tr w:rsidR="004C5879" w:rsidRPr="00270E48" w:rsidTr="002000E3">
        <w:tc>
          <w:tcPr>
            <w:tcW w:w="1585"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4C5879" w:rsidRDefault="004C5879" w:rsidP="001D5813">
            <w:pPr>
              <w:spacing w:line="241" w:lineRule="auto"/>
              <w:ind w:left="102" w:right="51"/>
              <w:rPr>
                <w:color w:val="000000" w:themeColor="text1"/>
              </w:rPr>
            </w:pPr>
            <w:r>
              <w:rPr>
                <w:rFonts w:hint="eastAsia"/>
                <w:color w:val="000000" w:themeColor="text1"/>
              </w:rPr>
              <w:t>dicName</w:t>
            </w:r>
          </w:p>
        </w:tc>
        <w:tc>
          <w:tcPr>
            <w:tcW w:w="1418"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4C5879" w:rsidRDefault="004C5879" w:rsidP="001D5813">
            <w:pPr>
              <w:spacing w:line="241" w:lineRule="auto"/>
              <w:ind w:left="102" w:right="51"/>
              <w:rPr>
                <w:color w:val="000000" w:themeColor="text1"/>
              </w:rPr>
            </w:pPr>
            <w:r>
              <w:rPr>
                <w:rFonts w:hint="eastAsia"/>
                <w:color w:val="000000" w:themeColor="text1"/>
              </w:rPr>
              <w:t>String</w:t>
            </w:r>
          </w:p>
        </w:tc>
        <w:tc>
          <w:tcPr>
            <w:tcW w:w="4394"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4C5879" w:rsidRDefault="0072348E" w:rsidP="004114FA">
            <w:pPr>
              <w:spacing w:line="312" w:lineRule="exact"/>
              <w:ind w:right="-20"/>
              <w:jc w:val="both"/>
              <w:rPr>
                <w:color w:val="000000" w:themeColor="text1"/>
              </w:rPr>
            </w:pPr>
            <w:r>
              <w:rPr>
                <w:rFonts w:hint="eastAsia"/>
                <w:color w:val="000000" w:themeColor="text1"/>
              </w:rPr>
              <w:t>资源</w:t>
            </w:r>
            <w:r w:rsidR="004C5879">
              <w:rPr>
                <w:rFonts w:hint="eastAsia"/>
                <w:color w:val="000000" w:themeColor="text1"/>
              </w:rPr>
              <w:t>名称或者</w:t>
            </w:r>
            <w:r>
              <w:rPr>
                <w:rFonts w:hint="eastAsia"/>
                <w:color w:val="000000" w:themeColor="text1"/>
              </w:rPr>
              <w:t>资源</w:t>
            </w:r>
            <w:r w:rsidR="004C5879">
              <w:rPr>
                <w:rFonts w:hint="eastAsia"/>
                <w:color w:val="000000" w:themeColor="text1"/>
              </w:rPr>
              <w:t>中某个项目，比如：</w:t>
            </w:r>
          </w:p>
          <w:p w:rsidR="004C5879" w:rsidRDefault="004C5879" w:rsidP="004114FA">
            <w:pPr>
              <w:spacing w:line="312" w:lineRule="exact"/>
              <w:ind w:right="-20"/>
              <w:jc w:val="both"/>
              <w:rPr>
                <w:color w:val="000000" w:themeColor="text1"/>
              </w:rPr>
            </w:pPr>
            <w:r>
              <w:rPr>
                <w:rFonts w:hint="eastAsia"/>
                <w:color w:val="000000" w:themeColor="text1"/>
              </w:rPr>
              <w:t>sysinfor</w:t>
            </w:r>
            <w:r>
              <w:rPr>
                <w:rFonts w:hint="eastAsia"/>
                <w:color w:val="000000" w:themeColor="text1"/>
              </w:rPr>
              <w:t>：系统信息字典</w:t>
            </w:r>
          </w:p>
          <w:p w:rsidR="004C5879" w:rsidRDefault="004C5879" w:rsidP="004114FA">
            <w:pPr>
              <w:spacing w:line="312" w:lineRule="exact"/>
              <w:ind w:right="-20"/>
              <w:jc w:val="both"/>
              <w:rPr>
                <w:color w:val="000000" w:themeColor="text1"/>
              </w:rPr>
            </w:pPr>
            <w:r>
              <w:rPr>
                <w:rFonts w:hint="eastAsia"/>
                <w:color w:val="000000" w:themeColor="text1"/>
              </w:rPr>
              <w:t>sysinfor.</w:t>
            </w:r>
            <w:r w:rsidRPr="004C5879">
              <w:rPr>
                <w:color w:val="000000" w:themeColor="text1"/>
              </w:rPr>
              <w:t>RCHGTIP</w:t>
            </w:r>
            <w:r>
              <w:rPr>
                <w:rFonts w:hint="eastAsia"/>
                <w:color w:val="000000" w:themeColor="text1"/>
              </w:rPr>
              <w:t>：系统信息字典中的充值提示</w:t>
            </w:r>
          </w:p>
          <w:p w:rsidR="0072348E" w:rsidRDefault="0072348E" w:rsidP="004114FA">
            <w:pPr>
              <w:spacing w:line="312" w:lineRule="exact"/>
              <w:ind w:right="-20"/>
              <w:jc w:val="both"/>
              <w:rPr>
                <w:color w:val="000000" w:themeColor="text1"/>
              </w:rPr>
            </w:pPr>
            <w:r>
              <w:rPr>
                <w:rFonts w:hint="eastAsia"/>
                <w:color w:val="000000" w:themeColor="text1"/>
              </w:rPr>
              <w:t>bankcard.cardno</w:t>
            </w:r>
            <w:r>
              <w:rPr>
                <w:rFonts w:hint="eastAsia"/>
                <w:color w:val="000000" w:themeColor="text1"/>
              </w:rPr>
              <w:t>：</w:t>
            </w:r>
            <w:r w:rsidR="00597C8A">
              <w:rPr>
                <w:rFonts w:hint="eastAsia"/>
                <w:color w:val="000000" w:themeColor="text1"/>
              </w:rPr>
              <w:t>获取</w:t>
            </w:r>
            <w:r>
              <w:rPr>
                <w:rFonts w:hint="eastAsia"/>
                <w:color w:val="000000" w:themeColor="text1"/>
              </w:rPr>
              <w:t>银行卡卡号</w:t>
            </w:r>
            <w:r w:rsidR="00597C8A">
              <w:rPr>
                <w:rFonts w:hint="eastAsia"/>
                <w:color w:val="000000" w:themeColor="text1"/>
              </w:rPr>
              <w:t>信息</w:t>
            </w:r>
            <w:r>
              <w:rPr>
                <w:rFonts w:hint="eastAsia"/>
                <w:color w:val="000000" w:themeColor="text1"/>
              </w:rPr>
              <w:t>，仅支持</w:t>
            </w:r>
            <w:r>
              <w:rPr>
                <w:rFonts w:hint="eastAsia"/>
                <w:color w:val="000000" w:themeColor="text1"/>
              </w:rPr>
              <w:t>dic.item</w:t>
            </w:r>
            <w:r>
              <w:rPr>
                <w:rFonts w:hint="eastAsia"/>
                <w:color w:val="000000" w:themeColor="text1"/>
              </w:rPr>
              <w:t>格式，建议客户端在收集完成</w:t>
            </w:r>
            <w:r>
              <w:rPr>
                <w:rFonts w:hint="eastAsia"/>
                <w:color w:val="000000" w:themeColor="text1"/>
              </w:rPr>
              <w:t>8</w:t>
            </w:r>
            <w:r>
              <w:rPr>
                <w:rFonts w:hint="eastAsia"/>
                <w:color w:val="000000" w:themeColor="text1"/>
              </w:rPr>
              <w:t>位银行卡信息后调用，获取卡信息。</w:t>
            </w:r>
          </w:p>
          <w:p w:rsidR="00597C8A" w:rsidRDefault="00597C8A" w:rsidP="004114FA">
            <w:pPr>
              <w:spacing w:line="312" w:lineRule="exact"/>
              <w:ind w:right="-20"/>
              <w:jc w:val="both"/>
              <w:rPr>
                <w:color w:val="000000" w:themeColor="text1"/>
              </w:rPr>
            </w:pPr>
            <w:r>
              <w:rPr>
                <w:rFonts w:hint="eastAsia"/>
                <w:color w:val="000000" w:themeColor="text1"/>
              </w:rPr>
              <w:t>verifybcard.cardno</w:t>
            </w:r>
            <w:r w:rsidR="00570D43">
              <w:rPr>
                <w:rFonts w:hint="eastAsia"/>
                <w:color w:val="000000" w:themeColor="text1"/>
              </w:rPr>
              <w:t>：校验并获取银行卡号信息，类似</w:t>
            </w:r>
            <w:r w:rsidR="00570D43">
              <w:rPr>
                <w:rFonts w:hint="eastAsia"/>
                <w:color w:val="000000" w:themeColor="text1"/>
              </w:rPr>
              <w:t>bankcard.cardno</w:t>
            </w:r>
            <w:r w:rsidR="00570D43">
              <w:rPr>
                <w:rFonts w:hint="eastAsia"/>
                <w:color w:val="000000" w:themeColor="text1"/>
              </w:rPr>
              <w:t>，但需要在卡号收集完成后调用。</w:t>
            </w:r>
          </w:p>
          <w:p w:rsidR="00865472" w:rsidRDefault="00865472" w:rsidP="004114FA">
            <w:pPr>
              <w:spacing w:line="312" w:lineRule="exact"/>
              <w:ind w:right="-20"/>
              <w:jc w:val="both"/>
              <w:rPr>
                <w:color w:val="000000" w:themeColor="text1"/>
              </w:rPr>
            </w:pPr>
            <w:r>
              <w:rPr>
                <w:rFonts w:hint="eastAsia"/>
                <w:color w:val="000000" w:themeColor="text1"/>
              </w:rPr>
              <w:t>create.item</w:t>
            </w:r>
            <w:r>
              <w:rPr>
                <w:rFonts w:hint="eastAsia"/>
                <w:color w:val="000000" w:themeColor="text1"/>
              </w:rPr>
              <w:t>：表示在</w:t>
            </w:r>
            <w:r>
              <w:rPr>
                <w:rFonts w:hint="eastAsia"/>
                <w:color w:val="000000" w:themeColor="text1"/>
              </w:rPr>
              <w:t>sysinfor</w:t>
            </w:r>
            <w:r>
              <w:rPr>
                <w:rFonts w:hint="eastAsia"/>
                <w:color w:val="000000" w:themeColor="text1"/>
              </w:rPr>
              <w:t>下创建字典</w:t>
            </w:r>
            <w:r>
              <w:rPr>
                <w:rFonts w:hint="eastAsia"/>
                <w:color w:val="000000" w:themeColor="text1"/>
              </w:rPr>
              <w:t>item</w:t>
            </w:r>
            <w:r>
              <w:rPr>
                <w:rFonts w:hint="eastAsia"/>
                <w:color w:val="000000" w:themeColor="text1"/>
              </w:rPr>
              <w:t>，之后可以在管理台配置该</w:t>
            </w:r>
            <w:r>
              <w:rPr>
                <w:rFonts w:hint="eastAsia"/>
                <w:color w:val="000000" w:themeColor="text1"/>
              </w:rPr>
              <w:t>item</w:t>
            </w:r>
            <w:r>
              <w:rPr>
                <w:rFonts w:hint="eastAsia"/>
                <w:color w:val="000000" w:themeColor="text1"/>
              </w:rPr>
              <w:t>的具体值。</w:t>
            </w:r>
            <w:r w:rsidR="001C181B">
              <w:rPr>
                <w:rFonts w:hint="eastAsia"/>
                <w:color w:val="000000" w:themeColor="text1"/>
              </w:rPr>
              <w:t>未输入</w:t>
            </w:r>
            <w:r w:rsidR="001C181B">
              <w:rPr>
                <w:rFonts w:hint="eastAsia"/>
                <w:color w:val="000000" w:themeColor="text1"/>
              </w:rPr>
              <w:t>item</w:t>
            </w:r>
            <w:r w:rsidR="001C181B">
              <w:rPr>
                <w:rFonts w:hint="eastAsia"/>
                <w:color w:val="000000" w:themeColor="text1"/>
              </w:rPr>
              <w:t>时，忽略。</w:t>
            </w:r>
            <w:r w:rsidR="002E40F4">
              <w:rPr>
                <w:rFonts w:hint="eastAsia"/>
                <w:color w:val="000000" w:themeColor="text1"/>
              </w:rPr>
              <w:t>重复创建时，服务端进行替换。</w:t>
            </w:r>
          </w:p>
          <w:p w:rsidR="0072348E" w:rsidRDefault="0072348E" w:rsidP="004114FA">
            <w:pPr>
              <w:spacing w:line="312" w:lineRule="exact"/>
              <w:ind w:right="-20"/>
              <w:jc w:val="both"/>
              <w:rPr>
                <w:color w:val="000000" w:themeColor="text1"/>
              </w:rPr>
            </w:pPr>
          </w:p>
          <w:p w:rsidR="004C5879" w:rsidRDefault="004C5879" w:rsidP="004114FA">
            <w:pPr>
              <w:spacing w:line="312" w:lineRule="exact"/>
              <w:ind w:right="-20"/>
              <w:jc w:val="both"/>
              <w:rPr>
                <w:color w:val="000000" w:themeColor="text1"/>
              </w:rPr>
            </w:pPr>
            <w:r>
              <w:rPr>
                <w:rFonts w:hint="eastAsia"/>
                <w:color w:val="000000" w:themeColor="text1"/>
              </w:rPr>
              <w:t>注：</w:t>
            </w:r>
            <w:r>
              <w:rPr>
                <w:rFonts w:hint="eastAsia"/>
                <w:color w:val="000000" w:themeColor="text1"/>
              </w:rPr>
              <w:t>dic.item</w:t>
            </w:r>
            <w:r>
              <w:rPr>
                <w:rFonts w:hint="eastAsia"/>
                <w:color w:val="000000" w:themeColor="text1"/>
              </w:rPr>
              <w:t>表示</w:t>
            </w:r>
            <w:r>
              <w:rPr>
                <w:rFonts w:hint="eastAsia"/>
                <w:color w:val="000000" w:themeColor="text1"/>
              </w:rPr>
              <w:t>dic</w:t>
            </w:r>
            <w:r>
              <w:rPr>
                <w:rFonts w:hint="eastAsia"/>
                <w:color w:val="000000" w:themeColor="text1"/>
              </w:rPr>
              <w:t>下的项目</w:t>
            </w:r>
            <w:r>
              <w:rPr>
                <w:rFonts w:hint="eastAsia"/>
                <w:color w:val="000000" w:themeColor="text1"/>
              </w:rPr>
              <w:t>item</w:t>
            </w:r>
          </w:p>
          <w:p w:rsidR="001D7156" w:rsidRDefault="006A127A" w:rsidP="004114FA">
            <w:pPr>
              <w:spacing w:line="312" w:lineRule="exact"/>
              <w:ind w:right="-20"/>
              <w:jc w:val="both"/>
            </w:pPr>
            <w:r>
              <w:rPr>
                <w:rFonts w:hint="eastAsia"/>
                <w:color w:val="000000" w:themeColor="text1"/>
              </w:rPr>
              <w:t>注：</w:t>
            </w:r>
            <w:r>
              <w:rPr>
                <w:rFonts w:hint="eastAsia"/>
                <w:color w:val="000000" w:themeColor="text1"/>
              </w:rPr>
              <w:t>sysinfor</w:t>
            </w:r>
            <w:r>
              <w:rPr>
                <w:rFonts w:hint="eastAsia"/>
                <w:color w:val="000000" w:themeColor="text1"/>
              </w:rPr>
              <w:t>下的其他字典项目请参考章节</w:t>
            </w:r>
            <w:r>
              <w:rPr>
                <w:rFonts w:hint="eastAsia"/>
                <w:color w:val="000000" w:themeColor="text1"/>
              </w:rPr>
              <w:t xml:space="preserve"> -</w:t>
            </w:r>
            <w:r>
              <w:rPr>
                <w:rFonts w:hint="eastAsia"/>
              </w:rPr>
              <w:t>枚举值说明</w:t>
            </w:r>
          </w:p>
          <w:p w:rsidR="00865472" w:rsidRDefault="00865472" w:rsidP="004114FA">
            <w:pPr>
              <w:spacing w:line="312" w:lineRule="exact"/>
              <w:ind w:right="-20"/>
              <w:jc w:val="both"/>
              <w:rPr>
                <w:color w:val="000000" w:themeColor="text1"/>
              </w:rPr>
            </w:pPr>
            <w:r>
              <w:rPr>
                <w:rFonts w:hint="eastAsia"/>
              </w:rPr>
              <w:t>注：客户端主动创建字典之前，需要先在服务端备案，维护好字典。</w:t>
            </w:r>
          </w:p>
        </w:tc>
        <w:tc>
          <w:tcPr>
            <w:tcW w:w="851"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4C5879" w:rsidRDefault="00E851E8" w:rsidP="001D5813">
            <w:pPr>
              <w:spacing w:line="241" w:lineRule="auto"/>
              <w:ind w:left="102" w:right="51"/>
            </w:pPr>
            <w:r>
              <w:rPr>
                <w:rFonts w:hint="eastAsia"/>
              </w:rPr>
              <w:t>O</w:t>
            </w:r>
          </w:p>
        </w:tc>
      </w:tr>
      <w:tr w:rsidR="00BF3E55" w:rsidRPr="00270E48" w:rsidTr="002000E3">
        <w:tc>
          <w:tcPr>
            <w:tcW w:w="1585"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BF3E55" w:rsidRDefault="00294F61" w:rsidP="001D5813">
            <w:pPr>
              <w:spacing w:line="241" w:lineRule="auto"/>
              <w:ind w:left="102" w:right="51"/>
              <w:rPr>
                <w:color w:val="000000" w:themeColor="text1"/>
              </w:rPr>
            </w:pPr>
            <w:r>
              <w:rPr>
                <w:rFonts w:hint="eastAsia"/>
                <w:color w:val="000000" w:themeColor="text1"/>
              </w:rPr>
              <w:t>r</w:t>
            </w:r>
            <w:r w:rsidR="00BF3E55">
              <w:rPr>
                <w:rFonts w:hint="eastAsia"/>
                <w:color w:val="000000" w:themeColor="text1"/>
              </w:rPr>
              <w:t>esource</w:t>
            </w:r>
          </w:p>
        </w:tc>
        <w:tc>
          <w:tcPr>
            <w:tcW w:w="1418"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BF3E55" w:rsidRDefault="00294F61" w:rsidP="001D5813">
            <w:pPr>
              <w:spacing w:line="241" w:lineRule="auto"/>
              <w:ind w:left="102" w:right="51"/>
              <w:rPr>
                <w:color w:val="000000" w:themeColor="text1"/>
              </w:rPr>
            </w:pPr>
            <w:r>
              <w:rPr>
                <w:rFonts w:hint="eastAsia"/>
                <w:color w:val="000000" w:themeColor="text1"/>
              </w:rPr>
              <w:t>Resources</w:t>
            </w:r>
          </w:p>
        </w:tc>
        <w:tc>
          <w:tcPr>
            <w:tcW w:w="4394"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BF3E55" w:rsidRDefault="00BF3E55" w:rsidP="004114FA">
            <w:pPr>
              <w:spacing w:line="312" w:lineRule="exact"/>
              <w:ind w:right="-20"/>
              <w:jc w:val="both"/>
              <w:rPr>
                <w:color w:val="000000" w:themeColor="text1"/>
              </w:rPr>
            </w:pPr>
            <w:r>
              <w:rPr>
                <w:rFonts w:hint="eastAsia"/>
                <w:color w:val="000000" w:themeColor="text1"/>
              </w:rPr>
              <w:t>资源名称</w:t>
            </w:r>
            <w:r w:rsidR="00294F61">
              <w:rPr>
                <w:rFonts w:hint="eastAsia"/>
                <w:color w:val="000000" w:themeColor="text1"/>
              </w:rPr>
              <w:t>，取值参考</w:t>
            </w:r>
            <w:r w:rsidR="00294F61">
              <w:rPr>
                <w:rFonts w:hint="eastAsia"/>
                <w:color w:val="000000" w:themeColor="text1"/>
              </w:rPr>
              <w:t>2.2.5</w:t>
            </w:r>
            <w:r w:rsidR="00294F61">
              <w:rPr>
                <w:rFonts w:hint="eastAsia"/>
                <w:color w:val="000000" w:themeColor="text1"/>
              </w:rPr>
              <w:t>章节</w:t>
            </w:r>
          </w:p>
        </w:tc>
        <w:tc>
          <w:tcPr>
            <w:tcW w:w="851"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BF3E55" w:rsidRDefault="00294F61" w:rsidP="001D5813">
            <w:pPr>
              <w:spacing w:line="241" w:lineRule="auto"/>
              <w:ind w:left="102" w:right="51"/>
            </w:pPr>
            <w:r>
              <w:rPr>
                <w:rFonts w:hint="eastAsia"/>
              </w:rPr>
              <w:t>O</w:t>
            </w:r>
          </w:p>
        </w:tc>
      </w:tr>
      <w:tr w:rsidR="00341386" w:rsidRPr="00270E48" w:rsidTr="002000E3">
        <w:tc>
          <w:tcPr>
            <w:tcW w:w="1585"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341386" w:rsidRPr="00865238" w:rsidRDefault="00341386" w:rsidP="001D5813">
            <w:pPr>
              <w:spacing w:line="241" w:lineRule="auto"/>
              <w:ind w:left="102" w:right="51"/>
            </w:pPr>
            <w:r w:rsidRPr="00865238">
              <w:rPr>
                <w:rFonts w:hint="eastAsia"/>
              </w:rPr>
              <w:t>dicVer</w:t>
            </w:r>
          </w:p>
        </w:tc>
        <w:tc>
          <w:tcPr>
            <w:tcW w:w="1418"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341386" w:rsidRPr="00865238" w:rsidRDefault="00341386" w:rsidP="001D5813">
            <w:pPr>
              <w:spacing w:line="241" w:lineRule="auto"/>
              <w:ind w:left="102" w:right="51"/>
            </w:pPr>
            <w:r w:rsidRPr="00865238">
              <w:rPr>
                <w:rFonts w:hint="eastAsia"/>
              </w:rPr>
              <w:t>String</w:t>
            </w:r>
          </w:p>
        </w:tc>
        <w:tc>
          <w:tcPr>
            <w:tcW w:w="4394"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341386" w:rsidRPr="00865238" w:rsidRDefault="00341386" w:rsidP="004114FA">
            <w:pPr>
              <w:spacing w:line="312" w:lineRule="exact"/>
              <w:ind w:right="-20"/>
              <w:jc w:val="both"/>
            </w:pPr>
            <w:r w:rsidRPr="00865238">
              <w:rPr>
                <w:rFonts w:hint="eastAsia"/>
              </w:rPr>
              <w:t>字典</w:t>
            </w:r>
            <w:r w:rsidR="00BF3E55" w:rsidRPr="00865238">
              <w:rPr>
                <w:rFonts w:hint="eastAsia"/>
              </w:rPr>
              <w:t>/</w:t>
            </w:r>
            <w:r w:rsidR="00BF3E55" w:rsidRPr="00865238">
              <w:rPr>
                <w:rFonts w:hint="eastAsia"/>
              </w:rPr>
              <w:t>资源</w:t>
            </w:r>
            <w:r w:rsidRPr="00865238">
              <w:rPr>
                <w:rFonts w:hint="eastAsia"/>
              </w:rPr>
              <w:t>版本</w:t>
            </w:r>
          </w:p>
          <w:p w:rsidR="001D7156" w:rsidRPr="00865238" w:rsidRDefault="001D7156" w:rsidP="004114FA">
            <w:pPr>
              <w:spacing w:line="312" w:lineRule="exact"/>
              <w:ind w:right="-20"/>
              <w:jc w:val="both"/>
            </w:pPr>
            <w:r w:rsidRPr="00865238">
              <w:rPr>
                <w:rFonts w:hint="eastAsia"/>
              </w:rPr>
              <w:t>在客户端版本</w:t>
            </w:r>
            <w:r w:rsidR="008E7DCC" w:rsidRPr="00865238">
              <w:rPr>
                <w:rFonts w:hint="eastAsia"/>
              </w:rPr>
              <w:t>不等于</w:t>
            </w:r>
            <w:r w:rsidRPr="00865238">
              <w:rPr>
                <w:rFonts w:hint="eastAsia"/>
              </w:rPr>
              <w:t>服务端版本时，服务端才返回相应字典信息。</w:t>
            </w:r>
          </w:p>
          <w:p w:rsidR="00312890" w:rsidRPr="00865238" w:rsidRDefault="00312890" w:rsidP="004114FA">
            <w:pPr>
              <w:spacing w:line="312" w:lineRule="exact"/>
              <w:ind w:right="-20"/>
              <w:jc w:val="both"/>
            </w:pPr>
            <w:r w:rsidRPr="00865238">
              <w:rPr>
                <w:rFonts w:hint="eastAsia"/>
              </w:rPr>
              <w:t>注：本地无字典信息，填写</w:t>
            </w:r>
            <w:r w:rsidRPr="00865238">
              <w:t>’</w:t>
            </w:r>
            <w:r w:rsidRPr="00865238">
              <w:rPr>
                <w:rFonts w:hint="eastAsia"/>
              </w:rPr>
              <w:t>00000000</w:t>
            </w:r>
            <w:r w:rsidRPr="00865238">
              <w:t>’</w:t>
            </w:r>
            <w:r w:rsidRPr="00865238">
              <w:rPr>
                <w:rFonts w:hint="eastAsia"/>
              </w:rPr>
              <w:t>；</w:t>
            </w:r>
          </w:p>
          <w:p w:rsidR="008E7DCC" w:rsidRPr="00865238" w:rsidRDefault="008E7DCC" w:rsidP="004114FA">
            <w:pPr>
              <w:spacing w:line="312" w:lineRule="exact"/>
              <w:ind w:right="-20"/>
              <w:jc w:val="both"/>
            </w:pPr>
            <w:r w:rsidRPr="00865238">
              <w:rPr>
                <w:rFonts w:hint="eastAsia"/>
              </w:rPr>
              <w:t>注：一般用于获取大批量资源信息；</w:t>
            </w:r>
          </w:p>
        </w:tc>
        <w:tc>
          <w:tcPr>
            <w:tcW w:w="851"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341386" w:rsidRPr="00865238" w:rsidRDefault="001D7156" w:rsidP="001D5813">
            <w:pPr>
              <w:spacing w:line="241" w:lineRule="auto"/>
              <w:ind w:left="102" w:right="51"/>
            </w:pPr>
            <w:r w:rsidRPr="00865238">
              <w:rPr>
                <w:rFonts w:hint="eastAsia"/>
              </w:rPr>
              <w:t>O</w:t>
            </w:r>
          </w:p>
        </w:tc>
      </w:tr>
    </w:tbl>
    <w:p w:rsidR="009A1A9C" w:rsidRDefault="009A1A9C" w:rsidP="009A1A9C">
      <w:pPr>
        <w:spacing w:line="200" w:lineRule="exact"/>
        <w:rPr>
          <w:sz w:val="20"/>
          <w:szCs w:val="20"/>
        </w:rPr>
      </w:pPr>
    </w:p>
    <w:p w:rsidR="009A1A9C" w:rsidRPr="00BB29FC" w:rsidRDefault="009A1A9C" w:rsidP="009A1A9C">
      <w:pPr>
        <w:ind w:firstLineChars="150" w:firstLine="316"/>
        <w:rPr>
          <w:b/>
        </w:rPr>
      </w:pPr>
      <w:r w:rsidRPr="00BB29FC">
        <w:rPr>
          <w:rFonts w:hint="eastAsia"/>
          <w:b/>
        </w:rPr>
        <w:t>响应参数描述</w:t>
      </w:r>
      <w:r>
        <w:rPr>
          <w:rFonts w:hint="eastAsia"/>
          <w:b/>
        </w:rPr>
        <w:t>：</w:t>
      </w:r>
    </w:p>
    <w:tbl>
      <w:tblPr>
        <w:tblW w:w="8215" w:type="dxa"/>
        <w:tblInd w:w="154" w:type="dxa"/>
        <w:tblLayout w:type="fixed"/>
        <w:tblCellMar>
          <w:left w:w="0" w:type="dxa"/>
          <w:right w:w="0" w:type="dxa"/>
        </w:tblCellMar>
        <w:tblLook w:val="0000"/>
      </w:tblPr>
      <w:tblGrid>
        <w:gridCol w:w="1552"/>
        <w:gridCol w:w="1418"/>
        <w:gridCol w:w="4394"/>
        <w:gridCol w:w="851"/>
      </w:tblGrid>
      <w:tr w:rsidR="009A1A9C" w:rsidRPr="00270E48" w:rsidTr="002000E3">
        <w:tc>
          <w:tcPr>
            <w:tcW w:w="1552"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9A1A9C" w:rsidRPr="00270E48" w:rsidRDefault="009A1A9C" w:rsidP="004305E3">
            <w:pPr>
              <w:spacing w:line="307" w:lineRule="exact"/>
              <w:ind w:left="102" w:right="-20"/>
              <w:rPr>
                <w:sz w:val="24"/>
                <w:szCs w:val="24"/>
              </w:rPr>
            </w:pPr>
            <w:r>
              <w:rPr>
                <w:rFonts w:ascii="微软雅黑" w:eastAsia="微软雅黑" w:cs="微软雅黑" w:hint="eastAsia"/>
                <w:b/>
                <w:bCs/>
                <w:spacing w:val="12"/>
                <w:position w:val="-1"/>
              </w:rPr>
              <w:t>数据项</w:t>
            </w:r>
          </w:p>
        </w:tc>
        <w:tc>
          <w:tcPr>
            <w:tcW w:w="1418"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9A1A9C" w:rsidRPr="00270E48" w:rsidRDefault="009A1A9C" w:rsidP="004305E3">
            <w:pPr>
              <w:spacing w:line="307" w:lineRule="exact"/>
              <w:ind w:left="102" w:right="-20"/>
              <w:rPr>
                <w:sz w:val="24"/>
                <w:szCs w:val="24"/>
              </w:rPr>
            </w:pPr>
            <w:r>
              <w:rPr>
                <w:rFonts w:ascii="微软雅黑" w:eastAsia="微软雅黑" w:cs="微软雅黑" w:hint="eastAsia"/>
                <w:b/>
                <w:bCs/>
                <w:spacing w:val="12"/>
                <w:position w:val="-1"/>
              </w:rPr>
              <w:t>参数类型</w:t>
            </w:r>
          </w:p>
        </w:tc>
        <w:tc>
          <w:tcPr>
            <w:tcW w:w="4394"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9A1A9C" w:rsidRPr="00270E48" w:rsidRDefault="009A1A9C" w:rsidP="004305E3">
            <w:pPr>
              <w:spacing w:line="307" w:lineRule="exact"/>
              <w:ind w:left="102" w:right="-20"/>
              <w:rPr>
                <w:sz w:val="24"/>
                <w:szCs w:val="24"/>
              </w:rPr>
            </w:pPr>
            <w:r>
              <w:rPr>
                <w:rFonts w:ascii="微软雅黑" w:eastAsia="微软雅黑" w:cs="微软雅黑" w:hint="eastAsia"/>
                <w:b/>
                <w:bCs/>
                <w:spacing w:val="12"/>
                <w:position w:val="-1"/>
              </w:rPr>
              <w:t>参数描述</w:t>
            </w:r>
          </w:p>
        </w:tc>
        <w:tc>
          <w:tcPr>
            <w:tcW w:w="851"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9A1A9C" w:rsidRPr="00270E48" w:rsidRDefault="009A1A9C" w:rsidP="004305E3">
            <w:pPr>
              <w:spacing w:line="307" w:lineRule="exact"/>
              <w:ind w:left="102" w:right="-20"/>
              <w:rPr>
                <w:sz w:val="24"/>
                <w:szCs w:val="24"/>
              </w:rPr>
            </w:pPr>
            <w:r>
              <w:rPr>
                <w:rFonts w:ascii="微软雅黑" w:eastAsia="微软雅黑" w:cs="微软雅黑" w:hint="eastAsia"/>
                <w:b/>
                <w:bCs/>
                <w:spacing w:val="12"/>
                <w:position w:val="-1"/>
              </w:rPr>
              <w:t>选项</w:t>
            </w:r>
          </w:p>
        </w:tc>
      </w:tr>
      <w:tr w:rsidR="009A1A9C" w:rsidRPr="00270E48" w:rsidTr="002000E3">
        <w:tc>
          <w:tcPr>
            <w:tcW w:w="1552" w:type="dxa"/>
            <w:tcBorders>
              <w:top w:val="single" w:sz="4" w:space="0" w:color="000000"/>
              <w:left w:val="single" w:sz="4" w:space="0" w:color="000000"/>
              <w:bottom w:val="single" w:sz="4" w:space="0" w:color="000000"/>
              <w:right w:val="single" w:sz="4" w:space="0" w:color="000000"/>
            </w:tcBorders>
            <w:vAlign w:val="center"/>
          </w:tcPr>
          <w:p w:rsidR="009A1A9C" w:rsidRPr="00286EBC" w:rsidRDefault="009A1A9C" w:rsidP="004305E3">
            <w:pPr>
              <w:ind w:right="-20"/>
            </w:pPr>
            <w:r w:rsidRPr="00286EBC">
              <w:rPr>
                <w:rFonts w:hint="eastAsia"/>
              </w:rPr>
              <w:t>returnCode</w:t>
            </w:r>
          </w:p>
        </w:tc>
        <w:tc>
          <w:tcPr>
            <w:tcW w:w="1418" w:type="dxa"/>
            <w:tcBorders>
              <w:top w:val="single" w:sz="4" w:space="0" w:color="000000"/>
              <w:left w:val="single" w:sz="4" w:space="0" w:color="000000"/>
              <w:bottom w:val="single" w:sz="4" w:space="0" w:color="000000"/>
              <w:right w:val="single" w:sz="4" w:space="0" w:color="000000"/>
            </w:tcBorders>
            <w:vAlign w:val="center"/>
          </w:tcPr>
          <w:p w:rsidR="009A1A9C" w:rsidRPr="00286EBC" w:rsidRDefault="009A1A9C" w:rsidP="00F8183F">
            <w:pPr>
              <w:spacing w:line="241" w:lineRule="auto"/>
              <w:ind w:right="51"/>
            </w:pPr>
            <w:r w:rsidRPr="00286EBC">
              <w:t>S</w:t>
            </w:r>
            <w:r w:rsidRPr="00286EBC">
              <w:rPr>
                <w:rFonts w:hint="eastAsia"/>
              </w:rPr>
              <w:t xml:space="preserve">tring </w:t>
            </w:r>
          </w:p>
        </w:tc>
        <w:tc>
          <w:tcPr>
            <w:tcW w:w="4394" w:type="dxa"/>
            <w:tcBorders>
              <w:top w:val="single" w:sz="4" w:space="0" w:color="000000"/>
              <w:left w:val="single" w:sz="4" w:space="0" w:color="000000"/>
              <w:bottom w:val="single" w:sz="4" w:space="0" w:color="000000"/>
              <w:right w:val="single" w:sz="4" w:space="0" w:color="000000"/>
            </w:tcBorders>
            <w:vAlign w:val="center"/>
          </w:tcPr>
          <w:p w:rsidR="009A1A9C" w:rsidRPr="00775C76" w:rsidRDefault="009A1A9C" w:rsidP="004305E3">
            <w:pPr>
              <w:spacing w:line="312" w:lineRule="exact"/>
              <w:ind w:right="-20"/>
            </w:pPr>
            <w:r w:rsidRPr="00775C76">
              <w:rPr>
                <w:rFonts w:hint="eastAsia"/>
              </w:rPr>
              <w:t>0</w:t>
            </w:r>
            <w:r w:rsidRPr="00775C76">
              <w:rPr>
                <w:rFonts w:hint="eastAsia"/>
              </w:rPr>
              <w:t>：成功</w:t>
            </w:r>
          </w:p>
          <w:p w:rsidR="009A1A9C" w:rsidRPr="00775C76" w:rsidRDefault="00BD7870" w:rsidP="004305E3">
            <w:pPr>
              <w:spacing w:line="312" w:lineRule="exact"/>
              <w:ind w:right="-20"/>
            </w:pPr>
            <w:r>
              <w:rPr>
                <w:rFonts w:hint="eastAsia"/>
              </w:rPr>
              <w:t>其他：失败，具体请参考</w:t>
            </w:r>
            <w:r w:rsidR="006F430C">
              <w:rPr>
                <w:rFonts w:hint="eastAsia"/>
              </w:rPr>
              <w:t>2.1</w:t>
            </w:r>
            <w:r>
              <w:rPr>
                <w:rFonts w:hint="eastAsia"/>
              </w:rPr>
              <w:t>章节</w:t>
            </w:r>
          </w:p>
        </w:tc>
        <w:tc>
          <w:tcPr>
            <w:tcW w:w="851" w:type="dxa"/>
            <w:tcBorders>
              <w:top w:val="single" w:sz="4" w:space="0" w:color="000000"/>
              <w:left w:val="single" w:sz="4" w:space="0" w:color="000000"/>
              <w:bottom w:val="single" w:sz="4" w:space="0" w:color="000000"/>
              <w:right w:val="single" w:sz="4" w:space="0" w:color="000000"/>
            </w:tcBorders>
            <w:vAlign w:val="center"/>
          </w:tcPr>
          <w:p w:rsidR="009A1A9C" w:rsidRPr="00775C76" w:rsidRDefault="009A1A9C" w:rsidP="004305E3">
            <w:r w:rsidRPr="00775C76">
              <w:rPr>
                <w:rFonts w:hint="eastAsia"/>
              </w:rPr>
              <w:t>M</w:t>
            </w:r>
          </w:p>
        </w:tc>
      </w:tr>
      <w:tr w:rsidR="009A1A9C" w:rsidRPr="00270E48" w:rsidTr="002000E3">
        <w:tc>
          <w:tcPr>
            <w:tcW w:w="1552" w:type="dxa"/>
            <w:tcBorders>
              <w:top w:val="single" w:sz="4" w:space="0" w:color="000000"/>
              <w:left w:val="single" w:sz="4" w:space="0" w:color="000000"/>
              <w:bottom w:val="single" w:sz="4" w:space="0" w:color="000000"/>
              <w:right w:val="single" w:sz="4" w:space="0" w:color="000000"/>
            </w:tcBorders>
            <w:vAlign w:val="center"/>
          </w:tcPr>
          <w:p w:rsidR="009A1A9C" w:rsidRPr="00286EBC" w:rsidRDefault="009A1A9C" w:rsidP="004305E3">
            <w:pPr>
              <w:ind w:right="-20"/>
            </w:pPr>
            <w:r w:rsidRPr="00286EBC">
              <w:rPr>
                <w:rFonts w:hint="eastAsia"/>
              </w:rPr>
              <w:t>return</w:t>
            </w:r>
            <w:r>
              <w:rPr>
                <w:rFonts w:hint="eastAsia"/>
              </w:rPr>
              <w:t>Desc</w:t>
            </w:r>
          </w:p>
        </w:tc>
        <w:tc>
          <w:tcPr>
            <w:tcW w:w="1418" w:type="dxa"/>
            <w:tcBorders>
              <w:top w:val="single" w:sz="4" w:space="0" w:color="000000"/>
              <w:left w:val="single" w:sz="4" w:space="0" w:color="000000"/>
              <w:bottom w:val="single" w:sz="4" w:space="0" w:color="000000"/>
              <w:right w:val="single" w:sz="4" w:space="0" w:color="000000"/>
            </w:tcBorders>
            <w:vAlign w:val="center"/>
          </w:tcPr>
          <w:p w:rsidR="009A1A9C" w:rsidRPr="00286EBC" w:rsidRDefault="009A1A9C" w:rsidP="00F8183F">
            <w:pPr>
              <w:spacing w:line="241" w:lineRule="auto"/>
              <w:ind w:right="51"/>
            </w:pPr>
            <w:r w:rsidRPr="00286EBC">
              <w:t>S</w:t>
            </w:r>
            <w:r w:rsidRPr="00286EBC">
              <w:rPr>
                <w:rFonts w:hint="eastAsia"/>
              </w:rPr>
              <w:t>tring</w:t>
            </w:r>
          </w:p>
        </w:tc>
        <w:tc>
          <w:tcPr>
            <w:tcW w:w="4394" w:type="dxa"/>
            <w:tcBorders>
              <w:top w:val="single" w:sz="4" w:space="0" w:color="000000"/>
              <w:left w:val="single" w:sz="4" w:space="0" w:color="000000"/>
              <w:bottom w:val="single" w:sz="4" w:space="0" w:color="000000"/>
              <w:right w:val="single" w:sz="4" w:space="0" w:color="000000"/>
            </w:tcBorders>
            <w:vAlign w:val="center"/>
          </w:tcPr>
          <w:p w:rsidR="009A1A9C" w:rsidRPr="00775C76" w:rsidRDefault="009A1A9C" w:rsidP="004305E3">
            <w:pPr>
              <w:spacing w:line="312" w:lineRule="exact"/>
              <w:ind w:right="-20"/>
            </w:pPr>
            <w:r>
              <w:rPr>
                <w:rFonts w:hint="eastAsia"/>
              </w:rPr>
              <w:t>返回值描述</w:t>
            </w:r>
          </w:p>
        </w:tc>
        <w:tc>
          <w:tcPr>
            <w:tcW w:w="851" w:type="dxa"/>
            <w:tcBorders>
              <w:top w:val="single" w:sz="4" w:space="0" w:color="000000"/>
              <w:left w:val="single" w:sz="4" w:space="0" w:color="000000"/>
              <w:bottom w:val="single" w:sz="4" w:space="0" w:color="000000"/>
              <w:right w:val="single" w:sz="4" w:space="0" w:color="000000"/>
            </w:tcBorders>
            <w:vAlign w:val="center"/>
          </w:tcPr>
          <w:p w:rsidR="009A1A9C" w:rsidRPr="00775C76" w:rsidRDefault="009A1A9C" w:rsidP="004305E3">
            <w:r w:rsidRPr="004A2310">
              <w:rPr>
                <w:rFonts w:hint="eastAsia"/>
              </w:rPr>
              <w:t>M</w:t>
            </w:r>
          </w:p>
        </w:tc>
      </w:tr>
      <w:tr w:rsidR="009A1A9C" w:rsidRPr="00270E48" w:rsidTr="002000E3">
        <w:tc>
          <w:tcPr>
            <w:tcW w:w="1552" w:type="dxa"/>
            <w:tcBorders>
              <w:top w:val="single" w:sz="4" w:space="0" w:color="000000"/>
              <w:left w:val="single" w:sz="4" w:space="0" w:color="000000"/>
              <w:bottom w:val="single" w:sz="4" w:space="0" w:color="000000"/>
              <w:right w:val="single" w:sz="4" w:space="0" w:color="000000"/>
            </w:tcBorders>
          </w:tcPr>
          <w:p w:rsidR="009A1A9C" w:rsidRPr="00286EBC" w:rsidRDefault="009A1A9C" w:rsidP="004305E3">
            <w:pPr>
              <w:ind w:right="-20"/>
            </w:pPr>
            <w:r>
              <w:rPr>
                <w:rFonts w:hint="eastAsia"/>
              </w:rPr>
              <w:t>notice</w:t>
            </w:r>
          </w:p>
        </w:tc>
        <w:tc>
          <w:tcPr>
            <w:tcW w:w="1418" w:type="dxa"/>
            <w:tcBorders>
              <w:top w:val="single" w:sz="4" w:space="0" w:color="000000"/>
              <w:left w:val="single" w:sz="4" w:space="0" w:color="000000"/>
              <w:bottom w:val="single" w:sz="4" w:space="0" w:color="000000"/>
              <w:right w:val="single" w:sz="4" w:space="0" w:color="000000"/>
            </w:tcBorders>
          </w:tcPr>
          <w:p w:rsidR="009A1A9C" w:rsidRPr="00286EBC" w:rsidRDefault="009A1A9C" w:rsidP="00F8183F">
            <w:pPr>
              <w:spacing w:line="241" w:lineRule="auto"/>
              <w:ind w:right="51"/>
            </w:pPr>
            <w:r>
              <w:rPr>
                <w:rFonts w:hint="eastAsia"/>
              </w:rPr>
              <w:t>String</w:t>
            </w:r>
          </w:p>
        </w:tc>
        <w:tc>
          <w:tcPr>
            <w:tcW w:w="4394" w:type="dxa"/>
            <w:tcBorders>
              <w:top w:val="single" w:sz="4" w:space="0" w:color="000000"/>
              <w:left w:val="single" w:sz="4" w:space="0" w:color="000000"/>
              <w:bottom w:val="single" w:sz="4" w:space="0" w:color="000000"/>
              <w:right w:val="single" w:sz="4" w:space="0" w:color="000000"/>
            </w:tcBorders>
          </w:tcPr>
          <w:p w:rsidR="009A1A9C" w:rsidRDefault="009A1A9C" w:rsidP="004305E3">
            <w:pPr>
              <w:spacing w:line="312" w:lineRule="exact"/>
              <w:ind w:right="-20"/>
            </w:pPr>
            <w:r>
              <w:rPr>
                <w:rFonts w:hint="eastAsia"/>
              </w:rPr>
              <w:t>所有有效的公告信息，格式如下：</w:t>
            </w:r>
          </w:p>
          <w:p w:rsidR="009A1A9C" w:rsidRDefault="009A1A9C" w:rsidP="004305E3">
            <w:pPr>
              <w:spacing w:line="312" w:lineRule="exact"/>
              <w:ind w:right="-20"/>
            </w:pPr>
            <w:r>
              <w:rPr>
                <w:rFonts w:hint="eastAsia"/>
              </w:rPr>
              <w:t xml:space="preserve"># - </w:t>
            </w:r>
            <w:r>
              <w:rPr>
                <w:rFonts w:hint="eastAsia"/>
              </w:rPr>
              <w:t>分割每条公告</w:t>
            </w:r>
          </w:p>
          <w:p w:rsidR="009A1A9C" w:rsidRDefault="009A1A9C" w:rsidP="004305E3">
            <w:pPr>
              <w:spacing w:line="312" w:lineRule="exact"/>
              <w:ind w:right="-20"/>
            </w:pPr>
            <w:r>
              <w:rPr>
                <w:rFonts w:hint="eastAsia"/>
              </w:rPr>
              <w:lastRenderedPageBreak/>
              <w:t xml:space="preserve">| - </w:t>
            </w:r>
            <w:r>
              <w:rPr>
                <w:rFonts w:hint="eastAsia"/>
              </w:rPr>
              <w:t>分割某个公告的信息段</w:t>
            </w:r>
          </w:p>
          <w:p w:rsidR="009A1A9C" w:rsidRDefault="009A1A9C" w:rsidP="004305E3">
            <w:pPr>
              <w:spacing w:line="312" w:lineRule="exact"/>
              <w:ind w:right="-20"/>
            </w:pPr>
            <w:r>
              <w:rPr>
                <w:rFonts w:hint="eastAsia"/>
              </w:rPr>
              <w:t>每条公告由标题和内容组成，例如：</w:t>
            </w:r>
          </w:p>
          <w:p w:rsidR="009A1A9C" w:rsidRDefault="009A1A9C" w:rsidP="004305E3">
            <w:pPr>
              <w:spacing w:line="312" w:lineRule="exact"/>
              <w:ind w:right="-20"/>
            </w:pPr>
            <w:r>
              <w:rPr>
                <w:rFonts w:hint="eastAsia"/>
              </w:rPr>
              <w:t>noticetitle1|notice1#noticetitle2|notice2</w:t>
            </w:r>
          </w:p>
        </w:tc>
        <w:tc>
          <w:tcPr>
            <w:tcW w:w="851" w:type="dxa"/>
            <w:tcBorders>
              <w:top w:val="single" w:sz="4" w:space="0" w:color="000000"/>
              <w:left w:val="single" w:sz="4" w:space="0" w:color="000000"/>
              <w:bottom w:val="single" w:sz="4" w:space="0" w:color="000000"/>
              <w:right w:val="single" w:sz="4" w:space="0" w:color="000000"/>
            </w:tcBorders>
          </w:tcPr>
          <w:p w:rsidR="009A1A9C" w:rsidRPr="004A2310" w:rsidRDefault="00142B25" w:rsidP="004305E3">
            <w:r>
              <w:rPr>
                <w:rFonts w:hint="eastAsia"/>
              </w:rPr>
              <w:lastRenderedPageBreak/>
              <w:t>O</w:t>
            </w:r>
          </w:p>
        </w:tc>
      </w:tr>
      <w:tr w:rsidR="009A1A9C" w:rsidRPr="00270E48" w:rsidTr="002000E3">
        <w:tc>
          <w:tcPr>
            <w:tcW w:w="1552" w:type="dxa"/>
            <w:tcBorders>
              <w:top w:val="single" w:sz="4" w:space="0" w:color="000000"/>
              <w:left w:val="single" w:sz="4" w:space="0" w:color="000000"/>
              <w:bottom w:val="single" w:sz="4" w:space="0" w:color="000000"/>
              <w:right w:val="single" w:sz="4" w:space="0" w:color="000000"/>
            </w:tcBorders>
          </w:tcPr>
          <w:p w:rsidR="009A1A9C" w:rsidRDefault="00DE0525" w:rsidP="004305E3">
            <w:pPr>
              <w:ind w:right="-20"/>
            </w:pPr>
            <w:r>
              <w:rPr>
                <w:rFonts w:hint="eastAsia"/>
              </w:rPr>
              <w:lastRenderedPageBreak/>
              <w:t>faq</w:t>
            </w:r>
          </w:p>
        </w:tc>
        <w:tc>
          <w:tcPr>
            <w:tcW w:w="1418" w:type="dxa"/>
            <w:tcBorders>
              <w:top w:val="single" w:sz="4" w:space="0" w:color="000000"/>
              <w:left w:val="single" w:sz="4" w:space="0" w:color="000000"/>
              <w:bottom w:val="single" w:sz="4" w:space="0" w:color="000000"/>
              <w:right w:val="single" w:sz="4" w:space="0" w:color="000000"/>
            </w:tcBorders>
          </w:tcPr>
          <w:p w:rsidR="009A1A9C" w:rsidRDefault="009A1A9C" w:rsidP="00F8183F">
            <w:pPr>
              <w:spacing w:line="241" w:lineRule="auto"/>
              <w:ind w:right="51"/>
            </w:pPr>
            <w:r>
              <w:rPr>
                <w:rFonts w:hint="eastAsia"/>
              </w:rPr>
              <w:t>String</w:t>
            </w:r>
          </w:p>
        </w:tc>
        <w:tc>
          <w:tcPr>
            <w:tcW w:w="4394" w:type="dxa"/>
            <w:tcBorders>
              <w:top w:val="single" w:sz="4" w:space="0" w:color="000000"/>
              <w:left w:val="single" w:sz="4" w:space="0" w:color="000000"/>
              <w:bottom w:val="single" w:sz="4" w:space="0" w:color="000000"/>
              <w:right w:val="single" w:sz="4" w:space="0" w:color="000000"/>
            </w:tcBorders>
          </w:tcPr>
          <w:p w:rsidR="009A1A9C" w:rsidRDefault="009A1A9C" w:rsidP="004305E3">
            <w:pPr>
              <w:spacing w:line="312" w:lineRule="exact"/>
              <w:ind w:right="-20"/>
            </w:pPr>
            <w:r>
              <w:rPr>
                <w:rFonts w:hint="eastAsia"/>
              </w:rPr>
              <w:t>FAQ</w:t>
            </w:r>
            <w:r>
              <w:rPr>
                <w:rFonts w:hint="eastAsia"/>
              </w:rPr>
              <w:t>信息。</w:t>
            </w:r>
          </w:p>
        </w:tc>
        <w:tc>
          <w:tcPr>
            <w:tcW w:w="851" w:type="dxa"/>
            <w:tcBorders>
              <w:top w:val="single" w:sz="4" w:space="0" w:color="000000"/>
              <w:left w:val="single" w:sz="4" w:space="0" w:color="000000"/>
              <w:bottom w:val="single" w:sz="4" w:space="0" w:color="000000"/>
              <w:right w:val="single" w:sz="4" w:space="0" w:color="000000"/>
            </w:tcBorders>
          </w:tcPr>
          <w:p w:rsidR="009A1A9C" w:rsidRPr="004A2310" w:rsidRDefault="00142B25" w:rsidP="004305E3">
            <w:r>
              <w:rPr>
                <w:rFonts w:hint="eastAsia"/>
              </w:rPr>
              <w:t>O</w:t>
            </w:r>
          </w:p>
        </w:tc>
      </w:tr>
      <w:tr w:rsidR="009A1A9C" w:rsidRPr="00270E48" w:rsidTr="002000E3">
        <w:tc>
          <w:tcPr>
            <w:tcW w:w="1552" w:type="dxa"/>
            <w:tcBorders>
              <w:top w:val="single" w:sz="4" w:space="0" w:color="000000"/>
              <w:left w:val="single" w:sz="4" w:space="0" w:color="000000"/>
              <w:bottom w:val="single" w:sz="4" w:space="0" w:color="000000"/>
              <w:right w:val="single" w:sz="4" w:space="0" w:color="000000"/>
            </w:tcBorders>
          </w:tcPr>
          <w:p w:rsidR="009A1A9C" w:rsidRDefault="009A1A9C" w:rsidP="004305E3">
            <w:pPr>
              <w:ind w:right="-20"/>
            </w:pPr>
            <w:r>
              <w:rPr>
                <w:rFonts w:hint="eastAsia"/>
              </w:rPr>
              <w:t>license</w:t>
            </w:r>
          </w:p>
        </w:tc>
        <w:tc>
          <w:tcPr>
            <w:tcW w:w="1418" w:type="dxa"/>
            <w:tcBorders>
              <w:top w:val="single" w:sz="4" w:space="0" w:color="000000"/>
              <w:left w:val="single" w:sz="4" w:space="0" w:color="000000"/>
              <w:bottom w:val="single" w:sz="4" w:space="0" w:color="000000"/>
              <w:right w:val="single" w:sz="4" w:space="0" w:color="000000"/>
            </w:tcBorders>
          </w:tcPr>
          <w:p w:rsidR="009A1A9C" w:rsidRDefault="009A1A9C" w:rsidP="00F8183F">
            <w:pPr>
              <w:spacing w:line="241" w:lineRule="auto"/>
              <w:ind w:right="51"/>
            </w:pPr>
            <w:r>
              <w:rPr>
                <w:rFonts w:hint="eastAsia"/>
              </w:rPr>
              <w:t>String</w:t>
            </w:r>
          </w:p>
        </w:tc>
        <w:tc>
          <w:tcPr>
            <w:tcW w:w="4394" w:type="dxa"/>
            <w:tcBorders>
              <w:top w:val="single" w:sz="4" w:space="0" w:color="000000"/>
              <w:left w:val="single" w:sz="4" w:space="0" w:color="000000"/>
              <w:bottom w:val="single" w:sz="4" w:space="0" w:color="000000"/>
              <w:right w:val="single" w:sz="4" w:space="0" w:color="000000"/>
            </w:tcBorders>
          </w:tcPr>
          <w:p w:rsidR="009A1A9C" w:rsidRDefault="009A1A9C" w:rsidP="004305E3">
            <w:pPr>
              <w:spacing w:line="312" w:lineRule="exact"/>
              <w:ind w:right="-20"/>
            </w:pPr>
            <w:r>
              <w:rPr>
                <w:rFonts w:hint="eastAsia"/>
              </w:rPr>
              <w:t>用户协议。</w:t>
            </w:r>
          </w:p>
        </w:tc>
        <w:tc>
          <w:tcPr>
            <w:tcW w:w="851" w:type="dxa"/>
            <w:tcBorders>
              <w:top w:val="single" w:sz="4" w:space="0" w:color="000000"/>
              <w:left w:val="single" w:sz="4" w:space="0" w:color="000000"/>
              <w:bottom w:val="single" w:sz="4" w:space="0" w:color="000000"/>
              <w:right w:val="single" w:sz="4" w:space="0" w:color="000000"/>
            </w:tcBorders>
          </w:tcPr>
          <w:p w:rsidR="009A1A9C" w:rsidRPr="004A2310" w:rsidRDefault="00142B25" w:rsidP="004305E3">
            <w:r>
              <w:rPr>
                <w:rFonts w:hint="eastAsia"/>
              </w:rPr>
              <w:t>O</w:t>
            </w:r>
          </w:p>
        </w:tc>
      </w:tr>
      <w:tr w:rsidR="00D951EE" w:rsidRPr="00270E48" w:rsidTr="002A6C97">
        <w:tc>
          <w:tcPr>
            <w:tcW w:w="1552" w:type="dxa"/>
            <w:tcBorders>
              <w:top w:val="single" w:sz="4" w:space="0" w:color="000000"/>
              <w:left w:val="single" w:sz="4" w:space="0" w:color="000000"/>
              <w:bottom w:val="single" w:sz="4" w:space="0" w:color="000000"/>
              <w:right w:val="single" w:sz="4" w:space="0" w:color="000000"/>
            </w:tcBorders>
            <w:vAlign w:val="center"/>
          </w:tcPr>
          <w:p w:rsidR="00D951EE" w:rsidRDefault="00D951EE" w:rsidP="004305E3">
            <w:pPr>
              <w:ind w:right="-20"/>
            </w:pPr>
            <w:r>
              <w:rPr>
                <w:rFonts w:hint="eastAsia"/>
              </w:rPr>
              <w:t>apkUrl</w:t>
            </w:r>
          </w:p>
        </w:tc>
        <w:tc>
          <w:tcPr>
            <w:tcW w:w="1418" w:type="dxa"/>
            <w:tcBorders>
              <w:top w:val="single" w:sz="4" w:space="0" w:color="000000"/>
              <w:left w:val="single" w:sz="4" w:space="0" w:color="000000"/>
              <w:bottom w:val="single" w:sz="4" w:space="0" w:color="000000"/>
              <w:right w:val="single" w:sz="4" w:space="0" w:color="000000"/>
            </w:tcBorders>
            <w:vAlign w:val="center"/>
          </w:tcPr>
          <w:p w:rsidR="00D951EE" w:rsidRDefault="00D951EE" w:rsidP="00F8183F">
            <w:pPr>
              <w:spacing w:line="241" w:lineRule="auto"/>
              <w:ind w:right="51"/>
            </w:pPr>
            <w:r>
              <w:rPr>
                <w:rFonts w:hint="eastAsia"/>
              </w:rPr>
              <w:t>String</w:t>
            </w:r>
          </w:p>
        </w:tc>
        <w:tc>
          <w:tcPr>
            <w:tcW w:w="4394" w:type="dxa"/>
            <w:tcBorders>
              <w:top w:val="single" w:sz="4" w:space="0" w:color="000000"/>
              <w:left w:val="single" w:sz="4" w:space="0" w:color="000000"/>
              <w:bottom w:val="single" w:sz="4" w:space="0" w:color="000000"/>
              <w:right w:val="single" w:sz="4" w:space="0" w:color="000000"/>
            </w:tcBorders>
            <w:vAlign w:val="center"/>
          </w:tcPr>
          <w:p w:rsidR="00D951EE" w:rsidRDefault="00D951EE" w:rsidP="002A6C97">
            <w:pPr>
              <w:spacing w:line="312" w:lineRule="exact"/>
              <w:ind w:right="-20"/>
              <w:jc w:val="both"/>
            </w:pPr>
            <w:r>
              <w:t>A</w:t>
            </w:r>
            <w:r>
              <w:rPr>
                <w:rFonts w:hint="eastAsia"/>
              </w:rPr>
              <w:t>pk</w:t>
            </w:r>
            <w:r>
              <w:rPr>
                <w:rFonts w:hint="eastAsia"/>
              </w:rPr>
              <w:t>下载地址</w:t>
            </w:r>
          </w:p>
          <w:p w:rsidR="00D951EE" w:rsidRDefault="00D951EE" w:rsidP="004305E3">
            <w:pPr>
              <w:spacing w:line="312" w:lineRule="exact"/>
              <w:ind w:right="-20"/>
            </w:pPr>
            <w:r>
              <w:rPr>
                <w:rFonts w:hint="eastAsia"/>
              </w:rPr>
              <w:t>可能是多个地址，通过</w:t>
            </w:r>
            <w:r>
              <w:t>”</w:t>
            </w:r>
            <w:r>
              <w:rPr>
                <w:rFonts w:hint="eastAsia"/>
              </w:rPr>
              <w:t>|</w:t>
            </w:r>
            <w:r>
              <w:t>”</w:t>
            </w:r>
            <w:r>
              <w:rPr>
                <w:rFonts w:hint="eastAsia"/>
              </w:rPr>
              <w:t>分割，当前</w:t>
            </w:r>
            <w:r>
              <w:rPr>
                <w:rFonts w:hint="eastAsia"/>
              </w:rPr>
              <w:t>sdk</w:t>
            </w:r>
            <w:r>
              <w:rPr>
                <w:rFonts w:hint="eastAsia"/>
              </w:rPr>
              <w:t>可以取第一个地址。</w:t>
            </w:r>
          </w:p>
        </w:tc>
        <w:tc>
          <w:tcPr>
            <w:tcW w:w="851" w:type="dxa"/>
            <w:tcBorders>
              <w:top w:val="single" w:sz="4" w:space="0" w:color="000000"/>
              <w:left w:val="single" w:sz="4" w:space="0" w:color="000000"/>
              <w:bottom w:val="single" w:sz="4" w:space="0" w:color="000000"/>
              <w:right w:val="single" w:sz="4" w:space="0" w:color="000000"/>
            </w:tcBorders>
            <w:vAlign w:val="center"/>
          </w:tcPr>
          <w:p w:rsidR="00D951EE" w:rsidRDefault="00D951EE" w:rsidP="004305E3">
            <w:r>
              <w:rPr>
                <w:rFonts w:hint="eastAsia"/>
              </w:rPr>
              <w:t>O</w:t>
            </w:r>
          </w:p>
        </w:tc>
      </w:tr>
      <w:tr w:rsidR="00E93E72" w:rsidRPr="00270E48" w:rsidTr="002A6C97">
        <w:tc>
          <w:tcPr>
            <w:tcW w:w="1552" w:type="dxa"/>
            <w:tcBorders>
              <w:top w:val="single" w:sz="4" w:space="0" w:color="000000"/>
              <w:left w:val="single" w:sz="4" w:space="0" w:color="000000"/>
              <w:bottom w:val="single" w:sz="4" w:space="0" w:color="000000"/>
              <w:right w:val="single" w:sz="4" w:space="0" w:color="000000"/>
            </w:tcBorders>
            <w:vAlign w:val="center"/>
          </w:tcPr>
          <w:p w:rsidR="00E93E72" w:rsidRDefault="00E93E72" w:rsidP="004305E3">
            <w:pPr>
              <w:ind w:right="-20"/>
            </w:pPr>
            <w:r>
              <w:rPr>
                <w:rFonts w:hint="eastAsia"/>
              </w:rPr>
              <w:t>seaapkUrl</w:t>
            </w:r>
          </w:p>
        </w:tc>
        <w:tc>
          <w:tcPr>
            <w:tcW w:w="1418" w:type="dxa"/>
            <w:tcBorders>
              <w:top w:val="single" w:sz="4" w:space="0" w:color="000000"/>
              <w:left w:val="single" w:sz="4" w:space="0" w:color="000000"/>
              <w:bottom w:val="single" w:sz="4" w:space="0" w:color="000000"/>
              <w:right w:val="single" w:sz="4" w:space="0" w:color="000000"/>
            </w:tcBorders>
            <w:vAlign w:val="center"/>
          </w:tcPr>
          <w:p w:rsidR="00E93E72" w:rsidRDefault="00E93E72" w:rsidP="00F8183F">
            <w:pPr>
              <w:spacing w:line="241" w:lineRule="auto"/>
              <w:ind w:right="51"/>
            </w:pPr>
            <w:r>
              <w:rPr>
                <w:rFonts w:hint="eastAsia"/>
              </w:rPr>
              <w:t>String</w:t>
            </w:r>
          </w:p>
        </w:tc>
        <w:tc>
          <w:tcPr>
            <w:tcW w:w="4394" w:type="dxa"/>
            <w:tcBorders>
              <w:top w:val="single" w:sz="4" w:space="0" w:color="000000"/>
              <w:left w:val="single" w:sz="4" w:space="0" w:color="000000"/>
              <w:bottom w:val="single" w:sz="4" w:space="0" w:color="000000"/>
              <w:right w:val="single" w:sz="4" w:space="0" w:color="000000"/>
            </w:tcBorders>
            <w:vAlign w:val="center"/>
          </w:tcPr>
          <w:p w:rsidR="00E93E72" w:rsidRDefault="00E93E72" w:rsidP="002A6C97">
            <w:pPr>
              <w:spacing w:line="312" w:lineRule="exact"/>
              <w:ind w:right="-20"/>
              <w:jc w:val="both"/>
            </w:pPr>
            <w:r>
              <w:rPr>
                <w:rFonts w:hint="eastAsia"/>
              </w:rPr>
              <w:t>海外版本</w:t>
            </w:r>
            <w:r>
              <w:rPr>
                <w:rFonts w:hint="eastAsia"/>
              </w:rPr>
              <w:t>Apk</w:t>
            </w:r>
            <w:r>
              <w:rPr>
                <w:rFonts w:hint="eastAsia"/>
              </w:rPr>
              <w:t>下载地址，其他同</w:t>
            </w:r>
            <w:r>
              <w:rPr>
                <w:rFonts w:hint="eastAsia"/>
              </w:rPr>
              <w:t>apkUrl</w:t>
            </w:r>
            <w:r>
              <w:rPr>
                <w:rFonts w:hint="eastAsia"/>
              </w:rPr>
              <w:t>。</w:t>
            </w:r>
          </w:p>
        </w:tc>
        <w:tc>
          <w:tcPr>
            <w:tcW w:w="851" w:type="dxa"/>
            <w:tcBorders>
              <w:top w:val="single" w:sz="4" w:space="0" w:color="000000"/>
              <w:left w:val="single" w:sz="4" w:space="0" w:color="000000"/>
              <w:bottom w:val="single" w:sz="4" w:space="0" w:color="000000"/>
              <w:right w:val="single" w:sz="4" w:space="0" w:color="000000"/>
            </w:tcBorders>
            <w:vAlign w:val="center"/>
          </w:tcPr>
          <w:p w:rsidR="00E93E72" w:rsidRDefault="00BD74C8" w:rsidP="004305E3">
            <w:r>
              <w:rPr>
                <w:rFonts w:hint="eastAsia"/>
              </w:rPr>
              <w:t>O</w:t>
            </w:r>
          </w:p>
        </w:tc>
      </w:tr>
      <w:tr w:rsidR="001D7156" w:rsidRPr="00270E48" w:rsidTr="002A6C97">
        <w:tc>
          <w:tcPr>
            <w:tcW w:w="1552" w:type="dxa"/>
            <w:tcBorders>
              <w:top w:val="single" w:sz="4" w:space="0" w:color="000000"/>
              <w:left w:val="single" w:sz="4" w:space="0" w:color="000000"/>
              <w:bottom w:val="single" w:sz="4" w:space="0" w:color="000000"/>
              <w:right w:val="single" w:sz="4" w:space="0" w:color="000000"/>
            </w:tcBorders>
            <w:vAlign w:val="center"/>
          </w:tcPr>
          <w:p w:rsidR="001D7156" w:rsidRPr="00865238" w:rsidRDefault="001D7156" w:rsidP="004305E3">
            <w:pPr>
              <w:ind w:right="-20"/>
            </w:pPr>
            <w:r w:rsidRPr="00865238">
              <w:rPr>
                <w:rFonts w:hint="eastAsia"/>
              </w:rPr>
              <w:t>dicVer</w:t>
            </w:r>
          </w:p>
        </w:tc>
        <w:tc>
          <w:tcPr>
            <w:tcW w:w="1418" w:type="dxa"/>
            <w:tcBorders>
              <w:top w:val="single" w:sz="4" w:space="0" w:color="000000"/>
              <w:left w:val="single" w:sz="4" w:space="0" w:color="000000"/>
              <w:bottom w:val="single" w:sz="4" w:space="0" w:color="000000"/>
              <w:right w:val="single" w:sz="4" w:space="0" w:color="000000"/>
            </w:tcBorders>
            <w:vAlign w:val="center"/>
          </w:tcPr>
          <w:p w:rsidR="001D7156" w:rsidRPr="00865238" w:rsidRDefault="001D7156" w:rsidP="00F8183F">
            <w:pPr>
              <w:spacing w:line="241" w:lineRule="auto"/>
              <w:ind w:right="51"/>
            </w:pPr>
            <w:r w:rsidRPr="00865238">
              <w:rPr>
                <w:rFonts w:hint="eastAsia"/>
              </w:rPr>
              <w:t>String</w:t>
            </w:r>
          </w:p>
        </w:tc>
        <w:tc>
          <w:tcPr>
            <w:tcW w:w="4394" w:type="dxa"/>
            <w:tcBorders>
              <w:top w:val="single" w:sz="4" w:space="0" w:color="000000"/>
              <w:left w:val="single" w:sz="4" w:space="0" w:color="000000"/>
              <w:bottom w:val="single" w:sz="4" w:space="0" w:color="000000"/>
              <w:right w:val="single" w:sz="4" w:space="0" w:color="000000"/>
            </w:tcBorders>
            <w:vAlign w:val="center"/>
          </w:tcPr>
          <w:p w:rsidR="001D7156" w:rsidRPr="00865238" w:rsidRDefault="001D7156" w:rsidP="002A6C97">
            <w:pPr>
              <w:spacing w:line="312" w:lineRule="exact"/>
              <w:ind w:right="-20"/>
              <w:jc w:val="both"/>
            </w:pPr>
            <w:r w:rsidRPr="00865238">
              <w:rPr>
                <w:rFonts w:hint="eastAsia"/>
              </w:rPr>
              <w:t>服务端最新字典</w:t>
            </w:r>
            <w:r w:rsidR="00294F61" w:rsidRPr="00865238">
              <w:rPr>
                <w:rFonts w:hint="eastAsia"/>
              </w:rPr>
              <w:t>/</w:t>
            </w:r>
            <w:r w:rsidR="00294F61" w:rsidRPr="00865238">
              <w:rPr>
                <w:rFonts w:hint="eastAsia"/>
              </w:rPr>
              <w:t>资源</w:t>
            </w:r>
            <w:r w:rsidRPr="00865238">
              <w:rPr>
                <w:rFonts w:hint="eastAsia"/>
              </w:rPr>
              <w:t>版本</w:t>
            </w:r>
          </w:p>
          <w:p w:rsidR="00343838" w:rsidRPr="00865238" w:rsidRDefault="00343838" w:rsidP="002A6C97">
            <w:pPr>
              <w:spacing w:line="312" w:lineRule="exact"/>
              <w:ind w:right="-20"/>
              <w:jc w:val="both"/>
            </w:pPr>
            <w:r w:rsidRPr="00865238">
              <w:rPr>
                <w:rFonts w:hint="eastAsia"/>
              </w:rPr>
              <w:t>注：</w:t>
            </w:r>
            <w:r w:rsidR="00AE241F" w:rsidRPr="00865238">
              <w:rPr>
                <w:rFonts w:hint="eastAsia"/>
              </w:rPr>
              <w:t>返回值如果和客户端一样，则客户端使用本地字典，表示未更新。</w:t>
            </w:r>
          </w:p>
        </w:tc>
        <w:tc>
          <w:tcPr>
            <w:tcW w:w="851" w:type="dxa"/>
            <w:tcBorders>
              <w:top w:val="single" w:sz="4" w:space="0" w:color="000000"/>
              <w:left w:val="single" w:sz="4" w:space="0" w:color="000000"/>
              <w:bottom w:val="single" w:sz="4" w:space="0" w:color="000000"/>
              <w:right w:val="single" w:sz="4" w:space="0" w:color="000000"/>
            </w:tcBorders>
            <w:vAlign w:val="center"/>
          </w:tcPr>
          <w:p w:rsidR="001D7156" w:rsidRPr="00865238" w:rsidRDefault="00343838" w:rsidP="004305E3">
            <w:r w:rsidRPr="00865238">
              <w:rPr>
                <w:rFonts w:hint="eastAsia"/>
              </w:rPr>
              <w:t>O</w:t>
            </w:r>
          </w:p>
        </w:tc>
      </w:tr>
      <w:tr w:rsidR="00B82FE1" w:rsidRPr="00270E48" w:rsidTr="002A6C97">
        <w:tc>
          <w:tcPr>
            <w:tcW w:w="1552" w:type="dxa"/>
            <w:tcBorders>
              <w:top w:val="single" w:sz="4" w:space="0" w:color="000000"/>
              <w:left w:val="single" w:sz="4" w:space="0" w:color="000000"/>
              <w:bottom w:val="single" w:sz="4" w:space="0" w:color="000000"/>
              <w:right w:val="single" w:sz="4" w:space="0" w:color="000000"/>
            </w:tcBorders>
            <w:vAlign w:val="center"/>
          </w:tcPr>
          <w:p w:rsidR="00B82FE1" w:rsidRPr="00865238" w:rsidRDefault="00CE27BE" w:rsidP="004305E3">
            <w:pPr>
              <w:ind w:right="-20"/>
            </w:pPr>
            <w:r w:rsidRPr="00865238">
              <w:t>bank</w:t>
            </w:r>
            <w:r w:rsidRPr="00865238">
              <w:rPr>
                <w:rFonts w:hint="eastAsia"/>
              </w:rPr>
              <w:t>C</w:t>
            </w:r>
            <w:r w:rsidR="00B82FE1" w:rsidRPr="00865238">
              <w:t>ard</w:t>
            </w:r>
          </w:p>
        </w:tc>
        <w:tc>
          <w:tcPr>
            <w:tcW w:w="1418" w:type="dxa"/>
            <w:tcBorders>
              <w:top w:val="single" w:sz="4" w:space="0" w:color="000000"/>
              <w:left w:val="single" w:sz="4" w:space="0" w:color="000000"/>
              <w:bottom w:val="single" w:sz="4" w:space="0" w:color="000000"/>
              <w:right w:val="single" w:sz="4" w:space="0" w:color="000000"/>
            </w:tcBorders>
            <w:vAlign w:val="center"/>
          </w:tcPr>
          <w:p w:rsidR="00B82FE1" w:rsidRPr="00865238" w:rsidRDefault="00B82FE1" w:rsidP="00F8183F">
            <w:pPr>
              <w:spacing w:line="241" w:lineRule="auto"/>
              <w:ind w:right="51"/>
            </w:pPr>
            <w:r w:rsidRPr="00865238">
              <w:t>BankCardInfo</w:t>
            </w:r>
          </w:p>
        </w:tc>
        <w:tc>
          <w:tcPr>
            <w:tcW w:w="4394" w:type="dxa"/>
            <w:tcBorders>
              <w:top w:val="single" w:sz="4" w:space="0" w:color="000000"/>
              <w:left w:val="single" w:sz="4" w:space="0" w:color="000000"/>
              <w:bottom w:val="single" w:sz="4" w:space="0" w:color="000000"/>
              <w:right w:val="single" w:sz="4" w:space="0" w:color="000000"/>
            </w:tcBorders>
            <w:vAlign w:val="center"/>
          </w:tcPr>
          <w:p w:rsidR="00B82FE1" w:rsidRPr="00865238" w:rsidRDefault="00B82FE1" w:rsidP="00B82FE1">
            <w:pPr>
              <w:spacing w:line="312" w:lineRule="exact"/>
              <w:ind w:right="-20"/>
              <w:jc w:val="both"/>
            </w:pPr>
            <w:r w:rsidRPr="00865238">
              <w:rPr>
                <w:rFonts w:hint="eastAsia"/>
              </w:rPr>
              <w:t>银行卡信息，在输入参数</w:t>
            </w:r>
            <w:r w:rsidRPr="00865238">
              <w:rPr>
                <w:rFonts w:hint="eastAsia"/>
              </w:rPr>
              <w:t>dicName</w:t>
            </w:r>
            <w:r w:rsidRPr="00865238">
              <w:rPr>
                <w:rFonts w:hint="eastAsia"/>
              </w:rPr>
              <w:t>指定获取银行卡号信息时才有效。</w:t>
            </w:r>
          </w:p>
        </w:tc>
        <w:tc>
          <w:tcPr>
            <w:tcW w:w="851" w:type="dxa"/>
            <w:tcBorders>
              <w:top w:val="single" w:sz="4" w:space="0" w:color="000000"/>
              <w:left w:val="single" w:sz="4" w:space="0" w:color="000000"/>
              <w:bottom w:val="single" w:sz="4" w:space="0" w:color="000000"/>
              <w:right w:val="single" w:sz="4" w:space="0" w:color="000000"/>
            </w:tcBorders>
            <w:vAlign w:val="center"/>
          </w:tcPr>
          <w:p w:rsidR="00B82FE1" w:rsidRPr="00865238" w:rsidRDefault="00B82FE1" w:rsidP="004305E3">
            <w:r w:rsidRPr="00865238">
              <w:rPr>
                <w:rFonts w:hint="eastAsia"/>
              </w:rPr>
              <w:t>O</w:t>
            </w:r>
          </w:p>
        </w:tc>
      </w:tr>
      <w:tr w:rsidR="00294F61" w:rsidRPr="00270E48" w:rsidTr="002A6C97">
        <w:tc>
          <w:tcPr>
            <w:tcW w:w="1552" w:type="dxa"/>
            <w:tcBorders>
              <w:top w:val="single" w:sz="4" w:space="0" w:color="000000"/>
              <w:left w:val="single" w:sz="4" w:space="0" w:color="000000"/>
              <w:bottom w:val="single" w:sz="4" w:space="0" w:color="000000"/>
              <w:right w:val="single" w:sz="4" w:space="0" w:color="000000"/>
            </w:tcBorders>
            <w:vAlign w:val="center"/>
          </w:tcPr>
          <w:p w:rsidR="00294F61" w:rsidRPr="00865238" w:rsidRDefault="00294F61" w:rsidP="004305E3">
            <w:pPr>
              <w:ind w:right="-20"/>
            </w:pPr>
            <w:r w:rsidRPr="00865238">
              <w:rPr>
                <w:rFonts w:hint="eastAsia"/>
              </w:rPr>
              <w:t>resList</w:t>
            </w:r>
          </w:p>
        </w:tc>
        <w:tc>
          <w:tcPr>
            <w:tcW w:w="1418" w:type="dxa"/>
            <w:tcBorders>
              <w:top w:val="single" w:sz="4" w:space="0" w:color="000000"/>
              <w:left w:val="single" w:sz="4" w:space="0" w:color="000000"/>
              <w:bottom w:val="single" w:sz="4" w:space="0" w:color="000000"/>
              <w:right w:val="single" w:sz="4" w:space="0" w:color="000000"/>
            </w:tcBorders>
            <w:vAlign w:val="center"/>
          </w:tcPr>
          <w:p w:rsidR="00294F61" w:rsidRPr="00865238" w:rsidRDefault="00294F61" w:rsidP="00F8183F">
            <w:pPr>
              <w:spacing w:line="241" w:lineRule="auto"/>
              <w:ind w:right="51"/>
            </w:pPr>
            <w:r w:rsidRPr="00865238">
              <w:rPr>
                <w:rFonts w:hint="eastAsia"/>
              </w:rPr>
              <w:t>String[]</w:t>
            </w:r>
          </w:p>
        </w:tc>
        <w:tc>
          <w:tcPr>
            <w:tcW w:w="4394" w:type="dxa"/>
            <w:tcBorders>
              <w:top w:val="single" w:sz="4" w:space="0" w:color="000000"/>
              <w:left w:val="single" w:sz="4" w:space="0" w:color="000000"/>
              <w:bottom w:val="single" w:sz="4" w:space="0" w:color="000000"/>
              <w:right w:val="single" w:sz="4" w:space="0" w:color="000000"/>
            </w:tcBorders>
            <w:vAlign w:val="center"/>
          </w:tcPr>
          <w:p w:rsidR="00294F61" w:rsidRDefault="00294F61" w:rsidP="00B82FE1">
            <w:pPr>
              <w:spacing w:line="312" w:lineRule="exact"/>
              <w:ind w:right="-20"/>
              <w:jc w:val="both"/>
            </w:pPr>
            <w:r w:rsidRPr="00865238">
              <w:rPr>
                <w:rFonts w:hint="eastAsia"/>
              </w:rPr>
              <w:t>资源列表，对于文本资源，一个项目对应资源文件的一行。对于二进制文件，每行为</w:t>
            </w:r>
            <w:r w:rsidRPr="00865238">
              <w:rPr>
                <w:rFonts w:hint="eastAsia"/>
              </w:rPr>
              <w:t>1024</w:t>
            </w:r>
            <w:r w:rsidRPr="00865238">
              <w:rPr>
                <w:rFonts w:hint="eastAsia"/>
              </w:rPr>
              <w:t>字节。</w:t>
            </w:r>
          </w:p>
          <w:p w:rsidR="00004BEC" w:rsidRPr="00865238" w:rsidRDefault="00004BEC" w:rsidP="00B82FE1">
            <w:pPr>
              <w:spacing w:line="312" w:lineRule="exact"/>
              <w:ind w:right="-20"/>
              <w:jc w:val="both"/>
            </w:pPr>
            <w:r>
              <w:rPr>
                <w:rFonts w:hint="eastAsia"/>
              </w:rPr>
              <w:t>注：返回时使用</w:t>
            </w:r>
            <w:r>
              <w:rPr>
                <w:rFonts w:hint="eastAsia"/>
              </w:rPr>
              <w:t>gzip</w:t>
            </w:r>
            <w:r>
              <w:rPr>
                <w:rFonts w:hint="eastAsia"/>
              </w:rPr>
              <w:t>将整个数组的</w:t>
            </w:r>
            <w:r>
              <w:rPr>
                <w:rFonts w:hint="eastAsia"/>
              </w:rPr>
              <w:t>json</w:t>
            </w:r>
            <w:r>
              <w:rPr>
                <w:rFonts w:hint="eastAsia"/>
              </w:rPr>
              <w:t>串压缩为一个</w:t>
            </w:r>
            <w:r w:rsidR="00F324E6">
              <w:rPr>
                <w:color w:val="000000"/>
              </w:rPr>
              <w:t>"ISO-8859-1"</w:t>
            </w:r>
            <w:r>
              <w:rPr>
                <w:rFonts w:hint="eastAsia"/>
              </w:rPr>
              <w:t>编码的字符串，客户端解压后，恢复为</w:t>
            </w:r>
            <w:r>
              <w:rPr>
                <w:rFonts w:hint="eastAsia"/>
              </w:rPr>
              <w:t>json</w:t>
            </w:r>
            <w:r>
              <w:rPr>
                <w:rFonts w:hint="eastAsia"/>
              </w:rPr>
              <w:t>格式的</w:t>
            </w:r>
            <w:r>
              <w:rPr>
                <w:rFonts w:hint="eastAsia"/>
              </w:rPr>
              <w:t>String[]</w:t>
            </w:r>
            <w:r>
              <w:rPr>
                <w:rFonts w:hint="eastAsia"/>
              </w:rPr>
              <w:t>。</w:t>
            </w:r>
          </w:p>
        </w:tc>
        <w:tc>
          <w:tcPr>
            <w:tcW w:w="851" w:type="dxa"/>
            <w:tcBorders>
              <w:top w:val="single" w:sz="4" w:space="0" w:color="000000"/>
              <w:left w:val="single" w:sz="4" w:space="0" w:color="000000"/>
              <w:bottom w:val="single" w:sz="4" w:space="0" w:color="000000"/>
              <w:right w:val="single" w:sz="4" w:space="0" w:color="000000"/>
            </w:tcBorders>
            <w:vAlign w:val="center"/>
          </w:tcPr>
          <w:p w:rsidR="00294F61" w:rsidRPr="00865238" w:rsidRDefault="00294F61" w:rsidP="004305E3">
            <w:r w:rsidRPr="00865238">
              <w:rPr>
                <w:rFonts w:hint="eastAsia"/>
              </w:rPr>
              <w:t>O</w:t>
            </w:r>
          </w:p>
        </w:tc>
      </w:tr>
      <w:tr w:rsidR="00BD74C8" w:rsidRPr="00270E48" w:rsidTr="002A6C97">
        <w:tc>
          <w:tcPr>
            <w:tcW w:w="1552" w:type="dxa"/>
            <w:tcBorders>
              <w:top w:val="single" w:sz="4" w:space="0" w:color="000000"/>
              <w:left w:val="single" w:sz="4" w:space="0" w:color="000000"/>
              <w:bottom w:val="single" w:sz="4" w:space="0" w:color="000000"/>
              <w:right w:val="single" w:sz="4" w:space="0" w:color="000000"/>
            </w:tcBorders>
            <w:vAlign w:val="center"/>
          </w:tcPr>
          <w:p w:rsidR="00BD74C8" w:rsidRDefault="007F31D4" w:rsidP="004305E3">
            <w:pPr>
              <w:ind w:right="-20"/>
            </w:pPr>
            <w:r>
              <w:rPr>
                <w:rFonts w:hint="eastAsia"/>
              </w:rPr>
              <w:t>dics</w:t>
            </w:r>
          </w:p>
        </w:tc>
        <w:tc>
          <w:tcPr>
            <w:tcW w:w="1418" w:type="dxa"/>
            <w:tcBorders>
              <w:top w:val="single" w:sz="4" w:space="0" w:color="000000"/>
              <w:left w:val="single" w:sz="4" w:space="0" w:color="000000"/>
              <w:bottom w:val="single" w:sz="4" w:space="0" w:color="000000"/>
              <w:right w:val="single" w:sz="4" w:space="0" w:color="000000"/>
            </w:tcBorders>
            <w:vAlign w:val="center"/>
          </w:tcPr>
          <w:p w:rsidR="00BD74C8" w:rsidRDefault="00BD74C8" w:rsidP="00F8183F">
            <w:pPr>
              <w:spacing w:line="241" w:lineRule="auto"/>
              <w:ind w:right="51"/>
            </w:pPr>
            <w:r>
              <w:rPr>
                <w:rFonts w:hint="eastAsia"/>
              </w:rPr>
              <w:t>Array of Followings</w:t>
            </w:r>
          </w:p>
        </w:tc>
        <w:tc>
          <w:tcPr>
            <w:tcW w:w="4394" w:type="dxa"/>
            <w:tcBorders>
              <w:top w:val="single" w:sz="4" w:space="0" w:color="000000"/>
              <w:left w:val="single" w:sz="4" w:space="0" w:color="000000"/>
              <w:bottom w:val="single" w:sz="4" w:space="0" w:color="000000"/>
              <w:right w:val="single" w:sz="4" w:space="0" w:color="000000"/>
            </w:tcBorders>
            <w:vAlign w:val="center"/>
          </w:tcPr>
          <w:p w:rsidR="00BD74C8" w:rsidRDefault="00BD74C8" w:rsidP="002A6C97">
            <w:pPr>
              <w:spacing w:line="312" w:lineRule="exact"/>
              <w:ind w:right="-20"/>
              <w:jc w:val="both"/>
            </w:pPr>
            <w:r>
              <w:rPr>
                <w:rFonts w:hint="eastAsia"/>
              </w:rPr>
              <w:t>返回的字典列表</w:t>
            </w:r>
          </w:p>
        </w:tc>
        <w:tc>
          <w:tcPr>
            <w:tcW w:w="851" w:type="dxa"/>
            <w:tcBorders>
              <w:top w:val="single" w:sz="4" w:space="0" w:color="000000"/>
              <w:left w:val="single" w:sz="4" w:space="0" w:color="000000"/>
              <w:bottom w:val="single" w:sz="4" w:space="0" w:color="000000"/>
              <w:right w:val="single" w:sz="4" w:space="0" w:color="000000"/>
            </w:tcBorders>
            <w:vAlign w:val="center"/>
          </w:tcPr>
          <w:p w:rsidR="00BD74C8" w:rsidRDefault="00BD74C8" w:rsidP="004305E3">
            <w:r>
              <w:rPr>
                <w:rFonts w:hint="eastAsia"/>
              </w:rPr>
              <w:t>O</w:t>
            </w:r>
          </w:p>
        </w:tc>
      </w:tr>
      <w:tr w:rsidR="004C5879" w:rsidRPr="00270E48" w:rsidTr="002A6C97">
        <w:tc>
          <w:tcPr>
            <w:tcW w:w="1552" w:type="dxa"/>
            <w:tcBorders>
              <w:top w:val="single" w:sz="4" w:space="0" w:color="000000"/>
              <w:left w:val="single" w:sz="4" w:space="0" w:color="000000"/>
              <w:bottom w:val="single" w:sz="4" w:space="0" w:color="000000"/>
              <w:right w:val="single" w:sz="4" w:space="0" w:color="000000"/>
            </w:tcBorders>
            <w:vAlign w:val="center"/>
          </w:tcPr>
          <w:p w:rsidR="004C5879" w:rsidRDefault="004C5879" w:rsidP="004305E3">
            <w:pPr>
              <w:ind w:right="-20"/>
            </w:pPr>
            <w:r>
              <w:rPr>
                <w:rFonts w:hint="eastAsia"/>
              </w:rPr>
              <w:t>name</w:t>
            </w:r>
          </w:p>
        </w:tc>
        <w:tc>
          <w:tcPr>
            <w:tcW w:w="1418" w:type="dxa"/>
            <w:tcBorders>
              <w:top w:val="single" w:sz="4" w:space="0" w:color="000000"/>
              <w:left w:val="single" w:sz="4" w:space="0" w:color="000000"/>
              <w:bottom w:val="single" w:sz="4" w:space="0" w:color="000000"/>
              <w:right w:val="single" w:sz="4" w:space="0" w:color="000000"/>
            </w:tcBorders>
            <w:vAlign w:val="center"/>
          </w:tcPr>
          <w:p w:rsidR="004C5879" w:rsidRDefault="004C5879" w:rsidP="00F8183F">
            <w:pPr>
              <w:spacing w:line="241" w:lineRule="auto"/>
              <w:ind w:right="51"/>
            </w:pPr>
            <w:r>
              <w:rPr>
                <w:rFonts w:hint="eastAsia"/>
              </w:rPr>
              <w:t>String</w:t>
            </w:r>
          </w:p>
        </w:tc>
        <w:tc>
          <w:tcPr>
            <w:tcW w:w="4394" w:type="dxa"/>
            <w:tcBorders>
              <w:top w:val="single" w:sz="4" w:space="0" w:color="000000"/>
              <w:left w:val="single" w:sz="4" w:space="0" w:color="000000"/>
              <w:bottom w:val="single" w:sz="4" w:space="0" w:color="000000"/>
              <w:right w:val="single" w:sz="4" w:space="0" w:color="000000"/>
            </w:tcBorders>
            <w:vAlign w:val="center"/>
          </w:tcPr>
          <w:p w:rsidR="004C5879" w:rsidRDefault="004C5879" w:rsidP="002A6C97">
            <w:pPr>
              <w:spacing w:line="312" w:lineRule="exact"/>
              <w:ind w:right="-20"/>
              <w:jc w:val="both"/>
            </w:pPr>
            <w:r>
              <w:rPr>
                <w:rFonts w:hint="eastAsia"/>
              </w:rPr>
              <w:t>名称</w:t>
            </w:r>
          </w:p>
        </w:tc>
        <w:tc>
          <w:tcPr>
            <w:tcW w:w="851" w:type="dxa"/>
            <w:tcBorders>
              <w:top w:val="single" w:sz="4" w:space="0" w:color="000000"/>
              <w:left w:val="single" w:sz="4" w:space="0" w:color="000000"/>
              <w:bottom w:val="single" w:sz="4" w:space="0" w:color="000000"/>
              <w:right w:val="single" w:sz="4" w:space="0" w:color="000000"/>
            </w:tcBorders>
            <w:vAlign w:val="center"/>
          </w:tcPr>
          <w:p w:rsidR="004C5879" w:rsidRDefault="004C5879" w:rsidP="004305E3">
            <w:r>
              <w:rPr>
                <w:rFonts w:hint="eastAsia"/>
              </w:rPr>
              <w:t>O</w:t>
            </w:r>
          </w:p>
        </w:tc>
      </w:tr>
      <w:tr w:rsidR="004C5879" w:rsidRPr="00270E48" w:rsidTr="002A6C97">
        <w:tc>
          <w:tcPr>
            <w:tcW w:w="1552" w:type="dxa"/>
            <w:tcBorders>
              <w:top w:val="single" w:sz="4" w:space="0" w:color="000000"/>
              <w:left w:val="single" w:sz="4" w:space="0" w:color="000000"/>
              <w:bottom w:val="single" w:sz="4" w:space="0" w:color="000000"/>
              <w:right w:val="single" w:sz="4" w:space="0" w:color="000000"/>
            </w:tcBorders>
            <w:vAlign w:val="center"/>
          </w:tcPr>
          <w:p w:rsidR="004C5879" w:rsidRDefault="004C5879" w:rsidP="004305E3">
            <w:pPr>
              <w:ind w:right="-20"/>
            </w:pPr>
            <w:r>
              <w:rPr>
                <w:rFonts w:hint="eastAsia"/>
              </w:rPr>
              <w:t>value</w:t>
            </w:r>
          </w:p>
        </w:tc>
        <w:tc>
          <w:tcPr>
            <w:tcW w:w="1418" w:type="dxa"/>
            <w:tcBorders>
              <w:top w:val="single" w:sz="4" w:space="0" w:color="000000"/>
              <w:left w:val="single" w:sz="4" w:space="0" w:color="000000"/>
              <w:bottom w:val="single" w:sz="4" w:space="0" w:color="000000"/>
              <w:right w:val="single" w:sz="4" w:space="0" w:color="000000"/>
            </w:tcBorders>
            <w:vAlign w:val="center"/>
          </w:tcPr>
          <w:p w:rsidR="004C5879" w:rsidRDefault="004C5879" w:rsidP="00F8183F">
            <w:pPr>
              <w:spacing w:line="241" w:lineRule="auto"/>
              <w:ind w:right="51"/>
            </w:pPr>
            <w:r>
              <w:rPr>
                <w:rFonts w:hint="eastAsia"/>
              </w:rPr>
              <w:t>String</w:t>
            </w:r>
          </w:p>
        </w:tc>
        <w:tc>
          <w:tcPr>
            <w:tcW w:w="4394" w:type="dxa"/>
            <w:tcBorders>
              <w:top w:val="single" w:sz="4" w:space="0" w:color="000000"/>
              <w:left w:val="single" w:sz="4" w:space="0" w:color="000000"/>
              <w:bottom w:val="single" w:sz="4" w:space="0" w:color="000000"/>
              <w:right w:val="single" w:sz="4" w:space="0" w:color="000000"/>
            </w:tcBorders>
            <w:vAlign w:val="center"/>
          </w:tcPr>
          <w:p w:rsidR="004C5879" w:rsidRDefault="004C5879" w:rsidP="002A6C97">
            <w:pPr>
              <w:spacing w:line="312" w:lineRule="exact"/>
              <w:ind w:right="-20"/>
              <w:jc w:val="both"/>
            </w:pPr>
            <w:r>
              <w:rPr>
                <w:rFonts w:hint="eastAsia"/>
              </w:rPr>
              <w:t>取值</w:t>
            </w:r>
          </w:p>
        </w:tc>
        <w:tc>
          <w:tcPr>
            <w:tcW w:w="851" w:type="dxa"/>
            <w:tcBorders>
              <w:top w:val="single" w:sz="4" w:space="0" w:color="000000"/>
              <w:left w:val="single" w:sz="4" w:space="0" w:color="000000"/>
              <w:bottom w:val="single" w:sz="4" w:space="0" w:color="000000"/>
              <w:right w:val="single" w:sz="4" w:space="0" w:color="000000"/>
            </w:tcBorders>
            <w:vAlign w:val="center"/>
          </w:tcPr>
          <w:p w:rsidR="004C5879" w:rsidRDefault="004C5879" w:rsidP="004305E3">
            <w:r>
              <w:rPr>
                <w:rFonts w:hint="eastAsia"/>
              </w:rPr>
              <w:t>O</w:t>
            </w:r>
          </w:p>
        </w:tc>
      </w:tr>
    </w:tbl>
    <w:p w:rsidR="009A1A9C" w:rsidRDefault="009A1A9C" w:rsidP="009A1A9C">
      <w:pPr>
        <w:spacing w:before="18" w:line="100" w:lineRule="exact"/>
        <w:rPr>
          <w:sz w:val="10"/>
          <w:szCs w:val="10"/>
        </w:rPr>
      </w:pPr>
    </w:p>
    <w:p w:rsidR="00B82FE1" w:rsidRPr="00865238" w:rsidRDefault="00B82FE1" w:rsidP="00B82FE1">
      <w:pPr>
        <w:ind w:firstLineChars="150" w:firstLine="315"/>
        <w:rPr>
          <w:b/>
        </w:rPr>
      </w:pPr>
      <w:r w:rsidRPr="00865238">
        <w:t>BankCardInfo</w:t>
      </w:r>
      <w:r w:rsidR="00DF07DB" w:rsidRPr="00865238">
        <w:rPr>
          <w:rFonts w:hint="eastAsia"/>
        </w:rPr>
        <w:t>：</w:t>
      </w:r>
    </w:p>
    <w:tbl>
      <w:tblPr>
        <w:tblW w:w="6455" w:type="dxa"/>
        <w:jc w:val="center"/>
        <w:tblInd w:w="2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70"/>
        <w:gridCol w:w="1171"/>
        <w:gridCol w:w="669"/>
        <w:gridCol w:w="2945"/>
      </w:tblGrid>
      <w:tr w:rsidR="00B82FE1" w:rsidRPr="00CA67B8" w:rsidTr="00A04292">
        <w:trPr>
          <w:trHeight w:val="300"/>
          <w:jc w:val="center"/>
        </w:trPr>
        <w:tc>
          <w:tcPr>
            <w:tcW w:w="1255" w:type="dxa"/>
            <w:shd w:val="clear" w:color="auto" w:fill="CCFFFF"/>
            <w:vAlign w:val="bottom"/>
          </w:tcPr>
          <w:p w:rsidR="00B82FE1" w:rsidRPr="00B82FE1" w:rsidRDefault="00B82FE1" w:rsidP="00A04292">
            <w:pPr>
              <w:widowControl/>
              <w:rPr>
                <w:rFonts w:ascii="Arial" w:hAnsi="Arial" w:cs="Arial"/>
                <w:snapToGrid/>
                <w:color w:val="000000"/>
                <w:kern w:val="2"/>
                <w:sz w:val="22"/>
                <w:szCs w:val="18"/>
                <w:lang w:val="de-DE"/>
              </w:rPr>
            </w:pPr>
            <w:r w:rsidRPr="00B82FE1">
              <w:rPr>
                <w:rFonts w:ascii="Arial" w:hAnsi="Arial" w:cs="Arial"/>
                <w:snapToGrid/>
                <w:color w:val="000000"/>
                <w:kern w:val="2"/>
                <w:sz w:val="22"/>
                <w:szCs w:val="18"/>
                <w:lang w:val="de-DE"/>
              </w:rPr>
              <w:t>Field Name</w:t>
            </w:r>
          </w:p>
        </w:tc>
        <w:tc>
          <w:tcPr>
            <w:tcW w:w="1255" w:type="dxa"/>
            <w:shd w:val="clear" w:color="auto" w:fill="CCFFFF"/>
            <w:vAlign w:val="bottom"/>
          </w:tcPr>
          <w:p w:rsidR="00B82FE1" w:rsidRPr="00B82FE1" w:rsidRDefault="00B82FE1" w:rsidP="00A04292">
            <w:pPr>
              <w:widowControl/>
              <w:ind w:leftChars="-50" w:left="-105"/>
              <w:jc w:val="center"/>
              <w:rPr>
                <w:rFonts w:ascii="Arial" w:hAnsi="Arial" w:cs="Arial"/>
                <w:snapToGrid/>
                <w:color w:val="000000"/>
                <w:kern w:val="2"/>
                <w:sz w:val="22"/>
                <w:szCs w:val="18"/>
                <w:lang w:val="de-DE"/>
              </w:rPr>
            </w:pPr>
            <w:r w:rsidRPr="00B82FE1">
              <w:rPr>
                <w:rFonts w:ascii="Arial" w:hAnsi="Arial" w:cs="Arial"/>
                <w:snapToGrid/>
                <w:color w:val="000000"/>
                <w:kern w:val="2"/>
                <w:sz w:val="22"/>
                <w:szCs w:val="18"/>
                <w:lang w:val="de-DE"/>
              </w:rPr>
              <w:t>Field Type</w:t>
            </w:r>
          </w:p>
        </w:tc>
        <w:tc>
          <w:tcPr>
            <w:tcW w:w="676" w:type="dxa"/>
            <w:shd w:val="clear" w:color="auto" w:fill="CCFFFF"/>
          </w:tcPr>
          <w:p w:rsidR="00B82FE1" w:rsidRPr="00B82FE1" w:rsidRDefault="00B82FE1" w:rsidP="00A04292">
            <w:pPr>
              <w:widowControl/>
              <w:rPr>
                <w:rFonts w:ascii="Arial" w:hAnsi="Arial" w:cs="Arial"/>
                <w:snapToGrid/>
                <w:color w:val="000000"/>
                <w:kern w:val="2"/>
                <w:sz w:val="22"/>
                <w:szCs w:val="18"/>
                <w:lang w:val="de-DE"/>
              </w:rPr>
            </w:pPr>
            <w:r w:rsidRPr="00B82FE1">
              <w:rPr>
                <w:rFonts w:ascii="Arial" w:hAnsi="Arial" w:cs="Arial"/>
                <w:snapToGrid/>
                <w:color w:val="000000"/>
                <w:kern w:val="2"/>
                <w:sz w:val="22"/>
                <w:szCs w:val="18"/>
                <w:lang w:val="de-DE"/>
              </w:rPr>
              <w:t>M/O</w:t>
            </w:r>
          </w:p>
        </w:tc>
        <w:tc>
          <w:tcPr>
            <w:tcW w:w="3269" w:type="dxa"/>
            <w:shd w:val="clear" w:color="auto" w:fill="CCFFFF"/>
            <w:vAlign w:val="bottom"/>
          </w:tcPr>
          <w:p w:rsidR="00B82FE1" w:rsidRPr="00B82FE1" w:rsidRDefault="00B82FE1" w:rsidP="00A04292">
            <w:pPr>
              <w:widowControl/>
              <w:rPr>
                <w:rFonts w:ascii="Arial" w:hAnsi="Arial" w:cs="Arial"/>
                <w:snapToGrid/>
                <w:color w:val="000000"/>
                <w:kern w:val="2"/>
                <w:sz w:val="22"/>
                <w:szCs w:val="18"/>
                <w:lang w:val="de-DE"/>
              </w:rPr>
            </w:pPr>
            <w:r w:rsidRPr="00B82FE1">
              <w:rPr>
                <w:rFonts w:ascii="Arial" w:hAnsi="Arial" w:cs="Arial"/>
                <w:snapToGrid/>
                <w:color w:val="000000"/>
                <w:kern w:val="2"/>
                <w:sz w:val="22"/>
                <w:szCs w:val="18"/>
                <w:lang w:val="de-DE"/>
              </w:rPr>
              <w:t>Description</w:t>
            </w:r>
          </w:p>
        </w:tc>
      </w:tr>
      <w:tr w:rsidR="00B82FE1" w:rsidRPr="00922CBE" w:rsidTr="00A04292">
        <w:trPr>
          <w:trHeight w:val="285"/>
          <w:jc w:val="center"/>
        </w:trPr>
        <w:tc>
          <w:tcPr>
            <w:tcW w:w="1255" w:type="dxa"/>
            <w:shd w:val="clear" w:color="auto" w:fill="auto"/>
          </w:tcPr>
          <w:p w:rsidR="00B82FE1" w:rsidRPr="00B82FE1" w:rsidRDefault="00B82FE1" w:rsidP="00A04292">
            <w:pPr>
              <w:pStyle w:val="100"/>
              <w:rPr>
                <w:sz w:val="22"/>
              </w:rPr>
            </w:pPr>
            <w:r w:rsidRPr="00B82FE1">
              <w:rPr>
                <w:sz w:val="22"/>
              </w:rPr>
              <w:t>card_no</w:t>
            </w:r>
          </w:p>
        </w:tc>
        <w:tc>
          <w:tcPr>
            <w:tcW w:w="1255" w:type="dxa"/>
            <w:shd w:val="clear" w:color="auto" w:fill="auto"/>
          </w:tcPr>
          <w:p w:rsidR="00B82FE1" w:rsidRPr="00B82FE1" w:rsidRDefault="00B82FE1" w:rsidP="00A04292">
            <w:pPr>
              <w:pStyle w:val="100"/>
              <w:rPr>
                <w:rFonts w:ascii="Arial" w:hAnsi="Arial" w:cs="Arial"/>
                <w:sz w:val="22"/>
                <w:szCs w:val="24"/>
              </w:rPr>
            </w:pPr>
            <w:r w:rsidRPr="00B82FE1">
              <w:rPr>
                <w:rFonts w:hint="eastAsia"/>
                <w:sz w:val="22"/>
              </w:rPr>
              <w:t>String</w:t>
            </w:r>
          </w:p>
        </w:tc>
        <w:tc>
          <w:tcPr>
            <w:tcW w:w="676" w:type="dxa"/>
          </w:tcPr>
          <w:p w:rsidR="00B82FE1" w:rsidRPr="00B82FE1" w:rsidRDefault="00B82FE1" w:rsidP="00A04292">
            <w:pPr>
              <w:pStyle w:val="100"/>
              <w:rPr>
                <w:rFonts w:ascii="Arial" w:hAnsi="Arial" w:cs="Arial"/>
                <w:sz w:val="22"/>
                <w:szCs w:val="24"/>
              </w:rPr>
            </w:pPr>
            <w:r w:rsidRPr="00B82FE1">
              <w:rPr>
                <w:rFonts w:hint="eastAsia"/>
                <w:sz w:val="22"/>
              </w:rPr>
              <w:t>O</w:t>
            </w:r>
          </w:p>
        </w:tc>
        <w:tc>
          <w:tcPr>
            <w:tcW w:w="3269" w:type="dxa"/>
            <w:shd w:val="clear" w:color="auto" w:fill="auto"/>
          </w:tcPr>
          <w:p w:rsidR="00B82FE1" w:rsidRPr="00B82FE1" w:rsidRDefault="00B82FE1" w:rsidP="00A04292">
            <w:pPr>
              <w:spacing w:line="312" w:lineRule="exact"/>
              <w:ind w:right="-20"/>
              <w:rPr>
                <w:sz w:val="22"/>
              </w:rPr>
            </w:pPr>
            <w:r w:rsidRPr="00B82FE1">
              <w:rPr>
                <w:rFonts w:hint="eastAsia"/>
                <w:sz w:val="22"/>
              </w:rPr>
              <w:t>卡号</w:t>
            </w:r>
          </w:p>
        </w:tc>
      </w:tr>
      <w:tr w:rsidR="00B82FE1" w:rsidRPr="00922CBE" w:rsidTr="00A04292">
        <w:trPr>
          <w:trHeight w:val="285"/>
          <w:jc w:val="center"/>
        </w:trPr>
        <w:tc>
          <w:tcPr>
            <w:tcW w:w="1255" w:type="dxa"/>
            <w:shd w:val="clear" w:color="auto" w:fill="auto"/>
          </w:tcPr>
          <w:p w:rsidR="00B82FE1" w:rsidRPr="00B82FE1" w:rsidRDefault="00B82FE1" w:rsidP="00A04292">
            <w:pPr>
              <w:pStyle w:val="100"/>
              <w:rPr>
                <w:sz w:val="22"/>
              </w:rPr>
            </w:pPr>
            <w:r w:rsidRPr="00B82FE1">
              <w:rPr>
                <w:sz w:val="22"/>
              </w:rPr>
              <w:t>card_type_name</w:t>
            </w:r>
          </w:p>
        </w:tc>
        <w:tc>
          <w:tcPr>
            <w:tcW w:w="1255" w:type="dxa"/>
            <w:shd w:val="clear" w:color="auto" w:fill="auto"/>
          </w:tcPr>
          <w:p w:rsidR="00B82FE1" w:rsidRPr="00B82FE1" w:rsidRDefault="00B82FE1" w:rsidP="00A04292">
            <w:pPr>
              <w:pStyle w:val="100"/>
              <w:rPr>
                <w:rFonts w:ascii="Arial" w:hAnsi="Arial" w:cs="Arial"/>
                <w:sz w:val="22"/>
                <w:szCs w:val="24"/>
              </w:rPr>
            </w:pPr>
            <w:r w:rsidRPr="00B82FE1">
              <w:rPr>
                <w:rFonts w:hint="eastAsia"/>
                <w:sz w:val="22"/>
              </w:rPr>
              <w:t>String</w:t>
            </w:r>
          </w:p>
        </w:tc>
        <w:tc>
          <w:tcPr>
            <w:tcW w:w="676" w:type="dxa"/>
          </w:tcPr>
          <w:p w:rsidR="00B82FE1" w:rsidRPr="00B82FE1" w:rsidRDefault="00B82FE1" w:rsidP="00A04292">
            <w:pPr>
              <w:pStyle w:val="100"/>
              <w:rPr>
                <w:rFonts w:ascii="Arial" w:hAnsi="Arial" w:cs="Arial"/>
                <w:sz w:val="22"/>
                <w:szCs w:val="24"/>
              </w:rPr>
            </w:pPr>
            <w:r w:rsidRPr="00B82FE1">
              <w:rPr>
                <w:rFonts w:hint="eastAsia"/>
                <w:sz w:val="22"/>
              </w:rPr>
              <w:t>O</w:t>
            </w:r>
          </w:p>
        </w:tc>
        <w:tc>
          <w:tcPr>
            <w:tcW w:w="3269" w:type="dxa"/>
            <w:shd w:val="clear" w:color="auto" w:fill="auto"/>
          </w:tcPr>
          <w:p w:rsidR="00B82FE1" w:rsidRPr="00B82FE1" w:rsidRDefault="00983315" w:rsidP="00A04292">
            <w:pPr>
              <w:pStyle w:val="100"/>
              <w:rPr>
                <w:rFonts w:ascii="Arial" w:hAnsi="Arial" w:cs="Arial"/>
                <w:sz w:val="22"/>
                <w:szCs w:val="24"/>
              </w:rPr>
            </w:pPr>
            <w:r>
              <w:rPr>
                <w:rFonts w:ascii="Arial" w:hAnsi="Arial" w:cs="Arial" w:hint="eastAsia"/>
                <w:sz w:val="22"/>
                <w:szCs w:val="24"/>
              </w:rPr>
              <w:t>卡类型名称</w:t>
            </w:r>
          </w:p>
        </w:tc>
      </w:tr>
      <w:tr w:rsidR="00B82FE1" w:rsidRPr="00922CBE" w:rsidTr="00A04292">
        <w:trPr>
          <w:trHeight w:val="285"/>
          <w:jc w:val="center"/>
        </w:trPr>
        <w:tc>
          <w:tcPr>
            <w:tcW w:w="1255" w:type="dxa"/>
            <w:shd w:val="clear" w:color="auto" w:fill="auto"/>
          </w:tcPr>
          <w:p w:rsidR="00B82FE1" w:rsidRPr="00B82FE1" w:rsidRDefault="00B82FE1" w:rsidP="00A04292">
            <w:pPr>
              <w:pStyle w:val="100"/>
              <w:rPr>
                <w:sz w:val="22"/>
              </w:rPr>
            </w:pPr>
            <w:r w:rsidRPr="00B82FE1">
              <w:rPr>
                <w:sz w:val="22"/>
              </w:rPr>
              <w:t>card_type</w:t>
            </w:r>
          </w:p>
        </w:tc>
        <w:tc>
          <w:tcPr>
            <w:tcW w:w="1255" w:type="dxa"/>
            <w:shd w:val="clear" w:color="auto" w:fill="auto"/>
          </w:tcPr>
          <w:p w:rsidR="00B82FE1" w:rsidRPr="00B82FE1" w:rsidRDefault="00B82FE1" w:rsidP="00A04292">
            <w:pPr>
              <w:pStyle w:val="100"/>
              <w:rPr>
                <w:sz w:val="22"/>
              </w:rPr>
            </w:pPr>
            <w:r w:rsidRPr="00B82FE1">
              <w:rPr>
                <w:rFonts w:hint="eastAsia"/>
                <w:sz w:val="22"/>
              </w:rPr>
              <w:t>String</w:t>
            </w:r>
          </w:p>
        </w:tc>
        <w:tc>
          <w:tcPr>
            <w:tcW w:w="676" w:type="dxa"/>
          </w:tcPr>
          <w:p w:rsidR="00B82FE1" w:rsidRPr="00B82FE1" w:rsidRDefault="00B82FE1" w:rsidP="00A04292">
            <w:pPr>
              <w:pStyle w:val="100"/>
              <w:rPr>
                <w:sz w:val="22"/>
              </w:rPr>
            </w:pPr>
            <w:r w:rsidRPr="00B82FE1">
              <w:rPr>
                <w:rFonts w:hint="eastAsia"/>
                <w:sz w:val="22"/>
              </w:rPr>
              <w:t>O</w:t>
            </w:r>
          </w:p>
        </w:tc>
        <w:tc>
          <w:tcPr>
            <w:tcW w:w="3269" w:type="dxa"/>
            <w:shd w:val="clear" w:color="auto" w:fill="auto"/>
          </w:tcPr>
          <w:p w:rsidR="00B82FE1" w:rsidRDefault="00983315" w:rsidP="00A04292">
            <w:pPr>
              <w:pStyle w:val="100"/>
              <w:rPr>
                <w:sz w:val="22"/>
              </w:rPr>
            </w:pPr>
            <w:r>
              <w:rPr>
                <w:rFonts w:hint="eastAsia"/>
                <w:sz w:val="22"/>
              </w:rPr>
              <w:t>卡类型</w:t>
            </w:r>
            <w:r w:rsidR="007E20C6">
              <w:rPr>
                <w:rFonts w:hint="eastAsia"/>
                <w:sz w:val="22"/>
              </w:rPr>
              <w:t>：</w:t>
            </w:r>
          </w:p>
          <w:p w:rsidR="007E20C6" w:rsidRDefault="00E17506" w:rsidP="00A04292">
            <w:pPr>
              <w:pStyle w:val="100"/>
              <w:rPr>
                <w:sz w:val="22"/>
              </w:rPr>
            </w:pPr>
            <w:r>
              <w:rPr>
                <w:rFonts w:hint="eastAsia"/>
                <w:sz w:val="22"/>
              </w:rPr>
              <w:t>1</w:t>
            </w:r>
            <w:r>
              <w:rPr>
                <w:rFonts w:hint="eastAsia"/>
                <w:sz w:val="22"/>
              </w:rPr>
              <w:t>：借记卡</w:t>
            </w:r>
          </w:p>
          <w:p w:rsidR="00E17506" w:rsidRDefault="00E17506" w:rsidP="00A04292">
            <w:pPr>
              <w:pStyle w:val="100"/>
              <w:rPr>
                <w:sz w:val="22"/>
              </w:rPr>
            </w:pPr>
            <w:r>
              <w:rPr>
                <w:rFonts w:hint="eastAsia"/>
                <w:sz w:val="22"/>
              </w:rPr>
              <w:t>2</w:t>
            </w:r>
            <w:r>
              <w:rPr>
                <w:rFonts w:hint="eastAsia"/>
                <w:sz w:val="22"/>
              </w:rPr>
              <w:t>：贷记卡</w:t>
            </w:r>
          </w:p>
          <w:p w:rsidR="00E17506" w:rsidRDefault="00E17506" w:rsidP="00A04292">
            <w:pPr>
              <w:pStyle w:val="100"/>
              <w:rPr>
                <w:sz w:val="22"/>
              </w:rPr>
            </w:pPr>
            <w:r>
              <w:rPr>
                <w:rFonts w:hint="eastAsia"/>
                <w:sz w:val="22"/>
              </w:rPr>
              <w:t>3</w:t>
            </w:r>
            <w:r>
              <w:rPr>
                <w:rFonts w:hint="eastAsia"/>
                <w:sz w:val="22"/>
              </w:rPr>
              <w:t>：预付费卡</w:t>
            </w:r>
          </w:p>
          <w:p w:rsidR="00E17506" w:rsidRDefault="00E17506" w:rsidP="00A04292">
            <w:pPr>
              <w:pStyle w:val="100"/>
              <w:rPr>
                <w:sz w:val="22"/>
              </w:rPr>
            </w:pPr>
            <w:r>
              <w:rPr>
                <w:rFonts w:hint="eastAsia"/>
                <w:sz w:val="22"/>
              </w:rPr>
              <w:t>4</w:t>
            </w:r>
            <w:r>
              <w:rPr>
                <w:rFonts w:hint="eastAsia"/>
                <w:sz w:val="22"/>
              </w:rPr>
              <w:t>：准贷记卡</w:t>
            </w:r>
          </w:p>
          <w:p w:rsidR="00E17506" w:rsidRPr="00E17506" w:rsidRDefault="00E17506" w:rsidP="00A04292">
            <w:pPr>
              <w:pStyle w:val="100"/>
              <w:rPr>
                <w:sz w:val="22"/>
              </w:rPr>
            </w:pPr>
            <w:r>
              <w:rPr>
                <w:rFonts w:hint="eastAsia"/>
                <w:sz w:val="22"/>
              </w:rPr>
              <w:t>其他：</w:t>
            </w:r>
            <w:r w:rsidR="008F08B6">
              <w:rPr>
                <w:rFonts w:hint="eastAsia"/>
                <w:sz w:val="22"/>
              </w:rPr>
              <w:t>未知卡</w:t>
            </w:r>
          </w:p>
        </w:tc>
      </w:tr>
      <w:tr w:rsidR="00B82FE1" w:rsidRPr="00922CBE" w:rsidTr="00A04292">
        <w:trPr>
          <w:trHeight w:val="285"/>
          <w:jc w:val="center"/>
        </w:trPr>
        <w:tc>
          <w:tcPr>
            <w:tcW w:w="1255" w:type="dxa"/>
            <w:shd w:val="clear" w:color="auto" w:fill="auto"/>
          </w:tcPr>
          <w:p w:rsidR="00B82FE1" w:rsidRPr="00B82FE1" w:rsidRDefault="00B82FE1" w:rsidP="00A04292">
            <w:pPr>
              <w:pStyle w:val="100"/>
              <w:rPr>
                <w:sz w:val="22"/>
              </w:rPr>
            </w:pPr>
            <w:r w:rsidRPr="00B82FE1">
              <w:rPr>
                <w:sz w:val="22"/>
              </w:rPr>
              <w:t>bank_name</w:t>
            </w:r>
          </w:p>
        </w:tc>
        <w:tc>
          <w:tcPr>
            <w:tcW w:w="1255" w:type="dxa"/>
            <w:shd w:val="clear" w:color="auto" w:fill="auto"/>
          </w:tcPr>
          <w:p w:rsidR="00B82FE1" w:rsidRPr="00B82FE1" w:rsidRDefault="00B82FE1" w:rsidP="00A04292">
            <w:pPr>
              <w:pStyle w:val="100"/>
              <w:rPr>
                <w:sz w:val="22"/>
              </w:rPr>
            </w:pPr>
            <w:r w:rsidRPr="00B82FE1">
              <w:rPr>
                <w:rFonts w:hint="eastAsia"/>
                <w:sz w:val="22"/>
              </w:rPr>
              <w:t>String</w:t>
            </w:r>
          </w:p>
        </w:tc>
        <w:tc>
          <w:tcPr>
            <w:tcW w:w="676" w:type="dxa"/>
          </w:tcPr>
          <w:p w:rsidR="00B82FE1" w:rsidRPr="00B82FE1" w:rsidRDefault="00066225" w:rsidP="00A04292">
            <w:pPr>
              <w:pStyle w:val="100"/>
              <w:rPr>
                <w:sz w:val="22"/>
              </w:rPr>
            </w:pPr>
            <w:r>
              <w:rPr>
                <w:rFonts w:hint="eastAsia"/>
                <w:sz w:val="22"/>
              </w:rPr>
              <w:t>O</w:t>
            </w:r>
          </w:p>
        </w:tc>
        <w:tc>
          <w:tcPr>
            <w:tcW w:w="3269" w:type="dxa"/>
            <w:shd w:val="clear" w:color="auto" w:fill="auto"/>
          </w:tcPr>
          <w:p w:rsidR="00B82FE1" w:rsidRPr="00B82FE1" w:rsidRDefault="00983315" w:rsidP="00A04292">
            <w:pPr>
              <w:pStyle w:val="100"/>
              <w:rPr>
                <w:sz w:val="22"/>
              </w:rPr>
            </w:pPr>
            <w:r>
              <w:rPr>
                <w:rFonts w:hint="eastAsia"/>
                <w:sz w:val="22"/>
              </w:rPr>
              <w:t>银行名称</w:t>
            </w:r>
          </w:p>
        </w:tc>
      </w:tr>
      <w:tr w:rsidR="00B82FE1" w:rsidRPr="00922CBE" w:rsidTr="00A04292">
        <w:trPr>
          <w:trHeight w:val="285"/>
          <w:jc w:val="center"/>
        </w:trPr>
        <w:tc>
          <w:tcPr>
            <w:tcW w:w="1255" w:type="dxa"/>
            <w:shd w:val="clear" w:color="auto" w:fill="auto"/>
          </w:tcPr>
          <w:p w:rsidR="00B82FE1" w:rsidRPr="00B82FE1" w:rsidRDefault="00B82FE1" w:rsidP="00A04292">
            <w:pPr>
              <w:pStyle w:val="100"/>
              <w:rPr>
                <w:sz w:val="22"/>
              </w:rPr>
            </w:pPr>
            <w:r w:rsidRPr="00B82FE1">
              <w:rPr>
                <w:sz w:val="22"/>
              </w:rPr>
              <w:t>bank_code</w:t>
            </w:r>
          </w:p>
        </w:tc>
        <w:tc>
          <w:tcPr>
            <w:tcW w:w="1255" w:type="dxa"/>
            <w:shd w:val="clear" w:color="auto" w:fill="auto"/>
          </w:tcPr>
          <w:p w:rsidR="00B82FE1" w:rsidRPr="00B82FE1" w:rsidRDefault="00B82FE1" w:rsidP="00A04292">
            <w:pPr>
              <w:pStyle w:val="100"/>
              <w:rPr>
                <w:sz w:val="22"/>
              </w:rPr>
            </w:pPr>
            <w:r w:rsidRPr="00B82FE1">
              <w:rPr>
                <w:rFonts w:hint="eastAsia"/>
                <w:sz w:val="22"/>
              </w:rPr>
              <w:t>String</w:t>
            </w:r>
          </w:p>
        </w:tc>
        <w:tc>
          <w:tcPr>
            <w:tcW w:w="676" w:type="dxa"/>
          </w:tcPr>
          <w:p w:rsidR="00B82FE1" w:rsidRPr="00B82FE1" w:rsidRDefault="00066225" w:rsidP="00A04292">
            <w:pPr>
              <w:pStyle w:val="100"/>
              <w:rPr>
                <w:sz w:val="22"/>
              </w:rPr>
            </w:pPr>
            <w:r>
              <w:rPr>
                <w:rFonts w:hint="eastAsia"/>
                <w:sz w:val="22"/>
              </w:rPr>
              <w:t>O</w:t>
            </w:r>
          </w:p>
        </w:tc>
        <w:tc>
          <w:tcPr>
            <w:tcW w:w="3269" w:type="dxa"/>
            <w:shd w:val="clear" w:color="auto" w:fill="auto"/>
          </w:tcPr>
          <w:p w:rsidR="00B82FE1" w:rsidRPr="00B82FE1" w:rsidRDefault="00983315" w:rsidP="00A04292">
            <w:pPr>
              <w:pStyle w:val="100"/>
              <w:rPr>
                <w:sz w:val="22"/>
              </w:rPr>
            </w:pPr>
            <w:r>
              <w:rPr>
                <w:rFonts w:hint="eastAsia"/>
                <w:sz w:val="22"/>
              </w:rPr>
              <w:t>银行编号</w:t>
            </w:r>
          </w:p>
        </w:tc>
      </w:tr>
      <w:tr w:rsidR="00B82FE1" w:rsidRPr="00922CBE" w:rsidTr="00A04292">
        <w:trPr>
          <w:trHeight w:val="285"/>
          <w:jc w:val="center"/>
        </w:trPr>
        <w:tc>
          <w:tcPr>
            <w:tcW w:w="1255" w:type="dxa"/>
            <w:shd w:val="clear" w:color="auto" w:fill="auto"/>
          </w:tcPr>
          <w:p w:rsidR="00B82FE1" w:rsidRPr="00B82FE1" w:rsidRDefault="00B82FE1" w:rsidP="00A04292">
            <w:pPr>
              <w:pStyle w:val="100"/>
              <w:rPr>
                <w:sz w:val="22"/>
              </w:rPr>
            </w:pPr>
            <w:r w:rsidRPr="00B82FE1">
              <w:rPr>
                <w:sz w:val="22"/>
              </w:rPr>
              <w:t>card_name</w:t>
            </w:r>
          </w:p>
        </w:tc>
        <w:tc>
          <w:tcPr>
            <w:tcW w:w="1255" w:type="dxa"/>
            <w:shd w:val="clear" w:color="auto" w:fill="auto"/>
          </w:tcPr>
          <w:p w:rsidR="00B82FE1" w:rsidRPr="00B82FE1" w:rsidRDefault="00B82FE1" w:rsidP="00A04292">
            <w:pPr>
              <w:pStyle w:val="100"/>
              <w:rPr>
                <w:sz w:val="22"/>
              </w:rPr>
            </w:pPr>
            <w:r w:rsidRPr="00B82FE1">
              <w:rPr>
                <w:rFonts w:hint="eastAsia"/>
                <w:sz w:val="22"/>
              </w:rPr>
              <w:t>String</w:t>
            </w:r>
          </w:p>
        </w:tc>
        <w:tc>
          <w:tcPr>
            <w:tcW w:w="676" w:type="dxa"/>
          </w:tcPr>
          <w:p w:rsidR="00B82FE1" w:rsidRPr="00B82FE1" w:rsidRDefault="00066225" w:rsidP="00A04292">
            <w:pPr>
              <w:pStyle w:val="100"/>
              <w:rPr>
                <w:sz w:val="22"/>
              </w:rPr>
            </w:pPr>
            <w:r>
              <w:rPr>
                <w:rFonts w:hint="eastAsia"/>
                <w:sz w:val="22"/>
              </w:rPr>
              <w:t>O</w:t>
            </w:r>
          </w:p>
        </w:tc>
        <w:tc>
          <w:tcPr>
            <w:tcW w:w="3269" w:type="dxa"/>
            <w:shd w:val="clear" w:color="auto" w:fill="auto"/>
          </w:tcPr>
          <w:p w:rsidR="00B82FE1" w:rsidRPr="00B82FE1" w:rsidRDefault="00983315" w:rsidP="00A04292">
            <w:pPr>
              <w:pStyle w:val="100"/>
              <w:rPr>
                <w:sz w:val="22"/>
              </w:rPr>
            </w:pPr>
            <w:r>
              <w:rPr>
                <w:rFonts w:hint="eastAsia"/>
                <w:sz w:val="22"/>
              </w:rPr>
              <w:t>卡名称</w:t>
            </w:r>
          </w:p>
        </w:tc>
      </w:tr>
      <w:tr w:rsidR="00B82FE1" w:rsidRPr="00922CBE" w:rsidTr="00A04292">
        <w:trPr>
          <w:trHeight w:val="285"/>
          <w:jc w:val="center"/>
        </w:trPr>
        <w:tc>
          <w:tcPr>
            <w:tcW w:w="1255" w:type="dxa"/>
            <w:shd w:val="clear" w:color="auto" w:fill="auto"/>
          </w:tcPr>
          <w:p w:rsidR="00B82FE1" w:rsidRPr="00B82FE1" w:rsidRDefault="00B82FE1" w:rsidP="00A04292">
            <w:pPr>
              <w:pStyle w:val="100"/>
              <w:rPr>
                <w:sz w:val="22"/>
              </w:rPr>
            </w:pPr>
            <w:r w:rsidRPr="00B82FE1">
              <w:rPr>
                <w:sz w:val="22"/>
              </w:rPr>
              <w:t>other_info</w:t>
            </w:r>
          </w:p>
        </w:tc>
        <w:tc>
          <w:tcPr>
            <w:tcW w:w="1255" w:type="dxa"/>
            <w:shd w:val="clear" w:color="auto" w:fill="auto"/>
          </w:tcPr>
          <w:p w:rsidR="00B82FE1" w:rsidRPr="00B82FE1" w:rsidRDefault="00B82FE1" w:rsidP="00A04292">
            <w:pPr>
              <w:pStyle w:val="100"/>
              <w:rPr>
                <w:sz w:val="22"/>
              </w:rPr>
            </w:pPr>
            <w:r w:rsidRPr="00B82FE1">
              <w:rPr>
                <w:rFonts w:hint="eastAsia"/>
                <w:sz w:val="22"/>
              </w:rPr>
              <w:t>String</w:t>
            </w:r>
          </w:p>
        </w:tc>
        <w:tc>
          <w:tcPr>
            <w:tcW w:w="676" w:type="dxa"/>
          </w:tcPr>
          <w:p w:rsidR="00B82FE1" w:rsidRPr="00B82FE1" w:rsidRDefault="00066225" w:rsidP="00A04292">
            <w:pPr>
              <w:pStyle w:val="100"/>
              <w:rPr>
                <w:sz w:val="22"/>
              </w:rPr>
            </w:pPr>
            <w:r>
              <w:rPr>
                <w:rFonts w:hint="eastAsia"/>
                <w:sz w:val="22"/>
              </w:rPr>
              <w:t>O</w:t>
            </w:r>
          </w:p>
        </w:tc>
        <w:tc>
          <w:tcPr>
            <w:tcW w:w="3269" w:type="dxa"/>
            <w:shd w:val="clear" w:color="auto" w:fill="auto"/>
          </w:tcPr>
          <w:p w:rsidR="00B82FE1" w:rsidRDefault="00983315" w:rsidP="00A04292">
            <w:pPr>
              <w:pStyle w:val="100"/>
              <w:rPr>
                <w:sz w:val="22"/>
              </w:rPr>
            </w:pPr>
            <w:r>
              <w:rPr>
                <w:rFonts w:hint="eastAsia"/>
                <w:sz w:val="22"/>
              </w:rPr>
              <w:t>其他信息，一般是错误信息</w:t>
            </w:r>
            <w:r w:rsidR="005A4414">
              <w:rPr>
                <w:rFonts w:hint="eastAsia"/>
                <w:sz w:val="22"/>
              </w:rPr>
              <w:t>：</w:t>
            </w:r>
          </w:p>
          <w:p w:rsidR="005A4414" w:rsidRDefault="005A4414" w:rsidP="00A04292">
            <w:pPr>
              <w:pStyle w:val="100"/>
              <w:rPr>
                <w:sz w:val="22"/>
              </w:rPr>
            </w:pPr>
            <w:r>
              <w:rPr>
                <w:rFonts w:hint="eastAsia"/>
                <w:sz w:val="22"/>
              </w:rPr>
              <w:t>-1</w:t>
            </w:r>
            <w:r>
              <w:rPr>
                <w:rFonts w:hint="eastAsia"/>
                <w:sz w:val="22"/>
              </w:rPr>
              <w:t>：没有卡数据文件</w:t>
            </w:r>
          </w:p>
          <w:p w:rsidR="005A4414" w:rsidRDefault="005A4414" w:rsidP="00A04292">
            <w:pPr>
              <w:pStyle w:val="100"/>
              <w:rPr>
                <w:sz w:val="22"/>
              </w:rPr>
            </w:pPr>
            <w:r>
              <w:rPr>
                <w:rFonts w:hint="eastAsia"/>
                <w:sz w:val="22"/>
              </w:rPr>
              <w:lastRenderedPageBreak/>
              <w:t>0</w:t>
            </w:r>
            <w:r>
              <w:rPr>
                <w:rFonts w:hint="eastAsia"/>
                <w:sz w:val="22"/>
              </w:rPr>
              <w:t>：</w:t>
            </w:r>
            <w:r w:rsidR="007E20C6">
              <w:rPr>
                <w:rFonts w:hint="eastAsia"/>
                <w:sz w:val="22"/>
              </w:rPr>
              <w:t>正常</w:t>
            </w:r>
          </w:p>
          <w:p w:rsidR="005A4414" w:rsidRDefault="005A4414" w:rsidP="00A04292">
            <w:pPr>
              <w:pStyle w:val="100"/>
              <w:rPr>
                <w:sz w:val="22"/>
              </w:rPr>
            </w:pPr>
            <w:r>
              <w:rPr>
                <w:rFonts w:hint="eastAsia"/>
                <w:sz w:val="22"/>
              </w:rPr>
              <w:t>1</w:t>
            </w:r>
            <w:r>
              <w:rPr>
                <w:rFonts w:hint="eastAsia"/>
                <w:sz w:val="22"/>
              </w:rPr>
              <w:t>：找不到该卡号信息</w:t>
            </w:r>
          </w:p>
          <w:p w:rsidR="005A4414" w:rsidRDefault="005A4414" w:rsidP="00A04292">
            <w:pPr>
              <w:pStyle w:val="100"/>
              <w:rPr>
                <w:sz w:val="22"/>
              </w:rPr>
            </w:pPr>
            <w:r>
              <w:rPr>
                <w:rFonts w:hint="eastAsia"/>
                <w:sz w:val="22"/>
              </w:rPr>
              <w:t>2</w:t>
            </w:r>
            <w:r>
              <w:rPr>
                <w:rFonts w:hint="eastAsia"/>
                <w:sz w:val="22"/>
              </w:rPr>
              <w:t>：错误的长度</w:t>
            </w:r>
          </w:p>
          <w:p w:rsidR="00DF07DB" w:rsidRPr="005A4414" w:rsidRDefault="005A4414" w:rsidP="00597C8A">
            <w:pPr>
              <w:pStyle w:val="100"/>
              <w:rPr>
                <w:sz w:val="22"/>
              </w:rPr>
            </w:pPr>
            <w:r>
              <w:rPr>
                <w:rFonts w:hint="eastAsia"/>
                <w:sz w:val="22"/>
              </w:rPr>
              <w:t>3</w:t>
            </w:r>
            <w:r>
              <w:rPr>
                <w:rFonts w:hint="eastAsia"/>
                <w:sz w:val="22"/>
              </w:rPr>
              <w:t>：错误卡号或者格式</w:t>
            </w:r>
          </w:p>
        </w:tc>
      </w:tr>
      <w:tr w:rsidR="00B82FE1" w:rsidRPr="00922CBE" w:rsidTr="00A04292">
        <w:trPr>
          <w:trHeight w:val="285"/>
          <w:jc w:val="center"/>
        </w:trPr>
        <w:tc>
          <w:tcPr>
            <w:tcW w:w="1255" w:type="dxa"/>
            <w:shd w:val="clear" w:color="auto" w:fill="auto"/>
          </w:tcPr>
          <w:p w:rsidR="00B82FE1" w:rsidRPr="00B82FE1" w:rsidRDefault="00B82FE1" w:rsidP="00A04292">
            <w:pPr>
              <w:pStyle w:val="100"/>
              <w:rPr>
                <w:sz w:val="22"/>
              </w:rPr>
            </w:pPr>
            <w:r w:rsidRPr="00B82FE1">
              <w:rPr>
                <w:sz w:val="22"/>
              </w:rPr>
              <w:lastRenderedPageBreak/>
              <w:t>legth</w:t>
            </w:r>
          </w:p>
        </w:tc>
        <w:tc>
          <w:tcPr>
            <w:tcW w:w="1255" w:type="dxa"/>
            <w:shd w:val="clear" w:color="auto" w:fill="auto"/>
          </w:tcPr>
          <w:p w:rsidR="00B82FE1" w:rsidRPr="00B82FE1" w:rsidRDefault="00B82FE1" w:rsidP="00A04292">
            <w:pPr>
              <w:pStyle w:val="100"/>
              <w:rPr>
                <w:sz w:val="22"/>
              </w:rPr>
            </w:pPr>
            <w:r w:rsidRPr="00B82FE1">
              <w:rPr>
                <w:sz w:val="22"/>
              </w:rPr>
              <w:t>I</w:t>
            </w:r>
            <w:r w:rsidRPr="00B82FE1">
              <w:rPr>
                <w:rFonts w:hint="eastAsia"/>
                <w:sz w:val="22"/>
              </w:rPr>
              <w:t>nt</w:t>
            </w:r>
          </w:p>
        </w:tc>
        <w:tc>
          <w:tcPr>
            <w:tcW w:w="676" w:type="dxa"/>
          </w:tcPr>
          <w:p w:rsidR="00B82FE1" w:rsidRPr="00B82FE1" w:rsidRDefault="00066225" w:rsidP="00A04292">
            <w:pPr>
              <w:pStyle w:val="100"/>
              <w:rPr>
                <w:sz w:val="22"/>
              </w:rPr>
            </w:pPr>
            <w:r>
              <w:rPr>
                <w:rFonts w:hint="eastAsia"/>
                <w:sz w:val="22"/>
              </w:rPr>
              <w:t>O</w:t>
            </w:r>
          </w:p>
        </w:tc>
        <w:tc>
          <w:tcPr>
            <w:tcW w:w="3269" w:type="dxa"/>
            <w:shd w:val="clear" w:color="auto" w:fill="auto"/>
          </w:tcPr>
          <w:p w:rsidR="00B82FE1" w:rsidRPr="00B82FE1" w:rsidRDefault="00983315" w:rsidP="00A04292">
            <w:pPr>
              <w:pStyle w:val="100"/>
              <w:rPr>
                <w:sz w:val="22"/>
              </w:rPr>
            </w:pPr>
            <w:r>
              <w:rPr>
                <w:rFonts w:hint="eastAsia"/>
                <w:sz w:val="22"/>
              </w:rPr>
              <w:t>卡号长度</w:t>
            </w:r>
          </w:p>
        </w:tc>
      </w:tr>
    </w:tbl>
    <w:p w:rsidR="00B82FE1" w:rsidRDefault="00B82FE1" w:rsidP="009A1A9C">
      <w:pPr>
        <w:ind w:firstLineChars="150" w:firstLine="316"/>
        <w:rPr>
          <w:b/>
        </w:rPr>
      </w:pPr>
    </w:p>
    <w:p w:rsidR="009A1A9C" w:rsidRPr="00B05E9E" w:rsidRDefault="009A1A9C" w:rsidP="009A1A9C">
      <w:pPr>
        <w:ind w:firstLineChars="150" w:firstLine="316"/>
        <w:rPr>
          <w:b/>
        </w:rPr>
      </w:pPr>
      <w:r w:rsidRPr="00B05E9E">
        <w:rPr>
          <w:rFonts w:hint="eastAsia"/>
          <w:b/>
        </w:rPr>
        <w:t>示例</w:t>
      </w:r>
    </w:p>
    <w:tbl>
      <w:tblPr>
        <w:tblW w:w="0" w:type="auto"/>
        <w:tblInd w:w="3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701"/>
        <w:gridCol w:w="6379"/>
      </w:tblGrid>
      <w:tr w:rsidR="009A1A9C" w:rsidRPr="0038247B" w:rsidTr="004305E3">
        <w:trPr>
          <w:cantSplit/>
          <w:trHeight w:val="300"/>
        </w:trPr>
        <w:tc>
          <w:tcPr>
            <w:tcW w:w="170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9A1A9C" w:rsidRPr="0038247B" w:rsidRDefault="009A1A9C" w:rsidP="004305E3">
            <w:pPr>
              <w:pStyle w:val="TableHeading"/>
            </w:pPr>
            <w:r w:rsidRPr="0038247B">
              <w:t>Request/Response</w:t>
            </w:r>
          </w:p>
        </w:tc>
        <w:tc>
          <w:tcPr>
            <w:tcW w:w="637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9A1A9C" w:rsidRPr="0038247B" w:rsidRDefault="009A1A9C" w:rsidP="004305E3">
            <w:pPr>
              <w:pStyle w:val="TableHeading"/>
            </w:pPr>
            <w:r w:rsidRPr="0038247B">
              <w:t>Example</w:t>
            </w:r>
          </w:p>
        </w:tc>
      </w:tr>
      <w:tr w:rsidR="009A1A9C" w:rsidRPr="001C6E22" w:rsidTr="004305E3">
        <w:trPr>
          <w:cantSplit/>
          <w:trHeight w:val="281"/>
        </w:trPr>
        <w:tc>
          <w:tcPr>
            <w:tcW w:w="1701" w:type="dxa"/>
          </w:tcPr>
          <w:p w:rsidR="009A1A9C" w:rsidRPr="002B69A5" w:rsidRDefault="009A1A9C" w:rsidP="004305E3">
            <w:pPr>
              <w:pStyle w:val="TableText"/>
              <w:rPr>
                <w:lang w:val="fr-FR"/>
              </w:rPr>
            </w:pPr>
            <w:r w:rsidRPr="0038247B">
              <w:t>HTTP Request</w:t>
            </w:r>
          </w:p>
        </w:tc>
        <w:tc>
          <w:tcPr>
            <w:tcW w:w="6379" w:type="dxa"/>
          </w:tcPr>
          <w:p w:rsidR="009A1A9C" w:rsidRPr="002B69A5" w:rsidRDefault="009A1A9C" w:rsidP="004305E3">
            <w:pPr>
              <w:pStyle w:val="TableText"/>
              <w:rPr>
                <w:lang w:val="it-IT"/>
              </w:rPr>
            </w:pPr>
            <w:r>
              <w:rPr>
                <w:rFonts w:hint="eastAsia"/>
                <w:lang w:val="fr-FR"/>
              </w:rPr>
              <w:t>POST</w:t>
            </w:r>
            <w:r w:rsidRPr="001C6E22">
              <w:rPr>
                <w:lang w:val="fr-FR"/>
              </w:rPr>
              <w:t xml:space="preserve"> </w:t>
            </w:r>
            <w:r>
              <w:rPr>
                <w:rFonts w:hint="eastAsia"/>
                <w:lang w:val="fr-FR"/>
              </w:rPr>
              <w:t>https://pay.hicloud.com/</w:t>
            </w:r>
            <w:r>
              <w:rPr>
                <w:rFonts w:hint="eastAsia"/>
              </w:rPr>
              <w:t>dev/</w:t>
            </w:r>
            <w:r w:rsidR="00081DD5">
              <w:rPr>
                <w:rFonts w:hint="eastAsia"/>
              </w:rPr>
              <w:t xml:space="preserve"> queryOtherinfo.action</w:t>
            </w:r>
            <w:r w:rsidR="00081DD5" w:rsidDel="00081DD5">
              <w:rPr>
                <w:rFonts w:hint="eastAsia"/>
              </w:rPr>
              <w:t xml:space="preserve"> </w:t>
            </w:r>
            <w:r w:rsidRPr="002B69A5">
              <w:rPr>
                <w:lang w:val="it-IT"/>
              </w:rPr>
              <w:t>HTTP/1.1</w:t>
            </w:r>
          </w:p>
          <w:p w:rsidR="00181B41" w:rsidRPr="00181B41" w:rsidRDefault="00181B41" w:rsidP="00181B41">
            <w:pPr>
              <w:pStyle w:val="TerminalDisplayinTable"/>
              <w:shd w:val="clear" w:color="auto" w:fill="D9D9D9"/>
              <w:rPr>
                <w:rFonts w:ascii="Arial" w:hAnsi="Arial" w:cs="Arial"/>
                <w:spacing w:val="0"/>
                <w:szCs w:val="20"/>
                <w:lang w:val="fr-FR"/>
              </w:rPr>
            </w:pPr>
            <w:r w:rsidRPr="00181B41">
              <w:rPr>
                <w:rFonts w:ascii="Arial" w:hAnsi="Arial" w:cs="Arial"/>
                <w:spacing w:val="0"/>
                <w:szCs w:val="20"/>
                <w:lang w:val="fr-FR"/>
              </w:rPr>
              <w:t>{</w:t>
            </w:r>
          </w:p>
          <w:p w:rsidR="00181B41" w:rsidRPr="00181B41" w:rsidRDefault="00181B41" w:rsidP="00181B41">
            <w:pPr>
              <w:pStyle w:val="TerminalDisplayinTable"/>
              <w:shd w:val="clear" w:color="auto" w:fill="D9D9D9"/>
              <w:rPr>
                <w:rFonts w:ascii="Arial" w:hAnsi="Arial" w:cs="Arial"/>
                <w:spacing w:val="0"/>
                <w:szCs w:val="20"/>
                <w:lang w:val="fr-FR"/>
              </w:rPr>
            </w:pPr>
            <w:r w:rsidRPr="00181B41">
              <w:rPr>
                <w:rFonts w:ascii="Arial" w:hAnsi="Arial" w:cs="Arial"/>
                <w:spacing w:val="0"/>
                <w:szCs w:val="20"/>
                <w:lang w:val="fr-FR"/>
              </w:rPr>
              <w:t xml:space="preserve">    "infoType": "00011",</w:t>
            </w:r>
          </w:p>
          <w:p w:rsidR="00181B41" w:rsidRPr="00181B41" w:rsidRDefault="00181B41" w:rsidP="00181B41">
            <w:pPr>
              <w:pStyle w:val="TerminalDisplayinTable"/>
              <w:shd w:val="clear" w:color="auto" w:fill="D9D9D9"/>
              <w:rPr>
                <w:rFonts w:ascii="Arial" w:hAnsi="Arial" w:cs="Arial"/>
                <w:spacing w:val="0"/>
                <w:szCs w:val="20"/>
                <w:lang w:val="fr-FR"/>
              </w:rPr>
            </w:pPr>
            <w:r w:rsidRPr="00181B41">
              <w:rPr>
                <w:rFonts w:ascii="Arial" w:hAnsi="Arial" w:cs="Arial"/>
                <w:spacing w:val="0"/>
                <w:szCs w:val="20"/>
                <w:lang w:val="fr-FR"/>
              </w:rPr>
              <w:t xml:space="preserve">    "langType": "zh_cn",</w:t>
            </w:r>
          </w:p>
          <w:p w:rsidR="00181B41" w:rsidRPr="00181B41" w:rsidRDefault="00181B41" w:rsidP="00181B41">
            <w:pPr>
              <w:pStyle w:val="TerminalDisplayinTable"/>
              <w:shd w:val="clear" w:color="auto" w:fill="D9D9D9"/>
              <w:rPr>
                <w:rFonts w:ascii="Arial" w:hAnsi="Arial" w:cs="Arial"/>
                <w:spacing w:val="0"/>
                <w:szCs w:val="20"/>
                <w:lang w:val="fr-FR"/>
              </w:rPr>
            </w:pPr>
            <w:r w:rsidRPr="00181B41">
              <w:rPr>
                <w:rFonts w:ascii="Arial" w:hAnsi="Arial" w:cs="Arial"/>
                <w:spacing w:val="0"/>
                <w:szCs w:val="20"/>
                <w:lang w:val="fr-FR"/>
              </w:rPr>
              <w:t xml:space="preserve">    "dicName": "sysinfor.RCHGTIP"</w:t>
            </w:r>
          </w:p>
          <w:p w:rsidR="009A1A9C" w:rsidRPr="00BB29FC" w:rsidRDefault="00181B41" w:rsidP="004305E3">
            <w:pPr>
              <w:pStyle w:val="TerminalDisplayinTable"/>
              <w:shd w:val="clear" w:color="auto" w:fill="D9D9D9"/>
              <w:rPr>
                <w:lang w:val="it-IT"/>
              </w:rPr>
            </w:pPr>
            <w:r w:rsidRPr="00181B41">
              <w:rPr>
                <w:rFonts w:ascii="Arial" w:hAnsi="Arial" w:cs="Arial"/>
                <w:spacing w:val="0"/>
                <w:szCs w:val="20"/>
                <w:lang w:val="fr-FR"/>
              </w:rPr>
              <w:t>}</w:t>
            </w:r>
          </w:p>
        </w:tc>
      </w:tr>
      <w:tr w:rsidR="009A1A9C" w:rsidRPr="001C6E22" w:rsidTr="004305E3">
        <w:trPr>
          <w:cantSplit/>
          <w:trHeight w:val="281"/>
        </w:trPr>
        <w:tc>
          <w:tcPr>
            <w:tcW w:w="1701" w:type="dxa"/>
          </w:tcPr>
          <w:p w:rsidR="009A1A9C" w:rsidRPr="002B69A5" w:rsidRDefault="009A1A9C" w:rsidP="004305E3">
            <w:pPr>
              <w:pStyle w:val="TableText"/>
              <w:rPr>
                <w:lang w:val="fr-FR"/>
              </w:rPr>
            </w:pPr>
            <w:r w:rsidRPr="002B69A5">
              <w:rPr>
                <w:lang w:val="fr-FR"/>
              </w:rPr>
              <w:t>HTT</w:t>
            </w:r>
            <w:r>
              <w:rPr>
                <w:rFonts w:hint="eastAsia"/>
                <w:lang w:val="fr-FR"/>
              </w:rPr>
              <w:t>P</w:t>
            </w:r>
            <w:r w:rsidRPr="002B69A5">
              <w:rPr>
                <w:lang w:val="fr-FR"/>
              </w:rPr>
              <w:t xml:space="preserve"> Response</w:t>
            </w:r>
          </w:p>
        </w:tc>
        <w:tc>
          <w:tcPr>
            <w:tcW w:w="6379" w:type="dxa"/>
          </w:tcPr>
          <w:p w:rsidR="009A1A9C" w:rsidRPr="001C6E22" w:rsidRDefault="009A1A9C" w:rsidP="004305E3">
            <w:pPr>
              <w:pStyle w:val="TableText"/>
              <w:rPr>
                <w:lang w:val="fr-FR"/>
              </w:rPr>
            </w:pPr>
            <w:r w:rsidRPr="001C6E22">
              <w:rPr>
                <w:lang w:val="fr-FR"/>
              </w:rPr>
              <w:t>Content Type: application/</w:t>
            </w:r>
            <w:r w:rsidRPr="001C6E22">
              <w:rPr>
                <w:rFonts w:hint="eastAsia"/>
                <w:lang w:val="fr-FR"/>
              </w:rPr>
              <w:t>json</w:t>
            </w:r>
            <w:r w:rsidRPr="001C6E22">
              <w:rPr>
                <w:lang w:val="fr-FR"/>
              </w:rPr>
              <w:t>; charset=UTF-8</w:t>
            </w:r>
          </w:p>
          <w:p w:rsidR="00181B41" w:rsidRPr="00181B41" w:rsidRDefault="00181B41" w:rsidP="00181B41">
            <w:pPr>
              <w:pStyle w:val="TerminalDisplayinTable"/>
              <w:shd w:val="clear" w:color="auto" w:fill="D9D9D9"/>
              <w:rPr>
                <w:rFonts w:ascii="Arial" w:hAnsi="Arial" w:cs="Arial"/>
                <w:spacing w:val="0"/>
                <w:szCs w:val="20"/>
                <w:lang w:val="fr-FR"/>
              </w:rPr>
            </w:pPr>
            <w:r w:rsidRPr="00181B41">
              <w:rPr>
                <w:rFonts w:ascii="Arial" w:hAnsi="Arial" w:cs="Arial"/>
                <w:spacing w:val="0"/>
                <w:szCs w:val="20"/>
                <w:lang w:val="fr-FR"/>
              </w:rPr>
              <w:t>{</w:t>
            </w:r>
          </w:p>
          <w:p w:rsidR="00181B41" w:rsidRPr="00181B41" w:rsidRDefault="00181B41" w:rsidP="00181B41">
            <w:pPr>
              <w:pStyle w:val="TerminalDisplayinTable"/>
              <w:shd w:val="clear" w:color="auto" w:fill="D9D9D9"/>
              <w:rPr>
                <w:rFonts w:ascii="Arial" w:hAnsi="Arial" w:cs="Arial"/>
                <w:spacing w:val="0"/>
                <w:szCs w:val="20"/>
                <w:lang w:val="fr-FR"/>
              </w:rPr>
            </w:pPr>
            <w:r w:rsidRPr="00181B41">
              <w:rPr>
                <w:rFonts w:ascii="Arial" w:hAnsi="Arial" w:cs="Arial"/>
                <w:spacing w:val="0"/>
                <w:szCs w:val="20"/>
                <w:lang w:val="fr-FR"/>
              </w:rPr>
              <w:t xml:space="preserve">  "returnCode" : "0",</w:t>
            </w:r>
          </w:p>
          <w:p w:rsidR="00181B41" w:rsidRPr="00181B41" w:rsidRDefault="00181B41" w:rsidP="00181B41">
            <w:pPr>
              <w:pStyle w:val="TerminalDisplayinTable"/>
              <w:shd w:val="clear" w:color="auto" w:fill="D9D9D9"/>
              <w:rPr>
                <w:rFonts w:ascii="Arial" w:hAnsi="Arial" w:cs="Arial"/>
                <w:spacing w:val="0"/>
                <w:szCs w:val="20"/>
                <w:lang w:val="fr-FR"/>
              </w:rPr>
            </w:pPr>
            <w:r w:rsidRPr="00181B41">
              <w:rPr>
                <w:rFonts w:ascii="Arial" w:hAnsi="Arial" w:cs="Arial"/>
                <w:spacing w:val="0"/>
                <w:szCs w:val="20"/>
                <w:lang w:val="fr-FR"/>
              </w:rPr>
              <w:t xml:space="preserve">  "dics" : [ {</w:t>
            </w:r>
          </w:p>
          <w:p w:rsidR="00181B41" w:rsidRPr="00181B41" w:rsidRDefault="00181B41" w:rsidP="00181B41">
            <w:pPr>
              <w:pStyle w:val="TerminalDisplayinTable"/>
              <w:shd w:val="clear" w:color="auto" w:fill="D9D9D9"/>
              <w:rPr>
                <w:rFonts w:ascii="Arial" w:hAnsi="Arial" w:cs="Arial"/>
                <w:spacing w:val="0"/>
                <w:szCs w:val="20"/>
                <w:lang w:val="fr-FR"/>
              </w:rPr>
            </w:pPr>
            <w:r w:rsidRPr="00181B41">
              <w:rPr>
                <w:rFonts w:ascii="Arial" w:hAnsi="Arial" w:cs="Arial"/>
                <w:spacing w:val="0"/>
                <w:szCs w:val="20"/>
                <w:lang w:val="fr-FR"/>
              </w:rPr>
              <w:t xml:space="preserve">    "name" : "RCHGTIP",</w:t>
            </w:r>
          </w:p>
          <w:p w:rsidR="00181B41" w:rsidRPr="00181B41" w:rsidRDefault="00181B41" w:rsidP="00181B41">
            <w:pPr>
              <w:pStyle w:val="TerminalDisplayinTable"/>
              <w:shd w:val="clear" w:color="auto" w:fill="D9D9D9"/>
              <w:rPr>
                <w:rFonts w:ascii="Arial" w:hAnsi="Arial" w:cs="Arial"/>
                <w:spacing w:val="0"/>
                <w:szCs w:val="20"/>
                <w:lang w:val="fr-FR"/>
              </w:rPr>
            </w:pPr>
            <w:r w:rsidRPr="00181B41">
              <w:rPr>
                <w:rFonts w:ascii="Arial" w:hAnsi="Arial" w:cs="Arial" w:hint="eastAsia"/>
                <w:spacing w:val="0"/>
                <w:szCs w:val="20"/>
                <w:lang w:val="fr-FR"/>
              </w:rPr>
              <w:t xml:space="preserve">    "value" : "</w:t>
            </w:r>
            <w:r w:rsidRPr="00181B41">
              <w:rPr>
                <w:rFonts w:ascii="Arial" w:hAnsi="Arial" w:cs="Arial" w:hint="eastAsia"/>
                <w:spacing w:val="0"/>
                <w:szCs w:val="20"/>
                <w:lang w:val="fr-FR"/>
              </w:rPr>
              <w:t>充值送美女！</w:t>
            </w:r>
            <w:r w:rsidRPr="00181B41">
              <w:rPr>
                <w:rFonts w:ascii="Arial" w:hAnsi="Arial" w:cs="Arial" w:hint="eastAsia"/>
                <w:spacing w:val="0"/>
                <w:szCs w:val="20"/>
                <w:lang w:val="fr-FR"/>
              </w:rPr>
              <w:t>\r\n</w:t>
            </w:r>
            <w:r w:rsidRPr="00181B41">
              <w:rPr>
                <w:rFonts w:ascii="Arial" w:hAnsi="Arial" w:cs="Arial" w:hint="eastAsia"/>
                <w:spacing w:val="0"/>
                <w:szCs w:val="20"/>
                <w:lang w:val="fr-FR"/>
              </w:rPr>
              <w:t>你相信吗？</w:t>
            </w:r>
            <w:r w:rsidRPr="00181B41">
              <w:rPr>
                <w:rFonts w:ascii="Arial" w:hAnsi="Arial" w:cs="Arial" w:hint="eastAsia"/>
                <w:spacing w:val="0"/>
                <w:szCs w:val="20"/>
                <w:lang w:val="fr-FR"/>
              </w:rPr>
              <w:t>\r\n</w:t>
            </w:r>
            <w:r w:rsidRPr="00181B41">
              <w:rPr>
                <w:rFonts w:ascii="Arial" w:hAnsi="Arial" w:cs="Arial" w:hint="eastAsia"/>
                <w:spacing w:val="0"/>
                <w:szCs w:val="20"/>
                <w:lang w:val="fr-FR"/>
              </w:rPr>
              <w:t>特殊字符！</w:t>
            </w:r>
            <w:r w:rsidRPr="00181B41">
              <w:rPr>
                <w:rFonts w:ascii="Arial" w:hAnsi="Arial" w:cs="Arial" w:hint="eastAsia"/>
                <w:spacing w:val="0"/>
                <w:szCs w:val="20"/>
                <w:lang w:val="fr-FR"/>
              </w:rPr>
              <w:t>@#</w:t>
            </w:r>
            <w:r w:rsidRPr="00181B41">
              <w:rPr>
                <w:rFonts w:ascii="Arial" w:hAnsi="Arial" w:cs="Arial" w:hint="eastAsia"/>
                <w:spacing w:val="0"/>
                <w:szCs w:val="20"/>
                <w:lang w:val="fr-FR"/>
              </w:rPr>
              <w:t>￥</w:t>
            </w:r>
            <w:r w:rsidRPr="00181B41">
              <w:rPr>
                <w:rFonts w:ascii="Arial" w:hAnsi="Arial" w:cs="Arial" w:hint="eastAsia"/>
                <w:spacing w:val="0"/>
                <w:szCs w:val="20"/>
                <w:lang w:val="fr-FR"/>
              </w:rPr>
              <w:t>%</w:t>
            </w:r>
            <w:r w:rsidRPr="00181B41">
              <w:rPr>
                <w:rFonts w:ascii="Arial" w:hAnsi="Arial" w:cs="Arial" w:hint="eastAsia"/>
                <w:spacing w:val="0"/>
                <w:szCs w:val="20"/>
                <w:lang w:val="fr-FR"/>
              </w:rPr>
              <w:t>……</w:t>
            </w:r>
            <w:r w:rsidRPr="00181B41">
              <w:rPr>
                <w:rFonts w:ascii="Arial" w:hAnsi="Arial" w:cs="Arial" w:hint="eastAsia"/>
                <w:spacing w:val="0"/>
                <w:szCs w:val="20"/>
                <w:lang w:val="fr-FR"/>
              </w:rPr>
              <w:t>&amp;</w:t>
            </w:r>
            <w:r w:rsidRPr="00181B41">
              <w:rPr>
                <w:rFonts w:ascii="Arial" w:hAnsi="Arial" w:cs="Arial" w:hint="eastAsia"/>
                <w:spacing w:val="0"/>
                <w:szCs w:val="20"/>
                <w:lang w:val="fr-FR"/>
              </w:rPr>
              <w:t>）（×</w:t>
            </w:r>
            <w:r w:rsidRPr="00181B41">
              <w:rPr>
                <w:rFonts w:ascii="Arial" w:hAnsi="Arial" w:cs="Arial" w:hint="eastAsia"/>
                <w:spacing w:val="0"/>
                <w:szCs w:val="20"/>
                <w:lang w:val="fr-FR"/>
              </w:rPr>
              <w:t>&amp;"</w:t>
            </w:r>
          </w:p>
          <w:p w:rsidR="00181B41" w:rsidRPr="00181B41" w:rsidRDefault="00181B41" w:rsidP="00181B41">
            <w:pPr>
              <w:pStyle w:val="TerminalDisplayinTable"/>
              <w:shd w:val="clear" w:color="auto" w:fill="D9D9D9"/>
              <w:rPr>
                <w:rFonts w:ascii="Arial" w:hAnsi="Arial" w:cs="Arial"/>
                <w:spacing w:val="0"/>
                <w:szCs w:val="20"/>
                <w:lang w:val="fr-FR"/>
              </w:rPr>
            </w:pPr>
            <w:r w:rsidRPr="00181B41">
              <w:rPr>
                <w:rFonts w:ascii="Arial" w:hAnsi="Arial" w:cs="Arial"/>
                <w:spacing w:val="0"/>
                <w:szCs w:val="20"/>
                <w:lang w:val="fr-FR"/>
              </w:rPr>
              <w:t xml:space="preserve">  } ],</w:t>
            </w:r>
          </w:p>
          <w:p w:rsidR="00181B41" w:rsidRPr="00181B41" w:rsidRDefault="00181B41" w:rsidP="00181B41">
            <w:pPr>
              <w:pStyle w:val="TerminalDisplayinTable"/>
              <w:shd w:val="clear" w:color="auto" w:fill="D9D9D9"/>
              <w:rPr>
                <w:rFonts w:ascii="Arial" w:hAnsi="Arial" w:cs="Arial"/>
                <w:spacing w:val="0"/>
                <w:szCs w:val="20"/>
                <w:lang w:val="fr-FR"/>
              </w:rPr>
            </w:pPr>
            <w:r w:rsidRPr="00181B41">
              <w:rPr>
                <w:rFonts w:ascii="Arial" w:hAnsi="Arial" w:cs="Arial"/>
                <w:spacing w:val="0"/>
                <w:szCs w:val="20"/>
                <w:lang w:val="fr-FR"/>
              </w:rPr>
              <w:t xml:space="preserve">  "returnDesc" : "success",</w:t>
            </w:r>
          </w:p>
          <w:p w:rsidR="00181B41" w:rsidRPr="00181B41" w:rsidRDefault="00181B41" w:rsidP="00181B41">
            <w:pPr>
              <w:pStyle w:val="TerminalDisplayinTable"/>
              <w:shd w:val="clear" w:color="auto" w:fill="D9D9D9"/>
              <w:rPr>
                <w:rFonts w:ascii="Arial" w:hAnsi="Arial" w:cs="Arial"/>
                <w:spacing w:val="0"/>
                <w:szCs w:val="20"/>
                <w:lang w:val="fr-FR"/>
              </w:rPr>
            </w:pPr>
            <w:r w:rsidRPr="00181B41">
              <w:rPr>
                <w:rFonts w:ascii="Arial" w:hAnsi="Arial" w:cs="Arial"/>
                <w:spacing w:val="0"/>
                <w:szCs w:val="20"/>
                <w:lang w:val="fr-FR"/>
              </w:rPr>
              <w:t xml:space="preserve">  "apkUrl" : "http://testpim.huaweihub.com:28080/HuaweiPayService.apk",</w:t>
            </w:r>
          </w:p>
          <w:p w:rsidR="00181B41" w:rsidRPr="00181B41" w:rsidRDefault="00181B41" w:rsidP="00181B41">
            <w:pPr>
              <w:pStyle w:val="TerminalDisplayinTable"/>
              <w:shd w:val="clear" w:color="auto" w:fill="D9D9D9"/>
              <w:rPr>
                <w:rFonts w:ascii="Arial" w:hAnsi="Arial" w:cs="Arial"/>
                <w:spacing w:val="0"/>
                <w:szCs w:val="20"/>
                <w:lang w:val="fr-FR"/>
              </w:rPr>
            </w:pPr>
            <w:r w:rsidRPr="00181B41">
              <w:rPr>
                <w:rFonts w:ascii="Arial" w:hAnsi="Arial" w:cs="Arial"/>
                <w:spacing w:val="0"/>
                <w:szCs w:val="20"/>
                <w:lang w:val="fr-FR"/>
              </w:rPr>
              <w:t xml:space="preserve">  "seaapkUrl" : "http://file.dbank.com/dl/TDS/Pay/HuaweiPayService.apk"</w:t>
            </w:r>
          </w:p>
          <w:p w:rsidR="009A1A9C" w:rsidRPr="002B69A5" w:rsidRDefault="00181B41" w:rsidP="004305E3">
            <w:pPr>
              <w:pStyle w:val="TerminalDisplayinTable"/>
              <w:shd w:val="clear" w:color="auto" w:fill="D9D9D9"/>
              <w:rPr>
                <w:lang w:val="fr-FR"/>
              </w:rPr>
            </w:pPr>
            <w:r w:rsidRPr="00181B41">
              <w:rPr>
                <w:rFonts w:ascii="Arial" w:hAnsi="Arial" w:cs="Arial"/>
                <w:spacing w:val="0"/>
                <w:szCs w:val="20"/>
                <w:lang w:val="fr-FR"/>
              </w:rPr>
              <w:t>}</w:t>
            </w:r>
          </w:p>
        </w:tc>
      </w:tr>
    </w:tbl>
    <w:p w:rsidR="009A1A9C" w:rsidRPr="00990213" w:rsidRDefault="009A1A9C" w:rsidP="009A1A9C"/>
    <w:p w:rsidR="00AB66AD" w:rsidRDefault="000F1168" w:rsidP="00AB66AD">
      <w:pPr>
        <w:pStyle w:val="2"/>
      </w:pPr>
      <w:r>
        <w:rPr>
          <w:rFonts w:hint="eastAsia"/>
        </w:rPr>
        <w:t>报表查询</w:t>
      </w:r>
      <w:r w:rsidR="00AB66AD">
        <w:rPr>
          <w:rFonts w:hint="eastAsia"/>
        </w:rPr>
        <w:t>接口</w:t>
      </w:r>
    </w:p>
    <w:p w:rsidR="00AB66AD" w:rsidRPr="005F1769" w:rsidRDefault="00AB66AD" w:rsidP="00AB66AD">
      <w:pPr>
        <w:pStyle w:val="3"/>
        <w:rPr>
          <w:sz w:val="21"/>
          <w:szCs w:val="21"/>
        </w:rPr>
      </w:pPr>
      <w:r>
        <w:rPr>
          <w:rFonts w:hint="eastAsia"/>
          <w:sz w:val="21"/>
          <w:szCs w:val="21"/>
        </w:rPr>
        <w:t>开发者联盟调用接口</w:t>
      </w:r>
    </w:p>
    <w:p w:rsidR="00AB66AD" w:rsidRDefault="00AB66AD" w:rsidP="00AB66AD">
      <w:pPr>
        <w:ind w:firstLineChars="150" w:firstLine="315"/>
      </w:pPr>
      <w:r w:rsidRPr="00527994">
        <w:rPr>
          <w:rFonts w:hint="eastAsia"/>
        </w:rPr>
        <w:t>函数：</w:t>
      </w:r>
      <w:r w:rsidRPr="00527994">
        <w:t xml:space="preserve">String </w:t>
      </w:r>
      <w:r w:rsidR="00FA69E7">
        <w:rPr>
          <w:color w:val="1F497D"/>
        </w:rPr>
        <w:t>huawei.trade.</w:t>
      </w:r>
      <w:r w:rsidR="00FA69E7">
        <w:rPr>
          <w:rFonts w:hint="eastAsia"/>
          <w:color w:val="1F497D"/>
        </w:rPr>
        <w:t>report.</w:t>
      </w:r>
      <w:r w:rsidR="000F1168">
        <w:rPr>
          <w:rFonts w:hint="eastAsia"/>
        </w:rPr>
        <w:t>reportGateway</w:t>
      </w:r>
      <w:r w:rsidR="000F1168" w:rsidRPr="00527994">
        <w:t xml:space="preserve"> </w:t>
      </w:r>
      <w:r w:rsidRPr="00527994">
        <w:t>(required</w:t>
      </w:r>
      <w:r w:rsidR="000F1168">
        <w:rPr>
          <w:rFonts w:hint="eastAsia"/>
        </w:rPr>
        <w:t xml:space="preserve"> String interfaceName, required</w:t>
      </w:r>
      <w:r w:rsidRPr="00527994">
        <w:t xml:space="preserve"> String params)</w:t>
      </w:r>
    </w:p>
    <w:p w:rsidR="00403C6B" w:rsidRPr="00527994" w:rsidRDefault="00403C6B" w:rsidP="00AB66AD">
      <w:pPr>
        <w:ind w:firstLineChars="150" w:firstLine="315"/>
      </w:pPr>
      <w:r>
        <w:rPr>
          <w:rFonts w:hint="eastAsia"/>
        </w:rPr>
        <w:t>interfaceName</w:t>
      </w:r>
      <w:r>
        <w:rPr>
          <w:rFonts w:hint="eastAsia"/>
        </w:rPr>
        <w:t>参数用于表示需要查询的报表名称，</w:t>
      </w:r>
      <w:r>
        <w:rPr>
          <w:rFonts w:hint="eastAsia"/>
        </w:rPr>
        <w:t>params</w:t>
      </w:r>
      <w:r>
        <w:rPr>
          <w:rFonts w:hint="eastAsia"/>
        </w:rPr>
        <w:t>参数表示相应报表的具体查询参数，其具体参数定义请参考下文各章节。</w:t>
      </w:r>
    </w:p>
    <w:p w:rsidR="00AB66AD" w:rsidRDefault="000F1168" w:rsidP="00AB66AD">
      <w:pPr>
        <w:ind w:firstLineChars="150" w:firstLine="315"/>
      </w:pPr>
      <w:r>
        <w:rPr>
          <w:rFonts w:hint="eastAsia"/>
        </w:rPr>
        <w:t>interfaceName</w:t>
      </w:r>
      <w:r>
        <w:rPr>
          <w:rFonts w:hint="eastAsia"/>
        </w:rPr>
        <w:t>取值如下：</w:t>
      </w:r>
    </w:p>
    <w:p w:rsidR="00CC3A37" w:rsidRDefault="00CC3A37" w:rsidP="00CC3A37">
      <w:pPr>
        <w:ind w:firstLineChars="150" w:firstLine="300"/>
        <w:rPr>
          <w:rFonts w:ascii="宋体" w:hAnsi="宋体"/>
          <w:sz w:val="20"/>
          <w:szCs w:val="20"/>
        </w:rPr>
      </w:pPr>
      <w:r>
        <w:rPr>
          <w:rFonts w:ascii="宋体" w:hAnsi="宋体" w:hint="eastAsia"/>
          <w:sz w:val="20"/>
          <w:szCs w:val="20"/>
        </w:rPr>
        <w:lastRenderedPageBreak/>
        <w:t>pay</w:t>
      </w:r>
      <w:r w:rsidRPr="00C14526">
        <w:rPr>
          <w:rFonts w:ascii="宋体" w:hAnsi="宋体" w:hint="eastAsia"/>
          <w:sz w:val="20"/>
          <w:szCs w:val="20"/>
        </w:rPr>
        <w:t>.</w:t>
      </w:r>
      <w:r>
        <w:rPr>
          <w:rFonts w:ascii="宋体" w:hAnsi="宋体" w:hint="eastAsia"/>
          <w:sz w:val="20"/>
          <w:szCs w:val="20"/>
        </w:rPr>
        <w:t>oprateData.queryByd</w:t>
      </w:r>
      <w:r w:rsidRPr="008B78C1">
        <w:rPr>
          <w:rFonts w:ascii="宋体" w:hAnsi="宋体" w:hint="eastAsia"/>
          <w:sz w:val="20"/>
          <w:szCs w:val="20"/>
        </w:rPr>
        <w:t>ate</w:t>
      </w:r>
      <w:r>
        <w:rPr>
          <w:rFonts w:ascii="宋体" w:hAnsi="宋体" w:hint="eastAsia"/>
          <w:sz w:val="20"/>
          <w:szCs w:val="20"/>
        </w:rPr>
        <w:t xml:space="preserve">：运营数据分析报表 </w:t>
      </w:r>
      <w:r>
        <w:rPr>
          <w:rFonts w:ascii="宋体" w:hAnsi="宋体"/>
          <w:sz w:val="20"/>
          <w:szCs w:val="20"/>
        </w:rPr>
        <w:t>–</w:t>
      </w:r>
      <w:r>
        <w:rPr>
          <w:rFonts w:ascii="宋体" w:hAnsi="宋体" w:hint="eastAsia"/>
          <w:sz w:val="20"/>
          <w:szCs w:val="20"/>
        </w:rPr>
        <w:t xml:space="preserve"> 日期</w:t>
      </w:r>
    </w:p>
    <w:p w:rsidR="00CC3A37" w:rsidRDefault="00CC3A37" w:rsidP="00CC3A37">
      <w:pPr>
        <w:ind w:firstLineChars="150" w:firstLine="300"/>
        <w:rPr>
          <w:rFonts w:ascii="宋体" w:hAnsi="宋体"/>
          <w:sz w:val="20"/>
          <w:szCs w:val="20"/>
        </w:rPr>
      </w:pPr>
      <w:r>
        <w:rPr>
          <w:rFonts w:ascii="宋体" w:hAnsi="宋体" w:hint="eastAsia"/>
          <w:sz w:val="20"/>
          <w:szCs w:val="20"/>
        </w:rPr>
        <w:t>pay</w:t>
      </w:r>
      <w:r w:rsidRPr="00C14526">
        <w:rPr>
          <w:rFonts w:ascii="宋体" w:hAnsi="宋体" w:hint="eastAsia"/>
          <w:sz w:val="20"/>
          <w:szCs w:val="20"/>
        </w:rPr>
        <w:t>.</w:t>
      </w:r>
      <w:r>
        <w:rPr>
          <w:rFonts w:ascii="宋体" w:hAnsi="宋体" w:hint="eastAsia"/>
          <w:sz w:val="20"/>
          <w:szCs w:val="20"/>
        </w:rPr>
        <w:t xml:space="preserve">oprateData.queryByapp：运营数据分析报表 </w:t>
      </w:r>
      <w:r>
        <w:rPr>
          <w:rFonts w:ascii="宋体" w:hAnsi="宋体"/>
          <w:sz w:val="20"/>
          <w:szCs w:val="20"/>
        </w:rPr>
        <w:t>–</w:t>
      </w:r>
      <w:r>
        <w:rPr>
          <w:rFonts w:ascii="宋体" w:hAnsi="宋体" w:hint="eastAsia"/>
          <w:sz w:val="20"/>
          <w:szCs w:val="20"/>
        </w:rPr>
        <w:t xml:space="preserve"> 应用</w:t>
      </w:r>
    </w:p>
    <w:p w:rsidR="00CC3A37" w:rsidRDefault="00CC3A37" w:rsidP="00CC3A37">
      <w:pPr>
        <w:ind w:firstLineChars="150" w:firstLine="300"/>
        <w:rPr>
          <w:rFonts w:ascii="宋体" w:hAnsi="宋体"/>
          <w:sz w:val="20"/>
          <w:szCs w:val="20"/>
        </w:rPr>
      </w:pPr>
      <w:r>
        <w:rPr>
          <w:rFonts w:ascii="宋体" w:hAnsi="宋体" w:hint="eastAsia"/>
          <w:sz w:val="20"/>
          <w:szCs w:val="20"/>
        </w:rPr>
        <w:t>pay</w:t>
      </w:r>
      <w:r w:rsidRPr="00C14526">
        <w:rPr>
          <w:rFonts w:ascii="宋体" w:hAnsi="宋体" w:hint="eastAsia"/>
          <w:sz w:val="20"/>
          <w:szCs w:val="20"/>
        </w:rPr>
        <w:t>.</w:t>
      </w:r>
      <w:r>
        <w:rPr>
          <w:rFonts w:ascii="宋体" w:hAnsi="宋体" w:hint="eastAsia"/>
          <w:sz w:val="20"/>
          <w:szCs w:val="20"/>
        </w:rPr>
        <w:t xml:space="preserve">oprateData.queryBytype：运营数据分析报表 </w:t>
      </w:r>
      <w:r>
        <w:rPr>
          <w:rFonts w:ascii="宋体" w:hAnsi="宋体"/>
          <w:sz w:val="20"/>
          <w:szCs w:val="20"/>
        </w:rPr>
        <w:t>–</w:t>
      </w:r>
      <w:r>
        <w:rPr>
          <w:rFonts w:ascii="宋体" w:hAnsi="宋体" w:hint="eastAsia"/>
          <w:sz w:val="20"/>
          <w:szCs w:val="20"/>
        </w:rPr>
        <w:t xml:space="preserve"> 支付方式</w:t>
      </w:r>
    </w:p>
    <w:p w:rsidR="00002FDD" w:rsidRDefault="00002FDD" w:rsidP="00CC3A37">
      <w:pPr>
        <w:ind w:firstLineChars="150" w:firstLine="300"/>
        <w:rPr>
          <w:rFonts w:ascii="宋体" w:hAnsi="宋体"/>
          <w:sz w:val="20"/>
          <w:szCs w:val="20"/>
        </w:rPr>
      </w:pPr>
      <w:r>
        <w:rPr>
          <w:rFonts w:ascii="宋体" w:hAnsi="宋体" w:hint="eastAsia"/>
          <w:sz w:val="20"/>
          <w:szCs w:val="20"/>
        </w:rPr>
        <w:t>pay.details.download：交易明细下载</w:t>
      </w:r>
    </w:p>
    <w:p w:rsidR="006E2484" w:rsidRDefault="006E2484" w:rsidP="00CC3A37">
      <w:pPr>
        <w:ind w:firstLineChars="150" w:firstLine="300"/>
        <w:rPr>
          <w:rFonts w:ascii="宋体" w:hAnsi="宋体"/>
          <w:sz w:val="20"/>
          <w:szCs w:val="20"/>
        </w:rPr>
      </w:pPr>
    </w:p>
    <w:p w:rsidR="00926E0A" w:rsidRDefault="00926E0A" w:rsidP="00926E0A">
      <w:pPr>
        <w:ind w:firstLineChars="150" w:firstLine="300"/>
        <w:rPr>
          <w:rFonts w:ascii="宋体" w:hAnsi="宋体"/>
          <w:sz w:val="20"/>
          <w:szCs w:val="20"/>
        </w:rPr>
      </w:pPr>
      <w:r>
        <w:rPr>
          <w:rFonts w:ascii="宋体" w:hAnsi="宋体" w:hint="eastAsia"/>
          <w:sz w:val="20"/>
          <w:szCs w:val="20"/>
        </w:rPr>
        <w:t>各报表的输入和输出参数定义如下：</w:t>
      </w:r>
    </w:p>
    <w:p w:rsidR="00926E0A" w:rsidRPr="005F1769" w:rsidRDefault="00926E0A" w:rsidP="00926E0A">
      <w:pPr>
        <w:pStyle w:val="3"/>
        <w:rPr>
          <w:sz w:val="21"/>
          <w:szCs w:val="21"/>
        </w:rPr>
      </w:pPr>
      <w:r>
        <w:rPr>
          <w:rFonts w:hint="eastAsia"/>
          <w:sz w:val="21"/>
          <w:szCs w:val="21"/>
        </w:rPr>
        <w:t>结算报表</w:t>
      </w:r>
      <w:r w:rsidR="00F07F0A" w:rsidRPr="00EE44BF">
        <w:rPr>
          <w:rFonts w:hint="eastAsia"/>
          <w:color w:val="FF0000"/>
          <w:sz w:val="21"/>
          <w:szCs w:val="21"/>
        </w:rPr>
        <w:t>(</w:t>
      </w:r>
      <w:r w:rsidR="00F07F0A" w:rsidRPr="00EE44BF">
        <w:rPr>
          <w:rFonts w:hint="eastAsia"/>
          <w:color w:val="FF0000"/>
          <w:sz w:val="21"/>
          <w:szCs w:val="21"/>
        </w:rPr>
        <w:t>已经移植到结算模块</w:t>
      </w:r>
      <w:r w:rsidR="00F07F0A" w:rsidRPr="00EE44BF">
        <w:rPr>
          <w:rFonts w:hint="eastAsia"/>
          <w:color w:val="FF0000"/>
          <w:sz w:val="21"/>
          <w:szCs w:val="21"/>
        </w:rPr>
        <w:t>)</w:t>
      </w:r>
    </w:p>
    <w:p w:rsidR="00AB66AD" w:rsidRDefault="00AB66AD" w:rsidP="00AB66AD">
      <w:pPr>
        <w:ind w:firstLineChars="150" w:firstLine="315"/>
      </w:pPr>
      <w:r>
        <w:rPr>
          <w:rFonts w:hint="eastAsia"/>
        </w:rPr>
        <w:t>接口参数描述：</w:t>
      </w:r>
    </w:p>
    <w:tbl>
      <w:tblPr>
        <w:tblW w:w="8052" w:type="dxa"/>
        <w:jc w:val="center"/>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37"/>
        <w:gridCol w:w="1146"/>
        <w:gridCol w:w="4222"/>
        <w:gridCol w:w="847"/>
      </w:tblGrid>
      <w:tr w:rsidR="00AB66AD" w:rsidRPr="00F34E0C" w:rsidTr="00926E0A">
        <w:trPr>
          <w:trHeight w:val="330"/>
          <w:jc w:val="center"/>
        </w:trPr>
        <w:tc>
          <w:tcPr>
            <w:tcW w:w="1837" w:type="dxa"/>
            <w:shd w:val="clear" w:color="auto" w:fill="auto"/>
            <w:vAlign w:val="center"/>
            <w:hideMark/>
          </w:tcPr>
          <w:p w:rsidR="00AB66AD" w:rsidRPr="00F34E0C" w:rsidRDefault="00AB66AD" w:rsidP="00B37C41">
            <w:pPr>
              <w:ind w:leftChars="-44" w:left="-92"/>
              <w:jc w:val="center"/>
              <w:rPr>
                <w:b/>
              </w:rPr>
            </w:pPr>
            <w:r w:rsidRPr="00F34E0C">
              <w:rPr>
                <w:rFonts w:hint="eastAsia"/>
                <w:b/>
              </w:rPr>
              <w:t>名称</w:t>
            </w:r>
          </w:p>
        </w:tc>
        <w:tc>
          <w:tcPr>
            <w:tcW w:w="1146" w:type="dxa"/>
            <w:shd w:val="clear" w:color="auto" w:fill="auto"/>
            <w:vAlign w:val="center"/>
            <w:hideMark/>
          </w:tcPr>
          <w:p w:rsidR="00AB66AD" w:rsidRPr="00F34E0C" w:rsidRDefault="00AB66AD" w:rsidP="00926E0A">
            <w:pPr>
              <w:jc w:val="center"/>
              <w:rPr>
                <w:b/>
              </w:rPr>
            </w:pPr>
            <w:r>
              <w:rPr>
                <w:rFonts w:hint="eastAsia"/>
                <w:b/>
              </w:rPr>
              <w:t>类型</w:t>
            </w:r>
          </w:p>
        </w:tc>
        <w:tc>
          <w:tcPr>
            <w:tcW w:w="4222" w:type="dxa"/>
            <w:shd w:val="clear" w:color="auto" w:fill="auto"/>
            <w:vAlign w:val="center"/>
            <w:hideMark/>
          </w:tcPr>
          <w:p w:rsidR="00AB66AD" w:rsidRPr="00F34E0C" w:rsidRDefault="00AB66AD" w:rsidP="00926E0A">
            <w:pPr>
              <w:jc w:val="center"/>
              <w:rPr>
                <w:b/>
              </w:rPr>
            </w:pPr>
            <w:r w:rsidRPr="00F34E0C">
              <w:rPr>
                <w:rFonts w:hint="eastAsia"/>
                <w:b/>
              </w:rPr>
              <w:t>描述</w:t>
            </w:r>
          </w:p>
        </w:tc>
        <w:tc>
          <w:tcPr>
            <w:tcW w:w="847" w:type="dxa"/>
            <w:shd w:val="clear" w:color="auto" w:fill="auto"/>
            <w:vAlign w:val="center"/>
            <w:hideMark/>
          </w:tcPr>
          <w:p w:rsidR="00AB66AD" w:rsidRPr="00F34E0C" w:rsidRDefault="00AB66AD" w:rsidP="00926E0A">
            <w:pPr>
              <w:jc w:val="center"/>
              <w:rPr>
                <w:b/>
              </w:rPr>
            </w:pPr>
            <w:r w:rsidRPr="00F34E0C">
              <w:rPr>
                <w:rFonts w:hint="eastAsia"/>
                <w:b/>
              </w:rPr>
              <w:t>可选</w:t>
            </w:r>
          </w:p>
        </w:tc>
      </w:tr>
      <w:tr w:rsidR="00C65FBD" w:rsidRPr="00CC549D" w:rsidTr="00F9776E">
        <w:trPr>
          <w:trHeight w:val="330"/>
          <w:jc w:val="center"/>
        </w:trPr>
        <w:tc>
          <w:tcPr>
            <w:tcW w:w="1837" w:type="dxa"/>
            <w:tcBorders>
              <w:top w:val="single" w:sz="4" w:space="0" w:color="auto"/>
              <w:left w:val="single" w:sz="4" w:space="0" w:color="auto"/>
              <w:bottom w:val="single" w:sz="4" w:space="0" w:color="auto"/>
              <w:right w:val="single" w:sz="4" w:space="0" w:color="auto"/>
            </w:tcBorders>
            <w:shd w:val="clear" w:color="auto" w:fill="auto"/>
            <w:vAlign w:val="center"/>
          </w:tcPr>
          <w:p w:rsidR="00C65FBD" w:rsidRPr="00B37C41" w:rsidRDefault="00C65FBD" w:rsidP="00F8183F">
            <w:pPr>
              <w:spacing w:line="241" w:lineRule="auto"/>
              <w:ind w:left="-93" w:right="51"/>
              <w:jc w:val="both"/>
            </w:pPr>
            <w:r>
              <w:rPr>
                <w:rFonts w:hint="eastAsia"/>
              </w:rPr>
              <w:t>userID</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center"/>
          </w:tcPr>
          <w:p w:rsidR="00C65FBD" w:rsidRPr="00B37C41" w:rsidRDefault="00C65FBD" w:rsidP="00F8183F">
            <w:pPr>
              <w:spacing w:line="241" w:lineRule="auto"/>
              <w:ind w:left="-93" w:right="51" w:firstLineChars="2" w:firstLine="4"/>
              <w:jc w:val="both"/>
            </w:pPr>
            <w:r>
              <w:rPr>
                <w:rFonts w:hint="eastAsia"/>
              </w:rPr>
              <w:t>String</w:t>
            </w:r>
          </w:p>
        </w:tc>
        <w:tc>
          <w:tcPr>
            <w:tcW w:w="4222" w:type="dxa"/>
            <w:tcBorders>
              <w:top w:val="single" w:sz="4" w:space="0" w:color="auto"/>
              <w:left w:val="single" w:sz="4" w:space="0" w:color="auto"/>
              <w:bottom w:val="single" w:sz="4" w:space="0" w:color="auto"/>
              <w:right w:val="single" w:sz="4" w:space="0" w:color="auto"/>
            </w:tcBorders>
            <w:shd w:val="clear" w:color="auto" w:fill="auto"/>
            <w:vAlign w:val="center"/>
          </w:tcPr>
          <w:p w:rsidR="00C65FBD" w:rsidRDefault="00C65FBD" w:rsidP="00F9776E">
            <w:pPr>
              <w:spacing w:line="312" w:lineRule="exact"/>
              <w:ind w:right="-20"/>
              <w:jc w:val="both"/>
            </w:pPr>
            <w:r>
              <w:rPr>
                <w:rFonts w:hint="eastAsia"/>
              </w:rPr>
              <w:t>商户在</w:t>
            </w:r>
            <w:r>
              <w:rPr>
                <w:rFonts w:hint="eastAsia"/>
              </w:rPr>
              <w:t>UP</w:t>
            </w:r>
            <w:r>
              <w:rPr>
                <w:rFonts w:hint="eastAsia"/>
              </w:rPr>
              <w:t>的</w:t>
            </w:r>
            <w:r>
              <w:rPr>
                <w:rFonts w:hint="eastAsia"/>
              </w:rPr>
              <w:t>ID</w:t>
            </w:r>
            <w:r>
              <w:rPr>
                <w:rFonts w:hint="eastAsia"/>
              </w:rPr>
              <w:t>；</w:t>
            </w:r>
          </w:p>
          <w:p w:rsidR="00352565" w:rsidRPr="00B37C41" w:rsidRDefault="00352565" w:rsidP="00F9776E">
            <w:pPr>
              <w:spacing w:line="312" w:lineRule="exact"/>
              <w:ind w:right="-20"/>
              <w:jc w:val="both"/>
            </w:pPr>
            <w:r>
              <w:rPr>
                <w:rFonts w:hint="eastAsia"/>
              </w:rPr>
              <w:t>联盟接口中，直接从协议中获取。</w:t>
            </w:r>
          </w:p>
        </w:tc>
        <w:tc>
          <w:tcPr>
            <w:tcW w:w="847" w:type="dxa"/>
            <w:tcBorders>
              <w:top w:val="single" w:sz="4" w:space="0" w:color="auto"/>
              <w:left w:val="single" w:sz="4" w:space="0" w:color="auto"/>
              <w:bottom w:val="single" w:sz="4" w:space="0" w:color="auto"/>
              <w:right w:val="single" w:sz="4" w:space="0" w:color="auto"/>
            </w:tcBorders>
            <w:shd w:val="clear" w:color="auto" w:fill="auto"/>
            <w:vAlign w:val="center"/>
          </w:tcPr>
          <w:p w:rsidR="00C65FBD" w:rsidRPr="00B37C41" w:rsidRDefault="00C65FBD" w:rsidP="00F9776E">
            <w:pPr>
              <w:ind w:left="-93" w:firstLineChars="44" w:firstLine="92"/>
              <w:jc w:val="both"/>
            </w:pPr>
            <w:r>
              <w:rPr>
                <w:rFonts w:hint="eastAsia"/>
              </w:rPr>
              <w:t>M</w:t>
            </w:r>
          </w:p>
        </w:tc>
      </w:tr>
      <w:tr w:rsidR="00F97F52" w:rsidRPr="00665A25" w:rsidTr="00F9776E">
        <w:trPr>
          <w:trHeight w:val="330"/>
          <w:jc w:val="center"/>
        </w:trPr>
        <w:tc>
          <w:tcPr>
            <w:tcW w:w="1837" w:type="dxa"/>
            <w:shd w:val="clear" w:color="auto" w:fill="auto"/>
            <w:vAlign w:val="center"/>
            <w:hideMark/>
          </w:tcPr>
          <w:p w:rsidR="00F97F52" w:rsidRPr="00B37C41" w:rsidRDefault="004E5886" w:rsidP="00F8183F">
            <w:pPr>
              <w:spacing w:line="241" w:lineRule="auto"/>
              <w:ind w:left="-93" w:right="51"/>
              <w:jc w:val="both"/>
            </w:pPr>
            <w:r>
              <w:rPr>
                <w:rFonts w:hint="eastAsia"/>
              </w:rPr>
              <w:t>a</w:t>
            </w:r>
            <w:r w:rsidR="00F97F52">
              <w:rPr>
                <w:rFonts w:hint="eastAsia"/>
              </w:rPr>
              <w:t>pplicationID</w:t>
            </w:r>
          </w:p>
        </w:tc>
        <w:tc>
          <w:tcPr>
            <w:tcW w:w="1146" w:type="dxa"/>
            <w:shd w:val="clear" w:color="auto" w:fill="auto"/>
            <w:vAlign w:val="center"/>
            <w:hideMark/>
          </w:tcPr>
          <w:p w:rsidR="00F97F52" w:rsidRPr="00B37C41" w:rsidRDefault="00F97F52" w:rsidP="00F8183F">
            <w:pPr>
              <w:spacing w:line="241" w:lineRule="auto"/>
              <w:ind w:left="-93" w:right="51" w:firstLineChars="2" w:firstLine="4"/>
              <w:jc w:val="both"/>
            </w:pPr>
            <w:r>
              <w:rPr>
                <w:rFonts w:hint="eastAsia"/>
              </w:rPr>
              <w:t>String</w:t>
            </w:r>
          </w:p>
        </w:tc>
        <w:tc>
          <w:tcPr>
            <w:tcW w:w="4222" w:type="dxa"/>
            <w:shd w:val="clear" w:color="auto" w:fill="auto"/>
            <w:vAlign w:val="center"/>
            <w:hideMark/>
          </w:tcPr>
          <w:p w:rsidR="00F97F52" w:rsidRDefault="00F97F52" w:rsidP="00F9776E">
            <w:pPr>
              <w:spacing w:line="241" w:lineRule="auto"/>
              <w:ind w:left="-93" w:right="51" w:firstLineChars="44" w:firstLine="92"/>
              <w:jc w:val="both"/>
            </w:pPr>
            <w:r>
              <w:rPr>
                <w:rFonts w:hint="eastAsia"/>
              </w:rPr>
              <w:t>联盟应用编号</w:t>
            </w:r>
          </w:p>
        </w:tc>
        <w:tc>
          <w:tcPr>
            <w:tcW w:w="847" w:type="dxa"/>
            <w:shd w:val="clear" w:color="auto" w:fill="auto"/>
            <w:vAlign w:val="center"/>
            <w:hideMark/>
          </w:tcPr>
          <w:p w:rsidR="00F97F52" w:rsidRPr="00B37C41" w:rsidRDefault="00F97F52" w:rsidP="00F9776E">
            <w:pPr>
              <w:spacing w:line="241" w:lineRule="auto"/>
              <w:ind w:left="-93" w:right="51" w:firstLineChars="44" w:firstLine="92"/>
              <w:jc w:val="both"/>
            </w:pPr>
            <w:r>
              <w:rPr>
                <w:rFonts w:hint="eastAsia"/>
              </w:rPr>
              <w:t>O</w:t>
            </w:r>
          </w:p>
        </w:tc>
      </w:tr>
      <w:tr w:rsidR="00D845EC" w:rsidRPr="00665A25" w:rsidTr="00F9776E">
        <w:trPr>
          <w:trHeight w:val="330"/>
          <w:jc w:val="center"/>
        </w:trPr>
        <w:tc>
          <w:tcPr>
            <w:tcW w:w="1837" w:type="dxa"/>
            <w:shd w:val="clear" w:color="auto" w:fill="auto"/>
            <w:vAlign w:val="center"/>
            <w:hideMark/>
          </w:tcPr>
          <w:p w:rsidR="00D845EC" w:rsidRPr="00B37C41" w:rsidRDefault="00D845EC" w:rsidP="00F8183F">
            <w:pPr>
              <w:spacing w:line="241" w:lineRule="auto"/>
              <w:ind w:left="-93" w:right="51"/>
              <w:jc w:val="both"/>
            </w:pPr>
            <w:r w:rsidRPr="00B37C41">
              <w:rPr>
                <w:rFonts w:hint="eastAsia"/>
              </w:rPr>
              <w:t>startTime</w:t>
            </w:r>
          </w:p>
        </w:tc>
        <w:tc>
          <w:tcPr>
            <w:tcW w:w="1146" w:type="dxa"/>
            <w:shd w:val="clear" w:color="auto" w:fill="auto"/>
            <w:vAlign w:val="center"/>
            <w:hideMark/>
          </w:tcPr>
          <w:p w:rsidR="00D845EC" w:rsidRPr="00B37C41" w:rsidRDefault="00D845EC" w:rsidP="00F8183F">
            <w:pPr>
              <w:spacing w:line="241" w:lineRule="auto"/>
              <w:ind w:left="-93" w:right="51" w:firstLineChars="2" w:firstLine="4"/>
              <w:jc w:val="both"/>
            </w:pPr>
            <w:r w:rsidRPr="00B37C41">
              <w:t>S</w:t>
            </w:r>
            <w:r w:rsidRPr="00B37C41">
              <w:rPr>
                <w:rFonts w:hint="eastAsia"/>
              </w:rPr>
              <w:t>tring</w:t>
            </w:r>
          </w:p>
        </w:tc>
        <w:tc>
          <w:tcPr>
            <w:tcW w:w="4222" w:type="dxa"/>
            <w:shd w:val="clear" w:color="auto" w:fill="auto"/>
            <w:vAlign w:val="center"/>
            <w:hideMark/>
          </w:tcPr>
          <w:p w:rsidR="00D845EC" w:rsidRPr="00B37C41" w:rsidRDefault="00D845EC" w:rsidP="00F9776E">
            <w:pPr>
              <w:ind w:left="-93" w:firstLineChars="44" w:firstLine="92"/>
              <w:jc w:val="both"/>
            </w:pPr>
            <w:r w:rsidRPr="00B37C41">
              <w:rPr>
                <w:rFonts w:hint="eastAsia"/>
              </w:rPr>
              <w:t>开始时间，格式</w:t>
            </w:r>
            <w:r w:rsidR="00A14E67">
              <w:rPr>
                <w:rFonts w:hint="eastAsia"/>
              </w:rPr>
              <w:t>yyyyMM</w:t>
            </w:r>
          </w:p>
        </w:tc>
        <w:tc>
          <w:tcPr>
            <w:tcW w:w="847" w:type="dxa"/>
            <w:shd w:val="clear" w:color="auto" w:fill="auto"/>
            <w:vAlign w:val="center"/>
            <w:hideMark/>
          </w:tcPr>
          <w:p w:rsidR="00D845EC" w:rsidRPr="00B37C41" w:rsidRDefault="00D845EC" w:rsidP="00F9776E">
            <w:pPr>
              <w:ind w:left="-93" w:firstLineChars="44" w:firstLine="92"/>
              <w:jc w:val="both"/>
            </w:pPr>
            <w:r w:rsidRPr="00B37C41">
              <w:rPr>
                <w:rFonts w:hint="eastAsia"/>
              </w:rPr>
              <w:t>M</w:t>
            </w:r>
          </w:p>
        </w:tc>
      </w:tr>
      <w:tr w:rsidR="00D845EC" w:rsidRPr="00665A25" w:rsidTr="00F9776E">
        <w:trPr>
          <w:trHeight w:val="330"/>
          <w:jc w:val="center"/>
        </w:trPr>
        <w:tc>
          <w:tcPr>
            <w:tcW w:w="1837" w:type="dxa"/>
            <w:shd w:val="clear" w:color="auto" w:fill="auto"/>
            <w:vAlign w:val="center"/>
            <w:hideMark/>
          </w:tcPr>
          <w:p w:rsidR="00D845EC" w:rsidRPr="00B37C41" w:rsidRDefault="00D845EC" w:rsidP="00F8183F">
            <w:pPr>
              <w:spacing w:line="241" w:lineRule="auto"/>
              <w:ind w:left="-93" w:right="51"/>
              <w:jc w:val="both"/>
            </w:pPr>
            <w:r w:rsidRPr="00B37C41">
              <w:rPr>
                <w:rFonts w:hint="eastAsia"/>
              </w:rPr>
              <w:t>endTime</w:t>
            </w:r>
          </w:p>
        </w:tc>
        <w:tc>
          <w:tcPr>
            <w:tcW w:w="1146" w:type="dxa"/>
            <w:shd w:val="clear" w:color="auto" w:fill="auto"/>
            <w:vAlign w:val="center"/>
            <w:hideMark/>
          </w:tcPr>
          <w:p w:rsidR="00D845EC" w:rsidRPr="00B37C41" w:rsidRDefault="00D845EC" w:rsidP="00F8183F">
            <w:pPr>
              <w:spacing w:line="241" w:lineRule="auto"/>
              <w:ind w:left="-93" w:right="51" w:firstLineChars="2" w:firstLine="4"/>
              <w:jc w:val="both"/>
            </w:pPr>
            <w:r w:rsidRPr="00B37C41">
              <w:t>S</w:t>
            </w:r>
            <w:r w:rsidRPr="00B37C41">
              <w:rPr>
                <w:rFonts w:hint="eastAsia"/>
              </w:rPr>
              <w:t>tring</w:t>
            </w:r>
          </w:p>
        </w:tc>
        <w:tc>
          <w:tcPr>
            <w:tcW w:w="4222" w:type="dxa"/>
            <w:shd w:val="clear" w:color="auto" w:fill="auto"/>
            <w:vAlign w:val="center"/>
            <w:hideMark/>
          </w:tcPr>
          <w:p w:rsidR="00D845EC" w:rsidRPr="00B37C41" w:rsidRDefault="00D845EC" w:rsidP="00F9776E">
            <w:pPr>
              <w:ind w:left="-93" w:firstLineChars="44" w:firstLine="92"/>
              <w:jc w:val="both"/>
            </w:pPr>
            <w:r w:rsidRPr="00B37C41">
              <w:rPr>
                <w:rFonts w:hint="eastAsia"/>
              </w:rPr>
              <w:t>结束时间，格式</w:t>
            </w:r>
            <w:r w:rsidRPr="00B37C41">
              <w:rPr>
                <w:rFonts w:hint="eastAsia"/>
              </w:rPr>
              <w:t>yyy</w:t>
            </w:r>
            <w:r w:rsidR="00A14E67">
              <w:rPr>
                <w:rFonts w:hint="eastAsia"/>
              </w:rPr>
              <w:t>yMM</w:t>
            </w:r>
          </w:p>
        </w:tc>
        <w:tc>
          <w:tcPr>
            <w:tcW w:w="847" w:type="dxa"/>
            <w:shd w:val="clear" w:color="auto" w:fill="auto"/>
            <w:vAlign w:val="center"/>
            <w:hideMark/>
          </w:tcPr>
          <w:p w:rsidR="00D845EC" w:rsidRPr="00B37C41" w:rsidRDefault="00D845EC" w:rsidP="00F9776E">
            <w:pPr>
              <w:ind w:left="-93" w:firstLineChars="44" w:firstLine="92"/>
              <w:jc w:val="both"/>
            </w:pPr>
            <w:r w:rsidRPr="00B37C41">
              <w:rPr>
                <w:rFonts w:hint="eastAsia"/>
              </w:rPr>
              <w:t>M</w:t>
            </w:r>
          </w:p>
        </w:tc>
      </w:tr>
      <w:tr w:rsidR="00F872AA" w:rsidRPr="00665A25" w:rsidTr="00F9776E">
        <w:trPr>
          <w:trHeight w:val="330"/>
          <w:jc w:val="center"/>
        </w:trPr>
        <w:tc>
          <w:tcPr>
            <w:tcW w:w="1837" w:type="dxa"/>
            <w:shd w:val="clear" w:color="auto" w:fill="auto"/>
            <w:vAlign w:val="center"/>
            <w:hideMark/>
          </w:tcPr>
          <w:p w:rsidR="00F872AA" w:rsidRPr="00B37C41" w:rsidRDefault="00F872AA" w:rsidP="00F8183F">
            <w:pPr>
              <w:spacing w:line="241" w:lineRule="auto"/>
              <w:ind w:left="-93" w:right="51"/>
              <w:jc w:val="both"/>
            </w:pPr>
            <w:r>
              <w:rPr>
                <w:rFonts w:hint="eastAsia"/>
              </w:rPr>
              <w:t>pageNo</w:t>
            </w:r>
          </w:p>
        </w:tc>
        <w:tc>
          <w:tcPr>
            <w:tcW w:w="1146" w:type="dxa"/>
            <w:shd w:val="clear" w:color="auto" w:fill="auto"/>
            <w:vAlign w:val="center"/>
            <w:hideMark/>
          </w:tcPr>
          <w:p w:rsidR="00F872AA" w:rsidRPr="00B37C41" w:rsidRDefault="00A20AD5" w:rsidP="00F8183F">
            <w:pPr>
              <w:spacing w:line="241" w:lineRule="auto"/>
              <w:ind w:left="-93" w:right="51" w:firstLineChars="2" w:firstLine="4"/>
              <w:jc w:val="both"/>
            </w:pPr>
            <w:r>
              <w:t>I</w:t>
            </w:r>
            <w:r>
              <w:rPr>
                <w:rFonts w:hint="eastAsia"/>
              </w:rPr>
              <w:t>nt</w:t>
            </w:r>
          </w:p>
        </w:tc>
        <w:tc>
          <w:tcPr>
            <w:tcW w:w="4222" w:type="dxa"/>
            <w:shd w:val="clear" w:color="auto" w:fill="auto"/>
            <w:vAlign w:val="center"/>
            <w:hideMark/>
          </w:tcPr>
          <w:p w:rsidR="00F872AA" w:rsidRPr="00B37C41" w:rsidRDefault="00A20AD5" w:rsidP="00F9776E">
            <w:pPr>
              <w:ind w:left="-93" w:firstLineChars="44" w:firstLine="92"/>
              <w:jc w:val="both"/>
            </w:pPr>
            <w:r>
              <w:rPr>
                <w:rFonts w:hint="eastAsia"/>
              </w:rPr>
              <w:t>页码，必须</w:t>
            </w:r>
            <w:r w:rsidR="0096667E">
              <w:rPr>
                <w:rFonts w:hint="eastAsia"/>
              </w:rPr>
              <w:t>&gt;</w:t>
            </w:r>
            <w:r>
              <w:rPr>
                <w:rFonts w:hint="eastAsia"/>
              </w:rPr>
              <w:t>0</w:t>
            </w:r>
          </w:p>
        </w:tc>
        <w:tc>
          <w:tcPr>
            <w:tcW w:w="847" w:type="dxa"/>
            <w:shd w:val="clear" w:color="auto" w:fill="auto"/>
            <w:vAlign w:val="center"/>
            <w:hideMark/>
          </w:tcPr>
          <w:p w:rsidR="00F872AA" w:rsidRPr="00B37C41" w:rsidRDefault="00F872AA" w:rsidP="00F9776E">
            <w:pPr>
              <w:ind w:left="-93" w:firstLineChars="44" w:firstLine="92"/>
              <w:jc w:val="both"/>
            </w:pPr>
            <w:r>
              <w:rPr>
                <w:rFonts w:hint="eastAsia"/>
              </w:rPr>
              <w:t>M</w:t>
            </w:r>
          </w:p>
        </w:tc>
      </w:tr>
      <w:tr w:rsidR="00F872AA" w:rsidRPr="00665A25" w:rsidTr="00F9776E">
        <w:trPr>
          <w:trHeight w:val="330"/>
          <w:jc w:val="center"/>
        </w:trPr>
        <w:tc>
          <w:tcPr>
            <w:tcW w:w="1837" w:type="dxa"/>
            <w:shd w:val="clear" w:color="auto" w:fill="auto"/>
            <w:vAlign w:val="center"/>
            <w:hideMark/>
          </w:tcPr>
          <w:p w:rsidR="00F872AA" w:rsidRDefault="00F872AA" w:rsidP="00F8183F">
            <w:pPr>
              <w:spacing w:line="241" w:lineRule="auto"/>
              <w:ind w:left="-93" w:right="51"/>
              <w:jc w:val="both"/>
            </w:pPr>
            <w:r>
              <w:t>page</w:t>
            </w:r>
            <w:r>
              <w:rPr>
                <w:rFonts w:hint="eastAsia"/>
              </w:rPr>
              <w:t>Size</w:t>
            </w:r>
          </w:p>
        </w:tc>
        <w:tc>
          <w:tcPr>
            <w:tcW w:w="1146" w:type="dxa"/>
            <w:shd w:val="clear" w:color="auto" w:fill="auto"/>
            <w:vAlign w:val="center"/>
            <w:hideMark/>
          </w:tcPr>
          <w:p w:rsidR="00F872AA" w:rsidRPr="00B37C41" w:rsidRDefault="00A20AD5" w:rsidP="00F8183F">
            <w:pPr>
              <w:spacing w:line="241" w:lineRule="auto"/>
              <w:ind w:left="-93" w:right="51" w:firstLineChars="2" w:firstLine="4"/>
              <w:jc w:val="both"/>
            </w:pPr>
            <w:r>
              <w:t>I</w:t>
            </w:r>
            <w:r>
              <w:rPr>
                <w:rFonts w:hint="eastAsia"/>
              </w:rPr>
              <w:t>nt</w:t>
            </w:r>
          </w:p>
        </w:tc>
        <w:tc>
          <w:tcPr>
            <w:tcW w:w="4222" w:type="dxa"/>
            <w:shd w:val="clear" w:color="auto" w:fill="auto"/>
            <w:vAlign w:val="center"/>
            <w:hideMark/>
          </w:tcPr>
          <w:p w:rsidR="00F872AA" w:rsidRPr="00B37C41" w:rsidRDefault="00A20AD5" w:rsidP="00F9776E">
            <w:pPr>
              <w:ind w:left="-93" w:firstLineChars="44" w:firstLine="92"/>
              <w:jc w:val="both"/>
            </w:pPr>
            <w:r>
              <w:rPr>
                <w:rFonts w:hint="eastAsia"/>
              </w:rPr>
              <w:t>页码大小，必须</w:t>
            </w:r>
            <w:r>
              <w:rPr>
                <w:rFonts w:hint="eastAsia"/>
              </w:rPr>
              <w:t>&gt;0</w:t>
            </w:r>
          </w:p>
        </w:tc>
        <w:tc>
          <w:tcPr>
            <w:tcW w:w="847" w:type="dxa"/>
            <w:shd w:val="clear" w:color="auto" w:fill="auto"/>
            <w:vAlign w:val="center"/>
            <w:hideMark/>
          </w:tcPr>
          <w:p w:rsidR="00F872AA" w:rsidRPr="00B37C41" w:rsidRDefault="00F872AA" w:rsidP="00F9776E">
            <w:pPr>
              <w:ind w:left="-93" w:firstLineChars="44" w:firstLine="92"/>
              <w:jc w:val="both"/>
            </w:pPr>
            <w:r>
              <w:rPr>
                <w:rFonts w:hint="eastAsia"/>
              </w:rPr>
              <w:t>M</w:t>
            </w:r>
          </w:p>
        </w:tc>
      </w:tr>
      <w:tr w:rsidR="008B0F83" w:rsidRPr="00CC549D" w:rsidTr="00F9776E">
        <w:trPr>
          <w:trHeight w:val="330"/>
          <w:jc w:val="center"/>
        </w:trPr>
        <w:tc>
          <w:tcPr>
            <w:tcW w:w="1837" w:type="dxa"/>
            <w:tcBorders>
              <w:top w:val="single" w:sz="4" w:space="0" w:color="auto"/>
              <w:left w:val="single" w:sz="4" w:space="0" w:color="auto"/>
              <w:bottom w:val="single" w:sz="4" w:space="0" w:color="auto"/>
              <w:right w:val="single" w:sz="4" w:space="0" w:color="auto"/>
            </w:tcBorders>
            <w:shd w:val="clear" w:color="auto" w:fill="auto"/>
            <w:vAlign w:val="center"/>
          </w:tcPr>
          <w:p w:rsidR="008B0F83" w:rsidRPr="00262E93" w:rsidRDefault="008B0F83" w:rsidP="00F8183F">
            <w:pPr>
              <w:spacing w:line="241" w:lineRule="auto"/>
              <w:ind w:left="-93" w:right="51"/>
              <w:jc w:val="both"/>
            </w:pPr>
            <w:r w:rsidRPr="00262E93">
              <w:t>sign</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center"/>
          </w:tcPr>
          <w:p w:rsidR="008B0F83" w:rsidRDefault="008B0F83" w:rsidP="00F8183F">
            <w:pPr>
              <w:spacing w:line="241" w:lineRule="auto"/>
              <w:ind w:left="-93" w:right="51" w:firstLineChars="2" w:firstLine="4"/>
              <w:jc w:val="both"/>
            </w:pPr>
            <w:r w:rsidRPr="00B37C41">
              <w:t>S</w:t>
            </w:r>
            <w:r w:rsidRPr="00B37C41">
              <w:rPr>
                <w:rFonts w:hint="eastAsia"/>
              </w:rPr>
              <w:t>tring</w:t>
            </w:r>
          </w:p>
        </w:tc>
        <w:tc>
          <w:tcPr>
            <w:tcW w:w="4222" w:type="dxa"/>
            <w:tcBorders>
              <w:top w:val="single" w:sz="4" w:space="0" w:color="auto"/>
              <w:left w:val="single" w:sz="4" w:space="0" w:color="auto"/>
              <w:bottom w:val="single" w:sz="4" w:space="0" w:color="auto"/>
              <w:right w:val="single" w:sz="4" w:space="0" w:color="auto"/>
            </w:tcBorders>
            <w:shd w:val="clear" w:color="auto" w:fill="auto"/>
            <w:vAlign w:val="center"/>
          </w:tcPr>
          <w:p w:rsidR="008B0F83" w:rsidRPr="002D425F" w:rsidRDefault="008B0F83" w:rsidP="00F9776E">
            <w:pPr>
              <w:ind w:left="-93" w:firstLineChars="44" w:firstLine="92"/>
              <w:jc w:val="both"/>
            </w:pPr>
            <w:r>
              <w:rPr>
                <w:rFonts w:hint="eastAsia"/>
              </w:rPr>
              <w:t>SHA-256</w:t>
            </w:r>
            <w:r>
              <w:rPr>
                <w:rFonts w:hint="eastAsia"/>
              </w:rPr>
              <w:t>签名</w:t>
            </w:r>
          </w:p>
        </w:tc>
        <w:tc>
          <w:tcPr>
            <w:tcW w:w="847" w:type="dxa"/>
            <w:tcBorders>
              <w:top w:val="single" w:sz="4" w:space="0" w:color="auto"/>
              <w:left w:val="single" w:sz="4" w:space="0" w:color="auto"/>
              <w:bottom w:val="single" w:sz="4" w:space="0" w:color="auto"/>
              <w:right w:val="single" w:sz="4" w:space="0" w:color="auto"/>
            </w:tcBorders>
            <w:shd w:val="clear" w:color="auto" w:fill="auto"/>
            <w:vAlign w:val="center"/>
          </w:tcPr>
          <w:p w:rsidR="008B0F83" w:rsidRPr="002D425F" w:rsidRDefault="008B0F83" w:rsidP="00F9776E">
            <w:pPr>
              <w:ind w:left="-93" w:firstLineChars="44" w:firstLine="92"/>
              <w:jc w:val="both"/>
            </w:pPr>
            <w:r>
              <w:rPr>
                <w:rFonts w:hint="eastAsia"/>
              </w:rPr>
              <w:t>M</w:t>
            </w:r>
          </w:p>
        </w:tc>
      </w:tr>
    </w:tbl>
    <w:p w:rsidR="00AB66AD" w:rsidRPr="005F1769" w:rsidRDefault="00AB66AD" w:rsidP="00044C1E">
      <w:pPr>
        <w:ind w:firstLineChars="150" w:firstLine="315"/>
      </w:pPr>
      <w:r w:rsidRPr="005F1769">
        <w:rPr>
          <w:rFonts w:hint="eastAsia"/>
        </w:rPr>
        <w:t>响应</w:t>
      </w:r>
      <w:r w:rsidR="006F5038">
        <w:rPr>
          <w:rFonts w:hint="eastAsia"/>
        </w:rPr>
        <w:t>，排序字段：</w:t>
      </w:r>
      <w:r w:rsidR="006F5038">
        <w:rPr>
          <w:rFonts w:hint="eastAsia"/>
        </w:rPr>
        <w:t>billDate</w:t>
      </w:r>
      <w:r w:rsidR="006F5038">
        <w:rPr>
          <w:rFonts w:hint="eastAsia"/>
        </w:rPr>
        <w:t>，</w:t>
      </w:r>
      <w:r w:rsidR="006F5038">
        <w:rPr>
          <w:rFonts w:hint="eastAsia"/>
        </w:rPr>
        <w:t>appID</w:t>
      </w:r>
      <w:r w:rsidR="006F5038">
        <w:rPr>
          <w:rFonts w:hint="eastAsia"/>
        </w:rPr>
        <w:t>，</w:t>
      </w:r>
      <w:r w:rsidR="006F5038">
        <w:rPr>
          <w:rFonts w:hint="eastAsia"/>
        </w:rPr>
        <w:t>sdkChannel</w:t>
      </w:r>
    </w:p>
    <w:tbl>
      <w:tblPr>
        <w:tblW w:w="8052" w:type="dxa"/>
        <w:jc w:val="center"/>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40"/>
        <w:gridCol w:w="1152"/>
        <w:gridCol w:w="4212"/>
        <w:gridCol w:w="848"/>
      </w:tblGrid>
      <w:tr w:rsidR="00AB66AD" w:rsidRPr="00F34E0C" w:rsidTr="00926E0A">
        <w:trPr>
          <w:trHeight w:val="330"/>
          <w:jc w:val="center"/>
        </w:trPr>
        <w:tc>
          <w:tcPr>
            <w:tcW w:w="1840" w:type="dxa"/>
            <w:shd w:val="clear" w:color="auto" w:fill="auto"/>
            <w:vAlign w:val="center"/>
            <w:hideMark/>
          </w:tcPr>
          <w:p w:rsidR="00AB66AD" w:rsidRPr="00F34E0C" w:rsidRDefault="00AB66AD" w:rsidP="00926E0A">
            <w:pPr>
              <w:jc w:val="center"/>
              <w:rPr>
                <w:b/>
              </w:rPr>
            </w:pPr>
            <w:r w:rsidRPr="00F34E0C">
              <w:rPr>
                <w:rFonts w:hint="eastAsia"/>
                <w:b/>
              </w:rPr>
              <w:t>名称</w:t>
            </w:r>
          </w:p>
        </w:tc>
        <w:tc>
          <w:tcPr>
            <w:tcW w:w="1152" w:type="dxa"/>
            <w:shd w:val="clear" w:color="auto" w:fill="auto"/>
            <w:vAlign w:val="center"/>
            <w:hideMark/>
          </w:tcPr>
          <w:p w:rsidR="00AB66AD" w:rsidRPr="00F34E0C" w:rsidRDefault="00AB66AD" w:rsidP="00926E0A">
            <w:pPr>
              <w:jc w:val="center"/>
              <w:rPr>
                <w:b/>
              </w:rPr>
            </w:pPr>
            <w:r>
              <w:rPr>
                <w:rFonts w:hint="eastAsia"/>
                <w:b/>
              </w:rPr>
              <w:t>类型</w:t>
            </w:r>
          </w:p>
        </w:tc>
        <w:tc>
          <w:tcPr>
            <w:tcW w:w="4212" w:type="dxa"/>
            <w:shd w:val="clear" w:color="auto" w:fill="auto"/>
            <w:vAlign w:val="center"/>
            <w:hideMark/>
          </w:tcPr>
          <w:p w:rsidR="00AB66AD" w:rsidRPr="00F34E0C" w:rsidRDefault="00AB66AD" w:rsidP="00926E0A">
            <w:pPr>
              <w:jc w:val="center"/>
              <w:rPr>
                <w:b/>
              </w:rPr>
            </w:pPr>
            <w:r w:rsidRPr="00F34E0C">
              <w:rPr>
                <w:rFonts w:hint="eastAsia"/>
                <w:b/>
              </w:rPr>
              <w:t>描述</w:t>
            </w:r>
          </w:p>
        </w:tc>
        <w:tc>
          <w:tcPr>
            <w:tcW w:w="848" w:type="dxa"/>
            <w:shd w:val="clear" w:color="auto" w:fill="auto"/>
            <w:vAlign w:val="center"/>
            <w:hideMark/>
          </w:tcPr>
          <w:p w:rsidR="00AB66AD" w:rsidRPr="00F34E0C" w:rsidRDefault="00AB66AD" w:rsidP="00926E0A">
            <w:pPr>
              <w:jc w:val="center"/>
              <w:rPr>
                <w:b/>
              </w:rPr>
            </w:pPr>
            <w:r w:rsidRPr="00F34E0C">
              <w:rPr>
                <w:rFonts w:hint="eastAsia"/>
                <w:b/>
              </w:rPr>
              <w:t>可选</w:t>
            </w:r>
          </w:p>
        </w:tc>
      </w:tr>
      <w:tr w:rsidR="00B17FB8" w:rsidRPr="00665A25" w:rsidTr="00DE4135">
        <w:trPr>
          <w:trHeight w:val="330"/>
          <w:jc w:val="center"/>
        </w:trPr>
        <w:tc>
          <w:tcPr>
            <w:tcW w:w="1840" w:type="dxa"/>
            <w:shd w:val="clear" w:color="auto" w:fill="auto"/>
            <w:vAlign w:val="center"/>
            <w:hideMark/>
          </w:tcPr>
          <w:p w:rsidR="00B17FB8" w:rsidRPr="00665A25" w:rsidRDefault="00B17FB8" w:rsidP="00F8183F">
            <w:pPr>
              <w:spacing w:line="241" w:lineRule="auto"/>
              <w:ind w:left="-93" w:right="51"/>
            </w:pPr>
            <w:r w:rsidRPr="00286EBC">
              <w:rPr>
                <w:rFonts w:hint="eastAsia"/>
              </w:rPr>
              <w:t>returnCode</w:t>
            </w:r>
          </w:p>
        </w:tc>
        <w:tc>
          <w:tcPr>
            <w:tcW w:w="1152" w:type="dxa"/>
            <w:shd w:val="clear" w:color="auto" w:fill="auto"/>
            <w:vAlign w:val="center"/>
            <w:hideMark/>
          </w:tcPr>
          <w:p w:rsidR="00B17FB8" w:rsidRDefault="00877087" w:rsidP="00F8183F">
            <w:pPr>
              <w:spacing w:line="241" w:lineRule="auto"/>
              <w:ind w:left="-93" w:right="51" w:firstLineChars="1" w:firstLine="2"/>
            </w:pPr>
            <w:r>
              <w:t>I</w:t>
            </w:r>
            <w:r>
              <w:rPr>
                <w:rFonts w:hint="eastAsia"/>
              </w:rPr>
              <w:t>nt</w:t>
            </w:r>
          </w:p>
        </w:tc>
        <w:tc>
          <w:tcPr>
            <w:tcW w:w="4212" w:type="dxa"/>
            <w:shd w:val="clear" w:color="auto" w:fill="auto"/>
            <w:vAlign w:val="center"/>
            <w:hideMark/>
          </w:tcPr>
          <w:p w:rsidR="00BD7870" w:rsidRDefault="00B17FB8" w:rsidP="00B37C41">
            <w:pPr>
              <w:spacing w:line="241" w:lineRule="auto"/>
              <w:ind w:left="-93" w:right="51" w:firstLineChars="44" w:firstLine="92"/>
            </w:pPr>
            <w:r w:rsidRPr="004A2310">
              <w:rPr>
                <w:rFonts w:hint="eastAsia"/>
              </w:rPr>
              <w:t>0</w:t>
            </w:r>
            <w:r w:rsidRPr="004A2310">
              <w:rPr>
                <w:rFonts w:hint="eastAsia"/>
              </w:rPr>
              <w:t>：成功</w:t>
            </w:r>
            <w:r>
              <w:rPr>
                <w:rFonts w:hint="eastAsia"/>
              </w:rPr>
              <w:t xml:space="preserve"> </w:t>
            </w:r>
          </w:p>
          <w:p w:rsidR="00B17FB8" w:rsidRPr="001C6E22" w:rsidRDefault="00BD7870" w:rsidP="00B37C41">
            <w:pPr>
              <w:spacing w:line="241" w:lineRule="auto"/>
              <w:ind w:left="-93" w:right="51" w:firstLineChars="44" w:firstLine="92"/>
            </w:pPr>
            <w:r>
              <w:rPr>
                <w:rFonts w:hint="eastAsia"/>
              </w:rPr>
              <w:t>其他：失败，具体请参考</w:t>
            </w:r>
            <w:r w:rsidR="006F430C">
              <w:rPr>
                <w:rFonts w:hint="eastAsia"/>
              </w:rPr>
              <w:t>2.1</w:t>
            </w:r>
            <w:r>
              <w:rPr>
                <w:rFonts w:hint="eastAsia"/>
              </w:rPr>
              <w:t>章节</w:t>
            </w:r>
          </w:p>
        </w:tc>
        <w:tc>
          <w:tcPr>
            <w:tcW w:w="848" w:type="dxa"/>
            <w:shd w:val="clear" w:color="auto" w:fill="auto"/>
            <w:hideMark/>
          </w:tcPr>
          <w:p w:rsidR="00B17FB8" w:rsidRDefault="00B17FB8" w:rsidP="00B37C41">
            <w:pPr>
              <w:spacing w:line="241" w:lineRule="auto"/>
              <w:ind w:left="-93" w:right="51" w:firstLineChars="44" w:firstLine="92"/>
            </w:pPr>
            <w:r w:rsidRPr="00B37C41">
              <w:rPr>
                <w:rFonts w:hint="eastAsia"/>
              </w:rPr>
              <w:t>M</w:t>
            </w:r>
          </w:p>
        </w:tc>
      </w:tr>
      <w:tr w:rsidR="00B17FB8" w:rsidRPr="00665A25" w:rsidTr="00DE4135">
        <w:trPr>
          <w:trHeight w:val="330"/>
          <w:jc w:val="center"/>
        </w:trPr>
        <w:tc>
          <w:tcPr>
            <w:tcW w:w="1840" w:type="dxa"/>
            <w:shd w:val="clear" w:color="auto" w:fill="auto"/>
            <w:vAlign w:val="center"/>
            <w:hideMark/>
          </w:tcPr>
          <w:p w:rsidR="00B17FB8" w:rsidRDefault="00B17FB8" w:rsidP="00F8183F">
            <w:pPr>
              <w:spacing w:line="241" w:lineRule="auto"/>
              <w:ind w:left="-93" w:right="51"/>
            </w:pPr>
            <w:r w:rsidRPr="00286EBC">
              <w:rPr>
                <w:rFonts w:hint="eastAsia"/>
              </w:rPr>
              <w:t>return</w:t>
            </w:r>
            <w:r>
              <w:rPr>
                <w:rFonts w:hint="eastAsia"/>
              </w:rPr>
              <w:t>Desc</w:t>
            </w:r>
          </w:p>
        </w:tc>
        <w:tc>
          <w:tcPr>
            <w:tcW w:w="1152" w:type="dxa"/>
            <w:shd w:val="clear" w:color="auto" w:fill="auto"/>
            <w:vAlign w:val="center"/>
            <w:hideMark/>
          </w:tcPr>
          <w:p w:rsidR="00B17FB8" w:rsidRDefault="00B17FB8" w:rsidP="00F8183F">
            <w:pPr>
              <w:spacing w:line="241" w:lineRule="auto"/>
              <w:ind w:left="-93" w:right="51" w:firstLineChars="1" w:firstLine="2"/>
            </w:pPr>
            <w:r>
              <w:rPr>
                <w:rFonts w:hint="eastAsia"/>
              </w:rPr>
              <w:t>String</w:t>
            </w:r>
          </w:p>
        </w:tc>
        <w:tc>
          <w:tcPr>
            <w:tcW w:w="4212" w:type="dxa"/>
            <w:shd w:val="clear" w:color="auto" w:fill="auto"/>
            <w:vAlign w:val="center"/>
            <w:hideMark/>
          </w:tcPr>
          <w:p w:rsidR="00B17FB8" w:rsidRDefault="00B17FB8" w:rsidP="00B37C41">
            <w:pPr>
              <w:spacing w:line="241" w:lineRule="auto"/>
              <w:ind w:left="-93" w:right="51" w:firstLineChars="44" w:firstLine="92"/>
            </w:pPr>
            <w:r>
              <w:rPr>
                <w:rFonts w:hint="eastAsia"/>
              </w:rPr>
              <w:t>返回值描述</w:t>
            </w:r>
          </w:p>
        </w:tc>
        <w:tc>
          <w:tcPr>
            <w:tcW w:w="848" w:type="dxa"/>
            <w:shd w:val="clear" w:color="auto" w:fill="auto"/>
            <w:hideMark/>
          </w:tcPr>
          <w:p w:rsidR="00B17FB8" w:rsidRDefault="00B17FB8" w:rsidP="00B37C41">
            <w:pPr>
              <w:spacing w:line="241" w:lineRule="auto"/>
              <w:ind w:left="-93" w:right="51" w:firstLineChars="44" w:firstLine="92"/>
            </w:pPr>
            <w:r w:rsidRPr="00B37C41">
              <w:rPr>
                <w:rFonts w:hint="eastAsia"/>
              </w:rPr>
              <w:t>M</w:t>
            </w:r>
          </w:p>
        </w:tc>
      </w:tr>
      <w:tr w:rsidR="00C331A1" w:rsidRPr="00665A25" w:rsidTr="00DE4135">
        <w:trPr>
          <w:trHeight w:val="330"/>
          <w:jc w:val="center"/>
        </w:trPr>
        <w:tc>
          <w:tcPr>
            <w:tcW w:w="1840" w:type="dxa"/>
            <w:shd w:val="clear" w:color="auto" w:fill="auto"/>
            <w:vAlign w:val="center"/>
            <w:hideMark/>
          </w:tcPr>
          <w:p w:rsidR="00C331A1" w:rsidRPr="00286EBC" w:rsidRDefault="00C331A1" w:rsidP="00F8183F">
            <w:pPr>
              <w:spacing w:line="241" w:lineRule="auto"/>
              <w:ind w:left="-93" w:right="51"/>
            </w:pPr>
            <w:r>
              <w:rPr>
                <w:rFonts w:hint="eastAsia"/>
              </w:rPr>
              <w:t>totalMoney</w:t>
            </w:r>
          </w:p>
        </w:tc>
        <w:tc>
          <w:tcPr>
            <w:tcW w:w="1152" w:type="dxa"/>
            <w:shd w:val="clear" w:color="auto" w:fill="auto"/>
            <w:vAlign w:val="center"/>
            <w:hideMark/>
          </w:tcPr>
          <w:p w:rsidR="00C331A1" w:rsidRDefault="00C331A1" w:rsidP="00F8183F">
            <w:pPr>
              <w:spacing w:line="241" w:lineRule="auto"/>
              <w:ind w:left="-93" w:right="51" w:firstLineChars="1" w:firstLine="2"/>
            </w:pPr>
            <w:r>
              <w:rPr>
                <w:rFonts w:hint="eastAsia"/>
              </w:rPr>
              <w:t>String</w:t>
            </w:r>
          </w:p>
        </w:tc>
        <w:tc>
          <w:tcPr>
            <w:tcW w:w="4212" w:type="dxa"/>
            <w:shd w:val="clear" w:color="auto" w:fill="auto"/>
            <w:vAlign w:val="center"/>
            <w:hideMark/>
          </w:tcPr>
          <w:p w:rsidR="00C331A1" w:rsidRDefault="00C331A1" w:rsidP="00B37C41">
            <w:pPr>
              <w:spacing w:line="241" w:lineRule="auto"/>
              <w:ind w:left="-93" w:right="51" w:firstLineChars="44" w:firstLine="92"/>
            </w:pPr>
            <w:r>
              <w:rPr>
                <w:rFonts w:hint="eastAsia"/>
              </w:rPr>
              <w:t>账单总额</w:t>
            </w:r>
          </w:p>
        </w:tc>
        <w:tc>
          <w:tcPr>
            <w:tcW w:w="848" w:type="dxa"/>
            <w:shd w:val="clear" w:color="auto" w:fill="auto"/>
            <w:hideMark/>
          </w:tcPr>
          <w:p w:rsidR="00C331A1" w:rsidRPr="00B37C41" w:rsidRDefault="00C331A1" w:rsidP="00B37C41">
            <w:pPr>
              <w:spacing w:line="241" w:lineRule="auto"/>
              <w:ind w:left="-93" w:right="51" w:firstLineChars="44" w:firstLine="92"/>
            </w:pPr>
            <w:r w:rsidRPr="00901562">
              <w:rPr>
                <w:rFonts w:hint="eastAsia"/>
              </w:rPr>
              <w:t>O</w:t>
            </w:r>
          </w:p>
        </w:tc>
      </w:tr>
      <w:tr w:rsidR="00C331A1" w:rsidRPr="00665A25" w:rsidTr="00DE4135">
        <w:trPr>
          <w:trHeight w:val="330"/>
          <w:jc w:val="center"/>
        </w:trPr>
        <w:tc>
          <w:tcPr>
            <w:tcW w:w="1840" w:type="dxa"/>
            <w:shd w:val="clear" w:color="auto" w:fill="auto"/>
            <w:vAlign w:val="center"/>
            <w:hideMark/>
          </w:tcPr>
          <w:p w:rsidR="00C331A1" w:rsidRPr="00286EBC" w:rsidRDefault="00C331A1" w:rsidP="00F8183F">
            <w:pPr>
              <w:spacing w:line="241" w:lineRule="auto"/>
              <w:ind w:left="-93" w:right="51"/>
            </w:pPr>
            <w:r>
              <w:rPr>
                <w:rFonts w:hint="eastAsia"/>
              </w:rPr>
              <w:t>totalPayoff</w:t>
            </w:r>
          </w:p>
        </w:tc>
        <w:tc>
          <w:tcPr>
            <w:tcW w:w="1152" w:type="dxa"/>
            <w:shd w:val="clear" w:color="auto" w:fill="auto"/>
            <w:vAlign w:val="center"/>
            <w:hideMark/>
          </w:tcPr>
          <w:p w:rsidR="00C331A1" w:rsidRDefault="00C331A1" w:rsidP="00F8183F">
            <w:pPr>
              <w:spacing w:line="241" w:lineRule="auto"/>
              <w:ind w:left="-93" w:right="51" w:firstLineChars="1" w:firstLine="2"/>
            </w:pPr>
            <w:r>
              <w:rPr>
                <w:rFonts w:hint="eastAsia"/>
              </w:rPr>
              <w:t>String</w:t>
            </w:r>
          </w:p>
        </w:tc>
        <w:tc>
          <w:tcPr>
            <w:tcW w:w="4212" w:type="dxa"/>
            <w:shd w:val="clear" w:color="auto" w:fill="auto"/>
            <w:vAlign w:val="center"/>
            <w:hideMark/>
          </w:tcPr>
          <w:p w:rsidR="00C331A1" w:rsidRDefault="00C331A1" w:rsidP="00B37C41">
            <w:pPr>
              <w:spacing w:line="241" w:lineRule="auto"/>
              <w:ind w:left="-93" w:right="51" w:firstLineChars="44" w:firstLine="92"/>
            </w:pPr>
            <w:r>
              <w:rPr>
                <w:rFonts w:hint="eastAsia"/>
              </w:rPr>
              <w:t>已结算总额</w:t>
            </w:r>
          </w:p>
        </w:tc>
        <w:tc>
          <w:tcPr>
            <w:tcW w:w="848" w:type="dxa"/>
            <w:shd w:val="clear" w:color="auto" w:fill="auto"/>
            <w:hideMark/>
          </w:tcPr>
          <w:p w:rsidR="00C331A1" w:rsidRPr="00B37C41" w:rsidRDefault="00C331A1" w:rsidP="00B37C41">
            <w:pPr>
              <w:spacing w:line="241" w:lineRule="auto"/>
              <w:ind w:left="-93" w:right="51" w:firstLineChars="44" w:firstLine="92"/>
            </w:pPr>
            <w:r w:rsidRPr="00901562">
              <w:rPr>
                <w:rFonts w:hint="eastAsia"/>
              </w:rPr>
              <w:t>O</w:t>
            </w:r>
          </w:p>
        </w:tc>
      </w:tr>
      <w:tr w:rsidR="00C331A1" w:rsidRPr="00665A25" w:rsidTr="00DE4135">
        <w:trPr>
          <w:trHeight w:val="330"/>
          <w:jc w:val="center"/>
        </w:trPr>
        <w:tc>
          <w:tcPr>
            <w:tcW w:w="1840" w:type="dxa"/>
            <w:shd w:val="clear" w:color="auto" w:fill="auto"/>
            <w:vAlign w:val="center"/>
            <w:hideMark/>
          </w:tcPr>
          <w:p w:rsidR="00C331A1" w:rsidRPr="00286EBC" w:rsidRDefault="00C331A1" w:rsidP="00F8183F">
            <w:pPr>
              <w:spacing w:line="241" w:lineRule="auto"/>
              <w:ind w:left="-93" w:right="51"/>
            </w:pPr>
            <w:r>
              <w:rPr>
                <w:rFonts w:hint="eastAsia"/>
              </w:rPr>
              <w:t>notPayoff</w:t>
            </w:r>
          </w:p>
        </w:tc>
        <w:tc>
          <w:tcPr>
            <w:tcW w:w="1152" w:type="dxa"/>
            <w:shd w:val="clear" w:color="auto" w:fill="auto"/>
            <w:vAlign w:val="center"/>
            <w:hideMark/>
          </w:tcPr>
          <w:p w:rsidR="00C331A1" w:rsidRDefault="00C331A1" w:rsidP="00F8183F">
            <w:pPr>
              <w:spacing w:line="241" w:lineRule="auto"/>
              <w:ind w:left="-93" w:right="51" w:firstLineChars="1" w:firstLine="2"/>
            </w:pPr>
            <w:r>
              <w:rPr>
                <w:rFonts w:hint="eastAsia"/>
              </w:rPr>
              <w:t>String</w:t>
            </w:r>
          </w:p>
        </w:tc>
        <w:tc>
          <w:tcPr>
            <w:tcW w:w="4212" w:type="dxa"/>
            <w:shd w:val="clear" w:color="auto" w:fill="auto"/>
            <w:vAlign w:val="center"/>
            <w:hideMark/>
          </w:tcPr>
          <w:p w:rsidR="00C331A1" w:rsidRDefault="00C331A1" w:rsidP="00B37C41">
            <w:pPr>
              <w:spacing w:line="241" w:lineRule="auto"/>
              <w:ind w:left="-93" w:right="51" w:firstLineChars="44" w:firstLine="92"/>
            </w:pPr>
            <w:r>
              <w:rPr>
                <w:rFonts w:hint="eastAsia"/>
              </w:rPr>
              <w:t>未结算总额</w:t>
            </w:r>
          </w:p>
        </w:tc>
        <w:tc>
          <w:tcPr>
            <w:tcW w:w="848" w:type="dxa"/>
            <w:shd w:val="clear" w:color="auto" w:fill="auto"/>
            <w:hideMark/>
          </w:tcPr>
          <w:p w:rsidR="00C331A1" w:rsidRPr="00B37C41" w:rsidRDefault="00C331A1" w:rsidP="00B37C41">
            <w:pPr>
              <w:spacing w:line="241" w:lineRule="auto"/>
              <w:ind w:left="-93" w:right="51" w:firstLineChars="44" w:firstLine="92"/>
            </w:pPr>
            <w:r w:rsidRPr="00901562">
              <w:rPr>
                <w:rFonts w:hint="eastAsia"/>
              </w:rPr>
              <w:t>O</w:t>
            </w:r>
          </w:p>
        </w:tc>
      </w:tr>
      <w:tr w:rsidR="00C331A1" w:rsidRPr="00665A25" w:rsidTr="00DE4135">
        <w:trPr>
          <w:trHeight w:val="330"/>
          <w:jc w:val="center"/>
        </w:trPr>
        <w:tc>
          <w:tcPr>
            <w:tcW w:w="1840" w:type="dxa"/>
            <w:shd w:val="clear" w:color="auto" w:fill="auto"/>
            <w:vAlign w:val="center"/>
            <w:hideMark/>
          </w:tcPr>
          <w:p w:rsidR="00C331A1" w:rsidRDefault="00C331A1" w:rsidP="00F8183F">
            <w:pPr>
              <w:spacing w:line="241" w:lineRule="auto"/>
              <w:ind w:left="-93" w:right="51"/>
            </w:pPr>
            <w:r>
              <w:rPr>
                <w:rFonts w:hint="eastAsia"/>
              </w:rPr>
              <w:t>count</w:t>
            </w:r>
          </w:p>
        </w:tc>
        <w:tc>
          <w:tcPr>
            <w:tcW w:w="1152" w:type="dxa"/>
            <w:shd w:val="clear" w:color="auto" w:fill="auto"/>
            <w:vAlign w:val="center"/>
            <w:hideMark/>
          </w:tcPr>
          <w:p w:rsidR="00C331A1" w:rsidRDefault="00C331A1" w:rsidP="00F8183F">
            <w:pPr>
              <w:spacing w:line="241" w:lineRule="auto"/>
              <w:ind w:left="-93" w:right="51" w:firstLineChars="1" w:firstLine="2"/>
            </w:pPr>
            <w:r>
              <w:rPr>
                <w:rFonts w:hint="eastAsia"/>
              </w:rPr>
              <w:t>int</w:t>
            </w:r>
          </w:p>
        </w:tc>
        <w:tc>
          <w:tcPr>
            <w:tcW w:w="4212" w:type="dxa"/>
            <w:shd w:val="clear" w:color="auto" w:fill="auto"/>
            <w:vAlign w:val="center"/>
            <w:hideMark/>
          </w:tcPr>
          <w:p w:rsidR="00C331A1" w:rsidRDefault="00C331A1" w:rsidP="00B37C41">
            <w:pPr>
              <w:spacing w:line="241" w:lineRule="auto"/>
              <w:ind w:left="-93" w:right="51" w:firstLineChars="44" w:firstLine="92"/>
            </w:pPr>
            <w:r>
              <w:rPr>
                <w:rFonts w:hint="eastAsia"/>
              </w:rPr>
              <w:t>记录条数</w:t>
            </w:r>
          </w:p>
        </w:tc>
        <w:tc>
          <w:tcPr>
            <w:tcW w:w="848" w:type="dxa"/>
            <w:shd w:val="clear" w:color="auto" w:fill="auto"/>
            <w:hideMark/>
          </w:tcPr>
          <w:p w:rsidR="00C331A1" w:rsidRPr="00B37C41" w:rsidRDefault="00C331A1" w:rsidP="00B37C41">
            <w:pPr>
              <w:spacing w:line="241" w:lineRule="auto"/>
              <w:ind w:left="-93" w:right="51" w:firstLineChars="44" w:firstLine="92"/>
            </w:pPr>
            <w:r w:rsidRPr="00901562">
              <w:rPr>
                <w:rFonts w:hint="eastAsia"/>
              </w:rPr>
              <w:t>O</w:t>
            </w:r>
          </w:p>
        </w:tc>
      </w:tr>
      <w:tr w:rsidR="00C331A1" w:rsidRPr="00665A25" w:rsidTr="007D0AEE">
        <w:trPr>
          <w:trHeight w:val="330"/>
          <w:jc w:val="center"/>
        </w:trPr>
        <w:tc>
          <w:tcPr>
            <w:tcW w:w="1840" w:type="dxa"/>
            <w:shd w:val="clear" w:color="auto" w:fill="auto"/>
            <w:vAlign w:val="center"/>
            <w:hideMark/>
          </w:tcPr>
          <w:p w:rsidR="00C331A1" w:rsidRPr="00286EBC" w:rsidRDefault="00C331A1" w:rsidP="00F8183F">
            <w:pPr>
              <w:spacing w:line="241" w:lineRule="auto"/>
              <w:ind w:left="-93" w:right="51"/>
              <w:jc w:val="both"/>
            </w:pPr>
            <w:r>
              <w:t>d</w:t>
            </w:r>
            <w:r>
              <w:rPr>
                <w:rFonts w:hint="eastAsia"/>
              </w:rPr>
              <w:t>ata</w:t>
            </w:r>
          </w:p>
        </w:tc>
        <w:tc>
          <w:tcPr>
            <w:tcW w:w="1152" w:type="dxa"/>
            <w:shd w:val="clear" w:color="auto" w:fill="auto"/>
            <w:vAlign w:val="center"/>
            <w:hideMark/>
          </w:tcPr>
          <w:p w:rsidR="00C331A1" w:rsidRPr="00286EBC" w:rsidRDefault="00C331A1" w:rsidP="00F8183F">
            <w:pPr>
              <w:spacing w:line="241" w:lineRule="auto"/>
              <w:ind w:left="-93" w:right="51" w:firstLineChars="1" w:firstLine="2"/>
              <w:jc w:val="both"/>
            </w:pPr>
            <w:r>
              <w:rPr>
                <w:rFonts w:hint="eastAsia"/>
              </w:rPr>
              <w:t>Array of followings</w:t>
            </w:r>
          </w:p>
        </w:tc>
        <w:tc>
          <w:tcPr>
            <w:tcW w:w="4212" w:type="dxa"/>
            <w:shd w:val="clear" w:color="auto" w:fill="auto"/>
            <w:vAlign w:val="center"/>
            <w:hideMark/>
          </w:tcPr>
          <w:p w:rsidR="00C331A1" w:rsidRDefault="00C331A1" w:rsidP="00C50895">
            <w:pPr>
              <w:spacing w:line="241" w:lineRule="auto"/>
              <w:ind w:left="-93" w:right="51" w:firstLineChars="44" w:firstLine="92"/>
              <w:jc w:val="both"/>
            </w:pPr>
            <w:r>
              <w:rPr>
                <w:rFonts w:hint="eastAsia"/>
              </w:rPr>
              <w:t>结算数据清单</w:t>
            </w:r>
          </w:p>
        </w:tc>
        <w:tc>
          <w:tcPr>
            <w:tcW w:w="848" w:type="dxa"/>
            <w:shd w:val="clear" w:color="auto" w:fill="auto"/>
            <w:hideMark/>
          </w:tcPr>
          <w:p w:rsidR="00C331A1" w:rsidRPr="004A2310" w:rsidRDefault="00C331A1" w:rsidP="00C50895">
            <w:pPr>
              <w:spacing w:line="241" w:lineRule="auto"/>
              <w:ind w:left="-93" w:right="51" w:firstLineChars="44" w:firstLine="92"/>
              <w:jc w:val="both"/>
            </w:pPr>
            <w:r w:rsidRPr="00901562">
              <w:rPr>
                <w:rFonts w:hint="eastAsia"/>
              </w:rPr>
              <w:t>O</w:t>
            </w:r>
          </w:p>
        </w:tc>
      </w:tr>
      <w:tr w:rsidR="00C331A1" w:rsidRPr="00665A25" w:rsidTr="00DE4135">
        <w:trPr>
          <w:trHeight w:val="330"/>
          <w:jc w:val="center"/>
        </w:trPr>
        <w:tc>
          <w:tcPr>
            <w:tcW w:w="1840" w:type="dxa"/>
            <w:shd w:val="clear" w:color="auto" w:fill="auto"/>
            <w:vAlign w:val="center"/>
            <w:hideMark/>
          </w:tcPr>
          <w:p w:rsidR="00C331A1" w:rsidRPr="00286EBC" w:rsidRDefault="00C331A1" w:rsidP="00F8183F">
            <w:pPr>
              <w:spacing w:line="241" w:lineRule="auto"/>
              <w:ind w:left="-93" w:right="51"/>
            </w:pPr>
            <w:r>
              <w:rPr>
                <w:rFonts w:hint="eastAsia"/>
              </w:rPr>
              <w:t>billDate</w:t>
            </w:r>
          </w:p>
        </w:tc>
        <w:tc>
          <w:tcPr>
            <w:tcW w:w="1152" w:type="dxa"/>
            <w:shd w:val="clear" w:color="auto" w:fill="auto"/>
            <w:vAlign w:val="center"/>
            <w:hideMark/>
          </w:tcPr>
          <w:p w:rsidR="00C331A1" w:rsidRPr="00286EBC" w:rsidRDefault="00C331A1" w:rsidP="00F8183F">
            <w:pPr>
              <w:spacing w:line="241" w:lineRule="auto"/>
              <w:ind w:left="-93" w:right="51" w:firstLineChars="1" w:firstLine="2"/>
            </w:pPr>
            <w:r>
              <w:rPr>
                <w:rFonts w:hint="eastAsia"/>
              </w:rPr>
              <w:t>String</w:t>
            </w:r>
          </w:p>
        </w:tc>
        <w:tc>
          <w:tcPr>
            <w:tcW w:w="4212" w:type="dxa"/>
            <w:shd w:val="clear" w:color="auto" w:fill="auto"/>
            <w:vAlign w:val="center"/>
            <w:hideMark/>
          </w:tcPr>
          <w:p w:rsidR="00C331A1" w:rsidRDefault="00C331A1" w:rsidP="00B37C41">
            <w:pPr>
              <w:spacing w:line="241" w:lineRule="auto"/>
              <w:ind w:left="-93" w:right="51" w:firstLineChars="44" w:firstLine="92"/>
            </w:pPr>
            <w:r>
              <w:rPr>
                <w:rFonts w:hint="eastAsia"/>
              </w:rPr>
              <w:t>账单日期</w:t>
            </w:r>
            <w:r w:rsidR="0091739A">
              <w:rPr>
                <w:rFonts w:hint="eastAsia"/>
              </w:rPr>
              <w:t xml:space="preserve"> yyyy-MM</w:t>
            </w:r>
          </w:p>
        </w:tc>
        <w:tc>
          <w:tcPr>
            <w:tcW w:w="848" w:type="dxa"/>
            <w:shd w:val="clear" w:color="auto" w:fill="auto"/>
            <w:hideMark/>
          </w:tcPr>
          <w:p w:rsidR="00C331A1" w:rsidRPr="004A2310" w:rsidRDefault="00C331A1" w:rsidP="00B37C41">
            <w:pPr>
              <w:spacing w:line="241" w:lineRule="auto"/>
              <w:ind w:left="-93" w:right="51" w:firstLineChars="44" w:firstLine="92"/>
            </w:pPr>
            <w:r w:rsidRPr="00901562">
              <w:rPr>
                <w:rFonts w:hint="eastAsia"/>
              </w:rPr>
              <w:t>O</w:t>
            </w:r>
          </w:p>
        </w:tc>
      </w:tr>
      <w:tr w:rsidR="00C331A1" w:rsidRPr="00665A25" w:rsidTr="00DE4135">
        <w:trPr>
          <w:trHeight w:val="330"/>
          <w:jc w:val="center"/>
        </w:trPr>
        <w:tc>
          <w:tcPr>
            <w:tcW w:w="1840" w:type="dxa"/>
            <w:shd w:val="clear" w:color="auto" w:fill="auto"/>
            <w:vAlign w:val="center"/>
            <w:hideMark/>
          </w:tcPr>
          <w:p w:rsidR="00C331A1" w:rsidRPr="00286EBC" w:rsidRDefault="00C331A1" w:rsidP="00F8183F">
            <w:pPr>
              <w:spacing w:line="241" w:lineRule="auto"/>
              <w:ind w:left="-93" w:right="51"/>
            </w:pPr>
            <w:r>
              <w:rPr>
                <w:rFonts w:hint="eastAsia"/>
              </w:rPr>
              <w:t>sdkChannel</w:t>
            </w:r>
          </w:p>
        </w:tc>
        <w:tc>
          <w:tcPr>
            <w:tcW w:w="1152" w:type="dxa"/>
            <w:shd w:val="clear" w:color="auto" w:fill="auto"/>
            <w:vAlign w:val="center"/>
            <w:hideMark/>
          </w:tcPr>
          <w:p w:rsidR="00C331A1" w:rsidRPr="00286EBC" w:rsidRDefault="00C331A1" w:rsidP="00F8183F">
            <w:pPr>
              <w:spacing w:line="241" w:lineRule="auto"/>
              <w:ind w:left="-93" w:right="51" w:firstLineChars="1" w:firstLine="2"/>
            </w:pPr>
            <w:r>
              <w:rPr>
                <w:rFonts w:hint="eastAsia"/>
              </w:rPr>
              <w:t>String</w:t>
            </w:r>
          </w:p>
        </w:tc>
        <w:tc>
          <w:tcPr>
            <w:tcW w:w="4212" w:type="dxa"/>
            <w:shd w:val="clear" w:color="auto" w:fill="auto"/>
            <w:vAlign w:val="center"/>
            <w:hideMark/>
          </w:tcPr>
          <w:p w:rsidR="00C331A1" w:rsidRDefault="00C331A1" w:rsidP="00B37C41">
            <w:pPr>
              <w:spacing w:line="241" w:lineRule="auto"/>
              <w:ind w:left="-93" w:right="51" w:firstLineChars="44" w:firstLine="92"/>
            </w:pPr>
            <w:r>
              <w:rPr>
                <w:rFonts w:hint="eastAsia"/>
              </w:rPr>
              <w:t>推广渠道</w:t>
            </w:r>
          </w:p>
        </w:tc>
        <w:tc>
          <w:tcPr>
            <w:tcW w:w="848" w:type="dxa"/>
            <w:shd w:val="clear" w:color="auto" w:fill="auto"/>
            <w:hideMark/>
          </w:tcPr>
          <w:p w:rsidR="00C331A1" w:rsidRPr="004A2310" w:rsidRDefault="00C331A1" w:rsidP="00B37C41">
            <w:pPr>
              <w:spacing w:line="241" w:lineRule="auto"/>
              <w:ind w:left="-93" w:right="51" w:firstLineChars="44" w:firstLine="92"/>
            </w:pPr>
            <w:r w:rsidRPr="00901562">
              <w:rPr>
                <w:rFonts w:hint="eastAsia"/>
              </w:rPr>
              <w:t>O</w:t>
            </w:r>
          </w:p>
        </w:tc>
      </w:tr>
      <w:tr w:rsidR="00C331A1" w:rsidRPr="00665A25" w:rsidTr="007D0AEE">
        <w:trPr>
          <w:trHeight w:val="330"/>
          <w:jc w:val="center"/>
        </w:trPr>
        <w:tc>
          <w:tcPr>
            <w:tcW w:w="1840" w:type="dxa"/>
            <w:shd w:val="clear" w:color="auto" w:fill="auto"/>
            <w:vAlign w:val="center"/>
            <w:hideMark/>
          </w:tcPr>
          <w:p w:rsidR="00C331A1" w:rsidRDefault="003033F2" w:rsidP="00F8183F">
            <w:pPr>
              <w:spacing w:line="241" w:lineRule="auto"/>
              <w:ind w:left="-93" w:right="51"/>
              <w:jc w:val="both"/>
            </w:pPr>
            <w:r>
              <w:rPr>
                <w:rFonts w:hint="eastAsia"/>
              </w:rPr>
              <w:t>AliPay</w:t>
            </w:r>
          </w:p>
        </w:tc>
        <w:tc>
          <w:tcPr>
            <w:tcW w:w="1152" w:type="dxa"/>
            <w:shd w:val="clear" w:color="auto" w:fill="auto"/>
            <w:vAlign w:val="center"/>
            <w:hideMark/>
          </w:tcPr>
          <w:p w:rsidR="00C331A1" w:rsidRDefault="00C331A1" w:rsidP="00F8183F">
            <w:pPr>
              <w:spacing w:line="241" w:lineRule="auto"/>
              <w:ind w:left="-93" w:right="51" w:firstLineChars="1" w:firstLine="2"/>
              <w:jc w:val="both"/>
            </w:pPr>
            <w:r>
              <w:rPr>
                <w:rFonts w:hint="eastAsia"/>
              </w:rPr>
              <w:t>String</w:t>
            </w:r>
          </w:p>
        </w:tc>
        <w:tc>
          <w:tcPr>
            <w:tcW w:w="4212" w:type="dxa"/>
            <w:shd w:val="clear" w:color="auto" w:fill="auto"/>
            <w:vAlign w:val="center"/>
            <w:hideMark/>
          </w:tcPr>
          <w:p w:rsidR="00C331A1" w:rsidRDefault="00C331A1" w:rsidP="003033F2">
            <w:pPr>
              <w:spacing w:line="241" w:lineRule="auto"/>
              <w:ind w:left="-93" w:right="51" w:firstLineChars="44" w:firstLine="92"/>
              <w:jc w:val="both"/>
            </w:pPr>
            <w:r>
              <w:rPr>
                <w:rFonts w:hint="eastAsia"/>
              </w:rPr>
              <w:t>支付宝</w:t>
            </w:r>
            <w:r w:rsidR="003033F2">
              <w:rPr>
                <w:rFonts w:hint="eastAsia"/>
              </w:rPr>
              <w:t>金额</w:t>
            </w:r>
          </w:p>
        </w:tc>
        <w:tc>
          <w:tcPr>
            <w:tcW w:w="848" w:type="dxa"/>
            <w:shd w:val="clear" w:color="auto" w:fill="auto"/>
            <w:hideMark/>
          </w:tcPr>
          <w:p w:rsidR="00C331A1" w:rsidRPr="00B37C41" w:rsidRDefault="00C331A1" w:rsidP="00C50895">
            <w:pPr>
              <w:spacing w:line="241" w:lineRule="auto"/>
              <w:ind w:left="-93" w:right="51" w:firstLineChars="44" w:firstLine="92"/>
              <w:jc w:val="both"/>
            </w:pPr>
            <w:r w:rsidRPr="00901562">
              <w:rPr>
                <w:rFonts w:hint="eastAsia"/>
              </w:rPr>
              <w:t>O</w:t>
            </w:r>
          </w:p>
        </w:tc>
      </w:tr>
      <w:tr w:rsidR="00C331A1" w:rsidRPr="00665A25" w:rsidTr="007D0AEE">
        <w:trPr>
          <w:trHeight w:val="330"/>
          <w:jc w:val="center"/>
        </w:trPr>
        <w:tc>
          <w:tcPr>
            <w:tcW w:w="1840" w:type="dxa"/>
            <w:shd w:val="clear" w:color="auto" w:fill="auto"/>
            <w:vAlign w:val="center"/>
            <w:hideMark/>
          </w:tcPr>
          <w:p w:rsidR="00C331A1" w:rsidRPr="00286EBC" w:rsidRDefault="003033F2" w:rsidP="00F8183F">
            <w:pPr>
              <w:spacing w:line="241" w:lineRule="auto"/>
              <w:ind w:left="-93" w:right="51"/>
              <w:jc w:val="both"/>
            </w:pPr>
            <w:r>
              <w:rPr>
                <w:rFonts w:hint="eastAsia"/>
              </w:rPr>
              <w:t>YeePay</w:t>
            </w:r>
          </w:p>
        </w:tc>
        <w:tc>
          <w:tcPr>
            <w:tcW w:w="1152" w:type="dxa"/>
            <w:shd w:val="clear" w:color="auto" w:fill="auto"/>
            <w:vAlign w:val="center"/>
            <w:hideMark/>
          </w:tcPr>
          <w:p w:rsidR="00C331A1" w:rsidRPr="00286EBC" w:rsidRDefault="00C331A1" w:rsidP="00F8183F">
            <w:pPr>
              <w:spacing w:line="241" w:lineRule="auto"/>
              <w:ind w:left="-93" w:right="51" w:firstLineChars="1" w:firstLine="2"/>
              <w:jc w:val="both"/>
            </w:pPr>
            <w:r>
              <w:rPr>
                <w:rFonts w:hint="eastAsia"/>
              </w:rPr>
              <w:t>String</w:t>
            </w:r>
          </w:p>
        </w:tc>
        <w:tc>
          <w:tcPr>
            <w:tcW w:w="4212" w:type="dxa"/>
            <w:shd w:val="clear" w:color="auto" w:fill="auto"/>
            <w:vAlign w:val="center"/>
            <w:hideMark/>
          </w:tcPr>
          <w:p w:rsidR="00C331A1" w:rsidRDefault="003033F2" w:rsidP="00C50895">
            <w:pPr>
              <w:spacing w:line="241" w:lineRule="auto"/>
              <w:ind w:left="-93" w:right="51" w:firstLineChars="44" w:firstLine="92"/>
              <w:jc w:val="both"/>
            </w:pPr>
            <w:r>
              <w:rPr>
                <w:rFonts w:hint="eastAsia"/>
              </w:rPr>
              <w:t>易宝</w:t>
            </w:r>
            <w:r w:rsidR="00C331A1">
              <w:rPr>
                <w:rFonts w:hint="eastAsia"/>
              </w:rPr>
              <w:t>金额</w:t>
            </w:r>
          </w:p>
        </w:tc>
        <w:tc>
          <w:tcPr>
            <w:tcW w:w="848" w:type="dxa"/>
            <w:shd w:val="clear" w:color="auto" w:fill="auto"/>
            <w:hideMark/>
          </w:tcPr>
          <w:p w:rsidR="00C331A1" w:rsidRPr="004A2310" w:rsidRDefault="00C331A1" w:rsidP="00C50895">
            <w:pPr>
              <w:spacing w:line="241" w:lineRule="auto"/>
              <w:ind w:left="-93" w:right="51" w:firstLineChars="44" w:firstLine="92"/>
              <w:jc w:val="both"/>
            </w:pPr>
            <w:r w:rsidRPr="00901562">
              <w:rPr>
                <w:rFonts w:hint="eastAsia"/>
              </w:rPr>
              <w:t>O</w:t>
            </w:r>
          </w:p>
        </w:tc>
      </w:tr>
      <w:tr w:rsidR="003033F2" w:rsidRPr="00665A25" w:rsidTr="007D0AEE">
        <w:trPr>
          <w:trHeight w:val="330"/>
          <w:jc w:val="center"/>
        </w:trPr>
        <w:tc>
          <w:tcPr>
            <w:tcW w:w="1840" w:type="dxa"/>
            <w:shd w:val="clear" w:color="auto" w:fill="auto"/>
            <w:vAlign w:val="center"/>
            <w:hideMark/>
          </w:tcPr>
          <w:p w:rsidR="003033F2" w:rsidRDefault="003033F2" w:rsidP="00F8183F">
            <w:pPr>
              <w:spacing w:line="241" w:lineRule="auto"/>
              <w:ind w:left="-93" w:right="51"/>
              <w:jc w:val="both"/>
            </w:pPr>
            <w:r>
              <w:rPr>
                <w:rFonts w:hint="eastAsia"/>
              </w:rPr>
              <w:lastRenderedPageBreak/>
              <w:t>smsAgent</w:t>
            </w:r>
          </w:p>
        </w:tc>
        <w:tc>
          <w:tcPr>
            <w:tcW w:w="1152" w:type="dxa"/>
            <w:shd w:val="clear" w:color="auto" w:fill="auto"/>
            <w:vAlign w:val="center"/>
            <w:hideMark/>
          </w:tcPr>
          <w:p w:rsidR="003033F2" w:rsidRDefault="00D46728" w:rsidP="00F8183F">
            <w:pPr>
              <w:spacing w:line="241" w:lineRule="auto"/>
              <w:ind w:left="-93" w:right="51" w:firstLineChars="1" w:firstLine="2"/>
              <w:jc w:val="both"/>
            </w:pPr>
            <w:r>
              <w:rPr>
                <w:rFonts w:hint="eastAsia"/>
              </w:rPr>
              <w:t>String</w:t>
            </w:r>
          </w:p>
        </w:tc>
        <w:tc>
          <w:tcPr>
            <w:tcW w:w="4212" w:type="dxa"/>
            <w:shd w:val="clear" w:color="auto" w:fill="auto"/>
            <w:vAlign w:val="center"/>
            <w:hideMark/>
          </w:tcPr>
          <w:p w:rsidR="003033F2" w:rsidRDefault="003033F2" w:rsidP="00C50895">
            <w:pPr>
              <w:spacing w:line="241" w:lineRule="auto"/>
              <w:ind w:left="-93" w:right="51" w:firstLineChars="44" w:firstLine="92"/>
              <w:jc w:val="both"/>
            </w:pPr>
            <w:r>
              <w:rPr>
                <w:rFonts w:hint="eastAsia"/>
              </w:rPr>
              <w:t>短代金额</w:t>
            </w:r>
          </w:p>
        </w:tc>
        <w:tc>
          <w:tcPr>
            <w:tcW w:w="848" w:type="dxa"/>
            <w:shd w:val="clear" w:color="auto" w:fill="auto"/>
            <w:hideMark/>
          </w:tcPr>
          <w:p w:rsidR="003033F2" w:rsidRPr="00901562" w:rsidRDefault="00D46728" w:rsidP="00C50895">
            <w:pPr>
              <w:spacing w:line="241" w:lineRule="auto"/>
              <w:ind w:left="-93" w:right="51" w:firstLineChars="44" w:firstLine="92"/>
              <w:jc w:val="both"/>
            </w:pPr>
            <w:r>
              <w:rPr>
                <w:rFonts w:hint="eastAsia"/>
              </w:rPr>
              <w:t>O</w:t>
            </w:r>
          </w:p>
        </w:tc>
      </w:tr>
      <w:tr w:rsidR="00D46728" w:rsidRPr="00665A25" w:rsidTr="007D0AEE">
        <w:trPr>
          <w:trHeight w:val="330"/>
          <w:jc w:val="center"/>
        </w:trPr>
        <w:tc>
          <w:tcPr>
            <w:tcW w:w="1840" w:type="dxa"/>
            <w:shd w:val="clear" w:color="auto" w:fill="auto"/>
            <w:vAlign w:val="center"/>
            <w:hideMark/>
          </w:tcPr>
          <w:p w:rsidR="00D46728" w:rsidRDefault="00D46728" w:rsidP="00F8183F">
            <w:pPr>
              <w:spacing w:line="241" w:lineRule="auto"/>
              <w:ind w:left="-93" w:right="51"/>
              <w:jc w:val="both"/>
            </w:pPr>
            <w:r>
              <w:rPr>
                <w:rFonts w:hint="eastAsia"/>
              </w:rPr>
              <w:t>TenPay</w:t>
            </w:r>
          </w:p>
        </w:tc>
        <w:tc>
          <w:tcPr>
            <w:tcW w:w="1152" w:type="dxa"/>
            <w:shd w:val="clear" w:color="auto" w:fill="auto"/>
            <w:vAlign w:val="center"/>
            <w:hideMark/>
          </w:tcPr>
          <w:p w:rsidR="00D46728" w:rsidRDefault="00D46728" w:rsidP="00F8183F">
            <w:pPr>
              <w:spacing w:line="241" w:lineRule="auto"/>
              <w:ind w:left="-93" w:right="51" w:firstLineChars="1" w:firstLine="2"/>
              <w:jc w:val="both"/>
            </w:pPr>
            <w:r>
              <w:rPr>
                <w:rFonts w:hint="eastAsia"/>
              </w:rPr>
              <w:t>String</w:t>
            </w:r>
          </w:p>
        </w:tc>
        <w:tc>
          <w:tcPr>
            <w:tcW w:w="4212" w:type="dxa"/>
            <w:shd w:val="clear" w:color="auto" w:fill="auto"/>
            <w:vAlign w:val="center"/>
            <w:hideMark/>
          </w:tcPr>
          <w:p w:rsidR="00D46728" w:rsidRDefault="00D46728" w:rsidP="00C50895">
            <w:pPr>
              <w:spacing w:line="241" w:lineRule="auto"/>
              <w:ind w:left="-93" w:right="51" w:firstLineChars="44" w:firstLine="92"/>
              <w:jc w:val="both"/>
            </w:pPr>
            <w:r>
              <w:rPr>
                <w:rFonts w:hint="eastAsia"/>
              </w:rPr>
              <w:t>财付通金额</w:t>
            </w:r>
          </w:p>
        </w:tc>
        <w:tc>
          <w:tcPr>
            <w:tcW w:w="848" w:type="dxa"/>
            <w:shd w:val="clear" w:color="auto" w:fill="auto"/>
            <w:hideMark/>
          </w:tcPr>
          <w:p w:rsidR="00D46728" w:rsidRDefault="00615F2E" w:rsidP="00C50895">
            <w:pPr>
              <w:spacing w:line="241" w:lineRule="auto"/>
              <w:ind w:left="-93" w:right="51" w:firstLineChars="44" w:firstLine="92"/>
              <w:jc w:val="both"/>
            </w:pPr>
            <w:r>
              <w:rPr>
                <w:rFonts w:hint="eastAsia"/>
              </w:rPr>
              <w:t>O</w:t>
            </w:r>
          </w:p>
        </w:tc>
      </w:tr>
      <w:tr w:rsidR="001E3DF0" w:rsidRPr="00665A25" w:rsidTr="007D0AEE">
        <w:trPr>
          <w:trHeight w:val="330"/>
          <w:jc w:val="center"/>
        </w:trPr>
        <w:tc>
          <w:tcPr>
            <w:tcW w:w="1840" w:type="dxa"/>
            <w:shd w:val="clear" w:color="auto" w:fill="auto"/>
            <w:vAlign w:val="center"/>
            <w:hideMark/>
          </w:tcPr>
          <w:p w:rsidR="001E3DF0" w:rsidRDefault="001E3DF0" w:rsidP="00F8183F">
            <w:pPr>
              <w:spacing w:line="241" w:lineRule="auto"/>
              <w:ind w:left="-93" w:right="51"/>
              <w:jc w:val="both"/>
            </w:pPr>
            <w:r>
              <w:rPr>
                <w:rFonts w:hint="eastAsia"/>
              </w:rPr>
              <w:t>SZF</w:t>
            </w:r>
          </w:p>
        </w:tc>
        <w:tc>
          <w:tcPr>
            <w:tcW w:w="1152" w:type="dxa"/>
            <w:shd w:val="clear" w:color="auto" w:fill="auto"/>
            <w:vAlign w:val="center"/>
            <w:hideMark/>
          </w:tcPr>
          <w:p w:rsidR="001E3DF0" w:rsidRDefault="001E3DF0" w:rsidP="00F8183F">
            <w:pPr>
              <w:spacing w:line="241" w:lineRule="auto"/>
              <w:ind w:left="-93" w:right="51" w:firstLineChars="1" w:firstLine="2"/>
              <w:jc w:val="both"/>
            </w:pPr>
            <w:r>
              <w:rPr>
                <w:rFonts w:hint="eastAsia"/>
              </w:rPr>
              <w:t>String</w:t>
            </w:r>
          </w:p>
        </w:tc>
        <w:tc>
          <w:tcPr>
            <w:tcW w:w="4212" w:type="dxa"/>
            <w:shd w:val="clear" w:color="auto" w:fill="auto"/>
            <w:vAlign w:val="center"/>
            <w:hideMark/>
          </w:tcPr>
          <w:p w:rsidR="001E3DF0" w:rsidRDefault="001E3DF0" w:rsidP="00C50895">
            <w:pPr>
              <w:spacing w:line="241" w:lineRule="auto"/>
              <w:ind w:left="-93" w:right="51" w:firstLineChars="44" w:firstLine="92"/>
              <w:jc w:val="both"/>
            </w:pPr>
            <w:r>
              <w:rPr>
                <w:rFonts w:hint="eastAsia"/>
              </w:rPr>
              <w:t>神州付金额</w:t>
            </w:r>
          </w:p>
        </w:tc>
        <w:tc>
          <w:tcPr>
            <w:tcW w:w="848" w:type="dxa"/>
            <w:shd w:val="clear" w:color="auto" w:fill="auto"/>
            <w:hideMark/>
          </w:tcPr>
          <w:p w:rsidR="001E3DF0" w:rsidRDefault="001E3DF0" w:rsidP="00C50895">
            <w:pPr>
              <w:spacing w:line="241" w:lineRule="auto"/>
              <w:ind w:left="-93" w:right="51" w:firstLineChars="44" w:firstLine="92"/>
              <w:jc w:val="both"/>
            </w:pPr>
            <w:r>
              <w:rPr>
                <w:rFonts w:hint="eastAsia"/>
              </w:rPr>
              <w:t>O</w:t>
            </w:r>
          </w:p>
        </w:tc>
      </w:tr>
      <w:tr w:rsidR="00C331A1" w:rsidRPr="00665A25" w:rsidTr="007D0AEE">
        <w:trPr>
          <w:trHeight w:val="330"/>
          <w:jc w:val="center"/>
        </w:trPr>
        <w:tc>
          <w:tcPr>
            <w:tcW w:w="1840" w:type="dxa"/>
            <w:shd w:val="clear" w:color="auto" w:fill="auto"/>
            <w:vAlign w:val="center"/>
            <w:hideMark/>
          </w:tcPr>
          <w:p w:rsidR="00C331A1" w:rsidRPr="00286EBC" w:rsidRDefault="00C331A1" w:rsidP="00F8183F">
            <w:pPr>
              <w:spacing w:line="241" w:lineRule="auto"/>
              <w:ind w:left="-93" w:right="51"/>
              <w:jc w:val="both"/>
            </w:pPr>
            <w:r>
              <w:rPr>
                <w:rFonts w:hint="eastAsia"/>
              </w:rPr>
              <w:t>status</w:t>
            </w:r>
          </w:p>
        </w:tc>
        <w:tc>
          <w:tcPr>
            <w:tcW w:w="1152" w:type="dxa"/>
            <w:shd w:val="clear" w:color="auto" w:fill="auto"/>
            <w:vAlign w:val="center"/>
            <w:hideMark/>
          </w:tcPr>
          <w:p w:rsidR="00C331A1" w:rsidRPr="00286EBC" w:rsidRDefault="00C331A1" w:rsidP="00F8183F">
            <w:pPr>
              <w:spacing w:line="241" w:lineRule="auto"/>
              <w:ind w:left="-93" w:right="51" w:firstLineChars="1" w:firstLine="2"/>
              <w:jc w:val="both"/>
            </w:pPr>
            <w:r>
              <w:rPr>
                <w:rFonts w:hint="eastAsia"/>
              </w:rPr>
              <w:t>String</w:t>
            </w:r>
          </w:p>
        </w:tc>
        <w:tc>
          <w:tcPr>
            <w:tcW w:w="4212" w:type="dxa"/>
            <w:shd w:val="clear" w:color="auto" w:fill="auto"/>
            <w:vAlign w:val="center"/>
            <w:hideMark/>
          </w:tcPr>
          <w:p w:rsidR="00C331A1" w:rsidRDefault="00C331A1" w:rsidP="00C50895">
            <w:pPr>
              <w:spacing w:line="241" w:lineRule="auto"/>
              <w:ind w:left="-93" w:right="51" w:firstLineChars="44" w:firstLine="92"/>
              <w:jc w:val="both"/>
            </w:pPr>
            <w:r>
              <w:rPr>
                <w:rFonts w:hint="eastAsia"/>
              </w:rPr>
              <w:t>结算状态</w:t>
            </w:r>
          </w:p>
          <w:p w:rsidR="00C331A1" w:rsidRDefault="00C331A1" w:rsidP="00C50895">
            <w:pPr>
              <w:spacing w:line="241" w:lineRule="auto"/>
              <w:ind w:left="-93" w:right="51" w:firstLineChars="44" w:firstLine="92"/>
              <w:jc w:val="both"/>
            </w:pPr>
            <w:r>
              <w:rPr>
                <w:rFonts w:hint="eastAsia"/>
              </w:rPr>
              <w:t>1</w:t>
            </w:r>
            <w:r>
              <w:rPr>
                <w:rFonts w:hint="eastAsia"/>
              </w:rPr>
              <w:t>：已结算</w:t>
            </w:r>
          </w:p>
          <w:p w:rsidR="00C331A1" w:rsidRDefault="00C331A1" w:rsidP="00C50895">
            <w:pPr>
              <w:spacing w:line="241" w:lineRule="auto"/>
              <w:ind w:left="-93" w:right="51" w:firstLineChars="44" w:firstLine="92"/>
              <w:jc w:val="both"/>
            </w:pPr>
            <w:r>
              <w:rPr>
                <w:rFonts w:hint="eastAsia"/>
              </w:rPr>
              <w:t>其他：未结算</w:t>
            </w:r>
          </w:p>
        </w:tc>
        <w:tc>
          <w:tcPr>
            <w:tcW w:w="848" w:type="dxa"/>
            <w:shd w:val="clear" w:color="auto" w:fill="auto"/>
            <w:hideMark/>
          </w:tcPr>
          <w:p w:rsidR="00C331A1" w:rsidRPr="004A2310" w:rsidRDefault="00C331A1" w:rsidP="00C50895">
            <w:pPr>
              <w:spacing w:line="241" w:lineRule="auto"/>
              <w:ind w:left="-93" w:right="51" w:firstLineChars="44" w:firstLine="92"/>
              <w:jc w:val="both"/>
            </w:pPr>
            <w:r w:rsidRPr="00901562">
              <w:rPr>
                <w:rFonts w:hint="eastAsia"/>
              </w:rPr>
              <w:t>O</w:t>
            </w:r>
          </w:p>
        </w:tc>
      </w:tr>
      <w:tr w:rsidR="00B17FB8" w:rsidRPr="00665A25" w:rsidTr="00DE4135">
        <w:trPr>
          <w:trHeight w:val="330"/>
          <w:jc w:val="center"/>
        </w:trPr>
        <w:tc>
          <w:tcPr>
            <w:tcW w:w="1840" w:type="dxa"/>
            <w:shd w:val="clear" w:color="auto" w:fill="auto"/>
            <w:vAlign w:val="center"/>
            <w:hideMark/>
          </w:tcPr>
          <w:p w:rsidR="00B17FB8" w:rsidRPr="00286EBC" w:rsidRDefault="00B17FB8" w:rsidP="00F8183F">
            <w:pPr>
              <w:spacing w:line="241" w:lineRule="auto"/>
              <w:ind w:left="-93" w:right="51"/>
            </w:pPr>
            <w:r>
              <w:rPr>
                <w:rFonts w:hint="eastAsia"/>
              </w:rPr>
              <w:t>settle</w:t>
            </w:r>
            <w:r w:rsidR="00B94E87">
              <w:rPr>
                <w:rFonts w:hint="eastAsia"/>
              </w:rPr>
              <w:t>Date</w:t>
            </w:r>
          </w:p>
        </w:tc>
        <w:tc>
          <w:tcPr>
            <w:tcW w:w="1152" w:type="dxa"/>
            <w:shd w:val="clear" w:color="auto" w:fill="auto"/>
            <w:vAlign w:val="center"/>
            <w:hideMark/>
          </w:tcPr>
          <w:p w:rsidR="00B17FB8" w:rsidRPr="00286EBC" w:rsidRDefault="00B17FB8" w:rsidP="00F8183F">
            <w:pPr>
              <w:spacing w:line="241" w:lineRule="auto"/>
              <w:ind w:left="-93" w:right="51" w:firstLineChars="1" w:firstLine="2"/>
            </w:pPr>
            <w:r>
              <w:rPr>
                <w:rFonts w:hint="eastAsia"/>
              </w:rPr>
              <w:t>String</w:t>
            </w:r>
          </w:p>
        </w:tc>
        <w:tc>
          <w:tcPr>
            <w:tcW w:w="4212" w:type="dxa"/>
            <w:shd w:val="clear" w:color="auto" w:fill="auto"/>
            <w:vAlign w:val="center"/>
            <w:hideMark/>
          </w:tcPr>
          <w:p w:rsidR="00B17FB8" w:rsidRDefault="00B17FB8" w:rsidP="00B37C41">
            <w:pPr>
              <w:spacing w:line="241" w:lineRule="auto"/>
              <w:ind w:left="-93" w:right="51" w:firstLineChars="44" w:firstLine="92"/>
            </w:pPr>
            <w:r>
              <w:rPr>
                <w:rFonts w:hint="eastAsia"/>
              </w:rPr>
              <w:t>结算</w:t>
            </w:r>
            <w:r w:rsidR="00B94E87">
              <w:rPr>
                <w:rFonts w:hint="eastAsia"/>
              </w:rPr>
              <w:t>日期</w:t>
            </w:r>
          </w:p>
        </w:tc>
        <w:tc>
          <w:tcPr>
            <w:tcW w:w="848" w:type="dxa"/>
            <w:shd w:val="clear" w:color="auto" w:fill="auto"/>
            <w:hideMark/>
          </w:tcPr>
          <w:p w:rsidR="00B17FB8" w:rsidRPr="004A2310" w:rsidRDefault="007377E2" w:rsidP="00B37C41">
            <w:pPr>
              <w:spacing w:line="241" w:lineRule="auto"/>
              <w:ind w:left="-93" w:right="51" w:firstLineChars="44" w:firstLine="92"/>
            </w:pPr>
            <w:r>
              <w:rPr>
                <w:rFonts w:hint="eastAsia"/>
              </w:rPr>
              <w:t>O</w:t>
            </w:r>
          </w:p>
        </w:tc>
      </w:tr>
      <w:tr w:rsidR="00F5588B" w:rsidRPr="00665A25" w:rsidTr="00DE4135">
        <w:trPr>
          <w:trHeight w:val="330"/>
          <w:jc w:val="center"/>
        </w:trPr>
        <w:tc>
          <w:tcPr>
            <w:tcW w:w="1840" w:type="dxa"/>
            <w:shd w:val="clear" w:color="auto" w:fill="auto"/>
            <w:vAlign w:val="center"/>
            <w:hideMark/>
          </w:tcPr>
          <w:p w:rsidR="00F5588B" w:rsidRPr="00286EBC" w:rsidRDefault="00F5588B" w:rsidP="00B37C41">
            <w:pPr>
              <w:spacing w:line="241" w:lineRule="auto"/>
              <w:ind w:left="-93" w:right="51" w:firstLineChars="44" w:firstLine="92"/>
            </w:pPr>
          </w:p>
        </w:tc>
        <w:tc>
          <w:tcPr>
            <w:tcW w:w="1152" w:type="dxa"/>
            <w:shd w:val="clear" w:color="auto" w:fill="auto"/>
            <w:vAlign w:val="center"/>
            <w:hideMark/>
          </w:tcPr>
          <w:p w:rsidR="00F5588B" w:rsidRPr="00286EBC" w:rsidRDefault="00F5588B" w:rsidP="00B37C41">
            <w:pPr>
              <w:spacing w:line="241" w:lineRule="auto"/>
              <w:ind w:left="-93" w:right="51" w:firstLineChars="44" w:firstLine="92"/>
            </w:pPr>
          </w:p>
        </w:tc>
        <w:tc>
          <w:tcPr>
            <w:tcW w:w="4212" w:type="dxa"/>
            <w:shd w:val="clear" w:color="auto" w:fill="auto"/>
            <w:vAlign w:val="center"/>
            <w:hideMark/>
          </w:tcPr>
          <w:p w:rsidR="00F5588B" w:rsidRDefault="00F5588B" w:rsidP="00B37C41">
            <w:pPr>
              <w:spacing w:line="241" w:lineRule="auto"/>
              <w:ind w:left="-93" w:right="51" w:firstLineChars="44" w:firstLine="92"/>
            </w:pPr>
          </w:p>
        </w:tc>
        <w:tc>
          <w:tcPr>
            <w:tcW w:w="848" w:type="dxa"/>
            <w:shd w:val="clear" w:color="auto" w:fill="auto"/>
            <w:hideMark/>
          </w:tcPr>
          <w:p w:rsidR="00F5588B" w:rsidRPr="004A2310" w:rsidRDefault="00F5588B" w:rsidP="00B37C41">
            <w:pPr>
              <w:spacing w:line="241" w:lineRule="auto"/>
              <w:ind w:left="-93" w:right="51" w:firstLineChars="44" w:firstLine="92"/>
            </w:pPr>
          </w:p>
        </w:tc>
      </w:tr>
    </w:tbl>
    <w:p w:rsidR="00AB66AD" w:rsidRDefault="00AB66AD" w:rsidP="00AB66AD">
      <w:pPr>
        <w:ind w:left="420"/>
      </w:pPr>
    </w:p>
    <w:p w:rsidR="00AB66AD" w:rsidRDefault="00AB66AD" w:rsidP="00AB66AD">
      <w:pPr>
        <w:ind w:left="420"/>
      </w:pPr>
      <w:r>
        <w:rPr>
          <w:rFonts w:hint="eastAsia"/>
        </w:rPr>
        <w:t>举例</w:t>
      </w:r>
    </w:p>
    <w:tbl>
      <w:tblPr>
        <w:tblW w:w="0" w:type="auto"/>
        <w:tblInd w:w="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1897"/>
        <w:gridCol w:w="6375"/>
      </w:tblGrid>
      <w:tr w:rsidR="00AB66AD" w:rsidRPr="0038247B" w:rsidTr="00926E0A">
        <w:trPr>
          <w:cantSplit/>
          <w:trHeight w:val="300"/>
        </w:trPr>
        <w:tc>
          <w:tcPr>
            <w:tcW w:w="189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AB66AD" w:rsidRPr="0038247B" w:rsidRDefault="00AB66AD" w:rsidP="00926E0A">
            <w:pPr>
              <w:pStyle w:val="TableHeading"/>
            </w:pPr>
            <w:r w:rsidRPr="0038247B">
              <w:t>Request/Response</w:t>
            </w:r>
          </w:p>
        </w:tc>
        <w:tc>
          <w:tcPr>
            <w:tcW w:w="6375"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AB66AD" w:rsidRPr="0038247B" w:rsidRDefault="00AB66AD" w:rsidP="00926E0A">
            <w:pPr>
              <w:pStyle w:val="TableHeading"/>
            </w:pPr>
            <w:r w:rsidRPr="0038247B">
              <w:t>Example</w:t>
            </w:r>
          </w:p>
        </w:tc>
      </w:tr>
      <w:tr w:rsidR="00AB66AD" w:rsidRPr="00B05DED" w:rsidTr="00926E0A">
        <w:trPr>
          <w:cantSplit/>
          <w:trHeight w:val="281"/>
        </w:trPr>
        <w:tc>
          <w:tcPr>
            <w:tcW w:w="1897" w:type="dxa"/>
          </w:tcPr>
          <w:p w:rsidR="00AB66AD" w:rsidRPr="002B69A5" w:rsidRDefault="00AB66AD" w:rsidP="00926E0A">
            <w:pPr>
              <w:pStyle w:val="TableText"/>
              <w:rPr>
                <w:lang w:val="fr-FR"/>
              </w:rPr>
            </w:pPr>
            <w:r w:rsidRPr="0038247B">
              <w:t>Request</w:t>
            </w:r>
            <w:r w:rsidR="00C85A0B">
              <w:rPr>
                <w:rFonts w:hint="eastAsia"/>
              </w:rPr>
              <w:t>(</w:t>
            </w:r>
            <w:r w:rsidR="00C85A0B" w:rsidRPr="00527994">
              <w:t>String params</w:t>
            </w:r>
            <w:r w:rsidR="00C85A0B">
              <w:rPr>
                <w:rFonts w:hint="eastAsia"/>
              </w:rPr>
              <w:t>)</w:t>
            </w:r>
          </w:p>
        </w:tc>
        <w:tc>
          <w:tcPr>
            <w:tcW w:w="6375" w:type="dxa"/>
          </w:tcPr>
          <w:p w:rsidR="006F1E12" w:rsidRPr="006F1E12" w:rsidRDefault="006F1E12" w:rsidP="006F1E12">
            <w:pPr>
              <w:pStyle w:val="TerminalDisplayinTable"/>
              <w:shd w:val="clear" w:color="auto" w:fill="D9D9D9"/>
              <w:spacing w:line="240" w:lineRule="auto"/>
              <w:rPr>
                <w:rFonts w:ascii="Arial" w:hAnsi="Arial" w:cs="Arial"/>
                <w:spacing w:val="0"/>
                <w:szCs w:val="20"/>
                <w:lang w:val="fr-FR"/>
              </w:rPr>
            </w:pPr>
            <w:r w:rsidRPr="006F1E12">
              <w:rPr>
                <w:rFonts w:ascii="Arial" w:hAnsi="Arial" w:cs="Arial"/>
                <w:spacing w:val="0"/>
                <w:szCs w:val="20"/>
                <w:lang w:val="fr-FR"/>
              </w:rPr>
              <w:t>{</w:t>
            </w:r>
          </w:p>
          <w:p w:rsidR="006F1E12" w:rsidRPr="006F1E12" w:rsidRDefault="006F1E12" w:rsidP="006F1E12">
            <w:pPr>
              <w:pStyle w:val="TerminalDisplayinTable"/>
              <w:shd w:val="clear" w:color="auto" w:fill="D9D9D9"/>
              <w:spacing w:line="240" w:lineRule="auto"/>
              <w:rPr>
                <w:rFonts w:ascii="Arial" w:hAnsi="Arial" w:cs="Arial"/>
                <w:spacing w:val="0"/>
                <w:szCs w:val="20"/>
                <w:lang w:val="fr-FR"/>
              </w:rPr>
            </w:pPr>
            <w:r w:rsidRPr="006F1E12">
              <w:rPr>
                <w:rFonts w:ascii="Arial" w:hAnsi="Arial" w:cs="Arial" w:hint="eastAsia"/>
                <w:spacing w:val="0"/>
                <w:szCs w:val="20"/>
                <w:lang w:val="fr-FR"/>
              </w:rPr>
              <w:t xml:space="preserve">    "userID": "</w:t>
            </w:r>
            <w:r w:rsidRPr="006F1E12">
              <w:rPr>
                <w:rFonts w:ascii="Arial" w:hAnsi="Arial" w:cs="Arial" w:hint="eastAsia"/>
                <w:spacing w:val="0"/>
                <w:szCs w:val="20"/>
                <w:lang w:val="fr-FR"/>
              </w:rPr>
              <w:t>仙掌软件</w:t>
            </w:r>
            <w:r w:rsidRPr="006F1E12">
              <w:rPr>
                <w:rFonts w:ascii="Arial" w:hAnsi="Arial" w:cs="Arial" w:hint="eastAsia"/>
                <w:spacing w:val="0"/>
                <w:szCs w:val="20"/>
                <w:lang w:val="fr-FR"/>
              </w:rPr>
              <w:t>",</w:t>
            </w:r>
          </w:p>
          <w:p w:rsidR="006F1E12" w:rsidRPr="006F1E12" w:rsidRDefault="006F1E12" w:rsidP="006F1E12">
            <w:pPr>
              <w:pStyle w:val="TerminalDisplayinTable"/>
              <w:shd w:val="clear" w:color="auto" w:fill="D9D9D9"/>
              <w:spacing w:line="240" w:lineRule="auto"/>
              <w:rPr>
                <w:rFonts w:ascii="Arial" w:hAnsi="Arial" w:cs="Arial"/>
                <w:spacing w:val="0"/>
                <w:szCs w:val="20"/>
                <w:lang w:val="fr-FR"/>
              </w:rPr>
            </w:pPr>
            <w:r w:rsidRPr="006F1E12">
              <w:rPr>
                <w:rFonts w:ascii="Arial" w:hAnsi="Arial" w:cs="Arial"/>
                <w:spacing w:val="0"/>
                <w:szCs w:val="20"/>
                <w:lang w:val="fr-FR"/>
              </w:rPr>
              <w:t xml:space="preserve">    "startTime": "201207",</w:t>
            </w:r>
          </w:p>
          <w:p w:rsidR="006F1E12" w:rsidRPr="006F1E12" w:rsidRDefault="006F1E12" w:rsidP="006F1E12">
            <w:pPr>
              <w:pStyle w:val="TerminalDisplayinTable"/>
              <w:shd w:val="clear" w:color="auto" w:fill="D9D9D9"/>
              <w:spacing w:line="240" w:lineRule="auto"/>
              <w:rPr>
                <w:rFonts w:ascii="Arial" w:hAnsi="Arial" w:cs="Arial"/>
                <w:spacing w:val="0"/>
                <w:szCs w:val="20"/>
                <w:lang w:val="fr-FR"/>
              </w:rPr>
            </w:pPr>
            <w:r w:rsidRPr="006F1E12">
              <w:rPr>
                <w:rFonts w:ascii="Arial" w:hAnsi="Arial" w:cs="Arial"/>
                <w:spacing w:val="0"/>
                <w:szCs w:val="20"/>
                <w:lang w:val="fr-FR"/>
              </w:rPr>
              <w:t xml:space="preserve">    "endTime": "201212",</w:t>
            </w:r>
          </w:p>
          <w:p w:rsidR="006F1E12" w:rsidRPr="006F1E12" w:rsidRDefault="006F1E12" w:rsidP="006F1E12">
            <w:pPr>
              <w:pStyle w:val="TerminalDisplayinTable"/>
              <w:shd w:val="clear" w:color="auto" w:fill="D9D9D9"/>
              <w:spacing w:line="240" w:lineRule="auto"/>
              <w:rPr>
                <w:rFonts w:ascii="Arial" w:hAnsi="Arial" w:cs="Arial"/>
                <w:spacing w:val="0"/>
                <w:szCs w:val="20"/>
                <w:lang w:val="fr-FR"/>
              </w:rPr>
            </w:pPr>
            <w:r w:rsidRPr="006F1E12">
              <w:rPr>
                <w:rFonts w:ascii="Arial" w:hAnsi="Arial" w:cs="Arial"/>
                <w:spacing w:val="0"/>
                <w:szCs w:val="20"/>
                <w:lang w:val="fr-FR"/>
              </w:rPr>
              <w:t xml:space="preserve">    "pageNo": "1",</w:t>
            </w:r>
          </w:p>
          <w:p w:rsidR="006F1E12" w:rsidRPr="006F1E12" w:rsidRDefault="006F1E12" w:rsidP="006F1E12">
            <w:pPr>
              <w:pStyle w:val="TerminalDisplayinTable"/>
              <w:shd w:val="clear" w:color="auto" w:fill="D9D9D9"/>
              <w:spacing w:line="240" w:lineRule="auto"/>
              <w:rPr>
                <w:rFonts w:ascii="Arial" w:hAnsi="Arial" w:cs="Arial"/>
                <w:spacing w:val="0"/>
                <w:szCs w:val="20"/>
                <w:lang w:val="fr-FR"/>
              </w:rPr>
            </w:pPr>
            <w:r w:rsidRPr="006F1E12">
              <w:rPr>
                <w:rFonts w:ascii="Arial" w:hAnsi="Arial" w:cs="Arial"/>
                <w:spacing w:val="0"/>
                <w:szCs w:val="20"/>
                <w:lang w:val="fr-FR"/>
              </w:rPr>
              <w:t xml:space="preserve">    "pageSize": "100",</w:t>
            </w:r>
          </w:p>
          <w:p w:rsidR="006F1E12" w:rsidRPr="006F1E12" w:rsidRDefault="006F1E12" w:rsidP="006F1E12">
            <w:pPr>
              <w:pStyle w:val="TerminalDisplayinTable"/>
              <w:shd w:val="clear" w:color="auto" w:fill="D9D9D9"/>
              <w:spacing w:line="240" w:lineRule="auto"/>
              <w:rPr>
                <w:rFonts w:ascii="Arial" w:hAnsi="Arial" w:cs="Arial"/>
                <w:spacing w:val="0"/>
                <w:szCs w:val="20"/>
                <w:lang w:val="fr-FR"/>
              </w:rPr>
            </w:pPr>
            <w:r w:rsidRPr="006F1E12">
              <w:rPr>
                <w:rFonts w:ascii="Arial" w:hAnsi="Arial" w:cs="Arial"/>
                <w:spacing w:val="0"/>
                <w:szCs w:val="20"/>
                <w:lang w:val="fr-FR"/>
              </w:rPr>
              <w:t xml:space="preserve">    "sign": "1b9a33789232709159bd375b62f4c426068f0f699b38d83dec27468621574822"</w:t>
            </w:r>
          </w:p>
          <w:p w:rsidR="006F1E12" w:rsidRPr="002B69A5" w:rsidRDefault="006F1E12" w:rsidP="006F1E12">
            <w:pPr>
              <w:pStyle w:val="TerminalDisplayinTable"/>
              <w:shd w:val="clear" w:color="auto" w:fill="D9D9D9"/>
              <w:spacing w:line="240" w:lineRule="auto"/>
              <w:rPr>
                <w:lang w:val="it-IT"/>
              </w:rPr>
            </w:pPr>
            <w:r w:rsidRPr="006F1E12">
              <w:rPr>
                <w:rFonts w:ascii="Arial" w:hAnsi="Arial" w:cs="Arial"/>
                <w:spacing w:val="0"/>
                <w:szCs w:val="20"/>
                <w:lang w:val="fr-FR"/>
              </w:rPr>
              <w:t>}</w:t>
            </w:r>
          </w:p>
        </w:tc>
      </w:tr>
      <w:tr w:rsidR="00AB66AD" w:rsidRPr="001C6E22" w:rsidTr="00926E0A">
        <w:trPr>
          <w:cantSplit/>
          <w:trHeight w:val="281"/>
        </w:trPr>
        <w:tc>
          <w:tcPr>
            <w:tcW w:w="1897" w:type="dxa"/>
          </w:tcPr>
          <w:p w:rsidR="00AB66AD" w:rsidRPr="002B69A5" w:rsidRDefault="00AB66AD" w:rsidP="00926E0A">
            <w:pPr>
              <w:pStyle w:val="TableText"/>
              <w:rPr>
                <w:lang w:val="fr-FR"/>
              </w:rPr>
            </w:pPr>
            <w:r w:rsidRPr="002B69A5">
              <w:rPr>
                <w:lang w:val="fr-FR"/>
              </w:rPr>
              <w:t>Response</w:t>
            </w:r>
          </w:p>
        </w:tc>
        <w:tc>
          <w:tcPr>
            <w:tcW w:w="6375" w:type="dxa"/>
          </w:tcPr>
          <w:p w:rsidR="006F1E12" w:rsidRPr="006F1E12" w:rsidRDefault="006F1E12" w:rsidP="006F1E12">
            <w:pPr>
              <w:pStyle w:val="TerminalDisplayinTable"/>
              <w:shd w:val="clear" w:color="auto" w:fill="D9D9D9"/>
              <w:spacing w:line="240" w:lineRule="auto"/>
              <w:rPr>
                <w:rFonts w:ascii="Arial" w:hAnsi="Arial" w:cs="Arial"/>
                <w:spacing w:val="0"/>
                <w:szCs w:val="20"/>
                <w:lang w:val="fr-FR"/>
              </w:rPr>
            </w:pPr>
            <w:r w:rsidRPr="006F1E12">
              <w:rPr>
                <w:rFonts w:ascii="Arial" w:hAnsi="Arial" w:cs="Arial"/>
                <w:spacing w:val="0"/>
                <w:szCs w:val="20"/>
                <w:lang w:val="fr-FR"/>
              </w:rPr>
              <w:t>{</w:t>
            </w:r>
          </w:p>
          <w:p w:rsidR="006F1E12" w:rsidRPr="006F1E12" w:rsidRDefault="006F1E12" w:rsidP="006F1E12">
            <w:pPr>
              <w:pStyle w:val="TerminalDisplayinTable"/>
              <w:shd w:val="clear" w:color="auto" w:fill="D9D9D9"/>
              <w:spacing w:line="240" w:lineRule="auto"/>
              <w:rPr>
                <w:rFonts w:ascii="Arial" w:hAnsi="Arial" w:cs="Arial"/>
                <w:spacing w:val="0"/>
                <w:szCs w:val="20"/>
                <w:lang w:val="fr-FR"/>
              </w:rPr>
            </w:pPr>
            <w:r w:rsidRPr="006F1E12">
              <w:rPr>
                <w:rFonts w:ascii="Arial" w:hAnsi="Arial" w:cs="Arial"/>
                <w:spacing w:val="0"/>
                <w:szCs w:val="20"/>
                <w:lang w:val="fr-FR"/>
              </w:rPr>
              <w:t xml:space="preserve">    "returnCode": 0,</w:t>
            </w:r>
          </w:p>
          <w:p w:rsidR="006F1E12" w:rsidRPr="006F1E12" w:rsidRDefault="006F1E12" w:rsidP="006F1E12">
            <w:pPr>
              <w:pStyle w:val="TerminalDisplayinTable"/>
              <w:shd w:val="clear" w:color="auto" w:fill="D9D9D9"/>
              <w:spacing w:line="240" w:lineRule="auto"/>
              <w:rPr>
                <w:rFonts w:ascii="Arial" w:hAnsi="Arial" w:cs="Arial"/>
                <w:spacing w:val="0"/>
                <w:szCs w:val="20"/>
                <w:lang w:val="fr-FR"/>
              </w:rPr>
            </w:pPr>
            <w:r w:rsidRPr="006F1E12">
              <w:rPr>
                <w:rFonts w:ascii="Arial" w:hAnsi="Arial" w:cs="Arial"/>
                <w:spacing w:val="0"/>
                <w:szCs w:val="20"/>
                <w:lang w:val="fr-FR"/>
              </w:rPr>
              <w:t xml:space="preserve">    "count": 1,</w:t>
            </w:r>
          </w:p>
          <w:p w:rsidR="006F1E12" w:rsidRPr="006F1E12" w:rsidRDefault="006F1E12" w:rsidP="006F1E12">
            <w:pPr>
              <w:pStyle w:val="TerminalDisplayinTable"/>
              <w:shd w:val="clear" w:color="auto" w:fill="D9D9D9"/>
              <w:spacing w:line="240" w:lineRule="auto"/>
              <w:rPr>
                <w:rFonts w:ascii="Arial" w:hAnsi="Arial" w:cs="Arial"/>
                <w:spacing w:val="0"/>
                <w:szCs w:val="20"/>
                <w:lang w:val="fr-FR"/>
              </w:rPr>
            </w:pPr>
            <w:r w:rsidRPr="006F1E12">
              <w:rPr>
                <w:rFonts w:ascii="Arial" w:hAnsi="Arial" w:cs="Arial"/>
                <w:spacing w:val="0"/>
                <w:szCs w:val="20"/>
                <w:lang w:val="fr-FR"/>
              </w:rPr>
              <w:t xml:space="preserve">    "totalPayoff": "0.00",</w:t>
            </w:r>
          </w:p>
          <w:p w:rsidR="006F1E12" w:rsidRPr="006F1E12" w:rsidRDefault="006F1E12" w:rsidP="006F1E12">
            <w:pPr>
              <w:pStyle w:val="TerminalDisplayinTable"/>
              <w:shd w:val="clear" w:color="auto" w:fill="D9D9D9"/>
              <w:spacing w:line="240" w:lineRule="auto"/>
              <w:rPr>
                <w:rFonts w:ascii="Arial" w:hAnsi="Arial" w:cs="Arial"/>
                <w:spacing w:val="0"/>
                <w:szCs w:val="20"/>
                <w:lang w:val="fr-FR"/>
              </w:rPr>
            </w:pPr>
            <w:r w:rsidRPr="006F1E12">
              <w:rPr>
                <w:rFonts w:ascii="Arial" w:hAnsi="Arial" w:cs="Arial"/>
                <w:spacing w:val="0"/>
                <w:szCs w:val="20"/>
                <w:lang w:val="fr-FR"/>
              </w:rPr>
              <w:t xml:space="preserve">    "data": [</w:t>
            </w:r>
          </w:p>
          <w:p w:rsidR="006F1E12" w:rsidRPr="006F1E12" w:rsidRDefault="006F1E12" w:rsidP="006F1E12">
            <w:pPr>
              <w:pStyle w:val="TerminalDisplayinTable"/>
              <w:shd w:val="clear" w:color="auto" w:fill="D9D9D9"/>
              <w:spacing w:line="240" w:lineRule="auto"/>
              <w:rPr>
                <w:rFonts w:ascii="Arial" w:hAnsi="Arial" w:cs="Arial"/>
                <w:spacing w:val="0"/>
                <w:szCs w:val="20"/>
                <w:lang w:val="fr-FR"/>
              </w:rPr>
            </w:pPr>
            <w:r w:rsidRPr="006F1E12">
              <w:rPr>
                <w:rFonts w:ascii="Arial" w:hAnsi="Arial" w:cs="Arial"/>
                <w:spacing w:val="0"/>
                <w:szCs w:val="20"/>
                <w:lang w:val="fr-FR"/>
              </w:rPr>
              <w:t xml:space="preserve">        {</w:t>
            </w:r>
          </w:p>
          <w:p w:rsidR="006F1E12" w:rsidRPr="006F1E12" w:rsidRDefault="006F1E12" w:rsidP="006F1E12">
            <w:pPr>
              <w:pStyle w:val="TerminalDisplayinTable"/>
              <w:shd w:val="clear" w:color="auto" w:fill="D9D9D9"/>
              <w:spacing w:line="240" w:lineRule="auto"/>
              <w:rPr>
                <w:rFonts w:ascii="Arial" w:hAnsi="Arial" w:cs="Arial"/>
                <w:spacing w:val="0"/>
                <w:szCs w:val="20"/>
                <w:lang w:val="fr-FR"/>
              </w:rPr>
            </w:pPr>
            <w:r w:rsidRPr="006F1E12">
              <w:rPr>
                <w:rFonts w:ascii="Arial" w:hAnsi="Arial" w:cs="Arial"/>
                <w:spacing w:val="0"/>
                <w:szCs w:val="20"/>
                <w:lang w:val="fr-FR"/>
              </w:rPr>
              <w:t xml:space="preserve">            "YeePay": "70.00",</w:t>
            </w:r>
          </w:p>
          <w:p w:rsidR="006F1E12" w:rsidRPr="006F1E12" w:rsidRDefault="006F1E12" w:rsidP="006F1E12">
            <w:pPr>
              <w:pStyle w:val="TerminalDisplayinTable"/>
              <w:shd w:val="clear" w:color="auto" w:fill="D9D9D9"/>
              <w:spacing w:line="240" w:lineRule="auto"/>
              <w:rPr>
                <w:rFonts w:ascii="Arial" w:hAnsi="Arial" w:cs="Arial"/>
                <w:spacing w:val="0"/>
                <w:szCs w:val="20"/>
                <w:lang w:val="fr-FR"/>
              </w:rPr>
            </w:pPr>
            <w:r w:rsidRPr="006F1E12">
              <w:rPr>
                <w:rFonts w:ascii="Arial" w:hAnsi="Arial" w:cs="Arial"/>
                <w:spacing w:val="0"/>
                <w:szCs w:val="20"/>
                <w:lang w:val="fr-FR"/>
              </w:rPr>
              <w:t xml:space="preserve">            "status": "0",</w:t>
            </w:r>
          </w:p>
          <w:p w:rsidR="006F1E12" w:rsidRPr="006F1E12" w:rsidRDefault="006F1E12" w:rsidP="006F1E12">
            <w:pPr>
              <w:pStyle w:val="TerminalDisplayinTable"/>
              <w:shd w:val="clear" w:color="auto" w:fill="D9D9D9"/>
              <w:spacing w:line="240" w:lineRule="auto"/>
              <w:rPr>
                <w:rFonts w:ascii="Arial" w:hAnsi="Arial" w:cs="Arial"/>
                <w:spacing w:val="0"/>
                <w:szCs w:val="20"/>
                <w:lang w:val="fr-FR"/>
              </w:rPr>
            </w:pPr>
            <w:r w:rsidRPr="006F1E12">
              <w:rPr>
                <w:rFonts w:ascii="Arial" w:hAnsi="Arial" w:cs="Arial"/>
                <w:spacing w:val="0"/>
                <w:szCs w:val="20"/>
                <w:lang w:val="fr-FR"/>
              </w:rPr>
              <w:t xml:space="preserve">            "sdkChannel": "1",</w:t>
            </w:r>
          </w:p>
          <w:p w:rsidR="006F1E12" w:rsidRPr="006F1E12" w:rsidRDefault="006F1E12" w:rsidP="006F1E12">
            <w:pPr>
              <w:pStyle w:val="TerminalDisplayinTable"/>
              <w:shd w:val="clear" w:color="auto" w:fill="D9D9D9"/>
              <w:spacing w:line="240" w:lineRule="auto"/>
              <w:rPr>
                <w:rFonts w:ascii="Arial" w:hAnsi="Arial" w:cs="Arial"/>
                <w:spacing w:val="0"/>
                <w:szCs w:val="20"/>
                <w:lang w:val="fr-FR"/>
              </w:rPr>
            </w:pPr>
            <w:r w:rsidRPr="006F1E12">
              <w:rPr>
                <w:rFonts w:ascii="Arial" w:hAnsi="Arial" w:cs="Arial"/>
                <w:spacing w:val="0"/>
                <w:szCs w:val="20"/>
                <w:lang w:val="fr-FR"/>
              </w:rPr>
              <w:t xml:space="preserve">            "smsAgent": "0.00",</w:t>
            </w:r>
          </w:p>
          <w:p w:rsidR="006F1E12" w:rsidRPr="006F1E12" w:rsidRDefault="006F1E12" w:rsidP="006F1E12">
            <w:pPr>
              <w:pStyle w:val="TerminalDisplayinTable"/>
              <w:shd w:val="clear" w:color="auto" w:fill="D9D9D9"/>
              <w:spacing w:line="240" w:lineRule="auto"/>
              <w:rPr>
                <w:rFonts w:ascii="Arial" w:hAnsi="Arial" w:cs="Arial"/>
                <w:spacing w:val="0"/>
                <w:szCs w:val="20"/>
                <w:lang w:val="fr-FR"/>
              </w:rPr>
            </w:pPr>
            <w:r w:rsidRPr="006F1E12">
              <w:rPr>
                <w:rFonts w:ascii="Arial" w:hAnsi="Arial" w:cs="Arial"/>
                <w:spacing w:val="0"/>
                <w:szCs w:val="20"/>
                <w:lang w:val="fr-FR"/>
              </w:rPr>
              <w:t xml:space="preserve">   </w:t>
            </w:r>
            <w:r w:rsidR="008C3023">
              <w:rPr>
                <w:rFonts w:ascii="Arial" w:hAnsi="Arial" w:cs="Arial"/>
                <w:spacing w:val="0"/>
                <w:szCs w:val="20"/>
                <w:lang w:val="fr-FR"/>
              </w:rPr>
              <w:t xml:space="preserve">         "billDate": "2012-11</w:t>
            </w:r>
            <w:r w:rsidRPr="006F1E12">
              <w:rPr>
                <w:rFonts w:ascii="Arial" w:hAnsi="Arial" w:cs="Arial"/>
                <w:spacing w:val="0"/>
                <w:szCs w:val="20"/>
                <w:lang w:val="fr-FR"/>
              </w:rPr>
              <w:t>",</w:t>
            </w:r>
          </w:p>
          <w:p w:rsidR="006F1E12" w:rsidRPr="006F1E12" w:rsidRDefault="006F1E12" w:rsidP="006F1E12">
            <w:pPr>
              <w:pStyle w:val="TerminalDisplayinTable"/>
              <w:shd w:val="clear" w:color="auto" w:fill="D9D9D9"/>
              <w:spacing w:line="240" w:lineRule="auto"/>
              <w:rPr>
                <w:rFonts w:ascii="Arial" w:hAnsi="Arial" w:cs="Arial"/>
                <w:spacing w:val="0"/>
                <w:szCs w:val="20"/>
                <w:lang w:val="fr-FR"/>
              </w:rPr>
            </w:pPr>
            <w:r w:rsidRPr="006F1E12">
              <w:rPr>
                <w:rFonts w:ascii="Arial" w:hAnsi="Arial" w:cs="Arial"/>
                <w:spacing w:val="0"/>
                <w:szCs w:val="20"/>
                <w:lang w:val="fr-FR"/>
              </w:rPr>
              <w:t xml:space="preserve">            "applicationID": "test",</w:t>
            </w:r>
          </w:p>
          <w:p w:rsidR="006F1E12" w:rsidRPr="006F1E12" w:rsidRDefault="006F1E12" w:rsidP="006F1E12">
            <w:pPr>
              <w:pStyle w:val="TerminalDisplayinTable"/>
              <w:shd w:val="clear" w:color="auto" w:fill="D9D9D9"/>
              <w:spacing w:line="240" w:lineRule="auto"/>
              <w:rPr>
                <w:rFonts w:ascii="Arial" w:hAnsi="Arial" w:cs="Arial"/>
                <w:spacing w:val="0"/>
                <w:szCs w:val="20"/>
                <w:lang w:val="fr-FR"/>
              </w:rPr>
            </w:pPr>
            <w:r w:rsidRPr="006F1E12">
              <w:rPr>
                <w:rFonts w:ascii="Arial" w:hAnsi="Arial" w:cs="Arial"/>
                <w:spacing w:val="0"/>
                <w:szCs w:val="20"/>
                <w:lang w:val="fr-FR"/>
              </w:rPr>
              <w:t xml:space="preserve">            "AliPay": "140.00",</w:t>
            </w:r>
          </w:p>
          <w:p w:rsidR="006F1E12" w:rsidRPr="006F1E12" w:rsidRDefault="006F1E12" w:rsidP="006F1E12">
            <w:pPr>
              <w:pStyle w:val="TerminalDisplayinTable"/>
              <w:shd w:val="clear" w:color="auto" w:fill="D9D9D9"/>
              <w:spacing w:line="240" w:lineRule="auto"/>
              <w:rPr>
                <w:rFonts w:ascii="Arial" w:hAnsi="Arial" w:cs="Arial"/>
                <w:spacing w:val="0"/>
                <w:szCs w:val="20"/>
                <w:lang w:val="fr-FR"/>
              </w:rPr>
            </w:pPr>
            <w:r w:rsidRPr="006F1E12">
              <w:rPr>
                <w:rFonts w:ascii="Arial" w:hAnsi="Arial" w:cs="Arial"/>
                <w:spacing w:val="0"/>
                <w:szCs w:val="20"/>
                <w:lang w:val="fr-FR"/>
              </w:rPr>
              <w:t xml:space="preserve">            "settleDate": ""</w:t>
            </w:r>
          </w:p>
          <w:p w:rsidR="006F1E12" w:rsidRPr="006F1E12" w:rsidRDefault="006F1E12" w:rsidP="006F1E12">
            <w:pPr>
              <w:pStyle w:val="TerminalDisplayinTable"/>
              <w:shd w:val="clear" w:color="auto" w:fill="D9D9D9"/>
              <w:spacing w:line="240" w:lineRule="auto"/>
              <w:rPr>
                <w:rFonts w:ascii="Arial" w:hAnsi="Arial" w:cs="Arial"/>
                <w:spacing w:val="0"/>
                <w:szCs w:val="20"/>
                <w:lang w:val="fr-FR"/>
              </w:rPr>
            </w:pPr>
            <w:r w:rsidRPr="006F1E12">
              <w:rPr>
                <w:rFonts w:ascii="Arial" w:hAnsi="Arial" w:cs="Arial"/>
                <w:spacing w:val="0"/>
                <w:szCs w:val="20"/>
                <w:lang w:val="fr-FR"/>
              </w:rPr>
              <w:t xml:space="preserve">        }],</w:t>
            </w:r>
          </w:p>
          <w:p w:rsidR="006F1E12" w:rsidRPr="006F1E12" w:rsidRDefault="006F1E12" w:rsidP="006F1E12">
            <w:pPr>
              <w:pStyle w:val="TerminalDisplayinTable"/>
              <w:shd w:val="clear" w:color="auto" w:fill="D9D9D9"/>
              <w:spacing w:line="240" w:lineRule="auto"/>
              <w:rPr>
                <w:rFonts w:ascii="Arial" w:hAnsi="Arial" w:cs="Arial"/>
                <w:spacing w:val="0"/>
                <w:szCs w:val="20"/>
                <w:lang w:val="fr-FR"/>
              </w:rPr>
            </w:pPr>
            <w:r w:rsidRPr="006F1E12">
              <w:rPr>
                <w:rFonts w:ascii="Arial" w:hAnsi="Arial" w:cs="Arial"/>
                <w:spacing w:val="0"/>
                <w:szCs w:val="20"/>
                <w:lang w:val="fr-FR"/>
              </w:rPr>
              <w:t xml:space="preserve">    "returnDesc": "success",</w:t>
            </w:r>
          </w:p>
          <w:p w:rsidR="006F1E12" w:rsidRPr="006F1E12" w:rsidRDefault="006F1E12" w:rsidP="006F1E12">
            <w:pPr>
              <w:pStyle w:val="TerminalDisplayinTable"/>
              <w:shd w:val="clear" w:color="auto" w:fill="D9D9D9"/>
              <w:spacing w:line="240" w:lineRule="auto"/>
              <w:rPr>
                <w:rFonts w:ascii="Arial" w:hAnsi="Arial" w:cs="Arial"/>
                <w:spacing w:val="0"/>
                <w:szCs w:val="20"/>
                <w:lang w:val="fr-FR"/>
              </w:rPr>
            </w:pPr>
            <w:r w:rsidRPr="006F1E12">
              <w:rPr>
                <w:rFonts w:ascii="Arial" w:hAnsi="Arial" w:cs="Arial"/>
                <w:spacing w:val="0"/>
                <w:szCs w:val="20"/>
                <w:lang w:val="fr-FR"/>
              </w:rPr>
              <w:t xml:space="preserve">    "notPayoff": "210.00",</w:t>
            </w:r>
          </w:p>
          <w:p w:rsidR="006F1E12" w:rsidRPr="006F1E12" w:rsidRDefault="006F1E12" w:rsidP="006F1E12">
            <w:pPr>
              <w:pStyle w:val="TerminalDisplayinTable"/>
              <w:shd w:val="clear" w:color="auto" w:fill="D9D9D9"/>
              <w:spacing w:line="240" w:lineRule="auto"/>
              <w:rPr>
                <w:rFonts w:ascii="Arial" w:hAnsi="Arial" w:cs="Arial"/>
                <w:spacing w:val="0"/>
                <w:szCs w:val="20"/>
                <w:lang w:val="fr-FR"/>
              </w:rPr>
            </w:pPr>
            <w:r w:rsidRPr="006F1E12">
              <w:rPr>
                <w:rFonts w:ascii="Arial" w:hAnsi="Arial" w:cs="Arial"/>
                <w:spacing w:val="0"/>
                <w:szCs w:val="20"/>
                <w:lang w:val="fr-FR"/>
              </w:rPr>
              <w:t xml:space="preserve">    "totalMoney": "210.00"</w:t>
            </w:r>
          </w:p>
          <w:p w:rsidR="00AB66AD" w:rsidRPr="002B69A5" w:rsidRDefault="006F1E12" w:rsidP="006F1E12">
            <w:pPr>
              <w:pStyle w:val="TerminalDisplayinTable"/>
              <w:shd w:val="clear" w:color="auto" w:fill="D9D9D9"/>
              <w:spacing w:line="240" w:lineRule="auto"/>
              <w:rPr>
                <w:lang w:val="fr-FR"/>
              </w:rPr>
            </w:pPr>
            <w:r w:rsidRPr="006F1E12">
              <w:rPr>
                <w:rFonts w:ascii="Arial" w:hAnsi="Arial" w:cs="Arial"/>
                <w:spacing w:val="0"/>
                <w:szCs w:val="20"/>
                <w:lang w:val="fr-FR"/>
              </w:rPr>
              <w:t>}</w:t>
            </w:r>
          </w:p>
        </w:tc>
      </w:tr>
    </w:tbl>
    <w:p w:rsidR="00AB66AD" w:rsidRPr="006A4F86" w:rsidRDefault="00AB66AD" w:rsidP="00AB66AD">
      <w:pPr>
        <w:spacing w:line="312" w:lineRule="exact"/>
        <w:ind w:right="-20"/>
        <w:rPr>
          <w:lang w:val="fr-FR"/>
        </w:rPr>
      </w:pPr>
    </w:p>
    <w:p w:rsidR="008E670D" w:rsidRPr="005F1769" w:rsidRDefault="008E670D" w:rsidP="008E670D">
      <w:pPr>
        <w:pStyle w:val="3"/>
        <w:rPr>
          <w:sz w:val="21"/>
          <w:szCs w:val="21"/>
        </w:rPr>
      </w:pPr>
      <w:r>
        <w:rPr>
          <w:rFonts w:ascii="宋体" w:hAnsi="宋体" w:hint="eastAsia"/>
          <w:sz w:val="20"/>
          <w:szCs w:val="20"/>
        </w:rPr>
        <w:t>运营数据分析报表</w:t>
      </w:r>
      <w:r>
        <w:rPr>
          <w:rFonts w:ascii="宋体" w:hAnsi="宋体" w:hint="eastAsia"/>
          <w:sz w:val="20"/>
          <w:szCs w:val="20"/>
        </w:rPr>
        <w:t xml:space="preserve"> </w:t>
      </w:r>
      <w:r>
        <w:rPr>
          <w:rFonts w:ascii="宋体" w:hAnsi="宋体"/>
          <w:sz w:val="20"/>
          <w:szCs w:val="20"/>
        </w:rPr>
        <w:t>–</w:t>
      </w:r>
      <w:r>
        <w:rPr>
          <w:rFonts w:ascii="宋体" w:hAnsi="宋体" w:hint="eastAsia"/>
          <w:sz w:val="20"/>
          <w:szCs w:val="20"/>
        </w:rPr>
        <w:t xml:space="preserve"> </w:t>
      </w:r>
      <w:r>
        <w:rPr>
          <w:rFonts w:ascii="宋体" w:hAnsi="宋体" w:hint="eastAsia"/>
          <w:sz w:val="20"/>
          <w:szCs w:val="20"/>
        </w:rPr>
        <w:t>日期</w:t>
      </w:r>
    </w:p>
    <w:p w:rsidR="008E670D" w:rsidRDefault="008E670D" w:rsidP="008E670D">
      <w:pPr>
        <w:ind w:firstLineChars="150" w:firstLine="315"/>
      </w:pPr>
      <w:r>
        <w:rPr>
          <w:rFonts w:hint="eastAsia"/>
        </w:rPr>
        <w:t>接口参数描述：</w:t>
      </w:r>
    </w:p>
    <w:tbl>
      <w:tblPr>
        <w:tblW w:w="8052" w:type="dxa"/>
        <w:jc w:val="center"/>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37"/>
        <w:gridCol w:w="1146"/>
        <w:gridCol w:w="4222"/>
        <w:gridCol w:w="847"/>
      </w:tblGrid>
      <w:tr w:rsidR="008E670D" w:rsidRPr="00F34E0C" w:rsidTr="00DE4135">
        <w:trPr>
          <w:trHeight w:val="330"/>
          <w:jc w:val="center"/>
        </w:trPr>
        <w:tc>
          <w:tcPr>
            <w:tcW w:w="1837" w:type="dxa"/>
            <w:shd w:val="clear" w:color="auto" w:fill="auto"/>
            <w:vAlign w:val="center"/>
            <w:hideMark/>
          </w:tcPr>
          <w:p w:rsidR="008E670D" w:rsidRPr="00F34E0C" w:rsidRDefault="008E670D" w:rsidP="00DE4135">
            <w:pPr>
              <w:jc w:val="center"/>
              <w:rPr>
                <w:b/>
              </w:rPr>
            </w:pPr>
            <w:r w:rsidRPr="00F34E0C">
              <w:rPr>
                <w:rFonts w:hint="eastAsia"/>
                <w:b/>
              </w:rPr>
              <w:lastRenderedPageBreak/>
              <w:t>名称</w:t>
            </w:r>
          </w:p>
        </w:tc>
        <w:tc>
          <w:tcPr>
            <w:tcW w:w="1146" w:type="dxa"/>
            <w:shd w:val="clear" w:color="auto" w:fill="auto"/>
            <w:vAlign w:val="center"/>
            <w:hideMark/>
          </w:tcPr>
          <w:p w:rsidR="008E670D" w:rsidRPr="00F34E0C" w:rsidRDefault="008E670D" w:rsidP="00DE4135">
            <w:pPr>
              <w:jc w:val="center"/>
              <w:rPr>
                <w:b/>
              </w:rPr>
            </w:pPr>
            <w:r>
              <w:rPr>
                <w:rFonts w:hint="eastAsia"/>
                <w:b/>
              </w:rPr>
              <w:t>类型</w:t>
            </w:r>
          </w:p>
        </w:tc>
        <w:tc>
          <w:tcPr>
            <w:tcW w:w="4222" w:type="dxa"/>
            <w:shd w:val="clear" w:color="auto" w:fill="auto"/>
            <w:vAlign w:val="center"/>
            <w:hideMark/>
          </w:tcPr>
          <w:p w:rsidR="008E670D" w:rsidRPr="00F34E0C" w:rsidRDefault="008E670D" w:rsidP="00DE4135">
            <w:pPr>
              <w:jc w:val="center"/>
              <w:rPr>
                <w:b/>
              </w:rPr>
            </w:pPr>
            <w:r w:rsidRPr="00F34E0C">
              <w:rPr>
                <w:rFonts w:hint="eastAsia"/>
                <w:b/>
              </w:rPr>
              <w:t>描述</w:t>
            </w:r>
          </w:p>
        </w:tc>
        <w:tc>
          <w:tcPr>
            <w:tcW w:w="847" w:type="dxa"/>
            <w:shd w:val="clear" w:color="auto" w:fill="auto"/>
            <w:vAlign w:val="center"/>
            <w:hideMark/>
          </w:tcPr>
          <w:p w:rsidR="008E670D" w:rsidRPr="00F34E0C" w:rsidRDefault="008E670D" w:rsidP="00DE4135">
            <w:pPr>
              <w:jc w:val="center"/>
              <w:rPr>
                <w:b/>
              </w:rPr>
            </w:pPr>
            <w:r w:rsidRPr="00F34E0C">
              <w:rPr>
                <w:rFonts w:hint="eastAsia"/>
                <w:b/>
              </w:rPr>
              <w:t>可选</w:t>
            </w:r>
          </w:p>
        </w:tc>
      </w:tr>
      <w:tr w:rsidR="00383718" w:rsidRPr="00CC549D" w:rsidTr="00DE4135">
        <w:trPr>
          <w:trHeight w:val="330"/>
          <w:jc w:val="center"/>
        </w:trPr>
        <w:tc>
          <w:tcPr>
            <w:tcW w:w="1837" w:type="dxa"/>
            <w:tcBorders>
              <w:top w:val="single" w:sz="4" w:space="0" w:color="auto"/>
              <w:left w:val="single" w:sz="4" w:space="0" w:color="auto"/>
              <w:bottom w:val="single" w:sz="4" w:space="0" w:color="auto"/>
              <w:right w:val="single" w:sz="4" w:space="0" w:color="auto"/>
            </w:tcBorders>
            <w:shd w:val="clear" w:color="auto" w:fill="auto"/>
            <w:vAlign w:val="center"/>
          </w:tcPr>
          <w:p w:rsidR="00383718" w:rsidRPr="00B37C41" w:rsidRDefault="00383718" w:rsidP="00F8183F">
            <w:pPr>
              <w:spacing w:line="241" w:lineRule="auto"/>
              <w:ind w:left="-93" w:right="51"/>
            </w:pPr>
            <w:r>
              <w:rPr>
                <w:rFonts w:hint="eastAsia"/>
              </w:rPr>
              <w:t>userID</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center"/>
          </w:tcPr>
          <w:p w:rsidR="00383718" w:rsidRPr="00B37C41" w:rsidRDefault="00383718" w:rsidP="00F8183F">
            <w:pPr>
              <w:spacing w:line="241" w:lineRule="auto"/>
              <w:ind w:left="-93" w:right="51" w:firstLineChars="2" w:firstLine="4"/>
            </w:pPr>
            <w:r>
              <w:rPr>
                <w:rFonts w:hint="eastAsia"/>
              </w:rPr>
              <w:t>String</w:t>
            </w:r>
          </w:p>
        </w:tc>
        <w:tc>
          <w:tcPr>
            <w:tcW w:w="4222" w:type="dxa"/>
            <w:tcBorders>
              <w:top w:val="single" w:sz="4" w:space="0" w:color="auto"/>
              <w:left w:val="single" w:sz="4" w:space="0" w:color="auto"/>
              <w:bottom w:val="single" w:sz="4" w:space="0" w:color="auto"/>
              <w:right w:val="single" w:sz="4" w:space="0" w:color="auto"/>
            </w:tcBorders>
            <w:shd w:val="clear" w:color="auto" w:fill="auto"/>
            <w:vAlign w:val="center"/>
          </w:tcPr>
          <w:p w:rsidR="00383718" w:rsidRDefault="00383718" w:rsidP="00B37C41">
            <w:pPr>
              <w:spacing w:line="241" w:lineRule="auto"/>
              <w:ind w:left="-93" w:right="51" w:firstLineChars="44" w:firstLine="92"/>
            </w:pPr>
            <w:r>
              <w:rPr>
                <w:rFonts w:hint="eastAsia"/>
              </w:rPr>
              <w:t>商户在</w:t>
            </w:r>
            <w:r>
              <w:rPr>
                <w:rFonts w:hint="eastAsia"/>
              </w:rPr>
              <w:t>UP</w:t>
            </w:r>
            <w:r>
              <w:rPr>
                <w:rFonts w:hint="eastAsia"/>
              </w:rPr>
              <w:t>的</w:t>
            </w:r>
            <w:r>
              <w:rPr>
                <w:rFonts w:hint="eastAsia"/>
              </w:rPr>
              <w:t>ID</w:t>
            </w:r>
            <w:r>
              <w:rPr>
                <w:rFonts w:hint="eastAsia"/>
              </w:rPr>
              <w:t>；</w:t>
            </w:r>
          </w:p>
          <w:p w:rsidR="00352565" w:rsidRPr="00B37C41" w:rsidRDefault="00352565" w:rsidP="00B37C41">
            <w:pPr>
              <w:spacing w:line="241" w:lineRule="auto"/>
              <w:ind w:left="-93" w:right="51" w:firstLineChars="44" w:firstLine="92"/>
            </w:pPr>
            <w:r>
              <w:rPr>
                <w:rFonts w:hint="eastAsia"/>
              </w:rPr>
              <w:t>联盟接口中，直接从协议中获取。</w:t>
            </w:r>
          </w:p>
        </w:tc>
        <w:tc>
          <w:tcPr>
            <w:tcW w:w="847" w:type="dxa"/>
            <w:tcBorders>
              <w:top w:val="single" w:sz="4" w:space="0" w:color="auto"/>
              <w:left w:val="single" w:sz="4" w:space="0" w:color="auto"/>
              <w:bottom w:val="single" w:sz="4" w:space="0" w:color="auto"/>
              <w:right w:val="single" w:sz="4" w:space="0" w:color="auto"/>
            </w:tcBorders>
            <w:shd w:val="clear" w:color="auto" w:fill="auto"/>
            <w:vAlign w:val="center"/>
          </w:tcPr>
          <w:p w:rsidR="00383718" w:rsidRPr="00B37C41" w:rsidRDefault="00383718" w:rsidP="00B37C41">
            <w:pPr>
              <w:spacing w:line="241" w:lineRule="auto"/>
              <w:ind w:left="-93" w:right="51" w:firstLineChars="44" w:firstLine="92"/>
            </w:pPr>
            <w:r>
              <w:rPr>
                <w:rFonts w:hint="eastAsia"/>
              </w:rPr>
              <w:t>M</w:t>
            </w:r>
          </w:p>
        </w:tc>
      </w:tr>
      <w:tr w:rsidR="00F97F52" w:rsidRPr="00665A25" w:rsidTr="00DE4135">
        <w:trPr>
          <w:trHeight w:val="330"/>
          <w:jc w:val="center"/>
        </w:trPr>
        <w:tc>
          <w:tcPr>
            <w:tcW w:w="1837" w:type="dxa"/>
            <w:shd w:val="clear" w:color="auto" w:fill="auto"/>
            <w:vAlign w:val="center"/>
            <w:hideMark/>
          </w:tcPr>
          <w:p w:rsidR="00F97F52" w:rsidRPr="00B37C41" w:rsidRDefault="004E5886" w:rsidP="00F8183F">
            <w:pPr>
              <w:spacing w:line="241" w:lineRule="auto"/>
              <w:ind w:left="-93" w:right="51"/>
            </w:pPr>
            <w:r>
              <w:rPr>
                <w:rFonts w:hint="eastAsia"/>
              </w:rPr>
              <w:t>a</w:t>
            </w:r>
            <w:r w:rsidR="00F97F52">
              <w:rPr>
                <w:rFonts w:hint="eastAsia"/>
              </w:rPr>
              <w:t>pplicationID</w:t>
            </w:r>
          </w:p>
        </w:tc>
        <w:tc>
          <w:tcPr>
            <w:tcW w:w="1146" w:type="dxa"/>
            <w:shd w:val="clear" w:color="auto" w:fill="auto"/>
            <w:vAlign w:val="center"/>
            <w:hideMark/>
          </w:tcPr>
          <w:p w:rsidR="00F97F52" w:rsidRPr="00B37C41" w:rsidRDefault="00F97F52" w:rsidP="00F8183F">
            <w:pPr>
              <w:spacing w:line="241" w:lineRule="auto"/>
              <w:ind w:left="-93" w:right="51" w:firstLineChars="2" w:firstLine="4"/>
            </w:pPr>
            <w:r>
              <w:rPr>
                <w:rFonts w:hint="eastAsia"/>
              </w:rPr>
              <w:t>String</w:t>
            </w:r>
          </w:p>
        </w:tc>
        <w:tc>
          <w:tcPr>
            <w:tcW w:w="4222" w:type="dxa"/>
            <w:shd w:val="clear" w:color="auto" w:fill="auto"/>
            <w:vAlign w:val="center"/>
            <w:hideMark/>
          </w:tcPr>
          <w:p w:rsidR="00F97F52" w:rsidRDefault="00F97F52" w:rsidP="00D5159B">
            <w:pPr>
              <w:spacing w:line="241" w:lineRule="auto"/>
              <w:ind w:left="-93" w:right="51" w:firstLineChars="44" w:firstLine="92"/>
            </w:pPr>
            <w:r>
              <w:rPr>
                <w:rFonts w:hint="eastAsia"/>
              </w:rPr>
              <w:t>联盟应用编号</w:t>
            </w:r>
          </w:p>
        </w:tc>
        <w:tc>
          <w:tcPr>
            <w:tcW w:w="847" w:type="dxa"/>
            <w:shd w:val="clear" w:color="auto" w:fill="auto"/>
            <w:vAlign w:val="center"/>
            <w:hideMark/>
          </w:tcPr>
          <w:p w:rsidR="00F97F52" w:rsidRPr="00B37C41" w:rsidRDefault="00F97F52" w:rsidP="00B37C41">
            <w:pPr>
              <w:spacing w:line="241" w:lineRule="auto"/>
              <w:ind w:left="-93" w:right="51" w:firstLineChars="44" w:firstLine="92"/>
            </w:pPr>
            <w:r>
              <w:rPr>
                <w:rFonts w:hint="eastAsia"/>
              </w:rPr>
              <w:t>O</w:t>
            </w:r>
          </w:p>
        </w:tc>
      </w:tr>
      <w:tr w:rsidR="00DA5010" w:rsidRPr="00665A25" w:rsidTr="00DE4135">
        <w:trPr>
          <w:trHeight w:val="330"/>
          <w:jc w:val="center"/>
        </w:trPr>
        <w:tc>
          <w:tcPr>
            <w:tcW w:w="1837" w:type="dxa"/>
            <w:shd w:val="clear" w:color="auto" w:fill="auto"/>
            <w:hideMark/>
          </w:tcPr>
          <w:p w:rsidR="00DA5010" w:rsidRPr="00B37C41" w:rsidRDefault="00DA5010" w:rsidP="00F8183F">
            <w:pPr>
              <w:spacing w:line="241" w:lineRule="auto"/>
              <w:ind w:left="-93" w:right="51"/>
            </w:pPr>
            <w:r w:rsidRPr="00B37C41">
              <w:rPr>
                <w:rFonts w:hint="eastAsia"/>
              </w:rPr>
              <w:t>sdkChannel</w:t>
            </w:r>
          </w:p>
        </w:tc>
        <w:tc>
          <w:tcPr>
            <w:tcW w:w="1146" w:type="dxa"/>
            <w:shd w:val="clear" w:color="auto" w:fill="auto"/>
            <w:hideMark/>
          </w:tcPr>
          <w:p w:rsidR="00DA5010" w:rsidRPr="00B37C41" w:rsidRDefault="00DA5010" w:rsidP="00F8183F">
            <w:pPr>
              <w:spacing w:line="241" w:lineRule="auto"/>
              <w:ind w:left="-93" w:right="51" w:firstLineChars="2" w:firstLine="4"/>
            </w:pPr>
            <w:r w:rsidRPr="00B37C41">
              <w:rPr>
                <w:rFonts w:hint="eastAsia"/>
              </w:rPr>
              <w:t>String</w:t>
            </w:r>
          </w:p>
        </w:tc>
        <w:tc>
          <w:tcPr>
            <w:tcW w:w="4222" w:type="dxa"/>
            <w:shd w:val="clear" w:color="auto" w:fill="auto"/>
            <w:hideMark/>
          </w:tcPr>
          <w:p w:rsidR="00DA5010" w:rsidRDefault="00DA5010" w:rsidP="00B37C41">
            <w:pPr>
              <w:spacing w:line="241" w:lineRule="auto"/>
              <w:ind w:left="-93" w:right="51" w:firstLineChars="44" w:firstLine="92"/>
            </w:pPr>
            <w:r>
              <w:rPr>
                <w:rFonts w:hint="eastAsia"/>
              </w:rPr>
              <w:t>推广渠道</w:t>
            </w:r>
            <w:r w:rsidR="00AC10F3">
              <w:rPr>
                <w:rFonts w:hint="eastAsia"/>
              </w:rPr>
              <w:t>，不输入表示全部</w:t>
            </w:r>
          </w:p>
        </w:tc>
        <w:tc>
          <w:tcPr>
            <w:tcW w:w="847" w:type="dxa"/>
            <w:shd w:val="clear" w:color="auto" w:fill="auto"/>
            <w:hideMark/>
          </w:tcPr>
          <w:p w:rsidR="00DA5010" w:rsidRPr="00B37C41" w:rsidRDefault="00DA5010" w:rsidP="00B37C41">
            <w:pPr>
              <w:spacing w:line="241" w:lineRule="auto"/>
              <w:ind w:left="-93" w:right="51" w:firstLineChars="44" w:firstLine="92"/>
            </w:pPr>
            <w:r w:rsidRPr="00B37C41">
              <w:rPr>
                <w:rFonts w:hint="eastAsia"/>
              </w:rPr>
              <w:t>O</w:t>
            </w:r>
          </w:p>
        </w:tc>
      </w:tr>
      <w:tr w:rsidR="008E670D" w:rsidRPr="00665A25" w:rsidTr="00DE4135">
        <w:trPr>
          <w:trHeight w:val="330"/>
          <w:jc w:val="center"/>
        </w:trPr>
        <w:tc>
          <w:tcPr>
            <w:tcW w:w="1837" w:type="dxa"/>
            <w:shd w:val="clear" w:color="auto" w:fill="auto"/>
            <w:hideMark/>
          </w:tcPr>
          <w:p w:rsidR="008E670D" w:rsidRPr="00B37C41" w:rsidRDefault="008E670D" w:rsidP="00F8183F">
            <w:pPr>
              <w:spacing w:line="241" w:lineRule="auto"/>
              <w:ind w:left="-93" w:right="51"/>
            </w:pPr>
            <w:r w:rsidRPr="00B37C41">
              <w:rPr>
                <w:rFonts w:hint="eastAsia"/>
              </w:rPr>
              <w:t>startTime</w:t>
            </w:r>
          </w:p>
        </w:tc>
        <w:tc>
          <w:tcPr>
            <w:tcW w:w="1146" w:type="dxa"/>
            <w:shd w:val="clear" w:color="auto" w:fill="auto"/>
            <w:hideMark/>
          </w:tcPr>
          <w:p w:rsidR="008E670D" w:rsidRPr="00B37C41" w:rsidRDefault="008E670D" w:rsidP="00F8183F">
            <w:pPr>
              <w:spacing w:line="241" w:lineRule="auto"/>
              <w:ind w:left="-93" w:right="51" w:firstLineChars="2" w:firstLine="4"/>
            </w:pPr>
            <w:r w:rsidRPr="00B37C41">
              <w:t>S</w:t>
            </w:r>
            <w:r w:rsidRPr="00B37C41">
              <w:rPr>
                <w:rFonts w:hint="eastAsia"/>
              </w:rPr>
              <w:t>tring</w:t>
            </w:r>
          </w:p>
        </w:tc>
        <w:tc>
          <w:tcPr>
            <w:tcW w:w="4222" w:type="dxa"/>
            <w:shd w:val="clear" w:color="auto" w:fill="auto"/>
            <w:hideMark/>
          </w:tcPr>
          <w:p w:rsidR="008E670D" w:rsidRPr="00B37C41" w:rsidRDefault="008E670D" w:rsidP="00B37C41">
            <w:pPr>
              <w:spacing w:line="241" w:lineRule="auto"/>
              <w:ind w:left="-93" w:right="51" w:firstLineChars="44" w:firstLine="92"/>
            </w:pPr>
            <w:r w:rsidRPr="00B37C41">
              <w:rPr>
                <w:rFonts w:hint="eastAsia"/>
              </w:rPr>
              <w:t>开始时间，格式</w:t>
            </w:r>
            <w:r w:rsidR="00F02F20">
              <w:rPr>
                <w:rFonts w:hint="eastAsia"/>
              </w:rPr>
              <w:t>yyyy</w:t>
            </w:r>
            <w:r w:rsidR="00460644">
              <w:rPr>
                <w:rFonts w:hint="eastAsia"/>
              </w:rPr>
              <w:t>MM</w:t>
            </w:r>
            <w:r w:rsidR="00B94E87">
              <w:rPr>
                <w:rFonts w:hint="eastAsia"/>
              </w:rPr>
              <w:t>dd</w:t>
            </w:r>
          </w:p>
        </w:tc>
        <w:tc>
          <w:tcPr>
            <w:tcW w:w="847" w:type="dxa"/>
            <w:shd w:val="clear" w:color="auto" w:fill="auto"/>
            <w:hideMark/>
          </w:tcPr>
          <w:p w:rsidR="008E670D" w:rsidRPr="00B37C41" w:rsidRDefault="008E670D" w:rsidP="00B37C41">
            <w:pPr>
              <w:spacing w:line="241" w:lineRule="auto"/>
              <w:ind w:left="-93" w:right="51" w:firstLineChars="44" w:firstLine="92"/>
            </w:pPr>
            <w:r w:rsidRPr="00B37C41">
              <w:rPr>
                <w:rFonts w:hint="eastAsia"/>
              </w:rPr>
              <w:t>M</w:t>
            </w:r>
          </w:p>
        </w:tc>
      </w:tr>
      <w:tr w:rsidR="008E670D" w:rsidRPr="00665A25" w:rsidTr="00DE4135">
        <w:trPr>
          <w:trHeight w:val="330"/>
          <w:jc w:val="center"/>
        </w:trPr>
        <w:tc>
          <w:tcPr>
            <w:tcW w:w="1837" w:type="dxa"/>
            <w:shd w:val="clear" w:color="auto" w:fill="auto"/>
            <w:hideMark/>
          </w:tcPr>
          <w:p w:rsidR="008E670D" w:rsidRPr="00B37C41" w:rsidRDefault="008E670D" w:rsidP="00F8183F">
            <w:pPr>
              <w:spacing w:line="241" w:lineRule="auto"/>
              <w:ind w:left="-93" w:right="51"/>
            </w:pPr>
            <w:r w:rsidRPr="00B37C41">
              <w:rPr>
                <w:rFonts w:hint="eastAsia"/>
              </w:rPr>
              <w:t>endTime</w:t>
            </w:r>
          </w:p>
        </w:tc>
        <w:tc>
          <w:tcPr>
            <w:tcW w:w="1146" w:type="dxa"/>
            <w:shd w:val="clear" w:color="auto" w:fill="auto"/>
            <w:hideMark/>
          </w:tcPr>
          <w:p w:rsidR="008E670D" w:rsidRPr="00B37C41" w:rsidRDefault="008E670D" w:rsidP="00F8183F">
            <w:pPr>
              <w:spacing w:line="241" w:lineRule="auto"/>
              <w:ind w:left="-93" w:right="51" w:firstLineChars="2" w:firstLine="4"/>
            </w:pPr>
            <w:r w:rsidRPr="00B37C41">
              <w:t>S</w:t>
            </w:r>
            <w:r w:rsidRPr="00B37C41">
              <w:rPr>
                <w:rFonts w:hint="eastAsia"/>
              </w:rPr>
              <w:t>tring</w:t>
            </w:r>
          </w:p>
        </w:tc>
        <w:tc>
          <w:tcPr>
            <w:tcW w:w="4222" w:type="dxa"/>
            <w:shd w:val="clear" w:color="auto" w:fill="auto"/>
            <w:hideMark/>
          </w:tcPr>
          <w:p w:rsidR="008E670D" w:rsidRPr="00B37C41" w:rsidRDefault="008E670D" w:rsidP="00B37C41">
            <w:pPr>
              <w:spacing w:line="241" w:lineRule="auto"/>
              <w:ind w:left="-93" w:right="51" w:firstLineChars="44" w:firstLine="92"/>
            </w:pPr>
            <w:r w:rsidRPr="00B37C41">
              <w:rPr>
                <w:rFonts w:hint="eastAsia"/>
              </w:rPr>
              <w:t>结束时间，格式</w:t>
            </w:r>
            <w:r w:rsidR="00F02F20">
              <w:rPr>
                <w:rFonts w:hint="eastAsia"/>
              </w:rPr>
              <w:t>yyyyMM</w:t>
            </w:r>
            <w:r w:rsidR="00B94E87">
              <w:rPr>
                <w:rFonts w:hint="eastAsia"/>
              </w:rPr>
              <w:t>dd</w:t>
            </w:r>
          </w:p>
        </w:tc>
        <w:tc>
          <w:tcPr>
            <w:tcW w:w="847" w:type="dxa"/>
            <w:shd w:val="clear" w:color="auto" w:fill="auto"/>
            <w:hideMark/>
          </w:tcPr>
          <w:p w:rsidR="008E670D" w:rsidRPr="00B37C41" w:rsidRDefault="008E670D" w:rsidP="00B37C41">
            <w:pPr>
              <w:spacing w:line="241" w:lineRule="auto"/>
              <w:ind w:left="-93" w:right="51" w:firstLineChars="44" w:firstLine="92"/>
            </w:pPr>
            <w:r w:rsidRPr="00B37C41">
              <w:rPr>
                <w:rFonts w:hint="eastAsia"/>
              </w:rPr>
              <w:t>M</w:t>
            </w:r>
          </w:p>
        </w:tc>
      </w:tr>
      <w:tr w:rsidR="00A20AD5" w:rsidRPr="00665A25" w:rsidTr="00DE4135">
        <w:trPr>
          <w:trHeight w:val="330"/>
          <w:jc w:val="center"/>
        </w:trPr>
        <w:tc>
          <w:tcPr>
            <w:tcW w:w="1837" w:type="dxa"/>
            <w:shd w:val="clear" w:color="auto" w:fill="auto"/>
            <w:hideMark/>
          </w:tcPr>
          <w:p w:rsidR="00A20AD5" w:rsidRPr="00B37C41" w:rsidRDefault="00A20AD5" w:rsidP="00F8183F">
            <w:pPr>
              <w:spacing w:line="241" w:lineRule="auto"/>
              <w:ind w:left="-93" w:right="51"/>
            </w:pPr>
            <w:r>
              <w:rPr>
                <w:rFonts w:hint="eastAsia"/>
              </w:rPr>
              <w:t>pageNo</w:t>
            </w:r>
          </w:p>
        </w:tc>
        <w:tc>
          <w:tcPr>
            <w:tcW w:w="1146" w:type="dxa"/>
            <w:shd w:val="clear" w:color="auto" w:fill="auto"/>
            <w:hideMark/>
          </w:tcPr>
          <w:p w:rsidR="00A20AD5" w:rsidRPr="00B37C41" w:rsidRDefault="00A20AD5" w:rsidP="00F8183F">
            <w:pPr>
              <w:spacing w:line="241" w:lineRule="auto"/>
              <w:ind w:left="-93" w:right="51" w:firstLineChars="2" w:firstLine="4"/>
            </w:pPr>
            <w:r>
              <w:t>I</w:t>
            </w:r>
            <w:r>
              <w:rPr>
                <w:rFonts w:hint="eastAsia"/>
              </w:rPr>
              <w:t>nt</w:t>
            </w:r>
          </w:p>
        </w:tc>
        <w:tc>
          <w:tcPr>
            <w:tcW w:w="4222" w:type="dxa"/>
            <w:shd w:val="clear" w:color="auto" w:fill="auto"/>
            <w:hideMark/>
          </w:tcPr>
          <w:p w:rsidR="00A20AD5" w:rsidRPr="00B37C41" w:rsidRDefault="00A20AD5" w:rsidP="00B37C41">
            <w:pPr>
              <w:spacing w:line="241" w:lineRule="auto"/>
              <w:ind w:left="-93" w:right="51" w:firstLineChars="44" w:firstLine="92"/>
            </w:pPr>
            <w:r>
              <w:rPr>
                <w:rFonts w:hint="eastAsia"/>
              </w:rPr>
              <w:t>页码，必须</w:t>
            </w:r>
            <w:r w:rsidR="0096667E">
              <w:rPr>
                <w:rFonts w:hint="eastAsia"/>
              </w:rPr>
              <w:t>&gt;</w:t>
            </w:r>
            <w:r>
              <w:rPr>
                <w:rFonts w:hint="eastAsia"/>
              </w:rPr>
              <w:t>0</w:t>
            </w:r>
          </w:p>
        </w:tc>
        <w:tc>
          <w:tcPr>
            <w:tcW w:w="847" w:type="dxa"/>
            <w:shd w:val="clear" w:color="auto" w:fill="auto"/>
            <w:hideMark/>
          </w:tcPr>
          <w:p w:rsidR="00A20AD5" w:rsidRPr="00B37C41" w:rsidRDefault="00A20AD5" w:rsidP="00B37C41">
            <w:pPr>
              <w:spacing w:line="241" w:lineRule="auto"/>
              <w:ind w:left="-93" w:right="51" w:firstLineChars="44" w:firstLine="92"/>
            </w:pPr>
            <w:r>
              <w:rPr>
                <w:rFonts w:hint="eastAsia"/>
              </w:rPr>
              <w:t>M</w:t>
            </w:r>
          </w:p>
        </w:tc>
      </w:tr>
      <w:tr w:rsidR="00A20AD5" w:rsidRPr="00665A25" w:rsidTr="00DE4135">
        <w:trPr>
          <w:trHeight w:val="330"/>
          <w:jc w:val="center"/>
        </w:trPr>
        <w:tc>
          <w:tcPr>
            <w:tcW w:w="1837" w:type="dxa"/>
            <w:shd w:val="clear" w:color="auto" w:fill="auto"/>
            <w:hideMark/>
          </w:tcPr>
          <w:p w:rsidR="00A20AD5" w:rsidRPr="00B37C41" w:rsidRDefault="00A20AD5" w:rsidP="00F8183F">
            <w:pPr>
              <w:spacing w:line="241" w:lineRule="auto"/>
              <w:ind w:left="-93" w:right="51"/>
            </w:pPr>
            <w:r>
              <w:t>page</w:t>
            </w:r>
            <w:r>
              <w:rPr>
                <w:rFonts w:hint="eastAsia"/>
              </w:rPr>
              <w:t>Size</w:t>
            </w:r>
          </w:p>
        </w:tc>
        <w:tc>
          <w:tcPr>
            <w:tcW w:w="1146" w:type="dxa"/>
            <w:shd w:val="clear" w:color="auto" w:fill="auto"/>
            <w:hideMark/>
          </w:tcPr>
          <w:p w:rsidR="00A20AD5" w:rsidRPr="00B37C41" w:rsidRDefault="00A20AD5" w:rsidP="00F8183F">
            <w:pPr>
              <w:spacing w:line="241" w:lineRule="auto"/>
              <w:ind w:left="-93" w:right="51" w:firstLineChars="2" w:firstLine="4"/>
            </w:pPr>
            <w:r>
              <w:t>I</w:t>
            </w:r>
            <w:r>
              <w:rPr>
                <w:rFonts w:hint="eastAsia"/>
              </w:rPr>
              <w:t>nt</w:t>
            </w:r>
          </w:p>
        </w:tc>
        <w:tc>
          <w:tcPr>
            <w:tcW w:w="4222" w:type="dxa"/>
            <w:shd w:val="clear" w:color="auto" w:fill="auto"/>
            <w:hideMark/>
          </w:tcPr>
          <w:p w:rsidR="00A20AD5" w:rsidRPr="00B37C41" w:rsidRDefault="00A20AD5" w:rsidP="00B37C41">
            <w:pPr>
              <w:spacing w:line="241" w:lineRule="auto"/>
              <w:ind w:left="-93" w:right="51" w:firstLineChars="44" w:firstLine="92"/>
            </w:pPr>
            <w:r>
              <w:rPr>
                <w:rFonts w:hint="eastAsia"/>
              </w:rPr>
              <w:t>页码大小，必须</w:t>
            </w:r>
            <w:r>
              <w:rPr>
                <w:rFonts w:hint="eastAsia"/>
              </w:rPr>
              <w:t>&gt;0</w:t>
            </w:r>
          </w:p>
        </w:tc>
        <w:tc>
          <w:tcPr>
            <w:tcW w:w="847" w:type="dxa"/>
            <w:shd w:val="clear" w:color="auto" w:fill="auto"/>
            <w:hideMark/>
          </w:tcPr>
          <w:p w:rsidR="00A20AD5" w:rsidRPr="00B37C41" w:rsidRDefault="00A20AD5" w:rsidP="00B37C41">
            <w:pPr>
              <w:spacing w:line="241" w:lineRule="auto"/>
              <w:ind w:left="-93" w:right="51" w:firstLineChars="44" w:firstLine="92"/>
            </w:pPr>
            <w:r>
              <w:rPr>
                <w:rFonts w:hint="eastAsia"/>
              </w:rPr>
              <w:t>M</w:t>
            </w:r>
          </w:p>
        </w:tc>
      </w:tr>
      <w:tr w:rsidR="008E670D" w:rsidRPr="00CC549D" w:rsidTr="00DE4135">
        <w:trPr>
          <w:trHeight w:val="330"/>
          <w:jc w:val="center"/>
        </w:trPr>
        <w:tc>
          <w:tcPr>
            <w:tcW w:w="1837" w:type="dxa"/>
            <w:tcBorders>
              <w:top w:val="single" w:sz="4" w:space="0" w:color="auto"/>
              <w:left w:val="single" w:sz="4" w:space="0" w:color="auto"/>
              <w:bottom w:val="single" w:sz="4" w:space="0" w:color="auto"/>
              <w:right w:val="single" w:sz="4" w:space="0" w:color="auto"/>
            </w:tcBorders>
            <w:shd w:val="clear" w:color="auto" w:fill="auto"/>
            <w:vAlign w:val="center"/>
          </w:tcPr>
          <w:p w:rsidR="008E670D" w:rsidRPr="00262E93" w:rsidRDefault="008E670D" w:rsidP="00F8183F">
            <w:pPr>
              <w:spacing w:line="241" w:lineRule="auto"/>
              <w:ind w:left="-93" w:right="51"/>
            </w:pPr>
            <w:r w:rsidRPr="00262E93">
              <w:t>sign</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center"/>
          </w:tcPr>
          <w:p w:rsidR="008E670D" w:rsidRDefault="00F515B1" w:rsidP="00F8183F">
            <w:pPr>
              <w:spacing w:line="241" w:lineRule="auto"/>
              <w:ind w:left="-93" w:right="51" w:firstLineChars="2" w:firstLine="4"/>
            </w:pPr>
            <w:r>
              <w:rPr>
                <w:rFonts w:hint="eastAsia"/>
              </w:rPr>
              <w:t>S</w:t>
            </w:r>
            <w:r w:rsidR="008E670D">
              <w:rPr>
                <w:rFonts w:hint="eastAsia"/>
              </w:rPr>
              <w:t>tring</w:t>
            </w:r>
          </w:p>
        </w:tc>
        <w:tc>
          <w:tcPr>
            <w:tcW w:w="4222" w:type="dxa"/>
            <w:tcBorders>
              <w:top w:val="single" w:sz="4" w:space="0" w:color="auto"/>
              <w:left w:val="single" w:sz="4" w:space="0" w:color="auto"/>
              <w:bottom w:val="single" w:sz="4" w:space="0" w:color="auto"/>
              <w:right w:val="single" w:sz="4" w:space="0" w:color="auto"/>
            </w:tcBorders>
            <w:shd w:val="clear" w:color="auto" w:fill="auto"/>
          </w:tcPr>
          <w:p w:rsidR="008E670D" w:rsidRPr="002D425F" w:rsidRDefault="008E670D" w:rsidP="00B37C41">
            <w:pPr>
              <w:spacing w:line="241" w:lineRule="auto"/>
              <w:ind w:left="-93" w:right="51" w:firstLineChars="44" w:firstLine="92"/>
            </w:pPr>
            <w:r>
              <w:rPr>
                <w:rFonts w:hint="eastAsia"/>
              </w:rPr>
              <w:t>SHA-256</w:t>
            </w:r>
            <w:r>
              <w:rPr>
                <w:rFonts w:hint="eastAsia"/>
              </w:rPr>
              <w:t>签名</w:t>
            </w:r>
          </w:p>
        </w:tc>
        <w:tc>
          <w:tcPr>
            <w:tcW w:w="847" w:type="dxa"/>
            <w:tcBorders>
              <w:top w:val="single" w:sz="4" w:space="0" w:color="auto"/>
              <w:left w:val="single" w:sz="4" w:space="0" w:color="auto"/>
              <w:bottom w:val="single" w:sz="4" w:space="0" w:color="auto"/>
              <w:right w:val="single" w:sz="4" w:space="0" w:color="auto"/>
            </w:tcBorders>
            <w:shd w:val="clear" w:color="auto" w:fill="auto"/>
          </w:tcPr>
          <w:p w:rsidR="008E670D" w:rsidRPr="002D425F" w:rsidRDefault="008E670D" w:rsidP="00B37C41">
            <w:pPr>
              <w:spacing w:line="241" w:lineRule="auto"/>
              <w:ind w:left="-93" w:right="51" w:firstLineChars="44" w:firstLine="92"/>
            </w:pPr>
            <w:r>
              <w:rPr>
                <w:rFonts w:hint="eastAsia"/>
              </w:rPr>
              <w:t>M</w:t>
            </w:r>
          </w:p>
        </w:tc>
      </w:tr>
    </w:tbl>
    <w:p w:rsidR="008E670D" w:rsidRPr="005F1769" w:rsidRDefault="008E670D" w:rsidP="00044C1E">
      <w:pPr>
        <w:ind w:firstLineChars="150" w:firstLine="315"/>
      </w:pPr>
      <w:r w:rsidRPr="005F1769">
        <w:rPr>
          <w:rFonts w:hint="eastAsia"/>
        </w:rPr>
        <w:t>响应</w:t>
      </w:r>
      <w:r w:rsidR="006F5038">
        <w:rPr>
          <w:rFonts w:hint="eastAsia"/>
        </w:rPr>
        <w:t>，排序字段：</w:t>
      </w:r>
      <w:r w:rsidR="006F5038">
        <w:rPr>
          <w:rFonts w:hint="eastAsia"/>
        </w:rPr>
        <w:t>Date</w:t>
      </w:r>
      <w:r w:rsidR="006F5038">
        <w:rPr>
          <w:rFonts w:hint="eastAsia"/>
        </w:rPr>
        <w:t>，</w:t>
      </w:r>
      <w:r w:rsidR="006F5038">
        <w:rPr>
          <w:rFonts w:hint="eastAsia"/>
        </w:rPr>
        <w:t>sdkChannel</w:t>
      </w:r>
      <w:r w:rsidR="006F5038">
        <w:rPr>
          <w:rFonts w:hint="eastAsia"/>
        </w:rPr>
        <w:t>，</w:t>
      </w:r>
      <w:r w:rsidR="006F5038">
        <w:rPr>
          <w:rFonts w:hint="eastAsia"/>
        </w:rPr>
        <w:t>appID</w:t>
      </w:r>
    </w:p>
    <w:tbl>
      <w:tblPr>
        <w:tblW w:w="8052" w:type="dxa"/>
        <w:jc w:val="center"/>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40"/>
        <w:gridCol w:w="1152"/>
        <w:gridCol w:w="4212"/>
        <w:gridCol w:w="848"/>
      </w:tblGrid>
      <w:tr w:rsidR="008E670D" w:rsidRPr="00F34E0C" w:rsidTr="00DE4135">
        <w:trPr>
          <w:trHeight w:val="330"/>
          <w:jc w:val="center"/>
        </w:trPr>
        <w:tc>
          <w:tcPr>
            <w:tcW w:w="1840" w:type="dxa"/>
            <w:shd w:val="clear" w:color="auto" w:fill="auto"/>
            <w:vAlign w:val="center"/>
            <w:hideMark/>
          </w:tcPr>
          <w:p w:rsidR="008E670D" w:rsidRPr="00F34E0C" w:rsidRDefault="008E670D" w:rsidP="00DE4135">
            <w:pPr>
              <w:jc w:val="center"/>
              <w:rPr>
                <w:b/>
              </w:rPr>
            </w:pPr>
            <w:r w:rsidRPr="00F34E0C">
              <w:rPr>
                <w:rFonts w:hint="eastAsia"/>
                <w:b/>
              </w:rPr>
              <w:t>名称</w:t>
            </w:r>
          </w:p>
        </w:tc>
        <w:tc>
          <w:tcPr>
            <w:tcW w:w="1152" w:type="dxa"/>
            <w:shd w:val="clear" w:color="auto" w:fill="auto"/>
            <w:vAlign w:val="center"/>
            <w:hideMark/>
          </w:tcPr>
          <w:p w:rsidR="008E670D" w:rsidRPr="00F34E0C" w:rsidRDefault="008E670D" w:rsidP="00DE4135">
            <w:pPr>
              <w:jc w:val="center"/>
              <w:rPr>
                <w:b/>
              </w:rPr>
            </w:pPr>
            <w:r>
              <w:rPr>
                <w:rFonts w:hint="eastAsia"/>
                <w:b/>
              </w:rPr>
              <w:t>类型</w:t>
            </w:r>
          </w:p>
        </w:tc>
        <w:tc>
          <w:tcPr>
            <w:tcW w:w="4212" w:type="dxa"/>
            <w:shd w:val="clear" w:color="auto" w:fill="auto"/>
            <w:vAlign w:val="center"/>
            <w:hideMark/>
          </w:tcPr>
          <w:p w:rsidR="008E670D" w:rsidRPr="00F34E0C" w:rsidRDefault="008E670D" w:rsidP="00DE4135">
            <w:pPr>
              <w:jc w:val="center"/>
              <w:rPr>
                <w:b/>
              </w:rPr>
            </w:pPr>
            <w:r w:rsidRPr="00F34E0C">
              <w:rPr>
                <w:rFonts w:hint="eastAsia"/>
                <w:b/>
              </w:rPr>
              <w:t>描述</w:t>
            </w:r>
          </w:p>
        </w:tc>
        <w:tc>
          <w:tcPr>
            <w:tcW w:w="848" w:type="dxa"/>
            <w:shd w:val="clear" w:color="auto" w:fill="auto"/>
            <w:vAlign w:val="center"/>
            <w:hideMark/>
          </w:tcPr>
          <w:p w:rsidR="008E670D" w:rsidRPr="00F34E0C" w:rsidRDefault="008E670D" w:rsidP="00DE4135">
            <w:pPr>
              <w:jc w:val="center"/>
              <w:rPr>
                <w:b/>
              </w:rPr>
            </w:pPr>
            <w:r w:rsidRPr="00F34E0C">
              <w:rPr>
                <w:rFonts w:hint="eastAsia"/>
                <w:b/>
              </w:rPr>
              <w:t>可选</w:t>
            </w:r>
          </w:p>
        </w:tc>
      </w:tr>
      <w:tr w:rsidR="008E670D" w:rsidRPr="00665A25" w:rsidTr="00B37C41">
        <w:trPr>
          <w:trHeight w:val="330"/>
          <w:jc w:val="center"/>
        </w:trPr>
        <w:tc>
          <w:tcPr>
            <w:tcW w:w="1840" w:type="dxa"/>
            <w:shd w:val="clear" w:color="auto" w:fill="auto"/>
            <w:vAlign w:val="center"/>
            <w:hideMark/>
          </w:tcPr>
          <w:p w:rsidR="008E670D" w:rsidRPr="00665A25" w:rsidRDefault="008E670D" w:rsidP="00F8183F">
            <w:pPr>
              <w:spacing w:line="241" w:lineRule="auto"/>
              <w:ind w:left="-93" w:right="51"/>
              <w:jc w:val="both"/>
            </w:pPr>
            <w:r w:rsidRPr="00286EBC">
              <w:rPr>
                <w:rFonts w:hint="eastAsia"/>
              </w:rPr>
              <w:t>returnCode</w:t>
            </w:r>
          </w:p>
        </w:tc>
        <w:tc>
          <w:tcPr>
            <w:tcW w:w="1152" w:type="dxa"/>
            <w:shd w:val="clear" w:color="auto" w:fill="auto"/>
            <w:vAlign w:val="center"/>
            <w:hideMark/>
          </w:tcPr>
          <w:p w:rsidR="008E670D" w:rsidRDefault="0074763F" w:rsidP="00F8183F">
            <w:pPr>
              <w:spacing w:line="241" w:lineRule="auto"/>
              <w:ind w:left="-93" w:right="51" w:firstLineChars="1" w:firstLine="2"/>
              <w:jc w:val="both"/>
            </w:pPr>
            <w:r>
              <w:rPr>
                <w:rFonts w:hint="eastAsia"/>
              </w:rPr>
              <w:t>int</w:t>
            </w:r>
          </w:p>
        </w:tc>
        <w:tc>
          <w:tcPr>
            <w:tcW w:w="4212" w:type="dxa"/>
            <w:shd w:val="clear" w:color="auto" w:fill="auto"/>
            <w:vAlign w:val="center"/>
            <w:hideMark/>
          </w:tcPr>
          <w:p w:rsidR="00BD7870" w:rsidRDefault="008E670D" w:rsidP="00B37C41">
            <w:pPr>
              <w:spacing w:line="241" w:lineRule="auto"/>
              <w:ind w:left="-93" w:right="51" w:firstLineChars="44" w:firstLine="92"/>
              <w:jc w:val="both"/>
            </w:pPr>
            <w:r w:rsidRPr="004A2310">
              <w:rPr>
                <w:rFonts w:hint="eastAsia"/>
              </w:rPr>
              <w:t>0</w:t>
            </w:r>
            <w:r w:rsidRPr="004A2310">
              <w:rPr>
                <w:rFonts w:hint="eastAsia"/>
              </w:rPr>
              <w:t>：成功</w:t>
            </w:r>
            <w:r w:rsidR="003B4738">
              <w:rPr>
                <w:rFonts w:hint="eastAsia"/>
              </w:rPr>
              <w:t xml:space="preserve"> </w:t>
            </w:r>
          </w:p>
          <w:p w:rsidR="008E670D" w:rsidRPr="001C6E22" w:rsidRDefault="00BD7870" w:rsidP="00B37C41">
            <w:pPr>
              <w:spacing w:line="241" w:lineRule="auto"/>
              <w:ind w:left="-93" w:right="51" w:firstLineChars="44" w:firstLine="92"/>
              <w:jc w:val="both"/>
            </w:pPr>
            <w:r>
              <w:rPr>
                <w:rFonts w:hint="eastAsia"/>
              </w:rPr>
              <w:t>其他：失败，具体请参考</w:t>
            </w:r>
            <w:r w:rsidR="006F430C">
              <w:rPr>
                <w:rFonts w:hint="eastAsia"/>
              </w:rPr>
              <w:t>2.1</w:t>
            </w:r>
            <w:r>
              <w:rPr>
                <w:rFonts w:hint="eastAsia"/>
              </w:rPr>
              <w:t>章节</w:t>
            </w:r>
          </w:p>
        </w:tc>
        <w:tc>
          <w:tcPr>
            <w:tcW w:w="848" w:type="dxa"/>
            <w:shd w:val="clear" w:color="auto" w:fill="auto"/>
            <w:vAlign w:val="center"/>
            <w:hideMark/>
          </w:tcPr>
          <w:p w:rsidR="008E670D" w:rsidRDefault="008E670D" w:rsidP="00B37C41">
            <w:pPr>
              <w:spacing w:line="241" w:lineRule="auto"/>
              <w:ind w:left="-93" w:right="51" w:firstLineChars="44" w:firstLine="92"/>
              <w:jc w:val="both"/>
            </w:pPr>
            <w:r w:rsidRPr="00B37C41">
              <w:rPr>
                <w:rFonts w:hint="eastAsia"/>
              </w:rPr>
              <w:t>M</w:t>
            </w:r>
          </w:p>
        </w:tc>
      </w:tr>
      <w:tr w:rsidR="008E670D" w:rsidRPr="00665A25" w:rsidTr="00B37C41">
        <w:trPr>
          <w:trHeight w:val="330"/>
          <w:jc w:val="center"/>
        </w:trPr>
        <w:tc>
          <w:tcPr>
            <w:tcW w:w="1840" w:type="dxa"/>
            <w:shd w:val="clear" w:color="auto" w:fill="auto"/>
            <w:vAlign w:val="center"/>
            <w:hideMark/>
          </w:tcPr>
          <w:p w:rsidR="008E670D" w:rsidRDefault="008E670D" w:rsidP="00F8183F">
            <w:pPr>
              <w:spacing w:line="241" w:lineRule="auto"/>
              <w:ind w:left="-93" w:right="51"/>
              <w:jc w:val="both"/>
            </w:pPr>
            <w:r w:rsidRPr="00286EBC">
              <w:rPr>
                <w:rFonts w:hint="eastAsia"/>
              </w:rPr>
              <w:t>return</w:t>
            </w:r>
            <w:r>
              <w:rPr>
                <w:rFonts w:hint="eastAsia"/>
              </w:rPr>
              <w:t>Desc</w:t>
            </w:r>
          </w:p>
        </w:tc>
        <w:tc>
          <w:tcPr>
            <w:tcW w:w="1152" w:type="dxa"/>
            <w:shd w:val="clear" w:color="auto" w:fill="auto"/>
            <w:vAlign w:val="center"/>
            <w:hideMark/>
          </w:tcPr>
          <w:p w:rsidR="008E670D" w:rsidRDefault="008E670D" w:rsidP="00F8183F">
            <w:pPr>
              <w:spacing w:line="241" w:lineRule="auto"/>
              <w:ind w:left="-93" w:right="51" w:firstLineChars="1" w:firstLine="2"/>
              <w:jc w:val="both"/>
            </w:pPr>
            <w:r>
              <w:rPr>
                <w:rFonts w:hint="eastAsia"/>
              </w:rPr>
              <w:t>String</w:t>
            </w:r>
          </w:p>
        </w:tc>
        <w:tc>
          <w:tcPr>
            <w:tcW w:w="4212" w:type="dxa"/>
            <w:shd w:val="clear" w:color="auto" w:fill="auto"/>
            <w:vAlign w:val="center"/>
            <w:hideMark/>
          </w:tcPr>
          <w:p w:rsidR="008E670D" w:rsidRDefault="008E670D" w:rsidP="00B37C41">
            <w:pPr>
              <w:spacing w:line="241" w:lineRule="auto"/>
              <w:ind w:left="-93" w:right="51" w:firstLineChars="44" w:firstLine="92"/>
              <w:jc w:val="both"/>
            </w:pPr>
            <w:r>
              <w:rPr>
                <w:rFonts w:hint="eastAsia"/>
              </w:rPr>
              <w:t>返回值描述</w:t>
            </w:r>
          </w:p>
        </w:tc>
        <w:tc>
          <w:tcPr>
            <w:tcW w:w="848" w:type="dxa"/>
            <w:shd w:val="clear" w:color="auto" w:fill="auto"/>
            <w:vAlign w:val="center"/>
            <w:hideMark/>
          </w:tcPr>
          <w:p w:rsidR="008E670D" w:rsidRDefault="008E670D" w:rsidP="00B37C41">
            <w:pPr>
              <w:spacing w:line="241" w:lineRule="auto"/>
              <w:ind w:left="-93" w:right="51" w:firstLineChars="44" w:firstLine="92"/>
              <w:jc w:val="both"/>
            </w:pPr>
            <w:r w:rsidRPr="00B37C41">
              <w:rPr>
                <w:rFonts w:hint="eastAsia"/>
              </w:rPr>
              <w:t>M</w:t>
            </w:r>
          </w:p>
        </w:tc>
      </w:tr>
      <w:tr w:rsidR="00232066" w:rsidRPr="00665A25" w:rsidTr="007D0AEE">
        <w:trPr>
          <w:trHeight w:val="330"/>
          <w:jc w:val="center"/>
        </w:trPr>
        <w:tc>
          <w:tcPr>
            <w:tcW w:w="1840" w:type="dxa"/>
            <w:shd w:val="clear" w:color="auto" w:fill="auto"/>
            <w:vAlign w:val="center"/>
            <w:hideMark/>
          </w:tcPr>
          <w:p w:rsidR="00232066" w:rsidRPr="00286EBC" w:rsidRDefault="00232066" w:rsidP="00F8183F">
            <w:pPr>
              <w:spacing w:line="241" w:lineRule="auto"/>
              <w:ind w:left="-93" w:right="51"/>
              <w:jc w:val="both"/>
            </w:pPr>
            <w:r>
              <w:rPr>
                <w:rFonts w:hint="eastAsia"/>
              </w:rPr>
              <w:t>totalpaid</w:t>
            </w:r>
          </w:p>
        </w:tc>
        <w:tc>
          <w:tcPr>
            <w:tcW w:w="1152" w:type="dxa"/>
            <w:shd w:val="clear" w:color="auto" w:fill="auto"/>
            <w:hideMark/>
          </w:tcPr>
          <w:p w:rsidR="00232066" w:rsidRDefault="00232066" w:rsidP="00F8183F">
            <w:pPr>
              <w:spacing w:line="241" w:lineRule="auto"/>
              <w:ind w:left="-93" w:right="51" w:firstLineChars="1" w:firstLine="2"/>
              <w:jc w:val="both"/>
            </w:pPr>
            <w:r w:rsidRPr="00924873">
              <w:rPr>
                <w:rFonts w:hint="eastAsia"/>
              </w:rPr>
              <w:t>String</w:t>
            </w:r>
          </w:p>
        </w:tc>
        <w:tc>
          <w:tcPr>
            <w:tcW w:w="4212" w:type="dxa"/>
            <w:shd w:val="clear" w:color="auto" w:fill="auto"/>
            <w:vAlign w:val="center"/>
            <w:hideMark/>
          </w:tcPr>
          <w:p w:rsidR="00232066" w:rsidRDefault="00232066" w:rsidP="00B37C41">
            <w:pPr>
              <w:spacing w:line="241" w:lineRule="auto"/>
              <w:ind w:left="-93" w:right="51" w:firstLineChars="44" w:firstLine="92"/>
              <w:jc w:val="both"/>
            </w:pPr>
            <w:r>
              <w:rPr>
                <w:rFonts w:hint="eastAsia"/>
              </w:rPr>
              <w:t>付款总计</w:t>
            </w:r>
          </w:p>
        </w:tc>
        <w:tc>
          <w:tcPr>
            <w:tcW w:w="848" w:type="dxa"/>
            <w:shd w:val="clear" w:color="auto" w:fill="auto"/>
            <w:vAlign w:val="center"/>
            <w:hideMark/>
          </w:tcPr>
          <w:p w:rsidR="00232066" w:rsidRPr="00B37C41" w:rsidRDefault="00232066" w:rsidP="00B37C41">
            <w:pPr>
              <w:spacing w:line="241" w:lineRule="auto"/>
              <w:ind w:left="-93" w:right="51" w:firstLineChars="44" w:firstLine="92"/>
              <w:jc w:val="both"/>
            </w:pPr>
            <w:r>
              <w:rPr>
                <w:rFonts w:hint="eastAsia"/>
              </w:rPr>
              <w:t>O</w:t>
            </w:r>
          </w:p>
        </w:tc>
      </w:tr>
      <w:tr w:rsidR="00232066" w:rsidRPr="00665A25" w:rsidTr="007D0AEE">
        <w:trPr>
          <w:trHeight w:val="330"/>
          <w:jc w:val="center"/>
        </w:trPr>
        <w:tc>
          <w:tcPr>
            <w:tcW w:w="1840" w:type="dxa"/>
            <w:shd w:val="clear" w:color="auto" w:fill="auto"/>
            <w:vAlign w:val="center"/>
            <w:hideMark/>
          </w:tcPr>
          <w:p w:rsidR="00232066" w:rsidRDefault="00232066" w:rsidP="00F8183F">
            <w:pPr>
              <w:spacing w:line="241" w:lineRule="auto"/>
              <w:ind w:left="-93" w:right="51"/>
              <w:jc w:val="both"/>
            </w:pPr>
            <w:r>
              <w:rPr>
                <w:rFonts w:hint="eastAsia"/>
              </w:rPr>
              <w:t>totalnum</w:t>
            </w:r>
          </w:p>
        </w:tc>
        <w:tc>
          <w:tcPr>
            <w:tcW w:w="1152" w:type="dxa"/>
            <w:shd w:val="clear" w:color="auto" w:fill="auto"/>
            <w:hideMark/>
          </w:tcPr>
          <w:p w:rsidR="00232066" w:rsidRDefault="003F743F" w:rsidP="00F8183F">
            <w:pPr>
              <w:spacing w:line="241" w:lineRule="auto"/>
              <w:ind w:left="-93" w:right="51" w:firstLineChars="1" w:firstLine="2"/>
              <w:jc w:val="both"/>
            </w:pPr>
            <w:r>
              <w:rPr>
                <w:rFonts w:hint="eastAsia"/>
              </w:rPr>
              <w:t>int</w:t>
            </w:r>
          </w:p>
        </w:tc>
        <w:tc>
          <w:tcPr>
            <w:tcW w:w="4212" w:type="dxa"/>
            <w:shd w:val="clear" w:color="auto" w:fill="auto"/>
            <w:vAlign w:val="center"/>
            <w:hideMark/>
          </w:tcPr>
          <w:p w:rsidR="00232066" w:rsidRDefault="00232066" w:rsidP="00B37C41">
            <w:pPr>
              <w:spacing w:line="241" w:lineRule="auto"/>
              <w:ind w:left="-93" w:right="51" w:firstLineChars="44" w:firstLine="92"/>
              <w:jc w:val="both"/>
            </w:pPr>
            <w:r>
              <w:rPr>
                <w:rFonts w:hint="eastAsia"/>
              </w:rPr>
              <w:t>笔数总计</w:t>
            </w:r>
          </w:p>
        </w:tc>
        <w:tc>
          <w:tcPr>
            <w:tcW w:w="848" w:type="dxa"/>
            <w:shd w:val="clear" w:color="auto" w:fill="auto"/>
            <w:vAlign w:val="center"/>
            <w:hideMark/>
          </w:tcPr>
          <w:p w:rsidR="00232066" w:rsidRPr="00B37C41" w:rsidRDefault="00232066" w:rsidP="00B37C41">
            <w:pPr>
              <w:spacing w:line="241" w:lineRule="auto"/>
              <w:ind w:left="-93" w:right="51" w:firstLineChars="44" w:firstLine="92"/>
              <w:jc w:val="both"/>
            </w:pPr>
            <w:r>
              <w:rPr>
                <w:rFonts w:hint="eastAsia"/>
              </w:rPr>
              <w:t>O</w:t>
            </w:r>
          </w:p>
        </w:tc>
      </w:tr>
      <w:tr w:rsidR="00232066" w:rsidRPr="00665A25" w:rsidTr="007D0AEE">
        <w:trPr>
          <w:trHeight w:val="330"/>
          <w:jc w:val="center"/>
        </w:trPr>
        <w:tc>
          <w:tcPr>
            <w:tcW w:w="1840" w:type="dxa"/>
            <w:shd w:val="clear" w:color="auto" w:fill="auto"/>
            <w:vAlign w:val="center"/>
            <w:hideMark/>
          </w:tcPr>
          <w:p w:rsidR="00232066" w:rsidRDefault="00232066" w:rsidP="00F8183F">
            <w:pPr>
              <w:spacing w:line="241" w:lineRule="auto"/>
              <w:ind w:left="-93" w:right="51"/>
              <w:jc w:val="both"/>
            </w:pPr>
            <w:r>
              <w:rPr>
                <w:rFonts w:hint="eastAsia"/>
              </w:rPr>
              <w:t>totalaverage</w:t>
            </w:r>
          </w:p>
        </w:tc>
        <w:tc>
          <w:tcPr>
            <w:tcW w:w="1152" w:type="dxa"/>
            <w:shd w:val="clear" w:color="auto" w:fill="auto"/>
            <w:hideMark/>
          </w:tcPr>
          <w:p w:rsidR="00232066" w:rsidRDefault="00232066" w:rsidP="00F8183F">
            <w:pPr>
              <w:spacing w:line="241" w:lineRule="auto"/>
              <w:ind w:left="-93" w:right="51" w:firstLineChars="1" w:firstLine="2"/>
              <w:jc w:val="both"/>
            </w:pPr>
            <w:r w:rsidRPr="00924873">
              <w:rPr>
                <w:rFonts w:hint="eastAsia"/>
              </w:rPr>
              <w:t>String</w:t>
            </w:r>
          </w:p>
        </w:tc>
        <w:tc>
          <w:tcPr>
            <w:tcW w:w="4212" w:type="dxa"/>
            <w:shd w:val="clear" w:color="auto" w:fill="auto"/>
            <w:vAlign w:val="center"/>
            <w:hideMark/>
          </w:tcPr>
          <w:p w:rsidR="00232066" w:rsidRDefault="00232066" w:rsidP="00B37C41">
            <w:pPr>
              <w:spacing w:line="241" w:lineRule="auto"/>
              <w:ind w:left="-93" w:right="51" w:firstLineChars="44" w:firstLine="92"/>
              <w:jc w:val="both"/>
            </w:pPr>
            <w:r>
              <w:rPr>
                <w:rFonts w:hint="eastAsia"/>
              </w:rPr>
              <w:t>总计平均</w:t>
            </w:r>
          </w:p>
        </w:tc>
        <w:tc>
          <w:tcPr>
            <w:tcW w:w="848" w:type="dxa"/>
            <w:shd w:val="clear" w:color="auto" w:fill="auto"/>
            <w:hideMark/>
          </w:tcPr>
          <w:p w:rsidR="00232066" w:rsidRDefault="00232066" w:rsidP="00B37C41">
            <w:pPr>
              <w:spacing w:line="241" w:lineRule="auto"/>
              <w:ind w:left="-93" w:right="51" w:firstLineChars="44" w:firstLine="92"/>
              <w:jc w:val="both"/>
            </w:pPr>
            <w:r w:rsidRPr="00616D8E">
              <w:rPr>
                <w:rFonts w:hint="eastAsia"/>
              </w:rPr>
              <w:t>O</w:t>
            </w:r>
          </w:p>
        </w:tc>
      </w:tr>
      <w:tr w:rsidR="00232066" w:rsidRPr="00665A25" w:rsidTr="007D0AEE">
        <w:trPr>
          <w:trHeight w:val="330"/>
          <w:jc w:val="center"/>
        </w:trPr>
        <w:tc>
          <w:tcPr>
            <w:tcW w:w="1840" w:type="dxa"/>
            <w:shd w:val="clear" w:color="auto" w:fill="auto"/>
            <w:vAlign w:val="center"/>
            <w:hideMark/>
          </w:tcPr>
          <w:p w:rsidR="00232066" w:rsidRDefault="00232066" w:rsidP="00F8183F">
            <w:pPr>
              <w:spacing w:line="241" w:lineRule="auto"/>
              <w:ind w:left="-93" w:right="51"/>
              <w:jc w:val="both"/>
            </w:pPr>
            <w:r>
              <w:rPr>
                <w:rFonts w:hint="eastAsia"/>
              </w:rPr>
              <w:t>totalview</w:t>
            </w:r>
          </w:p>
        </w:tc>
        <w:tc>
          <w:tcPr>
            <w:tcW w:w="1152" w:type="dxa"/>
            <w:shd w:val="clear" w:color="auto" w:fill="auto"/>
            <w:hideMark/>
          </w:tcPr>
          <w:p w:rsidR="00232066" w:rsidRPr="00924873" w:rsidRDefault="003F743F" w:rsidP="00F8183F">
            <w:pPr>
              <w:spacing w:line="241" w:lineRule="auto"/>
              <w:ind w:left="-93" w:right="51" w:firstLineChars="1" w:firstLine="2"/>
              <w:jc w:val="both"/>
            </w:pPr>
            <w:r>
              <w:rPr>
                <w:rFonts w:hint="eastAsia"/>
              </w:rPr>
              <w:t>int</w:t>
            </w:r>
          </w:p>
        </w:tc>
        <w:tc>
          <w:tcPr>
            <w:tcW w:w="4212" w:type="dxa"/>
            <w:shd w:val="clear" w:color="auto" w:fill="auto"/>
            <w:vAlign w:val="center"/>
            <w:hideMark/>
          </w:tcPr>
          <w:p w:rsidR="00232066" w:rsidRDefault="00232066" w:rsidP="00B37C41">
            <w:pPr>
              <w:spacing w:line="241" w:lineRule="auto"/>
              <w:ind w:left="-93" w:right="51" w:firstLineChars="44" w:firstLine="92"/>
              <w:jc w:val="both"/>
            </w:pPr>
            <w:r>
              <w:rPr>
                <w:rFonts w:hint="eastAsia"/>
              </w:rPr>
              <w:t>浏览总计</w:t>
            </w:r>
          </w:p>
        </w:tc>
        <w:tc>
          <w:tcPr>
            <w:tcW w:w="848" w:type="dxa"/>
            <w:shd w:val="clear" w:color="auto" w:fill="auto"/>
            <w:hideMark/>
          </w:tcPr>
          <w:p w:rsidR="00232066" w:rsidRDefault="00232066" w:rsidP="00B37C41">
            <w:pPr>
              <w:spacing w:line="241" w:lineRule="auto"/>
              <w:ind w:left="-93" w:right="51" w:firstLineChars="44" w:firstLine="92"/>
              <w:jc w:val="both"/>
            </w:pPr>
            <w:r w:rsidRPr="00616D8E">
              <w:rPr>
                <w:rFonts w:hint="eastAsia"/>
              </w:rPr>
              <w:t>O</w:t>
            </w:r>
          </w:p>
        </w:tc>
      </w:tr>
      <w:tr w:rsidR="00232066" w:rsidRPr="00665A25" w:rsidTr="007D0AEE">
        <w:trPr>
          <w:trHeight w:val="330"/>
          <w:jc w:val="center"/>
        </w:trPr>
        <w:tc>
          <w:tcPr>
            <w:tcW w:w="1840" w:type="dxa"/>
            <w:shd w:val="clear" w:color="auto" w:fill="auto"/>
            <w:vAlign w:val="center"/>
            <w:hideMark/>
          </w:tcPr>
          <w:p w:rsidR="00232066" w:rsidRDefault="00232066" w:rsidP="00F8183F">
            <w:pPr>
              <w:spacing w:line="241" w:lineRule="auto"/>
              <w:ind w:left="-93" w:right="51"/>
              <w:jc w:val="both"/>
            </w:pPr>
            <w:r>
              <w:rPr>
                <w:rFonts w:hint="eastAsia"/>
              </w:rPr>
              <w:t>totaldown</w:t>
            </w:r>
          </w:p>
        </w:tc>
        <w:tc>
          <w:tcPr>
            <w:tcW w:w="1152" w:type="dxa"/>
            <w:shd w:val="clear" w:color="auto" w:fill="auto"/>
            <w:hideMark/>
          </w:tcPr>
          <w:p w:rsidR="00232066" w:rsidRDefault="003F743F" w:rsidP="00F8183F">
            <w:pPr>
              <w:spacing w:line="241" w:lineRule="auto"/>
              <w:ind w:left="-93" w:right="51" w:firstLineChars="1" w:firstLine="2"/>
              <w:jc w:val="both"/>
            </w:pPr>
            <w:r>
              <w:rPr>
                <w:rFonts w:hint="eastAsia"/>
              </w:rPr>
              <w:t>int</w:t>
            </w:r>
          </w:p>
        </w:tc>
        <w:tc>
          <w:tcPr>
            <w:tcW w:w="4212" w:type="dxa"/>
            <w:shd w:val="clear" w:color="auto" w:fill="auto"/>
            <w:vAlign w:val="center"/>
            <w:hideMark/>
          </w:tcPr>
          <w:p w:rsidR="00232066" w:rsidRDefault="00232066" w:rsidP="00B37C41">
            <w:pPr>
              <w:spacing w:line="241" w:lineRule="auto"/>
              <w:ind w:left="-93" w:right="51" w:firstLineChars="44" w:firstLine="92"/>
              <w:jc w:val="both"/>
            </w:pPr>
            <w:r>
              <w:rPr>
                <w:rFonts w:hint="eastAsia"/>
              </w:rPr>
              <w:t>下载总计</w:t>
            </w:r>
          </w:p>
        </w:tc>
        <w:tc>
          <w:tcPr>
            <w:tcW w:w="848" w:type="dxa"/>
            <w:shd w:val="clear" w:color="auto" w:fill="auto"/>
            <w:vAlign w:val="center"/>
            <w:hideMark/>
          </w:tcPr>
          <w:p w:rsidR="00232066" w:rsidRDefault="001D19B1" w:rsidP="00B37C41">
            <w:pPr>
              <w:spacing w:line="241" w:lineRule="auto"/>
              <w:ind w:left="-93" w:right="51" w:firstLineChars="44" w:firstLine="92"/>
              <w:jc w:val="both"/>
            </w:pPr>
            <w:r>
              <w:rPr>
                <w:rFonts w:hint="eastAsia"/>
              </w:rPr>
              <w:t>O</w:t>
            </w:r>
          </w:p>
        </w:tc>
      </w:tr>
      <w:tr w:rsidR="00A33106" w:rsidRPr="00665A25" w:rsidTr="00B37C41">
        <w:trPr>
          <w:trHeight w:val="330"/>
          <w:jc w:val="center"/>
        </w:trPr>
        <w:tc>
          <w:tcPr>
            <w:tcW w:w="1840" w:type="dxa"/>
            <w:shd w:val="clear" w:color="auto" w:fill="auto"/>
            <w:vAlign w:val="center"/>
            <w:hideMark/>
          </w:tcPr>
          <w:p w:rsidR="00A33106" w:rsidRPr="00286EBC" w:rsidRDefault="00A33106" w:rsidP="00F8183F">
            <w:pPr>
              <w:spacing w:line="241" w:lineRule="auto"/>
              <w:ind w:left="-93" w:right="51"/>
              <w:jc w:val="both"/>
            </w:pPr>
            <w:r>
              <w:rPr>
                <w:rFonts w:hint="eastAsia"/>
              </w:rPr>
              <w:t>count</w:t>
            </w:r>
          </w:p>
        </w:tc>
        <w:tc>
          <w:tcPr>
            <w:tcW w:w="1152" w:type="dxa"/>
            <w:shd w:val="clear" w:color="auto" w:fill="auto"/>
            <w:vAlign w:val="center"/>
            <w:hideMark/>
          </w:tcPr>
          <w:p w:rsidR="00A33106" w:rsidRDefault="00A33106" w:rsidP="00F8183F">
            <w:pPr>
              <w:spacing w:line="241" w:lineRule="auto"/>
              <w:ind w:left="-93" w:right="51" w:firstLineChars="1" w:firstLine="2"/>
              <w:jc w:val="both"/>
            </w:pPr>
            <w:r>
              <w:rPr>
                <w:rFonts w:hint="eastAsia"/>
              </w:rPr>
              <w:t>int</w:t>
            </w:r>
          </w:p>
        </w:tc>
        <w:tc>
          <w:tcPr>
            <w:tcW w:w="4212" w:type="dxa"/>
            <w:shd w:val="clear" w:color="auto" w:fill="auto"/>
            <w:vAlign w:val="center"/>
            <w:hideMark/>
          </w:tcPr>
          <w:p w:rsidR="00A33106" w:rsidRDefault="00A33106" w:rsidP="00B37C41">
            <w:pPr>
              <w:spacing w:line="241" w:lineRule="auto"/>
              <w:ind w:left="-93" w:right="51" w:firstLineChars="44" w:firstLine="92"/>
              <w:jc w:val="both"/>
            </w:pPr>
            <w:r>
              <w:rPr>
                <w:rFonts w:hint="eastAsia"/>
              </w:rPr>
              <w:t>结果条数</w:t>
            </w:r>
          </w:p>
        </w:tc>
        <w:tc>
          <w:tcPr>
            <w:tcW w:w="848" w:type="dxa"/>
            <w:shd w:val="clear" w:color="auto" w:fill="auto"/>
            <w:vAlign w:val="center"/>
            <w:hideMark/>
          </w:tcPr>
          <w:p w:rsidR="00A33106" w:rsidRPr="00B37C41" w:rsidRDefault="00F85233" w:rsidP="00B37C41">
            <w:pPr>
              <w:spacing w:line="241" w:lineRule="auto"/>
              <w:ind w:left="-93" w:right="51" w:firstLineChars="44" w:firstLine="92"/>
              <w:jc w:val="both"/>
            </w:pPr>
            <w:r>
              <w:rPr>
                <w:rFonts w:hint="eastAsia"/>
              </w:rPr>
              <w:t>O</w:t>
            </w:r>
          </w:p>
        </w:tc>
      </w:tr>
      <w:tr w:rsidR="008E670D" w:rsidRPr="00665A25" w:rsidTr="00B37C41">
        <w:trPr>
          <w:trHeight w:val="330"/>
          <w:jc w:val="center"/>
        </w:trPr>
        <w:tc>
          <w:tcPr>
            <w:tcW w:w="1840" w:type="dxa"/>
            <w:shd w:val="clear" w:color="auto" w:fill="auto"/>
            <w:vAlign w:val="center"/>
            <w:hideMark/>
          </w:tcPr>
          <w:p w:rsidR="008E670D" w:rsidRPr="00286EBC" w:rsidRDefault="008E670D" w:rsidP="00F8183F">
            <w:pPr>
              <w:spacing w:line="241" w:lineRule="auto"/>
              <w:ind w:left="-93" w:right="51"/>
              <w:jc w:val="both"/>
            </w:pPr>
            <w:r>
              <w:t>d</w:t>
            </w:r>
            <w:r>
              <w:rPr>
                <w:rFonts w:hint="eastAsia"/>
              </w:rPr>
              <w:t>ata</w:t>
            </w:r>
          </w:p>
        </w:tc>
        <w:tc>
          <w:tcPr>
            <w:tcW w:w="1152" w:type="dxa"/>
            <w:shd w:val="clear" w:color="auto" w:fill="auto"/>
            <w:vAlign w:val="center"/>
            <w:hideMark/>
          </w:tcPr>
          <w:p w:rsidR="008E670D" w:rsidRPr="00286EBC" w:rsidRDefault="008E670D" w:rsidP="00F8183F">
            <w:pPr>
              <w:spacing w:line="241" w:lineRule="auto"/>
              <w:ind w:left="-93" w:right="51" w:firstLineChars="1" w:firstLine="2"/>
              <w:jc w:val="both"/>
            </w:pPr>
            <w:r>
              <w:rPr>
                <w:rFonts w:hint="eastAsia"/>
              </w:rPr>
              <w:t>Array of followings</w:t>
            </w:r>
          </w:p>
        </w:tc>
        <w:tc>
          <w:tcPr>
            <w:tcW w:w="4212" w:type="dxa"/>
            <w:shd w:val="clear" w:color="auto" w:fill="auto"/>
            <w:vAlign w:val="center"/>
            <w:hideMark/>
          </w:tcPr>
          <w:p w:rsidR="008E670D" w:rsidRDefault="008E670D" w:rsidP="00B37C41">
            <w:pPr>
              <w:spacing w:line="241" w:lineRule="auto"/>
              <w:ind w:left="-93" w:right="51" w:firstLineChars="44" w:firstLine="92"/>
              <w:jc w:val="both"/>
            </w:pPr>
            <w:r>
              <w:rPr>
                <w:rFonts w:hint="eastAsia"/>
              </w:rPr>
              <w:t>数据清单</w:t>
            </w:r>
          </w:p>
        </w:tc>
        <w:tc>
          <w:tcPr>
            <w:tcW w:w="848" w:type="dxa"/>
            <w:shd w:val="clear" w:color="auto" w:fill="auto"/>
            <w:vAlign w:val="center"/>
            <w:hideMark/>
          </w:tcPr>
          <w:p w:rsidR="008E670D" w:rsidRPr="004A2310" w:rsidRDefault="00F85233" w:rsidP="00B37C41">
            <w:pPr>
              <w:spacing w:line="241" w:lineRule="auto"/>
              <w:ind w:left="-93" w:right="51" w:firstLineChars="44" w:firstLine="92"/>
              <w:jc w:val="both"/>
            </w:pPr>
            <w:r>
              <w:rPr>
                <w:rFonts w:hint="eastAsia"/>
              </w:rPr>
              <w:t>O</w:t>
            </w:r>
          </w:p>
        </w:tc>
      </w:tr>
      <w:tr w:rsidR="008E670D" w:rsidRPr="00665A25" w:rsidTr="00B37C41">
        <w:trPr>
          <w:trHeight w:val="330"/>
          <w:jc w:val="center"/>
        </w:trPr>
        <w:tc>
          <w:tcPr>
            <w:tcW w:w="1840" w:type="dxa"/>
            <w:shd w:val="clear" w:color="auto" w:fill="auto"/>
            <w:vAlign w:val="center"/>
            <w:hideMark/>
          </w:tcPr>
          <w:p w:rsidR="008E670D" w:rsidRPr="00286EBC" w:rsidRDefault="004E5886" w:rsidP="00F8183F">
            <w:pPr>
              <w:spacing w:line="241" w:lineRule="auto"/>
              <w:ind w:left="-93" w:right="51"/>
              <w:jc w:val="both"/>
            </w:pPr>
            <w:r>
              <w:rPr>
                <w:rFonts w:hint="eastAsia"/>
              </w:rPr>
              <w:t>d</w:t>
            </w:r>
            <w:r w:rsidR="00923019">
              <w:rPr>
                <w:rFonts w:hint="eastAsia"/>
              </w:rPr>
              <w:t>ate</w:t>
            </w:r>
          </w:p>
        </w:tc>
        <w:tc>
          <w:tcPr>
            <w:tcW w:w="1152" w:type="dxa"/>
            <w:shd w:val="clear" w:color="auto" w:fill="auto"/>
            <w:vAlign w:val="center"/>
            <w:hideMark/>
          </w:tcPr>
          <w:p w:rsidR="008E670D" w:rsidRPr="00286EBC" w:rsidRDefault="00923019" w:rsidP="00F8183F">
            <w:pPr>
              <w:spacing w:line="241" w:lineRule="auto"/>
              <w:ind w:left="-93" w:right="51" w:firstLineChars="1" w:firstLine="2"/>
              <w:jc w:val="both"/>
            </w:pPr>
            <w:r>
              <w:rPr>
                <w:rFonts w:hint="eastAsia"/>
              </w:rPr>
              <w:t>String</w:t>
            </w:r>
          </w:p>
        </w:tc>
        <w:tc>
          <w:tcPr>
            <w:tcW w:w="4212" w:type="dxa"/>
            <w:shd w:val="clear" w:color="auto" w:fill="auto"/>
            <w:vAlign w:val="center"/>
            <w:hideMark/>
          </w:tcPr>
          <w:p w:rsidR="008E670D" w:rsidRDefault="00B94E87" w:rsidP="00B37C41">
            <w:pPr>
              <w:spacing w:line="241" w:lineRule="auto"/>
              <w:ind w:left="-93" w:right="51" w:firstLineChars="44" w:firstLine="92"/>
              <w:jc w:val="both"/>
            </w:pPr>
            <w:r>
              <w:rPr>
                <w:rFonts w:hint="eastAsia"/>
              </w:rPr>
              <w:t>日期</w:t>
            </w:r>
          </w:p>
        </w:tc>
        <w:tc>
          <w:tcPr>
            <w:tcW w:w="848" w:type="dxa"/>
            <w:shd w:val="clear" w:color="auto" w:fill="auto"/>
            <w:vAlign w:val="center"/>
            <w:hideMark/>
          </w:tcPr>
          <w:p w:rsidR="008E670D" w:rsidRPr="004A2310" w:rsidRDefault="00F85233" w:rsidP="00B37C41">
            <w:pPr>
              <w:spacing w:line="241" w:lineRule="auto"/>
              <w:ind w:left="-93" w:right="51" w:firstLineChars="44" w:firstLine="92"/>
              <w:jc w:val="both"/>
            </w:pPr>
            <w:r>
              <w:rPr>
                <w:rFonts w:hint="eastAsia"/>
              </w:rPr>
              <w:t>O</w:t>
            </w:r>
          </w:p>
        </w:tc>
      </w:tr>
      <w:tr w:rsidR="00D5159B" w:rsidRPr="00665A25" w:rsidTr="00B37C41">
        <w:trPr>
          <w:trHeight w:val="330"/>
          <w:jc w:val="center"/>
        </w:trPr>
        <w:tc>
          <w:tcPr>
            <w:tcW w:w="1840" w:type="dxa"/>
            <w:shd w:val="clear" w:color="auto" w:fill="auto"/>
            <w:vAlign w:val="center"/>
            <w:hideMark/>
          </w:tcPr>
          <w:p w:rsidR="00D5159B" w:rsidRPr="00286EBC" w:rsidRDefault="004E5886" w:rsidP="00F8183F">
            <w:pPr>
              <w:spacing w:line="241" w:lineRule="auto"/>
              <w:ind w:left="-93" w:right="51"/>
              <w:jc w:val="both"/>
            </w:pPr>
            <w:r>
              <w:rPr>
                <w:rFonts w:hint="eastAsia"/>
              </w:rPr>
              <w:t>a</w:t>
            </w:r>
            <w:r w:rsidR="00D5159B">
              <w:rPr>
                <w:rFonts w:hint="eastAsia"/>
              </w:rPr>
              <w:t>pplicationID</w:t>
            </w:r>
          </w:p>
        </w:tc>
        <w:tc>
          <w:tcPr>
            <w:tcW w:w="1152" w:type="dxa"/>
            <w:shd w:val="clear" w:color="auto" w:fill="auto"/>
            <w:vAlign w:val="center"/>
            <w:hideMark/>
          </w:tcPr>
          <w:p w:rsidR="00D5159B" w:rsidRPr="00286EBC" w:rsidRDefault="00D5159B" w:rsidP="00F8183F">
            <w:pPr>
              <w:spacing w:line="241" w:lineRule="auto"/>
              <w:ind w:left="-93" w:right="51" w:firstLineChars="1" w:firstLine="2"/>
              <w:jc w:val="both"/>
            </w:pPr>
            <w:r>
              <w:rPr>
                <w:rFonts w:hint="eastAsia"/>
              </w:rPr>
              <w:t>String</w:t>
            </w:r>
          </w:p>
        </w:tc>
        <w:tc>
          <w:tcPr>
            <w:tcW w:w="4212" w:type="dxa"/>
            <w:shd w:val="clear" w:color="auto" w:fill="auto"/>
            <w:vAlign w:val="center"/>
            <w:hideMark/>
          </w:tcPr>
          <w:p w:rsidR="00D5159B" w:rsidRDefault="00D5159B" w:rsidP="00B37C41">
            <w:pPr>
              <w:spacing w:line="241" w:lineRule="auto"/>
              <w:ind w:left="-93" w:right="51" w:firstLineChars="44" w:firstLine="92"/>
              <w:jc w:val="both"/>
            </w:pPr>
            <w:r>
              <w:rPr>
                <w:rFonts w:hint="eastAsia"/>
              </w:rPr>
              <w:t>联盟应用编号</w:t>
            </w:r>
          </w:p>
        </w:tc>
        <w:tc>
          <w:tcPr>
            <w:tcW w:w="848" w:type="dxa"/>
            <w:shd w:val="clear" w:color="auto" w:fill="auto"/>
            <w:vAlign w:val="center"/>
            <w:hideMark/>
          </w:tcPr>
          <w:p w:rsidR="00D5159B" w:rsidRPr="004A2310" w:rsidRDefault="00D5159B" w:rsidP="00B37C41">
            <w:pPr>
              <w:spacing w:line="241" w:lineRule="auto"/>
              <w:ind w:left="-93" w:right="51" w:firstLineChars="44" w:firstLine="92"/>
              <w:jc w:val="both"/>
            </w:pPr>
            <w:r>
              <w:rPr>
                <w:rFonts w:hint="eastAsia"/>
              </w:rPr>
              <w:t>O</w:t>
            </w:r>
          </w:p>
        </w:tc>
      </w:tr>
      <w:tr w:rsidR="00F85233" w:rsidRPr="00665A25" w:rsidTr="007D0AEE">
        <w:trPr>
          <w:trHeight w:val="330"/>
          <w:jc w:val="center"/>
        </w:trPr>
        <w:tc>
          <w:tcPr>
            <w:tcW w:w="1840" w:type="dxa"/>
            <w:shd w:val="clear" w:color="auto" w:fill="auto"/>
            <w:vAlign w:val="center"/>
            <w:hideMark/>
          </w:tcPr>
          <w:p w:rsidR="00F85233" w:rsidRPr="00286EBC" w:rsidRDefault="00F85233" w:rsidP="00F8183F">
            <w:pPr>
              <w:spacing w:line="241" w:lineRule="auto"/>
              <w:ind w:left="-93" w:right="51"/>
              <w:jc w:val="both"/>
            </w:pPr>
            <w:r>
              <w:rPr>
                <w:rFonts w:hint="eastAsia"/>
              </w:rPr>
              <w:t>sdkChannel</w:t>
            </w:r>
          </w:p>
        </w:tc>
        <w:tc>
          <w:tcPr>
            <w:tcW w:w="1152" w:type="dxa"/>
            <w:shd w:val="clear" w:color="auto" w:fill="auto"/>
            <w:vAlign w:val="center"/>
            <w:hideMark/>
          </w:tcPr>
          <w:p w:rsidR="00F85233" w:rsidRPr="00286EBC" w:rsidRDefault="00F85233" w:rsidP="00F8183F">
            <w:pPr>
              <w:spacing w:line="241" w:lineRule="auto"/>
              <w:ind w:left="-93" w:right="51" w:firstLineChars="1" w:firstLine="2"/>
              <w:jc w:val="both"/>
            </w:pPr>
            <w:r>
              <w:rPr>
                <w:rFonts w:hint="eastAsia"/>
              </w:rPr>
              <w:t>String</w:t>
            </w:r>
          </w:p>
        </w:tc>
        <w:tc>
          <w:tcPr>
            <w:tcW w:w="4212" w:type="dxa"/>
            <w:shd w:val="clear" w:color="auto" w:fill="auto"/>
            <w:vAlign w:val="center"/>
            <w:hideMark/>
          </w:tcPr>
          <w:p w:rsidR="00F85233" w:rsidRDefault="00F85233" w:rsidP="00B37C41">
            <w:pPr>
              <w:spacing w:line="241" w:lineRule="auto"/>
              <w:ind w:left="-93" w:right="51" w:firstLineChars="44" w:firstLine="92"/>
              <w:jc w:val="both"/>
            </w:pPr>
            <w:r>
              <w:rPr>
                <w:rFonts w:hint="eastAsia"/>
              </w:rPr>
              <w:t>推广渠道</w:t>
            </w:r>
          </w:p>
        </w:tc>
        <w:tc>
          <w:tcPr>
            <w:tcW w:w="848" w:type="dxa"/>
            <w:shd w:val="clear" w:color="auto" w:fill="auto"/>
            <w:hideMark/>
          </w:tcPr>
          <w:p w:rsidR="00F85233" w:rsidRPr="004A2310" w:rsidRDefault="00F85233" w:rsidP="00B37C41">
            <w:pPr>
              <w:spacing w:line="241" w:lineRule="auto"/>
              <w:ind w:left="-93" w:right="51" w:firstLineChars="44" w:firstLine="92"/>
              <w:jc w:val="both"/>
            </w:pPr>
            <w:r w:rsidRPr="009E582C">
              <w:rPr>
                <w:rFonts w:hint="eastAsia"/>
              </w:rPr>
              <w:t>O</w:t>
            </w:r>
          </w:p>
        </w:tc>
      </w:tr>
      <w:tr w:rsidR="00F85233" w:rsidRPr="00665A25" w:rsidTr="007D0AEE">
        <w:trPr>
          <w:trHeight w:val="330"/>
          <w:jc w:val="center"/>
        </w:trPr>
        <w:tc>
          <w:tcPr>
            <w:tcW w:w="1840" w:type="dxa"/>
            <w:shd w:val="clear" w:color="auto" w:fill="auto"/>
            <w:vAlign w:val="center"/>
            <w:hideMark/>
          </w:tcPr>
          <w:p w:rsidR="00F85233" w:rsidRPr="00286EBC" w:rsidRDefault="00F85233" w:rsidP="00F8183F">
            <w:pPr>
              <w:spacing w:line="241" w:lineRule="auto"/>
              <w:ind w:left="-93" w:right="51"/>
              <w:jc w:val="both"/>
            </w:pPr>
            <w:r w:rsidRPr="008C50AB">
              <w:t>payValue</w:t>
            </w:r>
          </w:p>
        </w:tc>
        <w:tc>
          <w:tcPr>
            <w:tcW w:w="1152" w:type="dxa"/>
            <w:shd w:val="clear" w:color="auto" w:fill="auto"/>
            <w:vAlign w:val="center"/>
            <w:hideMark/>
          </w:tcPr>
          <w:p w:rsidR="00F85233" w:rsidRPr="00286EBC" w:rsidRDefault="00F85233" w:rsidP="00F8183F">
            <w:pPr>
              <w:spacing w:line="241" w:lineRule="auto"/>
              <w:ind w:left="-93" w:right="51" w:firstLineChars="1" w:firstLine="2"/>
              <w:jc w:val="both"/>
            </w:pPr>
            <w:r>
              <w:rPr>
                <w:rFonts w:hint="eastAsia"/>
              </w:rPr>
              <w:t>String</w:t>
            </w:r>
          </w:p>
        </w:tc>
        <w:tc>
          <w:tcPr>
            <w:tcW w:w="4212" w:type="dxa"/>
            <w:shd w:val="clear" w:color="auto" w:fill="auto"/>
            <w:vAlign w:val="center"/>
            <w:hideMark/>
          </w:tcPr>
          <w:p w:rsidR="00F85233" w:rsidRDefault="00F85233" w:rsidP="00B37C41">
            <w:pPr>
              <w:spacing w:line="241" w:lineRule="auto"/>
              <w:ind w:left="-93" w:right="51" w:firstLineChars="44" w:firstLine="92"/>
              <w:jc w:val="both"/>
            </w:pPr>
            <w:r>
              <w:rPr>
                <w:rFonts w:hint="eastAsia"/>
              </w:rPr>
              <w:t>付费金额</w:t>
            </w:r>
          </w:p>
        </w:tc>
        <w:tc>
          <w:tcPr>
            <w:tcW w:w="848" w:type="dxa"/>
            <w:shd w:val="clear" w:color="auto" w:fill="auto"/>
            <w:hideMark/>
          </w:tcPr>
          <w:p w:rsidR="00F85233" w:rsidRPr="004A2310" w:rsidRDefault="00F85233" w:rsidP="00B37C41">
            <w:pPr>
              <w:spacing w:line="241" w:lineRule="auto"/>
              <w:ind w:left="-93" w:right="51" w:firstLineChars="44" w:firstLine="92"/>
              <w:jc w:val="both"/>
            </w:pPr>
            <w:r w:rsidRPr="009E582C">
              <w:rPr>
                <w:rFonts w:hint="eastAsia"/>
              </w:rPr>
              <w:t>O</w:t>
            </w:r>
          </w:p>
        </w:tc>
      </w:tr>
      <w:tr w:rsidR="00F85233" w:rsidRPr="00665A25" w:rsidTr="007D0AEE">
        <w:trPr>
          <w:trHeight w:val="330"/>
          <w:jc w:val="center"/>
        </w:trPr>
        <w:tc>
          <w:tcPr>
            <w:tcW w:w="1840" w:type="dxa"/>
            <w:shd w:val="clear" w:color="auto" w:fill="auto"/>
            <w:vAlign w:val="center"/>
            <w:hideMark/>
          </w:tcPr>
          <w:p w:rsidR="00F85233" w:rsidRPr="00286EBC" w:rsidRDefault="00F85233" w:rsidP="00F8183F">
            <w:pPr>
              <w:spacing w:line="241" w:lineRule="auto"/>
              <w:ind w:left="-93" w:right="51"/>
              <w:jc w:val="both"/>
            </w:pPr>
            <w:r w:rsidRPr="008C50AB">
              <w:t>payNum</w:t>
            </w:r>
          </w:p>
        </w:tc>
        <w:tc>
          <w:tcPr>
            <w:tcW w:w="1152" w:type="dxa"/>
            <w:shd w:val="clear" w:color="auto" w:fill="auto"/>
            <w:vAlign w:val="center"/>
            <w:hideMark/>
          </w:tcPr>
          <w:p w:rsidR="00F85233" w:rsidRPr="00286EBC" w:rsidRDefault="000032FA" w:rsidP="00F8183F">
            <w:pPr>
              <w:spacing w:line="241" w:lineRule="auto"/>
              <w:ind w:left="-93" w:right="51" w:firstLineChars="1" w:firstLine="2"/>
              <w:jc w:val="both"/>
            </w:pPr>
            <w:r>
              <w:rPr>
                <w:rFonts w:hint="eastAsia"/>
              </w:rPr>
              <w:t>int</w:t>
            </w:r>
          </w:p>
        </w:tc>
        <w:tc>
          <w:tcPr>
            <w:tcW w:w="4212" w:type="dxa"/>
            <w:shd w:val="clear" w:color="auto" w:fill="auto"/>
            <w:vAlign w:val="center"/>
            <w:hideMark/>
          </w:tcPr>
          <w:p w:rsidR="00F85233" w:rsidRDefault="00F85233" w:rsidP="00B37C41">
            <w:pPr>
              <w:spacing w:line="241" w:lineRule="auto"/>
              <w:ind w:left="-93" w:right="51" w:firstLineChars="44" w:firstLine="92"/>
              <w:jc w:val="both"/>
            </w:pPr>
            <w:r>
              <w:rPr>
                <w:rFonts w:hint="eastAsia"/>
              </w:rPr>
              <w:t>付费笔数</w:t>
            </w:r>
          </w:p>
        </w:tc>
        <w:tc>
          <w:tcPr>
            <w:tcW w:w="848" w:type="dxa"/>
            <w:shd w:val="clear" w:color="auto" w:fill="auto"/>
            <w:hideMark/>
          </w:tcPr>
          <w:p w:rsidR="00F85233" w:rsidRPr="004A2310" w:rsidRDefault="00F85233" w:rsidP="00B37C41">
            <w:pPr>
              <w:spacing w:line="241" w:lineRule="auto"/>
              <w:ind w:left="-93" w:right="51" w:firstLineChars="44" w:firstLine="92"/>
              <w:jc w:val="both"/>
            </w:pPr>
            <w:r w:rsidRPr="009E582C">
              <w:rPr>
                <w:rFonts w:hint="eastAsia"/>
              </w:rPr>
              <w:t>O</w:t>
            </w:r>
          </w:p>
        </w:tc>
      </w:tr>
      <w:tr w:rsidR="00F85233" w:rsidRPr="00665A25" w:rsidTr="007D0AEE">
        <w:trPr>
          <w:trHeight w:val="330"/>
          <w:jc w:val="center"/>
        </w:trPr>
        <w:tc>
          <w:tcPr>
            <w:tcW w:w="1840" w:type="dxa"/>
            <w:shd w:val="clear" w:color="auto" w:fill="auto"/>
            <w:vAlign w:val="center"/>
            <w:hideMark/>
          </w:tcPr>
          <w:p w:rsidR="00F85233" w:rsidRPr="00286EBC" w:rsidRDefault="00F85233" w:rsidP="00F8183F">
            <w:pPr>
              <w:spacing w:line="241" w:lineRule="auto"/>
              <w:ind w:left="-93" w:right="51"/>
              <w:jc w:val="both"/>
            </w:pPr>
            <w:r>
              <w:t>average</w:t>
            </w:r>
          </w:p>
        </w:tc>
        <w:tc>
          <w:tcPr>
            <w:tcW w:w="1152" w:type="dxa"/>
            <w:shd w:val="clear" w:color="auto" w:fill="auto"/>
            <w:vAlign w:val="center"/>
            <w:hideMark/>
          </w:tcPr>
          <w:p w:rsidR="00F85233" w:rsidRPr="00286EBC" w:rsidRDefault="00F85233" w:rsidP="00F8183F">
            <w:pPr>
              <w:spacing w:line="241" w:lineRule="auto"/>
              <w:ind w:left="-93" w:right="51" w:firstLineChars="1" w:firstLine="2"/>
              <w:jc w:val="both"/>
            </w:pPr>
            <w:r>
              <w:rPr>
                <w:rFonts w:hint="eastAsia"/>
              </w:rPr>
              <w:t>String</w:t>
            </w:r>
          </w:p>
        </w:tc>
        <w:tc>
          <w:tcPr>
            <w:tcW w:w="4212" w:type="dxa"/>
            <w:shd w:val="clear" w:color="auto" w:fill="auto"/>
            <w:vAlign w:val="center"/>
            <w:hideMark/>
          </w:tcPr>
          <w:p w:rsidR="00F85233" w:rsidRDefault="00F85233" w:rsidP="00B37C41">
            <w:pPr>
              <w:spacing w:line="241" w:lineRule="auto"/>
              <w:ind w:left="-93" w:right="51" w:firstLineChars="44" w:firstLine="92"/>
              <w:jc w:val="both"/>
            </w:pPr>
            <w:r>
              <w:rPr>
                <w:rFonts w:hint="eastAsia"/>
              </w:rPr>
              <w:t>单笔均价</w:t>
            </w:r>
          </w:p>
        </w:tc>
        <w:tc>
          <w:tcPr>
            <w:tcW w:w="848" w:type="dxa"/>
            <w:shd w:val="clear" w:color="auto" w:fill="auto"/>
            <w:hideMark/>
          </w:tcPr>
          <w:p w:rsidR="00F85233" w:rsidRPr="004A2310" w:rsidRDefault="00F85233" w:rsidP="00B37C41">
            <w:pPr>
              <w:spacing w:line="241" w:lineRule="auto"/>
              <w:ind w:left="-93" w:right="51" w:firstLineChars="44" w:firstLine="92"/>
              <w:jc w:val="both"/>
            </w:pPr>
            <w:r w:rsidRPr="009E582C">
              <w:rPr>
                <w:rFonts w:hint="eastAsia"/>
              </w:rPr>
              <w:t>O</w:t>
            </w:r>
          </w:p>
        </w:tc>
      </w:tr>
      <w:tr w:rsidR="00F85233" w:rsidRPr="00665A25" w:rsidTr="007D0AEE">
        <w:trPr>
          <w:trHeight w:val="330"/>
          <w:jc w:val="center"/>
        </w:trPr>
        <w:tc>
          <w:tcPr>
            <w:tcW w:w="1840" w:type="dxa"/>
            <w:shd w:val="clear" w:color="auto" w:fill="auto"/>
            <w:vAlign w:val="center"/>
            <w:hideMark/>
          </w:tcPr>
          <w:p w:rsidR="00F85233" w:rsidRPr="00286EBC" w:rsidRDefault="00F85233" w:rsidP="00F8183F">
            <w:pPr>
              <w:spacing w:line="241" w:lineRule="auto"/>
              <w:ind w:left="-93" w:right="51"/>
              <w:jc w:val="both"/>
            </w:pPr>
            <w:r>
              <w:rPr>
                <w:rFonts w:hint="eastAsia"/>
              </w:rPr>
              <w:t>viewNum</w:t>
            </w:r>
          </w:p>
        </w:tc>
        <w:tc>
          <w:tcPr>
            <w:tcW w:w="1152" w:type="dxa"/>
            <w:shd w:val="clear" w:color="auto" w:fill="auto"/>
            <w:vAlign w:val="center"/>
            <w:hideMark/>
          </w:tcPr>
          <w:p w:rsidR="00F85233" w:rsidRPr="00286EBC" w:rsidRDefault="000032FA" w:rsidP="00F8183F">
            <w:pPr>
              <w:spacing w:line="241" w:lineRule="auto"/>
              <w:ind w:left="-93" w:right="51" w:firstLineChars="1" w:firstLine="2"/>
              <w:jc w:val="both"/>
            </w:pPr>
            <w:r>
              <w:rPr>
                <w:rFonts w:hint="eastAsia"/>
              </w:rPr>
              <w:t>int</w:t>
            </w:r>
          </w:p>
        </w:tc>
        <w:tc>
          <w:tcPr>
            <w:tcW w:w="4212" w:type="dxa"/>
            <w:shd w:val="clear" w:color="auto" w:fill="auto"/>
            <w:vAlign w:val="center"/>
            <w:hideMark/>
          </w:tcPr>
          <w:p w:rsidR="00F85233" w:rsidRDefault="00F85233" w:rsidP="00B37C41">
            <w:pPr>
              <w:spacing w:line="241" w:lineRule="auto"/>
              <w:ind w:left="-93" w:right="51" w:firstLineChars="44" w:firstLine="92"/>
              <w:jc w:val="both"/>
            </w:pPr>
            <w:r>
              <w:rPr>
                <w:rFonts w:hint="eastAsia"/>
              </w:rPr>
              <w:t>浏览量</w:t>
            </w:r>
          </w:p>
        </w:tc>
        <w:tc>
          <w:tcPr>
            <w:tcW w:w="848" w:type="dxa"/>
            <w:shd w:val="clear" w:color="auto" w:fill="auto"/>
            <w:hideMark/>
          </w:tcPr>
          <w:p w:rsidR="00F85233" w:rsidRPr="004A2310" w:rsidRDefault="00F85233" w:rsidP="00B37C41">
            <w:pPr>
              <w:spacing w:line="241" w:lineRule="auto"/>
              <w:ind w:left="-93" w:right="51" w:firstLineChars="44" w:firstLine="92"/>
              <w:jc w:val="both"/>
            </w:pPr>
            <w:r w:rsidRPr="009E582C">
              <w:rPr>
                <w:rFonts w:hint="eastAsia"/>
              </w:rPr>
              <w:t>O</w:t>
            </w:r>
          </w:p>
        </w:tc>
      </w:tr>
      <w:tr w:rsidR="00F85233" w:rsidRPr="00665A25" w:rsidTr="007D0AEE">
        <w:trPr>
          <w:trHeight w:val="330"/>
          <w:jc w:val="center"/>
        </w:trPr>
        <w:tc>
          <w:tcPr>
            <w:tcW w:w="1840" w:type="dxa"/>
            <w:shd w:val="clear" w:color="auto" w:fill="auto"/>
            <w:vAlign w:val="center"/>
            <w:hideMark/>
          </w:tcPr>
          <w:p w:rsidR="00F85233" w:rsidRDefault="00F85233" w:rsidP="00F8183F">
            <w:pPr>
              <w:spacing w:line="241" w:lineRule="auto"/>
              <w:ind w:left="-93" w:right="51"/>
              <w:jc w:val="both"/>
            </w:pPr>
            <w:r>
              <w:rPr>
                <w:rFonts w:hint="eastAsia"/>
              </w:rPr>
              <w:t>downNum</w:t>
            </w:r>
          </w:p>
        </w:tc>
        <w:tc>
          <w:tcPr>
            <w:tcW w:w="1152" w:type="dxa"/>
            <w:shd w:val="clear" w:color="auto" w:fill="auto"/>
            <w:vAlign w:val="center"/>
            <w:hideMark/>
          </w:tcPr>
          <w:p w:rsidR="00F85233" w:rsidRPr="00286EBC" w:rsidRDefault="004937B4" w:rsidP="00F8183F">
            <w:pPr>
              <w:spacing w:line="241" w:lineRule="auto"/>
              <w:ind w:left="-93" w:right="51" w:firstLineChars="1" w:firstLine="2"/>
              <w:jc w:val="both"/>
            </w:pPr>
            <w:r>
              <w:t>I</w:t>
            </w:r>
            <w:r>
              <w:rPr>
                <w:rFonts w:hint="eastAsia"/>
              </w:rPr>
              <w:t>nt</w:t>
            </w:r>
          </w:p>
        </w:tc>
        <w:tc>
          <w:tcPr>
            <w:tcW w:w="4212" w:type="dxa"/>
            <w:shd w:val="clear" w:color="auto" w:fill="auto"/>
            <w:vAlign w:val="center"/>
            <w:hideMark/>
          </w:tcPr>
          <w:p w:rsidR="00F85233" w:rsidRDefault="00F85233" w:rsidP="00B37C41">
            <w:pPr>
              <w:spacing w:line="241" w:lineRule="auto"/>
              <w:ind w:left="-93" w:right="51" w:firstLineChars="44" w:firstLine="92"/>
              <w:jc w:val="both"/>
            </w:pPr>
            <w:r>
              <w:rPr>
                <w:rFonts w:hint="eastAsia"/>
              </w:rPr>
              <w:t>下载量</w:t>
            </w:r>
          </w:p>
        </w:tc>
        <w:tc>
          <w:tcPr>
            <w:tcW w:w="848" w:type="dxa"/>
            <w:shd w:val="clear" w:color="auto" w:fill="auto"/>
            <w:hideMark/>
          </w:tcPr>
          <w:p w:rsidR="00F85233" w:rsidRPr="004A2310" w:rsidRDefault="00F85233" w:rsidP="00B37C41">
            <w:pPr>
              <w:spacing w:line="241" w:lineRule="auto"/>
              <w:ind w:left="-93" w:right="51" w:firstLineChars="44" w:firstLine="92"/>
              <w:jc w:val="both"/>
            </w:pPr>
            <w:r w:rsidRPr="009E582C">
              <w:rPr>
                <w:rFonts w:hint="eastAsia"/>
              </w:rPr>
              <w:t>O</w:t>
            </w:r>
          </w:p>
        </w:tc>
      </w:tr>
    </w:tbl>
    <w:p w:rsidR="008E670D" w:rsidRDefault="008E670D" w:rsidP="008E670D">
      <w:pPr>
        <w:ind w:left="420"/>
      </w:pPr>
    </w:p>
    <w:p w:rsidR="008E670D" w:rsidRDefault="008E670D" w:rsidP="008E670D">
      <w:pPr>
        <w:ind w:left="420"/>
      </w:pPr>
      <w:r>
        <w:rPr>
          <w:rFonts w:hint="eastAsia"/>
        </w:rPr>
        <w:t>举例</w:t>
      </w:r>
    </w:p>
    <w:tbl>
      <w:tblPr>
        <w:tblW w:w="0" w:type="auto"/>
        <w:tblInd w:w="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1897"/>
        <w:gridCol w:w="6375"/>
      </w:tblGrid>
      <w:tr w:rsidR="008E670D" w:rsidRPr="0038247B" w:rsidTr="00DE4135">
        <w:trPr>
          <w:cantSplit/>
          <w:trHeight w:val="300"/>
        </w:trPr>
        <w:tc>
          <w:tcPr>
            <w:tcW w:w="189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E670D" w:rsidRPr="0038247B" w:rsidRDefault="008E670D" w:rsidP="00DE4135">
            <w:pPr>
              <w:pStyle w:val="TableHeading"/>
            </w:pPr>
            <w:r w:rsidRPr="0038247B">
              <w:lastRenderedPageBreak/>
              <w:t>Request/Response</w:t>
            </w:r>
          </w:p>
        </w:tc>
        <w:tc>
          <w:tcPr>
            <w:tcW w:w="6375"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E670D" w:rsidRPr="0038247B" w:rsidRDefault="008E670D" w:rsidP="00DE4135">
            <w:pPr>
              <w:pStyle w:val="TableHeading"/>
            </w:pPr>
            <w:r w:rsidRPr="0038247B">
              <w:t>Example</w:t>
            </w:r>
          </w:p>
        </w:tc>
      </w:tr>
      <w:tr w:rsidR="008E670D" w:rsidRPr="00B05DED" w:rsidTr="00DE4135">
        <w:trPr>
          <w:cantSplit/>
          <w:trHeight w:val="281"/>
        </w:trPr>
        <w:tc>
          <w:tcPr>
            <w:tcW w:w="1897" w:type="dxa"/>
          </w:tcPr>
          <w:p w:rsidR="008E670D" w:rsidRPr="002B69A5" w:rsidRDefault="008E670D" w:rsidP="00DE4135">
            <w:pPr>
              <w:pStyle w:val="TableText"/>
              <w:rPr>
                <w:lang w:val="fr-FR"/>
              </w:rPr>
            </w:pPr>
            <w:r w:rsidRPr="0038247B">
              <w:t>Request</w:t>
            </w:r>
            <w:r w:rsidR="00270A39">
              <w:rPr>
                <w:rFonts w:hint="eastAsia"/>
              </w:rPr>
              <w:t xml:space="preserve"> (</w:t>
            </w:r>
            <w:r w:rsidR="00270A39" w:rsidRPr="00527994">
              <w:t>String params</w:t>
            </w:r>
            <w:r w:rsidR="00270A39">
              <w:rPr>
                <w:rFonts w:hint="eastAsia"/>
              </w:rPr>
              <w:t>)</w:t>
            </w:r>
          </w:p>
        </w:tc>
        <w:tc>
          <w:tcPr>
            <w:tcW w:w="6375" w:type="dxa"/>
          </w:tcPr>
          <w:p w:rsidR="00270A39" w:rsidRPr="00270A39" w:rsidRDefault="00270A39" w:rsidP="00270A39">
            <w:pPr>
              <w:pStyle w:val="TerminalDisplayinTable"/>
              <w:shd w:val="clear" w:color="auto" w:fill="D9D9D9"/>
              <w:spacing w:line="240" w:lineRule="auto"/>
              <w:rPr>
                <w:rFonts w:ascii="Arial" w:hAnsi="Arial" w:cs="Arial"/>
                <w:spacing w:val="0"/>
                <w:szCs w:val="20"/>
                <w:lang w:val="fr-FR"/>
              </w:rPr>
            </w:pPr>
            <w:r w:rsidRPr="00270A39">
              <w:rPr>
                <w:rFonts w:ascii="Arial" w:hAnsi="Arial" w:cs="Arial"/>
                <w:spacing w:val="0"/>
                <w:szCs w:val="20"/>
                <w:lang w:val="fr-FR"/>
              </w:rPr>
              <w:t>{</w:t>
            </w:r>
          </w:p>
          <w:p w:rsidR="00270A39" w:rsidRPr="00270A39" w:rsidRDefault="00270A39" w:rsidP="00270A39">
            <w:pPr>
              <w:pStyle w:val="TerminalDisplayinTable"/>
              <w:shd w:val="clear" w:color="auto" w:fill="D9D9D9"/>
              <w:spacing w:line="240" w:lineRule="auto"/>
              <w:rPr>
                <w:rFonts w:ascii="Arial" w:hAnsi="Arial" w:cs="Arial"/>
                <w:spacing w:val="0"/>
                <w:szCs w:val="20"/>
                <w:lang w:val="fr-FR"/>
              </w:rPr>
            </w:pPr>
            <w:r w:rsidRPr="00270A39">
              <w:rPr>
                <w:rFonts w:ascii="Arial" w:hAnsi="Arial" w:cs="Arial"/>
                <w:spacing w:val="0"/>
                <w:szCs w:val="20"/>
                <w:lang w:val="fr-FR"/>
              </w:rPr>
              <w:t xml:space="preserve">    "userID": "test",</w:t>
            </w:r>
          </w:p>
          <w:p w:rsidR="00270A39" w:rsidRPr="00270A39" w:rsidRDefault="00270A39" w:rsidP="00270A39">
            <w:pPr>
              <w:pStyle w:val="TerminalDisplayinTable"/>
              <w:shd w:val="clear" w:color="auto" w:fill="D9D9D9"/>
              <w:spacing w:line="240" w:lineRule="auto"/>
              <w:rPr>
                <w:rFonts w:ascii="Arial" w:hAnsi="Arial" w:cs="Arial"/>
                <w:spacing w:val="0"/>
                <w:szCs w:val="20"/>
                <w:lang w:val="fr-FR"/>
              </w:rPr>
            </w:pPr>
            <w:r w:rsidRPr="00270A39">
              <w:rPr>
                <w:rFonts w:ascii="Arial" w:hAnsi="Arial" w:cs="Arial"/>
                <w:spacing w:val="0"/>
                <w:szCs w:val="20"/>
                <w:lang w:val="fr-FR"/>
              </w:rPr>
              <w:t xml:space="preserve">    "startTime": "20120701",</w:t>
            </w:r>
          </w:p>
          <w:p w:rsidR="00270A39" w:rsidRPr="00270A39" w:rsidRDefault="00270A39" w:rsidP="00270A39">
            <w:pPr>
              <w:pStyle w:val="TerminalDisplayinTable"/>
              <w:shd w:val="clear" w:color="auto" w:fill="D9D9D9"/>
              <w:spacing w:line="240" w:lineRule="auto"/>
              <w:rPr>
                <w:rFonts w:ascii="Arial" w:hAnsi="Arial" w:cs="Arial"/>
                <w:spacing w:val="0"/>
                <w:szCs w:val="20"/>
                <w:lang w:val="fr-FR"/>
              </w:rPr>
            </w:pPr>
            <w:r w:rsidRPr="00270A39">
              <w:rPr>
                <w:rFonts w:ascii="Arial" w:hAnsi="Arial" w:cs="Arial"/>
                <w:spacing w:val="0"/>
                <w:szCs w:val="20"/>
                <w:lang w:val="fr-FR"/>
              </w:rPr>
              <w:t xml:space="preserve">    "endTime": "20121231",</w:t>
            </w:r>
          </w:p>
          <w:p w:rsidR="00270A39" w:rsidRPr="00270A39" w:rsidRDefault="00270A39" w:rsidP="00270A39">
            <w:pPr>
              <w:pStyle w:val="TerminalDisplayinTable"/>
              <w:shd w:val="clear" w:color="auto" w:fill="D9D9D9"/>
              <w:spacing w:line="240" w:lineRule="auto"/>
              <w:rPr>
                <w:rFonts w:ascii="Arial" w:hAnsi="Arial" w:cs="Arial"/>
                <w:spacing w:val="0"/>
                <w:szCs w:val="20"/>
                <w:lang w:val="fr-FR"/>
              </w:rPr>
            </w:pPr>
            <w:r w:rsidRPr="00270A39">
              <w:rPr>
                <w:rFonts w:ascii="Arial" w:hAnsi="Arial" w:cs="Arial"/>
                <w:spacing w:val="0"/>
                <w:szCs w:val="20"/>
                <w:lang w:val="fr-FR"/>
              </w:rPr>
              <w:t xml:space="preserve">    "pageNo": "1",</w:t>
            </w:r>
          </w:p>
          <w:p w:rsidR="00270A39" w:rsidRPr="00270A39" w:rsidRDefault="00270A39" w:rsidP="00270A39">
            <w:pPr>
              <w:pStyle w:val="TerminalDisplayinTable"/>
              <w:shd w:val="clear" w:color="auto" w:fill="D9D9D9"/>
              <w:spacing w:line="240" w:lineRule="auto"/>
              <w:rPr>
                <w:rFonts w:ascii="Arial" w:hAnsi="Arial" w:cs="Arial"/>
                <w:spacing w:val="0"/>
                <w:szCs w:val="20"/>
                <w:lang w:val="fr-FR"/>
              </w:rPr>
            </w:pPr>
            <w:r w:rsidRPr="00270A39">
              <w:rPr>
                <w:rFonts w:ascii="Arial" w:hAnsi="Arial" w:cs="Arial"/>
                <w:spacing w:val="0"/>
                <w:szCs w:val="20"/>
                <w:lang w:val="fr-FR"/>
              </w:rPr>
              <w:t xml:space="preserve">    "pageSize": "100",</w:t>
            </w:r>
          </w:p>
          <w:p w:rsidR="00270A39" w:rsidRPr="00270A39" w:rsidRDefault="00270A39" w:rsidP="00270A39">
            <w:pPr>
              <w:pStyle w:val="TerminalDisplayinTable"/>
              <w:shd w:val="clear" w:color="auto" w:fill="D9D9D9"/>
              <w:spacing w:line="240" w:lineRule="auto"/>
              <w:rPr>
                <w:rFonts w:ascii="Arial" w:hAnsi="Arial" w:cs="Arial"/>
                <w:spacing w:val="0"/>
                <w:szCs w:val="20"/>
                <w:lang w:val="fr-FR"/>
              </w:rPr>
            </w:pPr>
            <w:r w:rsidRPr="00270A39">
              <w:rPr>
                <w:rFonts w:ascii="Arial" w:hAnsi="Arial" w:cs="Arial"/>
                <w:spacing w:val="0"/>
                <w:szCs w:val="20"/>
                <w:lang w:val="fr-FR"/>
              </w:rPr>
              <w:t xml:space="preserve">    "sign": "1b9a33789232709159bd375b62f4c426068f0f699b38d83dec27468621574822"</w:t>
            </w:r>
          </w:p>
          <w:p w:rsidR="008E670D" w:rsidRPr="002B69A5" w:rsidRDefault="00270A39" w:rsidP="00270A39">
            <w:pPr>
              <w:pStyle w:val="TerminalDisplayinTable"/>
              <w:shd w:val="clear" w:color="auto" w:fill="D9D9D9"/>
              <w:spacing w:line="240" w:lineRule="auto"/>
              <w:rPr>
                <w:lang w:val="it-IT"/>
              </w:rPr>
            </w:pPr>
            <w:r w:rsidRPr="00270A39">
              <w:rPr>
                <w:rFonts w:ascii="Arial" w:hAnsi="Arial" w:cs="Arial"/>
                <w:spacing w:val="0"/>
                <w:szCs w:val="20"/>
                <w:lang w:val="fr-FR"/>
              </w:rPr>
              <w:t>}</w:t>
            </w:r>
          </w:p>
        </w:tc>
      </w:tr>
      <w:tr w:rsidR="008E670D" w:rsidRPr="001C6E22" w:rsidTr="00DE4135">
        <w:trPr>
          <w:cantSplit/>
          <w:trHeight w:val="281"/>
        </w:trPr>
        <w:tc>
          <w:tcPr>
            <w:tcW w:w="1897" w:type="dxa"/>
          </w:tcPr>
          <w:p w:rsidR="008E670D" w:rsidRPr="002B69A5" w:rsidRDefault="008E670D" w:rsidP="00DE4135">
            <w:pPr>
              <w:pStyle w:val="TableText"/>
              <w:rPr>
                <w:lang w:val="fr-FR"/>
              </w:rPr>
            </w:pPr>
            <w:r w:rsidRPr="002B69A5">
              <w:rPr>
                <w:lang w:val="fr-FR"/>
              </w:rPr>
              <w:t>Response</w:t>
            </w:r>
          </w:p>
        </w:tc>
        <w:tc>
          <w:tcPr>
            <w:tcW w:w="6375" w:type="dxa"/>
          </w:tcPr>
          <w:p w:rsidR="003F743F" w:rsidRPr="003F743F" w:rsidRDefault="003F743F" w:rsidP="003F743F">
            <w:pPr>
              <w:pStyle w:val="TerminalDisplayinTable"/>
              <w:shd w:val="clear" w:color="auto" w:fill="D9D9D9"/>
              <w:spacing w:line="240" w:lineRule="auto"/>
              <w:rPr>
                <w:rFonts w:ascii="Arial" w:hAnsi="Arial" w:cs="Arial"/>
                <w:spacing w:val="0"/>
                <w:szCs w:val="20"/>
                <w:lang w:val="fr-FR"/>
              </w:rPr>
            </w:pPr>
            <w:r w:rsidRPr="003F743F">
              <w:rPr>
                <w:rFonts w:ascii="Arial" w:hAnsi="Arial" w:cs="Arial"/>
                <w:spacing w:val="0"/>
                <w:szCs w:val="20"/>
                <w:lang w:val="fr-FR"/>
              </w:rPr>
              <w:t>{</w:t>
            </w:r>
          </w:p>
          <w:p w:rsidR="003F743F" w:rsidRPr="003F743F" w:rsidRDefault="003F743F" w:rsidP="003F743F">
            <w:pPr>
              <w:pStyle w:val="TerminalDisplayinTable"/>
              <w:shd w:val="clear" w:color="auto" w:fill="D9D9D9"/>
              <w:spacing w:line="240" w:lineRule="auto"/>
              <w:rPr>
                <w:rFonts w:ascii="Arial" w:hAnsi="Arial" w:cs="Arial"/>
                <w:spacing w:val="0"/>
                <w:szCs w:val="20"/>
                <w:lang w:val="fr-FR"/>
              </w:rPr>
            </w:pPr>
            <w:r w:rsidRPr="003F743F">
              <w:rPr>
                <w:rFonts w:ascii="Arial" w:hAnsi="Arial" w:cs="Arial"/>
                <w:spacing w:val="0"/>
                <w:szCs w:val="20"/>
                <w:lang w:val="fr-FR"/>
              </w:rPr>
              <w:t xml:space="preserve">    "returnCode": 0,</w:t>
            </w:r>
          </w:p>
          <w:p w:rsidR="003F743F" w:rsidRPr="003F743F" w:rsidRDefault="003F743F" w:rsidP="003F743F">
            <w:pPr>
              <w:pStyle w:val="TerminalDisplayinTable"/>
              <w:shd w:val="clear" w:color="auto" w:fill="D9D9D9"/>
              <w:spacing w:line="240" w:lineRule="auto"/>
              <w:rPr>
                <w:rFonts w:ascii="Arial" w:hAnsi="Arial" w:cs="Arial"/>
                <w:spacing w:val="0"/>
                <w:szCs w:val="20"/>
                <w:lang w:val="fr-FR"/>
              </w:rPr>
            </w:pPr>
            <w:r w:rsidRPr="003F743F">
              <w:rPr>
                <w:rFonts w:ascii="Arial" w:hAnsi="Arial" w:cs="Arial"/>
                <w:spacing w:val="0"/>
                <w:szCs w:val="20"/>
                <w:lang w:val="fr-FR"/>
              </w:rPr>
              <w:t xml:space="preserve">    "totalview": 1257,</w:t>
            </w:r>
          </w:p>
          <w:p w:rsidR="003F743F" w:rsidRPr="003F743F" w:rsidRDefault="003F743F" w:rsidP="003F743F">
            <w:pPr>
              <w:pStyle w:val="TerminalDisplayinTable"/>
              <w:shd w:val="clear" w:color="auto" w:fill="D9D9D9"/>
              <w:spacing w:line="240" w:lineRule="auto"/>
              <w:rPr>
                <w:rFonts w:ascii="Arial" w:hAnsi="Arial" w:cs="Arial"/>
                <w:spacing w:val="0"/>
                <w:szCs w:val="20"/>
                <w:lang w:val="fr-FR"/>
              </w:rPr>
            </w:pPr>
            <w:r w:rsidRPr="003F743F">
              <w:rPr>
                <w:rFonts w:ascii="Arial" w:hAnsi="Arial" w:cs="Arial"/>
                <w:spacing w:val="0"/>
                <w:szCs w:val="20"/>
                <w:lang w:val="fr-FR"/>
              </w:rPr>
              <w:t xml:space="preserve">    "count": 2,</w:t>
            </w:r>
          </w:p>
          <w:p w:rsidR="003F743F" w:rsidRPr="003F743F" w:rsidRDefault="003F743F" w:rsidP="003F743F">
            <w:pPr>
              <w:pStyle w:val="TerminalDisplayinTable"/>
              <w:shd w:val="clear" w:color="auto" w:fill="D9D9D9"/>
              <w:spacing w:line="240" w:lineRule="auto"/>
              <w:rPr>
                <w:rFonts w:ascii="Arial" w:hAnsi="Arial" w:cs="Arial"/>
                <w:spacing w:val="0"/>
                <w:szCs w:val="20"/>
                <w:lang w:val="fr-FR"/>
              </w:rPr>
            </w:pPr>
            <w:r w:rsidRPr="003F743F">
              <w:rPr>
                <w:rFonts w:ascii="Arial" w:hAnsi="Arial" w:cs="Arial"/>
                <w:spacing w:val="0"/>
                <w:szCs w:val="20"/>
                <w:lang w:val="fr-FR"/>
              </w:rPr>
              <w:t xml:space="preserve">    "data": [</w:t>
            </w:r>
          </w:p>
          <w:p w:rsidR="003F743F" w:rsidRPr="003F743F" w:rsidRDefault="003F743F" w:rsidP="003F743F">
            <w:pPr>
              <w:pStyle w:val="TerminalDisplayinTable"/>
              <w:shd w:val="clear" w:color="auto" w:fill="D9D9D9"/>
              <w:spacing w:line="240" w:lineRule="auto"/>
              <w:rPr>
                <w:rFonts w:ascii="Arial" w:hAnsi="Arial" w:cs="Arial"/>
                <w:spacing w:val="0"/>
                <w:szCs w:val="20"/>
                <w:lang w:val="fr-FR"/>
              </w:rPr>
            </w:pPr>
            <w:r w:rsidRPr="003F743F">
              <w:rPr>
                <w:rFonts w:ascii="Arial" w:hAnsi="Arial" w:cs="Arial"/>
                <w:spacing w:val="0"/>
                <w:szCs w:val="20"/>
                <w:lang w:val="fr-FR"/>
              </w:rPr>
              <w:t xml:space="preserve">        {</w:t>
            </w:r>
          </w:p>
          <w:p w:rsidR="003F743F" w:rsidRPr="003F743F" w:rsidRDefault="003F743F" w:rsidP="003F743F">
            <w:pPr>
              <w:pStyle w:val="TerminalDisplayinTable"/>
              <w:shd w:val="clear" w:color="auto" w:fill="D9D9D9"/>
              <w:spacing w:line="240" w:lineRule="auto"/>
              <w:rPr>
                <w:rFonts w:ascii="Arial" w:hAnsi="Arial" w:cs="Arial"/>
                <w:spacing w:val="0"/>
                <w:szCs w:val="20"/>
                <w:lang w:val="fr-FR"/>
              </w:rPr>
            </w:pPr>
            <w:r w:rsidRPr="003F743F">
              <w:rPr>
                <w:rFonts w:ascii="Arial" w:hAnsi="Arial" w:cs="Arial"/>
                <w:spacing w:val="0"/>
                <w:szCs w:val="20"/>
                <w:lang w:val="fr-FR"/>
              </w:rPr>
              <w:t xml:space="preserve">            "downNum": 45454,</w:t>
            </w:r>
          </w:p>
          <w:p w:rsidR="003F743F" w:rsidRPr="003F743F" w:rsidRDefault="003F743F" w:rsidP="003F743F">
            <w:pPr>
              <w:pStyle w:val="TerminalDisplayinTable"/>
              <w:shd w:val="clear" w:color="auto" w:fill="D9D9D9"/>
              <w:spacing w:line="240" w:lineRule="auto"/>
              <w:rPr>
                <w:rFonts w:ascii="Arial" w:hAnsi="Arial" w:cs="Arial"/>
                <w:spacing w:val="0"/>
                <w:szCs w:val="20"/>
                <w:lang w:val="fr-FR"/>
              </w:rPr>
            </w:pPr>
            <w:r w:rsidRPr="003F743F">
              <w:rPr>
                <w:rFonts w:ascii="Arial" w:hAnsi="Arial" w:cs="Arial"/>
                <w:spacing w:val="0"/>
                <w:szCs w:val="20"/>
                <w:lang w:val="fr-FR"/>
              </w:rPr>
              <w:t xml:space="preserve">            "sdkChannel": "1",</w:t>
            </w:r>
          </w:p>
          <w:p w:rsidR="003F743F" w:rsidRPr="003F743F" w:rsidRDefault="003F743F" w:rsidP="003F743F">
            <w:pPr>
              <w:pStyle w:val="TerminalDisplayinTable"/>
              <w:shd w:val="clear" w:color="auto" w:fill="D9D9D9"/>
              <w:spacing w:line="240" w:lineRule="auto"/>
              <w:rPr>
                <w:rFonts w:ascii="Arial" w:hAnsi="Arial" w:cs="Arial"/>
                <w:spacing w:val="0"/>
                <w:szCs w:val="20"/>
                <w:lang w:val="fr-FR"/>
              </w:rPr>
            </w:pPr>
            <w:r w:rsidRPr="003F743F">
              <w:rPr>
                <w:rFonts w:ascii="Arial" w:hAnsi="Arial" w:cs="Arial"/>
                <w:spacing w:val="0"/>
                <w:szCs w:val="20"/>
                <w:lang w:val="fr-FR"/>
              </w:rPr>
              <w:t xml:space="preserve">            "payNum": 23,</w:t>
            </w:r>
          </w:p>
          <w:p w:rsidR="003F743F" w:rsidRPr="003F743F" w:rsidRDefault="003F743F" w:rsidP="003F743F">
            <w:pPr>
              <w:pStyle w:val="TerminalDisplayinTable"/>
              <w:shd w:val="clear" w:color="auto" w:fill="D9D9D9"/>
              <w:spacing w:line="240" w:lineRule="auto"/>
              <w:rPr>
                <w:rFonts w:ascii="Arial" w:hAnsi="Arial" w:cs="Arial"/>
                <w:spacing w:val="0"/>
                <w:szCs w:val="20"/>
                <w:lang w:val="fr-FR"/>
              </w:rPr>
            </w:pPr>
            <w:r w:rsidRPr="003F743F">
              <w:rPr>
                <w:rFonts w:ascii="Arial" w:hAnsi="Arial" w:cs="Arial"/>
                <w:spacing w:val="0"/>
                <w:szCs w:val="20"/>
                <w:lang w:val="fr-FR"/>
              </w:rPr>
              <w:t xml:space="preserve">            "applicationID": "test",</w:t>
            </w:r>
          </w:p>
          <w:p w:rsidR="003F743F" w:rsidRPr="003F743F" w:rsidRDefault="003F743F" w:rsidP="003F743F">
            <w:pPr>
              <w:pStyle w:val="TerminalDisplayinTable"/>
              <w:shd w:val="clear" w:color="auto" w:fill="D9D9D9"/>
              <w:spacing w:line="240" w:lineRule="auto"/>
              <w:rPr>
                <w:rFonts w:ascii="Arial" w:hAnsi="Arial" w:cs="Arial"/>
                <w:spacing w:val="0"/>
                <w:szCs w:val="20"/>
                <w:lang w:val="fr-FR"/>
              </w:rPr>
            </w:pPr>
            <w:r w:rsidRPr="003F743F">
              <w:rPr>
                <w:rFonts w:ascii="Arial" w:hAnsi="Arial" w:cs="Arial"/>
                <w:spacing w:val="0"/>
                <w:szCs w:val="20"/>
                <w:lang w:val="fr-FR"/>
              </w:rPr>
              <w:t xml:space="preserve">            "payValue": "50.00",</w:t>
            </w:r>
          </w:p>
          <w:p w:rsidR="003F743F" w:rsidRPr="003F743F" w:rsidRDefault="003F743F" w:rsidP="003F743F">
            <w:pPr>
              <w:pStyle w:val="TerminalDisplayinTable"/>
              <w:shd w:val="clear" w:color="auto" w:fill="D9D9D9"/>
              <w:spacing w:line="240" w:lineRule="auto"/>
              <w:rPr>
                <w:rFonts w:ascii="Arial" w:hAnsi="Arial" w:cs="Arial"/>
                <w:spacing w:val="0"/>
                <w:szCs w:val="20"/>
                <w:lang w:val="fr-FR"/>
              </w:rPr>
            </w:pPr>
            <w:r w:rsidRPr="003F743F">
              <w:rPr>
                <w:rFonts w:ascii="Arial" w:hAnsi="Arial" w:cs="Arial"/>
                <w:spacing w:val="0"/>
                <w:szCs w:val="20"/>
                <w:lang w:val="fr-FR"/>
              </w:rPr>
              <w:t xml:space="preserve">            "date": "2012-09-30",</w:t>
            </w:r>
          </w:p>
          <w:p w:rsidR="003F743F" w:rsidRPr="003F743F" w:rsidRDefault="003F743F" w:rsidP="003F743F">
            <w:pPr>
              <w:pStyle w:val="TerminalDisplayinTable"/>
              <w:shd w:val="clear" w:color="auto" w:fill="D9D9D9"/>
              <w:spacing w:line="240" w:lineRule="auto"/>
              <w:rPr>
                <w:rFonts w:ascii="Arial" w:hAnsi="Arial" w:cs="Arial"/>
                <w:spacing w:val="0"/>
                <w:szCs w:val="20"/>
                <w:lang w:val="fr-FR"/>
              </w:rPr>
            </w:pPr>
            <w:r w:rsidRPr="003F743F">
              <w:rPr>
                <w:rFonts w:ascii="Arial" w:hAnsi="Arial" w:cs="Arial"/>
                <w:spacing w:val="0"/>
                <w:szCs w:val="20"/>
                <w:lang w:val="fr-FR"/>
              </w:rPr>
              <w:t xml:space="preserve">            "viewNum": 23,</w:t>
            </w:r>
          </w:p>
          <w:p w:rsidR="003F743F" w:rsidRPr="003F743F" w:rsidRDefault="003F743F" w:rsidP="003F743F">
            <w:pPr>
              <w:pStyle w:val="TerminalDisplayinTable"/>
              <w:shd w:val="clear" w:color="auto" w:fill="D9D9D9"/>
              <w:spacing w:line="240" w:lineRule="auto"/>
              <w:rPr>
                <w:rFonts w:ascii="Arial" w:hAnsi="Arial" w:cs="Arial"/>
                <w:spacing w:val="0"/>
                <w:szCs w:val="20"/>
                <w:lang w:val="fr-FR"/>
              </w:rPr>
            </w:pPr>
            <w:r w:rsidRPr="003F743F">
              <w:rPr>
                <w:rFonts w:ascii="Arial" w:hAnsi="Arial" w:cs="Arial"/>
                <w:spacing w:val="0"/>
                <w:szCs w:val="20"/>
                <w:lang w:val="fr-FR"/>
              </w:rPr>
              <w:t xml:space="preserve">            "average": "2.17"</w:t>
            </w:r>
          </w:p>
          <w:p w:rsidR="003F743F" w:rsidRPr="003F743F" w:rsidRDefault="003F743F" w:rsidP="003F743F">
            <w:pPr>
              <w:pStyle w:val="TerminalDisplayinTable"/>
              <w:shd w:val="clear" w:color="auto" w:fill="D9D9D9"/>
              <w:spacing w:line="240" w:lineRule="auto"/>
              <w:rPr>
                <w:rFonts w:ascii="Arial" w:hAnsi="Arial" w:cs="Arial"/>
                <w:spacing w:val="0"/>
                <w:szCs w:val="20"/>
                <w:lang w:val="fr-FR"/>
              </w:rPr>
            </w:pPr>
            <w:r w:rsidRPr="003F743F">
              <w:rPr>
                <w:rFonts w:ascii="Arial" w:hAnsi="Arial" w:cs="Arial"/>
                <w:spacing w:val="0"/>
                <w:szCs w:val="20"/>
                <w:lang w:val="fr-FR"/>
              </w:rPr>
              <w:t xml:space="preserve">        },</w:t>
            </w:r>
          </w:p>
          <w:p w:rsidR="003F743F" w:rsidRPr="003F743F" w:rsidRDefault="003F743F" w:rsidP="003F743F">
            <w:pPr>
              <w:pStyle w:val="TerminalDisplayinTable"/>
              <w:shd w:val="clear" w:color="auto" w:fill="D9D9D9"/>
              <w:spacing w:line="240" w:lineRule="auto"/>
              <w:rPr>
                <w:rFonts w:ascii="Arial" w:hAnsi="Arial" w:cs="Arial"/>
                <w:spacing w:val="0"/>
                <w:szCs w:val="20"/>
                <w:lang w:val="fr-FR"/>
              </w:rPr>
            </w:pPr>
            <w:r w:rsidRPr="003F743F">
              <w:rPr>
                <w:rFonts w:ascii="Arial" w:hAnsi="Arial" w:cs="Arial"/>
                <w:spacing w:val="0"/>
                <w:szCs w:val="20"/>
                <w:lang w:val="fr-FR"/>
              </w:rPr>
              <w:t xml:space="preserve">        {</w:t>
            </w:r>
          </w:p>
          <w:p w:rsidR="003F743F" w:rsidRPr="003F743F" w:rsidRDefault="003F743F" w:rsidP="003F743F">
            <w:pPr>
              <w:pStyle w:val="TerminalDisplayinTable"/>
              <w:shd w:val="clear" w:color="auto" w:fill="D9D9D9"/>
              <w:spacing w:line="240" w:lineRule="auto"/>
              <w:rPr>
                <w:rFonts w:ascii="Arial" w:hAnsi="Arial" w:cs="Arial"/>
                <w:spacing w:val="0"/>
                <w:szCs w:val="20"/>
                <w:lang w:val="fr-FR"/>
              </w:rPr>
            </w:pPr>
            <w:r w:rsidRPr="003F743F">
              <w:rPr>
                <w:rFonts w:ascii="Arial" w:hAnsi="Arial" w:cs="Arial"/>
                <w:spacing w:val="0"/>
                <w:szCs w:val="20"/>
                <w:lang w:val="fr-FR"/>
              </w:rPr>
              <w:t xml:space="preserve">            "downNum": 23232,</w:t>
            </w:r>
          </w:p>
          <w:p w:rsidR="003F743F" w:rsidRPr="003F743F" w:rsidRDefault="003F743F" w:rsidP="003F743F">
            <w:pPr>
              <w:pStyle w:val="TerminalDisplayinTable"/>
              <w:shd w:val="clear" w:color="auto" w:fill="D9D9D9"/>
              <w:spacing w:line="240" w:lineRule="auto"/>
              <w:rPr>
                <w:rFonts w:ascii="Arial" w:hAnsi="Arial" w:cs="Arial"/>
                <w:spacing w:val="0"/>
                <w:szCs w:val="20"/>
                <w:lang w:val="fr-FR"/>
              </w:rPr>
            </w:pPr>
            <w:r w:rsidRPr="003F743F">
              <w:rPr>
                <w:rFonts w:ascii="Arial" w:hAnsi="Arial" w:cs="Arial"/>
                <w:spacing w:val="0"/>
                <w:szCs w:val="20"/>
                <w:lang w:val="fr-FR"/>
              </w:rPr>
              <w:t xml:space="preserve">            "sdkChannel": "1",</w:t>
            </w:r>
          </w:p>
          <w:p w:rsidR="003F743F" w:rsidRPr="003F743F" w:rsidRDefault="003F743F" w:rsidP="003F743F">
            <w:pPr>
              <w:pStyle w:val="TerminalDisplayinTable"/>
              <w:shd w:val="clear" w:color="auto" w:fill="D9D9D9"/>
              <w:spacing w:line="240" w:lineRule="auto"/>
              <w:rPr>
                <w:rFonts w:ascii="Arial" w:hAnsi="Arial" w:cs="Arial"/>
                <w:spacing w:val="0"/>
                <w:szCs w:val="20"/>
                <w:lang w:val="fr-FR"/>
              </w:rPr>
            </w:pPr>
            <w:r w:rsidRPr="003F743F">
              <w:rPr>
                <w:rFonts w:ascii="Arial" w:hAnsi="Arial" w:cs="Arial"/>
                <w:spacing w:val="0"/>
                <w:szCs w:val="20"/>
                <w:lang w:val="fr-FR"/>
              </w:rPr>
              <w:t xml:space="preserve">            "payNum": 44,</w:t>
            </w:r>
          </w:p>
          <w:p w:rsidR="003F743F" w:rsidRPr="003F743F" w:rsidRDefault="003F743F" w:rsidP="003F743F">
            <w:pPr>
              <w:pStyle w:val="TerminalDisplayinTable"/>
              <w:shd w:val="clear" w:color="auto" w:fill="D9D9D9"/>
              <w:spacing w:line="240" w:lineRule="auto"/>
              <w:rPr>
                <w:rFonts w:ascii="Arial" w:hAnsi="Arial" w:cs="Arial"/>
                <w:spacing w:val="0"/>
                <w:szCs w:val="20"/>
                <w:lang w:val="fr-FR"/>
              </w:rPr>
            </w:pPr>
            <w:r w:rsidRPr="003F743F">
              <w:rPr>
                <w:rFonts w:ascii="Arial" w:hAnsi="Arial" w:cs="Arial"/>
                <w:spacing w:val="0"/>
                <w:szCs w:val="20"/>
                <w:lang w:val="fr-FR"/>
              </w:rPr>
              <w:t xml:space="preserve">            "applicationID": "test",</w:t>
            </w:r>
          </w:p>
          <w:p w:rsidR="003F743F" w:rsidRPr="003F743F" w:rsidRDefault="003F743F" w:rsidP="003F743F">
            <w:pPr>
              <w:pStyle w:val="TerminalDisplayinTable"/>
              <w:shd w:val="clear" w:color="auto" w:fill="D9D9D9"/>
              <w:spacing w:line="240" w:lineRule="auto"/>
              <w:rPr>
                <w:rFonts w:ascii="Arial" w:hAnsi="Arial" w:cs="Arial"/>
                <w:spacing w:val="0"/>
                <w:szCs w:val="20"/>
                <w:lang w:val="fr-FR"/>
              </w:rPr>
            </w:pPr>
            <w:r w:rsidRPr="003F743F">
              <w:rPr>
                <w:rFonts w:ascii="Arial" w:hAnsi="Arial" w:cs="Arial"/>
                <w:spacing w:val="0"/>
                <w:szCs w:val="20"/>
                <w:lang w:val="fr-FR"/>
              </w:rPr>
              <w:t xml:space="preserve">            "payValue": "200.00",</w:t>
            </w:r>
          </w:p>
          <w:p w:rsidR="003F743F" w:rsidRPr="003F743F" w:rsidRDefault="003F743F" w:rsidP="003F743F">
            <w:pPr>
              <w:pStyle w:val="TerminalDisplayinTable"/>
              <w:shd w:val="clear" w:color="auto" w:fill="D9D9D9"/>
              <w:spacing w:line="240" w:lineRule="auto"/>
              <w:rPr>
                <w:rFonts w:ascii="Arial" w:hAnsi="Arial" w:cs="Arial"/>
                <w:spacing w:val="0"/>
                <w:szCs w:val="20"/>
                <w:lang w:val="fr-FR"/>
              </w:rPr>
            </w:pPr>
            <w:r w:rsidRPr="003F743F">
              <w:rPr>
                <w:rFonts w:ascii="Arial" w:hAnsi="Arial" w:cs="Arial"/>
                <w:spacing w:val="0"/>
                <w:szCs w:val="20"/>
                <w:lang w:val="fr-FR"/>
              </w:rPr>
              <w:t xml:space="preserve">            "date": "2012-07-31",</w:t>
            </w:r>
          </w:p>
          <w:p w:rsidR="003F743F" w:rsidRPr="003F743F" w:rsidRDefault="003F743F" w:rsidP="003F743F">
            <w:pPr>
              <w:pStyle w:val="TerminalDisplayinTable"/>
              <w:shd w:val="clear" w:color="auto" w:fill="D9D9D9"/>
              <w:spacing w:line="240" w:lineRule="auto"/>
              <w:rPr>
                <w:rFonts w:ascii="Arial" w:hAnsi="Arial" w:cs="Arial"/>
                <w:spacing w:val="0"/>
                <w:szCs w:val="20"/>
                <w:lang w:val="fr-FR"/>
              </w:rPr>
            </w:pPr>
            <w:r w:rsidRPr="003F743F">
              <w:rPr>
                <w:rFonts w:ascii="Arial" w:hAnsi="Arial" w:cs="Arial"/>
                <w:spacing w:val="0"/>
                <w:szCs w:val="20"/>
                <w:lang w:val="fr-FR"/>
              </w:rPr>
              <w:t xml:space="preserve">            "viewNum": 1234,</w:t>
            </w:r>
          </w:p>
          <w:p w:rsidR="003F743F" w:rsidRPr="003F743F" w:rsidRDefault="003F743F" w:rsidP="003F743F">
            <w:pPr>
              <w:pStyle w:val="TerminalDisplayinTable"/>
              <w:shd w:val="clear" w:color="auto" w:fill="D9D9D9"/>
              <w:spacing w:line="240" w:lineRule="auto"/>
              <w:rPr>
                <w:rFonts w:ascii="Arial" w:hAnsi="Arial" w:cs="Arial"/>
                <w:spacing w:val="0"/>
                <w:szCs w:val="20"/>
                <w:lang w:val="fr-FR"/>
              </w:rPr>
            </w:pPr>
            <w:r w:rsidRPr="003F743F">
              <w:rPr>
                <w:rFonts w:ascii="Arial" w:hAnsi="Arial" w:cs="Arial"/>
                <w:spacing w:val="0"/>
                <w:szCs w:val="20"/>
                <w:lang w:val="fr-FR"/>
              </w:rPr>
              <w:t xml:space="preserve">            "average": "4.55"</w:t>
            </w:r>
          </w:p>
          <w:p w:rsidR="003F743F" w:rsidRPr="003F743F" w:rsidRDefault="003F743F" w:rsidP="003F743F">
            <w:pPr>
              <w:pStyle w:val="TerminalDisplayinTable"/>
              <w:shd w:val="clear" w:color="auto" w:fill="D9D9D9"/>
              <w:spacing w:line="240" w:lineRule="auto"/>
              <w:rPr>
                <w:rFonts w:ascii="Arial" w:hAnsi="Arial" w:cs="Arial"/>
                <w:spacing w:val="0"/>
                <w:szCs w:val="20"/>
                <w:lang w:val="fr-FR"/>
              </w:rPr>
            </w:pPr>
            <w:r w:rsidRPr="003F743F">
              <w:rPr>
                <w:rFonts w:ascii="Arial" w:hAnsi="Arial" w:cs="Arial"/>
                <w:spacing w:val="0"/>
                <w:szCs w:val="20"/>
                <w:lang w:val="fr-FR"/>
              </w:rPr>
              <w:t xml:space="preserve">        }],</w:t>
            </w:r>
          </w:p>
          <w:p w:rsidR="003F743F" w:rsidRPr="003F743F" w:rsidRDefault="003F743F" w:rsidP="003F743F">
            <w:pPr>
              <w:pStyle w:val="TerminalDisplayinTable"/>
              <w:shd w:val="clear" w:color="auto" w:fill="D9D9D9"/>
              <w:spacing w:line="240" w:lineRule="auto"/>
              <w:rPr>
                <w:rFonts w:ascii="Arial" w:hAnsi="Arial" w:cs="Arial"/>
                <w:spacing w:val="0"/>
                <w:szCs w:val="20"/>
                <w:lang w:val="fr-FR"/>
              </w:rPr>
            </w:pPr>
            <w:r w:rsidRPr="003F743F">
              <w:rPr>
                <w:rFonts w:ascii="Arial" w:hAnsi="Arial" w:cs="Arial"/>
                <w:spacing w:val="0"/>
                <w:szCs w:val="20"/>
                <w:lang w:val="fr-FR"/>
              </w:rPr>
              <w:t xml:space="preserve">    "totaldown": 68686,</w:t>
            </w:r>
          </w:p>
          <w:p w:rsidR="003F743F" w:rsidRPr="003F743F" w:rsidRDefault="003F743F" w:rsidP="003F743F">
            <w:pPr>
              <w:pStyle w:val="TerminalDisplayinTable"/>
              <w:shd w:val="clear" w:color="auto" w:fill="D9D9D9"/>
              <w:spacing w:line="240" w:lineRule="auto"/>
              <w:rPr>
                <w:rFonts w:ascii="Arial" w:hAnsi="Arial" w:cs="Arial"/>
                <w:spacing w:val="0"/>
                <w:szCs w:val="20"/>
                <w:lang w:val="fr-FR"/>
              </w:rPr>
            </w:pPr>
            <w:r w:rsidRPr="003F743F">
              <w:rPr>
                <w:rFonts w:ascii="Arial" w:hAnsi="Arial" w:cs="Arial"/>
                <w:spacing w:val="0"/>
                <w:szCs w:val="20"/>
                <w:lang w:val="fr-FR"/>
              </w:rPr>
              <w:t xml:space="preserve">    "returnDesc": "success",</w:t>
            </w:r>
          </w:p>
          <w:p w:rsidR="003F743F" w:rsidRPr="003F743F" w:rsidRDefault="003F743F" w:rsidP="003F743F">
            <w:pPr>
              <w:pStyle w:val="TerminalDisplayinTable"/>
              <w:shd w:val="clear" w:color="auto" w:fill="D9D9D9"/>
              <w:spacing w:line="240" w:lineRule="auto"/>
              <w:rPr>
                <w:rFonts w:ascii="Arial" w:hAnsi="Arial" w:cs="Arial"/>
                <w:spacing w:val="0"/>
                <w:szCs w:val="20"/>
                <w:lang w:val="fr-FR"/>
              </w:rPr>
            </w:pPr>
            <w:r w:rsidRPr="003F743F">
              <w:rPr>
                <w:rFonts w:ascii="Arial" w:hAnsi="Arial" w:cs="Arial"/>
                <w:spacing w:val="0"/>
                <w:szCs w:val="20"/>
                <w:lang w:val="fr-FR"/>
              </w:rPr>
              <w:t xml:space="preserve">    "totalnum": 67,</w:t>
            </w:r>
          </w:p>
          <w:p w:rsidR="003F743F" w:rsidRPr="003F743F" w:rsidRDefault="003F743F" w:rsidP="003F743F">
            <w:pPr>
              <w:pStyle w:val="TerminalDisplayinTable"/>
              <w:shd w:val="clear" w:color="auto" w:fill="D9D9D9"/>
              <w:spacing w:line="240" w:lineRule="auto"/>
              <w:rPr>
                <w:rFonts w:ascii="Arial" w:hAnsi="Arial" w:cs="Arial"/>
                <w:spacing w:val="0"/>
                <w:szCs w:val="20"/>
                <w:lang w:val="fr-FR"/>
              </w:rPr>
            </w:pPr>
            <w:r w:rsidRPr="003F743F">
              <w:rPr>
                <w:rFonts w:ascii="Arial" w:hAnsi="Arial" w:cs="Arial"/>
                <w:spacing w:val="0"/>
                <w:szCs w:val="20"/>
                <w:lang w:val="fr-FR"/>
              </w:rPr>
              <w:t xml:space="preserve">    "totalpaid": "250.00",</w:t>
            </w:r>
          </w:p>
          <w:p w:rsidR="003F743F" w:rsidRPr="003F743F" w:rsidRDefault="003F743F" w:rsidP="003F743F">
            <w:pPr>
              <w:pStyle w:val="TerminalDisplayinTable"/>
              <w:shd w:val="clear" w:color="auto" w:fill="D9D9D9"/>
              <w:spacing w:line="240" w:lineRule="auto"/>
              <w:rPr>
                <w:rFonts w:ascii="Arial" w:hAnsi="Arial" w:cs="Arial"/>
                <w:spacing w:val="0"/>
                <w:szCs w:val="20"/>
                <w:lang w:val="fr-FR"/>
              </w:rPr>
            </w:pPr>
            <w:r w:rsidRPr="003F743F">
              <w:rPr>
                <w:rFonts w:ascii="Arial" w:hAnsi="Arial" w:cs="Arial"/>
                <w:spacing w:val="0"/>
                <w:szCs w:val="20"/>
                <w:lang w:val="fr-FR"/>
              </w:rPr>
              <w:t xml:space="preserve">    "totalaverage": "3.73"</w:t>
            </w:r>
          </w:p>
          <w:p w:rsidR="008E670D" w:rsidRPr="002B69A5" w:rsidRDefault="003F743F" w:rsidP="003F743F">
            <w:pPr>
              <w:pStyle w:val="TerminalDisplayinTable"/>
              <w:shd w:val="clear" w:color="auto" w:fill="D9D9D9"/>
              <w:spacing w:line="240" w:lineRule="auto"/>
              <w:rPr>
                <w:lang w:val="fr-FR"/>
              </w:rPr>
            </w:pPr>
            <w:r w:rsidRPr="003F743F">
              <w:rPr>
                <w:rFonts w:ascii="Arial" w:hAnsi="Arial" w:cs="Arial"/>
                <w:spacing w:val="0"/>
                <w:szCs w:val="20"/>
                <w:lang w:val="fr-FR"/>
              </w:rPr>
              <w:t>}</w:t>
            </w:r>
          </w:p>
        </w:tc>
      </w:tr>
    </w:tbl>
    <w:p w:rsidR="008E670D" w:rsidRPr="006A4F86" w:rsidRDefault="008E670D" w:rsidP="008E670D">
      <w:pPr>
        <w:spacing w:line="312" w:lineRule="exact"/>
        <w:ind w:right="-20"/>
        <w:rPr>
          <w:lang w:val="fr-FR"/>
        </w:rPr>
      </w:pPr>
    </w:p>
    <w:p w:rsidR="00872C91" w:rsidRPr="005F1769" w:rsidRDefault="00872C91" w:rsidP="00872C91">
      <w:pPr>
        <w:pStyle w:val="3"/>
        <w:rPr>
          <w:sz w:val="21"/>
          <w:szCs w:val="21"/>
        </w:rPr>
      </w:pPr>
      <w:r>
        <w:rPr>
          <w:rFonts w:ascii="宋体" w:hAnsi="宋体" w:hint="eastAsia"/>
          <w:sz w:val="20"/>
          <w:szCs w:val="20"/>
        </w:rPr>
        <w:t>运营数据分析报表</w:t>
      </w:r>
      <w:r>
        <w:rPr>
          <w:rFonts w:ascii="宋体" w:hAnsi="宋体" w:hint="eastAsia"/>
          <w:sz w:val="20"/>
          <w:szCs w:val="20"/>
        </w:rPr>
        <w:t xml:space="preserve"> </w:t>
      </w:r>
      <w:r>
        <w:rPr>
          <w:rFonts w:ascii="宋体" w:hAnsi="宋体"/>
          <w:sz w:val="20"/>
          <w:szCs w:val="20"/>
        </w:rPr>
        <w:t>–</w:t>
      </w:r>
      <w:r>
        <w:rPr>
          <w:rFonts w:ascii="宋体" w:hAnsi="宋体" w:hint="eastAsia"/>
          <w:sz w:val="20"/>
          <w:szCs w:val="20"/>
        </w:rPr>
        <w:t xml:space="preserve"> </w:t>
      </w:r>
      <w:r>
        <w:rPr>
          <w:rFonts w:ascii="宋体" w:hAnsi="宋体" w:hint="eastAsia"/>
          <w:sz w:val="20"/>
          <w:szCs w:val="20"/>
        </w:rPr>
        <w:t>应用</w:t>
      </w:r>
    </w:p>
    <w:p w:rsidR="00872C91" w:rsidRDefault="00872C91" w:rsidP="00872C91">
      <w:pPr>
        <w:ind w:firstLineChars="150" w:firstLine="315"/>
      </w:pPr>
      <w:r>
        <w:rPr>
          <w:rFonts w:hint="eastAsia"/>
        </w:rPr>
        <w:t>接口参数描述：</w:t>
      </w:r>
    </w:p>
    <w:tbl>
      <w:tblPr>
        <w:tblW w:w="8052" w:type="dxa"/>
        <w:jc w:val="center"/>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37"/>
        <w:gridCol w:w="1146"/>
        <w:gridCol w:w="4222"/>
        <w:gridCol w:w="847"/>
      </w:tblGrid>
      <w:tr w:rsidR="00872C91" w:rsidRPr="00F34E0C" w:rsidTr="00DE4135">
        <w:trPr>
          <w:trHeight w:val="330"/>
          <w:jc w:val="center"/>
        </w:trPr>
        <w:tc>
          <w:tcPr>
            <w:tcW w:w="1837" w:type="dxa"/>
            <w:shd w:val="clear" w:color="auto" w:fill="auto"/>
            <w:vAlign w:val="center"/>
            <w:hideMark/>
          </w:tcPr>
          <w:p w:rsidR="00872C91" w:rsidRPr="00F34E0C" w:rsidRDefault="00872C91" w:rsidP="00DE4135">
            <w:pPr>
              <w:jc w:val="center"/>
              <w:rPr>
                <w:b/>
              </w:rPr>
            </w:pPr>
            <w:r w:rsidRPr="00F34E0C">
              <w:rPr>
                <w:rFonts w:hint="eastAsia"/>
                <w:b/>
              </w:rPr>
              <w:t>名称</w:t>
            </w:r>
          </w:p>
        </w:tc>
        <w:tc>
          <w:tcPr>
            <w:tcW w:w="1146" w:type="dxa"/>
            <w:shd w:val="clear" w:color="auto" w:fill="auto"/>
            <w:vAlign w:val="center"/>
            <w:hideMark/>
          </w:tcPr>
          <w:p w:rsidR="00872C91" w:rsidRPr="00F34E0C" w:rsidRDefault="00872C91" w:rsidP="00DE4135">
            <w:pPr>
              <w:jc w:val="center"/>
              <w:rPr>
                <w:b/>
              </w:rPr>
            </w:pPr>
            <w:r>
              <w:rPr>
                <w:rFonts w:hint="eastAsia"/>
                <w:b/>
              </w:rPr>
              <w:t>类型</w:t>
            </w:r>
          </w:p>
        </w:tc>
        <w:tc>
          <w:tcPr>
            <w:tcW w:w="4222" w:type="dxa"/>
            <w:shd w:val="clear" w:color="auto" w:fill="auto"/>
            <w:vAlign w:val="center"/>
            <w:hideMark/>
          </w:tcPr>
          <w:p w:rsidR="00872C91" w:rsidRPr="00F34E0C" w:rsidRDefault="00872C91" w:rsidP="00DE4135">
            <w:pPr>
              <w:jc w:val="center"/>
              <w:rPr>
                <w:b/>
              </w:rPr>
            </w:pPr>
            <w:r w:rsidRPr="00F34E0C">
              <w:rPr>
                <w:rFonts w:hint="eastAsia"/>
                <w:b/>
              </w:rPr>
              <w:t>描述</w:t>
            </w:r>
          </w:p>
        </w:tc>
        <w:tc>
          <w:tcPr>
            <w:tcW w:w="847" w:type="dxa"/>
            <w:shd w:val="clear" w:color="auto" w:fill="auto"/>
            <w:vAlign w:val="center"/>
            <w:hideMark/>
          </w:tcPr>
          <w:p w:rsidR="00872C91" w:rsidRPr="00F34E0C" w:rsidRDefault="00872C91" w:rsidP="00DE4135">
            <w:pPr>
              <w:jc w:val="center"/>
              <w:rPr>
                <w:b/>
              </w:rPr>
            </w:pPr>
            <w:r w:rsidRPr="00F34E0C">
              <w:rPr>
                <w:rFonts w:hint="eastAsia"/>
                <w:b/>
              </w:rPr>
              <w:t>可选</w:t>
            </w:r>
          </w:p>
        </w:tc>
      </w:tr>
      <w:tr w:rsidR="00383718" w:rsidRPr="00CC549D" w:rsidTr="00DE4135">
        <w:trPr>
          <w:trHeight w:val="330"/>
          <w:jc w:val="center"/>
        </w:trPr>
        <w:tc>
          <w:tcPr>
            <w:tcW w:w="1837" w:type="dxa"/>
            <w:tcBorders>
              <w:top w:val="single" w:sz="4" w:space="0" w:color="auto"/>
              <w:left w:val="single" w:sz="4" w:space="0" w:color="auto"/>
              <w:bottom w:val="single" w:sz="4" w:space="0" w:color="auto"/>
              <w:right w:val="single" w:sz="4" w:space="0" w:color="auto"/>
            </w:tcBorders>
            <w:shd w:val="clear" w:color="auto" w:fill="auto"/>
            <w:vAlign w:val="center"/>
          </w:tcPr>
          <w:p w:rsidR="00383718" w:rsidRPr="00B37C41" w:rsidRDefault="00383718" w:rsidP="00F8183F">
            <w:pPr>
              <w:spacing w:line="241" w:lineRule="auto"/>
              <w:ind w:left="-93" w:right="51"/>
              <w:jc w:val="both"/>
            </w:pPr>
            <w:r>
              <w:rPr>
                <w:rFonts w:hint="eastAsia"/>
              </w:rPr>
              <w:lastRenderedPageBreak/>
              <w:t>userID</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center"/>
          </w:tcPr>
          <w:p w:rsidR="00383718" w:rsidRPr="00B37C41" w:rsidRDefault="00383718" w:rsidP="00F8183F">
            <w:pPr>
              <w:spacing w:line="241" w:lineRule="auto"/>
              <w:ind w:left="-93" w:right="51" w:firstLineChars="2" w:firstLine="4"/>
              <w:jc w:val="both"/>
            </w:pPr>
            <w:r>
              <w:rPr>
                <w:rFonts w:hint="eastAsia"/>
              </w:rPr>
              <w:t>String</w:t>
            </w:r>
          </w:p>
        </w:tc>
        <w:tc>
          <w:tcPr>
            <w:tcW w:w="4222" w:type="dxa"/>
            <w:tcBorders>
              <w:top w:val="single" w:sz="4" w:space="0" w:color="auto"/>
              <w:left w:val="single" w:sz="4" w:space="0" w:color="auto"/>
              <w:bottom w:val="single" w:sz="4" w:space="0" w:color="auto"/>
              <w:right w:val="single" w:sz="4" w:space="0" w:color="auto"/>
            </w:tcBorders>
            <w:shd w:val="clear" w:color="auto" w:fill="auto"/>
            <w:vAlign w:val="center"/>
          </w:tcPr>
          <w:p w:rsidR="00383718" w:rsidRDefault="00383718" w:rsidP="00B37C41">
            <w:pPr>
              <w:spacing w:line="241" w:lineRule="auto"/>
              <w:ind w:left="-93" w:right="51" w:firstLineChars="44" w:firstLine="92"/>
              <w:jc w:val="both"/>
            </w:pPr>
            <w:r>
              <w:rPr>
                <w:rFonts w:hint="eastAsia"/>
              </w:rPr>
              <w:t>商户在</w:t>
            </w:r>
            <w:r>
              <w:rPr>
                <w:rFonts w:hint="eastAsia"/>
              </w:rPr>
              <w:t>UP</w:t>
            </w:r>
            <w:r>
              <w:rPr>
                <w:rFonts w:hint="eastAsia"/>
              </w:rPr>
              <w:t>的</w:t>
            </w:r>
            <w:r>
              <w:rPr>
                <w:rFonts w:hint="eastAsia"/>
              </w:rPr>
              <w:t>ID</w:t>
            </w:r>
            <w:r>
              <w:rPr>
                <w:rFonts w:hint="eastAsia"/>
              </w:rPr>
              <w:t>；</w:t>
            </w:r>
          </w:p>
          <w:p w:rsidR="00352565" w:rsidRPr="00B37C41" w:rsidRDefault="00352565" w:rsidP="00B37C41">
            <w:pPr>
              <w:spacing w:line="241" w:lineRule="auto"/>
              <w:ind w:left="-93" w:right="51" w:firstLineChars="44" w:firstLine="92"/>
              <w:jc w:val="both"/>
            </w:pPr>
            <w:r>
              <w:rPr>
                <w:rFonts w:hint="eastAsia"/>
              </w:rPr>
              <w:t>联盟接口中，直接从协议中获取。</w:t>
            </w:r>
          </w:p>
        </w:tc>
        <w:tc>
          <w:tcPr>
            <w:tcW w:w="847" w:type="dxa"/>
            <w:tcBorders>
              <w:top w:val="single" w:sz="4" w:space="0" w:color="auto"/>
              <w:left w:val="single" w:sz="4" w:space="0" w:color="auto"/>
              <w:bottom w:val="single" w:sz="4" w:space="0" w:color="auto"/>
              <w:right w:val="single" w:sz="4" w:space="0" w:color="auto"/>
            </w:tcBorders>
            <w:shd w:val="clear" w:color="auto" w:fill="auto"/>
            <w:vAlign w:val="center"/>
          </w:tcPr>
          <w:p w:rsidR="00383718" w:rsidRPr="00B37C41" w:rsidRDefault="00383718" w:rsidP="00B37C41">
            <w:pPr>
              <w:spacing w:line="241" w:lineRule="auto"/>
              <w:ind w:left="-93" w:right="51" w:firstLineChars="44" w:firstLine="92"/>
              <w:jc w:val="both"/>
            </w:pPr>
            <w:r>
              <w:rPr>
                <w:rFonts w:hint="eastAsia"/>
              </w:rPr>
              <w:t>M</w:t>
            </w:r>
          </w:p>
        </w:tc>
      </w:tr>
      <w:tr w:rsidR="007D40CD" w:rsidRPr="00665A25" w:rsidTr="00DE4135">
        <w:trPr>
          <w:trHeight w:val="330"/>
          <w:jc w:val="center"/>
        </w:trPr>
        <w:tc>
          <w:tcPr>
            <w:tcW w:w="1837" w:type="dxa"/>
            <w:shd w:val="clear" w:color="auto" w:fill="auto"/>
            <w:vAlign w:val="center"/>
            <w:hideMark/>
          </w:tcPr>
          <w:p w:rsidR="007D40CD" w:rsidRPr="00B37C41" w:rsidRDefault="004E5886" w:rsidP="00F8183F">
            <w:pPr>
              <w:spacing w:line="241" w:lineRule="auto"/>
              <w:ind w:left="-93" w:right="51"/>
              <w:jc w:val="both"/>
            </w:pPr>
            <w:r>
              <w:rPr>
                <w:rFonts w:hint="eastAsia"/>
              </w:rPr>
              <w:t>a</w:t>
            </w:r>
            <w:r w:rsidR="007D40CD">
              <w:rPr>
                <w:rFonts w:hint="eastAsia"/>
              </w:rPr>
              <w:t>pplicationID</w:t>
            </w:r>
          </w:p>
        </w:tc>
        <w:tc>
          <w:tcPr>
            <w:tcW w:w="1146" w:type="dxa"/>
            <w:shd w:val="clear" w:color="auto" w:fill="auto"/>
            <w:vAlign w:val="center"/>
            <w:hideMark/>
          </w:tcPr>
          <w:p w:rsidR="007D40CD" w:rsidRPr="00B37C41" w:rsidRDefault="007D40CD" w:rsidP="00F8183F">
            <w:pPr>
              <w:spacing w:line="241" w:lineRule="auto"/>
              <w:ind w:left="-93" w:right="51" w:firstLineChars="2" w:firstLine="4"/>
              <w:jc w:val="both"/>
            </w:pPr>
            <w:r>
              <w:rPr>
                <w:rFonts w:hint="eastAsia"/>
              </w:rPr>
              <w:t>String</w:t>
            </w:r>
          </w:p>
        </w:tc>
        <w:tc>
          <w:tcPr>
            <w:tcW w:w="4222" w:type="dxa"/>
            <w:shd w:val="clear" w:color="auto" w:fill="auto"/>
            <w:vAlign w:val="center"/>
            <w:hideMark/>
          </w:tcPr>
          <w:p w:rsidR="007D40CD" w:rsidRDefault="007D40CD" w:rsidP="006D6C5C">
            <w:pPr>
              <w:spacing w:line="241" w:lineRule="auto"/>
              <w:ind w:left="-93" w:right="51" w:firstLineChars="44" w:firstLine="92"/>
            </w:pPr>
            <w:r>
              <w:rPr>
                <w:rFonts w:hint="eastAsia"/>
              </w:rPr>
              <w:t>联盟应用编号</w:t>
            </w:r>
          </w:p>
        </w:tc>
        <w:tc>
          <w:tcPr>
            <w:tcW w:w="847" w:type="dxa"/>
            <w:shd w:val="clear" w:color="auto" w:fill="auto"/>
            <w:vAlign w:val="center"/>
            <w:hideMark/>
          </w:tcPr>
          <w:p w:rsidR="007D40CD" w:rsidRPr="00B37C41" w:rsidRDefault="007D40CD" w:rsidP="00B37C41">
            <w:pPr>
              <w:spacing w:line="241" w:lineRule="auto"/>
              <w:ind w:left="-93" w:right="51" w:firstLineChars="44" w:firstLine="92"/>
              <w:jc w:val="both"/>
            </w:pPr>
            <w:r>
              <w:rPr>
                <w:rFonts w:hint="eastAsia"/>
              </w:rPr>
              <w:t>O</w:t>
            </w:r>
          </w:p>
        </w:tc>
      </w:tr>
      <w:tr w:rsidR="007D40CD" w:rsidRPr="00665A25" w:rsidTr="00DE4135">
        <w:trPr>
          <w:trHeight w:val="330"/>
          <w:jc w:val="center"/>
        </w:trPr>
        <w:tc>
          <w:tcPr>
            <w:tcW w:w="1837" w:type="dxa"/>
            <w:shd w:val="clear" w:color="auto" w:fill="auto"/>
            <w:hideMark/>
          </w:tcPr>
          <w:p w:rsidR="007D40CD" w:rsidRPr="00B37C41" w:rsidRDefault="007D40CD" w:rsidP="00F8183F">
            <w:pPr>
              <w:spacing w:line="241" w:lineRule="auto"/>
              <w:ind w:left="-93" w:right="51"/>
              <w:jc w:val="both"/>
            </w:pPr>
            <w:r w:rsidRPr="00B37C41">
              <w:rPr>
                <w:rFonts w:hint="eastAsia"/>
              </w:rPr>
              <w:t>sdkChannel</w:t>
            </w:r>
          </w:p>
        </w:tc>
        <w:tc>
          <w:tcPr>
            <w:tcW w:w="1146" w:type="dxa"/>
            <w:shd w:val="clear" w:color="auto" w:fill="auto"/>
            <w:hideMark/>
          </w:tcPr>
          <w:p w:rsidR="007D40CD" w:rsidRPr="00B37C41" w:rsidRDefault="007D40CD" w:rsidP="00F8183F">
            <w:pPr>
              <w:spacing w:line="241" w:lineRule="auto"/>
              <w:ind w:left="-93" w:right="51" w:firstLineChars="2" w:firstLine="4"/>
              <w:jc w:val="both"/>
            </w:pPr>
            <w:r w:rsidRPr="00B37C41">
              <w:rPr>
                <w:rFonts w:hint="eastAsia"/>
              </w:rPr>
              <w:t>String</w:t>
            </w:r>
          </w:p>
        </w:tc>
        <w:tc>
          <w:tcPr>
            <w:tcW w:w="4222" w:type="dxa"/>
            <w:shd w:val="clear" w:color="auto" w:fill="auto"/>
            <w:hideMark/>
          </w:tcPr>
          <w:p w:rsidR="007D40CD" w:rsidRDefault="007D40CD" w:rsidP="00B37C41">
            <w:pPr>
              <w:spacing w:line="241" w:lineRule="auto"/>
              <w:ind w:left="-93" w:right="51" w:firstLineChars="44" w:firstLine="92"/>
              <w:jc w:val="both"/>
            </w:pPr>
            <w:r>
              <w:rPr>
                <w:rFonts w:hint="eastAsia"/>
              </w:rPr>
              <w:t>推广渠道</w:t>
            </w:r>
            <w:r w:rsidR="00AC10F3">
              <w:rPr>
                <w:rFonts w:hint="eastAsia"/>
              </w:rPr>
              <w:t>，不输入表示全部</w:t>
            </w:r>
          </w:p>
        </w:tc>
        <w:tc>
          <w:tcPr>
            <w:tcW w:w="847" w:type="dxa"/>
            <w:shd w:val="clear" w:color="auto" w:fill="auto"/>
            <w:hideMark/>
          </w:tcPr>
          <w:p w:rsidR="007D40CD" w:rsidRPr="00B37C41" w:rsidRDefault="007D40CD" w:rsidP="00B37C41">
            <w:pPr>
              <w:spacing w:line="241" w:lineRule="auto"/>
              <w:ind w:left="-93" w:right="51" w:firstLineChars="44" w:firstLine="92"/>
              <w:jc w:val="both"/>
            </w:pPr>
            <w:r w:rsidRPr="00B37C41">
              <w:rPr>
                <w:rFonts w:hint="eastAsia"/>
              </w:rPr>
              <w:t>O</w:t>
            </w:r>
          </w:p>
        </w:tc>
      </w:tr>
      <w:tr w:rsidR="007D40CD" w:rsidRPr="00665A25" w:rsidTr="00DE4135">
        <w:trPr>
          <w:trHeight w:val="330"/>
          <w:jc w:val="center"/>
        </w:trPr>
        <w:tc>
          <w:tcPr>
            <w:tcW w:w="1837" w:type="dxa"/>
            <w:shd w:val="clear" w:color="auto" w:fill="auto"/>
            <w:hideMark/>
          </w:tcPr>
          <w:p w:rsidR="007D40CD" w:rsidRPr="00B37C41" w:rsidRDefault="007D40CD" w:rsidP="00F8183F">
            <w:pPr>
              <w:spacing w:line="241" w:lineRule="auto"/>
              <w:ind w:left="-93" w:right="51"/>
              <w:jc w:val="both"/>
            </w:pPr>
            <w:r w:rsidRPr="00B37C41">
              <w:rPr>
                <w:rFonts w:hint="eastAsia"/>
              </w:rPr>
              <w:t>startTime</w:t>
            </w:r>
          </w:p>
        </w:tc>
        <w:tc>
          <w:tcPr>
            <w:tcW w:w="1146" w:type="dxa"/>
            <w:shd w:val="clear" w:color="auto" w:fill="auto"/>
            <w:hideMark/>
          </w:tcPr>
          <w:p w:rsidR="007D40CD" w:rsidRPr="00B37C41" w:rsidRDefault="007D40CD" w:rsidP="00F8183F">
            <w:pPr>
              <w:spacing w:line="241" w:lineRule="auto"/>
              <w:ind w:left="-93" w:right="51" w:firstLineChars="2" w:firstLine="4"/>
              <w:jc w:val="both"/>
            </w:pPr>
            <w:r w:rsidRPr="00B37C41">
              <w:t>S</w:t>
            </w:r>
            <w:r w:rsidRPr="00B37C41">
              <w:rPr>
                <w:rFonts w:hint="eastAsia"/>
              </w:rPr>
              <w:t>tring</w:t>
            </w:r>
          </w:p>
        </w:tc>
        <w:tc>
          <w:tcPr>
            <w:tcW w:w="4222" w:type="dxa"/>
            <w:shd w:val="clear" w:color="auto" w:fill="auto"/>
            <w:hideMark/>
          </w:tcPr>
          <w:p w:rsidR="007D40CD" w:rsidRPr="00B37C41" w:rsidRDefault="007D40CD" w:rsidP="00B37C41">
            <w:pPr>
              <w:spacing w:line="241" w:lineRule="auto"/>
              <w:ind w:left="-93" w:right="51" w:firstLineChars="44" w:firstLine="92"/>
              <w:jc w:val="both"/>
            </w:pPr>
            <w:r w:rsidRPr="00B37C41">
              <w:rPr>
                <w:rFonts w:hint="eastAsia"/>
              </w:rPr>
              <w:t>开始时间，格式</w:t>
            </w:r>
            <w:r w:rsidR="00F02F20">
              <w:rPr>
                <w:rFonts w:hint="eastAsia"/>
              </w:rPr>
              <w:t>yyyyMMdd</w:t>
            </w:r>
          </w:p>
        </w:tc>
        <w:tc>
          <w:tcPr>
            <w:tcW w:w="847" w:type="dxa"/>
            <w:shd w:val="clear" w:color="auto" w:fill="auto"/>
            <w:hideMark/>
          </w:tcPr>
          <w:p w:rsidR="007D40CD" w:rsidRPr="00B37C41" w:rsidRDefault="007D40CD" w:rsidP="00B37C41">
            <w:pPr>
              <w:spacing w:line="241" w:lineRule="auto"/>
              <w:ind w:left="-93" w:right="51" w:firstLineChars="44" w:firstLine="92"/>
              <w:jc w:val="both"/>
            </w:pPr>
            <w:r w:rsidRPr="00B37C41">
              <w:rPr>
                <w:rFonts w:hint="eastAsia"/>
              </w:rPr>
              <w:t>M</w:t>
            </w:r>
          </w:p>
        </w:tc>
      </w:tr>
      <w:tr w:rsidR="007D40CD" w:rsidRPr="00665A25" w:rsidTr="00DE4135">
        <w:trPr>
          <w:trHeight w:val="330"/>
          <w:jc w:val="center"/>
        </w:trPr>
        <w:tc>
          <w:tcPr>
            <w:tcW w:w="1837" w:type="dxa"/>
            <w:shd w:val="clear" w:color="auto" w:fill="auto"/>
            <w:hideMark/>
          </w:tcPr>
          <w:p w:rsidR="007D40CD" w:rsidRPr="00B37C41" w:rsidRDefault="007D40CD" w:rsidP="00F8183F">
            <w:pPr>
              <w:spacing w:line="241" w:lineRule="auto"/>
              <w:ind w:left="-93" w:right="51"/>
              <w:jc w:val="both"/>
            </w:pPr>
            <w:r w:rsidRPr="00B37C41">
              <w:rPr>
                <w:rFonts w:hint="eastAsia"/>
              </w:rPr>
              <w:t>endTime</w:t>
            </w:r>
          </w:p>
        </w:tc>
        <w:tc>
          <w:tcPr>
            <w:tcW w:w="1146" w:type="dxa"/>
            <w:shd w:val="clear" w:color="auto" w:fill="auto"/>
            <w:hideMark/>
          </w:tcPr>
          <w:p w:rsidR="007D40CD" w:rsidRPr="00B37C41" w:rsidRDefault="007D40CD" w:rsidP="00F8183F">
            <w:pPr>
              <w:spacing w:line="241" w:lineRule="auto"/>
              <w:ind w:left="-93" w:right="51" w:firstLineChars="2" w:firstLine="4"/>
              <w:jc w:val="both"/>
            </w:pPr>
            <w:r w:rsidRPr="00B37C41">
              <w:t>S</w:t>
            </w:r>
            <w:r w:rsidRPr="00B37C41">
              <w:rPr>
                <w:rFonts w:hint="eastAsia"/>
              </w:rPr>
              <w:t>tring</w:t>
            </w:r>
          </w:p>
        </w:tc>
        <w:tc>
          <w:tcPr>
            <w:tcW w:w="4222" w:type="dxa"/>
            <w:shd w:val="clear" w:color="auto" w:fill="auto"/>
            <w:hideMark/>
          </w:tcPr>
          <w:p w:rsidR="007D40CD" w:rsidRPr="00B37C41" w:rsidRDefault="007D40CD" w:rsidP="00B37C41">
            <w:pPr>
              <w:spacing w:line="241" w:lineRule="auto"/>
              <w:ind w:left="-93" w:right="51" w:firstLineChars="44" w:firstLine="92"/>
              <w:jc w:val="both"/>
            </w:pPr>
            <w:r w:rsidRPr="00B37C41">
              <w:rPr>
                <w:rFonts w:hint="eastAsia"/>
              </w:rPr>
              <w:t>结束时间，格式</w:t>
            </w:r>
            <w:r w:rsidR="00F02F20">
              <w:rPr>
                <w:rFonts w:hint="eastAsia"/>
              </w:rPr>
              <w:t>yyyyMMdd</w:t>
            </w:r>
          </w:p>
        </w:tc>
        <w:tc>
          <w:tcPr>
            <w:tcW w:w="847" w:type="dxa"/>
            <w:shd w:val="clear" w:color="auto" w:fill="auto"/>
            <w:hideMark/>
          </w:tcPr>
          <w:p w:rsidR="007D40CD" w:rsidRPr="00B37C41" w:rsidRDefault="007D40CD" w:rsidP="00B37C41">
            <w:pPr>
              <w:spacing w:line="241" w:lineRule="auto"/>
              <w:ind w:left="-93" w:right="51" w:firstLineChars="44" w:firstLine="92"/>
              <w:jc w:val="both"/>
            </w:pPr>
            <w:r w:rsidRPr="00B37C41">
              <w:rPr>
                <w:rFonts w:hint="eastAsia"/>
              </w:rPr>
              <w:t>M</w:t>
            </w:r>
          </w:p>
        </w:tc>
      </w:tr>
      <w:tr w:rsidR="00C527AF" w:rsidRPr="00665A25" w:rsidTr="00DE4135">
        <w:trPr>
          <w:trHeight w:val="330"/>
          <w:jc w:val="center"/>
        </w:trPr>
        <w:tc>
          <w:tcPr>
            <w:tcW w:w="1837" w:type="dxa"/>
            <w:shd w:val="clear" w:color="auto" w:fill="auto"/>
            <w:hideMark/>
          </w:tcPr>
          <w:p w:rsidR="00C527AF" w:rsidRPr="00B37C41" w:rsidRDefault="00C527AF" w:rsidP="00F8183F">
            <w:pPr>
              <w:spacing w:line="241" w:lineRule="auto"/>
              <w:ind w:left="-93" w:right="51"/>
              <w:jc w:val="both"/>
            </w:pPr>
            <w:r>
              <w:rPr>
                <w:rFonts w:hint="eastAsia"/>
              </w:rPr>
              <w:t>pageNo</w:t>
            </w:r>
          </w:p>
        </w:tc>
        <w:tc>
          <w:tcPr>
            <w:tcW w:w="1146" w:type="dxa"/>
            <w:shd w:val="clear" w:color="auto" w:fill="auto"/>
            <w:hideMark/>
          </w:tcPr>
          <w:p w:rsidR="00C527AF" w:rsidRPr="00B37C41" w:rsidRDefault="00C527AF" w:rsidP="00F8183F">
            <w:pPr>
              <w:spacing w:line="241" w:lineRule="auto"/>
              <w:ind w:left="-93" w:right="51" w:firstLineChars="2" w:firstLine="4"/>
              <w:jc w:val="both"/>
            </w:pPr>
            <w:r>
              <w:t>I</w:t>
            </w:r>
            <w:r>
              <w:rPr>
                <w:rFonts w:hint="eastAsia"/>
              </w:rPr>
              <w:t>nt</w:t>
            </w:r>
          </w:p>
        </w:tc>
        <w:tc>
          <w:tcPr>
            <w:tcW w:w="4222" w:type="dxa"/>
            <w:shd w:val="clear" w:color="auto" w:fill="auto"/>
            <w:hideMark/>
          </w:tcPr>
          <w:p w:rsidR="00C527AF" w:rsidRPr="00B37C41" w:rsidRDefault="00C527AF" w:rsidP="00B37C41">
            <w:pPr>
              <w:spacing w:line="241" w:lineRule="auto"/>
              <w:ind w:left="-93" w:right="51" w:firstLineChars="44" w:firstLine="92"/>
              <w:jc w:val="both"/>
            </w:pPr>
            <w:r>
              <w:rPr>
                <w:rFonts w:hint="eastAsia"/>
              </w:rPr>
              <w:t>页码，必须</w:t>
            </w:r>
            <w:r w:rsidR="0096667E">
              <w:rPr>
                <w:rFonts w:hint="eastAsia"/>
              </w:rPr>
              <w:t>&gt;</w:t>
            </w:r>
            <w:r>
              <w:rPr>
                <w:rFonts w:hint="eastAsia"/>
              </w:rPr>
              <w:t>0</w:t>
            </w:r>
          </w:p>
        </w:tc>
        <w:tc>
          <w:tcPr>
            <w:tcW w:w="847" w:type="dxa"/>
            <w:shd w:val="clear" w:color="auto" w:fill="auto"/>
            <w:hideMark/>
          </w:tcPr>
          <w:p w:rsidR="00C527AF" w:rsidRPr="00B37C41" w:rsidRDefault="00C527AF" w:rsidP="00B37C41">
            <w:pPr>
              <w:spacing w:line="241" w:lineRule="auto"/>
              <w:ind w:left="-93" w:right="51" w:firstLineChars="44" w:firstLine="92"/>
              <w:jc w:val="both"/>
            </w:pPr>
            <w:r>
              <w:rPr>
                <w:rFonts w:hint="eastAsia"/>
              </w:rPr>
              <w:t>M</w:t>
            </w:r>
          </w:p>
        </w:tc>
      </w:tr>
      <w:tr w:rsidR="00C527AF" w:rsidRPr="00665A25" w:rsidTr="00DE4135">
        <w:trPr>
          <w:trHeight w:val="330"/>
          <w:jc w:val="center"/>
        </w:trPr>
        <w:tc>
          <w:tcPr>
            <w:tcW w:w="1837" w:type="dxa"/>
            <w:shd w:val="clear" w:color="auto" w:fill="auto"/>
            <w:hideMark/>
          </w:tcPr>
          <w:p w:rsidR="00C527AF" w:rsidRPr="00B37C41" w:rsidRDefault="00C527AF" w:rsidP="00F8183F">
            <w:pPr>
              <w:spacing w:line="241" w:lineRule="auto"/>
              <w:ind w:left="-93" w:right="51"/>
              <w:jc w:val="both"/>
            </w:pPr>
            <w:r>
              <w:t>page</w:t>
            </w:r>
            <w:r>
              <w:rPr>
                <w:rFonts w:hint="eastAsia"/>
              </w:rPr>
              <w:t>Size</w:t>
            </w:r>
          </w:p>
        </w:tc>
        <w:tc>
          <w:tcPr>
            <w:tcW w:w="1146" w:type="dxa"/>
            <w:shd w:val="clear" w:color="auto" w:fill="auto"/>
            <w:hideMark/>
          </w:tcPr>
          <w:p w:rsidR="00C527AF" w:rsidRPr="00B37C41" w:rsidRDefault="00C527AF" w:rsidP="00F8183F">
            <w:pPr>
              <w:spacing w:line="241" w:lineRule="auto"/>
              <w:ind w:left="-93" w:right="51" w:firstLineChars="2" w:firstLine="4"/>
              <w:jc w:val="both"/>
            </w:pPr>
            <w:r>
              <w:t>I</w:t>
            </w:r>
            <w:r>
              <w:rPr>
                <w:rFonts w:hint="eastAsia"/>
              </w:rPr>
              <w:t>nt</w:t>
            </w:r>
          </w:p>
        </w:tc>
        <w:tc>
          <w:tcPr>
            <w:tcW w:w="4222" w:type="dxa"/>
            <w:shd w:val="clear" w:color="auto" w:fill="auto"/>
            <w:hideMark/>
          </w:tcPr>
          <w:p w:rsidR="00C527AF" w:rsidRPr="00B37C41" w:rsidRDefault="00C527AF" w:rsidP="00B37C41">
            <w:pPr>
              <w:spacing w:line="241" w:lineRule="auto"/>
              <w:ind w:left="-93" w:right="51" w:firstLineChars="44" w:firstLine="92"/>
              <w:jc w:val="both"/>
            </w:pPr>
            <w:r>
              <w:rPr>
                <w:rFonts w:hint="eastAsia"/>
              </w:rPr>
              <w:t>页码大小，必须</w:t>
            </w:r>
            <w:r>
              <w:rPr>
                <w:rFonts w:hint="eastAsia"/>
              </w:rPr>
              <w:t>&gt;0</w:t>
            </w:r>
          </w:p>
        </w:tc>
        <w:tc>
          <w:tcPr>
            <w:tcW w:w="847" w:type="dxa"/>
            <w:shd w:val="clear" w:color="auto" w:fill="auto"/>
            <w:hideMark/>
          </w:tcPr>
          <w:p w:rsidR="00C527AF" w:rsidRPr="00B37C41" w:rsidRDefault="00C527AF" w:rsidP="00B37C41">
            <w:pPr>
              <w:spacing w:line="241" w:lineRule="auto"/>
              <w:ind w:left="-93" w:right="51" w:firstLineChars="44" w:firstLine="92"/>
              <w:jc w:val="both"/>
            </w:pPr>
            <w:r>
              <w:rPr>
                <w:rFonts w:hint="eastAsia"/>
              </w:rPr>
              <w:t>M</w:t>
            </w:r>
          </w:p>
        </w:tc>
      </w:tr>
      <w:tr w:rsidR="007D40CD" w:rsidRPr="00CC549D" w:rsidTr="00DE4135">
        <w:trPr>
          <w:trHeight w:val="330"/>
          <w:jc w:val="center"/>
        </w:trPr>
        <w:tc>
          <w:tcPr>
            <w:tcW w:w="1837" w:type="dxa"/>
            <w:tcBorders>
              <w:top w:val="single" w:sz="4" w:space="0" w:color="auto"/>
              <w:left w:val="single" w:sz="4" w:space="0" w:color="auto"/>
              <w:bottom w:val="single" w:sz="4" w:space="0" w:color="auto"/>
              <w:right w:val="single" w:sz="4" w:space="0" w:color="auto"/>
            </w:tcBorders>
            <w:shd w:val="clear" w:color="auto" w:fill="auto"/>
            <w:vAlign w:val="center"/>
          </w:tcPr>
          <w:p w:rsidR="007D40CD" w:rsidRPr="00262E93" w:rsidRDefault="007D40CD" w:rsidP="00F8183F">
            <w:pPr>
              <w:spacing w:line="241" w:lineRule="auto"/>
              <w:ind w:left="-93" w:right="51"/>
              <w:jc w:val="both"/>
            </w:pPr>
            <w:r w:rsidRPr="00262E93">
              <w:t>sign</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center"/>
          </w:tcPr>
          <w:p w:rsidR="007D40CD" w:rsidRDefault="007D40CD" w:rsidP="00F8183F">
            <w:pPr>
              <w:spacing w:line="241" w:lineRule="auto"/>
              <w:ind w:left="-93" w:right="51" w:firstLineChars="2" w:firstLine="4"/>
              <w:jc w:val="both"/>
            </w:pPr>
            <w:r>
              <w:rPr>
                <w:rFonts w:hint="eastAsia"/>
              </w:rPr>
              <w:t>String</w:t>
            </w:r>
          </w:p>
        </w:tc>
        <w:tc>
          <w:tcPr>
            <w:tcW w:w="4222" w:type="dxa"/>
            <w:tcBorders>
              <w:top w:val="single" w:sz="4" w:space="0" w:color="auto"/>
              <w:left w:val="single" w:sz="4" w:space="0" w:color="auto"/>
              <w:bottom w:val="single" w:sz="4" w:space="0" w:color="auto"/>
              <w:right w:val="single" w:sz="4" w:space="0" w:color="auto"/>
            </w:tcBorders>
            <w:shd w:val="clear" w:color="auto" w:fill="auto"/>
          </w:tcPr>
          <w:p w:rsidR="007D40CD" w:rsidRPr="002D425F" w:rsidRDefault="007D40CD" w:rsidP="00B37C41">
            <w:pPr>
              <w:spacing w:line="241" w:lineRule="auto"/>
              <w:ind w:left="-93" w:right="51" w:firstLineChars="44" w:firstLine="92"/>
              <w:jc w:val="both"/>
            </w:pPr>
            <w:r>
              <w:rPr>
                <w:rFonts w:hint="eastAsia"/>
              </w:rPr>
              <w:t>SHA-256</w:t>
            </w:r>
            <w:r>
              <w:rPr>
                <w:rFonts w:hint="eastAsia"/>
              </w:rPr>
              <w:t>签名</w:t>
            </w:r>
          </w:p>
        </w:tc>
        <w:tc>
          <w:tcPr>
            <w:tcW w:w="847" w:type="dxa"/>
            <w:tcBorders>
              <w:top w:val="single" w:sz="4" w:space="0" w:color="auto"/>
              <w:left w:val="single" w:sz="4" w:space="0" w:color="auto"/>
              <w:bottom w:val="single" w:sz="4" w:space="0" w:color="auto"/>
              <w:right w:val="single" w:sz="4" w:space="0" w:color="auto"/>
            </w:tcBorders>
            <w:shd w:val="clear" w:color="auto" w:fill="auto"/>
          </w:tcPr>
          <w:p w:rsidR="007D40CD" w:rsidRPr="002D425F" w:rsidRDefault="007D40CD" w:rsidP="00B37C41">
            <w:pPr>
              <w:spacing w:line="241" w:lineRule="auto"/>
              <w:ind w:left="-93" w:right="51" w:firstLineChars="44" w:firstLine="92"/>
              <w:jc w:val="both"/>
            </w:pPr>
            <w:r>
              <w:rPr>
                <w:rFonts w:hint="eastAsia"/>
              </w:rPr>
              <w:t>M</w:t>
            </w:r>
          </w:p>
        </w:tc>
      </w:tr>
    </w:tbl>
    <w:p w:rsidR="00872C91" w:rsidRPr="005F1769" w:rsidRDefault="00872C91" w:rsidP="00044C1E">
      <w:pPr>
        <w:ind w:firstLineChars="150" w:firstLine="315"/>
      </w:pPr>
      <w:r w:rsidRPr="005F1769">
        <w:rPr>
          <w:rFonts w:hint="eastAsia"/>
        </w:rPr>
        <w:t>响应</w:t>
      </w:r>
      <w:r w:rsidR="006F5038">
        <w:rPr>
          <w:rFonts w:hint="eastAsia"/>
        </w:rPr>
        <w:t>，排序字段为：</w:t>
      </w:r>
      <w:r w:rsidR="006F5038">
        <w:rPr>
          <w:rFonts w:hint="eastAsia"/>
        </w:rPr>
        <w:t>appID</w:t>
      </w:r>
      <w:r w:rsidR="006F5038">
        <w:rPr>
          <w:rFonts w:hint="eastAsia"/>
        </w:rPr>
        <w:t>，</w:t>
      </w:r>
      <w:r w:rsidR="006F5038">
        <w:rPr>
          <w:rFonts w:hint="eastAsia"/>
        </w:rPr>
        <w:t>Date</w:t>
      </w:r>
    </w:p>
    <w:tbl>
      <w:tblPr>
        <w:tblW w:w="8052" w:type="dxa"/>
        <w:jc w:val="center"/>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40"/>
        <w:gridCol w:w="1152"/>
        <w:gridCol w:w="4212"/>
        <w:gridCol w:w="848"/>
      </w:tblGrid>
      <w:tr w:rsidR="00872C91" w:rsidRPr="00F34E0C" w:rsidTr="00DE4135">
        <w:trPr>
          <w:trHeight w:val="330"/>
          <w:jc w:val="center"/>
        </w:trPr>
        <w:tc>
          <w:tcPr>
            <w:tcW w:w="1840" w:type="dxa"/>
            <w:shd w:val="clear" w:color="auto" w:fill="auto"/>
            <w:vAlign w:val="center"/>
            <w:hideMark/>
          </w:tcPr>
          <w:p w:rsidR="00872C91" w:rsidRPr="00F34E0C" w:rsidRDefault="00872C91" w:rsidP="00DE4135">
            <w:pPr>
              <w:jc w:val="center"/>
              <w:rPr>
                <w:b/>
              </w:rPr>
            </w:pPr>
            <w:r w:rsidRPr="00F34E0C">
              <w:rPr>
                <w:rFonts w:hint="eastAsia"/>
                <w:b/>
              </w:rPr>
              <w:t>名称</w:t>
            </w:r>
          </w:p>
        </w:tc>
        <w:tc>
          <w:tcPr>
            <w:tcW w:w="1152" w:type="dxa"/>
            <w:shd w:val="clear" w:color="auto" w:fill="auto"/>
            <w:vAlign w:val="center"/>
            <w:hideMark/>
          </w:tcPr>
          <w:p w:rsidR="00872C91" w:rsidRPr="00F34E0C" w:rsidRDefault="00872C91" w:rsidP="00DE4135">
            <w:pPr>
              <w:jc w:val="center"/>
              <w:rPr>
                <w:b/>
              </w:rPr>
            </w:pPr>
            <w:r>
              <w:rPr>
                <w:rFonts w:hint="eastAsia"/>
                <w:b/>
              </w:rPr>
              <w:t>类型</w:t>
            </w:r>
          </w:p>
        </w:tc>
        <w:tc>
          <w:tcPr>
            <w:tcW w:w="4212" w:type="dxa"/>
            <w:shd w:val="clear" w:color="auto" w:fill="auto"/>
            <w:vAlign w:val="center"/>
            <w:hideMark/>
          </w:tcPr>
          <w:p w:rsidR="00872C91" w:rsidRPr="00F34E0C" w:rsidRDefault="00872C91" w:rsidP="00DE4135">
            <w:pPr>
              <w:jc w:val="center"/>
              <w:rPr>
                <w:b/>
              </w:rPr>
            </w:pPr>
            <w:r w:rsidRPr="00F34E0C">
              <w:rPr>
                <w:rFonts w:hint="eastAsia"/>
                <w:b/>
              </w:rPr>
              <w:t>描述</w:t>
            </w:r>
          </w:p>
        </w:tc>
        <w:tc>
          <w:tcPr>
            <w:tcW w:w="848" w:type="dxa"/>
            <w:shd w:val="clear" w:color="auto" w:fill="auto"/>
            <w:vAlign w:val="center"/>
            <w:hideMark/>
          </w:tcPr>
          <w:p w:rsidR="00872C91" w:rsidRPr="00F34E0C" w:rsidRDefault="00872C91" w:rsidP="00DE4135">
            <w:pPr>
              <w:jc w:val="center"/>
              <w:rPr>
                <w:b/>
              </w:rPr>
            </w:pPr>
            <w:r w:rsidRPr="00F34E0C">
              <w:rPr>
                <w:rFonts w:hint="eastAsia"/>
                <w:b/>
              </w:rPr>
              <w:t>可选</w:t>
            </w:r>
          </w:p>
        </w:tc>
      </w:tr>
      <w:tr w:rsidR="00872C91" w:rsidRPr="00665A25" w:rsidTr="00DE4135">
        <w:trPr>
          <w:trHeight w:val="330"/>
          <w:jc w:val="center"/>
        </w:trPr>
        <w:tc>
          <w:tcPr>
            <w:tcW w:w="1840" w:type="dxa"/>
            <w:shd w:val="clear" w:color="auto" w:fill="auto"/>
            <w:vAlign w:val="center"/>
            <w:hideMark/>
          </w:tcPr>
          <w:p w:rsidR="00872C91" w:rsidRPr="00665A25" w:rsidRDefault="00872C91" w:rsidP="00F8183F">
            <w:pPr>
              <w:spacing w:line="241" w:lineRule="auto"/>
              <w:ind w:left="-93" w:right="51"/>
              <w:jc w:val="both"/>
            </w:pPr>
            <w:r w:rsidRPr="00286EBC">
              <w:rPr>
                <w:rFonts w:hint="eastAsia"/>
              </w:rPr>
              <w:t>returnCode</w:t>
            </w:r>
          </w:p>
        </w:tc>
        <w:tc>
          <w:tcPr>
            <w:tcW w:w="1152" w:type="dxa"/>
            <w:shd w:val="clear" w:color="auto" w:fill="auto"/>
            <w:vAlign w:val="center"/>
            <w:hideMark/>
          </w:tcPr>
          <w:p w:rsidR="00872C91" w:rsidRDefault="00C804A8" w:rsidP="00F8183F">
            <w:pPr>
              <w:spacing w:line="241" w:lineRule="auto"/>
              <w:ind w:left="-93" w:right="51" w:firstLineChars="1" w:firstLine="2"/>
              <w:jc w:val="both"/>
            </w:pPr>
            <w:r>
              <w:t>I</w:t>
            </w:r>
            <w:r>
              <w:rPr>
                <w:rFonts w:hint="eastAsia"/>
              </w:rPr>
              <w:t>nt</w:t>
            </w:r>
          </w:p>
        </w:tc>
        <w:tc>
          <w:tcPr>
            <w:tcW w:w="4212" w:type="dxa"/>
            <w:shd w:val="clear" w:color="auto" w:fill="auto"/>
            <w:vAlign w:val="center"/>
            <w:hideMark/>
          </w:tcPr>
          <w:p w:rsidR="00BD7870" w:rsidRDefault="00872C91" w:rsidP="00B37C41">
            <w:pPr>
              <w:spacing w:line="241" w:lineRule="auto"/>
              <w:ind w:left="-93" w:right="51" w:firstLineChars="44" w:firstLine="92"/>
              <w:jc w:val="both"/>
            </w:pPr>
            <w:r w:rsidRPr="004A2310">
              <w:rPr>
                <w:rFonts w:hint="eastAsia"/>
              </w:rPr>
              <w:t>0</w:t>
            </w:r>
            <w:r w:rsidRPr="004A2310">
              <w:rPr>
                <w:rFonts w:hint="eastAsia"/>
              </w:rPr>
              <w:t>：成功</w:t>
            </w:r>
            <w:r>
              <w:rPr>
                <w:rFonts w:hint="eastAsia"/>
              </w:rPr>
              <w:t xml:space="preserve"> </w:t>
            </w:r>
          </w:p>
          <w:p w:rsidR="00872C91" w:rsidRPr="001C6E22" w:rsidRDefault="00BD7870" w:rsidP="00B37C41">
            <w:pPr>
              <w:spacing w:line="241" w:lineRule="auto"/>
              <w:ind w:left="-93" w:right="51" w:firstLineChars="44" w:firstLine="92"/>
              <w:jc w:val="both"/>
            </w:pPr>
            <w:r>
              <w:rPr>
                <w:rFonts w:hint="eastAsia"/>
              </w:rPr>
              <w:t>其他：失败，具体请参考</w:t>
            </w:r>
            <w:r w:rsidR="006F430C">
              <w:rPr>
                <w:rFonts w:hint="eastAsia"/>
              </w:rPr>
              <w:t>2.1</w:t>
            </w:r>
            <w:r>
              <w:rPr>
                <w:rFonts w:hint="eastAsia"/>
              </w:rPr>
              <w:t>章节</w:t>
            </w:r>
          </w:p>
        </w:tc>
        <w:tc>
          <w:tcPr>
            <w:tcW w:w="848" w:type="dxa"/>
            <w:shd w:val="clear" w:color="auto" w:fill="auto"/>
            <w:hideMark/>
          </w:tcPr>
          <w:p w:rsidR="00872C91" w:rsidRDefault="00872C91" w:rsidP="00B37C41">
            <w:pPr>
              <w:spacing w:line="241" w:lineRule="auto"/>
              <w:ind w:left="-93" w:right="51" w:firstLineChars="44" w:firstLine="92"/>
              <w:jc w:val="both"/>
            </w:pPr>
            <w:r w:rsidRPr="00B37C41">
              <w:rPr>
                <w:rFonts w:hint="eastAsia"/>
              </w:rPr>
              <w:t>M</w:t>
            </w:r>
          </w:p>
        </w:tc>
      </w:tr>
      <w:tr w:rsidR="00872C91" w:rsidRPr="00665A25" w:rsidTr="00DE4135">
        <w:trPr>
          <w:trHeight w:val="330"/>
          <w:jc w:val="center"/>
        </w:trPr>
        <w:tc>
          <w:tcPr>
            <w:tcW w:w="1840" w:type="dxa"/>
            <w:shd w:val="clear" w:color="auto" w:fill="auto"/>
            <w:vAlign w:val="center"/>
            <w:hideMark/>
          </w:tcPr>
          <w:p w:rsidR="00872C91" w:rsidRDefault="00872C91" w:rsidP="00F8183F">
            <w:pPr>
              <w:spacing w:line="241" w:lineRule="auto"/>
              <w:ind w:left="-93" w:right="51"/>
              <w:jc w:val="both"/>
            </w:pPr>
            <w:r w:rsidRPr="00286EBC">
              <w:rPr>
                <w:rFonts w:hint="eastAsia"/>
              </w:rPr>
              <w:t>return</w:t>
            </w:r>
            <w:r>
              <w:rPr>
                <w:rFonts w:hint="eastAsia"/>
              </w:rPr>
              <w:t>Desc</w:t>
            </w:r>
          </w:p>
        </w:tc>
        <w:tc>
          <w:tcPr>
            <w:tcW w:w="1152" w:type="dxa"/>
            <w:shd w:val="clear" w:color="auto" w:fill="auto"/>
            <w:vAlign w:val="center"/>
            <w:hideMark/>
          </w:tcPr>
          <w:p w:rsidR="00872C91" w:rsidRDefault="00872C91" w:rsidP="00F8183F">
            <w:pPr>
              <w:spacing w:line="241" w:lineRule="auto"/>
              <w:ind w:left="-93" w:right="51" w:firstLineChars="1" w:firstLine="2"/>
              <w:jc w:val="both"/>
            </w:pPr>
            <w:r>
              <w:rPr>
                <w:rFonts w:hint="eastAsia"/>
              </w:rPr>
              <w:t>String</w:t>
            </w:r>
          </w:p>
        </w:tc>
        <w:tc>
          <w:tcPr>
            <w:tcW w:w="4212" w:type="dxa"/>
            <w:shd w:val="clear" w:color="auto" w:fill="auto"/>
            <w:vAlign w:val="center"/>
            <w:hideMark/>
          </w:tcPr>
          <w:p w:rsidR="00872C91" w:rsidRDefault="00872C91" w:rsidP="00B37C41">
            <w:pPr>
              <w:spacing w:line="241" w:lineRule="auto"/>
              <w:ind w:left="-93" w:right="51" w:firstLineChars="44" w:firstLine="92"/>
              <w:jc w:val="both"/>
            </w:pPr>
            <w:r>
              <w:rPr>
                <w:rFonts w:hint="eastAsia"/>
              </w:rPr>
              <w:t>返回值描述</w:t>
            </w:r>
          </w:p>
        </w:tc>
        <w:tc>
          <w:tcPr>
            <w:tcW w:w="848" w:type="dxa"/>
            <w:shd w:val="clear" w:color="auto" w:fill="auto"/>
            <w:hideMark/>
          </w:tcPr>
          <w:p w:rsidR="00872C91" w:rsidRDefault="00872C91" w:rsidP="00B37C41">
            <w:pPr>
              <w:spacing w:line="241" w:lineRule="auto"/>
              <w:ind w:left="-93" w:right="51" w:firstLineChars="44" w:firstLine="92"/>
              <w:jc w:val="both"/>
            </w:pPr>
            <w:r w:rsidRPr="00B37C41">
              <w:rPr>
                <w:rFonts w:hint="eastAsia"/>
              </w:rPr>
              <w:t>M</w:t>
            </w:r>
          </w:p>
        </w:tc>
      </w:tr>
      <w:tr w:rsidR="001D19B1" w:rsidRPr="00665A25" w:rsidTr="007D0AEE">
        <w:trPr>
          <w:trHeight w:val="330"/>
          <w:jc w:val="center"/>
        </w:trPr>
        <w:tc>
          <w:tcPr>
            <w:tcW w:w="1840" w:type="dxa"/>
            <w:shd w:val="clear" w:color="auto" w:fill="auto"/>
            <w:vAlign w:val="center"/>
            <w:hideMark/>
          </w:tcPr>
          <w:p w:rsidR="001D19B1" w:rsidRPr="00286EBC" w:rsidRDefault="001D19B1" w:rsidP="00F8183F">
            <w:pPr>
              <w:spacing w:line="241" w:lineRule="auto"/>
              <w:ind w:left="-93" w:right="51"/>
              <w:jc w:val="both"/>
            </w:pPr>
            <w:r>
              <w:rPr>
                <w:rFonts w:hint="eastAsia"/>
              </w:rPr>
              <w:t>totalpaid</w:t>
            </w:r>
          </w:p>
        </w:tc>
        <w:tc>
          <w:tcPr>
            <w:tcW w:w="1152" w:type="dxa"/>
            <w:shd w:val="clear" w:color="auto" w:fill="auto"/>
            <w:hideMark/>
          </w:tcPr>
          <w:p w:rsidR="001D19B1" w:rsidRDefault="001D19B1" w:rsidP="00F8183F">
            <w:pPr>
              <w:spacing w:line="241" w:lineRule="auto"/>
              <w:ind w:left="-93" w:right="51" w:firstLineChars="1" w:firstLine="2"/>
              <w:jc w:val="both"/>
            </w:pPr>
            <w:r w:rsidRPr="00924873">
              <w:rPr>
                <w:rFonts w:hint="eastAsia"/>
              </w:rPr>
              <w:t>String</w:t>
            </w:r>
          </w:p>
        </w:tc>
        <w:tc>
          <w:tcPr>
            <w:tcW w:w="4212" w:type="dxa"/>
            <w:shd w:val="clear" w:color="auto" w:fill="auto"/>
            <w:vAlign w:val="center"/>
            <w:hideMark/>
          </w:tcPr>
          <w:p w:rsidR="001D19B1" w:rsidRDefault="001D19B1" w:rsidP="00B37C41">
            <w:pPr>
              <w:spacing w:line="241" w:lineRule="auto"/>
              <w:ind w:left="-93" w:right="51" w:firstLineChars="44" w:firstLine="92"/>
              <w:jc w:val="both"/>
            </w:pPr>
            <w:r>
              <w:rPr>
                <w:rFonts w:hint="eastAsia"/>
              </w:rPr>
              <w:t>付款总计</w:t>
            </w:r>
          </w:p>
        </w:tc>
        <w:tc>
          <w:tcPr>
            <w:tcW w:w="848" w:type="dxa"/>
            <w:shd w:val="clear" w:color="auto" w:fill="auto"/>
            <w:vAlign w:val="center"/>
            <w:hideMark/>
          </w:tcPr>
          <w:p w:rsidR="001D19B1" w:rsidRPr="00B37C41" w:rsidRDefault="001D19B1" w:rsidP="00B37C41">
            <w:pPr>
              <w:spacing w:line="241" w:lineRule="auto"/>
              <w:ind w:left="-93" w:right="51" w:firstLineChars="44" w:firstLine="92"/>
              <w:jc w:val="both"/>
            </w:pPr>
            <w:r>
              <w:rPr>
                <w:rFonts w:hint="eastAsia"/>
              </w:rPr>
              <w:t>O</w:t>
            </w:r>
          </w:p>
        </w:tc>
      </w:tr>
      <w:tr w:rsidR="001D19B1" w:rsidRPr="00665A25" w:rsidTr="007D0AEE">
        <w:trPr>
          <w:trHeight w:val="330"/>
          <w:jc w:val="center"/>
        </w:trPr>
        <w:tc>
          <w:tcPr>
            <w:tcW w:w="1840" w:type="dxa"/>
            <w:shd w:val="clear" w:color="auto" w:fill="auto"/>
            <w:vAlign w:val="center"/>
            <w:hideMark/>
          </w:tcPr>
          <w:p w:rsidR="001D19B1" w:rsidRPr="00286EBC" w:rsidRDefault="001D19B1" w:rsidP="00F8183F">
            <w:pPr>
              <w:spacing w:line="241" w:lineRule="auto"/>
              <w:ind w:left="-93" w:right="51"/>
              <w:jc w:val="both"/>
            </w:pPr>
            <w:r>
              <w:rPr>
                <w:rFonts w:hint="eastAsia"/>
              </w:rPr>
              <w:t>totalnum</w:t>
            </w:r>
          </w:p>
        </w:tc>
        <w:tc>
          <w:tcPr>
            <w:tcW w:w="1152" w:type="dxa"/>
            <w:shd w:val="clear" w:color="auto" w:fill="auto"/>
            <w:hideMark/>
          </w:tcPr>
          <w:p w:rsidR="001D19B1" w:rsidRDefault="00C804A8" w:rsidP="00F8183F">
            <w:pPr>
              <w:spacing w:line="241" w:lineRule="auto"/>
              <w:ind w:left="-93" w:right="51" w:firstLineChars="1" w:firstLine="2"/>
              <w:jc w:val="both"/>
            </w:pPr>
            <w:r>
              <w:t>I</w:t>
            </w:r>
            <w:r>
              <w:rPr>
                <w:rFonts w:hint="eastAsia"/>
              </w:rPr>
              <w:t>nt</w:t>
            </w:r>
          </w:p>
        </w:tc>
        <w:tc>
          <w:tcPr>
            <w:tcW w:w="4212" w:type="dxa"/>
            <w:shd w:val="clear" w:color="auto" w:fill="auto"/>
            <w:vAlign w:val="center"/>
            <w:hideMark/>
          </w:tcPr>
          <w:p w:rsidR="001D19B1" w:rsidRDefault="001D19B1" w:rsidP="00B37C41">
            <w:pPr>
              <w:spacing w:line="241" w:lineRule="auto"/>
              <w:ind w:left="-93" w:right="51" w:firstLineChars="44" w:firstLine="92"/>
              <w:jc w:val="both"/>
            </w:pPr>
            <w:r>
              <w:rPr>
                <w:rFonts w:hint="eastAsia"/>
              </w:rPr>
              <w:t>笔数总计</w:t>
            </w:r>
          </w:p>
        </w:tc>
        <w:tc>
          <w:tcPr>
            <w:tcW w:w="848" w:type="dxa"/>
            <w:shd w:val="clear" w:color="auto" w:fill="auto"/>
            <w:vAlign w:val="center"/>
            <w:hideMark/>
          </w:tcPr>
          <w:p w:rsidR="001D19B1" w:rsidRPr="00B37C41" w:rsidRDefault="001D19B1" w:rsidP="00B37C41">
            <w:pPr>
              <w:spacing w:line="241" w:lineRule="auto"/>
              <w:ind w:left="-93" w:right="51" w:firstLineChars="44" w:firstLine="92"/>
              <w:jc w:val="both"/>
            </w:pPr>
            <w:r>
              <w:rPr>
                <w:rFonts w:hint="eastAsia"/>
              </w:rPr>
              <w:t>O</w:t>
            </w:r>
          </w:p>
        </w:tc>
      </w:tr>
      <w:tr w:rsidR="001D19B1" w:rsidRPr="00665A25" w:rsidTr="007D0AEE">
        <w:trPr>
          <w:trHeight w:val="330"/>
          <w:jc w:val="center"/>
        </w:trPr>
        <w:tc>
          <w:tcPr>
            <w:tcW w:w="1840" w:type="dxa"/>
            <w:shd w:val="clear" w:color="auto" w:fill="auto"/>
            <w:vAlign w:val="center"/>
            <w:hideMark/>
          </w:tcPr>
          <w:p w:rsidR="001D19B1" w:rsidRPr="00286EBC" w:rsidRDefault="001D19B1" w:rsidP="00F8183F">
            <w:pPr>
              <w:spacing w:line="241" w:lineRule="auto"/>
              <w:ind w:left="-93" w:right="51"/>
              <w:jc w:val="both"/>
            </w:pPr>
            <w:r>
              <w:rPr>
                <w:rFonts w:hint="eastAsia"/>
              </w:rPr>
              <w:t>totalaverage</w:t>
            </w:r>
          </w:p>
        </w:tc>
        <w:tc>
          <w:tcPr>
            <w:tcW w:w="1152" w:type="dxa"/>
            <w:shd w:val="clear" w:color="auto" w:fill="auto"/>
            <w:hideMark/>
          </w:tcPr>
          <w:p w:rsidR="001D19B1" w:rsidRDefault="001D19B1" w:rsidP="00F8183F">
            <w:pPr>
              <w:spacing w:line="241" w:lineRule="auto"/>
              <w:ind w:left="-93" w:right="51" w:firstLineChars="1" w:firstLine="2"/>
              <w:jc w:val="both"/>
            </w:pPr>
            <w:r w:rsidRPr="00924873">
              <w:rPr>
                <w:rFonts w:hint="eastAsia"/>
              </w:rPr>
              <w:t>String</w:t>
            </w:r>
          </w:p>
        </w:tc>
        <w:tc>
          <w:tcPr>
            <w:tcW w:w="4212" w:type="dxa"/>
            <w:shd w:val="clear" w:color="auto" w:fill="auto"/>
            <w:vAlign w:val="center"/>
            <w:hideMark/>
          </w:tcPr>
          <w:p w:rsidR="001D19B1" w:rsidRDefault="001D19B1" w:rsidP="00B37C41">
            <w:pPr>
              <w:spacing w:line="241" w:lineRule="auto"/>
              <w:ind w:left="-93" w:right="51" w:firstLineChars="44" w:firstLine="92"/>
              <w:jc w:val="both"/>
            </w:pPr>
            <w:r>
              <w:rPr>
                <w:rFonts w:hint="eastAsia"/>
              </w:rPr>
              <w:t>总计平均</w:t>
            </w:r>
          </w:p>
        </w:tc>
        <w:tc>
          <w:tcPr>
            <w:tcW w:w="848" w:type="dxa"/>
            <w:shd w:val="clear" w:color="auto" w:fill="auto"/>
            <w:hideMark/>
          </w:tcPr>
          <w:p w:rsidR="001D19B1" w:rsidRPr="00B37C41" w:rsidRDefault="001D19B1" w:rsidP="00B37C41">
            <w:pPr>
              <w:spacing w:line="241" w:lineRule="auto"/>
              <w:ind w:left="-93" w:right="51" w:firstLineChars="44" w:firstLine="92"/>
              <w:jc w:val="both"/>
            </w:pPr>
            <w:r w:rsidRPr="00616D8E">
              <w:rPr>
                <w:rFonts w:hint="eastAsia"/>
              </w:rPr>
              <w:t>O</w:t>
            </w:r>
          </w:p>
        </w:tc>
      </w:tr>
      <w:tr w:rsidR="001D19B1" w:rsidRPr="00665A25" w:rsidTr="007D0AEE">
        <w:trPr>
          <w:trHeight w:val="330"/>
          <w:jc w:val="center"/>
        </w:trPr>
        <w:tc>
          <w:tcPr>
            <w:tcW w:w="1840" w:type="dxa"/>
            <w:shd w:val="clear" w:color="auto" w:fill="auto"/>
            <w:vAlign w:val="center"/>
            <w:hideMark/>
          </w:tcPr>
          <w:p w:rsidR="001D19B1" w:rsidRPr="00286EBC" w:rsidRDefault="001D19B1" w:rsidP="00F8183F">
            <w:pPr>
              <w:spacing w:line="241" w:lineRule="auto"/>
              <w:ind w:left="-93" w:right="51"/>
              <w:jc w:val="both"/>
            </w:pPr>
            <w:r>
              <w:rPr>
                <w:rFonts w:hint="eastAsia"/>
              </w:rPr>
              <w:t>totalview</w:t>
            </w:r>
          </w:p>
        </w:tc>
        <w:tc>
          <w:tcPr>
            <w:tcW w:w="1152" w:type="dxa"/>
            <w:shd w:val="clear" w:color="auto" w:fill="auto"/>
            <w:hideMark/>
          </w:tcPr>
          <w:p w:rsidR="001D19B1" w:rsidRDefault="00C804A8" w:rsidP="00F8183F">
            <w:pPr>
              <w:spacing w:line="241" w:lineRule="auto"/>
              <w:ind w:left="-93" w:right="51" w:firstLineChars="1" w:firstLine="2"/>
              <w:jc w:val="both"/>
            </w:pPr>
            <w:r>
              <w:t>I</w:t>
            </w:r>
            <w:r>
              <w:rPr>
                <w:rFonts w:hint="eastAsia"/>
              </w:rPr>
              <w:t>nt</w:t>
            </w:r>
          </w:p>
        </w:tc>
        <w:tc>
          <w:tcPr>
            <w:tcW w:w="4212" w:type="dxa"/>
            <w:shd w:val="clear" w:color="auto" w:fill="auto"/>
            <w:vAlign w:val="center"/>
            <w:hideMark/>
          </w:tcPr>
          <w:p w:rsidR="001D19B1" w:rsidRDefault="001D19B1" w:rsidP="00B37C41">
            <w:pPr>
              <w:spacing w:line="241" w:lineRule="auto"/>
              <w:ind w:left="-93" w:right="51" w:firstLineChars="44" w:firstLine="92"/>
              <w:jc w:val="both"/>
            </w:pPr>
            <w:r>
              <w:rPr>
                <w:rFonts w:hint="eastAsia"/>
              </w:rPr>
              <w:t>浏览总计</w:t>
            </w:r>
          </w:p>
        </w:tc>
        <w:tc>
          <w:tcPr>
            <w:tcW w:w="848" w:type="dxa"/>
            <w:shd w:val="clear" w:color="auto" w:fill="auto"/>
            <w:hideMark/>
          </w:tcPr>
          <w:p w:rsidR="001D19B1" w:rsidRPr="00B37C41" w:rsidRDefault="001D19B1" w:rsidP="00B37C41">
            <w:pPr>
              <w:spacing w:line="241" w:lineRule="auto"/>
              <w:ind w:left="-93" w:right="51" w:firstLineChars="44" w:firstLine="92"/>
              <w:jc w:val="both"/>
            </w:pPr>
            <w:r w:rsidRPr="00616D8E">
              <w:rPr>
                <w:rFonts w:hint="eastAsia"/>
              </w:rPr>
              <w:t>O</w:t>
            </w:r>
          </w:p>
        </w:tc>
      </w:tr>
      <w:tr w:rsidR="001D19B1" w:rsidRPr="00665A25" w:rsidTr="007D0AEE">
        <w:trPr>
          <w:trHeight w:val="330"/>
          <w:jc w:val="center"/>
        </w:trPr>
        <w:tc>
          <w:tcPr>
            <w:tcW w:w="1840" w:type="dxa"/>
            <w:shd w:val="clear" w:color="auto" w:fill="auto"/>
            <w:vAlign w:val="center"/>
            <w:hideMark/>
          </w:tcPr>
          <w:p w:rsidR="001D19B1" w:rsidRPr="00286EBC" w:rsidRDefault="001D19B1" w:rsidP="00F8183F">
            <w:pPr>
              <w:spacing w:line="241" w:lineRule="auto"/>
              <w:ind w:left="-93" w:right="51"/>
              <w:jc w:val="both"/>
            </w:pPr>
            <w:r>
              <w:rPr>
                <w:rFonts w:hint="eastAsia"/>
              </w:rPr>
              <w:t>totaldown</w:t>
            </w:r>
          </w:p>
        </w:tc>
        <w:tc>
          <w:tcPr>
            <w:tcW w:w="1152" w:type="dxa"/>
            <w:shd w:val="clear" w:color="auto" w:fill="auto"/>
            <w:hideMark/>
          </w:tcPr>
          <w:p w:rsidR="001D19B1" w:rsidRDefault="00C804A8" w:rsidP="00F8183F">
            <w:pPr>
              <w:spacing w:line="241" w:lineRule="auto"/>
              <w:ind w:left="-93" w:right="51" w:firstLineChars="1" w:firstLine="2"/>
              <w:jc w:val="both"/>
            </w:pPr>
            <w:r>
              <w:t>I</w:t>
            </w:r>
            <w:r>
              <w:rPr>
                <w:rFonts w:hint="eastAsia"/>
              </w:rPr>
              <w:t>nt</w:t>
            </w:r>
          </w:p>
        </w:tc>
        <w:tc>
          <w:tcPr>
            <w:tcW w:w="4212" w:type="dxa"/>
            <w:shd w:val="clear" w:color="auto" w:fill="auto"/>
            <w:vAlign w:val="center"/>
            <w:hideMark/>
          </w:tcPr>
          <w:p w:rsidR="001D19B1" w:rsidRDefault="001D19B1" w:rsidP="00B37C41">
            <w:pPr>
              <w:spacing w:line="241" w:lineRule="auto"/>
              <w:ind w:left="-93" w:right="51" w:firstLineChars="44" w:firstLine="92"/>
              <w:jc w:val="both"/>
            </w:pPr>
            <w:r>
              <w:rPr>
                <w:rFonts w:hint="eastAsia"/>
              </w:rPr>
              <w:t>下载总计</w:t>
            </w:r>
          </w:p>
        </w:tc>
        <w:tc>
          <w:tcPr>
            <w:tcW w:w="848" w:type="dxa"/>
            <w:shd w:val="clear" w:color="auto" w:fill="auto"/>
            <w:vAlign w:val="center"/>
            <w:hideMark/>
          </w:tcPr>
          <w:p w:rsidR="001D19B1" w:rsidRPr="00B37C41" w:rsidRDefault="001D19B1" w:rsidP="00B37C41">
            <w:pPr>
              <w:spacing w:line="241" w:lineRule="auto"/>
              <w:ind w:left="-93" w:right="51" w:firstLineChars="44" w:firstLine="92"/>
              <w:jc w:val="both"/>
            </w:pPr>
            <w:r>
              <w:rPr>
                <w:rFonts w:hint="eastAsia"/>
              </w:rPr>
              <w:t>O</w:t>
            </w:r>
          </w:p>
        </w:tc>
      </w:tr>
      <w:tr w:rsidR="007D05B8" w:rsidRPr="00665A25" w:rsidTr="00DE4135">
        <w:trPr>
          <w:trHeight w:val="330"/>
          <w:jc w:val="center"/>
        </w:trPr>
        <w:tc>
          <w:tcPr>
            <w:tcW w:w="1840" w:type="dxa"/>
            <w:shd w:val="clear" w:color="auto" w:fill="auto"/>
            <w:vAlign w:val="center"/>
            <w:hideMark/>
          </w:tcPr>
          <w:p w:rsidR="007D05B8" w:rsidRPr="00286EBC" w:rsidRDefault="007D05B8" w:rsidP="00F8183F">
            <w:pPr>
              <w:spacing w:line="241" w:lineRule="auto"/>
              <w:ind w:left="-93" w:right="51"/>
              <w:jc w:val="both"/>
            </w:pPr>
            <w:r>
              <w:rPr>
                <w:rFonts w:hint="eastAsia"/>
              </w:rPr>
              <w:t>count</w:t>
            </w:r>
          </w:p>
        </w:tc>
        <w:tc>
          <w:tcPr>
            <w:tcW w:w="1152" w:type="dxa"/>
            <w:shd w:val="clear" w:color="auto" w:fill="auto"/>
            <w:vAlign w:val="center"/>
            <w:hideMark/>
          </w:tcPr>
          <w:p w:rsidR="007D05B8" w:rsidRDefault="007D05B8" w:rsidP="00F8183F">
            <w:pPr>
              <w:spacing w:line="241" w:lineRule="auto"/>
              <w:ind w:left="-93" w:right="51" w:firstLineChars="1" w:firstLine="2"/>
              <w:jc w:val="both"/>
            </w:pPr>
            <w:r>
              <w:rPr>
                <w:rFonts w:hint="eastAsia"/>
              </w:rPr>
              <w:t>int</w:t>
            </w:r>
          </w:p>
        </w:tc>
        <w:tc>
          <w:tcPr>
            <w:tcW w:w="4212" w:type="dxa"/>
            <w:shd w:val="clear" w:color="auto" w:fill="auto"/>
            <w:vAlign w:val="center"/>
            <w:hideMark/>
          </w:tcPr>
          <w:p w:rsidR="007D05B8" w:rsidRDefault="007D05B8" w:rsidP="00B37C41">
            <w:pPr>
              <w:spacing w:line="241" w:lineRule="auto"/>
              <w:ind w:left="-93" w:right="51" w:firstLineChars="44" w:firstLine="92"/>
              <w:jc w:val="both"/>
            </w:pPr>
            <w:r>
              <w:rPr>
                <w:rFonts w:hint="eastAsia"/>
              </w:rPr>
              <w:t>记录条数</w:t>
            </w:r>
          </w:p>
        </w:tc>
        <w:tc>
          <w:tcPr>
            <w:tcW w:w="848" w:type="dxa"/>
            <w:shd w:val="clear" w:color="auto" w:fill="auto"/>
            <w:hideMark/>
          </w:tcPr>
          <w:p w:rsidR="007D05B8" w:rsidRPr="00B37C41" w:rsidRDefault="007D05B8" w:rsidP="00B37C41">
            <w:pPr>
              <w:spacing w:line="241" w:lineRule="auto"/>
              <w:ind w:left="-93" w:right="51" w:firstLineChars="44" w:firstLine="92"/>
              <w:jc w:val="both"/>
            </w:pPr>
            <w:r w:rsidRPr="00EC127F">
              <w:rPr>
                <w:rFonts w:hint="eastAsia"/>
              </w:rPr>
              <w:t>O</w:t>
            </w:r>
          </w:p>
        </w:tc>
      </w:tr>
      <w:tr w:rsidR="007D05B8" w:rsidRPr="00665A25" w:rsidTr="007D0AEE">
        <w:trPr>
          <w:trHeight w:val="330"/>
          <w:jc w:val="center"/>
        </w:trPr>
        <w:tc>
          <w:tcPr>
            <w:tcW w:w="1840" w:type="dxa"/>
            <w:shd w:val="clear" w:color="auto" w:fill="auto"/>
            <w:vAlign w:val="center"/>
            <w:hideMark/>
          </w:tcPr>
          <w:p w:rsidR="007D05B8" w:rsidRPr="00286EBC" w:rsidRDefault="007D05B8" w:rsidP="00F8183F">
            <w:pPr>
              <w:spacing w:line="241" w:lineRule="auto"/>
              <w:ind w:left="-93" w:right="51"/>
              <w:jc w:val="both"/>
            </w:pPr>
            <w:r>
              <w:t>d</w:t>
            </w:r>
            <w:r>
              <w:rPr>
                <w:rFonts w:hint="eastAsia"/>
              </w:rPr>
              <w:t>ata</w:t>
            </w:r>
          </w:p>
        </w:tc>
        <w:tc>
          <w:tcPr>
            <w:tcW w:w="1152" w:type="dxa"/>
            <w:shd w:val="clear" w:color="auto" w:fill="auto"/>
            <w:vAlign w:val="center"/>
            <w:hideMark/>
          </w:tcPr>
          <w:p w:rsidR="007D05B8" w:rsidRPr="00286EBC" w:rsidRDefault="007D05B8" w:rsidP="00F8183F">
            <w:pPr>
              <w:spacing w:line="241" w:lineRule="auto"/>
              <w:ind w:left="-93" w:right="51" w:firstLineChars="1" w:firstLine="2"/>
              <w:jc w:val="both"/>
            </w:pPr>
            <w:r>
              <w:rPr>
                <w:rFonts w:hint="eastAsia"/>
              </w:rPr>
              <w:t>Array of followings</w:t>
            </w:r>
          </w:p>
        </w:tc>
        <w:tc>
          <w:tcPr>
            <w:tcW w:w="4212" w:type="dxa"/>
            <w:shd w:val="clear" w:color="auto" w:fill="auto"/>
            <w:vAlign w:val="center"/>
            <w:hideMark/>
          </w:tcPr>
          <w:p w:rsidR="007D05B8" w:rsidRDefault="007D05B8" w:rsidP="00B37C41">
            <w:pPr>
              <w:spacing w:line="241" w:lineRule="auto"/>
              <w:ind w:left="-93" w:right="51" w:firstLineChars="44" w:firstLine="92"/>
              <w:jc w:val="both"/>
            </w:pPr>
            <w:r>
              <w:rPr>
                <w:rFonts w:hint="eastAsia"/>
              </w:rPr>
              <w:t>数据清单</w:t>
            </w:r>
          </w:p>
        </w:tc>
        <w:tc>
          <w:tcPr>
            <w:tcW w:w="848" w:type="dxa"/>
            <w:shd w:val="clear" w:color="auto" w:fill="auto"/>
            <w:hideMark/>
          </w:tcPr>
          <w:p w:rsidR="007D05B8" w:rsidRPr="004A2310" w:rsidRDefault="007D05B8" w:rsidP="00B37C41">
            <w:pPr>
              <w:spacing w:line="241" w:lineRule="auto"/>
              <w:ind w:left="-93" w:right="51" w:firstLineChars="44" w:firstLine="92"/>
              <w:jc w:val="both"/>
            </w:pPr>
            <w:r w:rsidRPr="00EC127F">
              <w:rPr>
                <w:rFonts w:hint="eastAsia"/>
              </w:rPr>
              <w:t>O</w:t>
            </w:r>
          </w:p>
        </w:tc>
      </w:tr>
      <w:tr w:rsidR="007D05B8" w:rsidRPr="00665A25" w:rsidTr="00DE4135">
        <w:trPr>
          <w:trHeight w:val="330"/>
          <w:jc w:val="center"/>
        </w:trPr>
        <w:tc>
          <w:tcPr>
            <w:tcW w:w="1840" w:type="dxa"/>
            <w:shd w:val="clear" w:color="auto" w:fill="auto"/>
            <w:vAlign w:val="center"/>
            <w:hideMark/>
          </w:tcPr>
          <w:p w:rsidR="007D05B8" w:rsidRPr="00286EBC" w:rsidRDefault="007D05B8" w:rsidP="00F8183F">
            <w:pPr>
              <w:spacing w:line="241" w:lineRule="auto"/>
              <w:ind w:left="-93" w:right="51"/>
              <w:jc w:val="both"/>
            </w:pPr>
            <w:r>
              <w:rPr>
                <w:rFonts w:hint="eastAsia"/>
              </w:rPr>
              <w:t>date</w:t>
            </w:r>
          </w:p>
        </w:tc>
        <w:tc>
          <w:tcPr>
            <w:tcW w:w="1152" w:type="dxa"/>
            <w:shd w:val="clear" w:color="auto" w:fill="auto"/>
            <w:vAlign w:val="center"/>
            <w:hideMark/>
          </w:tcPr>
          <w:p w:rsidR="007D05B8" w:rsidRPr="00286EBC" w:rsidRDefault="007D05B8" w:rsidP="00F8183F">
            <w:pPr>
              <w:spacing w:line="241" w:lineRule="auto"/>
              <w:ind w:left="-93" w:right="51" w:firstLineChars="1" w:firstLine="2"/>
              <w:jc w:val="both"/>
            </w:pPr>
            <w:r>
              <w:rPr>
                <w:rFonts w:hint="eastAsia"/>
              </w:rPr>
              <w:t>String</w:t>
            </w:r>
          </w:p>
        </w:tc>
        <w:tc>
          <w:tcPr>
            <w:tcW w:w="4212" w:type="dxa"/>
            <w:shd w:val="clear" w:color="auto" w:fill="auto"/>
            <w:vAlign w:val="center"/>
            <w:hideMark/>
          </w:tcPr>
          <w:p w:rsidR="007D05B8" w:rsidRDefault="007D05B8" w:rsidP="00B37C41">
            <w:pPr>
              <w:spacing w:line="241" w:lineRule="auto"/>
              <w:ind w:left="-93" w:right="51" w:firstLineChars="44" w:firstLine="92"/>
              <w:jc w:val="both"/>
            </w:pPr>
            <w:r>
              <w:rPr>
                <w:rFonts w:hint="eastAsia"/>
              </w:rPr>
              <w:t>日期</w:t>
            </w:r>
          </w:p>
        </w:tc>
        <w:tc>
          <w:tcPr>
            <w:tcW w:w="848" w:type="dxa"/>
            <w:shd w:val="clear" w:color="auto" w:fill="auto"/>
            <w:hideMark/>
          </w:tcPr>
          <w:p w:rsidR="007D05B8" w:rsidRPr="004A2310" w:rsidRDefault="007D05B8" w:rsidP="00B37C41">
            <w:pPr>
              <w:spacing w:line="241" w:lineRule="auto"/>
              <w:ind w:left="-93" w:right="51" w:firstLineChars="44" w:firstLine="92"/>
              <w:jc w:val="both"/>
            </w:pPr>
            <w:r w:rsidRPr="00EC127F">
              <w:rPr>
                <w:rFonts w:hint="eastAsia"/>
              </w:rPr>
              <w:t>O</w:t>
            </w:r>
          </w:p>
        </w:tc>
      </w:tr>
      <w:tr w:rsidR="007D05B8" w:rsidRPr="00665A25" w:rsidTr="007D0AEE">
        <w:trPr>
          <w:trHeight w:val="330"/>
          <w:jc w:val="center"/>
        </w:trPr>
        <w:tc>
          <w:tcPr>
            <w:tcW w:w="1840" w:type="dxa"/>
            <w:shd w:val="clear" w:color="auto" w:fill="auto"/>
            <w:vAlign w:val="center"/>
            <w:hideMark/>
          </w:tcPr>
          <w:p w:rsidR="007D05B8" w:rsidRPr="00286EBC" w:rsidRDefault="007D05B8" w:rsidP="00F8183F">
            <w:pPr>
              <w:spacing w:line="241" w:lineRule="auto"/>
              <w:ind w:left="-93" w:right="51"/>
              <w:jc w:val="both"/>
            </w:pPr>
            <w:r>
              <w:rPr>
                <w:rFonts w:hint="eastAsia"/>
              </w:rPr>
              <w:t>applicationID</w:t>
            </w:r>
          </w:p>
        </w:tc>
        <w:tc>
          <w:tcPr>
            <w:tcW w:w="1152" w:type="dxa"/>
            <w:shd w:val="clear" w:color="auto" w:fill="auto"/>
            <w:vAlign w:val="center"/>
            <w:hideMark/>
          </w:tcPr>
          <w:p w:rsidR="007D05B8" w:rsidRPr="00286EBC" w:rsidRDefault="007D05B8" w:rsidP="00F8183F">
            <w:pPr>
              <w:spacing w:line="241" w:lineRule="auto"/>
              <w:ind w:left="-93" w:right="51" w:firstLineChars="1" w:firstLine="2"/>
              <w:jc w:val="both"/>
            </w:pPr>
            <w:r>
              <w:rPr>
                <w:rFonts w:hint="eastAsia"/>
              </w:rPr>
              <w:t>String</w:t>
            </w:r>
          </w:p>
        </w:tc>
        <w:tc>
          <w:tcPr>
            <w:tcW w:w="4212" w:type="dxa"/>
            <w:shd w:val="clear" w:color="auto" w:fill="auto"/>
            <w:vAlign w:val="center"/>
            <w:hideMark/>
          </w:tcPr>
          <w:p w:rsidR="007D05B8" w:rsidRDefault="007D05B8" w:rsidP="00B37C41">
            <w:pPr>
              <w:spacing w:line="241" w:lineRule="auto"/>
              <w:ind w:left="-93" w:right="51" w:firstLineChars="44" w:firstLine="92"/>
              <w:jc w:val="both"/>
            </w:pPr>
            <w:r>
              <w:rPr>
                <w:rFonts w:hint="eastAsia"/>
              </w:rPr>
              <w:t>联盟应用编号</w:t>
            </w:r>
          </w:p>
        </w:tc>
        <w:tc>
          <w:tcPr>
            <w:tcW w:w="848" w:type="dxa"/>
            <w:shd w:val="clear" w:color="auto" w:fill="auto"/>
            <w:hideMark/>
          </w:tcPr>
          <w:p w:rsidR="007D05B8" w:rsidRPr="004A2310" w:rsidRDefault="007D05B8" w:rsidP="00B37C41">
            <w:pPr>
              <w:spacing w:line="241" w:lineRule="auto"/>
              <w:ind w:left="-93" w:right="51" w:firstLineChars="44" w:firstLine="92"/>
              <w:jc w:val="both"/>
            </w:pPr>
            <w:r w:rsidRPr="00EC127F">
              <w:rPr>
                <w:rFonts w:hint="eastAsia"/>
              </w:rPr>
              <w:t>O</w:t>
            </w:r>
          </w:p>
        </w:tc>
      </w:tr>
      <w:tr w:rsidR="007D05B8" w:rsidRPr="00665A25" w:rsidTr="00DE4135">
        <w:trPr>
          <w:trHeight w:val="330"/>
          <w:jc w:val="center"/>
        </w:trPr>
        <w:tc>
          <w:tcPr>
            <w:tcW w:w="1840" w:type="dxa"/>
            <w:shd w:val="clear" w:color="auto" w:fill="auto"/>
            <w:vAlign w:val="center"/>
            <w:hideMark/>
          </w:tcPr>
          <w:p w:rsidR="007D05B8" w:rsidRPr="00286EBC" w:rsidRDefault="007D05B8" w:rsidP="00F8183F">
            <w:pPr>
              <w:spacing w:line="241" w:lineRule="auto"/>
              <w:ind w:left="-93" w:right="51"/>
              <w:jc w:val="both"/>
            </w:pPr>
            <w:r w:rsidRPr="008C50AB">
              <w:t>payValue</w:t>
            </w:r>
          </w:p>
        </w:tc>
        <w:tc>
          <w:tcPr>
            <w:tcW w:w="1152" w:type="dxa"/>
            <w:shd w:val="clear" w:color="auto" w:fill="auto"/>
            <w:vAlign w:val="center"/>
            <w:hideMark/>
          </w:tcPr>
          <w:p w:rsidR="007D05B8" w:rsidRPr="00286EBC" w:rsidRDefault="007D05B8" w:rsidP="00F8183F">
            <w:pPr>
              <w:spacing w:line="241" w:lineRule="auto"/>
              <w:ind w:left="-93" w:right="51" w:firstLineChars="1" w:firstLine="2"/>
              <w:jc w:val="both"/>
            </w:pPr>
            <w:r>
              <w:rPr>
                <w:rFonts w:hint="eastAsia"/>
              </w:rPr>
              <w:t>String</w:t>
            </w:r>
          </w:p>
        </w:tc>
        <w:tc>
          <w:tcPr>
            <w:tcW w:w="4212" w:type="dxa"/>
            <w:shd w:val="clear" w:color="auto" w:fill="auto"/>
            <w:vAlign w:val="center"/>
            <w:hideMark/>
          </w:tcPr>
          <w:p w:rsidR="007D05B8" w:rsidRDefault="007D05B8" w:rsidP="00B37C41">
            <w:pPr>
              <w:spacing w:line="241" w:lineRule="auto"/>
              <w:ind w:left="-93" w:right="51" w:firstLineChars="44" w:firstLine="92"/>
              <w:jc w:val="both"/>
            </w:pPr>
            <w:r>
              <w:rPr>
                <w:rFonts w:hint="eastAsia"/>
              </w:rPr>
              <w:t>付费金额</w:t>
            </w:r>
          </w:p>
        </w:tc>
        <w:tc>
          <w:tcPr>
            <w:tcW w:w="848" w:type="dxa"/>
            <w:shd w:val="clear" w:color="auto" w:fill="auto"/>
            <w:hideMark/>
          </w:tcPr>
          <w:p w:rsidR="007D05B8" w:rsidRPr="004A2310" w:rsidRDefault="007D05B8" w:rsidP="00B37C41">
            <w:pPr>
              <w:spacing w:line="241" w:lineRule="auto"/>
              <w:ind w:left="-93" w:right="51" w:firstLineChars="44" w:firstLine="92"/>
              <w:jc w:val="both"/>
            </w:pPr>
            <w:r w:rsidRPr="00EC127F">
              <w:rPr>
                <w:rFonts w:hint="eastAsia"/>
              </w:rPr>
              <w:t>O</w:t>
            </w:r>
          </w:p>
        </w:tc>
      </w:tr>
      <w:tr w:rsidR="007D05B8" w:rsidRPr="00665A25" w:rsidTr="00DE4135">
        <w:trPr>
          <w:trHeight w:val="330"/>
          <w:jc w:val="center"/>
        </w:trPr>
        <w:tc>
          <w:tcPr>
            <w:tcW w:w="1840" w:type="dxa"/>
            <w:shd w:val="clear" w:color="auto" w:fill="auto"/>
            <w:vAlign w:val="center"/>
            <w:hideMark/>
          </w:tcPr>
          <w:p w:rsidR="007D05B8" w:rsidRPr="00286EBC" w:rsidRDefault="007D05B8" w:rsidP="00F8183F">
            <w:pPr>
              <w:spacing w:line="241" w:lineRule="auto"/>
              <w:ind w:left="-93" w:right="51"/>
              <w:jc w:val="both"/>
            </w:pPr>
            <w:r w:rsidRPr="008C50AB">
              <w:t>payNum</w:t>
            </w:r>
          </w:p>
        </w:tc>
        <w:tc>
          <w:tcPr>
            <w:tcW w:w="1152" w:type="dxa"/>
            <w:shd w:val="clear" w:color="auto" w:fill="auto"/>
            <w:vAlign w:val="center"/>
            <w:hideMark/>
          </w:tcPr>
          <w:p w:rsidR="007D05B8" w:rsidRPr="00286EBC" w:rsidRDefault="003D085B" w:rsidP="00F8183F">
            <w:pPr>
              <w:spacing w:line="241" w:lineRule="auto"/>
              <w:ind w:left="-93" w:right="51" w:firstLineChars="1" w:firstLine="2"/>
              <w:jc w:val="both"/>
            </w:pPr>
            <w:r>
              <w:t>I</w:t>
            </w:r>
            <w:r>
              <w:rPr>
                <w:rFonts w:hint="eastAsia"/>
              </w:rPr>
              <w:t>nt</w:t>
            </w:r>
          </w:p>
        </w:tc>
        <w:tc>
          <w:tcPr>
            <w:tcW w:w="4212" w:type="dxa"/>
            <w:shd w:val="clear" w:color="auto" w:fill="auto"/>
            <w:vAlign w:val="center"/>
            <w:hideMark/>
          </w:tcPr>
          <w:p w:rsidR="007D05B8" w:rsidRDefault="007D05B8" w:rsidP="00B37C41">
            <w:pPr>
              <w:spacing w:line="241" w:lineRule="auto"/>
              <w:ind w:left="-93" w:right="51" w:firstLineChars="44" w:firstLine="92"/>
              <w:jc w:val="both"/>
            </w:pPr>
            <w:r>
              <w:rPr>
                <w:rFonts w:hint="eastAsia"/>
              </w:rPr>
              <w:t>付费笔数</w:t>
            </w:r>
          </w:p>
        </w:tc>
        <w:tc>
          <w:tcPr>
            <w:tcW w:w="848" w:type="dxa"/>
            <w:shd w:val="clear" w:color="auto" w:fill="auto"/>
            <w:hideMark/>
          </w:tcPr>
          <w:p w:rsidR="007D05B8" w:rsidRPr="004A2310" w:rsidRDefault="007D05B8" w:rsidP="00B37C41">
            <w:pPr>
              <w:spacing w:line="241" w:lineRule="auto"/>
              <w:ind w:left="-93" w:right="51" w:firstLineChars="44" w:firstLine="92"/>
              <w:jc w:val="both"/>
            </w:pPr>
            <w:r w:rsidRPr="00EC127F">
              <w:rPr>
                <w:rFonts w:hint="eastAsia"/>
              </w:rPr>
              <w:t>O</w:t>
            </w:r>
          </w:p>
        </w:tc>
      </w:tr>
      <w:tr w:rsidR="007D05B8" w:rsidRPr="00665A25" w:rsidTr="00DE4135">
        <w:trPr>
          <w:trHeight w:val="330"/>
          <w:jc w:val="center"/>
        </w:trPr>
        <w:tc>
          <w:tcPr>
            <w:tcW w:w="1840" w:type="dxa"/>
            <w:shd w:val="clear" w:color="auto" w:fill="auto"/>
            <w:vAlign w:val="center"/>
            <w:hideMark/>
          </w:tcPr>
          <w:p w:rsidR="007D05B8" w:rsidRPr="00286EBC" w:rsidRDefault="007D05B8" w:rsidP="00F8183F">
            <w:pPr>
              <w:spacing w:line="241" w:lineRule="auto"/>
              <w:ind w:left="-93" w:right="51"/>
              <w:jc w:val="both"/>
            </w:pPr>
            <w:r>
              <w:t>average</w:t>
            </w:r>
          </w:p>
        </w:tc>
        <w:tc>
          <w:tcPr>
            <w:tcW w:w="1152" w:type="dxa"/>
            <w:shd w:val="clear" w:color="auto" w:fill="auto"/>
            <w:vAlign w:val="center"/>
            <w:hideMark/>
          </w:tcPr>
          <w:p w:rsidR="007D05B8" w:rsidRPr="00286EBC" w:rsidRDefault="007D05B8" w:rsidP="00F8183F">
            <w:pPr>
              <w:spacing w:line="241" w:lineRule="auto"/>
              <w:ind w:left="-93" w:right="51" w:firstLineChars="1" w:firstLine="2"/>
              <w:jc w:val="both"/>
            </w:pPr>
            <w:r>
              <w:rPr>
                <w:rFonts w:hint="eastAsia"/>
              </w:rPr>
              <w:t>String</w:t>
            </w:r>
          </w:p>
        </w:tc>
        <w:tc>
          <w:tcPr>
            <w:tcW w:w="4212" w:type="dxa"/>
            <w:shd w:val="clear" w:color="auto" w:fill="auto"/>
            <w:vAlign w:val="center"/>
            <w:hideMark/>
          </w:tcPr>
          <w:p w:rsidR="007D05B8" w:rsidRDefault="007D05B8" w:rsidP="00B37C41">
            <w:pPr>
              <w:spacing w:line="241" w:lineRule="auto"/>
              <w:ind w:left="-93" w:right="51" w:firstLineChars="44" w:firstLine="92"/>
              <w:jc w:val="both"/>
            </w:pPr>
            <w:r>
              <w:rPr>
                <w:rFonts w:hint="eastAsia"/>
              </w:rPr>
              <w:t>单笔均价</w:t>
            </w:r>
          </w:p>
        </w:tc>
        <w:tc>
          <w:tcPr>
            <w:tcW w:w="848" w:type="dxa"/>
            <w:shd w:val="clear" w:color="auto" w:fill="auto"/>
            <w:hideMark/>
          </w:tcPr>
          <w:p w:rsidR="007D05B8" w:rsidRPr="004A2310" w:rsidRDefault="007D05B8" w:rsidP="00B37C41">
            <w:pPr>
              <w:spacing w:line="241" w:lineRule="auto"/>
              <w:ind w:left="-93" w:right="51" w:firstLineChars="44" w:firstLine="92"/>
              <w:jc w:val="both"/>
            </w:pPr>
            <w:r w:rsidRPr="00EC127F">
              <w:rPr>
                <w:rFonts w:hint="eastAsia"/>
              </w:rPr>
              <w:t>O</w:t>
            </w:r>
          </w:p>
        </w:tc>
      </w:tr>
      <w:tr w:rsidR="007D05B8" w:rsidRPr="00665A25" w:rsidTr="00DE4135">
        <w:trPr>
          <w:trHeight w:val="330"/>
          <w:jc w:val="center"/>
        </w:trPr>
        <w:tc>
          <w:tcPr>
            <w:tcW w:w="1840" w:type="dxa"/>
            <w:shd w:val="clear" w:color="auto" w:fill="auto"/>
            <w:vAlign w:val="center"/>
            <w:hideMark/>
          </w:tcPr>
          <w:p w:rsidR="007D05B8" w:rsidRPr="00286EBC" w:rsidRDefault="007D05B8" w:rsidP="00F8183F">
            <w:pPr>
              <w:spacing w:line="241" w:lineRule="auto"/>
              <w:ind w:left="-93" w:right="51"/>
              <w:jc w:val="both"/>
            </w:pPr>
            <w:r>
              <w:rPr>
                <w:rFonts w:hint="eastAsia"/>
              </w:rPr>
              <w:t>viewNum</w:t>
            </w:r>
          </w:p>
        </w:tc>
        <w:tc>
          <w:tcPr>
            <w:tcW w:w="1152" w:type="dxa"/>
            <w:shd w:val="clear" w:color="auto" w:fill="auto"/>
            <w:vAlign w:val="center"/>
            <w:hideMark/>
          </w:tcPr>
          <w:p w:rsidR="007D05B8" w:rsidRPr="00286EBC" w:rsidRDefault="003D085B" w:rsidP="00F8183F">
            <w:pPr>
              <w:spacing w:line="241" w:lineRule="auto"/>
              <w:ind w:left="-93" w:right="51" w:firstLineChars="1" w:firstLine="2"/>
              <w:jc w:val="both"/>
            </w:pPr>
            <w:r>
              <w:t>I</w:t>
            </w:r>
            <w:r>
              <w:rPr>
                <w:rFonts w:hint="eastAsia"/>
              </w:rPr>
              <w:t>nt</w:t>
            </w:r>
          </w:p>
        </w:tc>
        <w:tc>
          <w:tcPr>
            <w:tcW w:w="4212" w:type="dxa"/>
            <w:shd w:val="clear" w:color="auto" w:fill="auto"/>
            <w:vAlign w:val="center"/>
            <w:hideMark/>
          </w:tcPr>
          <w:p w:rsidR="007D05B8" w:rsidRDefault="007D05B8" w:rsidP="00B37C41">
            <w:pPr>
              <w:spacing w:line="241" w:lineRule="auto"/>
              <w:ind w:left="-93" w:right="51" w:firstLineChars="44" w:firstLine="92"/>
              <w:jc w:val="both"/>
            </w:pPr>
            <w:r>
              <w:rPr>
                <w:rFonts w:hint="eastAsia"/>
              </w:rPr>
              <w:t>浏览量</w:t>
            </w:r>
          </w:p>
        </w:tc>
        <w:tc>
          <w:tcPr>
            <w:tcW w:w="848" w:type="dxa"/>
            <w:shd w:val="clear" w:color="auto" w:fill="auto"/>
            <w:hideMark/>
          </w:tcPr>
          <w:p w:rsidR="007D05B8" w:rsidRPr="004A2310" w:rsidRDefault="007D05B8" w:rsidP="00B37C41">
            <w:pPr>
              <w:spacing w:line="241" w:lineRule="auto"/>
              <w:ind w:left="-93" w:right="51" w:firstLineChars="44" w:firstLine="92"/>
              <w:jc w:val="both"/>
            </w:pPr>
            <w:r w:rsidRPr="00EC127F">
              <w:rPr>
                <w:rFonts w:hint="eastAsia"/>
              </w:rPr>
              <w:t>O</w:t>
            </w:r>
          </w:p>
        </w:tc>
      </w:tr>
      <w:tr w:rsidR="007D05B8" w:rsidRPr="00665A25" w:rsidTr="00DE4135">
        <w:trPr>
          <w:trHeight w:val="330"/>
          <w:jc w:val="center"/>
        </w:trPr>
        <w:tc>
          <w:tcPr>
            <w:tcW w:w="1840" w:type="dxa"/>
            <w:shd w:val="clear" w:color="auto" w:fill="auto"/>
            <w:vAlign w:val="center"/>
            <w:hideMark/>
          </w:tcPr>
          <w:p w:rsidR="007D05B8" w:rsidRDefault="007D05B8" w:rsidP="00F8183F">
            <w:pPr>
              <w:spacing w:line="241" w:lineRule="auto"/>
              <w:ind w:left="-93" w:right="51"/>
              <w:jc w:val="both"/>
            </w:pPr>
            <w:r>
              <w:rPr>
                <w:rFonts w:hint="eastAsia"/>
              </w:rPr>
              <w:t>downNum</w:t>
            </w:r>
          </w:p>
        </w:tc>
        <w:tc>
          <w:tcPr>
            <w:tcW w:w="1152" w:type="dxa"/>
            <w:shd w:val="clear" w:color="auto" w:fill="auto"/>
            <w:vAlign w:val="center"/>
            <w:hideMark/>
          </w:tcPr>
          <w:p w:rsidR="007D05B8" w:rsidRPr="00286EBC" w:rsidRDefault="003D085B" w:rsidP="00F8183F">
            <w:pPr>
              <w:spacing w:line="241" w:lineRule="auto"/>
              <w:ind w:left="-93" w:right="51" w:firstLineChars="1" w:firstLine="2"/>
              <w:jc w:val="both"/>
            </w:pPr>
            <w:r>
              <w:t>I</w:t>
            </w:r>
            <w:r>
              <w:rPr>
                <w:rFonts w:hint="eastAsia"/>
              </w:rPr>
              <w:t>nt</w:t>
            </w:r>
          </w:p>
        </w:tc>
        <w:tc>
          <w:tcPr>
            <w:tcW w:w="4212" w:type="dxa"/>
            <w:shd w:val="clear" w:color="auto" w:fill="auto"/>
            <w:vAlign w:val="center"/>
            <w:hideMark/>
          </w:tcPr>
          <w:p w:rsidR="007D05B8" w:rsidRDefault="007D05B8" w:rsidP="00B37C41">
            <w:pPr>
              <w:spacing w:line="241" w:lineRule="auto"/>
              <w:ind w:left="-93" w:right="51" w:firstLineChars="44" w:firstLine="92"/>
              <w:jc w:val="both"/>
            </w:pPr>
            <w:r>
              <w:rPr>
                <w:rFonts w:hint="eastAsia"/>
              </w:rPr>
              <w:t>下载量</w:t>
            </w:r>
          </w:p>
        </w:tc>
        <w:tc>
          <w:tcPr>
            <w:tcW w:w="848" w:type="dxa"/>
            <w:shd w:val="clear" w:color="auto" w:fill="auto"/>
            <w:hideMark/>
          </w:tcPr>
          <w:p w:rsidR="007D05B8" w:rsidRPr="004A2310" w:rsidRDefault="007D05B8" w:rsidP="00B37C41">
            <w:pPr>
              <w:spacing w:line="241" w:lineRule="auto"/>
              <w:ind w:left="-93" w:right="51" w:firstLineChars="44" w:firstLine="92"/>
              <w:jc w:val="both"/>
            </w:pPr>
            <w:r w:rsidRPr="00EC127F">
              <w:rPr>
                <w:rFonts w:hint="eastAsia"/>
              </w:rPr>
              <w:t>O</w:t>
            </w:r>
          </w:p>
        </w:tc>
      </w:tr>
    </w:tbl>
    <w:p w:rsidR="00872C91" w:rsidRDefault="00872C91" w:rsidP="00872C91">
      <w:pPr>
        <w:ind w:left="420"/>
      </w:pPr>
    </w:p>
    <w:p w:rsidR="00872C91" w:rsidRDefault="00872C91" w:rsidP="00872C91">
      <w:pPr>
        <w:ind w:left="420"/>
      </w:pPr>
      <w:r>
        <w:rPr>
          <w:rFonts w:hint="eastAsia"/>
        </w:rPr>
        <w:t>举例</w:t>
      </w:r>
    </w:p>
    <w:tbl>
      <w:tblPr>
        <w:tblW w:w="0" w:type="auto"/>
        <w:tblInd w:w="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1897"/>
        <w:gridCol w:w="6375"/>
      </w:tblGrid>
      <w:tr w:rsidR="00872C91" w:rsidRPr="0038247B" w:rsidTr="00DE4135">
        <w:trPr>
          <w:cantSplit/>
          <w:trHeight w:val="300"/>
        </w:trPr>
        <w:tc>
          <w:tcPr>
            <w:tcW w:w="189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72C91" w:rsidRPr="0038247B" w:rsidRDefault="00872C91" w:rsidP="00DE4135">
            <w:pPr>
              <w:pStyle w:val="TableHeading"/>
            </w:pPr>
            <w:r w:rsidRPr="0038247B">
              <w:lastRenderedPageBreak/>
              <w:t>Request/Response</w:t>
            </w:r>
          </w:p>
        </w:tc>
        <w:tc>
          <w:tcPr>
            <w:tcW w:w="6375"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72C91" w:rsidRPr="0038247B" w:rsidRDefault="00872C91" w:rsidP="00DE4135">
            <w:pPr>
              <w:pStyle w:val="TableHeading"/>
            </w:pPr>
            <w:r w:rsidRPr="0038247B">
              <w:t>Example</w:t>
            </w:r>
          </w:p>
        </w:tc>
      </w:tr>
      <w:tr w:rsidR="00872C91" w:rsidRPr="00B05DED" w:rsidTr="00DE4135">
        <w:trPr>
          <w:cantSplit/>
          <w:trHeight w:val="281"/>
        </w:trPr>
        <w:tc>
          <w:tcPr>
            <w:tcW w:w="1897" w:type="dxa"/>
          </w:tcPr>
          <w:p w:rsidR="00872C91" w:rsidRPr="002B69A5" w:rsidRDefault="00872C91" w:rsidP="00DE4135">
            <w:pPr>
              <w:pStyle w:val="TableText"/>
              <w:rPr>
                <w:lang w:val="fr-FR"/>
              </w:rPr>
            </w:pPr>
            <w:r w:rsidRPr="0038247B">
              <w:t>Request</w:t>
            </w:r>
            <w:r w:rsidR="00C85A0B">
              <w:rPr>
                <w:rFonts w:hint="eastAsia"/>
              </w:rPr>
              <w:t xml:space="preserve"> (</w:t>
            </w:r>
            <w:r w:rsidR="00C85A0B" w:rsidRPr="00527994">
              <w:t>String params</w:t>
            </w:r>
            <w:r w:rsidR="00C85A0B">
              <w:rPr>
                <w:rFonts w:hint="eastAsia"/>
              </w:rPr>
              <w:t>)</w:t>
            </w:r>
          </w:p>
        </w:tc>
        <w:tc>
          <w:tcPr>
            <w:tcW w:w="6375" w:type="dxa"/>
          </w:tcPr>
          <w:p w:rsidR="00D669E0" w:rsidRPr="00D669E0" w:rsidRDefault="00D669E0" w:rsidP="00D669E0">
            <w:pPr>
              <w:pStyle w:val="TerminalDisplayinTable"/>
              <w:shd w:val="clear" w:color="auto" w:fill="D9D9D9"/>
              <w:spacing w:line="240" w:lineRule="auto"/>
              <w:rPr>
                <w:rFonts w:ascii="Arial" w:hAnsi="Arial" w:cs="Arial"/>
                <w:spacing w:val="0"/>
                <w:szCs w:val="20"/>
                <w:lang w:val="fr-FR"/>
              </w:rPr>
            </w:pPr>
            <w:r w:rsidRPr="00D669E0">
              <w:rPr>
                <w:rFonts w:ascii="Arial" w:hAnsi="Arial" w:cs="Arial"/>
                <w:spacing w:val="0"/>
                <w:szCs w:val="20"/>
                <w:lang w:val="fr-FR"/>
              </w:rPr>
              <w:t>{</w:t>
            </w:r>
          </w:p>
          <w:p w:rsidR="00D669E0" w:rsidRPr="00D669E0" w:rsidRDefault="00D669E0" w:rsidP="00D669E0">
            <w:pPr>
              <w:pStyle w:val="TerminalDisplayinTable"/>
              <w:shd w:val="clear" w:color="auto" w:fill="D9D9D9"/>
              <w:spacing w:line="240" w:lineRule="auto"/>
              <w:rPr>
                <w:rFonts w:ascii="Arial" w:hAnsi="Arial" w:cs="Arial"/>
                <w:spacing w:val="0"/>
                <w:szCs w:val="20"/>
                <w:lang w:val="fr-FR"/>
              </w:rPr>
            </w:pPr>
            <w:r w:rsidRPr="00D669E0">
              <w:rPr>
                <w:rFonts w:ascii="Arial" w:hAnsi="Arial" w:cs="Arial"/>
                <w:spacing w:val="0"/>
                <w:szCs w:val="20"/>
                <w:lang w:val="fr-FR"/>
              </w:rPr>
              <w:t xml:space="preserve">    "sdkChannel": "1",</w:t>
            </w:r>
          </w:p>
          <w:p w:rsidR="00D669E0" w:rsidRPr="00D669E0" w:rsidRDefault="00D669E0" w:rsidP="00D669E0">
            <w:pPr>
              <w:pStyle w:val="TerminalDisplayinTable"/>
              <w:shd w:val="clear" w:color="auto" w:fill="D9D9D9"/>
              <w:spacing w:line="240" w:lineRule="auto"/>
              <w:rPr>
                <w:rFonts w:ascii="Arial" w:hAnsi="Arial" w:cs="Arial"/>
                <w:spacing w:val="0"/>
                <w:szCs w:val="20"/>
                <w:lang w:val="fr-FR"/>
              </w:rPr>
            </w:pPr>
            <w:r w:rsidRPr="00D669E0">
              <w:rPr>
                <w:rFonts w:ascii="Arial" w:hAnsi="Arial" w:cs="Arial"/>
                <w:spacing w:val="0"/>
                <w:szCs w:val="20"/>
                <w:lang w:val="fr-FR"/>
              </w:rPr>
              <w:t xml:space="preserve">    "userID": "test",</w:t>
            </w:r>
          </w:p>
          <w:p w:rsidR="00D669E0" w:rsidRPr="00D669E0" w:rsidRDefault="00D669E0" w:rsidP="00D669E0">
            <w:pPr>
              <w:pStyle w:val="TerminalDisplayinTable"/>
              <w:shd w:val="clear" w:color="auto" w:fill="D9D9D9"/>
              <w:spacing w:line="240" w:lineRule="auto"/>
              <w:rPr>
                <w:rFonts w:ascii="Arial" w:hAnsi="Arial" w:cs="Arial"/>
                <w:spacing w:val="0"/>
                <w:szCs w:val="20"/>
                <w:lang w:val="fr-FR"/>
              </w:rPr>
            </w:pPr>
            <w:r w:rsidRPr="00D669E0">
              <w:rPr>
                <w:rFonts w:ascii="Arial" w:hAnsi="Arial" w:cs="Arial"/>
                <w:spacing w:val="0"/>
                <w:szCs w:val="20"/>
                <w:lang w:val="fr-FR"/>
              </w:rPr>
              <w:t xml:space="preserve">    "startTime": "20120701",</w:t>
            </w:r>
          </w:p>
          <w:p w:rsidR="00D669E0" w:rsidRPr="00D669E0" w:rsidRDefault="00D669E0" w:rsidP="00D669E0">
            <w:pPr>
              <w:pStyle w:val="TerminalDisplayinTable"/>
              <w:shd w:val="clear" w:color="auto" w:fill="D9D9D9"/>
              <w:spacing w:line="240" w:lineRule="auto"/>
              <w:rPr>
                <w:rFonts w:ascii="Arial" w:hAnsi="Arial" w:cs="Arial"/>
                <w:spacing w:val="0"/>
                <w:szCs w:val="20"/>
                <w:lang w:val="fr-FR"/>
              </w:rPr>
            </w:pPr>
            <w:r w:rsidRPr="00D669E0">
              <w:rPr>
                <w:rFonts w:ascii="Arial" w:hAnsi="Arial" w:cs="Arial"/>
                <w:spacing w:val="0"/>
                <w:szCs w:val="20"/>
                <w:lang w:val="fr-FR"/>
              </w:rPr>
              <w:t xml:space="preserve">    "endTime": "20121231",</w:t>
            </w:r>
          </w:p>
          <w:p w:rsidR="00D669E0" w:rsidRPr="00D669E0" w:rsidRDefault="00D669E0" w:rsidP="00D669E0">
            <w:pPr>
              <w:pStyle w:val="TerminalDisplayinTable"/>
              <w:shd w:val="clear" w:color="auto" w:fill="D9D9D9"/>
              <w:spacing w:line="240" w:lineRule="auto"/>
              <w:rPr>
                <w:rFonts w:ascii="Arial" w:hAnsi="Arial" w:cs="Arial"/>
                <w:spacing w:val="0"/>
                <w:szCs w:val="20"/>
                <w:lang w:val="fr-FR"/>
              </w:rPr>
            </w:pPr>
            <w:r w:rsidRPr="00D669E0">
              <w:rPr>
                <w:rFonts w:ascii="Arial" w:hAnsi="Arial" w:cs="Arial"/>
                <w:spacing w:val="0"/>
                <w:szCs w:val="20"/>
                <w:lang w:val="fr-FR"/>
              </w:rPr>
              <w:t xml:space="preserve">    "pageNo": "1",</w:t>
            </w:r>
          </w:p>
          <w:p w:rsidR="00D669E0" w:rsidRPr="00D669E0" w:rsidRDefault="00D669E0" w:rsidP="00D669E0">
            <w:pPr>
              <w:pStyle w:val="TerminalDisplayinTable"/>
              <w:shd w:val="clear" w:color="auto" w:fill="D9D9D9"/>
              <w:spacing w:line="240" w:lineRule="auto"/>
              <w:rPr>
                <w:rFonts w:ascii="Arial" w:hAnsi="Arial" w:cs="Arial"/>
                <w:spacing w:val="0"/>
                <w:szCs w:val="20"/>
                <w:lang w:val="fr-FR"/>
              </w:rPr>
            </w:pPr>
            <w:r w:rsidRPr="00D669E0">
              <w:rPr>
                <w:rFonts w:ascii="Arial" w:hAnsi="Arial" w:cs="Arial"/>
                <w:spacing w:val="0"/>
                <w:szCs w:val="20"/>
                <w:lang w:val="fr-FR"/>
              </w:rPr>
              <w:t xml:space="preserve">    "pageSize": "100",</w:t>
            </w:r>
          </w:p>
          <w:p w:rsidR="00D669E0" w:rsidRPr="00D669E0" w:rsidRDefault="00D669E0" w:rsidP="00D669E0">
            <w:pPr>
              <w:pStyle w:val="TerminalDisplayinTable"/>
              <w:shd w:val="clear" w:color="auto" w:fill="D9D9D9"/>
              <w:spacing w:line="240" w:lineRule="auto"/>
              <w:rPr>
                <w:rFonts w:ascii="Arial" w:hAnsi="Arial" w:cs="Arial"/>
                <w:spacing w:val="0"/>
                <w:szCs w:val="20"/>
                <w:lang w:val="fr-FR"/>
              </w:rPr>
            </w:pPr>
            <w:r w:rsidRPr="00D669E0">
              <w:rPr>
                <w:rFonts w:ascii="Arial" w:hAnsi="Arial" w:cs="Arial"/>
                <w:spacing w:val="0"/>
                <w:szCs w:val="20"/>
                <w:lang w:val="fr-FR"/>
              </w:rPr>
              <w:t xml:space="preserve">    "sign": "1b9a33789232709159bd375b62f4c426068f0f699b38d83dec27468621574822"</w:t>
            </w:r>
          </w:p>
          <w:p w:rsidR="00872C91" w:rsidRPr="002B69A5" w:rsidRDefault="00D669E0" w:rsidP="00D669E0">
            <w:pPr>
              <w:pStyle w:val="TerminalDisplayinTable"/>
              <w:shd w:val="clear" w:color="auto" w:fill="D9D9D9"/>
              <w:spacing w:line="240" w:lineRule="auto"/>
              <w:rPr>
                <w:lang w:val="it-IT"/>
              </w:rPr>
            </w:pPr>
            <w:r w:rsidRPr="00D669E0">
              <w:rPr>
                <w:rFonts w:ascii="Arial" w:hAnsi="Arial" w:cs="Arial"/>
                <w:spacing w:val="0"/>
                <w:szCs w:val="20"/>
                <w:lang w:val="fr-FR"/>
              </w:rPr>
              <w:t>}</w:t>
            </w:r>
          </w:p>
        </w:tc>
      </w:tr>
      <w:tr w:rsidR="00872C91" w:rsidRPr="001C6E22" w:rsidTr="00DE4135">
        <w:trPr>
          <w:cantSplit/>
          <w:trHeight w:val="281"/>
        </w:trPr>
        <w:tc>
          <w:tcPr>
            <w:tcW w:w="1897" w:type="dxa"/>
          </w:tcPr>
          <w:p w:rsidR="00872C91" w:rsidRPr="002B69A5" w:rsidRDefault="00872C91" w:rsidP="00DE4135">
            <w:pPr>
              <w:pStyle w:val="TableText"/>
              <w:rPr>
                <w:lang w:val="fr-FR"/>
              </w:rPr>
            </w:pPr>
            <w:r w:rsidRPr="002B69A5">
              <w:rPr>
                <w:lang w:val="fr-FR"/>
              </w:rPr>
              <w:t>Response</w:t>
            </w:r>
          </w:p>
        </w:tc>
        <w:tc>
          <w:tcPr>
            <w:tcW w:w="6375" w:type="dxa"/>
          </w:tcPr>
          <w:p w:rsidR="0011685E" w:rsidRPr="0011685E" w:rsidRDefault="0011685E" w:rsidP="0011685E">
            <w:pPr>
              <w:pStyle w:val="TerminalDisplayinTable"/>
              <w:shd w:val="clear" w:color="auto" w:fill="D9D9D9"/>
              <w:spacing w:line="240" w:lineRule="auto"/>
              <w:rPr>
                <w:rFonts w:ascii="Arial" w:hAnsi="Arial" w:cs="Arial"/>
                <w:spacing w:val="0"/>
                <w:szCs w:val="20"/>
                <w:lang w:val="fr-FR"/>
              </w:rPr>
            </w:pPr>
            <w:r w:rsidRPr="0011685E">
              <w:rPr>
                <w:rFonts w:ascii="Arial" w:hAnsi="Arial" w:cs="Arial"/>
                <w:spacing w:val="0"/>
                <w:szCs w:val="20"/>
                <w:lang w:val="fr-FR"/>
              </w:rPr>
              <w:t>{</w:t>
            </w:r>
          </w:p>
          <w:p w:rsidR="0011685E" w:rsidRPr="0011685E" w:rsidRDefault="0011685E" w:rsidP="0011685E">
            <w:pPr>
              <w:pStyle w:val="TerminalDisplayinTable"/>
              <w:shd w:val="clear" w:color="auto" w:fill="D9D9D9"/>
              <w:spacing w:line="240" w:lineRule="auto"/>
              <w:rPr>
                <w:rFonts w:ascii="Arial" w:hAnsi="Arial" w:cs="Arial"/>
                <w:spacing w:val="0"/>
                <w:szCs w:val="20"/>
                <w:lang w:val="fr-FR"/>
              </w:rPr>
            </w:pPr>
            <w:r w:rsidRPr="0011685E">
              <w:rPr>
                <w:rFonts w:ascii="Arial" w:hAnsi="Arial" w:cs="Arial"/>
                <w:spacing w:val="0"/>
                <w:szCs w:val="20"/>
                <w:lang w:val="fr-FR"/>
              </w:rPr>
              <w:t xml:space="preserve">    "returnCode": 0,</w:t>
            </w:r>
          </w:p>
          <w:p w:rsidR="0011685E" w:rsidRPr="0011685E" w:rsidRDefault="0011685E" w:rsidP="0011685E">
            <w:pPr>
              <w:pStyle w:val="TerminalDisplayinTable"/>
              <w:shd w:val="clear" w:color="auto" w:fill="D9D9D9"/>
              <w:spacing w:line="240" w:lineRule="auto"/>
              <w:rPr>
                <w:rFonts w:ascii="Arial" w:hAnsi="Arial" w:cs="Arial"/>
                <w:spacing w:val="0"/>
                <w:szCs w:val="20"/>
                <w:lang w:val="fr-FR"/>
              </w:rPr>
            </w:pPr>
            <w:r w:rsidRPr="0011685E">
              <w:rPr>
                <w:rFonts w:ascii="Arial" w:hAnsi="Arial" w:cs="Arial"/>
                <w:spacing w:val="0"/>
                <w:szCs w:val="20"/>
                <w:lang w:val="fr-FR"/>
              </w:rPr>
              <w:t xml:space="preserve">    "totalview": 1257,</w:t>
            </w:r>
          </w:p>
          <w:p w:rsidR="0011685E" w:rsidRPr="0011685E" w:rsidRDefault="0011685E" w:rsidP="0011685E">
            <w:pPr>
              <w:pStyle w:val="TerminalDisplayinTable"/>
              <w:shd w:val="clear" w:color="auto" w:fill="D9D9D9"/>
              <w:spacing w:line="240" w:lineRule="auto"/>
              <w:rPr>
                <w:rFonts w:ascii="Arial" w:hAnsi="Arial" w:cs="Arial"/>
                <w:spacing w:val="0"/>
                <w:szCs w:val="20"/>
                <w:lang w:val="fr-FR"/>
              </w:rPr>
            </w:pPr>
            <w:r w:rsidRPr="0011685E">
              <w:rPr>
                <w:rFonts w:ascii="Arial" w:hAnsi="Arial" w:cs="Arial"/>
                <w:spacing w:val="0"/>
                <w:szCs w:val="20"/>
                <w:lang w:val="fr-FR"/>
              </w:rPr>
              <w:t xml:space="preserve">    "count": 2,</w:t>
            </w:r>
          </w:p>
          <w:p w:rsidR="0011685E" w:rsidRPr="0011685E" w:rsidRDefault="0011685E" w:rsidP="0011685E">
            <w:pPr>
              <w:pStyle w:val="TerminalDisplayinTable"/>
              <w:shd w:val="clear" w:color="auto" w:fill="D9D9D9"/>
              <w:spacing w:line="240" w:lineRule="auto"/>
              <w:rPr>
                <w:rFonts w:ascii="Arial" w:hAnsi="Arial" w:cs="Arial"/>
                <w:spacing w:val="0"/>
                <w:szCs w:val="20"/>
                <w:lang w:val="fr-FR"/>
              </w:rPr>
            </w:pPr>
            <w:r w:rsidRPr="0011685E">
              <w:rPr>
                <w:rFonts w:ascii="Arial" w:hAnsi="Arial" w:cs="Arial"/>
                <w:spacing w:val="0"/>
                <w:szCs w:val="20"/>
                <w:lang w:val="fr-FR"/>
              </w:rPr>
              <w:t xml:space="preserve">    "data": [</w:t>
            </w:r>
          </w:p>
          <w:p w:rsidR="0011685E" w:rsidRPr="0011685E" w:rsidRDefault="0011685E" w:rsidP="0011685E">
            <w:pPr>
              <w:pStyle w:val="TerminalDisplayinTable"/>
              <w:shd w:val="clear" w:color="auto" w:fill="D9D9D9"/>
              <w:spacing w:line="240" w:lineRule="auto"/>
              <w:rPr>
                <w:rFonts w:ascii="Arial" w:hAnsi="Arial" w:cs="Arial"/>
                <w:spacing w:val="0"/>
                <w:szCs w:val="20"/>
                <w:lang w:val="fr-FR"/>
              </w:rPr>
            </w:pPr>
            <w:r w:rsidRPr="0011685E">
              <w:rPr>
                <w:rFonts w:ascii="Arial" w:hAnsi="Arial" w:cs="Arial"/>
                <w:spacing w:val="0"/>
                <w:szCs w:val="20"/>
                <w:lang w:val="fr-FR"/>
              </w:rPr>
              <w:t xml:space="preserve">        {</w:t>
            </w:r>
          </w:p>
          <w:p w:rsidR="0011685E" w:rsidRPr="0011685E" w:rsidRDefault="0011685E" w:rsidP="0011685E">
            <w:pPr>
              <w:pStyle w:val="TerminalDisplayinTable"/>
              <w:shd w:val="clear" w:color="auto" w:fill="D9D9D9"/>
              <w:spacing w:line="240" w:lineRule="auto"/>
              <w:rPr>
                <w:rFonts w:ascii="Arial" w:hAnsi="Arial" w:cs="Arial"/>
                <w:spacing w:val="0"/>
                <w:szCs w:val="20"/>
                <w:lang w:val="fr-FR"/>
              </w:rPr>
            </w:pPr>
            <w:r w:rsidRPr="0011685E">
              <w:rPr>
                <w:rFonts w:ascii="Arial" w:hAnsi="Arial" w:cs="Arial"/>
                <w:spacing w:val="0"/>
                <w:szCs w:val="20"/>
                <w:lang w:val="fr-FR"/>
              </w:rPr>
              <w:t xml:space="preserve">            "downNum": 45454,</w:t>
            </w:r>
          </w:p>
          <w:p w:rsidR="0011685E" w:rsidRPr="0011685E" w:rsidRDefault="0011685E" w:rsidP="0011685E">
            <w:pPr>
              <w:pStyle w:val="TerminalDisplayinTable"/>
              <w:shd w:val="clear" w:color="auto" w:fill="D9D9D9"/>
              <w:spacing w:line="240" w:lineRule="auto"/>
              <w:rPr>
                <w:rFonts w:ascii="Arial" w:hAnsi="Arial" w:cs="Arial"/>
                <w:spacing w:val="0"/>
                <w:szCs w:val="20"/>
                <w:lang w:val="fr-FR"/>
              </w:rPr>
            </w:pPr>
            <w:r w:rsidRPr="0011685E">
              <w:rPr>
                <w:rFonts w:ascii="Arial" w:hAnsi="Arial" w:cs="Arial"/>
                <w:spacing w:val="0"/>
                <w:szCs w:val="20"/>
                <w:lang w:val="fr-FR"/>
              </w:rPr>
              <w:t xml:space="preserve">            "payNum": 23,</w:t>
            </w:r>
          </w:p>
          <w:p w:rsidR="0011685E" w:rsidRPr="0011685E" w:rsidRDefault="0011685E" w:rsidP="0011685E">
            <w:pPr>
              <w:pStyle w:val="TerminalDisplayinTable"/>
              <w:shd w:val="clear" w:color="auto" w:fill="D9D9D9"/>
              <w:spacing w:line="240" w:lineRule="auto"/>
              <w:rPr>
                <w:rFonts w:ascii="Arial" w:hAnsi="Arial" w:cs="Arial"/>
                <w:spacing w:val="0"/>
                <w:szCs w:val="20"/>
                <w:lang w:val="fr-FR"/>
              </w:rPr>
            </w:pPr>
            <w:r w:rsidRPr="0011685E">
              <w:rPr>
                <w:rFonts w:ascii="Arial" w:hAnsi="Arial" w:cs="Arial"/>
                <w:spacing w:val="0"/>
                <w:szCs w:val="20"/>
                <w:lang w:val="fr-FR"/>
              </w:rPr>
              <w:t xml:space="preserve">            "applicationID": "test",</w:t>
            </w:r>
          </w:p>
          <w:p w:rsidR="0011685E" w:rsidRPr="0011685E" w:rsidRDefault="0011685E" w:rsidP="0011685E">
            <w:pPr>
              <w:pStyle w:val="TerminalDisplayinTable"/>
              <w:shd w:val="clear" w:color="auto" w:fill="D9D9D9"/>
              <w:spacing w:line="240" w:lineRule="auto"/>
              <w:rPr>
                <w:rFonts w:ascii="Arial" w:hAnsi="Arial" w:cs="Arial"/>
                <w:spacing w:val="0"/>
                <w:szCs w:val="20"/>
                <w:lang w:val="fr-FR"/>
              </w:rPr>
            </w:pPr>
            <w:r w:rsidRPr="0011685E">
              <w:rPr>
                <w:rFonts w:ascii="Arial" w:hAnsi="Arial" w:cs="Arial"/>
                <w:spacing w:val="0"/>
                <w:szCs w:val="20"/>
                <w:lang w:val="fr-FR"/>
              </w:rPr>
              <w:t xml:space="preserve">            "payValue": "50.00",</w:t>
            </w:r>
          </w:p>
          <w:p w:rsidR="0011685E" w:rsidRPr="0011685E" w:rsidRDefault="0011685E" w:rsidP="0011685E">
            <w:pPr>
              <w:pStyle w:val="TerminalDisplayinTable"/>
              <w:shd w:val="clear" w:color="auto" w:fill="D9D9D9"/>
              <w:spacing w:line="240" w:lineRule="auto"/>
              <w:rPr>
                <w:rFonts w:ascii="Arial" w:hAnsi="Arial" w:cs="Arial"/>
                <w:spacing w:val="0"/>
                <w:szCs w:val="20"/>
                <w:lang w:val="fr-FR"/>
              </w:rPr>
            </w:pPr>
            <w:r w:rsidRPr="0011685E">
              <w:rPr>
                <w:rFonts w:ascii="Arial" w:hAnsi="Arial" w:cs="Arial"/>
                <w:spacing w:val="0"/>
                <w:szCs w:val="20"/>
                <w:lang w:val="fr-FR"/>
              </w:rPr>
              <w:t xml:space="preserve">            "date": "2012-09-30",</w:t>
            </w:r>
          </w:p>
          <w:p w:rsidR="0011685E" w:rsidRPr="0011685E" w:rsidRDefault="0011685E" w:rsidP="0011685E">
            <w:pPr>
              <w:pStyle w:val="TerminalDisplayinTable"/>
              <w:shd w:val="clear" w:color="auto" w:fill="D9D9D9"/>
              <w:spacing w:line="240" w:lineRule="auto"/>
              <w:rPr>
                <w:rFonts w:ascii="Arial" w:hAnsi="Arial" w:cs="Arial"/>
                <w:spacing w:val="0"/>
                <w:szCs w:val="20"/>
                <w:lang w:val="fr-FR"/>
              </w:rPr>
            </w:pPr>
            <w:r w:rsidRPr="0011685E">
              <w:rPr>
                <w:rFonts w:ascii="Arial" w:hAnsi="Arial" w:cs="Arial"/>
                <w:spacing w:val="0"/>
                <w:szCs w:val="20"/>
                <w:lang w:val="fr-FR"/>
              </w:rPr>
              <w:t xml:space="preserve">            "viewNum": 23,</w:t>
            </w:r>
          </w:p>
          <w:p w:rsidR="0011685E" w:rsidRPr="0011685E" w:rsidRDefault="0011685E" w:rsidP="0011685E">
            <w:pPr>
              <w:pStyle w:val="TerminalDisplayinTable"/>
              <w:shd w:val="clear" w:color="auto" w:fill="D9D9D9"/>
              <w:spacing w:line="240" w:lineRule="auto"/>
              <w:rPr>
                <w:rFonts w:ascii="Arial" w:hAnsi="Arial" w:cs="Arial"/>
                <w:spacing w:val="0"/>
                <w:szCs w:val="20"/>
                <w:lang w:val="fr-FR"/>
              </w:rPr>
            </w:pPr>
            <w:r w:rsidRPr="0011685E">
              <w:rPr>
                <w:rFonts w:ascii="Arial" w:hAnsi="Arial" w:cs="Arial"/>
                <w:spacing w:val="0"/>
                <w:szCs w:val="20"/>
                <w:lang w:val="fr-FR"/>
              </w:rPr>
              <w:t xml:space="preserve">            "average": "2.17"</w:t>
            </w:r>
          </w:p>
          <w:p w:rsidR="0011685E" w:rsidRPr="0011685E" w:rsidRDefault="0011685E" w:rsidP="0011685E">
            <w:pPr>
              <w:pStyle w:val="TerminalDisplayinTable"/>
              <w:shd w:val="clear" w:color="auto" w:fill="D9D9D9"/>
              <w:spacing w:line="240" w:lineRule="auto"/>
              <w:rPr>
                <w:rFonts w:ascii="Arial" w:hAnsi="Arial" w:cs="Arial"/>
                <w:spacing w:val="0"/>
                <w:szCs w:val="20"/>
                <w:lang w:val="fr-FR"/>
              </w:rPr>
            </w:pPr>
            <w:r w:rsidRPr="0011685E">
              <w:rPr>
                <w:rFonts w:ascii="Arial" w:hAnsi="Arial" w:cs="Arial"/>
                <w:spacing w:val="0"/>
                <w:szCs w:val="20"/>
                <w:lang w:val="fr-FR"/>
              </w:rPr>
              <w:t xml:space="preserve">        },</w:t>
            </w:r>
          </w:p>
          <w:p w:rsidR="0011685E" w:rsidRPr="0011685E" w:rsidRDefault="0011685E" w:rsidP="0011685E">
            <w:pPr>
              <w:pStyle w:val="TerminalDisplayinTable"/>
              <w:shd w:val="clear" w:color="auto" w:fill="D9D9D9"/>
              <w:spacing w:line="240" w:lineRule="auto"/>
              <w:rPr>
                <w:rFonts w:ascii="Arial" w:hAnsi="Arial" w:cs="Arial"/>
                <w:spacing w:val="0"/>
                <w:szCs w:val="20"/>
                <w:lang w:val="fr-FR"/>
              </w:rPr>
            </w:pPr>
            <w:r w:rsidRPr="0011685E">
              <w:rPr>
                <w:rFonts w:ascii="Arial" w:hAnsi="Arial" w:cs="Arial"/>
                <w:spacing w:val="0"/>
                <w:szCs w:val="20"/>
                <w:lang w:val="fr-FR"/>
              </w:rPr>
              <w:t xml:space="preserve">        {</w:t>
            </w:r>
          </w:p>
          <w:p w:rsidR="0011685E" w:rsidRPr="0011685E" w:rsidRDefault="0011685E" w:rsidP="0011685E">
            <w:pPr>
              <w:pStyle w:val="TerminalDisplayinTable"/>
              <w:shd w:val="clear" w:color="auto" w:fill="D9D9D9"/>
              <w:spacing w:line="240" w:lineRule="auto"/>
              <w:rPr>
                <w:rFonts w:ascii="Arial" w:hAnsi="Arial" w:cs="Arial"/>
                <w:spacing w:val="0"/>
                <w:szCs w:val="20"/>
                <w:lang w:val="fr-FR"/>
              </w:rPr>
            </w:pPr>
            <w:r w:rsidRPr="0011685E">
              <w:rPr>
                <w:rFonts w:ascii="Arial" w:hAnsi="Arial" w:cs="Arial"/>
                <w:spacing w:val="0"/>
                <w:szCs w:val="20"/>
                <w:lang w:val="fr-FR"/>
              </w:rPr>
              <w:t xml:space="preserve">            "downNum": 23232,</w:t>
            </w:r>
          </w:p>
          <w:p w:rsidR="0011685E" w:rsidRPr="0011685E" w:rsidRDefault="0011685E" w:rsidP="0011685E">
            <w:pPr>
              <w:pStyle w:val="TerminalDisplayinTable"/>
              <w:shd w:val="clear" w:color="auto" w:fill="D9D9D9"/>
              <w:spacing w:line="240" w:lineRule="auto"/>
              <w:rPr>
                <w:rFonts w:ascii="Arial" w:hAnsi="Arial" w:cs="Arial"/>
                <w:spacing w:val="0"/>
                <w:szCs w:val="20"/>
                <w:lang w:val="fr-FR"/>
              </w:rPr>
            </w:pPr>
            <w:r w:rsidRPr="0011685E">
              <w:rPr>
                <w:rFonts w:ascii="Arial" w:hAnsi="Arial" w:cs="Arial"/>
                <w:spacing w:val="0"/>
                <w:szCs w:val="20"/>
                <w:lang w:val="fr-FR"/>
              </w:rPr>
              <w:t xml:space="preserve">            "payNum": 44,</w:t>
            </w:r>
          </w:p>
          <w:p w:rsidR="0011685E" w:rsidRPr="0011685E" w:rsidRDefault="0011685E" w:rsidP="0011685E">
            <w:pPr>
              <w:pStyle w:val="TerminalDisplayinTable"/>
              <w:shd w:val="clear" w:color="auto" w:fill="D9D9D9"/>
              <w:spacing w:line="240" w:lineRule="auto"/>
              <w:rPr>
                <w:rFonts w:ascii="Arial" w:hAnsi="Arial" w:cs="Arial"/>
                <w:spacing w:val="0"/>
                <w:szCs w:val="20"/>
                <w:lang w:val="fr-FR"/>
              </w:rPr>
            </w:pPr>
            <w:r w:rsidRPr="0011685E">
              <w:rPr>
                <w:rFonts w:ascii="Arial" w:hAnsi="Arial" w:cs="Arial"/>
                <w:spacing w:val="0"/>
                <w:szCs w:val="20"/>
                <w:lang w:val="fr-FR"/>
              </w:rPr>
              <w:t xml:space="preserve">            "applicationID": "test",</w:t>
            </w:r>
          </w:p>
          <w:p w:rsidR="0011685E" w:rsidRPr="0011685E" w:rsidRDefault="0011685E" w:rsidP="0011685E">
            <w:pPr>
              <w:pStyle w:val="TerminalDisplayinTable"/>
              <w:shd w:val="clear" w:color="auto" w:fill="D9D9D9"/>
              <w:spacing w:line="240" w:lineRule="auto"/>
              <w:rPr>
                <w:rFonts w:ascii="Arial" w:hAnsi="Arial" w:cs="Arial"/>
                <w:spacing w:val="0"/>
                <w:szCs w:val="20"/>
                <w:lang w:val="fr-FR"/>
              </w:rPr>
            </w:pPr>
            <w:r w:rsidRPr="0011685E">
              <w:rPr>
                <w:rFonts w:ascii="Arial" w:hAnsi="Arial" w:cs="Arial"/>
                <w:spacing w:val="0"/>
                <w:szCs w:val="20"/>
                <w:lang w:val="fr-FR"/>
              </w:rPr>
              <w:t xml:space="preserve">            "payValue": "200.00",</w:t>
            </w:r>
          </w:p>
          <w:p w:rsidR="0011685E" w:rsidRPr="0011685E" w:rsidRDefault="0011685E" w:rsidP="0011685E">
            <w:pPr>
              <w:pStyle w:val="TerminalDisplayinTable"/>
              <w:shd w:val="clear" w:color="auto" w:fill="D9D9D9"/>
              <w:spacing w:line="240" w:lineRule="auto"/>
              <w:rPr>
                <w:rFonts w:ascii="Arial" w:hAnsi="Arial" w:cs="Arial"/>
                <w:spacing w:val="0"/>
                <w:szCs w:val="20"/>
                <w:lang w:val="fr-FR"/>
              </w:rPr>
            </w:pPr>
            <w:r w:rsidRPr="0011685E">
              <w:rPr>
                <w:rFonts w:ascii="Arial" w:hAnsi="Arial" w:cs="Arial"/>
                <w:spacing w:val="0"/>
                <w:szCs w:val="20"/>
                <w:lang w:val="fr-FR"/>
              </w:rPr>
              <w:t xml:space="preserve">            "date": "2012-07-31",</w:t>
            </w:r>
          </w:p>
          <w:p w:rsidR="0011685E" w:rsidRPr="0011685E" w:rsidRDefault="0011685E" w:rsidP="0011685E">
            <w:pPr>
              <w:pStyle w:val="TerminalDisplayinTable"/>
              <w:shd w:val="clear" w:color="auto" w:fill="D9D9D9"/>
              <w:spacing w:line="240" w:lineRule="auto"/>
              <w:rPr>
                <w:rFonts w:ascii="Arial" w:hAnsi="Arial" w:cs="Arial"/>
                <w:spacing w:val="0"/>
                <w:szCs w:val="20"/>
                <w:lang w:val="fr-FR"/>
              </w:rPr>
            </w:pPr>
            <w:r w:rsidRPr="0011685E">
              <w:rPr>
                <w:rFonts w:ascii="Arial" w:hAnsi="Arial" w:cs="Arial"/>
                <w:spacing w:val="0"/>
                <w:szCs w:val="20"/>
                <w:lang w:val="fr-FR"/>
              </w:rPr>
              <w:t xml:space="preserve">            "viewNum": 1234,</w:t>
            </w:r>
          </w:p>
          <w:p w:rsidR="0011685E" w:rsidRPr="0011685E" w:rsidRDefault="0011685E" w:rsidP="0011685E">
            <w:pPr>
              <w:pStyle w:val="TerminalDisplayinTable"/>
              <w:shd w:val="clear" w:color="auto" w:fill="D9D9D9"/>
              <w:spacing w:line="240" w:lineRule="auto"/>
              <w:rPr>
                <w:rFonts w:ascii="Arial" w:hAnsi="Arial" w:cs="Arial"/>
                <w:spacing w:val="0"/>
                <w:szCs w:val="20"/>
                <w:lang w:val="fr-FR"/>
              </w:rPr>
            </w:pPr>
            <w:r w:rsidRPr="0011685E">
              <w:rPr>
                <w:rFonts w:ascii="Arial" w:hAnsi="Arial" w:cs="Arial"/>
                <w:spacing w:val="0"/>
                <w:szCs w:val="20"/>
                <w:lang w:val="fr-FR"/>
              </w:rPr>
              <w:t xml:space="preserve">            "average": "4.55"</w:t>
            </w:r>
          </w:p>
          <w:p w:rsidR="0011685E" w:rsidRPr="0011685E" w:rsidRDefault="0011685E" w:rsidP="0011685E">
            <w:pPr>
              <w:pStyle w:val="TerminalDisplayinTable"/>
              <w:shd w:val="clear" w:color="auto" w:fill="D9D9D9"/>
              <w:spacing w:line="240" w:lineRule="auto"/>
              <w:rPr>
                <w:rFonts w:ascii="Arial" w:hAnsi="Arial" w:cs="Arial"/>
                <w:spacing w:val="0"/>
                <w:szCs w:val="20"/>
                <w:lang w:val="fr-FR"/>
              </w:rPr>
            </w:pPr>
            <w:r w:rsidRPr="0011685E">
              <w:rPr>
                <w:rFonts w:ascii="Arial" w:hAnsi="Arial" w:cs="Arial"/>
                <w:spacing w:val="0"/>
                <w:szCs w:val="20"/>
                <w:lang w:val="fr-FR"/>
              </w:rPr>
              <w:t xml:space="preserve">        }],</w:t>
            </w:r>
          </w:p>
          <w:p w:rsidR="0011685E" w:rsidRPr="0011685E" w:rsidRDefault="0011685E" w:rsidP="0011685E">
            <w:pPr>
              <w:pStyle w:val="TerminalDisplayinTable"/>
              <w:shd w:val="clear" w:color="auto" w:fill="D9D9D9"/>
              <w:spacing w:line="240" w:lineRule="auto"/>
              <w:rPr>
                <w:rFonts w:ascii="Arial" w:hAnsi="Arial" w:cs="Arial"/>
                <w:spacing w:val="0"/>
                <w:szCs w:val="20"/>
                <w:lang w:val="fr-FR"/>
              </w:rPr>
            </w:pPr>
            <w:r w:rsidRPr="0011685E">
              <w:rPr>
                <w:rFonts w:ascii="Arial" w:hAnsi="Arial" w:cs="Arial"/>
                <w:spacing w:val="0"/>
                <w:szCs w:val="20"/>
                <w:lang w:val="fr-FR"/>
              </w:rPr>
              <w:t xml:space="preserve">    "totaldown": 68686,</w:t>
            </w:r>
          </w:p>
          <w:p w:rsidR="0011685E" w:rsidRPr="0011685E" w:rsidRDefault="0011685E" w:rsidP="0011685E">
            <w:pPr>
              <w:pStyle w:val="TerminalDisplayinTable"/>
              <w:shd w:val="clear" w:color="auto" w:fill="D9D9D9"/>
              <w:spacing w:line="240" w:lineRule="auto"/>
              <w:rPr>
                <w:rFonts w:ascii="Arial" w:hAnsi="Arial" w:cs="Arial"/>
                <w:spacing w:val="0"/>
                <w:szCs w:val="20"/>
                <w:lang w:val="fr-FR"/>
              </w:rPr>
            </w:pPr>
            <w:r w:rsidRPr="0011685E">
              <w:rPr>
                <w:rFonts w:ascii="Arial" w:hAnsi="Arial" w:cs="Arial"/>
                <w:spacing w:val="0"/>
                <w:szCs w:val="20"/>
                <w:lang w:val="fr-FR"/>
              </w:rPr>
              <w:t xml:space="preserve">    "returnDesc": "success",</w:t>
            </w:r>
          </w:p>
          <w:p w:rsidR="0011685E" w:rsidRPr="0011685E" w:rsidRDefault="0011685E" w:rsidP="0011685E">
            <w:pPr>
              <w:pStyle w:val="TerminalDisplayinTable"/>
              <w:shd w:val="clear" w:color="auto" w:fill="D9D9D9"/>
              <w:spacing w:line="240" w:lineRule="auto"/>
              <w:rPr>
                <w:rFonts w:ascii="Arial" w:hAnsi="Arial" w:cs="Arial"/>
                <w:spacing w:val="0"/>
                <w:szCs w:val="20"/>
                <w:lang w:val="fr-FR"/>
              </w:rPr>
            </w:pPr>
            <w:r w:rsidRPr="0011685E">
              <w:rPr>
                <w:rFonts w:ascii="Arial" w:hAnsi="Arial" w:cs="Arial"/>
                <w:spacing w:val="0"/>
                <w:szCs w:val="20"/>
                <w:lang w:val="fr-FR"/>
              </w:rPr>
              <w:t xml:space="preserve">    "totalnum": 67,</w:t>
            </w:r>
          </w:p>
          <w:p w:rsidR="0011685E" w:rsidRPr="0011685E" w:rsidRDefault="0011685E" w:rsidP="0011685E">
            <w:pPr>
              <w:pStyle w:val="TerminalDisplayinTable"/>
              <w:shd w:val="clear" w:color="auto" w:fill="D9D9D9"/>
              <w:spacing w:line="240" w:lineRule="auto"/>
              <w:rPr>
                <w:rFonts w:ascii="Arial" w:hAnsi="Arial" w:cs="Arial"/>
                <w:spacing w:val="0"/>
                <w:szCs w:val="20"/>
                <w:lang w:val="fr-FR"/>
              </w:rPr>
            </w:pPr>
            <w:r w:rsidRPr="0011685E">
              <w:rPr>
                <w:rFonts w:ascii="Arial" w:hAnsi="Arial" w:cs="Arial"/>
                <w:spacing w:val="0"/>
                <w:szCs w:val="20"/>
                <w:lang w:val="fr-FR"/>
              </w:rPr>
              <w:t xml:space="preserve">    "totalpaid": "250.00",</w:t>
            </w:r>
          </w:p>
          <w:p w:rsidR="0011685E" w:rsidRPr="0011685E" w:rsidRDefault="0011685E" w:rsidP="0011685E">
            <w:pPr>
              <w:pStyle w:val="TerminalDisplayinTable"/>
              <w:shd w:val="clear" w:color="auto" w:fill="D9D9D9"/>
              <w:spacing w:line="240" w:lineRule="auto"/>
              <w:rPr>
                <w:rFonts w:ascii="Arial" w:hAnsi="Arial" w:cs="Arial"/>
                <w:spacing w:val="0"/>
                <w:szCs w:val="20"/>
                <w:lang w:val="fr-FR"/>
              </w:rPr>
            </w:pPr>
            <w:r w:rsidRPr="0011685E">
              <w:rPr>
                <w:rFonts w:ascii="Arial" w:hAnsi="Arial" w:cs="Arial"/>
                <w:spacing w:val="0"/>
                <w:szCs w:val="20"/>
                <w:lang w:val="fr-FR"/>
              </w:rPr>
              <w:t xml:space="preserve">    "totalaverage": "3.73"</w:t>
            </w:r>
          </w:p>
          <w:p w:rsidR="00872C91" w:rsidRPr="0011685E" w:rsidRDefault="0011685E" w:rsidP="0011685E">
            <w:pPr>
              <w:pStyle w:val="TerminalDisplayinTable"/>
              <w:shd w:val="clear" w:color="auto" w:fill="D9D9D9"/>
              <w:spacing w:line="240" w:lineRule="auto"/>
              <w:rPr>
                <w:rFonts w:ascii="Arial" w:hAnsi="Arial" w:cs="Arial"/>
                <w:spacing w:val="0"/>
                <w:szCs w:val="20"/>
                <w:lang w:val="fr-FR"/>
              </w:rPr>
            </w:pPr>
            <w:r w:rsidRPr="0011685E">
              <w:rPr>
                <w:rFonts w:ascii="Arial" w:hAnsi="Arial" w:cs="Arial"/>
                <w:spacing w:val="0"/>
                <w:szCs w:val="20"/>
                <w:lang w:val="fr-FR"/>
              </w:rPr>
              <w:t>}</w:t>
            </w:r>
          </w:p>
        </w:tc>
      </w:tr>
    </w:tbl>
    <w:p w:rsidR="00872C91" w:rsidRPr="006A4F86" w:rsidRDefault="00872C91" w:rsidP="00872C91">
      <w:pPr>
        <w:spacing w:line="312" w:lineRule="exact"/>
        <w:ind w:right="-20"/>
        <w:rPr>
          <w:lang w:val="fr-FR"/>
        </w:rPr>
      </w:pPr>
    </w:p>
    <w:p w:rsidR="00044C1E" w:rsidRPr="005F1769" w:rsidRDefault="00044C1E" w:rsidP="00044C1E">
      <w:pPr>
        <w:pStyle w:val="3"/>
        <w:rPr>
          <w:sz w:val="21"/>
          <w:szCs w:val="21"/>
        </w:rPr>
      </w:pPr>
      <w:r>
        <w:rPr>
          <w:rFonts w:ascii="宋体" w:hAnsi="宋体" w:hint="eastAsia"/>
          <w:sz w:val="20"/>
          <w:szCs w:val="20"/>
        </w:rPr>
        <w:t>运营数据分析报表</w:t>
      </w:r>
      <w:r>
        <w:rPr>
          <w:rFonts w:ascii="宋体" w:hAnsi="宋体" w:hint="eastAsia"/>
          <w:sz w:val="20"/>
          <w:szCs w:val="20"/>
        </w:rPr>
        <w:t xml:space="preserve"> </w:t>
      </w:r>
      <w:r>
        <w:rPr>
          <w:rFonts w:ascii="宋体" w:hAnsi="宋体"/>
          <w:sz w:val="20"/>
          <w:szCs w:val="20"/>
        </w:rPr>
        <w:t>–</w:t>
      </w:r>
      <w:r>
        <w:rPr>
          <w:rFonts w:ascii="宋体" w:hAnsi="宋体" w:hint="eastAsia"/>
          <w:sz w:val="20"/>
          <w:szCs w:val="20"/>
        </w:rPr>
        <w:t xml:space="preserve"> </w:t>
      </w:r>
      <w:r>
        <w:rPr>
          <w:rFonts w:ascii="宋体" w:hAnsi="宋体" w:hint="eastAsia"/>
          <w:sz w:val="20"/>
          <w:szCs w:val="20"/>
        </w:rPr>
        <w:t>支付方式</w:t>
      </w:r>
    </w:p>
    <w:p w:rsidR="00044C1E" w:rsidRDefault="00044C1E" w:rsidP="00044C1E">
      <w:pPr>
        <w:ind w:firstLineChars="150" w:firstLine="315"/>
      </w:pPr>
      <w:r>
        <w:rPr>
          <w:rFonts w:hint="eastAsia"/>
        </w:rPr>
        <w:t>接口参数描述：</w:t>
      </w:r>
    </w:p>
    <w:tbl>
      <w:tblPr>
        <w:tblW w:w="8052" w:type="dxa"/>
        <w:jc w:val="center"/>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37"/>
        <w:gridCol w:w="1146"/>
        <w:gridCol w:w="4222"/>
        <w:gridCol w:w="847"/>
      </w:tblGrid>
      <w:tr w:rsidR="00044C1E" w:rsidRPr="00F34E0C" w:rsidTr="00DE4135">
        <w:trPr>
          <w:trHeight w:val="330"/>
          <w:jc w:val="center"/>
        </w:trPr>
        <w:tc>
          <w:tcPr>
            <w:tcW w:w="1837" w:type="dxa"/>
            <w:shd w:val="clear" w:color="auto" w:fill="auto"/>
            <w:vAlign w:val="center"/>
            <w:hideMark/>
          </w:tcPr>
          <w:p w:rsidR="00044C1E" w:rsidRPr="00F34E0C" w:rsidRDefault="00044C1E" w:rsidP="00DE4135">
            <w:pPr>
              <w:jc w:val="center"/>
              <w:rPr>
                <w:b/>
              </w:rPr>
            </w:pPr>
            <w:r w:rsidRPr="00F34E0C">
              <w:rPr>
                <w:rFonts w:hint="eastAsia"/>
                <w:b/>
              </w:rPr>
              <w:t>名称</w:t>
            </w:r>
          </w:p>
        </w:tc>
        <w:tc>
          <w:tcPr>
            <w:tcW w:w="1146" w:type="dxa"/>
            <w:shd w:val="clear" w:color="auto" w:fill="auto"/>
            <w:vAlign w:val="center"/>
            <w:hideMark/>
          </w:tcPr>
          <w:p w:rsidR="00044C1E" w:rsidRPr="00F34E0C" w:rsidRDefault="00044C1E" w:rsidP="00DE4135">
            <w:pPr>
              <w:jc w:val="center"/>
              <w:rPr>
                <w:b/>
              </w:rPr>
            </w:pPr>
            <w:r>
              <w:rPr>
                <w:rFonts w:hint="eastAsia"/>
                <w:b/>
              </w:rPr>
              <w:t>类型</w:t>
            </w:r>
          </w:p>
        </w:tc>
        <w:tc>
          <w:tcPr>
            <w:tcW w:w="4222" w:type="dxa"/>
            <w:shd w:val="clear" w:color="auto" w:fill="auto"/>
            <w:vAlign w:val="center"/>
            <w:hideMark/>
          </w:tcPr>
          <w:p w:rsidR="00044C1E" w:rsidRPr="00F34E0C" w:rsidRDefault="00044C1E" w:rsidP="00DE4135">
            <w:pPr>
              <w:jc w:val="center"/>
              <w:rPr>
                <w:b/>
              </w:rPr>
            </w:pPr>
            <w:r w:rsidRPr="00F34E0C">
              <w:rPr>
                <w:rFonts w:hint="eastAsia"/>
                <w:b/>
              </w:rPr>
              <w:t>描述</w:t>
            </w:r>
          </w:p>
        </w:tc>
        <w:tc>
          <w:tcPr>
            <w:tcW w:w="847" w:type="dxa"/>
            <w:shd w:val="clear" w:color="auto" w:fill="auto"/>
            <w:vAlign w:val="center"/>
            <w:hideMark/>
          </w:tcPr>
          <w:p w:rsidR="00044C1E" w:rsidRPr="00F34E0C" w:rsidRDefault="00044C1E" w:rsidP="00DE4135">
            <w:pPr>
              <w:jc w:val="center"/>
              <w:rPr>
                <w:b/>
              </w:rPr>
            </w:pPr>
            <w:r w:rsidRPr="00F34E0C">
              <w:rPr>
                <w:rFonts w:hint="eastAsia"/>
                <w:b/>
              </w:rPr>
              <w:t>可选</w:t>
            </w:r>
          </w:p>
        </w:tc>
      </w:tr>
      <w:tr w:rsidR="00383718" w:rsidRPr="00CC549D" w:rsidTr="00DE4135">
        <w:trPr>
          <w:trHeight w:val="330"/>
          <w:jc w:val="center"/>
        </w:trPr>
        <w:tc>
          <w:tcPr>
            <w:tcW w:w="1837" w:type="dxa"/>
            <w:tcBorders>
              <w:top w:val="single" w:sz="4" w:space="0" w:color="auto"/>
              <w:left w:val="single" w:sz="4" w:space="0" w:color="auto"/>
              <w:bottom w:val="single" w:sz="4" w:space="0" w:color="auto"/>
              <w:right w:val="single" w:sz="4" w:space="0" w:color="auto"/>
            </w:tcBorders>
            <w:shd w:val="clear" w:color="auto" w:fill="auto"/>
            <w:vAlign w:val="center"/>
          </w:tcPr>
          <w:p w:rsidR="00383718" w:rsidRPr="00B37C41" w:rsidRDefault="00383718" w:rsidP="00F8183F">
            <w:pPr>
              <w:spacing w:line="241" w:lineRule="auto"/>
              <w:ind w:left="-93" w:right="51"/>
              <w:jc w:val="both"/>
            </w:pPr>
            <w:r>
              <w:rPr>
                <w:rFonts w:hint="eastAsia"/>
              </w:rPr>
              <w:t>userID</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center"/>
          </w:tcPr>
          <w:p w:rsidR="00383718" w:rsidRPr="00B37C41" w:rsidRDefault="00383718" w:rsidP="00F8183F">
            <w:pPr>
              <w:spacing w:line="241" w:lineRule="auto"/>
              <w:ind w:left="-93" w:right="51" w:firstLineChars="2" w:firstLine="4"/>
              <w:jc w:val="both"/>
            </w:pPr>
            <w:r>
              <w:rPr>
                <w:rFonts w:hint="eastAsia"/>
              </w:rPr>
              <w:t>String</w:t>
            </w:r>
          </w:p>
        </w:tc>
        <w:tc>
          <w:tcPr>
            <w:tcW w:w="4222" w:type="dxa"/>
            <w:tcBorders>
              <w:top w:val="single" w:sz="4" w:space="0" w:color="auto"/>
              <w:left w:val="single" w:sz="4" w:space="0" w:color="auto"/>
              <w:bottom w:val="single" w:sz="4" w:space="0" w:color="auto"/>
              <w:right w:val="single" w:sz="4" w:space="0" w:color="auto"/>
            </w:tcBorders>
            <w:shd w:val="clear" w:color="auto" w:fill="auto"/>
            <w:vAlign w:val="center"/>
          </w:tcPr>
          <w:p w:rsidR="00383718" w:rsidRDefault="00383718" w:rsidP="00B37C41">
            <w:pPr>
              <w:spacing w:line="241" w:lineRule="auto"/>
              <w:ind w:left="-93" w:right="51" w:firstLineChars="44" w:firstLine="92"/>
              <w:jc w:val="both"/>
            </w:pPr>
            <w:r>
              <w:rPr>
                <w:rFonts w:hint="eastAsia"/>
              </w:rPr>
              <w:t>商户在</w:t>
            </w:r>
            <w:r>
              <w:rPr>
                <w:rFonts w:hint="eastAsia"/>
              </w:rPr>
              <w:t>UP</w:t>
            </w:r>
            <w:r>
              <w:rPr>
                <w:rFonts w:hint="eastAsia"/>
              </w:rPr>
              <w:t>的</w:t>
            </w:r>
            <w:r>
              <w:rPr>
                <w:rFonts w:hint="eastAsia"/>
              </w:rPr>
              <w:t>ID</w:t>
            </w:r>
            <w:r>
              <w:rPr>
                <w:rFonts w:hint="eastAsia"/>
              </w:rPr>
              <w:t>；</w:t>
            </w:r>
          </w:p>
          <w:p w:rsidR="00352565" w:rsidRPr="00B37C41" w:rsidRDefault="00352565" w:rsidP="00B37C41">
            <w:pPr>
              <w:spacing w:line="241" w:lineRule="auto"/>
              <w:ind w:left="-93" w:right="51" w:firstLineChars="44" w:firstLine="92"/>
              <w:jc w:val="both"/>
            </w:pPr>
            <w:r>
              <w:rPr>
                <w:rFonts w:hint="eastAsia"/>
              </w:rPr>
              <w:lastRenderedPageBreak/>
              <w:t>联盟接口中，直接从协议中获取。</w:t>
            </w:r>
          </w:p>
        </w:tc>
        <w:tc>
          <w:tcPr>
            <w:tcW w:w="847" w:type="dxa"/>
            <w:tcBorders>
              <w:top w:val="single" w:sz="4" w:space="0" w:color="auto"/>
              <w:left w:val="single" w:sz="4" w:space="0" w:color="auto"/>
              <w:bottom w:val="single" w:sz="4" w:space="0" w:color="auto"/>
              <w:right w:val="single" w:sz="4" w:space="0" w:color="auto"/>
            </w:tcBorders>
            <w:shd w:val="clear" w:color="auto" w:fill="auto"/>
            <w:vAlign w:val="center"/>
          </w:tcPr>
          <w:p w:rsidR="00383718" w:rsidRPr="00B37C41" w:rsidRDefault="00383718" w:rsidP="00B37C41">
            <w:pPr>
              <w:spacing w:line="241" w:lineRule="auto"/>
              <w:ind w:left="-93" w:right="51" w:firstLineChars="44" w:firstLine="92"/>
              <w:jc w:val="both"/>
            </w:pPr>
            <w:r>
              <w:rPr>
                <w:rFonts w:hint="eastAsia"/>
              </w:rPr>
              <w:lastRenderedPageBreak/>
              <w:t>M</w:t>
            </w:r>
          </w:p>
        </w:tc>
      </w:tr>
      <w:tr w:rsidR="007D40CD" w:rsidRPr="00665A25" w:rsidTr="00DE4135">
        <w:trPr>
          <w:trHeight w:val="330"/>
          <w:jc w:val="center"/>
        </w:trPr>
        <w:tc>
          <w:tcPr>
            <w:tcW w:w="1837" w:type="dxa"/>
            <w:shd w:val="clear" w:color="auto" w:fill="auto"/>
            <w:vAlign w:val="center"/>
            <w:hideMark/>
          </w:tcPr>
          <w:p w:rsidR="007D40CD" w:rsidRPr="00B37C41" w:rsidRDefault="004E5886" w:rsidP="00F8183F">
            <w:pPr>
              <w:spacing w:line="241" w:lineRule="auto"/>
              <w:ind w:left="-93" w:right="51"/>
              <w:jc w:val="both"/>
            </w:pPr>
            <w:r>
              <w:rPr>
                <w:rFonts w:hint="eastAsia"/>
              </w:rPr>
              <w:lastRenderedPageBreak/>
              <w:t>a</w:t>
            </w:r>
            <w:r w:rsidR="007D40CD">
              <w:rPr>
                <w:rFonts w:hint="eastAsia"/>
              </w:rPr>
              <w:t>pplicationID</w:t>
            </w:r>
          </w:p>
        </w:tc>
        <w:tc>
          <w:tcPr>
            <w:tcW w:w="1146" w:type="dxa"/>
            <w:shd w:val="clear" w:color="auto" w:fill="auto"/>
            <w:vAlign w:val="center"/>
            <w:hideMark/>
          </w:tcPr>
          <w:p w:rsidR="007D40CD" w:rsidRPr="00B37C41" w:rsidRDefault="007D40CD" w:rsidP="00F8183F">
            <w:pPr>
              <w:spacing w:line="241" w:lineRule="auto"/>
              <w:ind w:left="-93" w:right="51" w:firstLineChars="2" w:firstLine="4"/>
              <w:jc w:val="both"/>
            </w:pPr>
            <w:r>
              <w:rPr>
                <w:rFonts w:hint="eastAsia"/>
              </w:rPr>
              <w:t>String</w:t>
            </w:r>
          </w:p>
        </w:tc>
        <w:tc>
          <w:tcPr>
            <w:tcW w:w="4222" w:type="dxa"/>
            <w:shd w:val="clear" w:color="auto" w:fill="auto"/>
            <w:vAlign w:val="center"/>
            <w:hideMark/>
          </w:tcPr>
          <w:p w:rsidR="00EA186E" w:rsidRDefault="007D40CD">
            <w:pPr>
              <w:spacing w:line="241" w:lineRule="auto"/>
              <w:ind w:left="-93" w:right="51" w:firstLineChars="44" w:firstLine="92"/>
            </w:pPr>
            <w:r>
              <w:rPr>
                <w:rFonts w:hint="eastAsia"/>
              </w:rPr>
              <w:t>联盟应用编号</w:t>
            </w:r>
          </w:p>
        </w:tc>
        <w:tc>
          <w:tcPr>
            <w:tcW w:w="847" w:type="dxa"/>
            <w:shd w:val="clear" w:color="auto" w:fill="auto"/>
            <w:vAlign w:val="center"/>
            <w:hideMark/>
          </w:tcPr>
          <w:p w:rsidR="007D40CD" w:rsidRPr="00B37C41" w:rsidRDefault="007D40CD" w:rsidP="00B37C41">
            <w:pPr>
              <w:spacing w:line="241" w:lineRule="auto"/>
              <w:ind w:left="-93" w:right="51" w:firstLineChars="44" w:firstLine="92"/>
              <w:jc w:val="both"/>
            </w:pPr>
            <w:r>
              <w:rPr>
                <w:rFonts w:hint="eastAsia"/>
              </w:rPr>
              <w:t>O</w:t>
            </w:r>
          </w:p>
        </w:tc>
      </w:tr>
      <w:tr w:rsidR="007D40CD" w:rsidRPr="00665A25" w:rsidTr="00DE4135">
        <w:trPr>
          <w:trHeight w:val="330"/>
          <w:jc w:val="center"/>
        </w:trPr>
        <w:tc>
          <w:tcPr>
            <w:tcW w:w="1837" w:type="dxa"/>
            <w:shd w:val="clear" w:color="auto" w:fill="auto"/>
            <w:hideMark/>
          </w:tcPr>
          <w:p w:rsidR="007D40CD" w:rsidRPr="00B37C41" w:rsidRDefault="007D40CD" w:rsidP="00F8183F">
            <w:pPr>
              <w:spacing w:line="241" w:lineRule="auto"/>
              <w:ind w:left="-93" w:right="51"/>
              <w:jc w:val="both"/>
            </w:pPr>
            <w:r w:rsidRPr="00B37C41">
              <w:rPr>
                <w:rFonts w:hint="eastAsia"/>
              </w:rPr>
              <w:t>sdkChannel</w:t>
            </w:r>
          </w:p>
        </w:tc>
        <w:tc>
          <w:tcPr>
            <w:tcW w:w="1146" w:type="dxa"/>
            <w:shd w:val="clear" w:color="auto" w:fill="auto"/>
            <w:hideMark/>
          </w:tcPr>
          <w:p w:rsidR="007D40CD" w:rsidRPr="00B37C41" w:rsidRDefault="007D40CD" w:rsidP="00F8183F">
            <w:pPr>
              <w:spacing w:line="241" w:lineRule="auto"/>
              <w:ind w:left="-93" w:right="51" w:firstLineChars="2" w:firstLine="4"/>
              <w:jc w:val="both"/>
            </w:pPr>
            <w:r w:rsidRPr="00B37C41">
              <w:rPr>
                <w:rFonts w:hint="eastAsia"/>
              </w:rPr>
              <w:t>String</w:t>
            </w:r>
          </w:p>
        </w:tc>
        <w:tc>
          <w:tcPr>
            <w:tcW w:w="4222" w:type="dxa"/>
            <w:shd w:val="clear" w:color="auto" w:fill="auto"/>
            <w:hideMark/>
          </w:tcPr>
          <w:p w:rsidR="007D40CD" w:rsidRDefault="007D40CD" w:rsidP="00B37C41">
            <w:pPr>
              <w:spacing w:line="241" w:lineRule="auto"/>
              <w:ind w:left="-93" w:right="51" w:firstLineChars="44" w:firstLine="92"/>
              <w:jc w:val="both"/>
            </w:pPr>
            <w:r>
              <w:rPr>
                <w:rFonts w:hint="eastAsia"/>
              </w:rPr>
              <w:t>推广渠道</w:t>
            </w:r>
            <w:r w:rsidR="00AC10F3">
              <w:rPr>
                <w:rFonts w:hint="eastAsia"/>
              </w:rPr>
              <w:t>，不输入表示全部</w:t>
            </w:r>
          </w:p>
        </w:tc>
        <w:tc>
          <w:tcPr>
            <w:tcW w:w="847" w:type="dxa"/>
            <w:shd w:val="clear" w:color="auto" w:fill="auto"/>
            <w:hideMark/>
          </w:tcPr>
          <w:p w:rsidR="007D40CD" w:rsidRPr="00B37C41" w:rsidRDefault="007D40CD" w:rsidP="00B37C41">
            <w:pPr>
              <w:spacing w:line="241" w:lineRule="auto"/>
              <w:ind w:left="-93" w:right="51" w:firstLineChars="44" w:firstLine="92"/>
              <w:jc w:val="both"/>
            </w:pPr>
            <w:r w:rsidRPr="00B37C41">
              <w:rPr>
                <w:rFonts w:hint="eastAsia"/>
              </w:rPr>
              <w:t>O</w:t>
            </w:r>
          </w:p>
        </w:tc>
      </w:tr>
      <w:tr w:rsidR="007D40CD" w:rsidRPr="00665A25" w:rsidTr="00DE4135">
        <w:trPr>
          <w:trHeight w:val="330"/>
          <w:jc w:val="center"/>
        </w:trPr>
        <w:tc>
          <w:tcPr>
            <w:tcW w:w="1837" w:type="dxa"/>
            <w:shd w:val="clear" w:color="auto" w:fill="auto"/>
            <w:hideMark/>
          </w:tcPr>
          <w:p w:rsidR="007D40CD" w:rsidRPr="00B37C41" w:rsidRDefault="007D40CD" w:rsidP="00F8183F">
            <w:pPr>
              <w:spacing w:line="241" w:lineRule="auto"/>
              <w:ind w:left="-93" w:right="51"/>
              <w:jc w:val="both"/>
            </w:pPr>
            <w:r w:rsidRPr="00B37C41">
              <w:rPr>
                <w:rFonts w:hint="eastAsia"/>
              </w:rPr>
              <w:t>startTime</w:t>
            </w:r>
          </w:p>
        </w:tc>
        <w:tc>
          <w:tcPr>
            <w:tcW w:w="1146" w:type="dxa"/>
            <w:shd w:val="clear" w:color="auto" w:fill="auto"/>
            <w:hideMark/>
          </w:tcPr>
          <w:p w:rsidR="007D40CD" w:rsidRPr="00B37C41" w:rsidRDefault="007D40CD" w:rsidP="00F8183F">
            <w:pPr>
              <w:spacing w:line="241" w:lineRule="auto"/>
              <w:ind w:left="-93" w:right="51" w:firstLineChars="2" w:firstLine="4"/>
              <w:jc w:val="both"/>
            </w:pPr>
            <w:r w:rsidRPr="00B37C41">
              <w:t>S</w:t>
            </w:r>
            <w:r w:rsidRPr="00B37C41">
              <w:rPr>
                <w:rFonts w:hint="eastAsia"/>
              </w:rPr>
              <w:t>tring</w:t>
            </w:r>
          </w:p>
        </w:tc>
        <w:tc>
          <w:tcPr>
            <w:tcW w:w="4222" w:type="dxa"/>
            <w:shd w:val="clear" w:color="auto" w:fill="auto"/>
            <w:hideMark/>
          </w:tcPr>
          <w:p w:rsidR="007D40CD" w:rsidRPr="00B37C41" w:rsidRDefault="007D40CD" w:rsidP="00B37C41">
            <w:pPr>
              <w:spacing w:line="241" w:lineRule="auto"/>
              <w:ind w:left="-93" w:right="51" w:firstLineChars="44" w:firstLine="92"/>
              <w:jc w:val="both"/>
            </w:pPr>
            <w:r w:rsidRPr="00B37C41">
              <w:rPr>
                <w:rFonts w:hint="eastAsia"/>
              </w:rPr>
              <w:t>开始时间，格式</w:t>
            </w:r>
            <w:r w:rsidR="00F02F20">
              <w:rPr>
                <w:rFonts w:hint="eastAsia"/>
              </w:rPr>
              <w:t>yyyyMMdd</w:t>
            </w:r>
          </w:p>
        </w:tc>
        <w:tc>
          <w:tcPr>
            <w:tcW w:w="847" w:type="dxa"/>
            <w:shd w:val="clear" w:color="auto" w:fill="auto"/>
            <w:hideMark/>
          </w:tcPr>
          <w:p w:rsidR="007D40CD" w:rsidRPr="00B37C41" w:rsidRDefault="007D40CD" w:rsidP="00B37C41">
            <w:pPr>
              <w:spacing w:line="241" w:lineRule="auto"/>
              <w:ind w:left="-93" w:right="51" w:firstLineChars="44" w:firstLine="92"/>
              <w:jc w:val="both"/>
            </w:pPr>
            <w:r w:rsidRPr="00B37C41">
              <w:rPr>
                <w:rFonts w:hint="eastAsia"/>
              </w:rPr>
              <w:t>M</w:t>
            </w:r>
          </w:p>
        </w:tc>
      </w:tr>
      <w:tr w:rsidR="007D40CD" w:rsidRPr="00665A25" w:rsidTr="00DE4135">
        <w:trPr>
          <w:trHeight w:val="330"/>
          <w:jc w:val="center"/>
        </w:trPr>
        <w:tc>
          <w:tcPr>
            <w:tcW w:w="1837" w:type="dxa"/>
            <w:shd w:val="clear" w:color="auto" w:fill="auto"/>
            <w:hideMark/>
          </w:tcPr>
          <w:p w:rsidR="007D40CD" w:rsidRPr="00B37C41" w:rsidRDefault="007D40CD" w:rsidP="00F8183F">
            <w:pPr>
              <w:spacing w:line="241" w:lineRule="auto"/>
              <w:ind w:left="-93" w:right="51"/>
              <w:jc w:val="both"/>
            </w:pPr>
            <w:r w:rsidRPr="00B37C41">
              <w:rPr>
                <w:rFonts w:hint="eastAsia"/>
              </w:rPr>
              <w:t>endTime</w:t>
            </w:r>
          </w:p>
        </w:tc>
        <w:tc>
          <w:tcPr>
            <w:tcW w:w="1146" w:type="dxa"/>
            <w:shd w:val="clear" w:color="auto" w:fill="auto"/>
            <w:hideMark/>
          </w:tcPr>
          <w:p w:rsidR="007D40CD" w:rsidRPr="00B37C41" w:rsidRDefault="007D40CD" w:rsidP="00F8183F">
            <w:pPr>
              <w:spacing w:line="241" w:lineRule="auto"/>
              <w:ind w:left="-93" w:right="51" w:firstLineChars="2" w:firstLine="4"/>
              <w:jc w:val="both"/>
            </w:pPr>
            <w:r w:rsidRPr="00B37C41">
              <w:t>S</w:t>
            </w:r>
            <w:r w:rsidRPr="00B37C41">
              <w:rPr>
                <w:rFonts w:hint="eastAsia"/>
              </w:rPr>
              <w:t>tring</w:t>
            </w:r>
          </w:p>
        </w:tc>
        <w:tc>
          <w:tcPr>
            <w:tcW w:w="4222" w:type="dxa"/>
            <w:shd w:val="clear" w:color="auto" w:fill="auto"/>
            <w:hideMark/>
          </w:tcPr>
          <w:p w:rsidR="007D40CD" w:rsidRPr="00B37C41" w:rsidRDefault="007D40CD" w:rsidP="00B37C41">
            <w:pPr>
              <w:spacing w:line="241" w:lineRule="auto"/>
              <w:ind w:left="-93" w:right="51" w:firstLineChars="44" w:firstLine="92"/>
              <w:jc w:val="both"/>
            </w:pPr>
            <w:r w:rsidRPr="00B37C41">
              <w:rPr>
                <w:rFonts w:hint="eastAsia"/>
              </w:rPr>
              <w:t>结束时间，格式</w:t>
            </w:r>
            <w:r w:rsidR="00F02F20">
              <w:rPr>
                <w:rFonts w:hint="eastAsia"/>
              </w:rPr>
              <w:t>yyyyMMdd</w:t>
            </w:r>
          </w:p>
        </w:tc>
        <w:tc>
          <w:tcPr>
            <w:tcW w:w="847" w:type="dxa"/>
            <w:shd w:val="clear" w:color="auto" w:fill="auto"/>
            <w:hideMark/>
          </w:tcPr>
          <w:p w:rsidR="007D40CD" w:rsidRPr="00B37C41" w:rsidRDefault="007D40CD" w:rsidP="00B37C41">
            <w:pPr>
              <w:spacing w:line="241" w:lineRule="auto"/>
              <w:ind w:left="-93" w:right="51" w:firstLineChars="44" w:firstLine="92"/>
              <w:jc w:val="both"/>
            </w:pPr>
            <w:r w:rsidRPr="00B37C41">
              <w:rPr>
                <w:rFonts w:hint="eastAsia"/>
              </w:rPr>
              <w:t>M</w:t>
            </w:r>
          </w:p>
        </w:tc>
      </w:tr>
      <w:tr w:rsidR="00C527AF" w:rsidRPr="00665A25" w:rsidTr="00DE4135">
        <w:trPr>
          <w:trHeight w:val="330"/>
          <w:jc w:val="center"/>
        </w:trPr>
        <w:tc>
          <w:tcPr>
            <w:tcW w:w="1837" w:type="dxa"/>
            <w:shd w:val="clear" w:color="auto" w:fill="auto"/>
            <w:hideMark/>
          </w:tcPr>
          <w:p w:rsidR="00C527AF" w:rsidRPr="00B37C41" w:rsidRDefault="00C527AF" w:rsidP="00F8183F">
            <w:pPr>
              <w:spacing w:line="241" w:lineRule="auto"/>
              <w:ind w:left="-93" w:right="51"/>
              <w:jc w:val="both"/>
            </w:pPr>
            <w:r>
              <w:rPr>
                <w:rFonts w:hint="eastAsia"/>
              </w:rPr>
              <w:t>pageNo</w:t>
            </w:r>
          </w:p>
        </w:tc>
        <w:tc>
          <w:tcPr>
            <w:tcW w:w="1146" w:type="dxa"/>
            <w:shd w:val="clear" w:color="auto" w:fill="auto"/>
            <w:hideMark/>
          </w:tcPr>
          <w:p w:rsidR="00C527AF" w:rsidRPr="00B37C41" w:rsidRDefault="00C527AF" w:rsidP="00F8183F">
            <w:pPr>
              <w:spacing w:line="241" w:lineRule="auto"/>
              <w:ind w:left="-93" w:right="51" w:firstLineChars="2" w:firstLine="4"/>
              <w:jc w:val="both"/>
            </w:pPr>
            <w:r>
              <w:t>I</w:t>
            </w:r>
            <w:r>
              <w:rPr>
                <w:rFonts w:hint="eastAsia"/>
              </w:rPr>
              <w:t>nt</w:t>
            </w:r>
          </w:p>
        </w:tc>
        <w:tc>
          <w:tcPr>
            <w:tcW w:w="4222" w:type="dxa"/>
            <w:shd w:val="clear" w:color="auto" w:fill="auto"/>
            <w:hideMark/>
          </w:tcPr>
          <w:p w:rsidR="00C527AF" w:rsidRPr="00B37C41" w:rsidRDefault="00C527AF" w:rsidP="00B37C41">
            <w:pPr>
              <w:spacing w:line="241" w:lineRule="auto"/>
              <w:ind w:left="-93" w:right="51" w:firstLineChars="44" w:firstLine="92"/>
              <w:jc w:val="both"/>
            </w:pPr>
            <w:r>
              <w:rPr>
                <w:rFonts w:hint="eastAsia"/>
              </w:rPr>
              <w:t>页码，必须</w:t>
            </w:r>
            <w:r w:rsidR="0096667E">
              <w:rPr>
                <w:rFonts w:hint="eastAsia"/>
              </w:rPr>
              <w:t>&gt;</w:t>
            </w:r>
            <w:r>
              <w:rPr>
                <w:rFonts w:hint="eastAsia"/>
              </w:rPr>
              <w:t>0</w:t>
            </w:r>
          </w:p>
        </w:tc>
        <w:tc>
          <w:tcPr>
            <w:tcW w:w="847" w:type="dxa"/>
            <w:shd w:val="clear" w:color="auto" w:fill="auto"/>
            <w:hideMark/>
          </w:tcPr>
          <w:p w:rsidR="00C527AF" w:rsidRPr="00B37C41" w:rsidRDefault="00C527AF" w:rsidP="00B37C41">
            <w:pPr>
              <w:spacing w:line="241" w:lineRule="auto"/>
              <w:ind w:left="-93" w:right="51" w:firstLineChars="44" w:firstLine="92"/>
              <w:jc w:val="both"/>
            </w:pPr>
            <w:r>
              <w:rPr>
                <w:rFonts w:hint="eastAsia"/>
              </w:rPr>
              <w:t>M</w:t>
            </w:r>
          </w:p>
        </w:tc>
      </w:tr>
      <w:tr w:rsidR="00C527AF" w:rsidRPr="00665A25" w:rsidTr="00DE4135">
        <w:trPr>
          <w:trHeight w:val="330"/>
          <w:jc w:val="center"/>
        </w:trPr>
        <w:tc>
          <w:tcPr>
            <w:tcW w:w="1837" w:type="dxa"/>
            <w:shd w:val="clear" w:color="auto" w:fill="auto"/>
            <w:hideMark/>
          </w:tcPr>
          <w:p w:rsidR="00C527AF" w:rsidRPr="00B37C41" w:rsidRDefault="00C527AF" w:rsidP="00F8183F">
            <w:pPr>
              <w:spacing w:line="241" w:lineRule="auto"/>
              <w:ind w:left="-93" w:right="51"/>
              <w:jc w:val="both"/>
            </w:pPr>
            <w:r>
              <w:t>page</w:t>
            </w:r>
            <w:r>
              <w:rPr>
                <w:rFonts w:hint="eastAsia"/>
              </w:rPr>
              <w:t>Size</w:t>
            </w:r>
          </w:p>
        </w:tc>
        <w:tc>
          <w:tcPr>
            <w:tcW w:w="1146" w:type="dxa"/>
            <w:shd w:val="clear" w:color="auto" w:fill="auto"/>
            <w:hideMark/>
          </w:tcPr>
          <w:p w:rsidR="00C527AF" w:rsidRPr="00B37C41" w:rsidRDefault="00C527AF" w:rsidP="00F8183F">
            <w:pPr>
              <w:spacing w:line="241" w:lineRule="auto"/>
              <w:ind w:left="-93" w:right="51" w:firstLineChars="2" w:firstLine="4"/>
              <w:jc w:val="both"/>
            </w:pPr>
            <w:r>
              <w:t>I</w:t>
            </w:r>
            <w:r>
              <w:rPr>
                <w:rFonts w:hint="eastAsia"/>
              </w:rPr>
              <w:t>nt</w:t>
            </w:r>
          </w:p>
        </w:tc>
        <w:tc>
          <w:tcPr>
            <w:tcW w:w="4222" w:type="dxa"/>
            <w:shd w:val="clear" w:color="auto" w:fill="auto"/>
            <w:hideMark/>
          </w:tcPr>
          <w:p w:rsidR="00C527AF" w:rsidRPr="00B37C41" w:rsidRDefault="00C527AF" w:rsidP="00B37C41">
            <w:pPr>
              <w:spacing w:line="241" w:lineRule="auto"/>
              <w:ind w:left="-93" w:right="51" w:firstLineChars="44" w:firstLine="92"/>
              <w:jc w:val="both"/>
            </w:pPr>
            <w:r>
              <w:rPr>
                <w:rFonts w:hint="eastAsia"/>
              </w:rPr>
              <w:t>页码大小，必须</w:t>
            </w:r>
            <w:r>
              <w:rPr>
                <w:rFonts w:hint="eastAsia"/>
              </w:rPr>
              <w:t>&gt;0</w:t>
            </w:r>
          </w:p>
        </w:tc>
        <w:tc>
          <w:tcPr>
            <w:tcW w:w="847" w:type="dxa"/>
            <w:shd w:val="clear" w:color="auto" w:fill="auto"/>
            <w:hideMark/>
          </w:tcPr>
          <w:p w:rsidR="00C527AF" w:rsidRPr="00B37C41" w:rsidRDefault="00C527AF" w:rsidP="00B37C41">
            <w:pPr>
              <w:spacing w:line="241" w:lineRule="auto"/>
              <w:ind w:left="-93" w:right="51" w:firstLineChars="44" w:firstLine="92"/>
              <w:jc w:val="both"/>
            </w:pPr>
            <w:r>
              <w:rPr>
                <w:rFonts w:hint="eastAsia"/>
              </w:rPr>
              <w:t>M</w:t>
            </w:r>
          </w:p>
        </w:tc>
      </w:tr>
      <w:tr w:rsidR="007D40CD" w:rsidRPr="00CC549D" w:rsidTr="00DE4135">
        <w:trPr>
          <w:trHeight w:val="330"/>
          <w:jc w:val="center"/>
        </w:trPr>
        <w:tc>
          <w:tcPr>
            <w:tcW w:w="1837" w:type="dxa"/>
            <w:tcBorders>
              <w:top w:val="single" w:sz="4" w:space="0" w:color="auto"/>
              <w:left w:val="single" w:sz="4" w:space="0" w:color="auto"/>
              <w:bottom w:val="single" w:sz="4" w:space="0" w:color="auto"/>
              <w:right w:val="single" w:sz="4" w:space="0" w:color="auto"/>
            </w:tcBorders>
            <w:shd w:val="clear" w:color="auto" w:fill="auto"/>
            <w:vAlign w:val="center"/>
          </w:tcPr>
          <w:p w:rsidR="007D40CD" w:rsidRPr="00262E93" w:rsidRDefault="007D40CD" w:rsidP="00F8183F">
            <w:pPr>
              <w:spacing w:line="241" w:lineRule="auto"/>
              <w:ind w:left="-93" w:right="51"/>
              <w:jc w:val="both"/>
            </w:pPr>
            <w:r w:rsidRPr="00262E93">
              <w:t>sign</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center"/>
          </w:tcPr>
          <w:p w:rsidR="007D40CD" w:rsidRDefault="007D40CD" w:rsidP="00F8183F">
            <w:pPr>
              <w:spacing w:line="241" w:lineRule="auto"/>
              <w:ind w:left="-93" w:right="51" w:firstLineChars="2" w:firstLine="4"/>
              <w:jc w:val="both"/>
            </w:pPr>
            <w:r>
              <w:rPr>
                <w:rFonts w:hint="eastAsia"/>
              </w:rPr>
              <w:t>String</w:t>
            </w:r>
          </w:p>
        </w:tc>
        <w:tc>
          <w:tcPr>
            <w:tcW w:w="4222" w:type="dxa"/>
            <w:tcBorders>
              <w:top w:val="single" w:sz="4" w:space="0" w:color="auto"/>
              <w:left w:val="single" w:sz="4" w:space="0" w:color="auto"/>
              <w:bottom w:val="single" w:sz="4" w:space="0" w:color="auto"/>
              <w:right w:val="single" w:sz="4" w:space="0" w:color="auto"/>
            </w:tcBorders>
            <w:shd w:val="clear" w:color="auto" w:fill="auto"/>
          </w:tcPr>
          <w:p w:rsidR="007D40CD" w:rsidRPr="002D425F" w:rsidRDefault="007D40CD" w:rsidP="00B37C41">
            <w:pPr>
              <w:spacing w:line="241" w:lineRule="auto"/>
              <w:ind w:left="-93" w:right="51" w:firstLineChars="44" w:firstLine="92"/>
              <w:jc w:val="both"/>
            </w:pPr>
            <w:r>
              <w:rPr>
                <w:rFonts w:hint="eastAsia"/>
              </w:rPr>
              <w:t>SHA-256</w:t>
            </w:r>
            <w:r>
              <w:rPr>
                <w:rFonts w:hint="eastAsia"/>
              </w:rPr>
              <w:t>签名</w:t>
            </w:r>
          </w:p>
        </w:tc>
        <w:tc>
          <w:tcPr>
            <w:tcW w:w="847" w:type="dxa"/>
            <w:tcBorders>
              <w:top w:val="single" w:sz="4" w:space="0" w:color="auto"/>
              <w:left w:val="single" w:sz="4" w:space="0" w:color="auto"/>
              <w:bottom w:val="single" w:sz="4" w:space="0" w:color="auto"/>
              <w:right w:val="single" w:sz="4" w:space="0" w:color="auto"/>
            </w:tcBorders>
            <w:shd w:val="clear" w:color="auto" w:fill="auto"/>
          </w:tcPr>
          <w:p w:rsidR="007D40CD" w:rsidRPr="002D425F" w:rsidRDefault="007D40CD" w:rsidP="00B37C41">
            <w:pPr>
              <w:spacing w:line="241" w:lineRule="auto"/>
              <w:ind w:left="-93" w:right="51" w:firstLineChars="44" w:firstLine="92"/>
              <w:jc w:val="both"/>
            </w:pPr>
            <w:r>
              <w:rPr>
                <w:rFonts w:hint="eastAsia"/>
              </w:rPr>
              <w:t>M</w:t>
            </w:r>
          </w:p>
        </w:tc>
      </w:tr>
    </w:tbl>
    <w:p w:rsidR="00044C1E" w:rsidRPr="005F1769" w:rsidRDefault="00044C1E" w:rsidP="00044C1E">
      <w:pPr>
        <w:ind w:firstLineChars="150" w:firstLine="315"/>
      </w:pPr>
      <w:r w:rsidRPr="005F1769">
        <w:rPr>
          <w:rFonts w:hint="eastAsia"/>
        </w:rPr>
        <w:t>响应</w:t>
      </w:r>
      <w:r w:rsidR="006F5038">
        <w:rPr>
          <w:rFonts w:hint="eastAsia"/>
        </w:rPr>
        <w:t>，排序字段为：</w:t>
      </w:r>
      <w:r w:rsidR="006F5038">
        <w:rPr>
          <w:rFonts w:hint="eastAsia"/>
        </w:rPr>
        <w:t>payType</w:t>
      </w:r>
    </w:p>
    <w:tbl>
      <w:tblPr>
        <w:tblW w:w="8052" w:type="dxa"/>
        <w:jc w:val="center"/>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40"/>
        <w:gridCol w:w="1152"/>
        <w:gridCol w:w="4212"/>
        <w:gridCol w:w="848"/>
      </w:tblGrid>
      <w:tr w:rsidR="00044C1E" w:rsidRPr="00F34E0C" w:rsidTr="00DE4135">
        <w:trPr>
          <w:trHeight w:val="330"/>
          <w:jc w:val="center"/>
        </w:trPr>
        <w:tc>
          <w:tcPr>
            <w:tcW w:w="1840" w:type="dxa"/>
            <w:shd w:val="clear" w:color="auto" w:fill="auto"/>
            <w:vAlign w:val="center"/>
            <w:hideMark/>
          </w:tcPr>
          <w:p w:rsidR="00044C1E" w:rsidRPr="00F34E0C" w:rsidRDefault="00044C1E" w:rsidP="00DE4135">
            <w:pPr>
              <w:jc w:val="center"/>
              <w:rPr>
                <w:b/>
              </w:rPr>
            </w:pPr>
            <w:r w:rsidRPr="00F34E0C">
              <w:rPr>
                <w:rFonts w:hint="eastAsia"/>
                <w:b/>
              </w:rPr>
              <w:t>名称</w:t>
            </w:r>
          </w:p>
        </w:tc>
        <w:tc>
          <w:tcPr>
            <w:tcW w:w="1152" w:type="dxa"/>
            <w:shd w:val="clear" w:color="auto" w:fill="auto"/>
            <w:vAlign w:val="center"/>
            <w:hideMark/>
          </w:tcPr>
          <w:p w:rsidR="00044C1E" w:rsidRPr="00F34E0C" w:rsidRDefault="00044C1E" w:rsidP="00DE4135">
            <w:pPr>
              <w:jc w:val="center"/>
              <w:rPr>
                <w:b/>
              </w:rPr>
            </w:pPr>
            <w:r>
              <w:rPr>
                <w:rFonts w:hint="eastAsia"/>
                <w:b/>
              </w:rPr>
              <w:t>类型</w:t>
            </w:r>
          </w:p>
        </w:tc>
        <w:tc>
          <w:tcPr>
            <w:tcW w:w="4212" w:type="dxa"/>
            <w:shd w:val="clear" w:color="auto" w:fill="auto"/>
            <w:vAlign w:val="center"/>
            <w:hideMark/>
          </w:tcPr>
          <w:p w:rsidR="00044C1E" w:rsidRPr="00F34E0C" w:rsidRDefault="00044C1E" w:rsidP="00DE4135">
            <w:pPr>
              <w:jc w:val="center"/>
              <w:rPr>
                <w:b/>
              </w:rPr>
            </w:pPr>
            <w:r w:rsidRPr="00F34E0C">
              <w:rPr>
                <w:rFonts w:hint="eastAsia"/>
                <w:b/>
              </w:rPr>
              <w:t>描述</w:t>
            </w:r>
          </w:p>
        </w:tc>
        <w:tc>
          <w:tcPr>
            <w:tcW w:w="848" w:type="dxa"/>
            <w:shd w:val="clear" w:color="auto" w:fill="auto"/>
            <w:vAlign w:val="center"/>
            <w:hideMark/>
          </w:tcPr>
          <w:p w:rsidR="00044C1E" w:rsidRPr="00F34E0C" w:rsidRDefault="00044C1E" w:rsidP="00DE4135">
            <w:pPr>
              <w:jc w:val="center"/>
              <w:rPr>
                <w:b/>
              </w:rPr>
            </w:pPr>
            <w:r w:rsidRPr="00F34E0C">
              <w:rPr>
                <w:rFonts w:hint="eastAsia"/>
                <w:b/>
              </w:rPr>
              <w:t>可选</w:t>
            </w:r>
          </w:p>
        </w:tc>
      </w:tr>
      <w:tr w:rsidR="00044C1E" w:rsidRPr="00665A25" w:rsidTr="00DE4135">
        <w:trPr>
          <w:trHeight w:val="330"/>
          <w:jc w:val="center"/>
        </w:trPr>
        <w:tc>
          <w:tcPr>
            <w:tcW w:w="1840" w:type="dxa"/>
            <w:shd w:val="clear" w:color="auto" w:fill="auto"/>
            <w:vAlign w:val="center"/>
            <w:hideMark/>
          </w:tcPr>
          <w:p w:rsidR="00044C1E" w:rsidRPr="00665A25" w:rsidRDefault="00044C1E" w:rsidP="00F8183F">
            <w:pPr>
              <w:spacing w:line="241" w:lineRule="auto"/>
              <w:ind w:left="-93" w:right="51"/>
              <w:jc w:val="both"/>
            </w:pPr>
            <w:r w:rsidRPr="00286EBC">
              <w:rPr>
                <w:rFonts w:hint="eastAsia"/>
              </w:rPr>
              <w:t>returnCode</w:t>
            </w:r>
          </w:p>
        </w:tc>
        <w:tc>
          <w:tcPr>
            <w:tcW w:w="1152" w:type="dxa"/>
            <w:shd w:val="clear" w:color="auto" w:fill="auto"/>
            <w:vAlign w:val="center"/>
            <w:hideMark/>
          </w:tcPr>
          <w:p w:rsidR="00044C1E" w:rsidRDefault="004937B4" w:rsidP="00F8183F">
            <w:pPr>
              <w:spacing w:line="241" w:lineRule="auto"/>
              <w:ind w:left="-93" w:right="51" w:firstLineChars="1" w:firstLine="2"/>
              <w:jc w:val="both"/>
            </w:pPr>
            <w:r>
              <w:t>I</w:t>
            </w:r>
            <w:r>
              <w:rPr>
                <w:rFonts w:hint="eastAsia"/>
              </w:rPr>
              <w:t>nt</w:t>
            </w:r>
          </w:p>
        </w:tc>
        <w:tc>
          <w:tcPr>
            <w:tcW w:w="4212" w:type="dxa"/>
            <w:shd w:val="clear" w:color="auto" w:fill="auto"/>
            <w:vAlign w:val="center"/>
            <w:hideMark/>
          </w:tcPr>
          <w:p w:rsidR="00BD7870" w:rsidRDefault="00044C1E" w:rsidP="00B37C41">
            <w:pPr>
              <w:spacing w:line="241" w:lineRule="auto"/>
              <w:ind w:left="-93" w:right="51" w:firstLineChars="44" w:firstLine="92"/>
              <w:jc w:val="both"/>
            </w:pPr>
            <w:r w:rsidRPr="004A2310">
              <w:rPr>
                <w:rFonts w:hint="eastAsia"/>
              </w:rPr>
              <w:t>0</w:t>
            </w:r>
            <w:r w:rsidRPr="004A2310">
              <w:rPr>
                <w:rFonts w:hint="eastAsia"/>
              </w:rPr>
              <w:t>：成功</w:t>
            </w:r>
            <w:r>
              <w:rPr>
                <w:rFonts w:hint="eastAsia"/>
              </w:rPr>
              <w:t xml:space="preserve"> </w:t>
            </w:r>
          </w:p>
          <w:p w:rsidR="00044C1E" w:rsidRPr="001C6E22" w:rsidRDefault="00BD7870" w:rsidP="00B37C41">
            <w:pPr>
              <w:spacing w:line="241" w:lineRule="auto"/>
              <w:ind w:left="-93" w:right="51" w:firstLineChars="44" w:firstLine="92"/>
              <w:jc w:val="both"/>
            </w:pPr>
            <w:r>
              <w:rPr>
                <w:rFonts w:hint="eastAsia"/>
              </w:rPr>
              <w:t>其他：失败，具体请参考</w:t>
            </w:r>
            <w:r w:rsidR="006F430C">
              <w:rPr>
                <w:rFonts w:hint="eastAsia"/>
              </w:rPr>
              <w:t>2.1</w:t>
            </w:r>
            <w:r>
              <w:rPr>
                <w:rFonts w:hint="eastAsia"/>
              </w:rPr>
              <w:t>章节</w:t>
            </w:r>
          </w:p>
        </w:tc>
        <w:tc>
          <w:tcPr>
            <w:tcW w:w="848" w:type="dxa"/>
            <w:shd w:val="clear" w:color="auto" w:fill="auto"/>
            <w:hideMark/>
          </w:tcPr>
          <w:p w:rsidR="00044C1E" w:rsidRDefault="00044C1E" w:rsidP="00B37C41">
            <w:pPr>
              <w:spacing w:line="241" w:lineRule="auto"/>
              <w:ind w:left="-93" w:right="51" w:firstLineChars="44" w:firstLine="92"/>
              <w:jc w:val="both"/>
            </w:pPr>
            <w:r w:rsidRPr="00B37C41">
              <w:rPr>
                <w:rFonts w:hint="eastAsia"/>
              </w:rPr>
              <w:t>M</w:t>
            </w:r>
          </w:p>
        </w:tc>
      </w:tr>
      <w:tr w:rsidR="00044C1E" w:rsidRPr="00665A25" w:rsidTr="00DE4135">
        <w:trPr>
          <w:trHeight w:val="330"/>
          <w:jc w:val="center"/>
        </w:trPr>
        <w:tc>
          <w:tcPr>
            <w:tcW w:w="1840" w:type="dxa"/>
            <w:shd w:val="clear" w:color="auto" w:fill="auto"/>
            <w:vAlign w:val="center"/>
            <w:hideMark/>
          </w:tcPr>
          <w:p w:rsidR="00044C1E" w:rsidRDefault="00044C1E" w:rsidP="00F8183F">
            <w:pPr>
              <w:spacing w:line="241" w:lineRule="auto"/>
              <w:ind w:left="-93" w:right="51"/>
              <w:jc w:val="both"/>
            </w:pPr>
            <w:r w:rsidRPr="00286EBC">
              <w:rPr>
                <w:rFonts w:hint="eastAsia"/>
              </w:rPr>
              <w:t>return</w:t>
            </w:r>
            <w:r>
              <w:rPr>
                <w:rFonts w:hint="eastAsia"/>
              </w:rPr>
              <w:t>Desc</w:t>
            </w:r>
          </w:p>
        </w:tc>
        <w:tc>
          <w:tcPr>
            <w:tcW w:w="1152" w:type="dxa"/>
            <w:shd w:val="clear" w:color="auto" w:fill="auto"/>
            <w:vAlign w:val="center"/>
            <w:hideMark/>
          </w:tcPr>
          <w:p w:rsidR="00044C1E" w:rsidRDefault="00044C1E" w:rsidP="00F8183F">
            <w:pPr>
              <w:spacing w:line="241" w:lineRule="auto"/>
              <w:ind w:left="-93" w:right="51" w:firstLineChars="1" w:firstLine="2"/>
              <w:jc w:val="both"/>
            </w:pPr>
            <w:r>
              <w:rPr>
                <w:rFonts w:hint="eastAsia"/>
              </w:rPr>
              <w:t>String</w:t>
            </w:r>
          </w:p>
        </w:tc>
        <w:tc>
          <w:tcPr>
            <w:tcW w:w="4212" w:type="dxa"/>
            <w:shd w:val="clear" w:color="auto" w:fill="auto"/>
            <w:vAlign w:val="center"/>
            <w:hideMark/>
          </w:tcPr>
          <w:p w:rsidR="00044C1E" w:rsidRDefault="00044C1E" w:rsidP="00B37C41">
            <w:pPr>
              <w:spacing w:line="241" w:lineRule="auto"/>
              <w:ind w:left="-93" w:right="51" w:firstLineChars="44" w:firstLine="92"/>
              <w:jc w:val="both"/>
            </w:pPr>
            <w:r>
              <w:rPr>
                <w:rFonts w:hint="eastAsia"/>
              </w:rPr>
              <w:t>返回值描述</w:t>
            </w:r>
          </w:p>
        </w:tc>
        <w:tc>
          <w:tcPr>
            <w:tcW w:w="848" w:type="dxa"/>
            <w:shd w:val="clear" w:color="auto" w:fill="auto"/>
            <w:hideMark/>
          </w:tcPr>
          <w:p w:rsidR="00044C1E" w:rsidRDefault="00044C1E" w:rsidP="00B37C41">
            <w:pPr>
              <w:spacing w:line="241" w:lineRule="auto"/>
              <w:ind w:left="-93" w:right="51" w:firstLineChars="44" w:firstLine="92"/>
              <w:jc w:val="both"/>
            </w:pPr>
            <w:r w:rsidRPr="00B37C41">
              <w:rPr>
                <w:rFonts w:hint="eastAsia"/>
              </w:rPr>
              <w:t>M</w:t>
            </w:r>
          </w:p>
        </w:tc>
      </w:tr>
      <w:tr w:rsidR="001D19B1" w:rsidRPr="00665A25" w:rsidTr="007D0AEE">
        <w:trPr>
          <w:trHeight w:val="330"/>
          <w:jc w:val="center"/>
        </w:trPr>
        <w:tc>
          <w:tcPr>
            <w:tcW w:w="1840" w:type="dxa"/>
            <w:shd w:val="clear" w:color="auto" w:fill="auto"/>
            <w:vAlign w:val="center"/>
            <w:hideMark/>
          </w:tcPr>
          <w:p w:rsidR="001D19B1" w:rsidRPr="00286EBC" w:rsidRDefault="001D19B1" w:rsidP="00F8183F">
            <w:pPr>
              <w:spacing w:line="241" w:lineRule="auto"/>
              <w:ind w:left="-93" w:right="51"/>
              <w:jc w:val="both"/>
            </w:pPr>
            <w:r>
              <w:rPr>
                <w:rFonts w:hint="eastAsia"/>
              </w:rPr>
              <w:t>totalpaid</w:t>
            </w:r>
          </w:p>
        </w:tc>
        <w:tc>
          <w:tcPr>
            <w:tcW w:w="1152" w:type="dxa"/>
            <w:shd w:val="clear" w:color="auto" w:fill="auto"/>
            <w:hideMark/>
          </w:tcPr>
          <w:p w:rsidR="001D19B1" w:rsidRDefault="001D19B1" w:rsidP="00F8183F">
            <w:pPr>
              <w:spacing w:line="241" w:lineRule="auto"/>
              <w:ind w:left="-93" w:right="51" w:firstLineChars="1" w:firstLine="2"/>
              <w:jc w:val="both"/>
            </w:pPr>
            <w:r w:rsidRPr="00924873">
              <w:rPr>
                <w:rFonts w:hint="eastAsia"/>
              </w:rPr>
              <w:t>String</w:t>
            </w:r>
          </w:p>
        </w:tc>
        <w:tc>
          <w:tcPr>
            <w:tcW w:w="4212" w:type="dxa"/>
            <w:shd w:val="clear" w:color="auto" w:fill="auto"/>
            <w:vAlign w:val="center"/>
            <w:hideMark/>
          </w:tcPr>
          <w:p w:rsidR="001D19B1" w:rsidRDefault="001D19B1" w:rsidP="00B37C41">
            <w:pPr>
              <w:spacing w:line="241" w:lineRule="auto"/>
              <w:ind w:left="-93" w:right="51" w:firstLineChars="44" w:firstLine="92"/>
              <w:jc w:val="both"/>
            </w:pPr>
            <w:r>
              <w:rPr>
                <w:rFonts w:hint="eastAsia"/>
              </w:rPr>
              <w:t>付款总计</w:t>
            </w:r>
          </w:p>
        </w:tc>
        <w:tc>
          <w:tcPr>
            <w:tcW w:w="848" w:type="dxa"/>
            <w:shd w:val="clear" w:color="auto" w:fill="auto"/>
            <w:vAlign w:val="center"/>
            <w:hideMark/>
          </w:tcPr>
          <w:p w:rsidR="001D19B1" w:rsidRPr="00B37C41" w:rsidRDefault="001D19B1" w:rsidP="00B37C41">
            <w:pPr>
              <w:spacing w:line="241" w:lineRule="auto"/>
              <w:ind w:left="-93" w:right="51" w:firstLineChars="44" w:firstLine="92"/>
              <w:jc w:val="both"/>
            </w:pPr>
            <w:r>
              <w:rPr>
                <w:rFonts w:hint="eastAsia"/>
              </w:rPr>
              <w:t>O</w:t>
            </w:r>
          </w:p>
        </w:tc>
      </w:tr>
      <w:tr w:rsidR="001D19B1" w:rsidRPr="00665A25" w:rsidTr="007D0AEE">
        <w:trPr>
          <w:trHeight w:val="330"/>
          <w:jc w:val="center"/>
        </w:trPr>
        <w:tc>
          <w:tcPr>
            <w:tcW w:w="1840" w:type="dxa"/>
            <w:shd w:val="clear" w:color="auto" w:fill="auto"/>
            <w:vAlign w:val="center"/>
            <w:hideMark/>
          </w:tcPr>
          <w:p w:rsidR="001D19B1" w:rsidRPr="00286EBC" w:rsidRDefault="001D19B1" w:rsidP="00F8183F">
            <w:pPr>
              <w:spacing w:line="241" w:lineRule="auto"/>
              <w:ind w:left="-93" w:right="51"/>
              <w:jc w:val="both"/>
            </w:pPr>
            <w:r>
              <w:rPr>
                <w:rFonts w:hint="eastAsia"/>
              </w:rPr>
              <w:t>totalnum</w:t>
            </w:r>
          </w:p>
        </w:tc>
        <w:tc>
          <w:tcPr>
            <w:tcW w:w="1152" w:type="dxa"/>
            <w:shd w:val="clear" w:color="auto" w:fill="auto"/>
            <w:hideMark/>
          </w:tcPr>
          <w:p w:rsidR="001D19B1" w:rsidRDefault="004937B4" w:rsidP="00F8183F">
            <w:pPr>
              <w:spacing w:line="241" w:lineRule="auto"/>
              <w:ind w:left="-93" w:right="51" w:firstLineChars="1" w:firstLine="2"/>
              <w:jc w:val="both"/>
            </w:pPr>
            <w:r>
              <w:t>I</w:t>
            </w:r>
            <w:r>
              <w:rPr>
                <w:rFonts w:hint="eastAsia"/>
              </w:rPr>
              <w:t>nt</w:t>
            </w:r>
          </w:p>
        </w:tc>
        <w:tc>
          <w:tcPr>
            <w:tcW w:w="4212" w:type="dxa"/>
            <w:shd w:val="clear" w:color="auto" w:fill="auto"/>
            <w:vAlign w:val="center"/>
            <w:hideMark/>
          </w:tcPr>
          <w:p w:rsidR="001D19B1" w:rsidRDefault="001D19B1" w:rsidP="00B37C41">
            <w:pPr>
              <w:spacing w:line="241" w:lineRule="auto"/>
              <w:ind w:left="-93" w:right="51" w:firstLineChars="44" w:firstLine="92"/>
              <w:jc w:val="both"/>
            </w:pPr>
            <w:r>
              <w:rPr>
                <w:rFonts w:hint="eastAsia"/>
              </w:rPr>
              <w:t>笔数总计</w:t>
            </w:r>
          </w:p>
        </w:tc>
        <w:tc>
          <w:tcPr>
            <w:tcW w:w="848" w:type="dxa"/>
            <w:shd w:val="clear" w:color="auto" w:fill="auto"/>
            <w:vAlign w:val="center"/>
            <w:hideMark/>
          </w:tcPr>
          <w:p w:rsidR="001D19B1" w:rsidRPr="00B37C41" w:rsidRDefault="001D19B1" w:rsidP="00B37C41">
            <w:pPr>
              <w:spacing w:line="241" w:lineRule="auto"/>
              <w:ind w:left="-93" w:right="51" w:firstLineChars="44" w:firstLine="92"/>
              <w:jc w:val="both"/>
            </w:pPr>
            <w:r>
              <w:rPr>
                <w:rFonts w:hint="eastAsia"/>
              </w:rPr>
              <w:t>O</w:t>
            </w:r>
          </w:p>
        </w:tc>
      </w:tr>
      <w:tr w:rsidR="001D19B1" w:rsidRPr="00665A25" w:rsidTr="007D0AEE">
        <w:trPr>
          <w:trHeight w:val="330"/>
          <w:jc w:val="center"/>
        </w:trPr>
        <w:tc>
          <w:tcPr>
            <w:tcW w:w="1840" w:type="dxa"/>
            <w:shd w:val="clear" w:color="auto" w:fill="auto"/>
            <w:vAlign w:val="center"/>
            <w:hideMark/>
          </w:tcPr>
          <w:p w:rsidR="001D19B1" w:rsidRPr="00286EBC" w:rsidRDefault="001D19B1" w:rsidP="00F8183F">
            <w:pPr>
              <w:spacing w:line="241" w:lineRule="auto"/>
              <w:ind w:left="-93" w:right="51"/>
              <w:jc w:val="both"/>
            </w:pPr>
            <w:r>
              <w:rPr>
                <w:rFonts w:hint="eastAsia"/>
              </w:rPr>
              <w:t>totalaverage</w:t>
            </w:r>
          </w:p>
        </w:tc>
        <w:tc>
          <w:tcPr>
            <w:tcW w:w="1152" w:type="dxa"/>
            <w:shd w:val="clear" w:color="auto" w:fill="auto"/>
            <w:hideMark/>
          </w:tcPr>
          <w:p w:rsidR="001D19B1" w:rsidRDefault="001D19B1" w:rsidP="00F8183F">
            <w:pPr>
              <w:spacing w:line="241" w:lineRule="auto"/>
              <w:ind w:left="-93" w:right="51" w:firstLineChars="1" w:firstLine="2"/>
              <w:jc w:val="both"/>
            </w:pPr>
            <w:r w:rsidRPr="00924873">
              <w:rPr>
                <w:rFonts w:hint="eastAsia"/>
              </w:rPr>
              <w:t>String</w:t>
            </w:r>
          </w:p>
        </w:tc>
        <w:tc>
          <w:tcPr>
            <w:tcW w:w="4212" w:type="dxa"/>
            <w:shd w:val="clear" w:color="auto" w:fill="auto"/>
            <w:vAlign w:val="center"/>
            <w:hideMark/>
          </w:tcPr>
          <w:p w:rsidR="001D19B1" w:rsidRDefault="001D19B1" w:rsidP="00B37C41">
            <w:pPr>
              <w:spacing w:line="241" w:lineRule="auto"/>
              <w:ind w:left="-93" w:right="51" w:firstLineChars="44" w:firstLine="92"/>
              <w:jc w:val="both"/>
            </w:pPr>
            <w:r>
              <w:rPr>
                <w:rFonts w:hint="eastAsia"/>
              </w:rPr>
              <w:t>总计平均</w:t>
            </w:r>
          </w:p>
        </w:tc>
        <w:tc>
          <w:tcPr>
            <w:tcW w:w="848" w:type="dxa"/>
            <w:shd w:val="clear" w:color="auto" w:fill="auto"/>
            <w:hideMark/>
          </w:tcPr>
          <w:p w:rsidR="001D19B1" w:rsidRPr="00B37C41" w:rsidRDefault="001D19B1" w:rsidP="00B37C41">
            <w:pPr>
              <w:spacing w:line="241" w:lineRule="auto"/>
              <w:ind w:left="-93" w:right="51" w:firstLineChars="44" w:firstLine="92"/>
              <w:jc w:val="both"/>
            </w:pPr>
            <w:r w:rsidRPr="00616D8E">
              <w:rPr>
                <w:rFonts w:hint="eastAsia"/>
              </w:rPr>
              <w:t>O</w:t>
            </w:r>
          </w:p>
        </w:tc>
      </w:tr>
      <w:tr w:rsidR="00355C80" w:rsidRPr="00665A25" w:rsidTr="00DE4135">
        <w:trPr>
          <w:trHeight w:val="330"/>
          <w:jc w:val="center"/>
        </w:trPr>
        <w:tc>
          <w:tcPr>
            <w:tcW w:w="1840" w:type="dxa"/>
            <w:shd w:val="clear" w:color="auto" w:fill="auto"/>
            <w:vAlign w:val="center"/>
            <w:hideMark/>
          </w:tcPr>
          <w:p w:rsidR="00355C80" w:rsidRPr="00286EBC" w:rsidRDefault="00355C80" w:rsidP="00F8183F">
            <w:pPr>
              <w:spacing w:line="241" w:lineRule="auto"/>
              <w:ind w:left="-93" w:right="51"/>
              <w:jc w:val="both"/>
            </w:pPr>
            <w:r>
              <w:rPr>
                <w:rFonts w:hint="eastAsia"/>
              </w:rPr>
              <w:t>count</w:t>
            </w:r>
          </w:p>
        </w:tc>
        <w:tc>
          <w:tcPr>
            <w:tcW w:w="1152" w:type="dxa"/>
            <w:shd w:val="clear" w:color="auto" w:fill="auto"/>
            <w:vAlign w:val="center"/>
            <w:hideMark/>
          </w:tcPr>
          <w:p w:rsidR="00355C80" w:rsidRDefault="00355C80" w:rsidP="00F8183F">
            <w:pPr>
              <w:spacing w:line="241" w:lineRule="auto"/>
              <w:ind w:left="-93" w:right="51" w:firstLineChars="1" w:firstLine="2"/>
              <w:jc w:val="both"/>
            </w:pPr>
            <w:r>
              <w:rPr>
                <w:rFonts w:hint="eastAsia"/>
              </w:rPr>
              <w:t>int</w:t>
            </w:r>
          </w:p>
        </w:tc>
        <w:tc>
          <w:tcPr>
            <w:tcW w:w="4212" w:type="dxa"/>
            <w:shd w:val="clear" w:color="auto" w:fill="auto"/>
            <w:vAlign w:val="center"/>
            <w:hideMark/>
          </w:tcPr>
          <w:p w:rsidR="00355C80" w:rsidRDefault="00355C80" w:rsidP="00B37C41">
            <w:pPr>
              <w:spacing w:line="241" w:lineRule="auto"/>
              <w:ind w:left="-93" w:right="51" w:firstLineChars="44" w:firstLine="92"/>
              <w:jc w:val="both"/>
            </w:pPr>
            <w:r>
              <w:rPr>
                <w:rFonts w:hint="eastAsia"/>
              </w:rPr>
              <w:t>记录条数</w:t>
            </w:r>
          </w:p>
        </w:tc>
        <w:tc>
          <w:tcPr>
            <w:tcW w:w="848" w:type="dxa"/>
            <w:shd w:val="clear" w:color="auto" w:fill="auto"/>
            <w:hideMark/>
          </w:tcPr>
          <w:p w:rsidR="00355C80" w:rsidRPr="00B37C41" w:rsidRDefault="00355C80" w:rsidP="00B37C41">
            <w:pPr>
              <w:spacing w:line="241" w:lineRule="auto"/>
              <w:ind w:left="-93" w:right="51" w:firstLineChars="44" w:firstLine="92"/>
              <w:jc w:val="both"/>
            </w:pPr>
            <w:r w:rsidRPr="00644A6D">
              <w:rPr>
                <w:rFonts w:hint="eastAsia"/>
              </w:rPr>
              <w:t>O</w:t>
            </w:r>
          </w:p>
        </w:tc>
      </w:tr>
      <w:tr w:rsidR="00355C80" w:rsidRPr="00665A25" w:rsidTr="00DE4135">
        <w:trPr>
          <w:trHeight w:val="330"/>
          <w:jc w:val="center"/>
        </w:trPr>
        <w:tc>
          <w:tcPr>
            <w:tcW w:w="1840" w:type="dxa"/>
            <w:shd w:val="clear" w:color="auto" w:fill="auto"/>
            <w:vAlign w:val="center"/>
            <w:hideMark/>
          </w:tcPr>
          <w:p w:rsidR="00355C80" w:rsidRPr="00286EBC" w:rsidRDefault="00355C80" w:rsidP="00F8183F">
            <w:pPr>
              <w:spacing w:line="241" w:lineRule="auto"/>
              <w:ind w:left="-93" w:right="51"/>
              <w:jc w:val="both"/>
            </w:pPr>
            <w:r>
              <w:t>d</w:t>
            </w:r>
            <w:r>
              <w:rPr>
                <w:rFonts w:hint="eastAsia"/>
              </w:rPr>
              <w:t>ata</w:t>
            </w:r>
          </w:p>
        </w:tc>
        <w:tc>
          <w:tcPr>
            <w:tcW w:w="1152" w:type="dxa"/>
            <w:shd w:val="clear" w:color="auto" w:fill="auto"/>
            <w:vAlign w:val="center"/>
            <w:hideMark/>
          </w:tcPr>
          <w:p w:rsidR="00355C80" w:rsidRPr="00286EBC" w:rsidRDefault="00355C80" w:rsidP="00F8183F">
            <w:pPr>
              <w:spacing w:line="241" w:lineRule="auto"/>
              <w:ind w:left="-93" w:right="51" w:firstLineChars="1" w:firstLine="2"/>
              <w:jc w:val="both"/>
            </w:pPr>
            <w:r>
              <w:rPr>
                <w:rFonts w:hint="eastAsia"/>
              </w:rPr>
              <w:t>Array of followings</w:t>
            </w:r>
          </w:p>
        </w:tc>
        <w:tc>
          <w:tcPr>
            <w:tcW w:w="4212" w:type="dxa"/>
            <w:shd w:val="clear" w:color="auto" w:fill="auto"/>
            <w:vAlign w:val="center"/>
            <w:hideMark/>
          </w:tcPr>
          <w:p w:rsidR="00355C80" w:rsidRDefault="00355C80" w:rsidP="00B37C41">
            <w:pPr>
              <w:spacing w:line="241" w:lineRule="auto"/>
              <w:ind w:left="-93" w:right="51" w:firstLineChars="44" w:firstLine="92"/>
              <w:jc w:val="both"/>
            </w:pPr>
            <w:r>
              <w:rPr>
                <w:rFonts w:hint="eastAsia"/>
              </w:rPr>
              <w:t>数据清单</w:t>
            </w:r>
          </w:p>
        </w:tc>
        <w:tc>
          <w:tcPr>
            <w:tcW w:w="848" w:type="dxa"/>
            <w:shd w:val="clear" w:color="auto" w:fill="auto"/>
            <w:hideMark/>
          </w:tcPr>
          <w:p w:rsidR="00355C80" w:rsidRPr="004A2310" w:rsidRDefault="00355C80" w:rsidP="00B37C41">
            <w:pPr>
              <w:spacing w:line="241" w:lineRule="auto"/>
              <w:ind w:left="-93" w:right="51" w:firstLineChars="44" w:firstLine="92"/>
              <w:jc w:val="both"/>
            </w:pPr>
            <w:r w:rsidRPr="00644A6D">
              <w:rPr>
                <w:rFonts w:hint="eastAsia"/>
              </w:rPr>
              <w:t>O</w:t>
            </w:r>
          </w:p>
        </w:tc>
      </w:tr>
      <w:tr w:rsidR="00355C80" w:rsidRPr="00665A25" w:rsidTr="00DE4135">
        <w:trPr>
          <w:trHeight w:val="330"/>
          <w:jc w:val="center"/>
        </w:trPr>
        <w:tc>
          <w:tcPr>
            <w:tcW w:w="1840" w:type="dxa"/>
            <w:shd w:val="clear" w:color="auto" w:fill="auto"/>
            <w:vAlign w:val="center"/>
            <w:hideMark/>
          </w:tcPr>
          <w:p w:rsidR="00355C80" w:rsidRPr="00286EBC" w:rsidRDefault="00355C80" w:rsidP="00F8183F">
            <w:pPr>
              <w:spacing w:line="241" w:lineRule="auto"/>
              <w:ind w:left="-93" w:right="51"/>
              <w:jc w:val="both"/>
            </w:pPr>
            <w:r>
              <w:rPr>
                <w:rFonts w:hint="eastAsia"/>
              </w:rPr>
              <w:t>date</w:t>
            </w:r>
          </w:p>
        </w:tc>
        <w:tc>
          <w:tcPr>
            <w:tcW w:w="1152" w:type="dxa"/>
            <w:shd w:val="clear" w:color="auto" w:fill="auto"/>
            <w:vAlign w:val="center"/>
            <w:hideMark/>
          </w:tcPr>
          <w:p w:rsidR="00355C80" w:rsidRPr="00286EBC" w:rsidRDefault="00355C80" w:rsidP="00F8183F">
            <w:pPr>
              <w:spacing w:line="241" w:lineRule="auto"/>
              <w:ind w:left="-93" w:right="51" w:firstLineChars="1" w:firstLine="2"/>
              <w:jc w:val="both"/>
            </w:pPr>
            <w:r>
              <w:rPr>
                <w:rFonts w:hint="eastAsia"/>
              </w:rPr>
              <w:t>String</w:t>
            </w:r>
          </w:p>
        </w:tc>
        <w:tc>
          <w:tcPr>
            <w:tcW w:w="4212" w:type="dxa"/>
            <w:shd w:val="clear" w:color="auto" w:fill="auto"/>
            <w:vAlign w:val="center"/>
            <w:hideMark/>
          </w:tcPr>
          <w:p w:rsidR="00355C80" w:rsidRDefault="00355C80" w:rsidP="00B37C41">
            <w:pPr>
              <w:spacing w:line="241" w:lineRule="auto"/>
              <w:ind w:left="-93" w:right="51" w:firstLineChars="44" w:firstLine="92"/>
              <w:jc w:val="both"/>
            </w:pPr>
            <w:r>
              <w:rPr>
                <w:rFonts w:hint="eastAsia"/>
              </w:rPr>
              <w:t>日期</w:t>
            </w:r>
          </w:p>
        </w:tc>
        <w:tc>
          <w:tcPr>
            <w:tcW w:w="848" w:type="dxa"/>
            <w:shd w:val="clear" w:color="auto" w:fill="auto"/>
            <w:hideMark/>
          </w:tcPr>
          <w:p w:rsidR="00355C80" w:rsidRPr="004A2310" w:rsidRDefault="00355C80" w:rsidP="00B37C41">
            <w:pPr>
              <w:spacing w:line="241" w:lineRule="auto"/>
              <w:ind w:left="-93" w:right="51" w:firstLineChars="44" w:firstLine="92"/>
              <w:jc w:val="both"/>
            </w:pPr>
            <w:r w:rsidRPr="00644A6D">
              <w:rPr>
                <w:rFonts w:hint="eastAsia"/>
              </w:rPr>
              <w:t>O</w:t>
            </w:r>
          </w:p>
        </w:tc>
      </w:tr>
      <w:tr w:rsidR="00355C80" w:rsidRPr="00665A25" w:rsidTr="007D0AEE">
        <w:trPr>
          <w:trHeight w:val="330"/>
          <w:jc w:val="center"/>
        </w:trPr>
        <w:tc>
          <w:tcPr>
            <w:tcW w:w="1840" w:type="dxa"/>
            <w:shd w:val="clear" w:color="auto" w:fill="auto"/>
            <w:vAlign w:val="center"/>
            <w:hideMark/>
          </w:tcPr>
          <w:p w:rsidR="00355C80" w:rsidRPr="00286EBC" w:rsidRDefault="00355C80" w:rsidP="00F8183F">
            <w:pPr>
              <w:spacing w:line="241" w:lineRule="auto"/>
              <w:ind w:left="-93" w:right="51"/>
              <w:jc w:val="both"/>
            </w:pPr>
            <w:r>
              <w:rPr>
                <w:rFonts w:hint="eastAsia"/>
              </w:rPr>
              <w:t>payType</w:t>
            </w:r>
          </w:p>
        </w:tc>
        <w:tc>
          <w:tcPr>
            <w:tcW w:w="1152" w:type="dxa"/>
            <w:shd w:val="clear" w:color="auto" w:fill="auto"/>
            <w:vAlign w:val="center"/>
            <w:hideMark/>
          </w:tcPr>
          <w:p w:rsidR="00355C80" w:rsidRPr="00286EBC" w:rsidRDefault="00355C80" w:rsidP="00F8183F">
            <w:pPr>
              <w:spacing w:line="241" w:lineRule="auto"/>
              <w:ind w:left="-93" w:right="51" w:firstLineChars="1" w:firstLine="2"/>
              <w:jc w:val="both"/>
            </w:pPr>
            <w:r>
              <w:rPr>
                <w:rFonts w:hint="eastAsia"/>
              </w:rPr>
              <w:t>String</w:t>
            </w:r>
          </w:p>
        </w:tc>
        <w:tc>
          <w:tcPr>
            <w:tcW w:w="4212" w:type="dxa"/>
            <w:shd w:val="clear" w:color="auto" w:fill="auto"/>
            <w:vAlign w:val="center"/>
            <w:hideMark/>
          </w:tcPr>
          <w:p w:rsidR="00355C80" w:rsidRDefault="00355C80" w:rsidP="00B37C41">
            <w:pPr>
              <w:spacing w:line="241" w:lineRule="auto"/>
              <w:ind w:left="-93" w:right="51" w:firstLineChars="44" w:firstLine="92"/>
              <w:jc w:val="both"/>
            </w:pPr>
            <w:r>
              <w:rPr>
                <w:rFonts w:hint="eastAsia"/>
              </w:rPr>
              <w:t>支付方式</w:t>
            </w:r>
          </w:p>
          <w:p w:rsidR="00355C80" w:rsidRDefault="00DB1C0B" w:rsidP="00B37C41">
            <w:pPr>
              <w:spacing w:line="241" w:lineRule="auto"/>
              <w:ind w:left="-93" w:right="51" w:firstLineChars="44" w:firstLine="92"/>
              <w:jc w:val="both"/>
            </w:pPr>
            <w:r>
              <w:rPr>
                <w:rFonts w:hint="eastAsia"/>
              </w:rPr>
              <w:t>花币</w:t>
            </w:r>
          </w:p>
          <w:p w:rsidR="00355C80" w:rsidRDefault="00B76EE9" w:rsidP="00B37C41">
            <w:pPr>
              <w:spacing w:line="241" w:lineRule="auto"/>
              <w:ind w:left="-93" w:right="51" w:firstLineChars="44" w:firstLine="92"/>
              <w:jc w:val="both"/>
            </w:pPr>
            <w:r>
              <w:rPr>
                <w:rFonts w:hint="eastAsia"/>
              </w:rPr>
              <w:t>信用</w:t>
            </w:r>
            <w:r w:rsidR="00355C80">
              <w:rPr>
                <w:rFonts w:hint="eastAsia"/>
              </w:rPr>
              <w:t>卡</w:t>
            </w:r>
          </w:p>
          <w:p w:rsidR="00355C80" w:rsidRDefault="00355C80" w:rsidP="00B37C41">
            <w:pPr>
              <w:spacing w:line="241" w:lineRule="auto"/>
              <w:ind w:left="-93" w:right="51" w:firstLineChars="44" w:firstLine="92"/>
              <w:jc w:val="both"/>
            </w:pPr>
            <w:r>
              <w:rPr>
                <w:rFonts w:hint="eastAsia"/>
              </w:rPr>
              <w:t>游戏卡</w:t>
            </w:r>
          </w:p>
          <w:p w:rsidR="00355C80" w:rsidRDefault="00355C80" w:rsidP="00B37C41">
            <w:pPr>
              <w:spacing w:line="241" w:lineRule="auto"/>
              <w:ind w:left="-93" w:right="51" w:firstLineChars="44" w:firstLine="92"/>
              <w:jc w:val="both"/>
            </w:pPr>
            <w:r>
              <w:rPr>
                <w:rFonts w:hint="eastAsia"/>
              </w:rPr>
              <w:t>充值卡</w:t>
            </w:r>
          </w:p>
          <w:p w:rsidR="00355C80" w:rsidRDefault="00355C80" w:rsidP="00B37C41">
            <w:pPr>
              <w:spacing w:line="241" w:lineRule="auto"/>
              <w:ind w:left="-93" w:right="51" w:firstLineChars="44" w:firstLine="92"/>
              <w:jc w:val="both"/>
            </w:pPr>
            <w:r>
              <w:t>AliPay</w:t>
            </w:r>
          </w:p>
          <w:p w:rsidR="00355C80" w:rsidRDefault="00355C80" w:rsidP="00B37C41">
            <w:pPr>
              <w:spacing w:line="241" w:lineRule="auto"/>
              <w:ind w:left="-93" w:right="51" w:firstLineChars="44" w:firstLine="92"/>
              <w:jc w:val="both"/>
            </w:pPr>
            <w:r>
              <w:t>smsAgent</w:t>
            </w:r>
          </w:p>
          <w:p w:rsidR="00355C80" w:rsidRDefault="00355C80" w:rsidP="00B37C41">
            <w:pPr>
              <w:spacing w:line="241" w:lineRule="auto"/>
              <w:ind w:left="-93" w:right="51" w:firstLineChars="44" w:firstLine="92"/>
              <w:jc w:val="both"/>
            </w:pPr>
            <w:r>
              <w:rPr>
                <w:rFonts w:hint="eastAsia"/>
              </w:rPr>
              <w:t>非银行卡</w:t>
            </w:r>
          </w:p>
          <w:p w:rsidR="00355C80" w:rsidRDefault="00355C80" w:rsidP="00B37C41">
            <w:pPr>
              <w:spacing w:line="241" w:lineRule="auto"/>
              <w:ind w:left="-93" w:right="51" w:firstLineChars="44" w:firstLine="92"/>
              <w:jc w:val="both"/>
            </w:pPr>
            <w:r>
              <w:rPr>
                <w:rFonts w:hint="eastAsia"/>
              </w:rPr>
              <w:t>非银行卡余额</w:t>
            </w:r>
          </w:p>
          <w:p w:rsidR="00355C80" w:rsidRDefault="00355C80" w:rsidP="00B37C41">
            <w:pPr>
              <w:spacing w:line="241" w:lineRule="auto"/>
              <w:ind w:left="-93" w:right="51" w:firstLineChars="44" w:firstLine="92"/>
              <w:jc w:val="both"/>
            </w:pPr>
            <w:r>
              <w:rPr>
                <w:rFonts w:hint="eastAsia"/>
              </w:rPr>
              <w:t>组合支付</w:t>
            </w:r>
          </w:p>
          <w:p w:rsidR="00EA20B8" w:rsidRDefault="00EA20B8" w:rsidP="00B37C41">
            <w:pPr>
              <w:spacing w:line="241" w:lineRule="auto"/>
              <w:ind w:left="-93" w:right="51" w:firstLineChars="44" w:firstLine="92"/>
              <w:jc w:val="both"/>
            </w:pPr>
            <w:r>
              <w:rPr>
                <w:rFonts w:hint="eastAsia"/>
              </w:rPr>
              <w:t>财付通</w:t>
            </w:r>
          </w:p>
          <w:p w:rsidR="009A3D81" w:rsidRDefault="009A3D81" w:rsidP="00B37C41">
            <w:pPr>
              <w:spacing w:line="241" w:lineRule="auto"/>
              <w:ind w:left="-93" w:right="51" w:firstLineChars="44" w:firstLine="92"/>
              <w:jc w:val="both"/>
            </w:pPr>
            <w:r>
              <w:rPr>
                <w:rFonts w:hint="eastAsia"/>
              </w:rPr>
              <w:t>天翼</w:t>
            </w:r>
          </w:p>
          <w:p w:rsidR="00F93568" w:rsidRDefault="00F93568" w:rsidP="00B37C41">
            <w:pPr>
              <w:spacing w:line="241" w:lineRule="auto"/>
              <w:ind w:left="-93" w:right="51" w:firstLineChars="44" w:firstLine="92"/>
              <w:jc w:val="both"/>
            </w:pPr>
            <w:r>
              <w:rPr>
                <w:rFonts w:hint="eastAsia"/>
              </w:rPr>
              <w:t>PayPal</w:t>
            </w:r>
          </w:p>
          <w:p w:rsidR="000F5519" w:rsidRDefault="000F5519" w:rsidP="00B37C41">
            <w:pPr>
              <w:spacing w:line="241" w:lineRule="auto"/>
              <w:ind w:left="-93" w:right="51" w:firstLineChars="44" w:firstLine="92"/>
              <w:jc w:val="both"/>
            </w:pPr>
            <w:r>
              <w:rPr>
                <w:rFonts w:hint="eastAsia"/>
              </w:rPr>
              <w:t>移动话费</w:t>
            </w:r>
          </w:p>
          <w:p w:rsidR="000F5519" w:rsidRDefault="000F5519" w:rsidP="00B37C41">
            <w:pPr>
              <w:spacing w:line="241" w:lineRule="auto"/>
              <w:ind w:left="-93" w:right="51" w:firstLineChars="44" w:firstLine="92"/>
              <w:jc w:val="both"/>
            </w:pPr>
            <w:r>
              <w:rPr>
                <w:rFonts w:hint="eastAsia"/>
              </w:rPr>
              <w:t>联通话费</w:t>
            </w:r>
          </w:p>
          <w:p w:rsidR="000F6C07" w:rsidRDefault="000F6C07" w:rsidP="000F6C07">
            <w:pPr>
              <w:spacing w:line="241" w:lineRule="auto"/>
              <w:ind w:left="-93" w:right="51" w:firstLineChars="44" w:firstLine="92"/>
              <w:jc w:val="both"/>
            </w:pPr>
            <w:r>
              <w:rPr>
                <w:rFonts w:hint="eastAsia"/>
              </w:rPr>
              <w:t>借记卡</w:t>
            </w:r>
          </w:p>
          <w:p w:rsidR="00435225" w:rsidRDefault="00435225" w:rsidP="000F6C07">
            <w:pPr>
              <w:spacing w:line="241" w:lineRule="auto"/>
              <w:ind w:left="-93" w:right="51" w:firstLineChars="44" w:firstLine="92"/>
              <w:jc w:val="both"/>
            </w:pPr>
            <w:r>
              <w:rPr>
                <w:rFonts w:hint="eastAsia"/>
              </w:rPr>
              <w:t>微信</w:t>
            </w:r>
          </w:p>
          <w:p w:rsidR="0067764A" w:rsidRDefault="0067764A" w:rsidP="000F6C07">
            <w:pPr>
              <w:spacing w:line="241" w:lineRule="auto"/>
              <w:ind w:left="-93" w:right="51" w:firstLineChars="44" w:firstLine="92"/>
              <w:jc w:val="both"/>
            </w:pPr>
            <w:r>
              <w:rPr>
                <w:rFonts w:hint="eastAsia"/>
              </w:rPr>
              <w:t>花瓣</w:t>
            </w:r>
          </w:p>
          <w:p w:rsidR="00EE44BF" w:rsidRDefault="00EE44BF" w:rsidP="000F6C07">
            <w:pPr>
              <w:spacing w:line="241" w:lineRule="auto"/>
              <w:ind w:left="-93" w:right="51" w:firstLineChars="44" w:firstLine="92"/>
              <w:jc w:val="both"/>
            </w:pPr>
            <w:r>
              <w:rPr>
                <w:rFonts w:hint="eastAsia"/>
              </w:rPr>
              <w:t>银视通</w:t>
            </w:r>
          </w:p>
          <w:p w:rsidR="007652C1" w:rsidRDefault="00DB1C0B" w:rsidP="000F6C07">
            <w:pPr>
              <w:spacing w:line="241" w:lineRule="auto"/>
              <w:ind w:left="-93" w:right="51" w:firstLineChars="44" w:firstLine="92"/>
              <w:jc w:val="both"/>
            </w:pPr>
            <w:r>
              <w:rPr>
                <w:rFonts w:hint="eastAsia"/>
              </w:rPr>
              <w:t>现金</w:t>
            </w:r>
            <w:r w:rsidR="007652C1">
              <w:rPr>
                <w:rFonts w:hint="eastAsia"/>
              </w:rPr>
              <w:t>余额</w:t>
            </w:r>
          </w:p>
          <w:p w:rsidR="000F6C07" w:rsidRDefault="000F6C07" w:rsidP="000F6C07">
            <w:pPr>
              <w:spacing w:line="241" w:lineRule="auto"/>
              <w:ind w:left="-93" w:right="51" w:firstLineChars="44" w:firstLine="92"/>
              <w:jc w:val="both"/>
            </w:pPr>
          </w:p>
          <w:p w:rsidR="000F6C07" w:rsidRDefault="000F6C07" w:rsidP="000F6C07">
            <w:pPr>
              <w:spacing w:line="241" w:lineRule="auto"/>
              <w:ind w:left="-93" w:right="51" w:firstLineChars="44" w:firstLine="92"/>
              <w:jc w:val="both"/>
            </w:pPr>
            <w:r>
              <w:rPr>
                <w:rFonts w:hint="eastAsia"/>
              </w:rPr>
              <w:lastRenderedPageBreak/>
              <w:t>预付款</w:t>
            </w:r>
          </w:p>
          <w:p w:rsidR="000F6C07" w:rsidRDefault="00EE2422" w:rsidP="000F6C07">
            <w:pPr>
              <w:spacing w:line="241" w:lineRule="auto"/>
              <w:ind w:left="-93" w:right="51" w:firstLineChars="44" w:firstLine="92"/>
              <w:jc w:val="both"/>
            </w:pPr>
            <w:r w:rsidRPr="00EE2422">
              <w:rPr>
                <w:rFonts w:hint="eastAsia"/>
              </w:rPr>
              <w:t>转账</w:t>
            </w:r>
          </w:p>
          <w:p w:rsidR="000F6C07" w:rsidRDefault="000F6C07" w:rsidP="000F6C07">
            <w:pPr>
              <w:spacing w:line="241" w:lineRule="auto"/>
              <w:ind w:left="-93" w:right="51" w:firstLineChars="44" w:firstLine="92"/>
              <w:jc w:val="both"/>
            </w:pPr>
            <w:r>
              <w:t>M2E</w:t>
            </w:r>
          </w:p>
          <w:p w:rsidR="00B76EE9" w:rsidRDefault="000F6C07" w:rsidP="000F6C07">
            <w:pPr>
              <w:spacing w:line="241" w:lineRule="auto"/>
              <w:ind w:left="-93" w:right="51" w:firstLineChars="44" w:firstLine="92"/>
              <w:jc w:val="both"/>
            </w:pPr>
            <w:r>
              <w:t>FPX</w:t>
            </w:r>
          </w:p>
          <w:p w:rsidR="00B85BFF" w:rsidRDefault="00B85BFF" w:rsidP="000F6C07">
            <w:pPr>
              <w:spacing w:line="241" w:lineRule="auto"/>
              <w:ind w:left="-93" w:right="51" w:firstLineChars="44" w:firstLine="92"/>
              <w:jc w:val="both"/>
            </w:pPr>
            <w:r>
              <w:rPr>
                <w:rFonts w:hint="eastAsia"/>
              </w:rPr>
              <w:t>FPXE</w:t>
            </w:r>
          </w:p>
          <w:p w:rsidR="00CA2D01" w:rsidRDefault="00CA2D01" w:rsidP="000F6C07">
            <w:pPr>
              <w:spacing w:line="241" w:lineRule="auto"/>
              <w:ind w:left="-93" w:right="51" w:firstLineChars="44" w:firstLine="92"/>
              <w:jc w:val="both"/>
              <w:rPr>
                <w:color w:val="FF0000"/>
              </w:rPr>
            </w:pPr>
            <w:r w:rsidRPr="00F72CE5">
              <w:rPr>
                <w:rFonts w:hint="eastAsia"/>
                <w:color w:val="FF0000"/>
              </w:rPr>
              <w:t>融资</w:t>
            </w:r>
          </w:p>
          <w:p w:rsidR="00EE44BF" w:rsidRDefault="00EE44BF" w:rsidP="000F6C07">
            <w:pPr>
              <w:spacing w:line="241" w:lineRule="auto"/>
              <w:ind w:left="-93" w:right="51" w:firstLineChars="44" w:firstLine="92"/>
              <w:jc w:val="both"/>
              <w:rPr>
                <w:color w:val="FF0000"/>
              </w:rPr>
            </w:pPr>
            <w:r>
              <w:rPr>
                <w:rFonts w:hint="eastAsia"/>
                <w:color w:val="FF0000"/>
              </w:rPr>
              <w:t>GlobalPay</w:t>
            </w:r>
          </w:p>
          <w:p w:rsidR="00F9185A" w:rsidRDefault="00F9185A" w:rsidP="000F6C07">
            <w:pPr>
              <w:spacing w:line="241" w:lineRule="auto"/>
              <w:ind w:left="-93" w:right="51" w:firstLineChars="44" w:firstLine="92"/>
              <w:jc w:val="both"/>
              <w:rPr>
                <w:color w:val="FF0000"/>
              </w:rPr>
            </w:pPr>
            <w:r>
              <w:rPr>
                <w:rFonts w:hint="eastAsia"/>
                <w:color w:val="FF0000"/>
              </w:rPr>
              <w:t>分期</w:t>
            </w:r>
          </w:p>
          <w:p w:rsidR="00E977C8" w:rsidRDefault="00E977C8" w:rsidP="000F6C07">
            <w:pPr>
              <w:spacing w:line="241" w:lineRule="auto"/>
              <w:ind w:left="-93" w:right="51" w:firstLineChars="44" w:firstLine="92"/>
              <w:jc w:val="both"/>
              <w:rPr>
                <w:color w:val="FF0000"/>
              </w:rPr>
            </w:pPr>
            <w:r>
              <w:rPr>
                <w:rFonts w:hint="eastAsia"/>
                <w:color w:val="FF0000"/>
              </w:rPr>
              <w:t>MP</w:t>
            </w:r>
          </w:p>
          <w:p w:rsidR="00EA61D1" w:rsidRDefault="00EA61D1" w:rsidP="000F6C07">
            <w:pPr>
              <w:spacing w:line="241" w:lineRule="auto"/>
              <w:ind w:left="-93" w:right="51" w:firstLineChars="44" w:firstLine="92"/>
              <w:jc w:val="both"/>
              <w:rPr>
                <w:ins w:id="42" w:author="s00150434" w:date="2015-11-03T11:40:00Z"/>
                <w:color w:val="FF0000"/>
              </w:rPr>
            </w:pPr>
            <w:r>
              <w:rPr>
                <w:rFonts w:hint="eastAsia"/>
                <w:color w:val="FF0000"/>
              </w:rPr>
              <w:t>MOLPAY</w:t>
            </w:r>
          </w:p>
          <w:p w:rsidR="008216BA" w:rsidRDefault="008216BA" w:rsidP="000F6C07">
            <w:pPr>
              <w:spacing w:line="241" w:lineRule="auto"/>
              <w:ind w:left="-93" w:right="51" w:firstLineChars="44" w:firstLine="92"/>
              <w:jc w:val="both"/>
              <w:rPr>
                <w:color w:val="FF0000"/>
              </w:rPr>
            </w:pPr>
            <w:ins w:id="43" w:author="s00150434" w:date="2015-11-03T11:41:00Z">
              <w:r w:rsidRPr="008216BA">
                <w:rPr>
                  <w:color w:val="FF0000"/>
                </w:rPr>
                <w:t>MOLPOINTS</w:t>
              </w:r>
            </w:ins>
          </w:p>
          <w:p w:rsidR="00EA61D1" w:rsidRPr="00F72CE5" w:rsidRDefault="00EA61D1" w:rsidP="000F6C07">
            <w:pPr>
              <w:spacing w:line="241" w:lineRule="auto"/>
              <w:ind w:left="-93" w:right="51" w:firstLineChars="44" w:firstLine="92"/>
              <w:jc w:val="both"/>
              <w:rPr>
                <w:color w:val="FF0000"/>
              </w:rPr>
            </w:pPr>
            <w:r>
              <w:rPr>
                <w:rFonts w:hint="eastAsia"/>
                <w:color w:val="FF0000"/>
              </w:rPr>
              <w:t>CUSTPAY1-100</w:t>
            </w:r>
          </w:p>
        </w:tc>
        <w:tc>
          <w:tcPr>
            <w:tcW w:w="848" w:type="dxa"/>
            <w:shd w:val="clear" w:color="auto" w:fill="auto"/>
            <w:hideMark/>
          </w:tcPr>
          <w:p w:rsidR="00355C80" w:rsidRPr="004A2310" w:rsidRDefault="00355C80" w:rsidP="00B37C41">
            <w:pPr>
              <w:spacing w:line="241" w:lineRule="auto"/>
              <w:ind w:left="-93" w:right="51" w:firstLineChars="44" w:firstLine="92"/>
              <w:jc w:val="both"/>
            </w:pPr>
            <w:r w:rsidRPr="00644A6D">
              <w:rPr>
                <w:rFonts w:hint="eastAsia"/>
              </w:rPr>
              <w:lastRenderedPageBreak/>
              <w:t>O</w:t>
            </w:r>
          </w:p>
        </w:tc>
      </w:tr>
      <w:tr w:rsidR="00355C80" w:rsidRPr="00665A25" w:rsidTr="00DE4135">
        <w:trPr>
          <w:trHeight w:val="330"/>
          <w:jc w:val="center"/>
        </w:trPr>
        <w:tc>
          <w:tcPr>
            <w:tcW w:w="1840" w:type="dxa"/>
            <w:shd w:val="clear" w:color="auto" w:fill="auto"/>
            <w:vAlign w:val="center"/>
            <w:hideMark/>
          </w:tcPr>
          <w:p w:rsidR="00355C80" w:rsidRPr="00286EBC" w:rsidRDefault="00355C80" w:rsidP="00F8183F">
            <w:pPr>
              <w:spacing w:line="241" w:lineRule="auto"/>
              <w:ind w:left="-93" w:right="51"/>
              <w:jc w:val="both"/>
            </w:pPr>
            <w:r w:rsidRPr="008C50AB">
              <w:lastRenderedPageBreak/>
              <w:t>payValue</w:t>
            </w:r>
          </w:p>
        </w:tc>
        <w:tc>
          <w:tcPr>
            <w:tcW w:w="1152" w:type="dxa"/>
            <w:shd w:val="clear" w:color="auto" w:fill="auto"/>
            <w:vAlign w:val="center"/>
            <w:hideMark/>
          </w:tcPr>
          <w:p w:rsidR="00355C80" w:rsidRPr="00286EBC" w:rsidRDefault="00355C80" w:rsidP="00F8183F">
            <w:pPr>
              <w:spacing w:line="241" w:lineRule="auto"/>
              <w:ind w:left="-93" w:right="51" w:firstLineChars="1" w:firstLine="2"/>
              <w:jc w:val="both"/>
            </w:pPr>
            <w:r>
              <w:rPr>
                <w:rFonts w:hint="eastAsia"/>
              </w:rPr>
              <w:t>String</w:t>
            </w:r>
          </w:p>
        </w:tc>
        <w:tc>
          <w:tcPr>
            <w:tcW w:w="4212" w:type="dxa"/>
            <w:shd w:val="clear" w:color="auto" w:fill="auto"/>
            <w:vAlign w:val="center"/>
            <w:hideMark/>
          </w:tcPr>
          <w:p w:rsidR="00355C80" w:rsidRDefault="00355C80" w:rsidP="00B37C41">
            <w:pPr>
              <w:spacing w:line="241" w:lineRule="auto"/>
              <w:ind w:left="-93" w:right="51" w:firstLineChars="44" w:firstLine="92"/>
              <w:jc w:val="both"/>
            </w:pPr>
            <w:r>
              <w:rPr>
                <w:rFonts w:hint="eastAsia"/>
              </w:rPr>
              <w:t>付费金额</w:t>
            </w:r>
          </w:p>
        </w:tc>
        <w:tc>
          <w:tcPr>
            <w:tcW w:w="848" w:type="dxa"/>
            <w:shd w:val="clear" w:color="auto" w:fill="auto"/>
            <w:hideMark/>
          </w:tcPr>
          <w:p w:rsidR="00355C80" w:rsidRPr="004A2310" w:rsidRDefault="00355C80" w:rsidP="00B37C41">
            <w:pPr>
              <w:spacing w:line="241" w:lineRule="auto"/>
              <w:ind w:left="-93" w:right="51" w:firstLineChars="44" w:firstLine="92"/>
              <w:jc w:val="both"/>
            </w:pPr>
            <w:r w:rsidRPr="00644A6D">
              <w:rPr>
                <w:rFonts w:hint="eastAsia"/>
              </w:rPr>
              <w:t>O</w:t>
            </w:r>
          </w:p>
        </w:tc>
      </w:tr>
      <w:tr w:rsidR="00355C80" w:rsidRPr="00665A25" w:rsidTr="00DE4135">
        <w:trPr>
          <w:trHeight w:val="330"/>
          <w:jc w:val="center"/>
        </w:trPr>
        <w:tc>
          <w:tcPr>
            <w:tcW w:w="1840" w:type="dxa"/>
            <w:shd w:val="clear" w:color="auto" w:fill="auto"/>
            <w:vAlign w:val="center"/>
            <w:hideMark/>
          </w:tcPr>
          <w:p w:rsidR="00355C80" w:rsidRPr="00286EBC" w:rsidRDefault="00355C80" w:rsidP="00F8183F">
            <w:pPr>
              <w:spacing w:line="241" w:lineRule="auto"/>
              <w:ind w:left="-93" w:right="51"/>
              <w:jc w:val="both"/>
            </w:pPr>
            <w:r w:rsidRPr="008C50AB">
              <w:t>payNum</w:t>
            </w:r>
          </w:p>
        </w:tc>
        <w:tc>
          <w:tcPr>
            <w:tcW w:w="1152" w:type="dxa"/>
            <w:shd w:val="clear" w:color="auto" w:fill="auto"/>
            <w:vAlign w:val="center"/>
            <w:hideMark/>
          </w:tcPr>
          <w:p w:rsidR="00355C80" w:rsidRPr="00286EBC" w:rsidRDefault="004937B4" w:rsidP="00F8183F">
            <w:pPr>
              <w:spacing w:line="241" w:lineRule="auto"/>
              <w:ind w:left="-93" w:right="51" w:firstLineChars="1" w:firstLine="2"/>
              <w:jc w:val="both"/>
            </w:pPr>
            <w:r>
              <w:t>I</w:t>
            </w:r>
            <w:r>
              <w:rPr>
                <w:rFonts w:hint="eastAsia"/>
              </w:rPr>
              <w:t>nt</w:t>
            </w:r>
          </w:p>
        </w:tc>
        <w:tc>
          <w:tcPr>
            <w:tcW w:w="4212" w:type="dxa"/>
            <w:shd w:val="clear" w:color="auto" w:fill="auto"/>
            <w:vAlign w:val="center"/>
            <w:hideMark/>
          </w:tcPr>
          <w:p w:rsidR="00355C80" w:rsidRDefault="00355C80" w:rsidP="00B37C41">
            <w:pPr>
              <w:spacing w:line="241" w:lineRule="auto"/>
              <w:ind w:left="-93" w:right="51" w:firstLineChars="44" w:firstLine="92"/>
              <w:jc w:val="both"/>
            </w:pPr>
            <w:r>
              <w:rPr>
                <w:rFonts w:hint="eastAsia"/>
              </w:rPr>
              <w:t>付费笔数</w:t>
            </w:r>
          </w:p>
        </w:tc>
        <w:tc>
          <w:tcPr>
            <w:tcW w:w="848" w:type="dxa"/>
            <w:shd w:val="clear" w:color="auto" w:fill="auto"/>
            <w:hideMark/>
          </w:tcPr>
          <w:p w:rsidR="00355C80" w:rsidRPr="004A2310" w:rsidRDefault="00355C80" w:rsidP="00B37C41">
            <w:pPr>
              <w:spacing w:line="241" w:lineRule="auto"/>
              <w:ind w:left="-93" w:right="51" w:firstLineChars="44" w:firstLine="92"/>
              <w:jc w:val="both"/>
            </w:pPr>
            <w:r w:rsidRPr="00644A6D">
              <w:rPr>
                <w:rFonts w:hint="eastAsia"/>
              </w:rPr>
              <w:t>O</w:t>
            </w:r>
          </w:p>
        </w:tc>
      </w:tr>
      <w:tr w:rsidR="00355C80" w:rsidRPr="00665A25" w:rsidTr="00DE4135">
        <w:trPr>
          <w:trHeight w:val="330"/>
          <w:jc w:val="center"/>
        </w:trPr>
        <w:tc>
          <w:tcPr>
            <w:tcW w:w="1840" w:type="dxa"/>
            <w:shd w:val="clear" w:color="auto" w:fill="auto"/>
            <w:vAlign w:val="center"/>
            <w:hideMark/>
          </w:tcPr>
          <w:p w:rsidR="00355C80" w:rsidRPr="00286EBC" w:rsidRDefault="00355C80" w:rsidP="00F8183F">
            <w:pPr>
              <w:spacing w:line="241" w:lineRule="auto"/>
              <w:ind w:left="-93" w:right="51"/>
              <w:jc w:val="both"/>
            </w:pPr>
            <w:r>
              <w:t>average</w:t>
            </w:r>
          </w:p>
        </w:tc>
        <w:tc>
          <w:tcPr>
            <w:tcW w:w="1152" w:type="dxa"/>
            <w:shd w:val="clear" w:color="auto" w:fill="auto"/>
            <w:vAlign w:val="center"/>
            <w:hideMark/>
          </w:tcPr>
          <w:p w:rsidR="00355C80" w:rsidRPr="00286EBC" w:rsidRDefault="00355C80" w:rsidP="00F8183F">
            <w:pPr>
              <w:spacing w:line="241" w:lineRule="auto"/>
              <w:ind w:left="-93" w:right="51" w:firstLineChars="1" w:firstLine="2"/>
              <w:jc w:val="both"/>
            </w:pPr>
            <w:r>
              <w:rPr>
                <w:rFonts w:hint="eastAsia"/>
              </w:rPr>
              <w:t>String</w:t>
            </w:r>
          </w:p>
        </w:tc>
        <w:tc>
          <w:tcPr>
            <w:tcW w:w="4212" w:type="dxa"/>
            <w:shd w:val="clear" w:color="auto" w:fill="auto"/>
            <w:vAlign w:val="center"/>
            <w:hideMark/>
          </w:tcPr>
          <w:p w:rsidR="00355C80" w:rsidRDefault="00355C80" w:rsidP="00B37C41">
            <w:pPr>
              <w:spacing w:line="241" w:lineRule="auto"/>
              <w:ind w:left="-93" w:right="51" w:firstLineChars="44" w:firstLine="92"/>
              <w:jc w:val="both"/>
            </w:pPr>
            <w:r>
              <w:rPr>
                <w:rFonts w:hint="eastAsia"/>
              </w:rPr>
              <w:t>单笔均价</w:t>
            </w:r>
          </w:p>
        </w:tc>
        <w:tc>
          <w:tcPr>
            <w:tcW w:w="848" w:type="dxa"/>
            <w:shd w:val="clear" w:color="auto" w:fill="auto"/>
            <w:hideMark/>
          </w:tcPr>
          <w:p w:rsidR="00355C80" w:rsidRPr="004A2310" w:rsidRDefault="00355C80" w:rsidP="00B37C41">
            <w:pPr>
              <w:spacing w:line="241" w:lineRule="auto"/>
              <w:ind w:left="-93" w:right="51" w:firstLineChars="44" w:firstLine="92"/>
              <w:jc w:val="both"/>
            </w:pPr>
            <w:r w:rsidRPr="00644A6D">
              <w:rPr>
                <w:rFonts w:hint="eastAsia"/>
              </w:rPr>
              <w:t>O</w:t>
            </w:r>
          </w:p>
        </w:tc>
      </w:tr>
    </w:tbl>
    <w:p w:rsidR="00044C1E" w:rsidRDefault="00044C1E" w:rsidP="00044C1E">
      <w:pPr>
        <w:ind w:left="420"/>
      </w:pPr>
    </w:p>
    <w:p w:rsidR="00044C1E" w:rsidRDefault="00044C1E" w:rsidP="00044C1E">
      <w:pPr>
        <w:ind w:left="420"/>
      </w:pPr>
      <w:r>
        <w:rPr>
          <w:rFonts w:hint="eastAsia"/>
        </w:rPr>
        <w:t>举例</w:t>
      </w:r>
    </w:p>
    <w:tbl>
      <w:tblPr>
        <w:tblW w:w="0" w:type="auto"/>
        <w:tblInd w:w="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1897"/>
        <w:gridCol w:w="6375"/>
      </w:tblGrid>
      <w:tr w:rsidR="00044C1E" w:rsidRPr="0038247B" w:rsidTr="00DE4135">
        <w:trPr>
          <w:cantSplit/>
          <w:trHeight w:val="300"/>
        </w:trPr>
        <w:tc>
          <w:tcPr>
            <w:tcW w:w="189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044C1E" w:rsidRPr="0038247B" w:rsidRDefault="00044C1E" w:rsidP="00DE4135">
            <w:pPr>
              <w:pStyle w:val="TableHeading"/>
            </w:pPr>
            <w:r w:rsidRPr="0038247B">
              <w:t>Request/Response</w:t>
            </w:r>
          </w:p>
        </w:tc>
        <w:tc>
          <w:tcPr>
            <w:tcW w:w="6375"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044C1E" w:rsidRPr="0038247B" w:rsidRDefault="00044C1E" w:rsidP="00DE4135">
            <w:pPr>
              <w:pStyle w:val="TableHeading"/>
            </w:pPr>
            <w:r w:rsidRPr="0038247B">
              <w:t>Example</w:t>
            </w:r>
          </w:p>
        </w:tc>
      </w:tr>
      <w:tr w:rsidR="00044C1E" w:rsidRPr="00B05DED" w:rsidTr="00DE4135">
        <w:trPr>
          <w:cantSplit/>
          <w:trHeight w:val="281"/>
        </w:trPr>
        <w:tc>
          <w:tcPr>
            <w:tcW w:w="1897" w:type="dxa"/>
          </w:tcPr>
          <w:p w:rsidR="00044C1E" w:rsidRPr="002B69A5" w:rsidRDefault="00044C1E" w:rsidP="00DE4135">
            <w:pPr>
              <w:pStyle w:val="TableText"/>
              <w:rPr>
                <w:lang w:val="fr-FR"/>
              </w:rPr>
            </w:pPr>
            <w:r w:rsidRPr="0038247B">
              <w:t>Request</w:t>
            </w:r>
            <w:r w:rsidR="00C85A0B">
              <w:rPr>
                <w:rFonts w:hint="eastAsia"/>
              </w:rPr>
              <w:t xml:space="preserve"> (</w:t>
            </w:r>
            <w:r w:rsidR="00C85A0B" w:rsidRPr="00527994">
              <w:t>String params</w:t>
            </w:r>
            <w:r w:rsidR="00C85A0B">
              <w:rPr>
                <w:rFonts w:hint="eastAsia"/>
              </w:rPr>
              <w:t>)</w:t>
            </w:r>
          </w:p>
        </w:tc>
        <w:tc>
          <w:tcPr>
            <w:tcW w:w="6375" w:type="dxa"/>
          </w:tcPr>
          <w:p w:rsidR="00242AD6" w:rsidRPr="00242AD6" w:rsidRDefault="00242AD6" w:rsidP="00242AD6">
            <w:pPr>
              <w:pStyle w:val="TerminalDisplayinTable"/>
              <w:shd w:val="clear" w:color="auto" w:fill="D9D9D9"/>
              <w:spacing w:line="240" w:lineRule="auto"/>
              <w:rPr>
                <w:rFonts w:ascii="Arial" w:hAnsi="Arial" w:cs="Arial"/>
                <w:spacing w:val="0"/>
                <w:szCs w:val="20"/>
                <w:lang w:val="fr-FR"/>
              </w:rPr>
            </w:pPr>
            <w:r w:rsidRPr="00242AD6">
              <w:rPr>
                <w:rFonts w:ascii="Arial" w:hAnsi="Arial" w:cs="Arial"/>
                <w:spacing w:val="0"/>
                <w:szCs w:val="20"/>
                <w:lang w:val="fr-FR"/>
              </w:rPr>
              <w:t>{</w:t>
            </w:r>
          </w:p>
          <w:p w:rsidR="00242AD6" w:rsidRPr="00242AD6" w:rsidRDefault="00242AD6" w:rsidP="00242AD6">
            <w:pPr>
              <w:pStyle w:val="TerminalDisplayinTable"/>
              <w:shd w:val="clear" w:color="auto" w:fill="D9D9D9"/>
              <w:spacing w:line="240" w:lineRule="auto"/>
              <w:rPr>
                <w:rFonts w:ascii="Arial" w:hAnsi="Arial" w:cs="Arial"/>
                <w:spacing w:val="0"/>
                <w:szCs w:val="20"/>
                <w:lang w:val="fr-FR"/>
              </w:rPr>
            </w:pPr>
            <w:r w:rsidRPr="00242AD6">
              <w:rPr>
                <w:rFonts w:ascii="Arial" w:hAnsi="Arial" w:cs="Arial"/>
                <w:spacing w:val="0"/>
                <w:szCs w:val="20"/>
                <w:lang w:val="fr-FR"/>
              </w:rPr>
              <w:t xml:space="preserve">    "sdkChannel": "1",</w:t>
            </w:r>
          </w:p>
          <w:p w:rsidR="00242AD6" w:rsidRPr="00242AD6" w:rsidRDefault="00242AD6" w:rsidP="00242AD6">
            <w:pPr>
              <w:pStyle w:val="TerminalDisplayinTable"/>
              <w:shd w:val="clear" w:color="auto" w:fill="D9D9D9"/>
              <w:spacing w:line="240" w:lineRule="auto"/>
              <w:rPr>
                <w:rFonts w:ascii="Arial" w:hAnsi="Arial" w:cs="Arial"/>
                <w:spacing w:val="0"/>
                <w:szCs w:val="20"/>
                <w:lang w:val="fr-FR"/>
              </w:rPr>
            </w:pPr>
            <w:r w:rsidRPr="00242AD6">
              <w:rPr>
                <w:rFonts w:ascii="Arial" w:hAnsi="Arial" w:cs="Arial"/>
                <w:spacing w:val="0"/>
                <w:szCs w:val="20"/>
                <w:lang w:val="fr-FR"/>
              </w:rPr>
              <w:t xml:space="preserve">    "userID": "test",</w:t>
            </w:r>
          </w:p>
          <w:p w:rsidR="00242AD6" w:rsidRPr="00242AD6" w:rsidRDefault="00242AD6" w:rsidP="00242AD6">
            <w:pPr>
              <w:pStyle w:val="TerminalDisplayinTable"/>
              <w:shd w:val="clear" w:color="auto" w:fill="D9D9D9"/>
              <w:spacing w:line="240" w:lineRule="auto"/>
              <w:rPr>
                <w:rFonts w:ascii="Arial" w:hAnsi="Arial" w:cs="Arial"/>
                <w:spacing w:val="0"/>
                <w:szCs w:val="20"/>
                <w:lang w:val="fr-FR"/>
              </w:rPr>
            </w:pPr>
            <w:r w:rsidRPr="00242AD6">
              <w:rPr>
                <w:rFonts w:ascii="Arial" w:hAnsi="Arial" w:cs="Arial"/>
                <w:spacing w:val="0"/>
                <w:szCs w:val="20"/>
                <w:lang w:val="fr-FR"/>
              </w:rPr>
              <w:t xml:space="preserve">    "startTime": "20120701",</w:t>
            </w:r>
          </w:p>
          <w:p w:rsidR="00242AD6" w:rsidRPr="00242AD6" w:rsidRDefault="00242AD6" w:rsidP="00242AD6">
            <w:pPr>
              <w:pStyle w:val="TerminalDisplayinTable"/>
              <w:shd w:val="clear" w:color="auto" w:fill="D9D9D9"/>
              <w:spacing w:line="240" w:lineRule="auto"/>
              <w:rPr>
                <w:rFonts w:ascii="Arial" w:hAnsi="Arial" w:cs="Arial"/>
                <w:spacing w:val="0"/>
                <w:szCs w:val="20"/>
                <w:lang w:val="fr-FR"/>
              </w:rPr>
            </w:pPr>
            <w:r w:rsidRPr="00242AD6">
              <w:rPr>
                <w:rFonts w:ascii="Arial" w:hAnsi="Arial" w:cs="Arial"/>
                <w:spacing w:val="0"/>
                <w:szCs w:val="20"/>
                <w:lang w:val="fr-FR"/>
              </w:rPr>
              <w:t xml:space="preserve">    "endTime": "20121231",</w:t>
            </w:r>
          </w:p>
          <w:p w:rsidR="00242AD6" w:rsidRPr="00242AD6" w:rsidRDefault="00242AD6" w:rsidP="00242AD6">
            <w:pPr>
              <w:pStyle w:val="TerminalDisplayinTable"/>
              <w:shd w:val="clear" w:color="auto" w:fill="D9D9D9"/>
              <w:spacing w:line="240" w:lineRule="auto"/>
              <w:rPr>
                <w:rFonts w:ascii="Arial" w:hAnsi="Arial" w:cs="Arial"/>
                <w:spacing w:val="0"/>
                <w:szCs w:val="20"/>
                <w:lang w:val="fr-FR"/>
              </w:rPr>
            </w:pPr>
            <w:r w:rsidRPr="00242AD6">
              <w:rPr>
                <w:rFonts w:ascii="Arial" w:hAnsi="Arial" w:cs="Arial"/>
                <w:spacing w:val="0"/>
                <w:szCs w:val="20"/>
                <w:lang w:val="fr-FR"/>
              </w:rPr>
              <w:t xml:space="preserve">    "pageNo": "1",</w:t>
            </w:r>
          </w:p>
          <w:p w:rsidR="00242AD6" w:rsidRPr="00242AD6" w:rsidRDefault="00242AD6" w:rsidP="00242AD6">
            <w:pPr>
              <w:pStyle w:val="TerminalDisplayinTable"/>
              <w:shd w:val="clear" w:color="auto" w:fill="D9D9D9"/>
              <w:spacing w:line="240" w:lineRule="auto"/>
              <w:rPr>
                <w:rFonts w:ascii="Arial" w:hAnsi="Arial" w:cs="Arial"/>
                <w:spacing w:val="0"/>
                <w:szCs w:val="20"/>
                <w:lang w:val="fr-FR"/>
              </w:rPr>
            </w:pPr>
            <w:r w:rsidRPr="00242AD6">
              <w:rPr>
                <w:rFonts w:ascii="Arial" w:hAnsi="Arial" w:cs="Arial"/>
                <w:spacing w:val="0"/>
                <w:szCs w:val="20"/>
                <w:lang w:val="fr-FR"/>
              </w:rPr>
              <w:t xml:space="preserve">    "pageSize": "100",</w:t>
            </w:r>
          </w:p>
          <w:p w:rsidR="00242AD6" w:rsidRPr="00242AD6" w:rsidRDefault="00242AD6" w:rsidP="00242AD6">
            <w:pPr>
              <w:pStyle w:val="TerminalDisplayinTable"/>
              <w:shd w:val="clear" w:color="auto" w:fill="D9D9D9"/>
              <w:spacing w:line="240" w:lineRule="auto"/>
              <w:rPr>
                <w:rFonts w:ascii="Arial" w:hAnsi="Arial" w:cs="Arial"/>
                <w:spacing w:val="0"/>
                <w:szCs w:val="20"/>
                <w:lang w:val="fr-FR"/>
              </w:rPr>
            </w:pPr>
            <w:r w:rsidRPr="00242AD6">
              <w:rPr>
                <w:rFonts w:ascii="Arial" w:hAnsi="Arial" w:cs="Arial"/>
                <w:spacing w:val="0"/>
                <w:szCs w:val="20"/>
                <w:lang w:val="fr-FR"/>
              </w:rPr>
              <w:t xml:space="preserve">    "sign": "1b9a33789232709159bd375b62f4c426068f0f699b38d83dec27468621574822"</w:t>
            </w:r>
          </w:p>
          <w:p w:rsidR="00044C1E" w:rsidRPr="002B69A5" w:rsidRDefault="00242AD6" w:rsidP="00242AD6">
            <w:pPr>
              <w:pStyle w:val="TerminalDisplayinTable"/>
              <w:shd w:val="clear" w:color="auto" w:fill="D9D9D9"/>
              <w:spacing w:line="240" w:lineRule="auto"/>
              <w:rPr>
                <w:lang w:val="it-IT"/>
              </w:rPr>
            </w:pPr>
            <w:r w:rsidRPr="00242AD6">
              <w:rPr>
                <w:rFonts w:ascii="Arial" w:hAnsi="Arial" w:cs="Arial"/>
                <w:spacing w:val="0"/>
                <w:szCs w:val="20"/>
                <w:lang w:val="fr-FR"/>
              </w:rPr>
              <w:t>}</w:t>
            </w:r>
          </w:p>
        </w:tc>
      </w:tr>
      <w:tr w:rsidR="00044C1E" w:rsidRPr="001C6E22" w:rsidTr="00DE4135">
        <w:trPr>
          <w:cantSplit/>
          <w:trHeight w:val="281"/>
        </w:trPr>
        <w:tc>
          <w:tcPr>
            <w:tcW w:w="1897" w:type="dxa"/>
          </w:tcPr>
          <w:p w:rsidR="00044C1E" w:rsidRPr="002B69A5" w:rsidRDefault="00044C1E" w:rsidP="00DE4135">
            <w:pPr>
              <w:pStyle w:val="TableText"/>
              <w:rPr>
                <w:lang w:val="fr-FR"/>
              </w:rPr>
            </w:pPr>
            <w:r w:rsidRPr="002B69A5">
              <w:rPr>
                <w:lang w:val="fr-FR"/>
              </w:rPr>
              <w:lastRenderedPageBreak/>
              <w:t>HTT</w:t>
            </w:r>
            <w:r>
              <w:rPr>
                <w:rFonts w:hint="eastAsia"/>
                <w:lang w:val="fr-FR"/>
              </w:rPr>
              <w:t>P</w:t>
            </w:r>
            <w:r w:rsidRPr="002B69A5">
              <w:rPr>
                <w:lang w:val="fr-FR"/>
              </w:rPr>
              <w:t xml:space="preserve"> Response</w:t>
            </w:r>
          </w:p>
        </w:tc>
        <w:tc>
          <w:tcPr>
            <w:tcW w:w="6375" w:type="dxa"/>
          </w:tcPr>
          <w:p w:rsidR="006525E5" w:rsidRPr="006525E5" w:rsidRDefault="006525E5" w:rsidP="006525E5">
            <w:pPr>
              <w:pStyle w:val="TerminalDisplayinTable"/>
              <w:shd w:val="clear" w:color="auto" w:fill="D9D9D9"/>
              <w:spacing w:line="240" w:lineRule="auto"/>
              <w:rPr>
                <w:rFonts w:ascii="Arial" w:hAnsi="Arial" w:cs="Arial"/>
                <w:spacing w:val="0"/>
                <w:szCs w:val="20"/>
                <w:lang w:val="fr-FR"/>
              </w:rPr>
            </w:pPr>
            <w:r w:rsidRPr="006525E5">
              <w:rPr>
                <w:rFonts w:ascii="Arial" w:hAnsi="Arial" w:cs="Arial"/>
                <w:spacing w:val="0"/>
                <w:szCs w:val="20"/>
                <w:lang w:val="fr-FR"/>
              </w:rPr>
              <w:t>{</w:t>
            </w:r>
          </w:p>
          <w:p w:rsidR="006525E5" w:rsidRPr="006525E5" w:rsidRDefault="006525E5" w:rsidP="006525E5">
            <w:pPr>
              <w:pStyle w:val="TerminalDisplayinTable"/>
              <w:shd w:val="clear" w:color="auto" w:fill="D9D9D9"/>
              <w:spacing w:line="240" w:lineRule="auto"/>
              <w:rPr>
                <w:rFonts w:ascii="Arial" w:hAnsi="Arial" w:cs="Arial"/>
                <w:spacing w:val="0"/>
                <w:szCs w:val="20"/>
                <w:lang w:val="fr-FR"/>
              </w:rPr>
            </w:pPr>
            <w:r w:rsidRPr="006525E5">
              <w:rPr>
                <w:rFonts w:ascii="Arial" w:hAnsi="Arial" w:cs="Arial"/>
                <w:spacing w:val="0"/>
                <w:szCs w:val="20"/>
                <w:lang w:val="fr-FR"/>
              </w:rPr>
              <w:t xml:space="preserve">    "returnCode": 0,</w:t>
            </w:r>
          </w:p>
          <w:p w:rsidR="006525E5" w:rsidRPr="006525E5" w:rsidRDefault="006525E5" w:rsidP="006525E5">
            <w:pPr>
              <w:pStyle w:val="TerminalDisplayinTable"/>
              <w:shd w:val="clear" w:color="auto" w:fill="D9D9D9"/>
              <w:spacing w:line="240" w:lineRule="auto"/>
              <w:rPr>
                <w:rFonts w:ascii="Arial" w:hAnsi="Arial" w:cs="Arial"/>
                <w:spacing w:val="0"/>
                <w:szCs w:val="20"/>
                <w:lang w:val="fr-FR"/>
              </w:rPr>
            </w:pPr>
            <w:r w:rsidRPr="006525E5">
              <w:rPr>
                <w:rFonts w:ascii="Arial" w:hAnsi="Arial" w:cs="Arial"/>
                <w:spacing w:val="0"/>
                <w:szCs w:val="20"/>
                <w:lang w:val="fr-FR"/>
              </w:rPr>
              <w:t xml:space="preserve">    "totalview": 1257,</w:t>
            </w:r>
          </w:p>
          <w:p w:rsidR="006525E5" w:rsidRPr="006525E5" w:rsidRDefault="006525E5" w:rsidP="006525E5">
            <w:pPr>
              <w:pStyle w:val="TerminalDisplayinTable"/>
              <w:shd w:val="clear" w:color="auto" w:fill="D9D9D9"/>
              <w:spacing w:line="240" w:lineRule="auto"/>
              <w:rPr>
                <w:rFonts w:ascii="Arial" w:hAnsi="Arial" w:cs="Arial"/>
                <w:spacing w:val="0"/>
                <w:szCs w:val="20"/>
                <w:lang w:val="fr-FR"/>
              </w:rPr>
            </w:pPr>
            <w:r w:rsidRPr="006525E5">
              <w:rPr>
                <w:rFonts w:ascii="Arial" w:hAnsi="Arial" w:cs="Arial"/>
                <w:spacing w:val="0"/>
                <w:szCs w:val="20"/>
                <w:lang w:val="fr-FR"/>
              </w:rPr>
              <w:t xml:space="preserve">    "count": 2,</w:t>
            </w:r>
          </w:p>
          <w:p w:rsidR="006525E5" w:rsidRPr="006525E5" w:rsidRDefault="006525E5" w:rsidP="006525E5">
            <w:pPr>
              <w:pStyle w:val="TerminalDisplayinTable"/>
              <w:shd w:val="clear" w:color="auto" w:fill="D9D9D9"/>
              <w:spacing w:line="240" w:lineRule="auto"/>
              <w:rPr>
                <w:rFonts w:ascii="Arial" w:hAnsi="Arial" w:cs="Arial"/>
                <w:spacing w:val="0"/>
                <w:szCs w:val="20"/>
                <w:lang w:val="fr-FR"/>
              </w:rPr>
            </w:pPr>
            <w:r w:rsidRPr="006525E5">
              <w:rPr>
                <w:rFonts w:ascii="Arial" w:hAnsi="Arial" w:cs="Arial"/>
                <w:spacing w:val="0"/>
                <w:szCs w:val="20"/>
                <w:lang w:val="fr-FR"/>
              </w:rPr>
              <w:t xml:space="preserve">    "data": [</w:t>
            </w:r>
          </w:p>
          <w:p w:rsidR="006525E5" w:rsidRPr="006525E5" w:rsidRDefault="006525E5" w:rsidP="006525E5">
            <w:pPr>
              <w:pStyle w:val="TerminalDisplayinTable"/>
              <w:shd w:val="clear" w:color="auto" w:fill="D9D9D9"/>
              <w:spacing w:line="240" w:lineRule="auto"/>
              <w:rPr>
                <w:rFonts w:ascii="Arial" w:hAnsi="Arial" w:cs="Arial"/>
                <w:spacing w:val="0"/>
                <w:szCs w:val="20"/>
                <w:lang w:val="fr-FR"/>
              </w:rPr>
            </w:pPr>
            <w:r w:rsidRPr="006525E5">
              <w:rPr>
                <w:rFonts w:ascii="Arial" w:hAnsi="Arial" w:cs="Arial"/>
                <w:spacing w:val="0"/>
                <w:szCs w:val="20"/>
                <w:lang w:val="fr-FR"/>
              </w:rPr>
              <w:t xml:space="preserve">        {</w:t>
            </w:r>
          </w:p>
          <w:p w:rsidR="006525E5" w:rsidRPr="006525E5" w:rsidRDefault="006525E5" w:rsidP="006525E5">
            <w:pPr>
              <w:pStyle w:val="TerminalDisplayinTable"/>
              <w:shd w:val="clear" w:color="auto" w:fill="D9D9D9"/>
              <w:spacing w:line="240" w:lineRule="auto"/>
              <w:rPr>
                <w:rFonts w:ascii="Arial" w:hAnsi="Arial" w:cs="Arial"/>
                <w:spacing w:val="0"/>
                <w:szCs w:val="20"/>
                <w:lang w:val="fr-FR"/>
              </w:rPr>
            </w:pPr>
            <w:r w:rsidRPr="006525E5">
              <w:rPr>
                <w:rFonts w:ascii="Arial" w:hAnsi="Arial" w:cs="Arial"/>
                <w:spacing w:val="0"/>
                <w:szCs w:val="20"/>
                <w:lang w:val="fr-FR"/>
              </w:rPr>
              <w:t xml:space="preserve">            "payValue": "200.00",</w:t>
            </w:r>
          </w:p>
          <w:p w:rsidR="006525E5" w:rsidRPr="006525E5" w:rsidRDefault="006525E5" w:rsidP="006525E5">
            <w:pPr>
              <w:pStyle w:val="TerminalDisplayinTable"/>
              <w:shd w:val="clear" w:color="auto" w:fill="D9D9D9"/>
              <w:spacing w:line="240" w:lineRule="auto"/>
              <w:rPr>
                <w:rFonts w:ascii="Arial" w:hAnsi="Arial" w:cs="Arial"/>
                <w:spacing w:val="0"/>
                <w:szCs w:val="20"/>
                <w:lang w:val="fr-FR"/>
              </w:rPr>
            </w:pPr>
            <w:r w:rsidRPr="006525E5">
              <w:rPr>
                <w:rFonts w:ascii="Arial" w:hAnsi="Arial" w:cs="Arial" w:hint="eastAsia"/>
                <w:spacing w:val="0"/>
                <w:szCs w:val="20"/>
                <w:lang w:val="fr-FR"/>
              </w:rPr>
              <w:t xml:space="preserve">            "payType": "</w:t>
            </w:r>
            <w:r w:rsidRPr="006525E5">
              <w:rPr>
                <w:rFonts w:ascii="Arial" w:hAnsi="Arial" w:cs="Arial" w:hint="eastAsia"/>
                <w:spacing w:val="0"/>
                <w:szCs w:val="20"/>
                <w:lang w:val="fr-FR"/>
              </w:rPr>
              <w:t>充值卡</w:t>
            </w:r>
            <w:r w:rsidRPr="006525E5">
              <w:rPr>
                <w:rFonts w:ascii="Arial" w:hAnsi="Arial" w:cs="Arial" w:hint="eastAsia"/>
                <w:spacing w:val="0"/>
                <w:szCs w:val="20"/>
                <w:lang w:val="fr-FR"/>
              </w:rPr>
              <w:t>",</w:t>
            </w:r>
          </w:p>
          <w:p w:rsidR="006525E5" w:rsidRPr="006525E5" w:rsidRDefault="006525E5" w:rsidP="006525E5">
            <w:pPr>
              <w:pStyle w:val="TerminalDisplayinTable"/>
              <w:shd w:val="clear" w:color="auto" w:fill="D9D9D9"/>
              <w:spacing w:line="240" w:lineRule="auto"/>
              <w:rPr>
                <w:rFonts w:ascii="Arial" w:hAnsi="Arial" w:cs="Arial"/>
                <w:spacing w:val="0"/>
                <w:szCs w:val="20"/>
                <w:lang w:val="fr-FR"/>
              </w:rPr>
            </w:pPr>
            <w:r w:rsidRPr="006525E5">
              <w:rPr>
                <w:rFonts w:ascii="Arial" w:hAnsi="Arial" w:cs="Arial"/>
                <w:spacing w:val="0"/>
                <w:szCs w:val="20"/>
                <w:lang w:val="fr-FR"/>
              </w:rPr>
              <w:t xml:space="preserve">            "date": "2012-07-31",</w:t>
            </w:r>
          </w:p>
          <w:p w:rsidR="006525E5" w:rsidRPr="006525E5" w:rsidRDefault="006525E5" w:rsidP="006525E5">
            <w:pPr>
              <w:pStyle w:val="TerminalDisplayinTable"/>
              <w:shd w:val="clear" w:color="auto" w:fill="D9D9D9"/>
              <w:spacing w:line="240" w:lineRule="auto"/>
              <w:rPr>
                <w:rFonts w:ascii="Arial" w:hAnsi="Arial" w:cs="Arial"/>
                <w:spacing w:val="0"/>
                <w:szCs w:val="20"/>
                <w:lang w:val="fr-FR"/>
              </w:rPr>
            </w:pPr>
            <w:r w:rsidRPr="006525E5">
              <w:rPr>
                <w:rFonts w:ascii="Arial" w:hAnsi="Arial" w:cs="Arial"/>
                <w:spacing w:val="0"/>
                <w:szCs w:val="20"/>
                <w:lang w:val="fr-FR"/>
              </w:rPr>
              <w:t xml:space="preserve">            "average": "4.55",</w:t>
            </w:r>
          </w:p>
          <w:p w:rsidR="006525E5" w:rsidRPr="006525E5" w:rsidRDefault="006525E5" w:rsidP="006525E5">
            <w:pPr>
              <w:pStyle w:val="TerminalDisplayinTable"/>
              <w:shd w:val="clear" w:color="auto" w:fill="D9D9D9"/>
              <w:spacing w:line="240" w:lineRule="auto"/>
              <w:rPr>
                <w:rFonts w:ascii="Arial" w:hAnsi="Arial" w:cs="Arial"/>
                <w:spacing w:val="0"/>
                <w:szCs w:val="20"/>
                <w:lang w:val="fr-FR"/>
              </w:rPr>
            </w:pPr>
            <w:r w:rsidRPr="006525E5">
              <w:rPr>
                <w:rFonts w:ascii="Arial" w:hAnsi="Arial" w:cs="Arial"/>
                <w:spacing w:val="0"/>
                <w:szCs w:val="20"/>
                <w:lang w:val="fr-FR"/>
              </w:rPr>
              <w:t xml:space="preserve">            "payNum": 44</w:t>
            </w:r>
          </w:p>
          <w:p w:rsidR="006525E5" w:rsidRPr="006525E5" w:rsidRDefault="006525E5" w:rsidP="006525E5">
            <w:pPr>
              <w:pStyle w:val="TerminalDisplayinTable"/>
              <w:shd w:val="clear" w:color="auto" w:fill="D9D9D9"/>
              <w:spacing w:line="240" w:lineRule="auto"/>
              <w:rPr>
                <w:rFonts w:ascii="Arial" w:hAnsi="Arial" w:cs="Arial"/>
                <w:spacing w:val="0"/>
                <w:szCs w:val="20"/>
                <w:lang w:val="fr-FR"/>
              </w:rPr>
            </w:pPr>
            <w:r w:rsidRPr="006525E5">
              <w:rPr>
                <w:rFonts w:ascii="Arial" w:hAnsi="Arial" w:cs="Arial"/>
                <w:spacing w:val="0"/>
                <w:szCs w:val="20"/>
                <w:lang w:val="fr-FR"/>
              </w:rPr>
              <w:t xml:space="preserve">        },</w:t>
            </w:r>
          </w:p>
          <w:p w:rsidR="006525E5" w:rsidRPr="006525E5" w:rsidRDefault="006525E5" w:rsidP="006525E5">
            <w:pPr>
              <w:pStyle w:val="TerminalDisplayinTable"/>
              <w:shd w:val="clear" w:color="auto" w:fill="D9D9D9"/>
              <w:spacing w:line="240" w:lineRule="auto"/>
              <w:rPr>
                <w:rFonts w:ascii="Arial" w:hAnsi="Arial" w:cs="Arial"/>
                <w:spacing w:val="0"/>
                <w:szCs w:val="20"/>
                <w:lang w:val="fr-FR"/>
              </w:rPr>
            </w:pPr>
            <w:r w:rsidRPr="006525E5">
              <w:rPr>
                <w:rFonts w:ascii="Arial" w:hAnsi="Arial" w:cs="Arial"/>
                <w:spacing w:val="0"/>
                <w:szCs w:val="20"/>
                <w:lang w:val="fr-FR"/>
              </w:rPr>
              <w:t xml:space="preserve">        {</w:t>
            </w:r>
          </w:p>
          <w:p w:rsidR="006525E5" w:rsidRPr="006525E5" w:rsidRDefault="006525E5" w:rsidP="006525E5">
            <w:pPr>
              <w:pStyle w:val="TerminalDisplayinTable"/>
              <w:shd w:val="clear" w:color="auto" w:fill="D9D9D9"/>
              <w:spacing w:line="240" w:lineRule="auto"/>
              <w:rPr>
                <w:rFonts w:ascii="Arial" w:hAnsi="Arial" w:cs="Arial"/>
                <w:spacing w:val="0"/>
                <w:szCs w:val="20"/>
                <w:lang w:val="fr-FR"/>
              </w:rPr>
            </w:pPr>
            <w:r w:rsidRPr="006525E5">
              <w:rPr>
                <w:rFonts w:ascii="Arial" w:hAnsi="Arial" w:cs="Arial"/>
                <w:spacing w:val="0"/>
                <w:szCs w:val="20"/>
                <w:lang w:val="fr-FR"/>
              </w:rPr>
              <w:t xml:space="preserve">            "payValue": "50.00",</w:t>
            </w:r>
          </w:p>
          <w:p w:rsidR="006525E5" w:rsidRPr="006525E5" w:rsidRDefault="006525E5" w:rsidP="006525E5">
            <w:pPr>
              <w:pStyle w:val="TerminalDisplayinTable"/>
              <w:shd w:val="clear" w:color="auto" w:fill="D9D9D9"/>
              <w:spacing w:line="240" w:lineRule="auto"/>
              <w:rPr>
                <w:rFonts w:ascii="Arial" w:hAnsi="Arial" w:cs="Arial"/>
                <w:spacing w:val="0"/>
                <w:szCs w:val="20"/>
                <w:lang w:val="fr-FR"/>
              </w:rPr>
            </w:pPr>
            <w:r w:rsidRPr="006525E5">
              <w:rPr>
                <w:rFonts w:ascii="Arial" w:hAnsi="Arial" w:cs="Arial" w:hint="eastAsia"/>
                <w:spacing w:val="0"/>
                <w:szCs w:val="20"/>
                <w:lang w:val="fr-FR"/>
              </w:rPr>
              <w:t xml:space="preserve">            "payType": "</w:t>
            </w:r>
            <w:r w:rsidRPr="006525E5">
              <w:rPr>
                <w:rFonts w:ascii="Arial" w:hAnsi="Arial" w:cs="Arial" w:hint="eastAsia"/>
                <w:spacing w:val="0"/>
                <w:szCs w:val="20"/>
                <w:lang w:val="fr-FR"/>
              </w:rPr>
              <w:t>游戏卡</w:t>
            </w:r>
            <w:r w:rsidRPr="006525E5">
              <w:rPr>
                <w:rFonts w:ascii="Arial" w:hAnsi="Arial" w:cs="Arial" w:hint="eastAsia"/>
                <w:spacing w:val="0"/>
                <w:szCs w:val="20"/>
                <w:lang w:val="fr-FR"/>
              </w:rPr>
              <w:t>",</w:t>
            </w:r>
          </w:p>
          <w:p w:rsidR="006525E5" w:rsidRPr="006525E5" w:rsidRDefault="006525E5" w:rsidP="006525E5">
            <w:pPr>
              <w:pStyle w:val="TerminalDisplayinTable"/>
              <w:shd w:val="clear" w:color="auto" w:fill="D9D9D9"/>
              <w:spacing w:line="240" w:lineRule="auto"/>
              <w:rPr>
                <w:rFonts w:ascii="Arial" w:hAnsi="Arial" w:cs="Arial"/>
                <w:spacing w:val="0"/>
                <w:szCs w:val="20"/>
                <w:lang w:val="fr-FR"/>
              </w:rPr>
            </w:pPr>
            <w:r w:rsidRPr="006525E5">
              <w:rPr>
                <w:rFonts w:ascii="Arial" w:hAnsi="Arial" w:cs="Arial"/>
                <w:spacing w:val="0"/>
                <w:szCs w:val="20"/>
                <w:lang w:val="fr-FR"/>
              </w:rPr>
              <w:t xml:space="preserve">            "date": "2012-09-30",</w:t>
            </w:r>
          </w:p>
          <w:p w:rsidR="006525E5" w:rsidRPr="006525E5" w:rsidRDefault="006525E5" w:rsidP="006525E5">
            <w:pPr>
              <w:pStyle w:val="TerminalDisplayinTable"/>
              <w:shd w:val="clear" w:color="auto" w:fill="D9D9D9"/>
              <w:spacing w:line="240" w:lineRule="auto"/>
              <w:rPr>
                <w:rFonts w:ascii="Arial" w:hAnsi="Arial" w:cs="Arial"/>
                <w:spacing w:val="0"/>
                <w:szCs w:val="20"/>
                <w:lang w:val="fr-FR"/>
              </w:rPr>
            </w:pPr>
            <w:r w:rsidRPr="006525E5">
              <w:rPr>
                <w:rFonts w:ascii="Arial" w:hAnsi="Arial" w:cs="Arial"/>
                <w:spacing w:val="0"/>
                <w:szCs w:val="20"/>
                <w:lang w:val="fr-FR"/>
              </w:rPr>
              <w:t xml:space="preserve">            "average": "2.17",</w:t>
            </w:r>
          </w:p>
          <w:p w:rsidR="006525E5" w:rsidRPr="006525E5" w:rsidRDefault="006525E5" w:rsidP="006525E5">
            <w:pPr>
              <w:pStyle w:val="TerminalDisplayinTable"/>
              <w:shd w:val="clear" w:color="auto" w:fill="D9D9D9"/>
              <w:spacing w:line="240" w:lineRule="auto"/>
              <w:rPr>
                <w:rFonts w:ascii="Arial" w:hAnsi="Arial" w:cs="Arial"/>
                <w:spacing w:val="0"/>
                <w:szCs w:val="20"/>
                <w:lang w:val="fr-FR"/>
              </w:rPr>
            </w:pPr>
            <w:r w:rsidRPr="006525E5">
              <w:rPr>
                <w:rFonts w:ascii="Arial" w:hAnsi="Arial" w:cs="Arial"/>
                <w:spacing w:val="0"/>
                <w:szCs w:val="20"/>
                <w:lang w:val="fr-FR"/>
              </w:rPr>
              <w:t xml:space="preserve">            "payNum": 23</w:t>
            </w:r>
          </w:p>
          <w:p w:rsidR="006525E5" w:rsidRPr="006525E5" w:rsidRDefault="006525E5" w:rsidP="006525E5">
            <w:pPr>
              <w:pStyle w:val="TerminalDisplayinTable"/>
              <w:shd w:val="clear" w:color="auto" w:fill="D9D9D9"/>
              <w:spacing w:line="240" w:lineRule="auto"/>
              <w:rPr>
                <w:rFonts w:ascii="Arial" w:hAnsi="Arial" w:cs="Arial"/>
                <w:spacing w:val="0"/>
                <w:szCs w:val="20"/>
                <w:lang w:val="fr-FR"/>
              </w:rPr>
            </w:pPr>
            <w:r w:rsidRPr="006525E5">
              <w:rPr>
                <w:rFonts w:ascii="Arial" w:hAnsi="Arial" w:cs="Arial"/>
                <w:spacing w:val="0"/>
                <w:szCs w:val="20"/>
                <w:lang w:val="fr-FR"/>
              </w:rPr>
              <w:t xml:space="preserve">        }],</w:t>
            </w:r>
          </w:p>
          <w:p w:rsidR="006525E5" w:rsidRPr="006525E5" w:rsidRDefault="006525E5" w:rsidP="006525E5">
            <w:pPr>
              <w:pStyle w:val="TerminalDisplayinTable"/>
              <w:shd w:val="clear" w:color="auto" w:fill="D9D9D9"/>
              <w:spacing w:line="240" w:lineRule="auto"/>
              <w:rPr>
                <w:rFonts w:ascii="Arial" w:hAnsi="Arial" w:cs="Arial"/>
                <w:spacing w:val="0"/>
                <w:szCs w:val="20"/>
                <w:lang w:val="fr-FR"/>
              </w:rPr>
            </w:pPr>
            <w:r w:rsidRPr="006525E5">
              <w:rPr>
                <w:rFonts w:ascii="Arial" w:hAnsi="Arial" w:cs="Arial"/>
                <w:spacing w:val="0"/>
                <w:szCs w:val="20"/>
                <w:lang w:val="fr-FR"/>
              </w:rPr>
              <w:t xml:space="preserve">    "totaldown": 68686,</w:t>
            </w:r>
          </w:p>
          <w:p w:rsidR="006525E5" w:rsidRPr="006525E5" w:rsidRDefault="006525E5" w:rsidP="006525E5">
            <w:pPr>
              <w:pStyle w:val="TerminalDisplayinTable"/>
              <w:shd w:val="clear" w:color="auto" w:fill="D9D9D9"/>
              <w:spacing w:line="240" w:lineRule="auto"/>
              <w:rPr>
                <w:rFonts w:ascii="Arial" w:hAnsi="Arial" w:cs="Arial"/>
                <w:spacing w:val="0"/>
                <w:szCs w:val="20"/>
                <w:lang w:val="fr-FR"/>
              </w:rPr>
            </w:pPr>
            <w:r w:rsidRPr="006525E5">
              <w:rPr>
                <w:rFonts w:ascii="Arial" w:hAnsi="Arial" w:cs="Arial"/>
                <w:spacing w:val="0"/>
                <w:szCs w:val="20"/>
                <w:lang w:val="fr-FR"/>
              </w:rPr>
              <w:t xml:space="preserve">    "returnDesc": "success",</w:t>
            </w:r>
          </w:p>
          <w:p w:rsidR="006525E5" w:rsidRPr="006525E5" w:rsidRDefault="006525E5" w:rsidP="006525E5">
            <w:pPr>
              <w:pStyle w:val="TerminalDisplayinTable"/>
              <w:shd w:val="clear" w:color="auto" w:fill="D9D9D9"/>
              <w:spacing w:line="240" w:lineRule="auto"/>
              <w:rPr>
                <w:rFonts w:ascii="Arial" w:hAnsi="Arial" w:cs="Arial"/>
                <w:spacing w:val="0"/>
                <w:szCs w:val="20"/>
                <w:lang w:val="fr-FR"/>
              </w:rPr>
            </w:pPr>
            <w:r w:rsidRPr="006525E5">
              <w:rPr>
                <w:rFonts w:ascii="Arial" w:hAnsi="Arial" w:cs="Arial"/>
                <w:spacing w:val="0"/>
                <w:szCs w:val="20"/>
                <w:lang w:val="fr-FR"/>
              </w:rPr>
              <w:t xml:space="preserve">    "totalnum": 67,</w:t>
            </w:r>
          </w:p>
          <w:p w:rsidR="006525E5" w:rsidRPr="006525E5" w:rsidRDefault="006525E5" w:rsidP="006525E5">
            <w:pPr>
              <w:pStyle w:val="TerminalDisplayinTable"/>
              <w:shd w:val="clear" w:color="auto" w:fill="D9D9D9"/>
              <w:spacing w:line="240" w:lineRule="auto"/>
              <w:rPr>
                <w:rFonts w:ascii="Arial" w:hAnsi="Arial" w:cs="Arial"/>
                <w:spacing w:val="0"/>
                <w:szCs w:val="20"/>
                <w:lang w:val="fr-FR"/>
              </w:rPr>
            </w:pPr>
            <w:r w:rsidRPr="006525E5">
              <w:rPr>
                <w:rFonts w:ascii="Arial" w:hAnsi="Arial" w:cs="Arial"/>
                <w:spacing w:val="0"/>
                <w:szCs w:val="20"/>
                <w:lang w:val="fr-FR"/>
              </w:rPr>
              <w:t xml:space="preserve">    "totalpaid": "250.00",</w:t>
            </w:r>
          </w:p>
          <w:p w:rsidR="006525E5" w:rsidRPr="006525E5" w:rsidRDefault="006525E5" w:rsidP="006525E5">
            <w:pPr>
              <w:pStyle w:val="TerminalDisplayinTable"/>
              <w:shd w:val="clear" w:color="auto" w:fill="D9D9D9"/>
              <w:spacing w:line="240" w:lineRule="auto"/>
              <w:rPr>
                <w:rFonts w:ascii="Arial" w:hAnsi="Arial" w:cs="Arial"/>
                <w:spacing w:val="0"/>
                <w:szCs w:val="20"/>
                <w:lang w:val="fr-FR"/>
              </w:rPr>
            </w:pPr>
            <w:r w:rsidRPr="006525E5">
              <w:rPr>
                <w:rFonts w:ascii="Arial" w:hAnsi="Arial" w:cs="Arial"/>
                <w:spacing w:val="0"/>
                <w:szCs w:val="20"/>
                <w:lang w:val="fr-FR"/>
              </w:rPr>
              <w:t xml:space="preserve">    "totalaverage": "3.73"</w:t>
            </w:r>
          </w:p>
          <w:p w:rsidR="00044C1E" w:rsidRPr="002B69A5" w:rsidRDefault="006525E5" w:rsidP="006525E5">
            <w:pPr>
              <w:pStyle w:val="TerminalDisplayinTable"/>
              <w:shd w:val="clear" w:color="auto" w:fill="D9D9D9"/>
              <w:spacing w:line="240" w:lineRule="auto"/>
              <w:rPr>
                <w:lang w:val="fr-FR"/>
              </w:rPr>
            </w:pPr>
            <w:r w:rsidRPr="006525E5">
              <w:rPr>
                <w:rFonts w:ascii="Arial" w:hAnsi="Arial" w:cs="Arial"/>
                <w:spacing w:val="0"/>
                <w:szCs w:val="20"/>
                <w:lang w:val="fr-FR"/>
              </w:rPr>
              <w:t>}</w:t>
            </w:r>
          </w:p>
        </w:tc>
      </w:tr>
    </w:tbl>
    <w:p w:rsidR="00044C1E" w:rsidRPr="006A4F86" w:rsidRDefault="00044C1E" w:rsidP="00044C1E">
      <w:pPr>
        <w:spacing w:line="312" w:lineRule="exact"/>
        <w:ind w:right="-20"/>
        <w:rPr>
          <w:lang w:val="fr-FR"/>
        </w:rPr>
      </w:pPr>
    </w:p>
    <w:p w:rsidR="00002FDD" w:rsidRPr="005F1769" w:rsidRDefault="00002FDD" w:rsidP="00002FDD">
      <w:pPr>
        <w:pStyle w:val="3"/>
        <w:rPr>
          <w:sz w:val="21"/>
          <w:szCs w:val="21"/>
        </w:rPr>
      </w:pPr>
      <w:r>
        <w:rPr>
          <w:rFonts w:ascii="宋体" w:hAnsi="宋体" w:hint="eastAsia"/>
          <w:sz w:val="20"/>
          <w:szCs w:val="20"/>
        </w:rPr>
        <w:t>交易明细下载</w:t>
      </w:r>
    </w:p>
    <w:p w:rsidR="00002FDD" w:rsidRDefault="00002FDD" w:rsidP="00002FDD">
      <w:pPr>
        <w:ind w:firstLineChars="150" w:firstLine="315"/>
      </w:pPr>
      <w:r>
        <w:rPr>
          <w:rFonts w:hint="eastAsia"/>
        </w:rPr>
        <w:t>接口参数描述：</w:t>
      </w:r>
    </w:p>
    <w:tbl>
      <w:tblPr>
        <w:tblW w:w="8248" w:type="dxa"/>
        <w:tblInd w:w="121" w:type="dxa"/>
        <w:tblLayout w:type="fixed"/>
        <w:tblCellMar>
          <w:left w:w="0" w:type="dxa"/>
          <w:right w:w="0" w:type="dxa"/>
        </w:tblCellMar>
        <w:tblLook w:val="0000"/>
      </w:tblPr>
      <w:tblGrid>
        <w:gridCol w:w="1585"/>
        <w:gridCol w:w="1134"/>
        <w:gridCol w:w="4820"/>
        <w:gridCol w:w="709"/>
      </w:tblGrid>
      <w:tr w:rsidR="00002FDD" w:rsidRPr="00270E48" w:rsidTr="00ED45B7">
        <w:tc>
          <w:tcPr>
            <w:tcW w:w="1585"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002FDD" w:rsidRPr="00270E48" w:rsidRDefault="00002FDD" w:rsidP="00ED45B7">
            <w:pPr>
              <w:spacing w:line="307" w:lineRule="exact"/>
              <w:ind w:left="102" w:right="-20"/>
              <w:rPr>
                <w:sz w:val="24"/>
                <w:szCs w:val="24"/>
              </w:rPr>
            </w:pPr>
            <w:r>
              <w:rPr>
                <w:rFonts w:ascii="微软雅黑" w:eastAsia="微软雅黑" w:cs="微软雅黑" w:hint="eastAsia"/>
                <w:b/>
                <w:bCs/>
                <w:spacing w:val="12"/>
                <w:position w:val="-1"/>
              </w:rPr>
              <w:t>参数名称</w:t>
            </w:r>
          </w:p>
        </w:tc>
        <w:tc>
          <w:tcPr>
            <w:tcW w:w="1134"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002FDD" w:rsidRPr="00270E48" w:rsidRDefault="00002FDD" w:rsidP="00ED45B7">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002FDD" w:rsidRPr="00270E48" w:rsidRDefault="00002FDD" w:rsidP="00ED45B7">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002FDD" w:rsidRPr="00270E48" w:rsidRDefault="00002FDD" w:rsidP="00ED45B7">
            <w:pPr>
              <w:spacing w:line="307" w:lineRule="exact"/>
              <w:ind w:left="102" w:right="-20"/>
              <w:rPr>
                <w:sz w:val="24"/>
                <w:szCs w:val="24"/>
              </w:rPr>
            </w:pPr>
            <w:r>
              <w:rPr>
                <w:rFonts w:ascii="微软雅黑" w:eastAsia="微软雅黑" w:cs="微软雅黑" w:hint="eastAsia"/>
                <w:b/>
                <w:bCs/>
                <w:spacing w:val="12"/>
                <w:position w:val="-1"/>
              </w:rPr>
              <w:t>可选</w:t>
            </w:r>
          </w:p>
        </w:tc>
      </w:tr>
      <w:tr w:rsidR="00002FDD" w:rsidRPr="00270E48" w:rsidTr="00ED45B7">
        <w:tc>
          <w:tcPr>
            <w:tcW w:w="1585" w:type="dxa"/>
            <w:tcBorders>
              <w:top w:val="single" w:sz="4" w:space="0" w:color="000000"/>
              <w:left w:val="single" w:sz="4" w:space="0" w:color="000000"/>
              <w:bottom w:val="single" w:sz="4" w:space="0" w:color="000000"/>
              <w:right w:val="single" w:sz="4" w:space="0" w:color="000000"/>
            </w:tcBorders>
            <w:vAlign w:val="center"/>
          </w:tcPr>
          <w:p w:rsidR="00002FDD" w:rsidRDefault="00002FDD" w:rsidP="00ED45B7">
            <w:r>
              <w:rPr>
                <w:rFonts w:hint="eastAsia"/>
              </w:rPr>
              <w:t>userID</w:t>
            </w:r>
          </w:p>
        </w:tc>
        <w:tc>
          <w:tcPr>
            <w:tcW w:w="1134" w:type="dxa"/>
            <w:tcBorders>
              <w:top w:val="single" w:sz="4" w:space="0" w:color="000000"/>
              <w:left w:val="single" w:sz="4" w:space="0" w:color="000000"/>
              <w:bottom w:val="single" w:sz="4" w:space="0" w:color="000000"/>
              <w:right w:val="single" w:sz="4" w:space="0" w:color="000000"/>
            </w:tcBorders>
            <w:vAlign w:val="center"/>
          </w:tcPr>
          <w:p w:rsidR="00002FDD" w:rsidRDefault="00002FDD" w:rsidP="00ED45B7">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002FDD" w:rsidRDefault="00002FDD" w:rsidP="00002FDD">
            <w:pPr>
              <w:spacing w:line="312" w:lineRule="exact"/>
              <w:ind w:right="-20"/>
            </w:pPr>
            <w:r>
              <w:rPr>
                <w:rFonts w:hint="eastAsia"/>
              </w:rPr>
              <w:t>商户在</w:t>
            </w:r>
            <w:r>
              <w:rPr>
                <w:rFonts w:hint="eastAsia"/>
              </w:rPr>
              <w:t>UP</w:t>
            </w:r>
            <w:r>
              <w:rPr>
                <w:rFonts w:hint="eastAsia"/>
              </w:rPr>
              <w:t>的</w:t>
            </w:r>
            <w:r>
              <w:rPr>
                <w:rFonts w:hint="eastAsia"/>
              </w:rPr>
              <w:t>ID</w:t>
            </w:r>
            <w:r>
              <w:rPr>
                <w:rFonts w:hint="eastAsia"/>
              </w:rPr>
              <w:t>；</w:t>
            </w:r>
          </w:p>
          <w:p w:rsidR="00002FDD" w:rsidRDefault="00002FDD" w:rsidP="00002FDD">
            <w:pPr>
              <w:spacing w:line="312" w:lineRule="exact"/>
              <w:ind w:right="-20"/>
            </w:pPr>
            <w:r>
              <w:rPr>
                <w:rFonts w:hint="eastAsia"/>
              </w:rPr>
              <w:t>联盟接口中，直接从协议中获取。</w:t>
            </w:r>
          </w:p>
        </w:tc>
        <w:tc>
          <w:tcPr>
            <w:tcW w:w="709" w:type="dxa"/>
            <w:tcBorders>
              <w:top w:val="single" w:sz="4" w:space="0" w:color="000000"/>
              <w:left w:val="single" w:sz="4" w:space="0" w:color="000000"/>
              <w:bottom w:val="single" w:sz="4" w:space="0" w:color="000000"/>
              <w:right w:val="single" w:sz="4" w:space="0" w:color="000000"/>
            </w:tcBorders>
            <w:vAlign w:val="center"/>
          </w:tcPr>
          <w:p w:rsidR="00002FDD" w:rsidRDefault="00002FDD" w:rsidP="00ED45B7">
            <w:pPr>
              <w:spacing w:line="312" w:lineRule="exact"/>
              <w:ind w:right="-20"/>
            </w:pPr>
            <w:r>
              <w:rPr>
                <w:rFonts w:hint="eastAsia"/>
              </w:rPr>
              <w:t>O</w:t>
            </w:r>
          </w:p>
        </w:tc>
      </w:tr>
      <w:tr w:rsidR="00002FDD" w:rsidRPr="00270E48" w:rsidTr="00ED45B7">
        <w:tc>
          <w:tcPr>
            <w:tcW w:w="1585" w:type="dxa"/>
            <w:tcBorders>
              <w:top w:val="single" w:sz="4" w:space="0" w:color="000000"/>
              <w:left w:val="single" w:sz="4" w:space="0" w:color="000000"/>
              <w:bottom w:val="single" w:sz="4" w:space="0" w:color="000000"/>
              <w:right w:val="single" w:sz="4" w:space="0" w:color="000000"/>
            </w:tcBorders>
            <w:vAlign w:val="center"/>
          </w:tcPr>
          <w:p w:rsidR="00002FDD" w:rsidRPr="008357C6" w:rsidRDefault="00002FDD" w:rsidP="00ED45B7">
            <w:r>
              <w:rPr>
                <w:rFonts w:hint="eastAsia"/>
              </w:rPr>
              <w:t>applicationID</w:t>
            </w:r>
          </w:p>
        </w:tc>
        <w:tc>
          <w:tcPr>
            <w:tcW w:w="1134" w:type="dxa"/>
            <w:tcBorders>
              <w:top w:val="single" w:sz="4" w:space="0" w:color="000000"/>
              <w:left w:val="single" w:sz="4" w:space="0" w:color="000000"/>
              <w:bottom w:val="single" w:sz="4" w:space="0" w:color="000000"/>
              <w:right w:val="single" w:sz="4" w:space="0" w:color="000000"/>
            </w:tcBorders>
            <w:vAlign w:val="center"/>
          </w:tcPr>
          <w:p w:rsidR="00002FDD" w:rsidRDefault="00002FDD" w:rsidP="00ED45B7">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002FDD" w:rsidRDefault="00002FDD" w:rsidP="00ED45B7">
            <w:pPr>
              <w:spacing w:line="312" w:lineRule="exact"/>
              <w:ind w:right="-20"/>
              <w:jc w:val="both"/>
            </w:pPr>
            <w:r>
              <w:rPr>
                <w:rFonts w:hint="eastAsia"/>
              </w:rPr>
              <w:t>联盟应用</w:t>
            </w:r>
            <w:r>
              <w:rPr>
                <w:rFonts w:hint="eastAsia"/>
              </w:rPr>
              <w:t>ID</w:t>
            </w:r>
          </w:p>
        </w:tc>
        <w:tc>
          <w:tcPr>
            <w:tcW w:w="709" w:type="dxa"/>
            <w:tcBorders>
              <w:top w:val="single" w:sz="4" w:space="0" w:color="000000"/>
              <w:left w:val="single" w:sz="4" w:space="0" w:color="000000"/>
              <w:bottom w:val="single" w:sz="4" w:space="0" w:color="000000"/>
              <w:right w:val="single" w:sz="4" w:space="0" w:color="000000"/>
            </w:tcBorders>
            <w:vAlign w:val="center"/>
          </w:tcPr>
          <w:p w:rsidR="00002FDD" w:rsidRDefault="00002FDD" w:rsidP="00ED45B7">
            <w:pPr>
              <w:spacing w:line="312" w:lineRule="exact"/>
              <w:ind w:right="-20"/>
            </w:pPr>
            <w:r>
              <w:rPr>
                <w:rFonts w:hint="eastAsia"/>
              </w:rPr>
              <w:t>O</w:t>
            </w:r>
          </w:p>
        </w:tc>
      </w:tr>
      <w:tr w:rsidR="00002FDD" w:rsidRPr="00270E48" w:rsidTr="00ED45B7">
        <w:tc>
          <w:tcPr>
            <w:tcW w:w="1585" w:type="dxa"/>
            <w:tcBorders>
              <w:top w:val="single" w:sz="4" w:space="0" w:color="000000"/>
              <w:left w:val="single" w:sz="4" w:space="0" w:color="000000"/>
              <w:bottom w:val="single" w:sz="4" w:space="0" w:color="000000"/>
              <w:right w:val="single" w:sz="4" w:space="0" w:color="000000"/>
            </w:tcBorders>
            <w:vAlign w:val="center"/>
          </w:tcPr>
          <w:p w:rsidR="00002FDD" w:rsidRPr="008357C6" w:rsidRDefault="00002FDD" w:rsidP="00ED45B7">
            <w:r>
              <w:rPr>
                <w:rFonts w:hint="eastAsia"/>
              </w:rPr>
              <w:t>timeType</w:t>
            </w:r>
          </w:p>
        </w:tc>
        <w:tc>
          <w:tcPr>
            <w:tcW w:w="1134" w:type="dxa"/>
            <w:tcBorders>
              <w:top w:val="single" w:sz="4" w:space="0" w:color="000000"/>
              <w:left w:val="single" w:sz="4" w:space="0" w:color="000000"/>
              <w:bottom w:val="single" w:sz="4" w:space="0" w:color="000000"/>
              <w:right w:val="single" w:sz="4" w:space="0" w:color="000000"/>
            </w:tcBorders>
            <w:vAlign w:val="center"/>
          </w:tcPr>
          <w:p w:rsidR="00002FDD" w:rsidRDefault="00002FDD" w:rsidP="00ED45B7">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002FDD" w:rsidRDefault="00002FDD" w:rsidP="00ED45B7">
            <w:pPr>
              <w:spacing w:line="312" w:lineRule="exact"/>
              <w:ind w:right="-20"/>
            </w:pPr>
            <w:r>
              <w:rPr>
                <w:rFonts w:hint="eastAsia"/>
              </w:rPr>
              <w:t>查询时间类别：</w:t>
            </w:r>
          </w:p>
          <w:p w:rsidR="00002FDD" w:rsidRDefault="00002FDD" w:rsidP="00ED45B7">
            <w:pPr>
              <w:spacing w:line="312" w:lineRule="exact"/>
              <w:ind w:right="-20"/>
            </w:pPr>
            <w:r>
              <w:rPr>
                <w:rFonts w:hint="eastAsia"/>
              </w:rPr>
              <w:t>1</w:t>
            </w:r>
            <w:r>
              <w:rPr>
                <w:rFonts w:hint="eastAsia"/>
              </w:rPr>
              <w:t>：下单时间，通过下单时间查询。</w:t>
            </w:r>
          </w:p>
          <w:p w:rsidR="00002FDD" w:rsidRDefault="00002FDD" w:rsidP="00ED45B7">
            <w:pPr>
              <w:spacing w:line="312" w:lineRule="exact"/>
              <w:ind w:right="-20"/>
            </w:pPr>
            <w:r>
              <w:rPr>
                <w:rFonts w:hint="eastAsia"/>
              </w:rPr>
              <w:t>2</w:t>
            </w:r>
            <w:r>
              <w:rPr>
                <w:rFonts w:hint="eastAsia"/>
              </w:rPr>
              <w:t>：交易完成时间，将通过退款或付款时间查询；</w:t>
            </w:r>
          </w:p>
          <w:p w:rsidR="00002FDD" w:rsidRPr="008922EB" w:rsidRDefault="00002FDD" w:rsidP="00ED45B7">
            <w:pPr>
              <w:spacing w:line="312" w:lineRule="exact"/>
              <w:ind w:right="-20"/>
            </w:pPr>
            <w:r>
              <w:rPr>
                <w:rFonts w:hint="eastAsia"/>
              </w:rPr>
              <w:t>缺省值为</w:t>
            </w:r>
            <w:r>
              <w:rPr>
                <w:rFonts w:hint="eastAsia"/>
              </w:rPr>
              <w:t>2</w:t>
            </w:r>
          </w:p>
        </w:tc>
        <w:tc>
          <w:tcPr>
            <w:tcW w:w="709" w:type="dxa"/>
            <w:tcBorders>
              <w:top w:val="single" w:sz="4" w:space="0" w:color="000000"/>
              <w:left w:val="single" w:sz="4" w:space="0" w:color="000000"/>
              <w:bottom w:val="single" w:sz="4" w:space="0" w:color="000000"/>
              <w:right w:val="single" w:sz="4" w:space="0" w:color="000000"/>
            </w:tcBorders>
            <w:vAlign w:val="center"/>
          </w:tcPr>
          <w:p w:rsidR="00002FDD" w:rsidRDefault="00002FDD" w:rsidP="00ED45B7">
            <w:pPr>
              <w:spacing w:line="312" w:lineRule="exact"/>
              <w:ind w:right="-20"/>
            </w:pPr>
            <w:r>
              <w:rPr>
                <w:rFonts w:hint="eastAsia"/>
              </w:rPr>
              <w:t>O</w:t>
            </w:r>
          </w:p>
        </w:tc>
      </w:tr>
      <w:tr w:rsidR="00002FDD" w:rsidRPr="00270E48" w:rsidTr="00ED45B7">
        <w:tc>
          <w:tcPr>
            <w:tcW w:w="1585" w:type="dxa"/>
            <w:tcBorders>
              <w:top w:val="single" w:sz="4" w:space="0" w:color="000000"/>
              <w:left w:val="single" w:sz="4" w:space="0" w:color="000000"/>
              <w:bottom w:val="single" w:sz="4" w:space="0" w:color="000000"/>
              <w:right w:val="single" w:sz="4" w:space="0" w:color="000000"/>
            </w:tcBorders>
            <w:vAlign w:val="center"/>
          </w:tcPr>
          <w:p w:rsidR="00002FDD" w:rsidRDefault="00002FDD" w:rsidP="00ED45B7">
            <w:pPr>
              <w:rPr>
                <w:rFonts w:ascii="Arial" w:hAnsi="Arial"/>
                <w:b/>
                <w:bCs/>
                <w:iCs/>
                <w:szCs w:val="24"/>
              </w:rPr>
            </w:pPr>
            <w:r>
              <w:rPr>
                <w:rFonts w:hint="eastAsia"/>
              </w:rPr>
              <w:t>startTime</w:t>
            </w:r>
          </w:p>
        </w:tc>
        <w:tc>
          <w:tcPr>
            <w:tcW w:w="1134" w:type="dxa"/>
            <w:tcBorders>
              <w:top w:val="single" w:sz="4" w:space="0" w:color="000000"/>
              <w:left w:val="single" w:sz="4" w:space="0" w:color="000000"/>
              <w:bottom w:val="single" w:sz="4" w:space="0" w:color="000000"/>
              <w:right w:val="single" w:sz="4" w:space="0" w:color="000000"/>
            </w:tcBorders>
            <w:vAlign w:val="center"/>
          </w:tcPr>
          <w:p w:rsidR="00002FDD" w:rsidRDefault="00002FDD" w:rsidP="00ED45B7">
            <w:r>
              <w:rPr>
                <w:rFonts w:hint="eastAsia"/>
              </w:rPr>
              <w:t>date</w:t>
            </w:r>
          </w:p>
        </w:tc>
        <w:tc>
          <w:tcPr>
            <w:tcW w:w="4820" w:type="dxa"/>
            <w:tcBorders>
              <w:top w:val="single" w:sz="4" w:space="0" w:color="000000"/>
              <w:left w:val="single" w:sz="4" w:space="0" w:color="000000"/>
              <w:bottom w:val="single" w:sz="4" w:space="0" w:color="000000"/>
              <w:right w:val="single" w:sz="4" w:space="0" w:color="000000"/>
            </w:tcBorders>
            <w:vAlign w:val="center"/>
          </w:tcPr>
          <w:p w:rsidR="00002FDD" w:rsidRDefault="00002FDD" w:rsidP="00ED45B7">
            <w:pPr>
              <w:spacing w:line="312" w:lineRule="exact"/>
              <w:ind w:right="-20"/>
            </w:pPr>
            <w:r>
              <w:rPr>
                <w:rFonts w:hint="eastAsia"/>
              </w:rPr>
              <w:t>起始时间</w:t>
            </w:r>
          </w:p>
        </w:tc>
        <w:tc>
          <w:tcPr>
            <w:tcW w:w="709" w:type="dxa"/>
            <w:tcBorders>
              <w:top w:val="single" w:sz="4" w:space="0" w:color="000000"/>
              <w:left w:val="single" w:sz="4" w:space="0" w:color="000000"/>
              <w:bottom w:val="single" w:sz="4" w:space="0" w:color="000000"/>
              <w:right w:val="single" w:sz="4" w:space="0" w:color="000000"/>
            </w:tcBorders>
            <w:vAlign w:val="center"/>
          </w:tcPr>
          <w:p w:rsidR="00002FDD" w:rsidRDefault="00002FDD" w:rsidP="00ED45B7">
            <w:pPr>
              <w:spacing w:line="312" w:lineRule="exact"/>
              <w:ind w:right="-20"/>
            </w:pPr>
            <w:r>
              <w:rPr>
                <w:rFonts w:hint="eastAsia"/>
              </w:rPr>
              <w:t>M</w:t>
            </w:r>
          </w:p>
        </w:tc>
      </w:tr>
      <w:tr w:rsidR="00002FDD" w:rsidRPr="00270E48" w:rsidTr="00ED45B7">
        <w:tc>
          <w:tcPr>
            <w:tcW w:w="1585" w:type="dxa"/>
            <w:tcBorders>
              <w:top w:val="single" w:sz="4" w:space="0" w:color="000000"/>
              <w:left w:val="single" w:sz="4" w:space="0" w:color="000000"/>
              <w:bottom w:val="single" w:sz="4" w:space="0" w:color="000000"/>
              <w:right w:val="single" w:sz="4" w:space="0" w:color="000000"/>
            </w:tcBorders>
            <w:vAlign w:val="center"/>
          </w:tcPr>
          <w:p w:rsidR="00002FDD" w:rsidRPr="001C2018" w:rsidRDefault="00002FDD" w:rsidP="00ED45B7">
            <w:r>
              <w:rPr>
                <w:rFonts w:hint="eastAsia"/>
              </w:rPr>
              <w:t>endTime</w:t>
            </w:r>
          </w:p>
        </w:tc>
        <w:tc>
          <w:tcPr>
            <w:tcW w:w="1134" w:type="dxa"/>
            <w:tcBorders>
              <w:top w:val="single" w:sz="4" w:space="0" w:color="000000"/>
              <w:left w:val="single" w:sz="4" w:space="0" w:color="000000"/>
              <w:bottom w:val="single" w:sz="4" w:space="0" w:color="000000"/>
              <w:right w:val="single" w:sz="4" w:space="0" w:color="000000"/>
            </w:tcBorders>
            <w:vAlign w:val="center"/>
          </w:tcPr>
          <w:p w:rsidR="00002FDD" w:rsidRDefault="00002FDD" w:rsidP="00ED45B7">
            <w:r>
              <w:rPr>
                <w:rFonts w:hint="eastAsia"/>
              </w:rPr>
              <w:t>date</w:t>
            </w:r>
          </w:p>
        </w:tc>
        <w:tc>
          <w:tcPr>
            <w:tcW w:w="4820" w:type="dxa"/>
            <w:tcBorders>
              <w:top w:val="single" w:sz="4" w:space="0" w:color="000000"/>
              <w:left w:val="single" w:sz="4" w:space="0" w:color="000000"/>
              <w:bottom w:val="single" w:sz="4" w:space="0" w:color="000000"/>
              <w:right w:val="single" w:sz="4" w:space="0" w:color="000000"/>
            </w:tcBorders>
            <w:vAlign w:val="center"/>
          </w:tcPr>
          <w:p w:rsidR="00002FDD" w:rsidRDefault="00002FDD" w:rsidP="00ED45B7">
            <w:pPr>
              <w:spacing w:line="312" w:lineRule="exact"/>
              <w:ind w:right="-20"/>
            </w:pPr>
            <w:r>
              <w:rPr>
                <w:rFonts w:hint="eastAsia"/>
              </w:rPr>
              <w:t>结束时间</w:t>
            </w:r>
          </w:p>
        </w:tc>
        <w:tc>
          <w:tcPr>
            <w:tcW w:w="709" w:type="dxa"/>
            <w:tcBorders>
              <w:top w:val="single" w:sz="4" w:space="0" w:color="000000"/>
              <w:left w:val="single" w:sz="4" w:space="0" w:color="000000"/>
              <w:bottom w:val="single" w:sz="4" w:space="0" w:color="000000"/>
              <w:right w:val="single" w:sz="4" w:space="0" w:color="000000"/>
            </w:tcBorders>
            <w:vAlign w:val="center"/>
          </w:tcPr>
          <w:p w:rsidR="00002FDD" w:rsidRDefault="00002FDD" w:rsidP="00ED45B7">
            <w:pPr>
              <w:spacing w:line="312" w:lineRule="exact"/>
              <w:ind w:right="-20"/>
            </w:pPr>
            <w:r>
              <w:rPr>
                <w:rFonts w:hint="eastAsia"/>
              </w:rPr>
              <w:t>M</w:t>
            </w:r>
          </w:p>
        </w:tc>
      </w:tr>
      <w:tr w:rsidR="00002FDD" w:rsidRPr="00270E48" w:rsidTr="00ED45B7">
        <w:tc>
          <w:tcPr>
            <w:tcW w:w="1585" w:type="dxa"/>
            <w:tcBorders>
              <w:top w:val="single" w:sz="4" w:space="0" w:color="000000"/>
              <w:left w:val="single" w:sz="4" w:space="0" w:color="000000"/>
              <w:bottom w:val="single" w:sz="4" w:space="0" w:color="000000"/>
              <w:right w:val="single" w:sz="4" w:space="0" w:color="000000"/>
            </w:tcBorders>
            <w:vAlign w:val="center"/>
          </w:tcPr>
          <w:p w:rsidR="00002FDD" w:rsidRDefault="00002FDD" w:rsidP="00ED45B7">
            <w:r>
              <w:rPr>
                <w:rFonts w:hint="eastAsia"/>
              </w:rPr>
              <w:t>pageNo</w:t>
            </w:r>
          </w:p>
        </w:tc>
        <w:tc>
          <w:tcPr>
            <w:tcW w:w="1134" w:type="dxa"/>
            <w:tcBorders>
              <w:top w:val="single" w:sz="4" w:space="0" w:color="000000"/>
              <w:left w:val="single" w:sz="4" w:space="0" w:color="000000"/>
              <w:bottom w:val="single" w:sz="4" w:space="0" w:color="000000"/>
              <w:right w:val="single" w:sz="4" w:space="0" w:color="000000"/>
            </w:tcBorders>
            <w:vAlign w:val="center"/>
          </w:tcPr>
          <w:p w:rsidR="00002FDD" w:rsidRDefault="00002FDD" w:rsidP="00ED45B7">
            <w:r>
              <w:rPr>
                <w:rFonts w:hint="eastAsia"/>
              </w:rPr>
              <w:t>Int</w:t>
            </w:r>
          </w:p>
        </w:tc>
        <w:tc>
          <w:tcPr>
            <w:tcW w:w="4820" w:type="dxa"/>
            <w:tcBorders>
              <w:top w:val="single" w:sz="4" w:space="0" w:color="000000"/>
              <w:left w:val="single" w:sz="4" w:space="0" w:color="000000"/>
              <w:bottom w:val="single" w:sz="4" w:space="0" w:color="000000"/>
              <w:right w:val="single" w:sz="4" w:space="0" w:color="000000"/>
            </w:tcBorders>
            <w:vAlign w:val="center"/>
          </w:tcPr>
          <w:p w:rsidR="00002FDD" w:rsidRDefault="00002FDD" w:rsidP="00ED45B7">
            <w:pPr>
              <w:spacing w:line="312" w:lineRule="exact"/>
              <w:ind w:right="-20"/>
            </w:pPr>
            <w:r>
              <w:rPr>
                <w:rFonts w:hint="eastAsia"/>
              </w:rPr>
              <w:t>页码</w:t>
            </w:r>
          </w:p>
        </w:tc>
        <w:tc>
          <w:tcPr>
            <w:tcW w:w="709" w:type="dxa"/>
            <w:tcBorders>
              <w:top w:val="single" w:sz="4" w:space="0" w:color="000000"/>
              <w:left w:val="single" w:sz="4" w:space="0" w:color="000000"/>
              <w:bottom w:val="single" w:sz="4" w:space="0" w:color="000000"/>
              <w:right w:val="single" w:sz="4" w:space="0" w:color="000000"/>
            </w:tcBorders>
            <w:vAlign w:val="center"/>
          </w:tcPr>
          <w:p w:rsidR="00002FDD" w:rsidRDefault="00002FDD" w:rsidP="00ED45B7">
            <w:pPr>
              <w:spacing w:line="312" w:lineRule="exact"/>
              <w:ind w:right="-20"/>
            </w:pPr>
            <w:r>
              <w:rPr>
                <w:rFonts w:hint="eastAsia"/>
              </w:rPr>
              <w:t>M</w:t>
            </w:r>
          </w:p>
        </w:tc>
      </w:tr>
      <w:tr w:rsidR="00002FDD" w:rsidRPr="00270E48" w:rsidTr="00ED45B7">
        <w:tc>
          <w:tcPr>
            <w:tcW w:w="1585" w:type="dxa"/>
            <w:tcBorders>
              <w:top w:val="single" w:sz="4" w:space="0" w:color="000000"/>
              <w:left w:val="single" w:sz="4" w:space="0" w:color="000000"/>
              <w:bottom w:val="single" w:sz="4" w:space="0" w:color="000000"/>
              <w:right w:val="single" w:sz="4" w:space="0" w:color="000000"/>
            </w:tcBorders>
            <w:vAlign w:val="center"/>
          </w:tcPr>
          <w:p w:rsidR="00002FDD" w:rsidRDefault="00002FDD" w:rsidP="00ED45B7">
            <w:r>
              <w:rPr>
                <w:rFonts w:hint="eastAsia"/>
              </w:rPr>
              <w:t>pageSize</w:t>
            </w:r>
          </w:p>
        </w:tc>
        <w:tc>
          <w:tcPr>
            <w:tcW w:w="1134" w:type="dxa"/>
            <w:tcBorders>
              <w:top w:val="single" w:sz="4" w:space="0" w:color="000000"/>
              <w:left w:val="single" w:sz="4" w:space="0" w:color="000000"/>
              <w:bottom w:val="single" w:sz="4" w:space="0" w:color="000000"/>
              <w:right w:val="single" w:sz="4" w:space="0" w:color="000000"/>
            </w:tcBorders>
            <w:vAlign w:val="center"/>
          </w:tcPr>
          <w:p w:rsidR="00002FDD" w:rsidRDefault="00002FDD" w:rsidP="00ED45B7">
            <w:r>
              <w:rPr>
                <w:rFonts w:hint="eastAsia"/>
              </w:rPr>
              <w:t>Int</w:t>
            </w:r>
          </w:p>
        </w:tc>
        <w:tc>
          <w:tcPr>
            <w:tcW w:w="4820" w:type="dxa"/>
            <w:tcBorders>
              <w:top w:val="single" w:sz="4" w:space="0" w:color="000000"/>
              <w:left w:val="single" w:sz="4" w:space="0" w:color="000000"/>
              <w:bottom w:val="single" w:sz="4" w:space="0" w:color="000000"/>
              <w:right w:val="single" w:sz="4" w:space="0" w:color="000000"/>
            </w:tcBorders>
            <w:vAlign w:val="center"/>
          </w:tcPr>
          <w:p w:rsidR="00002FDD" w:rsidRDefault="00002FDD" w:rsidP="00ED45B7">
            <w:pPr>
              <w:spacing w:line="312" w:lineRule="exact"/>
              <w:ind w:right="-20"/>
            </w:pPr>
            <w:r>
              <w:rPr>
                <w:rFonts w:hint="eastAsia"/>
              </w:rPr>
              <w:t>每页大小，正数。未输入或错误情况下，本字段不参与签名，取缺省值</w:t>
            </w:r>
            <w:r>
              <w:rPr>
                <w:rFonts w:hint="eastAsia"/>
              </w:rPr>
              <w:t>30.</w:t>
            </w:r>
          </w:p>
        </w:tc>
        <w:tc>
          <w:tcPr>
            <w:tcW w:w="709" w:type="dxa"/>
            <w:tcBorders>
              <w:top w:val="single" w:sz="4" w:space="0" w:color="000000"/>
              <w:left w:val="single" w:sz="4" w:space="0" w:color="000000"/>
              <w:bottom w:val="single" w:sz="4" w:space="0" w:color="000000"/>
              <w:right w:val="single" w:sz="4" w:space="0" w:color="000000"/>
            </w:tcBorders>
            <w:vAlign w:val="center"/>
          </w:tcPr>
          <w:p w:rsidR="00002FDD" w:rsidRDefault="00002FDD" w:rsidP="00ED45B7">
            <w:pPr>
              <w:spacing w:line="312" w:lineRule="exact"/>
              <w:ind w:right="-20"/>
            </w:pPr>
            <w:r>
              <w:rPr>
                <w:rFonts w:hint="eastAsia"/>
              </w:rPr>
              <w:t>O</w:t>
            </w:r>
          </w:p>
        </w:tc>
      </w:tr>
      <w:tr w:rsidR="00002FDD" w:rsidTr="00ED45B7">
        <w:tc>
          <w:tcPr>
            <w:tcW w:w="1585" w:type="dxa"/>
            <w:tcBorders>
              <w:top w:val="single" w:sz="4" w:space="0" w:color="000000"/>
              <w:left w:val="single" w:sz="4" w:space="0" w:color="000000"/>
              <w:bottom w:val="single" w:sz="4" w:space="0" w:color="000000"/>
              <w:right w:val="single" w:sz="4" w:space="0" w:color="000000"/>
            </w:tcBorders>
            <w:vAlign w:val="center"/>
          </w:tcPr>
          <w:p w:rsidR="00002FDD" w:rsidRDefault="00002FDD" w:rsidP="00ED45B7">
            <w:r>
              <w:rPr>
                <w:rFonts w:hint="eastAsia"/>
              </w:rPr>
              <w:lastRenderedPageBreak/>
              <w:t>channel</w:t>
            </w:r>
          </w:p>
        </w:tc>
        <w:tc>
          <w:tcPr>
            <w:tcW w:w="1134" w:type="dxa"/>
            <w:tcBorders>
              <w:top w:val="single" w:sz="4" w:space="0" w:color="000000"/>
              <w:left w:val="single" w:sz="4" w:space="0" w:color="000000"/>
              <w:bottom w:val="single" w:sz="4" w:space="0" w:color="000000"/>
              <w:right w:val="single" w:sz="4" w:space="0" w:color="000000"/>
            </w:tcBorders>
            <w:vAlign w:val="center"/>
          </w:tcPr>
          <w:p w:rsidR="00002FDD" w:rsidRDefault="00002FDD" w:rsidP="00ED45B7">
            <w:r>
              <w:t>C</w:t>
            </w:r>
            <w:r>
              <w:rPr>
                <w:rFonts w:hint="eastAsia"/>
              </w:rPr>
              <w:t>hannels</w:t>
            </w:r>
          </w:p>
        </w:tc>
        <w:tc>
          <w:tcPr>
            <w:tcW w:w="4820" w:type="dxa"/>
            <w:tcBorders>
              <w:top w:val="single" w:sz="4" w:space="0" w:color="000000"/>
              <w:left w:val="single" w:sz="4" w:space="0" w:color="000000"/>
              <w:bottom w:val="single" w:sz="4" w:space="0" w:color="000000"/>
              <w:right w:val="single" w:sz="4" w:space="0" w:color="000000"/>
            </w:tcBorders>
            <w:vAlign w:val="center"/>
          </w:tcPr>
          <w:p w:rsidR="00002FDD" w:rsidRDefault="00002FDD" w:rsidP="00ED45B7">
            <w:pPr>
              <w:spacing w:line="312" w:lineRule="exact"/>
              <w:ind w:right="-20"/>
            </w:pPr>
            <w:r w:rsidRPr="004A2310">
              <w:rPr>
                <w:rFonts w:hint="eastAsia"/>
              </w:rPr>
              <w:t>渠道</w:t>
            </w:r>
            <w:r>
              <w:rPr>
                <w:rFonts w:hint="eastAsia"/>
              </w:rPr>
              <w:t>类型，取值参考“枚举值说明”章节</w:t>
            </w:r>
          </w:p>
        </w:tc>
        <w:tc>
          <w:tcPr>
            <w:tcW w:w="709" w:type="dxa"/>
            <w:tcBorders>
              <w:top w:val="single" w:sz="4" w:space="0" w:color="000000"/>
              <w:left w:val="single" w:sz="4" w:space="0" w:color="000000"/>
              <w:bottom w:val="single" w:sz="4" w:space="0" w:color="000000"/>
              <w:right w:val="single" w:sz="4" w:space="0" w:color="000000"/>
            </w:tcBorders>
            <w:vAlign w:val="center"/>
          </w:tcPr>
          <w:p w:rsidR="00002FDD" w:rsidRDefault="00002FDD" w:rsidP="00ED45B7">
            <w:pPr>
              <w:spacing w:line="312" w:lineRule="exact"/>
              <w:ind w:right="-20"/>
            </w:pPr>
            <w:r>
              <w:rPr>
                <w:rFonts w:hint="eastAsia"/>
              </w:rPr>
              <w:t>O</w:t>
            </w:r>
          </w:p>
        </w:tc>
      </w:tr>
      <w:tr w:rsidR="00002FDD" w:rsidTr="00ED45B7">
        <w:tc>
          <w:tcPr>
            <w:tcW w:w="1585" w:type="dxa"/>
            <w:tcBorders>
              <w:top w:val="single" w:sz="4" w:space="0" w:color="000000"/>
              <w:left w:val="single" w:sz="4" w:space="0" w:color="000000"/>
              <w:bottom w:val="single" w:sz="4" w:space="0" w:color="000000"/>
              <w:right w:val="single" w:sz="4" w:space="0" w:color="000000"/>
            </w:tcBorders>
            <w:vAlign w:val="center"/>
          </w:tcPr>
          <w:p w:rsidR="00002FDD" w:rsidRDefault="00002FDD" w:rsidP="00ED45B7">
            <w:r>
              <w:rPr>
                <w:rFonts w:hint="eastAsia"/>
              </w:rPr>
              <w:t>ifOnlySuccess</w:t>
            </w:r>
          </w:p>
        </w:tc>
        <w:tc>
          <w:tcPr>
            <w:tcW w:w="1134" w:type="dxa"/>
            <w:tcBorders>
              <w:top w:val="single" w:sz="4" w:space="0" w:color="000000"/>
              <w:left w:val="single" w:sz="4" w:space="0" w:color="000000"/>
              <w:bottom w:val="single" w:sz="4" w:space="0" w:color="000000"/>
              <w:right w:val="single" w:sz="4" w:space="0" w:color="000000"/>
            </w:tcBorders>
            <w:vAlign w:val="center"/>
          </w:tcPr>
          <w:p w:rsidR="00002FDD" w:rsidRDefault="00002FDD" w:rsidP="00ED45B7">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002FDD" w:rsidRDefault="00002FDD" w:rsidP="00ED45B7">
            <w:pPr>
              <w:spacing w:line="312" w:lineRule="exact"/>
              <w:ind w:right="-20"/>
            </w:pPr>
            <w:r>
              <w:rPr>
                <w:rFonts w:hint="eastAsia"/>
              </w:rPr>
              <w:t>是否只返回成功交易：</w:t>
            </w:r>
          </w:p>
          <w:p w:rsidR="00002FDD" w:rsidRDefault="00002FDD" w:rsidP="00ED45B7">
            <w:pPr>
              <w:spacing w:line="312" w:lineRule="exact"/>
              <w:ind w:right="-20"/>
            </w:pPr>
            <w:r>
              <w:rPr>
                <w:rFonts w:hint="eastAsia"/>
              </w:rPr>
              <w:t>1</w:t>
            </w:r>
            <w:r>
              <w:rPr>
                <w:rFonts w:hint="eastAsia"/>
              </w:rPr>
              <w:t>：</w:t>
            </w:r>
            <w:r>
              <w:rPr>
                <w:rFonts w:hint="eastAsia"/>
              </w:rPr>
              <w:t>Yes</w:t>
            </w:r>
          </w:p>
          <w:p w:rsidR="00002FDD" w:rsidRDefault="00002FDD" w:rsidP="00ED45B7">
            <w:pPr>
              <w:spacing w:line="312" w:lineRule="exact"/>
              <w:ind w:right="-20"/>
            </w:pPr>
            <w:r>
              <w:rPr>
                <w:rFonts w:hint="eastAsia"/>
              </w:rPr>
              <w:t>其他：</w:t>
            </w:r>
            <w:r>
              <w:rPr>
                <w:rFonts w:hint="eastAsia"/>
              </w:rPr>
              <w:t>No</w:t>
            </w:r>
          </w:p>
          <w:p w:rsidR="00002FDD" w:rsidRDefault="00002FDD" w:rsidP="00ED45B7">
            <w:pPr>
              <w:spacing w:line="312" w:lineRule="exact"/>
              <w:ind w:right="-20"/>
            </w:pPr>
            <w:r>
              <w:rPr>
                <w:rFonts w:hint="eastAsia"/>
              </w:rPr>
              <w:t>注：本参数固定不参与签名。</w:t>
            </w:r>
          </w:p>
        </w:tc>
        <w:tc>
          <w:tcPr>
            <w:tcW w:w="709" w:type="dxa"/>
            <w:tcBorders>
              <w:top w:val="single" w:sz="4" w:space="0" w:color="000000"/>
              <w:left w:val="single" w:sz="4" w:space="0" w:color="000000"/>
              <w:bottom w:val="single" w:sz="4" w:space="0" w:color="000000"/>
              <w:right w:val="single" w:sz="4" w:space="0" w:color="000000"/>
            </w:tcBorders>
            <w:vAlign w:val="center"/>
          </w:tcPr>
          <w:p w:rsidR="00002FDD" w:rsidRDefault="00002FDD" w:rsidP="00ED45B7">
            <w:pPr>
              <w:spacing w:line="312" w:lineRule="exact"/>
              <w:ind w:right="-20"/>
            </w:pPr>
            <w:r>
              <w:rPr>
                <w:rFonts w:hint="eastAsia"/>
              </w:rPr>
              <w:t>O</w:t>
            </w:r>
          </w:p>
        </w:tc>
      </w:tr>
      <w:tr w:rsidR="00002FDD" w:rsidTr="00ED45B7">
        <w:tc>
          <w:tcPr>
            <w:tcW w:w="1585" w:type="dxa"/>
            <w:tcBorders>
              <w:top w:val="single" w:sz="4" w:space="0" w:color="000000"/>
              <w:left w:val="single" w:sz="4" w:space="0" w:color="000000"/>
              <w:bottom w:val="single" w:sz="4" w:space="0" w:color="000000"/>
              <w:right w:val="single" w:sz="4" w:space="0" w:color="000000"/>
            </w:tcBorders>
            <w:vAlign w:val="center"/>
          </w:tcPr>
          <w:p w:rsidR="00002FDD" w:rsidRDefault="00002FDD" w:rsidP="00ED45B7">
            <w:r>
              <w:rPr>
                <w:rFonts w:hint="eastAsia"/>
              </w:rPr>
              <w:t>tradeState</w:t>
            </w:r>
          </w:p>
        </w:tc>
        <w:tc>
          <w:tcPr>
            <w:tcW w:w="1134" w:type="dxa"/>
            <w:tcBorders>
              <w:top w:val="single" w:sz="4" w:space="0" w:color="000000"/>
              <w:left w:val="single" w:sz="4" w:space="0" w:color="000000"/>
              <w:bottom w:val="single" w:sz="4" w:space="0" w:color="000000"/>
              <w:right w:val="single" w:sz="4" w:space="0" w:color="000000"/>
            </w:tcBorders>
            <w:vAlign w:val="center"/>
          </w:tcPr>
          <w:p w:rsidR="00002FDD" w:rsidRDefault="00002FDD" w:rsidP="00ED45B7">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002FDD" w:rsidRDefault="00002FDD" w:rsidP="00ED45B7">
            <w:pPr>
              <w:spacing w:line="312" w:lineRule="exact"/>
              <w:ind w:right="-20"/>
            </w:pPr>
            <w:r>
              <w:rPr>
                <w:rFonts w:hint="eastAsia"/>
              </w:rPr>
              <w:t>0</w:t>
            </w:r>
            <w:r>
              <w:rPr>
                <w:rFonts w:hint="eastAsia"/>
              </w:rPr>
              <w:t>：已付</w:t>
            </w:r>
          </w:p>
          <w:p w:rsidR="00002FDD" w:rsidRDefault="00002FDD" w:rsidP="00ED45B7">
            <w:pPr>
              <w:spacing w:line="312" w:lineRule="exact"/>
              <w:ind w:right="-20"/>
            </w:pPr>
            <w:r>
              <w:rPr>
                <w:rFonts w:hint="eastAsia"/>
              </w:rPr>
              <w:t>1</w:t>
            </w:r>
            <w:r>
              <w:rPr>
                <w:rFonts w:hint="eastAsia"/>
              </w:rPr>
              <w:t>：已退</w:t>
            </w:r>
          </w:p>
          <w:p w:rsidR="00002FDD" w:rsidRDefault="00002FDD" w:rsidP="00ED45B7">
            <w:pPr>
              <w:spacing w:line="312" w:lineRule="exact"/>
              <w:ind w:right="-20"/>
            </w:pPr>
            <w:r>
              <w:rPr>
                <w:rFonts w:hint="eastAsia"/>
              </w:rPr>
              <w:t>2</w:t>
            </w:r>
            <w:r>
              <w:rPr>
                <w:rFonts w:hint="eastAsia"/>
              </w:rPr>
              <w:t>：付款失败</w:t>
            </w:r>
          </w:p>
          <w:p w:rsidR="00002FDD" w:rsidRDefault="00002FDD" w:rsidP="00ED45B7">
            <w:pPr>
              <w:spacing w:line="312" w:lineRule="exact"/>
              <w:ind w:right="-20"/>
            </w:pPr>
            <w:r>
              <w:rPr>
                <w:rFonts w:hint="eastAsia"/>
              </w:rPr>
              <w:t>3</w:t>
            </w:r>
            <w:r>
              <w:rPr>
                <w:rFonts w:hint="eastAsia"/>
              </w:rPr>
              <w:t>：退款失败</w:t>
            </w:r>
          </w:p>
          <w:p w:rsidR="00002FDD" w:rsidRDefault="00002FDD" w:rsidP="00ED45B7">
            <w:pPr>
              <w:spacing w:line="312" w:lineRule="exact"/>
              <w:ind w:right="-20"/>
            </w:pPr>
            <w:r>
              <w:rPr>
                <w:rFonts w:hint="eastAsia"/>
              </w:rPr>
              <w:t>4</w:t>
            </w:r>
            <w:r>
              <w:rPr>
                <w:rFonts w:hint="eastAsia"/>
              </w:rPr>
              <w:t>：未支付</w:t>
            </w:r>
          </w:p>
          <w:p w:rsidR="00002FDD" w:rsidRPr="004A2310" w:rsidRDefault="00002FDD" w:rsidP="00ED45B7">
            <w:pPr>
              <w:spacing w:line="312" w:lineRule="exact"/>
              <w:ind w:right="-20"/>
            </w:pPr>
            <w:r>
              <w:rPr>
                <w:rFonts w:hint="eastAsia"/>
              </w:rPr>
              <w:t>5</w:t>
            </w:r>
            <w:r>
              <w:rPr>
                <w:rFonts w:hint="eastAsia"/>
              </w:rPr>
              <w:t>：退款中</w:t>
            </w:r>
          </w:p>
        </w:tc>
        <w:tc>
          <w:tcPr>
            <w:tcW w:w="709" w:type="dxa"/>
            <w:tcBorders>
              <w:top w:val="single" w:sz="4" w:space="0" w:color="000000"/>
              <w:left w:val="single" w:sz="4" w:space="0" w:color="000000"/>
              <w:bottom w:val="single" w:sz="4" w:space="0" w:color="000000"/>
              <w:right w:val="single" w:sz="4" w:space="0" w:color="000000"/>
            </w:tcBorders>
            <w:vAlign w:val="center"/>
          </w:tcPr>
          <w:p w:rsidR="00002FDD" w:rsidRDefault="00002FDD" w:rsidP="00ED45B7">
            <w:pPr>
              <w:spacing w:line="312" w:lineRule="exact"/>
              <w:ind w:right="-20"/>
            </w:pPr>
            <w:r>
              <w:rPr>
                <w:rFonts w:hint="eastAsia"/>
              </w:rPr>
              <w:t>O</w:t>
            </w:r>
          </w:p>
        </w:tc>
      </w:tr>
      <w:tr w:rsidR="00002FDD" w:rsidTr="00ED45B7">
        <w:tc>
          <w:tcPr>
            <w:tcW w:w="1585" w:type="dxa"/>
            <w:tcBorders>
              <w:top w:val="single" w:sz="4" w:space="0" w:color="000000"/>
              <w:left w:val="single" w:sz="4" w:space="0" w:color="000000"/>
              <w:bottom w:val="single" w:sz="4" w:space="0" w:color="000000"/>
              <w:right w:val="single" w:sz="4" w:space="0" w:color="000000"/>
            </w:tcBorders>
            <w:vAlign w:val="center"/>
          </w:tcPr>
          <w:p w:rsidR="00002FDD" w:rsidRDefault="00002FDD" w:rsidP="00ED45B7">
            <w:r>
              <w:rPr>
                <w:rFonts w:hint="eastAsia"/>
              </w:rPr>
              <w:t>tradeNo</w:t>
            </w:r>
          </w:p>
        </w:tc>
        <w:tc>
          <w:tcPr>
            <w:tcW w:w="1134" w:type="dxa"/>
            <w:tcBorders>
              <w:top w:val="single" w:sz="4" w:space="0" w:color="000000"/>
              <w:left w:val="single" w:sz="4" w:space="0" w:color="000000"/>
              <w:bottom w:val="single" w:sz="4" w:space="0" w:color="000000"/>
              <w:right w:val="single" w:sz="4" w:space="0" w:color="000000"/>
            </w:tcBorders>
            <w:vAlign w:val="center"/>
          </w:tcPr>
          <w:p w:rsidR="00002FDD" w:rsidRDefault="00002FDD" w:rsidP="00ED45B7">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002FDD" w:rsidRDefault="00002FDD" w:rsidP="00ED45B7">
            <w:pPr>
              <w:spacing w:line="312" w:lineRule="exact"/>
              <w:ind w:right="-20"/>
            </w:pPr>
            <w:r>
              <w:rPr>
                <w:rFonts w:hint="eastAsia"/>
              </w:rPr>
              <w:t>交易流水号</w:t>
            </w:r>
            <w:r>
              <w:rPr>
                <w:rFonts w:hint="eastAsia"/>
              </w:rPr>
              <w:t>(</w:t>
            </w:r>
            <w:r>
              <w:rPr>
                <w:rFonts w:hint="eastAsia"/>
              </w:rPr>
              <w:t>即外部交易平台产生的订单流水号</w:t>
            </w:r>
            <w:r>
              <w:rPr>
                <w:rFonts w:hint="eastAsia"/>
              </w:rPr>
              <w:t>)</w:t>
            </w:r>
          </w:p>
        </w:tc>
        <w:tc>
          <w:tcPr>
            <w:tcW w:w="709" w:type="dxa"/>
            <w:tcBorders>
              <w:top w:val="single" w:sz="4" w:space="0" w:color="000000"/>
              <w:left w:val="single" w:sz="4" w:space="0" w:color="000000"/>
              <w:bottom w:val="single" w:sz="4" w:space="0" w:color="000000"/>
              <w:right w:val="single" w:sz="4" w:space="0" w:color="000000"/>
            </w:tcBorders>
            <w:vAlign w:val="center"/>
          </w:tcPr>
          <w:p w:rsidR="00002FDD" w:rsidRDefault="00002FDD" w:rsidP="00ED45B7">
            <w:pPr>
              <w:spacing w:line="312" w:lineRule="exact"/>
              <w:ind w:right="-20"/>
            </w:pPr>
            <w:r>
              <w:rPr>
                <w:rFonts w:hint="eastAsia"/>
              </w:rPr>
              <w:t>O</w:t>
            </w:r>
          </w:p>
        </w:tc>
      </w:tr>
      <w:tr w:rsidR="00002FDD" w:rsidTr="00ED45B7">
        <w:tc>
          <w:tcPr>
            <w:tcW w:w="1585" w:type="dxa"/>
            <w:tcBorders>
              <w:top w:val="single" w:sz="4" w:space="0" w:color="000000"/>
              <w:left w:val="single" w:sz="4" w:space="0" w:color="000000"/>
              <w:bottom w:val="single" w:sz="4" w:space="0" w:color="000000"/>
              <w:right w:val="single" w:sz="4" w:space="0" w:color="000000"/>
            </w:tcBorders>
            <w:vAlign w:val="center"/>
          </w:tcPr>
          <w:p w:rsidR="00002FDD" w:rsidRDefault="00002FDD" w:rsidP="00ED45B7">
            <w:r>
              <w:rPr>
                <w:rFonts w:hint="eastAsia"/>
              </w:rPr>
              <w:t>orderNo</w:t>
            </w:r>
          </w:p>
        </w:tc>
        <w:tc>
          <w:tcPr>
            <w:tcW w:w="1134" w:type="dxa"/>
            <w:tcBorders>
              <w:top w:val="single" w:sz="4" w:space="0" w:color="000000"/>
              <w:left w:val="single" w:sz="4" w:space="0" w:color="000000"/>
              <w:bottom w:val="single" w:sz="4" w:space="0" w:color="000000"/>
              <w:right w:val="single" w:sz="4" w:space="0" w:color="000000"/>
            </w:tcBorders>
            <w:vAlign w:val="center"/>
          </w:tcPr>
          <w:p w:rsidR="00002FDD" w:rsidRDefault="00002FDD" w:rsidP="00ED45B7">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002FDD" w:rsidRDefault="00002FDD" w:rsidP="00ED45B7">
            <w:pPr>
              <w:spacing w:line="312" w:lineRule="exact"/>
              <w:ind w:right="-20"/>
            </w:pPr>
            <w:r>
              <w:rPr>
                <w:rFonts w:hint="eastAsia"/>
              </w:rPr>
              <w:t>华为订单号</w:t>
            </w:r>
          </w:p>
        </w:tc>
        <w:tc>
          <w:tcPr>
            <w:tcW w:w="709" w:type="dxa"/>
            <w:tcBorders>
              <w:top w:val="single" w:sz="4" w:space="0" w:color="000000"/>
              <w:left w:val="single" w:sz="4" w:space="0" w:color="000000"/>
              <w:bottom w:val="single" w:sz="4" w:space="0" w:color="000000"/>
              <w:right w:val="single" w:sz="4" w:space="0" w:color="000000"/>
            </w:tcBorders>
            <w:vAlign w:val="center"/>
          </w:tcPr>
          <w:p w:rsidR="00002FDD" w:rsidRDefault="00002FDD" w:rsidP="00ED45B7">
            <w:pPr>
              <w:spacing w:line="312" w:lineRule="exact"/>
              <w:ind w:right="-20"/>
            </w:pPr>
            <w:r>
              <w:rPr>
                <w:rFonts w:hint="eastAsia"/>
              </w:rPr>
              <w:t>O</w:t>
            </w:r>
          </w:p>
        </w:tc>
      </w:tr>
      <w:tr w:rsidR="007652C1" w:rsidTr="00ED45B7">
        <w:tc>
          <w:tcPr>
            <w:tcW w:w="1585" w:type="dxa"/>
            <w:tcBorders>
              <w:top w:val="single" w:sz="4" w:space="0" w:color="000000"/>
              <w:left w:val="single" w:sz="4" w:space="0" w:color="000000"/>
              <w:bottom w:val="single" w:sz="4" w:space="0" w:color="000000"/>
              <w:right w:val="single" w:sz="4" w:space="0" w:color="000000"/>
            </w:tcBorders>
            <w:vAlign w:val="center"/>
          </w:tcPr>
          <w:p w:rsidR="007652C1" w:rsidRDefault="007652C1" w:rsidP="00ED45B7">
            <w:r>
              <w:rPr>
                <w:rFonts w:hint="eastAsia"/>
              </w:rPr>
              <w:t>oriOrder</w:t>
            </w:r>
          </w:p>
        </w:tc>
        <w:tc>
          <w:tcPr>
            <w:tcW w:w="1134" w:type="dxa"/>
            <w:tcBorders>
              <w:top w:val="single" w:sz="4" w:space="0" w:color="000000"/>
              <w:left w:val="single" w:sz="4" w:space="0" w:color="000000"/>
              <w:bottom w:val="single" w:sz="4" w:space="0" w:color="000000"/>
              <w:right w:val="single" w:sz="4" w:space="0" w:color="000000"/>
            </w:tcBorders>
            <w:vAlign w:val="center"/>
          </w:tcPr>
          <w:p w:rsidR="007652C1" w:rsidRDefault="007652C1" w:rsidP="00ED45B7">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7652C1" w:rsidRDefault="007652C1" w:rsidP="00ED45B7">
            <w:pPr>
              <w:spacing w:line="312" w:lineRule="exact"/>
              <w:ind w:right="-20"/>
            </w:pPr>
            <w:r>
              <w:rPr>
                <w:rFonts w:hint="eastAsia"/>
              </w:rPr>
              <w:t>原始订单号，用于查询该订单的退款记录</w:t>
            </w:r>
          </w:p>
        </w:tc>
        <w:tc>
          <w:tcPr>
            <w:tcW w:w="709" w:type="dxa"/>
            <w:tcBorders>
              <w:top w:val="single" w:sz="4" w:space="0" w:color="000000"/>
              <w:left w:val="single" w:sz="4" w:space="0" w:color="000000"/>
              <w:bottom w:val="single" w:sz="4" w:space="0" w:color="000000"/>
              <w:right w:val="single" w:sz="4" w:space="0" w:color="000000"/>
            </w:tcBorders>
            <w:vAlign w:val="center"/>
          </w:tcPr>
          <w:p w:rsidR="007652C1" w:rsidRDefault="007652C1" w:rsidP="00ED45B7">
            <w:pPr>
              <w:spacing w:line="312" w:lineRule="exact"/>
              <w:ind w:right="-20"/>
            </w:pPr>
            <w:r>
              <w:rPr>
                <w:rFonts w:hint="eastAsia"/>
              </w:rPr>
              <w:t>O</w:t>
            </w:r>
          </w:p>
        </w:tc>
      </w:tr>
      <w:tr w:rsidR="00002FDD" w:rsidTr="00ED45B7">
        <w:tc>
          <w:tcPr>
            <w:tcW w:w="1585" w:type="dxa"/>
            <w:tcBorders>
              <w:top w:val="single" w:sz="4" w:space="0" w:color="000000"/>
              <w:left w:val="single" w:sz="4" w:space="0" w:color="000000"/>
              <w:bottom w:val="single" w:sz="4" w:space="0" w:color="000000"/>
              <w:right w:val="single" w:sz="4" w:space="0" w:color="000000"/>
            </w:tcBorders>
            <w:vAlign w:val="center"/>
          </w:tcPr>
          <w:p w:rsidR="00002FDD" w:rsidRDefault="00002FDD" w:rsidP="00ED45B7">
            <w:r>
              <w:rPr>
                <w:rFonts w:hint="eastAsia"/>
              </w:rPr>
              <w:t>requestId</w:t>
            </w:r>
          </w:p>
        </w:tc>
        <w:tc>
          <w:tcPr>
            <w:tcW w:w="1134" w:type="dxa"/>
            <w:tcBorders>
              <w:top w:val="single" w:sz="4" w:space="0" w:color="000000"/>
              <w:left w:val="single" w:sz="4" w:space="0" w:color="000000"/>
              <w:bottom w:val="single" w:sz="4" w:space="0" w:color="000000"/>
              <w:right w:val="single" w:sz="4" w:space="0" w:color="000000"/>
            </w:tcBorders>
            <w:vAlign w:val="center"/>
          </w:tcPr>
          <w:p w:rsidR="00002FDD" w:rsidRDefault="00002FDD" w:rsidP="00ED45B7">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002FDD" w:rsidRDefault="00002FDD" w:rsidP="00ED45B7">
            <w:pPr>
              <w:spacing w:line="312" w:lineRule="exact"/>
              <w:ind w:right="-20"/>
            </w:pPr>
            <w:r>
              <w:rPr>
                <w:rFonts w:hint="eastAsia"/>
              </w:rPr>
              <w:t>商户订单号，即商户侧产生的订单号</w:t>
            </w:r>
          </w:p>
        </w:tc>
        <w:tc>
          <w:tcPr>
            <w:tcW w:w="709" w:type="dxa"/>
            <w:tcBorders>
              <w:top w:val="single" w:sz="4" w:space="0" w:color="000000"/>
              <w:left w:val="single" w:sz="4" w:space="0" w:color="000000"/>
              <w:bottom w:val="single" w:sz="4" w:space="0" w:color="000000"/>
              <w:right w:val="single" w:sz="4" w:space="0" w:color="000000"/>
            </w:tcBorders>
            <w:vAlign w:val="center"/>
          </w:tcPr>
          <w:p w:rsidR="00002FDD" w:rsidRPr="00BC532B" w:rsidRDefault="00002FDD" w:rsidP="00ED45B7">
            <w:pPr>
              <w:spacing w:line="312" w:lineRule="exact"/>
              <w:ind w:right="-20"/>
            </w:pPr>
            <w:r>
              <w:rPr>
                <w:rFonts w:hint="eastAsia"/>
              </w:rPr>
              <w:t>O</w:t>
            </w:r>
          </w:p>
        </w:tc>
      </w:tr>
      <w:tr w:rsidR="009D4DA1" w:rsidTr="00ED45B7">
        <w:tc>
          <w:tcPr>
            <w:tcW w:w="1585" w:type="dxa"/>
            <w:tcBorders>
              <w:top w:val="single" w:sz="4" w:space="0" w:color="000000"/>
              <w:left w:val="single" w:sz="4" w:space="0" w:color="000000"/>
              <w:bottom w:val="single" w:sz="4" w:space="0" w:color="000000"/>
              <w:right w:val="single" w:sz="4" w:space="0" w:color="000000"/>
            </w:tcBorders>
            <w:vAlign w:val="center"/>
          </w:tcPr>
          <w:p w:rsidR="009D4DA1" w:rsidRDefault="009D4DA1" w:rsidP="00ED45B7">
            <w:r>
              <w:rPr>
                <w:rFonts w:hint="eastAsia"/>
              </w:rPr>
              <w:t>clientId</w:t>
            </w:r>
          </w:p>
        </w:tc>
        <w:tc>
          <w:tcPr>
            <w:tcW w:w="1134" w:type="dxa"/>
            <w:tcBorders>
              <w:top w:val="single" w:sz="4" w:space="0" w:color="000000"/>
              <w:left w:val="single" w:sz="4" w:space="0" w:color="000000"/>
              <w:bottom w:val="single" w:sz="4" w:space="0" w:color="000000"/>
              <w:right w:val="single" w:sz="4" w:space="0" w:color="000000"/>
            </w:tcBorders>
            <w:vAlign w:val="center"/>
          </w:tcPr>
          <w:p w:rsidR="009D4DA1" w:rsidRDefault="009D4DA1" w:rsidP="00ED45B7">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9D4DA1" w:rsidRDefault="009D4DA1" w:rsidP="00ED45B7">
            <w:pPr>
              <w:spacing w:line="312" w:lineRule="exact"/>
              <w:ind w:right="-20"/>
            </w:pPr>
            <w:r>
              <w:rPr>
                <w:rFonts w:hint="eastAsia"/>
              </w:rPr>
              <w:t>客户帐号</w:t>
            </w:r>
            <w:r>
              <w:rPr>
                <w:rFonts w:hint="eastAsia"/>
              </w:rPr>
              <w:t>ID</w:t>
            </w:r>
          </w:p>
        </w:tc>
        <w:tc>
          <w:tcPr>
            <w:tcW w:w="709" w:type="dxa"/>
            <w:tcBorders>
              <w:top w:val="single" w:sz="4" w:space="0" w:color="000000"/>
              <w:left w:val="single" w:sz="4" w:space="0" w:color="000000"/>
              <w:bottom w:val="single" w:sz="4" w:space="0" w:color="000000"/>
              <w:right w:val="single" w:sz="4" w:space="0" w:color="000000"/>
            </w:tcBorders>
            <w:vAlign w:val="center"/>
          </w:tcPr>
          <w:p w:rsidR="009D4DA1" w:rsidRDefault="009D4DA1" w:rsidP="00ED45B7">
            <w:pPr>
              <w:spacing w:line="312" w:lineRule="exact"/>
              <w:ind w:right="-20"/>
            </w:pPr>
            <w:r>
              <w:rPr>
                <w:rFonts w:hint="eastAsia"/>
              </w:rPr>
              <w:t>O</w:t>
            </w:r>
          </w:p>
        </w:tc>
      </w:tr>
      <w:tr w:rsidR="00002FDD" w:rsidTr="00ED45B7">
        <w:tc>
          <w:tcPr>
            <w:tcW w:w="1585" w:type="dxa"/>
            <w:tcBorders>
              <w:top w:val="single" w:sz="4" w:space="0" w:color="000000"/>
              <w:left w:val="single" w:sz="4" w:space="0" w:color="000000"/>
              <w:bottom w:val="single" w:sz="4" w:space="0" w:color="000000"/>
              <w:right w:val="single" w:sz="4" w:space="0" w:color="000000"/>
            </w:tcBorders>
            <w:vAlign w:val="center"/>
          </w:tcPr>
          <w:p w:rsidR="00002FDD" w:rsidRDefault="00002FDD" w:rsidP="00ED45B7">
            <w:r>
              <w:rPr>
                <w:rFonts w:hint="eastAsia"/>
              </w:rPr>
              <w:t>sdkChannel</w:t>
            </w:r>
          </w:p>
        </w:tc>
        <w:tc>
          <w:tcPr>
            <w:tcW w:w="1134" w:type="dxa"/>
            <w:tcBorders>
              <w:top w:val="single" w:sz="4" w:space="0" w:color="000000"/>
              <w:left w:val="single" w:sz="4" w:space="0" w:color="000000"/>
              <w:bottom w:val="single" w:sz="4" w:space="0" w:color="000000"/>
              <w:right w:val="single" w:sz="4" w:space="0" w:color="000000"/>
            </w:tcBorders>
            <w:vAlign w:val="center"/>
          </w:tcPr>
          <w:p w:rsidR="00002FDD" w:rsidRDefault="00002FDD" w:rsidP="00ED45B7">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002FDD" w:rsidRDefault="00002FDD" w:rsidP="00ED45B7">
            <w:pPr>
              <w:spacing w:line="312" w:lineRule="exact"/>
              <w:ind w:right="-20"/>
            </w:pPr>
            <w:r>
              <w:rPr>
                <w:rFonts w:hint="eastAsia"/>
              </w:rPr>
              <w:t>sdk</w:t>
            </w:r>
            <w:r>
              <w:rPr>
                <w:rFonts w:hint="eastAsia"/>
              </w:rPr>
              <w:t>渠道信息，取值如下：</w:t>
            </w:r>
          </w:p>
          <w:p w:rsidR="00002FDD" w:rsidRDefault="00002FDD" w:rsidP="00ED45B7">
            <w:pPr>
              <w:spacing w:line="312" w:lineRule="exact"/>
              <w:ind w:right="-20"/>
            </w:pPr>
            <w:r>
              <w:rPr>
                <w:rFonts w:hint="eastAsia"/>
              </w:rPr>
              <w:t xml:space="preserve">0 </w:t>
            </w:r>
            <w:r>
              <w:rPr>
                <w:rFonts w:hint="eastAsia"/>
              </w:rPr>
              <w:t>代表自有应用，无渠道</w:t>
            </w:r>
          </w:p>
          <w:p w:rsidR="00002FDD" w:rsidRDefault="00002FDD" w:rsidP="00ED45B7">
            <w:pPr>
              <w:spacing w:line="312" w:lineRule="exact"/>
              <w:ind w:right="-20"/>
            </w:pPr>
            <w:r>
              <w:rPr>
                <w:rFonts w:hint="eastAsia"/>
              </w:rPr>
              <w:t xml:space="preserve">1 </w:t>
            </w:r>
            <w:r>
              <w:rPr>
                <w:rFonts w:hint="eastAsia"/>
              </w:rPr>
              <w:t>代表智汇云渠道</w:t>
            </w:r>
          </w:p>
          <w:p w:rsidR="00002FDD" w:rsidRDefault="00002FDD" w:rsidP="00ED45B7">
            <w:pPr>
              <w:spacing w:line="312" w:lineRule="exact"/>
              <w:ind w:right="-20"/>
            </w:pPr>
            <w:r>
              <w:rPr>
                <w:rFonts w:hint="eastAsia"/>
              </w:rPr>
              <w:t xml:space="preserve">2 </w:t>
            </w:r>
            <w:r>
              <w:rPr>
                <w:rFonts w:hint="eastAsia"/>
              </w:rPr>
              <w:t>代表预装渠道</w:t>
            </w:r>
          </w:p>
          <w:p w:rsidR="00002FDD" w:rsidRDefault="00002FDD" w:rsidP="00ED45B7">
            <w:pPr>
              <w:spacing w:line="312" w:lineRule="exact"/>
              <w:ind w:right="-20"/>
            </w:pPr>
            <w:r>
              <w:rPr>
                <w:rFonts w:hint="eastAsia"/>
              </w:rPr>
              <w:t xml:space="preserve">3 </w:t>
            </w:r>
            <w:r>
              <w:rPr>
                <w:rFonts w:hint="eastAsia"/>
              </w:rPr>
              <w:t>代表游戏吧</w:t>
            </w:r>
          </w:p>
          <w:p w:rsidR="00002FDD" w:rsidRDefault="00002FDD" w:rsidP="00ED45B7">
            <w:pPr>
              <w:spacing w:line="312" w:lineRule="exact"/>
              <w:ind w:right="-20"/>
            </w:pPr>
            <w:r>
              <w:rPr>
                <w:rFonts w:hint="eastAsia"/>
              </w:rPr>
              <w:t xml:space="preserve">9x </w:t>
            </w:r>
            <w:r>
              <w:rPr>
                <w:rFonts w:hint="eastAsia"/>
              </w:rPr>
              <w:t>结算异常</w:t>
            </w:r>
          </w:p>
          <w:p w:rsidR="00002FDD" w:rsidRDefault="00002FDD" w:rsidP="00ED45B7">
            <w:pPr>
              <w:spacing w:line="312" w:lineRule="exact"/>
              <w:ind w:right="-20"/>
            </w:pPr>
            <w:r>
              <w:rPr>
                <w:rFonts w:hint="eastAsia"/>
              </w:rPr>
              <w:t>未输入表示查所有</w:t>
            </w:r>
          </w:p>
        </w:tc>
        <w:tc>
          <w:tcPr>
            <w:tcW w:w="709" w:type="dxa"/>
            <w:tcBorders>
              <w:top w:val="single" w:sz="4" w:space="0" w:color="000000"/>
              <w:left w:val="single" w:sz="4" w:space="0" w:color="000000"/>
              <w:bottom w:val="single" w:sz="4" w:space="0" w:color="000000"/>
              <w:right w:val="single" w:sz="4" w:space="0" w:color="000000"/>
            </w:tcBorders>
            <w:vAlign w:val="center"/>
          </w:tcPr>
          <w:p w:rsidR="00002FDD" w:rsidRDefault="00002FDD" w:rsidP="00ED45B7">
            <w:pPr>
              <w:spacing w:line="312" w:lineRule="exact"/>
              <w:ind w:right="-20"/>
            </w:pPr>
            <w:r>
              <w:rPr>
                <w:rFonts w:hint="eastAsia"/>
              </w:rPr>
              <w:t>O</w:t>
            </w:r>
          </w:p>
        </w:tc>
      </w:tr>
      <w:tr w:rsidR="00002FDD" w:rsidTr="00ED45B7">
        <w:tc>
          <w:tcPr>
            <w:tcW w:w="1585" w:type="dxa"/>
            <w:tcBorders>
              <w:top w:val="single" w:sz="4" w:space="0" w:color="000000"/>
              <w:left w:val="single" w:sz="4" w:space="0" w:color="000000"/>
              <w:bottom w:val="single" w:sz="4" w:space="0" w:color="000000"/>
              <w:right w:val="single" w:sz="4" w:space="0" w:color="000000"/>
            </w:tcBorders>
            <w:vAlign w:val="center"/>
          </w:tcPr>
          <w:p w:rsidR="00002FDD" w:rsidRDefault="00002FDD" w:rsidP="00ED45B7">
            <w:r>
              <w:rPr>
                <w:rFonts w:hint="eastAsia"/>
              </w:rPr>
              <w:t>paytype</w:t>
            </w:r>
          </w:p>
        </w:tc>
        <w:tc>
          <w:tcPr>
            <w:tcW w:w="1134" w:type="dxa"/>
            <w:tcBorders>
              <w:top w:val="single" w:sz="4" w:space="0" w:color="000000"/>
              <w:left w:val="single" w:sz="4" w:space="0" w:color="000000"/>
              <w:bottom w:val="single" w:sz="4" w:space="0" w:color="000000"/>
              <w:right w:val="single" w:sz="4" w:space="0" w:color="000000"/>
            </w:tcBorders>
            <w:vAlign w:val="center"/>
          </w:tcPr>
          <w:p w:rsidR="00002FDD" w:rsidRDefault="00002FDD" w:rsidP="00ED45B7">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002FDD" w:rsidRDefault="00002FDD" w:rsidP="00ED45B7">
            <w:pPr>
              <w:spacing w:line="312" w:lineRule="exact"/>
              <w:ind w:right="-20"/>
            </w:pPr>
            <w:r>
              <w:rPr>
                <w:rFonts w:hint="eastAsia"/>
              </w:rPr>
              <w:t>支付方式，不输入表示所有：</w:t>
            </w:r>
          </w:p>
          <w:p w:rsidR="00002FDD" w:rsidRDefault="00DB1C0B" w:rsidP="00ED45B7">
            <w:pPr>
              <w:spacing w:line="312" w:lineRule="exact"/>
              <w:ind w:right="-20"/>
            </w:pPr>
            <w:r>
              <w:rPr>
                <w:rFonts w:hint="eastAsia"/>
              </w:rPr>
              <w:t>花币</w:t>
            </w:r>
          </w:p>
          <w:p w:rsidR="00002FDD" w:rsidRDefault="00002FDD" w:rsidP="00ED45B7">
            <w:pPr>
              <w:spacing w:line="312" w:lineRule="exact"/>
              <w:ind w:right="-20"/>
            </w:pPr>
            <w:r>
              <w:rPr>
                <w:rFonts w:hint="eastAsia"/>
              </w:rPr>
              <w:t>信用卡</w:t>
            </w:r>
          </w:p>
          <w:p w:rsidR="00002FDD" w:rsidRDefault="00002FDD" w:rsidP="00ED45B7">
            <w:pPr>
              <w:spacing w:line="312" w:lineRule="exact"/>
              <w:ind w:right="-20"/>
            </w:pPr>
            <w:r>
              <w:rPr>
                <w:rFonts w:hint="eastAsia"/>
              </w:rPr>
              <w:t>游戏卡</w:t>
            </w:r>
          </w:p>
          <w:p w:rsidR="00002FDD" w:rsidRDefault="00002FDD" w:rsidP="00ED45B7">
            <w:pPr>
              <w:spacing w:line="312" w:lineRule="exact"/>
              <w:ind w:right="-20"/>
            </w:pPr>
            <w:r>
              <w:rPr>
                <w:rFonts w:hint="eastAsia"/>
              </w:rPr>
              <w:t>充值卡</w:t>
            </w:r>
          </w:p>
          <w:p w:rsidR="00002FDD" w:rsidRDefault="00002FDD" w:rsidP="00ED45B7">
            <w:pPr>
              <w:spacing w:line="312" w:lineRule="exact"/>
              <w:ind w:right="-20"/>
            </w:pPr>
            <w:r>
              <w:t>AliPay</w:t>
            </w:r>
          </w:p>
          <w:p w:rsidR="00002FDD" w:rsidRDefault="00002FDD" w:rsidP="00ED45B7">
            <w:pPr>
              <w:spacing w:line="312" w:lineRule="exact"/>
              <w:ind w:right="-20"/>
            </w:pPr>
            <w:r>
              <w:t>smsAgent</w:t>
            </w:r>
          </w:p>
          <w:p w:rsidR="00002FDD" w:rsidRDefault="00002FDD" w:rsidP="00ED45B7">
            <w:pPr>
              <w:spacing w:line="312" w:lineRule="exact"/>
              <w:ind w:right="-20"/>
            </w:pPr>
            <w:r>
              <w:rPr>
                <w:rFonts w:hint="eastAsia"/>
              </w:rPr>
              <w:t>财付通</w:t>
            </w:r>
          </w:p>
          <w:p w:rsidR="00002FDD" w:rsidRDefault="00002FDD" w:rsidP="00ED45B7">
            <w:pPr>
              <w:spacing w:line="312" w:lineRule="exact"/>
              <w:ind w:right="-20"/>
            </w:pPr>
            <w:r>
              <w:rPr>
                <w:rFonts w:hint="eastAsia"/>
              </w:rPr>
              <w:t>天翼</w:t>
            </w:r>
          </w:p>
          <w:p w:rsidR="00002FDD" w:rsidRDefault="00002FDD" w:rsidP="00ED45B7">
            <w:pPr>
              <w:spacing w:line="312" w:lineRule="exact"/>
              <w:ind w:right="-20"/>
            </w:pPr>
            <w:r>
              <w:rPr>
                <w:rFonts w:hint="eastAsia"/>
              </w:rPr>
              <w:t>PayPal</w:t>
            </w:r>
          </w:p>
          <w:p w:rsidR="00002FDD" w:rsidRDefault="00002FDD" w:rsidP="00ED45B7">
            <w:pPr>
              <w:spacing w:line="312" w:lineRule="exact"/>
              <w:ind w:right="-20"/>
            </w:pPr>
            <w:r>
              <w:rPr>
                <w:rFonts w:hint="eastAsia"/>
              </w:rPr>
              <w:t>移动话费</w:t>
            </w:r>
          </w:p>
          <w:p w:rsidR="00002FDD" w:rsidRDefault="00002FDD" w:rsidP="00ED45B7">
            <w:pPr>
              <w:spacing w:line="312" w:lineRule="exact"/>
              <w:ind w:right="-20"/>
            </w:pPr>
            <w:r>
              <w:rPr>
                <w:rFonts w:hint="eastAsia"/>
              </w:rPr>
              <w:t>联通话费</w:t>
            </w:r>
          </w:p>
          <w:p w:rsidR="00CE0C8D" w:rsidRDefault="00CE0C8D" w:rsidP="00CE0C8D">
            <w:pPr>
              <w:spacing w:line="312" w:lineRule="exact"/>
              <w:ind w:right="-20"/>
            </w:pPr>
            <w:r>
              <w:rPr>
                <w:rFonts w:hint="eastAsia"/>
              </w:rPr>
              <w:t>借记卡</w:t>
            </w:r>
          </w:p>
          <w:p w:rsidR="00435225" w:rsidRDefault="00435225" w:rsidP="00CE0C8D">
            <w:pPr>
              <w:spacing w:line="312" w:lineRule="exact"/>
              <w:ind w:right="-20"/>
            </w:pPr>
            <w:r>
              <w:rPr>
                <w:rFonts w:hint="eastAsia"/>
              </w:rPr>
              <w:t>微信</w:t>
            </w:r>
          </w:p>
          <w:p w:rsidR="0067764A" w:rsidRDefault="0067764A" w:rsidP="00CE0C8D">
            <w:pPr>
              <w:spacing w:line="312" w:lineRule="exact"/>
              <w:ind w:right="-20"/>
            </w:pPr>
            <w:r>
              <w:rPr>
                <w:rFonts w:hint="eastAsia"/>
              </w:rPr>
              <w:t>花瓣</w:t>
            </w:r>
          </w:p>
          <w:p w:rsidR="00EE44BF" w:rsidRDefault="00EE44BF" w:rsidP="00CE0C8D">
            <w:pPr>
              <w:spacing w:line="312" w:lineRule="exact"/>
              <w:ind w:right="-20"/>
            </w:pPr>
            <w:r>
              <w:rPr>
                <w:rFonts w:hint="eastAsia"/>
              </w:rPr>
              <w:t>银视通</w:t>
            </w:r>
          </w:p>
          <w:p w:rsidR="007652C1" w:rsidRDefault="00DB1C0B" w:rsidP="00CE0C8D">
            <w:pPr>
              <w:spacing w:line="312" w:lineRule="exact"/>
              <w:ind w:right="-20"/>
            </w:pPr>
            <w:r>
              <w:rPr>
                <w:rFonts w:hint="eastAsia"/>
              </w:rPr>
              <w:t>现金</w:t>
            </w:r>
            <w:r w:rsidR="007652C1">
              <w:rPr>
                <w:rFonts w:hint="eastAsia"/>
              </w:rPr>
              <w:t>余额</w:t>
            </w:r>
          </w:p>
          <w:p w:rsidR="00CE0C8D" w:rsidRDefault="00CE0C8D" w:rsidP="00CE0C8D">
            <w:pPr>
              <w:spacing w:line="312" w:lineRule="exact"/>
              <w:ind w:right="-20"/>
            </w:pPr>
          </w:p>
          <w:p w:rsidR="00CE0C8D" w:rsidRDefault="00CE0C8D" w:rsidP="00CE0C8D">
            <w:pPr>
              <w:spacing w:line="312" w:lineRule="exact"/>
              <w:ind w:right="-20"/>
            </w:pPr>
            <w:r>
              <w:rPr>
                <w:rFonts w:hint="eastAsia"/>
              </w:rPr>
              <w:t>预付款</w:t>
            </w:r>
          </w:p>
          <w:p w:rsidR="00CE0C8D" w:rsidRDefault="002908D4" w:rsidP="00CE0C8D">
            <w:pPr>
              <w:spacing w:line="312" w:lineRule="exact"/>
              <w:ind w:right="-20"/>
            </w:pPr>
            <w:r w:rsidRPr="002908D4">
              <w:rPr>
                <w:rFonts w:hint="eastAsia"/>
              </w:rPr>
              <w:t>转账</w:t>
            </w:r>
          </w:p>
          <w:p w:rsidR="00CE0C8D" w:rsidRDefault="00CE0C8D" w:rsidP="00CE0C8D">
            <w:pPr>
              <w:spacing w:line="312" w:lineRule="exact"/>
              <w:ind w:right="-20"/>
            </w:pPr>
            <w:r>
              <w:t>M2E</w:t>
            </w:r>
          </w:p>
          <w:p w:rsidR="00CE0C8D" w:rsidRDefault="00CE0C8D" w:rsidP="00CE0C8D">
            <w:pPr>
              <w:spacing w:line="312" w:lineRule="exact"/>
              <w:ind w:right="-20"/>
            </w:pPr>
            <w:r>
              <w:t>FPX</w:t>
            </w:r>
          </w:p>
          <w:p w:rsidR="00B85BFF" w:rsidRDefault="00B85BFF" w:rsidP="00CE0C8D">
            <w:pPr>
              <w:spacing w:line="312" w:lineRule="exact"/>
              <w:ind w:right="-20"/>
            </w:pPr>
            <w:r>
              <w:rPr>
                <w:rFonts w:hint="eastAsia"/>
              </w:rPr>
              <w:t>FPXE</w:t>
            </w:r>
          </w:p>
          <w:p w:rsidR="00CA2D01" w:rsidRPr="0067764A" w:rsidRDefault="00CA2D01" w:rsidP="00CE0C8D">
            <w:pPr>
              <w:spacing w:line="312" w:lineRule="exact"/>
              <w:ind w:right="-20"/>
              <w:rPr>
                <w:color w:val="000000" w:themeColor="text1"/>
              </w:rPr>
            </w:pPr>
            <w:r w:rsidRPr="0067764A">
              <w:rPr>
                <w:rFonts w:hint="eastAsia"/>
                <w:color w:val="000000" w:themeColor="text1"/>
              </w:rPr>
              <w:t>融资</w:t>
            </w:r>
          </w:p>
          <w:p w:rsidR="00EE44BF" w:rsidRDefault="00EE44BF" w:rsidP="00CE0C8D">
            <w:pPr>
              <w:spacing w:line="312" w:lineRule="exact"/>
              <w:ind w:right="-20"/>
              <w:rPr>
                <w:color w:val="000000" w:themeColor="text1"/>
              </w:rPr>
            </w:pPr>
            <w:r w:rsidRPr="0067764A">
              <w:rPr>
                <w:rFonts w:hint="eastAsia"/>
                <w:color w:val="000000" w:themeColor="text1"/>
              </w:rPr>
              <w:t>GlobalPay</w:t>
            </w:r>
          </w:p>
          <w:p w:rsidR="00EF1B94" w:rsidRDefault="00EF1B94" w:rsidP="00CE0C8D">
            <w:pPr>
              <w:spacing w:line="312" w:lineRule="exact"/>
              <w:ind w:right="-20"/>
              <w:rPr>
                <w:color w:val="000000" w:themeColor="text1"/>
              </w:rPr>
            </w:pPr>
            <w:r>
              <w:rPr>
                <w:rFonts w:hint="eastAsia"/>
                <w:color w:val="000000" w:themeColor="text1"/>
              </w:rPr>
              <w:t>分期</w:t>
            </w:r>
          </w:p>
          <w:p w:rsidR="00E977C8" w:rsidRDefault="00E977C8" w:rsidP="00CE0C8D">
            <w:pPr>
              <w:spacing w:line="312" w:lineRule="exact"/>
              <w:ind w:right="-20"/>
              <w:rPr>
                <w:color w:val="000000" w:themeColor="text1"/>
              </w:rPr>
            </w:pPr>
            <w:r>
              <w:rPr>
                <w:rFonts w:hint="eastAsia"/>
                <w:color w:val="000000" w:themeColor="text1"/>
              </w:rPr>
              <w:t>MP</w:t>
            </w:r>
          </w:p>
          <w:p w:rsidR="00EA61D1" w:rsidRDefault="00EA61D1" w:rsidP="00CE0C8D">
            <w:pPr>
              <w:spacing w:line="312" w:lineRule="exact"/>
              <w:ind w:right="-20"/>
              <w:rPr>
                <w:ins w:id="44" w:author="s00150434" w:date="2015-11-03T11:41:00Z"/>
                <w:color w:val="000000" w:themeColor="text1"/>
              </w:rPr>
            </w:pPr>
            <w:r>
              <w:rPr>
                <w:rFonts w:hint="eastAsia"/>
                <w:color w:val="000000" w:themeColor="text1"/>
              </w:rPr>
              <w:t>MOLPAY</w:t>
            </w:r>
          </w:p>
          <w:p w:rsidR="008216BA" w:rsidRDefault="008216BA" w:rsidP="00CE0C8D">
            <w:pPr>
              <w:spacing w:line="312" w:lineRule="exact"/>
              <w:ind w:right="-20"/>
              <w:rPr>
                <w:color w:val="000000" w:themeColor="text1"/>
              </w:rPr>
            </w:pPr>
            <w:ins w:id="45" w:author="s00150434" w:date="2015-11-03T11:41:00Z">
              <w:r w:rsidRPr="008216BA">
                <w:rPr>
                  <w:color w:val="000000" w:themeColor="text1"/>
                </w:rPr>
                <w:t>MOLPOINTS</w:t>
              </w:r>
            </w:ins>
          </w:p>
          <w:p w:rsidR="00EA61D1" w:rsidRPr="0067764A" w:rsidRDefault="00EA61D1" w:rsidP="00CE0C8D">
            <w:pPr>
              <w:spacing w:line="312" w:lineRule="exact"/>
              <w:ind w:right="-20"/>
              <w:rPr>
                <w:color w:val="000000" w:themeColor="text1"/>
              </w:rPr>
            </w:pPr>
            <w:r>
              <w:rPr>
                <w:rFonts w:hint="eastAsia"/>
                <w:color w:val="000000" w:themeColor="text1"/>
              </w:rPr>
              <w:t>CUSTPAY1-100</w:t>
            </w:r>
          </w:p>
          <w:p w:rsidR="00002FDD" w:rsidRDefault="00002FDD" w:rsidP="00CE0C8D">
            <w:pPr>
              <w:spacing w:line="312" w:lineRule="exact"/>
              <w:ind w:right="-20"/>
            </w:pPr>
            <w:r>
              <w:rPr>
                <w:rFonts w:hint="eastAsia"/>
              </w:rPr>
              <w:t>注：不包含特殊用途的调帐类型</w:t>
            </w:r>
          </w:p>
        </w:tc>
        <w:tc>
          <w:tcPr>
            <w:tcW w:w="709" w:type="dxa"/>
            <w:tcBorders>
              <w:top w:val="single" w:sz="4" w:space="0" w:color="000000"/>
              <w:left w:val="single" w:sz="4" w:space="0" w:color="000000"/>
              <w:bottom w:val="single" w:sz="4" w:space="0" w:color="000000"/>
              <w:right w:val="single" w:sz="4" w:space="0" w:color="000000"/>
            </w:tcBorders>
            <w:vAlign w:val="center"/>
          </w:tcPr>
          <w:p w:rsidR="00002FDD" w:rsidRDefault="00002FDD" w:rsidP="00ED45B7">
            <w:pPr>
              <w:spacing w:line="312" w:lineRule="exact"/>
              <w:ind w:right="-20"/>
            </w:pPr>
            <w:r>
              <w:rPr>
                <w:rFonts w:hint="eastAsia"/>
              </w:rPr>
              <w:lastRenderedPageBreak/>
              <w:t>O</w:t>
            </w:r>
          </w:p>
        </w:tc>
      </w:tr>
      <w:tr w:rsidR="00002FDD" w:rsidTr="00ED45B7">
        <w:tc>
          <w:tcPr>
            <w:tcW w:w="1585" w:type="dxa"/>
            <w:tcBorders>
              <w:top w:val="single" w:sz="4" w:space="0" w:color="000000"/>
              <w:left w:val="single" w:sz="4" w:space="0" w:color="000000"/>
              <w:bottom w:val="single" w:sz="4" w:space="0" w:color="000000"/>
              <w:right w:val="single" w:sz="4" w:space="0" w:color="000000"/>
            </w:tcBorders>
            <w:vAlign w:val="center"/>
          </w:tcPr>
          <w:p w:rsidR="00002FDD" w:rsidRDefault="00002FDD" w:rsidP="00ED45B7">
            <w:r>
              <w:rPr>
                <w:rFonts w:hint="eastAsia"/>
              </w:rPr>
              <w:lastRenderedPageBreak/>
              <w:t>bankid</w:t>
            </w:r>
          </w:p>
        </w:tc>
        <w:tc>
          <w:tcPr>
            <w:tcW w:w="1134" w:type="dxa"/>
            <w:tcBorders>
              <w:top w:val="single" w:sz="4" w:space="0" w:color="000000"/>
              <w:left w:val="single" w:sz="4" w:space="0" w:color="000000"/>
              <w:bottom w:val="single" w:sz="4" w:space="0" w:color="000000"/>
              <w:right w:val="single" w:sz="4" w:space="0" w:color="000000"/>
            </w:tcBorders>
            <w:vAlign w:val="center"/>
          </w:tcPr>
          <w:p w:rsidR="00002FDD" w:rsidRDefault="00002FDD" w:rsidP="00ED45B7">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002FDD" w:rsidRDefault="00002FDD" w:rsidP="00ED45B7">
            <w:pPr>
              <w:spacing w:line="312" w:lineRule="exact"/>
              <w:ind w:right="-20"/>
            </w:pPr>
            <w:r>
              <w:rPr>
                <w:rFonts w:hint="eastAsia"/>
              </w:rPr>
              <w:t>具体支付方式，取值参考</w:t>
            </w:r>
            <w:r>
              <w:rPr>
                <w:rFonts w:hint="eastAsia"/>
              </w:rPr>
              <w:t>1.24</w:t>
            </w:r>
            <w:r>
              <w:rPr>
                <w:rFonts w:ascii="Calibri" w:hAnsi="Calibri" w:hint="eastAsia"/>
              </w:rPr>
              <w:t>银行编码</w:t>
            </w:r>
            <w:r>
              <w:rPr>
                <w:rFonts w:ascii="Calibri" w:hAnsi="Calibri" w:hint="eastAsia"/>
              </w:rPr>
              <w:t>-</w:t>
            </w:r>
            <w:r>
              <w:rPr>
                <w:rFonts w:ascii="Calibri" w:hAnsi="Calibri" w:hint="eastAsia"/>
              </w:rPr>
              <w:t>支付通道</w:t>
            </w:r>
            <w:r w:rsidRPr="00E7206F">
              <w:rPr>
                <w:rFonts w:hint="eastAsia"/>
              </w:rPr>
              <w:t>信息取值说明</w:t>
            </w:r>
          </w:p>
        </w:tc>
        <w:tc>
          <w:tcPr>
            <w:tcW w:w="709" w:type="dxa"/>
            <w:tcBorders>
              <w:top w:val="single" w:sz="4" w:space="0" w:color="000000"/>
              <w:left w:val="single" w:sz="4" w:space="0" w:color="000000"/>
              <w:bottom w:val="single" w:sz="4" w:space="0" w:color="000000"/>
              <w:right w:val="single" w:sz="4" w:space="0" w:color="000000"/>
            </w:tcBorders>
            <w:vAlign w:val="center"/>
          </w:tcPr>
          <w:p w:rsidR="00002FDD" w:rsidRDefault="00002FDD" w:rsidP="00ED45B7">
            <w:pPr>
              <w:spacing w:line="312" w:lineRule="exact"/>
              <w:ind w:right="-20"/>
            </w:pPr>
            <w:r>
              <w:rPr>
                <w:rFonts w:hint="eastAsia"/>
              </w:rPr>
              <w:t>O</w:t>
            </w:r>
          </w:p>
        </w:tc>
      </w:tr>
      <w:tr w:rsidR="00002FDD" w:rsidTr="00ED45B7">
        <w:tc>
          <w:tcPr>
            <w:tcW w:w="1585" w:type="dxa"/>
            <w:tcBorders>
              <w:top w:val="single" w:sz="4" w:space="0" w:color="000000"/>
              <w:left w:val="single" w:sz="4" w:space="0" w:color="000000"/>
              <w:bottom w:val="single" w:sz="4" w:space="0" w:color="000000"/>
              <w:right w:val="single" w:sz="4" w:space="0" w:color="000000"/>
            </w:tcBorders>
            <w:vAlign w:val="center"/>
          </w:tcPr>
          <w:p w:rsidR="00002FDD" w:rsidRDefault="00002FDD" w:rsidP="00ED45B7">
            <w:r>
              <w:rPr>
                <w:rFonts w:hint="eastAsia"/>
              </w:rPr>
              <w:t>sign</w:t>
            </w:r>
          </w:p>
        </w:tc>
        <w:tc>
          <w:tcPr>
            <w:tcW w:w="1134" w:type="dxa"/>
            <w:tcBorders>
              <w:top w:val="single" w:sz="4" w:space="0" w:color="000000"/>
              <w:left w:val="single" w:sz="4" w:space="0" w:color="000000"/>
              <w:bottom w:val="single" w:sz="4" w:space="0" w:color="000000"/>
              <w:right w:val="single" w:sz="4" w:space="0" w:color="000000"/>
            </w:tcBorders>
            <w:vAlign w:val="center"/>
          </w:tcPr>
          <w:p w:rsidR="00002FDD" w:rsidRDefault="00002FDD" w:rsidP="00ED45B7">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002FDD" w:rsidRPr="004A2310" w:rsidRDefault="00002FDD" w:rsidP="00ED45B7">
            <w:pPr>
              <w:spacing w:line="312" w:lineRule="exact"/>
              <w:ind w:right="-20"/>
            </w:pPr>
            <w:r>
              <w:rPr>
                <w:rFonts w:hint="eastAsia"/>
              </w:rPr>
              <w:t>SHA-256</w:t>
            </w:r>
            <w:r>
              <w:rPr>
                <w:rFonts w:hint="eastAsia"/>
              </w:rPr>
              <w:t>签名</w:t>
            </w:r>
          </w:p>
        </w:tc>
        <w:tc>
          <w:tcPr>
            <w:tcW w:w="709" w:type="dxa"/>
            <w:tcBorders>
              <w:top w:val="single" w:sz="4" w:space="0" w:color="000000"/>
              <w:left w:val="single" w:sz="4" w:space="0" w:color="000000"/>
              <w:bottom w:val="single" w:sz="4" w:space="0" w:color="000000"/>
              <w:right w:val="single" w:sz="4" w:space="0" w:color="000000"/>
            </w:tcBorders>
            <w:vAlign w:val="center"/>
          </w:tcPr>
          <w:p w:rsidR="00002FDD" w:rsidRDefault="00002FDD" w:rsidP="00ED45B7">
            <w:pPr>
              <w:spacing w:line="312" w:lineRule="exact"/>
              <w:ind w:right="-20"/>
            </w:pPr>
            <w:r>
              <w:rPr>
                <w:rFonts w:hint="eastAsia"/>
              </w:rPr>
              <w:t>M</w:t>
            </w:r>
          </w:p>
        </w:tc>
      </w:tr>
    </w:tbl>
    <w:p w:rsidR="00002FDD" w:rsidRDefault="00002FDD" w:rsidP="00002FDD">
      <w:pPr>
        <w:ind w:firstLineChars="150" w:firstLine="315"/>
      </w:pPr>
    </w:p>
    <w:p w:rsidR="00002FDD" w:rsidRDefault="00002FDD" w:rsidP="00002FDD">
      <w:pPr>
        <w:ind w:firstLineChars="150" w:firstLine="315"/>
      </w:pPr>
    </w:p>
    <w:p w:rsidR="00002FDD" w:rsidRPr="005F1769" w:rsidRDefault="00002FDD" w:rsidP="00002FDD">
      <w:pPr>
        <w:ind w:firstLineChars="150" w:firstLine="315"/>
      </w:pPr>
      <w:r w:rsidRPr="005F1769">
        <w:rPr>
          <w:rFonts w:hint="eastAsia"/>
        </w:rPr>
        <w:t>响应</w:t>
      </w:r>
      <w:r>
        <w:rPr>
          <w:rFonts w:hint="eastAsia"/>
        </w:rPr>
        <w:t>，排序字段为：</w:t>
      </w:r>
      <w:r>
        <w:rPr>
          <w:rFonts w:hint="eastAsia"/>
        </w:rPr>
        <w:t>payType</w:t>
      </w:r>
    </w:p>
    <w:tbl>
      <w:tblPr>
        <w:tblW w:w="8052" w:type="dxa"/>
        <w:jc w:val="center"/>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40"/>
        <w:gridCol w:w="1152"/>
        <w:gridCol w:w="4212"/>
        <w:gridCol w:w="848"/>
      </w:tblGrid>
      <w:tr w:rsidR="00002FDD" w:rsidRPr="00F34E0C" w:rsidTr="00ED45B7">
        <w:trPr>
          <w:trHeight w:val="330"/>
          <w:jc w:val="center"/>
        </w:trPr>
        <w:tc>
          <w:tcPr>
            <w:tcW w:w="1840" w:type="dxa"/>
            <w:shd w:val="clear" w:color="auto" w:fill="auto"/>
            <w:vAlign w:val="center"/>
            <w:hideMark/>
          </w:tcPr>
          <w:p w:rsidR="00002FDD" w:rsidRPr="00F34E0C" w:rsidRDefault="00002FDD" w:rsidP="00ED45B7">
            <w:pPr>
              <w:jc w:val="center"/>
              <w:rPr>
                <w:b/>
              </w:rPr>
            </w:pPr>
            <w:r w:rsidRPr="00F34E0C">
              <w:rPr>
                <w:rFonts w:hint="eastAsia"/>
                <w:b/>
              </w:rPr>
              <w:t>名称</w:t>
            </w:r>
          </w:p>
        </w:tc>
        <w:tc>
          <w:tcPr>
            <w:tcW w:w="1152" w:type="dxa"/>
            <w:shd w:val="clear" w:color="auto" w:fill="auto"/>
            <w:vAlign w:val="center"/>
            <w:hideMark/>
          </w:tcPr>
          <w:p w:rsidR="00002FDD" w:rsidRPr="00F34E0C" w:rsidRDefault="00002FDD" w:rsidP="00ED45B7">
            <w:pPr>
              <w:jc w:val="center"/>
              <w:rPr>
                <w:b/>
              </w:rPr>
            </w:pPr>
            <w:r>
              <w:rPr>
                <w:rFonts w:hint="eastAsia"/>
                <w:b/>
              </w:rPr>
              <w:t>类型</w:t>
            </w:r>
          </w:p>
        </w:tc>
        <w:tc>
          <w:tcPr>
            <w:tcW w:w="4212" w:type="dxa"/>
            <w:shd w:val="clear" w:color="auto" w:fill="auto"/>
            <w:vAlign w:val="center"/>
            <w:hideMark/>
          </w:tcPr>
          <w:p w:rsidR="00002FDD" w:rsidRPr="00F34E0C" w:rsidRDefault="00002FDD" w:rsidP="00ED45B7">
            <w:pPr>
              <w:jc w:val="center"/>
              <w:rPr>
                <w:b/>
              </w:rPr>
            </w:pPr>
            <w:r w:rsidRPr="00F34E0C">
              <w:rPr>
                <w:rFonts w:hint="eastAsia"/>
                <w:b/>
              </w:rPr>
              <w:t>描述</w:t>
            </w:r>
          </w:p>
        </w:tc>
        <w:tc>
          <w:tcPr>
            <w:tcW w:w="848" w:type="dxa"/>
            <w:shd w:val="clear" w:color="auto" w:fill="auto"/>
            <w:vAlign w:val="center"/>
            <w:hideMark/>
          </w:tcPr>
          <w:p w:rsidR="00002FDD" w:rsidRPr="00F34E0C" w:rsidRDefault="00002FDD" w:rsidP="00ED45B7">
            <w:pPr>
              <w:jc w:val="center"/>
              <w:rPr>
                <w:b/>
              </w:rPr>
            </w:pPr>
            <w:r w:rsidRPr="00F34E0C">
              <w:rPr>
                <w:rFonts w:hint="eastAsia"/>
                <w:b/>
              </w:rPr>
              <w:t>可选</w:t>
            </w:r>
          </w:p>
        </w:tc>
      </w:tr>
      <w:tr w:rsidR="00002FDD" w:rsidRPr="00665A25" w:rsidTr="00ED45B7">
        <w:trPr>
          <w:trHeight w:val="330"/>
          <w:jc w:val="center"/>
        </w:trPr>
        <w:tc>
          <w:tcPr>
            <w:tcW w:w="1840" w:type="dxa"/>
            <w:shd w:val="clear" w:color="auto" w:fill="auto"/>
            <w:vAlign w:val="center"/>
            <w:hideMark/>
          </w:tcPr>
          <w:p w:rsidR="00002FDD" w:rsidRPr="00665A25" w:rsidRDefault="00002FDD" w:rsidP="00ED45B7">
            <w:pPr>
              <w:spacing w:line="241" w:lineRule="auto"/>
              <w:ind w:left="-93" w:right="51"/>
              <w:jc w:val="both"/>
            </w:pPr>
            <w:r w:rsidRPr="00286EBC">
              <w:rPr>
                <w:rFonts w:hint="eastAsia"/>
              </w:rPr>
              <w:t>returnCode</w:t>
            </w:r>
          </w:p>
        </w:tc>
        <w:tc>
          <w:tcPr>
            <w:tcW w:w="1152" w:type="dxa"/>
            <w:shd w:val="clear" w:color="auto" w:fill="auto"/>
            <w:vAlign w:val="center"/>
            <w:hideMark/>
          </w:tcPr>
          <w:p w:rsidR="00002FDD" w:rsidRDefault="00002FDD" w:rsidP="00ED45B7">
            <w:pPr>
              <w:spacing w:line="241" w:lineRule="auto"/>
              <w:ind w:left="-93" w:right="51" w:firstLineChars="1" w:firstLine="2"/>
              <w:jc w:val="both"/>
            </w:pPr>
            <w:r>
              <w:t>I</w:t>
            </w:r>
            <w:r>
              <w:rPr>
                <w:rFonts w:hint="eastAsia"/>
              </w:rPr>
              <w:t>nt</w:t>
            </w:r>
          </w:p>
        </w:tc>
        <w:tc>
          <w:tcPr>
            <w:tcW w:w="4212" w:type="dxa"/>
            <w:shd w:val="clear" w:color="auto" w:fill="auto"/>
            <w:vAlign w:val="center"/>
            <w:hideMark/>
          </w:tcPr>
          <w:p w:rsidR="00BD7870" w:rsidRDefault="00002FDD" w:rsidP="00ED45B7">
            <w:pPr>
              <w:spacing w:line="241" w:lineRule="auto"/>
              <w:ind w:left="-93" w:right="51" w:firstLineChars="44" w:firstLine="92"/>
              <w:jc w:val="both"/>
            </w:pPr>
            <w:r w:rsidRPr="004A2310">
              <w:rPr>
                <w:rFonts w:hint="eastAsia"/>
              </w:rPr>
              <w:t>0</w:t>
            </w:r>
            <w:r w:rsidRPr="004A2310">
              <w:rPr>
                <w:rFonts w:hint="eastAsia"/>
              </w:rPr>
              <w:t>：成功</w:t>
            </w:r>
            <w:r>
              <w:rPr>
                <w:rFonts w:hint="eastAsia"/>
              </w:rPr>
              <w:t xml:space="preserve"> </w:t>
            </w:r>
          </w:p>
          <w:p w:rsidR="00002FDD" w:rsidRPr="001C6E22" w:rsidRDefault="00BD7870" w:rsidP="00ED45B7">
            <w:pPr>
              <w:spacing w:line="241" w:lineRule="auto"/>
              <w:ind w:left="-93" w:right="51" w:firstLineChars="44" w:firstLine="92"/>
              <w:jc w:val="both"/>
            </w:pPr>
            <w:r>
              <w:rPr>
                <w:rFonts w:hint="eastAsia"/>
              </w:rPr>
              <w:t>其他：失败，具体请参考</w:t>
            </w:r>
            <w:r w:rsidR="006F430C">
              <w:rPr>
                <w:rFonts w:hint="eastAsia"/>
              </w:rPr>
              <w:t>2.1</w:t>
            </w:r>
            <w:r>
              <w:rPr>
                <w:rFonts w:hint="eastAsia"/>
              </w:rPr>
              <w:t>章节</w:t>
            </w:r>
          </w:p>
        </w:tc>
        <w:tc>
          <w:tcPr>
            <w:tcW w:w="848" w:type="dxa"/>
            <w:shd w:val="clear" w:color="auto" w:fill="auto"/>
            <w:hideMark/>
          </w:tcPr>
          <w:p w:rsidR="00002FDD" w:rsidRDefault="00002FDD" w:rsidP="00ED45B7">
            <w:pPr>
              <w:spacing w:line="241" w:lineRule="auto"/>
              <w:ind w:left="-93" w:right="51" w:firstLineChars="44" w:firstLine="92"/>
              <w:jc w:val="both"/>
            </w:pPr>
            <w:r w:rsidRPr="00B37C41">
              <w:rPr>
                <w:rFonts w:hint="eastAsia"/>
              </w:rPr>
              <w:t>M</w:t>
            </w:r>
          </w:p>
        </w:tc>
      </w:tr>
      <w:tr w:rsidR="00002FDD" w:rsidRPr="00665A25" w:rsidTr="00ED45B7">
        <w:trPr>
          <w:trHeight w:val="330"/>
          <w:jc w:val="center"/>
        </w:trPr>
        <w:tc>
          <w:tcPr>
            <w:tcW w:w="1840" w:type="dxa"/>
            <w:shd w:val="clear" w:color="auto" w:fill="auto"/>
            <w:vAlign w:val="center"/>
            <w:hideMark/>
          </w:tcPr>
          <w:p w:rsidR="00002FDD" w:rsidRDefault="00002FDD" w:rsidP="00ED45B7">
            <w:pPr>
              <w:spacing w:line="241" w:lineRule="auto"/>
              <w:ind w:left="-93" w:right="51"/>
              <w:jc w:val="both"/>
            </w:pPr>
            <w:r w:rsidRPr="00286EBC">
              <w:rPr>
                <w:rFonts w:hint="eastAsia"/>
              </w:rPr>
              <w:t>return</w:t>
            </w:r>
            <w:r>
              <w:rPr>
                <w:rFonts w:hint="eastAsia"/>
              </w:rPr>
              <w:t>Desc</w:t>
            </w:r>
          </w:p>
        </w:tc>
        <w:tc>
          <w:tcPr>
            <w:tcW w:w="1152" w:type="dxa"/>
            <w:shd w:val="clear" w:color="auto" w:fill="auto"/>
            <w:vAlign w:val="center"/>
            <w:hideMark/>
          </w:tcPr>
          <w:p w:rsidR="00002FDD" w:rsidRDefault="00002FDD" w:rsidP="00ED45B7">
            <w:pPr>
              <w:spacing w:line="241" w:lineRule="auto"/>
              <w:ind w:left="-93" w:right="51" w:firstLineChars="1" w:firstLine="2"/>
              <w:jc w:val="both"/>
            </w:pPr>
            <w:r>
              <w:rPr>
                <w:rFonts w:hint="eastAsia"/>
              </w:rPr>
              <w:t>String</w:t>
            </w:r>
          </w:p>
        </w:tc>
        <w:tc>
          <w:tcPr>
            <w:tcW w:w="4212" w:type="dxa"/>
            <w:shd w:val="clear" w:color="auto" w:fill="auto"/>
            <w:vAlign w:val="center"/>
            <w:hideMark/>
          </w:tcPr>
          <w:p w:rsidR="00002FDD" w:rsidRDefault="00002FDD" w:rsidP="00ED45B7">
            <w:pPr>
              <w:spacing w:line="241" w:lineRule="auto"/>
              <w:ind w:left="-93" w:right="51" w:firstLineChars="44" w:firstLine="92"/>
              <w:jc w:val="both"/>
            </w:pPr>
            <w:r>
              <w:rPr>
                <w:rFonts w:hint="eastAsia"/>
              </w:rPr>
              <w:t>返回值描述</w:t>
            </w:r>
          </w:p>
        </w:tc>
        <w:tc>
          <w:tcPr>
            <w:tcW w:w="848" w:type="dxa"/>
            <w:shd w:val="clear" w:color="auto" w:fill="auto"/>
            <w:hideMark/>
          </w:tcPr>
          <w:p w:rsidR="00002FDD" w:rsidRDefault="00002FDD" w:rsidP="00ED45B7">
            <w:pPr>
              <w:spacing w:line="241" w:lineRule="auto"/>
              <w:ind w:left="-93" w:right="51" w:firstLineChars="44" w:firstLine="92"/>
              <w:jc w:val="both"/>
            </w:pPr>
            <w:r w:rsidRPr="00B37C41">
              <w:rPr>
                <w:rFonts w:hint="eastAsia"/>
              </w:rPr>
              <w:t>M</w:t>
            </w:r>
          </w:p>
        </w:tc>
      </w:tr>
      <w:tr w:rsidR="00A23F8B" w:rsidRPr="00665A25" w:rsidTr="00ED45B7">
        <w:trPr>
          <w:trHeight w:val="330"/>
          <w:jc w:val="center"/>
        </w:trPr>
        <w:tc>
          <w:tcPr>
            <w:tcW w:w="1840" w:type="dxa"/>
            <w:shd w:val="clear" w:color="auto" w:fill="auto"/>
            <w:vAlign w:val="center"/>
            <w:hideMark/>
          </w:tcPr>
          <w:p w:rsidR="00A23F8B" w:rsidRPr="00286EBC" w:rsidRDefault="00A23F8B" w:rsidP="00ED45B7">
            <w:pPr>
              <w:spacing w:line="241" w:lineRule="auto"/>
              <w:ind w:left="-93" w:right="51"/>
              <w:jc w:val="both"/>
            </w:pPr>
          </w:p>
        </w:tc>
        <w:tc>
          <w:tcPr>
            <w:tcW w:w="1152" w:type="dxa"/>
            <w:shd w:val="clear" w:color="auto" w:fill="auto"/>
            <w:vAlign w:val="center"/>
            <w:hideMark/>
          </w:tcPr>
          <w:p w:rsidR="00A23F8B" w:rsidRDefault="00A23F8B" w:rsidP="00ED45B7">
            <w:pPr>
              <w:spacing w:line="241" w:lineRule="auto"/>
              <w:ind w:left="-93" w:right="51" w:firstLineChars="1" w:firstLine="2"/>
              <w:jc w:val="both"/>
            </w:pPr>
          </w:p>
        </w:tc>
        <w:tc>
          <w:tcPr>
            <w:tcW w:w="4212" w:type="dxa"/>
            <w:shd w:val="clear" w:color="auto" w:fill="auto"/>
            <w:vAlign w:val="center"/>
            <w:hideMark/>
          </w:tcPr>
          <w:p w:rsidR="00A23F8B" w:rsidRDefault="00A23F8B" w:rsidP="00ED45B7">
            <w:pPr>
              <w:spacing w:line="241" w:lineRule="auto"/>
              <w:ind w:left="-93" w:right="51" w:firstLineChars="44" w:firstLine="92"/>
              <w:jc w:val="both"/>
            </w:pPr>
          </w:p>
        </w:tc>
        <w:tc>
          <w:tcPr>
            <w:tcW w:w="848" w:type="dxa"/>
            <w:shd w:val="clear" w:color="auto" w:fill="auto"/>
            <w:hideMark/>
          </w:tcPr>
          <w:p w:rsidR="00A23F8B" w:rsidRPr="00B37C41" w:rsidRDefault="00A23F8B" w:rsidP="00ED45B7">
            <w:pPr>
              <w:spacing w:line="241" w:lineRule="auto"/>
              <w:ind w:left="-93" w:right="51" w:firstLineChars="44" w:firstLine="92"/>
              <w:jc w:val="both"/>
            </w:pPr>
          </w:p>
        </w:tc>
      </w:tr>
      <w:tr w:rsidR="00002FDD" w:rsidRPr="00665A25" w:rsidTr="00ED45B7">
        <w:trPr>
          <w:trHeight w:val="330"/>
          <w:jc w:val="center"/>
        </w:trPr>
        <w:tc>
          <w:tcPr>
            <w:tcW w:w="1840" w:type="dxa"/>
            <w:shd w:val="clear" w:color="auto" w:fill="auto"/>
            <w:vAlign w:val="center"/>
            <w:hideMark/>
          </w:tcPr>
          <w:p w:rsidR="00002FDD" w:rsidRPr="00286EBC" w:rsidRDefault="00A23F8B" w:rsidP="00ED45B7">
            <w:pPr>
              <w:spacing w:line="241" w:lineRule="auto"/>
              <w:ind w:left="-93" w:right="51"/>
              <w:jc w:val="both"/>
            </w:pPr>
            <w:r>
              <w:rPr>
                <w:rFonts w:hint="eastAsia"/>
              </w:rPr>
              <w:t>dlUrl</w:t>
            </w:r>
          </w:p>
        </w:tc>
        <w:tc>
          <w:tcPr>
            <w:tcW w:w="1152" w:type="dxa"/>
            <w:shd w:val="clear" w:color="auto" w:fill="auto"/>
            <w:hideMark/>
          </w:tcPr>
          <w:p w:rsidR="00002FDD" w:rsidRDefault="00A23F8B" w:rsidP="00ED45B7">
            <w:pPr>
              <w:spacing w:line="241" w:lineRule="auto"/>
              <w:ind w:left="-93" w:right="51" w:firstLineChars="1" w:firstLine="2"/>
              <w:jc w:val="both"/>
            </w:pPr>
            <w:r>
              <w:rPr>
                <w:rFonts w:hint="eastAsia"/>
              </w:rPr>
              <w:t>String</w:t>
            </w:r>
          </w:p>
        </w:tc>
        <w:tc>
          <w:tcPr>
            <w:tcW w:w="4212" w:type="dxa"/>
            <w:shd w:val="clear" w:color="auto" w:fill="auto"/>
            <w:vAlign w:val="center"/>
            <w:hideMark/>
          </w:tcPr>
          <w:p w:rsidR="00002FDD" w:rsidRDefault="00A23F8B" w:rsidP="00ED45B7">
            <w:pPr>
              <w:spacing w:line="241" w:lineRule="auto"/>
              <w:ind w:left="-93" w:right="51" w:firstLineChars="44" w:firstLine="92"/>
              <w:jc w:val="both"/>
            </w:pPr>
            <w:r>
              <w:rPr>
                <w:rFonts w:hint="eastAsia"/>
              </w:rPr>
              <w:t>文件下载</w:t>
            </w:r>
            <w:r>
              <w:rPr>
                <w:rFonts w:hint="eastAsia"/>
              </w:rPr>
              <w:t>url</w:t>
            </w:r>
          </w:p>
          <w:p w:rsidR="00CA2D01" w:rsidRDefault="00CA2D01" w:rsidP="00ED45B7">
            <w:pPr>
              <w:spacing w:line="241" w:lineRule="auto"/>
              <w:ind w:left="-93" w:right="51" w:firstLineChars="44" w:firstLine="92"/>
              <w:jc w:val="both"/>
            </w:pPr>
            <w:r>
              <w:rPr>
                <w:rFonts w:hint="eastAsia"/>
              </w:rPr>
              <w:t>文件格式增加</w:t>
            </w:r>
            <w:r>
              <w:rPr>
                <w:rFonts w:hint="eastAsia"/>
              </w:rPr>
              <w:t>notified</w:t>
            </w:r>
            <w:r>
              <w:rPr>
                <w:rFonts w:hint="eastAsia"/>
              </w:rPr>
              <w:t>字段</w:t>
            </w:r>
          </w:p>
        </w:tc>
        <w:tc>
          <w:tcPr>
            <w:tcW w:w="848" w:type="dxa"/>
            <w:shd w:val="clear" w:color="auto" w:fill="auto"/>
            <w:vAlign w:val="center"/>
            <w:hideMark/>
          </w:tcPr>
          <w:p w:rsidR="00002FDD" w:rsidRPr="00B37C41" w:rsidRDefault="00A23F8B" w:rsidP="00ED45B7">
            <w:pPr>
              <w:spacing w:line="241" w:lineRule="auto"/>
              <w:ind w:left="-93" w:right="51" w:firstLineChars="44" w:firstLine="92"/>
              <w:jc w:val="both"/>
            </w:pPr>
            <w:r>
              <w:rPr>
                <w:rFonts w:hint="eastAsia"/>
              </w:rPr>
              <w:t>O</w:t>
            </w:r>
          </w:p>
        </w:tc>
      </w:tr>
    </w:tbl>
    <w:p w:rsidR="00002FDD" w:rsidRDefault="00002FDD" w:rsidP="00002FDD">
      <w:pPr>
        <w:ind w:left="420"/>
      </w:pPr>
    </w:p>
    <w:p w:rsidR="00002FDD" w:rsidRDefault="00002FDD" w:rsidP="00002FDD">
      <w:pPr>
        <w:ind w:left="420"/>
      </w:pPr>
      <w:r>
        <w:rPr>
          <w:rFonts w:hint="eastAsia"/>
        </w:rPr>
        <w:t>举例</w:t>
      </w:r>
    </w:p>
    <w:tbl>
      <w:tblPr>
        <w:tblW w:w="0" w:type="auto"/>
        <w:tblInd w:w="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1897"/>
        <w:gridCol w:w="6375"/>
      </w:tblGrid>
      <w:tr w:rsidR="00002FDD" w:rsidRPr="0038247B" w:rsidTr="00ED45B7">
        <w:trPr>
          <w:cantSplit/>
          <w:trHeight w:val="300"/>
        </w:trPr>
        <w:tc>
          <w:tcPr>
            <w:tcW w:w="189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002FDD" w:rsidRPr="0038247B" w:rsidRDefault="00002FDD" w:rsidP="00ED45B7">
            <w:pPr>
              <w:pStyle w:val="TableHeading"/>
            </w:pPr>
            <w:r w:rsidRPr="0038247B">
              <w:t>Request/Response</w:t>
            </w:r>
          </w:p>
        </w:tc>
        <w:tc>
          <w:tcPr>
            <w:tcW w:w="6375"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002FDD" w:rsidRPr="0038247B" w:rsidRDefault="00002FDD" w:rsidP="00ED45B7">
            <w:pPr>
              <w:pStyle w:val="TableHeading"/>
            </w:pPr>
            <w:r w:rsidRPr="0038247B">
              <w:t>Example</w:t>
            </w:r>
          </w:p>
        </w:tc>
      </w:tr>
      <w:tr w:rsidR="00002FDD" w:rsidRPr="00B05DED" w:rsidTr="00ED45B7">
        <w:trPr>
          <w:cantSplit/>
          <w:trHeight w:val="281"/>
        </w:trPr>
        <w:tc>
          <w:tcPr>
            <w:tcW w:w="1897" w:type="dxa"/>
          </w:tcPr>
          <w:p w:rsidR="00002FDD" w:rsidRPr="002B69A5" w:rsidRDefault="00002FDD" w:rsidP="00ED45B7">
            <w:pPr>
              <w:pStyle w:val="TableText"/>
              <w:rPr>
                <w:lang w:val="fr-FR"/>
              </w:rPr>
            </w:pPr>
            <w:r w:rsidRPr="0038247B">
              <w:t>Request</w:t>
            </w:r>
            <w:r>
              <w:rPr>
                <w:rFonts w:hint="eastAsia"/>
              </w:rPr>
              <w:t xml:space="preserve"> (</w:t>
            </w:r>
            <w:r w:rsidRPr="00527994">
              <w:t>String params</w:t>
            </w:r>
            <w:r>
              <w:rPr>
                <w:rFonts w:hint="eastAsia"/>
              </w:rPr>
              <w:t>)</w:t>
            </w:r>
          </w:p>
        </w:tc>
        <w:tc>
          <w:tcPr>
            <w:tcW w:w="6375" w:type="dxa"/>
          </w:tcPr>
          <w:p w:rsidR="00647349" w:rsidRPr="00D74ABA" w:rsidRDefault="00647349" w:rsidP="00647349">
            <w:pPr>
              <w:pStyle w:val="TerminalDisplayinTable"/>
              <w:shd w:val="clear" w:color="auto" w:fill="D9D9D9"/>
              <w:spacing w:line="240" w:lineRule="auto"/>
              <w:rPr>
                <w:rFonts w:ascii="Arial" w:hAnsi="Arial" w:cs="Arial"/>
                <w:spacing w:val="0"/>
                <w:sz w:val="15"/>
                <w:szCs w:val="20"/>
                <w:lang w:val="fr-FR"/>
              </w:rPr>
            </w:pPr>
            <w:r w:rsidRPr="00D74ABA">
              <w:rPr>
                <w:rFonts w:ascii="Arial" w:hAnsi="Arial" w:cs="Arial"/>
                <w:spacing w:val="0"/>
                <w:sz w:val="15"/>
                <w:szCs w:val="20"/>
                <w:lang w:val="fr-FR"/>
              </w:rPr>
              <w:t>{</w:t>
            </w:r>
          </w:p>
          <w:p w:rsidR="00647349" w:rsidRPr="00D74ABA" w:rsidRDefault="00647349" w:rsidP="00647349">
            <w:pPr>
              <w:pStyle w:val="TerminalDisplayinTable"/>
              <w:shd w:val="clear" w:color="auto" w:fill="D9D9D9"/>
              <w:spacing w:line="240" w:lineRule="auto"/>
              <w:rPr>
                <w:rFonts w:ascii="Arial" w:hAnsi="Arial" w:cs="Arial"/>
                <w:spacing w:val="0"/>
                <w:sz w:val="15"/>
                <w:szCs w:val="20"/>
                <w:lang w:val="fr-FR"/>
              </w:rPr>
            </w:pPr>
            <w:r w:rsidRPr="00D74ABA">
              <w:rPr>
                <w:rFonts w:ascii="Arial" w:hAnsi="Arial" w:cs="Arial"/>
                <w:spacing w:val="0"/>
                <w:sz w:val="15"/>
                <w:szCs w:val="20"/>
                <w:lang w:val="fr-FR"/>
              </w:rPr>
              <w:t xml:space="preserve">    "channel": "",</w:t>
            </w:r>
          </w:p>
          <w:p w:rsidR="00647349" w:rsidRPr="00D74ABA" w:rsidRDefault="00647349" w:rsidP="00647349">
            <w:pPr>
              <w:pStyle w:val="TerminalDisplayinTable"/>
              <w:shd w:val="clear" w:color="auto" w:fill="D9D9D9"/>
              <w:spacing w:line="240" w:lineRule="auto"/>
              <w:rPr>
                <w:rFonts w:ascii="Arial" w:hAnsi="Arial" w:cs="Arial"/>
                <w:spacing w:val="0"/>
                <w:sz w:val="15"/>
                <w:szCs w:val="20"/>
                <w:lang w:val="fr-FR"/>
              </w:rPr>
            </w:pPr>
            <w:r w:rsidRPr="00D74ABA">
              <w:rPr>
                <w:rFonts w:ascii="Arial" w:hAnsi="Arial" w:cs="Arial"/>
                <w:spacing w:val="0"/>
                <w:sz w:val="15"/>
                <w:szCs w:val="20"/>
                <w:lang w:val="fr-FR"/>
              </w:rPr>
              <w:t xml:space="preserve">    "startTime": "1970-01-01",</w:t>
            </w:r>
          </w:p>
          <w:p w:rsidR="00647349" w:rsidRPr="00D74ABA" w:rsidRDefault="00647349" w:rsidP="00647349">
            <w:pPr>
              <w:pStyle w:val="TerminalDisplayinTable"/>
              <w:shd w:val="clear" w:color="auto" w:fill="D9D9D9"/>
              <w:spacing w:line="240" w:lineRule="auto"/>
              <w:rPr>
                <w:rFonts w:ascii="Arial" w:hAnsi="Arial" w:cs="Arial"/>
                <w:spacing w:val="0"/>
                <w:sz w:val="15"/>
                <w:szCs w:val="20"/>
                <w:lang w:val="fr-FR"/>
              </w:rPr>
            </w:pPr>
            <w:r w:rsidRPr="00D74ABA">
              <w:rPr>
                <w:rFonts w:ascii="Arial" w:hAnsi="Arial" w:cs="Arial"/>
                <w:spacing w:val="0"/>
                <w:sz w:val="15"/>
                <w:szCs w:val="20"/>
                <w:lang w:val="fr-FR"/>
              </w:rPr>
              <w:t xml:space="preserve">    "endTime": "2013-12-31",</w:t>
            </w:r>
          </w:p>
          <w:p w:rsidR="00647349" w:rsidRPr="00D74ABA" w:rsidRDefault="00647349" w:rsidP="00647349">
            <w:pPr>
              <w:pStyle w:val="TerminalDisplayinTable"/>
              <w:shd w:val="clear" w:color="auto" w:fill="D9D9D9"/>
              <w:spacing w:line="240" w:lineRule="auto"/>
              <w:rPr>
                <w:rFonts w:ascii="Arial" w:hAnsi="Arial" w:cs="Arial"/>
                <w:spacing w:val="0"/>
                <w:sz w:val="15"/>
                <w:szCs w:val="20"/>
                <w:lang w:val="fr-FR"/>
              </w:rPr>
            </w:pPr>
            <w:r w:rsidRPr="00D74ABA">
              <w:rPr>
                <w:rFonts w:ascii="Arial" w:hAnsi="Arial" w:cs="Arial"/>
                <w:spacing w:val="0"/>
                <w:sz w:val="15"/>
                <w:szCs w:val="20"/>
                <w:lang w:val="fr-FR"/>
              </w:rPr>
              <w:t xml:space="preserve">    "sign": "de55ec8ee36849272088defb5b8759ea04b7f037defcad50e03c3b793c4638e8",</w:t>
            </w:r>
          </w:p>
          <w:p w:rsidR="00647349" w:rsidRPr="00D74ABA" w:rsidRDefault="00647349" w:rsidP="00647349">
            <w:pPr>
              <w:pStyle w:val="TerminalDisplayinTable"/>
              <w:shd w:val="clear" w:color="auto" w:fill="D9D9D9"/>
              <w:spacing w:line="240" w:lineRule="auto"/>
              <w:rPr>
                <w:rFonts w:ascii="Arial" w:hAnsi="Arial" w:cs="Arial"/>
                <w:spacing w:val="0"/>
                <w:sz w:val="15"/>
                <w:szCs w:val="20"/>
                <w:lang w:val="fr-FR"/>
              </w:rPr>
            </w:pPr>
            <w:r w:rsidRPr="00D74ABA">
              <w:rPr>
                <w:rFonts w:ascii="Arial" w:hAnsi="Arial" w:cs="Arial"/>
                <w:spacing w:val="0"/>
                <w:sz w:val="15"/>
                <w:szCs w:val="20"/>
                <w:lang w:val="fr-FR"/>
              </w:rPr>
              <w:t xml:space="preserve">    "tradeNo": "",</w:t>
            </w:r>
          </w:p>
          <w:p w:rsidR="00647349" w:rsidRPr="00D74ABA" w:rsidRDefault="00647349" w:rsidP="00647349">
            <w:pPr>
              <w:pStyle w:val="TerminalDisplayinTable"/>
              <w:shd w:val="clear" w:color="auto" w:fill="D9D9D9"/>
              <w:spacing w:line="240" w:lineRule="auto"/>
              <w:rPr>
                <w:rFonts w:ascii="Arial" w:hAnsi="Arial" w:cs="Arial"/>
                <w:spacing w:val="0"/>
                <w:sz w:val="15"/>
                <w:szCs w:val="20"/>
                <w:lang w:val="fr-FR"/>
              </w:rPr>
            </w:pPr>
            <w:r w:rsidRPr="00D74ABA">
              <w:rPr>
                <w:rFonts w:ascii="Arial" w:hAnsi="Arial" w:cs="Arial"/>
                <w:spacing w:val="0"/>
                <w:sz w:val="15"/>
                <w:szCs w:val="20"/>
                <w:lang w:val="fr-FR"/>
              </w:rPr>
              <w:t xml:space="preserve">    "pageNo": 1,</w:t>
            </w:r>
          </w:p>
          <w:p w:rsidR="00647349" w:rsidRPr="00D74ABA" w:rsidRDefault="00647349" w:rsidP="00647349">
            <w:pPr>
              <w:pStyle w:val="TerminalDisplayinTable"/>
              <w:shd w:val="clear" w:color="auto" w:fill="D9D9D9"/>
              <w:spacing w:line="240" w:lineRule="auto"/>
              <w:rPr>
                <w:rFonts w:ascii="Arial" w:hAnsi="Arial" w:cs="Arial"/>
                <w:spacing w:val="0"/>
                <w:sz w:val="15"/>
                <w:szCs w:val="20"/>
                <w:lang w:val="fr-FR"/>
              </w:rPr>
            </w:pPr>
            <w:r w:rsidRPr="00D74ABA">
              <w:rPr>
                <w:rFonts w:ascii="Arial" w:hAnsi="Arial" w:cs="Arial"/>
                <w:spacing w:val="0"/>
                <w:sz w:val="15"/>
                <w:szCs w:val="20"/>
                <w:lang w:val="fr-FR"/>
              </w:rPr>
              <w:t xml:space="preserve">    "appID": "",</w:t>
            </w:r>
          </w:p>
          <w:p w:rsidR="00647349" w:rsidRPr="00D74ABA" w:rsidRDefault="00647349" w:rsidP="00647349">
            <w:pPr>
              <w:pStyle w:val="TerminalDisplayinTable"/>
              <w:shd w:val="clear" w:color="auto" w:fill="D9D9D9"/>
              <w:spacing w:line="240" w:lineRule="auto"/>
              <w:rPr>
                <w:rFonts w:ascii="Arial" w:hAnsi="Arial" w:cs="Arial"/>
                <w:spacing w:val="0"/>
                <w:sz w:val="15"/>
                <w:szCs w:val="20"/>
                <w:lang w:val="fr-FR"/>
              </w:rPr>
            </w:pPr>
            <w:r w:rsidRPr="00D74ABA">
              <w:rPr>
                <w:rFonts w:ascii="Arial" w:hAnsi="Arial" w:cs="Arial"/>
                <w:spacing w:val="0"/>
                <w:sz w:val="15"/>
                <w:szCs w:val="20"/>
                <w:lang w:val="fr-FR"/>
              </w:rPr>
              <w:t xml:space="preserve">    "tradeState": "",</w:t>
            </w:r>
          </w:p>
          <w:p w:rsidR="00647349" w:rsidRPr="00D74ABA" w:rsidRDefault="00647349" w:rsidP="00647349">
            <w:pPr>
              <w:pStyle w:val="TerminalDisplayinTable"/>
              <w:shd w:val="clear" w:color="auto" w:fill="D9D9D9"/>
              <w:spacing w:line="240" w:lineRule="auto"/>
              <w:rPr>
                <w:rFonts w:ascii="Arial" w:hAnsi="Arial" w:cs="Arial"/>
                <w:spacing w:val="0"/>
                <w:sz w:val="15"/>
                <w:szCs w:val="20"/>
                <w:lang w:val="fr-FR"/>
              </w:rPr>
            </w:pPr>
            <w:r w:rsidRPr="00D74ABA">
              <w:rPr>
                <w:rFonts w:ascii="Arial" w:hAnsi="Arial" w:cs="Arial"/>
                <w:spacing w:val="0"/>
                <w:sz w:val="15"/>
                <w:szCs w:val="20"/>
                <w:lang w:val="fr-FR"/>
              </w:rPr>
              <w:t xml:space="preserve">    "userID": "70086000000000165"</w:t>
            </w:r>
          </w:p>
          <w:p w:rsidR="00002FDD" w:rsidRPr="002B69A5" w:rsidRDefault="00647349" w:rsidP="00647349">
            <w:pPr>
              <w:pStyle w:val="TerminalDisplayinTable"/>
              <w:shd w:val="clear" w:color="auto" w:fill="D9D9D9"/>
              <w:spacing w:line="240" w:lineRule="auto"/>
              <w:rPr>
                <w:lang w:val="it-IT"/>
              </w:rPr>
            </w:pPr>
            <w:r w:rsidRPr="00D74ABA">
              <w:rPr>
                <w:rFonts w:ascii="Arial" w:hAnsi="Arial" w:cs="Arial"/>
                <w:spacing w:val="0"/>
                <w:sz w:val="15"/>
                <w:szCs w:val="20"/>
                <w:lang w:val="fr-FR"/>
              </w:rPr>
              <w:t>}</w:t>
            </w:r>
          </w:p>
        </w:tc>
      </w:tr>
      <w:tr w:rsidR="00002FDD" w:rsidRPr="002D28B7" w:rsidTr="00ED45B7">
        <w:trPr>
          <w:cantSplit/>
          <w:trHeight w:val="281"/>
        </w:trPr>
        <w:tc>
          <w:tcPr>
            <w:tcW w:w="1897" w:type="dxa"/>
          </w:tcPr>
          <w:p w:rsidR="00002FDD" w:rsidRPr="002B69A5" w:rsidRDefault="00002FDD" w:rsidP="00ED45B7">
            <w:pPr>
              <w:pStyle w:val="TableText"/>
              <w:rPr>
                <w:lang w:val="fr-FR"/>
              </w:rPr>
            </w:pPr>
            <w:r w:rsidRPr="002B69A5">
              <w:rPr>
                <w:lang w:val="fr-FR"/>
              </w:rPr>
              <w:lastRenderedPageBreak/>
              <w:t>HTT</w:t>
            </w:r>
            <w:r>
              <w:rPr>
                <w:rFonts w:hint="eastAsia"/>
                <w:lang w:val="fr-FR"/>
              </w:rPr>
              <w:t>P</w:t>
            </w:r>
            <w:r w:rsidRPr="002B69A5">
              <w:rPr>
                <w:lang w:val="fr-FR"/>
              </w:rPr>
              <w:t xml:space="preserve"> Response</w:t>
            </w:r>
          </w:p>
        </w:tc>
        <w:tc>
          <w:tcPr>
            <w:tcW w:w="6375" w:type="dxa"/>
          </w:tcPr>
          <w:p w:rsidR="002D28B7" w:rsidRPr="002D28B7" w:rsidRDefault="002D28B7" w:rsidP="002D28B7">
            <w:pPr>
              <w:spacing w:line="240" w:lineRule="auto"/>
              <w:ind w:right="210"/>
              <w:rPr>
                <w:rFonts w:ascii="Arial" w:hAnsi="Arial" w:cs="Arial"/>
                <w:sz w:val="15"/>
                <w:szCs w:val="20"/>
                <w:lang w:val="fr-FR"/>
              </w:rPr>
            </w:pPr>
            <w:r w:rsidRPr="002D28B7">
              <w:rPr>
                <w:rFonts w:ascii="Arial" w:hAnsi="Arial" w:cs="Arial"/>
                <w:sz w:val="15"/>
                <w:szCs w:val="20"/>
                <w:lang w:val="fr-FR"/>
              </w:rPr>
              <w:t>{</w:t>
            </w:r>
          </w:p>
          <w:p w:rsidR="002D28B7" w:rsidRDefault="002D28B7" w:rsidP="002D28B7">
            <w:pPr>
              <w:spacing w:line="240" w:lineRule="auto"/>
              <w:ind w:right="210" w:firstLine="285"/>
              <w:rPr>
                <w:rFonts w:ascii="Arial" w:hAnsi="Arial" w:cs="Arial"/>
                <w:sz w:val="15"/>
                <w:szCs w:val="20"/>
                <w:lang w:val="fr-FR"/>
              </w:rPr>
            </w:pPr>
            <w:r w:rsidRPr="002D28B7">
              <w:rPr>
                <w:rFonts w:ascii="Arial" w:hAnsi="Arial" w:cs="Arial"/>
                <w:sz w:val="15"/>
                <w:szCs w:val="20"/>
                <w:lang w:val="fr-FR"/>
              </w:rPr>
              <w:t>"returnCode": 0,</w:t>
            </w:r>
          </w:p>
          <w:p w:rsidR="002D28B7" w:rsidRPr="002D28B7" w:rsidRDefault="002D28B7" w:rsidP="002D28B7">
            <w:pPr>
              <w:spacing w:line="240" w:lineRule="auto"/>
              <w:ind w:right="210" w:firstLine="285"/>
              <w:rPr>
                <w:rFonts w:ascii="Arial" w:hAnsi="Arial" w:cs="Arial"/>
                <w:sz w:val="15"/>
                <w:szCs w:val="20"/>
                <w:lang w:val="fr-FR"/>
              </w:rPr>
            </w:pPr>
            <w:r w:rsidRPr="002D28B7">
              <w:rPr>
                <w:rFonts w:ascii="Arial" w:hAnsi="Arial" w:cs="Arial"/>
                <w:sz w:val="15"/>
                <w:szCs w:val="20"/>
                <w:lang w:val="fr-FR"/>
              </w:rPr>
              <w:t>"</w:t>
            </w:r>
            <w:r w:rsidRPr="00286EBC">
              <w:rPr>
                <w:rFonts w:hint="eastAsia"/>
              </w:rPr>
              <w:t xml:space="preserve"> </w:t>
            </w:r>
            <w:r w:rsidRPr="002D28B7">
              <w:rPr>
                <w:rFonts w:ascii="Arial" w:hAnsi="Arial" w:cs="Arial" w:hint="eastAsia"/>
                <w:sz w:val="15"/>
                <w:szCs w:val="20"/>
                <w:lang w:val="fr-FR"/>
              </w:rPr>
              <w:t>returnDesc</w:t>
            </w:r>
            <w:r w:rsidRPr="002D28B7">
              <w:rPr>
                <w:rFonts w:ascii="Arial" w:hAnsi="Arial" w:cs="Arial"/>
                <w:sz w:val="15"/>
                <w:szCs w:val="20"/>
                <w:lang w:val="fr-FR"/>
              </w:rPr>
              <w:t xml:space="preserve"> ": "</w:t>
            </w:r>
            <w:r>
              <w:rPr>
                <w:rFonts w:ascii="Arial" w:hAnsi="Arial" w:cs="Arial" w:hint="eastAsia"/>
                <w:sz w:val="15"/>
                <w:szCs w:val="20"/>
                <w:lang w:val="fr-FR"/>
              </w:rPr>
              <w:t>success</w:t>
            </w:r>
            <w:r w:rsidRPr="002D28B7">
              <w:rPr>
                <w:rFonts w:ascii="Arial" w:hAnsi="Arial" w:cs="Arial"/>
                <w:sz w:val="15"/>
                <w:szCs w:val="20"/>
                <w:lang w:val="fr-FR"/>
              </w:rPr>
              <w:t>",</w:t>
            </w:r>
          </w:p>
          <w:p w:rsidR="002D28B7" w:rsidRPr="002D28B7" w:rsidRDefault="002D28B7" w:rsidP="002D28B7">
            <w:pPr>
              <w:spacing w:line="240" w:lineRule="auto"/>
              <w:ind w:right="210"/>
              <w:rPr>
                <w:rFonts w:ascii="Arial" w:hAnsi="Arial" w:cs="Arial"/>
                <w:sz w:val="15"/>
                <w:szCs w:val="20"/>
                <w:lang w:val="fr-FR"/>
              </w:rPr>
            </w:pPr>
            <w:r w:rsidRPr="002D28B7">
              <w:rPr>
                <w:rFonts w:ascii="Arial" w:hAnsi="Arial" w:cs="Arial"/>
                <w:sz w:val="15"/>
                <w:szCs w:val="20"/>
                <w:lang w:val="fr-FR"/>
              </w:rPr>
              <w:t xml:space="preserve">    "</w:t>
            </w:r>
            <w:r w:rsidRPr="002D28B7">
              <w:rPr>
                <w:rFonts w:ascii="Arial" w:hAnsi="Arial" w:cs="Arial" w:hint="eastAsia"/>
                <w:sz w:val="15"/>
                <w:szCs w:val="20"/>
                <w:lang w:val="fr-FR"/>
              </w:rPr>
              <w:t>dlUrl</w:t>
            </w:r>
            <w:r w:rsidRPr="002D28B7">
              <w:rPr>
                <w:rFonts w:ascii="Arial" w:hAnsi="Arial" w:cs="Arial"/>
                <w:sz w:val="15"/>
                <w:szCs w:val="20"/>
                <w:lang w:val="fr-FR"/>
              </w:rPr>
              <w:t xml:space="preserve"> ": "</w:t>
            </w:r>
            <w:r w:rsidRPr="002D28B7">
              <w:rPr>
                <w:rFonts w:ascii="Arial" w:hAnsi="Arial" w:cs="Arial" w:hint="eastAsia"/>
                <w:sz w:val="15"/>
                <w:szCs w:val="20"/>
                <w:lang w:val="fr-FR"/>
              </w:rPr>
              <w:t>dbank/</w:t>
            </w:r>
            <w:r w:rsidRPr="002D28B7">
              <w:rPr>
                <w:rFonts w:ascii="Arial" w:hAnsi="Arial" w:cs="Arial"/>
                <w:sz w:val="15"/>
                <w:szCs w:val="20"/>
                <w:lang w:val="fr-FR"/>
              </w:rPr>
              <w:t>download</w:t>
            </w:r>
            <w:r w:rsidRPr="002D28B7">
              <w:rPr>
                <w:rFonts w:ascii="Arial" w:hAnsi="Arial" w:cs="Arial" w:hint="eastAsia"/>
                <w:sz w:val="15"/>
                <w:szCs w:val="20"/>
                <w:lang w:val="fr-FR"/>
              </w:rPr>
              <w:t>/xxxyy</w:t>
            </w:r>
            <w:r>
              <w:rPr>
                <w:rFonts w:ascii="Arial" w:hAnsi="Arial" w:cs="Arial" w:hint="eastAsia"/>
                <w:sz w:val="15"/>
                <w:szCs w:val="20"/>
                <w:lang w:val="fr-FR"/>
              </w:rPr>
              <w:t>yyyy.zzz</w:t>
            </w:r>
            <w:r w:rsidRPr="002D28B7">
              <w:rPr>
                <w:rFonts w:ascii="Arial" w:hAnsi="Arial" w:cs="Arial"/>
                <w:sz w:val="15"/>
                <w:szCs w:val="20"/>
                <w:lang w:val="fr-FR"/>
              </w:rPr>
              <w:t>"</w:t>
            </w:r>
          </w:p>
          <w:p w:rsidR="00002FDD" w:rsidRPr="002B69A5" w:rsidRDefault="002D28B7" w:rsidP="002D28B7">
            <w:pPr>
              <w:pStyle w:val="TerminalDisplayinTable"/>
              <w:shd w:val="clear" w:color="auto" w:fill="D9D9D9"/>
              <w:spacing w:line="240" w:lineRule="auto"/>
              <w:rPr>
                <w:lang w:val="fr-FR"/>
              </w:rPr>
            </w:pPr>
            <w:r w:rsidRPr="002D28B7">
              <w:rPr>
                <w:rFonts w:ascii="Arial" w:hAnsi="Arial" w:cs="Arial"/>
                <w:spacing w:val="0"/>
                <w:sz w:val="15"/>
                <w:szCs w:val="20"/>
                <w:lang w:val="fr-FR"/>
              </w:rPr>
              <w:t>}</w:t>
            </w:r>
          </w:p>
        </w:tc>
      </w:tr>
    </w:tbl>
    <w:p w:rsidR="00002FDD" w:rsidRPr="006A4F86" w:rsidRDefault="00002FDD" w:rsidP="00002FDD">
      <w:pPr>
        <w:spacing w:line="312" w:lineRule="exact"/>
        <w:ind w:right="-20"/>
        <w:rPr>
          <w:lang w:val="fr-FR"/>
        </w:rPr>
      </w:pPr>
    </w:p>
    <w:p w:rsidR="009A1A9C" w:rsidRDefault="009A1A9C" w:rsidP="00775C76">
      <w:pPr>
        <w:spacing w:line="312" w:lineRule="exact"/>
        <w:ind w:right="-20"/>
        <w:rPr>
          <w:lang w:val="fr-FR"/>
        </w:rPr>
      </w:pPr>
    </w:p>
    <w:p w:rsidR="00002FDD" w:rsidRDefault="00002FDD" w:rsidP="00775C76">
      <w:pPr>
        <w:spacing w:line="312" w:lineRule="exact"/>
        <w:ind w:right="-20"/>
        <w:rPr>
          <w:lang w:val="fr-FR"/>
        </w:rPr>
      </w:pPr>
    </w:p>
    <w:p w:rsidR="008E670D" w:rsidRPr="002D28B7" w:rsidRDefault="00AC7C57" w:rsidP="00AC7C57">
      <w:pPr>
        <w:pStyle w:val="2"/>
        <w:rPr>
          <w:lang w:val="fr-FR"/>
        </w:rPr>
      </w:pPr>
      <w:r w:rsidRPr="002D28B7">
        <w:rPr>
          <w:lang w:val="fr-FR"/>
        </w:rPr>
        <w:t>S</w:t>
      </w:r>
      <w:r w:rsidRPr="002D28B7">
        <w:rPr>
          <w:rFonts w:hint="eastAsia"/>
          <w:lang w:val="fr-FR"/>
        </w:rPr>
        <w:t>et</w:t>
      </w:r>
      <w:r>
        <w:rPr>
          <w:rFonts w:hint="eastAsia"/>
        </w:rPr>
        <w:t>接口</w:t>
      </w:r>
    </w:p>
    <w:p w:rsidR="00BA73DD" w:rsidRPr="002D28B7" w:rsidRDefault="00BA73DD" w:rsidP="00BA73DD">
      <w:pPr>
        <w:ind w:firstLineChars="150" w:firstLine="315"/>
        <w:rPr>
          <w:lang w:val="fr-FR"/>
        </w:rPr>
      </w:pPr>
      <w:r>
        <w:rPr>
          <w:rFonts w:hint="eastAsia"/>
        </w:rPr>
        <w:t>用于设置交易平台的数据项目</w:t>
      </w:r>
      <w:r w:rsidR="008A7870" w:rsidRPr="002D28B7">
        <w:rPr>
          <w:rFonts w:hint="eastAsia"/>
          <w:lang w:val="fr-FR"/>
        </w:rPr>
        <w:t>；</w:t>
      </w:r>
    </w:p>
    <w:p w:rsidR="00BA73DD" w:rsidRPr="002D28B7" w:rsidRDefault="00BA73DD" w:rsidP="00BA73DD">
      <w:pPr>
        <w:pStyle w:val="3"/>
        <w:rPr>
          <w:sz w:val="21"/>
          <w:szCs w:val="21"/>
          <w:lang w:val="fr-FR"/>
        </w:rPr>
      </w:pPr>
      <w:r>
        <w:rPr>
          <w:rFonts w:hint="eastAsia"/>
          <w:sz w:val="21"/>
          <w:szCs w:val="21"/>
        </w:rPr>
        <w:t>开发者联盟调用接口</w:t>
      </w:r>
    </w:p>
    <w:p w:rsidR="00BA73DD" w:rsidRPr="002D28B7" w:rsidRDefault="007032FD" w:rsidP="00BA73DD">
      <w:pPr>
        <w:ind w:firstLineChars="150" w:firstLine="315"/>
        <w:rPr>
          <w:lang w:val="fr-FR"/>
        </w:rPr>
      </w:pPr>
      <w:r>
        <w:rPr>
          <w:rFonts w:hint="eastAsia"/>
        </w:rPr>
        <w:t>开发者接口</w:t>
      </w:r>
      <w:r w:rsidRPr="002D28B7">
        <w:rPr>
          <w:rFonts w:hint="eastAsia"/>
          <w:lang w:val="fr-FR"/>
        </w:rPr>
        <w:t>：</w:t>
      </w:r>
      <w:r w:rsidR="00BA73DD" w:rsidRPr="002D28B7">
        <w:rPr>
          <w:rFonts w:hint="eastAsia"/>
          <w:lang w:val="fr-FR"/>
        </w:rPr>
        <w:t>S</w:t>
      </w:r>
      <w:r w:rsidR="00BA73DD" w:rsidRPr="002D28B7">
        <w:rPr>
          <w:lang w:val="fr-FR"/>
        </w:rPr>
        <w:t xml:space="preserve">tring </w:t>
      </w:r>
      <w:r w:rsidR="00BA73DD" w:rsidRPr="002D28B7">
        <w:rPr>
          <w:rFonts w:hint="eastAsia"/>
          <w:lang w:val="fr-FR"/>
        </w:rPr>
        <w:t xml:space="preserve"> </w:t>
      </w:r>
      <w:r w:rsidR="00D578EF" w:rsidRPr="002D28B7">
        <w:rPr>
          <w:rFonts w:hint="eastAsia"/>
          <w:lang w:val="fr-FR"/>
        </w:rPr>
        <w:t>huawei.trade.service.</w:t>
      </w:r>
      <w:r w:rsidR="00BA73DD" w:rsidRPr="002D28B7">
        <w:rPr>
          <w:rFonts w:hint="eastAsia"/>
          <w:lang w:val="fr-FR"/>
        </w:rPr>
        <w:t>set</w:t>
      </w:r>
      <w:r w:rsidR="00BA73DD" w:rsidRPr="002D28B7">
        <w:rPr>
          <w:lang w:val="fr-FR"/>
        </w:rPr>
        <w:t>(</w:t>
      </w:r>
      <w:r w:rsidR="00BA73DD" w:rsidRPr="002D28B7">
        <w:rPr>
          <w:rFonts w:hint="eastAsia"/>
          <w:lang w:val="fr-FR"/>
        </w:rPr>
        <w:t>String item</w:t>
      </w:r>
      <w:r w:rsidR="00EA186E" w:rsidRPr="002D28B7">
        <w:rPr>
          <w:rFonts w:hint="eastAsia"/>
          <w:lang w:val="fr-FR"/>
        </w:rPr>
        <w:t>Name</w:t>
      </w:r>
      <w:r w:rsidR="00BA73DD" w:rsidRPr="002D28B7">
        <w:rPr>
          <w:rFonts w:hint="eastAsia"/>
          <w:lang w:val="fr-FR"/>
        </w:rPr>
        <w:t xml:space="preserve">, </w:t>
      </w:r>
      <w:r w:rsidR="00BA73DD" w:rsidRPr="002D28B7">
        <w:rPr>
          <w:lang w:val="fr-FR"/>
        </w:rPr>
        <w:t>String params)</w:t>
      </w:r>
    </w:p>
    <w:p w:rsidR="007032FD" w:rsidRDefault="007032FD" w:rsidP="00BA73DD">
      <w:pPr>
        <w:ind w:firstLineChars="150" w:firstLine="315"/>
      </w:pPr>
      <w:r>
        <w:rPr>
          <w:rFonts w:hint="eastAsia"/>
        </w:rPr>
        <w:t>管理者接口</w:t>
      </w:r>
      <w:r w:rsidRPr="002D28B7">
        <w:rPr>
          <w:rFonts w:hint="eastAsia"/>
          <w:lang w:val="fr-FR"/>
        </w:rPr>
        <w:t>：</w:t>
      </w:r>
      <w:r w:rsidRPr="002D28B7">
        <w:rPr>
          <w:rFonts w:hint="eastAsia"/>
          <w:lang w:val="fr-FR"/>
        </w:rPr>
        <w:t>S</w:t>
      </w:r>
      <w:r w:rsidRPr="002D28B7">
        <w:rPr>
          <w:lang w:val="fr-FR"/>
        </w:rPr>
        <w:t xml:space="preserve">tring </w:t>
      </w:r>
      <w:r w:rsidRPr="002D28B7">
        <w:rPr>
          <w:rFonts w:hint="eastAsia"/>
          <w:lang w:val="fr-FR"/>
        </w:rPr>
        <w:t xml:space="preserve"> huawei</w:t>
      </w:r>
      <w:r>
        <w:rPr>
          <w:rFonts w:hint="eastAsia"/>
        </w:rPr>
        <w:t>.trade.mgt.set</w:t>
      </w:r>
      <w:r w:rsidRPr="00527994">
        <w:t>(</w:t>
      </w:r>
      <w:r>
        <w:rPr>
          <w:rFonts w:hint="eastAsia"/>
        </w:rPr>
        <w:t xml:space="preserve">String itemName, </w:t>
      </w:r>
      <w:r w:rsidRPr="00527994">
        <w:t>String params)</w:t>
      </w:r>
    </w:p>
    <w:p w:rsidR="00E71C3D" w:rsidRDefault="00E71C3D" w:rsidP="00BA73DD">
      <w:pPr>
        <w:ind w:firstLineChars="150" w:firstLine="315"/>
      </w:pPr>
      <w:r>
        <w:rPr>
          <w:rFonts w:hint="eastAsia"/>
        </w:rPr>
        <w:t>注：部分</w:t>
      </w:r>
      <w:r>
        <w:rPr>
          <w:rFonts w:hint="eastAsia"/>
        </w:rPr>
        <w:t>itemName</w:t>
      </w:r>
      <w:r>
        <w:rPr>
          <w:rFonts w:hint="eastAsia"/>
        </w:rPr>
        <w:t>指定的属性仅仅支持开发者接口，此时，</w:t>
      </w:r>
      <w:r>
        <w:rPr>
          <w:rFonts w:hint="eastAsia"/>
        </w:rPr>
        <w:t>params</w:t>
      </w:r>
      <w:r>
        <w:rPr>
          <w:rFonts w:hint="eastAsia"/>
        </w:rPr>
        <w:t>中的用户信息仅仅允许从协议中获取。</w:t>
      </w:r>
      <w:r w:rsidR="00CF0F52">
        <w:rPr>
          <w:rFonts w:hint="eastAsia"/>
        </w:rPr>
        <w:t>比如，“设置商户分成信息”接口就是如此。</w:t>
      </w:r>
    </w:p>
    <w:p w:rsidR="001D4947" w:rsidRDefault="001D4947" w:rsidP="00BA73DD">
      <w:pPr>
        <w:ind w:firstLineChars="150" w:firstLine="315"/>
      </w:pPr>
      <w:r>
        <w:rPr>
          <w:rFonts w:hint="eastAsia"/>
        </w:rPr>
        <w:t>其中</w:t>
      </w:r>
      <w:r>
        <w:rPr>
          <w:rFonts w:hint="eastAsia"/>
        </w:rPr>
        <w:t>itemName</w:t>
      </w:r>
      <w:r>
        <w:rPr>
          <w:rFonts w:hint="eastAsia"/>
        </w:rPr>
        <w:t>用于表示需要设置的项目</w:t>
      </w:r>
      <w:r w:rsidR="00403C6B">
        <w:rPr>
          <w:rFonts w:hint="eastAsia"/>
        </w:rPr>
        <w:t>名称</w:t>
      </w:r>
      <w:r>
        <w:rPr>
          <w:rFonts w:hint="eastAsia"/>
        </w:rPr>
        <w:t>，</w:t>
      </w:r>
      <w:r>
        <w:rPr>
          <w:rFonts w:hint="eastAsia"/>
        </w:rPr>
        <w:t>params</w:t>
      </w:r>
      <w:r>
        <w:rPr>
          <w:rFonts w:hint="eastAsia"/>
        </w:rPr>
        <w:t>参数用于表示需要设置的项目的具体内容。</w:t>
      </w:r>
      <w:r>
        <w:rPr>
          <w:rFonts w:hint="eastAsia"/>
        </w:rPr>
        <w:t>params</w:t>
      </w:r>
      <w:r>
        <w:rPr>
          <w:rFonts w:hint="eastAsia"/>
        </w:rPr>
        <w:t>的参数定义请参考下面各章节。</w:t>
      </w:r>
    </w:p>
    <w:p w:rsidR="00EA186E" w:rsidRDefault="00EA186E" w:rsidP="00EA186E">
      <w:pPr>
        <w:ind w:firstLineChars="150" w:firstLine="315"/>
      </w:pPr>
      <w:r>
        <w:rPr>
          <w:rFonts w:hint="eastAsia"/>
        </w:rPr>
        <w:t>itemName</w:t>
      </w:r>
      <w:r>
        <w:rPr>
          <w:rFonts w:hint="eastAsia"/>
        </w:rPr>
        <w:t>取值如下</w:t>
      </w:r>
      <w:r w:rsidR="006A2A8E">
        <w:rPr>
          <w:rFonts w:hint="eastAsia"/>
        </w:rPr>
        <w:t>，每次调用只能输入如下取值之一</w:t>
      </w:r>
      <w:r>
        <w:rPr>
          <w:rFonts w:hint="eastAsia"/>
        </w:rPr>
        <w:t>：</w:t>
      </w:r>
    </w:p>
    <w:p w:rsidR="00EA186E" w:rsidRDefault="00EA186E" w:rsidP="00EA186E">
      <w:pPr>
        <w:ind w:firstLineChars="150" w:firstLine="300"/>
        <w:rPr>
          <w:rFonts w:ascii="宋体" w:hAnsi="宋体"/>
          <w:sz w:val="20"/>
          <w:szCs w:val="20"/>
        </w:rPr>
      </w:pPr>
      <w:r>
        <w:rPr>
          <w:rFonts w:ascii="宋体" w:hAnsi="宋体" w:hint="eastAsia"/>
          <w:sz w:val="20"/>
          <w:szCs w:val="20"/>
        </w:rPr>
        <w:t>bankInfor：银行卡信息；</w:t>
      </w:r>
      <w:r w:rsidR="00FC0AC8">
        <w:rPr>
          <w:rFonts w:ascii="宋体" w:hAnsi="宋体" w:hint="eastAsia"/>
          <w:sz w:val="20"/>
          <w:szCs w:val="20"/>
        </w:rPr>
        <w:t>(已经由openup中的接口替代)</w:t>
      </w:r>
    </w:p>
    <w:p w:rsidR="00116FE4" w:rsidRDefault="00116FE4" w:rsidP="00116FE4">
      <w:pPr>
        <w:ind w:firstLineChars="150" w:firstLine="300"/>
        <w:rPr>
          <w:rFonts w:ascii="宋体" w:hAnsi="宋体"/>
          <w:sz w:val="20"/>
          <w:szCs w:val="20"/>
        </w:rPr>
      </w:pPr>
      <w:r>
        <w:rPr>
          <w:rFonts w:ascii="宋体" w:hAnsi="宋体" w:hint="eastAsia"/>
          <w:sz w:val="20"/>
          <w:szCs w:val="20"/>
        </w:rPr>
        <w:t>appStatus：应用权益状态；</w:t>
      </w:r>
    </w:p>
    <w:p w:rsidR="000D1898" w:rsidRDefault="000D1898" w:rsidP="00EA186E">
      <w:pPr>
        <w:ind w:firstLineChars="150" w:firstLine="300"/>
        <w:rPr>
          <w:rFonts w:ascii="宋体" w:hAnsi="宋体"/>
          <w:sz w:val="20"/>
          <w:szCs w:val="20"/>
        </w:rPr>
      </w:pPr>
      <w:r>
        <w:rPr>
          <w:rFonts w:ascii="宋体" w:hAnsi="宋体" w:hint="eastAsia"/>
          <w:sz w:val="20"/>
          <w:szCs w:val="20"/>
        </w:rPr>
        <w:t>bankStatus：银行卡状态；</w:t>
      </w:r>
    </w:p>
    <w:p w:rsidR="00C23780" w:rsidRDefault="00C23780" w:rsidP="00EA186E">
      <w:pPr>
        <w:ind w:firstLineChars="150" w:firstLine="300"/>
        <w:rPr>
          <w:rFonts w:ascii="宋体" w:hAnsi="宋体"/>
          <w:sz w:val="20"/>
          <w:szCs w:val="20"/>
        </w:rPr>
      </w:pPr>
      <w:r>
        <w:rPr>
          <w:rFonts w:ascii="宋体" w:hAnsi="宋体" w:hint="eastAsia"/>
          <w:sz w:val="20"/>
          <w:szCs w:val="20"/>
        </w:rPr>
        <w:t>notifyTest：商户侧回调通知测试，触发一个回调通知，并等待返回。</w:t>
      </w:r>
    </w:p>
    <w:p w:rsidR="00585234" w:rsidRDefault="00585234" w:rsidP="00EA186E">
      <w:pPr>
        <w:ind w:firstLineChars="150" w:firstLine="300"/>
        <w:rPr>
          <w:rFonts w:ascii="宋体" w:hAnsi="宋体"/>
          <w:sz w:val="20"/>
          <w:szCs w:val="20"/>
        </w:rPr>
      </w:pPr>
      <w:r>
        <w:rPr>
          <w:rFonts w:ascii="宋体" w:hAnsi="宋体" w:hint="eastAsia"/>
          <w:sz w:val="20"/>
          <w:szCs w:val="20"/>
        </w:rPr>
        <w:t>ratioInfo：商户</w:t>
      </w:r>
      <w:r w:rsidR="002A4D84">
        <w:rPr>
          <w:rFonts w:ascii="宋体" w:hAnsi="宋体" w:hint="eastAsia"/>
          <w:sz w:val="20"/>
          <w:szCs w:val="20"/>
        </w:rPr>
        <w:t>应用</w:t>
      </w:r>
      <w:r>
        <w:rPr>
          <w:rFonts w:ascii="宋体" w:hAnsi="宋体" w:hint="eastAsia"/>
          <w:sz w:val="20"/>
          <w:szCs w:val="20"/>
        </w:rPr>
        <w:t>分成信息；</w:t>
      </w:r>
    </w:p>
    <w:p w:rsidR="002A4D84" w:rsidRDefault="002A4D84" w:rsidP="00EA186E">
      <w:pPr>
        <w:ind w:firstLineChars="150" w:firstLine="300"/>
        <w:rPr>
          <w:rFonts w:ascii="宋体" w:hAnsi="宋体"/>
          <w:sz w:val="20"/>
          <w:szCs w:val="20"/>
        </w:rPr>
      </w:pPr>
      <w:r>
        <w:rPr>
          <w:rFonts w:ascii="宋体" w:hAnsi="宋体" w:hint="eastAsia"/>
          <w:sz w:val="20"/>
          <w:szCs w:val="20"/>
        </w:rPr>
        <w:t>merchantInfo：商户信息；</w:t>
      </w:r>
    </w:p>
    <w:p w:rsidR="00A91DCD" w:rsidRDefault="00A91DCD" w:rsidP="00EA186E">
      <w:pPr>
        <w:ind w:firstLineChars="150" w:firstLine="300"/>
        <w:rPr>
          <w:rFonts w:ascii="宋体" w:hAnsi="宋体"/>
          <w:sz w:val="20"/>
          <w:szCs w:val="20"/>
        </w:rPr>
      </w:pPr>
      <w:r>
        <w:rPr>
          <w:rFonts w:ascii="宋体" w:hAnsi="宋体" w:hint="eastAsia"/>
          <w:sz w:val="20"/>
          <w:szCs w:val="20"/>
        </w:rPr>
        <w:t>consumerInfo：消费者信息，目前主要是</w:t>
      </w:r>
      <w:r w:rsidR="00785473">
        <w:rPr>
          <w:rFonts w:ascii="宋体" w:hAnsi="宋体" w:hint="eastAsia"/>
          <w:sz w:val="20"/>
          <w:szCs w:val="20"/>
        </w:rPr>
        <w:t>免密支付的</w:t>
      </w:r>
      <w:r>
        <w:rPr>
          <w:rFonts w:ascii="宋体" w:hAnsi="宋体" w:hint="eastAsia"/>
          <w:sz w:val="20"/>
          <w:szCs w:val="20"/>
        </w:rPr>
        <w:t>限额信息。</w:t>
      </w:r>
    </w:p>
    <w:p w:rsidR="006A2A8E" w:rsidRDefault="006A2A8E" w:rsidP="00EA186E">
      <w:pPr>
        <w:ind w:firstLineChars="150" w:firstLine="300"/>
        <w:rPr>
          <w:rFonts w:ascii="宋体" w:hAnsi="宋体"/>
          <w:sz w:val="20"/>
          <w:szCs w:val="20"/>
        </w:rPr>
      </w:pPr>
    </w:p>
    <w:p w:rsidR="00065001" w:rsidRDefault="00065001" w:rsidP="00065001">
      <w:pPr>
        <w:pStyle w:val="3"/>
        <w:rPr>
          <w:sz w:val="21"/>
          <w:szCs w:val="21"/>
        </w:rPr>
      </w:pPr>
      <w:r>
        <w:rPr>
          <w:rFonts w:hint="eastAsia"/>
          <w:sz w:val="21"/>
          <w:szCs w:val="21"/>
        </w:rPr>
        <w:t>应用权益状态</w:t>
      </w:r>
    </w:p>
    <w:p w:rsidR="00065001" w:rsidRDefault="00065001" w:rsidP="00065001">
      <w:pPr>
        <w:ind w:firstLineChars="150" w:firstLine="315"/>
      </w:pPr>
      <w:r>
        <w:rPr>
          <w:rFonts w:hint="eastAsia"/>
        </w:rPr>
        <w:t>设置应用权益状态。</w:t>
      </w:r>
    </w:p>
    <w:p w:rsidR="00065001" w:rsidRPr="00E960D7" w:rsidRDefault="00065001" w:rsidP="00065001">
      <w:pPr>
        <w:ind w:firstLineChars="150" w:firstLine="315"/>
      </w:pPr>
      <w:r>
        <w:rPr>
          <w:rFonts w:hint="eastAsia"/>
        </w:rPr>
        <w:lastRenderedPageBreak/>
        <w:t>注：该状态</w:t>
      </w:r>
      <w:r w:rsidR="002F762A">
        <w:rPr>
          <w:rFonts w:hint="eastAsia"/>
        </w:rPr>
        <w:t>并不影响交易服务器的处理逻辑</w:t>
      </w:r>
      <w:r w:rsidR="004315A1">
        <w:rPr>
          <w:rFonts w:hint="eastAsia"/>
        </w:rPr>
        <w:t>，无论其有效还是无效，商户均可使用支付能力</w:t>
      </w:r>
      <w:r w:rsidR="000F7113">
        <w:rPr>
          <w:rFonts w:hint="eastAsia"/>
        </w:rPr>
        <w:t>。</w:t>
      </w:r>
    </w:p>
    <w:p w:rsidR="00065001" w:rsidRDefault="00065001" w:rsidP="00065001">
      <w:pPr>
        <w:ind w:firstLineChars="150" w:firstLine="315"/>
      </w:pPr>
      <w:r>
        <w:rPr>
          <w:rFonts w:hint="eastAsia"/>
        </w:rPr>
        <w:t>接口参数描述：</w:t>
      </w:r>
    </w:p>
    <w:tbl>
      <w:tblPr>
        <w:tblW w:w="8052" w:type="dxa"/>
        <w:jc w:val="center"/>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37"/>
        <w:gridCol w:w="1146"/>
        <w:gridCol w:w="4222"/>
        <w:gridCol w:w="847"/>
      </w:tblGrid>
      <w:tr w:rsidR="00065001" w:rsidRPr="00F34E0C" w:rsidTr="00065001">
        <w:trPr>
          <w:trHeight w:val="330"/>
          <w:jc w:val="center"/>
        </w:trPr>
        <w:tc>
          <w:tcPr>
            <w:tcW w:w="1837" w:type="dxa"/>
            <w:shd w:val="clear" w:color="auto" w:fill="auto"/>
            <w:vAlign w:val="center"/>
            <w:hideMark/>
          </w:tcPr>
          <w:p w:rsidR="00065001" w:rsidRPr="00F34E0C" w:rsidRDefault="00065001" w:rsidP="00065001">
            <w:pPr>
              <w:ind w:leftChars="-44" w:left="-92"/>
              <w:jc w:val="center"/>
              <w:rPr>
                <w:b/>
              </w:rPr>
            </w:pPr>
            <w:r w:rsidRPr="00F34E0C">
              <w:rPr>
                <w:rFonts w:hint="eastAsia"/>
                <w:b/>
              </w:rPr>
              <w:t>名称</w:t>
            </w:r>
          </w:p>
        </w:tc>
        <w:tc>
          <w:tcPr>
            <w:tcW w:w="1146" w:type="dxa"/>
            <w:shd w:val="clear" w:color="auto" w:fill="auto"/>
            <w:vAlign w:val="center"/>
            <w:hideMark/>
          </w:tcPr>
          <w:p w:rsidR="00065001" w:rsidRPr="00F34E0C" w:rsidRDefault="00065001" w:rsidP="00065001">
            <w:pPr>
              <w:jc w:val="center"/>
              <w:rPr>
                <w:b/>
              </w:rPr>
            </w:pPr>
            <w:r>
              <w:rPr>
                <w:rFonts w:hint="eastAsia"/>
                <w:b/>
              </w:rPr>
              <w:t>类型</w:t>
            </w:r>
          </w:p>
        </w:tc>
        <w:tc>
          <w:tcPr>
            <w:tcW w:w="4222" w:type="dxa"/>
            <w:shd w:val="clear" w:color="auto" w:fill="auto"/>
            <w:vAlign w:val="center"/>
            <w:hideMark/>
          </w:tcPr>
          <w:p w:rsidR="00065001" w:rsidRPr="00F34E0C" w:rsidRDefault="00065001" w:rsidP="00065001">
            <w:pPr>
              <w:jc w:val="center"/>
              <w:rPr>
                <w:b/>
              </w:rPr>
            </w:pPr>
            <w:r w:rsidRPr="00F34E0C">
              <w:rPr>
                <w:rFonts w:hint="eastAsia"/>
                <w:b/>
              </w:rPr>
              <w:t>描述</w:t>
            </w:r>
          </w:p>
        </w:tc>
        <w:tc>
          <w:tcPr>
            <w:tcW w:w="847" w:type="dxa"/>
            <w:shd w:val="clear" w:color="auto" w:fill="auto"/>
            <w:vAlign w:val="center"/>
            <w:hideMark/>
          </w:tcPr>
          <w:p w:rsidR="00065001" w:rsidRPr="00F34E0C" w:rsidRDefault="00065001" w:rsidP="00065001">
            <w:pPr>
              <w:jc w:val="center"/>
              <w:rPr>
                <w:b/>
              </w:rPr>
            </w:pPr>
            <w:r w:rsidRPr="00F34E0C">
              <w:rPr>
                <w:rFonts w:hint="eastAsia"/>
                <w:b/>
              </w:rPr>
              <w:t>可选</w:t>
            </w:r>
          </w:p>
        </w:tc>
      </w:tr>
      <w:tr w:rsidR="007032FD" w:rsidRPr="00F34E0C" w:rsidTr="00065001">
        <w:trPr>
          <w:trHeight w:val="330"/>
          <w:jc w:val="center"/>
        </w:trPr>
        <w:tc>
          <w:tcPr>
            <w:tcW w:w="1837" w:type="dxa"/>
            <w:shd w:val="clear" w:color="auto" w:fill="auto"/>
            <w:vAlign w:val="center"/>
            <w:hideMark/>
          </w:tcPr>
          <w:p w:rsidR="007032FD" w:rsidRPr="007032FD" w:rsidRDefault="007032FD" w:rsidP="007032FD">
            <w:pPr>
              <w:spacing w:line="240" w:lineRule="auto"/>
              <w:ind w:left="-93" w:right="51" w:firstLineChars="44" w:firstLine="92"/>
              <w:jc w:val="both"/>
            </w:pPr>
            <w:r>
              <w:rPr>
                <w:rFonts w:hint="eastAsia"/>
              </w:rPr>
              <w:t>userID</w:t>
            </w:r>
          </w:p>
        </w:tc>
        <w:tc>
          <w:tcPr>
            <w:tcW w:w="1146" w:type="dxa"/>
            <w:shd w:val="clear" w:color="auto" w:fill="auto"/>
            <w:vAlign w:val="center"/>
            <w:hideMark/>
          </w:tcPr>
          <w:p w:rsidR="007032FD" w:rsidRPr="007032FD" w:rsidRDefault="007032FD" w:rsidP="007032FD">
            <w:pPr>
              <w:spacing w:line="240" w:lineRule="auto"/>
              <w:ind w:left="-93" w:right="51" w:firstLineChars="44" w:firstLine="92"/>
              <w:jc w:val="both"/>
            </w:pPr>
            <w:r>
              <w:rPr>
                <w:rFonts w:hint="eastAsia"/>
              </w:rPr>
              <w:t>String</w:t>
            </w:r>
          </w:p>
        </w:tc>
        <w:tc>
          <w:tcPr>
            <w:tcW w:w="4222" w:type="dxa"/>
            <w:shd w:val="clear" w:color="auto" w:fill="auto"/>
            <w:vAlign w:val="center"/>
            <w:hideMark/>
          </w:tcPr>
          <w:p w:rsidR="007032FD" w:rsidRDefault="007032FD" w:rsidP="007032FD">
            <w:pPr>
              <w:spacing w:line="240" w:lineRule="auto"/>
              <w:ind w:left="-93" w:right="51" w:firstLineChars="44" w:firstLine="92"/>
              <w:jc w:val="both"/>
            </w:pPr>
            <w:r>
              <w:rPr>
                <w:rFonts w:hint="eastAsia"/>
              </w:rPr>
              <w:t>商户在</w:t>
            </w:r>
            <w:r>
              <w:rPr>
                <w:rFonts w:hint="eastAsia"/>
              </w:rPr>
              <w:t>UP</w:t>
            </w:r>
            <w:r>
              <w:rPr>
                <w:rFonts w:hint="eastAsia"/>
              </w:rPr>
              <w:t>的</w:t>
            </w:r>
            <w:r>
              <w:rPr>
                <w:rFonts w:hint="eastAsia"/>
              </w:rPr>
              <w:t>ID</w:t>
            </w:r>
            <w:r>
              <w:rPr>
                <w:rFonts w:hint="eastAsia"/>
              </w:rPr>
              <w:t>；</w:t>
            </w:r>
          </w:p>
          <w:p w:rsidR="007032FD" w:rsidRPr="007032FD" w:rsidRDefault="007032FD" w:rsidP="007032FD">
            <w:pPr>
              <w:spacing w:line="240" w:lineRule="auto"/>
              <w:ind w:leftChars="-2" w:right="51" w:hangingChars="2" w:hanging="4"/>
              <w:jc w:val="both"/>
            </w:pPr>
            <w:r>
              <w:rPr>
                <w:rFonts w:hint="eastAsia"/>
              </w:rPr>
              <w:t>联盟开发者接口中，直接从协议中获取。管理者接口中直接传递被操作商户的</w:t>
            </w:r>
            <w:r>
              <w:rPr>
                <w:rFonts w:hint="eastAsia"/>
              </w:rPr>
              <w:t>ID</w:t>
            </w:r>
            <w:r>
              <w:rPr>
                <w:rFonts w:hint="eastAsia"/>
              </w:rPr>
              <w:t>。</w:t>
            </w:r>
          </w:p>
        </w:tc>
        <w:tc>
          <w:tcPr>
            <w:tcW w:w="847" w:type="dxa"/>
            <w:shd w:val="clear" w:color="auto" w:fill="auto"/>
            <w:vAlign w:val="center"/>
            <w:hideMark/>
          </w:tcPr>
          <w:p w:rsidR="007032FD" w:rsidRPr="007032FD" w:rsidRDefault="007032FD" w:rsidP="007032FD">
            <w:pPr>
              <w:spacing w:line="240" w:lineRule="auto"/>
              <w:ind w:left="-93" w:right="51" w:firstLineChars="44" w:firstLine="92"/>
              <w:jc w:val="both"/>
            </w:pPr>
            <w:r>
              <w:rPr>
                <w:rFonts w:hint="eastAsia"/>
              </w:rPr>
              <w:t>O</w:t>
            </w:r>
          </w:p>
        </w:tc>
      </w:tr>
      <w:tr w:rsidR="008A6899" w:rsidRPr="00F34E0C" w:rsidTr="00065001">
        <w:trPr>
          <w:trHeight w:val="330"/>
          <w:jc w:val="center"/>
        </w:trPr>
        <w:tc>
          <w:tcPr>
            <w:tcW w:w="1837" w:type="dxa"/>
            <w:shd w:val="clear" w:color="auto" w:fill="auto"/>
            <w:vAlign w:val="center"/>
            <w:hideMark/>
          </w:tcPr>
          <w:p w:rsidR="008A6899" w:rsidRDefault="008A6899" w:rsidP="007032FD">
            <w:pPr>
              <w:spacing w:line="240" w:lineRule="auto"/>
              <w:ind w:left="-93" w:right="51" w:firstLineChars="44" w:firstLine="92"/>
              <w:jc w:val="both"/>
            </w:pPr>
            <w:r>
              <w:rPr>
                <w:lang w:val="fr-FR"/>
              </w:rPr>
              <w:t>managerUserID</w:t>
            </w:r>
          </w:p>
        </w:tc>
        <w:tc>
          <w:tcPr>
            <w:tcW w:w="1146" w:type="dxa"/>
            <w:shd w:val="clear" w:color="auto" w:fill="auto"/>
            <w:vAlign w:val="center"/>
            <w:hideMark/>
          </w:tcPr>
          <w:p w:rsidR="008A6899" w:rsidRDefault="008A6899" w:rsidP="007032FD">
            <w:pPr>
              <w:spacing w:line="240" w:lineRule="auto"/>
              <w:ind w:left="-93" w:right="51" w:firstLineChars="44" w:firstLine="92"/>
              <w:jc w:val="both"/>
            </w:pPr>
            <w:r>
              <w:rPr>
                <w:rFonts w:hint="eastAsia"/>
              </w:rPr>
              <w:t>String</w:t>
            </w:r>
          </w:p>
        </w:tc>
        <w:tc>
          <w:tcPr>
            <w:tcW w:w="4222" w:type="dxa"/>
            <w:shd w:val="clear" w:color="auto" w:fill="auto"/>
            <w:vAlign w:val="center"/>
            <w:hideMark/>
          </w:tcPr>
          <w:p w:rsidR="008A6899" w:rsidRDefault="008A6899" w:rsidP="008A6899">
            <w:pPr>
              <w:spacing w:line="240" w:lineRule="auto"/>
              <w:ind w:left="-93" w:right="51" w:firstLineChars="44" w:firstLine="79"/>
              <w:jc w:val="both"/>
            </w:pPr>
            <w:r>
              <w:rPr>
                <w:rFonts w:ascii="宋体" w:hAnsi="宋体" w:hint="eastAsia"/>
                <w:sz w:val="18"/>
                <w:szCs w:val="18"/>
              </w:rPr>
              <w:t>联盟管理员用户</w:t>
            </w:r>
            <w:r>
              <w:rPr>
                <w:rFonts w:ascii="Arial" w:hAnsi="Arial" w:cs="Arial"/>
                <w:sz w:val="18"/>
                <w:szCs w:val="18"/>
                <w:lang w:val="fr-FR"/>
              </w:rPr>
              <w:t>ID</w:t>
            </w:r>
            <w:r>
              <w:rPr>
                <w:rFonts w:ascii="Arial" w:hAnsi="Arial" w:cs="Arial" w:hint="eastAsia"/>
                <w:sz w:val="18"/>
                <w:szCs w:val="18"/>
                <w:lang w:val="fr-FR"/>
              </w:rPr>
              <w:t>，仅仅对管理接口有效，当前为保留字段，业务不处理。</w:t>
            </w:r>
          </w:p>
        </w:tc>
        <w:tc>
          <w:tcPr>
            <w:tcW w:w="847" w:type="dxa"/>
            <w:shd w:val="clear" w:color="auto" w:fill="auto"/>
            <w:vAlign w:val="center"/>
            <w:hideMark/>
          </w:tcPr>
          <w:p w:rsidR="008A6899" w:rsidRDefault="008A6899" w:rsidP="007032FD">
            <w:pPr>
              <w:spacing w:line="240" w:lineRule="auto"/>
              <w:ind w:left="-93" w:right="51" w:firstLineChars="44" w:firstLine="92"/>
              <w:jc w:val="both"/>
            </w:pPr>
            <w:r>
              <w:rPr>
                <w:rFonts w:hint="eastAsia"/>
              </w:rPr>
              <w:t>O</w:t>
            </w:r>
          </w:p>
        </w:tc>
      </w:tr>
      <w:tr w:rsidR="00F17D41" w:rsidRPr="00CC549D" w:rsidTr="00065001">
        <w:trPr>
          <w:trHeight w:val="330"/>
          <w:jc w:val="center"/>
        </w:trPr>
        <w:tc>
          <w:tcPr>
            <w:tcW w:w="1837" w:type="dxa"/>
            <w:tcBorders>
              <w:top w:val="single" w:sz="4" w:space="0" w:color="auto"/>
              <w:left w:val="single" w:sz="4" w:space="0" w:color="auto"/>
              <w:bottom w:val="single" w:sz="4" w:space="0" w:color="auto"/>
              <w:right w:val="single" w:sz="4" w:space="0" w:color="auto"/>
            </w:tcBorders>
            <w:shd w:val="clear" w:color="auto" w:fill="auto"/>
            <w:vAlign w:val="center"/>
          </w:tcPr>
          <w:p w:rsidR="00F17D41" w:rsidRPr="00B37C41" w:rsidRDefault="00F17D41" w:rsidP="00065001">
            <w:pPr>
              <w:spacing w:line="240" w:lineRule="auto"/>
              <w:ind w:left="-93" w:right="51" w:firstLineChars="44" w:firstLine="92"/>
              <w:jc w:val="both"/>
            </w:pPr>
            <w:r>
              <w:rPr>
                <w:rFonts w:hint="eastAsia"/>
              </w:rPr>
              <w:t>applicationID</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center"/>
          </w:tcPr>
          <w:p w:rsidR="00F17D41" w:rsidRPr="00B37C41" w:rsidRDefault="00F17D41" w:rsidP="00065001">
            <w:pPr>
              <w:spacing w:line="240" w:lineRule="auto"/>
              <w:ind w:left="-93" w:right="51" w:firstLineChars="44" w:firstLine="92"/>
              <w:jc w:val="both"/>
            </w:pPr>
            <w:r>
              <w:rPr>
                <w:rFonts w:hint="eastAsia"/>
              </w:rPr>
              <w:t>String</w:t>
            </w:r>
          </w:p>
        </w:tc>
        <w:tc>
          <w:tcPr>
            <w:tcW w:w="4222" w:type="dxa"/>
            <w:tcBorders>
              <w:top w:val="single" w:sz="4" w:space="0" w:color="auto"/>
              <w:left w:val="single" w:sz="4" w:space="0" w:color="auto"/>
              <w:bottom w:val="single" w:sz="4" w:space="0" w:color="auto"/>
              <w:right w:val="single" w:sz="4" w:space="0" w:color="auto"/>
            </w:tcBorders>
            <w:shd w:val="clear" w:color="auto" w:fill="auto"/>
            <w:vAlign w:val="center"/>
          </w:tcPr>
          <w:p w:rsidR="00F17D41" w:rsidRPr="00B37C41" w:rsidRDefault="00F17D41" w:rsidP="00F17D41">
            <w:pPr>
              <w:spacing w:line="312" w:lineRule="exact"/>
              <w:ind w:right="-20"/>
            </w:pPr>
            <w:r>
              <w:rPr>
                <w:rFonts w:hint="eastAsia"/>
              </w:rPr>
              <w:t>联盟应用编号</w:t>
            </w:r>
          </w:p>
        </w:tc>
        <w:tc>
          <w:tcPr>
            <w:tcW w:w="847" w:type="dxa"/>
            <w:tcBorders>
              <w:top w:val="single" w:sz="4" w:space="0" w:color="auto"/>
              <w:left w:val="single" w:sz="4" w:space="0" w:color="auto"/>
              <w:bottom w:val="single" w:sz="4" w:space="0" w:color="auto"/>
              <w:right w:val="single" w:sz="4" w:space="0" w:color="auto"/>
            </w:tcBorders>
            <w:shd w:val="clear" w:color="auto" w:fill="auto"/>
            <w:vAlign w:val="center"/>
          </w:tcPr>
          <w:p w:rsidR="00F17D41" w:rsidRPr="00B37C41" w:rsidRDefault="00F17D41" w:rsidP="00065001">
            <w:pPr>
              <w:spacing w:line="240" w:lineRule="auto"/>
              <w:ind w:left="-93" w:firstLineChars="44" w:firstLine="92"/>
              <w:jc w:val="both"/>
            </w:pPr>
            <w:r>
              <w:rPr>
                <w:rFonts w:hint="eastAsia"/>
              </w:rPr>
              <w:t>M</w:t>
            </w:r>
          </w:p>
        </w:tc>
      </w:tr>
      <w:tr w:rsidR="00F17D41" w:rsidRPr="00665A25" w:rsidTr="00065001">
        <w:trPr>
          <w:trHeight w:val="330"/>
          <w:jc w:val="center"/>
        </w:trPr>
        <w:tc>
          <w:tcPr>
            <w:tcW w:w="1837" w:type="dxa"/>
            <w:shd w:val="clear" w:color="auto" w:fill="auto"/>
            <w:vAlign w:val="center"/>
            <w:hideMark/>
          </w:tcPr>
          <w:p w:rsidR="00F17D41" w:rsidRPr="00B37C41" w:rsidRDefault="00F17D41" w:rsidP="00065001">
            <w:pPr>
              <w:spacing w:line="240" w:lineRule="auto"/>
              <w:ind w:left="-93" w:right="51" w:firstLineChars="44" w:firstLine="92"/>
              <w:jc w:val="both"/>
            </w:pPr>
            <w:r>
              <w:rPr>
                <w:rFonts w:hint="eastAsia"/>
              </w:rPr>
              <w:t>status</w:t>
            </w:r>
          </w:p>
        </w:tc>
        <w:tc>
          <w:tcPr>
            <w:tcW w:w="1146" w:type="dxa"/>
            <w:shd w:val="clear" w:color="auto" w:fill="auto"/>
            <w:vAlign w:val="center"/>
            <w:hideMark/>
          </w:tcPr>
          <w:p w:rsidR="00F17D41" w:rsidRPr="00B37C41" w:rsidRDefault="00F17D41" w:rsidP="00065001">
            <w:pPr>
              <w:spacing w:line="240" w:lineRule="auto"/>
              <w:ind w:left="-93" w:right="51" w:firstLineChars="44" w:firstLine="92"/>
              <w:jc w:val="both"/>
            </w:pPr>
            <w:r>
              <w:rPr>
                <w:rFonts w:hint="eastAsia"/>
              </w:rPr>
              <w:t>String</w:t>
            </w:r>
          </w:p>
        </w:tc>
        <w:tc>
          <w:tcPr>
            <w:tcW w:w="4222" w:type="dxa"/>
            <w:shd w:val="clear" w:color="auto" w:fill="auto"/>
            <w:vAlign w:val="center"/>
            <w:hideMark/>
          </w:tcPr>
          <w:p w:rsidR="00F17D41" w:rsidRDefault="00F17D41" w:rsidP="007D5B8A">
            <w:pPr>
              <w:spacing w:line="312" w:lineRule="exact"/>
              <w:ind w:right="-20"/>
            </w:pPr>
            <w:r>
              <w:rPr>
                <w:rFonts w:hint="eastAsia"/>
              </w:rPr>
              <w:t>应用支付权益状态：</w:t>
            </w:r>
          </w:p>
          <w:p w:rsidR="00C5048A" w:rsidRPr="00EA20B8" w:rsidRDefault="00C5048A" w:rsidP="00C5048A">
            <w:pPr>
              <w:snapToGrid w:val="0"/>
              <w:spacing w:line="240" w:lineRule="auto"/>
              <w:rPr>
                <w:rFonts w:ascii="宋体" w:hAnsi="宋体"/>
                <w:sz w:val="18"/>
                <w:szCs w:val="18"/>
              </w:rPr>
            </w:pPr>
            <w:r w:rsidRPr="00EA20B8">
              <w:rPr>
                <w:rFonts w:ascii="宋体" w:hAnsi="宋体" w:hint="eastAsia"/>
                <w:sz w:val="18"/>
                <w:szCs w:val="18"/>
              </w:rPr>
              <w:t>0 未开通</w:t>
            </w:r>
          </w:p>
          <w:p w:rsidR="00C5048A" w:rsidRPr="00EA20B8" w:rsidRDefault="00C5048A" w:rsidP="00C5048A">
            <w:pPr>
              <w:snapToGrid w:val="0"/>
              <w:spacing w:line="240" w:lineRule="auto"/>
              <w:rPr>
                <w:rFonts w:ascii="宋体" w:hAnsi="宋体"/>
                <w:sz w:val="18"/>
                <w:szCs w:val="18"/>
              </w:rPr>
            </w:pPr>
            <w:r w:rsidRPr="00EA20B8">
              <w:rPr>
                <w:rFonts w:ascii="宋体" w:hAnsi="宋体" w:hint="eastAsia"/>
                <w:sz w:val="18"/>
                <w:szCs w:val="18"/>
              </w:rPr>
              <w:t>1 待审核</w:t>
            </w:r>
          </w:p>
          <w:p w:rsidR="00C5048A" w:rsidRPr="00EA20B8" w:rsidRDefault="00C5048A" w:rsidP="00C5048A">
            <w:pPr>
              <w:snapToGrid w:val="0"/>
              <w:spacing w:line="240" w:lineRule="auto"/>
              <w:rPr>
                <w:rFonts w:ascii="宋体" w:hAnsi="宋体"/>
                <w:sz w:val="18"/>
                <w:szCs w:val="18"/>
              </w:rPr>
            </w:pPr>
            <w:r w:rsidRPr="00EA20B8">
              <w:rPr>
                <w:rFonts w:ascii="宋体" w:hAnsi="宋体" w:hint="eastAsia"/>
                <w:sz w:val="18"/>
                <w:szCs w:val="18"/>
              </w:rPr>
              <w:t>2 待开通</w:t>
            </w:r>
          </w:p>
          <w:p w:rsidR="00C5048A" w:rsidRPr="00EA20B8" w:rsidRDefault="00C5048A" w:rsidP="00C5048A">
            <w:pPr>
              <w:snapToGrid w:val="0"/>
              <w:spacing w:line="240" w:lineRule="auto"/>
              <w:rPr>
                <w:rFonts w:ascii="宋体" w:hAnsi="宋体"/>
                <w:sz w:val="18"/>
                <w:szCs w:val="18"/>
              </w:rPr>
            </w:pPr>
            <w:r w:rsidRPr="00EA20B8">
              <w:rPr>
                <w:rFonts w:ascii="宋体" w:hAnsi="宋体" w:hint="eastAsia"/>
                <w:sz w:val="18"/>
                <w:szCs w:val="18"/>
              </w:rPr>
              <w:t>3 已开通</w:t>
            </w:r>
          </w:p>
          <w:p w:rsidR="00F17D41" w:rsidRDefault="00C5048A" w:rsidP="00C5048A">
            <w:pPr>
              <w:spacing w:line="240" w:lineRule="auto"/>
              <w:ind w:left="-93" w:right="51" w:firstLineChars="44" w:firstLine="79"/>
              <w:jc w:val="both"/>
            </w:pPr>
            <w:r w:rsidRPr="00EA20B8">
              <w:rPr>
                <w:rFonts w:ascii="宋体" w:hAnsi="宋体" w:hint="eastAsia"/>
                <w:sz w:val="18"/>
                <w:szCs w:val="18"/>
              </w:rPr>
              <w:t>4 已关闭</w:t>
            </w:r>
          </w:p>
        </w:tc>
        <w:tc>
          <w:tcPr>
            <w:tcW w:w="847" w:type="dxa"/>
            <w:shd w:val="clear" w:color="auto" w:fill="auto"/>
            <w:vAlign w:val="center"/>
            <w:hideMark/>
          </w:tcPr>
          <w:p w:rsidR="00F17D41" w:rsidRPr="00B37C41" w:rsidRDefault="00F17D41" w:rsidP="00065001">
            <w:pPr>
              <w:spacing w:line="240" w:lineRule="auto"/>
              <w:ind w:left="-93" w:right="51" w:firstLineChars="44" w:firstLine="92"/>
              <w:jc w:val="both"/>
            </w:pPr>
            <w:r>
              <w:rPr>
                <w:rFonts w:hint="eastAsia"/>
              </w:rPr>
              <w:t>M</w:t>
            </w:r>
          </w:p>
        </w:tc>
      </w:tr>
      <w:tr w:rsidR="00AB1D91" w:rsidRPr="00665A25" w:rsidTr="00065001">
        <w:trPr>
          <w:trHeight w:val="330"/>
          <w:jc w:val="center"/>
        </w:trPr>
        <w:tc>
          <w:tcPr>
            <w:tcW w:w="1837" w:type="dxa"/>
            <w:shd w:val="clear" w:color="auto" w:fill="auto"/>
            <w:vAlign w:val="center"/>
            <w:hideMark/>
          </w:tcPr>
          <w:p w:rsidR="00AB1D91" w:rsidRDefault="00AB1D91" w:rsidP="00065001">
            <w:pPr>
              <w:spacing w:line="240" w:lineRule="auto"/>
              <w:ind w:left="-93" w:right="51" w:firstLineChars="44" w:firstLine="92"/>
              <w:jc w:val="both"/>
            </w:pPr>
            <w:r>
              <w:rPr>
                <w:rFonts w:hint="eastAsia"/>
              </w:rPr>
              <w:t>reason</w:t>
            </w:r>
          </w:p>
        </w:tc>
        <w:tc>
          <w:tcPr>
            <w:tcW w:w="1146" w:type="dxa"/>
            <w:shd w:val="clear" w:color="auto" w:fill="auto"/>
            <w:vAlign w:val="center"/>
            <w:hideMark/>
          </w:tcPr>
          <w:p w:rsidR="00AB1D91" w:rsidRDefault="00AB1D91" w:rsidP="00065001">
            <w:pPr>
              <w:spacing w:line="240" w:lineRule="auto"/>
              <w:ind w:left="-93" w:right="51" w:firstLineChars="44" w:firstLine="92"/>
              <w:jc w:val="both"/>
            </w:pPr>
            <w:r>
              <w:rPr>
                <w:rFonts w:hint="eastAsia"/>
              </w:rPr>
              <w:t>String</w:t>
            </w:r>
          </w:p>
        </w:tc>
        <w:tc>
          <w:tcPr>
            <w:tcW w:w="4222" w:type="dxa"/>
            <w:shd w:val="clear" w:color="auto" w:fill="auto"/>
            <w:vAlign w:val="center"/>
            <w:hideMark/>
          </w:tcPr>
          <w:p w:rsidR="00AB1D91" w:rsidRDefault="00AB1D91" w:rsidP="007D5B8A">
            <w:pPr>
              <w:spacing w:line="312" w:lineRule="exact"/>
              <w:ind w:right="-20"/>
            </w:pPr>
            <w:r>
              <w:rPr>
                <w:rFonts w:hint="eastAsia"/>
              </w:rPr>
              <w:t>原因描述，描述设置为该状态的原因</w:t>
            </w:r>
            <w:r w:rsidR="00577273">
              <w:rPr>
                <w:rFonts w:hint="eastAsia"/>
              </w:rPr>
              <w:t>，主要针对未开通状态。</w:t>
            </w:r>
          </w:p>
        </w:tc>
        <w:tc>
          <w:tcPr>
            <w:tcW w:w="847" w:type="dxa"/>
            <w:shd w:val="clear" w:color="auto" w:fill="auto"/>
            <w:vAlign w:val="center"/>
            <w:hideMark/>
          </w:tcPr>
          <w:p w:rsidR="00AB1D91" w:rsidRPr="00AB1D91" w:rsidRDefault="00362EAD" w:rsidP="00065001">
            <w:pPr>
              <w:spacing w:line="240" w:lineRule="auto"/>
              <w:ind w:left="-93" w:right="51" w:firstLineChars="44" w:firstLine="92"/>
              <w:jc w:val="both"/>
            </w:pPr>
            <w:r>
              <w:rPr>
                <w:rFonts w:hint="eastAsia"/>
              </w:rPr>
              <w:t>O</w:t>
            </w:r>
          </w:p>
        </w:tc>
      </w:tr>
      <w:tr w:rsidR="00F9036D" w:rsidRPr="00665A25" w:rsidTr="00065001">
        <w:trPr>
          <w:trHeight w:val="330"/>
          <w:jc w:val="center"/>
        </w:trPr>
        <w:tc>
          <w:tcPr>
            <w:tcW w:w="1837" w:type="dxa"/>
            <w:shd w:val="clear" w:color="auto" w:fill="auto"/>
            <w:vAlign w:val="center"/>
            <w:hideMark/>
          </w:tcPr>
          <w:p w:rsidR="00F9036D" w:rsidRDefault="00F9036D" w:rsidP="00065001">
            <w:pPr>
              <w:spacing w:line="240" w:lineRule="auto"/>
              <w:ind w:left="-93" w:right="51" w:firstLineChars="44" w:firstLine="92"/>
              <w:jc w:val="both"/>
            </w:pPr>
            <w:r w:rsidRPr="00262E93">
              <w:t>sign</w:t>
            </w:r>
          </w:p>
        </w:tc>
        <w:tc>
          <w:tcPr>
            <w:tcW w:w="1146" w:type="dxa"/>
            <w:shd w:val="clear" w:color="auto" w:fill="auto"/>
            <w:vAlign w:val="center"/>
            <w:hideMark/>
          </w:tcPr>
          <w:p w:rsidR="00F9036D" w:rsidRDefault="00F9036D" w:rsidP="00065001">
            <w:pPr>
              <w:spacing w:line="240" w:lineRule="auto"/>
              <w:ind w:left="-93" w:right="51" w:firstLineChars="44" w:firstLine="92"/>
              <w:jc w:val="both"/>
            </w:pPr>
            <w:r w:rsidRPr="00B37C41">
              <w:t>S</w:t>
            </w:r>
            <w:r w:rsidRPr="00B37C41">
              <w:rPr>
                <w:rFonts w:hint="eastAsia"/>
              </w:rPr>
              <w:t>tring</w:t>
            </w:r>
          </w:p>
        </w:tc>
        <w:tc>
          <w:tcPr>
            <w:tcW w:w="4222" w:type="dxa"/>
            <w:shd w:val="clear" w:color="auto" w:fill="auto"/>
            <w:vAlign w:val="center"/>
            <w:hideMark/>
          </w:tcPr>
          <w:p w:rsidR="00F9036D" w:rsidRDefault="00F9036D" w:rsidP="007D5B8A">
            <w:pPr>
              <w:spacing w:line="312" w:lineRule="exact"/>
              <w:ind w:right="-20"/>
            </w:pPr>
            <w:r>
              <w:rPr>
                <w:rFonts w:hint="eastAsia"/>
              </w:rPr>
              <w:t>SHA-256</w:t>
            </w:r>
            <w:r>
              <w:rPr>
                <w:rFonts w:hint="eastAsia"/>
              </w:rPr>
              <w:t>签名</w:t>
            </w:r>
          </w:p>
        </w:tc>
        <w:tc>
          <w:tcPr>
            <w:tcW w:w="847" w:type="dxa"/>
            <w:shd w:val="clear" w:color="auto" w:fill="auto"/>
            <w:vAlign w:val="center"/>
            <w:hideMark/>
          </w:tcPr>
          <w:p w:rsidR="00F9036D" w:rsidRDefault="00F9036D" w:rsidP="00065001">
            <w:pPr>
              <w:spacing w:line="240" w:lineRule="auto"/>
              <w:ind w:left="-93" w:right="51" w:firstLineChars="44" w:firstLine="92"/>
              <w:jc w:val="both"/>
            </w:pPr>
            <w:r>
              <w:rPr>
                <w:rFonts w:hint="eastAsia"/>
              </w:rPr>
              <w:t>M</w:t>
            </w:r>
          </w:p>
        </w:tc>
      </w:tr>
    </w:tbl>
    <w:p w:rsidR="00065001" w:rsidRPr="005F1769" w:rsidRDefault="00065001" w:rsidP="00065001">
      <w:pPr>
        <w:ind w:firstLineChars="150" w:firstLine="315"/>
      </w:pPr>
      <w:r w:rsidRPr="005F1769">
        <w:rPr>
          <w:rFonts w:hint="eastAsia"/>
        </w:rPr>
        <w:t>响应</w:t>
      </w:r>
    </w:p>
    <w:tbl>
      <w:tblPr>
        <w:tblW w:w="8052" w:type="dxa"/>
        <w:jc w:val="center"/>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40"/>
        <w:gridCol w:w="1152"/>
        <w:gridCol w:w="4212"/>
        <w:gridCol w:w="848"/>
      </w:tblGrid>
      <w:tr w:rsidR="00065001" w:rsidRPr="00F34E0C" w:rsidTr="00065001">
        <w:trPr>
          <w:trHeight w:val="330"/>
          <w:jc w:val="center"/>
        </w:trPr>
        <w:tc>
          <w:tcPr>
            <w:tcW w:w="1840" w:type="dxa"/>
            <w:shd w:val="clear" w:color="auto" w:fill="auto"/>
            <w:vAlign w:val="center"/>
            <w:hideMark/>
          </w:tcPr>
          <w:p w:rsidR="00065001" w:rsidRPr="00F34E0C" w:rsidRDefault="00065001" w:rsidP="00065001">
            <w:pPr>
              <w:jc w:val="center"/>
              <w:rPr>
                <w:b/>
              </w:rPr>
            </w:pPr>
            <w:r w:rsidRPr="00F34E0C">
              <w:rPr>
                <w:rFonts w:hint="eastAsia"/>
                <w:b/>
              </w:rPr>
              <w:t>名称</w:t>
            </w:r>
          </w:p>
        </w:tc>
        <w:tc>
          <w:tcPr>
            <w:tcW w:w="1152" w:type="dxa"/>
            <w:shd w:val="clear" w:color="auto" w:fill="auto"/>
            <w:vAlign w:val="center"/>
            <w:hideMark/>
          </w:tcPr>
          <w:p w:rsidR="00065001" w:rsidRPr="00F34E0C" w:rsidRDefault="00065001" w:rsidP="00065001">
            <w:pPr>
              <w:jc w:val="center"/>
              <w:rPr>
                <w:b/>
              </w:rPr>
            </w:pPr>
            <w:r>
              <w:rPr>
                <w:rFonts w:hint="eastAsia"/>
                <w:b/>
              </w:rPr>
              <w:t>类型</w:t>
            </w:r>
          </w:p>
        </w:tc>
        <w:tc>
          <w:tcPr>
            <w:tcW w:w="4212" w:type="dxa"/>
            <w:shd w:val="clear" w:color="auto" w:fill="auto"/>
            <w:vAlign w:val="center"/>
            <w:hideMark/>
          </w:tcPr>
          <w:p w:rsidR="00065001" w:rsidRPr="00F34E0C" w:rsidRDefault="00065001" w:rsidP="00065001">
            <w:pPr>
              <w:jc w:val="center"/>
              <w:rPr>
                <w:b/>
              </w:rPr>
            </w:pPr>
            <w:r w:rsidRPr="00F34E0C">
              <w:rPr>
                <w:rFonts w:hint="eastAsia"/>
                <w:b/>
              </w:rPr>
              <w:t>描述</w:t>
            </w:r>
          </w:p>
        </w:tc>
        <w:tc>
          <w:tcPr>
            <w:tcW w:w="848" w:type="dxa"/>
            <w:shd w:val="clear" w:color="auto" w:fill="auto"/>
            <w:vAlign w:val="center"/>
            <w:hideMark/>
          </w:tcPr>
          <w:p w:rsidR="00065001" w:rsidRPr="00F34E0C" w:rsidRDefault="00065001" w:rsidP="00065001">
            <w:pPr>
              <w:jc w:val="center"/>
              <w:rPr>
                <w:b/>
              </w:rPr>
            </w:pPr>
            <w:r w:rsidRPr="00F34E0C">
              <w:rPr>
                <w:rFonts w:hint="eastAsia"/>
                <w:b/>
              </w:rPr>
              <w:t>可选</w:t>
            </w:r>
          </w:p>
        </w:tc>
      </w:tr>
      <w:tr w:rsidR="00065001" w:rsidRPr="00665A25" w:rsidTr="00065001">
        <w:trPr>
          <w:trHeight w:val="330"/>
          <w:jc w:val="center"/>
        </w:trPr>
        <w:tc>
          <w:tcPr>
            <w:tcW w:w="1840" w:type="dxa"/>
            <w:shd w:val="clear" w:color="auto" w:fill="auto"/>
            <w:vAlign w:val="center"/>
            <w:hideMark/>
          </w:tcPr>
          <w:p w:rsidR="00065001" w:rsidRPr="00665A25" w:rsidRDefault="00065001" w:rsidP="00065001">
            <w:pPr>
              <w:spacing w:line="241" w:lineRule="auto"/>
              <w:ind w:left="-93" w:right="51" w:firstLineChars="44" w:firstLine="92"/>
            </w:pPr>
            <w:r w:rsidRPr="00286EBC">
              <w:rPr>
                <w:rFonts w:hint="eastAsia"/>
              </w:rPr>
              <w:t>returnCode</w:t>
            </w:r>
          </w:p>
        </w:tc>
        <w:tc>
          <w:tcPr>
            <w:tcW w:w="1152" w:type="dxa"/>
            <w:shd w:val="clear" w:color="auto" w:fill="auto"/>
            <w:vAlign w:val="center"/>
            <w:hideMark/>
          </w:tcPr>
          <w:p w:rsidR="00065001" w:rsidRDefault="00065001" w:rsidP="00065001">
            <w:pPr>
              <w:spacing w:line="241" w:lineRule="auto"/>
              <w:ind w:left="-93" w:right="51" w:firstLineChars="44" w:firstLine="92"/>
            </w:pPr>
            <w:r>
              <w:rPr>
                <w:rFonts w:hint="eastAsia"/>
              </w:rPr>
              <w:t>String</w:t>
            </w:r>
          </w:p>
        </w:tc>
        <w:tc>
          <w:tcPr>
            <w:tcW w:w="4212" w:type="dxa"/>
            <w:shd w:val="clear" w:color="auto" w:fill="auto"/>
            <w:vAlign w:val="center"/>
            <w:hideMark/>
          </w:tcPr>
          <w:p w:rsidR="00E013A8" w:rsidRDefault="00065001" w:rsidP="00F17D41">
            <w:pPr>
              <w:spacing w:line="241" w:lineRule="auto"/>
              <w:ind w:left="-93" w:right="51" w:firstLineChars="44" w:firstLine="92"/>
            </w:pPr>
            <w:r w:rsidRPr="004A2310">
              <w:rPr>
                <w:rFonts w:hint="eastAsia"/>
              </w:rPr>
              <w:t>0</w:t>
            </w:r>
            <w:r w:rsidRPr="004A2310">
              <w:rPr>
                <w:rFonts w:hint="eastAsia"/>
              </w:rPr>
              <w:t>：成功</w:t>
            </w:r>
            <w:r>
              <w:rPr>
                <w:rFonts w:hint="eastAsia"/>
              </w:rPr>
              <w:t xml:space="preserve"> </w:t>
            </w:r>
          </w:p>
          <w:p w:rsidR="00065001" w:rsidRPr="001C6E22" w:rsidRDefault="00BD7870" w:rsidP="00F17D41">
            <w:pPr>
              <w:spacing w:line="241" w:lineRule="auto"/>
              <w:ind w:left="-93" w:right="51" w:firstLineChars="44" w:firstLine="92"/>
            </w:pPr>
            <w:r>
              <w:rPr>
                <w:rFonts w:hint="eastAsia"/>
              </w:rPr>
              <w:t>其他：失败，具体请参考</w:t>
            </w:r>
            <w:r w:rsidR="006F430C">
              <w:rPr>
                <w:rFonts w:hint="eastAsia"/>
              </w:rPr>
              <w:t>2.1</w:t>
            </w:r>
            <w:r>
              <w:rPr>
                <w:rFonts w:hint="eastAsia"/>
              </w:rPr>
              <w:t>章节</w:t>
            </w:r>
          </w:p>
        </w:tc>
        <w:tc>
          <w:tcPr>
            <w:tcW w:w="848" w:type="dxa"/>
            <w:shd w:val="clear" w:color="auto" w:fill="auto"/>
            <w:hideMark/>
          </w:tcPr>
          <w:p w:rsidR="00065001" w:rsidRDefault="00065001" w:rsidP="00065001">
            <w:pPr>
              <w:spacing w:line="241" w:lineRule="auto"/>
              <w:ind w:left="-93" w:right="51" w:firstLineChars="44" w:firstLine="92"/>
            </w:pPr>
            <w:r w:rsidRPr="00B37C41">
              <w:rPr>
                <w:rFonts w:hint="eastAsia"/>
              </w:rPr>
              <w:t>M</w:t>
            </w:r>
          </w:p>
        </w:tc>
      </w:tr>
      <w:tr w:rsidR="00065001" w:rsidRPr="00665A25" w:rsidTr="00065001">
        <w:trPr>
          <w:trHeight w:val="330"/>
          <w:jc w:val="center"/>
        </w:trPr>
        <w:tc>
          <w:tcPr>
            <w:tcW w:w="1840" w:type="dxa"/>
            <w:shd w:val="clear" w:color="auto" w:fill="auto"/>
            <w:vAlign w:val="center"/>
            <w:hideMark/>
          </w:tcPr>
          <w:p w:rsidR="00065001" w:rsidRPr="00286EBC" w:rsidRDefault="00065001" w:rsidP="00065001">
            <w:pPr>
              <w:spacing w:line="241" w:lineRule="auto"/>
              <w:ind w:left="-93" w:right="51" w:firstLineChars="44" w:firstLine="92"/>
            </w:pPr>
            <w:r w:rsidRPr="00286EBC">
              <w:rPr>
                <w:rFonts w:hint="eastAsia"/>
              </w:rPr>
              <w:t>return</w:t>
            </w:r>
            <w:r>
              <w:rPr>
                <w:rFonts w:hint="eastAsia"/>
              </w:rPr>
              <w:t>Desc</w:t>
            </w:r>
          </w:p>
        </w:tc>
        <w:tc>
          <w:tcPr>
            <w:tcW w:w="1152" w:type="dxa"/>
            <w:shd w:val="clear" w:color="auto" w:fill="auto"/>
            <w:vAlign w:val="center"/>
            <w:hideMark/>
          </w:tcPr>
          <w:p w:rsidR="00065001" w:rsidRDefault="00065001" w:rsidP="00065001">
            <w:pPr>
              <w:spacing w:line="241" w:lineRule="auto"/>
              <w:ind w:left="-93" w:right="51" w:firstLineChars="44" w:firstLine="92"/>
            </w:pPr>
            <w:r>
              <w:rPr>
                <w:rFonts w:hint="eastAsia"/>
              </w:rPr>
              <w:t>String</w:t>
            </w:r>
          </w:p>
        </w:tc>
        <w:tc>
          <w:tcPr>
            <w:tcW w:w="4212" w:type="dxa"/>
            <w:shd w:val="clear" w:color="auto" w:fill="auto"/>
            <w:vAlign w:val="center"/>
            <w:hideMark/>
          </w:tcPr>
          <w:p w:rsidR="00065001" w:rsidRPr="004A2310" w:rsidRDefault="00065001" w:rsidP="00065001">
            <w:pPr>
              <w:spacing w:line="241" w:lineRule="auto"/>
              <w:ind w:left="-93" w:right="51" w:firstLineChars="44" w:firstLine="92"/>
            </w:pPr>
            <w:r>
              <w:rPr>
                <w:rFonts w:hint="eastAsia"/>
              </w:rPr>
              <w:t>返回值描述</w:t>
            </w:r>
          </w:p>
        </w:tc>
        <w:tc>
          <w:tcPr>
            <w:tcW w:w="848" w:type="dxa"/>
            <w:shd w:val="clear" w:color="auto" w:fill="auto"/>
            <w:vAlign w:val="center"/>
            <w:hideMark/>
          </w:tcPr>
          <w:p w:rsidR="00065001" w:rsidRPr="00B37C41" w:rsidRDefault="00065001" w:rsidP="00065001">
            <w:pPr>
              <w:spacing w:line="241" w:lineRule="auto"/>
              <w:ind w:left="-93" w:right="51" w:firstLineChars="44" w:firstLine="92"/>
            </w:pPr>
            <w:r w:rsidRPr="00B37C41">
              <w:rPr>
                <w:rFonts w:hint="eastAsia"/>
              </w:rPr>
              <w:t>M</w:t>
            </w:r>
          </w:p>
        </w:tc>
      </w:tr>
    </w:tbl>
    <w:p w:rsidR="00065001" w:rsidRDefault="00065001" w:rsidP="00065001">
      <w:pPr>
        <w:ind w:left="420"/>
      </w:pPr>
    </w:p>
    <w:p w:rsidR="00065001" w:rsidRDefault="00065001" w:rsidP="00065001">
      <w:pPr>
        <w:ind w:left="420"/>
      </w:pPr>
      <w:r>
        <w:rPr>
          <w:rFonts w:hint="eastAsia"/>
        </w:rPr>
        <w:t>举例</w:t>
      </w:r>
    </w:p>
    <w:tbl>
      <w:tblPr>
        <w:tblW w:w="0" w:type="auto"/>
        <w:tblInd w:w="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1873"/>
        <w:gridCol w:w="6399"/>
      </w:tblGrid>
      <w:tr w:rsidR="00065001" w:rsidRPr="0038247B" w:rsidTr="00065001">
        <w:trPr>
          <w:cantSplit/>
          <w:trHeight w:val="300"/>
        </w:trPr>
        <w:tc>
          <w:tcPr>
            <w:tcW w:w="189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065001" w:rsidRPr="0038247B" w:rsidRDefault="00065001" w:rsidP="00065001">
            <w:pPr>
              <w:pStyle w:val="TableHeading"/>
            </w:pPr>
            <w:r w:rsidRPr="0038247B">
              <w:t>Request/Response</w:t>
            </w:r>
          </w:p>
        </w:tc>
        <w:tc>
          <w:tcPr>
            <w:tcW w:w="6375"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065001" w:rsidRPr="0038247B" w:rsidRDefault="00065001" w:rsidP="00065001">
            <w:pPr>
              <w:pStyle w:val="TableHeading"/>
            </w:pPr>
            <w:r w:rsidRPr="0038247B">
              <w:t>Example</w:t>
            </w:r>
          </w:p>
        </w:tc>
      </w:tr>
      <w:tr w:rsidR="00065001" w:rsidRPr="00B05DED" w:rsidTr="00065001">
        <w:trPr>
          <w:cantSplit/>
          <w:trHeight w:val="281"/>
        </w:trPr>
        <w:tc>
          <w:tcPr>
            <w:tcW w:w="1897" w:type="dxa"/>
          </w:tcPr>
          <w:p w:rsidR="00065001" w:rsidRPr="002B69A5" w:rsidRDefault="00065001" w:rsidP="00065001">
            <w:pPr>
              <w:pStyle w:val="TableText"/>
              <w:rPr>
                <w:lang w:val="fr-FR"/>
              </w:rPr>
            </w:pPr>
            <w:r w:rsidRPr="0038247B">
              <w:t>Request</w:t>
            </w:r>
          </w:p>
        </w:tc>
        <w:tc>
          <w:tcPr>
            <w:tcW w:w="6375" w:type="dxa"/>
          </w:tcPr>
          <w:p w:rsidR="00E160EB" w:rsidRPr="00E160EB" w:rsidRDefault="00E160EB" w:rsidP="00E160EB">
            <w:pPr>
              <w:pStyle w:val="TerminalDisplayinTable"/>
              <w:shd w:val="clear" w:color="auto" w:fill="D9D9D9"/>
              <w:spacing w:line="240" w:lineRule="auto"/>
              <w:rPr>
                <w:lang w:val="fr-FR"/>
              </w:rPr>
            </w:pPr>
            <w:r w:rsidRPr="00E160EB">
              <w:rPr>
                <w:lang w:val="fr-FR"/>
              </w:rPr>
              <w:t>{</w:t>
            </w:r>
          </w:p>
          <w:p w:rsidR="00E160EB" w:rsidRPr="00E160EB" w:rsidRDefault="00E160EB" w:rsidP="00E160EB">
            <w:pPr>
              <w:pStyle w:val="TerminalDisplayinTable"/>
              <w:shd w:val="clear" w:color="auto" w:fill="D9D9D9"/>
              <w:spacing w:line="240" w:lineRule="auto"/>
              <w:rPr>
                <w:lang w:val="fr-FR"/>
              </w:rPr>
            </w:pPr>
            <w:r w:rsidRPr="00E160EB">
              <w:rPr>
                <w:lang w:val="fr-FR"/>
              </w:rPr>
              <w:t xml:space="preserve">    "userID": "lilan",</w:t>
            </w:r>
          </w:p>
          <w:p w:rsidR="00E160EB" w:rsidRPr="00E160EB" w:rsidRDefault="00E160EB" w:rsidP="00E160EB">
            <w:pPr>
              <w:pStyle w:val="TerminalDisplayinTable"/>
              <w:shd w:val="clear" w:color="auto" w:fill="D9D9D9"/>
              <w:spacing w:line="240" w:lineRule="auto"/>
              <w:rPr>
                <w:lang w:val="fr-FR"/>
              </w:rPr>
            </w:pPr>
            <w:r w:rsidRPr="00E160EB">
              <w:rPr>
                <w:lang w:val="fr-FR"/>
              </w:rPr>
              <w:t xml:space="preserve">    "applicationID": "01234567890",</w:t>
            </w:r>
          </w:p>
          <w:p w:rsidR="00E160EB" w:rsidRPr="00E160EB" w:rsidRDefault="00E160EB" w:rsidP="00E160EB">
            <w:pPr>
              <w:pStyle w:val="TerminalDisplayinTable"/>
              <w:shd w:val="clear" w:color="auto" w:fill="D9D9D9"/>
              <w:spacing w:line="240" w:lineRule="auto"/>
              <w:rPr>
                <w:lang w:val="fr-FR"/>
              </w:rPr>
            </w:pPr>
            <w:r w:rsidRPr="00E160EB">
              <w:rPr>
                <w:lang w:val="fr-FR"/>
              </w:rPr>
              <w:t xml:space="preserve">    "status": "0",</w:t>
            </w:r>
          </w:p>
          <w:p w:rsidR="00E160EB" w:rsidRPr="00E160EB" w:rsidRDefault="00E160EB" w:rsidP="00E160EB">
            <w:pPr>
              <w:pStyle w:val="TerminalDisplayinTable"/>
              <w:shd w:val="clear" w:color="auto" w:fill="D9D9D9"/>
              <w:spacing w:line="240" w:lineRule="auto"/>
              <w:rPr>
                <w:lang w:val="fr-FR"/>
              </w:rPr>
            </w:pPr>
            <w:r w:rsidRPr="00E160EB">
              <w:rPr>
                <w:rFonts w:hint="eastAsia"/>
                <w:lang w:val="fr-FR"/>
              </w:rPr>
              <w:t xml:space="preserve">    "reason": "</w:t>
            </w:r>
            <w:r w:rsidRPr="00E160EB">
              <w:rPr>
                <w:rFonts w:hint="eastAsia"/>
                <w:lang w:val="fr-FR"/>
              </w:rPr>
              <w:t>测试</w:t>
            </w:r>
            <w:r w:rsidRPr="00E160EB">
              <w:rPr>
                <w:rFonts w:hint="eastAsia"/>
                <w:lang w:val="fr-FR"/>
              </w:rPr>
              <w:t>",</w:t>
            </w:r>
          </w:p>
          <w:p w:rsidR="00E160EB" w:rsidRPr="00E160EB" w:rsidRDefault="00E160EB" w:rsidP="00E160EB">
            <w:pPr>
              <w:pStyle w:val="TerminalDisplayinTable"/>
              <w:shd w:val="clear" w:color="auto" w:fill="D9D9D9"/>
              <w:spacing w:line="240" w:lineRule="auto"/>
              <w:rPr>
                <w:lang w:val="fr-FR"/>
              </w:rPr>
            </w:pPr>
            <w:r w:rsidRPr="00E160EB">
              <w:rPr>
                <w:lang w:val="fr-FR"/>
              </w:rPr>
              <w:t xml:space="preserve">    "sign": "1b9a33789232709159bd375b62f4c426068f0f699b38d83dec27468621574822"</w:t>
            </w:r>
          </w:p>
          <w:p w:rsidR="00065001" w:rsidRPr="002B69A5" w:rsidRDefault="00E160EB" w:rsidP="00E160EB">
            <w:pPr>
              <w:pStyle w:val="TerminalDisplayinTable"/>
              <w:shd w:val="clear" w:color="auto" w:fill="D9D9D9"/>
              <w:spacing w:line="240" w:lineRule="auto"/>
              <w:rPr>
                <w:lang w:val="it-IT"/>
              </w:rPr>
            </w:pPr>
            <w:r w:rsidRPr="00E160EB">
              <w:rPr>
                <w:lang w:val="fr-FR"/>
              </w:rPr>
              <w:t>}</w:t>
            </w:r>
          </w:p>
        </w:tc>
      </w:tr>
      <w:tr w:rsidR="00065001" w:rsidRPr="001C6E22" w:rsidTr="00065001">
        <w:trPr>
          <w:cantSplit/>
          <w:trHeight w:val="281"/>
        </w:trPr>
        <w:tc>
          <w:tcPr>
            <w:tcW w:w="1897" w:type="dxa"/>
          </w:tcPr>
          <w:p w:rsidR="00065001" w:rsidRPr="002B69A5" w:rsidRDefault="00065001" w:rsidP="00065001">
            <w:pPr>
              <w:pStyle w:val="TableText"/>
              <w:rPr>
                <w:lang w:val="fr-FR"/>
              </w:rPr>
            </w:pPr>
            <w:r w:rsidRPr="002B69A5">
              <w:rPr>
                <w:lang w:val="fr-FR"/>
              </w:rPr>
              <w:t>Response</w:t>
            </w:r>
          </w:p>
        </w:tc>
        <w:tc>
          <w:tcPr>
            <w:tcW w:w="6375" w:type="dxa"/>
          </w:tcPr>
          <w:p w:rsidR="00E160EB" w:rsidRPr="00E160EB" w:rsidRDefault="00E160EB" w:rsidP="00E160EB">
            <w:pPr>
              <w:pStyle w:val="TerminalDisplayinTable"/>
              <w:shd w:val="clear" w:color="auto" w:fill="D9D9D9"/>
              <w:spacing w:line="240" w:lineRule="auto"/>
              <w:rPr>
                <w:lang w:val="fr-FR"/>
              </w:rPr>
            </w:pPr>
            <w:r w:rsidRPr="00E160EB">
              <w:rPr>
                <w:lang w:val="fr-FR"/>
              </w:rPr>
              <w:t>{</w:t>
            </w:r>
          </w:p>
          <w:p w:rsidR="00E160EB" w:rsidRPr="00E160EB" w:rsidRDefault="00E160EB" w:rsidP="00E160EB">
            <w:pPr>
              <w:pStyle w:val="TerminalDisplayinTable"/>
              <w:shd w:val="clear" w:color="auto" w:fill="D9D9D9"/>
              <w:spacing w:line="240" w:lineRule="auto"/>
              <w:rPr>
                <w:lang w:val="fr-FR"/>
              </w:rPr>
            </w:pPr>
            <w:r w:rsidRPr="00E160EB">
              <w:rPr>
                <w:lang w:val="fr-FR"/>
              </w:rPr>
              <w:t xml:space="preserve">    "returnCode": 0,</w:t>
            </w:r>
          </w:p>
          <w:p w:rsidR="00E160EB" w:rsidRPr="00E160EB" w:rsidRDefault="00E160EB" w:rsidP="00E160EB">
            <w:pPr>
              <w:pStyle w:val="TerminalDisplayinTable"/>
              <w:shd w:val="clear" w:color="auto" w:fill="D9D9D9"/>
              <w:spacing w:line="240" w:lineRule="auto"/>
              <w:rPr>
                <w:lang w:val="fr-FR"/>
              </w:rPr>
            </w:pPr>
            <w:r w:rsidRPr="00E160EB">
              <w:rPr>
                <w:lang w:val="fr-FR"/>
              </w:rPr>
              <w:t xml:space="preserve">    "returnDesc": "success "</w:t>
            </w:r>
          </w:p>
          <w:p w:rsidR="00065001" w:rsidRPr="002B69A5" w:rsidRDefault="00E160EB" w:rsidP="00E160EB">
            <w:pPr>
              <w:pStyle w:val="TerminalDisplayinTable"/>
              <w:shd w:val="clear" w:color="auto" w:fill="D9D9D9"/>
              <w:spacing w:line="240" w:lineRule="auto"/>
              <w:rPr>
                <w:lang w:val="fr-FR"/>
              </w:rPr>
            </w:pPr>
            <w:r w:rsidRPr="00E160EB">
              <w:rPr>
                <w:lang w:val="fr-FR"/>
              </w:rPr>
              <w:t>}</w:t>
            </w:r>
          </w:p>
        </w:tc>
      </w:tr>
    </w:tbl>
    <w:p w:rsidR="00065001" w:rsidRPr="006A4F86" w:rsidRDefault="00065001" w:rsidP="00065001">
      <w:pPr>
        <w:spacing w:line="312" w:lineRule="exact"/>
        <w:ind w:right="-20"/>
        <w:rPr>
          <w:lang w:val="fr-FR"/>
        </w:rPr>
      </w:pPr>
    </w:p>
    <w:p w:rsidR="00C23780" w:rsidRDefault="00C23780" w:rsidP="00C23780">
      <w:pPr>
        <w:pStyle w:val="3"/>
        <w:rPr>
          <w:sz w:val="21"/>
          <w:szCs w:val="21"/>
        </w:rPr>
      </w:pPr>
      <w:r w:rsidRPr="00C23780">
        <w:rPr>
          <w:rFonts w:hint="eastAsia"/>
          <w:sz w:val="21"/>
          <w:szCs w:val="21"/>
        </w:rPr>
        <w:t>回调通知测试</w:t>
      </w:r>
    </w:p>
    <w:p w:rsidR="00C23780" w:rsidRDefault="00C23780" w:rsidP="00C23780">
      <w:pPr>
        <w:ind w:firstLineChars="150" w:firstLine="315"/>
      </w:pPr>
      <w:r>
        <w:rPr>
          <w:rFonts w:hint="eastAsia"/>
        </w:rPr>
        <w:t>触发一个向商户的回调通知（</w:t>
      </w:r>
      <w:r>
        <w:rPr>
          <w:rFonts w:hint="eastAsia"/>
        </w:rPr>
        <w:t>http</w:t>
      </w:r>
      <w:r>
        <w:rPr>
          <w:rFonts w:hint="eastAsia"/>
        </w:rPr>
        <w:t>请求），并等待返回。由于</w:t>
      </w:r>
      <w:r>
        <w:rPr>
          <w:rFonts w:hint="eastAsia"/>
        </w:rPr>
        <w:t>HTTP</w:t>
      </w:r>
      <w:r>
        <w:rPr>
          <w:rFonts w:hint="eastAsia"/>
        </w:rPr>
        <w:t>请求的不确定性，该接口的返回响应时长也不确定。</w:t>
      </w:r>
    </w:p>
    <w:p w:rsidR="00A63BCA" w:rsidRDefault="00A63BCA" w:rsidP="00A63BCA">
      <w:pPr>
        <w:ind w:leftChars="270" w:left="567"/>
        <w:rPr>
          <w:rFonts w:ascii="Consolas" w:hAnsi="Consolas" w:cs="Consolas"/>
          <w:i/>
          <w:color w:val="548DD4" w:themeColor="text2" w:themeTint="99"/>
          <w:szCs w:val="24"/>
        </w:rPr>
      </w:pPr>
      <w:r>
        <w:rPr>
          <w:rFonts w:hint="eastAsia"/>
        </w:rPr>
        <w:t>对应的公钥为：</w:t>
      </w:r>
      <w:r w:rsidRPr="006B4C0F">
        <w:rPr>
          <w:rFonts w:ascii="Consolas" w:hAnsi="Consolas" w:cs="Consolas"/>
          <w:i/>
          <w:color w:val="548DD4" w:themeColor="text2" w:themeTint="99"/>
          <w:sz w:val="18"/>
          <w:szCs w:val="24"/>
        </w:rPr>
        <w:t>MFwwDQYJKoZIhvcNAQEBBQADSwAwSAJBAIW1g+KAqqOeC1ypte8L3qTDk2nz6jUbM6o6Jg9obvivPnCAm/wZvV3jWbYWfOuO/wrFJygn/jZqf8cR1T1CQa8CAwEAAQ==</w:t>
      </w:r>
    </w:p>
    <w:p w:rsidR="00A63BCA" w:rsidRDefault="00A63BCA" w:rsidP="00A63BCA">
      <w:pPr>
        <w:ind w:firstLineChars="150" w:firstLine="315"/>
      </w:pPr>
      <w:r>
        <w:rPr>
          <w:rFonts w:hint="eastAsia"/>
        </w:rPr>
        <w:t>商户在收到由该动作触发的</w:t>
      </w:r>
      <w:r>
        <w:rPr>
          <w:rFonts w:hint="eastAsia"/>
        </w:rPr>
        <w:t>http</w:t>
      </w:r>
      <w:r>
        <w:rPr>
          <w:rFonts w:hint="eastAsia"/>
        </w:rPr>
        <w:t>通知请求时，需要使用以上公钥进行</w:t>
      </w:r>
      <w:r>
        <w:rPr>
          <w:rFonts w:hint="eastAsia"/>
        </w:rPr>
        <w:t>RSA</w:t>
      </w:r>
      <w:r>
        <w:rPr>
          <w:rFonts w:hint="eastAsia"/>
        </w:rPr>
        <w:t>验签，具体验签方法，请参考《</w:t>
      </w:r>
      <w:r w:rsidRPr="00A63BCA">
        <w:rPr>
          <w:rFonts w:hint="eastAsia"/>
        </w:rPr>
        <w:t>服务端回调接口</w:t>
      </w:r>
      <w:r w:rsidRPr="00A63BCA">
        <w:rPr>
          <w:rFonts w:hint="eastAsia"/>
        </w:rPr>
        <w:t>.docx</w:t>
      </w:r>
      <w:r>
        <w:rPr>
          <w:rFonts w:hint="eastAsia"/>
        </w:rPr>
        <w:t>》。</w:t>
      </w:r>
    </w:p>
    <w:p w:rsidR="00C23780" w:rsidRDefault="00C23780" w:rsidP="00C23780">
      <w:pPr>
        <w:ind w:firstLineChars="150" w:firstLine="315"/>
      </w:pPr>
      <w:r>
        <w:rPr>
          <w:rFonts w:hint="eastAsia"/>
        </w:rPr>
        <w:t>接口参数描述：</w:t>
      </w:r>
    </w:p>
    <w:tbl>
      <w:tblPr>
        <w:tblW w:w="8052" w:type="dxa"/>
        <w:jc w:val="center"/>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37"/>
        <w:gridCol w:w="1146"/>
        <w:gridCol w:w="4222"/>
        <w:gridCol w:w="847"/>
      </w:tblGrid>
      <w:tr w:rsidR="00C23780" w:rsidRPr="00F34E0C" w:rsidTr="00C23780">
        <w:trPr>
          <w:trHeight w:val="330"/>
          <w:jc w:val="center"/>
        </w:trPr>
        <w:tc>
          <w:tcPr>
            <w:tcW w:w="1837" w:type="dxa"/>
            <w:shd w:val="clear" w:color="auto" w:fill="auto"/>
            <w:vAlign w:val="center"/>
            <w:hideMark/>
          </w:tcPr>
          <w:p w:rsidR="00C23780" w:rsidRPr="00F34E0C" w:rsidRDefault="00C23780" w:rsidP="00C23780">
            <w:pPr>
              <w:ind w:leftChars="-44" w:left="-92"/>
              <w:jc w:val="center"/>
              <w:rPr>
                <w:b/>
              </w:rPr>
            </w:pPr>
            <w:r w:rsidRPr="00F34E0C">
              <w:rPr>
                <w:rFonts w:hint="eastAsia"/>
                <w:b/>
              </w:rPr>
              <w:t>名称</w:t>
            </w:r>
          </w:p>
        </w:tc>
        <w:tc>
          <w:tcPr>
            <w:tcW w:w="1146" w:type="dxa"/>
            <w:shd w:val="clear" w:color="auto" w:fill="auto"/>
            <w:vAlign w:val="center"/>
            <w:hideMark/>
          </w:tcPr>
          <w:p w:rsidR="00C23780" w:rsidRPr="00F34E0C" w:rsidRDefault="00C23780" w:rsidP="00C23780">
            <w:pPr>
              <w:jc w:val="center"/>
              <w:rPr>
                <w:b/>
              </w:rPr>
            </w:pPr>
            <w:r>
              <w:rPr>
                <w:rFonts w:hint="eastAsia"/>
                <w:b/>
              </w:rPr>
              <w:t>类型</w:t>
            </w:r>
          </w:p>
        </w:tc>
        <w:tc>
          <w:tcPr>
            <w:tcW w:w="4222" w:type="dxa"/>
            <w:shd w:val="clear" w:color="auto" w:fill="auto"/>
            <w:vAlign w:val="center"/>
            <w:hideMark/>
          </w:tcPr>
          <w:p w:rsidR="00C23780" w:rsidRPr="00F34E0C" w:rsidRDefault="00C23780" w:rsidP="00C23780">
            <w:pPr>
              <w:jc w:val="center"/>
              <w:rPr>
                <w:b/>
              </w:rPr>
            </w:pPr>
            <w:r w:rsidRPr="00F34E0C">
              <w:rPr>
                <w:rFonts w:hint="eastAsia"/>
                <w:b/>
              </w:rPr>
              <w:t>描述</w:t>
            </w:r>
          </w:p>
        </w:tc>
        <w:tc>
          <w:tcPr>
            <w:tcW w:w="847" w:type="dxa"/>
            <w:shd w:val="clear" w:color="auto" w:fill="auto"/>
            <w:vAlign w:val="center"/>
            <w:hideMark/>
          </w:tcPr>
          <w:p w:rsidR="00C23780" w:rsidRPr="00F34E0C" w:rsidRDefault="00C23780" w:rsidP="00C23780">
            <w:pPr>
              <w:jc w:val="center"/>
              <w:rPr>
                <w:b/>
              </w:rPr>
            </w:pPr>
            <w:r w:rsidRPr="00F34E0C">
              <w:rPr>
                <w:rFonts w:hint="eastAsia"/>
                <w:b/>
              </w:rPr>
              <w:t>可选</w:t>
            </w:r>
          </w:p>
        </w:tc>
      </w:tr>
      <w:tr w:rsidR="00C23780" w:rsidRPr="00F34E0C" w:rsidTr="00C23780">
        <w:trPr>
          <w:trHeight w:val="330"/>
          <w:jc w:val="center"/>
        </w:trPr>
        <w:tc>
          <w:tcPr>
            <w:tcW w:w="1837" w:type="dxa"/>
            <w:shd w:val="clear" w:color="auto" w:fill="auto"/>
            <w:vAlign w:val="center"/>
            <w:hideMark/>
          </w:tcPr>
          <w:p w:rsidR="00C23780" w:rsidRPr="007032FD" w:rsidRDefault="00C23780" w:rsidP="00C23780">
            <w:pPr>
              <w:spacing w:line="240" w:lineRule="auto"/>
              <w:ind w:left="-93" w:right="51" w:firstLineChars="44" w:firstLine="92"/>
              <w:jc w:val="both"/>
            </w:pPr>
            <w:r>
              <w:rPr>
                <w:rFonts w:hint="eastAsia"/>
              </w:rPr>
              <w:t>userID</w:t>
            </w:r>
          </w:p>
        </w:tc>
        <w:tc>
          <w:tcPr>
            <w:tcW w:w="1146" w:type="dxa"/>
            <w:shd w:val="clear" w:color="auto" w:fill="auto"/>
            <w:vAlign w:val="center"/>
            <w:hideMark/>
          </w:tcPr>
          <w:p w:rsidR="00C23780" w:rsidRPr="007032FD" w:rsidRDefault="00C23780" w:rsidP="00C23780">
            <w:pPr>
              <w:spacing w:line="240" w:lineRule="auto"/>
              <w:ind w:left="-93" w:right="51" w:firstLineChars="44" w:firstLine="92"/>
              <w:jc w:val="both"/>
            </w:pPr>
            <w:r>
              <w:rPr>
                <w:rFonts w:hint="eastAsia"/>
              </w:rPr>
              <w:t>String</w:t>
            </w:r>
          </w:p>
        </w:tc>
        <w:tc>
          <w:tcPr>
            <w:tcW w:w="4222" w:type="dxa"/>
            <w:shd w:val="clear" w:color="auto" w:fill="auto"/>
            <w:vAlign w:val="center"/>
            <w:hideMark/>
          </w:tcPr>
          <w:p w:rsidR="00C23780" w:rsidRDefault="00C23780" w:rsidP="00C23780">
            <w:pPr>
              <w:spacing w:line="240" w:lineRule="auto"/>
              <w:ind w:left="-93" w:right="51" w:firstLineChars="44" w:firstLine="92"/>
              <w:jc w:val="both"/>
            </w:pPr>
            <w:r>
              <w:rPr>
                <w:rFonts w:hint="eastAsia"/>
              </w:rPr>
              <w:t>商户在</w:t>
            </w:r>
            <w:r>
              <w:rPr>
                <w:rFonts w:hint="eastAsia"/>
              </w:rPr>
              <w:t>UP</w:t>
            </w:r>
            <w:r>
              <w:rPr>
                <w:rFonts w:hint="eastAsia"/>
              </w:rPr>
              <w:t>的</w:t>
            </w:r>
            <w:r>
              <w:rPr>
                <w:rFonts w:hint="eastAsia"/>
              </w:rPr>
              <w:t>ID</w:t>
            </w:r>
            <w:r>
              <w:rPr>
                <w:rFonts w:hint="eastAsia"/>
              </w:rPr>
              <w:t>；</w:t>
            </w:r>
          </w:p>
          <w:p w:rsidR="00C23780" w:rsidRPr="007032FD" w:rsidRDefault="00C23780" w:rsidP="00C23780">
            <w:pPr>
              <w:spacing w:line="240" w:lineRule="auto"/>
              <w:ind w:leftChars="-2" w:right="51" w:hangingChars="2" w:hanging="4"/>
              <w:jc w:val="both"/>
            </w:pPr>
            <w:r>
              <w:rPr>
                <w:rFonts w:hint="eastAsia"/>
              </w:rPr>
              <w:t>联盟开发者接口中，直接从协议中获取。管理者接口中直接传递被操作商户的</w:t>
            </w:r>
            <w:r>
              <w:rPr>
                <w:rFonts w:hint="eastAsia"/>
              </w:rPr>
              <w:t>ID</w:t>
            </w:r>
            <w:r>
              <w:rPr>
                <w:rFonts w:hint="eastAsia"/>
              </w:rPr>
              <w:t>。</w:t>
            </w:r>
          </w:p>
        </w:tc>
        <w:tc>
          <w:tcPr>
            <w:tcW w:w="847" w:type="dxa"/>
            <w:shd w:val="clear" w:color="auto" w:fill="auto"/>
            <w:vAlign w:val="center"/>
            <w:hideMark/>
          </w:tcPr>
          <w:p w:rsidR="00C23780" w:rsidRPr="007032FD" w:rsidRDefault="00C23780" w:rsidP="00C23780">
            <w:pPr>
              <w:spacing w:line="240" w:lineRule="auto"/>
              <w:ind w:left="-93" w:right="51" w:firstLineChars="44" w:firstLine="92"/>
              <w:jc w:val="both"/>
            </w:pPr>
            <w:r>
              <w:rPr>
                <w:rFonts w:hint="eastAsia"/>
              </w:rPr>
              <w:t>O</w:t>
            </w:r>
          </w:p>
        </w:tc>
      </w:tr>
      <w:tr w:rsidR="00C23780" w:rsidRPr="00F34E0C" w:rsidTr="00C23780">
        <w:trPr>
          <w:trHeight w:val="330"/>
          <w:jc w:val="center"/>
        </w:trPr>
        <w:tc>
          <w:tcPr>
            <w:tcW w:w="1837" w:type="dxa"/>
            <w:shd w:val="clear" w:color="auto" w:fill="auto"/>
            <w:vAlign w:val="center"/>
            <w:hideMark/>
          </w:tcPr>
          <w:p w:rsidR="00C23780" w:rsidRDefault="00C23780" w:rsidP="00C23780">
            <w:pPr>
              <w:spacing w:line="240" w:lineRule="auto"/>
              <w:ind w:left="-93" w:right="51" w:firstLineChars="44" w:firstLine="92"/>
              <w:jc w:val="both"/>
            </w:pPr>
            <w:r>
              <w:rPr>
                <w:lang w:val="fr-FR"/>
              </w:rPr>
              <w:t>managerUserID</w:t>
            </w:r>
          </w:p>
        </w:tc>
        <w:tc>
          <w:tcPr>
            <w:tcW w:w="1146" w:type="dxa"/>
            <w:shd w:val="clear" w:color="auto" w:fill="auto"/>
            <w:vAlign w:val="center"/>
            <w:hideMark/>
          </w:tcPr>
          <w:p w:rsidR="00C23780" w:rsidRDefault="00C23780" w:rsidP="00C23780">
            <w:pPr>
              <w:spacing w:line="240" w:lineRule="auto"/>
              <w:ind w:left="-93" w:right="51" w:firstLineChars="44" w:firstLine="92"/>
              <w:jc w:val="both"/>
            </w:pPr>
            <w:r>
              <w:rPr>
                <w:rFonts w:hint="eastAsia"/>
              </w:rPr>
              <w:t>String</w:t>
            </w:r>
          </w:p>
        </w:tc>
        <w:tc>
          <w:tcPr>
            <w:tcW w:w="4222" w:type="dxa"/>
            <w:shd w:val="clear" w:color="auto" w:fill="auto"/>
            <w:vAlign w:val="center"/>
            <w:hideMark/>
          </w:tcPr>
          <w:p w:rsidR="00C23780" w:rsidRDefault="00C23780" w:rsidP="00C23780">
            <w:pPr>
              <w:spacing w:line="240" w:lineRule="auto"/>
              <w:ind w:left="-93" w:right="51" w:firstLineChars="44" w:firstLine="79"/>
              <w:jc w:val="both"/>
            </w:pPr>
            <w:r>
              <w:rPr>
                <w:rFonts w:ascii="宋体" w:hAnsi="宋体" w:hint="eastAsia"/>
                <w:sz w:val="18"/>
                <w:szCs w:val="18"/>
              </w:rPr>
              <w:t>联盟管理员用户</w:t>
            </w:r>
            <w:r>
              <w:rPr>
                <w:rFonts w:ascii="Arial" w:hAnsi="Arial" w:cs="Arial"/>
                <w:sz w:val="18"/>
                <w:szCs w:val="18"/>
                <w:lang w:val="fr-FR"/>
              </w:rPr>
              <w:t>ID</w:t>
            </w:r>
            <w:r>
              <w:rPr>
                <w:rFonts w:ascii="Arial" w:hAnsi="Arial" w:cs="Arial" w:hint="eastAsia"/>
                <w:sz w:val="18"/>
                <w:szCs w:val="18"/>
                <w:lang w:val="fr-FR"/>
              </w:rPr>
              <w:t>，仅仅对管理接口有效，当前为保留字段，业务不处理。</w:t>
            </w:r>
          </w:p>
        </w:tc>
        <w:tc>
          <w:tcPr>
            <w:tcW w:w="847" w:type="dxa"/>
            <w:shd w:val="clear" w:color="auto" w:fill="auto"/>
            <w:vAlign w:val="center"/>
            <w:hideMark/>
          </w:tcPr>
          <w:p w:rsidR="00C23780" w:rsidRDefault="00C23780" w:rsidP="00C23780">
            <w:pPr>
              <w:spacing w:line="240" w:lineRule="auto"/>
              <w:ind w:left="-93" w:right="51" w:firstLineChars="44" w:firstLine="92"/>
              <w:jc w:val="both"/>
            </w:pPr>
            <w:r>
              <w:rPr>
                <w:rFonts w:hint="eastAsia"/>
              </w:rPr>
              <w:t>O</w:t>
            </w:r>
          </w:p>
        </w:tc>
      </w:tr>
      <w:tr w:rsidR="00C23780" w:rsidRPr="00665A25" w:rsidTr="009D4DA1">
        <w:trPr>
          <w:trHeight w:val="637"/>
          <w:jc w:val="center"/>
        </w:trPr>
        <w:tc>
          <w:tcPr>
            <w:tcW w:w="1837" w:type="dxa"/>
            <w:shd w:val="clear" w:color="auto" w:fill="auto"/>
            <w:vAlign w:val="center"/>
            <w:hideMark/>
          </w:tcPr>
          <w:p w:rsidR="00C23780" w:rsidRPr="00B37C41" w:rsidRDefault="00C23780" w:rsidP="00C23780">
            <w:pPr>
              <w:spacing w:line="240" w:lineRule="auto"/>
              <w:ind w:left="-93" w:right="51" w:firstLineChars="44" w:firstLine="92"/>
              <w:jc w:val="both"/>
            </w:pPr>
            <w:r>
              <w:rPr>
                <w:rFonts w:hint="eastAsia"/>
              </w:rPr>
              <w:t>paytype</w:t>
            </w:r>
          </w:p>
        </w:tc>
        <w:tc>
          <w:tcPr>
            <w:tcW w:w="1146" w:type="dxa"/>
            <w:shd w:val="clear" w:color="auto" w:fill="auto"/>
            <w:vAlign w:val="center"/>
            <w:hideMark/>
          </w:tcPr>
          <w:p w:rsidR="00C23780" w:rsidRPr="00B37C41" w:rsidRDefault="00C23780" w:rsidP="00C23780">
            <w:pPr>
              <w:spacing w:line="240" w:lineRule="auto"/>
              <w:ind w:left="-93" w:right="51" w:firstLineChars="44" w:firstLine="92"/>
              <w:jc w:val="both"/>
            </w:pPr>
            <w:r>
              <w:rPr>
                <w:rFonts w:hint="eastAsia"/>
              </w:rPr>
              <w:t>String</w:t>
            </w:r>
          </w:p>
        </w:tc>
        <w:tc>
          <w:tcPr>
            <w:tcW w:w="4222" w:type="dxa"/>
            <w:shd w:val="clear" w:color="auto" w:fill="auto"/>
            <w:vAlign w:val="center"/>
            <w:hideMark/>
          </w:tcPr>
          <w:p w:rsidR="00C23780" w:rsidRPr="00C23780" w:rsidRDefault="00C23780" w:rsidP="00C06B93">
            <w:pPr>
              <w:spacing w:line="240" w:lineRule="auto"/>
              <w:ind w:left="-93" w:right="51" w:firstLineChars="44" w:firstLine="79"/>
              <w:jc w:val="both"/>
              <w:rPr>
                <w:rFonts w:ascii="宋体" w:hAnsi="宋体"/>
                <w:sz w:val="18"/>
                <w:szCs w:val="18"/>
              </w:rPr>
            </w:pPr>
            <w:r w:rsidRPr="00C23780">
              <w:rPr>
                <w:rFonts w:ascii="宋体" w:hAnsi="宋体" w:hint="eastAsia"/>
                <w:sz w:val="18"/>
                <w:szCs w:val="18"/>
              </w:rPr>
              <w:t>支付类型</w:t>
            </w:r>
            <w:r w:rsidRPr="00C23780">
              <w:rPr>
                <w:rFonts w:ascii="宋体" w:hAnsi="宋体"/>
                <w:sz w:val="18"/>
                <w:szCs w:val="18"/>
              </w:rPr>
              <w:t xml:space="preserve">: </w:t>
            </w:r>
          </w:p>
          <w:p w:rsidR="00104DB8" w:rsidRDefault="00C23780">
            <w:pPr>
              <w:spacing w:line="240" w:lineRule="auto"/>
              <w:ind w:left="-93" w:right="51" w:firstLineChars="44" w:firstLine="79"/>
              <w:jc w:val="both"/>
              <w:rPr>
                <w:rFonts w:ascii="宋体" w:hAnsi="宋体"/>
                <w:sz w:val="18"/>
                <w:szCs w:val="18"/>
              </w:rPr>
            </w:pPr>
            <w:r w:rsidRPr="00C23780">
              <w:rPr>
                <w:rFonts w:ascii="宋体" w:hAnsi="宋体"/>
                <w:sz w:val="18"/>
                <w:szCs w:val="18"/>
              </w:rPr>
              <w:t>0</w:t>
            </w:r>
            <w:r w:rsidRPr="00C23780">
              <w:rPr>
                <w:rFonts w:ascii="宋体" w:hAnsi="宋体" w:hint="eastAsia"/>
                <w:sz w:val="18"/>
                <w:szCs w:val="18"/>
              </w:rPr>
              <w:t>：</w:t>
            </w:r>
            <w:r w:rsidR="00DB1C0B">
              <w:rPr>
                <w:rFonts w:ascii="宋体" w:hAnsi="宋体" w:hint="eastAsia"/>
                <w:sz w:val="18"/>
                <w:szCs w:val="18"/>
              </w:rPr>
              <w:t>花币</w:t>
            </w:r>
            <w:r w:rsidRPr="00C23780">
              <w:rPr>
                <w:rFonts w:ascii="宋体" w:hAnsi="宋体" w:hint="eastAsia"/>
                <w:sz w:val="18"/>
                <w:szCs w:val="18"/>
              </w:rPr>
              <w:t>，</w:t>
            </w:r>
            <w:r w:rsidRPr="00C23780">
              <w:rPr>
                <w:rFonts w:ascii="宋体" w:hAnsi="宋体"/>
                <w:sz w:val="18"/>
                <w:szCs w:val="18"/>
              </w:rPr>
              <w:t xml:space="preserve"> </w:t>
            </w:r>
          </w:p>
          <w:p w:rsidR="00104DB8" w:rsidRDefault="00C23780">
            <w:pPr>
              <w:spacing w:line="240" w:lineRule="auto"/>
              <w:ind w:left="-93" w:right="51" w:firstLineChars="44" w:firstLine="79"/>
              <w:jc w:val="both"/>
              <w:rPr>
                <w:rFonts w:ascii="宋体" w:hAnsi="宋体"/>
                <w:sz w:val="18"/>
                <w:szCs w:val="18"/>
              </w:rPr>
            </w:pPr>
            <w:r w:rsidRPr="00C23780">
              <w:rPr>
                <w:rFonts w:ascii="宋体" w:hAnsi="宋体"/>
                <w:sz w:val="18"/>
                <w:szCs w:val="18"/>
              </w:rPr>
              <w:t>1</w:t>
            </w:r>
            <w:r w:rsidRPr="00C23780">
              <w:rPr>
                <w:rFonts w:ascii="宋体" w:hAnsi="宋体" w:hint="eastAsia"/>
                <w:sz w:val="18"/>
                <w:szCs w:val="18"/>
              </w:rPr>
              <w:t>：充值卡</w:t>
            </w:r>
            <w:r w:rsidRPr="00C23780">
              <w:rPr>
                <w:rFonts w:ascii="宋体" w:hAnsi="宋体"/>
                <w:sz w:val="18"/>
                <w:szCs w:val="18"/>
              </w:rPr>
              <w:t xml:space="preserve"> </w:t>
            </w:r>
          </w:p>
          <w:p w:rsidR="00104DB8" w:rsidRDefault="00C23780">
            <w:pPr>
              <w:spacing w:line="240" w:lineRule="auto"/>
              <w:ind w:left="-93" w:right="51" w:firstLineChars="44" w:firstLine="79"/>
              <w:jc w:val="both"/>
              <w:rPr>
                <w:rFonts w:ascii="宋体" w:hAnsi="宋体"/>
                <w:sz w:val="18"/>
                <w:szCs w:val="18"/>
              </w:rPr>
            </w:pPr>
            <w:r w:rsidRPr="00C23780">
              <w:rPr>
                <w:rFonts w:ascii="宋体" w:hAnsi="宋体"/>
                <w:sz w:val="18"/>
                <w:szCs w:val="18"/>
              </w:rPr>
              <w:t>2</w:t>
            </w:r>
            <w:r w:rsidRPr="00C23780">
              <w:rPr>
                <w:rFonts w:ascii="宋体" w:hAnsi="宋体" w:hint="eastAsia"/>
                <w:sz w:val="18"/>
                <w:szCs w:val="18"/>
              </w:rPr>
              <w:t>：游戏点卡</w:t>
            </w:r>
            <w:r w:rsidRPr="00C23780">
              <w:rPr>
                <w:rFonts w:ascii="宋体" w:hAnsi="宋体"/>
                <w:sz w:val="18"/>
                <w:szCs w:val="18"/>
              </w:rPr>
              <w:t xml:space="preserve"> </w:t>
            </w:r>
          </w:p>
          <w:p w:rsidR="00104DB8" w:rsidRDefault="00C23780">
            <w:pPr>
              <w:spacing w:line="240" w:lineRule="auto"/>
              <w:ind w:left="-93" w:right="51" w:firstLineChars="44" w:firstLine="79"/>
              <w:jc w:val="both"/>
              <w:rPr>
                <w:rFonts w:ascii="宋体" w:hAnsi="宋体"/>
                <w:sz w:val="18"/>
                <w:szCs w:val="18"/>
              </w:rPr>
            </w:pPr>
            <w:r w:rsidRPr="00C23780">
              <w:rPr>
                <w:rFonts w:ascii="宋体" w:hAnsi="宋体" w:hint="eastAsia"/>
                <w:sz w:val="18"/>
                <w:szCs w:val="18"/>
              </w:rPr>
              <w:t>3：</w:t>
            </w:r>
            <w:r w:rsidR="0086731F">
              <w:rPr>
                <w:rFonts w:ascii="宋体" w:hAnsi="宋体" w:hint="eastAsia"/>
                <w:sz w:val="18"/>
                <w:szCs w:val="18"/>
              </w:rPr>
              <w:t>信用</w:t>
            </w:r>
            <w:r w:rsidRPr="00C23780">
              <w:rPr>
                <w:rFonts w:ascii="宋体" w:hAnsi="宋体" w:hint="eastAsia"/>
                <w:sz w:val="18"/>
                <w:szCs w:val="18"/>
              </w:rPr>
              <w:t>卡</w:t>
            </w:r>
          </w:p>
          <w:p w:rsidR="00104DB8" w:rsidRDefault="00C23780">
            <w:pPr>
              <w:spacing w:line="240" w:lineRule="auto"/>
              <w:ind w:left="-93" w:right="51" w:firstLineChars="44" w:firstLine="79"/>
              <w:jc w:val="both"/>
              <w:rPr>
                <w:rFonts w:ascii="宋体" w:hAnsi="宋体"/>
                <w:sz w:val="18"/>
                <w:szCs w:val="18"/>
              </w:rPr>
            </w:pPr>
            <w:r w:rsidRPr="00C23780">
              <w:rPr>
                <w:rFonts w:ascii="宋体" w:hAnsi="宋体" w:hint="eastAsia"/>
                <w:sz w:val="18"/>
                <w:szCs w:val="18"/>
              </w:rPr>
              <w:t>4：支付宝</w:t>
            </w:r>
          </w:p>
          <w:p w:rsidR="00104DB8" w:rsidRDefault="00C23780">
            <w:pPr>
              <w:spacing w:line="240" w:lineRule="auto"/>
              <w:ind w:left="-93" w:right="51" w:firstLineChars="44" w:firstLine="79"/>
              <w:jc w:val="both"/>
              <w:rPr>
                <w:rFonts w:ascii="宋体" w:hAnsi="宋体"/>
                <w:sz w:val="18"/>
                <w:szCs w:val="18"/>
              </w:rPr>
            </w:pPr>
            <w:r w:rsidRPr="00C23780">
              <w:rPr>
                <w:rFonts w:ascii="宋体" w:hAnsi="宋体" w:hint="eastAsia"/>
                <w:sz w:val="18"/>
                <w:szCs w:val="18"/>
              </w:rPr>
              <w:t>6：短代</w:t>
            </w:r>
          </w:p>
          <w:p w:rsidR="00C23780" w:rsidRPr="00C23780" w:rsidRDefault="00C23780" w:rsidP="00C23780">
            <w:pPr>
              <w:spacing w:line="240" w:lineRule="auto"/>
              <w:ind w:left="-93" w:right="51" w:firstLineChars="44" w:firstLine="79"/>
              <w:jc w:val="both"/>
              <w:rPr>
                <w:rFonts w:ascii="宋体" w:hAnsi="宋体"/>
                <w:sz w:val="18"/>
                <w:szCs w:val="18"/>
              </w:rPr>
            </w:pPr>
            <w:r w:rsidRPr="00C23780">
              <w:rPr>
                <w:rFonts w:ascii="宋体" w:hAnsi="宋体" w:hint="eastAsia"/>
                <w:sz w:val="18"/>
                <w:szCs w:val="18"/>
              </w:rPr>
              <w:t>7：非银行卡</w:t>
            </w:r>
          </w:p>
          <w:p w:rsidR="00C23780" w:rsidRPr="00C23780" w:rsidRDefault="00C23780" w:rsidP="00C23780">
            <w:pPr>
              <w:spacing w:line="240" w:lineRule="auto"/>
              <w:ind w:left="-93" w:right="51" w:firstLineChars="44" w:firstLine="79"/>
              <w:jc w:val="both"/>
              <w:rPr>
                <w:rFonts w:ascii="宋体" w:hAnsi="宋体"/>
                <w:sz w:val="18"/>
                <w:szCs w:val="18"/>
              </w:rPr>
            </w:pPr>
            <w:r w:rsidRPr="00C23780">
              <w:rPr>
                <w:rFonts w:ascii="宋体" w:hAnsi="宋体" w:hint="eastAsia"/>
                <w:sz w:val="18"/>
                <w:szCs w:val="18"/>
              </w:rPr>
              <w:t>8：非银行卡余额</w:t>
            </w:r>
          </w:p>
          <w:p w:rsidR="00C23780" w:rsidRDefault="00C23780" w:rsidP="00C23780">
            <w:pPr>
              <w:spacing w:line="240" w:lineRule="auto"/>
              <w:ind w:left="-93" w:right="51" w:firstLineChars="44" w:firstLine="79"/>
              <w:jc w:val="both"/>
              <w:rPr>
                <w:rFonts w:ascii="宋体" w:hAnsi="宋体"/>
                <w:sz w:val="18"/>
                <w:szCs w:val="18"/>
              </w:rPr>
            </w:pPr>
            <w:r w:rsidRPr="00C23780">
              <w:rPr>
                <w:rFonts w:ascii="宋体" w:hAnsi="宋体" w:hint="eastAsia"/>
                <w:sz w:val="18"/>
                <w:szCs w:val="18"/>
              </w:rPr>
              <w:t>9：组合支付（非银行卡余额+非银行卡）</w:t>
            </w:r>
          </w:p>
          <w:p w:rsidR="00EA0751" w:rsidRDefault="00EA0751" w:rsidP="00EA0751">
            <w:pPr>
              <w:spacing w:line="240" w:lineRule="auto"/>
              <w:ind w:left="-93" w:right="51" w:firstLineChars="44" w:firstLine="79"/>
              <w:jc w:val="both"/>
              <w:rPr>
                <w:rFonts w:ascii="宋体" w:hAnsi="宋体"/>
                <w:sz w:val="18"/>
                <w:szCs w:val="18"/>
              </w:rPr>
            </w:pPr>
            <w:r>
              <w:rPr>
                <w:rFonts w:ascii="宋体" w:hAnsi="宋体" w:hint="eastAsia"/>
                <w:sz w:val="18"/>
                <w:szCs w:val="18"/>
              </w:rPr>
              <w:t>10：财付通</w:t>
            </w:r>
          </w:p>
          <w:p w:rsidR="00F93568" w:rsidRDefault="00F93568" w:rsidP="00F93568">
            <w:pPr>
              <w:spacing w:line="240" w:lineRule="auto"/>
              <w:ind w:left="-93" w:right="51" w:firstLineChars="44" w:firstLine="79"/>
              <w:jc w:val="both"/>
              <w:rPr>
                <w:rFonts w:ascii="宋体" w:hAnsi="宋体"/>
                <w:sz w:val="18"/>
                <w:szCs w:val="18"/>
              </w:rPr>
            </w:pPr>
            <w:r>
              <w:rPr>
                <w:rFonts w:ascii="宋体" w:hAnsi="宋体" w:hint="eastAsia"/>
                <w:sz w:val="18"/>
                <w:szCs w:val="18"/>
              </w:rPr>
              <w:t>12：天翼</w:t>
            </w:r>
          </w:p>
          <w:p w:rsidR="00F93568" w:rsidRDefault="00F93568" w:rsidP="00F93568">
            <w:pPr>
              <w:spacing w:line="240" w:lineRule="auto"/>
              <w:ind w:left="-93" w:right="51" w:firstLineChars="44" w:firstLine="79"/>
              <w:jc w:val="both"/>
              <w:rPr>
                <w:rFonts w:ascii="宋体" w:hAnsi="宋体"/>
                <w:sz w:val="18"/>
                <w:szCs w:val="18"/>
              </w:rPr>
            </w:pPr>
            <w:r>
              <w:rPr>
                <w:rFonts w:ascii="宋体" w:hAnsi="宋体" w:hint="eastAsia"/>
                <w:sz w:val="18"/>
                <w:szCs w:val="18"/>
              </w:rPr>
              <w:t>13：PayPal</w:t>
            </w:r>
          </w:p>
          <w:p w:rsidR="000F5519" w:rsidRDefault="000F5519" w:rsidP="000F5519">
            <w:pPr>
              <w:spacing w:line="240" w:lineRule="auto"/>
              <w:ind w:left="-93" w:right="51" w:firstLineChars="44" w:firstLine="79"/>
              <w:jc w:val="both"/>
              <w:rPr>
                <w:rFonts w:ascii="宋体" w:hAnsi="宋体"/>
                <w:sz w:val="18"/>
                <w:szCs w:val="18"/>
              </w:rPr>
            </w:pPr>
            <w:r>
              <w:rPr>
                <w:rFonts w:ascii="宋体" w:hAnsi="宋体" w:hint="eastAsia"/>
                <w:sz w:val="18"/>
                <w:szCs w:val="18"/>
              </w:rPr>
              <w:t>14：移动话费</w:t>
            </w:r>
          </w:p>
          <w:p w:rsidR="000F5519" w:rsidRDefault="000F5519" w:rsidP="000F5519">
            <w:pPr>
              <w:spacing w:line="240" w:lineRule="auto"/>
              <w:ind w:left="-93" w:right="51" w:firstLineChars="44" w:firstLine="79"/>
              <w:jc w:val="both"/>
              <w:rPr>
                <w:rFonts w:ascii="宋体" w:hAnsi="宋体"/>
                <w:sz w:val="18"/>
                <w:szCs w:val="18"/>
              </w:rPr>
            </w:pPr>
            <w:r>
              <w:rPr>
                <w:rFonts w:ascii="宋体" w:hAnsi="宋体" w:hint="eastAsia"/>
                <w:sz w:val="18"/>
                <w:szCs w:val="18"/>
              </w:rPr>
              <w:t>15：联通话费</w:t>
            </w:r>
          </w:p>
          <w:p w:rsidR="00CE0C8D" w:rsidRDefault="00CE0C8D" w:rsidP="00CE0C8D">
            <w:pPr>
              <w:spacing w:line="240" w:lineRule="auto"/>
              <w:ind w:left="-93" w:right="51" w:firstLineChars="44" w:firstLine="79"/>
              <w:jc w:val="both"/>
              <w:rPr>
                <w:rFonts w:ascii="宋体" w:hAnsi="宋体"/>
                <w:sz w:val="18"/>
                <w:szCs w:val="18"/>
              </w:rPr>
            </w:pPr>
            <w:r w:rsidRPr="00CE0C8D">
              <w:rPr>
                <w:rFonts w:ascii="宋体" w:hAnsi="宋体" w:hint="eastAsia"/>
                <w:sz w:val="18"/>
                <w:szCs w:val="18"/>
              </w:rPr>
              <w:t>16：借记卡</w:t>
            </w:r>
          </w:p>
          <w:p w:rsidR="00435225" w:rsidRDefault="00435225" w:rsidP="00CE0C8D">
            <w:pPr>
              <w:spacing w:line="240" w:lineRule="auto"/>
              <w:ind w:left="-93" w:right="51" w:firstLineChars="44" w:firstLine="79"/>
              <w:jc w:val="both"/>
              <w:rPr>
                <w:rFonts w:ascii="宋体" w:hAnsi="宋体"/>
                <w:sz w:val="18"/>
                <w:szCs w:val="18"/>
              </w:rPr>
            </w:pPr>
            <w:r>
              <w:rPr>
                <w:rFonts w:ascii="宋体" w:hAnsi="宋体" w:hint="eastAsia"/>
                <w:sz w:val="18"/>
                <w:szCs w:val="18"/>
              </w:rPr>
              <w:t>17：微信</w:t>
            </w:r>
          </w:p>
          <w:p w:rsidR="0067764A" w:rsidRDefault="0067764A" w:rsidP="00CE0C8D">
            <w:pPr>
              <w:spacing w:line="240" w:lineRule="auto"/>
              <w:ind w:left="-93" w:right="51" w:firstLineChars="44" w:firstLine="79"/>
              <w:jc w:val="both"/>
              <w:rPr>
                <w:rFonts w:ascii="宋体" w:hAnsi="宋体"/>
                <w:sz w:val="18"/>
                <w:szCs w:val="18"/>
              </w:rPr>
            </w:pPr>
            <w:r>
              <w:rPr>
                <w:rFonts w:ascii="宋体" w:hAnsi="宋体" w:hint="eastAsia"/>
                <w:sz w:val="18"/>
                <w:szCs w:val="18"/>
              </w:rPr>
              <w:t>18：花瓣（仅仅支持钱包充值）</w:t>
            </w:r>
          </w:p>
          <w:p w:rsidR="00DB57F8" w:rsidRDefault="00DB57F8" w:rsidP="00CE0C8D">
            <w:pPr>
              <w:spacing w:line="240" w:lineRule="auto"/>
              <w:ind w:left="-93" w:right="51" w:firstLineChars="44" w:firstLine="79"/>
              <w:jc w:val="both"/>
              <w:rPr>
                <w:rFonts w:ascii="宋体" w:hAnsi="宋体"/>
                <w:sz w:val="18"/>
                <w:szCs w:val="18"/>
              </w:rPr>
            </w:pPr>
            <w:r>
              <w:rPr>
                <w:rFonts w:ascii="宋体" w:hAnsi="宋体" w:hint="eastAsia"/>
                <w:sz w:val="18"/>
                <w:szCs w:val="18"/>
              </w:rPr>
              <w:t>19：礼品卡（占位）</w:t>
            </w:r>
          </w:p>
          <w:p w:rsidR="00DB57F8" w:rsidRPr="00CE0C8D" w:rsidRDefault="00DB57F8" w:rsidP="00CE0C8D">
            <w:pPr>
              <w:spacing w:line="240" w:lineRule="auto"/>
              <w:ind w:left="-93" w:right="51" w:firstLineChars="44" w:firstLine="79"/>
              <w:jc w:val="both"/>
              <w:rPr>
                <w:rFonts w:ascii="宋体" w:hAnsi="宋体"/>
                <w:sz w:val="18"/>
                <w:szCs w:val="18"/>
              </w:rPr>
            </w:pPr>
            <w:r>
              <w:rPr>
                <w:rFonts w:ascii="宋体" w:hAnsi="宋体" w:hint="eastAsia"/>
                <w:sz w:val="18"/>
                <w:szCs w:val="18"/>
              </w:rPr>
              <w:t>20：</w:t>
            </w:r>
            <w:r w:rsidR="00DB1C0B">
              <w:rPr>
                <w:rFonts w:ascii="宋体" w:hAnsi="宋体" w:hint="eastAsia"/>
                <w:sz w:val="18"/>
                <w:szCs w:val="18"/>
              </w:rPr>
              <w:t>现金</w:t>
            </w:r>
            <w:r>
              <w:rPr>
                <w:rFonts w:ascii="宋体" w:hAnsi="宋体" w:hint="eastAsia"/>
                <w:sz w:val="18"/>
                <w:szCs w:val="18"/>
              </w:rPr>
              <w:t>余额</w:t>
            </w:r>
          </w:p>
          <w:p w:rsidR="00CE0C8D" w:rsidRDefault="00EE44BF" w:rsidP="00EE44BF">
            <w:pPr>
              <w:spacing w:line="240" w:lineRule="auto"/>
              <w:ind w:left="-93" w:right="51" w:firstLineChars="44" w:firstLine="79"/>
              <w:jc w:val="both"/>
              <w:rPr>
                <w:rFonts w:ascii="宋体" w:hAnsi="宋体"/>
                <w:sz w:val="18"/>
                <w:szCs w:val="18"/>
              </w:rPr>
            </w:pPr>
            <w:r w:rsidRPr="00EE44BF">
              <w:rPr>
                <w:rFonts w:ascii="宋体" w:hAnsi="宋体" w:hint="eastAsia"/>
                <w:sz w:val="18"/>
                <w:szCs w:val="18"/>
              </w:rPr>
              <w:lastRenderedPageBreak/>
              <w:t>30：银视通</w:t>
            </w:r>
          </w:p>
          <w:p w:rsidR="00EE44BF" w:rsidRPr="00CE0C8D" w:rsidRDefault="00EE44BF" w:rsidP="00EE44BF">
            <w:pPr>
              <w:spacing w:line="240" w:lineRule="auto"/>
              <w:ind w:left="-93" w:right="51" w:firstLineChars="44" w:firstLine="79"/>
              <w:jc w:val="both"/>
              <w:rPr>
                <w:rFonts w:ascii="宋体" w:hAnsi="宋体"/>
                <w:sz w:val="18"/>
                <w:szCs w:val="18"/>
              </w:rPr>
            </w:pPr>
          </w:p>
          <w:p w:rsidR="00CE0C8D" w:rsidRPr="00CE0C8D" w:rsidRDefault="00CE0C8D" w:rsidP="00CE0C8D">
            <w:pPr>
              <w:spacing w:line="240" w:lineRule="auto"/>
              <w:ind w:left="-93" w:right="51" w:firstLineChars="44" w:firstLine="79"/>
              <w:jc w:val="both"/>
              <w:rPr>
                <w:rFonts w:ascii="宋体" w:hAnsi="宋体"/>
                <w:sz w:val="18"/>
                <w:szCs w:val="18"/>
              </w:rPr>
            </w:pPr>
            <w:r w:rsidRPr="00CE0C8D">
              <w:rPr>
                <w:rFonts w:ascii="宋体" w:hAnsi="宋体" w:hint="eastAsia"/>
                <w:sz w:val="18"/>
                <w:szCs w:val="18"/>
              </w:rPr>
              <w:t>以下</w:t>
            </w:r>
            <w:r w:rsidR="001F2B00">
              <w:rPr>
                <w:rFonts w:ascii="宋体" w:hAnsi="宋体" w:hint="eastAsia"/>
                <w:sz w:val="18"/>
                <w:szCs w:val="18"/>
              </w:rPr>
              <w:t>暂时</w:t>
            </w:r>
            <w:r w:rsidRPr="00CE0C8D">
              <w:rPr>
                <w:rFonts w:ascii="宋体" w:hAnsi="宋体" w:hint="eastAsia"/>
                <w:sz w:val="18"/>
                <w:szCs w:val="18"/>
              </w:rPr>
              <w:t>为vmall</w:t>
            </w:r>
            <w:r w:rsidR="001F2B00">
              <w:rPr>
                <w:rFonts w:ascii="宋体" w:hAnsi="宋体" w:hint="eastAsia"/>
                <w:sz w:val="18"/>
                <w:szCs w:val="18"/>
              </w:rPr>
              <w:t>使</w:t>
            </w:r>
            <w:r w:rsidRPr="00CE0C8D">
              <w:rPr>
                <w:rFonts w:ascii="宋体" w:hAnsi="宋体" w:hint="eastAsia"/>
                <w:sz w:val="18"/>
                <w:szCs w:val="18"/>
              </w:rPr>
              <w:t>用</w:t>
            </w:r>
          </w:p>
          <w:p w:rsidR="00CE0C8D" w:rsidRPr="00CE0C8D" w:rsidRDefault="00CE0C8D" w:rsidP="00CE0C8D">
            <w:pPr>
              <w:spacing w:line="240" w:lineRule="auto"/>
              <w:ind w:left="-93" w:right="51" w:firstLineChars="44" w:firstLine="79"/>
              <w:jc w:val="both"/>
              <w:rPr>
                <w:rFonts w:ascii="宋体" w:hAnsi="宋体"/>
                <w:sz w:val="18"/>
                <w:szCs w:val="18"/>
              </w:rPr>
            </w:pPr>
            <w:r w:rsidRPr="00CE0C8D">
              <w:rPr>
                <w:rFonts w:ascii="宋体" w:hAnsi="宋体" w:hint="eastAsia"/>
                <w:sz w:val="18"/>
                <w:szCs w:val="18"/>
              </w:rPr>
              <w:t>50：预付款</w:t>
            </w:r>
          </w:p>
          <w:p w:rsidR="00CE0C8D" w:rsidRPr="00CE0C8D" w:rsidRDefault="00223C58" w:rsidP="00CE0C8D">
            <w:pPr>
              <w:spacing w:line="240" w:lineRule="auto"/>
              <w:ind w:left="-93" w:right="51" w:firstLineChars="44" w:firstLine="79"/>
              <w:jc w:val="both"/>
              <w:rPr>
                <w:rFonts w:ascii="宋体" w:hAnsi="宋体"/>
                <w:sz w:val="18"/>
                <w:szCs w:val="18"/>
              </w:rPr>
            </w:pPr>
            <w:r>
              <w:rPr>
                <w:rFonts w:ascii="宋体" w:hAnsi="宋体" w:hint="eastAsia"/>
                <w:sz w:val="18"/>
                <w:szCs w:val="18"/>
              </w:rPr>
              <w:t>51：转账</w:t>
            </w:r>
          </w:p>
          <w:p w:rsidR="00CE0C8D" w:rsidRPr="00CE0C8D" w:rsidRDefault="00CE0C8D" w:rsidP="00CE0C8D">
            <w:pPr>
              <w:spacing w:line="240" w:lineRule="auto"/>
              <w:ind w:left="-93" w:right="51" w:firstLineChars="44" w:firstLine="79"/>
              <w:jc w:val="both"/>
              <w:rPr>
                <w:rFonts w:ascii="宋体" w:hAnsi="宋体"/>
                <w:sz w:val="18"/>
                <w:szCs w:val="18"/>
              </w:rPr>
            </w:pPr>
            <w:r w:rsidRPr="00CE0C8D">
              <w:rPr>
                <w:rFonts w:ascii="宋体" w:hAnsi="宋体" w:hint="eastAsia"/>
                <w:sz w:val="18"/>
                <w:szCs w:val="18"/>
              </w:rPr>
              <w:t>52：M2E</w:t>
            </w:r>
          </w:p>
          <w:p w:rsidR="002F4C66" w:rsidRDefault="00CE0C8D" w:rsidP="00CE0C8D">
            <w:pPr>
              <w:spacing w:line="240" w:lineRule="auto"/>
              <w:ind w:left="-93" w:right="51" w:firstLineChars="44" w:firstLine="79"/>
              <w:jc w:val="both"/>
              <w:rPr>
                <w:rFonts w:ascii="宋体" w:hAnsi="宋体"/>
                <w:sz w:val="18"/>
                <w:szCs w:val="18"/>
              </w:rPr>
            </w:pPr>
            <w:r w:rsidRPr="00CE0C8D">
              <w:rPr>
                <w:rFonts w:ascii="宋体" w:hAnsi="宋体" w:hint="eastAsia"/>
                <w:sz w:val="18"/>
                <w:szCs w:val="18"/>
              </w:rPr>
              <w:t>53：FPX</w:t>
            </w:r>
          </w:p>
          <w:p w:rsidR="00B85BFF" w:rsidRDefault="00B85BFF" w:rsidP="00B85BFF">
            <w:pPr>
              <w:spacing w:line="240" w:lineRule="auto"/>
              <w:ind w:left="-93" w:right="51" w:firstLineChars="44" w:firstLine="92"/>
              <w:jc w:val="both"/>
            </w:pPr>
            <w:r>
              <w:rPr>
                <w:rFonts w:hint="eastAsia"/>
              </w:rPr>
              <w:t>54</w:t>
            </w:r>
            <w:r>
              <w:rPr>
                <w:rFonts w:hint="eastAsia"/>
              </w:rPr>
              <w:t>：</w:t>
            </w:r>
            <w:r>
              <w:rPr>
                <w:rFonts w:hint="eastAsia"/>
              </w:rPr>
              <w:t>FPXE</w:t>
            </w:r>
          </w:p>
          <w:p w:rsidR="00725878" w:rsidRDefault="00725878" w:rsidP="00B85BFF">
            <w:pPr>
              <w:spacing w:line="240" w:lineRule="auto"/>
              <w:ind w:left="-93" w:right="51" w:firstLineChars="44" w:firstLine="92"/>
              <w:jc w:val="both"/>
              <w:rPr>
                <w:color w:val="FF0000"/>
              </w:rPr>
            </w:pPr>
            <w:r w:rsidRPr="005B2940">
              <w:rPr>
                <w:rFonts w:hint="eastAsia"/>
                <w:color w:val="FF0000"/>
              </w:rPr>
              <w:t>55</w:t>
            </w:r>
            <w:r w:rsidRPr="005B2940">
              <w:rPr>
                <w:rFonts w:hint="eastAsia"/>
                <w:color w:val="FF0000"/>
              </w:rPr>
              <w:t>：融资</w:t>
            </w:r>
          </w:p>
          <w:p w:rsidR="00EE44BF" w:rsidRDefault="00EE44BF" w:rsidP="00B85BFF">
            <w:pPr>
              <w:spacing w:line="240" w:lineRule="auto"/>
              <w:ind w:left="-93" w:right="51" w:firstLineChars="44" w:firstLine="92"/>
              <w:jc w:val="both"/>
              <w:rPr>
                <w:color w:val="FF0000"/>
              </w:rPr>
            </w:pPr>
            <w:r w:rsidRPr="00EE44BF">
              <w:rPr>
                <w:rFonts w:hint="eastAsia"/>
                <w:color w:val="FF0000"/>
              </w:rPr>
              <w:t>56</w:t>
            </w:r>
            <w:r w:rsidRPr="00EE44BF">
              <w:rPr>
                <w:rFonts w:hint="eastAsia"/>
                <w:color w:val="FF0000"/>
              </w:rPr>
              <w:t>：</w:t>
            </w:r>
            <w:r w:rsidRPr="00EE44BF">
              <w:rPr>
                <w:rFonts w:hint="eastAsia"/>
                <w:color w:val="FF0000"/>
              </w:rPr>
              <w:t>GlobalPay</w:t>
            </w:r>
          </w:p>
          <w:p w:rsidR="001822F1" w:rsidRDefault="001822F1" w:rsidP="00B85BFF">
            <w:pPr>
              <w:spacing w:line="240" w:lineRule="auto"/>
              <w:ind w:left="-93" w:right="51" w:firstLineChars="44" w:firstLine="92"/>
              <w:jc w:val="both"/>
              <w:rPr>
                <w:color w:val="FF0000"/>
              </w:rPr>
            </w:pPr>
            <w:r>
              <w:rPr>
                <w:rFonts w:hint="eastAsia"/>
                <w:color w:val="FF0000"/>
              </w:rPr>
              <w:t>57</w:t>
            </w:r>
            <w:r>
              <w:rPr>
                <w:rFonts w:hint="eastAsia"/>
                <w:color w:val="FF0000"/>
              </w:rPr>
              <w:t>：分期</w:t>
            </w:r>
          </w:p>
          <w:p w:rsidR="00E977C8" w:rsidRDefault="00E977C8" w:rsidP="00B85BFF">
            <w:pPr>
              <w:spacing w:line="240" w:lineRule="auto"/>
              <w:ind w:left="-93" w:right="51" w:firstLineChars="44" w:firstLine="92"/>
              <w:jc w:val="both"/>
              <w:rPr>
                <w:color w:val="FF0000"/>
              </w:rPr>
            </w:pPr>
            <w:r>
              <w:rPr>
                <w:rFonts w:hint="eastAsia"/>
                <w:color w:val="FF0000"/>
              </w:rPr>
              <w:t>58</w:t>
            </w:r>
            <w:r>
              <w:rPr>
                <w:rFonts w:hint="eastAsia"/>
                <w:color w:val="FF0000"/>
              </w:rPr>
              <w:t>：</w:t>
            </w:r>
            <w:r>
              <w:rPr>
                <w:rFonts w:hint="eastAsia"/>
                <w:color w:val="FF0000"/>
              </w:rPr>
              <w:t>MP</w:t>
            </w:r>
          </w:p>
          <w:p w:rsidR="00EA61D1" w:rsidRDefault="00EA61D1" w:rsidP="00B85BFF">
            <w:pPr>
              <w:spacing w:line="240" w:lineRule="auto"/>
              <w:ind w:left="-93" w:right="51" w:firstLineChars="44" w:firstLine="92"/>
              <w:jc w:val="both"/>
              <w:rPr>
                <w:ins w:id="46" w:author="s00150434" w:date="2015-11-03T11:41:00Z"/>
                <w:color w:val="FF0000"/>
              </w:rPr>
            </w:pPr>
            <w:r>
              <w:rPr>
                <w:rFonts w:hint="eastAsia"/>
                <w:color w:val="FF0000"/>
              </w:rPr>
              <w:t>59</w:t>
            </w:r>
            <w:r>
              <w:rPr>
                <w:rFonts w:hint="eastAsia"/>
                <w:color w:val="FF0000"/>
              </w:rPr>
              <w:t>：</w:t>
            </w:r>
            <w:r>
              <w:rPr>
                <w:rFonts w:hint="eastAsia"/>
                <w:color w:val="FF0000"/>
              </w:rPr>
              <w:t>MOLPAY</w:t>
            </w:r>
          </w:p>
          <w:p w:rsidR="008216BA" w:rsidRDefault="008216BA" w:rsidP="00B85BFF">
            <w:pPr>
              <w:spacing w:line="240" w:lineRule="auto"/>
              <w:ind w:left="-93" w:right="51" w:firstLineChars="44" w:firstLine="92"/>
              <w:jc w:val="both"/>
              <w:rPr>
                <w:color w:val="FF0000"/>
              </w:rPr>
            </w:pPr>
            <w:ins w:id="47" w:author="s00150434" w:date="2015-11-03T11:41:00Z">
              <w:r>
                <w:rPr>
                  <w:rFonts w:hint="eastAsia"/>
                  <w:color w:val="FF0000"/>
                </w:rPr>
                <w:t>60</w:t>
              </w:r>
              <w:r>
                <w:rPr>
                  <w:rFonts w:hint="eastAsia"/>
                  <w:color w:val="FF0000"/>
                </w:rPr>
                <w:t>：</w:t>
              </w:r>
              <w:r w:rsidRPr="008216BA">
                <w:rPr>
                  <w:color w:val="FF0000"/>
                </w:rPr>
                <w:t>MOLPOINTS</w:t>
              </w:r>
            </w:ins>
          </w:p>
          <w:p w:rsidR="00EA61D1" w:rsidRPr="005B2940" w:rsidRDefault="00EA61D1" w:rsidP="00B85BFF">
            <w:pPr>
              <w:spacing w:line="240" w:lineRule="auto"/>
              <w:ind w:left="-93" w:right="51" w:firstLineChars="44" w:firstLine="92"/>
              <w:jc w:val="both"/>
              <w:rPr>
                <w:color w:val="FF0000"/>
              </w:rPr>
            </w:pPr>
            <w:r>
              <w:rPr>
                <w:rFonts w:hint="eastAsia"/>
                <w:color w:val="FF0000"/>
              </w:rPr>
              <w:t>100-199</w:t>
            </w:r>
            <w:r>
              <w:rPr>
                <w:rFonts w:hint="eastAsia"/>
                <w:color w:val="FF0000"/>
              </w:rPr>
              <w:t>：</w:t>
            </w:r>
            <w:r>
              <w:rPr>
                <w:rFonts w:hint="eastAsia"/>
                <w:color w:val="FF0000"/>
              </w:rPr>
              <w:t>CUSTPAY1-100</w:t>
            </w:r>
          </w:p>
        </w:tc>
        <w:tc>
          <w:tcPr>
            <w:tcW w:w="847" w:type="dxa"/>
            <w:shd w:val="clear" w:color="auto" w:fill="auto"/>
            <w:vAlign w:val="center"/>
            <w:hideMark/>
          </w:tcPr>
          <w:p w:rsidR="00C23780" w:rsidRPr="00B37C41" w:rsidRDefault="00C23780" w:rsidP="00C23780">
            <w:pPr>
              <w:spacing w:line="240" w:lineRule="auto"/>
              <w:ind w:left="-93" w:right="51" w:firstLineChars="44" w:firstLine="92"/>
              <w:jc w:val="both"/>
            </w:pPr>
            <w:r>
              <w:rPr>
                <w:rFonts w:hint="eastAsia"/>
              </w:rPr>
              <w:lastRenderedPageBreak/>
              <w:t>M</w:t>
            </w:r>
          </w:p>
        </w:tc>
      </w:tr>
      <w:tr w:rsidR="00C23780" w:rsidRPr="00665A25" w:rsidTr="00C23780">
        <w:trPr>
          <w:trHeight w:val="330"/>
          <w:jc w:val="center"/>
        </w:trPr>
        <w:tc>
          <w:tcPr>
            <w:tcW w:w="1837" w:type="dxa"/>
            <w:shd w:val="clear" w:color="auto" w:fill="auto"/>
            <w:vAlign w:val="center"/>
            <w:hideMark/>
          </w:tcPr>
          <w:p w:rsidR="00C23780" w:rsidRDefault="00C23780" w:rsidP="00C23780">
            <w:pPr>
              <w:spacing w:line="240" w:lineRule="auto"/>
              <w:ind w:left="-93" w:right="51" w:firstLineChars="44" w:firstLine="92"/>
              <w:jc w:val="both"/>
            </w:pPr>
            <w:r>
              <w:rPr>
                <w:rFonts w:hint="eastAsia"/>
              </w:rPr>
              <w:lastRenderedPageBreak/>
              <w:t>amount</w:t>
            </w:r>
          </w:p>
        </w:tc>
        <w:tc>
          <w:tcPr>
            <w:tcW w:w="1146" w:type="dxa"/>
            <w:shd w:val="clear" w:color="auto" w:fill="auto"/>
            <w:vAlign w:val="center"/>
            <w:hideMark/>
          </w:tcPr>
          <w:p w:rsidR="00C23780" w:rsidRDefault="00C23780" w:rsidP="00C23780">
            <w:pPr>
              <w:spacing w:line="240" w:lineRule="auto"/>
              <w:ind w:left="-93" w:right="51" w:firstLineChars="44" w:firstLine="92"/>
              <w:jc w:val="both"/>
            </w:pPr>
            <w:r>
              <w:rPr>
                <w:rFonts w:hint="eastAsia"/>
              </w:rPr>
              <w:t>String</w:t>
            </w:r>
          </w:p>
        </w:tc>
        <w:tc>
          <w:tcPr>
            <w:tcW w:w="4222" w:type="dxa"/>
            <w:shd w:val="clear" w:color="auto" w:fill="auto"/>
            <w:vAlign w:val="center"/>
            <w:hideMark/>
          </w:tcPr>
          <w:p w:rsidR="00C23780" w:rsidRDefault="00C06B93" w:rsidP="00C23780">
            <w:pPr>
              <w:spacing w:line="312" w:lineRule="exact"/>
              <w:ind w:right="-20"/>
            </w:pPr>
            <w:r w:rsidRPr="00262E93">
              <w:rPr>
                <w:rFonts w:ascii="Calibri" w:hAnsi="Calibri" w:hint="eastAsia"/>
              </w:rPr>
              <w:t>商品支付金额</w:t>
            </w:r>
            <w:r w:rsidRPr="00262E93">
              <w:rPr>
                <w:rFonts w:ascii="Calibri" w:hAnsi="Calibri"/>
              </w:rPr>
              <w:t xml:space="preserve"> (</w:t>
            </w:r>
            <w:r w:rsidRPr="00262E93">
              <w:rPr>
                <w:rFonts w:ascii="Calibri" w:hAnsi="Calibri" w:hint="eastAsia"/>
              </w:rPr>
              <w:t>格式为：元</w:t>
            </w:r>
            <w:r w:rsidRPr="00262E93">
              <w:rPr>
                <w:rFonts w:ascii="Calibri" w:hAnsi="Calibri"/>
              </w:rPr>
              <w:t>.</w:t>
            </w:r>
            <w:r w:rsidRPr="00262E93">
              <w:rPr>
                <w:rFonts w:ascii="Calibri" w:hAnsi="Calibri" w:hint="eastAsia"/>
              </w:rPr>
              <w:t>角分，最小金额为分，</w:t>
            </w:r>
            <w:r w:rsidRPr="00262E93">
              <w:rPr>
                <w:rFonts w:ascii="Calibri" w:hAnsi="Calibri"/>
              </w:rPr>
              <w:t xml:space="preserve"> </w:t>
            </w:r>
            <w:r w:rsidRPr="00262E93">
              <w:rPr>
                <w:rFonts w:ascii="Calibri" w:hAnsi="Calibri" w:hint="eastAsia"/>
              </w:rPr>
              <w:t>例如：</w:t>
            </w:r>
            <w:r w:rsidRPr="00262E93">
              <w:rPr>
                <w:rFonts w:ascii="Calibri" w:hAnsi="Calibri"/>
              </w:rPr>
              <w:t>20.00</w:t>
            </w:r>
            <w:r>
              <w:rPr>
                <w:rFonts w:ascii="Calibri" w:hAnsi="Calibri" w:hint="eastAsia"/>
              </w:rPr>
              <w:t>)</w:t>
            </w:r>
            <w:r w:rsidR="00104DB8">
              <w:rPr>
                <w:rFonts w:ascii="Calibri" w:hAnsi="Calibri" w:hint="eastAsia"/>
              </w:rPr>
              <w:t>，格式非法的话，系统会自动更正。</w:t>
            </w:r>
          </w:p>
        </w:tc>
        <w:tc>
          <w:tcPr>
            <w:tcW w:w="847" w:type="dxa"/>
            <w:shd w:val="clear" w:color="auto" w:fill="auto"/>
            <w:vAlign w:val="center"/>
            <w:hideMark/>
          </w:tcPr>
          <w:p w:rsidR="00C23780" w:rsidRPr="00AB1D91" w:rsidRDefault="00C23780" w:rsidP="00C23780">
            <w:pPr>
              <w:spacing w:line="240" w:lineRule="auto"/>
              <w:ind w:left="-93" w:right="51" w:firstLineChars="44" w:firstLine="92"/>
              <w:jc w:val="both"/>
            </w:pPr>
            <w:r>
              <w:rPr>
                <w:rFonts w:hint="eastAsia"/>
              </w:rPr>
              <w:t>M</w:t>
            </w:r>
          </w:p>
        </w:tc>
      </w:tr>
      <w:tr w:rsidR="00C23780" w:rsidRPr="00665A25" w:rsidTr="00C23780">
        <w:trPr>
          <w:trHeight w:val="330"/>
          <w:jc w:val="center"/>
        </w:trPr>
        <w:tc>
          <w:tcPr>
            <w:tcW w:w="1837" w:type="dxa"/>
            <w:shd w:val="clear" w:color="auto" w:fill="auto"/>
            <w:vAlign w:val="center"/>
            <w:hideMark/>
          </w:tcPr>
          <w:p w:rsidR="00C23780" w:rsidRDefault="00C23780" w:rsidP="00C23780">
            <w:pPr>
              <w:spacing w:line="240" w:lineRule="auto"/>
              <w:ind w:left="-93" w:right="51" w:firstLineChars="44" w:firstLine="92"/>
              <w:jc w:val="both"/>
            </w:pPr>
            <w:r w:rsidRPr="00262E93">
              <w:t>orderId</w:t>
            </w:r>
          </w:p>
        </w:tc>
        <w:tc>
          <w:tcPr>
            <w:tcW w:w="1146" w:type="dxa"/>
            <w:shd w:val="clear" w:color="auto" w:fill="auto"/>
            <w:vAlign w:val="center"/>
            <w:hideMark/>
          </w:tcPr>
          <w:p w:rsidR="00C23780" w:rsidRDefault="00C23780" w:rsidP="00C23780">
            <w:pPr>
              <w:spacing w:line="240" w:lineRule="auto"/>
              <w:ind w:left="-93" w:right="51" w:firstLineChars="44" w:firstLine="92"/>
              <w:jc w:val="both"/>
            </w:pPr>
            <w:r>
              <w:rPr>
                <w:rFonts w:hint="eastAsia"/>
              </w:rPr>
              <w:t>string</w:t>
            </w:r>
          </w:p>
        </w:tc>
        <w:tc>
          <w:tcPr>
            <w:tcW w:w="4222" w:type="dxa"/>
            <w:shd w:val="clear" w:color="auto" w:fill="auto"/>
            <w:vAlign w:val="center"/>
            <w:hideMark/>
          </w:tcPr>
          <w:p w:rsidR="00C23780" w:rsidRDefault="00C23780" w:rsidP="00C23780">
            <w:pPr>
              <w:spacing w:line="312" w:lineRule="exact"/>
              <w:ind w:right="-20"/>
            </w:pPr>
            <w:r>
              <w:rPr>
                <w:rFonts w:ascii="Calibri" w:hAnsi="Calibri" w:hint="eastAsia"/>
              </w:rPr>
              <w:t>华为订单号</w:t>
            </w:r>
          </w:p>
        </w:tc>
        <w:tc>
          <w:tcPr>
            <w:tcW w:w="847" w:type="dxa"/>
            <w:shd w:val="clear" w:color="auto" w:fill="auto"/>
            <w:vAlign w:val="center"/>
            <w:hideMark/>
          </w:tcPr>
          <w:p w:rsidR="00C23780" w:rsidRDefault="00C23780" w:rsidP="00C23780">
            <w:pPr>
              <w:spacing w:line="240" w:lineRule="auto"/>
              <w:ind w:left="-93" w:right="51" w:firstLineChars="44" w:firstLine="92"/>
              <w:jc w:val="both"/>
            </w:pPr>
            <w:r>
              <w:rPr>
                <w:rFonts w:ascii="Calibri" w:hAnsi="Calibri" w:hint="eastAsia"/>
              </w:rPr>
              <w:t>M</w:t>
            </w:r>
          </w:p>
        </w:tc>
      </w:tr>
      <w:tr w:rsidR="00C23780" w:rsidRPr="00665A25" w:rsidTr="00C23780">
        <w:trPr>
          <w:trHeight w:val="330"/>
          <w:jc w:val="center"/>
        </w:trPr>
        <w:tc>
          <w:tcPr>
            <w:tcW w:w="1837" w:type="dxa"/>
            <w:shd w:val="clear" w:color="auto" w:fill="auto"/>
            <w:vAlign w:val="center"/>
            <w:hideMark/>
          </w:tcPr>
          <w:p w:rsidR="00C23780" w:rsidRDefault="00C23780" w:rsidP="00C23780">
            <w:pPr>
              <w:spacing w:line="240" w:lineRule="auto"/>
              <w:ind w:left="-93" w:right="51" w:firstLineChars="44" w:firstLine="92"/>
              <w:jc w:val="both"/>
            </w:pPr>
            <w:r>
              <w:rPr>
                <w:rFonts w:ascii="Calibri" w:hAnsi="Calibri" w:hint="eastAsia"/>
              </w:rPr>
              <w:t>url</w:t>
            </w:r>
          </w:p>
        </w:tc>
        <w:tc>
          <w:tcPr>
            <w:tcW w:w="1146" w:type="dxa"/>
            <w:shd w:val="clear" w:color="auto" w:fill="auto"/>
            <w:vAlign w:val="center"/>
            <w:hideMark/>
          </w:tcPr>
          <w:p w:rsidR="00C23780" w:rsidRDefault="00C23780" w:rsidP="00C23780">
            <w:pPr>
              <w:spacing w:line="240" w:lineRule="auto"/>
              <w:ind w:left="-93" w:right="51" w:firstLineChars="44" w:firstLine="92"/>
              <w:jc w:val="both"/>
            </w:pPr>
            <w:r>
              <w:rPr>
                <w:rFonts w:ascii="Calibri" w:hAnsi="Calibri" w:hint="eastAsia"/>
              </w:rPr>
              <w:t>String</w:t>
            </w:r>
          </w:p>
        </w:tc>
        <w:tc>
          <w:tcPr>
            <w:tcW w:w="4222" w:type="dxa"/>
            <w:shd w:val="clear" w:color="auto" w:fill="auto"/>
            <w:vAlign w:val="center"/>
            <w:hideMark/>
          </w:tcPr>
          <w:p w:rsidR="00C23780" w:rsidRDefault="00C23780" w:rsidP="00C23780">
            <w:pPr>
              <w:spacing w:line="312" w:lineRule="exact"/>
              <w:ind w:right="-20"/>
              <w:rPr>
                <w:rFonts w:ascii="Calibri" w:hAnsi="Calibri"/>
              </w:rPr>
            </w:pPr>
            <w:r>
              <w:rPr>
                <w:rFonts w:ascii="Calibri" w:hAnsi="Calibri" w:hint="eastAsia"/>
              </w:rPr>
              <w:t>回调</w:t>
            </w:r>
            <w:r>
              <w:rPr>
                <w:rFonts w:ascii="Calibri" w:hAnsi="Calibri" w:hint="eastAsia"/>
              </w:rPr>
              <w:t>url</w:t>
            </w:r>
            <w:r>
              <w:rPr>
                <w:rFonts w:ascii="Calibri" w:hAnsi="Calibri" w:hint="eastAsia"/>
              </w:rPr>
              <w:t>。</w:t>
            </w:r>
          </w:p>
          <w:p w:rsidR="005B2940" w:rsidRDefault="005B2940" w:rsidP="00C23780">
            <w:pPr>
              <w:spacing w:line="312" w:lineRule="exact"/>
              <w:ind w:right="-20"/>
            </w:pPr>
            <w:r>
              <w:rPr>
                <w:rFonts w:hint="eastAsia"/>
              </w:rPr>
              <w:t>注：</w:t>
            </w:r>
            <w:r>
              <w:rPr>
                <w:rFonts w:hint="eastAsia"/>
              </w:rPr>
              <w:t>url</w:t>
            </w:r>
            <w:r>
              <w:rPr>
                <w:rFonts w:hint="eastAsia"/>
              </w:rPr>
              <w:t>最大</w:t>
            </w:r>
            <w:r>
              <w:rPr>
                <w:rFonts w:hint="eastAsia"/>
              </w:rPr>
              <w:t>255</w:t>
            </w:r>
            <w:r>
              <w:rPr>
                <w:rFonts w:hint="eastAsia"/>
              </w:rPr>
              <w:t>，不能以</w:t>
            </w:r>
            <w:r>
              <w:t>’</w:t>
            </w:r>
            <w:r>
              <w:rPr>
                <w:rFonts w:hint="eastAsia"/>
              </w:rPr>
              <w:t>\</w:t>
            </w:r>
            <w:r>
              <w:t>’</w:t>
            </w:r>
            <w:r>
              <w:rPr>
                <w:rFonts w:hint="eastAsia"/>
              </w:rPr>
              <w:t>结尾，不能包含</w:t>
            </w:r>
            <w:r>
              <w:rPr>
                <w:rFonts w:hint="eastAsia"/>
              </w:rPr>
              <w:t>get</w:t>
            </w:r>
            <w:r>
              <w:rPr>
                <w:rFonts w:hint="eastAsia"/>
              </w:rPr>
              <w:t>参数。另外，必须是合法的</w:t>
            </w:r>
            <w:r>
              <w:rPr>
                <w:rFonts w:hint="eastAsia"/>
              </w:rPr>
              <w:t>url</w:t>
            </w:r>
            <w:r>
              <w:rPr>
                <w:rFonts w:hint="eastAsia"/>
              </w:rPr>
              <w:t>。</w:t>
            </w:r>
          </w:p>
        </w:tc>
        <w:tc>
          <w:tcPr>
            <w:tcW w:w="847" w:type="dxa"/>
            <w:shd w:val="clear" w:color="auto" w:fill="auto"/>
            <w:vAlign w:val="center"/>
            <w:hideMark/>
          </w:tcPr>
          <w:p w:rsidR="00C23780" w:rsidRDefault="005711A5" w:rsidP="00C23780">
            <w:pPr>
              <w:spacing w:line="240" w:lineRule="auto"/>
              <w:ind w:left="-93" w:right="51" w:firstLineChars="44" w:firstLine="92"/>
              <w:jc w:val="both"/>
            </w:pPr>
            <w:r>
              <w:rPr>
                <w:rFonts w:ascii="Calibri" w:hAnsi="Calibri" w:hint="eastAsia"/>
              </w:rPr>
              <w:t>M</w:t>
            </w:r>
          </w:p>
        </w:tc>
      </w:tr>
      <w:tr w:rsidR="00064A41" w:rsidRPr="00665A25" w:rsidTr="00C23780">
        <w:trPr>
          <w:trHeight w:val="330"/>
          <w:jc w:val="center"/>
        </w:trPr>
        <w:tc>
          <w:tcPr>
            <w:tcW w:w="1837" w:type="dxa"/>
            <w:shd w:val="clear" w:color="auto" w:fill="auto"/>
            <w:vAlign w:val="center"/>
            <w:hideMark/>
          </w:tcPr>
          <w:p w:rsidR="00064A41" w:rsidRDefault="00064A41" w:rsidP="00C23780">
            <w:pPr>
              <w:spacing w:line="240" w:lineRule="auto"/>
              <w:ind w:left="-93" w:right="51" w:firstLineChars="44" w:firstLine="92"/>
              <w:jc w:val="both"/>
              <w:rPr>
                <w:rFonts w:ascii="Calibri" w:hAnsi="Calibri"/>
              </w:rPr>
            </w:pPr>
            <w:r>
              <w:rPr>
                <w:rFonts w:hint="eastAsia"/>
              </w:rPr>
              <w:t>extReserved</w:t>
            </w:r>
          </w:p>
        </w:tc>
        <w:tc>
          <w:tcPr>
            <w:tcW w:w="1146" w:type="dxa"/>
            <w:shd w:val="clear" w:color="auto" w:fill="auto"/>
            <w:vAlign w:val="center"/>
            <w:hideMark/>
          </w:tcPr>
          <w:p w:rsidR="00064A41" w:rsidRDefault="00064A41" w:rsidP="00C23780">
            <w:pPr>
              <w:spacing w:line="240" w:lineRule="auto"/>
              <w:ind w:left="-93" w:right="51" w:firstLineChars="44" w:firstLine="92"/>
              <w:jc w:val="both"/>
              <w:rPr>
                <w:rFonts w:ascii="Calibri" w:hAnsi="Calibri"/>
              </w:rPr>
            </w:pPr>
            <w:r>
              <w:rPr>
                <w:rFonts w:hint="eastAsia"/>
              </w:rPr>
              <w:t>String</w:t>
            </w:r>
          </w:p>
        </w:tc>
        <w:tc>
          <w:tcPr>
            <w:tcW w:w="4222" w:type="dxa"/>
            <w:shd w:val="clear" w:color="auto" w:fill="auto"/>
            <w:vAlign w:val="center"/>
            <w:hideMark/>
          </w:tcPr>
          <w:p w:rsidR="00064A41" w:rsidRDefault="00064A41" w:rsidP="00064A41">
            <w:pPr>
              <w:spacing w:line="312" w:lineRule="exact"/>
              <w:ind w:right="-20"/>
              <w:jc w:val="both"/>
            </w:pPr>
            <w:r>
              <w:rPr>
                <w:rFonts w:hint="eastAsia"/>
              </w:rPr>
              <w:t>商户侧保留信息，输入的话在回调接口中原样返回</w:t>
            </w:r>
          </w:p>
          <w:p w:rsidR="00064A41" w:rsidRDefault="00064A41" w:rsidP="00C23780">
            <w:pPr>
              <w:spacing w:line="312" w:lineRule="exact"/>
              <w:ind w:right="-20"/>
              <w:rPr>
                <w:rFonts w:ascii="Calibri" w:hAnsi="Calibri"/>
              </w:rPr>
            </w:pPr>
            <w:r>
              <w:rPr>
                <w:rFonts w:hint="eastAsia"/>
              </w:rPr>
              <w:t>注：最长</w:t>
            </w:r>
            <w:r>
              <w:rPr>
                <w:rFonts w:hint="eastAsia"/>
              </w:rPr>
              <w:t>128</w:t>
            </w:r>
            <w:r>
              <w:rPr>
                <w:rFonts w:hint="eastAsia"/>
              </w:rPr>
              <w:t>字节。</w:t>
            </w:r>
          </w:p>
        </w:tc>
        <w:tc>
          <w:tcPr>
            <w:tcW w:w="847" w:type="dxa"/>
            <w:shd w:val="clear" w:color="auto" w:fill="auto"/>
            <w:vAlign w:val="center"/>
            <w:hideMark/>
          </w:tcPr>
          <w:p w:rsidR="00064A41" w:rsidRDefault="00064A41" w:rsidP="00C23780">
            <w:pPr>
              <w:spacing w:line="240" w:lineRule="auto"/>
              <w:ind w:left="-93" w:right="51" w:firstLineChars="44" w:firstLine="92"/>
              <w:jc w:val="both"/>
              <w:rPr>
                <w:rFonts w:ascii="Calibri" w:hAnsi="Calibri"/>
              </w:rPr>
            </w:pPr>
            <w:r>
              <w:rPr>
                <w:rFonts w:hint="eastAsia"/>
              </w:rPr>
              <w:t>O</w:t>
            </w:r>
          </w:p>
        </w:tc>
      </w:tr>
      <w:tr w:rsidR="00C23780" w:rsidRPr="00665A25" w:rsidTr="00C23780">
        <w:trPr>
          <w:trHeight w:val="330"/>
          <w:jc w:val="center"/>
        </w:trPr>
        <w:tc>
          <w:tcPr>
            <w:tcW w:w="1837" w:type="dxa"/>
            <w:shd w:val="clear" w:color="auto" w:fill="auto"/>
            <w:vAlign w:val="center"/>
            <w:hideMark/>
          </w:tcPr>
          <w:p w:rsidR="00C23780" w:rsidRDefault="00C23780" w:rsidP="00C23780">
            <w:pPr>
              <w:spacing w:line="240" w:lineRule="auto"/>
              <w:ind w:left="-93" w:right="51" w:firstLineChars="44" w:firstLine="92"/>
              <w:jc w:val="both"/>
            </w:pPr>
            <w:r w:rsidRPr="00262E93">
              <w:t>sign</w:t>
            </w:r>
          </w:p>
        </w:tc>
        <w:tc>
          <w:tcPr>
            <w:tcW w:w="1146" w:type="dxa"/>
            <w:shd w:val="clear" w:color="auto" w:fill="auto"/>
            <w:vAlign w:val="center"/>
            <w:hideMark/>
          </w:tcPr>
          <w:p w:rsidR="00C23780" w:rsidRDefault="00C23780" w:rsidP="00C23780">
            <w:pPr>
              <w:spacing w:line="240" w:lineRule="auto"/>
              <w:ind w:left="-93" w:right="51" w:firstLineChars="44" w:firstLine="92"/>
              <w:jc w:val="both"/>
            </w:pPr>
            <w:r w:rsidRPr="00B37C41">
              <w:t>S</w:t>
            </w:r>
            <w:r w:rsidRPr="00B37C41">
              <w:rPr>
                <w:rFonts w:hint="eastAsia"/>
              </w:rPr>
              <w:t>tring</w:t>
            </w:r>
          </w:p>
        </w:tc>
        <w:tc>
          <w:tcPr>
            <w:tcW w:w="4222" w:type="dxa"/>
            <w:shd w:val="clear" w:color="auto" w:fill="auto"/>
            <w:vAlign w:val="center"/>
            <w:hideMark/>
          </w:tcPr>
          <w:p w:rsidR="00C23780" w:rsidRDefault="00C23780" w:rsidP="00C23780">
            <w:pPr>
              <w:spacing w:line="312" w:lineRule="exact"/>
              <w:ind w:right="-20"/>
            </w:pPr>
            <w:r>
              <w:rPr>
                <w:rFonts w:hint="eastAsia"/>
              </w:rPr>
              <w:t>SHA-256</w:t>
            </w:r>
            <w:r>
              <w:rPr>
                <w:rFonts w:hint="eastAsia"/>
              </w:rPr>
              <w:t>签名</w:t>
            </w:r>
          </w:p>
        </w:tc>
        <w:tc>
          <w:tcPr>
            <w:tcW w:w="847" w:type="dxa"/>
            <w:shd w:val="clear" w:color="auto" w:fill="auto"/>
            <w:vAlign w:val="center"/>
            <w:hideMark/>
          </w:tcPr>
          <w:p w:rsidR="00C23780" w:rsidRDefault="00C23780" w:rsidP="00C23780">
            <w:pPr>
              <w:spacing w:line="240" w:lineRule="auto"/>
              <w:ind w:left="-93" w:right="51" w:firstLineChars="44" w:firstLine="92"/>
              <w:jc w:val="both"/>
            </w:pPr>
            <w:r>
              <w:rPr>
                <w:rFonts w:hint="eastAsia"/>
              </w:rPr>
              <w:t>M</w:t>
            </w:r>
          </w:p>
        </w:tc>
      </w:tr>
    </w:tbl>
    <w:p w:rsidR="00C23780" w:rsidRPr="005F1769" w:rsidRDefault="00C23780" w:rsidP="00C23780">
      <w:pPr>
        <w:ind w:firstLineChars="150" w:firstLine="315"/>
      </w:pPr>
      <w:r w:rsidRPr="005F1769">
        <w:rPr>
          <w:rFonts w:hint="eastAsia"/>
        </w:rPr>
        <w:t>响应</w:t>
      </w:r>
    </w:p>
    <w:tbl>
      <w:tblPr>
        <w:tblW w:w="8052" w:type="dxa"/>
        <w:jc w:val="center"/>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40"/>
        <w:gridCol w:w="1152"/>
        <w:gridCol w:w="4212"/>
        <w:gridCol w:w="848"/>
      </w:tblGrid>
      <w:tr w:rsidR="00C23780" w:rsidRPr="00F34E0C" w:rsidTr="00C23780">
        <w:trPr>
          <w:trHeight w:val="330"/>
          <w:jc w:val="center"/>
        </w:trPr>
        <w:tc>
          <w:tcPr>
            <w:tcW w:w="1840" w:type="dxa"/>
            <w:shd w:val="clear" w:color="auto" w:fill="auto"/>
            <w:vAlign w:val="center"/>
            <w:hideMark/>
          </w:tcPr>
          <w:p w:rsidR="00C23780" w:rsidRPr="00F34E0C" w:rsidRDefault="00C23780" w:rsidP="00C23780">
            <w:pPr>
              <w:jc w:val="center"/>
              <w:rPr>
                <w:b/>
              </w:rPr>
            </w:pPr>
            <w:r w:rsidRPr="00F34E0C">
              <w:rPr>
                <w:rFonts w:hint="eastAsia"/>
                <w:b/>
              </w:rPr>
              <w:t>名称</w:t>
            </w:r>
          </w:p>
        </w:tc>
        <w:tc>
          <w:tcPr>
            <w:tcW w:w="1152" w:type="dxa"/>
            <w:shd w:val="clear" w:color="auto" w:fill="auto"/>
            <w:vAlign w:val="center"/>
            <w:hideMark/>
          </w:tcPr>
          <w:p w:rsidR="00C23780" w:rsidRPr="00F34E0C" w:rsidRDefault="00C23780" w:rsidP="00C23780">
            <w:pPr>
              <w:jc w:val="center"/>
              <w:rPr>
                <w:b/>
              </w:rPr>
            </w:pPr>
            <w:r>
              <w:rPr>
                <w:rFonts w:hint="eastAsia"/>
                <w:b/>
              </w:rPr>
              <w:t>类型</w:t>
            </w:r>
          </w:p>
        </w:tc>
        <w:tc>
          <w:tcPr>
            <w:tcW w:w="4212" w:type="dxa"/>
            <w:shd w:val="clear" w:color="auto" w:fill="auto"/>
            <w:vAlign w:val="center"/>
            <w:hideMark/>
          </w:tcPr>
          <w:p w:rsidR="00C23780" w:rsidRPr="00F34E0C" w:rsidRDefault="00C23780" w:rsidP="00C23780">
            <w:pPr>
              <w:jc w:val="center"/>
              <w:rPr>
                <w:b/>
              </w:rPr>
            </w:pPr>
            <w:r w:rsidRPr="00F34E0C">
              <w:rPr>
                <w:rFonts w:hint="eastAsia"/>
                <w:b/>
              </w:rPr>
              <w:t>描述</w:t>
            </w:r>
          </w:p>
        </w:tc>
        <w:tc>
          <w:tcPr>
            <w:tcW w:w="848" w:type="dxa"/>
            <w:shd w:val="clear" w:color="auto" w:fill="auto"/>
            <w:vAlign w:val="center"/>
            <w:hideMark/>
          </w:tcPr>
          <w:p w:rsidR="00C23780" w:rsidRPr="00F34E0C" w:rsidRDefault="00C23780" w:rsidP="00C23780">
            <w:pPr>
              <w:jc w:val="center"/>
              <w:rPr>
                <w:b/>
              </w:rPr>
            </w:pPr>
            <w:r w:rsidRPr="00F34E0C">
              <w:rPr>
                <w:rFonts w:hint="eastAsia"/>
                <w:b/>
              </w:rPr>
              <w:t>可选</w:t>
            </w:r>
          </w:p>
        </w:tc>
      </w:tr>
      <w:tr w:rsidR="00C23780" w:rsidRPr="00665A25" w:rsidTr="00C23780">
        <w:trPr>
          <w:trHeight w:val="330"/>
          <w:jc w:val="center"/>
        </w:trPr>
        <w:tc>
          <w:tcPr>
            <w:tcW w:w="1840" w:type="dxa"/>
            <w:shd w:val="clear" w:color="auto" w:fill="auto"/>
            <w:vAlign w:val="center"/>
            <w:hideMark/>
          </w:tcPr>
          <w:p w:rsidR="00C23780" w:rsidRPr="00665A25" w:rsidRDefault="00C23780" w:rsidP="00C23780">
            <w:pPr>
              <w:spacing w:line="241" w:lineRule="auto"/>
              <w:ind w:left="-93" w:right="51" w:firstLineChars="44" w:firstLine="92"/>
            </w:pPr>
            <w:r w:rsidRPr="00286EBC">
              <w:rPr>
                <w:rFonts w:hint="eastAsia"/>
              </w:rPr>
              <w:t>returnCode</w:t>
            </w:r>
          </w:p>
        </w:tc>
        <w:tc>
          <w:tcPr>
            <w:tcW w:w="1152" w:type="dxa"/>
            <w:shd w:val="clear" w:color="auto" w:fill="auto"/>
            <w:vAlign w:val="center"/>
            <w:hideMark/>
          </w:tcPr>
          <w:p w:rsidR="00C23780" w:rsidRDefault="00C23780" w:rsidP="00C23780">
            <w:pPr>
              <w:spacing w:line="241" w:lineRule="auto"/>
              <w:ind w:left="-93" w:right="51" w:firstLineChars="44" w:firstLine="92"/>
            </w:pPr>
            <w:r>
              <w:rPr>
                <w:rFonts w:hint="eastAsia"/>
              </w:rPr>
              <w:t>String</w:t>
            </w:r>
          </w:p>
        </w:tc>
        <w:tc>
          <w:tcPr>
            <w:tcW w:w="4212" w:type="dxa"/>
            <w:shd w:val="clear" w:color="auto" w:fill="auto"/>
            <w:vAlign w:val="center"/>
            <w:hideMark/>
          </w:tcPr>
          <w:p w:rsidR="00C23780" w:rsidRDefault="00C23780" w:rsidP="00C23780">
            <w:pPr>
              <w:spacing w:line="241" w:lineRule="auto"/>
              <w:ind w:left="-93" w:right="51" w:firstLineChars="44" w:firstLine="92"/>
            </w:pPr>
            <w:r>
              <w:rPr>
                <w:rFonts w:hint="eastAsia"/>
              </w:rPr>
              <w:t>操作结果，</w:t>
            </w:r>
            <w:r>
              <w:t>0</w:t>
            </w:r>
            <w:r>
              <w:rPr>
                <w:rFonts w:hint="eastAsia"/>
              </w:rPr>
              <w:t>表示成功，</w:t>
            </w:r>
          </w:p>
          <w:p w:rsidR="00C23780" w:rsidRPr="00C23780" w:rsidRDefault="00C23780" w:rsidP="00C23780">
            <w:pPr>
              <w:spacing w:line="241" w:lineRule="auto"/>
              <w:ind w:left="-93" w:right="51" w:firstLineChars="44" w:firstLine="92"/>
            </w:pPr>
            <w:r w:rsidRPr="00C23780">
              <w:t xml:space="preserve">1: </w:t>
            </w:r>
            <w:r w:rsidRPr="00C23780">
              <w:rPr>
                <w:rFonts w:hint="eastAsia"/>
              </w:rPr>
              <w:t>验签失败</w:t>
            </w:r>
            <w:r w:rsidRPr="00C23780">
              <w:t>,</w:t>
            </w:r>
          </w:p>
          <w:p w:rsidR="00104DB8" w:rsidRDefault="00C23780">
            <w:pPr>
              <w:spacing w:line="241" w:lineRule="auto"/>
              <w:ind w:left="-93" w:right="51" w:firstLineChars="44" w:firstLine="92"/>
            </w:pPr>
            <w:r w:rsidRPr="00C23780">
              <w:t xml:space="preserve">2: </w:t>
            </w:r>
            <w:r w:rsidRPr="00C23780">
              <w:rPr>
                <w:rFonts w:hint="eastAsia"/>
              </w:rPr>
              <w:t>超时</w:t>
            </w:r>
            <w:r w:rsidRPr="00C23780">
              <w:t>,</w:t>
            </w:r>
          </w:p>
          <w:p w:rsidR="00104DB8" w:rsidRDefault="00C23780">
            <w:pPr>
              <w:spacing w:line="241" w:lineRule="auto"/>
              <w:ind w:left="-93" w:right="51" w:firstLineChars="44" w:firstLine="92"/>
            </w:pPr>
            <w:r w:rsidRPr="00C23780">
              <w:t xml:space="preserve">3: </w:t>
            </w:r>
            <w:r w:rsidRPr="00C23780">
              <w:rPr>
                <w:rFonts w:hint="eastAsia"/>
              </w:rPr>
              <w:t>业务信息错误，比如订单不存在</w:t>
            </w:r>
            <w:r w:rsidRPr="00C23780">
              <w:t>,</w:t>
            </w:r>
          </w:p>
          <w:p w:rsidR="00104DB8" w:rsidRDefault="00C23780">
            <w:pPr>
              <w:spacing w:line="241" w:lineRule="auto"/>
              <w:ind w:left="-93" w:right="51" w:firstLineChars="44" w:firstLine="92"/>
            </w:pPr>
            <w:r w:rsidRPr="00C23780">
              <w:t xml:space="preserve">94: </w:t>
            </w:r>
            <w:r w:rsidRPr="00C23780">
              <w:rPr>
                <w:rFonts w:hint="eastAsia"/>
              </w:rPr>
              <w:t>系统错误</w:t>
            </w:r>
            <w:r w:rsidRPr="00C23780">
              <w:rPr>
                <w:rFonts w:hint="eastAsia"/>
              </w:rPr>
              <w:t>,</w:t>
            </w:r>
          </w:p>
          <w:p w:rsidR="00104DB8" w:rsidRDefault="00C23780">
            <w:pPr>
              <w:spacing w:line="241" w:lineRule="auto"/>
              <w:ind w:left="-93" w:right="51" w:firstLineChars="44" w:firstLine="92"/>
            </w:pPr>
            <w:r w:rsidRPr="00C23780">
              <w:t xml:space="preserve">95: IO </w:t>
            </w:r>
            <w:r w:rsidRPr="00C23780">
              <w:rPr>
                <w:rFonts w:hint="eastAsia"/>
              </w:rPr>
              <w:t>错误</w:t>
            </w:r>
            <w:r w:rsidRPr="00C23780">
              <w:t>,</w:t>
            </w:r>
          </w:p>
          <w:p w:rsidR="00104DB8" w:rsidRDefault="00C23780">
            <w:pPr>
              <w:spacing w:line="241" w:lineRule="auto"/>
              <w:ind w:left="-93" w:right="51" w:firstLineChars="44" w:firstLine="92"/>
            </w:pPr>
            <w:r w:rsidRPr="00C23780">
              <w:t xml:space="preserve">96: </w:t>
            </w:r>
            <w:r w:rsidRPr="00C23780">
              <w:rPr>
                <w:rFonts w:hint="eastAsia"/>
              </w:rPr>
              <w:t>错误的</w:t>
            </w:r>
            <w:r w:rsidRPr="00C23780">
              <w:t>url,</w:t>
            </w:r>
          </w:p>
          <w:p w:rsidR="00104DB8" w:rsidRDefault="00C23780">
            <w:pPr>
              <w:spacing w:line="241" w:lineRule="auto"/>
              <w:ind w:left="-93" w:right="51" w:firstLineChars="44" w:firstLine="92"/>
            </w:pPr>
            <w:r w:rsidRPr="00C23780">
              <w:t xml:space="preserve">97: </w:t>
            </w:r>
            <w:r w:rsidRPr="00C23780">
              <w:rPr>
                <w:rFonts w:hint="eastAsia"/>
              </w:rPr>
              <w:t>错误的响应</w:t>
            </w:r>
            <w:r w:rsidRPr="00C23780">
              <w:t>,</w:t>
            </w:r>
          </w:p>
          <w:p w:rsidR="00104DB8" w:rsidRDefault="00C23780">
            <w:pPr>
              <w:spacing w:line="241" w:lineRule="auto"/>
              <w:ind w:left="-93" w:right="51" w:firstLineChars="44" w:firstLine="92"/>
            </w:pPr>
            <w:r w:rsidRPr="00C23780">
              <w:t xml:space="preserve">98: </w:t>
            </w:r>
            <w:r w:rsidRPr="00C23780">
              <w:rPr>
                <w:rFonts w:hint="eastAsia"/>
              </w:rPr>
              <w:t>参数错误</w:t>
            </w:r>
            <w:r w:rsidRPr="00C23780">
              <w:t>,</w:t>
            </w:r>
          </w:p>
          <w:p w:rsidR="00104DB8" w:rsidRDefault="00C23780">
            <w:pPr>
              <w:spacing w:line="241" w:lineRule="auto"/>
              <w:ind w:left="-93" w:right="51" w:firstLineChars="44" w:firstLine="92"/>
            </w:pPr>
            <w:r w:rsidRPr="00C23780">
              <w:t xml:space="preserve">99: </w:t>
            </w:r>
            <w:r w:rsidRPr="00C23780">
              <w:rPr>
                <w:rFonts w:hint="eastAsia"/>
              </w:rPr>
              <w:t>其他错误</w:t>
            </w:r>
          </w:p>
          <w:p w:rsidR="002A407C" w:rsidRDefault="002A407C">
            <w:pPr>
              <w:spacing w:line="241" w:lineRule="auto"/>
              <w:ind w:left="-93" w:right="51" w:firstLineChars="44" w:firstLine="92"/>
            </w:pPr>
            <w:r>
              <w:rPr>
                <w:rFonts w:hint="eastAsia"/>
              </w:rPr>
              <w:t>101</w:t>
            </w:r>
            <w:r>
              <w:rPr>
                <w:rFonts w:hint="eastAsia"/>
              </w:rPr>
              <w:t>：请求参数异常</w:t>
            </w:r>
          </w:p>
          <w:p w:rsidR="002A407C" w:rsidRDefault="002A407C">
            <w:pPr>
              <w:spacing w:line="241" w:lineRule="auto"/>
              <w:ind w:left="-93" w:right="51" w:firstLineChars="44" w:firstLine="92"/>
            </w:pPr>
            <w:r>
              <w:rPr>
                <w:rFonts w:hint="eastAsia"/>
              </w:rPr>
              <w:t>102</w:t>
            </w:r>
            <w:r>
              <w:rPr>
                <w:rFonts w:hint="eastAsia"/>
              </w:rPr>
              <w:t>：签名错误</w:t>
            </w:r>
          </w:p>
          <w:p w:rsidR="002A407C" w:rsidRDefault="002A407C">
            <w:pPr>
              <w:spacing w:line="241" w:lineRule="auto"/>
              <w:ind w:left="-93" w:right="51" w:firstLineChars="44" w:firstLine="92"/>
            </w:pPr>
            <w:r>
              <w:rPr>
                <w:rFonts w:hint="eastAsia"/>
              </w:rPr>
              <w:t>103</w:t>
            </w:r>
            <w:r>
              <w:rPr>
                <w:rFonts w:hint="eastAsia"/>
              </w:rPr>
              <w:t>：内部错误</w:t>
            </w:r>
          </w:p>
          <w:p w:rsidR="00C23780" w:rsidRPr="001C6E22" w:rsidRDefault="00C23780" w:rsidP="00C23780">
            <w:pPr>
              <w:spacing w:line="241" w:lineRule="auto"/>
              <w:ind w:left="-93" w:right="51" w:firstLineChars="44" w:firstLine="92"/>
            </w:pPr>
            <w:r>
              <w:rPr>
                <w:rFonts w:hint="eastAsia"/>
              </w:rPr>
              <w:t>其他：未确定错误</w:t>
            </w:r>
          </w:p>
        </w:tc>
        <w:tc>
          <w:tcPr>
            <w:tcW w:w="848" w:type="dxa"/>
            <w:shd w:val="clear" w:color="auto" w:fill="auto"/>
            <w:hideMark/>
          </w:tcPr>
          <w:p w:rsidR="00C23780" w:rsidRDefault="00C23780" w:rsidP="00C23780">
            <w:pPr>
              <w:spacing w:line="241" w:lineRule="auto"/>
              <w:ind w:left="-93" w:right="51" w:firstLineChars="44" w:firstLine="92"/>
            </w:pPr>
            <w:r w:rsidRPr="00B37C41">
              <w:rPr>
                <w:rFonts w:hint="eastAsia"/>
              </w:rPr>
              <w:t>M</w:t>
            </w:r>
          </w:p>
        </w:tc>
      </w:tr>
      <w:tr w:rsidR="00C23780" w:rsidRPr="00665A25" w:rsidTr="00C23780">
        <w:trPr>
          <w:trHeight w:val="330"/>
          <w:jc w:val="center"/>
        </w:trPr>
        <w:tc>
          <w:tcPr>
            <w:tcW w:w="1840" w:type="dxa"/>
            <w:shd w:val="clear" w:color="auto" w:fill="auto"/>
            <w:vAlign w:val="center"/>
            <w:hideMark/>
          </w:tcPr>
          <w:p w:rsidR="00C23780" w:rsidRPr="00286EBC" w:rsidRDefault="00C23780" w:rsidP="00C23780">
            <w:pPr>
              <w:spacing w:line="241" w:lineRule="auto"/>
              <w:ind w:left="-93" w:right="51" w:firstLineChars="44" w:firstLine="92"/>
            </w:pPr>
            <w:r w:rsidRPr="00286EBC">
              <w:rPr>
                <w:rFonts w:hint="eastAsia"/>
              </w:rPr>
              <w:lastRenderedPageBreak/>
              <w:t>return</w:t>
            </w:r>
            <w:r>
              <w:rPr>
                <w:rFonts w:hint="eastAsia"/>
              </w:rPr>
              <w:t>Desc</w:t>
            </w:r>
          </w:p>
        </w:tc>
        <w:tc>
          <w:tcPr>
            <w:tcW w:w="1152" w:type="dxa"/>
            <w:shd w:val="clear" w:color="auto" w:fill="auto"/>
            <w:vAlign w:val="center"/>
            <w:hideMark/>
          </w:tcPr>
          <w:p w:rsidR="00C23780" w:rsidRDefault="00C23780" w:rsidP="00C23780">
            <w:pPr>
              <w:spacing w:line="241" w:lineRule="auto"/>
              <w:ind w:left="-93" w:right="51" w:firstLineChars="44" w:firstLine="92"/>
            </w:pPr>
            <w:r>
              <w:rPr>
                <w:rFonts w:hint="eastAsia"/>
              </w:rPr>
              <w:t>String</w:t>
            </w:r>
          </w:p>
        </w:tc>
        <w:tc>
          <w:tcPr>
            <w:tcW w:w="4212" w:type="dxa"/>
            <w:shd w:val="clear" w:color="auto" w:fill="auto"/>
            <w:vAlign w:val="center"/>
            <w:hideMark/>
          </w:tcPr>
          <w:p w:rsidR="00C23780" w:rsidRPr="004A2310" w:rsidRDefault="00C23780" w:rsidP="00C23780">
            <w:pPr>
              <w:spacing w:line="241" w:lineRule="auto"/>
              <w:ind w:left="-93" w:right="51" w:firstLineChars="44" w:firstLine="92"/>
            </w:pPr>
            <w:r>
              <w:rPr>
                <w:rFonts w:hint="eastAsia"/>
              </w:rPr>
              <w:t>返回值描述</w:t>
            </w:r>
          </w:p>
        </w:tc>
        <w:tc>
          <w:tcPr>
            <w:tcW w:w="848" w:type="dxa"/>
            <w:shd w:val="clear" w:color="auto" w:fill="auto"/>
            <w:vAlign w:val="center"/>
            <w:hideMark/>
          </w:tcPr>
          <w:p w:rsidR="00C23780" w:rsidRPr="00B37C41" w:rsidRDefault="00C23780" w:rsidP="00C23780">
            <w:pPr>
              <w:spacing w:line="241" w:lineRule="auto"/>
              <w:ind w:left="-93" w:right="51" w:firstLineChars="44" w:firstLine="92"/>
            </w:pPr>
            <w:r w:rsidRPr="00B37C41">
              <w:rPr>
                <w:rFonts w:hint="eastAsia"/>
              </w:rPr>
              <w:t>M</w:t>
            </w:r>
          </w:p>
        </w:tc>
      </w:tr>
    </w:tbl>
    <w:p w:rsidR="00C23780" w:rsidRDefault="00C23780" w:rsidP="00C23780">
      <w:pPr>
        <w:ind w:left="420"/>
      </w:pPr>
    </w:p>
    <w:p w:rsidR="00C23780" w:rsidRDefault="00C23780" w:rsidP="00C23780">
      <w:pPr>
        <w:ind w:left="420"/>
      </w:pPr>
      <w:r>
        <w:rPr>
          <w:rFonts w:hint="eastAsia"/>
        </w:rPr>
        <w:t>举例</w:t>
      </w:r>
    </w:p>
    <w:tbl>
      <w:tblPr>
        <w:tblW w:w="0" w:type="auto"/>
        <w:tblInd w:w="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1873"/>
        <w:gridCol w:w="6399"/>
      </w:tblGrid>
      <w:tr w:rsidR="00C23780" w:rsidRPr="0038247B" w:rsidTr="00C23780">
        <w:trPr>
          <w:cantSplit/>
          <w:trHeight w:val="300"/>
        </w:trPr>
        <w:tc>
          <w:tcPr>
            <w:tcW w:w="189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C23780" w:rsidRPr="0038247B" w:rsidRDefault="00C23780" w:rsidP="00C23780">
            <w:pPr>
              <w:pStyle w:val="TableHeading"/>
            </w:pPr>
            <w:r w:rsidRPr="0038247B">
              <w:t>Request/Response</w:t>
            </w:r>
          </w:p>
        </w:tc>
        <w:tc>
          <w:tcPr>
            <w:tcW w:w="6375"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C23780" w:rsidRPr="0038247B" w:rsidRDefault="00C23780" w:rsidP="00C23780">
            <w:pPr>
              <w:pStyle w:val="TableHeading"/>
            </w:pPr>
            <w:r w:rsidRPr="0038247B">
              <w:t>Example</w:t>
            </w:r>
          </w:p>
        </w:tc>
      </w:tr>
      <w:tr w:rsidR="00C23780" w:rsidRPr="00B05DED" w:rsidTr="00C23780">
        <w:trPr>
          <w:cantSplit/>
          <w:trHeight w:val="281"/>
        </w:trPr>
        <w:tc>
          <w:tcPr>
            <w:tcW w:w="1897" w:type="dxa"/>
          </w:tcPr>
          <w:p w:rsidR="00C23780" w:rsidRPr="002B69A5" w:rsidRDefault="00C23780" w:rsidP="00C23780">
            <w:pPr>
              <w:pStyle w:val="TableText"/>
              <w:rPr>
                <w:lang w:val="fr-FR"/>
              </w:rPr>
            </w:pPr>
            <w:r w:rsidRPr="0038247B">
              <w:t>Request</w:t>
            </w:r>
          </w:p>
        </w:tc>
        <w:tc>
          <w:tcPr>
            <w:tcW w:w="6375" w:type="dxa"/>
          </w:tcPr>
          <w:p w:rsidR="00AF0663" w:rsidRPr="00AF0663" w:rsidRDefault="00AF0663" w:rsidP="00AF0663">
            <w:pPr>
              <w:pStyle w:val="TerminalDisplayinTable"/>
              <w:shd w:val="clear" w:color="auto" w:fill="D9D9D9"/>
              <w:spacing w:line="240" w:lineRule="auto"/>
              <w:rPr>
                <w:lang w:val="it-IT"/>
              </w:rPr>
            </w:pPr>
            <w:r w:rsidRPr="00AF0663">
              <w:rPr>
                <w:lang w:val="it-IT"/>
              </w:rPr>
              <w:t>{</w:t>
            </w:r>
          </w:p>
          <w:p w:rsidR="00676800" w:rsidRDefault="00AF0663" w:rsidP="00676800">
            <w:pPr>
              <w:pStyle w:val="TerminalDisplayinTable"/>
              <w:shd w:val="clear" w:color="auto" w:fill="D9D9D9"/>
              <w:spacing w:line="240" w:lineRule="auto"/>
              <w:rPr>
                <w:lang w:val="it-IT"/>
              </w:rPr>
            </w:pPr>
            <w:r w:rsidRPr="00AF0663">
              <w:rPr>
                <w:lang w:val="it-IT"/>
              </w:rPr>
              <w:t xml:space="preserve">    "paytype": "0",</w:t>
            </w:r>
          </w:p>
          <w:p w:rsidR="00676800" w:rsidRDefault="00AF0663" w:rsidP="00676800">
            <w:pPr>
              <w:pStyle w:val="TerminalDisplayinTable"/>
              <w:shd w:val="clear" w:color="auto" w:fill="D9D9D9"/>
              <w:spacing w:line="240" w:lineRule="auto"/>
              <w:rPr>
                <w:lang w:val="it-IT"/>
              </w:rPr>
            </w:pPr>
            <w:r w:rsidRPr="00AF0663">
              <w:rPr>
                <w:lang w:val="it-IT"/>
              </w:rPr>
              <w:t xml:space="preserve">    "amount": "12",</w:t>
            </w:r>
          </w:p>
          <w:p w:rsidR="00676800" w:rsidRDefault="00AF0663" w:rsidP="00676800">
            <w:pPr>
              <w:pStyle w:val="TerminalDisplayinTable"/>
              <w:shd w:val="clear" w:color="auto" w:fill="D9D9D9"/>
              <w:spacing w:line="240" w:lineRule="auto"/>
              <w:rPr>
                <w:lang w:val="it-IT"/>
              </w:rPr>
            </w:pPr>
            <w:r w:rsidRPr="00AF0663">
              <w:rPr>
                <w:lang w:val="it-IT"/>
              </w:rPr>
              <w:t xml:space="preserve">    "orderId": "123",</w:t>
            </w:r>
          </w:p>
          <w:p w:rsidR="00676800" w:rsidRDefault="00AF0663" w:rsidP="00676800">
            <w:pPr>
              <w:pStyle w:val="TerminalDisplayinTable"/>
              <w:shd w:val="clear" w:color="auto" w:fill="D9D9D9"/>
              <w:spacing w:line="240" w:lineRule="auto"/>
              <w:rPr>
                <w:lang w:val="it-IT"/>
              </w:rPr>
            </w:pPr>
            <w:r w:rsidRPr="00AF0663">
              <w:rPr>
                <w:lang w:val="it-IT"/>
              </w:rPr>
              <w:t xml:space="preserve">    "url": "http://baidu.com",</w:t>
            </w:r>
          </w:p>
          <w:p w:rsidR="00676800" w:rsidRDefault="00AF0663" w:rsidP="00676800">
            <w:pPr>
              <w:pStyle w:val="TerminalDisplayinTable"/>
              <w:shd w:val="clear" w:color="auto" w:fill="D9D9D9"/>
              <w:spacing w:line="240" w:lineRule="auto"/>
              <w:rPr>
                <w:lang w:val="it-IT"/>
              </w:rPr>
            </w:pPr>
            <w:r w:rsidRPr="00AF0663">
              <w:rPr>
                <w:lang w:val="it-IT"/>
              </w:rPr>
              <w:t xml:space="preserve">    "sign": "6809d47a262818bb1e7dd9fca1839acbf85fa1bbae413baf3b9c8a5ebb597a6c"</w:t>
            </w:r>
          </w:p>
          <w:p w:rsidR="00676800" w:rsidRDefault="00AF0663" w:rsidP="00676800">
            <w:pPr>
              <w:pStyle w:val="TerminalDisplayinTable"/>
              <w:shd w:val="clear" w:color="auto" w:fill="D9D9D9"/>
              <w:spacing w:line="240" w:lineRule="auto"/>
              <w:rPr>
                <w:lang w:val="it-IT"/>
              </w:rPr>
            </w:pPr>
            <w:r w:rsidRPr="00AF0663">
              <w:rPr>
                <w:lang w:val="it-IT"/>
              </w:rPr>
              <w:t>}</w:t>
            </w:r>
          </w:p>
        </w:tc>
      </w:tr>
      <w:tr w:rsidR="00C23780" w:rsidRPr="002A7BD0" w:rsidTr="00C23780">
        <w:trPr>
          <w:cantSplit/>
          <w:trHeight w:val="281"/>
        </w:trPr>
        <w:tc>
          <w:tcPr>
            <w:tcW w:w="1897" w:type="dxa"/>
          </w:tcPr>
          <w:p w:rsidR="00C23780" w:rsidRPr="002B69A5" w:rsidRDefault="00C23780" w:rsidP="00C23780">
            <w:pPr>
              <w:pStyle w:val="TableText"/>
              <w:rPr>
                <w:lang w:val="fr-FR"/>
              </w:rPr>
            </w:pPr>
            <w:r w:rsidRPr="002B69A5">
              <w:rPr>
                <w:lang w:val="fr-FR"/>
              </w:rPr>
              <w:t>Response</w:t>
            </w:r>
          </w:p>
        </w:tc>
        <w:tc>
          <w:tcPr>
            <w:tcW w:w="6375" w:type="dxa"/>
          </w:tcPr>
          <w:p w:rsidR="004B232B" w:rsidRPr="004B232B" w:rsidRDefault="004B232B" w:rsidP="004B232B">
            <w:pPr>
              <w:pStyle w:val="TerminalDisplayinTable"/>
              <w:shd w:val="clear" w:color="auto" w:fill="D9D9D9"/>
              <w:spacing w:line="240" w:lineRule="auto"/>
              <w:rPr>
                <w:lang w:val="fr-FR"/>
              </w:rPr>
            </w:pPr>
            <w:r w:rsidRPr="004B232B">
              <w:rPr>
                <w:lang w:val="fr-FR"/>
              </w:rPr>
              <w:t>{</w:t>
            </w:r>
          </w:p>
          <w:p w:rsidR="004B232B" w:rsidRPr="004B232B" w:rsidRDefault="004B232B" w:rsidP="004B232B">
            <w:pPr>
              <w:pStyle w:val="TerminalDisplayinTable"/>
              <w:shd w:val="clear" w:color="auto" w:fill="D9D9D9"/>
              <w:spacing w:line="240" w:lineRule="auto"/>
              <w:rPr>
                <w:lang w:val="fr-FR"/>
              </w:rPr>
            </w:pPr>
            <w:r w:rsidRPr="004B232B">
              <w:rPr>
                <w:lang w:val="fr-FR"/>
              </w:rPr>
              <w:t xml:space="preserve">    "returnCode": 97,</w:t>
            </w:r>
          </w:p>
          <w:p w:rsidR="004B232B" w:rsidRPr="004B232B" w:rsidRDefault="004B232B" w:rsidP="004B232B">
            <w:pPr>
              <w:pStyle w:val="TerminalDisplayinTable"/>
              <w:shd w:val="clear" w:color="auto" w:fill="D9D9D9"/>
              <w:spacing w:line="240" w:lineRule="auto"/>
              <w:rPr>
                <w:lang w:val="fr-FR"/>
              </w:rPr>
            </w:pPr>
            <w:r w:rsidRPr="004B232B">
              <w:rPr>
                <w:lang w:val="fr-FR"/>
              </w:rPr>
              <w:t xml:space="preserve">    "returnDesc": "</w:t>
            </w:r>
            <w:r w:rsidR="002A7BD0">
              <w:rPr>
                <w:rFonts w:hint="eastAsia"/>
                <w:lang w:val="fr-FR"/>
              </w:rPr>
              <w:t>!</w:t>
            </w:r>
            <w:r w:rsidRPr="004B232B">
              <w:rPr>
                <w:lang w:val="fr-FR"/>
              </w:rPr>
              <w:t>"</w:t>
            </w:r>
          </w:p>
          <w:p w:rsidR="00C23780" w:rsidRPr="002B69A5" w:rsidRDefault="004B232B" w:rsidP="004B232B">
            <w:pPr>
              <w:pStyle w:val="TerminalDisplayinTable"/>
              <w:shd w:val="clear" w:color="auto" w:fill="D9D9D9"/>
              <w:spacing w:line="240" w:lineRule="auto"/>
              <w:rPr>
                <w:lang w:val="fr-FR"/>
              </w:rPr>
            </w:pPr>
            <w:r w:rsidRPr="004B232B">
              <w:rPr>
                <w:lang w:val="fr-FR"/>
              </w:rPr>
              <w:t>}</w:t>
            </w:r>
          </w:p>
        </w:tc>
      </w:tr>
    </w:tbl>
    <w:p w:rsidR="00C23780" w:rsidRPr="006A4F86" w:rsidRDefault="00C23780" w:rsidP="00C23780">
      <w:pPr>
        <w:spacing w:line="312" w:lineRule="exact"/>
        <w:ind w:right="-20"/>
        <w:rPr>
          <w:lang w:val="fr-FR"/>
        </w:rPr>
      </w:pPr>
    </w:p>
    <w:p w:rsidR="00E71C3D" w:rsidRDefault="002755A6" w:rsidP="00E71C3D">
      <w:pPr>
        <w:pStyle w:val="3"/>
        <w:rPr>
          <w:sz w:val="21"/>
          <w:szCs w:val="21"/>
        </w:rPr>
      </w:pPr>
      <w:r>
        <w:rPr>
          <w:rFonts w:hint="eastAsia"/>
          <w:sz w:val="21"/>
          <w:szCs w:val="21"/>
        </w:rPr>
        <w:t>商户</w:t>
      </w:r>
      <w:r w:rsidR="002A4D84">
        <w:rPr>
          <w:rFonts w:hint="eastAsia"/>
          <w:sz w:val="21"/>
          <w:szCs w:val="21"/>
        </w:rPr>
        <w:t>应用</w:t>
      </w:r>
      <w:r>
        <w:rPr>
          <w:rFonts w:hint="eastAsia"/>
          <w:sz w:val="21"/>
          <w:szCs w:val="21"/>
        </w:rPr>
        <w:t>分成信息</w:t>
      </w:r>
      <w:r w:rsidR="0048199F">
        <w:rPr>
          <w:rFonts w:hint="eastAsia"/>
          <w:sz w:val="21"/>
          <w:szCs w:val="21"/>
        </w:rPr>
        <w:t>（</w:t>
      </w:r>
      <w:r w:rsidR="0048199F" w:rsidRPr="00F6560F">
        <w:rPr>
          <w:rFonts w:hint="eastAsia"/>
          <w:color w:val="FF0000"/>
          <w:sz w:val="21"/>
          <w:szCs w:val="21"/>
        </w:rPr>
        <w:t>暂时不可用</w:t>
      </w:r>
      <w:r w:rsidR="0048199F">
        <w:rPr>
          <w:rFonts w:hint="eastAsia"/>
          <w:sz w:val="21"/>
          <w:szCs w:val="21"/>
        </w:rPr>
        <w:t>）</w:t>
      </w:r>
    </w:p>
    <w:p w:rsidR="00E71C3D" w:rsidRDefault="002755A6" w:rsidP="00E71C3D">
      <w:pPr>
        <w:ind w:firstLineChars="150" w:firstLine="315"/>
      </w:pPr>
      <w:r>
        <w:rPr>
          <w:rFonts w:hint="eastAsia"/>
        </w:rPr>
        <w:t>商户为自己设置分成信息，分成信息预存于合同中。联盟</w:t>
      </w:r>
      <w:r>
        <w:rPr>
          <w:rFonts w:hint="eastAsia"/>
        </w:rPr>
        <w:t>Portal</w:t>
      </w:r>
      <w:r>
        <w:rPr>
          <w:rFonts w:hint="eastAsia"/>
        </w:rPr>
        <w:t>上商户同意协议后，由联盟调用本接口把合同中的分成信息设置到支付系统。</w:t>
      </w:r>
    </w:p>
    <w:p w:rsidR="00E71C3D" w:rsidRPr="00E71C3D" w:rsidRDefault="00E71C3D" w:rsidP="00E71C3D"/>
    <w:p w:rsidR="00E71C3D" w:rsidRPr="00990213" w:rsidRDefault="00E71C3D" w:rsidP="00E71C3D">
      <w:pPr>
        <w:ind w:firstLineChars="150" w:firstLine="316"/>
        <w:rPr>
          <w:b/>
        </w:rPr>
      </w:pPr>
      <w:r w:rsidRPr="00990213">
        <w:rPr>
          <w:rFonts w:hint="eastAsia"/>
          <w:b/>
        </w:rPr>
        <w:t>接口参数描述</w:t>
      </w:r>
      <w:r w:rsidR="002755A6">
        <w:rPr>
          <w:rFonts w:hint="eastAsia"/>
          <w:b/>
        </w:rPr>
        <w:t>（</w:t>
      </w:r>
      <w:r w:rsidR="002755A6">
        <w:rPr>
          <w:rFonts w:hint="eastAsia"/>
          <w:b/>
        </w:rPr>
        <w:t>params</w:t>
      </w:r>
      <w:r w:rsidR="002755A6">
        <w:rPr>
          <w:rFonts w:hint="eastAsia"/>
          <w:b/>
        </w:rPr>
        <w:t>）</w:t>
      </w:r>
      <w:r>
        <w:rPr>
          <w:rFonts w:hint="eastAsia"/>
          <w:b/>
        </w:rPr>
        <w:t>：</w:t>
      </w:r>
    </w:p>
    <w:tbl>
      <w:tblPr>
        <w:tblW w:w="8248" w:type="dxa"/>
        <w:tblInd w:w="121" w:type="dxa"/>
        <w:tblLayout w:type="fixed"/>
        <w:tblCellMar>
          <w:left w:w="0" w:type="dxa"/>
          <w:right w:w="0" w:type="dxa"/>
        </w:tblCellMar>
        <w:tblLook w:val="0000"/>
      </w:tblPr>
      <w:tblGrid>
        <w:gridCol w:w="1585"/>
        <w:gridCol w:w="1134"/>
        <w:gridCol w:w="4820"/>
        <w:gridCol w:w="709"/>
      </w:tblGrid>
      <w:tr w:rsidR="00E71C3D" w:rsidRPr="00270E48" w:rsidTr="00D560A9">
        <w:trPr>
          <w:trHeight w:hRule="exact" w:val="370"/>
        </w:trPr>
        <w:tc>
          <w:tcPr>
            <w:tcW w:w="1585" w:type="dxa"/>
            <w:tcBorders>
              <w:top w:val="single" w:sz="4" w:space="0" w:color="000000"/>
              <w:left w:val="single" w:sz="4" w:space="0" w:color="000000"/>
              <w:bottom w:val="single" w:sz="4" w:space="0" w:color="000000"/>
              <w:right w:val="single" w:sz="4" w:space="0" w:color="000000"/>
            </w:tcBorders>
            <w:shd w:val="clear" w:color="auto" w:fill="DFDFDF"/>
          </w:tcPr>
          <w:p w:rsidR="00E71C3D" w:rsidRPr="00270E48" w:rsidRDefault="00E71C3D" w:rsidP="00D560A9">
            <w:pPr>
              <w:spacing w:line="307" w:lineRule="exact"/>
              <w:ind w:left="102" w:right="-20"/>
              <w:rPr>
                <w:sz w:val="24"/>
                <w:szCs w:val="24"/>
              </w:rPr>
            </w:pPr>
            <w:r>
              <w:rPr>
                <w:rFonts w:ascii="微软雅黑" w:eastAsia="微软雅黑" w:cs="微软雅黑" w:hint="eastAsia"/>
                <w:b/>
                <w:bCs/>
                <w:spacing w:val="12"/>
                <w:position w:val="-1"/>
              </w:rPr>
              <w:t>参数名称</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E71C3D" w:rsidRPr="00270E48" w:rsidRDefault="00E71C3D" w:rsidP="00D560A9">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E71C3D" w:rsidRPr="00270E48" w:rsidRDefault="00E71C3D" w:rsidP="00D560A9">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E71C3D" w:rsidRPr="00270E48" w:rsidRDefault="00E71C3D" w:rsidP="00D560A9">
            <w:pPr>
              <w:spacing w:line="307" w:lineRule="exact"/>
              <w:ind w:left="102" w:right="-20"/>
              <w:rPr>
                <w:sz w:val="24"/>
                <w:szCs w:val="24"/>
              </w:rPr>
            </w:pPr>
            <w:r>
              <w:rPr>
                <w:rFonts w:ascii="微软雅黑" w:eastAsia="微软雅黑" w:cs="微软雅黑" w:hint="eastAsia"/>
                <w:b/>
                <w:bCs/>
                <w:spacing w:val="12"/>
                <w:position w:val="-1"/>
              </w:rPr>
              <w:t>可选</w:t>
            </w:r>
          </w:p>
        </w:tc>
      </w:tr>
      <w:tr w:rsidR="00E71C3D" w:rsidRPr="00270E48" w:rsidTr="00D560A9">
        <w:trPr>
          <w:trHeight w:hRule="exact" w:val="655"/>
        </w:trPr>
        <w:tc>
          <w:tcPr>
            <w:tcW w:w="1585" w:type="dxa"/>
            <w:tcBorders>
              <w:top w:val="single" w:sz="4" w:space="0" w:color="000000"/>
              <w:left w:val="single" w:sz="4" w:space="0" w:color="000000"/>
              <w:bottom w:val="single" w:sz="4" w:space="0" w:color="000000"/>
              <w:right w:val="single" w:sz="4" w:space="0" w:color="000000"/>
            </w:tcBorders>
            <w:vAlign w:val="center"/>
          </w:tcPr>
          <w:p w:rsidR="00E71C3D" w:rsidRPr="00275F1C" w:rsidRDefault="00E71C3D" w:rsidP="00D560A9">
            <w:pPr>
              <w:jc w:val="both"/>
            </w:pPr>
            <w:r>
              <w:rPr>
                <w:rFonts w:hint="eastAsia"/>
                <w:color w:val="000000" w:themeColor="text1"/>
              </w:rPr>
              <w:t>userID</w:t>
            </w:r>
          </w:p>
        </w:tc>
        <w:tc>
          <w:tcPr>
            <w:tcW w:w="1134" w:type="dxa"/>
            <w:tcBorders>
              <w:top w:val="single" w:sz="4" w:space="0" w:color="000000"/>
              <w:left w:val="single" w:sz="4" w:space="0" w:color="000000"/>
              <w:bottom w:val="single" w:sz="4" w:space="0" w:color="000000"/>
              <w:right w:val="single" w:sz="4" w:space="0" w:color="000000"/>
            </w:tcBorders>
            <w:vAlign w:val="center"/>
          </w:tcPr>
          <w:p w:rsidR="00E71C3D" w:rsidRDefault="00E71C3D" w:rsidP="00D560A9">
            <w:pPr>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E71C3D" w:rsidRDefault="00E71C3D" w:rsidP="00D560A9">
            <w:pPr>
              <w:spacing w:line="312" w:lineRule="exact"/>
              <w:ind w:right="-20"/>
              <w:jc w:val="both"/>
            </w:pPr>
            <w:r>
              <w:rPr>
                <w:rFonts w:hint="eastAsia"/>
              </w:rPr>
              <w:t>联盟用户</w:t>
            </w:r>
            <w:r>
              <w:rPr>
                <w:rFonts w:hint="eastAsia"/>
              </w:rPr>
              <w:t>ID</w:t>
            </w:r>
            <w:r>
              <w:rPr>
                <w:rFonts w:hint="eastAsia"/>
              </w:rPr>
              <w:t>，即支付</w:t>
            </w:r>
            <w:r>
              <w:rPr>
                <w:rFonts w:hint="eastAsia"/>
              </w:rPr>
              <w:t>ID</w:t>
            </w:r>
          </w:p>
          <w:p w:rsidR="00E71C3D" w:rsidRPr="000566C4" w:rsidRDefault="00E71C3D" w:rsidP="00D560A9">
            <w:pPr>
              <w:spacing w:line="312" w:lineRule="exact"/>
              <w:ind w:right="-20"/>
              <w:jc w:val="both"/>
            </w:pPr>
            <w:r>
              <w:rPr>
                <w:rFonts w:hint="eastAsia"/>
              </w:rPr>
              <w:t>注：直接从网关协议中获取</w:t>
            </w:r>
          </w:p>
        </w:tc>
        <w:tc>
          <w:tcPr>
            <w:tcW w:w="709" w:type="dxa"/>
            <w:tcBorders>
              <w:top w:val="single" w:sz="4" w:space="0" w:color="000000"/>
              <w:left w:val="single" w:sz="4" w:space="0" w:color="000000"/>
              <w:bottom w:val="single" w:sz="4" w:space="0" w:color="000000"/>
              <w:right w:val="single" w:sz="4" w:space="0" w:color="000000"/>
            </w:tcBorders>
            <w:vAlign w:val="center"/>
          </w:tcPr>
          <w:p w:rsidR="00E71C3D" w:rsidRDefault="00E71C3D" w:rsidP="00D560A9">
            <w:pPr>
              <w:spacing w:line="312" w:lineRule="exact"/>
              <w:ind w:right="-20"/>
              <w:jc w:val="both"/>
            </w:pPr>
            <w:r>
              <w:rPr>
                <w:rFonts w:hint="eastAsia"/>
                <w:color w:val="000000" w:themeColor="text1"/>
              </w:rPr>
              <w:t>M</w:t>
            </w:r>
          </w:p>
        </w:tc>
      </w:tr>
      <w:tr w:rsidR="00E71C3D" w:rsidRPr="00270E48" w:rsidTr="00C23FC1">
        <w:trPr>
          <w:trHeight w:hRule="exact" w:val="704"/>
        </w:trPr>
        <w:tc>
          <w:tcPr>
            <w:tcW w:w="1585" w:type="dxa"/>
            <w:tcBorders>
              <w:top w:val="single" w:sz="4" w:space="0" w:color="000000"/>
              <w:left w:val="single" w:sz="4" w:space="0" w:color="000000"/>
              <w:bottom w:val="single" w:sz="4" w:space="0" w:color="000000"/>
              <w:right w:val="single" w:sz="4" w:space="0" w:color="000000"/>
            </w:tcBorders>
            <w:vAlign w:val="center"/>
          </w:tcPr>
          <w:p w:rsidR="00E71C3D" w:rsidRDefault="00E71C3D" w:rsidP="00D560A9">
            <w:pPr>
              <w:jc w:val="both"/>
              <w:rPr>
                <w:rFonts w:ascii="Arial" w:hAnsi="Arial"/>
                <w:b/>
                <w:bCs/>
                <w:iCs/>
                <w:szCs w:val="24"/>
              </w:rPr>
            </w:pPr>
            <w:r w:rsidRPr="00136366">
              <w:rPr>
                <w:rFonts w:hint="eastAsia"/>
                <w:color w:val="000000" w:themeColor="text1"/>
              </w:rPr>
              <w:t>ratioList</w:t>
            </w:r>
          </w:p>
        </w:tc>
        <w:tc>
          <w:tcPr>
            <w:tcW w:w="1134" w:type="dxa"/>
            <w:tcBorders>
              <w:top w:val="single" w:sz="4" w:space="0" w:color="000000"/>
              <w:left w:val="single" w:sz="4" w:space="0" w:color="000000"/>
              <w:bottom w:val="single" w:sz="4" w:space="0" w:color="000000"/>
              <w:right w:val="single" w:sz="4" w:space="0" w:color="000000"/>
            </w:tcBorders>
            <w:vAlign w:val="center"/>
          </w:tcPr>
          <w:p w:rsidR="00E71C3D" w:rsidRDefault="00E71C3D" w:rsidP="00D560A9">
            <w:pPr>
              <w:spacing w:line="240" w:lineRule="auto"/>
              <w:jc w:val="both"/>
            </w:pPr>
            <w:r>
              <w:rPr>
                <w:rFonts w:hint="eastAsia"/>
              </w:rPr>
              <w:t>Array of RatioObj</w:t>
            </w:r>
          </w:p>
        </w:tc>
        <w:tc>
          <w:tcPr>
            <w:tcW w:w="4820" w:type="dxa"/>
            <w:tcBorders>
              <w:top w:val="single" w:sz="4" w:space="0" w:color="000000"/>
              <w:left w:val="single" w:sz="4" w:space="0" w:color="000000"/>
              <w:bottom w:val="single" w:sz="4" w:space="0" w:color="000000"/>
              <w:right w:val="single" w:sz="4" w:space="0" w:color="000000"/>
            </w:tcBorders>
            <w:vAlign w:val="center"/>
          </w:tcPr>
          <w:p w:rsidR="00E71C3D" w:rsidRPr="00775C76" w:rsidRDefault="00E71C3D" w:rsidP="00D560A9">
            <w:pPr>
              <w:spacing w:line="312" w:lineRule="exact"/>
              <w:ind w:right="-20"/>
              <w:jc w:val="both"/>
            </w:pPr>
            <w:r>
              <w:rPr>
                <w:rFonts w:hint="eastAsia"/>
              </w:rPr>
              <w:t>分成信息列表</w:t>
            </w:r>
          </w:p>
        </w:tc>
        <w:tc>
          <w:tcPr>
            <w:tcW w:w="709" w:type="dxa"/>
            <w:tcBorders>
              <w:top w:val="single" w:sz="4" w:space="0" w:color="000000"/>
              <w:left w:val="single" w:sz="4" w:space="0" w:color="000000"/>
              <w:bottom w:val="single" w:sz="4" w:space="0" w:color="000000"/>
              <w:right w:val="single" w:sz="4" w:space="0" w:color="000000"/>
            </w:tcBorders>
            <w:vAlign w:val="center"/>
          </w:tcPr>
          <w:p w:rsidR="00E71C3D" w:rsidRDefault="00E71C3D" w:rsidP="00D560A9">
            <w:pPr>
              <w:spacing w:line="312" w:lineRule="exact"/>
              <w:ind w:right="-20"/>
              <w:jc w:val="both"/>
            </w:pPr>
            <w:r>
              <w:rPr>
                <w:rFonts w:hint="eastAsia"/>
              </w:rPr>
              <w:t>M</w:t>
            </w:r>
          </w:p>
        </w:tc>
      </w:tr>
      <w:tr w:rsidR="00E71C3D" w:rsidRPr="00270E48" w:rsidTr="00D560A9">
        <w:trPr>
          <w:trHeight w:hRule="exact" w:val="427"/>
        </w:trPr>
        <w:tc>
          <w:tcPr>
            <w:tcW w:w="1585" w:type="dxa"/>
            <w:tcBorders>
              <w:top w:val="single" w:sz="4" w:space="0" w:color="000000"/>
              <w:left w:val="single" w:sz="4" w:space="0" w:color="000000"/>
              <w:bottom w:val="single" w:sz="4" w:space="0" w:color="000000"/>
              <w:right w:val="single" w:sz="4" w:space="0" w:color="000000"/>
            </w:tcBorders>
            <w:vAlign w:val="center"/>
          </w:tcPr>
          <w:p w:rsidR="00E71C3D" w:rsidRDefault="001A2776" w:rsidP="00D560A9">
            <w:pPr>
              <w:jc w:val="both"/>
            </w:pPr>
            <w:r>
              <w:rPr>
                <w:rFonts w:hint="eastAsia"/>
              </w:rPr>
              <w:t>s</w:t>
            </w:r>
            <w:r w:rsidR="00E71C3D">
              <w:rPr>
                <w:rFonts w:hint="eastAsia"/>
              </w:rPr>
              <w:t>ign</w:t>
            </w:r>
          </w:p>
        </w:tc>
        <w:tc>
          <w:tcPr>
            <w:tcW w:w="1134" w:type="dxa"/>
            <w:tcBorders>
              <w:top w:val="single" w:sz="4" w:space="0" w:color="000000"/>
              <w:left w:val="single" w:sz="4" w:space="0" w:color="000000"/>
              <w:bottom w:val="single" w:sz="4" w:space="0" w:color="000000"/>
              <w:right w:val="single" w:sz="4" w:space="0" w:color="000000"/>
            </w:tcBorders>
            <w:vAlign w:val="center"/>
          </w:tcPr>
          <w:p w:rsidR="00E71C3D" w:rsidRDefault="00E71C3D" w:rsidP="00D560A9">
            <w:pPr>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E71C3D" w:rsidRDefault="00E71C3D" w:rsidP="00D560A9">
            <w:pPr>
              <w:spacing w:line="312" w:lineRule="exact"/>
              <w:ind w:right="-20"/>
              <w:jc w:val="both"/>
            </w:pPr>
            <w:r>
              <w:rPr>
                <w:rFonts w:hint="eastAsia"/>
              </w:rPr>
              <w:t>SHA-256</w:t>
            </w:r>
            <w:r>
              <w:rPr>
                <w:rFonts w:hint="eastAsia"/>
              </w:rPr>
              <w:t>签名</w:t>
            </w:r>
          </w:p>
        </w:tc>
        <w:tc>
          <w:tcPr>
            <w:tcW w:w="709" w:type="dxa"/>
            <w:tcBorders>
              <w:top w:val="single" w:sz="4" w:space="0" w:color="000000"/>
              <w:left w:val="single" w:sz="4" w:space="0" w:color="000000"/>
              <w:bottom w:val="single" w:sz="4" w:space="0" w:color="000000"/>
              <w:right w:val="single" w:sz="4" w:space="0" w:color="000000"/>
            </w:tcBorders>
            <w:vAlign w:val="center"/>
          </w:tcPr>
          <w:p w:rsidR="00E71C3D" w:rsidRDefault="00E71C3D" w:rsidP="00D560A9">
            <w:pPr>
              <w:spacing w:line="312" w:lineRule="exact"/>
              <w:ind w:right="-20"/>
              <w:jc w:val="both"/>
            </w:pPr>
            <w:r>
              <w:rPr>
                <w:rFonts w:hint="eastAsia"/>
              </w:rPr>
              <w:t>M</w:t>
            </w:r>
          </w:p>
        </w:tc>
      </w:tr>
    </w:tbl>
    <w:p w:rsidR="00E71C3D" w:rsidRDefault="00E71C3D" w:rsidP="00E71C3D">
      <w:pPr>
        <w:spacing w:line="200" w:lineRule="exact"/>
        <w:rPr>
          <w:sz w:val="20"/>
          <w:szCs w:val="20"/>
        </w:rPr>
      </w:pPr>
    </w:p>
    <w:p w:rsidR="008C31C4" w:rsidRDefault="008C31C4" w:rsidP="000B32BC">
      <w:pPr>
        <w:spacing w:line="240" w:lineRule="auto"/>
        <w:rPr>
          <w:sz w:val="20"/>
          <w:szCs w:val="20"/>
        </w:rPr>
      </w:pPr>
      <w:r>
        <w:rPr>
          <w:rFonts w:hint="eastAsia"/>
          <w:sz w:val="20"/>
          <w:szCs w:val="20"/>
        </w:rPr>
        <w:t>注：</w:t>
      </w:r>
      <w:r w:rsidRPr="00136366">
        <w:rPr>
          <w:rFonts w:hint="eastAsia"/>
          <w:color w:val="000000" w:themeColor="text1"/>
        </w:rPr>
        <w:t>ratioList</w:t>
      </w:r>
      <w:r>
        <w:rPr>
          <w:rFonts w:hint="eastAsia"/>
          <w:color w:val="000000" w:themeColor="text1"/>
        </w:rPr>
        <w:t>的签名内容为</w:t>
      </w:r>
      <w:r>
        <w:rPr>
          <w:rFonts w:hint="eastAsia"/>
          <w:color w:val="000000" w:themeColor="text1"/>
        </w:rPr>
        <w:t>rationList=</w:t>
      </w:r>
      <w:r w:rsidRPr="008C31C4">
        <w:rPr>
          <w:rFonts w:hint="eastAsia"/>
        </w:rPr>
        <w:t xml:space="preserve"> </w:t>
      </w:r>
      <w:r>
        <w:rPr>
          <w:rFonts w:hint="eastAsia"/>
        </w:rPr>
        <w:t>applicationID</w:t>
      </w:r>
      <w:r w:rsidRPr="008C31C4">
        <w:rPr>
          <w:rFonts w:hint="eastAsia"/>
        </w:rPr>
        <w:t xml:space="preserve"> </w:t>
      </w:r>
      <w:r>
        <w:rPr>
          <w:rFonts w:hint="eastAsia"/>
        </w:rPr>
        <w:t>+ sdkChannel</w:t>
      </w:r>
      <w:r w:rsidRPr="008C31C4">
        <w:rPr>
          <w:rFonts w:ascii="Arial" w:hAnsi="Arial" w:cs="Arial" w:hint="eastAsia"/>
          <w:szCs w:val="24"/>
        </w:rPr>
        <w:t xml:space="preserve"> </w:t>
      </w:r>
      <w:r>
        <w:rPr>
          <w:rFonts w:ascii="Arial" w:hAnsi="Arial" w:cs="Arial" w:hint="eastAsia"/>
          <w:szCs w:val="24"/>
        </w:rPr>
        <w:t xml:space="preserve">+ ratio + </w:t>
      </w:r>
      <w:r>
        <w:rPr>
          <w:rFonts w:ascii="Arial" w:hAnsi="Arial" w:cs="Arial" w:hint="eastAsia"/>
          <w:szCs w:val="24"/>
        </w:rPr>
        <w:t>下一个</w:t>
      </w:r>
      <w:r>
        <w:rPr>
          <w:rFonts w:ascii="Arial" w:hAnsi="Arial" w:cs="Arial" w:hint="eastAsia"/>
          <w:szCs w:val="24"/>
        </w:rPr>
        <w:t>RationObj</w:t>
      </w:r>
      <w:r>
        <w:rPr>
          <w:rFonts w:ascii="Arial" w:hAnsi="Arial" w:cs="Arial" w:hint="eastAsia"/>
          <w:szCs w:val="24"/>
        </w:rPr>
        <w:t>。</w:t>
      </w:r>
      <w:r w:rsidR="008B5C98">
        <w:rPr>
          <w:rFonts w:ascii="Arial" w:hAnsi="Arial" w:cs="Arial" w:hint="eastAsia"/>
          <w:szCs w:val="24"/>
        </w:rPr>
        <w:t>如下例子中，实际参与签名的字符串为：</w:t>
      </w:r>
      <w:r w:rsidR="008B5C98">
        <w:rPr>
          <w:rFonts w:ascii="Consolas" w:hAnsi="Consolas" w:cs="Consolas"/>
          <w:snapToGrid/>
          <w:color w:val="000000"/>
          <w:sz w:val="20"/>
          <w:szCs w:val="20"/>
        </w:rPr>
        <w:t>ratioList=testapp1100testapp1390</w:t>
      </w:r>
    </w:p>
    <w:p w:rsidR="00E71C3D" w:rsidRPr="002A11CD" w:rsidRDefault="00E71C3D" w:rsidP="000B32BC">
      <w:pPr>
        <w:pStyle w:val="100"/>
        <w:ind w:firstLineChars="100" w:firstLine="200"/>
        <w:rPr>
          <w:rFonts w:ascii="Arial" w:hAnsi="Arial" w:cs="Arial"/>
          <w:sz w:val="21"/>
          <w:szCs w:val="24"/>
        </w:rPr>
      </w:pPr>
      <w:r>
        <w:rPr>
          <w:rFonts w:hint="eastAsia"/>
        </w:rPr>
        <w:t>RatioObj</w:t>
      </w:r>
      <w:r w:rsidRPr="002A11CD">
        <w:rPr>
          <w:rFonts w:ascii="Arial" w:hAnsi="Arial" w:cs="Arial" w:hint="eastAsia"/>
          <w:sz w:val="21"/>
          <w:szCs w:val="24"/>
        </w:rPr>
        <w:t>：</w:t>
      </w:r>
    </w:p>
    <w:tbl>
      <w:tblPr>
        <w:tblW w:w="63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07"/>
        <w:gridCol w:w="1212"/>
        <w:gridCol w:w="666"/>
        <w:gridCol w:w="3084"/>
      </w:tblGrid>
      <w:tr w:rsidR="00E71C3D" w:rsidRPr="0038247B" w:rsidTr="00D560A9">
        <w:trPr>
          <w:trHeight w:val="300"/>
          <w:jc w:val="center"/>
        </w:trPr>
        <w:tc>
          <w:tcPr>
            <w:tcW w:w="1407" w:type="dxa"/>
            <w:shd w:val="clear" w:color="auto" w:fill="CCFFFF"/>
            <w:vAlign w:val="bottom"/>
          </w:tcPr>
          <w:p w:rsidR="00E71C3D" w:rsidRPr="00CA67B8" w:rsidRDefault="00E71C3D" w:rsidP="00D560A9">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Field Name</w:t>
            </w:r>
          </w:p>
        </w:tc>
        <w:tc>
          <w:tcPr>
            <w:tcW w:w="1212" w:type="dxa"/>
            <w:shd w:val="clear" w:color="auto" w:fill="CCFFFF"/>
            <w:vAlign w:val="bottom"/>
          </w:tcPr>
          <w:p w:rsidR="00E71C3D" w:rsidRPr="00CA67B8" w:rsidRDefault="00E71C3D" w:rsidP="00D560A9">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Field Type</w:t>
            </w:r>
          </w:p>
        </w:tc>
        <w:tc>
          <w:tcPr>
            <w:tcW w:w="666" w:type="dxa"/>
            <w:shd w:val="clear" w:color="auto" w:fill="CCFFFF"/>
          </w:tcPr>
          <w:p w:rsidR="00E71C3D" w:rsidRPr="00CA67B8" w:rsidRDefault="00E71C3D" w:rsidP="00D560A9">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M/O</w:t>
            </w:r>
          </w:p>
        </w:tc>
        <w:tc>
          <w:tcPr>
            <w:tcW w:w="3084" w:type="dxa"/>
            <w:shd w:val="clear" w:color="auto" w:fill="CCFFFF"/>
            <w:vAlign w:val="bottom"/>
          </w:tcPr>
          <w:p w:rsidR="00E71C3D" w:rsidRPr="00CA67B8" w:rsidRDefault="00E71C3D" w:rsidP="00D560A9">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Description</w:t>
            </w:r>
          </w:p>
        </w:tc>
      </w:tr>
      <w:tr w:rsidR="00E71C3D" w:rsidRPr="0038247B" w:rsidTr="00D560A9">
        <w:trPr>
          <w:jc w:val="center"/>
        </w:trPr>
        <w:tc>
          <w:tcPr>
            <w:tcW w:w="1407" w:type="dxa"/>
            <w:shd w:val="clear" w:color="auto" w:fill="auto"/>
          </w:tcPr>
          <w:p w:rsidR="00E71C3D" w:rsidRPr="0038247B" w:rsidRDefault="00E71C3D" w:rsidP="00D560A9">
            <w:pPr>
              <w:pStyle w:val="100"/>
              <w:rPr>
                <w:rFonts w:ascii="Arial" w:hAnsi="Arial" w:cs="Arial"/>
                <w:sz w:val="21"/>
                <w:szCs w:val="24"/>
              </w:rPr>
            </w:pPr>
            <w:r>
              <w:rPr>
                <w:rFonts w:hint="eastAsia"/>
              </w:rPr>
              <w:t>applicationID</w:t>
            </w:r>
          </w:p>
        </w:tc>
        <w:tc>
          <w:tcPr>
            <w:tcW w:w="1212" w:type="dxa"/>
            <w:shd w:val="clear" w:color="auto" w:fill="auto"/>
          </w:tcPr>
          <w:p w:rsidR="00E71C3D" w:rsidRPr="0038247B" w:rsidRDefault="00E71C3D" w:rsidP="00C23FC1">
            <w:pPr>
              <w:ind w:right="-20"/>
              <w:jc w:val="both"/>
              <w:rPr>
                <w:rFonts w:ascii="Arial" w:hAnsi="Arial" w:cs="Arial"/>
                <w:szCs w:val="24"/>
              </w:rPr>
            </w:pPr>
            <w:r w:rsidRPr="00C23FC1">
              <w:rPr>
                <w:rFonts w:hint="eastAsia"/>
              </w:rPr>
              <w:t>String</w:t>
            </w:r>
          </w:p>
        </w:tc>
        <w:tc>
          <w:tcPr>
            <w:tcW w:w="666" w:type="dxa"/>
          </w:tcPr>
          <w:p w:rsidR="00E71C3D" w:rsidRDefault="00E71C3D" w:rsidP="00C23FC1">
            <w:pPr>
              <w:ind w:right="-20"/>
              <w:jc w:val="both"/>
              <w:rPr>
                <w:rFonts w:ascii="Arial" w:hAnsi="Arial" w:cs="Arial"/>
                <w:szCs w:val="24"/>
              </w:rPr>
            </w:pPr>
            <w:r w:rsidRPr="00C23FC1">
              <w:t>M</w:t>
            </w:r>
          </w:p>
        </w:tc>
        <w:tc>
          <w:tcPr>
            <w:tcW w:w="3084" w:type="dxa"/>
            <w:shd w:val="clear" w:color="auto" w:fill="auto"/>
          </w:tcPr>
          <w:p w:rsidR="00E71C3D" w:rsidRPr="00161F7C" w:rsidRDefault="00E71C3D" w:rsidP="00D560A9">
            <w:pPr>
              <w:pStyle w:val="100"/>
              <w:rPr>
                <w:rFonts w:ascii="宋体" w:hAnsi="宋体"/>
                <w:color w:val="000000"/>
              </w:rPr>
            </w:pPr>
            <w:r>
              <w:rPr>
                <w:rFonts w:ascii="宋体" w:hAnsi="宋体" w:hint="eastAsia"/>
                <w:color w:val="000000"/>
              </w:rPr>
              <w:t>联盟应用ID</w:t>
            </w:r>
          </w:p>
        </w:tc>
      </w:tr>
      <w:tr w:rsidR="00E71C3D" w:rsidRPr="0038247B" w:rsidTr="00D560A9">
        <w:trPr>
          <w:jc w:val="center"/>
        </w:trPr>
        <w:tc>
          <w:tcPr>
            <w:tcW w:w="1407" w:type="dxa"/>
            <w:shd w:val="clear" w:color="auto" w:fill="auto"/>
            <w:vAlign w:val="center"/>
          </w:tcPr>
          <w:p w:rsidR="00E71C3D" w:rsidRDefault="00E71C3D" w:rsidP="00D560A9">
            <w:pPr>
              <w:ind w:right="-20"/>
              <w:jc w:val="both"/>
            </w:pPr>
            <w:r>
              <w:rPr>
                <w:rFonts w:hint="eastAsia"/>
              </w:rPr>
              <w:t>sdkChannel</w:t>
            </w:r>
          </w:p>
        </w:tc>
        <w:tc>
          <w:tcPr>
            <w:tcW w:w="1212" w:type="dxa"/>
            <w:shd w:val="clear" w:color="auto" w:fill="auto"/>
            <w:vAlign w:val="center"/>
          </w:tcPr>
          <w:p w:rsidR="00E71C3D" w:rsidRDefault="00E71C3D" w:rsidP="00D560A9">
            <w:pPr>
              <w:ind w:right="-20"/>
              <w:jc w:val="both"/>
            </w:pPr>
            <w:r>
              <w:rPr>
                <w:rFonts w:hint="eastAsia"/>
              </w:rPr>
              <w:t>String</w:t>
            </w:r>
          </w:p>
        </w:tc>
        <w:tc>
          <w:tcPr>
            <w:tcW w:w="666" w:type="dxa"/>
            <w:vAlign w:val="center"/>
          </w:tcPr>
          <w:p w:rsidR="00E71C3D" w:rsidRDefault="00E71C3D" w:rsidP="00D560A9">
            <w:pPr>
              <w:spacing w:line="312" w:lineRule="exact"/>
              <w:ind w:right="-20"/>
              <w:jc w:val="both"/>
            </w:pPr>
            <w:r>
              <w:rPr>
                <w:rFonts w:hint="eastAsia"/>
              </w:rPr>
              <w:t>M</w:t>
            </w:r>
          </w:p>
        </w:tc>
        <w:tc>
          <w:tcPr>
            <w:tcW w:w="3084" w:type="dxa"/>
            <w:shd w:val="clear" w:color="auto" w:fill="auto"/>
            <w:vAlign w:val="center"/>
          </w:tcPr>
          <w:p w:rsidR="00E71C3D" w:rsidRDefault="00E71C3D" w:rsidP="00D560A9">
            <w:pPr>
              <w:spacing w:line="312" w:lineRule="exact"/>
              <w:ind w:right="-20"/>
              <w:jc w:val="both"/>
            </w:pPr>
            <w:r>
              <w:rPr>
                <w:rFonts w:hint="eastAsia"/>
              </w:rPr>
              <w:t>渠道信息，取值如下：</w:t>
            </w:r>
          </w:p>
          <w:p w:rsidR="00E71C3D" w:rsidRDefault="00E71C3D" w:rsidP="00D560A9">
            <w:pPr>
              <w:spacing w:line="312" w:lineRule="exact"/>
              <w:ind w:right="-20"/>
              <w:jc w:val="both"/>
            </w:pPr>
            <w:r>
              <w:rPr>
                <w:rFonts w:hint="eastAsia"/>
              </w:rPr>
              <w:t xml:space="preserve">0 </w:t>
            </w:r>
            <w:r>
              <w:rPr>
                <w:rFonts w:hint="eastAsia"/>
              </w:rPr>
              <w:t>代表自有应用，无渠道</w:t>
            </w:r>
          </w:p>
          <w:p w:rsidR="00E71C3D" w:rsidRDefault="00E71C3D" w:rsidP="00D560A9">
            <w:pPr>
              <w:spacing w:line="312" w:lineRule="exact"/>
              <w:ind w:right="-20"/>
              <w:jc w:val="both"/>
            </w:pPr>
            <w:r>
              <w:rPr>
                <w:rFonts w:hint="eastAsia"/>
              </w:rPr>
              <w:lastRenderedPageBreak/>
              <w:t xml:space="preserve">1 </w:t>
            </w:r>
            <w:r>
              <w:rPr>
                <w:rFonts w:hint="eastAsia"/>
              </w:rPr>
              <w:t>代表智汇云渠道</w:t>
            </w:r>
          </w:p>
          <w:p w:rsidR="00E71C3D" w:rsidRDefault="00E71C3D" w:rsidP="00D560A9">
            <w:pPr>
              <w:spacing w:line="312" w:lineRule="exact"/>
              <w:ind w:right="-20"/>
              <w:jc w:val="both"/>
            </w:pPr>
            <w:r>
              <w:rPr>
                <w:rFonts w:hint="eastAsia"/>
              </w:rPr>
              <w:t xml:space="preserve">2 </w:t>
            </w:r>
            <w:r>
              <w:rPr>
                <w:rFonts w:hint="eastAsia"/>
              </w:rPr>
              <w:t>代表预装渠道</w:t>
            </w:r>
          </w:p>
          <w:p w:rsidR="00E71C3D" w:rsidRDefault="00E71C3D" w:rsidP="00D560A9">
            <w:pPr>
              <w:spacing w:line="312" w:lineRule="exact"/>
              <w:ind w:right="-20"/>
              <w:jc w:val="both"/>
            </w:pPr>
            <w:r>
              <w:rPr>
                <w:rFonts w:hint="eastAsia"/>
              </w:rPr>
              <w:t xml:space="preserve">3 </w:t>
            </w:r>
            <w:r>
              <w:rPr>
                <w:rFonts w:hint="eastAsia"/>
              </w:rPr>
              <w:t>代表游戏吧</w:t>
            </w:r>
          </w:p>
        </w:tc>
      </w:tr>
      <w:tr w:rsidR="00E71C3D" w:rsidRPr="0038247B" w:rsidTr="00D560A9">
        <w:trPr>
          <w:jc w:val="center"/>
        </w:trPr>
        <w:tc>
          <w:tcPr>
            <w:tcW w:w="1407" w:type="dxa"/>
            <w:shd w:val="clear" w:color="auto" w:fill="auto"/>
          </w:tcPr>
          <w:p w:rsidR="00E71C3D" w:rsidRPr="0038247B" w:rsidRDefault="00E71C3D" w:rsidP="00D560A9">
            <w:pPr>
              <w:pStyle w:val="100"/>
              <w:rPr>
                <w:rFonts w:ascii="Arial" w:hAnsi="Arial" w:cs="Arial"/>
                <w:sz w:val="21"/>
                <w:szCs w:val="24"/>
              </w:rPr>
            </w:pPr>
            <w:r>
              <w:rPr>
                <w:rFonts w:ascii="Arial" w:hAnsi="Arial" w:cs="Arial" w:hint="eastAsia"/>
                <w:sz w:val="21"/>
                <w:szCs w:val="24"/>
              </w:rPr>
              <w:lastRenderedPageBreak/>
              <w:t>ratio</w:t>
            </w:r>
          </w:p>
        </w:tc>
        <w:tc>
          <w:tcPr>
            <w:tcW w:w="1212" w:type="dxa"/>
            <w:shd w:val="clear" w:color="auto" w:fill="auto"/>
          </w:tcPr>
          <w:p w:rsidR="00E71C3D" w:rsidRPr="0038247B" w:rsidRDefault="00E71C3D" w:rsidP="00D560A9">
            <w:pPr>
              <w:pStyle w:val="100"/>
              <w:rPr>
                <w:rFonts w:ascii="Arial" w:hAnsi="Arial" w:cs="Arial"/>
                <w:sz w:val="21"/>
                <w:szCs w:val="24"/>
              </w:rPr>
            </w:pPr>
            <w:r>
              <w:rPr>
                <w:rFonts w:ascii="Arial" w:hAnsi="Arial" w:cs="Arial"/>
                <w:sz w:val="21"/>
                <w:szCs w:val="24"/>
              </w:rPr>
              <w:t>I</w:t>
            </w:r>
            <w:r>
              <w:rPr>
                <w:rFonts w:ascii="Arial" w:hAnsi="Arial" w:cs="Arial" w:hint="eastAsia"/>
                <w:sz w:val="21"/>
                <w:szCs w:val="24"/>
              </w:rPr>
              <w:t>nt</w:t>
            </w:r>
          </w:p>
        </w:tc>
        <w:tc>
          <w:tcPr>
            <w:tcW w:w="666" w:type="dxa"/>
          </w:tcPr>
          <w:p w:rsidR="00E71C3D" w:rsidRPr="00922CBE" w:rsidRDefault="00E71C3D" w:rsidP="00D560A9">
            <w:pPr>
              <w:pStyle w:val="100"/>
              <w:rPr>
                <w:rFonts w:ascii="Arial" w:hAnsi="Arial" w:cs="Arial"/>
                <w:szCs w:val="24"/>
              </w:rPr>
            </w:pPr>
            <w:r>
              <w:rPr>
                <w:rFonts w:ascii="Arial" w:hAnsi="Arial" w:cs="Arial" w:hint="eastAsia"/>
                <w:szCs w:val="24"/>
              </w:rPr>
              <w:t>M</w:t>
            </w:r>
          </w:p>
        </w:tc>
        <w:tc>
          <w:tcPr>
            <w:tcW w:w="3084" w:type="dxa"/>
            <w:shd w:val="clear" w:color="auto" w:fill="auto"/>
          </w:tcPr>
          <w:p w:rsidR="00E71C3D" w:rsidRPr="00922CBE" w:rsidRDefault="00E71C3D" w:rsidP="00D560A9">
            <w:pPr>
              <w:pStyle w:val="100"/>
              <w:rPr>
                <w:rFonts w:ascii="Arial" w:hAnsi="Arial" w:cs="Arial"/>
                <w:szCs w:val="24"/>
              </w:rPr>
            </w:pPr>
            <w:r>
              <w:rPr>
                <w:rFonts w:ascii="Arial" w:hAnsi="Arial" w:cs="Arial" w:hint="eastAsia"/>
                <w:szCs w:val="24"/>
              </w:rPr>
              <w:t>商户分成比例，单位</w:t>
            </w:r>
            <w:r>
              <w:rPr>
                <w:rFonts w:ascii="Arial" w:hAnsi="Arial" w:cs="Arial" w:hint="eastAsia"/>
                <w:szCs w:val="24"/>
              </w:rPr>
              <w:t>%</w:t>
            </w:r>
          </w:p>
        </w:tc>
      </w:tr>
    </w:tbl>
    <w:p w:rsidR="00E71C3D" w:rsidRDefault="00E71C3D" w:rsidP="00E71C3D">
      <w:pPr>
        <w:spacing w:line="200" w:lineRule="exact"/>
        <w:rPr>
          <w:sz w:val="20"/>
          <w:szCs w:val="20"/>
        </w:rPr>
      </w:pPr>
    </w:p>
    <w:p w:rsidR="00E71C3D" w:rsidRPr="000566C4" w:rsidRDefault="00E71C3D" w:rsidP="00E71C3D">
      <w:pPr>
        <w:spacing w:line="200" w:lineRule="exact"/>
        <w:rPr>
          <w:sz w:val="20"/>
          <w:szCs w:val="20"/>
        </w:rPr>
      </w:pPr>
    </w:p>
    <w:p w:rsidR="00E71C3D" w:rsidRPr="00BB29FC" w:rsidRDefault="00E71C3D" w:rsidP="00E71C3D">
      <w:pPr>
        <w:ind w:firstLineChars="150" w:firstLine="316"/>
        <w:rPr>
          <w:b/>
        </w:rPr>
      </w:pPr>
      <w:r w:rsidRPr="00BB29FC">
        <w:rPr>
          <w:rFonts w:hint="eastAsia"/>
          <w:b/>
        </w:rPr>
        <w:t>响应参数描述</w:t>
      </w:r>
      <w:r>
        <w:rPr>
          <w:rFonts w:hint="eastAsia"/>
          <w:b/>
        </w:rPr>
        <w:t>：</w:t>
      </w:r>
    </w:p>
    <w:tbl>
      <w:tblPr>
        <w:tblW w:w="8215" w:type="dxa"/>
        <w:tblInd w:w="154" w:type="dxa"/>
        <w:tblLayout w:type="fixed"/>
        <w:tblCellMar>
          <w:left w:w="0" w:type="dxa"/>
          <w:right w:w="0" w:type="dxa"/>
        </w:tblCellMar>
        <w:tblLook w:val="0000"/>
      </w:tblPr>
      <w:tblGrid>
        <w:gridCol w:w="1552"/>
        <w:gridCol w:w="1134"/>
        <w:gridCol w:w="4820"/>
        <w:gridCol w:w="709"/>
      </w:tblGrid>
      <w:tr w:rsidR="00E71C3D" w:rsidRPr="00270E48" w:rsidTr="00D560A9">
        <w:trPr>
          <w:trHeight w:hRule="exact" w:val="370"/>
        </w:trPr>
        <w:tc>
          <w:tcPr>
            <w:tcW w:w="1552" w:type="dxa"/>
            <w:tcBorders>
              <w:top w:val="single" w:sz="4" w:space="0" w:color="000000"/>
              <w:left w:val="single" w:sz="4" w:space="0" w:color="000000"/>
              <w:bottom w:val="single" w:sz="4" w:space="0" w:color="000000"/>
              <w:right w:val="single" w:sz="4" w:space="0" w:color="000000"/>
            </w:tcBorders>
            <w:shd w:val="clear" w:color="auto" w:fill="DFDFDF"/>
          </w:tcPr>
          <w:p w:rsidR="00E71C3D" w:rsidRPr="00270E48" w:rsidRDefault="00E71C3D" w:rsidP="00D560A9">
            <w:pPr>
              <w:spacing w:line="307" w:lineRule="exact"/>
              <w:ind w:left="102" w:right="-20"/>
              <w:rPr>
                <w:sz w:val="24"/>
                <w:szCs w:val="24"/>
              </w:rPr>
            </w:pPr>
            <w:r>
              <w:rPr>
                <w:rFonts w:ascii="微软雅黑" w:eastAsia="微软雅黑" w:cs="微软雅黑" w:hint="eastAsia"/>
                <w:b/>
                <w:bCs/>
                <w:spacing w:val="12"/>
                <w:position w:val="-1"/>
              </w:rPr>
              <w:t>数据项</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E71C3D" w:rsidRPr="00270E48" w:rsidRDefault="00E71C3D" w:rsidP="00D560A9">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E71C3D" w:rsidRPr="00270E48" w:rsidRDefault="00E71C3D" w:rsidP="00D560A9">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E71C3D" w:rsidRPr="00270E48" w:rsidRDefault="00E71C3D" w:rsidP="00D560A9">
            <w:pPr>
              <w:spacing w:line="307" w:lineRule="exact"/>
              <w:ind w:left="102" w:right="-20"/>
              <w:rPr>
                <w:sz w:val="24"/>
                <w:szCs w:val="24"/>
              </w:rPr>
            </w:pPr>
            <w:r>
              <w:rPr>
                <w:rFonts w:ascii="微软雅黑" w:eastAsia="微软雅黑" w:cs="微软雅黑" w:hint="eastAsia"/>
                <w:b/>
                <w:bCs/>
                <w:spacing w:val="12"/>
                <w:position w:val="-1"/>
              </w:rPr>
              <w:t>选项</w:t>
            </w:r>
          </w:p>
        </w:tc>
      </w:tr>
      <w:tr w:rsidR="00E71C3D" w:rsidRPr="00270E48" w:rsidTr="00D560A9">
        <w:trPr>
          <w:trHeight w:hRule="exact" w:val="655"/>
        </w:trPr>
        <w:tc>
          <w:tcPr>
            <w:tcW w:w="1552" w:type="dxa"/>
            <w:tcBorders>
              <w:top w:val="single" w:sz="4" w:space="0" w:color="000000"/>
              <w:left w:val="single" w:sz="4" w:space="0" w:color="000000"/>
              <w:bottom w:val="single" w:sz="4" w:space="0" w:color="000000"/>
              <w:right w:val="single" w:sz="4" w:space="0" w:color="000000"/>
            </w:tcBorders>
            <w:vAlign w:val="center"/>
          </w:tcPr>
          <w:p w:rsidR="00E71C3D" w:rsidRPr="00286EBC" w:rsidRDefault="00E71C3D" w:rsidP="00D560A9">
            <w:pPr>
              <w:ind w:right="-20"/>
              <w:jc w:val="both"/>
            </w:pPr>
            <w:r w:rsidRPr="00286EBC">
              <w:rPr>
                <w:rFonts w:hint="eastAsia"/>
              </w:rPr>
              <w:t>returnCode</w:t>
            </w:r>
          </w:p>
        </w:tc>
        <w:tc>
          <w:tcPr>
            <w:tcW w:w="1134" w:type="dxa"/>
            <w:tcBorders>
              <w:top w:val="single" w:sz="4" w:space="0" w:color="000000"/>
              <w:left w:val="single" w:sz="4" w:space="0" w:color="000000"/>
              <w:bottom w:val="single" w:sz="4" w:space="0" w:color="000000"/>
              <w:right w:val="single" w:sz="4" w:space="0" w:color="000000"/>
            </w:tcBorders>
            <w:vAlign w:val="center"/>
          </w:tcPr>
          <w:p w:rsidR="00E71C3D" w:rsidRPr="00286EBC" w:rsidRDefault="00E71C3D" w:rsidP="00D560A9">
            <w:pPr>
              <w:spacing w:line="241" w:lineRule="auto"/>
              <w:ind w:right="51"/>
              <w:jc w:val="both"/>
            </w:pPr>
            <w:r w:rsidRPr="00286EBC">
              <w:t>S</w:t>
            </w:r>
            <w:r w:rsidRPr="00286EBC">
              <w:rPr>
                <w:rFonts w:hint="eastAsia"/>
              </w:rPr>
              <w:t xml:space="preserve">tring </w:t>
            </w:r>
          </w:p>
        </w:tc>
        <w:tc>
          <w:tcPr>
            <w:tcW w:w="4820" w:type="dxa"/>
            <w:tcBorders>
              <w:top w:val="single" w:sz="4" w:space="0" w:color="000000"/>
              <w:left w:val="single" w:sz="4" w:space="0" w:color="000000"/>
              <w:bottom w:val="single" w:sz="4" w:space="0" w:color="000000"/>
              <w:right w:val="single" w:sz="4" w:space="0" w:color="000000"/>
            </w:tcBorders>
            <w:vAlign w:val="center"/>
          </w:tcPr>
          <w:p w:rsidR="00E71C3D" w:rsidRPr="00775C76" w:rsidRDefault="00E71C3D" w:rsidP="00D560A9">
            <w:pPr>
              <w:spacing w:line="312" w:lineRule="exact"/>
              <w:ind w:right="-20"/>
              <w:jc w:val="both"/>
            </w:pPr>
            <w:r w:rsidRPr="00775C76">
              <w:rPr>
                <w:rFonts w:hint="eastAsia"/>
              </w:rPr>
              <w:t>0</w:t>
            </w:r>
            <w:r w:rsidRPr="00775C76">
              <w:rPr>
                <w:rFonts w:hint="eastAsia"/>
              </w:rPr>
              <w:t>：成功</w:t>
            </w:r>
            <w:r w:rsidR="00C23FC1">
              <w:rPr>
                <w:rFonts w:hint="eastAsia"/>
              </w:rPr>
              <w:t>，表示全部分成信息均设置成功</w:t>
            </w:r>
          </w:p>
          <w:p w:rsidR="00E71C3D" w:rsidRPr="00775C76" w:rsidRDefault="00BB4AD4" w:rsidP="00D560A9">
            <w:pPr>
              <w:spacing w:line="312" w:lineRule="exact"/>
              <w:ind w:right="-20"/>
              <w:jc w:val="both"/>
            </w:pPr>
            <w:r>
              <w:rPr>
                <w:rFonts w:hint="eastAsia"/>
              </w:rPr>
              <w:t>其他：失败，具体请参考</w:t>
            </w:r>
            <w:r w:rsidR="006F430C">
              <w:rPr>
                <w:rFonts w:hint="eastAsia"/>
              </w:rPr>
              <w:t>2.1</w:t>
            </w:r>
            <w:r>
              <w:rPr>
                <w:rFonts w:hint="eastAsia"/>
              </w:rPr>
              <w:t>章节</w:t>
            </w:r>
          </w:p>
        </w:tc>
        <w:tc>
          <w:tcPr>
            <w:tcW w:w="709" w:type="dxa"/>
            <w:tcBorders>
              <w:top w:val="single" w:sz="4" w:space="0" w:color="000000"/>
              <w:left w:val="single" w:sz="4" w:space="0" w:color="000000"/>
              <w:bottom w:val="single" w:sz="4" w:space="0" w:color="000000"/>
              <w:right w:val="single" w:sz="4" w:space="0" w:color="000000"/>
            </w:tcBorders>
            <w:vAlign w:val="center"/>
          </w:tcPr>
          <w:p w:rsidR="00E71C3D" w:rsidRPr="00775C76" w:rsidRDefault="00E71C3D" w:rsidP="00D560A9">
            <w:pPr>
              <w:jc w:val="both"/>
            </w:pPr>
            <w:r w:rsidRPr="00775C76">
              <w:rPr>
                <w:rFonts w:hint="eastAsia"/>
              </w:rPr>
              <w:t>M</w:t>
            </w:r>
          </w:p>
        </w:tc>
      </w:tr>
      <w:tr w:rsidR="00E71C3D" w:rsidRPr="00270E48" w:rsidTr="00D560A9">
        <w:trPr>
          <w:trHeight w:hRule="exact" w:val="655"/>
        </w:trPr>
        <w:tc>
          <w:tcPr>
            <w:tcW w:w="1552" w:type="dxa"/>
            <w:tcBorders>
              <w:top w:val="single" w:sz="4" w:space="0" w:color="000000"/>
              <w:left w:val="single" w:sz="4" w:space="0" w:color="000000"/>
              <w:bottom w:val="single" w:sz="4" w:space="0" w:color="000000"/>
              <w:right w:val="single" w:sz="4" w:space="0" w:color="000000"/>
            </w:tcBorders>
            <w:vAlign w:val="center"/>
          </w:tcPr>
          <w:p w:rsidR="00E71C3D" w:rsidRPr="00286EBC" w:rsidRDefault="00E71C3D" w:rsidP="00D560A9">
            <w:pPr>
              <w:ind w:right="-20"/>
              <w:jc w:val="both"/>
            </w:pPr>
            <w:r>
              <w:rPr>
                <w:rFonts w:hint="eastAsia"/>
              </w:rPr>
              <w:t>sList</w:t>
            </w:r>
          </w:p>
        </w:tc>
        <w:tc>
          <w:tcPr>
            <w:tcW w:w="1134" w:type="dxa"/>
            <w:tcBorders>
              <w:top w:val="single" w:sz="4" w:space="0" w:color="000000"/>
              <w:left w:val="single" w:sz="4" w:space="0" w:color="000000"/>
              <w:bottom w:val="single" w:sz="4" w:space="0" w:color="000000"/>
              <w:right w:val="single" w:sz="4" w:space="0" w:color="000000"/>
            </w:tcBorders>
            <w:vAlign w:val="center"/>
          </w:tcPr>
          <w:p w:rsidR="00E71C3D" w:rsidRPr="00286EBC" w:rsidRDefault="00E71C3D" w:rsidP="00D560A9">
            <w:pPr>
              <w:spacing w:line="241" w:lineRule="auto"/>
              <w:ind w:right="51"/>
              <w:jc w:val="both"/>
            </w:pPr>
            <w:r>
              <w:rPr>
                <w:rFonts w:hint="eastAsia"/>
              </w:rPr>
              <w:t>Array of RatioObj</w:t>
            </w:r>
          </w:p>
        </w:tc>
        <w:tc>
          <w:tcPr>
            <w:tcW w:w="4820" w:type="dxa"/>
            <w:tcBorders>
              <w:top w:val="single" w:sz="4" w:space="0" w:color="000000"/>
              <w:left w:val="single" w:sz="4" w:space="0" w:color="000000"/>
              <w:bottom w:val="single" w:sz="4" w:space="0" w:color="000000"/>
              <w:right w:val="single" w:sz="4" w:space="0" w:color="000000"/>
            </w:tcBorders>
            <w:vAlign w:val="center"/>
          </w:tcPr>
          <w:p w:rsidR="00E71C3D" w:rsidRPr="00775C76" w:rsidRDefault="00E71C3D" w:rsidP="00D560A9">
            <w:pPr>
              <w:spacing w:line="312" w:lineRule="exact"/>
              <w:ind w:right="-20"/>
              <w:jc w:val="both"/>
            </w:pPr>
            <w:r>
              <w:rPr>
                <w:rFonts w:hint="eastAsia"/>
              </w:rPr>
              <w:t>成功列表</w:t>
            </w:r>
          </w:p>
        </w:tc>
        <w:tc>
          <w:tcPr>
            <w:tcW w:w="709" w:type="dxa"/>
            <w:tcBorders>
              <w:top w:val="single" w:sz="4" w:space="0" w:color="000000"/>
              <w:left w:val="single" w:sz="4" w:space="0" w:color="000000"/>
              <w:bottom w:val="single" w:sz="4" w:space="0" w:color="000000"/>
              <w:right w:val="single" w:sz="4" w:space="0" w:color="000000"/>
            </w:tcBorders>
            <w:vAlign w:val="center"/>
          </w:tcPr>
          <w:p w:rsidR="00E71C3D" w:rsidRPr="00775C76" w:rsidRDefault="00E71C3D" w:rsidP="00D560A9">
            <w:pPr>
              <w:jc w:val="both"/>
            </w:pPr>
            <w:r>
              <w:rPr>
                <w:rFonts w:hint="eastAsia"/>
              </w:rPr>
              <w:t>O</w:t>
            </w:r>
          </w:p>
        </w:tc>
      </w:tr>
      <w:tr w:rsidR="00E71C3D" w:rsidRPr="00270E48" w:rsidTr="00D560A9">
        <w:trPr>
          <w:trHeight w:hRule="exact" w:val="655"/>
        </w:trPr>
        <w:tc>
          <w:tcPr>
            <w:tcW w:w="1552" w:type="dxa"/>
            <w:tcBorders>
              <w:top w:val="single" w:sz="4" w:space="0" w:color="000000"/>
              <w:left w:val="single" w:sz="4" w:space="0" w:color="000000"/>
              <w:bottom w:val="single" w:sz="4" w:space="0" w:color="000000"/>
              <w:right w:val="single" w:sz="4" w:space="0" w:color="000000"/>
            </w:tcBorders>
            <w:vAlign w:val="center"/>
          </w:tcPr>
          <w:p w:rsidR="00E71C3D" w:rsidRDefault="00E71C3D" w:rsidP="00D560A9">
            <w:pPr>
              <w:ind w:right="-20"/>
              <w:jc w:val="both"/>
            </w:pPr>
            <w:r>
              <w:rPr>
                <w:rFonts w:hint="eastAsia"/>
              </w:rPr>
              <w:t>fList</w:t>
            </w:r>
          </w:p>
        </w:tc>
        <w:tc>
          <w:tcPr>
            <w:tcW w:w="1134" w:type="dxa"/>
            <w:tcBorders>
              <w:top w:val="single" w:sz="4" w:space="0" w:color="000000"/>
              <w:left w:val="single" w:sz="4" w:space="0" w:color="000000"/>
              <w:bottom w:val="single" w:sz="4" w:space="0" w:color="000000"/>
              <w:right w:val="single" w:sz="4" w:space="0" w:color="000000"/>
            </w:tcBorders>
            <w:vAlign w:val="center"/>
          </w:tcPr>
          <w:p w:rsidR="00E71C3D" w:rsidRDefault="00E71C3D" w:rsidP="00D560A9">
            <w:pPr>
              <w:spacing w:line="241" w:lineRule="auto"/>
              <w:ind w:right="51"/>
              <w:jc w:val="both"/>
            </w:pPr>
            <w:r>
              <w:rPr>
                <w:rFonts w:hint="eastAsia"/>
              </w:rPr>
              <w:t>Array of RatioObj</w:t>
            </w:r>
          </w:p>
        </w:tc>
        <w:tc>
          <w:tcPr>
            <w:tcW w:w="4820" w:type="dxa"/>
            <w:tcBorders>
              <w:top w:val="single" w:sz="4" w:space="0" w:color="000000"/>
              <w:left w:val="single" w:sz="4" w:space="0" w:color="000000"/>
              <w:bottom w:val="single" w:sz="4" w:space="0" w:color="000000"/>
              <w:right w:val="single" w:sz="4" w:space="0" w:color="000000"/>
            </w:tcBorders>
            <w:vAlign w:val="center"/>
          </w:tcPr>
          <w:p w:rsidR="00E71C3D" w:rsidRDefault="00E71C3D" w:rsidP="00D560A9">
            <w:pPr>
              <w:spacing w:line="312" w:lineRule="exact"/>
              <w:ind w:right="-20"/>
              <w:jc w:val="both"/>
            </w:pPr>
            <w:r>
              <w:rPr>
                <w:rFonts w:hint="eastAsia"/>
              </w:rPr>
              <w:t>失败列表</w:t>
            </w:r>
          </w:p>
        </w:tc>
        <w:tc>
          <w:tcPr>
            <w:tcW w:w="709" w:type="dxa"/>
            <w:tcBorders>
              <w:top w:val="single" w:sz="4" w:space="0" w:color="000000"/>
              <w:left w:val="single" w:sz="4" w:space="0" w:color="000000"/>
              <w:bottom w:val="single" w:sz="4" w:space="0" w:color="000000"/>
              <w:right w:val="single" w:sz="4" w:space="0" w:color="000000"/>
            </w:tcBorders>
            <w:vAlign w:val="center"/>
          </w:tcPr>
          <w:p w:rsidR="00E71C3D" w:rsidRDefault="00E71C3D" w:rsidP="00D560A9">
            <w:pPr>
              <w:jc w:val="both"/>
            </w:pPr>
            <w:r>
              <w:rPr>
                <w:rFonts w:hint="eastAsia"/>
              </w:rPr>
              <w:t>O</w:t>
            </w:r>
          </w:p>
        </w:tc>
      </w:tr>
      <w:tr w:rsidR="00E71C3D" w:rsidRPr="00270E48" w:rsidTr="00D560A9">
        <w:trPr>
          <w:trHeight w:hRule="exact" w:val="391"/>
        </w:trPr>
        <w:tc>
          <w:tcPr>
            <w:tcW w:w="1552" w:type="dxa"/>
            <w:tcBorders>
              <w:top w:val="single" w:sz="4" w:space="0" w:color="000000"/>
              <w:left w:val="single" w:sz="4" w:space="0" w:color="000000"/>
              <w:bottom w:val="single" w:sz="4" w:space="0" w:color="000000"/>
              <w:right w:val="single" w:sz="4" w:space="0" w:color="000000"/>
            </w:tcBorders>
            <w:vAlign w:val="center"/>
          </w:tcPr>
          <w:p w:rsidR="00E71C3D" w:rsidRPr="00286EBC" w:rsidRDefault="00E71C3D" w:rsidP="00D560A9">
            <w:pPr>
              <w:ind w:right="-20"/>
              <w:jc w:val="both"/>
            </w:pPr>
            <w:r w:rsidRPr="00286EBC">
              <w:rPr>
                <w:rFonts w:hint="eastAsia"/>
              </w:rPr>
              <w:t>return</w:t>
            </w:r>
            <w:r>
              <w:rPr>
                <w:rFonts w:hint="eastAsia"/>
              </w:rPr>
              <w:t>Desc</w:t>
            </w:r>
          </w:p>
        </w:tc>
        <w:tc>
          <w:tcPr>
            <w:tcW w:w="1134" w:type="dxa"/>
            <w:tcBorders>
              <w:top w:val="single" w:sz="4" w:space="0" w:color="000000"/>
              <w:left w:val="single" w:sz="4" w:space="0" w:color="000000"/>
              <w:bottom w:val="single" w:sz="4" w:space="0" w:color="000000"/>
              <w:right w:val="single" w:sz="4" w:space="0" w:color="000000"/>
            </w:tcBorders>
            <w:vAlign w:val="center"/>
          </w:tcPr>
          <w:p w:rsidR="00E71C3D" w:rsidRPr="00286EBC" w:rsidRDefault="00E71C3D" w:rsidP="00D560A9">
            <w:pPr>
              <w:spacing w:line="241" w:lineRule="auto"/>
              <w:ind w:right="51"/>
              <w:jc w:val="both"/>
            </w:pPr>
            <w:r w:rsidRPr="00286EBC">
              <w:t>S</w:t>
            </w:r>
            <w:r w:rsidRPr="00286EBC">
              <w:rPr>
                <w:rFonts w:hint="eastAsia"/>
              </w:rPr>
              <w:t>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E71C3D" w:rsidRPr="00775C76" w:rsidRDefault="00E71C3D" w:rsidP="00D560A9">
            <w:pPr>
              <w:spacing w:line="312" w:lineRule="exact"/>
              <w:ind w:right="-20"/>
              <w:jc w:val="both"/>
            </w:pPr>
            <w:r>
              <w:rPr>
                <w:rFonts w:hint="eastAsia"/>
              </w:rPr>
              <w:t>返回值描述</w:t>
            </w:r>
          </w:p>
        </w:tc>
        <w:tc>
          <w:tcPr>
            <w:tcW w:w="709" w:type="dxa"/>
            <w:tcBorders>
              <w:top w:val="single" w:sz="4" w:space="0" w:color="000000"/>
              <w:left w:val="single" w:sz="4" w:space="0" w:color="000000"/>
              <w:bottom w:val="single" w:sz="4" w:space="0" w:color="000000"/>
              <w:right w:val="single" w:sz="4" w:space="0" w:color="000000"/>
            </w:tcBorders>
            <w:vAlign w:val="center"/>
          </w:tcPr>
          <w:p w:rsidR="00E71C3D" w:rsidRPr="00775C76" w:rsidRDefault="00E71C3D" w:rsidP="00D560A9">
            <w:pPr>
              <w:jc w:val="both"/>
            </w:pPr>
            <w:r w:rsidRPr="004A2310">
              <w:rPr>
                <w:rFonts w:hint="eastAsia"/>
              </w:rPr>
              <w:t>M</w:t>
            </w:r>
          </w:p>
        </w:tc>
      </w:tr>
    </w:tbl>
    <w:p w:rsidR="00E71C3D" w:rsidRDefault="00E71C3D" w:rsidP="00E71C3D">
      <w:pPr>
        <w:spacing w:before="18" w:line="100" w:lineRule="exact"/>
        <w:rPr>
          <w:sz w:val="10"/>
          <w:szCs w:val="10"/>
        </w:rPr>
      </w:pPr>
    </w:p>
    <w:p w:rsidR="00E71C3D" w:rsidRDefault="00E71C3D" w:rsidP="00E71C3D">
      <w:pPr>
        <w:ind w:firstLineChars="150" w:firstLine="316"/>
        <w:rPr>
          <w:b/>
        </w:rPr>
      </w:pPr>
    </w:p>
    <w:p w:rsidR="00E71C3D" w:rsidRPr="00B05E9E" w:rsidRDefault="00E71C3D" w:rsidP="00E71C3D">
      <w:pPr>
        <w:ind w:firstLineChars="150" w:firstLine="316"/>
        <w:rPr>
          <w:b/>
        </w:rPr>
      </w:pPr>
      <w:r w:rsidRPr="00B05E9E">
        <w:rPr>
          <w:rFonts w:hint="eastAsia"/>
          <w:b/>
        </w:rPr>
        <w:t>示例</w:t>
      </w:r>
    </w:p>
    <w:tbl>
      <w:tblPr>
        <w:tblW w:w="0" w:type="auto"/>
        <w:tblInd w:w="3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701"/>
        <w:gridCol w:w="6379"/>
      </w:tblGrid>
      <w:tr w:rsidR="00E71C3D" w:rsidRPr="0038247B" w:rsidTr="00D560A9">
        <w:trPr>
          <w:cantSplit/>
          <w:trHeight w:val="300"/>
        </w:trPr>
        <w:tc>
          <w:tcPr>
            <w:tcW w:w="170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E71C3D" w:rsidRPr="0038247B" w:rsidRDefault="00E71C3D" w:rsidP="00D560A9">
            <w:pPr>
              <w:pStyle w:val="TableHeading"/>
            </w:pPr>
            <w:r w:rsidRPr="0038247B">
              <w:t>Request/Response</w:t>
            </w:r>
          </w:p>
        </w:tc>
        <w:tc>
          <w:tcPr>
            <w:tcW w:w="637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E71C3D" w:rsidRPr="0038247B" w:rsidRDefault="00E71C3D" w:rsidP="00D560A9">
            <w:pPr>
              <w:pStyle w:val="TableHeading"/>
            </w:pPr>
            <w:r w:rsidRPr="0038247B">
              <w:t>Example</w:t>
            </w:r>
          </w:p>
        </w:tc>
      </w:tr>
      <w:tr w:rsidR="00E71C3D" w:rsidRPr="001C6E22" w:rsidTr="00D560A9">
        <w:trPr>
          <w:cantSplit/>
          <w:trHeight w:val="281"/>
        </w:trPr>
        <w:tc>
          <w:tcPr>
            <w:tcW w:w="1701" w:type="dxa"/>
          </w:tcPr>
          <w:p w:rsidR="00E71C3D" w:rsidRPr="002B69A5" w:rsidRDefault="00E71C3D" w:rsidP="00A63351">
            <w:pPr>
              <w:pStyle w:val="TerminalDisplayinTable"/>
              <w:shd w:val="clear" w:color="auto" w:fill="D9D9D9"/>
              <w:rPr>
                <w:lang w:val="fr-FR"/>
              </w:rPr>
            </w:pPr>
            <w:r w:rsidRPr="00A63351">
              <w:rPr>
                <w:lang w:val="fr-FR"/>
              </w:rPr>
              <w:t>Request</w:t>
            </w:r>
          </w:p>
        </w:tc>
        <w:tc>
          <w:tcPr>
            <w:tcW w:w="6379" w:type="dxa"/>
          </w:tcPr>
          <w:p w:rsidR="00A63351" w:rsidRPr="00A63351" w:rsidRDefault="00A63351" w:rsidP="00A63351">
            <w:pPr>
              <w:pStyle w:val="TerminalDisplayinTable"/>
              <w:shd w:val="clear" w:color="auto" w:fill="D9D9D9"/>
              <w:spacing w:line="240" w:lineRule="auto"/>
              <w:rPr>
                <w:lang w:val="fr-FR"/>
              </w:rPr>
            </w:pPr>
            <w:r w:rsidRPr="00A63351">
              <w:rPr>
                <w:lang w:val="fr-FR"/>
              </w:rPr>
              <w:t>{</w:t>
            </w:r>
          </w:p>
          <w:p w:rsidR="00A63351" w:rsidRPr="00A63351" w:rsidRDefault="00A63351" w:rsidP="00A63351">
            <w:pPr>
              <w:pStyle w:val="TerminalDisplayinTable"/>
              <w:shd w:val="clear" w:color="auto" w:fill="D9D9D9"/>
              <w:spacing w:line="240" w:lineRule="auto"/>
              <w:rPr>
                <w:lang w:val="fr-FR"/>
              </w:rPr>
            </w:pPr>
            <w:r w:rsidRPr="00A63351">
              <w:rPr>
                <w:lang w:val="fr-FR"/>
              </w:rPr>
              <w:t xml:space="preserve">    "ratioList": [</w:t>
            </w:r>
          </w:p>
          <w:p w:rsidR="00A63351" w:rsidRPr="00A63351" w:rsidRDefault="00A63351" w:rsidP="00A63351">
            <w:pPr>
              <w:pStyle w:val="TerminalDisplayinTable"/>
              <w:shd w:val="clear" w:color="auto" w:fill="D9D9D9"/>
              <w:spacing w:line="240" w:lineRule="auto"/>
              <w:rPr>
                <w:lang w:val="fr-FR"/>
              </w:rPr>
            </w:pPr>
            <w:r w:rsidRPr="00A63351">
              <w:rPr>
                <w:lang w:val="fr-FR"/>
              </w:rPr>
              <w:t xml:space="preserve">        {</w:t>
            </w:r>
          </w:p>
          <w:p w:rsidR="00A63351" w:rsidRPr="00A63351" w:rsidRDefault="00A63351" w:rsidP="00A63351">
            <w:pPr>
              <w:pStyle w:val="TerminalDisplayinTable"/>
              <w:shd w:val="clear" w:color="auto" w:fill="D9D9D9"/>
              <w:spacing w:line="240" w:lineRule="auto"/>
              <w:rPr>
                <w:lang w:val="fr-FR"/>
              </w:rPr>
            </w:pPr>
            <w:r w:rsidRPr="00A63351">
              <w:rPr>
                <w:lang w:val="fr-FR"/>
              </w:rPr>
              <w:t xml:space="preserve">            "applicationID": "testapp",</w:t>
            </w:r>
          </w:p>
          <w:p w:rsidR="00A63351" w:rsidRPr="00A63351" w:rsidRDefault="00A63351" w:rsidP="00A63351">
            <w:pPr>
              <w:pStyle w:val="TerminalDisplayinTable"/>
              <w:shd w:val="clear" w:color="auto" w:fill="D9D9D9"/>
              <w:spacing w:line="240" w:lineRule="auto"/>
              <w:rPr>
                <w:lang w:val="fr-FR"/>
              </w:rPr>
            </w:pPr>
            <w:r w:rsidRPr="00A63351">
              <w:rPr>
                <w:lang w:val="fr-FR"/>
              </w:rPr>
              <w:t xml:space="preserve">            "ratio": 100,</w:t>
            </w:r>
          </w:p>
          <w:p w:rsidR="00A63351" w:rsidRPr="00A63351" w:rsidRDefault="00A63351" w:rsidP="00A63351">
            <w:pPr>
              <w:pStyle w:val="TerminalDisplayinTable"/>
              <w:shd w:val="clear" w:color="auto" w:fill="D9D9D9"/>
              <w:spacing w:line="240" w:lineRule="auto"/>
              <w:rPr>
                <w:lang w:val="fr-FR"/>
              </w:rPr>
            </w:pPr>
            <w:r w:rsidRPr="00A63351">
              <w:rPr>
                <w:lang w:val="fr-FR"/>
              </w:rPr>
              <w:t xml:space="preserve">            "remark": "",</w:t>
            </w:r>
          </w:p>
          <w:p w:rsidR="00A63351" w:rsidRPr="00A63351" w:rsidRDefault="00A63351" w:rsidP="00A63351">
            <w:pPr>
              <w:pStyle w:val="TerminalDisplayinTable"/>
              <w:shd w:val="clear" w:color="auto" w:fill="D9D9D9"/>
              <w:spacing w:line="240" w:lineRule="auto"/>
              <w:rPr>
                <w:lang w:val="fr-FR"/>
              </w:rPr>
            </w:pPr>
            <w:r w:rsidRPr="00A63351">
              <w:rPr>
                <w:lang w:val="fr-FR"/>
              </w:rPr>
              <w:t xml:space="preserve">            "sdkChannel": "1"</w:t>
            </w:r>
          </w:p>
          <w:p w:rsidR="00A63351" w:rsidRPr="00A63351" w:rsidRDefault="00A63351" w:rsidP="00A63351">
            <w:pPr>
              <w:pStyle w:val="TerminalDisplayinTable"/>
              <w:shd w:val="clear" w:color="auto" w:fill="D9D9D9"/>
              <w:spacing w:line="240" w:lineRule="auto"/>
              <w:rPr>
                <w:lang w:val="fr-FR"/>
              </w:rPr>
            </w:pPr>
            <w:r w:rsidRPr="00A63351">
              <w:rPr>
                <w:lang w:val="fr-FR"/>
              </w:rPr>
              <w:t xml:space="preserve">        },</w:t>
            </w:r>
          </w:p>
          <w:p w:rsidR="00A63351" w:rsidRPr="00A63351" w:rsidRDefault="00A63351" w:rsidP="00A63351">
            <w:pPr>
              <w:pStyle w:val="TerminalDisplayinTable"/>
              <w:shd w:val="clear" w:color="auto" w:fill="D9D9D9"/>
              <w:spacing w:line="240" w:lineRule="auto"/>
              <w:rPr>
                <w:lang w:val="fr-FR"/>
              </w:rPr>
            </w:pPr>
            <w:r w:rsidRPr="00A63351">
              <w:rPr>
                <w:lang w:val="fr-FR"/>
              </w:rPr>
              <w:t xml:space="preserve">        {</w:t>
            </w:r>
          </w:p>
          <w:p w:rsidR="00A63351" w:rsidRPr="00A63351" w:rsidRDefault="00A63351" w:rsidP="00A63351">
            <w:pPr>
              <w:pStyle w:val="TerminalDisplayinTable"/>
              <w:shd w:val="clear" w:color="auto" w:fill="D9D9D9"/>
              <w:spacing w:line="240" w:lineRule="auto"/>
              <w:rPr>
                <w:lang w:val="fr-FR"/>
              </w:rPr>
            </w:pPr>
            <w:r w:rsidRPr="00A63351">
              <w:rPr>
                <w:lang w:val="fr-FR"/>
              </w:rPr>
              <w:t xml:space="preserve">            "applicationID": "testapp1",</w:t>
            </w:r>
          </w:p>
          <w:p w:rsidR="00A63351" w:rsidRPr="00A63351" w:rsidRDefault="00A63351" w:rsidP="00A63351">
            <w:pPr>
              <w:pStyle w:val="TerminalDisplayinTable"/>
              <w:shd w:val="clear" w:color="auto" w:fill="D9D9D9"/>
              <w:spacing w:line="240" w:lineRule="auto"/>
              <w:rPr>
                <w:lang w:val="fr-FR"/>
              </w:rPr>
            </w:pPr>
            <w:r w:rsidRPr="00A63351">
              <w:rPr>
                <w:lang w:val="fr-FR"/>
              </w:rPr>
              <w:t xml:space="preserve">            "ratio": 90,</w:t>
            </w:r>
          </w:p>
          <w:p w:rsidR="00A63351" w:rsidRPr="00A63351" w:rsidRDefault="00A63351" w:rsidP="00A63351">
            <w:pPr>
              <w:pStyle w:val="TerminalDisplayinTable"/>
              <w:shd w:val="clear" w:color="auto" w:fill="D9D9D9"/>
              <w:spacing w:line="240" w:lineRule="auto"/>
              <w:rPr>
                <w:lang w:val="fr-FR"/>
              </w:rPr>
            </w:pPr>
            <w:r w:rsidRPr="00A63351">
              <w:rPr>
                <w:lang w:val="fr-FR"/>
              </w:rPr>
              <w:t xml:space="preserve">            "remark": "",</w:t>
            </w:r>
          </w:p>
          <w:p w:rsidR="00A63351" w:rsidRPr="00A63351" w:rsidRDefault="00A63351" w:rsidP="00A63351">
            <w:pPr>
              <w:pStyle w:val="TerminalDisplayinTable"/>
              <w:shd w:val="clear" w:color="auto" w:fill="D9D9D9"/>
              <w:spacing w:line="240" w:lineRule="auto"/>
              <w:rPr>
                <w:lang w:val="fr-FR"/>
              </w:rPr>
            </w:pPr>
            <w:r w:rsidRPr="00A63351">
              <w:rPr>
                <w:lang w:val="fr-FR"/>
              </w:rPr>
              <w:t xml:space="preserve">            "sdkChannel": "3"</w:t>
            </w:r>
          </w:p>
          <w:p w:rsidR="00A63351" w:rsidRPr="00A63351" w:rsidRDefault="00A63351" w:rsidP="00A63351">
            <w:pPr>
              <w:pStyle w:val="TerminalDisplayinTable"/>
              <w:shd w:val="clear" w:color="auto" w:fill="D9D9D9"/>
              <w:spacing w:line="240" w:lineRule="auto"/>
              <w:rPr>
                <w:lang w:val="fr-FR"/>
              </w:rPr>
            </w:pPr>
            <w:r w:rsidRPr="00A63351">
              <w:rPr>
                <w:lang w:val="fr-FR"/>
              </w:rPr>
              <w:t xml:space="preserve">        }],</w:t>
            </w:r>
          </w:p>
          <w:p w:rsidR="00A63351" w:rsidRPr="00A63351" w:rsidRDefault="00A63351" w:rsidP="00A63351">
            <w:pPr>
              <w:pStyle w:val="TerminalDisplayinTable"/>
              <w:shd w:val="clear" w:color="auto" w:fill="D9D9D9"/>
              <w:spacing w:line="240" w:lineRule="auto"/>
              <w:rPr>
                <w:lang w:val="fr-FR"/>
              </w:rPr>
            </w:pPr>
            <w:r w:rsidRPr="00A63351">
              <w:rPr>
                <w:lang w:val="fr-FR"/>
              </w:rPr>
              <w:t xml:space="preserve">    "sign": "sign",</w:t>
            </w:r>
          </w:p>
          <w:p w:rsidR="00A63351" w:rsidRPr="00A63351" w:rsidRDefault="00A63351" w:rsidP="00A63351">
            <w:pPr>
              <w:pStyle w:val="TerminalDisplayinTable"/>
              <w:shd w:val="clear" w:color="auto" w:fill="D9D9D9"/>
              <w:spacing w:line="240" w:lineRule="auto"/>
              <w:rPr>
                <w:lang w:val="fr-FR"/>
              </w:rPr>
            </w:pPr>
            <w:r w:rsidRPr="00A63351">
              <w:rPr>
                <w:lang w:val="fr-FR"/>
              </w:rPr>
              <w:t xml:space="preserve">    "userID": "test"</w:t>
            </w:r>
          </w:p>
          <w:p w:rsidR="00E71C3D" w:rsidRPr="00A63351" w:rsidRDefault="00A63351" w:rsidP="00A63351">
            <w:pPr>
              <w:pStyle w:val="TerminalDisplayinTable"/>
              <w:shd w:val="clear" w:color="auto" w:fill="D9D9D9"/>
              <w:spacing w:line="240" w:lineRule="auto"/>
              <w:rPr>
                <w:lang w:val="fr-FR"/>
              </w:rPr>
            </w:pPr>
            <w:r w:rsidRPr="00A63351">
              <w:rPr>
                <w:lang w:val="fr-FR"/>
              </w:rPr>
              <w:t>}</w:t>
            </w:r>
          </w:p>
        </w:tc>
      </w:tr>
      <w:tr w:rsidR="00E71C3D" w:rsidRPr="001C6E22" w:rsidTr="00D560A9">
        <w:trPr>
          <w:cantSplit/>
          <w:trHeight w:val="281"/>
        </w:trPr>
        <w:tc>
          <w:tcPr>
            <w:tcW w:w="1701" w:type="dxa"/>
          </w:tcPr>
          <w:p w:rsidR="00E71C3D" w:rsidRPr="002B69A5" w:rsidRDefault="00E71C3D" w:rsidP="00D560A9">
            <w:pPr>
              <w:pStyle w:val="TableText"/>
              <w:rPr>
                <w:lang w:val="fr-FR"/>
              </w:rPr>
            </w:pPr>
            <w:r w:rsidRPr="002B69A5">
              <w:rPr>
                <w:lang w:val="fr-FR"/>
              </w:rPr>
              <w:lastRenderedPageBreak/>
              <w:t>Response</w:t>
            </w:r>
          </w:p>
        </w:tc>
        <w:tc>
          <w:tcPr>
            <w:tcW w:w="6379" w:type="dxa"/>
          </w:tcPr>
          <w:p w:rsidR="00D43831" w:rsidRPr="00D43831" w:rsidRDefault="00D43831" w:rsidP="00D43831">
            <w:pPr>
              <w:pStyle w:val="TableText"/>
              <w:spacing w:line="240" w:lineRule="auto"/>
              <w:rPr>
                <w:rFonts w:ascii="Courier New" w:hAnsi="Courier New" w:cs="Courier New"/>
                <w:spacing w:val="-1"/>
                <w:sz w:val="16"/>
                <w:szCs w:val="16"/>
                <w:lang w:val="fr-FR"/>
              </w:rPr>
            </w:pPr>
            <w:r w:rsidRPr="00D43831">
              <w:rPr>
                <w:rFonts w:ascii="Courier New" w:hAnsi="Courier New" w:cs="Courier New"/>
                <w:spacing w:val="-1"/>
                <w:sz w:val="16"/>
                <w:szCs w:val="16"/>
                <w:lang w:val="fr-FR"/>
              </w:rPr>
              <w:t>{</w:t>
            </w:r>
          </w:p>
          <w:p w:rsidR="00D43831" w:rsidRPr="00D43831" w:rsidRDefault="00D43831" w:rsidP="00D43831">
            <w:pPr>
              <w:pStyle w:val="TableText"/>
              <w:spacing w:line="240" w:lineRule="auto"/>
              <w:rPr>
                <w:rFonts w:ascii="Courier New" w:hAnsi="Courier New" w:cs="Courier New"/>
                <w:spacing w:val="-1"/>
                <w:sz w:val="16"/>
                <w:szCs w:val="16"/>
                <w:lang w:val="fr-FR"/>
              </w:rPr>
            </w:pPr>
            <w:r w:rsidRPr="00D43831">
              <w:rPr>
                <w:rFonts w:ascii="Courier New" w:hAnsi="Courier New" w:cs="Courier New"/>
                <w:spacing w:val="-1"/>
                <w:sz w:val="16"/>
                <w:szCs w:val="16"/>
                <w:lang w:val="fr-FR"/>
              </w:rPr>
              <w:t xml:space="preserve">    "sList": [</w:t>
            </w:r>
          </w:p>
          <w:p w:rsidR="00D43831" w:rsidRPr="00D43831" w:rsidRDefault="00D43831" w:rsidP="00D43831">
            <w:pPr>
              <w:pStyle w:val="TableText"/>
              <w:spacing w:line="240" w:lineRule="auto"/>
              <w:rPr>
                <w:rFonts w:ascii="Courier New" w:hAnsi="Courier New" w:cs="Courier New"/>
                <w:spacing w:val="-1"/>
                <w:sz w:val="16"/>
                <w:szCs w:val="16"/>
                <w:lang w:val="fr-FR"/>
              </w:rPr>
            </w:pPr>
            <w:r w:rsidRPr="00D43831">
              <w:rPr>
                <w:rFonts w:ascii="Courier New" w:hAnsi="Courier New" w:cs="Courier New"/>
                <w:spacing w:val="-1"/>
                <w:sz w:val="16"/>
                <w:szCs w:val="16"/>
                <w:lang w:val="fr-FR"/>
              </w:rPr>
              <w:t xml:space="preserve">        {</w:t>
            </w:r>
          </w:p>
          <w:p w:rsidR="00D43831" w:rsidRPr="00D43831" w:rsidRDefault="00D43831" w:rsidP="00D43831">
            <w:pPr>
              <w:pStyle w:val="TableText"/>
              <w:spacing w:line="240" w:lineRule="auto"/>
              <w:rPr>
                <w:rFonts w:ascii="Courier New" w:hAnsi="Courier New" w:cs="Courier New"/>
                <w:spacing w:val="-1"/>
                <w:sz w:val="16"/>
                <w:szCs w:val="16"/>
                <w:lang w:val="fr-FR"/>
              </w:rPr>
            </w:pPr>
            <w:r w:rsidRPr="00D43831">
              <w:rPr>
                <w:rFonts w:ascii="Courier New" w:hAnsi="Courier New" w:cs="Courier New"/>
                <w:spacing w:val="-1"/>
                <w:sz w:val="16"/>
                <w:szCs w:val="16"/>
                <w:lang w:val="fr-FR"/>
              </w:rPr>
              <w:t xml:space="preserve">            "applicationID": "testapp",</w:t>
            </w:r>
          </w:p>
          <w:p w:rsidR="00D43831" w:rsidRPr="00D43831" w:rsidRDefault="00D43831" w:rsidP="00D43831">
            <w:pPr>
              <w:pStyle w:val="TableText"/>
              <w:spacing w:line="240" w:lineRule="auto"/>
              <w:rPr>
                <w:rFonts w:ascii="Courier New" w:hAnsi="Courier New" w:cs="Courier New"/>
                <w:spacing w:val="-1"/>
                <w:sz w:val="16"/>
                <w:szCs w:val="16"/>
                <w:lang w:val="fr-FR"/>
              </w:rPr>
            </w:pPr>
            <w:r w:rsidRPr="00D43831">
              <w:rPr>
                <w:rFonts w:ascii="Courier New" w:hAnsi="Courier New" w:cs="Courier New"/>
                <w:spacing w:val="-1"/>
                <w:sz w:val="16"/>
                <w:szCs w:val="16"/>
                <w:lang w:val="fr-FR"/>
              </w:rPr>
              <w:t xml:space="preserve">            "ratio": 100,</w:t>
            </w:r>
          </w:p>
          <w:p w:rsidR="00D43831" w:rsidRPr="00D43831" w:rsidRDefault="00D43831" w:rsidP="00D43831">
            <w:pPr>
              <w:pStyle w:val="TableText"/>
              <w:spacing w:line="240" w:lineRule="auto"/>
              <w:rPr>
                <w:rFonts w:ascii="Courier New" w:hAnsi="Courier New" w:cs="Courier New"/>
                <w:spacing w:val="-1"/>
                <w:sz w:val="16"/>
                <w:szCs w:val="16"/>
                <w:lang w:val="fr-FR"/>
              </w:rPr>
            </w:pPr>
            <w:r w:rsidRPr="00D43831">
              <w:rPr>
                <w:rFonts w:ascii="Courier New" w:hAnsi="Courier New" w:cs="Courier New"/>
                <w:spacing w:val="-1"/>
                <w:sz w:val="16"/>
                <w:szCs w:val="16"/>
                <w:lang w:val="fr-FR"/>
              </w:rPr>
              <w:t xml:space="preserve">            "remark": "",</w:t>
            </w:r>
          </w:p>
          <w:p w:rsidR="00D43831" w:rsidRPr="00D43831" w:rsidRDefault="00D43831" w:rsidP="00D43831">
            <w:pPr>
              <w:pStyle w:val="TableText"/>
              <w:spacing w:line="240" w:lineRule="auto"/>
              <w:rPr>
                <w:rFonts w:ascii="Courier New" w:hAnsi="Courier New" w:cs="Courier New"/>
                <w:spacing w:val="-1"/>
                <w:sz w:val="16"/>
                <w:szCs w:val="16"/>
                <w:lang w:val="fr-FR"/>
              </w:rPr>
            </w:pPr>
            <w:r w:rsidRPr="00D43831">
              <w:rPr>
                <w:rFonts w:ascii="Courier New" w:hAnsi="Courier New" w:cs="Courier New"/>
                <w:spacing w:val="-1"/>
                <w:sz w:val="16"/>
                <w:szCs w:val="16"/>
                <w:lang w:val="fr-FR"/>
              </w:rPr>
              <w:t xml:space="preserve">            "sdkChannel": "1"</w:t>
            </w:r>
          </w:p>
          <w:p w:rsidR="00D43831" w:rsidRPr="00D43831" w:rsidRDefault="00D43831" w:rsidP="00D43831">
            <w:pPr>
              <w:pStyle w:val="TableText"/>
              <w:spacing w:line="240" w:lineRule="auto"/>
              <w:rPr>
                <w:rFonts w:ascii="Courier New" w:hAnsi="Courier New" w:cs="Courier New"/>
                <w:spacing w:val="-1"/>
                <w:sz w:val="16"/>
                <w:szCs w:val="16"/>
                <w:lang w:val="fr-FR"/>
              </w:rPr>
            </w:pPr>
            <w:r w:rsidRPr="00D43831">
              <w:rPr>
                <w:rFonts w:ascii="Courier New" w:hAnsi="Courier New" w:cs="Courier New"/>
                <w:spacing w:val="-1"/>
                <w:sz w:val="16"/>
                <w:szCs w:val="16"/>
                <w:lang w:val="fr-FR"/>
              </w:rPr>
              <w:t xml:space="preserve">        },</w:t>
            </w:r>
          </w:p>
          <w:p w:rsidR="00D43831" w:rsidRPr="00D43831" w:rsidRDefault="00D43831" w:rsidP="00D43831">
            <w:pPr>
              <w:pStyle w:val="TableText"/>
              <w:spacing w:line="240" w:lineRule="auto"/>
              <w:rPr>
                <w:rFonts w:ascii="Courier New" w:hAnsi="Courier New" w:cs="Courier New"/>
                <w:spacing w:val="-1"/>
                <w:sz w:val="16"/>
                <w:szCs w:val="16"/>
                <w:lang w:val="fr-FR"/>
              </w:rPr>
            </w:pPr>
            <w:r w:rsidRPr="00D43831">
              <w:rPr>
                <w:rFonts w:ascii="Courier New" w:hAnsi="Courier New" w:cs="Courier New"/>
                <w:spacing w:val="-1"/>
                <w:sz w:val="16"/>
                <w:szCs w:val="16"/>
                <w:lang w:val="fr-FR"/>
              </w:rPr>
              <w:t xml:space="preserve">        {</w:t>
            </w:r>
          </w:p>
          <w:p w:rsidR="00D43831" w:rsidRPr="00D43831" w:rsidRDefault="00D43831" w:rsidP="00D43831">
            <w:pPr>
              <w:pStyle w:val="TableText"/>
              <w:spacing w:line="240" w:lineRule="auto"/>
              <w:rPr>
                <w:rFonts w:ascii="Courier New" w:hAnsi="Courier New" w:cs="Courier New"/>
                <w:spacing w:val="-1"/>
                <w:sz w:val="16"/>
                <w:szCs w:val="16"/>
                <w:lang w:val="fr-FR"/>
              </w:rPr>
            </w:pPr>
            <w:r w:rsidRPr="00D43831">
              <w:rPr>
                <w:rFonts w:ascii="Courier New" w:hAnsi="Courier New" w:cs="Courier New"/>
                <w:spacing w:val="-1"/>
                <w:sz w:val="16"/>
                <w:szCs w:val="16"/>
                <w:lang w:val="fr-FR"/>
              </w:rPr>
              <w:t xml:space="preserve">            "applicationID": "testapp1",</w:t>
            </w:r>
          </w:p>
          <w:p w:rsidR="00D43831" w:rsidRPr="00D43831" w:rsidRDefault="00D43831" w:rsidP="00D43831">
            <w:pPr>
              <w:pStyle w:val="TableText"/>
              <w:spacing w:line="240" w:lineRule="auto"/>
              <w:rPr>
                <w:rFonts w:ascii="Courier New" w:hAnsi="Courier New" w:cs="Courier New"/>
                <w:spacing w:val="-1"/>
                <w:sz w:val="16"/>
                <w:szCs w:val="16"/>
                <w:lang w:val="fr-FR"/>
              </w:rPr>
            </w:pPr>
            <w:r w:rsidRPr="00D43831">
              <w:rPr>
                <w:rFonts w:ascii="Courier New" w:hAnsi="Courier New" w:cs="Courier New"/>
                <w:spacing w:val="-1"/>
                <w:sz w:val="16"/>
                <w:szCs w:val="16"/>
                <w:lang w:val="fr-FR"/>
              </w:rPr>
              <w:t xml:space="preserve">            "ratio": 90,</w:t>
            </w:r>
          </w:p>
          <w:p w:rsidR="00D43831" w:rsidRPr="00D43831" w:rsidRDefault="00D43831" w:rsidP="00D43831">
            <w:pPr>
              <w:pStyle w:val="TableText"/>
              <w:spacing w:line="240" w:lineRule="auto"/>
              <w:rPr>
                <w:rFonts w:ascii="Courier New" w:hAnsi="Courier New" w:cs="Courier New"/>
                <w:spacing w:val="-1"/>
                <w:sz w:val="16"/>
                <w:szCs w:val="16"/>
                <w:lang w:val="fr-FR"/>
              </w:rPr>
            </w:pPr>
            <w:r w:rsidRPr="00D43831">
              <w:rPr>
                <w:rFonts w:ascii="Courier New" w:hAnsi="Courier New" w:cs="Courier New"/>
                <w:spacing w:val="-1"/>
                <w:sz w:val="16"/>
                <w:szCs w:val="16"/>
                <w:lang w:val="fr-FR"/>
              </w:rPr>
              <w:t xml:space="preserve">            "remark": "",</w:t>
            </w:r>
          </w:p>
          <w:p w:rsidR="00D43831" w:rsidRPr="00D43831" w:rsidRDefault="00D43831" w:rsidP="00D43831">
            <w:pPr>
              <w:pStyle w:val="TableText"/>
              <w:spacing w:line="240" w:lineRule="auto"/>
              <w:rPr>
                <w:rFonts w:ascii="Courier New" w:hAnsi="Courier New" w:cs="Courier New"/>
                <w:spacing w:val="-1"/>
                <w:sz w:val="16"/>
                <w:szCs w:val="16"/>
                <w:lang w:val="fr-FR"/>
              </w:rPr>
            </w:pPr>
            <w:r w:rsidRPr="00D43831">
              <w:rPr>
                <w:rFonts w:ascii="Courier New" w:hAnsi="Courier New" w:cs="Courier New"/>
                <w:spacing w:val="-1"/>
                <w:sz w:val="16"/>
                <w:szCs w:val="16"/>
                <w:lang w:val="fr-FR"/>
              </w:rPr>
              <w:t xml:space="preserve">            "sdkChannel": "3"</w:t>
            </w:r>
          </w:p>
          <w:p w:rsidR="00D43831" w:rsidRPr="00D43831" w:rsidRDefault="00D43831" w:rsidP="00D43831">
            <w:pPr>
              <w:pStyle w:val="TableText"/>
              <w:spacing w:line="240" w:lineRule="auto"/>
              <w:rPr>
                <w:rFonts w:ascii="Courier New" w:hAnsi="Courier New" w:cs="Courier New"/>
                <w:spacing w:val="-1"/>
                <w:sz w:val="16"/>
                <w:szCs w:val="16"/>
                <w:lang w:val="fr-FR"/>
              </w:rPr>
            </w:pPr>
            <w:r w:rsidRPr="00D43831">
              <w:rPr>
                <w:rFonts w:ascii="Courier New" w:hAnsi="Courier New" w:cs="Courier New"/>
                <w:spacing w:val="-1"/>
                <w:sz w:val="16"/>
                <w:szCs w:val="16"/>
                <w:lang w:val="fr-FR"/>
              </w:rPr>
              <w:t xml:space="preserve">        }],</w:t>
            </w:r>
          </w:p>
          <w:p w:rsidR="00D43831" w:rsidRPr="00D43831" w:rsidRDefault="00D43831" w:rsidP="00D43831">
            <w:pPr>
              <w:pStyle w:val="TableText"/>
              <w:spacing w:line="240" w:lineRule="auto"/>
              <w:rPr>
                <w:rFonts w:ascii="Courier New" w:hAnsi="Courier New" w:cs="Courier New"/>
                <w:spacing w:val="-1"/>
                <w:sz w:val="16"/>
                <w:szCs w:val="16"/>
                <w:lang w:val="fr-FR"/>
              </w:rPr>
            </w:pPr>
            <w:r w:rsidRPr="00D43831">
              <w:rPr>
                <w:rFonts w:ascii="Courier New" w:hAnsi="Courier New" w:cs="Courier New"/>
                <w:spacing w:val="-1"/>
                <w:sz w:val="16"/>
                <w:szCs w:val="16"/>
                <w:lang w:val="fr-FR"/>
              </w:rPr>
              <w:t xml:space="preserve">    "returnCode": "0",</w:t>
            </w:r>
          </w:p>
          <w:p w:rsidR="00D43831" w:rsidRPr="00D43831" w:rsidRDefault="00D43831" w:rsidP="00D43831">
            <w:pPr>
              <w:pStyle w:val="TableText"/>
              <w:spacing w:line="240" w:lineRule="auto"/>
              <w:rPr>
                <w:rFonts w:ascii="Courier New" w:hAnsi="Courier New" w:cs="Courier New"/>
                <w:spacing w:val="-1"/>
                <w:sz w:val="16"/>
                <w:szCs w:val="16"/>
                <w:lang w:val="fr-FR"/>
              </w:rPr>
            </w:pPr>
            <w:r w:rsidRPr="00D43831">
              <w:rPr>
                <w:rFonts w:ascii="Courier New" w:hAnsi="Courier New" w:cs="Courier New"/>
                <w:spacing w:val="-1"/>
                <w:sz w:val="16"/>
                <w:szCs w:val="16"/>
                <w:lang w:val="fr-FR"/>
              </w:rPr>
              <w:t xml:space="preserve">    "fList": [],</w:t>
            </w:r>
          </w:p>
          <w:p w:rsidR="00D43831" w:rsidRPr="00D43831" w:rsidRDefault="00D43831" w:rsidP="00D43831">
            <w:pPr>
              <w:pStyle w:val="TableText"/>
              <w:spacing w:line="240" w:lineRule="auto"/>
              <w:rPr>
                <w:rFonts w:ascii="Courier New" w:hAnsi="Courier New" w:cs="Courier New"/>
                <w:spacing w:val="-1"/>
                <w:sz w:val="16"/>
                <w:szCs w:val="16"/>
                <w:lang w:val="fr-FR"/>
              </w:rPr>
            </w:pPr>
            <w:r w:rsidRPr="00D43831">
              <w:rPr>
                <w:rFonts w:ascii="Courier New" w:hAnsi="Courier New" w:cs="Courier New"/>
                <w:spacing w:val="-1"/>
                <w:sz w:val="16"/>
                <w:szCs w:val="16"/>
                <w:lang w:val="fr-FR"/>
              </w:rPr>
              <w:t xml:space="preserve">    "returnDesc": "success"</w:t>
            </w:r>
          </w:p>
          <w:p w:rsidR="00E71C3D" w:rsidRPr="002B69A5" w:rsidRDefault="00D43831" w:rsidP="00D43831">
            <w:pPr>
              <w:pStyle w:val="TerminalDisplayinTable"/>
              <w:shd w:val="clear" w:color="auto" w:fill="D9D9D9"/>
              <w:rPr>
                <w:lang w:val="fr-FR"/>
              </w:rPr>
            </w:pPr>
            <w:r w:rsidRPr="00D43831">
              <w:rPr>
                <w:lang w:val="fr-FR"/>
              </w:rPr>
              <w:t>}</w:t>
            </w:r>
          </w:p>
        </w:tc>
      </w:tr>
    </w:tbl>
    <w:p w:rsidR="00E71C3D" w:rsidRPr="00990213" w:rsidRDefault="00E71C3D" w:rsidP="00E71C3D"/>
    <w:p w:rsidR="002A4D84" w:rsidRDefault="002A4D84" w:rsidP="002A4D84">
      <w:pPr>
        <w:pStyle w:val="3"/>
        <w:rPr>
          <w:sz w:val="21"/>
          <w:szCs w:val="21"/>
        </w:rPr>
      </w:pPr>
      <w:r>
        <w:rPr>
          <w:rFonts w:hint="eastAsia"/>
          <w:sz w:val="21"/>
          <w:szCs w:val="21"/>
        </w:rPr>
        <w:t>商户信息</w:t>
      </w:r>
    </w:p>
    <w:p w:rsidR="002A4D84" w:rsidRDefault="002A4D84" w:rsidP="002A4D84">
      <w:pPr>
        <w:ind w:firstLineChars="150" w:firstLine="315"/>
      </w:pPr>
      <w:r>
        <w:rPr>
          <w:rFonts w:hint="eastAsia"/>
        </w:rPr>
        <w:t>设置商户级别的信息，目前支持合同号、项目编号和账单地址。其他信息以后扩充。</w:t>
      </w:r>
    </w:p>
    <w:p w:rsidR="00382E94" w:rsidRDefault="00382E94" w:rsidP="002A4D84">
      <w:pPr>
        <w:ind w:firstLineChars="150" w:firstLine="315"/>
      </w:pPr>
      <w:r>
        <w:rPr>
          <w:rFonts w:hint="eastAsia"/>
        </w:rPr>
        <w:t>注：仅仅支持开发者接口。</w:t>
      </w:r>
    </w:p>
    <w:p w:rsidR="002A4D84" w:rsidRPr="00E71C3D" w:rsidRDefault="002A4D84" w:rsidP="002A4D84"/>
    <w:p w:rsidR="002A4D84" w:rsidRPr="00990213" w:rsidRDefault="002A4D84" w:rsidP="002A4D84">
      <w:pPr>
        <w:ind w:firstLineChars="150" w:firstLine="316"/>
        <w:rPr>
          <w:b/>
        </w:rPr>
      </w:pPr>
      <w:r w:rsidRPr="00990213">
        <w:rPr>
          <w:rFonts w:hint="eastAsia"/>
          <w:b/>
        </w:rPr>
        <w:t>接口参数描述</w:t>
      </w:r>
      <w:r>
        <w:rPr>
          <w:rFonts w:hint="eastAsia"/>
          <w:b/>
        </w:rPr>
        <w:t>（</w:t>
      </w:r>
      <w:r>
        <w:rPr>
          <w:rFonts w:hint="eastAsia"/>
          <w:b/>
        </w:rPr>
        <w:t>params</w:t>
      </w:r>
      <w:r>
        <w:rPr>
          <w:rFonts w:hint="eastAsia"/>
          <w:b/>
        </w:rPr>
        <w:t>）：</w:t>
      </w:r>
    </w:p>
    <w:tbl>
      <w:tblPr>
        <w:tblW w:w="8248" w:type="dxa"/>
        <w:tblInd w:w="121" w:type="dxa"/>
        <w:tblLayout w:type="fixed"/>
        <w:tblCellMar>
          <w:left w:w="0" w:type="dxa"/>
          <w:right w:w="0" w:type="dxa"/>
        </w:tblCellMar>
        <w:tblLook w:val="0000"/>
      </w:tblPr>
      <w:tblGrid>
        <w:gridCol w:w="1585"/>
        <w:gridCol w:w="1134"/>
        <w:gridCol w:w="4820"/>
        <w:gridCol w:w="709"/>
      </w:tblGrid>
      <w:tr w:rsidR="002A4D84" w:rsidRPr="00270E48" w:rsidTr="00D560A9">
        <w:trPr>
          <w:trHeight w:hRule="exact" w:val="370"/>
        </w:trPr>
        <w:tc>
          <w:tcPr>
            <w:tcW w:w="1585" w:type="dxa"/>
            <w:tcBorders>
              <w:top w:val="single" w:sz="4" w:space="0" w:color="000000"/>
              <w:left w:val="single" w:sz="4" w:space="0" w:color="000000"/>
              <w:bottom w:val="single" w:sz="4" w:space="0" w:color="000000"/>
              <w:right w:val="single" w:sz="4" w:space="0" w:color="000000"/>
            </w:tcBorders>
            <w:shd w:val="clear" w:color="auto" w:fill="DFDFDF"/>
          </w:tcPr>
          <w:p w:rsidR="002A4D84" w:rsidRPr="00270E48" w:rsidRDefault="002A4D84" w:rsidP="00D560A9">
            <w:pPr>
              <w:spacing w:line="307" w:lineRule="exact"/>
              <w:ind w:left="102" w:right="-20"/>
              <w:rPr>
                <w:sz w:val="24"/>
                <w:szCs w:val="24"/>
              </w:rPr>
            </w:pPr>
            <w:r>
              <w:rPr>
                <w:rFonts w:ascii="微软雅黑" w:eastAsia="微软雅黑" w:cs="微软雅黑" w:hint="eastAsia"/>
                <w:b/>
                <w:bCs/>
                <w:spacing w:val="12"/>
                <w:position w:val="-1"/>
              </w:rPr>
              <w:t>参数名称</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2A4D84" w:rsidRPr="00270E48" w:rsidRDefault="002A4D84" w:rsidP="00D560A9">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2A4D84" w:rsidRPr="00270E48" w:rsidRDefault="002A4D84" w:rsidP="00D560A9">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2A4D84" w:rsidRPr="00270E48" w:rsidRDefault="002A4D84" w:rsidP="00D560A9">
            <w:pPr>
              <w:spacing w:line="307" w:lineRule="exact"/>
              <w:ind w:left="102" w:right="-20"/>
              <w:rPr>
                <w:sz w:val="24"/>
                <w:szCs w:val="24"/>
              </w:rPr>
            </w:pPr>
            <w:r>
              <w:rPr>
                <w:rFonts w:ascii="微软雅黑" w:eastAsia="微软雅黑" w:cs="微软雅黑" w:hint="eastAsia"/>
                <w:b/>
                <w:bCs/>
                <w:spacing w:val="12"/>
                <w:position w:val="-1"/>
              </w:rPr>
              <w:t>可选</w:t>
            </w:r>
          </w:p>
        </w:tc>
      </w:tr>
      <w:tr w:rsidR="002A4D84" w:rsidRPr="00270E48" w:rsidTr="002A4D84">
        <w:trPr>
          <w:trHeight w:hRule="exact" w:val="655"/>
        </w:trPr>
        <w:tc>
          <w:tcPr>
            <w:tcW w:w="1585" w:type="dxa"/>
            <w:tcBorders>
              <w:top w:val="single" w:sz="4" w:space="0" w:color="000000"/>
              <w:left w:val="single" w:sz="4" w:space="0" w:color="000000"/>
              <w:bottom w:val="single" w:sz="4" w:space="0" w:color="000000"/>
              <w:right w:val="single" w:sz="4" w:space="0" w:color="000000"/>
            </w:tcBorders>
            <w:vAlign w:val="center"/>
          </w:tcPr>
          <w:p w:rsidR="002A4D84" w:rsidRPr="00275F1C" w:rsidRDefault="002A4D84" w:rsidP="002A4D84">
            <w:pPr>
              <w:jc w:val="both"/>
            </w:pPr>
            <w:r>
              <w:rPr>
                <w:rFonts w:hint="eastAsia"/>
                <w:color w:val="000000" w:themeColor="text1"/>
              </w:rPr>
              <w:t>userID</w:t>
            </w:r>
          </w:p>
        </w:tc>
        <w:tc>
          <w:tcPr>
            <w:tcW w:w="1134" w:type="dxa"/>
            <w:tcBorders>
              <w:top w:val="single" w:sz="4" w:space="0" w:color="000000"/>
              <w:left w:val="single" w:sz="4" w:space="0" w:color="000000"/>
              <w:bottom w:val="single" w:sz="4" w:space="0" w:color="000000"/>
              <w:right w:val="single" w:sz="4" w:space="0" w:color="000000"/>
            </w:tcBorders>
            <w:vAlign w:val="center"/>
          </w:tcPr>
          <w:p w:rsidR="002A4D84" w:rsidRDefault="002A4D84" w:rsidP="002A4D84">
            <w:pPr>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2A4D84" w:rsidRDefault="002A4D84" w:rsidP="002A4D84">
            <w:pPr>
              <w:spacing w:line="312" w:lineRule="exact"/>
              <w:ind w:right="-20"/>
              <w:jc w:val="both"/>
            </w:pPr>
            <w:r>
              <w:rPr>
                <w:rFonts w:hint="eastAsia"/>
              </w:rPr>
              <w:t>联盟用户</w:t>
            </w:r>
            <w:r>
              <w:rPr>
                <w:rFonts w:hint="eastAsia"/>
              </w:rPr>
              <w:t>ID</w:t>
            </w:r>
            <w:r>
              <w:rPr>
                <w:rFonts w:hint="eastAsia"/>
              </w:rPr>
              <w:t>，即支付</w:t>
            </w:r>
            <w:r>
              <w:rPr>
                <w:rFonts w:hint="eastAsia"/>
              </w:rPr>
              <w:t>ID</w:t>
            </w:r>
          </w:p>
          <w:p w:rsidR="005038D3" w:rsidRDefault="002A4D84">
            <w:pPr>
              <w:spacing w:line="312" w:lineRule="exact"/>
              <w:ind w:right="-20"/>
              <w:jc w:val="both"/>
            </w:pPr>
            <w:r>
              <w:rPr>
                <w:rFonts w:hint="eastAsia"/>
              </w:rPr>
              <w:t>注：直接从网关协议中获取</w:t>
            </w:r>
          </w:p>
        </w:tc>
        <w:tc>
          <w:tcPr>
            <w:tcW w:w="709" w:type="dxa"/>
            <w:tcBorders>
              <w:top w:val="single" w:sz="4" w:space="0" w:color="000000"/>
              <w:left w:val="single" w:sz="4" w:space="0" w:color="000000"/>
              <w:bottom w:val="single" w:sz="4" w:space="0" w:color="000000"/>
              <w:right w:val="single" w:sz="4" w:space="0" w:color="000000"/>
            </w:tcBorders>
            <w:vAlign w:val="center"/>
          </w:tcPr>
          <w:p w:rsidR="005038D3" w:rsidRDefault="002A4D84">
            <w:pPr>
              <w:spacing w:line="312" w:lineRule="exact"/>
              <w:ind w:right="-20"/>
              <w:jc w:val="both"/>
            </w:pPr>
            <w:r>
              <w:rPr>
                <w:rFonts w:hint="eastAsia"/>
                <w:color w:val="000000" w:themeColor="text1"/>
              </w:rPr>
              <w:t>M</w:t>
            </w:r>
          </w:p>
        </w:tc>
      </w:tr>
      <w:tr w:rsidR="002A4D84" w:rsidRPr="00270E48" w:rsidTr="002A4D84">
        <w:trPr>
          <w:trHeight w:hRule="exact" w:val="471"/>
        </w:trPr>
        <w:tc>
          <w:tcPr>
            <w:tcW w:w="1585" w:type="dxa"/>
            <w:tcBorders>
              <w:top w:val="single" w:sz="4" w:space="0" w:color="000000"/>
              <w:left w:val="single" w:sz="4" w:space="0" w:color="000000"/>
              <w:bottom w:val="single" w:sz="4" w:space="0" w:color="000000"/>
              <w:right w:val="single" w:sz="4" w:space="0" w:color="000000"/>
            </w:tcBorders>
            <w:vAlign w:val="center"/>
          </w:tcPr>
          <w:p w:rsidR="002A4D84" w:rsidRDefault="002A4D84" w:rsidP="002A4D84">
            <w:pPr>
              <w:jc w:val="both"/>
              <w:rPr>
                <w:rFonts w:ascii="Arial" w:hAnsi="Arial"/>
                <w:b/>
                <w:bCs/>
                <w:iCs/>
                <w:szCs w:val="24"/>
              </w:rPr>
            </w:pPr>
            <w:r>
              <w:rPr>
                <w:rFonts w:hint="eastAsia"/>
              </w:rPr>
              <w:t>billemail</w:t>
            </w:r>
          </w:p>
        </w:tc>
        <w:tc>
          <w:tcPr>
            <w:tcW w:w="1134" w:type="dxa"/>
            <w:tcBorders>
              <w:top w:val="single" w:sz="4" w:space="0" w:color="000000"/>
              <w:left w:val="single" w:sz="4" w:space="0" w:color="000000"/>
              <w:bottom w:val="single" w:sz="4" w:space="0" w:color="000000"/>
              <w:right w:val="single" w:sz="4" w:space="0" w:color="000000"/>
            </w:tcBorders>
            <w:vAlign w:val="center"/>
          </w:tcPr>
          <w:p w:rsidR="002A4D84" w:rsidRDefault="002A4D84" w:rsidP="002A4D84">
            <w:pPr>
              <w:spacing w:line="240" w:lineRule="auto"/>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2A4D84" w:rsidRPr="00775C76" w:rsidRDefault="002A4D84" w:rsidP="002A4D84">
            <w:pPr>
              <w:spacing w:line="312" w:lineRule="exact"/>
              <w:ind w:right="-20"/>
              <w:jc w:val="both"/>
            </w:pPr>
            <w:r>
              <w:rPr>
                <w:rFonts w:hint="eastAsia"/>
              </w:rPr>
              <w:t>账单接收</w:t>
            </w:r>
            <w:r>
              <w:rPr>
                <w:rFonts w:hint="eastAsia"/>
              </w:rPr>
              <w:t>email</w:t>
            </w:r>
            <w:r>
              <w:rPr>
                <w:rFonts w:hint="eastAsia"/>
              </w:rPr>
              <w:t>地址</w:t>
            </w:r>
          </w:p>
        </w:tc>
        <w:tc>
          <w:tcPr>
            <w:tcW w:w="709" w:type="dxa"/>
            <w:tcBorders>
              <w:top w:val="single" w:sz="4" w:space="0" w:color="000000"/>
              <w:left w:val="single" w:sz="4" w:space="0" w:color="000000"/>
              <w:bottom w:val="single" w:sz="4" w:space="0" w:color="000000"/>
              <w:right w:val="single" w:sz="4" w:space="0" w:color="000000"/>
            </w:tcBorders>
            <w:vAlign w:val="center"/>
          </w:tcPr>
          <w:p w:rsidR="002A4D84" w:rsidRDefault="002A4D84" w:rsidP="002A4D84">
            <w:pPr>
              <w:spacing w:line="312" w:lineRule="exact"/>
              <w:ind w:right="-20"/>
              <w:jc w:val="both"/>
            </w:pPr>
            <w:r>
              <w:rPr>
                <w:rFonts w:hint="eastAsia"/>
              </w:rPr>
              <w:t>O</w:t>
            </w:r>
          </w:p>
        </w:tc>
      </w:tr>
      <w:tr w:rsidR="002A4D84" w:rsidRPr="00270E48" w:rsidTr="008E2EAE">
        <w:trPr>
          <w:trHeight w:hRule="exact" w:val="1066"/>
        </w:trPr>
        <w:tc>
          <w:tcPr>
            <w:tcW w:w="1585" w:type="dxa"/>
            <w:tcBorders>
              <w:top w:val="single" w:sz="4" w:space="0" w:color="000000"/>
              <w:left w:val="single" w:sz="4" w:space="0" w:color="000000"/>
              <w:bottom w:val="single" w:sz="4" w:space="0" w:color="000000"/>
              <w:right w:val="single" w:sz="4" w:space="0" w:color="000000"/>
            </w:tcBorders>
            <w:vAlign w:val="center"/>
          </w:tcPr>
          <w:p w:rsidR="002A4D84" w:rsidRPr="00136366" w:rsidRDefault="002A4D84" w:rsidP="002A4D84">
            <w:pPr>
              <w:jc w:val="both"/>
              <w:rPr>
                <w:color w:val="000000" w:themeColor="text1"/>
              </w:rPr>
            </w:pPr>
            <w:r>
              <w:rPr>
                <w:rFonts w:hint="eastAsia"/>
              </w:rPr>
              <w:t>contractNo</w:t>
            </w:r>
          </w:p>
        </w:tc>
        <w:tc>
          <w:tcPr>
            <w:tcW w:w="1134" w:type="dxa"/>
            <w:tcBorders>
              <w:top w:val="single" w:sz="4" w:space="0" w:color="000000"/>
              <w:left w:val="single" w:sz="4" w:space="0" w:color="000000"/>
              <w:bottom w:val="single" w:sz="4" w:space="0" w:color="000000"/>
              <w:right w:val="single" w:sz="4" w:space="0" w:color="000000"/>
            </w:tcBorders>
            <w:vAlign w:val="center"/>
          </w:tcPr>
          <w:p w:rsidR="002A4D84" w:rsidRDefault="002A4D84" w:rsidP="002A4D84">
            <w:pPr>
              <w:spacing w:line="240" w:lineRule="auto"/>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2A4D84" w:rsidRDefault="002A4D84" w:rsidP="002A4D84">
            <w:pPr>
              <w:spacing w:line="312" w:lineRule="exact"/>
              <w:ind w:right="-20"/>
              <w:jc w:val="both"/>
            </w:pPr>
            <w:r>
              <w:rPr>
                <w:rFonts w:hint="eastAsia"/>
              </w:rPr>
              <w:t>合同号</w:t>
            </w:r>
          </w:p>
          <w:p w:rsidR="008B2CE7" w:rsidRDefault="008F7131" w:rsidP="008E2EAE">
            <w:pPr>
              <w:spacing w:line="312" w:lineRule="exact"/>
              <w:ind w:right="-20"/>
              <w:jc w:val="both"/>
            </w:pPr>
            <w:r>
              <w:rPr>
                <w:rFonts w:hint="eastAsia"/>
              </w:rPr>
              <w:t>不输入</w:t>
            </w:r>
            <w:r w:rsidR="008B2CE7">
              <w:rPr>
                <w:rFonts w:hint="eastAsia"/>
              </w:rPr>
              <w:t>该参数</w:t>
            </w:r>
            <w:r w:rsidR="008E2EAE">
              <w:rPr>
                <w:rFonts w:hint="eastAsia"/>
              </w:rPr>
              <w:t>或取值为空串</w:t>
            </w:r>
            <w:r>
              <w:rPr>
                <w:rFonts w:hint="eastAsia"/>
              </w:rPr>
              <w:t>情况下，</w:t>
            </w:r>
            <w:r w:rsidR="00493BD8">
              <w:rPr>
                <w:rFonts w:hint="eastAsia"/>
              </w:rPr>
              <w:t>则检查商户是否已经设置合同号，如果没有则自动生成一个并保存</w:t>
            </w:r>
            <w:r>
              <w:rPr>
                <w:rFonts w:hint="eastAsia"/>
              </w:rPr>
              <w:t>。</w:t>
            </w:r>
          </w:p>
        </w:tc>
        <w:tc>
          <w:tcPr>
            <w:tcW w:w="709" w:type="dxa"/>
            <w:tcBorders>
              <w:top w:val="single" w:sz="4" w:space="0" w:color="000000"/>
              <w:left w:val="single" w:sz="4" w:space="0" w:color="000000"/>
              <w:bottom w:val="single" w:sz="4" w:space="0" w:color="000000"/>
              <w:right w:val="single" w:sz="4" w:space="0" w:color="000000"/>
            </w:tcBorders>
            <w:vAlign w:val="center"/>
          </w:tcPr>
          <w:p w:rsidR="002A4D84" w:rsidRDefault="002A4D84" w:rsidP="002A4D84">
            <w:pPr>
              <w:spacing w:line="312" w:lineRule="exact"/>
              <w:ind w:right="-20"/>
              <w:jc w:val="both"/>
            </w:pPr>
            <w:r>
              <w:rPr>
                <w:rFonts w:hint="eastAsia"/>
              </w:rPr>
              <w:t>O</w:t>
            </w:r>
          </w:p>
        </w:tc>
      </w:tr>
      <w:tr w:rsidR="002A4D84" w:rsidRPr="00270E48" w:rsidTr="002A4D84">
        <w:trPr>
          <w:trHeight w:hRule="exact" w:val="427"/>
        </w:trPr>
        <w:tc>
          <w:tcPr>
            <w:tcW w:w="1585" w:type="dxa"/>
            <w:tcBorders>
              <w:top w:val="single" w:sz="4" w:space="0" w:color="000000"/>
              <w:left w:val="single" w:sz="4" w:space="0" w:color="000000"/>
              <w:bottom w:val="single" w:sz="4" w:space="0" w:color="000000"/>
              <w:right w:val="single" w:sz="4" w:space="0" w:color="000000"/>
            </w:tcBorders>
            <w:vAlign w:val="center"/>
          </w:tcPr>
          <w:p w:rsidR="002A4D84" w:rsidRPr="00136366" w:rsidRDefault="002A4D84" w:rsidP="002A4D84">
            <w:pPr>
              <w:jc w:val="both"/>
              <w:rPr>
                <w:color w:val="000000" w:themeColor="text1"/>
              </w:rPr>
            </w:pPr>
            <w:r>
              <w:rPr>
                <w:rFonts w:hint="eastAsia"/>
              </w:rPr>
              <w:t>projectNo</w:t>
            </w:r>
          </w:p>
        </w:tc>
        <w:tc>
          <w:tcPr>
            <w:tcW w:w="1134" w:type="dxa"/>
            <w:tcBorders>
              <w:top w:val="single" w:sz="4" w:space="0" w:color="000000"/>
              <w:left w:val="single" w:sz="4" w:space="0" w:color="000000"/>
              <w:bottom w:val="single" w:sz="4" w:space="0" w:color="000000"/>
              <w:right w:val="single" w:sz="4" w:space="0" w:color="000000"/>
            </w:tcBorders>
            <w:vAlign w:val="center"/>
          </w:tcPr>
          <w:p w:rsidR="002A4D84" w:rsidRDefault="002A4D84" w:rsidP="002A4D84">
            <w:pPr>
              <w:spacing w:line="240" w:lineRule="auto"/>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2A4D84" w:rsidRDefault="002A4D84" w:rsidP="002A4D84">
            <w:pPr>
              <w:spacing w:line="312" w:lineRule="exact"/>
              <w:ind w:right="-20"/>
              <w:jc w:val="both"/>
            </w:pPr>
            <w:r>
              <w:rPr>
                <w:rFonts w:hint="eastAsia"/>
              </w:rPr>
              <w:t>项目编码</w:t>
            </w:r>
          </w:p>
        </w:tc>
        <w:tc>
          <w:tcPr>
            <w:tcW w:w="709" w:type="dxa"/>
            <w:tcBorders>
              <w:top w:val="single" w:sz="4" w:space="0" w:color="000000"/>
              <w:left w:val="single" w:sz="4" w:space="0" w:color="000000"/>
              <w:bottom w:val="single" w:sz="4" w:space="0" w:color="000000"/>
              <w:right w:val="single" w:sz="4" w:space="0" w:color="000000"/>
            </w:tcBorders>
            <w:vAlign w:val="center"/>
          </w:tcPr>
          <w:p w:rsidR="002A4D84" w:rsidRDefault="002A4D84" w:rsidP="002A4D84">
            <w:pPr>
              <w:spacing w:line="312" w:lineRule="exact"/>
              <w:ind w:right="-20"/>
              <w:jc w:val="both"/>
            </w:pPr>
            <w:r>
              <w:rPr>
                <w:rFonts w:hint="eastAsia"/>
              </w:rPr>
              <w:t>O</w:t>
            </w:r>
          </w:p>
        </w:tc>
      </w:tr>
      <w:tr w:rsidR="002A4D84" w:rsidRPr="00270E48" w:rsidTr="002A4D84">
        <w:trPr>
          <w:trHeight w:hRule="exact" w:val="427"/>
        </w:trPr>
        <w:tc>
          <w:tcPr>
            <w:tcW w:w="1585" w:type="dxa"/>
            <w:tcBorders>
              <w:top w:val="single" w:sz="4" w:space="0" w:color="000000"/>
              <w:left w:val="single" w:sz="4" w:space="0" w:color="000000"/>
              <w:bottom w:val="single" w:sz="4" w:space="0" w:color="000000"/>
              <w:right w:val="single" w:sz="4" w:space="0" w:color="000000"/>
            </w:tcBorders>
            <w:vAlign w:val="center"/>
          </w:tcPr>
          <w:p w:rsidR="002A4D84" w:rsidRDefault="002A4D84" w:rsidP="002A4D84">
            <w:pPr>
              <w:jc w:val="both"/>
            </w:pPr>
            <w:r>
              <w:rPr>
                <w:rFonts w:hint="eastAsia"/>
              </w:rPr>
              <w:t>sign</w:t>
            </w:r>
          </w:p>
        </w:tc>
        <w:tc>
          <w:tcPr>
            <w:tcW w:w="1134" w:type="dxa"/>
            <w:tcBorders>
              <w:top w:val="single" w:sz="4" w:space="0" w:color="000000"/>
              <w:left w:val="single" w:sz="4" w:space="0" w:color="000000"/>
              <w:bottom w:val="single" w:sz="4" w:space="0" w:color="000000"/>
              <w:right w:val="single" w:sz="4" w:space="0" w:color="000000"/>
            </w:tcBorders>
            <w:vAlign w:val="center"/>
          </w:tcPr>
          <w:p w:rsidR="002A4D84" w:rsidRDefault="002A4D84" w:rsidP="002A4D84">
            <w:pPr>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2A4D84" w:rsidRDefault="002A4D84" w:rsidP="002A4D84">
            <w:pPr>
              <w:spacing w:line="312" w:lineRule="exact"/>
              <w:ind w:right="-20"/>
              <w:jc w:val="both"/>
            </w:pPr>
            <w:r>
              <w:rPr>
                <w:rFonts w:hint="eastAsia"/>
              </w:rPr>
              <w:t>SHA-256</w:t>
            </w:r>
            <w:r>
              <w:rPr>
                <w:rFonts w:hint="eastAsia"/>
              </w:rPr>
              <w:t>签名</w:t>
            </w:r>
          </w:p>
        </w:tc>
        <w:tc>
          <w:tcPr>
            <w:tcW w:w="709" w:type="dxa"/>
            <w:tcBorders>
              <w:top w:val="single" w:sz="4" w:space="0" w:color="000000"/>
              <w:left w:val="single" w:sz="4" w:space="0" w:color="000000"/>
              <w:bottom w:val="single" w:sz="4" w:space="0" w:color="000000"/>
              <w:right w:val="single" w:sz="4" w:space="0" w:color="000000"/>
            </w:tcBorders>
            <w:vAlign w:val="center"/>
          </w:tcPr>
          <w:p w:rsidR="005038D3" w:rsidRDefault="002A4D84">
            <w:pPr>
              <w:spacing w:line="312" w:lineRule="exact"/>
              <w:ind w:right="-20"/>
              <w:jc w:val="both"/>
            </w:pPr>
            <w:r>
              <w:rPr>
                <w:rFonts w:hint="eastAsia"/>
              </w:rPr>
              <w:t>M</w:t>
            </w:r>
          </w:p>
        </w:tc>
      </w:tr>
    </w:tbl>
    <w:p w:rsidR="002A4D84" w:rsidRDefault="002A4D84" w:rsidP="002A4D84">
      <w:pPr>
        <w:spacing w:line="200" w:lineRule="exact"/>
        <w:rPr>
          <w:sz w:val="20"/>
          <w:szCs w:val="20"/>
        </w:rPr>
      </w:pPr>
    </w:p>
    <w:p w:rsidR="002A4D84" w:rsidRPr="000566C4" w:rsidRDefault="002A4D84" w:rsidP="002A4D84">
      <w:pPr>
        <w:spacing w:line="200" w:lineRule="exact"/>
        <w:rPr>
          <w:sz w:val="20"/>
          <w:szCs w:val="20"/>
        </w:rPr>
      </w:pPr>
    </w:p>
    <w:p w:rsidR="002A4D84" w:rsidRPr="00BB29FC" w:rsidRDefault="002A4D84" w:rsidP="002A4D84">
      <w:pPr>
        <w:ind w:firstLineChars="150" w:firstLine="316"/>
        <w:rPr>
          <w:b/>
        </w:rPr>
      </w:pPr>
      <w:r w:rsidRPr="00BB29FC">
        <w:rPr>
          <w:rFonts w:hint="eastAsia"/>
          <w:b/>
        </w:rPr>
        <w:t>响应参数描述</w:t>
      </w:r>
      <w:r>
        <w:rPr>
          <w:rFonts w:hint="eastAsia"/>
          <w:b/>
        </w:rPr>
        <w:t>：</w:t>
      </w:r>
    </w:p>
    <w:tbl>
      <w:tblPr>
        <w:tblW w:w="8215" w:type="dxa"/>
        <w:tblInd w:w="154" w:type="dxa"/>
        <w:tblLayout w:type="fixed"/>
        <w:tblCellMar>
          <w:left w:w="0" w:type="dxa"/>
          <w:right w:w="0" w:type="dxa"/>
        </w:tblCellMar>
        <w:tblLook w:val="0000"/>
      </w:tblPr>
      <w:tblGrid>
        <w:gridCol w:w="1552"/>
        <w:gridCol w:w="1134"/>
        <w:gridCol w:w="4820"/>
        <w:gridCol w:w="709"/>
      </w:tblGrid>
      <w:tr w:rsidR="002A4D84" w:rsidRPr="00270E48" w:rsidTr="00D560A9">
        <w:trPr>
          <w:trHeight w:hRule="exact" w:val="370"/>
        </w:trPr>
        <w:tc>
          <w:tcPr>
            <w:tcW w:w="1552" w:type="dxa"/>
            <w:tcBorders>
              <w:top w:val="single" w:sz="4" w:space="0" w:color="000000"/>
              <w:left w:val="single" w:sz="4" w:space="0" w:color="000000"/>
              <w:bottom w:val="single" w:sz="4" w:space="0" w:color="000000"/>
              <w:right w:val="single" w:sz="4" w:space="0" w:color="000000"/>
            </w:tcBorders>
            <w:shd w:val="clear" w:color="auto" w:fill="DFDFDF"/>
          </w:tcPr>
          <w:p w:rsidR="002A4D84" w:rsidRPr="00270E48" w:rsidRDefault="002A4D84" w:rsidP="00D560A9">
            <w:pPr>
              <w:spacing w:line="307" w:lineRule="exact"/>
              <w:ind w:left="102" w:right="-20"/>
              <w:rPr>
                <w:sz w:val="24"/>
                <w:szCs w:val="24"/>
              </w:rPr>
            </w:pPr>
            <w:r>
              <w:rPr>
                <w:rFonts w:ascii="微软雅黑" w:eastAsia="微软雅黑" w:cs="微软雅黑" w:hint="eastAsia"/>
                <w:b/>
                <w:bCs/>
                <w:spacing w:val="12"/>
                <w:position w:val="-1"/>
              </w:rPr>
              <w:t>数据项</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2A4D84" w:rsidRPr="00270E48" w:rsidRDefault="002A4D84" w:rsidP="00D560A9">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2A4D84" w:rsidRPr="00270E48" w:rsidRDefault="002A4D84" w:rsidP="00D560A9">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2A4D84" w:rsidRPr="00270E48" w:rsidRDefault="002A4D84" w:rsidP="00D560A9">
            <w:pPr>
              <w:spacing w:line="307" w:lineRule="exact"/>
              <w:ind w:left="102" w:right="-20"/>
              <w:rPr>
                <w:sz w:val="24"/>
                <w:szCs w:val="24"/>
              </w:rPr>
            </w:pPr>
            <w:r>
              <w:rPr>
                <w:rFonts w:ascii="微软雅黑" w:eastAsia="微软雅黑" w:cs="微软雅黑" w:hint="eastAsia"/>
                <w:b/>
                <w:bCs/>
                <w:spacing w:val="12"/>
                <w:position w:val="-1"/>
              </w:rPr>
              <w:t>选项</w:t>
            </w:r>
          </w:p>
        </w:tc>
      </w:tr>
      <w:tr w:rsidR="002A4D84" w:rsidRPr="00270E48" w:rsidTr="00BB4AD4">
        <w:trPr>
          <w:trHeight w:hRule="exact" w:val="652"/>
        </w:trPr>
        <w:tc>
          <w:tcPr>
            <w:tcW w:w="1552" w:type="dxa"/>
            <w:tcBorders>
              <w:top w:val="single" w:sz="4" w:space="0" w:color="000000"/>
              <w:left w:val="single" w:sz="4" w:space="0" w:color="000000"/>
              <w:bottom w:val="single" w:sz="4" w:space="0" w:color="000000"/>
              <w:right w:val="single" w:sz="4" w:space="0" w:color="000000"/>
            </w:tcBorders>
            <w:vAlign w:val="center"/>
          </w:tcPr>
          <w:p w:rsidR="002A4D84" w:rsidRPr="00286EBC" w:rsidRDefault="002A4D84" w:rsidP="00D560A9">
            <w:pPr>
              <w:ind w:right="-20"/>
              <w:jc w:val="both"/>
            </w:pPr>
            <w:r w:rsidRPr="00286EBC">
              <w:rPr>
                <w:rFonts w:hint="eastAsia"/>
              </w:rPr>
              <w:lastRenderedPageBreak/>
              <w:t>returnCode</w:t>
            </w:r>
          </w:p>
        </w:tc>
        <w:tc>
          <w:tcPr>
            <w:tcW w:w="1134" w:type="dxa"/>
            <w:tcBorders>
              <w:top w:val="single" w:sz="4" w:space="0" w:color="000000"/>
              <w:left w:val="single" w:sz="4" w:space="0" w:color="000000"/>
              <w:bottom w:val="single" w:sz="4" w:space="0" w:color="000000"/>
              <w:right w:val="single" w:sz="4" w:space="0" w:color="000000"/>
            </w:tcBorders>
            <w:vAlign w:val="center"/>
          </w:tcPr>
          <w:p w:rsidR="002A4D84" w:rsidRPr="00286EBC" w:rsidRDefault="002A4D84" w:rsidP="00D560A9">
            <w:pPr>
              <w:spacing w:line="241" w:lineRule="auto"/>
              <w:ind w:right="51"/>
              <w:jc w:val="both"/>
            </w:pPr>
            <w:r w:rsidRPr="00286EBC">
              <w:t>S</w:t>
            </w:r>
            <w:r w:rsidRPr="00286EBC">
              <w:rPr>
                <w:rFonts w:hint="eastAsia"/>
              </w:rPr>
              <w:t xml:space="preserve">tring </w:t>
            </w:r>
          </w:p>
        </w:tc>
        <w:tc>
          <w:tcPr>
            <w:tcW w:w="4820" w:type="dxa"/>
            <w:tcBorders>
              <w:top w:val="single" w:sz="4" w:space="0" w:color="000000"/>
              <w:left w:val="single" w:sz="4" w:space="0" w:color="000000"/>
              <w:bottom w:val="single" w:sz="4" w:space="0" w:color="000000"/>
              <w:right w:val="single" w:sz="4" w:space="0" w:color="000000"/>
            </w:tcBorders>
            <w:vAlign w:val="center"/>
          </w:tcPr>
          <w:p w:rsidR="002A4D84" w:rsidRPr="00775C76" w:rsidRDefault="002A4D84" w:rsidP="00D560A9">
            <w:pPr>
              <w:spacing w:line="312" w:lineRule="exact"/>
              <w:ind w:right="-20"/>
              <w:jc w:val="both"/>
            </w:pPr>
            <w:r w:rsidRPr="00775C76">
              <w:rPr>
                <w:rFonts w:hint="eastAsia"/>
              </w:rPr>
              <w:t>0</w:t>
            </w:r>
            <w:r w:rsidRPr="00775C76">
              <w:rPr>
                <w:rFonts w:hint="eastAsia"/>
              </w:rPr>
              <w:t>：成功</w:t>
            </w:r>
            <w:r w:rsidR="00BB4AD4">
              <w:rPr>
                <w:rFonts w:hint="eastAsia"/>
              </w:rPr>
              <w:t>其他：失败，具体请参考</w:t>
            </w:r>
            <w:r w:rsidR="006F430C">
              <w:rPr>
                <w:rFonts w:hint="eastAsia"/>
              </w:rPr>
              <w:t>2.1</w:t>
            </w:r>
            <w:r w:rsidR="00BB4AD4">
              <w:rPr>
                <w:rFonts w:hint="eastAsia"/>
              </w:rPr>
              <w:t>章节</w:t>
            </w:r>
          </w:p>
        </w:tc>
        <w:tc>
          <w:tcPr>
            <w:tcW w:w="709" w:type="dxa"/>
            <w:tcBorders>
              <w:top w:val="single" w:sz="4" w:space="0" w:color="000000"/>
              <w:left w:val="single" w:sz="4" w:space="0" w:color="000000"/>
              <w:bottom w:val="single" w:sz="4" w:space="0" w:color="000000"/>
              <w:right w:val="single" w:sz="4" w:space="0" w:color="000000"/>
            </w:tcBorders>
            <w:vAlign w:val="center"/>
          </w:tcPr>
          <w:p w:rsidR="002A4D84" w:rsidRPr="00775C76" w:rsidRDefault="002A4D84" w:rsidP="00D560A9">
            <w:pPr>
              <w:jc w:val="both"/>
            </w:pPr>
            <w:r w:rsidRPr="00775C76">
              <w:rPr>
                <w:rFonts w:hint="eastAsia"/>
              </w:rPr>
              <w:t>M</w:t>
            </w:r>
          </w:p>
        </w:tc>
      </w:tr>
      <w:tr w:rsidR="002A4D84" w:rsidRPr="00270E48" w:rsidTr="00D560A9">
        <w:trPr>
          <w:trHeight w:hRule="exact" w:val="391"/>
        </w:trPr>
        <w:tc>
          <w:tcPr>
            <w:tcW w:w="1552" w:type="dxa"/>
            <w:tcBorders>
              <w:top w:val="single" w:sz="4" w:space="0" w:color="000000"/>
              <w:left w:val="single" w:sz="4" w:space="0" w:color="000000"/>
              <w:bottom w:val="single" w:sz="4" w:space="0" w:color="000000"/>
              <w:right w:val="single" w:sz="4" w:space="0" w:color="000000"/>
            </w:tcBorders>
            <w:vAlign w:val="center"/>
          </w:tcPr>
          <w:p w:rsidR="002A4D84" w:rsidRPr="00286EBC" w:rsidRDefault="002A4D84" w:rsidP="00D560A9">
            <w:pPr>
              <w:ind w:right="-20"/>
              <w:jc w:val="both"/>
            </w:pPr>
            <w:r w:rsidRPr="00286EBC">
              <w:rPr>
                <w:rFonts w:hint="eastAsia"/>
              </w:rPr>
              <w:t>return</w:t>
            </w:r>
            <w:r>
              <w:rPr>
                <w:rFonts w:hint="eastAsia"/>
              </w:rPr>
              <w:t>Desc</w:t>
            </w:r>
          </w:p>
        </w:tc>
        <w:tc>
          <w:tcPr>
            <w:tcW w:w="1134" w:type="dxa"/>
            <w:tcBorders>
              <w:top w:val="single" w:sz="4" w:space="0" w:color="000000"/>
              <w:left w:val="single" w:sz="4" w:space="0" w:color="000000"/>
              <w:bottom w:val="single" w:sz="4" w:space="0" w:color="000000"/>
              <w:right w:val="single" w:sz="4" w:space="0" w:color="000000"/>
            </w:tcBorders>
            <w:vAlign w:val="center"/>
          </w:tcPr>
          <w:p w:rsidR="002A4D84" w:rsidRPr="00286EBC" w:rsidRDefault="002A4D84" w:rsidP="00D560A9">
            <w:pPr>
              <w:spacing w:line="241" w:lineRule="auto"/>
              <w:ind w:right="51"/>
              <w:jc w:val="both"/>
            </w:pPr>
            <w:r w:rsidRPr="00286EBC">
              <w:t>S</w:t>
            </w:r>
            <w:r w:rsidRPr="00286EBC">
              <w:rPr>
                <w:rFonts w:hint="eastAsia"/>
              </w:rPr>
              <w:t>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2A4D84" w:rsidRPr="00775C76" w:rsidRDefault="002A4D84" w:rsidP="00D560A9">
            <w:pPr>
              <w:spacing w:line="312" w:lineRule="exact"/>
              <w:ind w:right="-20"/>
              <w:jc w:val="both"/>
            </w:pPr>
            <w:r>
              <w:rPr>
                <w:rFonts w:hint="eastAsia"/>
              </w:rPr>
              <w:t>返回值描述</w:t>
            </w:r>
          </w:p>
        </w:tc>
        <w:tc>
          <w:tcPr>
            <w:tcW w:w="709" w:type="dxa"/>
            <w:tcBorders>
              <w:top w:val="single" w:sz="4" w:space="0" w:color="000000"/>
              <w:left w:val="single" w:sz="4" w:space="0" w:color="000000"/>
              <w:bottom w:val="single" w:sz="4" w:space="0" w:color="000000"/>
              <w:right w:val="single" w:sz="4" w:space="0" w:color="000000"/>
            </w:tcBorders>
            <w:vAlign w:val="center"/>
          </w:tcPr>
          <w:p w:rsidR="002A4D84" w:rsidRPr="00775C76" w:rsidRDefault="002A4D84" w:rsidP="00D560A9">
            <w:pPr>
              <w:jc w:val="both"/>
            </w:pPr>
            <w:r w:rsidRPr="004A2310">
              <w:rPr>
                <w:rFonts w:hint="eastAsia"/>
              </w:rPr>
              <w:t>M</w:t>
            </w:r>
          </w:p>
        </w:tc>
      </w:tr>
      <w:tr w:rsidR="008F7131" w:rsidRPr="00270E48" w:rsidTr="00D560A9">
        <w:trPr>
          <w:trHeight w:hRule="exact" w:val="391"/>
        </w:trPr>
        <w:tc>
          <w:tcPr>
            <w:tcW w:w="1552" w:type="dxa"/>
            <w:tcBorders>
              <w:top w:val="single" w:sz="4" w:space="0" w:color="000000"/>
              <w:left w:val="single" w:sz="4" w:space="0" w:color="000000"/>
              <w:bottom w:val="single" w:sz="4" w:space="0" w:color="000000"/>
              <w:right w:val="single" w:sz="4" w:space="0" w:color="000000"/>
            </w:tcBorders>
            <w:vAlign w:val="center"/>
          </w:tcPr>
          <w:p w:rsidR="008F7131" w:rsidRPr="00286EBC" w:rsidRDefault="008F7131" w:rsidP="00D560A9">
            <w:pPr>
              <w:ind w:right="-20"/>
              <w:jc w:val="both"/>
            </w:pPr>
            <w:r>
              <w:rPr>
                <w:rFonts w:hint="eastAsia"/>
              </w:rPr>
              <w:t>contractNo</w:t>
            </w:r>
          </w:p>
        </w:tc>
        <w:tc>
          <w:tcPr>
            <w:tcW w:w="1134" w:type="dxa"/>
            <w:tcBorders>
              <w:top w:val="single" w:sz="4" w:space="0" w:color="000000"/>
              <w:left w:val="single" w:sz="4" w:space="0" w:color="000000"/>
              <w:bottom w:val="single" w:sz="4" w:space="0" w:color="000000"/>
              <w:right w:val="single" w:sz="4" w:space="0" w:color="000000"/>
            </w:tcBorders>
            <w:vAlign w:val="center"/>
          </w:tcPr>
          <w:p w:rsidR="008F7131" w:rsidRPr="00286EBC" w:rsidRDefault="008F7131" w:rsidP="00D560A9">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8F7131" w:rsidRDefault="008F7131" w:rsidP="00D560A9">
            <w:pPr>
              <w:spacing w:line="312" w:lineRule="exact"/>
              <w:ind w:right="-20"/>
              <w:jc w:val="both"/>
            </w:pPr>
            <w:r>
              <w:rPr>
                <w:rFonts w:hint="eastAsia"/>
              </w:rPr>
              <w:t>当前合同号</w:t>
            </w:r>
          </w:p>
        </w:tc>
        <w:tc>
          <w:tcPr>
            <w:tcW w:w="709" w:type="dxa"/>
            <w:tcBorders>
              <w:top w:val="single" w:sz="4" w:space="0" w:color="000000"/>
              <w:left w:val="single" w:sz="4" w:space="0" w:color="000000"/>
              <w:bottom w:val="single" w:sz="4" w:space="0" w:color="000000"/>
              <w:right w:val="single" w:sz="4" w:space="0" w:color="000000"/>
            </w:tcBorders>
            <w:vAlign w:val="center"/>
          </w:tcPr>
          <w:p w:rsidR="008F7131" w:rsidRPr="004A2310" w:rsidRDefault="008F7131" w:rsidP="00D560A9">
            <w:pPr>
              <w:jc w:val="both"/>
            </w:pPr>
            <w:r>
              <w:rPr>
                <w:rFonts w:hint="eastAsia"/>
              </w:rPr>
              <w:t>O</w:t>
            </w:r>
          </w:p>
        </w:tc>
      </w:tr>
    </w:tbl>
    <w:p w:rsidR="002A4D84" w:rsidRDefault="002A4D84" w:rsidP="002A4D84">
      <w:pPr>
        <w:spacing w:before="18" w:line="100" w:lineRule="exact"/>
        <w:rPr>
          <w:sz w:val="10"/>
          <w:szCs w:val="10"/>
        </w:rPr>
      </w:pPr>
    </w:p>
    <w:p w:rsidR="002A4D84" w:rsidRDefault="002A4D84" w:rsidP="002A4D84">
      <w:pPr>
        <w:ind w:firstLineChars="150" w:firstLine="316"/>
        <w:rPr>
          <w:b/>
        </w:rPr>
      </w:pPr>
    </w:p>
    <w:p w:rsidR="002A4D84" w:rsidRPr="00B05E9E" w:rsidRDefault="002A4D84" w:rsidP="002A4D84">
      <w:pPr>
        <w:ind w:firstLineChars="150" w:firstLine="316"/>
        <w:rPr>
          <w:b/>
        </w:rPr>
      </w:pPr>
      <w:r w:rsidRPr="00B05E9E">
        <w:rPr>
          <w:rFonts w:hint="eastAsia"/>
          <w:b/>
        </w:rPr>
        <w:t>示例</w:t>
      </w:r>
    </w:p>
    <w:tbl>
      <w:tblPr>
        <w:tblW w:w="0" w:type="auto"/>
        <w:tblInd w:w="3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701"/>
        <w:gridCol w:w="6379"/>
      </w:tblGrid>
      <w:tr w:rsidR="002A4D84" w:rsidRPr="0038247B" w:rsidTr="00D560A9">
        <w:trPr>
          <w:cantSplit/>
          <w:trHeight w:val="300"/>
        </w:trPr>
        <w:tc>
          <w:tcPr>
            <w:tcW w:w="170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2A4D84" w:rsidRPr="0038247B" w:rsidRDefault="002A4D84" w:rsidP="00D560A9">
            <w:pPr>
              <w:pStyle w:val="TableHeading"/>
            </w:pPr>
            <w:r w:rsidRPr="0038247B">
              <w:t>Request/Response</w:t>
            </w:r>
          </w:p>
        </w:tc>
        <w:tc>
          <w:tcPr>
            <w:tcW w:w="637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2A4D84" w:rsidRPr="0038247B" w:rsidRDefault="002A4D84" w:rsidP="00D560A9">
            <w:pPr>
              <w:pStyle w:val="TableHeading"/>
            </w:pPr>
            <w:r w:rsidRPr="0038247B">
              <w:t>Example</w:t>
            </w:r>
          </w:p>
        </w:tc>
      </w:tr>
      <w:tr w:rsidR="002A4D84" w:rsidRPr="001C6E22" w:rsidTr="00D560A9">
        <w:trPr>
          <w:cantSplit/>
          <w:trHeight w:val="281"/>
        </w:trPr>
        <w:tc>
          <w:tcPr>
            <w:tcW w:w="1701" w:type="dxa"/>
          </w:tcPr>
          <w:p w:rsidR="002A4D84" w:rsidRPr="002B69A5" w:rsidRDefault="002A4D84" w:rsidP="00D560A9">
            <w:pPr>
              <w:pStyle w:val="TerminalDisplayinTable"/>
              <w:shd w:val="clear" w:color="auto" w:fill="D9D9D9"/>
              <w:rPr>
                <w:lang w:val="fr-FR"/>
              </w:rPr>
            </w:pPr>
            <w:r w:rsidRPr="00A63351">
              <w:rPr>
                <w:lang w:val="fr-FR"/>
              </w:rPr>
              <w:t>Request</w:t>
            </w:r>
          </w:p>
        </w:tc>
        <w:tc>
          <w:tcPr>
            <w:tcW w:w="6379" w:type="dxa"/>
          </w:tcPr>
          <w:p w:rsidR="005B0610" w:rsidRPr="005B0610" w:rsidRDefault="005B0610" w:rsidP="005B0610">
            <w:pPr>
              <w:pStyle w:val="TerminalDisplayinTable"/>
              <w:shd w:val="clear" w:color="auto" w:fill="D9D9D9"/>
              <w:spacing w:line="240" w:lineRule="auto"/>
              <w:rPr>
                <w:lang w:val="fr-FR"/>
              </w:rPr>
            </w:pPr>
            <w:r w:rsidRPr="005B0610">
              <w:rPr>
                <w:lang w:val="fr-FR"/>
              </w:rPr>
              <w:t>{</w:t>
            </w:r>
          </w:p>
          <w:p w:rsidR="005B0610" w:rsidRPr="005B0610" w:rsidRDefault="005B0610" w:rsidP="005B0610">
            <w:pPr>
              <w:pStyle w:val="TerminalDisplayinTable"/>
              <w:shd w:val="clear" w:color="auto" w:fill="D9D9D9"/>
              <w:spacing w:line="240" w:lineRule="auto"/>
              <w:rPr>
                <w:lang w:val="fr-FR"/>
              </w:rPr>
            </w:pPr>
            <w:r w:rsidRPr="005B0610">
              <w:rPr>
                <w:lang w:val="fr-FR"/>
              </w:rPr>
              <w:t xml:space="preserve">    "billemail": "my@huawei.com",</w:t>
            </w:r>
          </w:p>
          <w:p w:rsidR="005B0610" w:rsidRPr="005B0610" w:rsidRDefault="005B0610" w:rsidP="005B0610">
            <w:pPr>
              <w:pStyle w:val="TerminalDisplayinTable"/>
              <w:shd w:val="clear" w:color="auto" w:fill="D9D9D9"/>
              <w:spacing w:line="240" w:lineRule="auto"/>
              <w:rPr>
                <w:lang w:val="fr-FR"/>
              </w:rPr>
            </w:pPr>
            <w:r w:rsidRPr="005B0610">
              <w:rPr>
                <w:lang w:val="fr-FR"/>
              </w:rPr>
              <w:t xml:space="preserve">    "contractNo": "",</w:t>
            </w:r>
          </w:p>
          <w:p w:rsidR="005B0610" w:rsidRPr="005B0610" w:rsidRDefault="005B0610" w:rsidP="005B0610">
            <w:pPr>
              <w:pStyle w:val="TerminalDisplayinTable"/>
              <w:shd w:val="clear" w:color="auto" w:fill="D9D9D9"/>
              <w:spacing w:line="240" w:lineRule="auto"/>
              <w:rPr>
                <w:lang w:val="fr-FR"/>
              </w:rPr>
            </w:pPr>
            <w:r w:rsidRPr="005B0610">
              <w:rPr>
                <w:lang w:val="fr-FR"/>
              </w:rPr>
              <w:t xml:space="preserve">    "projectNo": "",</w:t>
            </w:r>
          </w:p>
          <w:p w:rsidR="005B0610" w:rsidRPr="005B0610" w:rsidRDefault="005B0610" w:rsidP="005B0610">
            <w:pPr>
              <w:pStyle w:val="TerminalDisplayinTable"/>
              <w:shd w:val="clear" w:color="auto" w:fill="D9D9D9"/>
              <w:spacing w:line="240" w:lineRule="auto"/>
              <w:rPr>
                <w:lang w:val="fr-FR"/>
              </w:rPr>
            </w:pPr>
            <w:r w:rsidRPr="005B0610">
              <w:rPr>
                <w:lang w:val="fr-FR"/>
              </w:rPr>
              <w:t xml:space="preserve">    "sign": "a4e6abb5c8e337d10d3610bbb1f59ba535e0a84430781d2b1526e49796bb04c5",</w:t>
            </w:r>
          </w:p>
          <w:p w:rsidR="005B0610" w:rsidRPr="005B0610" w:rsidRDefault="005B0610" w:rsidP="005B0610">
            <w:pPr>
              <w:pStyle w:val="TerminalDisplayinTable"/>
              <w:shd w:val="clear" w:color="auto" w:fill="D9D9D9"/>
              <w:spacing w:line="240" w:lineRule="auto"/>
              <w:rPr>
                <w:lang w:val="fr-FR"/>
              </w:rPr>
            </w:pPr>
            <w:r w:rsidRPr="005B0610">
              <w:rPr>
                <w:lang w:val="fr-FR"/>
              </w:rPr>
              <w:t xml:space="preserve">    "userID": "lilanuserid"</w:t>
            </w:r>
          </w:p>
          <w:p w:rsidR="002A4D84" w:rsidRPr="00A63351" w:rsidRDefault="005B0610" w:rsidP="005B0610">
            <w:pPr>
              <w:pStyle w:val="TerminalDisplayinTable"/>
              <w:shd w:val="clear" w:color="auto" w:fill="D9D9D9"/>
              <w:spacing w:line="240" w:lineRule="auto"/>
              <w:rPr>
                <w:lang w:val="fr-FR"/>
              </w:rPr>
            </w:pPr>
            <w:r w:rsidRPr="005B0610">
              <w:rPr>
                <w:lang w:val="fr-FR"/>
              </w:rPr>
              <w:t>}</w:t>
            </w:r>
          </w:p>
        </w:tc>
      </w:tr>
      <w:tr w:rsidR="002A4D84" w:rsidRPr="001C6E22" w:rsidTr="00D560A9">
        <w:trPr>
          <w:cantSplit/>
          <w:trHeight w:val="281"/>
        </w:trPr>
        <w:tc>
          <w:tcPr>
            <w:tcW w:w="1701" w:type="dxa"/>
          </w:tcPr>
          <w:p w:rsidR="002A4D84" w:rsidRPr="002B69A5" w:rsidRDefault="002A4D84" w:rsidP="00D560A9">
            <w:pPr>
              <w:pStyle w:val="TableText"/>
              <w:rPr>
                <w:lang w:val="fr-FR"/>
              </w:rPr>
            </w:pPr>
            <w:r w:rsidRPr="002B69A5">
              <w:rPr>
                <w:lang w:val="fr-FR"/>
              </w:rPr>
              <w:t>Response</w:t>
            </w:r>
          </w:p>
        </w:tc>
        <w:tc>
          <w:tcPr>
            <w:tcW w:w="6379" w:type="dxa"/>
          </w:tcPr>
          <w:p w:rsidR="005B0610" w:rsidRPr="005B0610" w:rsidRDefault="005B0610" w:rsidP="005B0610">
            <w:pPr>
              <w:pStyle w:val="TableText"/>
              <w:spacing w:line="240" w:lineRule="auto"/>
              <w:rPr>
                <w:rFonts w:ascii="Courier New" w:hAnsi="Courier New" w:cs="Courier New"/>
                <w:spacing w:val="-1"/>
                <w:sz w:val="16"/>
                <w:szCs w:val="16"/>
                <w:lang w:val="fr-FR"/>
              </w:rPr>
            </w:pPr>
            <w:r w:rsidRPr="005B0610">
              <w:rPr>
                <w:rFonts w:ascii="Courier New" w:hAnsi="Courier New" w:cs="Courier New"/>
                <w:spacing w:val="-1"/>
                <w:sz w:val="16"/>
                <w:szCs w:val="16"/>
                <w:lang w:val="fr-FR"/>
              </w:rPr>
              <w:t>{</w:t>
            </w:r>
          </w:p>
          <w:p w:rsidR="005B0610" w:rsidRPr="005B0610" w:rsidRDefault="005B0610" w:rsidP="005B0610">
            <w:pPr>
              <w:pStyle w:val="TableText"/>
              <w:spacing w:line="240" w:lineRule="auto"/>
              <w:rPr>
                <w:rFonts w:ascii="Courier New" w:hAnsi="Courier New" w:cs="Courier New"/>
                <w:spacing w:val="-1"/>
                <w:sz w:val="16"/>
                <w:szCs w:val="16"/>
                <w:lang w:val="fr-FR"/>
              </w:rPr>
            </w:pPr>
            <w:r w:rsidRPr="005B0610">
              <w:rPr>
                <w:rFonts w:ascii="Courier New" w:hAnsi="Courier New" w:cs="Courier New"/>
                <w:spacing w:val="-1"/>
                <w:sz w:val="16"/>
                <w:szCs w:val="16"/>
                <w:lang w:val="fr-FR"/>
              </w:rPr>
              <w:t xml:space="preserve">    "returnCode": "0",</w:t>
            </w:r>
          </w:p>
          <w:p w:rsidR="005B0610" w:rsidRPr="005B0610" w:rsidRDefault="005B0610" w:rsidP="005B0610">
            <w:pPr>
              <w:pStyle w:val="TableText"/>
              <w:spacing w:line="240" w:lineRule="auto"/>
              <w:rPr>
                <w:rFonts w:ascii="Courier New" w:hAnsi="Courier New" w:cs="Courier New"/>
                <w:spacing w:val="-1"/>
                <w:sz w:val="16"/>
                <w:szCs w:val="16"/>
                <w:lang w:val="fr-FR"/>
              </w:rPr>
            </w:pPr>
            <w:r w:rsidRPr="005B0610">
              <w:rPr>
                <w:rFonts w:ascii="Courier New" w:hAnsi="Courier New" w:cs="Courier New"/>
                <w:spacing w:val="-1"/>
                <w:sz w:val="16"/>
                <w:szCs w:val="16"/>
                <w:lang w:val="fr-FR"/>
              </w:rPr>
              <w:t xml:space="preserve">    "contractNo": "20130523114401471D8CB4B",</w:t>
            </w:r>
          </w:p>
          <w:p w:rsidR="005B0610" w:rsidRPr="005B0610" w:rsidRDefault="005B0610" w:rsidP="005B0610">
            <w:pPr>
              <w:pStyle w:val="TableText"/>
              <w:spacing w:line="240" w:lineRule="auto"/>
              <w:rPr>
                <w:rFonts w:ascii="Courier New" w:hAnsi="Courier New" w:cs="Courier New"/>
                <w:spacing w:val="-1"/>
                <w:sz w:val="16"/>
                <w:szCs w:val="16"/>
                <w:lang w:val="fr-FR"/>
              </w:rPr>
            </w:pPr>
            <w:r w:rsidRPr="005B0610">
              <w:rPr>
                <w:rFonts w:ascii="Courier New" w:hAnsi="Courier New" w:cs="Courier New"/>
                <w:spacing w:val="-1"/>
                <w:sz w:val="16"/>
                <w:szCs w:val="16"/>
                <w:lang w:val="fr-FR"/>
              </w:rPr>
              <w:t xml:space="preserve">    "returnDesc": "success"</w:t>
            </w:r>
          </w:p>
          <w:p w:rsidR="002A4D84" w:rsidRPr="002B69A5" w:rsidRDefault="005B0610" w:rsidP="005B0610">
            <w:pPr>
              <w:pStyle w:val="TableText"/>
              <w:spacing w:line="240" w:lineRule="auto"/>
              <w:rPr>
                <w:lang w:val="fr-FR"/>
              </w:rPr>
            </w:pPr>
            <w:r w:rsidRPr="005B0610">
              <w:rPr>
                <w:rFonts w:ascii="Courier New" w:hAnsi="Courier New" w:cs="Courier New"/>
                <w:spacing w:val="-1"/>
                <w:sz w:val="16"/>
                <w:szCs w:val="16"/>
                <w:lang w:val="fr-FR"/>
              </w:rPr>
              <w:t>}</w:t>
            </w:r>
          </w:p>
        </w:tc>
      </w:tr>
    </w:tbl>
    <w:p w:rsidR="002A4D84" w:rsidRPr="00990213" w:rsidRDefault="002A4D84" w:rsidP="002A4D84"/>
    <w:p w:rsidR="00E71C3D" w:rsidRDefault="00E71C3D" w:rsidP="00BA73DD">
      <w:pPr>
        <w:rPr>
          <w:lang w:val="fr-FR"/>
        </w:rPr>
      </w:pPr>
    </w:p>
    <w:p w:rsidR="00A91DCD" w:rsidRDefault="00A91DCD" w:rsidP="00A91DCD">
      <w:pPr>
        <w:pStyle w:val="3"/>
        <w:rPr>
          <w:sz w:val="21"/>
          <w:szCs w:val="21"/>
        </w:rPr>
      </w:pPr>
      <w:r>
        <w:rPr>
          <w:rFonts w:hint="eastAsia"/>
          <w:sz w:val="21"/>
          <w:szCs w:val="21"/>
        </w:rPr>
        <w:t>消费者信息</w:t>
      </w:r>
    </w:p>
    <w:p w:rsidR="00A91DCD" w:rsidRDefault="00A91DCD" w:rsidP="00A91DCD">
      <w:pPr>
        <w:ind w:firstLineChars="150" w:firstLine="315"/>
      </w:pPr>
      <w:r>
        <w:rPr>
          <w:rFonts w:hint="eastAsia"/>
        </w:rPr>
        <w:t>设置消费者的信息，目前是免密支付的限额信息，其他信息以后扩充。</w:t>
      </w:r>
    </w:p>
    <w:p w:rsidR="00FF362E" w:rsidRDefault="00FF362E" w:rsidP="00A91DCD">
      <w:pPr>
        <w:ind w:firstLineChars="150" w:firstLine="315"/>
      </w:pPr>
      <w:r>
        <w:rPr>
          <w:rFonts w:hint="eastAsia"/>
        </w:rPr>
        <w:t>支持设置默认的绑卡，每个用户最多只允许设置一个默认绑卡。</w:t>
      </w:r>
    </w:p>
    <w:p w:rsidR="00A91DCD" w:rsidRDefault="00A91DCD" w:rsidP="00A91DCD">
      <w:pPr>
        <w:ind w:firstLineChars="150" w:firstLine="315"/>
      </w:pPr>
      <w:r>
        <w:rPr>
          <w:rFonts w:hint="eastAsia"/>
        </w:rPr>
        <w:t>注：仅仅支持开发者接口。</w:t>
      </w:r>
    </w:p>
    <w:p w:rsidR="00A91DCD" w:rsidRPr="00E71C3D" w:rsidRDefault="00A91DCD" w:rsidP="00A91DCD"/>
    <w:p w:rsidR="00A91DCD" w:rsidRPr="00990213" w:rsidRDefault="00A91DCD" w:rsidP="00A91DCD">
      <w:pPr>
        <w:ind w:firstLineChars="150" w:firstLine="316"/>
        <w:rPr>
          <w:b/>
        </w:rPr>
      </w:pPr>
      <w:r w:rsidRPr="00990213">
        <w:rPr>
          <w:rFonts w:hint="eastAsia"/>
          <w:b/>
        </w:rPr>
        <w:t>接口参数描述</w:t>
      </w:r>
      <w:r>
        <w:rPr>
          <w:rFonts w:hint="eastAsia"/>
          <w:b/>
        </w:rPr>
        <w:t>（</w:t>
      </w:r>
      <w:r>
        <w:rPr>
          <w:rFonts w:hint="eastAsia"/>
          <w:b/>
        </w:rPr>
        <w:t>params</w:t>
      </w:r>
      <w:r>
        <w:rPr>
          <w:rFonts w:hint="eastAsia"/>
          <w:b/>
        </w:rPr>
        <w:t>）：</w:t>
      </w:r>
    </w:p>
    <w:tbl>
      <w:tblPr>
        <w:tblW w:w="8248" w:type="dxa"/>
        <w:tblInd w:w="121" w:type="dxa"/>
        <w:tblLayout w:type="fixed"/>
        <w:tblCellMar>
          <w:left w:w="0" w:type="dxa"/>
          <w:right w:w="0" w:type="dxa"/>
        </w:tblCellMar>
        <w:tblLook w:val="0000"/>
      </w:tblPr>
      <w:tblGrid>
        <w:gridCol w:w="1585"/>
        <w:gridCol w:w="1134"/>
        <w:gridCol w:w="4820"/>
        <w:gridCol w:w="709"/>
      </w:tblGrid>
      <w:tr w:rsidR="00A91DCD" w:rsidRPr="00270E48" w:rsidTr="00B36C7F">
        <w:trPr>
          <w:trHeight w:hRule="exact" w:val="370"/>
        </w:trPr>
        <w:tc>
          <w:tcPr>
            <w:tcW w:w="1585" w:type="dxa"/>
            <w:tcBorders>
              <w:top w:val="single" w:sz="4" w:space="0" w:color="000000"/>
              <w:left w:val="single" w:sz="4" w:space="0" w:color="000000"/>
              <w:bottom w:val="single" w:sz="4" w:space="0" w:color="000000"/>
              <w:right w:val="single" w:sz="4" w:space="0" w:color="000000"/>
            </w:tcBorders>
            <w:shd w:val="clear" w:color="auto" w:fill="DFDFDF"/>
          </w:tcPr>
          <w:p w:rsidR="00A91DCD" w:rsidRPr="00270E48" w:rsidRDefault="00A91DCD" w:rsidP="00B36C7F">
            <w:pPr>
              <w:spacing w:line="307" w:lineRule="exact"/>
              <w:ind w:left="102" w:right="-20"/>
              <w:rPr>
                <w:sz w:val="24"/>
                <w:szCs w:val="24"/>
              </w:rPr>
            </w:pPr>
            <w:r>
              <w:rPr>
                <w:rFonts w:ascii="微软雅黑" w:eastAsia="微软雅黑" w:cs="微软雅黑" w:hint="eastAsia"/>
                <w:b/>
                <w:bCs/>
                <w:spacing w:val="12"/>
                <w:position w:val="-1"/>
              </w:rPr>
              <w:t>参数名称</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A91DCD" w:rsidRPr="00270E48" w:rsidRDefault="00A91DCD" w:rsidP="00B36C7F">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A91DCD" w:rsidRPr="00270E48" w:rsidRDefault="00A91DCD" w:rsidP="00B36C7F">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A91DCD" w:rsidRPr="00270E48" w:rsidRDefault="00A91DCD" w:rsidP="00B36C7F">
            <w:pPr>
              <w:spacing w:line="307" w:lineRule="exact"/>
              <w:ind w:left="102" w:right="-20"/>
              <w:rPr>
                <w:sz w:val="24"/>
                <w:szCs w:val="24"/>
              </w:rPr>
            </w:pPr>
            <w:r>
              <w:rPr>
                <w:rFonts w:ascii="微软雅黑" w:eastAsia="微软雅黑" w:cs="微软雅黑" w:hint="eastAsia"/>
                <w:b/>
                <w:bCs/>
                <w:spacing w:val="12"/>
                <w:position w:val="-1"/>
              </w:rPr>
              <w:t>可选</w:t>
            </w:r>
          </w:p>
        </w:tc>
      </w:tr>
      <w:tr w:rsidR="00A91DCD" w:rsidRPr="00270E48" w:rsidTr="00B36C7F">
        <w:trPr>
          <w:trHeight w:hRule="exact" w:val="655"/>
        </w:trPr>
        <w:tc>
          <w:tcPr>
            <w:tcW w:w="1585" w:type="dxa"/>
            <w:tcBorders>
              <w:top w:val="single" w:sz="4" w:space="0" w:color="000000"/>
              <w:left w:val="single" w:sz="4" w:space="0" w:color="000000"/>
              <w:bottom w:val="single" w:sz="4" w:space="0" w:color="000000"/>
              <w:right w:val="single" w:sz="4" w:space="0" w:color="000000"/>
            </w:tcBorders>
            <w:vAlign w:val="center"/>
          </w:tcPr>
          <w:p w:rsidR="00A91DCD" w:rsidRPr="00275F1C" w:rsidRDefault="00A91DCD" w:rsidP="00B36C7F">
            <w:pPr>
              <w:jc w:val="both"/>
            </w:pPr>
            <w:r>
              <w:rPr>
                <w:rFonts w:hint="eastAsia"/>
              </w:rPr>
              <w:t>clientID</w:t>
            </w:r>
          </w:p>
        </w:tc>
        <w:tc>
          <w:tcPr>
            <w:tcW w:w="1134" w:type="dxa"/>
            <w:tcBorders>
              <w:top w:val="single" w:sz="4" w:space="0" w:color="000000"/>
              <w:left w:val="single" w:sz="4" w:space="0" w:color="000000"/>
              <w:bottom w:val="single" w:sz="4" w:space="0" w:color="000000"/>
              <w:right w:val="single" w:sz="4" w:space="0" w:color="000000"/>
            </w:tcBorders>
            <w:vAlign w:val="center"/>
          </w:tcPr>
          <w:p w:rsidR="00A91DCD" w:rsidRDefault="00A91DCD" w:rsidP="00B36C7F">
            <w:pPr>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A91DCD" w:rsidRDefault="00A91DCD" w:rsidP="00B36C7F">
            <w:pPr>
              <w:spacing w:line="312" w:lineRule="exact"/>
              <w:ind w:right="-20"/>
              <w:jc w:val="both"/>
            </w:pPr>
            <w:r>
              <w:rPr>
                <w:rFonts w:hint="eastAsia"/>
              </w:rPr>
              <w:t>消费者</w:t>
            </w:r>
            <w:r>
              <w:rPr>
                <w:rFonts w:hint="eastAsia"/>
              </w:rPr>
              <w:t>ID</w:t>
            </w:r>
            <w:r>
              <w:rPr>
                <w:rFonts w:hint="eastAsia"/>
              </w:rPr>
              <w:t>，即消费者的华为帐号</w:t>
            </w:r>
            <w:r>
              <w:rPr>
                <w:rFonts w:hint="eastAsia"/>
              </w:rPr>
              <w:t>ID</w:t>
            </w:r>
          </w:p>
          <w:p w:rsidR="00A91DCD" w:rsidRDefault="00A91DCD" w:rsidP="00B36C7F">
            <w:pPr>
              <w:spacing w:line="312" w:lineRule="exact"/>
              <w:ind w:right="-20"/>
              <w:jc w:val="both"/>
            </w:pPr>
            <w:r>
              <w:rPr>
                <w:rFonts w:hint="eastAsia"/>
              </w:rPr>
              <w:t>注：联盟接口通过协议获取</w:t>
            </w:r>
          </w:p>
        </w:tc>
        <w:tc>
          <w:tcPr>
            <w:tcW w:w="709" w:type="dxa"/>
            <w:tcBorders>
              <w:top w:val="single" w:sz="4" w:space="0" w:color="000000"/>
              <w:left w:val="single" w:sz="4" w:space="0" w:color="000000"/>
              <w:bottom w:val="single" w:sz="4" w:space="0" w:color="000000"/>
              <w:right w:val="single" w:sz="4" w:space="0" w:color="000000"/>
            </w:tcBorders>
            <w:vAlign w:val="center"/>
          </w:tcPr>
          <w:p w:rsidR="00A91DCD" w:rsidRDefault="00A91DCD" w:rsidP="00B36C7F">
            <w:pPr>
              <w:spacing w:line="312" w:lineRule="exact"/>
              <w:ind w:right="-20"/>
              <w:jc w:val="both"/>
            </w:pPr>
            <w:r>
              <w:rPr>
                <w:rFonts w:hint="eastAsia"/>
              </w:rPr>
              <w:t>M</w:t>
            </w:r>
          </w:p>
        </w:tc>
      </w:tr>
      <w:tr w:rsidR="005B2FE0" w:rsidRPr="00270E48" w:rsidTr="005B2FE0">
        <w:trPr>
          <w:trHeight w:hRule="exact" w:val="1044"/>
        </w:trPr>
        <w:tc>
          <w:tcPr>
            <w:tcW w:w="1585" w:type="dxa"/>
            <w:tcBorders>
              <w:top w:val="single" w:sz="4" w:space="0" w:color="000000"/>
              <w:left w:val="single" w:sz="4" w:space="0" w:color="000000"/>
              <w:bottom w:val="single" w:sz="4" w:space="0" w:color="000000"/>
              <w:right w:val="single" w:sz="4" w:space="0" w:color="000000"/>
            </w:tcBorders>
            <w:vAlign w:val="center"/>
          </w:tcPr>
          <w:p w:rsidR="005B2FE0" w:rsidRDefault="005B2FE0" w:rsidP="00B36C7F">
            <w:pPr>
              <w:jc w:val="both"/>
            </w:pPr>
            <w:r w:rsidRPr="005B2FE0">
              <w:t>userID</w:t>
            </w:r>
          </w:p>
        </w:tc>
        <w:tc>
          <w:tcPr>
            <w:tcW w:w="1134" w:type="dxa"/>
            <w:tcBorders>
              <w:top w:val="single" w:sz="4" w:space="0" w:color="000000"/>
              <w:left w:val="single" w:sz="4" w:space="0" w:color="000000"/>
              <w:bottom w:val="single" w:sz="4" w:space="0" w:color="000000"/>
              <w:right w:val="single" w:sz="4" w:space="0" w:color="000000"/>
            </w:tcBorders>
            <w:vAlign w:val="center"/>
          </w:tcPr>
          <w:p w:rsidR="005B2FE0" w:rsidRDefault="005B2FE0" w:rsidP="00B36C7F">
            <w:pPr>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5B2FE0" w:rsidRDefault="005B2FE0" w:rsidP="00B36C7F">
            <w:pPr>
              <w:spacing w:line="312" w:lineRule="exact"/>
              <w:ind w:right="-20"/>
              <w:jc w:val="both"/>
            </w:pPr>
            <w:r>
              <w:rPr>
                <w:rFonts w:hint="eastAsia"/>
              </w:rPr>
              <w:t>商户</w:t>
            </w:r>
            <w:r>
              <w:rPr>
                <w:rFonts w:hint="eastAsia"/>
              </w:rPr>
              <w:t>id</w:t>
            </w:r>
            <w:r>
              <w:rPr>
                <w:rFonts w:hint="eastAsia"/>
              </w:rPr>
              <w:t>，通常为华为自有商户</w:t>
            </w:r>
            <w:r>
              <w:rPr>
                <w:rFonts w:hint="eastAsia"/>
              </w:rPr>
              <w:t>id</w:t>
            </w:r>
          </w:p>
          <w:p w:rsidR="005B2FE0" w:rsidRDefault="005B2FE0" w:rsidP="00B36C7F">
            <w:pPr>
              <w:spacing w:line="312" w:lineRule="exact"/>
              <w:ind w:right="-20"/>
              <w:jc w:val="both"/>
            </w:pPr>
            <w:r>
              <w:rPr>
                <w:rFonts w:hint="eastAsia"/>
              </w:rPr>
              <w:t>注：在使用实名绑卡找回支付密码时需要，否则业务会出现错误。</w:t>
            </w:r>
          </w:p>
        </w:tc>
        <w:tc>
          <w:tcPr>
            <w:tcW w:w="709" w:type="dxa"/>
            <w:tcBorders>
              <w:top w:val="single" w:sz="4" w:space="0" w:color="000000"/>
              <w:left w:val="single" w:sz="4" w:space="0" w:color="000000"/>
              <w:bottom w:val="single" w:sz="4" w:space="0" w:color="000000"/>
              <w:right w:val="single" w:sz="4" w:space="0" w:color="000000"/>
            </w:tcBorders>
            <w:vAlign w:val="center"/>
          </w:tcPr>
          <w:p w:rsidR="005B2FE0" w:rsidRDefault="005B2FE0" w:rsidP="00B36C7F">
            <w:pPr>
              <w:spacing w:line="312" w:lineRule="exact"/>
              <w:ind w:right="-20"/>
              <w:jc w:val="both"/>
            </w:pPr>
            <w:r>
              <w:rPr>
                <w:rFonts w:hint="eastAsia"/>
              </w:rPr>
              <w:t>O</w:t>
            </w:r>
          </w:p>
        </w:tc>
      </w:tr>
      <w:tr w:rsidR="005B2FE0" w:rsidRPr="00270E48" w:rsidTr="005B2FE0">
        <w:trPr>
          <w:trHeight w:hRule="exact" w:val="941"/>
        </w:trPr>
        <w:tc>
          <w:tcPr>
            <w:tcW w:w="1585" w:type="dxa"/>
            <w:tcBorders>
              <w:top w:val="single" w:sz="4" w:space="0" w:color="000000"/>
              <w:left w:val="single" w:sz="4" w:space="0" w:color="000000"/>
              <w:bottom w:val="single" w:sz="4" w:space="0" w:color="000000"/>
              <w:right w:val="single" w:sz="4" w:space="0" w:color="000000"/>
            </w:tcBorders>
            <w:vAlign w:val="center"/>
          </w:tcPr>
          <w:p w:rsidR="005B2FE0" w:rsidRDefault="005B2FE0" w:rsidP="00B36C7F">
            <w:pPr>
              <w:jc w:val="both"/>
            </w:pPr>
            <w:r w:rsidRPr="005B2FE0">
              <w:lastRenderedPageBreak/>
              <w:t>requestId</w:t>
            </w:r>
          </w:p>
        </w:tc>
        <w:tc>
          <w:tcPr>
            <w:tcW w:w="1134" w:type="dxa"/>
            <w:tcBorders>
              <w:top w:val="single" w:sz="4" w:space="0" w:color="000000"/>
              <w:left w:val="single" w:sz="4" w:space="0" w:color="000000"/>
              <w:bottom w:val="single" w:sz="4" w:space="0" w:color="000000"/>
              <w:right w:val="single" w:sz="4" w:space="0" w:color="000000"/>
            </w:tcBorders>
            <w:vAlign w:val="center"/>
          </w:tcPr>
          <w:p w:rsidR="005B2FE0" w:rsidRDefault="005B2FE0" w:rsidP="00B36C7F">
            <w:pPr>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5B2FE0" w:rsidRDefault="005B2FE0" w:rsidP="00B36C7F">
            <w:pPr>
              <w:spacing w:line="312" w:lineRule="exact"/>
              <w:ind w:right="-20"/>
              <w:jc w:val="both"/>
            </w:pPr>
            <w:r>
              <w:rPr>
                <w:rFonts w:hint="eastAsia"/>
              </w:rPr>
              <w:t>业务请求</w:t>
            </w:r>
            <w:r>
              <w:rPr>
                <w:rFonts w:hint="eastAsia"/>
              </w:rPr>
              <w:t>id</w:t>
            </w:r>
            <w:r>
              <w:rPr>
                <w:rFonts w:hint="eastAsia"/>
              </w:rPr>
              <w:t>，建议每次唯一</w:t>
            </w:r>
          </w:p>
          <w:p w:rsidR="005B2FE0" w:rsidRDefault="005B2FE0" w:rsidP="00B36C7F">
            <w:pPr>
              <w:spacing w:line="312" w:lineRule="exact"/>
              <w:ind w:right="-20"/>
              <w:jc w:val="both"/>
            </w:pPr>
            <w:r>
              <w:rPr>
                <w:rFonts w:hint="eastAsia"/>
              </w:rPr>
              <w:t>注：在使用实名绑卡找回支付密码时需要，否则业务会出现错误。</w:t>
            </w:r>
          </w:p>
        </w:tc>
        <w:tc>
          <w:tcPr>
            <w:tcW w:w="709" w:type="dxa"/>
            <w:tcBorders>
              <w:top w:val="single" w:sz="4" w:space="0" w:color="000000"/>
              <w:left w:val="single" w:sz="4" w:space="0" w:color="000000"/>
              <w:bottom w:val="single" w:sz="4" w:space="0" w:color="000000"/>
              <w:right w:val="single" w:sz="4" w:space="0" w:color="000000"/>
            </w:tcBorders>
            <w:vAlign w:val="center"/>
          </w:tcPr>
          <w:p w:rsidR="005B2FE0" w:rsidRDefault="005B2FE0" w:rsidP="00B36C7F">
            <w:pPr>
              <w:spacing w:line="312" w:lineRule="exact"/>
              <w:ind w:right="-20"/>
              <w:jc w:val="both"/>
            </w:pPr>
            <w:r>
              <w:rPr>
                <w:rFonts w:hint="eastAsia"/>
              </w:rPr>
              <w:t>O</w:t>
            </w:r>
          </w:p>
        </w:tc>
      </w:tr>
      <w:tr w:rsidR="005B2FE0" w:rsidRPr="00270E48" w:rsidTr="005B2FE0">
        <w:trPr>
          <w:trHeight w:hRule="exact" w:val="516"/>
        </w:trPr>
        <w:tc>
          <w:tcPr>
            <w:tcW w:w="1585" w:type="dxa"/>
            <w:tcBorders>
              <w:top w:val="single" w:sz="4" w:space="0" w:color="000000"/>
              <w:left w:val="single" w:sz="4" w:space="0" w:color="000000"/>
              <w:bottom w:val="single" w:sz="4" w:space="0" w:color="000000"/>
              <w:right w:val="single" w:sz="4" w:space="0" w:color="000000"/>
            </w:tcBorders>
            <w:vAlign w:val="center"/>
          </w:tcPr>
          <w:p w:rsidR="005B2FE0" w:rsidRDefault="005B2FE0" w:rsidP="00B36C7F">
            <w:pPr>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rsidR="005B2FE0" w:rsidRDefault="005B2FE0" w:rsidP="00B36C7F">
            <w:pPr>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5B2FE0" w:rsidRDefault="005B2FE0" w:rsidP="00B36C7F">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5B2FE0" w:rsidRDefault="005B2FE0" w:rsidP="00B36C7F">
            <w:pPr>
              <w:spacing w:line="312" w:lineRule="exact"/>
              <w:ind w:right="-20"/>
              <w:jc w:val="both"/>
            </w:pPr>
          </w:p>
        </w:tc>
      </w:tr>
      <w:tr w:rsidR="00A91DCD" w:rsidRPr="00270E48" w:rsidTr="004A1245">
        <w:trPr>
          <w:trHeight w:hRule="exact" w:val="625"/>
        </w:trPr>
        <w:tc>
          <w:tcPr>
            <w:tcW w:w="1585" w:type="dxa"/>
            <w:tcBorders>
              <w:top w:val="single" w:sz="4" w:space="0" w:color="000000"/>
              <w:left w:val="single" w:sz="4" w:space="0" w:color="000000"/>
              <w:bottom w:val="single" w:sz="4" w:space="0" w:color="000000"/>
              <w:right w:val="single" w:sz="4" w:space="0" w:color="000000"/>
            </w:tcBorders>
            <w:vAlign w:val="center"/>
          </w:tcPr>
          <w:p w:rsidR="00A91DCD" w:rsidRPr="00B116EE" w:rsidRDefault="004A1245" w:rsidP="00B36C7F">
            <w:pPr>
              <w:jc w:val="both"/>
            </w:pPr>
            <w:r>
              <w:rPr>
                <w:rFonts w:hint="eastAsia"/>
              </w:rPr>
              <w:t>secInfor</w:t>
            </w:r>
          </w:p>
        </w:tc>
        <w:tc>
          <w:tcPr>
            <w:tcW w:w="1134" w:type="dxa"/>
            <w:tcBorders>
              <w:top w:val="single" w:sz="4" w:space="0" w:color="000000"/>
              <w:left w:val="single" w:sz="4" w:space="0" w:color="000000"/>
              <w:bottom w:val="single" w:sz="4" w:space="0" w:color="000000"/>
              <w:right w:val="single" w:sz="4" w:space="0" w:color="000000"/>
            </w:tcBorders>
            <w:vAlign w:val="center"/>
          </w:tcPr>
          <w:p w:rsidR="00A91DCD" w:rsidRDefault="004A1245" w:rsidP="00B36C7F">
            <w:pPr>
              <w:spacing w:line="240" w:lineRule="auto"/>
              <w:jc w:val="both"/>
            </w:pPr>
            <w:r>
              <w:rPr>
                <w:rFonts w:hint="eastAsia"/>
              </w:rPr>
              <w:t>SecurityObj</w:t>
            </w:r>
          </w:p>
        </w:tc>
        <w:tc>
          <w:tcPr>
            <w:tcW w:w="4820" w:type="dxa"/>
            <w:tcBorders>
              <w:top w:val="single" w:sz="4" w:space="0" w:color="000000"/>
              <w:left w:val="single" w:sz="4" w:space="0" w:color="000000"/>
              <w:bottom w:val="single" w:sz="4" w:space="0" w:color="000000"/>
              <w:right w:val="single" w:sz="4" w:space="0" w:color="000000"/>
            </w:tcBorders>
            <w:vAlign w:val="center"/>
          </w:tcPr>
          <w:p w:rsidR="006241B7" w:rsidRPr="00775C76" w:rsidRDefault="004A1245" w:rsidP="00B36C7F">
            <w:pPr>
              <w:spacing w:line="312" w:lineRule="exact"/>
              <w:ind w:right="-20"/>
              <w:jc w:val="both"/>
            </w:pPr>
            <w:r>
              <w:rPr>
                <w:rFonts w:hint="eastAsia"/>
              </w:rPr>
              <w:t>消费者安全信息，请参考</w:t>
            </w:r>
            <w:r>
              <w:rPr>
                <w:rFonts w:hint="eastAsia"/>
              </w:rPr>
              <w:t>1.43</w:t>
            </w:r>
            <w:r>
              <w:rPr>
                <w:rFonts w:hint="eastAsia"/>
              </w:rPr>
              <w:t>。</w:t>
            </w:r>
          </w:p>
        </w:tc>
        <w:tc>
          <w:tcPr>
            <w:tcW w:w="709" w:type="dxa"/>
            <w:tcBorders>
              <w:top w:val="single" w:sz="4" w:space="0" w:color="000000"/>
              <w:left w:val="single" w:sz="4" w:space="0" w:color="000000"/>
              <w:bottom w:val="single" w:sz="4" w:space="0" w:color="000000"/>
              <w:right w:val="single" w:sz="4" w:space="0" w:color="000000"/>
            </w:tcBorders>
            <w:vAlign w:val="center"/>
          </w:tcPr>
          <w:p w:rsidR="00A91DCD" w:rsidRDefault="00B116EE" w:rsidP="00B36C7F">
            <w:pPr>
              <w:spacing w:line="312" w:lineRule="exact"/>
              <w:ind w:right="-20"/>
              <w:jc w:val="both"/>
            </w:pPr>
            <w:r>
              <w:rPr>
                <w:rFonts w:hint="eastAsia"/>
              </w:rPr>
              <w:t>O</w:t>
            </w:r>
          </w:p>
        </w:tc>
      </w:tr>
      <w:tr w:rsidR="00CC4800" w:rsidRPr="00270E48" w:rsidTr="004A1245">
        <w:trPr>
          <w:trHeight w:hRule="exact" w:val="625"/>
        </w:trPr>
        <w:tc>
          <w:tcPr>
            <w:tcW w:w="1585" w:type="dxa"/>
            <w:tcBorders>
              <w:top w:val="single" w:sz="4" w:space="0" w:color="000000"/>
              <w:left w:val="single" w:sz="4" w:space="0" w:color="000000"/>
              <w:bottom w:val="single" w:sz="4" w:space="0" w:color="000000"/>
              <w:right w:val="single" w:sz="4" w:space="0" w:color="000000"/>
            </w:tcBorders>
            <w:vAlign w:val="center"/>
          </w:tcPr>
          <w:p w:rsidR="00CC4800" w:rsidRDefault="00CC4800" w:rsidP="00B36C7F">
            <w:pPr>
              <w:jc w:val="both"/>
            </w:pPr>
            <w:r>
              <w:rPr>
                <w:rFonts w:hint="eastAsia"/>
              </w:rPr>
              <w:t>defaultCard</w:t>
            </w:r>
          </w:p>
        </w:tc>
        <w:tc>
          <w:tcPr>
            <w:tcW w:w="1134" w:type="dxa"/>
            <w:tcBorders>
              <w:top w:val="single" w:sz="4" w:space="0" w:color="000000"/>
              <w:left w:val="single" w:sz="4" w:space="0" w:color="000000"/>
              <w:bottom w:val="single" w:sz="4" w:space="0" w:color="000000"/>
              <w:right w:val="single" w:sz="4" w:space="0" w:color="000000"/>
            </w:tcBorders>
            <w:vAlign w:val="center"/>
          </w:tcPr>
          <w:p w:rsidR="00CC4800" w:rsidRDefault="00CC4800" w:rsidP="00B36C7F">
            <w:pPr>
              <w:spacing w:line="240" w:lineRule="auto"/>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CC4800" w:rsidRDefault="00CC4800" w:rsidP="00FF362E">
            <w:pPr>
              <w:spacing w:line="312" w:lineRule="exact"/>
              <w:ind w:right="-20"/>
              <w:jc w:val="both"/>
            </w:pPr>
            <w:r>
              <w:rPr>
                <w:rFonts w:hint="eastAsia"/>
              </w:rPr>
              <w:t>设置</w:t>
            </w:r>
            <w:r w:rsidR="00FF362E">
              <w:rPr>
                <w:rFonts w:hint="eastAsia"/>
              </w:rPr>
              <w:t>默认</w:t>
            </w:r>
            <w:r>
              <w:rPr>
                <w:rFonts w:hint="eastAsia"/>
              </w:rPr>
              <w:t>的绑卡</w:t>
            </w:r>
            <w:r>
              <w:rPr>
                <w:rFonts w:hint="eastAsia"/>
              </w:rPr>
              <w:t>ID</w:t>
            </w:r>
            <w:r>
              <w:rPr>
                <w:rFonts w:hint="eastAsia"/>
              </w:rPr>
              <w:t>，必须是该用户的华为绑卡</w:t>
            </w:r>
            <w:r>
              <w:rPr>
                <w:rFonts w:hint="eastAsia"/>
              </w:rPr>
              <w:t>ID</w:t>
            </w:r>
          </w:p>
        </w:tc>
        <w:tc>
          <w:tcPr>
            <w:tcW w:w="709" w:type="dxa"/>
            <w:tcBorders>
              <w:top w:val="single" w:sz="4" w:space="0" w:color="000000"/>
              <w:left w:val="single" w:sz="4" w:space="0" w:color="000000"/>
              <w:bottom w:val="single" w:sz="4" w:space="0" w:color="000000"/>
              <w:right w:val="single" w:sz="4" w:space="0" w:color="000000"/>
            </w:tcBorders>
            <w:vAlign w:val="center"/>
          </w:tcPr>
          <w:p w:rsidR="00CC4800" w:rsidRPr="00CC4800" w:rsidRDefault="00CC4800" w:rsidP="00B36C7F">
            <w:pPr>
              <w:spacing w:line="312" w:lineRule="exact"/>
              <w:ind w:right="-20"/>
              <w:jc w:val="both"/>
            </w:pPr>
            <w:r>
              <w:rPr>
                <w:rFonts w:hint="eastAsia"/>
              </w:rPr>
              <w:t>O</w:t>
            </w:r>
          </w:p>
        </w:tc>
      </w:tr>
      <w:tr w:rsidR="00937E67" w:rsidRPr="00270E48" w:rsidTr="006A7C31">
        <w:trPr>
          <w:trHeight w:hRule="exact" w:val="1591"/>
        </w:trPr>
        <w:tc>
          <w:tcPr>
            <w:tcW w:w="1585" w:type="dxa"/>
            <w:tcBorders>
              <w:top w:val="single" w:sz="4" w:space="0" w:color="000000"/>
              <w:left w:val="single" w:sz="4" w:space="0" w:color="000000"/>
              <w:bottom w:val="single" w:sz="4" w:space="0" w:color="000000"/>
              <w:right w:val="single" w:sz="4" w:space="0" w:color="000000"/>
            </w:tcBorders>
            <w:vAlign w:val="center"/>
          </w:tcPr>
          <w:p w:rsidR="00937E67" w:rsidRPr="001F59D2" w:rsidRDefault="00937E67" w:rsidP="00B36C7F">
            <w:pPr>
              <w:jc w:val="both"/>
            </w:pPr>
            <w:r w:rsidRPr="001F59D2">
              <w:rPr>
                <w:rFonts w:hint="eastAsia"/>
              </w:rPr>
              <w:t>extAccs</w:t>
            </w:r>
          </w:p>
        </w:tc>
        <w:tc>
          <w:tcPr>
            <w:tcW w:w="1134" w:type="dxa"/>
            <w:tcBorders>
              <w:top w:val="single" w:sz="4" w:space="0" w:color="000000"/>
              <w:left w:val="single" w:sz="4" w:space="0" w:color="000000"/>
              <w:bottom w:val="single" w:sz="4" w:space="0" w:color="000000"/>
              <w:right w:val="single" w:sz="4" w:space="0" w:color="000000"/>
            </w:tcBorders>
            <w:vAlign w:val="center"/>
          </w:tcPr>
          <w:p w:rsidR="00937E67" w:rsidRPr="001F59D2" w:rsidRDefault="00937E67" w:rsidP="00937E67">
            <w:pPr>
              <w:spacing w:line="240" w:lineRule="auto"/>
              <w:jc w:val="both"/>
            </w:pPr>
            <w:r w:rsidRPr="001F59D2">
              <w:rPr>
                <w:rFonts w:hint="eastAsia"/>
              </w:rPr>
              <w:t>extAccObj</w:t>
            </w:r>
          </w:p>
        </w:tc>
        <w:tc>
          <w:tcPr>
            <w:tcW w:w="4820" w:type="dxa"/>
            <w:tcBorders>
              <w:top w:val="single" w:sz="4" w:space="0" w:color="000000"/>
              <w:left w:val="single" w:sz="4" w:space="0" w:color="000000"/>
              <w:bottom w:val="single" w:sz="4" w:space="0" w:color="000000"/>
              <w:right w:val="single" w:sz="4" w:space="0" w:color="000000"/>
            </w:tcBorders>
            <w:vAlign w:val="center"/>
          </w:tcPr>
          <w:p w:rsidR="00937E67" w:rsidRPr="001F59D2" w:rsidRDefault="00937E67" w:rsidP="00FF362E">
            <w:pPr>
              <w:spacing w:line="312" w:lineRule="exact"/>
              <w:ind w:right="-20"/>
              <w:jc w:val="both"/>
            </w:pPr>
            <w:r w:rsidRPr="001F59D2">
              <w:rPr>
                <w:rFonts w:hint="eastAsia"/>
              </w:rPr>
              <w:t>外部帐号信息。</w:t>
            </w:r>
          </w:p>
          <w:p w:rsidR="00937E67" w:rsidRPr="001F59D2" w:rsidRDefault="00937E67" w:rsidP="00FF362E">
            <w:pPr>
              <w:spacing w:line="312" w:lineRule="exact"/>
              <w:ind w:right="-20"/>
              <w:jc w:val="both"/>
            </w:pPr>
            <w:r w:rsidRPr="001F59D2">
              <w:rPr>
                <w:rFonts w:hint="eastAsia"/>
              </w:rPr>
              <w:t>注：具体定义请参考</w:t>
            </w:r>
            <w:r w:rsidRPr="001F59D2">
              <w:rPr>
                <w:rFonts w:hint="eastAsia"/>
              </w:rPr>
              <w:t>1.43</w:t>
            </w:r>
            <w:r w:rsidRPr="001F59D2">
              <w:rPr>
                <w:rFonts w:hint="eastAsia"/>
              </w:rPr>
              <w:t>章节。</w:t>
            </w:r>
          </w:p>
          <w:p w:rsidR="00150739" w:rsidRPr="001F59D2" w:rsidRDefault="00150739" w:rsidP="00FF362E">
            <w:pPr>
              <w:spacing w:line="312" w:lineRule="exact"/>
              <w:ind w:right="-20"/>
              <w:jc w:val="both"/>
            </w:pPr>
            <w:r w:rsidRPr="001F59D2">
              <w:rPr>
                <w:rFonts w:hint="eastAsia"/>
              </w:rPr>
              <w:t>注：仅仅支持中行融资帐号信息。</w:t>
            </w:r>
          </w:p>
          <w:p w:rsidR="006A7C31" w:rsidRPr="001F59D2" w:rsidRDefault="006A7C31" w:rsidP="006A7C31">
            <w:pPr>
              <w:spacing w:line="312" w:lineRule="exact"/>
              <w:ind w:right="-20"/>
              <w:jc w:val="both"/>
            </w:pPr>
            <w:r w:rsidRPr="001F59D2">
              <w:rPr>
                <w:rFonts w:hint="eastAsia"/>
              </w:rPr>
              <w:t>注：驳回的情况下允许再次提交，重新进入审核流程。其余情况下，不允许再次提交。</w:t>
            </w:r>
          </w:p>
        </w:tc>
        <w:tc>
          <w:tcPr>
            <w:tcW w:w="709" w:type="dxa"/>
            <w:tcBorders>
              <w:top w:val="single" w:sz="4" w:space="0" w:color="000000"/>
              <w:left w:val="single" w:sz="4" w:space="0" w:color="000000"/>
              <w:bottom w:val="single" w:sz="4" w:space="0" w:color="000000"/>
              <w:right w:val="single" w:sz="4" w:space="0" w:color="000000"/>
            </w:tcBorders>
            <w:vAlign w:val="center"/>
          </w:tcPr>
          <w:p w:rsidR="00937E67" w:rsidRPr="001F59D2" w:rsidRDefault="00937E67" w:rsidP="00B36C7F">
            <w:pPr>
              <w:spacing w:line="312" w:lineRule="exact"/>
              <w:ind w:right="-20"/>
              <w:jc w:val="both"/>
            </w:pPr>
            <w:r w:rsidRPr="001F59D2">
              <w:rPr>
                <w:rFonts w:hint="eastAsia"/>
              </w:rPr>
              <w:t>O</w:t>
            </w:r>
          </w:p>
        </w:tc>
      </w:tr>
    </w:tbl>
    <w:p w:rsidR="00A91DCD" w:rsidRDefault="00A91DCD" w:rsidP="00A91DCD">
      <w:pPr>
        <w:spacing w:line="200" w:lineRule="exact"/>
        <w:rPr>
          <w:sz w:val="20"/>
          <w:szCs w:val="20"/>
        </w:rPr>
      </w:pPr>
    </w:p>
    <w:p w:rsidR="00A91DCD" w:rsidRPr="000566C4" w:rsidRDefault="00A91DCD" w:rsidP="00A91DCD">
      <w:pPr>
        <w:spacing w:line="200" w:lineRule="exact"/>
        <w:rPr>
          <w:sz w:val="20"/>
          <w:szCs w:val="20"/>
        </w:rPr>
      </w:pPr>
    </w:p>
    <w:p w:rsidR="00A91DCD" w:rsidRPr="00BB29FC" w:rsidRDefault="00A91DCD" w:rsidP="00A91DCD">
      <w:pPr>
        <w:ind w:firstLineChars="150" w:firstLine="316"/>
        <w:rPr>
          <w:b/>
        </w:rPr>
      </w:pPr>
      <w:r w:rsidRPr="00BB29FC">
        <w:rPr>
          <w:rFonts w:hint="eastAsia"/>
          <w:b/>
        </w:rPr>
        <w:t>响应参数描述</w:t>
      </w:r>
      <w:r>
        <w:rPr>
          <w:rFonts w:hint="eastAsia"/>
          <w:b/>
        </w:rPr>
        <w:t>：</w:t>
      </w:r>
    </w:p>
    <w:tbl>
      <w:tblPr>
        <w:tblW w:w="8215" w:type="dxa"/>
        <w:tblInd w:w="154" w:type="dxa"/>
        <w:tblLayout w:type="fixed"/>
        <w:tblCellMar>
          <w:left w:w="0" w:type="dxa"/>
          <w:right w:w="0" w:type="dxa"/>
        </w:tblCellMar>
        <w:tblLook w:val="0000"/>
      </w:tblPr>
      <w:tblGrid>
        <w:gridCol w:w="1552"/>
        <w:gridCol w:w="1134"/>
        <w:gridCol w:w="4820"/>
        <w:gridCol w:w="709"/>
      </w:tblGrid>
      <w:tr w:rsidR="00A91DCD" w:rsidRPr="00270E48" w:rsidTr="00B36C7F">
        <w:trPr>
          <w:trHeight w:hRule="exact" w:val="370"/>
        </w:trPr>
        <w:tc>
          <w:tcPr>
            <w:tcW w:w="1552" w:type="dxa"/>
            <w:tcBorders>
              <w:top w:val="single" w:sz="4" w:space="0" w:color="000000"/>
              <w:left w:val="single" w:sz="4" w:space="0" w:color="000000"/>
              <w:bottom w:val="single" w:sz="4" w:space="0" w:color="000000"/>
              <w:right w:val="single" w:sz="4" w:space="0" w:color="000000"/>
            </w:tcBorders>
            <w:shd w:val="clear" w:color="auto" w:fill="DFDFDF"/>
          </w:tcPr>
          <w:p w:rsidR="00A91DCD" w:rsidRPr="00270E48" w:rsidRDefault="00A91DCD" w:rsidP="00B36C7F">
            <w:pPr>
              <w:spacing w:line="307" w:lineRule="exact"/>
              <w:ind w:left="102" w:right="-20"/>
              <w:rPr>
                <w:sz w:val="24"/>
                <w:szCs w:val="24"/>
              </w:rPr>
            </w:pPr>
            <w:r>
              <w:rPr>
                <w:rFonts w:ascii="微软雅黑" w:eastAsia="微软雅黑" w:cs="微软雅黑" w:hint="eastAsia"/>
                <w:b/>
                <w:bCs/>
                <w:spacing w:val="12"/>
                <w:position w:val="-1"/>
              </w:rPr>
              <w:t>数据项</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A91DCD" w:rsidRPr="00270E48" w:rsidRDefault="00A91DCD" w:rsidP="00B36C7F">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A91DCD" w:rsidRPr="00270E48" w:rsidRDefault="00A91DCD" w:rsidP="00B36C7F">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A91DCD" w:rsidRPr="00270E48" w:rsidRDefault="00A91DCD" w:rsidP="00B36C7F">
            <w:pPr>
              <w:spacing w:line="307" w:lineRule="exact"/>
              <w:ind w:left="102" w:right="-20"/>
              <w:rPr>
                <w:sz w:val="24"/>
                <w:szCs w:val="24"/>
              </w:rPr>
            </w:pPr>
            <w:r>
              <w:rPr>
                <w:rFonts w:ascii="微软雅黑" w:eastAsia="微软雅黑" w:cs="微软雅黑" w:hint="eastAsia"/>
                <w:b/>
                <w:bCs/>
                <w:spacing w:val="12"/>
                <w:position w:val="-1"/>
              </w:rPr>
              <w:t>选项</w:t>
            </w:r>
          </w:p>
        </w:tc>
      </w:tr>
      <w:tr w:rsidR="00A91DCD" w:rsidRPr="00270E48" w:rsidTr="00D21D0B">
        <w:trPr>
          <w:trHeight w:hRule="exact" w:val="1633"/>
        </w:trPr>
        <w:tc>
          <w:tcPr>
            <w:tcW w:w="1552" w:type="dxa"/>
            <w:tcBorders>
              <w:top w:val="single" w:sz="4" w:space="0" w:color="000000"/>
              <w:left w:val="single" w:sz="4" w:space="0" w:color="000000"/>
              <w:bottom w:val="single" w:sz="4" w:space="0" w:color="000000"/>
              <w:right w:val="single" w:sz="4" w:space="0" w:color="000000"/>
            </w:tcBorders>
            <w:vAlign w:val="center"/>
          </w:tcPr>
          <w:p w:rsidR="00A91DCD" w:rsidRPr="00286EBC" w:rsidRDefault="00A91DCD" w:rsidP="00B36C7F">
            <w:pPr>
              <w:ind w:right="-20"/>
              <w:jc w:val="both"/>
            </w:pPr>
            <w:r w:rsidRPr="00286EBC">
              <w:rPr>
                <w:rFonts w:hint="eastAsia"/>
              </w:rPr>
              <w:t>returnCode</w:t>
            </w:r>
          </w:p>
        </w:tc>
        <w:tc>
          <w:tcPr>
            <w:tcW w:w="1134" w:type="dxa"/>
            <w:tcBorders>
              <w:top w:val="single" w:sz="4" w:space="0" w:color="000000"/>
              <w:left w:val="single" w:sz="4" w:space="0" w:color="000000"/>
              <w:bottom w:val="single" w:sz="4" w:space="0" w:color="000000"/>
              <w:right w:val="single" w:sz="4" w:space="0" w:color="000000"/>
            </w:tcBorders>
            <w:vAlign w:val="center"/>
          </w:tcPr>
          <w:p w:rsidR="00A91DCD" w:rsidRPr="00286EBC" w:rsidRDefault="00DD6B42" w:rsidP="00B36C7F">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A91DCD" w:rsidRDefault="00A91DCD" w:rsidP="00B36C7F">
            <w:pPr>
              <w:spacing w:line="312" w:lineRule="exact"/>
              <w:ind w:right="-20"/>
              <w:jc w:val="both"/>
            </w:pPr>
            <w:r w:rsidRPr="00775C76">
              <w:rPr>
                <w:rFonts w:hint="eastAsia"/>
              </w:rPr>
              <w:t>0</w:t>
            </w:r>
            <w:r w:rsidRPr="00775C76">
              <w:rPr>
                <w:rFonts w:hint="eastAsia"/>
              </w:rPr>
              <w:t>：成功</w:t>
            </w:r>
            <w:r>
              <w:rPr>
                <w:rFonts w:hint="eastAsia"/>
              </w:rPr>
              <w:t>其他：失败，具体请参考</w:t>
            </w:r>
            <w:r>
              <w:rPr>
                <w:rFonts w:hint="eastAsia"/>
              </w:rPr>
              <w:t>2.1</w:t>
            </w:r>
            <w:r>
              <w:rPr>
                <w:rFonts w:hint="eastAsia"/>
              </w:rPr>
              <w:t>章节</w:t>
            </w:r>
          </w:p>
          <w:p w:rsidR="00D21D0B" w:rsidRDefault="00D21D0B" w:rsidP="00B36C7F">
            <w:pPr>
              <w:spacing w:line="312" w:lineRule="exact"/>
              <w:ind w:right="-20"/>
              <w:jc w:val="both"/>
              <w:rPr>
                <w:rFonts w:ascii="宋体" w:hAnsi="宋体"/>
                <w:color w:val="1F497D"/>
                <w:sz w:val="22"/>
                <w:szCs w:val="22"/>
              </w:rPr>
            </w:pPr>
            <w:r>
              <w:rPr>
                <w:rFonts w:ascii="宋体" w:hAnsi="宋体" w:hint="eastAsia"/>
                <w:color w:val="1F497D"/>
                <w:sz w:val="22"/>
                <w:szCs w:val="22"/>
              </w:rPr>
              <w:t>1、3、900009、900230、900231、900232、900233、900234、900238、900239</w:t>
            </w:r>
          </w:p>
          <w:p w:rsidR="00D21D0B" w:rsidRDefault="00D21D0B" w:rsidP="00B36C7F">
            <w:pPr>
              <w:spacing w:line="312" w:lineRule="exact"/>
              <w:ind w:right="-20"/>
              <w:jc w:val="both"/>
            </w:pPr>
            <w:r>
              <w:rPr>
                <w:rFonts w:hint="eastAsia"/>
              </w:rPr>
              <w:t>x9yyyyy</w:t>
            </w:r>
          </w:p>
          <w:p w:rsidR="00D21D0B" w:rsidRPr="00775C76" w:rsidRDefault="00D21D0B" w:rsidP="00B36C7F">
            <w:pPr>
              <w:spacing w:line="312" w:lineRule="exact"/>
              <w:ind w:right="-20"/>
              <w:jc w:val="both"/>
            </w:pPr>
            <w:r>
              <w:rPr>
                <w:rFonts w:hint="eastAsia"/>
              </w:rPr>
              <w:t>x806yyy</w:t>
            </w:r>
          </w:p>
        </w:tc>
        <w:tc>
          <w:tcPr>
            <w:tcW w:w="709" w:type="dxa"/>
            <w:tcBorders>
              <w:top w:val="single" w:sz="4" w:space="0" w:color="000000"/>
              <w:left w:val="single" w:sz="4" w:space="0" w:color="000000"/>
              <w:bottom w:val="single" w:sz="4" w:space="0" w:color="000000"/>
              <w:right w:val="single" w:sz="4" w:space="0" w:color="000000"/>
            </w:tcBorders>
            <w:vAlign w:val="center"/>
          </w:tcPr>
          <w:p w:rsidR="00A91DCD" w:rsidRPr="00775C76" w:rsidRDefault="00A91DCD" w:rsidP="00B36C7F">
            <w:pPr>
              <w:jc w:val="both"/>
            </w:pPr>
            <w:r w:rsidRPr="00775C76">
              <w:rPr>
                <w:rFonts w:hint="eastAsia"/>
              </w:rPr>
              <w:t>M</w:t>
            </w:r>
          </w:p>
        </w:tc>
      </w:tr>
      <w:tr w:rsidR="00A91DCD" w:rsidRPr="00270E48" w:rsidTr="00B36C7F">
        <w:trPr>
          <w:trHeight w:hRule="exact" w:val="391"/>
        </w:trPr>
        <w:tc>
          <w:tcPr>
            <w:tcW w:w="1552" w:type="dxa"/>
            <w:tcBorders>
              <w:top w:val="single" w:sz="4" w:space="0" w:color="000000"/>
              <w:left w:val="single" w:sz="4" w:space="0" w:color="000000"/>
              <w:bottom w:val="single" w:sz="4" w:space="0" w:color="000000"/>
              <w:right w:val="single" w:sz="4" w:space="0" w:color="000000"/>
            </w:tcBorders>
            <w:vAlign w:val="center"/>
          </w:tcPr>
          <w:p w:rsidR="00A91DCD" w:rsidRPr="00286EBC" w:rsidRDefault="00A91DCD" w:rsidP="00B36C7F">
            <w:pPr>
              <w:ind w:right="-20"/>
              <w:jc w:val="both"/>
            </w:pPr>
            <w:r w:rsidRPr="00286EBC">
              <w:rPr>
                <w:rFonts w:hint="eastAsia"/>
              </w:rPr>
              <w:t>return</w:t>
            </w:r>
            <w:r>
              <w:rPr>
                <w:rFonts w:hint="eastAsia"/>
              </w:rPr>
              <w:t>Desc</w:t>
            </w:r>
          </w:p>
        </w:tc>
        <w:tc>
          <w:tcPr>
            <w:tcW w:w="1134" w:type="dxa"/>
            <w:tcBorders>
              <w:top w:val="single" w:sz="4" w:space="0" w:color="000000"/>
              <w:left w:val="single" w:sz="4" w:space="0" w:color="000000"/>
              <w:bottom w:val="single" w:sz="4" w:space="0" w:color="000000"/>
              <w:right w:val="single" w:sz="4" w:space="0" w:color="000000"/>
            </w:tcBorders>
            <w:vAlign w:val="center"/>
          </w:tcPr>
          <w:p w:rsidR="00A91DCD" w:rsidRPr="00286EBC" w:rsidRDefault="00A91DCD" w:rsidP="00B36C7F">
            <w:pPr>
              <w:spacing w:line="241" w:lineRule="auto"/>
              <w:ind w:right="51"/>
              <w:jc w:val="both"/>
            </w:pPr>
            <w:r w:rsidRPr="00286EBC">
              <w:t>S</w:t>
            </w:r>
            <w:r w:rsidRPr="00286EBC">
              <w:rPr>
                <w:rFonts w:hint="eastAsia"/>
              </w:rPr>
              <w:t>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A91DCD" w:rsidRPr="00775C76" w:rsidRDefault="00A91DCD" w:rsidP="00B36C7F">
            <w:pPr>
              <w:spacing w:line="312" w:lineRule="exact"/>
              <w:ind w:right="-20"/>
              <w:jc w:val="both"/>
            </w:pPr>
            <w:r>
              <w:rPr>
                <w:rFonts w:hint="eastAsia"/>
              </w:rPr>
              <w:t>返回值描述</w:t>
            </w:r>
          </w:p>
        </w:tc>
        <w:tc>
          <w:tcPr>
            <w:tcW w:w="709" w:type="dxa"/>
            <w:tcBorders>
              <w:top w:val="single" w:sz="4" w:space="0" w:color="000000"/>
              <w:left w:val="single" w:sz="4" w:space="0" w:color="000000"/>
              <w:bottom w:val="single" w:sz="4" w:space="0" w:color="000000"/>
              <w:right w:val="single" w:sz="4" w:space="0" w:color="000000"/>
            </w:tcBorders>
            <w:vAlign w:val="center"/>
          </w:tcPr>
          <w:p w:rsidR="00A91DCD" w:rsidRPr="00775C76" w:rsidRDefault="00A91DCD" w:rsidP="00B36C7F">
            <w:pPr>
              <w:jc w:val="both"/>
            </w:pPr>
            <w:r w:rsidRPr="004A2310">
              <w:rPr>
                <w:rFonts w:hint="eastAsia"/>
              </w:rPr>
              <w:t>M</w:t>
            </w:r>
          </w:p>
        </w:tc>
      </w:tr>
      <w:tr w:rsidR="00A91DCD" w:rsidRPr="00270E48" w:rsidTr="00B36C7F">
        <w:trPr>
          <w:trHeight w:hRule="exact" w:val="391"/>
        </w:trPr>
        <w:tc>
          <w:tcPr>
            <w:tcW w:w="1552" w:type="dxa"/>
            <w:tcBorders>
              <w:top w:val="single" w:sz="4" w:space="0" w:color="000000"/>
              <w:left w:val="single" w:sz="4" w:space="0" w:color="000000"/>
              <w:bottom w:val="single" w:sz="4" w:space="0" w:color="000000"/>
              <w:right w:val="single" w:sz="4" w:space="0" w:color="000000"/>
            </w:tcBorders>
            <w:vAlign w:val="center"/>
          </w:tcPr>
          <w:p w:rsidR="00A91DCD" w:rsidRPr="00286EBC" w:rsidRDefault="00A91DCD" w:rsidP="00B36C7F">
            <w:pPr>
              <w:ind w:right="-20"/>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rsidR="00A91DCD" w:rsidRPr="00286EBC" w:rsidRDefault="00A91DCD" w:rsidP="00B36C7F">
            <w:pPr>
              <w:spacing w:line="241" w:lineRule="auto"/>
              <w:ind w:right="51"/>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A91DCD" w:rsidRDefault="00A91DCD" w:rsidP="00B36C7F">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A91DCD" w:rsidRPr="004A2310" w:rsidRDefault="00A91DCD" w:rsidP="00B36C7F">
            <w:pPr>
              <w:jc w:val="both"/>
            </w:pPr>
          </w:p>
        </w:tc>
      </w:tr>
      <w:tr w:rsidR="001D02C6" w:rsidRPr="00270E48" w:rsidTr="008A71B2">
        <w:trPr>
          <w:trHeight w:hRule="exact" w:val="391"/>
        </w:trPr>
        <w:tc>
          <w:tcPr>
            <w:tcW w:w="1552" w:type="dxa"/>
            <w:tcBorders>
              <w:top w:val="single" w:sz="4" w:space="0" w:color="000000"/>
              <w:left w:val="single" w:sz="4" w:space="0" w:color="000000"/>
              <w:bottom w:val="single" w:sz="4" w:space="0" w:color="000000"/>
              <w:right w:val="single" w:sz="4" w:space="0" w:color="000000"/>
            </w:tcBorders>
          </w:tcPr>
          <w:p w:rsidR="001D02C6" w:rsidRPr="00286EBC" w:rsidRDefault="001D02C6" w:rsidP="00B36C7F">
            <w:pPr>
              <w:ind w:right="-20"/>
              <w:jc w:val="both"/>
            </w:pPr>
            <w:r>
              <w:rPr>
                <w:rFonts w:hint="eastAsia"/>
              </w:rPr>
              <w:t>payPass</w:t>
            </w:r>
          </w:p>
        </w:tc>
        <w:tc>
          <w:tcPr>
            <w:tcW w:w="1134" w:type="dxa"/>
            <w:tcBorders>
              <w:top w:val="single" w:sz="4" w:space="0" w:color="000000"/>
              <w:left w:val="single" w:sz="4" w:space="0" w:color="000000"/>
              <w:bottom w:val="single" w:sz="4" w:space="0" w:color="000000"/>
              <w:right w:val="single" w:sz="4" w:space="0" w:color="000000"/>
            </w:tcBorders>
          </w:tcPr>
          <w:p w:rsidR="001D02C6" w:rsidRPr="00286EBC" w:rsidRDefault="001D02C6" w:rsidP="00B36C7F">
            <w:pPr>
              <w:spacing w:line="241" w:lineRule="auto"/>
              <w:ind w:right="51"/>
              <w:jc w:val="both"/>
            </w:pPr>
            <w:r w:rsidRPr="002E65AE">
              <w:rPr>
                <w:rFonts w:hint="eastAsia"/>
                <w:b/>
                <w:sz w:val="20"/>
              </w:rPr>
              <w:t>payPassObj</w:t>
            </w:r>
          </w:p>
        </w:tc>
        <w:tc>
          <w:tcPr>
            <w:tcW w:w="4820" w:type="dxa"/>
            <w:tcBorders>
              <w:top w:val="single" w:sz="4" w:space="0" w:color="000000"/>
              <w:left w:val="single" w:sz="4" w:space="0" w:color="000000"/>
              <w:bottom w:val="single" w:sz="4" w:space="0" w:color="000000"/>
              <w:right w:val="single" w:sz="4" w:space="0" w:color="000000"/>
            </w:tcBorders>
            <w:vAlign w:val="center"/>
          </w:tcPr>
          <w:p w:rsidR="001D02C6" w:rsidRDefault="001D02C6" w:rsidP="008A71B2">
            <w:pPr>
              <w:spacing w:line="312" w:lineRule="exact"/>
              <w:ind w:right="-20"/>
              <w:jc w:val="both"/>
            </w:pPr>
            <w:r>
              <w:rPr>
                <w:rFonts w:hint="eastAsia"/>
              </w:rPr>
              <w:t>支付密码对象，用于返回支付密码的属性。</w:t>
            </w:r>
          </w:p>
          <w:p w:rsidR="001D02C6" w:rsidRDefault="001D02C6" w:rsidP="00B36C7F">
            <w:pPr>
              <w:spacing w:line="312" w:lineRule="exact"/>
              <w:ind w:right="-20"/>
              <w:jc w:val="both"/>
            </w:pPr>
            <w:r>
              <w:rPr>
                <w:rFonts w:hint="eastAsia"/>
              </w:rPr>
              <w:t>注：使用支付密码时有效</w:t>
            </w:r>
          </w:p>
        </w:tc>
        <w:tc>
          <w:tcPr>
            <w:tcW w:w="709" w:type="dxa"/>
            <w:tcBorders>
              <w:top w:val="single" w:sz="4" w:space="0" w:color="000000"/>
              <w:left w:val="single" w:sz="4" w:space="0" w:color="000000"/>
              <w:bottom w:val="single" w:sz="4" w:space="0" w:color="000000"/>
              <w:right w:val="single" w:sz="4" w:space="0" w:color="000000"/>
            </w:tcBorders>
            <w:vAlign w:val="center"/>
          </w:tcPr>
          <w:p w:rsidR="001D02C6" w:rsidRPr="004A2310" w:rsidRDefault="001D02C6" w:rsidP="00B36C7F">
            <w:pPr>
              <w:jc w:val="both"/>
            </w:pPr>
            <w:r>
              <w:rPr>
                <w:rFonts w:hint="eastAsia"/>
              </w:rPr>
              <w:t>O</w:t>
            </w:r>
          </w:p>
        </w:tc>
      </w:tr>
    </w:tbl>
    <w:p w:rsidR="00A91DCD" w:rsidRDefault="00A91DCD" w:rsidP="00A91DCD">
      <w:pPr>
        <w:spacing w:before="18" w:line="100" w:lineRule="exact"/>
        <w:rPr>
          <w:sz w:val="10"/>
          <w:szCs w:val="10"/>
        </w:rPr>
      </w:pPr>
    </w:p>
    <w:p w:rsidR="00A91DCD" w:rsidRDefault="00A91DCD" w:rsidP="00A91DCD">
      <w:pPr>
        <w:ind w:firstLineChars="150" w:firstLine="316"/>
        <w:rPr>
          <w:b/>
        </w:rPr>
      </w:pPr>
    </w:p>
    <w:p w:rsidR="00A91DCD" w:rsidRPr="00B05E9E" w:rsidRDefault="00A91DCD" w:rsidP="00A91DCD">
      <w:pPr>
        <w:ind w:firstLineChars="150" w:firstLine="316"/>
        <w:rPr>
          <w:b/>
        </w:rPr>
      </w:pPr>
      <w:r w:rsidRPr="00B05E9E">
        <w:rPr>
          <w:rFonts w:hint="eastAsia"/>
          <w:b/>
        </w:rPr>
        <w:t>示例</w:t>
      </w:r>
    </w:p>
    <w:tbl>
      <w:tblPr>
        <w:tblW w:w="0" w:type="auto"/>
        <w:tblInd w:w="3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701"/>
        <w:gridCol w:w="6379"/>
      </w:tblGrid>
      <w:tr w:rsidR="00A91DCD" w:rsidRPr="0038247B" w:rsidTr="00B36C7F">
        <w:trPr>
          <w:cantSplit/>
          <w:trHeight w:val="300"/>
        </w:trPr>
        <w:tc>
          <w:tcPr>
            <w:tcW w:w="170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A91DCD" w:rsidRPr="0038247B" w:rsidRDefault="00A91DCD" w:rsidP="00B36C7F">
            <w:pPr>
              <w:pStyle w:val="TableHeading"/>
            </w:pPr>
            <w:r w:rsidRPr="0038247B">
              <w:t>Request/Response</w:t>
            </w:r>
          </w:p>
        </w:tc>
        <w:tc>
          <w:tcPr>
            <w:tcW w:w="637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A91DCD" w:rsidRPr="0038247B" w:rsidRDefault="00A91DCD" w:rsidP="00B36C7F">
            <w:pPr>
              <w:pStyle w:val="TableHeading"/>
            </w:pPr>
            <w:r w:rsidRPr="0038247B">
              <w:t>Example</w:t>
            </w:r>
          </w:p>
        </w:tc>
      </w:tr>
      <w:tr w:rsidR="00A91DCD" w:rsidRPr="001C6E22" w:rsidTr="00B36C7F">
        <w:trPr>
          <w:cantSplit/>
          <w:trHeight w:val="281"/>
        </w:trPr>
        <w:tc>
          <w:tcPr>
            <w:tcW w:w="1701" w:type="dxa"/>
          </w:tcPr>
          <w:p w:rsidR="00A91DCD" w:rsidRPr="002B69A5" w:rsidRDefault="00D9667D" w:rsidP="00D9667D">
            <w:pPr>
              <w:pStyle w:val="TableText"/>
              <w:rPr>
                <w:lang w:val="fr-FR"/>
              </w:rPr>
            </w:pPr>
            <w:r>
              <w:rPr>
                <w:rFonts w:hint="eastAsia"/>
                <w:lang w:val="fr-FR"/>
              </w:rPr>
              <w:t>Request</w:t>
            </w:r>
          </w:p>
        </w:tc>
        <w:tc>
          <w:tcPr>
            <w:tcW w:w="6379" w:type="dxa"/>
          </w:tcPr>
          <w:p w:rsidR="00A91DCD" w:rsidRDefault="00A91DCD" w:rsidP="00B36C7F">
            <w:pPr>
              <w:pStyle w:val="TerminalDisplayinTable"/>
              <w:shd w:val="clear" w:color="auto" w:fill="D9D9D9"/>
              <w:spacing w:line="240" w:lineRule="auto"/>
              <w:rPr>
                <w:lang w:val="fr-FR"/>
              </w:rPr>
            </w:pPr>
            <w:r w:rsidRPr="005B0610">
              <w:rPr>
                <w:lang w:val="fr-FR"/>
              </w:rPr>
              <w:t>{</w:t>
            </w:r>
          </w:p>
          <w:p w:rsidR="007249C7" w:rsidRPr="007249C7" w:rsidRDefault="007249C7" w:rsidP="007249C7">
            <w:pPr>
              <w:pStyle w:val="TerminalDisplayinTable"/>
              <w:shd w:val="clear" w:color="auto" w:fill="D9D9D9"/>
              <w:spacing w:line="240" w:lineRule="auto"/>
              <w:rPr>
                <w:lang w:val="fr-FR"/>
              </w:rPr>
            </w:pPr>
            <w:r w:rsidRPr="007249C7">
              <w:rPr>
                <w:lang w:val="fr-FR"/>
              </w:rPr>
              <w:t xml:space="preserve">    "clientID": "900086000000010204",</w:t>
            </w:r>
          </w:p>
          <w:p w:rsidR="007249C7" w:rsidRPr="007249C7" w:rsidRDefault="007249C7" w:rsidP="007249C7">
            <w:pPr>
              <w:pStyle w:val="TerminalDisplayinTable"/>
              <w:shd w:val="clear" w:color="auto" w:fill="D9D9D9"/>
              <w:spacing w:line="240" w:lineRule="auto"/>
              <w:rPr>
                <w:lang w:val="fr-FR"/>
              </w:rPr>
            </w:pPr>
            <w:r w:rsidRPr="007249C7">
              <w:rPr>
                <w:lang w:val="fr-FR"/>
              </w:rPr>
              <w:t xml:space="preserve">    "secInfor": </w:t>
            </w:r>
          </w:p>
          <w:p w:rsidR="007249C7" w:rsidRPr="007249C7" w:rsidRDefault="007249C7" w:rsidP="007249C7">
            <w:pPr>
              <w:pStyle w:val="TerminalDisplayinTable"/>
              <w:shd w:val="clear" w:color="auto" w:fill="D9D9D9"/>
              <w:spacing w:line="240" w:lineRule="auto"/>
              <w:rPr>
                <w:lang w:val="fr-FR"/>
              </w:rPr>
            </w:pPr>
            <w:r w:rsidRPr="007249C7">
              <w:rPr>
                <w:lang w:val="fr-FR"/>
              </w:rPr>
              <w:t xml:space="preserve">    {</w:t>
            </w:r>
          </w:p>
          <w:p w:rsidR="007249C7" w:rsidRPr="007249C7" w:rsidRDefault="007249C7" w:rsidP="007249C7">
            <w:pPr>
              <w:pStyle w:val="TerminalDisplayinTable"/>
              <w:shd w:val="clear" w:color="auto" w:fill="D9D9D9"/>
              <w:spacing w:line="240" w:lineRule="auto"/>
              <w:rPr>
                <w:lang w:val="fr-FR"/>
              </w:rPr>
            </w:pPr>
            <w:r w:rsidRPr="007249C7">
              <w:rPr>
                <w:lang w:val="fr-FR"/>
              </w:rPr>
              <w:t xml:space="preserve">        "ifNoPass": "0",</w:t>
            </w:r>
          </w:p>
          <w:p w:rsidR="007249C7" w:rsidRPr="007249C7" w:rsidRDefault="007249C7" w:rsidP="007249C7">
            <w:pPr>
              <w:pStyle w:val="TerminalDisplayinTable"/>
              <w:shd w:val="clear" w:color="auto" w:fill="D9D9D9"/>
              <w:spacing w:line="240" w:lineRule="auto"/>
              <w:rPr>
                <w:lang w:val="fr-FR"/>
              </w:rPr>
            </w:pPr>
            <w:r w:rsidRPr="007249C7">
              <w:rPr>
                <w:lang w:val="fr-FR"/>
              </w:rPr>
              <w:t xml:space="preserve">        "noPassLimit": 0</w:t>
            </w:r>
          </w:p>
          <w:p w:rsidR="007249C7" w:rsidRPr="005B0610" w:rsidRDefault="007249C7" w:rsidP="007249C7">
            <w:pPr>
              <w:pStyle w:val="TerminalDisplayinTable"/>
              <w:shd w:val="clear" w:color="auto" w:fill="D9D9D9"/>
              <w:spacing w:line="240" w:lineRule="auto"/>
              <w:rPr>
                <w:lang w:val="fr-FR"/>
              </w:rPr>
            </w:pPr>
            <w:r w:rsidRPr="007249C7">
              <w:rPr>
                <w:lang w:val="fr-FR"/>
              </w:rPr>
              <w:t xml:space="preserve">    }</w:t>
            </w:r>
          </w:p>
          <w:p w:rsidR="00A91DCD" w:rsidRPr="00A63351" w:rsidRDefault="00A91DCD" w:rsidP="00B36C7F">
            <w:pPr>
              <w:pStyle w:val="TerminalDisplayinTable"/>
              <w:shd w:val="clear" w:color="auto" w:fill="D9D9D9"/>
              <w:spacing w:line="240" w:lineRule="auto"/>
              <w:rPr>
                <w:lang w:val="fr-FR"/>
              </w:rPr>
            </w:pPr>
            <w:r w:rsidRPr="005B0610">
              <w:rPr>
                <w:lang w:val="fr-FR"/>
              </w:rPr>
              <w:t>}</w:t>
            </w:r>
          </w:p>
        </w:tc>
      </w:tr>
      <w:tr w:rsidR="00A91DCD" w:rsidRPr="001C6E22" w:rsidTr="00B36C7F">
        <w:trPr>
          <w:cantSplit/>
          <w:trHeight w:val="281"/>
        </w:trPr>
        <w:tc>
          <w:tcPr>
            <w:tcW w:w="1701" w:type="dxa"/>
          </w:tcPr>
          <w:p w:rsidR="00A91DCD" w:rsidRPr="002B69A5" w:rsidRDefault="00A91DCD" w:rsidP="00B36C7F">
            <w:pPr>
              <w:pStyle w:val="TableText"/>
              <w:rPr>
                <w:lang w:val="fr-FR"/>
              </w:rPr>
            </w:pPr>
            <w:r w:rsidRPr="002B69A5">
              <w:rPr>
                <w:lang w:val="fr-FR"/>
              </w:rPr>
              <w:t>Response</w:t>
            </w:r>
          </w:p>
        </w:tc>
        <w:tc>
          <w:tcPr>
            <w:tcW w:w="6379" w:type="dxa"/>
          </w:tcPr>
          <w:p w:rsidR="00A91DCD" w:rsidRPr="005B0610" w:rsidRDefault="00A91DCD" w:rsidP="00B36C7F">
            <w:pPr>
              <w:pStyle w:val="TableText"/>
              <w:spacing w:line="240" w:lineRule="auto"/>
              <w:rPr>
                <w:rFonts w:ascii="Courier New" w:hAnsi="Courier New" w:cs="Courier New"/>
                <w:spacing w:val="-1"/>
                <w:sz w:val="16"/>
                <w:szCs w:val="16"/>
                <w:lang w:val="fr-FR"/>
              </w:rPr>
            </w:pPr>
            <w:r w:rsidRPr="005B0610">
              <w:rPr>
                <w:rFonts w:ascii="Courier New" w:hAnsi="Courier New" w:cs="Courier New"/>
                <w:spacing w:val="-1"/>
                <w:sz w:val="16"/>
                <w:szCs w:val="16"/>
                <w:lang w:val="fr-FR"/>
              </w:rPr>
              <w:t>{</w:t>
            </w:r>
          </w:p>
          <w:p w:rsidR="00A91DCD" w:rsidRPr="005B0610" w:rsidRDefault="00A91DCD" w:rsidP="00B36C7F">
            <w:pPr>
              <w:pStyle w:val="TableText"/>
              <w:spacing w:line="240" w:lineRule="auto"/>
              <w:rPr>
                <w:rFonts w:ascii="Courier New" w:hAnsi="Courier New" w:cs="Courier New"/>
                <w:spacing w:val="-1"/>
                <w:sz w:val="16"/>
                <w:szCs w:val="16"/>
                <w:lang w:val="fr-FR"/>
              </w:rPr>
            </w:pPr>
            <w:r w:rsidRPr="005B0610">
              <w:rPr>
                <w:rFonts w:ascii="Courier New" w:hAnsi="Courier New" w:cs="Courier New"/>
                <w:spacing w:val="-1"/>
                <w:sz w:val="16"/>
                <w:szCs w:val="16"/>
                <w:lang w:val="fr-FR"/>
              </w:rPr>
              <w:t xml:space="preserve">    "returnCode": "0",</w:t>
            </w:r>
          </w:p>
          <w:p w:rsidR="00A91DCD" w:rsidRPr="005B0610" w:rsidRDefault="00A91DCD" w:rsidP="00B36C7F">
            <w:pPr>
              <w:pStyle w:val="TableText"/>
              <w:spacing w:line="240" w:lineRule="auto"/>
              <w:rPr>
                <w:rFonts w:ascii="Courier New" w:hAnsi="Courier New" w:cs="Courier New"/>
                <w:spacing w:val="-1"/>
                <w:sz w:val="16"/>
                <w:szCs w:val="16"/>
                <w:lang w:val="fr-FR"/>
              </w:rPr>
            </w:pPr>
            <w:r w:rsidRPr="005B0610">
              <w:rPr>
                <w:rFonts w:ascii="Courier New" w:hAnsi="Courier New" w:cs="Courier New"/>
                <w:spacing w:val="-1"/>
                <w:sz w:val="16"/>
                <w:szCs w:val="16"/>
                <w:lang w:val="fr-FR"/>
              </w:rPr>
              <w:t xml:space="preserve">    "returnDesc": "success"</w:t>
            </w:r>
          </w:p>
          <w:p w:rsidR="00A91DCD" w:rsidRPr="002B69A5" w:rsidRDefault="00A91DCD" w:rsidP="00B36C7F">
            <w:pPr>
              <w:pStyle w:val="TableText"/>
              <w:spacing w:line="240" w:lineRule="auto"/>
              <w:rPr>
                <w:lang w:val="fr-FR"/>
              </w:rPr>
            </w:pPr>
            <w:r w:rsidRPr="005B0610">
              <w:rPr>
                <w:rFonts w:ascii="Courier New" w:hAnsi="Courier New" w:cs="Courier New"/>
                <w:spacing w:val="-1"/>
                <w:sz w:val="16"/>
                <w:szCs w:val="16"/>
                <w:lang w:val="fr-FR"/>
              </w:rPr>
              <w:t>}</w:t>
            </w:r>
          </w:p>
        </w:tc>
      </w:tr>
    </w:tbl>
    <w:p w:rsidR="00A91DCD" w:rsidRPr="00990213" w:rsidRDefault="00A91DCD" w:rsidP="00A91DCD"/>
    <w:p w:rsidR="00A91DCD" w:rsidRPr="002A7BD0" w:rsidRDefault="00A91DCD" w:rsidP="00BA73DD">
      <w:pPr>
        <w:rPr>
          <w:lang w:val="fr-FR"/>
        </w:rPr>
      </w:pPr>
    </w:p>
    <w:p w:rsidR="00C23780" w:rsidRPr="002A7BD0" w:rsidRDefault="00C23780" w:rsidP="00BA73DD">
      <w:pPr>
        <w:rPr>
          <w:lang w:val="fr-FR"/>
        </w:rPr>
      </w:pPr>
    </w:p>
    <w:p w:rsidR="00AC7C57" w:rsidRPr="002A7BD0" w:rsidRDefault="00AC7C57" w:rsidP="00AC7C57">
      <w:pPr>
        <w:pStyle w:val="2"/>
        <w:rPr>
          <w:lang w:val="fr-FR"/>
        </w:rPr>
      </w:pPr>
      <w:r w:rsidRPr="002A7BD0">
        <w:rPr>
          <w:lang w:val="fr-FR"/>
        </w:rPr>
        <w:t>G</w:t>
      </w:r>
      <w:r w:rsidRPr="002A7BD0">
        <w:rPr>
          <w:rFonts w:hint="eastAsia"/>
          <w:lang w:val="fr-FR"/>
        </w:rPr>
        <w:t>et</w:t>
      </w:r>
      <w:r>
        <w:rPr>
          <w:rFonts w:hint="eastAsia"/>
        </w:rPr>
        <w:t>接口</w:t>
      </w:r>
    </w:p>
    <w:p w:rsidR="008A7870" w:rsidRPr="002A7BD0" w:rsidRDefault="008A7870" w:rsidP="008A7870">
      <w:pPr>
        <w:ind w:firstLineChars="150" w:firstLine="315"/>
        <w:rPr>
          <w:lang w:val="fr-FR"/>
        </w:rPr>
      </w:pPr>
      <w:r>
        <w:rPr>
          <w:rFonts w:hint="eastAsia"/>
        </w:rPr>
        <w:t>用于获取交易平台的数据项目信息</w:t>
      </w:r>
      <w:r w:rsidRPr="002A7BD0">
        <w:rPr>
          <w:rFonts w:hint="eastAsia"/>
          <w:lang w:val="fr-FR"/>
        </w:rPr>
        <w:t>；</w:t>
      </w:r>
    </w:p>
    <w:p w:rsidR="008A7870" w:rsidRPr="002A7BD0" w:rsidRDefault="008A7870" w:rsidP="008A7870">
      <w:pPr>
        <w:pStyle w:val="3"/>
        <w:rPr>
          <w:sz w:val="21"/>
          <w:szCs w:val="21"/>
          <w:lang w:val="fr-FR"/>
        </w:rPr>
      </w:pPr>
      <w:r>
        <w:rPr>
          <w:rFonts w:hint="eastAsia"/>
          <w:sz w:val="21"/>
          <w:szCs w:val="21"/>
        </w:rPr>
        <w:t>开发者联盟调用接口</w:t>
      </w:r>
    </w:p>
    <w:p w:rsidR="008A7870" w:rsidRPr="002A7BD0" w:rsidRDefault="008A7870" w:rsidP="008A7870">
      <w:pPr>
        <w:ind w:firstLineChars="150" w:firstLine="315"/>
        <w:rPr>
          <w:lang w:val="fr-FR"/>
        </w:rPr>
      </w:pPr>
      <w:r>
        <w:rPr>
          <w:rFonts w:hint="eastAsia"/>
        </w:rPr>
        <w:t>开发者接口</w:t>
      </w:r>
      <w:r w:rsidRPr="002A7BD0">
        <w:rPr>
          <w:rFonts w:hint="eastAsia"/>
          <w:lang w:val="fr-FR"/>
        </w:rPr>
        <w:t>：</w:t>
      </w:r>
      <w:r w:rsidRPr="002A7BD0">
        <w:rPr>
          <w:rFonts w:hint="eastAsia"/>
          <w:lang w:val="fr-FR"/>
        </w:rPr>
        <w:t>S</w:t>
      </w:r>
      <w:r w:rsidRPr="002A7BD0">
        <w:rPr>
          <w:lang w:val="fr-FR"/>
        </w:rPr>
        <w:t xml:space="preserve">tring </w:t>
      </w:r>
      <w:r w:rsidRPr="002A7BD0">
        <w:rPr>
          <w:rFonts w:hint="eastAsia"/>
          <w:lang w:val="fr-FR"/>
        </w:rPr>
        <w:t xml:space="preserve"> huawei.trade.service.get</w:t>
      </w:r>
      <w:r w:rsidRPr="002A7BD0">
        <w:rPr>
          <w:lang w:val="fr-FR"/>
        </w:rPr>
        <w:t>(</w:t>
      </w:r>
      <w:r w:rsidRPr="002A7BD0">
        <w:rPr>
          <w:rFonts w:hint="eastAsia"/>
          <w:lang w:val="fr-FR"/>
        </w:rPr>
        <w:t xml:space="preserve">String itemName, </w:t>
      </w:r>
      <w:r w:rsidRPr="002A7BD0">
        <w:rPr>
          <w:lang w:val="fr-FR"/>
        </w:rPr>
        <w:t>String params)</w:t>
      </w:r>
    </w:p>
    <w:p w:rsidR="008A7870" w:rsidRDefault="008A7870" w:rsidP="008A7870">
      <w:pPr>
        <w:ind w:firstLineChars="150" w:firstLine="315"/>
      </w:pPr>
      <w:r>
        <w:rPr>
          <w:rFonts w:hint="eastAsia"/>
        </w:rPr>
        <w:t>管理者接口</w:t>
      </w:r>
      <w:r w:rsidRPr="002A7BD0">
        <w:rPr>
          <w:rFonts w:hint="eastAsia"/>
          <w:lang w:val="fr-FR"/>
        </w:rPr>
        <w:t>：</w:t>
      </w:r>
      <w:r w:rsidRPr="002A7BD0">
        <w:rPr>
          <w:rFonts w:hint="eastAsia"/>
          <w:lang w:val="fr-FR"/>
        </w:rPr>
        <w:t>S</w:t>
      </w:r>
      <w:r w:rsidRPr="002A7BD0">
        <w:rPr>
          <w:lang w:val="fr-FR"/>
        </w:rPr>
        <w:t xml:space="preserve">tring </w:t>
      </w:r>
      <w:r w:rsidRPr="002A7BD0">
        <w:rPr>
          <w:rFonts w:hint="eastAsia"/>
          <w:lang w:val="fr-FR"/>
        </w:rPr>
        <w:t xml:space="preserve"> huaw</w:t>
      </w:r>
      <w:r>
        <w:rPr>
          <w:rFonts w:hint="eastAsia"/>
        </w:rPr>
        <w:t>ei.trade.mgt.get</w:t>
      </w:r>
      <w:r w:rsidRPr="00527994">
        <w:t>(</w:t>
      </w:r>
      <w:r>
        <w:rPr>
          <w:rFonts w:hint="eastAsia"/>
        </w:rPr>
        <w:t xml:space="preserve">String itemName, </w:t>
      </w:r>
      <w:r w:rsidRPr="00527994">
        <w:t>String params)</w:t>
      </w:r>
    </w:p>
    <w:p w:rsidR="008A7870" w:rsidRDefault="008A7870" w:rsidP="008A7870">
      <w:pPr>
        <w:ind w:firstLineChars="150" w:firstLine="315"/>
      </w:pPr>
      <w:r>
        <w:rPr>
          <w:rFonts w:hint="eastAsia"/>
        </w:rPr>
        <w:t>itemName</w:t>
      </w:r>
      <w:r>
        <w:rPr>
          <w:rFonts w:hint="eastAsia"/>
        </w:rPr>
        <w:t>取值如下：</w:t>
      </w:r>
    </w:p>
    <w:p w:rsidR="008A7870" w:rsidRDefault="008A7870" w:rsidP="008A7870">
      <w:pPr>
        <w:ind w:firstLineChars="150" w:firstLine="300"/>
        <w:rPr>
          <w:rFonts w:ascii="宋体" w:hAnsi="宋体"/>
          <w:sz w:val="20"/>
          <w:szCs w:val="20"/>
        </w:rPr>
      </w:pPr>
      <w:r>
        <w:rPr>
          <w:rFonts w:ascii="宋体" w:hAnsi="宋体" w:hint="eastAsia"/>
          <w:sz w:val="20"/>
          <w:szCs w:val="20"/>
        </w:rPr>
        <w:t>appInfo：应用权益信息；</w:t>
      </w:r>
    </w:p>
    <w:p w:rsidR="008A7870" w:rsidRPr="00020DBC" w:rsidRDefault="00020DBC" w:rsidP="00020DBC">
      <w:pPr>
        <w:pStyle w:val="3"/>
        <w:rPr>
          <w:sz w:val="21"/>
          <w:szCs w:val="21"/>
        </w:rPr>
      </w:pPr>
      <w:r w:rsidRPr="00020DBC">
        <w:rPr>
          <w:rFonts w:hint="eastAsia"/>
          <w:sz w:val="21"/>
          <w:szCs w:val="21"/>
        </w:rPr>
        <w:t>应用权益信息</w:t>
      </w:r>
    </w:p>
    <w:p w:rsidR="008A7870" w:rsidRDefault="001A42AE" w:rsidP="008A7870">
      <w:pPr>
        <w:ind w:firstLineChars="150" w:firstLine="315"/>
      </w:pPr>
      <w:r>
        <w:rPr>
          <w:rFonts w:hint="eastAsia"/>
        </w:rPr>
        <w:t>查询应用权益信息，支持单个和批量操作。</w:t>
      </w:r>
    </w:p>
    <w:p w:rsidR="001A42AE" w:rsidRDefault="001A42AE" w:rsidP="001A42AE">
      <w:pPr>
        <w:ind w:firstLineChars="150" w:firstLine="315"/>
      </w:pPr>
      <w:r>
        <w:rPr>
          <w:rFonts w:hint="eastAsia"/>
        </w:rPr>
        <w:t>接口参数描述：</w:t>
      </w:r>
    </w:p>
    <w:tbl>
      <w:tblPr>
        <w:tblW w:w="8052" w:type="dxa"/>
        <w:jc w:val="center"/>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18"/>
        <w:gridCol w:w="1329"/>
        <w:gridCol w:w="4077"/>
        <w:gridCol w:w="828"/>
      </w:tblGrid>
      <w:tr w:rsidR="001A42AE" w:rsidRPr="00F34E0C" w:rsidTr="00DB1DF5">
        <w:trPr>
          <w:trHeight w:val="330"/>
          <w:jc w:val="center"/>
        </w:trPr>
        <w:tc>
          <w:tcPr>
            <w:tcW w:w="1818" w:type="dxa"/>
            <w:shd w:val="clear" w:color="auto" w:fill="auto"/>
            <w:vAlign w:val="center"/>
            <w:hideMark/>
          </w:tcPr>
          <w:p w:rsidR="001A42AE" w:rsidRPr="00F34E0C" w:rsidRDefault="001A42AE" w:rsidP="004F4DB9">
            <w:pPr>
              <w:ind w:leftChars="-44" w:left="-92"/>
              <w:jc w:val="center"/>
              <w:rPr>
                <w:b/>
              </w:rPr>
            </w:pPr>
            <w:r w:rsidRPr="00F34E0C">
              <w:rPr>
                <w:rFonts w:hint="eastAsia"/>
                <w:b/>
              </w:rPr>
              <w:t>名称</w:t>
            </w:r>
          </w:p>
        </w:tc>
        <w:tc>
          <w:tcPr>
            <w:tcW w:w="1329" w:type="dxa"/>
            <w:shd w:val="clear" w:color="auto" w:fill="auto"/>
            <w:vAlign w:val="center"/>
            <w:hideMark/>
          </w:tcPr>
          <w:p w:rsidR="001A42AE" w:rsidRPr="00F34E0C" w:rsidRDefault="001A42AE" w:rsidP="004F4DB9">
            <w:pPr>
              <w:jc w:val="center"/>
              <w:rPr>
                <w:b/>
              </w:rPr>
            </w:pPr>
            <w:r>
              <w:rPr>
                <w:rFonts w:hint="eastAsia"/>
                <w:b/>
              </w:rPr>
              <w:t>类型</w:t>
            </w:r>
          </w:p>
        </w:tc>
        <w:tc>
          <w:tcPr>
            <w:tcW w:w="4077" w:type="dxa"/>
            <w:shd w:val="clear" w:color="auto" w:fill="auto"/>
            <w:vAlign w:val="center"/>
            <w:hideMark/>
          </w:tcPr>
          <w:p w:rsidR="001A42AE" w:rsidRPr="00F34E0C" w:rsidRDefault="001A42AE" w:rsidP="004F4DB9">
            <w:pPr>
              <w:jc w:val="center"/>
              <w:rPr>
                <w:b/>
              </w:rPr>
            </w:pPr>
            <w:r w:rsidRPr="00F34E0C">
              <w:rPr>
                <w:rFonts w:hint="eastAsia"/>
                <w:b/>
              </w:rPr>
              <w:t>描述</w:t>
            </w:r>
          </w:p>
        </w:tc>
        <w:tc>
          <w:tcPr>
            <w:tcW w:w="828" w:type="dxa"/>
            <w:shd w:val="clear" w:color="auto" w:fill="auto"/>
            <w:vAlign w:val="center"/>
            <w:hideMark/>
          </w:tcPr>
          <w:p w:rsidR="001A42AE" w:rsidRPr="00F34E0C" w:rsidRDefault="001A42AE" w:rsidP="004F4DB9">
            <w:pPr>
              <w:jc w:val="center"/>
              <w:rPr>
                <w:b/>
              </w:rPr>
            </w:pPr>
            <w:r w:rsidRPr="00F34E0C">
              <w:rPr>
                <w:rFonts w:hint="eastAsia"/>
                <w:b/>
              </w:rPr>
              <w:t>可选</w:t>
            </w:r>
          </w:p>
        </w:tc>
      </w:tr>
      <w:tr w:rsidR="001A42AE" w:rsidRPr="00F34E0C" w:rsidTr="00DB1DF5">
        <w:trPr>
          <w:trHeight w:val="330"/>
          <w:jc w:val="center"/>
        </w:trPr>
        <w:tc>
          <w:tcPr>
            <w:tcW w:w="1818" w:type="dxa"/>
            <w:shd w:val="clear" w:color="auto" w:fill="auto"/>
            <w:vAlign w:val="center"/>
            <w:hideMark/>
          </w:tcPr>
          <w:p w:rsidR="001A42AE" w:rsidRDefault="001A42AE" w:rsidP="004F4DB9">
            <w:pPr>
              <w:spacing w:line="240" w:lineRule="auto"/>
              <w:ind w:left="-93" w:right="51" w:firstLineChars="44" w:firstLine="92"/>
              <w:jc w:val="both"/>
            </w:pPr>
            <w:r>
              <w:rPr>
                <w:rFonts w:hint="eastAsia"/>
              </w:rPr>
              <w:t>applicationID</w:t>
            </w:r>
            <w:r w:rsidR="0095056A">
              <w:rPr>
                <w:rFonts w:hint="eastAsia"/>
              </w:rPr>
              <w:t>s</w:t>
            </w:r>
          </w:p>
        </w:tc>
        <w:tc>
          <w:tcPr>
            <w:tcW w:w="1329" w:type="dxa"/>
            <w:shd w:val="clear" w:color="auto" w:fill="auto"/>
            <w:vAlign w:val="center"/>
            <w:hideMark/>
          </w:tcPr>
          <w:p w:rsidR="001A42AE" w:rsidRDefault="001A42AE" w:rsidP="00DB1DF5">
            <w:pPr>
              <w:spacing w:line="240" w:lineRule="auto"/>
              <w:ind w:left="-93" w:right="51" w:firstLineChars="44" w:firstLine="92"/>
              <w:jc w:val="both"/>
            </w:pPr>
            <w:r>
              <w:rPr>
                <w:rFonts w:hint="eastAsia"/>
              </w:rPr>
              <w:t xml:space="preserve">Array of </w:t>
            </w:r>
            <w:r w:rsidR="00DB1DF5">
              <w:rPr>
                <w:rFonts w:hint="eastAsia"/>
              </w:rPr>
              <w:t>applicationID</w:t>
            </w:r>
          </w:p>
        </w:tc>
        <w:tc>
          <w:tcPr>
            <w:tcW w:w="4077" w:type="dxa"/>
            <w:shd w:val="clear" w:color="auto" w:fill="auto"/>
            <w:vAlign w:val="center"/>
            <w:hideMark/>
          </w:tcPr>
          <w:p w:rsidR="001A42AE" w:rsidRDefault="001A42AE" w:rsidP="001A42AE">
            <w:pPr>
              <w:spacing w:line="240" w:lineRule="auto"/>
              <w:ind w:left="-93" w:right="51" w:firstLineChars="44" w:firstLine="79"/>
              <w:jc w:val="both"/>
            </w:pPr>
            <w:r>
              <w:rPr>
                <w:rFonts w:ascii="宋体" w:hAnsi="宋体" w:hint="eastAsia"/>
                <w:sz w:val="18"/>
                <w:szCs w:val="18"/>
              </w:rPr>
              <w:t>应用ID列表</w:t>
            </w:r>
          </w:p>
        </w:tc>
        <w:tc>
          <w:tcPr>
            <w:tcW w:w="828" w:type="dxa"/>
            <w:shd w:val="clear" w:color="auto" w:fill="auto"/>
            <w:vAlign w:val="center"/>
            <w:hideMark/>
          </w:tcPr>
          <w:p w:rsidR="001A42AE" w:rsidRDefault="001A42AE" w:rsidP="004F4DB9">
            <w:pPr>
              <w:spacing w:line="240" w:lineRule="auto"/>
              <w:ind w:left="-93" w:right="51" w:firstLineChars="44" w:firstLine="92"/>
              <w:jc w:val="both"/>
            </w:pPr>
            <w:r>
              <w:rPr>
                <w:rFonts w:hint="eastAsia"/>
              </w:rPr>
              <w:t>O</w:t>
            </w:r>
          </w:p>
        </w:tc>
      </w:tr>
      <w:tr w:rsidR="001A42AE" w:rsidRPr="00665A25" w:rsidTr="00DB1DF5">
        <w:trPr>
          <w:trHeight w:val="330"/>
          <w:jc w:val="center"/>
        </w:trPr>
        <w:tc>
          <w:tcPr>
            <w:tcW w:w="1818" w:type="dxa"/>
            <w:shd w:val="clear" w:color="auto" w:fill="auto"/>
            <w:vAlign w:val="center"/>
            <w:hideMark/>
          </w:tcPr>
          <w:p w:rsidR="001A42AE" w:rsidRDefault="001A42AE" w:rsidP="004F4DB9">
            <w:pPr>
              <w:spacing w:line="240" w:lineRule="auto"/>
              <w:ind w:left="-93" w:right="51" w:firstLineChars="44" w:firstLine="92"/>
              <w:jc w:val="both"/>
            </w:pPr>
            <w:r w:rsidRPr="00262E93">
              <w:t>sign</w:t>
            </w:r>
          </w:p>
        </w:tc>
        <w:tc>
          <w:tcPr>
            <w:tcW w:w="1329" w:type="dxa"/>
            <w:shd w:val="clear" w:color="auto" w:fill="auto"/>
            <w:vAlign w:val="center"/>
            <w:hideMark/>
          </w:tcPr>
          <w:p w:rsidR="001A42AE" w:rsidRDefault="001A42AE" w:rsidP="004F4DB9">
            <w:pPr>
              <w:spacing w:line="240" w:lineRule="auto"/>
              <w:ind w:left="-93" w:right="51" w:firstLineChars="44" w:firstLine="92"/>
              <w:jc w:val="both"/>
            </w:pPr>
            <w:r w:rsidRPr="00B37C41">
              <w:t>S</w:t>
            </w:r>
            <w:r w:rsidRPr="00B37C41">
              <w:rPr>
                <w:rFonts w:hint="eastAsia"/>
              </w:rPr>
              <w:t>tring</w:t>
            </w:r>
          </w:p>
        </w:tc>
        <w:tc>
          <w:tcPr>
            <w:tcW w:w="4077" w:type="dxa"/>
            <w:shd w:val="clear" w:color="auto" w:fill="auto"/>
            <w:vAlign w:val="center"/>
            <w:hideMark/>
          </w:tcPr>
          <w:p w:rsidR="001A42AE" w:rsidRDefault="001A42AE" w:rsidP="004F4DB9">
            <w:pPr>
              <w:spacing w:line="312" w:lineRule="exact"/>
              <w:ind w:right="-20"/>
            </w:pPr>
            <w:r>
              <w:rPr>
                <w:rFonts w:hint="eastAsia"/>
              </w:rPr>
              <w:t>SHA-256</w:t>
            </w:r>
            <w:r>
              <w:rPr>
                <w:rFonts w:hint="eastAsia"/>
              </w:rPr>
              <w:t>签名</w:t>
            </w:r>
          </w:p>
        </w:tc>
        <w:tc>
          <w:tcPr>
            <w:tcW w:w="828" w:type="dxa"/>
            <w:shd w:val="clear" w:color="auto" w:fill="auto"/>
            <w:vAlign w:val="center"/>
            <w:hideMark/>
          </w:tcPr>
          <w:p w:rsidR="001A42AE" w:rsidRDefault="001A42AE" w:rsidP="004F4DB9">
            <w:pPr>
              <w:spacing w:line="240" w:lineRule="auto"/>
              <w:ind w:left="-93" w:right="51" w:firstLineChars="44" w:firstLine="92"/>
              <w:jc w:val="both"/>
            </w:pPr>
            <w:r>
              <w:rPr>
                <w:rFonts w:hint="eastAsia"/>
              </w:rPr>
              <w:t>M</w:t>
            </w:r>
          </w:p>
        </w:tc>
      </w:tr>
    </w:tbl>
    <w:p w:rsidR="00DB1DF5" w:rsidRDefault="00DB1DF5" w:rsidP="00DB1DF5">
      <w:pPr>
        <w:ind w:firstLineChars="150" w:firstLine="315"/>
      </w:pPr>
      <w:r>
        <w:rPr>
          <w:rFonts w:hint="eastAsia"/>
        </w:rPr>
        <w:t>applicationID</w:t>
      </w:r>
      <w:r>
        <w:rPr>
          <w:rFonts w:hint="eastAsia"/>
        </w:rPr>
        <w:t>：</w:t>
      </w:r>
    </w:p>
    <w:tbl>
      <w:tblPr>
        <w:tblW w:w="6455" w:type="dxa"/>
        <w:jc w:val="center"/>
        <w:tblInd w:w="2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49"/>
        <w:gridCol w:w="1522"/>
        <w:gridCol w:w="774"/>
        <w:gridCol w:w="2110"/>
      </w:tblGrid>
      <w:tr w:rsidR="00DB1DF5" w:rsidRPr="00CA67B8" w:rsidTr="0076008F">
        <w:trPr>
          <w:trHeight w:val="300"/>
          <w:jc w:val="center"/>
        </w:trPr>
        <w:tc>
          <w:tcPr>
            <w:tcW w:w="2049" w:type="dxa"/>
            <w:shd w:val="clear" w:color="auto" w:fill="CCFFFF"/>
            <w:vAlign w:val="bottom"/>
          </w:tcPr>
          <w:p w:rsidR="00DB1DF5" w:rsidRPr="00CA67B8" w:rsidRDefault="00DB1DF5" w:rsidP="0076008F">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Field Name</w:t>
            </w:r>
          </w:p>
        </w:tc>
        <w:tc>
          <w:tcPr>
            <w:tcW w:w="1522" w:type="dxa"/>
            <w:shd w:val="clear" w:color="auto" w:fill="CCFFFF"/>
            <w:vAlign w:val="bottom"/>
          </w:tcPr>
          <w:p w:rsidR="00DB1DF5" w:rsidRPr="00CA67B8" w:rsidRDefault="00DB1DF5" w:rsidP="0076008F">
            <w:pPr>
              <w:widowControl/>
              <w:ind w:leftChars="-50" w:left="-105"/>
              <w:jc w:val="center"/>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Field Type</w:t>
            </w:r>
          </w:p>
        </w:tc>
        <w:tc>
          <w:tcPr>
            <w:tcW w:w="774" w:type="dxa"/>
            <w:shd w:val="clear" w:color="auto" w:fill="CCFFFF"/>
          </w:tcPr>
          <w:p w:rsidR="00DB1DF5" w:rsidRPr="00CA67B8" w:rsidRDefault="00DB1DF5" w:rsidP="0076008F">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M/O</w:t>
            </w:r>
          </w:p>
        </w:tc>
        <w:tc>
          <w:tcPr>
            <w:tcW w:w="2110" w:type="dxa"/>
            <w:shd w:val="clear" w:color="auto" w:fill="CCFFFF"/>
            <w:vAlign w:val="bottom"/>
          </w:tcPr>
          <w:p w:rsidR="00DB1DF5" w:rsidRPr="00CA67B8" w:rsidRDefault="00DB1DF5" w:rsidP="0076008F">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Description</w:t>
            </w:r>
          </w:p>
        </w:tc>
      </w:tr>
      <w:tr w:rsidR="00DB1DF5" w:rsidRPr="00922CBE" w:rsidTr="0076008F">
        <w:trPr>
          <w:trHeight w:val="285"/>
          <w:jc w:val="center"/>
        </w:trPr>
        <w:tc>
          <w:tcPr>
            <w:tcW w:w="2049" w:type="dxa"/>
            <w:shd w:val="clear" w:color="auto" w:fill="auto"/>
          </w:tcPr>
          <w:p w:rsidR="00DB1DF5" w:rsidRPr="0038247B" w:rsidRDefault="00DB1DF5" w:rsidP="0076008F">
            <w:pPr>
              <w:pStyle w:val="100"/>
              <w:rPr>
                <w:rFonts w:ascii="Arial" w:hAnsi="Arial" w:cs="Arial"/>
                <w:sz w:val="21"/>
                <w:szCs w:val="24"/>
              </w:rPr>
            </w:pPr>
            <w:r>
              <w:rPr>
                <w:rFonts w:hint="eastAsia"/>
              </w:rPr>
              <w:t>applicationID</w:t>
            </w:r>
          </w:p>
        </w:tc>
        <w:tc>
          <w:tcPr>
            <w:tcW w:w="1522" w:type="dxa"/>
            <w:shd w:val="clear" w:color="auto" w:fill="auto"/>
          </w:tcPr>
          <w:p w:rsidR="00DB1DF5" w:rsidRPr="0038247B" w:rsidRDefault="00DB1DF5" w:rsidP="0076008F">
            <w:pPr>
              <w:pStyle w:val="100"/>
              <w:rPr>
                <w:rFonts w:ascii="Arial" w:hAnsi="Arial" w:cs="Arial"/>
                <w:sz w:val="21"/>
                <w:szCs w:val="24"/>
              </w:rPr>
            </w:pPr>
            <w:r>
              <w:rPr>
                <w:rFonts w:hint="eastAsia"/>
              </w:rPr>
              <w:t>String</w:t>
            </w:r>
          </w:p>
        </w:tc>
        <w:tc>
          <w:tcPr>
            <w:tcW w:w="774" w:type="dxa"/>
          </w:tcPr>
          <w:p w:rsidR="00DB1DF5" w:rsidRDefault="00DB1DF5" w:rsidP="0076008F">
            <w:pPr>
              <w:pStyle w:val="100"/>
              <w:rPr>
                <w:rFonts w:ascii="Arial" w:hAnsi="Arial" w:cs="Arial"/>
                <w:szCs w:val="24"/>
              </w:rPr>
            </w:pPr>
            <w:r>
              <w:rPr>
                <w:rFonts w:hint="eastAsia"/>
              </w:rPr>
              <w:t>O</w:t>
            </w:r>
          </w:p>
        </w:tc>
        <w:tc>
          <w:tcPr>
            <w:tcW w:w="2110" w:type="dxa"/>
            <w:shd w:val="clear" w:color="auto" w:fill="auto"/>
          </w:tcPr>
          <w:p w:rsidR="00DB1DF5" w:rsidRPr="0023786B" w:rsidRDefault="00DB1DF5" w:rsidP="0076008F">
            <w:pPr>
              <w:spacing w:line="312" w:lineRule="exact"/>
              <w:ind w:right="-20"/>
            </w:pPr>
            <w:r>
              <w:rPr>
                <w:rFonts w:hint="eastAsia"/>
              </w:rPr>
              <w:t>应用编号</w:t>
            </w:r>
          </w:p>
        </w:tc>
      </w:tr>
    </w:tbl>
    <w:p w:rsidR="00B57E8A" w:rsidRDefault="00FC5241" w:rsidP="001A42AE">
      <w:pPr>
        <w:ind w:firstLineChars="150" w:firstLine="315"/>
      </w:pPr>
      <w:r>
        <w:rPr>
          <w:rFonts w:hint="eastAsia"/>
        </w:rPr>
        <w:t>注：</w:t>
      </w:r>
      <w:r>
        <w:rPr>
          <w:rFonts w:hint="eastAsia"/>
        </w:rPr>
        <w:t>applicationIDs</w:t>
      </w:r>
      <w:r>
        <w:rPr>
          <w:rFonts w:hint="eastAsia"/>
        </w:rPr>
        <w:t>参数的验签规则请参考下文例子中的输入，在该输入下，参与验签的内容为：</w:t>
      </w:r>
    </w:p>
    <w:p w:rsidR="00DB1DF5" w:rsidRPr="00B57E8A" w:rsidRDefault="00B57E8A" w:rsidP="00B57E8A">
      <w:pPr>
        <w:ind w:left="399" w:firstLineChars="220" w:firstLine="440"/>
        <w:rPr>
          <w:i/>
        </w:rPr>
      </w:pPr>
      <w:r w:rsidRPr="00B57E8A">
        <w:rPr>
          <w:rFonts w:ascii="Consolas" w:hAnsi="Consolas" w:cs="Consolas"/>
          <w:i/>
          <w:snapToGrid/>
          <w:color w:val="000000"/>
          <w:sz w:val="20"/>
          <w:szCs w:val="20"/>
        </w:rPr>
        <w:t>applicationIDs=10000213appid2</w:t>
      </w:r>
    </w:p>
    <w:p w:rsidR="0095644A" w:rsidRDefault="0095644A" w:rsidP="001A42AE">
      <w:pPr>
        <w:ind w:firstLineChars="150" w:firstLine="315"/>
      </w:pPr>
    </w:p>
    <w:p w:rsidR="001A42AE" w:rsidRPr="005F1769" w:rsidRDefault="001A42AE" w:rsidP="001A42AE">
      <w:pPr>
        <w:ind w:firstLineChars="150" w:firstLine="315"/>
      </w:pPr>
      <w:r w:rsidRPr="005F1769">
        <w:rPr>
          <w:rFonts w:hint="eastAsia"/>
        </w:rPr>
        <w:t>响应</w:t>
      </w:r>
    </w:p>
    <w:tbl>
      <w:tblPr>
        <w:tblW w:w="8052" w:type="dxa"/>
        <w:jc w:val="center"/>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40"/>
        <w:gridCol w:w="1152"/>
        <w:gridCol w:w="4212"/>
        <w:gridCol w:w="848"/>
      </w:tblGrid>
      <w:tr w:rsidR="001A42AE" w:rsidRPr="00F34E0C" w:rsidTr="004F4DB9">
        <w:trPr>
          <w:trHeight w:val="330"/>
          <w:jc w:val="center"/>
        </w:trPr>
        <w:tc>
          <w:tcPr>
            <w:tcW w:w="1840" w:type="dxa"/>
            <w:shd w:val="clear" w:color="auto" w:fill="auto"/>
            <w:vAlign w:val="center"/>
            <w:hideMark/>
          </w:tcPr>
          <w:p w:rsidR="001A42AE" w:rsidRPr="00F34E0C" w:rsidRDefault="001A42AE" w:rsidP="004F4DB9">
            <w:pPr>
              <w:jc w:val="center"/>
              <w:rPr>
                <w:b/>
              </w:rPr>
            </w:pPr>
            <w:r w:rsidRPr="00F34E0C">
              <w:rPr>
                <w:rFonts w:hint="eastAsia"/>
                <w:b/>
              </w:rPr>
              <w:t>名称</w:t>
            </w:r>
          </w:p>
        </w:tc>
        <w:tc>
          <w:tcPr>
            <w:tcW w:w="1152" w:type="dxa"/>
            <w:shd w:val="clear" w:color="auto" w:fill="auto"/>
            <w:vAlign w:val="center"/>
            <w:hideMark/>
          </w:tcPr>
          <w:p w:rsidR="001A42AE" w:rsidRPr="00F34E0C" w:rsidRDefault="001A42AE" w:rsidP="004F4DB9">
            <w:pPr>
              <w:jc w:val="center"/>
              <w:rPr>
                <w:b/>
              </w:rPr>
            </w:pPr>
            <w:r>
              <w:rPr>
                <w:rFonts w:hint="eastAsia"/>
                <w:b/>
              </w:rPr>
              <w:t>类型</w:t>
            </w:r>
          </w:p>
        </w:tc>
        <w:tc>
          <w:tcPr>
            <w:tcW w:w="4212" w:type="dxa"/>
            <w:shd w:val="clear" w:color="auto" w:fill="auto"/>
            <w:vAlign w:val="center"/>
            <w:hideMark/>
          </w:tcPr>
          <w:p w:rsidR="001A42AE" w:rsidRPr="00F34E0C" w:rsidRDefault="001A42AE" w:rsidP="004F4DB9">
            <w:pPr>
              <w:jc w:val="center"/>
              <w:rPr>
                <w:b/>
              </w:rPr>
            </w:pPr>
            <w:r w:rsidRPr="00F34E0C">
              <w:rPr>
                <w:rFonts w:hint="eastAsia"/>
                <w:b/>
              </w:rPr>
              <w:t>描述</w:t>
            </w:r>
          </w:p>
        </w:tc>
        <w:tc>
          <w:tcPr>
            <w:tcW w:w="848" w:type="dxa"/>
            <w:shd w:val="clear" w:color="auto" w:fill="auto"/>
            <w:vAlign w:val="center"/>
            <w:hideMark/>
          </w:tcPr>
          <w:p w:rsidR="001A42AE" w:rsidRPr="00F34E0C" w:rsidRDefault="001A42AE" w:rsidP="004F4DB9">
            <w:pPr>
              <w:jc w:val="center"/>
              <w:rPr>
                <w:b/>
              </w:rPr>
            </w:pPr>
            <w:r w:rsidRPr="00F34E0C">
              <w:rPr>
                <w:rFonts w:hint="eastAsia"/>
                <w:b/>
              </w:rPr>
              <w:t>可选</w:t>
            </w:r>
          </w:p>
        </w:tc>
      </w:tr>
      <w:tr w:rsidR="001A42AE" w:rsidRPr="00665A25" w:rsidTr="004F4DB9">
        <w:trPr>
          <w:trHeight w:val="330"/>
          <w:jc w:val="center"/>
        </w:trPr>
        <w:tc>
          <w:tcPr>
            <w:tcW w:w="1840" w:type="dxa"/>
            <w:shd w:val="clear" w:color="auto" w:fill="auto"/>
            <w:vAlign w:val="center"/>
            <w:hideMark/>
          </w:tcPr>
          <w:p w:rsidR="001A42AE" w:rsidRPr="00665A25" w:rsidRDefault="001A42AE" w:rsidP="004F4DB9">
            <w:pPr>
              <w:spacing w:line="241" w:lineRule="auto"/>
              <w:ind w:left="-93" w:right="51" w:firstLineChars="44" w:firstLine="92"/>
            </w:pPr>
            <w:r w:rsidRPr="00286EBC">
              <w:rPr>
                <w:rFonts w:hint="eastAsia"/>
              </w:rPr>
              <w:t>returnCode</w:t>
            </w:r>
          </w:p>
        </w:tc>
        <w:tc>
          <w:tcPr>
            <w:tcW w:w="1152" w:type="dxa"/>
            <w:shd w:val="clear" w:color="auto" w:fill="auto"/>
            <w:vAlign w:val="center"/>
            <w:hideMark/>
          </w:tcPr>
          <w:p w:rsidR="001A42AE" w:rsidRDefault="001A42AE" w:rsidP="004F4DB9">
            <w:pPr>
              <w:spacing w:line="241" w:lineRule="auto"/>
              <w:ind w:left="-93" w:right="51" w:firstLineChars="44" w:firstLine="92"/>
            </w:pPr>
            <w:r>
              <w:rPr>
                <w:rFonts w:hint="eastAsia"/>
              </w:rPr>
              <w:t>String</w:t>
            </w:r>
          </w:p>
        </w:tc>
        <w:tc>
          <w:tcPr>
            <w:tcW w:w="4212" w:type="dxa"/>
            <w:shd w:val="clear" w:color="auto" w:fill="auto"/>
            <w:vAlign w:val="center"/>
            <w:hideMark/>
          </w:tcPr>
          <w:p w:rsidR="00BB4AD4" w:rsidRDefault="001A42AE" w:rsidP="0095056A">
            <w:pPr>
              <w:spacing w:line="241" w:lineRule="auto"/>
              <w:ind w:left="-93" w:right="51" w:firstLineChars="44" w:firstLine="92"/>
            </w:pPr>
            <w:r>
              <w:rPr>
                <w:rFonts w:hint="eastAsia"/>
              </w:rPr>
              <w:t>操作结果，</w:t>
            </w:r>
            <w:r>
              <w:t>0</w:t>
            </w:r>
            <w:r>
              <w:rPr>
                <w:rFonts w:hint="eastAsia"/>
              </w:rPr>
              <w:t>表示成功，</w:t>
            </w:r>
          </w:p>
          <w:p w:rsidR="001A42AE" w:rsidRPr="001C6E22" w:rsidRDefault="00BB4AD4" w:rsidP="0095056A">
            <w:pPr>
              <w:spacing w:line="241" w:lineRule="auto"/>
              <w:ind w:left="-93" w:right="51" w:firstLineChars="44" w:firstLine="92"/>
            </w:pPr>
            <w:r>
              <w:rPr>
                <w:rFonts w:hint="eastAsia"/>
              </w:rPr>
              <w:lastRenderedPageBreak/>
              <w:t>其他：失败，具体请参考</w:t>
            </w:r>
            <w:r w:rsidR="006F430C">
              <w:rPr>
                <w:rFonts w:hint="eastAsia"/>
              </w:rPr>
              <w:t>2.1</w:t>
            </w:r>
            <w:r>
              <w:rPr>
                <w:rFonts w:hint="eastAsia"/>
              </w:rPr>
              <w:t>章节</w:t>
            </w:r>
          </w:p>
        </w:tc>
        <w:tc>
          <w:tcPr>
            <w:tcW w:w="848" w:type="dxa"/>
            <w:shd w:val="clear" w:color="auto" w:fill="auto"/>
            <w:hideMark/>
          </w:tcPr>
          <w:p w:rsidR="001A42AE" w:rsidRDefault="0095056A" w:rsidP="004F4DB9">
            <w:pPr>
              <w:spacing w:line="241" w:lineRule="auto"/>
              <w:ind w:left="-93" w:right="51" w:firstLineChars="44" w:firstLine="92"/>
            </w:pPr>
            <w:r>
              <w:rPr>
                <w:rFonts w:hint="eastAsia"/>
              </w:rPr>
              <w:lastRenderedPageBreak/>
              <w:t>M</w:t>
            </w:r>
          </w:p>
        </w:tc>
      </w:tr>
      <w:tr w:rsidR="001A42AE" w:rsidRPr="00665A25" w:rsidTr="004F4DB9">
        <w:trPr>
          <w:trHeight w:val="330"/>
          <w:jc w:val="center"/>
        </w:trPr>
        <w:tc>
          <w:tcPr>
            <w:tcW w:w="1840" w:type="dxa"/>
            <w:shd w:val="clear" w:color="auto" w:fill="auto"/>
            <w:vAlign w:val="center"/>
            <w:hideMark/>
          </w:tcPr>
          <w:p w:rsidR="001A42AE" w:rsidRPr="00286EBC" w:rsidRDefault="001A42AE" w:rsidP="004F4DB9">
            <w:pPr>
              <w:spacing w:line="241" w:lineRule="auto"/>
              <w:ind w:left="-93" w:right="51" w:firstLineChars="44" w:firstLine="92"/>
            </w:pPr>
            <w:r w:rsidRPr="00286EBC">
              <w:rPr>
                <w:rFonts w:hint="eastAsia"/>
              </w:rPr>
              <w:lastRenderedPageBreak/>
              <w:t>return</w:t>
            </w:r>
            <w:r>
              <w:rPr>
                <w:rFonts w:hint="eastAsia"/>
              </w:rPr>
              <w:t>Desc</w:t>
            </w:r>
          </w:p>
        </w:tc>
        <w:tc>
          <w:tcPr>
            <w:tcW w:w="1152" w:type="dxa"/>
            <w:shd w:val="clear" w:color="auto" w:fill="auto"/>
            <w:vAlign w:val="center"/>
            <w:hideMark/>
          </w:tcPr>
          <w:p w:rsidR="001A42AE" w:rsidRDefault="001A42AE" w:rsidP="004F4DB9">
            <w:pPr>
              <w:spacing w:line="241" w:lineRule="auto"/>
              <w:ind w:left="-93" w:right="51" w:firstLineChars="44" w:firstLine="92"/>
            </w:pPr>
            <w:r>
              <w:rPr>
                <w:rFonts w:hint="eastAsia"/>
              </w:rPr>
              <w:t>String</w:t>
            </w:r>
          </w:p>
        </w:tc>
        <w:tc>
          <w:tcPr>
            <w:tcW w:w="4212" w:type="dxa"/>
            <w:shd w:val="clear" w:color="auto" w:fill="auto"/>
            <w:vAlign w:val="center"/>
            <w:hideMark/>
          </w:tcPr>
          <w:p w:rsidR="001A42AE" w:rsidRPr="004A2310" w:rsidRDefault="001A42AE" w:rsidP="004F4DB9">
            <w:pPr>
              <w:spacing w:line="241" w:lineRule="auto"/>
              <w:ind w:left="-93" w:right="51" w:firstLineChars="44" w:firstLine="92"/>
            </w:pPr>
            <w:r>
              <w:rPr>
                <w:rFonts w:hint="eastAsia"/>
              </w:rPr>
              <w:t>返回值描述</w:t>
            </w:r>
          </w:p>
        </w:tc>
        <w:tc>
          <w:tcPr>
            <w:tcW w:w="848" w:type="dxa"/>
            <w:shd w:val="clear" w:color="auto" w:fill="auto"/>
            <w:vAlign w:val="center"/>
            <w:hideMark/>
          </w:tcPr>
          <w:p w:rsidR="001A42AE" w:rsidRPr="00B37C41" w:rsidRDefault="001A42AE" w:rsidP="004F4DB9">
            <w:pPr>
              <w:spacing w:line="241" w:lineRule="auto"/>
              <w:ind w:left="-93" w:right="51" w:firstLineChars="44" w:firstLine="92"/>
            </w:pPr>
            <w:r w:rsidRPr="00B37C41">
              <w:rPr>
                <w:rFonts w:hint="eastAsia"/>
              </w:rPr>
              <w:t>M</w:t>
            </w:r>
          </w:p>
        </w:tc>
      </w:tr>
      <w:tr w:rsidR="0095056A" w:rsidRPr="00665A25" w:rsidTr="004F4DB9">
        <w:trPr>
          <w:trHeight w:val="330"/>
          <w:jc w:val="center"/>
        </w:trPr>
        <w:tc>
          <w:tcPr>
            <w:tcW w:w="1840" w:type="dxa"/>
            <w:shd w:val="clear" w:color="auto" w:fill="auto"/>
            <w:vAlign w:val="center"/>
            <w:hideMark/>
          </w:tcPr>
          <w:p w:rsidR="0095056A" w:rsidRPr="00286EBC" w:rsidRDefault="0095056A" w:rsidP="004F4DB9">
            <w:pPr>
              <w:spacing w:line="241" w:lineRule="auto"/>
              <w:ind w:left="-93" w:right="51" w:firstLineChars="44" w:firstLine="92"/>
            </w:pPr>
            <w:r>
              <w:rPr>
                <w:rFonts w:hint="eastAsia"/>
              </w:rPr>
              <w:t>data</w:t>
            </w:r>
          </w:p>
        </w:tc>
        <w:tc>
          <w:tcPr>
            <w:tcW w:w="1152" w:type="dxa"/>
            <w:shd w:val="clear" w:color="auto" w:fill="auto"/>
            <w:vAlign w:val="center"/>
            <w:hideMark/>
          </w:tcPr>
          <w:p w:rsidR="0095056A" w:rsidRDefault="0095056A" w:rsidP="004F4DB9">
            <w:pPr>
              <w:spacing w:line="241" w:lineRule="auto"/>
              <w:ind w:left="-93" w:right="51" w:firstLineChars="44" w:firstLine="92"/>
            </w:pPr>
            <w:r>
              <w:t>A</w:t>
            </w:r>
            <w:r>
              <w:rPr>
                <w:rFonts w:hint="eastAsia"/>
              </w:rPr>
              <w:t>rray of followings</w:t>
            </w:r>
          </w:p>
        </w:tc>
        <w:tc>
          <w:tcPr>
            <w:tcW w:w="4212" w:type="dxa"/>
            <w:shd w:val="clear" w:color="auto" w:fill="auto"/>
            <w:vAlign w:val="center"/>
            <w:hideMark/>
          </w:tcPr>
          <w:p w:rsidR="0095056A" w:rsidRDefault="0095056A" w:rsidP="004F4DB9">
            <w:pPr>
              <w:spacing w:line="241" w:lineRule="auto"/>
              <w:ind w:left="-93" w:right="51" w:firstLineChars="44" w:firstLine="92"/>
            </w:pPr>
            <w:r>
              <w:rPr>
                <w:rFonts w:hint="eastAsia"/>
              </w:rPr>
              <w:t>应用数据</w:t>
            </w:r>
          </w:p>
        </w:tc>
        <w:tc>
          <w:tcPr>
            <w:tcW w:w="848" w:type="dxa"/>
            <w:shd w:val="clear" w:color="auto" w:fill="auto"/>
            <w:vAlign w:val="center"/>
            <w:hideMark/>
          </w:tcPr>
          <w:p w:rsidR="0095056A" w:rsidRPr="00B37C41" w:rsidRDefault="0095056A" w:rsidP="004F4DB9">
            <w:pPr>
              <w:spacing w:line="241" w:lineRule="auto"/>
              <w:ind w:left="-93" w:right="51" w:firstLineChars="44" w:firstLine="92"/>
            </w:pPr>
            <w:r>
              <w:rPr>
                <w:rFonts w:hint="eastAsia"/>
              </w:rPr>
              <w:t>O</w:t>
            </w:r>
          </w:p>
        </w:tc>
      </w:tr>
      <w:tr w:rsidR="0095056A" w:rsidRPr="00665A25" w:rsidTr="004F4DB9">
        <w:trPr>
          <w:trHeight w:val="330"/>
          <w:jc w:val="center"/>
        </w:trPr>
        <w:tc>
          <w:tcPr>
            <w:tcW w:w="1840" w:type="dxa"/>
            <w:shd w:val="clear" w:color="auto" w:fill="auto"/>
            <w:vAlign w:val="center"/>
            <w:hideMark/>
          </w:tcPr>
          <w:p w:rsidR="0095056A" w:rsidRDefault="0095056A" w:rsidP="004F4DB9">
            <w:pPr>
              <w:spacing w:line="241" w:lineRule="auto"/>
              <w:ind w:left="-93" w:right="51" w:firstLineChars="44" w:firstLine="92"/>
            </w:pPr>
            <w:r>
              <w:rPr>
                <w:rFonts w:hint="eastAsia"/>
              </w:rPr>
              <w:t>applicationID</w:t>
            </w:r>
          </w:p>
        </w:tc>
        <w:tc>
          <w:tcPr>
            <w:tcW w:w="1152" w:type="dxa"/>
            <w:shd w:val="clear" w:color="auto" w:fill="auto"/>
            <w:vAlign w:val="center"/>
            <w:hideMark/>
          </w:tcPr>
          <w:p w:rsidR="0095056A" w:rsidRDefault="0095056A" w:rsidP="004F4DB9">
            <w:pPr>
              <w:spacing w:line="241" w:lineRule="auto"/>
              <w:ind w:left="-93" w:right="51" w:firstLineChars="44" w:firstLine="92"/>
            </w:pPr>
            <w:r>
              <w:rPr>
                <w:rFonts w:hint="eastAsia"/>
              </w:rPr>
              <w:t>String</w:t>
            </w:r>
          </w:p>
        </w:tc>
        <w:tc>
          <w:tcPr>
            <w:tcW w:w="4212" w:type="dxa"/>
            <w:shd w:val="clear" w:color="auto" w:fill="auto"/>
            <w:vAlign w:val="center"/>
            <w:hideMark/>
          </w:tcPr>
          <w:p w:rsidR="0095056A" w:rsidRDefault="0095056A" w:rsidP="004F4DB9">
            <w:pPr>
              <w:spacing w:line="241" w:lineRule="auto"/>
              <w:ind w:left="-93" w:right="51" w:firstLineChars="44" w:firstLine="92"/>
            </w:pPr>
            <w:r>
              <w:rPr>
                <w:rFonts w:hint="eastAsia"/>
              </w:rPr>
              <w:t>联盟应用编号</w:t>
            </w:r>
          </w:p>
        </w:tc>
        <w:tc>
          <w:tcPr>
            <w:tcW w:w="848" w:type="dxa"/>
            <w:shd w:val="clear" w:color="auto" w:fill="auto"/>
            <w:vAlign w:val="center"/>
            <w:hideMark/>
          </w:tcPr>
          <w:p w:rsidR="0095056A" w:rsidRDefault="0095056A" w:rsidP="004F4DB9">
            <w:pPr>
              <w:spacing w:line="241" w:lineRule="auto"/>
              <w:ind w:left="-93" w:right="51" w:firstLineChars="44" w:firstLine="92"/>
            </w:pPr>
            <w:r>
              <w:rPr>
                <w:rFonts w:hint="eastAsia"/>
              </w:rPr>
              <w:t>O</w:t>
            </w:r>
          </w:p>
        </w:tc>
      </w:tr>
      <w:tr w:rsidR="0095056A" w:rsidRPr="00665A25" w:rsidTr="004F4DB9">
        <w:trPr>
          <w:trHeight w:val="330"/>
          <w:jc w:val="center"/>
        </w:trPr>
        <w:tc>
          <w:tcPr>
            <w:tcW w:w="1840" w:type="dxa"/>
            <w:shd w:val="clear" w:color="auto" w:fill="auto"/>
            <w:vAlign w:val="center"/>
            <w:hideMark/>
          </w:tcPr>
          <w:p w:rsidR="0095056A" w:rsidRPr="00286EBC" w:rsidRDefault="0095056A" w:rsidP="004F4DB9">
            <w:pPr>
              <w:spacing w:line="241" w:lineRule="auto"/>
              <w:ind w:left="-93" w:right="51" w:firstLineChars="44" w:firstLine="92"/>
            </w:pPr>
            <w:r>
              <w:rPr>
                <w:rFonts w:hint="eastAsia"/>
              </w:rPr>
              <w:t>status</w:t>
            </w:r>
          </w:p>
        </w:tc>
        <w:tc>
          <w:tcPr>
            <w:tcW w:w="1152" w:type="dxa"/>
            <w:shd w:val="clear" w:color="auto" w:fill="auto"/>
            <w:vAlign w:val="center"/>
            <w:hideMark/>
          </w:tcPr>
          <w:p w:rsidR="0095056A" w:rsidRDefault="0095056A" w:rsidP="004F4DB9">
            <w:pPr>
              <w:spacing w:line="241" w:lineRule="auto"/>
              <w:ind w:left="-93" w:right="51" w:firstLineChars="44" w:firstLine="92"/>
            </w:pPr>
            <w:r>
              <w:rPr>
                <w:rFonts w:hint="eastAsia"/>
              </w:rPr>
              <w:t>String</w:t>
            </w:r>
          </w:p>
        </w:tc>
        <w:tc>
          <w:tcPr>
            <w:tcW w:w="4212" w:type="dxa"/>
            <w:shd w:val="clear" w:color="auto" w:fill="auto"/>
            <w:vAlign w:val="center"/>
            <w:hideMark/>
          </w:tcPr>
          <w:p w:rsidR="0095056A" w:rsidRDefault="0095056A" w:rsidP="0076008F">
            <w:pPr>
              <w:spacing w:line="312" w:lineRule="exact"/>
              <w:ind w:right="-20"/>
              <w:jc w:val="both"/>
            </w:pPr>
            <w:r>
              <w:rPr>
                <w:rFonts w:hint="eastAsia"/>
              </w:rPr>
              <w:t>应用支付权益状态：</w:t>
            </w:r>
          </w:p>
          <w:p w:rsidR="0095056A" w:rsidRPr="00A37216" w:rsidRDefault="0095056A" w:rsidP="0076008F">
            <w:pPr>
              <w:snapToGrid w:val="0"/>
              <w:spacing w:line="240" w:lineRule="auto"/>
              <w:rPr>
                <w:rFonts w:ascii="宋体" w:hAnsi="宋体"/>
                <w:sz w:val="18"/>
                <w:szCs w:val="18"/>
              </w:rPr>
            </w:pPr>
            <w:r w:rsidRPr="00A37216">
              <w:rPr>
                <w:rFonts w:ascii="宋体" w:hAnsi="宋体" w:hint="eastAsia"/>
                <w:sz w:val="18"/>
                <w:szCs w:val="18"/>
              </w:rPr>
              <w:t>0 未开通</w:t>
            </w:r>
          </w:p>
          <w:p w:rsidR="0095056A" w:rsidRPr="00A37216" w:rsidRDefault="0095056A" w:rsidP="0076008F">
            <w:pPr>
              <w:snapToGrid w:val="0"/>
              <w:spacing w:line="240" w:lineRule="auto"/>
              <w:rPr>
                <w:rFonts w:ascii="宋体" w:hAnsi="宋体"/>
                <w:sz w:val="18"/>
                <w:szCs w:val="18"/>
              </w:rPr>
            </w:pPr>
            <w:r w:rsidRPr="00A37216">
              <w:rPr>
                <w:rFonts w:ascii="宋体" w:hAnsi="宋体" w:hint="eastAsia"/>
                <w:sz w:val="18"/>
                <w:szCs w:val="18"/>
              </w:rPr>
              <w:t>1 待审核</w:t>
            </w:r>
          </w:p>
          <w:p w:rsidR="0095056A" w:rsidRPr="00A37216" w:rsidRDefault="0095056A" w:rsidP="0076008F">
            <w:pPr>
              <w:snapToGrid w:val="0"/>
              <w:spacing w:line="240" w:lineRule="auto"/>
              <w:rPr>
                <w:rFonts w:ascii="宋体" w:hAnsi="宋体"/>
                <w:sz w:val="18"/>
                <w:szCs w:val="18"/>
              </w:rPr>
            </w:pPr>
            <w:r w:rsidRPr="00A37216">
              <w:rPr>
                <w:rFonts w:ascii="宋体" w:hAnsi="宋体" w:hint="eastAsia"/>
                <w:sz w:val="18"/>
                <w:szCs w:val="18"/>
              </w:rPr>
              <w:t>2 待开通</w:t>
            </w:r>
          </w:p>
          <w:p w:rsidR="0095056A" w:rsidRPr="00A37216" w:rsidRDefault="0095056A" w:rsidP="0076008F">
            <w:pPr>
              <w:snapToGrid w:val="0"/>
              <w:spacing w:line="240" w:lineRule="auto"/>
              <w:rPr>
                <w:rFonts w:ascii="宋体" w:hAnsi="宋体"/>
                <w:sz w:val="18"/>
                <w:szCs w:val="18"/>
              </w:rPr>
            </w:pPr>
            <w:r w:rsidRPr="00A37216">
              <w:rPr>
                <w:rFonts w:ascii="宋体" w:hAnsi="宋体" w:hint="eastAsia"/>
                <w:sz w:val="18"/>
                <w:szCs w:val="18"/>
              </w:rPr>
              <w:t>3 已开通</w:t>
            </w:r>
          </w:p>
          <w:p w:rsidR="0095056A" w:rsidRPr="00A37216" w:rsidRDefault="0095056A" w:rsidP="0095056A">
            <w:pPr>
              <w:spacing w:line="241" w:lineRule="auto"/>
              <w:ind w:left="-93" w:right="51" w:firstLineChars="44" w:firstLine="79"/>
              <w:rPr>
                <w:rFonts w:ascii="宋体" w:hAnsi="宋体"/>
                <w:sz w:val="18"/>
                <w:szCs w:val="18"/>
              </w:rPr>
            </w:pPr>
            <w:r w:rsidRPr="00A37216">
              <w:rPr>
                <w:rFonts w:ascii="宋体" w:hAnsi="宋体" w:hint="eastAsia"/>
                <w:sz w:val="18"/>
                <w:szCs w:val="18"/>
              </w:rPr>
              <w:t>4 已关闭</w:t>
            </w:r>
          </w:p>
          <w:p w:rsidR="0095056A" w:rsidRDefault="0095056A" w:rsidP="0095056A">
            <w:pPr>
              <w:spacing w:line="241" w:lineRule="auto"/>
              <w:ind w:left="-93" w:right="51" w:firstLineChars="44" w:firstLine="79"/>
            </w:pPr>
            <w:r w:rsidRPr="00A37216">
              <w:rPr>
                <w:rFonts w:ascii="宋体" w:hAnsi="宋体" w:hint="eastAsia"/>
                <w:sz w:val="18"/>
                <w:szCs w:val="18"/>
              </w:rPr>
              <w:t>-1 不存在，此情况下，以下数据无效</w:t>
            </w:r>
          </w:p>
        </w:tc>
        <w:tc>
          <w:tcPr>
            <w:tcW w:w="848" w:type="dxa"/>
            <w:shd w:val="clear" w:color="auto" w:fill="auto"/>
            <w:vAlign w:val="center"/>
            <w:hideMark/>
          </w:tcPr>
          <w:p w:rsidR="0095056A" w:rsidRPr="00B37C41" w:rsidRDefault="0095056A" w:rsidP="004F4DB9">
            <w:pPr>
              <w:spacing w:line="241" w:lineRule="auto"/>
              <w:ind w:left="-93" w:right="51" w:firstLineChars="44" w:firstLine="92"/>
            </w:pPr>
            <w:r>
              <w:rPr>
                <w:rFonts w:hint="eastAsia"/>
              </w:rPr>
              <w:t>O</w:t>
            </w:r>
          </w:p>
        </w:tc>
      </w:tr>
      <w:tr w:rsidR="0095056A" w:rsidRPr="00665A25" w:rsidTr="004F4DB9">
        <w:trPr>
          <w:trHeight w:val="330"/>
          <w:jc w:val="center"/>
        </w:trPr>
        <w:tc>
          <w:tcPr>
            <w:tcW w:w="1840" w:type="dxa"/>
            <w:shd w:val="clear" w:color="auto" w:fill="auto"/>
            <w:vAlign w:val="center"/>
            <w:hideMark/>
          </w:tcPr>
          <w:p w:rsidR="0095056A" w:rsidRPr="00286EBC" w:rsidRDefault="0095056A" w:rsidP="004F4DB9">
            <w:pPr>
              <w:spacing w:line="241" w:lineRule="auto"/>
              <w:ind w:left="-93" w:right="51" w:firstLineChars="44" w:firstLine="92"/>
            </w:pPr>
            <w:r>
              <w:rPr>
                <w:rFonts w:hint="eastAsia"/>
              </w:rPr>
              <w:t>reason</w:t>
            </w:r>
          </w:p>
        </w:tc>
        <w:tc>
          <w:tcPr>
            <w:tcW w:w="1152" w:type="dxa"/>
            <w:shd w:val="clear" w:color="auto" w:fill="auto"/>
            <w:vAlign w:val="center"/>
            <w:hideMark/>
          </w:tcPr>
          <w:p w:rsidR="0095056A" w:rsidRDefault="0095056A" w:rsidP="004F4DB9">
            <w:pPr>
              <w:spacing w:line="241" w:lineRule="auto"/>
              <w:ind w:left="-93" w:right="51" w:firstLineChars="44" w:firstLine="92"/>
            </w:pPr>
            <w:r>
              <w:rPr>
                <w:rFonts w:hint="eastAsia"/>
              </w:rPr>
              <w:t>String</w:t>
            </w:r>
          </w:p>
        </w:tc>
        <w:tc>
          <w:tcPr>
            <w:tcW w:w="4212" w:type="dxa"/>
            <w:shd w:val="clear" w:color="auto" w:fill="auto"/>
            <w:vAlign w:val="center"/>
            <w:hideMark/>
          </w:tcPr>
          <w:p w:rsidR="0095056A" w:rsidRDefault="0095056A" w:rsidP="004F4DB9">
            <w:pPr>
              <w:spacing w:line="241" w:lineRule="auto"/>
              <w:ind w:left="-93" w:right="51" w:firstLineChars="44" w:firstLine="92"/>
            </w:pPr>
            <w:r>
              <w:rPr>
                <w:rFonts w:hint="eastAsia"/>
              </w:rPr>
              <w:t>状态原因，主要是未开通情况下原因。</w:t>
            </w:r>
          </w:p>
        </w:tc>
        <w:tc>
          <w:tcPr>
            <w:tcW w:w="848" w:type="dxa"/>
            <w:shd w:val="clear" w:color="auto" w:fill="auto"/>
            <w:vAlign w:val="center"/>
            <w:hideMark/>
          </w:tcPr>
          <w:p w:rsidR="0095056A" w:rsidRPr="00B37C41" w:rsidRDefault="0095056A" w:rsidP="004F4DB9">
            <w:pPr>
              <w:spacing w:line="241" w:lineRule="auto"/>
              <w:ind w:left="-93" w:right="51" w:firstLineChars="44" w:firstLine="92"/>
            </w:pPr>
            <w:r>
              <w:rPr>
                <w:rFonts w:hint="eastAsia"/>
              </w:rPr>
              <w:t>O</w:t>
            </w:r>
          </w:p>
        </w:tc>
      </w:tr>
      <w:tr w:rsidR="0095056A" w:rsidRPr="00665A25" w:rsidTr="004F4DB9">
        <w:trPr>
          <w:trHeight w:val="330"/>
          <w:jc w:val="center"/>
        </w:trPr>
        <w:tc>
          <w:tcPr>
            <w:tcW w:w="1840" w:type="dxa"/>
            <w:shd w:val="clear" w:color="auto" w:fill="auto"/>
            <w:vAlign w:val="center"/>
            <w:hideMark/>
          </w:tcPr>
          <w:p w:rsidR="0095056A" w:rsidRPr="00286EBC" w:rsidRDefault="0095056A" w:rsidP="004F4DB9">
            <w:pPr>
              <w:spacing w:line="241" w:lineRule="auto"/>
              <w:ind w:left="-93" w:right="51" w:firstLineChars="44" w:firstLine="92"/>
            </w:pPr>
            <w:r>
              <w:rPr>
                <w:rFonts w:hint="eastAsia"/>
              </w:rPr>
              <w:t>url</w:t>
            </w:r>
          </w:p>
        </w:tc>
        <w:tc>
          <w:tcPr>
            <w:tcW w:w="1152" w:type="dxa"/>
            <w:shd w:val="clear" w:color="auto" w:fill="auto"/>
            <w:vAlign w:val="center"/>
            <w:hideMark/>
          </w:tcPr>
          <w:p w:rsidR="0095056A" w:rsidRDefault="0095056A" w:rsidP="004F4DB9">
            <w:pPr>
              <w:spacing w:line="241" w:lineRule="auto"/>
              <w:ind w:left="-93" w:right="51" w:firstLineChars="44" w:firstLine="92"/>
            </w:pPr>
            <w:r>
              <w:rPr>
                <w:rFonts w:hint="eastAsia"/>
              </w:rPr>
              <w:t>String</w:t>
            </w:r>
          </w:p>
        </w:tc>
        <w:tc>
          <w:tcPr>
            <w:tcW w:w="4212" w:type="dxa"/>
            <w:shd w:val="clear" w:color="auto" w:fill="auto"/>
            <w:vAlign w:val="center"/>
            <w:hideMark/>
          </w:tcPr>
          <w:p w:rsidR="0095056A" w:rsidRDefault="0095056A" w:rsidP="0076008F">
            <w:pPr>
              <w:pStyle w:val="100"/>
            </w:pPr>
            <w:r>
              <w:rPr>
                <w:rFonts w:hint="eastAsia"/>
              </w:rPr>
              <w:t>回调</w:t>
            </w:r>
            <w:r>
              <w:rPr>
                <w:rFonts w:hint="eastAsia"/>
              </w:rPr>
              <w:t>URL</w:t>
            </w:r>
          </w:p>
          <w:p w:rsidR="0095056A" w:rsidRDefault="0095056A" w:rsidP="004F4DB9">
            <w:pPr>
              <w:spacing w:line="241" w:lineRule="auto"/>
              <w:ind w:left="-93" w:right="51" w:firstLineChars="44" w:firstLine="92"/>
            </w:pPr>
            <w:r>
              <w:rPr>
                <w:rFonts w:hint="eastAsia"/>
              </w:rPr>
              <w:t>在无应用级</w:t>
            </w:r>
            <w:r>
              <w:rPr>
                <w:rFonts w:hint="eastAsia"/>
              </w:rPr>
              <w:t>url</w:t>
            </w:r>
            <w:r>
              <w:rPr>
                <w:rFonts w:hint="eastAsia"/>
              </w:rPr>
              <w:t>时，不返回或为空。</w:t>
            </w:r>
          </w:p>
        </w:tc>
        <w:tc>
          <w:tcPr>
            <w:tcW w:w="848" w:type="dxa"/>
            <w:shd w:val="clear" w:color="auto" w:fill="auto"/>
            <w:vAlign w:val="center"/>
            <w:hideMark/>
          </w:tcPr>
          <w:p w:rsidR="0095056A" w:rsidRPr="00B37C41" w:rsidRDefault="0095056A" w:rsidP="004F4DB9">
            <w:pPr>
              <w:spacing w:line="241" w:lineRule="auto"/>
              <w:ind w:left="-93" w:right="51" w:firstLineChars="44" w:firstLine="92"/>
            </w:pPr>
            <w:r>
              <w:rPr>
                <w:rFonts w:hint="eastAsia"/>
              </w:rPr>
              <w:t>O</w:t>
            </w:r>
          </w:p>
        </w:tc>
      </w:tr>
      <w:tr w:rsidR="0095056A" w:rsidRPr="00665A25" w:rsidTr="004F4DB9">
        <w:trPr>
          <w:trHeight w:val="330"/>
          <w:jc w:val="center"/>
        </w:trPr>
        <w:tc>
          <w:tcPr>
            <w:tcW w:w="1840" w:type="dxa"/>
            <w:shd w:val="clear" w:color="auto" w:fill="auto"/>
            <w:vAlign w:val="center"/>
            <w:hideMark/>
          </w:tcPr>
          <w:p w:rsidR="0095056A" w:rsidRPr="00286EBC" w:rsidRDefault="0095056A" w:rsidP="004F4DB9">
            <w:pPr>
              <w:spacing w:line="241" w:lineRule="auto"/>
              <w:ind w:left="-93" w:right="51" w:firstLineChars="44" w:firstLine="92"/>
            </w:pPr>
          </w:p>
        </w:tc>
        <w:tc>
          <w:tcPr>
            <w:tcW w:w="1152" w:type="dxa"/>
            <w:shd w:val="clear" w:color="auto" w:fill="auto"/>
            <w:vAlign w:val="center"/>
            <w:hideMark/>
          </w:tcPr>
          <w:p w:rsidR="0095056A" w:rsidRDefault="0095056A" w:rsidP="004F4DB9">
            <w:pPr>
              <w:spacing w:line="241" w:lineRule="auto"/>
              <w:ind w:left="-93" w:right="51" w:firstLineChars="44" w:firstLine="92"/>
            </w:pPr>
          </w:p>
        </w:tc>
        <w:tc>
          <w:tcPr>
            <w:tcW w:w="4212" w:type="dxa"/>
            <w:shd w:val="clear" w:color="auto" w:fill="auto"/>
            <w:vAlign w:val="center"/>
            <w:hideMark/>
          </w:tcPr>
          <w:p w:rsidR="0095056A" w:rsidRDefault="0095056A" w:rsidP="004F4DB9">
            <w:pPr>
              <w:spacing w:line="241" w:lineRule="auto"/>
              <w:ind w:left="-93" w:right="51" w:firstLineChars="44" w:firstLine="92"/>
            </w:pPr>
          </w:p>
        </w:tc>
        <w:tc>
          <w:tcPr>
            <w:tcW w:w="848" w:type="dxa"/>
            <w:shd w:val="clear" w:color="auto" w:fill="auto"/>
            <w:vAlign w:val="center"/>
            <w:hideMark/>
          </w:tcPr>
          <w:p w:rsidR="0095056A" w:rsidRPr="00B37C41" w:rsidRDefault="0095056A" w:rsidP="004F4DB9">
            <w:pPr>
              <w:spacing w:line="241" w:lineRule="auto"/>
              <w:ind w:left="-93" w:right="51" w:firstLineChars="44" w:firstLine="92"/>
            </w:pPr>
          </w:p>
        </w:tc>
      </w:tr>
    </w:tbl>
    <w:p w:rsidR="001A42AE" w:rsidRDefault="001A42AE" w:rsidP="001A42AE">
      <w:pPr>
        <w:ind w:left="420"/>
      </w:pPr>
    </w:p>
    <w:p w:rsidR="001A42AE" w:rsidRDefault="001A42AE" w:rsidP="001A42AE">
      <w:pPr>
        <w:ind w:left="420"/>
      </w:pPr>
      <w:r>
        <w:rPr>
          <w:rFonts w:hint="eastAsia"/>
        </w:rPr>
        <w:t>举例</w:t>
      </w:r>
    </w:p>
    <w:tbl>
      <w:tblPr>
        <w:tblW w:w="0" w:type="auto"/>
        <w:tblInd w:w="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1854"/>
        <w:gridCol w:w="6418"/>
      </w:tblGrid>
      <w:tr w:rsidR="001A42AE" w:rsidRPr="0038247B" w:rsidTr="004F4DB9">
        <w:trPr>
          <w:cantSplit/>
          <w:trHeight w:val="300"/>
        </w:trPr>
        <w:tc>
          <w:tcPr>
            <w:tcW w:w="189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1A42AE" w:rsidRPr="0038247B" w:rsidRDefault="001A42AE" w:rsidP="004F4DB9">
            <w:pPr>
              <w:pStyle w:val="TableHeading"/>
            </w:pPr>
            <w:r w:rsidRPr="0038247B">
              <w:t>Request/Response</w:t>
            </w:r>
          </w:p>
        </w:tc>
        <w:tc>
          <w:tcPr>
            <w:tcW w:w="6375"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1A42AE" w:rsidRPr="0038247B" w:rsidRDefault="001A42AE" w:rsidP="004F4DB9">
            <w:pPr>
              <w:pStyle w:val="TableHeading"/>
            </w:pPr>
            <w:r w:rsidRPr="0038247B">
              <w:t>Example</w:t>
            </w:r>
          </w:p>
        </w:tc>
      </w:tr>
      <w:tr w:rsidR="001A42AE" w:rsidRPr="00B05DED" w:rsidTr="004F4DB9">
        <w:trPr>
          <w:cantSplit/>
          <w:trHeight w:val="281"/>
        </w:trPr>
        <w:tc>
          <w:tcPr>
            <w:tcW w:w="1897" w:type="dxa"/>
          </w:tcPr>
          <w:p w:rsidR="001A42AE" w:rsidRPr="002B69A5" w:rsidRDefault="001A42AE" w:rsidP="004F4DB9">
            <w:pPr>
              <w:pStyle w:val="TableText"/>
              <w:rPr>
                <w:lang w:val="fr-FR"/>
              </w:rPr>
            </w:pPr>
            <w:r w:rsidRPr="0038247B">
              <w:t>Request</w:t>
            </w:r>
          </w:p>
        </w:tc>
        <w:tc>
          <w:tcPr>
            <w:tcW w:w="6375" w:type="dxa"/>
          </w:tcPr>
          <w:p w:rsidR="00EF424A" w:rsidRPr="00EF424A" w:rsidRDefault="00EF424A" w:rsidP="00EF424A">
            <w:pPr>
              <w:pStyle w:val="TerminalDisplayinTable"/>
              <w:shd w:val="clear" w:color="auto" w:fill="D9D9D9"/>
              <w:spacing w:line="240" w:lineRule="auto"/>
              <w:rPr>
                <w:lang w:val="fr-FR"/>
              </w:rPr>
            </w:pPr>
            <w:r w:rsidRPr="00EF424A">
              <w:rPr>
                <w:lang w:val="fr-FR"/>
              </w:rPr>
              <w:t>{</w:t>
            </w:r>
          </w:p>
          <w:p w:rsidR="007530D7" w:rsidRDefault="00EF424A">
            <w:pPr>
              <w:pStyle w:val="TerminalDisplayinTable"/>
              <w:shd w:val="clear" w:color="auto" w:fill="D9D9D9"/>
              <w:spacing w:line="240" w:lineRule="auto"/>
              <w:rPr>
                <w:lang w:val="fr-FR"/>
              </w:rPr>
            </w:pPr>
            <w:r w:rsidRPr="00EF424A">
              <w:rPr>
                <w:lang w:val="fr-FR"/>
              </w:rPr>
              <w:t xml:space="preserve">    "sign": "446a555506c6e2a1077145aea53266ad05e95c0f8d41aa00bc272549c80fc2d8",</w:t>
            </w:r>
          </w:p>
          <w:p w:rsidR="007530D7" w:rsidRDefault="00EF424A">
            <w:pPr>
              <w:pStyle w:val="TerminalDisplayinTable"/>
              <w:shd w:val="clear" w:color="auto" w:fill="D9D9D9"/>
              <w:spacing w:line="240" w:lineRule="auto"/>
              <w:rPr>
                <w:lang w:val="fr-FR"/>
              </w:rPr>
            </w:pPr>
            <w:r w:rsidRPr="00EF424A">
              <w:rPr>
                <w:lang w:val="fr-FR"/>
              </w:rPr>
              <w:t xml:space="preserve">    "applicationIDs": [</w:t>
            </w:r>
          </w:p>
          <w:p w:rsidR="007530D7" w:rsidRDefault="00EF424A">
            <w:pPr>
              <w:pStyle w:val="TerminalDisplayinTable"/>
              <w:shd w:val="clear" w:color="auto" w:fill="D9D9D9"/>
              <w:spacing w:line="240" w:lineRule="auto"/>
              <w:rPr>
                <w:lang w:val="fr-FR"/>
              </w:rPr>
            </w:pPr>
            <w:r w:rsidRPr="00EF424A">
              <w:rPr>
                <w:lang w:val="fr-FR"/>
              </w:rPr>
              <w:t xml:space="preserve">        {</w:t>
            </w:r>
          </w:p>
          <w:p w:rsidR="007530D7" w:rsidRDefault="00EF424A">
            <w:pPr>
              <w:pStyle w:val="TerminalDisplayinTable"/>
              <w:shd w:val="clear" w:color="auto" w:fill="D9D9D9"/>
              <w:spacing w:line="240" w:lineRule="auto"/>
              <w:rPr>
                <w:lang w:val="fr-FR"/>
              </w:rPr>
            </w:pPr>
            <w:r w:rsidRPr="00EF424A">
              <w:rPr>
                <w:lang w:val="fr-FR"/>
              </w:rPr>
              <w:t xml:space="preserve">            "applicationID": "10000213"</w:t>
            </w:r>
          </w:p>
          <w:p w:rsidR="007530D7" w:rsidRDefault="00EF424A">
            <w:pPr>
              <w:pStyle w:val="TerminalDisplayinTable"/>
              <w:shd w:val="clear" w:color="auto" w:fill="D9D9D9"/>
              <w:spacing w:line="240" w:lineRule="auto"/>
              <w:rPr>
                <w:lang w:val="fr-FR"/>
              </w:rPr>
            </w:pPr>
            <w:r w:rsidRPr="00EF424A">
              <w:rPr>
                <w:lang w:val="fr-FR"/>
              </w:rPr>
              <w:t xml:space="preserve">        },</w:t>
            </w:r>
          </w:p>
          <w:p w:rsidR="007530D7" w:rsidRDefault="00EF424A">
            <w:pPr>
              <w:pStyle w:val="TerminalDisplayinTable"/>
              <w:shd w:val="clear" w:color="auto" w:fill="D9D9D9"/>
              <w:spacing w:line="240" w:lineRule="auto"/>
              <w:rPr>
                <w:lang w:val="fr-FR"/>
              </w:rPr>
            </w:pPr>
            <w:r w:rsidRPr="00EF424A">
              <w:rPr>
                <w:lang w:val="fr-FR"/>
              </w:rPr>
              <w:t xml:space="preserve">        {</w:t>
            </w:r>
          </w:p>
          <w:p w:rsidR="007530D7" w:rsidRDefault="00EF424A">
            <w:pPr>
              <w:pStyle w:val="TerminalDisplayinTable"/>
              <w:shd w:val="clear" w:color="auto" w:fill="D9D9D9"/>
              <w:spacing w:line="240" w:lineRule="auto"/>
              <w:rPr>
                <w:lang w:val="fr-FR"/>
              </w:rPr>
            </w:pPr>
            <w:r w:rsidRPr="00EF424A">
              <w:rPr>
                <w:lang w:val="fr-FR"/>
              </w:rPr>
              <w:t xml:space="preserve">            "applicationID": "appid2"</w:t>
            </w:r>
          </w:p>
          <w:p w:rsidR="007530D7" w:rsidRDefault="00EF424A">
            <w:pPr>
              <w:pStyle w:val="TerminalDisplayinTable"/>
              <w:shd w:val="clear" w:color="auto" w:fill="D9D9D9"/>
              <w:spacing w:line="240" w:lineRule="auto"/>
              <w:rPr>
                <w:lang w:val="fr-FR"/>
              </w:rPr>
            </w:pPr>
            <w:r w:rsidRPr="00EF424A">
              <w:rPr>
                <w:lang w:val="fr-FR"/>
              </w:rPr>
              <w:t xml:space="preserve">        }]</w:t>
            </w:r>
          </w:p>
          <w:p w:rsidR="007530D7" w:rsidRDefault="00EF424A">
            <w:pPr>
              <w:pStyle w:val="TerminalDisplayinTable"/>
              <w:shd w:val="clear" w:color="auto" w:fill="D9D9D9"/>
              <w:spacing w:line="240" w:lineRule="auto"/>
              <w:rPr>
                <w:lang w:val="fr-FR"/>
              </w:rPr>
            </w:pPr>
            <w:r w:rsidRPr="00EF424A">
              <w:rPr>
                <w:lang w:val="fr-FR"/>
              </w:rPr>
              <w:t>}</w:t>
            </w:r>
          </w:p>
        </w:tc>
      </w:tr>
      <w:tr w:rsidR="001A42AE" w:rsidRPr="001C6E22" w:rsidTr="004F4DB9">
        <w:trPr>
          <w:cantSplit/>
          <w:trHeight w:val="281"/>
        </w:trPr>
        <w:tc>
          <w:tcPr>
            <w:tcW w:w="1897" w:type="dxa"/>
          </w:tcPr>
          <w:p w:rsidR="001A42AE" w:rsidRPr="002B69A5" w:rsidRDefault="001A42AE" w:rsidP="004F4DB9">
            <w:pPr>
              <w:pStyle w:val="TableText"/>
              <w:rPr>
                <w:lang w:val="fr-FR"/>
              </w:rPr>
            </w:pPr>
            <w:r w:rsidRPr="002B69A5">
              <w:rPr>
                <w:lang w:val="fr-FR"/>
              </w:rPr>
              <w:lastRenderedPageBreak/>
              <w:t>Response</w:t>
            </w:r>
          </w:p>
        </w:tc>
        <w:tc>
          <w:tcPr>
            <w:tcW w:w="6375" w:type="dxa"/>
          </w:tcPr>
          <w:p w:rsidR="00EF424A" w:rsidRPr="00EF424A" w:rsidRDefault="00EF424A" w:rsidP="00EF424A">
            <w:pPr>
              <w:pStyle w:val="TerminalDisplayinTable"/>
              <w:shd w:val="clear" w:color="auto" w:fill="D9D9D9"/>
              <w:spacing w:line="240" w:lineRule="auto"/>
              <w:rPr>
                <w:lang w:val="fr-FR"/>
              </w:rPr>
            </w:pPr>
            <w:r w:rsidRPr="00EF424A">
              <w:rPr>
                <w:lang w:val="fr-FR"/>
              </w:rPr>
              <w:t>{</w:t>
            </w:r>
          </w:p>
          <w:p w:rsidR="007530D7" w:rsidRDefault="00EF424A">
            <w:pPr>
              <w:pStyle w:val="TerminalDisplayinTable"/>
              <w:shd w:val="clear" w:color="auto" w:fill="D9D9D9"/>
              <w:spacing w:line="240" w:lineRule="auto"/>
              <w:rPr>
                <w:lang w:val="fr-FR"/>
              </w:rPr>
            </w:pPr>
            <w:r w:rsidRPr="00EF424A">
              <w:rPr>
                <w:lang w:val="fr-FR"/>
              </w:rPr>
              <w:t xml:space="preserve">    "returnCode": "0",</w:t>
            </w:r>
          </w:p>
          <w:p w:rsidR="007530D7" w:rsidRDefault="00EF424A">
            <w:pPr>
              <w:pStyle w:val="TerminalDisplayinTable"/>
              <w:shd w:val="clear" w:color="auto" w:fill="D9D9D9"/>
              <w:spacing w:line="240" w:lineRule="auto"/>
              <w:rPr>
                <w:lang w:val="fr-FR"/>
              </w:rPr>
            </w:pPr>
            <w:r w:rsidRPr="00EF424A">
              <w:rPr>
                <w:lang w:val="fr-FR"/>
              </w:rPr>
              <w:t xml:space="preserve">    "data": [</w:t>
            </w:r>
          </w:p>
          <w:p w:rsidR="007530D7" w:rsidRDefault="00EF424A">
            <w:pPr>
              <w:pStyle w:val="TerminalDisplayinTable"/>
              <w:shd w:val="clear" w:color="auto" w:fill="D9D9D9"/>
              <w:spacing w:line="240" w:lineRule="auto"/>
              <w:rPr>
                <w:lang w:val="fr-FR"/>
              </w:rPr>
            </w:pPr>
            <w:r w:rsidRPr="00EF424A">
              <w:rPr>
                <w:lang w:val="fr-FR"/>
              </w:rPr>
              <w:t xml:space="preserve">        </w:t>
            </w:r>
          </w:p>
          <w:p w:rsidR="007530D7" w:rsidRDefault="00EF424A">
            <w:pPr>
              <w:pStyle w:val="TerminalDisplayinTable"/>
              <w:shd w:val="clear" w:color="auto" w:fill="D9D9D9"/>
              <w:spacing w:line="240" w:lineRule="auto"/>
              <w:rPr>
                <w:lang w:val="fr-FR"/>
              </w:rPr>
            </w:pPr>
            <w:r w:rsidRPr="00EF424A">
              <w:rPr>
                <w:lang w:val="fr-FR"/>
              </w:rPr>
              <w:t xml:space="preserve">        {</w:t>
            </w:r>
          </w:p>
          <w:p w:rsidR="007530D7" w:rsidRDefault="00EF424A">
            <w:pPr>
              <w:pStyle w:val="TerminalDisplayinTable"/>
              <w:shd w:val="clear" w:color="auto" w:fill="D9D9D9"/>
              <w:spacing w:line="240" w:lineRule="auto"/>
              <w:rPr>
                <w:lang w:val="fr-FR"/>
              </w:rPr>
            </w:pPr>
            <w:r w:rsidRPr="00EF424A">
              <w:rPr>
                <w:lang w:val="fr-FR"/>
              </w:rPr>
              <w:t xml:space="preserve">            "reason": "developer",</w:t>
            </w:r>
          </w:p>
          <w:p w:rsidR="007530D7" w:rsidRDefault="00EF424A">
            <w:pPr>
              <w:pStyle w:val="TerminalDisplayinTable"/>
              <w:shd w:val="clear" w:color="auto" w:fill="D9D9D9"/>
              <w:spacing w:line="240" w:lineRule="auto"/>
              <w:rPr>
                <w:lang w:val="fr-FR"/>
              </w:rPr>
            </w:pPr>
            <w:r w:rsidRPr="00EF424A">
              <w:rPr>
                <w:lang w:val="fr-FR"/>
              </w:rPr>
              <w:t xml:space="preserve">            "status": "3",</w:t>
            </w:r>
          </w:p>
          <w:p w:rsidR="007530D7" w:rsidRDefault="00EF424A">
            <w:pPr>
              <w:pStyle w:val="TerminalDisplayinTable"/>
              <w:shd w:val="clear" w:color="auto" w:fill="D9D9D9"/>
              <w:spacing w:line="240" w:lineRule="auto"/>
              <w:rPr>
                <w:lang w:val="fr-FR"/>
              </w:rPr>
            </w:pPr>
            <w:r w:rsidRPr="00EF424A">
              <w:rPr>
                <w:lang w:val="fr-FR"/>
              </w:rPr>
              <w:t xml:space="preserve">            "applicationID": "10000213",</w:t>
            </w:r>
          </w:p>
          <w:p w:rsidR="007530D7" w:rsidRDefault="00EF424A">
            <w:pPr>
              <w:pStyle w:val="TerminalDisplayinTable"/>
              <w:shd w:val="clear" w:color="auto" w:fill="D9D9D9"/>
              <w:spacing w:line="240" w:lineRule="auto"/>
              <w:rPr>
                <w:lang w:val="fr-FR"/>
              </w:rPr>
            </w:pPr>
            <w:r w:rsidRPr="00EF424A">
              <w:rPr>
                <w:lang w:val="fr-FR"/>
              </w:rPr>
              <w:t xml:space="preserve">            "url": "http://192.168.193.12:28080/CallbackDemo/demo"</w:t>
            </w:r>
          </w:p>
          <w:p w:rsidR="007530D7" w:rsidRDefault="00EF424A">
            <w:pPr>
              <w:pStyle w:val="TerminalDisplayinTable"/>
              <w:shd w:val="clear" w:color="auto" w:fill="D9D9D9"/>
              <w:spacing w:line="240" w:lineRule="auto"/>
              <w:rPr>
                <w:lang w:val="fr-FR"/>
              </w:rPr>
            </w:pPr>
            <w:r w:rsidRPr="00EF424A">
              <w:rPr>
                <w:lang w:val="fr-FR"/>
              </w:rPr>
              <w:t xml:space="preserve">        },</w:t>
            </w:r>
          </w:p>
          <w:p w:rsidR="007530D7" w:rsidRDefault="00EF424A">
            <w:pPr>
              <w:pStyle w:val="TerminalDisplayinTable"/>
              <w:shd w:val="clear" w:color="auto" w:fill="D9D9D9"/>
              <w:spacing w:line="240" w:lineRule="auto"/>
              <w:rPr>
                <w:lang w:val="fr-FR"/>
              </w:rPr>
            </w:pPr>
            <w:r w:rsidRPr="00EF424A">
              <w:rPr>
                <w:lang w:val="fr-FR"/>
              </w:rPr>
              <w:t xml:space="preserve">        {</w:t>
            </w:r>
          </w:p>
          <w:p w:rsidR="007530D7" w:rsidRDefault="00EF424A">
            <w:pPr>
              <w:pStyle w:val="TerminalDisplayinTable"/>
              <w:shd w:val="clear" w:color="auto" w:fill="D9D9D9"/>
              <w:spacing w:line="240" w:lineRule="auto"/>
              <w:rPr>
                <w:lang w:val="fr-FR"/>
              </w:rPr>
            </w:pPr>
            <w:r w:rsidRPr="00EF424A">
              <w:rPr>
                <w:lang w:val="fr-FR"/>
              </w:rPr>
              <w:t xml:space="preserve">            "status": "-1",</w:t>
            </w:r>
          </w:p>
          <w:p w:rsidR="007530D7" w:rsidRDefault="00EF424A">
            <w:pPr>
              <w:pStyle w:val="TerminalDisplayinTable"/>
              <w:shd w:val="clear" w:color="auto" w:fill="D9D9D9"/>
              <w:spacing w:line="240" w:lineRule="auto"/>
              <w:rPr>
                <w:lang w:val="fr-FR"/>
              </w:rPr>
            </w:pPr>
            <w:r w:rsidRPr="00EF424A">
              <w:rPr>
                <w:lang w:val="fr-FR"/>
              </w:rPr>
              <w:t xml:space="preserve">            "applicationID": "appid2"</w:t>
            </w:r>
          </w:p>
          <w:p w:rsidR="007530D7" w:rsidRDefault="00EF424A">
            <w:pPr>
              <w:pStyle w:val="TerminalDisplayinTable"/>
              <w:shd w:val="clear" w:color="auto" w:fill="D9D9D9"/>
              <w:spacing w:line="240" w:lineRule="auto"/>
              <w:rPr>
                <w:lang w:val="fr-FR"/>
              </w:rPr>
            </w:pPr>
            <w:r w:rsidRPr="00EF424A">
              <w:rPr>
                <w:lang w:val="fr-FR"/>
              </w:rPr>
              <w:t xml:space="preserve">        }],</w:t>
            </w:r>
          </w:p>
          <w:p w:rsidR="007530D7" w:rsidRDefault="00EF424A">
            <w:pPr>
              <w:pStyle w:val="TerminalDisplayinTable"/>
              <w:shd w:val="clear" w:color="auto" w:fill="D9D9D9"/>
              <w:spacing w:line="240" w:lineRule="auto"/>
              <w:rPr>
                <w:lang w:val="fr-FR"/>
              </w:rPr>
            </w:pPr>
            <w:r w:rsidRPr="00EF424A">
              <w:rPr>
                <w:lang w:val="fr-FR"/>
              </w:rPr>
              <w:t xml:space="preserve">    "returnDesc": "success"</w:t>
            </w:r>
          </w:p>
          <w:p w:rsidR="007530D7" w:rsidRDefault="00EF424A">
            <w:pPr>
              <w:pStyle w:val="TerminalDisplayinTable"/>
              <w:shd w:val="clear" w:color="auto" w:fill="D9D9D9"/>
              <w:spacing w:line="240" w:lineRule="auto"/>
              <w:rPr>
                <w:lang w:val="fr-FR"/>
              </w:rPr>
            </w:pPr>
            <w:r w:rsidRPr="00EF424A">
              <w:rPr>
                <w:lang w:val="fr-FR"/>
              </w:rPr>
              <w:t>}</w:t>
            </w:r>
          </w:p>
        </w:tc>
      </w:tr>
    </w:tbl>
    <w:p w:rsidR="001A42AE" w:rsidRDefault="001A42AE" w:rsidP="001A42AE">
      <w:pPr>
        <w:spacing w:line="312" w:lineRule="exact"/>
        <w:ind w:right="-20"/>
        <w:rPr>
          <w:lang w:val="fr-FR"/>
        </w:rPr>
      </w:pPr>
    </w:p>
    <w:p w:rsidR="00785473" w:rsidRDefault="00785473" w:rsidP="001A42AE">
      <w:pPr>
        <w:spacing w:line="312" w:lineRule="exact"/>
        <w:ind w:right="-20"/>
        <w:rPr>
          <w:lang w:val="fr-FR"/>
        </w:rPr>
      </w:pPr>
    </w:p>
    <w:p w:rsidR="00785473" w:rsidRPr="006A4F86" w:rsidRDefault="00785473" w:rsidP="001A42AE">
      <w:pPr>
        <w:spacing w:line="312" w:lineRule="exact"/>
        <w:ind w:right="-20"/>
        <w:rPr>
          <w:lang w:val="fr-FR"/>
        </w:rPr>
      </w:pPr>
    </w:p>
    <w:p w:rsidR="001A42AE" w:rsidRPr="00D9377C" w:rsidRDefault="001A42AE" w:rsidP="008A7870">
      <w:pPr>
        <w:ind w:firstLineChars="150" w:firstLine="315"/>
      </w:pPr>
    </w:p>
    <w:p w:rsidR="00AC7C57" w:rsidRDefault="00AC7C57" w:rsidP="00AC7C57">
      <w:pPr>
        <w:pStyle w:val="2"/>
      </w:pPr>
      <w:r>
        <w:rPr>
          <w:rFonts w:hint="eastAsia"/>
        </w:rPr>
        <w:t>Del</w:t>
      </w:r>
      <w:r>
        <w:rPr>
          <w:rFonts w:hint="eastAsia"/>
        </w:rPr>
        <w:t>接口</w:t>
      </w:r>
    </w:p>
    <w:p w:rsidR="00D9377C" w:rsidRDefault="00D9377C" w:rsidP="00D9377C">
      <w:pPr>
        <w:ind w:firstLineChars="150" w:firstLine="315"/>
      </w:pPr>
      <w:r>
        <w:rPr>
          <w:rFonts w:hint="eastAsia"/>
        </w:rPr>
        <w:t>暂不实现；</w:t>
      </w:r>
    </w:p>
    <w:p w:rsidR="00A638CE" w:rsidRDefault="00A638CE" w:rsidP="00A638CE">
      <w:pPr>
        <w:pStyle w:val="2"/>
      </w:pPr>
      <w:r>
        <w:rPr>
          <w:rFonts w:hint="eastAsia"/>
        </w:rPr>
        <w:t>已删除</w:t>
      </w:r>
    </w:p>
    <w:p w:rsidR="00A638CE" w:rsidRDefault="00A638CE" w:rsidP="00A638CE">
      <w:pPr>
        <w:pStyle w:val="2"/>
      </w:pPr>
      <w:r>
        <w:rPr>
          <w:rFonts w:hint="eastAsia"/>
        </w:rPr>
        <w:t>已删除</w:t>
      </w:r>
    </w:p>
    <w:p w:rsidR="00A638CE" w:rsidRDefault="00A638CE" w:rsidP="00A638CE">
      <w:pPr>
        <w:pStyle w:val="2"/>
      </w:pPr>
      <w:r>
        <w:rPr>
          <w:rFonts w:hint="eastAsia"/>
        </w:rPr>
        <w:t>已删除</w:t>
      </w:r>
    </w:p>
    <w:p w:rsidR="00A638CE" w:rsidRDefault="00A638CE" w:rsidP="00D9377C">
      <w:pPr>
        <w:ind w:firstLineChars="150" w:firstLine="315"/>
      </w:pPr>
    </w:p>
    <w:p w:rsidR="004950A3" w:rsidRDefault="004950A3" w:rsidP="004950A3">
      <w:pPr>
        <w:pStyle w:val="2"/>
      </w:pPr>
      <w:r>
        <w:rPr>
          <w:rFonts w:hint="eastAsia"/>
        </w:rPr>
        <w:t>Sign</w:t>
      </w:r>
      <w:r>
        <w:rPr>
          <w:rFonts w:hint="eastAsia"/>
        </w:rPr>
        <w:t>签名接口</w:t>
      </w:r>
    </w:p>
    <w:p w:rsidR="00CB1C41" w:rsidRPr="00CB1C41" w:rsidRDefault="00CB1C41" w:rsidP="00CB1C41">
      <w:pPr>
        <w:ind w:firstLineChars="150" w:firstLine="315"/>
      </w:pPr>
      <w:r>
        <w:rPr>
          <w:rFonts w:hint="eastAsia"/>
        </w:rPr>
        <w:t>根据输入的内容提供签名。</w:t>
      </w:r>
    </w:p>
    <w:p w:rsidR="00CB1C41" w:rsidRPr="005F1769" w:rsidRDefault="00CB1C41" w:rsidP="00CB1C41">
      <w:pPr>
        <w:pStyle w:val="3"/>
        <w:rPr>
          <w:sz w:val="21"/>
          <w:szCs w:val="21"/>
        </w:rPr>
      </w:pPr>
      <w:r>
        <w:rPr>
          <w:rFonts w:hint="eastAsia"/>
          <w:sz w:val="21"/>
          <w:szCs w:val="21"/>
        </w:rPr>
        <w:t>开发者联盟调用接口</w:t>
      </w:r>
    </w:p>
    <w:p w:rsidR="00CB1C41" w:rsidRDefault="005273C5" w:rsidP="00CB1C41">
      <w:pPr>
        <w:ind w:firstLineChars="150" w:firstLine="315"/>
      </w:pPr>
      <w:r>
        <w:rPr>
          <w:rFonts w:hint="eastAsia"/>
        </w:rPr>
        <w:t>开发者</w:t>
      </w:r>
      <w:r w:rsidR="00CB1C41" w:rsidRPr="00527994">
        <w:rPr>
          <w:rFonts w:hint="eastAsia"/>
        </w:rPr>
        <w:t>：</w:t>
      </w:r>
      <w:r w:rsidR="00CB1C41" w:rsidRPr="00527994">
        <w:t xml:space="preserve">String </w:t>
      </w:r>
      <w:r w:rsidR="00CB1C41">
        <w:rPr>
          <w:color w:val="1F497D"/>
        </w:rPr>
        <w:t>huawei.trade.serv</w:t>
      </w:r>
      <w:r w:rsidR="00CB1C41">
        <w:rPr>
          <w:rFonts w:hint="eastAsia"/>
          <w:color w:val="1F497D"/>
        </w:rPr>
        <w:t>i</w:t>
      </w:r>
      <w:r w:rsidR="00CB1C41">
        <w:rPr>
          <w:color w:val="1F497D"/>
        </w:rPr>
        <w:t>c</w:t>
      </w:r>
      <w:r w:rsidR="00CB1C41">
        <w:rPr>
          <w:rFonts w:hint="eastAsia"/>
          <w:color w:val="1F497D"/>
        </w:rPr>
        <w:t>e.</w:t>
      </w:r>
      <w:r w:rsidR="00CB1C41">
        <w:rPr>
          <w:rFonts w:hint="eastAsia"/>
        </w:rPr>
        <w:t>sign</w:t>
      </w:r>
      <w:r w:rsidR="00CB1C41" w:rsidRPr="00527994">
        <w:t>(required String params)</w:t>
      </w:r>
    </w:p>
    <w:p w:rsidR="005273C5" w:rsidRPr="00527994" w:rsidRDefault="005273C5" w:rsidP="005273C5">
      <w:pPr>
        <w:ind w:firstLineChars="150" w:firstLine="315"/>
      </w:pPr>
      <w:r>
        <w:rPr>
          <w:rFonts w:hint="eastAsia"/>
        </w:rPr>
        <w:t>管理者接口</w:t>
      </w:r>
      <w:r w:rsidRPr="00527994">
        <w:rPr>
          <w:rFonts w:hint="eastAsia"/>
        </w:rPr>
        <w:t>：</w:t>
      </w:r>
      <w:r w:rsidRPr="00527994">
        <w:t xml:space="preserve">String </w:t>
      </w:r>
      <w:r>
        <w:rPr>
          <w:color w:val="1F497D"/>
        </w:rPr>
        <w:t>huawei.trade.</w:t>
      </w:r>
      <w:r>
        <w:rPr>
          <w:rFonts w:hint="eastAsia"/>
          <w:color w:val="1F497D"/>
        </w:rPr>
        <w:t>mgt.</w:t>
      </w:r>
      <w:r>
        <w:rPr>
          <w:rFonts w:hint="eastAsia"/>
        </w:rPr>
        <w:t>sign</w:t>
      </w:r>
      <w:r w:rsidRPr="00527994">
        <w:t>(required String params)</w:t>
      </w:r>
    </w:p>
    <w:p w:rsidR="00CB1C41" w:rsidRDefault="00CB1C41" w:rsidP="00CB1C41">
      <w:pPr>
        <w:ind w:firstLineChars="150" w:firstLine="315"/>
      </w:pPr>
    </w:p>
    <w:p w:rsidR="00CB1C41" w:rsidRDefault="00CB1C41" w:rsidP="00CB1C41">
      <w:pPr>
        <w:ind w:firstLineChars="150" w:firstLine="315"/>
      </w:pPr>
      <w:r>
        <w:rPr>
          <w:rFonts w:hint="eastAsia"/>
        </w:rPr>
        <w:t>接口参数描述：</w:t>
      </w:r>
    </w:p>
    <w:tbl>
      <w:tblPr>
        <w:tblW w:w="8052" w:type="dxa"/>
        <w:jc w:val="center"/>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37"/>
        <w:gridCol w:w="1146"/>
        <w:gridCol w:w="4222"/>
        <w:gridCol w:w="847"/>
      </w:tblGrid>
      <w:tr w:rsidR="00CB1C41" w:rsidRPr="00F34E0C" w:rsidTr="007D5B8A">
        <w:trPr>
          <w:trHeight w:val="330"/>
          <w:jc w:val="center"/>
        </w:trPr>
        <w:tc>
          <w:tcPr>
            <w:tcW w:w="1837" w:type="dxa"/>
            <w:shd w:val="clear" w:color="auto" w:fill="auto"/>
            <w:vAlign w:val="center"/>
            <w:hideMark/>
          </w:tcPr>
          <w:p w:rsidR="00CB1C41" w:rsidRPr="00F34E0C" w:rsidRDefault="00CB1C41" w:rsidP="007D5B8A">
            <w:pPr>
              <w:jc w:val="center"/>
              <w:rPr>
                <w:b/>
              </w:rPr>
            </w:pPr>
            <w:r w:rsidRPr="00F34E0C">
              <w:rPr>
                <w:rFonts w:hint="eastAsia"/>
                <w:b/>
              </w:rPr>
              <w:lastRenderedPageBreak/>
              <w:t>名称</w:t>
            </w:r>
          </w:p>
        </w:tc>
        <w:tc>
          <w:tcPr>
            <w:tcW w:w="1146" w:type="dxa"/>
            <w:shd w:val="clear" w:color="auto" w:fill="auto"/>
            <w:vAlign w:val="center"/>
            <w:hideMark/>
          </w:tcPr>
          <w:p w:rsidR="00CB1C41" w:rsidRPr="00F34E0C" w:rsidRDefault="00CB1C41" w:rsidP="007D5B8A">
            <w:pPr>
              <w:jc w:val="center"/>
              <w:rPr>
                <w:b/>
              </w:rPr>
            </w:pPr>
            <w:r>
              <w:rPr>
                <w:rFonts w:hint="eastAsia"/>
                <w:b/>
              </w:rPr>
              <w:t>类型</w:t>
            </w:r>
          </w:p>
        </w:tc>
        <w:tc>
          <w:tcPr>
            <w:tcW w:w="4222" w:type="dxa"/>
            <w:shd w:val="clear" w:color="auto" w:fill="auto"/>
            <w:vAlign w:val="center"/>
            <w:hideMark/>
          </w:tcPr>
          <w:p w:rsidR="00CB1C41" w:rsidRPr="00F34E0C" w:rsidRDefault="00CB1C41" w:rsidP="007D5B8A">
            <w:pPr>
              <w:jc w:val="center"/>
              <w:rPr>
                <w:b/>
              </w:rPr>
            </w:pPr>
            <w:r w:rsidRPr="00F34E0C">
              <w:rPr>
                <w:rFonts w:hint="eastAsia"/>
                <w:b/>
              </w:rPr>
              <w:t>描述</w:t>
            </w:r>
          </w:p>
        </w:tc>
        <w:tc>
          <w:tcPr>
            <w:tcW w:w="847" w:type="dxa"/>
            <w:shd w:val="clear" w:color="auto" w:fill="auto"/>
            <w:vAlign w:val="center"/>
            <w:hideMark/>
          </w:tcPr>
          <w:p w:rsidR="00CB1C41" w:rsidRPr="00F34E0C" w:rsidRDefault="00CB1C41" w:rsidP="007D5B8A">
            <w:pPr>
              <w:jc w:val="center"/>
              <w:rPr>
                <w:b/>
              </w:rPr>
            </w:pPr>
            <w:r w:rsidRPr="00F34E0C">
              <w:rPr>
                <w:rFonts w:hint="eastAsia"/>
                <w:b/>
              </w:rPr>
              <w:t>可选</w:t>
            </w:r>
          </w:p>
        </w:tc>
      </w:tr>
      <w:tr w:rsidR="00CB1C41" w:rsidRPr="00CC549D" w:rsidTr="007D5B8A">
        <w:trPr>
          <w:trHeight w:val="330"/>
          <w:jc w:val="center"/>
        </w:trPr>
        <w:tc>
          <w:tcPr>
            <w:tcW w:w="1837" w:type="dxa"/>
            <w:tcBorders>
              <w:top w:val="single" w:sz="4" w:space="0" w:color="auto"/>
              <w:left w:val="single" w:sz="4" w:space="0" w:color="auto"/>
              <w:bottom w:val="single" w:sz="4" w:space="0" w:color="auto"/>
              <w:right w:val="single" w:sz="4" w:space="0" w:color="auto"/>
            </w:tcBorders>
            <w:shd w:val="clear" w:color="auto" w:fill="auto"/>
            <w:vAlign w:val="center"/>
          </w:tcPr>
          <w:p w:rsidR="00CB1C41" w:rsidRPr="00CC549D" w:rsidRDefault="00CB1C41" w:rsidP="007D5B8A">
            <w:pPr>
              <w:jc w:val="both"/>
              <w:rPr>
                <w:rFonts w:ascii="Calibri" w:hAnsi="Calibri"/>
              </w:rPr>
            </w:pPr>
            <w:r>
              <w:rPr>
                <w:rFonts w:hint="eastAsia"/>
              </w:rPr>
              <w:t>content</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center"/>
          </w:tcPr>
          <w:p w:rsidR="00CB1C41" w:rsidRPr="00CC549D" w:rsidRDefault="00CB1C41" w:rsidP="007D5B8A">
            <w:pPr>
              <w:jc w:val="both"/>
              <w:rPr>
                <w:rFonts w:ascii="Calibri" w:hAnsi="Calibri"/>
              </w:rPr>
            </w:pPr>
            <w:r>
              <w:rPr>
                <w:rFonts w:hint="eastAsia"/>
              </w:rPr>
              <w:t>string</w:t>
            </w:r>
          </w:p>
        </w:tc>
        <w:tc>
          <w:tcPr>
            <w:tcW w:w="4222" w:type="dxa"/>
            <w:tcBorders>
              <w:top w:val="single" w:sz="4" w:space="0" w:color="auto"/>
              <w:left w:val="single" w:sz="4" w:space="0" w:color="auto"/>
              <w:bottom w:val="single" w:sz="4" w:space="0" w:color="auto"/>
              <w:right w:val="single" w:sz="4" w:space="0" w:color="auto"/>
            </w:tcBorders>
            <w:shd w:val="clear" w:color="auto" w:fill="auto"/>
            <w:vAlign w:val="center"/>
          </w:tcPr>
          <w:p w:rsidR="00CB1C41" w:rsidRPr="00CC549D" w:rsidRDefault="00CB1C41" w:rsidP="007D5B8A">
            <w:pPr>
              <w:jc w:val="both"/>
              <w:rPr>
                <w:rFonts w:ascii="Calibri" w:hAnsi="Calibri"/>
              </w:rPr>
            </w:pPr>
            <w:r>
              <w:rPr>
                <w:rFonts w:ascii="Calibri" w:hAnsi="Calibri" w:hint="eastAsia"/>
              </w:rPr>
              <w:t>待签名内容</w:t>
            </w:r>
          </w:p>
        </w:tc>
        <w:tc>
          <w:tcPr>
            <w:tcW w:w="847" w:type="dxa"/>
            <w:tcBorders>
              <w:top w:val="single" w:sz="4" w:space="0" w:color="auto"/>
              <w:left w:val="single" w:sz="4" w:space="0" w:color="auto"/>
              <w:bottom w:val="single" w:sz="4" w:space="0" w:color="auto"/>
              <w:right w:val="single" w:sz="4" w:space="0" w:color="auto"/>
            </w:tcBorders>
            <w:shd w:val="clear" w:color="auto" w:fill="auto"/>
            <w:vAlign w:val="center"/>
          </w:tcPr>
          <w:p w:rsidR="00CB1C41" w:rsidRPr="00CC549D" w:rsidRDefault="00DB130B" w:rsidP="007D5B8A">
            <w:pPr>
              <w:jc w:val="both"/>
              <w:rPr>
                <w:rFonts w:ascii="Calibri" w:hAnsi="Calibri"/>
              </w:rPr>
            </w:pPr>
            <w:r>
              <w:rPr>
                <w:rFonts w:ascii="Calibri" w:hAnsi="Calibri" w:hint="eastAsia"/>
              </w:rPr>
              <w:t>O</w:t>
            </w:r>
          </w:p>
        </w:tc>
      </w:tr>
      <w:tr w:rsidR="00CB1C41" w:rsidRPr="00665A25" w:rsidTr="007D5B8A">
        <w:trPr>
          <w:trHeight w:val="330"/>
          <w:jc w:val="center"/>
        </w:trPr>
        <w:tc>
          <w:tcPr>
            <w:tcW w:w="1837" w:type="dxa"/>
            <w:shd w:val="clear" w:color="auto" w:fill="auto"/>
            <w:vAlign w:val="center"/>
            <w:hideMark/>
          </w:tcPr>
          <w:p w:rsidR="00CB1C41" w:rsidRDefault="00CB1C41" w:rsidP="007D5B8A">
            <w:pPr>
              <w:jc w:val="both"/>
              <w:rPr>
                <w:rFonts w:ascii="Calibri" w:hAnsi="Calibri"/>
              </w:rPr>
            </w:pPr>
            <w:r>
              <w:rPr>
                <w:rFonts w:ascii="Calibri" w:hAnsi="Calibri" w:hint="eastAsia"/>
              </w:rPr>
              <w:t>signtype</w:t>
            </w:r>
          </w:p>
        </w:tc>
        <w:tc>
          <w:tcPr>
            <w:tcW w:w="1146" w:type="dxa"/>
            <w:shd w:val="clear" w:color="auto" w:fill="auto"/>
            <w:vAlign w:val="center"/>
            <w:hideMark/>
          </w:tcPr>
          <w:p w:rsidR="00CB1C41" w:rsidRDefault="00CB1C41" w:rsidP="007D5B8A">
            <w:pPr>
              <w:jc w:val="both"/>
              <w:rPr>
                <w:rFonts w:ascii="Calibri" w:hAnsi="Calibri"/>
              </w:rPr>
            </w:pPr>
            <w:r>
              <w:rPr>
                <w:rFonts w:ascii="Calibri" w:hAnsi="Calibri" w:hint="eastAsia"/>
              </w:rPr>
              <w:t>String</w:t>
            </w:r>
          </w:p>
        </w:tc>
        <w:tc>
          <w:tcPr>
            <w:tcW w:w="4222" w:type="dxa"/>
            <w:shd w:val="clear" w:color="auto" w:fill="auto"/>
            <w:vAlign w:val="center"/>
            <w:hideMark/>
          </w:tcPr>
          <w:p w:rsidR="00CB1C41" w:rsidRDefault="00CB1C41" w:rsidP="00075959">
            <w:pPr>
              <w:spacing w:line="240" w:lineRule="auto"/>
              <w:jc w:val="both"/>
              <w:rPr>
                <w:rFonts w:ascii="Calibri" w:hAnsi="Calibri"/>
              </w:rPr>
            </w:pPr>
            <w:r>
              <w:rPr>
                <w:rFonts w:ascii="Calibri" w:hAnsi="Calibri" w:hint="eastAsia"/>
              </w:rPr>
              <w:t>签名方法，目前取值包括：</w:t>
            </w:r>
          </w:p>
          <w:p w:rsidR="00CB1C41" w:rsidRDefault="00CB1C41" w:rsidP="00075959">
            <w:pPr>
              <w:spacing w:line="240" w:lineRule="auto"/>
              <w:jc w:val="both"/>
              <w:rPr>
                <w:rFonts w:ascii="Calibri" w:hAnsi="Calibri"/>
              </w:rPr>
            </w:pPr>
            <w:r>
              <w:rPr>
                <w:rFonts w:ascii="Calibri" w:hAnsi="Calibri" w:hint="eastAsia"/>
              </w:rPr>
              <w:t>MD5</w:t>
            </w:r>
          </w:p>
          <w:p w:rsidR="00CB1C41" w:rsidRDefault="00CB1C41" w:rsidP="00075959">
            <w:pPr>
              <w:spacing w:line="240" w:lineRule="auto"/>
              <w:jc w:val="both"/>
              <w:rPr>
                <w:rFonts w:ascii="Calibri" w:hAnsi="Calibri"/>
              </w:rPr>
            </w:pPr>
            <w:r>
              <w:rPr>
                <w:rFonts w:ascii="Calibri" w:hAnsi="Calibri" w:hint="eastAsia"/>
              </w:rPr>
              <w:t>SHA256</w:t>
            </w:r>
          </w:p>
          <w:p w:rsidR="0069216A" w:rsidRDefault="0069216A" w:rsidP="00075959">
            <w:pPr>
              <w:spacing w:line="240" w:lineRule="auto"/>
              <w:jc w:val="both"/>
              <w:rPr>
                <w:rFonts w:ascii="Calibri" w:hAnsi="Calibri"/>
              </w:rPr>
            </w:pPr>
            <w:r>
              <w:rPr>
                <w:rFonts w:ascii="Calibri" w:hAnsi="Calibri" w:hint="eastAsia"/>
              </w:rPr>
              <w:t>RSA</w:t>
            </w:r>
          </w:p>
          <w:p w:rsidR="00B7625C" w:rsidRDefault="00B7625C" w:rsidP="00075959">
            <w:pPr>
              <w:spacing w:line="240" w:lineRule="auto"/>
              <w:jc w:val="both"/>
              <w:rPr>
                <w:rFonts w:ascii="Calibri" w:hAnsi="Calibri"/>
              </w:rPr>
            </w:pPr>
            <w:r>
              <w:rPr>
                <w:rFonts w:ascii="Calibri" w:hAnsi="Calibri" w:hint="eastAsia"/>
              </w:rPr>
              <w:t>RSA256</w:t>
            </w:r>
          </w:p>
        </w:tc>
        <w:tc>
          <w:tcPr>
            <w:tcW w:w="847" w:type="dxa"/>
            <w:shd w:val="clear" w:color="auto" w:fill="auto"/>
            <w:vAlign w:val="center"/>
            <w:hideMark/>
          </w:tcPr>
          <w:p w:rsidR="00CB1C41" w:rsidRDefault="00CB1C41" w:rsidP="007D5B8A">
            <w:pPr>
              <w:jc w:val="both"/>
              <w:rPr>
                <w:rFonts w:ascii="Calibri" w:hAnsi="Calibri"/>
              </w:rPr>
            </w:pPr>
            <w:r>
              <w:rPr>
                <w:rFonts w:ascii="Calibri" w:hAnsi="Calibri" w:hint="eastAsia"/>
              </w:rPr>
              <w:t>M</w:t>
            </w:r>
          </w:p>
        </w:tc>
      </w:tr>
      <w:tr w:rsidR="00CB1C41" w:rsidRPr="00CC549D" w:rsidTr="007D5B8A">
        <w:trPr>
          <w:trHeight w:val="330"/>
          <w:jc w:val="center"/>
        </w:trPr>
        <w:tc>
          <w:tcPr>
            <w:tcW w:w="1837" w:type="dxa"/>
            <w:tcBorders>
              <w:top w:val="single" w:sz="4" w:space="0" w:color="auto"/>
              <w:left w:val="single" w:sz="4" w:space="0" w:color="auto"/>
              <w:bottom w:val="single" w:sz="4" w:space="0" w:color="auto"/>
              <w:right w:val="single" w:sz="4" w:space="0" w:color="auto"/>
            </w:tcBorders>
            <w:shd w:val="clear" w:color="auto" w:fill="auto"/>
            <w:vAlign w:val="center"/>
          </w:tcPr>
          <w:p w:rsidR="00CB1C41" w:rsidRPr="00262E93" w:rsidRDefault="00CB1C41" w:rsidP="007D5B8A">
            <w:pPr>
              <w:jc w:val="both"/>
            </w:pPr>
            <w:r>
              <w:rPr>
                <w:rFonts w:hint="eastAsia"/>
              </w:rPr>
              <w:t>keytype</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center"/>
          </w:tcPr>
          <w:p w:rsidR="00CB1C41" w:rsidRDefault="00CB1C41" w:rsidP="007D5B8A">
            <w:pPr>
              <w:jc w:val="both"/>
            </w:pPr>
            <w:r>
              <w:rPr>
                <w:rFonts w:hint="eastAsia"/>
              </w:rPr>
              <w:t>string</w:t>
            </w:r>
          </w:p>
        </w:tc>
        <w:tc>
          <w:tcPr>
            <w:tcW w:w="4222" w:type="dxa"/>
            <w:tcBorders>
              <w:top w:val="single" w:sz="4" w:space="0" w:color="auto"/>
              <w:left w:val="single" w:sz="4" w:space="0" w:color="auto"/>
              <w:bottom w:val="single" w:sz="4" w:space="0" w:color="auto"/>
              <w:right w:val="single" w:sz="4" w:space="0" w:color="auto"/>
            </w:tcBorders>
            <w:shd w:val="clear" w:color="auto" w:fill="auto"/>
          </w:tcPr>
          <w:p w:rsidR="00CB1C41" w:rsidRDefault="00CB1C41" w:rsidP="00075959">
            <w:pPr>
              <w:spacing w:line="240" w:lineRule="auto"/>
              <w:jc w:val="both"/>
            </w:pPr>
            <w:r>
              <w:rPr>
                <w:rFonts w:hint="eastAsia"/>
              </w:rPr>
              <w:t>签名所需</w:t>
            </w:r>
            <w:r>
              <w:rPr>
                <w:rFonts w:hint="eastAsia"/>
              </w:rPr>
              <w:t>key</w:t>
            </w:r>
            <w:r>
              <w:rPr>
                <w:rFonts w:hint="eastAsia"/>
              </w:rPr>
              <w:t>类型，目前取值有：</w:t>
            </w:r>
          </w:p>
          <w:p w:rsidR="00CB1C41" w:rsidRDefault="00CB1C41" w:rsidP="00075959">
            <w:pPr>
              <w:spacing w:line="240" w:lineRule="auto"/>
              <w:jc w:val="both"/>
            </w:pPr>
            <w:r>
              <w:rPr>
                <w:rFonts w:hint="eastAsia"/>
              </w:rPr>
              <w:t>yeepay-md5</w:t>
            </w:r>
          </w:p>
          <w:p w:rsidR="00CB1C41" w:rsidRDefault="00CB1C41" w:rsidP="00075959">
            <w:pPr>
              <w:spacing w:line="240" w:lineRule="auto"/>
              <w:jc w:val="both"/>
            </w:pPr>
            <w:r>
              <w:rPr>
                <w:rFonts w:hint="eastAsia"/>
              </w:rPr>
              <w:t>trade-sha256</w:t>
            </w:r>
          </w:p>
          <w:p w:rsidR="0069216A" w:rsidRPr="002D425F" w:rsidRDefault="00992860" w:rsidP="00075959">
            <w:pPr>
              <w:spacing w:line="240" w:lineRule="auto"/>
              <w:jc w:val="both"/>
            </w:pPr>
            <w:r>
              <w:rPr>
                <w:rFonts w:hint="eastAsia"/>
              </w:rPr>
              <w:t>商户</w:t>
            </w:r>
            <w:r>
              <w:rPr>
                <w:rFonts w:hint="eastAsia"/>
              </w:rPr>
              <w:t>ID</w:t>
            </w:r>
            <w:r w:rsidR="0069216A">
              <w:rPr>
                <w:rFonts w:hint="eastAsia"/>
              </w:rPr>
              <w:t>：</w:t>
            </w:r>
            <w:r>
              <w:rPr>
                <w:rFonts w:hint="eastAsia"/>
              </w:rPr>
              <w:t>取值为商户在华为帐号中的</w:t>
            </w:r>
            <w:r>
              <w:rPr>
                <w:rFonts w:hint="eastAsia"/>
              </w:rPr>
              <w:t>userid</w:t>
            </w:r>
            <w:r>
              <w:rPr>
                <w:rFonts w:hint="eastAsia"/>
              </w:rPr>
              <w:t>，用于</w:t>
            </w:r>
            <w:r w:rsidR="006A1C57">
              <w:rPr>
                <w:rFonts w:hint="eastAsia"/>
              </w:rPr>
              <w:t>生成</w:t>
            </w:r>
            <w:r>
              <w:rPr>
                <w:rFonts w:hint="eastAsia"/>
              </w:rPr>
              <w:t>该</w:t>
            </w:r>
            <w:r w:rsidR="006A1C57">
              <w:rPr>
                <w:rFonts w:hint="eastAsia"/>
              </w:rPr>
              <w:t>商户的签名</w:t>
            </w:r>
            <w:r w:rsidR="00A23E8D">
              <w:rPr>
                <w:rFonts w:hint="eastAsia"/>
              </w:rPr>
              <w:t>，和</w:t>
            </w:r>
            <w:r w:rsidR="00A23E8D">
              <w:rPr>
                <w:rFonts w:hint="eastAsia"/>
              </w:rPr>
              <w:t>sgintype=RSA</w:t>
            </w:r>
            <w:r w:rsidR="00B7625C">
              <w:rPr>
                <w:rFonts w:hint="eastAsia"/>
              </w:rPr>
              <w:t>和</w:t>
            </w:r>
            <w:r w:rsidR="00B7625C">
              <w:rPr>
                <w:rFonts w:hint="eastAsia"/>
              </w:rPr>
              <w:t>RSA256</w:t>
            </w:r>
            <w:r w:rsidR="00A23E8D">
              <w:rPr>
                <w:rFonts w:hint="eastAsia"/>
              </w:rPr>
              <w:t>配套，只支持管理者接口。</w:t>
            </w:r>
            <w:r w:rsidR="001571E2">
              <w:rPr>
                <w:rFonts w:hint="eastAsia"/>
              </w:rPr>
              <w:t>取值为比如：</w:t>
            </w:r>
            <w:r w:rsidR="001571E2" w:rsidRPr="001571E2">
              <w:t>900086000000010204</w:t>
            </w:r>
          </w:p>
        </w:tc>
        <w:tc>
          <w:tcPr>
            <w:tcW w:w="847" w:type="dxa"/>
            <w:tcBorders>
              <w:top w:val="single" w:sz="4" w:space="0" w:color="auto"/>
              <w:left w:val="single" w:sz="4" w:space="0" w:color="auto"/>
              <w:bottom w:val="single" w:sz="4" w:space="0" w:color="auto"/>
              <w:right w:val="single" w:sz="4" w:space="0" w:color="auto"/>
            </w:tcBorders>
            <w:shd w:val="clear" w:color="auto" w:fill="auto"/>
          </w:tcPr>
          <w:p w:rsidR="00CB1C41" w:rsidRPr="002D425F" w:rsidRDefault="00CB1C41" w:rsidP="007D5B8A">
            <w:pPr>
              <w:jc w:val="both"/>
            </w:pPr>
            <w:r>
              <w:rPr>
                <w:rFonts w:hint="eastAsia"/>
              </w:rPr>
              <w:t>M</w:t>
            </w:r>
          </w:p>
        </w:tc>
      </w:tr>
    </w:tbl>
    <w:p w:rsidR="00CB1C41" w:rsidRPr="009259F3" w:rsidRDefault="00CB1C41" w:rsidP="00CB1C41">
      <w:pPr>
        <w:ind w:firstLineChars="150" w:firstLine="316"/>
        <w:rPr>
          <w:b/>
        </w:rPr>
      </w:pPr>
      <w:r w:rsidRPr="009259F3">
        <w:rPr>
          <w:rFonts w:hint="eastAsia"/>
          <w:b/>
        </w:rPr>
        <w:t>响应</w:t>
      </w:r>
    </w:p>
    <w:p w:rsidR="00CB1C41" w:rsidRDefault="00CB1C41" w:rsidP="00CB1C41">
      <w:pPr>
        <w:ind w:left="420"/>
      </w:pPr>
      <w:r>
        <w:rPr>
          <w:rFonts w:hint="eastAsia"/>
        </w:rPr>
        <w:t>返回码：</w:t>
      </w:r>
      <w:r>
        <w:rPr>
          <w:rFonts w:hint="eastAsia"/>
        </w:rPr>
        <w:t>200</w:t>
      </w:r>
    </w:p>
    <w:p w:rsidR="00CB1C41" w:rsidRDefault="00CB1C41" w:rsidP="00CB1C41">
      <w:pPr>
        <w:ind w:firstLine="420"/>
      </w:pPr>
      <w:r>
        <w:rPr>
          <w:rFonts w:hint="eastAsia"/>
        </w:rPr>
        <w:t>Body</w:t>
      </w:r>
      <w:r>
        <w:rPr>
          <w:rFonts w:hint="eastAsia"/>
        </w:rPr>
        <w:t>参数：</w:t>
      </w:r>
    </w:p>
    <w:tbl>
      <w:tblPr>
        <w:tblW w:w="8052" w:type="dxa"/>
        <w:jc w:val="center"/>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40"/>
        <w:gridCol w:w="1152"/>
        <w:gridCol w:w="4212"/>
        <w:gridCol w:w="848"/>
      </w:tblGrid>
      <w:tr w:rsidR="00CB1C41" w:rsidRPr="00F34E0C" w:rsidTr="007D5B8A">
        <w:trPr>
          <w:trHeight w:val="330"/>
          <w:jc w:val="center"/>
        </w:trPr>
        <w:tc>
          <w:tcPr>
            <w:tcW w:w="1840" w:type="dxa"/>
            <w:shd w:val="clear" w:color="auto" w:fill="auto"/>
            <w:vAlign w:val="center"/>
            <w:hideMark/>
          </w:tcPr>
          <w:p w:rsidR="00CB1C41" w:rsidRPr="00F34E0C" w:rsidRDefault="00CB1C41" w:rsidP="007D5B8A">
            <w:pPr>
              <w:jc w:val="center"/>
              <w:rPr>
                <w:b/>
              </w:rPr>
            </w:pPr>
            <w:r w:rsidRPr="00F34E0C">
              <w:rPr>
                <w:rFonts w:hint="eastAsia"/>
                <w:b/>
              </w:rPr>
              <w:t>名称</w:t>
            </w:r>
          </w:p>
        </w:tc>
        <w:tc>
          <w:tcPr>
            <w:tcW w:w="1152" w:type="dxa"/>
            <w:shd w:val="clear" w:color="auto" w:fill="auto"/>
            <w:vAlign w:val="center"/>
            <w:hideMark/>
          </w:tcPr>
          <w:p w:rsidR="00CB1C41" w:rsidRPr="00F34E0C" w:rsidRDefault="00CB1C41" w:rsidP="007D5B8A">
            <w:pPr>
              <w:jc w:val="center"/>
              <w:rPr>
                <w:b/>
              </w:rPr>
            </w:pPr>
            <w:r>
              <w:rPr>
                <w:rFonts w:hint="eastAsia"/>
                <w:b/>
              </w:rPr>
              <w:t>类型</w:t>
            </w:r>
          </w:p>
        </w:tc>
        <w:tc>
          <w:tcPr>
            <w:tcW w:w="4212" w:type="dxa"/>
            <w:shd w:val="clear" w:color="auto" w:fill="auto"/>
            <w:vAlign w:val="center"/>
            <w:hideMark/>
          </w:tcPr>
          <w:p w:rsidR="00CB1C41" w:rsidRPr="00F34E0C" w:rsidRDefault="00CB1C41" w:rsidP="007D5B8A">
            <w:pPr>
              <w:jc w:val="center"/>
              <w:rPr>
                <w:b/>
              </w:rPr>
            </w:pPr>
            <w:r w:rsidRPr="00F34E0C">
              <w:rPr>
                <w:rFonts w:hint="eastAsia"/>
                <w:b/>
              </w:rPr>
              <w:t>描述</w:t>
            </w:r>
          </w:p>
        </w:tc>
        <w:tc>
          <w:tcPr>
            <w:tcW w:w="848" w:type="dxa"/>
            <w:shd w:val="clear" w:color="auto" w:fill="auto"/>
            <w:vAlign w:val="center"/>
            <w:hideMark/>
          </w:tcPr>
          <w:p w:rsidR="00CB1C41" w:rsidRPr="00F34E0C" w:rsidRDefault="00CB1C41" w:rsidP="007D5B8A">
            <w:pPr>
              <w:jc w:val="center"/>
              <w:rPr>
                <w:b/>
              </w:rPr>
            </w:pPr>
            <w:r w:rsidRPr="00F34E0C">
              <w:rPr>
                <w:rFonts w:hint="eastAsia"/>
                <w:b/>
              </w:rPr>
              <w:t>可选</w:t>
            </w:r>
          </w:p>
        </w:tc>
      </w:tr>
      <w:tr w:rsidR="00CB1C41" w:rsidRPr="00665A25" w:rsidTr="006913A1">
        <w:trPr>
          <w:trHeight w:val="330"/>
          <w:jc w:val="center"/>
        </w:trPr>
        <w:tc>
          <w:tcPr>
            <w:tcW w:w="1840" w:type="dxa"/>
            <w:shd w:val="clear" w:color="auto" w:fill="auto"/>
            <w:vAlign w:val="center"/>
            <w:hideMark/>
          </w:tcPr>
          <w:p w:rsidR="00CB1C41" w:rsidRPr="00665A25" w:rsidRDefault="00CB1C41" w:rsidP="006913A1">
            <w:pPr>
              <w:jc w:val="both"/>
            </w:pPr>
            <w:r w:rsidRPr="00286EBC">
              <w:rPr>
                <w:rFonts w:hint="eastAsia"/>
              </w:rPr>
              <w:t>returnCode</w:t>
            </w:r>
          </w:p>
        </w:tc>
        <w:tc>
          <w:tcPr>
            <w:tcW w:w="1152" w:type="dxa"/>
            <w:shd w:val="clear" w:color="auto" w:fill="auto"/>
            <w:vAlign w:val="center"/>
            <w:hideMark/>
          </w:tcPr>
          <w:p w:rsidR="00CB1C41" w:rsidRDefault="00CB1C41" w:rsidP="006913A1">
            <w:pPr>
              <w:jc w:val="both"/>
            </w:pPr>
            <w:r w:rsidRPr="00286EBC">
              <w:t>S</w:t>
            </w:r>
            <w:r w:rsidRPr="00286EBC">
              <w:rPr>
                <w:rFonts w:hint="eastAsia"/>
              </w:rPr>
              <w:t xml:space="preserve">tring </w:t>
            </w:r>
          </w:p>
        </w:tc>
        <w:tc>
          <w:tcPr>
            <w:tcW w:w="4212" w:type="dxa"/>
            <w:shd w:val="clear" w:color="auto" w:fill="auto"/>
            <w:vAlign w:val="center"/>
            <w:hideMark/>
          </w:tcPr>
          <w:p w:rsidR="00BB4AD4" w:rsidRDefault="00CB1C41" w:rsidP="006913A1">
            <w:pPr>
              <w:spacing w:line="312" w:lineRule="exact"/>
              <w:ind w:right="-20"/>
              <w:jc w:val="both"/>
            </w:pPr>
            <w:r w:rsidRPr="00775C76">
              <w:rPr>
                <w:rFonts w:hint="eastAsia"/>
              </w:rPr>
              <w:t>0</w:t>
            </w:r>
            <w:r w:rsidRPr="00775C76">
              <w:rPr>
                <w:rFonts w:hint="eastAsia"/>
              </w:rPr>
              <w:t>：成功</w:t>
            </w:r>
            <w:r>
              <w:rPr>
                <w:rFonts w:hint="eastAsia"/>
              </w:rPr>
              <w:t>，</w:t>
            </w:r>
          </w:p>
          <w:p w:rsidR="00CB1C41" w:rsidRPr="001C6E22" w:rsidRDefault="00BB4AD4" w:rsidP="006913A1">
            <w:pPr>
              <w:spacing w:line="312" w:lineRule="exact"/>
              <w:ind w:right="-20"/>
              <w:jc w:val="both"/>
            </w:pPr>
            <w:r>
              <w:rPr>
                <w:rFonts w:hint="eastAsia"/>
              </w:rPr>
              <w:t>其他：失败，具体请参考</w:t>
            </w:r>
            <w:r w:rsidR="006F430C">
              <w:rPr>
                <w:rFonts w:hint="eastAsia"/>
              </w:rPr>
              <w:t>2.1</w:t>
            </w:r>
            <w:r>
              <w:rPr>
                <w:rFonts w:hint="eastAsia"/>
              </w:rPr>
              <w:t>章节</w:t>
            </w:r>
          </w:p>
        </w:tc>
        <w:tc>
          <w:tcPr>
            <w:tcW w:w="848" w:type="dxa"/>
            <w:shd w:val="clear" w:color="auto" w:fill="auto"/>
            <w:vAlign w:val="center"/>
            <w:hideMark/>
          </w:tcPr>
          <w:p w:rsidR="00CB1C41" w:rsidRDefault="00CB1C41" w:rsidP="006913A1">
            <w:pPr>
              <w:jc w:val="both"/>
            </w:pPr>
            <w:r w:rsidRPr="00775C76">
              <w:rPr>
                <w:rFonts w:hint="eastAsia"/>
              </w:rPr>
              <w:t>M</w:t>
            </w:r>
          </w:p>
        </w:tc>
      </w:tr>
      <w:tr w:rsidR="00CB1C41" w:rsidRPr="00665A25" w:rsidTr="006913A1">
        <w:trPr>
          <w:trHeight w:val="330"/>
          <w:jc w:val="center"/>
        </w:trPr>
        <w:tc>
          <w:tcPr>
            <w:tcW w:w="1840" w:type="dxa"/>
            <w:shd w:val="clear" w:color="auto" w:fill="auto"/>
            <w:vAlign w:val="center"/>
            <w:hideMark/>
          </w:tcPr>
          <w:p w:rsidR="00CB1C41" w:rsidRDefault="00CB1C41" w:rsidP="006913A1">
            <w:pPr>
              <w:jc w:val="both"/>
            </w:pPr>
            <w:r w:rsidRPr="00286EBC">
              <w:rPr>
                <w:rFonts w:hint="eastAsia"/>
              </w:rPr>
              <w:t>return</w:t>
            </w:r>
            <w:r>
              <w:rPr>
                <w:rFonts w:hint="eastAsia"/>
              </w:rPr>
              <w:t>Desc</w:t>
            </w:r>
          </w:p>
        </w:tc>
        <w:tc>
          <w:tcPr>
            <w:tcW w:w="1152" w:type="dxa"/>
            <w:shd w:val="clear" w:color="auto" w:fill="auto"/>
            <w:vAlign w:val="center"/>
            <w:hideMark/>
          </w:tcPr>
          <w:p w:rsidR="00CB1C41" w:rsidRDefault="00CB1C41" w:rsidP="006913A1">
            <w:pPr>
              <w:jc w:val="both"/>
            </w:pPr>
            <w:r w:rsidRPr="00286EBC">
              <w:t>S</w:t>
            </w:r>
            <w:r w:rsidRPr="00286EBC">
              <w:rPr>
                <w:rFonts w:hint="eastAsia"/>
              </w:rPr>
              <w:t>tring</w:t>
            </w:r>
          </w:p>
        </w:tc>
        <w:tc>
          <w:tcPr>
            <w:tcW w:w="4212" w:type="dxa"/>
            <w:shd w:val="clear" w:color="auto" w:fill="auto"/>
            <w:vAlign w:val="center"/>
            <w:hideMark/>
          </w:tcPr>
          <w:p w:rsidR="00CB1C41" w:rsidRDefault="00CB1C41" w:rsidP="006913A1">
            <w:pPr>
              <w:jc w:val="both"/>
            </w:pPr>
            <w:r>
              <w:rPr>
                <w:rFonts w:hint="eastAsia"/>
              </w:rPr>
              <w:t>返回值描述</w:t>
            </w:r>
          </w:p>
        </w:tc>
        <w:tc>
          <w:tcPr>
            <w:tcW w:w="848" w:type="dxa"/>
            <w:shd w:val="clear" w:color="auto" w:fill="auto"/>
            <w:vAlign w:val="center"/>
            <w:hideMark/>
          </w:tcPr>
          <w:p w:rsidR="00CB1C41" w:rsidRDefault="00CB1C41" w:rsidP="006913A1">
            <w:pPr>
              <w:jc w:val="both"/>
            </w:pPr>
            <w:r w:rsidRPr="004A2310">
              <w:rPr>
                <w:rFonts w:hint="eastAsia"/>
              </w:rPr>
              <w:t>M</w:t>
            </w:r>
          </w:p>
        </w:tc>
      </w:tr>
      <w:tr w:rsidR="00A52640" w:rsidRPr="00665A25" w:rsidTr="006913A1">
        <w:trPr>
          <w:trHeight w:val="330"/>
          <w:jc w:val="center"/>
        </w:trPr>
        <w:tc>
          <w:tcPr>
            <w:tcW w:w="1840" w:type="dxa"/>
            <w:shd w:val="clear" w:color="auto" w:fill="auto"/>
            <w:vAlign w:val="center"/>
            <w:hideMark/>
          </w:tcPr>
          <w:p w:rsidR="00A52640" w:rsidRPr="00286EBC" w:rsidRDefault="00A52640" w:rsidP="006913A1">
            <w:pPr>
              <w:jc w:val="both"/>
            </w:pPr>
            <w:r>
              <w:rPr>
                <w:rFonts w:hint="eastAsia"/>
              </w:rPr>
              <w:t>sign</w:t>
            </w:r>
          </w:p>
        </w:tc>
        <w:tc>
          <w:tcPr>
            <w:tcW w:w="1152" w:type="dxa"/>
            <w:shd w:val="clear" w:color="auto" w:fill="auto"/>
            <w:vAlign w:val="center"/>
            <w:hideMark/>
          </w:tcPr>
          <w:p w:rsidR="00A52640" w:rsidRPr="00286EBC" w:rsidRDefault="00A52640" w:rsidP="006913A1">
            <w:pPr>
              <w:jc w:val="both"/>
            </w:pPr>
            <w:r>
              <w:rPr>
                <w:rFonts w:hint="eastAsia"/>
              </w:rPr>
              <w:t>String</w:t>
            </w:r>
          </w:p>
        </w:tc>
        <w:tc>
          <w:tcPr>
            <w:tcW w:w="4212" w:type="dxa"/>
            <w:shd w:val="clear" w:color="auto" w:fill="auto"/>
            <w:vAlign w:val="center"/>
            <w:hideMark/>
          </w:tcPr>
          <w:p w:rsidR="00A52640" w:rsidRDefault="00A52640" w:rsidP="006913A1">
            <w:pPr>
              <w:jc w:val="both"/>
            </w:pPr>
            <w:r>
              <w:rPr>
                <w:rFonts w:hint="eastAsia"/>
              </w:rPr>
              <w:t>签名</w:t>
            </w:r>
          </w:p>
        </w:tc>
        <w:tc>
          <w:tcPr>
            <w:tcW w:w="848" w:type="dxa"/>
            <w:shd w:val="clear" w:color="auto" w:fill="auto"/>
            <w:vAlign w:val="center"/>
            <w:hideMark/>
          </w:tcPr>
          <w:p w:rsidR="00A52640" w:rsidRPr="004A2310" w:rsidRDefault="0077607F" w:rsidP="006913A1">
            <w:pPr>
              <w:jc w:val="both"/>
            </w:pPr>
            <w:r>
              <w:rPr>
                <w:rFonts w:hint="eastAsia"/>
              </w:rPr>
              <w:t>M</w:t>
            </w:r>
          </w:p>
        </w:tc>
      </w:tr>
    </w:tbl>
    <w:p w:rsidR="00CB1C41" w:rsidRDefault="00CB1C41" w:rsidP="00CB1C41">
      <w:pPr>
        <w:ind w:left="420"/>
      </w:pPr>
    </w:p>
    <w:p w:rsidR="00CB1C41" w:rsidRDefault="00CB1C41" w:rsidP="00CB1C41">
      <w:pPr>
        <w:ind w:left="420"/>
      </w:pPr>
      <w:r>
        <w:rPr>
          <w:rFonts w:hint="eastAsia"/>
        </w:rPr>
        <w:t>举例</w:t>
      </w:r>
    </w:p>
    <w:tbl>
      <w:tblPr>
        <w:tblW w:w="0" w:type="auto"/>
        <w:tblInd w:w="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1683"/>
        <w:gridCol w:w="6589"/>
      </w:tblGrid>
      <w:tr w:rsidR="00CB1C41" w:rsidRPr="0038247B" w:rsidTr="007D5B8A">
        <w:trPr>
          <w:cantSplit/>
          <w:trHeight w:val="300"/>
        </w:trPr>
        <w:tc>
          <w:tcPr>
            <w:tcW w:w="189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CB1C41" w:rsidRPr="0038247B" w:rsidRDefault="00CB1C41" w:rsidP="007D5B8A">
            <w:pPr>
              <w:pStyle w:val="TableHeading"/>
            </w:pPr>
            <w:r w:rsidRPr="0038247B">
              <w:t>Request/Response</w:t>
            </w:r>
          </w:p>
        </w:tc>
        <w:tc>
          <w:tcPr>
            <w:tcW w:w="6375"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CB1C41" w:rsidRPr="0038247B" w:rsidRDefault="00CB1C41" w:rsidP="007D5B8A">
            <w:pPr>
              <w:pStyle w:val="TableHeading"/>
            </w:pPr>
            <w:r w:rsidRPr="0038247B">
              <w:t>Example</w:t>
            </w:r>
          </w:p>
        </w:tc>
      </w:tr>
      <w:tr w:rsidR="00CB1C41" w:rsidRPr="00B05DED" w:rsidTr="007D5B8A">
        <w:trPr>
          <w:cantSplit/>
          <w:trHeight w:val="281"/>
        </w:trPr>
        <w:tc>
          <w:tcPr>
            <w:tcW w:w="1897" w:type="dxa"/>
          </w:tcPr>
          <w:p w:rsidR="00CB1C41" w:rsidRPr="002B69A5" w:rsidRDefault="00CB1C41" w:rsidP="007D5B8A">
            <w:pPr>
              <w:pStyle w:val="TableText"/>
              <w:rPr>
                <w:lang w:val="fr-FR"/>
              </w:rPr>
            </w:pPr>
            <w:r w:rsidRPr="0038247B">
              <w:t>Request</w:t>
            </w:r>
          </w:p>
        </w:tc>
        <w:tc>
          <w:tcPr>
            <w:tcW w:w="6375" w:type="dxa"/>
          </w:tcPr>
          <w:p w:rsidR="00CD1F95" w:rsidRPr="00CD1F95" w:rsidRDefault="00CD1F95" w:rsidP="00CD1F95">
            <w:pPr>
              <w:pStyle w:val="TerminalDisplayinTable"/>
              <w:shd w:val="clear" w:color="auto" w:fill="D9D9D9"/>
              <w:spacing w:line="240" w:lineRule="auto"/>
              <w:rPr>
                <w:rFonts w:ascii="Consolas" w:hAnsi="Consolas" w:cs="Consolas"/>
                <w:snapToGrid/>
                <w:color w:val="000000"/>
                <w:sz w:val="20"/>
                <w:szCs w:val="20"/>
              </w:rPr>
            </w:pPr>
            <w:r w:rsidRPr="00CD1F95">
              <w:rPr>
                <w:rFonts w:ascii="Consolas" w:hAnsi="Consolas" w:cs="Consolas"/>
                <w:snapToGrid/>
                <w:color w:val="000000"/>
                <w:sz w:val="20"/>
                <w:szCs w:val="20"/>
              </w:rPr>
              <w:t>{</w:t>
            </w:r>
          </w:p>
          <w:p w:rsidR="00CD1F95" w:rsidRPr="00CD1F95" w:rsidRDefault="00CD1F95" w:rsidP="00CD1F95">
            <w:pPr>
              <w:pStyle w:val="TerminalDisplayinTable"/>
              <w:shd w:val="clear" w:color="auto" w:fill="D9D9D9"/>
              <w:spacing w:line="240" w:lineRule="auto"/>
              <w:rPr>
                <w:rFonts w:ascii="Consolas" w:hAnsi="Consolas" w:cs="Consolas"/>
                <w:snapToGrid/>
                <w:color w:val="000000"/>
                <w:sz w:val="20"/>
                <w:szCs w:val="20"/>
              </w:rPr>
            </w:pPr>
            <w:r w:rsidRPr="00CD1F95">
              <w:rPr>
                <w:rFonts w:ascii="Consolas" w:hAnsi="Consolas" w:cs="Consolas"/>
                <w:snapToGrid/>
                <w:color w:val="000000"/>
                <w:sz w:val="20"/>
                <w:szCs w:val="20"/>
              </w:rPr>
              <w:t xml:space="preserve">    "content": "teststring",</w:t>
            </w:r>
          </w:p>
          <w:p w:rsidR="00CD1F95" w:rsidRPr="00CD1F95" w:rsidRDefault="00CD1F95" w:rsidP="00CD1F95">
            <w:pPr>
              <w:pStyle w:val="TerminalDisplayinTable"/>
              <w:shd w:val="clear" w:color="auto" w:fill="D9D9D9"/>
              <w:spacing w:line="240" w:lineRule="auto"/>
              <w:rPr>
                <w:rFonts w:ascii="Consolas" w:hAnsi="Consolas" w:cs="Consolas"/>
                <w:snapToGrid/>
                <w:color w:val="000000"/>
                <w:sz w:val="20"/>
                <w:szCs w:val="20"/>
              </w:rPr>
            </w:pPr>
            <w:r w:rsidRPr="00CD1F95">
              <w:rPr>
                <w:rFonts w:ascii="Consolas" w:hAnsi="Consolas" w:cs="Consolas"/>
                <w:snapToGrid/>
                <w:color w:val="000000"/>
                <w:sz w:val="20"/>
                <w:szCs w:val="20"/>
              </w:rPr>
              <w:t xml:space="preserve">    "signtype": "SHA256",</w:t>
            </w:r>
          </w:p>
          <w:p w:rsidR="00CD1F95" w:rsidRPr="00CD1F95" w:rsidRDefault="00CD1F95" w:rsidP="00CD1F95">
            <w:pPr>
              <w:pStyle w:val="TerminalDisplayinTable"/>
              <w:shd w:val="clear" w:color="auto" w:fill="D9D9D9"/>
              <w:spacing w:line="240" w:lineRule="auto"/>
              <w:rPr>
                <w:rFonts w:ascii="Consolas" w:hAnsi="Consolas" w:cs="Consolas"/>
                <w:snapToGrid/>
                <w:color w:val="000000"/>
                <w:sz w:val="20"/>
                <w:szCs w:val="20"/>
              </w:rPr>
            </w:pPr>
            <w:r w:rsidRPr="00CD1F95">
              <w:rPr>
                <w:rFonts w:ascii="Consolas" w:hAnsi="Consolas" w:cs="Consolas"/>
                <w:snapToGrid/>
                <w:color w:val="000000"/>
                <w:sz w:val="20"/>
                <w:szCs w:val="20"/>
              </w:rPr>
              <w:t xml:space="preserve">    "keytype": "trade-sha256"</w:t>
            </w:r>
          </w:p>
          <w:p w:rsidR="00CB1C41" w:rsidRPr="002B69A5" w:rsidRDefault="00CD1F95" w:rsidP="00CD1F95">
            <w:pPr>
              <w:pStyle w:val="TerminalDisplayinTable"/>
              <w:shd w:val="clear" w:color="auto" w:fill="D9D9D9"/>
              <w:spacing w:line="240" w:lineRule="auto"/>
              <w:rPr>
                <w:lang w:val="it-IT"/>
              </w:rPr>
            </w:pPr>
            <w:r w:rsidRPr="00CD1F95">
              <w:rPr>
                <w:rFonts w:ascii="Consolas" w:hAnsi="Consolas" w:cs="Consolas"/>
                <w:snapToGrid/>
                <w:color w:val="000000"/>
                <w:sz w:val="20"/>
                <w:szCs w:val="20"/>
              </w:rPr>
              <w:t>}</w:t>
            </w:r>
          </w:p>
        </w:tc>
      </w:tr>
      <w:tr w:rsidR="00CB1C41" w:rsidRPr="001C6E22" w:rsidTr="007D5B8A">
        <w:trPr>
          <w:cantSplit/>
          <w:trHeight w:val="281"/>
        </w:trPr>
        <w:tc>
          <w:tcPr>
            <w:tcW w:w="1897" w:type="dxa"/>
          </w:tcPr>
          <w:p w:rsidR="00CB1C41" w:rsidRPr="002B69A5" w:rsidRDefault="00CB1C41" w:rsidP="007D5B8A">
            <w:pPr>
              <w:pStyle w:val="TableText"/>
              <w:rPr>
                <w:lang w:val="fr-FR"/>
              </w:rPr>
            </w:pPr>
            <w:r w:rsidRPr="002B69A5">
              <w:rPr>
                <w:lang w:val="fr-FR"/>
              </w:rPr>
              <w:lastRenderedPageBreak/>
              <w:t>Response</w:t>
            </w:r>
          </w:p>
        </w:tc>
        <w:tc>
          <w:tcPr>
            <w:tcW w:w="6375" w:type="dxa"/>
          </w:tcPr>
          <w:p w:rsidR="00CD1F95" w:rsidRPr="00CD1F95" w:rsidRDefault="00CD1F95" w:rsidP="00CD1F95">
            <w:pPr>
              <w:pStyle w:val="TerminalDisplayinTable"/>
              <w:shd w:val="clear" w:color="auto" w:fill="D9D9D9"/>
              <w:spacing w:line="240" w:lineRule="auto"/>
              <w:rPr>
                <w:rFonts w:ascii="Consolas" w:hAnsi="Consolas" w:cs="Consolas"/>
                <w:snapToGrid/>
                <w:color w:val="000000"/>
                <w:sz w:val="20"/>
                <w:szCs w:val="20"/>
              </w:rPr>
            </w:pPr>
            <w:r w:rsidRPr="00CD1F95">
              <w:rPr>
                <w:rFonts w:ascii="Consolas" w:hAnsi="Consolas" w:cs="Consolas"/>
                <w:snapToGrid/>
                <w:color w:val="000000"/>
                <w:sz w:val="20"/>
                <w:szCs w:val="20"/>
              </w:rPr>
              <w:t>{</w:t>
            </w:r>
          </w:p>
          <w:p w:rsidR="00CD1F95" w:rsidRPr="00CD1F95" w:rsidRDefault="00CD1F95" w:rsidP="00CD1F95">
            <w:pPr>
              <w:pStyle w:val="TerminalDisplayinTable"/>
              <w:shd w:val="clear" w:color="auto" w:fill="D9D9D9"/>
              <w:spacing w:line="240" w:lineRule="auto"/>
              <w:rPr>
                <w:rFonts w:ascii="Consolas" w:hAnsi="Consolas" w:cs="Consolas"/>
                <w:snapToGrid/>
                <w:color w:val="000000"/>
                <w:sz w:val="20"/>
                <w:szCs w:val="20"/>
              </w:rPr>
            </w:pPr>
            <w:r w:rsidRPr="00CD1F95">
              <w:rPr>
                <w:rFonts w:ascii="Consolas" w:hAnsi="Consolas" w:cs="Consolas"/>
                <w:snapToGrid/>
                <w:color w:val="000000"/>
                <w:sz w:val="20"/>
                <w:szCs w:val="20"/>
              </w:rPr>
              <w:t xml:space="preserve">    "sign": "5be77c8a48dc78f9489201e4a516ee1a46364d2ba51d879f0c07fec47859ebc6",</w:t>
            </w:r>
          </w:p>
          <w:p w:rsidR="00CD1F95" w:rsidRPr="00CD1F95" w:rsidRDefault="00CD1F95" w:rsidP="00CD1F95">
            <w:pPr>
              <w:pStyle w:val="TerminalDisplayinTable"/>
              <w:shd w:val="clear" w:color="auto" w:fill="D9D9D9"/>
              <w:spacing w:line="240" w:lineRule="auto"/>
              <w:rPr>
                <w:rFonts w:ascii="Consolas" w:hAnsi="Consolas" w:cs="Consolas"/>
                <w:snapToGrid/>
                <w:color w:val="000000"/>
                <w:sz w:val="20"/>
                <w:szCs w:val="20"/>
              </w:rPr>
            </w:pPr>
            <w:r w:rsidRPr="00CD1F95">
              <w:rPr>
                <w:rFonts w:ascii="Consolas" w:hAnsi="Consolas" w:cs="Consolas"/>
                <w:snapToGrid/>
                <w:color w:val="000000"/>
                <w:sz w:val="20"/>
                <w:szCs w:val="20"/>
              </w:rPr>
              <w:t xml:space="preserve">    "returnCode": "0",</w:t>
            </w:r>
          </w:p>
          <w:p w:rsidR="00CD1F95" w:rsidRPr="00CD1F95" w:rsidRDefault="00CD1F95" w:rsidP="00CD1F95">
            <w:pPr>
              <w:pStyle w:val="TerminalDisplayinTable"/>
              <w:shd w:val="clear" w:color="auto" w:fill="D9D9D9"/>
              <w:spacing w:line="240" w:lineRule="auto"/>
              <w:rPr>
                <w:rFonts w:ascii="Consolas" w:hAnsi="Consolas" w:cs="Consolas"/>
                <w:snapToGrid/>
                <w:color w:val="000000"/>
                <w:sz w:val="20"/>
                <w:szCs w:val="20"/>
              </w:rPr>
            </w:pPr>
            <w:r w:rsidRPr="00CD1F95">
              <w:rPr>
                <w:rFonts w:ascii="Consolas" w:hAnsi="Consolas" w:cs="Consolas"/>
                <w:snapToGrid/>
                <w:color w:val="000000"/>
                <w:sz w:val="20"/>
                <w:szCs w:val="20"/>
              </w:rPr>
              <w:t xml:space="preserve">    "returnDesc": "success"</w:t>
            </w:r>
          </w:p>
          <w:p w:rsidR="00CB1C41" w:rsidRPr="00CD1F95" w:rsidRDefault="00CD1F95" w:rsidP="00CD1F95">
            <w:pPr>
              <w:pStyle w:val="TerminalDisplayinTable"/>
              <w:shd w:val="clear" w:color="auto" w:fill="D9D9D9"/>
              <w:spacing w:line="240" w:lineRule="auto"/>
              <w:rPr>
                <w:rFonts w:ascii="Consolas" w:hAnsi="Consolas" w:cs="Consolas"/>
                <w:snapToGrid/>
                <w:color w:val="000000"/>
                <w:sz w:val="20"/>
                <w:szCs w:val="20"/>
              </w:rPr>
            </w:pPr>
            <w:r w:rsidRPr="00CD1F95">
              <w:rPr>
                <w:rFonts w:ascii="Consolas" w:hAnsi="Consolas" w:cs="Consolas"/>
                <w:snapToGrid/>
                <w:color w:val="000000"/>
                <w:sz w:val="20"/>
                <w:szCs w:val="20"/>
              </w:rPr>
              <w:t>}</w:t>
            </w:r>
          </w:p>
        </w:tc>
      </w:tr>
    </w:tbl>
    <w:p w:rsidR="00CB1C41" w:rsidRPr="006A4F86" w:rsidRDefault="00CB1C41" w:rsidP="00CB1C41">
      <w:pPr>
        <w:spacing w:line="312" w:lineRule="exact"/>
        <w:ind w:right="-20"/>
        <w:rPr>
          <w:lang w:val="fr-FR"/>
        </w:rPr>
      </w:pPr>
    </w:p>
    <w:p w:rsidR="004950A3" w:rsidRDefault="004950A3" w:rsidP="00D9377C">
      <w:pPr>
        <w:ind w:firstLineChars="150" w:firstLine="315"/>
      </w:pPr>
    </w:p>
    <w:p w:rsidR="004950A3" w:rsidRPr="00D9377C" w:rsidRDefault="004950A3" w:rsidP="00D9377C">
      <w:pPr>
        <w:ind w:firstLineChars="150" w:firstLine="315"/>
      </w:pPr>
    </w:p>
    <w:p w:rsidR="00933362" w:rsidRDefault="00933362" w:rsidP="00933362">
      <w:pPr>
        <w:pStyle w:val="2"/>
      </w:pPr>
      <w:r>
        <w:rPr>
          <w:rFonts w:hint="eastAsia"/>
        </w:rPr>
        <w:t>财付通支付结果通知</w:t>
      </w:r>
    </w:p>
    <w:p w:rsidR="00334824" w:rsidRDefault="00334824" w:rsidP="00933362">
      <w:pPr>
        <w:ind w:firstLineChars="150" w:firstLine="315"/>
      </w:pPr>
      <w:r>
        <w:rPr>
          <w:rFonts w:hint="eastAsia"/>
        </w:rPr>
        <w:t>普通财付通：</w:t>
      </w:r>
    </w:p>
    <w:p w:rsidR="00933362" w:rsidRDefault="00933362" w:rsidP="00933362">
      <w:pPr>
        <w:ind w:firstLineChars="150" w:firstLine="315"/>
      </w:pPr>
      <w:r w:rsidRPr="00665A25">
        <w:rPr>
          <w:rFonts w:hint="eastAsia"/>
        </w:rPr>
        <w:t>方法名称</w:t>
      </w:r>
      <w:r>
        <w:rPr>
          <w:rFonts w:hint="eastAsia"/>
        </w:rPr>
        <w:t>：</w:t>
      </w:r>
      <w:r>
        <w:rPr>
          <w:rFonts w:hint="eastAsia"/>
        </w:rPr>
        <w:t>/client/callback/payNotify4TenPay.action</w:t>
      </w:r>
    </w:p>
    <w:p w:rsidR="00933362" w:rsidRDefault="00933362" w:rsidP="00933362">
      <w:pPr>
        <w:ind w:firstLineChars="150" w:firstLine="315"/>
      </w:pPr>
      <w:r>
        <w:rPr>
          <w:rFonts w:hint="eastAsia"/>
        </w:rPr>
        <w:t>方法描述：</w:t>
      </w:r>
      <w:r w:rsidRPr="00420045">
        <w:rPr>
          <w:rFonts w:hint="eastAsia"/>
        </w:rPr>
        <w:t>在每一笔交易完成后</w:t>
      </w:r>
      <w:r>
        <w:rPr>
          <w:rFonts w:hint="eastAsia"/>
        </w:rPr>
        <w:t>，由财付通服务器通知交易结果。</w:t>
      </w:r>
      <w:r w:rsidRPr="00FB2926">
        <w:rPr>
          <w:rFonts w:hint="eastAsia"/>
        </w:rPr>
        <w:t xml:space="preserve"> </w:t>
      </w:r>
    </w:p>
    <w:p w:rsidR="00933362" w:rsidRPr="00FB2926" w:rsidRDefault="00933362" w:rsidP="00933362">
      <w:pPr>
        <w:ind w:firstLineChars="150" w:firstLine="315"/>
      </w:pPr>
      <w:r w:rsidRPr="00665A25">
        <w:rPr>
          <w:rFonts w:hint="eastAsia"/>
        </w:rPr>
        <w:t>HTTP</w:t>
      </w:r>
      <w:r>
        <w:rPr>
          <w:rFonts w:hint="eastAsia"/>
        </w:rPr>
        <w:t>请求方式：</w:t>
      </w:r>
      <w:r w:rsidRPr="00665A25">
        <w:rPr>
          <w:rFonts w:hint="eastAsia"/>
        </w:rPr>
        <w:t xml:space="preserve"> </w:t>
      </w:r>
      <w:r>
        <w:rPr>
          <w:rFonts w:hint="eastAsia"/>
        </w:rPr>
        <w:t>POST</w:t>
      </w:r>
    </w:p>
    <w:p w:rsidR="00933362" w:rsidRDefault="00900235" w:rsidP="00933362">
      <w:pPr>
        <w:ind w:firstLineChars="150" w:firstLine="315"/>
      </w:pPr>
      <w:r>
        <w:rPr>
          <w:rFonts w:hint="eastAsia"/>
        </w:rPr>
        <w:t>参数定义参见财付通</w:t>
      </w:r>
      <w:r w:rsidR="00933362">
        <w:rPr>
          <w:rFonts w:hint="eastAsia"/>
        </w:rPr>
        <w:t>相关文档。</w:t>
      </w:r>
    </w:p>
    <w:p w:rsidR="00334824" w:rsidRDefault="00334824" w:rsidP="00933362">
      <w:pPr>
        <w:ind w:firstLineChars="150" w:firstLine="315"/>
      </w:pPr>
    </w:p>
    <w:p w:rsidR="00334824" w:rsidRDefault="00334824" w:rsidP="00933362">
      <w:pPr>
        <w:ind w:firstLineChars="150" w:firstLine="315"/>
      </w:pPr>
      <w:r>
        <w:rPr>
          <w:rFonts w:hint="eastAsia"/>
        </w:rPr>
        <w:t>微信：</w:t>
      </w:r>
    </w:p>
    <w:p w:rsidR="00334824" w:rsidRDefault="00334824" w:rsidP="00334824">
      <w:pPr>
        <w:ind w:firstLineChars="150" w:firstLine="315"/>
      </w:pPr>
      <w:r w:rsidRPr="00665A25">
        <w:rPr>
          <w:rFonts w:hint="eastAsia"/>
        </w:rPr>
        <w:t>方法名称</w:t>
      </w:r>
      <w:r>
        <w:rPr>
          <w:rFonts w:hint="eastAsia"/>
        </w:rPr>
        <w:t>：</w:t>
      </w:r>
      <w:r>
        <w:rPr>
          <w:rFonts w:hint="eastAsia"/>
        </w:rPr>
        <w:t>/client/callback/payNotify4WX.action</w:t>
      </w:r>
    </w:p>
    <w:p w:rsidR="00B77529" w:rsidRDefault="00B77529" w:rsidP="00B77529">
      <w:pPr>
        <w:ind w:firstLineChars="150" w:firstLine="315"/>
      </w:pPr>
      <w:r w:rsidRPr="00B77529">
        <w:t>/client/callback/payNotify4WX20.action</w:t>
      </w:r>
      <w:r w:rsidRPr="00B77529">
        <w:rPr>
          <w:rFonts w:hint="eastAsia"/>
        </w:rPr>
        <w:t>(</w:t>
      </w:r>
      <w:r w:rsidRPr="00B77529">
        <w:rPr>
          <w:rFonts w:hint="eastAsia"/>
        </w:rPr>
        <w:t>新接口规范</w:t>
      </w:r>
      <w:r w:rsidRPr="00B77529">
        <w:rPr>
          <w:rFonts w:hint="eastAsia"/>
        </w:rPr>
        <w:t>)</w:t>
      </w:r>
    </w:p>
    <w:p w:rsidR="00334824" w:rsidRDefault="00334824" w:rsidP="00334824">
      <w:pPr>
        <w:ind w:firstLineChars="150" w:firstLine="315"/>
      </w:pPr>
      <w:r>
        <w:rPr>
          <w:rFonts w:hint="eastAsia"/>
        </w:rPr>
        <w:t>方法描述：</w:t>
      </w:r>
      <w:r w:rsidRPr="00420045">
        <w:rPr>
          <w:rFonts w:hint="eastAsia"/>
        </w:rPr>
        <w:t>在每一笔交易完成后</w:t>
      </w:r>
      <w:r>
        <w:rPr>
          <w:rFonts w:hint="eastAsia"/>
        </w:rPr>
        <w:t>，由财付通服务器通知交易结果。</w:t>
      </w:r>
      <w:r w:rsidRPr="00FB2926">
        <w:rPr>
          <w:rFonts w:hint="eastAsia"/>
        </w:rPr>
        <w:t xml:space="preserve"> </w:t>
      </w:r>
      <w:r w:rsidR="0076688D">
        <w:rPr>
          <w:rFonts w:hint="eastAsia"/>
        </w:rPr>
        <w:t>同时处理</w:t>
      </w:r>
      <w:r w:rsidR="0076688D">
        <w:rPr>
          <w:rFonts w:hint="eastAsia"/>
        </w:rPr>
        <w:t>WX</w:t>
      </w:r>
      <w:r w:rsidR="0076688D">
        <w:rPr>
          <w:rFonts w:hint="eastAsia"/>
        </w:rPr>
        <w:t>公告帐号和</w:t>
      </w:r>
      <w:r w:rsidR="0076688D">
        <w:rPr>
          <w:rFonts w:hint="eastAsia"/>
        </w:rPr>
        <w:t>WX APP</w:t>
      </w:r>
      <w:r w:rsidR="0076688D">
        <w:rPr>
          <w:rFonts w:hint="eastAsia"/>
        </w:rPr>
        <w:t>支付，接口识别通过回调消息完成。</w:t>
      </w:r>
    </w:p>
    <w:p w:rsidR="00334824" w:rsidRPr="00FB2926" w:rsidRDefault="00334824" w:rsidP="00334824">
      <w:pPr>
        <w:ind w:firstLineChars="150" w:firstLine="315"/>
      </w:pPr>
      <w:r w:rsidRPr="00665A25">
        <w:rPr>
          <w:rFonts w:hint="eastAsia"/>
        </w:rPr>
        <w:t>HTTP</w:t>
      </w:r>
      <w:r>
        <w:rPr>
          <w:rFonts w:hint="eastAsia"/>
        </w:rPr>
        <w:t>请求方式：</w:t>
      </w:r>
      <w:r w:rsidRPr="00665A25">
        <w:rPr>
          <w:rFonts w:hint="eastAsia"/>
        </w:rPr>
        <w:t xml:space="preserve"> </w:t>
      </w:r>
      <w:r>
        <w:rPr>
          <w:rFonts w:hint="eastAsia"/>
        </w:rPr>
        <w:t>POST</w:t>
      </w:r>
    </w:p>
    <w:p w:rsidR="00334824" w:rsidRDefault="00334824" w:rsidP="00334824">
      <w:pPr>
        <w:ind w:firstLineChars="150" w:firstLine="315"/>
      </w:pPr>
      <w:r>
        <w:rPr>
          <w:rFonts w:hint="eastAsia"/>
        </w:rPr>
        <w:t>参数定义参见《</w:t>
      </w:r>
      <w:r w:rsidRPr="00334824">
        <w:rPr>
          <w:rFonts w:hint="eastAsia"/>
        </w:rPr>
        <w:t>【微信支付】公众号支付接口文档</w:t>
      </w:r>
      <w:r w:rsidRPr="00334824">
        <w:rPr>
          <w:rFonts w:hint="eastAsia"/>
        </w:rPr>
        <w:t>V2.5.pdf</w:t>
      </w:r>
      <w:r>
        <w:rPr>
          <w:rFonts w:hint="eastAsia"/>
        </w:rPr>
        <w:t>》</w:t>
      </w:r>
      <w:r w:rsidR="0076688D">
        <w:rPr>
          <w:rFonts w:hint="eastAsia"/>
        </w:rPr>
        <w:t>，《</w:t>
      </w:r>
      <w:r w:rsidR="0076688D" w:rsidRPr="0076688D">
        <w:rPr>
          <w:rFonts w:hint="eastAsia"/>
        </w:rPr>
        <w:t>【微信</w:t>
      </w:r>
      <w:r w:rsidR="0076688D" w:rsidRPr="0076688D">
        <w:rPr>
          <w:rFonts w:hint="eastAsia"/>
        </w:rPr>
        <w:t>APP</w:t>
      </w:r>
      <w:r w:rsidR="0076688D" w:rsidRPr="0076688D">
        <w:rPr>
          <w:rFonts w:hint="eastAsia"/>
        </w:rPr>
        <w:t>支付】接口文档</w:t>
      </w:r>
      <w:r w:rsidR="0076688D" w:rsidRPr="0076688D">
        <w:rPr>
          <w:rFonts w:hint="eastAsia"/>
        </w:rPr>
        <w:t>V1.2_For_Android.pdf</w:t>
      </w:r>
      <w:r w:rsidR="0076688D">
        <w:rPr>
          <w:rFonts w:hint="eastAsia"/>
        </w:rPr>
        <w:t>》</w:t>
      </w:r>
      <w:r>
        <w:rPr>
          <w:rFonts w:hint="eastAsia"/>
        </w:rPr>
        <w:t>。</w:t>
      </w:r>
    </w:p>
    <w:p w:rsidR="00933362" w:rsidRDefault="00933362">
      <w:pPr>
        <w:spacing w:line="240" w:lineRule="auto"/>
      </w:pPr>
    </w:p>
    <w:p w:rsidR="00933362" w:rsidRDefault="00933362" w:rsidP="00933362">
      <w:pPr>
        <w:pStyle w:val="2"/>
      </w:pPr>
      <w:r>
        <w:rPr>
          <w:rFonts w:hint="eastAsia"/>
        </w:rPr>
        <w:t>神州付支付结果通知</w:t>
      </w:r>
    </w:p>
    <w:p w:rsidR="00933362" w:rsidRDefault="00933362" w:rsidP="00933362">
      <w:pPr>
        <w:ind w:firstLineChars="150" w:firstLine="315"/>
      </w:pPr>
      <w:r w:rsidRPr="00665A25">
        <w:rPr>
          <w:rFonts w:hint="eastAsia"/>
        </w:rPr>
        <w:t>方法名称</w:t>
      </w:r>
      <w:r>
        <w:rPr>
          <w:rFonts w:hint="eastAsia"/>
        </w:rPr>
        <w:t>：</w:t>
      </w:r>
      <w:r>
        <w:rPr>
          <w:rFonts w:hint="eastAsia"/>
        </w:rPr>
        <w:t>/client/callback/payNotify4SZF.action</w:t>
      </w:r>
    </w:p>
    <w:p w:rsidR="00933362" w:rsidRDefault="00933362" w:rsidP="00933362">
      <w:pPr>
        <w:ind w:firstLineChars="150" w:firstLine="315"/>
      </w:pPr>
      <w:r>
        <w:rPr>
          <w:rFonts w:hint="eastAsia"/>
        </w:rPr>
        <w:t>方法描述：</w:t>
      </w:r>
      <w:r w:rsidRPr="00420045">
        <w:rPr>
          <w:rFonts w:hint="eastAsia"/>
        </w:rPr>
        <w:t>在每一笔交易完成后</w:t>
      </w:r>
      <w:r>
        <w:rPr>
          <w:rFonts w:hint="eastAsia"/>
        </w:rPr>
        <w:t>，由神州付服务器通知交易结果。</w:t>
      </w:r>
      <w:r w:rsidRPr="00FB2926">
        <w:rPr>
          <w:rFonts w:hint="eastAsia"/>
        </w:rPr>
        <w:t xml:space="preserve"> </w:t>
      </w:r>
    </w:p>
    <w:p w:rsidR="00933362" w:rsidRPr="00FB2926" w:rsidRDefault="00933362" w:rsidP="00933362">
      <w:pPr>
        <w:ind w:firstLineChars="150" w:firstLine="315"/>
      </w:pPr>
      <w:r w:rsidRPr="00665A25">
        <w:rPr>
          <w:rFonts w:hint="eastAsia"/>
        </w:rPr>
        <w:t>HTTP</w:t>
      </w:r>
      <w:r>
        <w:rPr>
          <w:rFonts w:hint="eastAsia"/>
        </w:rPr>
        <w:t>请求方式：</w:t>
      </w:r>
      <w:r w:rsidRPr="00665A25">
        <w:rPr>
          <w:rFonts w:hint="eastAsia"/>
        </w:rPr>
        <w:t xml:space="preserve"> </w:t>
      </w:r>
      <w:r>
        <w:rPr>
          <w:rFonts w:hint="eastAsia"/>
        </w:rPr>
        <w:t>POST</w:t>
      </w:r>
    </w:p>
    <w:p w:rsidR="00933362" w:rsidRDefault="00933362" w:rsidP="00933362">
      <w:pPr>
        <w:ind w:firstLineChars="150" w:firstLine="315"/>
      </w:pPr>
      <w:r>
        <w:rPr>
          <w:rFonts w:hint="eastAsia"/>
        </w:rPr>
        <w:lastRenderedPageBreak/>
        <w:t>参数定义参见</w:t>
      </w:r>
      <w:r w:rsidR="00692EBE">
        <w:rPr>
          <w:rFonts w:hint="eastAsia"/>
        </w:rPr>
        <w:t>神州付</w:t>
      </w:r>
      <w:r>
        <w:rPr>
          <w:rFonts w:hint="eastAsia"/>
        </w:rPr>
        <w:t>相关文档</w:t>
      </w:r>
      <w:r w:rsidR="00692EBE">
        <w:rPr>
          <w:rFonts w:hint="eastAsia"/>
        </w:rPr>
        <w:t xml:space="preserve"> </w:t>
      </w:r>
      <w:r w:rsidR="00692EBE">
        <w:rPr>
          <w:rFonts w:hint="eastAsia"/>
        </w:rPr>
        <w:t>《</w:t>
      </w:r>
      <w:r w:rsidR="00692EBE" w:rsidRPr="00692EBE">
        <w:rPr>
          <w:rFonts w:hint="eastAsia"/>
        </w:rPr>
        <w:t>神州付直连</w:t>
      </w:r>
      <w:r w:rsidR="00692EBE" w:rsidRPr="00692EBE">
        <w:rPr>
          <w:rFonts w:hint="eastAsia"/>
        </w:rPr>
        <w:t>(</w:t>
      </w:r>
      <w:r w:rsidR="00692EBE" w:rsidRPr="00692EBE">
        <w:rPr>
          <w:rFonts w:hint="eastAsia"/>
        </w:rPr>
        <w:t>多卡</w:t>
      </w:r>
      <w:r w:rsidR="00692EBE" w:rsidRPr="00692EBE">
        <w:rPr>
          <w:rFonts w:hint="eastAsia"/>
        </w:rPr>
        <w:t>)</w:t>
      </w:r>
      <w:r w:rsidR="00692EBE" w:rsidRPr="00692EBE">
        <w:rPr>
          <w:rFonts w:hint="eastAsia"/>
        </w:rPr>
        <w:t>接口文档</w:t>
      </w:r>
      <w:r w:rsidR="00692EBE" w:rsidRPr="00692EBE">
        <w:rPr>
          <w:rFonts w:hint="eastAsia"/>
        </w:rPr>
        <w:t>3.</w:t>
      </w:r>
      <w:r w:rsidR="0010368B">
        <w:rPr>
          <w:rFonts w:hint="eastAsia"/>
        </w:rPr>
        <w:t>2</w:t>
      </w:r>
      <w:r w:rsidR="00692EBE" w:rsidRPr="00692EBE">
        <w:rPr>
          <w:rFonts w:hint="eastAsia"/>
        </w:rPr>
        <w:t>.doc</w:t>
      </w:r>
      <w:r w:rsidR="00692EBE">
        <w:rPr>
          <w:rFonts w:hint="eastAsia"/>
        </w:rPr>
        <w:t>》</w:t>
      </w:r>
      <w:r>
        <w:rPr>
          <w:rFonts w:hint="eastAsia"/>
        </w:rPr>
        <w:t>。</w:t>
      </w:r>
    </w:p>
    <w:p w:rsidR="008E3E8F" w:rsidRDefault="008E3E8F" w:rsidP="00933362">
      <w:pPr>
        <w:ind w:firstLineChars="150" w:firstLine="315"/>
      </w:pPr>
    </w:p>
    <w:p w:rsidR="00FC37B4" w:rsidRDefault="00FC37B4" w:rsidP="00FC37B4">
      <w:pPr>
        <w:pStyle w:val="2"/>
      </w:pPr>
      <w:r>
        <w:rPr>
          <w:rFonts w:hint="eastAsia"/>
        </w:rPr>
        <w:t>天翼支付结果通知</w:t>
      </w:r>
    </w:p>
    <w:p w:rsidR="00FC37B4" w:rsidRDefault="00FC37B4" w:rsidP="00FC37B4">
      <w:pPr>
        <w:ind w:firstLineChars="150" w:firstLine="315"/>
      </w:pPr>
      <w:r w:rsidRPr="00665A25">
        <w:rPr>
          <w:rFonts w:hint="eastAsia"/>
        </w:rPr>
        <w:t>方法名称</w:t>
      </w:r>
      <w:r>
        <w:rPr>
          <w:rFonts w:hint="eastAsia"/>
        </w:rPr>
        <w:t>：</w:t>
      </w:r>
      <w:r>
        <w:rPr>
          <w:rFonts w:hint="eastAsia"/>
        </w:rPr>
        <w:t>/client/callback/payNotify4BestPay.action</w:t>
      </w:r>
    </w:p>
    <w:p w:rsidR="00FC37B4" w:rsidRDefault="00FC37B4" w:rsidP="00FC37B4">
      <w:pPr>
        <w:ind w:firstLineChars="150" w:firstLine="315"/>
      </w:pPr>
      <w:r>
        <w:rPr>
          <w:rFonts w:hint="eastAsia"/>
        </w:rPr>
        <w:t>方法描述：</w:t>
      </w:r>
      <w:r w:rsidRPr="00420045">
        <w:rPr>
          <w:rFonts w:hint="eastAsia"/>
        </w:rPr>
        <w:t>在每一笔交易完成后</w:t>
      </w:r>
      <w:r>
        <w:rPr>
          <w:rFonts w:hint="eastAsia"/>
        </w:rPr>
        <w:t>，由</w:t>
      </w:r>
      <w:r w:rsidR="00251D2E">
        <w:rPr>
          <w:rFonts w:hint="eastAsia"/>
        </w:rPr>
        <w:t>天翼</w:t>
      </w:r>
      <w:r>
        <w:rPr>
          <w:rFonts w:hint="eastAsia"/>
        </w:rPr>
        <w:t>服务器通知交易结果。</w:t>
      </w:r>
      <w:r w:rsidRPr="00FB2926">
        <w:rPr>
          <w:rFonts w:hint="eastAsia"/>
        </w:rPr>
        <w:t xml:space="preserve"> </w:t>
      </w:r>
    </w:p>
    <w:p w:rsidR="00FC37B4" w:rsidRPr="00FB2926" w:rsidRDefault="00FC37B4" w:rsidP="00FC37B4">
      <w:pPr>
        <w:ind w:firstLineChars="150" w:firstLine="315"/>
      </w:pPr>
      <w:r w:rsidRPr="00665A25">
        <w:rPr>
          <w:rFonts w:hint="eastAsia"/>
        </w:rPr>
        <w:t>HTTP</w:t>
      </w:r>
      <w:r>
        <w:rPr>
          <w:rFonts w:hint="eastAsia"/>
        </w:rPr>
        <w:t>请求方式：</w:t>
      </w:r>
      <w:r w:rsidRPr="00665A25">
        <w:rPr>
          <w:rFonts w:hint="eastAsia"/>
        </w:rPr>
        <w:t xml:space="preserve"> </w:t>
      </w:r>
      <w:r>
        <w:rPr>
          <w:rFonts w:hint="eastAsia"/>
        </w:rPr>
        <w:t>POST</w:t>
      </w:r>
    </w:p>
    <w:p w:rsidR="00FC37B4" w:rsidRDefault="00FC37B4" w:rsidP="00FC37B4">
      <w:pPr>
        <w:ind w:firstLineChars="150" w:firstLine="315"/>
      </w:pPr>
      <w:r>
        <w:rPr>
          <w:rFonts w:hint="eastAsia"/>
        </w:rPr>
        <w:t>参数定义参见</w:t>
      </w:r>
      <w:r w:rsidR="00251D2E">
        <w:rPr>
          <w:rFonts w:hint="eastAsia"/>
        </w:rPr>
        <w:t>天翼支付</w:t>
      </w:r>
      <w:r>
        <w:rPr>
          <w:rFonts w:hint="eastAsia"/>
        </w:rPr>
        <w:t>相关文档</w:t>
      </w:r>
      <w:r>
        <w:rPr>
          <w:rFonts w:hint="eastAsia"/>
        </w:rPr>
        <w:t xml:space="preserve"> </w:t>
      </w:r>
      <w:r>
        <w:rPr>
          <w:rFonts w:hint="eastAsia"/>
        </w:rPr>
        <w:t>《</w:t>
      </w:r>
      <w:r w:rsidR="00251D2E" w:rsidRPr="00251D2E">
        <w:rPr>
          <w:rFonts w:hint="eastAsia"/>
        </w:rPr>
        <w:t>电信天翼支付方案</w:t>
      </w:r>
      <w:r w:rsidR="00251D2E" w:rsidRPr="00251D2E">
        <w:rPr>
          <w:rFonts w:hint="eastAsia"/>
        </w:rPr>
        <w:t>V0.5.docx</w:t>
      </w:r>
      <w:r>
        <w:rPr>
          <w:rFonts w:hint="eastAsia"/>
        </w:rPr>
        <w:t>》。</w:t>
      </w:r>
    </w:p>
    <w:p w:rsidR="00933362" w:rsidRPr="00FC37B4" w:rsidRDefault="00933362" w:rsidP="00933362">
      <w:pPr>
        <w:spacing w:line="240" w:lineRule="auto"/>
      </w:pPr>
    </w:p>
    <w:p w:rsidR="00D560A9" w:rsidRDefault="00D560A9" w:rsidP="00D560A9">
      <w:pPr>
        <w:pStyle w:val="2"/>
      </w:pPr>
      <w:r>
        <w:rPr>
          <w:rFonts w:hint="eastAsia"/>
        </w:rPr>
        <w:t>支付网关接口</w:t>
      </w:r>
    </w:p>
    <w:p w:rsidR="00D560A9" w:rsidRDefault="00D560A9" w:rsidP="00D560A9">
      <w:pPr>
        <w:ind w:firstLineChars="150" w:firstLine="315"/>
      </w:pPr>
      <w:r w:rsidRPr="00665A25">
        <w:rPr>
          <w:rFonts w:hint="eastAsia"/>
        </w:rPr>
        <w:t>方法名称</w:t>
      </w:r>
      <w:r>
        <w:rPr>
          <w:rFonts w:hint="eastAsia"/>
        </w:rPr>
        <w:t>：</w:t>
      </w:r>
      <w:r>
        <w:rPr>
          <w:rFonts w:hint="eastAsia"/>
        </w:rPr>
        <w:t>/</w:t>
      </w:r>
      <w:r w:rsidRPr="00D560A9">
        <w:t>cooperate/gateway.</w:t>
      </w:r>
      <w:r w:rsidR="003A3558">
        <w:rPr>
          <w:rFonts w:hint="eastAsia"/>
        </w:rPr>
        <w:t>action</w:t>
      </w:r>
    </w:p>
    <w:p w:rsidR="00D560A9" w:rsidRDefault="00D560A9" w:rsidP="00D560A9">
      <w:pPr>
        <w:ind w:firstLineChars="150" w:firstLine="315"/>
      </w:pPr>
      <w:r>
        <w:rPr>
          <w:rFonts w:hint="eastAsia"/>
        </w:rPr>
        <w:t>方法描述：</w:t>
      </w:r>
      <w:r w:rsidR="00846190">
        <w:rPr>
          <w:rFonts w:hint="eastAsia"/>
        </w:rPr>
        <w:t>支付网关接口，</w:t>
      </w:r>
      <w:r w:rsidR="00272BB4">
        <w:rPr>
          <w:rFonts w:hint="eastAsia"/>
        </w:rPr>
        <w:t>同时</w:t>
      </w:r>
      <w:r w:rsidR="00846190">
        <w:rPr>
          <w:rFonts w:hint="eastAsia"/>
        </w:rPr>
        <w:t>提供无支付信息（</w:t>
      </w:r>
      <w:r w:rsidR="009471D3">
        <w:rPr>
          <w:rFonts w:hint="eastAsia"/>
        </w:rPr>
        <w:t>支付</w:t>
      </w:r>
      <w:r w:rsidR="00272BB4">
        <w:rPr>
          <w:rFonts w:hint="eastAsia"/>
        </w:rPr>
        <w:t>平台</w:t>
      </w:r>
      <w:r w:rsidR="00846190">
        <w:rPr>
          <w:rFonts w:hint="eastAsia"/>
        </w:rPr>
        <w:t>）</w:t>
      </w:r>
      <w:r w:rsidR="00272BB4">
        <w:rPr>
          <w:rFonts w:hint="eastAsia"/>
        </w:rPr>
        <w:t>和有支付信息</w:t>
      </w:r>
      <w:r w:rsidR="00846190">
        <w:rPr>
          <w:rFonts w:hint="eastAsia"/>
        </w:rPr>
        <w:t>的退款</w:t>
      </w:r>
      <w:r w:rsidR="00272BB4">
        <w:rPr>
          <w:rFonts w:hint="eastAsia"/>
        </w:rPr>
        <w:t>操作</w:t>
      </w:r>
      <w:r w:rsidR="00846190">
        <w:rPr>
          <w:rFonts w:hint="eastAsia"/>
        </w:rPr>
        <w:t>。</w:t>
      </w:r>
      <w:r w:rsidR="00272BB4">
        <w:rPr>
          <w:rFonts w:hint="eastAsia"/>
        </w:rPr>
        <w:t>当前仅仅支持财付通渠道。</w:t>
      </w:r>
    </w:p>
    <w:p w:rsidR="00272BB4" w:rsidRDefault="00272BB4" w:rsidP="00D560A9">
      <w:pPr>
        <w:ind w:firstLineChars="150" w:firstLine="315"/>
      </w:pPr>
      <w:r>
        <w:rPr>
          <w:rFonts w:hint="eastAsia"/>
        </w:rPr>
        <w:t>注：电商应用使用的是无支付信息退款。</w:t>
      </w:r>
    </w:p>
    <w:p w:rsidR="00D560A9" w:rsidRDefault="00D560A9" w:rsidP="00D560A9">
      <w:pPr>
        <w:ind w:firstLineChars="150" w:firstLine="315"/>
      </w:pPr>
      <w:r w:rsidRPr="00665A25">
        <w:rPr>
          <w:rFonts w:hint="eastAsia"/>
        </w:rPr>
        <w:t>HTTP</w:t>
      </w:r>
      <w:r>
        <w:rPr>
          <w:rFonts w:hint="eastAsia"/>
        </w:rPr>
        <w:t>请求方式：</w:t>
      </w:r>
      <w:r w:rsidRPr="00665A25">
        <w:rPr>
          <w:rFonts w:hint="eastAsia"/>
        </w:rPr>
        <w:t xml:space="preserve"> </w:t>
      </w:r>
      <w:r>
        <w:rPr>
          <w:rFonts w:hint="eastAsia"/>
        </w:rPr>
        <w:t>POST</w:t>
      </w:r>
      <w:r w:rsidR="006513A4">
        <w:rPr>
          <w:rFonts w:hint="eastAsia"/>
        </w:rPr>
        <w:t>，仅仅支持</w:t>
      </w:r>
      <w:r w:rsidR="006513A4">
        <w:rPr>
          <w:rFonts w:hint="eastAsia"/>
        </w:rPr>
        <w:t>https</w:t>
      </w:r>
      <w:r w:rsidR="006513A4">
        <w:rPr>
          <w:rFonts w:hint="eastAsia"/>
        </w:rPr>
        <w:t>。</w:t>
      </w:r>
    </w:p>
    <w:p w:rsidR="00D560A9" w:rsidRDefault="001F195F" w:rsidP="00D560A9">
      <w:pPr>
        <w:pStyle w:val="3"/>
        <w:rPr>
          <w:sz w:val="21"/>
          <w:szCs w:val="21"/>
        </w:rPr>
      </w:pPr>
      <w:r>
        <w:rPr>
          <w:rFonts w:hint="eastAsia"/>
          <w:sz w:val="21"/>
          <w:szCs w:val="21"/>
        </w:rPr>
        <w:t>退款</w:t>
      </w:r>
    </w:p>
    <w:p w:rsidR="000B0AA9" w:rsidRDefault="000B0AA9" w:rsidP="000B0AA9">
      <w:pPr>
        <w:rPr>
          <w:rFonts w:ascii="Arial" w:hAnsi="Arial" w:cs="Arial"/>
          <w:szCs w:val="24"/>
        </w:rPr>
      </w:pPr>
      <w:r>
        <w:rPr>
          <w:rFonts w:ascii="Arial" w:hAnsi="Arial" w:cs="Arial" w:hint="eastAsia"/>
          <w:szCs w:val="24"/>
        </w:rPr>
        <w:t>注：当前仅仅支持财付通，同时，本接口需要财付通商户的个人证书，此证书要预先上传至支付平台，命名为</w:t>
      </w:r>
      <w:r>
        <w:rPr>
          <w:rFonts w:ascii="Arial" w:hAnsi="Arial" w:cs="Arial" w:hint="eastAsia"/>
          <w:szCs w:val="24"/>
        </w:rPr>
        <w:t>partner</w:t>
      </w:r>
      <w:r w:rsidRPr="008C68F0">
        <w:rPr>
          <w:rFonts w:ascii="Arial" w:hAnsi="Arial" w:cs="Arial"/>
          <w:szCs w:val="24"/>
        </w:rPr>
        <w:t>.pfx</w:t>
      </w:r>
      <w:r>
        <w:rPr>
          <w:rFonts w:ascii="Arial" w:hAnsi="Arial" w:cs="Arial" w:hint="eastAsia"/>
          <w:szCs w:val="24"/>
        </w:rPr>
        <w:t>，比如商户</w:t>
      </w:r>
      <w:r w:rsidRPr="008C68F0">
        <w:rPr>
          <w:rFonts w:ascii="Arial" w:hAnsi="Arial" w:cs="Arial"/>
          <w:szCs w:val="24"/>
        </w:rPr>
        <w:t>1900000109</w:t>
      </w:r>
      <w:r>
        <w:rPr>
          <w:rFonts w:ascii="Arial" w:hAnsi="Arial" w:cs="Arial" w:hint="eastAsia"/>
          <w:szCs w:val="24"/>
        </w:rPr>
        <w:t>的个人证书文件就是：</w:t>
      </w:r>
      <w:r w:rsidRPr="008C68F0">
        <w:rPr>
          <w:rFonts w:ascii="Arial" w:hAnsi="Arial" w:cs="Arial"/>
          <w:szCs w:val="24"/>
        </w:rPr>
        <w:t>1900000109.pfx</w:t>
      </w:r>
      <w:r>
        <w:rPr>
          <w:rFonts w:ascii="Arial" w:hAnsi="Arial" w:cs="Arial" w:hint="eastAsia"/>
          <w:szCs w:val="24"/>
        </w:rPr>
        <w:t>。</w:t>
      </w:r>
    </w:p>
    <w:p w:rsidR="000B0AA9" w:rsidRDefault="000B0AA9" w:rsidP="000B0AA9">
      <w:pPr>
        <w:rPr>
          <w:rFonts w:ascii="Arial" w:hAnsi="Arial" w:cs="Arial"/>
          <w:szCs w:val="24"/>
        </w:rPr>
      </w:pPr>
      <w:r>
        <w:rPr>
          <w:rFonts w:ascii="Arial" w:hAnsi="Arial" w:cs="Arial" w:hint="eastAsia"/>
          <w:szCs w:val="24"/>
        </w:rPr>
        <w:t>财付通商户个人证书相关帮助请参考：</w:t>
      </w:r>
      <w:hyperlink r:id="rId10" w:history="1">
        <w:r w:rsidRPr="00575D6F">
          <w:rPr>
            <w:rStyle w:val="afa"/>
            <w:rFonts w:ascii="Arial" w:hAnsi="Arial" w:cs="Arial"/>
            <w:szCs w:val="24"/>
          </w:rPr>
          <w:t>http://help.tenpay.com/cgi-bin/helpcenter/help_center_mch.cgi?id=113&amp;type=0</w:t>
        </w:r>
      </w:hyperlink>
    </w:p>
    <w:p w:rsidR="000B0AA9" w:rsidRDefault="000B0AA9" w:rsidP="000B0AA9"/>
    <w:p w:rsidR="003D7103" w:rsidRDefault="003D7103" w:rsidP="000B0AA9">
      <w:r>
        <w:rPr>
          <w:rFonts w:hint="eastAsia"/>
        </w:rPr>
        <w:t>新增支持支付宝、招商订单的退款。支付宝的接口签名仅仅支持</w:t>
      </w:r>
      <w:r>
        <w:rPr>
          <w:rFonts w:hint="eastAsia"/>
        </w:rPr>
        <w:t>RSA</w:t>
      </w:r>
      <w:r>
        <w:rPr>
          <w:rFonts w:hint="eastAsia"/>
        </w:rPr>
        <w:t>模式，请注意。另外，原则上仅仅提供给</w:t>
      </w:r>
      <w:r>
        <w:rPr>
          <w:rFonts w:hint="eastAsia"/>
        </w:rPr>
        <w:t>vmall</w:t>
      </w:r>
      <w:r>
        <w:rPr>
          <w:rFonts w:hint="eastAsia"/>
        </w:rPr>
        <w:t>调用，帐号、帐号钥匙、操作员和密码（如果需要）等敏感信息均需要调用者准备好。</w:t>
      </w:r>
    </w:p>
    <w:p w:rsidR="003D7103" w:rsidRPr="000B0AA9" w:rsidRDefault="003D7103" w:rsidP="000B0AA9"/>
    <w:p w:rsidR="00D560A9" w:rsidRDefault="00D560A9" w:rsidP="00D560A9">
      <w:pPr>
        <w:ind w:firstLineChars="150" w:firstLine="315"/>
      </w:pPr>
      <w:r>
        <w:rPr>
          <w:rFonts w:hint="eastAsia"/>
        </w:rPr>
        <w:t>接口参数描述：</w:t>
      </w:r>
    </w:p>
    <w:tbl>
      <w:tblPr>
        <w:tblW w:w="8052" w:type="dxa"/>
        <w:jc w:val="center"/>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37"/>
        <w:gridCol w:w="1146"/>
        <w:gridCol w:w="4222"/>
        <w:gridCol w:w="847"/>
      </w:tblGrid>
      <w:tr w:rsidR="00D560A9" w:rsidRPr="00F34E0C" w:rsidTr="00D560A9">
        <w:trPr>
          <w:trHeight w:val="330"/>
          <w:jc w:val="center"/>
        </w:trPr>
        <w:tc>
          <w:tcPr>
            <w:tcW w:w="1837" w:type="dxa"/>
            <w:shd w:val="clear" w:color="auto" w:fill="auto"/>
            <w:vAlign w:val="center"/>
            <w:hideMark/>
          </w:tcPr>
          <w:p w:rsidR="00D560A9" w:rsidRPr="00F34E0C" w:rsidRDefault="00D560A9" w:rsidP="00D560A9">
            <w:pPr>
              <w:ind w:leftChars="-44" w:left="-92"/>
              <w:jc w:val="center"/>
              <w:rPr>
                <w:b/>
              </w:rPr>
            </w:pPr>
            <w:r w:rsidRPr="00F34E0C">
              <w:rPr>
                <w:rFonts w:hint="eastAsia"/>
                <w:b/>
              </w:rPr>
              <w:t>名称</w:t>
            </w:r>
          </w:p>
        </w:tc>
        <w:tc>
          <w:tcPr>
            <w:tcW w:w="1146" w:type="dxa"/>
            <w:shd w:val="clear" w:color="auto" w:fill="auto"/>
            <w:vAlign w:val="center"/>
            <w:hideMark/>
          </w:tcPr>
          <w:p w:rsidR="00D560A9" w:rsidRPr="00F34E0C" w:rsidRDefault="00D560A9" w:rsidP="00D560A9">
            <w:pPr>
              <w:jc w:val="center"/>
              <w:rPr>
                <w:b/>
              </w:rPr>
            </w:pPr>
            <w:r>
              <w:rPr>
                <w:rFonts w:hint="eastAsia"/>
                <w:b/>
              </w:rPr>
              <w:t>类型</w:t>
            </w:r>
          </w:p>
        </w:tc>
        <w:tc>
          <w:tcPr>
            <w:tcW w:w="4222" w:type="dxa"/>
            <w:shd w:val="clear" w:color="auto" w:fill="auto"/>
            <w:vAlign w:val="center"/>
            <w:hideMark/>
          </w:tcPr>
          <w:p w:rsidR="00D560A9" w:rsidRPr="00F34E0C" w:rsidRDefault="00D560A9" w:rsidP="00D560A9">
            <w:pPr>
              <w:jc w:val="center"/>
              <w:rPr>
                <w:b/>
              </w:rPr>
            </w:pPr>
            <w:r w:rsidRPr="00F34E0C">
              <w:rPr>
                <w:rFonts w:hint="eastAsia"/>
                <w:b/>
              </w:rPr>
              <w:t>描述</w:t>
            </w:r>
          </w:p>
        </w:tc>
        <w:tc>
          <w:tcPr>
            <w:tcW w:w="847" w:type="dxa"/>
            <w:shd w:val="clear" w:color="auto" w:fill="auto"/>
            <w:vAlign w:val="center"/>
            <w:hideMark/>
          </w:tcPr>
          <w:p w:rsidR="00D560A9" w:rsidRPr="00F34E0C" w:rsidRDefault="00D560A9" w:rsidP="00D560A9">
            <w:pPr>
              <w:jc w:val="center"/>
              <w:rPr>
                <w:b/>
              </w:rPr>
            </w:pPr>
            <w:r w:rsidRPr="00F34E0C">
              <w:rPr>
                <w:rFonts w:hint="eastAsia"/>
                <w:b/>
              </w:rPr>
              <w:t>可选</w:t>
            </w:r>
          </w:p>
        </w:tc>
      </w:tr>
      <w:tr w:rsidR="00A3284A" w:rsidRPr="00F34E0C" w:rsidTr="00F53D79">
        <w:trPr>
          <w:trHeight w:val="330"/>
          <w:jc w:val="center"/>
        </w:trPr>
        <w:tc>
          <w:tcPr>
            <w:tcW w:w="8052" w:type="dxa"/>
            <w:gridSpan w:val="4"/>
            <w:shd w:val="clear" w:color="auto" w:fill="auto"/>
            <w:vAlign w:val="center"/>
            <w:hideMark/>
          </w:tcPr>
          <w:p w:rsidR="00A3284A" w:rsidRPr="00F34E0C" w:rsidRDefault="00A3284A" w:rsidP="00A3284A">
            <w:pPr>
              <w:rPr>
                <w:b/>
              </w:rPr>
            </w:pPr>
            <w:r>
              <w:rPr>
                <w:rFonts w:hint="eastAsia"/>
                <w:b/>
              </w:rPr>
              <w:lastRenderedPageBreak/>
              <w:t>基本参数</w:t>
            </w:r>
          </w:p>
        </w:tc>
      </w:tr>
      <w:tr w:rsidR="00D560A9" w:rsidRPr="00CC549D" w:rsidTr="00D560A9">
        <w:trPr>
          <w:trHeight w:val="330"/>
          <w:jc w:val="center"/>
        </w:trPr>
        <w:tc>
          <w:tcPr>
            <w:tcW w:w="1837" w:type="dxa"/>
            <w:tcBorders>
              <w:top w:val="single" w:sz="4" w:space="0" w:color="auto"/>
              <w:left w:val="single" w:sz="4" w:space="0" w:color="auto"/>
              <w:bottom w:val="single" w:sz="4" w:space="0" w:color="auto"/>
              <w:right w:val="single" w:sz="4" w:space="0" w:color="auto"/>
            </w:tcBorders>
            <w:shd w:val="clear" w:color="auto" w:fill="auto"/>
            <w:vAlign w:val="center"/>
          </w:tcPr>
          <w:p w:rsidR="00D560A9" w:rsidRPr="00B37C41" w:rsidRDefault="006513A4" w:rsidP="00D560A9">
            <w:pPr>
              <w:spacing w:line="241" w:lineRule="auto"/>
              <w:ind w:left="-93" w:right="51"/>
              <w:jc w:val="both"/>
            </w:pPr>
            <w:r>
              <w:rPr>
                <w:rFonts w:hint="eastAsia"/>
              </w:rPr>
              <w:t>service</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center"/>
          </w:tcPr>
          <w:p w:rsidR="00D560A9" w:rsidRPr="00B37C41" w:rsidRDefault="006513A4" w:rsidP="00D560A9">
            <w:pPr>
              <w:spacing w:line="241" w:lineRule="auto"/>
              <w:ind w:left="-93" w:right="51" w:firstLineChars="2" w:firstLine="4"/>
              <w:jc w:val="both"/>
            </w:pPr>
            <w:r>
              <w:rPr>
                <w:rFonts w:hint="eastAsia"/>
              </w:rPr>
              <w:t>String</w:t>
            </w:r>
          </w:p>
        </w:tc>
        <w:tc>
          <w:tcPr>
            <w:tcW w:w="4222" w:type="dxa"/>
            <w:tcBorders>
              <w:top w:val="single" w:sz="4" w:space="0" w:color="auto"/>
              <w:left w:val="single" w:sz="4" w:space="0" w:color="auto"/>
              <w:bottom w:val="single" w:sz="4" w:space="0" w:color="auto"/>
              <w:right w:val="single" w:sz="4" w:space="0" w:color="auto"/>
            </w:tcBorders>
            <w:shd w:val="clear" w:color="auto" w:fill="auto"/>
            <w:vAlign w:val="center"/>
          </w:tcPr>
          <w:p w:rsidR="00D560A9" w:rsidRDefault="006513A4" w:rsidP="00D86757">
            <w:pPr>
              <w:spacing w:line="241" w:lineRule="auto"/>
              <w:ind w:leftChars="-2" w:right="51" w:hangingChars="2" w:hanging="4"/>
              <w:jc w:val="both"/>
            </w:pPr>
            <w:r>
              <w:rPr>
                <w:rFonts w:hint="eastAsia"/>
              </w:rPr>
              <w:t>接口名称，固定为：</w:t>
            </w:r>
          </w:p>
          <w:p w:rsidR="006513A4" w:rsidRPr="00B37C41" w:rsidRDefault="006513A4" w:rsidP="00D86757">
            <w:pPr>
              <w:spacing w:line="241" w:lineRule="auto"/>
              <w:ind w:leftChars="-2" w:right="51" w:hangingChars="2" w:hanging="4"/>
              <w:jc w:val="both"/>
            </w:pPr>
            <w:r>
              <w:rPr>
                <w:rFonts w:hint="eastAsia"/>
              </w:rPr>
              <w:t>refund_platform</w:t>
            </w:r>
          </w:p>
        </w:tc>
        <w:tc>
          <w:tcPr>
            <w:tcW w:w="847" w:type="dxa"/>
            <w:tcBorders>
              <w:top w:val="single" w:sz="4" w:space="0" w:color="auto"/>
              <w:left w:val="single" w:sz="4" w:space="0" w:color="auto"/>
              <w:bottom w:val="single" w:sz="4" w:space="0" w:color="auto"/>
              <w:right w:val="single" w:sz="4" w:space="0" w:color="auto"/>
            </w:tcBorders>
            <w:shd w:val="clear" w:color="auto" w:fill="auto"/>
            <w:vAlign w:val="center"/>
          </w:tcPr>
          <w:p w:rsidR="00D560A9" w:rsidRPr="00B37C41" w:rsidRDefault="006513A4" w:rsidP="00D560A9">
            <w:pPr>
              <w:ind w:left="-93" w:firstLineChars="44" w:firstLine="92"/>
              <w:jc w:val="both"/>
            </w:pPr>
            <w:r>
              <w:rPr>
                <w:rFonts w:hint="eastAsia"/>
              </w:rPr>
              <w:t>M</w:t>
            </w:r>
          </w:p>
        </w:tc>
      </w:tr>
      <w:tr w:rsidR="00D560A9" w:rsidRPr="00665A25" w:rsidTr="00D560A9">
        <w:trPr>
          <w:trHeight w:val="330"/>
          <w:jc w:val="center"/>
        </w:trPr>
        <w:tc>
          <w:tcPr>
            <w:tcW w:w="1837" w:type="dxa"/>
            <w:shd w:val="clear" w:color="auto" w:fill="auto"/>
            <w:vAlign w:val="center"/>
            <w:hideMark/>
          </w:tcPr>
          <w:p w:rsidR="00D560A9" w:rsidRPr="00B37C41" w:rsidRDefault="006513A4" w:rsidP="00D560A9">
            <w:pPr>
              <w:spacing w:line="241" w:lineRule="auto"/>
              <w:ind w:left="-93" w:right="51"/>
              <w:jc w:val="both"/>
            </w:pPr>
            <w:r>
              <w:rPr>
                <w:rFonts w:hint="eastAsia"/>
              </w:rPr>
              <w:t>sysID</w:t>
            </w:r>
          </w:p>
        </w:tc>
        <w:tc>
          <w:tcPr>
            <w:tcW w:w="1146" w:type="dxa"/>
            <w:shd w:val="clear" w:color="auto" w:fill="auto"/>
            <w:vAlign w:val="center"/>
            <w:hideMark/>
          </w:tcPr>
          <w:p w:rsidR="00D560A9" w:rsidRPr="00B37C41" w:rsidRDefault="006513A4" w:rsidP="00D560A9">
            <w:pPr>
              <w:spacing w:line="241" w:lineRule="auto"/>
              <w:ind w:left="-93" w:right="51" w:firstLineChars="2" w:firstLine="4"/>
              <w:jc w:val="both"/>
            </w:pPr>
            <w:r>
              <w:rPr>
                <w:rFonts w:hint="eastAsia"/>
              </w:rPr>
              <w:t>String</w:t>
            </w:r>
          </w:p>
        </w:tc>
        <w:tc>
          <w:tcPr>
            <w:tcW w:w="4222" w:type="dxa"/>
            <w:shd w:val="clear" w:color="auto" w:fill="auto"/>
            <w:vAlign w:val="center"/>
            <w:hideMark/>
          </w:tcPr>
          <w:p w:rsidR="00D560A9" w:rsidRDefault="006513A4" w:rsidP="00D86757">
            <w:pPr>
              <w:spacing w:line="241" w:lineRule="auto"/>
              <w:ind w:leftChars="-2" w:right="51" w:hangingChars="2" w:hanging="4"/>
              <w:jc w:val="both"/>
            </w:pPr>
            <w:r>
              <w:rPr>
                <w:rFonts w:hint="eastAsia"/>
              </w:rPr>
              <w:t>外部系统标识，唯一标识一个调用者</w:t>
            </w:r>
          </w:p>
          <w:p w:rsidR="002B589E" w:rsidRDefault="002B589E" w:rsidP="00D86757">
            <w:pPr>
              <w:spacing w:line="241" w:lineRule="auto"/>
              <w:ind w:leftChars="-2" w:right="51" w:hangingChars="2" w:hanging="4"/>
              <w:jc w:val="both"/>
            </w:pPr>
            <w:r>
              <w:rPr>
                <w:rFonts w:hint="eastAsia"/>
              </w:rPr>
              <w:t>E-COM</w:t>
            </w:r>
            <w:r>
              <w:rPr>
                <w:rFonts w:hint="eastAsia"/>
              </w:rPr>
              <w:t>：电商</w:t>
            </w:r>
          </w:p>
          <w:p w:rsidR="002B589E" w:rsidRDefault="002B589E" w:rsidP="00D86757">
            <w:pPr>
              <w:spacing w:line="241" w:lineRule="auto"/>
              <w:ind w:leftChars="-2" w:right="51" w:hangingChars="2" w:hanging="4"/>
              <w:jc w:val="both"/>
            </w:pPr>
            <w:r>
              <w:rPr>
                <w:rFonts w:hint="eastAsia"/>
              </w:rPr>
              <w:t>其他待定义；</w:t>
            </w:r>
          </w:p>
        </w:tc>
        <w:tc>
          <w:tcPr>
            <w:tcW w:w="847" w:type="dxa"/>
            <w:shd w:val="clear" w:color="auto" w:fill="auto"/>
            <w:vAlign w:val="center"/>
            <w:hideMark/>
          </w:tcPr>
          <w:p w:rsidR="00D560A9" w:rsidRPr="00B37C41" w:rsidRDefault="006513A4" w:rsidP="00D560A9">
            <w:pPr>
              <w:spacing w:line="241" w:lineRule="auto"/>
              <w:ind w:left="-93" w:right="51" w:firstLineChars="44" w:firstLine="92"/>
              <w:jc w:val="both"/>
            </w:pPr>
            <w:r>
              <w:rPr>
                <w:rFonts w:hint="eastAsia"/>
              </w:rPr>
              <w:t>M</w:t>
            </w:r>
          </w:p>
        </w:tc>
      </w:tr>
      <w:tr w:rsidR="00D560A9" w:rsidRPr="00665A25" w:rsidTr="00D560A9">
        <w:trPr>
          <w:trHeight w:val="330"/>
          <w:jc w:val="center"/>
        </w:trPr>
        <w:tc>
          <w:tcPr>
            <w:tcW w:w="1837" w:type="dxa"/>
            <w:shd w:val="clear" w:color="auto" w:fill="auto"/>
            <w:vAlign w:val="center"/>
            <w:hideMark/>
          </w:tcPr>
          <w:p w:rsidR="00D560A9" w:rsidRPr="00B37C41" w:rsidRDefault="006513A4" w:rsidP="00D560A9">
            <w:pPr>
              <w:spacing w:line="241" w:lineRule="auto"/>
              <w:ind w:left="-93" w:right="51"/>
              <w:jc w:val="both"/>
            </w:pPr>
            <w:r>
              <w:rPr>
                <w:rFonts w:hint="eastAsia"/>
              </w:rPr>
              <w:t>sign</w:t>
            </w:r>
          </w:p>
        </w:tc>
        <w:tc>
          <w:tcPr>
            <w:tcW w:w="1146" w:type="dxa"/>
            <w:shd w:val="clear" w:color="auto" w:fill="auto"/>
            <w:vAlign w:val="center"/>
            <w:hideMark/>
          </w:tcPr>
          <w:p w:rsidR="00D560A9" w:rsidRPr="00B37C41" w:rsidRDefault="006513A4" w:rsidP="00D560A9">
            <w:pPr>
              <w:spacing w:line="241" w:lineRule="auto"/>
              <w:ind w:left="-93" w:right="51" w:firstLineChars="2" w:firstLine="4"/>
              <w:jc w:val="both"/>
            </w:pPr>
            <w:r>
              <w:rPr>
                <w:rFonts w:hint="eastAsia"/>
              </w:rPr>
              <w:t>String</w:t>
            </w:r>
          </w:p>
        </w:tc>
        <w:tc>
          <w:tcPr>
            <w:tcW w:w="4222" w:type="dxa"/>
            <w:shd w:val="clear" w:color="auto" w:fill="auto"/>
            <w:vAlign w:val="center"/>
            <w:hideMark/>
          </w:tcPr>
          <w:p w:rsidR="00D560A9" w:rsidRDefault="006513A4" w:rsidP="00D86757">
            <w:pPr>
              <w:spacing w:line="241" w:lineRule="auto"/>
              <w:ind w:leftChars="-2" w:right="51" w:hangingChars="2" w:hanging="4"/>
              <w:jc w:val="both"/>
            </w:pPr>
            <w:r>
              <w:rPr>
                <w:rFonts w:hint="eastAsia"/>
              </w:rPr>
              <w:t>SHA-256</w:t>
            </w:r>
            <w:r>
              <w:rPr>
                <w:rFonts w:hint="eastAsia"/>
              </w:rPr>
              <w:t>签名</w:t>
            </w:r>
            <w:r w:rsidR="00925110">
              <w:rPr>
                <w:rFonts w:hint="eastAsia"/>
              </w:rPr>
              <w:t>，除</w:t>
            </w:r>
            <w:r w:rsidR="00925110">
              <w:rPr>
                <w:rFonts w:hint="eastAsia"/>
              </w:rPr>
              <w:t>sign</w:t>
            </w:r>
            <w:r w:rsidR="00925110">
              <w:rPr>
                <w:rFonts w:hint="eastAsia"/>
              </w:rPr>
              <w:t>外的其他所有参数均参与</w:t>
            </w:r>
          </w:p>
          <w:p w:rsidR="006513A4" w:rsidRPr="006513A4" w:rsidRDefault="002D7F1B" w:rsidP="00D86757">
            <w:pPr>
              <w:spacing w:line="241" w:lineRule="auto"/>
              <w:ind w:leftChars="-2" w:right="51" w:hangingChars="2" w:hanging="4"/>
              <w:jc w:val="both"/>
            </w:pPr>
            <w:r>
              <w:rPr>
                <w:rFonts w:hint="eastAsia"/>
              </w:rPr>
              <w:t>其</w:t>
            </w:r>
            <w:r w:rsidR="006513A4">
              <w:rPr>
                <w:rFonts w:hint="eastAsia"/>
              </w:rPr>
              <w:t>Key</w:t>
            </w:r>
            <w:r w:rsidR="006513A4">
              <w:rPr>
                <w:rFonts w:hint="eastAsia"/>
              </w:rPr>
              <w:t>值针对每个</w:t>
            </w:r>
            <w:r w:rsidR="006513A4">
              <w:rPr>
                <w:rFonts w:hint="eastAsia"/>
              </w:rPr>
              <w:t>sysID</w:t>
            </w:r>
            <w:r w:rsidR="006513A4">
              <w:rPr>
                <w:rFonts w:hint="eastAsia"/>
              </w:rPr>
              <w:t>单独分配</w:t>
            </w:r>
          </w:p>
        </w:tc>
        <w:tc>
          <w:tcPr>
            <w:tcW w:w="847" w:type="dxa"/>
            <w:shd w:val="clear" w:color="auto" w:fill="auto"/>
            <w:vAlign w:val="center"/>
            <w:hideMark/>
          </w:tcPr>
          <w:p w:rsidR="00D560A9" w:rsidRPr="00B37C41" w:rsidRDefault="00D86757" w:rsidP="00D560A9">
            <w:pPr>
              <w:ind w:left="-93" w:firstLineChars="44" w:firstLine="92"/>
              <w:jc w:val="both"/>
            </w:pPr>
            <w:r>
              <w:rPr>
                <w:rFonts w:hint="eastAsia"/>
              </w:rPr>
              <w:t>M</w:t>
            </w:r>
          </w:p>
        </w:tc>
      </w:tr>
      <w:tr w:rsidR="00D560A9" w:rsidRPr="00665A25" w:rsidTr="00D560A9">
        <w:trPr>
          <w:trHeight w:val="330"/>
          <w:jc w:val="center"/>
        </w:trPr>
        <w:tc>
          <w:tcPr>
            <w:tcW w:w="1837" w:type="dxa"/>
            <w:shd w:val="clear" w:color="auto" w:fill="auto"/>
            <w:vAlign w:val="center"/>
            <w:hideMark/>
          </w:tcPr>
          <w:p w:rsidR="00D560A9" w:rsidRPr="00B37C41" w:rsidRDefault="00D560A9" w:rsidP="00D560A9">
            <w:pPr>
              <w:spacing w:line="241" w:lineRule="auto"/>
              <w:ind w:left="-93" w:right="51"/>
              <w:jc w:val="both"/>
            </w:pPr>
          </w:p>
        </w:tc>
        <w:tc>
          <w:tcPr>
            <w:tcW w:w="1146" w:type="dxa"/>
            <w:shd w:val="clear" w:color="auto" w:fill="auto"/>
            <w:vAlign w:val="center"/>
            <w:hideMark/>
          </w:tcPr>
          <w:p w:rsidR="00D560A9" w:rsidRPr="00B37C41" w:rsidRDefault="00D560A9" w:rsidP="00D560A9">
            <w:pPr>
              <w:spacing w:line="241" w:lineRule="auto"/>
              <w:ind w:left="-93" w:right="51" w:firstLineChars="2" w:firstLine="4"/>
              <w:jc w:val="both"/>
            </w:pPr>
          </w:p>
        </w:tc>
        <w:tc>
          <w:tcPr>
            <w:tcW w:w="4222" w:type="dxa"/>
            <w:shd w:val="clear" w:color="auto" w:fill="auto"/>
            <w:vAlign w:val="center"/>
            <w:hideMark/>
          </w:tcPr>
          <w:p w:rsidR="00D560A9" w:rsidRPr="00B37C41" w:rsidRDefault="00D560A9" w:rsidP="00D86757">
            <w:pPr>
              <w:spacing w:line="241" w:lineRule="auto"/>
              <w:ind w:leftChars="-2" w:right="51" w:hangingChars="2" w:hanging="4"/>
              <w:jc w:val="both"/>
            </w:pPr>
          </w:p>
        </w:tc>
        <w:tc>
          <w:tcPr>
            <w:tcW w:w="847" w:type="dxa"/>
            <w:shd w:val="clear" w:color="auto" w:fill="auto"/>
            <w:vAlign w:val="center"/>
            <w:hideMark/>
          </w:tcPr>
          <w:p w:rsidR="00D560A9" w:rsidRPr="00B37C41" w:rsidRDefault="00D560A9" w:rsidP="00D560A9">
            <w:pPr>
              <w:ind w:left="-93" w:firstLineChars="44" w:firstLine="92"/>
              <w:jc w:val="both"/>
            </w:pPr>
          </w:p>
        </w:tc>
      </w:tr>
      <w:tr w:rsidR="00842DFA" w:rsidRPr="00665A25" w:rsidTr="00F53D79">
        <w:trPr>
          <w:trHeight w:val="330"/>
          <w:jc w:val="center"/>
        </w:trPr>
        <w:tc>
          <w:tcPr>
            <w:tcW w:w="8052" w:type="dxa"/>
            <w:gridSpan w:val="4"/>
            <w:shd w:val="clear" w:color="auto" w:fill="auto"/>
            <w:vAlign w:val="center"/>
            <w:hideMark/>
          </w:tcPr>
          <w:p w:rsidR="00842DFA" w:rsidRPr="00B37C41" w:rsidRDefault="00842DFA" w:rsidP="00D560A9">
            <w:pPr>
              <w:ind w:left="-93" w:firstLineChars="44" w:firstLine="92"/>
              <w:jc w:val="both"/>
            </w:pPr>
            <w:r>
              <w:rPr>
                <w:rFonts w:hint="eastAsia"/>
              </w:rPr>
              <w:t>业务参数</w:t>
            </w:r>
          </w:p>
        </w:tc>
      </w:tr>
      <w:tr w:rsidR="00D560A9" w:rsidRPr="00665A25" w:rsidTr="00D560A9">
        <w:trPr>
          <w:trHeight w:val="330"/>
          <w:jc w:val="center"/>
        </w:trPr>
        <w:tc>
          <w:tcPr>
            <w:tcW w:w="1837" w:type="dxa"/>
            <w:shd w:val="clear" w:color="auto" w:fill="auto"/>
            <w:vAlign w:val="center"/>
            <w:hideMark/>
          </w:tcPr>
          <w:p w:rsidR="00D560A9" w:rsidRDefault="00842DFA" w:rsidP="00D560A9">
            <w:pPr>
              <w:spacing w:line="241" w:lineRule="auto"/>
              <w:ind w:left="-93" w:right="51"/>
              <w:jc w:val="both"/>
            </w:pPr>
            <w:r>
              <w:rPr>
                <w:rFonts w:hint="eastAsia"/>
              </w:rPr>
              <w:t>batch_no</w:t>
            </w:r>
          </w:p>
        </w:tc>
        <w:tc>
          <w:tcPr>
            <w:tcW w:w="1146" w:type="dxa"/>
            <w:shd w:val="clear" w:color="auto" w:fill="auto"/>
            <w:vAlign w:val="center"/>
            <w:hideMark/>
          </w:tcPr>
          <w:p w:rsidR="00D560A9" w:rsidRPr="00B37C41" w:rsidRDefault="00842DFA" w:rsidP="00D560A9">
            <w:pPr>
              <w:spacing w:line="241" w:lineRule="auto"/>
              <w:ind w:left="-93" w:right="51" w:firstLineChars="2" w:firstLine="4"/>
              <w:jc w:val="both"/>
            </w:pPr>
            <w:r>
              <w:rPr>
                <w:rFonts w:hint="eastAsia"/>
              </w:rPr>
              <w:t>String</w:t>
            </w:r>
            <w:r w:rsidR="00187278">
              <w:rPr>
                <w:rFonts w:hint="eastAsia"/>
              </w:rPr>
              <w:t>20</w:t>
            </w:r>
          </w:p>
        </w:tc>
        <w:tc>
          <w:tcPr>
            <w:tcW w:w="4222" w:type="dxa"/>
            <w:shd w:val="clear" w:color="auto" w:fill="auto"/>
            <w:vAlign w:val="center"/>
            <w:hideMark/>
          </w:tcPr>
          <w:p w:rsidR="00D560A9" w:rsidRPr="00B37C41" w:rsidRDefault="00842DFA" w:rsidP="00D86757">
            <w:pPr>
              <w:spacing w:line="241" w:lineRule="auto"/>
              <w:ind w:leftChars="-2" w:right="51" w:hangingChars="2" w:hanging="4"/>
              <w:jc w:val="both"/>
            </w:pPr>
            <w:r>
              <w:rPr>
                <w:rFonts w:hint="eastAsia"/>
              </w:rPr>
              <w:t>退款批次号</w:t>
            </w:r>
          </w:p>
        </w:tc>
        <w:tc>
          <w:tcPr>
            <w:tcW w:w="847" w:type="dxa"/>
            <w:shd w:val="clear" w:color="auto" w:fill="auto"/>
            <w:vAlign w:val="center"/>
            <w:hideMark/>
          </w:tcPr>
          <w:p w:rsidR="00D560A9" w:rsidRPr="00B37C41" w:rsidRDefault="00842DFA" w:rsidP="00D560A9">
            <w:pPr>
              <w:ind w:left="-93" w:firstLineChars="44" w:firstLine="92"/>
              <w:jc w:val="both"/>
            </w:pPr>
            <w:r>
              <w:rPr>
                <w:rFonts w:hint="eastAsia"/>
              </w:rPr>
              <w:t>M</w:t>
            </w:r>
          </w:p>
        </w:tc>
      </w:tr>
      <w:tr w:rsidR="00842DFA" w:rsidRPr="00665A25" w:rsidTr="00D560A9">
        <w:trPr>
          <w:trHeight w:val="330"/>
          <w:jc w:val="center"/>
        </w:trPr>
        <w:tc>
          <w:tcPr>
            <w:tcW w:w="1837" w:type="dxa"/>
            <w:shd w:val="clear" w:color="auto" w:fill="auto"/>
            <w:vAlign w:val="center"/>
            <w:hideMark/>
          </w:tcPr>
          <w:p w:rsidR="00842DFA" w:rsidRDefault="00625785" w:rsidP="00D560A9">
            <w:pPr>
              <w:spacing w:line="241" w:lineRule="auto"/>
              <w:ind w:left="-93" w:right="51"/>
              <w:jc w:val="both"/>
            </w:pPr>
            <w:r>
              <w:rPr>
                <w:rFonts w:hint="eastAsia"/>
              </w:rPr>
              <w:t>r</w:t>
            </w:r>
            <w:r w:rsidR="00842DFA">
              <w:rPr>
                <w:rFonts w:hint="eastAsia"/>
              </w:rPr>
              <w:t>efund_date</w:t>
            </w:r>
          </w:p>
        </w:tc>
        <w:tc>
          <w:tcPr>
            <w:tcW w:w="1146" w:type="dxa"/>
            <w:shd w:val="clear" w:color="auto" w:fill="auto"/>
            <w:vAlign w:val="center"/>
            <w:hideMark/>
          </w:tcPr>
          <w:p w:rsidR="00842DFA" w:rsidRDefault="00842DFA" w:rsidP="00D560A9">
            <w:pPr>
              <w:spacing w:line="241" w:lineRule="auto"/>
              <w:ind w:left="-93" w:right="51" w:firstLineChars="2" w:firstLine="4"/>
              <w:jc w:val="both"/>
            </w:pPr>
            <w:r>
              <w:rPr>
                <w:rFonts w:hint="eastAsia"/>
              </w:rPr>
              <w:t>String</w:t>
            </w:r>
          </w:p>
        </w:tc>
        <w:tc>
          <w:tcPr>
            <w:tcW w:w="4222" w:type="dxa"/>
            <w:shd w:val="clear" w:color="auto" w:fill="auto"/>
            <w:vAlign w:val="center"/>
            <w:hideMark/>
          </w:tcPr>
          <w:p w:rsidR="00842DFA" w:rsidRDefault="00E46B90" w:rsidP="00E46B90">
            <w:pPr>
              <w:spacing w:line="241" w:lineRule="auto"/>
              <w:ind w:leftChars="-2" w:right="51" w:hangingChars="2" w:hanging="4"/>
              <w:jc w:val="both"/>
            </w:pPr>
            <w:r>
              <w:rPr>
                <w:rFonts w:hint="eastAsia"/>
              </w:rPr>
              <w:t>退款时间，格式：</w:t>
            </w:r>
            <w:r>
              <w:rPr>
                <w:rFonts w:hint="eastAsia"/>
              </w:rPr>
              <w:t>2013-12-01 23:00:01</w:t>
            </w:r>
          </w:p>
        </w:tc>
        <w:tc>
          <w:tcPr>
            <w:tcW w:w="847" w:type="dxa"/>
            <w:shd w:val="clear" w:color="auto" w:fill="auto"/>
            <w:vAlign w:val="center"/>
            <w:hideMark/>
          </w:tcPr>
          <w:p w:rsidR="00842DFA" w:rsidRDefault="00BC4452" w:rsidP="00D560A9">
            <w:pPr>
              <w:ind w:left="-93" w:firstLineChars="44" w:firstLine="92"/>
              <w:jc w:val="both"/>
            </w:pPr>
            <w:r>
              <w:rPr>
                <w:rFonts w:hint="eastAsia"/>
              </w:rPr>
              <w:t>M</w:t>
            </w:r>
          </w:p>
        </w:tc>
      </w:tr>
      <w:tr w:rsidR="00842DFA" w:rsidRPr="00665A25" w:rsidTr="00D560A9">
        <w:trPr>
          <w:trHeight w:val="330"/>
          <w:jc w:val="center"/>
        </w:trPr>
        <w:tc>
          <w:tcPr>
            <w:tcW w:w="1837" w:type="dxa"/>
            <w:shd w:val="clear" w:color="auto" w:fill="auto"/>
            <w:vAlign w:val="center"/>
            <w:hideMark/>
          </w:tcPr>
          <w:p w:rsidR="00842DFA" w:rsidRDefault="00842DFA" w:rsidP="00D560A9">
            <w:pPr>
              <w:spacing w:line="241" w:lineRule="auto"/>
              <w:ind w:left="-93" w:right="51"/>
              <w:jc w:val="both"/>
            </w:pPr>
            <w:r>
              <w:t>batch_total</w:t>
            </w:r>
          </w:p>
        </w:tc>
        <w:tc>
          <w:tcPr>
            <w:tcW w:w="1146" w:type="dxa"/>
            <w:shd w:val="clear" w:color="auto" w:fill="auto"/>
            <w:vAlign w:val="center"/>
            <w:hideMark/>
          </w:tcPr>
          <w:p w:rsidR="00842DFA" w:rsidRDefault="00842DFA" w:rsidP="00D560A9">
            <w:pPr>
              <w:spacing w:line="241" w:lineRule="auto"/>
              <w:ind w:left="-93" w:right="51" w:firstLineChars="2" w:firstLine="4"/>
              <w:jc w:val="both"/>
            </w:pPr>
            <w:r>
              <w:t>I</w:t>
            </w:r>
            <w:r>
              <w:rPr>
                <w:rFonts w:hint="eastAsia"/>
              </w:rPr>
              <w:t>nt</w:t>
            </w:r>
          </w:p>
        </w:tc>
        <w:tc>
          <w:tcPr>
            <w:tcW w:w="4222" w:type="dxa"/>
            <w:shd w:val="clear" w:color="auto" w:fill="auto"/>
            <w:vAlign w:val="center"/>
            <w:hideMark/>
          </w:tcPr>
          <w:p w:rsidR="00842DFA" w:rsidRDefault="00E46B90" w:rsidP="00D86757">
            <w:pPr>
              <w:spacing w:line="241" w:lineRule="auto"/>
              <w:ind w:leftChars="-2" w:right="51" w:hangingChars="2" w:hanging="4"/>
              <w:jc w:val="both"/>
            </w:pPr>
            <w:r>
              <w:rPr>
                <w:rFonts w:hint="eastAsia"/>
              </w:rPr>
              <w:t>退款总笔数，最大</w:t>
            </w:r>
            <w:r w:rsidR="0073469C">
              <w:rPr>
                <w:rFonts w:hint="eastAsia"/>
              </w:rPr>
              <w:t>30</w:t>
            </w:r>
            <w:r>
              <w:rPr>
                <w:rFonts w:hint="eastAsia"/>
              </w:rPr>
              <w:t>。</w:t>
            </w:r>
          </w:p>
        </w:tc>
        <w:tc>
          <w:tcPr>
            <w:tcW w:w="847" w:type="dxa"/>
            <w:shd w:val="clear" w:color="auto" w:fill="auto"/>
            <w:vAlign w:val="center"/>
            <w:hideMark/>
          </w:tcPr>
          <w:p w:rsidR="00842DFA" w:rsidRDefault="00BC4452" w:rsidP="00D560A9">
            <w:pPr>
              <w:ind w:left="-93" w:firstLineChars="44" w:firstLine="92"/>
              <w:jc w:val="both"/>
            </w:pPr>
            <w:r>
              <w:rPr>
                <w:rFonts w:hint="eastAsia"/>
              </w:rPr>
              <w:t>M</w:t>
            </w:r>
          </w:p>
        </w:tc>
      </w:tr>
      <w:tr w:rsidR="00842DFA" w:rsidRPr="00665A25" w:rsidTr="00D560A9">
        <w:trPr>
          <w:trHeight w:val="330"/>
          <w:jc w:val="center"/>
        </w:trPr>
        <w:tc>
          <w:tcPr>
            <w:tcW w:w="1837" w:type="dxa"/>
            <w:shd w:val="clear" w:color="auto" w:fill="auto"/>
            <w:vAlign w:val="center"/>
            <w:hideMark/>
          </w:tcPr>
          <w:p w:rsidR="00842DFA" w:rsidRDefault="00625785" w:rsidP="00D560A9">
            <w:pPr>
              <w:spacing w:line="241" w:lineRule="auto"/>
              <w:ind w:left="-93" w:right="51"/>
              <w:jc w:val="both"/>
            </w:pPr>
            <w:r>
              <w:rPr>
                <w:rFonts w:hint="eastAsia"/>
              </w:rPr>
              <w:t>d</w:t>
            </w:r>
            <w:r w:rsidR="00842DFA">
              <w:rPr>
                <w:rFonts w:hint="eastAsia"/>
              </w:rPr>
              <w:t>etail_data</w:t>
            </w:r>
          </w:p>
        </w:tc>
        <w:tc>
          <w:tcPr>
            <w:tcW w:w="1146" w:type="dxa"/>
            <w:shd w:val="clear" w:color="auto" w:fill="auto"/>
            <w:vAlign w:val="center"/>
            <w:hideMark/>
          </w:tcPr>
          <w:p w:rsidR="00842DFA" w:rsidRDefault="00842DFA" w:rsidP="00D560A9">
            <w:pPr>
              <w:spacing w:line="241" w:lineRule="auto"/>
              <w:ind w:left="-93" w:right="51" w:firstLineChars="2" w:firstLine="4"/>
              <w:jc w:val="both"/>
            </w:pPr>
            <w:r>
              <w:t>L</w:t>
            </w:r>
            <w:r>
              <w:rPr>
                <w:rFonts w:hint="eastAsia"/>
              </w:rPr>
              <w:t>ist of refundObj</w:t>
            </w:r>
          </w:p>
        </w:tc>
        <w:tc>
          <w:tcPr>
            <w:tcW w:w="4222" w:type="dxa"/>
            <w:shd w:val="clear" w:color="auto" w:fill="auto"/>
            <w:vAlign w:val="center"/>
            <w:hideMark/>
          </w:tcPr>
          <w:p w:rsidR="00842DFA" w:rsidRDefault="00CE3F8D" w:rsidP="00D86757">
            <w:pPr>
              <w:spacing w:line="241" w:lineRule="auto"/>
              <w:ind w:leftChars="-2" w:right="51" w:hangingChars="2" w:hanging="4"/>
              <w:jc w:val="both"/>
            </w:pPr>
            <w:r>
              <w:rPr>
                <w:rFonts w:hint="eastAsia"/>
              </w:rPr>
              <w:t>退款</w:t>
            </w:r>
            <w:r w:rsidR="007F50B1">
              <w:rPr>
                <w:rFonts w:hint="eastAsia"/>
              </w:rPr>
              <w:t>数据</w:t>
            </w:r>
            <w:r>
              <w:rPr>
                <w:rFonts w:hint="eastAsia"/>
              </w:rPr>
              <w:t>列表</w:t>
            </w:r>
          </w:p>
        </w:tc>
        <w:tc>
          <w:tcPr>
            <w:tcW w:w="847" w:type="dxa"/>
            <w:shd w:val="clear" w:color="auto" w:fill="auto"/>
            <w:vAlign w:val="center"/>
            <w:hideMark/>
          </w:tcPr>
          <w:p w:rsidR="00842DFA" w:rsidRDefault="007F50B1" w:rsidP="00D560A9">
            <w:pPr>
              <w:ind w:left="-93" w:firstLineChars="44" w:firstLine="92"/>
              <w:jc w:val="both"/>
            </w:pPr>
            <w:r>
              <w:rPr>
                <w:rFonts w:hint="eastAsia"/>
              </w:rPr>
              <w:t>M</w:t>
            </w:r>
          </w:p>
        </w:tc>
      </w:tr>
      <w:tr w:rsidR="00D560A9" w:rsidRPr="00CC549D" w:rsidTr="00D560A9">
        <w:trPr>
          <w:trHeight w:val="330"/>
          <w:jc w:val="center"/>
        </w:trPr>
        <w:tc>
          <w:tcPr>
            <w:tcW w:w="1837" w:type="dxa"/>
            <w:tcBorders>
              <w:top w:val="single" w:sz="4" w:space="0" w:color="auto"/>
              <w:left w:val="single" w:sz="4" w:space="0" w:color="auto"/>
              <w:bottom w:val="single" w:sz="4" w:space="0" w:color="auto"/>
              <w:right w:val="single" w:sz="4" w:space="0" w:color="auto"/>
            </w:tcBorders>
            <w:shd w:val="clear" w:color="auto" w:fill="auto"/>
            <w:vAlign w:val="center"/>
          </w:tcPr>
          <w:p w:rsidR="00D560A9" w:rsidRPr="00262E93" w:rsidRDefault="00D560A9" w:rsidP="00D560A9">
            <w:pPr>
              <w:spacing w:line="241" w:lineRule="auto"/>
              <w:ind w:left="-93" w:right="51"/>
              <w:jc w:val="both"/>
            </w:pPr>
          </w:p>
        </w:tc>
        <w:tc>
          <w:tcPr>
            <w:tcW w:w="1146" w:type="dxa"/>
            <w:tcBorders>
              <w:top w:val="single" w:sz="4" w:space="0" w:color="auto"/>
              <w:left w:val="single" w:sz="4" w:space="0" w:color="auto"/>
              <w:bottom w:val="single" w:sz="4" w:space="0" w:color="auto"/>
              <w:right w:val="single" w:sz="4" w:space="0" w:color="auto"/>
            </w:tcBorders>
            <w:shd w:val="clear" w:color="auto" w:fill="auto"/>
            <w:vAlign w:val="center"/>
          </w:tcPr>
          <w:p w:rsidR="00D560A9" w:rsidRDefault="00D560A9" w:rsidP="00D560A9">
            <w:pPr>
              <w:spacing w:line="241" w:lineRule="auto"/>
              <w:ind w:left="-93" w:right="51" w:firstLineChars="2" w:firstLine="4"/>
              <w:jc w:val="both"/>
            </w:pPr>
          </w:p>
        </w:tc>
        <w:tc>
          <w:tcPr>
            <w:tcW w:w="4222" w:type="dxa"/>
            <w:tcBorders>
              <w:top w:val="single" w:sz="4" w:space="0" w:color="auto"/>
              <w:left w:val="single" w:sz="4" w:space="0" w:color="auto"/>
              <w:bottom w:val="single" w:sz="4" w:space="0" w:color="auto"/>
              <w:right w:val="single" w:sz="4" w:space="0" w:color="auto"/>
            </w:tcBorders>
            <w:shd w:val="clear" w:color="auto" w:fill="auto"/>
            <w:vAlign w:val="center"/>
          </w:tcPr>
          <w:p w:rsidR="00D560A9" w:rsidRPr="002D425F" w:rsidRDefault="00D560A9" w:rsidP="00D86757">
            <w:pPr>
              <w:spacing w:line="241" w:lineRule="auto"/>
              <w:ind w:leftChars="-2" w:right="51" w:hangingChars="2" w:hanging="4"/>
              <w:jc w:val="both"/>
            </w:pPr>
          </w:p>
        </w:tc>
        <w:tc>
          <w:tcPr>
            <w:tcW w:w="847" w:type="dxa"/>
            <w:tcBorders>
              <w:top w:val="single" w:sz="4" w:space="0" w:color="auto"/>
              <w:left w:val="single" w:sz="4" w:space="0" w:color="auto"/>
              <w:bottom w:val="single" w:sz="4" w:space="0" w:color="auto"/>
              <w:right w:val="single" w:sz="4" w:space="0" w:color="auto"/>
            </w:tcBorders>
            <w:shd w:val="clear" w:color="auto" w:fill="auto"/>
            <w:vAlign w:val="center"/>
          </w:tcPr>
          <w:p w:rsidR="00D560A9" w:rsidRPr="002D425F" w:rsidRDefault="00D560A9" w:rsidP="00D560A9">
            <w:pPr>
              <w:ind w:left="-93" w:firstLineChars="44" w:firstLine="92"/>
              <w:jc w:val="both"/>
            </w:pPr>
          </w:p>
        </w:tc>
      </w:tr>
    </w:tbl>
    <w:p w:rsidR="00842DFA" w:rsidRDefault="00664BC6" w:rsidP="00664BC6">
      <w:pPr>
        <w:pStyle w:val="100"/>
        <w:jc w:val="left"/>
        <w:rPr>
          <w:rFonts w:ascii="Arial" w:hAnsi="Arial" w:cs="Arial"/>
          <w:sz w:val="21"/>
          <w:szCs w:val="24"/>
        </w:rPr>
      </w:pPr>
      <w:r>
        <w:rPr>
          <w:rFonts w:hint="eastAsia"/>
        </w:rPr>
        <w:t>注：</w:t>
      </w:r>
      <w:r>
        <w:rPr>
          <w:rFonts w:hint="eastAsia"/>
        </w:rPr>
        <w:t>detail_data</w:t>
      </w:r>
      <w:r>
        <w:rPr>
          <w:rFonts w:hint="eastAsia"/>
        </w:rPr>
        <w:t>验签方式为：</w:t>
      </w:r>
      <w:r>
        <w:rPr>
          <w:rFonts w:hint="eastAsia"/>
        </w:rPr>
        <w:t>detail_data=</w:t>
      </w:r>
      <w:r>
        <w:rPr>
          <w:rFonts w:hint="eastAsia"/>
        </w:rPr>
        <w:t>第一个</w:t>
      </w:r>
      <w:r>
        <w:rPr>
          <w:rFonts w:hint="eastAsia"/>
        </w:rPr>
        <w:t>refundObj|</w:t>
      </w:r>
      <w:r>
        <w:rPr>
          <w:rFonts w:hint="eastAsia"/>
        </w:rPr>
        <w:t>第二个</w:t>
      </w:r>
      <w:r>
        <w:rPr>
          <w:rFonts w:hint="eastAsia"/>
        </w:rPr>
        <w:t>refundObj|</w:t>
      </w:r>
      <w:r>
        <w:t>…</w:t>
      </w:r>
      <w:r>
        <w:rPr>
          <w:rFonts w:hint="eastAsia"/>
        </w:rPr>
        <w:t>，其中，某个</w:t>
      </w:r>
      <w:r>
        <w:rPr>
          <w:rFonts w:hint="eastAsia"/>
        </w:rPr>
        <w:t>refundObj</w:t>
      </w:r>
      <w:r>
        <w:rPr>
          <w:rFonts w:hint="eastAsia"/>
        </w:rPr>
        <w:t>的具体取值为对象内各属性按定义的次序连接起来</w:t>
      </w:r>
      <w:r w:rsidR="00142679">
        <w:rPr>
          <w:rFonts w:hint="eastAsia"/>
        </w:rPr>
        <w:t>，某属性为</w:t>
      </w:r>
      <w:r w:rsidR="00142679">
        <w:rPr>
          <w:rFonts w:hint="eastAsia"/>
        </w:rPr>
        <w:t>null</w:t>
      </w:r>
      <w:r w:rsidR="00142679">
        <w:rPr>
          <w:rFonts w:hint="eastAsia"/>
        </w:rPr>
        <w:t>的话，用</w:t>
      </w:r>
      <w:r w:rsidR="00142679">
        <w:t>””</w:t>
      </w:r>
      <w:r w:rsidR="00142679">
        <w:rPr>
          <w:rFonts w:hint="eastAsia"/>
        </w:rPr>
        <w:t>代替</w:t>
      </w:r>
      <w:r>
        <w:rPr>
          <w:rFonts w:hint="eastAsia"/>
        </w:rPr>
        <w:t>，即：</w:t>
      </w:r>
      <w:r>
        <w:rPr>
          <w:rFonts w:ascii="Arial" w:hAnsi="Arial" w:cs="Arial" w:hint="eastAsia"/>
          <w:color w:val="000000"/>
          <w:szCs w:val="18"/>
          <w:lang w:val="de-DE"/>
        </w:rPr>
        <w:t xml:space="preserve">channel + </w:t>
      </w:r>
      <w:r>
        <w:rPr>
          <w:rFonts w:ascii="Arial" w:hAnsi="Arial" w:cs="Arial" w:hint="eastAsia"/>
          <w:sz w:val="21"/>
          <w:szCs w:val="24"/>
        </w:rPr>
        <w:t>partner</w:t>
      </w:r>
      <w:r>
        <w:rPr>
          <w:rFonts w:ascii="Arial" w:hAnsi="Arial" w:cs="Arial" w:hint="eastAsia"/>
          <w:szCs w:val="24"/>
        </w:rPr>
        <w:t xml:space="preserve"> </w:t>
      </w:r>
      <w:r w:rsidR="009C767F">
        <w:rPr>
          <w:rFonts w:ascii="Arial" w:hAnsi="Arial" w:cs="Arial" w:hint="eastAsia"/>
          <w:szCs w:val="24"/>
        </w:rPr>
        <w:t xml:space="preserve">+ orderno </w:t>
      </w:r>
      <w:r>
        <w:rPr>
          <w:rFonts w:ascii="Arial" w:hAnsi="Arial" w:cs="Arial" w:hint="eastAsia"/>
          <w:szCs w:val="24"/>
        </w:rPr>
        <w:t>+</w:t>
      </w:r>
      <w:r w:rsidRPr="00664BC6">
        <w:rPr>
          <w:rFonts w:ascii="Arial" w:hAnsi="Arial" w:cs="Arial" w:hint="eastAsia"/>
          <w:szCs w:val="24"/>
        </w:rPr>
        <w:t xml:space="preserve"> </w:t>
      </w:r>
      <w:r>
        <w:rPr>
          <w:rFonts w:ascii="Arial" w:hAnsi="Arial" w:cs="Arial" w:hint="eastAsia"/>
          <w:sz w:val="21"/>
          <w:szCs w:val="24"/>
        </w:rPr>
        <w:t>trasactionid</w:t>
      </w:r>
      <w:r>
        <w:rPr>
          <w:rFonts w:ascii="Arial" w:hAnsi="Arial" w:cs="Arial" w:hint="eastAsia"/>
          <w:szCs w:val="24"/>
        </w:rPr>
        <w:t xml:space="preserve"> + </w:t>
      </w:r>
      <w:r>
        <w:rPr>
          <w:rFonts w:ascii="Arial" w:hAnsi="Arial" w:cs="Arial" w:hint="eastAsia"/>
          <w:sz w:val="21"/>
          <w:szCs w:val="24"/>
        </w:rPr>
        <w:t>refund_no</w:t>
      </w:r>
      <w:r>
        <w:rPr>
          <w:rFonts w:ascii="Arial" w:hAnsi="Arial" w:cs="Arial" w:hint="eastAsia"/>
          <w:szCs w:val="24"/>
        </w:rPr>
        <w:t xml:space="preserve"> + </w:t>
      </w:r>
      <w:r>
        <w:rPr>
          <w:rFonts w:ascii="Arial" w:hAnsi="Arial" w:cs="Arial" w:hint="eastAsia"/>
          <w:sz w:val="21"/>
          <w:szCs w:val="24"/>
        </w:rPr>
        <w:t>total_fee</w:t>
      </w:r>
      <w:r>
        <w:rPr>
          <w:rFonts w:ascii="Arial" w:hAnsi="Arial" w:cs="Arial" w:hint="eastAsia"/>
          <w:szCs w:val="24"/>
        </w:rPr>
        <w:t xml:space="preserve"> + </w:t>
      </w:r>
      <w:r>
        <w:rPr>
          <w:rFonts w:ascii="Arial" w:hAnsi="Arial" w:cs="Arial" w:hint="eastAsia"/>
          <w:sz w:val="21"/>
          <w:szCs w:val="24"/>
        </w:rPr>
        <w:t>refund_fee</w:t>
      </w:r>
      <w:r>
        <w:rPr>
          <w:rFonts w:ascii="Arial" w:hAnsi="Arial" w:cs="Arial" w:hint="eastAsia"/>
          <w:szCs w:val="24"/>
        </w:rPr>
        <w:t xml:space="preserve"> + </w:t>
      </w:r>
      <w:r>
        <w:rPr>
          <w:rFonts w:ascii="Arial" w:hAnsi="Arial" w:cs="Arial" w:hint="eastAsia"/>
          <w:sz w:val="21"/>
          <w:szCs w:val="24"/>
        </w:rPr>
        <w:t>reason</w:t>
      </w:r>
      <w:r>
        <w:rPr>
          <w:rFonts w:ascii="Arial" w:hAnsi="Arial" w:cs="Arial" w:hint="eastAsia"/>
          <w:szCs w:val="24"/>
        </w:rPr>
        <w:t xml:space="preserve"> + </w:t>
      </w:r>
      <w:r>
        <w:rPr>
          <w:rFonts w:ascii="Arial" w:hAnsi="Arial" w:cs="Arial" w:hint="eastAsia"/>
          <w:sz w:val="21"/>
          <w:szCs w:val="24"/>
        </w:rPr>
        <w:t>opid</w:t>
      </w:r>
      <w:r>
        <w:rPr>
          <w:rFonts w:ascii="Arial" w:hAnsi="Arial" w:cs="Arial" w:hint="eastAsia"/>
          <w:szCs w:val="24"/>
        </w:rPr>
        <w:t xml:space="preserve"> + </w:t>
      </w:r>
      <w:r>
        <w:rPr>
          <w:rFonts w:ascii="Arial" w:hAnsi="Arial" w:cs="Arial" w:hint="eastAsia"/>
          <w:sz w:val="21"/>
          <w:szCs w:val="24"/>
        </w:rPr>
        <w:t>oppass</w:t>
      </w:r>
      <w:r>
        <w:rPr>
          <w:rFonts w:ascii="Arial" w:hAnsi="Arial" w:cs="Arial" w:hint="eastAsia"/>
          <w:szCs w:val="24"/>
        </w:rPr>
        <w:t xml:space="preserve"> + </w:t>
      </w:r>
      <w:r w:rsidRPr="00267821">
        <w:rPr>
          <w:rFonts w:ascii="Arial" w:hAnsi="Arial" w:cs="Arial"/>
          <w:sz w:val="21"/>
          <w:szCs w:val="24"/>
        </w:rPr>
        <w:t>recv_user_id</w:t>
      </w:r>
      <w:r>
        <w:rPr>
          <w:rFonts w:ascii="Arial" w:hAnsi="Arial" w:cs="Arial" w:hint="eastAsia"/>
          <w:szCs w:val="24"/>
        </w:rPr>
        <w:t xml:space="preserve"> + </w:t>
      </w:r>
      <w:r w:rsidRPr="00267821">
        <w:rPr>
          <w:rFonts w:ascii="Arial" w:hAnsi="Arial" w:cs="Arial"/>
          <w:sz w:val="21"/>
          <w:szCs w:val="24"/>
        </w:rPr>
        <w:t>rec</w:t>
      </w:r>
      <w:r w:rsidRPr="00267821">
        <w:rPr>
          <w:rFonts w:ascii="Arial" w:hAnsi="Arial" w:cs="Arial" w:hint="eastAsia"/>
          <w:sz w:val="21"/>
          <w:szCs w:val="24"/>
        </w:rPr>
        <w:t>cv_user_name</w:t>
      </w:r>
      <w:r>
        <w:rPr>
          <w:rFonts w:ascii="Arial" w:hAnsi="Arial" w:cs="Arial" w:hint="eastAsia"/>
          <w:sz w:val="21"/>
          <w:szCs w:val="24"/>
        </w:rPr>
        <w:t xml:space="preserve"> + sign_type + sign_key + </w:t>
      </w:r>
      <w:r w:rsidR="00167BD0">
        <w:rPr>
          <w:rFonts w:ascii="Arial" w:hAnsi="Arial" w:cs="Arial" w:hint="eastAsia"/>
          <w:sz w:val="21"/>
          <w:szCs w:val="24"/>
        </w:rPr>
        <w:t xml:space="preserve">sign_key_pub + </w:t>
      </w:r>
      <w:r w:rsidRPr="003817B9">
        <w:rPr>
          <w:rFonts w:ascii="Arial" w:hAnsi="Arial" w:cs="Arial"/>
          <w:sz w:val="21"/>
          <w:szCs w:val="24"/>
        </w:rPr>
        <w:t>sign_key_index</w:t>
      </w:r>
      <w:r w:rsidR="00C17D96">
        <w:rPr>
          <w:rFonts w:ascii="Arial" w:hAnsi="Arial" w:cs="Arial" w:hint="eastAsia"/>
          <w:sz w:val="21"/>
          <w:szCs w:val="24"/>
        </w:rPr>
        <w:t xml:space="preserve"> + r</w:t>
      </w:r>
      <w:r w:rsidR="00C17D96">
        <w:rPr>
          <w:rFonts w:ascii="Arial" w:hAnsi="Arial" w:cs="Arial"/>
          <w:sz w:val="21"/>
          <w:szCs w:val="24"/>
        </w:rPr>
        <w:t>efund</w:t>
      </w:r>
      <w:r w:rsidR="00C17D96">
        <w:rPr>
          <w:rFonts w:ascii="Arial" w:hAnsi="Arial" w:cs="Arial" w:hint="eastAsia"/>
          <w:sz w:val="21"/>
          <w:szCs w:val="24"/>
        </w:rPr>
        <w:t>_</w:t>
      </w:r>
      <w:r w:rsidR="00C17D96" w:rsidRPr="003F716A">
        <w:rPr>
          <w:rFonts w:ascii="Arial" w:hAnsi="Arial" w:cs="Arial"/>
          <w:sz w:val="21"/>
          <w:szCs w:val="24"/>
        </w:rPr>
        <w:t>type</w:t>
      </w:r>
      <w:r>
        <w:rPr>
          <w:rFonts w:ascii="Arial" w:hAnsi="Arial" w:cs="Arial" w:hint="eastAsia"/>
          <w:sz w:val="21"/>
          <w:szCs w:val="24"/>
        </w:rPr>
        <w:t>。</w:t>
      </w:r>
    </w:p>
    <w:p w:rsidR="00ED3F2E" w:rsidRPr="00BA3464" w:rsidRDefault="00EE15C9" w:rsidP="00664BC6">
      <w:pPr>
        <w:pStyle w:val="100"/>
        <w:jc w:val="left"/>
        <w:rPr>
          <w:rFonts w:ascii="Arial" w:hAnsi="Arial" w:cs="Arial"/>
          <w:i/>
          <w:sz w:val="18"/>
          <w:szCs w:val="24"/>
        </w:rPr>
      </w:pPr>
      <w:r>
        <w:rPr>
          <w:rFonts w:ascii="Arial" w:hAnsi="Arial" w:cs="Arial" w:hint="eastAsia"/>
          <w:sz w:val="21"/>
          <w:szCs w:val="24"/>
        </w:rPr>
        <w:t>比如，下面的</w:t>
      </w:r>
      <w:r w:rsidR="00364042">
        <w:rPr>
          <w:rFonts w:ascii="Arial" w:hAnsi="Arial" w:cs="Arial" w:hint="eastAsia"/>
          <w:sz w:val="21"/>
          <w:szCs w:val="24"/>
        </w:rPr>
        <w:t>例子中，</w:t>
      </w:r>
      <w:r w:rsidR="00364042">
        <w:rPr>
          <w:rFonts w:ascii="Arial" w:hAnsi="Arial" w:cs="Arial" w:hint="eastAsia"/>
          <w:sz w:val="21"/>
          <w:szCs w:val="24"/>
        </w:rPr>
        <w:t>detail_data</w:t>
      </w:r>
      <w:r w:rsidR="00364042">
        <w:rPr>
          <w:rFonts w:ascii="Arial" w:hAnsi="Arial" w:cs="Arial" w:hint="eastAsia"/>
          <w:sz w:val="21"/>
          <w:szCs w:val="24"/>
        </w:rPr>
        <w:t>参数参与签名的内容就是：</w:t>
      </w:r>
      <w:r w:rsidR="00ED3F2E" w:rsidRPr="00ED3F2E">
        <w:rPr>
          <w:rFonts w:ascii="Arial" w:hAnsi="Arial" w:cs="Arial"/>
          <w:sz w:val="21"/>
          <w:szCs w:val="24"/>
        </w:rPr>
        <w:t xml:space="preserve"> </w:t>
      </w:r>
      <w:r w:rsidR="00ED3F2E" w:rsidRPr="00BA3464">
        <w:rPr>
          <w:rFonts w:ascii="Arial" w:hAnsi="Arial" w:cs="Arial"/>
          <w:i/>
          <w:sz w:val="18"/>
          <w:szCs w:val="24"/>
        </w:rPr>
        <w:t>detail_data=TenPay1900000109190000010920110127002621838510335372741001refund1900000109111111MD58934e7d15453e97507ef794cf7b0519d</w:t>
      </w:r>
      <w:r w:rsidR="00C17D96">
        <w:rPr>
          <w:rFonts w:ascii="Arial" w:hAnsi="Arial" w:cs="Arial" w:hint="eastAsia"/>
          <w:i/>
          <w:sz w:val="18"/>
          <w:szCs w:val="24"/>
        </w:rPr>
        <w:t>3</w:t>
      </w:r>
    </w:p>
    <w:p w:rsidR="00142679" w:rsidRPr="00142679" w:rsidRDefault="00142679" w:rsidP="00664BC6">
      <w:pPr>
        <w:pStyle w:val="100"/>
        <w:jc w:val="left"/>
      </w:pPr>
    </w:p>
    <w:p w:rsidR="00187278" w:rsidRPr="002A11CD" w:rsidRDefault="00187278" w:rsidP="00187278">
      <w:pPr>
        <w:pStyle w:val="100"/>
        <w:ind w:firstLineChars="100" w:firstLine="200"/>
        <w:rPr>
          <w:rFonts w:ascii="Arial" w:hAnsi="Arial" w:cs="Arial"/>
          <w:sz w:val="21"/>
          <w:szCs w:val="24"/>
        </w:rPr>
      </w:pPr>
      <w:r>
        <w:rPr>
          <w:rFonts w:hint="eastAsia"/>
        </w:rPr>
        <w:t>refundObj</w:t>
      </w:r>
      <w:r w:rsidRPr="002A11CD">
        <w:rPr>
          <w:rFonts w:ascii="Arial" w:hAnsi="Arial" w:cs="Arial" w:hint="eastAsia"/>
          <w:sz w:val="21"/>
          <w:szCs w:val="24"/>
        </w:rPr>
        <w:t>：</w:t>
      </w:r>
    </w:p>
    <w:tbl>
      <w:tblPr>
        <w:tblW w:w="6369" w:type="dxa"/>
        <w:jc w:val="center"/>
        <w:tblInd w:w="2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86"/>
        <w:gridCol w:w="1116"/>
        <w:gridCol w:w="651"/>
        <w:gridCol w:w="2716"/>
      </w:tblGrid>
      <w:tr w:rsidR="00187278" w:rsidRPr="0038247B" w:rsidTr="00123462">
        <w:trPr>
          <w:trHeight w:val="300"/>
          <w:jc w:val="center"/>
        </w:trPr>
        <w:tc>
          <w:tcPr>
            <w:tcW w:w="1886" w:type="dxa"/>
            <w:shd w:val="clear" w:color="auto" w:fill="CCFFFF"/>
            <w:vAlign w:val="center"/>
          </w:tcPr>
          <w:p w:rsidR="00187278" w:rsidRPr="00CA67B8" w:rsidRDefault="00187278" w:rsidP="00E22BE4">
            <w:pPr>
              <w:widowControl/>
              <w:jc w:val="both"/>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Field Name</w:t>
            </w:r>
          </w:p>
        </w:tc>
        <w:tc>
          <w:tcPr>
            <w:tcW w:w="1116" w:type="dxa"/>
            <w:shd w:val="clear" w:color="auto" w:fill="CCFFFF"/>
            <w:vAlign w:val="center"/>
          </w:tcPr>
          <w:p w:rsidR="00187278" w:rsidRPr="00CA67B8" w:rsidRDefault="00187278" w:rsidP="00E22BE4">
            <w:pPr>
              <w:widowControl/>
              <w:jc w:val="both"/>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Type</w:t>
            </w:r>
          </w:p>
        </w:tc>
        <w:tc>
          <w:tcPr>
            <w:tcW w:w="651" w:type="dxa"/>
            <w:shd w:val="clear" w:color="auto" w:fill="CCFFFF"/>
            <w:vAlign w:val="center"/>
          </w:tcPr>
          <w:p w:rsidR="00187278" w:rsidRPr="00CA67B8" w:rsidRDefault="00187278" w:rsidP="00E22BE4">
            <w:pPr>
              <w:widowControl/>
              <w:jc w:val="both"/>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M/O</w:t>
            </w:r>
          </w:p>
        </w:tc>
        <w:tc>
          <w:tcPr>
            <w:tcW w:w="2716" w:type="dxa"/>
            <w:shd w:val="clear" w:color="auto" w:fill="CCFFFF"/>
            <w:vAlign w:val="center"/>
          </w:tcPr>
          <w:p w:rsidR="00187278" w:rsidRPr="00CA67B8" w:rsidRDefault="00187278" w:rsidP="00E22BE4">
            <w:pPr>
              <w:widowControl/>
              <w:jc w:val="both"/>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Description</w:t>
            </w:r>
          </w:p>
        </w:tc>
      </w:tr>
      <w:tr w:rsidR="009B0A21" w:rsidRPr="0038247B" w:rsidTr="00123462">
        <w:trPr>
          <w:trHeight w:val="300"/>
          <w:jc w:val="center"/>
        </w:trPr>
        <w:tc>
          <w:tcPr>
            <w:tcW w:w="1886" w:type="dxa"/>
            <w:shd w:val="clear" w:color="auto" w:fill="CCFFFF"/>
            <w:vAlign w:val="center"/>
          </w:tcPr>
          <w:p w:rsidR="009B0A21" w:rsidRPr="00CA67B8" w:rsidRDefault="00E22BE4" w:rsidP="00E22BE4">
            <w:pPr>
              <w:widowControl/>
              <w:jc w:val="both"/>
              <w:rPr>
                <w:rFonts w:ascii="Arial" w:hAnsi="Arial" w:cs="Arial"/>
                <w:snapToGrid/>
                <w:color w:val="000000"/>
                <w:kern w:val="2"/>
                <w:sz w:val="20"/>
                <w:szCs w:val="18"/>
                <w:lang w:val="de-DE"/>
              </w:rPr>
            </w:pPr>
            <w:r>
              <w:rPr>
                <w:rFonts w:ascii="Arial" w:hAnsi="Arial" w:cs="Arial" w:hint="eastAsia"/>
                <w:snapToGrid/>
                <w:color w:val="000000"/>
                <w:kern w:val="2"/>
                <w:sz w:val="20"/>
                <w:szCs w:val="18"/>
                <w:lang w:val="de-DE"/>
              </w:rPr>
              <w:t>c</w:t>
            </w:r>
            <w:r w:rsidR="009B0A21">
              <w:rPr>
                <w:rFonts w:ascii="Arial" w:hAnsi="Arial" w:cs="Arial" w:hint="eastAsia"/>
                <w:snapToGrid/>
                <w:color w:val="000000"/>
                <w:kern w:val="2"/>
                <w:sz w:val="20"/>
                <w:szCs w:val="18"/>
                <w:lang w:val="de-DE"/>
              </w:rPr>
              <w:t>hannel</w:t>
            </w:r>
          </w:p>
        </w:tc>
        <w:tc>
          <w:tcPr>
            <w:tcW w:w="1116" w:type="dxa"/>
            <w:shd w:val="clear" w:color="auto" w:fill="CCFFFF"/>
            <w:vAlign w:val="center"/>
          </w:tcPr>
          <w:p w:rsidR="009B0A21" w:rsidRPr="00CA67B8" w:rsidRDefault="009B0A21" w:rsidP="00E22BE4">
            <w:pPr>
              <w:widowControl/>
              <w:jc w:val="both"/>
              <w:rPr>
                <w:rFonts w:ascii="Arial" w:hAnsi="Arial" w:cs="Arial"/>
                <w:snapToGrid/>
                <w:color w:val="000000"/>
                <w:kern w:val="2"/>
                <w:sz w:val="20"/>
                <w:szCs w:val="18"/>
                <w:lang w:val="de-DE"/>
              </w:rPr>
            </w:pPr>
            <w:r>
              <w:rPr>
                <w:rFonts w:ascii="Arial" w:hAnsi="Arial" w:cs="Arial" w:hint="eastAsia"/>
                <w:snapToGrid/>
                <w:color w:val="000000"/>
                <w:kern w:val="2"/>
                <w:sz w:val="20"/>
                <w:szCs w:val="18"/>
                <w:lang w:val="de-DE"/>
              </w:rPr>
              <w:t>String</w:t>
            </w:r>
          </w:p>
        </w:tc>
        <w:tc>
          <w:tcPr>
            <w:tcW w:w="651" w:type="dxa"/>
            <w:shd w:val="clear" w:color="auto" w:fill="CCFFFF"/>
            <w:vAlign w:val="center"/>
          </w:tcPr>
          <w:p w:rsidR="009B0A21" w:rsidRPr="00CA67B8" w:rsidRDefault="009B0A21" w:rsidP="00E22BE4">
            <w:pPr>
              <w:widowControl/>
              <w:jc w:val="both"/>
              <w:rPr>
                <w:rFonts w:ascii="Arial" w:hAnsi="Arial" w:cs="Arial"/>
                <w:snapToGrid/>
                <w:color w:val="000000"/>
                <w:kern w:val="2"/>
                <w:sz w:val="20"/>
                <w:szCs w:val="18"/>
                <w:lang w:val="de-DE"/>
              </w:rPr>
            </w:pPr>
            <w:r>
              <w:rPr>
                <w:rFonts w:ascii="Arial" w:hAnsi="Arial" w:cs="Arial" w:hint="eastAsia"/>
                <w:snapToGrid/>
                <w:color w:val="000000"/>
                <w:kern w:val="2"/>
                <w:sz w:val="20"/>
                <w:szCs w:val="18"/>
                <w:lang w:val="de-DE"/>
              </w:rPr>
              <w:t>M</w:t>
            </w:r>
          </w:p>
        </w:tc>
        <w:tc>
          <w:tcPr>
            <w:tcW w:w="2716" w:type="dxa"/>
            <w:shd w:val="clear" w:color="auto" w:fill="CCFFFF"/>
            <w:vAlign w:val="center"/>
          </w:tcPr>
          <w:p w:rsidR="009B0A21" w:rsidRDefault="009B0A21" w:rsidP="00E22BE4">
            <w:pPr>
              <w:widowControl/>
              <w:spacing w:line="240" w:lineRule="auto"/>
              <w:jc w:val="both"/>
              <w:rPr>
                <w:rFonts w:ascii="Arial" w:hAnsi="Arial" w:cs="Arial"/>
                <w:snapToGrid/>
                <w:color w:val="000000"/>
                <w:kern w:val="2"/>
                <w:sz w:val="20"/>
                <w:szCs w:val="18"/>
                <w:lang w:val="de-DE"/>
              </w:rPr>
            </w:pPr>
            <w:r>
              <w:rPr>
                <w:rFonts w:ascii="Arial" w:hAnsi="Arial" w:cs="Arial" w:hint="eastAsia"/>
                <w:snapToGrid/>
                <w:color w:val="000000"/>
                <w:kern w:val="2"/>
                <w:sz w:val="20"/>
                <w:szCs w:val="18"/>
                <w:lang w:val="de-DE"/>
              </w:rPr>
              <w:t>支付渠道：</w:t>
            </w:r>
          </w:p>
          <w:p w:rsidR="009B0A21" w:rsidRDefault="009B0A21" w:rsidP="00E22BE4">
            <w:pPr>
              <w:widowControl/>
              <w:spacing w:line="240" w:lineRule="auto"/>
              <w:jc w:val="both"/>
              <w:rPr>
                <w:rFonts w:ascii="Arial" w:hAnsi="Arial" w:cs="Arial"/>
                <w:snapToGrid/>
                <w:color w:val="000000"/>
                <w:kern w:val="2"/>
                <w:sz w:val="20"/>
                <w:szCs w:val="18"/>
                <w:lang w:val="de-DE"/>
              </w:rPr>
            </w:pPr>
            <w:r>
              <w:rPr>
                <w:rFonts w:ascii="Arial" w:hAnsi="Arial" w:cs="Arial" w:hint="eastAsia"/>
                <w:snapToGrid/>
                <w:color w:val="000000"/>
                <w:kern w:val="2"/>
                <w:sz w:val="20"/>
                <w:szCs w:val="18"/>
                <w:lang w:val="de-DE"/>
              </w:rPr>
              <w:t>TenPay</w:t>
            </w:r>
            <w:r>
              <w:rPr>
                <w:rFonts w:ascii="Arial" w:hAnsi="Arial" w:cs="Arial" w:hint="eastAsia"/>
                <w:snapToGrid/>
                <w:color w:val="000000"/>
                <w:kern w:val="2"/>
                <w:sz w:val="20"/>
                <w:szCs w:val="18"/>
                <w:lang w:val="de-DE"/>
              </w:rPr>
              <w:t>：财付通</w:t>
            </w:r>
          </w:p>
          <w:p w:rsidR="008C1E12" w:rsidRPr="003D7103" w:rsidRDefault="008C1E12" w:rsidP="00E22BE4">
            <w:pPr>
              <w:widowControl/>
              <w:spacing w:line="240" w:lineRule="auto"/>
              <w:jc w:val="both"/>
              <w:rPr>
                <w:rFonts w:ascii="Arial" w:hAnsi="Arial" w:cs="Arial"/>
                <w:snapToGrid/>
                <w:color w:val="FF0000"/>
                <w:kern w:val="2"/>
                <w:sz w:val="20"/>
                <w:szCs w:val="18"/>
                <w:lang w:val="de-DE"/>
              </w:rPr>
            </w:pPr>
            <w:r w:rsidRPr="003D7103">
              <w:rPr>
                <w:rFonts w:ascii="Arial" w:hAnsi="Arial" w:cs="Arial" w:hint="eastAsia"/>
                <w:snapToGrid/>
                <w:color w:val="FF0000"/>
                <w:kern w:val="2"/>
                <w:sz w:val="20"/>
                <w:szCs w:val="18"/>
                <w:lang w:val="de-DE"/>
              </w:rPr>
              <w:t>AliPay</w:t>
            </w:r>
            <w:r w:rsidRPr="003D7103">
              <w:rPr>
                <w:rFonts w:ascii="Arial" w:hAnsi="Arial" w:cs="Arial" w:hint="eastAsia"/>
                <w:snapToGrid/>
                <w:color w:val="FF0000"/>
                <w:kern w:val="2"/>
                <w:sz w:val="20"/>
                <w:szCs w:val="18"/>
                <w:lang w:val="de-DE"/>
              </w:rPr>
              <w:t>：支付宝</w:t>
            </w:r>
          </w:p>
          <w:p w:rsidR="008C1E12" w:rsidRPr="00CA67B8" w:rsidRDefault="008C1E12" w:rsidP="00E22BE4">
            <w:pPr>
              <w:widowControl/>
              <w:spacing w:line="240" w:lineRule="auto"/>
              <w:jc w:val="both"/>
              <w:rPr>
                <w:rFonts w:ascii="Arial" w:hAnsi="Arial" w:cs="Arial"/>
                <w:snapToGrid/>
                <w:color w:val="000000"/>
                <w:kern w:val="2"/>
                <w:sz w:val="20"/>
                <w:szCs w:val="18"/>
                <w:lang w:val="de-DE"/>
              </w:rPr>
            </w:pPr>
            <w:r w:rsidRPr="003D7103">
              <w:rPr>
                <w:rFonts w:ascii="Arial" w:hAnsi="Arial" w:cs="Arial" w:hint="eastAsia"/>
                <w:snapToGrid/>
                <w:color w:val="FF0000"/>
                <w:kern w:val="2"/>
                <w:sz w:val="20"/>
                <w:szCs w:val="18"/>
                <w:lang w:val="de-DE"/>
              </w:rPr>
              <w:t>CMB</w:t>
            </w:r>
            <w:r w:rsidRPr="003D7103">
              <w:rPr>
                <w:rFonts w:ascii="Arial" w:hAnsi="Arial" w:cs="Arial" w:hint="eastAsia"/>
                <w:snapToGrid/>
                <w:color w:val="FF0000"/>
                <w:kern w:val="2"/>
                <w:sz w:val="20"/>
                <w:szCs w:val="18"/>
                <w:lang w:val="de-DE"/>
              </w:rPr>
              <w:t>：招商</w:t>
            </w:r>
          </w:p>
        </w:tc>
      </w:tr>
      <w:tr w:rsidR="00187278" w:rsidRPr="0038247B" w:rsidTr="00123462">
        <w:trPr>
          <w:trHeight w:val="496"/>
          <w:jc w:val="center"/>
        </w:trPr>
        <w:tc>
          <w:tcPr>
            <w:tcW w:w="1886" w:type="dxa"/>
            <w:shd w:val="clear" w:color="auto" w:fill="auto"/>
            <w:vAlign w:val="center"/>
          </w:tcPr>
          <w:p w:rsidR="00187278" w:rsidRPr="0038247B" w:rsidRDefault="00BC4452" w:rsidP="00E22BE4">
            <w:pPr>
              <w:pStyle w:val="100"/>
              <w:rPr>
                <w:rFonts w:ascii="Arial" w:hAnsi="Arial" w:cs="Arial"/>
                <w:sz w:val="21"/>
                <w:szCs w:val="24"/>
              </w:rPr>
            </w:pPr>
            <w:r>
              <w:rPr>
                <w:rFonts w:ascii="Arial" w:hAnsi="Arial" w:cs="Arial" w:hint="eastAsia"/>
                <w:sz w:val="21"/>
                <w:szCs w:val="24"/>
              </w:rPr>
              <w:t>p</w:t>
            </w:r>
            <w:r w:rsidR="00187278">
              <w:rPr>
                <w:rFonts w:ascii="Arial" w:hAnsi="Arial" w:cs="Arial" w:hint="eastAsia"/>
                <w:sz w:val="21"/>
                <w:szCs w:val="24"/>
              </w:rPr>
              <w:t>artner</w:t>
            </w:r>
          </w:p>
        </w:tc>
        <w:tc>
          <w:tcPr>
            <w:tcW w:w="1116" w:type="dxa"/>
            <w:shd w:val="clear" w:color="auto" w:fill="auto"/>
            <w:vAlign w:val="center"/>
          </w:tcPr>
          <w:p w:rsidR="00187278" w:rsidRPr="0038247B" w:rsidRDefault="00187278" w:rsidP="00E22BE4">
            <w:pPr>
              <w:pStyle w:val="100"/>
              <w:rPr>
                <w:rFonts w:ascii="Arial" w:hAnsi="Arial" w:cs="Arial"/>
                <w:sz w:val="21"/>
                <w:szCs w:val="24"/>
              </w:rPr>
            </w:pPr>
            <w:r>
              <w:rPr>
                <w:rFonts w:ascii="Arial" w:hAnsi="Arial" w:cs="Arial" w:hint="eastAsia"/>
                <w:sz w:val="21"/>
                <w:szCs w:val="24"/>
              </w:rPr>
              <w:t>String</w:t>
            </w:r>
          </w:p>
        </w:tc>
        <w:tc>
          <w:tcPr>
            <w:tcW w:w="651" w:type="dxa"/>
            <w:vAlign w:val="center"/>
          </w:tcPr>
          <w:p w:rsidR="00187278" w:rsidRDefault="00187278" w:rsidP="00E22BE4">
            <w:pPr>
              <w:pStyle w:val="100"/>
              <w:rPr>
                <w:rFonts w:ascii="Arial" w:hAnsi="Arial" w:cs="Arial"/>
                <w:szCs w:val="24"/>
              </w:rPr>
            </w:pPr>
            <w:r w:rsidRPr="00CA67B8">
              <w:rPr>
                <w:rFonts w:ascii="Arial" w:hAnsi="Arial" w:cs="Arial"/>
                <w:color w:val="000000"/>
                <w:szCs w:val="18"/>
                <w:lang w:val="de-DE"/>
              </w:rPr>
              <w:t>M</w:t>
            </w:r>
          </w:p>
        </w:tc>
        <w:tc>
          <w:tcPr>
            <w:tcW w:w="2716" w:type="dxa"/>
            <w:shd w:val="clear" w:color="auto" w:fill="auto"/>
            <w:vAlign w:val="center"/>
          </w:tcPr>
          <w:p w:rsidR="00187278" w:rsidRDefault="00BC4452" w:rsidP="00E22BE4">
            <w:pPr>
              <w:pStyle w:val="100"/>
              <w:rPr>
                <w:rFonts w:ascii="宋体" w:hAnsi="宋体"/>
                <w:color w:val="000000"/>
              </w:rPr>
            </w:pPr>
            <w:r>
              <w:rPr>
                <w:rFonts w:ascii="宋体" w:hAnsi="宋体" w:hint="eastAsia"/>
                <w:color w:val="000000"/>
              </w:rPr>
              <w:t>上游支付</w:t>
            </w:r>
            <w:r w:rsidR="008C68F0">
              <w:rPr>
                <w:rFonts w:ascii="宋体" w:hAnsi="宋体" w:hint="eastAsia"/>
                <w:color w:val="000000"/>
              </w:rPr>
              <w:t>平台合作伙伴</w:t>
            </w:r>
            <w:r>
              <w:rPr>
                <w:rFonts w:ascii="宋体" w:hAnsi="宋体" w:hint="eastAsia"/>
                <w:color w:val="000000"/>
              </w:rPr>
              <w:t>ID</w:t>
            </w:r>
          </w:p>
          <w:p w:rsidR="00F50CEC" w:rsidRPr="00161F7C" w:rsidRDefault="00F50CEC" w:rsidP="00E22BE4">
            <w:pPr>
              <w:pStyle w:val="100"/>
              <w:rPr>
                <w:rFonts w:ascii="宋体" w:hAnsi="宋体"/>
                <w:color w:val="000000"/>
              </w:rPr>
            </w:pPr>
            <w:r>
              <w:rPr>
                <w:rFonts w:ascii="宋体" w:hAnsi="宋体" w:hint="eastAsia"/>
                <w:color w:val="000000"/>
              </w:rPr>
              <w:t>注：当被退款订单存在与平台时，使用平台的值覆盖</w:t>
            </w:r>
          </w:p>
        </w:tc>
      </w:tr>
      <w:tr w:rsidR="00125BD9" w:rsidRPr="0038247B" w:rsidTr="00123462">
        <w:trPr>
          <w:trHeight w:val="496"/>
          <w:jc w:val="center"/>
        </w:trPr>
        <w:tc>
          <w:tcPr>
            <w:tcW w:w="1886" w:type="dxa"/>
            <w:shd w:val="clear" w:color="auto" w:fill="auto"/>
            <w:vAlign w:val="center"/>
          </w:tcPr>
          <w:p w:rsidR="00125BD9" w:rsidRDefault="00125BD9" w:rsidP="00E22BE4">
            <w:pPr>
              <w:pStyle w:val="100"/>
              <w:rPr>
                <w:rFonts w:ascii="Arial" w:hAnsi="Arial" w:cs="Arial"/>
                <w:sz w:val="21"/>
                <w:szCs w:val="24"/>
              </w:rPr>
            </w:pPr>
            <w:r>
              <w:rPr>
                <w:rFonts w:ascii="Arial" w:hAnsi="Arial" w:cs="Arial" w:hint="eastAsia"/>
                <w:sz w:val="21"/>
                <w:szCs w:val="24"/>
              </w:rPr>
              <w:t>orderno</w:t>
            </w:r>
          </w:p>
        </w:tc>
        <w:tc>
          <w:tcPr>
            <w:tcW w:w="1116" w:type="dxa"/>
            <w:shd w:val="clear" w:color="auto" w:fill="auto"/>
            <w:vAlign w:val="center"/>
          </w:tcPr>
          <w:p w:rsidR="00125BD9" w:rsidRDefault="00125BD9" w:rsidP="00E22BE4">
            <w:pPr>
              <w:pStyle w:val="100"/>
              <w:rPr>
                <w:rFonts w:ascii="Arial" w:hAnsi="Arial" w:cs="Arial"/>
                <w:sz w:val="21"/>
                <w:szCs w:val="24"/>
              </w:rPr>
            </w:pPr>
            <w:r>
              <w:rPr>
                <w:rFonts w:ascii="Arial" w:hAnsi="Arial" w:cs="Arial" w:hint="eastAsia"/>
                <w:sz w:val="21"/>
                <w:szCs w:val="24"/>
              </w:rPr>
              <w:t>String</w:t>
            </w:r>
          </w:p>
        </w:tc>
        <w:tc>
          <w:tcPr>
            <w:tcW w:w="651" w:type="dxa"/>
            <w:vAlign w:val="center"/>
          </w:tcPr>
          <w:p w:rsidR="00125BD9" w:rsidRPr="00CA67B8" w:rsidRDefault="00125BD9" w:rsidP="00E22BE4">
            <w:pPr>
              <w:pStyle w:val="100"/>
              <w:rPr>
                <w:rFonts w:ascii="Arial" w:hAnsi="Arial" w:cs="Arial"/>
                <w:color w:val="000000"/>
                <w:szCs w:val="18"/>
                <w:lang w:val="de-DE"/>
              </w:rPr>
            </w:pPr>
            <w:r>
              <w:rPr>
                <w:rFonts w:ascii="Arial" w:hAnsi="Arial" w:cs="Arial" w:hint="eastAsia"/>
                <w:color w:val="000000"/>
                <w:szCs w:val="18"/>
                <w:lang w:val="de-DE"/>
              </w:rPr>
              <w:t>O</w:t>
            </w:r>
          </w:p>
        </w:tc>
        <w:tc>
          <w:tcPr>
            <w:tcW w:w="2716" w:type="dxa"/>
            <w:shd w:val="clear" w:color="auto" w:fill="auto"/>
            <w:vAlign w:val="center"/>
          </w:tcPr>
          <w:p w:rsidR="00125BD9" w:rsidRDefault="00125BD9">
            <w:pPr>
              <w:pStyle w:val="100"/>
              <w:rPr>
                <w:rFonts w:ascii="宋体" w:hAnsi="宋体"/>
                <w:color w:val="000000"/>
              </w:rPr>
            </w:pPr>
            <w:r>
              <w:rPr>
                <w:rFonts w:ascii="宋体" w:hAnsi="宋体" w:hint="eastAsia"/>
                <w:color w:val="000000"/>
              </w:rPr>
              <w:t>华为订单号</w:t>
            </w:r>
          </w:p>
          <w:p w:rsidR="00125BD9" w:rsidRDefault="00125BD9" w:rsidP="00E22BE4">
            <w:pPr>
              <w:pStyle w:val="100"/>
              <w:rPr>
                <w:rFonts w:ascii="宋体" w:hAnsi="宋体"/>
                <w:color w:val="000000"/>
              </w:rPr>
            </w:pPr>
            <w:r>
              <w:rPr>
                <w:rFonts w:ascii="宋体" w:hAnsi="宋体" w:hint="eastAsia"/>
                <w:color w:val="000000"/>
              </w:rPr>
              <w:t>注：华为支付平台存在该交易时刻使用，否则忽略。</w:t>
            </w:r>
          </w:p>
        </w:tc>
      </w:tr>
      <w:tr w:rsidR="00125BD9" w:rsidRPr="0038247B" w:rsidTr="00123462">
        <w:trPr>
          <w:trHeight w:val="285"/>
          <w:jc w:val="center"/>
        </w:trPr>
        <w:tc>
          <w:tcPr>
            <w:tcW w:w="1886" w:type="dxa"/>
            <w:shd w:val="clear" w:color="auto" w:fill="auto"/>
            <w:vAlign w:val="center"/>
          </w:tcPr>
          <w:p w:rsidR="00125BD9" w:rsidRPr="0038247B" w:rsidRDefault="00125BD9" w:rsidP="00E22BE4">
            <w:pPr>
              <w:pStyle w:val="100"/>
              <w:rPr>
                <w:rFonts w:ascii="Arial" w:hAnsi="Arial" w:cs="Arial"/>
                <w:sz w:val="21"/>
                <w:szCs w:val="24"/>
              </w:rPr>
            </w:pPr>
            <w:r>
              <w:rPr>
                <w:rFonts w:ascii="Arial" w:hAnsi="Arial" w:cs="Arial" w:hint="eastAsia"/>
                <w:sz w:val="21"/>
                <w:szCs w:val="24"/>
              </w:rPr>
              <w:t>transactionid</w:t>
            </w:r>
          </w:p>
        </w:tc>
        <w:tc>
          <w:tcPr>
            <w:tcW w:w="1116" w:type="dxa"/>
            <w:shd w:val="clear" w:color="auto" w:fill="auto"/>
            <w:vAlign w:val="center"/>
          </w:tcPr>
          <w:p w:rsidR="00125BD9" w:rsidRPr="0038247B" w:rsidRDefault="00125BD9" w:rsidP="00E22BE4">
            <w:pPr>
              <w:pStyle w:val="100"/>
              <w:rPr>
                <w:rFonts w:ascii="Arial" w:hAnsi="Arial" w:cs="Arial"/>
                <w:sz w:val="21"/>
                <w:szCs w:val="24"/>
              </w:rPr>
            </w:pPr>
            <w:r>
              <w:rPr>
                <w:rFonts w:ascii="Arial" w:hAnsi="Arial" w:cs="Arial" w:hint="eastAsia"/>
                <w:sz w:val="21"/>
                <w:szCs w:val="24"/>
              </w:rPr>
              <w:t>String</w:t>
            </w:r>
          </w:p>
        </w:tc>
        <w:tc>
          <w:tcPr>
            <w:tcW w:w="651" w:type="dxa"/>
            <w:vAlign w:val="center"/>
          </w:tcPr>
          <w:p w:rsidR="00125BD9" w:rsidRPr="00922CBE" w:rsidRDefault="00125BD9" w:rsidP="00E22BE4">
            <w:pPr>
              <w:pStyle w:val="100"/>
              <w:rPr>
                <w:rFonts w:ascii="Arial" w:hAnsi="Arial" w:cs="Arial"/>
                <w:szCs w:val="24"/>
              </w:rPr>
            </w:pPr>
            <w:r>
              <w:rPr>
                <w:rFonts w:ascii="Arial" w:hAnsi="Arial" w:cs="Arial" w:hint="eastAsia"/>
                <w:color w:val="000000"/>
                <w:szCs w:val="18"/>
                <w:lang w:val="de-DE"/>
              </w:rPr>
              <w:t>O</w:t>
            </w:r>
          </w:p>
        </w:tc>
        <w:tc>
          <w:tcPr>
            <w:tcW w:w="2716" w:type="dxa"/>
            <w:shd w:val="clear" w:color="auto" w:fill="auto"/>
            <w:vAlign w:val="center"/>
          </w:tcPr>
          <w:p w:rsidR="00125BD9" w:rsidRDefault="00125BD9">
            <w:pPr>
              <w:pStyle w:val="100"/>
              <w:rPr>
                <w:rFonts w:ascii="Arial" w:hAnsi="Arial" w:cs="Arial"/>
                <w:szCs w:val="24"/>
              </w:rPr>
            </w:pPr>
            <w:r>
              <w:rPr>
                <w:rFonts w:ascii="Arial" w:hAnsi="Arial" w:cs="Arial" w:hint="eastAsia"/>
                <w:szCs w:val="24"/>
              </w:rPr>
              <w:t>上游支付平台交易号</w:t>
            </w:r>
          </w:p>
          <w:p w:rsidR="00D95618" w:rsidRDefault="00125BD9" w:rsidP="00E22BE4">
            <w:pPr>
              <w:pStyle w:val="100"/>
              <w:rPr>
                <w:rFonts w:ascii="Arial" w:hAnsi="Arial" w:cs="Arial"/>
                <w:szCs w:val="24"/>
              </w:rPr>
            </w:pPr>
            <w:r>
              <w:rPr>
                <w:rFonts w:ascii="Arial" w:hAnsi="Arial" w:cs="Arial"/>
                <w:szCs w:val="24"/>
              </w:rPr>
              <w:lastRenderedPageBreak/>
              <w:t>orderno</w:t>
            </w:r>
            <w:r>
              <w:rPr>
                <w:rFonts w:ascii="Arial" w:hAnsi="Arial" w:cs="Arial" w:hint="eastAsia"/>
                <w:szCs w:val="24"/>
              </w:rPr>
              <w:t>和</w:t>
            </w:r>
            <w:r>
              <w:rPr>
                <w:rFonts w:ascii="Arial" w:hAnsi="Arial" w:cs="Arial"/>
                <w:szCs w:val="24"/>
              </w:rPr>
              <w:t>transactionid</w:t>
            </w:r>
            <w:r>
              <w:rPr>
                <w:rFonts w:ascii="Arial" w:hAnsi="Arial" w:cs="Arial" w:hint="eastAsia"/>
                <w:szCs w:val="24"/>
              </w:rPr>
              <w:t>必输其一，</w:t>
            </w:r>
            <w:r>
              <w:rPr>
                <w:rFonts w:ascii="Arial" w:hAnsi="Arial" w:cs="Arial"/>
                <w:szCs w:val="24"/>
              </w:rPr>
              <w:t>orderno</w:t>
            </w:r>
            <w:r>
              <w:rPr>
                <w:rFonts w:ascii="Arial" w:hAnsi="Arial" w:cs="Arial" w:hint="eastAsia"/>
                <w:szCs w:val="24"/>
              </w:rPr>
              <w:t>优先</w:t>
            </w:r>
          </w:p>
          <w:p w:rsidR="00F24DD1" w:rsidRPr="00922CBE" w:rsidRDefault="00F24DD1" w:rsidP="00E22BE4">
            <w:pPr>
              <w:pStyle w:val="100"/>
              <w:rPr>
                <w:rFonts w:ascii="Arial" w:hAnsi="Arial" w:cs="Arial"/>
                <w:szCs w:val="24"/>
              </w:rPr>
            </w:pPr>
            <w:r>
              <w:rPr>
                <w:rFonts w:ascii="Arial" w:hAnsi="Arial" w:cs="Arial" w:hint="eastAsia"/>
                <w:szCs w:val="24"/>
              </w:rPr>
              <w:t>招商：订单日期（</w:t>
            </w:r>
            <w:r>
              <w:rPr>
                <w:rFonts w:ascii="Arial" w:hAnsi="Arial" w:cs="Arial" w:hint="eastAsia"/>
                <w:szCs w:val="24"/>
              </w:rPr>
              <w:t>yyyyMMdd</w:t>
            </w:r>
            <w:r>
              <w:rPr>
                <w:rFonts w:ascii="Arial" w:hAnsi="Arial" w:cs="Arial" w:hint="eastAsia"/>
                <w:szCs w:val="24"/>
              </w:rPr>
              <w:t>）</w:t>
            </w:r>
            <w:r>
              <w:rPr>
                <w:rFonts w:ascii="Arial" w:hAnsi="Arial" w:cs="Arial" w:hint="eastAsia"/>
                <w:szCs w:val="24"/>
              </w:rPr>
              <w:t>|</w:t>
            </w:r>
            <w:r>
              <w:rPr>
                <w:rFonts w:ascii="Arial" w:hAnsi="Arial" w:cs="Arial" w:hint="eastAsia"/>
                <w:szCs w:val="24"/>
              </w:rPr>
              <w:t>招商订单号</w:t>
            </w:r>
          </w:p>
        </w:tc>
      </w:tr>
      <w:tr w:rsidR="00187278" w:rsidRPr="0038247B" w:rsidTr="00123462">
        <w:trPr>
          <w:trHeight w:val="285"/>
          <w:jc w:val="center"/>
        </w:trPr>
        <w:tc>
          <w:tcPr>
            <w:tcW w:w="1886" w:type="dxa"/>
            <w:shd w:val="clear" w:color="auto" w:fill="auto"/>
            <w:vAlign w:val="center"/>
          </w:tcPr>
          <w:p w:rsidR="00187278" w:rsidRDefault="00BC4452" w:rsidP="00E22BE4">
            <w:pPr>
              <w:pStyle w:val="100"/>
              <w:rPr>
                <w:rFonts w:ascii="Arial" w:hAnsi="Arial" w:cs="Arial"/>
                <w:sz w:val="21"/>
                <w:szCs w:val="24"/>
              </w:rPr>
            </w:pPr>
            <w:r>
              <w:rPr>
                <w:rFonts w:ascii="Arial" w:hAnsi="Arial" w:cs="Arial" w:hint="eastAsia"/>
                <w:sz w:val="21"/>
                <w:szCs w:val="24"/>
              </w:rPr>
              <w:lastRenderedPageBreak/>
              <w:t>r</w:t>
            </w:r>
            <w:r w:rsidR="00187278">
              <w:rPr>
                <w:rFonts w:ascii="Arial" w:hAnsi="Arial" w:cs="Arial" w:hint="eastAsia"/>
                <w:sz w:val="21"/>
                <w:szCs w:val="24"/>
              </w:rPr>
              <w:t>efund_no</w:t>
            </w:r>
          </w:p>
        </w:tc>
        <w:tc>
          <w:tcPr>
            <w:tcW w:w="1116" w:type="dxa"/>
            <w:shd w:val="clear" w:color="auto" w:fill="auto"/>
            <w:vAlign w:val="center"/>
          </w:tcPr>
          <w:p w:rsidR="00187278" w:rsidRDefault="00187278" w:rsidP="00E22BE4">
            <w:pPr>
              <w:pStyle w:val="100"/>
              <w:rPr>
                <w:rFonts w:ascii="Arial" w:hAnsi="Arial" w:cs="Arial"/>
                <w:sz w:val="21"/>
                <w:szCs w:val="24"/>
              </w:rPr>
            </w:pPr>
            <w:r>
              <w:rPr>
                <w:rFonts w:ascii="Arial" w:hAnsi="Arial" w:cs="Arial" w:hint="eastAsia"/>
                <w:sz w:val="21"/>
                <w:szCs w:val="24"/>
              </w:rPr>
              <w:t>String 32</w:t>
            </w:r>
          </w:p>
        </w:tc>
        <w:tc>
          <w:tcPr>
            <w:tcW w:w="651" w:type="dxa"/>
            <w:vAlign w:val="center"/>
          </w:tcPr>
          <w:p w:rsidR="00187278" w:rsidRPr="00CA67B8" w:rsidRDefault="00187278" w:rsidP="00E22BE4">
            <w:pPr>
              <w:pStyle w:val="100"/>
              <w:rPr>
                <w:rFonts w:ascii="Arial" w:hAnsi="Arial" w:cs="Arial"/>
                <w:color w:val="000000"/>
                <w:szCs w:val="18"/>
                <w:lang w:val="de-DE"/>
              </w:rPr>
            </w:pPr>
            <w:r>
              <w:rPr>
                <w:rFonts w:ascii="Arial" w:hAnsi="Arial" w:cs="Arial" w:hint="eastAsia"/>
                <w:color w:val="000000"/>
                <w:szCs w:val="18"/>
                <w:lang w:val="de-DE"/>
              </w:rPr>
              <w:t>M</w:t>
            </w:r>
          </w:p>
        </w:tc>
        <w:tc>
          <w:tcPr>
            <w:tcW w:w="2716" w:type="dxa"/>
            <w:shd w:val="clear" w:color="auto" w:fill="auto"/>
            <w:vAlign w:val="center"/>
          </w:tcPr>
          <w:p w:rsidR="00187278" w:rsidRPr="00922CBE" w:rsidRDefault="00187278" w:rsidP="00E22BE4">
            <w:pPr>
              <w:pStyle w:val="100"/>
              <w:rPr>
                <w:rFonts w:ascii="Arial" w:hAnsi="Arial" w:cs="Arial"/>
                <w:szCs w:val="24"/>
              </w:rPr>
            </w:pPr>
            <w:r>
              <w:rPr>
                <w:rFonts w:ascii="Arial" w:hAnsi="Arial" w:cs="Arial" w:hint="eastAsia"/>
                <w:szCs w:val="24"/>
              </w:rPr>
              <w:t>外部系统退款单号</w:t>
            </w:r>
          </w:p>
        </w:tc>
      </w:tr>
      <w:tr w:rsidR="00187278" w:rsidRPr="0038247B" w:rsidTr="00123462">
        <w:trPr>
          <w:trHeight w:val="285"/>
          <w:jc w:val="center"/>
        </w:trPr>
        <w:tc>
          <w:tcPr>
            <w:tcW w:w="1886" w:type="dxa"/>
            <w:shd w:val="clear" w:color="auto" w:fill="auto"/>
            <w:vAlign w:val="center"/>
          </w:tcPr>
          <w:p w:rsidR="00187278" w:rsidRDefault="00BC4452" w:rsidP="00E22BE4">
            <w:pPr>
              <w:pStyle w:val="100"/>
              <w:rPr>
                <w:rFonts w:ascii="Arial" w:hAnsi="Arial" w:cs="Arial"/>
                <w:sz w:val="21"/>
                <w:szCs w:val="24"/>
              </w:rPr>
            </w:pPr>
            <w:r>
              <w:rPr>
                <w:rFonts w:ascii="Arial" w:hAnsi="Arial" w:cs="Arial" w:hint="eastAsia"/>
                <w:sz w:val="21"/>
                <w:szCs w:val="24"/>
              </w:rPr>
              <w:t>t</w:t>
            </w:r>
            <w:r w:rsidR="00187278">
              <w:rPr>
                <w:rFonts w:ascii="Arial" w:hAnsi="Arial" w:cs="Arial" w:hint="eastAsia"/>
                <w:sz w:val="21"/>
                <w:szCs w:val="24"/>
              </w:rPr>
              <w:t>otal_fee</w:t>
            </w:r>
          </w:p>
        </w:tc>
        <w:tc>
          <w:tcPr>
            <w:tcW w:w="1116" w:type="dxa"/>
            <w:shd w:val="clear" w:color="auto" w:fill="auto"/>
            <w:vAlign w:val="center"/>
          </w:tcPr>
          <w:p w:rsidR="00187278" w:rsidRDefault="00C74FC3" w:rsidP="00E22BE4">
            <w:pPr>
              <w:pStyle w:val="100"/>
              <w:rPr>
                <w:rFonts w:ascii="Arial" w:hAnsi="Arial" w:cs="Arial"/>
                <w:sz w:val="21"/>
                <w:szCs w:val="24"/>
              </w:rPr>
            </w:pPr>
            <w:r>
              <w:rPr>
                <w:rFonts w:ascii="Arial" w:hAnsi="Arial" w:cs="Arial"/>
                <w:sz w:val="21"/>
                <w:szCs w:val="24"/>
              </w:rPr>
              <w:t>I</w:t>
            </w:r>
            <w:r w:rsidR="00187278">
              <w:rPr>
                <w:rFonts w:ascii="Arial" w:hAnsi="Arial" w:cs="Arial" w:hint="eastAsia"/>
                <w:sz w:val="21"/>
                <w:szCs w:val="24"/>
              </w:rPr>
              <w:t>nt</w:t>
            </w:r>
          </w:p>
        </w:tc>
        <w:tc>
          <w:tcPr>
            <w:tcW w:w="651" w:type="dxa"/>
            <w:vAlign w:val="center"/>
          </w:tcPr>
          <w:p w:rsidR="00187278" w:rsidRPr="00CA67B8" w:rsidRDefault="00187278" w:rsidP="00E22BE4">
            <w:pPr>
              <w:pStyle w:val="100"/>
              <w:rPr>
                <w:rFonts w:ascii="Arial" w:hAnsi="Arial" w:cs="Arial"/>
                <w:color w:val="000000"/>
                <w:szCs w:val="18"/>
                <w:lang w:val="de-DE"/>
              </w:rPr>
            </w:pPr>
            <w:r>
              <w:rPr>
                <w:rFonts w:ascii="Arial" w:hAnsi="Arial" w:cs="Arial" w:hint="eastAsia"/>
                <w:color w:val="000000"/>
                <w:szCs w:val="18"/>
                <w:lang w:val="de-DE"/>
              </w:rPr>
              <w:t>M</w:t>
            </w:r>
          </w:p>
        </w:tc>
        <w:tc>
          <w:tcPr>
            <w:tcW w:w="2716" w:type="dxa"/>
            <w:shd w:val="clear" w:color="auto" w:fill="auto"/>
            <w:vAlign w:val="center"/>
          </w:tcPr>
          <w:p w:rsidR="00187278" w:rsidRDefault="00187278" w:rsidP="00E22BE4">
            <w:pPr>
              <w:pStyle w:val="100"/>
              <w:rPr>
                <w:rFonts w:ascii="Arial" w:hAnsi="Arial" w:cs="Arial"/>
                <w:szCs w:val="24"/>
              </w:rPr>
            </w:pPr>
            <w:r>
              <w:rPr>
                <w:rFonts w:ascii="Arial" w:hAnsi="Arial" w:cs="Arial" w:hint="eastAsia"/>
                <w:szCs w:val="24"/>
              </w:rPr>
              <w:t>订单总金额</w:t>
            </w:r>
            <w:r w:rsidR="00BC4452">
              <w:rPr>
                <w:rFonts w:ascii="Arial" w:hAnsi="Arial" w:cs="Arial" w:hint="eastAsia"/>
                <w:szCs w:val="24"/>
              </w:rPr>
              <w:t>，单位分</w:t>
            </w:r>
          </w:p>
          <w:p w:rsidR="00F50CEC" w:rsidRPr="00922CBE" w:rsidRDefault="00F50CEC" w:rsidP="00E22BE4">
            <w:pPr>
              <w:pStyle w:val="100"/>
              <w:rPr>
                <w:rFonts w:ascii="Arial" w:hAnsi="Arial" w:cs="Arial"/>
                <w:szCs w:val="24"/>
              </w:rPr>
            </w:pPr>
            <w:r>
              <w:rPr>
                <w:rFonts w:ascii="宋体" w:hAnsi="宋体" w:hint="eastAsia"/>
                <w:color w:val="000000"/>
              </w:rPr>
              <w:t>注：当被退款订单存在与平台时，使用平台的值覆盖</w:t>
            </w:r>
          </w:p>
        </w:tc>
      </w:tr>
      <w:tr w:rsidR="00187278" w:rsidRPr="0038247B" w:rsidTr="00123462">
        <w:trPr>
          <w:trHeight w:val="285"/>
          <w:jc w:val="center"/>
        </w:trPr>
        <w:tc>
          <w:tcPr>
            <w:tcW w:w="1886" w:type="dxa"/>
            <w:shd w:val="clear" w:color="auto" w:fill="auto"/>
            <w:vAlign w:val="center"/>
          </w:tcPr>
          <w:p w:rsidR="00187278" w:rsidRDefault="00187278" w:rsidP="00E22BE4">
            <w:pPr>
              <w:pStyle w:val="100"/>
              <w:rPr>
                <w:rFonts w:ascii="Arial" w:hAnsi="Arial" w:cs="Arial"/>
                <w:sz w:val="21"/>
                <w:szCs w:val="24"/>
              </w:rPr>
            </w:pPr>
            <w:r>
              <w:rPr>
                <w:rFonts w:ascii="Arial" w:hAnsi="Arial" w:cs="Arial" w:hint="eastAsia"/>
                <w:sz w:val="21"/>
                <w:szCs w:val="24"/>
              </w:rPr>
              <w:t>refund_fee</w:t>
            </w:r>
          </w:p>
        </w:tc>
        <w:tc>
          <w:tcPr>
            <w:tcW w:w="1116" w:type="dxa"/>
            <w:shd w:val="clear" w:color="auto" w:fill="auto"/>
            <w:vAlign w:val="center"/>
          </w:tcPr>
          <w:p w:rsidR="00187278" w:rsidRDefault="00C74FC3" w:rsidP="00E22BE4">
            <w:pPr>
              <w:pStyle w:val="100"/>
              <w:rPr>
                <w:rFonts w:ascii="Arial" w:hAnsi="Arial" w:cs="Arial"/>
                <w:sz w:val="21"/>
                <w:szCs w:val="24"/>
              </w:rPr>
            </w:pPr>
            <w:r>
              <w:rPr>
                <w:rFonts w:ascii="Arial" w:hAnsi="Arial" w:cs="Arial"/>
                <w:sz w:val="21"/>
                <w:szCs w:val="24"/>
              </w:rPr>
              <w:t>I</w:t>
            </w:r>
            <w:r w:rsidR="00187278">
              <w:rPr>
                <w:rFonts w:ascii="Arial" w:hAnsi="Arial" w:cs="Arial" w:hint="eastAsia"/>
                <w:sz w:val="21"/>
                <w:szCs w:val="24"/>
              </w:rPr>
              <w:t>nt</w:t>
            </w:r>
          </w:p>
        </w:tc>
        <w:tc>
          <w:tcPr>
            <w:tcW w:w="651" w:type="dxa"/>
            <w:vAlign w:val="center"/>
          </w:tcPr>
          <w:p w:rsidR="00187278" w:rsidRPr="00CA67B8" w:rsidRDefault="00187278" w:rsidP="00E22BE4">
            <w:pPr>
              <w:pStyle w:val="100"/>
              <w:rPr>
                <w:rFonts w:ascii="Arial" w:hAnsi="Arial" w:cs="Arial"/>
                <w:color w:val="000000"/>
                <w:szCs w:val="18"/>
                <w:lang w:val="de-DE"/>
              </w:rPr>
            </w:pPr>
            <w:r>
              <w:rPr>
                <w:rFonts w:ascii="Arial" w:hAnsi="Arial" w:cs="Arial" w:hint="eastAsia"/>
                <w:color w:val="000000"/>
                <w:szCs w:val="18"/>
                <w:lang w:val="de-DE"/>
              </w:rPr>
              <w:t>M</w:t>
            </w:r>
          </w:p>
        </w:tc>
        <w:tc>
          <w:tcPr>
            <w:tcW w:w="2716" w:type="dxa"/>
            <w:shd w:val="clear" w:color="auto" w:fill="auto"/>
            <w:vAlign w:val="center"/>
          </w:tcPr>
          <w:p w:rsidR="00187278" w:rsidRDefault="00187278" w:rsidP="00E22BE4">
            <w:pPr>
              <w:pStyle w:val="100"/>
              <w:rPr>
                <w:rFonts w:ascii="Arial" w:hAnsi="Arial" w:cs="Arial"/>
                <w:szCs w:val="24"/>
              </w:rPr>
            </w:pPr>
            <w:r>
              <w:rPr>
                <w:rFonts w:ascii="Arial" w:hAnsi="Arial" w:cs="Arial" w:hint="eastAsia"/>
                <w:szCs w:val="24"/>
              </w:rPr>
              <w:t>退款金额，单位分</w:t>
            </w:r>
          </w:p>
          <w:p w:rsidR="002E0F16" w:rsidRPr="00922CBE" w:rsidRDefault="002E0F16" w:rsidP="00E22BE4">
            <w:pPr>
              <w:pStyle w:val="100"/>
              <w:rPr>
                <w:rFonts w:ascii="Arial" w:hAnsi="Arial" w:cs="Arial"/>
                <w:szCs w:val="24"/>
              </w:rPr>
            </w:pPr>
          </w:p>
        </w:tc>
      </w:tr>
      <w:tr w:rsidR="0042779E" w:rsidRPr="0038247B" w:rsidTr="00123462">
        <w:trPr>
          <w:trHeight w:val="285"/>
          <w:jc w:val="center"/>
        </w:trPr>
        <w:tc>
          <w:tcPr>
            <w:tcW w:w="1886" w:type="dxa"/>
            <w:shd w:val="clear" w:color="auto" w:fill="auto"/>
            <w:vAlign w:val="center"/>
          </w:tcPr>
          <w:p w:rsidR="0042779E" w:rsidRDefault="00664BC6" w:rsidP="00E22BE4">
            <w:pPr>
              <w:pStyle w:val="100"/>
              <w:rPr>
                <w:rFonts w:ascii="Arial" w:hAnsi="Arial" w:cs="Arial"/>
                <w:sz w:val="21"/>
                <w:szCs w:val="24"/>
              </w:rPr>
            </w:pPr>
            <w:r>
              <w:rPr>
                <w:rFonts w:ascii="Arial" w:hAnsi="Arial" w:cs="Arial" w:hint="eastAsia"/>
                <w:sz w:val="21"/>
                <w:szCs w:val="24"/>
              </w:rPr>
              <w:t>r</w:t>
            </w:r>
            <w:r w:rsidR="0042779E">
              <w:rPr>
                <w:rFonts w:ascii="Arial" w:hAnsi="Arial" w:cs="Arial" w:hint="eastAsia"/>
                <w:sz w:val="21"/>
                <w:szCs w:val="24"/>
              </w:rPr>
              <w:t>eason</w:t>
            </w:r>
          </w:p>
        </w:tc>
        <w:tc>
          <w:tcPr>
            <w:tcW w:w="1116" w:type="dxa"/>
            <w:shd w:val="clear" w:color="auto" w:fill="auto"/>
            <w:vAlign w:val="center"/>
          </w:tcPr>
          <w:p w:rsidR="0042779E" w:rsidRDefault="0042779E" w:rsidP="00E22BE4">
            <w:pPr>
              <w:pStyle w:val="100"/>
              <w:rPr>
                <w:rFonts w:ascii="Arial" w:hAnsi="Arial" w:cs="Arial"/>
                <w:sz w:val="21"/>
                <w:szCs w:val="24"/>
              </w:rPr>
            </w:pPr>
            <w:r>
              <w:rPr>
                <w:rFonts w:ascii="Arial" w:hAnsi="Arial" w:cs="Arial" w:hint="eastAsia"/>
                <w:sz w:val="21"/>
                <w:szCs w:val="24"/>
              </w:rPr>
              <w:t>String</w:t>
            </w:r>
          </w:p>
        </w:tc>
        <w:tc>
          <w:tcPr>
            <w:tcW w:w="651" w:type="dxa"/>
            <w:vAlign w:val="center"/>
          </w:tcPr>
          <w:p w:rsidR="0042779E" w:rsidRDefault="0042779E" w:rsidP="00E22BE4">
            <w:pPr>
              <w:pStyle w:val="100"/>
              <w:rPr>
                <w:rFonts w:ascii="Arial" w:hAnsi="Arial" w:cs="Arial"/>
                <w:color w:val="000000"/>
                <w:szCs w:val="18"/>
                <w:lang w:val="de-DE"/>
              </w:rPr>
            </w:pPr>
            <w:r>
              <w:rPr>
                <w:rFonts w:ascii="Arial" w:hAnsi="Arial" w:cs="Arial" w:hint="eastAsia"/>
                <w:color w:val="000000"/>
                <w:szCs w:val="18"/>
                <w:lang w:val="de-DE"/>
              </w:rPr>
              <w:t>O</w:t>
            </w:r>
          </w:p>
        </w:tc>
        <w:tc>
          <w:tcPr>
            <w:tcW w:w="2716" w:type="dxa"/>
            <w:shd w:val="clear" w:color="auto" w:fill="auto"/>
            <w:vAlign w:val="center"/>
          </w:tcPr>
          <w:p w:rsidR="0042779E" w:rsidRDefault="0042779E" w:rsidP="00E22BE4">
            <w:pPr>
              <w:pStyle w:val="100"/>
              <w:rPr>
                <w:rFonts w:ascii="Arial" w:hAnsi="Arial" w:cs="Arial"/>
                <w:szCs w:val="24"/>
              </w:rPr>
            </w:pPr>
            <w:r>
              <w:rPr>
                <w:rFonts w:ascii="Arial" w:hAnsi="Arial" w:cs="Arial" w:hint="eastAsia"/>
                <w:szCs w:val="24"/>
              </w:rPr>
              <w:t>退款原因</w:t>
            </w:r>
          </w:p>
        </w:tc>
      </w:tr>
      <w:tr w:rsidR="00187278" w:rsidRPr="0038247B" w:rsidTr="00123462">
        <w:trPr>
          <w:trHeight w:val="285"/>
          <w:jc w:val="center"/>
        </w:trPr>
        <w:tc>
          <w:tcPr>
            <w:tcW w:w="1886" w:type="dxa"/>
            <w:shd w:val="clear" w:color="auto" w:fill="auto"/>
            <w:vAlign w:val="center"/>
          </w:tcPr>
          <w:p w:rsidR="00187278" w:rsidRDefault="00664BC6" w:rsidP="00E22BE4">
            <w:pPr>
              <w:pStyle w:val="100"/>
              <w:rPr>
                <w:rFonts w:ascii="Arial" w:hAnsi="Arial" w:cs="Arial"/>
                <w:sz w:val="21"/>
                <w:szCs w:val="24"/>
              </w:rPr>
            </w:pPr>
            <w:r>
              <w:rPr>
                <w:rFonts w:ascii="Arial" w:hAnsi="Arial" w:cs="Arial" w:hint="eastAsia"/>
                <w:sz w:val="21"/>
                <w:szCs w:val="24"/>
              </w:rPr>
              <w:t>o</w:t>
            </w:r>
            <w:r w:rsidR="00625785">
              <w:rPr>
                <w:rFonts w:ascii="Arial" w:hAnsi="Arial" w:cs="Arial" w:hint="eastAsia"/>
                <w:sz w:val="21"/>
                <w:szCs w:val="24"/>
              </w:rPr>
              <w:t>pid</w:t>
            </w:r>
          </w:p>
        </w:tc>
        <w:tc>
          <w:tcPr>
            <w:tcW w:w="1116" w:type="dxa"/>
            <w:shd w:val="clear" w:color="auto" w:fill="auto"/>
            <w:vAlign w:val="center"/>
          </w:tcPr>
          <w:p w:rsidR="00187278" w:rsidRDefault="00625785" w:rsidP="00E22BE4">
            <w:pPr>
              <w:pStyle w:val="100"/>
              <w:rPr>
                <w:rFonts w:ascii="Arial" w:hAnsi="Arial" w:cs="Arial"/>
                <w:sz w:val="21"/>
                <w:szCs w:val="24"/>
              </w:rPr>
            </w:pPr>
            <w:r>
              <w:rPr>
                <w:rFonts w:ascii="Arial" w:hAnsi="Arial" w:cs="Arial" w:hint="eastAsia"/>
                <w:sz w:val="21"/>
                <w:szCs w:val="24"/>
              </w:rPr>
              <w:t>String</w:t>
            </w:r>
          </w:p>
        </w:tc>
        <w:tc>
          <w:tcPr>
            <w:tcW w:w="651" w:type="dxa"/>
            <w:vAlign w:val="center"/>
          </w:tcPr>
          <w:p w:rsidR="00187278" w:rsidRDefault="00AC23AA" w:rsidP="00E22BE4">
            <w:pPr>
              <w:pStyle w:val="100"/>
              <w:rPr>
                <w:rFonts w:ascii="Arial" w:hAnsi="Arial" w:cs="Arial"/>
                <w:color w:val="000000"/>
                <w:szCs w:val="18"/>
                <w:lang w:val="de-DE"/>
              </w:rPr>
            </w:pPr>
            <w:r>
              <w:rPr>
                <w:rFonts w:ascii="Arial" w:hAnsi="Arial" w:cs="Arial" w:hint="eastAsia"/>
                <w:color w:val="000000"/>
                <w:szCs w:val="18"/>
                <w:lang w:val="de-DE"/>
              </w:rPr>
              <w:t>O</w:t>
            </w:r>
          </w:p>
        </w:tc>
        <w:tc>
          <w:tcPr>
            <w:tcW w:w="2716" w:type="dxa"/>
            <w:shd w:val="clear" w:color="auto" w:fill="auto"/>
            <w:vAlign w:val="center"/>
          </w:tcPr>
          <w:p w:rsidR="00187278" w:rsidRDefault="00AC23AA" w:rsidP="00E22BE4">
            <w:pPr>
              <w:pStyle w:val="100"/>
              <w:rPr>
                <w:rFonts w:ascii="Arial" w:hAnsi="Arial" w:cs="Arial"/>
                <w:color w:val="FF0000"/>
                <w:szCs w:val="24"/>
              </w:rPr>
            </w:pPr>
            <w:r>
              <w:rPr>
                <w:rFonts w:ascii="Arial" w:hAnsi="Arial" w:cs="Arial" w:hint="eastAsia"/>
                <w:szCs w:val="24"/>
              </w:rPr>
              <w:t>操作员，</w:t>
            </w:r>
            <w:r w:rsidRPr="003D7103">
              <w:rPr>
                <w:rFonts w:ascii="Arial" w:hAnsi="Arial" w:cs="Arial" w:hint="eastAsia"/>
                <w:color w:val="FF0000"/>
                <w:szCs w:val="24"/>
              </w:rPr>
              <w:t>财付通</w:t>
            </w:r>
            <w:r w:rsidR="00150FD4" w:rsidRPr="003D7103">
              <w:rPr>
                <w:rFonts w:ascii="Arial" w:hAnsi="Arial" w:cs="Arial" w:hint="eastAsia"/>
                <w:color w:val="FF0000"/>
                <w:szCs w:val="24"/>
              </w:rPr>
              <w:t>、招商</w:t>
            </w:r>
            <w:r w:rsidRPr="003D7103">
              <w:rPr>
                <w:rFonts w:ascii="Arial" w:hAnsi="Arial" w:cs="Arial" w:hint="eastAsia"/>
                <w:color w:val="FF0000"/>
                <w:szCs w:val="24"/>
              </w:rPr>
              <w:t>必须输入</w:t>
            </w:r>
          </w:p>
          <w:p w:rsidR="00F24DD1" w:rsidRDefault="00F24DD1" w:rsidP="00E22BE4">
            <w:pPr>
              <w:pStyle w:val="100"/>
              <w:rPr>
                <w:rFonts w:ascii="Arial" w:hAnsi="Arial" w:cs="Arial"/>
                <w:szCs w:val="24"/>
              </w:rPr>
            </w:pPr>
            <w:r>
              <w:rPr>
                <w:rFonts w:ascii="Arial" w:hAnsi="Arial" w:cs="Arial" w:hint="eastAsia"/>
                <w:color w:val="FF0000"/>
                <w:szCs w:val="24"/>
              </w:rPr>
              <w:t>招商：商户开户行号</w:t>
            </w:r>
            <w:r>
              <w:rPr>
                <w:rFonts w:ascii="Arial" w:hAnsi="Arial" w:cs="Arial" w:hint="eastAsia"/>
                <w:color w:val="FF0000"/>
                <w:szCs w:val="24"/>
              </w:rPr>
              <w:t>|</w:t>
            </w:r>
            <w:r>
              <w:rPr>
                <w:rFonts w:ascii="Arial" w:hAnsi="Arial" w:cs="Arial" w:hint="eastAsia"/>
                <w:color w:val="FF0000"/>
                <w:szCs w:val="24"/>
              </w:rPr>
              <w:t>操作员</w:t>
            </w:r>
          </w:p>
        </w:tc>
      </w:tr>
      <w:tr w:rsidR="00187278" w:rsidRPr="0038247B" w:rsidTr="00123462">
        <w:trPr>
          <w:trHeight w:val="285"/>
          <w:jc w:val="center"/>
        </w:trPr>
        <w:tc>
          <w:tcPr>
            <w:tcW w:w="1886" w:type="dxa"/>
            <w:shd w:val="clear" w:color="auto" w:fill="auto"/>
            <w:vAlign w:val="center"/>
          </w:tcPr>
          <w:p w:rsidR="00187278" w:rsidRDefault="00664BC6" w:rsidP="00E22BE4">
            <w:pPr>
              <w:pStyle w:val="100"/>
              <w:rPr>
                <w:rFonts w:ascii="Arial" w:hAnsi="Arial" w:cs="Arial"/>
                <w:sz w:val="21"/>
                <w:szCs w:val="24"/>
              </w:rPr>
            </w:pPr>
            <w:r>
              <w:rPr>
                <w:rFonts w:ascii="Arial" w:hAnsi="Arial" w:cs="Arial" w:hint="eastAsia"/>
                <w:sz w:val="21"/>
                <w:szCs w:val="24"/>
              </w:rPr>
              <w:t>o</w:t>
            </w:r>
            <w:r w:rsidR="00625785">
              <w:rPr>
                <w:rFonts w:ascii="Arial" w:hAnsi="Arial" w:cs="Arial" w:hint="eastAsia"/>
                <w:sz w:val="21"/>
                <w:szCs w:val="24"/>
              </w:rPr>
              <w:t>ppass</w:t>
            </w:r>
          </w:p>
        </w:tc>
        <w:tc>
          <w:tcPr>
            <w:tcW w:w="1116" w:type="dxa"/>
            <w:shd w:val="clear" w:color="auto" w:fill="auto"/>
            <w:vAlign w:val="center"/>
          </w:tcPr>
          <w:p w:rsidR="00187278" w:rsidRDefault="00625785" w:rsidP="00E22BE4">
            <w:pPr>
              <w:pStyle w:val="100"/>
              <w:rPr>
                <w:rFonts w:ascii="Arial" w:hAnsi="Arial" w:cs="Arial"/>
                <w:sz w:val="21"/>
                <w:szCs w:val="24"/>
              </w:rPr>
            </w:pPr>
            <w:r>
              <w:rPr>
                <w:rFonts w:ascii="Arial" w:hAnsi="Arial" w:cs="Arial" w:hint="eastAsia"/>
                <w:sz w:val="21"/>
                <w:szCs w:val="24"/>
              </w:rPr>
              <w:t>String</w:t>
            </w:r>
          </w:p>
        </w:tc>
        <w:tc>
          <w:tcPr>
            <w:tcW w:w="651" w:type="dxa"/>
            <w:vAlign w:val="center"/>
          </w:tcPr>
          <w:p w:rsidR="00187278" w:rsidRDefault="00AC23AA" w:rsidP="00E22BE4">
            <w:pPr>
              <w:pStyle w:val="100"/>
              <w:rPr>
                <w:rFonts w:ascii="Arial" w:hAnsi="Arial" w:cs="Arial"/>
                <w:color w:val="000000"/>
                <w:szCs w:val="18"/>
                <w:lang w:val="de-DE"/>
              </w:rPr>
            </w:pPr>
            <w:r>
              <w:rPr>
                <w:rFonts w:ascii="Arial" w:hAnsi="Arial" w:cs="Arial" w:hint="eastAsia"/>
                <w:color w:val="000000"/>
                <w:szCs w:val="18"/>
                <w:lang w:val="de-DE"/>
              </w:rPr>
              <w:t>O</w:t>
            </w:r>
          </w:p>
        </w:tc>
        <w:tc>
          <w:tcPr>
            <w:tcW w:w="2716" w:type="dxa"/>
            <w:shd w:val="clear" w:color="auto" w:fill="auto"/>
            <w:vAlign w:val="center"/>
          </w:tcPr>
          <w:p w:rsidR="00187278" w:rsidRDefault="00AC23AA" w:rsidP="00E22BE4">
            <w:pPr>
              <w:pStyle w:val="100"/>
              <w:rPr>
                <w:rFonts w:ascii="Arial" w:hAnsi="Arial" w:cs="Arial"/>
                <w:szCs w:val="24"/>
              </w:rPr>
            </w:pPr>
            <w:r>
              <w:rPr>
                <w:rFonts w:ascii="Arial" w:hAnsi="Arial" w:cs="Arial" w:hint="eastAsia"/>
                <w:szCs w:val="24"/>
              </w:rPr>
              <w:t>操作员密码，</w:t>
            </w:r>
            <w:r w:rsidRPr="003D7103">
              <w:rPr>
                <w:rFonts w:ascii="Arial" w:hAnsi="Arial" w:cs="Arial" w:hint="eastAsia"/>
                <w:color w:val="FF0000"/>
                <w:szCs w:val="24"/>
              </w:rPr>
              <w:t>财付通</w:t>
            </w:r>
            <w:r w:rsidR="00150FD4" w:rsidRPr="003D7103">
              <w:rPr>
                <w:rFonts w:ascii="Arial" w:hAnsi="Arial" w:cs="Arial" w:hint="eastAsia"/>
                <w:color w:val="FF0000"/>
                <w:szCs w:val="24"/>
              </w:rPr>
              <w:t>、招商</w:t>
            </w:r>
            <w:r w:rsidRPr="003D7103">
              <w:rPr>
                <w:rFonts w:ascii="Arial" w:hAnsi="Arial" w:cs="Arial" w:hint="eastAsia"/>
                <w:color w:val="FF0000"/>
                <w:szCs w:val="24"/>
              </w:rPr>
              <w:t>必须输入</w:t>
            </w:r>
          </w:p>
        </w:tc>
      </w:tr>
      <w:tr w:rsidR="00AC23AA" w:rsidRPr="0038247B" w:rsidTr="00123462">
        <w:trPr>
          <w:trHeight w:val="285"/>
          <w:jc w:val="center"/>
        </w:trPr>
        <w:tc>
          <w:tcPr>
            <w:tcW w:w="1886" w:type="dxa"/>
            <w:shd w:val="clear" w:color="auto" w:fill="auto"/>
            <w:vAlign w:val="center"/>
          </w:tcPr>
          <w:p w:rsidR="00AC23AA" w:rsidRDefault="00267821" w:rsidP="00E22BE4">
            <w:pPr>
              <w:pStyle w:val="100"/>
              <w:rPr>
                <w:rFonts w:ascii="Arial" w:hAnsi="Arial" w:cs="Arial"/>
                <w:sz w:val="21"/>
                <w:szCs w:val="24"/>
              </w:rPr>
            </w:pPr>
            <w:r w:rsidRPr="00267821">
              <w:rPr>
                <w:rFonts w:ascii="Arial" w:hAnsi="Arial" w:cs="Arial"/>
                <w:sz w:val="21"/>
                <w:szCs w:val="24"/>
              </w:rPr>
              <w:t>recv_user_id</w:t>
            </w:r>
          </w:p>
        </w:tc>
        <w:tc>
          <w:tcPr>
            <w:tcW w:w="1116" w:type="dxa"/>
            <w:shd w:val="clear" w:color="auto" w:fill="auto"/>
            <w:vAlign w:val="center"/>
          </w:tcPr>
          <w:p w:rsidR="00AC23AA" w:rsidRDefault="002D7F1B" w:rsidP="00E22BE4">
            <w:pPr>
              <w:pStyle w:val="100"/>
              <w:rPr>
                <w:rFonts w:ascii="Arial" w:hAnsi="Arial" w:cs="Arial"/>
                <w:sz w:val="21"/>
                <w:szCs w:val="24"/>
              </w:rPr>
            </w:pPr>
            <w:r>
              <w:rPr>
                <w:rFonts w:ascii="Arial" w:hAnsi="Arial" w:cs="Arial" w:hint="eastAsia"/>
                <w:sz w:val="21"/>
                <w:szCs w:val="24"/>
              </w:rPr>
              <w:t>String</w:t>
            </w:r>
          </w:p>
        </w:tc>
        <w:tc>
          <w:tcPr>
            <w:tcW w:w="651" w:type="dxa"/>
            <w:vAlign w:val="center"/>
          </w:tcPr>
          <w:p w:rsidR="00AC23AA" w:rsidRDefault="002D7F1B" w:rsidP="00E22BE4">
            <w:pPr>
              <w:pStyle w:val="100"/>
              <w:rPr>
                <w:rFonts w:ascii="Arial" w:hAnsi="Arial" w:cs="Arial"/>
                <w:color w:val="000000"/>
                <w:szCs w:val="18"/>
                <w:lang w:val="de-DE"/>
              </w:rPr>
            </w:pPr>
            <w:r>
              <w:rPr>
                <w:rFonts w:ascii="Arial" w:hAnsi="Arial" w:cs="Arial" w:hint="eastAsia"/>
                <w:color w:val="000000"/>
                <w:szCs w:val="18"/>
                <w:lang w:val="de-DE"/>
              </w:rPr>
              <w:t>O</w:t>
            </w:r>
          </w:p>
        </w:tc>
        <w:tc>
          <w:tcPr>
            <w:tcW w:w="2716" w:type="dxa"/>
            <w:shd w:val="clear" w:color="auto" w:fill="auto"/>
            <w:vAlign w:val="center"/>
          </w:tcPr>
          <w:p w:rsidR="002D7F1B" w:rsidRPr="002D7F1B" w:rsidRDefault="002D7F1B" w:rsidP="00E22BE4">
            <w:pPr>
              <w:pStyle w:val="100"/>
              <w:rPr>
                <w:rFonts w:ascii="Arial" w:hAnsi="Arial" w:cs="Arial"/>
                <w:szCs w:val="24"/>
              </w:rPr>
            </w:pPr>
            <w:r>
              <w:rPr>
                <w:rFonts w:ascii="Arial" w:hAnsi="Arial" w:cs="Arial" w:hint="eastAsia"/>
                <w:szCs w:val="24"/>
              </w:rPr>
              <w:t>仅财付通，</w:t>
            </w:r>
            <w:r w:rsidRPr="002D7F1B">
              <w:rPr>
                <w:rFonts w:ascii="Arial" w:hAnsi="Arial" w:cs="Arial" w:hint="eastAsia"/>
                <w:szCs w:val="24"/>
              </w:rPr>
              <w:t>转账退款接收退款的财付通帐号。</w:t>
            </w:r>
          </w:p>
          <w:p w:rsidR="00AC23AA" w:rsidRPr="00724A59" w:rsidRDefault="002D7F1B" w:rsidP="00E22BE4">
            <w:pPr>
              <w:pStyle w:val="100"/>
              <w:rPr>
                <w:rFonts w:ascii="Arial" w:hAnsi="Arial" w:cs="Arial"/>
                <w:i/>
                <w:szCs w:val="24"/>
              </w:rPr>
            </w:pPr>
            <w:r w:rsidRPr="00724A59">
              <w:rPr>
                <w:rFonts w:ascii="Arial" w:hAnsi="Arial" w:cs="Arial" w:hint="eastAsia"/>
                <w:i/>
                <w:sz w:val="16"/>
                <w:szCs w:val="24"/>
              </w:rPr>
              <w:t>一般无需填写，只有退银行失败，资金转入商户号现金账号时（即状态为转入代发，查询返回的</w:t>
            </w:r>
            <w:r w:rsidRPr="00724A59">
              <w:rPr>
                <w:rFonts w:ascii="Arial" w:hAnsi="Arial" w:cs="Arial"/>
                <w:i/>
                <w:sz w:val="16"/>
                <w:szCs w:val="24"/>
              </w:rPr>
              <w:t>refund</w:t>
            </w:r>
            <w:r w:rsidRPr="00724A59">
              <w:rPr>
                <w:rFonts w:ascii="Arial" w:hAnsi="Arial" w:cs="Arial" w:hint="eastAsia"/>
                <w:i/>
                <w:sz w:val="16"/>
                <w:szCs w:val="24"/>
              </w:rPr>
              <w:t>_status</w:t>
            </w:r>
            <w:r w:rsidRPr="00724A59">
              <w:rPr>
                <w:rFonts w:ascii="Arial" w:hAnsi="Arial" w:cs="Arial" w:hint="eastAsia"/>
                <w:i/>
                <w:sz w:val="16"/>
                <w:szCs w:val="24"/>
              </w:rPr>
              <w:t>是</w:t>
            </w:r>
            <w:r w:rsidRPr="00724A59">
              <w:rPr>
                <w:rFonts w:ascii="Arial" w:hAnsi="Arial" w:cs="Arial" w:hint="eastAsia"/>
                <w:i/>
                <w:sz w:val="16"/>
                <w:szCs w:val="24"/>
              </w:rPr>
              <w:t>7</w:t>
            </w:r>
            <w:r w:rsidRPr="00724A59">
              <w:rPr>
                <w:rFonts w:ascii="Arial" w:hAnsi="Arial" w:cs="Arial" w:hint="eastAsia"/>
                <w:i/>
                <w:sz w:val="16"/>
                <w:szCs w:val="24"/>
              </w:rPr>
              <w:t>或</w:t>
            </w:r>
            <w:r w:rsidRPr="00724A59">
              <w:rPr>
                <w:rFonts w:ascii="Arial" w:hAnsi="Arial" w:cs="Arial" w:hint="eastAsia"/>
                <w:i/>
                <w:sz w:val="16"/>
                <w:szCs w:val="24"/>
              </w:rPr>
              <w:t>11</w:t>
            </w:r>
            <w:r w:rsidRPr="00724A59">
              <w:rPr>
                <w:rFonts w:ascii="Arial" w:hAnsi="Arial" w:cs="Arial" w:hint="eastAsia"/>
                <w:i/>
                <w:sz w:val="16"/>
                <w:szCs w:val="24"/>
              </w:rPr>
              <w:t>），填写原退款单号并填写此字段，资金才会退到指定财付通账号。其他情况此字段忽略</w:t>
            </w:r>
          </w:p>
        </w:tc>
      </w:tr>
      <w:tr w:rsidR="002D7F1B" w:rsidRPr="0038247B" w:rsidTr="00123462">
        <w:trPr>
          <w:trHeight w:val="285"/>
          <w:jc w:val="center"/>
        </w:trPr>
        <w:tc>
          <w:tcPr>
            <w:tcW w:w="1886" w:type="dxa"/>
            <w:shd w:val="clear" w:color="auto" w:fill="auto"/>
            <w:vAlign w:val="center"/>
          </w:tcPr>
          <w:p w:rsidR="002D7F1B" w:rsidRPr="00267821" w:rsidRDefault="002D7F1B" w:rsidP="00E22BE4">
            <w:pPr>
              <w:pStyle w:val="100"/>
              <w:rPr>
                <w:rFonts w:ascii="Arial" w:hAnsi="Arial" w:cs="Arial"/>
                <w:sz w:val="21"/>
                <w:szCs w:val="24"/>
              </w:rPr>
            </w:pPr>
            <w:r w:rsidRPr="00267821">
              <w:rPr>
                <w:rFonts w:ascii="Arial" w:hAnsi="Arial" w:cs="Arial"/>
                <w:sz w:val="21"/>
                <w:szCs w:val="24"/>
              </w:rPr>
              <w:t>rec</w:t>
            </w:r>
            <w:r w:rsidRPr="00267821">
              <w:rPr>
                <w:rFonts w:ascii="Arial" w:hAnsi="Arial" w:cs="Arial" w:hint="eastAsia"/>
                <w:sz w:val="21"/>
                <w:szCs w:val="24"/>
              </w:rPr>
              <w:t>cv_user_name</w:t>
            </w:r>
          </w:p>
        </w:tc>
        <w:tc>
          <w:tcPr>
            <w:tcW w:w="1116" w:type="dxa"/>
            <w:shd w:val="clear" w:color="auto" w:fill="auto"/>
            <w:vAlign w:val="center"/>
          </w:tcPr>
          <w:p w:rsidR="002D7F1B" w:rsidRDefault="002D7F1B" w:rsidP="00E22BE4">
            <w:pPr>
              <w:pStyle w:val="100"/>
              <w:rPr>
                <w:rFonts w:ascii="Arial" w:hAnsi="Arial" w:cs="Arial"/>
                <w:sz w:val="21"/>
                <w:szCs w:val="24"/>
              </w:rPr>
            </w:pPr>
            <w:r>
              <w:rPr>
                <w:rFonts w:ascii="Arial" w:hAnsi="Arial" w:cs="Arial" w:hint="eastAsia"/>
                <w:sz w:val="21"/>
                <w:szCs w:val="24"/>
              </w:rPr>
              <w:t>String</w:t>
            </w:r>
          </w:p>
        </w:tc>
        <w:tc>
          <w:tcPr>
            <w:tcW w:w="651" w:type="dxa"/>
            <w:vAlign w:val="center"/>
          </w:tcPr>
          <w:p w:rsidR="002D7F1B" w:rsidRDefault="002D7F1B" w:rsidP="00E22BE4">
            <w:pPr>
              <w:pStyle w:val="100"/>
              <w:rPr>
                <w:rFonts w:ascii="Arial" w:hAnsi="Arial" w:cs="Arial"/>
                <w:color w:val="000000"/>
                <w:szCs w:val="18"/>
                <w:lang w:val="de-DE"/>
              </w:rPr>
            </w:pPr>
            <w:r>
              <w:rPr>
                <w:rFonts w:ascii="Arial" w:hAnsi="Arial" w:cs="Arial" w:hint="eastAsia"/>
                <w:color w:val="000000"/>
                <w:szCs w:val="18"/>
                <w:lang w:val="de-DE"/>
              </w:rPr>
              <w:t>O</w:t>
            </w:r>
          </w:p>
        </w:tc>
        <w:tc>
          <w:tcPr>
            <w:tcW w:w="2716" w:type="dxa"/>
            <w:shd w:val="clear" w:color="auto" w:fill="auto"/>
            <w:vAlign w:val="center"/>
          </w:tcPr>
          <w:p w:rsidR="002D7F1B" w:rsidRPr="002D7F1B" w:rsidRDefault="002D7F1B" w:rsidP="00E22BE4">
            <w:pPr>
              <w:pStyle w:val="100"/>
              <w:rPr>
                <w:rFonts w:ascii="Arial" w:hAnsi="Arial" w:cs="Arial"/>
                <w:szCs w:val="24"/>
              </w:rPr>
            </w:pPr>
            <w:r w:rsidRPr="002D7F1B">
              <w:rPr>
                <w:rFonts w:ascii="Arial" w:hAnsi="Arial" w:cs="Arial" w:hint="eastAsia"/>
                <w:szCs w:val="24"/>
              </w:rPr>
              <w:t>转账退款接收退款的姓名，与</w:t>
            </w:r>
            <w:r w:rsidRPr="002D7F1B">
              <w:rPr>
                <w:rFonts w:ascii="Arial" w:hAnsi="Arial" w:cs="Arial" w:hint="eastAsia"/>
                <w:szCs w:val="24"/>
              </w:rPr>
              <w:t>recv_user_id</w:t>
            </w:r>
            <w:r w:rsidRPr="002D7F1B">
              <w:rPr>
                <w:rFonts w:ascii="Arial" w:hAnsi="Arial" w:cs="Arial" w:hint="eastAsia"/>
                <w:szCs w:val="24"/>
              </w:rPr>
              <w:t>对应。</w:t>
            </w:r>
          </w:p>
        </w:tc>
      </w:tr>
      <w:tr w:rsidR="00625785" w:rsidRPr="0038247B" w:rsidTr="00123462">
        <w:trPr>
          <w:trHeight w:val="285"/>
          <w:jc w:val="center"/>
        </w:trPr>
        <w:tc>
          <w:tcPr>
            <w:tcW w:w="1886" w:type="dxa"/>
            <w:shd w:val="clear" w:color="auto" w:fill="auto"/>
            <w:vAlign w:val="center"/>
          </w:tcPr>
          <w:p w:rsidR="00625785" w:rsidRDefault="00267821" w:rsidP="00E22BE4">
            <w:pPr>
              <w:pStyle w:val="100"/>
              <w:rPr>
                <w:rFonts w:ascii="Arial" w:hAnsi="Arial" w:cs="Arial"/>
                <w:sz w:val="21"/>
                <w:szCs w:val="24"/>
              </w:rPr>
            </w:pPr>
            <w:r>
              <w:rPr>
                <w:rFonts w:ascii="Arial" w:hAnsi="Arial" w:cs="Arial" w:hint="eastAsia"/>
                <w:sz w:val="21"/>
                <w:szCs w:val="24"/>
              </w:rPr>
              <w:t>s</w:t>
            </w:r>
            <w:r w:rsidR="00E46B90">
              <w:rPr>
                <w:rFonts w:ascii="Arial" w:hAnsi="Arial" w:cs="Arial" w:hint="eastAsia"/>
                <w:sz w:val="21"/>
                <w:szCs w:val="24"/>
              </w:rPr>
              <w:t>ign_type</w:t>
            </w:r>
          </w:p>
        </w:tc>
        <w:tc>
          <w:tcPr>
            <w:tcW w:w="1116" w:type="dxa"/>
            <w:shd w:val="clear" w:color="auto" w:fill="auto"/>
            <w:vAlign w:val="center"/>
          </w:tcPr>
          <w:p w:rsidR="00625785" w:rsidRDefault="00E46B90" w:rsidP="00E22BE4">
            <w:pPr>
              <w:pStyle w:val="100"/>
              <w:rPr>
                <w:rFonts w:ascii="Arial" w:hAnsi="Arial" w:cs="Arial"/>
                <w:sz w:val="21"/>
                <w:szCs w:val="24"/>
              </w:rPr>
            </w:pPr>
            <w:r>
              <w:rPr>
                <w:rFonts w:ascii="Arial" w:hAnsi="Arial" w:cs="Arial" w:hint="eastAsia"/>
                <w:sz w:val="21"/>
                <w:szCs w:val="24"/>
              </w:rPr>
              <w:t>String</w:t>
            </w:r>
          </w:p>
        </w:tc>
        <w:tc>
          <w:tcPr>
            <w:tcW w:w="651" w:type="dxa"/>
            <w:vAlign w:val="center"/>
          </w:tcPr>
          <w:p w:rsidR="00625785" w:rsidRDefault="00E46B90" w:rsidP="00E22BE4">
            <w:pPr>
              <w:pStyle w:val="100"/>
              <w:rPr>
                <w:rFonts w:ascii="Arial" w:hAnsi="Arial" w:cs="Arial"/>
                <w:color w:val="000000"/>
                <w:szCs w:val="18"/>
                <w:lang w:val="de-DE"/>
              </w:rPr>
            </w:pPr>
            <w:r>
              <w:rPr>
                <w:rFonts w:ascii="Arial" w:hAnsi="Arial" w:cs="Arial" w:hint="eastAsia"/>
                <w:color w:val="000000"/>
                <w:szCs w:val="18"/>
                <w:lang w:val="de-DE"/>
              </w:rPr>
              <w:t>M</w:t>
            </w:r>
          </w:p>
        </w:tc>
        <w:tc>
          <w:tcPr>
            <w:tcW w:w="2716" w:type="dxa"/>
            <w:shd w:val="clear" w:color="auto" w:fill="auto"/>
            <w:vAlign w:val="center"/>
          </w:tcPr>
          <w:p w:rsidR="00625785" w:rsidRDefault="002D7F1B" w:rsidP="00E22BE4">
            <w:pPr>
              <w:pStyle w:val="100"/>
              <w:rPr>
                <w:rFonts w:ascii="Arial" w:hAnsi="Arial" w:cs="Arial"/>
                <w:szCs w:val="24"/>
              </w:rPr>
            </w:pPr>
            <w:r>
              <w:rPr>
                <w:rFonts w:ascii="Arial" w:hAnsi="Arial" w:cs="Arial" w:hint="eastAsia"/>
                <w:szCs w:val="24"/>
              </w:rPr>
              <w:t>签名类型，</w:t>
            </w:r>
            <w:r>
              <w:rPr>
                <w:rFonts w:ascii="Arial" w:hAnsi="Arial" w:cs="Arial" w:hint="eastAsia"/>
                <w:szCs w:val="24"/>
              </w:rPr>
              <w:t>RSA</w:t>
            </w:r>
            <w:r>
              <w:rPr>
                <w:rFonts w:ascii="Arial" w:hAnsi="Arial" w:cs="Arial" w:hint="eastAsia"/>
                <w:szCs w:val="24"/>
              </w:rPr>
              <w:t>，</w:t>
            </w:r>
            <w:r>
              <w:rPr>
                <w:rFonts w:ascii="Arial" w:hAnsi="Arial" w:cs="Arial" w:hint="eastAsia"/>
                <w:szCs w:val="24"/>
              </w:rPr>
              <w:t>MD5</w:t>
            </w:r>
          </w:p>
          <w:p w:rsidR="00ED169E" w:rsidRPr="003D7103" w:rsidRDefault="00ED169E" w:rsidP="00E22BE4">
            <w:pPr>
              <w:pStyle w:val="100"/>
              <w:rPr>
                <w:rFonts w:ascii="Arial" w:hAnsi="Arial" w:cs="Arial"/>
                <w:color w:val="FF0000"/>
                <w:szCs w:val="24"/>
              </w:rPr>
            </w:pPr>
            <w:r w:rsidRPr="003D7103">
              <w:rPr>
                <w:rFonts w:ascii="Arial" w:hAnsi="Arial" w:cs="Arial" w:hint="eastAsia"/>
                <w:color w:val="FF0000"/>
                <w:szCs w:val="24"/>
              </w:rPr>
              <w:t>支付宝：</w:t>
            </w:r>
            <w:r w:rsidRPr="003D7103">
              <w:rPr>
                <w:rFonts w:ascii="Arial" w:hAnsi="Arial" w:cs="Arial" w:hint="eastAsia"/>
                <w:color w:val="FF0000"/>
                <w:szCs w:val="24"/>
              </w:rPr>
              <w:t>RSA</w:t>
            </w:r>
          </w:p>
        </w:tc>
      </w:tr>
      <w:tr w:rsidR="00E46B90" w:rsidRPr="0038247B" w:rsidTr="00123462">
        <w:trPr>
          <w:trHeight w:val="285"/>
          <w:jc w:val="center"/>
        </w:trPr>
        <w:tc>
          <w:tcPr>
            <w:tcW w:w="1886" w:type="dxa"/>
            <w:shd w:val="clear" w:color="auto" w:fill="auto"/>
            <w:vAlign w:val="center"/>
          </w:tcPr>
          <w:p w:rsidR="00E46B90" w:rsidRDefault="00267821" w:rsidP="00E22BE4">
            <w:pPr>
              <w:pStyle w:val="100"/>
              <w:rPr>
                <w:rFonts w:ascii="Arial" w:hAnsi="Arial" w:cs="Arial"/>
                <w:sz w:val="21"/>
                <w:szCs w:val="24"/>
              </w:rPr>
            </w:pPr>
            <w:r>
              <w:rPr>
                <w:rFonts w:ascii="Arial" w:hAnsi="Arial" w:cs="Arial" w:hint="eastAsia"/>
                <w:sz w:val="21"/>
                <w:szCs w:val="24"/>
              </w:rPr>
              <w:t>s</w:t>
            </w:r>
            <w:r w:rsidR="00E46B90">
              <w:rPr>
                <w:rFonts w:ascii="Arial" w:hAnsi="Arial" w:cs="Arial" w:hint="eastAsia"/>
                <w:sz w:val="21"/>
                <w:szCs w:val="24"/>
              </w:rPr>
              <w:t>ign_key</w:t>
            </w:r>
          </w:p>
        </w:tc>
        <w:tc>
          <w:tcPr>
            <w:tcW w:w="1116" w:type="dxa"/>
            <w:shd w:val="clear" w:color="auto" w:fill="auto"/>
            <w:vAlign w:val="center"/>
          </w:tcPr>
          <w:p w:rsidR="00E46B90" w:rsidRDefault="00E46B90" w:rsidP="00E22BE4">
            <w:pPr>
              <w:pStyle w:val="100"/>
              <w:rPr>
                <w:rFonts w:ascii="Arial" w:hAnsi="Arial" w:cs="Arial"/>
                <w:sz w:val="21"/>
                <w:szCs w:val="24"/>
              </w:rPr>
            </w:pPr>
            <w:r>
              <w:rPr>
                <w:rFonts w:ascii="Arial" w:hAnsi="Arial" w:cs="Arial" w:hint="eastAsia"/>
                <w:sz w:val="21"/>
                <w:szCs w:val="24"/>
              </w:rPr>
              <w:t>String</w:t>
            </w:r>
          </w:p>
        </w:tc>
        <w:tc>
          <w:tcPr>
            <w:tcW w:w="651" w:type="dxa"/>
            <w:vAlign w:val="center"/>
          </w:tcPr>
          <w:p w:rsidR="00E46B90" w:rsidRDefault="00E46B90" w:rsidP="00E22BE4">
            <w:pPr>
              <w:pStyle w:val="100"/>
              <w:rPr>
                <w:rFonts w:ascii="Arial" w:hAnsi="Arial" w:cs="Arial"/>
                <w:color w:val="000000"/>
                <w:szCs w:val="18"/>
                <w:lang w:val="de-DE"/>
              </w:rPr>
            </w:pPr>
            <w:r>
              <w:rPr>
                <w:rFonts w:ascii="Arial" w:hAnsi="Arial" w:cs="Arial" w:hint="eastAsia"/>
                <w:color w:val="000000"/>
                <w:szCs w:val="18"/>
                <w:lang w:val="de-DE"/>
              </w:rPr>
              <w:t>M</w:t>
            </w:r>
          </w:p>
        </w:tc>
        <w:tc>
          <w:tcPr>
            <w:tcW w:w="2716" w:type="dxa"/>
            <w:shd w:val="clear" w:color="auto" w:fill="auto"/>
            <w:vAlign w:val="center"/>
          </w:tcPr>
          <w:p w:rsidR="00E46B90" w:rsidRDefault="002D7F1B" w:rsidP="00E22BE4">
            <w:pPr>
              <w:pStyle w:val="100"/>
              <w:rPr>
                <w:rFonts w:ascii="Arial" w:hAnsi="Arial" w:cs="Arial"/>
                <w:szCs w:val="24"/>
              </w:rPr>
            </w:pPr>
            <w:r>
              <w:rPr>
                <w:rFonts w:ascii="Arial" w:hAnsi="Arial" w:cs="Arial" w:hint="eastAsia"/>
                <w:szCs w:val="24"/>
              </w:rPr>
              <w:t>签名密钥</w:t>
            </w:r>
          </w:p>
        </w:tc>
      </w:tr>
      <w:tr w:rsidR="00A75A96" w:rsidRPr="0038247B" w:rsidTr="00123462">
        <w:trPr>
          <w:trHeight w:val="285"/>
          <w:jc w:val="center"/>
        </w:trPr>
        <w:tc>
          <w:tcPr>
            <w:tcW w:w="1886" w:type="dxa"/>
            <w:shd w:val="clear" w:color="auto" w:fill="auto"/>
            <w:vAlign w:val="center"/>
          </w:tcPr>
          <w:p w:rsidR="00A75A96" w:rsidRDefault="00A75A96" w:rsidP="00E22BE4">
            <w:pPr>
              <w:pStyle w:val="100"/>
              <w:rPr>
                <w:rFonts w:ascii="Arial" w:hAnsi="Arial" w:cs="Arial"/>
                <w:sz w:val="21"/>
                <w:szCs w:val="24"/>
              </w:rPr>
            </w:pPr>
            <w:r>
              <w:rPr>
                <w:rFonts w:ascii="Arial" w:hAnsi="Arial" w:cs="Arial" w:hint="eastAsia"/>
                <w:sz w:val="21"/>
                <w:szCs w:val="24"/>
              </w:rPr>
              <w:t>sign_key_pub</w:t>
            </w:r>
          </w:p>
        </w:tc>
        <w:tc>
          <w:tcPr>
            <w:tcW w:w="1116" w:type="dxa"/>
            <w:shd w:val="clear" w:color="auto" w:fill="auto"/>
            <w:vAlign w:val="center"/>
          </w:tcPr>
          <w:p w:rsidR="00A75A96" w:rsidRDefault="00A75A96" w:rsidP="00E22BE4">
            <w:pPr>
              <w:pStyle w:val="100"/>
              <w:rPr>
                <w:rFonts w:ascii="Arial" w:hAnsi="Arial" w:cs="Arial"/>
                <w:sz w:val="21"/>
                <w:szCs w:val="24"/>
              </w:rPr>
            </w:pPr>
            <w:r>
              <w:rPr>
                <w:rFonts w:ascii="Arial" w:hAnsi="Arial" w:cs="Arial" w:hint="eastAsia"/>
                <w:sz w:val="21"/>
                <w:szCs w:val="24"/>
              </w:rPr>
              <w:t>String</w:t>
            </w:r>
          </w:p>
        </w:tc>
        <w:tc>
          <w:tcPr>
            <w:tcW w:w="651" w:type="dxa"/>
            <w:vAlign w:val="center"/>
          </w:tcPr>
          <w:p w:rsidR="00A75A96" w:rsidRDefault="00A75A96" w:rsidP="00E22BE4">
            <w:pPr>
              <w:pStyle w:val="100"/>
              <w:rPr>
                <w:rFonts w:ascii="Arial" w:hAnsi="Arial" w:cs="Arial"/>
                <w:color w:val="000000"/>
                <w:szCs w:val="18"/>
                <w:lang w:val="de-DE"/>
              </w:rPr>
            </w:pPr>
            <w:r>
              <w:rPr>
                <w:rFonts w:ascii="Arial" w:hAnsi="Arial" w:cs="Arial" w:hint="eastAsia"/>
                <w:color w:val="000000"/>
                <w:szCs w:val="18"/>
                <w:lang w:val="de-DE"/>
              </w:rPr>
              <w:t>O</w:t>
            </w:r>
          </w:p>
        </w:tc>
        <w:tc>
          <w:tcPr>
            <w:tcW w:w="2716" w:type="dxa"/>
            <w:shd w:val="clear" w:color="auto" w:fill="auto"/>
            <w:vAlign w:val="center"/>
          </w:tcPr>
          <w:p w:rsidR="00A75A96" w:rsidRDefault="00A75A96" w:rsidP="00E22BE4">
            <w:pPr>
              <w:pStyle w:val="100"/>
              <w:rPr>
                <w:rFonts w:ascii="Arial" w:hAnsi="Arial" w:cs="Arial"/>
                <w:szCs w:val="24"/>
              </w:rPr>
            </w:pPr>
            <w:r>
              <w:rPr>
                <w:rFonts w:ascii="Arial" w:hAnsi="Arial" w:cs="Arial" w:hint="eastAsia"/>
                <w:szCs w:val="24"/>
              </w:rPr>
              <w:t>公钥，</w:t>
            </w:r>
            <w:r>
              <w:rPr>
                <w:rFonts w:ascii="Arial" w:hAnsi="Arial" w:cs="Arial" w:hint="eastAsia"/>
                <w:szCs w:val="24"/>
              </w:rPr>
              <w:t>RSA</w:t>
            </w:r>
            <w:r>
              <w:rPr>
                <w:rFonts w:ascii="Arial" w:hAnsi="Arial" w:cs="Arial" w:hint="eastAsia"/>
                <w:szCs w:val="24"/>
              </w:rPr>
              <w:t>情况下必须输入</w:t>
            </w:r>
          </w:p>
        </w:tc>
      </w:tr>
      <w:tr w:rsidR="00B1193C" w:rsidRPr="0038247B" w:rsidTr="00123462">
        <w:trPr>
          <w:trHeight w:val="285"/>
          <w:jc w:val="center"/>
        </w:trPr>
        <w:tc>
          <w:tcPr>
            <w:tcW w:w="1886" w:type="dxa"/>
            <w:shd w:val="clear" w:color="auto" w:fill="auto"/>
            <w:vAlign w:val="center"/>
          </w:tcPr>
          <w:p w:rsidR="00B1193C" w:rsidRDefault="00B1193C" w:rsidP="00E22BE4">
            <w:pPr>
              <w:pStyle w:val="100"/>
              <w:rPr>
                <w:rFonts w:ascii="Arial" w:hAnsi="Arial" w:cs="Arial"/>
                <w:sz w:val="21"/>
                <w:szCs w:val="24"/>
              </w:rPr>
            </w:pPr>
            <w:r w:rsidRPr="003817B9">
              <w:rPr>
                <w:rFonts w:ascii="Arial" w:hAnsi="Arial" w:cs="Arial"/>
                <w:sz w:val="21"/>
                <w:szCs w:val="24"/>
              </w:rPr>
              <w:t>sign_key_index</w:t>
            </w:r>
          </w:p>
        </w:tc>
        <w:tc>
          <w:tcPr>
            <w:tcW w:w="1116" w:type="dxa"/>
            <w:shd w:val="clear" w:color="auto" w:fill="auto"/>
            <w:vAlign w:val="center"/>
          </w:tcPr>
          <w:p w:rsidR="00B1193C" w:rsidRDefault="00B1193C" w:rsidP="00E22BE4">
            <w:pPr>
              <w:pStyle w:val="100"/>
              <w:rPr>
                <w:rFonts w:ascii="Arial" w:hAnsi="Arial" w:cs="Arial"/>
                <w:sz w:val="21"/>
                <w:szCs w:val="24"/>
              </w:rPr>
            </w:pPr>
            <w:r>
              <w:rPr>
                <w:rFonts w:ascii="Arial" w:hAnsi="Arial" w:cs="Arial" w:hint="eastAsia"/>
                <w:sz w:val="21"/>
                <w:szCs w:val="24"/>
              </w:rPr>
              <w:t>Int</w:t>
            </w:r>
          </w:p>
        </w:tc>
        <w:tc>
          <w:tcPr>
            <w:tcW w:w="651" w:type="dxa"/>
            <w:vAlign w:val="center"/>
          </w:tcPr>
          <w:p w:rsidR="00B1193C" w:rsidRDefault="00B1193C" w:rsidP="00E22BE4">
            <w:pPr>
              <w:pStyle w:val="100"/>
              <w:rPr>
                <w:rFonts w:ascii="Arial" w:hAnsi="Arial" w:cs="Arial"/>
                <w:color w:val="000000"/>
                <w:szCs w:val="18"/>
                <w:lang w:val="de-DE"/>
              </w:rPr>
            </w:pPr>
            <w:r>
              <w:rPr>
                <w:rFonts w:ascii="Arial" w:hAnsi="Arial" w:cs="Arial" w:hint="eastAsia"/>
                <w:color w:val="000000"/>
                <w:szCs w:val="18"/>
                <w:lang w:val="de-DE"/>
              </w:rPr>
              <w:t>O</w:t>
            </w:r>
          </w:p>
        </w:tc>
        <w:tc>
          <w:tcPr>
            <w:tcW w:w="2716" w:type="dxa"/>
            <w:shd w:val="clear" w:color="auto" w:fill="auto"/>
            <w:vAlign w:val="center"/>
          </w:tcPr>
          <w:p w:rsidR="00B1193C" w:rsidRDefault="00B1193C" w:rsidP="00E22BE4">
            <w:pPr>
              <w:pStyle w:val="100"/>
              <w:rPr>
                <w:rFonts w:ascii="Arial" w:hAnsi="Arial" w:cs="Arial"/>
                <w:szCs w:val="24"/>
              </w:rPr>
            </w:pPr>
            <w:r>
              <w:rPr>
                <w:rFonts w:ascii="Arial" w:hAnsi="Arial" w:cs="Arial" w:hint="eastAsia"/>
                <w:szCs w:val="24"/>
              </w:rPr>
              <w:t>仅财付通，多密钥的密钥序号</w:t>
            </w:r>
          </w:p>
        </w:tc>
      </w:tr>
      <w:tr w:rsidR="003F716A" w:rsidRPr="0038247B" w:rsidTr="00123462">
        <w:trPr>
          <w:trHeight w:val="285"/>
          <w:jc w:val="center"/>
        </w:trPr>
        <w:tc>
          <w:tcPr>
            <w:tcW w:w="1886" w:type="dxa"/>
            <w:shd w:val="clear" w:color="auto" w:fill="auto"/>
            <w:vAlign w:val="center"/>
          </w:tcPr>
          <w:p w:rsidR="003F716A" w:rsidRPr="003817B9" w:rsidRDefault="00C17D96" w:rsidP="00E22BE4">
            <w:pPr>
              <w:pStyle w:val="100"/>
              <w:rPr>
                <w:rFonts w:ascii="Arial" w:hAnsi="Arial" w:cs="Arial"/>
                <w:sz w:val="21"/>
                <w:szCs w:val="24"/>
              </w:rPr>
            </w:pPr>
            <w:r>
              <w:rPr>
                <w:rFonts w:ascii="Arial" w:hAnsi="Arial" w:cs="Arial" w:hint="eastAsia"/>
                <w:sz w:val="21"/>
                <w:szCs w:val="24"/>
              </w:rPr>
              <w:t>r</w:t>
            </w:r>
            <w:r>
              <w:rPr>
                <w:rFonts w:ascii="Arial" w:hAnsi="Arial" w:cs="Arial"/>
                <w:sz w:val="21"/>
                <w:szCs w:val="24"/>
              </w:rPr>
              <w:t>efund</w:t>
            </w:r>
            <w:r>
              <w:rPr>
                <w:rFonts w:ascii="Arial" w:hAnsi="Arial" w:cs="Arial" w:hint="eastAsia"/>
                <w:sz w:val="21"/>
                <w:szCs w:val="24"/>
              </w:rPr>
              <w:t>_</w:t>
            </w:r>
            <w:r w:rsidR="003F716A" w:rsidRPr="003F716A">
              <w:rPr>
                <w:rFonts w:ascii="Arial" w:hAnsi="Arial" w:cs="Arial"/>
                <w:sz w:val="21"/>
                <w:szCs w:val="24"/>
              </w:rPr>
              <w:t>type</w:t>
            </w:r>
          </w:p>
        </w:tc>
        <w:tc>
          <w:tcPr>
            <w:tcW w:w="1116" w:type="dxa"/>
            <w:shd w:val="clear" w:color="auto" w:fill="auto"/>
            <w:vAlign w:val="center"/>
          </w:tcPr>
          <w:p w:rsidR="003F716A" w:rsidRDefault="003F716A" w:rsidP="00E22BE4">
            <w:pPr>
              <w:pStyle w:val="100"/>
              <w:rPr>
                <w:rFonts w:ascii="Arial" w:hAnsi="Arial" w:cs="Arial"/>
                <w:sz w:val="21"/>
                <w:szCs w:val="24"/>
              </w:rPr>
            </w:pPr>
            <w:r>
              <w:rPr>
                <w:rFonts w:ascii="Arial" w:hAnsi="Arial" w:cs="Arial" w:hint="eastAsia"/>
                <w:sz w:val="21"/>
                <w:szCs w:val="24"/>
              </w:rPr>
              <w:t>String</w:t>
            </w:r>
          </w:p>
        </w:tc>
        <w:tc>
          <w:tcPr>
            <w:tcW w:w="651" w:type="dxa"/>
            <w:vAlign w:val="center"/>
          </w:tcPr>
          <w:p w:rsidR="003F716A" w:rsidRDefault="003F716A" w:rsidP="00E22BE4">
            <w:pPr>
              <w:pStyle w:val="100"/>
              <w:rPr>
                <w:rFonts w:ascii="Arial" w:hAnsi="Arial" w:cs="Arial"/>
                <w:color w:val="000000"/>
                <w:szCs w:val="18"/>
                <w:lang w:val="de-DE"/>
              </w:rPr>
            </w:pPr>
            <w:r>
              <w:rPr>
                <w:rFonts w:ascii="Arial" w:hAnsi="Arial" w:cs="Arial" w:hint="eastAsia"/>
                <w:color w:val="000000"/>
                <w:szCs w:val="18"/>
                <w:lang w:val="de-DE"/>
              </w:rPr>
              <w:t>O</w:t>
            </w:r>
          </w:p>
        </w:tc>
        <w:tc>
          <w:tcPr>
            <w:tcW w:w="2716" w:type="dxa"/>
            <w:shd w:val="clear" w:color="auto" w:fill="auto"/>
            <w:vAlign w:val="center"/>
          </w:tcPr>
          <w:p w:rsidR="003F716A" w:rsidRDefault="003F716A" w:rsidP="00E22BE4">
            <w:pPr>
              <w:pStyle w:val="100"/>
              <w:rPr>
                <w:rFonts w:ascii="宋体" w:hAnsi="宋体"/>
              </w:rPr>
            </w:pPr>
            <w:r>
              <w:rPr>
                <w:rFonts w:ascii="宋体" w:hAnsi="宋体" w:hint="eastAsia"/>
              </w:rPr>
              <w:t>没有此项或者填</w:t>
            </w:r>
            <w:r>
              <w:t>1:</w:t>
            </w:r>
            <w:r>
              <w:rPr>
                <w:rFonts w:ascii="宋体" w:hAnsi="宋体" w:hint="eastAsia"/>
              </w:rPr>
              <w:t>商户号退款；</w:t>
            </w:r>
            <w:r>
              <w:t>2</w:t>
            </w:r>
            <w:r>
              <w:rPr>
                <w:rFonts w:ascii="宋体" w:hAnsi="宋体" w:hint="eastAsia"/>
              </w:rPr>
              <w:t>：现金帐号退款；</w:t>
            </w:r>
            <w:r>
              <w:t xml:space="preserve"> 3:</w:t>
            </w:r>
            <w:r>
              <w:rPr>
                <w:rFonts w:ascii="宋体" w:hAnsi="宋体" w:hint="eastAsia"/>
              </w:rPr>
              <w:t>优先商户号退款，若商户号余额不足，再做现金帐号退款。使用</w:t>
            </w:r>
            <w:r>
              <w:t>2</w:t>
            </w:r>
            <w:r>
              <w:rPr>
                <w:rFonts w:ascii="宋体" w:hAnsi="宋体" w:hint="eastAsia"/>
              </w:rPr>
              <w:t>或</w:t>
            </w:r>
            <w:r>
              <w:t>3</w:t>
            </w:r>
            <w:r>
              <w:rPr>
                <w:rFonts w:ascii="宋体" w:hAnsi="宋体" w:hint="eastAsia"/>
              </w:rPr>
              <w:t>时，需联系财付通开通此功能。</w:t>
            </w:r>
          </w:p>
          <w:p w:rsidR="003F716A" w:rsidRDefault="003F716A" w:rsidP="00E22BE4">
            <w:pPr>
              <w:pStyle w:val="100"/>
              <w:rPr>
                <w:rFonts w:ascii="宋体" w:hAnsi="宋体"/>
              </w:rPr>
            </w:pPr>
            <w:r>
              <w:rPr>
                <w:rFonts w:ascii="宋体" w:hAnsi="宋体" w:hint="eastAsia"/>
              </w:rPr>
              <w:t>缺省值为3。</w:t>
            </w:r>
          </w:p>
          <w:p w:rsidR="008C1E12" w:rsidRDefault="008C1E12" w:rsidP="00E22BE4">
            <w:pPr>
              <w:pStyle w:val="100"/>
              <w:rPr>
                <w:rFonts w:ascii="Arial" w:hAnsi="Arial" w:cs="Arial"/>
                <w:szCs w:val="24"/>
              </w:rPr>
            </w:pPr>
            <w:r>
              <w:rPr>
                <w:rFonts w:ascii="宋体" w:hAnsi="宋体" w:hint="eastAsia"/>
              </w:rPr>
              <w:t>仅财付通。</w:t>
            </w:r>
          </w:p>
        </w:tc>
      </w:tr>
    </w:tbl>
    <w:p w:rsidR="00187278" w:rsidRPr="00187278" w:rsidRDefault="00187278" w:rsidP="00D560A9">
      <w:pPr>
        <w:ind w:firstLineChars="150" w:firstLine="315"/>
      </w:pPr>
    </w:p>
    <w:p w:rsidR="00842DFA" w:rsidRDefault="00842DFA" w:rsidP="00D560A9">
      <w:pPr>
        <w:ind w:firstLineChars="150" w:firstLine="315"/>
      </w:pPr>
    </w:p>
    <w:p w:rsidR="00D560A9" w:rsidRPr="005F1769" w:rsidRDefault="00D560A9" w:rsidP="00D560A9">
      <w:pPr>
        <w:ind w:firstLineChars="150" w:firstLine="315"/>
      </w:pPr>
      <w:r w:rsidRPr="005F1769">
        <w:rPr>
          <w:rFonts w:hint="eastAsia"/>
        </w:rPr>
        <w:lastRenderedPageBreak/>
        <w:t>响应</w:t>
      </w:r>
      <w:r w:rsidR="00D55362">
        <w:rPr>
          <w:rFonts w:hint="eastAsia"/>
        </w:rPr>
        <w:t>结果描述：</w:t>
      </w:r>
    </w:p>
    <w:tbl>
      <w:tblPr>
        <w:tblW w:w="8052" w:type="dxa"/>
        <w:jc w:val="center"/>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40"/>
        <w:gridCol w:w="1152"/>
        <w:gridCol w:w="4212"/>
        <w:gridCol w:w="848"/>
      </w:tblGrid>
      <w:tr w:rsidR="00D560A9" w:rsidRPr="00F34E0C" w:rsidTr="00D560A9">
        <w:trPr>
          <w:trHeight w:val="330"/>
          <w:jc w:val="center"/>
        </w:trPr>
        <w:tc>
          <w:tcPr>
            <w:tcW w:w="1840" w:type="dxa"/>
            <w:shd w:val="clear" w:color="auto" w:fill="auto"/>
            <w:vAlign w:val="center"/>
            <w:hideMark/>
          </w:tcPr>
          <w:p w:rsidR="00D560A9" w:rsidRPr="00F34E0C" w:rsidRDefault="00D560A9" w:rsidP="00D560A9">
            <w:pPr>
              <w:jc w:val="center"/>
              <w:rPr>
                <w:b/>
              </w:rPr>
            </w:pPr>
            <w:r w:rsidRPr="00F34E0C">
              <w:rPr>
                <w:rFonts w:hint="eastAsia"/>
                <w:b/>
              </w:rPr>
              <w:t>名称</w:t>
            </w:r>
          </w:p>
        </w:tc>
        <w:tc>
          <w:tcPr>
            <w:tcW w:w="1152" w:type="dxa"/>
            <w:shd w:val="clear" w:color="auto" w:fill="auto"/>
            <w:vAlign w:val="center"/>
            <w:hideMark/>
          </w:tcPr>
          <w:p w:rsidR="00D560A9" w:rsidRPr="00F34E0C" w:rsidRDefault="00D560A9" w:rsidP="00D560A9">
            <w:pPr>
              <w:jc w:val="center"/>
              <w:rPr>
                <w:b/>
              </w:rPr>
            </w:pPr>
            <w:r>
              <w:rPr>
                <w:rFonts w:hint="eastAsia"/>
                <w:b/>
              </w:rPr>
              <w:t>类型</w:t>
            </w:r>
          </w:p>
        </w:tc>
        <w:tc>
          <w:tcPr>
            <w:tcW w:w="4212" w:type="dxa"/>
            <w:shd w:val="clear" w:color="auto" w:fill="auto"/>
            <w:vAlign w:val="center"/>
            <w:hideMark/>
          </w:tcPr>
          <w:p w:rsidR="00D560A9" w:rsidRPr="00F34E0C" w:rsidRDefault="00D560A9" w:rsidP="00D560A9">
            <w:pPr>
              <w:jc w:val="center"/>
              <w:rPr>
                <w:b/>
              </w:rPr>
            </w:pPr>
            <w:r w:rsidRPr="00F34E0C">
              <w:rPr>
                <w:rFonts w:hint="eastAsia"/>
                <w:b/>
              </w:rPr>
              <w:t>描述</w:t>
            </w:r>
          </w:p>
        </w:tc>
        <w:tc>
          <w:tcPr>
            <w:tcW w:w="848" w:type="dxa"/>
            <w:shd w:val="clear" w:color="auto" w:fill="auto"/>
            <w:vAlign w:val="center"/>
            <w:hideMark/>
          </w:tcPr>
          <w:p w:rsidR="00D560A9" w:rsidRPr="00F34E0C" w:rsidRDefault="00D560A9" w:rsidP="00D560A9">
            <w:pPr>
              <w:jc w:val="center"/>
              <w:rPr>
                <w:b/>
              </w:rPr>
            </w:pPr>
            <w:r w:rsidRPr="00F34E0C">
              <w:rPr>
                <w:rFonts w:hint="eastAsia"/>
                <w:b/>
              </w:rPr>
              <w:t>可选</w:t>
            </w:r>
          </w:p>
        </w:tc>
      </w:tr>
      <w:tr w:rsidR="00AE43C0" w:rsidRPr="00F34E0C" w:rsidTr="00F53D79">
        <w:trPr>
          <w:trHeight w:val="330"/>
          <w:jc w:val="center"/>
        </w:trPr>
        <w:tc>
          <w:tcPr>
            <w:tcW w:w="8052" w:type="dxa"/>
            <w:gridSpan w:val="4"/>
            <w:shd w:val="clear" w:color="auto" w:fill="auto"/>
            <w:vAlign w:val="center"/>
            <w:hideMark/>
          </w:tcPr>
          <w:p w:rsidR="00AE43C0" w:rsidRPr="00F34E0C" w:rsidRDefault="00AE43C0" w:rsidP="00AE43C0">
            <w:pPr>
              <w:rPr>
                <w:b/>
              </w:rPr>
            </w:pPr>
            <w:r>
              <w:rPr>
                <w:rFonts w:hint="eastAsia"/>
                <w:b/>
              </w:rPr>
              <w:t>基本参数</w:t>
            </w:r>
          </w:p>
        </w:tc>
      </w:tr>
      <w:tr w:rsidR="00D560A9" w:rsidRPr="00665A25" w:rsidTr="00D560A9">
        <w:trPr>
          <w:trHeight w:val="330"/>
          <w:jc w:val="center"/>
        </w:trPr>
        <w:tc>
          <w:tcPr>
            <w:tcW w:w="1840" w:type="dxa"/>
            <w:shd w:val="clear" w:color="auto" w:fill="auto"/>
            <w:vAlign w:val="center"/>
            <w:hideMark/>
          </w:tcPr>
          <w:p w:rsidR="00D560A9" w:rsidRPr="00665A25" w:rsidRDefault="00D560A9" w:rsidP="00D560A9">
            <w:pPr>
              <w:spacing w:line="241" w:lineRule="auto"/>
              <w:ind w:left="-93" w:right="51"/>
            </w:pPr>
            <w:r w:rsidRPr="00286EBC">
              <w:rPr>
                <w:rFonts w:hint="eastAsia"/>
              </w:rPr>
              <w:t>returnCode</w:t>
            </w:r>
          </w:p>
        </w:tc>
        <w:tc>
          <w:tcPr>
            <w:tcW w:w="1152" w:type="dxa"/>
            <w:shd w:val="clear" w:color="auto" w:fill="auto"/>
            <w:vAlign w:val="center"/>
            <w:hideMark/>
          </w:tcPr>
          <w:p w:rsidR="00D560A9" w:rsidRDefault="00240DC7" w:rsidP="00D560A9">
            <w:pPr>
              <w:spacing w:line="241" w:lineRule="auto"/>
              <w:ind w:left="-93" w:right="51" w:firstLineChars="1" w:firstLine="2"/>
            </w:pPr>
            <w:r>
              <w:rPr>
                <w:rFonts w:hint="eastAsia"/>
              </w:rPr>
              <w:t>String</w:t>
            </w:r>
          </w:p>
        </w:tc>
        <w:tc>
          <w:tcPr>
            <w:tcW w:w="4212" w:type="dxa"/>
            <w:shd w:val="clear" w:color="auto" w:fill="auto"/>
            <w:vAlign w:val="center"/>
            <w:hideMark/>
          </w:tcPr>
          <w:p w:rsidR="00FB7C5A" w:rsidRDefault="00D560A9" w:rsidP="00D560A9">
            <w:pPr>
              <w:spacing w:line="241" w:lineRule="auto"/>
              <w:ind w:left="-93" w:right="51" w:firstLineChars="44" w:firstLine="92"/>
            </w:pPr>
            <w:r w:rsidRPr="004A2310">
              <w:rPr>
                <w:rFonts w:hint="eastAsia"/>
              </w:rPr>
              <w:t>0</w:t>
            </w:r>
            <w:r w:rsidRPr="004A2310">
              <w:rPr>
                <w:rFonts w:hint="eastAsia"/>
              </w:rPr>
              <w:t>：成功</w:t>
            </w:r>
            <w:r>
              <w:rPr>
                <w:rFonts w:hint="eastAsia"/>
              </w:rPr>
              <w:t xml:space="preserve"> </w:t>
            </w:r>
          </w:p>
          <w:p w:rsidR="00FB7C5A" w:rsidRDefault="00FB7C5A" w:rsidP="00D560A9">
            <w:pPr>
              <w:spacing w:line="241" w:lineRule="auto"/>
              <w:ind w:left="-93" w:right="51" w:firstLineChars="44" w:firstLine="92"/>
            </w:pPr>
            <w:r>
              <w:rPr>
                <w:rFonts w:hint="eastAsia"/>
              </w:rPr>
              <w:t>99</w:t>
            </w:r>
            <w:r>
              <w:rPr>
                <w:rFonts w:hint="eastAsia"/>
              </w:rPr>
              <w:t>：部分成功，此时通过</w:t>
            </w:r>
            <w:r>
              <w:rPr>
                <w:rFonts w:hint="eastAsia"/>
              </w:rPr>
              <w:t>detail_response</w:t>
            </w:r>
            <w:r>
              <w:rPr>
                <w:rFonts w:hint="eastAsia"/>
              </w:rPr>
              <w:t>参数获取具体结果。</w:t>
            </w:r>
          </w:p>
          <w:p w:rsidR="00D560A9" w:rsidRPr="001C6E22" w:rsidRDefault="00BB4AD4" w:rsidP="00D560A9">
            <w:pPr>
              <w:spacing w:line="241" w:lineRule="auto"/>
              <w:ind w:left="-93" w:right="51" w:firstLineChars="44" w:firstLine="92"/>
            </w:pPr>
            <w:r>
              <w:rPr>
                <w:rFonts w:hint="eastAsia"/>
              </w:rPr>
              <w:t>其他：失败，具体请参考</w:t>
            </w:r>
            <w:r w:rsidR="006F430C">
              <w:rPr>
                <w:rFonts w:hint="eastAsia"/>
              </w:rPr>
              <w:t>2.1</w:t>
            </w:r>
            <w:r>
              <w:rPr>
                <w:rFonts w:hint="eastAsia"/>
              </w:rPr>
              <w:t>章节</w:t>
            </w:r>
          </w:p>
        </w:tc>
        <w:tc>
          <w:tcPr>
            <w:tcW w:w="848" w:type="dxa"/>
            <w:shd w:val="clear" w:color="auto" w:fill="auto"/>
            <w:hideMark/>
          </w:tcPr>
          <w:p w:rsidR="00D560A9" w:rsidRDefault="00D560A9" w:rsidP="00D560A9">
            <w:pPr>
              <w:spacing w:line="241" w:lineRule="auto"/>
              <w:ind w:left="-93" w:right="51" w:firstLineChars="44" w:firstLine="92"/>
            </w:pPr>
            <w:r w:rsidRPr="00B37C41">
              <w:rPr>
                <w:rFonts w:hint="eastAsia"/>
              </w:rPr>
              <w:t>M</w:t>
            </w:r>
          </w:p>
        </w:tc>
      </w:tr>
      <w:tr w:rsidR="00D560A9" w:rsidRPr="00665A25" w:rsidTr="00D560A9">
        <w:trPr>
          <w:trHeight w:val="330"/>
          <w:jc w:val="center"/>
        </w:trPr>
        <w:tc>
          <w:tcPr>
            <w:tcW w:w="1840" w:type="dxa"/>
            <w:shd w:val="clear" w:color="auto" w:fill="auto"/>
            <w:vAlign w:val="center"/>
            <w:hideMark/>
          </w:tcPr>
          <w:p w:rsidR="00D560A9" w:rsidRDefault="00D560A9" w:rsidP="00D560A9">
            <w:pPr>
              <w:spacing w:line="241" w:lineRule="auto"/>
              <w:ind w:left="-93" w:right="51"/>
            </w:pPr>
            <w:r w:rsidRPr="00286EBC">
              <w:rPr>
                <w:rFonts w:hint="eastAsia"/>
              </w:rPr>
              <w:t>return</w:t>
            </w:r>
            <w:r>
              <w:rPr>
                <w:rFonts w:hint="eastAsia"/>
              </w:rPr>
              <w:t>Desc</w:t>
            </w:r>
          </w:p>
        </w:tc>
        <w:tc>
          <w:tcPr>
            <w:tcW w:w="1152" w:type="dxa"/>
            <w:shd w:val="clear" w:color="auto" w:fill="auto"/>
            <w:vAlign w:val="center"/>
            <w:hideMark/>
          </w:tcPr>
          <w:p w:rsidR="00D560A9" w:rsidRDefault="00D560A9" w:rsidP="00D560A9">
            <w:pPr>
              <w:spacing w:line="241" w:lineRule="auto"/>
              <w:ind w:left="-93" w:right="51" w:firstLineChars="1" w:firstLine="2"/>
            </w:pPr>
            <w:r>
              <w:rPr>
                <w:rFonts w:hint="eastAsia"/>
              </w:rPr>
              <w:t>String</w:t>
            </w:r>
          </w:p>
        </w:tc>
        <w:tc>
          <w:tcPr>
            <w:tcW w:w="4212" w:type="dxa"/>
            <w:shd w:val="clear" w:color="auto" w:fill="auto"/>
            <w:vAlign w:val="center"/>
            <w:hideMark/>
          </w:tcPr>
          <w:p w:rsidR="00D560A9" w:rsidRDefault="00D560A9" w:rsidP="00D560A9">
            <w:pPr>
              <w:spacing w:line="241" w:lineRule="auto"/>
              <w:ind w:left="-93" w:right="51" w:firstLineChars="44" w:firstLine="92"/>
            </w:pPr>
            <w:r>
              <w:rPr>
                <w:rFonts w:hint="eastAsia"/>
              </w:rPr>
              <w:t>返回值描述</w:t>
            </w:r>
          </w:p>
        </w:tc>
        <w:tc>
          <w:tcPr>
            <w:tcW w:w="848" w:type="dxa"/>
            <w:shd w:val="clear" w:color="auto" w:fill="auto"/>
            <w:hideMark/>
          </w:tcPr>
          <w:p w:rsidR="00D560A9" w:rsidRDefault="00D560A9" w:rsidP="00D560A9">
            <w:pPr>
              <w:spacing w:line="241" w:lineRule="auto"/>
              <w:ind w:left="-93" w:right="51" w:firstLineChars="44" w:firstLine="92"/>
            </w:pPr>
            <w:r w:rsidRPr="00B37C41">
              <w:rPr>
                <w:rFonts w:hint="eastAsia"/>
              </w:rPr>
              <w:t>M</w:t>
            </w:r>
          </w:p>
        </w:tc>
      </w:tr>
      <w:tr w:rsidR="007F2A86" w:rsidRPr="00665A25" w:rsidTr="00D560A9">
        <w:trPr>
          <w:trHeight w:val="330"/>
          <w:jc w:val="center"/>
        </w:trPr>
        <w:tc>
          <w:tcPr>
            <w:tcW w:w="1840" w:type="dxa"/>
            <w:shd w:val="clear" w:color="auto" w:fill="auto"/>
            <w:vAlign w:val="center"/>
            <w:hideMark/>
          </w:tcPr>
          <w:p w:rsidR="007F2A86" w:rsidRPr="00286EBC" w:rsidRDefault="007F2A86" w:rsidP="00D560A9">
            <w:pPr>
              <w:spacing w:line="241" w:lineRule="auto"/>
              <w:ind w:left="-93" w:right="51"/>
            </w:pPr>
            <w:r>
              <w:rPr>
                <w:rFonts w:hint="eastAsia"/>
              </w:rPr>
              <w:t>time</w:t>
            </w:r>
          </w:p>
        </w:tc>
        <w:tc>
          <w:tcPr>
            <w:tcW w:w="1152" w:type="dxa"/>
            <w:shd w:val="clear" w:color="auto" w:fill="auto"/>
            <w:vAlign w:val="center"/>
            <w:hideMark/>
          </w:tcPr>
          <w:p w:rsidR="007F2A86" w:rsidRDefault="007F2A86" w:rsidP="00D560A9">
            <w:pPr>
              <w:spacing w:line="241" w:lineRule="auto"/>
              <w:ind w:left="-93" w:right="51" w:firstLineChars="1" w:firstLine="2"/>
            </w:pPr>
            <w:r>
              <w:rPr>
                <w:rFonts w:hint="eastAsia"/>
              </w:rPr>
              <w:t>String</w:t>
            </w:r>
          </w:p>
        </w:tc>
        <w:tc>
          <w:tcPr>
            <w:tcW w:w="4212" w:type="dxa"/>
            <w:shd w:val="clear" w:color="auto" w:fill="auto"/>
            <w:vAlign w:val="center"/>
            <w:hideMark/>
          </w:tcPr>
          <w:p w:rsidR="007F2A86" w:rsidRDefault="007F2A86" w:rsidP="00D560A9">
            <w:pPr>
              <w:spacing w:line="241" w:lineRule="auto"/>
              <w:ind w:left="-93" w:right="51" w:firstLineChars="44" w:firstLine="92"/>
            </w:pPr>
            <w:r>
              <w:rPr>
                <w:rFonts w:hint="eastAsia"/>
              </w:rPr>
              <w:t>时间戳</w:t>
            </w:r>
          </w:p>
        </w:tc>
        <w:tc>
          <w:tcPr>
            <w:tcW w:w="848" w:type="dxa"/>
            <w:shd w:val="clear" w:color="auto" w:fill="auto"/>
            <w:hideMark/>
          </w:tcPr>
          <w:p w:rsidR="007F2A86" w:rsidRPr="00B37C41" w:rsidRDefault="00AE2867" w:rsidP="00D560A9">
            <w:pPr>
              <w:spacing w:line="241" w:lineRule="auto"/>
              <w:ind w:left="-93" w:right="51" w:firstLineChars="44" w:firstLine="92"/>
            </w:pPr>
            <w:r>
              <w:rPr>
                <w:rFonts w:hint="eastAsia"/>
              </w:rPr>
              <w:t>O</w:t>
            </w:r>
          </w:p>
        </w:tc>
      </w:tr>
      <w:tr w:rsidR="00AE43C0" w:rsidRPr="00665A25" w:rsidTr="00D560A9">
        <w:trPr>
          <w:trHeight w:val="330"/>
          <w:jc w:val="center"/>
        </w:trPr>
        <w:tc>
          <w:tcPr>
            <w:tcW w:w="1840" w:type="dxa"/>
            <w:shd w:val="clear" w:color="auto" w:fill="auto"/>
            <w:vAlign w:val="center"/>
            <w:hideMark/>
          </w:tcPr>
          <w:p w:rsidR="00AE43C0" w:rsidRPr="00286EBC" w:rsidRDefault="007D0C21" w:rsidP="00D560A9">
            <w:pPr>
              <w:spacing w:line="241" w:lineRule="auto"/>
              <w:ind w:left="-93" w:right="51"/>
            </w:pPr>
            <w:r>
              <w:rPr>
                <w:rFonts w:hint="eastAsia"/>
              </w:rPr>
              <w:t>s</w:t>
            </w:r>
            <w:r w:rsidR="00AE43C0">
              <w:rPr>
                <w:rFonts w:hint="eastAsia"/>
              </w:rPr>
              <w:t>ign</w:t>
            </w:r>
          </w:p>
        </w:tc>
        <w:tc>
          <w:tcPr>
            <w:tcW w:w="1152" w:type="dxa"/>
            <w:shd w:val="clear" w:color="auto" w:fill="auto"/>
            <w:vAlign w:val="center"/>
            <w:hideMark/>
          </w:tcPr>
          <w:p w:rsidR="00AE43C0" w:rsidRDefault="00AE43C0" w:rsidP="00D560A9">
            <w:pPr>
              <w:spacing w:line="241" w:lineRule="auto"/>
              <w:ind w:left="-93" w:right="51" w:firstLineChars="1" w:firstLine="2"/>
            </w:pPr>
            <w:r>
              <w:rPr>
                <w:rFonts w:hint="eastAsia"/>
              </w:rPr>
              <w:t>String</w:t>
            </w:r>
          </w:p>
        </w:tc>
        <w:tc>
          <w:tcPr>
            <w:tcW w:w="4212" w:type="dxa"/>
            <w:shd w:val="clear" w:color="auto" w:fill="auto"/>
            <w:vAlign w:val="center"/>
            <w:hideMark/>
          </w:tcPr>
          <w:p w:rsidR="00E27DA7" w:rsidRDefault="00E27DA7" w:rsidP="00E27DA7">
            <w:pPr>
              <w:spacing w:line="241" w:lineRule="auto"/>
              <w:ind w:leftChars="-2" w:right="51" w:hangingChars="2" w:hanging="4"/>
              <w:jc w:val="both"/>
            </w:pPr>
            <w:r>
              <w:rPr>
                <w:rFonts w:hint="eastAsia"/>
              </w:rPr>
              <w:t>SHA-256</w:t>
            </w:r>
            <w:r>
              <w:rPr>
                <w:rFonts w:hint="eastAsia"/>
              </w:rPr>
              <w:t>签名，外部系统对该签名进行验证</w:t>
            </w:r>
            <w:r w:rsidR="00A1712E">
              <w:rPr>
                <w:rFonts w:hint="eastAsia"/>
              </w:rPr>
              <w:t>，除</w:t>
            </w:r>
            <w:r w:rsidR="00A1712E">
              <w:rPr>
                <w:rFonts w:hint="eastAsia"/>
              </w:rPr>
              <w:t>sign</w:t>
            </w:r>
            <w:r w:rsidR="00A1712E">
              <w:rPr>
                <w:rFonts w:hint="eastAsia"/>
              </w:rPr>
              <w:t>参数外，其他所有返回参数均参与签名</w:t>
            </w:r>
            <w:r w:rsidR="00563BE1">
              <w:rPr>
                <w:rFonts w:hint="eastAsia"/>
              </w:rPr>
              <w:t>；</w:t>
            </w:r>
          </w:p>
          <w:p w:rsidR="00AE43C0" w:rsidRDefault="00E27DA7" w:rsidP="00E27DA7">
            <w:pPr>
              <w:spacing w:line="241" w:lineRule="auto"/>
              <w:ind w:left="-93" w:right="51" w:firstLineChars="44" w:firstLine="92"/>
            </w:pPr>
            <w:r>
              <w:rPr>
                <w:rFonts w:hint="eastAsia"/>
              </w:rPr>
              <w:t>其</w:t>
            </w:r>
            <w:r>
              <w:rPr>
                <w:rFonts w:hint="eastAsia"/>
              </w:rPr>
              <w:t>Key</w:t>
            </w:r>
            <w:r>
              <w:rPr>
                <w:rFonts w:hint="eastAsia"/>
              </w:rPr>
              <w:t>值针对每个</w:t>
            </w:r>
            <w:r>
              <w:rPr>
                <w:rFonts w:hint="eastAsia"/>
              </w:rPr>
              <w:t>sysID</w:t>
            </w:r>
            <w:r>
              <w:rPr>
                <w:rFonts w:hint="eastAsia"/>
              </w:rPr>
              <w:t>单独分配</w:t>
            </w:r>
            <w:r w:rsidR="000F7C81">
              <w:rPr>
                <w:rFonts w:hint="eastAsia"/>
              </w:rPr>
              <w:t>；</w:t>
            </w:r>
          </w:p>
          <w:p w:rsidR="000F7C81" w:rsidRPr="000F7C81" w:rsidRDefault="000F7C81" w:rsidP="00E27DA7">
            <w:pPr>
              <w:spacing w:line="241" w:lineRule="auto"/>
              <w:ind w:left="-93" w:right="51" w:firstLineChars="44" w:firstLine="92"/>
            </w:pPr>
            <w:r>
              <w:rPr>
                <w:rFonts w:hint="eastAsia"/>
              </w:rPr>
              <w:t>成功或部分成功时，外部系统必须验证签名，以确保消息合法。</w:t>
            </w:r>
          </w:p>
        </w:tc>
        <w:tc>
          <w:tcPr>
            <w:tcW w:w="848" w:type="dxa"/>
            <w:shd w:val="clear" w:color="auto" w:fill="auto"/>
            <w:hideMark/>
          </w:tcPr>
          <w:p w:rsidR="00AE43C0" w:rsidRPr="00B37C41" w:rsidRDefault="00AE2867" w:rsidP="00D560A9">
            <w:pPr>
              <w:spacing w:line="241" w:lineRule="auto"/>
              <w:ind w:left="-93" w:right="51" w:firstLineChars="44" w:firstLine="92"/>
            </w:pPr>
            <w:r>
              <w:rPr>
                <w:rFonts w:hint="eastAsia"/>
              </w:rPr>
              <w:t>O</w:t>
            </w:r>
          </w:p>
        </w:tc>
      </w:tr>
      <w:tr w:rsidR="00AE43C0" w:rsidRPr="00665A25" w:rsidTr="00D560A9">
        <w:trPr>
          <w:trHeight w:val="330"/>
          <w:jc w:val="center"/>
        </w:trPr>
        <w:tc>
          <w:tcPr>
            <w:tcW w:w="1840" w:type="dxa"/>
            <w:shd w:val="clear" w:color="auto" w:fill="auto"/>
            <w:vAlign w:val="center"/>
            <w:hideMark/>
          </w:tcPr>
          <w:p w:rsidR="00AE43C0" w:rsidRDefault="00AE43C0" w:rsidP="00D560A9">
            <w:pPr>
              <w:spacing w:line="241" w:lineRule="auto"/>
              <w:ind w:left="-93" w:right="51"/>
            </w:pPr>
          </w:p>
        </w:tc>
        <w:tc>
          <w:tcPr>
            <w:tcW w:w="1152" w:type="dxa"/>
            <w:shd w:val="clear" w:color="auto" w:fill="auto"/>
            <w:vAlign w:val="center"/>
            <w:hideMark/>
          </w:tcPr>
          <w:p w:rsidR="00AE43C0" w:rsidRDefault="00AE43C0" w:rsidP="00D560A9">
            <w:pPr>
              <w:spacing w:line="241" w:lineRule="auto"/>
              <w:ind w:left="-93" w:right="51" w:firstLineChars="1" w:firstLine="2"/>
            </w:pPr>
          </w:p>
        </w:tc>
        <w:tc>
          <w:tcPr>
            <w:tcW w:w="4212" w:type="dxa"/>
            <w:shd w:val="clear" w:color="auto" w:fill="auto"/>
            <w:vAlign w:val="center"/>
            <w:hideMark/>
          </w:tcPr>
          <w:p w:rsidR="00AE43C0" w:rsidRDefault="00AE43C0" w:rsidP="00D560A9">
            <w:pPr>
              <w:spacing w:line="241" w:lineRule="auto"/>
              <w:ind w:left="-93" w:right="51" w:firstLineChars="44" w:firstLine="92"/>
            </w:pPr>
          </w:p>
        </w:tc>
        <w:tc>
          <w:tcPr>
            <w:tcW w:w="848" w:type="dxa"/>
            <w:shd w:val="clear" w:color="auto" w:fill="auto"/>
            <w:hideMark/>
          </w:tcPr>
          <w:p w:rsidR="00AE43C0" w:rsidRDefault="00AE43C0" w:rsidP="00D560A9">
            <w:pPr>
              <w:spacing w:line="241" w:lineRule="auto"/>
              <w:ind w:left="-93" w:right="51" w:firstLineChars="44" w:firstLine="92"/>
            </w:pPr>
          </w:p>
        </w:tc>
      </w:tr>
      <w:tr w:rsidR="007F50B1" w:rsidRPr="00665A25" w:rsidTr="00F53D79">
        <w:trPr>
          <w:trHeight w:val="330"/>
          <w:jc w:val="center"/>
        </w:trPr>
        <w:tc>
          <w:tcPr>
            <w:tcW w:w="8052" w:type="dxa"/>
            <w:gridSpan w:val="4"/>
            <w:shd w:val="clear" w:color="auto" w:fill="auto"/>
            <w:vAlign w:val="center"/>
            <w:hideMark/>
          </w:tcPr>
          <w:p w:rsidR="007F50B1" w:rsidRDefault="007F50B1" w:rsidP="00D560A9">
            <w:pPr>
              <w:spacing w:line="241" w:lineRule="auto"/>
              <w:ind w:left="-93" w:right="51" w:firstLineChars="44" w:firstLine="92"/>
            </w:pPr>
            <w:r>
              <w:rPr>
                <w:rFonts w:hint="eastAsia"/>
              </w:rPr>
              <w:t>业务参数</w:t>
            </w:r>
          </w:p>
        </w:tc>
      </w:tr>
      <w:tr w:rsidR="00D560A9" w:rsidRPr="00665A25" w:rsidTr="00D560A9">
        <w:trPr>
          <w:trHeight w:val="330"/>
          <w:jc w:val="center"/>
        </w:trPr>
        <w:tc>
          <w:tcPr>
            <w:tcW w:w="1840" w:type="dxa"/>
            <w:shd w:val="clear" w:color="auto" w:fill="auto"/>
            <w:vAlign w:val="center"/>
            <w:hideMark/>
          </w:tcPr>
          <w:p w:rsidR="00D560A9" w:rsidRPr="00286EBC" w:rsidRDefault="007F50B1" w:rsidP="00D560A9">
            <w:pPr>
              <w:spacing w:line="241" w:lineRule="auto"/>
              <w:ind w:left="-93" w:right="51"/>
            </w:pPr>
            <w:r>
              <w:rPr>
                <w:rFonts w:hint="eastAsia"/>
              </w:rPr>
              <w:t>detail_response</w:t>
            </w:r>
          </w:p>
        </w:tc>
        <w:tc>
          <w:tcPr>
            <w:tcW w:w="1152" w:type="dxa"/>
            <w:shd w:val="clear" w:color="auto" w:fill="auto"/>
            <w:vAlign w:val="center"/>
            <w:hideMark/>
          </w:tcPr>
          <w:p w:rsidR="00D560A9" w:rsidRDefault="007F50B1" w:rsidP="00D560A9">
            <w:pPr>
              <w:spacing w:line="241" w:lineRule="auto"/>
              <w:ind w:left="-93" w:right="51" w:firstLineChars="1" w:firstLine="2"/>
            </w:pPr>
            <w:r>
              <w:rPr>
                <w:rFonts w:hint="eastAsia"/>
              </w:rPr>
              <w:t>List of rfdrespObj</w:t>
            </w:r>
          </w:p>
        </w:tc>
        <w:tc>
          <w:tcPr>
            <w:tcW w:w="4212" w:type="dxa"/>
            <w:shd w:val="clear" w:color="auto" w:fill="auto"/>
            <w:vAlign w:val="center"/>
            <w:hideMark/>
          </w:tcPr>
          <w:p w:rsidR="00D560A9" w:rsidRDefault="007F50B1" w:rsidP="00D560A9">
            <w:pPr>
              <w:spacing w:line="241" w:lineRule="auto"/>
              <w:ind w:left="-93" w:right="51" w:firstLineChars="44" w:firstLine="92"/>
            </w:pPr>
            <w:r>
              <w:rPr>
                <w:rFonts w:hint="eastAsia"/>
              </w:rPr>
              <w:t>退款结果列表</w:t>
            </w:r>
          </w:p>
        </w:tc>
        <w:tc>
          <w:tcPr>
            <w:tcW w:w="848" w:type="dxa"/>
            <w:shd w:val="clear" w:color="auto" w:fill="auto"/>
            <w:hideMark/>
          </w:tcPr>
          <w:p w:rsidR="00D560A9" w:rsidRPr="00B37C41" w:rsidRDefault="00AE2867" w:rsidP="00D560A9">
            <w:pPr>
              <w:spacing w:line="241" w:lineRule="auto"/>
              <w:ind w:left="-93" w:right="51" w:firstLineChars="44" w:firstLine="92"/>
            </w:pPr>
            <w:r>
              <w:rPr>
                <w:rFonts w:hint="eastAsia"/>
              </w:rPr>
              <w:t>O</w:t>
            </w:r>
          </w:p>
        </w:tc>
      </w:tr>
      <w:tr w:rsidR="00D560A9" w:rsidRPr="00665A25" w:rsidTr="00D560A9">
        <w:trPr>
          <w:trHeight w:val="330"/>
          <w:jc w:val="center"/>
        </w:trPr>
        <w:tc>
          <w:tcPr>
            <w:tcW w:w="1840" w:type="dxa"/>
            <w:shd w:val="clear" w:color="auto" w:fill="auto"/>
            <w:vAlign w:val="center"/>
            <w:hideMark/>
          </w:tcPr>
          <w:p w:rsidR="00D560A9" w:rsidRPr="00286EBC" w:rsidRDefault="00D560A9" w:rsidP="00D560A9">
            <w:pPr>
              <w:spacing w:line="241" w:lineRule="auto"/>
              <w:ind w:left="-93" w:right="51" w:firstLineChars="44" w:firstLine="92"/>
            </w:pPr>
          </w:p>
        </w:tc>
        <w:tc>
          <w:tcPr>
            <w:tcW w:w="1152" w:type="dxa"/>
            <w:shd w:val="clear" w:color="auto" w:fill="auto"/>
            <w:vAlign w:val="center"/>
            <w:hideMark/>
          </w:tcPr>
          <w:p w:rsidR="00D560A9" w:rsidRPr="00286EBC" w:rsidRDefault="00D560A9" w:rsidP="00D560A9">
            <w:pPr>
              <w:spacing w:line="241" w:lineRule="auto"/>
              <w:ind w:left="-93" w:right="51" w:firstLineChars="44" w:firstLine="92"/>
            </w:pPr>
          </w:p>
        </w:tc>
        <w:tc>
          <w:tcPr>
            <w:tcW w:w="4212" w:type="dxa"/>
            <w:shd w:val="clear" w:color="auto" w:fill="auto"/>
            <w:vAlign w:val="center"/>
            <w:hideMark/>
          </w:tcPr>
          <w:p w:rsidR="00D560A9" w:rsidRDefault="00D560A9" w:rsidP="00D560A9">
            <w:pPr>
              <w:spacing w:line="241" w:lineRule="auto"/>
              <w:ind w:left="-93" w:right="51" w:firstLineChars="44" w:firstLine="92"/>
            </w:pPr>
          </w:p>
        </w:tc>
        <w:tc>
          <w:tcPr>
            <w:tcW w:w="848" w:type="dxa"/>
            <w:shd w:val="clear" w:color="auto" w:fill="auto"/>
            <w:hideMark/>
          </w:tcPr>
          <w:p w:rsidR="00D560A9" w:rsidRPr="004A2310" w:rsidRDefault="00D560A9" w:rsidP="00D560A9">
            <w:pPr>
              <w:spacing w:line="241" w:lineRule="auto"/>
              <w:ind w:left="-93" w:right="51" w:firstLineChars="44" w:firstLine="92"/>
            </w:pPr>
          </w:p>
        </w:tc>
      </w:tr>
    </w:tbl>
    <w:p w:rsidR="00BD0A49" w:rsidRDefault="00BD0A49" w:rsidP="00BD0A49">
      <w:pPr>
        <w:pStyle w:val="100"/>
        <w:jc w:val="left"/>
        <w:rPr>
          <w:rFonts w:ascii="Arial" w:hAnsi="Arial" w:cs="Arial"/>
          <w:sz w:val="21"/>
          <w:szCs w:val="24"/>
        </w:rPr>
      </w:pPr>
      <w:r>
        <w:rPr>
          <w:rFonts w:hint="eastAsia"/>
        </w:rPr>
        <w:t>注：</w:t>
      </w:r>
      <w:r>
        <w:rPr>
          <w:rFonts w:hint="eastAsia"/>
        </w:rPr>
        <w:t>detail_</w:t>
      </w:r>
      <w:r w:rsidRPr="00BD0A49">
        <w:rPr>
          <w:rFonts w:hint="eastAsia"/>
        </w:rPr>
        <w:t xml:space="preserve"> </w:t>
      </w:r>
      <w:r>
        <w:rPr>
          <w:rFonts w:hint="eastAsia"/>
        </w:rPr>
        <w:t>response</w:t>
      </w:r>
      <w:r>
        <w:rPr>
          <w:rFonts w:hint="eastAsia"/>
        </w:rPr>
        <w:t>验签方式为：</w:t>
      </w:r>
      <w:r>
        <w:rPr>
          <w:rFonts w:hint="eastAsia"/>
        </w:rPr>
        <w:t>detail_</w:t>
      </w:r>
      <w:r w:rsidRPr="00BD0A49">
        <w:rPr>
          <w:rFonts w:hint="eastAsia"/>
        </w:rPr>
        <w:t xml:space="preserve"> </w:t>
      </w:r>
      <w:r>
        <w:rPr>
          <w:rFonts w:hint="eastAsia"/>
        </w:rPr>
        <w:t>response =</w:t>
      </w:r>
      <w:r>
        <w:rPr>
          <w:rFonts w:hint="eastAsia"/>
        </w:rPr>
        <w:t>第一个</w:t>
      </w:r>
      <w:r>
        <w:rPr>
          <w:rFonts w:hint="eastAsia"/>
        </w:rPr>
        <w:t>rfdrespObj|</w:t>
      </w:r>
      <w:r>
        <w:rPr>
          <w:rFonts w:hint="eastAsia"/>
        </w:rPr>
        <w:t>第二个</w:t>
      </w:r>
      <w:r>
        <w:rPr>
          <w:rFonts w:hint="eastAsia"/>
        </w:rPr>
        <w:t>rfdrespObj|</w:t>
      </w:r>
      <w:r>
        <w:t>…</w:t>
      </w:r>
      <w:r>
        <w:rPr>
          <w:rFonts w:hint="eastAsia"/>
        </w:rPr>
        <w:t>，其中，某个</w:t>
      </w:r>
      <w:r>
        <w:rPr>
          <w:rFonts w:hint="eastAsia"/>
        </w:rPr>
        <w:t>rfdrespOb</w:t>
      </w:r>
      <w:r>
        <w:rPr>
          <w:rFonts w:hint="eastAsia"/>
        </w:rPr>
        <w:t>的具体取值为对象内各属性按定义的次序连接起来，某属性为</w:t>
      </w:r>
      <w:r>
        <w:rPr>
          <w:rFonts w:hint="eastAsia"/>
        </w:rPr>
        <w:t>null</w:t>
      </w:r>
      <w:r>
        <w:rPr>
          <w:rFonts w:hint="eastAsia"/>
        </w:rPr>
        <w:t>的话，用</w:t>
      </w:r>
      <w:r>
        <w:t>””</w:t>
      </w:r>
      <w:r>
        <w:rPr>
          <w:rFonts w:hint="eastAsia"/>
        </w:rPr>
        <w:t>代替，即：</w:t>
      </w:r>
      <w:r>
        <w:rPr>
          <w:rFonts w:ascii="Arial" w:hAnsi="Arial" w:cs="Arial" w:hint="eastAsia"/>
          <w:color w:val="000000"/>
          <w:szCs w:val="18"/>
          <w:lang w:val="de-DE"/>
        </w:rPr>
        <w:t xml:space="preserve">rcode + rmsg + channel + </w:t>
      </w:r>
      <w:r>
        <w:rPr>
          <w:rFonts w:ascii="Arial" w:hAnsi="Arial" w:cs="Arial" w:hint="eastAsia"/>
          <w:sz w:val="21"/>
          <w:szCs w:val="24"/>
        </w:rPr>
        <w:t>partner</w:t>
      </w:r>
      <w:r>
        <w:rPr>
          <w:rFonts w:ascii="Arial" w:hAnsi="Arial" w:cs="Arial" w:hint="eastAsia"/>
          <w:szCs w:val="24"/>
        </w:rPr>
        <w:t xml:space="preserve"> +</w:t>
      </w:r>
      <w:r w:rsidR="00E3331B">
        <w:rPr>
          <w:rFonts w:ascii="Arial" w:hAnsi="Arial" w:cs="Arial" w:hint="eastAsia"/>
          <w:szCs w:val="24"/>
        </w:rPr>
        <w:t xml:space="preserve"> </w:t>
      </w:r>
      <w:r w:rsidR="00E3331B">
        <w:rPr>
          <w:rFonts w:ascii="Arial" w:hAnsi="Arial" w:cs="Arial" w:hint="eastAsia"/>
          <w:sz w:val="21"/>
          <w:szCs w:val="24"/>
        </w:rPr>
        <w:t>orderno +</w:t>
      </w:r>
      <w:r w:rsidRPr="00664BC6">
        <w:rPr>
          <w:rFonts w:ascii="Arial" w:hAnsi="Arial" w:cs="Arial" w:hint="eastAsia"/>
          <w:szCs w:val="24"/>
        </w:rPr>
        <w:t xml:space="preserve"> </w:t>
      </w:r>
      <w:r>
        <w:rPr>
          <w:rFonts w:ascii="Arial" w:hAnsi="Arial" w:cs="Arial" w:hint="eastAsia"/>
          <w:sz w:val="21"/>
          <w:szCs w:val="24"/>
        </w:rPr>
        <w:t>trasactionid</w:t>
      </w:r>
      <w:r>
        <w:rPr>
          <w:rFonts w:ascii="Arial" w:hAnsi="Arial" w:cs="Arial" w:hint="eastAsia"/>
          <w:szCs w:val="24"/>
        </w:rPr>
        <w:t xml:space="preserve"> + </w:t>
      </w:r>
      <w:r>
        <w:rPr>
          <w:rFonts w:ascii="Arial" w:hAnsi="Arial" w:cs="Arial" w:hint="eastAsia"/>
          <w:sz w:val="21"/>
          <w:szCs w:val="24"/>
        </w:rPr>
        <w:t>refund_no</w:t>
      </w:r>
      <w:r>
        <w:rPr>
          <w:rFonts w:ascii="Arial" w:hAnsi="Arial" w:cs="Arial" w:hint="eastAsia"/>
          <w:szCs w:val="24"/>
        </w:rPr>
        <w:t xml:space="preserve"> +</w:t>
      </w:r>
      <w:r w:rsidRPr="00BD0A49">
        <w:t xml:space="preserve"> </w:t>
      </w:r>
      <w:r>
        <w:t>refund</w:t>
      </w:r>
      <w:r>
        <w:rPr>
          <w:rFonts w:hint="eastAsia"/>
        </w:rPr>
        <w:t xml:space="preserve">_id + </w:t>
      </w:r>
      <w:r>
        <w:rPr>
          <w:rFonts w:ascii="Arial" w:hAnsi="Arial" w:cs="Arial" w:hint="eastAsia"/>
          <w:szCs w:val="24"/>
        </w:rPr>
        <w:t xml:space="preserve"> </w:t>
      </w:r>
      <w:r>
        <w:rPr>
          <w:rFonts w:ascii="Arial" w:hAnsi="Arial" w:cs="Arial" w:hint="eastAsia"/>
          <w:sz w:val="21"/>
          <w:szCs w:val="24"/>
        </w:rPr>
        <w:t>refund_fee</w:t>
      </w:r>
      <w:r>
        <w:rPr>
          <w:rFonts w:ascii="Arial" w:hAnsi="Arial" w:cs="Arial" w:hint="eastAsia"/>
          <w:szCs w:val="24"/>
        </w:rPr>
        <w:t xml:space="preserve"> + </w:t>
      </w:r>
      <w:r w:rsidRPr="006047C8">
        <w:rPr>
          <w:rFonts w:ascii="Arial" w:hAnsi="Arial" w:cs="Arial"/>
          <w:sz w:val="21"/>
          <w:szCs w:val="24"/>
        </w:rPr>
        <w:t>refund</w:t>
      </w:r>
      <w:r w:rsidRPr="006047C8">
        <w:rPr>
          <w:rFonts w:ascii="Arial" w:hAnsi="Arial" w:cs="Arial" w:hint="eastAsia"/>
          <w:sz w:val="21"/>
          <w:szCs w:val="24"/>
        </w:rPr>
        <w:t>_channel</w:t>
      </w:r>
      <w:r>
        <w:rPr>
          <w:rFonts w:ascii="Arial" w:hAnsi="Arial" w:cs="Arial" w:hint="eastAsia"/>
          <w:sz w:val="21"/>
          <w:szCs w:val="24"/>
        </w:rPr>
        <w:t xml:space="preserve"> + </w:t>
      </w:r>
      <w:r w:rsidRPr="006047C8">
        <w:rPr>
          <w:rFonts w:ascii="Arial" w:hAnsi="Arial" w:cs="Arial"/>
          <w:sz w:val="21"/>
          <w:szCs w:val="24"/>
        </w:rPr>
        <w:t>refund</w:t>
      </w:r>
      <w:r w:rsidRPr="006047C8">
        <w:rPr>
          <w:rFonts w:ascii="Arial" w:hAnsi="Arial" w:cs="Arial" w:hint="eastAsia"/>
          <w:sz w:val="21"/>
          <w:szCs w:val="24"/>
        </w:rPr>
        <w:t>_status</w:t>
      </w:r>
      <w:r>
        <w:rPr>
          <w:rFonts w:ascii="Arial" w:hAnsi="Arial" w:cs="Arial" w:hint="eastAsia"/>
          <w:szCs w:val="24"/>
        </w:rPr>
        <w:t xml:space="preserve"> + </w:t>
      </w:r>
      <w:r w:rsidRPr="00267821">
        <w:rPr>
          <w:rFonts w:ascii="Arial" w:hAnsi="Arial" w:cs="Arial"/>
          <w:sz w:val="21"/>
          <w:szCs w:val="24"/>
        </w:rPr>
        <w:t>recv_user_id</w:t>
      </w:r>
      <w:r>
        <w:rPr>
          <w:rFonts w:ascii="Arial" w:hAnsi="Arial" w:cs="Arial" w:hint="eastAsia"/>
          <w:szCs w:val="24"/>
        </w:rPr>
        <w:t xml:space="preserve"> + </w:t>
      </w:r>
      <w:r w:rsidRPr="00267821">
        <w:rPr>
          <w:rFonts w:ascii="Arial" w:hAnsi="Arial" w:cs="Arial"/>
          <w:sz w:val="21"/>
          <w:szCs w:val="24"/>
        </w:rPr>
        <w:t>rec</w:t>
      </w:r>
      <w:r w:rsidRPr="00267821">
        <w:rPr>
          <w:rFonts w:ascii="Arial" w:hAnsi="Arial" w:cs="Arial" w:hint="eastAsia"/>
          <w:sz w:val="21"/>
          <w:szCs w:val="24"/>
        </w:rPr>
        <w:t>cv_user_name</w:t>
      </w:r>
      <w:r>
        <w:rPr>
          <w:rFonts w:ascii="Arial" w:hAnsi="Arial" w:cs="Arial" w:hint="eastAsia"/>
          <w:sz w:val="21"/>
          <w:szCs w:val="24"/>
        </w:rPr>
        <w:t>。</w:t>
      </w:r>
    </w:p>
    <w:p w:rsidR="00887A19" w:rsidRDefault="00BD0A49" w:rsidP="00BD0A49">
      <w:pPr>
        <w:pStyle w:val="100"/>
        <w:jc w:val="left"/>
        <w:rPr>
          <w:rFonts w:ascii="Arial" w:hAnsi="Arial" w:cs="Arial"/>
          <w:sz w:val="21"/>
          <w:szCs w:val="24"/>
        </w:rPr>
      </w:pPr>
      <w:r>
        <w:rPr>
          <w:rFonts w:ascii="Arial" w:hAnsi="Arial" w:cs="Arial" w:hint="eastAsia"/>
          <w:sz w:val="21"/>
          <w:szCs w:val="24"/>
        </w:rPr>
        <w:t>比如，下面的例子中，</w:t>
      </w:r>
      <w:r>
        <w:rPr>
          <w:rFonts w:ascii="Arial" w:hAnsi="Arial" w:cs="Arial" w:hint="eastAsia"/>
          <w:sz w:val="21"/>
          <w:szCs w:val="24"/>
        </w:rPr>
        <w:t>detail_</w:t>
      </w:r>
      <w:r>
        <w:rPr>
          <w:rFonts w:hint="eastAsia"/>
        </w:rPr>
        <w:t>response</w:t>
      </w:r>
      <w:r>
        <w:rPr>
          <w:rFonts w:ascii="Arial" w:hAnsi="Arial" w:cs="Arial" w:hint="eastAsia"/>
          <w:sz w:val="21"/>
          <w:szCs w:val="24"/>
        </w:rPr>
        <w:t>参数参与签名的内容就是：</w:t>
      </w:r>
    </w:p>
    <w:p w:rsidR="00BA3464" w:rsidRPr="00BA3464" w:rsidRDefault="00BA3464" w:rsidP="00BD0A49">
      <w:pPr>
        <w:pStyle w:val="100"/>
        <w:jc w:val="left"/>
        <w:rPr>
          <w:rFonts w:ascii="Arial" w:hAnsi="Arial" w:cs="Arial"/>
          <w:i/>
          <w:sz w:val="18"/>
          <w:szCs w:val="24"/>
        </w:rPr>
      </w:pPr>
      <w:r w:rsidRPr="00BA3464">
        <w:rPr>
          <w:rFonts w:ascii="Arial" w:hAnsi="Arial" w:cs="Arial" w:hint="eastAsia"/>
          <w:i/>
          <w:sz w:val="18"/>
          <w:szCs w:val="24"/>
        </w:rPr>
        <w:t>detail_response=88229999</w:t>
      </w:r>
      <w:r w:rsidRPr="00BA3464">
        <w:rPr>
          <w:rFonts w:ascii="Arial" w:hAnsi="Arial" w:cs="Arial" w:hint="eastAsia"/>
          <w:i/>
          <w:sz w:val="18"/>
          <w:szCs w:val="24"/>
        </w:rPr>
        <w:t>订单超出可退款时间</w:t>
      </w:r>
      <w:r w:rsidRPr="00BA3464">
        <w:rPr>
          <w:rFonts w:ascii="Arial" w:hAnsi="Arial" w:cs="Arial" w:hint="eastAsia"/>
          <w:i/>
          <w:sz w:val="18"/>
          <w:szCs w:val="24"/>
        </w:rPr>
        <w:t>![20130529085730-fe80:0:0:0:7a1d:baff:fecc:cc8b%2]TenPay1900000109190000010920110127002621838510335372741-1</w:t>
      </w:r>
    </w:p>
    <w:p w:rsidR="00D560A9" w:rsidRDefault="00D560A9" w:rsidP="00D560A9">
      <w:pPr>
        <w:ind w:left="420"/>
      </w:pPr>
    </w:p>
    <w:p w:rsidR="007F50B1" w:rsidRPr="002A11CD" w:rsidRDefault="007F50B1" w:rsidP="007F50B1">
      <w:pPr>
        <w:pStyle w:val="100"/>
        <w:ind w:firstLineChars="100" w:firstLine="200"/>
        <w:rPr>
          <w:rFonts w:ascii="Arial" w:hAnsi="Arial" w:cs="Arial"/>
          <w:sz w:val="21"/>
          <w:szCs w:val="24"/>
        </w:rPr>
      </w:pPr>
      <w:r>
        <w:rPr>
          <w:rFonts w:hint="eastAsia"/>
        </w:rPr>
        <w:t>rfdrespObj</w:t>
      </w:r>
      <w:r w:rsidRPr="002A11CD">
        <w:rPr>
          <w:rFonts w:ascii="Arial" w:hAnsi="Arial" w:cs="Arial" w:hint="eastAsia"/>
          <w:sz w:val="21"/>
          <w:szCs w:val="24"/>
        </w:rPr>
        <w:t>：</w:t>
      </w:r>
    </w:p>
    <w:tbl>
      <w:tblPr>
        <w:tblW w:w="6687" w:type="dxa"/>
        <w:jc w:val="center"/>
        <w:tblInd w:w="2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86"/>
        <w:gridCol w:w="1129"/>
        <w:gridCol w:w="652"/>
        <w:gridCol w:w="3020"/>
      </w:tblGrid>
      <w:tr w:rsidR="006047C8" w:rsidRPr="0038247B" w:rsidTr="003A1841">
        <w:trPr>
          <w:trHeight w:val="300"/>
          <w:jc w:val="center"/>
        </w:trPr>
        <w:tc>
          <w:tcPr>
            <w:tcW w:w="1886" w:type="dxa"/>
            <w:tcBorders>
              <w:bottom w:val="single" w:sz="4" w:space="0" w:color="auto"/>
            </w:tcBorders>
            <w:shd w:val="clear" w:color="auto" w:fill="CCFFFF"/>
            <w:vAlign w:val="center"/>
          </w:tcPr>
          <w:p w:rsidR="007F50B1" w:rsidRPr="00CA67B8" w:rsidRDefault="007F50B1" w:rsidP="00281D66">
            <w:pPr>
              <w:widowControl/>
              <w:jc w:val="both"/>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Field Name</w:t>
            </w:r>
          </w:p>
        </w:tc>
        <w:tc>
          <w:tcPr>
            <w:tcW w:w="1129" w:type="dxa"/>
            <w:tcBorders>
              <w:bottom w:val="single" w:sz="4" w:space="0" w:color="auto"/>
            </w:tcBorders>
            <w:shd w:val="clear" w:color="auto" w:fill="CCFFFF"/>
            <w:vAlign w:val="center"/>
          </w:tcPr>
          <w:p w:rsidR="007F50B1" w:rsidRPr="00CA67B8" w:rsidRDefault="007F50B1" w:rsidP="00281D66">
            <w:pPr>
              <w:widowControl/>
              <w:jc w:val="both"/>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Type</w:t>
            </w:r>
          </w:p>
        </w:tc>
        <w:tc>
          <w:tcPr>
            <w:tcW w:w="652" w:type="dxa"/>
            <w:tcBorders>
              <w:bottom w:val="single" w:sz="4" w:space="0" w:color="auto"/>
            </w:tcBorders>
            <w:shd w:val="clear" w:color="auto" w:fill="CCFFFF"/>
            <w:vAlign w:val="center"/>
          </w:tcPr>
          <w:p w:rsidR="007F50B1" w:rsidRPr="00CA67B8" w:rsidRDefault="007F50B1" w:rsidP="00281D66">
            <w:pPr>
              <w:widowControl/>
              <w:jc w:val="both"/>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M/O</w:t>
            </w:r>
          </w:p>
        </w:tc>
        <w:tc>
          <w:tcPr>
            <w:tcW w:w="3020" w:type="dxa"/>
            <w:tcBorders>
              <w:bottom w:val="single" w:sz="4" w:space="0" w:color="auto"/>
            </w:tcBorders>
            <w:shd w:val="clear" w:color="auto" w:fill="CCFFFF"/>
            <w:vAlign w:val="center"/>
          </w:tcPr>
          <w:p w:rsidR="007F50B1" w:rsidRPr="00CA67B8" w:rsidRDefault="007F50B1" w:rsidP="00281D66">
            <w:pPr>
              <w:widowControl/>
              <w:jc w:val="both"/>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Description</w:t>
            </w:r>
          </w:p>
        </w:tc>
      </w:tr>
      <w:tr w:rsidR="00FB7C5A" w:rsidRPr="0038247B" w:rsidTr="003A1841">
        <w:trPr>
          <w:trHeight w:val="300"/>
          <w:jc w:val="center"/>
        </w:trPr>
        <w:tc>
          <w:tcPr>
            <w:tcW w:w="1886" w:type="dxa"/>
            <w:shd w:val="clear" w:color="auto" w:fill="FFFFFF" w:themeFill="background1"/>
            <w:vAlign w:val="center"/>
          </w:tcPr>
          <w:p w:rsidR="00FB7C5A" w:rsidRPr="003A1841" w:rsidRDefault="0078146C" w:rsidP="00281D66">
            <w:pPr>
              <w:widowControl/>
              <w:jc w:val="both"/>
              <w:rPr>
                <w:rFonts w:ascii="Arial" w:hAnsi="Arial" w:cs="Arial"/>
                <w:snapToGrid/>
                <w:color w:val="000000"/>
                <w:kern w:val="2"/>
                <w:sz w:val="20"/>
                <w:szCs w:val="18"/>
                <w:lang w:val="de-DE"/>
              </w:rPr>
            </w:pPr>
            <w:r w:rsidRPr="003A1841">
              <w:rPr>
                <w:rFonts w:ascii="Arial" w:hAnsi="Arial" w:cs="Arial" w:hint="eastAsia"/>
                <w:snapToGrid/>
                <w:color w:val="000000"/>
                <w:kern w:val="2"/>
                <w:sz w:val="20"/>
                <w:szCs w:val="18"/>
                <w:lang w:val="de-DE"/>
              </w:rPr>
              <w:t>r</w:t>
            </w:r>
            <w:r w:rsidR="00FB7C5A" w:rsidRPr="003A1841">
              <w:rPr>
                <w:rFonts w:ascii="Arial" w:hAnsi="Arial" w:cs="Arial" w:hint="eastAsia"/>
                <w:snapToGrid/>
                <w:color w:val="000000"/>
                <w:kern w:val="2"/>
                <w:sz w:val="20"/>
                <w:szCs w:val="18"/>
                <w:lang w:val="de-DE"/>
              </w:rPr>
              <w:t>code</w:t>
            </w:r>
          </w:p>
        </w:tc>
        <w:tc>
          <w:tcPr>
            <w:tcW w:w="1129" w:type="dxa"/>
            <w:shd w:val="clear" w:color="auto" w:fill="FFFFFF" w:themeFill="background1"/>
            <w:vAlign w:val="center"/>
          </w:tcPr>
          <w:p w:rsidR="00FB7C5A" w:rsidRPr="003A1841" w:rsidRDefault="00FB7C5A" w:rsidP="00281D66">
            <w:pPr>
              <w:widowControl/>
              <w:jc w:val="both"/>
              <w:rPr>
                <w:rFonts w:ascii="Arial" w:hAnsi="Arial" w:cs="Arial"/>
                <w:snapToGrid/>
                <w:color w:val="000000"/>
                <w:kern w:val="2"/>
                <w:sz w:val="20"/>
                <w:szCs w:val="18"/>
                <w:lang w:val="de-DE"/>
              </w:rPr>
            </w:pPr>
            <w:r w:rsidRPr="003A1841">
              <w:rPr>
                <w:rFonts w:ascii="Arial" w:hAnsi="Arial" w:cs="Arial" w:hint="eastAsia"/>
                <w:snapToGrid/>
                <w:color w:val="000000"/>
                <w:kern w:val="2"/>
                <w:sz w:val="20"/>
                <w:szCs w:val="18"/>
                <w:lang w:val="de-DE"/>
              </w:rPr>
              <w:t>String</w:t>
            </w:r>
          </w:p>
        </w:tc>
        <w:tc>
          <w:tcPr>
            <w:tcW w:w="652" w:type="dxa"/>
            <w:shd w:val="clear" w:color="auto" w:fill="FFFFFF" w:themeFill="background1"/>
            <w:vAlign w:val="center"/>
          </w:tcPr>
          <w:p w:rsidR="00FB7C5A" w:rsidRPr="003A1841" w:rsidRDefault="00FB7C5A" w:rsidP="00126532">
            <w:pPr>
              <w:pStyle w:val="100"/>
              <w:rPr>
                <w:rFonts w:ascii="Arial" w:hAnsi="Arial" w:cs="Arial"/>
                <w:color w:val="000000"/>
                <w:szCs w:val="18"/>
                <w:lang w:val="de-DE"/>
              </w:rPr>
            </w:pPr>
            <w:r w:rsidRPr="003A1841">
              <w:rPr>
                <w:rFonts w:ascii="Arial" w:hAnsi="Arial" w:cs="Arial" w:hint="eastAsia"/>
                <w:color w:val="000000"/>
                <w:szCs w:val="18"/>
                <w:lang w:val="de-DE"/>
              </w:rPr>
              <w:t>M</w:t>
            </w:r>
          </w:p>
        </w:tc>
        <w:tc>
          <w:tcPr>
            <w:tcW w:w="3020" w:type="dxa"/>
            <w:shd w:val="clear" w:color="auto" w:fill="FFFFFF" w:themeFill="background1"/>
            <w:vAlign w:val="center"/>
          </w:tcPr>
          <w:p w:rsidR="00FB7C5A" w:rsidRPr="003A1841" w:rsidRDefault="00BE7301" w:rsidP="00126532">
            <w:pPr>
              <w:pStyle w:val="100"/>
              <w:rPr>
                <w:rFonts w:ascii="Arial" w:hAnsi="Arial" w:cs="Arial"/>
                <w:color w:val="000000"/>
                <w:szCs w:val="18"/>
                <w:lang w:val="de-DE"/>
              </w:rPr>
            </w:pPr>
            <w:r>
              <w:rPr>
                <w:rFonts w:ascii="Arial" w:hAnsi="Arial" w:cs="Arial" w:hint="eastAsia"/>
                <w:color w:val="000000"/>
                <w:szCs w:val="18"/>
                <w:lang w:val="de-DE"/>
              </w:rPr>
              <w:t>返回状态</w:t>
            </w:r>
          </w:p>
          <w:p w:rsidR="00FB7C5A" w:rsidRPr="003A1841" w:rsidRDefault="00BE7301" w:rsidP="00126532">
            <w:pPr>
              <w:pStyle w:val="100"/>
              <w:rPr>
                <w:rFonts w:ascii="Arial" w:hAnsi="Arial" w:cs="Arial"/>
                <w:color w:val="000000"/>
                <w:szCs w:val="18"/>
                <w:lang w:val="de-DE"/>
              </w:rPr>
            </w:pPr>
            <w:r>
              <w:rPr>
                <w:rFonts w:ascii="Arial" w:hAnsi="Arial" w:cs="Arial"/>
                <w:color w:val="000000"/>
                <w:szCs w:val="18"/>
                <w:lang w:val="de-DE"/>
              </w:rPr>
              <w:t>0</w:t>
            </w:r>
            <w:r>
              <w:rPr>
                <w:rFonts w:ascii="Arial" w:hAnsi="Arial" w:cs="Arial" w:hint="eastAsia"/>
                <w:color w:val="000000"/>
                <w:szCs w:val="18"/>
                <w:lang w:val="de-DE"/>
              </w:rPr>
              <w:t>：成功</w:t>
            </w:r>
          </w:p>
          <w:p w:rsidR="00A7761E" w:rsidRPr="003A1841" w:rsidRDefault="00BE7301" w:rsidP="00126532">
            <w:pPr>
              <w:pStyle w:val="100"/>
              <w:rPr>
                <w:rFonts w:ascii="Arial" w:hAnsi="Arial" w:cs="Arial"/>
                <w:color w:val="000000"/>
                <w:szCs w:val="18"/>
                <w:lang w:val="de-DE"/>
              </w:rPr>
            </w:pPr>
            <w:r>
              <w:rPr>
                <w:rFonts w:ascii="Arial" w:hAnsi="Arial" w:cs="Arial"/>
                <w:color w:val="000000"/>
                <w:szCs w:val="18"/>
                <w:lang w:val="de-DE"/>
              </w:rPr>
              <w:t>1</w:t>
            </w:r>
            <w:r>
              <w:rPr>
                <w:rFonts w:ascii="Arial" w:hAnsi="Arial" w:cs="Arial" w:hint="eastAsia"/>
                <w:color w:val="000000"/>
                <w:szCs w:val="18"/>
                <w:lang w:val="de-DE"/>
              </w:rPr>
              <w:t>：参数非法</w:t>
            </w:r>
          </w:p>
          <w:p w:rsidR="00C067F2" w:rsidRDefault="00BE7301" w:rsidP="00126532">
            <w:pPr>
              <w:pStyle w:val="100"/>
              <w:rPr>
                <w:rFonts w:ascii="Arial" w:hAnsi="Arial" w:cs="Arial"/>
                <w:color w:val="000000"/>
                <w:szCs w:val="18"/>
                <w:lang w:val="de-DE"/>
              </w:rPr>
            </w:pPr>
            <w:r>
              <w:rPr>
                <w:rFonts w:ascii="Arial" w:hAnsi="Arial" w:cs="Arial"/>
                <w:color w:val="000000"/>
                <w:szCs w:val="18"/>
                <w:lang w:val="de-DE"/>
              </w:rPr>
              <w:t>2</w:t>
            </w:r>
            <w:r>
              <w:rPr>
                <w:rFonts w:ascii="Arial" w:hAnsi="Arial" w:cs="Arial" w:hint="eastAsia"/>
                <w:color w:val="000000"/>
                <w:szCs w:val="18"/>
                <w:lang w:val="de-DE"/>
              </w:rPr>
              <w:t>：内部错误</w:t>
            </w:r>
          </w:p>
          <w:p w:rsidR="008370D4" w:rsidRPr="003A1841" w:rsidRDefault="008370D4" w:rsidP="00126532">
            <w:pPr>
              <w:pStyle w:val="100"/>
              <w:rPr>
                <w:rFonts w:ascii="Arial" w:hAnsi="Arial" w:cs="Arial"/>
                <w:color w:val="000000"/>
                <w:szCs w:val="18"/>
                <w:lang w:val="de-DE"/>
              </w:rPr>
            </w:pPr>
            <w:r>
              <w:rPr>
                <w:rFonts w:ascii="Arial" w:hAnsi="Arial" w:cs="Arial" w:hint="eastAsia"/>
                <w:color w:val="000000"/>
                <w:szCs w:val="18"/>
                <w:lang w:val="de-DE"/>
              </w:rPr>
              <w:t>11</w:t>
            </w:r>
            <w:r>
              <w:rPr>
                <w:rFonts w:ascii="Arial" w:hAnsi="Arial" w:cs="Arial" w:hint="eastAsia"/>
                <w:color w:val="000000"/>
                <w:szCs w:val="18"/>
                <w:lang w:val="de-DE"/>
              </w:rPr>
              <w:t>：提交成功（仅</w:t>
            </w:r>
            <w:r>
              <w:rPr>
                <w:rFonts w:ascii="Arial" w:hAnsi="Arial" w:cs="Arial" w:hint="eastAsia"/>
                <w:color w:val="000000"/>
                <w:szCs w:val="18"/>
                <w:lang w:val="de-DE"/>
              </w:rPr>
              <w:t>AliPay</w:t>
            </w:r>
            <w:r w:rsidR="006D60F3">
              <w:rPr>
                <w:rFonts w:ascii="Arial" w:hAnsi="Arial" w:cs="Arial" w:hint="eastAsia"/>
                <w:color w:val="000000"/>
                <w:szCs w:val="18"/>
                <w:lang w:val="de-DE"/>
              </w:rPr>
              <w:t>/</w:t>
            </w:r>
            <w:r w:rsidR="006D60F3">
              <w:rPr>
                <w:rFonts w:ascii="Arial" w:hAnsi="Arial" w:cs="Arial" w:hint="eastAsia"/>
                <w:color w:val="000000"/>
                <w:szCs w:val="18"/>
                <w:lang w:val="de-DE"/>
              </w:rPr>
              <w:t>微信新接口规范</w:t>
            </w:r>
            <w:r>
              <w:rPr>
                <w:rFonts w:ascii="Arial" w:hAnsi="Arial" w:cs="Arial" w:hint="eastAsia"/>
                <w:color w:val="000000"/>
                <w:szCs w:val="18"/>
                <w:lang w:val="de-DE"/>
              </w:rPr>
              <w:t>）</w:t>
            </w:r>
          </w:p>
          <w:p w:rsidR="00FB7C5A" w:rsidRPr="003A1841" w:rsidRDefault="00BE7301" w:rsidP="00126532">
            <w:pPr>
              <w:pStyle w:val="100"/>
              <w:rPr>
                <w:rFonts w:ascii="Arial" w:hAnsi="Arial" w:cs="Arial"/>
                <w:color w:val="000000"/>
                <w:szCs w:val="18"/>
                <w:lang w:val="de-DE"/>
              </w:rPr>
            </w:pPr>
            <w:r>
              <w:rPr>
                <w:rFonts w:ascii="Arial" w:hAnsi="Arial" w:cs="Arial" w:hint="eastAsia"/>
                <w:color w:val="000000"/>
                <w:szCs w:val="18"/>
                <w:lang w:val="de-DE"/>
              </w:rPr>
              <w:t>其他失败</w:t>
            </w:r>
          </w:p>
        </w:tc>
      </w:tr>
      <w:tr w:rsidR="00FB7C5A" w:rsidRPr="0038247B" w:rsidTr="003A1841">
        <w:trPr>
          <w:trHeight w:val="300"/>
          <w:jc w:val="center"/>
        </w:trPr>
        <w:tc>
          <w:tcPr>
            <w:tcW w:w="1886" w:type="dxa"/>
            <w:shd w:val="clear" w:color="auto" w:fill="FFFFFF" w:themeFill="background1"/>
            <w:vAlign w:val="center"/>
          </w:tcPr>
          <w:p w:rsidR="00FB7C5A" w:rsidRPr="003A1841" w:rsidRDefault="0078146C" w:rsidP="00281D66">
            <w:pPr>
              <w:widowControl/>
              <w:jc w:val="both"/>
              <w:rPr>
                <w:rFonts w:ascii="Arial" w:hAnsi="Arial" w:cs="Arial"/>
                <w:snapToGrid/>
                <w:color w:val="000000"/>
                <w:kern w:val="2"/>
                <w:sz w:val="20"/>
                <w:szCs w:val="18"/>
                <w:lang w:val="de-DE"/>
              </w:rPr>
            </w:pPr>
            <w:r w:rsidRPr="003A1841">
              <w:rPr>
                <w:rFonts w:ascii="Arial" w:hAnsi="Arial" w:cs="Arial" w:hint="eastAsia"/>
                <w:snapToGrid/>
                <w:color w:val="000000"/>
                <w:kern w:val="2"/>
                <w:sz w:val="20"/>
                <w:szCs w:val="18"/>
                <w:lang w:val="de-DE"/>
              </w:rPr>
              <w:t>rm</w:t>
            </w:r>
            <w:r w:rsidR="00FB7C5A" w:rsidRPr="003A1841">
              <w:rPr>
                <w:rFonts w:ascii="Arial" w:hAnsi="Arial" w:cs="Arial" w:hint="eastAsia"/>
                <w:snapToGrid/>
                <w:color w:val="000000"/>
                <w:kern w:val="2"/>
                <w:sz w:val="20"/>
                <w:szCs w:val="18"/>
                <w:lang w:val="de-DE"/>
              </w:rPr>
              <w:t>sg</w:t>
            </w:r>
          </w:p>
        </w:tc>
        <w:tc>
          <w:tcPr>
            <w:tcW w:w="1129" w:type="dxa"/>
            <w:shd w:val="clear" w:color="auto" w:fill="FFFFFF" w:themeFill="background1"/>
            <w:vAlign w:val="center"/>
          </w:tcPr>
          <w:p w:rsidR="00FB7C5A" w:rsidRPr="003A1841" w:rsidRDefault="00FB7C5A" w:rsidP="00281D66">
            <w:pPr>
              <w:widowControl/>
              <w:jc w:val="both"/>
              <w:rPr>
                <w:rFonts w:ascii="Arial" w:hAnsi="Arial" w:cs="Arial"/>
                <w:snapToGrid/>
                <w:color w:val="000000"/>
                <w:kern w:val="2"/>
                <w:sz w:val="20"/>
                <w:szCs w:val="18"/>
                <w:lang w:val="de-DE"/>
              </w:rPr>
            </w:pPr>
            <w:r w:rsidRPr="003A1841">
              <w:rPr>
                <w:rFonts w:ascii="Arial" w:hAnsi="Arial" w:cs="Arial" w:hint="eastAsia"/>
                <w:snapToGrid/>
                <w:color w:val="000000"/>
                <w:kern w:val="2"/>
                <w:sz w:val="20"/>
                <w:szCs w:val="18"/>
                <w:lang w:val="de-DE"/>
              </w:rPr>
              <w:t>String</w:t>
            </w:r>
          </w:p>
        </w:tc>
        <w:tc>
          <w:tcPr>
            <w:tcW w:w="652" w:type="dxa"/>
            <w:shd w:val="clear" w:color="auto" w:fill="FFFFFF" w:themeFill="background1"/>
            <w:vAlign w:val="center"/>
          </w:tcPr>
          <w:p w:rsidR="00FB7C5A" w:rsidRPr="003A1841" w:rsidRDefault="00FB7C5A" w:rsidP="00126532">
            <w:pPr>
              <w:pStyle w:val="100"/>
              <w:rPr>
                <w:rFonts w:ascii="Arial" w:hAnsi="Arial" w:cs="Arial"/>
                <w:color w:val="000000"/>
                <w:szCs w:val="18"/>
                <w:lang w:val="de-DE"/>
              </w:rPr>
            </w:pPr>
            <w:r w:rsidRPr="003A1841">
              <w:rPr>
                <w:rFonts w:ascii="Arial" w:hAnsi="Arial" w:cs="Arial" w:hint="eastAsia"/>
                <w:color w:val="000000"/>
                <w:szCs w:val="18"/>
                <w:lang w:val="de-DE"/>
              </w:rPr>
              <w:t>M</w:t>
            </w:r>
          </w:p>
        </w:tc>
        <w:tc>
          <w:tcPr>
            <w:tcW w:w="3020" w:type="dxa"/>
            <w:shd w:val="clear" w:color="auto" w:fill="FFFFFF" w:themeFill="background1"/>
            <w:vAlign w:val="center"/>
          </w:tcPr>
          <w:p w:rsidR="00FB7C5A" w:rsidRPr="003A1841" w:rsidRDefault="00BE7301" w:rsidP="00126532">
            <w:pPr>
              <w:pStyle w:val="100"/>
              <w:rPr>
                <w:rFonts w:ascii="Arial" w:hAnsi="Arial" w:cs="Arial"/>
                <w:color w:val="000000"/>
                <w:szCs w:val="18"/>
                <w:lang w:val="de-DE"/>
              </w:rPr>
            </w:pPr>
            <w:r>
              <w:rPr>
                <w:rFonts w:ascii="Arial" w:hAnsi="Arial" w:cs="Arial" w:hint="eastAsia"/>
                <w:color w:val="000000"/>
                <w:szCs w:val="18"/>
                <w:lang w:val="de-DE"/>
              </w:rPr>
              <w:t>返回信息</w:t>
            </w:r>
          </w:p>
        </w:tc>
      </w:tr>
      <w:tr w:rsidR="00EE15C9" w:rsidRPr="0038247B" w:rsidTr="003A1841">
        <w:trPr>
          <w:trHeight w:val="300"/>
          <w:jc w:val="center"/>
        </w:trPr>
        <w:tc>
          <w:tcPr>
            <w:tcW w:w="1886" w:type="dxa"/>
            <w:shd w:val="clear" w:color="auto" w:fill="FFFFFF" w:themeFill="background1"/>
            <w:vAlign w:val="center"/>
          </w:tcPr>
          <w:p w:rsidR="00EE15C9" w:rsidRPr="003A1841" w:rsidRDefault="00EE15C9" w:rsidP="00281D66">
            <w:pPr>
              <w:widowControl/>
              <w:jc w:val="both"/>
              <w:rPr>
                <w:rFonts w:ascii="Arial" w:hAnsi="Arial" w:cs="Arial"/>
                <w:snapToGrid/>
                <w:color w:val="000000"/>
                <w:kern w:val="2"/>
                <w:sz w:val="20"/>
                <w:szCs w:val="18"/>
                <w:lang w:val="de-DE"/>
              </w:rPr>
            </w:pPr>
            <w:r w:rsidRPr="003A1841">
              <w:rPr>
                <w:rFonts w:ascii="Arial" w:hAnsi="Arial" w:cs="Arial" w:hint="eastAsia"/>
                <w:snapToGrid/>
                <w:color w:val="000000"/>
                <w:kern w:val="2"/>
                <w:sz w:val="20"/>
                <w:szCs w:val="18"/>
                <w:lang w:val="de-DE"/>
              </w:rPr>
              <w:lastRenderedPageBreak/>
              <w:t>channel</w:t>
            </w:r>
          </w:p>
        </w:tc>
        <w:tc>
          <w:tcPr>
            <w:tcW w:w="1129" w:type="dxa"/>
            <w:shd w:val="clear" w:color="auto" w:fill="FFFFFF" w:themeFill="background1"/>
            <w:vAlign w:val="center"/>
          </w:tcPr>
          <w:p w:rsidR="00EE15C9" w:rsidRPr="003A1841" w:rsidRDefault="00EE15C9" w:rsidP="00281D66">
            <w:pPr>
              <w:widowControl/>
              <w:jc w:val="both"/>
              <w:rPr>
                <w:rFonts w:ascii="Arial" w:hAnsi="Arial" w:cs="Arial"/>
                <w:snapToGrid/>
                <w:color w:val="000000"/>
                <w:kern w:val="2"/>
                <w:sz w:val="20"/>
                <w:szCs w:val="18"/>
                <w:lang w:val="de-DE"/>
              </w:rPr>
            </w:pPr>
            <w:r w:rsidRPr="003A1841">
              <w:rPr>
                <w:rFonts w:ascii="Arial" w:hAnsi="Arial" w:cs="Arial" w:hint="eastAsia"/>
                <w:snapToGrid/>
                <w:color w:val="000000"/>
                <w:kern w:val="2"/>
                <w:sz w:val="20"/>
                <w:szCs w:val="18"/>
                <w:lang w:val="de-DE"/>
              </w:rPr>
              <w:t>String</w:t>
            </w:r>
          </w:p>
        </w:tc>
        <w:tc>
          <w:tcPr>
            <w:tcW w:w="652" w:type="dxa"/>
            <w:shd w:val="clear" w:color="auto" w:fill="FFFFFF" w:themeFill="background1"/>
            <w:vAlign w:val="center"/>
          </w:tcPr>
          <w:p w:rsidR="00EE15C9" w:rsidRPr="003A1841" w:rsidRDefault="00EE15C9" w:rsidP="00126532">
            <w:pPr>
              <w:pStyle w:val="100"/>
              <w:rPr>
                <w:rFonts w:ascii="Arial" w:hAnsi="Arial" w:cs="Arial"/>
                <w:color w:val="000000"/>
                <w:szCs w:val="18"/>
                <w:lang w:val="de-DE"/>
              </w:rPr>
            </w:pPr>
            <w:r w:rsidRPr="003A1841">
              <w:rPr>
                <w:rFonts w:ascii="Arial" w:hAnsi="Arial" w:cs="Arial" w:hint="eastAsia"/>
                <w:color w:val="000000"/>
                <w:szCs w:val="18"/>
                <w:lang w:val="de-DE"/>
              </w:rPr>
              <w:t>M</w:t>
            </w:r>
          </w:p>
        </w:tc>
        <w:tc>
          <w:tcPr>
            <w:tcW w:w="3020" w:type="dxa"/>
            <w:shd w:val="clear" w:color="auto" w:fill="FFFFFF" w:themeFill="background1"/>
            <w:vAlign w:val="center"/>
          </w:tcPr>
          <w:p w:rsidR="00EE15C9" w:rsidRPr="003A1841" w:rsidRDefault="00BE7301" w:rsidP="00126532">
            <w:pPr>
              <w:pStyle w:val="100"/>
              <w:rPr>
                <w:rFonts w:ascii="Arial" w:hAnsi="Arial" w:cs="Arial"/>
                <w:color w:val="000000"/>
                <w:szCs w:val="18"/>
                <w:lang w:val="de-DE"/>
              </w:rPr>
            </w:pPr>
            <w:r>
              <w:rPr>
                <w:rFonts w:ascii="Arial" w:hAnsi="Arial" w:cs="Arial" w:hint="eastAsia"/>
                <w:color w:val="000000"/>
                <w:szCs w:val="18"/>
                <w:lang w:val="de-DE"/>
              </w:rPr>
              <w:t>支付渠道：</w:t>
            </w:r>
          </w:p>
          <w:p w:rsidR="00EE15C9" w:rsidRDefault="00BE7301" w:rsidP="00126532">
            <w:pPr>
              <w:pStyle w:val="100"/>
              <w:rPr>
                <w:rFonts w:ascii="Arial" w:hAnsi="Arial" w:cs="Arial"/>
                <w:color w:val="000000"/>
                <w:szCs w:val="18"/>
                <w:lang w:val="de-DE"/>
              </w:rPr>
            </w:pPr>
            <w:r>
              <w:rPr>
                <w:rFonts w:ascii="Arial" w:hAnsi="Arial" w:cs="Arial"/>
                <w:color w:val="000000"/>
                <w:szCs w:val="18"/>
                <w:lang w:val="de-DE"/>
              </w:rPr>
              <w:t>TenPay</w:t>
            </w:r>
            <w:r>
              <w:rPr>
                <w:rFonts w:ascii="Arial" w:hAnsi="Arial" w:cs="Arial" w:hint="eastAsia"/>
                <w:color w:val="000000"/>
                <w:szCs w:val="18"/>
                <w:lang w:val="de-DE"/>
              </w:rPr>
              <w:t>：财付通</w:t>
            </w:r>
          </w:p>
          <w:p w:rsidR="00CC71A2" w:rsidRPr="003D7103" w:rsidRDefault="00CC71A2" w:rsidP="00CC71A2">
            <w:pPr>
              <w:widowControl/>
              <w:spacing w:line="240" w:lineRule="auto"/>
              <w:jc w:val="both"/>
              <w:rPr>
                <w:rFonts w:ascii="Arial" w:hAnsi="Arial" w:cs="Arial"/>
                <w:snapToGrid/>
                <w:color w:val="FF0000"/>
                <w:kern w:val="2"/>
                <w:sz w:val="20"/>
                <w:szCs w:val="18"/>
                <w:lang w:val="de-DE"/>
              </w:rPr>
            </w:pPr>
            <w:r w:rsidRPr="003D7103">
              <w:rPr>
                <w:rFonts w:ascii="Arial" w:hAnsi="Arial" w:cs="Arial" w:hint="eastAsia"/>
                <w:snapToGrid/>
                <w:color w:val="FF0000"/>
                <w:kern w:val="2"/>
                <w:sz w:val="20"/>
                <w:szCs w:val="18"/>
                <w:lang w:val="de-DE"/>
              </w:rPr>
              <w:t>AliPay</w:t>
            </w:r>
            <w:r w:rsidRPr="003D7103">
              <w:rPr>
                <w:rFonts w:ascii="Arial" w:hAnsi="Arial" w:cs="Arial" w:hint="eastAsia"/>
                <w:snapToGrid/>
                <w:color w:val="FF0000"/>
                <w:kern w:val="2"/>
                <w:sz w:val="20"/>
                <w:szCs w:val="18"/>
                <w:lang w:val="de-DE"/>
              </w:rPr>
              <w:t>：支付宝</w:t>
            </w:r>
          </w:p>
          <w:p w:rsidR="00CC71A2" w:rsidRPr="003A1841" w:rsidRDefault="00CC71A2" w:rsidP="00CC71A2">
            <w:pPr>
              <w:pStyle w:val="100"/>
              <w:rPr>
                <w:rFonts w:ascii="Arial" w:hAnsi="Arial" w:cs="Arial"/>
                <w:color w:val="000000"/>
                <w:szCs w:val="18"/>
                <w:lang w:val="de-DE"/>
              </w:rPr>
            </w:pPr>
            <w:r w:rsidRPr="003D7103">
              <w:rPr>
                <w:rFonts w:ascii="Arial" w:hAnsi="Arial" w:cs="Arial" w:hint="eastAsia"/>
                <w:color w:val="FF0000"/>
                <w:szCs w:val="18"/>
                <w:lang w:val="de-DE"/>
              </w:rPr>
              <w:t>CMB</w:t>
            </w:r>
            <w:r w:rsidRPr="003D7103">
              <w:rPr>
                <w:rFonts w:ascii="Arial" w:hAnsi="Arial" w:cs="Arial" w:hint="eastAsia"/>
                <w:color w:val="FF0000"/>
                <w:szCs w:val="18"/>
                <w:lang w:val="de-DE"/>
              </w:rPr>
              <w:t>：招商</w:t>
            </w:r>
          </w:p>
        </w:tc>
      </w:tr>
      <w:tr w:rsidR="00281D66" w:rsidRPr="0038247B" w:rsidTr="003933D9">
        <w:trPr>
          <w:trHeight w:val="496"/>
          <w:jc w:val="center"/>
        </w:trPr>
        <w:tc>
          <w:tcPr>
            <w:tcW w:w="1886" w:type="dxa"/>
            <w:shd w:val="clear" w:color="auto" w:fill="auto"/>
            <w:vAlign w:val="center"/>
          </w:tcPr>
          <w:p w:rsidR="007F50B1" w:rsidRPr="00E94B43" w:rsidRDefault="007F50B1" w:rsidP="00E94B43">
            <w:pPr>
              <w:widowControl/>
              <w:jc w:val="both"/>
              <w:rPr>
                <w:rFonts w:ascii="Arial" w:hAnsi="Arial" w:cs="Arial"/>
                <w:snapToGrid/>
                <w:color w:val="000000"/>
                <w:kern w:val="2"/>
                <w:sz w:val="20"/>
                <w:szCs w:val="18"/>
                <w:lang w:val="de-DE"/>
              </w:rPr>
            </w:pPr>
            <w:r w:rsidRPr="00E94B43">
              <w:rPr>
                <w:rFonts w:ascii="Arial" w:hAnsi="Arial" w:cs="Arial" w:hint="eastAsia"/>
                <w:snapToGrid/>
                <w:color w:val="000000"/>
                <w:kern w:val="2"/>
                <w:sz w:val="20"/>
                <w:szCs w:val="18"/>
                <w:lang w:val="de-DE"/>
              </w:rPr>
              <w:t>partner</w:t>
            </w:r>
          </w:p>
        </w:tc>
        <w:tc>
          <w:tcPr>
            <w:tcW w:w="1129" w:type="dxa"/>
            <w:shd w:val="clear" w:color="auto" w:fill="auto"/>
            <w:vAlign w:val="center"/>
          </w:tcPr>
          <w:p w:rsidR="007F50B1" w:rsidRPr="0038247B" w:rsidRDefault="007F50B1" w:rsidP="00281D66">
            <w:pPr>
              <w:pStyle w:val="100"/>
              <w:rPr>
                <w:rFonts w:ascii="Arial" w:hAnsi="Arial" w:cs="Arial"/>
                <w:sz w:val="21"/>
                <w:szCs w:val="24"/>
              </w:rPr>
            </w:pPr>
            <w:r>
              <w:rPr>
                <w:rFonts w:ascii="Arial" w:hAnsi="Arial" w:cs="Arial" w:hint="eastAsia"/>
                <w:sz w:val="21"/>
                <w:szCs w:val="24"/>
              </w:rPr>
              <w:t>String</w:t>
            </w:r>
          </w:p>
        </w:tc>
        <w:tc>
          <w:tcPr>
            <w:tcW w:w="652" w:type="dxa"/>
            <w:vAlign w:val="center"/>
          </w:tcPr>
          <w:p w:rsidR="007F50B1" w:rsidRDefault="007F50B1" w:rsidP="00281D66">
            <w:pPr>
              <w:pStyle w:val="100"/>
              <w:rPr>
                <w:rFonts w:ascii="Arial" w:hAnsi="Arial" w:cs="Arial"/>
                <w:szCs w:val="24"/>
              </w:rPr>
            </w:pPr>
            <w:r w:rsidRPr="00CA67B8">
              <w:rPr>
                <w:rFonts w:ascii="Arial" w:hAnsi="Arial" w:cs="Arial"/>
                <w:color w:val="000000"/>
                <w:szCs w:val="18"/>
                <w:lang w:val="de-DE"/>
              </w:rPr>
              <w:t>M</w:t>
            </w:r>
          </w:p>
        </w:tc>
        <w:tc>
          <w:tcPr>
            <w:tcW w:w="3020" w:type="dxa"/>
            <w:shd w:val="clear" w:color="auto" w:fill="auto"/>
            <w:vAlign w:val="center"/>
          </w:tcPr>
          <w:p w:rsidR="007F50B1" w:rsidRPr="00161F7C" w:rsidRDefault="008C68F0" w:rsidP="00281D66">
            <w:pPr>
              <w:pStyle w:val="100"/>
              <w:rPr>
                <w:rFonts w:ascii="宋体" w:hAnsi="宋体"/>
                <w:color w:val="000000"/>
              </w:rPr>
            </w:pPr>
            <w:r>
              <w:rPr>
                <w:rFonts w:ascii="宋体" w:hAnsi="宋体" w:hint="eastAsia"/>
                <w:color w:val="000000"/>
              </w:rPr>
              <w:t>上游支付平台合作伙伴</w:t>
            </w:r>
            <w:r w:rsidR="007F50B1">
              <w:rPr>
                <w:rFonts w:ascii="宋体" w:hAnsi="宋体" w:hint="eastAsia"/>
                <w:color w:val="000000"/>
              </w:rPr>
              <w:t>ID</w:t>
            </w:r>
          </w:p>
        </w:tc>
      </w:tr>
      <w:tr w:rsidR="00F677E6" w:rsidRPr="0038247B" w:rsidTr="003933D9">
        <w:trPr>
          <w:trHeight w:val="496"/>
          <w:jc w:val="center"/>
        </w:trPr>
        <w:tc>
          <w:tcPr>
            <w:tcW w:w="1886" w:type="dxa"/>
            <w:shd w:val="clear" w:color="auto" w:fill="auto"/>
            <w:vAlign w:val="center"/>
          </w:tcPr>
          <w:p w:rsidR="00F677E6" w:rsidRPr="00E94B43" w:rsidRDefault="00F677E6" w:rsidP="00E94B43">
            <w:pPr>
              <w:widowControl/>
              <w:jc w:val="both"/>
              <w:rPr>
                <w:rFonts w:ascii="Arial" w:hAnsi="Arial" w:cs="Arial"/>
                <w:snapToGrid/>
                <w:color w:val="000000"/>
                <w:kern w:val="2"/>
                <w:sz w:val="20"/>
                <w:szCs w:val="18"/>
                <w:lang w:val="de-DE"/>
              </w:rPr>
            </w:pPr>
            <w:r w:rsidRPr="00E94B43">
              <w:rPr>
                <w:rFonts w:ascii="Arial" w:hAnsi="Arial" w:cs="Arial" w:hint="eastAsia"/>
                <w:snapToGrid/>
                <w:color w:val="000000"/>
                <w:kern w:val="2"/>
                <w:sz w:val="20"/>
                <w:szCs w:val="18"/>
                <w:lang w:val="de-DE"/>
              </w:rPr>
              <w:t>orderno</w:t>
            </w:r>
          </w:p>
        </w:tc>
        <w:tc>
          <w:tcPr>
            <w:tcW w:w="1129" w:type="dxa"/>
            <w:shd w:val="clear" w:color="auto" w:fill="auto"/>
            <w:vAlign w:val="center"/>
          </w:tcPr>
          <w:p w:rsidR="00F677E6" w:rsidRDefault="00F677E6" w:rsidP="00281D66">
            <w:pPr>
              <w:pStyle w:val="100"/>
              <w:rPr>
                <w:rFonts w:ascii="Arial" w:hAnsi="Arial" w:cs="Arial"/>
                <w:sz w:val="21"/>
                <w:szCs w:val="24"/>
              </w:rPr>
            </w:pPr>
            <w:r>
              <w:rPr>
                <w:rFonts w:ascii="Arial" w:hAnsi="Arial" w:cs="Arial" w:hint="eastAsia"/>
                <w:sz w:val="21"/>
                <w:szCs w:val="24"/>
              </w:rPr>
              <w:t>String</w:t>
            </w:r>
          </w:p>
        </w:tc>
        <w:tc>
          <w:tcPr>
            <w:tcW w:w="652" w:type="dxa"/>
            <w:vAlign w:val="center"/>
          </w:tcPr>
          <w:p w:rsidR="00F677E6" w:rsidRPr="00CA67B8" w:rsidRDefault="00F677E6" w:rsidP="00281D66">
            <w:pPr>
              <w:pStyle w:val="100"/>
              <w:rPr>
                <w:rFonts w:ascii="Arial" w:hAnsi="Arial" w:cs="Arial"/>
                <w:color w:val="000000"/>
                <w:szCs w:val="18"/>
                <w:lang w:val="de-DE"/>
              </w:rPr>
            </w:pPr>
            <w:r>
              <w:rPr>
                <w:rFonts w:ascii="Arial" w:hAnsi="Arial" w:cs="Arial" w:hint="eastAsia"/>
                <w:color w:val="000000"/>
                <w:szCs w:val="18"/>
                <w:lang w:val="de-DE"/>
              </w:rPr>
              <w:t>O</w:t>
            </w:r>
          </w:p>
        </w:tc>
        <w:tc>
          <w:tcPr>
            <w:tcW w:w="3020" w:type="dxa"/>
            <w:shd w:val="clear" w:color="auto" w:fill="auto"/>
            <w:vAlign w:val="center"/>
          </w:tcPr>
          <w:p w:rsidR="00F677E6" w:rsidRDefault="00F677E6" w:rsidP="00281D66">
            <w:pPr>
              <w:pStyle w:val="100"/>
              <w:rPr>
                <w:rFonts w:ascii="宋体" w:hAnsi="宋体"/>
                <w:color w:val="000000"/>
              </w:rPr>
            </w:pPr>
            <w:r>
              <w:rPr>
                <w:rFonts w:ascii="宋体" w:hAnsi="宋体" w:hint="eastAsia"/>
                <w:color w:val="000000"/>
              </w:rPr>
              <w:t>华为订单号</w:t>
            </w:r>
          </w:p>
        </w:tc>
      </w:tr>
      <w:tr w:rsidR="006047C8" w:rsidRPr="0038247B" w:rsidTr="003933D9">
        <w:trPr>
          <w:trHeight w:val="285"/>
          <w:jc w:val="center"/>
        </w:trPr>
        <w:tc>
          <w:tcPr>
            <w:tcW w:w="1886" w:type="dxa"/>
            <w:shd w:val="clear" w:color="auto" w:fill="auto"/>
            <w:vAlign w:val="center"/>
          </w:tcPr>
          <w:p w:rsidR="007F50B1" w:rsidRPr="00E94B43" w:rsidRDefault="007F50B1" w:rsidP="00E94B43">
            <w:pPr>
              <w:widowControl/>
              <w:jc w:val="both"/>
              <w:rPr>
                <w:rFonts w:ascii="Arial" w:hAnsi="Arial" w:cs="Arial"/>
                <w:snapToGrid/>
                <w:color w:val="000000"/>
                <w:kern w:val="2"/>
                <w:sz w:val="20"/>
                <w:szCs w:val="18"/>
                <w:lang w:val="de-DE"/>
              </w:rPr>
            </w:pPr>
            <w:r w:rsidRPr="00E94B43">
              <w:rPr>
                <w:rFonts w:ascii="Arial" w:hAnsi="Arial" w:cs="Arial" w:hint="eastAsia"/>
                <w:snapToGrid/>
                <w:color w:val="000000"/>
                <w:kern w:val="2"/>
                <w:sz w:val="20"/>
                <w:szCs w:val="18"/>
                <w:lang w:val="de-DE"/>
              </w:rPr>
              <w:t>tra</w:t>
            </w:r>
            <w:r w:rsidR="008E7D79" w:rsidRPr="00E94B43">
              <w:rPr>
                <w:rFonts w:ascii="Arial" w:hAnsi="Arial" w:cs="Arial" w:hint="eastAsia"/>
                <w:snapToGrid/>
                <w:color w:val="000000"/>
                <w:kern w:val="2"/>
                <w:sz w:val="20"/>
                <w:szCs w:val="18"/>
                <w:lang w:val="de-DE"/>
              </w:rPr>
              <w:t>n</w:t>
            </w:r>
            <w:r w:rsidRPr="00E94B43">
              <w:rPr>
                <w:rFonts w:ascii="Arial" w:hAnsi="Arial" w:cs="Arial" w:hint="eastAsia"/>
                <w:snapToGrid/>
                <w:color w:val="000000"/>
                <w:kern w:val="2"/>
                <w:sz w:val="20"/>
                <w:szCs w:val="18"/>
                <w:lang w:val="de-DE"/>
              </w:rPr>
              <w:t>sactionid</w:t>
            </w:r>
          </w:p>
        </w:tc>
        <w:tc>
          <w:tcPr>
            <w:tcW w:w="1129" w:type="dxa"/>
            <w:shd w:val="clear" w:color="auto" w:fill="auto"/>
            <w:vAlign w:val="center"/>
          </w:tcPr>
          <w:p w:rsidR="007F50B1" w:rsidRPr="0038247B" w:rsidRDefault="007F50B1" w:rsidP="00281D66">
            <w:pPr>
              <w:pStyle w:val="100"/>
              <w:rPr>
                <w:rFonts w:ascii="Arial" w:hAnsi="Arial" w:cs="Arial"/>
                <w:sz w:val="21"/>
                <w:szCs w:val="24"/>
              </w:rPr>
            </w:pPr>
            <w:r>
              <w:rPr>
                <w:rFonts w:ascii="Arial" w:hAnsi="Arial" w:cs="Arial" w:hint="eastAsia"/>
                <w:sz w:val="21"/>
                <w:szCs w:val="24"/>
              </w:rPr>
              <w:t>String</w:t>
            </w:r>
          </w:p>
        </w:tc>
        <w:tc>
          <w:tcPr>
            <w:tcW w:w="652" w:type="dxa"/>
            <w:vAlign w:val="center"/>
          </w:tcPr>
          <w:p w:rsidR="007F50B1" w:rsidRPr="00922CBE" w:rsidRDefault="00F677E6" w:rsidP="00281D66">
            <w:pPr>
              <w:pStyle w:val="100"/>
              <w:rPr>
                <w:rFonts w:ascii="Arial" w:hAnsi="Arial" w:cs="Arial"/>
                <w:szCs w:val="24"/>
              </w:rPr>
            </w:pPr>
            <w:r>
              <w:rPr>
                <w:rFonts w:ascii="Arial" w:hAnsi="Arial" w:cs="Arial" w:hint="eastAsia"/>
                <w:color w:val="000000"/>
                <w:szCs w:val="18"/>
                <w:lang w:val="de-DE"/>
              </w:rPr>
              <w:t>O</w:t>
            </w:r>
          </w:p>
        </w:tc>
        <w:tc>
          <w:tcPr>
            <w:tcW w:w="3020" w:type="dxa"/>
            <w:shd w:val="clear" w:color="auto" w:fill="auto"/>
            <w:vAlign w:val="center"/>
          </w:tcPr>
          <w:p w:rsidR="007F50B1" w:rsidRPr="00922CBE" w:rsidRDefault="007F50B1" w:rsidP="00281D66">
            <w:pPr>
              <w:pStyle w:val="100"/>
              <w:rPr>
                <w:rFonts w:ascii="Arial" w:hAnsi="Arial" w:cs="Arial"/>
                <w:szCs w:val="24"/>
              </w:rPr>
            </w:pPr>
            <w:r>
              <w:rPr>
                <w:rFonts w:ascii="Arial" w:hAnsi="Arial" w:cs="Arial" w:hint="eastAsia"/>
                <w:szCs w:val="24"/>
              </w:rPr>
              <w:t>上游支付平台交易号</w:t>
            </w:r>
          </w:p>
        </w:tc>
      </w:tr>
      <w:tr w:rsidR="00B710D0" w:rsidRPr="0038247B" w:rsidTr="003933D9">
        <w:trPr>
          <w:trHeight w:val="285"/>
          <w:jc w:val="center"/>
        </w:trPr>
        <w:tc>
          <w:tcPr>
            <w:tcW w:w="1886" w:type="dxa"/>
            <w:shd w:val="clear" w:color="auto" w:fill="auto"/>
            <w:vAlign w:val="center"/>
          </w:tcPr>
          <w:p w:rsidR="007F50B1" w:rsidRPr="00E94B43" w:rsidRDefault="007F50B1" w:rsidP="00E94B43">
            <w:pPr>
              <w:widowControl/>
              <w:jc w:val="both"/>
              <w:rPr>
                <w:rFonts w:ascii="Arial" w:hAnsi="Arial" w:cs="Arial"/>
                <w:snapToGrid/>
                <w:color w:val="000000"/>
                <w:kern w:val="2"/>
                <w:sz w:val="20"/>
                <w:szCs w:val="18"/>
                <w:lang w:val="de-DE"/>
              </w:rPr>
            </w:pPr>
            <w:r w:rsidRPr="00E94B43">
              <w:rPr>
                <w:rFonts w:ascii="Arial" w:hAnsi="Arial" w:cs="Arial" w:hint="eastAsia"/>
                <w:snapToGrid/>
                <w:color w:val="000000"/>
                <w:kern w:val="2"/>
                <w:sz w:val="20"/>
                <w:szCs w:val="18"/>
                <w:lang w:val="de-DE"/>
              </w:rPr>
              <w:t>refund_no</w:t>
            </w:r>
          </w:p>
        </w:tc>
        <w:tc>
          <w:tcPr>
            <w:tcW w:w="1129" w:type="dxa"/>
            <w:shd w:val="clear" w:color="auto" w:fill="auto"/>
            <w:vAlign w:val="center"/>
          </w:tcPr>
          <w:p w:rsidR="007F50B1" w:rsidRDefault="007F50B1" w:rsidP="00281D66">
            <w:pPr>
              <w:pStyle w:val="100"/>
              <w:rPr>
                <w:rFonts w:ascii="Arial" w:hAnsi="Arial" w:cs="Arial"/>
                <w:sz w:val="21"/>
                <w:szCs w:val="24"/>
              </w:rPr>
            </w:pPr>
            <w:r>
              <w:rPr>
                <w:rFonts w:ascii="Arial" w:hAnsi="Arial" w:cs="Arial" w:hint="eastAsia"/>
                <w:sz w:val="21"/>
                <w:szCs w:val="24"/>
              </w:rPr>
              <w:t>String</w:t>
            </w:r>
          </w:p>
        </w:tc>
        <w:tc>
          <w:tcPr>
            <w:tcW w:w="652" w:type="dxa"/>
            <w:vAlign w:val="center"/>
          </w:tcPr>
          <w:p w:rsidR="007F50B1" w:rsidRPr="00CA67B8" w:rsidRDefault="00A94E66" w:rsidP="00281D66">
            <w:pPr>
              <w:pStyle w:val="100"/>
              <w:rPr>
                <w:rFonts w:ascii="Arial" w:hAnsi="Arial" w:cs="Arial"/>
                <w:color w:val="000000"/>
                <w:szCs w:val="18"/>
                <w:lang w:val="de-DE"/>
              </w:rPr>
            </w:pPr>
            <w:r>
              <w:rPr>
                <w:rFonts w:ascii="Arial" w:hAnsi="Arial" w:cs="Arial" w:hint="eastAsia"/>
                <w:color w:val="000000"/>
                <w:szCs w:val="18"/>
                <w:lang w:val="de-DE"/>
              </w:rPr>
              <w:t>O</w:t>
            </w:r>
          </w:p>
        </w:tc>
        <w:tc>
          <w:tcPr>
            <w:tcW w:w="3020" w:type="dxa"/>
            <w:shd w:val="clear" w:color="auto" w:fill="auto"/>
            <w:vAlign w:val="center"/>
          </w:tcPr>
          <w:p w:rsidR="007F50B1" w:rsidRPr="00922CBE" w:rsidRDefault="007F50B1" w:rsidP="00281D66">
            <w:pPr>
              <w:pStyle w:val="100"/>
              <w:rPr>
                <w:rFonts w:ascii="Arial" w:hAnsi="Arial" w:cs="Arial"/>
                <w:szCs w:val="24"/>
              </w:rPr>
            </w:pPr>
            <w:r>
              <w:rPr>
                <w:rFonts w:ascii="Arial" w:hAnsi="Arial" w:cs="Arial" w:hint="eastAsia"/>
                <w:szCs w:val="24"/>
              </w:rPr>
              <w:t>外部系统退款单号</w:t>
            </w:r>
          </w:p>
        </w:tc>
      </w:tr>
      <w:tr w:rsidR="00B710D0" w:rsidRPr="0038247B" w:rsidTr="003933D9">
        <w:trPr>
          <w:trHeight w:val="285"/>
          <w:jc w:val="center"/>
        </w:trPr>
        <w:tc>
          <w:tcPr>
            <w:tcW w:w="1886" w:type="dxa"/>
            <w:shd w:val="clear" w:color="auto" w:fill="auto"/>
            <w:vAlign w:val="center"/>
          </w:tcPr>
          <w:p w:rsidR="007F50B1" w:rsidRPr="00E94B43" w:rsidRDefault="00A94E66" w:rsidP="00E94B43">
            <w:pPr>
              <w:widowControl/>
              <w:jc w:val="both"/>
              <w:rPr>
                <w:rFonts w:ascii="Arial" w:hAnsi="Arial" w:cs="Arial"/>
                <w:snapToGrid/>
                <w:color w:val="000000"/>
                <w:kern w:val="2"/>
                <w:sz w:val="20"/>
                <w:szCs w:val="18"/>
                <w:lang w:val="de-DE"/>
              </w:rPr>
            </w:pPr>
            <w:r w:rsidRPr="00E94B43">
              <w:rPr>
                <w:rFonts w:ascii="Arial" w:hAnsi="Arial" w:cs="Arial"/>
                <w:snapToGrid/>
                <w:color w:val="000000"/>
                <w:kern w:val="2"/>
                <w:sz w:val="20"/>
                <w:szCs w:val="18"/>
                <w:lang w:val="de-DE"/>
              </w:rPr>
              <w:t>refund</w:t>
            </w:r>
            <w:r w:rsidRPr="00E94B43">
              <w:rPr>
                <w:rFonts w:ascii="Arial" w:hAnsi="Arial" w:cs="Arial" w:hint="eastAsia"/>
                <w:snapToGrid/>
                <w:color w:val="000000"/>
                <w:kern w:val="2"/>
                <w:sz w:val="20"/>
                <w:szCs w:val="18"/>
                <w:lang w:val="de-DE"/>
              </w:rPr>
              <w:t>_id</w:t>
            </w:r>
          </w:p>
        </w:tc>
        <w:tc>
          <w:tcPr>
            <w:tcW w:w="1129" w:type="dxa"/>
            <w:shd w:val="clear" w:color="auto" w:fill="auto"/>
            <w:vAlign w:val="center"/>
          </w:tcPr>
          <w:p w:rsidR="007F50B1" w:rsidRDefault="00A94E66" w:rsidP="00281D66">
            <w:pPr>
              <w:pStyle w:val="100"/>
              <w:rPr>
                <w:rFonts w:ascii="Arial" w:hAnsi="Arial" w:cs="Arial"/>
                <w:sz w:val="21"/>
                <w:szCs w:val="24"/>
              </w:rPr>
            </w:pPr>
            <w:r>
              <w:rPr>
                <w:rFonts w:ascii="Arial" w:hAnsi="Arial" w:cs="Arial" w:hint="eastAsia"/>
                <w:sz w:val="21"/>
                <w:szCs w:val="24"/>
              </w:rPr>
              <w:t>String</w:t>
            </w:r>
          </w:p>
        </w:tc>
        <w:tc>
          <w:tcPr>
            <w:tcW w:w="652" w:type="dxa"/>
            <w:vAlign w:val="center"/>
          </w:tcPr>
          <w:p w:rsidR="007F50B1" w:rsidRPr="00CA67B8" w:rsidRDefault="00A94E66" w:rsidP="00281D66">
            <w:pPr>
              <w:pStyle w:val="100"/>
              <w:rPr>
                <w:rFonts w:ascii="Arial" w:hAnsi="Arial" w:cs="Arial"/>
                <w:color w:val="000000"/>
                <w:szCs w:val="18"/>
                <w:lang w:val="de-DE"/>
              </w:rPr>
            </w:pPr>
            <w:r>
              <w:rPr>
                <w:rFonts w:ascii="Arial" w:hAnsi="Arial" w:cs="Arial" w:hint="eastAsia"/>
                <w:color w:val="000000"/>
                <w:szCs w:val="18"/>
                <w:lang w:val="de-DE"/>
              </w:rPr>
              <w:t>O</w:t>
            </w:r>
          </w:p>
        </w:tc>
        <w:tc>
          <w:tcPr>
            <w:tcW w:w="3020" w:type="dxa"/>
            <w:shd w:val="clear" w:color="auto" w:fill="auto"/>
            <w:vAlign w:val="center"/>
          </w:tcPr>
          <w:p w:rsidR="007F50B1" w:rsidRPr="00922CBE" w:rsidRDefault="00A94E66" w:rsidP="00281D66">
            <w:pPr>
              <w:pStyle w:val="100"/>
              <w:rPr>
                <w:rFonts w:ascii="Arial" w:hAnsi="Arial" w:cs="Arial"/>
                <w:szCs w:val="24"/>
              </w:rPr>
            </w:pPr>
            <w:r>
              <w:rPr>
                <w:rFonts w:ascii="Arial" w:hAnsi="Arial" w:cs="Arial" w:hint="eastAsia"/>
                <w:szCs w:val="24"/>
              </w:rPr>
              <w:t>上游支付平台退款交易号</w:t>
            </w:r>
          </w:p>
        </w:tc>
      </w:tr>
      <w:tr w:rsidR="00B710D0" w:rsidRPr="0038247B" w:rsidTr="003933D9">
        <w:trPr>
          <w:trHeight w:val="285"/>
          <w:jc w:val="center"/>
        </w:trPr>
        <w:tc>
          <w:tcPr>
            <w:tcW w:w="1886" w:type="dxa"/>
            <w:shd w:val="clear" w:color="auto" w:fill="auto"/>
            <w:vAlign w:val="center"/>
          </w:tcPr>
          <w:p w:rsidR="007F50B1" w:rsidRPr="00E94B43" w:rsidRDefault="007F50B1" w:rsidP="00E94B43">
            <w:pPr>
              <w:widowControl/>
              <w:jc w:val="both"/>
              <w:rPr>
                <w:rFonts w:ascii="Arial" w:hAnsi="Arial" w:cs="Arial"/>
                <w:snapToGrid/>
                <w:color w:val="000000"/>
                <w:kern w:val="2"/>
                <w:sz w:val="20"/>
                <w:szCs w:val="18"/>
                <w:lang w:val="de-DE"/>
              </w:rPr>
            </w:pPr>
            <w:r w:rsidRPr="00E94B43">
              <w:rPr>
                <w:rFonts w:ascii="Arial" w:hAnsi="Arial" w:cs="Arial" w:hint="eastAsia"/>
                <w:snapToGrid/>
                <w:color w:val="000000"/>
                <w:kern w:val="2"/>
                <w:sz w:val="20"/>
                <w:szCs w:val="18"/>
                <w:lang w:val="de-DE"/>
              </w:rPr>
              <w:t>refund_fee</w:t>
            </w:r>
          </w:p>
        </w:tc>
        <w:tc>
          <w:tcPr>
            <w:tcW w:w="1129" w:type="dxa"/>
            <w:shd w:val="clear" w:color="auto" w:fill="auto"/>
            <w:vAlign w:val="center"/>
          </w:tcPr>
          <w:p w:rsidR="007F50B1" w:rsidRDefault="007F50B1" w:rsidP="00281D66">
            <w:pPr>
              <w:pStyle w:val="100"/>
              <w:rPr>
                <w:rFonts w:ascii="Arial" w:hAnsi="Arial" w:cs="Arial"/>
                <w:sz w:val="21"/>
                <w:szCs w:val="24"/>
              </w:rPr>
            </w:pPr>
            <w:r>
              <w:rPr>
                <w:rFonts w:ascii="Arial" w:hAnsi="Arial" w:cs="Arial"/>
                <w:sz w:val="21"/>
                <w:szCs w:val="24"/>
              </w:rPr>
              <w:t>I</w:t>
            </w:r>
            <w:r>
              <w:rPr>
                <w:rFonts w:ascii="Arial" w:hAnsi="Arial" w:cs="Arial" w:hint="eastAsia"/>
                <w:sz w:val="21"/>
                <w:szCs w:val="24"/>
              </w:rPr>
              <w:t>nt</w:t>
            </w:r>
          </w:p>
        </w:tc>
        <w:tc>
          <w:tcPr>
            <w:tcW w:w="652" w:type="dxa"/>
            <w:vAlign w:val="center"/>
          </w:tcPr>
          <w:p w:rsidR="007F50B1" w:rsidRPr="00CA67B8" w:rsidRDefault="00D41487" w:rsidP="00281D66">
            <w:pPr>
              <w:pStyle w:val="100"/>
              <w:rPr>
                <w:rFonts w:ascii="Arial" w:hAnsi="Arial" w:cs="Arial"/>
                <w:color w:val="000000"/>
                <w:szCs w:val="18"/>
                <w:lang w:val="de-DE"/>
              </w:rPr>
            </w:pPr>
            <w:r>
              <w:rPr>
                <w:rFonts w:ascii="Arial" w:hAnsi="Arial" w:cs="Arial" w:hint="eastAsia"/>
                <w:color w:val="000000"/>
                <w:szCs w:val="18"/>
                <w:lang w:val="de-DE"/>
              </w:rPr>
              <w:t>O</w:t>
            </w:r>
          </w:p>
        </w:tc>
        <w:tc>
          <w:tcPr>
            <w:tcW w:w="3020" w:type="dxa"/>
            <w:shd w:val="clear" w:color="auto" w:fill="auto"/>
            <w:vAlign w:val="center"/>
          </w:tcPr>
          <w:p w:rsidR="007F50B1" w:rsidRPr="00922CBE" w:rsidRDefault="007F50B1" w:rsidP="00281D66">
            <w:pPr>
              <w:pStyle w:val="100"/>
              <w:rPr>
                <w:rFonts w:ascii="Arial" w:hAnsi="Arial" w:cs="Arial"/>
                <w:szCs w:val="24"/>
              </w:rPr>
            </w:pPr>
            <w:r>
              <w:rPr>
                <w:rFonts w:ascii="Arial" w:hAnsi="Arial" w:cs="Arial" w:hint="eastAsia"/>
                <w:szCs w:val="24"/>
              </w:rPr>
              <w:t>退款金额，单位分</w:t>
            </w:r>
          </w:p>
        </w:tc>
      </w:tr>
      <w:tr w:rsidR="007F50B1" w:rsidRPr="0038247B" w:rsidTr="003933D9">
        <w:trPr>
          <w:trHeight w:val="285"/>
          <w:jc w:val="center"/>
        </w:trPr>
        <w:tc>
          <w:tcPr>
            <w:tcW w:w="1886" w:type="dxa"/>
            <w:shd w:val="clear" w:color="auto" w:fill="auto"/>
            <w:vAlign w:val="center"/>
          </w:tcPr>
          <w:p w:rsidR="007F50B1" w:rsidRPr="00E94B43" w:rsidRDefault="00A94E66" w:rsidP="00E94B43">
            <w:pPr>
              <w:widowControl/>
              <w:jc w:val="both"/>
              <w:rPr>
                <w:rFonts w:ascii="Arial" w:hAnsi="Arial" w:cs="Arial"/>
                <w:snapToGrid/>
                <w:color w:val="000000"/>
                <w:kern w:val="2"/>
                <w:sz w:val="20"/>
                <w:szCs w:val="18"/>
                <w:lang w:val="de-DE"/>
              </w:rPr>
            </w:pPr>
            <w:r w:rsidRPr="00E94B43">
              <w:rPr>
                <w:rFonts w:ascii="Arial" w:hAnsi="Arial" w:cs="Arial"/>
                <w:snapToGrid/>
                <w:color w:val="000000"/>
                <w:kern w:val="2"/>
                <w:sz w:val="20"/>
                <w:szCs w:val="18"/>
                <w:lang w:val="de-DE"/>
              </w:rPr>
              <w:t>refund</w:t>
            </w:r>
            <w:r w:rsidRPr="00E94B43">
              <w:rPr>
                <w:rFonts w:ascii="Arial" w:hAnsi="Arial" w:cs="Arial" w:hint="eastAsia"/>
                <w:snapToGrid/>
                <w:color w:val="000000"/>
                <w:kern w:val="2"/>
                <w:sz w:val="20"/>
                <w:szCs w:val="18"/>
                <w:lang w:val="de-DE"/>
              </w:rPr>
              <w:t>_channel</w:t>
            </w:r>
          </w:p>
        </w:tc>
        <w:tc>
          <w:tcPr>
            <w:tcW w:w="1129" w:type="dxa"/>
            <w:shd w:val="clear" w:color="auto" w:fill="auto"/>
            <w:vAlign w:val="center"/>
          </w:tcPr>
          <w:p w:rsidR="007F50B1" w:rsidRDefault="00A94E66" w:rsidP="00281D66">
            <w:pPr>
              <w:pStyle w:val="100"/>
              <w:rPr>
                <w:rFonts w:ascii="Arial" w:hAnsi="Arial" w:cs="Arial"/>
                <w:sz w:val="21"/>
                <w:szCs w:val="24"/>
              </w:rPr>
            </w:pPr>
            <w:r>
              <w:rPr>
                <w:rFonts w:ascii="Arial" w:hAnsi="Arial" w:cs="Arial" w:hint="eastAsia"/>
                <w:sz w:val="21"/>
                <w:szCs w:val="24"/>
              </w:rPr>
              <w:t>String</w:t>
            </w:r>
          </w:p>
        </w:tc>
        <w:tc>
          <w:tcPr>
            <w:tcW w:w="652" w:type="dxa"/>
            <w:vAlign w:val="center"/>
          </w:tcPr>
          <w:p w:rsidR="007F50B1" w:rsidRDefault="00A94E66" w:rsidP="00281D66">
            <w:pPr>
              <w:pStyle w:val="100"/>
              <w:rPr>
                <w:rFonts w:ascii="Arial" w:hAnsi="Arial" w:cs="Arial"/>
                <w:color w:val="000000"/>
                <w:szCs w:val="18"/>
                <w:lang w:val="de-DE"/>
              </w:rPr>
            </w:pPr>
            <w:r>
              <w:rPr>
                <w:rFonts w:ascii="Arial" w:hAnsi="Arial" w:cs="Arial" w:hint="eastAsia"/>
                <w:color w:val="000000"/>
                <w:szCs w:val="18"/>
                <w:lang w:val="de-DE"/>
              </w:rPr>
              <w:t>O</w:t>
            </w:r>
          </w:p>
        </w:tc>
        <w:tc>
          <w:tcPr>
            <w:tcW w:w="3020" w:type="dxa"/>
            <w:shd w:val="clear" w:color="auto" w:fill="auto"/>
            <w:vAlign w:val="center"/>
          </w:tcPr>
          <w:p w:rsidR="007F50B1" w:rsidRDefault="00A94E66" w:rsidP="00281D66">
            <w:pPr>
              <w:pStyle w:val="100"/>
            </w:pPr>
            <w:r>
              <w:rPr>
                <w:rFonts w:hint="eastAsia"/>
              </w:rPr>
              <w:t>退款渠道</w:t>
            </w:r>
            <w:r>
              <w:rPr>
                <w:rFonts w:hint="eastAsia"/>
              </w:rPr>
              <w:t>,0:</w:t>
            </w:r>
            <w:r>
              <w:rPr>
                <w:rFonts w:hint="eastAsia"/>
              </w:rPr>
              <w:t>退到财付通、</w:t>
            </w:r>
            <w:r>
              <w:rPr>
                <w:rFonts w:hint="eastAsia"/>
              </w:rPr>
              <w:t>1:</w:t>
            </w:r>
            <w:r>
              <w:rPr>
                <w:rFonts w:hint="eastAsia"/>
              </w:rPr>
              <w:t>退到银行</w:t>
            </w:r>
          </w:p>
          <w:p w:rsidR="00CC71A2" w:rsidRDefault="00CC71A2" w:rsidP="00281D66">
            <w:pPr>
              <w:pStyle w:val="100"/>
              <w:rPr>
                <w:rFonts w:ascii="Arial" w:hAnsi="Arial" w:cs="Arial"/>
                <w:szCs w:val="24"/>
              </w:rPr>
            </w:pPr>
            <w:r>
              <w:rPr>
                <w:rFonts w:hint="eastAsia"/>
              </w:rPr>
              <w:t>仅财付通</w:t>
            </w:r>
          </w:p>
        </w:tc>
      </w:tr>
      <w:tr w:rsidR="006047C8" w:rsidRPr="0038247B" w:rsidTr="003933D9">
        <w:trPr>
          <w:trHeight w:val="285"/>
          <w:jc w:val="center"/>
        </w:trPr>
        <w:tc>
          <w:tcPr>
            <w:tcW w:w="1886" w:type="dxa"/>
            <w:shd w:val="clear" w:color="auto" w:fill="auto"/>
            <w:vAlign w:val="center"/>
          </w:tcPr>
          <w:p w:rsidR="00A94E66" w:rsidRPr="00E94B43" w:rsidRDefault="00A94E66" w:rsidP="00E94B43">
            <w:pPr>
              <w:widowControl/>
              <w:jc w:val="both"/>
              <w:rPr>
                <w:rFonts w:ascii="Arial" w:hAnsi="Arial" w:cs="Arial"/>
                <w:snapToGrid/>
                <w:color w:val="000000"/>
                <w:kern w:val="2"/>
                <w:sz w:val="20"/>
                <w:szCs w:val="18"/>
                <w:lang w:val="de-DE"/>
              </w:rPr>
            </w:pPr>
            <w:r w:rsidRPr="00E94B43">
              <w:rPr>
                <w:rFonts w:ascii="Arial" w:hAnsi="Arial" w:cs="Arial"/>
                <w:snapToGrid/>
                <w:color w:val="000000"/>
                <w:kern w:val="2"/>
                <w:sz w:val="20"/>
                <w:szCs w:val="18"/>
                <w:lang w:val="de-DE"/>
              </w:rPr>
              <w:t>refund</w:t>
            </w:r>
            <w:r w:rsidRPr="00E94B43">
              <w:rPr>
                <w:rFonts w:ascii="Arial" w:hAnsi="Arial" w:cs="Arial" w:hint="eastAsia"/>
                <w:snapToGrid/>
                <w:color w:val="000000"/>
                <w:kern w:val="2"/>
                <w:sz w:val="20"/>
                <w:szCs w:val="18"/>
                <w:lang w:val="de-DE"/>
              </w:rPr>
              <w:t>_status</w:t>
            </w:r>
          </w:p>
        </w:tc>
        <w:tc>
          <w:tcPr>
            <w:tcW w:w="1129" w:type="dxa"/>
            <w:shd w:val="clear" w:color="auto" w:fill="auto"/>
            <w:vAlign w:val="center"/>
          </w:tcPr>
          <w:p w:rsidR="00A94E66" w:rsidRDefault="00A94E66" w:rsidP="00281D66">
            <w:pPr>
              <w:pStyle w:val="100"/>
              <w:rPr>
                <w:rFonts w:ascii="Arial" w:hAnsi="Arial" w:cs="Arial"/>
                <w:sz w:val="21"/>
                <w:szCs w:val="24"/>
              </w:rPr>
            </w:pPr>
            <w:r>
              <w:rPr>
                <w:rFonts w:ascii="Arial" w:hAnsi="Arial" w:cs="Arial" w:hint="eastAsia"/>
                <w:sz w:val="21"/>
                <w:szCs w:val="24"/>
              </w:rPr>
              <w:t>String</w:t>
            </w:r>
          </w:p>
        </w:tc>
        <w:tc>
          <w:tcPr>
            <w:tcW w:w="652" w:type="dxa"/>
            <w:vAlign w:val="center"/>
          </w:tcPr>
          <w:p w:rsidR="00A94E66" w:rsidRDefault="00A94E66" w:rsidP="00281D66">
            <w:pPr>
              <w:pStyle w:val="100"/>
              <w:rPr>
                <w:rFonts w:ascii="Arial" w:hAnsi="Arial" w:cs="Arial"/>
                <w:color w:val="000000"/>
                <w:szCs w:val="18"/>
                <w:lang w:val="de-DE"/>
              </w:rPr>
            </w:pPr>
            <w:r>
              <w:rPr>
                <w:rFonts w:ascii="Arial" w:hAnsi="Arial" w:cs="Arial" w:hint="eastAsia"/>
                <w:color w:val="000000"/>
                <w:szCs w:val="18"/>
                <w:lang w:val="de-DE"/>
              </w:rPr>
              <w:t>O</w:t>
            </w:r>
          </w:p>
        </w:tc>
        <w:tc>
          <w:tcPr>
            <w:tcW w:w="3020" w:type="dxa"/>
            <w:shd w:val="clear" w:color="auto" w:fill="auto"/>
            <w:vAlign w:val="center"/>
          </w:tcPr>
          <w:p w:rsidR="00A94E66" w:rsidRDefault="00A94E66" w:rsidP="00281D66">
            <w:pPr>
              <w:pStyle w:val="100"/>
              <w:rPr>
                <w:rFonts w:ascii="Arial" w:hAnsi="Arial" w:cs="Arial"/>
                <w:szCs w:val="24"/>
              </w:rPr>
            </w:pPr>
            <w:r>
              <w:rPr>
                <w:rFonts w:ascii="Arial" w:hAnsi="Arial" w:cs="Arial" w:hint="eastAsia"/>
                <w:szCs w:val="24"/>
              </w:rPr>
              <w:t>上游平台退款状态</w:t>
            </w:r>
            <w:r w:rsidR="00CC71A2">
              <w:rPr>
                <w:rFonts w:ascii="Arial" w:hAnsi="Arial" w:cs="Arial" w:hint="eastAsia"/>
                <w:szCs w:val="24"/>
              </w:rPr>
              <w:t>，</w:t>
            </w:r>
            <w:r>
              <w:rPr>
                <w:rFonts w:ascii="Arial" w:hAnsi="Arial" w:cs="Arial" w:hint="eastAsia"/>
                <w:szCs w:val="24"/>
              </w:rPr>
              <w:t>财付通取值：</w:t>
            </w:r>
          </w:p>
          <w:p w:rsidR="0078146C" w:rsidRPr="0078146C" w:rsidRDefault="0078146C" w:rsidP="00281D66">
            <w:pPr>
              <w:spacing w:line="240" w:lineRule="auto"/>
              <w:jc w:val="both"/>
              <w:rPr>
                <w:i/>
                <w:color w:val="548DD4"/>
                <w:sz w:val="15"/>
              </w:rPr>
            </w:pPr>
            <w:r w:rsidRPr="0078146C">
              <w:rPr>
                <w:rFonts w:hint="eastAsia"/>
                <w:i/>
                <w:color w:val="548DD4"/>
                <w:sz w:val="15"/>
              </w:rPr>
              <w:t>4</w:t>
            </w:r>
            <w:r w:rsidRPr="0078146C">
              <w:rPr>
                <w:rFonts w:hint="eastAsia"/>
                <w:i/>
                <w:color w:val="548DD4"/>
                <w:sz w:val="15"/>
              </w:rPr>
              <w:t>，</w:t>
            </w:r>
            <w:r w:rsidRPr="0078146C">
              <w:rPr>
                <w:rFonts w:hint="eastAsia"/>
                <w:i/>
                <w:color w:val="548DD4"/>
                <w:sz w:val="15"/>
              </w:rPr>
              <w:t>10</w:t>
            </w:r>
            <w:r w:rsidRPr="0078146C">
              <w:rPr>
                <w:rFonts w:hint="eastAsia"/>
                <w:i/>
                <w:color w:val="548DD4"/>
                <w:sz w:val="15"/>
              </w:rPr>
              <w:t>：退款成功。</w:t>
            </w:r>
          </w:p>
          <w:p w:rsidR="0078146C" w:rsidRPr="0078146C" w:rsidRDefault="0078146C" w:rsidP="00281D66">
            <w:pPr>
              <w:spacing w:line="240" w:lineRule="auto"/>
              <w:jc w:val="both"/>
              <w:rPr>
                <w:i/>
                <w:color w:val="548DD4"/>
                <w:sz w:val="15"/>
              </w:rPr>
            </w:pPr>
            <w:r w:rsidRPr="0078146C">
              <w:rPr>
                <w:rFonts w:hint="eastAsia"/>
                <w:i/>
                <w:color w:val="548DD4"/>
                <w:sz w:val="15"/>
              </w:rPr>
              <w:t>3</w:t>
            </w:r>
            <w:r w:rsidRPr="0078146C">
              <w:rPr>
                <w:rFonts w:hint="eastAsia"/>
                <w:i/>
                <w:color w:val="548DD4"/>
                <w:sz w:val="15"/>
              </w:rPr>
              <w:t>，</w:t>
            </w:r>
            <w:r w:rsidRPr="0078146C">
              <w:rPr>
                <w:rFonts w:hint="eastAsia"/>
                <w:i/>
                <w:color w:val="548DD4"/>
                <w:sz w:val="15"/>
              </w:rPr>
              <w:t>5</w:t>
            </w:r>
            <w:r w:rsidRPr="0078146C">
              <w:rPr>
                <w:rFonts w:hint="eastAsia"/>
                <w:i/>
                <w:color w:val="548DD4"/>
                <w:sz w:val="15"/>
              </w:rPr>
              <w:t>，</w:t>
            </w:r>
            <w:r w:rsidRPr="0078146C">
              <w:rPr>
                <w:rFonts w:hint="eastAsia"/>
                <w:i/>
                <w:color w:val="548DD4"/>
                <w:sz w:val="15"/>
              </w:rPr>
              <w:t>6</w:t>
            </w:r>
            <w:r w:rsidRPr="0078146C">
              <w:rPr>
                <w:rFonts w:hint="eastAsia"/>
                <w:i/>
                <w:color w:val="548DD4"/>
                <w:sz w:val="15"/>
              </w:rPr>
              <w:t>：退款失败。</w:t>
            </w:r>
          </w:p>
          <w:p w:rsidR="0078146C" w:rsidRPr="0078146C" w:rsidRDefault="0078146C" w:rsidP="00281D66">
            <w:pPr>
              <w:spacing w:line="240" w:lineRule="auto"/>
              <w:jc w:val="both"/>
              <w:rPr>
                <w:i/>
                <w:color w:val="548DD4"/>
                <w:sz w:val="15"/>
              </w:rPr>
            </w:pPr>
            <w:r w:rsidRPr="0078146C">
              <w:rPr>
                <w:rFonts w:hint="eastAsia"/>
                <w:i/>
                <w:color w:val="548DD4"/>
                <w:sz w:val="15"/>
              </w:rPr>
              <w:t>8</w:t>
            </w:r>
            <w:r w:rsidRPr="0078146C">
              <w:rPr>
                <w:rFonts w:hint="eastAsia"/>
                <w:i/>
                <w:color w:val="548DD4"/>
                <w:sz w:val="15"/>
              </w:rPr>
              <w:t>，</w:t>
            </w:r>
            <w:r w:rsidRPr="0078146C">
              <w:rPr>
                <w:rFonts w:hint="eastAsia"/>
                <w:i/>
                <w:color w:val="548DD4"/>
                <w:sz w:val="15"/>
              </w:rPr>
              <w:t>9</w:t>
            </w:r>
            <w:r w:rsidRPr="0078146C">
              <w:rPr>
                <w:rFonts w:hint="eastAsia"/>
                <w:i/>
                <w:color w:val="548DD4"/>
                <w:sz w:val="15"/>
              </w:rPr>
              <w:t>，</w:t>
            </w:r>
            <w:r w:rsidRPr="0078146C">
              <w:rPr>
                <w:rFonts w:hint="eastAsia"/>
                <w:i/>
                <w:color w:val="548DD4"/>
                <w:sz w:val="15"/>
              </w:rPr>
              <w:t>11</w:t>
            </w:r>
            <w:r w:rsidRPr="0078146C">
              <w:rPr>
                <w:rFonts w:hint="eastAsia"/>
                <w:i/>
                <w:color w:val="548DD4"/>
                <w:sz w:val="15"/>
              </w:rPr>
              <w:t>：退款处理中。</w:t>
            </w:r>
          </w:p>
          <w:p w:rsidR="0078146C" w:rsidRPr="0078146C" w:rsidRDefault="0078146C" w:rsidP="00281D66">
            <w:pPr>
              <w:spacing w:line="240" w:lineRule="auto"/>
              <w:jc w:val="both"/>
              <w:rPr>
                <w:i/>
                <w:color w:val="548DD4"/>
                <w:sz w:val="15"/>
              </w:rPr>
            </w:pPr>
            <w:r w:rsidRPr="0078146C">
              <w:rPr>
                <w:rFonts w:hint="eastAsia"/>
                <w:i/>
                <w:color w:val="548DD4"/>
                <w:sz w:val="15"/>
              </w:rPr>
              <w:t>1</w:t>
            </w:r>
            <w:r w:rsidRPr="0078146C">
              <w:rPr>
                <w:rFonts w:hint="eastAsia"/>
                <w:i/>
                <w:color w:val="548DD4"/>
                <w:sz w:val="15"/>
              </w:rPr>
              <w:t>，</w:t>
            </w:r>
            <w:r w:rsidRPr="0078146C">
              <w:rPr>
                <w:rFonts w:hint="eastAsia"/>
                <w:i/>
                <w:color w:val="548DD4"/>
                <w:sz w:val="15"/>
              </w:rPr>
              <w:t>2</w:t>
            </w:r>
            <w:r w:rsidRPr="0078146C">
              <w:rPr>
                <w:rFonts w:hint="eastAsia"/>
                <w:i/>
                <w:color w:val="548DD4"/>
                <w:sz w:val="15"/>
              </w:rPr>
              <w:t>：未确定，需要商户原退款单号重新发起。</w:t>
            </w:r>
          </w:p>
          <w:p w:rsidR="00A94E66" w:rsidRPr="00A94E66" w:rsidRDefault="0078146C" w:rsidP="00281D66">
            <w:pPr>
              <w:pStyle w:val="100"/>
              <w:rPr>
                <w:rFonts w:ascii="Arial" w:hAnsi="Arial" w:cs="Arial"/>
                <w:szCs w:val="24"/>
              </w:rPr>
            </w:pPr>
            <w:r w:rsidRPr="0078146C">
              <w:rPr>
                <w:rFonts w:hint="eastAsia"/>
                <w:i/>
                <w:color w:val="548DD4"/>
                <w:sz w:val="13"/>
              </w:rPr>
              <w:t>7</w:t>
            </w:r>
            <w:r w:rsidRPr="0078146C">
              <w:rPr>
                <w:rFonts w:hint="eastAsia"/>
                <w:i/>
                <w:color w:val="548DD4"/>
                <w:sz w:val="13"/>
              </w:rPr>
              <w:t>：转入代发，退款到银行发现用户的卡作废或者冻结了，导致原路退款银行卡失败，资金回流到商户的现金帐号，需要商户人工干预，通过线下或者财付通转账的方式进行退款。</w:t>
            </w:r>
          </w:p>
        </w:tc>
      </w:tr>
      <w:tr w:rsidR="00B710D0" w:rsidRPr="0038247B" w:rsidTr="003933D9">
        <w:trPr>
          <w:trHeight w:val="285"/>
          <w:jc w:val="center"/>
        </w:trPr>
        <w:tc>
          <w:tcPr>
            <w:tcW w:w="1886" w:type="dxa"/>
            <w:shd w:val="clear" w:color="auto" w:fill="auto"/>
            <w:vAlign w:val="center"/>
          </w:tcPr>
          <w:p w:rsidR="00A94E66" w:rsidRPr="00E94B43" w:rsidRDefault="00A94E66" w:rsidP="00E94B43">
            <w:pPr>
              <w:widowControl/>
              <w:jc w:val="both"/>
              <w:rPr>
                <w:rFonts w:ascii="Arial" w:hAnsi="Arial" w:cs="Arial"/>
                <w:snapToGrid/>
                <w:color w:val="000000"/>
                <w:kern w:val="2"/>
                <w:sz w:val="20"/>
                <w:szCs w:val="18"/>
                <w:lang w:val="de-DE"/>
              </w:rPr>
            </w:pPr>
            <w:r w:rsidRPr="00E94B43">
              <w:rPr>
                <w:rFonts w:ascii="Arial" w:hAnsi="Arial" w:cs="Arial" w:hint="eastAsia"/>
                <w:snapToGrid/>
                <w:color w:val="000000"/>
                <w:kern w:val="2"/>
                <w:sz w:val="20"/>
                <w:szCs w:val="18"/>
                <w:lang w:val="de-DE"/>
              </w:rPr>
              <w:t>recv_user_id</w:t>
            </w:r>
          </w:p>
        </w:tc>
        <w:tc>
          <w:tcPr>
            <w:tcW w:w="1129" w:type="dxa"/>
            <w:shd w:val="clear" w:color="auto" w:fill="auto"/>
            <w:vAlign w:val="center"/>
          </w:tcPr>
          <w:p w:rsidR="00A94E66" w:rsidRDefault="00A94E66" w:rsidP="00281D66">
            <w:pPr>
              <w:pStyle w:val="100"/>
              <w:rPr>
                <w:rFonts w:ascii="Arial" w:hAnsi="Arial" w:cs="Arial"/>
                <w:sz w:val="21"/>
                <w:szCs w:val="24"/>
              </w:rPr>
            </w:pPr>
            <w:r>
              <w:rPr>
                <w:rFonts w:ascii="Arial" w:hAnsi="Arial" w:cs="Arial" w:hint="eastAsia"/>
                <w:sz w:val="21"/>
                <w:szCs w:val="24"/>
              </w:rPr>
              <w:t>String</w:t>
            </w:r>
          </w:p>
        </w:tc>
        <w:tc>
          <w:tcPr>
            <w:tcW w:w="652" w:type="dxa"/>
            <w:vAlign w:val="center"/>
          </w:tcPr>
          <w:p w:rsidR="00A94E66" w:rsidRDefault="00A94E66" w:rsidP="00281D66">
            <w:pPr>
              <w:pStyle w:val="100"/>
              <w:rPr>
                <w:rFonts w:ascii="Arial" w:hAnsi="Arial" w:cs="Arial"/>
                <w:color w:val="000000"/>
                <w:szCs w:val="18"/>
                <w:lang w:val="de-DE"/>
              </w:rPr>
            </w:pPr>
            <w:r>
              <w:rPr>
                <w:rFonts w:ascii="Arial" w:hAnsi="Arial" w:cs="Arial" w:hint="eastAsia"/>
                <w:color w:val="000000"/>
                <w:szCs w:val="18"/>
                <w:lang w:val="de-DE"/>
              </w:rPr>
              <w:t>O</w:t>
            </w:r>
          </w:p>
        </w:tc>
        <w:tc>
          <w:tcPr>
            <w:tcW w:w="3020" w:type="dxa"/>
            <w:shd w:val="clear" w:color="auto" w:fill="auto"/>
            <w:vAlign w:val="center"/>
          </w:tcPr>
          <w:p w:rsidR="00A94E66" w:rsidRDefault="00A94E66" w:rsidP="00281D66">
            <w:pPr>
              <w:pStyle w:val="100"/>
            </w:pPr>
            <w:r>
              <w:rPr>
                <w:rFonts w:hint="eastAsia"/>
              </w:rPr>
              <w:t>转账退款接收退款的财付通帐号</w:t>
            </w:r>
          </w:p>
          <w:p w:rsidR="00CC71A2" w:rsidRDefault="00CC71A2" w:rsidP="00281D66">
            <w:pPr>
              <w:pStyle w:val="100"/>
              <w:rPr>
                <w:rFonts w:ascii="Arial" w:hAnsi="Arial" w:cs="Arial"/>
                <w:szCs w:val="24"/>
              </w:rPr>
            </w:pPr>
            <w:r>
              <w:rPr>
                <w:rFonts w:hint="eastAsia"/>
              </w:rPr>
              <w:t>仅财付通</w:t>
            </w:r>
          </w:p>
        </w:tc>
      </w:tr>
      <w:tr w:rsidR="00B710D0" w:rsidRPr="0038247B" w:rsidTr="003933D9">
        <w:trPr>
          <w:trHeight w:val="285"/>
          <w:jc w:val="center"/>
        </w:trPr>
        <w:tc>
          <w:tcPr>
            <w:tcW w:w="1886" w:type="dxa"/>
            <w:shd w:val="clear" w:color="auto" w:fill="auto"/>
            <w:vAlign w:val="center"/>
          </w:tcPr>
          <w:p w:rsidR="00A94E66" w:rsidRPr="00E94B43" w:rsidRDefault="00A94E66" w:rsidP="00E94B43">
            <w:pPr>
              <w:widowControl/>
              <w:jc w:val="both"/>
              <w:rPr>
                <w:rFonts w:ascii="Arial" w:hAnsi="Arial" w:cs="Arial"/>
                <w:snapToGrid/>
                <w:color w:val="000000"/>
                <w:kern w:val="2"/>
                <w:sz w:val="20"/>
                <w:szCs w:val="18"/>
                <w:lang w:val="de-DE"/>
              </w:rPr>
            </w:pPr>
            <w:r w:rsidRPr="00E94B43">
              <w:rPr>
                <w:rFonts w:ascii="Arial" w:hAnsi="Arial" w:cs="Arial"/>
                <w:snapToGrid/>
                <w:color w:val="000000"/>
                <w:kern w:val="2"/>
                <w:sz w:val="20"/>
                <w:szCs w:val="18"/>
                <w:lang w:val="de-DE"/>
              </w:rPr>
              <w:t>rec</w:t>
            </w:r>
            <w:r w:rsidRPr="00E94B43">
              <w:rPr>
                <w:rFonts w:ascii="Arial" w:hAnsi="Arial" w:cs="Arial" w:hint="eastAsia"/>
                <w:snapToGrid/>
                <w:color w:val="000000"/>
                <w:kern w:val="2"/>
                <w:sz w:val="20"/>
                <w:szCs w:val="18"/>
                <w:lang w:val="de-DE"/>
              </w:rPr>
              <w:t>cv_user_name</w:t>
            </w:r>
          </w:p>
        </w:tc>
        <w:tc>
          <w:tcPr>
            <w:tcW w:w="1129" w:type="dxa"/>
            <w:shd w:val="clear" w:color="auto" w:fill="auto"/>
            <w:vAlign w:val="center"/>
          </w:tcPr>
          <w:p w:rsidR="00A94E66" w:rsidRDefault="00A94E66" w:rsidP="00281D66">
            <w:pPr>
              <w:pStyle w:val="100"/>
              <w:rPr>
                <w:rFonts w:ascii="Arial" w:hAnsi="Arial" w:cs="Arial"/>
                <w:sz w:val="21"/>
                <w:szCs w:val="24"/>
              </w:rPr>
            </w:pPr>
            <w:r>
              <w:rPr>
                <w:rFonts w:ascii="Arial" w:hAnsi="Arial" w:cs="Arial" w:hint="eastAsia"/>
                <w:sz w:val="21"/>
                <w:szCs w:val="24"/>
              </w:rPr>
              <w:t>String</w:t>
            </w:r>
          </w:p>
        </w:tc>
        <w:tc>
          <w:tcPr>
            <w:tcW w:w="652" w:type="dxa"/>
            <w:vAlign w:val="center"/>
          </w:tcPr>
          <w:p w:rsidR="00A94E66" w:rsidRDefault="00A94E66" w:rsidP="00281D66">
            <w:pPr>
              <w:pStyle w:val="100"/>
              <w:rPr>
                <w:rFonts w:ascii="Arial" w:hAnsi="Arial" w:cs="Arial"/>
                <w:color w:val="000000"/>
                <w:szCs w:val="18"/>
                <w:lang w:val="de-DE"/>
              </w:rPr>
            </w:pPr>
            <w:r>
              <w:rPr>
                <w:rFonts w:ascii="Arial" w:hAnsi="Arial" w:cs="Arial" w:hint="eastAsia"/>
                <w:color w:val="000000"/>
                <w:szCs w:val="18"/>
                <w:lang w:val="de-DE"/>
              </w:rPr>
              <w:t>O</w:t>
            </w:r>
          </w:p>
        </w:tc>
        <w:tc>
          <w:tcPr>
            <w:tcW w:w="3020" w:type="dxa"/>
            <w:shd w:val="clear" w:color="auto" w:fill="auto"/>
            <w:vAlign w:val="center"/>
          </w:tcPr>
          <w:p w:rsidR="00A94E66" w:rsidRDefault="00A94E66" w:rsidP="00281D66">
            <w:pPr>
              <w:pStyle w:val="100"/>
            </w:pPr>
            <w:r>
              <w:rPr>
                <w:rFonts w:hint="eastAsia"/>
              </w:rPr>
              <w:t>转账退款接收退款的姓名</w:t>
            </w:r>
          </w:p>
          <w:p w:rsidR="00CC71A2" w:rsidRPr="002D7F1B" w:rsidRDefault="00CC71A2" w:rsidP="00281D66">
            <w:pPr>
              <w:pStyle w:val="100"/>
              <w:rPr>
                <w:rFonts w:ascii="Arial" w:hAnsi="Arial" w:cs="Arial"/>
                <w:szCs w:val="24"/>
              </w:rPr>
            </w:pPr>
            <w:r>
              <w:rPr>
                <w:rFonts w:hint="eastAsia"/>
              </w:rPr>
              <w:t>仅财付通</w:t>
            </w:r>
          </w:p>
        </w:tc>
      </w:tr>
    </w:tbl>
    <w:p w:rsidR="007F50B1" w:rsidRPr="007F50B1" w:rsidRDefault="007F50B1" w:rsidP="00D560A9">
      <w:pPr>
        <w:ind w:left="420"/>
      </w:pPr>
    </w:p>
    <w:p w:rsidR="007F50B1" w:rsidRDefault="007F50B1" w:rsidP="00D560A9">
      <w:pPr>
        <w:ind w:left="420"/>
      </w:pPr>
    </w:p>
    <w:p w:rsidR="00D560A9" w:rsidRDefault="00D560A9" w:rsidP="00D560A9">
      <w:pPr>
        <w:ind w:left="420"/>
      </w:pPr>
      <w:r>
        <w:rPr>
          <w:rFonts w:hint="eastAsia"/>
        </w:rPr>
        <w:t>举例</w:t>
      </w:r>
    </w:p>
    <w:tbl>
      <w:tblPr>
        <w:tblW w:w="0" w:type="auto"/>
        <w:tblInd w:w="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1897"/>
        <w:gridCol w:w="6375"/>
      </w:tblGrid>
      <w:tr w:rsidR="00D560A9" w:rsidRPr="0038247B" w:rsidTr="00D560A9">
        <w:trPr>
          <w:cantSplit/>
          <w:trHeight w:val="300"/>
        </w:trPr>
        <w:tc>
          <w:tcPr>
            <w:tcW w:w="189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D560A9" w:rsidRPr="0038247B" w:rsidRDefault="00D560A9" w:rsidP="00D560A9">
            <w:pPr>
              <w:pStyle w:val="TableHeading"/>
            </w:pPr>
            <w:r w:rsidRPr="0038247B">
              <w:lastRenderedPageBreak/>
              <w:t>Request/Response</w:t>
            </w:r>
          </w:p>
        </w:tc>
        <w:tc>
          <w:tcPr>
            <w:tcW w:w="6375"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D560A9" w:rsidRPr="0038247B" w:rsidRDefault="00D560A9" w:rsidP="00D560A9">
            <w:pPr>
              <w:pStyle w:val="TableHeading"/>
            </w:pPr>
            <w:r w:rsidRPr="0038247B">
              <w:t>Example</w:t>
            </w:r>
          </w:p>
        </w:tc>
      </w:tr>
      <w:tr w:rsidR="00D560A9" w:rsidRPr="00B05DED" w:rsidTr="00D560A9">
        <w:trPr>
          <w:cantSplit/>
          <w:trHeight w:val="281"/>
        </w:trPr>
        <w:tc>
          <w:tcPr>
            <w:tcW w:w="1897" w:type="dxa"/>
          </w:tcPr>
          <w:p w:rsidR="00D560A9" w:rsidRPr="002B69A5" w:rsidRDefault="00D560A9" w:rsidP="00032E24">
            <w:pPr>
              <w:pStyle w:val="TableText"/>
              <w:rPr>
                <w:lang w:val="fr-FR"/>
              </w:rPr>
            </w:pPr>
            <w:r w:rsidRPr="0038247B">
              <w:t>Request</w:t>
            </w:r>
          </w:p>
        </w:tc>
        <w:tc>
          <w:tcPr>
            <w:tcW w:w="6375" w:type="dxa"/>
          </w:tcPr>
          <w:p w:rsidR="00377E09" w:rsidRPr="00377E09" w:rsidRDefault="00377E09" w:rsidP="00377E09">
            <w:pPr>
              <w:pStyle w:val="TerminalDisplayinTable"/>
              <w:shd w:val="clear" w:color="auto" w:fill="D9D9D9"/>
              <w:spacing w:line="240" w:lineRule="auto"/>
              <w:rPr>
                <w:rFonts w:ascii="Arial" w:hAnsi="Arial" w:cs="Arial"/>
                <w:spacing w:val="0"/>
                <w:szCs w:val="20"/>
                <w:lang w:val="fr-FR"/>
              </w:rPr>
            </w:pPr>
            <w:r w:rsidRPr="00377E09">
              <w:rPr>
                <w:rFonts w:ascii="Arial" w:hAnsi="Arial" w:cs="Arial"/>
                <w:spacing w:val="0"/>
                <w:szCs w:val="20"/>
                <w:lang w:val="fr-FR"/>
              </w:rPr>
              <w:t>{</w:t>
            </w:r>
          </w:p>
          <w:p w:rsidR="00377E09" w:rsidRPr="00377E09" w:rsidRDefault="00377E09" w:rsidP="00377E09">
            <w:pPr>
              <w:pStyle w:val="TerminalDisplayinTable"/>
              <w:shd w:val="clear" w:color="auto" w:fill="D9D9D9"/>
              <w:spacing w:line="240" w:lineRule="auto"/>
              <w:rPr>
                <w:rFonts w:ascii="Arial" w:hAnsi="Arial" w:cs="Arial"/>
                <w:spacing w:val="0"/>
                <w:szCs w:val="20"/>
                <w:lang w:val="fr-FR"/>
              </w:rPr>
            </w:pPr>
            <w:r w:rsidRPr="00377E09">
              <w:rPr>
                <w:rFonts w:ascii="Arial" w:hAnsi="Arial" w:cs="Arial"/>
                <w:spacing w:val="0"/>
                <w:szCs w:val="20"/>
                <w:lang w:val="fr-FR"/>
              </w:rPr>
              <w:t xml:space="preserve">    "batch_no": "testBatch",</w:t>
            </w:r>
          </w:p>
          <w:p w:rsidR="00377E09" w:rsidRPr="00377E09" w:rsidRDefault="00377E09" w:rsidP="00377E09">
            <w:pPr>
              <w:pStyle w:val="TerminalDisplayinTable"/>
              <w:shd w:val="clear" w:color="auto" w:fill="D9D9D9"/>
              <w:spacing w:line="240" w:lineRule="auto"/>
              <w:rPr>
                <w:rFonts w:ascii="Arial" w:hAnsi="Arial" w:cs="Arial"/>
                <w:spacing w:val="0"/>
                <w:szCs w:val="20"/>
                <w:lang w:val="fr-FR"/>
              </w:rPr>
            </w:pPr>
            <w:r w:rsidRPr="00377E09">
              <w:rPr>
                <w:rFonts w:ascii="Arial" w:hAnsi="Arial" w:cs="Arial"/>
                <w:spacing w:val="0"/>
                <w:szCs w:val="20"/>
                <w:lang w:val="fr-FR"/>
              </w:rPr>
              <w:t xml:space="preserve">    "batch_total": 1,</w:t>
            </w:r>
          </w:p>
          <w:p w:rsidR="00377E09" w:rsidRPr="00377E09" w:rsidRDefault="00377E09" w:rsidP="00377E09">
            <w:pPr>
              <w:pStyle w:val="TerminalDisplayinTable"/>
              <w:shd w:val="clear" w:color="auto" w:fill="D9D9D9"/>
              <w:spacing w:line="240" w:lineRule="auto"/>
              <w:rPr>
                <w:rFonts w:ascii="Arial" w:hAnsi="Arial" w:cs="Arial"/>
                <w:spacing w:val="0"/>
                <w:szCs w:val="20"/>
                <w:lang w:val="fr-FR"/>
              </w:rPr>
            </w:pPr>
            <w:r w:rsidRPr="00377E09">
              <w:rPr>
                <w:rFonts w:ascii="Arial" w:hAnsi="Arial" w:cs="Arial"/>
                <w:spacing w:val="0"/>
                <w:szCs w:val="20"/>
                <w:lang w:val="fr-FR"/>
              </w:rPr>
              <w:t xml:space="preserve">    "detail_data": [</w:t>
            </w:r>
          </w:p>
          <w:p w:rsidR="00377E09" w:rsidRPr="00377E09" w:rsidRDefault="00377E09" w:rsidP="00377E09">
            <w:pPr>
              <w:pStyle w:val="TerminalDisplayinTable"/>
              <w:shd w:val="clear" w:color="auto" w:fill="D9D9D9"/>
              <w:spacing w:line="240" w:lineRule="auto"/>
              <w:rPr>
                <w:rFonts w:ascii="Arial" w:hAnsi="Arial" w:cs="Arial"/>
                <w:spacing w:val="0"/>
                <w:szCs w:val="20"/>
                <w:lang w:val="fr-FR"/>
              </w:rPr>
            </w:pPr>
            <w:r w:rsidRPr="00377E09">
              <w:rPr>
                <w:rFonts w:ascii="Arial" w:hAnsi="Arial" w:cs="Arial"/>
                <w:spacing w:val="0"/>
                <w:szCs w:val="20"/>
                <w:lang w:val="fr-FR"/>
              </w:rPr>
              <w:t xml:space="preserve">        {</w:t>
            </w:r>
          </w:p>
          <w:p w:rsidR="00377E09" w:rsidRPr="00377E09" w:rsidRDefault="00377E09" w:rsidP="00377E09">
            <w:pPr>
              <w:pStyle w:val="TerminalDisplayinTable"/>
              <w:shd w:val="clear" w:color="auto" w:fill="D9D9D9"/>
              <w:spacing w:line="240" w:lineRule="auto"/>
              <w:rPr>
                <w:rFonts w:ascii="Arial" w:hAnsi="Arial" w:cs="Arial"/>
                <w:spacing w:val="0"/>
                <w:szCs w:val="20"/>
                <w:lang w:val="fr-FR"/>
              </w:rPr>
            </w:pPr>
            <w:r w:rsidRPr="00377E09">
              <w:rPr>
                <w:rFonts w:ascii="Arial" w:hAnsi="Arial" w:cs="Arial"/>
                <w:spacing w:val="0"/>
                <w:szCs w:val="20"/>
                <w:lang w:val="fr-FR"/>
              </w:rPr>
              <w:t xml:space="preserve">            "channel": "TenPay",</w:t>
            </w:r>
          </w:p>
          <w:p w:rsidR="00377E09" w:rsidRPr="00377E09" w:rsidRDefault="00377E09" w:rsidP="00377E09">
            <w:pPr>
              <w:pStyle w:val="TerminalDisplayinTable"/>
              <w:shd w:val="clear" w:color="auto" w:fill="D9D9D9"/>
              <w:spacing w:line="240" w:lineRule="auto"/>
              <w:rPr>
                <w:rFonts w:ascii="Arial" w:hAnsi="Arial" w:cs="Arial"/>
                <w:spacing w:val="0"/>
                <w:szCs w:val="20"/>
                <w:lang w:val="fr-FR"/>
              </w:rPr>
            </w:pPr>
            <w:r w:rsidRPr="00377E09">
              <w:rPr>
                <w:rFonts w:ascii="Arial" w:hAnsi="Arial" w:cs="Arial"/>
                <w:spacing w:val="0"/>
                <w:szCs w:val="20"/>
                <w:lang w:val="fr-FR"/>
              </w:rPr>
              <w:t xml:space="preserve">            "opid": "1900000109",</w:t>
            </w:r>
          </w:p>
          <w:p w:rsidR="00377E09" w:rsidRPr="00377E09" w:rsidRDefault="00377E09" w:rsidP="00377E09">
            <w:pPr>
              <w:pStyle w:val="TerminalDisplayinTable"/>
              <w:shd w:val="clear" w:color="auto" w:fill="D9D9D9"/>
              <w:spacing w:line="240" w:lineRule="auto"/>
              <w:rPr>
                <w:rFonts w:ascii="Arial" w:hAnsi="Arial" w:cs="Arial"/>
                <w:spacing w:val="0"/>
                <w:szCs w:val="20"/>
                <w:lang w:val="fr-FR"/>
              </w:rPr>
            </w:pPr>
            <w:r w:rsidRPr="00377E09">
              <w:rPr>
                <w:rFonts w:ascii="Arial" w:hAnsi="Arial" w:cs="Arial"/>
                <w:spacing w:val="0"/>
                <w:szCs w:val="20"/>
                <w:lang w:val="fr-FR"/>
              </w:rPr>
              <w:t xml:space="preserve">            "oppass": "111111",</w:t>
            </w:r>
          </w:p>
          <w:p w:rsidR="00377E09" w:rsidRPr="00377E09" w:rsidRDefault="00377E09" w:rsidP="00377E09">
            <w:pPr>
              <w:pStyle w:val="TerminalDisplayinTable"/>
              <w:shd w:val="clear" w:color="auto" w:fill="D9D9D9"/>
              <w:spacing w:line="240" w:lineRule="auto"/>
              <w:rPr>
                <w:rFonts w:ascii="Arial" w:hAnsi="Arial" w:cs="Arial"/>
                <w:spacing w:val="0"/>
                <w:szCs w:val="20"/>
                <w:lang w:val="fr-FR"/>
              </w:rPr>
            </w:pPr>
            <w:r w:rsidRPr="00377E09">
              <w:rPr>
                <w:rFonts w:ascii="Arial" w:hAnsi="Arial" w:cs="Arial"/>
                <w:spacing w:val="0"/>
                <w:szCs w:val="20"/>
                <w:lang w:val="fr-FR"/>
              </w:rPr>
              <w:t xml:space="preserve">            "orderno": "",</w:t>
            </w:r>
          </w:p>
          <w:p w:rsidR="00377E09" w:rsidRPr="00377E09" w:rsidRDefault="00377E09" w:rsidP="00377E09">
            <w:pPr>
              <w:pStyle w:val="TerminalDisplayinTable"/>
              <w:shd w:val="clear" w:color="auto" w:fill="D9D9D9"/>
              <w:spacing w:line="240" w:lineRule="auto"/>
              <w:rPr>
                <w:rFonts w:ascii="Arial" w:hAnsi="Arial" w:cs="Arial"/>
                <w:spacing w:val="0"/>
                <w:szCs w:val="20"/>
                <w:lang w:val="fr-FR"/>
              </w:rPr>
            </w:pPr>
            <w:r w:rsidRPr="00377E09">
              <w:rPr>
                <w:rFonts w:ascii="Arial" w:hAnsi="Arial" w:cs="Arial"/>
                <w:spacing w:val="0"/>
                <w:szCs w:val="20"/>
                <w:lang w:val="fr-FR"/>
              </w:rPr>
              <w:t xml:space="preserve">            "partner": "1900000109",</w:t>
            </w:r>
          </w:p>
          <w:p w:rsidR="00377E09" w:rsidRPr="00377E09" w:rsidRDefault="00377E09" w:rsidP="00377E09">
            <w:pPr>
              <w:pStyle w:val="TerminalDisplayinTable"/>
              <w:shd w:val="clear" w:color="auto" w:fill="D9D9D9"/>
              <w:spacing w:line="240" w:lineRule="auto"/>
              <w:rPr>
                <w:rFonts w:ascii="Arial" w:hAnsi="Arial" w:cs="Arial"/>
                <w:spacing w:val="0"/>
                <w:szCs w:val="20"/>
                <w:lang w:val="fr-FR"/>
              </w:rPr>
            </w:pPr>
            <w:r w:rsidRPr="00377E09">
              <w:rPr>
                <w:rFonts w:ascii="Arial" w:hAnsi="Arial" w:cs="Arial"/>
                <w:spacing w:val="0"/>
                <w:szCs w:val="20"/>
                <w:lang w:val="fr-FR"/>
              </w:rPr>
              <w:t xml:space="preserve">            "reason": "refund",</w:t>
            </w:r>
          </w:p>
          <w:p w:rsidR="00377E09" w:rsidRPr="00377E09" w:rsidRDefault="00377E09" w:rsidP="00377E09">
            <w:pPr>
              <w:pStyle w:val="TerminalDisplayinTable"/>
              <w:shd w:val="clear" w:color="auto" w:fill="D9D9D9"/>
              <w:spacing w:line="240" w:lineRule="auto"/>
              <w:rPr>
                <w:rFonts w:ascii="Arial" w:hAnsi="Arial" w:cs="Arial"/>
                <w:spacing w:val="0"/>
                <w:szCs w:val="20"/>
                <w:lang w:val="fr-FR"/>
              </w:rPr>
            </w:pPr>
            <w:r w:rsidRPr="00377E09">
              <w:rPr>
                <w:rFonts w:ascii="Arial" w:hAnsi="Arial" w:cs="Arial"/>
                <w:spacing w:val="0"/>
                <w:szCs w:val="20"/>
                <w:lang w:val="fr-FR"/>
              </w:rPr>
              <w:t xml:space="preserve">            "reccv_user_name": "",</w:t>
            </w:r>
          </w:p>
          <w:p w:rsidR="00377E09" w:rsidRPr="00377E09" w:rsidRDefault="00377E09" w:rsidP="00377E09">
            <w:pPr>
              <w:pStyle w:val="TerminalDisplayinTable"/>
              <w:shd w:val="clear" w:color="auto" w:fill="D9D9D9"/>
              <w:spacing w:line="240" w:lineRule="auto"/>
              <w:rPr>
                <w:rFonts w:ascii="Arial" w:hAnsi="Arial" w:cs="Arial"/>
                <w:spacing w:val="0"/>
                <w:szCs w:val="20"/>
                <w:lang w:val="fr-FR"/>
              </w:rPr>
            </w:pPr>
            <w:r w:rsidRPr="00377E09">
              <w:rPr>
                <w:rFonts w:ascii="Arial" w:hAnsi="Arial" w:cs="Arial"/>
                <w:spacing w:val="0"/>
                <w:szCs w:val="20"/>
                <w:lang w:val="fr-FR"/>
              </w:rPr>
              <w:t xml:space="preserve">            "recv_user_id": "",</w:t>
            </w:r>
          </w:p>
          <w:p w:rsidR="00377E09" w:rsidRPr="00377E09" w:rsidRDefault="00377E09" w:rsidP="00377E09">
            <w:pPr>
              <w:pStyle w:val="TerminalDisplayinTable"/>
              <w:shd w:val="clear" w:color="auto" w:fill="D9D9D9"/>
              <w:spacing w:line="240" w:lineRule="auto"/>
              <w:rPr>
                <w:rFonts w:ascii="Arial" w:hAnsi="Arial" w:cs="Arial"/>
                <w:spacing w:val="0"/>
                <w:szCs w:val="20"/>
                <w:lang w:val="fr-FR"/>
              </w:rPr>
            </w:pPr>
            <w:r w:rsidRPr="00377E09">
              <w:rPr>
                <w:rFonts w:ascii="Arial" w:hAnsi="Arial" w:cs="Arial"/>
                <w:spacing w:val="0"/>
                <w:szCs w:val="20"/>
                <w:lang w:val="fr-FR"/>
              </w:rPr>
              <w:t xml:space="preserve">            "refund_fee": 1,</w:t>
            </w:r>
          </w:p>
          <w:p w:rsidR="00377E09" w:rsidRPr="00377E09" w:rsidRDefault="00377E09" w:rsidP="00377E09">
            <w:pPr>
              <w:pStyle w:val="TerminalDisplayinTable"/>
              <w:shd w:val="clear" w:color="auto" w:fill="D9D9D9"/>
              <w:spacing w:line="240" w:lineRule="auto"/>
              <w:rPr>
                <w:rFonts w:ascii="Arial" w:hAnsi="Arial" w:cs="Arial"/>
                <w:spacing w:val="0"/>
                <w:szCs w:val="20"/>
                <w:lang w:val="fr-FR"/>
              </w:rPr>
            </w:pPr>
            <w:r w:rsidRPr="00377E09">
              <w:rPr>
                <w:rFonts w:ascii="Arial" w:hAnsi="Arial" w:cs="Arial"/>
                <w:spacing w:val="0"/>
                <w:szCs w:val="20"/>
                <w:lang w:val="fr-FR"/>
              </w:rPr>
              <w:t xml:space="preserve">            "refund_no": "1033537274",</w:t>
            </w:r>
          </w:p>
          <w:p w:rsidR="00377E09" w:rsidRPr="00377E09" w:rsidRDefault="00377E09" w:rsidP="00377E09">
            <w:pPr>
              <w:pStyle w:val="TerminalDisplayinTable"/>
              <w:shd w:val="clear" w:color="auto" w:fill="D9D9D9"/>
              <w:spacing w:line="240" w:lineRule="auto"/>
              <w:rPr>
                <w:rFonts w:ascii="Arial" w:hAnsi="Arial" w:cs="Arial"/>
                <w:spacing w:val="0"/>
                <w:szCs w:val="20"/>
                <w:lang w:val="fr-FR"/>
              </w:rPr>
            </w:pPr>
            <w:r w:rsidRPr="00377E09">
              <w:rPr>
                <w:rFonts w:ascii="Arial" w:hAnsi="Arial" w:cs="Arial"/>
                <w:spacing w:val="0"/>
                <w:szCs w:val="20"/>
                <w:lang w:val="fr-FR"/>
              </w:rPr>
              <w:t xml:space="preserve">            "sign_key": "8934e7d15453e97507ef794cf7b0519d",</w:t>
            </w:r>
          </w:p>
          <w:p w:rsidR="00377E09" w:rsidRPr="00377E09" w:rsidRDefault="00377E09" w:rsidP="00377E09">
            <w:pPr>
              <w:pStyle w:val="TerminalDisplayinTable"/>
              <w:shd w:val="clear" w:color="auto" w:fill="D9D9D9"/>
              <w:spacing w:line="240" w:lineRule="auto"/>
              <w:rPr>
                <w:rFonts w:ascii="Arial" w:hAnsi="Arial" w:cs="Arial"/>
                <w:spacing w:val="0"/>
                <w:szCs w:val="20"/>
                <w:lang w:val="fr-FR"/>
              </w:rPr>
            </w:pPr>
            <w:r w:rsidRPr="00377E09">
              <w:rPr>
                <w:rFonts w:ascii="Arial" w:hAnsi="Arial" w:cs="Arial"/>
                <w:spacing w:val="0"/>
                <w:szCs w:val="20"/>
                <w:lang w:val="fr-FR"/>
              </w:rPr>
              <w:t xml:space="preserve">            "sign_key_index": -1,</w:t>
            </w:r>
          </w:p>
          <w:p w:rsidR="00377E09" w:rsidRPr="00377E09" w:rsidRDefault="00377E09" w:rsidP="00377E09">
            <w:pPr>
              <w:pStyle w:val="TerminalDisplayinTable"/>
              <w:shd w:val="clear" w:color="auto" w:fill="D9D9D9"/>
              <w:spacing w:line="240" w:lineRule="auto"/>
              <w:rPr>
                <w:rFonts w:ascii="Arial" w:hAnsi="Arial" w:cs="Arial"/>
                <w:spacing w:val="0"/>
                <w:szCs w:val="20"/>
                <w:lang w:val="fr-FR"/>
              </w:rPr>
            </w:pPr>
            <w:r w:rsidRPr="00377E09">
              <w:rPr>
                <w:rFonts w:ascii="Arial" w:hAnsi="Arial" w:cs="Arial"/>
                <w:spacing w:val="0"/>
                <w:szCs w:val="20"/>
                <w:lang w:val="fr-FR"/>
              </w:rPr>
              <w:t xml:space="preserve">            "sign_key_pub": "",</w:t>
            </w:r>
          </w:p>
          <w:p w:rsidR="00377E09" w:rsidRPr="00377E09" w:rsidRDefault="00377E09" w:rsidP="00377E09">
            <w:pPr>
              <w:pStyle w:val="TerminalDisplayinTable"/>
              <w:shd w:val="clear" w:color="auto" w:fill="D9D9D9"/>
              <w:spacing w:line="240" w:lineRule="auto"/>
              <w:rPr>
                <w:rFonts w:ascii="Arial" w:hAnsi="Arial" w:cs="Arial"/>
                <w:spacing w:val="0"/>
                <w:szCs w:val="20"/>
                <w:lang w:val="fr-FR"/>
              </w:rPr>
            </w:pPr>
            <w:r w:rsidRPr="00377E09">
              <w:rPr>
                <w:rFonts w:ascii="Arial" w:hAnsi="Arial" w:cs="Arial"/>
                <w:spacing w:val="0"/>
                <w:szCs w:val="20"/>
                <w:lang w:val="fr-FR"/>
              </w:rPr>
              <w:t xml:space="preserve">            "sign_type": "MD5",</w:t>
            </w:r>
          </w:p>
          <w:p w:rsidR="00377E09" w:rsidRPr="00377E09" w:rsidRDefault="00377E09" w:rsidP="00377E09">
            <w:pPr>
              <w:pStyle w:val="TerminalDisplayinTable"/>
              <w:shd w:val="clear" w:color="auto" w:fill="D9D9D9"/>
              <w:spacing w:line="240" w:lineRule="auto"/>
              <w:rPr>
                <w:rFonts w:ascii="Arial" w:hAnsi="Arial" w:cs="Arial"/>
                <w:spacing w:val="0"/>
                <w:szCs w:val="20"/>
                <w:lang w:val="fr-FR"/>
              </w:rPr>
            </w:pPr>
            <w:r w:rsidRPr="00377E09">
              <w:rPr>
                <w:rFonts w:ascii="Arial" w:hAnsi="Arial" w:cs="Arial"/>
                <w:spacing w:val="0"/>
                <w:szCs w:val="20"/>
                <w:lang w:val="fr-FR"/>
              </w:rPr>
              <w:t xml:space="preserve">            "total_fee": 100,</w:t>
            </w:r>
          </w:p>
          <w:p w:rsidR="00377E09" w:rsidRPr="00377E09" w:rsidRDefault="00377E09" w:rsidP="00377E09">
            <w:pPr>
              <w:pStyle w:val="TerminalDisplayinTable"/>
              <w:shd w:val="clear" w:color="auto" w:fill="D9D9D9"/>
              <w:spacing w:line="240" w:lineRule="auto"/>
              <w:rPr>
                <w:rFonts w:ascii="Arial" w:hAnsi="Arial" w:cs="Arial"/>
                <w:spacing w:val="0"/>
                <w:szCs w:val="20"/>
                <w:lang w:val="fr-FR"/>
              </w:rPr>
            </w:pPr>
            <w:r w:rsidRPr="00377E09">
              <w:rPr>
                <w:rFonts w:ascii="Arial" w:hAnsi="Arial" w:cs="Arial"/>
                <w:spacing w:val="0"/>
                <w:szCs w:val="20"/>
                <w:lang w:val="fr-FR"/>
              </w:rPr>
              <w:t xml:space="preserve">            "transactionid": "1900000109201101270026218385"</w:t>
            </w:r>
          </w:p>
          <w:p w:rsidR="00377E09" w:rsidRPr="00377E09" w:rsidRDefault="00377E09" w:rsidP="00377E09">
            <w:pPr>
              <w:pStyle w:val="TerminalDisplayinTable"/>
              <w:shd w:val="clear" w:color="auto" w:fill="D9D9D9"/>
              <w:spacing w:line="240" w:lineRule="auto"/>
              <w:rPr>
                <w:rFonts w:ascii="Arial" w:hAnsi="Arial" w:cs="Arial"/>
                <w:spacing w:val="0"/>
                <w:szCs w:val="20"/>
                <w:lang w:val="fr-FR"/>
              </w:rPr>
            </w:pPr>
            <w:r w:rsidRPr="00377E09">
              <w:rPr>
                <w:rFonts w:ascii="Arial" w:hAnsi="Arial" w:cs="Arial"/>
                <w:spacing w:val="0"/>
                <w:szCs w:val="20"/>
                <w:lang w:val="fr-FR"/>
              </w:rPr>
              <w:t xml:space="preserve">        }],</w:t>
            </w:r>
          </w:p>
          <w:p w:rsidR="00377E09" w:rsidRPr="00377E09" w:rsidRDefault="00377E09" w:rsidP="00377E09">
            <w:pPr>
              <w:pStyle w:val="TerminalDisplayinTable"/>
              <w:shd w:val="clear" w:color="auto" w:fill="D9D9D9"/>
              <w:spacing w:line="240" w:lineRule="auto"/>
              <w:rPr>
                <w:rFonts w:ascii="Arial" w:hAnsi="Arial" w:cs="Arial"/>
                <w:spacing w:val="0"/>
                <w:szCs w:val="20"/>
                <w:lang w:val="fr-FR"/>
              </w:rPr>
            </w:pPr>
            <w:r w:rsidRPr="00377E09">
              <w:rPr>
                <w:rFonts w:ascii="Arial" w:hAnsi="Arial" w:cs="Arial"/>
                <w:spacing w:val="0"/>
                <w:szCs w:val="20"/>
                <w:lang w:val="fr-FR"/>
              </w:rPr>
              <w:t xml:space="preserve">    "refund_date": "2013-12-01 23:00:01",</w:t>
            </w:r>
          </w:p>
          <w:p w:rsidR="00377E09" w:rsidRPr="00377E09" w:rsidRDefault="00377E09" w:rsidP="00377E09">
            <w:pPr>
              <w:pStyle w:val="TerminalDisplayinTable"/>
              <w:shd w:val="clear" w:color="auto" w:fill="D9D9D9"/>
              <w:spacing w:line="240" w:lineRule="auto"/>
              <w:rPr>
                <w:rFonts w:ascii="Arial" w:hAnsi="Arial" w:cs="Arial"/>
                <w:spacing w:val="0"/>
                <w:szCs w:val="20"/>
                <w:lang w:val="fr-FR"/>
              </w:rPr>
            </w:pPr>
            <w:r w:rsidRPr="00377E09">
              <w:rPr>
                <w:rFonts w:ascii="Arial" w:hAnsi="Arial" w:cs="Arial"/>
                <w:spacing w:val="0"/>
                <w:szCs w:val="20"/>
                <w:lang w:val="fr-FR"/>
              </w:rPr>
              <w:t xml:space="preserve">    "service": "refund_platform",</w:t>
            </w:r>
          </w:p>
          <w:p w:rsidR="00377E09" w:rsidRPr="00377E09" w:rsidRDefault="00377E09" w:rsidP="00377E09">
            <w:pPr>
              <w:pStyle w:val="TerminalDisplayinTable"/>
              <w:shd w:val="clear" w:color="auto" w:fill="D9D9D9"/>
              <w:spacing w:line="240" w:lineRule="auto"/>
              <w:rPr>
                <w:rFonts w:ascii="Arial" w:hAnsi="Arial" w:cs="Arial"/>
                <w:spacing w:val="0"/>
                <w:szCs w:val="20"/>
                <w:lang w:val="fr-FR"/>
              </w:rPr>
            </w:pPr>
            <w:r w:rsidRPr="00377E09">
              <w:rPr>
                <w:rFonts w:ascii="Arial" w:hAnsi="Arial" w:cs="Arial"/>
                <w:spacing w:val="0"/>
                <w:szCs w:val="20"/>
                <w:lang w:val="fr-FR"/>
              </w:rPr>
              <w:t xml:space="preserve">    "sign": "04ed9f303fc727dbe8a287ccf1a917cd38b1a0b8fb898f905ffb5173cc90bf4a",</w:t>
            </w:r>
          </w:p>
          <w:p w:rsidR="00377E09" w:rsidRPr="00377E09" w:rsidRDefault="00377E09" w:rsidP="00377E09">
            <w:pPr>
              <w:pStyle w:val="TerminalDisplayinTable"/>
              <w:shd w:val="clear" w:color="auto" w:fill="D9D9D9"/>
              <w:spacing w:line="240" w:lineRule="auto"/>
              <w:rPr>
                <w:rFonts w:ascii="Arial" w:hAnsi="Arial" w:cs="Arial"/>
                <w:spacing w:val="0"/>
                <w:szCs w:val="20"/>
                <w:lang w:val="fr-FR"/>
              </w:rPr>
            </w:pPr>
            <w:r w:rsidRPr="00377E09">
              <w:rPr>
                <w:rFonts w:ascii="Arial" w:hAnsi="Arial" w:cs="Arial"/>
                <w:spacing w:val="0"/>
                <w:szCs w:val="20"/>
                <w:lang w:val="fr-FR"/>
              </w:rPr>
              <w:t xml:space="preserve">    "sysID": "testsys"</w:t>
            </w:r>
          </w:p>
          <w:p w:rsidR="00D560A9" w:rsidRPr="00377E09" w:rsidRDefault="00377E09" w:rsidP="00377E09">
            <w:pPr>
              <w:pStyle w:val="TerminalDisplayinTable"/>
              <w:shd w:val="clear" w:color="auto" w:fill="D9D9D9"/>
              <w:spacing w:line="240" w:lineRule="auto"/>
            </w:pPr>
            <w:r w:rsidRPr="00377E09">
              <w:rPr>
                <w:rFonts w:ascii="Arial" w:hAnsi="Arial" w:cs="Arial"/>
                <w:spacing w:val="0"/>
                <w:szCs w:val="20"/>
                <w:lang w:val="fr-FR"/>
              </w:rPr>
              <w:t>}</w:t>
            </w:r>
          </w:p>
        </w:tc>
      </w:tr>
      <w:tr w:rsidR="00D560A9" w:rsidRPr="001C6E22" w:rsidTr="00D560A9">
        <w:trPr>
          <w:cantSplit/>
          <w:trHeight w:val="281"/>
        </w:trPr>
        <w:tc>
          <w:tcPr>
            <w:tcW w:w="1897" w:type="dxa"/>
          </w:tcPr>
          <w:p w:rsidR="00D560A9" w:rsidRPr="002B69A5" w:rsidRDefault="00D560A9" w:rsidP="00D560A9">
            <w:pPr>
              <w:pStyle w:val="TableText"/>
              <w:rPr>
                <w:lang w:val="fr-FR"/>
              </w:rPr>
            </w:pPr>
            <w:r w:rsidRPr="002B69A5">
              <w:rPr>
                <w:lang w:val="fr-FR"/>
              </w:rPr>
              <w:lastRenderedPageBreak/>
              <w:t>Response</w:t>
            </w:r>
          </w:p>
        </w:tc>
        <w:tc>
          <w:tcPr>
            <w:tcW w:w="6375" w:type="dxa"/>
          </w:tcPr>
          <w:p w:rsidR="00DD02E3" w:rsidRPr="00DD02E3" w:rsidRDefault="00DD02E3" w:rsidP="00DD02E3">
            <w:pPr>
              <w:pStyle w:val="TerminalDisplayinTable"/>
              <w:shd w:val="clear" w:color="auto" w:fill="D9D9D9"/>
              <w:spacing w:line="240" w:lineRule="auto"/>
              <w:rPr>
                <w:rFonts w:ascii="Arial" w:hAnsi="Arial" w:cs="Arial"/>
                <w:spacing w:val="0"/>
                <w:szCs w:val="20"/>
                <w:lang w:val="fr-FR"/>
              </w:rPr>
            </w:pPr>
            <w:r w:rsidRPr="00DD02E3">
              <w:rPr>
                <w:rFonts w:ascii="Arial" w:hAnsi="Arial" w:cs="Arial"/>
                <w:spacing w:val="0"/>
                <w:szCs w:val="20"/>
                <w:lang w:val="fr-FR"/>
              </w:rPr>
              <w:t>{</w:t>
            </w:r>
          </w:p>
          <w:p w:rsidR="00DD02E3" w:rsidRPr="00DD02E3" w:rsidRDefault="00DD02E3" w:rsidP="00DD02E3">
            <w:pPr>
              <w:pStyle w:val="TerminalDisplayinTable"/>
              <w:shd w:val="clear" w:color="auto" w:fill="D9D9D9"/>
              <w:spacing w:line="240" w:lineRule="auto"/>
              <w:rPr>
                <w:rFonts w:ascii="Arial" w:hAnsi="Arial" w:cs="Arial"/>
                <w:spacing w:val="0"/>
                <w:szCs w:val="20"/>
                <w:lang w:val="fr-FR"/>
              </w:rPr>
            </w:pPr>
            <w:r w:rsidRPr="00DD02E3">
              <w:rPr>
                <w:rFonts w:ascii="Arial" w:hAnsi="Arial" w:cs="Arial"/>
                <w:spacing w:val="0"/>
                <w:szCs w:val="20"/>
                <w:lang w:val="fr-FR"/>
              </w:rPr>
              <w:t xml:space="preserve">  "sign" : "b8e7e93c53d8c609ca425258408af6d7312e44280f16bfba9740d652d07b3ac5",</w:t>
            </w:r>
          </w:p>
          <w:p w:rsidR="00DD02E3" w:rsidRPr="00DD02E3" w:rsidRDefault="00DD02E3" w:rsidP="00DD02E3">
            <w:pPr>
              <w:pStyle w:val="TerminalDisplayinTable"/>
              <w:shd w:val="clear" w:color="auto" w:fill="D9D9D9"/>
              <w:spacing w:line="240" w:lineRule="auto"/>
              <w:rPr>
                <w:rFonts w:ascii="Arial" w:hAnsi="Arial" w:cs="Arial"/>
                <w:spacing w:val="0"/>
                <w:szCs w:val="20"/>
                <w:lang w:val="fr-FR"/>
              </w:rPr>
            </w:pPr>
            <w:r w:rsidRPr="00DD02E3">
              <w:rPr>
                <w:rFonts w:ascii="Arial" w:hAnsi="Arial" w:cs="Arial"/>
                <w:spacing w:val="0"/>
                <w:szCs w:val="20"/>
                <w:lang w:val="fr-FR"/>
              </w:rPr>
              <w:t xml:space="preserve">  "returnCode" : "99",</w:t>
            </w:r>
          </w:p>
          <w:p w:rsidR="00DD02E3" w:rsidRPr="00DD02E3" w:rsidRDefault="00DD02E3" w:rsidP="00DD02E3">
            <w:pPr>
              <w:pStyle w:val="TerminalDisplayinTable"/>
              <w:shd w:val="clear" w:color="auto" w:fill="D9D9D9"/>
              <w:spacing w:line="240" w:lineRule="auto"/>
              <w:rPr>
                <w:rFonts w:ascii="Arial" w:hAnsi="Arial" w:cs="Arial"/>
                <w:spacing w:val="0"/>
                <w:szCs w:val="20"/>
                <w:lang w:val="fr-FR"/>
              </w:rPr>
            </w:pPr>
            <w:r w:rsidRPr="00DD02E3">
              <w:rPr>
                <w:rFonts w:ascii="Arial" w:hAnsi="Arial" w:cs="Arial"/>
                <w:spacing w:val="0"/>
                <w:szCs w:val="20"/>
                <w:lang w:val="fr-FR"/>
              </w:rPr>
              <w:t xml:space="preserve">  "time" : "Mon May 27 19:02:49 CST 2013",</w:t>
            </w:r>
          </w:p>
          <w:p w:rsidR="00DD02E3" w:rsidRPr="00DD02E3" w:rsidRDefault="00DD02E3" w:rsidP="00DD02E3">
            <w:pPr>
              <w:pStyle w:val="TerminalDisplayinTable"/>
              <w:shd w:val="clear" w:color="auto" w:fill="D9D9D9"/>
              <w:spacing w:line="240" w:lineRule="auto"/>
              <w:rPr>
                <w:rFonts w:ascii="Arial" w:hAnsi="Arial" w:cs="Arial"/>
                <w:spacing w:val="0"/>
                <w:szCs w:val="20"/>
                <w:lang w:val="fr-FR"/>
              </w:rPr>
            </w:pPr>
            <w:r w:rsidRPr="00DD02E3">
              <w:rPr>
                <w:rFonts w:ascii="Arial" w:hAnsi="Arial" w:cs="Arial"/>
                <w:spacing w:val="0"/>
                <w:szCs w:val="20"/>
                <w:lang w:val="fr-FR"/>
              </w:rPr>
              <w:t xml:space="preserve">  "detail_response" : [ {</w:t>
            </w:r>
          </w:p>
          <w:p w:rsidR="00DD02E3" w:rsidRPr="00DD02E3" w:rsidRDefault="00DD02E3" w:rsidP="00DD02E3">
            <w:pPr>
              <w:pStyle w:val="TerminalDisplayinTable"/>
              <w:shd w:val="clear" w:color="auto" w:fill="D9D9D9"/>
              <w:spacing w:line="240" w:lineRule="auto"/>
              <w:rPr>
                <w:rFonts w:ascii="Arial" w:hAnsi="Arial" w:cs="Arial"/>
                <w:spacing w:val="0"/>
                <w:szCs w:val="20"/>
                <w:lang w:val="fr-FR"/>
              </w:rPr>
            </w:pPr>
            <w:r w:rsidRPr="00DD02E3">
              <w:rPr>
                <w:rFonts w:ascii="Arial" w:hAnsi="Arial" w:cs="Arial"/>
                <w:spacing w:val="0"/>
                <w:szCs w:val="20"/>
                <w:lang w:val="fr-FR"/>
              </w:rPr>
              <w:t xml:space="preserve">    "channel" : "TenPay",</w:t>
            </w:r>
          </w:p>
          <w:p w:rsidR="00DD02E3" w:rsidRPr="00DD02E3" w:rsidRDefault="00DD02E3" w:rsidP="00DD02E3">
            <w:pPr>
              <w:pStyle w:val="TerminalDisplayinTable"/>
              <w:shd w:val="clear" w:color="auto" w:fill="D9D9D9"/>
              <w:spacing w:line="240" w:lineRule="auto"/>
              <w:rPr>
                <w:rFonts w:ascii="Arial" w:hAnsi="Arial" w:cs="Arial"/>
                <w:spacing w:val="0"/>
                <w:szCs w:val="20"/>
                <w:lang w:val="fr-FR"/>
              </w:rPr>
            </w:pPr>
            <w:r w:rsidRPr="00DD02E3">
              <w:rPr>
                <w:rFonts w:ascii="Arial" w:hAnsi="Arial" w:cs="Arial"/>
                <w:spacing w:val="0"/>
                <w:szCs w:val="20"/>
                <w:lang w:val="fr-FR"/>
              </w:rPr>
              <w:t xml:space="preserve">    "orderno" : "",</w:t>
            </w:r>
          </w:p>
          <w:p w:rsidR="00DD02E3" w:rsidRPr="00DD02E3" w:rsidRDefault="00DD02E3" w:rsidP="00DD02E3">
            <w:pPr>
              <w:pStyle w:val="TerminalDisplayinTable"/>
              <w:shd w:val="clear" w:color="auto" w:fill="D9D9D9"/>
              <w:spacing w:line="240" w:lineRule="auto"/>
              <w:rPr>
                <w:rFonts w:ascii="Arial" w:hAnsi="Arial" w:cs="Arial"/>
                <w:spacing w:val="0"/>
                <w:szCs w:val="20"/>
                <w:lang w:val="fr-FR"/>
              </w:rPr>
            </w:pPr>
            <w:r w:rsidRPr="00DD02E3">
              <w:rPr>
                <w:rFonts w:ascii="Arial" w:hAnsi="Arial" w:cs="Arial"/>
                <w:spacing w:val="0"/>
                <w:szCs w:val="20"/>
                <w:lang w:val="fr-FR"/>
              </w:rPr>
              <w:t xml:space="preserve">    "partner" : "1900000109",</w:t>
            </w:r>
          </w:p>
          <w:p w:rsidR="00DD02E3" w:rsidRPr="00DD02E3" w:rsidRDefault="00DD02E3" w:rsidP="00DD02E3">
            <w:pPr>
              <w:pStyle w:val="TerminalDisplayinTable"/>
              <w:shd w:val="clear" w:color="auto" w:fill="D9D9D9"/>
              <w:spacing w:line="240" w:lineRule="auto"/>
              <w:rPr>
                <w:rFonts w:ascii="Arial" w:hAnsi="Arial" w:cs="Arial"/>
                <w:spacing w:val="0"/>
                <w:szCs w:val="20"/>
                <w:lang w:val="fr-FR"/>
              </w:rPr>
            </w:pPr>
            <w:r w:rsidRPr="00DD02E3">
              <w:rPr>
                <w:rFonts w:ascii="Arial" w:hAnsi="Arial" w:cs="Arial"/>
                <w:spacing w:val="0"/>
                <w:szCs w:val="20"/>
                <w:lang w:val="fr-FR"/>
              </w:rPr>
              <w:t xml:space="preserve">    "rcode" : "88229999",</w:t>
            </w:r>
          </w:p>
          <w:p w:rsidR="00DD02E3" w:rsidRPr="00DD02E3" w:rsidRDefault="00DD02E3" w:rsidP="00DD02E3">
            <w:pPr>
              <w:pStyle w:val="TerminalDisplayinTable"/>
              <w:shd w:val="clear" w:color="auto" w:fill="D9D9D9"/>
              <w:spacing w:line="240" w:lineRule="auto"/>
              <w:rPr>
                <w:rFonts w:ascii="Arial" w:hAnsi="Arial" w:cs="Arial"/>
                <w:spacing w:val="0"/>
                <w:szCs w:val="20"/>
                <w:lang w:val="fr-FR"/>
              </w:rPr>
            </w:pPr>
            <w:r w:rsidRPr="00DD02E3">
              <w:rPr>
                <w:rFonts w:ascii="Arial" w:hAnsi="Arial" w:cs="Arial"/>
                <w:spacing w:val="0"/>
                <w:szCs w:val="20"/>
                <w:lang w:val="fr-FR"/>
              </w:rPr>
              <w:t xml:space="preserve">    "reccv_user_name" : "",</w:t>
            </w:r>
          </w:p>
          <w:p w:rsidR="00DD02E3" w:rsidRPr="00DD02E3" w:rsidRDefault="00DD02E3" w:rsidP="00DD02E3">
            <w:pPr>
              <w:pStyle w:val="TerminalDisplayinTable"/>
              <w:shd w:val="clear" w:color="auto" w:fill="D9D9D9"/>
              <w:spacing w:line="240" w:lineRule="auto"/>
              <w:rPr>
                <w:rFonts w:ascii="Arial" w:hAnsi="Arial" w:cs="Arial"/>
                <w:spacing w:val="0"/>
                <w:szCs w:val="20"/>
                <w:lang w:val="fr-FR"/>
              </w:rPr>
            </w:pPr>
            <w:r w:rsidRPr="00DD02E3">
              <w:rPr>
                <w:rFonts w:ascii="Arial" w:hAnsi="Arial" w:cs="Arial"/>
                <w:spacing w:val="0"/>
                <w:szCs w:val="20"/>
                <w:lang w:val="fr-FR"/>
              </w:rPr>
              <w:t xml:space="preserve">    "recv_user_id" : "",</w:t>
            </w:r>
          </w:p>
          <w:p w:rsidR="00DD02E3" w:rsidRPr="00DD02E3" w:rsidRDefault="00DD02E3" w:rsidP="00DD02E3">
            <w:pPr>
              <w:pStyle w:val="TerminalDisplayinTable"/>
              <w:shd w:val="clear" w:color="auto" w:fill="D9D9D9"/>
              <w:spacing w:line="240" w:lineRule="auto"/>
              <w:rPr>
                <w:rFonts w:ascii="Arial" w:hAnsi="Arial" w:cs="Arial"/>
                <w:spacing w:val="0"/>
                <w:szCs w:val="20"/>
                <w:lang w:val="fr-FR"/>
              </w:rPr>
            </w:pPr>
            <w:r w:rsidRPr="00DD02E3">
              <w:rPr>
                <w:rFonts w:ascii="Arial" w:hAnsi="Arial" w:cs="Arial"/>
                <w:spacing w:val="0"/>
                <w:szCs w:val="20"/>
                <w:lang w:val="fr-FR"/>
              </w:rPr>
              <w:t xml:space="preserve">    "refund_channel" : "",</w:t>
            </w:r>
          </w:p>
          <w:p w:rsidR="00DD02E3" w:rsidRPr="00DD02E3" w:rsidRDefault="00DD02E3" w:rsidP="00DD02E3">
            <w:pPr>
              <w:pStyle w:val="TerminalDisplayinTable"/>
              <w:shd w:val="clear" w:color="auto" w:fill="D9D9D9"/>
              <w:spacing w:line="240" w:lineRule="auto"/>
              <w:rPr>
                <w:rFonts w:ascii="Arial" w:hAnsi="Arial" w:cs="Arial"/>
                <w:spacing w:val="0"/>
                <w:szCs w:val="20"/>
                <w:lang w:val="fr-FR"/>
              </w:rPr>
            </w:pPr>
            <w:r w:rsidRPr="00DD02E3">
              <w:rPr>
                <w:rFonts w:ascii="Arial" w:hAnsi="Arial" w:cs="Arial"/>
                <w:spacing w:val="0"/>
                <w:szCs w:val="20"/>
                <w:lang w:val="fr-FR"/>
              </w:rPr>
              <w:t xml:space="preserve">    "refund_fee" : 1,</w:t>
            </w:r>
          </w:p>
          <w:p w:rsidR="00DD02E3" w:rsidRPr="00DD02E3" w:rsidRDefault="00DD02E3" w:rsidP="00DD02E3">
            <w:pPr>
              <w:pStyle w:val="TerminalDisplayinTable"/>
              <w:shd w:val="clear" w:color="auto" w:fill="D9D9D9"/>
              <w:spacing w:line="240" w:lineRule="auto"/>
              <w:rPr>
                <w:rFonts w:ascii="Arial" w:hAnsi="Arial" w:cs="Arial"/>
                <w:spacing w:val="0"/>
                <w:szCs w:val="20"/>
                <w:lang w:val="fr-FR"/>
              </w:rPr>
            </w:pPr>
            <w:r w:rsidRPr="00DD02E3">
              <w:rPr>
                <w:rFonts w:ascii="Arial" w:hAnsi="Arial" w:cs="Arial"/>
                <w:spacing w:val="0"/>
                <w:szCs w:val="20"/>
                <w:lang w:val="fr-FR"/>
              </w:rPr>
              <w:t xml:space="preserve">    "refund_id" : "",</w:t>
            </w:r>
          </w:p>
          <w:p w:rsidR="00DD02E3" w:rsidRPr="00DD02E3" w:rsidRDefault="00DD02E3" w:rsidP="00DD02E3">
            <w:pPr>
              <w:pStyle w:val="TerminalDisplayinTable"/>
              <w:shd w:val="clear" w:color="auto" w:fill="D9D9D9"/>
              <w:spacing w:line="240" w:lineRule="auto"/>
              <w:rPr>
                <w:rFonts w:ascii="Arial" w:hAnsi="Arial" w:cs="Arial"/>
                <w:spacing w:val="0"/>
                <w:szCs w:val="20"/>
                <w:lang w:val="fr-FR"/>
              </w:rPr>
            </w:pPr>
            <w:r w:rsidRPr="00DD02E3">
              <w:rPr>
                <w:rFonts w:ascii="Arial" w:hAnsi="Arial" w:cs="Arial"/>
                <w:spacing w:val="0"/>
                <w:szCs w:val="20"/>
                <w:lang w:val="fr-FR"/>
              </w:rPr>
              <w:t xml:space="preserve">    "refund_no" : "1033537274",</w:t>
            </w:r>
          </w:p>
          <w:p w:rsidR="00DD02E3" w:rsidRPr="00DD02E3" w:rsidRDefault="00DD02E3" w:rsidP="00DD02E3">
            <w:pPr>
              <w:pStyle w:val="TerminalDisplayinTable"/>
              <w:shd w:val="clear" w:color="auto" w:fill="D9D9D9"/>
              <w:spacing w:line="240" w:lineRule="auto"/>
              <w:rPr>
                <w:rFonts w:ascii="Arial" w:hAnsi="Arial" w:cs="Arial"/>
                <w:spacing w:val="0"/>
                <w:szCs w:val="20"/>
                <w:lang w:val="fr-FR"/>
              </w:rPr>
            </w:pPr>
            <w:r w:rsidRPr="00DD02E3">
              <w:rPr>
                <w:rFonts w:ascii="Arial" w:hAnsi="Arial" w:cs="Arial"/>
                <w:spacing w:val="0"/>
                <w:szCs w:val="20"/>
                <w:lang w:val="fr-FR"/>
              </w:rPr>
              <w:t xml:space="preserve">    "refund_status" : "-1",</w:t>
            </w:r>
          </w:p>
          <w:p w:rsidR="00DD02E3" w:rsidRPr="00DD02E3" w:rsidRDefault="00DD02E3" w:rsidP="00DD02E3">
            <w:pPr>
              <w:pStyle w:val="TerminalDisplayinTable"/>
              <w:shd w:val="clear" w:color="auto" w:fill="D9D9D9"/>
              <w:spacing w:line="240" w:lineRule="auto"/>
              <w:rPr>
                <w:rFonts w:ascii="Arial" w:hAnsi="Arial" w:cs="Arial"/>
                <w:spacing w:val="0"/>
                <w:szCs w:val="20"/>
                <w:lang w:val="fr-FR"/>
              </w:rPr>
            </w:pPr>
            <w:r w:rsidRPr="00DD02E3">
              <w:rPr>
                <w:rFonts w:ascii="Arial" w:hAnsi="Arial" w:cs="Arial" w:hint="eastAsia"/>
                <w:spacing w:val="0"/>
                <w:szCs w:val="20"/>
                <w:lang w:val="fr-FR"/>
              </w:rPr>
              <w:t xml:space="preserve">    "rmsg" : "</w:t>
            </w:r>
            <w:r w:rsidRPr="00DD02E3">
              <w:rPr>
                <w:rFonts w:ascii="Arial" w:hAnsi="Arial" w:cs="Arial" w:hint="eastAsia"/>
                <w:spacing w:val="0"/>
                <w:szCs w:val="20"/>
                <w:lang w:val="fr-FR"/>
              </w:rPr>
              <w:t>订单超出可退款时间</w:t>
            </w:r>
            <w:r w:rsidRPr="00DD02E3">
              <w:rPr>
                <w:rFonts w:ascii="Arial" w:hAnsi="Arial" w:cs="Arial" w:hint="eastAsia"/>
                <w:spacing w:val="0"/>
                <w:szCs w:val="20"/>
                <w:lang w:val="fr-FR"/>
              </w:rPr>
              <w:t>![20130527190250-fe80:0:0:0:7a1d:baff:fecc:cc8b%2]",</w:t>
            </w:r>
          </w:p>
          <w:p w:rsidR="00DD02E3" w:rsidRPr="00DD02E3" w:rsidRDefault="00DD02E3" w:rsidP="00DD02E3">
            <w:pPr>
              <w:pStyle w:val="TerminalDisplayinTable"/>
              <w:shd w:val="clear" w:color="auto" w:fill="D9D9D9"/>
              <w:spacing w:line="240" w:lineRule="auto"/>
              <w:rPr>
                <w:rFonts w:ascii="Arial" w:hAnsi="Arial" w:cs="Arial"/>
                <w:spacing w:val="0"/>
                <w:szCs w:val="20"/>
                <w:lang w:val="fr-FR"/>
              </w:rPr>
            </w:pPr>
            <w:r w:rsidRPr="00DD02E3">
              <w:rPr>
                <w:rFonts w:ascii="Arial" w:hAnsi="Arial" w:cs="Arial"/>
                <w:spacing w:val="0"/>
                <w:szCs w:val="20"/>
                <w:lang w:val="fr-FR"/>
              </w:rPr>
              <w:t xml:space="preserve">    "transactionid" : "1900000109201101270026218385"</w:t>
            </w:r>
          </w:p>
          <w:p w:rsidR="00DD02E3" w:rsidRPr="00DD02E3" w:rsidRDefault="00DD02E3" w:rsidP="00DD02E3">
            <w:pPr>
              <w:pStyle w:val="TerminalDisplayinTable"/>
              <w:shd w:val="clear" w:color="auto" w:fill="D9D9D9"/>
              <w:spacing w:line="240" w:lineRule="auto"/>
              <w:rPr>
                <w:rFonts w:ascii="Arial" w:hAnsi="Arial" w:cs="Arial"/>
                <w:spacing w:val="0"/>
                <w:szCs w:val="20"/>
                <w:lang w:val="fr-FR"/>
              </w:rPr>
            </w:pPr>
            <w:r w:rsidRPr="00DD02E3">
              <w:rPr>
                <w:rFonts w:ascii="Arial" w:hAnsi="Arial" w:cs="Arial"/>
                <w:spacing w:val="0"/>
                <w:szCs w:val="20"/>
                <w:lang w:val="fr-FR"/>
              </w:rPr>
              <w:t xml:space="preserve">  } ],</w:t>
            </w:r>
          </w:p>
          <w:p w:rsidR="00DD02E3" w:rsidRPr="00DD02E3" w:rsidRDefault="00DD02E3" w:rsidP="00DD02E3">
            <w:pPr>
              <w:pStyle w:val="TerminalDisplayinTable"/>
              <w:shd w:val="clear" w:color="auto" w:fill="D9D9D9"/>
              <w:spacing w:line="240" w:lineRule="auto"/>
              <w:rPr>
                <w:rFonts w:ascii="Arial" w:hAnsi="Arial" w:cs="Arial"/>
                <w:spacing w:val="0"/>
                <w:szCs w:val="20"/>
                <w:lang w:val="fr-FR"/>
              </w:rPr>
            </w:pPr>
            <w:r w:rsidRPr="00DD02E3">
              <w:rPr>
                <w:rFonts w:ascii="Arial" w:hAnsi="Arial" w:cs="Arial"/>
                <w:spacing w:val="0"/>
                <w:szCs w:val="20"/>
                <w:lang w:val="fr-FR"/>
              </w:rPr>
              <w:t xml:space="preserve">  "returnDesc" : "Partially succeeded!"</w:t>
            </w:r>
          </w:p>
          <w:p w:rsidR="00D560A9" w:rsidRPr="002B69A5" w:rsidRDefault="00DD02E3" w:rsidP="00DD02E3">
            <w:pPr>
              <w:pStyle w:val="TerminalDisplayinTable"/>
              <w:shd w:val="clear" w:color="auto" w:fill="D9D9D9"/>
              <w:spacing w:line="240" w:lineRule="auto"/>
              <w:rPr>
                <w:lang w:val="fr-FR"/>
              </w:rPr>
            </w:pPr>
            <w:r w:rsidRPr="00DD02E3">
              <w:rPr>
                <w:rFonts w:ascii="Arial" w:hAnsi="Arial" w:cs="Arial"/>
                <w:spacing w:val="0"/>
                <w:szCs w:val="20"/>
                <w:lang w:val="fr-FR"/>
              </w:rPr>
              <w:t>}</w:t>
            </w:r>
          </w:p>
        </w:tc>
      </w:tr>
    </w:tbl>
    <w:p w:rsidR="00D560A9" w:rsidRPr="006A4F86" w:rsidRDefault="00D560A9" w:rsidP="00D560A9">
      <w:pPr>
        <w:spacing w:line="312" w:lineRule="exact"/>
        <w:ind w:right="-20"/>
        <w:rPr>
          <w:lang w:val="fr-FR"/>
        </w:rPr>
      </w:pPr>
    </w:p>
    <w:p w:rsidR="006A4DD6" w:rsidRPr="00016DEA" w:rsidRDefault="003F28F4" w:rsidP="006A4DD6">
      <w:pPr>
        <w:pStyle w:val="2"/>
      </w:pPr>
      <w:r>
        <w:rPr>
          <w:rFonts w:hint="eastAsia"/>
        </w:rPr>
        <w:t>支付</w:t>
      </w:r>
    </w:p>
    <w:p w:rsidR="006A4DD6" w:rsidRPr="005B2811" w:rsidRDefault="006A4DD6" w:rsidP="006A4DD6">
      <w:pPr>
        <w:ind w:firstLineChars="150" w:firstLine="315"/>
        <w:rPr>
          <w:lang w:val="fr-FR"/>
        </w:rPr>
      </w:pPr>
      <w:r w:rsidRPr="00665A25">
        <w:rPr>
          <w:rFonts w:hint="eastAsia"/>
        </w:rPr>
        <w:t>方法名称</w:t>
      </w:r>
      <w:r w:rsidRPr="005B2811">
        <w:rPr>
          <w:rFonts w:hint="eastAsia"/>
          <w:lang w:val="fr-FR"/>
        </w:rPr>
        <w:t>：</w:t>
      </w:r>
      <w:r w:rsidRPr="005B2811">
        <w:rPr>
          <w:rFonts w:hint="eastAsia"/>
          <w:lang w:val="fr-FR"/>
        </w:rPr>
        <w:t>/</w:t>
      </w:r>
      <w:r>
        <w:rPr>
          <w:rFonts w:hint="eastAsia"/>
          <w:lang w:val="fr-FR"/>
        </w:rPr>
        <w:t>client</w:t>
      </w:r>
      <w:r w:rsidR="00B040EC">
        <w:rPr>
          <w:rFonts w:hint="eastAsia"/>
          <w:lang w:val="fr-FR"/>
        </w:rPr>
        <w:t>/auth/Pay</w:t>
      </w:r>
      <w:r>
        <w:rPr>
          <w:rFonts w:hint="eastAsia"/>
        </w:rPr>
        <w:t>.action</w:t>
      </w:r>
    </w:p>
    <w:p w:rsidR="006A4DD6" w:rsidRPr="005B2811" w:rsidRDefault="006A4DD6" w:rsidP="006A4DD6">
      <w:pPr>
        <w:ind w:firstLineChars="150" w:firstLine="315"/>
        <w:rPr>
          <w:lang w:val="fr-FR"/>
        </w:rPr>
      </w:pPr>
      <w:r>
        <w:rPr>
          <w:rFonts w:hint="eastAsia"/>
        </w:rPr>
        <w:t>方法描述</w:t>
      </w:r>
      <w:r w:rsidRPr="005B2811">
        <w:rPr>
          <w:rFonts w:hint="eastAsia"/>
          <w:lang w:val="fr-FR"/>
        </w:rPr>
        <w:t>：</w:t>
      </w:r>
      <w:r w:rsidR="00A7760A">
        <w:rPr>
          <w:rFonts w:hint="eastAsia"/>
          <w:lang w:val="fr-FR"/>
        </w:rPr>
        <w:t>sdk</w:t>
      </w:r>
      <w:r w:rsidR="00A7760A">
        <w:rPr>
          <w:rFonts w:hint="eastAsia"/>
          <w:lang w:val="fr-FR"/>
        </w:rPr>
        <w:t>在收集完整消费者的支付、产品等信息后调用，完成支付。目前仅仅支持</w:t>
      </w:r>
      <w:r w:rsidR="00725878">
        <w:rPr>
          <w:rFonts w:hint="eastAsia"/>
          <w:lang w:val="fr-FR"/>
        </w:rPr>
        <w:t>信用</w:t>
      </w:r>
      <w:r w:rsidR="00A7760A">
        <w:rPr>
          <w:rFonts w:hint="eastAsia"/>
          <w:lang w:val="fr-FR"/>
        </w:rPr>
        <w:t>卡</w:t>
      </w:r>
      <w:r w:rsidR="00F263C8">
        <w:rPr>
          <w:rFonts w:hint="eastAsia"/>
          <w:lang w:val="fr-FR"/>
        </w:rPr>
        <w:t>、借记卡</w:t>
      </w:r>
      <w:r w:rsidR="00A7760A">
        <w:rPr>
          <w:rFonts w:hint="eastAsia"/>
          <w:lang w:val="fr-FR"/>
        </w:rPr>
        <w:t>支付</w:t>
      </w:r>
      <w:r w:rsidR="00E3150C">
        <w:rPr>
          <w:rFonts w:hint="eastAsia"/>
          <w:lang w:val="fr-FR"/>
        </w:rPr>
        <w:t>、预付款</w:t>
      </w:r>
      <w:r w:rsidR="009E0D1A">
        <w:rPr>
          <w:rFonts w:hint="eastAsia"/>
          <w:lang w:val="fr-FR"/>
        </w:rPr>
        <w:t>、充值卡</w:t>
      </w:r>
      <w:r w:rsidR="00725878">
        <w:rPr>
          <w:rFonts w:hint="eastAsia"/>
          <w:lang w:val="fr-FR"/>
        </w:rPr>
        <w:t>（</w:t>
      </w:r>
      <w:r w:rsidR="00725878">
        <w:rPr>
          <w:rFonts w:hint="eastAsia"/>
          <w:lang w:val="fr-FR"/>
        </w:rPr>
        <w:t>NNK</w:t>
      </w:r>
      <w:r w:rsidR="00725878">
        <w:rPr>
          <w:rFonts w:hint="eastAsia"/>
          <w:lang w:val="fr-FR"/>
        </w:rPr>
        <w:t>）、</w:t>
      </w:r>
      <w:r w:rsidR="0067764A">
        <w:rPr>
          <w:rFonts w:hint="eastAsia"/>
          <w:color w:val="000000" w:themeColor="text1"/>
          <w:lang w:val="fr-FR"/>
        </w:rPr>
        <w:t>花瓣</w:t>
      </w:r>
      <w:r w:rsidR="00402CAB">
        <w:rPr>
          <w:rFonts w:hint="eastAsia"/>
          <w:lang w:val="fr-FR"/>
        </w:rPr>
        <w:t>和华为钱包支付</w:t>
      </w:r>
      <w:r w:rsidR="00A7760A">
        <w:rPr>
          <w:rFonts w:hint="eastAsia"/>
          <w:lang w:val="fr-FR"/>
        </w:rPr>
        <w:t>。</w:t>
      </w:r>
    </w:p>
    <w:p w:rsidR="006A4DD6" w:rsidRDefault="006A4DD6" w:rsidP="006A4DD6">
      <w:pPr>
        <w:ind w:firstLineChars="150" w:firstLine="315"/>
        <w:rPr>
          <w:lang w:val="fr-FR"/>
        </w:rPr>
      </w:pPr>
      <w:r w:rsidRPr="005B2811">
        <w:rPr>
          <w:rFonts w:hint="eastAsia"/>
          <w:lang w:val="fr-FR"/>
        </w:rPr>
        <w:t>HTTP</w:t>
      </w:r>
      <w:r w:rsidR="003F28F4">
        <w:rPr>
          <w:rFonts w:hint="eastAsia"/>
          <w:lang w:val="fr-FR"/>
        </w:rPr>
        <w:t>S</w:t>
      </w:r>
      <w:r>
        <w:rPr>
          <w:rFonts w:hint="eastAsia"/>
        </w:rPr>
        <w:t>请求方式</w:t>
      </w:r>
      <w:r w:rsidRPr="005B2811">
        <w:rPr>
          <w:rFonts w:hint="eastAsia"/>
          <w:lang w:val="fr-FR"/>
        </w:rPr>
        <w:t>：</w:t>
      </w:r>
      <w:r w:rsidRPr="005B2811">
        <w:rPr>
          <w:rFonts w:hint="eastAsia"/>
          <w:lang w:val="fr-FR"/>
        </w:rPr>
        <w:t xml:space="preserve"> POST</w:t>
      </w:r>
    </w:p>
    <w:p w:rsidR="00CB459D" w:rsidRDefault="00CB459D" w:rsidP="006A4DD6">
      <w:pPr>
        <w:ind w:firstLineChars="150" w:firstLine="315"/>
        <w:rPr>
          <w:lang w:val="fr-FR"/>
        </w:rPr>
      </w:pPr>
      <w:r>
        <w:rPr>
          <w:rFonts w:hint="eastAsia"/>
          <w:lang w:val="fr-FR"/>
        </w:rPr>
        <w:t>注：</w:t>
      </w:r>
      <w:r w:rsidR="00453BEE">
        <w:rPr>
          <w:rFonts w:hint="eastAsia"/>
          <w:lang w:val="fr-FR"/>
        </w:rPr>
        <w:t>银行</w:t>
      </w:r>
      <w:r>
        <w:rPr>
          <w:rFonts w:hint="eastAsia"/>
          <w:lang w:val="fr-FR"/>
        </w:rPr>
        <w:t>卡支付时</w:t>
      </w:r>
      <w:r w:rsidR="005163CD">
        <w:rPr>
          <w:rFonts w:hint="eastAsia"/>
          <w:lang w:val="fr-FR"/>
        </w:rPr>
        <w:t>，在使用易宝渠道情况下</w:t>
      </w:r>
      <w:r>
        <w:rPr>
          <w:rFonts w:hint="eastAsia"/>
          <w:lang w:val="fr-FR"/>
        </w:rPr>
        <w:t>，如果是非绑卡支付，成功后，则一定发送支付短信。对于绑卡支付，如果金额低于</w:t>
      </w:r>
      <w:r>
        <w:rPr>
          <w:rFonts w:hint="eastAsia"/>
          <w:lang w:val="fr-FR"/>
        </w:rPr>
        <w:t>10</w:t>
      </w:r>
      <w:r>
        <w:rPr>
          <w:rFonts w:hint="eastAsia"/>
          <w:lang w:val="fr-FR"/>
        </w:rPr>
        <w:t>元，支付成功后不会发送支付短信。</w:t>
      </w:r>
    </w:p>
    <w:p w:rsidR="005163CD" w:rsidRDefault="005163CD" w:rsidP="006A4DD6">
      <w:pPr>
        <w:ind w:firstLineChars="150" w:firstLine="315"/>
        <w:rPr>
          <w:lang w:val="fr-FR"/>
        </w:rPr>
      </w:pPr>
      <w:r>
        <w:rPr>
          <w:rFonts w:hint="eastAsia"/>
          <w:lang w:val="fr-FR"/>
        </w:rPr>
        <w:t>对于</w:t>
      </w:r>
      <w:r w:rsidR="00453BEE">
        <w:rPr>
          <w:rFonts w:hint="eastAsia"/>
          <w:lang w:val="fr-FR"/>
        </w:rPr>
        <w:t>银行</w:t>
      </w:r>
      <w:r>
        <w:rPr>
          <w:rFonts w:hint="eastAsia"/>
          <w:lang w:val="fr-FR"/>
        </w:rPr>
        <w:t>卡支付，兼容之前的易宝渠道。</w:t>
      </w:r>
      <w:r w:rsidR="009C5F59">
        <w:rPr>
          <w:rFonts w:hint="eastAsia"/>
          <w:lang w:val="fr-FR"/>
        </w:rPr>
        <w:t>对于已有的</w:t>
      </w:r>
      <w:r w:rsidR="009C5F59">
        <w:rPr>
          <w:rFonts w:hint="eastAsia"/>
          <w:lang w:val="fr-FR"/>
        </w:rPr>
        <w:t>sdk/apk</w:t>
      </w:r>
      <w:r w:rsidR="009C5F59">
        <w:rPr>
          <w:rFonts w:hint="eastAsia"/>
          <w:lang w:val="fr-FR"/>
        </w:rPr>
        <w:t>，</w:t>
      </w:r>
      <w:r w:rsidR="00453BEE">
        <w:rPr>
          <w:rFonts w:hint="eastAsia"/>
          <w:lang w:val="fr-FR"/>
        </w:rPr>
        <w:t>银行</w:t>
      </w:r>
      <w:r w:rsidR="009C5F59">
        <w:rPr>
          <w:rFonts w:hint="eastAsia"/>
          <w:lang w:val="fr-FR"/>
        </w:rPr>
        <w:t>卡支付仅仅支持通过易宝渠道进行。对于新版本</w:t>
      </w:r>
      <w:r w:rsidR="009C5F59">
        <w:rPr>
          <w:rFonts w:hint="eastAsia"/>
          <w:lang w:val="fr-FR"/>
        </w:rPr>
        <w:t>sdk/apk</w:t>
      </w:r>
      <w:r w:rsidR="009C5F59">
        <w:rPr>
          <w:rFonts w:hint="eastAsia"/>
          <w:lang w:val="fr-FR"/>
        </w:rPr>
        <w:t>，支持银联</w:t>
      </w:r>
      <w:r w:rsidR="0061593E">
        <w:rPr>
          <w:rFonts w:hint="eastAsia"/>
          <w:lang w:val="fr-FR"/>
        </w:rPr>
        <w:t>和易宝</w:t>
      </w:r>
      <w:r w:rsidR="009C5F59">
        <w:rPr>
          <w:rFonts w:hint="eastAsia"/>
          <w:lang w:val="fr-FR"/>
        </w:rPr>
        <w:t>渠道。但是对于已经绑卡在易宝渠道的绑卡支付，仍然通过易宝渠道进行。</w:t>
      </w:r>
    </w:p>
    <w:p w:rsidR="009C5F59" w:rsidRDefault="008631C9" w:rsidP="009C5F59">
      <w:pPr>
        <w:ind w:firstLineChars="150" w:firstLine="315"/>
        <w:rPr>
          <w:lang w:val="fr-FR"/>
        </w:rPr>
      </w:pPr>
      <w:r>
        <w:rPr>
          <w:rFonts w:hint="eastAsia"/>
          <w:lang w:val="fr-FR"/>
        </w:rPr>
        <w:t>卡支付特性还包括</w:t>
      </w:r>
      <w:r w:rsidR="009C5F59">
        <w:rPr>
          <w:rFonts w:hint="eastAsia"/>
          <w:lang w:val="fr-FR"/>
        </w:rPr>
        <w:t>：</w:t>
      </w:r>
    </w:p>
    <w:p w:rsidR="008631C9" w:rsidRPr="006231A5" w:rsidRDefault="0033189F" w:rsidP="00890343">
      <w:pPr>
        <w:pStyle w:val="af5"/>
        <w:numPr>
          <w:ilvl w:val="0"/>
          <w:numId w:val="26"/>
        </w:numPr>
        <w:ind w:firstLineChars="0"/>
        <w:rPr>
          <w:color w:val="000000" w:themeColor="text1"/>
          <w:lang w:val="fr-FR"/>
        </w:rPr>
      </w:pPr>
      <w:r>
        <w:rPr>
          <w:rFonts w:ascii="宋体" w:hAnsi="宋体" w:hint="eastAsia"/>
          <w:color w:val="000000" w:themeColor="text1"/>
        </w:rPr>
        <w:t>银联通道使用卡号支付时，如果卡号过期或者token过期或者功能没有开通，则先执行开通流程，然后进行支付。</w:t>
      </w:r>
    </w:p>
    <w:p w:rsidR="00231F32" w:rsidRPr="006231A5" w:rsidRDefault="00231F32" w:rsidP="00890343">
      <w:pPr>
        <w:pStyle w:val="af5"/>
        <w:numPr>
          <w:ilvl w:val="0"/>
          <w:numId w:val="26"/>
        </w:numPr>
        <w:ind w:firstLineChars="0"/>
        <w:rPr>
          <w:rFonts w:ascii="宋体" w:hAnsi="宋体"/>
          <w:color w:val="000000" w:themeColor="text1"/>
        </w:rPr>
      </w:pPr>
      <w:r w:rsidRPr="006231A5">
        <w:rPr>
          <w:rFonts w:ascii="宋体" w:hAnsi="宋体" w:hint="eastAsia"/>
          <w:color w:val="000000" w:themeColor="text1"/>
        </w:rPr>
        <w:t>老版本客户端无法处理银联渠道，包括银联渠道的绑卡和非绑卡支付，只能选择易</w:t>
      </w:r>
      <w:r w:rsidRPr="006231A5">
        <w:rPr>
          <w:rFonts w:ascii="宋体" w:hAnsi="宋体" w:hint="eastAsia"/>
          <w:color w:val="000000" w:themeColor="text1"/>
        </w:rPr>
        <w:lastRenderedPageBreak/>
        <w:t>宝渠道。也意味着，老版本的客户端不能处理银联渠道的绑卡，服务器此时，不会返回银联的绑卡信息。</w:t>
      </w:r>
    </w:p>
    <w:p w:rsidR="00231F32" w:rsidRPr="006231A5" w:rsidRDefault="00231F32" w:rsidP="00890343">
      <w:pPr>
        <w:pStyle w:val="af5"/>
        <w:numPr>
          <w:ilvl w:val="0"/>
          <w:numId w:val="26"/>
        </w:numPr>
        <w:ind w:firstLineChars="0"/>
        <w:rPr>
          <w:rFonts w:ascii="宋体" w:hAnsi="宋体"/>
          <w:color w:val="000000" w:themeColor="text1"/>
        </w:rPr>
      </w:pPr>
      <w:r w:rsidRPr="006231A5">
        <w:rPr>
          <w:rFonts w:ascii="宋体" w:hAnsi="宋体" w:hint="eastAsia"/>
          <w:color w:val="000000" w:themeColor="text1"/>
        </w:rPr>
        <w:t>对易宝渠道的绑卡，客户端按目前流程处理，服务器选择易宝渠道。</w:t>
      </w:r>
    </w:p>
    <w:p w:rsidR="00231F32" w:rsidRPr="006231A5" w:rsidRDefault="00231F32" w:rsidP="00890343">
      <w:pPr>
        <w:pStyle w:val="af5"/>
        <w:numPr>
          <w:ilvl w:val="0"/>
          <w:numId w:val="26"/>
        </w:numPr>
        <w:ind w:firstLineChars="0"/>
        <w:rPr>
          <w:rFonts w:ascii="宋体" w:hAnsi="宋体"/>
          <w:color w:val="000000" w:themeColor="text1"/>
        </w:rPr>
      </w:pPr>
      <w:r w:rsidRPr="006231A5">
        <w:rPr>
          <w:rFonts w:ascii="宋体" w:hAnsi="宋体" w:hint="eastAsia"/>
          <w:color w:val="000000" w:themeColor="text1"/>
        </w:rPr>
        <w:t>对银联渠道绑卡，客户端按新流程处理，</w:t>
      </w:r>
      <w:r w:rsidR="0033189F">
        <w:rPr>
          <w:rFonts w:ascii="宋体" w:hAnsi="宋体" w:hint="eastAsia"/>
          <w:color w:val="000000" w:themeColor="text1"/>
        </w:rPr>
        <w:t>处理逻辑和验证信息和易宝一致</w:t>
      </w:r>
      <w:r w:rsidRPr="006231A5">
        <w:rPr>
          <w:rFonts w:ascii="宋体" w:hAnsi="宋体" w:hint="eastAsia"/>
          <w:color w:val="000000" w:themeColor="text1"/>
        </w:rPr>
        <w:t>。</w:t>
      </w:r>
    </w:p>
    <w:p w:rsidR="00231F32" w:rsidRPr="006231A5" w:rsidRDefault="002C1735" w:rsidP="00890343">
      <w:pPr>
        <w:pStyle w:val="af5"/>
        <w:numPr>
          <w:ilvl w:val="0"/>
          <w:numId w:val="26"/>
        </w:numPr>
        <w:ind w:firstLineChars="0"/>
        <w:rPr>
          <w:rFonts w:ascii="宋体" w:hAnsi="宋体"/>
          <w:color w:val="000000" w:themeColor="text1"/>
        </w:rPr>
      </w:pPr>
      <w:r w:rsidRPr="006231A5">
        <w:rPr>
          <w:rFonts w:ascii="宋体" w:hAnsi="宋体" w:hint="eastAsia"/>
          <w:color w:val="000000" w:themeColor="text1"/>
        </w:rPr>
        <w:t>渠道选择策略请参考prePay接口。</w:t>
      </w:r>
    </w:p>
    <w:p w:rsidR="003056AE" w:rsidRPr="006231A5" w:rsidRDefault="003056AE" w:rsidP="00890343">
      <w:pPr>
        <w:pStyle w:val="af5"/>
        <w:numPr>
          <w:ilvl w:val="0"/>
          <w:numId w:val="26"/>
        </w:numPr>
        <w:ind w:firstLineChars="0"/>
        <w:rPr>
          <w:rFonts w:ascii="宋体" w:hAnsi="宋体"/>
          <w:color w:val="000000" w:themeColor="text1"/>
        </w:rPr>
      </w:pPr>
      <w:r w:rsidRPr="006231A5">
        <w:rPr>
          <w:rFonts w:ascii="宋体" w:hAnsi="宋体" w:hint="eastAsia"/>
          <w:color w:val="000000" w:themeColor="text1"/>
        </w:rPr>
        <w:t>渠道选择策略同样也影响绑卡信息的获取，在某个渠道关闭情况下，会影响该渠道的绑卡的信息的返回，具体请参考查询绑卡信息相关接口。</w:t>
      </w:r>
    </w:p>
    <w:p w:rsidR="009C5F59" w:rsidRDefault="009C5F59" w:rsidP="006A4DD6">
      <w:pPr>
        <w:ind w:firstLineChars="150" w:firstLine="315"/>
      </w:pPr>
    </w:p>
    <w:p w:rsidR="00F263C8" w:rsidRPr="009C5F59" w:rsidRDefault="00F263C8" w:rsidP="006A4DD6">
      <w:pPr>
        <w:ind w:firstLineChars="150" w:firstLine="315"/>
      </w:pPr>
    </w:p>
    <w:p w:rsidR="00C24BFC" w:rsidRDefault="00C24BFC" w:rsidP="00C24BFC">
      <w:pPr>
        <w:ind w:firstLineChars="150" w:firstLine="315"/>
        <w:rPr>
          <w:lang w:val="fr-FR"/>
        </w:rPr>
      </w:pPr>
      <w:r>
        <w:rPr>
          <w:rFonts w:hint="eastAsia"/>
          <w:lang w:val="fr-FR"/>
        </w:rPr>
        <w:t>注：预付款支付原则说明：必须携带华为账户密码，由支付服务器完成验证。</w:t>
      </w:r>
    </w:p>
    <w:p w:rsidR="00C24BFC" w:rsidRDefault="00C24BFC" w:rsidP="00C24BFC">
      <w:pPr>
        <w:ind w:firstLineChars="150" w:firstLine="315"/>
        <w:rPr>
          <w:lang w:val="fr-FR"/>
        </w:rPr>
      </w:pPr>
      <w:r>
        <w:rPr>
          <w:rFonts w:hint="eastAsia"/>
          <w:lang w:val="fr-FR"/>
        </w:rPr>
        <w:t>注：</w:t>
      </w:r>
      <w:r>
        <w:rPr>
          <w:rFonts w:hint="eastAsia"/>
          <w:lang w:val="fr-FR"/>
        </w:rPr>
        <w:t>clientParent</w:t>
      </w:r>
      <w:r>
        <w:rPr>
          <w:rFonts w:hint="eastAsia"/>
          <w:lang w:val="fr-FR"/>
        </w:rPr>
        <w:t>在输入情况下，需要到</w:t>
      </w:r>
      <w:r>
        <w:rPr>
          <w:rFonts w:hint="eastAsia"/>
          <w:lang w:val="fr-FR"/>
        </w:rPr>
        <w:t>UP</w:t>
      </w:r>
      <w:r>
        <w:rPr>
          <w:rFonts w:hint="eastAsia"/>
          <w:lang w:val="fr-FR"/>
        </w:rPr>
        <w:t>进行关系验证。（本版本暂不支持）</w:t>
      </w:r>
    </w:p>
    <w:p w:rsidR="00C24BFC" w:rsidRDefault="00143DC8" w:rsidP="006A4DD6">
      <w:pPr>
        <w:ind w:firstLineChars="150" w:firstLine="315"/>
        <w:rPr>
          <w:lang w:val="fr-FR"/>
        </w:rPr>
      </w:pPr>
      <w:r>
        <w:rPr>
          <w:rFonts w:hint="eastAsia"/>
          <w:lang w:val="fr-FR"/>
        </w:rPr>
        <w:t>本接口在输入密码正确完成一笔支付后，会返回华为帐号</w:t>
      </w:r>
      <w:r>
        <w:rPr>
          <w:rFonts w:hint="eastAsia"/>
          <w:lang w:val="fr-FR"/>
        </w:rPr>
        <w:t>ST</w:t>
      </w:r>
      <w:r>
        <w:rPr>
          <w:rFonts w:hint="eastAsia"/>
          <w:lang w:val="fr-FR"/>
        </w:rPr>
        <w:t>信息，包括站点信息。</w:t>
      </w:r>
    </w:p>
    <w:p w:rsidR="00DD61A3" w:rsidRDefault="00DD61A3" w:rsidP="006A4DD6">
      <w:pPr>
        <w:ind w:firstLineChars="150" w:firstLine="315"/>
        <w:rPr>
          <w:lang w:val="fr-FR"/>
        </w:rPr>
      </w:pPr>
      <w:r>
        <w:rPr>
          <w:rFonts w:hint="eastAsia"/>
          <w:lang w:val="fr-FR"/>
        </w:rPr>
        <w:t>信用卡</w:t>
      </w:r>
      <w:r w:rsidR="0064690D">
        <w:rPr>
          <w:rFonts w:hint="eastAsia"/>
          <w:lang w:val="fr-FR"/>
        </w:rPr>
        <w:t>快捷</w:t>
      </w:r>
      <w:r>
        <w:rPr>
          <w:rFonts w:hint="eastAsia"/>
          <w:lang w:val="fr-FR"/>
        </w:rPr>
        <w:t>支付时，</w:t>
      </w:r>
      <w:r w:rsidR="0064690D">
        <w:rPr>
          <w:rFonts w:hint="eastAsia"/>
          <w:lang w:val="fr-FR"/>
        </w:rPr>
        <w:t>即</w:t>
      </w:r>
      <w:r>
        <w:rPr>
          <w:rFonts w:hint="eastAsia"/>
          <w:lang w:val="fr-FR"/>
        </w:rPr>
        <w:t>使用的</w:t>
      </w:r>
      <w:r w:rsidR="00FE2DDE">
        <w:rPr>
          <w:rFonts w:hint="eastAsia"/>
          <w:lang w:val="fr-FR"/>
        </w:rPr>
        <w:t>外部</w:t>
      </w:r>
      <w:r>
        <w:rPr>
          <w:rFonts w:hint="eastAsia"/>
          <w:lang w:val="fr-FR"/>
        </w:rPr>
        <w:t>的绑卡</w:t>
      </w:r>
      <w:r>
        <w:rPr>
          <w:rFonts w:hint="eastAsia"/>
          <w:lang w:val="fr-FR"/>
        </w:rPr>
        <w:t>ID</w:t>
      </w:r>
      <w:r>
        <w:rPr>
          <w:rFonts w:hint="eastAsia"/>
          <w:lang w:val="fr-FR"/>
        </w:rPr>
        <w:t>，则需要注意，服务器会校验这个卡是否在当前交易的设备上成功使用过</w:t>
      </w:r>
      <w:r w:rsidR="00A05551">
        <w:rPr>
          <w:rFonts w:hint="eastAsia"/>
          <w:lang w:val="fr-FR"/>
        </w:rPr>
        <w:t>，同时会校验手机号码</w:t>
      </w:r>
      <w:r w:rsidR="003F1028">
        <w:rPr>
          <w:rFonts w:hint="eastAsia"/>
          <w:lang w:val="fr-FR"/>
        </w:rPr>
        <w:t>、有效期、</w:t>
      </w:r>
      <w:r w:rsidR="003F1028">
        <w:rPr>
          <w:rFonts w:hint="eastAsia"/>
          <w:lang w:val="fr-FR"/>
        </w:rPr>
        <w:t>cvv2</w:t>
      </w:r>
      <w:r w:rsidR="00A05551">
        <w:rPr>
          <w:rFonts w:hint="eastAsia"/>
          <w:lang w:val="fr-FR"/>
        </w:rPr>
        <w:t>是否与</w:t>
      </w:r>
      <w:r w:rsidR="003F1028">
        <w:rPr>
          <w:rFonts w:hint="eastAsia"/>
          <w:lang w:val="fr-FR"/>
        </w:rPr>
        <w:t>服务器上的记录</w:t>
      </w:r>
      <w:r w:rsidR="00A05551">
        <w:rPr>
          <w:rFonts w:hint="eastAsia"/>
          <w:lang w:val="fr-FR"/>
        </w:rPr>
        <w:t>一样</w:t>
      </w:r>
      <w:r>
        <w:rPr>
          <w:rFonts w:hint="eastAsia"/>
          <w:lang w:val="fr-FR"/>
        </w:rPr>
        <w:t>。只有曾经成功通过这张卡完成过支付时，才允许使用。否则会拒绝本次交易。客户端要注意在保存本地</w:t>
      </w:r>
      <w:r>
        <w:rPr>
          <w:rFonts w:hint="eastAsia"/>
          <w:lang w:val="fr-FR"/>
        </w:rPr>
        <w:t>cookie</w:t>
      </w:r>
      <w:r>
        <w:rPr>
          <w:rFonts w:hint="eastAsia"/>
          <w:lang w:val="fr-FR"/>
        </w:rPr>
        <w:t>信息时，规则与服务器的验证要完全匹配上。即只有在信用卡成功支付情况下，才保存本地</w:t>
      </w:r>
      <w:r>
        <w:rPr>
          <w:rFonts w:hint="eastAsia"/>
          <w:lang w:val="fr-FR"/>
        </w:rPr>
        <w:t>cookie</w:t>
      </w:r>
      <w:r>
        <w:rPr>
          <w:rFonts w:hint="eastAsia"/>
          <w:lang w:val="fr-FR"/>
        </w:rPr>
        <w:t>信息。</w:t>
      </w:r>
    </w:p>
    <w:p w:rsidR="0064690D" w:rsidRDefault="0064690D" w:rsidP="006A4DD6">
      <w:pPr>
        <w:ind w:firstLineChars="150" w:firstLine="315"/>
        <w:rPr>
          <w:lang w:val="fr-FR"/>
        </w:rPr>
      </w:pPr>
      <w:r>
        <w:rPr>
          <w:rFonts w:hint="eastAsia"/>
          <w:lang w:val="fr-FR"/>
        </w:rPr>
        <w:t>此外，信用卡快捷支付由于要同时支持银联和易宝渠道，所以也要求先通过</w:t>
      </w:r>
      <w:r>
        <w:rPr>
          <w:rFonts w:hint="eastAsia"/>
          <w:lang w:val="fr-FR"/>
        </w:rPr>
        <w:t>prePay</w:t>
      </w:r>
      <w:r>
        <w:rPr>
          <w:rFonts w:hint="eastAsia"/>
          <w:lang w:val="fr-FR"/>
        </w:rPr>
        <w:t>接口确定系统选择的渠道，然后获取短信验证码，并收集所需的支付验证信息后，通过</w:t>
      </w:r>
      <w:r>
        <w:rPr>
          <w:rFonts w:hint="eastAsia"/>
          <w:lang w:val="fr-FR"/>
        </w:rPr>
        <w:t>Pay</w:t>
      </w:r>
      <w:r>
        <w:rPr>
          <w:rFonts w:hint="eastAsia"/>
          <w:lang w:val="fr-FR"/>
        </w:rPr>
        <w:t>接口完成支付。</w:t>
      </w:r>
    </w:p>
    <w:p w:rsidR="0067764A" w:rsidRDefault="0033189F" w:rsidP="006A4DD6">
      <w:pPr>
        <w:ind w:firstLineChars="150" w:firstLine="315"/>
        <w:rPr>
          <w:lang w:val="fr-FR"/>
        </w:rPr>
      </w:pPr>
      <w:r>
        <w:rPr>
          <w:rFonts w:hint="eastAsia"/>
          <w:lang w:val="fr-FR"/>
        </w:rPr>
        <w:t>银行</w:t>
      </w:r>
      <w:r w:rsidR="0067764A">
        <w:rPr>
          <w:rFonts w:hint="eastAsia"/>
          <w:lang w:val="fr-FR"/>
        </w:rPr>
        <w:t>卡支付在支付之前需要向风控系统申请策略，在允许的情况下才继续支付，否则返回拒绝支付和拒绝原因。</w:t>
      </w:r>
    </w:p>
    <w:p w:rsidR="003F1028" w:rsidRDefault="003F1028" w:rsidP="006A4DD6">
      <w:pPr>
        <w:ind w:firstLineChars="150" w:firstLine="315"/>
        <w:rPr>
          <w:lang w:val="fr-FR"/>
        </w:rPr>
      </w:pPr>
      <w:r>
        <w:rPr>
          <w:rFonts w:hint="eastAsia"/>
          <w:lang w:val="fr-FR"/>
        </w:rPr>
        <w:t>另外，信用卡快捷支付仅仅支持华为商户。</w:t>
      </w:r>
    </w:p>
    <w:p w:rsidR="00322BA6" w:rsidRDefault="00046510" w:rsidP="00D50726">
      <w:pPr>
        <w:ind w:firstLineChars="150" w:firstLine="315"/>
        <w:rPr>
          <w:lang w:val="fr-FR"/>
        </w:rPr>
      </w:pPr>
      <w:r>
        <w:rPr>
          <w:rFonts w:hint="eastAsia"/>
          <w:lang w:val="fr-FR"/>
        </w:rPr>
        <w:t>在华为钱包、预付款帐号消费后，短信提示，短信格式</w:t>
      </w:r>
      <w:r w:rsidR="003A7654">
        <w:rPr>
          <w:rFonts w:hint="eastAsia"/>
          <w:lang w:val="fr-FR"/>
        </w:rPr>
        <w:t>如下：</w:t>
      </w:r>
    </w:p>
    <w:p w:rsidR="003A7654" w:rsidRPr="00D50726" w:rsidRDefault="003A7654" w:rsidP="00D50726">
      <w:pPr>
        <w:ind w:firstLineChars="150" w:firstLine="315"/>
        <w:rPr>
          <w:lang w:val="fr-FR"/>
        </w:rPr>
      </w:pPr>
      <w:r w:rsidRPr="00D50726">
        <w:rPr>
          <w:rFonts w:hint="eastAsia"/>
          <w:lang w:val="fr-FR"/>
        </w:rPr>
        <w:t>尊敬的华为用户：</w:t>
      </w:r>
      <w:r w:rsidRPr="00D50726">
        <w:rPr>
          <w:rFonts w:hint="eastAsia"/>
          <w:lang w:val="fr-FR"/>
        </w:rPr>
        <w:t>****</w:t>
      </w:r>
      <w:r w:rsidRPr="00D50726">
        <w:rPr>
          <w:rFonts w:hint="eastAsia"/>
          <w:lang w:val="fr-FR"/>
        </w:rPr>
        <w:t>（账号部分显示），您的华为钱包于</w:t>
      </w:r>
      <w:r w:rsidRPr="00D50726">
        <w:rPr>
          <w:rFonts w:hint="eastAsia"/>
          <w:lang w:val="fr-FR"/>
        </w:rPr>
        <w:t>2014</w:t>
      </w:r>
      <w:r w:rsidRPr="00D50726">
        <w:rPr>
          <w:rFonts w:hint="eastAsia"/>
          <w:lang w:val="fr-FR"/>
        </w:rPr>
        <w:t>年</w:t>
      </w:r>
      <w:r w:rsidRPr="00D50726">
        <w:rPr>
          <w:rFonts w:hint="eastAsia"/>
          <w:lang w:val="fr-FR"/>
        </w:rPr>
        <w:t>1</w:t>
      </w:r>
      <w:r w:rsidRPr="00D50726">
        <w:rPr>
          <w:rFonts w:hint="eastAsia"/>
          <w:lang w:val="fr-FR"/>
        </w:rPr>
        <w:t>月</w:t>
      </w:r>
      <w:r w:rsidRPr="00D50726">
        <w:rPr>
          <w:rFonts w:hint="eastAsia"/>
          <w:lang w:val="fr-FR"/>
        </w:rPr>
        <w:t>22</w:t>
      </w:r>
      <w:r w:rsidRPr="00D50726">
        <w:rPr>
          <w:rFonts w:hint="eastAsia"/>
          <w:lang w:val="fr-FR"/>
        </w:rPr>
        <w:t>日</w:t>
      </w:r>
      <w:r w:rsidRPr="00D50726">
        <w:rPr>
          <w:rFonts w:hint="eastAsia"/>
          <w:lang w:val="fr-FR"/>
        </w:rPr>
        <w:t>19:38:26</w:t>
      </w:r>
      <w:r w:rsidRPr="00D50726">
        <w:rPr>
          <w:rFonts w:hint="eastAsia"/>
          <w:lang w:val="fr-FR"/>
        </w:rPr>
        <w:t>消费</w:t>
      </w:r>
      <w:r w:rsidRPr="00D50726">
        <w:rPr>
          <w:rFonts w:hint="eastAsia"/>
          <w:lang w:val="fr-FR"/>
        </w:rPr>
        <w:t>**.**</w:t>
      </w:r>
      <w:r w:rsidRPr="00D50726">
        <w:rPr>
          <w:rFonts w:hint="eastAsia"/>
          <w:lang w:val="fr-FR"/>
        </w:rPr>
        <w:t>元，用于购买</w:t>
      </w:r>
      <w:r w:rsidRPr="00D50726">
        <w:rPr>
          <w:rFonts w:hint="eastAsia"/>
          <w:lang w:val="fr-FR"/>
        </w:rPr>
        <w:t>**</w:t>
      </w:r>
      <w:r w:rsidRPr="00D50726">
        <w:rPr>
          <w:rFonts w:hint="eastAsia"/>
          <w:lang w:val="fr-FR"/>
        </w:rPr>
        <w:t>（应用名）</w:t>
      </w:r>
      <w:r w:rsidRPr="00D50726">
        <w:rPr>
          <w:rFonts w:hint="eastAsia"/>
          <w:lang w:val="fr-FR"/>
        </w:rPr>
        <w:t>**</w:t>
      </w:r>
      <w:r w:rsidRPr="00D50726">
        <w:rPr>
          <w:rFonts w:hint="eastAsia"/>
          <w:lang w:val="fr-FR"/>
        </w:rPr>
        <w:t>（商品名）【华为】</w:t>
      </w:r>
    </w:p>
    <w:p w:rsidR="00046510" w:rsidRDefault="00046510" w:rsidP="006A4DD6">
      <w:pPr>
        <w:ind w:firstLineChars="150" w:firstLine="315"/>
      </w:pPr>
    </w:p>
    <w:p w:rsidR="0031003E" w:rsidRDefault="0031003E" w:rsidP="006A4DD6">
      <w:pPr>
        <w:ind w:firstLineChars="150" w:firstLine="315"/>
      </w:pPr>
      <w:r>
        <w:rPr>
          <w:rFonts w:hint="eastAsia"/>
        </w:rPr>
        <w:t>花瓣：</w:t>
      </w:r>
    </w:p>
    <w:p w:rsidR="0031003E" w:rsidRDefault="0031003E" w:rsidP="006A4DD6">
      <w:pPr>
        <w:ind w:firstLineChars="150" w:firstLine="315"/>
      </w:pPr>
      <w:r>
        <w:rPr>
          <w:rFonts w:hint="eastAsia"/>
        </w:rPr>
        <w:t>花瓣支付仅仅用于华为钱包充值，兑换比例为</w:t>
      </w:r>
      <w:r>
        <w:rPr>
          <w:rFonts w:hint="eastAsia"/>
        </w:rPr>
        <w:t>100</w:t>
      </w:r>
      <w:r>
        <w:rPr>
          <w:rFonts w:hint="eastAsia"/>
        </w:rPr>
        <w:t>：</w:t>
      </w:r>
      <w:r>
        <w:rPr>
          <w:rFonts w:hint="eastAsia"/>
        </w:rPr>
        <w:t>1</w:t>
      </w:r>
      <w:r>
        <w:rPr>
          <w:rFonts w:hint="eastAsia"/>
        </w:rPr>
        <w:t>，可配置，不允许直接消费花瓣点</w:t>
      </w:r>
      <w:r>
        <w:rPr>
          <w:rFonts w:hint="eastAsia"/>
        </w:rPr>
        <w:lastRenderedPageBreak/>
        <w:t>数。</w:t>
      </w:r>
    </w:p>
    <w:p w:rsidR="0031003E" w:rsidRPr="003A7654" w:rsidRDefault="0031003E" w:rsidP="006A4DD6">
      <w:pPr>
        <w:ind w:firstLineChars="150" w:firstLine="315"/>
      </w:pPr>
      <w:r>
        <w:rPr>
          <w:rFonts w:hint="eastAsia"/>
        </w:rPr>
        <w:t>由于花瓣不支持回调接口，所以，在消费花瓣接口超时或者出现其他异常情况下，需要采用</w:t>
      </w:r>
      <w:r>
        <w:rPr>
          <w:rFonts w:hint="eastAsia"/>
        </w:rPr>
        <w:t>workorder</w:t>
      </w:r>
      <w:r>
        <w:rPr>
          <w:rFonts w:hint="eastAsia"/>
        </w:rPr>
        <w:t>的方式跟踪支付结果，通过再次输入相同的输入参数调用“消费花瓣“接口进行。</w:t>
      </w:r>
    </w:p>
    <w:p w:rsidR="009E0D1A" w:rsidRDefault="009E0D1A" w:rsidP="006A4DD6">
      <w:pPr>
        <w:ind w:firstLineChars="150" w:firstLine="315"/>
        <w:rPr>
          <w:lang w:val="fr-FR"/>
        </w:rPr>
      </w:pPr>
    </w:p>
    <w:p w:rsidR="000B252E" w:rsidRDefault="000B252E" w:rsidP="006A4DD6">
      <w:pPr>
        <w:ind w:firstLineChars="150" w:firstLine="315"/>
        <w:rPr>
          <w:lang w:val="fr-FR"/>
        </w:rPr>
      </w:pPr>
      <w:r>
        <w:rPr>
          <w:rFonts w:hint="eastAsia"/>
          <w:lang w:val="fr-FR"/>
        </w:rPr>
        <w:t>支付密码特性：</w:t>
      </w:r>
    </w:p>
    <w:p w:rsidR="000B252E" w:rsidRPr="00C80153" w:rsidRDefault="000B252E" w:rsidP="006A4DD6">
      <w:pPr>
        <w:ind w:firstLineChars="150" w:firstLine="315"/>
        <w:rPr>
          <w:color w:val="000000" w:themeColor="text1"/>
          <w:lang w:val="fr-FR"/>
        </w:rPr>
      </w:pPr>
      <w:r w:rsidRPr="00C80153">
        <w:rPr>
          <w:rFonts w:hint="eastAsia"/>
          <w:color w:val="000000" w:themeColor="text1"/>
          <w:lang w:val="fr-FR"/>
        </w:rPr>
        <w:t>支付密码的有效范围是：支付，包括钱包余额支付和绑卡支付</w:t>
      </w:r>
      <w:r w:rsidR="00BA217F" w:rsidRPr="00C80153">
        <w:rPr>
          <w:rFonts w:hint="eastAsia"/>
          <w:color w:val="000000" w:themeColor="text1"/>
          <w:lang w:val="fr-FR"/>
        </w:rPr>
        <w:t>、绑卡</w:t>
      </w:r>
      <w:r w:rsidR="00B33635" w:rsidRPr="00C80153">
        <w:rPr>
          <w:rFonts w:hint="eastAsia"/>
          <w:color w:val="000000" w:themeColor="text1"/>
          <w:lang w:val="fr-FR"/>
        </w:rPr>
        <w:t>(</w:t>
      </w:r>
      <w:r w:rsidR="00BA217F" w:rsidRPr="00C80153">
        <w:rPr>
          <w:rFonts w:hint="eastAsia"/>
          <w:color w:val="000000" w:themeColor="text1"/>
          <w:lang w:val="fr-FR"/>
        </w:rPr>
        <w:t>包括客户端直接绑卡和第三方绑卡</w:t>
      </w:r>
      <w:r w:rsidR="00B33635" w:rsidRPr="00C80153">
        <w:rPr>
          <w:rFonts w:hint="eastAsia"/>
          <w:color w:val="000000" w:themeColor="text1"/>
          <w:lang w:val="fr-FR"/>
        </w:rPr>
        <w:t>——暂不实现</w:t>
      </w:r>
      <w:r w:rsidR="00B33635" w:rsidRPr="00C80153">
        <w:rPr>
          <w:rFonts w:hint="eastAsia"/>
          <w:color w:val="000000" w:themeColor="text1"/>
          <w:lang w:val="fr-FR"/>
        </w:rPr>
        <w:t>)</w:t>
      </w:r>
      <w:r w:rsidR="00BA217F" w:rsidRPr="00C80153">
        <w:rPr>
          <w:rFonts w:hint="eastAsia"/>
          <w:color w:val="000000" w:themeColor="text1"/>
          <w:lang w:val="fr-FR"/>
        </w:rPr>
        <w:t>、解除绑卡、设置免密，包括开通</w:t>
      </w:r>
      <w:r w:rsidR="00BA217F" w:rsidRPr="00C80153">
        <w:rPr>
          <w:rFonts w:hint="eastAsia"/>
          <w:color w:val="000000" w:themeColor="text1"/>
          <w:lang w:val="fr-FR"/>
        </w:rPr>
        <w:t>/</w:t>
      </w:r>
      <w:r w:rsidR="00BA217F" w:rsidRPr="00C80153">
        <w:rPr>
          <w:rFonts w:hint="eastAsia"/>
          <w:color w:val="000000" w:themeColor="text1"/>
          <w:lang w:val="fr-FR"/>
        </w:rPr>
        <w:t>关闭和额度调整</w:t>
      </w:r>
      <w:r w:rsidRPr="00C80153">
        <w:rPr>
          <w:rFonts w:hint="eastAsia"/>
          <w:color w:val="000000" w:themeColor="text1"/>
          <w:lang w:val="fr-FR"/>
        </w:rPr>
        <w:t>。其他特征包括：</w:t>
      </w:r>
    </w:p>
    <w:p w:rsidR="00283CBA" w:rsidRDefault="000B252E">
      <w:pPr>
        <w:pStyle w:val="af5"/>
        <w:numPr>
          <w:ilvl w:val="0"/>
          <w:numId w:val="33"/>
        </w:numPr>
        <w:ind w:left="284" w:firstLineChars="0" w:firstLine="0"/>
        <w:rPr>
          <w:color w:val="000000" w:themeColor="text1"/>
          <w:lang w:val="fr-FR"/>
        </w:rPr>
      </w:pPr>
      <w:r w:rsidRPr="00C80153">
        <w:rPr>
          <w:rFonts w:hint="eastAsia"/>
          <w:color w:val="000000" w:themeColor="text1"/>
          <w:lang w:val="fr-FR"/>
        </w:rPr>
        <w:t>相关接口的处理逻辑：客户端如果上传支付密码，则做支付密码验证；如果没有则使用账号密码验证。</w:t>
      </w:r>
    </w:p>
    <w:p w:rsidR="00283CBA" w:rsidRDefault="000B252E">
      <w:pPr>
        <w:pStyle w:val="af5"/>
        <w:numPr>
          <w:ilvl w:val="0"/>
          <w:numId w:val="33"/>
        </w:numPr>
        <w:ind w:left="284" w:firstLineChars="0" w:firstLine="0"/>
        <w:rPr>
          <w:color w:val="000000" w:themeColor="text1"/>
          <w:lang w:val="fr-FR"/>
        </w:rPr>
      </w:pPr>
      <w:r w:rsidRPr="00C80153">
        <w:rPr>
          <w:rFonts w:hint="eastAsia"/>
          <w:color w:val="000000" w:themeColor="text1"/>
          <w:lang w:val="fr-FR"/>
        </w:rPr>
        <w:t>查询华为钱包时返回有无支付密码信息。</w:t>
      </w:r>
    </w:p>
    <w:p w:rsidR="00283CBA" w:rsidRDefault="000B252E">
      <w:pPr>
        <w:pStyle w:val="af5"/>
        <w:numPr>
          <w:ilvl w:val="0"/>
          <w:numId w:val="33"/>
        </w:numPr>
        <w:ind w:left="284" w:firstLineChars="0" w:firstLine="0"/>
        <w:rPr>
          <w:color w:val="000000" w:themeColor="text1"/>
          <w:lang w:val="fr-FR"/>
        </w:rPr>
      </w:pPr>
      <w:r w:rsidRPr="00C80153">
        <w:rPr>
          <w:rFonts w:hint="eastAsia"/>
          <w:color w:val="000000" w:themeColor="text1"/>
          <w:lang w:val="fr-FR"/>
        </w:rPr>
        <w:t>提供支付密码试错的锁定功能，连续错误的次数和锁定周期作为系统参数可配置。在验证支付密码时，如果支付密码被锁定，则验证失败。并区分于支付密码错误返回客户端。</w:t>
      </w:r>
    </w:p>
    <w:p w:rsidR="00283CBA" w:rsidRDefault="000B252E">
      <w:pPr>
        <w:pStyle w:val="af5"/>
        <w:numPr>
          <w:ilvl w:val="0"/>
          <w:numId w:val="33"/>
        </w:numPr>
        <w:ind w:left="284" w:firstLineChars="0" w:firstLine="0"/>
        <w:rPr>
          <w:color w:val="000000" w:themeColor="text1"/>
          <w:lang w:val="fr-FR"/>
        </w:rPr>
      </w:pPr>
      <w:r w:rsidRPr="00C80153">
        <w:rPr>
          <w:rFonts w:hint="eastAsia"/>
          <w:color w:val="000000" w:themeColor="text1"/>
          <w:lang w:val="fr-FR"/>
        </w:rPr>
        <w:t>先不做密码找回</w:t>
      </w:r>
      <w:r w:rsidR="00B33635" w:rsidRPr="00C80153">
        <w:rPr>
          <w:rFonts w:hint="eastAsia"/>
          <w:color w:val="000000" w:themeColor="text1"/>
          <w:lang w:val="fr-FR"/>
        </w:rPr>
        <w:t>和</w:t>
      </w:r>
      <w:r w:rsidRPr="00C80153">
        <w:rPr>
          <w:rFonts w:hint="eastAsia"/>
          <w:color w:val="000000" w:themeColor="text1"/>
          <w:lang w:val="fr-FR"/>
        </w:rPr>
        <w:t>WEB</w:t>
      </w:r>
      <w:r w:rsidR="00BA217F" w:rsidRPr="00C80153">
        <w:rPr>
          <w:rFonts w:hint="eastAsia"/>
          <w:color w:val="000000" w:themeColor="text1"/>
          <w:lang w:val="fr-FR"/>
        </w:rPr>
        <w:t>，</w:t>
      </w:r>
      <w:r w:rsidRPr="00C80153">
        <w:rPr>
          <w:rFonts w:hint="eastAsia"/>
          <w:color w:val="000000" w:themeColor="text1"/>
          <w:lang w:val="fr-FR"/>
        </w:rPr>
        <w:t>WAP</w:t>
      </w:r>
      <w:r w:rsidRPr="00C80153">
        <w:rPr>
          <w:rFonts w:hint="eastAsia"/>
          <w:color w:val="000000" w:themeColor="text1"/>
          <w:lang w:val="fr-FR"/>
        </w:rPr>
        <w:t>侧对支付密码的支持。</w:t>
      </w:r>
    </w:p>
    <w:p w:rsidR="00283CBA" w:rsidRDefault="000B252E">
      <w:pPr>
        <w:pStyle w:val="af5"/>
        <w:numPr>
          <w:ilvl w:val="0"/>
          <w:numId w:val="33"/>
        </w:numPr>
        <w:ind w:left="284" w:firstLineChars="0" w:firstLine="0"/>
        <w:rPr>
          <w:color w:val="000000" w:themeColor="text1"/>
          <w:lang w:val="fr-FR"/>
        </w:rPr>
      </w:pPr>
      <w:r w:rsidRPr="00C80153">
        <w:rPr>
          <w:rFonts w:hint="eastAsia"/>
          <w:color w:val="000000" w:themeColor="text1"/>
          <w:lang w:val="fr-FR"/>
        </w:rPr>
        <w:t>免密支付特性：在使用支付密码情况下，免密支付所需的</w:t>
      </w:r>
      <w:r w:rsidRPr="00C80153">
        <w:rPr>
          <w:rFonts w:hint="eastAsia"/>
          <w:color w:val="000000" w:themeColor="text1"/>
          <w:lang w:val="fr-FR"/>
        </w:rPr>
        <w:t>ST</w:t>
      </w:r>
      <w:r w:rsidRPr="00C80153">
        <w:rPr>
          <w:rFonts w:hint="eastAsia"/>
          <w:color w:val="000000" w:themeColor="text1"/>
          <w:lang w:val="fr-FR"/>
        </w:rPr>
        <w:t>由客户端通过帐号</w:t>
      </w:r>
      <w:r w:rsidRPr="00C80153">
        <w:rPr>
          <w:rFonts w:hint="eastAsia"/>
          <w:color w:val="000000" w:themeColor="text1"/>
          <w:lang w:val="fr-FR"/>
        </w:rPr>
        <w:t>SDK</w:t>
      </w:r>
      <w:r w:rsidRPr="00C80153">
        <w:rPr>
          <w:rFonts w:hint="eastAsia"/>
          <w:color w:val="000000" w:themeColor="text1"/>
          <w:lang w:val="fr-FR"/>
        </w:rPr>
        <w:t>直接获取。在没有使用支付密码情况下，保持原有处理。</w:t>
      </w:r>
    </w:p>
    <w:p w:rsidR="00283CBA" w:rsidRDefault="000B252E">
      <w:pPr>
        <w:pStyle w:val="af5"/>
        <w:numPr>
          <w:ilvl w:val="0"/>
          <w:numId w:val="33"/>
        </w:numPr>
        <w:ind w:left="284" w:firstLineChars="0" w:firstLine="0"/>
        <w:rPr>
          <w:color w:val="000000" w:themeColor="text1"/>
          <w:lang w:val="fr-FR"/>
        </w:rPr>
      </w:pPr>
      <w:r w:rsidRPr="00C80153">
        <w:rPr>
          <w:rFonts w:hint="eastAsia"/>
          <w:color w:val="000000" w:themeColor="text1"/>
          <w:lang w:val="fr-FR"/>
        </w:rPr>
        <w:t>客户端在每次获得一个合法正式</w:t>
      </w:r>
      <w:r w:rsidRPr="00C80153">
        <w:rPr>
          <w:rFonts w:hint="eastAsia"/>
          <w:color w:val="000000" w:themeColor="text1"/>
          <w:lang w:val="fr-FR"/>
        </w:rPr>
        <w:t>st</w:t>
      </w:r>
      <w:r w:rsidRPr="00C80153">
        <w:rPr>
          <w:rFonts w:hint="eastAsia"/>
          <w:color w:val="000000" w:themeColor="text1"/>
          <w:lang w:val="fr-FR"/>
        </w:rPr>
        <w:t>时，必须本地保存。</w:t>
      </w:r>
    </w:p>
    <w:p w:rsidR="00283CBA" w:rsidRDefault="0035495C">
      <w:pPr>
        <w:pStyle w:val="af5"/>
        <w:numPr>
          <w:ilvl w:val="0"/>
          <w:numId w:val="33"/>
        </w:numPr>
        <w:ind w:left="284" w:firstLineChars="0" w:firstLine="0"/>
        <w:rPr>
          <w:color w:val="000000" w:themeColor="text1"/>
          <w:lang w:val="fr-FR"/>
        </w:rPr>
      </w:pPr>
      <w:r w:rsidRPr="00C80153">
        <w:rPr>
          <w:rFonts w:hint="eastAsia"/>
          <w:color w:val="000000" w:themeColor="text1"/>
          <w:lang w:val="fr-FR"/>
        </w:rPr>
        <w:t>支付密码要求为</w:t>
      </w:r>
      <w:r w:rsidRPr="00C80153">
        <w:rPr>
          <w:rFonts w:hint="eastAsia"/>
          <w:color w:val="000000" w:themeColor="text1"/>
          <w:lang w:val="fr-FR"/>
        </w:rPr>
        <w:t>6</w:t>
      </w:r>
      <w:r w:rsidRPr="00C80153">
        <w:rPr>
          <w:rFonts w:hint="eastAsia"/>
          <w:color w:val="000000" w:themeColor="text1"/>
          <w:lang w:val="fr-FR"/>
        </w:rPr>
        <w:t>位数字，不进行其他安全性检查。</w:t>
      </w:r>
    </w:p>
    <w:p w:rsidR="00283CBA" w:rsidRDefault="00932078">
      <w:pPr>
        <w:pStyle w:val="af5"/>
        <w:numPr>
          <w:ilvl w:val="0"/>
          <w:numId w:val="33"/>
        </w:numPr>
        <w:ind w:left="284" w:firstLineChars="0" w:firstLine="0"/>
        <w:rPr>
          <w:color w:val="000000" w:themeColor="text1"/>
          <w:lang w:val="fr-FR"/>
        </w:rPr>
      </w:pPr>
      <w:r w:rsidRPr="00C80153">
        <w:rPr>
          <w:rFonts w:hint="eastAsia"/>
          <w:color w:val="000000" w:themeColor="text1"/>
          <w:lang w:val="fr-FR"/>
        </w:rPr>
        <w:t>创建支付密码的凭证为</w:t>
      </w:r>
      <w:r w:rsidRPr="00C80153">
        <w:rPr>
          <w:rFonts w:hint="eastAsia"/>
          <w:color w:val="000000" w:themeColor="text1"/>
          <w:lang w:val="fr-FR"/>
        </w:rPr>
        <w:t>ST</w:t>
      </w:r>
      <w:r w:rsidRPr="00C80153">
        <w:rPr>
          <w:rFonts w:hint="eastAsia"/>
          <w:color w:val="000000" w:themeColor="text1"/>
          <w:lang w:val="fr-FR"/>
        </w:rPr>
        <w:t>。</w:t>
      </w:r>
    </w:p>
    <w:p w:rsidR="00283CBA" w:rsidRDefault="00932078">
      <w:pPr>
        <w:pStyle w:val="af5"/>
        <w:numPr>
          <w:ilvl w:val="0"/>
          <w:numId w:val="33"/>
        </w:numPr>
        <w:ind w:left="284" w:firstLineChars="0" w:firstLine="0"/>
        <w:rPr>
          <w:color w:val="000000" w:themeColor="text1"/>
          <w:lang w:val="fr-FR"/>
        </w:rPr>
      </w:pPr>
      <w:r w:rsidRPr="00C80153">
        <w:rPr>
          <w:rFonts w:hint="eastAsia"/>
          <w:color w:val="000000" w:themeColor="text1"/>
          <w:lang w:val="fr-FR"/>
        </w:rPr>
        <w:t>修改支付密码的凭证为老的支付密码。</w:t>
      </w:r>
    </w:p>
    <w:p w:rsidR="000B252E" w:rsidRPr="000B252E" w:rsidRDefault="000B252E" w:rsidP="000B252E">
      <w:pPr>
        <w:ind w:firstLineChars="150" w:firstLine="315"/>
        <w:rPr>
          <w:lang w:val="fr-FR"/>
        </w:rPr>
      </w:pPr>
    </w:p>
    <w:p w:rsidR="00265A82" w:rsidRPr="00120F44" w:rsidRDefault="009D7DD4" w:rsidP="006A4DD6">
      <w:pPr>
        <w:ind w:firstLineChars="150" w:firstLine="315"/>
        <w:rPr>
          <w:color w:val="FF0000"/>
          <w:lang w:val="fr-FR"/>
        </w:rPr>
      </w:pPr>
      <w:r w:rsidRPr="00120F44">
        <w:rPr>
          <w:rFonts w:hint="eastAsia"/>
          <w:color w:val="FF0000"/>
          <w:lang w:val="fr-FR"/>
        </w:rPr>
        <w:t>游戏卡均选择易宝渠道</w:t>
      </w:r>
      <w:r w:rsidR="00120F44">
        <w:rPr>
          <w:rFonts w:hint="eastAsia"/>
          <w:color w:val="FF0000"/>
          <w:lang w:val="fr-FR"/>
        </w:rPr>
        <w:t>，并处理请求接口的失败消息。在提交成功的情况下，</w:t>
      </w:r>
      <w:r w:rsidR="00FD01D3">
        <w:rPr>
          <w:rFonts w:hint="eastAsia"/>
          <w:color w:val="FF0000"/>
          <w:lang w:val="fr-FR"/>
        </w:rPr>
        <w:t>在支付失败或者成功情况下，易宝均会给华为服务器回调</w:t>
      </w:r>
      <w:r w:rsidR="00120F44">
        <w:rPr>
          <w:rFonts w:hint="eastAsia"/>
          <w:color w:val="FF0000"/>
          <w:lang w:val="fr-FR"/>
        </w:rPr>
        <w:t>。</w:t>
      </w:r>
      <w:r w:rsidR="00FD01D3">
        <w:rPr>
          <w:rFonts w:hint="eastAsia"/>
          <w:color w:val="FF0000"/>
          <w:lang w:val="fr-FR"/>
        </w:rPr>
        <w:t>此外和信用卡类似，实现订单查询接口以提高系统可靠性，根据查询接口进行信用卡和游戏卡判断，然后分别进入不同的回调处理流程。</w:t>
      </w:r>
      <w:r w:rsidR="00120F44">
        <w:rPr>
          <w:rFonts w:hint="eastAsia"/>
          <w:color w:val="FF0000"/>
          <w:lang w:val="fr-FR"/>
        </w:rPr>
        <w:t>处理</w:t>
      </w:r>
      <w:r w:rsidR="00FD01D3">
        <w:rPr>
          <w:rFonts w:hint="eastAsia"/>
          <w:color w:val="FF0000"/>
          <w:lang w:val="fr-FR"/>
        </w:rPr>
        <w:t>游戏卡专有的</w:t>
      </w:r>
      <w:r w:rsidR="00120F44">
        <w:rPr>
          <w:rFonts w:hint="eastAsia"/>
          <w:color w:val="FF0000"/>
          <w:lang w:val="fr-FR"/>
        </w:rPr>
        <w:t>回调接口。退款和查询接口保持不变。</w:t>
      </w:r>
    </w:p>
    <w:p w:rsidR="009D02BB" w:rsidRDefault="009D02BB" w:rsidP="006A4DD6">
      <w:pPr>
        <w:ind w:firstLineChars="150" w:firstLine="315"/>
        <w:rPr>
          <w:lang w:val="fr-FR"/>
        </w:rPr>
      </w:pPr>
      <w:r>
        <w:rPr>
          <w:rFonts w:hint="eastAsia"/>
          <w:lang w:val="fr-FR"/>
        </w:rPr>
        <w:t>充值卡类似游戏卡，但是选择神州付渠道</w:t>
      </w:r>
      <w:r w:rsidR="00797A2A">
        <w:rPr>
          <w:rFonts w:hint="eastAsia"/>
          <w:lang w:val="fr-FR"/>
        </w:rPr>
        <w:t>。</w:t>
      </w:r>
      <w:r w:rsidR="00F4473C">
        <w:rPr>
          <w:rFonts w:hint="eastAsia"/>
          <w:lang w:val="fr-FR"/>
        </w:rPr>
        <w:t>客户端通过</w:t>
      </w:r>
      <w:r w:rsidR="00F4473C">
        <w:rPr>
          <w:rFonts w:hint="eastAsia"/>
        </w:rPr>
        <w:t>reservedInfor</w:t>
      </w:r>
      <w:r w:rsidR="00F4473C">
        <w:rPr>
          <w:rFonts w:hint="eastAsia"/>
        </w:rPr>
        <w:t>参数指定是否需要全额销卡。通过</w:t>
      </w:r>
      <w:r w:rsidR="00F4473C">
        <w:rPr>
          <w:rFonts w:hint="eastAsia"/>
        </w:rPr>
        <w:t>serviceCatalog</w:t>
      </w:r>
      <w:r w:rsidR="00F4473C">
        <w:rPr>
          <w:rFonts w:hint="eastAsia"/>
        </w:rPr>
        <w:t>参数指定是充值还是消费。对于全额和部分销卡，服务端要调用</w:t>
      </w:r>
      <w:r w:rsidR="00F4473C">
        <w:rPr>
          <w:rFonts w:hint="eastAsia"/>
        </w:rPr>
        <w:lastRenderedPageBreak/>
        <w:t>不同的神州付接口完成销卡，同步接口的</w:t>
      </w:r>
      <w:r w:rsidR="00A13985">
        <w:rPr>
          <w:rFonts w:hint="eastAsia"/>
        </w:rPr>
        <w:t>错误码需要转换后返回给外部</w:t>
      </w:r>
      <w:r w:rsidR="00F4473C">
        <w:rPr>
          <w:rFonts w:hint="eastAsia"/>
        </w:rPr>
        <w:t>。实现其回调接口，订单失败情况下要更新订单状态并记录映射后的错误码。</w:t>
      </w:r>
    </w:p>
    <w:p w:rsidR="005163CD" w:rsidRDefault="005163CD" w:rsidP="006A4DD6">
      <w:pPr>
        <w:ind w:firstLineChars="150" w:firstLine="315"/>
        <w:rPr>
          <w:lang w:val="fr-FR"/>
        </w:rPr>
      </w:pPr>
    </w:p>
    <w:p w:rsidR="007D148F" w:rsidRDefault="007D148F" w:rsidP="006A4DD6">
      <w:pPr>
        <w:ind w:firstLineChars="150" w:firstLine="315"/>
        <w:rPr>
          <w:lang w:val="fr-FR"/>
        </w:rPr>
      </w:pPr>
      <w:r>
        <w:rPr>
          <w:rFonts w:hint="eastAsia"/>
          <w:lang w:val="fr-FR"/>
        </w:rPr>
        <w:t>组合支付是指一笔订单通过钱包余额支付</w:t>
      </w:r>
      <w:r>
        <w:rPr>
          <w:rFonts w:hint="eastAsia"/>
          <w:lang w:val="fr-FR"/>
        </w:rPr>
        <w:t xml:space="preserve"> + </w:t>
      </w:r>
      <w:r>
        <w:rPr>
          <w:rFonts w:hint="eastAsia"/>
          <w:lang w:val="fr-FR"/>
        </w:rPr>
        <w:t>另外一种支付方式完成，比如支付宝和信用卡。以信用卡为例，信用卡的支付部分先完成一个充值，待充值完成后，钱包余额足够情况下通过钱包完成订单支付。按服务端支付接口和非服务端接口，组合支付分为两种模式，分别是：</w:t>
      </w:r>
    </w:p>
    <w:p w:rsidR="007D148F" w:rsidRDefault="007D148F" w:rsidP="006A4DD6">
      <w:pPr>
        <w:ind w:firstLineChars="150" w:firstLine="315"/>
        <w:rPr>
          <w:lang w:val="fr-FR"/>
        </w:rPr>
      </w:pPr>
      <w:r>
        <w:rPr>
          <w:rFonts w:hint="eastAsia"/>
          <w:lang w:val="fr-FR"/>
        </w:rPr>
        <w:t>非服务端支付接口模式：比如</w:t>
      </w:r>
      <w:r w:rsidR="00A13985">
        <w:rPr>
          <w:rFonts w:hint="eastAsia"/>
          <w:lang w:val="fr-FR"/>
        </w:rPr>
        <w:t>余额</w:t>
      </w:r>
      <w:r w:rsidR="00A13985">
        <w:rPr>
          <w:rFonts w:hint="eastAsia"/>
          <w:lang w:val="fr-FR"/>
        </w:rPr>
        <w:t xml:space="preserve"> + </w:t>
      </w:r>
      <w:r w:rsidR="00A13985">
        <w:rPr>
          <w:rFonts w:hint="eastAsia"/>
          <w:lang w:val="fr-FR"/>
        </w:rPr>
        <w:t>支付宝，这种方式下组合只能由客户端完成，要求在余额支付接口中携带关联订单号。服务器会相应的等待关联订单成功完成，之后才执行余额支付。超时时间可以设置，缺省为</w:t>
      </w:r>
      <w:r w:rsidR="00A13985">
        <w:rPr>
          <w:rFonts w:hint="eastAsia"/>
          <w:lang w:val="fr-FR"/>
        </w:rPr>
        <w:t>2</w:t>
      </w:r>
      <w:r w:rsidR="00A13985">
        <w:rPr>
          <w:rFonts w:hint="eastAsia"/>
          <w:lang w:val="fr-FR"/>
        </w:rPr>
        <w:t>分钟。</w:t>
      </w:r>
    </w:p>
    <w:p w:rsidR="00A13985" w:rsidRDefault="00A13985" w:rsidP="006A4DD6">
      <w:pPr>
        <w:ind w:firstLineChars="150" w:firstLine="315"/>
        <w:rPr>
          <w:lang w:val="fr-FR"/>
        </w:rPr>
      </w:pPr>
      <w:r>
        <w:rPr>
          <w:rFonts w:hint="eastAsia"/>
          <w:lang w:val="fr-FR"/>
        </w:rPr>
        <w:t>服务端支付接口模式：比如余额</w:t>
      </w:r>
      <w:r>
        <w:rPr>
          <w:rFonts w:hint="eastAsia"/>
          <w:lang w:val="fr-FR"/>
        </w:rPr>
        <w:t xml:space="preserve"> + </w:t>
      </w:r>
      <w:r>
        <w:rPr>
          <w:rFonts w:hint="eastAsia"/>
          <w:lang w:val="fr-FR"/>
        </w:rPr>
        <w:t>信用卡，这种方式下客户端通过一个</w:t>
      </w:r>
      <w:r>
        <w:rPr>
          <w:rFonts w:hint="eastAsia"/>
          <w:lang w:val="fr-FR"/>
        </w:rPr>
        <w:t>pay</w:t>
      </w:r>
      <w:r>
        <w:rPr>
          <w:rFonts w:hint="eastAsia"/>
          <w:lang w:val="fr-FR"/>
        </w:rPr>
        <w:t>消息指定该组合，组合支付由服务器完成。服务器在余额支付鉴权完成后先尝试完成关联订单，并返回成功。在关联订单成功完成后，再完成余额支付。超时时间可以设置，缺省为</w:t>
      </w:r>
      <w:r>
        <w:rPr>
          <w:rFonts w:hint="eastAsia"/>
          <w:lang w:val="fr-FR"/>
        </w:rPr>
        <w:t>2</w:t>
      </w:r>
      <w:r>
        <w:rPr>
          <w:rFonts w:hint="eastAsia"/>
          <w:lang w:val="fr-FR"/>
        </w:rPr>
        <w:t>分钟。（与第一种模式共享配置）</w:t>
      </w:r>
    </w:p>
    <w:p w:rsidR="00E4094A" w:rsidRDefault="00E4094A" w:rsidP="006A4DD6">
      <w:pPr>
        <w:ind w:firstLineChars="150" w:firstLine="315"/>
        <w:rPr>
          <w:lang w:val="fr-FR"/>
        </w:rPr>
      </w:pPr>
      <w:r>
        <w:rPr>
          <w:rFonts w:hint="eastAsia"/>
          <w:lang w:val="fr-FR"/>
        </w:rPr>
        <w:t>对于服务端模式，也支持钱包</w:t>
      </w:r>
      <w:r>
        <w:rPr>
          <w:rFonts w:hint="eastAsia"/>
          <w:lang w:val="fr-FR"/>
        </w:rPr>
        <w:t xml:space="preserve"> + pay</w:t>
      </w:r>
      <w:r>
        <w:rPr>
          <w:rFonts w:hint="eastAsia"/>
          <w:lang w:val="fr-FR"/>
        </w:rPr>
        <w:t>接口上借记卡的组合支付。</w:t>
      </w:r>
    </w:p>
    <w:p w:rsidR="00A13985" w:rsidRDefault="00A13985" w:rsidP="006A4DD6">
      <w:pPr>
        <w:ind w:firstLineChars="150" w:firstLine="315"/>
        <w:rPr>
          <w:lang w:val="fr-FR"/>
        </w:rPr>
      </w:pPr>
    </w:p>
    <w:p w:rsidR="001B56C2" w:rsidRPr="005B2811" w:rsidRDefault="001B56C2" w:rsidP="001B56C2">
      <w:pPr>
        <w:ind w:firstLineChars="150" w:firstLine="315"/>
        <w:rPr>
          <w:lang w:val="fr-FR"/>
        </w:rPr>
      </w:pPr>
      <w:r>
        <w:rPr>
          <w:rFonts w:hint="eastAsia"/>
          <w:lang w:val="fr-FR"/>
        </w:rPr>
        <w:t>基于新的风控策略进行控制，所有</w:t>
      </w:r>
      <w:r w:rsidR="00D056D2">
        <w:rPr>
          <w:rFonts w:hint="eastAsia"/>
          <w:lang w:val="fr-FR"/>
        </w:rPr>
        <w:t>有客户信息的</w:t>
      </w:r>
      <w:r>
        <w:rPr>
          <w:rFonts w:hint="eastAsia"/>
          <w:lang w:val="fr-FR"/>
        </w:rPr>
        <w:t>支付请求均要求上报风控信息进行策略请求。风控系统通过该请求返回策略的同时，也收集用户的尝试支付次数统计，作为策略的原子数据之一。具体的风控策略请参考风控设计文档。</w:t>
      </w:r>
    </w:p>
    <w:p w:rsidR="001B56C2" w:rsidRDefault="001B56C2" w:rsidP="006A4DD6">
      <w:pPr>
        <w:ind w:firstLineChars="150" w:firstLine="315"/>
        <w:rPr>
          <w:lang w:val="fr-FR"/>
        </w:rPr>
      </w:pPr>
    </w:p>
    <w:p w:rsidR="002F6EC3" w:rsidRDefault="002F6EC3" w:rsidP="006A4DD6">
      <w:pPr>
        <w:ind w:firstLineChars="150" w:firstLine="315"/>
        <w:rPr>
          <w:lang w:val="fr-FR"/>
        </w:rPr>
      </w:pPr>
      <w:r>
        <w:rPr>
          <w:rFonts w:hint="eastAsia"/>
          <w:lang w:val="fr-FR"/>
        </w:rPr>
        <w:t>新增余额和实名绑卡支付，该余额和绑卡信息存在易宝系统（新系统）。对于部分商户，服务器通过</w:t>
      </w:r>
      <w:r>
        <w:rPr>
          <w:rFonts w:hint="eastAsia"/>
          <w:lang w:val="fr-FR"/>
        </w:rPr>
        <w:t>servicecatalog</w:t>
      </w:r>
      <w:r>
        <w:rPr>
          <w:rFonts w:hint="eastAsia"/>
          <w:lang w:val="fr-FR"/>
        </w:rPr>
        <w:t>识别，限制只能使用易宝系统渠道作为支付手段，因为这部分商户需要在易宝完成结算。相应的，支付时，服务器会同时把该商户在易宝注册的商户号作为子商户和传递给易宝。</w:t>
      </w:r>
      <w:r w:rsidR="003B4FFD">
        <w:rPr>
          <w:rFonts w:hint="eastAsia"/>
          <w:lang w:val="fr-FR"/>
        </w:rPr>
        <w:t>使用余额支付时，必须输入支付密码。使用银行卡支付时，如果未绑卡，则必须先绑卡，之后使用支付密码通过绑卡支付。绑卡支付时，易宝可能会要求进一步使用短信验证码，此时服务器会返回客户端特殊错误码。客户端收集短信验证码后，重新携带</w:t>
      </w:r>
      <w:r w:rsidR="00DC69C2">
        <w:rPr>
          <w:rFonts w:hint="eastAsia"/>
          <w:lang w:val="fr-FR"/>
        </w:rPr>
        <w:t>短信验证码提交。</w:t>
      </w:r>
      <w:r>
        <w:rPr>
          <w:rFonts w:hint="eastAsia"/>
          <w:lang w:val="fr-FR"/>
        </w:rPr>
        <w:t>对于银行卡，易宝侧的实际处理渠道为：</w:t>
      </w:r>
    </w:p>
    <w:p w:rsidR="00283CBA" w:rsidRDefault="000B04E6">
      <w:pPr>
        <w:pStyle w:val="af5"/>
        <w:numPr>
          <w:ilvl w:val="0"/>
          <w:numId w:val="44"/>
        </w:numPr>
        <w:ind w:firstLineChars="0"/>
        <w:rPr>
          <w:lang w:val="fr-FR"/>
        </w:rPr>
      </w:pPr>
      <w:r>
        <w:rPr>
          <w:rFonts w:hint="eastAsia"/>
          <w:lang w:val="fr-FR"/>
        </w:rPr>
        <w:t>老客户端</w:t>
      </w:r>
      <w:r w:rsidR="002F6EC3">
        <w:rPr>
          <w:rFonts w:hint="eastAsia"/>
          <w:lang w:val="fr-FR"/>
        </w:rPr>
        <w:t>卡号和非实名绑卡</w:t>
      </w:r>
      <w:r>
        <w:rPr>
          <w:rFonts w:hint="eastAsia"/>
          <w:lang w:val="fr-FR"/>
        </w:rPr>
        <w:t>（新老客户的）</w:t>
      </w:r>
      <w:r w:rsidR="002F6EC3">
        <w:rPr>
          <w:rFonts w:hint="eastAsia"/>
          <w:lang w:val="fr-FR"/>
        </w:rPr>
        <w:t>：易宝一键支付系统</w:t>
      </w:r>
    </w:p>
    <w:p w:rsidR="00283CBA" w:rsidRDefault="000B04E6">
      <w:pPr>
        <w:pStyle w:val="af5"/>
        <w:numPr>
          <w:ilvl w:val="0"/>
          <w:numId w:val="44"/>
        </w:numPr>
        <w:ind w:firstLineChars="0"/>
        <w:rPr>
          <w:lang w:val="fr-FR"/>
        </w:rPr>
      </w:pPr>
      <w:r>
        <w:rPr>
          <w:rFonts w:hint="eastAsia"/>
          <w:lang w:val="fr-FR"/>
        </w:rPr>
        <w:t>新客户端卡号和新客户端</w:t>
      </w:r>
      <w:r w:rsidR="002F6EC3">
        <w:rPr>
          <w:rFonts w:hint="eastAsia"/>
          <w:lang w:val="fr-FR"/>
        </w:rPr>
        <w:t>实名绑卡：易宝新系统</w:t>
      </w:r>
    </w:p>
    <w:p w:rsidR="00430CD5" w:rsidRDefault="00430CD5" w:rsidP="00430CD5">
      <w:pPr>
        <w:ind w:firstLineChars="150" w:firstLine="315"/>
        <w:rPr>
          <w:lang w:val="fr-FR"/>
        </w:rPr>
      </w:pPr>
      <w:r w:rsidRPr="00430CD5">
        <w:rPr>
          <w:rFonts w:hint="eastAsia"/>
          <w:lang w:val="fr-FR"/>
        </w:rPr>
        <w:lastRenderedPageBreak/>
        <w:t>检查如果是</w:t>
      </w:r>
      <w:r w:rsidRPr="00430CD5">
        <w:rPr>
          <w:rFonts w:hint="eastAsia"/>
          <w:lang w:val="fr-FR"/>
        </w:rPr>
        <w:t>vmall</w:t>
      </w:r>
      <w:r w:rsidRPr="00430CD5">
        <w:rPr>
          <w:rFonts w:hint="eastAsia"/>
          <w:lang w:val="fr-FR"/>
        </w:rPr>
        <w:t>商户，则检查所使用的外部收款帐号是否为</w:t>
      </w:r>
      <w:r w:rsidRPr="00430CD5">
        <w:rPr>
          <w:rFonts w:hint="eastAsia"/>
          <w:lang w:val="fr-FR"/>
        </w:rPr>
        <w:t>vmall</w:t>
      </w:r>
      <w:r w:rsidRPr="00430CD5">
        <w:rPr>
          <w:rFonts w:hint="eastAsia"/>
          <w:lang w:val="fr-FR"/>
        </w:rPr>
        <w:t>使用的，如果不是则拒绝交易。</w:t>
      </w:r>
    </w:p>
    <w:p w:rsidR="006349FF" w:rsidRDefault="006349FF" w:rsidP="00430CD5">
      <w:pPr>
        <w:ind w:firstLineChars="150" w:firstLine="315"/>
        <w:rPr>
          <w:lang w:val="fr-FR"/>
        </w:rPr>
      </w:pPr>
      <w:r>
        <w:rPr>
          <w:rFonts w:hint="eastAsia"/>
          <w:lang w:val="fr-FR"/>
        </w:rPr>
        <w:t>天际通特别处理：</w:t>
      </w:r>
    </w:p>
    <w:p w:rsidR="0093110D" w:rsidRDefault="006349FF">
      <w:pPr>
        <w:pStyle w:val="af5"/>
        <w:numPr>
          <w:ilvl w:val="0"/>
          <w:numId w:val="46"/>
        </w:numPr>
        <w:ind w:firstLineChars="0"/>
        <w:rPr>
          <w:lang w:val="fr-FR"/>
        </w:rPr>
      </w:pPr>
      <w:r>
        <w:rPr>
          <w:rFonts w:hint="eastAsia"/>
          <w:lang w:val="fr-FR"/>
        </w:rPr>
        <w:t>易宝一键支付中，如果没有输入</w:t>
      </w:r>
      <w:r>
        <w:rPr>
          <w:color w:val="000000" w:themeColor="text1"/>
        </w:rPr>
        <w:t>partner</w:t>
      </w:r>
      <w:r>
        <w:rPr>
          <w:rFonts w:hint="eastAsia"/>
          <w:color w:val="000000" w:themeColor="text1"/>
        </w:rPr>
        <w:t>IDs</w:t>
      </w:r>
      <w:r>
        <w:rPr>
          <w:rFonts w:hint="eastAsia"/>
          <w:color w:val="000000" w:themeColor="text1"/>
        </w:rPr>
        <w:t>参数，则</w:t>
      </w:r>
      <w:r>
        <w:rPr>
          <w:rFonts w:hint="eastAsia"/>
          <w:lang w:val="fr-FR"/>
        </w:rPr>
        <w:t>使用天际通</w:t>
      </w:r>
      <w:r>
        <w:rPr>
          <w:rFonts w:hint="eastAsia"/>
          <w:lang w:val="fr-FR"/>
        </w:rPr>
        <w:t>userid</w:t>
      </w:r>
      <w:r>
        <w:rPr>
          <w:rFonts w:hint="eastAsia"/>
          <w:lang w:val="fr-FR"/>
        </w:rPr>
        <w:t>配置的易宝侧华为商户</w:t>
      </w:r>
      <w:r>
        <w:rPr>
          <w:rFonts w:hint="eastAsia"/>
          <w:lang w:val="fr-FR"/>
        </w:rPr>
        <w:t>id</w:t>
      </w:r>
      <w:r>
        <w:rPr>
          <w:rFonts w:hint="eastAsia"/>
          <w:lang w:val="fr-FR"/>
        </w:rPr>
        <w:t>与易宝交互。（绑卡资源的重用由易宝侧处理）</w:t>
      </w:r>
    </w:p>
    <w:p w:rsidR="0093110D" w:rsidRDefault="006349FF">
      <w:pPr>
        <w:pStyle w:val="af5"/>
        <w:numPr>
          <w:ilvl w:val="0"/>
          <w:numId w:val="46"/>
        </w:numPr>
        <w:ind w:firstLineChars="0"/>
        <w:rPr>
          <w:lang w:val="fr-FR"/>
        </w:rPr>
      </w:pPr>
      <w:r>
        <w:rPr>
          <w:rFonts w:hint="eastAsia"/>
          <w:lang w:val="fr-FR"/>
        </w:rPr>
        <w:t>易宝一键支付中，如果输入了</w:t>
      </w:r>
      <w:r>
        <w:rPr>
          <w:color w:val="000000" w:themeColor="text1"/>
        </w:rPr>
        <w:t>partner</w:t>
      </w:r>
      <w:r>
        <w:rPr>
          <w:rFonts w:hint="eastAsia"/>
          <w:color w:val="000000" w:themeColor="text1"/>
        </w:rPr>
        <w:t>IDs</w:t>
      </w:r>
      <w:r>
        <w:rPr>
          <w:rFonts w:hint="eastAsia"/>
          <w:color w:val="000000" w:themeColor="text1"/>
        </w:rPr>
        <w:t>参数，则使用输入的商编。（无论是否为易宝渠道，服务器只看是否输入的该原始参数。）</w:t>
      </w:r>
    </w:p>
    <w:p w:rsidR="0093110D" w:rsidRDefault="006349FF">
      <w:pPr>
        <w:pStyle w:val="af5"/>
        <w:numPr>
          <w:ilvl w:val="0"/>
          <w:numId w:val="46"/>
        </w:numPr>
        <w:ind w:firstLineChars="0"/>
        <w:rPr>
          <w:lang w:val="fr-FR"/>
        </w:rPr>
      </w:pPr>
      <w:r>
        <w:rPr>
          <w:rFonts w:hint="eastAsia"/>
          <w:lang w:val="fr-FR"/>
        </w:rPr>
        <w:t>易宝实名系统中，固定不处理</w:t>
      </w:r>
      <w:r>
        <w:rPr>
          <w:color w:val="000000" w:themeColor="text1"/>
        </w:rPr>
        <w:t>partner</w:t>
      </w:r>
      <w:r>
        <w:rPr>
          <w:rFonts w:hint="eastAsia"/>
          <w:color w:val="000000" w:themeColor="text1"/>
        </w:rPr>
        <w:t>IDs</w:t>
      </w:r>
      <w:r>
        <w:rPr>
          <w:rFonts w:hint="eastAsia"/>
          <w:color w:val="000000" w:themeColor="text1"/>
        </w:rPr>
        <w:t>参数。</w:t>
      </w:r>
    </w:p>
    <w:p w:rsidR="00430CD5" w:rsidRPr="00430CD5" w:rsidRDefault="00430CD5" w:rsidP="00430CD5">
      <w:pPr>
        <w:rPr>
          <w:lang w:val="fr-FR"/>
        </w:rPr>
      </w:pPr>
    </w:p>
    <w:p w:rsidR="00902383" w:rsidRPr="005F1769" w:rsidRDefault="00902383" w:rsidP="00902383">
      <w:pPr>
        <w:pStyle w:val="3"/>
        <w:rPr>
          <w:sz w:val="21"/>
          <w:szCs w:val="21"/>
        </w:rPr>
      </w:pPr>
      <w:r>
        <w:rPr>
          <w:rFonts w:hint="eastAsia"/>
          <w:sz w:val="21"/>
          <w:szCs w:val="21"/>
        </w:rPr>
        <w:t>开发者联盟调用接口</w:t>
      </w:r>
    </w:p>
    <w:p w:rsidR="00902383" w:rsidRDefault="00902383" w:rsidP="00902383">
      <w:pPr>
        <w:ind w:firstLineChars="150" w:firstLine="315"/>
      </w:pPr>
      <w:r>
        <w:rPr>
          <w:rFonts w:hint="eastAsia"/>
        </w:rPr>
        <w:t>用户级</w:t>
      </w:r>
      <w:r w:rsidRPr="00527994">
        <w:rPr>
          <w:rFonts w:hint="eastAsia"/>
        </w:rPr>
        <w:t>：</w:t>
      </w:r>
      <w:r w:rsidRPr="00527994">
        <w:t xml:space="preserve">String </w:t>
      </w:r>
      <w:r>
        <w:rPr>
          <w:color w:val="1F497D"/>
        </w:rPr>
        <w:t>huawei.trade.serv</w:t>
      </w:r>
      <w:r>
        <w:rPr>
          <w:rFonts w:hint="eastAsia"/>
          <w:color w:val="1F497D"/>
        </w:rPr>
        <w:t>i</w:t>
      </w:r>
      <w:r>
        <w:rPr>
          <w:color w:val="1F497D"/>
        </w:rPr>
        <w:t>c</w:t>
      </w:r>
      <w:r>
        <w:rPr>
          <w:rFonts w:hint="eastAsia"/>
          <w:color w:val="1F497D"/>
        </w:rPr>
        <w:t>e.</w:t>
      </w:r>
      <w:r>
        <w:rPr>
          <w:rFonts w:hint="eastAsia"/>
        </w:rPr>
        <w:t>Pay</w:t>
      </w:r>
      <w:r w:rsidRPr="00527994">
        <w:t>(String params)</w:t>
      </w:r>
    </w:p>
    <w:p w:rsidR="00902383" w:rsidRDefault="00CA5DCE" w:rsidP="00902383">
      <w:pPr>
        <w:ind w:firstLineChars="150" w:firstLine="315"/>
      </w:pPr>
      <w:r>
        <w:rPr>
          <w:rFonts w:hint="eastAsia"/>
        </w:rPr>
        <w:t>注：</w:t>
      </w:r>
      <w:r w:rsidR="00143DC8">
        <w:rPr>
          <w:rFonts w:hint="eastAsia"/>
        </w:rPr>
        <w:t>免密支付</w:t>
      </w:r>
      <w:r w:rsidR="00A83DA3">
        <w:rPr>
          <w:rFonts w:hint="eastAsia"/>
        </w:rPr>
        <w:t>调整为消费者级别的安全设置，详细情况可以参考</w:t>
      </w:r>
      <w:r w:rsidR="00A83DA3">
        <w:rPr>
          <w:rFonts w:hint="eastAsia"/>
        </w:rPr>
        <w:t>1.25 set</w:t>
      </w:r>
      <w:r w:rsidR="00A83DA3">
        <w:rPr>
          <w:rFonts w:hint="eastAsia"/>
        </w:rPr>
        <w:t>接口。华为钱包和绑卡共用一个开关。服务器收到免密支付请求后，先检查支付金额是否合法，再检查消费者免密支付开通状态确定是否支持免密支付。</w:t>
      </w:r>
    </w:p>
    <w:p w:rsidR="00543C1B" w:rsidRPr="00527994" w:rsidRDefault="00543C1B" w:rsidP="00902383">
      <w:pPr>
        <w:ind w:firstLineChars="150" w:firstLine="315"/>
      </w:pPr>
    </w:p>
    <w:p w:rsidR="00E3150C" w:rsidRPr="005B2811" w:rsidRDefault="00E3150C" w:rsidP="006A4DD6">
      <w:pPr>
        <w:ind w:firstLineChars="150" w:firstLine="315"/>
        <w:rPr>
          <w:lang w:val="fr-FR"/>
        </w:rPr>
      </w:pPr>
    </w:p>
    <w:p w:rsidR="006A4DD6" w:rsidRPr="005B2811" w:rsidRDefault="006A4DD6" w:rsidP="006A4DD6">
      <w:pPr>
        <w:ind w:firstLineChars="150" w:firstLine="316"/>
        <w:rPr>
          <w:b/>
          <w:lang w:val="fr-FR"/>
        </w:rPr>
      </w:pPr>
      <w:r w:rsidRPr="00990213">
        <w:rPr>
          <w:rFonts w:hint="eastAsia"/>
          <w:b/>
        </w:rPr>
        <w:t>请求接口参数</w:t>
      </w:r>
      <w:r w:rsidR="00902383">
        <w:rPr>
          <w:rFonts w:hint="eastAsia"/>
          <w:b/>
        </w:rPr>
        <w:t>params</w:t>
      </w:r>
      <w:r w:rsidRPr="00990213">
        <w:rPr>
          <w:rFonts w:hint="eastAsia"/>
          <w:b/>
        </w:rPr>
        <w:t>描述</w:t>
      </w:r>
      <w:r w:rsidRPr="005B2811">
        <w:rPr>
          <w:rFonts w:hint="eastAsia"/>
          <w:b/>
          <w:lang w:val="fr-FR"/>
        </w:rPr>
        <w:t>：</w:t>
      </w:r>
    </w:p>
    <w:tbl>
      <w:tblPr>
        <w:tblW w:w="8248" w:type="dxa"/>
        <w:tblInd w:w="121" w:type="dxa"/>
        <w:tblLayout w:type="fixed"/>
        <w:tblCellMar>
          <w:left w:w="0" w:type="dxa"/>
          <w:right w:w="0" w:type="dxa"/>
        </w:tblCellMar>
        <w:tblLook w:val="0000"/>
      </w:tblPr>
      <w:tblGrid>
        <w:gridCol w:w="1585"/>
        <w:gridCol w:w="1134"/>
        <w:gridCol w:w="4820"/>
        <w:gridCol w:w="709"/>
      </w:tblGrid>
      <w:tr w:rsidR="006A4DD6" w:rsidRPr="00270E48" w:rsidTr="00340FC2">
        <w:trPr>
          <w:trHeight w:hRule="exact" w:val="370"/>
        </w:trPr>
        <w:tc>
          <w:tcPr>
            <w:tcW w:w="1585" w:type="dxa"/>
            <w:tcBorders>
              <w:top w:val="single" w:sz="4" w:space="0" w:color="000000"/>
              <w:left w:val="single" w:sz="4" w:space="0" w:color="000000"/>
              <w:bottom w:val="single" w:sz="4" w:space="0" w:color="000000"/>
              <w:right w:val="single" w:sz="4" w:space="0" w:color="000000"/>
            </w:tcBorders>
            <w:shd w:val="clear" w:color="auto" w:fill="DFDFDF"/>
          </w:tcPr>
          <w:p w:rsidR="006A4DD6" w:rsidRPr="005B2811" w:rsidRDefault="006A4DD6" w:rsidP="00340FC2">
            <w:pPr>
              <w:spacing w:line="307" w:lineRule="exact"/>
              <w:ind w:left="102" w:right="-20"/>
              <w:rPr>
                <w:sz w:val="24"/>
                <w:szCs w:val="24"/>
                <w:lang w:val="fr-FR"/>
              </w:rPr>
            </w:pPr>
            <w:r>
              <w:rPr>
                <w:rFonts w:ascii="微软雅黑" w:eastAsia="微软雅黑" w:cs="微软雅黑" w:hint="eastAsia"/>
                <w:b/>
                <w:bCs/>
                <w:spacing w:val="12"/>
                <w:position w:val="-1"/>
              </w:rPr>
              <w:t>参数名称</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6A4DD6" w:rsidRPr="00270E48" w:rsidRDefault="006A4DD6" w:rsidP="00340FC2">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6A4DD6" w:rsidRPr="00270E48" w:rsidRDefault="006A4DD6" w:rsidP="00340FC2">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6A4DD6" w:rsidRPr="00270E48" w:rsidRDefault="006A4DD6" w:rsidP="00340FC2">
            <w:pPr>
              <w:spacing w:line="307" w:lineRule="exact"/>
              <w:ind w:left="102" w:right="-20"/>
              <w:rPr>
                <w:sz w:val="24"/>
                <w:szCs w:val="24"/>
              </w:rPr>
            </w:pPr>
            <w:r>
              <w:rPr>
                <w:rFonts w:ascii="微软雅黑" w:eastAsia="微软雅黑" w:cs="微软雅黑" w:hint="eastAsia"/>
                <w:b/>
                <w:bCs/>
                <w:spacing w:val="12"/>
                <w:position w:val="-1"/>
              </w:rPr>
              <w:t>可选</w:t>
            </w:r>
          </w:p>
        </w:tc>
      </w:tr>
      <w:tr w:rsidR="006A4DD6" w:rsidRPr="00270E48" w:rsidTr="00B628B2">
        <w:trPr>
          <w:trHeight w:val="20"/>
        </w:trPr>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6A4DD6" w:rsidRPr="002A2E10" w:rsidRDefault="00C1443E" w:rsidP="00340FC2">
            <w:pPr>
              <w:ind w:right="-20"/>
              <w:jc w:val="both"/>
            </w:pPr>
            <w:r>
              <w:rPr>
                <w:rFonts w:hint="eastAsia"/>
              </w:rPr>
              <w:t>version</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6A4DD6" w:rsidRPr="00286EBC" w:rsidRDefault="00C1443E" w:rsidP="00340FC2">
            <w:pPr>
              <w:spacing w:line="307" w:lineRule="exact"/>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1443E" w:rsidRDefault="00C1443E" w:rsidP="00B628B2">
            <w:pPr>
              <w:spacing w:line="312" w:lineRule="exact"/>
              <w:ind w:right="-20"/>
              <w:jc w:val="both"/>
            </w:pPr>
            <w:r>
              <w:rPr>
                <w:rFonts w:hint="eastAsia"/>
              </w:rPr>
              <w:t>协议版本信息，目前要求填写</w:t>
            </w:r>
            <w:r>
              <w:rPr>
                <w:rFonts w:hint="eastAsia"/>
              </w:rPr>
              <w:t>2.0</w:t>
            </w:r>
            <w:r>
              <w:rPr>
                <w:rFonts w:hint="eastAsia"/>
              </w:rPr>
              <w:t>，缺省为</w:t>
            </w:r>
            <w:r>
              <w:rPr>
                <w:rFonts w:hint="eastAsia"/>
              </w:rPr>
              <w:t>1.0</w:t>
            </w:r>
            <w:r>
              <w:rPr>
                <w:rFonts w:hint="eastAsia"/>
              </w:rPr>
              <w:t>：</w:t>
            </w:r>
          </w:p>
          <w:p w:rsidR="00C1443E" w:rsidRPr="00C1443E" w:rsidRDefault="00C1443E" w:rsidP="00B628B2">
            <w:pPr>
              <w:spacing w:line="312" w:lineRule="exact"/>
              <w:ind w:right="-20"/>
              <w:jc w:val="both"/>
            </w:pPr>
            <w:r>
              <w:rPr>
                <w:rFonts w:hint="eastAsia"/>
              </w:rPr>
              <w:t>1.0</w:t>
            </w:r>
            <w:r>
              <w:rPr>
                <w:rFonts w:hint="eastAsia"/>
              </w:rPr>
              <w:t>：表示</w:t>
            </w:r>
            <w:r>
              <w:rPr>
                <w:rFonts w:hint="eastAsia"/>
              </w:rPr>
              <w:t>2.0</w:t>
            </w:r>
            <w:r>
              <w:rPr>
                <w:rFonts w:hint="eastAsia"/>
              </w:rPr>
              <w:t>之前的老协议版本</w:t>
            </w:r>
          </w:p>
          <w:p w:rsidR="006A4DD6" w:rsidRDefault="00C1443E" w:rsidP="00B628B2">
            <w:pPr>
              <w:spacing w:line="312" w:lineRule="exact"/>
              <w:ind w:right="-20"/>
              <w:jc w:val="both"/>
            </w:pPr>
            <w:r>
              <w:rPr>
                <w:rFonts w:hint="eastAsia"/>
              </w:rPr>
              <w:t>2.0</w:t>
            </w:r>
            <w:r>
              <w:rPr>
                <w:rFonts w:hint="eastAsia"/>
              </w:rPr>
              <w:t>：</w:t>
            </w:r>
            <w:r>
              <w:rPr>
                <w:rFonts w:hint="eastAsia"/>
              </w:rPr>
              <w:t>2.0</w:t>
            </w:r>
            <w:r>
              <w:rPr>
                <w:rFonts w:hint="eastAsia"/>
              </w:rPr>
              <w:t>版本协议</w:t>
            </w:r>
          </w:p>
          <w:p w:rsidR="00C46204" w:rsidRDefault="00C46204" w:rsidP="00B628B2">
            <w:pPr>
              <w:spacing w:line="312" w:lineRule="exact"/>
              <w:ind w:right="-20"/>
              <w:jc w:val="both"/>
            </w:pPr>
            <w:r>
              <w:rPr>
                <w:rFonts w:hint="eastAsia"/>
              </w:rPr>
              <w:t>3.0</w:t>
            </w:r>
            <w:r>
              <w:rPr>
                <w:rFonts w:hint="eastAsia"/>
              </w:rPr>
              <w:t>：银行卡实名支付</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6A4DD6" w:rsidRPr="00775C76" w:rsidRDefault="00C1443E" w:rsidP="00340FC2">
            <w:pPr>
              <w:spacing w:line="307" w:lineRule="exact"/>
              <w:ind w:right="-20"/>
              <w:jc w:val="both"/>
            </w:pPr>
            <w:r>
              <w:rPr>
                <w:rFonts w:hint="eastAsia"/>
              </w:rPr>
              <w:t>O</w:t>
            </w:r>
          </w:p>
        </w:tc>
      </w:tr>
      <w:tr w:rsidR="00C1443E" w:rsidRPr="00270E48" w:rsidTr="00B628B2">
        <w:trPr>
          <w:trHeight w:val="20"/>
        </w:trPr>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1443E" w:rsidRDefault="00C1443E" w:rsidP="00340FC2">
            <w:pPr>
              <w:ind w:right="-20"/>
              <w:jc w:val="both"/>
              <w:rPr>
                <w:color w:val="000000" w:themeColor="text1"/>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1443E" w:rsidRDefault="00C1443E" w:rsidP="00340FC2">
            <w:pPr>
              <w:spacing w:line="307" w:lineRule="exact"/>
              <w:ind w:right="-20"/>
              <w:jc w:val="both"/>
            </w:pP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1443E" w:rsidRDefault="00C1443E" w:rsidP="00B628B2">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1443E" w:rsidRDefault="00C1443E" w:rsidP="00340FC2">
            <w:pPr>
              <w:spacing w:line="307" w:lineRule="exact"/>
              <w:ind w:right="-20"/>
              <w:jc w:val="both"/>
              <w:rPr>
                <w:color w:val="000000" w:themeColor="text1"/>
              </w:rPr>
            </w:pPr>
          </w:p>
        </w:tc>
      </w:tr>
      <w:tr w:rsidR="00C1443E" w:rsidRPr="00270E48" w:rsidTr="00B628B2">
        <w:trPr>
          <w:trHeight w:val="20"/>
        </w:trPr>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1443E" w:rsidRDefault="00C1443E" w:rsidP="00340FC2">
            <w:pPr>
              <w:ind w:right="-20"/>
              <w:jc w:val="both"/>
              <w:rPr>
                <w:color w:val="000000" w:themeColor="text1"/>
              </w:rPr>
            </w:pPr>
            <w:r>
              <w:rPr>
                <w:rFonts w:hint="eastAsia"/>
                <w:color w:val="000000" w:themeColor="text1"/>
              </w:rPr>
              <w:t>userID</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1443E" w:rsidRDefault="00C1443E" w:rsidP="00340FC2">
            <w:pPr>
              <w:spacing w:line="307" w:lineRule="exact"/>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1443E" w:rsidRDefault="00C1443E" w:rsidP="00B628B2">
            <w:pPr>
              <w:spacing w:line="312" w:lineRule="exact"/>
              <w:ind w:right="-20"/>
              <w:jc w:val="both"/>
            </w:pPr>
            <w:r>
              <w:rPr>
                <w:rFonts w:hint="eastAsia"/>
              </w:rPr>
              <w:t>商户</w:t>
            </w:r>
            <w:r>
              <w:rPr>
                <w:rFonts w:hint="eastAsia"/>
              </w:rPr>
              <w:t>ID</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C1443E" w:rsidRDefault="00C1443E" w:rsidP="00340FC2">
            <w:pPr>
              <w:spacing w:line="307" w:lineRule="exact"/>
              <w:ind w:right="-20"/>
              <w:jc w:val="both"/>
              <w:rPr>
                <w:color w:val="000000" w:themeColor="text1"/>
              </w:rPr>
            </w:pPr>
            <w:r>
              <w:rPr>
                <w:rFonts w:hint="eastAsia"/>
                <w:color w:val="000000" w:themeColor="text1"/>
              </w:rPr>
              <w:t>M</w:t>
            </w:r>
          </w:p>
        </w:tc>
      </w:tr>
      <w:tr w:rsidR="00D57698" w:rsidRPr="00270E48" w:rsidTr="00B628B2">
        <w:trPr>
          <w:trHeight w:val="20"/>
        </w:trPr>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D57698" w:rsidRDefault="00D57698" w:rsidP="00340FC2">
            <w:pPr>
              <w:ind w:right="-20"/>
              <w:jc w:val="both"/>
              <w:rPr>
                <w:color w:val="000000" w:themeColor="text1"/>
              </w:rPr>
            </w:pPr>
            <w:r>
              <w:rPr>
                <w:rFonts w:hint="eastAsia"/>
                <w:color w:val="000000" w:themeColor="text1"/>
              </w:rPr>
              <w:t>merName</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D57698" w:rsidRDefault="00D57698" w:rsidP="00340FC2">
            <w:pPr>
              <w:spacing w:line="307" w:lineRule="exact"/>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D57698" w:rsidRDefault="00D57698" w:rsidP="00B628B2">
            <w:pPr>
              <w:spacing w:line="312" w:lineRule="exact"/>
              <w:ind w:right="-20"/>
              <w:jc w:val="both"/>
            </w:pPr>
            <w:r>
              <w:rPr>
                <w:rFonts w:hint="eastAsia"/>
              </w:rPr>
              <w:t>商户名称</w:t>
            </w:r>
          </w:p>
          <w:p w:rsidR="00402CAB" w:rsidRDefault="00402CAB" w:rsidP="00B628B2">
            <w:pPr>
              <w:spacing w:line="312" w:lineRule="exact"/>
              <w:ind w:right="-20"/>
              <w:jc w:val="both"/>
            </w:pPr>
            <w:r>
              <w:rPr>
                <w:rFonts w:hint="eastAsia"/>
              </w:rPr>
              <w:t>注：对于华为钱包</w:t>
            </w:r>
            <w:r w:rsidR="00EA18B4">
              <w:rPr>
                <w:rFonts w:hint="eastAsia"/>
              </w:rPr>
              <w:t>、预付款</w:t>
            </w:r>
            <w:r>
              <w:rPr>
                <w:rFonts w:hint="eastAsia"/>
              </w:rPr>
              <w:t>支付，会记录在订单信息中</w:t>
            </w:r>
            <w:r w:rsidR="00902383">
              <w:rPr>
                <w:rFonts w:hint="eastAsia"/>
              </w:rPr>
              <w:t>，</w:t>
            </w:r>
            <w:r w:rsidR="00902383">
              <w:rPr>
                <w:rFonts w:hint="eastAsia"/>
              </w:rPr>
              <w:t>sdk</w:t>
            </w:r>
            <w:r w:rsidR="00902383">
              <w:rPr>
                <w:rFonts w:hint="eastAsia"/>
              </w:rPr>
              <w:t>可以填写商户传入的昵称</w:t>
            </w:r>
            <w:r w:rsidR="00EB60EA">
              <w:rPr>
                <w:rFonts w:hint="eastAsia"/>
              </w:rPr>
              <w:t>。没有输入时，取</w:t>
            </w:r>
            <w:r w:rsidR="00EB60EA">
              <w:rPr>
                <w:rFonts w:hint="eastAsia"/>
              </w:rPr>
              <w:t>userID</w:t>
            </w:r>
            <w:r w:rsidR="00902383">
              <w:rPr>
                <w:rFonts w:hint="eastAsia"/>
              </w:rPr>
              <w:t>。</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D57698" w:rsidRDefault="00D57698" w:rsidP="00340FC2">
            <w:pPr>
              <w:spacing w:line="307" w:lineRule="exact"/>
              <w:ind w:right="-20"/>
              <w:jc w:val="both"/>
              <w:rPr>
                <w:color w:val="000000" w:themeColor="text1"/>
              </w:rPr>
            </w:pPr>
            <w:r>
              <w:rPr>
                <w:rFonts w:hint="eastAsia"/>
                <w:color w:val="000000" w:themeColor="text1"/>
              </w:rPr>
              <w:t>O</w:t>
            </w:r>
          </w:p>
        </w:tc>
      </w:tr>
      <w:tr w:rsidR="006A4DD6" w:rsidRPr="00270E48" w:rsidTr="00B628B2">
        <w:trPr>
          <w:trHeight w:val="20"/>
        </w:trPr>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6A4DD6" w:rsidRPr="002A2E10" w:rsidRDefault="006A4DD6" w:rsidP="00340FC2">
            <w:pPr>
              <w:ind w:right="-20"/>
              <w:jc w:val="both"/>
            </w:pPr>
            <w:r>
              <w:rPr>
                <w:rFonts w:hint="eastAsia"/>
                <w:color w:val="000000" w:themeColor="text1"/>
              </w:rPr>
              <w:t>applicationID</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6A4DD6" w:rsidRPr="00286EBC" w:rsidRDefault="006A4DD6" w:rsidP="00340FC2">
            <w:pPr>
              <w:spacing w:line="307" w:lineRule="exact"/>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6A4DD6" w:rsidRDefault="00212409" w:rsidP="00340FC2">
            <w:pPr>
              <w:spacing w:line="312" w:lineRule="exact"/>
              <w:ind w:right="-20"/>
              <w:jc w:val="both"/>
            </w:pPr>
            <w:r>
              <w:rPr>
                <w:rFonts w:hint="eastAsia"/>
              </w:rPr>
              <w:t>应用</w:t>
            </w:r>
            <w:r>
              <w:rPr>
                <w:rFonts w:hint="eastAsia"/>
              </w:rPr>
              <w:t>ID</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6A4DD6" w:rsidRPr="00775C76" w:rsidRDefault="007C31D6" w:rsidP="00340FC2">
            <w:pPr>
              <w:spacing w:line="307" w:lineRule="exact"/>
              <w:ind w:right="-20"/>
              <w:jc w:val="both"/>
            </w:pPr>
            <w:r>
              <w:rPr>
                <w:rFonts w:hint="eastAsia"/>
                <w:color w:val="000000" w:themeColor="text1"/>
              </w:rPr>
              <w:t>M</w:t>
            </w:r>
          </w:p>
        </w:tc>
      </w:tr>
      <w:tr w:rsidR="004479EE" w:rsidRPr="00270E48" w:rsidTr="00B628B2">
        <w:trPr>
          <w:trHeight w:val="20"/>
        </w:trPr>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479EE" w:rsidRDefault="004479EE" w:rsidP="00340FC2">
            <w:pPr>
              <w:ind w:right="-20"/>
              <w:jc w:val="both"/>
              <w:rPr>
                <w:color w:val="000000" w:themeColor="text1"/>
              </w:rPr>
            </w:pPr>
            <w:r>
              <w:rPr>
                <w:rFonts w:hint="eastAsia"/>
              </w:rPr>
              <w:t>packageName</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479EE" w:rsidRDefault="004479EE" w:rsidP="00340FC2">
            <w:pPr>
              <w:spacing w:line="307" w:lineRule="exact"/>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479EE" w:rsidRDefault="004479EE" w:rsidP="00340FC2">
            <w:pPr>
              <w:spacing w:line="312" w:lineRule="exact"/>
              <w:ind w:right="-20"/>
              <w:jc w:val="both"/>
            </w:pPr>
            <w:r>
              <w:rPr>
                <w:rFonts w:hint="eastAsia"/>
              </w:rPr>
              <w:t>应用包名</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479EE" w:rsidRDefault="004479EE" w:rsidP="00340FC2">
            <w:pPr>
              <w:spacing w:line="307" w:lineRule="exact"/>
              <w:ind w:right="-20"/>
              <w:jc w:val="both"/>
              <w:rPr>
                <w:color w:val="000000" w:themeColor="text1"/>
              </w:rPr>
            </w:pPr>
            <w:r>
              <w:rPr>
                <w:rFonts w:hint="eastAsia"/>
              </w:rPr>
              <w:t>M</w:t>
            </w:r>
          </w:p>
        </w:tc>
      </w:tr>
      <w:tr w:rsidR="0045291E" w:rsidRPr="00270E48" w:rsidTr="00B628B2">
        <w:trPr>
          <w:trHeight w:val="20"/>
        </w:trPr>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5291E" w:rsidRDefault="0045291E" w:rsidP="00340FC2">
            <w:pPr>
              <w:ind w:right="-20"/>
              <w:jc w:val="both"/>
              <w:rPr>
                <w:color w:val="000000" w:themeColor="text1"/>
              </w:rPr>
            </w:pPr>
            <w:r>
              <w:rPr>
                <w:rFonts w:hint="eastAsia"/>
              </w:rPr>
              <w:lastRenderedPageBreak/>
              <w:t>sdkVersion</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5291E" w:rsidRDefault="0045291E" w:rsidP="00340FC2">
            <w:pPr>
              <w:spacing w:line="307" w:lineRule="exact"/>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5291E" w:rsidRDefault="0045291E" w:rsidP="00340FC2">
            <w:pPr>
              <w:spacing w:line="312" w:lineRule="exact"/>
              <w:ind w:right="-20"/>
              <w:jc w:val="both"/>
            </w:pPr>
            <w:r>
              <w:rPr>
                <w:rFonts w:hint="eastAsia"/>
              </w:rPr>
              <w:t>SDK</w:t>
            </w:r>
            <w:r>
              <w:rPr>
                <w:rFonts w:hint="eastAsia"/>
              </w:rPr>
              <w:t>版本信息</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5291E" w:rsidRDefault="0045291E" w:rsidP="00340FC2">
            <w:pPr>
              <w:spacing w:line="307" w:lineRule="exact"/>
              <w:ind w:right="-20"/>
              <w:jc w:val="both"/>
              <w:rPr>
                <w:color w:val="000000" w:themeColor="text1"/>
              </w:rPr>
            </w:pPr>
            <w:r>
              <w:rPr>
                <w:rFonts w:hint="eastAsia"/>
              </w:rPr>
              <w:t>M</w:t>
            </w:r>
          </w:p>
        </w:tc>
      </w:tr>
      <w:tr w:rsidR="0045291E" w:rsidRPr="00270E48" w:rsidTr="00B628B2">
        <w:trPr>
          <w:trHeight w:val="20"/>
        </w:trPr>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5291E" w:rsidRDefault="0045291E" w:rsidP="00340FC2">
            <w:pPr>
              <w:ind w:right="-20"/>
              <w:jc w:val="both"/>
              <w:rPr>
                <w:color w:val="000000" w:themeColor="text1"/>
              </w:rPr>
            </w:pPr>
            <w:r>
              <w:rPr>
                <w:rFonts w:hint="eastAsia"/>
              </w:rPr>
              <w:t>accessMode</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5291E" w:rsidRDefault="0045291E" w:rsidP="00340FC2">
            <w:pPr>
              <w:spacing w:line="307" w:lineRule="exact"/>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5291E" w:rsidRDefault="0045291E" w:rsidP="00C21E5F">
            <w:pPr>
              <w:spacing w:line="312" w:lineRule="exact"/>
              <w:ind w:right="-20"/>
              <w:jc w:val="both"/>
            </w:pPr>
            <w:r>
              <w:rPr>
                <w:rFonts w:hint="eastAsia"/>
              </w:rPr>
              <w:t>接入方式</w:t>
            </w:r>
          </w:p>
          <w:p w:rsidR="0045291E" w:rsidRPr="0076008F" w:rsidRDefault="0045291E" w:rsidP="0045291E">
            <w:pPr>
              <w:spacing w:line="312" w:lineRule="exact"/>
              <w:ind w:leftChars="100" w:left="210" w:rightChars="-10" w:right="-21"/>
              <w:jc w:val="both"/>
              <w:rPr>
                <w:sz w:val="18"/>
              </w:rPr>
            </w:pPr>
            <w:r w:rsidRPr="0076008F">
              <w:rPr>
                <w:rFonts w:hint="eastAsia"/>
                <w:sz w:val="18"/>
              </w:rPr>
              <w:t xml:space="preserve">0: </w:t>
            </w:r>
            <w:r w:rsidRPr="0076008F">
              <w:rPr>
                <w:rFonts w:hint="eastAsia"/>
                <w:sz w:val="18"/>
              </w:rPr>
              <w:t>移动</w:t>
            </w:r>
          </w:p>
          <w:p w:rsidR="0045291E" w:rsidRDefault="0045291E" w:rsidP="0045291E">
            <w:pPr>
              <w:spacing w:line="312" w:lineRule="exact"/>
              <w:ind w:leftChars="100" w:left="210" w:rightChars="-10" w:right="-21"/>
              <w:jc w:val="both"/>
              <w:rPr>
                <w:sz w:val="18"/>
              </w:rPr>
            </w:pPr>
            <w:r w:rsidRPr="0076008F">
              <w:rPr>
                <w:rFonts w:hint="eastAsia"/>
                <w:sz w:val="18"/>
              </w:rPr>
              <w:t>1: PC-Web</w:t>
            </w:r>
          </w:p>
          <w:p w:rsidR="00E4327F" w:rsidRDefault="00E4327F" w:rsidP="0045291E">
            <w:pPr>
              <w:spacing w:line="312" w:lineRule="exact"/>
              <w:ind w:leftChars="100" w:left="210" w:rightChars="-10" w:right="-21"/>
              <w:jc w:val="both"/>
              <w:rPr>
                <w:sz w:val="18"/>
              </w:rPr>
            </w:pPr>
            <w:r>
              <w:rPr>
                <w:rFonts w:hint="eastAsia"/>
                <w:sz w:val="18"/>
              </w:rPr>
              <w:t>2:Mobile-Web</w:t>
            </w:r>
          </w:p>
          <w:p w:rsidR="008771A8" w:rsidRDefault="008771A8" w:rsidP="0045291E">
            <w:pPr>
              <w:spacing w:line="312" w:lineRule="exact"/>
              <w:ind w:leftChars="100" w:left="210" w:rightChars="-10" w:right="-21"/>
              <w:jc w:val="both"/>
            </w:pPr>
            <w:r>
              <w:rPr>
                <w:rFonts w:hint="eastAsia"/>
                <w:sz w:val="18"/>
              </w:rPr>
              <w:t>3:</w:t>
            </w:r>
            <w:r>
              <w:rPr>
                <w:rFonts w:hint="eastAsia"/>
                <w:sz w:val="18"/>
              </w:rPr>
              <w:t>机顶盒</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5291E" w:rsidRDefault="0045291E" w:rsidP="00340FC2">
            <w:pPr>
              <w:spacing w:line="307" w:lineRule="exact"/>
              <w:ind w:right="-20"/>
              <w:jc w:val="both"/>
              <w:rPr>
                <w:color w:val="000000" w:themeColor="text1"/>
              </w:rPr>
            </w:pPr>
            <w:r>
              <w:rPr>
                <w:rFonts w:hint="eastAsia"/>
              </w:rPr>
              <w:t>M</w:t>
            </w:r>
          </w:p>
        </w:tc>
      </w:tr>
      <w:tr w:rsidR="0045291E" w:rsidRPr="00270E48" w:rsidTr="00B628B2">
        <w:trPr>
          <w:trHeight w:val="20"/>
        </w:trPr>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5291E" w:rsidRDefault="0045291E" w:rsidP="00340FC2">
            <w:pPr>
              <w:ind w:right="-20"/>
              <w:jc w:val="both"/>
            </w:pPr>
            <w:r>
              <w:rPr>
                <w:rFonts w:hint="eastAsia"/>
              </w:rPr>
              <w:t>sdkChannel</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5291E" w:rsidRDefault="0045291E" w:rsidP="00340FC2">
            <w:pPr>
              <w:spacing w:line="307" w:lineRule="exact"/>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5291E" w:rsidRDefault="0045291E" w:rsidP="00C21E5F">
            <w:pPr>
              <w:spacing w:line="312" w:lineRule="exact"/>
              <w:ind w:right="-20"/>
              <w:jc w:val="both"/>
            </w:pPr>
            <w:r>
              <w:rPr>
                <w:rFonts w:hint="eastAsia"/>
              </w:rPr>
              <w:t>SDK</w:t>
            </w:r>
            <w:r>
              <w:rPr>
                <w:rFonts w:hint="eastAsia"/>
              </w:rPr>
              <w:t>渠道</w:t>
            </w:r>
          </w:p>
          <w:p w:rsidR="0045291E" w:rsidRPr="0045291E" w:rsidRDefault="0045291E" w:rsidP="00C21E5F">
            <w:pPr>
              <w:spacing w:line="312" w:lineRule="exact"/>
              <w:ind w:leftChars="100" w:left="210" w:rightChars="-10" w:right="-21"/>
              <w:jc w:val="both"/>
              <w:rPr>
                <w:sz w:val="18"/>
              </w:rPr>
            </w:pPr>
            <w:r w:rsidRPr="0045291E">
              <w:rPr>
                <w:rFonts w:hint="eastAsia"/>
                <w:sz w:val="18"/>
              </w:rPr>
              <w:t xml:space="preserve">0 </w:t>
            </w:r>
            <w:r w:rsidRPr="0045291E">
              <w:rPr>
                <w:rFonts w:hint="eastAsia"/>
                <w:sz w:val="18"/>
              </w:rPr>
              <w:t>代表自有应用，无渠道</w:t>
            </w:r>
          </w:p>
          <w:p w:rsidR="0045291E" w:rsidRPr="0045291E" w:rsidRDefault="0045291E" w:rsidP="00C21E5F">
            <w:pPr>
              <w:spacing w:line="312" w:lineRule="exact"/>
              <w:ind w:leftChars="100" w:left="210" w:rightChars="-10" w:right="-21"/>
              <w:jc w:val="both"/>
              <w:rPr>
                <w:sz w:val="18"/>
              </w:rPr>
            </w:pPr>
            <w:r w:rsidRPr="0045291E">
              <w:rPr>
                <w:rFonts w:hint="eastAsia"/>
                <w:sz w:val="18"/>
              </w:rPr>
              <w:t xml:space="preserve">1 </w:t>
            </w:r>
            <w:r w:rsidRPr="0045291E">
              <w:rPr>
                <w:rFonts w:hint="eastAsia"/>
                <w:sz w:val="18"/>
              </w:rPr>
              <w:t>代表智汇云渠道</w:t>
            </w:r>
          </w:p>
          <w:p w:rsidR="0045291E" w:rsidRPr="0045291E" w:rsidRDefault="0045291E" w:rsidP="00C21E5F">
            <w:pPr>
              <w:spacing w:line="312" w:lineRule="exact"/>
              <w:ind w:leftChars="100" w:left="210" w:rightChars="-10" w:right="-21"/>
              <w:jc w:val="both"/>
              <w:rPr>
                <w:sz w:val="18"/>
              </w:rPr>
            </w:pPr>
            <w:r w:rsidRPr="0045291E">
              <w:rPr>
                <w:rFonts w:hint="eastAsia"/>
                <w:sz w:val="18"/>
              </w:rPr>
              <w:t xml:space="preserve">2 </w:t>
            </w:r>
            <w:r w:rsidRPr="0045291E">
              <w:rPr>
                <w:rFonts w:hint="eastAsia"/>
                <w:sz w:val="18"/>
              </w:rPr>
              <w:t>代表预装渠道</w:t>
            </w:r>
          </w:p>
          <w:p w:rsidR="0045291E" w:rsidRDefault="0045291E" w:rsidP="0045291E">
            <w:pPr>
              <w:spacing w:line="312" w:lineRule="exact"/>
              <w:ind w:leftChars="100" w:left="210" w:rightChars="-10" w:right="-21"/>
              <w:jc w:val="both"/>
            </w:pPr>
            <w:r w:rsidRPr="0045291E">
              <w:rPr>
                <w:rFonts w:hint="eastAsia"/>
                <w:sz w:val="18"/>
              </w:rPr>
              <w:t xml:space="preserve">3 </w:t>
            </w:r>
            <w:r w:rsidRPr="0045291E">
              <w:rPr>
                <w:rFonts w:hint="eastAsia"/>
                <w:sz w:val="18"/>
              </w:rPr>
              <w:t>代表游戏吧</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5291E" w:rsidRDefault="0045291E" w:rsidP="00340FC2">
            <w:pPr>
              <w:spacing w:line="307" w:lineRule="exact"/>
              <w:ind w:right="-20"/>
              <w:jc w:val="both"/>
            </w:pPr>
            <w:r>
              <w:rPr>
                <w:rFonts w:hint="eastAsia"/>
              </w:rPr>
              <w:t>M</w:t>
            </w:r>
          </w:p>
        </w:tc>
      </w:tr>
      <w:tr w:rsidR="006A4DD6" w:rsidRPr="00270E48" w:rsidTr="00B628B2">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6A4DD6" w:rsidRPr="00EA22F3" w:rsidRDefault="000C3903" w:rsidP="00340FC2">
            <w:pPr>
              <w:ind w:right="-20"/>
              <w:jc w:val="both"/>
            </w:pPr>
            <w:r>
              <w:rPr>
                <w:rFonts w:hint="eastAsia"/>
              </w:rPr>
              <w:t>deviceID</w:t>
            </w:r>
          </w:p>
        </w:tc>
        <w:tc>
          <w:tcPr>
            <w:tcW w:w="1134" w:type="dxa"/>
            <w:tcBorders>
              <w:top w:val="single" w:sz="4" w:space="0" w:color="000000"/>
              <w:left w:val="single" w:sz="4" w:space="0" w:color="000000"/>
              <w:bottom w:val="single" w:sz="4" w:space="0" w:color="000000"/>
              <w:right w:val="single" w:sz="4" w:space="0" w:color="000000"/>
            </w:tcBorders>
            <w:vAlign w:val="center"/>
          </w:tcPr>
          <w:p w:rsidR="006A4DD6" w:rsidRPr="00286EBC" w:rsidRDefault="006A4DD6" w:rsidP="00340FC2">
            <w:pPr>
              <w:ind w:right="-20"/>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DA7CDE" w:rsidRPr="00775C76" w:rsidRDefault="000C3903" w:rsidP="0073123E">
            <w:pPr>
              <w:spacing w:line="312" w:lineRule="exact"/>
              <w:ind w:right="-20"/>
              <w:jc w:val="both"/>
            </w:pPr>
            <w:r>
              <w:rPr>
                <w:rFonts w:hint="eastAsia"/>
              </w:rPr>
              <w:t>设备</w:t>
            </w:r>
            <w:r w:rsidR="00691ABA">
              <w:rPr>
                <w:rFonts w:hint="eastAsia"/>
              </w:rPr>
              <w:t>标识</w:t>
            </w:r>
          </w:p>
        </w:tc>
        <w:tc>
          <w:tcPr>
            <w:tcW w:w="709" w:type="dxa"/>
            <w:tcBorders>
              <w:top w:val="single" w:sz="4" w:space="0" w:color="000000"/>
              <w:left w:val="single" w:sz="4" w:space="0" w:color="000000"/>
              <w:bottom w:val="single" w:sz="4" w:space="0" w:color="000000"/>
              <w:right w:val="single" w:sz="4" w:space="0" w:color="000000"/>
            </w:tcBorders>
            <w:vAlign w:val="center"/>
          </w:tcPr>
          <w:p w:rsidR="006A4DD6" w:rsidRPr="00775C76" w:rsidRDefault="009D4DA1" w:rsidP="00340FC2">
            <w:pPr>
              <w:jc w:val="both"/>
            </w:pPr>
            <w:r>
              <w:rPr>
                <w:rFonts w:hint="eastAsia"/>
              </w:rPr>
              <w:t>O</w:t>
            </w:r>
          </w:p>
        </w:tc>
      </w:tr>
      <w:tr w:rsidR="009D4DA1" w:rsidRPr="00270E48" w:rsidTr="00B628B2">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9D4DA1" w:rsidRDefault="009D4DA1" w:rsidP="00340FC2">
            <w:pPr>
              <w:ind w:right="-20"/>
              <w:jc w:val="both"/>
            </w:pPr>
            <w:r>
              <w:rPr>
                <w:rFonts w:hint="eastAsia"/>
              </w:rPr>
              <w:t>deviceuuID</w:t>
            </w:r>
          </w:p>
        </w:tc>
        <w:tc>
          <w:tcPr>
            <w:tcW w:w="1134" w:type="dxa"/>
            <w:tcBorders>
              <w:top w:val="single" w:sz="4" w:space="0" w:color="000000"/>
              <w:left w:val="single" w:sz="4" w:space="0" w:color="000000"/>
              <w:bottom w:val="single" w:sz="4" w:space="0" w:color="000000"/>
              <w:right w:val="single" w:sz="4" w:space="0" w:color="000000"/>
            </w:tcBorders>
            <w:vAlign w:val="center"/>
          </w:tcPr>
          <w:p w:rsidR="009D4DA1" w:rsidRPr="00286EBC" w:rsidRDefault="009D4DA1" w:rsidP="00340FC2">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9D4DA1" w:rsidRDefault="009D4DA1" w:rsidP="00340FC2">
            <w:pPr>
              <w:spacing w:line="312" w:lineRule="exact"/>
              <w:ind w:right="-20"/>
              <w:jc w:val="both"/>
            </w:pPr>
            <w:r>
              <w:rPr>
                <w:rFonts w:hint="eastAsia"/>
              </w:rPr>
              <w:t>设备</w:t>
            </w:r>
            <w:r>
              <w:rPr>
                <w:rFonts w:hint="eastAsia"/>
              </w:rPr>
              <w:t>uuid</w:t>
            </w:r>
          </w:p>
        </w:tc>
        <w:tc>
          <w:tcPr>
            <w:tcW w:w="709" w:type="dxa"/>
            <w:tcBorders>
              <w:top w:val="single" w:sz="4" w:space="0" w:color="000000"/>
              <w:left w:val="single" w:sz="4" w:space="0" w:color="000000"/>
              <w:bottom w:val="single" w:sz="4" w:space="0" w:color="000000"/>
              <w:right w:val="single" w:sz="4" w:space="0" w:color="000000"/>
            </w:tcBorders>
            <w:vAlign w:val="center"/>
          </w:tcPr>
          <w:p w:rsidR="009D4DA1" w:rsidRDefault="009D4DA1" w:rsidP="00340FC2">
            <w:pPr>
              <w:jc w:val="both"/>
            </w:pPr>
            <w:r>
              <w:rPr>
                <w:rFonts w:hint="eastAsia"/>
              </w:rPr>
              <w:t>O</w:t>
            </w:r>
          </w:p>
        </w:tc>
      </w:tr>
      <w:tr w:rsidR="006A4DD6" w:rsidRPr="00270E48" w:rsidTr="00B628B2">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6A4DD6" w:rsidRPr="00EA22F3" w:rsidRDefault="000C3903" w:rsidP="00340FC2">
            <w:pPr>
              <w:ind w:right="-20"/>
              <w:jc w:val="both"/>
            </w:pPr>
            <w:r>
              <w:rPr>
                <w:rFonts w:hint="eastAsia"/>
              </w:rPr>
              <w:t>deviceType</w:t>
            </w:r>
          </w:p>
        </w:tc>
        <w:tc>
          <w:tcPr>
            <w:tcW w:w="1134" w:type="dxa"/>
            <w:tcBorders>
              <w:top w:val="single" w:sz="4" w:space="0" w:color="000000"/>
              <w:left w:val="single" w:sz="4" w:space="0" w:color="000000"/>
              <w:bottom w:val="single" w:sz="4" w:space="0" w:color="000000"/>
              <w:right w:val="single" w:sz="4" w:space="0" w:color="000000"/>
            </w:tcBorders>
            <w:vAlign w:val="center"/>
          </w:tcPr>
          <w:p w:rsidR="006A4DD6" w:rsidRPr="00286EBC" w:rsidRDefault="006A4DD6" w:rsidP="00340FC2">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691ABA" w:rsidRPr="00775C76" w:rsidRDefault="000C3903" w:rsidP="000C3903">
            <w:pPr>
              <w:spacing w:line="312" w:lineRule="exact"/>
              <w:ind w:right="-20"/>
              <w:jc w:val="both"/>
            </w:pPr>
            <w:r>
              <w:rPr>
                <w:rFonts w:hint="eastAsia"/>
              </w:rPr>
              <w:t>设备</w:t>
            </w:r>
            <w:r w:rsidR="00691ABA">
              <w:rPr>
                <w:rFonts w:hint="eastAsia"/>
              </w:rPr>
              <w:t>类型</w:t>
            </w:r>
          </w:p>
        </w:tc>
        <w:tc>
          <w:tcPr>
            <w:tcW w:w="709" w:type="dxa"/>
            <w:tcBorders>
              <w:top w:val="single" w:sz="4" w:space="0" w:color="000000"/>
              <w:left w:val="single" w:sz="4" w:space="0" w:color="000000"/>
              <w:bottom w:val="single" w:sz="4" w:space="0" w:color="000000"/>
              <w:right w:val="single" w:sz="4" w:space="0" w:color="000000"/>
            </w:tcBorders>
            <w:vAlign w:val="center"/>
          </w:tcPr>
          <w:p w:rsidR="006A4DD6" w:rsidRPr="00775C76" w:rsidRDefault="00212409" w:rsidP="00340FC2">
            <w:pPr>
              <w:jc w:val="both"/>
            </w:pPr>
            <w:r>
              <w:rPr>
                <w:rFonts w:hint="eastAsia"/>
              </w:rPr>
              <w:t>M</w:t>
            </w:r>
          </w:p>
        </w:tc>
      </w:tr>
      <w:tr w:rsidR="00D049B1" w:rsidRPr="00270E48" w:rsidTr="00B628B2">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D049B1" w:rsidRDefault="00D049B1" w:rsidP="00340FC2">
            <w:pPr>
              <w:ind w:right="-20"/>
              <w:jc w:val="both"/>
            </w:pPr>
            <w:r w:rsidRPr="00D049B1">
              <w:t>longitude</w:t>
            </w:r>
          </w:p>
        </w:tc>
        <w:tc>
          <w:tcPr>
            <w:tcW w:w="1134" w:type="dxa"/>
            <w:tcBorders>
              <w:top w:val="single" w:sz="4" w:space="0" w:color="000000"/>
              <w:left w:val="single" w:sz="4" w:space="0" w:color="000000"/>
              <w:bottom w:val="single" w:sz="4" w:space="0" w:color="000000"/>
              <w:right w:val="single" w:sz="4" w:space="0" w:color="000000"/>
            </w:tcBorders>
            <w:vAlign w:val="center"/>
          </w:tcPr>
          <w:p w:rsidR="00D049B1" w:rsidRDefault="00D049B1" w:rsidP="00340FC2">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D049B1" w:rsidRDefault="00D049B1" w:rsidP="002B383D">
            <w:pPr>
              <w:spacing w:line="312" w:lineRule="exact"/>
              <w:ind w:right="-20"/>
              <w:jc w:val="both"/>
            </w:pPr>
            <w:r>
              <w:rPr>
                <w:rFonts w:hint="eastAsia"/>
              </w:rPr>
              <w:t>经度，</w:t>
            </w:r>
            <w:r w:rsidR="00E74E6D">
              <w:rPr>
                <w:rFonts w:hint="eastAsia"/>
              </w:rPr>
              <w:t>格式为</w:t>
            </w:r>
            <w:r w:rsidR="00E74E6D">
              <w:rPr>
                <w:rFonts w:hint="eastAsia"/>
              </w:rPr>
              <w:t>xx.xxx</w:t>
            </w:r>
          </w:p>
        </w:tc>
        <w:tc>
          <w:tcPr>
            <w:tcW w:w="709" w:type="dxa"/>
            <w:tcBorders>
              <w:top w:val="single" w:sz="4" w:space="0" w:color="000000"/>
              <w:left w:val="single" w:sz="4" w:space="0" w:color="000000"/>
              <w:bottom w:val="single" w:sz="4" w:space="0" w:color="000000"/>
              <w:right w:val="single" w:sz="4" w:space="0" w:color="000000"/>
            </w:tcBorders>
            <w:vAlign w:val="center"/>
          </w:tcPr>
          <w:p w:rsidR="00D049B1" w:rsidRDefault="00D049B1" w:rsidP="00340FC2">
            <w:pPr>
              <w:jc w:val="both"/>
            </w:pPr>
            <w:r>
              <w:rPr>
                <w:rFonts w:hint="eastAsia"/>
              </w:rPr>
              <w:t>O</w:t>
            </w:r>
          </w:p>
        </w:tc>
      </w:tr>
      <w:tr w:rsidR="00D049B1" w:rsidRPr="00270E48" w:rsidTr="00B628B2">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D049B1" w:rsidRDefault="00D049B1" w:rsidP="00340FC2">
            <w:pPr>
              <w:ind w:right="-20"/>
              <w:jc w:val="both"/>
            </w:pPr>
            <w:r w:rsidRPr="00D049B1">
              <w:t>latitude</w:t>
            </w:r>
          </w:p>
        </w:tc>
        <w:tc>
          <w:tcPr>
            <w:tcW w:w="1134" w:type="dxa"/>
            <w:tcBorders>
              <w:top w:val="single" w:sz="4" w:space="0" w:color="000000"/>
              <w:left w:val="single" w:sz="4" w:space="0" w:color="000000"/>
              <w:bottom w:val="single" w:sz="4" w:space="0" w:color="000000"/>
              <w:right w:val="single" w:sz="4" w:space="0" w:color="000000"/>
            </w:tcBorders>
            <w:vAlign w:val="center"/>
          </w:tcPr>
          <w:p w:rsidR="00D049B1" w:rsidRDefault="00D049B1" w:rsidP="00340FC2">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D049B1" w:rsidRDefault="00D049B1" w:rsidP="002B383D">
            <w:pPr>
              <w:spacing w:line="312" w:lineRule="exact"/>
              <w:ind w:right="-20"/>
              <w:jc w:val="both"/>
            </w:pPr>
            <w:r>
              <w:rPr>
                <w:rFonts w:hint="eastAsia"/>
              </w:rPr>
              <w:t>纬度，</w:t>
            </w:r>
            <w:r w:rsidR="00E74E6D">
              <w:rPr>
                <w:rFonts w:hint="eastAsia"/>
              </w:rPr>
              <w:t>格式为</w:t>
            </w:r>
            <w:r w:rsidR="00E74E6D">
              <w:rPr>
                <w:rFonts w:hint="eastAsia"/>
              </w:rPr>
              <w:t>xx.xxx</w:t>
            </w:r>
          </w:p>
        </w:tc>
        <w:tc>
          <w:tcPr>
            <w:tcW w:w="709" w:type="dxa"/>
            <w:tcBorders>
              <w:top w:val="single" w:sz="4" w:space="0" w:color="000000"/>
              <w:left w:val="single" w:sz="4" w:space="0" w:color="000000"/>
              <w:bottom w:val="single" w:sz="4" w:space="0" w:color="000000"/>
              <w:right w:val="single" w:sz="4" w:space="0" w:color="000000"/>
            </w:tcBorders>
            <w:vAlign w:val="center"/>
          </w:tcPr>
          <w:p w:rsidR="00D049B1" w:rsidRDefault="00D049B1" w:rsidP="00340FC2">
            <w:pPr>
              <w:jc w:val="both"/>
            </w:pPr>
            <w:r>
              <w:rPr>
                <w:rFonts w:hint="eastAsia"/>
              </w:rPr>
              <w:t>O</w:t>
            </w:r>
          </w:p>
        </w:tc>
      </w:tr>
      <w:tr w:rsidR="00D049B1" w:rsidRPr="00270E48" w:rsidTr="00B628B2">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D049B1" w:rsidRDefault="00D049B1" w:rsidP="00340FC2">
            <w:pPr>
              <w:ind w:right="-20"/>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rsidR="00D049B1" w:rsidRDefault="00D049B1" w:rsidP="00340FC2">
            <w:pPr>
              <w:ind w:right="-20"/>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D049B1" w:rsidRDefault="00D049B1" w:rsidP="000C3903">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D049B1" w:rsidRDefault="00D049B1" w:rsidP="00340FC2">
            <w:pPr>
              <w:jc w:val="both"/>
            </w:pPr>
          </w:p>
        </w:tc>
      </w:tr>
      <w:tr w:rsidR="006A4DD6" w:rsidRPr="00270E48" w:rsidTr="00B628B2">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6A4DD6" w:rsidRDefault="006A4DD6" w:rsidP="00340FC2">
            <w:pPr>
              <w:ind w:right="-20"/>
              <w:jc w:val="both"/>
            </w:pPr>
            <w:r>
              <w:rPr>
                <w:rFonts w:hint="eastAsia"/>
              </w:rPr>
              <w:t>phoneNo</w:t>
            </w:r>
          </w:p>
        </w:tc>
        <w:tc>
          <w:tcPr>
            <w:tcW w:w="1134" w:type="dxa"/>
            <w:tcBorders>
              <w:top w:val="single" w:sz="4" w:space="0" w:color="000000"/>
              <w:left w:val="single" w:sz="4" w:space="0" w:color="000000"/>
              <w:bottom w:val="single" w:sz="4" w:space="0" w:color="000000"/>
              <w:right w:val="single" w:sz="4" w:space="0" w:color="000000"/>
            </w:tcBorders>
            <w:vAlign w:val="center"/>
          </w:tcPr>
          <w:p w:rsidR="006A4DD6" w:rsidRDefault="006A4DD6" w:rsidP="00340FC2">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6A4DD6" w:rsidRDefault="006A4DD6" w:rsidP="00340FC2">
            <w:pPr>
              <w:spacing w:line="312" w:lineRule="exact"/>
              <w:ind w:right="-20"/>
              <w:jc w:val="both"/>
            </w:pPr>
            <w:r>
              <w:rPr>
                <w:rFonts w:hint="eastAsia"/>
              </w:rPr>
              <w:t>手机号码</w:t>
            </w:r>
          </w:p>
          <w:p w:rsidR="00B57351" w:rsidRDefault="00B57351" w:rsidP="00340FC2">
            <w:pPr>
              <w:spacing w:line="312" w:lineRule="exact"/>
              <w:ind w:right="-20"/>
              <w:jc w:val="both"/>
            </w:pPr>
            <w:r>
              <w:rPr>
                <w:rFonts w:hint="eastAsia"/>
              </w:rPr>
              <w:t>注：服务器不再保存</w:t>
            </w:r>
          </w:p>
        </w:tc>
        <w:tc>
          <w:tcPr>
            <w:tcW w:w="709" w:type="dxa"/>
            <w:tcBorders>
              <w:top w:val="single" w:sz="4" w:space="0" w:color="000000"/>
              <w:left w:val="single" w:sz="4" w:space="0" w:color="000000"/>
              <w:bottom w:val="single" w:sz="4" w:space="0" w:color="000000"/>
              <w:right w:val="single" w:sz="4" w:space="0" w:color="000000"/>
            </w:tcBorders>
            <w:vAlign w:val="center"/>
          </w:tcPr>
          <w:p w:rsidR="006A4DD6" w:rsidRDefault="007C31D6" w:rsidP="00340FC2">
            <w:pPr>
              <w:jc w:val="both"/>
            </w:pPr>
            <w:r>
              <w:rPr>
                <w:rFonts w:hint="eastAsia"/>
              </w:rPr>
              <w:t>O</w:t>
            </w:r>
          </w:p>
        </w:tc>
      </w:tr>
      <w:tr w:rsidR="00E3150C" w:rsidRPr="00270E48" w:rsidTr="00B628B2">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E3150C" w:rsidRPr="00E237BB" w:rsidRDefault="00E3150C" w:rsidP="00340FC2">
            <w:pPr>
              <w:ind w:right="-20"/>
              <w:jc w:val="both"/>
            </w:pPr>
            <w:r w:rsidRPr="00E237BB">
              <w:rPr>
                <w:rFonts w:hint="eastAsia"/>
              </w:rPr>
              <w:t>clientParent</w:t>
            </w:r>
          </w:p>
        </w:tc>
        <w:tc>
          <w:tcPr>
            <w:tcW w:w="1134" w:type="dxa"/>
            <w:tcBorders>
              <w:top w:val="single" w:sz="4" w:space="0" w:color="000000"/>
              <w:left w:val="single" w:sz="4" w:space="0" w:color="000000"/>
              <w:bottom w:val="single" w:sz="4" w:space="0" w:color="000000"/>
              <w:right w:val="single" w:sz="4" w:space="0" w:color="000000"/>
            </w:tcBorders>
            <w:vAlign w:val="center"/>
          </w:tcPr>
          <w:p w:rsidR="00E3150C" w:rsidRPr="00E237BB" w:rsidRDefault="00E3150C" w:rsidP="00340FC2">
            <w:pPr>
              <w:ind w:right="-20"/>
              <w:jc w:val="both"/>
            </w:pPr>
            <w:r w:rsidRPr="00E237BB">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E3150C" w:rsidRPr="00E237BB" w:rsidRDefault="00E3150C" w:rsidP="00340FC2">
            <w:pPr>
              <w:spacing w:line="312" w:lineRule="exact"/>
              <w:ind w:right="-20"/>
              <w:jc w:val="both"/>
            </w:pPr>
            <w:r w:rsidRPr="00E237BB">
              <w:rPr>
                <w:rFonts w:hint="eastAsia"/>
              </w:rPr>
              <w:t>消费者上级帐号</w:t>
            </w:r>
            <w:r w:rsidRPr="00E237BB">
              <w:rPr>
                <w:rFonts w:hint="eastAsia"/>
              </w:rPr>
              <w:t>ID</w:t>
            </w:r>
          </w:p>
          <w:p w:rsidR="00E3150C" w:rsidRPr="00E237BB" w:rsidRDefault="00E3150C" w:rsidP="00340FC2">
            <w:pPr>
              <w:spacing w:line="312" w:lineRule="exact"/>
              <w:ind w:right="-20"/>
              <w:jc w:val="both"/>
            </w:pPr>
            <w:r w:rsidRPr="00E237BB">
              <w:rPr>
                <w:rFonts w:hint="eastAsia"/>
              </w:rPr>
              <w:t>注：预付款支付</w:t>
            </w:r>
            <w:r w:rsidR="00327942" w:rsidRPr="00E237BB">
              <w:rPr>
                <w:rFonts w:hint="eastAsia"/>
              </w:rPr>
              <w:t>时考虑，在输入的情况下使用本字段代表的帐号支付。</w:t>
            </w:r>
          </w:p>
          <w:p w:rsidR="00E3150C" w:rsidRPr="00E237BB" w:rsidRDefault="00E3150C" w:rsidP="00340FC2">
            <w:pPr>
              <w:spacing w:line="312" w:lineRule="exact"/>
              <w:ind w:right="-20"/>
              <w:jc w:val="both"/>
            </w:pPr>
            <w:r w:rsidRPr="00E237BB">
              <w:rPr>
                <w:rFonts w:hint="eastAsia"/>
              </w:rPr>
              <w:t>注：其他支付方式忽略。</w:t>
            </w:r>
          </w:p>
        </w:tc>
        <w:tc>
          <w:tcPr>
            <w:tcW w:w="709" w:type="dxa"/>
            <w:tcBorders>
              <w:top w:val="single" w:sz="4" w:space="0" w:color="000000"/>
              <w:left w:val="single" w:sz="4" w:space="0" w:color="000000"/>
              <w:bottom w:val="single" w:sz="4" w:space="0" w:color="000000"/>
              <w:right w:val="single" w:sz="4" w:space="0" w:color="000000"/>
            </w:tcBorders>
            <w:vAlign w:val="center"/>
          </w:tcPr>
          <w:p w:rsidR="00E3150C" w:rsidRPr="00E237BB" w:rsidRDefault="00E3150C" w:rsidP="00340FC2">
            <w:pPr>
              <w:jc w:val="both"/>
            </w:pPr>
            <w:r w:rsidRPr="00E237BB">
              <w:rPr>
                <w:rFonts w:hint="eastAsia"/>
              </w:rPr>
              <w:t>O</w:t>
            </w:r>
          </w:p>
        </w:tc>
      </w:tr>
      <w:tr w:rsidR="006A4DD6" w:rsidRPr="00270E48" w:rsidTr="00B628B2">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6A4DD6" w:rsidRDefault="008E71F4" w:rsidP="00340FC2">
            <w:pPr>
              <w:ind w:right="-20"/>
              <w:jc w:val="both"/>
            </w:pPr>
            <w:r>
              <w:rPr>
                <w:rFonts w:hint="eastAsia"/>
              </w:rPr>
              <w:t>clientID</w:t>
            </w:r>
          </w:p>
        </w:tc>
        <w:tc>
          <w:tcPr>
            <w:tcW w:w="1134" w:type="dxa"/>
            <w:tcBorders>
              <w:top w:val="single" w:sz="4" w:space="0" w:color="000000"/>
              <w:left w:val="single" w:sz="4" w:space="0" w:color="000000"/>
              <w:bottom w:val="single" w:sz="4" w:space="0" w:color="000000"/>
              <w:right w:val="single" w:sz="4" w:space="0" w:color="000000"/>
            </w:tcBorders>
            <w:vAlign w:val="center"/>
          </w:tcPr>
          <w:p w:rsidR="006A4DD6" w:rsidRDefault="006A4DD6" w:rsidP="00340FC2">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6A4DD6" w:rsidRDefault="008E71F4" w:rsidP="00340FC2">
            <w:pPr>
              <w:spacing w:line="312" w:lineRule="exact"/>
              <w:ind w:right="-20"/>
              <w:jc w:val="both"/>
            </w:pPr>
            <w:r>
              <w:rPr>
                <w:rFonts w:hint="eastAsia"/>
              </w:rPr>
              <w:t>消费者</w:t>
            </w:r>
            <w:r>
              <w:rPr>
                <w:rFonts w:hint="eastAsia"/>
              </w:rPr>
              <w:t>ID</w:t>
            </w:r>
            <w:r>
              <w:rPr>
                <w:rFonts w:hint="eastAsia"/>
              </w:rPr>
              <w:t>，即消费者的华为帐号</w:t>
            </w:r>
            <w:r>
              <w:rPr>
                <w:rFonts w:hint="eastAsia"/>
              </w:rPr>
              <w:t>ID</w:t>
            </w:r>
          </w:p>
          <w:p w:rsidR="00902383" w:rsidRDefault="00902383" w:rsidP="00340FC2">
            <w:pPr>
              <w:spacing w:line="312" w:lineRule="exact"/>
              <w:ind w:right="-20"/>
              <w:jc w:val="both"/>
            </w:pPr>
            <w:r>
              <w:rPr>
                <w:rFonts w:hint="eastAsia"/>
              </w:rPr>
              <w:t>注：联盟接口通过协议获取</w:t>
            </w:r>
          </w:p>
        </w:tc>
        <w:tc>
          <w:tcPr>
            <w:tcW w:w="709" w:type="dxa"/>
            <w:tcBorders>
              <w:top w:val="single" w:sz="4" w:space="0" w:color="000000"/>
              <w:left w:val="single" w:sz="4" w:space="0" w:color="000000"/>
              <w:bottom w:val="single" w:sz="4" w:space="0" w:color="000000"/>
              <w:right w:val="single" w:sz="4" w:space="0" w:color="000000"/>
            </w:tcBorders>
            <w:vAlign w:val="center"/>
          </w:tcPr>
          <w:p w:rsidR="006A4DD6" w:rsidRDefault="007C31D6" w:rsidP="00340FC2">
            <w:pPr>
              <w:jc w:val="both"/>
            </w:pPr>
            <w:r>
              <w:rPr>
                <w:rFonts w:hint="eastAsia"/>
              </w:rPr>
              <w:t>O</w:t>
            </w:r>
          </w:p>
        </w:tc>
      </w:tr>
      <w:tr w:rsidR="000930B7" w:rsidRPr="00270E48" w:rsidTr="00B628B2">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0930B7" w:rsidRDefault="000930B7" w:rsidP="00340FC2">
            <w:pPr>
              <w:ind w:right="-20"/>
              <w:jc w:val="both"/>
            </w:pPr>
            <w:r w:rsidRPr="000930B7">
              <w:t>user</w:t>
            </w:r>
            <w:r>
              <w:rPr>
                <w:rFonts w:hint="eastAsia"/>
              </w:rPr>
              <w:t>IP</w:t>
            </w:r>
          </w:p>
        </w:tc>
        <w:tc>
          <w:tcPr>
            <w:tcW w:w="1134" w:type="dxa"/>
            <w:tcBorders>
              <w:top w:val="single" w:sz="4" w:space="0" w:color="000000"/>
              <w:left w:val="single" w:sz="4" w:space="0" w:color="000000"/>
              <w:bottom w:val="single" w:sz="4" w:space="0" w:color="000000"/>
              <w:right w:val="single" w:sz="4" w:space="0" w:color="000000"/>
            </w:tcBorders>
            <w:vAlign w:val="center"/>
          </w:tcPr>
          <w:p w:rsidR="000930B7" w:rsidRDefault="000930B7" w:rsidP="00340FC2">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0930B7" w:rsidRDefault="000930B7" w:rsidP="00340FC2">
            <w:pPr>
              <w:spacing w:line="312" w:lineRule="exact"/>
              <w:ind w:right="-20"/>
              <w:jc w:val="both"/>
            </w:pPr>
            <w:r>
              <w:rPr>
                <w:rFonts w:hint="eastAsia"/>
              </w:rPr>
              <w:t>消费者支付时使用终端的网络</w:t>
            </w:r>
            <w:r>
              <w:rPr>
                <w:rFonts w:hint="eastAsia"/>
              </w:rPr>
              <w:t>IP</w:t>
            </w:r>
          </w:p>
        </w:tc>
        <w:tc>
          <w:tcPr>
            <w:tcW w:w="709" w:type="dxa"/>
            <w:tcBorders>
              <w:top w:val="single" w:sz="4" w:space="0" w:color="000000"/>
              <w:left w:val="single" w:sz="4" w:space="0" w:color="000000"/>
              <w:bottom w:val="single" w:sz="4" w:space="0" w:color="000000"/>
              <w:right w:val="single" w:sz="4" w:space="0" w:color="000000"/>
            </w:tcBorders>
            <w:vAlign w:val="center"/>
          </w:tcPr>
          <w:p w:rsidR="000930B7" w:rsidRPr="000930B7" w:rsidRDefault="00356594" w:rsidP="00340FC2">
            <w:pPr>
              <w:jc w:val="both"/>
            </w:pPr>
            <w:r>
              <w:rPr>
                <w:rFonts w:hint="eastAsia"/>
              </w:rPr>
              <w:t>M</w:t>
            </w:r>
          </w:p>
        </w:tc>
      </w:tr>
      <w:tr w:rsidR="00A20826" w:rsidRPr="00270E48" w:rsidTr="00B628B2">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A20826" w:rsidRPr="000930B7" w:rsidRDefault="00011474" w:rsidP="00011474">
            <w:pPr>
              <w:ind w:right="-20"/>
              <w:jc w:val="both"/>
            </w:pPr>
            <w:r>
              <w:rPr>
                <w:rFonts w:hint="eastAsia"/>
              </w:rPr>
              <w:t>payByNoPass</w:t>
            </w:r>
          </w:p>
        </w:tc>
        <w:tc>
          <w:tcPr>
            <w:tcW w:w="1134" w:type="dxa"/>
            <w:tcBorders>
              <w:top w:val="single" w:sz="4" w:space="0" w:color="000000"/>
              <w:left w:val="single" w:sz="4" w:space="0" w:color="000000"/>
              <w:bottom w:val="single" w:sz="4" w:space="0" w:color="000000"/>
              <w:right w:val="single" w:sz="4" w:space="0" w:color="000000"/>
            </w:tcBorders>
            <w:vAlign w:val="center"/>
          </w:tcPr>
          <w:p w:rsidR="00A20826" w:rsidRDefault="00A20826" w:rsidP="00340FC2">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A20826" w:rsidRDefault="00A20826" w:rsidP="00340FC2">
            <w:pPr>
              <w:spacing w:line="312" w:lineRule="exact"/>
              <w:ind w:right="-20"/>
              <w:jc w:val="both"/>
            </w:pPr>
            <w:r>
              <w:rPr>
                <w:rFonts w:hint="eastAsia"/>
              </w:rPr>
              <w:t>是否无密支付：</w:t>
            </w:r>
          </w:p>
          <w:p w:rsidR="00A20826" w:rsidRDefault="00A20826" w:rsidP="00340FC2">
            <w:pPr>
              <w:spacing w:line="312" w:lineRule="exact"/>
              <w:ind w:right="-20"/>
              <w:jc w:val="both"/>
            </w:pPr>
            <w:r>
              <w:rPr>
                <w:rFonts w:hint="eastAsia"/>
              </w:rPr>
              <w:t>1</w:t>
            </w:r>
            <w:r>
              <w:rPr>
                <w:rFonts w:hint="eastAsia"/>
              </w:rPr>
              <w:t>：</w:t>
            </w:r>
            <w:r>
              <w:rPr>
                <w:rFonts w:hint="eastAsia"/>
              </w:rPr>
              <w:t>Yes</w:t>
            </w:r>
          </w:p>
          <w:p w:rsidR="00A20826" w:rsidRDefault="00A20826" w:rsidP="00340FC2">
            <w:pPr>
              <w:spacing w:line="312" w:lineRule="exact"/>
              <w:ind w:right="-20"/>
              <w:jc w:val="both"/>
            </w:pPr>
            <w:r>
              <w:rPr>
                <w:rFonts w:hint="eastAsia"/>
              </w:rPr>
              <w:t>其他：</w:t>
            </w:r>
            <w:r>
              <w:rPr>
                <w:rFonts w:hint="eastAsia"/>
              </w:rPr>
              <w:t>No</w:t>
            </w:r>
          </w:p>
          <w:p w:rsidR="00A20826" w:rsidRDefault="00A20826" w:rsidP="00340FC2">
            <w:pPr>
              <w:spacing w:line="312" w:lineRule="exact"/>
              <w:ind w:right="-20"/>
              <w:jc w:val="both"/>
            </w:pPr>
            <w:r>
              <w:rPr>
                <w:rFonts w:hint="eastAsia"/>
              </w:rPr>
              <w:t>无密支付情况下，必须</w:t>
            </w:r>
            <w:r w:rsidR="00543C1B">
              <w:rPr>
                <w:rFonts w:hint="eastAsia"/>
              </w:rPr>
              <w:t>有合法的</w:t>
            </w:r>
            <w:r w:rsidR="00543C1B">
              <w:rPr>
                <w:rFonts w:hint="eastAsia"/>
              </w:rPr>
              <w:t>ST</w:t>
            </w:r>
            <w:r>
              <w:rPr>
                <w:rFonts w:hint="eastAsia"/>
              </w:rPr>
              <w:t>，且支付金额为小额支付。</w:t>
            </w:r>
          </w:p>
          <w:p w:rsidR="00AD0EE2" w:rsidRDefault="00AD0EE2" w:rsidP="00340FC2">
            <w:pPr>
              <w:spacing w:line="312" w:lineRule="exact"/>
              <w:ind w:right="-20"/>
              <w:jc w:val="both"/>
            </w:pPr>
            <w:r>
              <w:rPr>
                <w:rFonts w:hint="eastAsia"/>
              </w:rPr>
              <w:t>仅在华为钱包支付</w:t>
            </w:r>
            <w:r w:rsidR="00433A0A">
              <w:rPr>
                <w:rFonts w:hint="eastAsia"/>
              </w:rPr>
              <w:t>和银行卡绑卡</w:t>
            </w:r>
            <w:r>
              <w:rPr>
                <w:rFonts w:hint="eastAsia"/>
              </w:rPr>
              <w:t>情况下允许输入。</w:t>
            </w:r>
          </w:p>
        </w:tc>
        <w:tc>
          <w:tcPr>
            <w:tcW w:w="709" w:type="dxa"/>
            <w:tcBorders>
              <w:top w:val="single" w:sz="4" w:space="0" w:color="000000"/>
              <w:left w:val="single" w:sz="4" w:space="0" w:color="000000"/>
              <w:bottom w:val="single" w:sz="4" w:space="0" w:color="000000"/>
              <w:right w:val="single" w:sz="4" w:space="0" w:color="000000"/>
            </w:tcBorders>
            <w:vAlign w:val="center"/>
          </w:tcPr>
          <w:p w:rsidR="00A20826" w:rsidRDefault="00A20826" w:rsidP="00340FC2">
            <w:pPr>
              <w:jc w:val="both"/>
            </w:pPr>
            <w:r>
              <w:rPr>
                <w:rFonts w:hint="eastAsia"/>
              </w:rPr>
              <w:t>O</w:t>
            </w:r>
          </w:p>
        </w:tc>
      </w:tr>
      <w:tr w:rsidR="0002318E" w:rsidRPr="00270E48" w:rsidTr="00B628B2">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02318E" w:rsidRDefault="0002318E" w:rsidP="00011474">
            <w:pPr>
              <w:ind w:right="-20"/>
              <w:jc w:val="both"/>
            </w:pPr>
            <w:r>
              <w:rPr>
                <w:rFonts w:hint="eastAsia"/>
              </w:rPr>
              <w:t>rsaIndex</w:t>
            </w:r>
          </w:p>
        </w:tc>
        <w:tc>
          <w:tcPr>
            <w:tcW w:w="1134" w:type="dxa"/>
            <w:tcBorders>
              <w:top w:val="single" w:sz="4" w:space="0" w:color="000000"/>
              <w:left w:val="single" w:sz="4" w:space="0" w:color="000000"/>
              <w:bottom w:val="single" w:sz="4" w:space="0" w:color="000000"/>
              <w:right w:val="single" w:sz="4" w:space="0" w:color="000000"/>
            </w:tcBorders>
            <w:vAlign w:val="center"/>
          </w:tcPr>
          <w:p w:rsidR="0002318E" w:rsidRDefault="0002318E" w:rsidP="00340FC2">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02318E" w:rsidRDefault="0002318E" w:rsidP="00340FC2">
            <w:pPr>
              <w:spacing w:line="312" w:lineRule="exact"/>
              <w:ind w:right="-20"/>
              <w:jc w:val="both"/>
            </w:pPr>
            <w:r>
              <w:rPr>
                <w:rFonts w:hint="eastAsia"/>
              </w:rPr>
              <w:t>用于加密的</w:t>
            </w:r>
            <w:r>
              <w:rPr>
                <w:rFonts w:hint="eastAsia"/>
              </w:rPr>
              <w:t>rsa</w:t>
            </w:r>
            <w:r>
              <w:rPr>
                <w:rFonts w:hint="eastAsia"/>
              </w:rPr>
              <w:t>公钥的索引，缺省为</w:t>
            </w:r>
            <w:r>
              <w:rPr>
                <w:rFonts w:hint="eastAsia"/>
              </w:rPr>
              <w:t>0</w:t>
            </w:r>
            <w:r>
              <w:rPr>
                <w:rFonts w:hint="eastAsia"/>
              </w:rPr>
              <w:t>，为默认</w:t>
            </w:r>
            <w:r>
              <w:rPr>
                <w:rFonts w:hint="eastAsia"/>
              </w:rPr>
              <w:t>rsa</w:t>
            </w:r>
            <w:r>
              <w:rPr>
                <w:rFonts w:hint="eastAsia"/>
              </w:rPr>
              <w:t>钥匙对。新版本建议启用</w:t>
            </w:r>
            <w:r>
              <w:rPr>
                <w:rFonts w:hint="eastAsia"/>
              </w:rPr>
              <w:t>1</w:t>
            </w:r>
            <w:r>
              <w:rPr>
                <w:rFonts w:hint="eastAsia"/>
              </w:rPr>
              <w:t>，为</w:t>
            </w:r>
            <w:r>
              <w:rPr>
                <w:rFonts w:hint="eastAsia"/>
              </w:rPr>
              <w:t>2048rsa</w:t>
            </w:r>
            <w:r>
              <w:rPr>
                <w:rFonts w:hint="eastAsia"/>
              </w:rPr>
              <w:t>钥匙对。</w:t>
            </w:r>
          </w:p>
        </w:tc>
        <w:tc>
          <w:tcPr>
            <w:tcW w:w="709" w:type="dxa"/>
            <w:tcBorders>
              <w:top w:val="single" w:sz="4" w:space="0" w:color="000000"/>
              <w:left w:val="single" w:sz="4" w:space="0" w:color="000000"/>
              <w:bottom w:val="single" w:sz="4" w:space="0" w:color="000000"/>
              <w:right w:val="single" w:sz="4" w:space="0" w:color="000000"/>
            </w:tcBorders>
            <w:vAlign w:val="center"/>
          </w:tcPr>
          <w:p w:rsidR="0002318E" w:rsidRDefault="0002318E" w:rsidP="00340FC2">
            <w:pPr>
              <w:jc w:val="both"/>
            </w:pPr>
            <w:r>
              <w:rPr>
                <w:rFonts w:hint="eastAsia"/>
              </w:rPr>
              <w:t>O</w:t>
            </w:r>
          </w:p>
        </w:tc>
      </w:tr>
      <w:tr w:rsidR="0009146A" w:rsidRPr="00270E48" w:rsidTr="00B628B2">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09146A" w:rsidRDefault="0009146A" w:rsidP="00011474">
            <w:pPr>
              <w:ind w:right="-20"/>
              <w:jc w:val="both"/>
            </w:pPr>
            <w:r>
              <w:rPr>
                <w:rFonts w:hint="eastAsia"/>
              </w:rPr>
              <w:t>aesKey</w:t>
            </w:r>
          </w:p>
        </w:tc>
        <w:tc>
          <w:tcPr>
            <w:tcW w:w="1134" w:type="dxa"/>
            <w:tcBorders>
              <w:top w:val="single" w:sz="4" w:space="0" w:color="000000"/>
              <w:left w:val="single" w:sz="4" w:space="0" w:color="000000"/>
              <w:bottom w:val="single" w:sz="4" w:space="0" w:color="000000"/>
              <w:right w:val="single" w:sz="4" w:space="0" w:color="000000"/>
            </w:tcBorders>
            <w:vAlign w:val="center"/>
          </w:tcPr>
          <w:p w:rsidR="0009146A" w:rsidRDefault="0009146A" w:rsidP="00340FC2">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09146A" w:rsidRDefault="0009146A" w:rsidP="00280C55">
            <w:pPr>
              <w:spacing w:line="312" w:lineRule="exact"/>
              <w:ind w:right="-20"/>
              <w:jc w:val="both"/>
            </w:pPr>
            <w:r>
              <w:rPr>
                <w:rFonts w:hint="eastAsia"/>
              </w:rPr>
              <w:t>16</w:t>
            </w:r>
            <w:r>
              <w:rPr>
                <w:rFonts w:hint="eastAsia"/>
              </w:rPr>
              <w:t>位</w:t>
            </w:r>
            <w:r>
              <w:rPr>
                <w:rFonts w:hint="eastAsia"/>
              </w:rPr>
              <w:t>aes</w:t>
            </w:r>
            <w:r>
              <w:rPr>
                <w:rFonts w:hint="eastAsia"/>
              </w:rPr>
              <w:t>密钥，采用</w:t>
            </w:r>
            <w:r>
              <w:rPr>
                <w:rFonts w:hint="eastAsia"/>
              </w:rPr>
              <w:t>rsa</w:t>
            </w:r>
            <w:r w:rsidR="00742D4C">
              <w:rPr>
                <w:rFonts w:hint="eastAsia"/>
              </w:rPr>
              <w:t>加密。</w:t>
            </w:r>
            <w:r>
              <w:rPr>
                <w:rFonts w:hint="eastAsia"/>
              </w:rPr>
              <w:t>非法即忽略。</w:t>
            </w:r>
          </w:p>
          <w:p w:rsidR="0009146A" w:rsidRDefault="0009146A" w:rsidP="00280C55">
            <w:pPr>
              <w:spacing w:line="312" w:lineRule="exact"/>
              <w:ind w:right="-20"/>
              <w:jc w:val="both"/>
            </w:pPr>
            <w:r>
              <w:t>I</w:t>
            </w:r>
            <w:r>
              <w:rPr>
                <w:rFonts w:hint="eastAsia"/>
              </w:rPr>
              <w:t>ndex-AES-key(16)</w:t>
            </w:r>
            <w:r>
              <w:rPr>
                <w:rFonts w:hint="eastAsia"/>
              </w:rPr>
              <w:t>：该格式下，采用</w:t>
            </w:r>
            <w:r>
              <w:rPr>
                <w:rFonts w:hint="eastAsia"/>
              </w:rPr>
              <w:t>CBC</w:t>
            </w:r>
            <w:r>
              <w:rPr>
                <w:rFonts w:hint="eastAsia"/>
              </w:rPr>
              <w:t>方式加密。</w:t>
            </w:r>
          </w:p>
          <w:p w:rsidR="0009146A" w:rsidRDefault="0009146A" w:rsidP="00280C55">
            <w:pPr>
              <w:spacing w:line="312" w:lineRule="exact"/>
              <w:ind w:right="-20"/>
              <w:jc w:val="both"/>
            </w:pPr>
            <w:r>
              <w:rPr>
                <w:rFonts w:hint="eastAsia"/>
              </w:rPr>
              <w:t>注：</w:t>
            </w:r>
            <w:r>
              <w:rPr>
                <w:rFonts w:hint="eastAsia"/>
              </w:rPr>
              <w:t>index</w:t>
            </w:r>
            <w:r>
              <w:rPr>
                <w:rFonts w:hint="eastAsia"/>
              </w:rPr>
              <w:t>为整数，目前无意义。</w:t>
            </w:r>
          </w:p>
          <w:p w:rsidR="0009146A" w:rsidRDefault="0009146A" w:rsidP="00340FC2">
            <w:pPr>
              <w:spacing w:line="312" w:lineRule="exact"/>
              <w:ind w:right="-20"/>
              <w:jc w:val="both"/>
            </w:pPr>
            <w:r>
              <w:rPr>
                <w:rFonts w:hint="eastAsia"/>
              </w:rPr>
              <w:t>注：输入的</w:t>
            </w:r>
            <w:r>
              <w:rPr>
                <w:rFonts w:hint="eastAsia"/>
              </w:rPr>
              <w:t>key</w:t>
            </w:r>
            <w:r>
              <w:rPr>
                <w:rFonts w:hint="eastAsia"/>
              </w:rPr>
              <w:t>必须为该格式</w:t>
            </w:r>
            <w:r w:rsidR="00742D4C">
              <w:rPr>
                <w:rFonts w:hint="eastAsia"/>
              </w:rPr>
              <w:t>，否则非法</w:t>
            </w:r>
            <w:r>
              <w:rPr>
                <w:rFonts w:hint="eastAsia"/>
              </w:rPr>
              <w:t>。不输入情况下，服务器采用</w:t>
            </w:r>
            <w:r>
              <w:rPr>
                <w:rFonts w:hint="eastAsia"/>
              </w:rPr>
              <w:t>ECB</w:t>
            </w:r>
            <w:r>
              <w:rPr>
                <w:rFonts w:hint="eastAsia"/>
              </w:rPr>
              <w:t>加密。</w:t>
            </w:r>
          </w:p>
          <w:p w:rsidR="00875E66" w:rsidRDefault="00875E66" w:rsidP="00340FC2">
            <w:pPr>
              <w:spacing w:line="312" w:lineRule="exact"/>
              <w:ind w:right="-20"/>
              <w:jc w:val="both"/>
            </w:pPr>
            <w:r w:rsidRPr="00875E66">
              <w:rPr>
                <w:rFonts w:hint="eastAsia"/>
              </w:rPr>
              <w:lastRenderedPageBreak/>
              <w:t>住：如果</w:t>
            </w:r>
            <w:r w:rsidRPr="00875E66">
              <w:rPr>
                <w:rFonts w:hint="eastAsia"/>
              </w:rPr>
              <w:t>url</w:t>
            </w:r>
            <w:r w:rsidRPr="00875E66">
              <w:rPr>
                <w:rFonts w:hint="eastAsia"/>
              </w:rPr>
              <w:t>带有</w:t>
            </w:r>
            <w:r w:rsidRPr="00875E66">
              <w:rPr>
                <w:rFonts w:hint="eastAsia"/>
              </w:rPr>
              <w:t>enHanced=yes</w:t>
            </w:r>
            <w:r w:rsidRPr="00875E66">
              <w:rPr>
                <w:rFonts w:hint="eastAsia"/>
              </w:rPr>
              <w:t>参数，则该字段必须输入，而且为该格式，本接口涉及的</w:t>
            </w:r>
            <w:r w:rsidRPr="00875E66">
              <w:rPr>
                <w:rFonts w:hint="eastAsia"/>
              </w:rPr>
              <w:t>aes</w:t>
            </w:r>
            <w:r w:rsidRPr="00875E66">
              <w:rPr>
                <w:rFonts w:hint="eastAsia"/>
              </w:rPr>
              <w:t>加密、解密也为</w:t>
            </w:r>
            <w:r w:rsidRPr="00875E66">
              <w:rPr>
                <w:rFonts w:hint="eastAsia"/>
              </w:rPr>
              <w:t>CBC</w:t>
            </w:r>
            <w:r w:rsidRPr="00875E66">
              <w:rPr>
                <w:rFonts w:hint="eastAsia"/>
              </w:rPr>
              <w:t>方式。</w:t>
            </w:r>
          </w:p>
        </w:tc>
        <w:tc>
          <w:tcPr>
            <w:tcW w:w="709" w:type="dxa"/>
            <w:tcBorders>
              <w:top w:val="single" w:sz="4" w:space="0" w:color="000000"/>
              <w:left w:val="single" w:sz="4" w:space="0" w:color="000000"/>
              <w:bottom w:val="single" w:sz="4" w:space="0" w:color="000000"/>
              <w:right w:val="single" w:sz="4" w:space="0" w:color="000000"/>
            </w:tcBorders>
            <w:vAlign w:val="center"/>
          </w:tcPr>
          <w:p w:rsidR="0009146A" w:rsidRDefault="0009146A" w:rsidP="00340FC2">
            <w:pPr>
              <w:jc w:val="both"/>
            </w:pPr>
            <w:r>
              <w:rPr>
                <w:rFonts w:hint="eastAsia"/>
              </w:rPr>
              <w:lastRenderedPageBreak/>
              <w:t>O</w:t>
            </w:r>
          </w:p>
        </w:tc>
      </w:tr>
      <w:tr w:rsidR="00E62865" w:rsidRPr="00270E48" w:rsidTr="00B628B2">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E62865" w:rsidRPr="000930B7" w:rsidRDefault="00E62865" w:rsidP="00340FC2">
            <w:pPr>
              <w:ind w:right="-20"/>
              <w:jc w:val="both"/>
            </w:pPr>
            <w:r>
              <w:rPr>
                <w:rFonts w:hint="eastAsia"/>
              </w:rPr>
              <w:lastRenderedPageBreak/>
              <w:t>clientPass</w:t>
            </w:r>
          </w:p>
        </w:tc>
        <w:tc>
          <w:tcPr>
            <w:tcW w:w="1134" w:type="dxa"/>
            <w:tcBorders>
              <w:top w:val="single" w:sz="4" w:space="0" w:color="000000"/>
              <w:left w:val="single" w:sz="4" w:space="0" w:color="000000"/>
              <w:bottom w:val="single" w:sz="4" w:space="0" w:color="000000"/>
              <w:right w:val="single" w:sz="4" w:space="0" w:color="000000"/>
            </w:tcBorders>
            <w:vAlign w:val="center"/>
          </w:tcPr>
          <w:p w:rsidR="00E62865" w:rsidRDefault="00E62865" w:rsidP="00340FC2">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E62865" w:rsidRDefault="00E62865" w:rsidP="00340FC2">
            <w:pPr>
              <w:spacing w:line="312" w:lineRule="exact"/>
              <w:ind w:right="-20"/>
              <w:jc w:val="both"/>
            </w:pPr>
            <w:r>
              <w:rPr>
                <w:rFonts w:hint="eastAsia"/>
              </w:rPr>
              <w:t>消费者密码</w:t>
            </w:r>
            <w:r w:rsidR="00585CDD">
              <w:rPr>
                <w:rFonts w:hint="eastAsia"/>
              </w:rPr>
              <w:t>，绑卡</w:t>
            </w:r>
            <w:r w:rsidR="00C7435E">
              <w:rPr>
                <w:rFonts w:hint="eastAsia"/>
              </w:rPr>
              <w:t>和华为钱包</w:t>
            </w:r>
            <w:r w:rsidR="00FA4AE3">
              <w:rPr>
                <w:rFonts w:hint="eastAsia"/>
              </w:rPr>
              <w:t>非无密</w:t>
            </w:r>
            <w:r w:rsidR="00585CDD">
              <w:rPr>
                <w:rFonts w:hint="eastAsia"/>
              </w:rPr>
              <w:t>支付必须输入</w:t>
            </w:r>
            <w:r w:rsidR="00C24BFC">
              <w:rPr>
                <w:rFonts w:hint="eastAsia"/>
              </w:rPr>
              <w:t>；</w:t>
            </w:r>
          </w:p>
          <w:p w:rsidR="00C24BFC" w:rsidRDefault="00C24BFC" w:rsidP="00340FC2">
            <w:pPr>
              <w:spacing w:line="312" w:lineRule="exact"/>
              <w:ind w:right="-20"/>
              <w:jc w:val="both"/>
              <w:rPr>
                <w:ins w:id="48" w:author="s00150434" w:date="2015-11-09T10:39:00Z"/>
              </w:rPr>
            </w:pPr>
            <w:r>
              <w:rPr>
                <w:rFonts w:hint="eastAsia"/>
              </w:rPr>
              <w:t>预付款支付必须输入；</w:t>
            </w:r>
          </w:p>
          <w:p w:rsidR="00544C2F" w:rsidRPr="00C24BFC" w:rsidRDefault="00544C2F" w:rsidP="00340FC2">
            <w:pPr>
              <w:spacing w:line="312" w:lineRule="exact"/>
              <w:ind w:right="-20"/>
              <w:jc w:val="both"/>
            </w:pPr>
            <w:ins w:id="49" w:author="s00150434" w:date="2015-11-09T10:39:00Z">
              <w:r>
                <w:rPr>
                  <w:rFonts w:hint="eastAsia"/>
                </w:rPr>
                <w:t>卡号</w:t>
              </w:r>
            </w:ins>
            <w:ins w:id="50" w:author="s00150434" w:date="2015-11-09T10:40:00Z">
              <w:r>
                <w:rPr>
                  <w:rFonts w:hint="eastAsia"/>
                </w:rPr>
                <w:t>支付情况下，如果输入了也校验。</w:t>
              </w:r>
            </w:ins>
          </w:p>
          <w:p w:rsidR="00932078" w:rsidRDefault="00932078" w:rsidP="00932078">
            <w:pPr>
              <w:spacing w:line="312" w:lineRule="exact"/>
              <w:ind w:right="-20"/>
              <w:jc w:val="both"/>
            </w:pPr>
            <w:r>
              <w:rPr>
                <w:rFonts w:hint="eastAsia"/>
              </w:rPr>
              <w:t>帐号密码：明文是密码内容</w:t>
            </w:r>
            <w:r w:rsidR="005769CD">
              <w:rPr>
                <w:rFonts w:hint="eastAsia"/>
              </w:rPr>
              <w:t>，包括帐号侧指纹</w:t>
            </w:r>
            <w:r w:rsidR="005769CD">
              <w:rPr>
                <w:rFonts w:hint="eastAsia"/>
              </w:rPr>
              <w:t>Token</w:t>
            </w:r>
          </w:p>
          <w:p w:rsidR="00932078" w:rsidRDefault="005769CD" w:rsidP="00932078">
            <w:pPr>
              <w:spacing w:line="312" w:lineRule="exact"/>
              <w:ind w:right="-20"/>
              <w:jc w:val="both"/>
            </w:pPr>
            <w:r>
              <w:rPr>
                <w:rFonts w:hint="eastAsia"/>
              </w:rPr>
              <w:t>支付</w:t>
            </w:r>
            <w:r w:rsidR="00932078">
              <w:rPr>
                <w:rFonts w:hint="eastAsia"/>
              </w:rPr>
              <w:t>指纹：</w:t>
            </w:r>
            <w:r>
              <w:rPr>
                <w:rFonts w:hint="eastAsia"/>
              </w:rPr>
              <w:t>finger print=</w:t>
            </w:r>
            <w:r>
              <w:rPr>
                <w:rFonts w:hint="eastAsia"/>
              </w:rPr>
              <w:t>支付指纹内容</w:t>
            </w:r>
          </w:p>
          <w:p w:rsidR="00932078" w:rsidRDefault="00932078" w:rsidP="00932078">
            <w:pPr>
              <w:spacing w:line="312" w:lineRule="exact"/>
              <w:ind w:right="-20"/>
              <w:jc w:val="both"/>
            </w:pPr>
            <w:r>
              <w:rPr>
                <w:rFonts w:hint="eastAsia"/>
              </w:rPr>
              <w:t>支付密码：明文为</w:t>
            </w:r>
            <w:r>
              <w:rPr>
                <w:rFonts w:hint="eastAsia"/>
              </w:rPr>
              <w:t>pay</w:t>
            </w:r>
            <w:r w:rsidR="00172391">
              <w:rPr>
                <w:rFonts w:hint="eastAsia"/>
              </w:rPr>
              <w:t xml:space="preserve"> </w:t>
            </w:r>
            <w:r>
              <w:rPr>
                <w:rFonts w:hint="eastAsia"/>
              </w:rPr>
              <w:t>pass</w:t>
            </w:r>
            <w:r w:rsidR="00172391">
              <w:rPr>
                <w:rFonts w:hint="eastAsia"/>
              </w:rPr>
              <w:t xml:space="preserve"> </w:t>
            </w:r>
            <w:r>
              <w:rPr>
                <w:rFonts w:hint="eastAsia"/>
              </w:rPr>
              <w:t>=</w:t>
            </w:r>
            <w:r>
              <w:rPr>
                <w:rFonts w:hint="eastAsia"/>
              </w:rPr>
              <w:t>支付密码</w:t>
            </w:r>
            <w:r w:rsidR="00172391">
              <w:rPr>
                <w:rFonts w:hint="eastAsia"/>
              </w:rPr>
              <w:t>（注意中间空格）</w:t>
            </w:r>
          </w:p>
          <w:p w:rsidR="0035495C" w:rsidRDefault="00FB6E3A" w:rsidP="00932078">
            <w:pPr>
              <w:spacing w:line="312" w:lineRule="exact"/>
              <w:ind w:right="-20"/>
              <w:jc w:val="both"/>
            </w:pPr>
            <w:r>
              <w:rPr>
                <w:rFonts w:hint="eastAsia"/>
              </w:rPr>
              <w:t>注：采用</w:t>
            </w:r>
            <w:r>
              <w:rPr>
                <w:rFonts w:hint="eastAsia"/>
              </w:rPr>
              <w:t>aes</w:t>
            </w:r>
            <w:r>
              <w:rPr>
                <w:rFonts w:hint="eastAsia"/>
              </w:rPr>
              <w:t>加密，密钥为</w:t>
            </w:r>
            <w:r w:rsidR="00154265">
              <w:rPr>
                <w:rFonts w:hint="eastAsia"/>
              </w:rPr>
              <w:t>aesKey</w:t>
            </w:r>
            <w:r w:rsidR="00154265">
              <w:rPr>
                <w:rFonts w:hint="eastAsia"/>
              </w:rPr>
              <w:t>或</w:t>
            </w:r>
            <w:r>
              <w:rPr>
                <w:rFonts w:hint="eastAsia"/>
              </w:rPr>
              <w:t>商户身份验证返回的密钥</w:t>
            </w:r>
            <w:r w:rsidR="00154265">
              <w:rPr>
                <w:rFonts w:hint="eastAsia"/>
              </w:rPr>
              <w:t>，</w:t>
            </w:r>
            <w:r w:rsidR="00154265">
              <w:rPr>
                <w:rFonts w:hint="eastAsia"/>
              </w:rPr>
              <w:t>aesKey</w:t>
            </w:r>
            <w:r w:rsidR="00154265">
              <w:rPr>
                <w:rFonts w:hint="eastAsia"/>
              </w:rPr>
              <w:t>优先，下同</w:t>
            </w:r>
            <w:r w:rsidR="002F35B2">
              <w:rPr>
                <w:rFonts w:hint="eastAsia"/>
              </w:rPr>
              <w:t>；</w:t>
            </w:r>
          </w:p>
          <w:p w:rsidR="003D4C36" w:rsidRDefault="005769CD" w:rsidP="00550C9F">
            <w:pPr>
              <w:spacing w:line="312" w:lineRule="exact"/>
              <w:ind w:right="-20"/>
              <w:jc w:val="both"/>
            </w:pPr>
            <w:r>
              <w:rPr>
                <w:rFonts w:hint="eastAsia"/>
              </w:rPr>
              <w:t>注：支付指纹内容格式为：</w:t>
            </w:r>
          </w:p>
          <w:p w:rsidR="005769CD" w:rsidRDefault="003D4C36" w:rsidP="00550C9F">
            <w:pPr>
              <w:spacing w:line="312" w:lineRule="exact"/>
              <w:ind w:right="-20"/>
              <w:jc w:val="both"/>
            </w:pPr>
            <w:r>
              <w:rPr>
                <w:rFonts w:hint="eastAsia"/>
              </w:rPr>
              <w:t>deviceid1|</w:t>
            </w:r>
            <w:r w:rsidR="00FA3D87">
              <w:rPr>
                <w:rFonts w:hint="eastAsia"/>
              </w:rPr>
              <w:t>deviceid</w:t>
            </w:r>
            <w:r>
              <w:rPr>
                <w:rFonts w:hint="eastAsia"/>
              </w:rPr>
              <w:t>2</w:t>
            </w:r>
            <w:r w:rsidR="00FA3D87">
              <w:rPr>
                <w:rFonts w:hint="eastAsia"/>
              </w:rPr>
              <w:t>|</w:t>
            </w:r>
            <w:r w:rsidR="00550C9F">
              <w:rPr>
                <w:rFonts w:hint="eastAsia"/>
              </w:rPr>
              <w:t>salt|flashid|fp</w:t>
            </w:r>
            <w:r w:rsidR="00DB3FCD">
              <w:rPr>
                <w:rFonts w:hint="eastAsia"/>
              </w:rPr>
              <w:t>id</w:t>
            </w:r>
            <w:r w:rsidR="009B500F">
              <w:rPr>
                <w:rFonts w:hint="eastAsia"/>
              </w:rPr>
              <w:t>|fpdigest</w:t>
            </w:r>
            <w:r w:rsidR="005769CD">
              <w:rPr>
                <w:rFonts w:hint="eastAsia"/>
              </w:rPr>
              <w:t>。</w:t>
            </w:r>
            <w:r w:rsidR="00FA3D87">
              <w:t>S</w:t>
            </w:r>
            <w:r w:rsidR="00FA3D87">
              <w:rPr>
                <w:rFonts w:hint="eastAsia"/>
              </w:rPr>
              <w:t>alt</w:t>
            </w:r>
            <w:r w:rsidR="00FA3D87">
              <w:rPr>
                <w:rFonts w:hint="eastAsia"/>
              </w:rPr>
              <w:t>的格式为</w:t>
            </w:r>
            <w:r w:rsidR="009167C5">
              <w:rPr>
                <w:rFonts w:hint="eastAsia"/>
              </w:rPr>
              <w:t>yyyymmddhhmmssmmm</w:t>
            </w:r>
            <w:r w:rsidR="00FA3D87">
              <w:rPr>
                <w:rFonts w:hint="eastAsia"/>
              </w:rPr>
              <w:t>+</w:t>
            </w:r>
            <w:r w:rsidR="00FA3D87">
              <w:rPr>
                <w:rFonts w:hint="eastAsia"/>
              </w:rPr>
              <w:t>四位随机数</w:t>
            </w:r>
            <w:r w:rsidR="00B944E8">
              <w:rPr>
                <w:rFonts w:hint="eastAsia"/>
              </w:rPr>
              <w:t>+ :fpid</w:t>
            </w:r>
            <w:r w:rsidR="00FA3D87">
              <w:rPr>
                <w:rFonts w:hint="eastAsia"/>
              </w:rPr>
              <w:t>。</w:t>
            </w:r>
            <w:r w:rsidR="005769CD">
              <w:rPr>
                <w:rFonts w:hint="eastAsia"/>
              </w:rPr>
              <w:t>下同</w:t>
            </w:r>
          </w:p>
          <w:p w:rsidR="00E91F36" w:rsidRDefault="00E91F36" w:rsidP="00550C9F">
            <w:pPr>
              <w:spacing w:line="312" w:lineRule="exact"/>
              <w:ind w:right="-20"/>
              <w:jc w:val="both"/>
            </w:pPr>
            <w:r>
              <w:rPr>
                <w:rFonts w:hint="eastAsia"/>
              </w:rPr>
              <w:t>注：</w:t>
            </w:r>
            <w:r w:rsidR="00215238">
              <w:rPr>
                <w:rFonts w:hint="eastAsia"/>
              </w:rPr>
              <w:t>支付指纹</w:t>
            </w:r>
            <w:r w:rsidR="009B500F">
              <w:rPr>
                <w:rFonts w:hint="eastAsia"/>
              </w:rPr>
              <w:t>salt</w:t>
            </w:r>
            <w:r w:rsidR="009B500F">
              <w:rPr>
                <w:rFonts w:hint="eastAsia"/>
              </w:rPr>
              <w:t>中，“</w:t>
            </w:r>
            <w:r w:rsidR="009B500F">
              <w:rPr>
                <w:rFonts w:hint="eastAsia"/>
              </w:rPr>
              <w:t>:fpid</w:t>
            </w:r>
            <w:r w:rsidR="009B500F">
              <w:rPr>
                <w:rFonts w:hint="eastAsia"/>
              </w:rPr>
              <w:t>”在</w:t>
            </w:r>
            <w:r w:rsidR="00B963BC">
              <w:rPr>
                <w:rFonts w:hint="eastAsia"/>
              </w:rPr>
              <w:t>关闭情况下</w:t>
            </w:r>
            <w:r w:rsidR="009B500F">
              <w:rPr>
                <w:rFonts w:hint="eastAsia"/>
              </w:rPr>
              <w:t>打开指纹支付时填写为</w:t>
            </w:r>
            <w:r w:rsidR="009B500F">
              <w:rPr>
                <w:rFonts w:hint="eastAsia"/>
              </w:rPr>
              <w:t>:-1</w:t>
            </w:r>
            <w:r w:rsidR="009B500F">
              <w:rPr>
                <w:rFonts w:hint="eastAsia"/>
              </w:rPr>
              <w:t>。在使用支付指纹时，该部分必须为正确的指纹</w:t>
            </w:r>
            <w:r w:rsidR="009B500F">
              <w:rPr>
                <w:rFonts w:hint="eastAsia"/>
              </w:rPr>
              <w:t>ID</w:t>
            </w:r>
            <w:r w:rsidR="009B500F">
              <w:rPr>
                <w:rFonts w:hint="eastAsia"/>
              </w:rPr>
              <w:t>。</w:t>
            </w:r>
            <w:r w:rsidR="00494DC2">
              <w:t>S</w:t>
            </w:r>
            <w:r w:rsidR="00494DC2">
              <w:rPr>
                <w:rFonts w:hint="eastAsia"/>
              </w:rPr>
              <w:t>alt</w:t>
            </w:r>
            <w:r w:rsidR="00494DC2">
              <w:rPr>
                <w:rFonts w:hint="eastAsia"/>
              </w:rPr>
              <w:t>中的</w:t>
            </w:r>
            <w:r w:rsidR="00494DC2">
              <w:rPr>
                <w:rFonts w:hint="eastAsia"/>
              </w:rPr>
              <w:t>fpid</w:t>
            </w:r>
            <w:r w:rsidR="00494DC2">
              <w:rPr>
                <w:rFonts w:hint="eastAsia"/>
              </w:rPr>
              <w:t>必须和支付指纹中的</w:t>
            </w:r>
            <w:r w:rsidR="00494DC2">
              <w:rPr>
                <w:rFonts w:hint="eastAsia"/>
              </w:rPr>
              <w:t>fpid</w:t>
            </w:r>
            <w:r w:rsidR="00494DC2">
              <w:rPr>
                <w:rFonts w:hint="eastAsia"/>
              </w:rPr>
              <w:t>一致</w:t>
            </w:r>
            <w:r w:rsidR="0079025A">
              <w:rPr>
                <w:rFonts w:hint="eastAsia"/>
              </w:rPr>
              <w:t>，也必须和用户在该设备当前设置的</w:t>
            </w:r>
            <w:r w:rsidR="0079025A">
              <w:rPr>
                <w:rFonts w:hint="eastAsia"/>
              </w:rPr>
              <w:t>fpid</w:t>
            </w:r>
            <w:r w:rsidR="0079025A">
              <w:rPr>
                <w:rFonts w:hint="eastAsia"/>
              </w:rPr>
              <w:t>一致</w:t>
            </w:r>
            <w:r w:rsidR="00494DC2">
              <w:rPr>
                <w:rFonts w:hint="eastAsia"/>
              </w:rPr>
              <w:t>。</w:t>
            </w:r>
          </w:p>
          <w:p w:rsidR="00215238" w:rsidRPr="0035495C" w:rsidRDefault="00215238" w:rsidP="00550C9F">
            <w:pPr>
              <w:spacing w:line="312" w:lineRule="exact"/>
              <w:ind w:right="-20"/>
              <w:jc w:val="both"/>
            </w:pPr>
            <w:r>
              <w:rPr>
                <w:rFonts w:hint="eastAsia"/>
              </w:rPr>
              <w:t>注：支付指纹</w:t>
            </w:r>
            <w:r w:rsidR="0005447E">
              <w:rPr>
                <w:rFonts w:hint="eastAsia"/>
              </w:rPr>
              <w:t>中，</w:t>
            </w:r>
            <w:r>
              <w:rPr>
                <w:rFonts w:hint="eastAsia"/>
              </w:rPr>
              <w:t>deviceid2</w:t>
            </w:r>
            <w:r>
              <w:rPr>
                <w:rFonts w:hint="eastAsia"/>
              </w:rPr>
              <w:t>为可选，其他必选。</w:t>
            </w:r>
          </w:p>
        </w:tc>
        <w:tc>
          <w:tcPr>
            <w:tcW w:w="709" w:type="dxa"/>
            <w:tcBorders>
              <w:top w:val="single" w:sz="4" w:space="0" w:color="000000"/>
              <w:left w:val="single" w:sz="4" w:space="0" w:color="000000"/>
              <w:bottom w:val="single" w:sz="4" w:space="0" w:color="000000"/>
              <w:right w:val="single" w:sz="4" w:space="0" w:color="000000"/>
            </w:tcBorders>
            <w:vAlign w:val="center"/>
          </w:tcPr>
          <w:p w:rsidR="00E62865" w:rsidRDefault="00585CDD" w:rsidP="00340FC2">
            <w:pPr>
              <w:jc w:val="both"/>
            </w:pPr>
            <w:r>
              <w:rPr>
                <w:rFonts w:hint="eastAsia"/>
              </w:rPr>
              <w:t>O</w:t>
            </w:r>
          </w:p>
        </w:tc>
      </w:tr>
      <w:tr w:rsidR="00890343" w:rsidRPr="00270E48" w:rsidTr="00B628B2">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890343" w:rsidRDefault="00890343" w:rsidP="00340FC2">
            <w:pPr>
              <w:ind w:right="-20"/>
              <w:jc w:val="both"/>
            </w:pPr>
            <w:r>
              <w:rPr>
                <w:rFonts w:hint="eastAsia"/>
              </w:rPr>
              <w:t>walletAppId</w:t>
            </w:r>
          </w:p>
        </w:tc>
        <w:tc>
          <w:tcPr>
            <w:tcW w:w="1134" w:type="dxa"/>
            <w:tcBorders>
              <w:top w:val="single" w:sz="4" w:space="0" w:color="000000"/>
              <w:left w:val="single" w:sz="4" w:space="0" w:color="000000"/>
              <w:bottom w:val="single" w:sz="4" w:space="0" w:color="000000"/>
              <w:right w:val="single" w:sz="4" w:space="0" w:color="000000"/>
            </w:tcBorders>
            <w:vAlign w:val="center"/>
          </w:tcPr>
          <w:p w:rsidR="00890343" w:rsidRDefault="00890343" w:rsidP="00340FC2">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890343" w:rsidRDefault="00890343" w:rsidP="00890343">
            <w:pPr>
              <w:spacing w:line="312" w:lineRule="exact"/>
              <w:ind w:right="-20"/>
              <w:jc w:val="both"/>
            </w:pPr>
            <w:r>
              <w:rPr>
                <w:rFonts w:hint="eastAsia"/>
              </w:rPr>
              <w:t>华为钱包应用包名，缺省值为服务器配置的值。</w:t>
            </w:r>
          </w:p>
        </w:tc>
        <w:tc>
          <w:tcPr>
            <w:tcW w:w="709" w:type="dxa"/>
            <w:tcBorders>
              <w:top w:val="single" w:sz="4" w:space="0" w:color="000000"/>
              <w:left w:val="single" w:sz="4" w:space="0" w:color="000000"/>
              <w:bottom w:val="single" w:sz="4" w:space="0" w:color="000000"/>
              <w:right w:val="single" w:sz="4" w:space="0" w:color="000000"/>
            </w:tcBorders>
            <w:vAlign w:val="center"/>
          </w:tcPr>
          <w:p w:rsidR="00890343" w:rsidRDefault="00890343" w:rsidP="00340FC2">
            <w:pPr>
              <w:jc w:val="both"/>
            </w:pPr>
            <w:r>
              <w:rPr>
                <w:rFonts w:hint="eastAsia"/>
              </w:rPr>
              <w:t>O</w:t>
            </w:r>
          </w:p>
        </w:tc>
      </w:tr>
      <w:tr w:rsidR="00332A18" w:rsidRPr="00270E48" w:rsidTr="00B628B2">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332A18" w:rsidRPr="000930B7" w:rsidRDefault="00332A18" w:rsidP="00340FC2">
            <w:pPr>
              <w:ind w:right="-20"/>
              <w:jc w:val="both"/>
            </w:pPr>
            <w:r>
              <w:rPr>
                <w:rFonts w:hint="eastAsia"/>
              </w:rPr>
              <w:t>smsCode</w:t>
            </w:r>
          </w:p>
        </w:tc>
        <w:tc>
          <w:tcPr>
            <w:tcW w:w="1134" w:type="dxa"/>
            <w:tcBorders>
              <w:top w:val="single" w:sz="4" w:space="0" w:color="000000"/>
              <w:left w:val="single" w:sz="4" w:space="0" w:color="000000"/>
              <w:bottom w:val="single" w:sz="4" w:space="0" w:color="000000"/>
              <w:right w:val="single" w:sz="4" w:space="0" w:color="000000"/>
            </w:tcBorders>
            <w:vAlign w:val="center"/>
          </w:tcPr>
          <w:p w:rsidR="00332A18" w:rsidRDefault="00332A18" w:rsidP="00340FC2">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332A18" w:rsidRDefault="00332A18" w:rsidP="00340FC2">
            <w:pPr>
              <w:spacing w:line="312" w:lineRule="exact"/>
              <w:ind w:right="-20"/>
              <w:jc w:val="both"/>
            </w:pPr>
            <w:r>
              <w:rPr>
                <w:rFonts w:hint="eastAsia"/>
              </w:rPr>
              <w:t>短信验证码</w:t>
            </w:r>
            <w:r w:rsidR="00585CDD">
              <w:rPr>
                <w:rFonts w:hint="eastAsia"/>
              </w:rPr>
              <w:t>，非绑卡支付必须输入，否则忽略</w:t>
            </w:r>
          </w:p>
        </w:tc>
        <w:tc>
          <w:tcPr>
            <w:tcW w:w="709" w:type="dxa"/>
            <w:tcBorders>
              <w:top w:val="single" w:sz="4" w:space="0" w:color="000000"/>
              <w:left w:val="single" w:sz="4" w:space="0" w:color="000000"/>
              <w:bottom w:val="single" w:sz="4" w:space="0" w:color="000000"/>
              <w:right w:val="single" w:sz="4" w:space="0" w:color="000000"/>
            </w:tcBorders>
            <w:vAlign w:val="center"/>
          </w:tcPr>
          <w:p w:rsidR="00332A18" w:rsidRDefault="00585CDD" w:rsidP="00340FC2">
            <w:pPr>
              <w:jc w:val="both"/>
            </w:pPr>
            <w:r>
              <w:rPr>
                <w:rFonts w:hint="eastAsia"/>
              </w:rPr>
              <w:t>O</w:t>
            </w:r>
          </w:p>
        </w:tc>
      </w:tr>
      <w:tr w:rsidR="00A858EB" w:rsidRPr="00270E48" w:rsidTr="00B628B2">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A858EB" w:rsidRDefault="00A858EB" w:rsidP="00340FC2">
            <w:pPr>
              <w:ind w:right="-20"/>
              <w:jc w:val="both"/>
            </w:pPr>
            <w:r>
              <w:rPr>
                <w:rFonts w:hint="eastAsia"/>
              </w:rPr>
              <w:t>st</w:t>
            </w:r>
          </w:p>
        </w:tc>
        <w:tc>
          <w:tcPr>
            <w:tcW w:w="1134" w:type="dxa"/>
            <w:tcBorders>
              <w:top w:val="single" w:sz="4" w:space="0" w:color="000000"/>
              <w:left w:val="single" w:sz="4" w:space="0" w:color="000000"/>
              <w:bottom w:val="single" w:sz="4" w:space="0" w:color="000000"/>
              <w:right w:val="single" w:sz="4" w:space="0" w:color="000000"/>
            </w:tcBorders>
            <w:vAlign w:val="center"/>
          </w:tcPr>
          <w:p w:rsidR="00A858EB" w:rsidRDefault="00A858EB" w:rsidP="00340FC2">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A858EB" w:rsidRDefault="00A858EB" w:rsidP="00EE0092">
            <w:pPr>
              <w:spacing w:line="312" w:lineRule="exact"/>
              <w:ind w:right="-20"/>
              <w:jc w:val="both"/>
            </w:pPr>
            <w:r>
              <w:rPr>
                <w:rFonts w:hint="eastAsia"/>
              </w:rPr>
              <w:t>华为帐号</w:t>
            </w:r>
            <w:r>
              <w:rPr>
                <w:rFonts w:hint="eastAsia"/>
              </w:rPr>
              <w:t>ServiceToken</w:t>
            </w:r>
          </w:p>
          <w:p w:rsidR="00A858EB" w:rsidRDefault="00A858EB" w:rsidP="00340FC2">
            <w:pPr>
              <w:spacing w:line="312" w:lineRule="exact"/>
              <w:ind w:right="-20"/>
              <w:jc w:val="both"/>
            </w:pPr>
            <w:r>
              <w:rPr>
                <w:rFonts w:hint="eastAsia"/>
              </w:rPr>
              <w:t>注：通过</w:t>
            </w:r>
            <w:r>
              <w:rPr>
                <w:rFonts w:hint="eastAsia"/>
              </w:rPr>
              <w:t>UP</w:t>
            </w:r>
            <w:r>
              <w:rPr>
                <w:rFonts w:hint="eastAsia"/>
              </w:rPr>
              <w:t>接口验证</w:t>
            </w:r>
            <w:r w:rsidR="00294D6A">
              <w:rPr>
                <w:rFonts w:hint="eastAsia"/>
              </w:rPr>
              <w:t>，必须是支付</w:t>
            </w:r>
            <w:r w:rsidR="00294D6A">
              <w:rPr>
                <w:rFonts w:hint="eastAsia"/>
              </w:rPr>
              <w:t>apk</w:t>
            </w:r>
            <w:r w:rsidR="00294D6A">
              <w:rPr>
                <w:rFonts w:hint="eastAsia"/>
              </w:rPr>
              <w:t>的</w:t>
            </w:r>
            <w:r>
              <w:rPr>
                <w:rFonts w:hint="eastAsia"/>
              </w:rPr>
              <w:t>st</w:t>
            </w:r>
            <w:r>
              <w:rPr>
                <w:rFonts w:hint="eastAsia"/>
              </w:rPr>
              <w:t>。</w:t>
            </w:r>
            <w:r w:rsidR="00294D6A">
              <w:rPr>
                <w:rFonts w:hint="eastAsia"/>
              </w:rPr>
              <w:t>验证后才考虑免密支付特性。</w:t>
            </w:r>
          </w:p>
        </w:tc>
        <w:tc>
          <w:tcPr>
            <w:tcW w:w="709" w:type="dxa"/>
            <w:tcBorders>
              <w:top w:val="single" w:sz="4" w:space="0" w:color="000000"/>
              <w:left w:val="single" w:sz="4" w:space="0" w:color="000000"/>
              <w:bottom w:val="single" w:sz="4" w:space="0" w:color="000000"/>
              <w:right w:val="single" w:sz="4" w:space="0" w:color="000000"/>
            </w:tcBorders>
            <w:vAlign w:val="center"/>
          </w:tcPr>
          <w:p w:rsidR="00A858EB" w:rsidRDefault="00A858EB" w:rsidP="00340FC2">
            <w:pPr>
              <w:jc w:val="both"/>
            </w:pPr>
            <w:r>
              <w:rPr>
                <w:rFonts w:hint="eastAsia"/>
              </w:rPr>
              <w:t>O</w:t>
            </w:r>
          </w:p>
        </w:tc>
      </w:tr>
      <w:tr w:rsidR="00543C1B" w:rsidRPr="00270E48" w:rsidTr="00B628B2">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543C1B" w:rsidRDefault="00543C1B" w:rsidP="00340FC2">
            <w:pPr>
              <w:ind w:right="-20"/>
              <w:jc w:val="both"/>
            </w:pPr>
            <w:r>
              <w:rPr>
                <w:rFonts w:hint="eastAsia"/>
              </w:rPr>
              <w:t>stSite</w:t>
            </w:r>
          </w:p>
        </w:tc>
        <w:tc>
          <w:tcPr>
            <w:tcW w:w="1134" w:type="dxa"/>
            <w:tcBorders>
              <w:top w:val="single" w:sz="4" w:space="0" w:color="000000"/>
              <w:left w:val="single" w:sz="4" w:space="0" w:color="000000"/>
              <w:bottom w:val="single" w:sz="4" w:space="0" w:color="000000"/>
              <w:right w:val="single" w:sz="4" w:space="0" w:color="000000"/>
            </w:tcBorders>
            <w:vAlign w:val="center"/>
          </w:tcPr>
          <w:p w:rsidR="00543C1B" w:rsidRDefault="00852805" w:rsidP="00340FC2">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543C1B" w:rsidRDefault="00543C1B" w:rsidP="00EE0092">
            <w:pPr>
              <w:spacing w:line="312" w:lineRule="exact"/>
              <w:ind w:right="-20"/>
              <w:jc w:val="both"/>
            </w:pPr>
            <w:r>
              <w:rPr>
                <w:rFonts w:hint="eastAsia"/>
              </w:rPr>
              <w:t>UP</w:t>
            </w:r>
            <w:r>
              <w:rPr>
                <w:rFonts w:hint="eastAsia"/>
              </w:rPr>
              <w:t>站点号。</w:t>
            </w:r>
          </w:p>
        </w:tc>
        <w:tc>
          <w:tcPr>
            <w:tcW w:w="709" w:type="dxa"/>
            <w:tcBorders>
              <w:top w:val="single" w:sz="4" w:space="0" w:color="000000"/>
              <w:left w:val="single" w:sz="4" w:space="0" w:color="000000"/>
              <w:bottom w:val="single" w:sz="4" w:space="0" w:color="000000"/>
              <w:right w:val="single" w:sz="4" w:space="0" w:color="000000"/>
            </w:tcBorders>
            <w:vAlign w:val="center"/>
          </w:tcPr>
          <w:p w:rsidR="00543C1B" w:rsidRDefault="00EE1291" w:rsidP="00340FC2">
            <w:pPr>
              <w:jc w:val="both"/>
            </w:pPr>
            <w:r>
              <w:rPr>
                <w:rFonts w:hint="eastAsia"/>
              </w:rPr>
              <w:t>O</w:t>
            </w:r>
          </w:p>
        </w:tc>
      </w:tr>
      <w:tr w:rsidR="00A858EB" w:rsidRPr="00270E48" w:rsidTr="00B628B2">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A858EB" w:rsidRDefault="00A858EB" w:rsidP="00340FC2">
            <w:pPr>
              <w:ind w:right="-20"/>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rsidR="00A858EB" w:rsidRDefault="00A858EB" w:rsidP="00340FC2">
            <w:pPr>
              <w:ind w:right="-20"/>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A858EB" w:rsidRDefault="00A858EB" w:rsidP="00340FC2">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A858EB" w:rsidRDefault="00A858EB" w:rsidP="00340FC2">
            <w:pPr>
              <w:jc w:val="both"/>
            </w:pPr>
          </w:p>
        </w:tc>
      </w:tr>
      <w:tr w:rsidR="001470F9" w:rsidRPr="00270E48" w:rsidTr="00B628B2">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1470F9" w:rsidRDefault="001470F9" w:rsidP="00340FC2">
            <w:pPr>
              <w:ind w:right="-20"/>
              <w:jc w:val="both"/>
            </w:pPr>
            <w:r>
              <w:rPr>
                <w:rFonts w:hint="eastAsia"/>
              </w:rPr>
              <w:t>serialNo</w:t>
            </w:r>
          </w:p>
        </w:tc>
        <w:tc>
          <w:tcPr>
            <w:tcW w:w="1134" w:type="dxa"/>
            <w:tcBorders>
              <w:top w:val="single" w:sz="4" w:space="0" w:color="000000"/>
              <w:left w:val="single" w:sz="4" w:space="0" w:color="000000"/>
              <w:bottom w:val="single" w:sz="4" w:space="0" w:color="000000"/>
              <w:right w:val="single" w:sz="4" w:space="0" w:color="000000"/>
            </w:tcBorders>
            <w:vAlign w:val="center"/>
          </w:tcPr>
          <w:p w:rsidR="001470F9" w:rsidRDefault="001470F9" w:rsidP="00340FC2">
            <w:pPr>
              <w:ind w:right="-20"/>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1470F9" w:rsidRDefault="001470F9" w:rsidP="00340FC2">
            <w:pPr>
              <w:spacing w:line="312" w:lineRule="exact"/>
              <w:ind w:right="-20"/>
              <w:jc w:val="both"/>
            </w:pPr>
            <w:r>
              <w:rPr>
                <w:rFonts w:hint="eastAsia"/>
              </w:rPr>
              <w:t>请求流水号，</w:t>
            </w:r>
            <w:r>
              <w:rPr>
                <w:rFonts w:hint="eastAsia"/>
              </w:rPr>
              <w:t>sdk</w:t>
            </w:r>
            <w:r>
              <w:rPr>
                <w:rFonts w:hint="eastAsia"/>
              </w:rPr>
              <w:t>生成，全局唯一</w:t>
            </w:r>
          </w:p>
        </w:tc>
        <w:tc>
          <w:tcPr>
            <w:tcW w:w="709" w:type="dxa"/>
            <w:tcBorders>
              <w:top w:val="single" w:sz="4" w:space="0" w:color="000000"/>
              <w:left w:val="single" w:sz="4" w:space="0" w:color="000000"/>
              <w:bottom w:val="single" w:sz="4" w:space="0" w:color="000000"/>
              <w:right w:val="single" w:sz="4" w:space="0" w:color="000000"/>
            </w:tcBorders>
            <w:vAlign w:val="center"/>
          </w:tcPr>
          <w:p w:rsidR="001470F9" w:rsidRDefault="001470F9" w:rsidP="00340FC2">
            <w:pPr>
              <w:jc w:val="both"/>
            </w:pPr>
            <w:r>
              <w:rPr>
                <w:rFonts w:hint="eastAsia"/>
              </w:rPr>
              <w:t>M</w:t>
            </w:r>
          </w:p>
        </w:tc>
      </w:tr>
      <w:tr w:rsidR="001470F9" w:rsidRPr="00270E48" w:rsidTr="00B628B2">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1470F9" w:rsidRDefault="001470F9" w:rsidP="00340FC2">
            <w:pPr>
              <w:ind w:right="-20"/>
              <w:jc w:val="both"/>
            </w:pPr>
            <w:r>
              <w:rPr>
                <w:rFonts w:hint="eastAsia"/>
              </w:rPr>
              <w:t>requestId</w:t>
            </w:r>
          </w:p>
        </w:tc>
        <w:tc>
          <w:tcPr>
            <w:tcW w:w="1134" w:type="dxa"/>
            <w:tcBorders>
              <w:top w:val="single" w:sz="4" w:space="0" w:color="000000"/>
              <w:left w:val="single" w:sz="4" w:space="0" w:color="000000"/>
              <w:bottom w:val="single" w:sz="4" w:space="0" w:color="000000"/>
              <w:right w:val="single" w:sz="4" w:space="0" w:color="000000"/>
            </w:tcBorders>
            <w:vAlign w:val="center"/>
          </w:tcPr>
          <w:p w:rsidR="001470F9" w:rsidRDefault="001470F9" w:rsidP="00340FC2">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1470F9" w:rsidRDefault="001470F9" w:rsidP="00340FC2">
            <w:pPr>
              <w:spacing w:line="312" w:lineRule="exact"/>
              <w:ind w:right="-20"/>
              <w:jc w:val="both"/>
            </w:pPr>
            <w:r>
              <w:rPr>
                <w:rFonts w:hint="eastAsia"/>
              </w:rPr>
              <w:t>商户订单号，商户内部唯一</w:t>
            </w:r>
          </w:p>
        </w:tc>
        <w:tc>
          <w:tcPr>
            <w:tcW w:w="709" w:type="dxa"/>
            <w:tcBorders>
              <w:top w:val="single" w:sz="4" w:space="0" w:color="000000"/>
              <w:left w:val="single" w:sz="4" w:space="0" w:color="000000"/>
              <w:bottom w:val="single" w:sz="4" w:space="0" w:color="000000"/>
              <w:right w:val="single" w:sz="4" w:space="0" w:color="000000"/>
            </w:tcBorders>
            <w:vAlign w:val="center"/>
          </w:tcPr>
          <w:p w:rsidR="001470F9" w:rsidRDefault="001470F9" w:rsidP="00340FC2">
            <w:pPr>
              <w:jc w:val="both"/>
            </w:pPr>
            <w:r>
              <w:rPr>
                <w:rFonts w:hint="eastAsia"/>
              </w:rPr>
              <w:t>M</w:t>
            </w:r>
          </w:p>
        </w:tc>
      </w:tr>
      <w:tr w:rsidR="006A4DD6" w:rsidRPr="00270E48" w:rsidTr="00B628B2">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6A4DD6" w:rsidRDefault="007D3251" w:rsidP="00340FC2">
            <w:pPr>
              <w:ind w:right="-20"/>
              <w:jc w:val="both"/>
            </w:pPr>
            <w:r>
              <w:rPr>
                <w:rFonts w:hint="eastAsia"/>
              </w:rPr>
              <w:t>payType</w:t>
            </w:r>
          </w:p>
        </w:tc>
        <w:tc>
          <w:tcPr>
            <w:tcW w:w="1134" w:type="dxa"/>
            <w:tcBorders>
              <w:top w:val="single" w:sz="4" w:space="0" w:color="000000"/>
              <w:left w:val="single" w:sz="4" w:space="0" w:color="000000"/>
              <w:bottom w:val="single" w:sz="4" w:space="0" w:color="000000"/>
              <w:right w:val="single" w:sz="4" w:space="0" w:color="000000"/>
            </w:tcBorders>
            <w:vAlign w:val="center"/>
          </w:tcPr>
          <w:p w:rsidR="006A4DD6" w:rsidRPr="00286EBC" w:rsidRDefault="006A4DD6" w:rsidP="00340FC2">
            <w:pPr>
              <w:ind w:right="-20"/>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7D3251" w:rsidRDefault="00A93EA6" w:rsidP="007D3251">
            <w:pPr>
              <w:pStyle w:val="100"/>
              <w:rPr>
                <w:rFonts w:ascii="Arial" w:hAnsi="Arial" w:cs="Arial"/>
                <w:szCs w:val="24"/>
              </w:rPr>
            </w:pPr>
            <w:r>
              <w:rPr>
                <w:rFonts w:ascii="Arial" w:hAnsi="Arial" w:cs="Arial" w:hint="eastAsia"/>
                <w:szCs w:val="24"/>
              </w:rPr>
              <w:t>支付方式</w:t>
            </w:r>
            <w:r w:rsidR="00D07201">
              <w:rPr>
                <w:rFonts w:ascii="Arial" w:hAnsi="Arial" w:cs="Arial" w:hint="eastAsia"/>
                <w:szCs w:val="24"/>
              </w:rPr>
              <w:t>：</w:t>
            </w:r>
          </w:p>
          <w:p w:rsidR="00C858BA" w:rsidRPr="00A76B59" w:rsidRDefault="00C858BA" w:rsidP="00017A4F">
            <w:pPr>
              <w:pStyle w:val="100"/>
              <w:ind w:leftChars="100" w:left="210"/>
              <w:rPr>
                <w:rFonts w:ascii="宋体" w:hAnsi="宋体"/>
                <w:color w:val="FF0000"/>
                <w:sz w:val="18"/>
                <w:szCs w:val="18"/>
              </w:rPr>
            </w:pPr>
            <w:r w:rsidRPr="00A76B59">
              <w:rPr>
                <w:rFonts w:ascii="宋体" w:hAnsi="宋体" w:hint="eastAsia"/>
                <w:color w:val="FF0000"/>
                <w:sz w:val="18"/>
                <w:szCs w:val="18"/>
              </w:rPr>
              <w:t>1：</w:t>
            </w:r>
            <w:r w:rsidR="00567DF6">
              <w:rPr>
                <w:rFonts w:ascii="宋体" w:hAnsi="宋体" w:hint="eastAsia"/>
                <w:color w:val="FF0000"/>
                <w:sz w:val="18"/>
                <w:szCs w:val="18"/>
              </w:rPr>
              <w:t>花币</w:t>
            </w:r>
          </w:p>
          <w:p w:rsidR="00C858BA" w:rsidRPr="009D02BB" w:rsidRDefault="00C858BA" w:rsidP="00017A4F">
            <w:pPr>
              <w:pStyle w:val="100"/>
              <w:ind w:leftChars="100" w:left="210"/>
              <w:rPr>
                <w:rFonts w:ascii="宋体" w:hAnsi="宋体"/>
                <w:color w:val="FF0000"/>
                <w:sz w:val="18"/>
                <w:szCs w:val="18"/>
              </w:rPr>
            </w:pPr>
            <w:r w:rsidRPr="009D02BB">
              <w:rPr>
                <w:rFonts w:ascii="宋体" w:hAnsi="宋体" w:hint="eastAsia"/>
                <w:color w:val="FF0000"/>
                <w:sz w:val="18"/>
                <w:szCs w:val="18"/>
              </w:rPr>
              <w:t>2：充值卡</w:t>
            </w:r>
          </w:p>
          <w:p w:rsidR="00C858BA" w:rsidRPr="009D02BB" w:rsidRDefault="00C858BA" w:rsidP="00017A4F">
            <w:pPr>
              <w:pStyle w:val="100"/>
              <w:ind w:leftChars="100" w:left="210"/>
              <w:rPr>
                <w:rFonts w:ascii="宋体" w:hAnsi="宋体"/>
                <w:color w:val="FF0000"/>
                <w:sz w:val="18"/>
                <w:szCs w:val="18"/>
              </w:rPr>
            </w:pPr>
            <w:r w:rsidRPr="009D02BB">
              <w:rPr>
                <w:rFonts w:ascii="宋体" w:hAnsi="宋体" w:hint="eastAsia"/>
                <w:color w:val="FF0000"/>
                <w:sz w:val="18"/>
                <w:szCs w:val="18"/>
              </w:rPr>
              <w:t>3：游戏卡</w:t>
            </w:r>
          </w:p>
          <w:p w:rsidR="00C858BA" w:rsidRPr="00A76B59" w:rsidRDefault="00C858BA" w:rsidP="00017A4F">
            <w:pPr>
              <w:pStyle w:val="100"/>
              <w:ind w:leftChars="100" w:left="210"/>
              <w:rPr>
                <w:rFonts w:ascii="宋体" w:hAnsi="宋体"/>
                <w:color w:val="FF0000"/>
                <w:sz w:val="18"/>
                <w:szCs w:val="18"/>
              </w:rPr>
            </w:pPr>
            <w:r w:rsidRPr="00A76B59">
              <w:rPr>
                <w:rFonts w:ascii="宋体" w:hAnsi="宋体" w:hint="eastAsia"/>
                <w:color w:val="FF0000"/>
                <w:sz w:val="18"/>
                <w:szCs w:val="18"/>
              </w:rPr>
              <w:t>4：</w:t>
            </w:r>
            <w:r w:rsidR="00E3150C" w:rsidRPr="00A76B59">
              <w:rPr>
                <w:rFonts w:ascii="宋体" w:hAnsi="宋体" w:hint="eastAsia"/>
                <w:color w:val="FF0000"/>
                <w:sz w:val="18"/>
                <w:szCs w:val="18"/>
              </w:rPr>
              <w:t>信用卡</w:t>
            </w:r>
          </w:p>
          <w:p w:rsidR="00C858BA" w:rsidRPr="00E73A8C" w:rsidRDefault="00C858BA" w:rsidP="00017A4F">
            <w:pPr>
              <w:pStyle w:val="100"/>
              <w:ind w:leftChars="100" w:left="210"/>
              <w:rPr>
                <w:rFonts w:ascii="宋体" w:hAnsi="宋体"/>
                <w:color w:val="000000"/>
                <w:sz w:val="18"/>
                <w:szCs w:val="18"/>
              </w:rPr>
            </w:pPr>
            <w:r w:rsidRPr="00E73A8C">
              <w:rPr>
                <w:rFonts w:ascii="宋体" w:hAnsi="宋体" w:hint="eastAsia"/>
                <w:color w:val="000000"/>
                <w:sz w:val="18"/>
                <w:szCs w:val="18"/>
              </w:rPr>
              <w:t>5：</w:t>
            </w:r>
            <w:r w:rsidRPr="00A76B59">
              <w:rPr>
                <w:rFonts w:ascii="宋体" w:hAnsi="宋体"/>
                <w:color w:val="000000"/>
                <w:sz w:val="18"/>
                <w:szCs w:val="18"/>
              </w:rPr>
              <w:t>AliPay</w:t>
            </w:r>
          </w:p>
          <w:p w:rsidR="00C858BA" w:rsidRPr="00A76B59" w:rsidRDefault="00C858BA" w:rsidP="00017A4F">
            <w:pPr>
              <w:pStyle w:val="100"/>
              <w:ind w:leftChars="100" w:left="210"/>
              <w:rPr>
                <w:rFonts w:ascii="宋体" w:hAnsi="宋体"/>
                <w:color w:val="000000"/>
                <w:sz w:val="18"/>
                <w:szCs w:val="18"/>
              </w:rPr>
            </w:pPr>
            <w:r w:rsidRPr="00E73A8C">
              <w:rPr>
                <w:rFonts w:ascii="宋体" w:hAnsi="宋体" w:hint="eastAsia"/>
                <w:color w:val="000000"/>
                <w:sz w:val="18"/>
                <w:szCs w:val="18"/>
              </w:rPr>
              <w:t>6：</w:t>
            </w:r>
            <w:r w:rsidRPr="00A76B59">
              <w:rPr>
                <w:rFonts w:ascii="宋体" w:hAnsi="宋体"/>
                <w:color w:val="000000"/>
                <w:sz w:val="18"/>
                <w:szCs w:val="18"/>
              </w:rPr>
              <w:t>smsAgent</w:t>
            </w:r>
          </w:p>
          <w:p w:rsidR="00C858BA" w:rsidRPr="00A76B59" w:rsidRDefault="00C858BA" w:rsidP="00017A4F">
            <w:pPr>
              <w:pStyle w:val="100"/>
              <w:ind w:leftChars="100" w:left="210"/>
              <w:rPr>
                <w:rFonts w:ascii="宋体" w:hAnsi="宋体"/>
                <w:color w:val="000000"/>
                <w:sz w:val="18"/>
                <w:szCs w:val="18"/>
              </w:rPr>
            </w:pPr>
            <w:r w:rsidRPr="00A76B59">
              <w:rPr>
                <w:rFonts w:ascii="宋体" w:hAnsi="宋体" w:hint="eastAsia"/>
                <w:color w:val="000000"/>
                <w:sz w:val="18"/>
                <w:szCs w:val="18"/>
              </w:rPr>
              <w:t>10：财付通</w:t>
            </w:r>
          </w:p>
          <w:p w:rsidR="006A4DD6" w:rsidRPr="00A76B59" w:rsidRDefault="00C858BA" w:rsidP="00017A4F">
            <w:pPr>
              <w:spacing w:line="240" w:lineRule="auto"/>
              <w:ind w:leftChars="100" w:left="210"/>
              <w:rPr>
                <w:rFonts w:ascii="宋体" w:hAnsi="宋体"/>
                <w:snapToGrid/>
                <w:color w:val="000000"/>
                <w:kern w:val="2"/>
                <w:sz w:val="18"/>
                <w:szCs w:val="18"/>
              </w:rPr>
            </w:pPr>
            <w:r w:rsidRPr="00A76B59">
              <w:rPr>
                <w:rFonts w:ascii="宋体" w:hAnsi="宋体" w:hint="eastAsia"/>
                <w:snapToGrid/>
                <w:color w:val="000000"/>
                <w:kern w:val="2"/>
                <w:sz w:val="18"/>
                <w:szCs w:val="18"/>
              </w:rPr>
              <w:t>12：天翼</w:t>
            </w:r>
          </w:p>
          <w:p w:rsidR="00F93568" w:rsidRPr="00A76B59" w:rsidRDefault="00F93568" w:rsidP="00017A4F">
            <w:pPr>
              <w:spacing w:line="240" w:lineRule="auto"/>
              <w:ind w:leftChars="100" w:left="210"/>
              <w:rPr>
                <w:rFonts w:ascii="宋体" w:hAnsi="宋体"/>
                <w:snapToGrid/>
                <w:color w:val="000000"/>
                <w:kern w:val="2"/>
                <w:sz w:val="18"/>
                <w:szCs w:val="18"/>
              </w:rPr>
            </w:pPr>
            <w:r w:rsidRPr="00A76B59">
              <w:rPr>
                <w:rFonts w:ascii="宋体" w:hAnsi="宋体" w:hint="eastAsia"/>
                <w:snapToGrid/>
                <w:color w:val="000000"/>
                <w:kern w:val="2"/>
                <w:sz w:val="18"/>
                <w:szCs w:val="18"/>
              </w:rPr>
              <w:t>13：PayPal</w:t>
            </w:r>
          </w:p>
          <w:p w:rsidR="00A95F19" w:rsidRPr="00A76B59" w:rsidRDefault="00A95F19" w:rsidP="00017A4F">
            <w:pPr>
              <w:spacing w:line="240" w:lineRule="auto"/>
              <w:ind w:leftChars="100" w:left="210"/>
              <w:rPr>
                <w:rFonts w:ascii="宋体" w:hAnsi="宋体"/>
                <w:snapToGrid/>
                <w:color w:val="000000"/>
                <w:kern w:val="2"/>
                <w:sz w:val="18"/>
                <w:szCs w:val="18"/>
              </w:rPr>
            </w:pPr>
            <w:r w:rsidRPr="00A76B59">
              <w:rPr>
                <w:rFonts w:ascii="宋体" w:hAnsi="宋体" w:hint="eastAsia"/>
                <w:snapToGrid/>
                <w:color w:val="000000"/>
                <w:kern w:val="2"/>
                <w:sz w:val="18"/>
                <w:szCs w:val="18"/>
              </w:rPr>
              <w:t>14：移动话费</w:t>
            </w:r>
          </w:p>
          <w:p w:rsidR="00A95F19" w:rsidRPr="00A76B59" w:rsidRDefault="00A95F19" w:rsidP="00017A4F">
            <w:pPr>
              <w:spacing w:line="240" w:lineRule="auto"/>
              <w:ind w:leftChars="100" w:left="210"/>
              <w:rPr>
                <w:rFonts w:ascii="宋体" w:hAnsi="宋体"/>
                <w:snapToGrid/>
                <w:color w:val="000000"/>
                <w:kern w:val="2"/>
                <w:sz w:val="18"/>
                <w:szCs w:val="18"/>
              </w:rPr>
            </w:pPr>
            <w:r w:rsidRPr="00A76B59">
              <w:rPr>
                <w:rFonts w:ascii="宋体" w:hAnsi="宋体" w:hint="eastAsia"/>
                <w:snapToGrid/>
                <w:color w:val="000000"/>
                <w:kern w:val="2"/>
                <w:sz w:val="18"/>
                <w:szCs w:val="18"/>
              </w:rPr>
              <w:t>15：联通话费</w:t>
            </w:r>
          </w:p>
          <w:p w:rsidR="003B1EC7" w:rsidRPr="004C2998" w:rsidRDefault="003B1EC7" w:rsidP="003B1EC7">
            <w:pPr>
              <w:spacing w:line="240" w:lineRule="auto"/>
              <w:ind w:leftChars="100" w:left="210"/>
              <w:rPr>
                <w:rFonts w:ascii="宋体" w:hAnsi="宋体"/>
                <w:snapToGrid/>
                <w:color w:val="FF0000"/>
                <w:kern w:val="2"/>
                <w:sz w:val="18"/>
                <w:szCs w:val="18"/>
              </w:rPr>
            </w:pPr>
            <w:r w:rsidRPr="004C2998">
              <w:rPr>
                <w:rFonts w:ascii="宋体" w:hAnsi="宋体" w:hint="eastAsia"/>
                <w:snapToGrid/>
                <w:color w:val="FF0000"/>
                <w:kern w:val="2"/>
                <w:sz w:val="18"/>
                <w:szCs w:val="18"/>
              </w:rPr>
              <w:lastRenderedPageBreak/>
              <w:t>16：借记卡</w:t>
            </w:r>
          </w:p>
          <w:p w:rsidR="00435225" w:rsidRDefault="00435225" w:rsidP="003B1EC7">
            <w:pPr>
              <w:spacing w:line="240" w:lineRule="auto"/>
              <w:ind w:leftChars="100" w:left="210"/>
              <w:rPr>
                <w:rFonts w:ascii="宋体" w:hAnsi="宋体"/>
                <w:snapToGrid/>
                <w:color w:val="000000"/>
                <w:kern w:val="2"/>
                <w:sz w:val="18"/>
                <w:szCs w:val="18"/>
              </w:rPr>
            </w:pPr>
            <w:r>
              <w:rPr>
                <w:rFonts w:ascii="宋体" w:hAnsi="宋体" w:hint="eastAsia"/>
                <w:snapToGrid/>
                <w:color w:val="000000"/>
                <w:kern w:val="2"/>
                <w:sz w:val="18"/>
                <w:szCs w:val="18"/>
              </w:rPr>
              <w:t>17：微信</w:t>
            </w:r>
          </w:p>
          <w:p w:rsidR="00EC289F" w:rsidRDefault="00EC289F" w:rsidP="003B1EC7">
            <w:pPr>
              <w:spacing w:line="240" w:lineRule="auto"/>
              <w:ind w:leftChars="100" w:left="210"/>
              <w:rPr>
                <w:rFonts w:ascii="宋体" w:hAnsi="宋体"/>
                <w:snapToGrid/>
                <w:color w:val="000000"/>
                <w:kern w:val="2"/>
                <w:sz w:val="18"/>
                <w:szCs w:val="18"/>
              </w:rPr>
            </w:pPr>
            <w:r>
              <w:rPr>
                <w:rFonts w:ascii="宋体" w:hAnsi="宋体" w:hint="eastAsia"/>
                <w:snapToGrid/>
                <w:color w:val="000000"/>
                <w:kern w:val="2"/>
                <w:sz w:val="18"/>
                <w:szCs w:val="18"/>
              </w:rPr>
              <w:t>18：花瓣（仅仅允许华为钱包充值）</w:t>
            </w:r>
          </w:p>
          <w:p w:rsidR="00C72DB7" w:rsidRDefault="00C72DB7" w:rsidP="003B1EC7">
            <w:pPr>
              <w:spacing w:line="240" w:lineRule="auto"/>
              <w:ind w:leftChars="100" w:left="210"/>
              <w:rPr>
                <w:rFonts w:ascii="宋体" w:hAnsi="宋体"/>
                <w:snapToGrid/>
                <w:color w:val="000000"/>
                <w:kern w:val="2"/>
                <w:sz w:val="18"/>
                <w:szCs w:val="18"/>
              </w:rPr>
            </w:pPr>
            <w:r>
              <w:rPr>
                <w:rFonts w:ascii="宋体" w:hAnsi="宋体" w:hint="eastAsia"/>
                <w:snapToGrid/>
                <w:color w:val="000000"/>
                <w:kern w:val="2"/>
                <w:sz w:val="18"/>
                <w:szCs w:val="18"/>
              </w:rPr>
              <w:t>19：礼品卡（占位）</w:t>
            </w:r>
          </w:p>
          <w:p w:rsidR="00C72DB7" w:rsidRPr="00E17374" w:rsidRDefault="00C72DB7" w:rsidP="003B1EC7">
            <w:pPr>
              <w:spacing w:line="240" w:lineRule="auto"/>
              <w:ind w:leftChars="100" w:left="210"/>
              <w:rPr>
                <w:rFonts w:ascii="宋体" w:hAnsi="宋体"/>
                <w:snapToGrid/>
                <w:color w:val="FF0000"/>
                <w:kern w:val="2"/>
                <w:sz w:val="18"/>
                <w:szCs w:val="18"/>
              </w:rPr>
            </w:pPr>
            <w:r w:rsidRPr="00E17374">
              <w:rPr>
                <w:rFonts w:ascii="宋体" w:hAnsi="宋体" w:hint="eastAsia"/>
                <w:snapToGrid/>
                <w:color w:val="FF0000"/>
                <w:kern w:val="2"/>
                <w:sz w:val="18"/>
                <w:szCs w:val="18"/>
              </w:rPr>
              <w:t>20：</w:t>
            </w:r>
            <w:r w:rsidR="00567DF6" w:rsidRPr="00E17374">
              <w:rPr>
                <w:rFonts w:ascii="宋体" w:hAnsi="宋体" w:hint="eastAsia"/>
                <w:snapToGrid/>
                <w:color w:val="FF0000"/>
                <w:kern w:val="2"/>
                <w:sz w:val="18"/>
                <w:szCs w:val="18"/>
              </w:rPr>
              <w:t>现金</w:t>
            </w:r>
            <w:r w:rsidRPr="00E17374">
              <w:rPr>
                <w:rFonts w:ascii="宋体" w:hAnsi="宋体" w:hint="eastAsia"/>
                <w:snapToGrid/>
                <w:color w:val="FF0000"/>
                <w:kern w:val="2"/>
                <w:sz w:val="18"/>
                <w:szCs w:val="18"/>
              </w:rPr>
              <w:t>余额</w:t>
            </w:r>
          </w:p>
          <w:p w:rsidR="003B1EC7" w:rsidRDefault="001B65B5" w:rsidP="003B1EC7">
            <w:pPr>
              <w:spacing w:line="240" w:lineRule="auto"/>
              <w:ind w:leftChars="100" w:left="210"/>
              <w:rPr>
                <w:rFonts w:ascii="宋体" w:hAnsi="宋体"/>
                <w:snapToGrid/>
                <w:color w:val="000000"/>
                <w:kern w:val="2"/>
                <w:sz w:val="18"/>
                <w:szCs w:val="18"/>
              </w:rPr>
            </w:pPr>
            <w:r w:rsidRPr="001B65B5">
              <w:rPr>
                <w:rFonts w:ascii="宋体" w:hAnsi="宋体" w:hint="eastAsia"/>
                <w:snapToGrid/>
                <w:color w:val="000000"/>
                <w:kern w:val="2"/>
                <w:sz w:val="18"/>
                <w:szCs w:val="18"/>
              </w:rPr>
              <w:t>30：银视通</w:t>
            </w:r>
          </w:p>
          <w:p w:rsidR="001B65B5" w:rsidRPr="00A76B59" w:rsidRDefault="001B65B5" w:rsidP="003B1EC7">
            <w:pPr>
              <w:spacing w:line="240" w:lineRule="auto"/>
              <w:ind w:leftChars="100" w:left="210"/>
              <w:rPr>
                <w:rFonts w:ascii="宋体" w:hAnsi="宋体"/>
                <w:snapToGrid/>
                <w:color w:val="000000"/>
                <w:kern w:val="2"/>
                <w:sz w:val="18"/>
                <w:szCs w:val="18"/>
              </w:rPr>
            </w:pPr>
          </w:p>
          <w:p w:rsidR="003B1EC7" w:rsidRPr="00A76B59" w:rsidRDefault="003B1EC7" w:rsidP="003B1EC7">
            <w:pPr>
              <w:spacing w:line="240" w:lineRule="auto"/>
              <w:ind w:leftChars="100" w:left="210"/>
              <w:rPr>
                <w:rFonts w:ascii="宋体" w:hAnsi="宋体"/>
                <w:snapToGrid/>
                <w:color w:val="000000"/>
                <w:kern w:val="2"/>
                <w:sz w:val="18"/>
                <w:szCs w:val="18"/>
              </w:rPr>
            </w:pPr>
            <w:r w:rsidRPr="00A76B59">
              <w:rPr>
                <w:rFonts w:ascii="宋体" w:hAnsi="宋体" w:hint="eastAsia"/>
                <w:snapToGrid/>
                <w:color w:val="000000"/>
                <w:kern w:val="2"/>
                <w:sz w:val="18"/>
                <w:szCs w:val="18"/>
              </w:rPr>
              <w:t>以下</w:t>
            </w:r>
            <w:r w:rsidR="00327942" w:rsidRPr="00A76B59">
              <w:rPr>
                <w:rFonts w:ascii="宋体" w:hAnsi="宋体" w:hint="eastAsia"/>
                <w:snapToGrid/>
                <w:color w:val="000000"/>
                <w:kern w:val="2"/>
                <w:sz w:val="18"/>
                <w:szCs w:val="18"/>
              </w:rPr>
              <w:t>暂</w:t>
            </w:r>
            <w:r w:rsidRPr="00A76B59">
              <w:rPr>
                <w:rFonts w:ascii="宋体" w:hAnsi="宋体" w:hint="eastAsia"/>
                <w:snapToGrid/>
                <w:color w:val="000000"/>
                <w:kern w:val="2"/>
                <w:sz w:val="18"/>
                <w:szCs w:val="18"/>
              </w:rPr>
              <w:t>为vmall专用</w:t>
            </w:r>
          </w:p>
          <w:p w:rsidR="003B1EC7" w:rsidRPr="00A76B59" w:rsidRDefault="003B1EC7" w:rsidP="003B1EC7">
            <w:pPr>
              <w:spacing w:line="240" w:lineRule="auto"/>
              <w:ind w:leftChars="100" w:left="210"/>
              <w:rPr>
                <w:rFonts w:ascii="宋体" w:hAnsi="宋体"/>
                <w:snapToGrid/>
                <w:color w:val="FF0000"/>
                <w:kern w:val="2"/>
                <w:sz w:val="18"/>
                <w:szCs w:val="18"/>
              </w:rPr>
            </w:pPr>
            <w:r w:rsidRPr="00A76B59">
              <w:rPr>
                <w:rFonts w:ascii="宋体" w:hAnsi="宋体" w:hint="eastAsia"/>
                <w:snapToGrid/>
                <w:color w:val="FF0000"/>
                <w:kern w:val="2"/>
                <w:sz w:val="18"/>
                <w:szCs w:val="18"/>
              </w:rPr>
              <w:t>50：预付款</w:t>
            </w:r>
          </w:p>
          <w:p w:rsidR="003B1EC7" w:rsidRPr="00A76B59" w:rsidRDefault="00223C58" w:rsidP="003B1EC7">
            <w:pPr>
              <w:spacing w:line="240" w:lineRule="auto"/>
              <w:ind w:leftChars="100" w:left="210"/>
              <w:rPr>
                <w:rFonts w:ascii="宋体" w:hAnsi="宋体"/>
                <w:snapToGrid/>
                <w:color w:val="000000"/>
                <w:kern w:val="2"/>
                <w:sz w:val="18"/>
                <w:szCs w:val="18"/>
              </w:rPr>
            </w:pPr>
            <w:r>
              <w:rPr>
                <w:rFonts w:ascii="宋体" w:hAnsi="宋体" w:hint="eastAsia"/>
                <w:snapToGrid/>
                <w:color w:val="000000"/>
                <w:kern w:val="2"/>
                <w:sz w:val="18"/>
                <w:szCs w:val="18"/>
              </w:rPr>
              <w:t>51：转账</w:t>
            </w:r>
          </w:p>
          <w:p w:rsidR="003B1EC7" w:rsidRPr="00A76B59" w:rsidRDefault="003B1EC7" w:rsidP="003B1EC7">
            <w:pPr>
              <w:spacing w:line="240" w:lineRule="auto"/>
              <w:ind w:leftChars="100" w:left="210"/>
              <w:rPr>
                <w:rFonts w:ascii="宋体" w:hAnsi="宋体"/>
                <w:snapToGrid/>
                <w:color w:val="000000"/>
                <w:kern w:val="2"/>
                <w:sz w:val="18"/>
                <w:szCs w:val="18"/>
              </w:rPr>
            </w:pPr>
            <w:r w:rsidRPr="00A76B59">
              <w:rPr>
                <w:rFonts w:ascii="宋体" w:hAnsi="宋体" w:hint="eastAsia"/>
                <w:snapToGrid/>
                <w:color w:val="000000"/>
                <w:kern w:val="2"/>
                <w:sz w:val="18"/>
                <w:szCs w:val="18"/>
              </w:rPr>
              <w:t>52：M2E</w:t>
            </w:r>
          </w:p>
          <w:p w:rsidR="002F4C66" w:rsidRDefault="003B1EC7" w:rsidP="003B1EC7">
            <w:pPr>
              <w:spacing w:line="240" w:lineRule="auto"/>
              <w:ind w:leftChars="100" w:left="210"/>
              <w:rPr>
                <w:rFonts w:ascii="宋体" w:hAnsi="宋体"/>
                <w:snapToGrid/>
                <w:color w:val="000000"/>
                <w:kern w:val="2"/>
                <w:sz w:val="18"/>
                <w:szCs w:val="18"/>
              </w:rPr>
            </w:pPr>
            <w:r w:rsidRPr="00A76B59">
              <w:rPr>
                <w:rFonts w:ascii="宋体" w:hAnsi="宋体" w:hint="eastAsia"/>
                <w:snapToGrid/>
                <w:color w:val="000000"/>
                <w:kern w:val="2"/>
                <w:sz w:val="18"/>
                <w:szCs w:val="18"/>
              </w:rPr>
              <w:t>53：FPX</w:t>
            </w:r>
          </w:p>
          <w:p w:rsidR="00B85BFF" w:rsidRDefault="00B85BFF" w:rsidP="003B1EC7">
            <w:pPr>
              <w:spacing w:line="240" w:lineRule="auto"/>
              <w:ind w:leftChars="100" w:left="210"/>
            </w:pPr>
            <w:r>
              <w:rPr>
                <w:rFonts w:ascii="宋体" w:hAnsi="宋体" w:hint="eastAsia"/>
                <w:snapToGrid/>
                <w:color w:val="000000"/>
                <w:kern w:val="2"/>
                <w:sz w:val="18"/>
                <w:szCs w:val="18"/>
              </w:rPr>
              <w:t>54：</w:t>
            </w:r>
            <w:r>
              <w:rPr>
                <w:rFonts w:hint="eastAsia"/>
              </w:rPr>
              <w:t>FPXE</w:t>
            </w:r>
          </w:p>
          <w:p w:rsidR="00725878" w:rsidRPr="0080227B" w:rsidRDefault="00725878" w:rsidP="003B1EC7">
            <w:pPr>
              <w:spacing w:line="240" w:lineRule="auto"/>
              <w:ind w:leftChars="100" w:left="210"/>
            </w:pPr>
            <w:r w:rsidRPr="0080227B">
              <w:rPr>
                <w:rFonts w:hint="eastAsia"/>
              </w:rPr>
              <w:t>55</w:t>
            </w:r>
            <w:r w:rsidRPr="0080227B">
              <w:rPr>
                <w:rFonts w:hint="eastAsia"/>
              </w:rPr>
              <w:t>：融资</w:t>
            </w:r>
          </w:p>
          <w:p w:rsidR="001B65B5" w:rsidRDefault="001B65B5" w:rsidP="003B1EC7">
            <w:pPr>
              <w:spacing w:line="240" w:lineRule="auto"/>
              <w:ind w:leftChars="100" w:left="210"/>
              <w:rPr>
                <w:rFonts w:ascii="宋体" w:hAnsi="宋体"/>
                <w:snapToGrid/>
                <w:kern w:val="2"/>
                <w:sz w:val="18"/>
                <w:szCs w:val="18"/>
              </w:rPr>
            </w:pPr>
            <w:r w:rsidRPr="0080227B">
              <w:rPr>
                <w:rFonts w:ascii="宋体" w:hAnsi="宋体" w:hint="eastAsia"/>
                <w:snapToGrid/>
                <w:kern w:val="2"/>
                <w:sz w:val="18"/>
                <w:szCs w:val="18"/>
              </w:rPr>
              <w:t>56：GlobalPay</w:t>
            </w:r>
          </w:p>
          <w:p w:rsidR="00EF1B94" w:rsidRDefault="00EF1B94" w:rsidP="003B1EC7">
            <w:pPr>
              <w:spacing w:line="240" w:lineRule="auto"/>
              <w:ind w:leftChars="100" w:left="210"/>
              <w:rPr>
                <w:rFonts w:ascii="宋体" w:hAnsi="宋体"/>
                <w:snapToGrid/>
                <w:kern w:val="2"/>
                <w:sz w:val="18"/>
                <w:szCs w:val="18"/>
              </w:rPr>
            </w:pPr>
            <w:r>
              <w:rPr>
                <w:rFonts w:ascii="宋体" w:hAnsi="宋体" w:hint="eastAsia"/>
                <w:snapToGrid/>
                <w:kern w:val="2"/>
                <w:sz w:val="18"/>
                <w:szCs w:val="18"/>
              </w:rPr>
              <w:t>57</w:t>
            </w:r>
            <w:r w:rsidR="001822F1">
              <w:rPr>
                <w:rFonts w:ascii="宋体" w:hAnsi="宋体" w:hint="eastAsia"/>
                <w:snapToGrid/>
                <w:kern w:val="2"/>
                <w:sz w:val="18"/>
                <w:szCs w:val="18"/>
              </w:rPr>
              <w:t>：</w:t>
            </w:r>
            <w:r>
              <w:rPr>
                <w:rFonts w:ascii="宋体" w:hAnsi="宋体" w:hint="eastAsia"/>
                <w:snapToGrid/>
                <w:kern w:val="2"/>
                <w:sz w:val="18"/>
                <w:szCs w:val="18"/>
              </w:rPr>
              <w:t>分期</w:t>
            </w:r>
          </w:p>
          <w:p w:rsidR="00E977C8" w:rsidRDefault="00E977C8" w:rsidP="003B1EC7">
            <w:pPr>
              <w:spacing w:line="240" w:lineRule="auto"/>
              <w:ind w:leftChars="100" w:left="210"/>
              <w:rPr>
                <w:rFonts w:ascii="宋体" w:hAnsi="宋体"/>
                <w:snapToGrid/>
                <w:kern w:val="2"/>
                <w:sz w:val="18"/>
                <w:szCs w:val="18"/>
              </w:rPr>
            </w:pPr>
            <w:r>
              <w:rPr>
                <w:rFonts w:ascii="宋体" w:hAnsi="宋体" w:hint="eastAsia"/>
                <w:snapToGrid/>
                <w:kern w:val="2"/>
                <w:sz w:val="18"/>
                <w:szCs w:val="18"/>
              </w:rPr>
              <w:t>58：MP</w:t>
            </w:r>
          </w:p>
          <w:p w:rsidR="004D51D2" w:rsidRDefault="004D51D2" w:rsidP="003B1EC7">
            <w:pPr>
              <w:spacing w:line="240" w:lineRule="auto"/>
              <w:ind w:leftChars="100" w:left="210"/>
              <w:rPr>
                <w:ins w:id="51" w:author="s00150434" w:date="2015-11-03T11:46:00Z"/>
                <w:rFonts w:ascii="宋体" w:hAnsi="宋体"/>
                <w:snapToGrid/>
                <w:kern w:val="2"/>
                <w:sz w:val="18"/>
                <w:szCs w:val="18"/>
              </w:rPr>
            </w:pPr>
            <w:r>
              <w:rPr>
                <w:rFonts w:ascii="宋体" w:hAnsi="宋体" w:hint="eastAsia"/>
                <w:snapToGrid/>
                <w:kern w:val="2"/>
                <w:sz w:val="18"/>
                <w:szCs w:val="18"/>
              </w:rPr>
              <w:t>59：MOLPAY</w:t>
            </w:r>
          </w:p>
          <w:p w:rsidR="003C19B5" w:rsidRDefault="003C19B5" w:rsidP="003B1EC7">
            <w:pPr>
              <w:spacing w:line="240" w:lineRule="auto"/>
              <w:ind w:leftChars="100" w:left="210"/>
              <w:rPr>
                <w:rFonts w:ascii="宋体" w:hAnsi="宋体"/>
                <w:snapToGrid/>
                <w:kern w:val="2"/>
                <w:sz w:val="18"/>
                <w:szCs w:val="18"/>
              </w:rPr>
            </w:pPr>
            <w:ins w:id="52" w:author="s00150434" w:date="2015-11-03T11:46:00Z">
              <w:r>
                <w:rPr>
                  <w:rFonts w:ascii="宋体" w:hAnsi="宋体" w:hint="eastAsia"/>
                  <w:snapToGrid/>
                  <w:kern w:val="2"/>
                  <w:sz w:val="18"/>
                  <w:szCs w:val="18"/>
                </w:rPr>
                <w:t>60：</w:t>
              </w:r>
              <w:r w:rsidRPr="003C19B5">
                <w:rPr>
                  <w:rFonts w:ascii="宋体" w:hAnsi="宋体"/>
                  <w:snapToGrid/>
                  <w:kern w:val="2"/>
                  <w:sz w:val="18"/>
                  <w:szCs w:val="18"/>
                </w:rPr>
                <w:t>MOLPOINTS</w:t>
              </w:r>
            </w:ins>
          </w:p>
          <w:p w:rsidR="004D51D2" w:rsidRPr="0080227B" w:rsidRDefault="004D51D2" w:rsidP="003B1EC7">
            <w:pPr>
              <w:spacing w:line="240" w:lineRule="auto"/>
              <w:ind w:leftChars="100" w:left="210"/>
              <w:rPr>
                <w:rFonts w:ascii="宋体" w:hAnsi="宋体"/>
                <w:snapToGrid/>
                <w:kern w:val="2"/>
                <w:sz w:val="18"/>
                <w:szCs w:val="18"/>
              </w:rPr>
            </w:pPr>
            <w:r>
              <w:rPr>
                <w:rFonts w:ascii="宋体" w:hAnsi="宋体" w:hint="eastAsia"/>
                <w:snapToGrid/>
                <w:kern w:val="2"/>
                <w:sz w:val="18"/>
                <w:szCs w:val="18"/>
              </w:rPr>
              <w:t>100-199：CUSTPAY1-100</w:t>
            </w:r>
          </w:p>
          <w:p w:rsidR="00A76B59" w:rsidRPr="00775C76" w:rsidRDefault="00A76B59" w:rsidP="003B1EC7">
            <w:pPr>
              <w:spacing w:line="240" w:lineRule="auto"/>
              <w:ind w:leftChars="100" w:left="210"/>
            </w:pPr>
            <w:r>
              <w:rPr>
                <w:rFonts w:ascii="宋体" w:hAnsi="宋体" w:hint="eastAsia"/>
                <w:snapToGrid/>
                <w:color w:val="000000"/>
                <w:kern w:val="2"/>
                <w:sz w:val="18"/>
                <w:szCs w:val="18"/>
              </w:rPr>
              <w:t>注：仅仅支持以上红色部分支付方式。</w:t>
            </w:r>
          </w:p>
        </w:tc>
        <w:tc>
          <w:tcPr>
            <w:tcW w:w="709" w:type="dxa"/>
            <w:tcBorders>
              <w:top w:val="single" w:sz="4" w:space="0" w:color="000000"/>
              <w:left w:val="single" w:sz="4" w:space="0" w:color="000000"/>
              <w:bottom w:val="single" w:sz="4" w:space="0" w:color="000000"/>
              <w:right w:val="single" w:sz="4" w:space="0" w:color="000000"/>
            </w:tcBorders>
            <w:vAlign w:val="center"/>
          </w:tcPr>
          <w:p w:rsidR="006A4DD6" w:rsidRPr="00775C76" w:rsidRDefault="007C31D6" w:rsidP="00340FC2">
            <w:pPr>
              <w:jc w:val="both"/>
            </w:pPr>
            <w:r>
              <w:rPr>
                <w:rFonts w:hint="eastAsia"/>
              </w:rPr>
              <w:lastRenderedPageBreak/>
              <w:t>M</w:t>
            </w:r>
          </w:p>
        </w:tc>
      </w:tr>
      <w:tr w:rsidR="009C7399" w:rsidRPr="00270E48" w:rsidTr="00B628B2">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9C7399" w:rsidRDefault="009C7399" w:rsidP="00340FC2">
            <w:pPr>
              <w:ind w:right="-20"/>
              <w:jc w:val="both"/>
            </w:pPr>
            <w:r>
              <w:rPr>
                <w:color w:val="000000" w:themeColor="text1"/>
              </w:rPr>
              <w:lastRenderedPageBreak/>
              <w:t>partner</w:t>
            </w:r>
            <w:r>
              <w:rPr>
                <w:rFonts w:hint="eastAsia"/>
                <w:color w:val="000000" w:themeColor="text1"/>
              </w:rPr>
              <w:t>IDs</w:t>
            </w:r>
          </w:p>
        </w:tc>
        <w:tc>
          <w:tcPr>
            <w:tcW w:w="1134" w:type="dxa"/>
            <w:tcBorders>
              <w:top w:val="single" w:sz="4" w:space="0" w:color="000000"/>
              <w:left w:val="single" w:sz="4" w:space="0" w:color="000000"/>
              <w:bottom w:val="single" w:sz="4" w:space="0" w:color="000000"/>
              <w:right w:val="single" w:sz="4" w:space="0" w:color="000000"/>
            </w:tcBorders>
            <w:vAlign w:val="center"/>
          </w:tcPr>
          <w:p w:rsidR="009C7399" w:rsidRDefault="009C7399" w:rsidP="00515039">
            <w:pPr>
              <w:spacing w:line="307" w:lineRule="exact"/>
              <w:ind w:right="-20"/>
              <w:jc w:val="both"/>
            </w:pPr>
            <w:r>
              <w:rPr>
                <w:rFonts w:hint="eastAsia"/>
              </w:rPr>
              <w:t>Array of</w:t>
            </w:r>
          </w:p>
          <w:p w:rsidR="009C7399" w:rsidRPr="00286EBC" w:rsidRDefault="009C7399" w:rsidP="00340FC2">
            <w:pPr>
              <w:ind w:right="-20"/>
              <w:jc w:val="both"/>
            </w:pPr>
            <w:r>
              <w:rPr>
                <w:rFonts w:hint="eastAsia"/>
              </w:rPr>
              <w:t>PartnerObj</w:t>
            </w:r>
          </w:p>
        </w:tc>
        <w:tc>
          <w:tcPr>
            <w:tcW w:w="4820" w:type="dxa"/>
            <w:tcBorders>
              <w:top w:val="single" w:sz="4" w:space="0" w:color="000000"/>
              <w:left w:val="single" w:sz="4" w:space="0" w:color="000000"/>
              <w:bottom w:val="single" w:sz="4" w:space="0" w:color="000000"/>
              <w:right w:val="single" w:sz="4" w:space="0" w:color="000000"/>
            </w:tcBorders>
            <w:vAlign w:val="center"/>
          </w:tcPr>
          <w:p w:rsidR="009C7399" w:rsidRDefault="009C7399" w:rsidP="00515039">
            <w:pPr>
              <w:spacing w:line="312" w:lineRule="exact"/>
              <w:ind w:right="-20"/>
              <w:jc w:val="both"/>
            </w:pPr>
            <w:r>
              <w:rPr>
                <w:rFonts w:hint="eastAsia"/>
              </w:rPr>
              <w:t>收款帐户</w:t>
            </w:r>
            <w:r>
              <w:rPr>
                <w:rFonts w:hint="eastAsia"/>
              </w:rPr>
              <w:t>ID</w:t>
            </w:r>
            <w:r>
              <w:rPr>
                <w:rFonts w:hint="eastAsia"/>
              </w:rPr>
              <w:t>列表，仅支持华为自有应用，</w:t>
            </w:r>
          </w:p>
          <w:p w:rsidR="009C7399" w:rsidRDefault="009C7399" w:rsidP="00515039">
            <w:pPr>
              <w:spacing w:line="312" w:lineRule="exact"/>
              <w:ind w:right="-20"/>
              <w:jc w:val="both"/>
            </w:pPr>
            <w:r>
              <w:rPr>
                <w:rFonts w:hint="eastAsia"/>
              </w:rPr>
              <w:t>通过</w:t>
            </w:r>
            <w:r>
              <w:rPr>
                <w:rFonts w:hint="eastAsia"/>
              </w:rPr>
              <w:t>userID</w:t>
            </w:r>
            <w:r>
              <w:rPr>
                <w:rFonts w:hint="eastAsia"/>
              </w:rPr>
              <w:t>是否为配置的自用应用帐号列表判断。</w:t>
            </w:r>
          </w:p>
          <w:p w:rsidR="009C7399" w:rsidRDefault="009C7399" w:rsidP="009C7399">
            <w:pPr>
              <w:pStyle w:val="100"/>
            </w:pPr>
            <w:r>
              <w:rPr>
                <w:rFonts w:hint="eastAsia"/>
              </w:rPr>
              <w:t>注：该帐户</w:t>
            </w:r>
            <w:r>
              <w:rPr>
                <w:rFonts w:hint="eastAsia"/>
              </w:rPr>
              <w:t>ID</w:t>
            </w:r>
            <w:r>
              <w:rPr>
                <w:rFonts w:hint="eastAsia"/>
              </w:rPr>
              <w:t>列表需要预先在支付平台配置。当前仅支持易宝。</w:t>
            </w:r>
          </w:p>
          <w:p w:rsidR="006349FF" w:rsidRDefault="006349FF" w:rsidP="009C7399">
            <w:pPr>
              <w:pStyle w:val="100"/>
              <w:rPr>
                <w:rFonts w:ascii="Arial" w:hAnsi="Arial" w:cs="Arial"/>
                <w:szCs w:val="24"/>
              </w:rPr>
            </w:pPr>
            <w:r>
              <w:rPr>
                <w:rFonts w:hint="eastAsia"/>
              </w:rPr>
              <w:t>注：易宝实名系统忽略该参数。</w:t>
            </w:r>
          </w:p>
        </w:tc>
        <w:tc>
          <w:tcPr>
            <w:tcW w:w="709" w:type="dxa"/>
            <w:tcBorders>
              <w:top w:val="single" w:sz="4" w:space="0" w:color="000000"/>
              <w:left w:val="single" w:sz="4" w:space="0" w:color="000000"/>
              <w:bottom w:val="single" w:sz="4" w:space="0" w:color="000000"/>
              <w:right w:val="single" w:sz="4" w:space="0" w:color="000000"/>
            </w:tcBorders>
            <w:vAlign w:val="center"/>
          </w:tcPr>
          <w:p w:rsidR="009C7399" w:rsidRDefault="009C7399" w:rsidP="00340FC2">
            <w:pPr>
              <w:jc w:val="both"/>
            </w:pPr>
            <w:r>
              <w:rPr>
                <w:rFonts w:hint="eastAsia"/>
                <w:color w:val="000000" w:themeColor="text1"/>
              </w:rPr>
              <w:t>O</w:t>
            </w:r>
          </w:p>
        </w:tc>
      </w:tr>
      <w:tr w:rsidR="004E5B24" w:rsidRPr="00270E48" w:rsidTr="00B628B2">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4E5B24" w:rsidRDefault="004E5B24" w:rsidP="00340FC2">
            <w:pPr>
              <w:ind w:right="-20"/>
              <w:jc w:val="both"/>
            </w:pPr>
            <w:r>
              <w:rPr>
                <w:rFonts w:hint="eastAsia"/>
              </w:rPr>
              <w:t>serviceCatalog</w:t>
            </w:r>
          </w:p>
        </w:tc>
        <w:tc>
          <w:tcPr>
            <w:tcW w:w="1134" w:type="dxa"/>
            <w:tcBorders>
              <w:top w:val="single" w:sz="4" w:space="0" w:color="000000"/>
              <w:left w:val="single" w:sz="4" w:space="0" w:color="000000"/>
              <w:bottom w:val="single" w:sz="4" w:space="0" w:color="000000"/>
              <w:right w:val="single" w:sz="4" w:space="0" w:color="000000"/>
            </w:tcBorders>
            <w:vAlign w:val="center"/>
          </w:tcPr>
          <w:p w:rsidR="004E5B24" w:rsidRPr="00286EBC" w:rsidRDefault="004E5B24" w:rsidP="00340FC2">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EC6157" w:rsidRDefault="00E31C58" w:rsidP="00E31C58">
            <w:pPr>
              <w:pStyle w:val="100"/>
            </w:pPr>
            <w:r>
              <w:rPr>
                <w:rFonts w:hint="eastAsia"/>
              </w:rPr>
              <w:t>服务目录，取值参考“枚举值说明章节”</w:t>
            </w:r>
          </w:p>
          <w:p w:rsidR="00C72DB7" w:rsidRDefault="000B04E6" w:rsidP="00E31C58">
            <w:pPr>
              <w:pStyle w:val="100"/>
            </w:pPr>
            <w:r>
              <w:rPr>
                <w:rFonts w:hint="eastAsia"/>
              </w:rPr>
              <w:t>注：</w:t>
            </w:r>
            <w:r w:rsidR="00C72DB7">
              <w:rPr>
                <w:rFonts w:hint="eastAsia"/>
              </w:rPr>
              <w:t>H8</w:t>
            </w:r>
            <w:r w:rsidR="00C72DB7">
              <w:rPr>
                <w:rFonts w:hint="eastAsia"/>
              </w:rPr>
              <w:t>、</w:t>
            </w:r>
            <w:r w:rsidR="00C72DB7">
              <w:rPr>
                <w:rFonts w:hint="eastAsia"/>
              </w:rPr>
              <w:t>H9</w:t>
            </w:r>
            <w:r w:rsidR="00145E1E">
              <w:rPr>
                <w:rFonts w:hint="eastAsia"/>
              </w:rPr>
              <w:t>必须结合借记卡实名绑卡操作；</w:t>
            </w:r>
          </w:p>
          <w:p w:rsidR="002F6EC3" w:rsidRDefault="000B04E6" w:rsidP="001410DC">
            <w:pPr>
              <w:pStyle w:val="100"/>
              <w:rPr>
                <w:rFonts w:ascii="Arial" w:hAnsi="Arial" w:cs="Arial"/>
                <w:szCs w:val="24"/>
              </w:rPr>
            </w:pPr>
            <w:r>
              <w:rPr>
                <w:rFonts w:hint="eastAsia"/>
              </w:rPr>
              <w:t>注：</w:t>
            </w:r>
            <w:r w:rsidR="002F6EC3">
              <w:rPr>
                <w:rFonts w:hint="eastAsia"/>
              </w:rPr>
              <w:t>对于</w:t>
            </w:r>
            <w:r w:rsidR="002F6EC3">
              <w:rPr>
                <w:rFonts w:hint="eastAsia"/>
              </w:rPr>
              <w:t>X33</w:t>
            </w:r>
            <w:r w:rsidR="002F6EC3">
              <w:rPr>
                <w:rFonts w:hint="eastAsia"/>
              </w:rPr>
              <w:t>，限制只有余额和</w:t>
            </w:r>
            <w:r w:rsidR="001410DC">
              <w:rPr>
                <w:rFonts w:hint="eastAsia"/>
              </w:rPr>
              <w:t>易宝银行卡，包括新老客户的的卡号和实名、非实名绑卡支付。</w:t>
            </w:r>
          </w:p>
        </w:tc>
        <w:tc>
          <w:tcPr>
            <w:tcW w:w="709" w:type="dxa"/>
            <w:tcBorders>
              <w:top w:val="single" w:sz="4" w:space="0" w:color="000000"/>
              <w:left w:val="single" w:sz="4" w:space="0" w:color="000000"/>
              <w:bottom w:val="single" w:sz="4" w:space="0" w:color="000000"/>
              <w:right w:val="single" w:sz="4" w:space="0" w:color="000000"/>
            </w:tcBorders>
            <w:vAlign w:val="center"/>
          </w:tcPr>
          <w:p w:rsidR="004E5B24" w:rsidRDefault="004E5B24" w:rsidP="00340FC2">
            <w:pPr>
              <w:jc w:val="both"/>
            </w:pPr>
            <w:r>
              <w:rPr>
                <w:rFonts w:hint="eastAsia"/>
              </w:rPr>
              <w:t>M</w:t>
            </w:r>
          </w:p>
        </w:tc>
      </w:tr>
      <w:tr w:rsidR="00D42D2C" w:rsidRPr="00270E48" w:rsidTr="00B628B2">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D42D2C" w:rsidRDefault="00D42D2C" w:rsidP="00340FC2">
            <w:pPr>
              <w:ind w:right="-20"/>
              <w:jc w:val="both"/>
            </w:pPr>
            <w:r>
              <w:rPr>
                <w:rFonts w:hint="eastAsia"/>
              </w:rPr>
              <w:t>currency</w:t>
            </w:r>
          </w:p>
        </w:tc>
        <w:tc>
          <w:tcPr>
            <w:tcW w:w="1134" w:type="dxa"/>
            <w:tcBorders>
              <w:top w:val="single" w:sz="4" w:space="0" w:color="000000"/>
              <w:left w:val="single" w:sz="4" w:space="0" w:color="000000"/>
              <w:bottom w:val="single" w:sz="4" w:space="0" w:color="000000"/>
              <w:right w:val="single" w:sz="4" w:space="0" w:color="000000"/>
            </w:tcBorders>
            <w:vAlign w:val="center"/>
          </w:tcPr>
          <w:p w:rsidR="00D42D2C" w:rsidRPr="00286EBC" w:rsidRDefault="00D42D2C" w:rsidP="00340FC2">
            <w:pPr>
              <w:ind w:right="-20"/>
              <w:jc w:val="both"/>
            </w:pPr>
            <w:r>
              <w:rPr>
                <w:rFonts w:hint="eastAsia"/>
              </w:rPr>
              <w:t>int</w:t>
            </w:r>
          </w:p>
        </w:tc>
        <w:tc>
          <w:tcPr>
            <w:tcW w:w="4820" w:type="dxa"/>
            <w:tcBorders>
              <w:top w:val="single" w:sz="4" w:space="0" w:color="000000"/>
              <w:left w:val="single" w:sz="4" w:space="0" w:color="000000"/>
              <w:bottom w:val="single" w:sz="4" w:space="0" w:color="000000"/>
              <w:right w:val="single" w:sz="4" w:space="0" w:color="000000"/>
            </w:tcBorders>
            <w:vAlign w:val="center"/>
          </w:tcPr>
          <w:p w:rsidR="00D42D2C" w:rsidRDefault="00D42D2C" w:rsidP="00B628B2">
            <w:pPr>
              <w:spacing w:line="312" w:lineRule="exact"/>
              <w:ind w:right="-20"/>
              <w:jc w:val="both"/>
            </w:pPr>
            <w:r>
              <w:rPr>
                <w:rFonts w:hint="eastAsia"/>
              </w:rPr>
              <w:t>币种，仅仅支付</w:t>
            </w:r>
            <w:r>
              <w:rPr>
                <w:rFonts w:hint="eastAsia"/>
              </w:rPr>
              <w:t>156</w:t>
            </w:r>
            <w:r>
              <w:rPr>
                <w:rFonts w:hint="eastAsia"/>
              </w:rPr>
              <w:t>，表示人民币</w:t>
            </w:r>
          </w:p>
        </w:tc>
        <w:tc>
          <w:tcPr>
            <w:tcW w:w="709" w:type="dxa"/>
            <w:tcBorders>
              <w:top w:val="single" w:sz="4" w:space="0" w:color="000000"/>
              <w:left w:val="single" w:sz="4" w:space="0" w:color="000000"/>
              <w:bottom w:val="single" w:sz="4" w:space="0" w:color="000000"/>
              <w:right w:val="single" w:sz="4" w:space="0" w:color="000000"/>
            </w:tcBorders>
            <w:vAlign w:val="center"/>
          </w:tcPr>
          <w:p w:rsidR="00D42D2C" w:rsidRPr="00D42D2C" w:rsidRDefault="00D42D2C" w:rsidP="00340FC2">
            <w:pPr>
              <w:jc w:val="both"/>
            </w:pPr>
            <w:r>
              <w:rPr>
                <w:rFonts w:hint="eastAsia"/>
              </w:rPr>
              <w:t>M</w:t>
            </w:r>
          </w:p>
        </w:tc>
      </w:tr>
      <w:tr w:rsidR="006A4DD6" w:rsidRPr="00270E48" w:rsidTr="00B628B2">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6A4DD6" w:rsidRPr="00F21E56" w:rsidRDefault="006A4DD6" w:rsidP="00340FC2">
            <w:pPr>
              <w:ind w:right="-20"/>
              <w:jc w:val="both"/>
            </w:pPr>
            <w:r w:rsidRPr="00F21E56">
              <w:t>amount</w:t>
            </w:r>
          </w:p>
        </w:tc>
        <w:tc>
          <w:tcPr>
            <w:tcW w:w="1134" w:type="dxa"/>
            <w:tcBorders>
              <w:top w:val="single" w:sz="4" w:space="0" w:color="000000"/>
              <w:left w:val="single" w:sz="4" w:space="0" w:color="000000"/>
              <w:bottom w:val="single" w:sz="4" w:space="0" w:color="000000"/>
              <w:right w:val="single" w:sz="4" w:space="0" w:color="000000"/>
            </w:tcBorders>
            <w:vAlign w:val="center"/>
          </w:tcPr>
          <w:p w:rsidR="006A4DD6" w:rsidRPr="00286EBC" w:rsidRDefault="00AE2841" w:rsidP="00340FC2">
            <w:pPr>
              <w:ind w:right="-20"/>
              <w:jc w:val="both"/>
            </w:pPr>
            <w:r>
              <w:rPr>
                <w:rFonts w:hint="eastAsia"/>
              </w:rPr>
              <w:t>long</w:t>
            </w:r>
          </w:p>
        </w:tc>
        <w:tc>
          <w:tcPr>
            <w:tcW w:w="4820" w:type="dxa"/>
            <w:tcBorders>
              <w:top w:val="single" w:sz="4" w:space="0" w:color="000000"/>
              <w:left w:val="single" w:sz="4" w:space="0" w:color="000000"/>
              <w:bottom w:val="single" w:sz="4" w:space="0" w:color="000000"/>
              <w:right w:val="single" w:sz="4" w:space="0" w:color="000000"/>
            </w:tcBorders>
            <w:vAlign w:val="center"/>
          </w:tcPr>
          <w:p w:rsidR="006A4DD6" w:rsidRDefault="006A4DD6" w:rsidP="00D643C9">
            <w:pPr>
              <w:spacing w:line="312" w:lineRule="exact"/>
              <w:ind w:right="-20"/>
              <w:jc w:val="both"/>
            </w:pPr>
            <w:r>
              <w:rPr>
                <w:rFonts w:hint="eastAsia"/>
              </w:rPr>
              <w:t>商</w:t>
            </w:r>
            <w:r w:rsidRPr="00F063EA">
              <w:rPr>
                <w:rFonts w:hint="eastAsia"/>
              </w:rPr>
              <w:t>品所要支付金额</w:t>
            </w:r>
            <w:r w:rsidR="00D643C9">
              <w:rPr>
                <w:rFonts w:hint="eastAsia"/>
              </w:rPr>
              <w:t>，单位分</w:t>
            </w:r>
          </w:p>
        </w:tc>
        <w:tc>
          <w:tcPr>
            <w:tcW w:w="709" w:type="dxa"/>
            <w:tcBorders>
              <w:top w:val="single" w:sz="4" w:space="0" w:color="000000"/>
              <w:left w:val="single" w:sz="4" w:space="0" w:color="000000"/>
              <w:bottom w:val="single" w:sz="4" w:space="0" w:color="000000"/>
              <w:right w:val="single" w:sz="4" w:space="0" w:color="000000"/>
            </w:tcBorders>
            <w:vAlign w:val="center"/>
          </w:tcPr>
          <w:p w:rsidR="006A4DD6" w:rsidRPr="00775C76" w:rsidRDefault="007C31D6" w:rsidP="00340FC2">
            <w:pPr>
              <w:jc w:val="both"/>
            </w:pPr>
            <w:r>
              <w:rPr>
                <w:rFonts w:hint="eastAsia"/>
              </w:rPr>
              <w:t>M</w:t>
            </w:r>
          </w:p>
        </w:tc>
      </w:tr>
      <w:tr w:rsidR="009E2BF1" w:rsidRPr="00270E48" w:rsidTr="00B628B2">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9E2BF1" w:rsidRPr="00F21E56" w:rsidRDefault="009E2BF1" w:rsidP="00340FC2">
            <w:pPr>
              <w:ind w:right="-20"/>
              <w:jc w:val="both"/>
            </w:pPr>
            <w:r w:rsidRPr="00F21E56">
              <w:t>time</w:t>
            </w:r>
          </w:p>
        </w:tc>
        <w:tc>
          <w:tcPr>
            <w:tcW w:w="1134" w:type="dxa"/>
            <w:tcBorders>
              <w:top w:val="single" w:sz="4" w:space="0" w:color="000000"/>
              <w:left w:val="single" w:sz="4" w:space="0" w:color="000000"/>
              <w:bottom w:val="single" w:sz="4" w:space="0" w:color="000000"/>
              <w:right w:val="single" w:sz="4" w:space="0" w:color="000000"/>
            </w:tcBorders>
            <w:vAlign w:val="center"/>
          </w:tcPr>
          <w:p w:rsidR="009E2BF1" w:rsidRDefault="006638EE" w:rsidP="00340FC2">
            <w:pPr>
              <w:ind w:right="-20"/>
              <w:jc w:val="both"/>
            </w:pPr>
            <w:r>
              <w:rPr>
                <w:rFonts w:hint="eastAsia"/>
              </w:rPr>
              <w:t>long</w:t>
            </w:r>
          </w:p>
        </w:tc>
        <w:tc>
          <w:tcPr>
            <w:tcW w:w="4820" w:type="dxa"/>
            <w:tcBorders>
              <w:top w:val="single" w:sz="4" w:space="0" w:color="000000"/>
              <w:left w:val="single" w:sz="4" w:space="0" w:color="000000"/>
              <w:bottom w:val="single" w:sz="4" w:space="0" w:color="000000"/>
              <w:right w:val="single" w:sz="4" w:space="0" w:color="000000"/>
            </w:tcBorders>
            <w:vAlign w:val="center"/>
          </w:tcPr>
          <w:p w:rsidR="009E2BF1" w:rsidRDefault="009E2BF1" w:rsidP="00D643C9">
            <w:pPr>
              <w:spacing w:line="312" w:lineRule="exact"/>
              <w:ind w:right="-20"/>
              <w:jc w:val="both"/>
            </w:pPr>
            <w:r>
              <w:t>Java</w:t>
            </w:r>
            <w:r w:rsidRPr="008F4AD1">
              <w:rPr>
                <w:rFonts w:hint="eastAsia"/>
              </w:rPr>
              <w:t>时间戳</w:t>
            </w:r>
            <w:r w:rsidRPr="008F4AD1">
              <w:t xml:space="preserve"> (</w:t>
            </w:r>
            <w:r w:rsidRPr="008F4AD1">
              <w:rPr>
                <w:rFonts w:hint="eastAsia"/>
              </w:rPr>
              <w:t>自</w:t>
            </w:r>
            <w:r w:rsidRPr="008F4AD1">
              <w:t>1970</w:t>
            </w:r>
            <w:r w:rsidRPr="008F4AD1">
              <w:rPr>
                <w:rFonts w:hint="eastAsia"/>
              </w:rPr>
              <w:t>年</w:t>
            </w:r>
            <w:r w:rsidRPr="008F4AD1">
              <w:t>1</w:t>
            </w:r>
            <w:r w:rsidRPr="008F4AD1">
              <w:rPr>
                <w:rFonts w:hint="eastAsia"/>
              </w:rPr>
              <w:t>月</w:t>
            </w:r>
            <w:r w:rsidRPr="008F4AD1">
              <w:t>1</w:t>
            </w:r>
            <w:r w:rsidRPr="008F4AD1">
              <w:rPr>
                <w:rFonts w:hint="eastAsia"/>
              </w:rPr>
              <w:t>日</w:t>
            </w:r>
            <w:r w:rsidRPr="008F4AD1">
              <w:t>0</w:t>
            </w:r>
            <w:r w:rsidRPr="008F4AD1">
              <w:rPr>
                <w:rFonts w:hint="eastAsia"/>
              </w:rPr>
              <w:t>时起的毫秒数</w:t>
            </w:r>
            <w:r w:rsidRPr="008F4AD1">
              <w:t xml:space="preserve">) </w:t>
            </w:r>
          </w:p>
        </w:tc>
        <w:tc>
          <w:tcPr>
            <w:tcW w:w="709" w:type="dxa"/>
            <w:tcBorders>
              <w:top w:val="single" w:sz="4" w:space="0" w:color="000000"/>
              <w:left w:val="single" w:sz="4" w:space="0" w:color="000000"/>
              <w:bottom w:val="single" w:sz="4" w:space="0" w:color="000000"/>
              <w:right w:val="single" w:sz="4" w:space="0" w:color="000000"/>
            </w:tcBorders>
            <w:vAlign w:val="center"/>
          </w:tcPr>
          <w:p w:rsidR="009E2BF1" w:rsidRDefault="009E2BF1" w:rsidP="00340FC2">
            <w:pPr>
              <w:jc w:val="both"/>
            </w:pPr>
            <w:r>
              <w:rPr>
                <w:rFonts w:hint="eastAsia"/>
              </w:rPr>
              <w:t>M</w:t>
            </w:r>
          </w:p>
        </w:tc>
      </w:tr>
      <w:tr w:rsidR="006A4DD6" w:rsidRPr="00270E48" w:rsidTr="00B628B2">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6A4DD6" w:rsidRPr="00F21E56" w:rsidRDefault="006A4DD6" w:rsidP="00340FC2">
            <w:pPr>
              <w:ind w:right="-20"/>
              <w:jc w:val="both"/>
            </w:pPr>
            <w:r w:rsidRPr="00F21E56">
              <w:t>productName</w:t>
            </w:r>
          </w:p>
        </w:tc>
        <w:tc>
          <w:tcPr>
            <w:tcW w:w="1134" w:type="dxa"/>
            <w:tcBorders>
              <w:top w:val="single" w:sz="4" w:space="0" w:color="000000"/>
              <w:left w:val="single" w:sz="4" w:space="0" w:color="000000"/>
              <w:bottom w:val="single" w:sz="4" w:space="0" w:color="000000"/>
              <w:right w:val="single" w:sz="4" w:space="0" w:color="000000"/>
            </w:tcBorders>
            <w:vAlign w:val="center"/>
          </w:tcPr>
          <w:p w:rsidR="006A4DD6" w:rsidRPr="00286EBC" w:rsidRDefault="001470F9" w:rsidP="00340FC2">
            <w:pPr>
              <w:ind w:right="-20"/>
              <w:jc w:val="both"/>
            </w:pPr>
            <w:r>
              <w:rPr>
                <w:rFonts w:hint="eastAsia"/>
              </w:rPr>
              <w:t>String(50</w:t>
            </w:r>
            <w:r w:rsidR="006A4DD6">
              <w:rPr>
                <w:rFonts w:hint="eastAsia"/>
              </w:rPr>
              <w:t>)</w:t>
            </w:r>
          </w:p>
        </w:tc>
        <w:tc>
          <w:tcPr>
            <w:tcW w:w="4820" w:type="dxa"/>
            <w:tcBorders>
              <w:top w:val="single" w:sz="4" w:space="0" w:color="000000"/>
              <w:left w:val="single" w:sz="4" w:space="0" w:color="000000"/>
              <w:bottom w:val="single" w:sz="4" w:space="0" w:color="000000"/>
              <w:right w:val="single" w:sz="4" w:space="0" w:color="000000"/>
            </w:tcBorders>
            <w:vAlign w:val="center"/>
          </w:tcPr>
          <w:p w:rsidR="006A4DD6" w:rsidRDefault="006A4DD6" w:rsidP="00B628B2">
            <w:pPr>
              <w:spacing w:line="312" w:lineRule="exact"/>
              <w:ind w:right="-20"/>
              <w:jc w:val="both"/>
            </w:pPr>
            <w:r>
              <w:rPr>
                <w:rFonts w:hint="eastAsia"/>
              </w:rPr>
              <w:t>商品名称</w:t>
            </w:r>
            <w:r>
              <w:t xml:space="preserve"> </w:t>
            </w:r>
          </w:p>
        </w:tc>
        <w:tc>
          <w:tcPr>
            <w:tcW w:w="709" w:type="dxa"/>
            <w:tcBorders>
              <w:top w:val="single" w:sz="4" w:space="0" w:color="000000"/>
              <w:left w:val="single" w:sz="4" w:space="0" w:color="000000"/>
              <w:bottom w:val="single" w:sz="4" w:space="0" w:color="000000"/>
              <w:right w:val="single" w:sz="4" w:space="0" w:color="000000"/>
            </w:tcBorders>
            <w:vAlign w:val="center"/>
          </w:tcPr>
          <w:p w:rsidR="006A4DD6" w:rsidRPr="00775C76" w:rsidRDefault="007C31D6" w:rsidP="00340FC2">
            <w:pPr>
              <w:jc w:val="both"/>
            </w:pPr>
            <w:r>
              <w:rPr>
                <w:rFonts w:hint="eastAsia"/>
              </w:rPr>
              <w:t>M</w:t>
            </w:r>
          </w:p>
        </w:tc>
      </w:tr>
      <w:tr w:rsidR="006A4DD6" w:rsidRPr="00270E48" w:rsidTr="00B628B2">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6A4DD6" w:rsidRPr="00F21E56" w:rsidRDefault="006A4DD6" w:rsidP="00340FC2">
            <w:pPr>
              <w:ind w:right="-20"/>
              <w:jc w:val="both"/>
            </w:pPr>
            <w:r w:rsidRPr="00F21E56">
              <w:t>productDesc</w:t>
            </w:r>
          </w:p>
        </w:tc>
        <w:tc>
          <w:tcPr>
            <w:tcW w:w="1134" w:type="dxa"/>
            <w:tcBorders>
              <w:top w:val="single" w:sz="4" w:space="0" w:color="000000"/>
              <w:left w:val="single" w:sz="4" w:space="0" w:color="000000"/>
              <w:bottom w:val="single" w:sz="4" w:space="0" w:color="000000"/>
              <w:right w:val="single" w:sz="4" w:space="0" w:color="000000"/>
            </w:tcBorders>
            <w:vAlign w:val="center"/>
          </w:tcPr>
          <w:p w:rsidR="006A4DD6" w:rsidRPr="00286EBC" w:rsidRDefault="001470F9" w:rsidP="00340FC2">
            <w:pPr>
              <w:ind w:right="-20"/>
              <w:jc w:val="both"/>
            </w:pPr>
            <w:r>
              <w:rPr>
                <w:rFonts w:hint="eastAsia"/>
              </w:rPr>
              <w:t>String(100</w:t>
            </w:r>
            <w:r w:rsidR="006A4DD6">
              <w:rPr>
                <w:rFonts w:hint="eastAsia"/>
              </w:rPr>
              <w:t>）</w:t>
            </w:r>
          </w:p>
        </w:tc>
        <w:tc>
          <w:tcPr>
            <w:tcW w:w="4820" w:type="dxa"/>
            <w:tcBorders>
              <w:top w:val="single" w:sz="4" w:space="0" w:color="000000"/>
              <w:left w:val="single" w:sz="4" w:space="0" w:color="000000"/>
              <w:bottom w:val="single" w:sz="4" w:space="0" w:color="000000"/>
              <w:right w:val="single" w:sz="4" w:space="0" w:color="000000"/>
            </w:tcBorders>
            <w:vAlign w:val="center"/>
          </w:tcPr>
          <w:p w:rsidR="006A4DD6" w:rsidRDefault="001C78B7" w:rsidP="00340FC2">
            <w:pPr>
              <w:spacing w:line="240" w:lineRule="auto"/>
              <w:ind w:right="-20"/>
              <w:jc w:val="both"/>
            </w:pPr>
            <w:r>
              <w:rPr>
                <w:rFonts w:hint="eastAsia"/>
              </w:rPr>
              <w:t>商品</w:t>
            </w:r>
            <w:r w:rsidR="006A4DD6">
              <w:rPr>
                <w:rFonts w:hint="eastAsia"/>
              </w:rPr>
              <w:t>描述</w:t>
            </w:r>
          </w:p>
        </w:tc>
        <w:tc>
          <w:tcPr>
            <w:tcW w:w="709" w:type="dxa"/>
            <w:tcBorders>
              <w:top w:val="single" w:sz="4" w:space="0" w:color="000000"/>
              <w:left w:val="single" w:sz="4" w:space="0" w:color="000000"/>
              <w:bottom w:val="single" w:sz="4" w:space="0" w:color="000000"/>
              <w:right w:val="single" w:sz="4" w:space="0" w:color="000000"/>
            </w:tcBorders>
            <w:vAlign w:val="center"/>
          </w:tcPr>
          <w:p w:rsidR="006A4DD6" w:rsidRPr="00775C76" w:rsidRDefault="007C31D6" w:rsidP="00340FC2">
            <w:pPr>
              <w:spacing w:line="240" w:lineRule="auto"/>
              <w:jc w:val="both"/>
            </w:pPr>
            <w:r>
              <w:rPr>
                <w:rFonts w:hint="eastAsia"/>
              </w:rPr>
              <w:t>M</w:t>
            </w:r>
          </w:p>
        </w:tc>
      </w:tr>
      <w:tr w:rsidR="006A4DD6" w:rsidRPr="00270E48" w:rsidTr="00B628B2">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6A4DD6" w:rsidRDefault="006A4DD6" w:rsidP="00340FC2">
            <w:pPr>
              <w:ind w:right="-20"/>
              <w:jc w:val="both"/>
            </w:pPr>
            <w:r>
              <w:rPr>
                <w:rFonts w:hint="eastAsia"/>
              </w:rPr>
              <w:t>url</w:t>
            </w:r>
          </w:p>
        </w:tc>
        <w:tc>
          <w:tcPr>
            <w:tcW w:w="1134" w:type="dxa"/>
            <w:tcBorders>
              <w:top w:val="single" w:sz="4" w:space="0" w:color="000000"/>
              <w:left w:val="single" w:sz="4" w:space="0" w:color="000000"/>
              <w:bottom w:val="single" w:sz="4" w:space="0" w:color="000000"/>
              <w:right w:val="single" w:sz="4" w:space="0" w:color="000000"/>
            </w:tcBorders>
            <w:vAlign w:val="center"/>
          </w:tcPr>
          <w:p w:rsidR="006A4DD6" w:rsidRDefault="006A4DD6" w:rsidP="00340FC2">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6A4DD6" w:rsidRDefault="006A4DD6" w:rsidP="00340FC2">
            <w:pPr>
              <w:spacing w:line="312" w:lineRule="exact"/>
              <w:ind w:right="-20"/>
              <w:jc w:val="both"/>
            </w:pPr>
            <w:r>
              <w:rPr>
                <w:rFonts w:hint="eastAsia"/>
              </w:rPr>
              <w:t>回调</w:t>
            </w:r>
            <w:r>
              <w:rPr>
                <w:rFonts w:hint="eastAsia"/>
              </w:rPr>
              <w:t>url</w:t>
            </w:r>
            <w:r>
              <w:rPr>
                <w:rFonts w:hint="eastAsia"/>
              </w:rPr>
              <w:t>，在输入的情况下，且服务端没有配置回调</w:t>
            </w:r>
            <w:r>
              <w:rPr>
                <w:rFonts w:hint="eastAsia"/>
              </w:rPr>
              <w:t>url</w:t>
            </w:r>
            <w:r>
              <w:rPr>
                <w:rFonts w:hint="eastAsia"/>
              </w:rPr>
              <w:t>情况下，将使用该</w:t>
            </w:r>
            <w:r>
              <w:rPr>
                <w:rFonts w:hint="eastAsia"/>
              </w:rPr>
              <w:t>url</w:t>
            </w:r>
            <w:r>
              <w:rPr>
                <w:rFonts w:hint="eastAsia"/>
              </w:rPr>
              <w:t>通知商户服务器。</w:t>
            </w:r>
          </w:p>
        </w:tc>
        <w:tc>
          <w:tcPr>
            <w:tcW w:w="709" w:type="dxa"/>
            <w:tcBorders>
              <w:top w:val="single" w:sz="4" w:space="0" w:color="000000"/>
              <w:left w:val="single" w:sz="4" w:space="0" w:color="000000"/>
              <w:bottom w:val="single" w:sz="4" w:space="0" w:color="000000"/>
              <w:right w:val="single" w:sz="4" w:space="0" w:color="000000"/>
            </w:tcBorders>
            <w:vAlign w:val="center"/>
          </w:tcPr>
          <w:p w:rsidR="006A4DD6" w:rsidRPr="00F3512B" w:rsidRDefault="007C31D6" w:rsidP="00340FC2">
            <w:pPr>
              <w:jc w:val="both"/>
            </w:pPr>
            <w:r>
              <w:rPr>
                <w:rFonts w:hint="eastAsia"/>
              </w:rPr>
              <w:t>O</w:t>
            </w:r>
          </w:p>
        </w:tc>
      </w:tr>
      <w:tr w:rsidR="001C78B7" w:rsidRPr="00270E48" w:rsidTr="00B628B2">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1C78B7" w:rsidRDefault="001C78B7" w:rsidP="00340FC2">
            <w:pPr>
              <w:ind w:right="-20"/>
              <w:jc w:val="both"/>
            </w:pPr>
            <w:r>
              <w:rPr>
                <w:rFonts w:hint="eastAsia"/>
              </w:rPr>
              <w:t>reservedInfor</w:t>
            </w:r>
          </w:p>
        </w:tc>
        <w:tc>
          <w:tcPr>
            <w:tcW w:w="1134" w:type="dxa"/>
            <w:tcBorders>
              <w:top w:val="single" w:sz="4" w:space="0" w:color="000000"/>
              <w:left w:val="single" w:sz="4" w:space="0" w:color="000000"/>
              <w:bottom w:val="single" w:sz="4" w:space="0" w:color="000000"/>
              <w:right w:val="single" w:sz="4" w:space="0" w:color="000000"/>
            </w:tcBorders>
            <w:vAlign w:val="center"/>
          </w:tcPr>
          <w:p w:rsidR="001C78B7" w:rsidRDefault="001C78B7" w:rsidP="00340FC2">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050674" w:rsidRDefault="001C78B7" w:rsidP="00050674">
            <w:pPr>
              <w:spacing w:line="312" w:lineRule="exact"/>
              <w:ind w:right="-20"/>
              <w:jc w:val="both"/>
            </w:pPr>
            <w:r>
              <w:rPr>
                <w:rFonts w:hint="eastAsia"/>
              </w:rPr>
              <w:t>保留信息</w:t>
            </w:r>
          </w:p>
          <w:p w:rsidR="00120F44" w:rsidRDefault="00120F44" w:rsidP="00050674">
            <w:pPr>
              <w:spacing w:line="312" w:lineRule="exact"/>
              <w:ind w:right="-20"/>
              <w:jc w:val="both"/>
            </w:pPr>
            <w:r>
              <w:rPr>
                <w:rFonts w:hint="eastAsia"/>
              </w:rPr>
              <w:t>用法一：</w:t>
            </w:r>
          </w:p>
          <w:p w:rsidR="0095125B" w:rsidRDefault="00120F44" w:rsidP="00050674">
            <w:pPr>
              <w:spacing w:line="312" w:lineRule="exact"/>
              <w:ind w:right="-20"/>
              <w:jc w:val="both"/>
            </w:pPr>
            <w:r>
              <w:t>I</w:t>
            </w:r>
            <w:r>
              <w:rPr>
                <w:rFonts w:hint="eastAsia"/>
              </w:rPr>
              <w:t>ffullydespose=</w:t>
            </w:r>
            <w:r w:rsidR="0095125B">
              <w:rPr>
                <w:rFonts w:hint="eastAsia"/>
              </w:rPr>
              <w:t>2 or</w:t>
            </w:r>
            <w:r>
              <w:rPr>
                <w:rFonts w:hint="eastAsia"/>
              </w:rPr>
              <w:t>1 or 0</w:t>
            </w:r>
            <w:r w:rsidR="0095125B">
              <w:rPr>
                <w:rFonts w:hint="eastAsia"/>
              </w:rPr>
              <w:t>:</w:t>
            </w:r>
          </w:p>
          <w:p w:rsidR="0095125B" w:rsidRDefault="0095125B" w:rsidP="00050674">
            <w:pPr>
              <w:spacing w:line="312" w:lineRule="exact"/>
              <w:ind w:right="-20"/>
              <w:jc w:val="both"/>
            </w:pPr>
            <w:r>
              <w:rPr>
                <w:rFonts w:hint="eastAsia"/>
              </w:rPr>
              <w:lastRenderedPageBreak/>
              <w:t>2</w:t>
            </w:r>
            <w:r>
              <w:rPr>
                <w:rFonts w:hint="eastAsia"/>
              </w:rPr>
              <w:t>：全额销卡，余额转钱包，注</w:t>
            </w:r>
            <w:r>
              <w:rPr>
                <w:rFonts w:hint="eastAsia"/>
              </w:rPr>
              <w:t>1.</w:t>
            </w:r>
          </w:p>
          <w:p w:rsidR="0095125B" w:rsidRDefault="00120F44" w:rsidP="0095125B">
            <w:pPr>
              <w:spacing w:line="312" w:lineRule="exact"/>
              <w:ind w:right="-20"/>
              <w:jc w:val="both"/>
            </w:pPr>
            <w:r>
              <w:rPr>
                <w:rFonts w:hint="eastAsia"/>
              </w:rPr>
              <w:t>1</w:t>
            </w:r>
            <w:r w:rsidR="00E977C8">
              <w:rPr>
                <w:rFonts w:hint="eastAsia"/>
              </w:rPr>
              <w:t>：</w:t>
            </w:r>
            <w:r w:rsidR="0095125B">
              <w:rPr>
                <w:rFonts w:hint="eastAsia"/>
              </w:rPr>
              <w:t>：</w:t>
            </w:r>
            <w:r w:rsidR="00F45307">
              <w:rPr>
                <w:rFonts w:hint="eastAsia"/>
              </w:rPr>
              <w:t>全</w:t>
            </w:r>
            <w:r w:rsidR="00F4473C">
              <w:rPr>
                <w:rFonts w:hint="eastAsia"/>
              </w:rPr>
              <w:t>额销卡，</w:t>
            </w:r>
          </w:p>
          <w:p w:rsidR="00120F44" w:rsidRDefault="00F4473C" w:rsidP="0095125B">
            <w:pPr>
              <w:spacing w:line="312" w:lineRule="exact"/>
              <w:ind w:right="-20"/>
              <w:jc w:val="both"/>
            </w:pPr>
            <w:r>
              <w:rPr>
                <w:rFonts w:hint="eastAsia"/>
              </w:rPr>
              <w:t>0</w:t>
            </w:r>
            <w:r w:rsidR="00E977C8">
              <w:rPr>
                <w:rFonts w:hint="eastAsia"/>
              </w:rPr>
              <w:t>：</w:t>
            </w:r>
            <w:r>
              <w:rPr>
                <w:rFonts w:hint="eastAsia"/>
              </w:rPr>
              <w:t>表示部分销卡。</w:t>
            </w:r>
            <w:r w:rsidR="00F45307">
              <w:rPr>
                <w:rFonts w:hint="eastAsia"/>
              </w:rPr>
              <w:t>神州付有效。</w:t>
            </w:r>
          </w:p>
        </w:tc>
        <w:tc>
          <w:tcPr>
            <w:tcW w:w="709" w:type="dxa"/>
            <w:tcBorders>
              <w:top w:val="single" w:sz="4" w:space="0" w:color="000000"/>
              <w:left w:val="single" w:sz="4" w:space="0" w:color="000000"/>
              <w:bottom w:val="single" w:sz="4" w:space="0" w:color="000000"/>
              <w:right w:val="single" w:sz="4" w:space="0" w:color="000000"/>
            </w:tcBorders>
            <w:vAlign w:val="center"/>
          </w:tcPr>
          <w:p w:rsidR="001C78B7" w:rsidRDefault="001C78B7" w:rsidP="00340FC2">
            <w:pPr>
              <w:jc w:val="both"/>
            </w:pPr>
            <w:r>
              <w:rPr>
                <w:rFonts w:hint="eastAsia"/>
              </w:rPr>
              <w:lastRenderedPageBreak/>
              <w:t>O</w:t>
            </w:r>
          </w:p>
        </w:tc>
      </w:tr>
      <w:tr w:rsidR="001470F9" w:rsidRPr="00270E48" w:rsidTr="00B628B2">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1470F9" w:rsidRDefault="001C78B7" w:rsidP="00340FC2">
            <w:pPr>
              <w:ind w:right="-20"/>
              <w:jc w:val="both"/>
            </w:pPr>
            <w:r>
              <w:rPr>
                <w:rFonts w:hint="eastAsia"/>
              </w:rPr>
              <w:lastRenderedPageBreak/>
              <w:t>crediCardInfo</w:t>
            </w:r>
          </w:p>
        </w:tc>
        <w:tc>
          <w:tcPr>
            <w:tcW w:w="1134" w:type="dxa"/>
            <w:tcBorders>
              <w:top w:val="single" w:sz="4" w:space="0" w:color="000000"/>
              <w:left w:val="single" w:sz="4" w:space="0" w:color="000000"/>
              <w:bottom w:val="single" w:sz="4" w:space="0" w:color="000000"/>
              <w:right w:val="single" w:sz="4" w:space="0" w:color="000000"/>
            </w:tcBorders>
            <w:vAlign w:val="center"/>
          </w:tcPr>
          <w:p w:rsidR="001470F9" w:rsidRDefault="00F07F17" w:rsidP="00340FC2">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7C1B08" w:rsidRDefault="00E45DD0" w:rsidP="00340FC2">
            <w:pPr>
              <w:spacing w:line="312" w:lineRule="exact"/>
              <w:ind w:right="-20"/>
              <w:jc w:val="both"/>
            </w:pPr>
            <w:r>
              <w:rPr>
                <w:rFonts w:hint="eastAsia"/>
              </w:rPr>
              <w:t>银行卡信息</w:t>
            </w:r>
            <w:r w:rsidR="000930B7">
              <w:rPr>
                <w:rFonts w:hint="eastAsia"/>
              </w:rPr>
              <w:t>，具体情况参考下文标注。</w:t>
            </w:r>
            <w:r w:rsidR="007C1B08">
              <w:rPr>
                <w:rFonts w:hint="eastAsia"/>
              </w:rPr>
              <w:t>在支付方式为</w:t>
            </w:r>
            <w:r w:rsidR="00A76B59">
              <w:rPr>
                <w:rFonts w:hint="eastAsia"/>
              </w:rPr>
              <w:t>信用</w:t>
            </w:r>
            <w:r w:rsidR="007C1B08">
              <w:rPr>
                <w:rFonts w:hint="eastAsia"/>
              </w:rPr>
              <w:t>卡</w:t>
            </w:r>
            <w:r>
              <w:rPr>
                <w:rFonts w:hint="eastAsia"/>
              </w:rPr>
              <w:t>、借记卡</w:t>
            </w:r>
            <w:r w:rsidR="007C1B08">
              <w:rPr>
                <w:rFonts w:hint="eastAsia"/>
              </w:rPr>
              <w:t>是必须填写，否则忽略。</w:t>
            </w:r>
          </w:p>
          <w:p w:rsidR="00F16AB3" w:rsidRDefault="00F16AB3" w:rsidP="00340FC2">
            <w:pPr>
              <w:spacing w:line="312" w:lineRule="exact"/>
              <w:ind w:right="-20"/>
              <w:jc w:val="both"/>
            </w:pPr>
            <w:r>
              <w:rPr>
                <w:rFonts w:hint="eastAsia"/>
              </w:rPr>
              <w:t>注：</w:t>
            </w:r>
            <w:r>
              <w:rPr>
                <w:rFonts w:hint="eastAsia"/>
              </w:rPr>
              <w:t>aes</w:t>
            </w:r>
            <w:r>
              <w:rPr>
                <w:rFonts w:hint="eastAsia"/>
              </w:rPr>
              <w:t>加密；</w:t>
            </w:r>
          </w:p>
        </w:tc>
        <w:tc>
          <w:tcPr>
            <w:tcW w:w="709" w:type="dxa"/>
            <w:tcBorders>
              <w:top w:val="single" w:sz="4" w:space="0" w:color="000000"/>
              <w:left w:val="single" w:sz="4" w:space="0" w:color="000000"/>
              <w:bottom w:val="single" w:sz="4" w:space="0" w:color="000000"/>
              <w:right w:val="single" w:sz="4" w:space="0" w:color="000000"/>
            </w:tcBorders>
            <w:vAlign w:val="center"/>
          </w:tcPr>
          <w:p w:rsidR="001470F9" w:rsidRDefault="001C78B7" w:rsidP="00340FC2">
            <w:pPr>
              <w:jc w:val="both"/>
            </w:pPr>
            <w:r>
              <w:rPr>
                <w:rFonts w:hint="eastAsia"/>
              </w:rPr>
              <w:t>O</w:t>
            </w:r>
          </w:p>
        </w:tc>
      </w:tr>
      <w:tr w:rsidR="002F6EC3" w:rsidRPr="00270E48" w:rsidTr="00B628B2">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2F6EC3" w:rsidRDefault="002F6EC3" w:rsidP="00340FC2">
            <w:pPr>
              <w:ind w:right="-20"/>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rsidR="002F6EC3" w:rsidRDefault="002F6EC3" w:rsidP="00340FC2">
            <w:pPr>
              <w:ind w:right="-20"/>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2F6EC3" w:rsidRDefault="002F6EC3" w:rsidP="00340FC2">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2F6EC3" w:rsidRDefault="002F6EC3" w:rsidP="00340FC2">
            <w:pPr>
              <w:jc w:val="both"/>
            </w:pPr>
          </w:p>
        </w:tc>
      </w:tr>
      <w:tr w:rsidR="00145E1E" w:rsidRPr="00270E48" w:rsidTr="00B628B2">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145E1E" w:rsidRDefault="00145E1E" w:rsidP="00340FC2">
            <w:pPr>
              <w:ind w:right="-20"/>
              <w:jc w:val="both"/>
            </w:pPr>
            <w:r>
              <w:rPr>
                <w:rFonts w:hint="eastAsia"/>
              </w:rPr>
              <w:t>ifBind</w:t>
            </w:r>
          </w:p>
        </w:tc>
        <w:tc>
          <w:tcPr>
            <w:tcW w:w="1134" w:type="dxa"/>
            <w:tcBorders>
              <w:top w:val="single" w:sz="4" w:space="0" w:color="000000"/>
              <w:left w:val="single" w:sz="4" w:space="0" w:color="000000"/>
              <w:bottom w:val="single" w:sz="4" w:space="0" w:color="000000"/>
              <w:right w:val="single" w:sz="4" w:space="0" w:color="000000"/>
            </w:tcBorders>
            <w:vAlign w:val="center"/>
          </w:tcPr>
          <w:p w:rsidR="00145E1E" w:rsidRDefault="00145E1E" w:rsidP="00340FC2">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145E1E" w:rsidRDefault="00145E1E" w:rsidP="00340FC2">
            <w:pPr>
              <w:spacing w:line="312" w:lineRule="exact"/>
              <w:ind w:right="-20"/>
              <w:jc w:val="both"/>
            </w:pPr>
            <w:r>
              <w:rPr>
                <w:rFonts w:hint="eastAsia"/>
              </w:rPr>
              <w:t>是否卡号支付后绑卡：</w:t>
            </w:r>
          </w:p>
          <w:p w:rsidR="00145E1E" w:rsidRDefault="00145E1E" w:rsidP="00340FC2">
            <w:pPr>
              <w:spacing w:line="312" w:lineRule="exact"/>
              <w:ind w:right="-20"/>
              <w:jc w:val="both"/>
            </w:pPr>
            <w:r>
              <w:rPr>
                <w:rFonts w:hint="eastAsia"/>
              </w:rPr>
              <w:t>1</w:t>
            </w:r>
            <w:r>
              <w:rPr>
                <w:rFonts w:hint="eastAsia"/>
              </w:rPr>
              <w:t>：绑卡</w:t>
            </w:r>
          </w:p>
          <w:p w:rsidR="00145E1E" w:rsidRDefault="00145E1E" w:rsidP="00340FC2">
            <w:pPr>
              <w:spacing w:line="312" w:lineRule="exact"/>
              <w:ind w:right="-20"/>
              <w:jc w:val="both"/>
            </w:pPr>
            <w:r>
              <w:rPr>
                <w:rFonts w:hint="eastAsia"/>
              </w:rPr>
              <w:t>其他：</w:t>
            </w:r>
            <w:r>
              <w:rPr>
                <w:rFonts w:hint="eastAsia"/>
              </w:rPr>
              <w:t>no</w:t>
            </w:r>
          </w:p>
          <w:p w:rsidR="00145E1E" w:rsidRDefault="00145E1E" w:rsidP="00340FC2">
            <w:pPr>
              <w:spacing w:line="312" w:lineRule="exact"/>
              <w:ind w:right="-20"/>
              <w:jc w:val="both"/>
            </w:pPr>
            <w:r>
              <w:rPr>
                <w:rFonts w:hint="eastAsia"/>
              </w:rPr>
              <w:t>注：实名信用卡、借记卡卡号支付有效。</w:t>
            </w:r>
          </w:p>
        </w:tc>
        <w:tc>
          <w:tcPr>
            <w:tcW w:w="709" w:type="dxa"/>
            <w:tcBorders>
              <w:top w:val="single" w:sz="4" w:space="0" w:color="000000"/>
              <w:left w:val="single" w:sz="4" w:space="0" w:color="000000"/>
              <w:bottom w:val="single" w:sz="4" w:space="0" w:color="000000"/>
              <w:right w:val="single" w:sz="4" w:space="0" w:color="000000"/>
            </w:tcBorders>
            <w:vAlign w:val="center"/>
          </w:tcPr>
          <w:p w:rsidR="00145E1E" w:rsidRDefault="00145E1E" w:rsidP="00340FC2">
            <w:pPr>
              <w:jc w:val="both"/>
            </w:pPr>
            <w:r>
              <w:rPr>
                <w:rFonts w:hint="eastAsia"/>
              </w:rPr>
              <w:t>O</w:t>
            </w:r>
          </w:p>
        </w:tc>
      </w:tr>
      <w:tr w:rsidR="00A76B59" w:rsidRPr="00270E48" w:rsidTr="00B628B2">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A76B59" w:rsidRDefault="00A76B59" w:rsidP="00340FC2">
            <w:pPr>
              <w:ind w:right="-20"/>
              <w:jc w:val="both"/>
            </w:pPr>
            <w:r>
              <w:rPr>
                <w:rFonts w:hint="eastAsia"/>
              </w:rPr>
              <w:t>cardInfo</w:t>
            </w:r>
          </w:p>
        </w:tc>
        <w:tc>
          <w:tcPr>
            <w:tcW w:w="1134" w:type="dxa"/>
            <w:tcBorders>
              <w:top w:val="single" w:sz="4" w:space="0" w:color="000000"/>
              <w:left w:val="single" w:sz="4" w:space="0" w:color="000000"/>
              <w:bottom w:val="single" w:sz="4" w:space="0" w:color="000000"/>
              <w:right w:val="single" w:sz="4" w:space="0" w:color="000000"/>
            </w:tcBorders>
            <w:vAlign w:val="center"/>
          </w:tcPr>
          <w:p w:rsidR="00A76B59" w:rsidRDefault="00B54084" w:rsidP="00340FC2">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A76B59" w:rsidRPr="00DA7CDE" w:rsidRDefault="00A76B59" w:rsidP="00340FC2">
            <w:pPr>
              <w:spacing w:line="312" w:lineRule="exact"/>
              <w:ind w:right="-20"/>
              <w:jc w:val="both"/>
            </w:pPr>
            <w:r w:rsidRPr="00DA7CDE">
              <w:rPr>
                <w:rFonts w:hint="eastAsia"/>
              </w:rPr>
              <w:t>卡信息，充值卡</w:t>
            </w:r>
            <w:r w:rsidR="00A755F4" w:rsidRPr="00DA7CDE">
              <w:rPr>
                <w:rFonts w:hint="eastAsia"/>
              </w:rPr>
              <w:t>、游戏卡</w:t>
            </w:r>
            <w:r w:rsidRPr="00DA7CDE">
              <w:rPr>
                <w:rFonts w:hint="eastAsia"/>
              </w:rPr>
              <w:t>支付必须填写，否则忽略，格式为：</w:t>
            </w:r>
          </w:p>
          <w:p w:rsidR="00A76B59" w:rsidRPr="00DA7CDE" w:rsidRDefault="00A76B59" w:rsidP="00340FC2">
            <w:pPr>
              <w:spacing w:line="312" w:lineRule="exact"/>
              <w:ind w:right="-20"/>
              <w:jc w:val="both"/>
            </w:pPr>
            <w:r w:rsidRPr="00DA7CDE">
              <w:rPr>
                <w:rFonts w:hint="eastAsia"/>
              </w:rPr>
              <w:t>卡类型</w:t>
            </w:r>
            <w:r w:rsidRPr="00DA7CDE">
              <w:rPr>
                <w:rFonts w:hint="eastAsia"/>
              </w:rPr>
              <w:t>|</w:t>
            </w:r>
            <w:r w:rsidRPr="00DA7CDE">
              <w:rPr>
                <w:rFonts w:hint="eastAsia"/>
              </w:rPr>
              <w:t>序列号</w:t>
            </w:r>
            <w:r w:rsidRPr="00DA7CDE">
              <w:rPr>
                <w:rFonts w:hint="eastAsia"/>
              </w:rPr>
              <w:t>|</w:t>
            </w:r>
            <w:r w:rsidRPr="00DA7CDE">
              <w:rPr>
                <w:rFonts w:hint="eastAsia"/>
              </w:rPr>
              <w:t>密码</w:t>
            </w:r>
            <w:r w:rsidRPr="00DA7CDE">
              <w:rPr>
                <w:rFonts w:hint="eastAsia"/>
              </w:rPr>
              <w:t>|</w:t>
            </w:r>
            <w:r w:rsidRPr="00DA7CDE">
              <w:rPr>
                <w:rFonts w:hint="eastAsia"/>
              </w:rPr>
              <w:t>面额（分）</w:t>
            </w:r>
            <w:r w:rsidRPr="00DA7CDE">
              <w:rPr>
                <w:rFonts w:hint="eastAsia"/>
              </w:rPr>
              <w:t>|</w:t>
            </w:r>
            <w:r w:rsidRPr="00DA7CDE">
              <w:rPr>
                <w:rFonts w:hint="eastAsia"/>
              </w:rPr>
              <w:t>保留信息</w:t>
            </w:r>
            <w:r w:rsidR="00A755F4" w:rsidRPr="00DA7CDE">
              <w:rPr>
                <w:rFonts w:hint="eastAsia"/>
              </w:rPr>
              <w:t>^</w:t>
            </w:r>
            <w:r w:rsidR="00A755F4" w:rsidRPr="00DA7CDE">
              <w:rPr>
                <w:rFonts w:hint="eastAsia"/>
              </w:rPr>
              <w:t>第二张</w:t>
            </w:r>
          </w:p>
          <w:p w:rsidR="00A76B59" w:rsidRPr="00DA7CDE" w:rsidRDefault="00A76B59" w:rsidP="00A755F4">
            <w:pPr>
              <w:spacing w:line="312" w:lineRule="exact"/>
              <w:ind w:right="-20"/>
              <w:jc w:val="both"/>
            </w:pPr>
            <w:r w:rsidRPr="00DA7CDE">
              <w:rPr>
                <w:rFonts w:hint="eastAsia"/>
              </w:rPr>
              <w:t>其中，卡类型请参考</w:t>
            </w:r>
            <w:r w:rsidRPr="00DA7CDE">
              <w:rPr>
                <w:rFonts w:hint="eastAsia"/>
              </w:rPr>
              <w:t>2.2.7</w:t>
            </w:r>
            <w:r w:rsidRPr="00DA7CDE">
              <w:rPr>
                <w:rFonts w:hint="eastAsia"/>
              </w:rPr>
              <w:t>。</w:t>
            </w:r>
          </w:p>
          <w:p w:rsidR="00FE05E1" w:rsidRPr="00A76B59" w:rsidRDefault="00FE05E1" w:rsidP="00A755F4">
            <w:pPr>
              <w:spacing w:line="312" w:lineRule="exact"/>
              <w:ind w:right="-20"/>
              <w:jc w:val="both"/>
            </w:pPr>
            <w:r w:rsidRPr="00DA7CDE">
              <w:rPr>
                <w:rFonts w:hint="eastAsia"/>
              </w:rPr>
              <w:t>注：</w:t>
            </w:r>
            <w:r>
              <w:rPr>
                <w:rFonts w:hint="eastAsia"/>
              </w:rPr>
              <w:t>aes</w:t>
            </w:r>
            <w:r>
              <w:rPr>
                <w:rFonts w:hint="eastAsia"/>
              </w:rPr>
              <w:t>加密；</w:t>
            </w:r>
          </w:p>
        </w:tc>
        <w:tc>
          <w:tcPr>
            <w:tcW w:w="709" w:type="dxa"/>
            <w:tcBorders>
              <w:top w:val="single" w:sz="4" w:space="0" w:color="000000"/>
              <w:left w:val="single" w:sz="4" w:space="0" w:color="000000"/>
              <w:bottom w:val="single" w:sz="4" w:space="0" w:color="000000"/>
              <w:right w:val="single" w:sz="4" w:space="0" w:color="000000"/>
            </w:tcBorders>
            <w:vAlign w:val="center"/>
          </w:tcPr>
          <w:p w:rsidR="00A76B59" w:rsidRDefault="002F5962" w:rsidP="00340FC2">
            <w:pPr>
              <w:jc w:val="both"/>
            </w:pPr>
            <w:r>
              <w:rPr>
                <w:rFonts w:hint="eastAsia"/>
              </w:rPr>
              <w:t>O</w:t>
            </w:r>
          </w:p>
        </w:tc>
      </w:tr>
      <w:tr w:rsidR="00F827EF" w:rsidRPr="00270E48" w:rsidTr="00B628B2">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F827EF" w:rsidRDefault="00F827EF" w:rsidP="00340FC2">
            <w:pPr>
              <w:ind w:right="-20"/>
              <w:jc w:val="both"/>
            </w:pPr>
            <w:r>
              <w:rPr>
                <w:rFonts w:hint="eastAsia"/>
              </w:rPr>
              <w:t>extReserved</w:t>
            </w:r>
          </w:p>
        </w:tc>
        <w:tc>
          <w:tcPr>
            <w:tcW w:w="1134" w:type="dxa"/>
            <w:tcBorders>
              <w:top w:val="single" w:sz="4" w:space="0" w:color="000000"/>
              <w:left w:val="single" w:sz="4" w:space="0" w:color="000000"/>
              <w:bottom w:val="single" w:sz="4" w:space="0" w:color="000000"/>
              <w:right w:val="single" w:sz="4" w:space="0" w:color="000000"/>
            </w:tcBorders>
            <w:vAlign w:val="center"/>
          </w:tcPr>
          <w:p w:rsidR="00F827EF" w:rsidRDefault="00F827EF" w:rsidP="00340FC2">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F827EF" w:rsidRDefault="00F827EF" w:rsidP="00340FC2">
            <w:pPr>
              <w:spacing w:line="312" w:lineRule="exact"/>
              <w:ind w:right="-20"/>
              <w:jc w:val="both"/>
            </w:pPr>
            <w:r>
              <w:rPr>
                <w:rFonts w:hint="eastAsia"/>
              </w:rPr>
              <w:t>商户侧保留信息，输入的话在回调接口中原样返回</w:t>
            </w:r>
          </w:p>
        </w:tc>
        <w:tc>
          <w:tcPr>
            <w:tcW w:w="709" w:type="dxa"/>
            <w:tcBorders>
              <w:top w:val="single" w:sz="4" w:space="0" w:color="000000"/>
              <w:left w:val="single" w:sz="4" w:space="0" w:color="000000"/>
              <w:bottom w:val="single" w:sz="4" w:space="0" w:color="000000"/>
              <w:right w:val="single" w:sz="4" w:space="0" w:color="000000"/>
            </w:tcBorders>
            <w:vAlign w:val="center"/>
          </w:tcPr>
          <w:p w:rsidR="00F827EF" w:rsidRDefault="00F827EF" w:rsidP="00340FC2">
            <w:pPr>
              <w:jc w:val="both"/>
            </w:pPr>
            <w:r>
              <w:rPr>
                <w:rFonts w:hint="eastAsia"/>
              </w:rPr>
              <w:t>O</w:t>
            </w:r>
          </w:p>
        </w:tc>
      </w:tr>
      <w:tr w:rsidR="008152EA" w:rsidRPr="00270E48" w:rsidTr="00B628B2">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8152EA" w:rsidRDefault="008152EA" w:rsidP="00340FC2">
            <w:pPr>
              <w:ind w:right="-20"/>
              <w:jc w:val="both"/>
            </w:pPr>
            <w:r>
              <w:rPr>
                <w:rFonts w:hint="eastAsia"/>
                <w:color w:val="000000" w:themeColor="text1"/>
              </w:rPr>
              <w:t>langType</w:t>
            </w:r>
          </w:p>
        </w:tc>
        <w:tc>
          <w:tcPr>
            <w:tcW w:w="1134" w:type="dxa"/>
            <w:tcBorders>
              <w:top w:val="single" w:sz="4" w:space="0" w:color="000000"/>
              <w:left w:val="single" w:sz="4" w:space="0" w:color="000000"/>
              <w:bottom w:val="single" w:sz="4" w:space="0" w:color="000000"/>
              <w:right w:val="single" w:sz="4" w:space="0" w:color="000000"/>
            </w:tcBorders>
            <w:vAlign w:val="center"/>
          </w:tcPr>
          <w:p w:rsidR="008152EA" w:rsidRDefault="008152EA" w:rsidP="00340FC2">
            <w:pPr>
              <w:ind w:right="-20"/>
              <w:jc w:val="both"/>
            </w:pPr>
            <w:r>
              <w:rPr>
                <w:rFonts w:hint="eastAsia"/>
                <w:color w:val="000000" w:themeColor="text1"/>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8152EA" w:rsidRDefault="008152EA" w:rsidP="004114FA">
            <w:pPr>
              <w:spacing w:line="312" w:lineRule="exact"/>
              <w:ind w:right="-20"/>
              <w:jc w:val="both"/>
              <w:rPr>
                <w:color w:val="000000" w:themeColor="text1"/>
              </w:rPr>
            </w:pPr>
            <w:r>
              <w:rPr>
                <w:rFonts w:hint="eastAsia"/>
                <w:color w:val="000000" w:themeColor="text1"/>
              </w:rPr>
              <w:t>语言种类，</w:t>
            </w:r>
            <w:r>
              <w:rPr>
                <w:rFonts w:hint="eastAsia"/>
                <w:color w:val="000000" w:themeColor="text1"/>
              </w:rPr>
              <w:t>sdk</w:t>
            </w:r>
            <w:r>
              <w:rPr>
                <w:rFonts w:hint="eastAsia"/>
                <w:color w:val="000000" w:themeColor="text1"/>
              </w:rPr>
              <w:t>获取终端上系统语言种类上传，取值统一如下：</w:t>
            </w:r>
          </w:p>
          <w:p w:rsidR="00762D75" w:rsidRPr="00762D75" w:rsidRDefault="00762D75" w:rsidP="00762D75">
            <w:pPr>
              <w:spacing w:line="312" w:lineRule="exact"/>
              <w:ind w:right="-20"/>
              <w:jc w:val="both"/>
              <w:rPr>
                <w:color w:val="000000" w:themeColor="text1"/>
              </w:rPr>
            </w:pPr>
            <w:r w:rsidRPr="00762D75">
              <w:rPr>
                <w:color w:val="000000" w:themeColor="text1"/>
              </w:rPr>
              <w:t>zh_hk</w:t>
            </w:r>
          </w:p>
          <w:p w:rsidR="00762D75" w:rsidRPr="00762D75" w:rsidRDefault="00762D75" w:rsidP="00762D75">
            <w:pPr>
              <w:spacing w:line="312" w:lineRule="exact"/>
              <w:ind w:right="-20"/>
              <w:jc w:val="both"/>
              <w:rPr>
                <w:color w:val="000000" w:themeColor="text1"/>
              </w:rPr>
            </w:pPr>
            <w:r w:rsidRPr="00762D75">
              <w:rPr>
                <w:color w:val="000000" w:themeColor="text1"/>
              </w:rPr>
              <w:t>zh_cn</w:t>
            </w:r>
          </w:p>
          <w:p w:rsidR="00762D75" w:rsidRDefault="00762D75" w:rsidP="00762D75">
            <w:pPr>
              <w:spacing w:line="312" w:lineRule="exact"/>
              <w:ind w:right="-20"/>
              <w:jc w:val="both"/>
              <w:rPr>
                <w:color w:val="000000" w:themeColor="text1"/>
              </w:rPr>
            </w:pPr>
            <w:r w:rsidRPr="00762D75">
              <w:rPr>
                <w:color w:val="000000" w:themeColor="text1"/>
              </w:rPr>
              <w:t>zh_tw</w:t>
            </w:r>
          </w:p>
          <w:p w:rsidR="008152EA" w:rsidRDefault="00762D75" w:rsidP="004114FA">
            <w:pPr>
              <w:spacing w:line="312" w:lineRule="exact"/>
              <w:ind w:right="-20"/>
              <w:jc w:val="both"/>
              <w:rPr>
                <w:color w:val="000000" w:themeColor="text1"/>
              </w:rPr>
            </w:pPr>
            <w:r>
              <w:rPr>
                <w:rFonts w:hint="eastAsia"/>
                <w:color w:val="000000" w:themeColor="text1"/>
              </w:rPr>
              <w:t>其他待定义</w:t>
            </w:r>
          </w:p>
          <w:p w:rsidR="008152EA" w:rsidRDefault="008152EA" w:rsidP="00340FC2">
            <w:pPr>
              <w:spacing w:line="312" w:lineRule="exact"/>
              <w:ind w:right="-20"/>
              <w:jc w:val="both"/>
            </w:pPr>
            <w:r>
              <w:rPr>
                <w:rFonts w:hint="eastAsia"/>
                <w:color w:val="000000" w:themeColor="text1"/>
              </w:rPr>
              <w:t>注：暂时接口逻辑并不处理该字段</w:t>
            </w:r>
          </w:p>
        </w:tc>
        <w:tc>
          <w:tcPr>
            <w:tcW w:w="709" w:type="dxa"/>
            <w:tcBorders>
              <w:top w:val="single" w:sz="4" w:space="0" w:color="000000"/>
              <w:left w:val="single" w:sz="4" w:space="0" w:color="000000"/>
              <w:bottom w:val="single" w:sz="4" w:space="0" w:color="000000"/>
              <w:right w:val="single" w:sz="4" w:space="0" w:color="000000"/>
            </w:tcBorders>
            <w:vAlign w:val="center"/>
          </w:tcPr>
          <w:p w:rsidR="008152EA" w:rsidRDefault="008152EA" w:rsidP="00340FC2">
            <w:pPr>
              <w:jc w:val="both"/>
            </w:pPr>
            <w:r>
              <w:rPr>
                <w:rFonts w:hint="eastAsia"/>
              </w:rPr>
              <w:t>O</w:t>
            </w:r>
          </w:p>
        </w:tc>
      </w:tr>
      <w:tr w:rsidR="005A559D" w:rsidRPr="00270E48" w:rsidTr="00B628B2">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5A559D" w:rsidRDefault="006F059C" w:rsidP="00340FC2">
            <w:pPr>
              <w:ind w:right="-20"/>
              <w:jc w:val="both"/>
              <w:rPr>
                <w:color w:val="000000" w:themeColor="text1"/>
              </w:rPr>
            </w:pPr>
            <w:r>
              <w:rPr>
                <w:rFonts w:hint="eastAsia"/>
                <w:color w:val="000000" w:themeColor="text1"/>
              </w:rPr>
              <w:t>relatedOrderid</w:t>
            </w:r>
          </w:p>
        </w:tc>
        <w:tc>
          <w:tcPr>
            <w:tcW w:w="1134" w:type="dxa"/>
            <w:tcBorders>
              <w:top w:val="single" w:sz="4" w:space="0" w:color="000000"/>
              <w:left w:val="single" w:sz="4" w:space="0" w:color="000000"/>
              <w:bottom w:val="single" w:sz="4" w:space="0" w:color="000000"/>
              <w:right w:val="single" w:sz="4" w:space="0" w:color="000000"/>
            </w:tcBorders>
            <w:vAlign w:val="center"/>
          </w:tcPr>
          <w:p w:rsidR="005A559D" w:rsidRDefault="005A559D" w:rsidP="00340FC2">
            <w:pPr>
              <w:ind w:right="-20"/>
              <w:jc w:val="both"/>
              <w:rPr>
                <w:color w:val="000000" w:themeColor="text1"/>
              </w:rPr>
            </w:pPr>
            <w:r>
              <w:rPr>
                <w:rFonts w:hint="eastAsia"/>
                <w:color w:val="000000" w:themeColor="text1"/>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5A559D" w:rsidRDefault="00631E5C" w:rsidP="004114FA">
            <w:pPr>
              <w:spacing w:line="312" w:lineRule="exact"/>
              <w:ind w:right="-20"/>
              <w:jc w:val="both"/>
              <w:rPr>
                <w:color w:val="000000" w:themeColor="text1"/>
              </w:rPr>
            </w:pPr>
            <w:r>
              <w:rPr>
                <w:rFonts w:hint="eastAsia"/>
                <w:color w:val="000000" w:themeColor="text1"/>
              </w:rPr>
              <w:t>组合支付关联订单号，为华为侧订单号。</w:t>
            </w:r>
          </w:p>
          <w:p w:rsidR="00283CBA" w:rsidRDefault="00631E5C">
            <w:pPr>
              <w:pStyle w:val="af5"/>
              <w:numPr>
                <w:ilvl w:val="0"/>
                <w:numId w:val="36"/>
              </w:numPr>
              <w:spacing w:line="312" w:lineRule="exact"/>
              <w:ind w:right="-20" w:firstLineChars="0"/>
              <w:jc w:val="both"/>
              <w:rPr>
                <w:color w:val="000000" w:themeColor="text1"/>
              </w:rPr>
            </w:pPr>
            <w:r w:rsidRPr="00631E5C">
              <w:rPr>
                <w:rFonts w:hint="eastAsia"/>
                <w:color w:val="000000" w:themeColor="text1"/>
              </w:rPr>
              <w:t>钱包支付时有效；</w:t>
            </w:r>
          </w:p>
          <w:p w:rsidR="00283CBA" w:rsidRDefault="00631E5C">
            <w:pPr>
              <w:pStyle w:val="af5"/>
              <w:numPr>
                <w:ilvl w:val="0"/>
                <w:numId w:val="36"/>
              </w:numPr>
              <w:spacing w:line="312" w:lineRule="exact"/>
              <w:ind w:right="-20" w:firstLineChars="0"/>
              <w:jc w:val="both"/>
              <w:rPr>
                <w:color w:val="000000" w:themeColor="text1"/>
              </w:rPr>
            </w:pPr>
            <w:r>
              <w:rPr>
                <w:rFonts w:hint="eastAsia"/>
                <w:color w:val="000000" w:themeColor="text1"/>
              </w:rPr>
              <w:t>输入该信息时，在参数检查、鉴权等基本处理完成后同步返回支付已经受理。而钱包余额支付会在本字段指定的订单成功完成后才执行支付；</w:t>
            </w:r>
          </w:p>
          <w:p w:rsidR="00283CBA" w:rsidRDefault="00FD01D3">
            <w:pPr>
              <w:pStyle w:val="af5"/>
              <w:numPr>
                <w:ilvl w:val="0"/>
                <w:numId w:val="36"/>
              </w:numPr>
              <w:spacing w:line="312" w:lineRule="exact"/>
              <w:ind w:right="-20" w:firstLineChars="0"/>
              <w:jc w:val="both"/>
              <w:rPr>
                <w:color w:val="000000" w:themeColor="text1"/>
              </w:rPr>
            </w:pPr>
            <w:r>
              <w:rPr>
                <w:rFonts w:hint="eastAsia"/>
                <w:color w:val="000000" w:themeColor="text1"/>
              </w:rPr>
              <w:t>客户端需要保证组合支付中余额支付的鉴权信息的正确性。比如，需要保证余额支付时的帐号密码正确。否则会出现：充值订单成功但是余额支付功能失败。</w:t>
            </w:r>
          </w:p>
        </w:tc>
        <w:tc>
          <w:tcPr>
            <w:tcW w:w="709" w:type="dxa"/>
            <w:tcBorders>
              <w:top w:val="single" w:sz="4" w:space="0" w:color="000000"/>
              <w:left w:val="single" w:sz="4" w:space="0" w:color="000000"/>
              <w:bottom w:val="single" w:sz="4" w:space="0" w:color="000000"/>
              <w:right w:val="single" w:sz="4" w:space="0" w:color="000000"/>
            </w:tcBorders>
            <w:vAlign w:val="center"/>
          </w:tcPr>
          <w:p w:rsidR="005A559D" w:rsidRDefault="006F059C" w:rsidP="00340FC2">
            <w:pPr>
              <w:jc w:val="both"/>
            </w:pPr>
            <w:r>
              <w:rPr>
                <w:rFonts w:hint="eastAsia"/>
              </w:rPr>
              <w:t>O</w:t>
            </w:r>
          </w:p>
        </w:tc>
      </w:tr>
      <w:tr w:rsidR="00D31464" w:rsidRPr="00270E48" w:rsidTr="00B628B2">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D31464" w:rsidDel="006F059C" w:rsidRDefault="00D31464" w:rsidP="00340FC2">
            <w:pPr>
              <w:ind w:right="-20"/>
              <w:jc w:val="both"/>
              <w:rPr>
                <w:color w:val="000000" w:themeColor="text1"/>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D31464" w:rsidRDefault="00D31464" w:rsidP="00340FC2">
            <w:pPr>
              <w:ind w:right="-20"/>
              <w:jc w:val="both"/>
              <w:rPr>
                <w:color w:val="000000" w:themeColor="text1"/>
              </w:rPr>
            </w:pPr>
          </w:p>
        </w:tc>
        <w:tc>
          <w:tcPr>
            <w:tcW w:w="4820" w:type="dxa"/>
            <w:tcBorders>
              <w:top w:val="single" w:sz="4" w:space="0" w:color="000000"/>
              <w:left w:val="single" w:sz="4" w:space="0" w:color="000000"/>
              <w:bottom w:val="single" w:sz="4" w:space="0" w:color="000000"/>
              <w:right w:val="single" w:sz="4" w:space="0" w:color="000000"/>
            </w:tcBorders>
            <w:vAlign w:val="center"/>
          </w:tcPr>
          <w:p w:rsidR="00D31464" w:rsidRDefault="00D31464" w:rsidP="004114FA">
            <w:pPr>
              <w:spacing w:line="312" w:lineRule="exact"/>
              <w:ind w:right="-20"/>
              <w:jc w:val="both"/>
              <w:rPr>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D31464" w:rsidRDefault="00D31464" w:rsidP="00340FC2">
            <w:pPr>
              <w:jc w:val="both"/>
            </w:pPr>
          </w:p>
        </w:tc>
      </w:tr>
      <w:tr w:rsidR="00D31464" w:rsidRPr="00270E48" w:rsidTr="00B628B2">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D31464" w:rsidDel="006F059C" w:rsidRDefault="00D31464" w:rsidP="00340FC2">
            <w:pPr>
              <w:ind w:right="-20"/>
              <w:jc w:val="both"/>
              <w:rPr>
                <w:color w:val="000000" w:themeColor="text1"/>
              </w:rPr>
            </w:pPr>
            <w:r>
              <w:rPr>
                <w:rFonts w:hint="eastAsia"/>
                <w:color w:val="000000" w:themeColor="text1"/>
              </w:rPr>
              <w:t>payInfors</w:t>
            </w:r>
          </w:p>
        </w:tc>
        <w:tc>
          <w:tcPr>
            <w:tcW w:w="1134" w:type="dxa"/>
            <w:tcBorders>
              <w:top w:val="single" w:sz="4" w:space="0" w:color="000000"/>
              <w:left w:val="single" w:sz="4" w:space="0" w:color="000000"/>
              <w:bottom w:val="single" w:sz="4" w:space="0" w:color="000000"/>
              <w:right w:val="single" w:sz="4" w:space="0" w:color="000000"/>
            </w:tcBorders>
            <w:vAlign w:val="center"/>
          </w:tcPr>
          <w:p w:rsidR="00D31464" w:rsidRDefault="00D31464" w:rsidP="00340FC2">
            <w:pPr>
              <w:ind w:right="-20"/>
              <w:jc w:val="both"/>
              <w:rPr>
                <w:color w:val="000000" w:themeColor="text1"/>
              </w:rPr>
            </w:pPr>
            <w:r>
              <w:rPr>
                <w:rFonts w:hint="eastAsia"/>
                <w:color w:val="000000" w:themeColor="text1"/>
              </w:rPr>
              <w:t>payInforObj[]</w:t>
            </w:r>
          </w:p>
        </w:tc>
        <w:tc>
          <w:tcPr>
            <w:tcW w:w="4820" w:type="dxa"/>
            <w:tcBorders>
              <w:top w:val="single" w:sz="4" w:space="0" w:color="000000"/>
              <w:left w:val="single" w:sz="4" w:space="0" w:color="000000"/>
              <w:bottom w:val="single" w:sz="4" w:space="0" w:color="000000"/>
              <w:right w:val="single" w:sz="4" w:space="0" w:color="000000"/>
            </w:tcBorders>
            <w:vAlign w:val="center"/>
          </w:tcPr>
          <w:p w:rsidR="00D31464" w:rsidRDefault="00D31464" w:rsidP="00D31464">
            <w:pPr>
              <w:spacing w:line="312" w:lineRule="exact"/>
              <w:ind w:right="-20"/>
              <w:jc w:val="both"/>
              <w:rPr>
                <w:color w:val="000000" w:themeColor="text1"/>
              </w:rPr>
            </w:pPr>
            <w:r>
              <w:rPr>
                <w:rFonts w:hint="eastAsia"/>
                <w:color w:val="000000" w:themeColor="text1"/>
              </w:rPr>
              <w:t>支付信息列表，用于存放组合支付时的关联支付信息，目前仅允许输入一个，仅支持信用卡。</w:t>
            </w:r>
          </w:p>
          <w:p w:rsidR="003A5449" w:rsidRDefault="003A5449" w:rsidP="00D31464">
            <w:pPr>
              <w:spacing w:line="312" w:lineRule="exact"/>
              <w:ind w:right="-20"/>
              <w:jc w:val="both"/>
              <w:rPr>
                <w:color w:val="000000" w:themeColor="text1"/>
              </w:rPr>
            </w:pPr>
            <w:r>
              <w:rPr>
                <w:rFonts w:hint="eastAsia"/>
                <w:color w:val="000000" w:themeColor="text1"/>
              </w:rPr>
              <w:t>注：只有钱包支付时支持本字段，否则忽略。</w:t>
            </w:r>
          </w:p>
          <w:p w:rsidR="006F1E4C" w:rsidRDefault="006F1E4C" w:rsidP="00D31464">
            <w:pPr>
              <w:spacing w:line="312" w:lineRule="exact"/>
              <w:ind w:right="-20"/>
              <w:jc w:val="both"/>
              <w:rPr>
                <w:color w:val="000000" w:themeColor="text1"/>
              </w:rPr>
            </w:pPr>
            <w:r>
              <w:rPr>
                <w:rFonts w:hint="eastAsia"/>
                <w:color w:val="000000" w:themeColor="text1"/>
              </w:rPr>
              <w:t>注：和</w:t>
            </w:r>
            <w:r w:rsidR="005619CD">
              <w:rPr>
                <w:rFonts w:hint="eastAsia"/>
                <w:color w:val="000000" w:themeColor="text1"/>
              </w:rPr>
              <w:t>relatedOrderid</w:t>
            </w:r>
            <w:r w:rsidR="005619CD">
              <w:rPr>
                <w:rFonts w:hint="eastAsia"/>
                <w:color w:val="000000" w:themeColor="text1"/>
              </w:rPr>
              <w:t>字段互斥。</w:t>
            </w:r>
          </w:p>
        </w:tc>
        <w:tc>
          <w:tcPr>
            <w:tcW w:w="709" w:type="dxa"/>
            <w:tcBorders>
              <w:top w:val="single" w:sz="4" w:space="0" w:color="000000"/>
              <w:left w:val="single" w:sz="4" w:space="0" w:color="000000"/>
              <w:bottom w:val="single" w:sz="4" w:space="0" w:color="000000"/>
              <w:right w:val="single" w:sz="4" w:space="0" w:color="000000"/>
            </w:tcBorders>
            <w:vAlign w:val="center"/>
          </w:tcPr>
          <w:p w:rsidR="00D31464" w:rsidRDefault="006F1E4C" w:rsidP="00340FC2">
            <w:pPr>
              <w:jc w:val="both"/>
            </w:pPr>
            <w:r>
              <w:rPr>
                <w:rFonts w:hint="eastAsia"/>
              </w:rPr>
              <w:t>O</w:t>
            </w:r>
          </w:p>
        </w:tc>
      </w:tr>
      <w:tr w:rsidR="00D31464" w:rsidRPr="00270E48" w:rsidTr="00B628B2">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D31464" w:rsidDel="006F059C" w:rsidRDefault="00D31464" w:rsidP="00340FC2">
            <w:pPr>
              <w:ind w:right="-20"/>
              <w:jc w:val="both"/>
              <w:rPr>
                <w:color w:val="000000" w:themeColor="text1"/>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D31464" w:rsidRDefault="00D31464" w:rsidP="00340FC2">
            <w:pPr>
              <w:ind w:right="-20"/>
              <w:jc w:val="both"/>
              <w:rPr>
                <w:color w:val="000000" w:themeColor="text1"/>
              </w:rPr>
            </w:pPr>
          </w:p>
        </w:tc>
        <w:tc>
          <w:tcPr>
            <w:tcW w:w="4820" w:type="dxa"/>
            <w:tcBorders>
              <w:top w:val="single" w:sz="4" w:space="0" w:color="000000"/>
              <w:left w:val="single" w:sz="4" w:space="0" w:color="000000"/>
              <w:bottom w:val="single" w:sz="4" w:space="0" w:color="000000"/>
              <w:right w:val="single" w:sz="4" w:space="0" w:color="000000"/>
            </w:tcBorders>
            <w:vAlign w:val="center"/>
          </w:tcPr>
          <w:p w:rsidR="00D31464" w:rsidRDefault="00D31464" w:rsidP="004114FA">
            <w:pPr>
              <w:spacing w:line="312" w:lineRule="exact"/>
              <w:ind w:right="-20"/>
              <w:jc w:val="both"/>
              <w:rPr>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D31464" w:rsidRDefault="00D31464" w:rsidP="00340FC2">
            <w:pPr>
              <w:jc w:val="both"/>
            </w:pPr>
          </w:p>
        </w:tc>
      </w:tr>
      <w:tr w:rsidR="00FC791F" w:rsidRPr="00270E48" w:rsidTr="00B628B2">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FC791F" w:rsidDel="006F059C" w:rsidRDefault="00FC791F" w:rsidP="00340FC2">
            <w:pPr>
              <w:ind w:right="-20"/>
              <w:jc w:val="both"/>
              <w:rPr>
                <w:color w:val="000000" w:themeColor="text1"/>
              </w:rPr>
            </w:pPr>
            <w:r>
              <w:rPr>
                <w:rFonts w:hint="eastAsia"/>
                <w:color w:val="000000" w:themeColor="text1"/>
              </w:rPr>
              <w:t>gftAmt</w:t>
            </w:r>
          </w:p>
        </w:tc>
        <w:tc>
          <w:tcPr>
            <w:tcW w:w="1134" w:type="dxa"/>
            <w:tcBorders>
              <w:top w:val="single" w:sz="4" w:space="0" w:color="000000"/>
              <w:left w:val="single" w:sz="4" w:space="0" w:color="000000"/>
              <w:bottom w:val="single" w:sz="4" w:space="0" w:color="000000"/>
              <w:right w:val="single" w:sz="4" w:space="0" w:color="000000"/>
            </w:tcBorders>
            <w:vAlign w:val="center"/>
          </w:tcPr>
          <w:p w:rsidR="00FC791F" w:rsidRDefault="00FC791F" w:rsidP="00340FC2">
            <w:pPr>
              <w:ind w:right="-20"/>
              <w:jc w:val="both"/>
              <w:rPr>
                <w:color w:val="000000" w:themeColor="text1"/>
              </w:rPr>
            </w:pPr>
            <w:r>
              <w:rPr>
                <w:color w:val="000000" w:themeColor="text1"/>
              </w:rPr>
              <w:t>L</w:t>
            </w:r>
            <w:r>
              <w:rPr>
                <w:rFonts w:hint="eastAsia"/>
                <w:color w:val="000000" w:themeColor="text1"/>
              </w:rPr>
              <w:t>ong</w:t>
            </w:r>
          </w:p>
        </w:tc>
        <w:tc>
          <w:tcPr>
            <w:tcW w:w="4820" w:type="dxa"/>
            <w:tcBorders>
              <w:top w:val="single" w:sz="4" w:space="0" w:color="000000"/>
              <w:left w:val="single" w:sz="4" w:space="0" w:color="000000"/>
              <w:bottom w:val="single" w:sz="4" w:space="0" w:color="000000"/>
              <w:right w:val="single" w:sz="4" w:space="0" w:color="000000"/>
            </w:tcBorders>
            <w:vAlign w:val="center"/>
          </w:tcPr>
          <w:p w:rsidR="00FC791F" w:rsidRDefault="00FC791F" w:rsidP="004114FA">
            <w:pPr>
              <w:spacing w:line="312" w:lineRule="exact"/>
              <w:ind w:right="-20"/>
              <w:jc w:val="both"/>
              <w:rPr>
                <w:color w:val="000000" w:themeColor="text1"/>
              </w:rPr>
            </w:pPr>
            <w:r>
              <w:rPr>
                <w:rFonts w:hint="eastAsia"/>
                <w:color w:val="000000" w:themeColor="text1"/>
              </w:rPr>
              <w:t>赠送金额</w:t>
            </w:r>
          </w:p>
        </w:tc>
        <w:tc>
          <w:tcPr>
            <w:tcW w:w="709" w:type="dxa"/>
            <w:tcBorders>
              <w:top w:val="single" w:sz="4" w:space="0" w:color="000000"/>
              <w:left w:val="single" w:sz="4" w:space="0" w:color="000000"/>
              <w:bottom w:val="single" w:sz="4" w:space="0" w:color="000000"/>
              <w:right w:val="single" w:sz="4" w:space="0" w:color="000000"/>
            </w:tcBorders>
            <w:vAlign w:val="center"/>
          </w:tcPr>
          <w:p w:rsidR="00FC791F" w:rsidRDefault="00FC791F" w:rsidP="00340FC2">
            <w:pPr>
              <w:jc w:val="both"/>
            </w:pPr>
            <w:r>
              <w:rPr>
                <w:rFonts w:hint="eastAsia"/>
              </w:rPr>
              <w:t>O</w:t>
            </w:r>
          </w:p>
        </w:tc>
      </w:tr>
      <w:tr w:rsidR="00FC791F" w:rsidRPr="00270E48" w:rsidTr="00B628B2">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FC791F" w:rsidDel="006F059C" w:rsidRDefault="00FC791F" w:rsidP="00340FC2">
            <w:pPr>
              <w:ind w:right="-20"/>
              <w:jc w:val="both"/>
              <w:rPr>
                <w:color w:val="000000" w:themeColor="text1"/>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FC791F" w:rsidRDefault="00FC791F" w:rsidP="00340FC2">
            <w:pPr>
              <w:ind w:right="-20"/>
              <w:jc w:val="both"/>
              <w:rPr>
                <w:color w:val="000000" w:themeColor="text1"/>
              </w:rPr>
            </w:pPr>
          </w:p>
        </w:tc>
        <w:tc>
          <w:tcPr>
            <w:tcW w:w="4820" w:type="dxa"/>
            <w:tcBorders>
              <w:top w:val="single" w:sz="4" w:space="0" w:color="000000"/>
              <w:left w:val="single" w:sz="4" w:space="0" w:color="000000"/>
              <w:bottom w:val="single" w:sz="4" w:space="0" w:color="000000"/>
              <w:right w:val="single" w:sz="4" w:space="0" w:color="000000"/>
            </w:tcBorders>
            <w:vAlign w:val="center"/>
          </w:tcPr>
          <w:p w:rsidR="00FC791F" w:rsidRDefault="00FC791F" w:rsidP="004114FA">
            <w:pPr>
              <w:spacing w:line="312" w:lineRule="exact"/>
              <w:ind w:right="-20"/>
              <w:jc w:val="both"/>
              <w:rPr>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FC791F" w:rsidRDefault="00FC791F" w:rsidP="00340FC2">
            <w:pPr>
              <w:jc w:val="both"/>
            </w:pPr>
          </w:p>
        </w:tc>
      </w:tr>
      <w:tr w:rsidR="00B7625C" w:rsidRPr="00270E48" w:rsidTr="00B628B2">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B7625C" w:rsidDel="006F059C" w:rsidRDefault="00B7625C" w:rsidP="00340FC2">
            <w:pPr>
              <w:ind w:right="-20"/>
              <w:jc w:val="both"/>
              <w:rPr>
                <w:color w:val="000000" w:themeColor="text1"/>
              </w:rPr>
            </w:pPr>
            <w:r>
              <w:rPr>
                <w:rFonts w:hint="eastAsia"/>
              </w:rPr>
              <w:t>signType</w:t>
            </w:r>
          </w:p>
        </w:tc>
        <w:tc>
          <w:tcPr>
            <w:tcW w:w="1134" w:type="dxa"/>
            <w:tcBorders>
              <w:top w:val="single" w:sz="4" w:space="0" w:color="000000"/>
              <w:left w:val="single" w:sz="4" w:space="0" w:color="000000"/>
              <w:bottom w:val="single" w:sz="4" w:space="0" w:color="000000"/>
              <w:right w:val="single" w:sz="4" w:space="0" w:color="000000"/>
            </w:tcBorders>
            <w:vAlign w:val="center"/>
          </w:tcPr>
          <w:p w:rsidR="00B7625C" w:rsidRDefault="00B7625C" w:rsidP="00340FC2">
            <w:pPr>
              <w:ind w:right="-20"/>
              <w:jc w:val="both"/>
              <w:rPr>
                <w:color w:val="000000" w:themeColor="text1"/>
              </w:rPr>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B7625C" w:rsidRDefault="00B7625C" w:rsidP="002B7B87">
            <w:pPr>
              <w:spacing w:line="312" w:lineRule="exact"/>
              <w:ind w:right="-20"/>
              <w:jc w:val="both"/>
            </w:pPr>
            <w:r>
              <w:rPr>
                <w:rFonts w:hint="eastAsia"/>
              </w:rPr>
              <w:t>签名类型，不参与签名，非法值按缺省值处理：</w:t>
            </w:r>
          </w:p>
          <w:p w:rsidR="00B7625C" w:rsidRDefault="00B7625C" w:rsidP="002B7B87">
            <w:pPr>
              <w:spacing w:line="312" w:lineRule="exact"/>
              <w:ind w:right="-20"/>
              <w:jc w:val="both"/>
            </w:pPr>
            <w:r>
              <w:rPr>
                <w:rFonts w:hint="eastAsia"/>
              </w:rPr>
              <w:t>RSA</w:t>
            </w:r>
            <w:r>
              <w:rPr>
                <w:rFonts w:hint="eastAsia"/>
              </w:rPr>
              <w:t>：</w:t>
            </w:r>
            <w:r>
              <w:rPr>
                <w:rFonts w:hint="eastAsia"/>
              </w:rPr>
              <w:t>rsa</w:t>
            </w:r>
            <w:r>
              <w:rPr>
                <w:rFonts w:hint="eastAsia"/>
              </w:rPr>
              <w:t>签名，算法为</w:t>
            </w:r>
            <w:r w:rsidRPr="000B1D35">
              <w:t>SHA1WithRSA</w:t>
            </w:r>
            <w:r>
              <w:rPr>
                <w:rFonts w:hint="eastAsia"/>
              </w:rPr>
              <w:t>（缺省）</w:t>
            </w:r>
          </w:p>
          <w:p w:rsidR="00B7625C" w:rsidRDefault="00B7625C" w:rsidP="004114FA">
            <w:pPr>
              <w:spacing w:line="312" w:lineRule="exact"/>
              <w:ind w:right="-20"/>
              <w:jc w:val="both"/>
              <w:rPr>
                <w:color w:val="000000" w:themeColor="text1"/>
              </w:rPr>
            </w:pPr>
            <w:r>
              <w:rPr>
                <w:rFonts w:hint="eastAsia"/>
              </w:rPr>
              <w:t>RSA256</w:t>
            </w:r>
            <w:r>
              <w:rPr>
                <w:rFonts w:hint="eastAsia"/>
              </w:rPr>
              <w:t>：</w:t>
            </w:r>
            <w:r>
              <w:rPr>
                <w:rFonts w:hint="eastAsia"/>
              </w:rPr>
              <w:t>rsa</w:t>
            </w:r>
            <w:r>
              <w:rPr>
                <w:rFonts w:hint="eastAsia"/>
              </w:rPr>
              <w:t>签名，算法为</w:t>
            </w:r>
            <w:r w:rsidRPr="000B1D35">
              <w:t>SHA256WithRSA</w:t>
            </w:r>
          </w:p>
        </w:tc>
        <w:tc>
          <w:tcPr>
            <w:tcW w:w="709" w:type="dxa"/>
            <w:tcBorders>
              <w:top w:val="single" w:sz="4" w:space="0" w:color="000000"/>
              <w:left w:val="single" w:sz="4" w:space="0" w:color="000000"/>
              <w:bottom w:val="single" w:sz="4" w:space="0" w:color="000000"/>
              <w:right w:val="single" w:sz="4" w:space="0" w:color="000000"/>
            </w:tcBorders>
            <w:vAlign w:val="center"/>
          </w:tcPr>
          <w:p w:rsidR="00B7625C" w:rsidRDefault="00B7625C" w:rsidP="00340FC2">
            <w:pPr>
              <w:jc w:val="both"/>
            </w:pPr>
            <w:r>
              <w:rPr>
                <w:rFonts w:hint="eastAsia"/>
              </w:rPr>
              <w:t>可选</w:t>
            </w:r>
          </w:p>
        </w:tc>
      </w:tr>
      <w:tr w:rsidR="006A4DD6" w:rsidRPr="00270E48" w:rsidTr="00B628B2">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6A4DD6" w:rsidRPr="00286EBC" w:rsidRDefault="006A4DD6" w:rsidP="00340FC2">
            <w:pPr>
              <w:ind w:right="-20"/>
              <w:jc w:val="both"/>
            </w:pPr>
            <w:r w:rsidRPr="00286EBC">
              <w:rPr>
                <w:rFonts w:hint="eastAsia"/>
              </w:rPr>
              <w:t>sign</w:t>
            </w:r>
          </w:p>
        </w:tc>
        <w:tc>
          <w:tcPr>
            <w:tcW w:w="1134" w:type="dxa"/>
            <w:tcBorders>
              <w:top w:val="single" w:sz="4" w:space="0" w:color="000000"/>
              <w:left w:val="single" w:sz="4" w:space="0" w:color="000000"/>
              <w:bottom w:val="single" w:sz="4" w:space="0" w:color="000000"/>
              <w:right w:val="single" w:sz="4" w:space="0" w:color="000000"/>
            </w:tcBorders>
            <w:vAlign w:val="center"/>
          </w:tcPr>
          <w:p w:rsidR="006A4DD6" w:rsidRPr="00286EBC" w:rsidRDefault="006A4DD6" w:rsidP="00340FC2">
            <w:pPr>
              <w:ind w:right="-20"/>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6A4DD6" w:rsidRPr="00775C76" w:rsidRDefault="006A4DD6" w:rsidP="00340FC2">
            <w:pPr>
              <w:spacing w:line="312" w:lineRule="exact"/>
              <w:ind w:right="-20"/>
              <w:jc w:val="both"/>
            </w:pPr>
            <w:r>
              <w:rPr>
                <w:rFonts w:hint="eastAsia"/>
              </w:rPr>
              <w:t>RSA</w:t>
            </w:r>
            <w:r>
              <w:rPr>
                <w:rFonts w:hint="eastAsia"/>
              </w:rPr>
              <w:t>签名</w:t>
            </w:r>
            <w:r>
              <w:rPr>
                <w:rFonts w:hint="eastAsia"/>
              </w:rPr>
              <w:t>,</w:t>
            </w:r>
            <w:r>
              <w:rPr>
                <w:rFonts w:hint="eastAsia"/>
              </w:rPr>
              <w:t>除</w:t>
            </w:r>
            <w:r>
              <w:rPr>
                <w:rFonts w:hint="eastAsia"/>
              </w:rPr>
              <w:t>sign</w:t>
            </w:r>
            <w:r>
              <w:rPr>
                <w:rFonts w:hint="eastAsia"/>
              </w:rPr>
              <w:t>字段外都需要签名，具体见签名章节，使用商户身份验证返回的密钥</w:t>
            </w:r>
          </w:p>
        </w:tc>
        <w:tc>
          <w:tcPr>
            <w:tcW w:w="709" w:type="dxa"/>
            <w:tcBorders>
              <w:top w:val="single" w:sz="4" w:space="0" w:color="000000"/>
              <w:left w:val="single" w:sz="4" w:space="0" w:color="000000"/>
              <w:bottom w:val="single" w:sz="4" w:space="0" w:color="000000"/>
              <w:right w:val="single" w:sz="4" w:space="0" w:color="000000"/>
            </w:tcBorders>
            <w:vAlign w:val="center"/>
          </w:tcPr>
          <w:p w:rsidR="006A4DD6" w:rsidRPr="00775C76" w:rsidRDefault="007C31D6" w:rsidP="00340FC2">
            <w:pPr>
              <w:jc w:val="both"/>
            </w:pPr>
            <w:r>
              <w:rPr>
                <w:rFonts w:hint="eastAsia"/>
              </w:rPr>
              <w:t>M</w:t>
            </w:r>
          </w:p>
        </w:tc>
      </w:tr>
    </w:tbl>
    <w:p w:rsidR="006A4DD6" w:rsidRDefault="0095125B" w:rsidP="000930B7">
      <w:pPr>
        <w:spacing w:line="240" w:lineRule="auto"/>
        <w:rPr>
          <w:sz w:val="20"/>
          <w:szCs w:val="20"/>
        </w:rPr>
      </w:pPr>
      <w:r>
        <w:rPr>
          <w:rFonts w:hint="eastAsia"/>
          <w:sz w:val="20"/>
          <w:szCs w:val="20"/>
        </w:rPr>
        <w:t>注</w:t>
      </w:r>
      <w:r>
        <w:rPr>
          <w:rFonts w:hint="eastAsia"/>
          <w:sz w:val="20"/>
          <w:szCs w:val="20"/>
        </w:rPr>
        <w:t>1</w:t>
      </w:r>
      <w:r>
        <w:rPr>
          <w:rFonts w:hint="eastAsia"/>
          <w:sz w:val="20"/>
          <w:szCs w:val="20"/>
        </w:rPr>
        <w:t>：全额销卡标志为</w:t>
      </w:r>
      <w:r>
        <w:rPr>
          <w:rFonts w:hint="eastAsia"/>
          <w:sz w:val="20"/>
          <w:szCs w:val="20"/>
        </w:rPr>
        <w:t>2</w:t>
      </w:r>
      <w:r>
        <w:rPr>
          <w:rFonts w:hint="eastAsia"/>
          <w:sz w:val="20"/>
          <w:szCs w:val="20"/>
        </w:rPr>
        <w:t>时，调用</w:t>
      </w:r>
      <w:r>
        <w:rPr>
          <w:rFonts w:hint="eastAsia"/>
          <w:sz w:val="20"/>
          <w:szCs w:val="20"/>
        </w:rPr>
        <w:t>szf</w:t>
      </w:r>
      <w:r>
        <w:rPr>
          <w:rFonts w:hint="eastAsia"/>
          <w:sz w:val="20"/>
          <w:szCs w:val="20"/>
        </w:rPr>
        <w:t>接口进行全额销卡时，需要携带消费阀值；另外，在销卡成功情况下，如果本订单的</w:t>
      </w:r>
      <w:r>
        <w:rPr>
          <w:rFonts w:hint="eastAsia"/>
          <w:sz w:val="20"/>
          <w:szCs w:val="20"/>
        </w:rPr>
        <w:t>servicecatalog</w:t>
      </w:r>
      <w:r>
        <w:rPr>
          <w:rFonts w:hint="eastAsia"/>
          <w:sz w:val="20"/>
          <w:szCs w:val="20"/>
        </w:rPr>
        <w:t>为非充值，则以订单金额生成订单。如果销卡金额大于订单金额，则进一步生成钱包充值订单。反之，如果</w:t>
      </w:r>
      <w:r>
        <w:rPr>
          <w:rFonts w:hint="eastAsia"/>
          <w:sz w:val="20"/>
          <w:szCs w:val="20"/>
        </w:rPr>
        <w:t>servicecatalog</w:t>
      </w:r>
      <w:r>
        <w:rPr>
          <w:rFonts w:hint="eastAsia"/>
          <w:sz w:val="20"/>
          <w:szCs w:val="20"/>
        </w:rPr>
        <w:t>为充值，则以销卡金额生成充值订单。</w:t>
      </w:r>
    </w:p>
    <w:p w:rsidR="0095125B" w:rsidRDefault="0095125B" w:rsidP="000930B7">
      <w:pPr>
        <w:spacing w:line="240" w:lineRule="auto"/>
        <w:rPr>
          <w:sz w:val="20"/>
          <w:szCs w:val="20"/>
        </w:rPr>
      </w:pPr>
    </w:p>
    <w:p w:rsidR="000930B7" w:rsidRDefault="000930B7" w:rsidP="00CA3C98">
      <w:pPr>
        <w:spacing w:line="240" w:lineRule="auto"/>
        <w:rPr>
          <w:sz w:val="20"/>
          <w:szCs w:val="20"/>
        </w:rPr>
      </w:pPr>
      <w:r>
        <w:rPr>
          <w:rFonts w:hint="eastAsia"/>
          <w:sz w:val="20"/>
          <w:szCs w:val="20"/>
        </w:rPr>
        <w:t>注：</w:t>
      </w:r>
    </w:p>
    <w:p w:rsidR="000930B7" w:rsidRDefault="00F263C8" w:rsidP="00CA3C98">
      <w:pPr>
        <w:spacing w:line="240" w:lineRule="auto"/>
      </w:pPr>
      <w:r>
        <w:rPr>
          <w:rFonts w:hint="eastAsia"/>
        </w:rPr>
        <w:t>银行</w:t>
      </w:r>
      <w:r w:rsidR="000930B7">
        <w:rPr>
          <w:rFonts w:hint="eastAsia"/>
        </w:rPr>
        <w:t>卡信息（</w:t>
      </w:r>
      <w:r w:rsidR="000930B7">
        <w:rPr>
          <w:rFonts w:hint="eastAsia"/>
        </w:rPr>
        <w:t>crediCardInfo</w:t>
      </w:r>
      <w:r w:rsidR="000930B7">
        <w:rPr>
          <w:rFonts w:hint="eastAsia"/>
        </w:rPr>
        <w:t>）格式定义：</w:t>
      </w:r>
      <w:r w:rsidR="009436E8">
        <w:rPr>
          <w:rFonts w:ascii="Arial" w:hAnsi="Arial" w:cs="Arial" w:hint="eastAsia"/>
          <w:snapToGrid/>
          <w:color w:val="000000"/>
          <w:kern w:val="2"/>
          <w:sz w:val="20"/>
          <w:szCs w:val="18"/>
          <w:lang w:val="de-DE"/>
        </w:rPr>
        <w:t>bindid</w:t>
      </w:r>
      <w:r w:rsidR="009436E8">
        <w:rPr>
          <w:rFonts w:hint="eastAsia"/>
        </w:rPr>
        <w:t>|</w:t>
      </w:r>
      <w:r w:rsidR="000930B7" w:rsidRPr="000930B7">
        <w:t>cardno</w:t>
      </w:r>
      <w:r w:rsidR="000930B7">
        <w:rPr>
          <w:rFonts w:hint="eastAsia"/>
        </w:rPr>
        <w:t>|</w:t>
      </w:r>
      <w:r w:rsidR="000930B7" w:rsidRPr="000930B7">
        <w:t>validthru</w:t>
      </w:r>
      <w:r w:rsidR="000930B7">
        <w:rPr>
          <w:rFonts w:hint="eastAsia"/>
        </w:rPr>
        <w:t>|</w:t>
      </w:r>
      <w:r w:rsidR="000930B7" w:rsidRPr="000930B7">
        <w:t>cvv2</w:t>
      </w:r>
      <w:r w:rsidR="000930B7">
        <w:rPr>
          <w:rFonts w:hint="eastAsia"/>
        </w:rPr>
        <w:t>|</w:t>
      </w:r>
      <w:r w:rsidR="000930B7" w:rsidRPr="000930B7">
        <w:t>phone</w:t>
      </w:r>
      <w:r w:rsidR="00F5027E">
        <w:rPr>
          <w:rFonts w:hint="eastAsia"/>
        </w:rPr>
        <w:t>|smsCode</w:t>
      </w:r>
      <w:r>
        <w:rPr>
          <w:rFonts w:hint="eastAsia"/>
        </w:rPr>
        <w:t>|idtype|id|name</w:t>
      </w:r>
    </w:p>
    <w:p w:rsidR="00CA3C98" w:rsidRDefault="00CA3C98" w:rsidP="00CA3C98">
      <w:pPr>
        <w:spacing w:line="240" w:lineRule="auto"/>
      </w:pPr>
      <w:r>
        <w:rPr>
          <w:rFonts w:hint="eastAsia"/>
        </w:rPr>
        <w:t>某字段无值时，用</w:t>
      </w:r>
      <w:r>
        <w:t>”</w:t>
      </w:r>
      <w:r>
        <w:rPr>
          <w:rFonts w:hint="eastAsia"/>
        </w:rPr>
        <w:t>-1</w:t>
      </w:r>
      <w:r>
        <w:t>”</w:t>
      </w:r>
      <w:r>
        <w:rPr>
          <w:rFonts w:hint="eastAsia"/>
        </w:rPr>
        <w:t>表示。</w:t>
      </w:r>
    </w:p>
    <w:p w:rsidR="001410DC" w:rsidRDefault="001410DC" w:rsidP="00CA3C98">
      <w:pPr>
        <w:spacing w:line="240" w:lineRule="auto"/>
        <w:rPr>
          <w:sz w:val="20"/>
          <w:szCs w:val="20"/>
        </w:rPr>
      </w:pPr>
      <w:r>
        <w:rPr>
          <w:rFonts w:hint="eastAsia"/>
        </w:rPr>
        <w:t>注：在实名支付情况下，绑卡支付时的绑卡</w:t>
      </w:r>
      <w:r>
        <w:rPr>
          <w:rFonts w:hint="eastAsia"/>
        </w:rPr>
        <w:t>id</w:t>
      </w:r>
      <w:r>
        <w:rPr>
          <w:rFonts w:hint="eastAsia"/>
        </w:rPr>
        <w:t>存储在易宝系统，支付服务器不进行检查。卡号支付时，即使是信用卡，也必须输入</w:t>
      </w:r>
      <w:r>
        <w:rPr>
          <w:rFonts w:hint="eastAsia"/>
        </w:rPr>
        <w:t>id</w:t>
      </w:r>
      <w:r>
        <w:rPr>
          <w:rFonts w:hint="eastAsia"/>
        </w:rPr>
        <w:t>和持卡人信息。</w:t>
      </w:r>
    </w:p>
    <w:tbl>
      <w:tblPr>
        <w:tblW w:w="7439" w:type="dxa"/>
        <w:jc w:val="center"/>
        <w:tblInd w:w="2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55"/>
        <w:gridCol w:w="1255"/>
        <w:gridCol w:w="676"/>
        <w:gridCol w:w="4253"/>
      </w:tblGrid>
      <w:tr w:rsidR="006A4DD6" w:rsidRPr="00CA67B8" w:rsidTr="0001403A">
        <w:trPr>
          <w:trHeight w:val="300"/>
          <w:jc w:val="center"/>
        </w:trPr>
        <w:tc>
          <w:tcPr>
            <w:tcW w:w="1255" w:type="dxa"/>
            <w:tcBorders>
              <w:bottom w:val="single" w:sz="4" w:space="0" w:color="auto"/>
            </w:tcBorders>
            <w:shd w:val="clear" w:color="auto" w:fill="CCFFFF"/>
            <w:vAlign w:val="bottom"/>
          </w:tcPr>
          <w:p w:rsidR="006A4DD6" w:rsidRPr="00CA67B8" w:rsidRDefault="006A4DD6" w:rsidP="00340FC2">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Field Name</w:t>
            </w:r>
          </w:p>
        </w:tc>
        <w:tc>
          <w:tcPr>
            <w:tcW w:w="1255" w:type="dxa"/>
            <w:tcBorders>
              <w:bottom w:val="single" w:sz="4" w:space="0" w:color="auto"/>
            </w:tcBorders>
            <w:shd w:val="clear" w:color="auto" w:fill="CCFFFF"/>
            <w:vAlign w:val="bottom"/>
          </w:tcPr>
          <w:p w:rsidR="006A4DD6" w:rsidRPr="00CA67B8" w:rsidRDefault="006A4DD6" w:rsidP="00340FC2">
            <w:pPr>
              <w:widowControl/>
              <w:jc w:val="center"/>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Field Type</w:t>
            </w:r>
          </w:p>
        </w:tc>
        <w:tc>
          <w:tcPr>
            <w:tcW w:w="676" w:type="dxa"/>
            <w:tcBorders>
              <w:bottom w:val="single" w:sz="4" w:space="0" w:color="auto"/>
            </w:tcBorders>
            <w:shd w:val="clear" w:color="auto" w:fill="CCFFFF"/>
          </w:tcPr>
          <w:p w:rsidR="006A4DD6" w:rsidRPr="00CA67B8" w:rsidRDefault="006A4DD6" w:rsidP="00340FC2">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M/O</w:t>
            </w:r>
          </w:p>
        </w:tc>
        <w:tc>
          <w:tcPr>
            <w:tcW w:w="4253" w:type="dxa"/>
            <w:tcBorders>
              <w:bottom w:val="single" w:sz="4" w:space="0" w:color="auto"/>
            </w:tcBorders>
            <w:shd w:val="clear" w:color="auto" w:fill="CCFFFF"/>
            <w:vAlign w:val="bottom"/>
          </w:tcPr>
          <w:p w:rsidR="006A4DD6" w:rsidRPr="00CA67B8" w:rsidRDefault="006A4DD6" w:rsidP="00340FC2">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Description</w:t>
            </w:r>
          </w:p>
        </w:tc>
      </w:tr>
      <w:tr w:rsidR="00C61778" w:rsidRPr="00CA67B8" w:rsidTr="0001403A">
        <w:trPr>
          <w:trHeight w:val="300"/>
          <w:jc w:val="center"/>
        </w:trPr>
        <w:tc>
          <w:tcPr>
            <w:tcW w:w="1255" w:type="dxa"/>
            <w:shd w:val="clear" w:color="auto" w:fill="FFFFFF" w:themeFill="background1"/>
            <w:vAlign w:val="center"/>
          </w:tcPr>
          <w:p w:rsidR="00C61778" w:rsidRPr="00CA67B8" w:rsidRDefault="009436E8" w:rsidP="00C61778">
            <w:pPr>
              <w:widowControl/>
              <w:jc w:val="both"/>
              <w:rPr>
                <w:rFonts w:ascii="Arial" w:hAnsi="Arial" w:cs="Arial"/>
                <w:snapToGrid/>
                <w:color w:val="000000"/>
                <w:kern w:val="2"/>
                <w:sz w:val="20"/>
                <w:szCs w:val="18"/>
                <w:lang w:val="de-DE"/>
              </w:rPr>
            </w:pPr>
            <w:r>
              <w:rPr>
                <w:rFonts w:ascii="Arial" w:hAnsi="Arial" w:cs="Arial" w:hint="eastAsia"/>
                <w:snapToGrid/>
                <w:color w:val="000000"/>
                <w:kern w:val="2"/>
                <w:sz w:val="20"/>
                <w:szCs w:val="18"/>
                <w:lang w:val="de-DE"/>
              </w:rPr>
              <w:t>b</w:t>
            </w:r>
            <w:r w:rsidR="00C61778">
              <w:rPr>
                <w:rFonts w:ascii="Arial" w:hAnsi="Arial" w:cs="Arial" w:hint="eastAsia"/>
                <w:snapToGrid/>
                <w:color w:val="000000"/>
                <w:kern w:val="2"/>
                <w:sz w:val="20"/>
                <w:szCs w:val="18"/>
                <w:lang w:val="de-DE"/>
              </w:rPr>
              <w:t>ind</w:t>
            </w:r>
            <w:r>
              <w:rPr>
                <w:rFonts w:ascii="Arial" w:hAnsi="Arial" w:cs="Arial" w:hint="eastAsia"/>
                <w:snapToGrid/>
                <w:color w:val="000000"/>
                <w:kern w:val="2"/>
                <w:sz w:val="20"/>
                <w:szCs w:val="18"/>
                <w:lang w:val="de-DE"/>
              </w:rPr>
              <w:t>id</w:t>
            </w:r>
          </w:p>
        </w:tc>
        <w:tc>
          <w:tcPr>
            <w:tcW w:w="1255" w:type="dxa"/>
            <w:shd w:val="clear" w:color="auto" w:fill="FFFFFF" w:themeFill="background1"/>
            <w:vAlign w:val="center"/>
          </w:tcPr>
          <w:p w:rsidR="00C61778" w:rsidRPr="00C61778" w:rsidRDefault="00C61778" w:rsidP="00C61778">
            <w:pPr>
              <w:pStyle w:val="100"/>
            </w:pPr>
            <w:r w:rsidRPr="00C61778">
              <w:rPr>
                <w:rFonts w:hint="eastAsia"/>
              </w:rPr>
              <w:t>Str</w:t>
            </w:r>
            <w:r>
              <w:rPr>
                <w:rFonts w:hint="eastAsia"/>
              </w:rPr>
              <w:t>ing</w:t>
            </w:r>
          </w:p>
        </w:tc>
        <w:tc>
          <w:tcPr>
            <w:tcW w:w="676" w:type="dxa"/>
            <w:shd w:val="clear" w:color="auto" w:fill="FFFFFF" w:themeFill="background1"/>
            <w:vAlign w:val="center"/>
          </w:tcPr>
          <w:p w:rsidR="00C61778" w:rsidRPr="00C61778" w:rsidRDefault="00335F2F" w:rsidP="00C61778">
            <w:pPr>
              <w:pStyle w:val="100"/>
            </w:pPr>
            <w:r>
              <w:rPr>
                <w:rFonts w:hint="eastAsia"/>
              </w:rPr>
              <w:t>M</w:t>
            </w:r>
          </w:p>
        </w:tc>
        <w:tc>
          <w:tcPr>
            <w:tcW w:w="4253" w:type="dxa"/>
            <w:shd w:val="clear" w:color="auto" w:fill="FFFFFF" w:themeFill="background1"/>
            <w:vAlign w:val="center"/>
          </w:tcPr>
          <w:p w:rsidR="007C1B08" w:rsidRDefault="00335F2F" w:rsidP="007C1B08">
            <w:pPr>
              <w:widowControl/>
              <w:spacing w:line="240" w:lineRule="auto"/>
              <w:jc w:val="both"/>
              <w:rPr>
                <w:rFonts w:ascii="Arial" w:hAnsi="Arial" w:cs="Arial"/>
                <w:snapToGrid/>
                <w:color w:val="000000"/>
                <w:kern w:val="2"/>
                <w:sz w:val="20"/>
                <w:szCs w:val="18"/>
                <w:lang w:val="de-DE"/>
              </w:rPr>
            </w:pPr>
            <w:r w:rsidRPr="00335F2F">
              <w:rPr>
                <w:rFonts w:ascii="Arial" w:hAnsi="Arial" w:cs="Arial" w:hint="eastAsia"/>
                <w:snapToGrid/>
                <w:color w:val="000000"/>
                <w:kern w:val="2"/>
                <w:sz w:val="20"/>
                <w:szCs w:val="18"/>
                <w:lang w:val="de-DE"/>
              </w:rPr>
              <w:t>绑卡</w:t>
            </w:r>
            <w:r w:rsidRPr="00335F2F">
              <w:rPr>
                <w:rFonts w:ascii="Arial" w:hAnsi="Arial" w:cs="Arial" w:hint="eastAsia"/>
                <w:snapToGrid/>
                <w:color w:val="000000"/>
                <w:kern w:val="2"/>
                <w:sz w:val="20"/>
                <w:szCs w:val="18"/>
                <w:lang w:val="de-DE"/>
              </w:rPr>
              <w:t>ID</w:t>
            </w:r>
            <w:r w:rsidR="007C1B08">
              <w:rPr>
                <w:rFonts w:ascii="Arial" w:hAnsi="Arial" w:cs="Arial" w:hint="eastAsia"/>
                <w:snapToGrid/>
                <w:color w:val="000000"/>
                <w:kern w:val="2"/>
                <w:sz w:val="20"/>
                <w:szCs w:val="18"/>
                <w:lang w:val="de-DE"/>
              </w:rPr>
              <w:t>：</w:t>
            </w:r>
          </w:p>
          <w:p w:rsidR="00C61778" w:rsidRDefault="007C1B08" w:rsidP="007C1B08">
            <w:pPr>
              <w:widowControl/>
              <w:spacing w:line="240" w:lineRule="auto"/>
              <w:jc w:val="both"/>
              <w:rPr>
                <w:rFonts w:ascii="Arial" w:hAnsi="Arial" w:cs="Arial"/>
                <w:snapToGrid/>
                <w:color w:val="000000"/>
                <w:kern w:val="2"/>
                <w:sz w:val="18"/>
                <w:szCs w:val="18"/>
                <w:lang w:val="de-DE"/>
              </w:rPr>
            </w:pPr>
            <w:r w:rsidRPr="007C1B08">
              <w:rPr>
                <w:rFonts w:ascii="Arial" w:hAnsi="Arial" w:cs="Arial"/>
                <w:snapToGrid/>
                <w:color w:val="000000"/>
                <w:kern w:val="2"/>
                <w:sz w:val="18"/>
                <w:szCs w:val="18"/>
                <w:lang w:val="de-DE"/>
              </w:rPr>
              <w:t>“</w:t>
            </w:r>
            <w:r w:rsidRPr="007C1B08">
              <w:rPr>
                <w:rFonts w:ascii="Arial" w:hAnsi="Arial" w:cs="Arial" w:hint="eastAsia"/>
                <w:snapToGrid/>
                <w:color w:val="000000"/>
                <w:kern w:val="2"/>
                <w:sz w:val="18"/>
                <w:szCs w:val="18"/>
                <w:lang w:val="de-DE"/>
              </w:rPr>
              <w:t>-1</w:t>
            </w:r>
            <w:r w:rsidRPr="007C1B08">
              <w:rPr>
                <w:rFonts w:ascii="Arial" w:hAnsi="Arial" w:cs="Arial"/>
                <w:snapToGrid/>
                <w:color w:val="000000"/>
                <w:kern w:val="2"/>
                <w:sz w:val="18"/>
                <w:szCs w:val="18"/>
                <w:lang w:val="de-DE"/>
              </w:rPr>
              <w:t>“</w:t>
            </w:r>
            <w:r w:rsidRPr="007C1B08">
              <w:rPr>
                <w:rFonts w:ascii="Arial" w:hAnsi="Arial" w:cs="Arial" w:hint="eastAsia"/>
                <w:snapToGrid/>
                <w:color w:val="000000"/>
                <w:kern w:val="2"/>
                <w:sz w:val="18"/>
                <w:szCs w:val="18"/>
                <w:lang w:val="de-DE"/>
              </w:rPr>
              <w:t>：表示非绑卡支付，</w:t>
            </w:r>
            <w:r w:rsidR="00CA3C98">
              <w:rPr>
                <w:rFonts w:ascii="Arial" w:hAnsi="Arial" w:cs="Arial" w:hint="eastAsia"/>
                <w:snapToGrid/>
                <w:color w:val="000000"/>
                <w:kern w:val="2"/>
                <w:sz w:val="18"/>
                <w:szCs w:val="18"/>
                <w:lang w:val="de-DE"/>
              </w:rPr>
              <w:t>必须指定</w:t>
            </w:r>
            <w:r w:rsidRPr="007C1B08">
              <w:rPr>
                <w:rFonts w:ascii="Arial" w:hAnsi="Arial" w:cs="Arial" w:hint="eastAsia"/>
                <w:snapToGrid/>
                <w:color w:val="000000"/>
                <w:kern w:val="2"/>
                <w:sz w:val="18"/>
                <w:szCs w:val="18"/>
                <w:lang w:val="de-DE"/>
              </w:rPr>
              <w:t>下面</w:t>
            </w:r>
            <w:r w:rsidRPr="007C1B08">
              <w:rPr>
                <w:rFonts w:ascii="Arial" w:hAnsi="Arial" w:cs="Arial" w:hint="eastAsia"/>
                <w:snapToGrid/>
                <w:color w:val="000000"/>
                <w:kern w:val="2"/>
                <w:sz w:val="18"/>
                <w:szCs w:val="18"/>
                <w:lang w:val="de-DE"/>
              </w:rPr>
              <w:t>4</w:t>
            </w:r>
            <w:r w:rsidRPr="007C1B08">
              <w:rPr>
                <w:rFonts w:ascii="Arial" w:hAnsi="Arial" w:cs="Arial" w:hint="eastAsia"/>
                <w:snapToGrid/>
                <w:color w:val="000000"/>
                <w:kern w:val="2"/>
                <w:sz w:val="18"/>
                <w:szCs w:val="18"/>
                <w:lang w:val="de-DE"/>
              </w:rPr>
              <w:t>组信息。</w:t>
            </w:r>
          </w:p>
          <w:p w:rsidR="007C1B08" w:rsidRPr="00CA67B8" w:rsidRDefault="007C1B08" w:rsidP="007C1B08">
            <w:pPr>
              <w:widowControl/>
              <w:spacing w:line="240" w:lineRule="auto"/>
              <w:jc w:val="both"/>
              <w:rPr>
                <w:rFonts w:ascii="Arial" w:hAnsi="Arial" w:cs="Arial"/>
                <w:snapToGrid/>
                <w:color w:val="000000"/>
                <w:kern w:val="2"/>
                <w:sz w:val="20"/>
                <w:szCs w:val="18"/>
                <w:lang w:val="de-DE"/>
              </w:rPr>
            </w:pPr>
            <w:r w:rsidRPr="007C1B08">
              <w:rPr>
                <w:rFonts w:ascii="Arial" w:hAnsi="Arial" w:cs="Arial" w:hint="eastAsia"/>
                <w:snapToGrid/>
                <w:color w:val="000000"/>
                <w:kern w:val="2"/>
                <w:sz w:val="18"/>
                <w:szCs w:val="18"/>
                <w:lang w:val="de-DE"/>
              </w:rPr>
              <w:t>其他：</w:t>
            </w:r>
            <w:r w:rsidR="003547A9">
              <w:rPr>
                <w:rFonts w:ascii="Arial" w:hAnsi="Arial" w:cs="Arial" w:hint="eastAsia"/>
                <w:snapToGrid/>
                <w:color w:val="000000"/>
                <w:kern w:val="2"/>
                <w:sz w:val="18"/>
                <w:szCs w:val="18"/>
                <w:lang w:val="de-DE"/>
              </w:rPr>
              <w:t>除实名支付外，为</w:t>
            </w:r>
            <w:r w:rsidR="002D1C6E">
              <w:rPr>
                <w:rFonts w:ascii="Arial" w:hAnsi="Arial" w:cs="Arial" w:hint="eastAsia"/>
                <w:snapToGrid/>
                <w:color w:val="000000"/>
                <w:kern w:val="2"/>
                <w:sz w:val="18"/>
                <w:szCs w:val="18"/>
                <w:lang w:val="de-DE"/>
              </w:rPr>
              <w:t>华为</w:t>
            </w:r>
            <w:r w:rsidRPr="007C1B08">
              <w:rPr>
                <w:rFonts w:ascii="Arial" w:hAnsi="Arial" w:cs="Arial" w:hint="eastAsia"/>
                <w:snapToGrid/>
                <w:color w:val="000000"/>
                <w:kern w:val="2"/>
                <w:sz w:val="18"/>
                <w:szCs w:val="18"/>
                <w:lang w:val="de-DE"/>
              </w:rPr>
              <w:t>绑卡</w:t>
            </w:r>
            <w:r w:rsidRPr="007C1B08">
              <w:rPr>
                <w:rFonts w:ascii="Arial" w:hAnsi="Arial" w:cs="Arial" w:hint="eastAsia"/>
                <w:snapToGrid/>
                <w:color w:val="000000"/>
                <w:kern w:val="2"/>
                <w:sz w:val="18"/>
                <w:szCs w:val="18"/>
                <w:lang w:val="de-DE"/>
              </w:rPr>
              <w:t>ID</w:t>
            </w:r>
            <w:r w:rsidRPr="007C1B08">
              <w:rPr>
                <w:rFonts w:ascii="Arial" w:hAnsi="Arial" w:cs="Arial" w:hint="eastAsia"/>
                <w:snapToGrid/>
                <w:color w:val="000000"/>
                <w:kern w:val="2"/>
                <w:sz w:val="18"/>
                <w:szCs w:val="18"/>
                <w:lang w:val="de-DE"/>
              </w:rPr>
              <w:t>，</w:t>
            </w:r>
            <w:r w:rsidR="002A2104">
              <w:rPr>
                <w:rFonts w:ascii="Arial" w:hAnsi="Arial" w:cs="Arial" w:hint="eastAsia"/>
                <w:snapToGrid/>
                <w:color w:val="000000"/>
                <w:kern w:val="2"/>
                <w:sz w:val="18"/>
                <w:szCs w:val="18"/>
                <w:lang w:val="de-DE"/>
              </w:rPr>
              <w:t>仅</w:t>
            </w:r>
            <w:r w:rsidRPr="007C1B08">
              <w:rPr>
                <w:rFonts w:ascii="Arial" w:hAnsi="Arial" w:cs="Arial" w:hint="eastAsia"/>
                <w:snapToGrid/>
                <w:color w:val="000000"/>
                <w:kern w:val="2"/>
                <w:sz w:val="18"/>
                <w:szCs w:val="18"/>
                <w:lang w:val="de-DE"/>
              </w:rPr>
              <w:t>在输入</w:t>
            </w:r>
            <w:r w:rsidRPr="007C1B08">
              <w:rPr>
                <w:rFonts w:hint="eastAsia"/>
                <w:sz w:val="18"/>
                <w:szCs w:val="18"/>
              </w:rPr>
              <w:t>clientID</w:t>
            </w:r>
            <w:r w:rsidRPr="007C1B08">
              <w:rPr>
                <w:rFonts w:hint="eastAsia"/>
                <w:sz w:val="18"/>
                <w:szCs w:val="18"/>
              </w:rPr>
              <w:t>时有效。</w:t>
            </w:r>
            <w:r w:rsidR="003547A9">
              <w:rPr>
                <w:rFonts w:hint="eastAsia"/>
                <w:sz w:val="18"/>
                <w:szCs w:val="18"/>
              </w:rPr>
              <w:t>实名支付中，为易宝测试绑卡</w:t>
            </w:r>
            <w:r w:rsidR="003547A9">
              <w:rPr>
                <w:rFonts w:hint="eastAsia"/>
                <w:sz w:val="18"/>
                <w:szCs w:val="18"/>
              </w:rPr>
              <w:t>id</w:t>
            </w:r>
            <w:r w:rsidR="003547A9">
              <w:rPr>
                <w:rFonts w:hint="eastAsia"/>
                <w:sz w:val="18"/>
                <w:szCs w:val="18"/>
              </w:rPr>
              <w:t>。</w:t>
            </w:r>
          </w:p>
        </w:tc>
      </w:tr>
      <w:tr w:rsidR="006A4DD6" w:rsidRPr="00922CBE" w:rsidTr="00C61778">
        <w:trPr>
          <w:trHeight w:val="285"/>
          <w:jc w:val="center"/>
        </w:trPr>
        <w:tc>
          <w:tcPr>
            <w:tcW w:w="1255" w:type="dxa"/>
            <w:shd w:val="clear" w:color="auto" w:fill="auto"/>
            <w:vAlign w:val="center"/>
          </w:tcPr>
          <w:p w:rsidR="006A4DD6" w:rsidRPr="0038247B" w:rsidRDefault="000930B7" w:rsidP="00C61778">
            <w:pPr>
              <w:pStyle w:val="100"/>
              <w:rPr>
                <w:rFonts w:ascii="Arial" w:hAnsi="Arial" w:cs="Arial"/>
                <w:sz w:val="21"/>
                <w:szCs w:val="24"/>
              </w:rPr>
            </w:pPr>
            <w:r w:rsidRPr="000930B7">
              <w:t>cardno</w:t>
            </w:r>
          </w:p>
        </w:tc>
        <w:tc>
          <w:tcPr>
            <w:tcW w:w="1255" w:type="dxa"/>
            <w:shd w:val="clear" w:color="auto" w:fill="auto"/>
            <w:vAlign w:val="center"/>
          </w:tcPr>
          <w:p w:rsidR="006A4DD6" w:rsidRPr="0038247B" w:rsidRDefault="006A4DD6" w:rsidP="00C61778">
            <w:pPr>
              <w:pStyle w:val="100"/>
              <w:rPr>
                <w:rFonts w:ascii="Arial" w:hAnsi="Arial" w:cs="Arial"/>
                <w:sz w:val="21"/>
                <w:szCs w:val="24"/>
              </w:rPr>
            </w:pPr>
            <w:r>
              <w:rPr>
                <w:rFonts w:hint="eastAsia"/>
              </w:rPr>
              <w:t>String</w:t>
            </w:r>
          </w:p>
        </w:tc>
        <w:tc>
          <w:tcPr>
            <w:tcW w:w="676" w:type="dxa"/>
            <w:vAlign w:val="center"/>
          </w:tcPr>
          <w:p w:rsidR="006A4DD6" w:rsidRPr="00C61778" w:rsidRDefault="009436E8" w:rsidP="00C61778">
            <w:pPr>
              <w:pStyle w:val="100"/>
            </w:pPr>
            <w:r>
              <w:rPr>
                <w:rFonts w:hint="eastAsia"/>
              </w:rPr>
              <w:t>M</w:t>
            </w:r>
          </w:p>
        </w:tc>
        <w:tc>
          <w:tcPr>
            <w:tcW w:w="4253" w:type="dxa"/>
            <w:shd w:val="clear" w:color="auto" w:fill="auto"/>
            <w:vAlign w:val="center"/>
          </w:tcPr>
          <w:p w:rsidR="006A4DD6" w:rsidRDefault="000930B7" w:rsidP="00CA3C98">
            <w:pPr>
              <w:spacing w:line="312" w:lineRule="exact"/>
              <w:ind w:right="-20"/>
              <w:jc w:val="both"/>
            </w:pPr>
            <w:r w:rsidRPr="000930B7">
              <w:rPr>
                <w:rFonts w:hint="eastAsia"/>
              </w:rPr>
              <w:t>卡号</w:t>
            </w:r>
            <w:r w:rsidR="00216389">
              <w:rPr>
                <w:rFonts w:hint="eastAsia"/>
              </w:rPr>
              <w:t>-</w:t>
            </w:r>
            <w:r w:rsidR="00216389">
              <w:rPr>
                <w:rFonts w:hint="eastAsia"/>
              </w:rPr>
              <w:t>银行卡名称</w:t>
            </w:r>
          </w:p>
          <w:p w:rsidR="00216389" w:rsidRPr="00C92019" w:rsidRDefault="00216389" w:rsidP="00CA3C98">
            <w:pPr>
              <w:spacing w:line="312" w:lineRule="exact"/>
              <w:ind w:right="-20"/>
              <w:jc w:val="both"/>
            </w:pPr>
            <w:r>
              <w:rPr>
                <w:rFonts w:hint="eastAsia"/>
              </w:rPr>
              <w:t>在实名绑卡支付下，建议客户端上报卡号后</w:t>
            </w:r>
            <w:r>
              <w:rPr>
                <w:rFonts w:hint="eastAsia"/>
              </w:rPr>
              <w:t>4</w:t>
            </w:r>
            <w:r>
              <w:rPr>
                <w:rFonts w:hint="eastAsia"/>
              </w:rPr>
              <w:t>位和银行卡名称，采用“</w:t>
            </w:r>
            <w:r>
              <w:rPr>
                <w:rFonts w:hint="eastAsia"/>
              </w:rPr>
              <w:t>-</w:t>
            </w:r>
            <w:r>
              <w:rPr>
                <w:rFonts w:hint="eastAsia"/>
              </w:rPr>
              <w:t>”分割，服务端不进行检查，仅记录。</w:t>
            </w:r>
          </w:p>
        </w:tc>
      </w:tr>
      <w:tr w:rsidR="006A4DD6" w:rsidRPr="00922CBE" w:rsidTr="00C61778">
        <w:trPr>
          <w:trHeight w:val="285"/>
          <w:jc w:val="center"/>
        </w:trPr>
        <w:tc>
          <w:tcPr>
            <w:tcW w:w="1255" w:type="dxa"/>
            <w:shd w:val="clear" w:color="auto" w:fill="auto"/>
            <w:vAlign w:val="center"/>
          </w:tcPr>
          <w:p w:rsidR="006A4DD6" w:rsidRPr="0038247B" w:rsidRDefault="000930B7" w:rsidP="00C61778">
            <w:pPr>
              <w:pStyle w:val="100"/>
              <w:rPr>
                <w:rFonts w:ascii="Arial" w:hAnsi="Arial" w:cs="Arial"/>
                <w:sz w:val="21"/>
                <w:szCs w:val="24"/>
              </w:rPr>
            </w:pPr>
            <w:r w:rsidRPr="000930B7">
              <w:rPr>
                <w:color w:val="000000" w:themeColor="text1"/>
              </w:rPr>
              <w:t>validthru</w:t>
            </w:r>
          </w:p>
        </w:tc>
        <w:tc>
          <w:tcPr>
            <w:tcW w:w="1255" w:type="dxa"/>
            <w:shd w:val="clear" w:color="auto" w:fill="auto"/>
            <w:vAlign w:val="center"/>
          </w:tcPr>
          <w:p w:rsidR="006A4DD6" w:rsidRPr="0038247B" w:rsidRDefault="006A4DD6" w:rsidP="00C61778">
            <w:pPr>
              <w:pStyle w:val="100"/>
              <w:rPr>
                <w:rFonts w:ascii="Arial" w:hAnsi="Arial" w:cs="Arial"/>
                <w:sz w:val="21"/>
                <w:szCs w:val="24"/>
              </w:rPr>
            </w:pPr>
            <w:r>
              <w:rPr>
                <w:rFonts w:hint="eastAsia"/>
              </w:rPr>
              <w:t>String</w:t>
            </w:r>
          </w:p>
        </w:tc>
        <w:tc>
          <w:tcPr>
            <w:tcW w:w="676" w:type="dxa"/>
            <w:vAlign w:val="center"/>
          </w:tcPr>
          <w:p w:rsidR="006A4DD6" w:rsidRPr="00C61778" w:rsidRDefault="009436E8" w:rsidP="00C61778">
            <w:pPr>
              <w:pStyle w:val="100"/>
            </w:pPr>
            <w:r>
              <w:rPr>
                <w:rFonts w:hint="eastAsia"/>
              </w:rPr>
              <w:t>M</w:t>
            </w:r>
          </w:p>
        </w:tc>
        <w:tc>
          <w:tcPr>
            <w:tcW w:w="4253" w:type="dxa"/>
            <w:shd w:val="clear" w:color="auto" w:fill="auto"/>
            <w:vAlign w:val="center"/>
          </w:tcPr>
          <w:p w:rsidR="006A4DD6" w:rsidRPr="00922CBE" w:rsidRDefault="000930B7" w:rsidP="00C61778">
            <w:pPr>
              <w:pStyle w:val="100"/>
              <w:rPr>
                <w:rFonts w:ascii="Arial" w:hAnsi="Arial" w:cs="Arial"/>
                <w:szCs w:val="24"/>
              </w:rPr>
            </w:pPr>
            <w:r>
              <w:rPr>
                <w:rFonts w:hint="eastAsia"/>
              </w:rPr>
              <w:t>信用卡有效期，格式：月月年年，例如：</w:t>
            </w:r>
            <w:r>
              <w:rPr>
                <w:rFonts w:hint="eastAsia"/>
              </w:rPr>
              <w:t>0715</w:t>
            </w:r>
          </w:p>
        </w:tc>
      </w:tr>
      <w:tr w:rsidR="000930B7" w:rsidRPr="00922CBE" w:rsidTr="00C61778">
        <w:trPr>
          <w:trHeight w:val="285"/>
          <w:jc w:val="center"/>
        </w:trPr>
        <w:tc>
          <w:tcPr>
            <w:tcW w:w="1255" w:type="dxa"/>
            <w:shd w:val="clear" w:color="auto" w:fill="auto"/>
            <w:vAlign w:val="center"/>
          </w:tcPr>
          <w:p w:rsidR="000930B7" w:rsidRPr="000930B7" w:rsidRDefault="000930B7" w:rsidP="00C61778">
            <w:pPr>
              <w:pStyle w:val="100"/>
              <w:rPr>
                <w:color w:val="000000" w:themeColor="text1"/>
              </w:rPr>
            </w:pPr>
            <w:r w:rsidRPr="000930B7">
              <w:rPr>
                <w:color w:val="000000" w:themeColor="text1"/>
              </w:rPr>
              <w:t>cvv2</w:t>
            </w:r>
          </w:p>
        </w:tc>
        <w:tc>
          <w:tcPr>
            <w:tcW w:w="1255" w:type="dxa"/>
            <w:shd w:val="clear" w:color="auto" w:fill="auto"/>
            <w:vAlign w:val="center"/>
          </w:tcPr>
          <w:p w:rsidR="000930B7" w:rsidRDefault="00C61778" w:rsidP="00C61778">
            <w:pPr>
              <w:pStyle w:val="100"/>
            </w:pPr>
            <w:r>
              <w:rPr>
                <w:rFonts w:hint="eastAsia"/>
              </w:rPr>
              <w:t>String</w:t>
            </w:r>
          </w:p>
        </w:tc>
        <w:tc>
          <w:tcPr>
            <w:tcW w:w="676" w:type="dxa"/>
            <w:vAlign w:val="center"/>
          </w:tcPr>
          <w:p w:rsidR="000930B7" w:rsidRPr="00775C76" w:rsidRDefault="009436E8" w:rsidP="00C61778">
            <w:pPr>
              <w:pStyle w:val="100"/>
            </w:pPr>
            <w:r>
              <w:rPr>
                <w:rFonts w:hint="eastAsia"/>
              </w:rPr>
              <w:t>M</w:t>
            </w:r>
          </w:p>
        </w:tc>
        <w:tc>
          <w:tcPr>
            <w:tcW w:w="4253" w:type="dxa"/>
            <w:shd w:val="clear" w:color="auto" w:fill="auto"/>
            <w:vAlign w:val="center"/>
          </w:tcPr>
          <w:p w:rsidR="000930B7" w:rsidRDefault="00FC7B41" w:rsidP="00C61778">
            <w:pPr>
              <w:pStyle w:val="100"/>
            </w:pPr>
            <w:r>
              <w:rPr>
                <w:rFonts w:hint="eastAsia"/>
              </w:rPr>
              <w:t>信用卡</w:t>
            </w:r>
            <w:r w:rsidR="000930B7">
              <w:rPr>
                <w:rFonts w:hint="eastAsia"/>
              </w:rPr>
              <w:t>cvv2</w:t>
            </w:r>
            <w:r w:rsidR="000930B7">
              <w:rPr>
                <w:rFonts w:hint="eastAsia"/>
              </w:rPr>
              <w:t>码，信用卡背后的</w:t>
            </w:r>
            <w:r w:rsidR="000930B7">
              <w:rPr>
                <w:rFonts w:hint="eastAsia"/>
              </w:rPr>
              <w:t>3</w:t>
            </w:r>
            <w:r w:rsidR="000930B7">
              <w:rPr>
                <w:rFonts w:hint="eastAsia"/>
              </w:rPr>
              <w:t>位数字</w:t>
            </w:r>
          </w:p>
        </w:tc>
      </w:tr>
      <w:tr w:rsidR="000930B7" w:rsidRPr="00922CBE" w:rsidTr="00C61778">
        <w:trPr>
          <w:trHeight w:val="285"/>
          <w:jc w:val="center"/>
        </w:trPr>
        <w:tc>
          <w:tcPr>
            <w:tcW w:w="1255" w:type="dxa"/>
            <w:shd w:val="clear" w:color="auto" w:fill="auto"/>
            <w:vAlign w:val="center"/>
          </w:tcPr>
          <w:p w:rsidR="000930B7" w:rsidRPr="000930B7" w:rsidRDefault="000930B7" w:rsidP="00C61778">
            <w:pPr>
              <w:pStyle w:val="100"/>
              <w:rPr>
                <w:color w:val="000000" w:themeColor="text1"/>
              </w:rPr>
            </w:pPr>
            <w:r w:rsidRPr="000930B7">
              <w:rPr>
                <w:color w:val="000000" w:themeColor="text1"/>
              </w:rPr>
              <w:t>phone</w:t>
            </w:r>
          </w:p>
        </w:tc>
        <w:tc>
          <w:tcPr>
            <w:tcW w:w="1255" w:type="dxa"/>
            <w:shd w:val="clear" w:color="auto" w:fill="auto"/>
            <w:vAlign w:val="center"/>
          </w:tcPr>
          <w:p w:rsidR="000930B7" w:rsidRDefault="00C61778" w:rsidP="00C61778">
            <w:pPr>
              <w:pStyle w:val="100"/>
            </w:pPr>
            <w:r>
              <w:rPr>
                <w:rFonts w:hint="eastAsia"/>
              </w:rPr>
              <w:t>String</w:t>
            </w:r>
          </w:p>
        </w:tc>
        <w:tc>
          <w:tcPr>
            <w:tcW w:w="676" w:type="dxa"/>
            <w:vAlign w:val="center"/>
          </w:tcPr>
          <w:p w:rsidR="000930B7" w:rsidRPr="00775C76" w:rsidRDefault="009436E8" w:rsidP="00C61778">
            <w:pPr>
              <w:pStyle w:val="100"/>
            </w:pPr>
            <w:r>
              <w:rPr>
                <w:rFonts w:hint="eastAsia"/>
              </w:rPr>
              <w:t>M</w:t>
            </w:r>
          </w:p>
        </w:tc>
        <w:tc>
          <w:tcPr>
            <w:tcW w:w="4253" w:type="dxa"/>
            <w:shd w:val="clear" w:color="auto" w:fill="auto"/>
            <w:vAlign w:val="center"/>
          </w:tcPr>
          <w:p w:rsidR="000930B7" w:rsidRDefault="000930B7" w:rsidP="00FC7B41">
            <w:pPr>
              <w:pStyle w:val="100"/>
            </w:pPr>
            <w:r w:rsidRPr="000930B7">
              <w:rPr>
                <w:rFonts w:hint="eastAsia"/>
              </w:rPr>
              <w:t>银行预留手机号</w:t>
            </w:r>
            <w:r w:rsidR="00F26FE8">
              <w:rPr>
                <w:rFonts w:hint="eastAsia"/>
              </w:rPr>
              <w:t>（借记卡和信用卡）</w:t>
            </w:r>
          </w:p>
        </w:tc>
      </w:tr>
      <w:tr w:rsidR="00A4361E" w:rsidRPr="00922CBE" w:rsidTr="00C61778">
        <w:trPr>
          <w:trHeight w:val="285"/>
          <w:jc w:val="center"/>
        </w:trPr>
        <w:tc>
          <w:tcPr>
            <w:tcW w:w="1255" w:type="dxa"/>
            <w:shd w:val="clear" w:color="auto" w:fill="auto"/>
            <w:vAlign w:val="center"/>
          </w:tcPr>
          <w:p w:rsidR="00A4361E" w:rsidRPr="000930B7" w:rsidRDefault="00A4361E" w:rsidP="00C61778">
            <w:pPr>
              <w:pStyle w:val="100"/>
              <w:rPr>
                <w:color w:val="000000" w:themeColor="text1"/>
              </w:rPr>
            </w:pPr>
            <w:r>
              <w:rPr>
                <w:rFonts w:hint="eastAsia"/>
                <w:color w:val="000000" w:themeColor="text1"/>
              </w:rPr>
              <w:t>smsCode</w:t>
            </w:r>
          </w:p>
        </w:tc>
        <w:tc>
          <w:tcPr>
            <w:tcW w:w="1255" w:type="dxa"/>
            <w:shd w:val="clear" w:color="auto" w:fill="auto"/>
            <w:vAlign w:val="center"/>
          </w:tcPr>
          <w:p w:rsidR="00A4361E" w:rsidRDefault="00A4361E" w:rsidP="00C61778">
            <w:pPr>
              <w:pStyle w:val="100"/>
            </w:pPr>
            <w:r>
              <w:rPr>
                <w:rFonts w:hint="eastAsia"/>
              </w:rPr>
              <w:t>String</w:t>
            </w:r>
          </w:p>
        </w:tc>
        <w:tc>
          <w:tcPr>
            <w:tcW w:w="676" w:type="dxa"/>
            <w:vAlign w:val="center"/>
          </w:tcPr>
          <w:p w:rsidR="00A4361E" w:rsidRDefault="00A4361E" w:rsidP="00C61778">
            <w:pPr>
              <w:pStyle w:val="100"/>
            </w:pPr>
            <w:r>
              <w:rPr>
                <w:rFonts w:hint="eastAsia"/>
              </w:rPr>
              <w:t>O</w:t>
            </w:r>
          </w:p>
        </w:tc>
        <w:tc>
          <w:tcPr>
            <w:tcW w:w="4253" w:type="dxa"/>
            <w:shd w:val="clear" w:color="auto" w:fill="auto"/>
            <w:vAlign w:val="center"/>
          </w:tcPr>
          <w:p w:rsidR="00A4361E" w:rsidRDefault="00F26FE8" w:rsidP="00C61778">
            <w:pPr>
              <w:pStyle w:val="100"/>
            </w:pPr>
            <w:r>
              <w:rPr>
                <w:rFonts w:hint="eastAsia"/>
              </w:rPr>
              <w:t>信用卡</w:t>
            </w:r>
            <w:r w:rsidR="00A4361E">
              <w:rPr>
                <w:rFonts w:hint="eastAsia"/>
              </w:rPr>
              <w:t>短信验证码</w:t>
            </w:r>
          </w:p>
          <w:p w:rsidR="005163CD" w:rsidRDefault="005163CD" w:rsidP="000041BA">
            <w:pPr>
              <w:pStyle w:val="100"/>
            </w:pPr>
            <w:r>
              <w:rPr>
                <w:rFonts w:hint="eastAsia"/>
              </w:rPr>
              <w:t>注：</w:t>
            </w:r>
            <w:r w:rsidR="000041BA">
              <w:rPr>
                <w:rFonts w:hint="eastAsia"/>
              </w:rPr>
              <w:t>2.0</w:t>
            </w:r>
            <w:r w:rsidR="000041BA">
              <w:rPr>
                <w:rFonts w:hint="eastAsia"/>
              </w:rPr>
              <w:t>及以上协议</w:t>
            </w:r>
            <w:r w:rsidR="003056AE">
              <w:rPr>
                <w:rFonts w:hint="eastAsia"/>
              </w:rPr>
              <w:t>客户端必须填写</w:t>
            </w:r>
            <w:r w:rsidR="00992FD9">
              <w:rPr>
                <w:rFonts w:hint="eastAsia"/>
              </w:rPr>
              <w:t>，只有包含本信息时，才可能选择银联渠道</w:t>
            </w:r>
            <w:r w:rsidR="003056AE">
              <w:rPr>
                <w:rFonts w:hint="eastAsia"/>
              </w:rPr>
              <w:t>；</w:t>
            </w:r>
          </w:p>
          <w:p w:rsidR="00FE330C" w:rsidRDefault="00FE330C" w:rsidP="00C46204">
            <w:pPr>
              <w:pStyle w:val="100"/>
            </w:pPr>
            <w:r>
              <w:rPr>
                <w:rFonts w:hint="eastAsia"/>
              </w:rPr>
              <w:t>注：在</w:t>
            </w:r>
            <w:r w:rsidR="00C46204">
              <w:rPr>
                <w:rFonts w:hint="eastAsia"/>
              </w:rPr>
              <w:t>实名支付情况下</w:t>
            </w:r>
            <w:r>
              <w:rPr>
                <w:rFonts w:hint="eastAsia"/>
              </w:rPr>
              <w:t>，绑卡情况下也会处理</w:t>
            </w:r>
            <w:r w:rsidR="00C46204">
              <w:rPr>
                <w:rFonts w:hint="eastAsia"/>
              </w:rPr>
              <w:t>短信验证码</w:t>
            </w:r>
            <w:r>
              <w:rPr>
                <w:rFonts w:hint="eastAsia"/>
              </w:rPr>
              <w:t>如果输入了</w:t>
            </w:r>
            <w:r>
              <w:rPr>
                <w:rFonts w:hint="eastAsia"/>
              </w:rPr>
              <w:t>smsCode</w:t>
            </w:r>
            <w:r>
              <w:rPr>
                <w:rFonts w:hint="eastAsia"/>
              </w:rPr>
              <w:t>的话。</w:t>
            </w:r>
          </w:p>
          <w:p w:rsidR="00433559" w:rsidRDefault="00433559" w:rsidP="00C46204">
            <w:pPr>
              <w:pStyle w:val="100"/>
            </w:pPr>
            <w:r>
              <w:rPr>
                <w:rFonts w:hint="eastAsia"/>
              </w:rPr>
              <w:t>注：该信息</w:t>
            </w:r>
            <w:r w:rsidR="00DB1C0B">
              <w:rPr>
                <w:rFonts w:hint="eastAsia"/>
              </w:rPr>
              <w:t>在</w:t>
            </w:r>
            <w:r>
              <w:rPr>
                <w:rFonts w:hint="eastAsia"/>
              </w:rPr>
              <w:t>华为侧验证，其他信息</w:t>
            </w:r>
            <w:r w:rsidR="00DB1C0B">
              <w:rPr>
                <w:rFonts w:hint="eastAsia"/>
              </w:rPr>
              <w:t>在</w:t>
            </w:r>
            <w:r>
              <w:rPr>
                <w:rFonts w:hint="eastAsia"/>
              </w:rPr>
              <w:t>银行侧验证。</w:t>
            </w:r>
          </w:p>
          <w:p w:rsidR="00B130C0" w:rsidRPr="000930B7" w:rsidRDefault="00B130C0" w:rsidP="00C46204">
            <w:pPr>
              <w:pStyle w:val="100"/>
            </w:pPr>
            <w:r>
              <w:rPr>
                <w:rFonts w:hint="eastAsia"/>
              </w:rPr>
              <w:t>注：协议版本为</w:t>
            </w:r>
            <w:r>
              <w:rPr>
                <w:rFonts w:hint="eastAsia"/>
              </w:rPr>
              <w:t>3.0</w:t>
            </w:r>
            <w:r w:rsidR="00092514">
              <w:rPr>
                <w:rFonts w:hint="eastAsia"/>
              </w:rPr>
              <w:t>的卡号支付</w:t>
            </w:r>
            <w:r>
              <w:rPr>
                <w:rFonts w:hint="eastAsia"/>
              </w:rPr>
              <w:t>情况下，如果</w:t>
            </w:r>
            <w:r>
              <w:rPr>
                <w:rFonts w:hint="eastAsia"/>
              </w:rPr>
              <w:t>smsCode</w:t>
            </w:r>
            <w:r>
              <w:rPr>
                <w:rFonts w:hint="eastAsia"/>
              </w:rPr>
              <w:t>为</w:t>
            </w:r>
            <w:r>
              <w:rPr>
                <w:rFonts w:hint="eastAsia"/>
              </w:rPr>
              <w:t>-2</w:t>
            </w:r>
            <w:r>
              <w:rPr>
                <w:rFonts w:hint="eastAsia"/>
              </w:rPr>
              <w:t>，表示需要易宝侧处理短验。其他协议版本下，</w:t>
            </w:r>
            <w:r>
              <w:rPr>
                <w:rFonts w:hint="eastAsia"/>
              </w:rPr>
              <w:t>-2</w:t>
            </w:r>
            <w:r>
              <w:rPr>
                <w:rFonts w:hint="eastAsia"/>
              </w:rPr>
              <w:t>无此特殊含义。</w:t>
            </w:r>
          </w:p>
        </w:tc>
      </w:tr>
      <w:tr w:rsidR="00FC7B41" w:rsidRPr="00922CBE" w:rsidTr="00C61778">
        <w:trPr>
          <w:trHeight w:val="285"/>
          <w:jc w:val="center"/>
        </w:trPr>
        <w:tc>
          <w:tcPr>
            <w:tcW w:w="1255" w:type="dxa"/>
            <w:shd w:val="clear" w:color="auto" w:fill="auto"/>
            <w:vAlign w:val="center"/>
          </w:tcPr>
          <w:p w:rsidR="00FC7B41" w:rsidRDefault="00E26594" w:rsidP="00C61778">
            <w:pPr>
              <w:pStyle w:val="100"/>
              <w:rPr>
                <w:color w:val="000000" w:themeColor="text1"/>
              </w:rPr>
            </w:pPr>
            <w:r>
              <w:rPr>
                <w:rFonts w:hint="eastAsia"/>
                <w:color w:val="000000" w:themeColor="text1"/>
              </w:rPr>
              <w:t>i</w:t>
            </w:r>
            <w:r w:rsidR="00FC7B41">
              <w:rPr>
                <w:rFonts w:hint="eastAsia"/>
                <w:color w:val="000000" w:themeColor="text1"/>
              </w:rPr>
              <w:t>dtype</w:t>
            </w:r>
          </w:p>
        </w:tc>
        <w:tc>
          <w:tcPr>
            <w:tcW w:w="1255" w:type="dxa"/>
            <w:shd w:val="clear" w:color="auto" w:fill="auto"/>
            <w:vAlign w:val="center"/>
          </w:tcPr>
          <w:p w:rsidR="00FC7B41" w:rsidRDefault="00FC7B41" w:rsidP="00C61778">
            <w:pPr>
              <w:pStyle w:val="100"/>
            </w:pPr>
            <w:r>
              <w:rPr>
                <w:rFonts w:hint="eastAsia"/>
              </w:rPr>
              <w:t>String</w:t>
            </w:r>
          </w:p>
        </w:tc>
        <w:tc>
          <w:tcPr>
            <w:tcW w:w="676" w:type="dxa"/>
            <w:vAlign w:val="center"/>
          </w:tcPr>
          <w:p w:rsidR="00FC7B41" w:rsidRDefault="00CB5499" w:rsidP="00C61778">
            <w:pPr>
              <w:pStyle w:val="100"/>
            </w:pPr>
            <w:r>
              <w:rPr>
                <w:rFonts w:hint="eastAsia"/>
              </w:rPr>
              <w:t>O</w:t>
            </w:r>
          </w:p>
        </w:tc>
        <w:tc>
          <w:tcPr>
            <w:tcW w:w="4253" w:type="dxa"/>
            <w:shd w:val="clear" w:color="auto" w:fill="auto"/>
            <w:vAlign w:val="center"/>
          </w:tcPr>
          <w:p w:rsidR="00FC7B41" w:rsidRDefault="00E26594" w:rsidP="00C61778">
            <w:pPr>
              <w:pStyle w:val="100"/>
            </w:pPr>
            <w:r>
              <w:rPr>
                <w:rFonts w:hint="eastAsia"/>
              </w:rPr>
              <w:t>储蓄卡证件类型：</w:t>
            </w:r>
          </w:p>
          <w:p w:rsidR="00E26594" w:rsidRDefault="00E26594" w:rsidP="00C61778">
            <w:pPr>
              <w:pStyle w:val="100"/>
            </w:pPr>
            <w:r>
              <w:rPr>
                <w:rFonts w:ascii="微软雅黑" w:eastAsia="微软雅黑" w:hAnsi="微软雅黑" w:hint="eastAsia"/>
                <w:sz w:val="18"/>
                <w:szCs w:val="18"/>
              </w:rPr>
              <w:t>01：身份证</w:t>
            </w:r>
            <w:r>
              <w:br/>
            </w:r>
            <w:r>
              <w:rPr>
                <w:rFonts w:ascii="微软雅黑" w:eastAsia="微软雅黑" w:hAnsi="微软雅黑" w:hint="eastAsia"/>
                <w:sz w:val="18"/>
                <w:szCs w:val="18"/>
              </w:rPr>
              <w:t>02：军官证</w:t>
            </w:r>
            <w:r>
              <w:br/>
            </w:r>
            <w:r>
              <w:rPr>
                <w:rFonts w:ascii="微软雅黑" w:eastAsia="微软雅黑" w:hAnsi="微软雅黑" w:hint="eastAsia"/>
                <w:sz w:val="18"/>
                <w:szCs w:val="18"/>
              </w:rPr>
              <w:lastRenderedPageBreak/>
              <w:t>03：护照</w:t>
            </w:r>
            <w:r>
              <w:br/>
            </w:r>
            <w:r>
              <w:rPr>
                <w:rFonts w:ascii="微软雅黑" w:eastAsia="微软雅黑" w:hAnsi="微软雅黑" w:hint="eastAsia"/>
                <w:sz w:val="18"/>
                <w:szCs w:val="18"/>
              </w:rPr>
              <w:t>04：回乡证</w:t>
            </w:r>
            <w:r>
              <w:br/>
            </w:r>
            <w:r>
              <w:rPr>
                <w:rFonts w:ascii="微软雅黑" w:eastAsia="微软雅黑" w:hAnsi="微软雅黑" w:hint="eastAsia"/>
                <w:sz w:val="18"/>
                <w:szCs w:val="18"/>
              </w:rPr>
              <w:t>05：台胞证</w:t>
            </w:r>
            <w:r>
              <w:br/>
            </w:r>
            <w:r>
              <w:rPr>
                <w:rFonts w:ascii="微软雅黑" w:eastAsia="微软雅黑" w:hAnsi="微软雅黑" w:hint="eastAsia"/>
                <w:sz w:val="18"/>
                <w:szCs w:val="18"/>
              </w:rPr>
              <w:t>06：警官证</w:t>
            </w:r>
            <w:r>
              <w:br/>
            </w:r>
            <w:r>
              <w:rPr>
                <w:rFonts w:ascii="微软雅黑" w:eastAsia="微软雅黑" w:hAnsi="微软雅黑" w:hint="eastAsia"/>
                <w:sz w:val="18"/>
                <w:szCs w:val="18"/>
              </w:rPr>
              <w:t>07：士兵证</w:t>
            </w:r>
            <w:r>
              <w:br/>
            </w:r>
            <w:r>
              <w:rPr>
                <w:rFonts w:ascii="微软雅黑" w:eastAsia="微软雅黑" w:hAnsi="微软雅黑" w:hint="eastAsia"/>
                <w:sz w:val="18"/>
                <w:szCs w:val="18"/>
              </w:rPr>
              <w:t>暂只支持01 身份证</w:t>
            </w:r>
          </w:p>
        </w:tc>
      </w:tr>
      <w:tr w:rsidR="00AD7D62" w:rsidRPr="00922CBE" w:rsidTr="00C61778">
        <w:trPr>
          <w:trHeight w:val="285"/>
          <w:jc w:val="center"/>
        </w:trPr>
        <w:tc>
          <w:tcPr>
            <w:tcW w:w="1255" w:type="dxa"/>
            <w:shd w:val="clear" w:color="auto" w:fill="auto"/>
            <w:vAlign w:val="center"/>
          </w:tcPr>
          <w:p w:rsidR="00AD7D62" w:rsidRDefault="00E26594" w:rsidP="00C61778">
            <w:pPr>
              <w:pStyle w:val="100"/>
              <w:rPr>
                <w:color w:val="000000" w:themeColor="text1"/>
              </w:rPr>
            </w:pPr>
            <w:r>
              <w:rPr>
                <w:rFonts w:hint="eastAsia"/>
                <w:color w:val="000000" w:themeColor="text1"/>
              </w:rPr>
              <w:lastRenderedPageBreak/>
              <w:t>i</w:t>
            </w:r>
            <w:r w:rsidR="00AD7D62">
              <w:rPr>
                <w:rFonts w:hint="eastAsia"/>
                <w:color w:val="000000" w:themeColor="text1"/>
              </w:rPr>
              <w:t>d</w:t>
            </w:r>
          </w:p>
        </w:tc>
        <w:tc>
          <w:tcPr>
            <w:tcW w:w="1255" w:type="dxa"/>
            <w:shd w:val="clear" w:color="auto" w:fill="auto"/>
            <w:vAlign w:val="center"/>
          </w:tcPr>
          <w:p w:rsidR="00AD7D62" w:rsidRDefault="00E26594" w:rsidP="00C61778">
            <w:pPr>
              <w:pStyle w:val="100"/>
            </w:pPr>
            <w:r>
              <w:rPr>
                <w:rFonts w:hint="eastAsia"/>
              </w:rPr>
              <w:t>String</w:t>
            </w:r>
          </w:p>
        </w:tc>
        <w:tc>
          <w:tcPr>
            <w:tcW w:w="676" w:type="dxa"/>
            <w:vAlign w:val="center"/>
          </w:tcPr>
          <w:p w:rsidR="00AD7D62" w:rsidRDefault="00E26594" w:rsidP="00C61778">
            <w:pPr>
              <w:pStyle w:val="100"/>
            </w:pPr>
            <w:r>
              <w:rPr>
                <w:rFonts w:hint="eastAsia"/>
              </w:rPr>
              <w:t>O</w:t>
            </w:r>
          </w:p>
        </w:tc>
        <w:tc>
          <w:tcPr>
            <w:tcW w:w="4253" w:type="dxa"/>
            <w:shd w:val="clear" w:color="auto" w:fill="auto"/>
            <w:vAlign w:val="center"/>
          </w:tcPr>
          <w:p w:rsidR="00AD7D62" w:rsidRDefault="00E26594" w:rsidP="00C61778">
            <w:pPr>
              <w:pStyle w:val="100"/>
            </w:pPr>
            <w:r>
              <w:rPr>
                <w:rFonts w:hint="eastAsia"/>
              </w:rPr>
              <w:t>储蓄卡证件号</w:t>
            </w:r>
          </w:p>
        </w:tc>
      </w:tr>
      <w:tr w:rsidR="00AD7D62" w:rsidRPr="00922CBE" w:rsidTr="00C61778">
        <w:trPr>
          <w:trHeight w:val="285"/>
          <w:jc w:val="center"/>
        </w:trPr>
        <w:tc>
          <w:tcPr>
            <w:tcW w:w="1255" w:type="dxa"/>
            <w:shd w:val="clear" w:color="auto" w:fill="auto"/>
            <w:vAlign w:val="center"/>
          </w:tcPr>
          <w:p w:rsidR="00AD7D62" w:rsidRDefault="00E26594" w:rsidP="00C61778">
            <w:pPr>
              <w:pStyle w:val="100"/>
              <w:rPr>
                <w:color w:val="000000" w:themeColor="text1"/>
              </w:rPr>
            </w:pPr>
            <w:r>
              <w:rPr>
                <w:rFonts w:hint="eastAsia"/>
                <w:color w:val="000000" w:themeColor="text1"/>
              </w:rPr>
              <w:t>n</w:t>
            </w:r>
            <w:r w:rsidR="00AD7D62">
              <w:rPr>
                <w:rFonts w:hint="eastAsia"/>
                <w:color w:val="000000" w:themeColor="text1"/>
              </w:rPr>
              <w:t>ame</w:t>
            </w:r>
          </w:p>
        </w:tc>
        <w:tc>
          <w:tcPr>
            <w:tcW w:w="1255" w:type="dxa"/>
            <w:shd w:val="clear" w:color="auto" w:fill="auto"/>
            <w:vAlign w:val="center"/>
          </w:tcPr>
          <w:p w:rsidR="00AD7D62" w:rsidRDefault="00E26594" w:rsidP="00C61778">
            <w:pPr>
              <w:pStyle w:val="100"/>
            </w:pPr>
            <w:r>
              <w:rPr>
                <w:rFonts w:hint="eastAsia"/>
              </w:rPr>
              <w:t>String</w:t>
            </w:r>
          </w:p>
        </w:tc>
        <w:tc>
          <w:tcPr>
            <w:tcW w:w="676" w:type="dxa"/>
            <w:vAlign w:val="center"/>
          </w:tcPr>
          <w:p w:rsidR="00AD7D62" w:rsidRDefault="00E26594" w:rsidP="00C61778">
            <w:pPr>
              <w:pStyle w:val="100"/>
            </w:pPr>
            <w:r>
              <w:rPr>
                <w:rFonts w:hint="eastAsia"/>
              </w:rPr>
              <w:t>O</w:t>
            </w:r>
          </w:p>
        </w:tc>
        <w:tc>
          <w:tcPr>
            <w:tcW w:w="4253" w:type="dxa"/>
            <w:shd w:val="clear" w:color="auto" w:fill="auto"/>
            <w:vAlign w:val="center"/>
          </w:tcPr>
          <w:p w:rsidR="00AD7D62" w:rsidRDefault="00E26594" w:rsidP="00C61778">
            <w:pPr>
              <w:pStyle w:val="100"/>
            </w:pPr>
            <w:r>
              <w:rPr>
                <w:rFonts w:hint="eastAsia"/>
              </w:rPr>
              <w:t>储蓄卡持卡人姓名</w:t>
            </w:r>
          </w:p>
        </w:tc>
      </w:tr>
    </w:tbl>
    <w:p w:rsidR="006A4DD6" w:rsidRDefault="006A4DD6" w:rsidP="006A4DD6">
      <w:pPr>
        <w:spacing w:line="240" w:lineRule="auto"/>
        <w:rPr>
          <w:sz w:val="20"/>
          <w:szCs w:val="20"/>
        </w:rPr>
      </w:pPr>
    </w:p>
    <w:p w:rsidR="00D31464" w:rsidRDefault="00D31464" w:rsidP="00E266AE">
      <w:pPr>
        <w:ind w:firstLineChars="150" w:firstLine="315"/>
      </w:pPr>
    </w:p>
    <w:p w:rsidR="00D31464" w:rsidRDefault="00D31464" w:rsidP="00E266AE">
      <w:pPr>
        <w:ind w:firstLineChars="150" w:firstLine="315"/>
      </w:pPr>
    </w:p>
    <w:p w:rsidR="00E266AE" w:rsidRDefault="00D31464" w:rsidP="00E266AE">
      <w:pPr>
        <w:ind w:firstLineChars="150" w:firstLine="315"/>
      </w:pPr>
      <w:r>
        <w:rPr>
          <w:rFonts w:hint="eastAsia"/>
          <w:color w:val="000000" w:themeColor="text1"/>
        </w:rPr>
        <w:t>payInforObj</w:t>
      </w:r>
      <w:r w:rsidR="00E266AE">
        <w:rPr>
          <w:rFonts w:hint="eastAsia"/>
        </w:rPr>
        <w:t>：</w:t>
      </w:r>
    </w:p>
    <w:tbl>
      <w:tblPr>
        <w:tblW w:w="7439" w:type="dxa"/>
        <w:jc w:val="center"/>
        <w:tblInd w:w="2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05"/>
        <w:gridCol w:w="1232"/>
        <w:gridCol w:w="673"/>
        <w:gridCol w:w="4129"/>
      </w:tblGrid>
      <w:tr w:rsidR="00E266AE" w:rsidRPr="00CA67B8" w:rsidTr="00396449">
        <w:trPr>
          <w:trHeight w:val="300"/>
          <w:jc w:val="center"/>
        </w:trPr>
        <w:tc>
          <w:tcPr>
            <w:tcW w:w="1405" w:type="dxa"/>
            <w:shd w:val="clear" w:color="auto" w:fill="CCFFFF"/>
            <w:vAlign w:val="bottom"/>
          </w:tcPr>
          <w:p w:rsidR="00E266AE" w:rsidRPr="00CA67B8" w:rsidRDefault="00E266AE" w:rsidP="00B174BE">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Field Name</w:t>
            </w:r>
          </w:p>
        </w:tc>
        <w:tc>
          <w:tcPr>
            <w:tcW w:w="1232" w:type="dxa"/>
            <w:shd w:val="clear" w:color="auto" w:fill="CCFFFF"/>
            <w:vAlign w:val="bottom"/>
          </w:tcPr>
          <w:p w:rsidR="00E266AE" w:rsidRPr="00CA67B8" w:rsidRDefault="00E266AE" w:rsidP="00B174BE">
            <w:pPr>
              <w:widowControl/>
              <w:jc w:val="center"/>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Field Type</w:t>
            </w:r>
          </w:p>
        </w:tc>
        <w:tc>
          <w:tcPr>
            <w:tcW w:w="673" w:type="dxa"/>
            <w:shd w:val="clear" w:color="auto" w:fill="CCFFFF"/>
          </w:tcPr>
          <w:p w:rsidR="00E266AE" w:rsidRPr="00CA67B8" w:rsidRDefault="00E266AE" w:rsidP="00B174BE">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M/O</w:t>
            </w:r>
          </w:p>
        </w:tc>
        <w:tc>
          <w:tcPr>
            <w:tcW w:w="4129" w:type="dxa"/>
            <w:shd w:val="clear" w:color="auto" w:fill="CCFFFF"/>
            <w:vAlign w:val="bottom"/>
          </w:tcPr>
          <w:p w:rsidR="00E266AE" w:rsidRPr="00CA67B8" w:rsidRDefault="00E266AE" w:rsidP="00B174BE">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Description</w:t>
            </w:r>
          </w:p>
        </w:tc>
      </w:tr>
      <w:tr w:rsidR="008F2848" w:rsidRPr="00922CBE" w:rsidTr="00396449">
        <w:trPr>
          <w:trHeight w:val="285"/>
          <w:jc w:val="center"/>
        </w:trPr>
        <w:tc>
          <w:tcPr>
            <w:tcW w:w="1405" w:type="dxa"/>
            <w:shd w:val="clear" w:color="auto" w:fill="auto"/>
            <w:vAlign w:val="center"/>
          </w:tcPr>
          <w:p w:rsidR="008F2848" w:rsidRPr="0038247B" w:rsidRDefault="008F2848" w:rsidP="00B174BE">
            <w:pPr>
              <w:pStyle w:val="100"/>
              <w:rPr>
                <w:rFonts w:ascii="Arial" w:hAnsi="Arial" w:cs="Arial"/>
                <w:sz w:val="21"/>
                <w:szCs w:val="24"/>
              </w:rPr>
            </w:pPr>
            <w:r>
              <w:rPr>
                <w:rFonts w:hint="eastAsia"/>
                <w:color w:val="000000" w:themeColor="text1"/>
              </w:rPr>
              <w:t>userID</w:t>
            </w:r>
          </w:p>
        </w:tc>
        <w:tc>
          <w:tcPr>
            <w:tcW w:w="1232" w:type="dxa"/>
            <w:shd w:val="clear" w:color="auto" w:fill="auto"/>
            <w:vAlign w:val="center"/>
          </w:tcPr>
          <w:p w:rsidR="008F2848" w:rsidRPr="0038247B" w:rsidRDefault="008F2848" w:rsidP="00B174BE">
            <w:pPr>
              <w:pStyle w:val="100"/>
              <w:rPr>
                <w:rFonts w:ascii="Arial" w:hAnsi="Arial" w:cs="Arial"/>
                <w:sz w:val="21"/>
                <w:szCs w:val="24"/>
              </w:rPr>
            </w:pPr>
            <w:r>
              <w:rPr>
                <w:rFonts w:hint="eastAsia"/>
              </w:rPr>
              <w:t>String</w:t>
            </w:r>
          </w:p>
        </w:tc>
        <w:tc>
          <w:tcPr>
            <w:tcW w:w="673" w:type="dxa"/>
          </w:tcPr>
          <w:p w:rsidR="008F2848" w:rsidRDefault="008F2848" w:rsidP="00B174BE">
            <w:pPr>
              <w:pStyle w:val="100"/>
              <w:rPr>
                <w:rFonts w:ascii="Arial" w:hAnsi="Arial" w:cs="Arial"/>
                <w:szCs w:val="24"/>
              </w:rPr>
            </w:pPr>
            <w:r>
              <w:rPr>
                <w:rFonts w:ascii="Arial" w:hAnsi="Arial" w:cs="Arial" w:hint="eastAsia"/>
                <w:szCs w:val="24"/>
              </w:rPr>
              <w:t>M</w:t>
            </w:r>
          </w:p>
        </w:tc>
        <w:tc>
          <w:tcPr>
            <w:tcW w:w="4129" w:type="dxa"/>
            <w:shd w:val="clear" w:color="auto" w:fill="auto"/>
            <w:vAlign w:val="center"/>
          </w:tcPr>
          <w:p w:rsidR="008F2848" w:rsidRPr="00C92019" w:rsidRDefault="008F2848" w:rsidP="00E266AE">
            <w:pPr>
              <w:spacing w:line="312" w:lineRule="exact"/>
              <w:ind w:right="-20"/>
            </w:pPr>
            <w:r>
              <w:rPr>
                <w:rFonts w:hint="eastAsia"/>
              </w:rPr>
              <w:t>充值商户，一般是华为钱包商户</w:t>
            </w:r>
          </w:p>
        </w:tc>
      </w:tr>
      <w:tr w:rsidR="008F2848" w:rsidRPr="00922CBE" w:rsidTr="00396449">
        <w:trPr>
          <w:trHeight w:val="285"/>
          <w:jc w:val="center"/>
        </w:trPr>
        <w:tc>
          <w:tcPr>
            <w:tcW w:w="1405" w:type="dxa"/>
            <w:shd w:val="clear" w:color="auto" w:fill="auto"/>
            <w:vAlign w:val="center"/>
          </w:tcPr>
          <w:p w:rsidR="008F2848" w:rsidRPr="0038247B" w:rsidRDefault="008F2848" w:rsidP="00B174BE">
            <w:pPr>
              <w:pStyle w:val="100"/>
              <w:rPr>
                <w:rFonts w:ascii="Arial" w:hAnsi="Arial" w:cs="Arial"/>
                <w:sz w:val="21"/>
                <w:szCs w:val="24"/>
              </w:rPr>
            </w:pPr>
            <w:r>
              <w:rPr>
                <w:rFonts w:hint="eastAsia"/>
                <w:color w:val="000000" w:themeColor="text1"/>
              </w:rPr>
              <w:t>merName</w:t>
            </w:r>
          </w:p>
        </w:tc>
        <w:tc>
          <w:tcPr>
            <w:tcW w:w="1232" w:type="dxa"/>
            <w:shd w:val="clear" w:color="auto" w:fill="auto"/>
            <w:vAlign w:val="center"/>
          </w:tcPr>
          <w:p w:rsidR="008F2848" w:rsidRPr="0038247B" w:rsidRDefault="008F2848" w:rsidP="00B174BE">
            <w:pPr>
              <w:pStyle w:val="100"/>
              <w:rPr>
                <w:rFonts w:ascii="Arial" w:hAnsi="Arial" w:cs="Arial"/>
                <w:sz w:val="21"/>
                <w:szCs w:val="24"/>
              </w:rPr>
            </w:pPr>
            <w:r>
              <w:rPr>
                <w:rFonts w:hint="eastAsia"/>
              </w:rPr>
              <w:t>String</w:t>
            </w:r>
          </w:p>
        </w:tc>
        <w:tc>
          <w:tcPr>
            <w:tcW w:w="673" w:type="dxa"/>
          </w:tcPr>
          <w:p w:rsidR="008F2848" w:rsidRDefault="008F2848" w:rsidP="00B174BE">
            <w:pPr>
              <w:pStyle w:val="100"/>
              <w:rPr>
                <w:rFonts w:ascii="Arial" w:hAnsi="Arial" w:cs="Arial"/>
                <w:szCs w:val="24"/>
              </w:rPr>
            </w:pPr>
            <w:r>
              <w:rPr>
                <w:rFonts w:ascii="Arial" w:hAnsi="Arial" w:cs="Arial" w:hint="eastAsia"/>
                <w:szCs w:val="24"/>
              </w:rPr>
              <w:t>M</w:t>
            </w:r>
          </w:p>
        </w:tc>
        <w:tc>
          <w:tcPr>
            <w:tcW w:w="4129" w:type="dxa"/>
            <w:shd w:val="clear" w:color="auto" w:fill="auto"/>
            <w:vAlign w:val="center"/>
          </w:tcPr>
          <w:p w:rsidR="008F2848" w:rsidRPr="00922CBE" w:rsidRDefault="008F2848" w:rsidP="008F2848">
            <w:pPr>
              <w:spacing w:line="312" w:lineRule="exact"/>
              <w:ind w:right="-20"/>
              <w:jc w:val="both"/>
              <w:rPr>
                <w:rFonts w:ascii="Arial" w:hAnsi="Arial" w:cs="Arial"/>
                <w:szCs w:val="24"/>
              </w:rPr>
            </w:pPr>
            <w:r>
              <w:rPr>
                <w:rFonts w:hint="eastAsia"/>
              </w:rPr>
              <w:t>商户名称</w:t>
            </w:r>
          </w:p>
        </w:tc>
      </w:tr>
      <w:tr w:rsidR="008F2848" w:rsidRPr="00922CBE" w:rsidTr="00396449">
        <w:trPr>
          <w:trHeight w:val="285"/>
          <w:jc w:val="center"/>
        </w:trPr>
        <w:tc>
          <w:tcPr>
            <w:tcW w:w="1405" w:type="dxa"/>
            <w:shd w:val="clear" w:color="auto" w:fill="auto"/>
            <w:vAlign w:val="center"/>
          </w:tcPr>
          <w:p w:rsidR="008F2848" w:rsidRPr="0038247B" w:rsidRDefault="008F2848" w:rsidP="00B174BE">
            <w:pPr>
              <w:pStyle w:val="100"/>
              <w:rPr>
                <w:rFonts w:ascii="Arial" w:hAnsi="Arial" w:cs="Arial"/>
                <w:sz w:val="21"/>
                <w:szCs w:val="24"/>
              </w:rPr>
            </w:pPr>
            <w:r>
              <w:rPr>
                <w:rFonts w:hint="eastAsia"/>
                <w:color w:val="000000" w:themeColor="text1"/>
              </w:rPr>
              <w:t>applicationID</w:t>
            </w:r>
          </w:p>
        </w:tc>
        <w:tc>
          <w:tcPr>
            <w:tcW w:w="1232" w:type="dxa"/>
            <w:shd w:val="clear" w:color="auto" w:fill="auto"/>
            <w:vAlign w:val="center"/>
          </w:tcPr>
          <w:p w:rsidR="008F2848" w:rsidRPr="0038247B" w:rsidRDefault="008F2848" w:rsidP="00B174BE">
            <w:pPr>
              <w:pStyle w:val="100"/>
              <w:rPr>
                <w:rFonts w:ascii="Arial" w:hAnsi="Arial" w:cs="Arial"/>
                <w:sz w:val="21"/>
                <w:szCs w:val="24"/>
              </w:rPr>
            </w:pPr>
            <w:r>
              <w:rPr>
                <w:rFonts w:hint="eastAsia"/>
              </w:rPr>
              <w:t>String</w:t>
            </w:r>
          </w:p>
        </w:tc>
        <w:tc>
          <w:tcPr>
            <w:tcW w:w="673" w:type="dxa"/>
          </w:tcPr>
          <w:p w:rsidR="008F2848" w:rsidRDefault="008F2848" w:rsidP="00B174BE">
            <w:pPr>
              <w:pStyle w:val="100"/>
              <w:rPr>
                <w:rFonts w:ascii="Arial" w:hAnsi="Arial" w:cs="Arial"/>
                <w:szCs w:val="24"/>
              </w:rPr>
            </w:pPr>
            <w:r>
              <w:rPr>
                <w:rFonts w:ascii="Arial" w:hAnsi="Arial" w:cs="Arial" w:hint="eastAsia"/>
                <w:szCs w:val="24"/>
              </w:rPr>
              <w:t>M</w:t>
            </w:r>
          </w:p>
        </w:tc>
        <w:tc>
          <w:tcPr>
            <w:tcW w:w="4129" w:type="dxa"/>
            <w:shd w:val="clear" w:color="auto" w:fill="auto"/>
            <w:vAlign w:val="center"/>
          </w:tcPr>
          <w:p w:rsidR="008F2848" w:rsidRPr="00922CBE" w:rsidRDefault="008F2848" w:rsidP="00B174BE">
            <w:pPr>
              <w:pStyle w:val="100"/>
              <w:rPr>
                <w:rFonts w:ascii="Arial" w:hAnsi="Arial" w:cs="Arial"/>
                <w:szCs w:val="24"/>
              </w:rPr>
            </w:pPr>
            <w:r>
              <w:rPr>
                <w:rFonts w:hint="eastAsia"/>
              </w:rPr>
              <w:t>钱包应用</w:t>
            </w:r>
            <w:r>
              <w:rPr>
                <w:rFonts w:hint="eastAsia"/>
              </w:rPr>
              <w:t>ID</w:t>
            </w:r>
          </w:p>
        </w:tc>
      </w:tr>
      <w:tr w:rsidR="008F2848" w:rsidRPr="00922CBE" w:rsidTr="00396449">
        <w:trPr>
          <w:trHeight w:val="285"/>
          <w:jc w:val="center"/>
        </w:trPr>
        <w:tc>
          <w:tcPr>
            <w:tcW w:w="1405" w:type="dxa"/>
            <w:shd w:val="clear" w:color="auto" w:fill="auto"/>
            <w:vAlign w:val="center"/>
          </w:tcPr>
          <w:p w:rsidR="008F2848" w:rsidRPr="0038247B" w:rsidRDefault="008F2848" w:rsidP="00B174BE">
            <w:pPr>
              <w:pStyle w:val="100"/>
              <w:rPr>
                <w:rFonts w:ascii="Arial" w:hAnsi="Arial" w:cs="Arial"/>
                <w:sz w:val="21"/>
                <w:szCs w:val="24"/>
              </w:rPr>
            </w:pPr>
            <w:r>
              <w:rPr>
                <w:rFonts w:hint="eastAsia"/>
              </w:rPr>
              <w:t>packageName</w:t>
            </w:r>
          </w:p>
        </w:tc>
        <w:tc>
          <w:tcPr>
            <w:tcW w:w="1232" w:type="dxa"/>
            <w:shd w:val="clear" w:color="auto" w:fill="auto"/>
            <w:vAlign w:val="center"/>
          </w:tcPr>
          <w:p w:rsidR="008F2848" w:rsidRPr="0038247B" w:rsidRDefault="008F2848" w:rsidP="00B174BE">
            <w:pPr>
              <w:pStyle w:val="100"/>
              <w:rPr>
                <w:rFonts w:ascii="Arial" w:hAnsi="Arial" w:cs="Arial"/>
                <w:sz w:val="21"/>
                <w:szCs w:val="24"/>
              </w:rPr>
            </w:pPr>
            <w:r>
              <w:rPr>
                <w:rFonts w:hint="eastAsia"/>
              </w:rPr>
              <w:t>String</w:t>
            </w:r>
          </w:p>
        </w:tc>
        <w:tc>
          <w:tcPr>
            <w:tcW w:w="673" w:type="dxa"/>
          </w:tcPr>
          <w:p w:rsidR="008F2848" w:rsidRDefault="008F2848" w:rsidP="00B174BE">
            <w:pPr>
              <w:pStyle w:val="100"/>
              <w:rPr>
                <w:rFonts w:ascii="Arial" w:hAnsi="Arial" w:cs="Arial"/>
                <w:szCs w:val="24"/>
              </w:rPr>
            </w:pPr>
            <w:r>
              <w:rPr>
                <w:rFonts w:ascii="Arial" w:hAnsi="Arial" w:cs="Arial" w:hint="eastAsia"/>
                <w:szCs w:val="24"/>
              </w:rPr>
              <w:t>M</w:t>
            </w:r>
          </w:p>
        </w:tc>
        <w:tc>
          <w:tcPr>
            <w:tcW w:w="4129" w:type="dxa"/>
            <w:shd w:val="clear" w:color="auto" w:fill="auto"/>
            <w:vAlign w:val="center"/>
          </w:tcPr>
          <w:p w:rsidR="008F2848" w:rsidRPr="00922CBE" w:rsidRDefault="008F2848" w:rsidP="00B174BE">
            <w:pPr>
              <w:pStyle w:val="100"/>
              <w:rPr>
                <w:rFonts w:ascii="Arial" w:hAnsi="Arial" w:cs="Arial"/>
                <w:szCs w:val="24"/>
              </w:rPr>
            </w:pPr>
            <w:r>
              <w:rPr>
                <w:rFonts w:hint="eastAsia"/>
              </w:rPr>
              <w:t>钱包应用包名</w:t>
            </w:r>
          </w:p>
        </w:tc>
      </w:tr>
      <w:tr w:rsidR="008F2848" w:rsidRPr="00922CBE" w:rsidTr="00396449">
        <w:trPr>
          <w:trHeight w:val="285"/>
          <w:jc w:val="center"/>
        </w:trPr>
        <w:tc>
          <w:tcPr>
            <w:tcW w:w="1405" w:type="dxa"/>
            <w:shd w:val="clear" w:color="auto" w:fill="auto"/>
            <w:vAlign w:val="center"/>
          </w:tcPr>
          <w:p w:rsidR="008F2848" w:rsidRDefault="008F2848" w:rsidP="00B174BE">
            <w:pPr>
              <w:pStyle w:val="100"/>
            </w:pPr>
          </w:p>
        </w:tc>
        <w:tc>
          <w:tcPr>
            <w:tcW w:w="1232" w:type="dxa"/>
            <w:shd w:val="clear" w:color="auto" w:fill="auto"/>
            <w:vAlign w:val="center"/>
          </w:tcPr>
          <w:p w:rsidR="008F2848" w:rsidRDefault="008F2848" w:rsidP="00B174BE">
            <w:pPr>
              <w:pStyle w:val="100"/>
            </w:pPr>
          </w:p>
        </w:tc>
        <w:tc>
          <w:tcPr>
            <w:tcW w:w="673" w:type="dxa"/>
          </w:tcPr>
          <w:p w:rsidR="008F2848" w:rsidRDefault="008F2848" w:rsidP="00B174BE">
            <w:pPr>
              <w:pStyle w:val="100"/>
              <w:rPr>
                <w:rFonts w:ascii="Arial" w:hAnsi="Arial" w:cs="Arial"/>
                <w:szCs w:val="24"/>
              </w:rPr>
            </w:pPr>
          </w:p>
        </w:tc>
        <w:tc>
          <w:tcPr>
            <w:tcW w:w="4129" w:type="dxa"/>
            <w:shd w:val="clear" w:color="auto" w:fill="auto"/>
            <w:vAlign w:val="center"/>
          </w:tcPr>
          <w:p w:rsidR="008F2848" w:rsidRDefault="008F2848" w:rsidP="00B174BE">
            <w:pPr>
              <w:pStyle w:val="100"/>
            </w:pPr>
          </w:p>
        </w:tc>
      </w:tr>
      <w:tr w:rsidR="00396449" w:rsidRPr="00922CBE" w:rsidTr="00396449">
        <w:trPr>
          <w:trHeight w:val="285"/>
          <w:jc w:val="center"/>
        </w:trPr>
        <w:tc>
          <w:tcPr>
            <w:tcW w:w="1405" w:type="dxa"/>
            <w:shd w:val="clear" w:color="auto" w:fill="auto"/>
            <w:vAlign w:val="center"/>
          </w:tcPr>
          <w:p w:rsidR="00396449" w:rsidRDefault="00396449" w:rsidP="00B174BE">
            <w:pPr>
              <w:pStyle w:val="100"/>
            </w:pPr>
            <w:r>
              <w:rPr>
                <w:rFonts w:hint="eastAsia"/>
              </w:rPr>
              <w:t>payType</w:t>
            </w:r>
          </w:p>
        </w:tc>
        <w:tc>
          <w:tcPr>
            <w:tcW w:w="1232" w:type="dxa"/>
            <w:shd w:val="clear" w:color="auto" w:fill="auto"/>
            <w:vAlign w:val="center"/>
          </w:tcPr>
          <w:p w:rsidR="00396449" w:rsidRDefault="00396449" w:rsidP="00B174BE">
            <w:pPr>
              <w:pStyle w:val="100"/>
            </w:pPr>
            <w:r w:rsidRPr="00286EBC">
              <w:rPr>
                <w:rFonts w:hint="eastAsia"/>
              </w:rPr>
              <w:t>String</w:t>
            </w:r>
          </w:p>
        </w:tc>
        <w:tc>
          <w:tcPr>
            <w:tcW w:w="673" w:type="dxa"/>
          </w:tcPr>
          <w:p w:rsidR="00396449" w:rsidRDefault="00396449" w:rsidP="00B174BE">
            <w:pPr>
              <w:pStyle w:val="100"/>
              <w:rPr>
                <w:rFonts w:ascii="Arial" w:hAnsi="Arial" w:cs="Arial"/>
                <w:szCs w:val="24"/>
              </w:rPr>
            </w:pPr>
            <w:r>
              <w:rPr>
                <w:rFonts w:ascii="Arial" w:hAnsi="Arial" w:cs="Arial" w:hint="eastAsia"/>
                <w:szCs w:val="24"/>
              </w:rPr>
              <w:t>M</w:t>
            </w:r>
          </w:p>
        </w:tc>
        <w:tc>
          <w:tcPr>
            <w:tcW w:w="4129" w:type="dxa"/>
            <w:shd w:val="clear" w:color="auto" w:fill="auto"/>
            <w:vAlign w:val="center"/>
          </w:tcPr>
          <w:p w:rsidR="00396449" w:rsidRDefault="00396449" w:rsidP="00396449">
            <w:pPr>
              <w:pStyle w:val="100"/>
              <w:rPr>
                <w:rFonts w:ascii="Arial" w:hAnsi="Arial" w:cs="Arial"/>
                <w:szCs w:val="24"/>
              </w:rPr>
            </w:pPr>
            <w:r>
              <w:rPr>
                <w:rFonts w:ascii="Arial" w:hAnsi="Arial" w:cs="Arial" w:hint="eastAsia"/>
                <w:szCs w:val="24"/>
              </w:rPr>
              <w:t>支付方式：</w:t>
            </w:r>
          </w:p>
          <w:p w:rsidR="00CC0CFA" w:rsidRPr="00F263C8" w:rsidRDefault="00396449" w:rsidP="00CC0CFA">
            <w:pPr>
              <w:pStyle w:val="100"/>
              <w:ind w:leftChars="100" w:left="210"/>
              <w:rPr>
                <w:rFonts w:ascii="宋体" w:hAnsi="宋体"/>
                <w:color w:val="000000" w:themeColor="text1"/>
                <w:sz w:val="18"/>
                <w:szCs w:val="18"/>
              </w:rPr>
            </w:pPr>
            <w:r w:rsidRPr="00F263C8">
              <w:rPr>
                <w:rFonts w:ascii="宋体" w:hAnsi="宋体" w:hint="eastAsia"/>
                <w:color w:val="000000" w:themeColor="text1"/>
                <w:sz w:val="18"/>
                <w:szCs w:val="18"/>
              </w:rPr>
              <w:t>4：信用卡</w:t>
            </w:r>
          </w:p>
          <w:p w:rsidR="00F263C8" w:rsidRDefault="00F263C8" w:rsidP="00CC0CFA">
            <w:pPr>
              <w:pStyle w:val="100"/>
              <w:ind w:leftChars="100" w:left="210"/>
            </w:pPr>
            <w:r>
              <w:rPr>
                <w:rFonts w:ascii="宋体" w:hAnsi="宋体" w:hint="eastAsia"/>
                <w:color w:val="FF0000"/>
                <w:sz w:val="18"/>
                <w:szCs w:val="18"/>
              </w:rPr>
              <w:t>16：借记卡</w:t>
            </w:r>
          </w:p>
        </w:tc>
      </w:tr>
      <w:tr w:rsidR="00396449" w:rsidRPr="00922CBE" w:rsidTr="00396449">
        <w:trPr>
          <w:trHeight w:val="285"/>
          <w:jc w:val="center"/>
        </w:trPr>
        <w:tc>
          <w:tcPr>
            <w:tcW w:w="1405" w:type="dxa"/>
            <w:shd w:val="clear" w:color="auto" w:fill="auto"/>
            <w:vAlign w:val="center"/>
          </w:tcPr>
          <w:p w:rsidR="00396449" w:rsidRDefault="00396449" w:rsidP="00B174BE">
            <w:pPr>
              <w:pStyle w:val="100"/>
            </w:pPr>
            <w:r w:rsidRPr="00F21E56">
              <w:t>amount</w:t>
            </w:r>
          </w:p>
        </w:tc>
        <w:tc>
          <w:tcPr>
            <w:tcW w:w="1232" w:type="dxa"/>
            <w:shd w:val="clear" w:color="auto" w:fill="auto"/>
            <w:vAlign w:val="center"/>
          </w:tcPr>
          <w:p w:rsidR="00396449" w:rsidRDefault="00396449" w:rsidP="00B174BE">
            <w:pPr>
              <w:pStyle w:val="100"/>
            </w:pPr>
            <w:r>
              <w:rPr>
                <w:rFonts w:hint="eastAsia"/>
              </w:rPr>
              <w:t>integer</w:t>
            </w:r>
          </w:p>
        </w:tc>
        <w:tc>
          <w:tcPr>
            <w:tcW w:w="673" w:type="dxa"/>
          </w:tcPr>
          <w:p w:rsidR="00396449" w:rsidRDefault="00396449" w:rsidP="00B174BE">
            <w:pPr>
              <w:pStyle w:val="100"/>
              <w:rPr>
                <w:rFonts w:ascii="Arial" w:hAnsi="Arial" w:cs="Arial"/>
                <w:szCs w:val="24"/>
              </w:rPr>
            </w:pPr>
            <w:r>
              <w:rPr>
                <w:rFonts w:ascii="Arial" w:hAnsi="Arial" w:cs="Arial" w:hint="eastAsia"/>
                <w:szCs w:val="24"/>
              </w:rPr>
              <w:t>M</w:t>
            </w:r>
          </w:p>
        </w:tc>
        <w:tc>
          <w:tcPr>
            <w:tcW w:w="4129" w:type="dxa"/>
            <w:shd w:val="clear" w:color="auto" w:fill="auto"/>
            <w:vAlign w:val="center"/>
          </w:tcPr>
          <w:p w:rsidR="00396449" w:rsidRDefault="00396449" w:rsidP="00B174BE">
            <w:pPr>
              <w:pStyle w:val="100"/>
            </w:pPr>
            <w:r>
              <w:rPr>
                <w:rFonts w:hint="eastAsia"/>
              </w:rPr>
              <w:t>金额，单位分</w:t>
            </w:r>
          </w:p>
        </w:tc>
      </w:tr>
      <w:tr w:rsidR="00396449" w:rsidRPr="00922CBE" w:rsidTr="00396449">
        <w:trPr>
          <w:trHeight w:val="285"/>
          <w:jc w:val="center"/>
        </w:trPr>
        <w:tc>
          <w:tcPr>
            <w:tcW w:w="1405" w:type="dxa"/>
            <w:shd w:val="clear" w:color="auto" w:fill="auto"/>
            <w:vAlign w:val="center"/>
          </w:tcPr>
          <w:p w:rsidR="00396449" w:rsidRDefault="00396449" w:rsidP="00B174BE">
            <w:pPr>
              <w:pStyle w:val="100"/>
            </w:pPr>
            <w:r w:rsidRPr="00F21E56">
              <w:t>productName</w:t>
            </w:r>
          </w:p>
        </w:tc>
        <w:tc>
          <w:tcPr>
            <w:tcW w:w="1232" w:type="dxa"/>
            <w:shd w:val="clear" w:color="auto" w:fill="auto"/>
            <w:vAlign w:val="center"/>
          </w:tcPr>
          <w:p w:rsidR="00396449" w:rsidRDefault="00396449" w:rsidP="00B174BE">
            <w:pPr>
              <w:pStyle w:val="100"/>
            </w:pPr>
            <w:r>
              <w:rPr>
                <w:rFonts w:hint="eastAsia"/>
              </w:rPr>
              <w:t>String(50)</w:t>
            </w:r>
          </w:p>
        </w:tc>
        <w:tc>
          <w:tcPr>
            <w:tcW w:w="673" w:type="dxa"/>
          </w:tcPr>
          <w:p w:rsidR="00396449" w:rsidRDefault="00396449" w:rsidP="00B174BE">
            <w:pPr>
              <w:pStyle w:val="100"/>
              <w:rPr>
                <w:rFonts w:ascii="Arial" w:hAnsi="Arial" w:cs="Arial"/>
                <w:szCs w:val="24"/>
              </w:rPr>
            </w:pPr>
            <w:r>
              <w:rPr>
                <w:rFonts w:ascii="Arial" w:hAnsi="Arial" w:cs="Arial" w:hint="eastAsia"/>
                <w:szCs w:val="24"/>
              </w:rPr>
              <w:t>M</w:t>
            </w:r>
          </w:p>
        </w:tc>
        <w:tc>
          <w:tcPr>
            <w:tcW w:w="4129" w:type="dxa"/>
            <w:shd w:val="clear" w:color="auto" w:fill="auto"/>
            <w:vAlign w:val="center"/>
          </w:tcPr>
          <w:p w:rsidR="00396449" w:rsidRDefault="00396449" w:rsidP="00B174BE">
            <w:pPr>
              <w:pStyle w:val="100"/>
            </w:pPr>
            <w:r>
              <w:rPr>
                <w:rFonts w:hint="eastAsia"/>
              </w:rPr>
              <w:t>商品名称，建议为“钱包充值”</w:t>
            </w:r>
          </w:p>
        </w:tc>
      </w:tr>
      <w:tr w:rsidR="00396449" w:rsidRPr="00922CBE" w:rsidTr="00396449">
        <w:trPr>
          <w:trHeight w:val="285"/>
          <w:jc w:val="center"/>
        </w:trPr>
        <w:tc>
          <w:tcPr>
            <w:tcW w:w="1405" w:type="dxa"/>
            <w:shd w:val="clear" w:color="auto" w:fill="auto"/>
            <w:vAlign w:val="center"/>
          </w:tcPr>
          <w:p w:rsidR="00396449" w:rsidRDefault="00396449" w:rsidP="00B174BE">
            <w:pPr>
              <w:pStyle w:val="100"/>
            </w:pPr>
          </w:p>
        </w:tc>
        <w:tc>
          <w:tcPr>
            <w:tcW w:w="1232" w:type="dxa"/>
            <w:shd w:val="clear" w:color="auto" w:fill="auto"/>
            <w:vAlign w:val="center"/>
          </w:tcPr>
          <w:p w:rsidR="00396449" w:rsidRDefault="00396449" w:rsidP="00B174BE">
            <w:pPr>
              <w:pStyle w:val="100"/>
            </w:pPr>
          </w:p>
        </w:tc>
        <w:tc>
          <w:tcPr>
            <w:tcW w:w="673" w:type="dxa"/>
          </w:tcPr>
          <w:p w:rsidR="00396449" w:rsidRDefault="00396449" w:rsidP="00B174BE">
            <w:pPr>
              <w:pStyle w:val="100"/>
              <w:rPr>
                <w:rFonts w:ascii="Arial" w:hAnsi="Arial" w:cs="Arial"/>
                <w:szCs w:val="24"/>
              </w:rPr>
            </w:pPr>
          </w:p>
        </w:tc>
        <w:tc>
          <w:tcPr>
            <w:tcW w:w="4129" w:type="dxa"/>
            <w:shd w:val="clear" w:color="auto" w:fill="auto"/>
            <w:vAlign w:val="center"/>
          </w:tcPr>
          <w:p w:rsidR="00396449" w:rsidRDefault="00396449" w:rsidP="00B174BE">
            <w:pPr>
              <w:pStyle w:val="100"/>
            </w:pPr>
          </w:p>
        </w:tc>
      </w:tr>
      <w:tr w:rsidR="00396449" w:rsidRPr="00922CBE" w:rsidTr="00396449">
        <w:trPr>
          <w:trHeight w:val="285"/>
          <w:jc w:val="center"/>
        </w:trPr>
        <w:tc>
          <w:tcPr>
            <w:tcW w:w="1405" w:type="dxa"/>
            <w:shd w:val="clear" w:color="auto" w:fill="auto"/>
            <w:vAlign w:val="center"/>
          </w:tcPr>
          <w:p w:rsidR="00396449" w:rsidRDefault="00A253AE" w:rsidP="00B174BE">
            <w:pPr>
              <w:pStyle w:val="100"/>
            </w:pPr>
            <w:r>
              <w:rPr>
                <w:rFonts w:hint="eastAsia"/>
              </w:rPr>
              <w:t>c</w:t>
            </w:r>
            <w:r w:rsidR="00396449">
              <w:rPr>
                <w:rFonts w:hint="eastAsia"/>
              </w:rPr>
              <w:t>ardInfo</w:t>
            </w:r>
          </w:p>
        </w:tc>
        <w:tc>
          <w:tcPr>
            <w:tcW w:w="1232" w:type="dxa"/>
            <w:shd w:val="clear" w:color="auto" w:fill="auto"/>
            <w:vAlign w:val="center"/>
          </w:tcPr>
          <w:p w:rsidR="00396449" w:rsidRDefault="00396449" w:rsidP="00B174BE">
            <w:pPr>
              <w:pStyle w:val="100"/>
            </w:pPr>
            <w:r>
              <w:rPr>
                <w:rFonts w:hint="eastAsia"/>
              </w:rPr>
              <w:t>String</w:t>
            </w:r>
          </w:p>
        </w:tc>
        <w:tc>
          <w:tcPr>
            <w:tcW w:w="673" w:type="dxa"/>
          </w:tcPr>
          <w:p w:rsidR="00396449" w:rsidRDefault="00D81F96" w:rsidP="00B174BE">
            <w:pPr>
              <w:pStyle w:val="100"/>
              <w:rPr>
                <w:rFonts w:ascii="Arial" w:hAnsi="Arial" w:cs="Arial"/>
                <w:szCs w:val="24"/>
              </w:rPr>
            </w:pPr>
            <w:r>
              <w:rPr>
                <w:rFonts w:ascii="Arial" w:hAnsi="Arial" w:cs="Arial" w:hint="eastAsia"/>
                <w:szCs w:val="24"/>
              </w:rPr>
              <w:t>O</w:t>
            </w:r>
          </w:p>
        </w:tc>
        <w:tc>
          <w:tcPr>
            <w:tcW w:w="4129" w:type="dxa"/>
            <w:shd w:val="clear" w:color="auto" w:fill="auto"/>
            <w:vAlign w:val="center"/>
          </w:tcPr>
          <w:p w:rsidR="00396449" w:rsidRDefault="00F263C8" w:rsidP="00396449">
            <w:pPr>
              <w:spacing w:line="312" w:lineRule="exact"/>
              <w:ind w:right="-20"/>
              <w:jc w:val="both"/>
            </w:pPr>
            <w:r>
              <w:rPr>
                <w:rFonts w:hint="eastAsia"/>
              </w:rPr>
              <w:t>银行</w:t>
            </w:r>
            <w:r w:rsidR="00396449">
              <w:rPr>
                <w:rFonts w:hint="eastAsia"/>
              </w:rPr>
              <w:t>卡信息</w:t>
            </w:r>
            <w:r w:rsidR="00D81F96">
              <w:rPr>
                <w:rFonts w:hint="eastAsia"/>
              </w:rPr>
              <w:t>，具体情况参考上</w:t>
            </w:r>
            <w:r w:rsidR="00396449">
              <w:rPr>
                <w:rFonts w:hint="eastAsia"/>
              </w:rPr>
              <w:t>文标注。</w:t>
            </w:r>
          </w:p>
          <w:p w:rsidR="00396449" w:rsidRDefault="00396449" w:rsidP="00396449">
            <w:pPr>
              <w:spacing w:line="312" w:lineRule="exact"/>
              <w:ind w:right="-20"/>
              <w:jc w:val="both"/>
            </w:pPr>
            <w:r>
              <w:rPr>
                <w:rFonts w:hint="eastAsia"/>
              </w:rPr>
              <w:t>在支付方式为信用卡</w:t>
            </w:r>
            <w:r w:rsidR="00F263C8">
              <w:rPr>
                <w:rFonts w:hint="eastAsia"/>
              </w:rPr>
              <w:t>、借记卡</w:t>
            </w:r>
            <w:r>
              <w:rPr>
                <w:rFonts w:hint="eastAsia"/>
              </w:rPr>
              <w:t>是必须填写，否则忽略。</w:t>
            </w:r>
          </w:p>
          <w:p w:rsidR="00396449" w:rsidRDefault="00396449" w:rsidP="00396449">
            <w:pPr>
              <w:pStyle w:val="100"/>
            </w:pPr>
            <w:r>
              <w:rPr>
                <w:rFonts w:hint="eastAsia"/>
              </w:rPr>
              <w:t>注：</w:t>
            </w:r>
            <w:r>
              <w:rPr>
                <w:rFonts w:hint="eastAsia"/>
              </w:rPr>
              <w:t>aes</w:t>
            </w:r>
            <w:r>
              <w:rPr>
                <w:rFonts w:hint="eastAsia"/>
              </w:rPr>
              <w:t>加密；</w:t>
            </w:r>
          </w:p>
        </w:tc>
      </w:tr>
      <w:tr w:rsidR="00396449" w:rsidRPr="00922CBE" w:rsidTr="00396449">
        <w:trPr>
          <w:trHeight w:val="285"/>
          <w:jc w:val="center"/>
        </w:trPr>
        <w:tc>
          <w:tcPr>
            <w:tcW w:w="1405" w:type="dxa"/>
            <w:shd w:val="clear" w:color="auto" w:fill="auto"/>
            <w:vAlign w:val="center"/>
          </w:tcPr>
          <w:p w:rsidR="00396449" w:rsidRDefault="00396449" w:rsidP="00B174BE">
            <w:pPr>
              <w:pStyle w:val="100"/>
            </w:pPr>
          </w:p>
        </w:tc>
        <w:tc>
          <w:tcPr>
            <w:tcW w:w="1232" w:type="dxa"/>
            <w:shd w:val="clear" w:color="auto" w:fill="auto"/>
            <w:vAlign w:val="center"/>
          </w:tcPr>
          <w:p w:rsidR="00396449" w:rsidRDefault="00396449" w:rsidP="00B174BE">
            <w:pPr>
              <w:pStyle w:val="100"/>
            </w:pPr>
          </w:p>
        </w:tc>
        <w:tc>
          <w:tcPr>
            <w:tcW w:w="673" w:type="dxa"/>
          </w:tcPr>
          <w:p w:rsidR="00396449" w:rsidRDefault="00396449" w:rsidP="00B174BE">
            <w:pPr>
              <w:pStyle w:val="100"/>
              <w:rPr>
                <w:rFonts w:ascii="Arial" w:hAnsi="Arial" w:cs="Arial"/>
                <w:szCs w:val="24"/>
              </w:rPr>
            </w:pPr>
          </w:p>
        </w:tc>
        <w:tc>
          <w:tcPr>
            <w:tcW w:w="4129" w:type="dxa"/>
            <w:shd w:val="clear" w:color="auto" w:fill="auto"/>
            <w:vAlign w:val="center"/>
          </w:tcPr>
          <w:p w:rsidR="00396449" w:rsidRDefault="00396449" w:rsidP="00B174BE">
            <w:pPr>
              <w:pStyle w:val="100"/>
            </w:pPr>
          </w:p>
        </w:tc>
      </w:tr>
    </w:tbl>
    <w:p w:rsidR="00E266AE" w:rsidRPr="00A47335" w:rsidRDefault="00A47335" w:rsidP="00A47335">
      <w:pPr>
        <w:spacing w:line="240" w:lineRule="auto"/>
        <w:ind w:firstLine="300"/>
        <w:rPr>
          <w:i/>
          <w:color w:val="000000" w:themeColor="text1"/>
        </w:rPr>
      </w:pPr>
      <w:r w:rsidRPr="00A47335">
        <w:rPr>
          <w:rFonts w:hint="eastAsia"/>
          <w:i/>
          <w:color w:val="000000" w:themeColor="text1"/>
        </w:rPr>
        <w:t>注：</w:t>
      </w:r>
      <w:r w:rsidRPr="00A47335">
        <w:rPr>
          <w:rFonts w:hint="eastAsia"/>
          <w:i/>
          <w:color w:val="000000" w:themeColor="text1"/>
        </w:rPr>
        <w:t>payInforObj</w:t>
      </w:r>
      <w:r w:rsidRPr="00A47335">
        <w:rPr>
          <w:rFonts w:hint="eastAsia"/>
          <w:i/>
          <w:color w:val="000000" w:themeColor="text1"/>
        </w:rPr>
        <w:t>对象签名内容生成参考</w:t>
      </w:r>
      <w:r w:rsidRPr="00A47335">
        <w:rPr>
          <w:rFonts w:hint="eastAsia"/>
          <w:i/>
          <w:color w:val="000000" w:themeColor="text1"/>
        </w:rPr>
        <w:t>3.1</w:t>
      </w:r>
      <w:r w:rsidRPr="00A47335">
        <w:rPr>
          <w:rFonts w:hint="eastAsia"/>
          <w:i/>
          <w:color w:val="000000" w:themeColor="text1"/>
        </w:rPr>
        <w:t>，全部字段排序后形成待签名串</w:t>
      </w:r>
      <w:r w:rsidRPr="00A47335">
        <w:rPr>
          <w:rFonts w:hint="eastAsia"/>
          <w:i/>
          <w:color w:val="000000" w:themeColor="text1"/>
        </w:rPr>
        <w:t>content</w:t>
      </w:r>
      <w:r w:rsidRPr="00A47335">
        <w:rPr>
          <w:rFonts w:hint="eastAsia"/>
          <w:i/>
          <w:color w:val="000000" w:themeColor="text1"/>
        </w:rPr>
        <w:t>，最终</w:t>
      </w:r>
      <w:r w:rsidRPr="00A47335">
        <w:rPr>
          <w:rFonts w:hint="eastAsia"/>
          <w:i/>
          <w:color w:val="000000" w:themeColor="text1"/>
        </w:rPr>
        <w:t>pay</w:t>
      </w:r>
      <w:r w:rsidRPr="00A47335">
        <w:rPr>
          <w:rFonts w:hint="eastAsia"/>
          <w:i/>
          <w:color w:val="000000" w:themeColor="text1"/>
        </w:rPr>
        <w:t>接口中参与签名内容为：</w:t>
      </w:r>
      <w:r w:rsidRPr="00A47335">
        <w:rPr>
          <w:rFonts w:hint="eastAsia"/>
          <w:i/>
          <w:color w:val="000000" w:themeColor="text1"/>
        </w:rPr>
        <w:t>payInfors=content#content1</w:t>
      </w:r>
      <w:r w:rsidRPr="00A47335">
        <w:rPr>
          <w:i/>
          <w:color w:val="000000" w:themeColor="text1"/>
        </w:rPr>
        <w:t>…</w:t>
      </w:r>
      <w:r w:rsidRPr="00A47335">
        <w:rPr>
          <w:rFonts w:hint="eastAsia"/>
          <w:i/>
          <w:color w:val="000000" w:themeColor="text1"/>
        </w:rPr>
        <w:t>，</w:t>
      </w:r>
      <w:r w:rsidRPr="00A47335">
        <w:rPr>
          <w:rFonts w:hint="eastAsia"/>
          <w:i/>
          <w:color w:val="000000" w:themeColor="text1"/>
        </w:rPr>
        <w:t>content1</w:t>
      </w:r>
      <w:r w:rsidRPr="00A47335">
        <w:rPr>
          <w:rFonts w:hint="eastAsia"/>
          <w:i/>
          <w:color w:val="000000" w:themeColor="text1"/>
        </w:rPr>
        <w:t>表示第二条相关支付信息。</w:t>
      </w:r>
    </w:p>
    <w:p w:rsidR="00A47335" w:rsidRPr="00A47335" w:rsidRDefault="00A47335" w:rsidP="00A47335">
      <w:pPr>
        <w:spacing w:line="240" w:lineRule="auto"/>
        <w:ind w:firstLine="300"/>
        <w:rPr>
          <w:i/>
          <w:sz w:val="16"/>
          <w:szCs w:val="20"/>
        </w:rPr>
      </w:pPr>
      <w:r w:rsidRPr="00A47335">
        <w:rPr>
          <w:rFonts w:hint="eastAsia"/>
          <w:i/>
          <w:color w:val="000000" w:themeColor="text1"/>
        </w:rPr>
        <w:t>注：目前仅仅支持一条支付信息。</w:t>
      </w:r>
    </w:p>
    <w:p w:rsidR="006A4DD6" w:rsidRPr="00E4026E" w:rsidRDefault="006A4DD6" w:rsidP="006A4DD6">
      <w:pPr>
        <w:spacing w:line="240" w:lineRule="auto"/>
        <w:rPr>
          <w:sz w:val="20"/>
          <w:szCs w:val="20"/>
        </w:rPr>
      </w:pPr>
    </w:p>
    <w:p w:rsidR="006A4DD6" w:rsidRPr="00BB29FC" w:rsidRDefault="006A4DD6" w:rsidP="006A4DD6">
      <w:pPr>
        <w:ind w:firstLineChars="150" w:firstLine="316"/>
        <w:rPr>
          <w:b/>
        </w:rPr>
      </w:pPr>
      <w:r w:rsidRPr="00BB29FC">
        <w:rPr>
          <w:rFonts w:hint="eastAsia"/>
          <w:b/>
        </w:rPr>
        <w:t>响应参数描述</w:t>
      </w:r>
      <w:r>
        <w:rPr>
          <w:rFonts w:hint="eastAsia"/>
          <w:b/>
        </w:rPr>
        <w:t>：</w:t>
      </w:r>
    </w:p>
    <w:tbl>
      <w:tblPr>
        <w:tblW w:w="8215" w:type="dxa"/>
        <w:tblInd w:w="154" w:type="dxa"/>
        <w:tblLayout w:type="fixed"/>
        <w:tblCellMar>
          <w:left w:w="0" w:type="dxa"/>
          <w:right w:w="0" w:type="dxa"/>
        </w:tblCellMar>
        <w:tblLook w:val="0000"/>
      </w:tblPr>
      <w:tblGrid>
        <w:gridCol w:w="1552"/>
        <w:gridCol w:w="1134"/>
        <w:gridCol w:w="4820"/>
        <w:gridCol w:w="709"/>
      </w:tblGrid>
      <w:tr w:rsidR="006A4DD6" w:rsidRPr="00270E48" w:rsidTr="005854B4">
        <w:trPr>
          <w:trHeight w:val="20"/>
        </w:trPr>
        <w:tc>
          <w:tcPr>
            <w:tcW w:w="1552" w:type="dxa"/>
            <w:tcBorders>
              <w:top w:val="single" w:sz="4" w:space="0" w:color="000000"/>
              <w:left w:val="single" w:sz="4" w:space="0" w:color="000000"/>
              <w:bottom w:val="single" w:sz="4" w:space="0" w:color="000000"/>
              <w:right w:val="single" w:sz="4" w:space="0" w:color="000000"/>
            </w:tcBorders>
            <w:shd w:val="clear" w:color="auto" w:fill="DFDFDF"/>
          </w:tcPr>
          <w:p w:rsidR="006A4DD6" w:rsidRPr="00270E48" w:rsidRDefault="006A4DD6" w:rsidP="00340FC2">
            <w:pPr>
              <w:spacing w:line="307" w:lineRule="exact"/>
              <w:ind w:left="102" w:right="-20"/>
              <w:rPr>
                <w:sz w:val="24"/>
                <w:szCs w:val="24"/>
              </w:rPr>
            </w:pPr>
            <w:r>
              <w:rPr>
                <w:rFonts w:ascii="微软雅黑" w:eastAsia="微软雅黑" w:cs="微软雅黑" w:hint="eastAsia"/>
                <w:b/>
                <w:bCs/>
                <w:spacing w:val="12"/>
                <w:position w:val="-1"/>
              </w:rPr>
              <w:t>数据项</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6A4DD6" w:rsidRPr="00270E48" w:rsidRDefault="006A4DD6" w:rsidP="00340FC2">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6A4DD6" w:rsidRPr="00270E48" w:rsidRDefault="006A4DD6" w:rsidP="00340FC2">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6A4DD6" w:rsidRPr="00270E48" w:rsidRDefault="006A4DD6" w:rsidP="00340FC2">
            <w:pPr>
              <w:spacing w:line="307" w:lineRule="exact"/>
              <w:ind w:left="102" w:right="-20"/>
              <w:rPr>
                <w:sz w:val="24"/>
                <w:szCs w:val="24"/>
              </w:rPr>
            </w:pPr>
            <w:r>
              <w:rPr>
                <w:rFonts w:ascii="微软雅黑" w:eastAsia="微软雅黑" w:cs="微软雅黑" w:hint="eastAsia"/>
                <w:b/>
                <w:bCs/>
                <w:spacing w:val="12"/>
                <w:position w:val="-1"/>
              </w:rPr>
              <w:t>选项</w:t>
            </w:r>
          </w:p>
        </w:tc>
      </w:tr>
      <w:tr w:rsidR="006A4DD6" w:rsidRPr="00270E48" w:rsidTr="005854B4">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6A4DD6" w:rsidRPr="00286EBC" w:rsidRDefault="006A4DD6" w:rsidP="00340FC2">
            <w:pPr>
              <w:ind w:right="-20"/>
              <w:jc w:val="both"/>
            </w:pPr>
            <w:r w:rsidRPr="00286EBC">
              <w:rPr>
                <w:rFonts w:hint="eastAsia"/>
              </w:rPr>
              <w:t>returnCode</w:t>
            </w:r>
          </w:p>
        </w:tc>
        <w:tc>
          <w:tcPr>
            <w:tcW w:w="1134" w:type="dxa"/>
            <w:tcBorders>
              <w:top w:val="single" w:sz="4" w:space="0" w:color="000000"/>
              <w:left w:val="single" w:sz="4" w:space="0" w:color="000000"/>
              <w:bottom w:val="single" w:sz="4" w:space="0" w:color="000000"/>
              <w:right w:val="single" w:sz="4" w:space="0" w:color="000000"/>
            </w:tcBorders>
            <w:vAlign w:val="center"/>
          </w:tcPr>
          <w:p w:rsidR="006A4DD6" w:rsidRPr="00286EBC" w:rsidRDefault="006A4DD6" w:rsidP="00340FC2">
            <w:pPr>
              <w:spacing w:line="241" w:lineRule="auto"/>
              <w:ind w:right="51"/>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6A4DD6" w:rsidRPr="00775C76" w:rsidRDefault="006A4DD6" w:rsidP="00425107">
            <w:pPr>
              <w:spacing w:line="240" w:lineRule="auto"/>
              <w:ind w:right="-20"/>
              <w:jc w:val="both"/>
            </w:pPr>
            <w:r w:rsidRPr="00775C76">
              <w:rPr>
                <w:rFonts w:hint="eastAsia"/>
              </w:rPr>
              <w:t>0</w:t>
            </w:r>
            <w:r w:rsidR="005854B4">
              <w:rPr>
                <w:rFonts w:hint="eastAsia"/>
              </w:rPr>
              <w:t>：请求已接受</w:t>
            </w:r>
          </w:p>
          <w:p w:rsidR="006A4DD6" w:rsidRDefault="004F45B4" w:rsidP="00425107">
            <w:pPr>
              <w:spacing w:line="240" w:lineRule="auto"/>
              <w:ind w:right="-20"/>
              <w:jc w:val="both"/>
            </w:pPr>
            <w:r>
              <w:rPr>
                <w:rFonts w:hint="eastAsia"/>
              </w:rPr>
              <w:t>其他：失败，具体请参考</w:t>
            </w:r>
            <w:r w:rsidR="006F430C">
              <w:rPr>
                <w:rFonts w:hint="eastAsia"/>
              </w:rPr>
              <w:t>2.1</w:t>
            </w:r>
            <w:r>
              <w:rPr>
                <w:rFonts w:hint="eastAsia"/>
              </w:rPr>
              <w:t>章节</w:t>
            </w:r>
          </w:p>
          <w:p w:rsidR="00265A82" w:rsidRDefault="00265A82" w:rsidP="00425107">
            <w:pPr>
              <w:spacing w:line="240" w:lineRule="auto"/>
              <w:ind w:right="-20"/>
              <w:jc w:val="both"/>
            </w:pPr>
            <w:r>
              <w:rPr>
                <w:rFonts w:hint="eastAsia"/>
              </w:rPr>
              <w:t>注：订单重复统一通过</w:t>
            </w:r>
            <w:r w:rsidRPr="00265A82">
              <w:t>900000</w:t>
            </w:r>
            <w:r>
              <w:rPr>
                <w:rFonts w:hint="eastAsia"/>
              </w:rPr>
              <w:t>表示，订单是否成功通过</w:t>
            </w:r>
            <w:r>
              <w:rPr>
                <w:rFonts w:hint="eastAsia"/>
              </w:rPr>
              <w:t>status</w:t>
            </w:r>
            <w:r>
              <w:rPr>
                <w:rFonts w:hint="eastAsia"/>
              </w:rPr>
              <w:t>表示。</w:t>
            </w:r>
          </w:p>
          <w:p w:rsidR="00425107" w:rsidRDefault="00425107" w:rsidP="00425107">
            <w:pPr>
              <w:spacing w:line="240" w:lineRule="auto"/>
              <w:ind w:right="-20"/>
              <w:jc w:val="both"/>
            </w:pPr>
          </w:p>
          <w:p w:rsidR="00425107" w:rsidRDefault="00425107" w:rsidP="00425107">
            <w:pPr>
              <w:spacing w:line="240" w:lineRule="auto"/>
              <w:ind w:right="-20"/>
              <w:jc w:val="both"/>
            </w:pPr>
            <w:r w:rsidRPr="00425107">
              <w:rPr>
                <w:rFonts w:hint="eastAsia"/>
              </w:rPr>
              <w:t>1</w:t>
            </w:r>
            <w:r w:rsidRPr="00425107">
              <w:rPr>
                <w:rFonts w:hint="eastAsia"/>
              </w:rPr>
              <w:t>、</w:t>
            </w:r>
            <w:r w:rsidRPr="00425107">
              <w:rPr>
                <w:rFonts w:hint="eastAsia"/>
              </w:rPr>
              <w:t>2</w:t>
            </w:r>
            <w:r w:rsidRPr="00425107">
              <w:rPr>
                <w:rFonts w:hint="eastAsia"/>
              </w:rPr>
              <w:t>、</w:t>
            </w:r>
            <w:r w:rsidRPr="00425107">
              <w:rPr>
                <w:rFonts w:hint="eastAsia"/>
              </w:rPr>
              <w:t>3</w:t>
            </w:r>
            <w:r w:rsidRPr="00425107">
              <w:rPr>
                <w:rFonts w:hint="eastAsia"/>
              </w:rPr>
              <w:t>、</w:t>
            </w:r>
            <w:r w:rsidRPr="00425107">
              <w:rPr>
                <w:rFonts w:hint="eastAsia"/>
              </w:rPr>
              <w:t>100001</w:t>
            </w:r>
            <w:r w:rsidRPr="00425107">
              <w:rPr>
                <w:rFonts w:hint="eastAsia"/>
              </w:rPr>
              <w:t>、</w:t>
            </w:r>
            <w:r w:rsidRPr="00425107">
              <w:rPr>
                <w:rFonts w:hint="eastAsia"/>
              </w:rPr>
              <w:t>100002</w:t>
            </w:r>
            <w:r w:rsidRPr="00425107">
              <w:rPr>
                <w:rFonts w:hint="eastAsia"/>
              </w:rPr>
              <w:t>、</w:t>
            </w:r>
            <w:r w:rsidRPr="00425107">
              <w:rPr>
                <w:rFonts w:hint="eastAsia"/>
              </w:rPr>
              <w:t>900000</w:t>
            </w:r>
            <w:r w:rsidRPr="00425107">
              <w:rPr>
                <w:rFonts w:hint="eastAsia"/>
              </w:rPr>
              <w:t>、</w:t>
            </w:r>
            <w:r w:rsidRPr="00425107">
              <w:rPr>
                <w:rFonts w:hint="eastAsia"/>
              </w:rPr>
              <w:t>900009</w:t>
            </w:r>
            <w:r w:rsidRPr="00425107">
              <w:rPr>
                <w:rFonts w:hint="eastAsia"/>
              </w:rPr>
              <w:t>、</w:t>
            </w:r>
            <w:r w:rsidRPr="00425107">
              <w:rPr>
                <w:rFonts w:hint="eastAsia"/>
              </w:rPr>
              <w:t>900010</w:t>
            </w:r>
            <w:r w:rsidRPr="00425107">
              <w:rPr>
                <w:rFonts w:hint="eastAsia"/>
              </w:rPr>
              <w:t>、</w:t>
            </w:r>
            <w:r w:rsidRPr="00425107">
              <w:rPr>
                <w:rFonts w:hint="eastAsia"/>
              </w:rPr>
              <w:t>900020</w:t>
            </w:r>
            <w:r w:rsidRPr="00425107">
              <w:rPr>
                <w:rFonts w:hint="eastAsia"/>
              </w:rPr>
              <w:t>、</w:t>
            </w:r>
            <w:r w:rsidRPr="00425107">
              <w:rPr>
                <w:rFonts w:hint="eastAsia"/>
              </w:rPr>
              <w:t>900111</w:t>
            </w:r>
            <w:r w:rsidRPr="00425107">
              <w:rPr>
                <w:rFonts w:hint="eastAsia"/>
              </w:rPr>
              <w:t>、</w:t>
            </w:r>
            <w:r w:rsidRPr="00425107">
              <w:rPr>
                <w:rFonts w:hint="eastAsia"/>
              </w:rPr>
              <w:t>900112</w:t>
            </w:r>
            <w:r w:rsidRPr="00425107">
              <w:rPr>
                <w:rFonts w:hint="eastAsia"/>
              </w:rPr>
              <w:t>、</w:t>
            </w:r>
            <w:r w:rsidRPr="00425107">
              <w:rPr>
                <w:rFonts w:hint="eastAsia"/>
              </w:rPr>
              <w:t>900117</w:t>
            </w:r>
            <w:r w:rsidRPr="00425107">
              <w:rPr>
                <w:rFonts w:hint="eastAsia"/>
              </w:rPr>
              <w:t>、</w:t>
            </w:r>
            <w:r w:rsidRPr="00425107">
              <w:rPr>
                <w:rFonts w:hint="eastAsia"/>
              </w:rPr>
              <w:t>900119</w:t>
            </w:r>
            <w:r w:rsidRPr="00425107">
              <w:rPr>
                <w:rFonts w:hint="eastAsia"/>
              </w:rPr>
              <w:t>、</w:t>
            </w:r>
            <w:r w:rsidRPr="00425107">
              <w:rPr>
                <w:rFonts w:hint="eastAsia"/>
              </w:rPr>
              <w:t>900200</w:t>
            </w:r>
            <w:r w:rsidRPr="00425107">
              <w:rPr>
                <w:rFonts w:hint="eastAsia"/>
              </w:rPr>
              <w:t>、</w:t>
            </w:r>
            <w:r w:rsidRPr="00425107">
              <w:rPr>
                <w:rFonts w:hint="eastAsia"/>
              </w:rPr>
              <w:t>900216</w:t>
            </w:r>
            <w:r w:rsidRPr="00425107">
              <w:rPr>
                <w:rFonts w:hint="eastAsia"/>
              </w:rPr>
              <w:t>、</w:t>
            </w:r>
            <w:r w:rsidRPr="00425107">
              <w:rPr>
                <w:rFonts w:hint="eastAsia"/>
              </w:rPr>
              <w:t>900218</w:t>
            </w:r>
            <w:r w:rsidRPr="00425107">
              <w:rPr>
                <w:rFonts w:hint="eastAsia"/>
              </w:rPr>
              <w:t>、</w:t>
            </w:r>
            <w:r w:rsidRPr="00425107">
              <w:rPr>
                <w:rFonts w:hint="eastAsia"/>
              </w:rPr>
              <w:t>900223</w:t>
            </w:r>
            <w:r w:rsidRPr="00425107">
              <w:rPr>
                <w:rFonts w:hint="eastAsia"/>
              </w:rPr>
              <w:t>、</w:t>
            </w:r>
            <w:r w:rsidRPr="00425107">
              <w:rPr>
                <w:rFonts w:hint="eastAsia"/>
              </w:rPr>
              <w:t>900231</w:t>
            </w:r>
            <w:r w:rsidRPr="00425107">
              <w:rPr>
                <w:rFonts w:hint="eastAsia"/>
              </w:rPr>
              <w:t>、</w:t>
            </w:r>
            <w:r w:rsidRPr="00425107">
              <w:rPr>
                <w:rFonts w:hint="eastAsia"/>
              </w:rPr>
              <w:t>900230</w:t>
            </w:r>
            <w:r w:rsidRPr="00425107">
              <w:rPr>
                <w:rFonts w:hint="eastAsia"/>
              </w:rPr>
              <w:t>、</w:t>
            </w:r>
            <w:r w:rsidRPr="00425107">
              <w:rPr>
                <w:rFonts w:hint="eastAsia"/>
              </w:rPr>
              <w:t>900238</w:t>
            </w:r>
            <w:r w:rsidRPr="00425107">
              <w:rPr>
                <w:rFonts w:hint="eastAsia"/>
              </w:rPr>
              <w:t>、</w:t>
            </w:r>
            <w:r w:rsidRPr="00425107">
              <w:rPr>
                <w:rFonts w:hint="eastAsia"/>
              </w:rPr>
              <w:t>900239</w:t>
            </w:r>
            <w:r w:rsidRPr="00425107">
              <w:rPr>
                <w:rFonts w:hint="eastAsia"/>
              </w:rPr>
              <w:t>、</w:t>
            </w:r>
            <w:r w:rsidRPr="00425107">
              <w:rPr>
                <w:rFonts w:hint="eastAsia"/>
              </w:rPr>
              <w:t>900999</w:t>
            </w:r>
            <w:r w:rsidRPr="00425107">
              <w:rPr>
                <w:rFonts w:hint="eastAsia"/>
              </w:rPr>
              <w:t>、</w:t>
            </w:r>
            <w:r w:rsidRPr="00425107">
              <w:rPr>
                <w:rFonts w:hint="eastAsia"/>
              </w:rPr>
              <w:t>80001</w:t>
            </w:r>
            <w:r w:rsidRPr="00425107">
              <w:rPr>
                <w:rFonts w:hint="eastAsia"/>
              </w:rPr>
              <w:t>、</w:t>
            </w:r>
            <w:r w:rsidRPr="00425107">
              <w:rPr>
                <w:rFonts w:hint="eastAsia"/>
              </w:rPr>
              <w:t>80002</w:t>
            </w:r>
            <w:r w:rsidRPr="00425107">
              <w:rPr>
                <w:rFonts w:hint="eastAsia"/>
              </w:rPr>
              <w:t>、</w:t>
            </w:r>
            <w:r w:rsidRPr="00425107">
              <w:rPr>
                <w:rFonts w:hint="eastAsia"/>
              </w:rPr>
              <w:t>80003</w:t>
            </w:r>
            <w:r w:rsidRPr="00425107">
              <w:rPr>
                <w:rFonts w:hint="eastAsia"/>
              </w:rPr>
              <w:t>、</w:t>
            </w:r>
            <w:r w:rsidRPr="00425107">
              <w:rPr>
                <w:rFonts w:hint="eastAsia"/>
              </w:rPr>
              <w:t>80004</w:t>
            </w:r>
            <w:r w:rsidRPr="00425107">
              <w:rPr>
                <w:rFonts w:hint="eastAsia"/>
              </w:rPr>
              <w:t>、</w:t>
            </w:r>
            <w:r w:rsidRPr="00425107">
              <w:rPr>
                <w:rFonts w:hint="eastAsia"/>
              </w:rPr>
              <w:t>80005</w:t>
            </w:r>
            <w:r w:rsidRPr="00425107">
              <w:rPr>
                <w:rFonts w:hint="eastAsia"/>
              </w:rPr>
              <w:t>、</w:t>
            </w:r>
            <w:r w:rsidRPr="00425107">
              <w:rPr>
                <w:rFonts w:hint="eastAsia"/>
              </w:rPr>
              <w:t>80006</w:t>
            </w:r>
          </w:p>
          <w:p w:rsidR="00425107" w:rsidRDefault="00425107" w:rsidP="00425107">
            <w:pPr>
              <w:spacing w:line="240" w:lineRule="auto"/>
              <w:ind w:right="-20"/>
              <w:jc w:val="both"/>
            </w:pPr>
            <w:r>
              <w:rPr>
                <w:rFonts w:hint="eastAsia"/>
              </w:rPr>
              <w:t>x</w:t>
            </w:r>
            <w:r>
              <w:t>9</w:t>
            </w:r>
            <w:r>
              <w:rPr>
                <w:rFonts w:hint="eastAsia"/>
              </w:rPr>
              <w:t>yyyyy</w:t>
            </w:r>
          </w:p>
          <w:p w:rsidR="00425107" w:rsidRDefault="00425107" w:rsidP="00425107">
            <w:pPr>
              <w:spacing w:line="240" w:lineRule="auto"/>
              <w:ind w:right="-20"/>
              <w:jc w:val="both"/>
            </w:pPr>
            <w:r>
              <w:rPr>
                <w:rFonts w:hint="eastAsia"/>
              </w:rPr>
              <w:t>x804yyy</w:t>
            </w:r>
          </w:p>
          <w:p w:rsidR="00425107" w:rsidRDefault="00425107" w:rsidP="00425107">
            <w:pPr>
              <w:spacing w:line="240" w:lineRule="auto"/>
              <w:ind w:right="-20"/>
              <w:jc w:val="both"/>
            </w:pPr>
            <w:r>
              <w:rPr>
                <w:rFonts w:hint="eastAsia"/>
              </w:rPr>
              <w:t>x809yyy</w:t>
            </w:r>
          </w:p>
          <w:p w:rsidR="00425107" w:rsidRDefault="00425107" w:rsidP="00425107">
            <w:pPr>
              <w:spacing w:line="240" w:lineRule="auto"/>
              <w:ind w:right="-20"/>
              <w:jc w:val="both"/>
            </w:pPr>
            <w:r>
              <w:rPr>
                <w:rFonts w:hint="eastAsia"/>
              </w:rPr>
              <w:t>x810yyy</w:t>
            </w:r>
          </w:p>
          <w:p w:rsidR="00DA6510" w:rsidRDefault="00DA6510" w:rsidP="00425107">
            <w:pPr>
              <w:spacing w:line="240" w:lineRule="auto"/>
              <w:ind w:right="-20"/>
              <w:jc w:val="both"/>
            </w:pPr>
            <w:r>
              <w:rPr>
                <w:rFonts w:hint="eastAsia"/>
              </w:rPr>
              <w:t>x4yyyyy</w:t>
            </w:r>
          </w:p>
          <w:p w:rsidR="00184095" w:rsidRPr="00425107" w:rsidRDefault="00184095" w:rsidP="00184095">
            <w:pPr>
              <w:spacing w:line="240" w:lineRule="auto"/>
              <w:ind w:right="-20"/>
              <w:jc w:val="both"/>
            </w:pPr>
            <w:r>
              <w:rPr>
                <w:rFonts w:hint="eastAsia"/>
              </w:rPr>
              <w:t>x</w:t>
            </w:r>
            <w:r>
              <w:t>173001</w:t>
            </w:r>
            <w:r>
              <w:rPr>
                <w:rFonts w:hint="eastAsia"/>
              </w:rPr>
              <w:t>、</w:t>
            </w:r>
            <w:r>
              <w:rPr>
                <w:rFonts w:hint="eastAsia"/>
              </w:rPr>
              <w:t>x</w:t>
            </w:r>
            <w:r>
              <w:t>173004</w:t>
            </w:r>
            <w:r>
              <w:rPr>
                <w:rFonts w:hint="eastAsia"/>
              </w:rPr>
              <w:t>x</w:t>
            </w:r>
            <w:r>
              <w:rPr>
                <w:rFonts w:hint="eastAsia"/>
              </w:rPr>
              <w:t>、</w:t>
            </w:r>
            <w:r>
              <w:rPr>
                <w:rFonts w:hint="eastAsia"/>
              </w:rPr>
              <w:t>x</w:t>
            </w:r>
            <w:r>
              <w:t>174001</w:t>
            </w:r>
            <w:r>
              <w:rPr>
                <w:rFonts w:hint="eastAsia"/>
              </w:rPr>
              <w:t>、</w:t>
            </w:r>
            <w:r>
              <w:rPr>
                <w:rFonts w:hint="eastAsia"/>
              </w:rPr>
              <w:t>x</w:t>
            </w:r>
            <w:r>
              <w:t>174004</w:t>
            </w:r>
            <w:r>
              <w:rPr>
                <w:rFonts w:hint="eastAsia"/>
              </w:rPr>
              <w:t>、</w:t>
            </w:r>
            <w:r>
              <w:rPr>
                <w:rFonts w:hint="eastAsia"/>
              </w:rPr>
              <w:t>x</w:t>
            </w:r>
            <w:r>
              <w:t>110001</w:t>
            </w:r>
            <w:r>
              <w:rPr>
                <w:rFonts w:hint="eastAsia"/>
              </w:rPr>
              <w:t>、</w:t>
            </w:r>
            <w:r>
              <w:rPr>
                <w:rFonts w:hint="eastAsia"/>
              </w:rPr>
              <w:t>x</w:t>
            </w:r>
            <w:r>
              <w:t>110002</w:t>
            </w:r>
            <w:r>
              <w:rPr>
                <w:rFonts w:hint="eastAsia"/>
              </w:rPr>
              <w:t>、</w:t>
            </w:r>
            <w:r>
              <w:rPr>
                <w:rFonts w:hint="eastAsia"/>
              </w:rPr>
              <w:t>x</w:t>
            </w:r>
            <w:r>
              <w:t>110003</w:t>
            </w:r>
            <w:r>
              <w:rPr>
                <w:rFonts w:hint="eastAsia"/>
              </w:rPr>
              <w:t>x</w:t>
            </w:r>
            <w:r>
              <w:rPr>
                <w:rFonts w:hint="eastAsia"/>
              </w:rPr>
              <w:t>、</w:t>
            </w:r>
            <w:r>
              <w:rPr>
                <w:rFonts w:hint="eastAsia"/>
              </w:rPr>
              <w:t>x</w:t>
            </w:r>
            <w:r>
              <w:t>110005</w:t>
            </w:r>
            <w:r>
              <w:rPr>
                <w:rFonts w:hint="eastAsia"/>
              </w:rPr>
              <w:t>、</w:t>
            </w:r>
            <w:r>
              <w:rPr>
                <w:rFonts w:hint="eastAsia"/>
              </w:rPr>
              <w:t>x</w:t>
            </w:r>
            <w:r>
              <w:t>110006</w:t>
            </w:r>
            <w:r>
              <w:rPr>
                <w:rFonts w:hint="eastAsia"/>
              </w:rPr>
              <w:t>、</w:t>
            </w:r>
            <w:r>
              <w:rPr>
                <w:rFonts w:hint="eastAsia"/>
              </w:rPr>
              <w:t>x</w:t>
            </w:r>
            <w:r>
              <w:t>110007</w:t>
            </w:r>
            <w:r>
              <w:rPr>
                <w:rFonts w:hint="eastAsia"/>
              </w:rPr>
              <w:t>、</w:t>
            </w:r>
            <w:r>
              <w:rPr>
                <w:rFonts w:hint="eastAsia"/>
              </w:rPr>
              <w:t>x</w:t>
            </w:r>
            <w:r>
              <w:t>175001</w:t>
            </w:r>
            <w:r>
              <w:rPr>
                <w:rFonts w:hint="eastAsia"/>
              </w:rPr>
              <w:t>、</w:t>
            </w:r>
            <w:r>
              <w:rPr>
                <w:rFonts w:hint="eastAsia"/>
              </w:rPr>
              <w:t>x</w:t>
            </w:r>
            <w:r>
              <w:t>175002</w:t>
            </w:r>
            <w:r>
              <w:rPr>
                <w:rFonts w:hint="eastAsia"/>
              </w:rPr>
              <w:t>、</w:t>
            </w:r>
            <w:r>
              <w:rPr>
                <w:rFonts w:hint="eastAsia"/>
              </w:rPr>
              <w:t>x</w:t>
            </w:r>
            <w:r>
              <w:t>175004</w:t>
            </w:r>
            <w:r>
              <w:rPr>
                <w:rFonts w:hint="eastAsia"/>
              </w:rPr>
              <w:t>、</w:t>
            </w:r>
            <w:r>
              <w:rPr>
                <w:rFonts w:hint="eastAsia"/>
              </w:rPr>
              <w:t>x</w:t>
            </w:r>
            <w:r>
              <w:t>131003</w:t>
            </w:r>
          </w:p>
        </w:tc>
        <w:tc>
          <w:tcPr>
            <w:tcW w:w="709" w:type="dxa"/>
            <w:tcBorders>
              <w:top w:val="single" w:sz="4" w:space="0" w:color="000000"/>
              <w:left w:val="single" w:sz="4" w:space="0" w:color="000000"/>
              <w:bottom w:val="single" w:sz="4" w:space="0" w:color="000000"/>
              <w:right w:val="single" w:sz="4" w:space="0" w:color="000000"/>
            </w:tcBorders>
            <w:vAlign w:val="center"/>
          </w:tcPr>
          <w:p w:rsidR="006A4DD6" w:rsidRPr="00775C76" w:rsidRDefault="005854B4" w:rsidP="00340FC2">
            <w:pPr>
              <w:jc w:val="both"/>
            </w:pPr>
            <w:r>
              <w:rPr>
                <w:rFonts w:hint="eastAsia"/>
              </w:rPr>
              <w:lastRenderedPageBreak/>
              <w:t>M</w:t>
            </w:r>
          </w:p>
        </w:tc>
      </w:tr>
      <w:tr w:rsidR="006A4DD6" w:rsidRPr="00270E48" w:rsidTr="005854B4">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6A4DD6" w:rsidRPr="00286EBC" w:rsidRDefault="006A4DD6" w:rsidP="00340FC2">
            <w:pPr>
              <w:ind w:right="-20"/>
              <w:jc w:val="both"/>
            </w:pPr>
            <w:r>
              <w:rPr>
                <w:rFonts w:hint="eastAsia"/>
              </w:rPr>
              <w:lastRenderedPageBreak/>
              <w:t>returnDesc</w:t>
            </w:r>
          </w:p>
        </w:tc>
        <w:tc>
          <w:tcPr>
            <w:tcW w:w="1134" w:type="dxa"/>
            <w:tcBorders>
              <w:top w:val="single" w:sz="4" w:space="0" w:color="000000"/>
              <w:left w:val="single" w:sz="4" w:space="0" w:color="000000"/>
              <w:bottom w:val="single" w:sz="4" w:space="0" w:color="000000"/>
              <w:right w:val="single" w:sz="4" w:space="0" w:color="000000"/>
            </w:tcBorders>
            <w:vAlign w:val="center"/>
          </w:tcPr>
          <w:p w:rsidR="006A4DD6" w:rsidRPr="00286EBC" w:rsidRDefault="006A4DD6" w:rsidP="00340FC2">
            <w:pPr>
              <w:spacing w:line="241" w:lineRule="auto"/>
              <w:ind w:right="51"/>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6A4DD6" w:rsidRPr="00775C76" w:rsidRDefault="006A4DD6" w:rsidP="00340FC2">
            <w:pPr>
              <w:spacing w:line="312" w:lineRule="exact"/>
              <w:ind w:right="-20"/>
              <w:jc w:val="both"/>
            </w:pPr>
            <w:r>
              <w:rPr>
                <w:rFonts w:hint="eastAsia"/>
              </w:rPr>
              <w:t>返回描述信息</w:t>
            </w:r>
          </w:p>
        </w:tc>
        <w:tc>
          <w:tcPr>
            <w:tcW w:w="709" w:type="dxa"/>
            <w:tcBorders>
              <w:top w:val="single" w:sz="4" w:space="0" w:color="000000"/>
              <w:left w:val="single" w:sz="4" w:space="0" w:color="000000"/>
              <w:bottom w:val="single" w:sz="4" w:space="0" w:color="000000"/>
              <w:right w:val="single" w:sz="4" w:space="0" w:color="000000"/>
            </w:tcBorders>
            <w:vAlign w:val="center"/>
          </w:tcPr>
          <w:p w:rsidR="006A4DD6" w:rsidRPr="00775C76" w:rsidRDefault="005854B4" w:rsidP="00340FC2">
            <w:pPr>
              <w:jc w:val="both"/>
            </w:pPr>
            <w:r>
              <w:rPr>
                <w:rFonts w:hint="eastAsia"/>
              </w:rPr>
              <w:t>M</w:t>
            </w:r>
          </w:p>
        </w:tc>
      </w:tr>
      <w:tr w:rsidR="005854B4" w:rsidRPr="00270E48" w:rsidTr="005854B4">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5854B4" w:rsidRDefault="005854B4" w:rsidP="00340FC2">
            <w:pPr>
              <w:ind w:right="-20"/>
              <w:jc w:val="both"/>
            </w:pPr>
            <w:r>
              <w:t>order</w:t>
            </w:r>
            <w:r>
              <w:rPr>
                <w:rFonts w:hint="eastAsia"/>
              </w:rPr>
              <w:t>ID</w:t>
            </w:r>
          </w:p>
        </w:tc>
        <w:tc>
          <w:tcPr>
            <w:tcW w:w="1134" w:type="dxa"/>
            <w:tcBorders>
              <w:top w:val="single" w:sz="4" w:space="0" w:color="000000"/>
              <w:left w:val="single" w:sz="4" w:space="0" w:color="000000"/>
              <w:bottom w:val="single" w:sz="4" w:space="0" w:color="000000"/>
              <w:right w:val="single" w:sz="4" w:space="0" w:color="000000"/>
            </w:tcBorders>
            <w:vAlign w:val="center"/>
          </w:tcPr>
          <w:p w:rsidR="005854B4" w:rsidRPr="00286EBC" w:rsidRDefault="005854B4" w:rsidP="00340FC2">
            <w:pPr>
              <w:spacing w:line="241" w:lineRule="auto"/>
              <w:ind w:right="51"/>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5854B4" w:rsidRDefault="005854B4" w:rsidP="00340FC2">
            <w:pPr>
              <w:spacing w:line="312" w:lineRule="exact"/>
              <w:ind w:right="-20"/>
              <w:jc w:val="both"/>
            </w:pPr>
            <w:r>
              <w:rPr>
                <w:rFonts w:hint="eastAsia"/>
              </w:rPr>
              <w:t>华为订单号</w:t>
            </w:r>
          </w:p>
        </w:tc>
        <w:tc>
          <w:tcPr>
            <w:tcW w:w="709" w:type="dxa"/>
            <w:tcBorders>
              <w:top w:val="single" w:sz="4" w:space="0" w:color="000000"/>
              <w:left w:val="single" w:sz="4" w:space="0" w:color="000000"/>
              <w:bottom w:val="single" w:sz="4" w:space="0" w:color="000000"/>
              <w:right w:val="single" w:sz="4" w:space="0" w:color="000000"/>
            </w:tcBorders>
            <w:vAlign w:val="center"/>
          </w:tcPr>
          <w:p w:rsidR="005854B4" w:rsidRPr="00775C76" w:rsidRDefault="005854B4" w:rsidP="005854B4">
            <w:pPr>
              <w:jc w:val="both"/>
            </w:pPr>
            <w:r>
              <w:rPr>
                <w:rFonts w:hint="eastAsia"/>
              </w:rPr>
              <w:t>M</w:t>
            </w:r>
          </w:p>
        </w:tc>
      </w:tr>
      <w:tr w:rsidR="00C15AF8" w:rsidRPr="00270E48" w:rsidTr="005854B4">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C15AF8" w:rsidRDefault="00C15AF8" w:rsidP="00340FC2">
            <w:pPr>
              <w:ind w:right="-20"/>
              <w:jc w:val="both"/>
            </w:pPr>
            <w:r>
              <w:rPr>
                <w:rFonts w:hint="eastAsia"/>
              </w:rPr>
              <w:t>st</w:t>
            </w:r>
          </w:p>
        </w:tc>
        <w:tc>
          <w:tcPr>
            <w:tcW w:w="1134" w:type="dxa"/>
            <w:tcBorders>
              <w:top w:val="single" w:sz="4" w:space="0" w:color="000000"/>
              <w:left w:val="single" w:sz="4" w:space="0" w:color="000000"/>
              <w:bottom w:val="single" w:sz="4" w:space="0" w:color="000000"/>
              <w:right w:val="single" w:sz="4" w:space="0" w:color="000000"/>
            </w:tcBorders>
            <w:vAlign w:val="center"/>
          </w:tcPr>
          <w:p w:rsidR="00C15AF8" w:rsidRPr="00286EBC" w:rsidRDefault="00C15AF8" w:rsidP="00340FC2">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C15AF8" w:rsidRDefault="00C15AF8" w:rsidP="00340FC2">
            <w:pPr>
              <w:spacing w:line="312" w:lineRule="exact"/>
              <w:ind w:right="-20"/>
              <w:jc w:val="both"/>
            </w:pPr>
            <w:r>
              <w:rPr>
                <w:rFonts w:hint="eastAsia"/>
              </w:rPr>
              <w:t>华为帐号</w:t>
            </w:r>
            <w:r>
              <w:rPr>
                <w:rFonts w:hint="eastAsia"/>
              </w:rPr>
              <w:t>serviceToken</w:t>
            </w:r>
          </w:p>
          <w:p w:rsidR="00C15AF8" w:rsidRDefault="00C15AF8" w:rsidP="00340FC2">
            <w:pPr>
              <w:spacing w:line="312" w:lineRule="exact"/>
              <w:ind w:right="-20"/>
              <w:jc w:val="both"/>
            </w:pPr>
            <w:r>
              <w:rPr>
                <w:rFonts w:hint="eastAsia"/>
              </w:rPr>
              <w:t>注：仅在输入密码</w:t>
            </w:r>
            <w:r w:rsidR="00BD6E32">
              <w:rPr>
                <w:rFonts w:hint="eastAsia"/>
              </w:rPr>
              <w:t>、</w:t>
            </w:r>
            <w:r w:rsidR="00BD6E32">
              <w:rPr>
                <w:rFonts w:hint="eastAsia"/>
              </w:rPr>
              <w:t>native app</w:t>
            </w:r>
            <w:r w:rsidR="00BD6E32">
              <w:rPr>
                <w:rFonts w:hint="eastAsia"/>
              </w:rPr>
              <w:t>模式下</w:t>
            </w:r>
            <w:r>
              <w:rPr>
                <w:rFonts w:hint="eastAsia"/>
              </w:rPr>
              <w:t>，成功支付后返回</w:t>
            </w:r>
          </w:p>
        </w:tc>
        <w:tc>
          <w:tcPr>
            <w:tcW w:w="709" w:type="dxa"/>
            <w:tcBorders>
              <w:top w:val="single" w:sz="4" w:space="0" w:color="000000"/>
              <w:left w:val="single" w:sz="4" w:space="0" w:color="000000"/>
              <w:bottom w:val="single" w:sz="4" w:space="0" w:color="000000"/>
              <w:right w:val="single" w:sz="4" w:space="0" w:color="000000"/>
            </w:tcBorders>
            <w:vAlign w:val="center"/>
          </w:tcPr>
          <w:p w:rsidR="00C15AF8" w:rsidRDefault="00C15AF8" w:rsidP="005854B4">
            <w:pPr>
              <w:jc w:val="both"/>
            </w:pPr>
            <w:r>
              <w:rPr>
                <w:rFonts w:hint="eastAsia"/>
              </w:rPr>
              <w:t>O</w:t>
            </w:r>
          </w:p>
        </w:tc>
      </w:tr>
      <w:tr w:rsidR="00C15AF8" w:rsidRPr="00270E48" w:rsidTr="005854B4">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C15AF8" w:rsidRDefault="00C15AF8" w:rsidP="00340FC2">
            <w:pPr>
              <w:ind w:right="-20"/>
              <w:jc w:val="both"/>
            </w:pPr>
            <w:r>
              <w:rPr>
                <w:rFonts w:hint="eastAsia"/>
              </w:rPr>
              <w:t>stSite</w:t>
            </w:r>
          </w:p>
        </w:tc>
        <w:tc>
          <w:tcPr>
            <w:tcW w:w="1134" w:type="dxa"/>
            <w:tcBorders>
              <w:top w:val="single" w:sz="4" w:space="0" w:color="000000"/>
              <w:left w:val="single" w:sz="4" w:space="0" w:color="000000"/>
              <w:bottom w:val="single" w:sz="4" w:space="0" w:color="000000"/>
              <w:right w:val="single" w:sz="4" w:space="0" w:color="000000"/>
            </w:tcBorders>
            <w:vAlign w:val="center"/>
          </w:tcPr>
          <w:p w:rsidR="00C15AF8" w:rsidRDefault="00852805" w:rsidP="00340FC2">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C15AF8" w:rsidRDefault="00C15AF8" w:rsidP="00340FC2">
            <w:pPr>
              <w:spacing w:line="312" w:lineRule="exact"/>
              <w:ind w:right="-20"/>
              <w:jc w:val="both"/>
            </w:pPr>
            <w:r>
              <w:rPr>
                <w:rFonts w:hint="eastAsia"/>
              </w:rPr>
              <w:t>UP</w:t>
            </w:r>
            <w:r>
              <w:rPr>
                <w:rFonts w:hint="eastAsia"/>
              </w:rPr>
              <w:t>站点信息</w:t>
            </w:r>
          </w:p>
          <w:p w:rsidR="00C15AF8" w:rsidRDefault="00C15AF8" w:rsidP="00340FC2">
            <w:pPr>
              <w:spacing w:line="312" w:lineRule="exact"/>
              <w:ind w:right="-20"/>
              <w:jc w:val="both"/>
            </w:pPr>
            <w:r>
              <w:rPr>
                <w:rFonts w:hint="eastAsia"/>
              </w:rPr>
              <w:t>注：仅在输入密码</w:t>
            </w:r>
            <w:r w:rsidR="00BD6E32">
              <w:rPr>
                <w:rFonts w:hint="eastAsia"/>
              </w:rPr>
              <w:t>、</w:t>
            </w:r>
            <w:r w:rsidR="00BD6E32">
              <w:rPr>
                <w:rFonts w:hint="eastAsia"/>
              </w:rPr>
              <w:t>native app</w:t>
            </w:r>
            <w:r w:rsidR="00BD6E32">
              <w:rPr>
                <w:rFonts w:hint="eastAsia"/>
              </w:rPr>
              <w:t>模式下</w:t>
            </w:r>
            <w:r>
              <w:rPr>
                <w:rFonts w:hint="eastAsia"/>
              </w:rPr>
              <w:t>，成功支付后返回</w:t>
            </w:r>
          </w:p>
        </w:tc>
        <w:tc>
          <w:tcPr>
            <w:tcW w:w="709" w:type="dxa"/>
            <w:tcBorders>
              <w:top w:val="single" w:sz="4" w:space="0" w:color="000000"/>
              <w:left w:val="single" w:sz="4" w:space="0" w:color="000000"/>
              <w:bottom w:val="single" w:sz="4" w:space="0" w:color="000000"/>
              <w:right w:val="single" w:sz="4" w:space="0" w:color="000000"/>
            </w:tcBorders>
            <w:vAlign w:val="center"/>
          </w:tcPr>
          <w:p w:rsidR="00C15AF8" w:rsidRDefault="00C15AF8" w:rsidP="005854B4">
            <w:pPr>
              <w:jc w:val="both"/>
            </w:pPr>
            <w:r>
              <w:rPr>
                <w:rFonts w:hint="eastAsia"/>
              </w:rPr>
              <w:t>O</w:t>
            </w:r>
          </w:p>
        </w:tc>
      </w:tr>
      <w:tr w:rsidR="005067A7" w:rsidRPr="00270E48" w:rsidTr="005854B4">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5067A7" w:rsidRDefault="005067A7" w:rsidP="00340FC2">
            <w:pPr>
              <w:ind w:right="-20"/>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rsidR="005067A7" w:rsidRDefault="005067A7" w:rsidP="00340FC2">
            <w:pPr>
              <w:spacing w:line="241" w:lineRule="auto"/>
              <w:ind w:right="51"/>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5067A7" w:rsidRDefault="005067A7" w:rsidP="00340FC2">
            <w:pPr>
              <w:spacing w:line="312" w:lineRule="exact"/>
              <w:ind w:right="-20"/>
              <w:jc w:val="both"/>
            </w:pPr>
            <w:r>
              <w:rPr>
                <w:rFonts w:hint="eastAsia"/>
              </w:rPr>
              <w:t>如下信息在订单重复情况下返回</w:t>
            </w:r>
          </w:p>
        </w:tc>
        <w:tc>
          <w:tcPr>
            <w:tcW w:w="709" w:type="dxa"/>
            <w:tcBorders>
              <w:top w:val="single" w:sz="4" w:space="0" w:color="000000"/>
              <w:left w:val="single" w:sz="4" w:space="0" w:color="000000"/>
              <w:bottom w:val="single" w:sz="4" w:space="0" w:color="000000"/>
              <w:right w:val="single" w:sz="4" w:space="0" w:color="000000"/>
            </w:tcBorders>
            <w:vAlign w:val="center"/>
          </w:tcPr>
          <w:p w:rsidR="005067A7" w:rsidRDefault="005067A7" w:rsidP="005854B4">
            <w:pPr>
              <w:jc w:val="both"/>
            </w:pPr>
          </w:p>
        </w:tc>
      </w:tr>
      <w:tr w:rsidR="005067A7" w:rsidRPr="00270E48" w:rsidTr="005854B4">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5067A7" w:rsidRDefault="005067A7" w:rsidP="00340FC2">
            <w:pPr>
              <w:ind w:right="-20"/>
              <w:jc w:val="both"/>
            </w:pPr>
            <w:r>
              <w:rPr>
                <w:rFonts w:hint="eastAsia"/>
              </w:rPr>
              <w:t>status</w:t>
            </w:r>
          </w:p>
        </w:tc>
        <w:tc>
          <w:tcPr>
            <w:tcW w:w="1134" w:type="dxa"/>
            <w:tcBorders>
              <w:top w:val="single" w:sz="4" w:space="0" w:color="000000"/>
              <w:left w:val="single" w:sz="4" w:space="0" w:color="000000"/>
              <w:bottom w:val="single" w:sz="4" w:space="0" w:color="000000"/>
              <w:right w:val="single" w:sz="4" w:space="0" w:color="000000"/>
            </w:tcBorders>
            <w:vAlign w:val="center"/>
          </w:tcPr>
          <w:p w:rsidR="005067A7" w:rsidRDefault="005067A7" w:rsidP="00340FC2">
            <w:pPr>
              <w:spacing w:line="241" w:lineRule="auto"/>
              <w:ind w:right="51"/>
              <w:jc w:val="both"/>
            </w:pPr>
            <w:r>
              <w:t>I</w:t>
            </w:r>
            <w:r>
              <w:rPr>
                <w:rFonts w:hint="eastAsia"/>
              </w:rPr>
              <w:t>nt</w:t>
            </w:r>
          </w:p>
        </w:tc>
        <w:tc>
          <w:tcPr>
            <w:tcW w:w="4820" w:type="dxa"/>
            <w:tcBorders>
              <w:top w:val="single" w:sz="4" w:space="0" w:color="000000"/>
              <w:left w:val="single" w:sz="4" w:space="0" w:color="000000"/>
              <w:bottom w:val="single" w:sz="4" w:space="0" w:color="000000"/>
              <w:right w:val="single" w:sz="4" w:space="0" w:color="000000"/>
            </w:tcBorders>
            <w:vAlign w:val="center"/>
          </w:tcPr>
          <w:p w:rsidR="005067A7" w:rsidRDefault="005067A7" w:rsidP="004E4152">
            <w:pPr>
              <w:spacing w:line="312" w:lineRule="exact"/>
              <w:ind w:right="-20"/>
              <w:jc w:val="both"/>
            </w:pPr>
            <w:r>
              <w:rPr>
                <w:rFonts w:hint="eastAsia"/>
              </w:rPr>
              <w:t>状态</w:t>
            </w:r>
          </w:p>
          <w:p w:rsidR="005067A7" w:rsidRPr="00F87DBF" w:rsidRDefault="005067A7" w:rsidP="004E4152">
            <w:pPr>
              <w:spacing w:line="312" w:lineRule="exact"/>
              <w:ind w:leftChars="100" w:left="210" w:rightChars="-10" w:right="-21"/>
              <w:jc w:val="both"/>
              <w:rPr>
                <w:sz w:val="18"/>
                <w:szCs w:val="18"/>
              </w:rPr>
            </w:pPr>
            <w:r w:rsidRPr="00F87DBF">
              <w:rPr>
                <w:rFonts w:hint="eastAsia"/>
                <w:sz w:val="18"/>
                <w:szCs w:val="18"/>
              </w:rPr>
              <w:t>0</w:t>
            </w:r>
            <w:r w:rsidRPr="00F87DBF">
              <w:rPr>
                <w:rFonts w:hint="eastAsia"/>
                <w:sz w:val="18"/>
                <w:szCs w:val="18"/>
              </w:rPr>
              <w:t>：失败</w:t>
            </w:r>
          </w:p>
          <w:p w:rsidR="005067A7" w:rsidRPr="00F87DBF" w:rsidRDefault="005067A7" w:rsidP="004E4152">
            <w:pPr>
              <w:spacing w:line="312" w:lineRule="exact"/>
              <w:ind w:leftChars="100" w:left="210" w:rightChars="-10" w:right="-21"/>
              <w:jc w:val="both"/>
              <w:rPr>
                <w:sz w:val="18"/>
                <w:szCs w:val="18"/>
              </w:rPr>
            </w:pPr>
            <w:r w:rsidRPr="00F87DBF">
              <w:rPr>
                <w:rFonts w:hint="eastAsia"/>
                <w:sz w:val="18"/>
                <w:szCs w:val="18"/>
              </w:rPr>
              <w:t>1</w:t>
            </w:r>
            <w:r w:rsidRPr="00F87DBF">
              <w:rPr>
                <w:rFonts w:hint="eastAsia"/>
                <w:sz w:val="18"/>
                <w:szCs w:val="18"/>
              </w:rPr>
              <w:t>：成功</w:t>
            </w:r>
          </w:p>
          <w:p w:rsidR="005067A7" w:rsidRDefault="005067A7" w:rsidP="005067A7">
            <w:pPr>
              <w:spacing w:line="312" w:lineRule="exact"/>
              <w:ind w:leftChars="100" w:left="210" w:rightChars="-10" w:right="-21"/>
              <w:jc w:val="both"/>
              <w:rPr>
                <w:sz w:val="18"/>
                <w:szCs w:val="18"/>
              </w:rPr>
            </w:pPr>
            <w:r w:rsidRPr="00F87DBF">
              <w:rPr>
                <w:rFonts w:hint="eastAsia"/>
                <w:sz w:val="18"/>
                <w:szCs w:val="18"/>
              </w:rPr>
              <w:t>2</w:t>
            </w:r>
            <w:r w:rsidRPr="00F87DBF">
              <w:rPr>
                <w:rFonts w:hint="eastAsia"/>
                <w:sz w:val="18"/>
                <w:szCs w:val="18"/>
              </w:rPr>
              <w:t>：未处理</w:t>
            </w:r>
          </w:p>
          <w:p w:rsidR="005067A7" w:rsidRDefault="005067A7" w:rsidP="005067A7">
            <w:pPr>
              <w:spacing w:line="312" w:lineRule="exact"/>
              <w:ind w:leftChars="100" w:left="210" w:rightChars="-10" w:right="-21"/>
              <w:jc w:val="both"/>
            </w:pPr>
            <w:r w:rsidRPr="00F87DBF">
              <w:rPr>
                <w:rFonts w:hint="eastAsia"/>
                <w:sz w:val="18"/>
                <w:szCs w:val="18"/>
              </w:rPr>
              <w:t>3</w:t>
            </w:r>
            <w:r w:rsidRPr="00F87DBF">
              <w:rPr>
                <w:rFonts w:hint="eastAsia"/>
                <w:sz w:val="18"/>
                <w:szCs w:val="18"/>
              </w:rPr>
              <w:t>：处理中</w:t>
            </w:r>
          </w:p>
        </w:tc>
        <w:tc>
          <w:tcPr>
            <w:tcW w:w="709" w:type="dxa"/>
            <w:tcBorders>
              <w:top w:val="single" w:sz="4" w:space="0" w:color="000000"/>
              <w:left w:val="single" w:sz="4" w:space="0" w:color="000000"/>
              <w:bottom w:val="single" w:sz="4" w:space="0" w:color="000000"/>
              <w:right w:val="single" w:sz="4" w:space="0" w:color="000000"/>
            </w:tcBorders>
            <w:vAlign w:val="center"/>
          </w:tcPr>
          <w:p w:rsidR="005067A7" w:rsidRDefault="005067A7" w:rsidP="005854B4">
            <w:pPr>
              <w:jc w:val="both"/>
            </w:pPr>
            <w:r>
              <w:rPr>
                <w:rFonts w:hint="eastAsia"/>
              </w:rPr>
              <w:t>O</w:t>
            </w:r>
          </w:p>
        </w:tc>
      </w:tr>
      <w:tr w:rsidR="005067A7" w:rsidRPr="00270E48" w:rsidTr="005854B4">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5067A7" w:rsidRDefault="005067A7" w:rsidP="00340FC2">
            <w:pPr>
              <w:ind w:right="-20"/>
              <w:jc w:val="both"/>
            </w:pPr>
            <w:r>
              <w:rPr>
                <w:rFonts w:hint="eastAsia"/>
              </w:rPr>
              <w:t>errCode</w:t>
            </w:r>
          </w:p>
        </w:tc>
        <w:tc>
          <w:tcPr>
            <w:tcW w:w="1134" w:type="dxa"/>
            <w:tcBorders>
              <w:top w:val="single" w:sz="4" w:space="0" w:color="000000"/>
              <w:left w:val="single" w:sz="4" w:space="0" w:color="000000"/>
              <w:bottom w:val="single" w:sz="4" w:space="0" w:color="000000"/>
              <w:right w:val="single" w:sz="4" w:space="0" w:color="000000"/>
            </w:tcBorders>
            <w:vAlign w:val="center"/>
          </w:tcPr>
          <w:p w:rsidR="005067A7" w:rsidRDefault="005067A7" w:rsidP="00340FC2">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5067A7" w:rsidRDefault="005067A7" w:rsidP="00340FC2">
            <w:pPr>
              <w:spacing w:line="312" w:lineRule="exact"/>
              <w:ind w:right="-20"/>
              <w:jc w:val="both"/>
            </w:pPr>
            <w:r>
              <w:rPr>
                <w:rFonts w:hint="eastAsia"/>
              </w:rPr>
              <w:t>错误码，仅在错误情况下有效</w:t>
            </w:r>
          </w:p>
        </w:tc>
        <w:tc>
          <w:tcPr>
            <w:tcW w:w="709" w:type="dxa"/>
            <w:tcBorders>
              <w:top w:val="single" w:sz="4" w:space="0" w:color="000000"/>
              <w:left w:val="single" w:sz="4" w:space="0" w:color="000000"/>
              <w:bottom w:val="single" w:sz="4" w:space="0" w:color="000000"/>
              <w:right w:val="single" w:sz="4" w:space="0" w:color="000000"/>
            </w:tcBorders>
            <w:vAlign w:val="center"/>
          </w:tcPr>
          <w:p w:rsidR="005067A7" w:rsidRDefault="005067A7" w:rsidP="005854B4">
            <w:pPr>
              <w:jc w:val="both"/>
            </w:pPr>
            <w:r>
              <w:rPr>
                <w:rFonts w:hint="eastAsia"/>
              </w:rPr>
              <w:t>O</w:t>
            </w:r>
          </w:p>
        </w:tc>
      </w:tr>
      <w:tr w:rsidR="005067A7" w:rsidRPr="00270E48" w:rsidTr="005854B4">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5067A7" w:rsidRDefault="005067A7" w:rsidP="00340FC2">
            <w:pPr>
              <w:ind w:right="-20"/>
              <w:jc w:val="both"/>
            </w:pPr>
            <w:r>
              <w:rPr>
                <w:rFonts w:hint="eastAsia"/>
              </w:rPr>
              <w:t>errMsg</w:t>
            </w:r>
          </w:p>
        </w:tc>
        <w:tc>
          <w:tcPr>
            <w:tcW w:w="1134" w:type="dxa"/>
            <w:tcBorders>
              <w:top w:val="single" w:sz="4" w:space="0" w:color="000000"/>
              <w:left w:val="single" w:sz="4" w:space="0" w:color="000000"/>
              <w:bottom w:val="single" w:sz="4" w:space="0" w:color="000000"/>
              <w:right w:val="single" w:sz="4" w:space="0" w:color="000000"/>
            </w:tcBorders>
            <w:vAlign w:val="center"/>
          </w:tcPr>
          <w:p w:rsidR="005067A7" w:rsidRDefault="005067A7" w:rsidP="00340FC2">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5067A7" w:rsidRDefault="005067A7" w:rsidP="00340FC2">
            <w:pPr>
              <w:spacing w:line="312" w:lineRule="exact"/>
              <w:ind w:right="-20"/>
              <w:jc w:val="both"/>
            </w:pPr>
            <w:r>
              <w:rPr>
                <w:rFonts w:hint="eastAsia"/>
              </w:rPr>
              <w:t>错误消息，仅在错误情况下有效</w:t>
            </w:r>
          </w:p>
        </w:tc>
        <w:tc>
          <w:tcPr>
            <w:tcW w:w="709" w:type="dxa"/>
            <w:tcBorders>
              <w:top w:val="single" w:sz="4" w:space="0" w:color="000000"/>
              <w:left w:val="single" w:sz="4" w:space="0" w:color="000000"/>
              <w:bottom w:val="single" w:sz="4" w:space="0" w:color="000000"/>
              <w:right w:val="single" w:sz="4" w:space="0" w:color="000000"/>
            </w:tcBorders>
            <w:vAlign w:val="center"/>
          </w:tcPr>
          <w:p w:rsidR="005067A7" w:rsidRDefault="005067A7" w:rsidP="005854B4">
            <w:pPr>
              <w:jc w:val="both"/>
            </w:pPr>
            <w:r>
              <w:rPr>
                <w:rFonts w:hint="eastAsia"/>
              </w:rPr>
              <w:t>O</w:t>
            </w:r>
          </w:p>
        </w:tc>
      </w:tr>
      <w:tr w:rsidR="005067A7" w:rsidRPr="00270E48" w:rsidTr="005854B4">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5067A7" w:rsidRDefault="005067A7" w:rsidP="00340FC2">
            <w:pPr>
              <w:ind w:right="-20"/>
              <w:jc w:val="both"/>
            </w:pPr>
            <w:r>
              <w:t>A</w:t>
            </w:r>
            <w:r>
              <w:rPr>
                <w:rFonts w:hint="eastAsia"/>
              </w:rPr>
              <w:t>mount</w:t>
            </w:r>
          </w:p>
        </w:tc>
        <w:tc>
          <w:tcPr>
            <w:tcW w:w="1134" w:type="dxa"/>
            <w:tcBorders>
              <w:top w:val="single" w:sz="4" w:space="0" w:color="000000"/>
              <w:left w:val="single" w:sz="4" w:space="0" w:color="000000"/>
              <w:bottom w:val="single" w:sz="4" w:space="0" w:color="000000"/>
              <w:right w:val="single" w:sz="4" w:space="0" w:color="000000"/>
            </w:tcBorders>
            <w:vAlign w:val="center"/>
          </w:tcPr>
          <w:p w:rsidR="005067A7" w:rsidRDefault="00AE2841" w:rsidP="00340FC2">
            <w:pPr>
              <w:spacing w:line="241" w:lineRule="auto"/>
              <w:ind w:right="51"/>
              <w:jc w:val="both"/>
            </w:pPr>
            <w:r>
              <w:rPr>
                <w:rFonts w:hint="eastAsia"/>
              </w:rPr>
              <w:t>long</w:t>
            </w:r>
          </w:p>
        </w:tc>
        <w:tc>
          <w:tcPr>
            <w:tcW w:w="4820" w:type="dxa"/>
            <w:tcBorders>
              <w:top w:val="single" w:sz="4" w:space="0" w:color="000000"/>
              <w:left w:val="single" w:sz="4" w:space="0" w:color="000000"/>
              <w:bottom w:val="single" w:sz="4" w:space="0" w:color="000000"/>
              <w:right w:val="single" w:sz="4" w:space="0" w:color="000000"/>
            </w:tcBorders>
            <w:vAlign w:val="center"/>
          </w:tcPr>
          <w:p w:rsidR="005067A7" w:rsidRDefault="005067A7" w:rsidP="00340FC2">
            <w:pPr>
              <w:spacing w:line="312" w:lineRule="exact"/>
              <w:ind w:right="-20"/>
              <w:jc w:val="both"/>
            </w:pPr>
            <w:r>
              <w:rPr>
                <w:rFonts w:hint="eastAsia"/>
              </w:rPr>
              <w:t>支付金额，单位分</w:t>
            </w:r>
          </w:p>
        </w:tc>
        <w:tc>
          <w:tcPr>
            <w:tcW w:w="709" w:type="dxa"/>
            <w:tcBorders>
              <w:top w:val="single" w:sz="4" w:space="0" w:color="000000"/>
              <w:left w:val="single" w:sz="4" w:space="0" w:color="000000"/>
              <w:bottom w:val="single" w:sz="4" w:space="0" w:color="000000"/>
              <w:right w:val="single" w:sz="4" w:space="0" w:color="000000"/>
            </w:tcBorders>
            <w:vAlign w:val="center"/>
          </w:tcPr>
          <w:p w:rsidR="005067A7" w:rsidRDefault="005067A7" w:rsidP="005854B4">
            <w:pPr>
              <w:jc w:val="both"/>
            </w:pPr>
            <w:r>
              <w:rPr>
                <w:rFonts w:hint="eastAsia"/>
              </w:rPr>
              <w:t>O</w:t>
            </w:r>
          </w:p>
        </w:tc>
      </w:tr>
      <w:tr w:rsidR="005067A7" w:rsidRPr="00270E48" w:rsidTr="005854B4">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5067A7" w:rsidRDefault="005067A7" w:rsidP="00340FC2">
            <w:pPr>
              <w:ind w:right="-20"/>
              <w:jc w:val="both"/>
            </w:pPr>
            <w:r>
              <w:rPr>
                <w:rFonts w:hint="eastAsia"/>
              </w:rPr>
              <w:t>requestId</w:t>
            </w:r>
          </w:p>
        </w:tc>
        <w:tc>
          <w:tcPr>
            <w:tcW w:w="1134" w:type="dxa"/>
            <w:tcBorders>
              <w:top w:val="single" w:sz="4" w:space="0" w:color="000000"/>
              <w:left w:val="single" w:sz="4" w:space="0" w:color="000000"/>
              <w:bottom w:val="single" w:sz="4" w:space="0" w:color="000000"/>
              <w:right w:val="single" w:sz="4" w:space="0" w:color="000000"/>
            </w:tcBorders>
            <w:vAlign w:val="center"/>
          </w:tcPr>
          <w:p w:rsidR="005067A7" w:rsidRDefault="005067A7" w:rsidP="00340FC2">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5067A7" w:rsidRDefault="005067A7" w:rsidP="00340FC2">
            <w:pPr>
              <w:spacing w:line="312" w:lineRule="exact"/>
              <w:ind w:right="-20"/>
              <w:jc w:val="both"/>
            </w:pPr>
            <w:r>
              <w:rPr>
                <w:rFonts w:hint="eastAsia"/>
              </w:rPr>
              <w:t>商户订单号</w:t>
            </w:r>
          </w:p>
        </w:tc>
        <w:tc>
          <w:tcPr>
            <w:tcW w:w="709" w:type="dxa"/>
            <w:tcBorders>
              <w:top w:val="single" w:sz="4" w:space="0" w:color="000000"/>
              <w:left w:val="single" w:sz="4" w:space="0" w:color="000000"/>
              <w:bottom w:val="single" w:sz="4" w:space="0" w:color="000000"/>
              <w:right w:val="single" w:sz="4" w:space="0" w:color="000000"/>
            </w:tcBorders>
            <w:vAlign w:val="center"/>
          </w:tcPr>
          <w:p w:rsidR="005067A7" w:rsidRDefault="005067A7" w:rsidP="005854B4">
            <w:pPr>
              <w:jc w:val="both"/>
            </w:pPr>
            <w:r>
              <w:rPr>
                <w:rFonts w:hint="eastAsia"/>
              </w:rPr>
              <w:t>O</w:t>
            </w:r>
          </w:p>
        </w:tc>
      </w:tr>
      <w:tr w:rsidR="005067A7" w:rsidRPr="00270E48" w:rsidTr="005854B4">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5067A7" w:rsidRDefault="005067A7" w:rsidP="00340FC2">
            <w:pPr>
              <w:ind w:right="-20"/>
              <w:jc w:val="both"/>
            </w:pPr>
            <w:r w:rsidRPr="00286EBC">
              <w:rPr>
                <w:rFonts w:hint="eastAsia"/>
              </w:rPr>
              <w:t>tradeNo</w:t>
            </w:r>
          </w:p>
        </w:tc>
        <w:tc>
          <w:tcPr>
            <w:tcW w:w="1134" w:type="dxa"/>
            <w:tcBorders>
              <w:top w:val="single" w:sz="4" w:space="0" w:color="000000"/>
              <w:left w:val="single" w:sz="4" w:space="0" w:color="000000"/>
              <w:bottom w:val="single" w:sz="4" w:space="0" w:color="000000"/>
              <w:right w:val="single" w:sz="4" w:space="0" w:color="000000"/>
            </w:tcBorders>
            <w:vAlign w:val="center"/>
          </w:tcPr>
          <w:p w:rsidR="005067A7" w:rsidRDefault="005067A7" w:rsidP="00340FC2">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5067A7" w:rsidRDefault="005067A7" w:rsidP="00340FC2">
            <w:pPr>
              <w:spacing w:line="312" w:lineRule="exact"/>
              <w:ind w:right="-20"/>
              <w:jc w:val="both"/>
            </w:pPr>
            <w:r>
              <w:rPr>
                <w:rFonts w:hint="eastAsia"/>
              </w:rPr>
              <w:t>外部订单号</w:t>
            </w:r>
          </w:p>
        </w:tc>
        <w:tc>
          <w:tcPr>
            <w:tcW w:w="709" w:type="dxa"/>
            <w:tcBorders>
              <w:top w:val="single" w:sz="4" w:space="0" w:color="000000"/>
              <w:left w:val="single" w:sz="4" w:space="0" w:color="000000"/>
              <w:bottom w:val="single" w:sz="4" w:space="0" w:color="000000"/>
              <w:right w:val="single" w:sz="4" w:space="0" w:color="000000"/>
            </w:tcBorders>
            <w:vAlign w:val="center"/>
          </w:tcPr>
          <w:p w:rsidR="005067A7" w:rsidRDefault="005067A7" w:rsidP="005854B4">
            <w:pPr>
              <w:jc w:val="both"/>
            </w:pPr>
            <w:r>
              <w:rPr>
                <w:rFonts w:hint="eastAsia"/>
              </w:rPr>
              <w:t>O</w:t>
            </w:r>
          </w:p>
        </w:tc>
      </w:tr>
      <w:tr w:rsidR="005067A7" w:rsidRPr="00270E48" w:rsidTr="005854B4">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5067A7" w:rsidRDefault="005067A7" w:rsidP="00340FC2">
            <w:pPr>
              <w:ind w:right="-20"/>
              <w:jc w:val="both"/>
            </w:pPr>
            <w:r>
              <w:rPr>
                <w:rFonts w:hint="eastAsia"/>
              </w:rPr>
              <w:t>deviceID</w:t>
            </w:r>
          </w:p>
        </w:tc>
        <w:tc>
          <w:tcPr>
            <w:tcW w:w="1134" w:type="dxa"/>
            <w:tcBorders>
              <w:top w:val="single" w:sz="4" w:space="0" w:color="000000"/>
              <w:left w:val="single" w:sz="4" w:space="0" w:color="000000"/>
              <w:bottom w:val="single" w:sz="4" w:space="0" w:color="000000"/>
              <w:right w:val="single" w:sz="4" w:space="0" w:color="000000"/>
            </w:tcBorders>
            <w:vAlign w:val="center"/>
          </w:tcPr>
          <w:p w:rsidR="005067A7" w:rsidRDefault="005067A7" w:rsidP="00340FC2">
            <w:pPr>
              <w:spacing w:line="241" w:lineRule="auto"/>
              <w:ind w:right="51"/>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5067A7" w:rsidRDefault="005067A7" w:rsidP="00340FC2">
            <w:pPr>
              <w:spacing w:line="312" w:lineRule="exact"/>
              <w:ind w:right="-20"/>
              <w:jc w:val="both"/>
            </w:pPr>
            <w:r>
              <w:rPr>
                <w:rFonts w:hint="eastAsia"/>
              </w:rPr>
              <w:t>设备标识</w:t>
            </w:r>
          </w:p>
        </w:tc>
        <w:tc>
          <w:tcPr>
            <w:tcW w:w="709" w:type="dxa"/>
            <w:tcBorders>
              <w:top w:val="single" w:sz="4" w:space="0" w:color="000000"/>
              <w:left w:val="single" w:sz="4" w:space="0" w:color="000000"/>
              <w:bottom w:val="single" w:sz="4" w:space="0" w:color="000000"/>
              <w:right w:val="single" w:sz="4" w:space="0" w:color="000000"/>
            </w:tcBorders>
            <w:vAlign w:val="center"/>
          </w:tcPr>
          <w:p w:rsidR="005067A7" w:rsidRDefault="005067A7" w:rsidP="005854B4">
            <w:pPr>
              <w:jc w:val="both"/>
            </w:pPr>
            <w:r>
              <w:rPr>
                <w:rFonts w:hint="eastAsia"/>
              </w:rPr>
              <w:t>O</w:t>
            </w:r>
          </w:p>
        </w:tc>
      </w:tr>
      <w:tr w:rsidR="005067A7" w:rsidRPr="00270E48" w:rsidTr="005854B4">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5067A7" w:rsidRDefault="005067A7" w:rsidP="00340FC2">
            <w:pPr>
              <w:ind w:right="-20"/>
              <w:jc w:val="both"/>
            </w:pPr>
            <w:r>
              <w:rPr>
                <w:rFonts w:hint="eastAsia"/>
              </w:rPr>
              <w:t>deviceType</w:t>
            </w:r>
          </w:p>
        </w:tc>
        <w:tc>
          <w:tcPr>
            <w:tcW w:w="1134" w:type="dxa"/>
            <w:tcBorders>
              <w:top w:val="single" w:sz="4" w:space="0" w:color="000000"/>
              <w:left w:val="single" w:sz="4" w:space="0" w:color="000000"/>
              <w:bottom w:val="single" w:sz="4" w:space="0" w:color="000000"/>
              <w:right w:val="single" w:sz="4" w:space="0" w:color="000000"/>
            </w:tcBorders>
            <w:vAlign w:val="center"/>
          </w:tcPr>
          <w:p w:rsidR="005067A7" w:rsidRDefault="005067A7" w:rsidP="00340FC2">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5067A7" w:rsidRDefault="005067A7" w:rsidP="00340FC2">
            <w:pPr>
              <w:spacing w:line="312" w:lineRule="exact"/>
              <w:ind w:right="-20"/>
              <w:jc w:val="both"/>
            </w:pPr>
            <w:r>
              <w:rPr>
                <w:rFonts w:hint="eastAsia"/>
              </w:rPr>
              <w:t>设备类型</w:t>
            </w:r>
          </w:p>
        </w:tc>
        <w:tc>
          <w:tcPr>
            <w:tcW w:w="709" w:type="dxa"/>
            <w:tcBorders>
              <w:top w:val="single" w:sz="4" w:space="0" w:color="000000"/>
              <w:left w:val="single" w:sz="4" w:space="0" w:color="000000"/>
              <w:bottom w:val="single" w:sz="4" w:space="0" w:color="000000"/>
              <w:right w:val="single" w:sz="4" w:space="0" w:color="000000"/>
            </w:tcBorders>
            <w:vAlign w:val="center"/>
          </w:tcPr>
          <w:p w:rsidR="005067A7" w:rsidRDefault="005067A7" w:rsidP="005854B4">
            <w:pPr>
              <w:jc w:val="both"/>
            </w:pPr>
            <w:r>
              <w:rPr>
                <w:rFonts w:hint="eastAsia"/>
              </w:rPr>
              <w:t>O</w:t>
            </w:r>
          </w:p>
        </w:tc>
      </w:tr>
      <w:tr w:rsidR="005067A7" w:rsidRPr="00270E48" w:rsidTr="005854B4">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5067A7" w:rsidRDefault="005067A7" w:rsidP="00340FC2">
            <w:pPr>
              <w:ind w:right="-20"/>
              <w:jc w:val="both"/>
            </w:pPr>
            <w:r>
              <w:rPr>
                <w:rFonts w:hint="eastAsia"/>
              </w:rPr>
              <w:t>orderTime</w:t>
            </w:r>
          </w:p>
        </w:tc>
        <w:tc>
          <w:tcPr>
            <w:tcW w:w="1134" w:type="dxa"/>
            <w:tcBorders>
              <w:top w:val="single" w:sz="4" w:space="0" w:color="000000"/>
              <w:left w:val="single" w:sz="4" w:space="0" w:color="000000"/>
              <w:bottom w:val="single" w:sz="4" w:space="0" w:color="000000"/>
              <w:right w:val="single" w:sz="4" w:space="0" w:color="000000"/>
            </w:tcBorders>
            <w:vAlign w:val="center"/>
          </w:tcPr>
          <w:p w:rsidR="005067A7" w:rsidRDefault="005067A7" w:rsidP="00340FC2">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5067A7" w:rsidRDefault="005067A7" w:rsidP="00340FC2">
            <w:pPr>
              <w:spacing w:line="312" w:lineRule="exact"/>
              <w:ind w:right="-20"/>
              <w:jc w:val="both"/>
            </w:pPr>
            <w:r>
              <w:rPr>
                <w:rFonts w:hint="eastAsia"/>
              </w:rPr>
              <w:t>下单时间，</w:t>
            </w:r>
            <w:r>
              <w:rPr>
                <w:rFonts w:hint="eastAsia"/>
              </w:rPr>
              <w:t>yyyy-MM-dd HH:mm:ss</w:t>
            </w:r>
          </w:p>
        </w:tc>
        <w:tc>
          <w:tcPr>
            <w:tcW w:w="709" w:type="dxa"/>
            <w:tcBorders>
              <w:top w:val="single" w:sz="4" w:space="0" w:color="000000"/>
              <w:left w:val="single" w:sz="4" w:space="0" w:color="000000"/>
              <w:bottom w:val="single" w:sz="4" w:space="0" w:color="000000"/>
              <w:right w:val="single" w:sz="4" w:space="0" w:color="000000"/>
            </w:tcBorders>
            <w:vAlign w:val="center"/>
          </w:tcPr>
          <w:p w:rsidR="005067A7" w:rsidRDefault="005067A7" w:rsidP="005854B4">
            <w:pPr>
              <w:jc w:val="both"/>
            </w:pPr>
            <w:r>
              <w:rPr>
                <w:rFonts w:hint="eastAsia"/>
              </w:rPr>
              <w:t>O</w:t>
            </w:r>
          </w:p>
        </w:tc>
      </w:tr>
      <w:tr w:rsidR="005067A7" w:rsidRPr="00270E48" w:rsidTr="005854B4">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5067A7" w:rsidRDefault="005067A7" w:rsidP="00340FC2">
            <w:pPr>
              <w:ind w:right="-20"/>
              <w:jc w:val="both"/>
            </w:pPr>
            <w:r>
              <w:rPr>
                <w:rFonts w:hint="eastAsia"/>
              </w:rPr>
              <w:t>tradeTime</w:t>
            </w:r>
          </w:p>
        </w:tc>
        <w:tc>
          <w:tcPr>
            <w:tcW w:w="1134" w:type="dxa"/>
            <w:tcBorders>
              <w:top w:val="single" w:sz="4" w:space="0" w:color="000000"/>
              <w:left w:val="single" w:sz="4" w:space="0" w:color="000000"/>
              <w:bottom w:val="single" w:sz="4" w:space="0" w:color="000000"/>
              <w:right w:val="single" w:sz="4" w:space="0" w:color="000000"/>
            </w:tcBorders>
            <w:vAlign w:val="center"/>
          </w:tcPr>
          <w:p w:rsidR="005067A7" w:rsidRDefault="005067A7" w:rsidP="00340FC2">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5067A7" w:rsidRDefault="005067A7" w:rsidP="00340FC2">
            <w:pPr>
              <w:spacing w:line="312" w:lineRule="exact"/>
              <w:ind w:right="-20"/>
              <w:jc w:val="both"/>
            </w:pPr>
            <w:r>
              <w:rPr>
                <w:rFonts w:hint="eastAsia"/>
              </w:rPr>
              <w:t>支付时间，</w:t>
            </w:r>
            <w:r>
              <w:rPr>
                <w:rFonts w:hint="eastAsia"/>
              </w:rPr>
              <w:t>yyyy-MM-dd HH:mm:ss</w:t>
            </w:r>
          </w:p>
        </w:tc>
        <w:tc>
          <w:tcPr>
            <w:tcW w:w="709" w:type="dxa"/>
            <w:tcBorders>
              <w:top w:val="single" w:sz="4" w:space="0" w:color="000000"/>
              <w:left w:val="single" w:sz="4" w:space="0" w:color="000000"/>
              <w:bottom w:val="single" w:sz="4" w:space="0" w:color="000000"/>
              <w:right w:val="single" w:sz="4" w:space="0" w:color="000000"/>
            </w:tcBorders>
            <w:vAlign w:val="center"/>
          </w:tcPr>
          <w:p w:rsidR="005067A7" w:rsidRDefault="005067A7" w:rsidP="005854B4">
            <w:pPr>
              <w:jc w:val="both"/>
            </w:pPr>
            <w:r>
              <w:rPr>
                <w:rFonts w:hint="eastAsia"/>
              </w:rPr>
              <w:t>O</w:t>
            </w:r>
          </w:p>
        </w:tc>
      </w:tr>
      <w:tr w:rsidR="005067A7" w:rsidRPr="00270E48" w:rsidTr="005854B4">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5067A7" w:rsidRDefault="005067A7" w:rsidP="00340FC2">
            <w:pPr>
              <w:ind w:right="-20"/>
              <w:jc w:val="both"/>
            </w:pPr>
            <w:r>
              <w:rPr>
                <w:rFonts w:hint="eastAsia"/>
              </w:rPr>
              <w:lastRenderedPageBreak/>
              <w:t>bankName</w:t>
            </w:r>
          </w:p>
        </w:tc>
        <w:tc>
          <w:tcPr>
            <w:tcW w:w="1134" w:type="dxa"/>
            <w:tcBorders>
              <w:top w:val="single" w:sz="4" w:space="0" w:color="000000"/>
              <w:left w:val="single" w:sz="4" w:space="0" w:color="000000"/>
              <w:bottom w:val="single" w:sz="4" w:space="0" w:color="000000"/>
              <w:right w:val="single" w:sz="4" w:space="0" w:color="000000"/>
            </w:tcBorders>
            <w:vAlign w:val="center"/>
          </w:tcPr>
          <w:p w:rsidR="005067A7" w:rsidRDefault="005067A7" w:rsidP="00340FC2">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DA507B" w:rsidRDefault="005067A7" w:rsidP="00DA507B">
            <w:pPr>
              <w:spacing w:line="312" w:lineRule="exact"/>
              <w:ind w:right="-20"/>
              <w:jc w:val="both"/>
            </w:pPr>
            <w:r>
              <w:rPr>
                <w:rFonts w:hint="eastAsia"/>
              </w:rPr>
              <w:t>银行名称，银行卡支付有效</w:t>
            </w:r>
          </w:p>
        </w:tc>
        <w:tc>
          <w:tcPr>
            <w:tcW w:w="709" w:type="dxa"/>
            <w:tcBorders>
              <w:top w:val="single" w:sz="4" w:space="0" w:color="000000"/>
              <w:left w:val="single" w:sz="4" w:space="0" w:color="000000"/>
              <w:bottom w:val="single" w:sz="4" w:space="0" w:color="000000"/>
              <w:right w:val="single" w:sz="4" w:space="0" w:color="000000"/>
            </w:tcBorders>
            <w:vAlign w:val="center"/>
          </w:tcPr>
          <w:p w:rsidR="005067A7" w:rsidRDefault="005067A7" w:rsidP="005854B4">
            <w:pPr>
              <w:jc w:val="both"/>
            </w:pPr>
            <w:r>
              <w:rPr>
                <w:rFonts w:hint="eastAsia"/>
              </w:rPr>
              <w:t>O</w:t>
            </w:r>
          </w:p>
        </w:tc>
      </w:tr>
      <w:tr w:rsidR="00EA30C0" w:rsidRPr="00270E48" w:rsidTr="005854B4">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EA30C0" w:rsidRDefault="00EA30C0" w:rsidP="00340FC2">
            <w:pPr>
              <w:ind w:right="-20"/>
              <w:jc w:val="both"/>
            </w:pPr>
            <w:r>
              <w:rPr>
                <w:rFonts w:hint="eastAsia"/>
              </w:rPr>
              <w:t>channel</w:t>
            </w:r>
          </w:p>
        </w:tc>
        <w:tc>
          <w:tcPr>
            <w:tcW w:w="1134" w:type="dxa"/>
            <w:tcBorders>
              <w:top w:val="single" w:sz="4" w:space="0" w:color="000000"/>
              <w:left w:val="single" w:sz="4" w:space="0" w:color="000000"/>
              <w:bottom w:val="single" w:sz="4" w:space="0" w:color="000000"/>
              <w:right w:val="single" w:sz="4" w:space="0" w:color="000000"/>
            </w:tcBorders>
            <w:vAlign w:val="center"/>
          </w:tcPr>
          <w:p w:rsidR="00EA30C0" w:rsidRDefault="00EA30C0" w:rsidP="00340FC2">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EA30C0" w:rsidRDefault="00EA30C0" w:rsidP="00340FC2">
            <w:pPr>
              <w:spacing w:line="312" w:lineRule="exact"/>
              <w:ind w:right="-20"/>
              <w:jc w:val="both"/>
            </w:pPr>
            <w:r>
              <w:rPr>
                <w:rFonts w:hint="eastAsia"/>
              </w:rPr>
              <w:t>支付渠道，定义参考</w:t>
            </w:r>
            <w:r>
              <w:rPr>
                <w:rFonts w:hint="eastAsia"/>
              </w:rPr>
              <w:t>2.2.1.</w:t>
            </w:r>
          </w:p>
        </w:tc>
        <w:tc>
          <w:tcPr>
            <w:tcW w:w="709" w:type="dxa"/>
            <w:tcBorders>
              <w:top w:val="single" w:sz="4" w:space="0" w:color="000000"/>
              <w:left w:val="single" w:sz="4" w:space="0" w:color="000000"/>
              <w:bottom w:val="single" w:sz="4" w:space="0" w:color="000000"/>
              <w:right w:val="single" w:sz="4" w:space="0" w:color="000000"/>
            </w:tcBorders>
            <w:vAlign w:val="center"/>
          </w:tcPr>
          <w:p w:rsidR="00EA30C0" w:rsidRDefault="00EA30C0" w:rsidP="005854B4">
            <w:pPr>
              <w:jc w:val="both"/>
            </w:pPr>
            <w:r>
              <w:rPr>
                <w:rFonts w:hint="eastAsia"/>
              </w:rPr>
              <w:t>O</w:t>
            </w:r>
          </w:p>
        </w:tc>
      </w:tr>
      <w:tr w:rsidR="005067A7" w:rsidRPr="00270E48" w:rsidTr="005854B4">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5067A7" w:rsidRDefault="005067A7" w:rsidP="00340FC2">
            <w:pPr>
              <w:ind w:right="-20"/>
              <w:jc w:val="both"/>
            </w:pPr>
            <w:r w:rsidRPr="00922563">
              <w:t>bindid</w:t>
            </w:r>
          </w:p>
        </w:tc>
        <w:tc>
          <w:tcPr>
            <w:tcW w:w="1134" w:type="dxa"/>
            <w:tcBorders>
              <w:top w:val="single" w:sz="4" w:space="0" w:color="000000"/>
              <w:left w:val="single" w:sz="4" w:space="0" w:color="000000"/>
              <w:bottom w:val="single" w:sz="4" w:space="0" w:color="000000"/>
              <w:right w:val="single" w:sz="4" w:space="0" w:color="000000"/>
            </w:tcBorders>
            <w:vAlign w:val="center"/>
          </w:tcPr>
          <w:p w:rsidR="005067A7" w:rsidRDefault="005067A7" w:rsidP="00340FC2">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5067A7" w:rsidRDefault="005067A7" w:rsidP="004E4152">
            <w:pPr>
              <w:spacing w:line="312" w:lineRule="exact"/>
              <w:ind w:right="-20"/>
              <w:jc w:val="both"/>
            </w:pPr>
            <w:r>
              <w:rPr>
                <w:rFonts w:hint="eastAsia"/>
              </w:rPr>
              <w:t>易宝</w:t>
            </w:r>
            <w:r w:rsidR="00A10B3F">
              <w:rPr>
                <w:rFonts w:hint="eastAsia"/>
              </w:rPr>
              <w:t>/</w:t>
            </w:r>
            <w:r w:rsidR="00A10B3F">
              <w:rPr>
                <w:rFonts w:hint="eastAsia"/>
              </w:rPr>
              <w:t>银联</w:t>
            </w:r>
            <w:r>
              <w:rPr>
                <w:rFonts w:hint="eastAsia"/>
              </w:rPr>
              <w:t>绑卡</w:t>
            </w:r>
            <w:r>
              <w:rPr>
                <w:rFonts w:hint="eastAsia"/>
              </w:rPr>
              <w:t>ID</w:t>
            </w:r>
          </w:p>
          <w:p w:rsidR="005067A7" w:rsidRPr="00922563" w:rsidRDefault="005067A7" w:rsidP="004E4152">
            <w:pPr>
              <w:spacing w:line="312" w:lineRule="exact"/>
              <w:ind w:leftChars="100" w:left="210" w:rightChars="-10" w:right="-21"/>
              <w:jc w:val="both"/>
              <w:rPr>
                <w:sz w:val="20"/>
              </w:rPr>
            </w:pPr>
            <w:r w:rsidRPr="00922563">
              <w:rPr>
                <w:rFonts w:hint="eastAsia"/>
                <w:sz w:val="20"/>
              </w:rPr>
              <w:t xml:space="preserve">1. </w:t>
            </w:r>
            <w:r w:rsidRPr="00922563">
              <w:rPr>
                <w:rFonts w:hint="eastAsia"/>
                <w:sz w:val="20"/>
              </w:rPr>
              <w:t>非“</w:t>
            </w:r>
            <w:r w:rsidRPr="00922563">
              <w:rPr>
                <w:rFonts w:hint="eastAsia"/>
                <w:sz w:val="20"/>
              </w:rPr>
              <w:t>0</w:t>
            </w:r>
            <w:r w:rsidRPr="00922563">
              <w:rPr>
                <w:rFonts w:hint="eastAsia"/>
                <w:sz w:val="20"/>
              </w:rPr>
              <w:t>”：当前支付卡被绑定</w:t>
            </w:r>
          </w:p>
          <w:p w:rsidR="005067A7" w:rsidRDefault="005067A7" w:rsidP="00DB1C0B">
            <w:pPr>
              <w:spacing w:line="312" w:lineRule="exact"/>
              <w:ind w:right="-20" w:firstLineChars="100" w:firstLine="200"/>
              <w:jc w:val="both"/>
              <w:rPr>
                <w:sz w:val="20"/>
              </w:rPr>
            </w:pPr>
            <w:r w:rsidRPr="00922563">
              <w:rPr>
                <w:rFonts w:hint="eastAsia"/>
                <w:sz w:val="20"/>
              </w:rPr>
              <w:t xml:space="preserve">2. </w:t>
            </w:r>
            <w:r w:rsidRPr="00922563">
              <w:rPr>
                <w:rFonts w:hint="eastAsia"/>
                <w:sz w:val="20"/>
              </w:rPr>
              <w:t>为“</w:t>
            </w:r>
            <w:r w:rsidRPr="00922563">
              <w:rPr>
                <w:rFonts w:hint="eastAsia"/>
                <w:sz w:val="20"/>
              </w:rPr>
              <w:t>0</w:t>
            </w:r>
            <w:r w:rsidRPr="00922563">
              <w:rPr>
                <w:rFonts w:hint="eastAsia"/>
                <w:sz w:val="20"/>
              </w:rPr>
              <w:t>”：未绑定当前支付卡</w:t>
            </w:r>
          </w:p>
          <w:p w:rsidR="00DA507B" w:rsidRPr="00DA507B" w:rsidRDefault="00DA507B" w:rsidP="00340FC2">
            <w:pPr>
              <w:spacing w:line="312" w:lineRule="exact"/>
              <w:ind w:right="-20"/>
              <w:jc w:val="both"/>
            </w:pPr>
            <w:r>
              <w:rPr>
                <w:rFonts w:hint="eastAsia"/>
              </w:rPr>
              <w:t>注：未来可能不再返回，客户端需要使用临时</w:t>
            </w:r>
            <w:r>
              <w:rPr>
                <w:rFonts w:hint="eastAsia"/>
              </w:rPr>
              <w:t>token</w:t>
            </w:r>
            <w:r>
              <w:rPr>
                <w:rFonts w:hint="eastAsia"/>
              </w:rPr>
              <w:t>完成支付成功后的绑卡。</w:t>
            </w:r>
          </w:p>
        </w:tc>
        <w:tc>
          <w:tcPr>
            <w:tcW w:w="709" w:type="dxa"/>
            <w:tcBorders>
              <w:top w:val="single" w:sz="4" w:space="0" w:color="000000"/>
              <w:left w:val="single" w:sz="4" w:space="0" w:color="000000"/>
              <w:bottom w:val="single" w:sz="4" w:space="0" w:color="000000"/>
              <w:right w:val="single" w:sz="4" w:space="0" w:color="000000"/>
            </w:tcBorders>
            <w:vAlign w:val="center"/>
          </w:tcPr>
          <w:p w:rsidR="005067A7" w:rsidRDefault="005067A7" w:rsidP="005854B4">
            <w:pPr>
              <w:jc w:val="both"/>
            </w:pPr>
            <w:r>
              <w:rPr>
                <w:rFonts w:hint="eastAsia"/>
              </w:rPr>
              <w:t>O</w:t>
            </w:r>
          </w:p>
        </w:tc>
      </w:tr>
      <w:tr w:rsidR="005067A7" w:rsidRPr="00270E48" w:rsidTr="005854B4">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5067A7" w:rsidRDefault="005067A7" w:rsidP="00340FC2">
            <w:pPr>
              <w:ind w:right="-20"/>
              <w:jc w:val="both"/>
            </w:pPr>
            <w:r w:rsidRPr="00922563">
              <w:t>bindvalidthru</w:t>
            </w:r>
          </w:p>
        </w:tc>
        <w:tc>
          <w:tcPr>
            <w:tcW w:w="1134" w:type="dxa"/>
            <w:tcBorders>
              <w:top w:val="single" w:sz="4" w:space="0" w:color="000000"/>
              <w:left w:val="single" w:sz="4" w:space="0" w:color="000000"/>
              <w:bottom w:val="single" w:sz="4" w:space="0" w:color="000000"/>
              <w:right w:val="single" w:sz="4" w:space="0" w:color="000000"/>
            </w:tcBorders>
            <w:vAlign w:val="center"/>
          </w:tcPr>
          <w:p w:rsidR="005067A7" w:rsidRDefault="005067A7" w:rsidP="00340FC2">
            <w:pPr>
              <w:spacing w:line="241" w:lineRule="auto"/>
              <w:ind w:right="51"/>
              <w:jc w:val="both"/>
            </w:pPr>
            <w:r>
              <w:t>L</w:t>
            </w:r>
            <w:r>
              <w:rPr>
                <w:rFonts w:hint="eastAsia"/>
              </w:rPr>
              <w:t>ong</w:t>
            </w:r>
          </w:p>
        </w:tc>
        <w:tc>
          <w:tcPr>
            <w:tcW w:w="4820" w:type="dxa"/>
            <w:tcBorders>
              <w:top w:val="single" w:sz="4" w:space="0" w:color="000000"/>
              <w:left w:val="single" w:sz="4" w:space="0" w:color="000000"/>
              <w:bottom w:val="single" w:sz="4" w:space="0" w:color="000000"/>
              <w:right w:val="single" w:sz="4" w:space="0" w:color="000000"/>
            </w:tcBorders>
            <w:vAlign w:val="center"/>
          </w:tcPr>
          <w:p w:rsidR="005067A7" w:rsidRDefault="005067A7" w:rsidP="004E4152">
            <w:pPr>
              <w:spacing w:line="312" w:lineRule="exact"/>
              <w:ind w:right="-20"/>
              <w:jc w:val="both"/>
            </w:pPr>
            <w:r>
              <w:rPr>
                <w:rFonts w:hint="eastAsia"/>
              </w:rPr>
              <w:t>绑卡有效期，最后期限，时间戳，例如：</w:t>
            </w:r>
          </w:p>
          <w:p w:rsidR="005067A7" w:rsidRDefault="005067A7" w:rsidP="00340FC2">
            <w:pPr>
              <w:spacing w:line="312" w:lineRule="exact"/>
              <w:ind w:right="-20"/>
              <w:jc w:val="both"/>
            </w:pPr>
            <w:r>
              <w:rPr>
                <w:rFonts w:hint="eastAsia"/>
              </w:rPr>
              <w:t>1361324896</w:t>
            </w:r>
            <w:r>
              <w:rPr>
                <w:rFonts w:hint="eastAsia"/>
              </w:rPr>
              <w:t>，精确到秒。</w:t>
            </w:r>
          </w:p>
        </w:tc>
        <w:tc>
          <w:tcPr>
            <w:tcW w:w="709" w:type="dxa"/>
            <w:tcBorders>
              <w:top w:val="single" w:sz="4" w:space="0" w:color="000000"/>
              <w:left w:val="single" w:sz="4" w:space="0" w:color="000000"/>
              <w:bottom w:val="single" w:sz="4" w:space="0" w:color="000000"/>
              <w:right w:val="single" w:sz="4" w:space="0" w:color="000000"/>
            </w:tcBorders>
            <w:vAlign w:val="center"/>
          </w:tcPr>
          <w:p w:rsidR="005067A7" w:rsidRDefault="005067A7" w:rsidP="005854B4">
            <w:pPr>
              <w:jc w:val="both"/>
            </w:pPr>
            <w:r>
              <w:rPr>
                <w:rFonts w:hint="eastAsia"/>
              </w:rPr>
              <w:t>O</w:t>
            </w:r>
          </w:p>
        </w:tc>
      </w:tr>
      <w:tr w:rsidR="00724528" w:rsidRPr="00270E48" w:rsidTr="005854B4">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724528" w:rsidRPr="00922563" w:rsidRDefault="00724528" w:rsidP="00340FC2">
            <w:pPr>
              <w:ind w:right="-20"/>
              <w:jc w:val="both"/>
            </w:pPr>
            <w:r>
              <w:rPr>
                <w:rFonts w:hint="eastAsia"/>
              </w:rPr>
              <w:t>cardInfo</w:t>
            </w:r>
          </w:p>
        </w:tc>
        <w:tc>
          <w:tcPr>
            <w:tcW w:w="1134" w:type="dxa"/>
            <w:tcBorders>
              <w:top w:val="single" w:sz="4" w:space="0" w:color="000000"/>
              <w:left w:val="single" w:sz="4" w:space="0" w:color="000000"/>
              <w:bottom w:val="single" w:sz="4" w:space="0" w:color="000000"/>
              <w:right w:val="single" w:sz="4" w:space="0" w:color="000000"/>
            </w:tcBorders>
            <w:vAlign w:val="center"/>
          </w:tcPr>
          <w:p w:rsidR="00724528" w:rsidRDefault="00724528" w:rsidP="00340FC2">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724528" w:rsidRDefault="00724528" w:rsidP="004E4152">
            <w:pPr>
              <w:spacing w:line="312" w:lineRule="exact"/>
              <w:ind w:right="-20"/>
              <w:jc w:val="both"/>
            </w:pPr>
            <w:r>
              <w:rPr>
                <w:rFonts w:hint="eastAsia"/>
              </w:rPr>
              <w:t>卡信息，在游戏卡和充值卡下有效，格式为：</w:t>
            </w:r>
          </w:p>
          <w:p w:rsidR="00724528" w:rsidRDefault="00724528" w:rsidP="00DA7CDE">
            <w:pPr>
              <w:spacing w:line="312" w:lineRule="exact"/>
              <w:ind w:right="-20"/>
              <w:jc w:val="both"/>
            </w:pPr>
            <w:r>
              <w:rPr>
                <w:rFonts w:hint="eastAsia"/>
              </w:rPr>
              <w:t>卡种类</w:t>
            </w:r>
            <w:r w:rsidR="00E03291">
              <w:rPr>
                <w:rFonts w:hint="eastAsia"/>
              </w:rPr>
              <w:t>描述</w:t>
            </w:r>
            <w:r>
              <w:rPr>
                <w:rFonts w:hint="eastAsia"/>
              </w:rPr>
              <w:t>-</w:t>
            </w:r>
            <w:r>
              <w:rPr>
                <w:rFonts w:hint="eastAsia"/>
              </w:rPr>
              <w:t>卡号</w:t>
            </w:r>
            <w:r>
              <w:rPr>
                <w:rFonts w:hint="eastAsia"/>
              </w:rPr>
              <w:t>-</w:t>
            </w:r>
            <w:r>
              <w:rPr>
                <w:rFonts w:hint="eastAsia"/>
              </w:rPr>
              <w:t>销卡结果描述</w:t>
            </w:r>
            <w:r w:rsidR="007C736D">
              <w:rPr>
                <w:rFonts w:hint="eastAsia"/>
              </w:rPr>
              <w:t>-</w:t>
            </w:r>
            <w:r w:rsidR="00DA7CDE">
              <w:rPr>
                <w:rFonts w:hint="eastAsia"/>
              </w:rPr>
              <w:t>余额</w:t>
            </w:r>
            <w:r w:rsidR="007C736D">
              <w:rPr>
                <w:rFonts w:hint="eastAsia"/>
              </w:rPr>
              <w:t>#</w:t>
            </w:r>
            <w:r w:rsidR="007C736D">
              <w:rPr>
                <w:rFonts w:hint="eastAsia"/>
              </w:rPr>
              <w:t>第二张卡</w:t>
            </w:r>
          </w:p>
          <w:p w:rsidR="00DA7CDE" w:rsidRDefault="00DA7CDE" w:rsidP="00DA7CDE">
            <w:pPr>
              <w:spacing w:line="312" w:lineRule="exact"/>
              <w:ind w:right="-20"/>
              <w:jc w:val="both"/>
            </w:pPr>
            <w:r>
              <w:rPr>
                <w:rFonts w:hint="eastAsia"/>
              </w:rPr>
              <w:t>注：销卡结果</w:t>
            </w:r>
            <w:r w:rsidR="005735CF">
              <w:rPr>
                <w:rFonts w:hint="eastAsia"/>
              </w:rPr>
              <w:t>描述</w:t>
            </w:r>
            <w:r>
              <w:rPr>
                <w:rFonts w:hint="eastAsia"/>
              </w:rPr>
              <w:t>和余额可能不存在</w:t>
            </w:r>
          </w:p>
          <w:p w:rsidR="005735CF" w:rsidRPr="00DA7CDE" w:rsidRDefault="005735CF" w:rsidP="00DA7CDE">
            <w:pPr>
              <w:spacing w:line="312" w:lineRule="exact"/>
              <w:ind w:right="-20"/>
              <w:jc w:val="both"/>
            </w:pPr>
            <w:r>
              <w:rPr>
                <w:rFonts w:hint="eastAsia"/>
              </w:rPr>
              <w:t>注：销卡结果描述格式为：结果码</w:t>
            </w:r>
            <w:r>
              <w:rPr>
                <w:rFonts w:hint="eastAsia"/>
              </w:rPr>
              <w:t>:</w:t>
            </w:r>
            <w:r>
              <w:rPr>
                <w:rFonts w:hint="eastAsia"/>
              </w:rPr>
              <w:t>结果描述</w:t>
            </w:r>
          </w:p>
        </w:tc>
        <w:tc>
          <w:tcPr>
            <w:tcW w:w="709" w:type="dxa"/>
            <w:tcBorders>
              <w:top w:val="single" w:sz="4" w:space="0" w:color="000000"/>
              <w:left w:val="single" w:sz="4" w:space="0" w:color="000000"/>
              <w:bottom w:val="single" w:sz="4" w:space="0" w:color="000000"/>
              <w:right w:val="single" w:sz="4" w:space="0" w:color="000000"/>
            </w:tcBorders>
            <w:vAlign w:val="center"/>
          </w:tcPr>
          <w:p w:rsidR="00724528" w:rsidRPr="00724528" w:rsidRDefault="00724528" w:rsidP="005854B4">
            <w:pPr>
              <w:jc w:val="both"/>
            </w:pPr>
            <w:r>
              <w:rPr>
                <w:rFonts w:hint="eastAsia"/>
              </w:rPr>
              <w:t>O</w:t>
            </w:r>
          </w:p>
        </w:tc>
      </w:tr>
      <w:tr w:rsidR="00C04A4F" w:rsidRPr="00270E48" w:rsidTr="005854B4">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C04A4F" w:rsidRDefault="00C04A4F" w:rsidP="00340FC2">
            <w:pPr>
              <w:ind w:right="-20"/>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rsidR="00C04A4F" w:rsidRDefault="00C04A4F" w:rsidP="00340FC2">
            <w:pPr>
              <w:spacing w:line="241" w:lineRule="auto"/>
              <w:ind w:right="51"/>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C04A4F" w:rsidRDefault="00C04A4F" w:rsidP="004E4152">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C04A4F" w:rsidRDefault="00C04A4F" w:rsidP="005854B4">
            <w:pPr>
              <w:jc w:val="both"/>
            </w:pPr>
          </w:p>
        </w:tc>
      </w:tr>
      <w:tr w:rsidR="00C04A4F" w:rsidRPr="00270E48" w:rsidTr="008A71B2">
        <w:trPr>
          <w:trHeight w:val="20"/>
        </w:trPr>
        <w:tc>
          <w:tcPr>
            <w:tcW w:w="1552" w:type="dxa"/>
            <w:tcBorders>
              <w:top w:val="single" w:sz="4" w:space="0" w:color="000000"/>
              <w:left w:val="single" w:sz="4" w:space="0" w:color="000000"/>
              <w:bottom w:val="single" w:sz="4" w:space="0" w:color="000000"/>
              <w:right w:val="single" w:sz="4" w:space="0" w:color="000000"/>
            </w:tcBorders>
          </w:tcPr>
          <w:p w:rsidR="00C04A4F" w:rsidRDefault="00C04A4F" w:rsidP="00340FC2">
            <w:pPr>
              <w:ind w:right="-20"/>
              <w:jc w:val="both"/>
            </w:pPr>
            <w:r>
              <w:rPr>
                <w:rFonts w:hint="eastAsia"/>
              </w:rPr>
              <w:t>payPass</w:t>
            </w:r>
          </w:p>
        </w:tc>
        <w:tc>
          <w:tcPr>
            <w:tcW w:w="1134" w:type="dxa"/>
            <w:tcBorders>
              <w:top w:val="single" w:sz="4" w:space="0" w:color="000000"/>
              <w:left w:val="single" w:sz="4" w:space="0" w:color="000000"/>
              <w:bottom w:val="single" w:sz="4" w:space="0" w:color="000000"/>
              <w:right w:val="single" w:sz="4" w:space="0" w:color="000000"/>
            </w:tcBorders>
          </w:tcPr>
          <w:p w:rsidR="00C04A4F" w:rsidRDefault="00C04A4F" w:rsidP="00340FC2">
            <w:pPr>
              <w:spacing w:line="241" w:lineRule="auto"/>
              <w:ind w:right="51"/>
              <w:jc w:val="both"/>
            </w:pPr>
            <w:r w:rsidRPr="009166CD">
              <w:rPr>
                <w:rFonts w:hint="eastAsia"/>
                <w:b/>
                <w:sz w:val="20"/>
              </w:rPr>
              <w:t>payPassObj</w:t>
            </w:r>
          </w:p>
        </w:tc>
        <w:tc>
          <w:tcPr>
            <w:tcW w:w="4820" w:type="dxa"/>
            <w:tcBorders>
              <w:top w:val="single" w:sz="4" w:space="0" w:color="000000"/>
              <w:left w:val="single" w:sz="4" w:space="0" w:color="000000"/>
              <w:bottom w:val="single" w:sz="4" w:space="0" w:color="000000"/>
              <w:right w:val="single" w:sz="4" w:space="0" w:color="000000"/>
            </w:tcBorders>
            <w:vAlign w:val="center"/>
          </w:tcPr>
          <w:p w:rsidR="00C04A4F" w:rsidRDefault="00C04A4F" w:rsidP="004E4152">
            <w:pPr>
              <w:spacing w:line="312" w:lineRule="exact"/>
              <w:ind w:right="-20"/>
              <w:jc w:val="both"/>
            </w:pPr>
            <w:r>
              <w:rPr>
                <w:rFonts w:hint="eastAsia"/>
              </w:rPr>
              <w:t>支付密码对象，用于返回支付密码的属性。</w:t>
            </w:r>
          </w:p>
          <w:p w:rsidR="00C04A4F" w:rsidRDefault="00C04A4F" w:rsidP="004E4152">
            <w:pPr>
              <w:spacing w:line="312" w:lineRule="exact"/>
              <w:ind w:right="-20"/>
              <w:jc w:val="both"/>
            </w:pPr>
            <w:r>
              <w:rPr>
                <w:rFonts w:hint="eastAsia"/>
              </w:rPr>
              <w:t>注：使用支付密码时有效</w:t>
            </w:r>
          </w:p>
        </w:tc>
        <w:tc>
          <w:tcPr>
            <w:tcW w:w="709" w:type="dxa"/>
            <w:tcBorders>
              <w:top w:val="single" w:sz="4" w:space="0" w:color="000000"/>
              <w:left w:val="single" w:sz="4" w:space="0" w:color="000000"/>
              <w:bottom w:val="single" w:sz="4" w:space="0" w:color="000000"/>
              <w:right w:val="single" w:sz="4" w:space="0" w:color="000000"/>
            </w:tcBorders>
            <w:vAlign w:val="center"/>
          </w:tcPr>
          <w:p w:rsidR="00C04A4F" w:rsidRPr="00C04A4F" w:rsidRDefault="00C04A4F" w:rsidP="005854B4">
            <w:pPr>
              <w:jc w:val="both"/>
            </w:pPr>
            <w:r>
              <w:rPr>
                <w:rFonts w:hint="eastAsia"/>
              </w:rPr>
              <w:t>O</w:t>
            </w:r>
          </w:p>
        </w:tc>
      </w:tr>
    </w:tbl>
    <w:p w:rsidR="00E50AB2" w:rsidRDefault="00E50AB2" w:rsidP="006A4DD6">
      <w:pPr>
        <w:ind w:firstLineChars="150" w:firstLine="316"/>
        <w:rPr>
          <w:b/>
        </w:rPr>
      </w:pPr>
    </w:p>
    <w:p w:rsidR="00E50AB2" w:rsidRDefault="00E50AB2" w:rsidP="006A4DD6">
      <w:pPr>
        <w:ind w:firstLineChars="150" w:firstLine="316"/>
        <w:rPr>
          <w:b/>
        </w:rPr>
      </w:pPr>
    </w:p>
    <w:p w:rsidR="006A4DD6" w:rsidRPr="00B05E9E" w:rsidRDefault="006A4DD6" w:rsidP="006A4DD6">
      <w:pPr>
        <w:ind w:firstLineChars="150" w:firstLine="316"/>
        <w:rPr>
          <w:b/>
        </w:rPr>
      </w:pPr>
      <w:r w:rsidRPr="00B05E9E">
        <w:rPr>
          <w:rFonts w:hint="eastAsia"/>
          <w:b/>
        </w:rPr>
        <w:t>示例</w:t>
      </w:r>
    </w:p>
    <w:tbl>
      <w:tblPr>
        <w:tblW w:w="0" w:type="auto"/>
        <w:tblInd w:w="3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701"/>
        <w:gridCol w:w="6379"/>
      </w:tblGrid>
      <w:tr w:rsidR="006A4DD6" w:rsidRPr="0038247B" w:rsidTr="00340FC2">
        <w:trPr>
          <w:cantSplit/>
          <w:trHeight w:val="300"/>
        </w:trPr>
        <w:tc>
          <w:tcPr>
            <w:tcW w:w="170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6A4DD6" w:rsidRPr="0038247B" w:rsidRDefault="006A4DD6" w:rsidP="00C47458">
            <w:pPr>
              <w:pStyle w:val="TableHeading"/>
            </w:pPr>
            <w:r w:rsidRPr="0038247B">
              <w:lastRenderedPageBreak/>
              <w:t>Req/Response</w:t>
            </w:r>
          </w:p>
        </w:tc>
        <w:tc>
          <w:tcPr>
            <w:tcW w:w="637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6A4DD6" w:rsidRPr="0038247B" w:rsidRDefault="006A4DD6" w:rsidP="00340FC2">
            <w:pPr>
              <w:pStyle w:val="TableHeading"/>
            </w:pPr>
            <w:r w:rsidRPr="0038247B">
              <w:t>Example</w:t>
            </w:r>
          </w:p>
        </w:tc>
      </w:tr>
      <w:tr w:rsidR="006A4DD6" w:rsidRPr="001C6E22" w:rsidTr="00340FC2">
        <w:trPr>
          <w:cantSplit/>
          <w:trHeight w:val="281"/>
        </w:trPr>
        <w:tc>
          <w:tcPr>
            <w:tcW w:w="1701" w:type="dxa"/>
          </w:tcPr>
          <w:p w:rsidR="006A4DD6" w:rsidRPr="002B69A5" w:rsidRDefault="006A4DD6" w:rsidP="00340FC2">
            <w:pPr>
              <w:pStyle w:val="TableText"/>
              <w:rPr>
                <w:lang w:val="fr-FR"/>
              </w:rPr>
            </w:pPr>
            <w:r w:rsidRPr="0038247B">
              <w:t>HTTP Request</w:t>
            </w:r>
          </w:p>
        </w:tc>
        <w:tc>
          <w:tcPr>
            <w:tcW w:w="6379" w:type="dxa"/>
          </w:tcPr>
          <w:p w:rsidR="007A44DC" w:rsidRPr="007A44DC" w:rsidRDefault="007A44DC" w:rsidP="007A44DC">
            <w:pPr>
              <w:pStyle w:val="TerminalDisplayinTable"/>
              <w:shd w:val="clear" w:color="auto" w:fill="D9D9D9"/>
              <w:spacing w:line="240" w:lineRule="auto"/>
              <w:ind w:firstLineChars="21" w:firstLine="38"/>
              <w:rPr>
                <w:rFonts w:ascii="Arial" w:hAnsi="Arial" w:cs="Arial"/>
                <w:spacing w:val="0"/>
                <w:sz w:val="18"/>
                <w:szCs w:val="20"/>
                <w:lang w:val="fr-FR"/>
              </w:rPr>
            </w:pPr>
            <w:r w:rsidRPr="007A44DC">
              <w:rPr>
                <w:rFonts w:ascii="Arial" w:hAnsi="Arial" w:cs="Arial"/>
                <w:spacing w:val="0"/>
                <w:sz w:val="18"/>
                <w:szCs w:val="20"/>
                <w:lang w:val="fr-FR"/>
              </w:rPr>
              <w:t>{</w:t>
            </w:r>
          </w:p>
          <w:p w:rsidR="007A44DC" w:rsidRPr="007A44DC" w:rsidRDefault="007A44DC" w:rsidP="007A44DC">
            <w:pPr>
              <w:pStyle w:val="TerminalDisplayinTable"/>
              <w:shd w:val="clear" w:color="auto" w:fill="D9D9D9"/>
              <w:spacing w:line="240" w:lineRule="auto"/>
              <w:ind w:firstLineChars="21" w:firstLine="38"/>
              <w:rPr>
                <w:rFonts w:ascii="Arial" w:hAnsi="Arial" w:cs="Arial"/>
                <w:spacing w:val="0"/>
                <w:sz w:val="18"/>
                <w:szCs w:val="20"/>
                <w:lang w:val="fr-FR"/>
              </w:rPr>
            </w:pPr>
            <w:r w:rsidRPr="007A44DC">
              <w:rPr>
                <w:rFonts w:ascii="Arial" w:hAnsi="Arial" w:cs="Arial"/>
                <w:spacing w:val="0"/>
                <w:sz w:val="18"/>
                <w:szCs w:val="20"/>
                <w:lang w:val="fr-FR"/>
              </w:rPr>
              <w:t xml:space="preserve">    "accessMode": "0",</w:t>
            </w:r>
          </w:p>
          <w:p w:rsidR="007A44DC" w:rsidRPr="007A44DC" w:rsidRDefault="007A44DC" w:rsidP="007A44DC">
            <w:pPr>
              <w:pStyle w:val="TerminalDisplayinTable"/>
              <w:shd w:val="clear" w:color="auto" w:fill="D9D9D9"/>
              <w:spacing w:line="240" w:lineRule="auto"/>
              <w:ind w:firstLineChars="21" w:firstLine="38"/>
              <w:rPr>
                <w:rFonts w:ascii="Arial" w:hAnsi="Arial" w:cs="Arial"/>
                <w:spacing w:val="0"/>
                <w:sz w:val="18"/>
                <w:szCs w:val="20"/>
                <w:lang w:val="fr-FR"/>
              </w:rPr>
            </w:pPr>
            <w:r w:rsidRPr="007A44DC">
              <w:rPr>
                <w:rFonts w:ascii="Arial" w:hAnsi="Arial" w:cs="Arial"/>
                <w:spacing w:val="0"/>
                <w:sz w:val="18"/>
                <w:szCs w:val="20"/>
                <w:lang w:val="fr-FR"/>
              </w:rPr>
              <w:t xml:space="preserve">    "userIP": "192.168.1.13",</w:t>
            </w:r>
          </w:p>
          <w:p w:rsidR="007A44DC" w:rsidRPr="007A44DC" w:rsidRDefault="007A44DC" w:rsidP="007A44DC">
            <w:pPr>
              <w:pStyle w:val="TerminalDisplayinTable"/>
              <w:shd w:val="clear" w:color="auto" w:fill="D9D9D9"/>
              <w:spacing w:line="240" w:lineRule="auto"/>
              <w:ind w:firstLineChars="21" w:firstLine="38"/>
              <w:rPr>
                <w:rFonts w:ascii="Arial" w:hAnsi="Arial" w:cs="Arial"/>
                <w:spacing w:val="0"/>
                <w:sz w:val="18"/>
                <w:szCs w:val="20"/>
                <w:lang w:val="fr-FR"/>
              </w:rPr>
            </w:pPr>
            <w:r w:rsidRPr="007A44DC">
              <w:rPr>
                <w:rFonts w:ascii="Arial" w:hAnsi="Arial" w:cs="Arial"/>
                <w:spacing w:val="0"/>
                <w:sz w:val="18"/>
                <w:szCs w:val="20"/>
                <w:lang w:val="fr-FR"/>
              </w:rPr>
              <w:t xml:space="preserve">    "packageName": "com.android.huawei.paydemo10003056",</w:t>
            </w:r>
          </w:p>
          <w:p w:rsidR="007A44DC" w:rsidRPr="007A44DC" w:rsidRDefault="007A44DC" w:rsidP="007A44DC">
            <w:pPr>
              <w:pStyle w:val="TerminalDisplayinTable"/>
              <w:shd w:val="clear" w:color="auto" w:fill="D9D9D9"/>
              <w:spacing w:line="240" w:lineRule="auto"/>
              <w:ind w:firstLineChars="21" w:firstLine="38"/>
              <w:rPr>
                <w:rFonts w:ascii="Arial" w:hAnsi="Arial" w:cs="Arial"/>
                <w:spacing w:val="0"/>
                <w:sz w:val="18"/>
                <w:szCs w:val="20"/>
                <w:lang w:val="fr-FR"/>
              </w:rPr>
            </w:pPr>
            <w:r w:rsidRPr="007A44DC">
              <w:rPr>
                <w:rFonts w:ascii="Arial" w:hAnsi="Arial" w:cs="Arial"/>
                <w:spacing w:val="0"/>
                <w:sz w:val="18"/>
                <w:szCs w:val="20"/>
                <w:lang w:val="fr-FR"/>
              </w:rPr>
              <w:t xml:space="preserve">    "requestId": "2013-09-26-11-31-29-228",</w:t>
            </w:r>
          </w:p>
          <w:p w:rsidR="007A44DC" w:rsidRPr="007A44DC" w:rsidRDefault="007A44DC" w:rsidP="007A44DC">
            <w:pPr>
              <w:pStyle w:val="TerminalDisplayinTable"/>
              <w:shd w:val="clear" w:color="auto" w:fill="D9D9D9"/>
              <w:spacing w:line="240" w:lineRule="auto"/>
              <w:ind w:firstLineChars="21" w:firstLine="38"/>
              <w:rPr>
                <w:rFonts w:ascii="Arial" w:hAnsi="Arial" w:cs="Arial"/>
                <w:spacing w:val="0"/>
                <w:sz w:val="18"/>
                <w:szCs w:val="20"/>
                <w:lang w:val="fr-FR"/>
              </w:rPr>
            </w:pPr>
            <w:r w:rsidRPr="007A44DC">
              <w:rPr>
                <w:rFonts w:ascii="Arial" w:hAnsi="Arial" w:cs="Arial"/>
                <w:spacing w:val="0"/>
                <w:sz w:val="18"/>
                <w:szCs w:val="20"/>
                <w:lang w:val="fr-FR"/>
              </w:rPr>
              <w:t xml:space="preserve">    "sdkChannel": 1,</w:t>
            </w:r>
          </w:p>
          <w:p w:rsidR="007A44DC" w:rsidRPr="007A44DC" w:rsidRDefault="007A44DC" w:rsidP="007A44DC">
            <w:pPr>
              <w:pStyle w:val="TerminalDisplayinTable"/>
              <w:shd w:val="clear" w:color="auto" w:fill="D9D9D9"/>
              <w:spacing w:line="240" w:lineRule="auto"/>
              <w:ind w:firstLineChars="21" w:firstLine="38"/>
              <w:rPr>
                <w:rFonts w:ascii="Arial" w:hAnsi="Arial" w:cs="Arial"/>
                <w:spacing w:val="0"/>
                <w:sz w:val="18"/>
                <w:szCs w:val="20"/>
                <w:lang w:val="fr-FR"/>
              </w:rPr>
            </w:pPr>
            <w:r w:rsidRPr="007A44DC">
              <w:rPr>
                <w:rFonts w:ascii="Arial" w:hAnsi="Arial" w:cs="Arial"/>
                <w:spacing w:val="0"/>
                <w:sz w:val="18"/>
                <w:szCs w:val="20"/>
                <w:lang w:val="fr-FR"/>
              </w:rPr>
              <w:t xml:space="preserve">    "deviceID": "868331011921418",</w:t>
            </w:r>
          </w:p>
          <w:p w:rsidR="007A44DC" w:rsidRPr="007A44DC" w:rsidRDefault="007A44DC" w:rsidP="007A44DC">
            <w:pPr>
              <w:pStyle w:val="TerminalDisplayinTable"/>
              <w:shd w:val="clear" w:color="auto" w:fill="D9D9D9"/>
              <w:spacing w:line="240" w:lineRule="auto"/>
              <w:ind w:firstLineChars="21" w:firstLine="38"/>
              <w:rPr>
                <w:rFonts w:ascii="Arial" w:hAnsi="Arial" w:cs="Arial"/>
                <w:spacing w:val="0"/>
                <w:sz w:val="18"/>
                <w:szCs w:val="20"/>
                <w:lang w:val="fr-FR"/>
              </w:rPr>
            </w:pPr>
            <w:r w:rsidRPr="007A44DC">
              <w:rPr>
                <w:rFonts w:ascii="Arial" w:hAnsi="Arial" w:cs="Arial"/>
                <w:spacing w:val="0"/>
                <w:sz w:val="18"/>
                <w:szCs w:val="20"/>
                <w:lang w:val="fr-FR"/>
              </w:rPr>
              <w:t xml:space="preserve">    "applicationID": "10003056",</w:t>
            </w:r>
          </w:p>
          <w:p w:rsidR="007A44DC" w:rsidRPr="007A44DC" w:rsidRDefault="007A44DC" w:rsidP="007A44DC">
            <w:pPr>
              <w:pStyle w:val="TerminalDisplayinTable"/>
              <w:shd w:val="clear" w:color="auto" w:fill="D9D9D9"/>
              <w:spacing w:line="240" w:lineRule="auto"/>
              <w:ind w:firstLineChars="21" w:firstLine="38"/>
              <w:rPr>
                <w:rFonts w:ascii="Arial" w:hAnsi="Arial" w:cs="Arial"/>
                <w:spacing w:val="0"/>
                <w:sz w:val="18"/>
                <w:szCs w:val="20"/>
                <w:lang w:val="fr-FR"/>
              </w:rPr>
            </w:pPr>
            <w:r w:rsidRPr="007A44DC">
              <w:rPr>
                <w:rFonts w:ascii="Arial" w:hAnsi="Arial" w:cs="Arial"/>
                <w:spacing w:val="0"/>
                <w:sz w:val="18"/>
                <w:szCs w:val="20"/>
                <w:lang w:val="fr-FR"/>
              </w:rPr>
              <w:t xml:space="preserve">    "clientID": "10086000000004073",</w:t>
            </w:r>
          </w:p>
          <w:p w:rsidR="007A44DC" w:rsidRPr="007A44DC" w:rsidRDefault="007A44DC" w:rsidP="007A44DC">
            <w:pPr>
              <w:pStyle w:val="TerminalDisplayinTable"/>
              <w:shd w:val="clear" w:color="auto" w:fill="D9D9D9"/>
              <w:spacing w:line="240" w:lineRule="auto"/>
              <w:ind w:firstLineChars="21" w:firstLine="38"/>
              <w:rPr>
                <w:rFonts w:ascii="Arial" w:hAnsi="Arial" w:cs="Arial"/>
                <w:spacing w:val="0"/>
                <w:sz w:val="18"/>
                <w:szCs w:val="20"/>
                <w:lang w:val="fr-FR"/>
              </w:rPr>
            </w:pPr>
            <w:r w:rsidRPr="007A44DC">
              <w:rPr>
                <w:rFonts w:ascii="Arial" w:hAnsi="Arial" w:cs="Arial"/>
                <w:spacing w:val="0"/>
                <w:sz w:val="18"/>
                <w:szCs w:val="20"/>
                <w:lang w:val="fr-FR"/>
              </w:rPr>
              <w:t xml:space="preserve">    "serviceCatalog": "1",</w:t>
            </w:r>
          </w:p>
          <w:p w:rsidR="007A44DC" w:rsidRPr="007A44DC" w:rsidRDefault="007A44DC" w:rsidP="007A44DC">
            <w:pPr>
              <w:pStyle w:val="TerminalDisplayinTable"/>
              <w:shd w:val="clear" w:color="auto" w:fill="D9D9D9"/>
              <w:spacing w:line="240" w:lineRule="auto"/>
              <w:ind w:firstLineChars="21" w:firstLine="38"/>
              <w:rPr>
                <w:rFonts w:ascii="Arial" w:hAnsi="Arial" w:cs="Arial"/>
                <w:spacing w:val="0"/>
                <w:sz w:val="18"/>
                <w:szCs w:val="20"/>
                <w:lang w:val="fr-FR"/>
              </w:rPr>
            </w:pPr>
            <w:r w:rsidRPr="007A44DC">
              <w:rPr>
                <w:rFonts w:ascii="Arial" w:hAnsi="Arial" w:cs="Arial"/>
                <w:spacing w:val="0"/>
                <w:sz w:val="18"/>
                <w:szCs w:val="20"/>
                <w:lang w:val="fr-FR"/>
              </w:rPr>
              <w:t xml:space="preserve">    "currency": "156",</w:t>
            </w:r>
          </w:p>
          <w:p w:rsidR="007A44DC" w:rsidRPr="007A44DC" w:rsidRDefault="007A44DC" w:rsidP="007A44DC">
            <w:pPr>
              <w:pStyle w:val="TerminalDisplayinTable"/>
              <w:shd w:val="clear" w:color="auto" w:fill="D9D9D9"/>
              <w:spacing w:line="240" w:lineRule="auto"/>
              <w:ind w:firstLineChars="21" w:firstLine="38"/>
              <w:rPr>
                <w:rFonts w:ascii="Arial" w:hAnsi="Arial" w:cs="Arial"/>
                <w:spacing w:val="0"/>
                <w:sz w:val="18"/>
                <w:szCs w:val="20"/>
                <w:lang w:val="fr-FR"/>
              </w:rPr>
            </w:pPr>
            <w:r w:rsidRPr="007A44DC">
              <w:rPr>
                <w:rFonts w:ascii="Arial" w:hAnsi="Arial" w:cs="Arial"/>
                <w:spacing w:val="0"/>
                <w:sz w:val="18"/>
                <w:szCs w:val="20"/>
                <w:lang w:val="fr-FR"/>
              </w:rPr>
              <w:t xml:space="preserve">    "sdkVersion": "1.5.1",</w:t>
            </w:r>
          </w:p>
          <w:p w:rsidR="007A44DC" w:rsidRPr="007A44DC" w:rsidRDefault="007A44DC" w:rsidP="007A44DC">
            <w:pPr>
              <w:pStyle w:val="TerminalDisplayinTable"/>
              <w:shd w:val="clear" w:color="auto" w:fill="D9D9D9"/>
              <w:spacing w:line="240" w:lineRule="auto"/>
              <w:ind w:firstLineChars="21" w:firstLine="38"/>
              <w:rPr>
                <w:rFonts w:ascii="Arial" w:hAnsi="Arial" w:cs="Arial"/>
                <w:spacing w:val="0"/>
                <w:sz w:val="18"/>
                <w:szCs w:val="20"/>
                <w:lang w:val="fr-FR"/>
              </w:rPr>
            </w:pPr>
            <w:r w:rsidRPr="007A44DC">
              <w:rPr>
                <w:rFonts w:ascii="Arial" w:hAnsi="Arial" w:cs="Arial"/>
                <w:spacing w:val="0"/>
                <w:sz w:val="18"/>
                <w:szCs w:val="20"/>
                <w:lang w:val="fr-FR"/>
              </w:rPr>
              <w:t xml:space="preserve">    "sign": "qUDzsRGvl4+7hx4MCCokzGQAm7u5Zz3pH8AiLjLWoXWAV9uaWNVQ1SnxB16YHVmm1dYlxR/phGgaHfnwLb/DjA==",</w:t>
            </w:r>
          </w:p>
          <w:p w:rsidR="007A44DC" w:rsidRPr="007A44DC" w:rsidRDefault="007A44DC" w:rsidP="007A44DC">
            <w:pPr>
              <w:pStyle w:val="TerminalDisplayinTable"/>
              <w:shd w:val="clear" w:color="auto" w:fill="D9D9D9"/>
              <w:spacing w:line="240" w:lineRule="auto"/>
              <w:ind w:firstLineChars="21" w:firstLine="38"/>
              <w:rPr>
                <w:rFonts w:ascii="Arial" w:hAnsi="Arial" w:cs="Arial"/>
                <w:spacing w:val="0"/>
                <w:sz w:val="18"/>
                <w:szCs w:val="20"/>
                <w:lang w:val="fr-FR"/>
              </w:rPr>
            </w:pPr>
            <w:r w:rsidRPr="007A44DC">
              <w:rPr>
                <w:rFonts w:ascii="Arial" w:hAnsi="Arial" w:cs="Arial"/>
                <w:spacing w:val="0"/>
                <w:sz w:val="18"/>
                <w:szCs w:val="20"/>
                <w:lang w:val="fr-FR"/>
              </w:rPr>
              <w:t xml:space="preserve">    "amount": "005",</w:t>
            </w:r>
          </w:p>
          <w:p w:rsidR="007A44DC" w:rsidRPr="007A44DC" w:rsidRDefault="007A44DC" w:rsidP="007A44DC">
            <w:pPr>
              <w:pStyle w:val="TerminalDisplayinTable"/>
              <w:shd w:val="clear" w:color="auto" w:fill="D9D9D9"/>
              <w:spacing w:line="240" w:lineRule="auto"/>
              <w:ind w:firstLineChars="21" w:firstLine="38"/>
              <w:rPr>
                <w:rFonts w:ascii="Arial" w:hAnsi="Arial" w:cs="Arial"/>
                <w:spacing w:val="0"/>
                <w:sz w:val="18"/>
                <w:szCs w:val="20"/>
                <w:lang w:val="fr-FR"/>
              </w:rPr>
            </w:pPr>
            <w:r w:rsidRPr="007A44DC">
              <w:rPr>
                <w:rFonts w:ascii="Arial" w:hAnsi="Arial" w:cs="Arial" w:hint="eastAsia"/>
                <w:spacing w:val="0"/>
                <w:sz w:val="18"/>
                <w:szCs w:val="20"/>
                <w:lang w:val="fr-FR"/>
              </w:rPr>
              <w:t xml:space="preserve">    "productDesc": "2010</w:t>
            </w:r>
            <w:r w:rsidRPr="007A44DC">
              <w:rPr>
                <w:rFonts w:ascii="Arial" w:hAnsi="Arial" w:cs="Arial" w:hint="eastAsia"/>
                <w:spacing w:val="0"/>
                <w:sz w:val="18"/>
                <w:szCs w:val="20"/>
                <w:lang w:val="fr-FR"/>
              </w:rPr>
              <w:t>新款</w:t>
            </w:r>
            <w:r w:rsidRPr="007A44DC">
              <w:rPr>
                <w:rFonts w:ascii="Arial" w:hAnsi="Arial" w:cs="Arial" w:hint="eastAsia"/>
                <w:spacing w:val="0"/>
                <w:sz w:val="18"/>
                <w:szCs w:val="20"/>
                <w:lang w:val="fr-FR"/>
              </w:rPr>
              <w:t xml:space="preserve">NIKE </w:t>
            </w:r>
            <w:r w:rsidRPr="007A44DC">
              <w:rPr>
                <w:rFonts w:ascii="Arial" w:hAnsi="Arial" w:cs="Arial" w:hint="eastAsia"/>
                <w:spacing w:val="0"/>
                <w:sz w:val="18"/>
                <w:szCs w:val="20"/>
                <w:lang w:val="fr-FR"/>
              </w:rPr>
              <w:t>耐克</w:t>
            </w:r>
            <w:r w:rsidRPr="007A44DC">
              <w:rPr>
                <w:rFonts w:ascii="Arial" w:hAnsi="Arial" w:cs="Arial" w:hint="eastAsia"/>
                <w:spacing w:val="0"/>
                <w:sz w:val="18"/>
                <w:szCs w:val="20"/>
                <w:lang w:val="fr-FR"/>
              </w:rPr>
              <w:t>902</w:t>
            </w:r>
            <w:r w:rsidRPr="007A44DC">
              <w:rPr>
                <w:rFonts w:ascii="Arial" w:hAnsi="Arial" w:cs="Arial" w:hint="eastAsia"/>
                <w:spacing w:val="0"/>
                <w:sz w:val="18"/>
                <w:szCs w:val="20"/>
                <w:lang w:val="fr-FR"/>
              </w:rPr>
              <w:t>第三代板鞋</w:t>
            </w:r>
            <w:r w:rsidRPr="007A44DC">
              <w:rPr>
                <w:rFonts w:ascii="Arial" w:hAnsi="Arial" w:cs="Arial" w:hint="eastAsia"/>
                <w:spacing w:val="0"/>
                <w:sz w:val="18"/>
                <w:szCs w:val="20"/>
                <w:lang w:val="fr-FR"/>
              </w:rPr>
              <w:t xml:space="preserve"> </w:t>
            </w:r>
            <w:r w:rsidRPr="007A44DC">
              <w:rPr>
                <w:rFonts w:ascii="Arial" w:hAnsi="Arial" w:cs="Arial" w:hint="eastAsia"/>
                <w:spacing w:val="0"/>
                <w:sz w:val="18"/>
                <w:szCs w:val="20"/>
                <w:lang w:val="fr-FR"/>
              </w:rPr>
              <w:t>耐克男女鞋</w:t>
            </w:r>
            <w:r w:rsidRPr="007A44DC">
              <w:rPr>
                <w:rFonts w:ascii="Arial" w:hAnsi="Arial" w:cs="Arial" w:hint="eastAsia"/>
                <w:spacing w:val="0"/>
                <w:sz w:val="18"/>
                <w:szCs w:val="20"/>
                <w:lang w:val="fr-FR"/>
              </w:rPr>
              <w:t xml:space="preserve"> 386201 </w:t>
            </w:r>
            <w:r w:rsidRPr="007A44DC">
              <w:rPr>
                <w:rFonts w:ascii="Arial" w:hAnsi="Arial" w:cs="Arial" w:hint="eastAsia"/>
                <w:spacing w:val="0"/>
                <w:sz w:val="18"/>
                <w:szCs w:val="20"/>
                <w:lang w:val="fr-FR"/>
              </w:rPr>
              <w:t>白红</w:t>
            </w:r>
            <w:r w:rsidRPr="007A44DC">
              <w:rPr>
                <w:rFonts w:ascii="Arial" w:hAnsi="Arial" w:cs="Arial" w:hint="eastAsia"/>
                <w:spacing w:val="0"/>
                <w:sz w:val="18"/>
                <w:szCs w:val="20"/>
                <w:lang w:val="fr-FR"/>
              </w:rPr>
              <w:t>",</w:t>
            </w:r>
          </w:p>
          <w:p w:rsidR="007A44DC" w:rsidRPr="007A44DC" w:rsidRDefault="007A44DC" w:rsidP="007A44DC">
            <w:pPr>
              <w:pStyle w:val="TerminalDisplayinTable"/>
              <w:shd w:val="clear" w:color="auto" w:fill="D9D9D9"/>
              <w:spacing w:line="240" w:lineRule="auto"/>
              <w:ind w:firstLineChars="21" w:firstLine="38"/>
              <w:rPr>
                <w:rFonts w:ascii="Arial" w:hAnsi="Arial" w:cs="Arial"/>
                <w:spacing w:val="0"/>
                <w:sz w:val="18"/>
                <w:szCs w:val="20"/>
                <w:lang w:val="fr-FR"/>
              </w:rPr>
            </w:pPr>
            <w:r w:rsidRPr="007A44DC">
              <w:rPr>
                <w:rFonts w:ascii="Arial" w:hAnsi="Arial" w:cs="Arial"/>
                <w:spacing w:val="0"/>
                <w:sz w:val="18"/>
                <w:szCs w:val="20"/>
                <w:lang w:val="fr-FR"/>
              </w:rPr>
              <w:t xml:space="preserve">    "serialNo": "8683310119214181380166512139",</w:t>
            </w:r>
          </w:p>
          <w:p w:rsidR="007A44DC" w:rsidRPr="007A44DC" w:rsidRDefault="007A44DC" w:rsidP="007A44DC">
            <w:pPr>
              <w:pStyle w:val="TerminalDisplayinTable"/>
              <w:shd w:val="clear" w:color="auto" w:fill="D9D9D9"/>
              <w:spacing w:line="240" w:lineRule="auto"/>
              <w:ind w:firstLineChars="21" w:firstLine="38"/>
              <w:rPr>
                <w:rFonts w:ascii="Arial" w:hAnsi="Arial" w:cs="Arial"/>
                <w:spacing w:val="0"/>
                <w:sz w:val="18"/>
                <w:szCs w:val="20"/>
                <w:lang w:val="fr-FR"/>
              </w:rPr>
            </w:pPr>
            <w:r w:rsidRPr="007A44DC">
              <w:rPr>
                <w:rFonts w:ascii="Arial" w:hAnsi="Arial" w:cs="Arial"/>
                <w:spacing w:val="0"/>
                <w:sz w:val="18"/>
                <w:szCs w:val="20"/>
                <w:lang w:val="fr-FR"/>
              </w:rPr>
              <w:t xml:space="preserve">    "userID": "900086000000010204",</w:t>
            </w:r>
          </w:p>
          <w:p w:rsidR="007A44DC" w:rsidRPr="007A44DC" w:rsidRDefault="007A44DC" w:rsidP="007A44DC">
            <w:pPr>
              <w:pStyle w:val="TerminalDisplayinTable"/>
              <w:shd w:val="clear" w:color="auto" w:fill="D9D9D9"/>
              <w:spacing w:line="240" w:lineRule="auto"/>
              <w:ind w:firstLineChars="21" w:firstLine="38"/>
              <w:rPr>
                <w:rFonts w:ascii="Arial" w:hAnsi="Arial" w:cs="Arial"/>
                <w:spacing w:val="0"/>
                <w:sz w:val="18"/>
                <w:szCs w:val="20"/>
                <w:lang w:val="fr-FR"/>
              </w:rPr>
            </w:pPr>
            <w:r w:rsidRPr="007A44DC">
              <w:rPr>
                <w:rFonts w:ascii="Arial" w:hAnsi="Arial" w:cs="Arial"/>
                <w:spacing w:val="0"/>
                <w:sz w:val="18"/>
                <w:szCs w:val="20"/>
                <w:lang w:val="fr-FR"/>
              </w:rPr>
              <w:t xml:space="preserve">    "time": "1380166512140",</w:t>
            </w:r>
          </w:p>
          <w:p w:rsidR="007A44DC" w:rsidRPr="007A44DC" w:rsidRDefault="007A44DC" w:rsidP="007A44DC">
            <w:pPr>
              <w:pStyle w:val="TerminalDisplayinTable"/>
              <w:shd w:val="clear" w:color="auto" w:fill="D9D9D9"/>
              <w:spacing w:line="240" w:lineRule="auto"/>
              <w:ind w:firstLineChars="21" w:firstLine="38"/>
              <w:rPr>
                <w:rFonts w:ascii="Arial" w:hAnsi="Arial" w:cs="Arial"/>
                <w:spacing w:val="0"/>
                <w:sz w:val="18"/>
                <w:szCs w:val="20"/>
                <w:lang w:val="fr-FR"/>
              </w:rPr>
            </w:pPr>
            <w:r w:rsidRPr="007A44DC">
              <w:rPr>
                <w:rFonts w:ascii="Arial" w:hAnsi="Arial" w:cs="Arial"/>
                <w:spacing w:val="0"/>
                <w:sz w:val="18"/>
                <w:szCs w:val="20"/>
                <w:lang w:val="fr-FR"/>
              </w:rPr>
              <w:t xml:space="preserve">    "smsCode": "3578",</w:t>
            </w:r>
          </w:p>
          <w:p w:rsidR="007A44DC" w:rsidRPr="007A44DC" w:rsidRDefault="007A44DC" w:rsidP="007A44DC">
            <w:pPr>
              <w:pStyle w:val="TerminalDisplayinTable"/>
              <w:shd w:val="clear" w:color="auto" w:fill="D9D9D9"/>
              <w:spacing w:line="240" w:lineRule="auto"/>
              <w:ind w:firstLineChars="21" w:firstLine="38"/>
              <w:rPr>
                <w:rFonts w:ascii="Arial" w:hAnsi="Arial" w:cs="Arial"/>
                <w:spacing w:val="0"/>
                <w:sz w:val="18"/>
                <w:szCs w:val="20"/>
                <w:lang w:val="fr-FR"/>
              </w:rPr>
            </w:pPr>
            <w:r w:rsidRPr="007A44DC">
              <w:rPr>
                <w:rFonts w:ascii="Arial" w:hAnsi="Arial" w:cs="Arial"/>
                <w:spacing w:val="0"/>
                <w:sz w:val="18"/>
                <w:szCs w:val="20"/>
                <w:lang w:val="fr-FR"/>
              </w:rPr>
              <w:t xml:space="preserve">    "deviceType": "HUAWEI U9508",</w:t>
            </w:r>
          </w:p>
          <w:p w:rsidR="007A44DC" w:rsidRPr="007A44DC" w:rsidRDefault="007A44DC" w:rsidP="007A44DC">
            <w:pPr>
              <w:pStyle w:val="TerminalDisplayinTable"/>
              <w:shd w:val="clear" w:color="auto" w:fill="D9D9D9"/>
              <w:spacing w:line="240" w:lineRule="auto"/>
              <w:ind w:firstLineChars="21" w:firstLine="38"/>
              <w:rPr>
                <w:rFonts w:ascii="Arial" w:hAnsi="Arial" w:cs="Arial"/>
                <w:spacing w:val="0"/>
                <w:sz w:val="18"/>
                <w:szCs w:val="20"/>
                <w:lang w:val="fr-FR"/>
              </w:rPr>
            </w:pPr>
            <w:r w:rsidRPr="007A44DC">
              <w:rPr>
                <w:rFonts w:ascii="Arial" w:hAnsi="Arial" w:cs="Arial"/>
                <w:spacing w:val="0"/>
                <w:sz w:val="18"/>
                <w:szCs w:val="20"/>
                <w:lang w:val="fr-FR"/>
              </w:rPr>
              <w:t xml:space="preserve">    "payType": "4",</w:t>
            </w:r>
          </w:p>
          <w:p w:rsidR="007A44DC" w:rsidRPr="007A44DC" w:rsidRDefault="007A44DC" w:rsidP="007A44DC">
            <w:pPr>
              <w:pStyle w:val="TerminalDisplayinTable"/>
              <w:shd w:val="clear" w:color="auto" w:fill="D9D9D9"/>
              <w:spacing w:line="240" w:lineRule="auto"/>
              <w:ind w:firstLineChars="21" w:firstLine="38"/>
              <w:rPr>
                <w:rFonts w:ascii="Arial" w:hAnsi="Arial" w:cs="Arial"/>
                <w:spacing w:val="0"/>
                <w:sz w:val="18"/>
                <w:szCs w:val="20"/>
                <w:lang w:val="fr-FR"/>
              </w:rPr>
            </w:pPr>
            <w:r w:rsidRPr="007A44DC">
              <w:rPr>
                <w:rFonts w:ascii="Arial" w:hAnsi="Arial" w:cs="Arial"/>
                <w:spacing w:val="0"/>
                <w:sz w:val="18"/>
                <w:szCs w:val="20"/>
                <w:lang w:val="fr-FR"/>
              </w:rPr>
              <w:t xml:space="preserve">    "crediCardInfo": "NShqfqGgNbNkL9G7jU6pimYvH78EHT8dP9pWzr3UlUkmYcsLCBxuBMi5ep4yKfWN",</w:t>
            </w:r>
          </w:p>
          <w:p w:rsidR="007A44DC" w:rsidRPr="007A44DC" w:rsidRDefault="007A44DC" w:rsidP="007A44DC">
            <w:pPr>
              <w:pStyle w:val="TerminalDisplayinTable"/>
              <w:shd w:val="clear" w:color="auto" w:fill="D9D9D9"/>
              <w:spacing w:line="240" w:lineRule="auto"/>
              <w:ind w:firstLineChars="21" w:firstLine="38"/>
              <w:rPr>
                <w:rFonts w:ascii="Arial" w:hAnsi="Arial" w:cs="Arial"/>
                <w:spacing w:val="0"/>
                <w:sz w:val="18"/>
                <w:szCs w:val="20"/>
                <w:lang w:val="fr-FR"/>
              </w:rPr>
            </w:pPr>
            <w:r w:rsidRPr="007A44DC">
              <w:rPr>
                <w:rFonts w:ascii="Arial" w:hAnsi="Arial" w:cs="Arial" w:hint="eastAsia"/>
                <w:spacing w:val="0"/>
                <w:sz w:val="18"/>
                <w:szCs w:val="20"/>
                <w:lang w:val="fr-FR"/>
              </w:rPr>
              <w:t xml:space="preserve">    "productName": "</w:t>
            </w:r>
            <w:r w:rsidRPr="007A44DC">
              <w:rPr>
                <w:rFonts w:ascii="Arial" w:hAnsi="Arial" w:cs="Arial" w:hint="eastAsia"/>
                <w:spacing w:val="0"/>
                <w:sz w:val="18"/>
                <w:szCs w:val="20"/>
                <w:lang w:val="fr-FR"/>
              </w:rPr>
              <w:t>一二三四五六七八九十一二三四五六</w:t>
            </w:r>
            <w:r w:rsidRPr="007A44DC">
              <w:rPr>
                <w:rFonts w:ascii="Arial" w:hAnsi="Arial" w:cs="Arial" w:hint="eastAsia"/>
                <w:spacing w:val="0"/>
                <w:sz w:val="18"/>
                <w:szCs w:val="20"/>
                <w:lang w:val="fr-FR"/>
              </w:rPr>
              <w:t>"</w:t>
            </w:r>
          </w:p>
          <w:p w:rsidR="00422614" w:rsidRDefault="007A44DC">
            <w:pPr>
              <w:pStyle w:val="TerminalDisplayinTable"/>
              <w:shd w:val="clear" w:color="auto" w:fill="D9D9D9"/>
              <w:spacing w:line="240" w:lineRule="auto"/>
              <w:ind w:firstLineChars="21" w:firstLine="38"/>
              <w:rPr>
                <w:rFonts w:ascii="Arial" w:hAnsi="Arial" w:cs="Arial"/>
                <w:spacing w:val="0"/>
                <w:sz w:val="18"/>
                <w:szCs w:val="20"/>
                <w:lang w:val="fr-FR"/>
              </w:rPr>
            </w:pPr>
            <w:r w:rsidRPr="007A44DC">
              <w:rPr>
                <w:rFonts w:ascii="Arial" w:hAnsi="Arial" w:cs="Arial"/>
                <w:spacing w:val="0"/>
                <w:sz w:val="18"/>
                <w:szCs w:val="20"/>
                <w:lang w:val="fr-FR"/>
              </w:rPr>
              <w:t>}</w:t>
            </w:r>
          </w:p>
        </w:tc>
      </w:tr>
      <w:tr w:rsidR="006A4DD6" w:rsidRPr="001C6E22" w:rsidTr="00340FC2">
        <w:trPr>
          <w:cantSplit/>
          <w:trHeight w:val="281"/>
        </w:trPr>
        <w:tc>
          <w:tcPr>
            <w:tcW w:w="1701" w:type="dxa"/>
          </w:tcPr>
          <w:p w:rsidR="006A4DD6" w:rsidRPr="002B69A5" w:rsidRDefault="006A4DD6" w:rsidP="00340FC2">
            <w:pPr>
              <w:pStyle w:val="TableText"/>
              <w:rPr>
                <w:lang w:val="fr-FR"/>
              </w:rPr>
            </w:pPr>
            <w:r w:rsidRPr="002B69A5">
              <w:rPr>
                <w:lang w:val="fr-FR"/>
              </w:rPr>
              <w:t>HTT</w:t>
            </w:r>
            <w:r>
              <w:rPr>
                <w:rFonts w:hint="eastAsia"/>
                <w:lang w:val="fr-FR"/>
              </w:rPr>
              <w:t>P</w:t>
            </w:r>
            <w:r w:rsidRPr="002B69A5">
              <w:rPr>
                <w:lang w:val="fr-FR"/>
              </w:rPr>
              <w:t xml:space="preserve"> Response</w:t>
            </w:r>
          </w:p>
        </w:tc>
        <w:tc>
          <w:tcPr>
            <w:tcW w:w="6379" w:type="dxa"/>
          </w:tcPr>
          <w:p w:rsidR="007A44DC" w:rsidRPr="007A44DC" w:rsidRDefault="007A44DC" w:rsidP="007A44DC">
            <w:pPr>
              <w:pStyle w:val="TerminalDisplayinTable"/>
              <w:shd w:val="clear" w:color="auto" w:fill="D9D9D9"/>
              <w:spacing w:line="240" w:lineRule="auto"/>
              <w:rPr>
                <w:rFonts w:ascii="Arial" w:hAnsi="Arial" w:cs="Arial"/>
                <w:spacing w:val="0"/>
                <w:sz w:val="18"/>
                <w:szCs w:val="20"/>
                <w:lang w:val="fr-FR"/>
              </w:rPr>
            </w:pPr>
            <w:r w:rsidRPr="007A44DC">
              <w:rPr>
                <w:rFonts w:ascii="Arial" w:hAnsi="Arial" w:cs="Arial"/>
                <w:spacing w:val="0"/>
                <w:sz w:val="18"/>
                <w:szCs w:val="20"/>
                <w:lang w:val="fr-FR"/>
              </w:rPr>
              <w:t>{</w:t>
            </w:r>
          </w:p>
          <w:p w:rsidR="007A44DC" w:rsidRPr="007A44DC" w:rsidRDefault="007A44DC" w:rsidP="007A44DC">
            <w:pPr>
              <w:pStyle w:val="TerminalDisplayinTable"/>
              <w:shd w:val="clear" w:color="auto" w:fill="D9D9D9"/>
              <w:spacing w:line="240" w:lineRule="auto"/>
              <w:rPr>
                <w:rFonts w:ascii="Arial" w:hAnsi="Arial" w:cs="Arial"/>
                <w:spacing w:val="0"/>
                <w:sz w:val="18"/>
                <w:szCs w:val="20"/>
                <w:lang w:val="fr-FR"/>
              </w:rPr>
            </w:pPr>
            <w:r w:rsidRPr="007A44DC">
              <w:rPr>
                <w:rFonts w:ascii="Arial" w:hAnsi="Arial" w:cs="Arial"/>
                <w:spacing w:val="0"/>
                <w:sz w:val="18"/>
                <w:szCs w:val="20"/>
                <w:lang w:val="fr-FR"/>
              </w:rPr>
              <w:t xml:space="preserve">    "orderID": "Y20130926113415190BEAEA2",</w:t>
            </w:r>
          </w:p>
          <w:p w:rsidR="007A44DC" w:rsidRPr="007A44DC" w:rsidRDefault="007A44DC" w:rsidP="007A44DC">
            <w:pPr>
              <w:pStyle w:val="TerminalDisplayinTable"/>
              <w:shd w:val="clear" w:color="auto" w:fill="D9D9D9"/>
              <w:spacing w:line="240" w:lineRule="auto"/>
              <w:rPr>
                <w:rFonts w:ascii="Arial" w:hAnsi="Arial" w:cs="Arial"/>
                <w:spacing w:val="0"/>
                <w:sz w:val="18"/>
                <w:szCs w:val="20"/>
                <w:lang w:val="fr-FR"/>
              </w:rPr>
            </w:pPr>
            <w:r w:rsidRPr="007A44DC">
              <w:rPr>
                <w:rFonts w:ascii="Arial" w:hAnsi="Arial" w:cs="Arial"/>
                <w:spacing w:val="0"/>
                <w:sz w:val="18"/>
                <w:szCs w:val="20"/>
                <w:lang w:val="fr-FR"/>
              </w:rPr>
              <w:t xml:space="preserve">    "returnCode": "0",</w:t>
            </w:r>
          </w:p>
          <w:p w:rsidR="007A44DC" w:rsidRPr="007A44DC" w:rsidRDefault="007A44DC" w:rsidP="007A44DC">
            <w:pPr>
              <w:pStyle w:val="TerminalDisplayinTable"/>
              <w:shd w:val="clear" w:color="auto" w:fill="D9D9D9"/>
              <w:spacing w:line="240" w:lineRule="auto"/>
              <w:rPr>
                <w:rFonts w:ascii="Arial" w:hAnsi="Arial" w:cs="Arial"/>
                <w:spacing w:val="0"/>
                <w:sz w:val="18"/>
                <w:szCs w:val="20"/>
                <w:lang w:val="fr-FR"/>
              </w:rPr>
            </w:pPr>
            <w:r w:rsidRPr="007A44DC">
              <w:rPr>
                <w:rFonts w:ascii="Arial" w:hAnsi="Arial" w:cs="Arial"/>
                <w:spacing w:val="0"/>
                <w:sz w:val="18"/>
                <w:szCs w:val="20"/>
                <w:lang w:val="fr-FR"/>
              </w:rPr>
              <w:t xml:space="preserve">    "returnDesc": "The Pay Request is accepted!"</w:t>
            </w:r>
          </w:p>
          <w:p w:rsidR="006A4DD6" w:rsidRPr="00AA725F" w:rsidRDefault="007A44DC" w:rsidP="001A2F84">
            <w:pPr>
              <w:pStyle w:val="TerminalDisplayinTable"/>
              <w:shd w:val="clear" w:color="auto" w:fill="D9D9D9"/>
              <w:spacing w:line="240" w:lineRule="auto"/>
              <w:rPr>
                <w:rFonts w:ascii="Arial" w:hAnsi="Arial" w:cs="Arial"/>
                <w:spacing w:val="0"/>
                <w:sz w:val="20"/>
                <w:szCs w:val="20"/>
                <w:lang w:val="fr-FR"/>
              </w:rPr>
            </w:pPr>
            <w:r w:rsidRPr="007A44DC">
              <w:rPr>
                <w:rFonts w:ascii="Arial" w:hAnsi="Arial" w:cs="Arial"/>
                <w:spacing w:val="0"/>
                <w:sz w:val="18"/>
                <w:szCs w:val="20"/>
                <w:lang w:val="fr-FR"/>
              </w:rPr>
              <w:t>}</w:t>
            </w:r>
          </w:p>
        </w:tc>
      </w:tr>
    </w:tbl>
    <w:p w:rsidR="006A4DD6" w:rsidRDefault="006A4DD6" w:rsidP="006A4DD6">
      <w:pPr>
        <w:spacing w:line="312" w:lineRule="exact"/>
        <w:ind w:right="-20"/>
      </w:pPr>
    </w:p>
    <w:p w:rsidR="00933362" w:rsidRDefault="00933362">
      <w:pPr>
        <w:spacing w:line="240" w:lineRule="auto"/>
      </w:pPr>
    </w:p>
    <w:p w:rsidR="00DA552D" w:rsidRPr="00016DEA" w:rsidRDefault="00DA552D" w:rsidP="00DA552D">
      <w:pPr>
        <w:pStyle w:val="2"/>
      </w:pPr>
      <w:r>
        <w:rPr>
          <w:rFonts w:hint="eastAsia"/>
        </w:rPr>
        <w:t>支付结果查询</w:t>
      </w:r>
    </w:p>
    <w:p w:rsidR="00DA552D" w:rsidRPr="005B2811" w:rsidRDefault="00DA552D" w:rsidP="00DA552D">
      <w:pPr>
        <w:ind w:firstLineChars="150" w:firstLine="315"/>
        <w:rPr>
          <w:lang w:val="fr-FR"/>
        </w:rPr>
      </w:pPr>
      <w:r w:rsidRPr="00665A25">
        <w:rPr>
          <w:rFonts w:hint="eastAsia"/>
        </w:rPr>
        <w:t>方法名称</w:t>
      </w:r>
      <w:r w:rsidRPr="005B2811">
        <w:rPr>
          <w:rFonts w:hint="eastAsia"/>
          <w:lang w:val="fr-FR"/>
        </w:rPr>
        <w:t>：</w:t>
      </w:r>
      <w:r w:rsidRPr="005B2811">
        <w:rPr>
          <w:rFonts w:hint="eastAsia"/>
          <w:lang w:val="fr-FR"/>
        </w:rPr>
        <w:t>/</w:t>
      </w:r>
      <w:r>
        <w:rPr>
          <w:rFonts w:hint="eastAsia"/>
          <w:lang w:val="fr-FR"/>
        </w:rPr>
        <w:t>client/auth/queryOrder</w:t>
      </w:r>
      <w:r>
        <w:rPr>
          <w:rFonts w:hint="eastAsia"/>
        </w:rPr>
        <w:t>.action</w:t>
      </w:r>
    </w:p>
    <w:p w:rsidR="00DA552D" w:rsidRPr="005B2811" w:rsidRDefault="00DA552D" w:rsidP="00DA552D">
      <w:pPr>
        <w:ind w:firstLineChars="150" w:firstLine="315"/>
        <w:rPr>
          <w:lang w:val="fr-FR"/>
        </w:rPr>
      </w:pPr>
      <w:r>
        <w:rPr>
          <w:rFonts w:hint="eastAsia"/>
        </w:rPr>
        <w:t>方法描述</w:t>
      </w:r>
      <w:r w:rsidRPr="005B2811">
        <w:rPr>
          <w:rFonts w:hint="eastAsia"/>
          <w:lang w:val="fr-FR"/>
        </w:rPr>
        <w:t>：</w:t>
      </w:r>
      <w:r>
        <w:rPr>
          <w:rFonts w:hint="eastAsia"/>
          <w:lang w:val="fr-FR"/>
        </w:rPr>
        <w:t>sdk</w:t>
      </w:r>
      <w:r>
        <w:rPr>
          <w:rFonts w:hint="eastAsia"/>
          <w:lang w:val="fr-FR"/>
        </w:rPr>
        <w:t>在调用</w:t>
      </w:r>
      <w:r>
        <w:rPr>
          <w:rFonts w:hint="eastAsia"/>
          <w:lang w:val="fr-FR"/>
        </w:rPr>
        <w:t>pay</w:t>
      </w:r>
      <w:r>
        <w:rPr>
          <w:rFonts w:hint="eastAsia"/>
          <w:lang w:val="fr-FR"/>
        </w:rPr>
        <w:t>方法后，通过商户订单号查询支付结果，是一种异步提供支付结果的方式。</w:t>
      </w:r>
    </w:p>
    <w:p w:rsidR="00DA552D" w:rsidRPr="005B2811" w:rsidRDefault="00DA552D" w:rsidP="00DA552D">
      <w:pPr>
        <w:ind w:firstLineChars="150" w:firstLine="315"/>
        <w:rPr>
          <w:lang w:val="fr-FR"/>
        </w:rPr>
      </w:pPr>
      <w:r w:rsidRPr="005B2811">
        <w:rPr>
          <w:rFonts w:hint="eastAsia"/>
          <w:lang w:val="fr-FR"/>
        </w:rPr>
        <w:t>HTTP</w:t>
      </w:r>
      <w:r>
        <w:rPr>
          <w:rFonts w:hint="eastAsia"/>
          <w:lang w:val="fr-FR"/>
        </w:rPr>
        <w:t>S</w:t>
      </w:r>
      <w:r>
        <w:rPr>
          <w:rFonts w:hint="eastAsia"/>
        </w:rPr>
        <w:t>请求方式</w:t>
      </w:r>
      <w:r w:rsidRPr="005B2811">
        <w:rPr>
          <w:rFonts w:hint="eastAsia"/>
          <w:lang w:val="fr-FR"/>
        </w:rPr>
        <w:t>：</w:t>
      </w:r>
      <w:r w:rsidRPr="005B2811">
        <w:rPr>
          <w:rFonts w:hint="eastAsia"/>
          <w:lang w:val="fr-FR"/>
        </w:rPr>
        <w:t xml:space="preserve"> POST</w:t>
      </w:r>
    </w:p>
    <w:p w:rsidR="00DA552D" w:rsidRPr="005B2811" w:rsidRDefault="00DA552D" w:rsidP="00DA552D">
      <w:pPr>
        <w:ind w:firstLineChars="150" w:firstLine="316"/>
        <w:rPr>
          <w:b/>
          <w:lang w:val="fr-FR"/>
        </w:rPr>
      </w:pPr>
      <w:r w:rsidRPr="00990213">
        <w:rPr>
          <w:rFonts w:hint="eastAsia"/>
          <w:b/>
        </w:rPr>
        <w:lastRenderedPageBreak/>
        <w:t>请求接口参数描述</w:t>
      </w:r>
      <w:r w:rsidRPr="005B2811">
        <w:rPr>
          <w:rFonts w:hint="eastAsia"/>
          <w:b/>
          <w:lang w:val="fr-FR"/>
        </w:rPr>
        <w:t>：</w:t>
      </w:r>
    </w:p>
    <w:tbl>
      <w:tblPr>
        <w:tblW w:w="8248" w:type="dxa"/>
        <w:tblInd w:w="121" w:type="dxa"/>
        <w:tblLayout w:type="fixed"/>
        <w:tblCellMar>
          <w:left w:w="0" w:type="dxa"/>
          <w:right w:w="0" w:type="dxa"/>
        </w:tblCellMar>
        <w:tblLook w:val="0000"/>
      </w:tblPr>
      <w:tblGrid>
        <w:gridCol w:w="1585"/>
        <w:gridCol w:w="1134"/>
        <w:gridCol w:w="4820"/>
        <w:gridCol w:w="709"/>
      </w:tblGrid>
      <w:tr w:rsidR="00DA552D" w:rsidRPr="00270E48" w:rsidTr="00C21E5F">
        <w:trPr>
          <w:trHeight w:hRule="exact" w:val="370"/>
        </w:trPr>
        <w:tc>
          <w:tcPr>
            <w:tcW w:w="1585" w:type="dxa"/>
            <w:tcBorders>
              <w:top w:val="single" w:sz="4" w:space="0" w:color="000000"/>
              <w:left w:val="single" w:sz="4" w:space="0" w:color="000000"/>
              <w:bottom w:val="single" w:sz="4" w:space="0" w:color="000000"/>
              <w:right w:val="single" w:sz="4" w:space="0" w:color="000000"/>
            </w:tcBorders>
            <w:shd w:val="clear" w:color="auto" w:fill="DFDFDF"/>
          </w:tcPr>
          <w:p w:rsidR="00DA552D" w:rsidRPr="005B2811" w:rsidRDefault="00DA552D" w:rsidP="00C21E5F">
            <w:pPr>
              <w:spacing w:line="307" w:lineRule="exact"/>
              <w:ind w:left="102" w:right="-20"/>
              <w:rPr>
                <w:sz w:val="24"/>
                <w:szCs w:val="24"/>
                <w:lang w:val="fr-FR"/>
              </w:rPr>
            </w:pPr>
            <w:r>
              <w:rPr>
                <w:rFonts w:ascii="微软雅黑" w:eastAsia="微软雅黑" w:cs="微软雅黑" w:hint="eastAsia"/>
                <w:b/>
                <w:bCs/>
                <w:spacing w:val="12"/>
                <w:position w:val="-1"/>
              </w:rPr>
              <w:t>参数名称</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DA552D" w:rsidRPr="00270E48" w:rsidRDefault="00DA552D" w:rsidP="00C21E5F">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DA552D" w:rsidRPr="00270E48" w:rsidRDefault="00DA552D" w:rsidP="00C21E5F">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DA552D" w:rsidRPr="00270E48" w:rsidRDefault="00DA552D" w:rsidP="00C21E5F">
            <w:pPr>
              <w:spacing w:line="307" w:lineRule="exact"/>
              <w:ind w:left="102" w:right="-20"/>
              <w:rPr>
                <w:sz w:val="24"/>
                <w:szCs w:val="24"/>
              </w:rPr>
            </w:pPr>
            <w:r>
              <w:rPr>
                <w:rFonts w:ascii="微软雅黑" w:eastAsia="微软雅黑" w:cs="微软雅黑" w:hint="eastAsia"/>
                <w:b/>
                <w:bCs/>
                <w:spacing w:val="12"/>
                <w:position w:val="-1"/>
              </w:rPr>
              <w:t>可选</w:t>
            </w:r>
          </w:p>
        </w:tc>
      </w:tr>
      <w:tr w:rsidR="00DA552D" w:rsidRPr="00270E48" w:rsidTr="00C21E5F">
        <w:trPr>
          <w:trHeight w:val="20"/>
        </w:trPr>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DA552D" w:rsidRPr="002A2E10" w:rsidRDefault="00DA552D" w:rsidP="00C21E5F">
            <w:pPr>
              <w:ind w:right="-20"/>
              <w:jc w:val="both"/>
            </w:pPr>
            <w:r>
              <w:rPr>
                <w:rFonts w:hint="eastAsia"/>
                <w:color w:val="000000" w:themeColor="text1"/>
              </w:rPr>
              <w:t>userID</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DA552D" w:rsidRPr="00286EBC" w:rsidRDefault="00DA552D" w:rsidP="00C21E5F">
            <w:pPr>
              <w:spacing w:line="307" w:lineRule="exact"/>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DA552D" w:rsidRDefault="00DA552D" w:rsidP="00C21E5F">
            <w:pPr>
              <w:spacing w:line="312" w:lineRule="exact"/>
              <w:ind w:right="-20"/>
              <w:jc w:val="both"/>
            </w:pPr>
            <w:r>
              <w:rPr>
                <w:rFonts w:hint="eastAsia"/>
              </w:rPr>
              <w:t>商户</w:t>
            </w:r>
            <w:r>
              <w:rPr>
                <w:rFonts w:hint="eastAsia"/>
              </w:rPr>
              <w:t>ID</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DA552D" w:rsidRPr="00775C76" w:rsidRDefault="00DA552D" w:rsidP="00C21E5F">
            <w:pPr>
              <w:spacing w:line="307" w:lineRule="exact"/>
              <w:ind w:right="-20"/>
              <w:jc w:val="both"/>
            </w:pPr>
            <w:r>
              <w:rPr>
                <w:rFonts w:hint="eastAsia"/>
                <w:color w:val="000000" w:themeColor="text1"/>
              </w:rPr>
              <w:t>M</w:t>
            </w:r>
          </w:p>
        </w:tc>
      </w:tr>
      <w:tr w:rsidR="00DA552D" w:rsidRPr="00270E48" w:rsidTr="00C21E5F">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DA552D" w:rsidRDefault="00DA552D" w:rsidP="00C21E5F">
            <w:pPr>
              <w:ind w:right="-20"/>
              <w:jc w:val="both"/>
            </w:pPr>
            <w:r>
              <w:rPr>
                <w:rFonts w:hint="eastAsia"/>
              </w:rPr>
              <w:t>requestId</w:t>
            </w:r>
          </w:p>
        </w:tc>
        <w:tc>
          <w:tcPr>
            <w:tcW w:w="1134" w:type="dxa"/>
            <w:tcBorders>
              <w:top w:val="single" w:sz="4" w:space="0" w:color="000000"/>
              <w:left w:val="single" w:sz="4" w:space="0" w:color="000000"/>
              <w:bottom w:val="single" w:sz="4" w:space="0" w:color="000000"/>
              <w:right w:val="single" w:sz="4" w:space="0" w:color="000000"/>
            </w:tcBorders>
            <w:vAlign w:val="center"/>
          </w:tcPr>
          <w:p w:rsidR="00DA552D" w:rsidRDefault="00DA552D" w:rsidP="00C21E5F">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DA552D" w:rsidRDefault="00DA552D" w:rsidP="00193AF7">
            <w:pPr>
              <w:spacing w:line="312" w:lineRule="exact"/>
              <w:ind w:right="-20"/>
              <w:jc w:val="both"/>
            </w:pPr>
            <w:r>
              <w:rPr>
                <w:rFonts w:hint="eastAsia"/>
              </w:rPr>
              <w:t>商户订单号</w:t>
            </w:r>
          </w:p>
        </w:tc>
        <w:tc>
          <w:tcPr>
            <w:tcW w:w="709" w:type="dxa"/>
            <w:tcBorders>
              <w:top w:val="single" w:sz="4" w:space="0" w:color="000000"/>
              <w:left w:val="single" w:sz="4" w:space="0" w:color="000000"/>
              <w:bottom w:val="single" w:sz="4" w:space="0" w:color="000000"/>
              <w:right w:val="single" w:sz="4" w:space="0" w:color="000000"/>
            </w:tcBorders>
            <w:vAlign w:val="center"/>
          </w:tcPr>
          <w:p w:rsidR="00DA552D" w:rsidRDefault="00B01FE2" w:rsidP="00C21E5F">
            <w:pPr>
              <w:jc w:val="both"/>
            </w:pPr>
            <w:r>
              <w:rPr>
                <w:rFonts w:hint="eastAsia"/>
              </w:rPr>
              <w:t>O</w:t>
            </w:r>
          </w:p>
        </w:tc>
      </w:tr>
      <w:tr w:rsidR="007C1336" w:rsidRPr="00270E48" w:rsidTr="00C21E5F">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7C1336" w:rsidRDefault="007C1336" w:rsidP="00C21E5F">
            <w:pPr>
              <w:ind w:right="-20"/>
              <w:jc w:val="both"/>
            </w:pPr>
            <w:r>
              <w:rPr>
                <w:rFonts w:hint="eastAsia"/>
              </w:rPr>
              <w:t>orderNo</w:t>
            </w:r>
          </w:p>
        </w:tc>
        <w:tc>
          <w:tcPr>
            <w:tcW w:w="1134" w:type="dxa"/>
            <w:tcBorders>
              <w:top w:val="single" w:sz="4" w:space="0" w:color="000000"/>
              <w:left w:val="single" w:sz="4" w:space="0" w:color="000000"/>
              <w:bottom w:val="single" w:sz="4" w:space="0" w:color="000000"/>
              <w:right w:val="single" w:sz="4" w:space="0" w:color="000000"/>
            </w:tcBorders>
            <w:vAlign w:val="center"/>
          </w:tcPr>
          <w:p w:rsidR="007C1336" w:rsidRDefault="007C1336" w:rsidP="00C21E5F">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7C1336" w:rsidRDefault="007C1336" w:rsidP="00193AF7">
            <w:pPr>
              <w:spacing w:line="312" w:lineRule="exact"/>
              <w:ind w:right="-20"/>
              <w:jc w:val="both"/>
            </w:pPr>
            <w:r>
              <w:rPr>
                <w:rFonts w:hint="eastAsia"/>
              </w:rPr>
              <w:t>华为订单号</w:t>
            </w:r>
          </w:p>
          <w:p w:rsidR="00B01FE2" w:rsidRDefault="00B01FE2" w:rsidP="00193AF7">
            <w:pPr>
              <w:spacing w:line="312" w:lineRule="exact"/>
              <w:ind w:right="-20"/>
              <w:jc w:val="both"/>
            </w:pPr>
            <w:r>
              <w:rPr>
                <w:rFonts w:hint="eastAsia"/>
              </w:rPr>
              <w:t>注：仅仅在没有输入</w:t>
            </w:r>
            <w:r>
              <w:rPr>
                <w:rFonts w:hint="eastAsia"/>
              </w:rPr>
              <w:t>requestid</w:t>
            </w:r>
            <w:r>
              <w:rPr>
                <w:rFonts w:hint="eastAsia"/>
              </w:rPr>
              <w:t>情况下考虑。</w:t>
            </w:r>
          </w:p>
          <w:p w:rsidR="003D5C30" w:rsidRDefault="003D5C30" w:rsidP="00193AF7">
            <w:pPr>
              <w:spacing w:line="312" w:lineRule="exact"/>
              <w:ind w:right="-20"/>
              <w:jc w:val="both"/>
            </w:pPr>
            <w:r>
              <w:rPr>
                <w:rFonts w:hint="eastAsia"/>
              </w:rPr>
              <w:t>注：两者必须输入其一</w:t>
            </w:r>
          </w:p>
        </w:tc>
        <w:tc>
          <w:tcPr>
            <w:tcW w:w="709" w:type="dxa"/>
            <w:tcBorders>
              <w:top w:val="single" w:sz="4" w:space="0" w:color="000000"/>
              <w:left w:val="single" w:sz="4" w:space="0" w:color="000000"/>
              <w:bottom w:val="single" w:sz="4" w:space="0" w:color="000000"/>
              <w:right w:val="single" w:sz="4" w:space="0" w:color="000000"/>
            </w:tcBorders>
            <w:vAlign w:val="center"/>
          </w:tcPr>
          <w:p w:rsidR="007C1336" w:rsidRDefault="007C1336" w:rsidP="00C21E5F">
            <w:pPr>
              <w:jc w:val="both"/>
            </w:pPr>
            <w:r>
              <w:rPr>
                <w:rFonts w:hint="eastAsia"/>
              </w:rPr>
              <w:t>O</w:t>
            </w:r>
          </w:p>
        </w:tc>
      </w:tr>
      <w:tr w:rsidR="00965F57" w:rsidRPr="00270E48" w:rsidTr="00C21E5F">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965F57" w:rsidRDefault="00965F57" w:rsidP="00C21E5F">
            <w:pPr>
              <w:ind w:right="-20"/>
              <w:jc w:val="both"/>
            </w:pPr>
            <w:r>
              <w:rPr>
                <w:rFonts w:hint="eastAsia"/>
              </w:rPr>
              <w:t>time</w:t>
            </w:r>
          </w:p>
        </w:tc>
        <w:tc>
          <w:tcPr>
            <w:tcW w:w="1134" w:type="dxa"/>
            <w:tcBorders>
              <w:top w:val="single" w:sz="4" w:space="0" w:color="000000"/>
              <w:left w:val="single" w:sz="4" w:space="0" w:color="000000"/>
              <w:bottom w:val="single" w:sz="4" w:space="0" w:color="000000"/>
              <w:right w:val="single" w:sz="4" w:space="0" w:color="000000"/>
            </w:tcBorders>
            <w:vAlign w:val="center"/>
          </w:tcPr>
          <w:p w:rsidR="00965F57" w:rsidRDefault="00EA4D86" w:rsidP="00C21E5F">
            <w:pPr>
              <w:ind w:right="-20"/>
              <w:jc w:val="both"/>
            </w:pPr>
            <w:r>
              <w:rPr>
                <w:rFonts w:hint="eastAsia"/>
              </w:rPr>
              <w:t>long</w:t>
            </w:r>
          </w:p>
        </w:tc>
        <w:tc>
          <w:tcPr>
            <w:tcW w:w="4820" w:type="dxa"/>
            <w:tcBorders>
              <w:top w:val="single" w:sz="4" w:space="0" w:color="000000"/>
              <w:left w:val="single" w:sz="4" w:space="0" w:color="000000"/>
              <w:bottom w:val="single" w:sz="4" w:space="0" w:color="000000"/>
              <w:right w:val="single" w:sz="4" w:space="0" w:color="000000"/>
            </w:tcBorders>
            <w:vAlign w:val="center"/>
          </w:tcPr>
          <w:p w:rsidR="00965F57" w:rsidRDefault="00965F57" w:rsidP="00193AF7">
            <w:pPr>
              <w:spacing w:line="312" w:lineRule="exact"/>
              <w:ind w:right="-20"/>
              <w:jc w:val="both"/>
            </w:pPr>
            <w:r>
              <w:rPr>
                <w:rFonts w:hint="eastAsia"/>
              </w:rPr>
              <w:t>时间戳</w:t>
            </w:r>
          </w:p>
        </w:tc>
        <w:tc>
          <w:tcPr>
            <w:tcW w:w="709" w:type="dxa"/>
            <w:tcBorders>
              <w:top w:val="single" w:sz="4" w:space="0" w:color="000000"/>
              <w:left w:val="single" w:sz="4" w:space="0" w:color="000000"/>
              <w:bottom w:val="single" w:sz="4" w:space="0" w:color="000000"/>
              <w:right w:val="single" w:sz="4" w:space="0" w:color="000000"/>
            </w:tcBorders>
            <w:vAlign w:val="center"/>
          </w:tcPr>
          <w:p w:rsidR="00965F57" w:rsidRDefault="00965F57" w:rsidP="00C21E5F">
            <w:pPr>
              <w:jc w:val="both"/>
            </w:pPr>
            <w:r>
              <w:rPr>
                <w:rFonts w:hint="eastAsia"/>
              </w:rPr>
              <w:t>M</w:t>
            </w:r>
          </w:p>
        </w:tc>
      </w:tr>
      <w:tr w:rsidR="008F1046" w:rsidRPr="00270E48" w:rsidTr="00C21E5F">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8F1046" w:rsidRDefault="008F1046" w:rsidP="00C21E5F">
            <w:pPr>
              <w:ind w:right="-20"/>
              <w:jc w:val="both"/>
            </w:pPr>
            <w:r>
              <w:rPr>
                <w:rFonts w:hint="eastAsia"/>
                <w:color w:val="000000" w:themeColor="text1"/>
              </w:rPr>
              <w:t>langType</w:t>
            </w:r>
          </w:p>
        </w:tc>
        <w:tc>
          <w:tcPr>
            <w:tcW w:w="1134" w:type="dxa"/>
            <w:tcBorders>
              <w:top w:val="single" w:sz="4" w:space="0" w:color="000000"/>
              <w:left w:val="single" w:sz="4" w:space="0" w:color="000000"/>
              <w:bottom w:val="single" w:sz="4" w:space="0" w:color="000000"/>
              <w:right w:val="single" w:sz="4" w:space="0" w:color="000000"/>
            </w:tcBorders>
            <w:vAlign w:val="center"/>
          </w:tcPr>
          <w:p w:rsidR="008F1046" w:rsidRDefault="008F1046" w:rsidP="00C21E5F">
            <w:pPr>
              <w:ind w:right="-20"/>
              <w:jc w:val="both"/>
            </w:pPr>
            <w:r>
              <w:rPr>
                <w:rFonts w:hint="eastAsia"/>
                <w:color w:val="000000" w:themeColor="text1"/>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8F1046" w:rsidRDefault="008F1046" w:rsidP="004114FA">
            <w:pPr>
              <w:spacing w:line="312" w:lineRule="exact"/>
              <w:ind w:right="-20"/>
              <w:jc w:val="both"/>
              <w:rPr>
                <w:color w:val="000000" w:themeColor="text1"/>
              </w:rPr>
            </w:pPr>
            <w:r>
              <w:rPr>
                <w:rFonts w:hint="eastAsia"/>
                <w:color w:val="000000" w:themeColor="text1"/>
              </w:rPr>
              <w:t>语言种类，</w:t>
            </w:r>
            <w:r>
              <w:rPr>
                <w:rFonts w:hint="eastAsia"/>
                <w:color w:val="000000" w:themeColor="text1"/>
              </w:rPr>
              <w:t>sdk</w:t>
            </w:r>
            <w:r>
              <w:rPr>
                <w:rFonts w:hint="eastAsia"/>
                <w:color w:val="000000" w:themeColor="text1"/>
              </w:rPr>
              <w:t>获取终端上系统语言种类上传，取值统一如下：</w:t>
            </w:r>
          </w:p>
          <w:p w:rsidR="00762D75" w:rsidRPr="00762D75" w:rsidRDefault="00762D75" w:rsidP="00762D75">
            <w:pPr>
              <w:spacing w:line="312" w:lineRule="exact"/>
              <w:ind w:right="-20"/>
              <w:jc w:val="both"/>
              <w:rPr>
                <w:color w:val="000000" w:themeColor="text1"/>
              </w:rPr>
            </w:pPr>
            <w:r w:rsidRPr="00762D75">
              <w:rPr>
                <w:color w:val="000000" w:themeColor="text1"/>
              </w:rPr>
              <w:t>zh_hk</w:t>
            </w:r>
          </w:p>
          <w:p w:rsidR="00762D75" w:rsidRPr="00762D75" w:rsidRDefault="00762D75" w:rsidP="00762D75">
            <w:pPr>
              <w:spacing w:line="312" w:lineRule="exact"/>
              <w:ind w:right="-20"/>
              <w:jc w:val="both"/>
              <w:rPr>
                <w:color w:val="000000" w:themeColor="text1"/>
              </w:rPr>
            </w:pPr>
            <w:r w:rsidRPr="00762D75">
              <w:rPr>
                <w:color w:val="000000" w:themeColor="text1"/>
              </w:rPr>
              <w:t>zh_cn</w:t>
            </w:r>
          </w:p>
          <w:p w:rsidR="00762D75" w:rsidRDefault="00762D75" w:rsidP="00762D75">
            <w:pPr>
              <w:spacing w:line="312" w:lineRule="exact"/>
              <w:ind w:right="-20"/>
              <w:jc w:val="both"/>
              <w:rPr>
                <w:color w:val="000000" w:themeColor="text1"/>
              </w:rPr>
            </w:pPr>
            <w:r w:rsidRPr="00762D75">
              <w:rPr>
                <w:color w:val="000000" w:themeColor="text1"/>
              </w:rPr>
              <w:t>zh_tw</w:t>
            </w:r>
          </w:p>
          <w:p w:rsidR="008F1046" w:rsidRDefault="00762D75" w:rsidP="004114FA">
            <w:pPr>
              <w:spacing w:line="312" w:lineRule="exact"/>
              <w:ind w:right="-20"/>
              <w:jc w:val="both"/>
              <w:rPr>
                <w:color w:val="000000" w:themeColor="text1"/>
              </w:rPr>
            </w:pPr>
            <w:r>
              <w:rPr>
                <w:rFonts w:hint="eastAsia"/>
                <w:color w:val="000000" w:themeColor="text1"/>
              </w:rPr>
              <w:t>其他待定义</w:t>
            </w:r>
          </w:p>
          <w:p w:rsidR="008F1046" w:rsidRDefault="008F1046" w:rsidP="00193AF7">
            <w:pPr>
              <w:spacing w:line="312" w:lineRule="exact"/>
              <w:ind w:right="-20"/>
              <w:jc w:val="both"/>
            </w:pPr>
            <w:r>
              <w:rPr>
                <w:rFonts w:hint="eastAsia"/>
                <w:color w:val="000000" w:themeColor="text1"/>
              </w:rPr>
              <w:t>注：暂时接口逻辑并不处理该字段</w:t>
            </w:r>
          </w:p>
        </w:tc>
        <w:tc>
          <w:tcPr>
            <w:tcW w:w="709" w:type="dxa"/>
            <w:tcBorders>
              <w:top w:val="single" w:sz="4" w:space="0" w:color="000000"/>
              <w:left w:val="single" w:sz="4" w:space="0" w:color="000000"/>
              <w:bottom w:val="single" w:sz="4" w:space="0" w:color="000000"/>
              <w:right w:val="single" w:sz="4" w:space="0" w:color="000000"/>
            </w:tcBorders>
            <w:vAlign w:val="center"/>
          </w:tcPr>
          <w:p w:rsidR="008F1046" w:rsidRDefault="008F1046" w:rsidP="00C21E5F">
            <w:pPr>
              <w:jc w:val="both"/>
            </w:pPr>
            <w:r>
              <w:rPr>
                <w:rFonts w:hint="eastAsia"/>
              </w:rPr>
              <w:t>O</w:t>
            </w:r>
          </w:p>
        </w:tc>
      </w:tr>
      <w:tr w:rsidR="00AB11A1" w:rsidRPr="00270E48" w:rsidTr="00C21E5F">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AB11A1" w:rsidRDefault="00AB11A1" w:rsidP="00C21E5F">
            <w:pPr>
              <w:ind w:right="-20"/>
              <w:jc w:val="both"/>
              <w:rPr>
                <w:color w:val="000000" w:themeColor="text1"/>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AB11A1" w:rsidRDefault="00AB11A1" w:rsidP="00C21E5F">
            <w:pPr>
              <w:ind w:right="-20"/>
              <w:jc w:val="both"/>
              <w:rPr>
                <w:color w:val="000000" w:themeColor="text1"/>
              </w:rPr>
            </w:pPr>
          </w:p>
        </w:tc>
        <w:tc>
          <w:tcPr>
            <w:tcW w:w="4820" w:type="dxa"/>
            <w:tcBorders>
              <w:top w:val="single" w:sz="4" w:space="0" w:color="000000"/>
              <w:left w:val="single" w:sz="4" w:space="0" w:color="000000"/>
              <w:bottom w:val="single" w:sz="4" w:space="0" w:color="000000"/>
              <w:right w:val="single" w:sz="4" w:space="0" w:color="000000"/>
            </w:tcBorders>
            <w:vAlign w:val="center"/>
          </w:tcPr>
          <w:p w:rsidR="00AB11A1" w:rsidRDefault="00AB11A1" w:rsidP="004114FA">
            <w:pPr>
              <w:spacing w:line="312" w:lineRule="exact"/>
              <w:ind w:right="-20"/>
              <w:jc w:val="both"/>
              <w:rPr>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AB11A1" w:rsidRDefault="00AB11A1" w:rsidP="00C21E5F">
            <w:pPr>
              <w:jc w:val="both"/>
            </w:pPr>
          </w:p>
        </w:tc>
      </w:tr>
      <w:tr w:rsidR="00AB11A1" w:rsidRPr="00270E48" w:rsidTr="00C21E5F">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AB11A1" w:rsidRDefault="00AB11A1" w:rsidP="00C21E5F">
            <w:pPr>
              <w:ind w:right="-20"/>
              <w:jc w:val="both"/>
              <w:rPr>
                <w:color w:val="000000" w:themeColor="text1"/>
              </w:rPr>
            </w:pPr>
            <w:r>
              <w:rPr>
                <w:rFonts w:hint="eastAsia"/>
              </w:rPr>
              <w:t>signType</w:t>
            </w:r>
          </w:p>
        </w:tc>
        <w:tc>
          <w:tcPr>
            <w:tcW w:w="1134" w:type="dxa"/>
            <w:tcBorders>
              <w:top w:val="single" w:sz="4" w:space="0" w:color="000000"/>
              <w:left w:val="single" w:sz="4" w:space="0" w:color="000000"/>
              <w:bottom w:val="single" w:sz="4" w:space="0" w:color="000000"/>
              <w:right w:val="single" w:sz="4" w:space="0" w:color="000000"/>
            </w:tcBorders>
            <w:vAlign w:val="center"/>
          </w:tcPr>
          <w:p w:rsidR="00AB11A1" w:rsidRDefault="00AB11A1" w:rsidP="00C21E5F">
            <w:pPr>
              <w:ind w:right="-20"/>
              <w:jc w:val="both"/>
              <w:rPr>
                <w:color w:val="000000" w:themeColor="text1"/>
              </w:rPr>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AB11A1" w:rsidRDefault="00AB11A1" w:rsidP="002B7B87">
            <w:pPr>
              <w:spacing w:line="312" w:lineRule="exact"/>
              <w:ind w:right="-20"/>
              <w:jc w:val="both"/>
            </w:pPr>
            <w:r>
              <w:rPr>
                <w:rFonts w:hint="eastAsia"/>
              </w:rPr>
              <w:t>签名类型，不参与签名，非法值按缺省值处理：</w:t>
            </w:r>
          </w:p>
          <w:p w:rsidR="00AB11A1" w:rsidRDefault="00AB11A1" w:rsidP="002B7B87">
            <w:pPr>
              <w:spacing w:line="312" w:lineRule="exact"/>
              <w:ind w:right="-20"/>
              <w:jc w:val="both"/>
            </w:pPr>
            <w:r>
              <w:rPr>
                <w:rFonts w:hint="eastAsia"/>
              </w:rPr>
              <w:t>RSA</w:t>
            </w:r>
            <w:r>
              <w:rPr>
                <w:rFonts w:hint="eastAsia"/>
              </w:rPr>
              <w:t>：</w:t>
            </w:r>
            <w:r>
              <w:rPr>
                <w:rFonts w:hint="eastAsia"/>
              </w:rPr>
              <w:t>rsa</w:t>
            </w:r>
            <w:r>
              <w:rPr>
                <w:rFonts w:hint="eastAsia"/>
              </w:rPr>
              <w:t>签名，算法为</w:t>
            </w:r>
            <w:r w:rsidRPr="000B1D35">
              <w:t>SHA1WithRSA</w:t>
            </w:r>
            <w:r>
              <w:rPr>
                <w:rFonts w:hint="eastAsia"/>
              </w:rPr>
              <w:t>（缺省）</w:t>
            </w:r>
          </w:p>
          <w:p w:rsidR="00AB11A1" w:rsidRDefault="00AB11A1" w:rsidP="004114FA">
            <w:pPr>
              <w:spacing w:line="312" w:lineRule="exact"/>
              <w:ind w:right="-20"/>
              <w:jc w:val="both"/>
              <w:rPr>
                <w:color w:val="000000" w:themeColor="text1"/>
              </w:rPr>
            </w:pPr>
            <w:r>
              <w:rPr>
                <w:rFonts w:hint="eastAsia"/>
              </w:rPr>
              <w:t>RSA256</w:t>
            </w:r>
            <w:r>
              <w:rPr>
                <w:rFonts w:hint="eastAsia"/>
              </w:rPr>
              <w:t>：</w:t>
            </w:r>
            <w:r>
              <w:rPr>
                <w:rFonts w:hint="eastAsia"/>
              </w:rPr>
              <w:t>rsa</w:t>
            </w:r>
            <w:r>
              <w:rPr>
                <w:rFonts w:hint="eastAsia"/>
              </w:rPr>
              <w:t>签名，算法为</w:t>
            </w:r>
            <w:r w:rsidRPr="000B1D35">
              <w:t>SHA256WithRSA</w:t>
            </w:r>
          </w:p>
        </w:tc>
        <w:tc>
          <w:tcPr>
            <w:tcW w:w="709" w:type="dxa"/>
            <w:tcBorders>
              <w:top w:val="single" w:sz="4" w:space="0" w:color="000000"/>
              <w:left w:val="single" w:sz="4" w:space="0" w:color="000000"/>
              <w:bottom w:val="single" w:sz="4" w:space="0" w:color="000000"/>
              <w:right w:val="single" w:sz="4" w:space="0" w:color="000000"/>
            </w:tcBorders>
            <w:vAlign w:val="center"/>
          </w:tcPr>
          <w:p w:rsidR="00AB11A1" w:rsidRDefault="00AB11A1" w:rsidP="00C21E5F">
            <w:pPr>
              <w:jc w:val="both"/>
            </w:pPr>
            <w:r>
              <w:rPr>
                <w:rFonts w:hint="eastAsia"/>
              </w:rPr>
              <w:t>O</w:t>
            </w:r>
          </w:p>
        </w:tc>
      </w:tr>
      <w:tr w:rsidR="00DA552D" w:rsidRPr="00270E48" w:rsidTr="00C21E5F">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DA552D" w:rsidRPr="00286EBC" w:rsidRDefault="00DA552D" w:rsidP="00C21E5F">
            <w:pPr>
              <w:ind w:right="-20"/>
              <w:jc w:val="both"/>
            </w:pPr>
            <w:r w:rsidRPr="00286EBC">
              <w:rPr>
                <w:rFonts w:hint="eastAsia"/>
              </w:rPr>
              <w:t>sign</w:t>
            </w:r>
          </w:p>
        </w:tc>
        <w:tc>
          <w:tcPr>
            <w:tcW w:w="1134" w:type="dxa"/>
            <w:tcBorders>
              <w:top w:val="single" w:sz="4" w:space="0" w:color="000000"/>
              <w:left w:val="single" w:sz="4" w:space="0" w:color="000000"/>
              <w:bottom w:val="single" w:sz="4" w:space="0" w:color="000000"/>
              <w:right w:val="single" w:sz="4" w:space="0" w:color="000000"/>
            </w:tcBorders>
            <w:vAlign w:val="center"/>
          </w:tcPr>
          <w:p w:rsidR="00DA552D" w:rsidRPr="00286EBC" w:rsidRDefault="00DA552D" w:rsidP="00C21E5F">
            <w:pPr>
              <w:ind w:right="-20"/>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DA552D" w:rsidRPr="00775C76" w:rsidRDefault="00DA552D" w:rsidP="00C21E5F">
            <w:pPr>
              <w:spacing w:line="312" w:lineRule="exact"/>
              <w:ind w:right="-20"/>
              <w:jc w:val="both"/>
            </w:pPr>
            <w:r>
              <w:rPr>
                <w:rFonts w:hint="eastAsia"/>
              </w:rPr>
              <w:t>RSA</w:t>
            </w:r>
            <w:r>
              <w:rPr>
                <w:rFonts w:hint="eastAsia"/>
              </w:rPr>
              <w:t>签名</w:t>
            </w:r>
            <w:r>
              <w:rPr>
                <w:rFonts w:hint="eastAsia"/>
              </w:rPr>
              <w:t>,</w:t>
            </w:r>
            <w:r>
              <w:rPr>
                <w:rFonts w:hint="eastAsia"/>
              </w:rPr>
              <w:t>除</w:t>
            </w:r>
            <w:r>
              <w:rPr>
                <w:rFonts w:hint="eastAsia"/>
              </w:rPr>
              <w:t>sign</w:t>
            </w:r>
            <w:r>
              <w:rPr>
                <w:rFonts w:hint="eastAsia"/>
              </w:rPr>
              <w:t>字段外都需要签名，具体见签名章节，使用商户身份验证返回的密钥</w:t>
            </w:r>
          </w:p>
        </w:tc>
        <w:tc>
          <w:tcPr>
            <w:tcW w:w="709" w:type="dxa"/>
            <w:tcBorders>
              <w:top w:val="single" w:sz="4" w:space="0" w:color="000000"/>
              <w:left w:val="single" w:sz="4" w:space="0" w:color="000000"/>
              <w:bottom w:val="single" w:sz="4" w:space="0" w:color="000000"/>
              <w:right w:val="single" w:sz="4" w:space="0" w:color="000000"/>
            </w:tcBorders>
            <w:vAlign w:val="center"/>
          </w:tcPr>
          <w:p w:rsidR="00DA552D" w:rsidRPr="00775C76" w:rsidRDefault="00DA552D" w:rsidP="00C21E5F">
            <w:pPr>
              <w:jc w:val="both"/>
            </w:pPr>
            <w:r>
              <w:rPr>
                <w:rFonts w:hint="eastAsia"/>
              </w:rPr>
              <w:t>M</w:t>
            </w:r>
          </w:p>
        </w:tc>
      </w:tr>
    </w:tbl>
    <w:p w:rsidR="00DA552D" w:rsidRDefault="002A6C97" w:rsidP="00DA552D">
      <w:pPr>
        <w:spacing w:line="240" w:lineRule="auto"/>
        <w:rPr>
          <w:sz w:val="20"/>
          <w:szCs w:val="20"/>
        </w:rPr>
      </w:pPr>
      <w:r>
        <w:rPr>
          <w:rFonts w:hint="eastAsia"/>
          <w:sz w:val="20"/>
          <w:szCs w:val="20"/>
        </w:rPr>
        <w:t>注：如果</w:t>
      </w:r>
      <w:r>
        <w:rPr>
          <w:rFonts w:hint="eastAsia"/>
          <w:sz w:val="20"/>
          <w:szCs w:val="20"/>
        </w:rPr>
        <w:t>requestId</w:t>
      </w:r>
      <w:r>
        <w:rPr>
          <w:rFonts w:hint="eastAsia"/>
          <w:sz w:val="20"/>
          <w:szCs w:val="20"/>
        </w:rPr>
        <w:t>对应的是一个</w:t>
      </w:r>
      <w:r>
        <w:rPr>
          <w:rFonts w:hint="eastAsia"/>
          <w:sz w:val="20"/>
          <w:szCs w:val="20"/>
        </w:rPr>
        <w:t>PayPal</w:t>
      </w:r>
      <w:r>
        <w:rPr>
          <w:rFonts w:hint="eastAsia"/>
          <w:sz w:val="20"/>
          <w:szCs w:val="20"/>
        </w:rPr>
        <w:t>交易，在支付服务器侧没有生成交易信息情况下，会</w:t>
      </w:r>
      <w:r w:rsidR="00755DA6">
        <w:rPr>
          <w:rFonts w:hint="eastAsia"/>
          <w:sz w:val="20"/>
          <w:szCs w:val="20"/>
        </w:rPr>
        <w:t>通过</w:t>
      </w:r>
      <w:r w:rsidR="00755DA6">
        <w:rPr>
          <w:rFonts w:hint="eastAsia"/>
          <w:sz w:val="20"/>
          <w:szCs w:val="20"/>
        </w:rPr>
        <w:t>PayPal</w:t>
      </w:r>
      <w:r w:rsidR="00755DA6">
        <w:rPr>
          <w:rFonts w:hint="eastAsia"/>
          <w:sz w:val="20"/>
          <w:szCs w:val="20"/>
        </w:rPr>
        <w:t>服务端接口直接查询交易信息。</w:t>
      </w:r>
    </w:p>
    <w:p w:rsidR="00D12EF1" w:rsidRDefault="00D12EF1" w:rsidP="00DA552D">
      <w:pPr>
        <w:spacing w:line="240" w:lineRule="auto"/>
        <w:rPr>
          <w:sz w:val="20"/>
          <w:szCs w:val="20"/>
        </w:rPr>
      </w:pPr>
      <w:r>
        <w:rPr>
          <w:rFonts w:hint="eastAsia"/>
          <w:sz w:val="20"/>
          <w:szCs w:val="20"/>
        </w:rPr>
        <w:t>注：如果被查询的订单存在关联的组合支付订单，则在该订单支付失败的情况下，进一步判断关联订单的状态，在关联订单成功情况下，返回</w:t>
      </w:r>
      <w:r>
        <w:rPr>
          <w:rFonts w:hint="eastAsia"/>
          <w:sz w:val="20"/>
          <w:szCs w:val="20"/>
        </w:rPr>
        <w:t>status=10</w:t>
      </w:r>
      <w:r>
        <w:rPr>
          <w:rFonts w:hint="eastAsia"/>
          <w:sz w:val="20"/>
          <w:szCs w:val="20"/>
        </w:rPr>
        <w:t>，表示这种特殊情况，供客户端处理。</w:t>
      </w:r>
    </w:p>
    <w:p w:rsidR="00DA552D" w:rsidRPr="00E4026E" w:rsidRDefault="00DA552D" w:rsidP="00DA552D">
      <w:pPr>
        <w:spacing w:line="240" w:lineRule="auto"/>
        <w:rPr>
          <w:sz w:val="20"/>
          <w:szCs w:val="20"/>
        </w:rPr>
      </w:pPr>
    </w:p>
    <w:p w:rsidR="00DA552D" w:rsidRPr="00BB29FC" w:rsidRDefault="00DA552D" w:rsidP="00DA552D">
      <w:pPr>
        <w:ind w:firstLineChars="150" w:firstLine="316"/>
        <w:rPr>
          <w:b/>
        </w:rPr>
      </w:pPr>
      <w:r w:rsidRPr="00BB29FC">
        <w:rPr>
          <w:rFonts w:hint="eastAsia"/>
          <w:b/>
        </w:rPr>
        <w:t>响应参数描述</w:t>
      </w:r>
      <w:r>
        <w:rPr>
          <w:rFonts w:hint="eastAsia"/>
          <w:b/>
        </w:rPr>
        <w:t>：</w:t>
      </w:r>
    </w:p>
    <w:tbl>
      <w:tblPr>
        <w:tblW w:w="8215" w:type="dxa"/>
        <w:tblInd w:w="154" w:type="dxa"/>
        <w:tblLayout w:type="fixed"/>
        <w:tblCellMar>
          <w:left w:w="0" w:type="dxa"/>
          <w:right w:w="0" w:type="dxa"/>
        </w:tblCellMar>
        <w:tblLook w:val="0000"/>
      </w:tblPr>
      <w:tblGrid>
        <w:gridCol w:w="1552"/>
        <w:gridCol w:w="1134"/>
        <w:gridCol w:w="4820"/>
        <w:gridCol w:w="709"/>
      </w:tblGrid>
      <w:tr w:rsidR="00DA552D" w:rsidRPr="00270E48" w:rsidTr="00C21E5F">
        <w:trPr>
          <w:trHeight w:val="20"/>
        </w:trPr>
        <w:tc>
          <w:tcPr>
            <w:tcW w:w="1552" w:type="dxa"/>
            <w:tcBorders>
              <w:top w:val="single" w:sz="4" w:space="0" w:color="000000"/>
              <w:left w:val="single" w:sz="4" w:space="0" w:color="000000"/>
              <w:bottom w:val="single" w:sz="4" w:space="0" w:color="000000"/>
              <w:right w:val="single" w:sz="4" w:space="0" w:color="000000"/>
            </w:tcBorders>
            <w:shd w:val="clear" w:color="auto" w:fill="DFDFDF"/>
          </w:tcPr>
          <w:p w:rsidR="00DA552D" w:rsidRPr="00270E48" w:rsidRDefault="00DA552D" w:rsidP="00C21E5F">
            <w:pPr>
              <w:spacing w:line="307" w:lineRule="exact"/>
              <w:ind w:left="102" w:right="-20"/>
              <w:rPr>
                <w:sz w:val="24"/>
                <w:szCs w:val="24"/>
              </w:rPr>
            </w:pPr>
            <w:r>
              <w:rPr>
                <w:rFonts w:ascii="微软雅黑" w:eastAsia="微软雅黑" w:cs="微软雅黑" w:hint="eastAsia"/>
                <w:b/>
                <w:bCs/>
                <w:spacing w:val="12"/>
                <w:position w:val="-1"/>
              </w:rPr>
              <w:t>数据项</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DA552D" w:rsidRPr="00270E48" w:rsidRDefault="00DA552D" w:rsidP="00C21E5F">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DA552D" w:rsidRPr="00270E48" w:rsidRDefault="00DA552D" w:rsidP="00C21E5F">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DA552D" w:rsidRPr="00270E48" w:rsidRDefault="00DA552D" w:rsidP="00C21E5F">
            <w:pPr>
              <w:spacing w:line="307" w:lineRule="exact"/>
              <w:ind w:left="102" w:right="-20"/>
              <w:rPr>
                <w:sz w:val="24"/>
                <w:szCs w:val="24"/>
              </w:rPr>
            </w:pPr>
            <w:r>
              <w:rPr>
                <w:rFonts w:ascii="微软雅黑" w:eastAsia="微软雅黑" w:cs="微软雅黑" w:hint="eastAsia"/>
                <w:b/>
                <w:bCs/>
                <w:spacing w:val="12"/>
                <w:position w:val="-1"/>
              </w:rPr>
              <w:t>选项</w:t>
            </w:r>
          </w:p>
        </w:tc>
      </w:tr>
      <w:tr w:rsidR="00DA552D" w:rsidRPr="00270E48" w:rsidTr="00C21E5F">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DA552D" w:rsidRPr="00286EBC" w:rsidRDefault="00DA552D" w:rsidP="00C21E5F">
            <w:pPr>
              <w:ind w:right="-20"/>
              <w:jc w:val="both"/>
            </w:pPr>
            <w:r w:rsidRPr="00286EBC">
              <w:rPr>
                <w:rFonts w:hint="eastAsia"/>
              </w:rPr>
              <w:t>returnCode</w:t>
            </w:r>
          </w:p>
        </w:tc>
        <w:tc>
          <w:tcPr>
            <w:tcW w:w="1134" w:type="dxa"/>
            <w:tcBorders>
              <w:top w:val="single" w:sz="4" w:space="0" w:color="000000"/>
              <w:left w:val="single" w:sz="4" w:space="0" w:color="000000"/>
              <w:bottom w:val="single" w:sz="4" w:space="0" w:color="000000"/>
              <w:right w:val="single" w:sz="4" w:space="0" w:color="000000"/>
            </w:tcBorders>
            <w:vAlign w:val="center"/>
          </w:tcPr>
          <w:p w:rsidR="00DA552D" w:rsidRPr="00286EBC" w:rsidRDefault="00DA552D" w:rsidP="00C21E5F">
            <w:pPr>
              <w:spacing w:line="241" w:lineRule="auto"/>
              <w:ind w:right="51"/>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DA552D" w:rsidRPr="00775C76" w:rsidRDefault="00DA552D" w:rsidP="00C21E5F">
            <w:pPr>
              <w:spacing w:line="312" w:lineRule="exact"/>
              <w:ind w:right="-20"/>
              <w:jc w:val="both"/>
            </w:pPr>
            <w:r w:rsidRPr="00775C76">
              <w:rPr>
                <w:rFonts w:hint="eastAsia"/>
              </w:rPr>
              <w:t>0</w:t>
            </w:r>
            <w:r>
              <w:rPr>
                <w:rFonts w:hint="eastAsia"/>
              </w:rPr>
              <w:t>：</w:t>
            </w:r>
            <w:r w:rsidR="00193AF7">
              <w:rPr>
                <w:rFonts w:hint="eastAsia"/>
              </w:rPr>
              <w:t>成功</w:t>
            </w:r>
          </w:p>
          <w:p w:rsidR="00DA552D" w:rsidRPr="00775C76" w:rsidRDefault="004F45B4" w:rsidP="00193AF7">
            <w:pPr>
              <w:spacing w:line="312" w:lineRule="exact"/>
              <w:ind w:right="-20"/>
              <w:jc w:val="both"/>
            </w:pPr>
            <w:r>
              <w:rPr>
                <w:rFonts w:hint="eastAsia"/>
              </w:rPr>
              <w:t>其他：失败，具体请参考</w:t>
            </w:r>
            <w:r w:rsidR="006F430C">
              <w:rPr>
                <w:rFonts w:hint="eastAsia"/>
              </w:rPr>
              <w:t>2.1</w:t>
            </w:r>
            <w:r>
              <w:rPr>
                <w:rFonts w:hint="eastAsia"/>
              </w:rPr>
              <w:t>章节</w:t>
            </w:r>
          </w:p>
        </w:tc>
        <w:tc>
          <w:tcPr>
            <w:tcW w:w="709" w:type="dxa"/>
            <w:tcBorders>
              <w:top w:val="single" w:sz="4" w:space="0" w:color="000000"/>
              <w:left w:val="single" w:sz="4" w:space="0" w:color="000000"/>
              <w:bottom w:val="single" w:sz="4" w:space="0" w:color="000000"/>
              <w:right w:val="single" w:sz="4" w:space="0" w:color="000000"/>
            </w:tcBorders>
            <w:vAlign w:val="center"/>
          </w:tcPr>
          <w:p w:rsidR="00DA552D" w:rsidRPr="00775C76" w:rsidRDefault="00DA552D" w:rsidP="00C21E5F">
            <w:pPr>
              <w:jc w:val="both"/>
            </w:pPr>
            <w:r>
              <w:rPr>
                <w:rFonts w:hint="eastAsia"/>
              </w:rPr>
              <w:t>M</w:t>
            </w:r>
          </w:p>
        </w:tc>
      </w:tr>
      <w:tr w:rsidR="00DA552D" w:rsidRPr="00270E48" w:rsidTr="00C21E5F">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DA552D" w:rsidRPr="00286EBC" w:rsidRDefault="00DA552D" w:rsidP="00C21E5F">
            <w:pPr>
              <w:ind w:right="-20"/>
              <w:jc w:val="both"/>
            </w:pPr>
            <w:r>
              <w:rPr>
                <w:rFonts w:hint="eastAsia"/>
              </w:rPr>
              <w:t>returnDesc</w:t>
            </w:r>
          </w:p>
        </w:tc>
        <w:tc>
          <w:tcPr>
            <w:tcW w:w="1134" w:type="dxa"/>
            <w:tcBorders>
              <w:top w:val="single" w:sz="4" w:space="0" w:color="000000"/>
              <w:left w:val="single" w:sz="4" w:space="0" w:color="000000"/>
              <w:bottom w:val="single" w:sz="4" w:space="0" w:color="000000"/>
              <w:right w:val="single" w:sz="4" w:space="0" w:color="000000"/>
            </w:tcBorders>
            <w:vAlign w:val="center"/>
          </w:tcPr>
          <w:p w:rsidR="00DA552D" w:rsidRPr="00286EBC" w:rsidRDefault="00DA552D" w:rsidP="00C21E5F">
            <w:pPr>
              <w:spacing w:line="241" w:lineRule="auto"/>
              <w:ind w:right="51"/>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DA552D" w:rsidRPr="00775C76" w:rsidRDefault="00DA552D" w:rsidP="00C21E5F">
            <w:pPr>
              <w:spacing w:line="312" w:lineRule="exact"/>
              <w:ind w:right="-20"/>
              <w:jc w:val="both"/>
            </w:pPr>
            <w:r>
              <w:rPr>
                <w:rFonts w:hint="eastAsia"/>
              </w:rPr>
              <w:t>返回描述信息</w:t>
            </w:r>
          </w:p>
        </w:tc>
        <w:tc>
          <w:tcPr>
            <w:tcW w:w="709" w:type="dxa"/>
            <w:tcBorders>
              <w:top w:val="single" w:sz="4" w:space="0" w:color="000000"/>
              <w:left w:val="single" w:sz="4" w:space="0" w:color="000000"/>
              <w:bottom w:val="single" w:sz="4" w:space="0" w:color="000000"/>
              <w:right w:val="single" w:sz="4" w:space="0" w:color="000000"/>
            </w:tcBorders>
            <w:vAlign w:val="center"/>
          </w:tcPr>
          <w:p w:rsidR="00DA552D" w:rsidRPr="00775C76" w:rsidRDefault="00DA552D" w:rsidP="00C21E5F">
            <w:pPr>
              <w:jc w:val="both"/>
            </w:pPr>
            <w:r>
              <w:rPr>
                <w:rFonts w:hint="eastAsia"/>
              </w:rPr>
              <w:t>M</w:t>
            </w:r>
          </w:p>
        </w:tc>
      </w:tr>
      <w:tr w:rsidR="00F87DBF" w:rsidRPr="00270E48" w:rsidTr="00C21E5F">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F87DBF" w:rsidRDefault="00F87DBF" w:rsidP="00C21E5F">
            <w:pPr>
              <w:ind w:right="-20"/>
              <w:jc w:val="both"/>
            </w:pPr>
            <w:r>
              <w:rPr>
                <w:rFonts w:hint="eastAsia"/>
              </w:rPr>
              <w:t>status</w:t>
            </w:r>
          </w:p>
        </w:tc>
        <w:tc>
          <w:tcPr>
            <w:tcW w:w="1134" w:type="dxa"/>
            <w:tcBorders>
              <w:top w:val="single" w:sz="4" w:space="0" w:color="000000"/>
              <w:left w:val="single" w:sz="4" w:space="0" w:color="000000"/>
              <w:bottom w:val="single" w:sz="4" w:space="0" w:color="000000"/>
              <w:right w:val="single" w:sz="4" w:space="0" w:color="000000"/>
            </w:tcBorders>
            <w:vAlign w:val="center"/>
          </w:tcPr>
          <w:p w:rsidR="00F87DBF" w:rsidRPr="00286EBC" w:rsidRDefault="00F87DBF" w:rsidP="00C21E5F">
            <w:pPr>
              <w:spacing w:line="241" w:lineRule="auto"/>
              <w:ind w:right="51"/>
              <w:jc w:val="both"/>
            </w:pPr>
            <w:r>
              <w:t>I</w:t>
            </w:r>
            <w:r>
              <w:rPr>
                <w:rFonts w:hint="eastAsia"/>
              </w:rPr>
              <w:t>nt</w:t>
            </w:r>
          </w:p>
        </w:tc>
        <w:tc>
          <w:tcPr>
            <w:tcW w:w="4820" w:type="dxa"/>
            <w:tcBorders>
              <w:top w:val="single" w:sz="4" w:space="0" w:color="000000"/>
              <w:left w:val="single" w:sz="4" w:space="0" w:color="000000"/>
              <w:bottom w:val="single" w:sz="4" w:space="0" w:color="000000"/>
              <w:right w:val="single" w:sz="4" w:space="0" w:color="000000"/>
            </w:tcBorders>
            <w:vAlign w:val="center"/>
          </w:tcPr>
          <w:p w:rsidR="00F87DBF" w:rsidRDefault="00F87DBF" w:rsidP="00C21E5F">
            <w:pPr>
              <w:spacing w:line="312" w:lineRule="exact"/>
              <w:ind w:right="-20"/>
              <w:jc w:val="both"/>
            </w:pPr>
            <w:r>
              <w:rPr>
                <w:rFonts w:hint="eastAsia"/>
              </w:rPr>
              <w:t>状态</w:t>
            </w:r>
          </w:p>
          <w:p w:rsidR="00F87DBF" w:rsidRPr="00F87DBF" w:rsidRDefault="00F87DBF" w:rsidP="00F87DBF">
            <w:pPr>
              <w:spacing w:line="312" w:lineRule="exact"/>
              <w:ind w:leftChars="100" w:left="210" w:rightChars="-10" w:right="-21"/>
              <w:jc w:val="both"/>
              <w:rPr>
                <w:sz w:val="18"/>
                <w:szCs w:val="18"/>
              </w:rPr>
            </w:pPr>
            <w:r w:rsidRPr="00F87DBF">
              <w:rPr>
                <w:rFonts w:hint="eastAsia"/>
                <w:sz w:val="18"/>
                <w:szCs w:val="18"/>
              </w:rPr>
              <w:t>0</w:t>
            </w:r>
            <w:r w:rsidRPr="00F87DBF">
              <w:rPr>
                <w:rFonts w:hint="eastAsia"/>
                <w:sz w:val="18"/>
                <w:szCs w:val="18"/>
              </w:rPr>
              <w:t>：失败</w:t>
            </w:r>
          </w:p>
          <w:p w:rsidR="00F87DBF" w:rsidRPr="00F87DBF" w:rsidRDefault="00F87DBF" w:rsidP="00F87DBF">
            <w:pPr>
              <w:spacing w:line="312" w:lineRule="exact"/>
              <w:ind w:leftChars="100" w:left="210" w:rightChars="-10" w:right="-21"/>
              <w:jc w:val="both"/>
              <w:rPr>
                <w:sz w:val="18"/>
                <w:szCs w:val="18"/>
              </w:rPr>
            </w:pPr>
            <w:r w:rsidRPr="00F87DBF">
              <w:rPr>
                <w:rFonts w:hint="eastAsia"/>
                <w:sz w:val="18"/>
                <w:szCs w:val="18"/>
              </w:rPr>
              <w:t>1</w:t>
            </w:r>
            <w:r w:rsidRPr="00F87DBF">
              <w:rPr>
                <w:rFonts w:hint="eastAsia"/>
                <w:sz w:val="18"/>
                <w:szCs w:val="18"/>
              </w:rPr>
              <w:t>：成功</w:t>
            </w:r>
          </w:p>
          <w:p w:rsidR="00F87DBF" w:rsidRPr="00F87DBF" w:rsidRDefault="00F87DBF" w:rsidP="00F87DBF">
            <w:pPr>
              <w:spacing w:line="312" w:lineRule="exact"/>
              <w:ind w:leftChars="100" w:left="210" w:rightChars="-10" w:right="-21"/>
              <w:jc w:val="both"/>
              <w:rPr>
                <w:sz w:val="18"/>
                <w:szCs w:val="18"/>
              </w:rPr>
            </w:pPr>
            <w:r w:rsidRPr="00F87DBF">
              <w:rPr>
                <w:rFonts w:hint="eastAsia"/>
                <w:sz w:val="18"/>
                <w:szCs w:val="18"/>
              </w:rPr>
              <w:t>2</w:t>
            </w:r>
            <w:r w:rsidRPr="00F87DBF">
              <w:rPr>
                <w:rFonts w:hint="eastAsia"/>
                <w:sz w:val="18"/>
                <w:szCs w:val="18"/>
              </w:rPr>
              <w:t>：未处理</w:t>
            </w:r>
          </w:p>
          <w:p w:rsidR="00F87DBF" w:rsidRDefault="00F87DBF" w:rsidP="00F87DBF">
            <w:pPr>
              <w:spacing w:line="312" w:lineRule="exact"/>
              <w:ind w:leftChars="100" w:left="210" w:rightChars="-10" w:right="-21"/>
              <w:jc w:val="both"/>
              <w:rPr>
                <w:sz w:val="18"/>
                <w:szCs w:val="18"/>
              </w:rPr>
            </w:pPr>
            <w:r w:rsidRPr="00F87DBF">
              <w:rPr>
                <w:rFonts w:hint="eastAsia"/>
                <w:sz w:val="18"/>
                <w:szCs w:val="18"/>
              </w:rPr>
              <w:t>3</w:t>
            </w:r>
            <w:r w:rsidRPr="00F87DBF">
              <w:rPr>
                <w:rFonts w:hint="eastAsia"/>
                <w:sz w:val="18"/>
                <w:szCs w:val="18"/>
              </w:rPr>
              <w:t>：处理中</w:t>
            </w:r>
          </w:p>
          <w:p w:rsidR="003F2D88" w:rsidRDefault="003F2D88" w:rsidP="00F87DBF">
            <w:pPr>
              <w:spacing w:line="312" w:lineRule="exact"/>
              <w:ind w:leftChars="100" w:left="210" w:rightChars="-10" w:right="-21"/>
              <w:jc w:val="both"/>
            </w:pPr>
            <w:r>
              <w:rPr>
                <w:rFonts w:hint="eastAsia"/>
                <w:sz w:val="18"/>
                <w:szCs w:val="18"/>
              </w:rPr>
              <w:t>10</w:t>
            </w:r>
            <w:r>
              <w:rPr>
                <w:rFonts w:hint="eastAsia"/>
                <w:sz w:val="18"/>
                <w:szCs w:val="18"/>
              </w:rPr>
              <w:t>：失败但相关联的充值订单成功</w:t>
            </w:r>
          </w:p>
        </w:tc>
        <w:tc>
          <w:tcPr>
            <w:tcW w:w="709" w:type="dxa"/>
            <w:tcBorders>
              <w:top w:val="single" w:sz="4" w:space="0" w:color="000000"/>
              <w:left w:val="single" w:sz="4" w:space="0" w:color="000000"/>
              <w:bottom w:val="single" w:sz="4" w:space="0" w:color="000000"/>
              <w:right w:val="single" w:sz="4" w:space="0" w:color="000000"/>
            </w:tcBorders>
            <w:vAlign w:val="center"/>
          </w:tcPr>
          <w:p w:rsidR="00F87DBF" w:rsidRDefault="00F87DBF" w:rsidP="00C21E5F">
            <w:pPr>
              <w:jc w:val="both"/>
            </w:pPr>
            <w:r>
              <w:rPr>
                <w:rFonts w:hint="eastAsia"/>
              </w:rPr>
              <w:t>O</w:t>
            </w:r>
          </w:p>
        </w:tc>
      </w:tr>
      <w:tr w:rsidR="00D041E6" w:rsidRPr="00270E48" w:rsidTr="00C21E5F">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D041E6" w:rsidRDefault="00D041E6" w:rsidP="00C21E5F">
            <w:pPr>
              <w:ind w:right="-20"/>
              <w:jc w:val="both"/>
            </w:pPr>
            <w:r>
              <w:rPr>
                <w:rFonts w:hint="eastAsia"/>
              </w:rPr>
              <w:t>errCode</w:t>
            </w:r>
          </w:p>
        </w:tc>
        <w:tc>
          <w:tcPr>
            <w:tcW w:w="1134" w:type="dxa"/>
            <w:tcBorders>
              <w:top w:val="single" w:sz="4" w:space="0" w:color="000000"/>
              <w:left w:val="single" w:sz="4" w:space="0" w:color="000000"/>
              <w:bottom w:val="single" w:sz="4" w:space="0" w:color="000000"/>
              <w:right w:val="single" w:sz="4" w:space="0" w:color="000000"/>
            </w:tcBorders>
            <w:vAlign w:val="center"/>
          </w:tcPr>
          <w:p w:rsidR="00D041E6" w:rsidRDefault="00D041E6" w:rsidP="00C21E5F">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D041E6" w:rsidRDefault="00D041E6" w:rsidP="00C21E5F">
            <w:pPr>
              <w:spacing w:line="312" w:lineRule="exact"/>
              <w:ind w:right="-20"/>
              <w:jc w:val="both"/>
            </w:pPr>
            <w:r>
              <w:rPr>
                <w:rFonts w:hint="eastAsia"/>
              </w:rPr>
              <w:t>错误码，仅在错误情况下有效</w:t>
            </w:r>
          </w:p>
        </w:tc>
        <w:tc>
          <w:tcPr>
            <w:tcW w:w="709" w:type="dxa"/>
            <w:tcBorders>
              <w:top w:val="single" w:sz="4" w:space="0" w:color="000000"/>
              <w:left w:val="single" w:sz="4" w:space="0" w:color="000000"/>
              <w:bottom w:val="single" w:sz="4" w:space="0" w:color="000000"/>
              <w:right w:val="single" w:sz="4" w:space="0" w:color="000000"/>
            </w:tcBorders>
            <w:vAlign w:val="center"/>
          </w:tcPr>
          <w:p w:rsidR="00D041E6" w:rsidRDefault="00754F9D" w:rsidP="00C21E5F">
            <w:pPr>
              <w:jc w:val="both"/>
            </w:pPr>
            <w:r>
              <w:rPr>
                <w:rFonts w:hint="eastAsia"/>
              </w:rPr>
              <w:t>O</w:t>
            </w:r>
          </w:p>
        </w:tc>
      </w:tr>
      <w:tr w:rsidR="00D041E6" w:rsidRPr="00270E48" w:rsidTr="00C21E5F">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D041E6" w:rsidRDefault="00D041E6" w:rsidP="00C21E5F">
            <w:pPr>
              <w:ind w:right="-20"/>
              <w:jc w:val="both"/>
            </w:pPr>
            <w:r>
              <w:rPr>
                <w:rFonts w:hint="eastAsia"/>
              </w:rPr>
              <w:lastRenderedPageBreak/>
              <w:t>errMsg</w:t>
            </w:r>
          </w:p>
        </w:tc>
        <w:tc>
          <w:tcPr>
            <w:tcW w:w="1134" w:type="dxa"/>
            <w:tcBorders>
              <w:top w:val="single" w:sz="4" w:space="0" w:color="000000"/>
              <w:left w:val="single" w:sz="4" w:space="0" w:color="000000"/>
              <w:bottom w:val="single" w:sz="4" w:space="0" w:color="000000"/>
              <w:right w:val="single" w:sz="4" w:space="0" w:color="000000"/>
            </w:tcBorders>
            <w:vAlign w:val="center"/>
          </w:tcPr>
          <w:p w:rsidR="00D041E6" w:rsidRDefault="00D041E6" w:rsidP="00C21E5F">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D041E6" w:rsidRDefault="00D041E6" w:rsidP="00C21E5F">
            <w:pPr>
              <w:spacing w:line="312" w:lineRule="exact"/>
              <w:ind w:right="-20"/>
              <w:jc w:val="both"/>
            </w:pPr>
            <w:r>
              <w:rPr>
                <w:rFonts w:hint="eastAsia"/>
              </w:rPr>
              <w:t>错误消息，仅在错误情况下有效</w:t>
            </w:r>
          </w:p>
        </w:tc>
        <w:tc>
          <w:tcPr>
            <w:tcW w:w="709" w:type="dxa"/>
            <w:tcBorders>
              <w:top w:val="single" w:sz="4" w:space="0" w:color="000000"/>
              <w:left w:val="single" w:sz="4" w:space="0" w:color="000000"/>
              <w:bottom w:val="single" w:sz="4" w:space="0" w:color="000000"/>
              <w:right w:val="single" w:sz="4" w:space="0" w:color="000000"/>
            </w:tcBorders>
            <w:vAlign w:val="center"/>
          </w:tcPr>
          <w:p w:rsidR="00D041E6" w:rsidRDefault="00754F9D" w:rsidP="00C21E5F">
            <w:pPr>
              <w:jc w:val="both"/>
            </w:pPr>
            <w:r>
              <w:rPr>
                <w:rFonts w:hint="eastAsia"/>
              </w:rPr>
              <w:t>O</w:t>
            </w:r>
          </w:p>
        </w:tc>
      </w:tr>
      <w:tr w:rsidR="00D041E6" w:rsidRPr="00270E48" w:rsidTr="00C21E5F">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D041E6" w:rsidRDefault="00D041E6" w:rsidP="00C21E5F">
            <w:pPr>
              <w:ind w:right="-20"/>
              <w:jc w:val="both"/>
            </w:pPr>
            <w:r>
              <w:t>A</w:t>
            </w:r>
            <w:r>
              <w:rPr>
                <w:rFonts w:hint="eastAsia"/>
              </w:rPr>
              <w:t>mount</w:t>
            </w:r>
          </w:p>
        </w:tc>
        <w:tc>
          <w:tcPr>
            <w:tcW w:w="1134" w:type="dxa"/>
            <w:tcBorders>
              <w:top w:val="single" w:sz="4" w:space="0" w:color="000000"/>
              <w:left w:val="single" w:sz="4" w:space="0" w:color="000000"/>
              <w:bottom w:val="single" w:sz="4" w:space="0" w:color="000000"/>
              <w:right w:val="single" w:sz="4" w:space="0" w:color="000000"/>
            </w:tcBorders>
            <w:vAlign w:val="center"/>
          </w:tcPr>
          <w:p w:rsidR="00D041E6" w:rsidRDefault="00AE2841" w:rsidP="00C21E5F">
            <w:pPr>
              <w:spacing w:line="241" w:lineRule="auto"/>
              <w:ind w:right="51"/>
              <w:jc w:val="both"/>
            </w:pPr>
            <w:r>
              <w:rPr>
                <w:rFonts w:hint="eastAsia"/>
              </w:rPr>
              <w:t>long</w:t>
            </w:r>
          </w:p>
        </w:tc>
        <w:tc>
          <w:tcPr>
            <w:tcW w:w="4820" w:type="dxa"/>
            <w:tcBorders>
              <w:top w:val="single" w:sz="4" w:space="0" w:color="000000"/>
              <w:left w:val="single" w:sz="4" w:space="0" w:color="000000"/>
              <w:bottom w:val="single" w:sz="4" w:space="0" w:color="000000"/>
              <w:right w:val="single" w:sz="4" w:space="0" w:color="000000"/>
            </w:tcBorders>
            <w:vAlign w:val="center"/>
          </w:tcPr>
          <w:p w:rsidR="00D041E6" w:rsidRDefault="00D041E6" w:rsidP="00C21E5F">
            <w:pPr>
              <w:spacing w:line="312" w:lineRule="exact"/>
              <w:ind w:right="-20"/>
              <w:jc w:val="both"/>
            </w:pPr>
            <w:r>
              <w:rPr>
                <w:rFonts w:hint="eastAsia"/>
              </w:rPr>
              <w:t>支付金额，单位分</w:t>
            </w:r>
          </w:p>
        </w:tc>
        <w:tc>
          <w:tcPr>
            <w:tcW w:w="709" w:type="dxa"/>
            <w:tcBorders>
              <w:top w:val="single" w:sz="4" w:space="0" w:color="000000"/>
              <w:left w:val="single" w:sz="4" w:space="0" w:color="000000"/>
              <w:bottom w:val="single" w:sz="4" w:space="0" w:color="000000"/>
              <w:right w:val="single" w:sz="4" w:space="0" w:color="000000"/>
            </w:tcBorders>
            <w:vAlign w:val="center"/>
          </w:tcPr>
          <w:p w:rsidR="00D041E6" w:rsidRDefault="00754F9D" w:rsidP="00C21E5F">
            <w:pPr>
              <w:jc w:val="both"/>
            </w:pPr>
            <w:r>
              <w:rPr>
                <w:rFonts w:hint="eastAsia"/>
              </w:rPr>
              <w:t>O</w:t>
            </w:r>
          </w:p>
        </w:tc>
      </w:tr>
      <w:tr w:rsidR="00F87DBF" w:rsidRPr="00270E48" w:rsidTr="00C21E5F">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F87DBF" w:rsidRDefault="00F87DBF" w:rsidP="00C21E5F">
            <w:pPr>
              <w:ind w:right="-20"/>
              <w:jc w:val="both"/>
            </w:pPr>
            <w:r>
              <w:rPr>
                <w:rFonts w:hint="eastAsia"/>
              </w:rPr>
              <w:t>requestId</w:t>
            </w:r>
          </w:p>
        </w:tc>
        <w:tc>
          <w:tcPr>
            <w:tcW w:w="1134" w:type="dxa"/>
            <w:tcBorders>
              <w:top w:val="single" w:sz="4" w:space="0" w:color="000000"/>
              <w:left w:val="single" w:sz="4" w:space="0" w:color="000000"/>
              <w:bottom w:val="single" w:sz="4" w:space="0" w:color="000000"/>
              <w:right w:val="single" w:sz="4" w:space="0" w:color="000000"/>
            </w:tcBorders>
            <w:vAlign w:val="center"/>
          </w:tcPr>
          <w:p w:rsidR="00F87DBF" w:rsidRPr="00286EBC" w:rsidRDefault="00F87DBF" w:rsidP="00C21E5F">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F87DBF" w:rsidRDefault="00F87DBF" w:rsidP="00C21E5F">
            <w:pPr>
              <w:spacing w:line="312" w:lineRule="exact"/>
              <w:ind w:right="-20"/>
              <w:jc w:val="both"/>
            </w:pPr>
            <w:r>
              <w:rPr>
                <w:rFonts w:hint="eastAsia"/>
              </w:rPr>
              <w:t>商户订单号</w:t>
            </w:r>
          </w:p>
        </w:tc>
        <w:tc>
          <w:tcPr>
            <w:tcW w:w="709" w:type="dxa"/>
            <w:tcBorders>
              <w:top w:val="single" w:sz="4" w:space="0" w:color="000000"/>
              <w:left w:val="single" w:sz="4" w:space="0" w:color="000000"/>
              <w:bottom w:val="single" w:sz="4" w:space="0" w:color="000000"/>
              <w:right w:val="single" w:sz="4" w:space="0" w:color="000000"/>
            </w:tcBorders>
            <w:vAlign w:val="center"/>
          </w:tcPr>
          <w:p w:rsidR="00F87DBF" w:rsidRDefault="00F87DBF" w:rsidP="00C21E5F">
            <w:pPr>
              <w:jc w:val="both"/>
            </w:pPr>
            <w:r>
              <w:rPr>
                <w:rFonts w:hint="eastAsia"/>
              </w:rPr>
              <w:t>O</w:t>
            </w:r>
          </w:p>
        </w:tc>
      </w:tr>
      <w:tr w:rsidR="00DA552D" w:rsidRPr="00270E48" w:rsidTr="00C21E5F">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DA552D" w:rsidRDefault="00DA552D" w:rsidP="00C21E5F">
            <w:pPr>
              <w:ind w:right="-20"/>
              <w:jc w:val="both"/>
            </w:pPr>
            <w:r>
              <w:t>order</w:t>
            </w:r>
            <w:r>
              <w:rPr>
                <w:rFonts w:hint="eastAsia"/>
              </w:rPr>
              <w:t>ID</w:t>
            </w:r>
          </w:p>
        </w:tc>
        <w:tc>
          <w:tcPr>
            <w:tcW w:w="1134" w:type="dxa"/>
            <w:tcBorders>
              <w:top w:val="single" w:sz="4" w:space="0" w:color="000000"/>
              <w:left w:val="single" w:sz="4" w:space="0" w:color="000000"/>
              <w:bottom w:val="single" w:sz="4" w:space="0" w:color="000000"/>
              <w:right w:val="single" w:sz="4" w:space="0" w:color="000000"/>
            </w:tcBorders>
            <w:vAlign w:val="center"/>
          </w:tcPr>
          <w:p w:rsidR="00DA552D" w:rsidRPr="00286EBC" w:rsidRDefault="00DA552D" w:rsidP="00C21E5F">
            <w:pPr>
              <w:spacing w:line="241" w:lineRule="auto"/>
              <w:ind w:right="51"/>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DA552D" w:rsidRDefault="00DA552D" w:rsidP="00C21E5F">
            <w:pPr>
              <w:spacing w:line="312" w:lineRule="exact"/>
              <w:ind w:right="-20"/>
              <w:jc w:val="both"/>
            </w:pPr>
            <w:r>
              <w:rPr>
                <w:rFonts w:hint="eastAsia"/>
              </w:rPr>
              <w:t>华为订单号</w:t>
            </w:r>
          </w:p>
        </w:tc>
        <w:tc>
          <w:tcPr>
            <w:tcW w:w="709" w:type="dxa"/>
            <w:tcBorders>
              <w:top w:val="single" w:sz="4" w:space="0" w:color="000000"/>
              <w:left w:val="single" w:sz="4" w:space="0" w:color="000000"/>
              <w:bottom w:val="single" w:sz="4" w:space="0" w:color="000000"/>
              <w:right w:val="single" w:sz="4" w:space="0" w:color="000000"/>
            </w:tcBorders>
            <w:vAlign w:val="center"/>
          </w:tcPr>
          <w:p w:rsidR="00DA552D" w:rsidRPr="00775C76" w:rsidRDefault="00F87DBF" w:rsidP="00C21E5F">
            <w:pPr>
              <w:jc w:val="both"/>
            </w:pPr>
            <w:r>
              <w:rPr>
                <w:rFonts w:hint="eastAsia"/>
              </w:rPr>
              <w:t>O</w:t>
            </w:r>
          </w:p>
        </w:tc>
      </w:tr>
      <w:tr w:rsidR="00281F5C" w:rsidRPr="00270E48" w:rsidTr="00C21E5F">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281F5C" w:rsidRDefault="00281F5C" w:rsidP="00C21E5F">
            <w:pPr>
              <w:ind w:right="-20"/>
              <w:jc w:val="both"/>
            </w:pPr>
            <w:r w:rsidRPr="00286EBC">
              <w:rPr>
                <w:rFonts w:hint="eastAsia"/>
              </w:rPr>
              <w:t>tradeNo</w:t>
            </w:r>
          </w:p>
        </w:tc>
        <w:tc>
          <w:tcPr>
            <w:tcW w:w="1134" w:type="dxa"/>
            <w:tcBorders>
              <w:top w:val="single" w:sz="4" w:space="0" w:color="000000"/>
              <w:left w:val="single" w:sz="4" w:space="0" w:color="000000"/>
              <w:bottom w:val="single" w:sz="4" w:space="0" w:color="000000"/>
              <w:right w:val="single" w:sz="4" w:space="0" w:color="000000"/>
            </w:tcBorders>
            <w:vAlign w:val="center"/>
          </w:tcPr>
          <w:p w:rsidR="00281F5C" w:rsidRPr="00286EBC" w:rsidRDefault="00281F5C" w:rsidP="00C21E5F">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281F5C" w:rsidRDefault="00281F5C" w:rsidP="00C21E5F">
            <w:pPr>
              <w:spacing w:line="312" w:lineRule="exact"/>
              <w:ind w:right="-20"/>
              <w:jc w:val="both"/>
            </w:pPr>
            <w:r>
              <w:rPr>
                <w:rFonts w:hint="eastAsia"/>
              </w:rPr>
              <w:t>外部订单号</w:t>
            </w:r>
          </w:p>
        </w:tc>
        <w:tc>
          <w:tcPr>
            <w:tcW w:w="709" w:type="dxa"/>
            <w:tcBorders>
              <w:top w:val="single" w:sz="4" w:space="0" w:color="000000"/>
              <w:left w:val="single" w:sz="4" w:space="0" w:color="000000"/>
              <w:bottom w:val="single" w:sz="4" w:space="0" w:color="000000"/>
              <w:right w:val="single" w:sz="4" w:space="0" w:color="000000"/>
            </w:tcBorders>
            <w:vAlign w:val="center"/>
          </w:tcPr>
          <w:p w:rsidR="00281F5C" w:rsidRDefault="00281F5C" w:rsidP="00C21E5F">
            <w:pPr>
              <w:jc w:val="both"/>
            </w:pPr>
            <w:r>
              <w:rPr>
                <w:rFonts w:hint="eastAsia"/>
              </w:rPr>
              <w:t>O</w:t>
            </w:r>
          </w:p>
        </w:tc>
      </w:tr>
      <w:tr w:rsidR="000544D0" w:rsidRPr="00270E48" w:rsidTr="00C21E5F">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0544D0" w:rsidRDefault="000544D0" w:rsidP="00C21E5F">
            <w:pPr>
              <w:ind w:right="-20"/>
              <w:jc w:val="both"/>
            </w:pPr>
            <w:r>
              <w:rPr>
                <w:rFonts w:hint="eastAsia"/>
              </w:rPr>
              <w:t>deviceID</w:t>
            </w:r>
          </w:p>
        </w:tc>
        <w:tc>
          <w:tcPr>
            <w:tcW w:w="1134" w:type="dxa"/>
            <w:tcBorders>
              <w:top w:val="single" w:sz="4" w:space="0" w:color="000000"/>
              <w:left w:val="single" w:sz="4" w:space="0" w:color="000000"/>
              <w:bottom w:val="single" w:sz="4" w:space="0" w:color="000000"/>
              <w:right w:val="single" w:sz="4" w:space="0" w:color="000000"/>
            </w:tcBorders>
            <w:vAlign w:val="center"/>
          </w:tcPr>
          <w:p w:rsidR="000544D0" w:rsidRPr="00286EBC" w:rsidRDefault="000544D0" w:rsidP="00C21E5F">
            <w:pPr>
              <w:spacing w:line="241" w:lineRule="auto"/>
              <w:ind w:right="51"/>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0544D0" w:rsidRDefault="000544D0" w:rsidP="00C21E5F">
            <w:pPr>
              <w:spacing w:line="312" w:lineRule="exact"/>
              <w:ind w:right="-20"/>
              <w:jc w:val="both"/>
            </w:pPr>
            <w:r>
              <w:rPr>
                <w:rFonts w:hint="eastAsia"/>
              </w:rPr>
              <w:t>设备标识</w:t>
            </w:r>
          </w:p>
        </w:tc>
        <w:tc>
          <w:tcPr>
            <w:tcW w:w="709" w:type="dxa"/>
            <w:tcBorders>
              <w:top w:val="single" w:sz="4" w:space="0" w:color="000000"/>
              <w:left w:val="single" w:sz="4" w:space="0" w:color="000000"/>
              <w:bottom w:val="single" w:sz="4" w:space="0" w:color="000000"/>
              <w:right w:val="single" w:sz="4" w:space="0" w:color="000000"/>
            </w:tcBorders>
            <w:vAlign w:val="center"/>
          </w:tcPr>
          <w:p w:rsidR="000544D0" w:rsidRDefault="000544D0" w:rsidP="00C21E5F">
            <w:pPr>
              <w:jc w:val="both"/>
            </w:pPr>
            <w:r>
              <w:rPr>
                <w:rFonts w:hint="eastAsia"/>
              </w:rPr>
              <w:t>O</w:t>
            </w:r>
          </w:p>
        </w:tc>
      </w:tr>
      <w:tr w:rsidR="000544D0" w:rsidRPr="00270E48" w:rsidTr="00C21E5F">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0544D0" w:rsidRDefault="000544D0" w:rsidP="00C21E5F">
            <w:pPr>
              <w:ind w:right="-20"/>
              <w:jc w:val="both"/>
            </w:pPr>
            <w:r>
              <w:rPr>
                <w:rFonts w:hint="eastAsia"/>
              </w:rPr>
              <w:t>deviceType</w:t>
            </w:r>
          </w:p>
        </w:tc>
        <w:tc>
          <w:tcPr>
            <w:tcW w:w="1134" w:type="dxa"/>
            <w:tcBorders>
              <w:top w:val="single" w:sz="4" w:space="0" w:color="000000"/>
              <w:left w:val="single" w:sz="4" w:space="0" w:color="000000"/>
              <w:bottom w:val="single" w:sz="4" w:space="0" w:color="000000"/>
              <w:right w:val="single" w:sz="4" w:space="0" w:color="000000"/>
            </w:tcBorders>
            <w:vAlign w:val="center"/>
          </w:tcPr>
          <w:p w:rsidR="000544D0" w:rsidRPr="00286EBC" w:rsidRDefault="000544D0" w:rsidP="00C21E5F">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0544D0" w:rsidRDefault="000544D0" w:rsidP="00D041E6">
            <w:pPr>
              <w:spacing w:line="312" w:lineRule="exact"/>
              <w:ind w:right="-20"/>
              <w:jc w:val="both"/>
            </w:pPr>
            <w:r>
              <w:rPr>
                <w:rFonts w:hint="eastAsia"/>
              </w:rPr>
              <w:t>设备类型</w:t>
            </w:r>
          </w:p>
        </w:tc>
        <w:tc>
          <w:tcPr>
            <w:tcW w:w="709" w:type="dxa"/>
            <w:tcBorders>
              <w:top w:val="single" w:sz="4" w:space="0" w:color="000000"/>
              <w:left w:val="single" w:sz="4" w:space="0" w:color="000000"/>
              <w:bottom w:val="single" w:sz="4" w:space="0" w:color="000000"/>
              <w:right w:val="single" w:sz="4" w:space="0" w:color="000000"/>
            </w:tcBorders>
            <w:vAlign w:val="center"/>
          </w:tcPr>
          <w:p w:rsidR="000544D0" w:rsidRDefault="000544D0" w:rsidP="00C21E5F">
            <w:pPr>
              <w:jc w:val="both"/>
            </w:pPr>
            <w:r>
              <w:rPr>
                <w:rFonts w:hint="eastAsia"/>
              </w:rPr>
              <w:t>O</w:t>
            </w:r>
          </w:p>
        </w:tc>
      </w:tr>
      <w:tr w:rsidR="00C1697E" w:rsidRPr="00270E48" w:rsidTr="00C21E5F">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C1697E" w:rsidRDefault="00C1697E" w:rsidP="00C21E5F">
            <w:pPr>
              <w:ind w:right="-20"/>
              <w:jc w:val="both"/>
            </w:pPr>
            <w:r>
              <w:rPr>
                <w:rFonts w:hint="eastAsia"/>
              </w:rPr>
              <w:t>orderTime</w:t>
            </w:r>
          </w:p>
        </w:tc>
        <w:tc>
          <w:tcPr>
            <w:tcW w:w="1134" w:type="dxa"/>
            <w:tcBorders>
              <w:top w:val="single" w:sz="4" w:space="0" w:color="000000"/>
              <w:left w:val="single" w:sz="4" w:space="0" w:color="000000"/>
              <w:bottom w:val="single" w:sz="4" w:space="0" w:color="000000"/>
              <w:right w:val="single" w:sz="4" w:space="0" w:color="000000"/>
            </w:tcBorders>
            <w:vAlign w:val="center"/>
          </w:tcPr>
          <w:p w:rsidR="00C1697E" w:rsidRDefault="00C1697E" w:rsidP="00C21E5F">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C1697E" w:rsidRDefault="00C1697E" w:rsidP="00D041E6">
            <w:pPr>
              <w:spacing w:line="312" w:lineRule="exact"/>
              <w:ind w:right="-20"/>
              <w:jc w:val="both"/>
            </w:pPr>
            <w:r>
              <w:rPr>
                <w:rFonts w:hint="eastAsia"/>
              </w:rPr>
              <w:t>下单时间，</w:t>
            </w:r>
            <w:r>
              <w:rPr>
                <w:rFonts w:hint="eastAsia"/>
              </w:rPr>
              <w:t>yyyy-MM-dd HH:mm:ss</w:t>
            </w:r>
          </w:p>
        </w:tc>
        <w:tc>
          <w:tcPr>
            <w:tcW w:w="709" w:type="dxa"/>
            <w:tcBorders>
              <w:top w:val="single" w:sz="4" w:space="0" w:color="000000"/>
              <w:left w:val="single" w:sz="4" w:space="0" w:color="000000"/>
              <w:bottom w:val="single" w:sz="4" w:space="0" w:color="000000"/>
              <w:right w:val="single" w:sz="4" w:space="0" w:color="000000"/>
            </w:tcBorders>
            <w:vAlign w:val="center"/>
          </w:tcPr>
          <w:p w:rsidR="00C1697E" w:rsidRDefault="00C1697E" w:rsidP="00C21E5F">
            <w:pPr>
              <w:jc w:val="both"/>
            </w:pPr>
            <w:r>
              <w:rPr>
                <w:rFonts w:hint="eastAsia"/>
              </w:rPr>
              <w:t>O</w:t>
            </w:r>
          </w:p>
        </w:tc>
      </w:tr>
      <w:tr w:rsidR="00C1697E" w:rsidRPr="00270E48" w:rsidTr="00C21E5F">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C1697E" w:rsidRDefault="00C1697E" w:rsidP="00C21E5F">
            <w:pPr>
              <w:ind w:right="-20"/>
              <w:jc w:val="both"/>
            </w:pPr>
            <w:r>
              <w:rPr>
                <w:rFonts w:hint="eastAsia"/>
              </w:rPr>
              <w:t>tradeTime</w:t>
            </w:r>
          </w:p>
        </w:tc>
        <w:tc>
          <w:tcPr>
            <w:tcW w:w="1134" w:type="dxa"/>
            <w:tcBorders>
              <w:top w:val="single" w:sz="4" w:space="0" w:color="000000"/>
              <w:left w:val="single" w:sz="4" w:space="0" w:color="000000"/>
              <w:bottom w:val="single" w:sz="4" w:space="0" w:color="000000"/>
              <w:right w:val="single" w:sz="4" w:space="0" w:color="000000"/>
            </w:tcBorders>
            <w:vAlign w:val="center"/>
          </w:tcPr>
          <w:p w:rsidR="00C1697E" w:rsidRDefault="00C1697E" w:rsidP="00C21E5F">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C1697E" w:rsidRDefault="00C1697E" w:rsidP="00D041E6">
            <w:pPr>
              <w:spacing w:line="312" w:lineRule="exact"/>
              <w:ind w:right="-20"/>
              <w:jc w:val="both"/>
            </w:pPr>
            <w:r>
              <w:rPr>
                <w:rFonts w:hint="eastAsia"/>
              </w:rPr>
              <w:t>支付时间，</w:t>
            </w:r>
            <w:r>
              <w:rPr>
                <w:rFonts w:hint="eastAsia"/>
              </w:rPr>
              <w:t>yyyy-MM-dd HH:mm:ss</w:t>
            </w:r>
          </w:p>
        </w:tc>
        <w:tc>
          <w:tcPr>
            <w:tcW w:w="709" w:type="dxa"/>
            <w:tcBorders>
              <w:top w:val="single" w:sz="4" w:space="0" w:color="000000"/>
              <w:left w:val="single" w:sz="4" w:space="0" w:color="000000"/>
              <w:bottom w:val="single" w:sz="4" w:space="0" w:color="000000"/>
              <w:right w:val="single" w:sz="4" w:space="0" w:color="000000"/>
            </w:tcBorders>
            <w:vAlign w:val="center"/>
          </w:tcPr>
          <w:p w:rsidR="00C1697E" w:rsidRDefault="00C1697E" w:rsidP="00C21E5F">
            <w:pPr>
              <w:jc w:val="both"/>
            </w:pPr>
            <w:r>
              <w:rPr>
                <w:rFonts w:hint="eastAsia"/>
              </w:rPr>
              <w:t>O</w:t>
            </w:r>
          </w:p>
        </w:tc>
      </w:tr>
      <w:tr w:rsidR="00451EA8" w:rsidRPr="00270E48" w:rsidTr="00C21E5F">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451EA8" w:rsidRDefault="00451EA8" w:rsidP="00C21E5F">
            <w:pPr>
              <w:ind w:right="-20"/>
              <w:jc w:val="both"/>
            </w:pPr>
            <w:r>
              <w:rPr>
                <w:rFonts w:hint="eastAsia"/>
              </w:rPr>
              <w:t>bankName</w:t>
            </w:r>
          </w:p>
        </w:tc>
        <w:tc>
          <w:tcPr>
            <w:tcW w:w="1134" w:type="dxa"/>
            <w:tcBorders>
              <w:top w:val="single" w:sz="4" w:space="0" w:color="000000"/>
              <w:left w:val="single" w:sz="4" w:space="0" w:color="000000"/>
              <w:bottom w:val="single" w:sz="4" w:space="0" w:color="000000"/>
              <w:right w:val="single" w:sz="4" w:space="0" w:color="000000"/>
            </w:tcBorders>
            <w:vAlign w:val="center"/>
          </w:tcPr>
          <w:p w:rsidR="00451EA8" w:rsidRDefault="00451EA8" w:rsidP="00C21E5F">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451EA8" w:rsidRDefault="00451EA8" w:rsidP="00D041E6">
            <w:pPr>
              <w:spacing w:line="312" w:lineRule="exact"/>
              <w:ind w:right="-20"/>
              <w:jc w:val="both"/>
            </w:pPr>
            <w:r>
              <w:rPr>
                <w:rFonts w:hint="eastAsia"/>
              </w:rPr>
              <w:t>银行名称，银行卡支付有效</w:t>
            </w:r>
          </w:p>
          <w:p w:rsidR="00370897" w:rsidRDefault="00370897" w:rsidP="00D041E6">
            <w:pPr>
              <w:spacing w:line="312" w:lineRule="exact"/>
              <w:ind w:right="-20"/>
              <w:jc w:val="both"/>
            </w:pPr>
            <w:r>
              <w:rPr>
                <w:rFonts w:hint="eastAsia"/>
              </w:rPr>
              <w:t>注：只有易宝渠道才会返回</w:t>
            </w:r>
          </w:p>
        </w:tc>
        <w:tc>
          <w:tcPr>
            <w:tcW w:w="709" w:type="dxa"/>
            <w:tcBorders>
              <w:top w:val="single" w:sz="4" w:space="0" w:color="000000"/>
              <w:left w:val="single" w:sz="4" w:space="0" w:color="000000"/>
              <w:bottom w:val="single" w:sz="4" w:space="0" w:color="000000"/>
              <w:right w:val="single" w:sz="4" w:space="0" w:color="000000"/>
            </w:tcBorders>
            <w:vAlign w:val="center"/>
          </w:tcPr>
          <w:p w:rsidR="00451EA8" w:rsidRDefault="00246DCA" w:rsidP="00C21E5F">
            <w:pPr>
              <w:jc w:val="both"/>
            </w:pPr>
            <w:r>
              <w:rPr>
                <w:rFonts w:hint="eastAsia"/>
              </w:rPr>
              <w:t>O</w:t>
            </w:r>
          </w:p>
        </w:tc>
      </w:tr>
      <w:tr w:rsidR="00A10B3F" w:rsidRPr="00270E48" w:rsidTr="00C21E5F">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A10B3F" w:rsidRDefault="00A10B3F" w:rsidP="00C21E5F">
            <w:pPr>
              <w:ind w:right="-20"/>
              <w:jc w:val="both"/>
            </w:pPr>
            <w:r>
              <w:rPr>
                <w:rFonts w:hint="eastAsia"/>
              </w:rPr>
              <w:t>channel</w:t>
            </w:r>
          </w:p>
        </w:tc>
        <w:tc>
          <w:tcPr>
            <w:tcW w:w="1134" w:type="dxa"/>
            <w:tcBorders>
              <w:top w:val="single" w:sz="4" w:space="0" w:color="000000"/>
              <w:left w:val="single" w:sz="4" w:space="0" w:color="000000"/>
              <w:bottom w:val="single" w:sz="4" w:space="0" w:color="000000"/>
              <w:right w:val="single" w:sz="4" w:space="0" w:color="000000"/>
            </w:tcBorders>
            <w:vAlign w:val="center"/>
          </w:tcPr>
          <w:p w:rsidR="00A10B3F" w:rsidRDefault="00A10B3F" w:rsidP="00C21E5F">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A10B3F" w:rsidRDefault="00A10B3F" w:rsidP="00A35BCE">
            <w:pPr>
              <w:spacing w:line="312" w:lineRule="exact"/>
              <w:ind w:right="-20"/>
              <w:jc w:val="both"/>
            </w:pPr>
            <w:r>
              <w:rPr>
                <w:rFonts w:hint="eastAsia"/>
              </w:rPr>
              <w:t>支付渠道，定义参考</w:t>
            </w:r>
            <w:r>
              <w:rPr>
                <w:rFonts w:hint="eastAsia"/>
              </w:rPr>
              <w:t>2.2.1.</w:t>
            </w:r>
          </w:p>
        </w:tc>
        <w:tc>
          <w:tcPr>
            <w:tcW w:w="709" w:type="dxa"/>
            <w:tcBorders>
              <w:top w:val="single" w:sz="4" w:space="0" w:color="000000"/>
              <w:left w:val="single" w:sz="4" w:space="0" w:color="000000"/>
              <w:bottom w:val="single" w:sz="4" w:space="0" w:color="000000"/>
              <w:right w:val="single" w:sz="4" w:space="0" w:color="000000"/>
            </w:tcBorders>
            <w:vAlign w:val="center"/>
          </w:tcPr>
          <w:p w:rsidR="00A10B3F" w:rsidRDefault="00EA30C0" w:rsidP="00C21E5F">
            <w:pPr>
              <w:jc w:val="both"/>
            </w:pPr>
            <w:r>
              <w:rPr>
                <w:rFonts w:hint="eastAsia"/>
              </w:rPr>
              <w:t>O</w:t>
            </w:r>
          </w:p>
        </w:tc>
      </w:tr>
      <w:tr w:rsidR="00922563" w:rsidRPr="00270E48" w:rsidTr="00C21E5F">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922563" w:rsidRDefault="00922563" w:rsidP="00C21E5F">
            <w:pPr>
              <w:ind w:right="-20"/>
              <w:jc w:val="both"/>
            </w:pPr>
            <w:r w:rsidRPr="00922563">
              <w:t>bindid</w:t>
            </w:r>
          </w:p>
        </w:tc>
        <w:tc>
          <w:tcPr>
            <w:tcW w:w="1134" w:type="dxa"/>
            <w:tcBorders>
              <w:top w:val="single" w:sz="4" w:space="0" w:color="000000"/>
              <w:left w:val="single" w:sz="4" w:space="0" w:color="000000"/>
              <w:bottom w:val="single" w:sz="4" w:space="0" w:color="000000"/>
              <w:right w:val="single" w:sz="4" w:space="0" w:color="000000"/>
            </w:tcBorders>
            <w:vAlign w:val="center"/>
          </w:tcPr>
          <w:p w:rsidR="00922563" w:rsidRDefault="00922563" w:rsidP="00C21E5F">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922563" w:rsidRDefault="00E20312" w:rsidP="00D041E6">
            <w:pPr>
              <w:spacing w:line="312" w:lineRule="exact"/>
              <w:ind w:right="-20"/>
              <w:jc w:val="both"/>
            </w:pPr>
            <w:r>
              <w:rPr>
                <w:rFonts w:hint="eastAsia"/>
              </w:rPr>
              <w:t>易宝</w:t>
            </w:r>
            <w:r w:rsidR="00A43394">
              <w:rPr>
                <w:rFonts w:hint="eastAsia"/>
              </w:rPr>
              <w:t>/</w:t>
            </w:r>
            <w:r w:rsidR="00A43394">
              <w:rPr>
                <w:rFonts w:hint="eastAsia"/>
              </w:rPr>
              <w:t>银联</w:t>
            </w:r>
            <w:r w:rsidR="00922563">
              <w:rPr>
                <w:rFonts w:hint="eastAsia"/>
              </w:rPr>
              <w:t>绑卡</w:t>
            </w:r>
            <w:r w:rsidR="00922563">
              <w:rPr>
                <w:rFonts w:hint="eastAsia"/>
              </w:rPr>
              <w:t>ID</w:t>
            </w:r>
          </w:p>
          <w:p w:rsidR="00922563" w:rsidRPr="00922563" w:rsidRDefault="00922563" w:rsidP="00922563">
            <w:pPr>
              <w:spacing w:line="312" w:lineRule="exact"/>
              <w:ind w:leftChars="100" w:left="210" w:rightChars="-10" w:right="-21"/>
              <w:jc w:val="both"/>
              <w:rPr>
                <w:sz w:val="20"/>
              </w:rPr>
            </w:pPr>
            <w:r w:rsidRPr="00922563">
              <w:rPr>
                <w:rFonts w:hint="eastAsia"/>
                <w:sz w:val="20"/>
              </w:rPr>
              <w:t xml:space="preserve">1. </w:t>
            </w:r>
            <w:r w:rsidRPr="00922563">
              <w:rPr>
                <w:rFonts w:hint="eastAsia"/>
                <w:sz w:val="20"/>
              </w:rPr>
              <w:t>非“</w:t>
            </w:r>
            <w:r w:rsidRPr="00922563">
              <w:rPr>
                <w:rFonts w:hint="eastAsia"/>
                <w:sz w:val="20"/>
              </w:rPr>
              <w:t>0</w:t>
            </w:r>
            <w:r w:rsidRPr="00922563">
              <w:rPr>
                <w:rFonts w:hint="eastAsia"/>
                <w:sz w:val="20"/>
              </w:rPr>
              <w:t>”：当前支付卡被绑定</w:t>
            </w:r>
          </w:p>
          <w:p w:rsidR="00922563" w:rsidRDefault="00922563" w:rsidP="00922563">
            <w:pPr>
              <w:spacing w:line="312" w:lineRule="exact"/>
              <w:ind w:leftChars="100" w:left="210" w:rightChars="-10" w:right="-21"/>
              <w:jc w:val="both"/>
              <w:rPr>
                <w:sz w:val="20"/>
              </w:rPr>
            </w:pPr>
            <w:r w:rsidRPr="00922563">
              <w:rPr>
                <w:rFonts w:hint="eastAsia"/>
                <w:sz w:val="20"/>
              </w:rPr>
              <w:t xml:space="preserve">2. </w:t>
            </w:r>
            <w:r w:rsidRPr="00922563">
              <w:rPr>
                <w:rFonts w:hint="eastAsia"/>
                <w:sz w:val="20"/>
              </w:rPr>
              <w:t>为“</w:t>
            </w:r>
            <w:r w:rsidRPr="00922563">
              <w:rPr>
                <w:rFonts w:hint="eastAsia"/>
                <w:sz w:val="20"/>
              </w:rPr>
              <w:t>0</w:t>
            </w:r>
            <w:r w:rsidRPr="00922563">
              <w:rPr>
                <w:rFonts w:hint="eastAsia"/>
                <w:sz w:val="20"/>
              </w:rPr>
              <w:t>”：未绑定当前支付卡</w:t>
            </w:r>
          </w:p>
          <w:p w:rsidR="00DA507B" w:rsidRDefault="00DA507B" w:rsidP="00922563">
            <w:pPr>
              <w:spacing w:line="312" w:lineRule="exact"/>
              <w:ind w:leftChars="100" w:left="210" w:rightChars="-10" w:right="-21"/>
              <w:jc w:val="both"/>
            </w:pPr>
            <w:r>
              <w:rPr>
                <w:rFonts w:hint="eastAsia"/>
              </w:rPr>
              <w:t>注：未来可能不再返回，客户端需要使用临时</w:t>
            </w:r>
            <w:r>
              <w:rPr>
                <w:rFonts w:hint="eastAsia"/>
              </w:rPr>
              <w:t>token</w:t>
            </w:r>
            <w:r>
              <w:rPr>
                <w:rFonts w:hint="eastAsia"/>
              </w:rPr>
              <w:t>完成支付成功后的绑卡。</w:t>
            </w:r>
          </w:p>
          <w:p w:rsidR="00370897" w:rsidRDefault="00370897" w:rsidP="00922563">
            <w:pPr>
              <w:spacing w:line="312" w:lineRule="exact"/>
              <w:ind w:leftChars="100" w:left="210" w:rightChars="-10" w:right="-21"/>
              <w:jc w:val="both"/>
            </w:pPr>
            <w:r>
              <w:rPr>
                <w:rFonts w:hint="eastAsia"/>
              </w:rPr>
              <w:t>注：只有易宝渠道才会返回</w:t>
            </w:r>
          </w:p>
        </w:tc>
        <w:tc>
          <w:tcPr>
            <w:tcW w:w="709" w:type="dxa"/>
            <w:tcBorders>
              <w:top w:val="single" w:sz="4" w:space="0" w:color="000000"/>
              <w:left w:val="single" w:sz="4" w:space="0" w:color="000000"/>
              <w:bottom w:val="single" w:sz="4" w:space="0" w:color="000000"/>
              <w:right w:val="single" w:sz="4" w:space="0" w:color="000000"/>
            </w:tcBorders>
            <w:vAlign w:val="center"/>
          </w:tcPr>
          <w:p w:rsidR="00922563" w:rsidRDefault="00922563" w:rsidP="00C21E5F">
            <w:pPr>
              <w:jc w:val="both"/>
            </w:pPr>
            <w:r>
              <w:rPr>
                <w:rFonts w:hint="eastAsia"/>
              </w:rPr>
              <w:t>O</w:t>
            </w:r>
          </w:p>
        </w:tc>
      </w:tr>
      <w:tr w:rsidR="00174065" w:rsidRPr="00270E48" w:rsidTr="00C21E5F">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174065" w:rsidRPr="00922563" w:rsidRDefault="00174065" w:rsidP="00C21E5F">
            <w:pPr>
              <w:ind w:right="-20"/>
              <w:jc w:val="both"/>
            </w:pPr>
            <w:r>
              <w:rPr>
                <w:rFonts w:hint="eastAsia"/>
              </w:rPr>
              <w:t>tmpToken</w:t>
            </w:r>
          </w:p>
        </w:tc>
        <w:tc>
          <w:tcPr>
            <w:tcW w:w="1134" w:type="dxa"/>
            <w:tcBorders>
              <w:top w:val="single" w:sz="4" w:space="0" w:color="000000"/>
              <w:left w:val="single" w:sz="4" w:space="0" w:color="000000"/>
              <w:bottom w:val="single" w:sz="4" w:space="0" w:color="000000"/>
              <w:right w:val="single" w:sz="4" w:space="0" w:color="000000"/>
            </w:tcBorders>
            <w:vAlign w:val="center"/>
          </w:tcPr>
          <w:p w:rsidR="00174065" w:rsidRDefault="00174065" w:rsidP="00C21E5F">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174065" w:rsidRDefault="00174065" w:rsidP="00D041E6">
            <w:pPr>
              <w:spacing w:line="312" w:lineRule="exact"/>
              <w:ind w:right="-20"/>
              <w:jc w:val="both"/>
            </w:pPr>
            <w:r>
              <w:rPr>
                <w:rFonts w:hint="eastAsia"/>
              </w:rPr>
              <w:t>临时绑卡</w:t>
            </w:r>
            <w:r>
              <w:rPr>
                <w:rFonts w:hint="eastAsia"/>
              </w:rPr>
              <w:t>token</w:t>
            </w:r>
            <w:r>
              <w:rPr>
                <w:rFonts w:hint="eastAsia"/>
              </w:rPr>
              <w:t>，对信用卡和借记卡支付会返回，时效一般是</w:t>
            </w:r>
            <w:r>
              <w:rPr>
                <w:rFonts w:hint="eastAsia"/>
              </w:rPr>
              <w:t>30</w:t>
            </w:r>
            <w:r>
              <w:rPr>
                <w:rFonts w:hint="eastAsia"/>
              </w:rPr>
              <w:t>分钟。</w:t>
            </w:r>
          </w:p>
        </w:tc>
        <w:tc>
          <w:tcPr>
            <w:tcW w:w="709" w:type="dxa"/>
            <w:tcBorders>
              <w:top w:val="single" w:sz="4" w:space="0" w:color="000000"/>
              <w:left w:val="single" w:sz="4" w:space="0" w:color="000000"/>
              <w:bottom w:val="single" w:sz="4" w:space="0" w:color="000000"/>
              <w:right w:val="single" w:sz="4" w:space="0" w:color="000000"/>
            </w:tcBorders>
            <w:vAlign w:val="center"/>
          </w:tcPr>
          <w:p w:rsidR="00174065" w:rsidRDefault="00174065" w:rsidP="00C21E5F">
            <w:pPr>
              <w:jc w:val="both"/>
            </w:pPr>
            <w:r>
              <w:rPr>
                <w:rFonts w:hint="eastAsia"/>
              </w:rPr>
              <w:t>O</w:t>
            </w:r>
          </w:p>
        </w:tc>
      </w:tr>
      <w:tr w:rsidR="00922563" w:rsidRPr="00270E48" w:rsidTr="00C21E5F">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922563" w:rsidRDefault="00922563" w:rsidP="00C21E5F">
            <w:pPr>
              <w:ind w:right="-20"/>
              <w:jc w:val="both"/>
            </w:pPr>
            <w:r w:rsidRPr="00922563">
              <w:t>bindvalidthru</w:t>
            </w:r>
          </w:p>
        </w:tc>
        <w:tc>
          <w:tcPr>
            <w:tcW w:w="1134" w:type="dxa"/>
            <w:tcBorders>
              <w:top w:val="single" w:sz="4" w:space="0" w:color="000000"/>
              <w:left w:val="single" w:sz="4" w:space="0" w:color="000000"/>
              <w:bottom w:val="single" w:sz="4" w:space="0" w:color="000000"/>
              <w:right w:val="single" w:sz="4" w:space="0" w:color="000000"/>
            </w:tcBorders>
            <w:vAlign w:val="center"/>
          </w:tcPr>
          <w:p w:rsidR="00922563" w:rsidRDefault="00233953" w:rsidP="00C21E5F">
            <w:pPr>
              <w:spacing w:line="241" w:lineRule="auto"/>
              <w:ind w:right="51"/>
              <w:jc w:val="both"/>
            </w:pPr>
            <w:r>
              <w:t>L</w:t>
            </w:r>
            <w:r>
              <w:rPr>
                <w:rFonts w:hint="eastAsia"/>
              </w:rPr>
              <w:t>ong</w:t>
            </w:r>
          </w:p>
        </w:tc>
        <w:tc>
          <w:tcPr>
            <w:tcW w:w="4820" w:type="dxa"/>
            <w:tcBorders>
              <w:top w:val="single" w:sz="4" w:space="0" w:color="000000"/>
              <w:left w:val="single" w:sz="4" w:space="0" w:color="000000"/>
              <w:bottom w:val="single" w:sz="4" w:space="0" w:color="000000"/>
              <w:right w:val="single" w:sz="4" w:space="0" w:color="000000"/>
            </w:tcBorders>
            <w:vAlign w:val="center"/>
          </w:tcPr>
          <w:p w:rsidR="00922563" w:rsidRDefault="00922563" w:rsidP="00922563">
            <w:pPr>
              <w:spacing w:line="312" w:lineRule="exact"/>
              <w:ind w:right="-20"/>
              <w:jc w:val="both"/>
            </w:pPr>
            <w:r>
              <w:rPr>
                <w:rFonts w:hint="eastAsia"/>
              </w:rPr>
              <w:t>绑卡有效期，最后期限，时间戳，例如：</w:t>
            </w:r>
          </w:p>
          <w:p w:rsidR="0049294F" w:rsidRDefault="00922563" w:rsidP="00922563">
            <w:pPr>
              <w:spacing w:line="312" w:lineRule="exact"/>
              <w:ind w:right="-20"/>
              <w:jc w:val="both"/>
            </w:pPr>
            <w:r>
              <w:rPr>
                <w:rFonts w:hint="eastAsia"/>
              </w:rPr>
              <w:t>1361324896</w:t>
            </w:r>
            <w:r>
              <w:rPr>
                <w:rFonts w:hint="eastAsia"/>
              </w:rPr>
              <w:t>，精确到秒。</w:t>
            </w:r>
          </w:p>
          <w:p w:rsidR="00370897" w:rsidRDefault="00370897" w:rsidP="00922563">
            <w:pPr>
              <w:spacing w:line="312" w:lineRule="exact"/>
              <w:ind w:right="-20"/>
              <w:jc w:val="both"/>
            </w:pPr>
            <w:r>
              <w:rPr>
                <w:rFonts w:hint="eastAsia"/>
              </w:rPr>
              <w:t>注：只有易宝渠道才会返回</w:t>
            </w:r>
          </w:p>
        </w:tc>
        <w:tc>
          <w:tcPr>
            <w:tcW w:w="709" w:type="dxa"/>
            <w:tcBorders>
              <w:top w:val="single" w:sz="4" w:space="0" w:color="000000"/>
              <w:left w:val="single" w:sz="4" w:space="0" w:color="000000"/>
              <w:bottom w:val="single" w:sz="4" w:space="0" w:color="000000"/>
              <w:right w:val="single" w:sz="4" w:space="0" w:color="000000"/>
            </w:tcBorders>
            <w:vAlign w:val="center"/>
          </w:tcPr>
          <w:p w:rsidR="00922563" w:rsidRDefault="002D06FA" w:rsidP="00C21E5F">
            <w:pPr>
              <w:jc w:val="both"/>
            </w:pPr>
            <w:r>
              <w:rPr>
                <w:rFonts w:hint="eastAsia"/>
              </w:rPr>
              <w:t>O</w:t>
            </w:r>
          </w:p>
        </w:tc>
      </w:tr>
      <w:tr w:rsidR="000602DF" w:rsidRPr="00270E48" w:rsidTr="00C21E5F">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0602DF" w:rsidRPr="00922563" w:rsidRDefault="000602DF" w:rsidP="00C21E5F">
            <w:pPr>
              <w:ind w:right="-20"/>
              <w:jc w:val="both"/>
            </w:pPr>
            <w:r>
              <w:rPr>
                <w:rFonts w:hint="eastAsia"/>
                <w:color w:val="000000" w:themeColor="text1"/>
              </w:rPr>
              <w:t>relatedOrderid</w:t>
            </w:r>
          </w:p>
        </w:tc>
        <w:tc>
          <w:tcPr>
            <w:tcW w:w="1134" w:type="dxa"/>
            <w:tcBorders>
              <w:top w:val="single" w:sz="4" w:space="0" w:color="000000"/>
              <w:left w:val="single" w:sz="4" w:space="0" w:color="000000"/>
              <w:bottom w:val="single" w:sz="4" w:space="0" w:color="000000"/>
              <w:right w:val="single" w:sz="4" w:space="0" w:color="000000"/>
            </w:tcBorders>
            <w:vAlign w:val="center"/>
          </w:tcPr>
          <w:p w:rsidR="000602DF" w:rsidRDefault="000602DF" w:rsidP="00C21E5F">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0602DF" w:rsidRDefault="000602DF" w:rsidP="00922563">
            <w:pPr>
              <w:spacing w:line="312" w:lineRule="exact"/>
              <w:ind w:right="-20"/>
              <w:jc w:val="both"/>
            </w:pPr>
            <w:r>
              <w:rPr>
                <w:rFonts w:hint="eastAsia"/>
              </w:rPr>
              <w:t>关联的充值订单号，为华为内部订单号</w:t>
            </w:r>
          </w:p>
        </w:tc>
        <w:tc>
          <w:tcPr>
            <w:tcW w:w="709" w:type="dxa"/>
            <w:tcBorders>
              <w:top w:val="single" w:sz="4" w:space="0" w:color="000000"/>
              <w:left w:val="single" w:sz="4" w:space="0" w:color="000000"/>
              <w:bottom w:val="single" w:sz="4" w:space="0" w:color="000000"/>
              <w:right w:val="single" w:sz="4" w:space="0" w:color="000000"/>
            </w:tcBorders>
            <w:vAlign w:val="center"/>
          </w:tcPr>
          <w:p w:rsidR="000602DF" w:rsidRDefault="000602DF" w:rsidP="00C21E5F">
            <w:pPr>
              <w:jc w:val="both"/>
            </w:pPr>
            <w:r>
              <w:rPr>
                <w:rFonts w:hint="eastAsia"/>
              </w:rPr>
              <w:t>O</w:t>
            </w:r>
          </w:p>
        </w:tc>
      </w:tr>
      <w:tr w:rsidR="00FD4C06" w:rsidRPr="00270E48" w:rsidTr="00C21E5F">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FD4C06" w:rsidRDefault="00FD4C06" w:rsidP="00C21E5F">
            <w:pPr>
              <w:ind w:right="-20"/>
              <w:jc w:val="both"/>
              <w:rPr>
                <w:color w:val="000000" w:themeColor="text1"/>
              </w:rPr>
            </w:pPr>
            <w:r>
              <w:rPr>
                <w:rFonts w:hint="eastAsia"/>
              </w:rPr>
              <w:t>cardInfo</w:t>
            </w:r>
          </w:p>
        </w:tc>
        <w:tc>
          <w:tcPr>
            <w:tcW w:w="1134" w:type="dxa"/>
            <w:tcBorders>
              <w:top w:val="single" w:sz="4" w:space="0" w:color="000000"/>
              <w:left w:val="single" w:sz="4" w:space="0" w:color="000000"/>
              <w:bottom w:val="single" w:sz="4" w:space="0" w:color="000000"/>
              <w:right w:val="single" w:sz="4" w:space="0" w:color="000000"/>
            </w:tcBorders>
            <w:vAlign w:val="center"/>
          </w:tcPr>
          <w:p w:rsidR="00FD4C06" w:rsidRDefault="00FD4C06" w:rsidP="00C21E5F">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FD4C06" w:rsidRDefault="00FD4C06" w:rsidP="002908D4">
            <w:pPr>
              <w:spacing w:line="312" w:lineRule="exact"/>
              <w:ind w:right="-20"/>
              <w:jc w:val="both"/>
            </w:pPr>
            <w:r>
              <w:rPr>
                <w:rFonts w:hint="eastAsia"/>
              </w:rPr>
              <w:t>卡信息，在游戏卡和充值卡下有效，格式为：</w:t>
            </w:r>
          </w:p>
          <w:p w:rsidR="00FD4C06" w:rsidRDefault="00E03291" w:rsidP="00922563">
            <w:pPr>
              <w:spacing w:line="312" w:lineRule="exact"/>
              <w:ind w:right="-20"/>
              <w:jc w:val="both"/>
            </w:pPr>
            <w:r>
              <w:rPr>
                <w:rFonts w:hint="eastAsia"/>
              </w:rPr>
              <w:t>卡种类描述</w:t>
            </w:r>
            <w:r>
              <w:rPr>
                <w:rFonts w:hint="eastAsia"/>
              </w:rPr>
              <w:t>-</w:t>
            </w:r>
            <w:r>
              <w:rPr>
                <w:rFonts w:hint="eastAsia"/>
              </w:rPr>
              <w:t>卡号</w:t>
            </w:r>
            <w:r>
              <w:rPr>
                <w:rFonts w:hint="eastAsia"/>
              </w:rPr>
              <w:t>-</w:t>
            </w:r>
            <w:r>
              <w:rPr>
                <w:rFonts w:hint="eastAsia"/>
              </w:rPr>
              <w:t>销卡结果描述</w:t>
            </w:r>
            <w:r>
              <w:rPr>
                <w:rFonts w:hint="eastAsia"/>
              </w:rPr>
              <w:t>-</w:t>
            </w:r>
            <w:r w:rsidR="00DA7CDE">
              <w:rPr>
                <w:rFonts w:hint="eastAsia"/>
              </w:rPr>
              <w:t>余额</w:t>
            </w:r>
            <w:r>
              <w:rPr>
                <w:rFonts w:hint="eastAsia"/>
              </w:rPr>
              <w:t>#</w:t>
            </w:r>
            <w:r>
              <w:rPr>
                <w:rFonts w:hint="eastAsia"/>
              </w:rPr>
              <w:t>第二张卡</w:t>
            </w:r>
          </w:p>
          <w:p w:rsidR="00DA7CDE" w:rsidRDefault="00DA7CDE" w:rsidP="00922563">
            <w:pPr>
              <w:spacing w:line="312" w:lineRule="exact"/>
              <w:ind w:right="-20"/>
              <w:jc w:val="both"/>
            </w:pPr>
            <w:r>
              <w:rPr>
                <w:rFonts w:hint="eastAsia"/>
              </w:rPr>
              <w:t>注：销卡结果</w:t>
            </w:r>
            <w:r w:rsidR="005735CF">
              <w:rPr>
                <w:rFonts w:hint="eastAsia"/>
              </w:rPr>
              <w:t>描述</w:t>
            </w:r>
            <w:r>
              <w:rPr>
                <w:rFonts w:hint="eastAsia"/>
              </w:rPr>
              <w:t>和余额可能不存在</w:t>
            </w:r>
          </w:p>
          <w:p w:rsidR="005735CF" w:rsidRDefault="005735CF" w:rsidP="00922563">
            <w:pPr>
              <w:spacing w:line="312" w:lineRule="exact"/>
              <w:ind w:right="-20"/>
              <w:jc w:val="both"/>
            </w:pPr>
            <w:r>
              <w:rPr>
                <w:rFonts w:hint="eastAsia"/>
              </w:rPr>
              <w:t>注：销卡结果描述格式为：结果码</w:t>
            </w:r>
            <w:r>
              <w:rPr>
                <w:rFonts w:hint="eastAsia"/>
              </w:rPr>
              <w:t>:</w:t>
            </w:r>
            <w:r>
              <w:rPr>
                <w:rFonts w:hint="eastAsia"/>
              </w:rPr>
              <w:t>结果描述</w:t>
            </w:r>
          </w:p>
        </w:tc>
        <w:tc>
          <w:tcPr>
            <w:tcW w:w="709" w:type="dxa"/>
            <w:tcBorders>
              <w:top w:val="single" w:sz="4" w:space="0" w:color="000000"/>
              <w:left w:val="single" w:sz="4" w:space="0" w:color="000000"/>
              <w:bottom w:val="single" w:sz="4" w:space="0" w:color="000000"/>
              <w:right w:val="single" w:sz="4" w:space="0" w:color="000000"/>
            </w:tcBorders>
            <w:vAlign w:val="center"/>
          </w:tcPr>
          <w:p w:rsidR="00FD4C06" w:rsidRDefault="00FD4C06" w:rsidP="00C21E5F">
            <w:pPr>
              <w:jc w:val="both"/>
            </w:pPr>
            <w:r>
              <w:rPr>
                <w:rFonts w:hint="eastAsia"/>
              </w:rPr>
              <w:t>O</w:t>
            </w:r>
          </w:p>
        </w:tc>
      </w:tr>
      <w:tr w:rsidR="00267C98" w:rsidRPr="00270E48" w:rsidTr="00C21E5F">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267C98" w:rsidRDefault="000535AE" w:rsidP="00C21E5F">
            <w:pPr>
              <w:ind w:right="-20"/>
              <w:jc w:val="both"/>
            </w:pPr>
            <w:r w:rsidRPr="000535AE">
              <w:t>relatedStatus</w:t>
            </w:r>
          </w:p>
        </w:tc>
        <w:tc>
          <w:tcPr>
            <w:tcW w:w="1134" w:type="dxa"/>
            <w:tcBorders>
              <w:top w:val="single" w:sz="4" w:space="0" w:color="000000"/>
              <w:left w:val="single" w:sz="4" w:space="0" w:color="000000"/>
              <w:bottom w:val="single" w:sz="4" w:space="0" w:color="000000"/>
              <w:right w:val="single" w:sz="4" w:space="0" w:color="000000"/>
            </w:tcBorders>
            <w:vAlign w:val="center"/>
          </w:tcPr>
          <w:p w:rsidR="00267C98" w:rsidRDefault="00267C98" w:rsidP="00C21E5F">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267C98" w:rsidRDefault="00267C98" w:rsidP="00267C98">
            <w:pPr>
              <w:spacing w:line="312" w:lineRule="exact"/>
              <w:ind w:right="-20"/>
              <w:jc w:val="both"/>
            </w:pPr>
            <w:r>
              <w:rPr>
                <w:rFonts w:hint="eastAsia"/>
              </w:rPr>
              <w:t>关联订单状态</w:t>
            </w:r>
          </w:p>
          <w:p w:rsidR="00267C98" w:rsidRPr="00F87DBF" w:rsidRDefault="00267C98" w:rsidP="00267C98">
            <w:pPr>
              <w:spacing w:line="312" w:lineRule="exact"/>
              <w:ind w:leftChars="100" w:left="210" w:rightChars="-10" w:right="-21"/>
              <w:jc w:val="both"/>
              <w:rPr>
                <w:sz w:val="18"/>
                <w:szCs w:val="18"/>
              </w:rPr>
            </w:pPr>
            <w:r w:rsidRPr="00F87DBF">
              <w:rPr>
                <w:rFonts w:hint="eastAsia"/>
                <w:sz w:val="18"/>
                <w:szCs w:val="18"/>
              </w:rPr>
              <w:t>0</w:t>
            </w:r>
            <w:r w:rsidRPr="00F87DBF">
              <w:rPr>
                <w:rFonts w:hint="eastAsia"/>
                <w:sz w:val="18"/>
                <w:szCs w:val="18"/>
              </w:rPr>
              <w:t>：失败</w:t>
            </w:r>
          </w:p>
          <w:p w:rsidR="00267C98" w:rsidRPr="00F87DBF" w:rsidRDefault="00267C98" w:rsidP="00267C98">
            <w:pPr>
              <w:spacing w:line="312" w:lineRule="exact"/>
              <w:ind w:leftChars="100" w:left="210" w:rightChars="-10" w:right="-21"/>
              <w:jc w:val="both"/>
              <w:rPr>
                <w:sz w:val="18"/>
                <w:szCs w:val="18"/>
              </w:rPr>
            </w:pPr>
            <w:r w:rsidRPr="00F87DBF">
              <w:rPr>
                <w:rFonts w:hint="eastAsia"/>
                <w:sz w:val="18"/>
                <w:szCs w:val="18"/>
              </w:rPr>
              <w:t>1</w:t>
            </w:r>
            <w:r w:rsidRPr="00F87DBF">
              <w:rPr>
                <w:rFonts w:hint="eastAsia"/>
                <w:sz w:val="18"/>
                <w:szCs w:val="18"/>
              </w:rPr>
              <w:t>：成功</w:t>
            </w:r>
          </w:p>
          <w:p w:rsidR="00267C98" w:rsidRPr="00F87DBF" w:rsidRDefault="00267C98" w:rsidP="00267C98">
            <w:pPr>
              <w:spacing w:line="312" w:lineRule="exact"/>
              <w:ind w:leftChars="100" w:left="210" w:rightChars="-10" w:right="-21"/>
              <w:jc w:val="both"/>
              <w:rPr>
                <w:sz w:val="18"/>
                <w:szCs w:val="18"/>
              </w:rPr>
            </w:pPr>
            <w:r w:rsidRPr="00F87DBF">
              <w:rPr>
                <w:rFonts w:hint="eastAsia"/>
                <w:sz w:val="18"/>
                <w:szCs w:val="18"/>
              </w:rPr>
              <w:t>2</w:t>
            </w:r>
            <w:r w:rsidRPr="00F87DBF">
              <w:rPr>
                <w:rFonts w:hint="eastAsia"/>
                <w:sz w:val="18"/>
                <w:szCs w:val="18"/>
              </w:rPr>
              <w:t>：未处理</w:t>
            </w:r>
          </w:p>
          <w:p w:rsidR="00267C98" w:rsidRDefault="00267C98" w:rsidP="00267C98">
            <w:pPr>
              <w:spacing w:line="312" w:lineRule="exact"/>
              <w:ind w:leftChars="100" w:left="210" w:rightChars="-10" w:right="-21"/>
              <w:jc w:val="both"/>
            </w:pPr>
            <w:r w:rsidRPr="00F87DBF">
              <w:rPr>
                <w:rFonts w:hint="eastAsia"/>
                <w:sz w:val="18"/>
                <w:szCs w:val="18"/>
              </w:rPr>
              <w:t>3</w:t>
            </w:r>
            <w:r w:rsidRPr="00F87DBF">
              <w:rPr>
                <w:rFonts w:hint="eastAsia"/>
                <w:sz w:val="18"/>
                <w:szCs w:val="18"/>
              </w:rPr>
              <w:t>：处理中</w:t>
            </w:r>
          </w:p>
        </w:tc>
        <w:tc>
          <w:tcPr>
            <w:tcW w:w="709" w:type="dxa"/>
            <w:tcBorders>
              <w:top w:val="single" w:sz="4" w:space="0" w:color="000000"/>
              <w:left w:val="single" w:sz="4" w:space="0" w:color="000000"/>
              <w:bottom w:val="single" w:sz="4" w:space="0" w:color="000000"/>
              <w:right w:val="single" w:sz="4" w:space="0" w:color="000000"/>
            </w:tcBorders>
            <w:vAlign w:val="center"/>
          </w:tcPr>
          <w:p w:rsidR="00267C98" w:rsidRDefault="00267C98" w:rsidP="00C21E5F">
            <w:pPr>
              <w:jc w:val="both"/>
            </w:pPr>
            <w:r>
              <w:rPr>
                <w:rFonts w:hint="eastAsia"/>
              </w:rPr>
              <w:t>O</w:t>
            </w:r>
          </w:p>
        </w:tc>
      </w:tr>
      <w:tr w:rsidR="00267C98" w:rsidRPr="00270E48" w:rsidTr="00C21E5F">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267C98" w:rsidRDefault="000535AE" w:rsidP="00C21E5F">
            <w:pPr>
              <w:ind w:right="-20"/>
              <w:jc w:val="both"/>
            </w:pPr>
            <w:r w:rsidRPr="000535AE">
              <w:t>relatedAmount</w:t>
            </w:r>
          </w:p>
        </w:tc>
        <w:tc>
          <w:tcPr>
            <w:tcW w:w="1134" w:type="dxa"/>
            <w:tcBorders>
              <w:top w:val="single" w:sz="4" w:space="0" w:color="000000"/>
              <w:left w:val="single" w:sz="4" w:space="0" w:color="000000"/>
              <w:bottom w:val="single" w:sz="4" w:space="0" w:color="000000"/>
              <w:right w:val="single" w:sz="4" w:space="0" w:color="000000"/>
            </w:tcBorders>
            <w:vAlign w:val="center"/>
          </w:tcPr>
          <w:p w:rsidR="00267C98" w:rsidRDefault="00AE2841" w:rsidP="00C21E5F">
            <w:pPr>
              <w:spacing w:line="241" w:lineRule="auto"/>
              <w:ind w:right="51"/>
              <w:jc w:val="both"/>
            </w:pPr>
            <w:r>
              <w:rPr>
                <w:rFonts w:hint="eastAsia"/>
              </w:rPr>
              <w:t>long</w:t>
            </w:r>
          </w:p>
        </w:tc>
        <w:tc>
          <w:tcPr>
            <w:tcW w:w="4820" w:type="dxa"/>
            <w:tcBorders>
              <w:top w:val="single" w:sz="4" w:space="0" w:color="000000"/>
              <w:left w:val="single" w:sz="4" w:space="0" w:color="000000"/>
              <w:bottom w:val="single" w:sz="4" w:space="0" w:color="000000"/>
              <w:right w:val="single" w:sz="4" w:space="0" w:color="000000"/>
            </w:tcBorders>
            <w:vAlign w:val="center"/>
          </w:tcPr>
          <w:p w:rsidR="00267C98" w:rsidRDefault="00267C98" w:rsidP="00267C98">
            <w:pPr>
              <w:spacing w:line="312" w:lineRule="exact"/>
              <w:ind w:right="-20"/>
              <w:jc w:val="both"/>
            </w:pPr>
            <w:r>
              <w:rPr>
                <w:rFonts w:hint="eastAsia"/>
              </w:rPr>
              <w:t>关联订单金额，单位分</w:t>
            </w:r>
          </w:p>
        </w:tc>
        <w:tc>
          <w:tcPr>
            <w:tcW w:w="709" w:type="dxa"/>
            <w:tcBorders>
              <w:top w:val="single" w:sz="4" w:space="0" w:color="000000"/>
              <w:left w:val="single" w:sz="4" w:space="0" w:color="000000"/>
              <w:bottom w:val="single" w:sz="4" w:space="0" w:color="000000"/>
              <w:right w:val="single" w:sz="4" w:space="0" w:color="000000"/>
            </w:tcBorders>
            <w:vAlign w:val="center"/>
          </w:tcPr>
          <w:p w:rsidR="00267C98" w:rsidRDefault="00267C98" w:rsidP="00C21E5F">
            <w:pPr>
              <w:jc w:val="both"/>
            </w:pPr>
            <w:r>
              <w:rPr>
                <w:rFonts w:hint="eastAsia"/>
              </w:rPr>
              <w:t>O</w:t>
            </w:r>
          </w:p>
        </w:tc>
      </w:tr>
      <w:tr w:rsidR="001D6371" w:rsidRPr="00270E48" w:rsidTr="00C21E5F">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1D6371" w:rsidRPr="000535AE" w:rsidRDefault="001D6371" w:rsidP="00C21E5F">
            <w:pPr>
              <w:ind w:right="-20"/>
              <w:jc w:val="both"/>
            </w:pPr>
            <w:r>
              <w:rPr>
                <w:rFonts w:hint="eastAsia"/>
              </w:rPr>
              <w:t>serviceCatalog</w:t>
            </w:r>
          </w:p>
        </w:tc>
        <w:tc>
          <w:tcPr>
            <w:tcW w:w="1134" w:type="dxa"/>
            <w:tcBorders>
              <w:top w:val="single" w:sz="4" w:space="0" w:color="000000"/>
              <w:left w:val="single" w:sz="4" w:space="0" w:color="000000"/>
              <w:bottom w:val="single" w:sz="4" w:space="0" w:color="000000"/>
              <w:right w:val="single" w:sz="4" w:space="0" w:color="000000"/>
            </w:tcBorders>
            <w:vAlign w:val="center"/>
          </w:tcPr>
          <w:p w:rsidR="001D6371" w:rsidRDefault="001D6371" w:rsidP="00C21E5F">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1D6371" w:rsidRDefault="001D6371" w:rsidP="00267C98">
            <w:pPr>
              <w:spacing w:line="312" w:lineRule="exact"/>
              <w:ind w:right="-20"/>
              <w:jc w:val="both"/>
            </w:pPr>
            <w:r>
              <w:rPr>
                <w:rFonts w:hint="eastAsia"/>
              </w:rPr>
              <w:t>服务目录，取值参考“枚举值说明章节”</w:t>
            </w:r>
          </w:p>
        </w:tc>
        <w:tc>
          <w:tcPr>
            <w:tcW w:w="709" w:type="dxa"/>
            <w:tcBorders>
              <w:top w:val="single" w:sz="4" w:space="0" w:color="000000"/>
              <w:left w:val="single" w:sz="4" w:space="0" w:color="000000"/>
              <w:bottom w:val="single" w:sz="4" w:space="0" w:color="000000"/>
              <w:right w:val="single" w:sz="4" w:space="0" w:color="000000"/>
            </w:tcBorders>
            <w:vAlign w:val="center"/>
          </w:tcPr>
          <w:p w:rsidR="001D6371" w:rsidRDefault="001D6371" w:rsidP="00C21E5F">
            <w:pPr>
              <w:jc w:val="both"/>
            </w:pPr>
            <w:r>
              <w:rPr>
                <w:rFonts w:hint="eastAsia"/>
              </w:rPr>
              <w:t>O</w:t>
            </w:r>
          </w:p>
        </w:tc>
      </w:tr>
    </w:tbl>
    <w:p w:rsidR="00DA552D" w:rsidRDefault="00684438" w:rsidP="00DA552D">
      <w:pPr>
        <w:ind w:firstLineChars="150" w:firstLine="316"/>
        <w:rPr>
          <w:b/>
        </w:rPr>
      </w:pPr>
      <w:r>
        <w:rPr>
          <w:rFonts w:hint="eastAsia"/>
          <w:b/>
        </w:rPr>
        <w:t>注：</w:t>
      </w:r>
      <w:r>
        <w:rPr>
          <w:rFonts w:hint="eastAsia"/>
          <w:b/>
        </w:rPr>
        <w:t>sdk</w:t>
      </w:r>
      <w:r>
        <w:rPr>
          <w:rFonts w:hint="eastAsia"/>
          <w:b/>
        </w:rPr>
        <w:t>对绑定卡信息进行兼容处理，在</w:t>
      </w:r>
      <w:r w:rsidR="0049294F">
        <w:rPr>
          <w:rFonts w:hint="eastAsia"/>
          <w:b/>
        </w:rPr>
        <w:t>返回</w:t>
      </w:r>
      <w:r>
        <w:rPr>
          <w:rFonts w:hint="eastAsia"/>
          <w:b/>
        </w:rPr>
        <w:t>了</w:t>
      </w:r>
      <w:r w:rsidR="0049294F">
        <w:rPr>
          <w:rFonts w:hint="eastAsia"/>
          <w:b/>
        </w:rPr>
        <w:t>bindid</w:t>
      </w:r>
      <w:r w:rsidR="0049294F">
        <w:rPr>
          <w:rFonts w:hint="eastAsia"/>
          <w:b/>
        </w:rPr>
        <w:t>、</w:t>
      </w:r>
      <w:r w:rsidR="0049294F" w:rsidRPr="00922563">
        <w:t>bindvalidthru</w:t>
      </w:r>
      <w:r w:rsidR="0049294F">
        <w:rPr>
          <w:rFonts w:hint="eastAsia"/>
        </w:rPr>
        <w:t>时，</w:t>
      </w:r>
      <w:r>
        <w:rPr>
          <w:rFonts w:hint="eastAsia"/>
        </w:rPr>
        <w:t>认为绑定卡是</w:t>
      </w:r>
      <w:r>
        <w:rPr>
          <w:rFonts w:hint="eastAsia"/>
        </w:rPr>
        <w:lastRenderedPageBreak/>
        <w:t>存储在易宝</w:t>
      </w:r>
      <w:r w:rsidR="00A43394">
        <w:rPr>
          <w:rFonts w:hint="eastAsia"/>
        </w:rPr>
        <w:t>/</w:t>
      </w:r>
      <w:r w:rsidR="00A43394">
        <w:rPr>
          <w:rFonts w:hint="eastAsia"/>
        </w:rPr>
        <w:t>银联</w:t>
      </w:r>
      <w:r>
        <w:rPr>
          <w:rFonts w:hint="eastAsia"/>
        </w:rPr>
        <w:t>侧的。相应的绑定卡接口中，必须传递易宝绑卡</w:t>
      </w:r>
      <w:r>
        <w:rPr>
          <w:rFonts w:hint="eastAsia"/>
        </w:rPr>
        <w:t>ID</w:t>
      </w:r>
      <w:r>
        <w:rPr>
          <w:rFonts w:hint="eastAsia"/>
        </w:rPr>
        <w:t>等信息，此时，卡号也必须是后</w:t>
      </w:r>
      <w:r>
        <w:rPr>
          <w:rFonts w:hint="eastAsia"/>
        </w:rPr>
        <w:t>4</w:t>
      </w:r>
      <w:r>
        <w:rPr>
          <w:rFonts w:hint="eastAsia"/>
        </w:rPr>
        <w:t>位。反之，认为绑定卡记录在华为，绑定接口中，绑卡</w:t>
      </w:r>
      <w:r>
        <w:rPr>
          <w:rFonts w:hint="eastAsia"/>
        </w:rPr>
        <w:t>ID</w:t>
      </w:r>
      <w:r>
        <w:rPr>
          <w:rFonts w:hint="eastAsia"/>
        </w:rPr>
        <w:t>和绑卡有效期传空值，相应的卡号必须是完整的卡号。</w:t>
      </w:r>
    </w:p>
    <w:p w:rsidR="00DA552D" w:rsidRPr="00684438" w:rsidRDefault="00DA552D" w:rsidP="00DA552D">
      <w:pPr>
        <w:ind w:firstLineChars="150" w:firstLine="316"/>
        <w:rPr>
          <w:b/>
        </w:rPr>
      </w:pPr>
    </w:p>
    <w:p w:rsidR="00DA552D" w:rsidRPr="00B05E9E" w:rsidRDefault="00DA552D" w:rsidP="00DA552D">
      <w:pPr>
        <w:ind w:firstLineChars="150" w:firstLine="316"/>
        <w:rPr>
          <w:b/>
        </w:rPr>
      </w:pPr>
      <w:r w:rsidRPr="00B05E9E">
        <w:rPr>
          <w:rFonts w:hint="eastAsia"/>
          <w:b/>
        </w:rPr>
        <w:t>示例</w:t>
      </w:r>
    </w:p>
    <w:tbl>
      <w:tblPr>
        <w:tblW w:w="0" w:type="auto"/>
        <w:tblInd w:w="3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701"/>
        <w:gridCol w:w="6379"/>
      </w:tblGrid>
      <w:tr w:rsidR="00DA552D" w:rsidRPr="0038247B" w:rsidTr="00C21E5F">
        <w:trPr>
          <w:cantSplit/>
          <w:trHeight w:val="300"/>
        </w:trPr>
        <w:tc>
          <w:tcPr>
            <w:tcW w:w="170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DA552D" w:rsidRPr="0038247B" w:rsidRDefault="00DA552D" w:rsidP="00C21E5F">
            <w:pPr>
              <w:pStyle w:val="TableHeading"/>
            </w:pPr>
            <w:r w:rsidRPr="0038247B">
              <w:t>Req/Response</w:t>
            </w:r>
          </w:p>
        </w:tc>
        <w:tc>
          <w:tcPr>
            <w:tcW w:w="637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DA552D" w:rsidRPr="0038247B" w:rsidRDefault="00DA552D" w:rsidP="00C21E5F">
            <w:pPr>
              <w:pStyle w:val="TableHeading"/>
            </w:pPr>
            <w:r w:rsidRPr="0038247B">
              <w:t>Example</w:t>
            </w:r>
          </w:p>
        </w:tc>
      </w:tr>
      <w:tr w:rsidR="00DA552D" w:rsidRPr="001F4F35" w:rsidTr="00C21E5F">
        <w:trPr>
          <w:cantSplit/>
          <w:trHeight w:val="281"/>
        </w:trPr>
        <w:tc>
          <w:tcPr>
            <w:tcW w:w="1701" w:type="dxa"/>
          </w:tcPr>
          <w:p w:rsidR="00DA552D" w:rsidRPr="002B69A5" w:rsidRDefault="00DA552D" w:rsidP="00C21E5F">
            <w:pPr>
              <w:pStyle w:val="TableText"/>
              <w:rPr>
                <w:lang w:val="fr-FR"/>
              </w:rPr>
            </w:pPr>
            <w:r w:rsidRPr="0038247B">
              <w:t>HTTP Request</w:t>
            </w:r>
          </w:p>
        </w:tc>
        <w:tc>
          <w:tcPr>
            <w:tcW w:w="6379" w:type="dxa"/>
          </w:tcPr>
          <w:p w:rsidR="0061224D" w:rsidRPr="0061224D" w:rsidRDefault="0061224D" w:rsidP="0061224D">
            <w:pPr>
              <w:pStyle w:val="TerminalDisplayinTable"/>
              <w:shd w:val="clear" w:color="auto" w:fill="D9D9D9"/>
              <w:spacing w:line="240" w:lineRule="auto"/>
              <w:ind w:firstLineChars="21" w:firstLine="34"/>
              <w:rPr>
                <w:rFonts w:ascii="Arial" w:hAnsi="Arial" w:cs="Arial"/>
                <w:spacing w:val="0"/>
                <w:szCs w:val="20"/>
                <w:lang w:val="fr-FR"/>
              </w:rPr>
            </w:pPr>
            <w:r w:rsidRPr="0061224D">
              <w:rPr>
                <w:rFonts w:ascii="Arial" w:hAnsi="Arial" w:cs="Arial"/>
                <w:spacing w:val="0"/>
                <w:szCs w:val="20"/>
                <w:lang w:val="fr-FR"/>
              </w:rPr>
              <w:t>{</w:t>
            </w:r>
          </w:p>
          <w:p w:rsidR="002C71AD" w:rsidRDefault="0061224D">
            <w:pPr>
              <w:pStyle w:val="TerminalDisplayinTable"/>
              <w:shd w:val="clear" w:color="auto" w:fill="D9D9D9"/>
              <w:spacing w:line="240" w:lineRule="auto"/>
              <w:ind w:firstLineChars="21" w:firstLine="34"/>
              <w:rPr>
                <w:rFonts w:ascii="Arial" w:hAnsi="Arial" w:cs="Arial"/>
                <w:spacing w:val="0"/>
                <w:szCs w:val="20"/>
                <w:lang w:val="fr-FR"/>
              </w:rPr>
            </w:pPr>
            <w:r w:rsidRPr="0061224D">
              <w:rPr>
                <w:rFonts w:ascii="Arial" w:hAnsi="Arial" w:cs="Arial"/>
                <w:spacing w:val="0"/>
                <w:szCs w:val="20"/>
                <w:lang w:val="fr-FR"/>
              </w:rPr>
              <w:t xml:space="preserve">    "userID": "900086000000010204",</w:t>
            </w:r>
          </w:p>
          <w:p w:rsidR="002C71AD" w:rsidRDefault="0061224D">
            <w:pPr>
              <w:pStyle w:val="TerminalDisplayinTable"/>
              <w:shd w:val="clear" w:color="auto" w:fill="D9D9D9"/>
              <w:spacing w:line="240" w:lineRule="auto"/>
              <w:ind w:firstLineChars="21" w:firstLine="34"/>
              <w:rPr>
                <w:rFonts w:ascii="Arial" w:hAnsi="Arial" w:cs="Arial"/>
                <w:spacing w:val="0"/>
                <w:szCs w:val="20"/>
                <w:lang w:val="fr-FR"/>
              </w:rPr>
            </w:pPr>
            <w:r w:rsidRPr="0061224D">
              <w:rPr>
                <w:rFonts w:ascii="Arial" w:hAnsi="Arial" w:cs="Arial"/>
                <w:spacing w:val="0"/>
                <w:szCs w:val="20"/>
                <w:lang w:val="fr-FR"/>
              </w:rPr>
              <w:t xml:space="preserve">    "requestId": "2013-06-30-11-17-52-860",</w:t>
            </w:r>
          </w:p>
          <w:p w:rsidR="002C71AD" w:rsidRDefault="0061224D">
            <w:pPr>
              <w:pStyle w:val="TerminalDisplayinTable"/>
              <w:shd w:val="clear" w:color="auto" w:fill="D9D9D9"/>
              <w:spacing w:line="240" w:lineRule="auto"/>
              <w:ind w:firstLineChars="21" w:firstLine="34"/>
              <w:rPr>
                <w:rFonts w:ascii="Arial" w:hAnsi="Arial" w:cs="Arial"/>
                <w:spacing w:val="0"/>
                <w:szCs w:val="20"/>
                <w:lang w:val="fr-FR"/>
              </w:rPr>
            </w:pPr>
            <w:r w:rsidRPr="0061224D">
              <w:rPr>
                <w:rFonts w:ascii="Arial" w:hAnsi="Arial" w:cs="Arial"/>
                <w:spacing w:val="0"/>
                <w:szCs w:val="20"/>
                <w:lang w:val="fr-FR"/>
              </w:rPr>
              <w:t xml:space="preserve">    "time": "1372562338137",</w:t>
            </w:r>
          </w:p>
          <w:p w:rsidR="002C71AD" w:rsidRDefault="0061224D">
            <w:pPr>
              <w:pStyle w:val="TerminalDisplayinTable"/>
              <w:shd w:val="clear" w:color="auto" w:fill="D9D9D9"/>
              <w:spacing w:line="240" w:lineRule="auto"/>
              <w:ind w:firstLineChars="21" w:firstLine="34"/>
              <w:rPr>
                <w:rFonts w:ascii="Arial" w:hAnsi="Arial" w:cs="Arial"/>
                <w:spacing w:val="0"/>
                <w:szCs w:val="20"/>
                <w:lang w:val="fr-FR"/>
              </w:rPr>
            </w:pPr>
            <w:r w:rsidRPr="0061224D">
              <w:rPr>
                <w:rFonts w:ascii="Arial" w:hAnsi="Arial" w:cs="Arial"/>
                <w:spacing w:val="0"/>
                <w:szCs w:val="20"/>
                <w:lang w:val="fr-FR"/>
              </w:rPr>
              <w:t xml:space="preserve">    "sign": "VGadXs+S7wcYGQVd8i5HR+Kt0fqacGIG9HcAHLmuZjgcMg0cEgQ0MQS1FL+LhZQ8T8CXej86Ug5SPWYRZssPkw=="</w:t>
            </w:r>
          </w:p>
          <w:p w:rsidR="002C71AD" w:rsidRDefault="0061224D">
            <w:pPr>
              <w:pStyle w:val="TerminalDisplayinTable"/>
              <w:shd w:val="clear" w:color="auto" w:fill="D9D9D9"/>
              <w:spacing w:line="240" w:lineRule="auto"/>
              <w:ind w:firstLineChars="21" w:firstLine="34"/>
              <w:rPr>
                <w:rFonts w:ascii="Arial" w:hAnsi="Arial" w:cs="Arial"/>
                <w:spacing w:val="0"/>
                <w:sz w:val="20"/>
                <w:szCs w:val="20"/>
                <w:lang w:val="fr-FR"/>
              </w:rPr>
            </w:pPr>
            <w:r w:rsidRPr="0061224D">
              <w:rPr>
                <w:rFonts w:ascii="Arial" w:hAnsi="Arial" w:cs="Arial"/>
                <w:spacing w:val="0"/>
                <w:szCs w:val="20"/>
                <w:lang w:val="fr-FR"/>
              </w:rPr>
              <w:t>}</w:t>
            </w:r>
          </w:p>
        </w:tc>
      </w:tr>
      <w:tr w:rsidR="00DA552D" w:rsidRPr="001C6E22" w:rsidTr="00C21E5F">
        <w:trPr>
          <w:cantSplit/>
          <w:trHeight w:val="281"/>
        </w:trPr>
        <w:tc>
          <w:tcPr>
            <w:tcW w:w="1701" w:type="dxa"/>
          </w:tcPr>
          <w:p w:rsidR="00DA552D" w:rsidRPr="002B69A5" w:rsidRDefault="00DA552D" w:rsidP="00C21E5F">
            <w:pPr>
              <w:pStyle w:val="TableText"/>
              <w:rPr>
                <w:lang w:val="fr-FR"/>
              </w:rPr>
            </w:pPr>
            <w:r w:rsidRPr="002B69A5">
              <w:rPr>
                <w:lang w:val="fr-FR"/>
              </w:rPr>
              <w:t>HTT</w:t>
            </w:r>
            <w:r>
              <w:rPr>
                <w:rFonts w:hint="eastAsia"/>
                <w:lang w:val="fr-FR"/>
              </w:rPr>
              <w:t>P</w:t>
            </w:r>
            <w:r w:rsidRPr="002B69A5">
              <w:rPr>
                <w:lang w:val="fr-FR"/>
              </w:rPr>
              <w:t xml:space="preserve"> Response</w:t>
            </w:r>
          </w:p>
        </w:tc>
        <w:tc>
          <w:tcPr>
            <w:tcW w:w="6379" w:type="dxa"/>
          </w:tcPr>
          <w:p w:rsidR="0061224D" w:rsidRPr="0061224D" w:rsidRDefault="0061224D" w:rsidP="0061224D">
            <w:pPr>
              <w:pStyle w:val="TerminalDisplayinTable"/>
              <w:shd w:val="clear" w:color="auto" w:fill="D9D9D9"/>
              <w:spacing w:line="240" w:lineRule="auto"/>
              <w:rPr>
                <w:rFonts w:ascii="Arial" w:hAnsi="Arial" w:cs="Arial"/>
                <w:spacing w:val="0"/>
                <w:sz w:val="18"/>
                <w:szCs w:val="20"/>
                <w:lang w:val="fr-FR"/>
              </w:rPr>
            </w:pPr>
            <w:r w:rsidRPr="0061224D">
              <w:rPr>
                <w:rFonts w:ascii="Arial" w:hAnsi="Arial" w:cs="Arial"/>
                <w:spacing w:val="0"/>
                <w:sz w:val="18"/>
                <w:szCs w:val="20"/>
                <w:lang w:val="fr-FR"/>
              </w:rPr>
              <w:t>{</w:t>
            </w:r>
          </w:p>
          <w:p w:rsidR="0061224D" w:rsidRPr="0061224D" w:rsidRDefault="0061224D" w:rsidP="0061224D">
            <w:pPr>
              <w:pStyle w:val="TerminalDisplayinTable"/>
              <w:shd w:val="clear" w:color="auto" w:fill="D9D9D9"/>
              <w:spacing w:line="240" w:lineRule="auto"/>
              <w:rPr>
                <w:rFonts w:ascii="Arial" w:hAnsi="Arial" w:cs="Arial"/>
                <w:spacing w:val="0"/>
                <w:sz w:val="18"/>
                <w:szCs w:val="20"/>
                <w:lang w:val="fr-FR"/>
              </w:rPr>
            </w:pPr>
            <w:r w:rsidRPr="0061224D">
              <w:rPr>
                <w:rFonts w:ascii="Arial" w:hAnsi="Arial" w:cs="Arial"/>
                <w:spacing w:val="0"/>
                <w:sz w:val="18"/>
                <w:szCs w:val="20"/>
                <w:lang w:val="fr-FR"/>
              </w:rPr>
              <w:t xml:space="preserve">  "tradeTime" : "2013-07-01 11:19:03",</w:t>
            </w:r>
          </w:p>
          <w:p w:rsidR="0061224D" w:rsidRPr="0061224D" w:rsidRDefault="0061224D" w:rsidP="0061224D">
            <w:pPr>
              <w:pStyle w:val="TerminalDisplayinTable"/>
              <w:shd w:val="clear" w:color="auto" w:fill="D9D9D9"/>
              <w:spacing w:line="240" w:lineRule="auto"/>
              <w:rPr>
                <w:rFonts w:ascii="Arial" w:hAnsi="Arial" w:cs="Arial"/>
                <w:spacing w:val="0"/>
                <w:sz w:val="18"/>
                <w:szCs w:val="20"/>
                <w:lang w:val="fr-FR"/>
              </w:rPr>
            </w:pPr>
            <w:r w:rsidRPr="0061224D">
              <w:rPr>
                <w:rFonts w:ascii="Arial" w:hAnsi="Arial" w:cs="Arial"/>
                <w:spacing w:val="0"/>
                <w:sz w:val="18"/>
                <w:szCs w:val="20"/>
                <w:lang w:val="fr-FR"/>
              </w:rPr>
              <w:t xml:space="preserve">  "amount" : 1,</w:t>
            </w:r>
          </w:p>
          <w:p w:rsidR="0061224D" w:rsidRPr="0061224D" w:rsidRDefault="0061224D" w:rsidP="0061224D">
            <w:pPr>
              <w:pStyle w:val="TerminalDisplayinTable"/>
              <w:shd w:val="clear" w:color="auto" w:fill="D9D9D9"/>
              <w:spacing w:line="240" w:lineRule="auto"/>
              <w:rPr>
                <w:rFonts w:ascii="Arial" w:hAnsi="Arial" w:cs="Arial"/>
                <w:spacing w:val="0"/>
                <w:sz w:val="18"/>
                <w:szCs w:val="20"/>
                <w:lang w:val="fr-FR"/>
              </w:rPr>
            </w:pPr>
            <w:r w:rsidRPr="0061224D">
              <w:rPr>
                <w:rFonts w:ascii="Arial" w:hAnsi="Arial" w:cs="Arial"/>
                <w:spacing w:val="0"/>
                <w:sz w:val="18"/>
                <w:szCs w:val="20"/>
                <w:lang w:val="fr-FR"/>
              </w:rPr>
              <w:t xml:space="preserve">  "status" : 0,</w:t>
            </w:r>
          </w:p>
          <w:p w:rsidR="0061224D" w:rsidRPr="0061224D" w:rsidRDefault="0061224D" w:rsidP="0061224D">
            <w:pPr>
              <w:pStyle w:val="TerminalDisplayinTable"/>
              <w:shd w:val="clear" w:color="auto" w:fill="D9D9D9"/>
              <w:spacing w:line="240" w:lineRule="auto"/>
              <w:rPr>
                <w:rFonts w:ascii="Arial" w:hAnsi="Arial" w:cs="Arial"/>
                <w:spacing w:val="0"/>
                <w:sz w:val="18"/>
                <w:szCs w:val="20"/>
                <w:lang w:val="fr-FR"/>
              </w:rPr>
            </w:pPr>
            <w:r w:rsidRPr="0061224D">
              <w:rPr>
                <w:rFonts w:ascii="Arial" w:hAnsi="Arial" w:cs="Arial"/>
                <w:spacing w:val="0"/>
                <w:sz w:val="18"/>
                <w:szCs w:val="20"/>
                <w:lang w:val="fr-FR"/>
              </w:rPr>
              <w:t xml:space="preserve">  "orderTime" : "2013-07-01 11:19:00",</w:t>
            </w:r>
          </w:p>
          <w:p w:rsidR="0061224D" w:rsidRPr="0061224D" w:rsidRDefault="0061224D" w:rsidP="0061224D">
            <w:pPr>
              <w:pStyle w:val="TerminalDisplayinTable"/>
              <w:shd w:val="clear" w:color="auto" w:fill="D9D9D9"/>
              <w:spacing w:line="240" w:lineRule="auto"/>
              <w:rPr>
                <w:rFonts w:ascii="Arial" w:hAnsi="Arial" w:cs="Arial"/>
                <w:spacing w:val="0"/>
                <w:sz w:val="18"/>
                <w:szCs w:val="20"/>
                <w:lang w:val="fr-FR"/>
              </w:rPr>
            </w:pPr>
            <w:r w:rsidRPr="0061224D">
              <w:rPr>
                <w:rFonts w:ascii="Arial" w:hAnsi="Arial" w:cs="Arial"/>
                <w:spacing w:val="0"/>
                <w:sz w:val="18"/>
                <w:szCs w:val="20"/>
                <w:lang w:val="fr-FR"/>
              </w:rPr>
              <w:t xml:space="preserve">  "requestId" : "2013-06-30-11-17-52-860",</w:t>
            </w:r>
          </w:p>
          <w:p w:rsidR="0061224D" w:rsidRPr="0061224D" w:rsidRDefault="0061224D" w:rsidP="0061224D">
            <w:pPr>
              <w:pStyle w:val="TerminalDisplayinTable"/>
              <w:shd w:val="clear" w:color="auto" w:fill="D9D9D9"/>
              <w:spacing w:line="240" w:lineRule="auto"/>
              <w:rPr>
                <w:rFonts w:ascii="Arial" w:hAnsi="Arial" w:cs="Arial"/>
                <w:spacing w:val="0"/>
                <w:sz w:val="18"/>
                <w:szCs w:val="20"/>
                <w:lang w:val="fr-FR"/>
              </w:rPr>
            </w:pPr>
            <w:r w:rsidRPr="0061224D">
              <w:rPr>
                <w:rFonts w:ascii="Arial" w:hAnsi="Arial" w:cs="Arial"/>
                <w:spacing w:val="0"/>
                <w:sz w:val="18"/>
                <w:szCs w:val="20"/>
                <w:lang w:val="fr-FR"/>
              </w:rPr>
              <w:t xml:space="preserve">  "deviceType" : "0",</w:t>
            </w:r>
          </w:p>
          <w:p w:rsidR="0061224D" w:rsidRPr="0061224D" w:rsidRDefault="0061224D" w:rsidP="0061224D">
            <w:pPr>
              <w:pStyle w:val="TerminalDisplayinTable"/>
              <w:shd w:val="clear" w:color="auto" w:fill="D9D9D9"/>
              <w:spacing w:line="240" w:lineRule="auto"/>
              <w:rPr>
                <w:rFonts w:ascii="Arial" w:hAnsi="Arial" w:cs="Arial"/>
                <w:spacing w:val="0"/>
                <w:sz w:val="18"/>
                <w:szCs w:val="20"/>
                <w:lang w:val="fr-FR"/>
              </w:rPr>
            </w:pPr>
            <w:r w:rsidRPr="0061224D">
              <w:rPr>
                <w:rFonts w:ascii="Arial" w:hAnsi="Arial" w:cs="Arial"/>
                <w:spacing w:val="0"/>
                <w:sz w:val="18"/>
                <w:szCs w:val="20"/>
                <w:lang w:val="fr-FR"/>
              </w:rPr>
              <w:t xml:space="preserve">  "orderID" : "Y20130701111900484994557",</w:t>
            </w:r>
          </w:p>
          <w:p w:rsidR="0061224D" w:rsidRPr="0061224D" w:rsidRDefault="0061224D" w:rsidP="0061224D">
            <w:pPr>
              <w:pStyle w:val="TerminalDisplayinTable"/>
              <w:shd w:val="clear" w:color="auto" w:fill="D9D9D9"/>
              <w:spacing w:line="240" w:lineRule="auto"/>
              <w:rPr>
                <w:rFonts w:ascii="Arial" w:hAnsi="Arial" w:cs="Arial"/>
                <w:spacing w:val="0"/>
                <w:sz w:val="18"/>
                <w:szCs w:val="20"/>
                <w:lang w:val="fr-FR"/>
              </w:rPr>
            </w:pPr>
            <w:r w:rsidRPr="0061224D">
              <w:rPr>
                <w:rFonts w:ascii="Arial" w:hAnsi="Arial" w:cs="Arial"/>
                <w:spacing w:val="0"/>
                <w:sz w:val="18"/>
                <w:szCs w:val="20"/>
                <w:lang w:val="fr-FR"/>
              </w:rPr>
              <w:t xml:space="preserve">  "returnCode" : "0",</w:t>
            </w:r>
          </w:p>
          <w:p w:rsidR="0061224D" w:rsidRPr="0061224D" w:rsidRDefault="0061224D" w:rsidP="0061224D">
            <w:pPr>
              <w:pStyle w:val="TerminalDisplayinTable"/>
              <w:shd w:val="clear" w:color="auto" w:fill="D9D9D9"/>
              <w:spacing w:line="240" w:lineRule="auto"/>
              <w:rPr>
                <w:rFonts w:ascii="Arial" w:hAnsi="Arial" w:cs="Arial"/>
                <w:spacing w:val="0"/>
                <w:sz w:val="18"/>
                <w:szCs w:val="20"/>
                <w:lang w:val="fr-FR"/>
              </w:rPr>
            </w:pPr>
            <w:r w:rsidRPr="0061224D">
              <w:rPr>
                <w:rFonts w:ascii="Arial" w:hAnsi="Arial" w:cs="Arial"/>
                <w:spacing w:val="0"/>
                <w:sz w:val="18"/>
                <w:szCs w:val="20"/>
                <w:lang w:val="fr-FR"/>
              </w:rPr>
              <w:t xml:space="preserve">  "returnDesc" : "success",</w:t>
            </w:r>
          </w:p>
          <w:p w:rsidR="0061224D" w:rsidRPr="0061224D" w:rsidRDefault="0061224D" w:rsidP="0061224D">
            <w:pPr>
              <w:pStyle w:val="TerminalDisplayinTable"/>
              <w:shd w:val="clear" w:color="auto" w:fill="D9D9D9"/>
              <w:spacing w:line="240" w:lineRule="auto"/>
              <w:rPr>
                <w:rFonts w:ascii="Arial" w:hAnsi="Arial" w:cs="Arial"/>
                <w:spacing w:val="0"/>
                <w:sz w:val="18"/>
                <w:szCs w:val="20"/>
                <w:lang w:val="fr-FR"/>
              </w:rPr>
            </w:pPr>
            <w:r w:rsidRPr="0061224D">
              <w:rPr>
                <w:rFonts w:ascii="Arial" w:hAnsi="Arial" w:cs="Arial"/>
                <w:spacing w:val="0"/>
                <w:sz w:val="18"/>
                <w:szCs w:val="20"/>
                <w:lang w:val="fr-FR"/>
              </w:rPr>
              <w:t xml:space="preserve">  "deviceID" : "865524010003849",</w:t>
            </w:r>
          </w:p>
          <w:p w:rsidR="0061224D" w:rsidRPr="0061224D" w:rsidRDefault="0061224D" w:rsidP="0061224D">
            <w:pPr>
              <w:pStyle w:val="TerminalDisplayinTable"/>
              <w:shd w:val="clear" w:color="auto" w:fill="D9D9D9"/>
              <w:spacing w:line="240" w:lineRule="auto"/>
              <w:rPr>
                <w:rFonts w:ascii="Arial" w:hAnsi="Arial" w:cs="Arial"/>
                <w:spacing w:val="0"/>
                <w:sz w:val="18"/>
                <w:szCs w:val="20"/>
                <w:lang w:val="fr-FR"/>
              </w:rPr>
            </w:pPr>
            <w:r w:rsidRPr="0061224D">
              <w:rPr>
                <w:rFonts w:ascii="Arial" w:hAnsi="Arial" w:cs="Arial"/>
                <w:spacing w:val="0"/>
                <w:sz w:val="18"/>
                <w:szCs w:val="20"/>
                <w:lang w:val="fr-FR"/>
              </w:rPr>
              <w:t xml:space="preserve">  "tradeNo" : "",</w:t>
            </w:r>
          </w:p>
          <w:p w:rsidR="0061224D" w:rsidRPr="0061224D" w:rsidRDefault="0061224D" w:rsidP="0061224D">
            <w:pPr>
              <w:pStyle w:val="TerminalDisplayinTable"/>
              <w:shd w:val="clear" w:color="auto" w:fill="D9D9D9"/>
              <w:spacing w:line="240" w:lineRule="auto"/>
              <w:rPr>
                <w:rFonts w:ascii="Arial" w:hAnsi="Arial" w:cs="Arial"/>
                <w:spacing w:val="0"/>
                <w:sz w:val="18"/>
                <w:szCs w:val="20"/>
                <w:lang w:val="fr-FR"/>
              </w:rPr>
            </w:pPr>
            <w:r w:rsidRPr="0061224D">
              <w:rPr>
                <w:rFonts w:ascii="Arial" w:hAnsi="Arial" w:cs="Arial"/>
                <w:spacing w:val="0"/>
                <w:sz w:val="18"/>
                <w:szCs w:val="20"/>
                <w:lang w:val="fr-FR"/>
              </w:rPr>
              <w:t xml:space="preserve">  "bindvalidthru" : 0,</w:t>
            </w:r>
          </w:p>
          <w:p w:rsidR="0061224D" w:rsidRPr="0061224D" w:rsidRDefault="0061224D" w:rsidP="0061224D">
            <w:pPr>
              <w:pStyle w:val="TerminalDisplayinTable"/>
              <w:shd w:val="clear" w:color="auto" w:fill="D9D9D9"/>
              <w:spacing w:line="240" w:lineRule="auto"/>
              <w:rPr>
                <w:rFonts w:ascii="Arial" w:hAnsi="Arial" w:cs="Arial"/>
                <w:spacing w:val="0"/>
                <w:sz w:val="18"/>
                <w:szCs w:val="20"/>
                <w:lang w:val="fr-FR"/>
              </w:rPr>
            </w:pPr>
            <w:r w:rsidRPr="0061224D">
              <w:rPr>
                <w:rFonts w:ascii="Arial" w:hAnsi="Arial" w:cs="Arial"/>
                <w:spacing w:val="0"/>
                <w:sz w:val="18"/>
                <w:szCs w:val="20"/>
                <w:lang w:val="fr-FR"/>
              </w:rPr>
              <w:t xml:space="preserve">  "bindid" : "0",</w:t>
            </w:r>
          </w:p>
          <w:p w:rsidR="0061224D" w:rsidRPr="0061224D" w:rsidRDefault="0061224D" w:rsidP="0061224D">
            <w:pPr>
              <w:pStyle w:val="TerminalDisplayinTable"/>
              <w:shd w:val="clear" w:color="auto" w:fill="D9D9D9"/>
              <w:spacing w:line="240" w:lineRule="auto"/>
              <w:rPr>
                <w:rFonts w:ascii="Arial" w:hAnsi="Arial" w:cs="Arial"/>
                <w:spacing w:val="0"/>
                <w:sz w:val="18"/>
                <w:szCs w:val="20"/>
                <w:lang w:val="fr-FR"/>
              </w:rPr>
            </w:pPr>
            <w:r w:rsidRPr="0061224D">
              <w:rPr>
                <w:rFonts w:ascii="Arial" w:hAnsi="Arial" w:cs="Arial"/>
                <w:spacing w:val="0"/>
                <w:sz w:val="18"/>
                <w:szCs w:val="20"/>
                <w:lang w:val="fr-FR"/>
              </w:rPr>
              <w:t xml:space="preserve">  "errCode" : "600044",</w:t>
            </w:r>
          </w:p>
          <w:p w:rsidR="0061224D" w:rsidRPr="0061224D" w:rsidRDefault="0061224D" w:rsidP="0061224D">
            <w:pPr>
              <w:pStyle w:val="TerminalDisplayinTable"/>
              <w:shd w:val="clear" w:color="auto" w:fill="D9D9D9"/>
              <w:spacing w:line="240" w:lineRule="auto"/>
              <w:rPr>
                <w:rFonts w:ascii="Arial" w:hAnsi="Arial" w:cs="Arial"/>
                <w:spacing w:val="0"/>
                <w:sz w:val="18"/>
                <w:szCs w:val="20"/>
                <w:lang w:val="fr-FR"/>
              </w:rPr>
            </w:pPr>
            <w:r w:rsidRPr="0061224D">
              <w:rPr>
                <w:rFonts w:ascii="Arial" w:hAnsi="Arial" w:cs="Arial" w:hint="eastAsia"/>
                <w:spacing w:val="0"/>
                <w:sz w:val="18"/>
                <w:szCs w:val="20"/>
                <w:lang w:val="fr-FR"/>
              </w:rPr>
              <w:t xml:space="preserve">  "errMsg" : "</w:t>
            </w:r>
            <w:r w:rsidRPr="0061224D">
              <w:rPr>
                <w:rFonts w:ascii="Arial" w:hAnsi="Arial" w:cs="Arial" w:hint="eastAsia"/>
                <w:spacing w:val="0"/>
                <w:sz w:val="18"/>
                <w:szCs w:val="20"/>
                <w:lang w:val="fr-FR"/>
              </w:rPr>
              <w:t>商户手续费超出了支付金额</w:t>
            </w:r>
            <w:r w:rsidRPr="0061224D">
              <w:rPr>
                <w:rFonts w:ascii="Arial" w:hAnsi="Arial" w:cs="Arial" w:hint="eastAsia"/>
                <w:spacing w:val="0"/>
                <w:sz w:val="18"/>
                <w:szCs w:val="20"/>
                <w:lang w:val="fr-FR"/>
              </w:rPr>
              <w:t>"</w:t>
            </w:r>
          </w:p>
          <w:p w:rsidR="00DA552D" w:rsidRPr="00AA725F" w:rsidRDefault="0061224D" w:rsidP="0061224D">
            <w:pPr>
              <w:pStyle w:val="TerminalDisplayinTable"/>
              <w:shd w:val="clear" w:color="auto" w:fill="D9D9D9"/>
              <w:spacing w:line="240" w:lineRule="auto"/>
              <w:rPr>
                <w:rFonts w:ascii="Arial" w:hAnsi="Arial" w:cs="Arial"/>
                <w:spacing w:val="0"/>
                <w:sz w:val="20"/>
                <w:szCs w:val="20"/>
                <w:lang w:val="fr-FR"/>
              </w:rPr>
            </w:pPr>
            <w:r w:rsidRPr="0061224D">
              <w:rPr>
                <w:rFonts w:ascii="Arial" w:hAnsi="Arial" w:cs="Arial"/>
                <w:spacing w:val="0"/>
                <w:sz w:val="18"/>
                <w:szCs w:val="20"/>
                <w:lang w:val="fr-FR"/>
              </w:rPr>
              <w:t>}</w:t>
            </w:r>
          </w:p>
        </w:tc>
      </w:tr>
    </w:tbl>
    <w:p w:rsidR="00DA552D" w:rsidRDefault="00DA552D" w:rsidP="00DA552D">
      <w:pPr>
        <w:spacing w:line="312" w:lineRule="exact"/>
        <w:ind w:right="-20"/>
      </w:pPr>
    </w:p>
    <w:p w:rsidR="00DA552D" w:rsidRDefault="00DA552D">
      <w:pPr>
        <w:spacing w:line="240" w:lineRule="auto"/>
      </w:pPr>
    </w:p>
    <w:p w:rsidR="00355D80" w:rsidRPr="00016DEA" w:rsidRDefault="00355D80" w:rsidP="00355D80">
      <w:pPr>
        <w:pStyle w:val="2"/>
      </w:pPr>
      <w:r>
        <w:rPr>
          <w:rFonts w:hint="eastAsia"/>
        </w:rPr>
        <w:t>绑定卡</w:t>
      </w:r>
    </w:p>
    <w:p w:rsidR="00355D80" w:rsidRPr="005B2811" w:rsidRDefault="00355D80" w:rsidP="00355D80">
      <w:pPr>
        <w:ind w:firstLineChars="150" w:firstLine="315"/>
        <w:rPr>
          <w:lang w:val="fr-FR"/>
        </w:rPr>
      </w:pPr>
      <w:r w:rsidRPr="00665A25">
        <w:rPr>
          <w:rFonts w:hint="eastAsia"/>
        </w:rPr>
        <w:t>方法名称</w:t>
      </w:r>
      <w:r w:rsidRPr="005B2811">
        <w:rPr>
          <w:rFonts w:hint="eastAsia"/>
          <w:lang w:val="fr-FR"/>
        </w:rPr>
        <w:t>：</w:t>
      </w:r>
      <w:r w:rsidRPr="005B2811">
        <w:rPr>
          <w:rFonts w:hint="eastAsia"/>
          <w:lang w:val="fr-FR"/>
        </w:rPr>
        <w:t>/</w:t>
      </w:r>
      <w:r>
        <w:rPr>
          <w:rFonts w:hint="eastAsia"/>
          <w:lang w:val="fr-FR"/>
        </w:rPr>
        <w:t>client/auth/</w:t>
      </w:r>
      <w:r w:rsidR="00563C3D">
        <w:rPr>
          <w:rFonts w:hint="eastAsia"/>
          <w:lang w:val="fr-FR"/>
        </w:rPr>
        <w:t>bindCard</w:t>
      </w:r>
      <w:r>
        <w:rPr>
          <w:rFonts w:hint="eastAsia"/>
        </w:rPr>
        <w:t>.action</w:t>
      </w:r>
    </w:p>
    <w:p w:rsidR="00355D80" w:rsidRDefault="00355D80" w:rsidP="00355D80">
      <w:pPr>
        <w:ind w:firstLineChars="150" w:firstLine="315"/>
        <w:rPr>
          <w:lang w:val="fr-FR"/>
        </w:rPr>
      </w:pPr>
      <w:r>
        <w:rPr>
          <w:rFonts w:hint="eastAsia"/>
        </w:rPr>
        <w:t>方法描述</w:t>
      </w:r>
      <w:r w:rsidRPr="005B2811">
        <w:rPr>
          <w:rFonts w:hint="eastAsia"/>
          <w:lang w:val="fr-FR"/>
        </w:rPr>
        <w:t>：</w:t>
      </w:r>
      <w:r w:rsidR="00C27551">
        <w:rPr>
          <w:rFonts w:hint="eastAsia"/>
          <w:lang w:val="fr-FR"/>
        </w:rPr>
        <w:t>在使用一个未绑定卡成功支付后，在消费者同意情况下，</w:t>
      </w:r>
      <w:r w:rsidR="00C27551">
        <w:rPr>
          <w:rFonts w:hint="eastAsia"/>
          <w:lang w:val="fr-FR"/>
        </w:rPr>
        <w:t>sdk</w:t>
      </w:r>
      <w:r w:rsidR="00C27551">
        <w:rPr>
          <w:rFonts w:hint="eastAsia"/>
          <w:lang w:val="fr-FR"/>
        </w:rPr>
        <w:t>调用本接口进行绑定。</w:t>
      </w:r>
      <w:r w:rsidR="00A35BCE">
        <w:rPr>
          <w:rFonts w:hint="eastAsia"/>
          <w:lang w:val="fr-FR"/>
        </w:rPr>
        <w:t>本接口暂时只绑定信用卡</w:t>
      </w:r>
      <w:r w:rsidR="00E4094A">
        <w:rPr>
          <w:rFonts w:hint="eastAsia"/>
          <w:lang w:val="fr-FR"/>
        </w:rPr>
        <w:t>和借记卡</w:t>
      </w:r>
      <w:r w:rsidR="00A35BCE">
        <w:rPr>
          <w:rFonts w:hint="eastAsia"/>
          <w:lang w:val="fr-FR"/>
        </w:rPr>
        <w:t>。</w:t>
      </w:r>
    </w:p>
    <w:p w:rsidR="004432AB" w:rsidRDefault="004432AB" w:rsidP="00355D80">
      <w:pPr>
        <w:ind w:firstLineChars="150" w:firstLine="315"/>
        <w:rPr>
          <w:lang w:val="fr-FR"/>
        </w:rPr>
      </w:pPr>
      <w:r>
        <w:rPr>
          <w:rFonts w:hint="eastAsia"/>
          <w:lang w:val="fr-FR"/>
        </w:rPr>
        <w:t>注：支持</w:t>
      </w:r>
      <w:r>
        <w:rPr>
          <w:rFonts w:hint="eastAsia"/>
          <w:lang w:val="fr-FR"/>
        </w:rPr>
        <w:t>5</w:t>
      </w:r>
      <w:r>
        <w:rPr>
          <w:rFonts w:hint="eastAsia"/>
          <w:lang w:val="fr-FR"/>
        </w:rPr>
        <w:t>张绑定卡。</w:t>
      </w:r>
    </w:p>
    <w:p w:rsidR="001C3076" w:rsidRPr="005B2811" w:rsidRDefault="001C3076" w:rsidP="00355D80">
      <w:pPr>
        <w:ind w:firstLineChars="150" w:firstLine="315"/>
        <w:rPr>
          <w:lang w:val="fr-FR"/>
        </w:rPr>
      </w:pPr>
      <w:r>
        <w:rPr>
          <w:rFonts w:hint="eastAsia"/>
          <w:lang w:val="fr-FR"/>
        </w:rPr>
        <w:t>如果绑定的是用户的第一张卡，则同时将该卡设置为默认卡，只能有一张默认卡。</w:t>
      </w:r>
    </w:p>
    <w:p w:rsidR="00355D80" w:rsidRDefault="00355D80" w:rsidP="00355D80">
      <w:pPr>
        <w:ind w:firstLineChars="150" w:firstLine="315"/>
        <w:rPr>
          <w:lang w:val="fr-FR"/>
        </w:rPr>
      </w:pPr>
      <w:r w:rsidRPr="005B2811">
        <w:rPr>
          <w:rFonts w:hint="eastAsia"/>
          <w:lang w:val="fr-FR"/>
        </w:rPr>
        <w:lastRenderedPageBreak/>
        <w:t>HTTP</w:t>
      </w:r>
      <w:r>
        <w:rPr>
          <w:rFonts w:hint="eastAsia"/>
          <w:lang w:val="fr-FR"/>
        </w:rPr>
        <w:t>S</w:t>
      </w:r>
      <w:r>
        <w:rPr>
          <w:rFonts w:hint="eastAsia"/>
        </w:rPr>
        <w:t>请求方式</w:t>
      </w:r>
      <w:r w:rsidRPr="005B2811">
        <w:rPr>
          <w:rFonts w:hint="eastAsia"/>
          <w:lang w:val="fr-FR"/>
        </w:rPr>
        <w:t>：</w:t>
      </w:r>
      <w:r w:rsidRPr="005B2811">
        <w:rPr>
          <w:rFonts w:hint="eastAsia"/>
          <w:lang w:val="fr-FR"/>
        </w:rPr>
        <w:t xml:space="preserve"> POST</w:t>
      </w:r>
    </w:p>
    <w:p w:rsidR="00B52712" w:rsidRPr="005F1769" w:rsidRDefault="00B52712" w:rsidP="00B52712">
      <w:pPr>
        <w:pStyle w:val="3"/>
        <w:rPr>
          <w:sz w:val="21"/>
          <w:szCs w:val="21"/>
        </w:rPr>
      </w:pPr>
      <w:r>
        <w:rPr>
          <w:rFonts w:hint="eastAsia"/>
          <w:sz w:val="21"/>
          <w:szCs w:val="21"/>
        </w:rPr>
        <w:t>开发者联盟调用接口</w:t>
      </w:r>
    </w:p>
    <w:p w:rsidR="00B52712" w:rsidRPr="00527994" w:rsidRDefault="00B52712" w:rsidP="00B52712">
      <w:pPr>
        <w:ind w:firstLineChars="150" w:firstLine="315"/>
      </w:pPr>
      <w:r>
        <w:rPr>
          <w:rFonts w:hint="eastAsia"/>
        </w:rPr>
        <w:t>用户级</w:t>
      </w:r>
      <w:r w:rsidRPr="00527994">
        <w:rPr>
          <w:rFonts w:hint="eastAsia"/>
        </w:rPr>
        <w:t>：</w:t>
      </w:r>
      <w:r w:rsidRPr="00527994">
        <w:t xml:space="preserve">String </w:t>
      </w:r>
      <w:r>
        <w:rPr>
          <w:color w:val="1F497D"/>
        </w:rPr>
        <w:t>huawei.trade.serv</w:t>
      </w:r>
      <w:r>
        <w:rPr>
          <w:rFonts w:hint="eastAsia"/>
          <w:color w:val="1F497D"/>
        </w:rPr>
        <w:t>i</w:t>
      </w:r>
      <w:r>
        <w:rPr>
          <w:color w:val="1F497D"/>
        </w:rPr>
        <w:t>c</w:t>
      </w:r>
      <w:r>
        <w:rPr>
          <w:rFonts w:hint="eastAsia"/>
          <w:color w:val="1F497D"/>
        </w:rPr>
        <w:t>e.</w:t>
      </w:r>
      <w:r>
        <w:rPr>
          <w:rFonts w:hint="eastAsia"/>
          <w:lang w:val="fr-FR"/>
        </w:rPr>
        <w:t>bindCard</w:t>
      </w:r>
      <w:r w:rsidRPr="00527994">
        <w:t>(String params)</w:t>
      </w:r>
    </w:p>
    <w:p w:rsidR="00B52712" w:rsidRPr="005B2811" w:rsidRDefault="00B52712" w:rsidP="00355D80">
      <w:pPr>
        <w:ind w:firstLineChars="150" w:firstLine="315"/>
        <w:rPr>
          <w:lang w:val="fr-FR"/>
        </w:rPr>
      </w:pPr>
    </w:p>
    <w:p w:rsidR="00355D80" w:rsidRPr="005B2811" w:rsidRDefault="00355D80" w:rsidP="00355D80">
      <w:pPr>
        <w:ind w:firstLineChars="150" w:firstLine="316"/>
        <w:rPr>
          <w:b/>
          <w:lang w:val="fr-FR"/>
        </w:rPr>
      </w:pPr>
      <w:r w:rsidRPr="00990213">
        <w:rPr>
          <w:rFonts w:hint="eastAsia"/>
          <w:b/>
        </w:rPr>
        <w:t>请求接口参数描述</w:t>
      </w:r>
      <w:r w:rsidRPr="005B2811">
        <w:rPr>
          <w:rFonts w:hint="eastAsia"/>
          <w:b/>
          <w:lang w:val="fr-FR"/>
        </w:rPr>
        <w:t>：</w:t>
      </w:r>
    </w:p>
    <w:tbl>
      <w:tblPr>
        <w:tblW w:w="8248" w:type="dxa"/>
        <w:tblInd w:w="121" w:type="dxa"/>
        <w:tblLayout w:type="fixed"/>
        <w:tblCellMar>
          <w:left w:w="0" w:type="dxa"/>
          <w:right w:w="0" w:type="dxa"/>
        </w:tblCellMar>
        <w:tblLook w:val="0000"/>
      </w:tblPr>
      <w:tblGrid>
        <w:gridCol w:w="1585"/>
        <w:gridCol w:w="1134"/>
        <w:gridCol w:w="4820"/>
        <w:gridCol w:w="709"/>
      </w:tblGrid>
      <w:tr w:rsidR="00355D80" w:rsidRPr="00270E48" w:rsidTr="00C21E5F">
        <w:trPr>
          <w:trHeight w:hRule="exact" w:val="370"/>
        </w:trPr>
        <w:tc>
          <w:tcPr>
            <w:tcW w:w="1585" w:type="dxa"/>
            <w:tcBorders>
              <w:top w:val="single" w:sz="4" w:space="0" w:color="000000"/>
              <w:left w:val="single" w:sz="4" w:space="0" w:color="000000"/>
              <w:bottom w:val="single" w:sz="4" w:space="0" w:color="000000"/>
              <w:right w:val="single" w:sz="4" w:space="0" w:color="000000"/>
            </w:tcBorders>
            <w:shd w:val="clear" w:color="auto" w:fill="DFDFDF"/>
          </w:tcPr>
          <w:p w:rsidR="00355D80" w:rsidRPr="005B2811" w:rsidRDefault="00355D80" w:rsidP="00C21E5F">
            <w:pPr>
              <w:spacing w:line="307" w:lineRule="exact"/>
              <w:ind w:left="102" w:right="-20"/>
              <w:rPr>
                <w:sz w:val="24"/>
                <w:szCs w:val="24"/>
                <w:lang w:val="fr-FR"/>
              </w:rPr>
            </w:pPr>
            <w:r>
              <w:rPr>
                <w:rFonts w:ascii="微软雅黑" w:eastAsia="微软雅黑" w:cs="微软雅黑" w:hint="eastAsia"/>
                <w:b/>
                <w:bCs/>
                <w:spacing w:val="12"/>
                <w:position w:val="-1"/>
              </w:rPr>
              <w:t>参数名称</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355D80" w:rsidRPr="00270E48" w:rsidRDefault="00355D80" w:rsidP="00C21E5F">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355D80" w:rsidRPr="00270E48" w:rsidRDefault="00355D80" w:rsidP="00C21E5F">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355D80" w:rsidRPr="00270E48" w:rsidRDefault="00355D80" w:rsidP="00C21E5F">
            <w:pPr>
              <w:spacing w:line="307" w:lineRule="exact"/>
              <w:ind w:left="102" w:right="-20"/>
              <w:rPr>
                <w:sz w:val="24"/>
                <w:szCs w:val="24"/>
              </w:rPr>
            </w:pPr>
            <w:r>
              <w:rPr>
                <w:rFonts w:ascii="微软雅黑" w:eastAsia="微软雅黑" w:cs="微软雅黑" w:hint="eastAsia"/>
                <w:b/>
                <w:bCs/>
                <w:spacing w:val="12"/>
                <w:position w:val="-1"/>
              </w:rPr>
              <w:t>可选</w:t>
            </w:r>
          </w:p>
        </w:tc>
      </w:tr>
      <w:tr w:rsidR="0028008B" w:rsidRPr="00270E48" w:rsidTr="007F1761">
        <w:trPr>
          <w:trHeight w:hRule="exact" w:val="370"/>
        </w:trPr>
        <w:tc>
          <w:tcPr>
            <w:tcW w:w="1585"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28008B" w:rsidRPr="0028008B" w:rsidRDefault="0028008B" w:rsidP="0028008B">
            <w:pPr>
              <w:ind w:right="-20"/>
              <w:jc w:val="both"/>
            </w:pPr>
            <w:r w:rsidRPr="0028008B">
              <w:rPr>
                <w:rFonts w:hint="eastAsia"/>
              </w:rPr>
              <w:t>userID</w:t>
            </w:r>
          </w:p>
        </w:tc>
        <w:tc>
          <w:tcPr>
            <w:tcW w:w="1134"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28008B" w:rsidRPr="0028008B" w:rsidRDefault="0028008B" w:rsidP="0028008B">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28008B" w:rsidRPr="0028008B" w:rsidRDefault="0028008B" w:rsidP="0028008B">
            <w:pPr>
              <w:ind w:right="-20"/>
              <w:jc w:val="both"/>
            </w:pPr>
            <w:r>
              <w:rPr>
                <w:rFonts w:hint="eastAsia"/>
              </w:rPr>
              <w:t>商户</w:t>
            </w:r>
            <w:r>
              <w:rPr>
                <w:rFonts w:hint="eastAsia"/>
              </w:rPr>
              <w:t>ID</w:t>
            </w:r>
          </w:p>
        </w:tc>
        <w:tc>
          <w:tcPr>
            <w:tcW w:w="709"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28008B" w:rsidRPr="0028008B" w:rsidRDefault="0028008B" w:rsidP="0028008B">
            <w:pPr>
              <w:ind w:right="-20"/>
              <w:jc w:val="both"/>
            </w:pPr>
            <w:r w:rsidRPr="0028008B">
              <w:rPr>
                <w:rFonts w:hint="eastAsia"/>
              </w:rPr>
              <w:t>M</w:t>
            </w:r>
          </w:p>
        </w:tc>
      </w:tr>
      <w:tr w:rsidR="00355D80" w:rsidRPr="00270E48" w:rsidTr="00C21E5F">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355D80" w:rsidRDefault="00355D80" w:rsidP="00C21E5F">
            <w:pPr>
              <w:ind w:right="-20"/>
              <w:jc w:val="both"/>
            </w:pPr>
            <w:r>
              <w:rPr>
                <w:rFonts w:hint="eastAsia"/>
              </w:rPr>
              <w:t>clientID</w:t>
            </w:r>
          </w:p>
        </w:tc>
        <w:tc>
          <w:tcPr>
            <w:tcW w:w="1134" w:type="dxa"/>
            <w:tcBorders>
              <w:top w:val="single" w:sz="4" w:space="0" w:color="000000"/>
              <w:left w:val="single" w:sz="4" w:space="0" w:color="000000"/>
              <w:bottom w:val="single" w:sz="4" w:space="0" w:color="000000"/>
              <w:right w:val="single" w:sz="4" w:space="0" w:color="000000"/>
            </w:tcBorders>
            <w:vAlign w:val="center"/>
          </w:tcPr>
          <w:p w:rsidR="00355D80" w:rsidRDefault="00355D80" w:rsidP="00C21E5F">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355D80" w:rsidRDefault="00DC04FB" w:rsidP="00C21E5F">
            <w:pPr>
              <w:spacing w:line="312" w:lineRule="exact"/>
              <w:ind w:right="-20"/>
              <w:jc w:val="both"/>
            </w:pPr>
            <w:r>
              <w:rPr>
                <w:rFonts w:hint="eastAsia"/>
              </w:rPr>
              <w:t>消费者账户</w:t>
            </w:r>
            <w:r>
              <w:rPr>
                <w:rFonts w:hint="eastAsia"/>
              </w:rPr>
              <w:t>ID</w:t>
            </w:r>
          </w:p>
        </w:tc>
        <w:tc>
          <w:tcPr>
            <w:tcW w:w="709" w:type="dxa"/>
            <w:tcBorders>
              <w:top w:val="single" w:sz="4" w:space="0" w:color="000000"/>
              <w:left w:val="single" w:sz="4" w:space="0" w:color="000000"/>
              <w:bottom w:val="single" w:sz="4" w:space="0" w:color="000000"/>
              <w:right w:val="single" w:sz="4" w:space="0" w:color="000000"/>
            </w:tcBorders>
            <w:vAlign w:val="center"/>
          </w:tcPr>
          <w:p w:rsidR="00355D80" w:rsidRDefault="00DC04FB" w:rsidP="00C21E5F">
            <w:pPr>
              <w:jc w:val="both"/>
            </w:pPr>
            <w:r>
              <w:rPr>
                <w:rFonts w:hint="eastAsia"/>
              </w:rPr>
              <w:t>M</w:t>
            </w:r>
          </w:p>
        </w:tc>
      </w:tr>
      <w:tr w:rsidR="003D36FB" w:rsidRPr="00270E48" w:rsidTr="00C21E5F">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3D36FB" w:rsidRDefault="003D36FB" w:rsidP="00C21E5F">
            <w:pPr>
              <w:ind w:right="-20"/>
              <w:jc w:val="both"/>
            </w:pPr>
            <w:r>
              <w:rPr>
                <w:rFonts w:hint="eastAsia"/>
              </w:rPr>
              <w:t>clientAcc</w:t>
            </w:r>
          </w:p>
        </w:tc>
        <w:tc>
          <w:tcPr>
            <w:tcW w:w="1134" w:type="dxa"/>
            <w:tcBorders>
              <w:top w:val="single" w:sz="4" w:space="0" w:color="000000"/>
              <w:left w:val="single" w:sz="4" w:space="0" w:color="000000"/>
              <w:bottom w:val="single" w:sz="4" w:space="0" w:color="000000"/>
              <w:right w:val="single" w:sz="4" w:space="0" w:color="000000"/>
            </w:tcBorders>
            <w:vAlign w:val="center"/>
          </w:tcPr>
          <w:p w:rsidR="003D36FB" w:rsidRDefault="003D36FB" w:rsidP="00C21E5F">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3D36FB" w:rsidRDefault="003D36FB" w:rsidP="00C21E5F">
            <w:pPr>
              <w:spacing w:line="312" w:lineRule="exact"/>
              <w:ind w:right="-20"/>
              <w:jc w:val="both"/>
            </w:pPr>
            <w:r>
              <w:rPr>
                <w:rFonts w:hint="eastAsia"/>
              </w:rPr>
              <w:t>消费者账户</w:t>
            </w:r>
            <w:r w:rsidR="00FF342A">
              <w:rPr>
                <w:rFonts w:hint="eastAsia"/>
              </w:rPr>
              <w:t>昵称</w:t>
            </w:r>
          </w:p>
          <w:p w:rsidR="003D36FB" w:rsidRDefault="003D36FB" w:rsidP="00FA33DF">
            <w:pPr>
              <w:spacing w:line="312" w:lineRule="exact"/>
              <w:ind w:right="-20"/>
              <w:jc w:val="both"/>
            </w:pPr>
            <w:r>
              <w:rPr>
                <w:rFonts w:hint="eastAsia"/>
              </w:rPr>
              <w:t>注：</w:t>
            </w:r>
            <w:r w:rsidR="00FA33DF">
              <w:rPr>
                <w:rFonts w:hint="eastAsia"/>
              </w:rPr>
              <w:t>aes</w:t>
            </w:r>
            <w:r w:rsidR="00FA33DF">
              <w:rPr>
                <w:rFonts w:hint="eastAsia"/>
              </w:rPr>
              <w:t>加密</w:t>
            </w:r>
            <w:r w:rsidR="00FF342A">
              <w:rPr>
                <w:rFonts w:hint="eastAsia"/>
              </w:rPr>
              <w:t>，密钥为商户的</w:t>
            </w:r>
            <w:r w:rsidR="00FF342A">
              <w:rPr>
                <w:rFonts w:hint="eastAsia"/>
              </w:rPr>
              <w:t>sdk</w:t>
            </w:r>
            <w:r w:rsidR="00FF342A">
              <w:rPr>
                <w:rFonts w:hint="eastAsia"/>
              </w:rPr>
              <w:t>私钥或者接口中指定的钥匙</w:t>
            </w:r>
            <w:r w:rsidR="003134FC">
              <w:rPr>
                <w:rFonts w:hint="eastAsia"/>
              </w:rPr>
              <w:t>（优先）</w:t>
            </w:r>
            <w:r w:rsidR="00FF342A">
              <w:rPr>
                <w:rFonts w:hint="eastAsia"/>
              </w:rPr>
              <w:t>。</w:t>
            </w:r>
          </w:p>
        </w:tc>
        <w:tc>
          <w:tcPr>
            <w:tcW w:w="709" w:type="dxa"/>
            <w:tcBorders>
              <w:top w:val="single" w:sz="4" w:space="0" w:color="000000"/>
              <w:left w:val="single" w:sz="4" w:space="0" w:color="000000"/>
              <w:bottom w:val="single" w:sz="4" w:space="0" w:color="000000"/>
              <w:right w:val="single" w:sz="4" w:space="0" w:color="000000"/>
            </w:tcBorders>
            <w:vAlign w:val="center"/>
          </w:tcPr>
          <w:p w:rsidR="003D36FB" w:rsidRDefault="0051772C" w:rsidP="00C21E5F">
            <w:pPr>
              <w:jc w:val="both"/>
            </w:pPr>
            <w:r>
              <w:rPr>
                <w:rFonts w:hint="eastAsia"/>
              </w:rPr>
              <w:t>M</w:t>
            </w:r>
          </w:p>
        </w:tc>
      </w:tr>
      <w:tr w:rsidR="00BD4751" w:rsidRPr="00270E48" w:rsidTr="00C21E5F">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BD4751" w:rsidRDefault="00BD4751" w:rsidP="00C21E5F">
            <w:pPr>
              <w:ind w:right="-20"/>
              <w:jc w:val="both"/>
            </w:pPr>
            <w:r>
              <w:rPr>
                <w:rFonts w:hint="eastAsia"/>
              </w:rPr>
              <w:t>imei</w:t>
            </w:r>
          </w:p>
        </w:tc>
        <w:tc>
          <w:tcPr>
            <w:tcW w:w="1134" w:type="dxa"/>
            <w:tcBorders>
              <w:top w:val="single" w:sz="4" w:space="0" w:color="000000"/>
              <w:left w:val="single" w:sz="4" w:space="0" w:color="000000"/>
              <w:bottom w:val="single" w:sz="4" w:space="0" w:color="000000"/>
              <w:right w:val="single" w:sz="4" w:space="0" w:color="000000"/>
            </w:tcBorders>
            <w:vAlign w:val="center"/>
          </w:tcPr>
          <w:p w:rsidR="00BD4751" w:rsidRDefault="00BD4751" w:rsidP="00C21E5F">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BD4751" w:rsidRDefault="00DC04FB" w:rsidP="00C21E5F">
            <w:pPr>
              <w:spacing w:line="312" w:lineRule="exact"/>
              <w:ind w:right="-20"/>
              <w:jc w:val="both"/>
            </w:pPr>
            <w:r>
              <w:rPr>
                <w:rFonts w:hint="eastAsia"/>
              </w:rPr>
              <w:t>终端</w:t>
            </w:r>
            <w:r>
              <w:rPr>
                <w:rFonts w:hint="eastAsia"/>
              </w:rPr>
              <w:t>imei</w:t>
            </w:r>
            <w:r>
              <w:rPr>
                <w:rFonts w:hint="eastAsia"/>
              </w:rPr>
              <w:t>号，在输入的情况下建立终端到消费者帐号的绑定关系</w:t>
            </w:r>
          </w:p>
          <w:p w:rsidR="00F30F9D" w:rsidRDefault="00F30F9D" w:rsidP="00C21E5F">
            <w:pPr>
              <w:spacing w:line="312" w:lineRule="exact"/>
              <w:ind w:right="-20"/>
              <w:jc w:val="both"/>
            </w:pPr>
            <w:r>
              <w:rPr>
                <w:rFonts w:hint="eastAsia"/>
              </w:rPr>
              <w:t>注：无效（</w:t>
            </w:r>
            <w:r>
              <w:rPr>
                <w:rFonts w:hint="eastAsia"/>
              </w:rPr>
              <w:t>since 2.2</w:t>
            </w:r>
            <w:r>
              <w:rPr>
                <w:rFonts w:hint="eastAsia"/>
              </w:rPr>
              <w:t>）</w:t>
            </w:r>
          </w:p>
        </w:tc>
        <w:tc>
          <w:tcPr>
            <w:tcW w:w="709" w:type="dxa"/>
            <w:tcBorders>
              <w:top w:val="single" w:sz="4" w:space="0" w:color="000000"/>
              <w:left w:val="single" w:sz="4" w:space="0" w:color="000000"/>
              <w:bottom w:val="single" w:sz="4" w:space="0" w:color="000000"/>
              <w:right w:val="single" w:sz="4" w:space="0" w:color="000000"/>
            </w:tcBorders>
            <w:vAlign w:val="center"/>
          </w:tcPr>
          <w:p w:rsidR="00BD4751" w:rsidRDefault="00BD4751" w:rsidP="00C21E5F">
            <w:pPr>
              <w:jc w:val="both"/>
            </w:pPr>
            <w:r>
              <w:rPr>
                <w:rFonts w:hint="eastAsia"/>
              </w:rPr>
              <w:t>O</w:t>
            </w:r>
          </w:p>
        </w:tc>
      </w:tr>
      <w:tr w:rsidR="00355D80" w:rsidRPr="00270E48" w:rsidTr="00C21E5F">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355D80" w:rsidRDefault="00355D80" w:rsidP="00C21E5F">
            <w:pPr>
              <w:ind w:right="-20"/>
              <w:jc w:val="both"/>
            </w:pPr>
            <w:r>
              <w:rPr>
                <w:rFonts w:hint="eastAsia"/>
              </w:rPr>
              <w:t>time</w:t>
            </w:r>
          </w:p>
        </w:tc>
        <w:tc>
          <w:tcPr>
            <w:tcW w:w="1134" w:type="dxa"/>
            <w:tcBorders>
              <w:top w:val="single" w:sz="4" w:space="0" w:color="000000"/>
              <w:left w:val="single" w:sz="4" w:space="0" w:color="000000"/>
              <w:bottom w:val="single" w:sz="4" w:space="0" w:color="000000"/>
              <w:right w:val="single" w:sz="4" w:space="0" w:color="000000"/>
            </w:tcBorders>
            <w:vAlign w:val="center"/>
          </w:tcPr>
          <w:p w:rsidR="00355D80" w:rsidRDefault="00EA4D86" w:rsidP="00C21E5F">
            <w:pPr>
              <w:ind w:right="-20"/>
              <w:jc w:val="both"/>
            </w:pPr>
            <w:r>
              <w:rPr>
                <w:rFonts w:hint="eastAsia"/>
              </w:rPr>
              <w:t>long</w:t>
            </w:r>
          </w:p>
        </w:tc>
        <w:tc>
          <w:tcPr>
            <w:tcW w:w="4820" w:type="dxa"/>
            <w:tcBorders>
              <w:top w:val="single" w:sz="4" w:space="0" w:color="000000"/>
              <w:left w:val="single" w:sz="4" w:space="0" w:color="000000"/>
              <w:bottom w:val="single" w:sz="4" w:space="0" w:color="000000"/>
              <w:right w:val="single" w:sz="4" w:space="0" w:color="000000"/>
            </w:tcBorders>
            <w:vAlign w:val="center"/>
          </w:tcPr>
          <w:p w:rsidR="00355D80" w:rsidRDefault="00355D80" w:rsidP="00C21E5F">
            <w:pPr>
              <w:spacing w:line="312" w:lineRule="exact"/>
              <w:ind w:right="-20"/>
              <w:jc w:val="both"/>
            </w:pPr>
            <w:r>
              <w:rPr>
                <w:rFonts w:hint="eastAsia"/>
              </w:rPr>
              <w:t>时间戳</w:t>
            </w:r>
          </w:p>
        </w:tc>
        <w:tc>
          <w:tcPr>
            <w:tcW w:w="709" w:type="dxa"/>
            <w:tcBorders>
              <w:top w:val="single" w:sz="4" w:space="0" w:color="000000"/>
              <w:left w:val="single" w:sz="4" w:space="0" w:color="000000"/>
              <w:bottom w:val="single" w:sz="4" w:space="0" w:color="000000"/>
              <w:right w:val="single" w:sz="4" w:space="0" w:color="000000"/>
            </w:tcBorders>
            <w:vAlign w:val="center"/>
          </w:tcPr>
          <w:p w:rsidR="00355D80" w:rsidRPr="000930B7" w:rsidRDefault="00355D80" w:rsidP="00C21E5F">
            <w:pPr>
              <w:jc w:val="both"/>
            </w:pPr>
            <w:r>
              <w:rPr>
                <w:rFonts w:hint="eastAsia"/>
              </w:rPr>
              <w:t>M</w:t>
            </w:r>
          </w:p>
        </w:tc>
      </w:tr>
      <w:tr w:rsidR="00A43394" w:rsidRPr="00270E48" w:rsidTr="00C21E5F">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A43394" w:rsidRDefault="00A43394" w:rsidP="00C21E5F">
            <w:pPr>
              <w:ind w:right="-20"/>
              <w:jc w:val="both"/>
            </w:pPr>
            <w:r>
              <w:rPr>
                <w:rFonts w:hint="eastAsia"/>
              </w:rPr>
              <w:t>channel</w:t>
            </w:r>
          </w:p>
        </w:tc>
        <w:tc>
          <w:tcPr>
            <w:tcW w:w="1134" w:type="dxa"/>
            <w:tcBorders>
              <w:top w:val="single" w:sz="4" w:space="0" w:color="000000"/>
              <w:left w:val="single" w:sz="4" w:space="0" w:color="000000"/>
              <w:bottom w:val="single" w:sz="4" w:space="0" w:color="000000"/>
              <w:right w:val="single" w:sz="4" w:space="0" w:color="000000"/>
            </w:tcBorders>
            <w:vAlign w:val="center"/>
          </w:tcPr>
          <w:p w:rsidR="00A43394" w:rsidRDefault="00A43394" w:rsidP="00C21E5F">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A43394" w:rsidRDefault="00A43394" w:rsidP="00C21E5F">
            <w:pPr>
              <w:spacing w:line="312" w:lineRule="exact"/>
              <w:ind w:right="-20"/>
              <w:jc w:val="both"/>
            </w:pPr>
            <w:r>
              <w:rPr>
                <w:rFonts w:hint="eastAsia"/>
              </w:rPr>
              <w:t>渠道，定义参考</w:t>
            </w:r>
            <w:r>
              <w:rPr>
                <w:rFonts w:hint="eastAsia"/>
              </w:rPr>
              <w:t>2.2.1</w:t>
            </w:r>
            <w:r>
              <w:rPr>
                <w:rFonts w:hint="eastAsia"/>
              </w:rPr>
              <w:t>，缺省为</w:t>
            </w:r>
            <w:r>
              <w:rPr>
                <w:rFonts w:hint="eastAsia"/>
              </w:rPr>
              <w:t>YeePay</w:t>
            </w:r>
            <w:r>
              <w:rPr>
                <w:rFonts w:hint="eastAsia"/>
              </w:rPr>
              <w:t>，目前支持：</w:t>
            </w:r>
          </w:p>
          <w:p w:rsidR="00A43394" w:rsidRDefault="00A43394" w:rsidP="00C21E5F">
            <w:pPr>
              <w:spacing w:line="312" w:lineRule="exact"/>
              <w:ind w:right="-20"/>
              <w:jc w:val="both"/>
            </w:pPr>
            <w:r>
              <w:rPr>
                <w:rFonts w:hint="eastAsia"/>
              </w:rPr>
              <w:t>YeePay</w:t>
            </w:r>
            <w:r>
              <w:rPr>
                <w:rFonts w:hint="eastAsia"/>
              </w:rPr>
              <w:t>和</w:t>
            </w:r>
            <w:r>
              <w:rPr>
                <w:rFonts w:hint="eastAsia"/>
              </w:rPr>
              <w:t>UnionPay</w:t>
            </w:r>
          </w:p>
          <w:p w:rsidR="00EF479E" w:rsidRDefault="00EF479E" w:rsidP="00C21E5F">
            <w:pPr>
              <w:spacing w:line="312" w:lineRule="exact"/>
              <w:ind w:right="-20"/>
              <w:jc w:val="both"/>
            </w:pPr>
            <w:r>
              <w:rPr>
                <w:rFonts w:hint="eastAsia"/>
              </w:rPr>
              <w:t>注：通常从“支付结果查询”接口返回本信息。</w:t>
            </w:r>
          </w:p>
        </w:tc>
        <w:tc>
          <w:tcPr>
            <w:tcW w:w="709" w:type="dxa"/>
            <w:tcBorders>
              <w:top w:val="single" w:sz="4" w:space="0" w:color="000000"/>
              <w:left w:val="single" w:sz="4" w:space="0" w:color="000000"/>
              <w:bottom w:val="single" w:sz="4" w:space="0" w:color="000000"/>
              <w:right w:val="single" w:sz="4" w:space="0" w:color="000000"/>
            </w:tcBorders>
            <w:vAlign w:val="center"/>
          </w:tcPr>
          <w:p w:rsidR="00A43394" w:rsidRDefault="00A43394" w:rsidP="00C21E5F">
            <w:pPr>
              <w:jc w:val="both"/>
            </w:pPr>
            <w:r>
              <w:rPr>
                <w:rFonts w:hint="eastAsia"/>
              </w:rPr>
              <w:t>O</w:t>
            </w:r>
          </w:p>
        </w:tc>
      </w:tr>
      <w:tr w:rsidR="00625136" w:rsidRPr="00270E48" w:rsidTr="00C21E5F">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625136" w:rsidRDefault="00625136" w:rsidP="00C21E5F">
            <w:pPr>
              <w:ind w:right="-20"/>
              <w:jc w:val="both"/>
            </w:pPr>
            <w:r>
              <w:rPr>
                <w:rFonts w:hint="eastAsia"/>
              </w:rPr>
              <w:t>crediCardInfo</w:t>
            </w:r>
          </w:p>
        </w:tc>
        <w:tc>
          <w:tcPr>
            <w:tcW w:w="1134" w:type="dxa"/>
            <w:tcBorders>
              <w:top w:val="single" w:sz="4" w:space="0" w:color="000000"/>
              <w:left w:val="single" w:sz="4" w:space="0" w:color="000000"/>
              <w:bottom w:val="single" w:sz="4" w:space="0" w:color="000000"/>
              <w:right w:val="single" w:sz="4" w:space="0" w:color="000000"/>
            </w:tcBorders>
            <w:vAlign w:val="center"/>
          </w:tcPr>
          <w:p w:rsidR="00625136" w:rsidRDefault="00625136" w:rsidP="00C21E5F">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625136" w:rsidRPr="00625136" w:rsidRDefault="0049294F" w:rsidP="00625136">
            <w:pPr>
              <w:spacing w:line="312" w:lineRule="exact"/>
              <w:ind w:right="-20"/>
              <w:jc w:val="both"/>
              <w:rPr>
                <w:sz w:val="20"/>
              </w:rPr>
            </w:pPr>
            <w:r>
              <w:rPr>
                <w:rFonts w:hint="eastAsia"/>
                <w:sz w:val="20"/>
              </w:rPr>
              <w:t>b</w:t>
            </w:r>
            <w:r w:rsidR="009506A9">
              <w:rPr>
                <w:rFonts w:hint="eastAsia"/>
                <w:sz w:val="20"/>
              </w:rPr>
              <w:t>indid|</w:t>
            </w:r>
            <w:r w:rsidR="009506A9" w:rsidRPr="009506A9">
              <w:rPr>
                <w:sz w:val="20"/>
              </w:rPr>
              <w:t>bindvalidthru</w:t>
            </w:r>
            <w:r w:rsidR="009506A9">
              <w:rPr>
                <w:rFonts w:hint="eastAsia"/>
                <w:sz w:val="20"/>
              </w:rPr>
              <w:t>|</w:t>
            </w:r>
            <w:r w:rsidR="00625136" w:rsidRPr="00625136">
              <w:rPr>
                <w:sz w:val="20"/>
              </w:rPr>
              <w:t>cardno</w:t>
            </w:r>
            <w:r w:rsidR="00625136" w:rsidRPr="00625136">
              <w:rPr>
                <w:rFonts w:hint="eastAsia"/>
                <w:sz w:val="20"/>
              </w:rPr>
              <w:t>|</w:t>
            </w:r>
            <w:r w:rsidR="00625136" w:rsidRPr="00625136">
              <w:rPr>
                <w:sz w:val="20"/>
              </w:rPr>
              <w:t>validthru</w:t>
            </w:r>
            <w:r w:rsidR="00625136" w:rsidRPr="00625136">
              <w:rPr>
                <w:rFonts w:hint="eastAsia"/>
                <w:sz w:val="20"/>
              </w:rPr>
              <w:t>|</w:t>
            </w:r>
            <w:r w:rsidR="00625136">
              <w:rPr>
                <w:rFonts w:hint="eastAsia"/>
                <w:sz w:val="20"/>
              </w:rPr>
              <w:t>cvv2</w:t>
            </w:r>
            <w:r w:rsidR="00625136" w:rsidRPr="00625136">
              <w:rPr>
                <w:rFonts w:hint="eastAsia"/>
                <w:sz w:val="20"/>
              </w:rPr>
              <w:t>|</w:t>
            </w:r>
            <w:r w:rsidR="00625136">
              <w:rPr>
                <w:rFonts w:hint="eastAsia"/>
                <w:sz w:val="20"/>
              </w:rPr>
              <w:t>phone|</w:t>
            </w:r>
            <w:r w:rsidR="00625136" w:rsidRPr="00625136">
              <w:rPr>
                <w:rFonts w:hint="eastAsia"/>
                <w:sz w:val="20"/>
              </w:rPr>
              <w:t>bankName</w:t>
            </w:r>
            <w:r w:rsidR="00E4094A">
              <w:rPr>
                <w:rFonts w:hint="eastAsia"/>
                <w:sz w:val="20"/>
              </w:rPr>
              <w:t>|type</w:t>
            </w:r>
          </w:p>
          <w:p w:rsidR="00625136" w:rsidRDefault="009506A9" w:rsidP="00625136">
            <w:pPr>
              <w:spacing w:line="312" w:lineRule="exact"/>
              <w:ind w:right="-20"/>
              <w:jc w:val="both"/>
              <w:rPr>
                <w:sz w:val="20"/>
              </w:rPr>
            </w:pPr>
            <w:r>
              <w:rPr>
                <w:rFonts w:hint="eastAsia"/>
                <w:sz w:val="20"/>
              </w:rPr>
              <w:t>绑卡</w:t>
            </w:r>
            <w:r>
              <w:rPr>
                <w:rFonts w:hint="eastAsia"/>
                <w:sz w:val="20"/>
              </w:rPr>
              <w:t xml:space="preserve">ID </w:t>
            </w:r>
            <w:r>
              <w:rPr>
                <w:rFonts w:hint="eastAsia"/>
                <w:sz w:val="20"/>
              </w:rPr>
              <w:t>绑卡有效期</w:t>
            </w:r>
            <w:r>
              <w:rPr>
                <w:rFonts w:hint="eastAsia"/>
                <w:sz w:val="20"/>
              </w:rPr>
              <w:t xml:space="preserve"> </w:t>
            </w:r>
            <w:r w:rsidR="00625136" w:rsidRPr="00625136">
              <w:rPr>
                <w:rFonts w:hint="eastAsia"/>
                <w:sz w:val="20"/>
              </w:rPr>
              <w:t>卡号</w:t>
            </w:r>
            <w:r w:rsidR="00625136" w:rsidRPr="00625136">
              <w:rPr>
                <w:rFonts w:hint="eastAsia"/>
                <w:sz w:val="20"/>
              </w:rPr>
              <w:t xml:space="preserve"> </w:t>
            </w:r>
            <w:r w:rsidR="00625136" w:rsidRPr="00625136">
              <w:rPr>
                <w:rFonts w:hint="eastAsia"/>
                <w:sz w:val="20"/>
              </w:rPr>
              <w:t>卡有效期</w:t>
            </w:r>
            <w:r w:rsidR="00625136" w:rsidRPr="00625136">
              <w:rPr>
                <w:rFonts w:hint="eastAsia"/>
                <w:sz w:val="20"/>
              </w:rPr>
              <w:t xml:space="preserve"> </w:t>
            </w:r>
            <w:r w:rsidR="00625136">
              <w:rPr>
                <w:rFonts w:hint="eastAsia"/>
                <w:sz w:val="20"/>
              </w:rPr>
              <w:t>cvv2</w:t>
            </w:r>
            <w:r w:rsidR="00625136" w:rsidRPr="00625136">
              <w:rPr>
                <w:rFonts w:hint="eastAsia"/>
                <w:sz w:val="20"/>
              </w:rPr>
              <w:t xml:space="preserve"> </w:t>
            </w:r>
            <w:r w:rsidR="00625136">
              <w:rPr>
                <w:rFonts w:hint="eastAsia"/>
                <w:sz w:val="20"/>
              </w:rPr>
              <w:t>电话</w:t>
            </w:r>
            <w:r w:rsidR="00625136">
              <w:rPr>
                <w:rFonts w:hint="eastAsia"/>
                <w:sz w:val="20"/>
              </w:rPr>
              <w:t xml:space="preserve"> </w:t>
            </w:r>
            <w:r w:rsidR="00625136" w:rsidRPr="00625136">
              <w:rPr>
                <w:rFonts w:hint="eastAsia"/>
                <w:sz w:val="20"/>
              </w:rPr>
              <w:t>银行名称</w:t>
            </w:r>
          </w:p>
          <w:p w:rsidR="00030C75" w:rsidRDefault="00625136" w:rsidP="00625136">
            <w:pPr>
              <w:spacing w:line="312" w:lineRule="exact"/>
              <w:ind w:right="-20"/>
              <w:jc w:val="both"/>
              <w:rPr>
                <w:sz w:val="20"/>
              </w:rPr>
            </w:pPr>
            <w:r>
              <w:rPr>
                <w:rFonts w:hint="eastAsia"/>
                <w:sz w:val="20"/>
              </w:rPr>
              <w:t>注：</w:t>
            </w:r>
            <w:r>
              <w:rPr>
                <w:rFonts w:hint="eastAsia"/>
                <w:sz w:val="20"/>
              </w:rPr>
              <w:t>aes</w:t>
            </w:r>
            <w:r>
              <w:rPr>
                <w:rFonts w:hint="eastAsia"/>
                <w:sz w:val="20"/>
              </w:rPr>
              <w:t>加密</w:t>
            </w:r>
            <w:r w:rsidR="00030C75">
              <w:rPr>
                <w:rFonts w:hint="eastAsia"/>
                <w:sz w:val="20"/>
              </w:rPr>
              <w:t>。</w:t>
            </w:r>
          </w:p>
          <w:p w:rsidR="00625136" w:rsidRDefault="00030C75" w:rsidP="00625136">
            <w:pPr>
              <w:spacing w:line="312" w:lineRule="exact"/>
              <w:ind w:right="-20"/>
              <w:jc w:val="both"/>
              <w:rPr>
                <w:sz w:val="20"/>
              </w:rPr>
            </w:pPr>
            <w:r>
              <w:rPr>
                <w:rFonts w:hint="eastAsia"/>
                <w:sz w:val="20"/>
              </w:rPr>
              <w:t>注：</w:t>
            </w:r>
            <w:r w:rsidR="009506A9">
              <w:rPr>
                <w:rFonts w:hint="eastAsia"/>
                <w:sz w:val="20"/>
              </w:rPr>
              <w:t>绑卡有效期为单位为</w:t>
            </w:r>
            <w:r w:rsidR="009506A9">
              <w:rPr>
                <w:rFonts w:hint="eastAsia"/>
                <w:sz w:val="20"/>
              </w:rPr>
              <w:t>s</w:t>
            </w:r>
            <w:r w:rsidR="009506A9">
              <w:rPr>
                <w:rFonts w:hint="eastAsia"/>
                <w:sz w:val="20"/>
              </w:rPr>
              <w:t>的时间戳。</w:t>
            </w:r>
          </w:p>
          <w:p w:rsidR="0049294F" w:rsidRDefault="0049294F" w:rsidP="00625136">
            <w:pPr>
              <w:spacing w:line="312" w:lineRule="exact"/>
              <w:ind w:right="-20"/>
              <w:jc w:val="both"/>
              <w:rPr>
                <w:sz w:val="20"/>
              </w:rPr>
            </w:pPr>
            <w:r>
              <w:rPr>
                <w:rFonts w:hint="eastAsia"/>
                <w:sz w:val="20"/>
              </w:rPr>
              <w:t>注：此处的</w:t>
            </w:r>
            <w:r>
              <w:rPr>
                <w:rFonts w:hint="eastAsia"/>
                <w:sz w:val="20"/>
              </w:rPr>
              <w:t>bindid</w:t>
            </w:r>
            <w:r w:rsidR="00DA507B">
              <w:rPr>
                <w:rFonts w:hint="eastAsia"/>
                <w:sz w:val="20"/>
              </w:rPr>
              <w:t>为外部支付系统的</w:t>
            </w:r>
            <w:r>
              <w:rPr>
                <w:rFonts w:hint="eastAsia"/>
                <w:sz w:val="20"/>
              </w:rPr>
              <w:t>id</w:t>
            </w:r>
            <w:r>
              <w:rPr>
                <w:rFonts w:hint="eastAsia"/>
                <w:sz w:val="20"/>
              </w:rPr>
              <w:t>，取值为支付结果查询中返回的</w:t>
            </w:r>
            <w:r>
              <w:rPr>
                <w:rFonts w:hint="eastAsia"/>
                <w:sz w:val="20"/>
              </w:rPr>
              <w:t>bindid</w:t>
            </w:r>
            <w:r>
              <w:rPr>
                <w:rFonts w:hint="eastAsia"/>
                <w:sz w:val="20"/>
              </w:rPr>
              <w:t>。</w:t>
            </w:r>
          </w:p>
          <w:p w:rsidR="00E143FC" w:rsidRDefault="00E143FC" w:rsidP="00FE755F">
            <w:pPr>
              <w:spacing w:line="312" w:lineRule="exact"/>
              <w:ind w:right="-20"/>
              <w:jc w:val="both"/>
              <w:rPr>
                <w:sz w:val="20"/>
              </w:rPr>
            </w:pPr>
            <w:r>
              <w:rPr>
                <w:rFonts w:hint="eastAsia"/>
                <w:sz w:val="20"/>
              </w:rPr>
              <w:t>注：</w:t>
            </w:r>
            <w:r w:rsidR="00FE755F">
              <w:rPr>
                <w:rFonts w:hint="eastAsia"/>
                <w:sz w:val="20"/>
              </w:rPr>
              <w:t>请注意</w:t>
            </w:r>
            <w:r w:rsidR="00FE755F">
              <w:rPr>
                <w:rFonts w:hint="eastAsia"/>
                <w:sz w:val="20"/>
              </w:rPr>
              <w:t>1.36</w:t>
            </w:r>
            <w:r w:rsidR="00FE755F">
              <w:rPr>
                <w:rFonts w:hint="eastAsia"/>
                <w:sz w:val="20"/>
              </w:rPr>
              <w:t>接口中对本字段的兼容处理建议。</w:t>
            </w:r>
          </w:p>
          <w:p w:rsidR="00E459E5" w:rsidRDefault="00E459E5" w:rsidP="00FE755F">
            <w:pPr>
              <w:spacing w:line="312" w:lineRule="exact"/>
              <w:ind w:right="-20"/>
              <w:jc w:val="both"/>
              <w:rPr>
                <w:sz w:val="20"/>
              </w:rPr>
            </w:pPr>
            <w:r>
              <w:rPr>
                <w:rFonts w:hint="eastAsia"/>
                <w:sz w:val="20"/>
              </w:rPr>
              <w:t>注：某项目未有值时，填写</w:t>
            </w:r>
            <w:r>
              <w:rPr>
                <w:sz w:val="20"/>
              </w:rPr>
              <w:t>”</w:t>
            </w:r>
            <w:r>
              <w:rPr>
                <w:rFonts w:hint="eastAsia"/>
                <w:sz w:val="20"/>
              </w:rPr>
              <w:t>-1</w:t>
            </w:r>
            <w:r>
              <w:rPr>
                <w:sz w:val="20"/>
              </w:rPr>
              <w:t>”</w:t>
            </w:r>
            <w:r>
              <w:rPr>
                <w:rFonts w:hint="eastAsia"/>
                <w:sz w:val="20"/>
              </w:rPr>
              <w:t>。</w:t>
            </w:r>
          </w:p>
          <w:p w:rsidR="00E4094A" w:rsidRDefault="00E4094A" w:rsidP="00FE755F">
            <w:pPr>
              <w:spacing w:line="312" w:lineRule="exact"/>
              <w:ind w:right="-20"/>
              <w:jc w:val="both"/>
              <w:rPr>
                <w:sz w:val="20"/>
              </w:rPr>
            </w:pPr>
            <w:r>
              <w:rPr>
                <w:rFonts w:hint="eastAsia"/>
                <w:sz w:val="20"/>
              </w:rPr>
              <w:t>注：</w:t>
            </w:r>
            <w:r>
              <w:rPr>
                <w:rFonts w:hint="eastAsia"/>
                <w:sz w:val="20"/>
              </w:rPr>
              <w:t>type</w:t>
            </w:r>
            <w:r>
              <w:rPr>
                <w:rFonts w:hint="eastAsia"/>
                <w:sz w:val="20"/>
              </w:rPr>
              <w:t>为可选，缺省为</w:t>
            </w:r>
            <w:r w:rsidR="006A51C1">
              <w:rPr>
                <w:rFonts w:hint="eastAsia"/>
                <w:sz w:val="20"/>
              </w:rPr>
              <w:t>0</w:t>
            </w:r>
            <w:r>
              <w:rPr>
                <w:rFonts w:hint="eastAsia"/>
                <w:sz w:val="20"/>
              </w:rPr>
              <w:t>，其他取值为：</w:t>
            </w:r>
          </w:p>
          <w:p w:rsidR="00E4094A" w:rsidRDefault="0074735D" w:rsidP="00E4094A">
            <w:pPr>
              <w:spacing w:line="312" w:lineRule="exact"/>
              <w:ind w:leftChars="67" w:left="141" w:right="-20"/>
              <w:jc w:val="both"/>
              <w:rPr>
                <w:sz w:val="20"/>
              </w:rPr>
            </w:pPr>
            <w:r>
              <w:rPr>
                <w:rFonts w:hint="eastAsia"/>
                <w:sz w:val="20"/>
              </w:rPr>
              <w:t>0</w:t>
            </w:r>
            <w:r w:rsidR="00E4094A">
              <w:rPr>
                <w:rFonts w:hint="eastAsia"/>
                <w:sz w:val="20"/>
              </w:rPr>
              <w:t>：信用卡</w:t>
            </w:r>
          </w:p>
          <w:p w:rsidR="00E4094A" w:rsidRDefault="0074735D" w:rsidP="00E4094A">
            <w:pPr>
              <w:spacing w:line="312" w:lineRule="exact"/>
              <w:ind w:leftChars="67" w:left="141" w:right="-20"/>
              <w:jc w:val="both"/>
              <w:rPr>
                <w:sz w:val="20"/>
              </w:rPr>
            </w:pPr>
            <w:r>
              <w:rPr>
                <w:rFonts w:hint="eastAsia"/>
                <w:sz w:val="20"/>
              </w:rPr>
              <w:t>1</w:t>
            </w:r>
            <w:r w:rsidR="00E4094A">
              <w:rPr>
                <w:rFonts w:hint="eastAsia"/>
                <w:sz w:val="20"/>
              </w:rPr>
              <w:t>：储蓄卡</w:t>
            </w:r>
          </w:p>
          <w:p w:rsidR="001718AB" w:rsidRPr="00625136" w:rsidRDefault="001718AB" w:rsidP="00DA507B">
            <w:pPr>
              <w:spacing w:line="312" w:lineRule="exact"/>
              <w:ind w:right="-20"/>
              <w:jc w:val="both"/>
              <w:rPr>
                <w:sz w:val="20"/>
              </w:rPr>
            </w:pPr>
            <w:r>
              <w:rPr>
                <w:rFonts w:hint="eastAsia"/>
                <w:sz w:val="20"/>
              </w:rPr>
              <w:t>注：</w:t>
            </w:r>
            <w:r w:rsidR="00DA507B">
              <w:rPr>
                <w:rFonts w:hint="eastAsia"/>
                <w:sz w:val="20"/>
              </w:rPr>
              <w:t>因安全性的加强，未来服务器可能在结果查询中取消返回外部系统的绑卡</w:t>
            </w:r>
            <w:r w:rsidR="00DA507B">
              <w:rPr>
                <w:rFonts w:hint="eastAsia"/>
                <w:sz w:val="20"/>
              </w:rPr>
              <w:t>id</w:t>
            </w:r>
            <w:r w:rsidR="00DA507B">
              <w:rPr>
                <w:rFonts w:hint="eastAsia"/>
                <w:sz w:val="20"/>
              </w:rPr>
              <w:t>和相关信息，因此，本字段在未来可能只提供</w:t>
            </w:r>
            <w:r w:rsidR="00DA507B" w:rsidRPr="00625136">
              <w:rPr>
                <w:sz w:val="20"/>
              </w:rPr>
              <w:t>validthru</w:t>
            </w:r>
            <w:r w:rsidR="00DA507B">
              <w:rPr>
                <w:rFonts w:hint="eastAsia"/>
                <w:sz w:val="20"/>
              </w:rPr>
              <w:t xml:space="preserve"> </w:t>
            </w:r>
            <w:r w:rsidR="00DA507B">
              <w:rPr>
                <w:rFonts w:hint="eastAsia"/>
                <w:sz w:val="20"/>
              </w:rPr>
              <w:t>、</w:t>
            </w:r>
            <w:r w:rsidR="00DA507B">
              <w:rPr>
                <w:rFonts w:hint="eastAsia"/>
                <w:sz w:val="20"/>
              </w:rPr>
              <w:t>cvv2</w:t>
            </w:r>
            <w:r w:rsidR="00DA507B">
              <w:rPr>
                <w:rFonts w:hint="eastAsia"/>
                <w:sz w:val="20"/>
              </w:rPr>
              <w:t>和</w:t>
            </w:r>
            <w:r w:rsidR="00DA507B">
              <w:rPr>
                <w:rFonts w:hint="eastAsia"/>
                <w:sz w:val="20"/>
              </w:rPr>
              <w:t>phone</w:t>
            </w:r>
            <w:r w:rsidR="00DA507B">
              <w:rPr>
                <w:rFonts w:hint="eastAsia"/>
                <w:sz w:val="20"/>
              </w:rPr>
              <w:t>三个信息，其余信息均通过</w:t>
            </w:r>
            <w:r w:rsidR="00DA507B">
              <w:rPr>
                <w:rFonts w:hint="eastAsia"/>
                <w:sz w:val="20"/>
              </w:rPr>
              <w:t>tmpToken</w:t>
            </w:r>
            <w:r w:rsidR="00DA507B">
              <w:rPr>
                <w:rFonts w:hint="eastAsia"/>
                <w:sz w:val="20"/>
              </w:rPr>
              <w:t>字段上传。</w:t>
            </w:r>
          </w:p>
        </w:tc>
        <w:tc>
          <w:tcPr>
            <w:tcW w:w="709" w:type="dxa"/>
            <w:tcBorders>
              <w:top w:val="single" w:sz="4" w:space="0" w:color="000000"/>
              <w:left w:val="single" w:sz="4" w:space="0" w:color="000000"/>
              <w:bottom w:val="single" w:sz="4" w:space="0" w:color="000000"/>
              <w:right w:val="single" w:sz="4" w:space="0" w:color="000000"/>
            </w:tcBorders>
            <w:vAlign w:val="center"/>
          </w:tcPr>
          <w:p w:rsidR="00625136" w:rsidRDefault="009F2316" w:rsidP="00C21E5F">
            <w:pPr>
              <w:jc w:val="both"/>
            </w:pPr>
            <w:r>
              <w:rPr>
                <w:rFonts w:hint="eastAsia"/>
              </w:rPr>
              <w:t>M</w:t>
            </w:r>
          </w:p>
        </w:tc>
      </w:tr>
      <w:tr w:rsidR="00401BA1" w:rsidRPr="00270E48" w:rsidTr="00C21E5F">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401BA1" w:rsidRDefault="00401BA1" w:rsidP="00C21E5F">
            <w:pPr>
              <w:ind w:right="-20"/>
              <w:jc w:val="both"/>
            </w:pPr>
            <w:r>
              <w:rPr>
                <w:rFonts w:hint="eastAsia"/>
              </w:rPr>
              <w:t>tmpToken</w:t>
            </w:r>
          </w:p>
        </w:tc>
        <w:tc>
          <w:tcPr>
            <w:tcW w:w="1134" w:type="dxa"/>
            <w:tcBorders>
              <w:top w:val="single" w:sz="4" w:space="0" w:color="000000"/>
              <w:left w:val="single" w:sz="4" w:space="0" w:color="000000"/>
              <w:bottom w:val="single" w:sz="4" w:space="0" w:color="000000"/>
              <w:right w:val="single" w:sz="4" w:space="0" w:color="000000"/>
            </w:tcBorders>
            <w:vAlign w:val="center"/>
          </w:tcPr>
          <w:p w:rsidR="00401BA1" w:rsidRDefault="00401BA1" w:rsidP="00C21E5F">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3C0C98" w:rsidRDefault="003C0C98" w:rsidP="003C0C98">
            <w:pPr>
              <w:spacing w:line="312" w:lineRule="exact"/>
              <w:ind w:right="-20"/>
              <w:jc w:val="both"/>
              <w:rPr>
                <w:sz w:val="20"/>
              </w:rPr>
            </w:pPr>
            <w:r>
              <w:rPr>
                <w:rFonts w:hint="eastAsia"/>
                <w:sz w:val="20"/>
              </w:rPr>
              <w:t>临时绑卡</w:t>
            </w:r>
            <w:r>
              <w:rPr>
                <w:rFonts w:hint="eastAsia"/>
                <w:sz w:val="20"/>
              </w:rPr>
              <w:t>token</w:t>
            </w:r>
            <w:r>
              <w:rPr>
                <w:rFonts w:hint="eastAsia"/>
                <w:sz w:val="20"/>
              </w:rPr>
              <w:t>，</w:t>
            </w:r>
            <w:r w:rsidR="00401BA1">
              <w:rPr>
                <w:rFonts w:hint="eastAsia"/>
                <w:sz w:val="20"/>
              </w:rPr>
              <w:t>30</w:t>
            </w:r>
            <w:r w:rsidR="00401BA1">
              <w:rPr>
                <w:rFonts w:hint="eastAsia"/>
                <w:sz w:val="20"/>
              </w:rPr>
              <w:t>分钟</w:t>
            </w:r>
            <w:r w:rsidR="00F5350D">
              <w:rPr>
                <w:rFonts w:hint="eastAsia"/>
                <w:sz w:val="20"/>
              </w:rPr>
              <w:t>有效期</w:t>
            </w:r>
            <w:r w:rsidR="00401BA1">
              <w:rPr>
                <w:rFonts w:hint="eastAsia"/>
                <w:sz w:val="20"/>
              </w:rPr>
              <w:t>，标识了一个成功交易和其卡信息。绑卡时，订单有用户信息则检查用户信息是</w:t>
            </w:r>
            <w:r w:rsidR="00401BA1">
              <w:rPr>
                <w:rFonts w:hint="eastAsia"/>
                <w:sz w:val="20"/>
              </w:rPr>
              <w:lastRenderedPageBreak/>
              <w:t>否一致。否则不检查用户信息。客户端不能打印和保存该信息，使用后销毁。</w:t>
            </w:r>
          </w:p>
        </w:tc>
        <w:tc>
          <w:tcPr>
            <w:tcW w:w="709" w:type="dxa"/>
            <w:tcBorders>
              <w:top w:val="single" w:sz="4" w:space="0" w:color="000000"/>
              <w:left w:val="single" w:sz="4" w:space="0" w:color="000000"/>
              <w:bottom w:val="single" w:sz="4" w:space="0" w:color="000000"/>
              <w:right w:val="single" w:sz="4" w:space="0" w:color="000000"/>
            </w:tcBorders>
            <w:vAlign w:val="center"/>
          </w:tcPr>
          <w:p w:rsidR="00401BA1" w:rsidRDefault="00401BA1" w:rsidP="00C21E5F">
            <w:pPr>
              <w:jc w:val="both"/>
            </w:pPr>
            <w:r>
              <w:rPr>
                <w:rFonts w:hint="eastAsia"/>
              </w:rPr>
              <w:lastRenderedPageBreak/>
              <w:t>O</w:t>
            </w:r>
          </w:p>
        </w:tc>
      </w:tr>
      <w:tr w:rsidR="00BE5CB0" w:rsidRPr="00270E48" w:rsidTr="00C21E5F">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BE5CB0" w:rsidRDefault="00BE5CB0" w:rsidP="00C21E5F">
            <w:pPr>
              <w:ind w:right="-20"/>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rsidR="00BE5CB0" w:rsidRDefault="00BE5CB0" w:rsidP="00C21E5F">
            <w:pPr>
              <w:ind w:right="-20"/>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BE5CB0" w:rsidRDefault="00BE5CB0" w:rsidP="003C0C98">
            <w:pPr>
              <w:spacing w:line="312" w:lineRule="exact"/>
              <w:ind w:right="-20"/>
              <w:jc w:val="both"/>
              <w:rPr>
                <w:sz w:val="20"/>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BE5CB0" w:rsidRDefault="00BE5CB0" w:rsidP="00C21E5F">
            <w:pPr>
              <w:jc w:val="both"/>
            </w:pPr>
          </w:p>
        </w:tc>
      </w:tr>
      <w:tr w:rsidR="00BE5CB0" w:rsidRPr="00270E48" w:rsidTr="00C21E5F">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BE5CB0" w:rsidRDefault="00BE5CB0" w:rsidP="00C21E5F">
            <w:pPr>
              <w:ind w:right="-20"/>
              <w:jc w:val="both"/>
            </w:pPr>
            <w:r>
              <w:rPr>
                <w:rFonts w:hint="eastAsia"/>
              </w:rPr>
              <w:t>signType</w:t>
            </w:r>
          </w:p>
        </w:tc>
        <w:tc>
          <w:tcPr>
            <w:tcW w:w="1134" w:type="dxa"/>
            <w:tcBorders>
              <w:top w:val="single" w:sz="4" w:space="0" w:color="000000"/>
              <w:left w:val="single" w:sz="4" w:space="0" w:color="000000"/>
              <w:bottom w:val="single" w:sz="4" w:space="0" w:color="000000"/>
              <w:right w:val="single" w:sz="4" w:space="0" w:color="000000"/>
            </w:tcBorders>
            <w:vAlign w:val="center"/>
          </w:tcPr>
          <w:p w:rsidR="00BE5CB0" w:rsidRDefault="00BE5CB0" w:rsidP="00C21E5F">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BE5CB0" w:rsidRDefault="00BE5CB0" w:rsidP="002B7B87">
            <w:pPr>
              <w:spacing w:line="312" w:lineRule="exact"/>
              <w:ind w:right="-20"/>
              <w:jc w:val="both"/>
            </w:pPr>
            <w:r>
              <w:rPr>
                <w:rFonts w:hint="eastAsia"/>
              </w:rPr>
              <w:t>签名类型，不参与签名，非法值按缺省值处理：</w:t>
            </w:r>
          </w:p>
          <w:p w:rsidR="00BE5CB0" w:rsidRDefault="00BE5CB0" w:rsidP="002B7B87">
            <w:pPr>
              <w:spacing w:line="312" w:lineRule="exact"/>
              <w:ind w:right="-20"/>
              <w:jc w:val="both"/>
            </w:pPr>
            <w:r>
              <w:rPr>
                <w:rFonts w:hint="eastAsia"/>
              </w:rPr>
              <w:t>RSA</w:t>
            </w:r>
            <w:r>
              <w:rPr>
                <w:rFonts w:hint="eastAsia"/>
              </w:rPr>
              <w:t>：</w:t>
            </w:r>
            <w:r>
              <w:rPr>
                <w:rFonts w:hint="eastAsia"/>
              </w:rPr>
              <w:t>rsa</w:t>
            </w:r>
            <w:r>
              <w:rPr>
                <w:rFonts w:hint="eastAsia"/>
              </w:rPr>
              <w:t>签名，算法为</w:t>
            </w:r>
            <w:r w:rsidRPr="000B1D35">
              <w:t>SHA1WithRSA</w:t>
            </w:r>
            <w:r>
              <w:rPr>
                <w:rFonts w:hint="eastAsia"/>
              </w:rPr>
              <w:t>（缺省）</w:t>
            </w:r>
          </w:p>
          <w:p w:rsidR="00BE5CB0" w:rsidRDefault="00BE5CB0" w:rsidP="003C0C98">
            <w:pPr>
              <w:spacing w:line="312" w:lineRule="exact"/>
              <w:ind w:right="-20"/>
              <w:jc w:val="both"/>
              <w:rPr>
                <w:sz w:val="20"/>
              </w:rPr>
            </w:pPr>
            <w:r>
              <w:rPr>
                <w:rFonts w:hint="eastAsia"/>
              </w:rPr>
              <w:t>RSA256</w:t>
            </w:r>
            <w:r>
              <w:rPr>
                <w:rFonts w:hint="eastAsia"/>
              </w:rPr>
              <w:t>：</w:t>
            </w:r>
            <w:r>
              <w:rPr>
                <w:rFonts w:hint="eastAsia"/>
              </w:rPr>
              <w:t>rsa</w:t>
            </w:r>
            <w:r>
              <w:rPr>
                <w:rFonts w:hint="eastAsia"/>
              </w:rPr>
              <w:t>签名，算法为</w:t>
            </w:r>
            <w:r w:rsidRPr="000B1D35">
              <w:t>SHA256WithRSA</w:t>
            </w:r>
          </w:p>
        </w:tc>
        <w:tc>
          <w:tcPr>
            <w:tcW w:w="709" w:type="dxa"/>
            <w:tcBorders>
              <w:top w:val="single" w:sz="4" w:space="0" w:color="000000"/>
              <w:left w:val="single" w:sz="4" w:space="0" w:color="000000"/>
              <w:bottom w:val="single" w:sz="4" w:space="0" w:color="000000"/>
              <w:right w:val="single" w:sz="4" w:space="0" w:color="000000"/>
            </w:tcBorders>
            <w:vAlign w:val="center"/>
          </w:tcPr>
          <w:p w:rsidR="00BE5CB0" w:rsidRDefault="00BE5CB0" w:rsidP="00C21E5F">
            <w:pPr>
              <w:jc w:val="both"/>
            </w:pPr>
            <w:r>
              <w:rPr>
                <w:rFonts w:hint="eastAsia"/>
              </w:rPr>
              <w:t>O</w:t>
            </w:r>
          </w:p>
        </w:tc>
      </w:tr>
      <w:tr w:rsidR="00355D80" w:rsidRPr="00270E48" w:rsidTr="00C21E5F">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355D80" w:rsidRPr="00286EBC" w:rsidRDefault="00355D80" w:rsidP="00C21E5F">
            <w:pPr>
              <w:ind w:right="-20"/>
              <w:jc w:val="both"/>
            </w:pPr>
            <w:r w:rsidRPr="00286EBC">
              <w:rPr>
                <w:rFonts w:hint="eastAsia"/>
              </w:rPr>
              <w:t>sign</w:t>
            </w:r>
          </w:p>
        </w:tc>
        <w:tc>
          <w:tcPr>
            <w:tcW w:w="1134" w:type="dxa"/>
            <w:tcBorders>
              <w:top w:val="single" w:sz="4" w:space="0" w:color="000000"/>
              <w:left w:val="single" w:sz="4" w:space="0" w:color="000000"/>
              <w:bottom w:val="single" w:sz="4" w:space="0" w:color="000000"/>
              <w:right w:val="single" w:sz="4" w:space="0" w:color="000000"/>
            </w:tcBorders>
            <w:vAlign w:val="center"/>
          </w:tcPr>
          <w:p w:rsidR="00355D80" w:rsidRPr="00286EBC" w:rsidRDefault="00355D80" w:rsidP="00C21E5F">
            <w:pPr>
              <w:ind w:right="-20"/>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355D80" w:rsidRDefault="00355D80" w:rsidP="00C21E5F">
            <w:pPr>
              <w:spacing w:line="312" w:lineRule="exact"/>
              <w:ind w:right="-20"/>
              <w:jc w:val="both"/>
            </w:pPr>
            <w:r>
              <w:rPr>
                <w:rFonts w:hint="eastAsia"/>
              </w:rPr>
              <w:t>RSA</w:t>
            </w:r>
            <w:r>
              <w:rPr>
                <w:rFonts w:hint="eastAsia"/>
              </w:rPr>
              <w:t>签名</w:t>
            </w:r>
            <w:r>
              <w:rPr>
                <w:rFonts w:hint="eastAsia"/>
              </w:rPr>
              <w:t>,</w:t>
            </w:r>
            <w:r>
              <w:rPr>
                <w:rFonts w:hint="eastAsia"/>
              </w:rPr>
              <w:t>除</w:t>
            </w:r>
            <w:r>
              <w:rPr>
                <w:rFonts w:hint="eastAsia"/>
              </w:rPr>
              <w:t>sign</w:t>
            </w:r>
            <w:r>
              <w:rPr>
                <w:rFonts w:hint="eastAsia"/>
              </w:rPr>
              <w:t>字段外都需要签名，具体见签名章节，使用商户身份验证返回的密钥</w:t>
            </w:r>
          </w:p>
          <w:p w:rsidR="00231811" w:rsidRPr="00775C76" w:rsidRDefault="00231811" w:rsidP="00C21E5F">
            <w:pPr>
              <w:spacing w:line="312" w:lineRule="exact"/>
              <w:ind w:right="-20"/>
              <w:jc w:val="both"/>
            </w:pPr>
            <w:r>
              <w:rPr>
                <w:rFonts w:hint="eastAsia"/>
              </w:rPr>
              <w:t>注：网关接口忽略本参数</w:t>
            </w:r>
          </w:p>
        </w:tc>
        <w:tc>
          <w:tcPr>
            <w:tcW w:w="709" w:type="dxa"/>
            <w:tcBorders>
              <w:top w:val="single" w:sz="4" w:space="0" w:color="000000"/>
              <w:left w:val="single" w:sz="4" w:space="0" w:color="000000"/>
              <w:bottom w:val="single" w:sz="4" w:space="0" w:color="000000"/>
              <w:right w:val="single" w:sz="4" w:space="0" w:color="000000"/>
            </w:tcBorders>
            <w:vAlign w:val="center"/>
          </w:tcPr>
          <w:p w:rsidR="00355D80" w:rsidRPr="00775C76" w:rsidRDefault="004C7CB7" w:rsidP="00C21E5F">
            <w:pPr>
              <w:jc w:val="both"/>
            </w:pPr>
            <w:r>
              <w:rPr>
                <w:rFonts w:hint="eastAsia"/>
              </w:rPr>
              <w:t>O</w:t>
            </w:r>
          </w:p>
        </w:tc>
      </w:tr>
      <w:tr w:rsidR="0093718B" w:rsidRPr="00270E48" w:rsidTr="00C21E5F">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93718B" w:rsidRPr="00286EBC" w:rsidRDefault="0093718B" w:rsidP="00C21E5F">
            <w:pPr>
              <w:ind w:right="-20"/>
              <w:jc w:val="both"/>
            </w:pPr>
            <w:r>
              <w:rPr>
                <w:rFonts w:hint="eastAsia"/>
              </w:rPr>
              <w:t>rsaIndex</w:t>
            </w:r>
          </w:p>
        </w:tc>
        <w:tc>
          <w:tcPr>
            <w:tcW w:w="1134" w:type="dxa"/>
            <w:tcBorders>
              <w:top w:val="single" w:sz="4" w:space="0" w:color="000000"/>
              <w:left w:val="single" w:sz="4" w:space="0" w:color="000000"/>
              <w:bottom w:val="single" w:sz="4" w:space="0" w:color="000000"/>
              <w:right w:val="single" w:sz="4" w:space="0" w:color="000000"/>
            </w:tcBorders>
            <w:vAlign w:val="center"/>
          </w:tcPr>
          <w:p w:rsidR="0093718B" w:rsidRPr="00286EBC" w:rsidRDefault="0093718B" w:rsidP="00C21E5F">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93718B" w:rsidRDefault="0093718B" w:rsidP="00C21E5F">
            <w:pPr>
              <w:spacing w:line="312" w:lineRule="exact"/>
              <w:ind w:right="-20"/>
              <w:jc w:val="both"/>
            </w:pPr>
            <w:r>
              <w:rPr>
                <w:rFonts w:hint="eastAsia"/>
              </w:rPr>
              <w:t>用于加密的</w:t>
            </w:r>
            <w:r>
              <w:rPr>
                <w:rFonts w:hint="eastAsia"/>
              </w:rPr>
              <w:t>rsa</w:t>
            </w:r>
            <w:r>
              <w:rPr>
                <w:rFonts w:hint="eastAsia"/>
              </w:rPr>
              <w:t>公钥的索引，缺省为</w:t>
            </w:r>
            <w:r>
              <w:rPr>
                <w:rFonts w:hint="eastAsia"/>
              </w:rPr>
              <w:t>0</w:t>
            </w:r>
            <w:r>
              <w:rPr>
                <w:rFonts w:hint="eastAsia"/>
              </w:rPr>
              <w:t>，为默认</w:t>
            </w:r>
            <w:r>
              <w:rPr>
                <w:rFonts w:hint="eastAsia"/>
              </w:rPr>
              <w:t>rsa</w:t>
            </w:r>
            <w:r>
              <w:rPr>
                <w:rFonts w:hint="eastAsia"/>
              </w:rPr>
              <w:t>钥匙对。新版本建议启用</w:t>
            </w:r>
            <w:r>
              <w:rPr>
                <w:rFonts w:hint="eastAsia"/>
              </w:rPr>
              <w:t>1</w:t>
            </w:r>
            <w:r>
              <w:rPr>
                <w:rFonts w:hint="eastAsia"/>
              </w:rPr>
              <w:t>，为</w:t>
            </w:r>
            <w:r>
              <w:rPr>
                <w:rFonts w:hint="eastAsia"/>
              </w:rPr>
              <w:t>2048rsa</w:t>
            </w:r>
            <w:r>
              <w:rPr>
                <w:rFonts w:hint="eastAsia"/>
              </w:rPr>
              <w:t>钥匙对。</w:t>
            </w:r>
          </w:p>
        </w:tc>
        <w:tc>
          <w:tcPr>
            <w:tcW w:w="709" w:type="dxa"/>
            <w:tcBorders>
              <w:top w:val="single" w:sz="4" w:space="0" w:color="000000"/>
              <w:left w:val="single" w:sz="4" w:space="0" w:color="000000"/>
              <w:bottom w:val="single" w:sz="4" w:space="0" w:color="000000"/>
              <w:right w:val="single" w:sz="4" w:space="0" w:color="000000"/>
            </w:tcBorders>
            <w:vAlign w:val="center"/>
          </w:tcPr>
          <w:p w:rsidR="0093718B" w:rsidRDefault="0093718B" w:rsidP="00C21E5F">
            <w:pPr>
              <w:jc w:val="both"/>
            </w:pPr>
            <w:r>
              <w:rPr>
                <w:rFonts w:hint="eastAsia"/>
              </w:rPr>
              <w:t>O</w:t>
            </w:r>
          </w:p>
        </w:tc>
      </w:tr>
      <w:tr w:rsidR="003134FC" w:rsidRPr="00270E48" w:rsidTr="00C21E5F">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3134FC" w:rsidRDefault="003134FC" w:rsidP="00C21E5F">
            <w:pPr>
              <w:ind w:right="-20"/>
              <w:jc w:val="both"/>
            </w:pPr>
            <w:r>
              <w:rPr>
                <w:rFonts w:hint="eastAsia"/>
              </w:rPr>
              <w:t>aesKey</w:t>
            </w:r>
          </w:p>
        </w:tc>
        <w:tc>
          <w:tcPr>
            <w:tcW w:w="1134" w:type="dxa"/>
            <w:tcBorders>
              <w:top w:val="single" w:sz="4" w:space="0" w:color="000000"/>
              <w:left w:val="single" w:sz="4" w:space="0" w:color="000000"/>
              <w:bottom w:val="single" w:sz="4" w:space="0" w:color="000000"/>
              <w:right w:val="single" w:sz="4" w:space="0" w:color="000000"/>
            </w:tcBorders>
            <w:vAlign w:val="center"/>
          </w:tcPr>
          <w:p w:rsidR="003134FC" w:rsidRDefault="003134FC" w:rsidP="00C21E5F">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3134FC" w:rsidRDefault="003134FC" w:rsidP="003134FC">
            <w:pPr>
              <w:spacing w:line="312" w:lineRule="exact"/>
              <w:ind w:right="-20"/>
              <w:jc w:val="both"/>
            </w:pPr>
            <w:r>
              <w:rPr>
                <w:rFonts w:hint="eastAsia"/>
              </w:rPr>
              <w:t>16</w:t>
            </w:r>
            <w:r>
              <w:rPr>
                <w:rFonts w:hint="eastAsia"/>
              </w:rPr>
              <w:t>位</w:t>
            </w:r>
            <w:r>
              <w:rPr>
                <w:rFonts w:hint="eastAsia"/>
              </w:rPr>
              <w:t>aes</w:t>
            </w:r>
            <w:r>
              <w:rPr>
                <w:rFonts w:hint="eastAsia"/>
              </w:rPr>
              <w:t>密钥，采用</w:t>
            </w:r>
            <w:r>
              <w:rPr>
                <w:rFonts w:hint="eastAsia"/>
              </w:rPr>
              <w:t>rsa</w:t>
            </w:r>
            <w:r>
              <w:rPr>
                <w:rFonts w:hint="eastAsia"/>
              </w:rPr>
              <w:t>加密。</w:t>
            </w:r>
            <w:r w:rsidR="00FC011F">
              <w:rPr>
                <w:rFonts w:hint="eastAsia"/>
              </w:rPr>
              <w:t>数据非法</w:t>
            </w:r>
            <w:r w:rsidR="001F562F">
              <w:rPr>
                <w:rFonts w:hint="eastAsia"/>
              </w:rPr>
              <w:t>则</w:t>
            </w:r>
            <w:r w:rsidR="00FC011F">
              <w:rPr>
                <w:rFonts w:hint="eastAsia"/>
              </w:rPr>
              <w:t>忽略。</w:t>
            </w:r>
          </w:p>
          <w:p w:rsidR="005A3F0B" w:rsidRDefault="005A3F0B" w:rsidP="005A3F0B">
            <w:pPr>
              <w:spacing w:line="312" w:lineRule="exact"/>
              <w:ind w:right="-20"/>
              <w:jc w:val="both"/>
            </w:pPr>
            <w:r>
              <w:rPr>
                <w:rFonts w:hint="eastAsia"/>
              </w:rPr>
              <w:t>key(16)</w:t>
            </w:r>
            <w:r>
              <w:rPr>
                <w:rFonts w:hint="eastAsia"/>
              </w:rPr>
              <w:t>：也就是老格式，服务端会采用</w:t>
            </w:r>
            <w:r>
              <w:rPr>
                <w:rFonts w:hint="eastAsia"/>
              </w:rPr>
              <w:t>ecb</w:t>
            </w:r>
            <w:r>
              <w:rPr>
                <w:rFonts w:hint="eastAsia"/>
              </w:rPr>
              <w:t>方式加密。</w:t>
            </w:r>
          </w:p>
          <w:p w:rsidR="005A3F0B" w:rsidRDefault="005A3F0B" w:rsidP="005A3F0B">
            <w:pPr>
              <w:spacing w:line="312" w:lineRule="exact"/>
              <w:ind w:right="-20"/>
              <w:jc w:val="both"/>
            </w:pPr>
            <w:r>
              <w:rPr>
                <w:rFonts w:hint="eastAsia"/>
              </w:rPr>
              <w:t>Index-AES-key(16)</w:t>
            </w:r>
            <w:r>
              <w:rPr>
                <w:rFonts w:hint="eastAsia"/>
              </w:rPr>
              <w:t>：该格式下，采用</w:t>
            </w:r>
            <w:r>
              <w:rPr>
                <w:rFonts w:hint="eastAsia"/>
              </w:rPr>
              <w:t>CBC</w:t>
            </w:r>
            <w:r>
              <w:rPr>
                <w:rFonts w:hint="eastAsia"/>
              </w:rPr>
              <w:t>方式加密。</w:t>
            </w:r>
          </w:p>
          <w:p w:rsidR="005A3F0B" w:rsidRDefault="005A3F0B" w:rsidP="005A3F0B">
            <w:pPr>
              <w:spacing w:line="312" w:lineRule="exact"/>
              <w:ind w:right="-20"/>
              <w:jc w:val="both"/>
            </w:pPr>
            <w:r>
              <w:rPr>
                <w:rFonts w:hint="eastAsia"/>
              </w:rPr>
              <w:t>注：</w:t>
            </w:r>
            <w:r>
              <w:rPr>
                <w:rFonts w:hint="eastAsia"/>
              </w:rPr>
              <w:t>index</w:t>
            </w:r>
            <w:r>
              <w:rPr>
                <w:rFonts w:hint="eastAsia"/>
              </w:rPr>
              <w:t>为整数，目前无意义。</w:t>
            </w:r>
          </w:p>
          <w:p w:rsidR="00280C55" w:rsidRDefault="00280C55" w:rsidP="00280C55">
            <w:pPr>
              <w:spacing w:line="312" w:lineRule="exact"/>
              <w:ind w:right="-20"/>
              <w:jc w:val="both"/>
            </w:pPr>
            <w:r>
              <w:rPr>
                <w:rFonts w:hint="eastAsia"/>
              </w:rPr>
              <w:t>注：输入参数的加密规则也同样处理。</w:t>
            </w:r>
          </w:p>
          <w:p w:rsidR="00875E66" w:rsidRDefault="00875E66" w:rsidP="00280C55">
            <w:pPr>
              <w:spacing w:line="312" w:lineRule="exact"/>
              <w:ind w:right="-20"/>
              <w:jc w:val="both"/>
            </w:pPr>
            <w:r w:rsidRPr="00875E66">
              <w:rPr>
                <w:rFonts w:hint="eastAsia"/>
              </w:rPr>
              <w:t>住：如果</w:t>
            </w:r>
            <w:r w:rsidRPr="00875E66">
              <w:rPr>
                <w:rFonts w:hint="eastAsia"/>
              </w:rPr>
              <w:t>url</w:t>
            </w:r>
            <w:r w:rsidRPr="00875E66">
              <w:rPr>
                <w:rFonts w:hint="eastAsia"/>
              </w:rPr>
              <w:t>带有</w:t>
            </w:r>
            <w:r w:rsidRPr="00875E66">
              <w:rPr>
                <w:rFonts w:hint="eastAsia"/>
              </w:rPr>
              <w:t>enHanced=yes</w:t>
            </w:r>
            <w:r w:rsidRPr="00875E66">
              <w:rPr>
                <w:rFonts w:hint="eastAsia"/>
              </w:rPr>
              <w:t>参数，则该字段必须输入，而且为该格式，本接口涉及的</w:t>
            </w:r>
            <w:r w:rsidRPr="00875E66">
              <w:rPr>
                <w:rFonts w:hint="eastAsia"/>
              </w:rPr>
              <w:t>aes</w:t>
            </w:r>
            <w:r w:rsidRPr="00875E66">
              <w:rPr>
                <w:rFonts w:hint="eastAsia"/>
              </w:rPr>
              <w:t>加密、解密也为</w:t>
            </w:r>
            <w:r w:rsidRPr="00875E66">
              <w:rPr>
                <w:rFonts w:hint="eastAsia"/>
              </w:rPr>
              <w:t>CBC</w:t>
            </w:r>
            <w:r w:rsidRPr="00875E66">
              <w:rPr>
                <w:rFonts w:hint="eastAsia"/>
              </w:rPr>
              <w:t>方式。</w:t>
            </w:r>
          </w:p>
        </w:tc>
        <w:tc>
          <w:tcPr>
            <w:tcW w:w="709" w:type="dxa"/>
            <w:tcBorders>
              <w:top w:val="single" w:sz="4" w:space="0" w:color="000000"/>
              <w:left w:val="single" w:sz="4" w:space="0" w:color="000000"/>
              <w:bottom w:val="single" w:sz="4" w:space="0" w:color="000000"/>
              <w:right w:val="single" w:sz="4" w:space="0" w:color="000000"/>
            </w:tcBorders>
            <w:vAlign w:val="center"/>
          </w:tcPr>
          <w:p w:rsidR="003134FC" w:rsidRDefault="003134FC" w:rsidP="00C21E5F">
            <w:pPr>
              <w:jc w:val="both"/>
            </w:pPr>
            <w:r>
              <w:rPr>
                <w:rFonts w:hint="eastAsia"/>
              </w:rPr>
              <w:t>O</w:t>
            </w:r>
          </w:p>
        </w:tc>
      </w:tr>
      <w:tr w:rsidR="00932078" w:rsidRPr="00270E48" w:rsidTr="00C21E5F">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932078" w:rsidRDefault="00932078" w:rsidP="00C21E5F">
            <w:pPr>
              <w:ind w:right="-20"/>
              <w:jc w:val="both"/>
            </w:pPr>
            <w:r>
              <w:rPr>
                <w:rFonts w:hint="eastAsia"/>
              </w:rPr>
              <w:t>clientPass</w:t>
            </w:r>
          </w:p>
        </w:tc>
        <w:tc>
          <w:tcPr>
            <w:tcW w:w="1134" w:type="dxa"/>
            <w:tcBorders>
              <w:top w:val="single" w:sz="4" w:space="0" w:color="000000"/>
              <w:left w:val="single" w:sz="4" w:space="0" w:color="000000"/>
              <w:bottom w:val="single" w:sz="4" w:space="0" w:color="000000"/>
              <w:right w:val="single" w:sz="4" w:space="0" w:color="000000"/>
            </w:tcBorders>
            <w:vAlign w:val="center"/>
          </w:tcPr>
          <w:p w:rsidR="00932078" w:rsidRDefault="00932078" w:rsidP="00C21E5F">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932078" w:rsidRPr="00C24BFC" w:rsidRDefault="00932078" w:rsidP="00932078">
            <w:pPr>
              <w:spacing w:line="312" w:lineRule="exact"/>
              <w:ind w:right="-20"/>
              <w:jc w:val="both"/>
            </w:pPr>
            <w:r>
              <w:rPr>
                <w:rFonts w:hint="eastAsia"/>
              </w:rPr>
              <w:t>消费者密码</w:t>
            </w:r>
          </w:p>
          <w:p w:rsidR="00932078" w:rsidRDefault="00932078" w:rsidP="00932078">
            <w:pPr>
              <w:spacing w:line="312" w:lineRule="exact"/>
              <w:ind w:right="-20"/>
              <w:jc w:val="both"/>
            </w:pPr>
            <w:r>
              <w:rPr>
                <w:rFonts w:hint="eastAsia"/>
              </w:rPr>
              <w:t>支付密码：明文为</w:t>
            </w:r>
            <w:r>
              <w:rPr>
                <w:rFonts w:hint="eastAsia"/>
              </w:rPr>
              <w:t>pay</w:t>
            </w:r>
            <w:r w:rsidR="00172391">
              <w:rPr>
                <w:rFonts w:hint="eastAsia"/>
              </w:rPr>
              <w:t xml:space="preserve"> </w:t>
            </w:r>
            <w:r>
              <w:rPr>
                <w:rFonts w:hint="eastAsia"/>
              </w:rPr>
              <w:t>pass=</w:t>
            </w:r>
            <w:r>
              <w:rPr>
                <w:rFonts w:hint="eastAsia"/>
              </w:rPr>
              <w:t>支付密码</w:t>
            </w:r>
          </w:p>
          <w:p w:rsidR="002F6529" w:rsidRDefault="002F6529" w:rsidP="00932078">
            <w:pPr>
              <w:spacing w:line="312" w:lineRule="exact"/>
              <w:ind w:right="-20"/>
              <w:jc w:val="both"/>
            </w:pPr>
            <w:r>
              <w:rPr>
                <w:rFonts w:hint="eastAsia"/>
              </w:rPr>
              <w:t>支付指纹：参考</w:t>
            </w:r>
            <w:r>
              <w:rPr>
                <w:rFonts w:hint="eastAsia"/>
              </w:rPr>
              <w:t>1.33</w:t>
            </w:r>
          </w:p>
          <w:p w:rsidR="00932078" w:rsidRDefault="00932078" w:rsidP="00932078">
            <w:pPr>
              <w:spacing w:line="312" w:lineRule="exact"/>
              <w:ind w:right="-20"/>
              <w:jc w:val="both"/>
            </w:pPr>
            <w:r>
              <w:rPr>
                <w:rFonts w:hint="eastAsia"/>
              </w:rPr>
              <w:t>注：</w:t>
            </w:r>
            <w:r w:rsidR="00C87777">
              <w:rPr>
                <w:rFonts w:hint="eastAsia"/>
              </w:rPr>
              <w:t>aes</w:t>
            </w:r>
            <w:r>
              <w:rPr>
                <w:rFonts w:hint="eastAsia"/>
              </w:rPr>
              <w:t>加密</w:t>
            </w:r>
            <w:r w:rsidR="00C87777">
              <w:rPr>
                <w:rFonts w:hint="eastAsia"/>
              </w:rPr>
              <w:t>，钥匙为：</w:t>
            </w:r>
            <w:r w:rsidR="00C87777">
              <w:rPr>
                <w:rFonts w:hint="eastAsia"/>
              </w:rPr>
              <w:t>aesKey</w:t>
            </w:r>
          </w:p>
          <w:p w:rsidR="00932078" w:rsidRDefault="00932078" w:rsidP="00932078">
            <w:pPr>
              <w:spacing w:line="312" w:lineRule="exact"/>
              <w:ind w:right="-20"/>
              <w:jc w:val="both"/>
            </w:pPr>
            <w:r>
              <w:rPr>
                <w:rFonts w:hint="eastAsia"/>
              </w:rPr>
              <w:t>注：为兼容老版本，未输入时不校验。未来可能本字段启用为必须输入参数。</w:t>
            </w:r>
          </w:p>
        </w:tc>
        <w:tc>
          <w:tcPr>
            <w:tcW w:w="709" w:type="dxa"/>
            <w:tcBorders>
              <w:top w:val="single" w:sz="4" w:space="0" w:color="000000"/>
              <w:left w:val="single" w:sz="4" w:space="0" w:color="000000"/>
              <w:bottom w:val="single" w:sz="4" w:space="0" w:color="000000"/>
              <w:right w:val="single" w:sz="4" w:space="0" w:color="000000"/>
            </w:tcBorders>
            <w:vAlign w:val="center"/>
          </w:tcPr>
          <w:p w:rsidR="00932078" w:rsidRDefault="00932078" w:rsidP="00C21E5F">
            <w:pPr>
              <w:jc w:val="both"/>
            </w:pPr>
            <w:r>
              <w:rPr>
                <w:rFonts w:hint="eastAsia"/>
              </w:rPr>
              <w:t>O</w:t>
            </w:r>
          </w:p>
        </w:tc>
      </w:tr>
      <w:tr w:rsidR="006022D9" w:rsidRPr="00270E48" w:rsidTr="00283E38">
        <w:trPr>
          <w:trHeight w:val="20"/>
        </w:trPr>
        <w:tc>
          <w:tcPr>
            <w:tcW w:w="1585" w:type="dxa"/>
            <w:tcBorders>
              <w:top w:val="single" w:sz="4" w:space="0" w:color="000000"/>
              <w:left w:val="single" w:sz="4" w:space="0" w:color="000000"/>
              <w:bottom w:val="single" w:sz="4" w:space="0" w:color="000000"/>
              <w:right w:val="single" w:sz="4" w:space="0" w:color="000000"/>
            </w:tcBorders>
          </w:tcPr>
          <w:p w:rsidR="006022D9" w:rsidRDefault="006022D9" w:rsidP="00C21E5F">
            <w:pPr>
              <w:ind w:right="-20"/>
              <w:jc w:val="both"/>
            </w:pPr>
            <w:r w:rsidRPr="004814A3">
              <w:t>walletAppId</w:t>
            </w:r>
          </w:p>
        </w:tc>
        <w:tc>
          <w:tcPr>
            <w:tcW w:w="1134" w:type="dxa"/>
            <w:tcBorders>
              <w:top w:val="single" w:sz="4" w:space="0" w:color="000000"/>
              <w:left w:val="single" w:sz="4" w:space="0" w:color="000000"/>
              <w:bottom w:val="single" w:sz="4" w:space="0" w:color="000000"/>
              <w:right w:val="single" w:sz="4" w:space="0" w:color="000000"/>
            </w:tcBorders>
          </w:tcPr>
          <w:p w:rsidR="006022D9" w:rsidRDefault="006022D9" w:rsidP="00C21E5F">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tcPr>
          <w:p w:rsidR="006022D9" w:rsidRDefault="006022D9" w:rsidP="00932078">
            <w:pPr>
              <w:spacing w:line="312" w:lineRule="exact"/>
              <w:ind w:right="-20"/>
              <w:jc w:val="both"/>
            </w:pPr>
            <w:r>
              <w:rPr>
                <w:rFonts w:hint="eastAsia"/>
              </w:rPr>
              <w:t>钱包或</w:t>
            </w:r>
            <w:r>
              <w:rPr>
                <w:rFonts w:hint="eastAsia"/>
              </w:rPr>
              <w:t>SDK</w:t>
            </w:r>
            <w:r>
              <w:rPr>
                <w:rFonts w:hint="eastAsia"/>
              </w:rPr>
              <w:t>的包名，输入</w:t>
            </w:r>
            <w:r>
              <w:rPr>
                <w:rFonts w:hint="eastAsia"/>
              </w:rPr>
              <w:t>clientPass</w:t>
            </w:r>
            <w:r>
              <w:rPr>
                <w:rFonts w:hint="eastAsia"/>
              </w:rPr>
              <w:t>或者</w:t>
            </w:r>
            <w:r>
              <w:rPr>
                <w:rFonts w:hint="eastAsia"/>
              </w:rPr>
              <w:t>payPass</w:t>
            </w:r>
            <w:r>
              <w:rPr>
                <w:rFonts w:hint="eastAsia"/>
              </w:rPr>
              <w:t>、支付指纹时需要提供</w:t>
            </w:r>
          </w:p>
        </w:tc>
        <w:tc>
          <w:tcPr>
            <w:tcW w:w="709" w:type="dxa"/>
            <w:tcBorders>
              <w:top w:val="single" w:sz="4" w:space="0" w:color="000000"/>
              <w:left w:val="single" w:sz="4" w:space="0" w:color="000000"/>
              <w:bottom w:val="single" w:sz="4" w:space="0" w:color="000000"/>
              <w:right w:val="single" w:sz="4" w:space="0" w:color="000000"/>
            </w:tcBorders>
          </w:tcPr>
          <w:p w:rsidR="006022D9" w:rsidRDefault="006022D9" w:rsidP="00C21E5F">
            <w:pPr>
              <w:jc w:val="both"/>
            </w:pPr>
            <w:r>
              <w:rPr>
                <w:rFonts w:hint="eastAsia"/>
              </w:rPr>
              <w:t>O</w:t>
            </w:r>
          </w:p>
        </w:tc>
      </w:tr>
    </w:tbl>
    <w:p w:rsidR="00355D80" w:rsidRDefault="00355D80" w:rsidP="00355D80">
      <w:pPr>
        <w:spacing w:line="240" w:lineRule="auto"/>
        <w:rPr>
          <w:sz w:val="20"/>
          <w:szCs w:val="20"/>
        </w:rPr>
      </w:pPr>
    </w:p>
    <w:p w:rsidR="00355D80" w:rsidRPr="00E4026E" w:rsidRDefault="00355D80" w:rsidP="00355D80">
      <w:pPr>
        <w:spacing w:line="240" w:lineRule="auto"/>
        <w:rPr>
          <w:sz w:val="20"/>
          <w:szCs w:val="20"/>
        </w:rPr>
      </w:pPr>
    </w:p>
    <w:p w:rsidR="00355D80" w:rsidRPr="00BB29FC" w:rsidRDefault="00355D80" w:rsidP="00355D80">
      <w:pPr>
        <w:ind w:firstLineChars="150" w:firstLine="316"/>
        <w:rPr>
          <w:b/>
        </w:rPr>
      </w:pPr>
      <w:r w:rsidRPr="00BB29FC">
        <w:rPr>
          <w:rFonts w:hint="eastAsia"/>
          <w:b/>
        </w:rPr>
        <w:t>响应参数描述</w:t>
      </w:r>
      <w:r>
        <w:rPr>
          <w:rFonts w:hint="eastAsia"/>
          <w:b/>
        </w:rPr>
        <w:t>：</w:t>
      </w:r>
    </w:p>
    <w:tbl>
      <w:tblPr>
        <w:tblW w:w="8215" w:type="dxa"/>
        <w:tblInd w:w="154" w:type="dxa"/>
        <w:tblLayout w:type="fixed"/>
        <w:tblCellMar>
          <w:left w:w="0" w:type="dxa"/>
          <w:right w:w="0" w:type="dxa"/>
        </w:tblCellMar>
        <w:tblLook w:val="0000"/>
      </w:tblPr>
      <w:tblGrid>
        <w:gridCol w:w="1552"/>
        <w:gridCol w:w="1134"/>
        <w:gridCol w:w="4820"/>
        <w:gridCol w:w="709"/>
      </w:tblGrid>
      <w:tr w:rsidR="00355D80" w:rsidRPr="00270E48" w:rsidTr="00C21E5F">
        <w:trPr>
          <w:trHeight w:val="20"/>
        </w:trPr>
        <w:tc>
          <w:tcPr>
            <w:tcW w:w="1552" w:type="dxa"/>
            <w:tcBorders>
              <w:top w:val="single" w:sz="4" w:space="0" w:color="000000"/>
              <w:left w:val="single" w:sz="4" w:space="0" w:color="000000"/>
              <w:bottom w:val="single" w:sz="4" w:space="0" w:color="000000"/>
              <w:right w:val="single" w:sz="4" w:space="0" w:color="000000"/>
            </w:tcBorders>
            <w:shd w:val="clear" w:color="auto" w:fill="DFDFDF"/>
          </w:tcPr>
          <w:p w:rsidR="00355D80" w:rsidRPr="00270E48" w:rsidRDefault="00355D80" w:rsidP="00C21E5F">
            <w:pPr>
              <w:spacing w:line="307" w:lineRule="exact"/>
              <w:ind w:left="102" w:right="-20"/>
              <w:rPr>
                <w:sz w:val="24"/>
                <w:szCs w:val="24"/>
              </w:rPr>
            </w:pPr>
            <w:r>
              <w:rPr>
                <w:rFonts w:ascii="微软雅黑" w:eastAsia="微软雅黑" w:cs="微软雅黑" w:hint="eastAsia"/>
                <w:b/>
                <w:bCs/>
                <w:spacing w:val="12"/>
                <w:position w:val="-1"/>
              </w:rPr>
              <w:t>数据项</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355D80" w:rsidRPr="00270E48" w:rsidRDefault="00355D80" w:rsidP="00C21E5F">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355D80" w:rsidRPr="00270E48" w:rsidRDefault="00355D80" w:rsidP="00C21E5F">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355D80" w:rsidRPr="00270E48" w:rsidRDefault="00355D80" w:rsidP="00C21E5F">
            <w:pPr>
              <w:spacing w:line="307" w:lineRule="exact"/>
              <w:ind w:left="102" w:right="-20"/>
              <w:rPr>
                <w:sz w:val="24"/>
                <w:szCs w:val="24"/>
              </w:rPr>
            </w:pPr>
            <w:r>
              <w:rPr>
                <w:rFonts w:ascii="微软雅黑" w:eastAsia="微软雅黑" w:cs="微软雅黑" w:hint="eastAsia"/>
                <w:b/>
                <w:bCs/>
                <w:spacing w:val="12"/>
                <w:position w:val="-1"/>
              </w:rPr>
              <w:t>选项</w:t>
            </w:r>
          </w:p>
        </w:tc>
      </w:tr>
      <w:tr w:rsidR="00355D80" w:rsidRPr="00270E48" w:rsidTr="00C21E5F">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355D80" w:rsidRPr="00286EBC" w:rsidRDefault="00355D80" w:rsidP="00C21E5F">
            <w:pPr>
              <w:ind w:right="-20"/>
              <w:jc w:val="both"/>
            </w:pPr>
            <w:r w:rsidRPr="00286EBC">
              <w:rPr>
                <w:rFonts w:hint="eastAsia"/>
              </w:rPr>
              <w:t>returnCode</w:t>
            </w:r>
          </w:p>
        </w:tc>
        <w:tc>
          <w:tcPr>
            <w:tcW w:w="1134" w:type="dxa"/>
            <w:tcBorders>
              <w:top w:val="single" w:sz="4" w:space="0" w:color="000000"/>
              <w:left w:val="single" w:sz="4" w:space="0" w:color="000000"/>
              <w:bottom w:val="single" w:sz="4" w:space="0" w:color="000000"/>
              <w:right w:val="single" w:sz="4" w:space="0" w:color="000000"/>
            </w:tcBorders>
            <w:vAlign w:val="center"/>
          </w:tcPr>
          <w:p w:rsidR="00355D80" w:rsidRPr="00286EBC" w:rsidRDefault="00355D80" w:rsidP="00C21E5F">
            <w:pPr>
              <w:spacing w:line="241" w:lineRule="auto"/>
              <w:ind w:right="51"/>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355D80" w:rsidRPr="00775C76" w:rsidRDefault="00355D80" w:rsidP="00C21E5F">
            <w:pPr>
              <w:spacing w:line="312" w:lineRule="exact"/>
              <w:ind w:right="-20"/>
              <w:jc w:val="both"/>
            </w:pPr>
            <w:r w:rsidRPr="00775C76">
              <w:rPr>
                <w:rFonts w:hint="eastAsia"/>
              </w:rPr>
              <w:t>0</w:t>
            </w:r>
            <w:r w:rsidR="005852E8">
              <w:rPr>
                <w:rFonts w:hint="eastAsia"/>
              </w:rPr>
              <w:t>：成功</w:t>
            </w:r>
          </w:p>
          <w:p w:rsidR="00355D80" w:rsidRPr="00775C76" w:rsidRDefault="00386F61" w:rsidP="005852E8">
            <w:pPr>
              <w:spacing w:line="312" w:lineRule="exact"/>
              <w:ind w:right="-20"/>
              <w:jc w:val="both"/>
            </w:pPr>
            <w:r>
              <w:rPr>
                <w:rFonts w:hint="eastAsia"/>
              </w:rPr>
              <w:t>其他：失败，具体请参考</w:t>
            </w:r>
            <w:r w:rsidR="006F430C">
              <w:rPr>
                <w:rFonts w:hint="eastAsia"/>
              </w:rPr>
              <w:t>2.1</w:t>
            </w:r>
            <w:r>
              <w:rPr>
                <w:rFonts w:hint="eastAsia"/>
              </w:rPr>
              <w:t>章节</w:t>
            </w:r>
          </w:p>
        </w:tc>
        <w:tc>
          <w:tcPr>
            <w:tcW w:w="709" w:type="dxa"/>
            <w:tcBorders>
              <w:top w:val="single" w:sz="4" w:space="0" w:color="000000"/>
              <w:left w:val="single" w:sz="4" w:space="0" w:color="000000"/>
              <w:bottom w:val="single" w:sz="4" w:space="0" w:color="000000"/>
              <w:right w:val="single" w:sz="4" w:space="0" w:color="000000"/>
            </w:tcBorders>
            <w:vAlign w:val="center"/>
          </w:tcPr>
          <w:p w:rsidR="00355D80" w:rsidRPr="00775C76" w:rsidRDefault="00355D80" w:rsidP="00C21E5F">
            <w:pPr>
              <w:jc w:val="both"/>
            </w:pPr>
            <w:r>
              <w:rPr>
                <w:rFonts w:hint="eastAsia"/>
              </w:rPr>
              <w:t>M</w:t>
            </w:r>
          </w:p>
        </w:tc>
      </w:tr>
      <w:tr w:rsidR="00355D80" w:rsidRPr="00270E48" w:rsidTr="00C21E5F">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355D80" w:rsidRPr="00286EBC" w:rsidRDefault="00355D80" w:rsidP="00C21E5F">
            <w:pPr>
              <w:ind w:right="-20"/>
              <w:jc w:val="both"/>
            </w:pPr>
            <w:r>
              <w:rPr>
                <w:rFonts w:hint="eastAsia"/>
              </w:rPr>
              <w:t>returnDesc</w:t>
            </w:r>
          </w:p>
        </w:tc>
        <w:tc>
          <w:tcPr>
            <w:tcW w:w="1134" w:type="dxa"/>
            <w:tcBorders>
              <w:top w:val="single" w:sz="4" w:space="0" w:color="000000"/>
              <w:left w:val="single" w:sz="4" w:space="0" w:color="000000"/>
              <w:bottom w:val="single" w:sz="4" w:space="0" w:color="000000"/>
              <w:right w:val="single" w:sz="4" w:space="0" w:color="000000"/>
            </w:tcBorders>
            <w:vAlign w:val="center"/>
          </w:tcPr>
          <w:p w:rsidR="00355D80" w:rsidRPr="00286EBC" w:rsidRDefault="00355D80" w:rsidP="00C21E5F">
            <w:pPr>
              <w:spacing w:line="241" w:lineRule="auto"/>
              <w:ind w:right="51"/>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355D80" w:rsidRPr="00775C76" w:rsidRDefault="00355D80" w:rsidP="00C21E5F">
            <w:pPr>
              <w:spacing w:line="312" w:lineRule="exact"/>
              <w:ind w:right="-20"/>
              <w:jc w:val="both"/>
            </w:pPr>
            <w:r>
              <w:rPr>
                <w:rFonts w:hint="eastAsia"/>
              </w:rPr>
              <w:t>返回描述信息</w:t>
            </w:r>
          </w:p>
        </w:tc>
        <w:tc>
          <w:tcPr>
            <w:tcW w:w="709" w:type="dxa"/>
            <w:tcBorders>
              <w:top w:val="single" w:sz="4" w:space="0" w:color="000000"/>
              <w:left w:val="single" w:sz="4" w:space="0" w:color="000000"/>
              <w:bottom w:val="single" w:sz="4" w:space="0" w:color="000000"/>
              <w:right w:val="single" w:sz="4" w:space="0" w:color="000000"/>
            </w:tcBorders>
            <w:vAlign w:val="center"/>
          </w:tcPr>
          <w:p w:rsidR="00355D80" w:rsidRPr="00775C76" w:rsidRDefault="00355D80" w:rsidP="00C21E5F">
            <w:pPr>
              <w:jc w:val="both"/>
            </w:pPr>
            <w:r>
              <w:rPr>
                <w:rFonts w:hint="eastAsia"/>
              </w:rPr>
              <w:t>M</w:t>
            </w:r>
          </w:p>
        </w:tc>
      </w:tr>
      <w:tr w:rsidR="00355D80" w:rsidRPr="00270E48" w:rsidTr="00C21E5F">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355D80" w:rsidRDefault="00535275" w:rsidP="00C21E5F">
            <w:pPr>
              <w:ind w:right="-20"/>
              <w:jc w:val="both"/>
            </w:pPr>
            <w:r>
              <w:rPr>
                <w:rFonts w:ascii="Arial" w:hAnsi="Arial" w:cs="Arial" w:hint="eastAsia"/>
                <w:snapToGrid/>
                <w:color w:val="000000"/>
                <w:kern w:val="2"/>
                <w:sz w:val="20"/>
                <w:szCs w:val="18"/>
                <w:lang w:val="de-DE"/>
              </w:rPr>
              <w:t>bindid</w:t>
            </w:r>
          </w:p>
        </w:tc>
        <w:tc>
          <w:tcPr>
            <w:tcW w:w="1134" w:type="dxa"/>
            <w:tcBorders>
              <w:top w:val="single" w:sz="4" w:space="0" w:color="000000"/>
              <w:left w:val="single" w:sz="4" w:space="0" w:color="000000"/>
              <w:bottom w:val="single" w:sz="4" w:space="0" w:color="000000"/>
              <w:right w:val="single" w:sz="4" w:space="0" w:color="000000"/>
            </w:tcBorders>
            <w:vAlign w:val="center"/>
          </w:tcPr>
          <w:p w:rsidR="00355D80" w:rsidRPr="00286EBC" w:rsidRDefault="00355D80" w:rsidP="00C21E5F">
            <w:pPr>
              <w:spacing w:line="241" w:lineRule="auto"/>
              <w:ind w:right="51"/>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355D80" w:rsidRDefault="00535275" w:rsidP="00C21E5F">
            <w:pPr>
              <w:spacing w:line="312" w:lineRule="exact"/>
              <w:ind w:right="-20"/>
              <w:jc w:val="both"/>
            </w:pPr>
            <w:r>
              <w:rPr>
                <w:rFonts w:hint="eastAsia"/>
              </w:rPr>
              <w:t>绑卡</w:t>
            </w:r>
            <w:r>
              <w:rPr>
                <w:rFonts w:hint="eastAsia"/>
              </w:rPr>
              <w:t>ID</w:t>
            </w:r>
          </w:p>
        </w:tc>
        <w:tc>
          <w:tcPr>
            <w:tcW w:w="709" w:type="dxa"/>
            <w:tcBorders>
              <w:top w:val="single" w:sz="4" w:space="0" w:color="000000"/>
              <w:left w:val="single" w:sz="4" w:space="0" w:color="000000"/>
              <w:bottom w:val="single" w:sz="4" w:space="0" w:color="000000"/>
              <w:right w:val="single" w:sz="4" w:space="0" w:color="000000"/>
            </w:tcBorders>
            <w:vAlign w:val="center"/>
          </w:tcPr>
          <w:p w:rsidR="00355D80" w:rsidRPr="00775C76" w:rsidRDefault="005852E8" w:rsidP="00C21E5F">
            <w:pPr>
              <w:jc w:val="both"/>
            </w:pPr>
            <w:r>
              <w:rPr>
                <w:rFonts w:hint="eastAsia"/>
              </w:rPr>
              <w:t>O</w:t>
            </w:r>
          </w:p>
        </w:tc>
      </w:tr>
      <w:tr w:rsidR="008130AF" w:rsidRPr="00270E48" w:rsidTr="00C21E5F">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8130AF" w:rsidRDefault="008130AF" w:rsidP="00C21E5F">
            <w:pPr>
              <w:ind w:right="-20"/>
              <w:jc w:val="both"/>
              <w:rPr>
                <w:rFonts w:ascii="Arial" w:hAnsi="Arial" w:cs="Arial"/>
                <w:snapToGrid/>
                <w:color w:val="000000"/>
                <w:kern w:val="2"/>
                <w:sz w:val="20"/>
                <w:szCs w:val="18"/>
                <w:lang w:val="de-DE"/>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8130AF" w:rsidRPr="00286EBC" w:rsidRDefault="008130AF" w:rsidP="00C21E5F">
            <w:pPr>
              <w:spacing w:line="241" w:lineRule="auto"/>
              <w:ind w:right="51"/>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8130AF" w:rsidRDefault="008130AF" w:rsidP="00C21E5F">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8130AF" w:rsidRDefault="008130AF" w:rsidP="00C21E5F">
            <w:pPr>
              <w:jc w:val="both"/>
            </w:pPr>
          </w:p>
        </w:tc>
      </w:tr>
      <w:tr w:rsidR="008130AF" w:rsidRPr="00270E48" w:rsidTr="008A71B2">
        <w:trPr>
          <w:trHeight w:val="20"/>
        </w:trPr>
        <w:tc>
          <w:tcPr>
            <w:tcW w:w="1552" w:type="dxa"/>
            <w:tcBorders>
              <w:top w:val="single" w:sz="4" w:space="0" w:color="000000"/>
              <w:left w:val="single" w:sz="4" w:space="0" w:color="000000"/>
              <w:bottom w:val="single" w:sz="4" w:space="0" w:color="000000"/>
              <w:right w:val="single" w:sz="4" w:space="0" w:color="000000"/>
            </w:tcBorders>
          </w:tcPr>
          <w:p w:rsidR="008130AF" w:rsidRDefault="008130AF" w:rsidP="00C21E5F">
            <w:pPr>
              <w:ind w:right="-20"/>
              <w:jc w:val="both"/>
              <w:rPr>
                <w:rFonts w:ascii="Arial" w:hAnsi="Arial" w:cs="Arial"/>
                <w:snapToGrid/>
                <w:color w:val="000000"/>
                <w:kern w:val="2"/>
                <w:sz w:val="20"/>
                <w:szCs w:val="18"/>
                <w:lang w:val="de-DE"/>
              </w:rPr>
            </w:pPr>
            <w:r>
              <w:rPr>
                <w:rFonts w:hint="eastAsia"/>
              </w:rPr>
              <w:t>payPass</w:t>
            </w:r>
          </w:p>
        </w:tc>
        <w:tc>
          <w:tcPr>
            <w:tcW w:w="1134" w:type="dxa"/>
            <w:tcBorders>
              <w:top w:val="single" w:sz="4" w:space="0" w:color="000000"/>
              <w:left w:val="single" w:sz="4" w:space="0" w:color="000000"/>
              <w:bottom w:val="single" w:sz="4" w:space="0" w:color="000000"/>
              <w:right w:val="single" w:sz="4" w:space="0" w:color="000000"/>
            </w:tcBorders>
          </w:tcPr>
          <w:p w:rsidR="008130AF" w:rsidRPr="00286EBC" w:rsidRDefault="008130AF" w:rsidP="00C21E5F">
            <w:pPr>
              <w:spacing w:line="241" w:lineRule="auto"/>
              <w:ind w:right="51"/>
              <w:jc w:val="both"/>
            </w:pPr>
            <w:r w:rsidRPr="00505EC8">
              <w:rPr>
                <w:rFonts w:hint="eastAsia"/>
                <w:b/>
                <w:sz w:val="20"/>
              </w:rPr>
              <w:t>payPassObj</w:t>
            </w:r>
          </w:p>
        </w:tc>
        <w:tc>
          <w:tcPr>
            <w:tcW w:w="4820" w:type="dxa"/>
            <w:tcBorders>
              <w:top w:val="single" w:sz="4" w:space="0" w:color="000000"/>
              <w:left w:val="single" w:sz="4" w:space="0" w:color="000000"/>
              <w:bottom w:val="single" w:sz="4" w:space="0" w:color="000000"/>
              <w:right w:val="single" w:sz="4" w:space="0" w:color="000000"/>
            </w:tcBorders>
            <w:vAlign w:val="center"/>
          </w:tcPr>
          <w:p w:rsidR="008130AF" w:rsidRDefault="008130AF" w:rsidP="008A71B2">
            <w:pPr>
              <w:spacing w:line="312" w:lineRule="exact"/>
              <w:ind w:right="-20"/>
              <w:jc w:val="both"/>
            </w:pPr>
            <w:r>
              <w:rPr>
                <w:rFonts w:hint="eastAsia"/>
              </w:rPr>
              <w:t>支付密码对象，用于返回支付密码的属性。</w:t>
            </w:r>
          </w:p>
          <w:p w:rsidR="008130AF" w:rsidRDefault="008130AF" w:rsidP="00C21E5F">
            <w:pPr>
              <w:spacing w:line="312" w:lineRule="exact"/>
              <w:ind w:right="-20"/>
              <w:jc w:val="both"/>
            </w:pPr>
            <w:r>
              <w:rPr>
                <w:rFonts w:hint="eastAsia"/>
              </w:rPr>
              <w:t>注：使用支付密码时有效</w:t>
            </w:r>
          </w:p>
        </w:tc>
        <w:tc>
          <w:tcPr>
            <w:tcW w:w="709" w:type="dxa"/>
            <w:tcBorders>
              <w:top w:val="single" w:sz="4" w:space="0" w:color="000000"/>
              <w:left w:val="single" w:sz="4" w:space="0" w:color="000000"/>
              <w:bottom w:val="single" w:sz="4" w:space="0" w:color="000000"/>
              <w:right w:val="single" w:sz="4" w:space="0" w:color="000000"/>
            </w:tcBorders>
            <w:vAlign w:val="center"/>
          </w:tcPr>
          <w:p w:rsidR="008130AF" w:rsidRDefault="008130AF" w:rsidP="00C21E5F">
            <w:pPr>
              <w:jc w:val="both"/>
            </w:pPr>
            <w:r>
              <w:rPr>
                <w:rFonts w:hint="eastAsia"/>
              </w:rPr>
              <w:t>O</w:t>
            </w:r>
          </w:p>
        </w:tc>
      </w:tr>
    </w:tbl>
    <w:p w:rsidR="00355D80" w:rsidRDefault="00355D80" w:rsidP="00355D80">
      <w:pPr>
        <w:ind w:firstLineChars="150" w:firstLine="316"/>
        <w:rPr>
          <w:b/>
        </w:rPr>
      </w:pPr>
    </w:p>
    <w:p w:rsidR="00355D80" w:rsidRDefault="00355D80" w:rsidP="00355D80">
      <w:pPr>
        <w:ind w:firstLineChars="150" w:firstLine="316"/>
        <w:rPr>
          <w:b/>
        </w:rPr>
      </w:pPr>
    </w:p>
    <w:p w:rsidR="00355D80" w:rsidRPr="00B05E9E" w:rsidRDefault="00355D80" w:rsidP="00355D80">
      <w:pPr>
        <w:ind w:firstLineChars="150" w:firstLine="316"/>
        <w:rPr>
          <w:b/>
        </w:rPr>
      </w:pPr>
      <w:r w:rsidRPr="00B05E9E">
        <w:rPr>
          <w:rFonts w:hint="eastAsia"/>
          <w:b/>
        </w:rPr>
        <w:t>示例</w:t>
      </w:r>
    </w:p>
    <w:tbl>
      <w:tblPr>
        <w:tblW w:w="0" w:type="auto"/>
        <w:tblInd w:w="3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701"/>
        <w:gridCol w:w="6379"/>
      </w:tblGrid>
      <w:tr w:rsidR="00355D80" w:rsidRPr="0038247B" w:rsidTr="00C21E5F">
        <w:trPr>
          <w:cantSplit/>
          <w:trHeight w:val="300"/>
        </w:trPr>
        <w:tc>
          <w:tcPr>
            <w:tcW w:w="170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355D80" w:rsidRPr="0038247B" w:rsidRDefault="00355D80" w:rsidP="00C21E5F">
            <w:pPr>
              <w:pStyle w:val="TableHeading"/>
            </w:pPr>
            <w:r w:rsidRPr="0038247B">
              <w:t>Req/Response</w:t>
            </w:r>
          </w:p>
        </w:tc>
        <w:tc>
          <w:tcPr>
            <w:tcW w:w="637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355D80" w:rsidRPr="0038247B" w:rsidRDefault="00355D80" w:rsidP="00C21E5F">
            <w:pPr>
              <w:pStyle w:val="TableHeading"/>
            </w:pPr>
            <w:r w:rsidRPr="0038247B">
              <w:t>Example</w:t>
            </w:r>
          </w:p>
        </w:tc>
      </w:tr>
      <w:tr w:rsidR="00355D80" w:rsidRPr="001F4F35" w:rsidTr="00C21E5F">
        <w:trPr>
          <w:cantSplit/>
          <w:trHeight w:val="281"/>
        </w:trPr>
        <w:tc>
          <w:tcPr>
            <w:tcW w:w="1701" w:type="dxa"/>
          </w:tcPr>
          <w:p w:rsidR="00355D80" w:rsidRPr="002B69A5" w:rsidRDefault="00355D80" w:rsidP="00C21E5F">
            <w:pPr>
              <w:pStyle w:val="TableText"/>
              <w:rPr>
                <w:lang w:val="fr-FR"/>
              </w:rPr>
            </w:pPr>
            <w:r w:rsidRPr="0038247B">
              <w:t>HTTP Request</w:t>
            </w:r>
          </w:p>
        </w:tc>
        <w:tc>
          <w:tcPr>
            <w:tcW w:w="6379" w:type="dxa"/>
          </w:tcPr>
          <w:p w:rsidR="001F4F35" w:rsidRPr="001F4F35" w:rsidRDefault="001F4F35" w:rsidP="001F4F35">
            <w:pPr>
              <w:pStyle w:val="TerminalDisplayinTable"/>
              <w:shd w:val="clear" w:color="auto" w:fill="D9D9D9"/>
              <w:spacing w:line="240" w:lineRule="auto"/>
              <w:ind w:firstLineChars="21" w:firstLine="38"/>
              <w:rPr>
                <w:rFonts w:ascii="Arial" w:hAnsi="Arial" w:cs="Arial"/>
                <w:spacing w:val="0"/>
                <w:sz w:val="18"/>
                <w:szCs w:val="20"/>
                <w:lang w:val="fr-FR"/>
              </w:rPr>
            </w:pPr>
            <w:r w:rsidRPr="001F4F35">
              <w:rPr>
                <w:rFonts w:ascii="Arial" w:hAnsi="Arial" w:cs="Arial"/>
                <w:spacing w:val="0"/>
                <w:sz w:val="18"/>
                <w:szCs w:val="20"/>
                <w:lang w:val="fr-FR"/>
              </w:rPr>
              <w:t>{</w:t>
            </w:r>
          </w:p>
          <w:p w:rsidR="001F4F35" w:rsidRPr="001F4F35" w:rsidRDefault="001F4F35" w:rsidP="00B87E31">
            <w:pPr>
              <w:pStyle w:val="TerminalDisplayinTable"/>
              <w:shd w:val="clear" w:color="auto" w:fill="D9D9D9"/>
              <w:spacing w:line="240" w:lineRule="auto"/>
              <w:ind w:firstLineChars="21" w:firstLine="38"/>
              <w:rPr>
                <w:rFonts w:ascii="Arial" w:hAnsi="Arial" w:cs="Arial"/>
                <w:spacing w:val="0"/>
                <w:sz w:val="18"/>
                <w:szCs w:val="20"/>
                <w:lang w:val="fr-FR"/>
              </w:rPr>
            </w:pPr>
            <w:r w:rsidRPr="001F4F35">
              <w:rPr>
                <w:rFonts w:ascii="Arial" w:hAnsi="Arial" w:cs="Arial"/>
                <w:spacing w:val="0"/>
                <w:sz w:val="18"/>
                <w:szCs w:val="20"/>
                <w:lang w:val="fr-FR"/>
              </w:rPr>
              <w:t xml:space="preserve">    "sign": "qSfKLBKDcD2NiyqkEvcVjWviX/fRJmftCDsUBDqFo5ughEF0TjZJe7SzR79MOsroAyycuJMefizHrz7eIoiB9A==",</w:t>
            </w:r>
          </w:p>
          <w:p w:rsidR="004361DA" w:rsidRDefault="001F4F35">
            <w:pPr>
              <w:pStyle w:val="TerminalDisplayinTable"/>
              <w:shd w:val="clear" w:color="auto" w:fill="D9D9D9"/>
              <w:spacing w:line="240" w:lineRule="auto"/>
              <w:ind w:firstLineChars="21" w:firstLine="38"/>
              <w:rPr>
                <w:rFonts w:ascii="Arial" w:hAnsi="Arial" w:cs="Arial"/>
                <w:spacing w:val="0"/>
                <w:sz w:val="18"/>
                <w:szCs w:val="20"/>
                <w:lang w:val="fr-FR"/>
              </w:rPr>
            </w:pPr>
            <w:r w:rsidRPr="001F4F35">
              <w:rPr>
                <w:rFonts w:ascii="Arial" w:hAnsi="Arial" w:cs="Arial"/>
                <w:spacing w:val="0"/>
                <w:sz w:val="18"/>
                <w:szCs w:val="20"/>
                <w:lang w:val="fr-FR"/>
              </w:rPr>
              <w:t xml:space="preserve">    "userID": "900086000000010204",</w:t>
            </w:r>
          </w:p>
          <w:p w:rsidR="004361DA" w:rsidRDefault="001F4F35">
            <w:pPr>
              <w:pStyle w:val="TerminalDisplayinTable"/>
              <w:shd w:val="clear" w:color="auto" w:fill="D9D9D9"/>
              <w:spacing w:line="240" w:lineRule="auto"/>
              <w:ind w:firstLineChars="21" w:firstLine="38"/>
              <w:rPr>
                <w:rFonts w:ascii="Arial" w:hAnsi="Arial" w:cs="Arial"/>
                <w:spacing w:val="0"/>
                <w:sz w:val="18"/>
                <w:szCs w:val="20"/>
                <w:lang w:val="fr-FR"/>
              </w:rPr>
            </w:pPr>
            <w:r w:rsidRPr="001F4F35">
              <w:rPr>
                <w:rFonts w:ascii="Arial" w:hAnsi="Arial" w:cs="Arial"/>
                <w:spacing w:val="0"/>
                <w:sz w:val="18"/>
                <w:szCs w:val="20"/>
                <w:lang w:val="fr-FR"/>
              </w:rPr>
              <w:t xml:space="preserve">    "time": "2131423",</w:t>
            </w:r>
          </w:p>
          <w:p w:rsidR="004361DA" w:rsidRDefault="001F4F35">
            <w:pPr>
              <w:pStyle w:val="TerminalDisplayinTable"/>
              <w:shd w:val="clear" w:color="auto" w:fill="D9D9D9"/>
              <w:spacing w:line="240" w:lineRule="auto"/>
              <w:ind w:firstLineChars="21" w:firstLine="38"/>
              <w:rPr>
                <w:rFonts w:ascii="Arial" w:hAnsi="Arial" w:cs="Arial"/>
                <w:spacing w:val="0"/>
                <w:sz w:val="18"/>
                <w:szCs w:val="20"/>
                <w:lang w:val="fr-FR"/>
              </w:rPr>
            </w:pPr>
            <w:r w:rsidRPr="001F4F35">
              <w:rPr>
                <w:rFonts w:ascii="Arial" w:hAnsi="Arial" w:cs="Arial"/>
                <w:spacing w:val="0"/>
                <w:sz w:val="18"/>
                <w:szCs w:val="20"/>
                <w:lang w:val="fr-FR"/>
              </w:rPr>
              <w:t xml:space="preserve">    "clientAcc": "DRwnA79Jd73Lb/D7VP+Czw==",</w:t>
            </w:r>
          </w:p>
          <w:p w:rsidR="004361DA" w:rsidRDefault="001F4F35">
            <w:pPr>
              <w:pStyle w:val="TerminalDisplayinTable"/>
              <w:shd w:val="clear" w:color="auto" w:fill="D9D9D9"/>
              <w:spacing w:line="240" w:lineRule="auto"/>
              <w:ind w:firstLineChars="21" w:firstLine="38"/>
              <w:rPr>
                <w:rFonts w:ascii="Arial" w:hAnsi="Arial" w:cs="Arial"/>
                <w:spacing w:val="0"/>
                <w:sz w:val="18"/>
                <w:szCs w:val="20"/>
                <w:lang w:val="fr-FR"/>
              </w:rPr>
            </w:pPr>
            <w:r w:rsidRPr="001F4F35">
              <w:rPr>
                <w:rFonts w:ascii="Arial" w:hAnsi="Arial" w:cs="Arial"/>
                <w:spacing w:val="0"/>
                <w:sz w:val="18"/>
                <w:szCs w:val="20"/>
                <w:lang w:val="fr-FR"/>
              </w:rPr>
              <w:t xml:space="preserve">    "imei": "865524010003849",</w:t>
            </w:r>
          </w:p>
          <w:p w:rsidR="004361DA" w:rsidRDefault="001F4F35">
            <w:pPr>
              <w:pStyle w:val="TerminalDisplayinTable"/>
              <w:shd w:val="clear" w:color="auto" w:fill="D9D9D9"/>
              <w:spacing w:line="240" w:lineRule="auto"/>
              <w:ind w:firstLineChars="21" w:firstLine="38"/>
              <w:rPr>
                <w:rFonts w:ascii="Arial" w:hAnsi="Arial" w:cs="Arial"/>
                <w:spacing w:val="0"/>
                <w:sz w:val="18"/>
                <w:szCs w:val="20"/>
                <w:lang w:val="fr-FR"/>
              </w:rPr>
            </w:pPr>
            <w:r w:rsidRPr="001F4F35">
              <w:rPr>
                <w:rFonts w:ascii="Arial" w:hAnsi="Arial" w:cs="Arial"/>
                <w:spacing w:val="0"/>
                <w:sz w:val="18"/>
                <w:szCs w:val="20"/>
                <w:lang w:val="fr-FR"/>
              </w:rPr>
              <w:t xml:space="preserve">    "clientID": "123456",</w:t>
            </w:r>
          </w:p>
          <w:p w:rsidR="004361DA" w:rsidRDefault="001F4F35">
            <w:pPr>
              <w:pStyle w:val="TerminalDisplayinTable"/>
              <w:shd w:val="clear" w:color="auto" w:fill="D9D9D9"/>
              <w:spacing w:line="240" w:lineRule="auto"/>
              <w:ind w:firstLineChars="21" w:firstLine="38"/>
              <w:rPr>
                <w:rFonts w:ascii="Arial" w:hAnsi="Arial" w:cs="Arial"/>
                <w:spacing w:val="0"/>
                <w:sz w:val="18"/>
                <w:szCs w:val="20"/>
                <w:lang w:val="fr-FR"/>
              </w:rPr>
            </w:pPr>
            <w:r w:rsidRPr="001F4F35">
              <w:rPr>
                <w:rFonts w:ascii="Arial" w:hAnsi="Arial" w:cs="Arial"/>
                <w:spacing w:val="0"/>
                <w:sz w:val="18"/>
                <w:szCs w:val="20"/>
                <w:lang w:val="fr-FR"/>
              </w:rPr>
              <w:t xml:space="preserve">    "crediCardInfo": "OEGL6dexEjYuIy7F46C9o6xMndRG8nxZ6OGlGNOG5/SVsAe6sSBE4L9+sf6i0U2ndsW7OKlEY7ky76Fs9sl00g=="</w:t>
            </w:r>
          </w:p>
          <w:p w:rsidR="004361DA" w:rsidRDefault="001F4F35">
            <w:pPr>
              <w:pStyle w:val="TerminalDisplayinTable"/>
              <w:shd w:val="clear" w:color="auto" w:fill="D9D9D9"/>
              <w:spacing w:line="240" w:lineRule="auto"/>
              <w:ind w:firstLineChars="21" w:firstLine="38"/>
              <w:rPr>
                <w:rFonts w:ascii="Arial" w:hAnsi="Arial" w:cs="Arial"/>
                <w:spacing w:val="0"/>
                <w:sz w:val="20"/>
                <w:szCs w:val="20"/>
                <w:lang w:val="fr-FR"/>
              </w:rPr>
            </w:pPr>
            <w:r w:rsidRPr="001F4F35">
              <w:rPr>
                <w:rFonts w:ascii="Arial" w:hAnsi="Arial" w:cs="Arial"/>
                <w:spacing w:val="0"/>
                <w:sz w:val="18"/>
                <w:szCs w:val="20"/>
                <w:lang w:val="fr-FR"/>
              </w:rPr>
              <w:t>}</w:t>
            </w:r>
          </w:p>
        </w:tc>
      </w:tr>
      <w:tr w:rsidR="00355D80" w:rsidRPr="001C6E22" w:rsidTr="00C21E5F">
        <w:trPr>
          <w:cantSplit/>
          <w:trHeight w:val="281"/>
        </w:trPr>
        <w:tc>
          <w:tcPr>
            <w:tcW w:w="1701" w:type="dxa"/>
          </w:tcPr>
          <w:p w:rsidR="00355D80" w:rsidRPr="002B69A5" w:rsidRDefault="00355D80" w:rsidP="00C21E5F">
            <w:pPr>
              <w:pStyle w:val="TableText"/>
              <w:rPr>
                <w:lang w:val="fr-FR"/>
              </w:rPr>
            </w:pPr>
            <w:r w:rsidRPr="002B69A5">
              <w:rPr>
                <w:lang w:val="fr-FR"/>
              </w:rPr>
              <w:t>HTT</w:t>
            </w:r>
            <w:r>
              <w:rPr>
                <w:rFonts w:hint="eastAsia"/>
                <w:lang w:val="fr-FR"/>
              </w:rPr>
              <w:t>P</w:t>
            </w:r>
            <w:r w:rsidRPr="002B69A5">
              <w:rPr>
                <w:lang w:val="fr-FR"/>
              </w:rPr>
              <w:t xml:space="preserve"> Response</w:t>
            </w:r>
          </w:p>
        </w:tc>
        <w:tc>
          <w:tcPr>
            <w:tcW w:w="6379" w:type="dxa"/>
          </w:tcPr>
          <w:p w:rsidR="001F4F35" w:rsidRPr="001F4F35" w:rsidRDefault="001F4F35" w:rsidP="001F4F35">
            <w:pPr>
              <w:pStyle w:val="TerminalDisplayinTable"/>
              <w:shd w:val="clear" w:color="auto" w:fill="D9D9D9"/>
              <w:spacing w:line="240" w:lineRule="auto"/>
              <w:rPr>
                <w:rFonts w:ascii="Arial" w:hAnsi="Arial" w:cs="Arial"/>
                <w:spacing w:val="0"/>
                <w:sz w:val="18"/>
                <w:szCs w:val="20"/>
                <w:lang w:val="fr-FR"/>
              </w:rPr>
            </w:pPr>
            <w:r w:rsidRPr="001F4F35">
              <w:rPr>
                <w:rFonts w:ascii="Arial" w:hAnsi="Arial" w:cs="Arial"/>
                <w:spacing w:val="0"/>
                <w:sz w:val="18"/>
                <w:szCs w:val="20"/>
                <w:lang w:val="fr-FR"/>
              </w:rPr>
              <w:t>{</w:t>
            </w:r>
          </w:p>
          <w:p w:rsidR="001F4F35" w:rsidRPr="001F4F35" w:rsidRDefault="001F4F35" w:rsidP="001F4F35">
            <w:pPr>
              <w:pStyle w:val="TerminalDisplayinTable"/>
              <w:shd w:val="clear" w:color="auto" w:fill="D9D9D9"/>
              <w:spacing w:line="240" w:lineRule="auto"/>
              <w:rPr>
                <w:rFonts w:ascii="Arial" w:hAnsi="Arial" w:cs="Arial"/>
                <w:spacing w:val="0"/>
                <w:sz w:val="18"/>
                <w:szCs w:val="20"/>
                <w:lang w:val="fr-FR"/>
              </w:rPr>
            </w:pPr>
            <w:r w:rsidRPr="001F4F35">
              <w:rPr>
                <w:rFonts w:ascii="Arial" w:hAnsi="Arial" w:cs="Arial"/>
                <w:spacing w:val="0"/>
                <w:sz w:val="18"/>
                <w:szCs w:val="20"/>
                <w:lang w:val="fr-FR"/>
              </w:rPr>
              <w:t xml:space="preserve">  "returnCode" : "0",</w:t>
            </w:r>
          </w:p>
          <w:p w:rsidR="001F4F35" w:rsidRPr="001F4F35" w:rsidRDefault="001F4F35" w:rsidP="001F4F35">
            <w:pPr>
              <w:pStyle w:val="TerminalDisplayinTable"/>
              <w:shd w:val="clear" w:color="auto" w:fill="D9D9D9"/>
              <w:spacing w:line="240" w:lineRule="auto"/>
              <w:rPr>
                <w:rFonts w:ascii="Arial" w:hAnsi="Arial" w:cs="Arial"/>
                <w:spacing w:val="0"/>
                <w:sz w:val="18"/>
                <w:szCs w:val="20"/>
                <w:lang w:val="fr-FR"/>
              </w:rPr>
            </w:pPr>
            <w:r w:rsidRPr="001F4F35">
              <w:rPr>
                <w:rFonts w:ascii="Arial" w:hAnsi="Arial" w:cs="Arial"/>
                <w:spacing w:val="0"/>
                <w:sz w:val="18"/>
                <w:szCs w:val="20"/>
                <w:lang w:val="fr-FR"/>
              </w:rPr>
              <w:t xml:space="preserve">  "returnDesc" : "Bind success.",</w:t>
            </w:r>
          </w:p>
          <w:p w:rsidR="001F4F35" w:rsidRPr="001F4F35" w:rsidRDefault="001F4F35" w:rsidP="001F4F35">
            <w:pPr>
              <w:pStyle w:val="TerminalDisplayinTable"/>
              <w:shd w:val="clear" w:color="auto" w:fill="D9D9D9"/>
              <w:spacing w:line="240" w:lineRule="auto"/>
              <w:rPr>
                <w:rFonts w:ascii="Arial" w:hAnsi="Arial" w:cs="Arial"/>
                <w:spacing w:val="0"/>
                <w:sz w:val="18"/>
                <w:szCs w:val="20"/>
                <w:lang w:val="fr-FR"/>
              </w:rPr>
            </w:pPr>
            <w:r w:rsidRPr="001F4F35">
              <w:rPr>
                <w:rFonts w:ascii="Arial" w:hAnsi="Arial" w:cs="Arial"/>
                <w:spacing w:val="0"/>
                <w:sz w:val="18"/>
                <w:szCs w:val="20"/>
                <w:lang w:val="fr-FR"/>
              </w:rPr>
              <w:t xml:space="preserve">  "bindid" : "20130701031344617C6675D"</w:t>
            </w:r>
          </w:p>
          <w:p w:rsidR="00355D80" w:rsidRPr="00AA725F" w:rsidRDefault="001F4F35" w:rsidP="001F4F35">
            <w:pPr>
              <w:pStyle w:val="TerminalDisplayinTable"/>
              <w:shd w:val="clear" w:color="auto" w:fill="D9D9D9"/>
              <w:spacing w:line="240" w:lineRule="auto"/>
              <w:rPr>
                <w:rFonts w:ascii="Arial" w:hAnsi="Arial" w:cs="Arial"/>
                <w:spacing w:val="0"/>
                <w:sz w:val="20"/>
                <w:szCs w:val="20"/>
                <w:lang w:val="fr-FR"/>
              </w:rPr>
            </w:pPr>
            <w:r w:rsidRPr="001F4F35">
              <w:rPr>
                <w:rFonts w:ascii="Arial" w:hAnsi="Arial" w:cs="Arial"/>
                <w:spacing w:val="0"/>
                <w:sz w:val="18"/>
                <w:szCs w:val="20"/>
                <w:lang w:val="fr-FR"/>
              </w:rPr>
              <w:t>}</w:t>
            </w:r>
          </w:p>
        </w:tc>
      </w:tr>
    </w:tbl>
    <w:p w:rsidR="00355D80" w:rsidRDefault="00355D80" w:rsidP="00355D80">
      <w:pPr>
        <w:spacing w:line="312" w:lineRule="exact"/>
        <w:ind w:right="-20"/>
      </w:pPr>
    </w:p>
    <w:p w:rsidR="00355D80" w:rsidRDefault="00355D80">
      <w:pPr>
        <w:spacing w:line="240" w:lineRule="auto"/>
      </w:pPr>
    </w:p>
    <w:p w:rsidR="009C5690" w:rsidRPr="00016DEA" w:rsidRDefault="009C5690" w:rsidP="009C5690">
      <w:pPr>
        <w:pStyle w:val="2"/>
      </w:pPr>
      <w:r>
        <w:rPr>
          <w:rFonts w:hint="eastAsia"/>
        </w:rPr>
        <w:t>查询绑定卡</w:t>
      </w:r>
    </w:p>
    <w:p w:rsidR="009C5690" w:rsidRPr="005B2811" w:rsidRDefault="009C5690" w:rsidP="009C5690">
      <w:pPr>
        <w:ind w:firstLineChars="150" w:firstLine="315"/>
        <w:rPr>
          <w:lang w:val="fr-FR"/>
        </w:rPr>
      </w:pPr>
      <w:r w:rsidRPr="00665A25">
        <w:rPr>
          <w:rFonts w:hint="eastAsia"/>
        </w:rPr>
        <w:t>方法名称</w:t>
      </w:r>
      <w:r w:rsidRPr="005B2811">
        <w:rPr>
          <w:rFonts w:hint="eastAsia"/>
          <w:lang w:val="fr-FR"/>
        </w:rPr>
        <w:t>：</w:t>
      </w:r>
      <w:r w:rsidRPr="005B2811">
        <w:rPr>
          <w:rFonts w:hint="eastAsia"/>
          <w:lang w:val="fr-FR"/>
        </w:rPr>
        <w:t>/</w:t>
      </w:r>
      <w:r>
        <w:rPr>
          <w:rFonts w:hint="eastAsia"/>
          <w:lang w:val="fr-FR"/>
        </w:rPr>
        <w:t>client/auth/</w:t>
      </w:r>
      <w:r w:rsidR="00D357FF">
        <w:rPr>
          <w:rFonts w:hint="eastAsia"/>
          <w:lang w:val="fr-FR"/>
        </w:rPr>
        <w:t>get</w:t>
      </w:r>
      <w:r>
        <w:rPr>
          <w:rFonts w:hint="eastAsia"/>
          <w:lang w:val="fr-FR"/>
        </w:rPr>
        <w:t>Card</w:t>
      </w:r>
      <w:r>
        <w:rPr>
          <w:rFonts w:hint="eastAsia"/>
        </w:rPr>
        <w:t>.action</w:t>
      </w:r>
    </w:p>
    <w:p w:rsidR="009C5690" w:rsidRDefault="009C5690" w:rsidP="009C5690">
      <w:pPr>
        <w:ind w:firstLineChars="150" w:firstLine="315"/>
        <w:rPr>
          <w:lang w:val="fr-FR"/>
        </w:rPr>
      </w:pPr>
      <w:r>
        <w:rPr>
          <w:rFonts w:hint="eastAsia"/>
        </w:rPr>
        <w:t>方法描述</w:t>
      </w:r>
      <w:r w:rsidRPr="005B2811">
        <w:rPr>
          <w:rFonts w:hint="eastAsia"/>
          <w:lang w:val="fr-FR"/>
        </w:rPr>
        <w:t>：</w:t>
      </w:r>
      <w:r>
        <w:rPr>
          <w:rFonts w:hint="eastAsia"/>
          <w:lang w:val="fr-FR"/>
        </w:rPr>
        <w:t>消费者选择银行卡（目前是信用卡）支付后，</w:t>
      </w:r>
      <w:r>
        <w:rPr>
          <w:rFonts w:hint="eastAsia"/>
          <w:lang w:val="fr-FR"/>
        </w:rPr>
        <w:t>sdk</w:t>
      </w:r>
      <w:r>
        <w:rPr>
          <w:rFonts w:hint="eastAsia"/>
          <w:lang w:val="fr-FR"/>
        </w:rPr>
        <w:t>需要调用该接口获取绑定的卡信息。</w:t>
      </w:r>
    </w:p>
    <w:p w:rsidR="003056AE" w:rsidRDefault="003056AE" w:rsidP="009C5690">
      <w:pPr>
        <w:ind w:firstLineChars="150" w:firstLine="315"/>
        <w:rPr>
          <w:lang w:val="fr-FR"/>
        </w:rPr>
      </w:pPr>
      <w:r>
        <w:rPr>
          <w:rFonts w:hint="eastAsia"/>
          <w:lang w:val="fr-FR"/>
        </w:rPr>
        <w:t>查询绑卡时，如果服务端检查某渠道已经关闭，则返回渠道</w:t>
      </w:r>
      <w:r w:rsidR="00EF479E">
        <w:rPr>
          <w:rFonts w:hint="eastAsia"/>
          <w:lang w:val="fr-FR"/>
        </w:rPr>
        <w:t>关闭</w:t>
      </w:r>
      <w:r>
        <w:rPr>
          <w:rFonts w:hint="eastAsia"/>
          <w:lang w:val="fr-FR"/>
        </w:rPr>
        <w:t>的</w:t>
      </w:r>
      <w:r w:rsidR="00EF479E">
        <w:rPr>
          <w:rFonts w:hint="eastAsia"/>
          <w:lang w:val="fr-FR"/>
        </w:rPr>
        <w:t>标识</w:t>
      </w:r>
      <w:r>
        <w:rPr>
          <w:rFonts w:hint="eastAsia"/>
          <w:lang w:val="fr-FR"/>
        </w:rPr>
        <w:t>。</w:t>
      </w:r>
    </w:p>
    <w:p w:rsidR="00FF362E" w:rsidRPr="005B2811" w:rsidRDefault="00FF362E" w:rsidP="009C5690">
      <w:pPr>
        <w:ind w:firstLineChars="150" w:firstLine="315"/>
        <w:rPr>
          <w:lang w:val="fr-FR"/>
        </w:rPr>
      </w:pPr>
      <w:r>
        <w:rPr>
          <w:rFonts w:hint="eastAsia"/>
          <w:lang w:val="fr-FR"/>
        </w:rPr>
        <w:t>查询绑卡时，把</w:t>
      </w:r>
      <w:r w:rsidR="006C7DAE">
        <w:rPr>
          <w:rFonts w:hint="eastAsia"/>
          <w:lang w:val="fr-FR"/>
        </w:rPr>
        <w:t>默认</w:t>
      </w:r>
      <w:r>
        <w:rPr>
          <w:rFonts w:hint="eastAsia"/>
          <w:lang w:val="fr-FR"/>
        </w:rPr>
        <w:t>的绑卡放置在第一位。</w:t>
      </w:r>
    </w:p>
    <w:p w:rsidR="009C5690" w:rsidRDefault="009C5690" w:rsidP="009C5690">
      <w:pPr>
        <w:ind w:firstLineChars="150" w:firstLine="315"/>
        <w:rPr>
          <w:lang w:val="fr-FR"/>
        </w:rPr>
      </w:pPr>
      <w:r w:rsidRPr="005B2811">
        <w:rPr>
          <w:rFonts w:hint="eastAsia"/>
          <w:lang w:val="fr-FR"/>
        </w:rPr>
        <w:t>HTTP</w:t>
      </w:r>
      <w:r>
        <w:rPr>
          <w:rFonts w:hint="eastAsia"/>
          <w:lang w:val="fr-FR"/>
        </w:rPr>
        <w:t>S</w:t>
      </w:r>
      <w:r>
        <w:rPr>
          <w:rFonts w:hint="eastAsia"/>
        </w:rPr>
        <w:t>请求方式</w:t>
      </w:r>
      <w:r w:rsidRPr="005B2811">
        <w:rPr>
          <w:rFonts w:hint="eastAsia"/>
          <w:lang w:val="fr-FR"/>
        </w:rPr>
        <w:t>：</w:t>
      </w:r>
      <w:r w:rsidRPr="005B2811">
        <w:rPr>
          <w:rFonts w:hint="eastAsia"/>
          <w:lang w:val="fr-FR"/>
        </w:rPr>
        <w:t xml:space="preserve"> POST</w:t>
      </w:r>
    </w:p>
    <w:p w:rsidR="00B52712" w:rsidRPr="005F1769" w:rsidRDefault="00B52712" w:rsidP="00B52712">
      <w:pPr>
        <w:pStyle w:val="3"/>
        <w:rPr>
          <w:sz w:val="21"/>
          <w:szCs w:val="21"/>
        </w:rPr>
      </w:pPr>
      <w:r>
        <w:rPr>
          <w:rFonts w:hint="eastAsia"/>
          <w:sz w:val="21"/>
          <w:szCs w:val="21"/>
        </w:rPr>
        <w:t>开发者联盟调用接口</w:t>
      </w:r>
    </w:p>
    <w:p w:rsidR="00B52712" w:rsidRPr="00527994" w:rsidRDefault="00B52712" w:rsidP="00B52712">
      <w:pPr>
        <w:ind w:firstLineChars="150" w:firstLine="315"/>
      </w:pPr>
      <w:r>
        <w:rPr>
          <w:rFonts w:hint="eastAsia"/>
        </w:rPr>
        <w:t>用户级</w:t>
      </w:r>
      <w:r w:rsidRPr="00527994">
        <w:rPr>
          <w:rFonts w:hint="eastAsia"/>
        </w:rPr>
        <w:t>：</w:t>
      </w:r>
      <w:r w:rsidRPr="00527994">
        <w:t xml:space="preserve">String </w:t>
      </w:r>
      <w:r>
        <w:rPr>
          <w:color w:val="1F497D"/>
        </w:rPr>
        <w:t>huawei.trade.serv</w:t>
      </w:r>
      <w:r>
        <w:rPr>
          <w:rFonts w:hint="eastAsia"/>
          <w:color w:val="1F497D"/>
        </w:rPr>
        <w:t>i</w:t>
      </w:r>
      <w:r>
        <w:rPr>
          <w:color w:val="1F497D"/>
        </w:rPr>
        <w:t>c</w:t>
      </w:r>
      <w:r>
        <w:rPr>
          <w:rFonts w:hint="eastAsia"/>
          <w:color w:val="1F497D"/>
        </w:rPr>
        <w:t>e.</w:t>
      </w:r>
      <w:r>
        <w:rPr>
          <w:rFonts w:hint="eastAsia"/>
          <w:lang w:val="fr-FR"/>
        </w:rPr>
        <w:t>getCard</w:t>
      </w:r>
      <w:r w:rsidRPr="00527994">
        <w:t>(String params)</w:t>
      </w:r>
    </w:p>
    <w:p w:rsidR="009C5690" w:rsidRPr="005B2811" w:rsidRDefault="009C5690" w:rsidP="009C5690">
      <w:pPr>
        <w:ind w:firstLineChars="150" w:firstLine="316"/>
        <w:rPr>
          <w:b/>
          <w:lang w:val="fr-FR"/>
        </w:rPr>
      </w:pPr>
      <w:r w:rsidRPr="00990213">
        <w:rPr>
          <w:rFonts w:hint="eastAsia"/>
          <w:b/>
        </w:rPr>
        <w:t>请求接口参数描述</w:t>
      </w:r>
      <w:r w:rsidRPr="005B2811">
        <w:rPr>
          <w:rFonts w:hint="eastAsia"/>
          <w:b/>
          <w:lang w:val="fr-FR"/>
        </w:rPr>
        <w:t>：</w:t>
      </w:r>
    </w:p>
    <w:tbl>
      <w:tblPr>
        <w:tblW w:w="8248" w:type="dxa"/>
        <w:tblInd w:w="121" w:type="dxa"/>
        <w:tblLayout w:type="fixed"/>
        <w:tblCellMar>
          <w:left w:w="0" w:type="dxa"/>
          <w:right w:w="0" w:type="dxa"/>
        </w:tblCellMar>
        <w:tblLook w:val="0000"/>
      </w:tblPr>
      <w:tblGrid>
        <w:gridCol w:w="1585"/>
        <w:gridCol w:w="1134"/>
        <w:gridCol w:w="4820"/>
        <w:gridCol w:w="709"/>
      </w:tblGrid>
      <w:tr w:rsidR="009C5690" w:rsidRPr="00270E48" w:rsidTr="00DE1056">
        <w:trPr>
          <w:trHeight w:hRule="exact" w:val="370"/>
        </w:trPr>
        <w:tc>
          <w:tcPr>
            <w:tcW w:w="1585" w:type="dxa"/>
            <w:tcBorders>
              <w:top w:val="single" w:sz="4" w:space="0" w:color="000000"/>
              <w:left w:val="single" w:sz="4" w:space="0" w:color="000000"/>
              <w:bottom w:val="single" w:sz="4" w:space="0" w:color="000000"/>
              <w:right w:val="single" w:sz="4" w:space="0" w:color="000000"/>
            </w:tcBorders>
            <w:shd w:val="clear" w:color="auto" w:fill="DFDFDF"/>
          </w:tcPr>
          <w:p w:rsidR="009C5690" w:rsidRPr="005B2811" w:rsidRDefault="009C5690" w:rsidP="0051772C">
            <w:pPr>
              <w:spacing w:line="307" w:lineRule="exact"/>
              <w:ind w:left="102" w:right="-20"/>
              <w:rPr>
                <w:sz w:val="24"/>
                <w:szCs w:val="24"/>
                <w:lang w:val="fr-FR"/>
              </w:rPr>
            </w:pPr>
            <w:r>
              <w:rPr>
                <w:rFonts w:ascii="微软雅黑" w:eastAsia="微软雅黑" w:cs="微软雅黑" w:hint="eastAsia"/>
                <w:b/>
                <w:bCs/>
                <w:spacing w:val="12"/>
                <w:position w:val="-1"/>
              </w:rPr>
              <w:t>参数名称</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9C5690" w:rsidRPr="00270E48" w:rsidRDefault="009C5690" w:rsidP="0051772C">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9C5690" w:rsidRPr="00270E48" w:rsidRDefault="009C5690" w:rsidP="0051772C">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9C5690" w:rsidRPr="00270E48" w:rsidRDefault="009C5690" w:rsidP="0051772C">
            <w:pPr>
              <w:spacing w:line="307" w:lineRule="exact"/>
              <w:ind w:left="102" w:right="-20"/>
              <w:rPr>
                <w:sz w:val="24"/>
                <w:szCs w:val="24"/>
              </w:rPr>
            </w:pPr>
            <w:r>
              <w:rPr>
                <w:rFonts w:ascii="微软雅黑" w:eastAsia="微软雅黑" w:cs="微软雅黑" w:hint="eastAsia"/>
                <w:b/>
                <w:bCs/>
                <w:spacing w:val="12"/>
                <w:position w:val="-1"/>
              </w:rPr>
              <w:t>可选</w:t>
            </w:r>
          </w:p>
        </w:tc>
      </w:tr>
      <w:tr w:rsidR="00DE1056" w:rsidRPr="00270E48" w:rsidTr="00DE1056">
        <w:trPr>
          <w:trHeight w:val="789"/>
        </w:trPr>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DE1056" w:rsidRPr="002A2E10" w:rsidRDefault="00DE1056" w:rsidP="0051772C">
            <w:pPr>
              <w:ind w:right="-20"/>
              <w:jc w:val="both"/>
            </w:pPr>
            <w:r>
              <w:rPr>
                <w:rFonts w:hint="eastAsia"/>
              </w:rPr>
              <w:lastRenderedPageBreak/>
              <w:t>clientID</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DE1056" w:rsidRPr="00286EBC" w:rsidRDefault="00DE1056" w:rsidP="0051772C">
            <w:pPr>
              <w:spacing w:line="307" w:lineRule="exact"/>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DE1056" w:rsidRDefault="00DE1056" w:rsidP="00DE1056">
            <w:pPr>
              <w:spacing w:line="312" w:lineRule="exact"/>
              <w:ind w:right="-20"/>
              <w:jc w:val="both"/>
            </w:pPr>
            <w:r>
              <w:rPr>
                <w:rFonts w:hint="eastAsia"/>
              </w:rPr>
              <w:t>消费者帐号</w:t>
            </w:r>
            <w:r>
              <w:rPr>
                <w:rFonts w:hint="eastAsia"/>
              </w:rPr>
              <w:t>IDs</w:t>
            </w:r>
            <w:r>
              <w:rPr>
                <w:rFonts w:hint="eastAsia"/>
              </w:rPr>
              <w:t>，消费者帐号</w:t>
            </w:r>
            <w:r>
              <w:rPr>
                <w:rFonts w:hint="eastAsia"/>
              </w:rPr>
              <w:t>IDs</w:t>
            </w:r>
            <w:r>
              <w:rPr>
                <w:rFonts w:hint="eastAsia"/>
              </w:rPr>
              <w:t>格式为</w:t>
            </w:r>
            <w:r>
              <w:rPr>
                <w:rFonts w:hint="eastAsia"/>
              </w:rPr>
              <w:t>id1|id2|id3</w:t>
            </w:r>
            <w:r>
              <w:t>…</w:t>
            </w:r>
            <w:r>
              <w:rPr>
                <w:rFonts w:hint="eastAsia"/>
              </w:rPr>
              <w:t>。</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DE1056" w:rsidRPr="00775C76" w:rsidRDefault="00DE1056" w:rsidP="0051772C">
            <w:pPr>
              <w:spacing w:line="307" w:lineRule="exact"/>
              <w:ind w:right="-20"/>
              <w:jc w:val="both"/>
            </w:pPr>
            <w:r>
              <w:rPr>
                <w:rFonts w:hint="eastAsia"/>
              </w:rPr>
              <w:t>O</w:t>
            </w:r>
          </w:p>
        </w:tc>
      </w:tr>
      <w:tr w:rsidR="00DE1056" w:rsidRPr="00270E48" w:rsidTr="00DE1056">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DE1056" w:rsidRDefault="00DE1056" w:rsidP="0051772C">
            <w:pPr>
              <w:ind w:right="-20"/>
              <w:jc w:val="both"/>
            </w:pPr>
            <w:r>
              <w:rPr>
                <w:rFonts w:hint="eastAsia"/>
              </w:rPr>
              <w:t>imei</w:t>
            </w:r>
          </w:p>
        </w:tc>
        <w:tc>
          <w:tcPr>
            <w:tcW w:w="1134" w:type="dxa"/>
            <w:tcBorders>
              <w:top w:val="single" w:sz="4" w:space="0" w:color="000000"/>
              <w:left w:val="single" w:sz="4" w:space="0" w:color="000000"/>
              <w:bottom w:val="single" w:sz="4" w:space="0" w:color="000000"/>
              <w:right w:val="single" w:sz="4" w:space="0" w:color="000000"/>
            </w:tcBorders>
            <w:vAlign w:val="center"/>
          </w:tcPr>
          <w:p w:rsidR="00DE1056" w:rsidRDefault="00DE1056" w:rsidP="0051772C">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DE1056" w:rsidRDefault="00DE1056" w:rsidP="0051772C">
            <w:pPr>
              <w:spacing w:line="312" w:lineRule="exact"/>
              <w:ind w:right="-20"/>
              <w:jc w:val="both"/>
            </w:pPr>
            <w:r>
              <w:rPr>
                <w:rFonts w:hint="eastAsia"/>
              </w:rPr>
              <w:t>不再支持</w:t>
            </w:r>
          </w:p>
        </w:tc>
        <w:tc>
          <w:tcPr>
            <w:tcW w:w="709" w:type="dxa"/>
            <w:tcBorders>
              <w:top w:val="single" w:sz="4" w:space="0" w:color="000000"/>
              <w:left w:val="single" w:sz="4" w:space="0" w:color="000000"/>
              <w:bottom w:val="single" w:sz="4" w:space="0" w:color="000000"/>
              <w:right w:val="single" w:sz="4" w:space="0" w:color="000000"/>
            </w:tcBorders>
            <w:vAlign w:val="center"/>
          </w:tcPr>
          <w:p w:rsidR="00DE1056" w:rsidRDefault="00DE1056" w:rsidP="0051772C">
            <w:pPr>
              <w:jc w:val="both"/>
            </w:pPr>
            <w:r>
              <w:rPr>
                <w:rFonts w:hint="eastAsia"/>
              </w:rPr>
              <w:t>O</w:t>
            </w:r>
          </w:p>
        </w:tc>
      </w:tr>
      <w:tr w:rsidR="0028008B" w:rsidRPr="00270E48" w:rsidTr="0051772C">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28008B" w:rsidRDefault="0028008B" w:rsidP="0051772C">
            <w:pPr>
              <w:ind w:right="-20"/>
              <w:jc w:val="both"/>
            </w:pPr>
            <w:r w:rsidRPr="0028008B">
              <w:rPr>
                <w:rFonts w:hint="eastAsia"/>
              </w:rPr>
              <w:t>userID</w:t>
            </w:r>
          </w:p>
        </w:tc>
        <w:tc>
          <w:tcPr>
            <w:tcW w:w="1134" w:type="dxa"/>
            <w:tcBorders>
              <w:top w:val="single" w:sz="4" w:space="0" w:color="000000"/>
              <w:left w:val="single" w:sz="4" w:space="0" w:color="000000"/>
              <w:bottom w:val="single" w:sz="4" w:space="0" w:color="000000"/>
              <w:right w:val="single" w:sz="4" w:space="0" w:color="000000"/>
            </w:tcBorders>
            <w:vAlign w:val="center"/>
          </w:tcPr>
          <w:p w:rsidR="0028008B" w:rsidRDefault="0028008B" w:rsidP="0051772C">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28008B" w:rsidRDefault="0028008B" w:rsidP="0051772C">
            <w:pPr>
              <w:spacing w:line="312" w:lineRule="exact"/>
              <w:ind w:right="-20"/>
              <w:jc w:val="both"/>
            </w:pPr>
            <w:r>
              <w:rPr>
                <w:rFonts w:hint="eastAsia"/>
              </w:rPr>
              <w:t>商户</w:t>
            </w:r>
            <w:r>
              <w:rPr>
                <w:rFonts w:hint="eastAsia"/>
              </w:rPr>
              <w:t>ID</w:t>
            </w:r>
          </w:p>
        </w:tc>
        <w:tc>
          <w:tcPr>
            <w:tcW w:w="709" w:type="dxa"/>
            <w:tcBorders>
              <w:top w:val="single" w:sz="4" w:space="0" w:color="000000"/>
              <w:left w:val="single" w:sz="4" w:space="0" w:color="000000"/>
              <w:bottom w:val="single" w:sz="4" w:space="0" w:color="000000"/>
              <w:right w:val="single" w:sz="4" w:space="0" w:color="000000"/>
            </w:tcBorders>
            <w:vAlign w:val="center"/>
          </w:tcPr>
          <w:p w:rsidR="0028008B" w:rsidRDefault="0028008B" w:rsidP="0051772C">
            <w:pPr>
              <w:jc w:val="both"/>
            </w:pPr>
            <w:r w:rsidRPr="0028008B">
              <w:rPr>
                <w:rFonts w:hint="eastAsia"/>
              </w:rPr>
              <w:t>M</w:t>
            </w:r>
          </w:p>
        </w:tc>
      </w:tr>
      <w:tr w:rsidR="0028008B" w:rsidRPr="00270E48" w:rsidTr="0051772C">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28008B" w:rsidRDefault="0028008B" w:rsidP="0051772C">
            <w:pPr>
              <w:ind w:right="-20"/>
              <w:jc w:val="both"/>
            </w:pPr>
            <w:r>
              <w:rPr>
                <w:rFonts w:hint="eastAsia"/>
              </w:rPr>
              <w:t>time</w:t>
            </w:r>
          </w:p>
        </w:tc>
        <w:tc>
          <w:tcPr>
            <w:tcW w:w="1134" w:type="dxa"/>
            <w:tcBorders>
              <w:top w:val="single" w:sz="4" w:space="0" w:color="000000"/>
              <w:left w:val="single" w:sz="4" w:space="0" w:color="000000"/>
              <w:bottom w:val="single" w:sz="4" w:space="0" w:color="000000"/>
              <w:right w:val="single" w:sz="4" w:space="0" w:color="000000"/>
            </w:tcBorders>
            <w:vAlign w:val="center"/>
          </w:tcPr>
          <w:p w:rsidR="0028008B" w:rsidRDefault="00D02997" w:rsidP="0051772C">
            <w:pPr>
              <w:ind w:right="-20"/>
              <w:jc w:val="both"/>
            </w:pPr>
            <w:r>
              <w:rPr>
                <w:rFonts w:hint="eastAsia"/>
              </w:rPr>
              <w:t>long</w:t>
            </w:r>
          </w:p>
        </w:tc>
        <w:tc>
          <w:tcPr>
            <w:tcW w:w="4820" w:type="dxa"/>
            <w:tcBorders>
              <w:top w:val="single" w:sz="4" w:space="0" w:color="000000"/>
              <w:left w:val="single" w:sz="4" w:space="0" w:color="000000"/>
              <w:bottom w:val="single" w:sz="4" w:space="0" w:color="000000"/>
              <w:right w:val="single" w:sz="4" w:space="0" w:color="000000"/>
            </w:tcBorders>
            <w:vAlign w:val="center"/>
          </w:tcPr>
          <w:p w:rsidR="0028008B" w:rsidRDefault="0028008B" w:rsidP="0051772C">
            <w:pPr>
              <w:spacing w:line="312" w:lineRule="exact"/>
              <w:ind w:right="-20"/>
              <w:jc w:val="both"/>
            </w:pPr>
            <w:r>
              <w:rPr>
                <w:rFonts w:hint="eastAsia"/>
              </w:rPr>
              <w:t>时间戳</w:t>
            </w:r>
          </w:p>
        </w:tc>
        <w:tc>
          <w:tcPr>
            <w:tcW w:w="709" w:type="dxa"/>
            <w:tcBorders>
              <w:top w:val="single" w:sz="4" w:space="0" w:color="000000"/>
              <w:left w:val="single" w:sz="4" w:space="0" w:color="000000"/>
              <w:bottom w:val="single" w:sz="4" w:space="0" w:color="000000"/>
              <w:right w:val="single" w:sz="4" w:space="0" w:color="000000"/>
            </w:tcBorders>
            <w:vAlign w:val="center"/>
          </w:tcPr>
          <w:p w:rsidR="0028008B" w:rsidRDefault="0028008B" w:rsidP="0051772C">
            <w:pPr>
              <w:jc w:val="both"/>
            </w:pPr>
            <w:r>
              <w:rPr>
                <w:rFonts w:hint="eastAsia"/>
              </w:rPr>
              <w:t>M</w:t>
            </w:r>
          </w:p>
        </w:tc>
      </w:tr>
      <w:tr w:rsidR="00AB11A1" w:rsidRPr="00270E48" w:rsidTr="0051772C">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AB11A1" w:rsidRDefault="00AB11A1" w:rsidP="0051772C">
            <w:pPr>
              <w:ind w:right="-20"/>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rsidR="00AB11A1" w:rsidRDefault="00AB11A1" w:rsidP="0051772C">
            <w:pPr>
              <w:ind w:right="-20"/>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AB11A1" w:rsidRDefault="00AB11A1" w:rsidP="0051772C">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AB11A1" w:rsidRDefault="00AB11A1" w:rsidP="0051772C">
            <w:pPr>
              <w:jc w:val="both"/>
            </w:pPr>
          </w:p>
        </w:tc>
      </w:tr>
      <w:tr w:rsidR="00AB11A1" w:rsidRPr="00270E48" w:rsidTr="0051772C">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AB11A1" w:rsidRDefault="00AB11A1" w:rsidP="0051772C">
            <w:pPr>
              <w:ind w:right="-20"/>
              <w:jc w:val="both"/>
            </w:pPr>
            <w:r>
              <w:rPr>
                <w:rFonts w:hint="eastAsia"/>
              </w:rPr>
              <w:t>signType</w:t>
            </w:r>
          </w:p>
        </w:tc>
        <w:tc>
          <w:tcPr>
            <w:tcW w:w="1134" w:type="dxa"/>
            <w:tcBorders>
              <w:top w:val="single" w:sz="4" w:space="0" w:color="000000"/>
              <w:left w:val="single" w:sz="4" w:space="0" w:color="000000"/>
              <w:bottom w:val="single" w:sz="4" w:space="0" w:color="000000"/>
              <w:right w:val="single" w:sz="4" w:space="0" w:color="000000"/>
            </w:tcBorders>
            <w:vAlign w:val="center"/>
          </w:tcPr>
          <w:p w:rsidR="00AB11A1" w:rsidRDefault="00AB11A1" w:rsidP="0051772C">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AB11A1" w:rsidRDefault="00AB11A1" w:rsidP="002B7B87">
            <w:pPr>
              <w:spacing w:line="312" w:lineRule="exact"/>
              <w:ind w:right="-20"/>
              <w:jc w:val="both"/>
            </w:pPr>
            <w:r>
              <w:rPr>
                <w:rFonts w:hint="eastAsia"/>
              </w:rPr>
              <w:t>签名类型，不参与签名，非法值按缺省值处理：</w:t>
            </w:r>
          </w:p>
          <w:p w:rsidR="00AB11A1" w:rsidRDefault="00AB11A1" w:rsidP="002B7B87">
            <w:pPr>
              <w:spacing w:line="312" w:lineRule="exact"/>
              <w:ind w:right="-20"/>
              <w:jc w:val="both"/>
            </w:pPr>
            <w:r>
              <w:rPr>
                <w:rFonts w:hint="eastAsia"/>
              </w:rPr>
              <w:t>RSA</w:t>
            </w:r>
            <w:r>
              <w:rPr>
                <w:rFonts w:hint="eastAsia"/>
              </w:rPr>
              <w:t>：</w:t>
            </w:r>
            <w:r>
              <w:rPr>
                <w:rFonts w:hint="eastAsia"/>
              </w:rPr>
              <w:t>rsa</w:t>
            </w:r>
            <w:r>
              <w:rPr>
                <w:rFonts w:hint="eastAsia"/>
              </w:rPr>
              <w:t>签名，算法为</w:t>
            </w:r>
            <w:r w:rsidRPr="000B1D35">
              <w:t>SHA1WithRSA</w:t>
            </w:r>
            <w:r>
              <w:rPr>
                <w:rFonts w:hint="eastAsia"/>
              </w:rPr>
              <w:t>（缺省）</w:t>
            </w:r>
          </w:p>
          <w:p w:rsidR="00AB11A1" w:rsidRDefault="00AB11A1" w:rsidP="0051772C">
            <w:pPr>
              <w:spacing w:line="312" w:lineRule="exact"/>
              <w:ind w:right="-20"/>
              <w:jc w:val="both"/>
            </w:pPr>
            <w:r>
              <w:rPr>
                <w:rFonts w:hint="eastAsia"/>
              </w:rPr>
              <w:t>RSA256</w:t>
            </w:r>
            <w:r>
              <w:rPr>
                <w:rFonts w:hint="eastAsia"/>
              </w:rPr>
              <w:t>：</w:t>
            </w:r>
            <w:r>
              <w:rPr>
                <w:rFonts w:hint="eastAsia"/>
              </w:rPr>
              <w:t>rsa</w:t>
            </w:r>
            <w:r>
              <w:rPr>
                <w:rFonts w:hint="eastAsia"/>
              </w:rPr>
              <w:t>签名，算法为</w:t>
            </w:r>
            <w:r w:rsidRPr="000B1D35">
              <w:t>SHA256WithRSA</w:t>
            </w:r>
          </w:p>
        </w:tc>
        <w:tc>
          <w:tcPr>
            <w:tcW w:w="709" w:type="dxa"/>
            <w:tcBorders>
              <w:top w:val="single" w:sz="4" w:space="0" w:color="000000"/>
              <w:left w:val="single" w:sz="4" w:space="0" w:color="000000"/>
              <w:bottom w:val="single" w:sz="4" w:space="0" w:color="000000"/>
              <w:right w:val="single" w:sz="4" w:space="0" w:color="000000"/>
            </w:tcBorders>
            <w:vAlign w:val="center"/>
          </w:tcPr>
          <w:p w:rsidR="00AB11A1" w:rsidRDefault="00AB11A1" w:rsidP="0051772C">
            <w:pPr>
              <w:jc w:val="both"/>
            </w:pPr>
            <w:r>
              <w:rPr>
                <w:rFonts w:hint="eastAsia"/>
              </w:rPr>
              <w:t>O</w:t>
            </w:r>
          </w:p>
        </w:tc>
      </w:tr>
      <w:tr w:rsidR="009C5690" w:rsidRPr="00270E48" w:rsidTr="0051772C">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9C5690" w:rsidRPr="00286EBC" w:rsidRDefault="009C5690" w:rsidP="0051772C">
            <w:pPr>
              <w:ind w:right="-20"/>
              <w:jc w:val="both"/>
            </w:pPr>
            <w:r w:rsidRPr="00286EBC">
              <w:rPr>
                <w:rFonts w:hint="eastAsia"/>
              </w:rPr>
              <w:t>sign</w:t>
            </w:r>
          </w:p>
        </w:tc>
        <w:tc>
          <w:tcPr>
            <w:tcW w:w="1134" w:type="dxa"/>
            <w:tcBorders>
              <w:top w:val="single" w:sz="4" w:space="0" w:color="000000"/>
              <w:left w:val="single" w:sz="4" w:space="0" w:color="000000"/>
              <w:bottom w:val="single" w:sz="4" w:space="0" w:color="000000"/>
              <w:right w:val="single" w:sz="4" w:space="0" w:color="000000"/>
            </w:tcBorders>
            <w:vAlign w:val="center"/>
          </w:tcPr>
          <w:p w:rsidR="009C5690" w:rsidRPr="00286EBC" w:rsidRDefault="009C5690" w:rsidP="0051772C">
            <w:pPr>
              <w:ind w:right="-20"/>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9C5690" w:rsidRDefault="009C5690" w:rsidP="0051772C">
            <w:pPr>
              <w:spacing w:line="312" w:lineRule="exact"/>
              <w:ind w:right="-20"/>
              <w:jc w:val="both"/>
            </w:pPr>
            <w:r>
              <w:rPr>
                <w:rFonts w:hint="eastAsia"/>
              </w:rPr>
              <w:t>RSA</w:t>
            </w:r>
            <w:r>
              <w:rPr>
                <w:rFonts w:hint="eastAsia"/>
              </w:rPr>
              <w:t>签名</w:t>
            </w:r>
            <w:r>
              <w:rPr>
                <w:rFonts w:hint="eastAsia"/>
              </w:rPr>
              <w:t>,</w:t>
            </w:r>
            <w:r>
              <w:rPr>
                <w:rFonts w:hint="eastAsia"/>
              </w:rPr>
              <w:t>除</w:t>
            </w:r>
            <w:r>
              <w:rPr>
                <w:rFonts w:hint="eastAsia"/>
              </w:rPr>
              <w:t>sign</w:t>
            </w:r>
            <w:r>
              <w:rPr>
                <w:rFonts w:hint="eastAsia"/>
              </w:rPr>
              <w:t>字段外都需要签名，具体见签名章节，使用商户身份验证返回的密钥</w:t>
            </w:r>
          </w:p>
          <w:p w:rsidR="00231811" w:rsidRPr="00775C76" w:rsidRDefault="00231811" w:rsidP="0051772C">
            <w:pPr>
              <w:spacing w:line="312" w:lineRule="exact"/>
              <w:ind w:right="-20"/>
              <w:jc w:val="both"/>
            </w:pPr>
            <w:r>
              <w:rPr>
                <w:rFonts w:hint="eastAsia"/>
              </w:rPr>
              <w:t>注：网关接口忽略本参数</w:t>
            </w:r>
            <w:r w:rsidR="00AB11A1">
              <w:rPr>
                <w:rFonts w:hint="eastAsia"/>
              </w:rPr>
              <w:t>和</w:t>
            </w:r>
            <w:r w:rsidR="00AB11A1">
              <w:rPr>
                <w:rFonts w:hint="eastAsia"/>
              </w:rPr>
              <w:t>signType</w:t>
            </w:r>
          </w:p>
        </w:tc>
        <w:tc>
          <w:tcPr>
            <w:tcW w:w="709" w:type="dxa"/>
            <w:tcBorders>
              <w:top w:val="single" w:sz="4" w:space="0" w:color="000000"/>
              <w:left w:val="single" w:sz="4" w:space="0" w:color="000000"/>
              <w:bottom w:val="single" w:sz="4" w:space="0" w:color="000000"/>
              <w:right w:val="single" w:sz="4" w:space="0" w:color="000000"/>
            </w:tcBorders>
            <w:vAlign w:val="center"/>
          </w:tcPr>
          <w:p w:rsidR="009C5690" w:rsidRPr="00775C76" w:rsidRDefault="00704D11" w:rsidP="0051772C">
            <w:pPr>
              <w:jc w:val="both"/>
            </w:pPr>
            <w:r>
              <w:rPr>
                <w:rFonts w:hint="eastAsia"/>
              </w:rPr>
              <w:t>O</w:t>
            </w:r>
          </w:p>
        </w:tc>
      </w:tr>
      <w:tr w:rsidR="0093718B" w:rsidRPr="00270E48" w:rsidTr="0051772C">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93718B" w:rsidRPr="00286EBC" w:rsidRDefault="0093718B" w:rsidP="0051772C">
            <w:pPr>
              <w:ind w:right="-20"/>
              <w:jc w:val="both"/>
            </w:pPr>
            <w:r>
              <w:rPr>
                <w:rFonts w:hint="eastAsia"/>
              </w:rPr>
              <w:t>rsaIndex</w:t>
            </w:r>
          </w:p>
        </w:tc>
        <w:tc>
          <w:tcPr>
            <w:tcW w:w="1134" w:type="dxa"/>
            <w:tcBorders>
              <w:top w:val="single" w:sz="4" w:space="0" w:color="000000"/>
              <w:left w:val="single" w:sz="4" w:space="0" w:color="000000"/>
              <w:bottom w:val="single" w:sz="4" w:space="0" w:color="000000"/>
              <w:right w:val="single" w:sz="4" w:space="0" w:color="000000"/>
            </w:tcBorders>
            <w:vAlign w:val="center"/>
          </w:tcPr>
          <w:p w:rsidR="0093718B" w:rsidRPr="00286EBC" w:rsidRDefault="0093718B" w:rsidP="0051772C">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93718B" w:rsidRDefault="0093718B" w:rsidP="0051772C">
            <w:pPr>
              <w:spacing w:line="312" w:lineRule="exact"/>
              <w:ind w:right="-20"/>
              <w:jc w:val="both"/>
            </w:pPr>
            <w:r>
              <w:rPr>
                <w:rFonts w:hint="eastAsia"/>
              </w:rPr>
              <w:t>用于加密的</w:t>
            </w:r>
            <w:r>
              <w:rPr>
                <w:rFonts w:hint="eastAsia"/>
              </w:rPr>
              <w:t>rsa</w:t>
            </w:r>
            <w:r>
              <w:rPr>
                <w:rFonts w:hint="eastAsia"/>
              </w:rPr>
              <w:t>公钥的索引，缺省为</w:t>
            </w:r>
            <w:r>
              <w:rPr>
                <w:rFonts w:hint="eastAsia"/>
              </w:rPr>
              <w:t>0</w:t>
            </w:r>
            <w:r>
              <w:rPr>
                <w:rFonts w:hint="eastAsia"/>
              </w:rPr>
              <w:t>，为默认</w:t>
            </w:r>
            <w:r>
              <w:rPr>
                <w:rFonts w:hint="eastAsia"/>
              </w:rPr>
              <w:t>rsa</w:t>
            </w:r>
            <w:r>
              <w:rPr>
                <w:rFonts w:hint="eastAsia"/>
              </w:rPr>
              <w:t>钥匙对。新版本建议启用</w:t>
            </w:r>
            <w:r>
              <w:rPr>
                <w:rFonts w:hint="eastAsia"/>
              </w:rPr>
              <w:t>1</w:t>
            </w:r>
            <w:r>
              <w:rPr>
                <w:rFonts w:hint="eastAsia"/>
              </w:rPr>
              <w:t>，为</w:t>
            </w:r>
            <w:r>
              <w:rPr>
                <w:rFonts w:hint="eastAsia"/>
              </w:rPr>
              <w:t>2048rsa</w:t>
            </w:r>
            <w:r>
              <w:rPr>
                <w:rFonts w:hint="eastAsia"/>
              </w:rPr>
              <w:t>钥匙对。</w:t>
            </w:r>
          </w:p>
        </w:tc>
        <w:tc>
          <w:tcPr>
            <w:tcW w:w="709" w:type="dxa"/>
            <w:tcBorders>
              <w:top w:val="single" w:sz="4" w:space="0" w:color="000000"/>
              <w:left w:val="single" w:sz="4" w:space="0" w:color="000000"/>
              <w:bottom w:val="single" w:sz="4" w:space="0" w:color="000000"/>
              <w:right w:val="single" w:sz="4" w:space="0" w:color="000000"/>
            </w:tcBorders>
            <w:vAlign w:val="center"/>
          </w:tcPr>
          <w:p w:rsidR="0093718B" w:rsidRDefault="0093718B" w:rsidP="0051772C">
            <w:pPr>
              <w:jc w:val="both"/>
            </w:pPr>
            <w:r>
              <w:rPr>
                <w:rFonts w:hint="eastAsia"/>
              </w:rPr>
              <w:t>O</w:t>
            </w:r>
          </w:p>
        </w:tc>
      </w:tr>
      <w:tr w:rsidR="003134FC" w:rsidRPr="00270E48" w:rsidTr="0051772C">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3134FC" w:rsidRPr="00286EBC" w:rsidRDefault="003134FC" w:rsidP="0051772C">
            <w:pPr>
              <w:ind w:right="-20"/>
              <w:jc w:val="both"/>
            </w:pPr>
            <w:r>
              <w:rPr>
                <w:rFonts w:hint="eastAsia"/>
              </w:rPr>
              <w:t>aesKey</w:t>
            </w:r>
          </w:p>
        </w:tc>
        <w:tc>
          <w:tcPr>
            <w:tcW w:w="1134" w:type="dxa"/>
            <w:tcBorders>
              <w:top w:val="single" w:sz="4" w:space="0" w:color="000000"/>
              <w:left w:val="single" w:sz="4" w:space="0" w:color="000000"/>
              <w:bottom w:val="single" w:sz="4" w:space="0" w:color="000000"/>
              <w:right w:val="single" w:sz="4" w:space="0" w:color="000000"/>
            </w:tcBorders>
            <w:vAlign w:val="center"/>
          </w:tcPr>
          <w:p w:rsidR="003134FC" w:rsidRPr="00286EBC" w:rsidRDefault="003134FC" w:rsidP="0051772C">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3134FC" w:rsidRDefault="003134FC" w:rsidP="0051772C">
            <w:pPr>
              <w:spacing w:line="312" w:lineRule="exact"/>
              <w:ind w:right="-20"/>
              <w:jc w:val="both"/>
            </w:pPr>
            <w:r>
              <w:rPr>
                <w:rFonts w:hint="eastAsia"/>
              </w:rPr>
              <w:t>16</w:t>
            </w:r>
            <w:r>
              <w:rPr>
                <w:rFonts w:hint="eastAsia"/>
              </w:rPr>
              <w:t>位</w:t>
            </w:r>
            <w:r>
              <w:rPr>
                <w:rFonts w:hint="eastAsia"/>
              </w:rPr>
              <w:t>aes</w:t>
            </w:r>
            <w:r>
              <w:rPr>
                <w:rFonts w:hint="eastAsia"/>
              </w:rPr>
              <w:t>密钥，采用</w:t>
            </w:r>
            <w:r>
              <w:rPr>
                <w:rFonts w:hint="eastAsia"/>
              </w:rPr>
              <w:t>rsa</w:t>
            </w:r>
            <w:r>
              <w:rPr>
                <w:rFonts w:hint="eastAsia"/>
              </w:rPr>
              <w:t>加密。</w:t>
            </w:r>
            <w:r w:rsidR="00DC3C8E">
              <w:rPr>
                <w:rFonts w:hint="eastAsia"/>
              </w:rPr>
              <w:t>数据非法即忽略。</w:t>
            </w:r>
          </w:p>
          <w:p w:rsidR="00D92BFF" w:rsidRDefault="00D92BFF" w:rsidP="0051772C">
            <w:pPr>
              <w:spacing w:line="312" w:lineRule="exact"/>
              <w:ind w:right="-20"/>
              <w:jc w:val="both"/>
            </w:pPr>
            <w:r>
              <w:rPr>
                <w:rFonts w:hint="eastAsia"/>
              </w:rPr>
              <w:t>key(16)</w:t>
            </w:r>
            <w:r>
              <w:rPr>
                <w:rFonts w:hint="eastAsia"/>
              </w:rPr>
              <w:t>：也就是老格式，服务端会采用</w:t>
            </w:r>
            <w:r>
              <w:rPr>
                <w:rFonts w:hint="eastAsia"/>
              </w:rPr>
              <w:t>ecb</w:t>
            </w:r>
            <w:r>
              <w:rPr>
                <w:rFonts w:hint="eastAsia"/>
              </w:rPr>
              <w:t>方式加密。</w:t>
            </w:r>
          </w:p>
          <w:p w:rsidR="00D92BFF" w:rsidRDefault="00D92BFF" w:rsidP="0051772C">
            <w:pPr>
              <w:spacing w:line="312" w:lineRule="exact"/>
              <w:ind w:right="-20"/>
              <w:jc w:val="both"/>
            </w:pPr>
            <w:r>
              <w:t>I</w:t>
            </w:r>
            <w:r>
              <w:rPr>
                <w:rFonts w:hint="eastAsia"/>
              </w:rPr>
              <w:t>ndex-AES-key(16)</w:t>
            </w:r>
            <w:r>
              <w:rPr>
                <w:rFonts w:hint="eastAsia"/>
              </w:rPr>
              <w:t>：该格式下，采用</w:t>
            </w:r>
            <w:r>
              <w:rPr>
                <w:rFonts w:hint="eastAsia"/>
              </w:rPr>
              <w:t>CBC</w:t>
            </w:r>
            <w:r>
              <w:rPr>
                <w:rFonts w:hint="eastAsia"/>
              </w:rPr>
              <w:t>方式加密。</w:t>
            </w:r>
          </w:p>
          <w:p w:rsidR="00D92BFF" w:rsidRDefault="00D92BFF" w:rsidP="00D92BFF">
            <w:pPr>
              <w:spacing w:line="312" w:lineRule="exact"/>
              <w:ind w:right="-20"/>
              <w:jc w:val="both"/>
            </w:pPr>
            <w:r>
              <w:rPr>
                <w:rFonts w:hint="eastAsia"/>
              </w:rPr>
              <w:t>注：</w:t>
            </w:r>
            <w:r>
              <w:rPr>
                <w:rFonts w:hint="eastAsia"/>
              </w:rPr>
              <w:t>index</w:t>
            </w:r>
            <w:r>
              <w:rPr>
                <w:rFonts w:hint="eastAsia"/>
              </w:rPr>
              <w:t>为整数，目前无意义。</w:t>
            </w:r>
          </w:p>
          <w:p w:rsidR="00875E66" w:rsidRDefault="00875E66" w:rsidP="00D92BFF">
            <w:pPr>
              <w:spacing w:line="312" w:lineRule="exact"/>
              <w:ind w:right="-20"/>
              <w:jc w:val="both"/>
            </w:pPr>
            <w:r w:rsidRPr="00875E66">
              <w:rPr>
                <w:rFonts w:hint="eastAsia"/>
              </w:rPr>
              <w:t>住：如果</w:t>
            </w:r>
            <w:r w:rsidRPr="00875E66">
              <w:rPr>
                <w:rFonts w:hint="eastAsia"/>
              </w:rPr>
              <w:t>url</w:t>
            </w:r>
            <w:r w:rsidRPr="00875E66">
              <w:rPr>
                <w:rFonts w:hint="eastAsia"/>
              </w:rPr>
              <w:t>带有</w:t>
            </w:r>
            <w:r w:rsidRPr="00875E66">
              <w:rPr>
                <w:rFonts w:hint="eastAsia"/>
              </w:rPr>
              <w:t>enHanced=yes</w:t>
            </w:r>
            <w:r w:rsidRPr="00875E66">
              <w:rPr>
                <w:rFonts w:hint="eastAsia"/>
              </w:rPr>
              <w:t>参数，则该字段必须输入，而且为该格式，本接口涉及的</w:t>
            </w:r>
            <w:r w:rsidRPr="00875E66">
              <w:rPr>
                <w:rFonts w:hint="eastAsia"/>
              </w:rPr>
              <w:t>aes</w:t>
            </w:r>
            <w:r w:rsidRPr="00875E66">
              <w:rPr>
                <w:rFonts w:hint="eastAsia"/>
              </w:rPr>
              <w:t>加密、解密也为</w:t>
            </w:r>
            <w:r w:rsidRPr="00875E66">
              <w:rPr>
                <w:rFonts w:hint="eastAsia"/>
              </w:rPr>
              <w:t>CBC</w:t>
            </w:r>
            <w:r w:rsidRPr="00875E66">
              <w:rPr>
                <w:rFonts w:hint="eastAsia"/>
              </w:rPr>
              <w:t>方式。</w:t>
            </w:r>
          </w:p>
        </w:tc>
        <w:tc>
          <w:tcPr>
            <w:tcW w:w="709" w:type="dxa"/>
            <w:tcBorders>
              <w:top w:val="single" w:sz="4" w:space="0" w:color="000000"/>
              <w:left w:val="single" w:sz="4" w:space="0" w:color="000000"/>
              <w:bottom w:val="single" w:sz="4" w:space="0" w:color="000000"/>
              <w:right w:val="single" w:sz="4" w:space="0" w:color="000000"/>
            </w:tcBorders>
            <w:vAlign w:val="center"/>
          </w:tcPr>
          <w:p w:rsidR="003134FC" w:rsidRDefault="003134FC" w:rsidP="0051772C">
            <w:pPr>
              <w:jc w:val="both"/>
            </w:pPr>
            <w:r>
              <w:rPr>
                <w:rFonts w:hint="eastAsia"/>
              </w:rPr>
              <w:t>O</w:t>
            </w:r>
          </w:p>
        </w:tc>
      </w:tr>
      <w:tr w:rsidR="00CD6EA9" w:rsidRPr="00270E48" w:rsidTr="0051772C">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CD6EA9" w:rsidRDefault="00CD6EA9" w:rsidP="0051772C">
            <w:pPr>
              <w:ind w:right="-20"/>
              <w:jc w:val="both"/>
            </w:pPr>
            <w:r>
              <w:rPr>
                <w:rFonts w:hint="eastAsia"/>
              </w:rPr>
              <w:t>allChannel</w:t>
            </w:r>
          </w:p>
        </w:tc>
        <w:tc>
          <w:tcPr>
            <w:tcW w:w="1134" w:type="dxa"/>
            <w:tcBorders>
              <w:top w:val="single" w:sz="4" w:space="0" w:color="000000"/>
              <w:left w:val="single" w:sz="4" w:space="0" w:color="000000"/>
              <w:bottom w:val="single" w:sz="4" w:space="0" w:color="000000"/>
              <w:right w:val="single" w:sz="4" w:space="0" w:color="000000"/>
            </w:tcBorders>
            <w:vAlign w:val="center"/>
          </w:tcPr>
          <w:p w:rsidR="00CD6EA9" w:rsidRDefault="00D32306" w:rsidP="0051772C">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CD6EA9" w:rsidRDefault="00CD6EA9" w:rsidP="0051772C">
            <w:pPr>
              <w:spacing w:line="312" w:lineRule="exact"/>
              <w:ind w:right="-20"/>
              <w:jc w:val="both"/>
            </w:pPr>
            <w:r>
              <w:rPr>
                <w:rFonts w:hint="eastAsia"/>
              </w:rPr>
              <w:t>是否获取所有渠道的绑卡信息，缺省为</w:t>
            </w:r>
            <w:r>
              <w:rPr>
                <w:rFonts w:hint="eastAsia"/>
              </w:rPr>
              <w:t>0</w:t>
            </w:r>
            <w:r>
              <w:rPr>
                <w:rFonts w:hint="eastAsia"/>
              </w:rPr>
              <w:t>，取值：</w:t>
            </w:r>
          </w:p>
          <w:p w:rsidR="00CD6EA9" w:rsidRDefault="00CD6EA9" w:rsidP="0051772C">
            <w:pPr>
              <w:spacing w:line="312" w:lineRule="exact"/>
              <w:ind w:right="-20"/>
              <w:jc w:val="both"/>
            </w:pPr>
            <w:r>
              <w:rPr>
                <w:rFonts w:hint="eastAsia"/>
              </w:rPr>
              <w:t>0</w:t>
            </w:r>
            <w:r>
              <w:rPr>
                <w:rFonts w:hint="eastAsia"/>
              </w:rPr>
              <w:t>：否，只返回</w:t>
            </w:r>
            <w:r>
              <w:rPr>
                <w:rFonts w:hint="eastAsia"/>
              </w:rPr>
              <w:t>YeePay</w:t>
            </w:r>
            <w:r>
              <w:rPr>
                <w:rFonts w:hint="eastAsia"/>
              </w:rPr>
              <w:t>的绑卡信息。</w:t>
            </w:r>
          </w:p>
          <w:p w:rsidR="00CD6EA9" w:rsidRDefault="00CD6EA9" w:rsidP="0051772C">
            <w:pPr>
              <w:spacing w:line="312" w:lineRule="exact"/>
              <w:ind w:right="-20"/>
              <w:jc w:val="both"/>
            </w:pPr>
            <w:r>
              <w:rPr>
                <w:rFonts w:hint="eastAsia"/>
              </w:rPr>
              <w:t>1</w:t>
            </w:r>
            <w:r>
              <w:rPr>
                <w:rFonts w:hint="eastAsia"/>
              </w:rPr>
              <w:t>：</w:t>
            </w:r>
            <w:r>
              <w:rPr>
                <w:rFonts w:hint="eastAsia"/>
              </w:rPr>
              <w:t>yes</w:t>
            </w:r>
            <w:r>
              <w:rPr>
                <w:rFonts w:hint="eastAsia"/>
              </w:rPr>
              <w:t>，返回所有渠道的绑卡信息。</w:t>
            </w:r>
          </w:p>
        </w:tc>
        <w:tc>
          <w:tcPr>
            <w:tcW w:w="709" w:type="dxa"/>
            <w:tcBorders>
              <w:top w:val="single" w:sz="4" w:space="0" w:color="000000"/>
              <w:left w:val="single" w:sz="4" w:space="0" w:color="000000"/>
              <w:bottom w:val="single" w:sz="4" w:space="0" w:color="000000"/>
              <w:right w:val="single" w:sz="4" w:space="0" w:color="000000"/>
            </w:tcBorders>
            <w:vAlign w:val="center"/>
          </w:tcPr>
          <w:p w:rsidR="00CD6EA9" w:rsidRDefault="00CD6EA9" w:rsidP="0051772C">
            <w:pPr>
              <w:jc w:val="both"/>
            </w:pPr>
            <w:r>
              <w:rPr>
                <w:rFonts w:hint="eastAsia"/>
              </w:rPr>
              <w:t>O</w:t>
            </w:r>
          </w:p>
        </w:tc>
      </w:tr>
      <w:tr w:rsidR="007159E2" w:rsidRPr="00270E48" w:rsidTr="0051772C">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7159E2" w:rsidRDefault="007159E2" w:rsidP="0051772C">
            <w:pPr>
              <w:ind w:right="-20"/>
              <w:jc w:val="both"/>
            </w:pPr>
            <w:r>
              <w:rPr>
                <w:rFonts w:hint="eastAsia"/>
              </w:rPr>
              <w:t>type</w:t>
            </w:r>
          </w:p>
        </w:tc>
        <w:tc>
          <w:tcPr>
            <w:tcW w:w="1134" w:type="dxa"/>
            <w:tcBorders>
              <w:top w:val="single" w:sz="4" w:space="0" w:color="000000"/>
              <w:left w:val="single" w:sz="4" w:space="0" w:color="000000"/>
              <w:bottom w:val="single" w:sz="4" w:space="0" w:color="000000"/>
              <w:right w:val="single" w:sz="4" w:space="0" w:color="000000"/>
            </w:tcBorders>
            <w:vAlign w:val="center"/>
          </w:tcPr>
          <w:p w:rsidR="007159E2" w:rsidRDefault="007159E2" w:rsidP="0051772C">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7159E2" w:rsidRDefault="007159E2" w:rsidP="0051772C">
            <w:pPr>
              <w:spacing w:line="312" w:lineRule="exact"/>
              <w:ind w:right="-20"/>
              <w:jc w:val="both"/>
            </w:pPr>
            <w:r>
              <w:rPr>
                <w:rFonts w:hint="eastAsia"/>
              </w:rPr>
              <w:t>绑卡类型</w:t>
            </w:r>
            <w:r w:rsidR="00C90681">
              <w:rPr>
                <w:rFonts w:hint="eastAsia"/>
              </w:rPr>
              <w:t>，非法忽略</w:t>
            </w:r>
          </w:p>
          <w:p w:rsidR="007159E2" w:rsidRDefault="007159E2" w:rsidP="0051772C">
            <w:pPr>
              <w:spacing w:line="312" w:lineRule="exact"/>
              <w:ind w:right="-20"/>
              <w:jc w:val="both"/>
            </w:pPr>
            <w:r>
              <w:rPr>
                <w:rFonts w:hint="eastAsia"/>
              </w:rPr>
              <w:t>0</w:t>
            </w:r>
            <w:r>
              <w:rPr>
                <w:rFonts w:hint="eastAsia"/>
              </w:rPr>
              <w:t>：信用卡，缺省</w:t>
            </w:r>
          </w:p>
          <w:p w:rsidR="007159E2" w:rsidRDefault="007159E2" w:rsidP="0051772C">
            <w:pPr>
              <w:spacing w:line="312" w:lineRule="exact"/>
              <w:ind w:right="-20"/>
              <w:jc w:val="both"/>
            </w:pPr>
            <w:r>
              <w:rPr>
                <w:rFonts w:hint="eastAsia"/>
              </w:rPr>
              <w:t>1</w:t>
            </w:r>
            <w:r>
              <w:rPr>
                <w:rFonts w:hint="eastAsia"/>
              </w:rPr>
              <w:t>：借记卡</w:t>
            </w:r>
          </w:p>
          <w:p w:rsidR="000A096F" w:rsidRDefault="000A096F" w:rsidP="0051772C">
            <w:pPr>
              <w:spacing w:line="312" w:lineRule="exact"/>
              <w:ind w:right="-20"/>
              <w:jc w:val="both"/>
            </w:pPr>
            <w:r>
              <w:rPr>
                <w:rFonts w:hint="eastAsia"/>
              </w:rPr>
              <w:t>99</w:t>
            </w:r>
            <w:r>
              <w:rPr>
                <w:rFonts w:hint="eastAsia"/>
              </w:rPr>
              <w:t>：全部</w:t>
            </w:r>
          </w:p>
        </w:tc>
        <w:tc>
          <w:tcPr>
            <w:tcW w:w="709" w:type="dxa"/>
            <w:tcBorders>
              <w:top w:val="single" w:sz="4" w:space="0" w:color="000000"/>
              <w:left w:val="single" w:sz="4" w:space="0" w:color="000000"/>
              <w:bottom w:val="single" w:sz="4" w:space="0" w:color="000000"/>
              <w:right w:val="single" w:sz="4" w:space="0" w:color="000000"/>
            </w:tcBorders>
            <w:vAlign w:val="center"/>
          </w:tcPr>
          <w:p w:rsidR="007159E2" w:rsidRPr="007159E2" w:rsidRDefault="007159E2" w:rsidP="0051772C">
            <w:pPr>
              <w:jc w:val="both"/>
            </w:pPr>
            <w:r>
              <w:rPr>
                <w:rFonts w:hint="eastAsia"/>
              </w:rPr>
              <w:t>O</w:t>
            </w:r>
          </w:p>
        </w:tc>
      </w:tr>
    </w:tbl>
    <w:p w:rsidR="009C5690" w:rsidRDefault="009C5690" w:rsidP="009C5690">
      <w:pPr>
        <w:spacing w:line="240" w:lineRule="auto"/>
        <w:rPr>
          <w:sz w:val="20"/>
          <w:szCs w:val="20"/>
        </w:rPr>
      </w:pPr>
    </w:p>
    <w:p w:rsidR="009C5690" w:rsidRPr="00E4026E" w:rsidRDefault="009C5690" w:rsidP="009C5690">
      <w:pPr>
        <w:spacing w:line="240" w:lineRule="auto"/>
        <w:rPr>
          <w:sz w:val="20"/>
          <w:szCs w:val="20"/>
        </w:rPr>
      </w:pPr>
    </w:p>
    <w:p w:rsidR="009C5690" w:rsidRPr="00BB29FC" w:rsidRDefault="009C5690" w:rsidP="009C5690">
      <w:pPr>
        <w:ind w:firstLineChars="150" w:firstLine="316"/>
        <w:rPr>
          <w:b/>
        </w:rPr>
      </w:pPr>
      <w:r w:rsidRPr="00BB29FC">
        <w:rPr>
          <w:rFonts w:hint="eastAsia"/>
          <w:b/>
        </w:rPr>
        <w:t>响应参数描述</w:t>
      </w:r>
      <w:r>
        <w:rPr>
          <w:rFonts w:hint="eastAsia"/>
          <w:b/>
        </w:rPr>
        <w:t>：</w:t>
      </w:r>
    </w:p>
    <w:tbl>
      <w:tblPr>
        <w:tblW w:w="8215" w:type="dxa"/>
        <w:tblInd w:w="154" w:type="dxa"/>
        <w:tblLayout w:type="fixed"/>
        <w:tblCellMar>
          <w:left w:w="0" w:type="dxa"/>
          <w:right w:w="0" w:type="dxa"/>
        </w:tblCellMar>
        <w:tblLook w:val="0000"/>
      </w:tblPr>
      <w:tblGrid>
        <w:gridCol w:w="1552"/>
        <w:gridCol w:w="1134"/>
        <w:gridCol w:w="4820"/>
        <w:gridCol w:w="709"/>
      </w:tblGrid>
      <w:tr w:rsidR="009C5690" w:rsidRPr="00270E48" w:rsidTr="0051772C">
        <w:trPr>
          <w:trHeight w:val="20"/>
        </w:trPr>
        <w:tc>
          <w:tcPr>
            <w:tcW w:w="1552" w:type="dxa"/>
            <w:tcBorders>
              <w:top w:val="single" w:sz="4" w:space="0" w:color="000000"/>
              <w:left w:val="single" w:sz="4" w:space="0" w:color="000000"/>
              <w:bottom w:val="single" w:sz="4" w:space="0" w:color="000000"/>
              <w:right w:val="single" w:sz="4" w:space="0" w:color="000000"/>
            </w:tcBorders>
            <w:shd w:val="clear" w:color="auto" w:fill="DFDFDF"/>
          </w:tcPr>
          <w:p w:rsidR="009C5690" w:rsidRPr="00270E48" w:rsidRDefault="009C5690" w:rsidP="0051772C">
            <w:pPr>
              <w:spacing w:line="307" w:lineRule="exact"/>
              <w:ind w:left="102" w:right="-20"/>
              <w:rPr>
                <w:sz w:val="24"/>
                <w:szCs w:val="24"/>
              </w:rPr>
            </w:pPr>
            <w:r>
              <w:rPr>
                <w:rFonts w:ascii="微软雅黑" w:eastAsia="微软雅黑" w:cs="微软雅黑" w:hint="eastAsia"/>
                <w:b/>
                <w:bCs/>
                <w:spacing w:val="12"/>
                <w:position w:val="-1"/>
              </w:rPr>
              <w:t>数据项</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9C5690" w:rsidRPr="00270E48" w:rsidRDefault="009C5690" w:rsidP="0051772C">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9C5690" w:rsidRPr="00270E48" w:rsidRDefault="009C5690" w:rsidP="0051772C">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9C5690" w:rsidRPr="00270E48" w:rsidRDefault="009C5690" w:rsidP="0051772C">
            <w:pPr>
              <w:spacing w:line="307" w:lineRule="exact"/>
              <w:ind w:left="102" w:right="-20"/>
              <w:rPr>
                <w:sz w:val="24"/>
                <w:szCs w:val="24"/>
              </w:rPr>
            </w:pPr>
            <w:r>
              <w:rPr>
                <w:rFonts w:ascii="微软雅黑" w:eastAsia="微软雅黑" w:cs="微软雅黑" w:hint="eastAsia"/>
                <w:b/>
                <w:bCs/>
                <w:spacing w:val="12"/>
                <w:position w:val="-1"/>
              </w:rPr>
              <w:t>选项</w:t>
            </w:r>
          </w:p>
        </w:tc>
      </w:tr>
      <w:tr w:rsidR="009C5690" w:rsidRPr="00270E48" w:rsidTr="0051772C">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9C5690" w:rsidRPr="00286EBC" w:rsidRDefault="009C5690" w:rsidP="0051772C">
            <w:pPr>
              <w:ind w:right="-20"/>
              <w:jc w:val="both"/>
            </w:pPr>
            <w:r w:rsidRPr="00286EBC">
              <w:rPr>
                <w:rFonts w:hint="eastAsia"/>
              </w:rPr>
              <w:t>returnCode</w:t>
            </w:r>
          </w:p>
        </w:tc>
        <w:tc>
          <w:tcPr>
            <w:tcW w:w="1134" w:type="dxa"/>
            <w:tcBorders>
              <w:top w:val="single" w:sz="4" w:space="0" w:color="000000"/>
              <w:left w:val="single" w:sz="4" w:space="0" w:color="000000"/>
              <w:bottom w:val="single" w:sz="4" w:space="0" w:color="000000"/>
              <w:right w:val="single" w:sz="4" w:space="0" w:color="000000"/>
            </w:tcBorders>
            <w:vAlign w:val="center"/>
          </w:tcPr>
          <w:p w:rsidR="009C5690" w:rsidRPr="00286EBC" w:rsidRDefault="009C5690" w:rsidP="0051772C">
            <w:pPr>
              <w:spacing w:line="241" w:lineRule="auto"/>
              <w:ind w:right="51"/>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9C5690" w:rsidRPr="00775C76" w:rsidRDefault="009C5690" w:rsidP="0051772C">
            <w:pPr>
              <w:spacing w:line="312" w:lineRule="exact"/>
              <w:ind w:right="-20"/>
              <w:jc w:val="both"/>
            </w:pPr>
            <w:r w:rsidRPr="00775C76">
              <w:rPr>
                <w:rFonts w:hint="eastAsia"/>
              </w:rPr>
              <w:t>0</w:t>
            </w:r>
            <w:r>
              <w:rPr>
                <w:rFonts w:hint="eastAsia"/>
              </w:rPr>
              <w:t>：成功</w:t>
            </w:r>
          </w:p>
          <w:p w:rsidR="009C5690" w:rsidRPr="00775C76" w:rsidRDefault="004E7670" w:rsidP="0051772C">
            <w:pPr>
              <w:spacing w:line="312" w:lineRule="exact"/>
              <w:ind w:right="-20"/>
              <w:jc w:val="both"/>
            </w:pPr>
            <w:r>
              <w:rPr>
                <w:rFonts w:hint="eastAsia"/>
              </w:rPr>
              <w:t>其他：失败，具体请参考</w:t>
            </w:r>
            <w:r w:rsidR="006F430C">
              <w:rPr>
                <w:rFonts w:hint="eastAsia"/>
              </w:rPr>
              <w:t>2.1</w:t>
            </w:r>
            <w:r>
              <w:rPr>
                <w:rFonts w:hint="eastAsia"/>
              </w:rPr>
              <w:t>章节</w:t>
            </w:r>
          </w:p>
        </w:tc>
        <w:tc>
          <w:tcPr>
            <w:tcW w:w="709" w:type="dxa"/>
            <w:tcBorders>
              <w:top w:val="single" w:sz="4" w:space="0" w:color="000000"/>
              <w:left w:val="single" w:sz="4" w:space="0" w:color="000000"/>
              <w:bottom w:val="single" w:sz="4" w:space="0" w:color="000000"/>
              <w:right w:val="single" w:sz="4" w:space="0" w:color="000000"/>
            </w:tcBorders>
            <w:vAlign w:val="center"/>
          </w:tcPr>
          <w:p w:rsidR="009C5690" w:rsidRPr="00775C76" w:rsidRDefault="009C5690" w:rsidP="0051772C">
            <w:pPr>
              <w:jc w:val="both"/>
            </w:pPr>
            <w:r>
              <w:rPr>
                <w:rFonts w:hint="eastAsia"/>
              </w:rPr>
              <w:t>M</w:t>
            </w:r>
          </w:p>
        </w:tc>
      </w:tr>
      <w:tr w:rsidR="009C5690" w:rsidRPr="00270E48" w:rsidTr="0051772C">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9C5690" w:rsidRPr="00286EBC" w:rsidRDefault="009C5690" w:rsidP="0051772C">
            <w:pPr>
              <w:ind w:right="-20"/>
              <w:jc w:val="both"/>
            </w:pPr>
            <w:r>
              <w:rPr>
                <w:rFonts w:hint="eastAsia"/>
              </w:rPr>
              <w:t>returnDesc</w:t>
            </w:r>
          </w:p>
        </w:tc>
        <w:tc>
          <w:tcPr>
            <w:tcW w:w="1134" w:type="dxa"/>
            <w:tcBorders>
              <w:top w:val="single" w:sz="4" w:space="0" w:color="000000"/>
              <w:left w:val="single" w:sz="4" w:space="0" w:color="000000"/>
              <w:bottom w:val="single" w:sz="4" w:space="0" w:color="000000"/>
              <w:right w:val="single" w:sz="4" w:space="0" w:color="000000"/>
            </w:tcBorders>
            <w:vAlign w:val="center"/>
          </w:tcPr>
          <w:p w:rsidR="009C5690" w:rsidRPr="00286EBC" w:rsidRDefault="009C5690" w:rsidP="0051772C">
            <w:pPr>
              <w:spacing w:line="241" w:lineRule="auto"/>
              <w:ind w:right="51"/>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9C5690" w:rsidRPr="00775C76" w:rsidRDefault="009C5690" w:rsidP="0051772C">
            <w:pPr>
              <w:spacing w:line="312" w:lineRule="exact"/>
              <w:ind w:right="-20"/>
              <w:jc w:val="both"/>
            </w:pPr>
            <w:r>
              <w:rPr>
                <w:rFonts w:hint="eastAsia"/>
              </w:rPr>
              <w:t>返回描述信息</w:t>
            </w:r>
          </w:p>
        </w:tc>
        <w:tc>
          <w:tcPr>
            <w:tcW w:w="709" w:type="dxa"/>
            <w:tcBorders>
              <w:top w:val="single" w:sz="4" w:space="0" w:color="000000"/>
              <w:left w:val="single" w:sz="4" w:space="0" w:color="000000"/>
              <w:bottom w:val="single" w:sz="4" w:space="0" w:color="000000"/>
              <w:right w:val="single" w:sz="4" w:space="0" w:color="000000"/>
            </w:tcBorders>
            <w:vAlign w:val="center"/>
          </w:tcPr>
          <w:p w:rsidR="009C5690" w:rsidRPr="00775C76" w:rsidRDefault="009C5690" w:rsidP="0051772C">
            <w:pPr>
              <w:jc w:val="both"/>
            </w:pPr>
            <w:r>
              <w:rPr>
                <w:rFonts w:hint="eastAsia"/>
              </w:rPr>
              <w:t>M</w:t>
            </w:r>
          </w:p>
        </w:tc>
      </w:tr>
      <w:tr w:rsidR="00965F57" w:rsidRPr="00270E48" w:rsidTr="0051772C">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965F57" w:rsidRDefault="00965F57" w:rsidP="0051772C">
            <w:pPr>
              <w:ind w:right="-20"/>
              <w:jc w:val="both"/>
            </w:pPr>
            <w:r>
              <w:rPr>
                <w:rFonts w:hint="eastAsia"/>
              </w:rPr>
              <w:t>count</w:t>
            </w:r>
          </w:p>
        </w:tc>
        <w:tc>
          <w:tcPr>
            <w:tcW w:w="1134" w:type="dxa"/>
            <w:tcBorders>
              <w:top w:val="single" w:sz="4" w:space="0" w:color="000000"/>
              <w:left w:val="single" w:sz="4" w:space="0" w:color="000000"/>
              <w:bottom w:val="single" w:sz="4" w:space="0" w:color="000000"/>
              <w:right w:val="single" w:sz="4" w:space="0" w:color="000000"/>
            </w:tcBorders>
            <w:vAlign w:val="center"/>
          </w:tcPr>
          <w:p w:rsidR="00965F57" w:rsidRPr="00286EBC" w:rsidRDefault="00965F57" w:rsidP="0051772C">
            <w:pPr>
              <w:spacing w:line="241" w:lineRule="auto"/>
              <w:ind w:right="51"/>
              <w:jc w:val="both"/>
            </w:pPr>
            <w:r>
              <w:rPr>
                <w:rFonts w:hint="eastAsia"/>
              </w:rPr>
              <w:t>int</w:t>
            </w:r>
          </w:p>
        </w:tc>
        <w:tc>
          <w:tcPr>
            <w:tcW w:w="4820" w:type="dxa"/>
            <w:tcBorders>
              <w:top w:val="single" w:sz="4" w:space="0" w:color="000000"/>
              <w:left w:val="single" w:sz="4" w:space="0" w:color="000000"/>
              <w:bottom w:val="single" w:sz="4" w:space="0" w:color="000000"/>
              <w:right w:val="single" w:sz="4" w:space="0" w:color="000000"/>
            </w:tcBorders>
            <w:vAlign w:val="center"/>
          </w:tcPr>
          <w:p w:rsidR="00965F57" w:rsidRDefault="00053D91" w:rsidP="0051772C">
            <w:pPr>
              <w:spacing w:line="312" w:lineRule="exact"/>
              <w:ind w:right="-20"/>
              <w:jc w:val="both"/>
            </w:pPr>
            <w:r>
              <w:rPr>
                <w:rFonts w:hint="eastAsia"/>
              </w:rPr>
              <w:t>帐号</w:t>
            </w:r>
            <w:r w:rsidR="00965F57">
              <w:rPr>
                <w:rFonts w:hint="eastAsia"/>
              </w:rPr>
              <w:t>数量</w:t>
            </w:r>
          </w:p>
        </w:tc>
        <w:tc>
          <w:tcPr>
            <w:tcW w:w="709" w:type="dxa"/>
            <w:tcBorders>
              <w:top w:val="single" w:sz="4" w:space="0" w:color="000000"/>
              <w:left w:val="single" w:sz="4" w:space="0" w:color="000000"/>
              <w:bottom w:val="single" w:sz="4" w:space="0" w:color="000000"/>
              <w:right w:val="single" w:sz="4" w:space="0" w:color="000000"/>
            </w:tcBorders>
            <w:vAlign w:val="center"/>
          </w:tcPr>
          <w:p w:rsidR="00965F57" w:rsidRDefault="00965F57" w:rsidP="0051772C">
            <w:pPr>
              <w:jc w:val="both"/>
            </w:pPr>
            <w:r>
              <w:rPr>
                <w:rFonts w:hint="eastAsia"/>
              </w:rPr>
              <w:t>O</w:t>
            </w:r>
          </w:p>
        </w:tc>
      </w:tr>
      <w:tr w:rsidR="002405F6" w:rsidRPr="00270E48" w:rsidTr="0051772C">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2405F6" w:rsidRDefault="00053D91" w:rsidP="0051772C">
            <w:pPr>
              <w:ind w:right="-20"/>
              <w:jc w:val="both"/>
            </w:pPr>
            <w:r>
              <w:rPr>
                <w:rFonts w:hint="eastAsia"/>
              </w:rPr>
              <w:t>clientList</w:t>
            </w:r>
          </w:p>
        </w:tc>
        <w:tc>
          <w:tcPr>
            <w:tcW w:w="1134" w:type="dxa"/>
            <w:tcBorders>
              <w:top w:val="single" w:sz="4" w:space="0" w:color="000000"/>
              <w:left w:val="single" w:sz="4" w:space="0" w:color="000000"/>
              <w:bottom w:val="single" w:sz="4" w:space="0" w:color="000000"/>
              <w:right w:val="single" w:sz="4" w:space="0" w:color="000000"/>
            </w:tcBorders>
            <w:vAlign w:val="center"/>
          </w:tcPr>
          <w:p w:rsidR="002405F6" w:rsidRPr="00286EBC" w:rsidRDefault="00183DDE" w:rsidP="00053D91">
            <w:pPr>
              <w:spacing w:line="241" w:lineRule="auto"/>
              <w:ind w:right="51"/>
              <w:jc w:val="both"/>
            </w:pPr>
            <w:r>
              <w:t>A</w:t>
            </w:r>
            <w:r>
              <w:rPr>
                <w:rFonts w:hint="eastAsia"/>
              </w:rPr>
              <w:t xml:space="preserve">rray of </w:t>
            </w:r>
            <w:r w:rsidR="00053D91">
              <w:rPr>
                <w:rFonts w:hint="eastAsia"/>
              </w:rPr>
              <w:t>clientInfo</w:t>
            </w:r>
          </w:p>
        </w:tc>
        <w:tc>
          <w:tcPr>
            <w:tcW w:w="4820" w:type="dxa"/>
            <w:tcBorders>
              <w:top w:val="single" w:sz="4" w:space="0" w:color="000000"/>
              <w:left w:val="single" w:sz="4" w:space="0" w:color="000000"/>
              <w:bottom w:val="single" w:sz="4" w:space="0" w:color="000000"/>
              <w:right w:val="single" w:sz="4" w:space="0" w:color="000000"/>
            </w:tcBorders>
            <w:vAlign w:val="center"/>
          </w:tcPr>
          <w:p w:rsidR="00F16AB3" w:rsidRDefault="00053D91" w:rsidP="00053D91">
            <w:pPr>
              <w:spacing w:line="312" w:lineRule="exact"/>
              <w:ind w:right="-20"/>
              <w:jc w:val="both"/>
            </w:pPr>
            <w:r>
              <w:rPr>
                <w:rFonts w:hint="eastAsia"/>
              </w:rPr>
              <w:t>帐号列表和帐号绑定的银行卡信息</w:t>
            </w:r>
          </w:p>
        </w:tc>
        <w:tc>
          <w:tcPr>
            <w:tcW w:w="709" w:type="dxa"/>
            <w:tcBorders>
              <w:top w:val="single" w:sz="4" w:space="0" w:color="000000"/>
              <w:left w:val="single" w:sz="4" w:space="0" w:color="000000"/>
              <w:bottom w:val="single" w:sz="4" w:space="0" w:color="000000"/>
              <w:right w:val="single" w:sz="4" w:space="0" w:color="000000"/>
            </w:tcBorders>
            <w:vAlign w:val="center"/>
          </w:tcPr>
          <w:p w:rsidR="002405F6" w:rsidRDefault="002405F6" w:rsidP="0051772C">
            <w:pPr>
              <w:jc w:val="both"/>
            </w:pPr>
            <w:r>
              <w:rPr>
                <w:rFonts w:hint="eastAsia"/>
              </w:rPr>
              <w:t>O</w:t>
            </w:r>
          </w:p>
        </w:tc>
      </w:tr>
    </w:tbl>
    <w:p w:rsidR="009C5690" w:rsidRDefault="009C5690" w:rsidP="009C5690">
      <w:pPr>
        <w:ind w:firstLineChars="150" w:firstLine="316"/>
        <w:rPr>
          <w:b/>
        </w:rPr>
      </w:pPr>
    </w:p>
    <w:p w:rsidR="00053D91" w:rsidRDefault="00053D91" w:rsidP="00053D91">
      <w:pPr>
        <w:ind w:firstLineChars="150" w:firstLine="315"/>
      </w:pPr>
      <w:r>
        <w:rPr>
          <w:rFonts w:hint="eastAsia"/>
        </w:rPr>
        <w:t>clientInfo</w:t>
      </w:r>
      <w:r>
        <w:rPr>
          <w:rFonts w:hint="eastAsia"/>
        </w:rPr>
        <w:t>：</w:t>
      </w:r>
    </w:p>
    <w:tbl>
      <w:tblPr>
        <w:tblW w:w="7500" w:type="dxa"/>
        <w:jc w:val="center"/>
        <w:tblInd w:w="2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83"/>
        <w:gridCol w:w="839"/>
        <w:gridCol w:w="594"/>
        <w:gridCol w:w="5084"/>
      </w:tblGrid>
      <w:tr w:rsidR="00053D91" w:rsidRPr="00CA67B8" w:rsidTr="00EA30C0">
        <w:trPr>
          <w:trHeight w:val="300"/>
          <w:jc w:val="center"/>
        </w:trPr>
        <w:tc>
          <w:tcPr>
            <w:tcW w:w="983" w:type="dxa"/>
            <w:shd w:val="clear" w:color="auto" w:fill="CCFFFF"/>
            <w:vAlign w:val="bottom"/>
          </w:tcPr>
          <w:p w:rsidR="00053D91" w:rsidRPr="00CA67B8" w:rsidRDefault="00053D91" w:rsidP="0051772C">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Field Name</w:t>
            </w:r>
          </w:p>
        </w:tc>
        <w:tc>
          <w:tcPr>
            <w:tcW w:w="839" w:type="dxa"/>
            <w:shd w:val="clear" w:color="auto" w:fill="CCFFFF"/>
            <w:vAlign w:val="bottom"/>
          </w:tcPr>
          <w:p w:rsidR="00053D91" w:rsidRPr="00CA67B8" w:rsidRDefault="00053D91" w:rsidP="0051772C">
            <w:pPr>
              <w:widowControl/>
              <w:jc w:val="center"/>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Field Type</w:t>
            </w:r>
          </w:p>
        </w:tc>
        <w:tc>
          <w:tcPr>
            <w:tcW w:w="594" w:type="dxa"/>
            <w:shd w:val="clear" w:color="auto" w:fill="CCFFFF"/>
          </w:tcPr>
          <w:p w:rsidR="00053D91" w:rsidRPr="00CA67B8" w:rsidRDefault="00053D91" w:rsidP="0051772C">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M/O</w:t>
            </w:r>
          </w:p>
        </w:tc>
        <w:tc>
          <w:tcPr>
            <w:tcW w:w="5084" w:type="dxa"/>
            <w:shd w:val="clear" w:color="auto" w:fill="CCFFFF"/>
            <w:vAlign w:val="bottom"/>
          </w:tcPr>
          <w:p w:rsidR="00053D91" w:rsidRPr="00CA67B8" w:rsidRDefault="00053D91" w:rsidP="0051772C">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Description</w:t>
            </w:r>
          </w:p>
        </w:tc>
      </w:tr>
      <w:tr w:rsidR="00053D91" w:rsidRPr="00922CBE" w:rsidTr="00EA30C0">
        <w:trPr>
          <w:trHeight w:val="285"/>
          <w:jc w:val="center"/>
        </w:trPr>
        <w:tc>
          <w:tcPr>
            <w:tcW w:w="983" w:type="dxa"/>
            <w:shd w:val="clear" w:color="auto" w:fill="auto"/>
          </w:tcPr>
          <w:p w:rsidR="00053D91" w:rsidRPr="0038247B" w:rsidRDefault="00053D91" w:rsidP="0051772C">
            <w:pPr>
              <w:pStyle w:val="100"/>
              <w:rPr>
                <w:rFonts w:ascii="Arial" w:hAnsi="Arial" w:cs="Arial"/>
                <w:sz w:val="21"/>
                <w:szCs w:val="24"/>
              </w:rPr>
            </w:pPr>
            <w:r>
              <w:rPr>
                <w:rFonts w:hint="eastAsia"/>
              </w:rPr>
              <w:t>clientID</w:t>
            </w:r>
          </w:p>
        </w:tc>
        <w:tc>
          <w:tcPr>
            <w:tcW w:w="839" w:type="dxa"/>
            <w:shd w:val="clear" w:color="auto" w:fill="auto"/>
          </w:tcPr>
          <w:p w:rsidR="00053D91" w:rsidRPr="0038247B" w:rsidRDefault="00053D91" w:rsidP="0051772C">
            <w:pPr>
              <w:pStyle w:val="100"/>
              <w:rPr>
                <w:rFonts w:ascii="Arial" w:hAnsi="Arial" w:cs="Arial"/>
                <w:sz w:val="21"/>
                <w:szCs w:val="24"/>
              </w:rPr>
            </w:pPr>
            <w:r>
              <w:rPr>
                <w:rFonts w:hint="eastAsia"/>
              </w:rPr>
              <w:t>String</w:t>
            </w:r>
          </w:p>
        </w:tc>
        <w:tc>
          <w:tcPr>
            <w:tcW w:w="594" w:type="dxa"/>
          </w:tcPr>
          <w:p w:rsidR="00053D91" w:rsidRDefault="00053D91" w:rsidP="0051772C">
            <w:pPr>
              <w:pStyle w:val="100"/>
              <w:rPr>
                <w:rFonts w:ascii="Arial" w:hAnsi="Arial" w:cs="Arial"/>
                <w:szCs w:val="24"/>
              </w:rPr>
            </w:pPr>
            <w:r w:rsidRPr="00775C76">
              <w:rPr>
                <w:rFonts w:hint="eastAsia"/>
              </w:rPr>
              <w:t>M</w:t>
            </w:r>
          </w:p>
        </w:tc>
        <w:tc>
          <w:tcPr>
            <w:tcW w:w="5084" w:type="dxa"/>
            <w:shd w:val="clear" w:color="auto" w:fill="auto"/>
          </w:tcPr>
          <w:p w:rsidR="00053D91" w:rsidRPr="00C92019" w:rsidRDefault="00053D91" w:rsidP="0051772C">
            <w:pPr>
              <w:spacing w:line="312" w:lineRule="exact"/>
              <w:ind w:right="-20"/>
            </w:pPr>
            <w:r>
              <w:rPr>
                <w:rFonts w:hint="eastAsia"/>
              </w:rPr>
              <w:t>消费者帐号</w:t>
            </w:r>
            <w:r>
              <w:rPr>
                <w:rFonts w:hint="eastAsia"/>
              </w:rPr>
              <w:t>ID</w:t>
            </w:r>
          </w:p>
        </w:tc>
      </w:tr>
      <w:tr w:rsidR="0051772C" w:rsidRPr="00922CBE" w:rsidTr="00EA30C0">
        <w:trPr>
          <w:trHeight w:val="285"/>
          <w:jc w:val="center"/>
        </w:trPr>
        <w:tc>
          <w:tcPr>
            <w:tcW w:w="983" w:type="dxa"/>
            <w:shd w:val="clear" w:color="auto" w:fill="auto"/>
            <w:vAlign w:val="center"/>
          </w:tcPr>
          <w:p w:rsidR="0051772C" w:rsidRDefault="0051772C" w:rsidP="0051772C">
            <w:pPr>
              <w:pStyle w:val="100"/>
            </w:pPr>
            <w:r>
              <w:rPr>
                <w:rFonts w:hint="eastAsia"/>
              </w:rPr>
              <w:t>clientAcc</w:t>
            </w:r>
          </w:p>
        </w:tc>
        <w:tc>
          <w:tcPr>
            <w:tcW w:w="839" w:type="dxa"/>
            <w:shd w:val="clear" w:color="auto" w:fill="auto"/>
            <w:vAlign w:val="center"/>
          </w:tcPr>
          <w:p w:rsidR="0051772C" w:rsidRDefault="0051772C" w:rsidP="0051772C">
            <w:pPr>
              <w:pStyle w:val="100"/>
            </w:pPr>
            <w:r>
              <w:rPr>
                <w:rFonts w:hint="eastAsia"/>
              </w:rPr>
              <w:t>String</w:t>
            </w:r>
          </w:p>
        </w:tc>
        <w:tc>
          <w:tcPr>
            <w:tcW w:w="594" w:type="dxa"/>
            <w:vAlign w:val="center"/>
          </w:tcPr>
          <w:p w:rsidR="0051772C" w:rsidRPr="00775C76" w:rsidRDefault="0051772C" w:rsidP="0051772C">
            <w:pPr>
              <w:pStyle w:val="100"/>
            </w:pPr>
            <w:r>
              <w:rPr>
                <w:rFonts w:hint="eastAsia"/>
              </w:rPr>
              <w:t>O</w:t>
            </w:r>
          </w:p>
        </w:tc>
        <w:tc>
          <w:tcPr>
            <w:tcW w:w="5084" w:type="dxa"/>
            <w:shd w:val="clear" w:color="auto" w:fill="auto"/>
            <w:vAlign w:val="center"/>
          </w:tcPr>
          <w:p w:rsidR="0051772C" w:rsidRDefault="0051772C" w:rsidP="0051772C">
            <w:pPr>
              <w:spacing w:line="312" w:lineRule="exact"/>
              <w:ind w:right="-20"/>
              <w:jc w:val="both"/>
            </w:pPr>
            <w:r>
              <w:rPr>
                <w:rFonts w:hint="eastAsia"/>
              </w:rPr>
              <w:t>消费者账户</w:t>
            </w:r>
          </w:p>
          <w:p w:rsidR="0051772C" w:rsidRDefault="0051772C" w:rsidP="00FA33DF">
            <w:pPr>
              <w:spacing w:line="312" w:lineRule="exact"/>
              <w:ind w:right="-20"/>
            </w:pPr>
            <w:r>
              <w:rPr>
                <w:rFonts w:hint="eastAsia"/>
              </w:rPr>
              <w:t>注：</w:t>
            </w:r>
            <w:r w:rsidR="00FA33DF">
              <w:rPr>
                <w:rFonts w:hint="eastAsia"/>
              </w:rPr>
              <w:t>aes</w:t>
            </w:r>
            <w:r w:rsidR="00FA33DF">
              <w:rPr>
                <w:rFonts w:hint="eastAsia"/>
              </w:rPr>
              <w:t>加密</w:t>
            </w:r>
            <w:r w:rsidR="00704D11">
              <w:rPr>
                <w:rFonts w:hint="eastAsia"/>
              </w:rPr>
              <w:t>，密钥为商户</w:t>
            </w:r>
            <w:r w:rsidR="00704D11">
              <w:rPr>
                <w:rFonts w:hint="eastAsia"/>
              </w:rPr>
              <w:t>sdk</w:t>
            </w:r>
            <w:r w:rsidR="00704D11">
              <w:rPr>
                <w:rFonts w:hint="eastAsia"/>
              </w:rPr>
              <w:t>私钥或接口中传递的</w:t>
            </w:r>
            <w:r w:rsidR="00704D11">
              <w:rPr>
                <w:rFonts w:hint="eastAsia"/>
              </w:rPr>
              <w:t>aes</w:t>
            </w:r>
            <w:r w:rsidR="00704D11">
              <w:rPr>
                <w:rFonts w:hint="eastAsia"/>
              </w:rPr>
              <w:t>密钥（优先），下同</w:t>
            </w:r>
          </w:p>
        </w:tc>
      </w:tr>
      <w:tr w:rsidR="0051772C" w:rsidRPr="00922CBE" w:rsidTr="00EA30C0">
        <w:trPr>
          <w:trHeight w:val="285"/>
          <w:jc w:val="center"/>
        </w:trPr>
        <w:tc>
          <w:tcPr>
            <w:tcW w:w="983" w:type="dxa"/>
            <w:shd w:val="clear" w:color="auto" w:fill="auto"/>
          </w:tcPr>
          <w:p w:rsidR="00EF479E" w:rsidRDefault="0051772C" w:rsidP="0051772C">
            <w:pPr>
              <w:pStyle w:val="100"/>
            </w:pPr>
            <w:r>
              <w:rPr>
                <w:rFonts w:hint="eastAsia"/>
              </w:rPr>
              <w:t>bindFlag</w:t>
            </w:r>
          </w:p>
          <w:p w:rsidR="0051772C" w:rsidRPr="00EF479E" w:rsidRDefault="0051772C" w:rsidP="00EF479E"/>
        </w:tc>
        <w:tc>
          <w:tcPr>
            <w:tcW w:w="839" w:type="dxa"/>
            <w:shd w:val="clear" w:color="auto" w:fill="auto"/>
          </w:tcPr>
          <w:p w:rsidR="0051772C" w:rsidRDefault="0051772C" w:rsidP="0051772C">
            <w:pPr>
              <w:pStyle w:val="100"/>
            </w:pPr>
            <w:r>
              <w:rPr>
                <w:rFonts w:hint="eastAsia"/>
              </w:rPr>
              <w:t>String</w:t>
            </w:r>
          </w:p>
        </w:tc>
        <w:tc>
          <w:tcPr>
            <w:tcW w:w="594" w:type="dxa"/>
          </w:tcPr>
          <w:p w:rsidR="0051772C" w:rsidRPr="00775C76" w:rsidRDefault="0051772C" w:rsidP="0051772C">
            <w:pPr>
              <w:pStyle w:val="100"/>
            </w:pPr>
            <w:r>
              <w:rPr>
                <w:rFonts w:hint="eastAsia"/>
              </w:rPr>
              <w:t>M</w:t>
            </w:r>
          </w:p>
        </w:tc>
        <w:tc>
          <w:tcPr>
            <w:tcW w:w="5084" w:type="dxa"/>
            <w:shd w:val="clear" w:color="auto" w:fill="auto"/>
          </w:tcPr>
          <w:p w:rsidR="0051772C" w:rsidRDefault="0051772C" w:rsidP="0051772C">
            <w:pPr>
              <w:spacing w:line="312" w:lineRule="exact"/>
              <w:ind w:right="-20"/>
            </w:pPr>
            <w:r>
              <w:rPr>
                <w:rFonts w:hint="eastAsia"/>
              </w:rPr>
              <w:t>绑卡标记：</w:t>
            </w:r>
          </w:p>
          <w:p w:rsidR="0051772C" w:rsidRDefault="0051772C" w:rsidP="0051772C">
            <w:pPr>
              <w:spacing w:line="312" w:lineRule="exact"/>
              <w:ind w:right="-20"/>
            </w:pPr>
            <w:r>
              <w:rPr>
                <w:rFonts w:hint="eastAsia"/>
              </w:rPr>
              <w:t>0</w:t>
            </w:r>
            <w:r>
              <w:rPr>
                <w:rFonts w:hint="eastAsia"/>
              </w:rPr>
              <w:t>：未绑定</w:t>
            </w:r>
          </w:p>
          <w:p w:rsidR="0051772C" w:rsidRDefault="0051772C" w:rsidP="0051772C">
            <w:pPr>
              <w:spacing w:line="312" w:lineRule="exact"/>
              <w:ind w:right="-20"/>
            </w:pPr>
            <w:r>
              <w:rPr>
                <w:rFonts w:hint="eastAsia"/>
              </w:rPr>
              <w:t>1</w:t>
            </w:r>
            <w:r>
              <w:rPr>
                <w:rFonts w:hint="eastAsia"/>
              </w:rPr>
              <w:t>：已经绑定</w:t>
            </w:r>
          </w:p>
        </w:tc>
      </w:tr>
      <w:tr w:rsidR="0051772C" w:rsidRPr="00922CBE" w:rsidTr="00EA30C0">
        <w:trPr>
          <w:trHeight w:val="285"/>
          <w:jc w:val="center"/>
        </w:trPr>
        <w:tc>
          <w:tcPr>
            <w:tcW w:w="983" w:type="dxa"/>
            <w:shd w:val="clear" w:color="auto" w:fill="auto"/>
          </w:tcPr>
          <w:p w:rsidR="0051772C" w:rsidRPr="0038247B" w:rsidRDefault="0051772C" w:rsidP="0051772C">
            <w:pPr>
              <w:pStyle w:val="100"/>
              <w:rPr>
                <w:rFonts w:ascii="Arial" w:hAnsi="Arial" w:cs="Arial"/>
                <w:sz w:val="21"/>
                <w:szCs w:val="24"/>
              </w:rPr>
            </w:pPr>
            <w:r>
              <w:rPr>
                <w:rFonts w:hint="eastAsia"/>
                <w:color w:val="000000" w:themeColor="text1"/>
              </w:rPr>
              <w:t>cardList</w:t>
            </w:r>
          </w:p>
        </w:tc>
        <w:tc>
          <w:tcPr>
            <w:tcW w:w="839" w:type="dxa"/>
            <w:shd w:val="clear" w:color="auto" w:fill="auto"/>
          </w:tcPr>
          <w:p w:rsidR="0051772C" w:rsidRPr="0038247B" w:rsidRDefault="0051772C" w:rsidP="0051772C">
            <w:pPr>
              <w:pStyle w:val="100"/>
              <w:rPr>
                <w:rFonts w:ascii="Arial" w:hAnsi="Arial" w:cs="Arial"/>
                <w:sz w:val="21"/>
                <w:szCs w:val="24"/>
              </w:rPr>
            </w:pPr>
            <w:r>
              <w:rPr>
                <w:rFonts w:hint="eastAsia"/>
              </w:rPr>
              <w:t>String[]</w:t>
            </w:r>
          </w:p>
        </w:tc>
        <w:tc>
          <w:tcPr>
            <w:tcW w:w="594" w:type="dxa"/>
          </w:tcPr>
          <w:p w:rsidR="0051772C" w:rsidRDefault="0051772C" w:rsidP="0051772C">
            <w:pPr>
              <w:pStyle w:val="100"/>
              <w:rPr>
                <w:rFonts w:ascii="Arial" w:hAnsi="Arial" w:cs="Arial"/>
                <w:szCs w:val="24"/>
              </w:rPr>
            </w:pPr>
            <w:r w:rsidRPr="00775C76">
              <w:rPr>
                <w:rFonts w:hint="eastAsia"/>
              </w:rPr>
              <w:t>M</w:t>
            </w:r>
          </w:p>
        </w:tc>
        <w:tc>
          <w:tcPr>
            <w:tcW w:w="5084" w:type="dxa"/>
            <w:shd w:val="clear" w:color="auto" w:fill="auto"/>
          </w:tcPr>
          <w:p w:rsidR="008A6042" w:rsidRDefault="0051772C" w:rsidP="00053D91">
            <w:pPr>
              <w:spacing w:line="312" w:lineRule="exact"/>
              <w:ind w:right="-20"/>
              <w:jc w:val="both"/>
              <w:rPr>
                <w:sz w:val="20"/>
              </w:rPr>
            </w:pPr>
            <w:r w:rsidRPr="00625136">
              <w:rPr>
                <w:rFonts w:ascii="Arial" w:hAnsi="Arial" w:cs="Arial" w:hint="eastAsia"/>
                <w:snapToGrid/>
                <w:color w:val="000000"/>
                <w:kern w:val="2"/>
                <w:sz w:val="18"/>
                <w:szCs w:val="18"/>
                <w:lang w:val="de-DE"/>
              </w:rPr>
              <w:t>bindid|</w:t>
            </w:r>
            <w:r w:rsidRPr="00625136">
              <w:rPr>
                <w:sz w:val="20"/>
              </w:rPr>
              <w:t>cardno</w:t>
            </w:r>
            <w:r w:rsidRPr="00625136">
              <w:rPr>
                <w:rFonts w:hint="eastAsia"/>
                <w:sz w:val="20"/>
              </w:rPr>
              <w:t>|</w:t>
            </w:r>
            <w:r w:rsidRPr="00625136">
              <w:rPr>
                <w:sz w:val="20"/>
              </w:rPr>
              <w:t>validthru</w:t>
            </w:r>
            <w:r w:rsidRPr="00625136">
              <w:rPr>
                <w:rFonts w:hint="eastAsia"/>
                <w:sz w:val="20"/>
              </w:rPr>
              <w:t>|</w:t>
            </w:r>
            <w:r w:rsidRPr="00625136">
              <w:rPr>
                <w:sz w:val="20"/>
              </w:rPr>
              <w:t>bindvalidthru</w:t>
            </w:r>
            <w:r w:rsidRPr="00625136">
              <w:rPr>
                <w:rFonts w:hint="eastAsia"/>
                <w:sz w:val="20"/>
              </w:rPr>
              <w:t>|bankName</w:t>
            </w:r>
          </w:p>
          <w:p w:rsidR="0051772C" w:rsidRPr="00625136" w:rsidRDefault="00A35BCE" w:rsidP="00053D91">
            <w:pPr>
              <w:spacing w:line="312" w:lineRule="exact"/>
              <w:ind w:right="-20"/>
              <w:jc w:val="both"/>
              <w:rPr>
                <w:sz w:val="20"/>
              </w:rPr>
            </w:pPr>
            <w:r>
              <w:rPr>
                <w:rFonts w:hint="eastAsia"/>
                <w:sz w:val="20"/>
              </w:rPr>
              <w:t>|channel|channelST</w:t>
            </w:r>
            <w:r w:rsidR="008A6042">
              <w:rPr>
                <w:rFonts w:hint="eastAsia"/>
                <w:sz w:val="20"/>
              </w:rPr>
              <w:t>|</w:t>
            </w:r>
            <w:r w:rsidR="007C0B5C">
              <w:rPr>
                <w:rFonts w:hint="eastAsia"/>
                <w:sz w:val="20"/>
              </w:rPr>
              <w:t>reason</w:t>
            </w:r>
            <w:r w:rsidR="003D51D3">
              <w:rPr>
                <w:rFonts w:hint="eastAsia"/>
                <w:sz w:val="20"/>
              </w:rPr>
              <w:t>|phone</w:t>
            </w:r>
            <w:r w:rsidR="00534CC3">
              <w:rPr>
                <w:rFonts w:hint="eastAsia"/>
                <w:sz w:val="20"/>
              </w:rPr>
              <w:t>|cvv2</w:t>
            </w:r>
            <w:r w:rsidR="00FF362E">
              <w:rPr>
                <w:rFonts w:hint="eastAsia"/>
                <w:sz w:val="20"/>
              </w:rPr>
              <w:t>|</w:t>
            </w:r>
            <w:r w:rsidR="00FF362E">
              <w:rPr>
                <w:sz w:val="20"/>
              </w:rPr>
              <w:t>default</w:t>
            </w:r>
            <w:r w:rsidR="00F20614">
              <w:rPr>
                <w:rFonts w:hint="eastAsia"/>
                <w:sz w:val="20"/>
              </w:rPr>
              <w:t>|type</w:t>
            </w:r>
          </w:p>
          <w:p w:rsidR="008A6042" w:rsidRDefault="0051772C" w:rsidP="00053D91">
            <w:pPr>
              <w:spacing w:line="312" w:lineRule="exact"/>
              <w:ind w:right="-20"/>
              <w:jc w:val="both"/>
              <w:rPr>
                <w:sz w:val="16"/>
              </w:rPr>
            </w:pPr>
            <w:r w:rsidRPr="00F84DE6">
              <w:rPr>
                <w:rFonts w:hint="eastAsia"/>
                <w:sz w:val="15"/>
              </w:rPr>
              <w:t>绑定</w:t>
            </w:r>
            <w:r w:rsidRPr="00F84DE6">
              <w:rPr>
                <w:rFonts w:hint="eastAsia"/>
                <w:sz w:val="15"/>
              </w:rPr>
              <w:t>ID</w:t>
            </w:r>
            <w:r w:rsidR="00A35BCE">
              <w:rPr>
                <w:rFonts w:hint="eastAsia"/>
                <w:sz w:val="15"/>
              </w:rPr>
              <w:t>-</w:t>
            </w:r>
            <w:r w:rsidRPr="00F84DE6">
              <w:rPr>
                <w:rFonts w:hint="eastAsia"/>
                <w:sz w:val="16"/>
              </w:rPr>
              <w:t>4</w:t>
            </w:r>
            <w:r w:rsidRPr="00F84DE6">
              <w:rPr>
                <w:rFonts w:hint="eastAsia"/>
                <w:sz w:val="16"/>
              </w:rPr>
              <w:t>位卡号</w:t>
            </w:r>
            <w:r w:rsidR="00A35BCE">
              <w:rPr>
                <w:rFonts w:hint="eastAsia"/>
                <w:sz w:val="16"/>
              </w:rPr>
              <w:t>-</w:t>
            </w:r>
            <w:r w:rsidRPr="00F84DE6">
              <w:rPr>
                <w:rFonts w:hint="eastAsia"/>
                <w:sz w:val="16"/>
              </w:rPr>
              <w:t>有效期</w:t>
            </w:r>
            <w:r w:rsidR="00A35BCE">
              <w:rPr>
                <w:rFonts w:hint="eastAsia"/>
                <w:sz w:val="16"/>
              </w:rPr>
              <w:t>-</w:t>
            </w:r>
            <w:r w:rsidRPr="00F84DE6">
              <w:rPr>
                <w:rFonts w:hint="eastAsia"/>
                <w:sz w:val="16"/>
              </w:rPr>
              <w:t>绑定有效期</w:t>
            </w:r>
            <w:r w:rsidR="00A35BCE">
              <w:rPr>
                <w:rFonts w:hint="eastAsia"/>
                <w:sz w:val="16"/>
              </w:rPr>
              <w:t>-</w:t>
            </w:r>
            <w:r w:rsidRPr="00F84DE6">
              <w:rPr>
                <w:rFonts w:hint="eastAsia"/>
                <w:sz w:val="16"/>
              </w:rPr>
              <w:t>银行名称</w:t>
            </w:r>
            <w:r w:rsidR="00A35BCE">
              <w:rPr>
                <w:rFonts w:hint="eastAsia"/>
                <w:sz w:val="16"/>
              </w:rPr>
              <w:t>-</w:t>
            </w:r>
            <w:r w:rsidR="00A35BCE">
              <w:rPr>
                <w:rFonts w:hint="eastAsia"/>
                <w:sz w:val="16"/>
              </w:rPr>
              <w:t>渠道</w:t>
            </w:r>
          </w:p>
          <w:p w:rsidR="0051772C" w:rsidRPr="00F84DE6" w:rsidRDefault="00A35BCE" w:rsidP="00053D91">
            <w:pPr>
              <w:spacing w:line="312" w:lineRule="exact"/>
              <w:ind w:right="-20"/>
              <w:jc w:val="both"/>
              <w:rPr>
                <w:sz w:val="16"/>
              </w:rPr>
            </w:pPr>
            <w:r>
              <w:rPr>
                <w:rFonts w:hint="eastAsia"/>
                <w:sz w:val="16"/>
              </w:rPr>
              <w:t>-</w:t>
            </w:r>
            <w:r>
              <w:rPr>
                <w:rFonts w:hint="eastAsia"/>
                <w:sz w:val="16"/>
              </w:rPr>
              <w:t>渠道状态</w:t>
            </w:r>
            <w:r w:rsidR="007C0B5C">
              <w:rPr>
                <w:rFonts w:hint="eastAsia"/>
                <w:sz w:val="16"/>
              </w:rPr>
              <w:t>-</w:t>
            </w:r>
            <w:r w:rsidR="007C0B5C">
              <w:rPr>
                <w:rFonts w:hint="eastAsia"/>
                <w:sz w:val="16"/>
              </w:rPr>
              <w:t>渠道关闭原因</w:t>
            </w:r>
            <w:r w:rsidR="003D51D3">
              <w:rPr>
                <w:rFonts w:hint="eastAsia"/>
                <w:sz w:val="16"/>
              </w:rPr>
              <w:t>-</w:t>
            </w:r>
            <w:r w:rsidR="003D51D3">
              <w:rPr>
                <w:rFonts w:hint="eastAsia"/>
                <w:sz w:val="16"/>
              </w:rPr>
              <w:t>电话</w:t>
            </w:r>
            <w:r w:rsidR="00534CC3">
              <w:rPr>
                <w:rFonts w:hint="eastAsia"/>
                <w:sz w:val="16"/>
              </w:rPr>
              <w:t>-cvv2</w:t>
            </w:r>
            <w:r w:rsidR="00FF362E">
              <w:rPr>
                <w:rFonts w:hint="eastAsia"/>
                <w:sz w:val="16"/>
              </w:rPr>
              <w:t>-default</w:t>
            </w:r>
            <w:r w:rsidR="00F20614">
              <w:rPr>
                <w:rFonts w:hint="eastAsia"/>
                <w:sz w:val="16"/>
              </w:rPr>
              <w:t>-</w:t>
            </w:r>
            <w:r w:rsidR="00F20614">
              <w:rPr>
                <w:rFonts w:hint="eastAsia"/>
                <w:sz w:val="16"/>
              </w:rPr>
              <w:t>卡类型</w:t>
            </w:r>
          </w:p>
          <w:p w:rsidR="0051772C" w:rsidRDefault="0051772C" w:rsidP="00053D91">
            <w:pPr>
              <w:pStyle w:val="100"/>
              <w:rPr>
                <w:sz w:val="18"/>
              </w:rPr>
            </w:pPr>
            <w:r w:rsidRPr="00625136">
              <w:rPr>
                <w:rFonts w:hint="eastAsia"/>
                <w:sz w:val="18"/>
              </w:rPr>
              <w:t>注：</w:t>
            </w:r>
            <w:r w:rsidRPr="00625136">
              <w:rPr>
                <w:rFonts w:hint="eastAsia"/>
                <w:sz w:val="18"/>
              </w:rPr>
              <w:t>aes</w:t>
            </w:r>
            <w:r w:rsidRPr="00625136">
              <w:rPr>
                <w:rFonts w:hint="eastAsia"/>
                <w:sz w:val="18"/>
              </w:rPr>
              <w:t>加密</w:t>
            </w:r>
          </w:p>
          <w:p w:rsidR="00E747ED" w:rsidRDefault="00AA0779" w:rsidP="00866F78">
            <w:pPr>
              <w:pStyle w:val="100"/>
              <w:rPr>
                <w:sz w:val="18"/>
              </w:rPr>
            </w:pPr>
            <w:r>
              <w:rPr>
                <w:rFonts w:hint="eastAsia"/>
                <w:sz w:val="18"/>
              </w:rPr>
              <w:t>注：绑定</w:t>
            </w:r>
            <w:r>
              <w:rPr>
                <w:rFonts w:hint="eastAsia"/>
                <w:sz w:val="18"/>
              </w:rPr>
              <w:t>ID</w:t>
            </w:r>
            <w:r>
              <w:rPr>
                <w:rFonts w:hint="eastAsia"/>
                <w:sz w:val="18"/>
              </w:rPr>
              <w:t>是指华为内部的绑卡</w:t>
            </w:r>
            <w:r>
              <w:rPr>
                <w:rFonts w:hint="eastAsia"/>
                <w:sz w:val="18"/>
              </w:rPr>
              <w:t>ID</w:t>
            </w:r>
            <w:r>
              <w:rPr>
                <w:rFonts w:hint="eastAsia"/>
                <w:sz w:val="18"/>
              </w:rPr>
              <w:t>。</w:t>
            </w:r>
          </w:p>
          <w:p w:rsidR="00A35BCE" w:rsidRDefault="00A35BCE" w:rsidP="00866F78">
            <w:pPr>
              <w:pStyle w:val="100"/>
              <w:rPr>
                <w:sz w:val="18"/>
              </w:rPr>
            </w:pPr>
            <w:r>
              <w:rPr>
                <w:rFonts w:hint="eastAsia"/>
                <w:sz w:val="18"/>
              </w:rPr>
              <w:t>注：渠道状态取值，</w:t>
            </w:r>
            <w:r>
              <w:rPr>
                <w:rFonts w:hint="eastAsia"/>
                <w:sz w:val="18"/>
              </w:rPr>
              <w:t xml:space="preserve">0 </w:t>
            </w:r>
            <w:r>
              <w:rPr>
                <w:rFonts w:hint="eastAsia"/>
                <w:sz w:val="18"/>
              </w:rPr>
              <w:t>表示关闭，不可用</w:t>
            </w:r>
            <w:r>
              <w:rPr>
                <w:rFonts w:hint="eastAsia"/>
                <w:sz w:val="18"/>
              </w:rPr>
              <w:t xml:space="preserve"> 1</w:t>
            </w:r>
            <w:r>
              <w:rPr>
                <w:rFonts w:hint="eastAsia"/>
                <w:sz w:val="18"/>
              </w:rPr>
              <w:t>表示可用</w:t>
            </w:r>
          </w:p>
          <w:p w:rsidR="007C0B5C" w:rsidRDefault="007C0B5C" w:rsidP="00866F78">
            <w:pPr>
              <w:pStyle w:val="100"/>
              <w:rPr>
                <w:sz w:val="18"/>
              </w:rPr>
            </w:pPr>
            <w:r>
              <w:rPr>
                <w:rFonts w:hint="eastAsia"/>
                <w:sz w:val="18"/>
              </w:rPr>
              <w:t>注：渠道关闭情况下，关闭原因才有意义</w:t>
            </w:r>
          </w:p>
          <w:p w:rsidR="00FF362E" w:rsidRDefault="00FF362E" w:rsidP="00866F78">
            <w:pPr>
              <w:pStyle w:val="100"/>
              <w:rPr>
                <w:sz w:val="18"/>
              </w:rPr>
            </w:pPr>
            <w:r>
              <w:rPr>
                <w:rFonts w:hint="eastAsia"/>
                <w:sz w:val="18"/>
              </w:rPr>
              <w:t>注：</w:t>
            </w:r>
            <w:r>
              <w:rPr>
                <w:rFonts w:hint="eastAsia"/>
                <w:sz w:val="18"/>
              </w:rPr>
              <w:t>default</w:t>
            </w:r>
            <w:r>
              <w:rPr>
                <w:rFonts w:hint="eastAsia"/>
                <w:sz w:val="18"/>
              </w:rPr>
              <w:t>项目表示是否是用户</w:t>
            </w:r>
            <w:r w:rsidR="006C7DAE">
              <w:rPr>
                <w:rFonts w:hint="eastAsia"/>
                <w:sz w:val="18"/>
              </w:rPr>
              <w:t>默认</w:t>
            </w:r>
            <w:r>
              <w:rPr>
                <w:rFonts w:hint="eastAsia"/>
                <w:sz w:val="18"/>
              </w:rPr>
              <w:t>绑卡，</w:t>
            </w:r>
            <w:r>
              <w:rPr>
                <w:rFonts w:hint="eastAsia"/>
                <w:sz w:val="18"/>
              </w:rPr>
              <w:t>1</w:t>
            </w:r>
            <w:r>
              <w:rPr>
                <w:rFonts w:hint="eastAsia"/>
                <w:sz w:val="18"/>
              </w:rPr>
              <w:t>表示是。</w:t>
            </w:r>
          </w:p>
          <w:p w:rsidR="00F20614" w:rsidRPr="00F20614" w:rsidRDefault="00F20614" w:rsidP="00F20614">
            <w:pPr>
              <w:pStyle w:val="100"/>
              <w:rPr>
                <w:sz w:val="18"/>
              </w:rPr>
            </w:pPr>
            <w:r w:rsidRPr="00F20614">
              <w:rPr>
                <w:rFonts w:hint="eastAsia"/>
                <w:sz w:val="18"/>
              </w:rPr>
              <w:t>注：</w:t>
            </w:r>
            <w:r w:rsidRPr="00F20614">
              <w:rPr>
                <w:rFonts w:hint="eastAsia"/>
                <w:sz w:val="18"/>
              </w:rPr>
              <w:t>type</w:t>
            </w:r>
            <w:r w:rsidRPr="00F20614">
              <w:rPr>
                <w:rFonts w:hint="eastAsia"/>
                <w:sz w:val="18"/>
              </w:rPr>
              <w:t>为可选，缺省为</w:t>
            </w:r>
            <w:r w:rsidRPr="00F20614">
              <w:rPr>
                <w:rFonts w:hint="eastAsia"/>
                <w:sz w:val="18"/>
              </w:rPr>
              <w:t>0</w:t>
            </w:r>
            <w:r w:rsidRPr="00F20614">
              <w:rPr>
                <w:rFonts w:hint="eastAsia"/>
                <w:sz w:val="18"/>
              </w:rPr>
              <w:t>，其他取值为：</w:t>
            </w:r>
          </w:p>
          <w:p w:rsidR="00F20614" w:rsidRPr="00F20614" w:rsidRDefault="00F20614" w:rsidP="00F20614">
            <w:pPr>
              <w:pStyle w:val="100"/>
              <w:rPr>
                <w:sz w:val="18"/>
              </w:rPr>
            </w:pPr>
            <w:r w:rsidRPr="00F20614">
              <w:rPr>
                <w:rFonts w:hint="eastAsia"/>
                <w:sz w:val="18"/>
              </w:rPr>
              <w:t>0</w:t>
            </w:r>
            <w:r w:rsidRPr="00F20614">
              <w:rPr>
                <w:rFonts w:hint="eastAsia"/>
                <w:sz w:val="18"/>
              </w:rPr>
              <w:t>：信用卡</w:t>
            </w:r>
          </w:p>
          <w:p w:rsidR="00F20614" w:rsidRPr="00922CBE" w:rsidRDefault="00F20614" w:rsidP="00F20614">
            <w:pPr>
              <w:pStyle w:val="100"/>
              <w:rPr>
                <w:rFonts w:ascii="Arial" w:hAnsi="Arial" w:cs="Arial"/>
                <w:szCs w:val="24"/>
              </w:rPr>
            </w:pPr>
            <w:r w:rsidRPr="00F20614">
              <w:rPr>
                <w:rFonts w:hint="eastAsia"/>
                <w:sz w:val="18"/>
              </w:rPr>
              <w:t>1</w:t>
            </w:r>
            <w:r w:rsidRPr="00F20614">
              <w:rPr>
                <w:rFonts w:hint="eastAsia"/>
                <w:sz w:val="18"/>
              </w:rPr>
              <w:t>：储蓄卡</w:t>
            </w:r>
          </w:p>
        </w:tc>
      </w:tr>
      <w:tr w:rsidR="00ED08BE" w:rsidRPr="00922CBE" w:rsidTr="00EA30C0">
        <w:trPr>
          <w:trHeight w:val="285"/>
          <w:jc w:val="center"/>
        </w:trPr>
        <w:tc>
          <w:tcPr>
            <w:tcW w:w="983" w:type="dxa"/>
            <w:shd w:val="clear" w:color="auto" w:fill="auto"/>
          </w:tcPr>
          <w:p w:rsidR="00ED08BE" w:rsidRDefault="00ED08BE" w:rsidP="0051772C">
            <w:pPr>
              <w:pStyle w:val="100"/>
              <w:rPr>
                <w:color w:val="000000" w:themeColor="text1"/>
              </w:rPr>
            </w:pPr>
          </w:p>
        </w:tc>
        <w:tc>
          <w:tcPr>
            <w:tcW w:w="839" w:type="dxa"/>
            <w:shd w:val="clear" w:color="auto" w:fill="auto"/>
          </w:tcPr>
          <w:p w:rsidR="00ED08BE" w:rsidRDefault="00ED08BE" w:rsidP="0051772C">
            <w:pPr>
              <w:pStyle w:val="100"/>
            </w:pPr>
          </w:p>
        </w:tc>
        <w:tc>
          <w:tcPr>
            <w:tcW w:w="594" w:type="dxa"/>
          </w:tcPr>
          <w:p w:rsidR="00ED08BE" w:rsidRPr="00775C76" w:rsidRDefault="00ED08BE" w:rsidP="0051772C">
            <w:pPr>
              <w:pStyle w:val="100"/>
            </w:pPr>
          </w:p>
        </w:tc>
        <w:tc>
          <w:tcPr>
            <w:tcW w:w="5084" w:type="dxa"/>
            <w:shd w:val="clear" w:color="auto" w:fill="auto"/>
          </w:tcPr>
          <w:p w:rsidR="00ED08BE" w:rsidRPr="00625136" w:rsidRDefault="00ED08BE" w:rsidP="00053D91">
            <w:pPr>
              <w:spacing w:line="312" w:lineRule="exact"/>
              <w:ind w:right="-20"/>
              <w:jc w:val="both"/>
              <w:rPr>
                <w:rFonts w:ascii="Arial" w:hAnsi="Arial" w:cs="Arial"/>
                <w:snapToGrid/>
                <w:color w:val="000000"/>
                <w:kern w:val="2"/>
                <w:sz w:val="18"/>
                <w:szCs w:val="18"/>
                <w:lang w:val="de-DE"/>
              </w:rPr>
            </w:pPr>
          </w:p>
        </w:tc>
      </w:tr>
    </w:tbl>
    <w:p w:rsidR="00053D91" w:rsidRPr="00053D91" w:rsidRDefault="00BF312D" w:rsidP="00BF312D">
      <w:pPr>
        <w:ind w:firstLineChars="150" w:firstLine="270"/>
        <w:rPr>
          <w:b/>
        </w:rPr>
      </w:pPr>
      <w:r>
        <w:rPr>
          <w:rFonts w:hint="eastAsia"/>
          <w:sz w:val="18"/>
        </w:rPr>
        <w:t>注：卡有效期，绑定有效期和银行名称可能为空，</w:t>
      </w:r>
      <w:r>
        <w:rPr>
          <w:rFonts w:hint="eastAsia"/>
          <w:sz w:val="18"/>
        </w:rPr>
        <w:t>sdk</w:t>
      </w:r>
      <w:r>
        <w:rPr>
          <w:rFonts w:hint="eastAsia"/>
          <w:sz w:val="18"/>
        </w:rPr>
        <w:t>要兼容处理。</w:t>
      </w:r>
    </w:p>
    <w:p w:rsidR="00053D91" w:rsidRDefault="00053D91" w:rsidP="009C5690">
      <w:pPr>
        <w:ind w:firstLineChars="150" w:firstLine="316"/>
        <w:rPr>
          <w:b/>
        </w:rPr>
      </w:pPr>
    </w:p>
    <w:p w:rsidR="009C5690" w:rsidRPr="00B05E9E" w:rsidRDefault="009C5690" w:rsidP="009C5690">
      <w:pPr>
        <w:ind w:firstLineChars="150" w:firstLine="316"/>
        <w:rPr>
          <w:b/>
        </w:rPr>
      </w:pPr>
      <w:r w:rsidRPr="00B05E9E">
        <w:rPr>
          <w:rFonts w:hint="eastAsia"/>
          <w:b/>
        </w:rPr>
        <w:t>示例</w:t>
      </w:r>
    </w:p>
    <w:tbl>
      <w:tblPr>
        <w:tblW w:w="0" w:type="auto"/>
        <w:tblInd w:w="3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701"/>
        <w:gridCol w:w="6379"/>
      </w:tblGrid>
      <w:tr w:rsidR="009C5690" w:rsidRPr="0038247B" w:rsidTr="0051772C">
        <w:trPr>
          <w:cantSplit/>
          <w:trHeight w:val="300"/>
        </w:trPr>
        <w:tc>
          <w:tcPr>
            <w:tcW w:w="170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9C5690" w:rsidRPr="0038247B" w:rsidRDefault="009C5690" w:rsidP="0051772C">
            <w:pPr>
              <w:pStyle w:val="TableHeading"/>
            </w:pPr>
            <w:r w:rsidRPr="0038247B">
              <w:t>Req/Response</w:t>
            </w:r>
          </w:p>
        </w:tc>
        <w:tc>
          <w:tcPr>
            <w:tcW w:w="637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9C5690" w:rsidRPr="0038247B" w:rsidRDefault="009C5690" w:rsidP="0051772C">
            <w:pPr>
              <w:pStyle w:val="TableHeading"/>
            </w:pPr>
            <w:r w:rsidRPr="0038247B">
              <w:t>Example</w:t>
            </w:r>
          </w:p>
        </w:tc>
      </w:tr>
      <w:tr w:rsidR="009C5690" w:rsidRPr="001C6E22" w:rsidTr="0051772C">
        <w:trPr>
          <w:cantSplit/>
          <w:trHeight w:val="281"/>
        </w:trPr>
        <w:tc>
          <w:tcPr>
            <w:tcW w:w="1701" w:type="dxa"/>
          </w:tcPr>
          <w:p w:rsidR="009C5690" w:rsidRPr="002B69A5" w:rsidRDefault="009C5690" w:rsidP="0051772C">
            <w:pPr>
              <w:pStyle w:val="TableText"/>
              <w:rPr>
                <w:lang w:val="fr-FR"/>
              </w:rPr>
            </w:pPr>
            <w:r w:rsidRPr="0038247B">
              <w:t>HTTP Request</w:t>
            </w:r>
          </w:p>
        </w:tc>
        <w:tc>
          <w:tcPr>
            <w:tcW w:w="6379" w:type="dxa"/>
          </w:tcPr>
          <w:p w:rsidR="00976225" w:rsidRPr="00976225" w:rsidRDefault="00976225" w:rsidP="00B87E31">
            <w:pPr>
              <w:pStyle w:val="TerminalDisplayinTable"/>
              <w:shd w:val="clear" w:color="auto" w:fill="D9D9D9"/>
              <w:spacing w:line="240" w:lineRule="auto"/>
              <w:ind w:firstLineChars="21" w:firstLine="38"/>
              <w:rPr>
                <w:rFonts w:ascii="Arial" w:hAnsi="Arial" w:cs="Arial"/>
                <w:spacing w:val="0"/>
                <w:sz w:val="18"/>
                <w:szCs w:val="20"/>
                <w:lang w:val="fr-FR"/>
              </w:rPr>
            </w:pPr>
            <w:r w:rsidRPr="00976225">
              <w:rPr>
                <w:rFonts w:ascii="Arial" w:hAnsi="Arial" w:cs="Arial"/>
                <w:spacing w:val="0"/>
                <w:sz w:val="18"/>
                <w:szCs w:val="20"/>
                <w:lang w:val="fr-FR"/>
              </w:rPr>
              <w:t>{</w:t>
            </w:r>
          </w:p>
          <w:p w:rsidR="004361DA" w:rsidRDefault="00976225">
            <w:pPr>
              <w:pStyle w:val="TerminalDisplayinTable"/>
              <w:shd w:val="clear" w:color="auto" w:fill="D9D9D9"/>
              <w:spacing w:line="240" w:lineRule="auto"/>
              <w:ind w:firstLineChars="21" w:firstLine="38"/>
              <w:rPr>
                <w:rFonts w:ascii="Arial" w:hAnsi="Arial" w:cs="Arial"/>
                <w:spacing w:val="0"/>
                <w:sz w:val="18"/>
                <w:szCs w:val="20"/>
                <w:lang w:val="fr-FR"/>
              </w:rPr>
            </w:pPr>
            <w:r w:rsidRPr="00976225">
              <w:rPr>
                <w:rFonts w:ascii="Arial" w:hAnsi="Arial" w:cs="Arial"/>
                <w:spacing w:val="0"/>
                <w:sz w:val="18"/>
                <w:szCs w:val="20"/>
                <w:lang w:val="fr-FR"/>
              </w:rPr>
              <w:t xml:space="preserve">    "clientID": "",</w:t>
            </w:r>
          </w:p>
          <w:p w:rsidR="004361DA" w:rsidRDefault="00976225">
            <w:pPr>
              <w:pStyle w:val="TerminalDisplayinTable"/>
              <w:shd w:val="clear" w:color="auto" w:fill="D9D9D9"/>
              <w:spacing w:line="240" w:lineRule="auto"/>
              <w:ind w:firstLineChars="21" w:firstLine="38"/>
              <w:rPr>
                <w:rFonts w:ascii="Arial" w:hAnsi="Arial" w:cs="Arial"/>
                <w:spacing w:val="0"/>
                <w:sz w:val="18"/>
                <w:szCs w:val="20"/>
                <w:lang w:val="fr-FR"/>
              </w:rPr>
            </w:pPr>
            <w:r w:rsidRPr="00976225">
              <w:rPr>
                <w:rFonts w:ascii="Arial" w:hAnsi="Arial" w:cs="Arial"/>
                <w:spacing w:val="0"/>
                <w:sz w:val="18"/>
                <w:szCs w:val="20"/>
                <w:lang w:val="fr-FR"/>
              </w:rPr>
              <w:t xml:space="preserve">    "imei": "865524010003849",</w:t>
            </w:r>
          </w:p>
          <w:p w:rsidR="004361DA" w:rsidRDefault="00976225">
            <w:pPr>
              <w:pStyle w:val="TerminalDisplayinTable"/>
              <w:shd w:val="clear" w:color="auto" w:fill="D9D9D9"/>
              <w:spacing w:line="240" w:lineRule="auto"/>
              <w:ind w:firstLineChars="21" w:firstLine="38"/>
              <w:rPr>
                <w:rFonts w:ascii="Arial" w:hAnsi="Arial" w:cs="Arial"/>
                <w:spacing w:val="0"/>
                <w:sz w:val="18"/>
                <w:szCs w:val="20"/>
                <w:lang w:val="fr-FR"/>
              </w:rPr>
            </w:pPr>
            <w:r w:rsidRPr="00976225">
              <w:rPr>
                <w:rFonts w:ascii="Arial" w:hAnsi="Arial" w:cs="Arial"/>
                <w:spacing w:val="0"/>
                <w:sz w:val="18"/>
                <w:szCs w:val="20"/>
                <w:lang w:val="fr-FR"/>
              </w:rPr>
              <w:t xml:space="preserve">    "userID": "900086000000010204",</w:t>
            </w:r>
          </w:p>
          <w:p w:rsidR="004361DA" w:rsidRDefault="00976225">
            <w:pPr>
              <w:pStyle w:val="TerminalDisplayinTable"/>
              <w:shd w:val="clear" w:color="auto" w:fill="D9D9D9"/>
              <w:spacing w:line="240" w:lineRule="auto"/>
              <w:ind w:firstLineChars="21" w:firstLine="38"/>
              <w:rPr>
                <w:rFonts w:ascii="Arial" w:hAnsi="Arial" w:cs="Arial"/>
                <w:spacing w:val="0"/>
                <w:sz w:val="18"/>
                <w:szCs w:val="20"/>
                <w:lang w:val="fr-FR"/>
              </w:rPr>
            </w:pPr>
            <w:r w:rsidRPr="00976225">
              <w:rPr>
                <w:rFonts w:ascii="Arial" w:hAnsi="Arial" w:cs="Arial"/>
                <w:spacing w:val="0"/>
                <w:sz w:val="18"/>
                <w:szCs w:val="20"/>
                <w:lang w:val="fr-FR"/>
              </w:rPr>
              <w:t xml:space="preserve">    "time": "1372560278503",</w:t>
            </w:r>
          </w:p>
          <w:p w:rsidR="004361DA" w:rsidRDefault="00976225">
            <w:pPr>
              <w:pStyle w:val="TerminalDisplayinTable"/>
              <w:shd w:val="clear" w:color="auto" w:fill="D9D9D9"/>
              <w:spacing w:line="240" w:lineRule="auto"/>
              <w:ind w:firstLineChars="21" w:firstLine="38"/>
              <w:rPr>
                <w:rFonts w:ascii="Arial" w:hAnsi="Arial" w:cs="Arial"/>
                <w:spacing w:val="0"/>
                <w:sz w:val="18"/>
                <w:szCs w:val="20"/>
                <w:lang w:val="fr-FR"/>
              </w:rPr>
            </w:pPr>
            <w:r w:rsidRPr="00976225">
              <w:rPr>
                <w:rFonts w:ascii="Arial" w:hAnsi="Arial" w:cs="Arial"/>
                <w:spacing w:val="0"/>
                <w:sz w:val="18"/>
                <w:szCs w:val="20"/>
                <w:lang w:val="fr-FR"/>
              </w:rPr>
              <w:t xml:space="preserve">    "sign": "b2WN970MFrLakFEOJXMrDSS4C+EdAhk1yZMrapLxZYOZu5yE9fwEcVTi2YhO9X1x5UN//084zA5Djv0v9BEj0w=="</w:t>
            </w:r>
          </w:p>
          <w:p w:rsidR="004361DA" w:rsidRDefault="00976225">
            <w:pPr>
              <w:pStyle w:val="TerminalDisplayinTable"/>
              <w:shd w:val="clear" w:color="auto" w:fill="D9D9D9"/>
              <w:spacing w:line="240" w:lineRule="auto"/>
              <w:ind w:firstLineChars="21" w:firstLine="38"/>
              <w:rPr>
                <w:rFonts w:ascii="Arial" w:hAnsi="Arial" w:cs="Arial"/>
                <w:spacing w:val="0"/>
                <w:sz w:val="20"/>
                <w:szCs w:val="20"/>
                <w:lang w:val="fr-FR"/>
              </w:rPr>
            </w:pPr>
            <w:r w:rsidRPr="00976225">
              <w:rPr>
                <w:rFonts w:ascii="Arial" w:hAnsi="Arial" w:cs="Arial"/>
                <w:spacing w:val="0"/>
                <w:sz w:val="18"/>
                <w:szCs w:val="20"/>
                <w:lang w:val="fr-FR"/>
              </w:rPr>
              <w:t>}</w:t>
            </w:r>
          </w:p>
        </w:tc>
      </w:tr>
      <w:tr w:rsidR="009C5690" w:rsidRPr="001C6E22" w:rsidTr="0051772C">
        <w:trPr>
          <w:cantSplit/>
          <w:trHeight w:val="281"/>
        </w:trPr>
        <w:tc>
          <w:tcPr>
            <w:tcW w:w="1701" w:type="dxa"/>
          </w:tcPr>
          <w:p w:rsidR="009C5690" w:rsidRPr="002B69A5" w:rsidRDefault="009C5690" w:rsidP="0051772C">
            <w:pPr>
              <w:pStyle w:val="TableText"/>
              <w:rPr>
                <w:lang w:val="fr-FR"/>
              </w:rPr>
            </w:pPr>
            <w:r w:rsidRPr="002B69A5">
              <w:rPr>
                <w:lang w:val="fr-FR"/>
              </w:rPr>
              <w:lastRenderedPageBreak/>
              <w:t>HTT</w:t>
            </w:r>
            <w:r>
              <w:rPr>
                <w:rFonts w:hint="eastAsia"/>
                <w:lang w:val="fr-FR"/>
              </w:rPr>
              <w:t>P</w:t>
            </w:r>
            <w:r w:rsidRPr="002B69A5">
              <w:rPr>
                <w:lang w:val="fr-FR"/>
              </w:rPr>
              <w:t xml:space="preserve"> Response</w:t>
            </w:r>
          </w:p>
        </w:tc>
        <w:tc>
          <w:tcPr>
            <w:tcW w:w="6379" w:type="dxa"/>
          </w:tcPr>
          <w:p w:rsidR="00976225" w:rsidRPr="00976225" w:rsidRDefault="00976225" w:rsidP="00976225">
            <w:pPr>
              <w:pStyle w:val="TerminalDisplayinTable"/>
              <w:shd w:val="clear" w:color="auto" w:fill="D9D9D9"/>
              <w:spacing w:line="240" w:lineRule="auto"/>
              <w:rPr>
                <w:rFonts w:ascii="Arial" w:hAnsi="Arial" w:cs="Arial"/>
                <w:spacing w:val="0"/>
                <w:sz w:val="18"/>
                <w:szCs w:val="20"/>
                <w:lang w:val="fr-FR"/>
              </w:rPr>
            </w:pPr>
            <w:r w:rsidRPr="00976225">
              <w:rPr>
                <w:rFonts w:ascii="Arial" w:hAnsi="Arial" w:cs="Arial"/>
                <w:spacing w:val="0"/>
                <w:sz w:val="18"/>
                <w:szCs w:val="20"/>
                <w:lang w:val="fr-FR"/>
              </w:rPr>
              <w:t>{</w:t>
            </w:r>
          </w:p>
          <w:p w:rsidR="00976225" w:rsidRPr="00976225" w:rsidRDefault="00976225" w:rsidP="00976225">
            <w:pPr>
              <w:pStyle w:val="TerminalDisplayinTable"/>
              <w:shd w:val="clear" w:color="auto" w:fill="D9D9D9"/>
              <w:spacing w:line="240" w:lineRule="auto"/>
              <w:rPr>
                <w:rFonts w:ascii="Arial" w:hAnsi="Arial" w:cs="Arial"/>
                <w:spacing w:val="0"/>
                <w:sz w:val="18"/>
                <w:szCs w:val="20"/>
                <w:lang w:val="fr-FR"/>
              </w:rPr>
            </w:pPr>
            <w:r w:rsidRPr="00976225">
              <w:rPr>
                <w:rFonts w:ascii="Arial" w:hAnsi="Arial" w:cs="Arial"/>
                <w:spacing w:val="0"/>
                <w:sz w:val="18"/>
                <w:szCs w:val="20"/>
                <w:lang w:val="fr-FR"/>
              </w:rPr>
              <w:t xml:space="preserve">  "count" : 1,</w:t>
            </w:r>
          </w:p>
          <w:p w:rsidR="00976225" w:rsidRPr="00976225" w:rsidRDefault="00976225" w:rsidP="00976225">
            <w:pPr>
              <w:pStyle w:val="TerminalDisplayinTable"/>
              <w:shd w:val="clear" w:color="auto" w:fill="D9D9D9"/>
              <w:spacing w:line="240" w:lineRule="auto"/>
              <w:rPr>
                <w:rFonts w:ascii="Arial" w:hAnsi="Arial" w:cs="Arial"/>
                <w:spacing w:val="0"/>
                <w:sz w:val="18"/>
                <w:szCs w:val="20"/>
                <w:lang w:val="fr-FR"/>
              </w:rPr>
            </w:pPr>
            <w:r w:rsidRPr="00976225">
              <w:rPr>
                <w:rFonts w:ascii="Arial" w:hAnsi="Arial" w:cs="Arial"/>
                <w:spacing w:val="0"/>
                <w:sz w:val="18"/>
                <w:szCs w:val="20"/>
                <w:lang w:val="fr-FR"/>
              </w:rPr>
              <w:t xml:space="preserve">  "returnCode" : "0",</w:t>
            </w:r>
          </w:p>
          <w:p w:rsidR="00976225" w:rsidRPr="00976225" w:rsidRDefault="00976225" w:rsidP="00976225">
            <w:pPr>
              <w:pStyle w:val="TerminalDisplayinTable"/>
              <w:shd w:val="clear" w:color="auto" w:fill="D9D9D9"/>
              <w:spacing w:line="240" w:lineRule="auto"/>
              <w:rPr>
                <w:rFonts w:ascii="Arial" w:hAnsi="Arial" w:cs="Arial"/>
                <w:spacing w:val="0"/>
                <w:sz w:val="18"/>
                <w:szCs w:val="20"/>
                <w:lang w:val="fr-FR"/>
              </w:rPr>
            </w:pPr>
            <w:r w:rsidRPr="00976225">
              <w:rPr>
                <w:rFonts w:ascii="Arial" w:hAnsi="Arial" w:cs="Arial"/>
                <w:spacing w:val="0"/>
                <w:sz w:val="18"/>
                <w:szCs w:val="20"/>
                <w:lang w:val="fr-FR"/>
              </w:rPr>
              <w:t xml:space="preserve">  "returnDesc" : "success",</w:t>
            </w:r>
          </w:p>
          <w:p w:rsidR="00976225" w:rsidRPr="00976225" w:rsidRDefault="00976225" w:rsidP="00976225">
            <w:pPr>
              <w:pStyle w:val="TerminalDisplayinTable"/>
              <w:shd w:val="clear" w:color="auto" w:fill="D9D9D9"/>
              <w:spacing w:line="240" w:lineRule="auto"/>
              <w:rPr>
                <w:rFonts w:ascii="Arial" w:hAnsi="Arial" w:cs="Arial"/>
                <w:spacing w:val="0"/>
                <w:sz w:val="18"/>
                <w:szCs w:val="20"/>
                <w:lang w:val="fr-FR"/>
              </w:rPr>
            </w:pPr>
            <w:r w:rsidRPr="00976225">
              <w:rPr>
                <w:rFonts w:ascii="Arial" w:hAnsi="Arial" w:cs="Arial"/>
                <w:spacing w:val="0"/>
                <w:sz w:val="18"/>
                <w:szCs w:val="20"/>
                <w:lang w:val="fr-FR"/>
              </w:rPr>
              <w:t xml:space="preserve">  "clientList" : [ {</w:t>
            </w:r>
          </w:p>
          <w:p w:rsidR="00976225" w:rsidRPr="00976225" w:rsidRDefault="00976225" w:rsidP="00976225">
            <w:pPr>
              <w:pStyle w:val="TerminalDisplayinTable"/>
              <w:shd w:val="clear" w:color="auto" w:fill="D9D9D9"/>
              <w:spacing w:line="240" w:lineRule="auto"/>
              <w:rPr>
                <w:rFonts w:ascii="Arial" w:hAnsi="Arial" w:cs="Arial"/>
                <w:spacing w:val="0"/>
                <w:sz w:val="18"/>
                <w:szCs w:val="20"/>
                <w:lang w:val="fr-FR"/>
              </w:rPr>
            </w:pPr>
            <w:r w:rsidRPr="00976225">
              <w:rPr>
                <w:rFonts w:ascii="Arial" w:hAnsi="Arial" w:cs="Arial"/>
                <w:spacing w:val="0"/>
                <w:sz w:val="18"/>
                <w:szCs w:val="20"/>
                <w:lang w:val="fr-FR"/>
              </w:rPr>
              <w:t xml:space="preserve">    "clientID" : "123456",</w:t>
            </w:r>
          </w:p>
          <w:p w:rsidR="00976225" w:rsidRPr="00976225" w:rsidRDefault="00976225" w:rsidP="00976225">
            <w:pPr>
              <w:pStyle w:val="TerminalDisplayinTable"/>
              <w:shd w:val="clear" w:color="auto" w:fill="D9D9D9"/>
              <w:spacing w:line="240" w:lineRule="auto"/>
              <w:rPr>
                <w:rFonts w:ascii="Arial" w:hAnsi="Arial" w:cs="Arial"/>
                <w:spacing w:val="0"/>
                <w:sz w:val="18"/>
                <w:szCs w:val="20"/>
                <w:lang w:val="fr-FR"/>
              </w:rPr>
            </w:pPr>
            <w:r w:rsidRPr="00976225">
              <w:rPr>
                <w:rFonts w:ascii="Arial" w:hAnsi="Arial" w:cs="Arial"/>
                <w:spacing w:val="0"/>
                <w:sz w:val="18"/>
                <w:szCs w:val="20"/>
                <w:lang w:val="fr-FR"/>
              </w:rPr>
              <w:t xml:space="preserve">    "clientAcc" : "azcb7QrO6vFXqR1f+XNul0Kfkxy/VjVta7XKLkxbO6w=",</w:t>
            </w:r>
          </w:p>
          <w:p w:rsidR="00976225" w:rsidRPr="00976225" w:rsidRDefault="00976225" w:rsidP="00976225">
            <w:pPr>
              <w:pStyle w:val="TerminalDisplayinTable"/>
              <w:shd w:val="clear" w:color="auto" w:fill="D9D9D9"/>
              <w:spacing w:line="240" w:lineRule="auto"/>
              <w:rPr>
                <w:rFonts w:ascii="Arial" w:hAnsi="Arial" w:cs="Arial"/>
                <w:spacing w:val="0"/>
                <w:sz w:val="18"/>
                <w:szCs w:val="20"/>
                <w:lang w:val="fr-FR"/>
              </w:rPr>
            </w:pPr>
            <w:r w:rsidRPr="00976225">
              <w:rPr>
                <w:rFonts w:ascii="Arial" w:hAnsi="Arial" w:cs="Arial"/>
                <w:spacing w:val="0"/>
                <w:sz w:val="18"/>
                <w:szCs w:val="20"/>
                <w:lang w:val="fr-FR"/>
              </w:rPr>
              <w:t xml:space="preserve">    "bindFlag" : "1",</w:t>
            </w:r>
          </w:p>
          <w:p w:rsidR="00976225" w:rsidRPr="00976225" w:rsidRDefault="00976225" w:rsidP="00976225">
            <w:pPr>
              <w:pStyle w:val="TerminalDisplayinTable"/>
              <w:shd w:val="clear" w:color="auto" w:fill="D9D9D9"/>
              <w:spacing w:line="240" w:lineRule="auto"/>
              <w:rPr>
                <w:rFonts w:ascii="Arial" w:hAnsi="Arial" w:cs="Arial"/>
                <w:spacing w:val="0"/>
                <w:sz w:val="18"/>
                <w:szCs w:val="20"/>
                <w:lang w:val="fr-FR"/>
              </w:rPr>
            </w:pPr>
            <w:r w:rsidRPr="00976225">
              <w:rPr>
                <w:rFonts w:ascii="Arial" w:hAnsi="Arial" w:cs="Arial"/>
                <w:spacing w:val="0"/>
                <w:sz w:val="18"/>
                <w:szCs w:val="20"/>
                <w:lang w:val="fr-FR"/>
              </w:rPr>
              <w:t xml:space="preserve">    "cardList" : [ "p5cajCCHh74ZXjS4e1xI5MyXpv9HdPEETMkqStqN8coYIopnADlcE1wZxdxzc80v4YSNtp3i2BR7gj/fAPhQ0Q==", "ycbxswmYjIbq5ChJ1JPglxe5+IJ9lGUeyKR15lrgHXAYIopnADlcE1wZxdxzc80v4YSNtp3i2BR7gj/fAPhQ0Q==", "2Mti4aPa6899Hikvn1jSGmv5ho8S8NFc+LcHXykpPRoYIopnADlcE1wZxdxzc80v2ODRbs7gltw0qBOxQ+VtnQ==", "SOFb6RKTMpaKB+Ec9R+a+wWs0KoZRC5acemKC7AJoWgYIopnADlcE1wZxdxzc80v2ODRbs7gltw0qBOxQ+VtnQ==", "qW01hEcip+BX6cEEicDcTvUC3sv1YYK2/3h51osSt60YIopnADlcE1wZxdxzc80v2ODRbs7gltw0qBOxQ+VtnQ==", "ykmK99seU2ELUq8Xy6uxuW9ciQnjSX+ZHWDx9/Z3Hp4YIopnADlcE1wZxdxzc80v2ODRbs7gltw0qBOxQ+VtnQ==", "20WfUWmSXCDbNEORiRx2mQD4eKoyANuadswMWoJ6CLMYIopnADlcE1wZxdxzc80v2ODRbs7gltw0qBOxQ+VtnQ==" ]</w:t>
            </w:r>
          </w:p>
          <w:p w:rsidR="00976225" w:rsidRPr="00976225" w:rsidRDefault="00976225" w:rsidP="00976225">
            <w:pPr>
              <w:pStyle w:val="TerminalDisplayinTable"/>
              <w:shd w:val="clear" w:color="auto" w:fill="D9D9D9"/>
              <w:spacing w:line="240" w:lineRule="auto"/>
              <w:rPr>
                <w:rFonts w:ascii="Arial" w:hAnsi="Arial" w:cs="Arial"/>
                <w:spacing w:val="0"/>
                <w:sz w:val="18"/>
                <w:szCs w:val="20"/>
                <w:lang w:val="fr-FR"/>
              </w:rPr>
            </w:pPr>
            <w:r w:rsidRPr="00976225">
              <w:rPr>
                <w:rFonts w:ascii="Arial" w:hAnsi="Arial" w:cs="Arial"/>
                <w:spacing w:val="0"/>
                <w:sz w:val="18"/>
                <w:szCs w:val="20"/>
                <w:lang w:val="fr-FR"/>
              </w:rPr>
              <w:t xml:space="preserve">  } ]</w:t>
            </w:r>
          </w:p>
          <w:p w:rsidR="009C5690" w:rsidRPr="00AA725F" w:rsidRDefault="00976225" w:rsidP="00976225">
            <w:pPr>
              <w:pStyle w:val="TerminalDisplayinTable"/>
              <w:shd w:val="clear" w:color="auto" w:fill="D9D9D9"/>
              <w:spacing w:line="240" w:lineRule="auto"/>
              <w:rPr>
                <w:rFonts w:ascii="Arial" w:hAnsi="Arial" w:cs="Arial"/>
                <w:spacing w:val="0"/>
                <w:sz w:val="20"/>
                <w:szCs w:val="20"/>
                <w:lang w:val="fr-FR"/>
              </w:rPr>
            </w:pPr>
            <w:r w:rsidRPr="00976225">
              <w:rPr>
                <w:rFonts w:ascii="Arial" w:hAnsi="Arial" w:cs="Arial"/>
                <w:spacing w:val="0"/>
                <w:sz w:val="18"/>
                <w:szCs w:val="20"/>
                <w:lang w:val="fr-FR"/>
              </w:rPr>
              <w:t>}</w:t>
            </w:r>
          </w:p>
        </w:tc>
      </w:tr>
    </w:tbl>
    <w:p w:rsidR="009C5690" w:rsidRDefault="009C5690" w:rsidP="009C5690">
      <w:pPr>
        <w:spacing w:line="312" w:lineRule="exact"/>
        <w:ind w:right="-20"/>
      </w:pPr>
    </w:p>
    <w:p w:rsidR="009C5690" w:rsidRDefault="009C5690">
      <w:pPr>
        <w:spacing w:line="240" w:lineRule="auto"/>
      </w:pPr>
    </w:p>
    <w:p w:rsidR="00585CDD" w:rsidRPr="00016DEA" w:rsidRDefault="00585CDD" w:rsidP="00585CDD">
      <w:pPr>
        <w:pStyle w:val="2"/>
      </w:pPr>
      <w:r>
        <w:rPr>
          <w:rFonts w:hint="eastAsia"/>
        </w:rPr>
        <w:t>获取短信验证码</w:t>
      </w:r>
    </w:p>
    <w:p w:rsidR="00585CDD" w:rsidRPr="005B2811" w:rsidRDefault="00585CDD" w:rsidP="00585CDD">
      <w:pPr>
        <w:ind w:firstLineChars="150" w:firstLine="315"/>
        <w:rPr>
          <w:lang w:val="fr-FR"/>
        </w:rPr>
      </w:pPr>
      <w:r w:rsidRPr="00665A25">
        <w:rPr>
          <w:rFonts w:hint="eastAsia"/>
        </w:rPr>
        <w:t>方法名称</w:t>
      </w:r>
      <w:r w:rsidRPr="005B2811">
        <w:rPr>
          <w:rFonts w:hint="eastAsia"/>
          <w:lang w:val="fr-FR"/>
        </w:rPr>
        <w:t>：</w:t>
      </w:r>
      <w:r w:rsidRPr="005B2811">
        <w:rPr>
          <w:rFonts w:hint="eastAsia"/>
          <w:lang w:val="fr-FR"/>
        </w:rPr>
        <w:t>/</w:t>
      </w:r>
      <w:r>
        <w:rPr>
          <w:rFonts w:hint="eastAsia"/>
          <w:lang w:val="fr-FR"/>
        </w:rPr>
        <w:t>client/auth/getSMSCode</w:t>
      </w:r>
      <w:r>
        <w:rPr>
          <w:rFonts w:hint="eastAsia"/>
        </w:rPr>
        <w:t>.action</w:t>
      </w:r>
    </w:p>
    <w:p w:rsidR="00585CDD" w:rsidRDefault="00585CDD" w:rsidP="00585CDD">
      <w:pPr>
        <w:ind w:firstLineChars="150" w:firstLine="315"/>
        <w:rPr>
          <w:lang w:val="fr-FR"/>
        </w:rPr>
      </w:pPr>
      <w:r>
        <w:rPr>
          <w:rFonts w:hint="eastAsia"/>
        </w:rPr>
        <w:t>方法描述</w:t>
      </w:r>
      <w:r w:rsidRPr="005B2811">
        <w:rPr>
          <w:rFonts w:hint="eastAsia"/>
          <w:lang w:val="fr-FR"/>
        </w:rPr>
        <w:t>：</w:t>
      </w:r>
      <w:r>
        <w:rPr>
          <w:rFonts w:hint="eastAsia"/>
          <w:lang w:val="fr-FR"/>
        </w:rPr>
        <w:t>获取短信验证码。</w:t>
      </w:r>
    </w:p>
    <w:p w:rsidR="004D51D2" w:rsidRPr="003056AE" w:rsidRDefault="004D51D2" w:rsidP="00585CDD">
      <w:pPr>
        <w:ind w:firstLineChars="150" w:firstLine="315"/>
        <w:rPr>
          <w:lang w:val="fr-FR"/>
        </w:rPr>
      </w:pPr>
      <w:r>
        <w:rPr>
          <w:rFonts w:hint="eastAsia"/>
          <w:lang w:val="fr-FR"/>
        </w:rPr>
        <w:t>固定使用华为渠道生成短信验证码。</w:t>
      </w:r>
    </w:p>
    <w:p w:rsidR="00585CDD" w:rsidRDefault="00585CDD" w:rsidP="00585CDD">
      <w:pPr>
        <w:ind w:firstLineChars="150" w:firstLine="315"/>
        <w:rPr>
          <w:lang w:val="fr-FR"/>
        </w:rPr>
      </w:pPr>
      <w:r w:rsidRPr="005B2811">
        <w:rPr>
          <w:rFonts w:hint="eastAsia"/>
          <w:lang w:val="fr-FR"/>
        </w:rPr>
        <w:t>HTTP</w:t>
      </w:r>
      <w:r>
        <w:rPr>
          <w:rFonts w:hint="eastAsia"/>
          <w:lang w:val="fr-FR"/>
        </w:rPr>
        <w:t>S</w:t>
      </w:r>
      <w:r w:rsidR="008A1E11">
        <w:rPr>
          <w:rFonts w:hint="eastAsia"/>
          <w:lang w:val="fr-FR"/>
        </w:rPr>
        <w:t>/HTTP</w:t>
      </w:r>
      <w:r>
        <w:rPr>
          <w:rFonts w:hint="eastAsia"/>
        </w:rPr>
        <w:t>请求方式</w:t>
      </w:r>
      <w:r w:rsidRPr="005B2811">
        <w:rPr>
          <w:rFonts w:hint="eastAsia"/>
          <w:lang w:val="fr-FR"/>
        </w:rPr>
        <w:t>：</w:t>
      </w:r>
      <w:r w:rsidRPr="005B2811">
        <w:rPr>
          <w:rFonts w:hint="eastAsia"/>
          <w:lang w:val="fr-FR"/>
        </w:rPr>
        <w:t xml:space="preserve"> POST</w:t>
      </w:r>
    </w:p>
    <w:p w:rsidR="00361C50" w:rsidRPr="005B2811" w:rsidRDefault="00361C50" w:rsidP="00585CDD">
      <w:pPr>
        <w:ind w:firstLineChars="150" w:firstLine="315"/>
        <w:rPr>
          <w:lang w:val="fr-FR"/>
        </w:rPr>
      </w:pPr>
    </w:p>
    <w:p w:rsidR="00585CDD" w:rsidRPr="005B2811" w:rsidRDefault="00585CDD" w:rsidP="00585CDD">
      <w:pPr>
        <w:ind w:firstLineChars="150" w:firstLine="316"/>
        <w:rPr>
          <w:b/>
          <w:lang w:val="fr-FR"/>
        </w:rPr>
      </w:pPr>
      <w:r w:rsidRPr="00990213">
        <w:rPr>
          <w:rFonts w:hint="eastAsia"/>
          <w:b/>
        </w:rPr>
        <w:t>请求接口参数描述</w:t>
      </w:r>
      <w:r w:rsidRPr="005B2811">
        <w:rPr>
          <w:rFonts w:hint="eastAsia"/>
          <w:b/>
          <w:lang w:val="fr-FR"/>
        </w:rPr>
        <w:t>：</w:t>
      </w:r>
    </w:p>
    <w:tbl>
      <w:tblPr>
        <w:tblW w:w="8248" w:type="dxa"/>
        <w:tblInd w:w="121" w:type="dxa"/>
        <w:tblLayout w:type="fixed"/>
        <w:tblCellMar>
          <w:left w:w="0" w:type="dxa"/>
          <w:right w:w="0" w:type="dxa"/>
        </w:tblCellMar>
        <w:tblLook w:val="0000"/>
      </w:tblPr>
      <w:tblGrid>
        <w:gridCol w:w="1585"/>
        <w:gridCol w:w="1134"/>
        <w:gridCol w:w="4820"/>
        <w:gridCol w:w="709"/>
      </w:tblGrid>
      <w:tr w:rsidR="00585CDD" w:rsidRPr="00270E48" w:rsidTr="0051772C">
        <w:trPr>
          <w:trHeight w:hRule="exact" w:val="370"/>
        </w:trPr>
        <w:tc>
          <w:tcPr>
            <w:tcW w:w="1585" w:type="dxa"/>
            <w:tcBorders>
              <w:top w:val="single" w:sz="4" w:space="0" w:color="000000"/>
              <w:left w:val="single" w:sz="4" w:space="0" w:color="000000"/>
              <w:bottom w:val="single" w:sz="4" w:space="0" w:color="000000"/>
              <w:right w:val="single" w:sz="4" w:space="0" w:color="000000"/>
            </w:tcBorders>
            <w:shd w:val="clear" w:color="auto" w:fill="DFDFDF"/>
          </w:tcPr>
          <w:p w:rsidR="00585CDD" w:rsidRPr="005B2811" w:rsidRDefault="00585CDD" w:rsidP="0051772C">
            <w:pPr>
              <w:spacing w:line="307" w:lineRule="exact"/>
              <w:ind w:left="102" w:right="-20"/>
              <w:rPr>
                <w:sz w:val="24"/>
                <w:szCs w:val="24"/>
                <w:lang w:val="fr-FR"/>
              </w:rPr>
            </w:pPr>
            <w:r>
              <w:rPr>
                <w:rFonts w:ascii="微软雅黑" w:eastAsia="微软雅黑" w:cs="微软雅黑" w:hint="eastAsia"/>
                <w:b/>
                <w:bCs/>
                <w:spacing w:val="12"/>
                <w:position w:val="-1"/>
              </w:rPr>
              <w:t>参数名称</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585CDD" w:rsidRPr="00270E48" w:rsidRDefault="00585CDD" w:rsidP="0051772C">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585CDD" w:rsidRPr="00270E48" w:rsidRDefault="00585CDD" w:rsidP="0051772C">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585CDD" w:rsidRPr="00270E48" w:rsidRDefault="00585CDD" w:rsidP="0051772C">
            <w:pPr>
              <w:spacing w:line="307" w:lineRule="exact"/>
              <w:ind w:left="102" w:right="-20"/>
              <w:rPr>
                <w:sz w:val="24"/>
                <w:szCs w:val="24"/>
              </w:rPr>
            </w:pPr>
            <w:r>
              <w:rPr>
                <w:rFonts w:ascii="微软雅黑" w:eastAsia="微软雅黑" w:cs="微软雅黑" w:hint="eastAsia"/>
                <w:b/>
                <w:bCs/>
                <w:spacing w:val="12"/>
                <w:position w:val="-1"/>
              </w:rPr>
              <w:t>可选</w:t>
            </w:r>
          </w:p>
        </w:tc>
      </w:tr>
      <w:tr w:rsidR="0028008B" w:rsidRPr="00270E48" w:rsidTr="0051772C">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28008B" w:rsidRPr="000930B7" w:rsidRDefault="0028008B" w:rsidP="0051772C">
            <w:pPr>
              <w:ind w:right="-20"/>
              <w:jc w:val="both"/>
              <w:rPr>
                <w:color w:val="000000" w:themeColor="text1"/>
              </w:rPr>
            </w:pPr>
            <w:r w:rsidRPr="0028008B">
              <w:rPr>
                <w:rFonts w:hint="eastAsia"/>
              </w:rPr>
              <w:t>userID</w:t>
            </w:r>
          </w:p>
        </w:tc>
        <w:tc>
          <w:tcPr>
            <w:tcW w:w="1134" w:type="dxa"/>
            <w:tcBorders>
              <w:top w:val="single" w:sz="4" w:space="0" w:color="000000"/>
              <w:left w:val="single" w:sz="4" w:space="0" w:color="000000"/>
              <w:bottom w:val="single" w:sz="4" w:space="0" w:color="000000"/>
              <w:right w:val="single" w:sz="4" w:space="0" w:color="000000"/>
            </w:tcBorders>
            <w:vAlign w:val="center"/>
          </w:tcPr>
          <w:p w:rsidR="0028008B" w:rsidRDefault="0028008B" w:rsidP="0051772C">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28008B" w:rsidRDefault="0028008B" w:rsidP="0051772C">
            <w:pPr>
              <w:spacing w:line="312" w:lineRule="exact"/>
              <w:ind w:right="-20"/>
              <w:jc w:val="both"/>
            </w:pPr>
            <w:r>
              <w:rPr>
                <w:rFonts w:hint="eastAsia"/>
              </w:rPr>
              <w:t>商户</w:t>
            </w:r>
            <w:r>
              <w:rPr>
                <w:rFonts w:hint="eastAsia"/>
              </w:rPr>
              <w:t>ID</w:t>
            </w:r>
          </w:p>
        </w:tc>
        <w:tc>
          <w:tcPr>
            <w:tcW w:w="709" w:type="dxa"/>
            <w:tcBorders>
              <w:top w:val="single" w:sz="4" w:space="0" w:color="000000"/>
              <w:left w:val="single" w:sz="4" w:space="0" w:color="000000"/>
              <w:bottom w:val="single" w:sz="4" w:space="0" w:color="000000"/>
              <w:right w:val="single" w:sz="4" w:space="0" w:color="000000"/>
            </w:tcBorders>
            <w:vAlign w:val="center"/>
          </w:tcPr>
          <w:p w:rsidR="0028008B" w:rsidRDefault="0028008B" w:rsidP="0051772C">
            <w:pPr>
              <w:jc w:val="both"/>
            </w:pPr>
            <w:r w:rsidRPr="0028008B">
              <w:rPr>
                <w:rFonts w:hint="eastAsia"/>
              </w:rPr>
              <w:t>M</w:t>
            </w:r>
          </w:p>
        </w:tc>
      </w:tr>
      <w:tr w:rsidR="0028008B" w:rsidRPr="00270E48" w:rsidTr="0051772C">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28008B" w:rsidRPr="000930B7" w:rsidRDefault="0028008B" w:rsidP="0051772C">
            <w:pPr>
              <w:ind w:right="-20"/>
              <w:jc w:val="both"/>
              <w:rPr>
                <w:color w:val="000000" w:themeColor="text1"/>
              </w:rPr>
            </w:pPr>
            <w:r w:rsidRPr="000930B7">
              <w:rPr>
                <w:color w:val="000000" w:themeColor="text1"/>
              </w:rPr>
              <w:t>phone</w:t>
            </w:r>
          </w:p>
        </w:tc>
        <w:tc>
          <w:tcPr>
            <w:tcW w:w="1134" w:type="dxa"/>
            <w:tcBorders>
              <w:top w:val="single" w:sz="4" w:space="0" w:color="000000"/>
              <w:left w:val="single" w:sz="4" w:space="0" w:color="000000"/>
              <w:bottom w:val="single" w:sz="4" w:space="0" w:color="000000"/>
              <w:right w:val="single" w:sz="4" w:space="0" w:color="000000"/>
            </w:tcBorders>
            <w:vAlign w:val="center"/>
          </w:tcPr>
          <w:p w:rsidR="0028008B" w:rsidRDefault="0028008B" w:rsidP="0051772C">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28008B" w:rsidRDefault="0028008B" w:rsidP="0051772C">
            <w:pPr>
              <w:spacing w:line="312" w:lineRule="exact"/>
              <w:ind w:right="-20"/>
              <w:jc w:val="both"/>
            </w:pPr>
            <w:r>
              <w:rPr>
                <w:rFonts w:hint="eastAsia"/>
              </w:rPr>
              <w:t>手机电话号码，格式为国家码</w:t>
            </w:r>
            <w:r>
              <w:rPr>
                <w:rFonts w:hint="eastAsia"/>
              </w:rPr>
              <w:t xml:space="preserve"> + </w:t>
            </w:r>
            <w:r>
              <w:rPr>
                <w:rFonts w:hint="eastAsia"/>
              </w:rPr>
              <w:t>手机号码</w:t>
            </w:r>
          </w:p>
        </w:tc>
        <w:tc>
          <w:tcPr>
            <w:tcW w:w="709" w:type="dxa"/>
            <w:tcBorders>
              <w:top w:val="single" w:sz="4" w:space="0" w:color="000000"/>
              <w:left w:val="single" w:sz="4" w:space="0" w:color="000000"/>
              <w:bottom w:val="single" w:sz="4" w:space="0" w:color="000000"/>
              <w:right w:val="single" w:sz="4" w:space="0" w:color="000000"/>
            </w:tcBorders>
            <w:vAlign w:val="center"/>
          </w:tcPr>
          <w:p w:rsidR="0028008B" w:rsidRDefault="0028008B" w:rsidP="0051772C">
            <w:pPr>
              <w:jc w:val="both"/>
            </w:pPr>
            <w:r>
              <w:rPr>
                <w:rFonts w:hint="eastAsia"/>
              </w:rPr>
              <w:t>M</w:t>
            </w:r>
          </w:p>
        </w:tc>
      </w:tr>
      <w:tr w:rsidR="00585CDD" w:rsidRPr="00270E48" w:rsidTr="0051772C">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585CDD" w:rsidRDefault="00585CDD" w:rsidP="0051772C">
            <w:pPr>
              <w:ind w:right="-20"/>
              <w:jc w:val="both"/>
            </w:pPr>
            <w:r>
              <w:rPr>
                <w:rFonts w:hint="eastAsia"/>
              </w:rPr>
              <w:t>time</w:t>
            </w:r>
          </w:p>
        </w:tc>
        <w:tc>
          <w:tcPr>
            <w:tcW w:w="1134" w:type="dxa"/>
            <w:tcBorders>
              <w:top w:val="single" w:sz="4" w:space="0" w:color="000000"/>
              <w:left w:val="single" w:sz="4" w:space="0" w:color="000000"/>
              <w:bottom w:val="single" w:sz="4" w:space="0" w:color="000000"/>
              <w:right w:val="single" w:sz="4" w:space="0" w:color="000000"/>
            </w:tcBorders>
            <w:vAlign w:val="center"/>
          </w:tcPr>
          <w:p w:rsidR="00585CDD" w:rsidRDefault="00D02997" w:rsidP="0051772C">
            <w:pPr>
              <w:ind w:right="-20"/>
              <w:jc w:val="both"/>
            </w:pPr>
            <w:r>
              <w:rPr>
                <w:rFonts w:hint="eastAsia"/>
              </w:rPr>
              <w:t>long</w:t>
            </w:r>
          </w:p>
        </w:tc>
        <w:tc>
          <w:tcPr>
            <w:tcW w:w="4820" w:type="dxa"/>
            <w:tcBorders>
              <w:top w:val="single" w:sz="4" w:space="0" w:color="000000"/>
              <w:left w:val="single" w:sz="4" w:space="0" w:color="000000"/>
              <w:bottom w:val="single" w:sz="4" w:space="0" w:color="000000"/>
              <w:right w:val="single" w:sz="4" w:space="0" w:color="000000"/>
            </w:tcBorders>
            <w:vAlign w:val="center"/>
          </w:tcPr>
          <w:p w:rsidR="00585CDD" w:rsidRDefault="00585CDD" w:rsidP="0051772C">
            <w:pPr>
              <w:spacing w:line="312" w:lineRule="exact"/>
              <w:ind w:right="-20"/>
              <w:jc w:val="both"/>
            </w:pPr>
            <w:r>
              <w:rPr>
                <w:rFonts w:hint="eastAsia"/>
              </w:rPr>
              <w:t>时间戳</w:t>
            </w:r>
          </w:p>
        </w:tc>
        <w:tc>
          <w:tcPr>
            <w:tcW w:w="709" w:type="dxa"/>
            <w:tcBorders>
              <w:top w:val="single" w:sz="4" w:space="0" w:color="000000"/>
              <w:left w:val="single" w:sz="4" w:space="0" w:color="000000"/>
              <w:bottom w:val="single" w:sz="4" w:space="0" w:color="000000"/>
              <w:right w:val="single" w:sz="4" w:space="0" w:color="000000"/>
            </w:tcBorders>
            <w:vAlign w:val="center"/>
          </w:tcPr>
          <w:p w:rsidR="00585CDD" w:rsidRPr="000930B7" w:rsidRDefault="00585CDD" w:rsidP="0051772C">
            <w:pPr>
              <w:jc w:val="both"/>
            </w:pPr>
            <w:r>
              <w:rPr>
                <w:rFonts w:hint="eastAsia"/>
              </w:rPr>
              <w:t>M</w:t>
            </w:r>
          </w:p>
        </w:tc>
      </w:tr>
      <w:tr w:rsidR="00C368BE" w:rsidRPr="00270E48" w:rsidTr="0051772C">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C368BE" w:rsidRDefault="00C368BE" w:rsidP="0051772C">
            <w:pPr>
              <w:ind w:right="-20"/>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rsidR="00C368BE" w:rsidRDefault="00C368BE" w:rsidP="0051772C">
            <w:pPr>
              <w:ind w:right="-20"/>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C368BE" w:rsidRDefault="00C368BE" w:rsidP="0051772C">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C368BE" w:rsidRDefault="00C368BE" w:rsidP="0051772C">
            <w:pPr>
              <w:jc w:val="both"/>
            </w:pPr>
          </w:p>
        </w:tc>
      </w:tr>
      <w:tr w:rsidR="009710D6" w:rsidRPr="00270E48" w:rsidTr="0051772C">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9710D6" w:rsidRDefault="009710D6" w:rsidP="0051772C">
            <w:pPr>
              <w:ind w:right="-20"/>
              <w:jc w:val="both"/>
            </w:pPr>
            <w:r>
              <w:rPr>
                <w:rFonts w:hint="eastAsia"/>
              </w:rPr>
              <w:t>requestId</w:t>
            </w:r>
          </w:p>
        </w:tc>
        <w:tc>
          <w:tcPr>
            <w:tcW w:w="1134" w:type="dxa"/>
            <w:tcBorders>
              <w:top w:val="single" w:sz="4" w:space="0" w:color="000000"/>
              <w:left w:val="single" w:sz="4" w:space="0" w:color="000000"/>
              <w:bottom w:val="single" w:sz="4" w:space="0" w:color="000000"/>
              <w:right w:val="single" w:sz="4" w:space="0" w:color="000000"/>
            </w:tcBorders>
            <w:vAlign w:val="center"/>
          </w:tcPr>
          <w:p w:rsidR="009710D6" w:rsidRDefault="009710D6" w:rsidP="0051772C">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9710D6" w:rsidRDefault="009710D6" w:rsidP="0051772C">
            <w:pPr>
              <w:spacing w:line="312" w:lineRule="exact"/>
              <w:ind w:right="-20"/>
              <w:jc w:val="both"/>
            </w:pPr>
            <w:r>
              <w:rPr>
                <w:rFonts w:hint="eastAsia"/>
              </w:rPr>
              <w:t>商户订单号，商户内部唯一</w:t>
            </w:r>
          </w:p>
          <w:p w:rsidR="00EF4EAD" w:rsidRDefault="00EF4EAD" w:rsidP="000B5006">
            <w:pPr>
              <w:spacing w:line="312" w:lineRule="exact"/>
              <w:ind w:right="-20"/>
              <w:jc w:val="both"/>
            </w:pPr>
            <w:r>
              <w:rPr>
                <w:rFonts w:hint="eastAsia"/>
              </w:rPr>
              <w:t>注：输入了</w:t>
            </w:r>
            <w:r>
              <w:rPr>
                <w:rFonts w:hint="eastAsia"/>
              </w:rPr>
              <w:t>requestId</w:t>
            </w:r>
            <w:r>
              <w:rPr>
                <w:rFonts w:hint="eastAsia"/>
              </w:rPr>
              <w:t>则必须输入</w:t>
            </w:r>
            <w:r>
              <w:rPr>
                <w:rFonts w:hint="eastAsia"/>
              </w:rPr>
              <w:t>cardno</w:t>
            </w:r>
            <w:r>
              <w:rPr>
                <w:rFonts w:hint="eastAsia"/>
              </w:rPr>
              <w:t>或者</w:t>
            </w:r>
            <w:r>
              <w:rPr>
                <w:rFonts w:hint="eastAsia"/>
              </w:rPr>
              <w:t>bindid</w:t>
            </w:r>
            <w:r>
              <w:rPr>
                <w:rFonts w:hint="eastAsia"/>
              </w:rPr>
              <w:t>。</w:t>
            </w:r>
          </w:p>
        </w:tc>
        <w:tc>
          <w:tcPr>
            <w:tcW w:w="709" w:type="dxa"/>
            <w:tcBorders>
              <w:top w:val="single" w:sz="4" w:space="0" w:color="000000"/>
              <w:left w:val="single" w:sz="4" w:space="0" w:color="000000"/>
              <w:bottom w:val="single" w:sz="4" w:space="0" w:color="000000"/>
              <w:right w:val="single" w:sz="4" w:space="0" w:color="000000"/>
            </w:tcBorders>
            <w:vAlign w:val="center"/>
          </w:tcPr>
          <w:p w:rsidR="009710D6" w:rsidRDefault="009710D6" w:rsidP="0051772C">
            <w:pPr>
              <w:jc w:val="both"/>
            </w:pPr>
            <w:r>
              <w:rPr>
                <w:rFonts w:hint="eastAsia"/>
              </w:rPr>
              <w:t>O</w:t>
            </w:r>
          </w:p>
        </w:tc>
      </w:tr>
      <w:tr w:rsidR="00F1041A" w:rsidRPr="00270E48" w:rsidTr="0051772C">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F1041A" w:rsidRDefault="00F1041A" w:rsidP="0051772C">
            <w:pPr>
              <w:ind w:right="-20"/>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rsidR="00F1041A" w:rsidRDefault="00F1041A" w:rsidP="0051772C">
            <w:pPr>
              <w:ind w:right="-20"/>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F1041A" w:rsidRDefault="00F1041A" w:rsidP="0051772C">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F1041A" w:rsidRDefault="00F1041A" w:rsidP="0051772C">
            <w:pPr>
              <w:jc w:val="both"/>
            </w:pPr>
          </w:p>
        </w:tc>
      </w:tr>
      <w:tr w:rsidR="00F1041A" w:rsidRPr="00270E48" w:rsidTr="0051772C">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F1041A" w:rsidRDefault="00F1041A" w:rsidP="0051772C">
            <w:pPr>
              <w:ind w:right="-20"/>
              <w:jc w:val="both"/>
            </w:pPr>
            <w:r>
              <w:rPr>
                <w:rFonts w:hint="eastAsia"/>
              </w:rPr>
              <w:t>rsaIndex</w:t>
            </w:r>
          </w:p>
        </w:tc>
        <w:tc>
          <w:tcPr>
            <w:tcW w:w="1134" w:type="dxa"/>
            <w:tcBorders>
              <w:top w:val="single" w:sz="4" w:space="0" w:color="000000"/>
              <w:left w:val="single" w:sz="4" w:space="0" w:color="000000"/>
              <w:bottom w:val="single" w:sz="4" w:space="0" w:color="000000"/>
              <w:right w:val="single" w:sz="4" w:space="0" w:color="000000"/>
            </w:tcBorders>
            <w:vAlign w:val="center"/>
          </w:tcPr>
          <w:p w:rsidR="00F1041A" w:rsidRDefault="00F1041A" w:rsidP="0051772C">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F1041A" w:rsidRDefault="00F1041A" w:rsidP="00110E99">
            <w:pPr>
              <w:spacing w:line="312" w:lineRule="exact"/>
              <w:ind w:right="-20"/>
              <w:jc w:val="both"/>
            </w:pPr>
            <w:r>
              <w:rPr>
                <w:rFonts w:hint="eastAsia"/>
              </w:rPr>
              <w:t>用于加密的</w:t>
            </w:r>
            <w:r>
              <w:rPr>
                <w:rFonts w:hint="eastAsia"/>
              </w:rPr>
              <w:t>rsa</w:t>
            </w:r>
            <w:r>
              <w:rPr>
                <w:rFonts w:hint="eastAsia"/>
              </w:rPr>
              <w:t>公钥的索引，缺省为</w:t>
            </w:r>
            <w:r>
              <w:rPr>
                <w:rFonts w:hint="eastAsia"/>
              </w:rPr>
              <w:t>0</w:t>
            </w:r>
            <w:r>
              <w:rPr>
                <w:rFonts w:hint="eastAsia"/>
              </w:rPr>
              <w:t>，为默认</w:t>
            </w:r>
            <w:r>
              <w:rPr>
                <w:rFonts w:hint="eastAsia"/>
              </w:rPr>
              <w:t>rsa</w:t>
            </w:r>
            <w:r>
              <w:rPr>
                <w:rFonts w:hint="eastAsia"/>
              </w:rPr>
              <w:t>钥匙对。新版本建议启用</w:t>
            </w:r>
            <w:r>
              <w:rPr>
                <w:rFonts w:hint="eastAsia"/>
              </w:rPr>
              <w:t>1</w:t>
            </w:r>
            <w:r>
              <w:rPr>
                <w:rFonts w:hint="eastAsia"/>
              </w:rPr>
              <w:t>，为</w:t>
            </w:r>
            <w:r>
              <w:rPr>
                <w:rFonts w:hint="eastAsia"/>
              </w:rPr>
              <w:t>2048rsa</w:t>
            </w:r>
            <w:r>
              <w:rPr>
                <w:rFonts w:hint="eastAsia"/>
              </w:rPr>
              <w:t>钥匙对。</w:t>
            </w:r>
          </w:p>
        </w:tc>
        <w:tc>
          <w:tcPr>
            <w:tcW w:w="709" w:type="dxa"/>
            <w:tcBorders>
              <w:top w:val="single" w:sz="4" w:space="0" w:color="000000"/>
              <w:left w:val="single" w:sz="4" w:space="0" w:color="000000"/>
              <w:bottom w:val="single" w:sz="4" w:space="0" w:color="000000"/>
              <w:right w:val="single" w:sz="4" w:space="0" w:color="000000"/>
            </w:tcBorders>
            <w:vAlign w:val="center"/>
          </w:tcPr>
          <w:p w:rsidR="00F1041A" w:rsidRDefault="00F1041A" w:rsidP="0051772C">
            <w:pPr>
              <w:jc w:val="both"/>
            </w:pPr>
            <w:r>
              <w:rPr>
                <w:rFonts w:hint="eastAsia"/>
              </w:rPr>
              <w:t>O</w:t>
            </w:r>
          </w:p>
        </w:tc>
      </w:tr>
      <w:tr w:rsidR="00230547" w:rsidRPr="00270E48" w:rsidTr="0051772C">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230547" w:rsidRDefault="00213F7D" w:rsidP="0051772C">
            <w:pPr>
              <w:ind w:right="-20"/>
              <w:jc w:val="both"/>
            </w:pPr>
            <w:r w:rsidRPr="00213F7D">
              <w:rPr>
                <w:rFonts w:hint="eastAsia"/>
              </w:rPr>
              <w:t>cardNo</w:t>
            </w:r>
          </w:p>
        </w:tc>
        <w:tc>
          <w:tcPr>
            <w:tcW w:w="1134" w:type="dxa"/>
            <w:tcBorders>
              <w:top w:val="single" w:sz="4" w:space="0" w:color="000000"/>
              <w:left w:val="single" w:sz="4" w:space="0" w:color="000000"/>
              <w:bottom w:val="single" w:sz="4" w:space="0" w:color="000000"/>
              <w:right w:val="single" w:sz="4" w:space="0" w:color="000000"/>
            </w:tcBorders>
            <w:vAlign w:val="center"/>
          </w:tcPr>
          <w:p w:rsidR="00230547" w:rsidRDefault="00230547" w:rsidP="0051772C">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230547" w:rsidRDefault="00230547" w:rsidP="0051772C">
            <w:pPr>
              <w:spacing w:line="312" w:lineRule="exact"/>
              <w:ind w:right="-20"/>
              <w:jc w:val="both"/>
            </w:pPr>
            <w:r>
              <w:rPr>
                <w:rFonts w:hint="eastAsia"/>
              </w:rPr>
              <w:t>信用卡号</w:t>
            </w:r>
          </w:p>
          <w:p w:rsidR="00433522" w:rsidRDefault="00433522" w:rsidP="0051772C">
            <w:pPr>
              <w:spacing w:line="312" w:lineRule="exact"/>
              <w:ind w:right="-20"/>
              <w:jc w:val="both"/>
            </w:pPr>
            <w:r>
              <w:rPr>
                <w:rFonts w:hint="eastAsia"/>
              </w:rPr>
              <w:t>RSA</w:t>
            </w:r>
            <w:r>
              <w:rPr>
                <w:rFonts w:hint="eastAsia"/>
              </w:rPr>
              <w:t>公钥加密，公钥参考</w:t>
            </w:r>
            <w:r>
              <w:rPr>
                <w:rFonts w:hint="eastAsia"/>
              </w:rPr>
              <w:t>3.4</w:t>
            </w:r>
          </w:p>
        </w:tc>
        <w:tc>
          <w:tcPr>
            <w:tcW w:w="709" w:type="dxa"/>
            <w:tcBorders>
              <w:top w:val="single" w:sz="4" w:space="0" w:color="000000"/>
              <w:left w:val="single" w:sz="4" w:space="0" w:color="000000"/>
              <w:bottom w:val="single" w:sz="4" w:space="0" w:color="000000"/>
              <w:right w:val="single" w:sz="4" w:space="0" w:color="000000"/>
            </w:tcBorders>
            <w:vAlign w:val="center"/>
          </w:tcPr>
          <w:p w:rsidR="00230547" w:rsidRDefault="00230547" w:rsidP="0051772C">
            <w:pPr>
              <w:jc w:val="both"/>
            </w:pPr>
            <w:r>
              <w:rPr>
                <w:rFonts w:hint="eastAsia"/>
              </w:rPr>
              <w:t>O</w:t>
            </w:r>
          </w:p>
        </w:tc>
      </w:tr>
      <w:tr w:rsidR="00230547" w:rsidRPr="00270E48" w:rsidTr="0051772C">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230547" w:rsidRDefault="00230547" w:rsidP="0051772C">
            <w:pPr>
              <w:ind w:right="-20"/>
              <w:jc w:val="both"/>
            </w:pPr>
            <w:r>
              <w:rPr>
                <w:rFonts w:hint="eastAsia"/>
              </w:rPr>
              <w:t>bindid</w:t>
            </w:r>
          </w:p>
        </w:tc>
        <w:tc>
          <w:tcPr>
            <w:tcW w:w="1134" w:type="dxa"/>
            <w:tcBorders>
              <w:top w:val="single" w:sz="4" w:space="0" w:color="000000"/>
              <w:left w:val="single" w:sz="4" w:space="0" w:color="000000"/>
              <w:bottom w:val="single" w:sz="4" w:space="0" w:color="000000"/>
              <w:right w:val="single" w:sz="4" w:space="0" w:color="000000"/>
            </w:tcBorders>
            <w:vAlign w:val="center"/>
          </w:tcPr>
          <w:p w:rsidR="00230547" w:rsidRDefault="00230547" w:rsidP="0051772C">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A622E9" w:rsidRPr="00274F44" w:rsidRDefault="00230547" w:rsidP="004D51D2">
            <w:pPr>
              <w:spacing w:line="312" w:lineRule="exact"/>
              <w:ind w:right="-20"/>
              <w:jc w:val="both"/>
            </w:pPr>
            <w:r>
              <w:rPr>
                <w:rFonts w:hint="eastAsia"/>
              </w:rPr>
              <w:t>绑卡</w:t>
            </w:r>
            <w:r>
              <w:rPr>
                <w:rFonts w:hint="eastAsia"/>
              </w:rPr>
              <w:t>id</w:t>
            </w:r>
            <w:r>
              <w:rPr>
                <w:rFonts w:hint="eastAsia"/>
              </w:rPr>
              <w:t>，</w:t>
            </w:r>
          </w:p>
        </w:tc>
        <w:tc>
          <w:tcPr>
            <w:tcW w:w="709" w:type="dxa"/>
            <w:tcBorders>
              <w:top w:val="single" w:sz="4" w:space="0" w:color="000000"/>
              <w:left w:val="single" w:sz="4" w:space="0" w:color="000000"/>
              <w:bottom w:val="single" w:sz="4" w:space="0" w:color="000000"/>
              <w:right w:val="single" w:sz="4" w:space="0" w:color="000000"/>
            </w:tcBorders>
            <w:vAlign w:val="center"/>
          </w:tcPr>
          <w:p w:rsidR="00230547" w:rsidRDefault="00274F44" w:rsidP="0051772C">
            <w:pPr>
              <w:jc w:val="both"/>
            </w:pPr>
            <w:r>
              <w:rPr>
                <w:rFonts w:hint="eastAsia"/>
              </w:rPr>
              <w:t>O</w:t>
            </w:r>
          </w:p>
        </w:tc>
      </w:tr>
      <w:tr w:rsidR="00585CDD" w:rsidRPr="00270E48" w:rsidTr="0051772C">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585CDD" w:rsidRPr="00286EBC" w:rsidRDefault="00585CDD" w:rsidP="0051772C">
            <w:pPr>
              <w:ind w:right="-20"/>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rsidR="00585CDD" w:rsidRPr="00286EBC" w:rsidRDefault="00585CDD" w:rsidP="0051772C">
            <w:pPr>
              <w:ind w:right="-20"/>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361C50" w:rsidRPr="00775C76" w:rsidRDefault="00361C50" w:rsidP="00143DC8">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585CDD" w:rsidRPr="00775C76" w:rsidRDefault="00585CDD" w:rsidP="0051772C">
            <w:pPr>
              <w:jc w:val="both"/>
            </w:pPr>
          </w:p>
        </w:tc>
      </w:tr>
      <w:tr w:rsidR="004B2AFD" w:rsidRPr="00270E48" w:rsidTr="0051772C">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4B2AFD" w:rsidRPr="00286EBC" w:rsidRDefault="004B2AFD" w:rsidP="0051772C">
            <w:pPr>
              <w:ind w:right="-20"/>
              <w:jc w:val="both"/>
            </w:pPr>
            <w:r>
              <w:rPr>
                <w:rFonts w:hint="eastAsia"/>
                <w:color w:val="000000" w:themeColor="text1"/>
              </w:rPr>
              <w:t>langType</w:t>
            </w:r>
          </w:p>
        </w:tc>
        <w:tc>
          <w:tcPr>
            <w:tcW w:w="1134" w:type="dxa"/>
            <w:tcBorders>
              <w:top w:val="single" w:sz="4" w:space="0" w:color="000000"/>
              <w:left w:val="single" w:sz="4" w:space="0" w:color="000000"/>
              <w:bottom w:val="single" w:sz="4" w:space="0" w:color="000000"/>
              <w:right w:val="single" w:sz="4" w:space="0" w:color="000000"/>
            </w:tcBorders>
            <w:vAlign w:val="center"/>
          </w:tcPr>
          <w:p w:rsidR="004B2AFD" w:rsidRPr="00286EBC" w:rsidRDefault="004B2AFD" w:rsidP="0051772C">
            <w:pPr>
              <w:ind w:right="-20"/>
              <w:jc w:val="both"/>
            </w:pPr>
            <w:r>
              <w:rPr>
                <w:rFonts w:hint="eastAsia"/>
                <w:color w:val="000000" w:themeColor="text1"/>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4B2AFD" w:rsidRDefault="004B2AFD" w:rsidP="004B2AFD">
            <w:pPr>
              <w:spacing w:line="312" w:lineRule="exact"/>
              <w:ind w:right="-20"/>
              <w:jc w:val="both"/>
              <w:rPr>
                <w:color w:val="000000" w:themeColor="text1"/>
              </w:rPr>
            </w:pPr>
            <w:r>
              <w:rPr>
                <w:rFonts w:hint="eastAsia"/>
                <w:color w:val="000000" w:themeColor="text1"/>
              </w:rPr>
              <w:t>语言种类，</w:t>
            </w:r>
            <w:r>
              <w:rPr>
                <w:rFonts w:hint="eastAsia"/>
                <w:color w:val="000000" w:themeColor="text1"/>
              </w:rPr>
              <w:t>sdk</w:t>
            </w:r>
            <w:r>
              <w:rPr>
                <w:rFonts w:hint="eastAsia"/>
                <w:color w:val="000000" w:themeColor="text1"/>
              </w:rPr>
              <w:t>获取终端上系统语言种类上传，取值统一如下：</w:t>
            </w:r>
          </w:p>
          <w:p w:rsidR="004B2AFD" w:rsidRPr="00762D75" w:rsidRDefault="004B2AFD" w:rsidP="004B2AFD">
            <w:pPr>
              <w:spacing w:line="312" w:lineRule="exact"/>
              <w:ind w:right="-20"/>
              <w:jc w:val="both"/>
              <w:rPr>
                <w:color w:val="000000" w:themeColor="text1"/>
              </w:rPr>
            </w:pPr>
            <w:r w:rsidRPr="00762D75">
              <w:rPr>
                <w:color w:val="000000" w:themeColor="text1"/>
              </w:rPr>
              <w:t>zh_hk</w:t>
            </w:r>
          </w:p>
          <w:p w:rsidR="004B2AFD" w:rsidRPr="00762D75" w:rsidRDefault="004B2AFD" w:rsidP="004B2AFD">
            <w:pPr>
              <w:spacing w:line="312" w:lineRule="exact"/>
              <w:ind w:right="-20"/>
              <w:jc w:val="both"/>
              <w:rPr>
                <w:color w:val="000000" w:themeColor="text1"/>
              </w:rPr>
            </w:pPr>
            <w:r w:rsidRPr="00762D75">
              <w:rPr>
                <w:color w:val="000000" w:themeColor="text1"/>
              </w:rPr>
              <w:t>zh_cn</w:t>
            </w:r>
          </w:p>
          <w:p w:rsidR="004B2AFD" w:rsidRDefault="004B2AFD" w:rsidP="004B2AFD">
            <w:pPr>
              <w:spacing w:line="312" w:lineRule="exact"/>
              <w:ind w:right="-20"/>
              <w:jc w:val="both"/>
              <w:rPr>
                <w:color w:val="000000" w:themeColor="text1"/>
              </w:rPr>
            </w:pPr>
            <w:r w:rsidRPr="00762D75">
              <w:rPr>
                <w:color w:val="000000" w:themeColor="text1"/>
              </w:rPr>
              <w:t>zh_tw</w:t>
            </w:r>
          </w:p>
          <w:p w:rsidR="004B2AFD" w:rsidRDefault="004B2AFD" w:rsidP="004B2AFD">
            <w:pPr>
              <w:spacing w:line="312" w:lineRule="exact"/>
              <w:ind w:right="-20"/>
              <w:jc w:val="both"/>
              <w:rPr>
                <w:color w:val="000000" w:themeColor="text1"/>
              </w:rPr>
            </w:pPr>
            <w:r>
              <w:rPr>
                <w:rFonts w:hint="eastAsia"/>
                <w:color w:val="000000" w:themeColor="text1"/>
              </w:rPr>
              <w:t>其他待定义</w:t>
            </w:r>
          </w:p>
          <w:p w:rsidR="004B2AFD" w:rsidRDefault="004B2AFD" w:rsidP="0051772C">
            <w:pPr>
              <w:spacing w:line="312" w:lineRule="exact"/>
              <w:ind w:right="-20"/>
              <w:jc w:val="both"/>
            </w:pPr>
            <w:r>
              <w:rPr>
                <w:rFonts w:hint="eastAsia"/>
                <w:color w:val="000000" w:themeColor="text1"/>
              </w:rPr>
              <w:t>注：暂时接口逻辑并不处理该字段</w:t>
            </w:r>
          </w:p>
        </w:tc>
        <w:tc>
          <w:tcPr>
            <w:tcW w:w="709" w:type="dxa"/>
            <w:tcBorders>
              <w:top w:val="single" w:sz="4" w:space="0" w:color="000000"/>
              <w:left w:val="single" w:sz="4" w:space="0" w:color="000000"/>
              <w:bottom w:val="single" w:sz="4" w:space="0" w:color="000000"/>
              <w:right w:val="single" w:sz="4" w:space="0" w:color="000000"/>
            </w:tcBorders>
            <w:vAlign w:val="center"/>
          </w:tcPr>
          <w:p w:rsidR="004B2AFD" w:rsidRDefault="004B2AFD" w:rsidP="0051772C">
            <w:pPr>
              <w:jc w:val="both"/>
            </w:pPr>
            <w:r>
              <w:rPr>
                <w:rFonts w:hint="eastAsia"/>
              </w:rPr>
              <w:t>O</w:t>
            </w:r>
          </w:p>
        </w:tc>
      </w:tr>
    </w:tbl>
    <w:p w:rsidR="00585CDD" w:rsidRDefault="00585CDD" w:rsidP="00585CDD">
      <w:pPr>
        <w:spacing w:line="240" w:lineRule="auto"/>
        <w:rPr>
          <w:sz w:val="20"/>
          <w:szCs w:val="20"/>
        </w:rPr>
      </w:pPr>
    </w:p>
    <w:p w:rsidR="00585CDD" w:rsidRPr="00E4026E" w:rsidRDefault="00585CDD" w:rsidP="00585CDD">
      <w:pPr>
        <w:spacing w:line="240" w:lineRule="auto"/>
        <w:rPr>
          <w:sz w:val="20"/>
          <w:szCs w:val="20"/>
        </w:rPr>
      </w:pPr>
    </w:p>
    <w:p w:rsidR="00585CDD" w:rsidRPr="00BB29FC" w:rsidRDefault="00585CDD" w:rsidP="00585CDD">
      <w:pPr>
        <w:ind w:firstLineChars="150" w:firstLine="316"/>
        <w:rPr>
          <w:b/>
        </w:rPr>
      </w:pPr>
      <w:r w:rsidRPr="00BB29FC">
        <w:rPr>
          <w:rFonts w:hint="eastAsia"/>
          <w:b/>
        </w:rPr>
        <w:t>响应参数描述</w:t>
      </w:r>
      <w:r>
        <w:rPr>
          <w:rFonts w:hint="eastAsia"/>
          <w:b/>
        </w:rPr>
        <w:t>：</w:t>
      </w:r>
    </w:p>
    <w:tbl>
      <w:tblPr>
        <w:tblW w:w="8215" w:type="dxa"/>
        <w:tblInd w:w="154" w:type="dxa"/>
        <w:tblLayout w:type="fixed"/>
        <w:tblCellMar>
          <w:left w:w="0" w:type="dxa"/>
          <w:right w:w="0" w:type="dxa"/>
        </w:tblCellMar>
        <w:tblLook w:val="0000"/>
      </w:tblPr>
      <w:tblGrid>
        <w:gridCol w:w="1552"/>
        <w:gridCol w:w="1134"/>
        <w:gridCol w:w="4820"/>
        <w:gridCol w:w="709"/>
      </w:tblGrid>
      <w:tr w:rsidR="00585CDD" w:rsidRPr="00270E48" w:rsidTr="0051772C">
        <w:trPr>
          <w:trHeight w:val="20"/>
        </w:trPr>
        <w:tc>
          <w:tcPr>
            <w:tcW w:w="1552" w:type="dxa"/>
            <w:tcBorders>
              <w:top w:val="single" w:sz="4" w:space="0" w:color="000000"/>
              <w:left w:val="single" w:sz="4" w:space="0" w:color="000000"/>
              <w:bottom w:val="single" w:sz="4" w:space="0" w:color="000000"/>
              <w:right w:val="single" w:sz="4" w:space="0" w:color="000000"/>
            </w:tcBorders>
            <w:shd w:val="clear" w:color="auto" w:fill="DFDFDF"/>
          </w:tcPr>
          <w:p w:rsidR="00585CDD" w:rsidRPr="00270E48" w:rsidRDefault="00585CDD" w:rsidP="0051772C">
            <w:pPr>
              <w:spacing w:line="307" w:lineRule="exact"/>
              <w:ind w:left="102" w:right="-20"/>
              <w:rPr>
                <w:sz w:val="24"/>
                <w:szCs w:val="24"/>
              </w:rPr>
            </w:pPr>
            <w:r>
              <w:rPr>
                <w:rFonts w:ascii="微软雅黑" w:eastAsia="微软雅黑" w:cs="微软雅黑" w:hint="eastAsia"/>
                <w:b/>
                <w:bCs/>
                <w:spacing w:val="12"/>
                <w:position w:val="-1"/>
              </w:rPr>
              <w:t>数据项</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585CDD" w:rsidRPr="00270E48" w:rsidRDefault="00585CDD" w:rsidP="0051772C">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585CDD" w:rsidRPr="00270E48" w:rsidRDefault="00585CDD" w:rsidP="0051772C">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585CDD" w:rsidRPr="00270E48" w:rsidRDefault="00585CDD" w:rsidP="0051772C">
            <w:pPr>
              <w:spacing w:line="307" w:lineRule="exact"/>
              <w:ind w:left="102" w:right="-20"/>
              <w:rPr>
                <w:sz w:val="24"/>
                <w:szCs w:val="24"/>
              </w:rPr>
            </w:pPr>
            <w:r>
              <w:rPr>
                <w:rFonts w:ascii="微软雅黑" w:eastAsia="微软雅黑" w:cs="微软雅黑" w:hint="eastAsia"/>
                <w:b/>
                <w:bCs/>
                <w:spacing w:val="12"/>
                <w:position w:val="-1"/>
              </w:rPr>
              <w:t>选项</w:t>
            </w:r>
          </w:p>
        </w:tc>
      </w:tr>
      <w:tr w:rsidR="00585CDD" w:rsidRPr="00270E48" w:rsidTr="0051772C">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585CDD" w:rsidRPr="00286EBC" w:rsidRDefault="00585CDD" w:rsidP="0051772C">
            <w:pPr>
              <w:ind w:right="-20"/>
              <w:jc w:val="both"/>
            </w:pPr>
            <w:r w:rsidRPr="00286EBC">
              <w:rPr>
                <w:rFonts w:hint="eastAsia"/>
              </w:rPr>
              <w:t>returnCode</w:t>
            </w:r>
          </w:p>
        </w:tc>
        <w:tc>
          <w:tcPr>
            <w:tcW w:w="1134" w:type="dxa"/>
            <w:tcBorders>
              <w:top w:val="single" w:sz="4" w:space="0" w:color="000000"/>
              <w:left w:val="single" w:sz="4" w:space="0" w:color="000000"/>
              <w:bottom w:val="single" w:sz="4" w:space="0" w:color="000000"/>
              <w:right w:val="single" w:sz="4" w:space="0" w:color="000000"/>
            </w:tcBorders>
            <w:vAlign w:val="center"/>
          </w:tcPr>
          <w:p w:rsidR="00585CDD" w:rsidRPr="00286EBC" w:rsidRDefault="00C04FA9" w:rsidP="0051772C">
            <w:pPr>
              <w:spacing w:line="241" w:lineRule="auto"/>
              <w:ind w:right="51"/>
              <w:jc w:val="both"/>
            </w:pPr>
            <w:r>
              <w:rPr>
                <w:rFonts w:hint="eastAsia"/>
              </w:rPr>
              <w:t>int</w:t>
            </w:r>
          </w:p>
        </w:tc>
        <w:tc>
          <w:tcPr>
            <w:tcW w:w="4820" w:type="dxa"/>
            <w:tcBorders>
              <w:top w:val="single" w:sz="4" w:space="0" w:color="000000"/>
              <w:left w:val="single" w:sz="4" w:space="0" w:color="000000"/>
              <w:bottom w:val="single" w:sz="4" w:space="0" w:color="000000"/>
              <w:right w:val="single" w:sz="4" w:space="0" w:color="000000"/>
            </w:tcBorders>
            <w:vAlign w:val="center"/>
          </w:tcPr>
          <w:p w:rsidR="00585CDD" w:rsidRPr="00775C76" w:rsidRDefault="00585CDD" w:rsidP="0051772C">
            <w:pPr>
              <w:spacing w:line="312" w:lineRule="exact"/>
              <w:ind w:right="-20"/>
              <w:jc w:val="both"/>
            </w:pPr>
            <w:r w:rsidRPr="00775C76">
              <w:rPr>
                <w:rFonts w:hint="eastAsia"/>
              </w:rPr>
              <w:t>0</w:t>
            </w:r>
            <w:r>
              <w:rPr>
                <w:rFonts w:hint="eastAsia"/>
              </w:rPr>
              <w:t>：成功</w:t>
            </w:r>
          </w:p>
          <w:p w:rsidR="008D4EC8" w:rsidRPr="00775C76" w:rsidRDefault="004E7670" w:rsidP="0051772C">
            <w:pPr>
              <w:spacing w:line="312" w:lineRule="exact"/>
              <w:ind w:right="-20"/>
              <w:jc w:val="both"/>
            </w:pPr>
            <w:r>
              <w:rPr>
                <w:rFonts w:hint="eastAsia"/>
              </w:rPr>
              <w:t>其他：失败，具体请参考</w:t>
            </w:r>
            <w:r w:rsidR="006F430C">
              <w:rPr>
                <w:rFonts w:hint="eastAsia"/>
              </w:rPr>
              <w:t>2.1</w:t>
            </w:r>
            <w:r>
              <w:rPr>
                <w:rFonts w:hint="eastAsia"/>
              </w:rPr>
              <w:t>章节</w:t>
            </w:r>
          </w:p>
        </w:tc>
        <w:tc>
          <w:tcPr>
            <w:tcW w:w="709" w:type="dxa"/>
            <w:tcBorders>
              <w:top w:val="single" w:sz="4" w:space="0" w:color="000000"/>
              <w:left w:val="single" w:sz="4" w:space="0" w:color="000000"/>
              <w:bottom w:val="single" w:sz="4" w:space="0" w:color="000000"/>
              <w:right w:val="single" w:sz="4" w:space="0" w:color="000000"/>
            </w:tcBorders>
            <w:vAlign w:val="center"/>
          </w:tcPr>
          <w:p w:rsidR="00585CDD" w:rsidRPr="00775C76" w:rsidRDefault="00585CDD" w:rsidP="0051772C">
            <w:pPr>
              <w:jc w:val="both"/>
            </w:pPr>
            <w:r>
              <w:rPr>
                <w:rFonts w:hint="eastAsia"/>
              </w:rPr>
              <w:t>M</w:t>
            </w:r>
          </w:p>
        </w:tc>
      </w:tr>
      <w:tr w:rsidR="00585CDD" w:rsidRPr="00270E48" w:rsidTr="0051772C">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585CDD" w:rsidRPr="00286EBC" w:rsidRDefault="00585CDD" w:rsidP="0051772C">
            <w:pPr>
              <w:ind w:right="-20"/>
              <w:jc w:val="both"/>
            </w:pPr>
            <w:r>
              <w:rPr>
                <w:rFonts w:hint="eastAsia"/>
              </w:rPr>
              <w:t>returnDesc</w:t>
            </w:r>
          </w:p>
        </w:tc>
        <w:tc>
          <w:tcPr>
            <w:tcW w:w="1134" w:type="dxa"/>
            <w:tcBorders>
              <w:top w:val="single" w:sz="4" w:space="0" w:color="000000"/>
              <w:left w:val="single" w:sz="4" w:space="0" w:color="000000"/>
              <w:bottom w:val="single" w:sz="4" w:space="0" w:color="000000"/>
              <w:right w:val="single" w:sz="4" w:space="0" w:color="000000"/>
            </w:tcBorders>
            <w:vAlign w:val="center"/>
          </w:tcPr>
          <w:p w:rsidR="00585CDD" w:rsidRPr="00286EBC" w:rsidRDefault="00585CDD" w:rsidP="0051772C">
            <w:pPr>
              <w:spacing w:line="241" w:lineRule="auto"/>
              <w:ind w:right="51"/>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585CDD" w:rsidRPr="00775C76" w:rsidRDefault="00585CDD" w:rsidP="0051772C">
            <w:pPr>
              <w:spacing w:line="312" w:lineRule="exact"/>
              <w:ind w:right="-20"/>
              <w:jc w:val="both"/>
            </w:pPr>
            <w:r>
              <w:rPr>
                <w:rFonts w:hint="eastAsia"/>
              </w:rPr>
              <w:t>返回描述信息</w:t>
            </w:r>
          </w:p>
        </w:tc>
        <w:tc>
          <w:tcPr>
            <w:tcW w:w="709" w:type="dxa"/>
            <w:tcBorders>
              <w:top w:val="single" w:sz="4" w:space="0" w:color="000000"/>
              <w:left w:val="single" w:sz="4" w:space="0" w:color="000000"/>
              <w:bottom w:val="single" w:sz="4" w:space="0" w:color="000000"/>
              <w:right w:val="single" w:sz="4" w:space="0" w:color="000000"/>
            </w:tcBorders>
            <w:vAlign w:val="center"/>
          </w:tcPr>
          <w:p w:rsidR="00585CDD" w:rsidRPr="00775C76" w:rsidRDefault="00585CDD" w:rsidP="0051772C">
            <w:pPr>
              <w:jc w:val="both"/>
            </w:pPr>
            <w:r>
              <w:rPr>
                <w:rFonts w:hint="eastAsia"/>
              </w:rPr>
              <w:t>M</w:t>
            </w:r>
          </w:p>
        </w:tc>
      </w:tr>
    </w:tbl>
    <w:p w:rsidR="00585CDD" w:rsidRDefault="00585CDD" w:rsidP="00585CDD">
      <w:pPr>
        <w:ind w:firstLineChars="150" w:firstLine="316"/>
        <w:rPr>
          <w:b/>
        </w:rPr>
      </w:pPr>
    </w:p>
    <w:p w:rsidR="00585CDD" w:rsidRDefault="00585CDD" w:rsidP="00585CDD">
      <w:pPr>
        <w:ind w:firstLineChars="150" w:firstLine="316"/>
        <w:rPr>
          <w:b/>
        </w:rPr>
      </w:pPr>
    </w:p>
    <w:p w:rsidR="00585CDD" w:rsidRPr="00B05E9E" w:rsidRDefault="00585CDD" w:rsidP="00585CDD">
      <w:pPr>
        <w:ind w:firstLineChars="150" w:firstLine="316"/>
        <w:rPr>
          <w:b/>
        </w:rPr>
      </w:pPr>
      <w:r w:rsidRPr="00B05E9E">
        <w:rPr>
          <w:rFonts w:hint="eastAsia"/>
          <w:b/>
        </w:rPr>
        <w:t>示例</w:t>
      </w:r>
    </w:p>
    <w:tbl>
      <w:tblPr>
        <w:tblW w:w="0" w:type="auto"/>
        <w:tblInd w:w="3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701"/>
        <w:gridCol w:w="6379"/>
      </w:tblGrid>
      <w:tr w:rsidR="00585CDD" w:rsidRPr="0038247B" w:rsidTr="0051772C">
        <w:trPr>
          <w:cantSplit/>
          <w:trHeight w:val="300"/>
        </w:trPr>
        <w:tc>
          <w:tcPr>
            <w:tcW w:w="170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585CDD" w:rsidRPr="0038247B" w:rsidRDefault="00585CDD" w:rsidP="0051772C">
            <w:pPr>
              <w:pStyle w:val="TableHeading"/>
            </w:pPr>
            <w:r w:rsidRPr="0038247B">
              <w:t>Req/Response</w:t>
            </w:r>
          </w:p>
        </w:tc>
        <w:tc>
          <w:tcPr>
            <w:tcW w:w="637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585CDD" w:rsidRPr="0038247B" w:rsidRDefault="00585CDD" w:rsidP="0051772C">
            <w:pPr>
              <w:pStyle w:val="TableHeading"/>
            </w:pPr>
            <w:r w:rsidRPr="0038247B">
              <w:t>Example</w:t>
            </w:r>
          </w:p>
        </w:tc>
      </w:tr>
      <w:tr w:rsidR="00585CDD" w:rsidRPr="001C6E22" w:rsidTr="0051772C">
        <w:trPr>
          <w:cantSplit/>
          <w:trHeight w:val="281"/>
        </w:trPr>
        <w:tc>
          <w:tcPr>
            <w:tcW w:w="1701" w:type="dxa"/>
          </w:tcPr>
          <w:p w:rsidR="00585CDD" w:rsidRPr="002B69A5" w:rsidRDefault="00585CDD" w:rsidP="0051772C">
            <w:pPr>
              <w:pStyle w:val="TableText"/>
              <w:rPr>
                <w:lang w:val="fr-FR"/>
              </w:rPr>
            </w:pPr>
            <w:r w:rsidRPr="0038247B">
              <w:t>HTTP Request</w:t>
            </w:r>
          </w:p>
        </w:tc>
        <w:tc>
          <w:tcPr>
            <w:tcW w:w="6379" w:type="dxa"/>
          </w:tcPr>
          <w:p w:rsidR="00B87E31" w:rsidRPr="00B87E31" w:rsidRDefault="00B87E31" w:rsidP="00D65BBD">
            <w:pPr>
              <w:pStyle w:val="TerminalDisplayinTable"/>
              <w:shd w:val="clear" w:color="auto" w:fill="D9D9D9"/>
              <w:spacing w:line="240" w:lineRule="auto"/>
              <w:ind w:firstLineChars="21" w:firstLine="38"/>
              <w:rPr>
                <w:rFonts w:ascii="Arial" w:hAnsi="Arial" w:cs="Arial"/>
                <w:spacing w:val="0"/>
                <w:sz w:val="18"/>
                <w:szCs w:val="20"/>
                <w:lang w:val="fr-FR"/>
              </w:rPr>
            </w:pPr>
            <w:r w:rsidRPr="00B87E31">
              <w:rPr>
                <w:rFonts w:ascii="Arial" w:hAnsi="Arial" w:cs="Arial"/>
                <w:spacing w:val="0"/>
                <w:sz w:val="18"/>
                <w:szCs w:val="20"/>
                <w:lang w:val="fr-FR"/>
              </w:rPr>
              <w:t>{</w:t>
            </w:r>
          </w:p>
          <w:p w:rsidR="004361DA" w:rsidRDefault="00B87E31">
            <w:pPr>
              <w:pStyle w:val="TerminalDisplayinTable"/>
              <w:shd w:val="clear" w:color="auto" w:fill="D9D9D9"/>
              <w:spacing w:line="240" w:lineRule="auto"/>
              <w:ind w:firstLineChars="21" w:firstLine="38"/>
              <w:rPr>
                <w:rFonts w:ascii="Arial" w:hAnsi="Arial" w:cs="Arial"/>
                <w:spacing w:val="0"/>
                <w:sz w:val="18"/>
                <w:szCs w:val="20"/>
                <w:lang w:val="fr-FR"/>
              </w:rPr>
            </w:pPr>
            <w:r w:rsidRPr="00B87E31">
              <w:rPr>
                <w:rFonts w:ascii="Arial" w:hAnsi="Arial" w:cs="Arial"/>
                <w:spacing w:val="0"/>
                <w:sz w:val="18"/>
                <w:szCs w:val="20"/>
                <w:lang w:val="fr-FR"/>
              </w:rPr>
              <w:t xml:space="preserve">    "sign": "fbUnrfhvBSFHU9EOtBAGWVWxvlw/zMqXRyma5rsFwcGoguooinq01p+PU8s+NkBFbzaHehhbvLvL3iavmyZO4Q==",</w:t>
            </w:r>
          </w:p>
          <w:p w:rsidR="004361DA" w:rsidRDefault="00B87E31">
            <w:pPr>
              <w:pStyle w:val="TerminalDisplayinTable"/>
              <w:shd w:val="clear" w:color="auto" w:fill="D9D9D9"/>
              <w:spacing w:line="240" w:lineRule="auto"/>
              <w:ind w:firstLineChars="21" w:firstLine="38"/>
              <w:rPr>
                <w:rFonts w:ascii="Arial" w:hAnsi="Arial" w:cs="Arial"/>
                <w:spacing w:val="0"/>
                <w:sz w:val="18"/>
                <w:szCs w:val="20"/>
                <w:lang w:val="fr-FR"/>
              </w:rPr>
            </w:pPr>
            <w:r w:rsidRPr="00B87E31">
              <w:rPr>
                <w:rFonts w:ascii="Arial" w:hAnsi="Arial" w:cs="Arial"/>
                <w:spacing w:val="0"/>
                <w:sz w:val="18"/>
                <w:szCs w:val="20"/>
                <w:lang w:val="fr-FR"/>
              </w:rPr>
              <w:t xml:space="preserve">    "userID": "900086000000010204",</w:t>
            </w:r>
          </w:p>
          <w:p w:rsidR="004361DA" w:rsidRDefault="00B87E31">
            <w:pPr>
              <w:pStyle w:val="TerminalDisplayinTable"/>
              <w:shd w:val="clear" w:color="auto" w:fill="D9D9D9"/>
              <w:spacing w:line="240" w:lineRule="auto"/>
              <w:ind w:firstLineChars="21" w:firstLine="38"/>
              <w:rPr>
                <w:rFonts w:ascii="Arial" w:hAnsi="Arial" w:cs="Arial"/>
                <w:spacing w:val="0"/>
                <w:sz w:val="18"/>
                <w:szCs w:val="20"/>
                <w:lang w:val="fr-FR"/>
              </w:rPr>
            </w:pPr>
            <w:r w:rsidRPr="00B87E31">
              <w:rPr>
                <w:rFonts w:ascii="Arial" w:hAnsi="Arial" w:cs="Arial"/>
                <w:spacing w:val="0"/>
                <w:sz w:val="18"/>
                <w:szCs w:val="20"/>
                <w:lang w:val="fr-FR"/>
              </w:rPr>
              <w:t xml:space="preserve">    "time": "1372649165560",</w:t>
            </w:r>
          </w:p>
          <w:p w:rsidR="004361DA" w:rsidRDefault="00B87E31">
            <w:pPr>
              <w:pStyle w:val="TerminalDisplayinTable"/>
              <w:shd w:val="clear" w:color="auto" w:fill="D9D9D9"/>
              <w:spacing w:line="240" w:lineRule="auto"/>
              <w:ind w:firstLineChars="21" w:firstLine="38"/>
              <w:rPr>
                <w:rFonts w:ascii="Arial" w:hAnsi="Arial" w:cs="Arial"/>
                <w:spacing w:val="0"/>
                <w:sz w:val="18"/>
                <w:szCs w:val="20"/>
                <w:lang w:val="fr-FR"/>
              </w:rPr>
            </w:pPr>
            <w:r w:rsidRPr="00B87E31">
              <w:rPr>
                <w:rFonts w:ascii="Arial" w:hAnsi="Arial" w:cs="Arial"/>
                <w:spacing w:val="0"/>
                <w:sz w:val="18"/>
                <w:szCs w:val="20"/>
                <w:lang w:val="fr-FR"/>
              </w:rPr>
              <w:t xml:space="preserve">    "phone": "18680302182"</w:t>
            </w:r>
          </w:p>
          <w:p w:rsidR="004361DA" w:rsidRDefault="00B87E31">
            <w:pPr>
              <w:pStyle w:val="TerminalDisplayinTable"/>
              <w:shd w:val="clear" w:color="auto" w:fill="D9D9D9"/>
              <w:spacing w:line="240" w:lineRule="auto"/>
              <w:ind w:firstLineChars="21" w:firstLine="38"/>
              <w:rPr>
                <w:rFonts w:ascii="Arial" w:hAnsi="Arial" w:cs="Arial"/>
                <w:spacing w:val="0"/>
                <w:sz w:val="20"/>
                <w:szCs w:val="20"/>
                <w:lang w:val="fr-FR"/>
              </w:rPr>
            </w:pPr>
            <w:r w:rsidRPr="00B87E31">
              <w:rPr>
                <w:rFonts w:ascii="Arial" w:hAnsi="Arial" w:cs="Arial"/>
                <w:spacing w:val="0"/>
                <w:sz w:val="18"/>
                <w:szCs w:val="20"/>
                <w:lang w:val="fr-FR"/>
              </w:rPr>
              <w:t>}</w:t>
            </w:r>
          </w:p>
        </w:tc>
      </w:tr>
      <w:tr w:rsidR="00585CDD" w:rsidRPr="001C6E22" w:rsidTr="0051772C">
        <w:trPr>
          <w:cantSplit/>
          <w:trHeight w:val="281"/>
        </w:trPr>
        <w:tc>
          <w:tcPr>
            <w:tcW w:w="1701" w:type="dxa"/>
          </w:tcPr>
          <w:p w:rsidR="00585CDD" w:rsidRPr="002B69A5" w:rsidRDefault="00585CDD" w:rsidP="0051772C">
            <w:pPr>
              <w:pStyle w:val="TableText"/>
              <w:rPr>
                <w:lang w:val="fr-FR"/>
              </w:rPr>
            </w:pPr>
            <w:r w:rsidRPr="002B69A5">
              <w:rPr>
                <w:lang w:val="fr-FR"/>
              </w:rPr>
              <w:t>HTT</w:t>
            </w:r>
            <w:r>
              <w:rPr>
                <w:rFonts w:hint="eastAsia"/>
                <w:lang w:val="fr-FR"/>
              </w:rPr>
              <w:t>P</w:t>
            </w:r>
            <w:r w:rsidRPr="002B69A5">
              <w:rPr>
                <w:lang w:val="fr-FR"/>
              </w:rPr>
              <w:t xml:space="preserve"> Response</w:t>
            </w:r>
          </w:p>
        </w:tc>
        <w:tc>
          <w:tcPr>
            <w:tcW w:w="6379" w:type="dxa"/>
          </w:tcPr>
          <w:p w:rsidR="00B87E31" w:rsidRPr="00B87E31" w:rsidRDefault="00B87E31" w:rsidP="00B87E31">
            <w:pPr>
              <w:pStyle w:val="TerminalDisplayinTable"/>
              <w:shd w:val="clear" w:color="auto" w:fill="D9D9D9"/>
              <w:spacing w:line="240" w:lineRule="auto"/>
              <w:rPr>
                <w:rFonts w:ascii="Arial" w:hAnsi="Arial" w:cs="Arial"/>
                <w:spacing w:val="0"/>
                <w:sz w:val="18"/>
                <w:szCs w:val="20"/>
                <w:lang w:val="fr-FR"/>
              </w:rPr>
            </w:pPr>
            <w:r w:rsidRPr="00B87E31">
              <w:rPr>
                <w:rFonts w:ascii="Arial" w:hAnsi="Arial" w:cs="Arial"/>
                <w:spacing w:val="0"/>
                <w:sz w:val="18"/>
                <w:szCs w:val="20"/>
                <w:lang w:val="fr-FR"/>
              </w:rPr>
              <w:t>{</w:t>
            </w:r>
          </w:p>
          <w:p w:rsidR="00B87E31" w:rsidRPr="00B87E31" w:rsidRDefault="00B87E31" w:rsidP="00B87E31">
            <w:pPr>
              <w:pStyle w:val="TerminalDisplayinTable"/>
              <w:shd w:val="clear" w:color="auto" w:fill="D9D9D9"/>
              <w:spacing w:line="240" w:lineRule="auto"/>
              <w:rPr>
                <w:rFonts w:ascii="Arial" w:hAnsi="Arial" w:cs="Arial"/>
                <w:spacing w:val="0"/>
                <w:sz w:val="18"/>
                <w:szCs w:val="20"/>
                <w:lang w:val="fr-FR"/>
              </w:rPr>
            </w:pPr>
            <w:r w:rsidRPr="00B87E31">
              <w:rPr>
                <w:rFonts w:ascii="Arial" w:hAnsi="Arial" w:cs="Arial"/>
                <w:spacing w:val="0"/>
                <w:sz w:val="18"/>
                <w:szCs w:val="20"/>
                <w:lang w:val="fr-FR"/>
              </w:rPr>
              <w:t xml:space="preserve">  "returnCode" : 0,</w:t>
            </w:r>
          </w:p>
          <w:p w:rsidR="00B87E31" w:rsidRPr="00B87E31" w:rsidRDefault="00B87E31" w:rsidP="00B87E31">
            <w:pPr>
              <w:pStyle w:val="TerminalDisplayinTable"/>
              <w:shd w:val="clear" w:color="auto" w:fill="D9D9D9"/>
              <w:spacing w:line="240" w:lineRule="auto"/>
              <w:rPr>
                <w:rFonts w:ascii="Arial" w:hAnsi="Arial" w:cs="Arial"/>
                <w:spacing w:val="0"/>
                <w:sz w:val="18"/>
                <w:szCs w:val="20"/>
                <w:lang w:val="fr-FR"/>
              </w:rPr>
            </w:pPr>
            <w:r w:rsidRPr="00B87E31">
              <w:rPr>
                <w:rFonts w:ascii="Arial" w:hAnsi="Arial" w:cs="Arial"/>
                <w:spacing w:val="0"/>
                <w:sz w:val="18"/>
                <w:szCs w:val="20"/>
                <w:lang w:val="fr-FR"/>
              </w:rPr>
              <w:t xml:space="preserve">  "returnDesc" : "success"</w:t>
            </w:r>
          </w:p>
          <w:p w:rsidR="00585CDD" w:rsidRPr="00AA725F" w:rsidRDefault="00B87E31" w:rsidP="00B87E31">
            <w:pPr>
              <w:pStyle w:val="TerminalDisplayinTable"/>
              <w:shd w:val="clear" w:color="auto" w:fill="D9D9D9"/>
              <w:spacing w:line="240" w:lineRule="auto"/>
              <w:rPr>
                <w:rFonts w:ascii="Arial" w:hAnsi="Arial" w:cs="Arial"/>
                <w:spacing w:val="0"/>
                <w:sz w:val="20"/>
                <w:szCs w:val="20"/>
                <w:lang w:val="fr-FR"/>
              </w:rPr>
            </w:pPr>
            <w:r w:rsidRPr="00B87E31">
              <w:rPr>
                <w:rFonts w:ascii="Arial" w:hAnsi="Arial" w:cs="Arial"/>
                <w:spacing w:val="0"/>
                <w:sz w:val="18"/>
                <w:szCs w:val="20"/>
                <w:lang w:val="fr-FR"/>
              </w:rPr>
              <w:t>}</w:t>
            </w:r>
          </w:p>
        </w:tc>
      </w:tr>
    </w:tbl>
    <w:p w:rsidR="00585CDD" w:rsidRDefault="00585CDD" w:rsidP="00585CDD">
      <w:pPr>
        <w:spacing w:line="312" w:lineRule="exact"/>
        <w:ind w:right="-20"/>
      </w:pPr>
    </w:p>
    <w:p w:rsidR="00585CDD" w:rsidRDefault="00585CDD">
      <w:pPr>
        <w:spacing w:line="240" w:lineRule="auto"/>
      </w:pPr>
    </w:p>
    <w:p w:rsidR="004072AF" w:rsidRPr="00016DEA" w:rsidRDefault="004072AF" w:rsidP="004072AF">
      <w:pPr>
        <w:pStyle w:val="2"/>
      </w:pPr>
      <w:r>
        <w:rPr>
          <w:rFonts w:hint="eastAsia"/>
        </w:rPr>
        <w:lastRenderedPageBreak/>
        <w:t>绑定登录帐号</w:t>
      </w:r>
      <w:r w:rsidR="00665293">
        <w:rPr>
          <w:rFonts w:hint="eastAsia"/>
        </w:rPr>
        <w:t>（无效）</w:t>
      </w:r>
    </w:p>
    <w:p w:rsidR="004072AF" w:rsidRPr="005B2811" w:rsidRDefault="004072AF" w:rsidP="004072AF">
      <w:pPr>
        <w:ind w:firstLineChars="150" w:firstLine="315"/>
        <w:rPr>
          <w:lang w:val="fr-FR"/>
        </w:rPr>
      </w:pPr>
      <w:r w:rsidRPr="00665A25">
        <w:rPr>
          <w:rFonts w:hint="eastAsia"/>
        </w:rPr>
        <w:t>方法名称</w:t>
      </w:r>
      <w:r w:rsidRPr="005B2811">
        <w:rPr>
          <w:rFonts w:hint="eastAsia"/>
          <w:lang w:val="fr-FR"/>
        </w:rPr>
        <w:t>：</w:t>
      </w:r>
      <w:r w:rsidRPr="005B2811">
        <w:rPr>
          <w:rFonts w:hint="eastAsia"/>
          <w:lang w:val="fr-FR"/>
        </w:rPr>
        <w:t>/</w:t>
      </w:r>
      <w:r>
        <w:rPr>
          <w:rFonts w:hint="eastAsia"/>
          <w:lang w:val="fr-FR"/>
        </w:rPr>
        <w:t>client/auth/bindAccountID</w:t>
      </w:r>
      <w:r>
        <w:rPr>
          <w:rFonts w:hint="eastAsia"/>
        </w:rPr>
        <w:t>.action</w:t>
      </w:r>
    </w:p>
    <w:p w:rsidR="004072AF" w:rsidRPr="005B2811" w:rsidRDefault="004072AF" w:rsidP="004072AF">
      <w:pPr>
        <w:ind w:firstLineChars="150" w:firstLine="315"/>
        <w:rPr>
          <w:lang w:val="fr-FR"/>
        </w:rPr>
      </w:pPr>
      <w:r>
        <w:rPr>
          <w:rFonts w:hint="eastAsia"/>
        </w:rPr>
        <w:t>方法描述</w:t>
      </w:r>
      <w:r w:rsidRPr="005B2811">
        <w:rPr>
          <w:rFonts w:hint="eastAsia"/>
          <w:lang w:val="fr-FR"/>
        </w:rPr>
        <w:t>：</w:t>
      </w:r>
      <w:r>
        <w:rPr>
          <w:rFonts w:hint="eastAsia"/>
          <w:lang w:val="fr-FR"/>
        </w:rPr>
        <w:t>将消费者帐号</w:t>
      </w:r>
      <w:r>
        <w:rPr>
          <w:rFonts w:hint="eastAsia"/>
          <w:lang w:val="fr-FR"/>
        </w:rPr>
        <w:t>ID</w:t>
      </w:r>
      <w:r>
        <w:rPr>
          <w:rFonts w:hint="eastAsia"/>
          <w:lang w:val="fr-FR"/>
        </w:rPr>
        <w:t>绑定在某个终端上，一个终端只能绑定一个帐号。</w:t>
      </w:r>
    </w:p>
    <w:p w:rsidR="004072AF" w:rsidRPr="005B2811" w:rsidRDefault="004072AF" w:rsidP="004072AF">
      <w:pPr>
        <w:ind w:firstLineChars="150" w:firstLine="315"/>
        <w:rPr>
          <w:lang w:val="fr-FR"/>
        </w:rPr>
      </w:pPr>
      <w:r w:rsidRPr="005B2811">
        <w:rPr>
          <w:rFonts w:hint="eastAsia"/>
          <w:lang w:val="fr-FR"/>
        </w:rPr>
        <w:t>HTTP</w:t>
      </w:r>
      <w:r>
        <w:rPr>
          <w:rFonts w:hint="eastAsia"/>
          <w:lang w:val="fr-FR"/>
        </w:rPr>
        <w:t>S</w:t>
      </w:r>
      <w:r>
        <w:rPr>
          <w:rFonts w:hint="eastAsia"/>
        </w:rPr>
        <w:t>请求方式</w:t>
      </w:r>
      <w:r w:rsidRPr="005B2811">
        <w:rPr>
          <w:rFonts w:hint="eastAsia"/>
          <w:lang w:val="fr-FR"/>
        </w:rPr>
        <w:t>：</w:t>
      </w:r>
      <w:r w:rsidRPr="005B2811">
        <w:rPr>
          <w:rFonts w:hint="eastAsia"/>
          <w:lang w:val="fr-FR"/>
        </w:rPr>
        <w:t xml:space="preserve"> POST</w:t>
      </w:r>
    </w:p>
    <w:p w:rsidR="004072AF" w:rsidRPr="005B2811" w:rsidRDefault="004072AF" w:rsidP="004072AF">
      <w:pPr>
        <w:ind w:firstLineChars="150" w:firstLine="316"/>
        <w:rPr>
          <w:b/>
          <w:lang w:val="fr-FR"/>
        </w:rPr>
      </w:pPr>
      <w:r w:rsidRPr="00990213">
        <w:rPr>
          <w:rFonts w:hint="eastAsia"/>
          <w:b/>
        </w:rPr>
        <w:t>请求接口参数描述</w:t>
      </w:r>
      <w:r w:rsidRPr="005B2811">
        <w:rPr>
          <w:rFonts w:hint="eastAsia"/>
          <w:b/>
          <w:lang w:val="fr-FR"/>
        </w:rPr>
        <w:t>：</w:t>
      </w:r>
    </w:p>
    <w:tbl>
      <w:tblPr>
        <w:tblW w:w="8248" w:type="dxa"/>
        <w:tblInd w:w="121" w:type="dxa"/>
        <w:tblLayout w:type="fixed"/>
        <w:tblCellMar>
          <w:left w:w="0" w:type="dxa"/>
          <w:right w:w="0" w:type="dxa"/>
        </w:tblCellMar>
        <w:tblLook w:val="0000"/>
      </w:tblPr>
      <w:tblGrid>
        <w:gridCol w:w="1585"/>
        <w:gridCol w:w="1134"/>
        <w:gridCol w:w="4820"/>
        <w:gridCol w:w="709"/>
      </w:tblGrid>
      <w:tr w:rsidR="004072AF" w:rsidRPr="00270E48" w:rsidTr="0051772C">
        <w:trPr>
          <w:trHeight w:hRule="exact" w:val="370"/>
        </w:trPr>
        <w:tc>
          <w:tcPr>
            <w:tcW w:w="1585" w:type="dxa"/>
            <w:tcBorders>
              <w:top w:val="single" w:sz="4" w:space="0" w:color="000000"/>
              <w:left w:val="single" w:sz="4" w:space="0" w:color="000000"/>
              <w:bottom w:val="single" w:sz="4" w:space="0" w:color="000000"/>
              <w:right w:val="single" w:sz="4" w:space="0" w:color="000000"/>
            </w:tcBorders>
            <w:shd w:val="clear" w:color="auto" w:fill="DFDFDF"/>
          </w:tcPr>
          <w:p w:rsidR="004072AF" w:rsidRPr="005B2811" w:rsidRDefault="004072AF" w:rsidP="0051772C">
            <w:pPr>
              <w:spacing w:line="307" w:lineRule="exact"/>
              <w:ind w:left="102" w:right="-20"/>
              <w:rPr>
                <w:sz w:val="24"/>
                <w:szCs w:val="24"/>
                <w:lang w:val="fr-FR"/>
              </w:rPr>
            </w:pPr>
            <w:r>
              <w:rPr>
                <w:rFonts w:ascii="微软雅黑" w:eastAsia="微软雅黑" w:cs="微软雅黑" w:hint="eastAsia"/>
                <w:b/>
                <w:bCs/>
                <w:spacing w:val="12"/>
                <w:position w:val="-1"/>
              </w:rPr>
              <w:t>参数名称</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4072AF" w:rsidRPr="00270E48" w:rsidRDefault="004072AF" w:rsidP="0051772C">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4072AF" w:rsidRPr="00270E48" w:rsidRDefault="004072AF" w:rsidP="0051772C">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4072AF" w:rsidRPr="00270E48" w:rsidRDefault="004072AF" w:rsidP="0051772C">
            <w:pPr>
              <w:spacing w:line="307" w:lineRule="exact"/>
              <w:ind w:left="102" w:right="-20"/>
              <w:rPr>
                <w:sz w:val="24"/>
                <w:szCs w:val="24"/>
              </w:rPr>
            </w:pPr>
            <w:r>
              <w:rPr>
                <w:rFonts w:ascii="微软雅黑" w:eastAsia="微软雅黑" w:cs="微软雅黑" w:hint="eastAsia"/>
                <w:b/>
                <w:bCs/>
                <w:spacing w:val="12"/>
                <w:position w:val="-1"/>
              </w:rPr>
              <w:t>可选</w:t>
            </w:r>
          </w:p>
        </w:tc>
      </w:tr>
      <w:tr w:rsidR="0028008B" w:rsidRPr="00270E48" w:rsidTr="0051772C">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28008B" w:rsidRDefault="0028008B" w:rsidP="0051772C">
            <w:pPr>
              <w:ind w:right="-20"/>
              <w:jc w:val="both"/>
            </w:pPr>
            <w:r w:rsidRPr="0028008B">
              <w:rPr>
                <w:rFonts w:hint="eastAsia"/>
              </w:rPr>
              <w:t>userID</w:t>
            </w:r>
          </w:p>
        </w:tc>
        <w:tc>
          <w:tcPr>
            <w:tcW w:w="1134" w:type="dxa"/>
            <w:tcBorders>
              <w:top w:val="single" w:sz="4" w:space="0" w:color="000000"/>
              <w:left w:val="single" w:sz="4" w:space="0" w:color="000000"/>
              <w:bottom w:val="single" w:sz="4" w:space="0" w:color="000000"/>
              <w:right w:val="single" w:sz="4" w:space="0" w:color="000000"/>
            </w:tcBorders>
            <w:vAlign w:val="center"/>
          </w:tcPr>
          <w:p w:rsidR="0028008B" w:rsidRDefault="0028008B" w:rsidP="0051772C">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28008B" w:rsidRDefault="0028008B" w:rsidP="0051772C">
            <w:pPr>
              <w:spacing w:line="312" w:lineRule="exact"/>
              <w:ind w:right="-20"/>
              <w:jc w:val="both"/>
            </w:pPr>
            <w:r>
              <w:rPr>
                <w:rFonts w:hint="eastAsia"/>
              </w:rPr>
              <w:t>商户</w:t>
            </w:r>
            <w:r>
              <w:rPr>
                <w:rFonts w:hint="eastAsia"/>
              </w:rPr>
              <w:t>ID</w:t>
            </w:r>
          </w:p>
        </w:tc>
        <w:tc>
          <w:tcPr>
            <w:tcW w:w="709" w:type="dxa"/>
            <w:tcBorders>
              <w:top w:val="single" w:sz="4" w:space="0" w:color="000000"/>
              <w:left w:val="single" w:sz="4" w:space="0" w:color="000000"/>
              <w:bottom w:val="single" w:sz="4" w:space="0" w:color="000000"/>
              <w:right w:val="single" w:sz="4" w:space="0" w:color="000000"/>
            </w:tcBorders>
            <w:vAlign w:val="center"/>
          </w:tcPr>
          <w:p w:rsidR="0028008B" w:rsidRDefault="0028008B" w:rsidP="0051772C">
            <w:pPr>
              <w:jc w:val="both"/>
            </w:pPr>
            <w:r w:rsidRPr="0028008B">
              <w:rPr>
                <w:rFonts w:hint="eastAsia"/>
              </w:rPr>
              <w:t>M</w:t>
            </w:r>
          </w:p>
        </w:tc>
      </w:tr>
      <w:tr w:rsidR="0028008B" w:rsidRPr="00270E48" w:rsidTr="0051772C">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28008B" w:rsidRDefault="0028008B" w:rsidP="0051772C">
            <w:pPr>
              <w:ind w:right="-20"/>
              <w:jc w:val="both"/>
            </w:pPr>
            <w:r>
              <w:rPr>
                <w:rFonts w:hint="eastAsia"/>
              </w:rPr>
              <w:t>clientID</w:t>
            </w:r>
          </w:p>
        </w:tc>
        <w:tc>
          <w:tcPr>
            <w:tcW w:w="1134" w:type="dxa"/>
            <w:tcBorders>
              <w:top w:val="single" w:sz="4" w:space="0" w:color="000000"/>
              <w:left w:val="single" w:sz="4" w:space="0" w:color="000000"/>
              <w:bottom w:val="single" w:sz="4" w:space="0" w:color="000000"/>
              <w:right w:val="single" w:sz="4" w:space="0" w:color="000000"/>
            </w:tcBorders>
            <w:vAlign w:val="center"/>
          </w:tcPr>
          <w:p w:rsidR="0028008B" w:rsidRDefault="0028008B" w:rsidP="0051772C">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28008B" w:rsidRDefault="0028008B" w:rsidP="0051772C">
            <w:pPr>
              <w:spacing w:line="312" w:lineRule="exact"/>
              <w:ind w:right="-20"/>
              <w:jc w:val="both"/>
            </w:pPr>
            <w:r>
              <w:rPr>
                <w:rFonts w:hint="eastAsia"/>
              </w:rPr>
              <w:t>消费者账户</w:t>
            </w:r>
            <w:r>
              <w:rPr>
                <w:rFonts w:hint="eastAsia"/>
              </w:rPr>
              <w:t>ID</w:t>
            </w:r>
          </w:p>
        </w:tc>
        <w:tc>
          <w:tcPr>
            <w:tcW w:w="709" w:type="dxa"/>
            <w:tcBorders>
              <w:top w:val="single" w:sz="4" w:space="0" w:color="000000"/>
              <w:left w:val="single" w:sz="4" w:space="0" w:color="000000"/>
              <w:bottom w:val="single" w:sz="4" w:space="0" w:color="000000"/>
              <w:right w:val="single" w:sz="4" w:space="0" w:color="000000"/>
            </w:tcBorders>
            <w:vAlign w:val="center"/>
          </w:tcPr>
          <w:p w:rsidR="0028008B" w:rsidRDefault="0028008B" w:rsidP="0051772C">
            <w:pPr>
              <w:jc w:val="both"/>
            </w:pPr>
            <w:r>
              <w:rPr>
                <w:rFonts w:hint="eastAsia"/>
              </w:rPr>
              <w:t>M</w:t>
            </w:r>
          </w:p>
        </w:tc>
      </w:tr>
      <w:tr w:rsidR="0051772C" w:rsidRPr="00270E48" w:rsidTr="0051772C">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51772C" w:rsidRDefault="0051772C" w:rsidP="0051772C">
            <w:pPr>
              <w:ind w:right="-20"/>
              <w:jc w:val="both"/>
            </w:pPr>
            <w:r>
              <w:rPr>
                <w:rFonts w:hint="eastAsia"/>
              </w:rPr>
              <w:t>clientAcc</w:t>
            </w:r>
          </w:p>
        </w:tc>
        <w:tc>
          <w:tcPr>
            <w:tcW w:w="1134" w:type="dxa"/>
            <w:tcBorders>
              <w:top w:val="single" w:sz="4" w:space="0" w:color="000000"/>
              <w:left w:val="single" w:sz="4" w:space="0" w:color="000000"/>
              <w:bottom w:val="single" w:sz="4" w:space="0" w:color="000000"/>
              <w:right w:val="single" w:sz="4" w:space="0" w:color="000000"/>
            </w:tcBorders>
            <w:vAlign w:val="center"/>
          </w:tcPr>
          <w:p w:rsidR="0051772C" w:rsidRDefault="0051772C" w:rsidP="0051772C">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51772C" w:rsidRDefault="0051772C" w:rsidP="0051772C">
            <w:pPr>
              <w:spacing w:line="312" w:lineRule="exact"/>
              <w:ind w:right="-20"/>
              <w:jc w:val="both"/>
            </w:pPr>
            <w:r>
              <w:rPr>
                <w:rFonts w:hint="eastAsia"/>
              </w:rPr>
              <w:t>消费者账户</w:t>
            </w:r>
          </w:p>
          <w:p w:rsidR="0051772C" w:rsidRDefault="0051772C" w:rsidP="00FA33DF">
            <w:pPr>
              <w:spacing w:line="312" w:lineRule="exact"/>
              <w:ind w:right="-20"/>
              <w:jc w:val="both"/>
            </w:pPr>
            <w:r>
              <w:rPr>
                <w:rFonts w:hint="eastAsia"/>
              </w:rPr>
              <w:t>注：</w:t>
            </w:r>
            <w:r w:rsidR="00FA33DF">
              <w:rPr>
                <w:rFonts w:hint="eastAsia"/>
              </w:rPr>
              <w:t>aes</w:t>
            </w:r>
            <w:r w:rsidR="00FA33DF">
              <w:rPr>
                <w:rFonts w:hint="eastAsia"/>
              </w:rPr>
              <w:t>加密</w:t>
            </w:r>
          </w:p>
          <w:p w:rsidR="000F3D1A" w:rsidRDefault="000F3D1A" w:rsidP="00FA33DF">
            <w:pPr>
              <w:spacing w:line="312" w:lineRule="exact"/>
              <w:ind w:right="-20"/>
              <w:jc w:val="both"/>
            </w:pPr>
            <w:r>
              <w:rPr>
                <w:rFonts w:hint="eastAsia"/>
              </w:rPr>
              <w:t>注：无效接口，入口代码已经删除，不再处理。</w:t>
            </w:r>
          </w:p>
        </w:tc>
        <w:tc>
          <w:tcPr>
            <w:tcW w:w="709" w:type="dxa"/>
            <w:tcBorders>
              <w:top w:val="single" w:sz="4" w:space="0" w:color="000000"/>
              <w:left w:val="single" w:sz="4" w:space="0" w:color="000000"/>
              <w:bottom w:val="single" w:sz="4" w:space="0" w:color="000000"/>
              <w:right w:val="single" w:sz="4" w:space="0" w:color="000000"/>
            </w:tcBorders>
            <w:vAlign w:val="center"/>
          </w:tcPr>
          <w:p w:rsidR="0051772C" w:rsidRDefault="0051772C" w:rsidP="0051772C">
            <w:pPr>
              <w:jc w:val="both"/>
            </w:pPr>
            <w:r>
              <w:rPr>
                <w:rFonts w:hint="eastAsia"/>
              </w:rPr>
              <w:t>M</w:t>
            </w:r>
          </w:p>
        </w:tc>
      </w:tr>
      <w:tr w:rsidR="004072AF" w:rsidRPr="00270E48" w:rsidTr="0051772C">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4072AF" w:rsidRDefault="004072AF" w:rsidP="0051772C">
            <w:pPr>
              <w:ind w:right="-20"/>
              <w:jc w:val="both"/>
            </w:pPr>
            <w:r>
              <w:rPr>
                <w:rFonts w:hint="eastAsia"/>
              </w:rPr>
              <w:t>imei</w:t>
            </w:r>
          </w:p>
        </w:tc>
        <w:tc>
          <w:tcPr>
            <w:tcW w:w="1134" w:type="dxa"/>
            <w:tcBorders>
              <w:top w:val="single" w:sz="4" w:space="0" w:color="000000"/>
              <w:left w:val="single" w:sz="4" w:space="0" w:color="000000"/>
              <w:bottom w:val="single" w:sz="4" w:space="0" w:color="000000"/>
              <w:right w:val="single" w:sz="4" w:space="0" w:color="000000"/>
            </w:tcBorders>
            <w:vAlign w:val="center"/>
          </w:tcPr>
          <w:p w:rsidR="004072AF" w:rsidRDefault="004072AF" w:rsidP="0051772C">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4072AF" w:rsidRDefault="004072AF" w:rsidP="004072AF">
            <w:pPr>
              <w:spacing w:line="312" w:lineRule="exact"/>
              <w:ind w:right="-20"/>
              <w:jc w:val="both"/>
            </w:pPr>
            <w:r>
              <w:rPr>
                <w:rFonts w:hint="eastAsia"/>
              </w:rPr>
              <w:t>终端</w:t>
            </w:r>
            <w:r>
              <w:rPr>
                <w:rFonts w:hint="eastAsia"/>
              </w:rPr>
              <w:t>imei</w:t>
            </w:r>
            <w:r>
              <w:rPr>
                <w:rFonts w:hint="eastAsia"/>
              </w:rPr>
              <w:t>号</w:t>
            </w:r>
          </w:p>
        </w:tc>
        <w:tc>
          <w:tcPr>
            <w:tcW w:w="709" w:type="dxa"/>
            <w:tcBorders>
              <w:top w:val="single" w:sz="4" w:space="0" w:color="000000"/>
              <w:left w:val="single" w:sz="4" w:space="0" w:color="000000"/>
              <w:bottom w:val="single" w:sz="4" w:space="0" w:color="000000"/>
              <w:right w:val="single" w:sz="4" w:space="0" w:color="000000"/>
            </w:tcBorders>
            <w:vAlign w:val="center"/>
          </w:tcPr>
          <w:p w:rsidR="004072AF" w:rsidRDefault="004072AF" w:rsidP="0051772C">
            <w:pPr>
              <w:jc w:val="both"/>
            </w:pPr>
            <w:r>
              <w:rPr>
                <w:rFonts w:hint="eastAsia"/>
              </w:rPr>
              <w:t>M</w:t>
            </w:r>
          </w:p>
        </w:tc>
      </w:tr>
      <w:tr w:rsidR="004072AF" w:rsidRPr="00270E48" w:rsidTr="0051772C">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4072AF" w:rsidRDefault="004072AF" w:rsidP="0051772C">
            <w:pPr>
              <w:ind w:right="-20"/>
              <w:jc w:val="both"/>
            </w:pPr>
            <w:r>
              <w:rPr>
                <w:rFonts w:hint="eastAsia"/>
              </w:rPr>
              <w:t>time</w:t>
            </w:r>
          </w:p>
        </w:tc>
        <w:tc>
          <w:tcPr>
            <w:tcW w:w="1134" w:type="dxa"/>
            <w:tcBorders>
              <w:top w:val="single" w:sz="4" w:space="0" w:color="000000"/>
              <w:left w:val="single" w:sz="4" w:space="0" w:color="000000"/>
              <w:bottom w:val="single" w:sz="4" w:space="0" w:color="000000"/>
              <w:right w:val="single" w:sz="4" w:space="0" w:color="000000"/>
            </w:tcBorders>
            <w:vAlign w:val="center"/>
          </w:tcPr>
          <w:p w:rsidR="004072AF" w:rsidRDefault="00D02997" w:rsidP="0051772C">
            <w:pPr>
              <w:ind w:right="-20"/>
              <w:jc w:val="both"/>
            </w:pPr>
            <w:r>
              <w:rPr>
                <w:rFonts w:hint="eastAsia"/>
              </w:rPr>
              <w:t>long</w:t>
            </w:r>
          </w:p>
        </w:tc>
        <w:tc>
          <w:tcPr>
            <w:tcW w:w="4820" w:type="dxa"/>
            <w:tcBorders>
              <w:top w:val="single" w:sz="4" w:space="0" w:color="000000"/>
              <w:left w:val="single" w:sz="4" w:space="0" w:color="000000"/>
              <w:bottom w:val="single" w:sz="4" w:space="0" w:color="000000"/>
              <w:right w:val="single" w:sz="4" w:space="0" w:color="000000"/>
            </w:tcBorders>
            <w:vAlign w:val="center"/>
          </w:tcPr>
          <w:p w:rsidR="004072AF" w:rsidRDefault="004072AF" w:rsidP="0051772C">
            <w:pPr>
              <w:spacing w:line="312" w:lineRule="exact"/>
              <w:ind w:right="-20"/>
              <w:jc w:val="both"/>
            </w:pPr>
            <w:r>
              <w:rPr>
                <w:rFonts w:hint="eastAsia"/>
              </w:rPr>
              <w:t>时间戳</w:t>
            </w:r>
            <w:r w:rsidR="00745874">
              <w:rPr>
                <w:rFonts w:hint="eastAsia"/>
              </w:rPr>
              <w:t>，单位</w:t>
            </w:r>
            <w:r w:rsidR="00745874">
              <w:rPr>
                <w:rFonts w:hint="eastAsia"/>
              </w:rPr>
              <w:t>s</w:t>
            </w:r>
          </w:p>
        </w:tc>
        <w:tc>
          <w:tcPr>
            <w:tcW w:w="709" w:type="dxa"/>
            <w:tcBorders>
              <w:top w:val="single" w:sz="4" w:space="0" w:color="000000"/>
              <w:left w:val="single" w:sz="4" w:space="0" w:color="000000"/>
              <w:bottom w:val="single" w:sz="4" w:space="0" w:color="000000"/>
              <w:right w:val="single" w:sz="4" w:space="0" w:color="000000"/>
            </w:tcBorders>
            <w:vAlign w:val="center"/>
          </w:tcPr>
          <w:p w:rsidR="004072AF" w:rsidRDefault="004072AF" w:rsidP="0051772C">
            <w:pPr>
              <w:jc w:val="both"/>
            </w:pPr>
            <w:r>
              <w:rPr>
                <w:rFonts w:hint="eastAsia"/>
              </w:rPr>
              <w:t>M</w:t>
            </w:r>
          </w:p>
        </w:tc>
      </w:tr>
      <w:tr w:rsidR="00BD4625" w:rsidRPr="00270E48" w:rsidTr="0051772C">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BD4625" w:rsidRDefault="00BD4625" w:rsidP="0051772C">
            <w:pPr>
              <w:ind w:right="-20"/>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rsidR="00BD4625" w:rsidRDefault="00BD4625" w:rsidP="0051772C">
            <w:pPr>
              <w:ind w:right="-20"/>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BD4625" w:rsidRDefault="00BD4625" w:rsidP="0051772C">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BD4625" w:rsidRDefault="00BD4625" w:rsidP="0051772C">
            <w:pPr>
              <w:jc w:val="both"/>
            </w:pPr>
          </w:p>
        </w:tc>
      </w:tr>
      <w:tr w:rsidR="00BD4625" w:rsidRPr="00270E48" w:rsidTr="0051772C">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BD4625" w:rsidRDefault="00BD4625" w:rsidP="0051772C">
            <w:pPr>
              <w:ind w:right="-20"/>
              <w:jc w:val="both"/>
            </w:pPr>
            <w:r>
              <w:rPr>
                <w:rFonts w:hint="eastAsia"/>
              </w:rPr>
              <w:t>signType</w:t>
            </w:r>
          </w:p>
        </w:tc>
        <w:tc>
          <w:tcPr>
            <w:tcW w:w="1134" w:type="dxa"/>
            <w:tcBorders>
              <w:top w:val="single" w:sz="4" w:space="0" w:color="000000"/>
              <w:left w:val="single" w:sz="4" w:space="0" w:color="000000"/>
              <w:bottom w:val="single" w:sz="4" w:space="0" w:color="000000"/>
              <w:right w:val="single" w:sz="4" w:space="0" w:color="000000"/>
            </w:tcBorders>
            <w:vAlign w:val="center"/>
          </w:tcPr>
          <w:p w:rsidR="00BD4625" w:rsidRDefault="00BD4625" w:rsidP="0051772C">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BD4625" w:rsidRDefault="00BD4625" w:rsidP="002B7B87">
            <w:pPr>
              <w:spacing w:line="312" w:lineRule="exact"/>
              <w:ind w:right="-20"/>
              <w:jc w:val="both"/>
            </w:pPr>
            <w:r>
              <w:rPr>
                <w:rFonts w:hint="eastAsia"/>
              </w:rPr>
              <w:t>签名类型，不参与签名，非法值按缺省值处理：</w:t>
            </w:r>
          </w:p>
          <w:p w:rsidR="00BD4625" w:rsidRDefault="00BD4625" w:rsidP="002B7B87">
            <w:pPr>
              <w:spacing w:line="312" w:lineRule="exact"/>
              <w:ind w:right="-20"/>
              <w:jc w:val="both"/>
            </w:pPr>
            <w:r>
              <w:rPr>
                <w:rFonts w:hint="eastAsia"/>
              </w:rPr>
              <w:t>RSA</w:t>
            </w:r>
            <w:r>
              <w:rPr>
                <w:rFonts w:hint="eastAsia"/>
              </w:rPr>
              <w:t>：</w:t>
            </w:r>
            <w:r>
              <w:rPr>
                <w:rFonts w:hint="eastAsia"/>
              </w:rPr>
              <w:t>rsa</w:t>
            </w:r>
            <w:r>
              <w:rPr>
                <w:rFonts w:hint="eastAsia"/>
              </w:rPr>
              <w:t>签名，算法为</w:t>
            </w:r>
            <w:r w:rsidRPr="000B1D35">
              <w:t>SHA1WithRSA</w:t>
            </w:r>
            <w:r>
              <w:rPr>
                <w:rFonts w:hint="eastAsia"/>
              </w:rPr>
              <w:t>（缺省）</w:t>
            </w:r>
          </w:p>
          <w:p w:rsidR="00BD4625" w:rsidRDefault="00BD4625" w:rsidP="0051772C">
            <w:pPr>
              <w:spacing w:line="312" w:lineRule="exact"/>
              <w:ind w:right="-20"/>
              <w:jc w:val="both"/>
            </w:pPr>
            <w:r>
              <w:rPr>
                <w:rFonts w:hint="eastAsia"/>
              </w:rPr>
              <w:t>RSA256</w:t>
            </w:r>
            <w:r>
              <w:rPr>
                <w:rFonts w:hint="eastAsia"/>
              </w:rPr>
              <w:t>：</w:t>
            </w:r>
            <w:r>
              <w:rPr>
                <w:rFonts w:hint="eastAsia"/>
              </w:rPr>
              <w:t>rsa</w:t>
            </w:r>
            <w:r>
              <w:rPr>
                <w:rFonts w:hint="eastAsia"/>
              </w:rPr>
              <w:t>签名，算法为</w:t>
            </w:r>
            <w:r w:rsidRPr="000B1D35">
              <w:t>SHA256WithRSA</w:t>
            </w:r>
          </w:p>
        </w:tc>
        <w:tc>
          <w:tcPr>
            <w:tcW w:w="709" w:type="dxa"/>
            <w:tcBorders>
              <w:top w:val="single" w:sz="4" w:space="0" w:color="000000"/>
              <w:left w:val="single" w:sz="4" w:space="0" w:color="000000"/>
              <w:bottom w:val="single" w:sz="4" w:space="0" w:color="000000"/>
              <w:right w:val="single" w:sz="4" w:space="0" w:color="000000"/>
            </w:tcBorders>
            <w:vAlign w:val="center"/>
          </w:tcPr>
          <w:p w:rsidR="00BD4625" w:rsidRDefault="00BD4625" w:rsidP="0051772C">
            <w:pPr>
              <w:jc w:val="both"/>
            </w:pPr>
            <w:r>
              <w:rPr>
                <w:rFonts w:hint="eastAsia"/>
              </w:rPr>
              <w:t>O</w:t>
            </w:r>
          </w:p>
        </w:tc>
      </w:tr>
      <w:tr w:rsidR="004072AF" w:rsidRPr="00270E48" w:rsidTr="0051772C">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4072AF" w:rsidRPr="00286EBC" w:rsidRDefault="004072AF" w:rsidP="0051772C">
            <w:pPr>
              <w:ind w:right="-20"/>
              <w:jc w:val="both"/>
            </w:pPr>
            <w:r w:rsidRPr="00286EBC">
              <w:rPr>
                <w:rFonts w:hint="eastAsia"/>
              </w:rPr>
              <w:t>sign</w:t>
            </w:r>
          </w:p>
        </w:tc>
        <w:tc>
          <w:tcPr>
            <w:tcW w:w="1134" w:type="dxa"/>
            <w:tcBorders>
              <w:top w:val="single" w:sz="4" w:space="0" w:color="000000"/>
              <w:left w:val="single" w:sz="4" w:space="0" w:color="000000"/>
              <w:bottom w:val="single" w:sz="4" w:space="0" w:color="000000"/>
              <w:right w:val="single" w:sz="4" w:space="0" w:color="000000"/>
            </w:tcBorders>
            <w:vAlign w:val="center"/>
          </w:tcPr>
          <w:p w:rsidR="004072AF" w:rsidRPr="00286EBC" w:rsidRDefault="004072AF" w:rsidP="0051772C">
            <w:pPr>
              <w:ind w:right="-20"/>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4072AF" w:rsidRPr="00775C76" w:rsidRDefault="004072AF" w:rsidP="0051772C">
            <w:pPr>
              <w:spacing w:line="312" w:lineRule="exact"/>
              <w:ind w:right="-20"/>
              <w:jc w:val="both"/>
            </w:pPr>
            <w:r>
              <w:rPr>
                <w:rFonts w:hint="eastAsia"/>
              </w:rPr>
              <w:t>RSA</w:t>
            </w:r>
            <w:r>
              <w:rPr>
                <w:rFonts w:hint="eastAsia"/>
              </w:rPr>
              <w:t>签名</w:t>
            </w:r>
            <w:r>
              <w:rPr>
                <w:rFonts w:hint="eastAsia"/>
              </w:rPr>
              <w:t>,</w:t>
            </w:r>
            <w:r>
              <w:rPr>
                <w:rFonts w:hint="eastAsia"/>
              </w:rPr>
              <w:t>除</w:t>
            </w:r>
            <w:r>
              <w:rPr>
                <w:rFonts w:hint="eastAsia"/>
              </w:rPr>
              <w:t>sign</w:t>
            </w:r>
            <w:r>
              <w:rPr>
                <w:rFonts w:hint="eastAsia"/>
              </w:rPr>
              <w:t>字段外都需要签名，具体见签名章节，使用商户身份验证返回的密钥</w:t>
            </w:r>
          </w:p>
        </w:tc>
        <w:tc>
          <w:tcPr>
            <w:tcW w:w="709" w:type="dxa"/>
            <w:tcBorders>
              <w:top w:val="single" w:sz="4" w:space="0" w:color="000000"/>
              <w:left w:val="single" w:sz="4" w:space="0" w:color="000000"/>
              <w:bottom w:val="single" w:sz="4" w:space="0" w:color="000000"/>
              <w:right w:val="single" w:sz="4" w:space="0" w:color="000000"/>
            </w:tcBorders>
            <w:vAlign w:val="center"/>
          </w:tcPr>
          <w:p w:rsidR="004072AF" w:rsidRPr="00775C76" w:rsidRDefault="004072AF" w:rsidP="0051772C">
            <w:pPr>
              <w:jc w:val="both"/>
            </w:pPr>
            <w:r>
              <w:rPr>
                <w:rFonts w:hint="eastAsia"/>
              </w:rPr>
              <w:t>M</w:t>
            </w:r>
          </w:p>
        </w:tc>
      </w:tr>
    </w:tbl>
    <w:p w:rsidR="004072AF" w:rsidRDefault="004072AF" w:rsidP="004072AF">
      <w:pPr>
        <w:spacing w:line="240" w:lineRule="auto"/>
        <w:rPr>
          <w:sz w:val="20"/>
          <w:szCs w:val="20"/>
        </w:rPr>
      </w:pPr>
    </w:p>
    <w:p w:rsidR="004072AF" w:rsidRPr="00E4026E" w:rsidRDefault="004072AF" w:rsidP="004072AF">
      <w:pPr>
        <w:spacing w:line="240" w:lineRule="auto"/>
        <w:rPr>
          <w:sz w:val="20"/>
          <w:szCs w:val="20"/>
        </w:rPr>
      </w:pPr>
    </w:p>
    <w:p w:rsidR="004072AF" w:rsidRPr="00BB29FC" w:rsidRDefault="004072AF" w:rsidP="004072AF">
      <w:pPr>
        <w:ind w:firstLineChars="150" w:firstLine="316"/>
        <w:rPr>
          <w:b/>
        </w:rPr>
      </w:pPr>
      <w:r w:rsidRPr="00BB29FC">
        <w:rPr>
          <w:rFonts w:hint="eastAsia"/>
          <w:b/>
        </w:rPr>
        <w:t>响应参数描述</w:t>
      </w:r>
      <w:r>
        <w:rPr>
          <w:rFonts w:hint="eastAsia"/>
          <w:b/>
        </w:rPr>
        <w:t>：</w:t>
      </w:r>
    </w:p>
    <w:tbl>
      <w:tblPr>
        <w:tblW w:w="8215" w:type="dxa"/>
        <w:tblInd w:w="154" w:type="dxa"/>
        <w:tblLayout w:type="fixed"/>
        <w:tblCellMar>
          <w:left w:w="0" w:type="dxa"/>
          <w:right w:w="0" w:type="dxa"/>
        </w:tblCellMar>
        <w:tblLook w:val="0000"/>
      </w:tblPr>
      <w:tblGrid>
        <w:gridCol w:w="1552"/>
        <w:gridCol w:w="1134"/>
        <w:gridCol w:w="4820"/>
        <w:gridCol w:w="709"/>
      </w:tblGrid>
      <w:tr w:rsidR="004072AF" w:rsidRPr="00270E48" w:rsidTr="0051772C">
        <w:trPr>
          <w:trHeight w:val="20"/>
        </w:trPr>
        <w:tc>
          <w:tcPr>
            <w:tcW w:w="1552" w:type="dxa"/>
            <w:tcBorders>
              <w:top w:val="single" w:sz="4" w:space="0" w:color="000000"/>
              <w:left w:val="single" w:sz="4" w:space="0" w:color="000000"/>
              <w:bottom w:val="single" w:sz="4" w:space="0" w:color="000000"/>
              <w:right w:val="single" w:sz="4" w:space="0" w:color="000000"/>
            </w:tcBorders>
            <w:shd w:val="clear" w:color="auto" w:fill="DFDFDF"/>
          </w:tcPr>
          <w:p w:rsidR="004072AF" w:rsidRPr="00270E48" w:rsidRDefault="004072AF" w:rsidP="0051772C">
            <w:pPr>
              <w:spacing w:line="307" w:lineRule="exact"/>
              <w:ind w:left="102" w:right="-20"/>
              <w:rPr>
                <w:sz w:val="24"/>
                <w:szCs w:val="24"/>
              </w:rPr>
            </w:pPr>
            <w:r>
              <w:rPr>
                <w:rFonts w:ascii="微软雅黑" w:eastAsia="微软雅黑" w:cs="微软雅黑" w:hint="eastAsia"/>
                <w:b/>
                <w:bCs/>
                <w:spacing w:val="12"/>
                <w:position w:val="-1"/>
              </w:rPr>
              <w:t>数据项</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4072AF" w:rsidRPr="00270E48" w:rsidRDefault="004072AF" w:rsidP="0051772C">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4072AF" w:rsidRPr="00270E48" w:rsidRDefault="004072AF" w:rsidP="0051772C">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4072AF" w:rsidRPr="00270E48" w:rsidRDefault="004072AF" w:rsidP="0051772C">
            <w:pPr>
              <w:spacing w:line="307" w:lineRule="exact"/>
              <w:ind w:left="102" w:right="-20"/>
              <w:rPr>
                <w:sz w:val="24"/>
                <w:szCs w:val="24"/>
              </w:rPr>
            </w:pPr>
            <w:r>
              <w:rPr>
                <w:rFonts w:ascii="微软雅黑" w:eastAsia="微软雅黑" w:cs="微软雅黑" w:hint="eastAsia"/>
                <w:b/>
                <w:bCs/>
                <w:spacing w:val="12"/>
                <w:position w:val="-1"/>
              </w:rPr>
              <w:t>选项</w:t>
            </w:r>
          </w:p>
        </w:tc>
      </w:tr>
      <w:tr w:rsidR="004072AF" w:rsidRPr="00270E48" w:rsidTr="0051772C">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4072AF" w:rsidRPr="00286EBC" w:rsidRDefault="004072AF" w:rsidP="0051772C">
            <w:pPr>
              <w:ind w:right="-20"/>
              <w:jc w:val="both"/>
            </w:pPr>
            <w:r w:rsidRPr="00286EBC">
              <w:rPr>
                <w:rFonts w:hint="eastAsia"/>
              </w:rPr>
              <w:t>returnCode</w:t>
            </w:r>
          </w:p>
        </w:tc>
        <w:tc>
          <w:tcPr>
            <w:tcW w:w="1134" w:type="dxa"/>
            <w:tcBorders>
              <w:top w:val="single" w:sz="4" w:space="0" w:color="000000"/>
              <w:left w:val="single" w:sz="4" w:space="0" w:color="000000"/>
              <w:bottom w:val="single" w:sz="4" w:space="0" w:color="000000"/>
              <w:right w:val="single" w:sz="4" w:space="0" w:color="000000"/>
            </w:tcBorders>
            <w:vAlign w:val="center"/>
          </w:tcPr>
          <w:p w:rsidR="004072AF" w:rsidRPr="00286EBC" w:rsidRDefault="004072AF" w:rsidP="0051772C">
            <w:pPr>
              <w:spacing w:line="241" w:lineRule="auto"/>
              <w:ind w:right="51"/>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4072AF" w:rsidRPr="00775C76" w:rsidRDefault="004072AF" w:rsidP="0051772C">
            <w:pPr>
              <w:spacing w:line="312" w:lineRule="exact"/>
              <w:ind w:right="-20"/>
              <w:jc w:val="both"/>
            </w:pPr>
            <w:r w:rsidRPr="00775C76">
              <w:rPr>
                <w:rFonts w:hint="eastAsia"/>
              </w:rPr>
              <w:t>0</w:t>
            </w:r>
            <w:r>
              <w:rPr>
                <w:rFonts w:hint="eastAsia"/>
              </w:rPr>
              <w:t>：成功</w:t>
            </w:r>
          </w:p>
          <w:p w:rsidR="004072AF" w:rsidRPr="00775C76" w:rsidRDefault="004072AF" w:rsidP="0051772C">
            <w:pPr>
              <w:spacing w:line="312" w:lineRule="exact"/>
              <w:ind w:right="-20"/>
              <w:jc w:val="both"/>
            </w:pPr>
            <w:r>
              <w:rPr>
                <w:rFonts w:hint="eastAsia"/>
              </w:rPr>
              <w:t>其他</w:t>
            </w:r>
            <w:r w:rsidRPr="00775C76">
              <w:rPr>
                <w:rFonts w:hint="eastAsia"/>
              </w:rPr>
              <w:t>：</w:t>
            </w:r>
            <w:r>
              <w:rPr>
                <w:rFonts w:hint="eastAsia"/>
              </w:rPr>
              <w:t>失败</w:t>
            </w:r>
          </w:p>
        </w:tc>
        <w:tc>
          <w:tcPr>
            <w:tcW w:w="709" w:type="dxa"/>
            <w:tcBorders>
              <w:top w:val="single" w:sz="4" w:space="0" w:color="000000"/>
              <w:left w:val="single" w:sz="4" w:space="0" w:color="000000"/>
              <w:bottom w:val="single" w:sz="4" w:space="0" w:color="000000"/>
              <w:right w:val="single" w:sz="4" w:space="0" w:color="000000"/>
            </w:tcBorders>
            <w:vAlign w:val="center"/>
          </w:tcPr>
          <w:p w:rsidR="004072AF" w:rsidRPr="00775C76" w:rsidRDefault="004072AF" w:rsidP="0051772C">
            <w:pPr>
              <w:jc w:val="both"/>
            </w:pPr>
            <w:r>
              <w:rPr>
                <w:rFonts w:hint="eastAsia"/>
              </w:rPr>
              <w:t>M</w:t>
            </w:r>
          </w:p>
        </w:tc>
      </w:tr>
      <w:tr w:rsidR="004072AF" w:rsidRPr="00270E48" w:rsidTr="0051772C">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4072AF" w:rsidRPr="00286EBC" w:rsidRDefault="004072AF" w:rsidP="0051772C">
            <w:pPr>
              <w:ind w:right="-20"/>
              <w:jc w:val="both"/>
            </w:pPr>
            <w:r>
              <w:rPr>
                <w:rFonts w:hint="eastAsia"/>
              </w:rPr>
              <w:t>returnDesc</w:t>
            </w:r>
          </w:p>
        </w:tc>
        <w:tc>
          <w:tcPr>
            <w:tcW w:w="1134" w:type="dxa"/>
            <w:tcBorders>
              <w:top w:val="single" w:sz="4" w:space="0" w:color="000000"/>
              <w:left w:val="single" w:sz="4" w:space="0" w:color="000000"/>
              <w:bottom w:val="single" w:sz="4" w:space="0" w:color="000000"/>
              <w:right w:val="single" w:sz="4" w:space="0" w:color="000000"/>
            </w:tcBorders>
            <w:vAlign w:val="center"/>
          </w:tcPr>
          <w:p w:rsidR="004072AF" w:rsidRPr="00286EBC" w:rsidRDefault="004072AF" w:rsidP="0051772C">
            <w:pPr>
              <w:spacing w:line="241" w:lineRule="auto"/>
              <w:ind w:right="51"/>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4072AF" w:rsidRPr="00775C76" w:rsidRDefault="004072AF" w:rsidP="0051772C">
            <w:pPr>
              <w:spacing w:line="312" w:lineRule="exact"/>
              <w:ind w:right="-20"/>
              <w:jc w:val="both"/>
            </w:pPr>
            <w:r>
              <w:rPr>
                <w:rFonts w:hint="eastAsia"/>
              </w:rPr>
              <w:t>返回描述信息</w:t>
            </w:r>
          </w:p>
        </w:tc>
        <w:tc>
          <w:tcPr>
            <w:tcW w:w="709" w:type="dxa"/>
            <w:tcBorders>
              <w:top w:val="single" w:sz="4" w:space="0" w:color="000000"/>
              <w:left w:val="single" w:sz="4" w:space="0" w:color="000000"/>
              <w:bottom w:val="single" w:sz="4" w:space="0" w:color="000000"/>
              <w:right w:val="single" w:sz="4" w:space="0" w:color="000000"/>
            </w:tcBorders>
            <w:vAlign w:val="center"/>
          </w:tcPr>
          <w:p w:rsidR="004072AF" w:rsidRPr="00775C76" w:rsidRDefault="004072AF" w:rsidP="0051772C">
            <w:pPr>
              <w:jc w:val="both"/>
            </w:pPr>
            <w:r>
              <w:rPr>
                <w:rFonts w:hint="eastAsia"/>
              </w:rPr>
              <w:t>M</w:t>
            </w:r>
          </w:p>
        </w:tc>
      </w:tr>
    </w:tbl>
    <w:p w:rsidR="004072AF" w:rsidRDefault="004072AF" w:rsidP="004072AF">
      <w:pPr>
        <w:ind w:firstLineChars="150" w:firstLine="316"/>
        <w:rPr>
          <w:b/>
        </w:rPr>
      </w:pPr>
    </w:p>
    <w:p w:rsidR="004072AF" w:rsidRDefault="004072AF" w:rsidP="004072AF">
      <w:pPr>
        <w:ind w:firstLineChars="150" w:firstLine="316"/>
        <w:rPr>
          <w:b/>
        </w:rPr>
      </w:pPr>
    </w:p>
    <w:p w:rsidR="004072AF" w:rsidRPr="00B05E9E" w:rsidRDefault="004072AF" w:rsidP="004072AF">
      <w:pPr>
        <w:ind w:firstLineChars="150" w:firstLine="316"/>
        <w:rPr>
          <w:b/>
        </w:rPr>
      </w:pPr>
      <w:r w:rsidRPr="00B05E9E">
        <w:rPr>
          <w:rFonts w:hint="eastAsia"/>
          <w:b/>
        </w:rPr>
        <w:t>示例</w:t>
      </w:r>
    </w:p>
    <w:tbl>
      <w:tblPr>
        <w:tblW w:w="0" w:type="auto"/>
        <w:tblInd w:w="3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701"/>
        <w:gridCol w:w="6379"/>
      </w:tblGrid>
      <w:tr w:rsidR="004072AF" w:rsidRPr="0038247B" w:rsidTr="0051772C">
        <w:trPr>
          <w:cantSplit/>
          <w:trHeight w:val="300"/>
        </w:trPr>
        <w:tc>
          <w:tcPr>
            <w:tcW w:w="170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072AF" w:rsidRPr="0038247B" w:rsidRDefault="004072AF" w:rsidP="0051772C">
            <w:pPr>
              <w:pStyle w:val="TableHeading"/>
            </w:pPr>
            <w:r w:rsidRPr="0038247B">
              <w:lastRenderedPageBreak/>
              <w:t>Req/Response</w:t>
            </w:r>
          </w:p>
        </w:tc>
        <w:tc>
          <w:tcPr>
            <w:tcW w:w="637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072AF" w:rsidRPr="0038247B" w:rsidRDefault="004072AF" w:rsidP="0051772C">
            <w:pPr>
              <w:pStyle w:val="TableHeading"/>
            </w:pPr>
            <w:r w:rsidRPr="0038247B">
              <w:t>Example</w:t>
            </w:r>
          </w:p>
        </w:tc>
      </w:tr>
      <w:tr w:rsidR="004072AF" w:rsidRPr="001C6E22" w:rsidTr="0051772C">
        <w:trPr>
          <w:cantSplit/>
          <w:trHeight w:val="281"/>
        </w:trPr>
        <w:tc>
          <w:tcPr>
            <w:tcW w:w="1701" w:type="dxa"/>
          </w:tcPr>
          <w:p w:rsidR="004072AF" w:rsidRPr="002B69A5" w:rsidRDefault="004072AF" w:rsidP="0051772C">
            <w:pPr>
              <w:pStyle w:val="TableText"/>
              <w:rPr>
                <w:lang w:val="fr-FR"/>
              </w:rPr>
            </w:pPr>
            <w:r w:rsidRPr="0038247B">
              <w:t>HTTP Request</w:t>
            </w:r>
          </w:p>
        </w:tc>
        <w:tc>
          <w:tcPr>
            <w:tcW w:w="6379" w:type="dxa"/>
          </w:tcPr>
          <w:p w:rsidR="00B87E31" w:rsidRPr="00B87E31" w:rsidRDefault="00B87E31" w:rsidP="00B87E31">
            <w:pPr>
              <w:pStyle w:val="TerminalDisplayinTable"/>
              <w:shd w:val="clear" w:color="auto" w:fill="D9D9D9"/>
              <w:spacing w:line="240" w:lineRule="auto"/>
              <w:ind w:firstLineChars="21" w:firstLine="38"/>
              <w:rPr>
                <w:rFonts w:ascii="Arial" w:hAnsi="Arial" w:cs="Arial"/>
                <w:spacing w:val="0"/>
                <w:sz w:val="18"/>
                <w:szCs w:val="20"/>
                <w:lang w:val="fr-FR"/>
              </w:rPr>
            </w:pPr>
            <w:r w:rsidRPr="00B87E31">
              <w:rPr>
                <w:rFonts w:ascii="Arial" w:hAnsi="Arial" w:cs="Arial"/>
                <w:spacing w:val="0"/>
                <w:sz w:val="18"/>
                <w:szCs w:val="20"/>
                <w:lang w:val="fr-FR"/>
              </w:rPr>
              <w:t>{</w:t>
            </w:r>
          </w:p>
          <w:p w:rsidR="004361DA" w:rsidRDefault="00B87E31">
            <w:pPr>
              <w:pStyle w:val="TerminalDisplayinTable"/>
              <w:shd w:val="clear" w:color="auto" w:fill="D9D9D9"/>
              <w:spacing w:line="240" w:lineRule="auto"/>
              <w:ind w:firstLineChars="21" w:firstLine="38"/>
              <w:rPr>
                <w:rFonts w:ascii="Arial" w:hAnsi="Arial" w:cs="Arial"/>
                <w:spacing w:val="0"/>
                <w:sz w:val="18"/>
                <w:szCs w:val="20"/>
                <w:lang w:val="fr-FR"/>
              </w:rPr>
            </w:pPr>
            <w:r w:rsidRPr="00B87E31">
              <w:rPr>
                <w:rFonts w:ascii="Arial" w:hAnsi="Arial" w:cs="Arial"/>
                <w:spacing w:val="0"/>
                <w:sz w:val="18"/>
                <w:szCs w:val="20"/>
                <w:lang w:val="fr-FR"/>
              </w:rPr>
              <w:t xml:space="preserve">    "sign": "okvzo/f1+W85bdZ8tOOfByBqjcysds+mEfhGiA5npFGu5joxCi4gQBQBSZbqUGiw/j5ucqb8qielve9FCQCG0A==",</w:t>
            </w:r>
          </w:p>
          <w:p w:rsidR="004361DA" w:rsidRDefault="00B87E31">
            <w:pPr>
              <w:pStyle w:val="TerminalDisplayinTable"/>
              <w:shd w:val="clear" w:color="auto" w:fill="D9D9D9"/>
              <w:spacing w:line="240" w:lineRule="auto"/>
              <w:ind w:firstLineChars="21" w:firstLine="38"/>
              <w:rPr>
                <w:rFonts w:ascii="Arial" w:hAnsi="Arial" w:cs="Arial"/>
                <w:spacing w:val="0"/>
                <w:sz w:val="18"/>
                <w:szCs w:val="20"/>
                <w:lang w:val="fr-FR"/>
              </w:rPr>
            </w:pPr>
            <w:r w:rsidRPr="00B87E31">
              <w:rPr>
                <w:rFonts w:ascii="Arial" w:hAnsi="Arial" w:cs="Arial"/>
                <w:spacing w:val="0"/>
                <w:sz w:val="18"/>
                <w:szCs w:val="20"/>
                <w:lang w:val="fr-FR"/>
              </w:rPr>
              <w:t xml:space="preserve">    "userID": "900086000000010204",</w:t>
            </w:r>
          </w:p>
          <w:p w:rsidR="004361DA" w:rsidRDefault="00B87E31">
            <w:pPr>
              <w:pStyle w:val="TerminalDisplayinTable"/>
              <w:shd w:val="clear" w:color="auto" w:fill="D9D9D9"/>
              <w:spacing w:line="240" w:lineRule="auto"/>
              <w:ind w:firstLineChars="21" w:firstLine="38"/>
              <w:rPr>
                <w:rFonts w:ascii="Arial" w:hAnsi="Arial" w:cs="Arial"/>
                <w:spacing w:val="0"/>
                <w:sz w:val="18"/>
                <w:szCs w:val="20"/>
                <w:lang w:val="fr-FR"/>
              </w:rPr>
            </w:pPr>
            <w:r w:rsidRPr="00B87E31">
              <w:rPr>
                <w:rFonts w:ascii="Arial" w:hAnsi="Arial" w:cs="Arial"/>
                <w:spacing w:val="0"/>
                <w:sz w:val="18"/>
                <w:szCs w:val="20"/>
                <w:lang w:val="fr-FR"/>
              </w:rPr>
              <w:t xml:space="preserve">    "time": "12432",</w:t>
            </w:r>
          </w:p>
          <w:p w:rsidR="004361DA" w:rsidRDefault="00B87E31">
            <w:pPr>
              <w:pStyle w:val="TerminalDisplayinTable"/>
              <w:shd w:val="clear" w:color="auto" w:fill="D9D9D9"/>
              <w:spacing w:line="240" w:lineRule="auto"/>
              <w:ind w:firstLineChars="21" w:firstLine="38"/>
              <w:rPr>
                <w:rFonts w:ascii="Arial" w:hAnsi="Arial" w:cs="Arial"/>
                <w:spacing w:val="0"/>
                <w:sz w:val="18"/>
                <w:szCs w:val="20"/>
                <w:lang w:val="fr-FR"/>
              </w:rPr>
            </w:pPr>
            <w:r w:rsidRPr="00B87E31">
              <w:rPr>
                <w:rFonts w:ascii="Arial" w:hAnsi="Arial" w:cs="Arial"/>
                <w:spacing w:val="0"/>
                <w:sz w:val="18"/>
                <w:szCs w:val="20"/>
                <w:lang w:val="fr-FR"/>
              </w:rPr>
              <w:t xml:space="preserve">    "clientAcc": "I3GD/YNEj7xOel7Rk5l9Ig==",</w:t>
            </w:r>
          </w:p>
          <w:p w:rsidR="004361DA" w:rsidRDefault="00B87E31">
            <w:pPr>
              <w:pStyle w:val="TerminalDisplayinTable"/>
              <w:shd w:val="clear" w:color="auto" w:fill="D9D9D9"/>
              <w:spacing w:line="240" w:lineRule="auto"/>
              <w:ind w:firstLineChars="21" w:firstLine="38"/>
              <w:rPr>
                <w:rFonts w:ascii="Arial" w:hAnsi="Arial" w:cs="Arial"/>
                <w:spacing w:val="0"/>
                <w:sz w:val="18"/>
                <w:szCs w:val="20"/>
                <w:lang w:val="fr-FR"/>
              </w:rPr>
            </w:pPr>
            <w:r w:rsidRPr="00B87E31">
              <w:rPr>
                <w:rFonts w:ascii="Arial" w:hAnsi="Arial" w:cs="Arial"/>
                <w:spacing w:val="0"/>
                <w:sz w:val="18"/>
                <w:szCs w:val="20"/>
                <w:lang w:val="fr-FR"/>
              </w:rPr>
              <w:t xml:space="preserve">    "imei": "865524010003849",</w:t>
            </w:r>
          </w:p>
          <w:p w:rsidR="004361DA" w:rsidRDefault="00B87E31">
            <w:pPr>
              <w:pStyle w:val="TerminalDisplayinTable"/>
              <w:shd w:val="clear" w:color="auto" w:fill="D9D9D9"/>
              <w:spacing w:line="240" w:lineRule="auto"/>
              <w:ind w:firstLineChars="21" w:firstLine="38"/>
              <w:rPr>
                <w:rFonts w:ascii="Arial" w:hAnsi="Arial" w:cs="Arial"/>
                <w:spacing w:val="0"/>
                <w:sz w:val="18"/>
                <w:szCs w:val="20"/>
                <w:lang w:val="fr-FR"/>
              </w:rPr>
            </w:pPr>
            <w:r w:rsidRPr="00B87E31">
              <w:rPr>
                <w:rFonts w:ascii="Arial" w:hAnsi="Arial" w:cs="Arial"/>
                <w:spacing w:val="0"/>
                <w:sz w:val="18"/>
                <w:szCs w:val="20"/>
                <w:lang w:val="fr-FR"/>
              </w:rPr>
              <w:t xml:space="preserve">    "clientID": "199004220"</w:t>
            </w:r>
          </w:p>
          <w:p w:rsidR="004361DA" w:rsidRDefault="00B87E31">
            <w:pPr>
              <w:pStyle w:val="TerminalDisplayinTable"/>
              <w:shd w:val="clear" w:color="auto" w:fill="D9D9D9"/>
              <w:spacing w:line="240" w:lineRule="auto"/>
              <w:ind w:firstLineChars="21" w:firstLine="38"/>
              <w:rPr>
                <w:rFonts w:ascii="Arial" w:hAnsi="Arial" w:cs="Arial"/>
                <w:spacing w:val="0"/>
                <w:sz w:val="20"/>
                <w:szCs w:val="20"/>
                <w:lang w:val="fr-FR"/>
              </w:rPr>
            </w:pPr>
            <w:r w:rsidRPr="00B87E31">
              <w:rPr>
                <w:rFonts w:ascii="Arial" w:hAnsi="Arial" w:cs="Arial"/>
                <w:spacing w:val="0"/>
                <w:sz w:val="18"/>
                <w:szCs w:val="20"/>
                <w:lang w:val="fr-FR"/>
              </w:rPr>
              <w:t>}</w:t>
            </w:r>
          </w:p>
        </w:tc>
      </w:tr>
      <w:tr w:rsidR="004072AF" w:rsidRPr="001C6E22" w:rsidTr="0051772C">
        <w:trPr>
          <w:cantSplit/>
          <w:trHeight w:val="281"/>
        </w:trPr>
        <w:tc>
          <w:tcPr>
            <w:tcW w:w="1701" w:type="dxa"/>
          </w:tcPr>
          <w:p w:rsidR="004072AF" w:rsidRPr="002B69A5" w:rsidRDefault="004072AF" w:rsidP="0051772C">
            <w:pPr>
              <w:pStyle w:val="TableText"/>
              <w:rPr>
                <w:lang w:val="fr-FR"/>
              </w:rPr>
            </w:pPr>
            <w:r w:rsidRPr="002B69A5">
              <w:rPr>
                <w:lang w:val="fr-FR"/>
              </w:rPr>
              <w:t>HTT</w:t>
            </w:r>
            <w:r>
              <w:rPr>
                <w:rFonts w:hint="eastAsia"/>
                <w:lang w:val="fr-FR"/>
              </w:rPr>
              <w:t>P</w:t>
            </w:r>
            <w:r w:rsidRPr="002B69A5">
              <w:rPr>
                <w:lang w:val="fr-FR"/>
              </w:rPr>
              <w:t xml:space="preserve"> Response</w:t>
            </w:r>
          </w:p>
        </w:tc>
        <w:tc>
          <w:tcPr>
            <w:tcW w:w="6379" w:type="dxa"/>
          </w:tcPr>
          <w:p w:rsidR="00B87E31" w:rsidRPr="00B87E31" w:rsidRDefault="00B87E31" w:rsidP="00B87E31">
            <w:pPr>
              <w:pStyle w:val="TerminalDisplayinTable"/>
              <w:shd w:val="clear" w:color="auto" w:fill="D9D9D9"/>
              <w:spacing w:line="240" w:lineRule="auto"/>
              <w:rPr>
                <w:rFonts w:ascii="Arial" w:hAnsi="Arial" w:cs="Arial"/>
                <w:spacing w:val="0"/>
                <w:sz w:val="18"/>
                <w:szCs w:val="20"/>
                <w:lang w:val="fr-FR"/>
              </w:rPr>
            </w:pPr>
            <w:r w:rsidRPr="00B87E31">
              <w:rPr>
                <w:rFonts w:ascii="Arial" w:hAnsi="Arial" w:cs="Arial"/>
                <w:spacing w:val="0"/>
                <w:sz w:val="18"/>
                <w:szCs w:val="20"/>
                <w:lang w:val="fr-FR"/>
              </w:rPr>
              <w:t>{</w:t>
            </w:r>
          </w:p>
          <w:p w:rsidR="00B87E31" w:rsidRPr="00B87E31" w:rsidRDefault="00B87E31" w:rsidP="00B87E31">
            <w:pPr>
              <w:pStyle w:val="TerminalDisplayinTable"/>
              <w:shd w:val="clear" w:color="auto" w:fill="D9D9D9"/>
              <w:spacing w:line="240" w:lineRule="auto"/>
              <w:rPr>
                <w:rFonts w:ascii="Arial" w:hAnsi="Arial" w:cs="Arial"/>
                <w:spacing w:val="0"/>
                <w:sz w:val="18"/>
                <w:szCs w:val="20"/>
                <w:lang w:val="fr-FR"/>
              </w:rPr>
            </w:pPr>
            <w:r w:rsidRPr="00B87E31">
              <w:rPr>
                <w:rFonts w:ascii="Arial" w:hAnsi="Arial" w:cs="Arial"/>
                <w:spacing w:val="0"/>
                <w:sz w:val="18"/>
                <w:szCs w:val="20"/>
                <w:lang w:val="fr-FR"/>
              </w:rPr>
              <w:t xml:space="preserve">  "returnCode" : 0,</w:t>
            </w:r>
          </w:p>
          <w:p w:rsidR="00B87E31" w:rsidRPr="00B87E31" w:rsidRDefault="00B87E31" w:rsidP="00B87E31">
            <w:pPr>
              <w:pStyle w:val="TerminalDisplayinTable"/>
              <w:shd w:val="clear" w:color="auto" w:fill="D9D9D9"/>
              <w:spacing w:line="240" w:lineRule="auto"/>
              <w:rPr>
                <w:rFonts w:ascii="Arial" w:hAnsi="Arial" w:cs="Arial"/>
                <w:spacing w:val="0"/>
                <w:sz w:val="18"/>
                <w:szCs w:val="20"/>
                <w:lang w:val="fr-FR"/>
              </w:rPr>
            </w:pPr>
            <w:r w:rsidRPr="00B87E31">
              <w:rPr>
                <w:rFonts w:ascii="Arial" w:hAnsi="Arial" w:cs="Arial"/>
                <w:spacing w:val="0"/>
                <w:sz w:val="18"/>
                <w:szCs w:val="20"/>
                <w:lang w:val="fr-FR"/>
              </w:rPr>
              <w:t xml:space="preserve">  "returnDesc" : "Bind success."</w:t>
            </w:r>
          </w:p>
          <w:p w:rsidR="004072AF" w:rsidRPr="00AA725F" w:rsidRDefault="00B87E31" w:rsidP="00B87E31">
            <w:pPr>
              <w:pStyle w:val="TerminalDisplayinTable"/>
              <w:shd w:val="clear" w:color="auto" w:fill="D9D9D9"/>
              <w:spacing w:line="240" w:lineRule="auto"/>
              <w:rPr>
                <w:rFonts w:ascii="Arial" w:hAnsi="Arial" w:cs="Arial"/>
                <w:spacing w:val="0"/>
                <w:sz w:val="20"/>
                <w:szCs w:val="20"/>
                <w:lang w:val="fr-FR"/>
              </w:rPr>
            </w:pPr>
            <w:r w:rsidRPr="00B87E31">
              <w:rPr>
                <w:rFonts w:ascii="Arial" w:hAnsi="Arial" w:cs="Arial"/>
                <w:spacing w:val="0"/>
                <w:sz w:val="18"/>
                <w:szCs w:val="20"/>
                <w:lang w:val="fr-FR"/>
              </w:rPr>
              <w:t>}</w:t>
            </w:r>
          </w:p>
        </w:tc>
      </w:tr>
    </w:tbl>
    <w:p w:rsidR="004072AF" w:rsidRDefault="004072AF" w:rsidP="004072AF">
      <w:pPr>
        <w:spacing w:line="312" w:lineRule="exact"/>
        <w:ind w:right="-20"/>
      </w:pPr>
    </w:p>
    <w:p w:rsidR="00734E04" w:rsidRDefault="00734E04" w:rsidP="00734E04">
      <w:pPr>
        <w:pStyle w:val="2"/>
      </w:pPr>
      <w:r>
        <w:rPr>
          <w:rFonts w:hint="eastAsia"/>
        </w:rPr>
        <w:t>易宝信用卡</w:t>
      </w:r>
      <w:r w:rsidR="005C7945">
        <w:rPr>
          <w:rFonts w:hint="eastAsia"/>
        </w:rPr>
        <w:t>、借记卡</w:t>
      </w:r>
      <w:r>
        <w:rPr>
          <w:rFonts w:hint="eastAsia"/>
        </w:rPr>
        <w:t>支付结果通知</w:t>
      </w:r>
    </w:p>
    <w:p w:rsidR="00734E04" w:rsidRDefault="00734E04" w:rsidP="00734E04">
      <w:pPr>
        <w:ind w:firstLineChars="150" w:firstLine="315"/>
      </w:pPr>
      <w:r w:rsidRPr="00665A25">
        <w:rPr>
          <w:rFonts w:hint="eastAsia"/>
        </w:rPr>
        <w:t>方法名称</w:t>
      </w:r>
      <w:r>
        <w:rPr>
          <w:rFonts w:hint="eastAsia"/>
        </w:rPr>
        <w:t>：</w:t>
      </w:r>
      <w:r>
        <w:rPr>
          <w:rFonts w:hint="eastAsia"/>
        </w:rPr>
        <w:t>/client/callback/</w:t>
      </w:r>
      <w:r w:rsidR="00B851E0" w:rsidRPr="00B851E0">
        <w:t>payNotify4YeePayCredit.action</w:t>
      </w:r>
    </w:p>
    <w:p w:rsidR="00734E04" w:rsidRDefault="00734E04" w:rsidP="00734E04">
      <w:pPr>
        <w:ind w:firstLineChars="150" w:firstLine="315"/>
      </w:pPr>
      <w:r>
        <w:rPr>
          <w:rFonts w:hint="eastAsia"/>
        </w:rPr>
        <w:t>方法描述：</w:t>
      </w:r>
      <w:r w:rsidRPr="00420045">
        <w:rPr>
          <w:rFonts w:hint="eastAsia"/>
        </w:rPr>
        <w:t>在每一笔</w:t>
      </w:r>
      <w:r>
        <w:rPr>
          <w:rFonts w:hint="eastAsia"/>
        </w:rPr>
        <w:t>通过支付服务器的信用卡</w:t>
      </w:r>
      <w:r w:rsidR="005C7945">
        <w:rPr>
          <w:rFonts w:hint="eastAsia"/>
        </w:rPr>
        <w:t>、借记卡</w:t>
      </w:r>
      <w:r w:rsidRPr="00420045">
        <w:rPr>
          <w:rFonts w:hint="eastAsia"/>
        </w:rPr>
        <w:t>交易完成后</w:t>
      </w:r>
      <w:r>
        <w:rPr>
          <w:rFonts w:hint="eastAsia"/>
        </w:rPr>
        <w:t>，由易宝服务器通知交易结果。</w:t>
      </w:r>
      <w:r w:rsidRPr="00FB2926">
        <w:rPr>
          <w:rFonts w:hint="eastAsia"/>
        </w:rPr>
        <w:t xml:space="preserve"> </w:t>
      </w:r>
    </w:p>
    <w:p w:rsidR="00734E04" w:rsidRPr="00FB2926" w:rsidRDefault="00734E04" w:rsidP="00734E04">
      <w:pPr>
        <w:ind w:firstLineChars="150" w:firstLine="315"/>
      </w:pPr>
      <w:r w:rsidRPr="00665A25">
        <w:rPr>
          <w:rFonts w:hint="eastAsia"/>
        </w:rPr>
        <w:t>HTTP</w:t>
      </w:r>
      <w:r>
        <w:rPr>
          <w:rFonts w:hint="eastAsia"/>
        </w:rPr>
        <w:t>请求方式：</w:t>
      </w:r>
      <w:r w:rsidRPr="00665A25">
        <w:rPr>
          <w:rFonts w:hint="eastAsia"/>
        </w:rPr>
        <w:t xml:space="preserve"> </w:t>
      </w:r>
      <w:r>
        <w:rPr>
          <w:rFonts w:hint="eastAsia"/>
        </w:rPr>
        <w:t>POST</w:t>
      </w:r>
    </w:p>
    <w:p w:rsidR="00734E04" w:rsidRDefault="00734E04" w:rsidP="00734E04">
      <w:pPr>
        <w:ind w:firstLineChars="150" w:firstLine="315"/>
      </w:pPr>
      <w:r>
        <w:rPr>
          <w:rFonts w:hint="eastAsia"/>
        </w:rPr>
        <w:t>参数定义参见</w:t>
      </w:r>
      <w:r w:rsidR="00DC1485">
        <w:rPr>
          <w:rFonts w:hint="eastAsia"/>
        </w:rPr>
        <w:t>易宝</w:t>
      </w:r>
      <w:r>
        <w:rPr>
          <w:rFonts w:hint="eastAsia"/>
        </w:rPr>
        <w:t>支付相关文档</w:t>
      </w:r>
      <w:r>
        <w:rPr>
          <w:rFonts w:hint="eastAsia"/>
        </w:rPr>
        <w:t xml:space="preserve"> </w:t>
      </w:r>
      <w:r>
        <w:rPr>
          <w:rFonts w:hint="eastAsia"/>
        </w:rPr>
        <w:t>《</w:t>
      </w:r>
      <w:r w:rsidR="00705633" w:rsidRPr="00705633">
        <w:rPr>
          <w:rFonts w:hint="eastAsia"/>
        </w:rPr>
        <w:t>一键支付</w:t>
      </w:r>
      <w:r w:rsidR="00705633" w:rsidRPr="00705633">
        <w:rPr>
          <w:rFonts w:hint="eastAsia"/>
        </w:rPr>
        <w:t>API</w:t>
      </w:r>
      <w:r w:rsidR="00705633" w:rsidRPr="00705633">
        <w:rPr>
          <w:rFonts w:hint="eastAsia"/>
        </w:rPr>
        <w:t>商户开发手册</w:t>
      </w:r>
      <w:r w:rsidR="00705633" w:rsidRPr="00705633">
        <w:rPr>
          <w:rFonts w:hint="eastAsia"/>
        </w:rPr>
        <w:t>V1.1.pdf</w:t>
      </w:r>
      <w:r>
        <w:rPr>
          <w:rFonts w:hint="eastAsia"/>
        </w:rPr>
        <w:t>》。</w:t>
      </w:r>
    </w:p>
    <w:p w:rsidR="004072AF" w:rsidRPr="00DC1485" w:rsidRDefault="004072AF">
      <w:pPr>
        <w:spacing w:line="240" w:lineRule="auto"/>
      </w:pPr>
    </w:p>
    <w:p w:rsidR="009C5690" w:rsidRDefault="009C5690">
      <w:pPr>
        <w:spacing w:line="240" w:lineRule="auto"/>
      </w:pPr>
    </w:p>
    <w:p w:rsidR="00451AE9" w:rsidRDefault="00451AE9" w:rsidP="00451AE9">
      <w:pPr>
        <w:pStyle w:val="2"/>
      </w:pPr>
      <w:r>
        <w:rPr>
          <w:rFonts w:hint="eastAsia"/>
        </w:rPr>
        <w:t>PayPal</w:t>
      </w:r>
      <w:r>
        <w:rPr>
          <w:rFonts w:hint="eastAsia"/>
        </w:rPr>
        <w:t>支付结果通知</w:t>
      </w:r>
    </w:p>
    <w:p w:rsidR="00451AE9" w:rsidRDefault="00451AE9" w:rsidP="00451AE9">
      <w:pPr>
        <w:ind w:firstLineChars="150" w:firstLine="315"/>
      </w:pPr>
      <w:r w:rsidRPr="00665A25">
        <w:rPr>
          <w:rFonts w:hint="eastAsia"/>
        </w:rPr>
        <w:t>方法名称</w:t>
      </w:r>
      <w:r>
        <w:rPr>
          <w:rFonts w:hint="eastAsia"/>
        </w:rPr>
        <w:t>：</w:t>
      </w:r>
      <w:r>
        <w:rPr>
          <w:rFonts w:hint="eastAsia"/>
        </w:rPr>
        <w:t>/client/callback/PayPalNotify.action</w:t>
      </w:r>
    </w:p>
    <w:p w:rsidR="00451AE9" w:rsidRDefault="00451AE9" w:rsidP="00451AE9">
      <w:pPr>
        <w:ind w:firstLineChars="150" w:firstLine="315"/>
      </w:pPr>
      <w:r>
        <w:rPr>
          <w:rFonts w:hint="eastAsia"/>
        </w:rPr>
        <w:t>方法描述：</w:t>
      </w:r>
      <w:r w:rsidRPr="00420045">
        <w:rPr>
          <w:rFonts w:hint="eastAsia"/>
        </w:rPr>
        <w:t>在每一笔</w:t>
      </w:r>
      <w:r>
        <w:rPr>
          <w:rFonts w:hint="eastAsia"/>
        </w:rPr>
        <w:t>PayPal</w:t>
      </w:r>
      <w:r w:rsidRPr="00420045">
        <w:rPr>
          <w:rFonts w:hint="eastAsia"/>
        </w:rPr>
        <w:t>交易完成后</w:t>
      </w:r>
      <w:r>
        <w:rPr>
          <w:rFonts w:hint="eastAsia"/>
        </w:rPr>
        <w:t>，由</w:t>
      </w:r>
      <w:r>
        <w:rPr>
          <w:rFonts w:hint="eastAsia"/>
        </w:rPr>
        <w:t>PayPal</w:t>
      </w:r>
      <w:r>
        <w:rPr>
          <w:rFonts w:hint="eastAsia"/>
        </w:rPr>
        <w:t>服务器通知交易结果。</w:t>
      </w:r>
      <w:r w:rsidRPr="00FB2926">
        <w:rPr>
          <w:rFonts w:hint="eastAsia"/>
        </w:rPr>
        <w:t xml:space="preserve"> </w:t>
      </w:r>
    </w:p>
    <w:p w:rsidR="00451AE9" w:rsidRPr="00FB2926" w:rsidRDefault="00451AE9" w:rsidP="00451AE9">
      <w:pPr>
        <w:ind w:firstLineChars="150" w:firstLine="315"/>
      </w:pPr>
      <w:r w:rsidRPr="00665A25">
        <w:rPr>
          <w:rFonts w:hint="eastAsia"/>
        </w:rPr>
        <w:t>HTTP</w:t>
      </w:r>
      <w:r>
        <w:rPr>
          <w:rFonts w:hint="eastAsia"/>
        </w:rPr>
        <w:t>请求方式：</w:t>
      </w:r>
      <w:r w:rsidRPr="00665A25">
        <w:rPr>
          <w:rFonts w:hint="eastAsia"/>
        </w:rPr>
        <w:t xml:space="preserve"> </w:t>
      </w:r>
      <w:r>
        <w:rPr>
          <w:rFonts w:hint="eastAsia"/>
        </w:rPr>
        <w:t>POST</w:t>
      </w:r>
    </w:p>
    <w:p w:rsidR="00451AE9" w:rsidRDefault="00451AE9" w:rsidP="00451AE9">
      <w:pPr>
        <w:ind w:firstLineChars="150" w:firstLine="315"/>
      </w:pPr>
      <w:r>
        <w:rPr>
          <w:rFonts w:hint="eastAsia"/>
        </w:rPr>
        <w:t>参数定义参见</w:t>
      </w:r>
      <w:r w:rsidR="00A95C1E">
        <w:rPr>
          <w:rFonts w:hint="eastAsia"/>
        </w:rPr>
        <w:t>PayPal</w:t>
      </w:r>
      <w:r w:rsidR="00A95C1E">
        <w:rPr>
          <w:rFonts w:hint="eastAsia"/>
        </w:rPr>
        <w:t>接口文档</w:t>
      </w:r>
      <w:r>
        <w:rPr>
          <w:rFonts w:hint="eastAsia"/>
        </w:rPr>
        <w:t xml:space="preserve"> </w:t>
      </w:r>
      <w:r>
        <w:rPr>
          <w:rFonts w:hint="eastAsia"/>
        </w:rPr>
        <w:t>《</w:t>
      </w:r>
      <w:r w:rsidR="00A95C1E" w:rsidRPr="00A95C1E">
        <w:t>PayPal_IPN&amp;PDT_Guide_V1.0.pdf</w:t>
      </w:r>
      <w:r>
        <w:rPr>
          <w:rFonts w:hint="eastAsia"/>
        </w:rPr>
        <w:t>》。</w:t>
      </w:r>
    </w:p>
    <w:p w:rsidR="00451AE9" w:rsidRDefault="00451AE9">
      <w:pPr>
        <w:spacing w:line="240" w:lineRule="auto"/>
      </w:pPr>
    </w:p>
    <w:p w:rsidR="000F5519" w:rsidRDefault="000F5519" w:rsidP="000F5519">
      <w:pPr>
        <w:pStyle w:val="2"/>
      </w:pPr>
      <w:r>
        <w:rPr>
          <w:rFonts w:hint="eastAsia"/>
        </w:rPr>
        <w:t>移动话费支付结果通知</w:t>
      </w:r>
    </w:p>
    <w:p w:rsidR="000F5519" w:rsidRDefault="000F5519" w:rsidP="000F5519">
      <w:pPr>
        <w:ind w:firstLineChars="150" w:firstLine="315"/>
      </w:pPr>
      <w:r w:rsidRPr="00665A25">
        <w:rPr>
          <w:rFonts w:hint="eastAsia"/>
        </w:rPr>
        <w:t>方法名称</w:t>
      </w:r>
      <w:r>
        <w:rPr>
          <w:rFonts w:hint="eastAsia"/>
        </w:rPr>
        <w:t>：</w:t>
      </w:r>
      <w:r>
        <w:rPr>
          <w:rFonts w:hint="eastAsia"/>
        </w:rPr>
        <w:t>/client/callback/payNotify4MobPay.action</w:t>
      </w:r>
    </w:p>
    <w:p w:rsidR="000F5519" w:rsidRDefault="000F5519" w:rsidP="000F5519">
      <w:pPr>
        <w:ind w:firstLineChars="150" w:firstLine="315"/>
      </w:pPr>
      <w:r>
        <w:rPr>
          <w:rFonts w:hint="eastAsia"/>
        </w:rPr>
        <w:t>方法描述：</w:t>
      </w:r>
      <w:r w:rsidRPr="00420045">
        <w:rPr>
          <w:rFonts w:hint="eastAsia"/>
        </w:rPr>
        <w:t>在每一笔</w:t>
      </w:r>
      <w:r>
        <w:rPr>
          <w:rFonts w:hint="eastAsia"/>
        </w:rPr>
        <w:t>移动话费</w:t>
      </w:r>
      <w:r w:rsidRPr="00420045">
        <w:rPr>
          <w:rFonts w:hint="eastAsia"/>
        </w:rPr>
        <w:t>交易完成后</w:t>
      </w:r>
      <w:r>
        <w:rPr>
          <w:rFonts w:hint="eastAsia"/>
        </w:rPr>
        <w:t>，由中国移动支付服务器通知交易结果。</w:t>
      </w:r>
    </w:p>
    <w:p w:rsidR="000F5519" w:rsidRPr="00FB2926" w:rsidRDefault="000F5519" w:rsidP="000F5519">
      <w:pPr>
        <w:ind w:firstLineChars="150" w:firstLine="315"/>
      </w:pPr>
      <w:r w:rsidRPr="00665A25">
        <w:rPr>
          <w:rFonts w:hint="eastAsia"/>
        </w:rPr>
        <w:lastRenderedPageBreak/>
        <w:t>HTTP</w:t>
      </w:r>
      <w:r>
        <w:rPr>
          <w:rFonts w:hint="eastAsia"/>
        </w:rPr>
        <w:t>请求方式：</w:t>
      </w:r>
      <w:r w:rsidRPr="00665A25">
        <w:rPr>
          <w:rFonts w:hint="eastAsia"/>
        </w:rPr>
        <w:t xml:space="preserve"> </w:t>
      </w:r>
      <w:r>
        <w:rPr>
          <w:rFonts w:hint="eastAsia"/>
        </w:rPr>
        <w:t>POST</w:t>
      </w:r>
    </w:p>
    <w:p w:rsidR="000F5519" w:rsidRDefault="000F5519" w:rsidP="000F5519">
      <w:pPr>
        <w:ind w:firstLineChars="150" w:firstLine="315"/>
      </w:pPr>
      <w:r>
        <w:rPr>
          <w:rFonts w:hint="eastAsia"/>
        </w:rPr>
        <w:t>参数定义参见其接口文档</w:t>
      </w:r>
      <w:r>
        <w:rPr>
          <w:rFonts w:hint="eastAsia"/>
        </w:rPr>
        <w:t xml:space="preserve"> </w:t>
      </w:r>
      <w:r>
        <w:rPr>
          <w:rFonts w:hint="eastAsia"/>
        </w:rPr>
        <w:t>《</w:t>
      </w:r>
      <w:r w:rsidRPr="000F5519">
        <w:rPr>
          <w:rFonts w:hint="eastAsia"/>
        </w:rPr>
        <w:t>MM</w:t>
      </w:r>
      <w:r w:rsidRPr="000F5519">
        <w:rPr>
          <w:rFonts w:hint="eastAsia"/>
        </w:rPr>
        <w:t>应用内计费：渠道应用开放计费技术方案</w:t>
      </w:r>
      <w:r w:rsidRPr="000F5519">
        <w:rPr>
          <w:rFonts w:hint="eastAsia"/>
        </w:rPr>
        <w:t>_1.0.docx</w:t>
      </w:r>
      <w:r>
        <w:rPr>
          <w:rFonts w:hint="eastAsia"/>
        </w:rPr>
        <w:t>》。</w:t>
      </w:r>
    </w:p>
    <w:p w:rsidR="000F5519" w:rsidRDefault="000F5519">
      <w:pPr>
        <w:spacing w:line="240" w:lineRule="auto"/>
      </w:pPr>
    </w:p>
    <w:p w:rsidR="000F5519" w:rsidRDefault="000F5519" w:rsidP="000F5519">
      <w:pPr>
        <w:pStyle w:val="2"/>
      </w:pPr>
      <w:r>
        <w:rPr>
          <w:rFonts w:hint="eastAsia"/>
        </w:rPr>
        <w:t>联通话费支付结果通知</w:t>
      </w:r>
    </w:p>
    <w:p w:rsidR="000F5519" w:rsidRDefault="000F5519" w:rsidP="000F5519">
      <w:pPr>
        <w:ind w:firstLineChars="150" w:firstLine="315"/>
      </w:pPr>
      <w:r w:rsidRPr="00665A25">
        <w:rPr>
          <w:rFonts w:hint="eastAsia"/>
        </w:rPr>
        <w:t>方法名称</w:t>
      </w:r>
      <w:r>
        <w:rPr>
          <w:rFonts w:hint="eastAsia"/>
        </w:rPr>
        <w:t>：</w:t>
      </w:r>
      <w:r>
        <w:rPr>
          <w:rFonts w:hint="eastAsia"/>
        </w:rPr>
        <w:t>/client/callback/</w:t>
      </w:r>
      <w:r w:rsidR="007C2401" w:rsidRPr="007C2401">
        <w:t xml:space="preserve"> </w:t>
      </w:r>
      <w:r w:rsidR="007C2401" w:rsidRPr="0040086B">
        <w:rPr>
          <w:color w:val="000000" w:themeColor="text1"/>
        </w:rPr>
        <w:t>payNotify4UnicomPay</w:t>
      </w:r>
      <w:r>
        <w:rPr>
          <w:rFonts w:hint="eastAsia"/>
        </w:rPr>
        <w:t>.action</w:t>
      </w:r>
    </w:p>
    <w:p w:rsidR="000F5519" w:rsidRDefault="000F5519" w:rsidP="000F5519">
      <w:pPr>
        <w:ind w:firstLineChars="150" w:firstLine="315"/>
      </w:pPr>
      <w:r>
        <w:rPr>
          <w:rFonts w:hint="eastAsia"/>
        </w:rPr>
        <w:t>方法描述：</w:t>
      </w:r>
      <w:r w:rsidRPr="00420045">
        <w:rPr>
          <w:rFonts w:hint="eastAsia"/>
        </w:rPr>
        <w:t>在每一笔</w:t>
      </w:r>
      <w:r>
        <w:rPr>
          <w:rFonts w:hint="eastAsia"/>
        </w:rPr>
        <w:t>联通</w:t>
      </w:r>
      <w:r w:rsidRPr="00420045">
        <w:rPr>
          <w:rFonts w:hint="eastAsia"/>
        </w:rPr>
        <w:t>交易完成后</w:t>
      </w:r>
      <w:r>
        <w:rPr>
          <w:rFonts w:hint="eastAsia"/>
        </w:rPr>
        <w:t>，由联通服务器通知交易结果。</w:t>
      </w:r>
      <w:r w:rsidRPr="00FB2926">
        <w:rPr>
          <w:rFonts w:hint="eastAsia"/>
        </w:rPr>
        <w:t xml:space="preserve"> </w:t>
      </w:r>
    </w:p>
    <w:p w:rsidR="000F5519" w:rsidRPr="00FB2926" w:rsidRDefault="000F5519" w:rsidP="000F5519">
      <w:pPr>
        <w:ind w:firstLineChars="150" w:firstLine="315"/>
      </w:pPr>
      <w:r w:rsidRPr="00665A25">
        <w:rPr>
          <w:rFonts w:hint="eastAsia"/>
        </w:rPr>
        <w:t>HTTP</w:t>
      </w:r>
      <w:r>
        <w:rPr>
          <w:rFonts w:hint="eastAsia"/>
        </w:rPr>
        <w:t>请求方式：</w:t>
      </w:r>
      <w:r w:rsidRPr="00665A25">
        <w:rPr>
          <w:rFonts w:hint="eastAsia"/>
        </w:rPr>
        <w:t xml:space="preserve"> </w:t>
      </w:r>
      <w:r>
        <w:rPr>
          <w:rFonts w:hint="eastAsia"/>
        </w:rPr>
        <w:t>POST</w:t>
      </w:r>
    </w:p>
    <w:p w:rsidR="000F5519" w:rsidRDefault="000F5519" w:rsidP="000F5519">
      <w:pPr>
        <w:ind w:firstLineChars="150" w:firstLine="315"/>
      </w:pPr>
      <w:r>
        <w:rPr>
          <w:rFonts w:hint="eastAsia"/>
        </w:rPr>
        <w:t>参数定义参见其接口文档</w:t>
      </w:r>
      <w:r>
        <w:rPr>
          <w:rFonts w:hint="eastAsia"/>
        </w:rPr>
        <w:t xml:space="preserve"> </w:t>
      </w:r>
      <w:r>
        <w:rPr>
          <w:rFonts w:hint="eastAsia"/>
        </w:rPr>
        <w:t>《</w:t>
      </w:r>
      <w:r w:rsidRPr="000F5519">
        <w:rPr>
          <w:rFonts w:hint="eastAsia"/>
        </w:rPr>
        <w:t>联通手机游戏平台联网游戏支付</w:t>
      </w:r>
      <w:r w:rsidRPr="000F5519">
        <w:rPr>
          <w:rFonts w:hint="eastAsia"/>
        </w:rPr>
        <w:t>SDK</w:t>
      </w:r>
      <w:r w:rsidRPr="000F5519">
        <w:rPr>
          <w:rFonts w:hint="eastAsia"/>
        </w:rPr>
        <w:t>接入规范</w:t>
      </w:r>
      <w:r w:rsidRPr="000F5519">
        <w:rPr>
          <w:rFonts w:hint="eastAsia"/>
        </w:rPr>
        <w:t>(Andriod</w:t>
      </w:r>
      <w:r w:rsidRPr="000F5519">
        <w:rPr>
          <w:rFonts w:hint="eastAsia"/>
        </w:rPr>
        <w:t>版</w:t>
      </w:r>
      <w:r w:rsidRPr="000F5519">
        <w:rPr>
          <w:rFonts w:hint="eastAsia"/>
        </w:rPr>
        <w:t>)V2.0.doc</w:t>
      </w:r>
      <w:r>
        <w:rPr>
          <w:rFonts w:hint="eastAsia"/>
        </w:rPr>
        <w:t>》。</w:t>
      </w:r>
    </w:p>
    <w:p w:rsidR="000F5519" w:rsidRDefault="000F5519">
      <w:pPr>
        <w:spacing w:line="240" w:lineRule="auto"/>
      </w:pPr>
    </w:p>
    <w:p w:rsidR="00C00150" w:rsidRDefault="00C00150">
      <w:pPr>
        <w:spacing w:line="240" w:lineRule="auto"/>
      </w:pPr>
    </w:p>
    <w:p w:rsidR="00C00150" w:rsidRPr="00016DEA" w:rsidRDefault="00C00150" w:rsidP="00C00150">
      <w:pPr>
        <w:pStyle w:val="2"/>
      </w:pPr>
      <w:r>
        <w:rPr>
          <w:rFonts w:hint="eastAsia"/>
        </w:rPr>
        <w:t>查询华为钱包</w:t>
      </w:r>
    </w:p>
    <w:p w:rsidR="00BE0B93" w:rsidRDefault="00BE0B93" w:rsidP="00BE0B93">
      <w:pPr>
        <w:ind w:firstLineChars="150" w:firstLine="315"/>
      </w:pPr>
      <w:r w:rsidRPr="00665A25">
        <w:rPr>
          <w:rFonts w:hint="eastAsia"/>
        </w:rPr>
        <w:t>方法名称</w:t>
      </w:r>
      <w:r>
        <w:rPr>
          <w:rFonts w:hint="eastAsia"/>
        </w:rPr>
        <w:t>：</w:t>
      </w:r>
      <w:r>
        <w:rPr>
          <w:rFonts w:hint="eastAsia"/>
        </w:rPr>
        <w:t>/</w:t>
      </w:r>
      <w:r>
        <w:rPr>
          <w:rFonts w:hint="eastAsia"/>
          <w:lang w:val="fr-FR"/>
        </w:rPr>
        <w:t>client/auth</w:t>
      </w:r>
      <w:r>
        <w:rPr>
          <w:rFonts w:hint="eastAsia"/>
        </w:rPr>
        <w:t>/</w:t>
      </w:r>
      <w:r w:rsidR="00755650">
        <w:rPr>
          <w:rFonts w:hint="eastAsia"/>
          <w:lang w:val="fr-FR"/>
        </w:rPr>
        <w:t>b</w:t>
      </w:r>
      <w:r>
        <w:rPr>
          <w:rFonts w:hint="eastAsia"/>
          <w:lang w:val="fr-FR"/>
        </w:rPr>
        <w:t>alanceInquiry</w:t>
      </w:r>
      <w:r>
        <w:rPr>
          <w:rFonts w:hint="eastAsia"/>
        </w:rPr>
        <w:t>.action</w:t>
      </w:r>
    </w:p>
    <w:p w:rsidR="00C00150" w:rsidRDefault="00C00150" w:rsidP="00060364">
      <w:pPr>
        <w:ind w:firstLineChars="150" w:firstLine="315"/>
        <w:rPr>
          <w:lang w:val="fr-FR"/>
        </w:rPr>
      </w:pPr>
      <w:r>
        <w:rPr>
          <w:rFonts w:hint="eastAsia"/>
        </w:rPr>
        <w:t>方法描述</w:t>
      </w:r>
      <w:r w:rsidRPr="005B2811">
        <w:rPr>
          <w:rFonts w:hint="eastAsia"/>
          <w:lang w:val="fr-FR"/>
        </w:rPr>
        <w:t>：</w:t>
      </w:r>
      <w:r w:rsidR="00060364">
        <w:rPr>
          <w:rFonts w:hint="eastAsia"/>
          <w:lang w:val="fr-FR"/>
        </w:rPr>
        <w:t>查询华为钱包的余额及交易明细</w:t>
      </w:r>
      <w:r w:rsidR="00BE0B93">
        <w:rPr>
          <w:rFonts w:hint="eastAsia"/>
          <w:lang w:val="fr-FR"/>
        </w:rPr>
        <w:t>，使用</w:t>
      </w:r>
      <w:r w:rsidR="00BE0B93">
        <w:rPr>
          <w:rFonts w:hint="eastAsia"/>
          <w:lang w:val="fr-FR"/>
        </w:rPr>
        <w:t>http(s)</w:t>
      </w:r>
      <w:r w:rsidR="00BE0B93">
        <w:rPr>
          <w:rFonts w:hint="eastAsia"/>
          <w:lang w:val="fr-FR"/>
        </w:rPr>
        <w:t>接口则必须</w:t>
      </w:r>
      <w:r w:rsidR="00755650">
        <w:rPr>
          <w:rFonts w:hint="eastAsia"/>
          <w:lang w:val="fr-FR"/>
        </w:rPr>
        <w:t>通过</w:t>
      </w:r>
      <w:r w:rsidR="00BE0B93">
        <w:rPr>
          <w:rFonts w:hint="eastAsia"/>
          <w:lang w:val="fr-FR"/>
        </w:rPr>
        <w:t>商户</w:t>
      </w:r>
      <w:r w:rsidR="00BE0B93">
        <w:rPr>
          <w:rFonts w:hint="eastAsia"/>
          <w:lang w:val="fr-FR"/>
        </w:rPr>
        <w:t>sdk</w:t>
      </w:r>
      <w:r w:rsidR="00BE0B93">
        <w:rPr>
          <w:rFonts w:hint="eastAsia"/>
          <w:lang w:val="fr-FR"/>
        </w:rPr>
        <w:t>密钥签名</w:t>
      </w:r>
      <w:r w:rsidR="00755650">
        <w:rPr>
          <w:rFonts w:hint="eastAsia"/>
          <w:lang w:val="fr-FR"/>
        </w:rPr>
        <w:t>验证</w:t>
      </w:r>
      <w:r w:rsidR="00BE0B93">
        <w:rPr>
          <w:rFonts w:hint="eastAsia"/>
          <w:lang w:val="fr-FR"/>
        </w:rPr>
        <w:t>，并且必须为华为自有应用</w:t>
      </w:r>
      <w:r w:rsidR="00060364">
        <w:rPr>
          <w:rFonts w:hint="eastAsia"/>
          <w:lang w:val="fr-FR"/>
        </w:rPr>
        <w:t>。</w:t>
      </w:r>
    </w:p>
    <w:p w:rsidR="00BE0B93" w:rsidRPr="00FB2926" w:rsidRDefault="00BE0B93" w:rsidP="00BE0B93">
      <w:pPr>
        <w:ind w:firstLineChars="150" w:firstLine="315"/>
      </w:pPr>
      <w:r w:rsidRPr="00665A25">
        <w:rPr>
          <w:rFonts w:hint="eastAsia"/>
        </w:rPr>
        <w:t>HTTP</w:t>
      </w:r>
      <w:r>
        <w:rPr>
          <w:rFonts w:hint="eastAsia"/>
        </w:rPr>
        <w:t>请求方式：</w:t>
      </w:r>
      <w:r w:rsidRPr="00665A25">
        <w:rPr>
          <w:rFonts w:hint="eastAsia"/>
        </w:rPr>
        <w:t xml:space="preserve"> </w:t>
      </w:r>
      <w:r>
        <w:rPr>
          <w:rFonts w:hint="eastAsia"/>
        </w:rPr>
        <w:t>POST</w:t>
      </w:r>
    </w:p>
    <w:p w:rsidR="00361C50" w:rsidRDefault="00361C50" w:rsidP="00060364">
      <w:pPr>
        <w:ind w:firstLineChars="150" w:firstLine="315"/>
      </w:pPr>
      <w:r>
        <w:rPr>
          <w:rFonts w:hint="eastAsia"/>
          <w:lang w:val="fr-FR"/>
        </w:rPr>
        <w:t>注：</w:t>
      </w:r>
      <w:r>
        <w:rPr>
          <w:rFonts w:hint="eastAsia"/>
        </w:rPr>
        <w:t>clientParent</w:t>
      </w:r>
      <w:r>
        <w:rPr>
          <w:rFonts w:hint="eastAsia"/>
        </w:rPr>
        <w:t>和</w:t>
      </w:r>
      <w:r>
        <w:rPr>
          <w:rFonts w:hint="eastAsia"/>
        </w:rPr>
        <w:t>clientID</w:t>
      </w:r>
      <w:r>
        <w:rPr>
          <w:rFonts w:hint="eastAsia"/>
        </w:rPr>
        <w:t>的关系合法性验证需要</w:t>
      </w:r>
      <w:r>
        <w:rPr>
          <w:rFonts w:hint="eastAsia"/>
        </w:rPr>
        <w:t>UP</w:t>
      </w:r>
      <w:r>
        <w:rPr>
          <w:rFonts w:hint="eastAsia"/>
        </w:rPr>
        <w:t>配合完成。</w:t>
      </w:r>
    </w:p>
    <w:p w:rsidR="006F2194" w:rsidRDefault="006F2194" w:rsidP="00060364">
      <w:pPr>
        <w:ind w:firstLineChars="150" w:firstLine="315"/>
      </w:pPr>
      <w:r>
        <w:rPr>
          <w:rFonts w:hint="eastAsia"/>
        </w:rPr>
        <w:t>注：对于部分应用，在处理返回的帐号余额时将最小单位理解错误，比如智汇云付费下载（商用环境应用</w:t>
      </w:r>
      <w:r>
        <w:rPr>
          <w:rFonts w:hint="eastAsia"/>
        </w:rPr>
        <w:t>ID</w:t>
      </w:r>
      <w:r>
        <w:rPr>
          <w:rFonts w:hint="eastAsia"/>
        </w:rPr>
        <w:t>：</w:t>
      </w:r>
      <w:r w:rsidRPr="006F2194">
        <w:t>1027162</w:t>
      </w:r>
      <w:r>
        <w:rPr>
          <w:rFonts w:hint="eastAsia"/>
        </w:rPr>
        <w:t>，测试环境应用</w:t>
      </w:r>
      <w:r>
        <w:rPr>
          <w:rFonts w:hint="eastAsia"/>
        </w:rPr>
        <w:t>ID</w:t>
      </w:r>
      <w:r>
        <w:rPr>
          <w:rFonts w:hint="eastAsia"/>
        </w:rPr>
        <w:t>：</w:t>
      </w:r>
      <w:r w:rsidRPr="006F2194">
        <w:t>10011539</w:t>
      </w:r>
      <w:r>
        <w:rPr>
          <w:rFonts w:hint="eastAsia"/>
        </w:rPr>
        <w:t>）。为保护该应用，服务器会针对该应用返回特殊单位的余额，即</w:t>
      </w:r>
      <w:r>
        <w:rPr>
          <w:rFonts w:hint="eastAsia"/>
        </w:rPr>
        <w:t xml:space="preserve"> </w:t>
      </w:r>
      <w:r>
        <w:rPr>
          <w:rFonts w:hint="eastAsia"/>
        </w:rPr>
        <w:t>余额</w:t>
      </w:r>
      <w:r>
        <w:rPr>
          <w:rFonts w:hint="eastAsia"/>
        </w:rPr>
        <w:t>/100</w:t>
      </w:r>
      <w:r>
        <w:rPr>
          <w:rFonts w:hint="eastAsia"/>
        </w:rPr>
        <w:t>，保留两位小数，按</w:t>
      </w:r>
      <w:r>
        <w:rPr>
          <w:rFonts w:hint="eastAsia"/>
        </w:rPr>
        <w:t>String</w:t>
      </w:r>
      <w:r>
        <w:rPr>
          <w:rFonts w:hint="eastAsia"/>
        </w:rPr>
        <w:t>的方式返回调用者。</w:t>
      </w:r>
    </w:p>
    <w:p w:rsidR="00ED05B2" w:rsidRPr="005F1769" w:rsidRDefault="00ED05B2" w:rsidP="00ED05B2">
      <w:pPr>
        <w:pStyle w:val="3"/>
        <w:rPr>
          <w:sz w:val="21"/>
          <w:szCs w:val="21"/>
        </w:rPr>
      </w:pPr>
      <w:r>
        <w:rPr>
          <w:rFonts w:hint="eastAsia"/>
          <w:sz w:val="21"/>
          <w:szCs w:val="21"/>
        </w:rPr>
        <w:t>开发者联盟调用接口</w:t>
      </w:r>
    </w:p>
    <w:p w:rsidR="00ED05B2" w:rsidRDefault="00ED05B2" w:rsidP="00ED05B2">
      <w:pPr>
        <w:ind w:firstLineChars="150" w:firstLine="315"/>
      </w:pPr>
      <w:r>
        <w:rPr>
          <w:rFonts w:hint="eastAsia"/>
        </w:rPr>
        <w:t>用户级</w:t>
      </w:r>
      <w:r w:rsidRPr="00527994">
        <w:rPr>
          <w:rFonts w:hint="eastAsia"/>
        </w:rPr>
        <w:t>：</w:t>
      </w:r>
      <w:r w:rsidRPr="00527994">
        <w:t xml:space="preserve">String </w:t>
      </w:r>
      <w:r>
        <w:rPr>
          <w:color w:val="1F497D"/>
        </w:rPr>
        <w:t>huawei.trade.serv</w:t>
      </w:r>
      <w:r>
        <w:rPr>
          <w:rFonts w:hint="eastAsia"/>
          <w:color w:val="1F497D"/>
        </w:rPr>
        <w:t>i</w:t>
      </w:r>
      <w:r>
        <w:rPr>
          <w:color w:val="1F497D"/>
        </w:rPr>
        <w:t>c</w:t>
      </w:r>
      <w:r>
        <w:rPr>
          <w:rFonts w:hint="eastAsia"/>
          <w:color w:val="1F497D"/>
        </w:rPr>
        <w:t>e.</w:t>
      </w:r>
      <w:r>
        <w:rPr>
          <w:rFonts w:hint="eastAsia"/>
          <w:lang w:val="fr-FR"/>
        </w:rPr>
        <w:t>balanceInquiry</w:t>
      </w:r>
      <w:r w:rsidRPr="00527994">
        <w:t>(String params)</w:t>
      </w:r>
    </w:p>
    <w:p w:rsidR="00E3149C" w:rsidRPr="00527994" w:rsidRDefault="00E3149C" w:rsidP="00ED05B2">
      <w:pPr>
        <w:ind w:firstLineChars="150" w:firstLine="315"/>
      </w:pPr>
      <w:r>
        <w:rPr>
          <w:rFonts w:hint="eastAsia"/>
        </w:rPr>
        <w:t>管理者接口</w:t>
      </w:r>
      <w:r w:rsidRPr="00527994">
        <w:rPr>
          <w:rFonts w:hint="eastAsia"/>
        </w:rPr>
        <w:t>：</w:t>
      </w:r>
      <w:r w:rsidRPr="00527994">
        <w:t xml:space="preserve">String </w:t>
      </w:r>
      <w:r>
        <w:rPr>
          <w:color w:val="1F497D"/>
        </w:rPr>
        <w:t>huawei.trade.</w:t>
      </w:r>
      <w:r>
        <w:rPr>
          <w:rFonts w:hint="eastAsia"/>
          <w:color w:val="1F497D"/>
        </w:rPr>
        <w:t>mgt.</w:t>
      </w:r>
      <w:r>
        <w:rPr>
          <w:rFonts w:hint="eastAsia"/>
          <w:lang w:val="fr-FR"/>
        </w:rPr>
        <w:t>balanceInquiry</w:t>
      </w:r>
      <w:r w:rsidRPr="00527994">
        <w:t>(String params)</w:t>
      </w:r>
    </w:p>
    <w:p w:rsidR="00ED05B2" w:rsidRPr="00ED05B2" w:rsidRDefault="00ED05B2" w:rsidP="00060364">
      <w:pPr>
        <w:ind w:firstLineChars="150" w:firstLine="315"/>
      </w:pPr>
    </w:p>
    <w:p w:rsidR="00C00150" w:rsidRPr="005B2811" w:rsidRDefault="00C00150" w:rsidP="00C00150">
      <w:pPr>
        <w:ind w:firstLineChars="150" w:firstLine="316"/>
        <w:rPr>
          <w:b/>
          <w:lang w:val="fr-FR"/>
        </w:rPr>
      </w:pPr>
      <w:r w:rsidRPr="00990213">
        <w:rPr>
          <w:rFonts w:hint="eastAsia"/>
          <w:b/>
        </w:rPr>
        <w:t>请求接口参数</w:t>
      </w:r>
      <w:r w:rsidR="00ED05B2">
        <w:rPr>
          <w:rFonts w:hint="eastAsia"/>
          <w:b/>
        </w:rPr>
        <w:t>params</w:t>
      </w:r>
      <w:r w:rsidRPr="00990213">
        <w:rPr>
          <w:rFonts w:hint="eastAsia"/>
          <w:b/>
        </w:rPr>
        <w:t>描述</w:t>
      </w:r>
      <w:r w:rsidRPr="005B2811">
        <w:rPr>
          <w:rFonts w:hint="eastAsia"/>
          <w:b/>
          <w:lang w:val="fr-FR"/>
        </w:rPr>
        <w:t>：</w:t>
      </w:r>
    </w:p>
    <w:tbl>
      <w:tblPr>
        <w:tblW w:w="8248" w:type="dxa"/>
        <w:tblInd w:w="121" w:type="dxa"/>
        <w:tblLayout w:type="fixed"/>
        <w:tblCellMar>
          <w:left w:w="0" w:type="dxa"/>
          <w:right w:w="0" w:type="dxa"/>
        </w:tblCellMar>
        <w:tblLook w:val="0000"/>
      </w:tblPr>
      <w:tblGrid>
        <w:gridCol w:w="1585"/>
        <w:gridCol w:w="1134"/>
        <w:gridCol w:w="4820"/>
        <w:gridCol w:w="709"/>
      </w:tblGrid>
      <w:tr w:rsidR="00C00150" w:rsidRPr="00270E48" w:rsidTr="009027C7">
        <w:trPr>
          <w:trHeight w:hRule="exact" w:val="370"/>
        </w:trPr>
        <w:tc>
          <w:tcPr>
            <w:tcW w:w="1585" w:type="dxa"/>
            <w:tcBorders>
              <w:top w:val="single" w:sz="4" w:space="0" w:color="000000"/>
              <w:left w:val="single" w:sz="4" w:space="0" w:color="000000"/>
              <w:bottom w:val="single" w:sz="4" w:space="0" w:color="000000"/>
              <w:right w:val="single" w:sz="4" w:space="0" w:color="000000"/>
            </w:tcBorders>
            <w:shd w:val="clear" w:color="auto" w:fill="DFDFDF"/>
          </w:tcPr>
          <w:p w:rsidR="00C00150" w:rsidRPr="005B2811" w:rsidRDefault="00C00150" w:rsidP="009027C7">
            <w:pPr>
              <w:spacing w:line="307" w:lineRule="exact"/>
              <w:ind w:left="102" w:right="-20"/>
              <w:rPr>
                <w:sz w:val="24"/>
                <w:szCs w:val="24"/>
                <w:lang w:val="fr-FR"/>
              </w:rPr>
            </w:pPr>
            <w:r>
              <w:rPr>
                <w:rFonts w:ascii="微软雅黑" w:eastAsia="微软雅黑" w:cs="微软雅黑" w:hint="eastAsia"/>
                <w:b/>
                <w:bCs/>
                <w:spacing w:val="12"/>
                <w:position w:val="-1"/>
              </w:rPr>
              <w:t>参数名称</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C00150" w:rsidRPr="00270E48" w:rsidRDefault="00C00150" w:rsidP="009027C7">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C00150" w:rsidRPr="00270E48" w:rsidRDefault="00C00150" w:rsidP="009027C7">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C00150" w:rsidRPr="00270E48" w:rsidRDefault="00C00150" w:rsidP="009027C7">
            <w:pPr>
              <w:spacing w:line="307" w:lineRule="exact"/>
              <w:ind w:left="102" w:right="-20"/>
              <w:rPr>
                <w:sz w:val="24"/>
                <w:szCs w:val="24"/>
              </w:rPr>
            </w:pPr>
            <w:r>
              <w:rPr>
                <w:rFonts w:ascii="微软雅黑" w:eastAsia="微软雅黑" w:cs="微软雅黑" w:hint="eastAsia"/>
                <w:b/>
                <w:bCs/>
                <w:spacing w:val="12"/>
                <w:position w:val="-1"/>
              </w:rPr>
              <w:t>可选</w:t>
            </w:r>
          </w:p>
        </w:tc>
      </w:tr>
      <w:tr w:rsidR="00C00150" w:rsidRPr="00270E48" w:rsidTr="009027C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C00150" w:rsidRDefault="00C00150" w:rsidP="009027C7">
            <w:pPr>
              <w:ind w:right="-20"/>
              <w:jc w:val="both"/>
            </w:pPr>
            <w:r w:rsidRPr="0028008B">
              <w:rPr>
                <w:rFonts w:hint="eastAsia"/>
              </w:rPr>
              <w:t>userID</w:t>
            </w:r>
          </w:p>
        </w:tc>
        <w:tc>
          <w:tcPr>
            <w:tcW w:w="1134" w:type="dxa"/>
            <w:tcBorders>
              <w:top w:val="single" w:sz="4" w:space="0" w:color="000000"/>
              <w:left w:val="single" w:sz="4" w:space="0" w:color="000000"/>
              <w:bottom w:val="single" w:sz="4" w:space="0" w:color="000000"/>
              <w:right w:val="single" w:sz="4" w:space="0" w:color="000000"/>
            </w:tcBorders>
            <w:vAlign w:val="center"/>
          </w:tcPr>
          <w:p w:rsidR="00C00150" w:rsidRDefault="00C00150" w:rsidP="009027C7">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C00150" w:rsidRDefault="00C00150" w:rsidP="009027C7">
            <w:pPr>
              <w:spacing w:line="312" w:lineRule="exact"/>
              <w:ind w:right="-20"/>
              <w:jc w:val="both"/>
            </w:pPr>
            <w:r>
              <w:rPr>
                <w:rFonts w:hint="eastAsia"/>
              </w:rPr>
              <w:t>商户</w:t>
            </w:r>
            <w:r>
              <w:rPr>
                <w:rFonts w:hint="eastAsia"/>
              </w:rPr>
              <w:t>ID</w:t>
            </w:r>
          </w:p>
          <w:p w:rsidR="00060364" w:rsidRDefault="00E3149C" w:rsidP="009027C7">
            <w:pPr>
              <w:spacing w:line="312" w:lineRule="exact"/>
              <w:ind w:right="-20"/>
              <w:jc w:val="both"/>
            </w:pPr>
            <w:r>
              <w:rPr>
                <w:rFonts w:hint="eastAsia"/>
              </w:rPr>
              <w:t>注：通常为华为</w:t>
            </w:r>
            <w:r w:rsidR="00060364">
              <w:rPr>
                <w:rFonts w:hint="eastAsia"/>
              </w:rPr>
              <w:t>商户</w:t>
            </w:r>
            <w:r w:rsidR="00BE0B93">
              <w:rPr>
                <w:rFonts w:hint="eastAsia"/>
              </w:rPr>
              <w:t>，</w:t>
            </w:r>
            <w:r w:rsidR="00BE0B93">
              <w:rPr>
                <w:rFonts w:hint="eastAsia"/>
              </w:rPr>
              <w:t>http</w:t>
            </w:r>
            <w:r w:rsidR="00BE0B93">
              <w:rPr>
                <w:rFonts w:hint="eastAsia"/>
              </w:rPr>
              <w:t>接口必须为华为。</w:t>
            </w:r>
          </w:p>
        </w:tc>
        <w:tc>
          <w:tcPr>
            <w:tcW w:w="709" w:type="dxa"/>
            <w:tcBorders>
              <w:top w:val="single" w:sz="4" w:space="0" w:color="000000"/>
              <w:left w:val="single" w:sz="4" w:space="0" w:color="000000"/>
              <w:bottom w:val="single" w:sz="4" w:space="0" w:color="000000"/>
              <w:right w:val="single" w:sz="4" w:space="0" w:color="000000"/>
            </w:tcBorders>
            <w:vAlign w:val="center"/>
          </w:tcPr>
          <w:p w:rsidR="00C00150" w:rsidRDefault="00C00150" w:rsidP="009027C7">
            <w:pPr>
              <w:jc w:val="both"/>
            </w:pPr>
            <w:r w:rsidRPr="0028008B">
              <w:rPr>
                <w:rFonts w:hint="eastAsia"/>
              </w:rPr>
              <w:t>M</w:t>
            </w:r>
          </w:p>
        </w:tc>
      </w:tr>
      <w:tr w:rsidR="002D5459" w:rsidRPr="00270E48" w:rsidTr="009027C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2D5459" w:rsidRPr="00745874" w:rsidRDefault="002D5459" w:rsidP="009027C7">
            <w:pPr>
              <w:ind w:right="-20"/>
              <w:jc w:val="both"/>
            </w:pPr>
            <w:r w:rsidRPr="00745874">
              <w:rPr>
                <w:rFonts w:hint="eastAsia"/>
              </w:rPr>
              <w:lastRenderedPageBreak/>
              <w:t>clientParent</w:t>
            </w:r>
          </w:p>
        </w:tc>
        <w:tc>
          <w:tcPr>
            <w:tcW w:w="1134" w:type="dxa"/>
            <w:tcBorders>
              <w:top w:val="single" w:sz="4" w:space="0" w:color="000000"/>
              <w:left w:val="single" w:sz="4" w:space="0" w:color="000000"/>
              <w:bottom w:val="single" w:sz="4" w:space="0" w:color="000000"/>
              <w:right w:val="single" w:sz="4" w:space="0" w:color="000000"/>
            </w:tcBorders>
            <w:vAlign w:val="center"/>
          </w:tcPr>
          <w:p w:rsidR="002D5459" w:rsidRPr="00745874" w:rsidRDefault="002D5459" w:rsidP="009027C7">
            <w:pPr>
              <w:ind w:right="-20"/>
              <w:jc w:val="both"/>
            </w:pPr>
            <w:r w:rsidRPr="00745874">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2D5459" w:rsidRPr="00745874" w:rsidRDefault="002D5459" w:rsidP="00891998">
            <w:pPr>
              <w:spacing w:line="312" w:lineRule="exact"/>
              <w:ind w:right="-20"/>
              <w:jc w:val="both"/>
            </w:pPr>
            <w:r w:rsidRPr="00745874">
              <w:rPr>
                <w:rFonts w:hint="eastAsia"/>
              </w:rPr>
              <w:t>消费者上级帐号</w:t>
            </w:r>
            <w:r w:rsidRPr="00745874">
              <w:rPr>
                <w:rFonts w:hint="eastAsia"/>
              </w:rPr>
              <w:t>ID</w:t>
            </w:r>
          </w:p>
          <w:p w:rsidR="00361C50" w:rsidRPr="00745874" w:rsidRDefault="002D5459" w:rsidP="00361C50">
            <w:pPr>
              <w:spacing w:line="312" w:lineRule="exact"/>
              <w:ind w:right="-20"/>
              <w:jc w:val="both"/>
            </w:pPr>
            <w:r w:rsidRPr="00745874">
              <w:rPr>
                <w:rFonts w:hint="eastAsia"/>
              </w:rPr>
              <w:t>注：</w:t>
            </w:r>
            <w:r w:rsidR="00361C50" w:rsidRPr="00745874">
              <w:rPr>
                <w:rFonts w:hint="eastAsia"/>
              </w:rPr>
              <w:t>在输入的情况下，将查询本字段代表的消费者余额。</w:t>
            </w:r>
          </w:p>
          <w:p w:rsidR="00514493" w:rsidRPr="00745874" w:rsidRDefault="00514493" w:rsidP="00361C50">
            <w:pPr>
              <w:spacing w:line="312" w:lineRule="exact"/>
              <w:ind w:right="-20"/>
              <w:jc w:val="both"/>
            </w:pPr>
            <w:r w:rsidRPr="00745874">
              <w:rPr>
                <w:rFonts w:hint="eastAsia"/>
              </w:rPr>
              <w:t>注：和</w:t>
            </w:r>
            <w:r w:rsidRPr="00745874">
              <w:rPr>
                <w:rFonts w:hint="eastAsia"/>
              </w:rPr>
              <w:t>vmall</w:t>
            </w:r>
            <w:r w:rsidRPr="00745874">
              <w:rPr>
                <w:rFonts w:hint="eastAsia"/>
              </w:rPr>
              <w:t>杨发亮确认，只有店主可以查询余额，因此本字段服务器暂时保持不处理。</w:t>
            </w:r>
          </w:p>
        </w:tc>
        <w:tc>
          <w:tcPr>
            <w:tcW w:w="709" w:type="dxa"/>
            <w:tcBorders>
              <w:top w:val="single" w:sz="4" w:space="0" w:color="000000"/>
              <w:left w:val="single" w:sz="4" w:space="0" w:color="000000"/>
              <w:bottom w:val="single" w:sz="4" w:space="0" w:color="000000"/>
              <w:right w:val="single" w:sz="4" w:space="0" w:color="000000"/>
            </w:tcBorders>
            <w:vAlign w:val="center"/>
          </w:tcPr>
          <w:p w:rsidR="002D5459" w:rsidRPr="00745874" w:rsidRDefault="002D5459" w:rsidP="009027C7">
            <w:pPr>
              <w:jc w:val="both"/>
            </w:pPr>
            <w:r w:rsidRPr="00745874">
              <w:rPr>
                <w:rFonts w:hint="eastAsia"/>
              </w:rPr>
              <w:t>O</w:t>
            </w:r>
          </w:p>
        </w:tc>
      </w:tr>
      <w:tr w:rsidR="00C00150" w:rsidRPr="00270E48" w:rsidTr="009027C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C00150" w:rsidRDefault="00C00150" w:rsidP="009027C7">
            <w:pPr>
              <w:ind w:right="-20"/>
              <w:jc w:val="both"/>
            </w:pPr>
            <w:r>
              <w:rPr>
                <w:rFonts w:hint="eastAsia"/>
              </w:rPr>
              <w:t>clientID</w:t>
            </w:r>
          </w:p>
        </w:tc>
        <w:tc>
          <w:tcPr>
            <w:tcW w:w="1134" w:type="dxa"/>
            <w:tcBorders>
              <w:top w:val="single" w:sz="4" w:space="0" w:color="000000"/>
              <w:left w:val="single" w:sz="4" w:space="0" w:color="000000"/>
              <w:bottom w:val="single" w:sz="4" w:space="0" w:color="000000"/>
              <w:right w:val="single" w:sz="4" w:space="0" w:color="000000"/>
            </w:tcBorders>
            <w:vAlign w:val="center"/>
          </w:tcPr>
          <w:p w:rsidR="00C00150" w:rsidRDefault="00C00150" w:rsidP="009027C7">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C00150" w:rsidRDefault="00C00150" w:rsidP="009027C7">
            <w:pPr>
              <w:spacing w:line="312" w:lineRule="exact"/>
              <w:ind w:right="-20"/>
              <w:jc w:val="both"/>
            </w:pPr>
            <w:r>
              <w:rPr>
                <w:rFonts w:hint="eastAsia"/>
              </w:rPr>
              <w:t>消费者账户</w:t>
            </w:r>
            <w:r>
              <w:rPr>
                <w:rFonts w:hint="eastAsia"/>
              </w:rPr>
              <w:t>ID</w:t>
            </w:r>
          </w:p>
          <w:p w:rsidR="00961980" w:rsidRDefault="00ED05B2" w:rsidP="00BE63A7">
            <w:pPr>
              <w:spacing w:line="312" w:lineRule="exact"/>
              <w:ind w:right="-20"/>
              <w:jc w:val="both"/>
            </w:pPr>
            <w:r>
              <w:rPr>
                <w:rFonts w:hint="eastAsia"/>
              </w:rPr>
              <w:t>注：</w:t>
            </w:r>
            <w:r w:rsidR="00E3149C">
              <w:rPr>
                <w:rFonts w:hint="eastAsia"/>
              </w:rPr>
              <w:t>用户级接口</w:t>
            </w:r>
            <w:r>
              <w:rPr>
                <w:rFonts w:hint="eastAsia"/>
              </w:rPr>
              <w:t>通过联盟协议获取</w:t>
            </w:r>
          </w:p>
        </w:tc>
        <w:tc>
          <w:tcPr>
            <w:tcW w:w="709" w:type="dxa"/>
            <w:tcBorders>
              <w:top w:val="single" w:sz="4" w:space="0" w:color="000000"/>
              <w:left w:val="single" w:sz="4" w:space="0" w:color="000000"/>
              <w:bottom w:val="single" w:sz="4" w:space="0" w:color="000000"/>
              <w:right w:val="single" w:sz="4" w:space="0" w:color="000000"/>
            </w:tcBorders>
            <w:vAlign w:val="center"/>
          </w:tcPr>
          <w:p w:rsidR="00C00150" w:rsidRDefault="00C00150" w:rsidP="009027C7">
            <w:pPr>
              <w:jc w:val="both"/>
            </w:pPr>
            <w:r>
              <w:rPr>
                <w:rFonts w:hint="eastAsia"/>
              </w:rPr>
              <w:t>M</w:t>
            </w:r>
          </w:p>
        </w:tc>
      </w:tr>
      <w:tr w:rsidR="007B4E23" w:rsidRPr="00270E48" w:rsidTr="009027C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7B4E23" w:rsidRDefault="007B4E23" w:rsidP="009027C7">
            <w:pPr>
              <w:ind w:right="-20"/>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rsidR="007B4E23" w:rsidRDefault="007B4E23" w:rsidP="009027C7">
            <w:pPr>
              <w:ind w:right="-20"/>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7B4E23" w:rsidRDefault="007B4E23" w:rsidP="009027C7">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7B4E23" w:rsidRDefault="007B4E23" w:rsidP="009027C7">
            <w:pPr>
              <w:jc w:val="both"/>
            </w:pPr>
          </w:p>
        </w:tc>
      </w:tr>
      <w:tr w:rsidR="007B4E23" w:rsidRPr="00270E48" w:rsidTr="009027C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7B4E23" w:rsidRDefault="007B4E23" w:rsidP="009027C7">
            <w:pPr>
              <w:ind w:right="-20"/>
              <w:jc w:val="both"/>
            </w:pPr>
            <w:r>
              <w:rPr>
                <w:rFonts w:hint="eastAsia"/>
              </w:rPr>
              <w:t>flashID</w:t>
            </w:r>
          </w:p>
        </w:tc>
        <w:tc>
          <w:tcPr>
            <w:tcW w:w="1134" w:type="dxa"/>
            <w:tcBorders>
              <w:top w:val="single" w:sz="4" w:space="0" w:color="000000"/>
              <w:left w:val="single" w:sz="4" w:space="0" w:color="000000"/>
              <w:bottom w:val="single" w:sz="4" w:space="0" w:color="000000"/>
              <w:right w:val="single" w:sz="4" w:space="0" w:color="000000"/>
            </w:tcBorders>
            <w:vAlign w:val="center"/>
          </w:tcPr>
          <w:p w:rsidR="007B4E23" w:rsidRDefault="007B4E23" w:rsidP="009027C7">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7B4E23" w:rsidRDefault="007B4E23" w:rsidP="009027C7">
            <w:pPr>
              <w:spacing w:line="312" w:lineRule="exact"/>
              <w:ind w:right="-20"/>
              <w:jc w:val="both"/>
            </w:pPr>
            <w:r>
              <w:rPr>
                <w:rFonts w:hint="eastAsia"/>
              </w:rPr>
              <w:t>设备</w:t>
            </w:r>
            <w:r>
              <w:rPr>
                <w:rFonts w:hint="eastAsia"/>
              </w:rPr>
              <w:t>id</w:t>
            </w:r>
            <w:r>
              <w:rPr>
                <w:rFonts w:hint="eastAsia"/>
              </w:rPr>
              <w:t>，指指纹手机的</w:t>
            </w:r>
            <w:r>
              <w:rPr>
                <w:rFonts w:hint="eastAsia"/>
              </w:rPr>
              <w:t>flashID</w:t>
            </w:r>
            <w:r>
              <w:rPr>
                <w:rFonts w:hint="eastAsia"/>
              </w:rPr>
              <w:t>，只有输入情况下，才能查询支付指纹设置信息。</w:t>
            </w:r>
          </w:p>
        </w:tc>
        <w:tc>
          <w:tcPr>
            <w:tcW w:w="709" w:type="dxa"/>
            <w:tcBorders>
              <w:top w:val="single" w:sz="4" w:space="0" w:color="000000"/>
              <w:left w:val="single" w:sz="4" w:space="0" w:color="000000"/>
              <w:bottom w:val="single" w:sz="4" w:space="0" w:color="000000"/>
              <w:right w:val="single" w:sz="4" w:space="0" w:color="000000"/>
            </w:tcBorders>
            <w:vAlign w:val="center"/>
          </w:tcPr>
          <w:p w:rsidR="007B4E23" w:rsidRDefault="007B4E23" w:rsidP="009027C7">
            <w:pPr>
              <w:jc w:val="both"/>
            </w:pPr>
            <w:r>
              <w:rPr>
                <w:rFonts w:hint="eastAsia"/>
              </w:rPr>
              <w:t>O</w:t>
            </w:r>
          </w:p>
        </w:tc>
      </w:tr>
      <w:tr w:rsidR="00FB67DA" w:rsidRPr="00270E48" w:rsidTr="009027C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FB67DA" w:rsidRDefault="00FB67DA" w:rsidP="009027C7">
            <w:pPr>
              <w:ind w:right="-20"/>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rsidR="00FB67DA" w:rsidRDefault="00FB67DA" w:rsidP="009027C7">
            <w:pPr>
              <w:ind w:right="-20"/>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FB67DA" w:rsidRDefault="00FB67DA" w:rsidP="009027C7">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FB67DA" w:rsidRDefault="00FB67DA" w:rsidP="009027C7">
            <w:pPr>
              <w:jc w:val="both"/>
            </w:pPr>
          </w:p>
        </w:tc>
      </w:tr>
      <w:tr w:rsidR="00C00150" w:rsidRPr="00270E48" w:rsidTr="009027C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C00150" w:rsidRDefault="00060364" w:rsidP="009027C7">
            <w:pPr>
              <w:ind w:right="-20"/>
              <w:jc w:val="both"/>
            </w:pPr>
            <w:r>
              <w:rPr>
                <w:rFonts w:hint="eastAsia"/>
              </w:rPr>
              <w:t>startTime</w:t>
            </w:r>
          </w:p>
        </w:tc>
        <w:tc>
          <w:tcPr>
            <w:tcW w:w="1134" w:type="dxa"/>
            <w:tcBorders>
              <w:top w:val="single" w:sz="4" w:space="0" w:color="000000"/>
              <w:left w:val="single" w:sz="4" w:space="0" w:color="000000"/>
              <w:bottom w:val="single" w:sz="4" w:space="0" w:color="000000"/>
              <w:right w:val="single" w:sz="4" w:space="0" w:color="000000"/>
            </w:tcBorders>
            <w:vAlign w:val="center"/>
          </w:tcPr>
          <w:p w:rsidR="00C00150" w:rsidRDefault="00C00150" w:rsidP="009027C7">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C00150" w:rsidRDefault="00060364" w:rsidP="009027C7">
            <w:pPr>
              <w:spacing w:line="312" w:lineRule="exact"/>
              <w:ind w:right="-20"/>
              <w:jc w:val="both"/>
            </w:pPr>
            <w:r>
              <w:rPr>
                <w:rFonts w:hint="eastAsia"/>
              </w:rPr>
              <w:t>开始时间，</w:t>
            </w:r>
            <w:r>
              <w:rPr>
                <w:rFonts w:hint="eastAsia"/>
              </w:rPr>
              <w:t>yyyy-MM-dd</w:t>
            </w:r>
          </w:p>
          <w:p w:rsidR="00394FD5" w:rsidRDefault="00394FD5" w:rsidP="006214F2">
            <w:pPr>
              <w:spacing w:line="312" w:lineRule="exact"/>
              <w:ind w:right="-20"/>
              <w:jc w:val="both"/>
            </w:pPr>
            <w:r>
              <w:rPr>
                <w:rFonts w:hint="eastAsia"/>
              </w:rPr>
              <w:t>基于</w:t>
            </w:r>
            <w:r w:rsidR="006214F2">
              <w:rPr>
                <w:rFonts w:hint="eastAsia"/>
              </w:rPr>
              <w:t>下单</w:t>
            </w:r>
            <w:r>
              <w:rPr>
                <w:rFonts w:hint="eastAsia"/>
              </w:rPr>
              <w:t>时间，下同；</w:t>
            </w:r>
          </w:p>
        </w:tc>
        <w:tc>
          <w:tcPr>
            <w:tcW w:w="709" w:type="dxa"/>
            <w:tcBorders>
              <w:top w:val="single" w:sz="4" w:space="0" w:color="000000"/>
              <w:left w:val="single" w:sz="4" w:space="0" w:color="000000"/>
              <w:bottom w:val="single" w:sz="4" w:space="0" w:color="000000"/>
              <w:right w:val="single" w:sz="4" w:space="0" w:color="000000"/>
            </w:tcBorders>
            <w:vAlign w:val="center"/>
          </w:tcPr>
          <w:p w:rsidR="00C00150" w:rsidRDefault="00C00150" w:rsidP="009027C7">
            <w:pPr>
              <w:jc w:val="both"/>
            </w:pPr>
            <w:r>
              <w:rPr>
                <w:rFonts w:hint="eastAsia"/>
              </w:rPr>
              <w:t>M</w:t>
            </w:r>
          </w:p>
        </w:tc>
      </w:tr>
      <w:tr w:rsidR="00C00150" w:rsidRPr="00270E48" w:rsidTr="009027C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C00150" w:rsidRDefault="00060364" w:rsidP="009027C7">
            <w:pPr>
              <w:ind w:right="-20"/>
              <w:jc w:val="both"/>
            </w:pPr>
            <w:r>
              <w:rPr>
                <w:rFonts w:hint="eastAsia"/>
              </w:rPr>
              <w:t>endTime</w:t>
            </w:r>
          </w:p>
        </w:tc>
        <w:tc>
          <w:tcPr>
            <w:tcW w:w="1134" w:type="dxa"/>
            <w:tcBorders>
              <w:top w:val="single" w:sz="4" w:space="0" w:color="000000"/>
              <w:left w:val="single" w:sz="4" w:space="0" w:color="000000"/>
              <w:bottom w:val="single" w:sz="4" w:space="0" w:color="000000"/>
              <w:right w:val="single" w:sz="4" w:space="0" w:color="000000"/>
            </w:tcBorders>
            <w:vAlign w:val="center"/>
          </w:tcPr>
          <w:p w:rsidR="00C00150" w:rsidRDefault="00060364" w:rsidP="009027C7">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C00150" w:rsidRDefault="00060364" w:rsidP="009027C7">
            <w:pPr>
              <w:spacing w:line="312" w:lineRule="exact"/>
              <w:ind w:right="-20"/>
              <w:jc w:val="both"/>
            </w:pPr>
            <w:r>
              <w:rPr>
                <w:rFonts w:hint="eastAsia"/>
              </w:rPr>
              <w:t>结束时间，</w:t>
            </w:r>
            <w:r>
              <w:rPr>
                <w:rFonts w:hint="eastAsia"/>
              </w:rPr>
              <w:t>yyyy-MM-dd</w:t>
            </w:r>
            <w:r w:rsidR="006B7A4A">
              <w:rPr>
                <w:rFonts w:hint="eastAsia"/>
              </w:rPr>
              <w:t xml:space="preserve"> HH:mm:ss</w:t>
            </w:r>
          </w:p>
          <w:p w:rsidR="00CF23F4" w:rsidRDefault="00B33635" w:rsidP="00B33635">
            <w:pPr>
              <w:spacing w:line="312" w:lineRule="exact"/>
              <w:ind w:right="-20"/>
              <w:jc w:val="both"/>
            </w:pPr>
            <w:r>
              <w:rPr>
                <w:rFonts w:hint="eastAsia"/>
              </w:rPr>
              <w:t>注：时间</w:t>
            </w:r>
            <w:r w:rsidR="00CF23F4">
              <w:rPr>
                <w:rFonts w:hint="eastAsia"/>
              </w:rPr>
              <w:t>跨度</w:t>
            </w:r>
            <w:r>
              <w:rPr>
                <w:rFonts w:hint="eastAsia"/>
              </w:rPr>
              <w:t>限制在</w:t>
            </w:r>
            <w:r w:rsidR="00CF23F4">
              <w:rPr>
                <w:rFonts w:hint="eastAsia"/>
              </w:rPr>
              <w:t>3</w:t>
            </w:r>
            <w:r w:rsidR="00CF23F4">
              <w:rPr>
                <w:rFonts w:hint="eastAsia"/>
              </w:rPr>
              <w:t>个月内</w:t>
            </w:r>
          </w:p>
          <w:p w:rsidR="006B7A4A" w:rsidRDefault="006B7A4A" w:rsidP="00B33635">
            <w:pPr>
              <w:spacing w:line="312" w:lineRule="exact"/>
              <w:ind w:right="-20"/>
              <w:jc w:val="both"/>
            </w:pPr>
            <w:r>
              <w:rPr>
                <w:rFonts w:hint="eastAsia"/>
              </w:rPr>
              <w:t>注：在</w:t>
            </w:r>
            <w:r>
              <w:rPr>
                <w:rFonts w:hint="eastAsia"/>
              </w:rPr>
              <w:t>pageNo</w:t>
            </w:r>
            <w:r>
              <w:rPr>
                <w:rFonts w:hint="eastAsia"/>
              </w:rPr>
              <w:t>为</w:t>
            </w:r>
            <w:r>
              <w:rPr>
                <w:rFonts w:hint="eastAsia"/>
              </w:rPr>
              <w:t>1</w:t>
            </w:r>
            <w:r>
              <w:rPr>
                <w:rFonts w:hint="eastAsia"/>
              </w:rPr>
              <w:t>时，本字段可以不输入，取值为服务器当前时间。</w:t>
            </w:r>
          </w:p>
          <w:p w:rsidR="006B7A4A" w:rsidRDefault="006B7A4A" w:rsidP="00B33635">
            <w:pPr>
              <w:spacing w:line="312" w:lineRule="exact"/>
              <w:ind w:right="-20"/>
              <w:jc w:val="both"/>
            </w:pPr>
            <w:r>
              <w:rPr>
                <w:rFonts w:hint="eastAsia"/>
              </w:rPr>
              <w:t>注：传入为格式</w:t>
            </w:r>
            <w:r>
              <w:rPr>
                <w:rFonts w:hint="eastAsia"/>
              </w:rPr>
              <w:t>yyyy-MM-dd</w:t>
            </w:r>
            <w:r>
              <w:rPr>
                <w:rFonts w:hint="eastAsia"/>
              </w:rPr>
              <w:t>时，识别为老版本，取值修改为服务器当天的</w:t>
            </w:r>
            <w:r>
              <w:rPr>
                <w:rFonts w:hint="eastAsia"/>
              </w:rPr>
              <w:t>23:59:59</w:t>
            </w:r>
            <w:r>
              <w:rPr>
                <w:rFonts w:hint="eastAsia"/>
              </w:rPr>
              <w:t>。</w:t>
            </w:r>
          </w:p>
        </w:tc>
        <w:tc>
          <w:tcPr>
            <w:tcW w:w="709" w:type="dxa"/>
            <w:tcBorders>
              <w:top w:val="single" w:sz="4" w:space="0" w:color="000000"/>
              <w:left w:val="single" w:sz="4" w:space="0" w:color="000000"/>
              <w:bottom w:val="single" w:sz="4" w:space="0" w:color="000000"/>
              <w:right w:val="single" w:sz="4" w:space="0" w:color="000000"/>
            </w:tcBorders>
            <w:vAlign w:val="center"/>
          </w:tcPr>
          <w:p w:rsidR="00C00150" w:rsidRDefault="006B7A4A" w:rsidP="009027C7">
            <w:pPr>
              <w:jc w:val="both"/>
            </w:pPr>
            <w:r>
              <w:rPr>
                <w:rFonts w:hint="eastAsia"/>
              </w:rPr>
              <w:t>O</w:t>
            </w:r>
          </w:p>
        </w:tc>
      </w:tr>
      <w:tr w:rsidR="00987664" w:rsidRPr="00270E48" w:rsidTr="00ED05B2">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987664" w:rsidRDefault="00987664" w:rsidP="00ED05B2">
            <w:pPr>
              <w:ind w:right="-20"/>
              <w:jc w:val="both"/>
            </w:pPr>
            <w:r>
              <w:rPr>
                <w:rFonts w:hint="eastAsia"/>
              </w:rPr>
              <w:t>pageNo</w:t>
            </w:r>
          </w:p>
        </w:tc>
        <w:tc>
          <w:tcPr>
            <w:tcW w:w="1134" w:type="dxa"/>
            <w:tcBorders>
              <w:top w:val="single" w:sz="4" w:space="0" w:color="000000"/>
              <w:left w:val="single" w:sz="4" w:space="0" w:color="000000"/>
              <w:bottom w:val="single" w:sz="4" w:space="0" w:color="000000"/>
              <w:right w:val="single" w:sz="4" w:space="0" w:color="000000"/>
            </w:tcBorders>
            <w:vAlign w:val="center"/>
          </w:tcPr>
          <w:p w:rsidR="00987664" w:rsidRDefault="00987664" w:rsidP="00ED05B2">
            <w:pPr>
              <w:ind w:right="-20"/>
              <w:jc w:val="both"/>
            </w:pPr>
            <w:r>
              <w:t>I</w:t>
            </w:r>
            <w:r>
              <w:rPr>
                <w:rFonts w:hint="eastAsia"/>
              </w:rPr>
              <w:t>nt</w:t>
            </w:r>
          </w:p>
        </w:tc>
        <w:tc>
          <w:tcPr>
            <w:tcW w:w="4820" w:type="dxa"/>
            <w:tcBorders>
              <w:top w:val="single" w:sz="4" w:space="0" w:color="000000"/>
              <w:left w:val="single" w:sz="4" w:space="0" w:color="000000"/>
              <w:bottom w:val="single" w:sz="4" w:space="0" w:color="000000"/>
              <w:right w:val="single" w:sz="4" w:space="0" w:color="000000"/>
            </w:tcBorders>
            <w:vAlign w:val="center"/>
          </w:tcPr>
          <w:p w:rsidR="00E018AE" w:rsidRDefault="00987664">
            <w:pPr>
              <w:spacing w:line="312" w:lineRule="exact"/>
              <w:ind w:right="-20"/>
              <w:jc w:val="both"/>
            </w:pPr>
            <w:r>
              <w:rPr>
                <w:rFonts w:hint="eastAsia"/>
              </w:rPr>
              <w:t>页码，必须</w:t>
            </w:r>
            <w:r>
              <w:rPr>
                <w:rFonts w:hint="eastAsia"/>
              </w:rPr>
              <w:t>&gt;0</w:t>
            </w:r>
          </w:p>
        </w:tc>
        <w:tc>
          <w:tcPr>
            <w:tcW w:w="709" w:type="dxa"/>
            <w:tcBorders>
              <w:top w:val="single" w:sz="4" w:space="0" w:color="000000"/>
              <w:left w:val="single" w:sz="4" w:space="0" w:color="000000"/>
              <w:bottom w:val="single" w:sz="4" w:space="0" w:color="000000"/>
              <w:right w:val="single" w:sz="4" w:space="0" w:color="000000"/>
            </w:tcBorders>
            <w:vAlign w:val="center"/>
          </w:tcPr>
          <w:p w:rsidR="00E018AE" w:rsidRDefault="00987664">
            <w:pPr>
              <w:jc w:val="both"/>
            </w:pPr>
            <w:r>
              <w:rPr>
                <w:rFonts w:hint="eastAsia"/>
              </w:rPr>
              <w:t>M</w:t>
            </w:r>
          </w:p>
        </w:tc>
      </w:tr>
      <w:tr w:rsidR="00987664" w:rsidRPr="00270E48" w:rsidTr="00ED05B2">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987664" w:rsidRDefault="00987664" w:rsidP="00ED05B2">
            <w:pPr>
              <w:ind w:right="-20"/>
              <w:jc w:val="both"/>
            </w:pPr>
            <w:r>
              <w:t>page</w:t>
            </w:r>
            <w:r>
              <w:rPr>
                <w:rFonts w:hint="eastAsia"/>
              </w:rPr>
              <w:t>Size</w:t>
            </w:r>
          </w:p>
        </w:tc>
        <w:tc>
          <w:tcPr>
            <w:tcW w:w="1134" w:type="dxa"/>
            <w:tcBorders>
              <w:top w:val="single" w:sz="4" w:space="0" w:color="000000"/>
              <w:left w:val="single" w:sz="4" w:space="0" w:color="000000"/>
              <w:bottom w:val="single" w:sz="4" w:space="0" w:color="000000"/>
              <w:right w:val="single" w:sz="4" w:space="0" w:color="000000"/>
            </w:tcBorders>
            <w:vAlign w:val="center"/>
          </w:tcPr>
          <w:p w:rsidR="00987664" w:rsidRDefault="00987664" w:rsidP="00ED05B2">
            <w:pPr>
              <w:ind w:right="-20"/>
              <w:jc w:val="both"/>
            </w:pPr>
            <w:r>
              <w:t>I</w:t>
            </w:r>
            <w:r>
              <w:rPr>
                <w:rFonts w:hint="eastAsia"/>
              </w:rPr>
              <w:t>nt</w:t>
            </w:r>
          </w:p>
        </w:tc>
        <w:tc>
          <w:tcPr>
            <w:tcW w:w="4820" w:type="dxa"/>
            <w:tcBorders>
              <w:top w:val="single" w:sz="4" w:space="0" w:color="000000"/>
              <w:left w:val="single" w:sz="4" w:space="0" w:color="000000"/>
              <w:bottom w:val="single" w:sz="4" w:space="0" w:color="000000"/>
              <w:right w:val="single" w:sz="4" w:space="0" w:color="000000"/>
            </w:tcBorders>
            <w:vAlign w:val="center"/>
          </w:tcPr>
          <w:p w:rsidR="00E018AE" w:rsidRDefault="00987664">
            <w:pPr>
              <w:spacing w:line="312" w:lineRule="exact"/>
              <w:ind w:right="-20"/>
              <w:jc w:val="both"/>
            </w:pPr>
            <w:r>
              <w:rPr>
                <w:rFonts w:hint="eastAsia"/>
              </w:rPr>
              <w:t>页码大小，必须</w:t>
            </w:r>
            <w:r>
              <w:rPr>
                <w:rFonts w:hint="eastAsia"/>
              </w:rPr>
              <w:t>&gt;0</w:t>
            </w:r>
          </w:p>
        </w:tc>
        <w:tc>
          <w:tcPr>
            <w:tcW w:w="709" w:type="dxa"/>
            <w:tcBorders>
              <w:top w:val="single" w:sz="4" w:space="0" w:color="000000"/>
              <w:left w:val="single" w:sz="4" w:space="0" w:color="000000"/>
              <w:bottom w:val="single" w:sz="4" w:space="0" w:color="000000"/>
              <w:right w:val="single" w:sz="4" w:space="0" w:color="000000"/>
            </w:tcBorders>
            <w:vAlign w:val="center"/>
          </w:tcPr>
          <w:p w:rsidR="00E018AE" w:rsidRDefault="00987664">
            <w:pPr>
              <w:jc w:val="both"/>
            </w:pPr>
            <w:r>
              <w:rPr>
                <w:rFonts w:hint="eastAsia"/>
              </w:rPr>
              <w:t>M</w:t>
            </w:r>
          </w:p>
        </w:tc>
      </w:tr>
      <w:tr w:rsidR="00060364" w:rsidRPr="00270E48" w:rsidTr="009027C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060364" w:rsidRDefault="00060364" w:rsidP="009027C7">
            <w:pPr>
              <w:ind w:right="-20"/>
              <w:jc w:val="both"/>
            </w:pPr>
            <w:r>
              <w:rPr>
                <w:rFonts w:hint="eastAsia"/>
              </w:rPr>
              <w:t>time</w:t>
            </w:r>
          </w:p>
        </w:tc>
        <w:tc>
          <w:tcPr>
            <w:tcW w:w="1134" w:type="dxa"/>
            <w:tcBorders>
              <w:top w:val="single" w:sz="4" w:space="0" w:color="000000"/>
              <w:left w:val="single" w:sz="4" w:space="0" w:color="000000"/>
              <w:bottom w:val="single" w:sz="4" w:space="0" w:color="000000"/>
              <w:right w:val="single" w:sz="4" w:space="0" w:color="000000"/>
            </w:tcBorders>
            <w:vAlign w:val="center"/>
          </w:tcPr>
          <w:p w:rsidR="00060364" w:rsidRDefault="00060364" w:rsidP="009027C7">
            <w:pPr>
              <w:ind w:right="-20"/>
              <w:jc w:val="both"/>
            </w:pPr>
            <w:r>
              <w:rPr>
                <w:rFonts w:hint="eastAsia"/>
              </w:rPr>
              <w:t>long</w:t>
            </w:r>
          </w:p>
        </w:tc>
        <w:tc>
          <w:tcPr>
            <w:tcW w:w="4820" w:type="dxa"/>
            <w:tcBorders>
              <w:top w:val="single" w:sz="4" w:space="0" w:color="000000"/>
              <w:left w:val="single" w:sz="4" w:space="0" w:color="000000"/>
              <w:bottom w:val="single" w:sz="4" w:space="0" w:color="000000"/>
              <w:right w:val="single" w:sz="4" w:space="0" w:color="000000"/>
            </w:tcBorders>
            <w:vAlign w:val="center"/>
          </w:tcPr>
          <w:p w:rsidR="00060364" w:rsidRDefault="00060364" w:rsidP="009027C7">
            <w:pPr>
              <w:spacing w:line="312" w:lineRule="exact"/>
              <w:ind w:right="-20"/>
              <w:jc w:val="both"/>
            </w:pPr>
            <w:r>
              <w:rPr>
                <w:rFonts w:hint="eastAsia"/>
              </w:rPr>
              <w:t>时间戳</w:t>
            </w:r>
          </w:p>
        </w:tc>
        <w:tc>
          <w:tcPr>
            <w:tcW w:w="709" w:type="dxa"/>
            <w:tcBorders>
              <w:top w:val="single" w:sz="4" w:space="0" w:color="000000"/>
              <w:left w:val="single" w:sz="4" w:space="0" w:color="000000"/>
              <w:bottom w:val="single" w:sz="4" w:space="0" w:color="000000"/>
              <w:right w:val="single" w:sz="4" w:space="0" w:color="000000"/>
            </w:tcBorders>
            <w:vAlign w:val="center"/>
          </w:tcPr>
          <w:p w:rsidR="00060364" w:rsidRDefault="005D5B8E" w:rsidP="009027C7">
            <w:pPr>
              <w:jc w:val="both"/>
            </w:pPr>
            <w:r>
              <w:rPr>
                <w:rFonts w:hint="eastAsia"/>
              </w:rPr>
              <w:t>M</w:t>
            </w:r>
          </w:p>
        </w:tc>
      </w:tr>
      <w:tr w:rsidR="003C3E6E" w:rsidRPr="00270E48" w:rsidTr="009027C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3C3E6E" w:rsidRDefault="003C3E6E" w:rsidP="009027C7">
            <w:pPr>
              <w:ind w:right="-20"/>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rsidR="003C3E6E" w:rsidRDefault="003C3E6E" w:rsidP="009027C7">
            <w:pPr>
              <w:ind w:right="-20"/>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3C3E6E" w:rsidRDefault="003C3E6E" w:rsidP="009027C7">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3C3E6E" w:rsidRDefault="003C3E6E" w:rsidP="009027C7">
            <w:pPr>
              <w:jc w:val="both"/>
            </w:pPr>
          </w:p>
        </w:tc>
      </w:tr>
      <w:tr w:rsidR="003C3E6E" w:rsidRPr="00270E48" w:rsidTr="009027C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3C3E6E" w:rsidRDefault="003C3E6E" w:rsidP="009027C7">
            <w:pPr>
              <w:ind w:right="-20"/>
              <w:jc w:val="both"/>
            </w:pPr>
            <w:r>
              <w:rPr>
                <w:rFonts w:hint="eastAsia"/>
              </w:rPr>
              <w:t>oriOrder</w:t>
            </w:r>
          </w:p>
        </w:tc>
        <w:tc>
          <w:tcPr>
            <w:tcW w:w="1134" w:type="dxa"/>
            <w:tcBorders>
              <w:top w:val="single" w:sz="4" w:space="0" w:color="000000"/>
              <w:left w:val="single" w:sz="4" w:space="0" w:color="000000"/>
              <w:bottom w:val="single" w:sz="4" w:space="0" w:color="000000"/>
              <w:right w:val="single" w:sz="4" w:space="0" w:color="000000"/>
            </w:tcBorders>
            <w:vAlign w:val="center"/>
          </w:tcPr>
          <w:p w:rsidR="003C3E6E" w:rsidRDefault="003C3E6E" w:rsidP="009027C7">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3C3E6E" w:rsidRDefault="003C3E6E" w:rsidP="003C3E6E">
            <w:pPr>
              <w:spacing w:line="312" w:lineRule="exact"/>
              <w:ind w:right="-20"/>
              <w:jc w:val="both"/>
            </w:pPr>
            <w:r>
              <w:rPr>
                <w:rFonts w:hint="eastAsia"/>
              </w:rPr>
              <w:t>原始订单号，用于查询该订单的退款记录</w:t>
            </w:r>
          </w:p>
        </w:tc>
        <w:tc>
          <w:tcPr>
            <w:tcW w:w="709" w:type="dxa"/>
            <w:tcBorders>
              <w:top w:val="single" w:sz="4" w:space="0" w:color="000000"/>
              <w:left w:val="single" w:sz="4" w:space="0" w:color="000000"/>
              <w:bottom w:val="single" w:sz="4" w:space="0" w:color="000000"/>
              <w:right w:val="single" w:sz="4" w:space="0" w:color="000000"/>
            </w:tcBorders>
            <w:vAlign w:val="center"/>
          </w:tcPr>
          <w:p w:rsidR="003C3E6E" w:rsidRPr="003C3E6E" w:rsidRDefault="003C3E6E" w:rsidP="009027C7">
            <w:pPr>
              <w:jc w:val="both"/>
            </w:pPr>
            <w:r>
              <w:rPr>
                <w:rFonts w:hint="eastAsia"/>
              </w:rPr>
              <w:t>O</w:t>
            </w:r>
          </w:p>
        </w:tc>
      </w:tr>
      <w:tr w:rsidR="003C3E6E" w:rsidRPr="00270E48" w:rsidTr="009027C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3C3E6E" w:rsidRDefault="003C3E6E" w:rsidP="009027C7">
            <w:pPr>
              <w:ind w:right="-20"/>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rsidR="003C3E6E" w:rsidRDefault="003C3E6E" w:rsidP="009027C7">
            <w:pPr>
              <w:ind w:right="-20"/>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3C3E6E" w:rsidRDefault="003C3E6E" w:rsidP="009027C7">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3C3E6E" w:rsidRDefault="003C3E6E" w:rsidP="009027C7">
            <w:pPr>
              <w:jc w:val="both"/>
            </w:pPr>
          </w:p>
        </w:tc>
      </w:tr>
      <w:tr w:rsidR="003C3E6E" w:rsidRPr="00270E48" w:rsidTr="009027C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3C3E6E" w:rsidRDefault="003C3E6E" w:rsidP="009027C7">
            <w:pPr>
              <w:ind w:right="-20"/>
              <w:jc w:val="both"/>
            </w:pPr>
            <w:r>
              <w:rPr>
                <w:rFonts w:hint="eastAsia"/>
              </w:rPr>
              <w:t>unit</w:t>
            </w:r>
          </w:p>
        </w:tc>
        <w:tc>
          <w:tcPr>
            <w:tcW w:w="1134" w:type="dxa"/>
            <w:tcBorders>
              <w:top w:val="single" w:sz="4" w:space="0" w:color="000000"/>
              <w:left w:val="single" w:sz="4" w:space="0" w:color="000000"/>
              <w:bottom w:val="single" w:sz="4" w:space="0" w:color="000000"/>
              <w:right w:val="single" w:sz="4" w:space="0" w:color="000000"/>
            </w:tcBorders>
            <w:vAlign w:val="center"/>
          </w:tcPr>
          <w:p w:rsidR="003C3E6E" w:rsidRDefault="003C3E6E" w:rsidP="009027C7">
            <w:pPr>
              <w:ind w:right="-20"/>
              <w:jc w:val="both"/>
            </w:pPr>
            <w:r>
              <w:rPr>
                <w:rFonts w:hint="eastAsia"/>
              </w:rPr>
              <w:t>int</w:t>
            </w:r>
          </w:p>
        </w:tc>
        <w:tc>
          <w:tcPr>
            <w:tcW w:w="4820" w:type="dxa"/>
            <w:tcBorders>
              <w:top w:val="single" w:sz="4" w:space="0" w:color="000000"/>
              <w:left w:val="single" w:sz="4" w:space="0" w:color="000000"/>
              <w:bottom w:val="single" w:sz="4" w:space="0" w:color="000000"/>
              <w:right w:val="single" w:sz="4" w:space="0" w:color="000000"/>
            </w:tcBorders>
            <w:vAlign w:val="center"/>
          </w:tcPr>
          <w:p w:rsidR="003C3E6E" w:rsidRDefault="003C3E6E" w:rsidP="009027C7">
            <w:pPr>
              <w:spacing w:line="312" w:lineRule="exact"/>
              <w:ind w:right="-20"/>
              <w:jc w:val="both"/>
            </w:pPr>
            <w:r>
              <w:rPr>
                <w:rFonts w:hint="eastAsia"/>
              </w:rPr>
              <w:t>余额单位，缺省值为</w:t>
            </w:r>
            <w:r>
              <w:rPr>
                <w:rFonts w:hint="eastAsia"/>
              </w:rPr>
              <w:t>0</w:t>
            </w:r>
            <w:r>
              <w:rPr>
                <w:rFonts w:hint="eastAsia"/>
              </w:rPr>
              <w:t>；</w:t>
            </w:r>
          </w:p>
          <w:p w:rsidR="003C3E6E" w:rsidRDefault="003C3E6E" w:rsidP="009027C7">
            <w:pPr>
              <w:spacing w:line="312" w:lineRule="exact"/>
              <w:ind w:right="-20"/>
              <w:jc w:val="both"/>
            </w:pPr>
            <w:r>
              <w:rPr>
                <w:rFonts w:hint="eastAsia"/>
              </w:rPr>
              <w:t>0</w:t>
            </w:r>
            <w:r>
              <w:rPr>
                <w:rFonts w:hint="eastAsia"/>
              </w:rPr>
              <w:t>：元</w:t>
            </w:r>
          </w:p>
          <w:p w:rsidR="003C3E6E" w:rsidRDefault="003C3E6E" w:rsidP="009027C7">
            <w:pPr>
              <w:spacing w:line="312" w:lineRule="exact"/>
              <w:ind w:right="-20"/>
              <w:jc w:val="both"/>
            </w:pPr>
            <w:r>
              <w:rPr>
                <w:rFonts w:hint="eastAsia"/>
              </w:rPr>
              <w:t>其他：最小单位，比如分</w:t>
            </w:r>
          </w:p>
          <w:p w:rsidR="003C3E6E" w:rsidRPr="0075320E" w:rsidRDefault="003C3E6E" w:rsidP="009027C7">
            <w:pPr>
              <w:spacing w:line="312" w:lineRule="exact"/>
              <w:ind w:right="-20"/>
              <w:jc w:val="both"/>
            </w:pPr>
            <w:r>
              <w:rPr>
                <w:rFonts w:hint="eastAsia"/>
              </w:rPr>
              <w:t>注：本字段仅仅对特定对</w:t>
            </w:r>
            <w:r>
              <w:rPr>
                <w:rFonts w:hint="eastAsia"/>
              </w:rPr>
              <w:t>balance</w:t>
            </w:r>
            <w:r>
              <w:rPr>
                <w:rFonts w:hint="eastAsia"/>
              </w:rPr>
              <w:t>单位理解有误的应用有效，其他应用之间忽略本字段。</w:t>
            </w:r>
          </w:p>
        </w:tc>
        <w:tc>
          <w:tcPr>
            <w:tcW w:w="709" w:type="dxa"/>
            <w:tcBorders>
              <w:top w:val="single" w:sz="4" w:space="0" w:color="000000"/>
              <w:left w:val="single" w:sz="4" w:space="0" w:color="000000"/>
              <w:bottom w:val="single" w:sz="4" w:space="0" w:color="000000"/>
              <w:right w:val="single" w:sz="4" w:space="0" w:color="000000"/>
            </w:tcBorders>
            <w:vAlign w:val="center"/>
          </w:tcPr>
          <w:p w:rsidR="003C3E6E" w:rsidRDefault="003C3E6E" w:rsidP="009027C7">
            <w:pPr>
              <w:jc w:val="both"/>
            </w:pPr>
            <w:r>
              <w:rPr>
                <w:rFonts w:hint="eastAsia"/>
              </w:rPr>
              <w:t>O</w:t>
            </w:r>
          </w:p>
        </w:tc>
      </w:tr>
      <w:tr w:rsidR="003C3E6E" w:rsidRPr="00270E48" w:rsidTr="009027C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3C3E6E" w:rsidRDefault="003C3E6E" w:rsidP="009027C7">
            <w:pPr>
              <w:ind w:right="-20"/>
              <w:jc w:val="both"/>
            </w:pPr>
            <w:r>
              <w:rPr>
                <w:rFonts w:hint="eastAsia"/>
              </w:rPr>
              <w:t>serviceCatalog</w:t>
            </w:r>
          </w:p>
        </w:tc>
        <w:tc>
          <w:tcPr>
            <w:tcW w:w="1134" w:type="dxa"/>
            <w:tcBorders>
              <w:top w:val="single" w:sz="4" w:space="0" w:color="000000"/>
              <w:left w:val="single" w:sz="4" w:space="0" w:color="000000"/>
              <w:bottom w:val="single" w:sz="4" w:space="0" w:color="000000"/>
              <w:right w:val="single" w:sz="4" w:space="0" w:color="000000"/>
            </w:tcBorders>
            <w:vAlign w:val="center"/>
          </w:tcPr>
          <w:p w:rsidR="003C3E6E" w:rsidRDefault="003C3E6E" w:rsidP="009027C7">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3C3E6E" w:rsidRDefault="003C3E6E" w:rsidP="00001673">
            <w:pPr>
              <w:spacing w:line="312" w:lineRule="exact"/>
              <w:ind w:right="-20"/>
              <w:jc w:val="both"/>
            </w:pPr>
            <w:r>
              <w:rPr>
                <w:rFonts w:hint="eastAsia"/>
              </w:rPr>
              <w:t>服务目录，不输入表示查询全部</w:t>
            </w:r>
          </w:p>
        </w:tc>
        <w:tc>
          <w:tcPr>
            <w:tcW w:w="709" w:type="dxa"/>
            <w:tcBorders>
              <w:top w:val="single" w:sz="4" w:space="0" w:color="000000"/>
              <w:left w:val="single" w:sz="4" w:space="0" w:color="000000"/>
              <w:bottom w:val="single" w:sz="4" w:space="0" w:color="000000"/>
              <w:right w:val="single" w:sz="4" w:space="0" w:color="000000"/>
            </w:tcBorders>
            <w:vAlign w:val="center"/>
          </w:tcPr>
          <w:p w:rsidR="003C3E6E" w:rsidRPr="007B5CDB" w:rsidRDefault="003C3E6E" w:rsidP="009027C7">
            <w:pPr>
              <w:jc w:val="both"/>
            </w:pPr>
            <w:r>
              <w:rPr>
                <w:rFonts w:hint="eastAsia"/>
              </w:rPr>
              <w:t>O</w:t>
            </w:r>
          </w:p>
        </w:tc>
      </w:tr>
      <w:tr w:rsidR="00313C0B" w:rsidRPr="00270E48" w:rsidTr="009027C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313C0B" w:rsidRDefault="00313C0B" w:rsidP="009027C7">
            <w:pPr>
              <w:ind w:right="-20"/>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rsidR="00313C0B" w:rsidRDefault="00313C0B" w:rsidP="009027C7">
            <w:pPr>
              <w:ind w:right="-20"/>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313C0B" w:rsidRDefault="00313C0B" w:rsidP="00001673">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313C0B" w:rsidRDefault="00313C0B" w:rsidP="009027C7">
            <w:pPr>
              <w:jc w:val="both"/>
            </w:pPr>
          </w:p>
        </w:tc>
      </w:tr>
      <w:tr w:rsidR="00313C0B" w:rsidRPr="00270E48" w:rsidTr="009027C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313C0B" w:rsidRDefault="00313C0B" w:rsidP="009027C7">
            <w:pPr>
              <w:ind w:right="-20"/>
              <w:jc w:val="both"/>
            </w:pPr>
            <w:r>
              <w:rPr>
                <w:rFonts w:hint="eastAsia"/>
              </w:rPr>
              <w:t>orderType</w:t>
            </w:r>
          </w:p>
        </w:tc>
        <w:tc>
          <w:tcPr>
            <w:tcW w:w="1134" w:type="dxa"/>
            <w:tcBorders>
              <w:top w:val="single" w:sz="4" w:space="0" w:color="000000"/>
              <w:left w:val="single" w:sz="4" w:space="0" w:color="000000"/>
              <w:bottom w:val="single" w:sz="4" w:space="0" w:color="000000"/>
              <w:right w:val="single" w:sz="4" w:space="0" w:color="000000"/>
            </w:tcBorders>
            <w:vAlign w:val="center"/>
          </w:tcPr>
          <w:p w:rsidR="00313C0B" w:rsidRDefault="00313C0B" w:rsidP="009027C7">
            <w:pPr>
              <w:ind w:right="-20"/>
              <w:jc w:val="both"/>
            </w:pPr>
            <w:r>
              <w:rPr>
                <w:rFonts w:hint="eastAsia"/>
              </w:rPr>
              <w:t>String</w:t>
            </w:r>
            <w:r>
              <w:t>’</w:t>
            </w:r>
          </w:p>
        </w:tc>
        <w:tc>
          <w:tcPr>
            <w:tcW w:w="4820" w:type="dxa"/>
            <w:tcBorders>
              <w:top w:val="single" w:sz="4" w:space="0" w:color="000000"/>
              <w:left w:val="single" w:sz="4" w:space="0" w:color="000000"/>
              <w:bottom w:val="single" w:sz="4" w:space="0" w:color="000000"/>
              <w:right w:val="single" w:sz="4" w:space="0" w:color="000000"/>
            </w:tcBorders>
            <w:vAlign w:val="center"/>
          </w:tcPr>
          <w:p w:rsidR="00313C0B" w:rsidRDefault="00313C0B" w:rsidP="00196DE2">
            <w:pPr>
              <w:spacing w:line="240" w:lineRule="auto"/>
              <w:ind w:right="-20"/>
              <w:jc w:val="both"/>
            </w:pPr>
            <w:r>
              <w:rPr>
                <w:rFonts w:hint="eastAsia"/>
              </w:rPr>
              <w:t>业务类型，不输入则查询全部：</w:t>
            </w:r>
          </w:p>
          <w:p w:rsidR="00313C0B" w:rsidRDefault="00313C0B" w:rsidP="00196DE2">
            <w:pPr>
              <w:spacing w:line="240" w:lineRule="auto"/>
              <w:ind w:right="-20"/>
              <w:jc w:val="both"/>
            </w:pPr>
            <w:r>
              <w:rPr>
                <w:rFonts w:hint="eastAsia"/>
              </w:rPr>
              <w:t>PURCHASE</w:t>
            </w:r>
            <w:r>
              <w:rPr>
                <w:rFonts w:hint="eastAsia"/>
              </w:rPr>
              <w:t>：支付</w:t>
            </w:r>
          </w:p>
          <w:p w:rsidR="00313C0B" w:rsidRDefault="00313C0B" w:rsidP="00001673">
            <w:pPr>
              <w:spacing w:line="312" w:lineRule="exact"/>
              <w:ind w:right="-20"/>
              <w:jc w:val="both"/>
            </w:pPr>
            <w:r>
              <w:rPr>
                <w:rFonts w:hint="eastAsia"/>
              </w:rPr>
              <w:t>REFUND</w:t>
            </w:r>
            <w:r>
              <w:rPr>
                <w:rFonts w:hint="eastAsia"/>
              </w:rPr>
              <w:t>：退款</w:t>
            </w:r>
          </w:p>
        </w:tc>
        <w:tc>
          <w:tcPr>
            <w:tcW w:w="709" w:type="dxa"/>
            <w:tcBorders>
              <w:top w:val="single" w:sz="4" w:space="0" w:color="000000"/>
              <w:left w:val="single" w:sz="4" w:space="0" w:color="000000"/>
              <w:bottom w:val="single" w:sz="4" w:space="0" w:color="000000"/>
              <w:right w:val="single" w:sz="4" w:space="0" w:color="000000"/>
            </w:tcBorders>
            <w:vAlign w:val="center"/>
          </w:tcPr>
          <w:p w:rsidR="00313C0B" w:rsidRDefault="00313C0B" w:rsidP="009027C7">
            <w:pPr>
              <w:jc w:val="both"/>
            </w:pPr>
            <w:r>
              <w:rPr>
                <w:rFonts w:hint="eastAsia"/>
              </w:rPr>
              <w:t>O</w:t>
            </w:r>
          </w:p>
        </w:tc>
      </w:tr>
      <w:tr w:rsidR="003C3E6E" w:rsidRPr="00270E48" w:rsidTr="009027C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3C3E6E" w:rsidRDefault="003C3E6E" w:rsidP="009027C7">
            <w:pPr>
              <w:ind w:right="-20"/>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rsidR="003C3E6E" w:rsidRDefault="003C3E6E" w:rsidP="009027C7">
            <w:pPr>
              <w:ind w:right="-20"/>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3C3E6E" w:rsidRDefault="003C3E6E" w:rsidP="00001673">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3C3E6E" w:rsidRDefault="003C3E6E" w:rsidP="009027C7">
            <w:pPr>
              <w:jc w:val="both"/>
            </w:pPr>
          </w:p>
        </w:tc>
      </w:tr>
      <w:tr w:rsidR="003C3E6E" w:rsidRPr="00270E48" w:rsidTr="009027C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3C3E6E" w:rsidRDefault="003C3E6E" w:rsidP="009027C7">
            <w:pPr>
              <w:ind w:right="-20"/>
              <w:jc w:val="both"/>
            </w:pPr>
            <w:r>
              <w:rPr>
                <w:rFonts w:hint="eastAsia"/>
              </w:rPr>
              <w:lastRenderedPageBreak/>
              <w:t>inforFlag</w:t>
            </w:r>
          </w:p>
        </w:tc>
        <w:tc>
          <w:tcPr>
            <w:tcW w:w="1134" w:type="dxa"/>
            <w:tcBorders>
              <w:top w:val="single" w:sz="4" w:space="0" w:color="000000"/>
              <w:left w:val="single" w:sz="4" w:space="0" w:color="000000"/>
              <w:bottom w:val="single" w:sz="4" w:space="0" w:color="000000"/>
              <w:right w:val="single" w:sz="4" w:space="0" w:color="000000"/>
            </w:tcBorders>
            <w:vAlign w:val="center"/>
          </w:tcPr>
          <w:p w:rsidR="003C3E6E" w:rsidRDefault="003C3E6E" w:rsidP="009027C7">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3C3E6E" w:rsidRDefault="003C3E6E" w:rsidP="00001673">
            <w:pPr>
              <w:spacing w:line="312" w:lineRule="exact"/>
              <w:ind w:right="-20"/>
              <w:jc w:val="both"/>
            </w:pPr>
            <w:r>
              <w:rPr>
                <w:rFonts w:hint="eastAsia"/>
              </w:rPr>
              <w:t>获取信息类别，每一位为</w:t>
            </w:r>
            <w:r>
              <w:rPr>
                <w:rFonts w:hint="eastAsia"/>
              </w:rPr>
              <w:t>1</w:t>
            </w:r>
            <w:r>
              <w:rPr>
                <w:rFonts w:hint="eastAsia"/>
              </w:rPr>
              <w:t>表示返回相应信息，其他不返回，缺省值为</w:t>
            </w:r>
            <w:r>
              <w:rPr>
                <w:rFonts w:hint="eastAsia"/>
              </w:rPr>
              <w:t>1110</w:t>
            </w:r>
            <w:r>
              <w:rPr>
                <w:rFonts w:hint="eastAsia"/>
              </w:rPr>
              <w:t>：</w:t>
            </w:r>
          </w:p>
          <w:p w:rsidR="003C3E6E" w:rsidRDefault="003C3E6E" w:rsidP="00001673">
            <w:pPr>
              <w:spacing w:line="312" w:lineRule="exact"/>
              <w:ind w:right="-20"/>
              <w:jc w:val="both"/>
            </w:pPr>
            <w:r>
              <w:rPr>
                <w:rFonts w:hint="eastAsia"/>
              </w:rPr>
              <w:t>第一位：账户信息</w:t>
            </w:r>
          </w:p>
          <w:p w:rsidR="003C3E6E" w:rsidRDefault="003C3E6E" w:rsidP="00001673">
            <w:pPr>
              <w:spacing w:line="312" w:lineRule="exact"/>
              <w:ind w:right="-20"/>
              <w:jc w:val="both"/>
            </w:pPr>
            <w:r>
              <w:rPr>
                <w:rFonts w:hint="eastAsia"/>
              </w:rPr>
              <w:t>第二位：订单信息</w:t>
            </w:r>
          </w:p>
          <w:p w:rsidR="003C3E6E" w:rsidRDefault="003C3E6E" w:rsidP="00001673">
            <w:pPr>
              <w:spacing w:line="312" w:lineRule="exact"/>
              <w:ind w:right="-20"/>
              <w:jc w:val="both"/>
            </w:pPr>
            <w:r>
              <w:rPr>
                <w:rFonts w:hint="eastAsia"/>
              </w:rPr>
              <w:t>第三位：用户安全信息</w:t>
            </w:r>
          </w:p>
          <w:p w:rsidR="003C3E6E" w:rsidRDefault="003C3E6E" w:rsidP="00001673">
            <w:pPr>
              <w:spacing w:line="312" w:lineRule="exact"/>
              <w:ind w:right="-20"/>
              <w:jc w:val="both"/>
            </w:pPr>
            <w:r>
              <w:rPr>
                <w:rFonts w:hint="eastAsia"/>
              </w:rPr>
              <w:t>第四位：外部帐号信息</w:t>
            </w:r>
          </w:p>
          <w:p w:rsidR="003C3E6E" w:rsidRDefault="003C3E6E" w:rsidP="00001673">
            <w:pPr>
              <w:spacing w:line="312" w:lineRule="exact"/>
              <w:ind w:right="-20"/>
              <w:jc w:val="both"/>
            </w:pPr>
            <w:r>
              <w:rPr>
                <w:rFonts w:hint="eastAsia"/>
              </w:rPr>
              <w:t>第五位：按月总计信息（满足输入条件的总计信息）</w:t>
            </w:r>
          </w:p>
          <w:p w:rsidR="003C3E6E" w:rsidRDefault="003C3E6E" w:rsidP="00001673">
            <w:pPr>
              <w:spacing w:line="312" w:lineRule="exact"/>
              <w:ind w:right="-20"/>
              <w:jc w:val="both"/>
            </w:pPr>
            <w:r>
              <w:rPr>
                <w:rFonts w:hint="eastAsia"/>
              </w:rPr>
              <w:t>第六位：</w:t>
            </w:r>
            <w:r w:rsidR="0037615A">
              <w:rPr>
                <w:rFonts w:hint="eastAsia"/>
              </w:rPr>
              <w:t>非实名</w:t>
            </w:r>
            <w:r>
              <w:rPr>
                <w:rFonts w:hint="eastAsia"/>
              </w:rPr>
              <w:t>绑卡信息</w:t>
            </w:r>
          </w:p>
          <w:p w:rsidR="003C3E6E" w:rsidRDefault="003C3E6E" w:rsidP="00E67AF4">
            <w:pPr>
              <w:spacing w:line="312" w:lineRule="exact"/>
              <w:ind w:right="-20"/>
              <w:jc w:val="both"/>
            </w:pPr>
            <w:r>
              <w:rPr>
                <w:rFonts w:hint="eastAsia"/>
              </w:rPr>
              <w:t>第七位：验证</w:t>
            </w:r>
            <w:r>
              <w:rPr>
                <w:rFonts w:hint="eastAsia"/>
              </w:rPr>
              <w:t>ST</w:t>
            </w:r>
            <w:r>
              <w:rPr>
                <w:rFonts w:hint="eastAsia"/>
              </w:rPr>
              <w:t>（必须输入</w:t>
            </w:r>
            <w:r w:rsidRPr="005D671C">
              <w:rPr>
                <w:color w:val="000000" w:themeColor="text1"/>
              </w:rPr>
              <w:t>walletAppId</w:t>
            </w:r>
            <w:r>
              <w:rPr>
                <w:rFonts w:hint="eastAsia"/>
                <w:color w:val="000000" w:themeColor="text1"/>
              </w:rPr>
              <w:t>，</w:t>
            </w:r>
            <w:r>
              <w:rPr>
                <w:rFonts w:hint="eastAsia"/>
                <w:color w:val="000000" w:themeColor="text1"/>
              </w:rPr>
              <w:t>st</w:t>
            </w:r>
            <w:r>
              <w:rPr>
                <w:rFonts w:hint="eastAsia"/>
              </w:rPr>
              <w:t xml:space="preserve">, </w:t>
            </w:r>
            <w:r>
              <w:rPr>
                <w:rFonts w:hint="eastAsia"/>
              </w:rPr>
              <w:t>否则操作无效）</w:t>
            </w:r>
          </w:p>
          <w:p w:rsidR="004401E9" w:rsidRDefault="004401E9" w:rsidP="00E67AF4">
            <w:pPr>
              <w:spacing w:line="312" w:lineRule="exact"/>
              <w:ind w:right="-20"/>
              <w:jc w:val="both"/>
            </w:pPr>
            <w:r>
              <w:rPr>
                <w:rFonts w:hint="eastAsia"/>
              </w:rPr>
              <w:t>第</w:t>
            </w:r>
            <w:r w:rsidR="00E831DD">
              <w:rPr>
                <w:rFonts w:hint="eastAsia"/>
              </w:rPr>
              <w:t>八</w:t>
            </w:r>
            <w:r>
              <w:rPr>
                <w:rFonts w:hint="eastAsia"/>
              </w:rPr>
              <w:t>位：余额账户信息，包括是否实名信息。</w:t>
            </w:r>
          </w:p>
          <w:p w:rsidR="004401E9" w:rsidRDefault="004401E9" w:rsidP="00E67AF4">
            <w:pPr>
              <w:spacing w:line="312" w:lineRule="exact"/>
              <w:ind w:right="-20"/>
              <w:jc w:val="both"/>
            </w:pPr>
            <w:r>
              <w:rPr>
                <w:rFonts w:hint="eastAsia"/>
              </w:rPr>
              <w:t>第</w:t>
            </w:r>
            <w:r w:rsidR="00E831DD">
              <w:rPr>
                <w:rFonts w:hint="eastAsia"/>
              </w:rPr>
              <w:t>九</w:t>
            </w:r>
            <w:r>
              <w:rPr>
                <w:rFonts w:hint="eastAsia"/>
              </w:rPr>
              <w:t>位：实名绑卡信息。</w:t>
            </w:r>
          </w:p>
          <w:p w:rsidR="00196DE2" w:rsidRDefault="00196DE2" w:rsidP="008618D4">
            <w:pPr>
              <w:spacing w:line="312" w:lineRule="exact"/>
              <w:ind w:right="-20"/>
              <w:jc w:val="both"/>
            </w:pPr>
            <w:r>
              <w:rPr>
                <w:rFonts w:hint="eastAsia"/>
              </w:rPr>
              <w:t>第十位：特定帐号订单信息：</w:t>
            </w:r>
            <w:r>
              <w:rPr>
                <w:rFonts w:hint="eastAsia"/>
              </w:rPr>
              <w:t>0</w:t>
            </w:r>
            <w:r>
              <w:rPr>
                <w:rFonts w:hint="eastAsia"/>
              </w:rPr>
              <w:t>：</w:t>
            </w:r>
            <w:del w:id="53" w:author="s00150434" w:date="2015-09-23T16:53:00Z">
              <w:r w:rsidDel="008618D4">
                <w:rPr>
                  <w:rFonts w:hint="eastAsia"/>
                </w:rPr>
                <w:delText>不查询</w:delText>
              </w:r>
            </w:del>
            <w:ins w:id="54" w:author="s00150434" w:date="2015-09-23T16:54:00Z">
              <w:r w:rsidR="008618D4">
                <w:rPr>
                  <w:rFonts w:hint="eastAsia"/>
                </w:rPr>
                <w:t>功能位关闭</w:t>
              </w:r>
            </w:ins>
            <w:r>
              <w:rPr>
                <w:rFonts w:hint="eastAsia"/>
              </w:rPr>
              <w:t>，</w:t>
            </w:r>
            <w:r>
              <w:rPr>
                <w:rFonts w:hint="eastAsia"/>
              </w:rPr>
              <w:t>1</w:t>
            </w:r>
            <w:r>
              <w:rPr>
                <w:rFonts w:hint="eastAsia"/>
              </w:rPr>
              <w:t>：查询花币订单信息，</w:t>
            </w:r>
            <w:r>
              <w:rPr>
                <w:rFonts w:hint="eastAsia"/>
              </w:rPr>
              <w:t>2</w:t>
            </w:r>
            <w:r>
              <w:rPr>
                <w:rFonts w:hint="eastAsia"/>
              </w:rPr>
              <w:t>：查询零钱订单信息</w:t>
            </w:r>
          </w:p>
        </w:tc>
        <w:tc>
          <w:tcPr>
            <w:tcW w:w="709" w:type="dxa"/>
            <w:tcBorders>
              <w:top w:val="single" w:sz="4" w:space="0" w:color="000000"/>
              <w:left w:val="single" w:sz="4" w:space="0" w:color="000000"/>
              <w:bottom w:val="single" w:sz="4" w:space="0" w:color="000000"/>
              <w:right w:val="single" w:sz="4" w:space="0" w:color="000000"/>
            </w:tcBorders>
            <w:vAlign w:val="center"/>
          </w:tcPr>
          <w:p w:rsidR="003C3E6E" w:rsidRDefault="003C3E6E" w:rsidP="009027C7">
            <w:pPr>
              <w:jc w:val="both"/>
            </w:pPr>
          </w:p>
        </w:tc>
      </w:tr>
      <w:tr w:rsidR="003C3E6E" w:rsidRPr="00270E48" w:rsidTr="009027C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3C3E6E" w:rsidRDefault="003C3E6E" w:rsidP="009027C7">
            <w:pPr>
              <w:ind w:right="-20"/>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rsidR="003C3E6E" w:rsidRDefault="003C3E6E" w:rsidP="009027C7">
            <w:pPr>
              <w:ind w:right="-20"/>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3C3E6E" w:rsidRDefault="003C3E6E" w:rsidP="00001673">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3C3E6E" w:rsidRDefault="003C3E6E" w:rsidP="009027C7">
            <w:pPr>
              <w:jc w:val="both"/>
            </w:pPr>
          </w:p>
        </w:tc>
      </w:tr>
      <w:tr w:rsidR="0093718B" w:rsidRPr="00270E48" w:rsidTr="009027C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93718B" w:rsidRDefault="0093718B" w:rsidP="009027C7">
            <w:pPr>
              <w:ind w:right="-20"/>
              <w:jc w:val="both"/>
            </w:pPr>
            <w:r>
              <w:rPr>
                <w:rFonts w:hint="eastAsia"/>
              </w:rPr>
              <w:t>rsaIndex</w:t>
            </w:r>
          </w:p>
        </w:tc>
        <w:tc>
          <w:tcPr>
            <w:tcW w:w="1134" w:type="dxa"/>
            <w:tcBorders>
              <w:top w:val="single" w:sz="4" w:space="0" w:color="000000"/>
              <w:left w:val="single" w:sz="4" w:space="0" w:color="000000"/>
              <w:bottom w:val="single" w:sz="4" w:space="0" w:color="000000"/>
              <w:right w:val="single" w:sz="4" w:space="0" w:color="000000"/>
            </w:tcBorders>
            <w:vAlign w:val="center"/>
          </w:tcPr>
          <w:p w:rsidR="0093718B" w:rsidRDefault="0093718B" w:rsidP="009027C7">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93718B" w:rsidRDefault="0093718B" w:rsidP="00001673">
            <w:pPr>
              <w:spacing w:line="312" w:lineRule="exact"/>
              <w:ind w:right="-20"/>
              <w:jc w:val="both"/>
            </w:pPr>
            <w:r>
              <w:rPr>
                <w:rFonts w:hint="eastAsia"/>
              </w:rPr>
              <w:t>用于加密的</w:t>
            </w:r>
            <w:r>
              <w:rPr>
                <w:rFonts w:hint="eastAsia"/>
              </w:rPr>
              <w:t>rsa</w:t>
            </w:r>
            <w:r>
              <w:rPr>
                <w:rFonts w:hint="eastAsia"/>
              </w:rPr>
              <w:t>公钥的索引，缺省为</w:t>
            </w:r>
            <w:r>
              <w:rPr>
                <w:rFonts w:hint="eastAsia"/>
              </w:rPr>
              <w:t>0</w:t>
            </w:r>
            <w:r>
              <w:rPr>
                <w:rFonts w:hint="eastAsia"/>
              </w:rPr>
              <w:t>，为默认</w:t>
            </w:r>
            <w:r>
              <w:rPr>
                <w:rFonts w:hint="eastAsia"/>
              </w:rPr>
              <w:t>rsa</w:t>
            </w:r>
            <w:r>
              <w:rPr>
                <w:rFonts w:hint="eastAsia"/>
              </w:rPr>
              <w:t>钥匙对。新版本建议启用</w:t>
            </w:r>
            <w:r>
              <w:rPr>
                <w:rFonts w:hint="eastAsia"/>
              </w:rPr>
              <w:t>1</w:t>
            </w:r>
            <w:r>
              <w:rPr>
                <w:rFonts w:hint="eastAsia"/>
              </w:rPr>
              <w:t>，为</w:t>
            </w:r>
            <w:r>
              <w:rPr>
                <w:rFonts w:hint="eastAsia"/>
              </w:rPr>
              <w:t>2048rsa</w:t>
            </w:r>
            <w:r>
              <w:rPr>
                <w:rFonts w:hint="eastAsia"/>
              </w:rPr>
              <w:t>钥匙对。</w:t>
            </w:r>
          </w:p>
        </w:tc>
        <w:tc>
          <w:tcPr>
            <w:tcW w:w="709" w:type="dxa"/>
            <w:tcBorders>
              <w:top w:val="single" w:sz="4" w:space="0" w:color="000000"/>
              <w:left w:val="single" w:sz="4" w:space="0" w:color="000000"/>
              <w:bottom w:val="single" w:sz="4" w:space="0" w:color="000000"/>
              <w:right w:val="single" w:sz="4" w:space="0" w:color="000000"/>
            </w:tcBorders>
            <w:vAlign w:val="center"/>
          </w:tcPr>
          <w:p w:rsidR="0093718B" w:rsidRDefault="0093718B" w:rsidP="009027C7">
            <w:pPr>
              <w:jc w:val="both"/>
            </w:pPr>
            <w:r>
              <w:rPr>
                <w:rFonts w:hint="eastAsia"/>
              </w:rPr>
              <w:t>O</w:t>
            </w:r>
          </w:p>
        </w:tc>
      </w:tr>
      <w:tr w:rsidR="003C3E6E" w:rsidRPr="00270E48" w:rsidTr="009027C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3C3E6E" w:rsidRDefault="003C3E6E" w:rsidP="009027C7">
            <w:pPr>
              <w:ind w:right="-20"/>
              <w:jc w:val="both"/>
            </w:pPr>
            <w:r>
              <w:rPr>
                <w:rFonts w:hint="eastAsia"/>
              </w:rPr>
              <w:t>aesKey</w:t>
            </w:r>
          </w:p>
        </w:tc>
        <w:tc>
          <w:tcPr>
            <w:tcW w:w="1134" w:type="dxa"/>
            <w:tcBorders>
              <w:top w:val="single" w:sz="4" w:space="0" w:color="000000"/>
              <w:left w:val="single" w:sz="4" w:space="0" w:color="000000"/>
              <w:bottom w:val="single" w:sz="4" w:space="0" w:color="000000"/>
              <w:right w:val="single" w:sz="4" w:space="0" w:color="000000"/>
            </w:tcBorders>
            <w:vAlign w:val="center"/>
          </w:tcPr>
          <w:p w:rsidR="003C3E6E" w:rsidRDefault="003C3E6E" w:rsidP="009027C7">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3C3E6E" w:rsidRDefault="003C3E6E" w:rsidP="008C1E12">
            <w:pPr>
              <w:spacing w:line="312" w:lineRule="exact"/>
              <w:ind w:right="-20"/>
              <w:jc w:val="both"/>
            </w:pPr>
            <w:r>
              <w:rPr>
                <w:rFonts w:hint="eastAsia"/>
              </w:rPr>
              <w:t>16</w:t>
            </w:r>
            <w:r>
              <w:rPr>
                <w:rFonts w:hint="eastAsia"/>
              </w:rPr>
              <w:t>位</w:t>
            </w:r>
            <w:r>
              <w:rPr>
                <w:rFonts w:hint="eastAsia"/>
              </w:rPr>
              <w:t>aes</w:t>
            </w:r>
            <w:r>
              <w:rPr>
                <w:rFonts w:hint="eastAsia"/>
              </w:rPr>
              <w:t>密钥，采用</w:t>
            </w:r>
            <w:r>
              <w:rPr>
                <w:rFonts w:hint="eastAsia"/>
              </w:rPr>
              <w:t>rsa</w:t>
            </w:r>
            <w:r>
              <w:rPr>
                <w:rFonts w:hint="eastAsia"/>
              </w:rPr>
              <w:t>加密。格式：</w:t>
            </w:r>
          </w:p>
          <w:p w:rsidR="003C3E6E" w:rsidRDefault="003C3E6E" w:rsidP="008C1E12">
            <w:pPr>
              <w:spacing w:line="312" w:lineRule="exact"/>
              <w:ind w:right="-20"/>
              <w:jc w:val="both"/>
            </w:pPr>
            <w:r>
              <w:t>I</w:t>
            </w:r>
            <w:r>
              <w:rPr>
                <w:rFonts w:hint="eastAsia"/>
              </w:rPr>
              <w:t>ndex-AES-key(16)</w:t>
            </w:r>
            <w:r>
              <w:rPr>
                <w:rFonts w:hint="eastAsia"/>
              </w:rPr>
              <w:t>：该格式下，采用</w:t>
            </w:r>
            <w:r>
              <w:rPr>
                <w:rFonts w:hint="eastAsia"/>
              </w:rPr>
              <w:t>CBC</w:t>
            </w:r>
            <w:r>
              <w:rPr>
                <w:rFonts w:hint="eastAsia"/>
              </w:rPr>
              <w:t>方式加密。</w:t>
            </w:r>
          </w:p>
          <w:p w:rsidR="003C3E6E" w:rsidRDefault="003C3E6E" w:rsidP="00001673">
            <w:pPr>
              <w:spacing w:line="312" w:lineRule="exact"/>
              <w:ind w:right="-20"/>
              <w:jc w:val="both"/>
            </w:pPr>
            <w:r>
              <w:rPr>
                <w:rFonts w:hint="eastAsia"/>
              </w:rPr>
              <w:t>注：</w:t>
            </w:r>
            <w:r>
              <w:rPr>
                <w:rFonts w:hint="eastAsia"/>
              </w:rPr>
              <w:t>index</w:t>
            </w:r>
            <w:r>
              <w:rPr>
                <w:rFonts w:hint="eastAsia"/>
              </w:rPr>
              <w:t>为整数，目前无意义。</w:t>
            </w:r>
          </w:p>
          <w:p w:rsidR="003C3E6E" w:rsidRDefault="003C3E6E" w:rsidP="00001673">
            <w:pPr>
              <w:spacing w:line="312" w:lineRule="exact"/>
              <w:ind w:right="-20"/>
              <w:jc w:val="both"/>
            </w:pPr>
            <w:r>
              <w:rPr>
                <w:rFonts w:hint="eastAsia"/>
              </w:rPr>
              <w:t>注：数据非法忽略，忽略情况下，不会返回绑卡信息。</w:t>
            </w:r>
          </w:p>
          <w:p w:rsidR="00875E66" w:rsidRDefault="008C1566" w:rsidP="00001673">
            <w:pPr>
              <w:spacing w:line="312" w:lineRule="exact"/>
              <w:ind w:right="-20"/>
              <w:jc w:val="both"/>
            </w:pPr>
            <w:r>
              <w:rPr>
                <w:rFonts w:hint="eastAsia"/>
              </w:rPr>
              <w:t>注</w:t>
            </w:r>
            <w:r w:rsidR="00875E66" w:rsidRPr="00875E66">
              <w:rPr>
                <w:rFonts w:hint="eastAsia"/>
              </w:rPr>
              <w:t>：如果</w:t>
            </w:r>
            <w:r w:rsidR="00875E66" w:rsidRPr="00875E66">
              <w:rPr>
                <w:rFonts w:hint="eastAsia"/>
              </w:rPr>
              <w:t>url</w:t>
            </w:r>
            <w:r w:rsidR="00875E66" w:rsidRPr="00875E66">
              <w:rPr>
                <w:rFonts w:hint="eastAsia"/>
              </w:rPr>
              <w:t>带有</w:t>
            </w:r>
            <w:r w:rsidR="00875E66" w:rsidRPr="00875E66">
              <w:rPr>
                <w:rFonts w:hint="eastAsia"/>
              </w:rPr>
              <w:t>enHanced=yes</w:t>
            </w:r>
            <w:r w:rsidR="00875E66" w:rsidRPr="00875E66">
              <w:rPr>
                <w:rFonts w:hint="eastAsia"/>
              </w:rPr>
              <w:t>参数，则该字段必须输入，而且为该格式，本接口涉及的</w:t>
            </w:r>
            <w:r w:rsidR="00875E66" w:rsidRPr="00875E66">
              <w:rPr>
                <w:rFonts w:hint="eastAsia"/>
              </w:rPr>
              <w:t>aes</w:t>
            </w:r>
            <w:r w:rsidR="00875E66" w:rsidRPr="00875E66">
              <w:rPr>
                <w:rFonts w:hint="eastAsia"/>
              </w:rPr>
              <w:t>加密、解密也为</w:t>
            </w:r>
            <w:r w:rsidR="00875E66" w:rsidRPr="00875E66">
              <w:rPr>
                <w:rFonts w:hint="eastAsia"/>
              </w:rPr>
              <w:t>CBC</w:t>
            </w:r>
            <w:r w:rsidR="00875E66" w:rsidRPr="00875E66">
              <w:rPr>
                <w:rFonts w:hint="eastAsia"/>
              </w:rPr>
              <w:t>方式。</w:t>
            </w:r>
          </w:p>
          <w:p w:rsidR="008C1566" w:rsidRDefault="008C1566" w:rsidP="00001673">
            <w:pPr>
              <w:spacing w:line="312" w:lineRule="exact"/>
              <w:ind w:right="-20"/>
              <w:jc w:val="both"/>
            </w:pPr>
            <w:r>
              <w:rPr>
                <w:rFonts w:hint="eastAsia"/>
              </w:rPr>
              <w:t>注：对于网关接口，本接口只有在增强模式下才会使用本字段采用</w:t>
            </w:r>
            <w:r>
              <w:rPr>
                <w:rFonts w:hint="eastAsia"/>
              </w:rPr>
              <w:t>aes cbc</w:t>
            </w:r>
            <w:r>
              <w:rPr>
                <w:rFonts w:hint="eastAsia"/>
              </w:rPr>
              <w:t>加密返回绑卡信息，因此由于网关下无法传递</w:t>
            </w:r>
            <w:r>
              <w:rPr>
                <w:rFonts w:hint="eastAsia"/>
              </w:rPr>
              <w:t>enHanced</w:t>
            </w:r>
            <w:r>
              <w:rPr>
                <w:rFonts w:hint="eastAsia"/>
              </w:rPr>
              <w:t>参数，因此不强制要求输入增强格式的本参数。</w:t>
            </w:r>
          </w:p>
        </w:tc>
        <w:tc>
          <w:tcPr>
            <w:tcW w:w="709" w:type="dxa"/>
            <w:tcBorders>
              <w:top w:val="single" w:sz="4" w:space="0" w:color="000000"/>
              <w:left w:val="single" w:sz="4" w:space="0" w:color="000000"/>
              <w:bottom w:val="single" w:sz="4" w:space="0" w:color="000000"/>
              <w:right w:val="single" w:sz="4" w:space="0" w:color="000000"/>
            </w:tcBorders>
            <w:vAlign w:val="center"/>
          </w:tcPr>
          <w:p w:rsidR="003C3E6E" w:rsidRDefault="003C3E6E" w:rsidP="009027C7">
            <w:pPr>
              <w:jc w:val="both"/>
            </w:pPr>
            <w:r>
              <w:rPr>
                <w:rFonts w:hint="eastAsia"/>
              </w:rPr>
              <w:t>O</w:t>
            </w:r>
          </w:p>
        </w:tc>
      </w:tr>
      <w:tr w:rsidR="003C3E6E" w:rsidRPr="00270E48" w:rsidTr="009027C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3C3E6E" w:rsidRDefault="003C3E6E" w:rsidP="009027C7">
            <w:pPr>
              <w:ind w:right="-20"/>
              <w:jc w:val="both"/>
            </w:pPr>
            <w:r>
              <w:rPr>
                <w:rFonts w:hint="eastAsia"/>
              </w:rPr>
              <w:t>allChannel</w:t>
            </w:r>
          </w:p>
        </w:tc>
        <w:tc>
          <w:tcPr>
            <w:tcW w:w="1134" w:type="dxa"/>
            <w:tcBorders>
              <w:top w:val="single" w:sz="4" w:space="0" w:color="000000"/>
              <w:left w:val="single" w:sz="4" w:space="0" w:color="000000"/>
              <w:bottom w:val="single" w:sz="4" w:space="0" w:color="000000"/>
              <w:right w:val="single" w:sz="4" w:space="0" w:color="000000"/>
            </w:tcBorders>
            <w:vAlign w:val="center"/>
          </w:tcPr>
          <w:p w:rsidR="003C3E6E" w:rsidRDefault="003C3E6E" w:rsidP="009027C7">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3C3E6E" w:rsidRDefault="003C3E6E" w:rsidP="008C1E12">
            <w:pPr>
              <w:spacing w:line="312" w:lineRule="exact"/>
              <w:ind w:right="-20"/>
              <w:jc w:val="both"/>
            </w:pPr>
            <w:r>
              <w:rPr>
                <w:rFonts w:hint="eastAsia"/>
              </w:rPr>
              <w:t>是否获取所有渠道的绑卡信息，缺省为</w:t>
            </w:r>
            <w:r>
              <w:rPr>
                <w:rFonts w:hint="eastAsia"/>
              </w:rPr>
              <w:t>0</w:t>
            </w:r>
            <w:r>
              <w:rPr>
                <w:rFonts w:hint="eastAsia"/>
              </w:rPr>
              <w:t>，取值：</w:t>
            </w:r>
          </w:p>
          <w:p w:rsidR="003C3E6E" w:rsidRDefault="003C3E6E" w:rsidP="008C1E12">
            <w:pPr>
              <w:spacing w:line="312" w:lineRule="exact"/>
              <w:ind w:right="-20"/>
              <w:jc w:val="both"/>
            </w:pPr>
            <w:r>
              <w:rPr>
                <w:rFonts w:hint="eastAsia"/>
              </w:rPr>
              <w:t>0</w:t>
            </w:r>
            <w:r>
              <w:rPr>
                <w:rFonts w:hint="eastAsia"/>
              </w:rPr>
              <w:t>：否，只返回</w:t>
            </w:r>
            <w:r>
              <w:rPr>
                <w:rFonts w:hint="eastAsia"/>
              </w:rPr>
              <w:t>YeePay</w:t>
            </w:r>
            <w:r>
              <w:rPr>
                <w:rFonts w:hint="eastAsia"/>
              </w:rPr>
              <w:t>的绑卡信息。</w:t>
            </w:r>
          </w:p>
          <w:p w:rsidR="003C3E6E" w:rsidRDefault="003C3E6E" w:rsidP="00001673">
            <w:pPr>
              <w:spacing w:line="312" w:lineRule="exact"/>
              <w:ind w:right="-20"/>
              <w:jc w:val="both"/>
            </w:pPr>
            <w:r>
              <w:rPr>
                <w:rFonts w:hint="eastAsia"/>
              </w:rPr>
              <w:t>1</w:t>
            </w:r>
            <w:r>
              <w:rPr>
                <w:rFonts w:hint="eastAsia"/>
              </w:rPr>
              <w:t>：</w:t>
            </w:r>
            <w:r>
              <w:rPr>
                <w:rFonts w:hint="eastAsia"/>
              </w:rPr>
              <w:t>yes</w:t>
            </w:r>
            <w:r>
              <w:rPr>
                <w:rFonts w:hint="eastAsia"/>
              </w:rPr>
              <w:t>，返回所有渠道的绑卡信息。</w:t>
            </w:r>
          </w:p>
        </w:tc>
        <w:tc>
          <w:tcPr>
            <w:tcW w:w="709" w:type="dxa"/>
            <w:tcBorders>
              <w:top w:val="single" w:sz="4" w:space="0" w:color="000000"/>
              <w:left w:val="single" w:sz="4" w:space="0" w:color="000000"/>
              <w:bottom w:val="single" w:sz="4" w:space="0" w:color="000000"/>
              <w:right w:val="single" w:sz="4" w:space="0" w:color="000000"/>
            </w:tcBorders>
            <w:vAlign w:val="center"/>
          </w:tcPr>
          <w:p w:rsidR="003C3E6E" w:rsidRDefault="003C3E6E" w:rsidP="009027C7">
            <w:pPr>
              <w:jc w:val="both"/>
            </w:pPr>
            <w:r>
              <w:rPr>
                <w:rFonts w:hint="eastAsia"/>
              </w:rPr>
              <w:t>O</w:t>
            </w:r>
          </w:p>
        </w:tc>
      </w:tr>
      <w:tr w:rsidR="003C3E6E" w:rsidRPr="00270E48" w:rsidTr="009027C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3C3E6E" w:rsidRDefault="003C3E6E" w:rsidP="009027C7">
            <w:pPr>
              <w:ind w:right="-20"/>
              <w:jc w:val="both"/>
            </w:pPr>
            <w:r>
              <w:rPr>
                <w:rFonts w:hint="eastAsia"/>
              </w:rPr>
              <w:t>type</w:t>
            </w:r>
          </w:p>
        </w:tc>
        <w:tc>
          <w:tcPr>
            <w:tcW w:w="1134" w:type="dxa"/>
            <w:tcBorders>
              <w:top w:val="single" w:sz="4" w:space="0" w:color="000000"/>
              <w:left w:val="single" w:sz="4" w:space="0" w:color="000000"/>
              <w:bottom w:val="single" w:sz="4" w:space="0" w:color="000000"/>
              <w:right w:val="single" w:sz="4" w:space="0" w:color="000000"/>
            </w:tcBorders>
            <w:vAlign w:val="center"/>
          </w:tcPr>
          <w:p w:rsidR="003C3E6E" w:rsidRDefault="003C3E6E" w:rsidP="009027C7">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3C3E6E" w:rsidRDefault="003C3E6E" w:rsidP="006507B5">
            <w:pPr>
              <w:spacing w:line="312" w:lineRule="exact"/>
              <w:ind w:right="-20"/>
              <w:jc w:val="both"/>
            </w:pPr>
            <w:r>
              <w:rPr>
                <w:rFonts w:hint="eastAsia"/>
              </w:rPr>
              <w:t>绑卡类型，非法忽略。</w:t>
            </w:r>
          </w:p>
          <w:p w:rsidR="003C3E6E" w:rsidRDefault="003C3E6E" w:rsidP="006507B5">
            <w:pPr>
              <w:spacing w:line="312" w:lineRule="exact"/>
              <w:ind w:right="-20"/>
              <w:jc w:val="both"/>
            </w:pPr>
            <w:r>
              <w:rPr>
                <w:rFonts w:hint="eastAsia"/>
              </w:rPr>
              <w:t>0</w:t>
            </w:r>
            <w:r>
              <w:rPr>
                <w:rFonts w:hint="eastAsia"/>
              </w:rPr>
              <w:t>：信用卡，缺省</w:t>
            </w:r>
          </w:p>
          <w:p w:rsidR="003C3E6E" w:rsidRDefault="003C3E6E" w:rsidP="008C1E12">
            <w:pPr>
              <w:spacing w:line="312" w:lineRule="exact"/>
              <w:ind w:right="-20"/>
              <w:jc w:val="both"/>
            </w:pPr>
            <w:r>
              <w:rPr>
                <w:rFonts w:hint="eastAsia"/>
              </w:rPr>
              <w:t>1</w:t>
            </w:r>
            <w:r>
              <w:rPr>
                <w:rFonts w:hint="eastAsia"/>
              </w:rPr>
              <w:t>：借记卡</w:t>
            </w:r>
          </w:p>
          <w:p w:rsidR="003C3E6E" w:rsidRDefault="003C3E6E" w:rsidP="008C1E12">
            <w:pPr>
              <w:spacing w:line="312" w:lineRule="exact"/>
              <w:ind w:right="-20"/>
              <w:jc w:val="both"/>
            </w:pPr>
            <w:r>
              <w:rPr>
                <w:rFonts w:hint="eastAsia"/>
              </w:rPr>
              <w:t>99</w:t>
            </w:r>
            <w:r>
              <w:rPr>
                <w:rFonts w:hint="eastAsia"/>
              </w:rPr>
              <w:t>：全部</w:t>
            </w:r>
          </w:p>
        </w:tc>
        <w:tc>
          <w:tcPr>
            <w:tcW w:w="709" w:type="dxa"/>
            <w:tcBorders>
              <w:top w:val="single" w:sz="4" w:space="0" w:color="000000"/>
              <w:left w:val="single" w:sz="4" w:space="0" w:color="000000"/>
              <w:bottom w:val="single" w:sz="4" w:space="0" w:color="000000"/>
              <w:right w:val="single" w:sz="4" w:space="0" w:color="000000"/>
            </w:tcBorders>
            <w:vAlign w:val="center"/>
          </w:tcPr>
          <w:p w:rsidR="003C3E6E" w:rsidRDefault="003C3E6E" w:rsidP="009027C7">
            <w:pPr>
              <w:jc w:val="both"/>
            </w:pPr>
            <w:r>
              <w:rPr>
                <w:rFonts w:hint="eastAsia"/>
              </w:rPr>
              <w:t>O</w:t>
            </w:r>
          </w:p>
        </w:tc>
      </w:tr>
      <w:tr w:rsidR="003C3E6E" w:rsidRPr="00270E48" w:rsidTr="009027C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3C3E6E" w:rsidRDefault="003C3E6E" w:rsidP="009027C7">
            <w:pPr>
              <w:ind w:right="-20"/>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rsidR="003C3E6E" w:rsidRDefault="003C3E6E" w:rsidP="009027C7">
            <w:pPr>
              <w:ind w:right="-20"/>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3C3E6E" w:rsidRDefault="003C3E6E" w:rsidP="00001673">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3C3E6E" w:rsidRDefault="003C3E6E" w:rsidP="009027C7">
            <w:pPr>
              <w:jc w:val="both"/>
            </w:pPr>
          </w:p>
        </w:tc>
      </w:tr>
      <w:tr w:rsidR="003C3E6E" w:rsidRPr="00270E48" w:rsidTr="009027C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3C3E6E" w:rsidRDefault="003C3E6E" w:rsidP="009027C7">
            <w:pPr>
              <w:ind w:right="-20"/>
              <w:jc w:val="both"/>
            </w:pPr>
            <w:r w:rsidRPr="005D671C">
              <w:rPr>
                <w:color w:val="000000" w:themeColor="text1"/>
              </w:rPr>
              <w:t>walletAppId</w:t>
            </w:r>
          </w:p>
        </w:tc>
        <w:tc>
          <w:tcPr>
            <w:tcW w:w="1134" w:type="dxa"/>
            <w:tcBorders>
              <w:top w:val="single" w:sz="4" w:space="0" w:color="000000"/>
              <w:left w:val="single" w:sz="4" w:space="0" w:color="000000"/>
              <w:bottom w:val="single" w:sz="4" w:space="0" w:color="000000"/>
              <w:right w:val="single" w:sz="4" w:space="0" w:color="000000"/>
            </w:tcBorders>
            <w:vAlign w:val="center"/>
          </w:tcPr>
          <w:p w:rsidR="003C3E6E" w:rsidRDefault="003C3E6E" w:rsidP="009027C7">
            <w:pPr>
              <w:ind w:right="-20"/>
              <w:jc w:val="both"/>
            </w:pPr>
            <w:r>
              <w:rPr>
                <w:rFonts w:hint="eastAsia"/>
                <w:color w:val="000000" w:themeColor="text1"/>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3C3E6E" w:rsidRDefault="003C3E6E" w:rsidP="00001673">
            <w:pPr>
              <w:spacing w:line="312" w:lineRule="exact"/>
              <w:ind w:right="-20"/>
              <w:jc w:val="both"/>
            </w:pPr>
            <w:r>
              <w:rPr>
                <w:rFonts w:hint="eastAsia"/>
              </w:rPr>
              <w:t>华为钱包</w:t>
            </w:r>
            <w:r>
              <w:rPr>
                <w:rFonts w:hint="eastAsia"/>
              </w:rPr>
              <w:t>apk</w:t>
            </w:r>
            <w:r>
              <w:rPr>
                <w:rFonts w:hint="eastAsia"/>
              </w:rPr>
              <w:t>包名</w:t>
            </w:r>
          </w:p>
        </w:tc>
        <w:tc>
          <w:tcPr>
            <w:tcW w:w="709" w:type="dxa"/>
            <w:tcBorders>
              <w:top w:val="single" w:sz="4" w:space="0" w:color="000000"/>
              <w:left w:val="single" w:sz="4" w:space="0" w:color="000000"/>
              <w:bottom w:val="single" w:sz="4" w:space="0" w:color="000000"/>
              <w:right w:val="single" w:sz="4" w:space="0" w:color="000000"/>
            </w:tcBorders>
            <w:vAlign w:val="center"/>
          </w:tcPr>
          <w:p w:rsidR="003C3E6E" w:rsidRDefault="003C3E6E" w:rsidP="009027C7">
            <w:pPr>
              <w:jc w:val="both"/>
            </w:pPr>
            <w:r>
              <w:rPr>
                <w:rFonts w:hint="eastAsia"/>
                <w:color w:val="000000" w:themeColor="text1"/>
              </w:rPr>
              <w:t>O</w:t>
            </w:r>
          </w:p>
        </w:tc>
      </w:tr>
      <w:tr w:rsidR="003C3E6E" w:rsidRPr="00270E48" w:rsidTr="009027C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3C3E6E" w:rsidRDefault="003C3E6E" w:rsidP="009027C7">
            <w:pPr>
              <w:ind w:right="-20"/>
              <w:jc w:val="both"/>
            </w:pPr>
            <w:r>
              <w:rPr>
                <w:rFonts w:hint="eastAsia"/>
              </w:rPr>
              <w:t>st</w:t>
            </w:r>
          </w:p>
        </w:tc>
        <w:tc>
          <w:tcPr>
            <w:tcW w:w="1134" w:type="dxa"/>
            <w:tcBorders>
              <w:top w:val="single" w:sz="4" w:space="0" w:color="000000"/>
              <w:left w:val="single" w:sz="4" w:space="0" w:color="000000"/>
              <w:bottom w:val="single" w:sz="4" w:space="0" w:color="000000"/>
              <w:right w:val="single" w:sz="4" w:space="0" w:color="000000"/>
            </w:tcBorders>
            <w:vAlign w:val="center"/>
          </w:tcPr>
          <w:p w:rsidR="003C3E6E" w:rsidRDefault="003C3E6E" w:rsidP="009027C7">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3C3E6E" w:rsidRDefault="003C3E6E" w:rsidP="006538A7">
            <w:pPr>
              <w:spacing w:line="312" w:lineRule="exact"/>
              <w:ind w:right="-20"/>
              <w:jc w:val="both"/>
            </w:pPr>
            <w:r>
              <w:rPr>
                <w:rFonts w:hint="eastAsia"/>
              </w:rPr>
              <w:t>华为帐号</w:t>
            </w:r>
            <w:r>
              <w:rPr>
                <w:rFonts w:hint="eastAsia"/>
              </w:rPr>
              <w:t>ServiceToken</w:t>
            </w:r>
          </w:p>
          <w:p w:rsidR="003C3E6E" w:rsidRDefault="003C3E6E" w:rsidP="00077719">
            <w:pPr>
              <w:spacing w:line="312" w:lineRule="exact"/>
              <w:ind w:right="-20"/>
              <w:jc w:val="both"/>
            </w:pPr>
            <w:r>
              <w:rPr>
                <w:rFonts w:hint="eastAsia"/>
              </w:rPr>
              <w:t>注：通过</w:t>
            </w:r>
            <w:r>
              <w:rPr>
                <w:rFonts w:hint="eastAsia"/>
              </w:rPr>
              <w:t>UP</w:t>
            </w:r>
            <w:r>
              <w:rPr>
                <w:rFonts w:hint="eastAsia"/>
              </w:rPr>
              <w:t>接口验证</w:t>
            </w:r>
            <w:r>
              <w:rPr>
                <w:rFonts w:hint="eastAsia"/>
              </w:rPr>
              <w:t>st</w:t>
            </w:r>
            <w:r>
              <w:rPr>
                <w:rFonts w:hint="eastAsia"/>
              </w:rPr>
              <w:t>。</w:t>
            </w:r>
          </w:p>
        </w:tc>
        <w:tc>
          <w:tcPr>
            <w:tcW w:w="709" w:type="dxa"/>
            <w:tcBorders>
              <w:top w:val="single" w:sz="4" w:space="0" w:color="000000"/>
              <w:left w:val="single" w:sz="4" w:space="0" w:color="000000"/>
              <w:bottom w:val="single" w:sz="4" w:space="0" w:color="000000"/>
              <w:right w:val="single" w:sz="4" w:space="0" w:color="000000"/>
            </w:tcBorders>
            <w:vAlign w:val="center"/>
          </w:tcPr>
          <w:p w:rsidR="003C3E6E" w:rsidRDefault="003C3E6E" w:rsidP="009027C7">
            <w:pPr>
              <w:jc w:val="both"/>
            </w:pPr>
            <w:r>
              <w:rPr>
                <w:rFonts w:hint="eastAsia"/>
              </w:rPr>
              <w:t>O</w:t>
            </w:r>
          </w:p>
        </w:tc>
      </w:tr>
      <w:tr w:rsidR="003C3E6E" w:rsidRPr="00270E48" w:rsidTr="009027C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3C3E6E" w:rsidRDefault="003C3E6E" w:rsidP="009027C7">
            <w:pPr>
              <w:ind w:right="-20"/>
              <w:jc w:val="both"/>
            </w:pPr>
            <w:r>
              <w:rPr>
                <w:rFonts w:hint="eastAsia"/>
              </w:rPr>
              <w:t>stSite</w:t>
            </w:r>
          </w:p>
        </w:tc>
        <w:tc>
          <w:tcPr>
            <w:tcW w:w="1134" w:type="dxa"/>
            <w:tcBorders>
              <w:top w:val="single" w:sz="4" w:space="0" w:color="000000"/>
              <w:left w:val="single" w:sz="4" w:space="0" w:color="000000"/>
              <w:bottom w:val="single" w:sz="4" w:space="0" w:color="000000"/>
              <w:right w:val="single" w:sz="4" w:space="0" w:color="000000"/>
            </w:tcBorders>
            <w:vAlign w:val="center"/>
          </w:tcPr>
          <w:p w:rsidR="003C3E6E" w:rsidRDefault="003C3E6E" w:rsidP="009027C7">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3C3E6E" w:rsidRDefault="003C3E6E" w:rsidP="00001673">
            <w:pPr>
              <w:spacing w:line="312" w:lineRule="exact"/>
              <w:ind w:right="-20"/>
              <w:jc w:val="both"/>
            </w:pPr>
            <w:r>
              <w:rPr>
                <w:rFonts w:hint="eastAsia"/>
              </w:rPr>
              <w:t>UP</w:t>
            </w:r>
            <w:r>
              <w:rPr>
                <w:rFonts w:hint="eastAsia"/>
              </w:rPr>
              <w:t>站点信息。</w:t>
            </w:r>
          </w:p>
        </w:tc>
        <w:tc>
          <w:tcPr>
            <w:tcW w:w="709" w:type="dxa"/>
            <w:tcBorders>
              <w:top w:val="single" w:sz="4" w:space="0" w:color="000000"/>
              <w:left w:val="single" w:sz="4" w:space="0" w:color="000000"/>
              <w:bottom w:val="single" w:sz="4" w:space="0" w:color="000000"/>
              <w:right w:val="single" w:sz="4" w:space="0" w:color="000000"/>
            </w:tcBorders>
            <w:vAlign w:val="center"/>
          </w:tcPr>
          <w:p w:rsidR="003C3E6E" w:rsidRDefault="003C3E6E" w:rsidP="009027C7">
            <w:pPr>
              <w:jc w:val="both"/>
            </w:pPr>
            <w:r>
              <w:rPr>
                <w:rFonts w:hint="eastAsia"/>
              </w:rPr>
              <w:t>O</w:t>
            </w:r>
          </w:p>
        </w:tc>
      </w:tr>
      <w:tr w:rsidR="003C3E6E" w:rsidRPr="00270E48" w:rsidTr="009027C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3C3E6E" w:rsidRDefault="003C3E6E" w:rsidP="009027C7">
            <w:pPr>
              <w:ind w:right="-20"/>
              <w:jc w:val="both"/>
            </w:pPr>
            <w:r w:rsidRPr="00EA22F3">
              <w:rPr>
                <w:rFonts w:hint="eastAsia"/>
              </w:rPr>
              <w:lastRenderedPageBreak/>
              <w:t>d</w:t>
            </w:r>
            <w:r w:rsidRPr="00EA22F3">
              <w:t>eviceID</w:t>
            </w:r>
          </w:p>
        </w:tc>
        <w:tc>
          <w:tcPr>
            <w:tcW w:w="1134" w:type="dxa"/>
            <w:tcBorders>
              <w:top w:val="single" w:sz="4" w:space="0" w:color="000000"/>
              <w:left w:val="single" w:sz="4" w:space="0" w:color="000000"/>
              <w:bottom w:val="single" w:sz="4" w:space="0" w:color="000000"/>
              <w:right w:val="single" w:sz="4" w:space="0" w:color="000000"/>
            </w:tcBorders>
            <w:vAlign w:val="center"/>
          </w:tcPr>
          <w:p w:rsidR="003C3E6E" w:rsidRDefault="003C3E6E" w:rsidP="009027C7">
            <w:pPr>
              <w:ind w:right="-20"/>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3C3E6E" w:rsidRDefault="003C3E6E" w:rsidP="00001673">
            <w:pPr>
              <w:spacing w:line="312" w:lineRule="exact"/>
              <w:ind w:right="-20"/>
              <w:jc w:val="both"/>
            </w:pPr>
            <w:r w:rsidRPr="00775C76">
              <w:rPr>
                <w:rFonts w:hint="eastAsia"/>
              </w:rPr>
              <w:t>终端设备</w:t>
            </w:r>
            <w:r w:rsidRPr="00775C76">
              <w:rPr>
                <w:rFonts w:hint="eastAsia"/>
              </w:rPr>
              <w:t>ID</w:t>
            </w:r>
            <w:r>
              <w:rPr>
                <w:rFonts w:hint="eastAsia"/>
              </w:rPr>
              <w:t>，服务器统一理解为</w:t>
            </w:r>
            <w:r w:rsidRPr="00775C76">
              <w:t>IMEI</w:t>
            </w:r>
          </w:p>
        </w:tc>
        <w:tc>
          <w:tcPr>
            <w:tcW w:w="709" w:type="dxa"/>
            <w:tcBorders>
              <w:top w:val="single" w:sz="4" w:space="0" w:color="000000"/>
              <w:left w:val="single" w:sz="4" w:space="0" w:color="000000"/>
              <w:bottom w:val="single" w:sz="4" w:space="0" w:color="000000"/>
              <w:right w:val="single" w:sz="4" w:space="0" w:color="000000"/>
            </w:tcBorders>
            <w:vAlign w:val="center"/>
          </w:tcPr>
          <w:p w:rsidR="003C3E6E" w:rsidRDefault="003C3E6E" w:rsidP="009027C7">
            <w:pPr>
              <w:jc w:val="both"/>
            </w:pPr>
            <w:r>
              <w:rPr>
                <w:rFonts w:hint="eastAsia"/>
              </w:rPr>
              <w:t>O</w:t>
            </w:r>
          </w:p>
        </w:tc>
      </w:tr>
      <w:tr w:rsidR="003C3E6E" w:rsidRPr="00270E48" w:rsidTr="009027C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3C3E6E" w:rsidRDefault="003C3E6E" w:rsidP="009027C7">
            <w:pPr>
              <w:ind w:right="-20"/>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rsidR="003C3E6E" w:rsidRDefault="003C3E6E" w:rsidP="009027C7">
            <w:pPr>
              <w:ind w:right="-20"/>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3C3E6E" w:rsidRDefault="003C3E6E" w:rsidP="00001673">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3C3E6E" w:rsidRDefault="003C3E6E" w:rsidP="009027C7">
            <w:pPr>
              <w:jc w:val="both"/>
            </w:pPr>
          </w:p>
        </w:tc>
      </w:tr>
      <w:tr w:rsidR="003C3E6E" w:rsidRPr="00270E48" w:rsidTr="009027C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3C3E6E" w:rsidRPr="00286EBC" w:rsidRDefault="003C3E6E" w:rsidP="009027C7">
            <w:pPr>
              <w:ind w:right="-20"/>
              <w:jc w:val="both"/>
            </w:pPr>
            <w:r>
              <w:rPr>
                <w:rFonts w:hint="eastAsia"/>
                <w:color w:val="000000" w:themeColor="text1"/>
              </w:rPr>
              <w:t>langType</w:t>
            </w:r>
          </w:p>
        </w:tc>
        <w:tc>
          <w:tcPr>
            <w:tcW w:w="1134" w:type="dxa"/>
            <w:tcBorders>
              <w:top w:val="single" w:sz="4" w:space="0" w:color="000000"/>
              <w:left w:val="single" w:sz="4" w:space="0" w:color="000000"/>
              <w:bottom w:val="single" w:sz="4" w:space="0" w:color="000000"/>
              <w:right w:val="single" w:sz="4" w:space="0" w:color="000000"/>
            </w:tcBorders>
            <w:vAlign w:val="center"/>
          </w:tcPr>
          <w:p w:rsidR="003C3E6E" w:rsidRPr="00286EBC" w:rsidRDefault="003C3E6E" w:rsidP="009027C7">
            <w:pPr>
              <w:ind w:right="-20"/>
              <w:jc w:val="both"/>
            </w:pPr>
            <w:r>
              <w:rPr>
                <w:rFonts w:hint="eastAsia"/>
                <w:color w:val="000000" w:themeColor="text1"/>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3C3E6E" w:rsidRDefault="003C3E6E" w:rsidP="004114FA">
            <w:pPr>
              <w:spacing w:line="312" w:lineRule="exact"/>
              <w:ind w:right="-20"/>
              <w:jc w:val="both"/>
              <w:rPr>
                <w:color w:val="000000" w:themeColor="text1"/>
              </w:rPr>
            </w:pPr>
            <w:r>
              <w:rPr>
                <w:rFonts w:hint="eastAsia"/>
                <w:color w:val="000000" w:themeColor="text1"/>
              </w:rPr>
              <w:t>语言种类，</w:t>
            </w:r>
            <w:r>
              <w:rPr>
                <w:rFonts w:hint="eastAsia"/>
                <w:color w:val="000000" w:themeColor="text1"/>
              </w:rPr>
              <w:t>sdk</w:t>
            </w:r>
            <w:r>
              <w:rPr>
                <w:rFonts w:hint="eastAsia"/>
                <w:color w:val="000000" w:themeColor="text1"/>
              </w:rPr>
              <w:t>获取终端上系统语言种类上传，取值统一如下：</w:t>
            </w:r>
          </w:p>
          <w:p w:rsidR="003C3E6E" w:rsidRPr="00762D75" w:rsidRDefault="003C3E6E" w:rsidP="00762D75">
            <w:pPr>
              <w:spacing w:line="312" w:lineRule="exact"/>
              <w:ind w:right="-20"/>
              <w:jc w:val="both"/>
              <w:rPr>
                <w:color w:val="000000" w:themeColor="text1"/>
              </w:rPr>
            </w:pPr>
            <w:r w:rsidRPr="00762D75">
              <w:rPr>
                <w:color w:val="000000" w:themeColor="text1"/>
              </w:rPr>
              <w:t>zh_hk</w:t>
            </w:r>
          </w:p>
          <w:p w:rsidR="003C3E6E" w:rsidRPr="00762D75" w:rsidRDefault="003C3E6E" w:rsidP="00762D75">
            <w:pPr>
              <w:spacing w:line="312" w:lineRule="exact"/>
              <w:ind w:right="-20"/>
              <w:jc w:val="both"/>
              <w:rPr>
                <w:color w:val="000000" w:themeColor="text1"/>
              </w:rPr>
            </w:pPr>
            <w:r w:rsidRPr="00762D75">
              <w:rPr>
                <w:color w:val="000000" w:themeColor="text1"/>
              </w:rPr>
              <w:t>zh_cn</w:t>
            </w:r>
          </w:p>
          <w:p w:rsidR="003C3E6E" w:rsidRDefault="003C3E6E" w:rsidP="00762D75">
            <w:pPr>
              <w:spacing w:line="312" w:lineRule="exact"/>
              <w:ind w:right="-20"/>
              <w:jc w:val="both"/>
              <w:rPr>
                <w:color w:val="000000" w:themeColor="text1"/>
              </w:rPr>
            </w:pPr>
            <w:r w:rsidRPr="00762D75">
              <w:rPr>
                <w:color w:val="000000" w:themeColor="text1"/>
              </w:rPr>
              <w:t>zh_tw</w:t>
            </w:r>
          </w:p>
          <w:p w:rsidR="003C3E6E" w:rsidRDefault="003C3E6E" w:rsidP="00762D75">
            <w:pPr>
              <w:spacing w:line="312" w:lineRule="exact"/>
              <w:ind w:right="-20"/>
              <w:jc w:val="both"/>
              <w:rPr>
                <w:color w:val="000000" w:themeColor="text1"/>
              </w:rPr>
            </w:pPr>
            <w:r>
              <w:rPr>
                <w:rFonts w:hint="eastAsia"/>
                <w:color w:val="000000" w:themeColor="text1"/>
              </w:rPr>
              <w:t>其他待定义</w:t>
            </w:r>
          </w:p>
          <w:p w:rsidR="003C3E6E" w:rsidRPr="00775C76" w:rsidRDefault="003C3E6E" w:rsidP="002700C6">
            <w:pPr>
              <w:spacing w:line="312" w:lineRule="exact"/>
              <w:ind w:right="-20"/>
              <w:jc w:val="both"/>
            </w:pPr>
            <w:r>
              <w:rPr>
                <w:rFonts w:hint="eastAsia"/>
                <w:color w:val="000000" w:themeColor="text1"/>
              </w:rPr>
              <w:t>注：仅在中文时返回余额不足和余额为零的提示。</w:t>
            </w:r>
          </w:p>
        </w:tc>
        <w:tc>
          <w:tcPr>
            <w:tcW w:w="709" w:type="dxa"/>
            <w:tcBorders>
              <w:top w:val="single" w:sz="4" w:space="0" w:color="000000"/>
              <w:left w:val="single" w:sz="4" w:space="0" w:color="000000"/>
              <w:bottom w:val="single" w:sz="4" w:space="0" w:color="000000"/>
              <w:right w:val="single" w:sz="4" w:space="0" w:color="000000"/>
            </w:tcBorders>
            <w:vAlign w:val="center"/>
          </w:tcPr>
          <w:p w:rsidR="003C3E6E" w:rsidRPr="00775C76" w:rsidRDefault="003C3E6E" w:rsidP="009027C7">
            <w:pPr>
              <w:jc w:val="both"/>
            </w:pPr>
            <w:r>
              <w:rPr>
                <w:rFonts w:hint="eastAsia"/>
              </w:rPr>
              <w:t>O</w:t>
            </w:r>
          </w:p>
        </w:tc>
      </w:tr>
      <w:tr w:rsidR="00BD4625" w:rsidRPr="00270E48" w:rsidTr="009027C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BD4625" w:rsidRDefault="00BD4625" w:rsidP="009027C7">
            <w:pPr>
              <w:ind w:right="-20"/>
              <w:jc w:val="both"/>
              <w:rPr>
                <w:color w:val="000000" w:themeColor="text1"/>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BD4625" w:rsidRDefault="00BD4625" w:rsidP="009027C7">
            <w:pPr>
              <w:ind w:right="-20"/>
              <w:jc w:val="both"/>
              <w:rPr>
                <w:color w:val="000000" w:themeColor="text1"/>
              </w:rPr>
            </w:pPr>
          </w:p>
        </w:tc>
        <w:tc>
          <w:tcPr>
            <w:tcW w:w="4820" w:type="dxa"/>
            <w:tcBorders>
              <w:top w:val="single" w:sz="4" w:space="0" w:color="000000"/>
              <w:left w:val="single" w:sz="4" w:space="0" w:color="000000"/>
              <w:bottom w:val="single" w:sz="4" w:space="0" w:color="000000"/>
              <w:right w:val="single" w:sz="4" w:space="0" w:color="000000"/>
            </w:tcBorders>
            <w:vAlign w:val="center"/>
          </w:tcPr>
          <w:p w:rsidR="00BD4625" w:rsidRDefault="00BD4625" w:rsidP="004114FA">
            <w:pPr>
              <w:spacing w:line="312" w:lineRule="exact"/>
              <w:ind w:right="-20"/>
              <w:jc w:val="both"/>
              <w:rPr>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BD4625" w:rsidRDefault="00BD4625" w:rsidP="009027C7">
            <w:pPr>
              <w:jc w:val="both"/>
            </w:pPr>
          </w:p>
        </w:tc>
      </w:tr>
      <w:tr w:rsidR="00BD4625" w:rsidRPr="00270E48" w:rsidTr="009027C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BD4625" w:rsidRDefault="00BD4625" w:rsidP="009027C7">
            <w:pPr>
              <w:ind w:right="-20"/>
              <w:jc w:val="both"/>
              <w:rPr>
                <w:color w:val="000000" w:themeColor="text1"/>
              </w:rPr>
            </w:pPr>
            <w:r>
              <w:rPr>
                <w:rFonts w:hint="eastAsia"/>
              </w:rPr>
              <w:t>signType</w:t>
            </w:r>
          </w:p>
        </w:tc>
        <w:tc>
          <w:tcPr>
            <w:tcW w:w="1134" w:type="dxa"/>
            <w:tcBorders>
              <w:top w:val="single" w:sz="4" w:space="0" w:color="000000"/>
              <w:left w:val="single" w:sz="4" w:space="0" w:color="000000"/>
              <w:bottom w:val="single" w:sz="4" w:space="0" w:color="000000"/>
              <w:right w:val="single" w:sz="4" w:space="0" w:color="000000"/>
            </w:tcBorders>
            <w:vAlign w:val="center"/>
          </w:tcPr>
          <w:p w:rsidR="00BD4625" w:rsidRDefault="00BD4625" w:rsidP="009027C7">
            <w:pPr>
              <w:ind w:right="-20"/>
              <w:jc w:val="both"/>
              <w:rPr>
                <w:color w:val="000000" w:themeColor="text1"/>
              </w:rPr>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BD4625" w:rsidRDefault="00BD4625" w:rsidP="002B7B87">
            <w:pPr>
              <w:spacing w:line="312" w:lineRule="exact"/>
              <w:ind w:right="-20"/>
              <w:jc w:val="both"/>
            </w:pPr>
            <w:r>
              <w:rPr>
                <w:rFonts w:hint="eastAsia"/>
              </w:rPr>
              <w:t>签名类型，不参与签名，非法值按缺省值处理：</w:t>
            </w:r>
          </w:p>
          <w:p w:rsidR="00BD4625" w:rsidRDefault="00BD4625" w:rsidP="002B7B87">
            <w:pPr>
              <w:spacing w:line="312" w:lineRule="exact"/>
              <w:ind w:right="-20"/>
              <w:jc w:val="both"/>
            </w:pPr>
            <w:r>
              <w:rPr>
                <w:rFonts w:hint="eastAsia"/>
              </w:rPr>
              <w:t>RSA</w:t>
            </w:r>
            <w:r>
              <w:rPr>
                <w:rFonts w:hint="eastAsia"/>
              </w:rPr>
              <w:t>：</w:t>
            </w:r>
            <w:r>
              <w:rPr>
                <w:rFonts w:hint="eastAsia"/>
              </w:rPr>
              <w:t>rsa</w:t>
            </w:r>
            <w:r>
              <w:rPr>
                <w:rFonts w:hint="eastAsia"/>
              </w:rPr>
              <w:t>签名，算法为</w:t>
            </w:r>
            <w:r w:rsidRPr="000B1D35">
              <w:t>SHA1WithRSA</w:t>
            </w:r>
            <w:r>
              <w:rPr>
                <w:rFonts w:hint="eastAsia"/>
              </w:rPr>
              <w:t>（缺省）</w:t>
            </w:r>
          </w:p>
          <w:p w:rsidR="00BD4625" w:rsidRDefault="00BD4625" w:rsidP="004114FA">
            <w:pPr>
              <w:spacing w:line="312" w:lineRule="exact"/>
              <w:ind w:right="-20"/>
              <w:jc w:val="both"/>
              <w:rPr>
                <w:color w:val="000000" w:themeColor="text1"/>
              </w:rPr>
            </w:pPr>
            <w:r>
              <w:rPr>
                <w:rFonts w:hint="eastAsia"/>
              </w:rPr>
              <w:t>RSA256</w:t>
            </w:r>
            <w:r>
              <w:rPr>
                <w:rFonts w:hint="eastAsia"/>
              </w:rPr>
              <w:t>：</w:t>
            </w:r>
            <w:r>
              <w:rPr>
                <w:rFonts w:hint="eastAsia"/>
              </w:rPr>
              <w:t>rsa</w:t>
            </w:r>
            <w:r>
              <w:rPr>
                <w:rFonts w:hint="eastAsia"/>
              </w:rPr>
              <w:t>签名，算法为</w:t>
            </w:r>
            <w:r w:rsidRPr="000B1D35">
              <w:t>SHA256WithRSA</w:t>
            </w:r>
          </w:p>
        </w:tc>
        <w:tc>
          <w:tcPr>
            <w:tcW w:w="709" w:type="dxa"/>
            <w:tcBorders>
              <w:top w:val="single" w:sz="4" w:space="0" w:color="000000"/>
              <w:left w:val="single" w:sz="4" w:space="0" w:color="000000"/>
              <w:bottom w:val="single" w:sz="4" w:space="0" w:color="000000"/>
              <w:right w:val="single" w:sz="4" w:space="0" w:color="000000"/>
            </w:tcBorders>
            <w:vAlign w:val="center"/>
          </w:tcPr>
          <w:p w:rsidR="00BD4625" w:rsidRDefault="00BD4625" w:rsidP="009027C7">
            <w:pPr>
              <w:jc w:val="both"/>
            </w:pPr>
            <w:r>
              <w:rPr>
                <w:rFonts w:hint="eastAsia"/>
              </w:rPr>
              <w:t>O</w:t>
            </w:r>
          </w:p>
        </w:tc>
      </w:tr>
      <w:tr w:rsidR="00BE0B93" w:rsidRPr="00270E48" w:rsidTr="009027C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BE0B93" w:rsidRDefault="00BE0B93" w:rsidP="009027C7">
            <w:pPr>
              <w:ind w:right="-20"/>
              <w:jc w:val="both"/>
              <w:rPr>
                <w:color w:val="000000" w:themeColor="text1"/>
              </w:rPr>
            </w:pPr>
            <w:r>
              <w:rPr>
                <w:rFonts w:hint="eastAsia"/>
                <w:color w:val="000000" w:themeColor="text1"/>
              </w:rPr>
              <w:t>sign</w:t>
            </w:r>
          </w:p>
        </w:tc>
        <w:tc>
          <w:tcPr>
            <w:tcW w:w="1134" w:type="dxa"/>
            <w:tcBorders>
              <w:top w:val="single" w:sz="4" w:space="0" w:color="000000"/>
              <w:left w:val="single" w:sz="4" w:space="0" w:color="000000"/>
              <w:bottom w:val="single" w:sz="4" w:space="0" w:color="000000"/>
              <w:right w:val="single" w:sz="4" w:space="0" w:color="000000"/>
            </w:tcBorders>
            <w:vAlign w:val="center"/>
          </w:tcPr>
          <w:p w:rsidR="00BE0B93" w:rsidRDefault="00BE0B93" w:rsidP="009027C7">
            <w:pPr>
              <w:ind w:right="-20"/>
              <w:jc w:val="both"/>
              <w:rPr>
                <w:color w:val="000000" w:themeColor="text1"/>
              </w:rPr>
            </w:pPr>
            <w:r>
              <w:rPr>
                <w:rFonts w:hint="eastAsia"/>
                <w:color w:val="000000" w:themeColor="text1"/>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BE0B93" w:rsidRDefault="00BE0B93" w:rsidP="004114FA">
            <w:pPr>
              <w:spacing w:line="312" w:lineRule="exact"/>
              <w:ind w:right="-20"/>
              <w:jc w:val="both"/>
              <w:rPr>
                <w:color w:val="000000" w:themeColor="text1"/>
              </w:rPr>
            </w:pPr>
            <w:r>
              <w:rPr>
                <w:color w:val="000000" w:themeColor="text1"/>
              </w:rPr>
              <w:t>R</w:t>
            </w:r>
            <w:r>
              <w:rPr>
                <w:rFonts w:hint="eastAsia"/>
                <w:color w:val="000000" w:themeColor="text1"/>
              </w:rPr>
              <w:t>sa</w:t>
            </w:r>
            <w:r>
              <w:rPr>
                <w:rFonts w:hint="eastAsia"/>
                <w:color w:val="000000" w:themeColor="text1"/>
              </w:rPr>
              <w:t>签名，</w:t>
            </w:r>
            <w:r w:rsidR="003413C9">
              <w:rPr>
                <w:rFonts w:hint="eastAsia"/>
                <w:color w:val="000000" w:themeColor="text1"/>
              </w:rPr>
              <w:t>http</w:t>
            </w:r>
            <w:r w:rsidR="003413C9">
              <w:rPr>
                <w:rFonts w:hint="eastAsia"/>
                <w:color w:val="000000" w:themeColor="text1"/>
              </w:rPr>
              <w:t>接口必须输入，</w:t>
            </w:r>
            <w:r>
              <w:rPr>
                <w:rFonts w:hint="eastAsia"/>
                <w:color w:val="000000" w:themeColor="text1"/>
              </w:rPr>
              <w:t>使用商户</w:t>
            </w:r>
            <w:r>
              <w:rPr>
                <w:rFonts w:hint="eastAsia"/>
                <w:color w:val="000000" w:themeColor="text1"/>
              </w:rPr>
              <w:t>sdk</w:t>
            </w:r>
            <w:r>
              <w:rPr>
                <w:rFonts w:hint="eastAsia"/>
                <w:color w:val="000000" w:themeColor="text1"/>
              </w:rPr>
              <w:t>密钥生成，该密钥通过用户鉴权接口返回。</w:t>
            </w:r>
          </w:p>
        </w:tc>
        <w:tc>
          <w:tcPr>
            <w:tcW w:w="709" w:type="dxa"/>
            <w:tcBorders>
              <w:top w:val="single" w:sz="4" w:space="0" w:color="000000"/>
              <w:left w:val="single" w:sz="4" w:space="0" w:color="000000"/>
              <w:bottom w:val="single" w:sz="4" w:space="0" w:color="000000"/>
              <w:right w:val="single" w:sz="4" w:space="0" w:color="000000"/>
            </w:tcBorders>
            <w:vAlign w:val="center"/>
          </w:tcPr>
          <w:p w:rsidR="00BE0B93" w:rsidRDefault="003413C9" w:rsidP="009027C7">
            <w:pPr>
              <w:jc w:val="both"/>
            </w:pPr>
            <w:r>
              <w:rPr>
                <w:rFonts w:hint="eastAsia"/>
              </w:rPr>
              <w:t>O</w:t>
            </w:r>
          </w:p>
        </w:tc>
      </w:tr>
    </w:tbl>
    <w:p w:rsidR="00C00150" w:rsidRDefault="00C00150" w:rsidP="00C00150">
      <w:pPr>
        <w:spacing w:line="240" w:lineRule="auto"/>
        <w:rPr>
          <w:sz w:val="20"/>
          <w:szCs w:val="20"/>
        </w:rPr>
      </w:pPr>
    </w:p>
    <w:p w:rsidR="004D3864" w:rsidRDefault="004D3864" w:rsidP="00C00150">
      <w:pPr>
        <w:spacing w:line="240" w:lineRule="auto"/>
        <w:rPr>
          <w:sz w:val="20"/>
          <w:szCs w:val="20"/>
        </w:rPr>
      </w:pPr>
      <w:r>
        <w:rPr>
          <w:rFonts w:hint="eastAsia"/>
          <w:sz w:val="20"/>
          <w:szCs w:val="20"/>
        </w:rPr>
        <w:t>注：</w:t>
      </w:r>
      <w:r>
        <w:rPr>
          <w:rFonts w:hint="eastAsia"/>
          <w:sz w:val="20"/>
          <w:szCs w:val="20"/>
        </w:rPr>
        <w:t>http</w:t>
      </w:r>
      <w:r>
        <w:rPr>
          <w:rFonts w:hint="eastAsia"/>
          <w:sz w:val="20"/>
          <w:szCs w:val="20"/>
        </w:rPr>
        <w:t>接口下，参数</w:t>
      </w:r>
      <w:r>
        <w:rPr>
          <w:rFonts w:hint="eastAsia"/>
        </w:rPr>
        <w:t>serviceCatalog</w:t>
      </w:r>
      <w:r>
        <w:rPr>
          <w:rFonts w:hint="eastAsia"/>
        </w:rPr>
        <w:t>的参与前面的格式为每个元素的连接，如</w:t>
      </w:r>
      <w:r>
        <w:rPr>
          <w:rFonts w:hint="eastAsia"/>
        </w:rPr>
        <w:t>{</w:t>
      </w:r>
      <w:r>
        <w:t>“</w:t>
      </w:r>
      <w:r>
        <w:rPr>
          <w:rFonts w:hint="eastAsia"/>
        </w:rPr>
        <w:t>H0</w:t>
      </w:r>
      <w:r>
        <w:t>”</w:t>
      </w:r>
      <w:r>
        <w:rPr>
          <w:rFonts w:hint="eastAsia"/>
        </w:rPr>
        <w:t xml:space="preserve">, </w:t>
      </w:r>
      <w:r>
        <w:t>“</w:t>
      </w:r>
      <w:r>
        <w:rPr>
          <w:rFonts w:hint="eastAsia"/>
        </w:rPr>
        <w:t>H1</w:t>
      </w:r>
      <w:r>
        <w:t>”</w:t>
      </w:r>
      <w:r>
        <w:rPr>
          <w:rFonts w:hint="eastAsia"/>
        </w:rPr>
        <w:t>}</w:t>
      </w:r>
      <w:r>
        <w:rPr>
          <w:rFonts w:hint="eastAsia"/>
        </w:rPr>
        <w:t>的参与签名的格式为</w:t>
      </w:r>
      <w:r>
        <w:rPr>
          <w:rFonts w:hint="eastAsia"/>
        </w:rPr>
        <w:t>H0H1</w:t>
      </w:r>
      <w:r>
        <w:rPr>
          <w:rFonts w:hint="eastAsia"/>
        </w:rPr>
        <w:t>。</w:t>
      </w:r>
    </w:p>
    <w:p w:rsidR="00D96961" w:rsidRPr="00BB29FC" w:rsidRDefault="00D96961" w:rsidP="00D96961">
      <w:pPr>
        <w:ind w:firstLineChars="150" w:firstLine="316"/>
        <w:rPr>
          <w:b/>
        </w:rPr>
      </w:pPr>
      <w:r w:rsidRPr="00BB29FC">
        <w:rPr>
          <w:rFonts w:hint="eastAsia"/>
          <w:b/>
        </w:rPr>
        <w:t>响应参数描述</w:t>
      </w:r>
      <w:r>
        <w:rPr>
          <w:rFonts w:hint="eastAsia"/>
          <w:b/>
        </w:rPr>
        <w:t>：</w:t>
      </w:r>
    </w:p>
    <w:tbl>
      <w:tblPr>
        <w:tblW w:w="8215" w:type="dxa"/>
        <w:tblInd w:w="154" w:type="dxa"/>
        <w:tblLayout w:type="fixed"/>
        <w:tblCellMar>
          <w:left w:w="0" w:type="dxa"/>
          <w:right w:w="0" w:type="dxa"/>
        </w:tblCellMar>
        <w:tblLook w:val="0000"/>
      </w:tblPr>
      <w:tblGrid>
        <w:gridCol w:w="1552"/>
        <w:gridCol w:w="1134"/>
        <w:gridCol w:w="4820"/>
        <w:gridCol w:w="709"/>
      </w:tblGrid>
      <w:tr w:rsidR="00D96961" w:rsidRPr="00270E48" w:rsidTr="009027C7">
        <w:trPr>
          <w:trHeight w:val="20"/>
        </w:trPr>
        <w:tc>
          <w:tcPr>
            <w:tcW w:w="1552" w:type="dxa"/>
            <w:tcBorders>
              <w:top w:val="single" w:sz="4" w:space="0" w:color="000000"/>
              <w:left w:val="single" w:sz="4" w:space="0" w:color="000000"/>
              <w:bottom w:val="single" w:sz="4" w:space="0" w:color="000000"/>
              <w:right w:val="single" w:sz="4" w:space="0" w:color="000000"/>
            </w:tcBorders>
            <w:shd w:val="clear" w:color="auto" w:fill="DFDFDF"/>
          </w:tcPr>
          <w:p w:rsidR="00D96961" w:rsidRPr="00270E48" w:rsidRDefault="00D96961" w:rsidP="009027C7">
            <w:pPr>
              <w:spacing w:line="307" w:lineRule="exact"/>
              <w:ind w:left="102" w:right="-20"/>
              <w:rPr>
                <w:sz w:val="24"/>
                <w:szCs w:val="24"/>
              </w:rPr>
            </w:pPr>
            <w:r>
              <w:rPr>
                <w:rFonts w:ascii="微软雅黑" w:eastAsia="微软雅黑" w:cs="微软雅黑" w:hint="eastAsia"/>
                <w:b/>
                <w:bCs/>
                <w:spacing w:val="12"/>
                <w:position w:val="-1"/>
              </w:rPr>
              <w:t>数据项</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D96961" w:rsidRPr="00270E48" w:rsidRDefault="00D96961" w:rsidP="009027C7">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D96961" w:rsidRPr="00270E48" w:rsidRDefault="00D96961" w:rsidP="009027C7">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D96961" w:rsidRPr="00270E48" w:rsidRDefault="00D96961" w:rsidP="009027C7">
            <w:pPr>
              <w:spacing w:line="307" w:lineRule="exact"/>
              <w:ind w:left="102" w:right="-20"/>
              <w:rPr>
                <w:sz w:val="24"/>
                <w:szCs w:val="24"/>
              </w:rPr>
            </w:pPr>
            <w:r>
              <w:rPr>
                <w:rFonts w:ascii="微软雅黑" w:eastAsia="微软雅黑" w:cs="微软雅黑" w:hint="eastAsia"/>
                <w:b/>
                <w:bCs/>
                <w:spacing w:val="12"/>
                <w:position w:val="-1"/>
              </w:rPr>
              <w:t>选项</w:t>
            </w:r>
          </w:p>
        </w:tc>
      </w:tr>
      <w:tr w:rsidR="00D96961" w:rsidRPr="00270E48" w:rsidTr="009027C7">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D96961" w:rsidRPr="00286EBC" w:rsidRDefault="00D96961" w:rsidP="009027C7">
            <w:pPr>
              <w:ind w:right="-20"/>
              <w:jc w:val="both"/>
            </w:pPr>
            <w:r w:rsidRPr="00286EBC">
              <w:rPr>
                <w:rFonts w:hint="eastAsia"/>
              </w:rPr>
              <w:t>returnCode</w:t>
            </w:r>
          </w:p>
        </w:tc>
        <w:tc>
          <w:tcPr>
            <w:tcW w:w="1134" w:type="dxa"/>
            <w:tcBorders>
              <w:top w:val="single" w:sz="4" w:space="0" w:color="000000"/>
              <w:left w:val="single" w:sz="4" w:space="0" w:color="000000"/>
              <w:bottom w:val="single" w:sz="4" w:space="0" w:color="000000"/>
              <w:right w:val="single" w:sz="4" w:space="0" w:color="000000"/>
            </w:tcBorders>
            <w:vAlign w:val="center"/>
          </w:tcPr>
          <w:p w:rsidR="00D96961" w:rsidRPr="00286EBC" w:rsidRDefault="00D96961" w:rsidP="009027C7">
            <w:pPr>
              <w:spacing w:line="241" w:lineRule="auto"/>
              <w:ind w:right="51"/>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D96961" w:rsidRPr="00775C76" w:rsidRDefault="00D96961" w:rsidP="009027C7">
            <w:pPr>
              <w:spacing w:line="312" w:lineRule="exact"/>
              <w:ind w:right="-20"/>
              <w:jc w:val="both"/>
            </w:pPr>
            <w:r w:rsidRPr="00775C76">
              <w:rPr>
                <w:rFonts w:hint="eastAsia"/>
              </w:rPr>
              <w:t>0</w:t>
            </w:r>
            <w:r>
              <w:rPr>
                <w:rFonts w:hint="eastAsia"/>
              </w:rPr>
              <w:t>：成功</w:t>
            </w:r>
          </w:p>
          <w:p w:rsidR="00D96961" w:rsidRDefault="004E7670" w:rsidP="009027C7">
            <w:pPr>
              <w:spacing w:line="312" w:lineRule="exact"/>
              <w:ind w:right="-20"/>
              <w:jc w:val="both"/>
            </w:pPr>
            <w:r>
              <w:rPr>
                <w:rFonts w:hint="eastAsia"/>
              </w:rPr>
              <w:t>其他：失败，具体请参考</w:t>
            </w:r>
            <w:r w:rsidR="006F430C">
              <w:rPr>
                <w:rFonts w:hint="eastAsia"/>
              </w:rPr>
              <w:t>2.1</w:t>
            </w:r>
            <w:r>
              <w:rPr>
                <w:rFonts w:hint="eastAsia"/>
              </w:rPr>
              <w:t>章节</w:t>
            </w:r>
          </w:p>
          <w:p w:rsidR="00425107" w:rsidRPr="00775C76" w:rsidRDefault="00425107" w:rsidP="009027C7">
            <w:pPr>
              <w:spacing w:line="312" w:lineRule="exact"/>
              <w:ind w:right="-20"/>
              <w:jc w:val="both"/>
            </w:pPr>
            <w:r>
              <w:rPr>
                <w:rFonts w:ascii="宋体" w:hAnsi="宋体" w:hint="eastAsia"/>
                <w:color w:val="1F497D"/>
                <w:sz w:val="22"/>
                <w:szCs w:val="22"/>
              </w:rPr>
              <w:t>1、3、100008、100009、900020</w:t>
            </w:r>
          </w:p>
        </w:tc>
        <w:tc>
          <w:tcPr>
            <w:tcW w:w="709" w:type="dxa"/>
            <w:tcBorders>
              <w:top w:val="single" w:sz="4" w:space="0" w:color="000000"/>
              <w:left w:val="single" w:sz="4" w:space="0" w:color="000000"/>
              <w:bottom w:val="single" w:sz="4" w:space="0" w:color="000000"/>
              <w:right w:val="single" w:sz="4" w:space="0" w:color="000000"/>
            </w:tcBorders>
            <w:vAlign w:val="center"/>
          </w:tcPr>
          <w:p w:rsidR="00D96961" w:rsidRPr="00775C76" w:rsidRDefault="00D96961" w:rsidP="009027C7">
            <w:pPr>
              <w:jc w:val="both"/>
            </w:pPr>
            <w:r>
              <w:rPr>
                <w:rFonts w:hint="eastAsia"/>
              </w:rPr>
              <w:t>M</w:t>
            </w:r>
          </w:p>
        </w:tc>
      </w:tr>
      <w:tr w:rsidR="00D96961" w:rsidRPr="00270E48" w:rsidTr="009027C7">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D96961" w:rsidRPr="00286EBC" w:rsidRDefault="00D96961" w:rsidP="009027C7">
            <w:pPr>
              <w:ind w:right="-20"/>
              <w:jc w:val="both"/>
            </w:pPr>
            <w:r>
              <w:rPr>
                <w:rFonts w:hint="eastAsia"/>
              </w:rPr>
              <w:t>returnDesc</w:t>
            </w:r>
          </w:p>
        </w:tc>
        <w:tc>
          <w:tcPr>
            <w:tcW w:w="1134" w:type="dxa"/>
            <w:tcBorders>
              <w:top w:val="single" w:sz="4" w:space="0" w:color="000000"/>
              <w:left w:val="single" w:sz="4" w:space="0" w:color="000000"/>
              <w:bottom w:val="single" w:sz="4" w:space="0" w:color="000000"/>
              <w:right w:val="single" w:sz="4" w:space="0" w:color="000000"/>
            </w:tcBorders>
            <w:vAlign w:val="center"/>
          </w:tcPr>
          <w:p w:rsidR="00D96961" w:rsidRPr="00286EBC" w:rsidRDefault="00D96961" w:rsidP="009027C7">
            <w:pPr>
              <w:spacing w:line="241" w:lineRule="auto"/>
              <w:ind w:right="51"/>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D96961" w:rsidRPr="00775C76" w:rsidRDefault="00D96961" w:rsidP="009027C7">
            <w:pPr>
              <w:spacing w:line="312" w:lineRule="exact"/>
              <w:ind w:right="-20"/>
              <w:jc w:val="both"/>
            </w:pPr>
            <w:r>
              <w:rPr>
                <w:rFonts w:hint="eastAsia"/>
              </w:rPr>
              <w:t>返回描述信息</w:t>
            </w:r>
          </w:p>
        </w:tc>
        <w:tc>
          <w:tcPr>
            <w:tcW w:w="709" w:type="dxa"/>
            <w:tcBorders>
              <w:top w:val="single" w:sz="4" w:space="0" w:color="000000"/>
              <w:left w:val="single" w:sz="4" w:space="0" w:color="000000"/>
              <w:bottom w:val="single" w:sz="4" w:space="0" w:color="000000"/>
              <w:right w:val="single" w:sz="4" w:space="0" w:color="000000"/>
            </w:tcBorders>
            <w:vAlign w:val="center"/>
          </w:tcPr>
          <w:p w:rsidR="00D96961" w:rsidRPr="00775C76" w:rsidRDefault="00D96961" w:rsidP="009027C7">
            <w:pPr>
              <w:jc w:val="both"/>
            </w:pPr>
            <w:r>
              <w:rPr>
                <w:rFonts w:hint="eastAsia"/>
              </w:rPr>
              <w:t>M</w:t>
            </w:r>
          </w:p>
        </w:tc>
      </w:tr>
      <w:tr w:rsidR="00D96961" w:rsidRPr="00270E48" w:rsidTr="009027C7">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D96961" w:rsidRDefault="00D96961" w:rsidP="009027C7">
            <w:pPr>
              <w:ind w:right="-20"/>
              <w:jc w:val="both"/>
            </w:pPr>
            <w:r>
              <w:rPr>
                <w:rFonts w:hint="eastAsia"/>
              </w:rPr>
              <w:t>total</w:t>
            </w:r>
          </w:p>
        </w:tc>
        <w:tc>
          <w:tcPr>
            <w:tcW w:w="1134" w:type="dxa"/>
            <w:tcBorders>
              <w:top w:val="single" w:sz="4" w:space="0" w:color="000000"/>
              <w:left w:val="single" w:sz="4" w:space="0" w:color="000000"/>
              <w:bottom w:val="single" w:sz="4" w:space="0" w:color="000000"/>
              <w:right w:val="single" w:sz="4" w:space="0" w:color="000000"/>
            </w:tcBorders>
            <w:vAlign w:val="center"/>
          </w:tcPr>
          <w:p w:rsidR="00D96961" w:rsidRPr="00286EBC" w:rsidRDefault="00D96961" w:rsidP="009027C7">
            <w:pPr>
              <w:spacing w:line="241" w:lineRule="auto"/>
              <w:ind w:right="51"/>
              <w:jc w:val="both"/>
            </w:pPr>
            <w:r>
              <w:rPr>
                <w:rFonts w:hint="eastAsia"/>
              </w:rPr>
              <w:t>long</w:t>
            </w:r>
          </w:p>
        </w:tc>
        <w:tc>
          <w:tcPr>
            <w:tcW w:w="4820" w:type="dxa"/>
            <w:tcBorders>
              <w:top w:val="single" w:sz="4" w:space="0" w:color="000000"/>
              <w:left w:val="single" w:sz="4" w:space="0" w:color="000000"/>
              <w:bottom w:val="single" w:sz="4" w:space="0" w:color="000000"/>
              <w:right w:val="single" w:sz="4" w:space="0" w:color="000000"/>
            </w:tcBorders>
            <w:vAlign w:val="center"/>
          </w:tcPr>
          <w:p w:rsidR="00D96961" w:rsidRDefault="00D96961" w:rsidP="009027C7">
            <w:pPr>
              <w:spacing w:line="312" w:lineRule="exact"/>
              <w:ind w:right="-20"/>
              <w:jc w:val="both"/>
            </w:pPr>
            <w:r>
              <w:rPr>
                <w:rFonts w:hint="eastAsia"/>
              </w:rPr>
              <w:t>帐户数量</w:t>
            </w:r>
          </w:p>
        </w:tc>
        <w:tc>
          <w:tcPr>
            <w:tcW w:w="709" w:type="dxa"/>
            <w:tcBorders>
              <w:top w:val="single" w:sz="4" w:space="0" w:color="000000"/>
              <w:left w:val="single" w:sz="4" w:space="0" w:color="000000"/>
              <w:bottom w:val="single" w:sz="4" w:space="0" w:color="000000"/>
              <w:right w:val="single" w:sz="4" w:space="0" w:color="000000"/>
            </w:tcBorders>
            <w:vAlign w:val="center"/>
          </w:tcPr>
          <w:p w:rsidR="00D96961" w:rsidRDefault="00D96961" w:rsidP="009027C7">
            <w:pPr>
              <w:jc w:val="both"/>
            </w:pPr>
            <w:r>
              <w:rPr>
                <w:rFonts w:hint="eastAsia"/>
              </w:rPr>
              <w:t>O</w:t>
            </w:r>
          </w:p>
        </w:tc>
      </w:tr>
      <w:tr w:rsidR="00A54190" w:rsidRPr="00270E48" w:rsidTr="009027C7">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A54190" w:rsidRDefault="00A54190" w:rsidP="00A54190">
            <w:pPr>
              <w:ind w:right="-20"/>
              <w:jc w:val="both"/>
            </w:pPr>
            <w:r>
              <w:rPr>
                <w:rFonts w:hint="eastAsia"/>
              </w:rPr>
              <w:t>accInfo</w:t>
            </w:r>
          </w:p>
        </w:tc>
        <w:tc>
          <w:tcPr>
            <w:tcW w:w="1134" w:type="dxa"/>
            <w:tcBorders>
              <w:top w:val="single" w:sz="4" w:space="0" w:color="000000"/>
              <w:left w:val="single" w:sz="4" w:space="0" w:color="000000"/>
              <w:bottom w:val="single" w:sz="4" w:space="0" w:color="000000"/>
              <w:right w:val="single" w:sz="4" w:space="0" w:color="000000"/>
            </w:tcBorders>
            <w:vAlign w:val="center"/>
          </w:tcPr>
          <w:p w:rsidR="00A54190" w:rsidRDefault="00A54190" w:rsidP="009027C7">
            <w:pPr>
              <w:spacing w:line="241" w:lineRule="auto"/>
              <w:ind w:right="51"/>
              <w:jc w:val="both"/>
            </w:pPr>
            <w:r>
              <w:rPr>
                <w:rFonts w:hint="eastAsia"/>
              </w:rPr>
              <w:t>accObj[]</w:t>
            </w:r>
          </w:p>
        </w:tc>
        <w:tc>
          <w:tcPr>
            <w:tcW w:w="4820" w:type="dxa"/>
            <w:tcBorders>
              <w:top w:val="single" w:sz="4" w:space="0" w:color="000000"/>
              <w:left w:val="single" w:sz="4" w:space="0" w:color="000000"/>
              <w:bottom w:val="single" w:sz="4" w:space="0" w:color="000000"/>
              <w:right w:val="single" w:sz="4" w:space="0" w:color="000000"/>
            </w:tcBorders>
            <w:vAlign w:val="center"/>
          </w:tcPr>
          <w:p w:rsidR="00A54190" w:rsidRDefault="00A54190" w:rsidP="009027C7">
            <w:pPr>
              <w:spacing w:line="312" w:lineRule="exact"/>
              <w:ind w:right="-20"/>
              <w:jc w:val="both"/>
            </w:pPr>
            <w:r>
              <w:rPr>
                <w:rFonts w:hint="eastAsia"/>
              </w:rPr>
              <w:t>帐户信息</w:t>
            </w:r>
          </w:p>
          <w:p w:rsidR="00ED05B2" w:rsidRDefault="00ED05B2" w:rsidP="009027C7">
            <w:pPr>
              <w:spacing w:line="312" w:lineRule="exact"/>
              <w:ind w:right="-20"/>
              <w:jc w:val="both"/>
            </w:pPr>
            <w:r>
              <w:rPr>
                <w:rFonts w:hint="eastAsia"/>
              </w:rPr>
              <w:t>不支持分页</w:t>
            </w:r>
          </w:p>
        </w:tc>
        <w:tc>
          <w:tcPr>
            <w:tcW w:w="709" w:type="dxa"/>
            <w:tcBorders>
              <w:top w:val="single" w:sz="4" w:space="0" w:color="000000"/>
              <w:left w:val="single" w:sz="4" w:space="0" w:color="000000"/>
              <w:bottom w:val="single" w:sz="4" w:space="0" w:color="000000"/>
              <w:right w:val="single" w:sz="4" w:space="0" w:color="000000"/>
            </w:tcBorders>
            <w:vAlign w:val="center"/>
          </w:tcPr>
          <w:p w:rsidR="00A54190" w:rsidRDefault="00A54190" w:rsidP="009027C7">
            <w:pPr>
              <w:jc w:val="both"/>
            </w:pPr>
            <w:r>
              <w:rPr>
                <w:rFonts w:hint="eastAsia"/>
              </w:rPr>
              <w:t>O</w:t>
            </w:r>
          </w:p>
        </w:tc>
      </w:tr>
      <w:tr w:rsidR="00A54190" w:rsidRPr="00270E48" w:rsidTr="009027C7">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A54190" w:rsidRDefault="00A54190" w:rsidP="00A54190">
            <w:pPr>
              <w:ind w:right="-20"/>
              <w:jc w:val="both"/>
            </w:pPr>
            <w:r>
              <w:rPr>
                <w:rFonts w:hint="eastAsia"/>
              </w:rPr>
              <w:t>totalOrders</w:t>
            </w:r>
          </w:p>
        </w:tc>
        <w:tc>
          <w:tcPr>
            <w:tcW w:w="1134" w:type="dxa"/>
            <w:tcBorders>
              <w:top w:val="single" w:sz="4" w:space="0" w:color="000000"/>
              <w:left w:val="single" w:sz="4" w:space="0" w:color="000000"/>
              <w:bottom w:val="single" w:sz="4" w:space="0" w:color="000000"/>
              <w:right w:val="single" w:sz="4" w:space="0" w:color="000000"/>
            </w:tcBorders>
            <w:vAlign w:val="center"/>
          </w:tcPr>
          <w:p w:rsidR="00A54190" w:rsidRDefault="00A54190" w:rsidP="009027C7">
            <w:pPr>
              <w:spacing w:line="241" w:lineRule="auto"/>
              <w:ind w:right="51"/>
              <w:jc w:val="both"/>
            </w:pPr>
            <w:r>
              <w:rPr>
                <w:rFonts w:hint="eastAsia"/>
              </w:rPr>
              <w:t>long</w:t>
            </w:r>
          </w:p>
        </w:tc>
        <w:tc>
          <w:tcPr>
            <w:tcW w:w="4820" w:type="dxa"/>
            <w:tcBorders>
              <w:top w:val="single" w:sz="4" w:space="0" w:color="000000"/>
              <w:left w:val="single" w:sz="4" w:space="0" w:color="000000"/>
              <w:bottom w:val="single" w:sz="4" w:space="0" w:color="000000"/>
              <w:right w:val="single" w:sz="4" w:space="0" w:color="000000"/>
            </w:tcBorders>
            <w:vAlign w:val="center"/>
          </w:tcPr>
          <w:p w:rsidR="00A54190" w:rsidRDefault="00A54190" w:rsidP="009027C7">
            <w:pPr>
              <w:spacing w:line="312" w:lineRule="exact"/>
              <w:ind w:right="-20"/>
              <w:jc w:val="both"/>
            </w:pPr>
            <w:r>
              <w:rPr>
                <w:rFonts w:hint="eastAsia"/>
              </w:rPr>
              <w:t>订单数量</w:t>
            </w:r>
          </w:p>
        </w:tc>
        <w:tc>
          <w:tcPr>
            <w:tcW w:w="709" w:type="dxa"/>
            <w:tcBorders>
              <w:top w:val="single" w:sz="4" w:space="0" w:color="000000"/>
              <w:left w:val="single" w:sz="4" w:space="0" w:color="000000"/>
              <w:bottom w:val="single" w:sz="4" w:space="0" w:color="000000"/>
              <w:right w:val="single" w:sz="4" w:space="0" w:color="000000"/>
            </w:tcBorders>
            <w:vAlign w:val="center"/>
          </w:tcPr>
          <w:p w:rsidR="00A54190" w:rsidRDefault="00DB54A9" w:rsidP="009027C7">
            <w:pPr>
              <w:jc w:val="both"/>
            </w:pPr>
            <w:r>
              <w:rPr>
                <w:rFonts w:hint="eastAsia"/>
              </w:rPr>
              <w:t>O</w:t>
            </w:r>
          </w:p>
        </w:tc>
      </w:tr>
      <w:tr w:rsidR="00D96961" w:rsidRPr="00270E48" w:rsidTr="009027C7">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D96961" w:rsidRDefault="00D96961" w:rsidP="009027C7">
            <w:pPr>
              <w:ind w:right="-20"/>
              <w:jc w:val="both"/>
            </w:pPr>
            <w:r>
              <w:rPr>
                <w:rFonts w:ascii="Arial" w:hAnsi="Arial" w:cs="Arial" w:hint="eastAsia"/>
                <w:snapToGrid/>
                <w:color w:val="000000"/>
                <w:kern w:val="2"/>
                <w:sz w:val="20"/>
                <w:szCs w:val="18"/>
                <w:lang w:val="de-DE"/>
              </w:rPr>
              <w:t>ordersInfo</w:t>
            </w:r>
          </w:p>
        </w:tc>
        <w:tc>
          <w:tcPr>
            <w:tcW w:w="1134" w:type="dxa"/>
            <w:tcBorders>
              <w:top w:val="single" w:sz="4" w:space="0" w:color="000000"/>
              <w:left w:val="single" w:sz="4" w:space="0" w:color="000000"/>
              <w:bottom w:val="single" w:sz="4" w:space="0" w:color="000000"/>
              <w:right w:val="single" w:sz="4" w:space="0" w:color="000000"/>
            </w:tcBorders>
            <w:vAlign w:val="center"/>
          </w:tcPr>
          <w:p w:rsidR="00D96961" w:rsidRPr="00286EBC" w:rsidRDefault="00D96961" w:rsidP="009027C7">
            <w:pPr>
              <w:spacing w:line="241" w:lineRule="auto"/>
              <w:ind w:right="51"/>
              <w:jc w:val="both"/>
            </w:pPr>
            <w:r>
              <w:rPr>
                <w:rFonts w:hint="eastAsia"/>
              </w:rPr>
              <w:t>orderObj[]</w:t>
            </w:r>
          </w:p>
        </w:tc>
        <w:tc>
          <w:tcPr>
            <w:tcW w:w="4820" w:type="dxa"/>
            <w:tcBorders>
              <w:top w:val="single" w:sz="4" w:space="0" w:color="000000"/>
              <w:left w:val="single" w:sz="4" w:space="0" w:color="000000"/>
              <w:bottom w:val="single" w:sz="4" w:space="0" w:color="000000"/>
              <w:right w:val="single" w:sz="4" w:space="0" w:color="000000"/>
            </w:tcBorders>
            <w:vAlign w:val="center"/>
          </w:tcPr>
          <w:p w:rsidR="00D96961" w:rsidRDefault="00D96961" w:rsidP="009027C7">
            <w:pPr>
              <w:spacing w:line="312" w:lineRule="exact"/>
              <w:ind w:right="-20"/>
              <w:jc w:val="both"/>
            </w:pPr>
            <w:r>
              <w:rPr>
                <w:rFonts w:hint="eastAsia"/>
              </w:rPr>
              <w:t>订单信息</w:t>
            </w:r>
          </w:p>
          <w:p w:rsidR="00ED05B2" w:rsidRDefault="00ED05B2" w:rsidP="009027C7">
            <w:pPr>
              <w:spacing w:line="312" w:lineRule="exact"/>
              <w:ind w:right="-20"/>
              <w:jc w:val="both"/>
            </w:pPr>
            <w:r>
              <w:rPr>
                <w:rFonts w:hint="eastAsia"/>
              </w:rPr>
              <w:t>支持分页</w:t>
            </w:r>
          </w:p>
        </w:tc>
        <w:tc>
          <w:tcPr>
            <w:tcW w:w="709" w:type="dxa"/>
            <w:tcBorders>
              <w:top w:val="single" w:sz="4" w:space="0" w:color="000000"/>
              <w:left w:val="single" w:sz="4" w:space="0" w:color="000000"/>
              <w:bottom w:val="single" w:sz="4" w:space="0" w:color="000000"/>
              <w:right w:val="single" w:sz="4" w:space="0" w:color="000000"/>
            </w:tcBorders>
            <w:vAlign w:val="center"/>
          </w:tcPr>
          <w:p w:rsidR="00D96961" w:rsidRPr="00775C76" w:rsidRDefault="00D96961" w:rsidP="009027C7">
            <w:pPr>
              <w:jc w:val="both"/>
            </w:pPr>
            <w:r>
              <w:rPr>
                <w:rFonts w:hint="eastAsia"/>
              </w:rPr>
              <w:t>O</w:t>
            </w:r>
          </w:p>
        </w:tc>
      </w:tr>
      <w:tr w:rsidR="009F4555" w:rsidRPr="00270E48" w:rsidTr="009027C7">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9F4555" w:rsidRDefault="009F4555" w:rsidP="009027C7">
            <w:pPr>
              <w:ind w:right="-20"/>
              <w:jc w:val="both"/>
              <w:rPr>
                <w:rFonts w:ascii="Arial" w:hAnsi="Arial" w:cs="Arial"/>
                <w:snapToGrid/>
                <w:color w:val="000000"/>
                <w:kern w:val="2"/>
                <w:sz w:val="20"/>
                <w:szCs w:val="18"/>
                <w:lang w:val="de-DE"/>
              </w:rPr>
            </w:pPr>
            <w:r>
              <w:rPr>
                <w:rFonts w:ascii="Arial" w:hAnsi="Arial" w:cs="Arial" w:hint="eastAsia"/>
                <w:snapToGrid/>
                <w:color w:val="000000"/>
                <w:kern w:val="2"/>
                <w:sz w:val="20"/>
                <w:szCs w:val="18"/>
                <w:lang w:val="de-DE"/>
              </w:rPr>
              <w:t>orderTotal</w:t>
            </w:r>
          </w:p>
        </w:tc>
        <w:tc>
          <w:tcPr>
            <w:tcW w:w="1134" w:type="dxa"/>
            <w:tcBorders>
              <w:top w:val="single" w:sz="4" w:space="0" w:color="000000"/>
              <w:left w:val="single" w:sz="4" w:space="0" w:color="000000"/>
              <w:bottom w:val="single" w:sz="4" w:space="0" w:color="000000"/>
              <w:right w:val="single" w:sz="4" w:space="0" w:color="000000"/>
            </w:tcBorders>
            <w:vAlign w:val="center"/>
          </w:tcPr>
          <w:p w:rsidR="009F4555" w:rsidRDefault="009F4555" w:rsidP="009027C7">
            <w:pPr>
              <w:spacing w:line="241" w:lineRule="auto"/>
              <w:ind w:right="51"/>
              <w:jc w:val="both"/>
            </w:pPr>
            <w:r>
              <w:rPr>
                <w:rFonts w:hint="eastAsia"/>
              </w:rPr>
              <w:t>totalObj[]</w:t>
            </w:r>
          </w:p>
        </w:tc>
        <w:tc>
          <w:tcPr>
            <w:tcW w:w="4820" w:type="dxa"/>
            <w:tcBorders>
              <w:top w:val="single" w:sz="4" w:space="0" w:color="000000"/>
              <w:left w:val="single" w:sz="4" w:space="0" w:color="000000"/>
              <w:bottom w:val="single" w:sz="4" w:space="0" w:color="000000"/>
              <w:right w:val="single" w:sz="4" w:space="0" w:color="000000"/>
            </w:tcBorders>
            <w:vAlign w:val="center"/>
          </w:tcPr>
          <w:p w:rsidR="009F4555" w:rsidRDefault="009F4555" w:rsidP="009027C7">
            <w:pPr>
              <w:spacing w:line="312" w:lineRule="exact"/>
              <w:ind w:right="-20"/>
              <w:jc w:val="both"/>
            </w:pPr>
            <w:r>
              <w:rPr>
                <w:rFonts w:hint="eastAsia"/>
              </w:rPr>
              <w:t>订单按月总计信息，指满足查询条件的订单总计信息</w:t>
            </w:r>
          </w:p>
        </w:tc>
        <w:tc>
          <w:tcPr>
            <w:tcW w:w="709" w:type="dxa"/>
            <w:tcBorders>
              <w:top w:val="single" w:sz="4" w:space="0" w:color="000000"/>
              <w:left w:val="single" w:sz="4" w:space="0" w:color="000000"/>
              <w:bottom w:val="single" w:sz="4" w:space="0" w:color="000000"/>
              <w:right w:val="single" w:sz="4" w:space="0" w:color="000000"/>
            </w:tcBorders>
            <w:vAlign w:val="center"/>
          </w:tcPr>
          <w:p w:rsidR="009F4555" w:rsidRPr="009F4555" w:rsidRDefault="009F4555" w:rsidP="009027C7">
            <w:pPr>
              <w:jc w:val="both"/>
            </w:pPr>
            <w:r>
              <w:rPr>
                <w:rFonts w:hint="eastAsia"/>
              </w:rPr>
              <w:t>O</w:t>
            </w:r>
          </w:p>
        </w:tc>
      </w:tr>
      <w:tr w:rsidR="00F71E95" w:rsidRPr="00270E48" w:rsidTr="009027C7">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F71E95" w:rsidRDefault="00F71E95" w:rsidP="009027C7">
            <w:pPr>
              <w:ind w:right="-20"/>
              <w:jc w:val="both"/>
              <w:rPr>
                <w:rFonts w:ascii="Arial" w:hAnsi="Arial" w:cs="Arial"/>
                <w:snapToGrid/>
                <w:color w:val="000000"/>
                <w:kern w:val="2"/>
                <w:sz w:val="20"/>
                <w:szCs w:val="18"/>
                <w:lang w:val="de-DE"/>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F71E95" w:rsidRDefault="00F71E95" w:rsidP="009027C7">
            <w:pPr>
              <w:spacing w:line="241" w:lineRule="auto"/>
              <w:ind w:right="51"/>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F71E95" w:rsidRDefault="00F71E95" w:rsidP="009027C7">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F71E95" w:rsidRDefault="00F71E95" w:rsidP="009027C7">
            <w:pPr>
              <w:jc w:val="both"/>
            </w:pPr>
          </w:p>
        </w:tc>
      </w:tr>
      <w:tr w:rsidR="002700C6" w:rsidRPr="00270E48" w:rsidTr="009027C7">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2700C6" w:rsidRDefault="002700C6" w:rsidP="009027C7">
            <w:pPr>
              <w:ind w:right="-20"/>
              <w:jc w:val="both"/>
              <w:rPr>
                <w:rFonts w:ascii="Arial" w:hAnsi="Arial" w:cs="Arial"/>
                <w:snapToGrid/>
                <w:color w:val="000000"/>
                <w:kern w:val="2"/>
                <w:sz w:val="20"/>
                <w:szCs w:val="18"/>
                <w:lang w:val="de-DE"/>
              </w:rPr>
            </w:pPr>
            <w:r>
              <w:rPr>
                <w:rFonts w:ascii="Arial" w:hAnsi="Arial" w:cs="Arial" w:hint="eastAsia"/>
                <w:snapToGrid/>
                <w:color w:val="000000"/>
                <w:kern w:val="2"/>
                <w:sz w:val="20"/>
                <w:szCs w:val="18"/>
                <w:lang w:val="de-DE"/>
              </w:rPr>
              <w:t>tip</w:t>
            </w:r>
            <w:r>
              <w:rPr>
                <w:rFonts w:ascii="Arial" w:hAnsi="Arial" w:cs="Arial"/>
                <w:snapToGrid/>
                <w:color w:val="000000"/>
                <w:kern w:val="2"/>
                <w:sz w:val="20"/>
                <w:szCs w:val="18"/>
                <w:lang w:val="de-DE"/>
              </w:rPr>
              <w:t>Z</w:t>
            </w:r>
            <w:r>
              <w:rPr>
                <w:rFonts w:ascii="Arial" w:hAnsi="Arial" w:cs="Arial" w:hint="eastAsia"/>
                <w:snapToGrid/>
                <w:color w:val="000000"/>
                <w:kern w:val="2"/>
                <w:sz w:val="20"/>
                <w:szCs w:val="18"/>
                <w:lang w:val="de-DE"/>
              </w:rPr>
              <w:t>ero</w:t>
            </w:r>
          </w:p>
        </w:tc>
        <w:tc>
          <w:tcPr>
            <w:tcW w:w="1134" w:type="dxa"/>
            <w:tcBorders>
              <w:top w:val="single" w:sz="4" w:space="0" w:color="000000"/>
              <w:left w:val="single" w:sz="4" w:space="0" w:color="000000"/>
              <w:bottom w:val="single" w:sz="4" w:space="0" w:color="000000"/>
              <w:right w:val="single" w:sz="4" w:space="0" w:color="000000"/>
            </w:tcBorders>
            <w:vAlign w:val="center"/>
          </w:tcPr>
          <w:p w:rsidR="002700C6" w:rsidRDefault="002700C6" w:rsidP="009027C7">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2700C6" w:rsidRDefault="002700C6" w:rsidP="009027C7">
            <w:pPr>
              <w:spacing w:line="312" w:lineRule="exact"/>
              <w:ind w:right="-20"/>
              <w:jc w:val="both"/>
            </w:pPr>
            <w:r>
              <w:rPr>
                <w:rFonts w:hint="eastAsia"/>
              </w:rPr>
              <w:t>余额为</w:t>
            </w:r>
            <w:r>
              <w:rPr>
                <w:rFonts w:hint="eastAsia"/>
              </w:rPr>
              <w:t>0</w:t>
            </w:r>
            <w:r>
              <w:rPr>
                <w:rFonts w:hint="eastAsia"/>
              </w:rPr>
              <w:t>提示</w:t>
            </w:r>
          </w:p>
        </w:tc>
        <w:tc>
          <w:tcPr>
            <w:tcW w:w="709" w:type="dxa"/>
            <w:tcBorders>
              <w:top w:val="single" w:sz="4" w:space="0" w:color="000000"/>
              <w:left w:val="single" w:sz="4" w:space="0" w:color="000000"/>
              <w:bottom w:val="single" w:sz="4" w:space="0" w:color="000000"/>
              <w:right w:val="single" w:sz="4" w:space="0" w:color="000000"/>
            </w:tcBorders>
            <w:vAlign w:val="center"/>
          </w:tcPr>
          <w:p w:rsidR="002700C6" w:rsidRDefault="002700C6" w:rsidP="009027C7">
            <w:pPr>
              <w:jc w:val="both"/>
            </w:pPr>
            <w:r>
              <w:rPr>
                <w:rFonts w:hint="eastAsia"/>
              </w:rPr>
              <w:t>O</w:t>
            </w:r>
          </w:p>
        </w:tc>
      </w:tr>
      <w:tr w:rsidR="002700C6" w:rsidRPr="00270E48" w:rsidTr="009027C7">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2700C6" w:rsidRDefault="002700C6" w:rsidP="009027C7">
            <w:pPr>
              <w:ind w:right="-20"/>
              <w:jc w:val="both"/>
              <w:rPr>
                <w:rFonts w:ascii="Arial" w:hAnsi="Arial" w:cs="Arial"/>
                <w:snapToGrid/>
                <w:color w:val="000000"/>
                <w:kern w:val="2"/>
                <w:sz w:val="20"/>
                <w:szCs w:val="18"/>
                <w:lang w:val="de-DE"/>
              </w:rPr>
            </w:pPr>
            <w:r>
              <w:rPr>
                <w:rFonts w:ascii="Arial" w:hAnsi="Arial" w:cs="Arial" w:hint="eastAsia"/>
                <w:snapToGrid/>
                <w:color w:val="000000"/>
                <w:kern w:val="2"/>
                <w:sz w:val="20"/>
                <w:szCs w:val="18"/>
                <w:lang w:val="de-DE"/>
              </w:rPr>
              <w:t>tipBalance</w:t>
            </w:r>
          </w:p>
        </w:tc>
        <w:tc>
          <w:tcPr>
            <w:tcW w:w="1134" w:type="dxa"/>
            <w:tcBorders>
              <w:top w:val="single" w:sz="4" w:space="0" w:color="000000"/>
              <w:left w:val="single" w:sz="4" w:space="0" w:color="000000"/>
              <w:bottom w:val="single" w:sz="4" w:space="0" w:color="000000"/>
              <w:right w:val="single" w:sz="4" w:space="0" w:color="000000"/>
            </w:tcBorders>
            <w:vAlign w:val="center"/>
          </w:tcPr>
          <w:p w:rsidR="002700C6" w:rsidRDefault="002700C6" w:rsidP="009027C7">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2700C6" w:rsidRDefault="002700C6" w:rsidP="009027C7">
            <w:pPr>
              <w:spacing w:line="312" w:lineRule="exact"/>
              <w:ind w:right="-20"/>
              <w:jc w:val="both"/>
            </w:pPr>
            <w:r>
              <w:rPr>
                <w:rFonts w:hint="eastAsia"/>
              </w:rPr>
              <w:t>余额不足提示</w:t>
            </w:r>
          </w:p>
        </w:tc>
        <w:tc>
          <w:tcPr>
            <w:tcW w:w="709" w:type="dxa"/>
            <w:tcBorders>
              <w:top w:val="single" w:sz="4" w:space="0" w:color="000000"/>
              <w:left w:val="single" w:sz="4" w:space="0" w:color="000000"/>
              <w:bottom w:val="single" w:sz="4" w:space="0" w:color="000000"/>
              <w:right w:val="single" w:sz="4" w:space="0" w:color="000000"/>
            </w:tcBorders>
            <w:vAlign w:val="center"/>
          </w:tcPr>
          <w:p w:rsidR="002700C6" w:rsidRDefault="002700C6" w:rsidP="009027C7">
            <w:pPr>
              <w:jc w:val="both"/>
            </w:pPr>
            <w:r>
              <w:rPr>
                <w:rFonts w:hint="eastAsia"/>
              </w:rPr>
              <w:t>O</w:t>
            </w:r>
          </w:p>
        </w:tc>
      </w:tr>
      <w:tr w:rsidR="00800869" w:rsidRPr="00270E48" w:rsidTr="009027C7">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800869" w:rsidRDefault="00800869" w:rsidP="009027C7">
            <w:pPr>
              <w:ind w:right="-20"/>
              <w:jc w:val="both"/>
              <w:rPr>
                <w:rFonts w:ascii="Arial" w:hAnsi="Arial" w:cs="Arial"/>
                <w:snapToGrid/>
                <w:color w:val="000000"/>
                <w:kern w:val="2"/>
                <w:sz w:val="20"/>
                <w:szCs w:val="18"/>
                <w:lang w:val="de-DE"/>
              </w:rPr>
            </w:pPr>
            <w:r>
              <w:rPr>
                <w:rFonts w:hint="eastAsia"/>
              </w:rPr>
              <w:t>clientID</w:t>
            </w:r>
          </w:p>
        </w:tc>
        <w:tc>
          <w:tcPr>
            <w:tcW w:w="1134" w:type="dxa"/>
            <w:tcBorders>
              <w:top w:val="single" w:sz="4" w:space="0" w:color="000000"/>
              <w:left w:val="single" w:sz="4" w:space="0" w:color="000000"/>
              <w:bottom w:val="single" w:sz="4" w:space="0" w:color="000000"/>
              <w:right w:val="single" w:sz="4" w:space="0" w:color="000000"/>
            </w:tcBorders>
            <w:vAlign w:val="center"/>
          </w:tcPr>
          <w:p w:rsidR="00800869" w:rsidRDefault="00800869" w:rsidP="009027C7">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800869" w:rsidRDefault="00800869" w:rsidP="009027C7">
            <w:pPr>
              <w:spacing w:line="312" w:lineRule="exact"/>
              <w:ind w:right="-20"/>
              <w:jc w:val="both"/>
            </w:pPr>
            <w:r>
              <w:rPr>
                <w:rFonts w:hint="eastAsia"/>
              </w:rPr>
              <w:t>消费者</w:t>
            </w:r>
            <w:r>
              <w:rPr>
                <w:rFonts w:hint="eastAsia"/>
              </w:rPr>
              <w:t>ID</w:t>
            </w:r>
          </w:p>
        </w:tc>
        <w:tc>
          <w:tcPr>
            <w:tcW w:w="709" w:type="dxa"/>
            <w:tcBorders>
              <w:top w:val="single" w:sz="4" w:space="0" w:color="000000"/>
              <w:left w:val="single" w:sz="4" w:space="0" w:color="000000"/>
              <w:bottom w:val="single" w:sz="4" w:space="0" w:color="000000"/>
              <w:right w:val="single" w:sz="4" w:space="0" w:color="000000"/>
            </w:tcBorders>
            <w:vAlign w:val="center"/>
          </w:tcPr>
          <w:p w:rsidR="00800869" w:rsidRDefault="00800869" w:rsidP="009027C7">
            <w:pPr>
              <w:jc w:val="both"/>
            </w:pPr>
            <w:r>
              <w:rPr>
                <w:rFonts w:hint="eastAsia"/>
              </w:rPr>
              <w:t>O</w:t>
            </w:r>
          </w:p>
        </w:tc>
      </w:tr>
      <w:tr w:rsidR="00F71E95" w:rsidRPr="00270E48" w:rsidTr="009027C7">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F71E95" w:rsidRDefault="00F71E95" w:rsidP="009027C7">
            <w:pPr>
              <w:ind w:right="-20"/>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rsidR="00F71E95" w:rsidRDefault="00F71E95" w:rsidP="009027C7">
            <w:pPr>
              <w:spacing w:line="241" w:lineRule="auto"/>
              <w:ind w:right="51"/>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F71E95" w:rsidRDefault="00F71E95" w:rsidP="009027C7">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F71E95" w:rsidRDefault="00F71E95" w:rsidP="009027C7">
            <w:pPr>
              <w:jc w:val="both"/>
            </w:pPr>
          </w:p>
        </w:tc>
      </w:tr>
      <w:tr w:rsidR="00586359" w:rsidRPr="00270E48" w:rsidTr="009027C7">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586359" w:rsidRDefault="004D398B" w:rsidP="004D398B">
            <w:pPr>
              <w:ind w:right="-20"/>
              <w:jc w:val="both"/>
            </w:pPr>
            <w:r>
              <w:rPr>
                <w:rFonts w:hint="eastAsia"/>
              </w:rPr>
              <w:lastRenderedPageBreak/>
              <w:t>sec</w:t>
            </w:r>
            <w:r w:rsidR="00586359">
              <w:rPr>
                <w:rFonts w:hint="eastAsia"/>
              </w:rPr>
              <w:t>Infor</w:t>
            </w:r>
          </w:p>
        </w:tc>
        <w:tc>
          <w:tcPr>
            <w:tcW w:w="1134" w:type="dxa"/>
            <w:tcBorders>
              <w:top w:val="single" w:sz="4" w:space="0" w:color="000000"/>
              <w:left w:val="single" w:sz="4" w:space="0" w:color="000000"/>
              <w:bottom w:val="single" w:sz="4" w:space="0" w:color="000000"/>
              <w:right w:val="single" w:sz="4" w:space="0" w:color="000000"/>
            </w:tcBorders>
            <w:vAlign w:val="center"/>
          </w:tcPr>
          <w:p w:rsidR="00586359" w:rsidRDefault="00586359" w:rsidP="009027C7">
            <w:pPr>
              <w:spacing w:line="241" w:lineRule="auto"/>
              <w:ind w:right="51"/>
              <w:jc w:val="both"/>
            </w:pPr>
            <w:r>
              <w:rPr>
                <w:rFonts w:hint="eastAsia"/>
              </w:rPr>
              <w:t>SecurityObj</w:t>
            </w:r>
          </w:p>
        </w:tc>
        <w:tc>
          <w:tcPr>
            <w:tcW w:w="4820" w:type="dxa"/>
            <w:tcBorders>
              <w:top w:val="single" w:sz="4" w:space="0" w:color="000000"/>
              <w:left w:val="single" w:sz="4" w:space="0" w:color="000000"/>
              <w:bottom w:val="single" w:sz="4" w:space="0" w:color="000000"/>
              <w:right w:val="single" w:sz="4" w:space="0" w:color="000000"/>
            </w:tcBorders>
            <w:vAlign w:val="center"/>
          </w:tcPr>
          <w:p w:rsidR="00586359" w:rsidRDefault="00586359" w:rsidP="009027C7">
            <w:pPr>
              <w:spacing w:line="312" w:lineRule="exact"/>
              <w:ind w:right="-20"/>
              <w:jc w:val="both"/>
            </w:pPr>
            <w:r>
              <w:rPr>
                <w:rFonts w:hint="eastAsia"/>
              </w:rPr>
              <w:t>用户安全相关信息。</w:t>
            </w:r>
          </w:p>
        </w:tc>
        <w:tc>
          <w:tcPr>
            <w:tcW w:w="709" w:type="dxa"/>
            <w:tcBorders>
              <w:top w:val="single" w:sz="4" w:space="0" w:color="000000"/>
              <w:left w:val="single" w:sz="4" w:space="0" w:color="000000"/>
              <w:bottom w:val="single" w:sz="4" w:space="0" w:color="000000"/>
              <w:right w:val="single" w:sz="4" w:space="0" w:color="000000"/>
            </w:tcBorders>
            <w:vAlign w:val="center"/>
          </w:tcPr>
          <w:p w:rsidR="00586359" w:rsidRDefault="00586359" w:rsidP="009027C7">
            <w:pPr>
              <w:jc w:val="both"/>
            </w:pPr>
            <w:r>
              <w:rPr>
                <w:rFonts w:hint="eastAsia"/>
              </w:rPr>
              <w:t>O</w:t>
            </w:r>
          </w:p>
        </w:tc>
      </w:tr>
      <w:tr w:rsidR="00C10665" w:rsidRPr="00270E48" w:rsidTr="009027C7">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C10665" w:rsidRDefault="00C10665" w:rsidP="004D398B">
            <w:pPr>
              <w:ind w:right="-20"/>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rsidR="00C10665" w:rsidRDefault="00C10665" w:rsidP="009027C7">
            <w:pPr>
              <w:spacing w:line="241" w:lineRule="auto"/>
              <w:ind w:right="51"/>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C10665" w:rsidRDefault="00C10665" w:rsidP="009027C7">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C10665" w:rsidRDefault="00C10665" w:rsidP="009027C7">
            <w:pPr>
              <w:jc w:val="both"/>
            </w:pPr>
          </w:p>
        </w:tc>
      </w:tr>
      <w:tr w:rsidR="00C10665" w:rsidRPr="00270E48" w:rsidTr="009027C7">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C10665" w:rsidRDefault="00C10665" w:rsidP="00C10665">
            <w:pPr>
              <w:ind w:right="-20"/>
              <w:jc w:val="both"/>
            </w:pPr>
            <w:r>
              <w:rPr>
                <w:rFonts w:hint="eastAsia"/>
              </w:rPr>
              <w:t>rchSrvCts</w:t>
            </w:r>
          </w:p>
        </w:tc>
        <w:tc>
          <w:tcPr>
            <w:tcW w:w="1134" w:type="dxa"/>
            <w:tcBorders>
              <w:top w:val="single" w:sz="4" w:space="0" w:color="000000"/>
              <w:left w:val="single" w:sz="4" w:space="0" w:color="000000"/>
              <w:bottom w:val="single" w:sz="4" w:space="0" w:color="000000"/>
              <w:right w:val="single" w:sz="4" w:space="0" w:color="000000"/>
            </w:tcBorders>
            <w:vAlign w:val="center"/>
          </w:tcPr>
          <w:p w:rsidR="00C10665" w:rsidRDefault="00C10665" w:rsidP="009027C7">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C10665" w:rsidRDefault="00C10665" w:rsidP="009027C7">
            <w:pPr>
              <w:spacing w:line="312" w:lineRule="exact"/>
              <w:ind w:right="-20"/>
              <w:jc w:val="both"/>
            </w:pPr>
            <w:r>
              <w:rPr>
                <w:rFonts w:hint="eastAsia"/>
              </w:rPr>
              <w:t>充值</w:t>
            </w:r>
            <w:r>
              <w:rPr>
                <w:rFonts w:hint="eastAsia"/>
              </w:rPr>
              <w:t>serviceCatalog</w:t>
            </w:r>
            <w:r>
              <w:rPr>
                <w:rFonts w:hint="eastAsia"/>
              </w:rPr>
              <w:t>列表</w:t>
            </w:r>
          </w:p>
        </w:tc>
        <w:tc>
          <w:tcPr>
            <w:tcW w:w="709" w:type="dxa"/>
            <w:tcBorders>
              <w:top w:val="single" w:sz="4" w:space="0" w:color="000000"/>
              <w:left w:val="single" w:sz="4" w:space="0" w:color="000000"/>
              <w:bottom w:val="single" w:sz="4" w:space="0" w:color="000000"/>
              <w:right w:val="single" w:sz="4" w:space="0" w:color="000000"/>
            </w:tcBorders>
            <w:vAlign w:val="center"/>
          </w:tcPr>
          <w:p w:rsidR="00C10665" w:rsidRDefault="00C10665" w:rsidP="009027C7">
            <w:pPr>
              <w:jc w:val="both"/>
            </w:pPr>
            <w:r>
              <w:rPr>
                <w:rFonts w:hint="eastAsia"/>
              </w:rPr>
              <w:t>O</w:t>
            </w:r>
          </w:p>
        </w:tc>
      </w:tr>
      <w:tr w:rsidR="00C10665" w:rsidRPr="00270E48" w:rsidTr="009027C7">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C10665" w:rsidRDefault="00C10665" w:rsidP="004D398B">
            <w:pPr>
              <w:ind w:right="-20"/>
              <w:jc w:val="both"/>
            </w:pPr>
            <w:r>
              <w:rPr>
                <w:rFonts w:hint="eastAsia"/>
              </w:rPr>
              <w:t>nonRchSrvCts</w:t>
            </w:r>
          </w:p>
        </w:tc>
        <w:tc>
          <w:tcPr>
            <w:tcW w:w="1134" w:type="dxa"/>
            <w:tcBorders>
              <w:top w:val="single" w:sz="4" w:space="0" w:color="000000"/>
              <w:left w:val="single" w:sz="4" w:space="0" w:color="000000"/>
              <w:bottom w:val="single" w:sz="4" w:space="0" w:color="000000"/>
              <w:right w:val="single" w:sz="4" w:space="0" w:color="000000"/>
            </w:tcBorders>
            <w:vAlign w:val="center"/>
          </w:tcPr>
          <w:p w:rsidR="00C10665" w:rsidRDefault="00C10665" w:rsidP="009027C7">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C10665" w:rsidRDefault="00C10665" w:rsidP="009027C7">
            <w:pPr>
              <w:spacing w:line="312" w:lineRule="exact"/>
              <w:ind w:right="-20"/>
              <w:jc w:val="both"/>
            </w:pPr>
            <w:r>
              <w:rPr>
                <w:rFonts w:hint="eastAsia"/>
              </w:rPr>
              <w:t>非充值</w:t>
            </w:r>
            <w:r>
              <w:rPr>
                <w:rFonts w:hint="eastAsia"/>
              </w:rPr>
              <w:t>serviceCatalog</w:t>
            </w:r>
            <w:r>
              <w:rPr>
                <w:rFonts w:hint="eastAsia"/>
              </w:rPr>
              <w:t>列表</w:t>
            </w:r>
          </w:p>
        </w:tc>
        <w:tc>
          <w:tcPr>
            <w:tcW w:w="709" w:type="dxa"/>
            <w:tcBorders>
              <w:top w:val="single" w:sz="4" w:space="0" w:color="000000"/>
              <w:left w:val="single" w:sz="4" w:space="0" w:color="000000"/>
              <w:bottom w:val="single" w:sz="4" w:space="0" w:color="000000"/>
              <w:right w:val="single" w:sz="4" w:space="0" w:color="000000"/>
            </w:tcBorders>
            <w:vAlign w:val="center"/>
          </w:tcPr>
          <w:p w:rsidR="00C10665" w:rsidRDefault="00C10665" w:rsidP="009027C7">
            <w:pPr>
              <w:jc w:val="both"/>
            </w:pPr>
            <w:r>
              <w:rPr>
                <w:rFonts w:hint="eastAsia"/>
              </w:rPr>
              <w:t>O</w:t>
            </w:r>
          </w:p>
        </w:tc>
      </w:tr>
      <w:tr w:rsidR="00C10665" w:rsidRPr="00270E48" w:rsidTr="009027C7">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C10665" w:rsidRDefault="00C10665" w:rsidP="004D398B">
            <w:pPr>
              <w:ind w:right="-20"/>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rsidR="00C10665" w:rsidRDefault="00C10665" w:rsidP="009027C7">
            <w:pPr>
              <w:spacing w:line="241" w:lineRule="auto"/>
              <w:ind w:right="51"/>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C10665" w:rsidRDefault="00C10665" w:rsidP="009027C7">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C10665" w:rsidRDefault="00C10665" w:rsidP="009027C7">
            <w:pPr>
              <w:jc w:val="both"/>
            </w:pPr>
          </w:p>
        </w:tc>
      </w:tr>
      <w:tr w:rsidR="00725878" w:rsidRPr="00270E48" w:rsidTr="009027C7">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725878" w:rsidRPr="000A291A" w:rsidRDefault="00725878" w:rsidP="004D398B">
            <w:pPr>
              <w:ind w:right="-20"/>
              <w:jc w:val="both"/>
            </w:pPr>
            <w:r w:rsidRPr="000A291A">
              <w:rPr>
                <w:rFonts w:hint="eastAsia"/>
              </w:rPr>
              <w:t>ext</w:t>
            </w:r>
            <w:r w:rsidR="005D4DDD" w:rsidRPr="000A291A">
              <w:rPr>
                <w:rFonts w:hint="eastAsia"/>
              </w:rPr>
              <w:t>Accs</w:t>
            </w:r>
          </w:p>
        </w:tc>
        <w:tc>
          <w:tcPr>
            <w:tcW w:w="1134" w:type="dxa"/>
            <w:tcBorders>
              <w:top w:val="single" w:sz="4" w:space="0" w:color="000000"/>
              <w:left w:val="single" w:sz="4" w:space="0" w:color="000000"/>
              <w:bottom w:val="single" w:sz="4" w:space="0" w:color="000000"/>
              <w:right w:val="single" w:sz="4" w:space="0" w:color="000000"/>
            </w:tcBorders>
            <w:vAlign w:val="center"/>
          </w:tcPr>
          <w:p w:rsidR="00725878" w:rsidRPr="000A291A" w:rsidRDefault="005D4DDD" w:rsidP="009027C7">
            <w:pPr>
              <w:spacing w:line="241" w:lineRule="auto"/>
              <w:ind w:right="51"/>
              <w:jc w:val="both"/>
            </w:pPr>
            <w:r w:rsidRPr="000A291A">
              <w:rPr>
                <w:rFonts w:hint="eastAsia"/>
              </w:rPr>
              <w:t>extAccObj</w:t>
            </w:r>
            <w:r w:rsidR="00F71E95" w:rsidRPr="000A291A">
              <w:rPr>
                <w:rFonts w:hint="eastAsia"/>
              </w:rPr>
              <w:t>[]</w:t>
            </w:r>
          </w:p>
        </w:tc>
        <w:tc>
          <w:tcPr>
            <w:tcW w:w="4820" w:type="dxa"/>
            <w:tcBorders>
              <w:top w:val="single" w:sz="4" w:space="0" w:color="000000"/>
              <w:left w:val="single" w:sz="4" w:space="0" w:color="000000"/>
              <w:bottom w:val="single" w:sz="4" w:space="0" w:color="000000"/>
              <w:right w:val="single" w:sz="4" w:space="0" w:color="000000"/>
            </w:tcBorders>
            <w:vAlign w:val="center"/>
          </w:tcPr>
          <w:p w:rsidR="00725878" w:rsidRPr="000A291A" w:rsidRDefault="005D4DDD" w:rsidP="009027C7">
            <w:pPr>
              <w:spacing w:line="312" w:lineRule="exact"/>
              <w:ind w:right="-20"/>
              <w:jc w:val="both"/>
            </w:pPr>
            <w:r w:rsidRPr="000A291A">
              <w:rPr>
                <w:rFonts w:hint="eastAsia"/>
              </w:rPr>
              <w:t>外部帐号信息。</w:t>
            </w:r>
          </w:p>
        </w:tc>
        <w:tc>
          <w:tcPr>
            <w:tcW w:w="709" w:type="dxa"/>
            <w:tcBorders>
              <w:top w:val="single" w:sz="4" w:space="0" w:color="000000"/>
              <w:left w:val="single" w:sz="4" w:space="0" w:color="000000"/>
              <w:bottom w:val="single" w:sz="4" w:space="0" w:color="000000"/>
              <w:right w:val="single" w:sz="4" w:space="0" w:color="000000"/>
            </w:tcBorders>
            <w:vAlign w:val="center"/>
          </w:tcPr>
          <w:p w:rsidR="00725878" w:rsidRPr="000A291A" w:rsidRDefault="00F71E95" w:rsidP="009027C7">
            <w:pPr>
              <w:jc w:val="both"/>
            </w:pPr>
            <w:r w:rsidRPr="000A291A">
              <w:rPr>
                <w:rFonts w:hint="eastAsia"/>
              </w:rPr>
              <w:t>O</w:t>
            </w:r>
          </w:p>
        </w:tc>
      </w:tr>
      <w:tr w:rsidR="00262D8B" w:rsidRPr="00270E48" w:rsidTr="009027C7">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262D8B" w:rsidRPr="000A291A" w:rsidRDefault="00262D8B" w:rsidP="004D398B">
            <w:pPr>
              <w:ind w:right="-20"/>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rsidR="00262D8B" w:rsidRPr="000A291A" w:rsidRDefault="00262D8B" w:rsidP="009027C7">
            <w:pPr>
              <w:spacing w:line="241" w:lineRule="auto"/>
              <w:ind w:right="51"/>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262D8B" w:rsidRPr="000A291A" w:rsidRDefault="00262D8B" w:rsidP="009027C7">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262D8B" w:rsidRPr="000A291A" w:rsidRDefault="00262D8B" w:rsidP="009027C7">
            <w:pPr>
              <w:jc w:val="both"/>
            </w:pPr>
          </w:p>
        </w:tc>
      </w:tr>
      <w:tr w:rsidR="00262D8B" w:rsidRPr="00270E48" w:rsidTr="009027C7">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262D8B" w:rsidRPr="000A291A" w:rsidRDefault="00262D8B" w:rsidP="004D398B">
            <w:pPr>
              <w:ind w:right="-20"/>
              <w:jc w:val="both"/>
            </w:pPr>
            <w:r>
              <w:rPr>
                <w:rFonts w:hint="eastAsia"/>
              </w:rPr>
              <w:t>clientList</w:t>
            </w:r>
          </w:p>
        </w:tc>
        <w:tc>
          <w:tcPr>
            <w:tcW w:w="1134" w:type="dxa"/>
            <w:tcBorders>
              <w:top w:val="single" w:sz="4" w:space="0" w:color="000000"/>
              <w:left w:val="single" w:sz="4" w:space="0" w:color="000000"/>
              <w:bottom w:val="single" w:sz="4" w:space="0" w:color="000000"/>
              <w:right w:val="single" w:sz="4" w:space="0" w:color="000000"/>
            </w:tcBorders>
            <w:vAlign w:val="center"/>
          </w:tcPr>
          <w:p w:rsidR="00262D8B" w:rsidRPr="000A291A" w:rsidRDefault="00262D8B" w:rsidP="009027C7">
            <w:pPr>
              <w:spacing w:line="241" w:lineRule="auto"/>
              <w:ind w:right="51"/>
              <w:jc w:val="both"/>
            </w:pPr>
            <w:r>
              <w:t>A</w:t>
            </w:r>
            <w:r>
              <w:rPr>
                <w:rFonts w:hint="eastAsia"/>
              </w:rPr>
              <w:t>rray of clientInfo</w:t>
            </w:r>
          </w:p>
        </w:tc>
        <w:tc>
          <w:tcPr>
            <w:tcW w:w="4820" w:type="dxa"/>
            <w:tcBorders>
              <w:top w:val="single" w:sz="4" w:space="0" w:color="000000"/>
              <w:left w:val="single" w:sz="4" w:space="0" w:color="000000"/>
              <w:bottom w:val="single" w:sz="4" w:space="0" w:color="000000"/>
              <w:right w:val="single" w:sz="4" w:space="0" w:color="000000"/>
            </w:tcBorders>
            <w:vAlign w:val="center"/>
          </w:tcPr>
          <w:p w:rsidR="00262D8B" w:rsidRPr="000A291A" w:rsidRDefault="00262D8B" w:rsidP="009027C7">
            <w:pPr>
              <w:spacing w:line="312" w:lineRule="exact"/>
              <w:ind w:right="-20"/>
              <w:jc w:val="both"/>
            </w:pPr>
            <w:r>
              <w:rPr>
                <w:rFonts w:hint="eastAsia"/>
              </w:rPr>
              <w:t>帐号列表和帐号绑定的银行卡信息</w:t>
            </w:r>
            <w:r w:rsidR="009422D3">
              <w:rPr>
                <w:rFonts w:hint="eastAsia"/>
              </w:rPr>
              <w:t>（非实名绑卡）</w:t>
            </w:r>
          </w:p>
        </w:tc>
        <w:tc>
          <w:tcPr>
            <w:tcW w:w="709" w:type="dxa"/>
            <w:tcBorders>
              <w:top w:val="single" w:sz="4" w:space="0" w:color="000000"/>
              <w:left w:val="single" w:sz="4" w:space="0" w:color="000000"/>
              <w:bottom w:val="single" w:sz="4" w:space="0" w:color="000000"/>
              <w:right w:val="single" w:sz="4" w:space="0" w:color="000000"/>
            </w:tcBorders>
            <w:vAlign w:val="center"/>
          </w:tcPr>
          <w:p w:rsidR="00262D8B" w:rsidRPr="000A291A" w:rsidRDefault="00262D8B" w:rsidP="009027C7">
            <w:pPr>
              <w:jc w:val="both"/>
            </w:pPr>
            <w:r>
              <w:rPr>
                <w:rFonts w:hint="eastAsia"/>
              </w:rPr>
              <w:t>O</w:t>
            </w:r>
          </w:p>
        </w:tc>
      </w:tr>
      <w:tr w:rsidR="00C72DB7" w:rsidRPr="00270E48" w:rsidTr="009027C7">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C72DB7" w:rsidRDefault="00C72DB7" w:rsidP="004D398B">
            <w:pPr>
              <w:ind w:right="-20"/>
              <w:jc w:val="both"/>
            </w:pPr>
            <w:r>
              <w:rPr>
                <w:rFonts w:hint="eastAsia"/>
              </w:rPr>
              <w:t>bindedCards</w:t>
            </w:r>
          </w:p>
        </w:tc>
        <w:tc>
          <w:tcPr>
            <w:tcW w:w="1134" w:type="dxa"/>
            <w:tcBorders>
              <w:top w:val="single" w:sz="4" w:space="0" w:color="000000"/>
              <w:left w:val="single" w:sz="4" w:space="0" w:color="000000"/>
              <w:bottom w:val="single" w:sz="4" w:space="0" w:color="000000"/>
              <w:right w:val="single" w:sz="4" w:space="0" w:color="000000"/>
            </w:tcBorders>
            <w:vAlign w:val="center"/>
          </w:tcPr>
          <w:p w:rsidR="00C72DB7" w:rsidRDefault="00C72DB7" w:rsidP="009027C7">
            <w:pPr>
              <w:spacing w:line="241" w:lineRule="auto"/>
              <w:ind w:right="51"/>
              <w:jc w:val="both"/>
            </w:pPr>
            <w:r>
              <w:rPr>
                <w:rFonts w:hint="eastAsia"/>
              </w:rPr>
              <w:t>Card[]</w:t>
            </w:r>
          </w:p>
        </w:tc>
        <w:tc>
          <w:tcPr>
            <w:tcW w:w="4820" w:type="dxa"/>
            <w:tcBorders>
              <w:top w:val="single" w:sz="4" w:space="0" w:color="000000"/>
              <w:left w:val="single" w:sz="4" w:space="0" w:color="000000"/>
              <w:bottom w:val="single" w:sz="4" w:space="0" w:color="000000"/>
              <w:right w:val="single" w:sz="4" w:space="0" w:color="000000"/>
            </w:tcBorders>
            <w:vAlign w:val="center"/>
          </w:tcPr>
          <w:p w:rsidR="00C72DB7" w:rsidRDefault="00C72DB7" w:rsidP="009027C7">
            <w:pPr>
              <w:spacing w:line="312" w:lineRule="exact"/>
              <w:ind w:right="-20"/>
              <w:jc w:val="both"/>
            </w:pPr>
            <w:r>
              <w:rPr>
                <w:rFonts w:hint="eastAsia"/>
              </w:rPr>
              <w:t>实名绑卡列表</w:t>
            </w:r>
          </w:p>
        </w:tc>
        <w:tc>
          <w:tcPr>
            <w:tcW w:w="709" w:type="dxa"/>
            <w:tcBorders>
              <w:top w:val="single" w:sz="4" w:space="0" w:color="000000"/>
              <w:left w:val="single" w:sz="4" w:space="0" w:color="000000"/>
              <w:bottom w:val="single" w:sz="4" w:space="0" w:color="000000"/>
              <w:right w:val="single" w:sz="4" w:space="0" w:color="000000"/>
            </w:tcBorders>
            <w:vAlign w:val="center"/>
          </w:tcPr>
          <w:p w:rsidR="00C72DB7" w:rsidRDefault="00C72DB7" w:rsidP="009027C7">
            <w:pPr>
              <w:jc w:val="both"/>
            </w:pPr>
            <w:r>
              <w:rPr>
                <w:rFonts w:hint="eastAsia"/>
              </w:rPr>
              <w:t>O</w:t>
            </w:r>
          </w:p>
        </w:tc>
      </w:tr>
      <w:tr w:rsidR="00077719" w:rsidRPr="00270E48" w:rsidTr="009027C7">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077719" w:rsidRDefault="00077719" w:rsidP="004D398B">
            <w:pPr>
              <w:ind w:right="-20"/>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rsidR="00077719" w:rsidRDefault="00077719" w:rsidP="009027C7">
            <w:pPr>
              <w:spacing w:line="241" w:lineRule="auto"/>
              <w:ind w:right="51"/>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077719" w:rsidRDefault="00077719" w:rsidP="009027C7">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077719" w:rsidRDefault="00077719" w:rsidP="009027C7">
            <w:pPr>
              <w:jc w:val="both"/>
            </w:pPr>
          </w:p>
        </w:tc>
      </w:tr>
      <w:tr w:rsidR="00077719" w:rsidRPr="00270E48" w:rsidTr="009027C7">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077719" w:rsidRDefault="00077719" w:rsidP="004D398B">
            <w:pPr>
              <w:ind w:right="-20"/>
              <w:jc w:val="both"/>
            </w:pPr>
            <w:r>
              <w:t>validST</w:t>
            </w:r>
          </w:p>
        </w:tc>
        <w:tc>
          <w:tcPr>
            <w:tcW w:w="1134" w:type="dxa"/>
            <w:tcBorders>
              <w:top w:val="single" w:sz="4" w:space="0" w:color="000000"/>
              <w:left w:val="single" w:sz="4" w:space="0" w:color="000000"/>
              <w:bottom w:val="single" w:sz="4" w:space="0" w:color="000000"/>
              <w:right w:val="single" w:sz="4" w:space="0" w:color="000000"/>
            </w:tcBorders>
            <w:vAlign w:val="center"/>
          </w:tcPr>
          <w:p w:rsidR="00077719" w:rsidRDefault="00077719" w:rsidP="009027C7">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077719" w:rsidRDefault="00077719" w:rsidP="006538A7">
            <w:pPr>
              <w:spacing w:line="312" w:lineRule="exact"/>
              <w:ind w:right="-20"/>
              <w:jc w:val="both"/>
            </w:pPr>
            <w:r>
              <w:rPr>
                <w:rFonts w:hint="eastAsia"/>
              </w:rPr>
              <w:t>ST</w:t>
            </w:r>
            <w:r>
              <w:rPr>
                <w:rFonts w:hint="eastAsia"/>
              </w:rPr>
              <w:t>是否合法</w:t>
            </w:r>
          </w:p>
          <w:p w:rsidR="00077719" w:rsidRDefault="00077719" w:rsidP="006538A7">
            <w:pPr>
              <w:spacing w:line="312" w:lineRule="exact"/>
              <w:ind w:right="-20"/>
              <w:jc w:val="both"/>
            </w:pPr>
            <w:r>
              <w:rPr>
                <w:rFonts w:hint="eastAsia"/>
              </w:rPr>
              <w:t>1</w:t>
            </w:r>
            <w:r>
              <w:rPr>
                <w:rFonts w:hint="eastAsia"/>
              </w:rPr>
              <w:t>：合法</w:t>
            </w:r>
          </w:p>
          <w:p w:rsidR="00077719" w:rsidRDefault="00077719" w:rsidP="009027C7">
            <w:pPr>
              <w:spacing w:line="312" w:lineRule="exact"/>
              <w:ind w:right="-20"/>
              <w:jc w:val="both"/>
            </w:pPr>
            <w:r>
              <w:rPr>
                <w:rFonts w:hint="eastAsia"/>
              </w:rPr>
              <w:t>其他：非法</w:t>
            </w:r>
          </w:p>
        </w:tc>
        <w:tc>
          <w:tcPr>
            <w:tcW w:w="709" w:type="dxa"/>
            <w:tcBorders>
              <w:top w:val="single" w:sz="4" w:space="0" w:color="000000"/>
              <w:left w:val="single" w:sz="4" w:space="0" w:color="000000"/>
              <w:bottom w:val="single" w:sz="4" w:space="0" w:color="000000"/>
              <w:right w:val="single" w:sz="4" w:space="0" w:color="000000"/>
            </w:tcBorders>
            <w:vAlign w:val="center"/>
          </w:tcPr>
          <w:p w:rsidR="00077719" w:rsidRDefault="00077719" w:rsidP="009027C7">
            <w:pPr>
              <w:jc w:val="both"/>
            </w:pPr>
            <w:r>
              <w:rPr>
                <w:rFonts w:hint="eastAsia"/>
              </w:rPr>
              <w:t>O</w:t>
            </w:r>
          </w:p>
        </w:tc>
      </w:tr>
    </w:tbl>
    <w:p w:rsidR="00D96961" w:rsidRDefault="00D96961" w:rsidP="00D96961">
      <w:pPr>
        <w:ind w:firstLineChars="150" w:firstLine="316"/>
        <w:rPr>
          <w:b/>
        </w:rPr>
      </w:pPr>
    </w:p>
    <w:p w:rsidR="003C6625" w:rsidRDefault="003C6625" w:rsidP="003C6625">
      <w:pPr>
        <w:spacing w:line="240" w:lineRule="auto"/>
      </w:pPr>
      <w:r>
        <w:rPr>
          <w:rFonts w:hint="eastAsia"/>
        </w:rPr>
        <w:t>Card</w:t>
      </w:r>
      <w:r>
        <w:rPr>
          <w:rFonts w:hint="eastAsia"/>
        </w:rPr>
        <w:t>定义：</w:t>
      </w:r>
    </w:p>
    <w:tbl>
      <w:tblPr>
        <w:tblW w:w="7439" w:type="dxa"/>
        <w:jc w:val="center"/>
        <w:tblInd w:w="2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gridCol w:w="1232"/>
        <w:gridCol w:w="673"/>
        <w:gridCol w:w="4150"/>
      </w:tblGrid>
      <w:tr w:rsidR="003C6625" w:rsidRPr="00CA67B8" w:rsidTr="0037615A">
        <w:trPr>
          <w:trHeight w:val="300"/>
          <w:jc w:val="center"/>
        </w:trPr>
        <w:tc>
          <w:tcPr>
            <w:tcW w:w="1255" w:type="dxa"/>
            <w:tcBorders>
              <w:bottom w:val="single" w:sz="4" w:space="0" w:color="auto"/>
            </w:tcBorders>
            <w:shd w:val="clear" w:color="auto" w:fill="CCFFFF"/>
            <w:vAlign w:val="bottom"/>
          </w:tcPr>
          <w:p w:rsidR="003C6625" w:rsidRPr="00CA67B8" w:rsidRDefault="003C6625" w:rsidP="0037615A">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Field Name</w:t>
            </w:r>
          </w:p>
        </w:tc>
        <w:tc>
          <w:tcPr>
            <w:tcW w:w="1255" w:type="dxa"/>
            <w:tcBorders>
              <w:bottom w:val="single" w:sz="4" w:space="0" w:color="auto"/>
            </w:tcBorders>
            <w:shd w:val="clear" w:color="auto" w:fill="CCFFFF"/>
            <w:vAlign w:val="bottom"/>
          </w:tcPr>
          <w:p w:rsidR="003C6625" w:rsidRPr="00CA67B8" w:rsidRDefault="003C6625" w:rsidP="0037615A">
            <w:pPr>
              <w:widowControl/>
              <w:jc w:val="center"/>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Field Type</w:t>
            </w:r>
          </w:p>
        </w:tc>
        <w:tc>
          <w:tcPr>
            <w:tcW w:w="676" w:type="dxa"/>
            <w:tcBorders>
              <w:bottom w:val="single" w:sz="4" w:space="0" w:color="auto"/>
            </w:tcBorders>
            <w:shd w:val="clear" w:color="auto" w:fill="CCFFFF"/>
          </w:tcPr>
          <w:p w:rsidR="003C6625" w:rsidRPr="00CA67B8" w:rsidRDefault="003C6625" w:rsidP="0037615A">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M/O</w:t>
            </w:r>
          </w:p>
        </w:tc>
        <w:tc>
          <w:tcPr>
            <w:tcW w:w="4253" w:type="dxa"/>
            <w:tcBorders>
              <w:bottom w:val="single" w:sz="4" w:space="0" w:color="auto"/>
            </w:tcBorders>
            <w:shd w:val="clear" w:color="auto" w:fill="CCFFFF"/>
            <w:vAlign w:val="bottom"/>
          </w:tcPr>
          <w:p w:rsidR="003C6625" w:rsidRPr="00CA67B8" w:rsidRDefault="003C6625" w:rsidP="0037615A">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Description</w:t>
            </w:r>
          </w:p>
        </w:tc>
      </w:tr>
      <w:tr w:rsidR="003C6625" w:rsidRPr="00CA67B8" w:rsidTr="0037615A">
        <w:trPr>
          <w:trHeight w:val="300"/>
          <w:jc w:val="center"/>
        </w:trPr>
        <w:tc>
          <w:tcPr>
            <w:tcW w:w="1255" w:type="dxa"/>
            <w:shd w:val="clear" w:color="auto" w:fill="FFFFFF" w:themeFill="background1"/>
            <w:vAlign w:val="center"/>
          </w:tcPr>
          <w:p w:rsidR="003C6625" w:rsidRPr="00CA67B8" w:rsidRDefault="00D66382" w:rsidP="0037615A">
            <w:pPr>
              <w:widowControl/>
              <w:jc w:val="both"/>
              <w:rPr>
                <w:rFonts w:ascii="Arial" w:hAnsi="Arial" w:cs="Arial"/>
                <w:snapToGrid/>
                <w:color w:val="000000"/>
                <w:kern w:val="2"/>
                <w:sz w:val="20"/>
                <w:szCs w:val="18"/>
                <w:lang w:val="de-DE"/>
              </w:rPr>
            </w:pPr>
            <w:r w:rsidRPr="00D66382">
              <w:rPr>
                <w:rFonts w:ascii="Arial" w:hAnsi="Arial" w:cs="Arial"/>
                <w:snapToGrid/>
                <w:color w:val="000000"/>
                <w:kern w:val="2"/>
                <w:sz w:val="20"/>
                <w:szCs w:val="18"/>
                <w:lang w:val="de-DE"/>
              </w:rPr>
              <w:t>bindId</w:t>
            </w:r>
          </w:p>
        </w:tc>
        <w:tc>
          <w:tcPr>
            <w:tcW w:w="1255" w:type="dxa"/>
            <w:shd w:val="clear" w:color="auto" w:fill="FFFFFF" w:themeFill="background1"/>
            <w:vAlign w:val="center"/>
          </w:tcPr>
          <w:p w:rsidR="003C6625" w:rsidRPr="00C61778" w:rsidRDefault="003C6625" w:rsidP="0037615A">
            <w:pPr>
              <w:pStyle w:val="100"/>
            </w:pPr>
            <w:r w:rsidRPr="00C61778">
              <w:rPr>
                <w:rFonts w:hint="eastAsia"/>
              </w:rPr>
              <w:t>Str</w:t>
            </w:r>
            <w:r>
              <w:rPr>
                <w:rFonts w:hint="eastAsia"/>
              </w:rPr>
              <w:t>ing</w:t>
            </w:r>
          </w:p>
        </w:tc>
        <w:tc>
          <w:tcPr>
            <w:tcW w:w="676" w:type="dxa"/>
            <w:shd w:val="clear" w:color="auto" w:fill="FFFFFF" w:themeFill="background1"/>
            <w:vAlign w:val="center"/>
          </w:tcPr>
          <w:p w:rsidR="003C6625" w:rsidRPr="00C61778" w:rsidRDefault="003C6625" w:rsidP="0037615A">
            <w:pPr>
              <w:pStyle w:val="100"/>
            </w:pPr>
            <w:r>
              <w:rPr>
                <w:rFonts w:hint="eastAsia"/>
              </w:rPr>
              <w:t>M</w:t>
            </w:r>
          </w:p>
        </w:tc>
        <w:tc>
          <w:tcPr>
            <w:tcW w:w="4253" w:type="dxa"/>
            <w:shd w:val="clear" w:color="auto" w:fill="FFFFFF" w:themeFill="background1"/>
            <w:vAlign w:val="center"/>
          </w:tcPr>
          <w:p w:rsidR="003C6625" w:rsidRPr="000968D0" w:rsidRDefault="003C6625" w:rsidP="0037615A">
            <w:pPr>
              <w:spacing w:line="312" w:lineRule="exact"/>
              <w:ind w:right="-20"/>
              <w:jc w:val="both"/>
            </w:pPr>
            <w:r>
              <w:rPr>
                <w:rFonts w:hint="eastAsia"/>
              </w:rPr>
              <w:t>绑卡标识</w:t>
            </w:r>
          </w:p>
        </w:tc>
      </w:tr>
      <w:tr w:rsidR="003C6625" w:rsidRPr="00922CBE" w:rsidTr="0037615A">
        <w:trPr>
          <w:trHeight w:val="285"/>
          <w:jc w:val="center"/>
        </w:trPr>
        <w:tc>
          <w:tcPr>
            <w:tcW w:w="1255" w:type="dxa"/>
            <w:shd w:val="clear" w:color="auto" w:fill="auto"/>
            <w:vAlign w:val="center"/>
          </w:tcPr>
          <w:p w:rsidR="0037615A" w:rsidRDefault="00D66382">
            <w:pPr>
              <w:widowControl/>
              <w:jc w:val="both"/>
              <w:rPr>
                <w:rFonts w:ascii="Arial" w:hAnsi="Arial" w:cs="Arial"/>
                <w:color w:val="000000"/>
                <w:sz w:val="20"/>
                <w:szCs w:val="18"/>
                <w:lang w:val="de-DE"/>
              </w:rPr>
            </w:pPr>
            <w:r w:rsidRPr="00D66382">
              <w:rPr>
                <w:rFonts w:ascii="Arial" w:hAnsi="Arial" w:cs="Arial"/>
                <w:snapToGrid/>
                <w:color w:val="000000"/>
                <w:kern w:val="2"/>
                <w:sz w:val="20"/>
                <w:szCs w:val="18"/>
                <w:lang w:val="de-DE"/>
              </w:rPr>
              <w:t>cardNo</w:t>
            </w:r>
          </w:p>
        </w:tc>
        <w:tc>
          <w:tcPr>
            <w:tcW w:w="1255" w:type="dxa"/>
            <w:shd w:val="clear" w:color="auto" w:fill="auto"/>
            <w:vAlign w:val="center"/>
          </w:tcPr>
          <w:p w:rsidR="003C6625" w:rsidRPr="0038247B" w:rsidRDefault="003C6625" w:rsidP="0037615A">
            <w:pPr>
              <w:pStyle w:val="100"/>
              <w:rPr>
                <w:rFonts w:ascii="Arial" w:hAnsi="Arial" w:cs="Arial"/>
                <w:sz w:val="21"/>
                <w:szCs w:val="24"/>
              </w:rPr>
            </w:pPr>
            <w:r>
              <w:rPr>
                <w:rFonts w:hint="eastAsia"/>
              </w:rPr>
              <w:t>String</w:t>
            </w:r>
          </w:p>
        </w:tc>
        <w:tc>
          <w:tcPr>
            <w:tcW w:w="676" w:type="dxa"/>
            <w:vAlign w:val="center"/>
          </w:tcPr>
          <w:p w:rsidR="003C6625" w:rsidRPr="00C61778" w:rsidRDefault="003C6625" w:rsidP="0037615A">
            <w:pPr>
              <w:pStyle w:val="100"/>
            </w:pPr>
            <w:r>
              <w:rPr>
                <w:rFonts w:hint="eastAsia"/>
              </w:rPr>
              <w:t>M</w:t>
            </w:r>
          </w:p>
        </w:tc>
        <w:tc>
          <w:tcPr>
            <w:tcW w:w="4253" w:type="dxa"/>
            <w:shd w:val="clear" w:color="auto" w:fill="auto"/>
            <w:vAlign w:val="center"/>
          </w:tcPr>
          <w:p w:rsidR="003C6625" w:rsidRDefault="003C6625" w:rsidP="003C6625">
            <w:pPr>
              <w:widowControl/>
              <w:rPr>
                <w:rFonts w:ascii="宋体" w:hAnsi="宋体" w:cs="宋体"/>
                <w:color w:val="000000"/>
                <w:sz w:val="22"/>
                <w:szCs w:val="22"/>
              </w:rPr>
            </w:pPr>
            <w:r>
              <w:rPr>
                <w:rFonts w:ascii="宋体" w:hAnsi="宋体" w:cs="宋体" w:hint="eastAsia"/>
                <w:color w:val="000000"/>
                <w:sz w:val="22"/>
                <w:szCs w:val="22"/>
              </w:rPr>
              <w:t>显示前6后4位，</w:t>
            </w:r>
          </w:p>
          <w:p w:rsidR="003C6625" w:rsidRPr="00C92019" w:rsidRDefault="003C6625" w:rsidP="003C6625">
            <w:pPr>
              <w:spacing w:line="312" w:lineRule="exact"/>
              <w:ind w:right="-20"/>
              <w:jc w:val="both"/>
            </w:pPr>
            <w:r>
              <w:rPr>
                <w:rFonts w:ascii="宋体" w:hAnsi="宋体" w:cs="宋体" w:hint="eastAsia"/>
                <w:color w:val="000000"/>
                <w:sz w:val="22"/>
                <w:szCs w:val="22"/>
              </w:rPr>
              <w:t>如123456****1234</w:t>
            </w:r>
          </w:p>
        </w:tc>
      </w:tr>
      <w:tr w:rsidR="003C6625" w:rsidRPr="00922CBE" w:rsidTr="0037615A">
        <w:trPr>
          <w:trHeight w:val="285"/>
          <w:jc w:val="center"/>
        </w:trPr>
        <w:tc>
          <w:tcPr>
            <w:tcW w:w="1255" w:type="dxa"/>
            <w:shd w:val="clear" w:color="auto" w:fill="auto"/>
            <w:vAlign w:val="center"/>
          </w:tcPr>
          <w:p w:rsidR="0037615A" w:rsidRDefault="00D66382">
            <w:pPr>
              <w:widowControl/>
              <w:jc w:val="both"/>
              <w:rPr>
                <w:rFonts w:ascii="Arial" w:hAnsi="Arial" w:cs="Arial"/>
                <w:color w:val="000000"/>
                <w:szCs w:val="18"/>
                <w:lang w:val="de-DE"/>
              </w:rPr>
            </w:pPr>
            <w:r w:rsidRPr="00D66382">
              <w:rPr>
                <w:rFonts w:ascii="Arial" w:hAnsi="Arial" w:cs="Arial"/>
                <w:snapToGrid/>
                <w:color w:val="000000"/>
                <w:kern w:val="2"/>
                <w:sz w:val="20"/>
                <w:szCs w:val="18"/>
                <w:lang w:val="de-DE"/>
              </w:rPr>
              <w:t>cardName</w:t>
            </w:r>
          </w:p>
        </w:tc>
        <w:tc>
          <w:tcPr>
            <w:tcW w:w="1255" w:type="dxa"/>
            <w:shd w:val="clear" w:color="auto" w:fill="auto"/>
            <w:vAlign w:val="center"/>
          </w:tcPr>
          <w:p w:rsidR="003C6625" w:rsidRDefault="003C6625" w:rsidP="0037615A">
            <w:pPr>
              <w:pStyle w:val="100"/>
            </w:pPr>
            <w:r>
              <w:rPr>
                <w:rFonts w:hint="eastAsia"/>
              </w:rPr>
              <w:t>String</w:t>
            </w:r>
          </w:p>
        </w:tc>
        <w:tc>
          <w:tcPr>
            <w:tcW w:w="676" w:type="dxa"/>
            <w:vAlign w:val="center"/>
          </w:tcPr>
          <w:p w:rsidR="003C6625" w:rsidRDefault="003C6625" w:rsidP="0037615A">
            <w:pPr>
              <w:pStyle w:val="100"/>
            </w:pPr>
            <w:r>
              <w:rPr>
                <w:rFonts w:hint="eastAsia"/>
              </w:rPr>
              <w:t>M</w:t>
            </w:r>
          </w:p>
        </w:tc>
        <w:tc>
          <w:tcPr>
            <w:tcW w:w="4253" w:type="dxa"/>
            <w:shd w:val="clear" w:color="auto" w:fill="auto"/>
            <w:vAlign w:val="center"/>
          </w:tcPr>
          <w:p w:rsidR="003C6625" w:rsidRDefault="003C6625" w:rsidP="0037615A">
            <w:pPr>
              <w:spacing w:line="312" w:lineRule="exact"/>
              <w:ind w:right="-20"/>
              <w:jc w:val="both"/>
            </w:pPr>
            <w:r w:rsidRPr="004B6690">
              <w:rPr>
                <w:rFonts w:ascii="宋体" w:hAnsi="宋体" w:cs="宋体" w:hint="eastAsia"/>
                <w:color w:val="000000"/>
                <w:sz w:val="22"/>
                <w:szCs w:val="22"/>
              </w:rPr>
              <w:t>卡名称</w:t>
            </w:r>
          </w:p>
        </w:tc>
      </w:tr>
      <w:tr w:rsidR="003C6625" w:rsidRPr="00922CBE" w:rsidTr="0037615A">
        <w:trPr>
          <w:trHeight w:val="285"/>
          <w:jc w:val="center"/>
        </w:trPr>
        <w:tc>
          <w:tcPr>
            <w:tcW w:w="1255" w:type="dxa"/>
            <w:shd w:val="clear" w:color="auto" w:fill="auto"/>
            <w:vAlign w:val="center"/>
          </w:tcPr>
          <w:p w:rsidR="0037615A" w:rsidRDefault="00D66382">
            <w:pPr>
              <w:widowControl/>
              <w:jc w:val="both"/>
              <w:rPr>
                <w:rFonts w:ascii="Arial" w:hAnsi="Arial" w:cs="Arial"/>
                <w:color w:val="000000"/>
                <w:szCs w:val="18"/>
                <w:lang w:val="de-DE"/>
              </w:rPr>
            </w:pPr>
            <w:r w:rsidRPr="00D66382">
              <w:rPr>
                <w:rFonts w:ascii="Arial" w:hAnsi="Arial" w:cs="Arial"/>
                <w:snapToGrid/>
                <w:color w:val="000000"/>
                <w:kern w:val="2"/>
                <w:sz w:val="20"/>
                <w:szCs w:val="18"/>
                <w:lang w:val="de-DE"/>
              </w:rPr>
              <w:t>bankCode</w:t>
            </w:r>
          </w:p>
        </w:tc>
        <w:tc>
          <w:tcPr>
            <w:tcW w:w="1255" w:type="dxa"/>
            <w:shd w:val="clear" w:color="auto" w:fill="auto"/>
            <w:vAlign w:val="center"/>
          </w:tcPr>
          <w:p w:rsidR="003C6625" w:rsidRDefault="003C6625" w:rsidP="0037615A">
            <w:pPr>
              <w:pStyle w:val="100"/>
            </w:pPr>
            <w:r>
              <w:rPr>
                <w:rFonts w:hint="eastAsia"/>
              </w:rPr>
              <w:t>String</w:t>
            </w:r>
          </w:p>
        </w:tc>
        <w:tc>
          <w:tcPr>
            <w:tcW w:w="676" w:type="dxa"/>
            <w:vAlign w:val="center"/>
          </w:tcPr>
          <w:p w:rsidR="003C6625" w:rsidRDefault="003C6625" w:rsidP="0037615A">
            <w:pPr>
              <w:pStyle w:val="100"/>
            </w:pPr>
            <w:r>
              <w:rPr>
                <w:rFonts w:hint="eastAsia"/>
              </w:rPr>
              <w:t>M</w:t>
            </w:r>
          </w:p>
        </w:tc>
        <w:tc>
          <w:tcPr>
            <w:tcW w:w="4253" w:type="dxa"/>
            <w:shd w:val="clear" w:color="auto" w:fill="auto"/>
            <w:vAlign w:val="center"/>
          </w:tcPr>
          <w:p w:rsidR="003C6625" w:rsidRDefault="003C6625" w:rsidP="0037615A">
            <w:pPr>
              <w:spacing w:line="312" w:lineRule="exact"/>
              <w:ind w:right="-20"/>
              <w:jc w:val="both"/>
              <w:rPr>
                <w:rFonts w:ascii="宋体" w:hAnsi="宋体" w:cs="宋体"/>
                <w:color w:val="000000"/>
                <w:sz w:val="22"/>
                <w:szCs w:val="22"/>
              </w:rPr>
            </w:pPr>
            <w:r>
              <w:rPr>
                <w:rFonts w:ascii="宋体" w:hAnsi="宋体" w:cs="宋体" w:hint="eastAsia"/>
                <w:color w:val="000000"/>
                <w:sz w:val="22"/>
                <w:szCs w:val="22"/>
              </w:rPr>
              <w:t>银行编码</w:t>
            </w:r>
          </w:p>
          <w:p w:rsidR="002D435E" w:rsidRDefault="002D435E" w:rsidP="0037615A">
            <w:pPr>
              <w:spacing w:line="312" w:lineRule="exact"/>
              <w:ind w:right="-20"/>
              <w:jc w:val="both"/>
            </w:pPr>
            <w:r>
              <w:rPr>
                <w:rFonts w:hint="eastAsia"/>
              </w:rPr>
              <w:t>参考</w:t>
            </w:r>
            <w:r>
              <w:rPr>
                <w:rFonts w:hint="eastAsia"/>
              </w:rPr>
              <w:t>2.1.9</w:t>
            </w:r>
          </w:p>
        </w:tc>
      </w:tr>
      <w:tr w:rsidR="003C6625" w:rsidRPr="00922CBE" w:rsidTr="0037615A">
        <w:trPr>
          <w:trHeight w:val="285"/>
          <w:jc w:val="center"/>
        </w:trPr>
        <w:tc>
          <w:tcPr>
            <w:tcW w:w="1255" w:type="dxa"/>
            <w:shd w:val="clear" w:color="auto" w:fill="auto"/>
            <w:vAlign w:val="center"/>
          </w:tcPr>
          <w:p w:rsidR="0037615A" w:rsidRDefault="00D66382">
            <w:pPr>
              <w:widowControl/>
              <w:jc w:val="both"/>
              <w:rPr>
                <w:rFonts w:ascii="Arial" w:hAnsi="Arial" w:cs="Arial"/>
                <w:color w:val="000000"/>
                <w:szCs w:val="18"/>
                <w:lang w:val="de-DE"/>
              </w:rPr>
            </w:pPr>
            <w:r w:rsidRPr="00D66382">
              <w:rPr>
                <w:rFonts w:ascii="Arial" w:hAnsi="Arial" w:cs="Arial"/>
                <w:snapToGrid/>
                <w:color w:val="000000"/>
                <w:kern w:val="2"/>
                <w:sz w:val="20"/>
                <w:szCs w:val="18"/>
                <w:lang w:val="de-DE"/>
              </w:rPr>
              <w:t>cardType</w:t>
            </w:r>
          </w:p>
        </w:tc>
        <w:tc>
          <w:tcPr>
            <w:tcW w:w="1255" w:type="dxa"/>
            <w:shd w:val="clear" w:color="auto" w:fill="auto"/>
            <w:vAlign w:val="center"/>
          </w:tcPr>
          <w:p w:rsidR="003C6625" w:rsidRDefault="003C6625" w:rsidP="0037615A">
            <w:pPr>
              <w:pStyle w:val="100"/>
            </w:pPr>
            <w:r>
              <w:rPr>
                <w:rFonts w:hint="eastAsia"/>
              </w:rPr>
              <w:t>String</w:t>
            </w:r>
          </w:p>
        </w:tc>
        <w:tc>
          <w:tcPr>
            <w:tcW w:w="676" w:type="dxa"/>
            <w:vAlign w:val="center"/>
          </w:tcPr>
          <w:p w:rsidR="003C6625" w:rsidRDefault="003C6625" w:rsidP="0037615A">
            <w:pPr>
              <w:pStyle w:val="100"/>
            </w:pPr>
            <w:r>
              <w:rPr>
                <w:rFonts w:hint="eastAsia"/>
              </w:rPr>
              <w:t>M</w:t>
            </w:r>
          </w:p>
        </w:tc>
        <w:tc>
          <w:tcPr>
            <w:tcW w:w="4253" w:type="dxa"/>
            <w:shd w:val="clear" w:color="auto" w:fill="auto"/>
            <w:vAlign w:val="center"/>
          </w:tcPr>
          <w:p w:rsidR="003C6625" w:rsidRDefault="003C6625" w:rsidP="0037615A">
            <w:pPr>
              <w:spacing w:line="312" w:lineRule="exact"/>
              <w:ind w:right="-20"/>
              <w:jc w:val="both"/>
              <w:rPr>
                <w:rFonts w:ascii="宋体" w:hAnsi="宋体" w:cs="宋体"/>
                <w:color w:val="000000"/>
                <w:sz w:val="22"/>
                <w:szCs w:val="22"/>
              </w:rPr>
            </w:pPr>
            <w:r w:rsidRPr="004B6690">
              <w:rPr>
                <w:rFonts w:ascii="宋体" w:hAnsi="宋体" w:cs="宋体" w:hint="eastAsia"/>
                <w:color w:val="000000"/>
                <w:sz w:val="22"/>
                <w:szCs w:val="22"/>
              </w:rPr>
              <w:t>卡类型</w:t>
            </w:r>
          </w:p>
          <w:p w:rsidR="003C6625" w:rsidRDefault="003C6625" w:rsidP="0037615A">
            <w:pPr>
              <w:spacing w:line="312" w:lineRule="exact"/>
              <w:ind w:right="-20"/>
              <w:jc w:val="both"/>
              <w:rPr>
                <w:rFonts w:ascii="宋体" w:hAnsi="宋体" w:cs="宋体"/>
                <w:color w:val="000000"/>
                <w:sz w:val="22"/>
                <w:szCs w:val="22"/>
              </w:rPr>
            </w:pPr>
            <w:r w:rsidRPr="004B6690">
              <w:rPr>
                <w:rFonts w:ascii="宋体" w:hAnsi="宋体" w:cs="宋体" w:hint="eastAsia"/>
                <w:color w:val="000000"/>
                <w:sz w:val="22"/>
                <w:szCs w:val="22"/>
              </w:rPr>
              <w:t>信用卡：</w:t>
            </w:r>
            <w:r>
              <w:rPr>
                <w:rFonts w:ascii="宋体" w:hAnsi="宋体" w:cs="宋体" w:hint="eastAsia"/>
                <w:color w:val="000000"/>
                <w:sz w:val="22"/>
                <w:szCs w:val="22"/>
              </w:rPr>
              <w:t>CREDIT</w:t>
            </w:r>
            <w:r w:rsidRPr="004B6690">
              <w:rPr>
                <w:rFonts w:ascii="宋体" w:hAnsi="宋体" w:cs="宋体" w:hint="eastAsia"/>
                <w:color w:val="000000"/>
                <w:sz w:val="22"/>
                <w:szCs w:val="22"/>
              </w:rPr>
              <w:t>；</w:t>
            </w:r>
          </w:p>
          <w:p w:rsidR="003C6625" w:rsidRDefault="003C6625" w:rsidP="0037615A">
            <w:pPr>
              <w:spacing w:line="312" w:lineRule="exact"/>
              <w:ind w:right="-20"/>
              <w:jc w:val="both"/>
            </w:pPr>
            <w:r w:rsidRPr="004B6690">
              <w:rPr>
                <w:rFonts w:ascii="宋体" w:hAnsi="宋体" w:cs="宋体" w:hint="eastAsia"/>
                <w:color w:val="000000"/>
                <w:sz w:val="22"/>
                <w:szCs w:val="22"/>
              </w:rPr>
              <w:t>借记卡：DEBIT</w:t>
            </w:r>
          </w:p>
        </w:tc>
      </w:tr>
      <w:tr w:rsidR="003C6625" w:rsidRPr="00922CBE" w:rsidTr="0037615A">
        <w:trPr>
          <w:trHeight w:val="285"/>
          <w:jc w:val="center"/>
        </w:trPr>
        <w:tc>
          <w:tcPr>
            <w:tcW w:w="1255" w:type="dxa"/>
            <w:shd w:val="clear" w:color="auto" w:fill="auto"/>
            <w:vAlign w:val="center"/>
          </w:tcPr>
          <w:p w:rsidR="0037615A" w:rsidRDefault="00D66382">
            <w:pPr>
              <w:widowControl/>
              <w:jc w:val="both"/>
              <w:rPr>
                <w:rFonts w:ascii="Arial" w:hAnsi="Arial" w:cs="Arial"/>
                <w:color w:val="000000"/>
                <w:szCs w:val="18"/>
                <w:lang w:val="de-DE"/>
              </w:rPr>
            </w:pPr>
            <w:r w:rsidRPr="00D66382">
              <w:rPr>
                <w:rFonts w:ascii="Arial" w:hAnsi="Arial" w:cs="Arial"/>
                <w:snapToGrid/>
                <w:color w:val="000000"/>
                <w:kern w:val="2"/>
                <w:sz w:val="20"/>
                <w:szCs w:val="18"/>
                <w:lang w:val="de-DE"/>
              </w:rPr>
              <w:t>mobilePhone</w:t>
            </w:r>
          </w:p>
        </w:tc>
        <w:tc>
          <w:tcPr>
            <w:tcW w:w="1255" w:type="dxa"/>
            <w:shd w:val="clear" w:color="auto" w:fill="auto"/>
            <w:vAlign w:val="center"/>
          </w:tcPr>
          <w:p w:rsidR="003C6625" w:rsidRDefault="003C6625" w:rsidP="0037615A">
            <w:pPr>
              <w:pStyle w:val="100"/>
            </w:pPr>
            <w:r>
              <w:rPr>
                <w:rFonts w:hint="eastAsia"/>
              </w:rPr>
              <w:t>String</w:t>
            </w:r>
          </w:p>
        </w:tc>
        <w:tc>
          <w:tcPr>
            <w:tcW w:w="676" w:type="dxa"/>
            <w:vAlign w:val="center"/>
          </w:tcPr>
          <w:p w:rsidR="003C6625" w:rsidRDefault="003C6625" w:rsidP="0037615A">
            <w:pPr>
              <w:pStyle w:val="100"/>
            </w:pPr>
            <w:r>
              <w:rPr>
                <w:rFonts w:hint="eastAsia"/>
              </w:rPr>
              <w:t>M</w:t>
            </w:r>
          </w:p>
        </w:tc>
        <w:tc>
          <w:tcPr>
            <w:tcW w:w="4253" w:type="dxa"/>
            <w:shd w:val="clear" w:color="auto" w:fill="auto"/>
            <w:vAlign w:val="center"/>
          </w:tcPr>
          <w:p w:rsidR="003C6625" w:rsidRDefault="003C6625" w:rsidP="00F06C2F">
            <w:pPr>
              <w:spacing w:line="312" w:lineRule="exact"/>
              <w:ind w:right="-20"/>
              <w:jc w:val="both"/>
            </w:pPr>
            <w:r w:rsidRPr="004B6690">
              <w:rPr>
                <w:rFonts w:ascii="宋体" w:hAnsi="宋体" w:cs="宋体" w:hint="eastAsia"/>
                <w:color w:val="000000"/>
                <w:sz w:val="22"/>
                <w:szCs w:val="22"/>
              </w:rPr>
              <w:t>银行预留手机号</w:t>
            </w:r>
            <w:r w:rsidR="00F06C2F">
              <w:rPr>
                <w:rFonts w:ascii="宋体" w:hAnsi="宋体" w:cs="宋体" w:hint="eastAsia"/>
                <w:color w:val="000000"/>
                <w:sz w:val="22"/>
                <w:szCs w:val="22"/>
              </w:rPr>
              <w:t>，完整手机号码，客户端要注意隐私保护。</w:t>
            </w:r>
          </w:p>
        </w:tc>
      </w:tr>
    </w:tbl>
    <w:p w:rsidR="003C6625" w:rsidRPr="00553AEB" w:rsidRDefault="003C6625" w:rsidP="003C6625">
      <w:pPr>
        <w:ind w:firstLineChars="150" w:firstLine="315"/>
      </w:pPr>
    </w:p>
    <w:p w:rsidR="003C6625" w:rsidRDefault="003C6625" w:rsidP="00D96961">
      <w:pPr>
        <w:ind w:firstLineChars="150" w:firstLine="316"/>
        <w:rPr>
          <w:b/>
        </w:rPr>
      </w:pPr>
    </w:p>
    <w:p w:rsidR="003C6625" w:rsidRDefault="003C6625" w:rsidP="00D96961">
      <w:pPr>
        <w:ind w:firstLineChars="150" w:firstLine="316"/>
        <w:rPr>
          <w:b/>
        </w:rPr>
      </w:pPr>
    </w:p>
    <w:p w:rsidR="00485ABD" w:rsidRDefault="009F4555" w:rsidP="009F4555">
      <w:pPr>
        <w:spacing w:line="240" w:lineRule="auto"/>
      </w:pPr>
      <w:r>
        <w:rPr>
          <w:rFonts w:hint="eastAsia"/>
        </w:rPr>
        <w:t>totalObj</w:t>
      </w:r>
      <w:r>
        <w:rPr>
          <w:rFonts w:hint="eastAsia"/>
        </w:rPr>
        <w:t>定义：</w:t>
      </w:r>
    </w:p>
    <w:tbl>
      <w:tblPr>
        <w:tblW w:w="7439" w:type="dxa"/>
        <w:jc w:val="center"/>
        <w:tblInd w:w="2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55"/>
        <w:gridCol w:w="1255"/>
        <w:gridCol w:w="676"/>
        <w:gridCol w:w="4253"/>
      </w:tblGrid>
      <w:tr w:rsidR="00553AEB" w:rsidRPr="00CA67B8" w:rsidTr="00932078">
        <w:trPr>
          <w:trHeight w:val="300"/>
          <w:jc w:val="center"/>
        </w:trPr>
        <w:tc>
          <w:tcPr>
            <w:tcW w:w="1255" w:type="dxa"/>
            <w:tcBorders>
              <w:bottom w:val="single" w:sz="4" w:space="0" w:color="auto"/>
            </w:tcBorders>
            <w:shd w:val="clear" w:color="auto" w:fill="CCFFFF"/>
            <w:vAlign w:val="bottom"/>
          </w:tcPr>
          <w:p w:rsidR="00553AEB" w:rsidRPr="00CA67B8" w:rsidRDefault="00553AEB" w:rsidP="00932078">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Field Name</w:t>
            </w:r>
          </w:p>
        </w:tc>
        <w:tc>
          <w:tcPr>
            <w:tcW w:w="1255" w:type="dxa"/>
            <w:tcBorders>
              <w:bottom w:val="single" w:sz="4" w:space="0" w:color="auto"/>
            </w:tcBorders>
            <w:shd w:val="clear" w:color="auto" w:fill="CCFFFF"/>
            <w:vAlign w:val="bottom"/>
          </w:tcPr>
          <w:p w:rsidR="00553AEB" w:rsidRPr="00CA67B8" w:rsidRDefault="00553AEB" w:rsidP="00932078">
            <w:pPr>
              <w:widowControl/>
              <w:jc w:val="center"/>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Field Type</w:t>
            </w:r>
          </w:p>
        </w:tc>
        <w:tc>
          <w:tcPr>
            <w:tcW w:w="676" w:type="dxa"/>
            <w:tcBorders>
              <w:bottom w:val="single" w:sz="4" w:space="0" w:color="auto"/>
            </w:tcBorders>
            <w:shd w:val="clear" w:color="auto" w:fill="CCFFFF"/>
          </w:tcPr>
          <w:p w:rsidR="00553AEB" w:rsidRPr="00CA67B8" w:rsidRDefault="00553AEB" w:rsidP="00932078">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M/O</w:t>
            </w:r>
          </w:p>
        </w:tc>
        <w:tc>
          <w:tcPr>
            <w:tcW w:w="4253" w:type="dxa"/>
            <w:tcBorders>
              <w:bottom w:val="single" w:sz="4" w:space="0" w:color="auto"/>
            </w:tcBorders>
            <w:shd w:val="clear" w:color="auto" w:fill="CCFFFF"/>
            <w:vAlign w:val="bottom"/>
          </w:tcPr>
          <w:p w:rsidR="00553AEB" w:rsidRPr="00CA67B8" w:rsidRDefault="00553AEB" w:rsidP="00932078">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Description</w:t>
            </w:r>
          </w:p>
        </w:tc>
      </w:tr>
      <w:tr w:rsidR="00553AEB" w:rsidRPr="00CA67B8" w:rsidTr="00932078">
        <w:trPr>
          <w:trHeight w:val="300"/>
          <w:jc w:val="center"/>
        </w:trPr>
        <w:tc>
          <w:tcPr>
            <w:tcW w:w="1255" w:type="dxa"/>
            <w:shd w:val="clear" w:color="auto" w:fill="FFFFFF" w:themeFill="background1"/>
            <w:vAlign w:val="center"/>
          </w:tcPr>
          <w:p w:rsidR="00553AEB" w:rsidRPr="00CA67B8" w:rsidRDefault="00553AEB" w:rsidP="00932078">
            <w:pPr>
              <w:widowControl/>
              <w:jc w:val="both"/>
              <w:rPr>
                <w:rFonts w:ascii="Arial" w:hAnsi="Arial" w:cs="Arial"/>
                <w:snapToGrid/>
                <w:color w:val="000000"/>
                <w:kern w:val="2"/>
                <w:sz w:val="20"/>
                <w:szCs w:val="18"/>
                <w:lang w:val="de-DE"/>
              </w:rPr>
            </w:pPr>
            <w:r>
              <w:rPr>
                <w:rFonts w:ascii="Arial" w:hAnsi="Arial" w:cs="Arial" w:hint="eastAsia"/>
                <w:snapToGrid/>
                <w:color w:val="000000"/>
                <w:kern w:val="2"/>
                <w:sz w:val="20"/>
                <w:szCs w:val="18"/>
                <w:lang w:val="de-DE"/>
              </w:rPr>
              <w:lastRenderedPageBreak/>
              <w:t>item</w:t>
            </w:r>
          </w:p>
        </w:tc>
        <w:tc>
          <w:tcPr>
            <w:tcW w:w="1255" w:type="dxa"/>
            <w:shd w:val="clear" w:color="auto" w:fill="FFFFFF" w:themeFill="background1"/>
            <w:vAlign w:val="center"/>
          </w:tcPr>
          <w:p w:rsidR="00553AEB" w:rsidRPr="00C61778" w:rsidRDefault="00553AEB" w:rsidP="00932078">
            <w:pPr>
              <w:pStyle w:val="100"/>
            </w:pPr>
            <w:r w:rsidRPr="00C61778">
              <w:rPr>
                <w:rFonts w:hint="eastAsia"/>
              </w:rPr>
              <w:t>Str</w:t>
            </w:r>
            <w:r>
              <w:rPr>
                <w:rFonts w:hint="eastAsia"/>
              </w:rPr>
              <w:t>ing</w:t>
            </w:r>
          </w:p>
        </w:tc>
        <w:tc>
          <w:tcPr>
            <w:tcW w:w="676" w:type="dxa"/>
            <w:shd w:val="clear" w:color="auto" w:fill="FFFFFF" w:themeFill="background1"/>
            <w:vAlign w:val="center"/>
          </w:tcPr>
          <w:p w:rsidR="00553AEB" w:rsidRPr="00C61778" w:rsidRDefault="00553AEB" w:rsidP="00932078">
            <w:pPr>
              <w:pStyle w:val="100"/>
            </w:pPr>
            <w:r>
              <w:rPr>
                <w:rFonts w:hint="eastAsia"/>
              </w:rPr>
              <w:t>M</w:t>
            </w:r>
          </w:p>
        </w:tc>
        <w:tc>
          <w:tcPr>
            <w:tcW w:w="4253" w:type="dxa"/>
            <w:shd w:val="clear" w:color="auto" w:fill="FFFFFF" w:themeFill="background1"/>
            <w:vAlign w:val="center"/>
          </w:tcPr>
          <w:p w:rsidR="00553AEB" w:rsidRDefault="00553AEB" w:rsidP="00932078">
            <w:pPr>
              <w:spacing w:line="312" w:lineRule="exact"/>
              <w:ind w:right="-20"/>
              <w:jc w:val="both"/>
            </w:pPr>
            <w:r>
              <w:rPr>
                <w:rFonts w:hint="eastAsia"/>
              </w:rPr>
              <w:t>总计项目：</w:t>
            </w:r>
          </w:p>
          <w:p w:rsidR="00553AEB" w:rsidRPr="000968D0" w:rsidRDefault="00553AEB" w:rsidP="00932078">
            <w:pPr>
              <w:spacing w:line="312" w:lineRule="exact"/>
              <w:ind w:right="-20"/>
              <w:jc w:val="both"/>
            </w:pPr>
            <w:r>
              <w:rPr>
                <w:rFonts w:hint="eastAsia"/>
              </w:rPr>
              <w:t>月：</w:t>
            </w:r>
            <w:r>
              <w:rPr>
                <w:rFonts w:hint="eastAsia"/>
              </w:rPr>
              <w:t>yyyy-MM</w:t>
            </w:r>
          </w:p>
        </w:tc>
      </w:tr>
      <w:tr w:rsidR="00553AEB" w:rsidRPr="00922CBE" w:rsidTr="00932078">
        <w:trPr>
          <w:trHeight w:val="285"/>
          <w:jc w:val="center"/>
        </w:trPr>
        <w:tc>
          <w:tcPr>
            <w:tcW w:w="1255" w:type="dxa"/>
            <w:shd w:val="clear" w:color="auto" w:fill="auto"/>
            <w:vAlign w:val="center"/>
          </w:tcPr>
          <w:p w:rsidR="00553AEB" w:rsidRPr="0038247B" w:rsidRDefault="00553AEB" w:rsidP="00932078">
            <w:pPr>
              <w:pStyle w:val="100"/>
              <w:rPr>
                <w:rFonts w:ascii="Arial" w:hAnsi="Arial" w:cs="Arial"/>
                <w:sz w:val="21"/>
                <w:szCs w:val="24"/>
              </w:rPr>
            </w:pPr>
            <w:r>
              <w:rPr>
                <w:rFonts w:hint="eastAsia"/>
              </w:rPr>
              <w:t>total</w:t>
            </w:r>
          </w:p>
        </w:tc>
        <w:tc>
          <w:tcPr>
            <w:tcW w:w="1255" w:type="dxa"/>
            <w:shd w:val="clear" w:color="auto" w:fill="auto"/>
            <w:vAlign w:val="center"/>
          </w:tcPr>
          <w:p w:rsidR="00553AEB" w:rsidRPr="0038247B" w:rsidRDefault="00553AEB" w:rsidP="00932078">
            <w:pPr>
              <w:pStyle w:val="100"/>
              <w:rPr>
                <w:rFonts w:ascii="Arial" w:hAnsi="Arial" w:cs="Arial"/>
                <w:sz w:val="21"/>
                <w:szCs w:val="24"/>
              </w:rPr>
            </w:pPr>
            <w:r>
              <w:rPr>
                <w:rFonts w:hint="eastAsia"/>
              </w:rPr>
              <w:t>long</w:t>
            </w:r>
          </w:p>
        </w:tc>
        <w:tc>
          <w:tcPr>
            <w:tcW w:w="676" w:type="dxa"/>
            <w:vAlign w:val="center"/>
          </w:tcPr>
          <w:p w:rsidR="00553AEB" w:rsidRPr="00C61778" w:rsidRDefault="00553AEB" w:rsidP="00932078">
            <w:pPr>
              <w:pStyle w:val="100"/>
            </w:pPr>
            <w:r>
              <w:rPr>
                <w:rFonts w:hint="eastAsia"/>
              </w:rPr>
              <w:t>M</w:t>
            </w:r>
          </w:p>
        </w:tc>
        <w:tc>
          <w:tcPr>
            <w:tcW w:w="4253" w:type="dxa"/>
            <w:shd w:val="clear" w:color="auto" w:fill="auto"/>
            <w:vAlign w:val="center"/>
          </w:tcPr>
          <w:p w:rsidR="00553AEB" w:rsidRPr="00C92019" w:rsidRDefault="00553AEB" w:rsidP="00932078">
            <w:pPr>
              <w:spacing w:line="312" w:lineRule="exact"/>
              <w:ind w:right="-20"/>
              <w:jc w:val="both"/>
            </w:pPr>
            <w:r>
              <w:rPr>
                <w:rFonts w:hint="eastAsia"/>
              </w:rPr>
              <w:t>总计值，最小单位</w:t>
            </w:r>
          </w:p>
        </w:tc>
      </w:tr>
      <w:tr w:rsidR="00553AEB" w:rsidRPr="00922CBE" w:rsidTr="00932078">
        <w:trPr>
          <w:trHeight w:val="285"/>
          <w:jc w:val="center"/>
        </w:trPr>
        <w:tc>
          <w:tcPr>
            <w:tcW w:w="1255" w:type="dxa"/>
            <w:shd w:val="clear" w:color="auto" w:fill="auto"/>
            <w:vAlign w:val="center"/>
          </w:tcPr>
          <w:p w:rsidR="00553AEB" w:rsidRDefault="00553AEB" w:rsidP="00932078">
            <w:pPr>
              <w:pStyle w:val="100"/>
            </w:pPr>
          </w:p>
        </w:tc>
        <w:tc>
          <w:tcPr>
            <w:tcW w:w="1255" w:type="dxa"/>
            <w:shd w:val="clear" w:color="auto" w:fill="auto"/>
            <w:vAlign w:val="center"/>
          </w:tcPr>
          <w:p w:rsidR="00553AEB" w:rsidRDefault="00553AEB" w:rsidP="00932078">
            <w:pPr>
              <w:pStyle w:val="100"/>
            </w:pPr>
          </w:p>
        </w:tc>
        <w:tc>
          <w:tcPr>
            <w:tcW w:w="676" w:type="dxa"/>
            <w:vAlign w:val="center"/>
          </w:tcPr>
          <w:p w:rsidR="00553AEB" w:rsidRDefault="00553AEB" w:rsidP="00932078">
            <w:pPr>
              <w:pStyle w:val="100"/>
            </w:pPr>
          </w:p>
        </w:tc>
        <w:tc>
          <w:tcPr>
            <w:tcW w:w="4253" w:type="dxa"/>
            <w:shd w:val="clear" w:color="auto" w:fill="auto"/>
            <w:vAlign w:val="center"/>
          </w:tcPr>
          <w:p w:rsidR="00553AEB" w:rsidRDefault="00553AEB" w:rsidP="00932078">
            <w:pPr>
              <w:spacing w:line="312" w:lineRule="exact"/>
              <w:ind w:right="-20"/>
              <w:jc w:val="both"/>
            </w:pPr>
          </w:p>
        </w:tc>
      </w:tr>
    </w:tbl>
    <w:p w:rsidR="00553AEB" w:rsidRPr="00553AEB" w:rsidRDefault="00553AEB" w:rsidP="009F4555">
      <w:pPr>
        <w:ind w:firstLineChars="150" w:firstLine="315"/>
      </w:pPr>
    </w:p>
    <w:p w:rsidR="009F4555" w:rsidRDefault="009F4555" w:rsidP="009F4555">
      <w:pPr>
        <w:ind w:firstLineChars="150" w:firstLine="316"/>
        <w:rPr>
          <w:b/>
        </w:rPr>
      </w:pPr>
    </w:p>
    <w:p w:rsidR="00C00150" w:rsidRDefault="00485ABD">
      <w:pPr>
        <w:spacing w:line="240" w:lineRule="auto"/>
      </w:pPr>
      <w:r>
        <w:rPr>
          <w:rFonts w:hint="eastAsia"/>
        </w:rPr>
        <w:t>accObj</w:t>
      </w:r>
      <w:r w:rsidR="00341008">
        <w:rPr>
          <w:rFonts w:hint="eastAsia"/>
        </w:rPr>
        <w:t>定义：</w:t>
      </w:r>
    </w:p>
    <w:tbl>
      <w:tblPr>
        <w:tblW w:w="7439" w:type="dxa"/>
        <w:jc w:val="center"/>
        <w:tblInd w:w="2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55"/>
        <w:gridCol w:w="1255"/>
        <w:gridCol w:w="676"/>
        <w:gridCol w:w="4253"/>
      </w:tblGrid>
      <w:tr w:rsidR="00341008" w:rsidRPr="00CA67B8" w:rsidTr="009027C7">
        <w:trPr>
          <w:trHeight w:val="300"/>
          <w:jc w:val="center"/>
        </w:trPr>
        <w:tc>
          <w:tcPr>
            <w:tcW w:w="1255" w:type="dxa"/>
            <w:tcBorders>
              <w:bottom w:val="single" w:sz="4" w:space="0" w:color="auto"/>
            </w:tcBorders>
            <w:shd w:val="clear" w:color="auto" w:fill="CCFFFF"/>
            <w:vAlign w:val="bottom"/>
          </w:tcPr>
          <w:p w:rsidR="00341008" w:rsidRPr="00CA67B8" w:rsidRDefault="00341008" w:rsidP="009027C7">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Field Name</w:t>
            </w:r>
          </w:p>
        </w:tc>
        <w:tc>
          <w:tcPr>
            <w:tcW w:w="1255" w:type="dxa"/>
            <w:tcBorders>
              <w:bottom w:val="single" w:sz="4" w:space="0" w:color="auto"/>
            </w:tcBorders>
            <w:shd w:val="clear" w:color="auto" w:fill="CCFFFF"/>
            <w:vAlign w:val="bottom"/>
          </w:tcPr>
          <w:p w:rsidR="00341008" w:rsidRPr="00CA67B8" w:rsidRDefault="00341008" w:rsidP="009027C7">
            <w:pPr>
              <w:widowControl/>
              <w:jc w:val="center"/>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Field Type</w:t>
            </w:r>
          </w:p>
        </w:tc>
        <w:tc>
          <w:tcPr>
            <w:tcW w:w="676" w:type="dxa"/>
            <w:tcBorders>
              <w:bottom w:val="single" w:sz="4" w:space="0" w:color="auto"/>
            </w:tcBorders>
            <w:shd w:val="clear" w:color="auto" w:fill="CCFFFF"/>
          </w:tcPr>
          <w:p w:rsidR="00341008" w:rsidRPr="00CA67B8" w:rsidRDefault="00341008" w:rsidP="009027C7">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M/O</w:t>
            </w:r>
          </w:p>
        </w:tc>
        <w:tc>
          <w:tcPr>
            <w:tcW w:w="4253" w:type="dxa"/>
            <w:tcBorders>
              <w:bottom w:val="single" w:sz="4" w:space="0" w:color="auto"/>
            </w:tcBorders>
            <w:shd w:val="clear" w:color="auto" w:fill="CCFFFF"/>
            <w:vAlign w:val="bottom"/>
          </w:tcPr>
          <w:p w:rsidR="00341008" w:rsidRPr="00CA67B8" w:rsidRDefault="00341008" w:rsidP="009027C7">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Description</w:t>
            </w:r>
          </w:p>
        </w:tc>
      </w:tr>
      <w:tr w:rsidR="00341008" w:rsidRPr="00CA67B8" w:rsidTr="009027C7">
        <w:trPr>
          <w:trHeight w:val="300"/>
          <w:jc w:val="center"/>
        </w:trPr>
        <w:tc>
          <w:tcPr>
            <w:tcW w:w="1255" w:type="dxa"/>
            <w:shd w:val="clear" w:color="auto" w:fill="FFFFFF" w:themeFill="background1"/>
            <w:vAlign w:val="center"/>
          </w:tcPr>
          <w:p w:rsidR="00341008" w:rsidRPr="00CA67B8" w:rsidRDefault="000968D0" w:rsidP="009027C7">
            <w:pPr>
              <w:widowControl/>
              <w:jc w:val="both"/>
              <w:rPr>
                <w:rFonts w:ascii="Arial" w:hAnsi="Arial" w:cs="Arial"/>
                <w:snapToGrid/>
                <w:color w:val="000000"/>
                <w:kern w:val="2"/>
                <w:sz w:val="20"/>
                <w:szCs w:val="18"/>
                <w:lang w:val="de-DE"/>
              </w:rPr>
            </w:pPr>
            <w:r>
              <w:rPr>
                <w:rFonts w:ascii="Arial" w:hAnsi="Arial" w:cs="Arial" w:hint="eastAsia"/>
                <w:snapToGrid/>
                <w:color w:val="000000"/>
                <w:kern w:val="2"/>
                <w:sz w:val="20"/>
                <w:szCs w:val="18"/>
                <w:lang w:val="de-DE"/>
              </w:rPr>
              <w:t>type</w:t>
            </w:r>
          </w:p>
        </w:tc>
        <w:tc>
          <w:tcPr>
            <w:tcW w:w="1255" w:type="dxa"/>
            <w:shd w:val="clear" w:color="auto" w:fill="FFFFFF" w:themeFill="background1"/>
            <w:vAlign w:val="center"/>
          </w:tcPr>
          <w:p w:rsidR="00341008" w:rsidRPr="00C61778" w:rsidRDefault="00341008" w:rsidP="009027C7">
            <w:pPr>
              <w:pStyle w:val="100"/>
            </w:pPr>
            <w:r w:rsidRPr="00C61778">
              <w:rPr>
                <w:rFonts w:hint="eastAsia"/>
              </w:rPr>
              <w:t>Str</w:t>
            </w:r>
            <w:r>
              <w:rPr>
                <w:rFonts w:hint="eastAsia"/>
              </w:rPr>
              <w:t>ing</w:t>
            </w:r>
          </w:p>
        </w:tc>
        <w:tc>
          <w:tcPr>
            <w:tcW w:w="676" w:type="dxa"/>
            <w:shd w:val="clear" w:color="auto" w:fill="FFFFFF" w:themeFill="background1"/>
            <w:vAlign w:val="center"/>
          </w:tcPr>
          <w:p w:rsidR="00341008" w:rsidRPr="00C61778" w:rsidRDefault="00341008" w:rsidP="009027C7">
            <w:pPr>
              <w:pStyle w:val="100"/>
            </w:pPr>
            <w:r>
              <w:rPr>
                <w:rFonts w:hint="eastAsia"/>
              </w:rPr>
              <w:t>M</w:t>
            </w:r>
          </w:p>
        </w:tc>
        <w:tc>
          <w:tcPr>
            <w:tcW w:w="4253" w:type="dxa"/>
            <w:shd w:val="clear" w:color="auto" w:fill="FFFFFF" w:themeFill="background1"/>
            <w:vAlign w:val="center"/>
          </w:tcPr>
          <w:p w:rsidR="000968D0" w:rsidRPr="000968D0" w:rsidRDefault="000968D0" w:rsidP="000968D0">
            <w:pPr>
              <w:spacing w:line="312" w:lineRule="exact"/>
              <w:ind w:right="-20"/>
              <w:jc w:val="both"/>
            </w:pPr>
            <w:r w:rsidRPr="000968D0">
              <w:rPr>
                <w:rFonts w:hint="eastAsia"/>
              </w:rPr>
              <w:t>帐户类型</w:t>
            </w:r>
            <w:r w:rsidRPr="000968D0">
              <w:rPr>
                <w:rFonts w:hint="eastAsia"/>
              </w:rPr>
              <w:t xml:space="preserve"> </w:t>
            </w:r>
          </w:p>
          <w:p w:rsidR="00341008" w:rsidRDefault="000968D0" w:rsidP="000968D0">
            <w:pPr>
              <w:spacing w:line="312" w:lineRule="exact"/>
              <w:ind w:right="-20"/>
              <w:jc w:val="both"/>
            </w:pPr>
            <w:r w:rsidRPr="000968D0">
              <w:rPr>
                <w:rFonts w:hint="eastAsia"/>
              </w:rPr>
              <w:t>0000</w:t>
            </w:r>
            <w:r w:rsidRPr="000968D0">
              <w:rPr>
                <w:rFonts w:hint="eastAsia"/>
              </w:rPr>
              <w:t>：虚拟帐号</w:t>
            </w:r>
          </w:p>
          <w:p w:rsidR="00A8646F" w:rsidRDefault="00A8646F" w:rsidP="000968D0">
            <w:pPr>
              <w:spacing w:line="312" w:lineRule="exact"/>
              <w:ind w:right="-20"/>
              <w:jc w:val="both"/>
            </w:pPr>
            <w:r>
              <w:rPr>
                <w:rFonts w:hint="eastAsia"/>
              </w:rPr>
              <w:t>1000</w:t>
            </w:r>
            <w:r>
              <w:rPr>
                <w:rFonts w:hint="eastAsia"/>
              </w:rPr>
              <w:t>：</w:t>
            </w:r>
            <w:r>
              <w:rPr>
                <w:rFonts w:hint="eastAsia"/>
              </w:rPr>
              <w:t>Vmall</w:t>
            </w:r>
            <w:r>
              <w:rPr>
                <w:rFonts w:hint="eastAsia"/>
              </w:rPr>
              <w:t>预付款帐号</w:t>
            </w:r>
          </w:p>
          <w:p w:rsidR="004401E9" w:rsidRPr="000968D0" w:rsidRDefault="004401E9" w:rsidP="000968D0">
            <w:pPr>
              <w:spacing w:line="312" w:lineRule="exact"/>
              <w:ind w:right="-20"/>
              <w:jc w:val="both"/>
            </w:pPr>
            <w:r>
              <w:rPr>
                <w:rFonts w:hint="eastAsia"/>
              </w:rPr>
              <w:t>2000</w:t>
            </w:r>
            <w:r>
              <w:rPr>
                <w:rFonts w:hint="eastAsia"/>
              </w:rPr>
              <w:t>：余额帐号，分</w:t>
            </w:r>
          </w:p>
        </w:tc>
      </w:tr>
      <w:tr w:rsidR="00341008" w:rsidRPr="00922CBE" w:rsidTr="009027C7">
        <w:trPr>
          <w:trHeight w:val="285"/>
          <w:jc w:val="center"/>
        </w:trPr>
        <w:tc>
          <w:tcPr>
            <w:tcW w:w="1255" w:type="dxa"/>
            <w:shd w:val="clear" w:color="auto" w:fill="auto"/>
            <w:vAlign w:val="center"/>
          </w:tcPr>
          <w:p w:rsidR="00341008" w:rsidRPr="0038247B" w:rsidRDefault="000968D0" w:rsidP="009027C7">
            <w:pPr>
              <w:pStyle w:val="100"/>
              <w:rPr>
                <w:rFonts w:ascii="Arial" w:hAnsi="Arial" w:cs="Arial"/>
                <w:sz w:val="21"/>
                <w:szCs w:val="24"/>
              </w:rPr>
            </w:pPr>
            <w:r>
              <w:rPr>
                <w:rFonts w:hint="eastAsia"/>
              </w:rPr>
              <w:t>balance</w:t>
            </w:r>
          </w:p>
        </w:tc>
        <w:tc>
          <w:tcPr>
            <w:tcW w:w="1255" w:type="dxa"/>
            <w:shd w:val="clear" w:color="auto" w:fill="auto"/>
            <w:vAlign w:val="center"/>
          </w:tcPr>
          <w:p w:rsidR="00341008" w:rsidRPr="0038247B" w:rsidRDefault="000968D0" w:rsidP="009027C7">
            <w:pPr>
              <w:pStyle w:val="100"/>
              <w:rPr>
                <w:rFonts w:ascii="Arial" w:hAnsi="Arial" w:cs="Arial"/>
                <w:sz w:val="21"/>
                <w:szCs w:val="24"/>
              </w:rPr>
            </w:pPr>
            <w:r>
              <w:rPr>
                <w:rFonts w:hint="eastAsia"/>
              </w:rPr>
              <w:t>long</w:t>
            </w:r>
          </w:p>
        </w:tc>
        <w:tc>
          <w:tcPr>
            <w:tcW w:w="676" w:type="dxa"/>
            <w:vAlign w:val="center"/>
          </w:tcPr>
          <w:p w:rsidR="00341008" w:rsidRPr="00C61778" w:rsidRDefault="00341008" w:rsidP="009027C7">
            <w:pPr>
              <w:pStyle w:val="100"/>
            </w:pPr>
            <w:r>
              <w:rPr>
                <w:rFonts w:hint="eastAsia"/>
              </w:rPr>
              <w:t>M</w:t>
            </w:r>
          </w:p>
        </w:tc>
        <w:tc>
          <w:tcPr>
            <w:tcW w:w="4253" w:type="dxa"/>
            <w:shd w:val="clear" w:color="auto" w:fill="auto"/>
            <w:vAlign w:val="center"/>
          </w:tcPr>
          <w:p w:rsidR="00341008" w:rsidRDefault="000968D0" w:rsidP="009027C7">
            <w:pPr>
              <w:spacing w:line="312" w:lineRule="exact"/>
              <w:ind w:right="-20"/>
              <w:jc w:val="both"/>
            </w:pPr>
            <w:r>
              <w:rPr>
                <w:rFonts w:hint="eastAsia"/>
              </w:rPr>
              <w:t>余额</w:t>
            </w:r>
          </w:p>
          <w:p w:rsidR="006F2194" w:rsidRPr="00C92019" w:rsidRDefault="006F2194" w:rsidP="00E963F0">
            <w:pPr>
              <w:spacing w:line="312" w:lineRule="exact"/>
              <w:ind w:right="-20"/>
              <w:jc w:val="both"/>
            </w:pPr>
            <w:r>
              <w:rPr>
                <w:rFonts w:hint="eastAsia"/>
              </w:rPr>
              <w:t>注：</w:t>
            </w:r>
            <w:r w:rsidR="00E963F0">
              <w:rPr>
                <w:rFonts w:hint="eastAsia"/>
              </w:rPr>
              <w:t>对于特定应用，单位由传入的</w:t>
            </w:r>
            <w:r w:rsidR="00E963F0">
              <w:rPr>
                <w:rFonts w:hint="eastAsia"/>
              </w:rPr>
              <w:t>unit</w:t>
            </w:r>
            <w:r w:rsidR="00E963F0">
              <w:rPr>
                <w:rFonts w:hint="eastAsia"/>
              </w:rPr>
              <w:t>参数指定。其他应用为对应余额的最小单位。</w:t>
            </w:r>
          </w:p>
        </w:tc>
      </w:tr>
      <w:tr w:rsidR="000968D0" w:rsidRPr="00922CBE" w:rsidTr="009027C7">
        <w:trPr>
          <w:trHeight w:val="285"/>
          <w:jc w:val="center"/>
        </w:trPr>
        <w:tc>
          <w:tcPr>
            <w:tcW w:w="1255" w:type="dxa"/>
            <w:shd w:val="clear" w:color="auto" w:fill="auto"/>
            <w:vAlign w:val="center"/>
          </w:tcPr>
          <w:p w:rsidR="000968D0" w:rsidRDefault="000968D0" w:rsidP="009027C7">
            <w:pPr>
              <w:pStyle w:val="100"/>
            </w:pPr>
          </w:p>
        </w:tc>
        <w:tc>
          <w:tcPr>
            <w:tcW w:w="1255" w:type="dxa"/>
            <w:shd w:val="clear" w:color="auto" w:fill="auto"/>
            <w:vAlign w:val="center"/>
          </w:tcPr>
          <w:p w:rsidR="000968D0" w:rsidRDefault="000968D0" w:rsidP="009027C7">
            <w:pPr>
              <w:pStyle w:val="100"/>
            </w:pPr>
          </w:p>
        </w:tc>
        <w:tc>
          <w:tcPr>
            <w:tcW w:w="676" w:type="dxa"/>
            <w:vAlign w:val="center"/>
          </w:tcPr>
          <w:p w:rsidR="000968D0" w:rsidRDefault="000968D0" w:rsidP="009027C7">
            <w:pPr>
              <w:pStyle w:val="100"/>
            </w:pPr>
          </w:p>
        </w:tc>
        <w:tc>
          <w:tcPr>
            <w:tcW w:w="4253" w:type="dxa"/>
            <w:shd w:val="clear" w:color="auto" w:fill="auto"/>
            <w:vAlign w:val="center"/>
          </w:tcPr>
          <w:p w:rsidR="000968D0" w:rsidRDefault="000968D0" w:rsidP="009027C7">
            <w:pPr>
              <w:spacing w:line="312" w:lineRule="exact"/>
              <w:ind w:right="-20"/>
              <w:jc w:val="both"/>
            </w:pPr>
          </w:p>
        </w:tc>
      </w:tr>
    </w:tbl>
    <w:p w:rsidR="00341008" w:rsidRDefault="00341008">
      <w:pPr>
        <w:spacing w:line="240" w:lineRule="auto"/>
      </w:pPr>
    </w:p>
    <w:p w:rsidR="00485ABD" w:rsidRDefault="00485ABD" w:rsidP="00485ABD">
      <w:pPr>
        <w:spacing w:line="240" w:lineRule="auto"/>
      </w:pPr>
      <w:r>
        <w:rPr>
          <w:rFonts w:hint="eastAsia"/>
        </w:rPr>
        <w:t>orderObj</w:t>
      </w:r>
      <w:r>
        <w:rPr>
          <w:rFonts w:hint="eastAsia"/>
        </w:rPr>
        <w:t>定义：</w:t>
      </w:r>
    </w:p>
    <w:tbl>
      <w:tblPr>
        <w:tblW w:w="7439" w:type="dxa"/>
        <w:jc w:val="center"/>
        <w:tblInd w:w="2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06"/>
        <w:gridCol w:w="1245"/>
        <w:gridCol w:w="671"/>
        <w:gridCol w:w="4117"/>
      </w:tblGrid>
      <w:tr w:rsidR="00485ABD" w:rsidRPr="00CA67B8" w:rsidTr="00AD25BD">
        <w:trPr>
          <w:trHeight w:val="300"/>
          <w:jc w:val="center"/>
        </w:trPr>
        <w:tc>
          <w:tcPr>
            <w:tcW w:w="1406" w:type="dxa"/>
            <w:tcBorders>
              <w:bottom w:val="single" w:sz="4" w:space="0" w:color="auto"/>
            </w:tcBorders>
            <w:shd w:val="clear" w:color="auto" w:fill="CCFFFF"/>
            <w:vAlign w:val="bottom"/>
          </w:tcPr>
          <w:p w:rsidR="00485ABD" w:rsidRPr="00CA67B8" w:rsidRDefault="00485ABD" w:rsidP="009027C7">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Field Name</w:t>
            </w:r>
          </w:p>
        </w:tc>
        <w:tc>
          <w:tcPr>
            <w:tcW w:w="1245" w:type="dxa"/>
            <w:tcBorders>
              <w:bottom w:val="single" w:sz="4" w:space="0" w:color="auto"/>
            </w:tcBorders>
            <w:shd w:val="clear" w:color="auto" w:fill="CCFFFF"/>
            <w:vAlign w:val="bottom"/>
          </w:tcPr>
          <w:p w:rsidR="00485ABD" w:rsidRPr="00CA67B8" w:rsidRDefault="00485ABD" w:rsidP="009027C7">
            <w:pPr>
              <w:widowControl/>
              <w:jc w:val="center"/>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Field Type</w:t>
            </w:r>
          </w:p>
        </w:tc>
        <w:tc>
          <w:tcPr>
            <w:tcW w:w="671" w:type="dxa"/>
            <w:tcBorders>
              <w:bottom w:val="single" w:sz="4" w:space="0" w:color="auto"/>
            </w:tcBorders>
            <w:shd w:val="clear" w:color="auto" w:fill="CCFFFF"/>
          </w:tcPr>
          <w:p w:rsidR="00485ABD" w:rsidRPr="00CA67B8" w:rsidRDefault="00485ABD" w:rsidP="009027C7">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M/O</w:t>
            </w:r>
          </w:p>
        </w:tc>
        <w:tc>
          <w:tcPr>
            <w:tcW w:w="4117" w:type="dxa"/>
            <w:tcBorders>
              <w:bottom w:val="single" w:sz="4" w:space="0" w:color="auto"/>
            </w:tcBorders>
            <w:shd w:val="clear" w:color="auto" w:fill="CCFFFF"/>
            <w:vAlign w:val="bottom"/>
          </w:tcPr>
          <w:p w:rsidR="00485ABD" w:rsidRPr="00CA67B8" w:rsidRDefault="00485ABD" w:rsidP="009027C7">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Description</w:t>
            </w:r>
          </w:p>
        </w:tc>
      </w:tr>
      <w:tr w:rsidR="00485ABD" w:rsidRPr="00CA67B8" w:rsidTr="00AD25BD">
        <w:trPr>
          <w:trHeight w:val="300"/>
          <w:jc w:val="center"/>
        </w:trPr>
        <w:tc>
          <w:tcPr>
            <w:tcW w:w="1406" w:type="dxa"/>
            <w:shd w:val="clear" w:color="auto" w:fill="FFFFFF" w:themeFill="background1"/>
            <w:vAlign w:val="center"/>
          </w:tcPr>
          <w:p w:rsidR="00485ABD" w:rsidRPr="00CA67B8" w:rsidRDefault="002050D7" w:rsidP="009027C7">
            <w:pPr>
              <w:widowControl/>
              <w:jc w:val="both"/>
              <w:rPr>
                <w:rFonts w:ascii="Arial" w:hAnsi="Arial" w:cs="Arial"/>
                <w:snapToGrid/>
                <w:color w:val="000000"/>
                <w:kern w:val="2"/>
                <w:sz w:val="20"/>
                <w:szCs w:val="18"/>
                <w:lang w:val="de-DE"/>
              </w:rPr>
            </w:pPr>
            <w:r>
              <w:rPr>
                <w:rFonts w:ascii="Arial" w:hAnsi="Arial" w:cs="Arial" w:hint="eastAsia"/>
                <w:snapToGrid/>
                <w:color w:val="000000"/>
                <w:kern w:val="2"/>
                <w:sz w:val="20"/>
                <w:szCs w:val="18"/>
                <w:lang w:val="de-DE"/>
              </w:rPr>
              <w:t>id</w:t>
            </w:r>
          </w:p>
        </w:tc>
        <w:tc>
          <w:tcPr>
            <w:tcW w:w="1245" w:type="dxa"/>
            <w:shd w:val="clear" w:color="auto" w:fill="FFFFFF" w:themeFill="background1"/>
            <w:vAlign w:val="center"/>
          </w:tcPr>
          <w:p w:rsidR="00485ABD" w:rsidRPr="00C61778" w:rsidRDefault="00485ABD" w:rsidP="009027C7">
            <w:pPr>
              <w:pStyle w:val="100"/>
            </w:pPr>
            <w:r w:rsidRPr="00C61778">
              <w:rPr>
                <w:rFonts w:hint="eastAsia"/>
              </w:rPr>
              <w:t>Str</w:t>
            </w:r>
            <w:r>
              <w:rPr>
                <w:rFonts w:hint="eastAsia"/>
              </w:rPr>
              <w:t>ing</w:t>
            </w:r>
          </w:p>
        </w:tc>
        <w:tc>
          <w:tcPr>
            <w:tcW w:w="671" w:type="dxa"/>
            <w:shd w:val="clear" w:color="auto" w:fill="FFFFFF" w:themeFill="background1"/>
            <w:vAlign w:val="center"/>
          </w:tcPr>
          <w:p w:rsidR="00485ABD" w:rsidRPr="00C61778" w:rsidRDefault="00485ABD" w:rsidP="009027C7">
            <w:pPr>
              <w:pStyle w:val="100"/>
            </w:pPr>
            <w:r>
              <w:rPr>
                <w:rFonts w:hint="eastAsia"/>
              </w:rPr>
              <w:t>M</w:t>
            </w:r>
          </w:p>
        </w:tc>
        <w:tc>
          <w:tcPr>
            <w:tcW w:w="4117" w:type="dxa"/>
            <w:shd w:val="clear" w:color="auto" w:fill="FFFFFF" w:themeFill="background1"/>
            <w:vAlign w:val="center"/>
          </w:tcPr>
          <w:p w:rsidR="00485ABD" w:rsidRPr="00CA67B8" w:rsidRDefault="00460695" w:rsidP="009027C7">
            <w:pPr>
              <w:widowControl/>
              <w:spacing w:line="240" w:lineRule="auto"/>
              <w:jc w:val="both"/>
              <w:rPr>
                <w:rFonts w:ascii="Arial" w:hAnsi="Arial" w:cs="Arial"/>
                <w:snapToGrid/>
                <w:color w:val="000000"/>
                <w:kern w:val="2"/>
                <w:sz w:val="20"/>
                <w:szCs w:val="18"/>
                <w:lang w:val="de-DE"/>
              </w:rPr>
            </w:pPr>
            <w:r>
              <w:rPr>
                <w:rFonts w:ascii="Arial" w:hAnsi="Arial" w:cs="Arial" w:hint="eastAsia"/>
                <w:snapToGrid/>
                <w:color w:val="000000"/>
                <w:kern w:val="2"/>
                <w:sz w:val="20"/>
                <w:szCs w:val="18"/>
                <w:lang w:val="de-DE"/>
              </w:rPr>
              <w:t>流水</w:t>
            </w:r>
            <w:r>
              <w:rPr>
                <w:rFonts w:ascii="Arial" w:hAnsi="Arial" w:cs="Arial" w:hint="eastAsia"/>
                <w:snapToGrid/>
                <w:color w:val="000000"/>
                <w:kern w:val="2"/>
                <w:sz w:val="20"/>
                <w:szCs w:val="18"/>
                <w:lang w:val="de-DE"/>
              </w:rPr>
              <w:t>ID</w:t>
            </w:r>
          </w:p>
        </w:tc>
      </w:tr>
      <w:tr w:rsidR="002050D7" w:rsidRPr="00CA67B8" w:rsidTr="00AD25BD">
        <w:trPr>
          <w:trHeight w:val="300"/>
          <w:jc w:val="center"/>
        </w:trPr>
        <w:tc>
          <w:tcPr>
            <w:tcW w:w="1406" w:type="dxa"/>
            <w:shd w:val="clear" w:color="auto" w:fill="FFFFFF" w:themeFill="background1"/>
            <w:vAlign w:val="center"/>
          </w:tcPr>
          <w:p w:rsidR="002050D7" w:rsidRPr="00406EF4" w:rsidRDefault="002050D7" w:rsidP="009027C7">
            <w:pPr>
              <w:widowControl/>
              <w:jc w:val="both"/>
            </w:pPr>
            <w:r>
              <w:rPr>
                <w:rFonts w:hint="eastAsia"/>
              </w:rPr>
              <w:t>requestId</w:t>
            </w:r>
          </w:p>
        </w:tc>
        <w:tc>
          <w:tcPr>
            <w:tcW w:w="1245" w:type="dxa"/>
            <w:shd w:val="clear" w:color="auto" w:fill="FFFFFF" w:themeFill="background1"/>
            <w:vAlign w:val="center"/>
          </w:tcPr>
          <w:p w:rsidR="002050D7" w:rsidRPr="00C61778" w:rsidRDefault="00460695" w:rsidP="009027C7">
            <w:pPr>
              <w:pStyle w:val="100"/>
            </w:pPr>
            <w:r>
              <w:rPr>
                <w:rFonts w:hint="eastAsia"/>
              </w:rPr>
              <w:t>String</w:t>
            </w:r>
          </w:p>
        </w:tc>
        <w:tc>
          <w:tcPr>
            <w:tcW w:w="671" w:type="dxa"/>
            <w:shd w:val="clear" w:color="auto" w:fill="FFFFFF" w:themeFill="background1"/>
            <w:vAlign w:val="center"/>
          </w:tcPr>
          <w:p w:rsidR="002050D7" w:rsidRDefault="00460695" w:rsidP="009027C7">
            <w:pPr>
              <w:pStyle w:val="100"/>
            </w:pPr>
            <w:r>
              <w:rPr>
                <w:rFonts w:hint="eastAsia"/>
              </w:rPr>
              <w:t>M</w:t>
            </w:r>
          </w:p>
        </w:tc>
        <w:tc>
          <w:tcPr>
            <w:tcW w:w="4117" w:type="dxa"/>
            <w:shd w:val="clear" w:color="auto" w:fill="FFFFFF" w:themeFill="background1"/>
            <w:vAlign w:val="center"/>
          </w:tcPr>
          <w:p w:rsidR="002050D7" w:rsidRPr="00335F2F" w:rsidRDefault="00460695" w:rsidP="009027C7">
            <w:pPr>
              <w:widowControl/>
              <w:spacing w:line="240" w:lineRule="auto"/>
              <w:jc w:val="both"/>
              <w:rPr>
                <w:rFonts w:ascii="Arial" w:hAnsi="Arial" w:cs="Arial"/>
                <w:snapToGrid/>
                <w:color w:val="000000"/>
                <w:kern w:val="2"/>
                <w:sz w:val="20"/>
                <w:szCs w:val="18"/>
                <w:lang w:val="de-DE"/>
              </w:rPr>
            </w:pPr>
            <w:r>
              <w:rPr>
                <w:rFonts w:ascii="Arial" w:hAnsi="Arial" w:cs="Arial" w:hint="eastAsia"/>
                <w:snapToGrid/>
                <w:color w:val="000000"/>
                <w:kern w:val="2"/>
                <w:sz w:val="20"/>
                <w:szCs w:val="18"/>
                <w:lang w:val="de-DE"/>
              </w:rPr>
              <w:t>商户请求号，商户侧订单</w:t>
            </w:r>
          </w:p>
        </w:tc>
      </w:tr>
      <w:tr w:rsidR="00485ABD" w:rsidRPr="00922CBE" w:rsidTr="00AD25BD">
        <w:trPr>
          <w:trHeight w:val="285"/>
          <w:jc w:val="center"/>
        </w:trPr>
        <w:tc>
          <w:tcPr>
            <w:tcW w:w="1406" w:type="dxa"/>
            <w:shd w:val="clear" w:color="auto" w:fill="auto"/>
            <w:vAlign w:val="center"/>
          </w:tcPr>
          <w:p w:rsidR="00485ABD" w:rsidRPr="0038247B" w:rsidRDefault="002050D7" w:rsidP="009027C7">
            <w:pPr>
              <w:pStyle w:val="100"/>
              <w:rPr>
                <w:rFonts w:ascii="Arial" w:hAnsi="Arial" w:cs="Arial"/>
                <w:sz w:val="21"/>
                <w:szCs w:val="24"/>
              </w:rPr>
            </w:pPr>
            <w:r w:rsidRPr="00FF4599">
              <w:rPr>
                <w:rFonts w:hint="eastAsia"/>
              </w:rPr>
              <w:t>order</w:t>
            </w:r>
            <w:r>
              <w:rPr>
                <w:rFonts w:hint="eastAsia"/>
              </w:rPr>
              <w:t>No</w:t>
            </w:r>
          </w:p>
        </w:tc>
        <w:tc>
          <w:tcPr>
            <w:tcW w:w="1245" w:type="dxa"/>
            <w:shd w:val="clear" w:color="auto" w:fill="auto"/>
            <w:vAlign w:val="center"/>
          </w:tcPr>
          <w:p w:rsidR="00485ABD" w:rsidRPr="0038247B" w:rsidRDefault="00485ABD" w:rsidP="009027C7">
            <w:pPr>
              <w:pStyle w:val="100"/>
              <w:rPr>
                <w:rFonts w:ascii="Arial" w:hAnsi="Arial" w:cs="Arial"/>
                <w:sz w:val="21"/>
                <w:szCs w:val="24"/>
              </w:rPr>
            </w:pPr>
            <w:r>
              <w:rPr>
                <w:rFonts w:hint="eastAsia"/>
              </w:rPr>
              <w:t>String</w:t>
            </w:r>
          </w:p>
        </w:tc>
        <w:tc>
          <w:tcPr>
            <w:tcW w:w="671" w:type="dxa"/>
            <w:vAlign w:val="center"/>
          </w:tcPr>
          <w:p w:rsidR="00485ABD" w:rsidRPr="00C61778" w:rsidRDefault="00460695" w:rsidP="009027C7">
            <w:pPr>
              <w:pStyle w:val="100"/>
            </w:pPr>
            <w:r>
              <w:rPr>
                <w:rFonts w:hint="eastAsia"/>
              </w:rPr>
              <w:t>O</w:t>
            </w:r>
          </w:p>
        </w:tc>
        <w:tc>
          <w:tcPr>
            <w:tcW w:w="4117" w:type="dxa"/>
            <w:shd w:val="clear" w:color="auto" w:fill="auto"/>
            <w:vAlign w:val="center"/>
          </w:tcPr>
          <w:p w:rsidR="00485ABD" w:rsidRPr="00C92019" w:rsidRDefault="00460695" w:rsidP="009027C7">
            <w:pPr>
              <w:spacing w:line="312" w:lineRule="exact"/>
              <w:ind w:right="-20"/>
              <w:jc w:val="both"/>
            </w:pPr>
            <w:r>
              <w:rPr>
                <w:rFonts w:hint="eastAsia"/>
              </w:rPr>
              <w:t>华为订单号</w:t>
            </w:r>
          </w:p>
        </w:tc>
      </w:tr>
      <w:tr w:rsidR="00485ABD" w:rsidRPr="00922CBE" w:rsidTr="00AD25BD">
        <w:trPr>
          <w:trHeight w:val="285"/>
          <w:jc w:val="center"/>
        </w:trPr>
        <w:tc>
          <w:tcPr>
            <w:tcW w:w="1406" w:type="dxa"/>
            <w:shd w:val="clear" w:color="auto" w:fill="auto"/>
            <w:vAlign w:val="center"/>
          </w:tcPr>
          <w:p w:rsidR="00485ABD" w:rsidRPr="0038247B" w:rsidRDefault="002050D7" w:rsidP="009027C7">
            <w:pPr>
              <w:pStyle w:val="100"/>
              <w:rPr>
                <w:rFonts w:ascii="Arial" w:hAnsi="Arial" w:cs="Arial"/>
                <w:sz w:val="21"/>
                <w:szCs w:val="24"/>
              </w:rPr>
            </w:pPr>
            <w:r>
              <w:rPr>
                <w:rFonts w:hint="eastAsia"/>
              </w:rPr>
              <w:t>parentOrder</w:t>
            </w:r>
          </w:p>
        </w:tc>
        <w:tc>
          <w:tcPr>
            <w:tcW w:w="1245" w:type="dxa"/>
            <w:shd w:val="clear" w:color="auto" w:fill="auto"/>
            <w:vAlign w:val="center"/>
          </w:tcPr>
          <w:p w:rsidR="00485ABD" w:rsidRPr="0038247B" w:rsidRDefault="00485ABD" w:rsidP="009027C7">
            <w:pPr>
              <w:pStyle w:val="100"/>
              <w:rPr>
                <w:rFonts w:ascii="Arial" w:hAnsi="Arial" w:cs="Arial"/>
                <w:sz w:val="21"/>
                <w:szCs w:val="24"/>
              </w:rPr>
            </w:pPr>
            <w:r>
              <w:rPr>
                <w:rFonts w:hint="eastAsia"/>
              </w:rPr>
              <w:t>String</w:t>
            </w:r>
          </w:p>
        </w:tc>
        <w:tc>
          <w:tcPr>
            <w:tcW w:w="671" w:type="dxa"/>
            <w:vAlign w:val="center"/>
          </w:tcPr>
          <w:p w:rsidR="00485ABD" w:rsidRPr="00C61778" w:rsidRDefault="00460695" w:rsidP="009027C7">
            <w:pPr>
              <w:pStyle w:val="100"/>
            </w:pPr>
            <w:r>
              <w:rPr>
                <w:rFonts w:hint="eastAsia"/>
              </w:rPr>
              <w:t>O</w:t>
            </w:r>
          </w:p>
        </w:tc>
        <w:tc>
          <w:tcPr>
            <w:tcW w:w="4117" w:type="dxa"/>
            <w:shd w:val="clear" w:color="auto" w:fill="auto"/>
            <w:vAlign w:val="center"/>
          </w:tcPr>
          <w:p w:rsidR="00485ABD" w:rsidRPr="00922CBE" w:rsidRDefault="00460695" w:rsidP="009027C7">
            <w:pPr>
              <w:pStyle w:val="100"/>
              <w:rPr>
                <w:rFonts w:ascii="Arial" w:hAnsi="Arial" w:cs="Arial"/>
                <w:szCs w:val="24"/>
              </w:rPr>
            </w:pPr>
            <w:r>
              <w:rPr>
                <w:rFonts w:ascii="Arial" w:hAnsi="Arial" w:cs="Arial" w:hint="eastAsia"/>
                <w:szCs w:val="24"/>
              </w:rPr>
              <w:t>相关订单号</w:t>
            </w:r>
          </w:p>
        </w:tc>
      </w:tr>
      <w:tr w:rsidR="00485ABD" w:rsidRPr="00922CBE" w:rsidTr="00AD25BD">
        <w:trPr>
          <w:trHeight w:val="285"/>
          <w:jc w:val="center"/>
        </w:trPr>
        <w:tc>
          <w:tcPr>
            <w:tcW w:w="1406" w:type="dxa"/>
            <w:shd w:val="clear" w:color="auto" w:fill="auto"/>
            <w:vAlign w:val="center"/>
          </w:tcPr>
          <w:p w:rsidR="00485ABD" w:rsidRPr="000930B7" w:rsidRDefault="002050D7" w:rsidP="009027C7">
            <w:pPr>
              <w:pStyle w:val="100"/>
              <w:rPr>
                <w:color w:val="000000" w:themeColor="text1"/>
              </w:rPr>
            </w:pPr>
            <w:r>
              <w:rPr>
                <w:rFonts w:hint="eastAsia"/>
              </w:rPr>
              <w:t>merchant</w:t>
            </w:r>
          </w:p>
        </w:tc>
        <w:tc>
          <w:tcPr>
            <w:tcW w:w="1245" w:type="dxa"/>
            <w:shd w:val="clear" w:color="auto" w:fill="auto"/>
            <w:vAlign w:val="center"/>
          </w:tcPr>
          <w:p w:rsidR="00485ABD" w:rsidRDefault="00485ABD" w:rsidP="009027C7">
            <w:pPr>
              <w:pStyle w:val="100"/>
            </w:pPr>
            <w:r>
              <w:rPr>
                <w:rFonts w:hint="eastAsia"/>
              </w:rPr>
              <w:t>String</w:t>
            </w:r>
          </w:p>
        </w:tc>
        <w:tc>
          <w:tcPr>
            <w:tcW w:w="671" w:type="dxa"/>
            <w:vAlign w:val="center"/>
          </w:tcPr>
          <w:p w:rsidR="00485ABD" w:rsidRPr="00775C76" w:rsidRDefault="00485ABD" w:rsidP="009027C7">
            <w:pPr>
              <w:pStyle w:val="100"/>
            </w:pPr>
            <w:r>
              <w:rPr>
                <w:rFonts w:hint="eastAsia"/>
              </w:rPr>
              <w:t>M</w:t>
            </w:r>
          </w:p>
        </w:tc>
        <w:tc>
          <w:tcPr>
            <w:tcW w:w="4117" w:type="dxa"/>
            <w:shd w:val="clear" w:color="auto" w:fill="auto"/>
            <w:vAlign w:val="center"/>
          </w:tcPr>
          <w:p w:rsidR="00485ABD" w:rsidRDefault="00460695" w:rsidP="009027C7">
            <w:pPr>
              <w:pStyle w:val="100"/>
            </w:pPr>
            <w:r>
              <w:rPr>
                <w:rFonts w:hint="eastAsia"/>
              </w:rPr>
              <w:t>商户</w:t>
            </w:r>
            <w:r>
              <w:rPr>
                <w:rFonts w:hint="eastAsia"/>
              </w:rPr>
              <w:t>ID</w:t>
            </w:r>
            <w:r w:rsidR="00DF7159">
              <w:rPr>
                <w:rFonts w:hint="eastAsia"/>
              </w:rPr>
              <w:t>（联盟开发者</w:t>
            </w:r>
            <w:r w:rsidR="00DF7159">
              <w:rPr>
                <w:rFonts w:hint="eastAsia"/>
              </w:rPr>
              <w:t>ID</w:t>
            </w:r>
            <w:r w:rsidR="00DF7159">
              <w:rPr>
                <w:rFonts w:hint="eastAsia"/>
              </w:rPr>
              <w:t>）</w:t>
            </w:r>
          </w:p>
        </w:tc>
      </w:tr>
      <w:tr w:rsidR="00485ABD" w:rsidRPr="00922CBE" w:rsidTr="00AD25BD">
        <w:trPr>
          <w:trHeight w:val="285"/>
          <w:jc w:val="center"/>
        </w:trPr>
        <w:tc>
          <w:tcPr>
            <w:tcW w:w="1406" w:type="dxa"/>
            <w:shd w:val="clear" w:color="auto" w:fill="auto"/>
            <w:vAlign w:val="center"/>
          </w:tcPr>
          <w:p w:rsidR="00485ABD" w:rsidRPr="000930B7" w:rsidRDefault="002050D7" w:rsidP="009027C7">
            <w:pPr>
              <w:pStyle w:val="100"/>
              <w:rPr>
                <w:color w:val="000000" w:themeColor="text1"/>
              </w:rPr>
            </w:pPr>
            <w:r>
              <w:rPr>
                <w:rFonts w:hint="eastAsia"/>
              </w:rPr>
              <w:t>merName</w:t>
            </w:r>
          </w:p>
        </w:tc>
        <w:tc>
          <w:tcPr>
            <w:tcW w:w="1245" w:type="dxa"/>
            <w:shd w:val="clear" w:color="auto" w:fill="auto"/>
            <w:vAlign w:val="center"/>
          </w:tcPr>
          <w:p w:rsidR="00485ABD" w:rsidRDefault="00485ABD" w:rsidP="009027C7">
            <w:pPr>
              <w:pStyle w:val="100"/>
            </w:pPr>
            <w:r>
              <w:rPr>
                <w:rFonts w:hint="eastAsia"/>
              </w:rPr>
              <w:t>String</w:t>
            </w:r>
          </w:p>
        </w:tc>
        <w:tc>
          <w:tcPr>
            <w:tcW w:w="671" w:type="dxa"/>
            <w:vAlign w:val="center"/>
          </w:tcPr>
          <w:p w:rsidR="00485ABD" w:rsidRPr="00775C76" w:rsidRDefault="00460695" w:rsidP="009027C7">
            <w:pPr>
              <w:pStyle w:val="100"/>
            </w:pPr>
            <w:r>
              <w:rPr>
                <w:rFonts w:hint="eastAsia"/>
              </w:rPr>
              <w:t>O</w:t>
            </w:r>
          </w:p>
        </w:tc>
        <w:tc>
          <w:tcPr>
            <w:tcW w:w="4117" w:type="dxa"/>
            <w:shd w:val="clear" w:color="auto" w:fill="auto"/>
            <w:vAlign w:val="center"/>
          </w:tcPr>
          <w:p w:rsidR="00485ABD" w:rsidRDefault="00460695" w:rsidP="009027C7">
            <w:pPr>
              <w:pStyle w:val="100"/>
            </w:pPr>
            <w:r>
              <w:rPr>
                <w:rFonts w:hint="eastAsia"/>
              </w:rPr>
              <w:t>商户名称</w:t>
            </w:r>
            <w:r w:rsidR="00B12498">
              <w:rPr>
                <w:rFonts w:hint="eastAsia"/>
              </w:rPr>
              <w:t>（从</w:t>
            </w:r>
            <w:r w:rsidR="00B12498">
              <w:rPr>
                <w:rFonts w:hint="eastAsia"/>
              </w:rPr>
              <w:t>appdetailinfor</w:t>
            </w:r>
            <w:r w:rsidR="00B12498">
              <w:rPr>
                <w:rFonts w:hint="eastAsia"/>
              </w:rPr>
              <w:t>表获取）</w:t>
            </w:r>
          </w:p>
        </w:tc>
      </w:tr>
      <w:tr w:rsidR="002050D7" w:rsidRPr="00922CBE" w:rsidTr="00AD25BD">
        <w:trPr>
          <w:trHeight w:val="285"/>
          <w:jc w:val="center"/>
        </w:trPr>
        <w:tc>
          <w:tcPr>
            <w:tcW w:w="1406" w:type="dxa"/>
            <w:shd w:val="clear" w:color="auto" w:fill="auto"/>
            <w:vAlign w:val="center"/>
          </w:tcPr>
          <w:p w:rsidR="002050D7" w:rsidRPr="000930B7" w:rsidRDefault="002050D7" w:rsidP="009027C7">
            <w:pPr>
              <w:pStyle w:val="100"/>
              <w:rPr>
                <w:color w:val="000000" w:themeColor="text1"/>
              </w:rPr>
            </w:pPr>
            <w:r w:rsidRPr="00FF4599">
              <w:t>application</w:t>
            </w:r>
            <w:r>
              <w:rPr>
                <w:rFonts w:hint="eastAsia"/>
              </w:rPr>
              <w:t>ID</w:t>
            </w:r>
          </w:p>
        </w:tc>
        <w:tc>
          <w:tcPr>
            <w:tcW w:w="1245" w:type="dxa"/>
            <w:shd w:val="clear" w:color="auto" w:fill="auto"/>
            <w:vAlign w:val="center"/>
          </w:tcPr>
          <w:p w:rsidR="002050D7" w:rsidRDefault="002050D7" w:rsidP="009027C7">
            <w:pPr>
              <w:pStyle w:val="100"/>
            </w:pPr>
            <w:r>
              <w:rPr>
                <w:rFonts w:hint="eastAsia"/>
              </w:rPr>
              <w:t>String</w:t>
            </w:r>
          </w:p>
        </w:tc>
        <w:tc>
          <w:tcPr>
            <w:tcW w:w="671" w:type="dxa"/>
            <w:vAlign w:val="center"/>
          </w:tcPr>
          <w:p w:rsidR="002050D7" w:rsidRDefault="00460695" w:rsidP="009027C7">
            <w:pPr>
              <w:pStyle w:val="100"/>
            </w:pPr>
            <w:r>
              <w:rPr>
                <w:rFonts w:hint="eastAsia"/>
              </w:rPr>
              <w:t>O</w:t>
            </w:r>
          </w:p>
        </w:tc>
        <w:tc>
          <w:tcPr>
            <w:tcW w:w="4117" w:type="dxa"/>
            <w:shd w:val="clear" w:color="auto" w:fill="auto"/>
            <w:vAlign w:val="center"/>
          </w:tcPr>
          <w:p w:rsidR="002050D7" w:rsidRDefault="00460695" w:rsidP="009027C7">
            <w:pPr>
              <w:pStyle w:val="100"/>
            </w:pPr>
            <w:r>
              <w:rPr>
                <w:rFonts w:hint="eastAsia"/>
              </w:rPr>
              <w:t>商户应用</w:t>
            </w:r>
            <w:r>
              <w:rPr>
                <w:rFonts w:hint="eastAsia"/>
              </w:rPr>
              <w:t>ID</w:t>
            </w:r>
          </w:p>
        </w:tc>
      </w:tr>
      <w:tr w:rsidR="002050D7" w:rsidRPr="00922CBE" w:rsidTr="00AD25BD">
        <w:trPr>
          <w:trHeight w:val="285"/>
          <w:jc w:val="center"/>
        </w:trPr>
        <w:tc>
          <w:tcPr>
            <w:tcW w:w="1406" w:type="dxa"/>
            <w:shd w:val="clear" w:color="auto" w:fill="auto"/>
            <w:vAlign w:val="center"/>
          </w:tcPr>
          <w:p w:rsidR="002050D7" w:rsidRPr="000930B7" w:rsidRDefault="002050D7" w:rsidP="009027C7">
            <w:pPr>
              <w:pStyle w:val="100"/>
              <w:rPr>
                <w:color w:val="000000" w:themeColor="text1"/>
              </w:rPr>
            </w:pPr>
            <w:r>
              <w:rPr>
                <w:rFonts w:hint="eastAsia"/>
              </w:rPr>
              <w:t>price</w:t>
            </w:r>
          </w:p>
        </w:tc>
        <w:tc>
          <w:tcPr>
            <w:tcW w:w="1245" w:type="dxa"/>
            <w:shd w:val="clear" w:color="auto" w:fill="auto"/>
            <w:vAlign w:val="center"/>
          </w:tcPr>
          <w:p w:rsidR="002050D7" w:rsidRDefault="002050D7" w:rsidP="009027C7">
            <w:pPr>
              <w:pStyle w:val="100"/>
            </w:pPr>
            <w:r>
              <w:t>L</w:t>
            </w:r>
            <w:r>
              <w:rPr>
                <w:rFonts w:hint="eastAsia"/>
              </w:rPr>
              <w:t>ong</w:t>
            </w:r>
          </w:p>
        </w:tc>
        <w:tc>
          <w:tcPr>
            <w:tcW w:w="671" w:type="dxa"/>
            <w:vAlign w:val="center"/>
          </w:tcPr>
          <w:p w:rsidR="002050D7" w:rsidRDefault="00460695" w:rsidP="009027C7">
            <w:pPr>
              <w:pStyle w:val="100"/>
            </w:pPr>
            <w:r>
              <w:rPr>
                <w:rFonts w:hint="eastAsia"/>
              </w:rPr>
              <w:t>M</w:t>
            </w:r>
          </w:p>
        </w:tc>
        <w:tc>
          <w:tcPr>
            <w:tcW w:w="4117" w:type="dxa"/>
            <w:shd w:val="clear" w:color="auto" w:fill="auto"/>
            <w:vAlign w:val="center"/>
          </w:tcPr>
          <w:p w:rsidR="002050D7" w:rsidRDefault="00460695" w:rsidP="009027C7">
            <w:pPr>
              <w:pStyle w:val="100"/>
            </w:pPr>
            <w:r>
              <w:rPr>
                <w:rFonts w:hint="eastAsia"/>
              </w:rPr>
              <w:t>商品价格</w:t>
            </w:r>
          </w:p>
        </w:tc>
      </w:tr>
      <w:tr w:rsidR="00D04E19" w:rsidRPr="00922CBE" w:rsidTr="00AD25BD">
        <w:trPr>
          <w:trHeight w:val="285"/>
          <w:jc w:val="center"/>
        </w:trPr>
        <w:tc>
          <w:tcPr>
            <w:tcW w:w="1406" w:type="dxa"/>
            <w:shd w:val="clear" w:color="auto" w:fill="auto"/>
            <w:vAlign w:val="center"/>
          </w:tcPr>
          <w:p w:rsidR="00D04E19" w:rsidRDefault="00D04E19" w:rsidP="009027C7">
            <w:pPr>
              <w:pStyle w:val="100"/>
            </w:pPr>
            <w:r w:rsidRPr="007E6499">
              <w:t>refundTime</w:t>
            </w:r>
          </w:p>
        </w:tc>
        <w:tc>
          <w:tcPr>
            <w:tcW w:w="1245" w:type="dxa"/>
            <w:shd w:val="clear" w:color="auto" w:fill="auto"/>
            <w:vAlign w:val="center"/>
          </w:tcPr>
          <w:p w:rsidR="00D04E19" w:rsidRDefault="00D04E19" w:rsidP="009027C7">
            <w:pPr>
              <w:pStyle w:val="100"/>
            </w:pPr>
            <w:r>
              <w:rPr>
                <w:rFonts w:hint="eastAsia"/>
              </w:rPr>
              <w:t>String</w:t>
            </w:r>
          </w:p>
        </w:tc>
        <w:tc>
          <w:tcPr>
            <w:tcW w:w="671" w:type="dxa"/>
            <w:vAlign w:val="center"/>
          </w:tcPr>
          <w:p w:rsidR="00D04E19" w:rsidRDefault="00D04E19" w:rsidP="009027C7">
            <w:pPr>
              <w:pStyle w:val="100"/>
            </w:pPr>
            <w:r>
              <w:rPr>
                <w:rFonts w:hint="eastAsia"/>
              </w:rPr>
              <w:t>O</w:t>
            </w:r>
          </w:p>
        </w:tc>
        <w:tc>
          <w:tcPr>
            <w:tcW w:w="4117" w:type="dxa"/>
            <w:shd w:val="clear" w:color="auto" w:fill="auto"/>
            <w:vAlign w:val="center"/>
          </w:tcPr>
          <w:p w:rsidR="00D04E19" w:rsidRDefault="00D04E19" w:rsidP="0057357B">
            <w:pPr>
              <w:pStyle w:val="100"/>
            </w:pPr>
            <w:r>
              <w:rPr>
                <w:rFonts w:hint="eastAsia"/>
              </w:rPr>
              <w:t>最后退款时间</w:t>
            </w:r>
          </w:p>
        </w:tc>
      </w:tr>
      <w:tr w:rsidR="00430B45" w:rsidRPr="00922CBE" w:rsidTr="00AD25BD">
        <w:trPr>
          <w:trHeight w:val="285"/>
          <w:jc w:val="center"/>
        </w:trPr>
        <w:tc>
          <w:tcPr>
            <w:tcW w:w="1406" w:type="dxa"/>
            <w:shd w:val="clear" w:color="auto" w:fill="auto"/>
            <w:vAlign w:val="center"/>
          </w:tcPr>
          <w:p w:rsidR="00430B45" w:rsidRPr="007E6499" w:rsidRDefault="00430B45" w:rsidP="009027C7">
            <w:pPr>
              <w:pStyle w:val="100"/>
            </w:pPr>
            <w:r>
              <w:rPr>
                <w:rFonts w:hint="eastAsia"/>
              </w:rPr>
              <w:t>refundMoney</w:t>
            </w:r>
          </w:p>
        </w:tc>
        <w:tc>
          <w:tcPr>
            <w:tcW w:w="1245" w:type="dxa"/>
            <w:shd w:val="clear" w:color="auto" w:fill="auto"/>
            <w:vAlign w:val="center"/>
          </w:tcPr>
          <w:p w:rsidR="00430B45" w:rsidRDefault="00430B45" w:rsidP="009027C7">
            <w:pPr>
              <w:pStyle w:val="100"/>
            </w:pPr>
            <w:r>
              <w:rPr>
                <w:rFonts w:hint="eastAsia"/>
              </w:rPr>
              <w:t>String</w:t>
            </w:r>
          </w:p>
        </w:tc>
        <w:tc>
          <w:tcPr>
            <w:tcW w:w="671" w:type="dxa"/>
            <w:vAlign w:val="center"/>
          </w:tcPr>
          <w:p w:rsidR="00430B45" w:rsidRDefault="00430B45" w:rsidP="009027C7">
            <w:pPr>
              <w:pStyle w:val="100"/>
            </w:pPr>
            <w:r>
              <w:rPr>
                <w:rFonts w:hint="eastAsia"/>
              </w:rPr>
              <w:t>O</w:t>
            </w:r>
          </w:p>
        </w:tc>
        <w:tc>
          <w:tcPr>
            <w:tcW w:w="4117" w:type="dxa"/>
            <w:shd w:val="clear" w:color="auto" w:fill="auto"/>
            <w:vAlign w:val="center"/>
          </w:tcPr>
          <w:p w:rsidR="00430B45" w:rsidRDefault="00430B45" w:rsidP="0057357B">
            <w:pPr>
              <w:pStyle w:val="100"/>
            </w:pPr>
            <w:r>
              <w:rPr>
                <w:rFonts w:hint="eastAsia"/>
              </w:rPr>
              <w:t>退款金额</w:t>
            </w:r>
          </w:p>
          <w:p w:rsidR="00430B45" w:rsidRDefault="00430B45" w:rsidP="0057357B">
            <w:pPr>
              <w:pStyle w:val="100"/>
            </w:pPr>
            <w:r>
              <w:rPr>
                <w:rFonts w:hint="eastAsia"/>
              </w:rPr>
              <w:t>对于</w:t>
            </w:r>
            <w:r>
              <w:rPr>
                <w:rFonts w:hint="eastAsia"/>
              </w:rPr>
              <w:t>serviceType</w:t>
            </w:r>
            <w:r>
              <w:rPr>
                <w:rFonts w:hint="eastAsia"/>
              </w:rPr>
              <w:t>为非退款订单，表示的是本订单已经完成的退款金额。</w:t>
            </w:r>
          </w:p>
        </w:tc>
      </w:tr>
      <w:tr w:rsidR="00D04E19" w:rsidRPr="00922CBE" w:rsidTr="00AD25BD">
        <w:trPr>
          <w:trHeight w:val="285"/>
          <w:jc w:val="center"/>
        </w:trPr>
        <w:tc>
          <w:tcPr>
            <w:tcW w:w="1406" w:type="dxa"/>
            <w:shd w:val="clear" w:color="auto" w:fill="auto"/>
            <w:vAlign w:val="center"/>
          </w:tcPr>
          <w:p w:rsidR="00D04E19" w:rsidRPr="000930B7" w:rsidRDefault="00D04E19" w:rsidP="009027C7">
            <w:pPr>
              <w:pStyle w:val="100"/>
              <w:rPr>
                <w:color w:val="000000" w:themeColor="text1"/>
              </w:rPr>
            </w:pPr>
            <w:r w:rsidRPr="00FF4599">
              <w:rPr>
                <w:rFonts w:hint="eastAsia"/>
              </w:rPr>
              <w:t>productname</w:t>
            </w:r>
          </w:p>
        </w:tc>
        <w:tc>
          <w:tcPr>
            <w:tcW w:w="1245" w:type="dxa"/>
            <w:shd w:val="clear" w:color="auto" w:fill="auto"/>
            <w:vAlign w:val="center"/>
          </w:tcPr>
          <w:p w:rsidR="00D04E19" w:rsidRDefault="00D04E19" w:rsidP="009027C7">
            <w:pPr>
              <w:pStyle w:val="100"/>
            </w:pPr>
            <w:r>
              <w:rPr>
                <w:rFonts w:hint="eastAsia"/>
              </w:rPr>
              <w:t>String</w:t>
            </w:r>
          </w:p>
        </w:tc>
        <w:tc>
          <w:tcPr>
            <w:tcW w:w="671" w:type="dxa"/>
            <w:vAlign w:val="center"/>
          </w:tcPr>
          <w:p w:rsidR="00D04E19" w:rsidRDefault="00D04E19" w:rsidP="009027C7">
            <w:pPr>
              <w:pStyle w:val="100"/>
            </w:pPr>
            <w:r>
              <w:rPr>
                <w:rFonts w:hint="eastAsia"/>
              </w:rPr>
              <w:t>M</w:t>
            </w:r>
          </w:p>
        </w:tc>
        <w:tc>
          <w:tcPr>
            <w:tcW w:w="4117" w:type="dxa"/>
            <w:shd w:val="clear" w:color="auto" w:fill="auto"/>
            <w:vAlign w:val="center"/>
          </w:tcPr>
          <w:p w:rsidR="00D04E19" w:rsidRDefault="00D04E19" w:rsidP="009027C7">
            <w:pPr>
              <w:pStyle w:val="100"/>
            </w:pPr>
            <w:r>
              <w:rPr>
                <w:rFonts w:hint="eastAsia"/>
              </w:rPr>
              <w:t>商品名称</w:t>
            </w:r>
          </w:p>
        </w:tc>
      </w:tr>
      <w:tr w:rsidR="00D04E19" w:rsidRPr="00922CBE" w:rsidTr="00AD25BD">
        <w:trPr>
          <w:trHeight w:val="285"/>
          <w:jc w:val="center"/>
        </w:trPr>
        <w:tc>
          <w:tcPr>
            <w:tcW w:w="1406" w:type="dxa"/>
            <w:shd w:val="clear" w:color="auto" w:fill="auto"/>
            <w:vAlign w:val="center"/>
          </w:tcPr>
          <w:p w:rsidR="00D04E19" w:rsidRPr="00FF4599" w:rsidRDefault="00D04E19" w:rsidP="009027C7">
            <w:pPr>
              <w:pStyle w:val="100"/>
            </w:pPr>
            <w:r>
              <w:rPr>
                <w:rFonts w:hint="eastAsia"/>
              </w:rPr>
              <w:t>orderT</w:t>
            </w:r>
            <w:r w:rsidRPr="00FF4599">
              <w:rPr>
                <w:rFonts w:hint="eastAsia"/>
              </w:rPr>
              <w:t>ime</w:t>
            </w:r>
          </w:p>
        </w:tc>
        <w:tc>
          <w:tcPr>
            <w:tcW w:w="1245" w:type="dxa"/>
            <w:shd w:val="clear" w:color="auto" w:fill="auto"/>
            <w:vAlign w:val="center"/>
          </w:tcPr>
          <w:p w:rsidR="00D04E19" w:rsidRDefault="00D04E19" w:rsidP="009027C7">
            <w:pPr>
              <w:pStyle w:val="100"/>
            </w:pPr>
            <w:r>
              <w:rPr>
                <w:rFonts w:hint="eastAsia"/>
              </w:rPr>
              <w:t>String</w:t>
            </w:r>
          </w:p>
        </w:tc>
        <w:tc>
          <w:tcPr>
            <w:tcW w:w="671" w:type="dxa"/>
            <w:vAlign w:val="center"/>
          </w:tcPr>
          <w:p w:rsidR="00D04E19" w:rsidRDefault="00D04E19" w:rsidP="009027C7">
            <w:pPr>
              <w:pStyle w:val="100"/>
            </w:pPr>
            <w:r>
              <w:rPr>
                <w:rFonts w:hint="eastAsia"/>
              </w:rPr>
              <w:t>M</w:t>
            </w:r>
          </w:p>
        </w:tc>
        <w:tc>
          <w:tcPr>
            <w:tcW w:w="4117" w:type="dxa"/>
            <w:shd w:val="clear" w:color="auto" w:fill="auto"/>
            <w:vAlign w:val="center"/>
          </w:tcPr>
          <w:p w:rsidR="00D04E19" w:rsidRDefault="00D04E19" w:rsidP="009027C7">
            <w:pPr>
              <w:pStyle w:val="100"/>
            </w:pPr>
            <w:r>
              <w:rPr>
                <w:rFonts w:hint="eastAsia"/>
              </w:rPr>
              <w:t>下单时间，</w:t>
            </w:r>
            <w:r>
              <w:rPr>
                <w:rFonts w:hint="eastAsia"/>
              </w:rPr>
              <w:t>yyyy-MM-dd HH:mm:ss</w:t>
            </w:r>
          </w:p>
        </w:tc>
      </w:tr>
      <w:tr w:rsidR="00D04E19" w:rsidRPr="00922CBE" w:rsidTr="00AD25BD">
        <w:trPr>
          <w:trHeight w:val="285"/>
          <w:jc w:val="center"/>
        </w:trPr>
        <w:tc>
          <w:tcPr>
            <w:tcW w:w="1406" w:type="dxa"/>
            <w:shd w:val="clear" w:color="auto" w:fill="auto"/>
            <w:vAlign w:val="center"/>
          </w:tcPr>
          <w:p w:rsidR="00D04E19" w:rsidRPr="00FF4599" w:rsidRDefault="00D04E19" w:rsidP="009027C7">
            <w:pPr>
              <w:pStyle w:val="100"/>
            </w:pPr>
            <w:r>
              <w:rPr>
                <w:rFonts w:hint="eastAsia"/>
              </w:rPr>
              <w:t>tradeT</w:t>
            </w:r>
            <w:r w:rsidRPr="00FF4599">
              <w:rPr>
                <w:rFonts w:hint="eastAsia"/>
              </w:rPr>
              <w:t>ime</w:t>
            </w:r>
          </w:p>
        </w:tc>
        <w:tc>
          <w:tcPr>
            <w:tcW w:w="1245" w:type="dxa"/>
            <w:shd w:val="clear" w:color="auto" w:fill="auto"/>
            <w:vAlign w:val="center"/>
          </w:tcPr>
          <w:p w:rsidR="00D04E19" w:rsidRDefault="00D04E19" w:rsidP="009027C7">
            <w:pPr>
              <w:pStyle w:val="100"/>
            </w:pPr>
            <w:r>
              <w:rPr>
                <w:rFonts w:hint="eastAsia"/>
              </w:rPr>
              <w:t>String</w:t>
            </w:r>
          </w:p>
        </w:tc>
        <w:tc>
          <w:tcPr>
            <w:tcW w:w="671" w:type="dxa"/>
            <w:vAlign w:val="center"/>
          </w:tcPr>
          <w:p w:rsidR="00D04E19" w:rsidRDefault="00D04E19" w:rsidP="009027C7">
            <w:pPr>
              <w:pStyle w:val="100"/>
            </w:pPr>
            <w:r>
              <w:rPr>
                <w:rFonts w:hint="eastAsia"/>
              </w:rPr>
              <w:t>O</w:t>
            </w:r>
          </w:p>
        </w:tc>
        <w:tc>
          <w:tcPr>
            <w:tcW w:w="4117" w:type="dxa"/>
            <w:shd w:val="clear" w:color="auto" w:fill="auto"/>
            <w:vAlign w:val="center"/>
          </w:tcPr>
          <w:p w:rsidR="00D04E19" w:rsidRDefault="00D04E19" w:rsidP="009027C7">
            <w:pPr>
              <w:pStyle w:val="100"/>
            </w:pPr>
            <w:r>
              <w:rPr>
                <w:rFonts w:hint="eastAsia"/>
              </w:rPr>
              <w:t>支付时间，</w:t>
            </w:r>
            <w:r>
              <w:rPr>
                <w:rFonts w:hint="eastAsia"/>
              </w:rPr>
              <w:t>yyyy-MM-dd HH:mm:ss</w:t>
            </w:r>
          </w:p>
        </w:tc>
      </w:tr>
      <w:tr w:rsidR="00D04E19" w:rsidRPr="00922CBE" w:rsidTr="00AD25BD">
        <w:trPr>
          <w:trHeight w:val="285"/>
          <w:jc w:val="center"/>
        </w:trPr>
        <w:tc>
          <w:tcPr>
            <w:tcW w:w="1406" w:type="dxa"/>
            <w:shd w:val="clear" w:color="auto" w:fill="auto"/>
            <w:vAlign w:val="center"/>
          </w:tcPr>
          <w:p w:rsidR="00D04E19" w:rsidRDefault="00D04E19" w:rsidP="009027C7">
            <w:pPr>
              <w:pStyle w:val="100"/>
            </w:pPr>
            <w:r>
              <w:rPr>
                <w:rFonts w:hint="eastAsia"/>
              </w:rPr>
              <w:t>payType</w:t>
            </w:r>
          </w:p>
        </w:tc>
        <w:tc>
          <w:tcPr>
            <w:tcW w:w="1245" w:type="dxa"/>
            <w:shd w:val="clear" w:color="auto" w:fill="auto"/>
            <w:vAlign w:val="center"/>
          </w:tcPr>
          <w:p w:rsidR="00D04E19" w:rsidRDefault="00D04E19" w:rsidP="009027C7">
            <w:pPr>
              <w:pStyle w:val="100"/>
            </w:pPr>
            <w:r>
              <w:rPr>
                <w:rFonts w:hint="eastAsia"/>
              </w:rPr>
              <w:t>String</w:t>
            </w:r>
          </w:p>
        </w:tc>
        <w:tc>
          <w:tcPr>
            <w:tcW w:w="671" w:type="dxa"/>
            <w:vAlign w:val="center"/>
          </w:tcPr>
          <w:p w:rsidR="00D04E19" w:rsidRDefault="00D04E19" w:rsidP="009027C7">
            <w:pPr>
              <w:pStyle w:val="100"/>
            </w:pPr>
            <w:r>
              <w:rPr>
                <w:rFonts w:hint="eastAsia"/>
              </w:rPr>
              <w:t>O</w:t>
            </w:r>
          </w:p>
        </w:tc>
        <w:tc>
          <w:tcPr>
            <w:tcW w:w="4117" w:type="dxa"/>
            <w:shd w:val="clear" w:color="auto" w:fill="auto"/>
            <w:vAlign w:val="center"/>
          </w:tcPr>
          <w:p w:rsidR="00D04E19" w:rsidRDefault="00D04E19" w:rsidP="006D6D8E">
            <w:pPr>
              <w:pStyle w:val="100"/>
              <w:rPr>
                <w:rFonts w:ascii="Arial" w:hAnsi="Arial" w:cs="Arial"/>
                <w:szCs w:val="24"/>
              </w:rPr>
            </w:pPr>
            <w:r>
              <w:rPr>
                <w:rFonts w:ascii="Arial" w:hAnsi="Arial" w:cs="Arial" w:hint="eastAsia"/>
                <w:szCs w:val="24"/>
              </w:rPr>
              <w:t>支付方式</w:t>
            </w:r>
          </w:p>
          <w:p w:rsidR="00D04E19" w:rsidRDefault="00D04E19" w:rsidP="006D6D8E">
            <w:pPr>
              <w:pStyle w:val="100"/>
              <w:rPr>
                <w:rFonts w:ascii="Arial" w:hAnsi="Arial" w:cs="Arial"/>
                <w:szCs w:val="24"/>
              </w:rPr>
            </w:pPr>
            <w:r>
              <w:rPr>
                <w:rFonts w:ascii="Arial" w:hAnsi="Arial" w:cs="Arial" w:hint="eastAsia"/>
                <w:szCs w:val="24"/>
              </w:rPr>
              <w:t>1</w:t>
            </w:r>
            <w:r>
              <w:rPr>
                <w:rFonts w:ascii="Arial" w:hAnsi="Arial" w:cs="Arial" w:hint="eastAsia"/>
                <w:szCs w:val="24"/>
              </w:rPr>
              <w:t>：</w:t>
            </w:r>
            <w:r w:rsidR="0045447E">
              <w:rPr>
                <w:rFonts w:ascii="Consolas" w:hAnsi="Consolas" w:cs="Consolas" w:hint="eastAsia"/>
                <w:color w:val="3F7F5F"/>
              </w:rPr>
              <w:t>花币</w:t>
            </w:r>
          </w:p>
          <w:p w:rsidR="00D04E19" w:rsidRDefault="00D04E19" w:rsidP="006D6D8E">
            <w:pPr>
              <w:pStyle w:val="100"/>
              <w:rPr>
                <w:rFonts w:ascii="宋体" w:hAnsi="宋体"/>
                <w:color w:val="000000"/>
              </w:rPr>
            </w:pPr>
            <w:r>
              <w:rPr>
                <w:rFonts w:ascii="宋体" w:hAnsi="宋体" w:hint="eastAsia"/>
                <w:color w:val="000000"/>
              </w:rPr>
              <w:t>2：充值卡</w:t>
            </w:r>
          </w:p>
          <w:p w:rsidR="00D04E19" w:rsidRDefault="00D04E19" w:rsidP="006D6D8E">
            <w:pPr>
              <w:pStyle w:val="100"/>
              <w:rPr>
                <w:rFonts w:ascii="宋体" w:hAnsi="宋体"/>
                <w:color w:val="000000"/>
              </w:rPr>
            </w:pPr>
            <w:r>
              <w:rPr>
                <w:rFonts w:ascii="宋体" w:hAnsi="宋体" w:hint="eastAsia"/>
                <w:color w:val="000000"/>
              </w:rPr>
              <w:t>3：游戏卡</w:t>
            </w:r>
          </w:p>
          <w:p w:rsidR="00D04E19" w:rsidRDefault="00D04E19" w:rsidP="006D6D8E">
            <w:pPr>
              <w:pStyle w:val="100"/>
              <w:rPr>
                <w:rFonts w:ascii="宋体" w:hAnsi="宋体"/>
                <w:color w:val="000000"/>
              </w:rPr>
            </w:pPr>
            <w:r>
              <w:rPr>
                <w:rFonts w:ascii="宋体" w:hAnsi="宋体" w:hint="eastAsia"/>
                <w:color w:val="000000"/>
              </w:rPr>
              <w:t>4：信用卡</w:t>
            </w:r>
          </w:p>
          <w:p w:rsidR="00D04E19" w:rsidRDefault="00D04E19" w:rsidP="006D6D8E">
            <w:pPr>
              <w:pStyle w:val="100"/>
              <w:rPr>
                <w:rFonts w:ascii="宋体" w:hAnsi="宋体"/>
                <w:color w:val="000000"/>
              </w:rPr>
            </w:pPr>
            <w:r>
              <w:rPr>
                <w:rFonts w:ascii="宋体" w:hAnsi="宋体" w:hint="eastAsia"/>
                <w:color w:val="000000"/>
              </w:rPr>
              <w:lastRenderedPageBreak/>
              <w:t>5：</w:t>
            </w:r>
            <w:r>
              <w:rPr>
                <w:rFonts w:ascii="Consolas" w:hAnsi="Consolas" w:cs="Consolas"/>
                <w:color w:val="3F7F5F"/>
              </w:rPr>
              <w:t>AliPay</w:t>
            </w:r>
          </w:p>
          <w:p w:rsidR="00D04E19" w:rsidRDefault="00D04E19" w:rsidP="006D6D8E">
            <w:pPr>
              <w:pStyle w:val="100"/>
              <w:rPr>
                <w:rFonts w:ascii="Consolas" w:hAnsi="Consolas" w:cs="Consolas"/>
                <w:color w:val="3F7F5F"/>
              </w:rPr>
            </w:pPr>
            <w:r>
              <w:rPr>
                <w:rFonts w:ascii="宋体" w:hAnsi="宋体" w:hint="eastAsia"/>
                <w:color w:val="000000"/>
              </w:rPr>
              <w:t>6：</w:t>
            </w:r>
            <w:r>
              <w:rPr>
                <w:rFonts w:ascii="Consolas" w:hAnsi="Consolas" w:cs="Consolas"/>
                <w:color w:val="3F7F5F"/>
              </w:rPr>
              <w:t>smsAgent</w:t>
            </w:r>
          </w:p>
          <w:p w:rsidR="00D04E19" w:rsidRDefault="00D04E19" w:rsidP="006D6D8E">
            <w:pPr>
              <w:pStyle w:val="100"/>
              <w:rPr>
                <w:rFonts w:ascii="Consolas" w:hAnsi="Consolas" w:cs="Consolas"/>
                <w:color w:val="3F7F5F"/>
              </w:rPr>
            </w:pPr>
            <w:r>
              <w:rPr>
                <w:rFonts w:ascii="Consolas" w:hAnsi="Consolas" w:cs="Consolas" w:hint="eastAsia"/>
                <w:color w:val="3F7F5F"/>
              </w:rPr>
              <w:t>10</w:t>
            </w:r>
            <w:r>
              <w:rPr>
                <w:rFonts w:ascii="Consolas" w:hAnsi="Consolas" w:cs="Consolas" w:hint="eastAsia"/>
                <w:color w:val="3F7F5F"/>
              </w:rPr>
              <w:t>：财付通</w:t>
            </w:r>
          </w:p>
          <w:p w:rsidR="00D04E19" w:rsidRDefault="00D04E19" w:rsidP="006D6D8E">
            <w:pPr>
              <w:pStyle w:val="100"/>
              <w:rPr>
                <w:rFonts w:ascii="Consolas" w:hAnsi="Consolas" w:cs="Consolas"/>
                <w:color w:val="3F7F5F"/>
              </w:rPr>
            </w:pPr>
            <w:r>
              <w:rPr>
                <w:rFonts w:ascii="Consolas" w:hAnsi="Consolas" w:cs="Consolas" w:hint="eastAsia"/>
                <w:color w:val="3F7F5F"/>
              </w:rPr>
              <w:t>12</w:t>
            </w:r>
            <w:r>
              <w:rPr>
                <w:rFonts w:ascii="Consolas" w:hAnsi="Consolas" w:cs="Consolas" w:hint="eastAsia"/>
                <w:color w:val="3F7F5F"/>
              </w:rPr>
              <w:t>：天翼</w:t>
            </w:r>
          </w:p>
          <w:p w:rsidR="00D04E19" w:rsidRDefault="00D04E19" w:rsidP="006D6D8E">
            <w:pPr>
              <w:pStyle w:val="100"/>
              <w:rPr>
                <w:rFonts w:ascii="Consolas" w:hAnsi="Consolas" w:cs="Consolas"/>
                <w:color w:val="3F7F5F"/>
              </w:rPr>
            </w:pPr>
            <w:r>
              <w:rPr>
                <w:rFonts w:ascii="Consolas" w:hAnsi="Consolas" w:cs="Consolas" w:hint="eastAsia"/>
                <w:color w:val="3F7F5F"/>
              </w:rPr>
              <w:t>13</w:t>
            </w:r>
            <w:r>
              <w:rPr>
                <w:rFonts w:ascii="Consolas" w:hAnsi="Consolas" w:cs="Consolas" w:hint="eastAsia"/>
                <w:color w:val="3F7F5F"/>
              </w:rPr>
              <w:t>：</w:t>
            </w:r>
            <w:r>
              <w:rPr>
                <w:rFonts w:ascii="Consolas" w:hAnsi="Consolas" w:cs="Consolas" w:hint="eastAsia"/>
                <w:color w:val="3F7F5F"/>
              </w:rPr>
              <w:t>PayPal</w:t>
            </w:r>
          </w:p>
          <w:p w:rsidR="00D04E19" w:rsidRDefault="00D04E19" w:rsidP="006D6D8E">
            <w:pPr>
              <w:pStyle w:val="100"/>
              <w:rPr>
                <w:rFonts w:ascii="Consolas" w:hAnsi="Consolas" w:cs="Consolas"/>
                <w:color w:val="3F7F5F"/>
              </w:rPr>
            </w:pPr>
            <w:r>
              <w:rPr>
                <w:rFonts w:ascii="Consolas" w:hAnsi="Consolas" w:cs="Consolas" w:hint="eastAsia"/>
                <w:color w:val="3F7F5F"/>
              </w:rPr>
              <w:t>14</w:t>
            </w:r>
            <w:r>
              <w:rPr>
                <w:rFonts w:ascii="Consolas" w:hAnsi="Consolas" w:cs="Consolas" w:hint="eastAsia"/>
                <w:color w:val="3F7F5F"/>
              </w:rPr>
              <w:t>：移动话费</w:t>
            </w:r>
          </w:p>
          <w:p w:rsidR="00D04E19" w:rsidRDefault="00D04E19" w:rsidP="006D6D8E">
            <w:pPr>
              <w:pStyle w:val="100"/>
              <w:rPr>
                <w:rFonts w:ascii="Consolas" w:hAnsi="Consolas" w:cs="Consolas"/>
                <w:color w:val="3F7F5F"/>
              </w:rPr>
            </w:pPr>
            <w:r>
              <w:rPr>
                <w:rFonts w:ascii="Consolas" w:hAnsi="Consolas" w:cs="Consolas" w:hint="eastAsia"/>
                <w:color w:val="3F7F5F"/>
              </w:rPr>
              <w:t>15</w:t>
            </w:r>
            <w:r>
              <w:rPr>
                <w:rFonts w:ascii="Consolas" w:hAnsi="Consolas" w:cs="Consolas" w:hint="eastAsia"/>
                <w:color w:val="3F7F5F"/>
              </w:rPr>
              <w:t>：联通话费</w:t>
            </w:r>
          </w:p>
          <w:p w:rsidR="00D04E19" w:rsidRDefault="00D04E19" w:rsidP="006D6D8E">
            <w:pPr>
              <w:pStyle w:val="100"/>
              <w:rPr>
                <w:rFonts w:ascii="Consolas" w:hAnsi="Consolas" w:cs="Consolas"/>
                <w:color w:val="3F7F5F"/>
              </w:rPr>
            </w:pPr>
            <w:r w:rsidRPr="009D203B">
              <w:rPr>
                <w:rFonts w:ascii="Consolas" w:hAnsi="Consolas" w:cs="Consolas" w:hint="eastAsia"/>
                <w:color w:val="3F7F5F"/>
              </w:rPr>
              <w:t>16</w:t>
            </w:r>
            <w:r w:rsidRPr="009D203B">
              <w:rPr>
                <w:rFonts w:ascii="Consolas" w:hAnsi="Consolas" w:cs="Consolas" w:hint="eastAsia"/>
                <w:color w:val="3F7F5F"/>
              </w:rPr>
              <w:t>：借记卡</w:t>
            </w:r>
          </w:p>
          <w:p w:rsidR="00D04E19" w:rsidRDefault="00D04E19" w:rsidP="006D6D8E">
            <w:pPr>
              <w:pStyle w:val="100"/>
              <w:rPr>
                <w:rFonts w:ascii="Consolas" w:hAnsi="Consolas" w:cs="Consolas"/>
                <w:color w:val="3F7F5F"/>
              </w:rPr>
            </w:pPr>
            <w:r>
              <w:rPr>
                <w:rFonts w:ascii="Consolas" w:hAnsi="Consolas" w:cs="Consolas" w:hint="eastAsia"/>
                <w:color w:val="3F7F5F"/>
              </w:rPr>
              <w:t>17</w:t>
            </w:r>
            <w:r>
              <w:rPr>
                <w:rFonts w:ascii="Consolas" w:hAnsi="Consolas" w:cs="Consolas" w:hint="eastAsia"/>
                <w:color w:val="3F7F5F"/>
              </w:rPr>
              <w:t>：微信</w:t>
            </w:r>
          </w:p>
          <w:p w:rsidR="00D04E19" w:rsidRDefault="00D04E19" w:rsidP="006D6D8E">
            <w:pPr>
              <w:pStyle w:val="100"/>
              <w:rPr>
                <w:rFonts w:ascii="Consolas" w:hAnsi="Consolas" w:cs="Consolas"/>
                <w:color w:val="3F7F5F"/>
              </w:rPr>
            </w:pPr>
            <w:r>
              <w:rPr>
                <w:rFonts w:ascii="Consolas" w:hAnsi="Consolas" w:cs="Consolas" w:hint="eastAsia"/>
                <w:color w:val="3F7F5F"/>
              </w:rPr>
              <w:t>18</w:t>
            </w:r>
            <w:r>
              <w:rPr>
                <w:rFonts w:ascii="Consolas" w:hAnsi="Consolas" w:cs="Consolas" w:hint="eastAsia"/>
                <w:color w:val="3F7F5F"/>
              </w:rPr>
              <w:t>：花瓣</w:t>
            </w:r>
          </w:p>
          <w:p w:rsidR="009F219C" w:rsidRDefault="009F219C" w:rsidP="006D6D8E">
            <w:pPr>
              <w:pStyle w:val="100"/>
              <w:rPr>
                <w:rFonts w:ascii="Consolas" w:hAnsi="Consolas" w:cs="Consolas"/>
                <w:color w:val="3F7F5F"/>
              </w:rPr>
            </w:pPr>
            <w:r>
              <w:rPr>
                <w:rFonts w:ascii="Consolas" w:hAnsi="Consolas" w:cs="Consolas" w:hint="eastAsia"/>
                <w:color w:val="3F7F5F"/>
              </w:rPr>
              <w:t>19</w:t>
            </w:r>
            <w:r>
              <w:rPr>
                <w:rFonts w:ascii="Consolas" w:hAnsi="Consolas" w:cs="Consolas" w:hint="eastAsia"/>
                <w:color w:val="3F7F5F"/>
              </w:rPr>
              <w:t>：礼品卡（占位）</w:t>
            </w:r>
          </w:p>
          <w:p w:rsidR="009F219C" w:rsidRPr="009D203B" w:rsidRDefault="009F219C" w:rsidP="006D6D8E">
            <w:pPr>
              <w:pStyle w:val="100"/>
              <w:rPr>
                <w:rFonts w:ascii="Consolas" w:hAnsi="Consolas" w:cs="Consolas"/>
                <w:color w:val="3F7F5F"/>
              </w:rPr>
            </w:pPr>
            <w:r>
              <w:rPr>
                <w:rFonts w:ascii="Consolas" w:hAnsi="Consolas" w:cs="Consolas" w:hint="eastAsia"/>
                <w:color w:val="3F7F5F"/>
              </w:rPr>
              <w:t>20</w:t>
            </w:r>
            <w:r>
              <w:rPr>
                <w:rFonts w:ascii="Consolas" w:hAnsi="Consolas" w:cs="Consolas" w:hint="eastAsia"/>
                <w:color w:val="3F7F5F"/>
              </w:rPr>
              <w:t>：</w:t>
            </w:r>
            <w:r w:rsidR="0045447E">
              <w:rPr>
                <w:rFonts w:ascii="Consolas" w:hAnsi="Consolas" w:cs="Consolas" w:hint="eastAsia"/>
                <w:color w:val="3F7F5F"/>
              </w:rPr>
              <w:t>现金</w:t>
            </w:r>
            <w:r>
              <w:rPr>
                <w:rFonts w:ascii="Consolas" w:hAnsi="Consolas" w:cs="Consolas" w:hint="eastAsia"/>
                <w:color w:val="3F7F5F"/>
              </w:rPr>
              <w:t>余额</w:t>
            </w:r>
          </w:p>
          <w:p w:rsidR="00D04E19" w:rsidRDefault="00D04E19" w:rsidP="006D6D8E">
            <w:pPr>
              <w:pStyle w:val="100"/>
              <w:rPr>
                <w:rFonts w:ascii="Consolas" w:hAnsi="Consolas" w:cs="Consolas"/>
                <w:color w:val="3F7F5F"/>
              </w:rPr>
            </w:pPr>
            <w:r w:rsidRPr="00A3325B">
              <w:rPr>
                <w:rFonts w:ascii="Consolas" w:hAnsi="Consolas" w:cs="Consolas" w:hint="eastAsia"/>
                <w:color w:val="3F7F5F"/>
              </w:rPr>
              <w:t>30</w:t>
            </w:r>
            <w:r w:rsidRPr="00A3325B">
              <w:rPr>
                <w:rFonts w:ascii="Consolas" w:hAnsi="Consolas" w:cs="Consolas" w:hint="eastAsia"/>
                <w:color w:val="3F7F5F"/>
              </w:rPr>
              <w:t>：银视通</w:t>
            </w:r>
          </w:p>
          <w:p w:rsidR="00D04E19" w:rsidRPr="009D203B" w:rsidRDefault="00D04E19" w:rsidP="006D6D8E">
            <w:pPr>
              <w:pStyle w:val="100"/>
              <w:rPr>
                <w:rFonts w:ascii="Consolas" w:hAnsi="Consolas" w:cs="Consolas"/>
                <w:color w:val="3F7F5F"/>
              </w:rPr>
            </w:pPr>
          </w:p>
          <w:p w:rsidR="00D04E19" w:rsidRPr="009D203B" w:rsidRDefault="00D04E19" w:rsidP="006D6D8E">
            <w:pPr>
              <w:pStyle w:val="100"/>
              <w:rPr>
                <w:rFonts w:ascii="Consolas" w:hAnsi="Consolas" w:cs="Consolas"/>
                <w:color w:val="3F7F5F"/>
              </w:rPr>
            </w:pPr>
            <w:r w:rsidRPr="009D203B">
              <w:rPr>
                <w:rFonts w:ascii="Consolas" w:hAnsi="Consolas" w:cs="Consolas" w:hint="eastAsia"/>
                <w:color w:val="3F7F5F"/>
              </w:rPr>
              <w:t>以下</w:t>
            </w:r>
            <w:r>
              <w:rPr>
                <w:rFonts w:ascii="Consolas" w:hAnsi="Consolas" w:cs="Consolas" w:hint="eastAsia"/>
                <w:color w:val="3F7F5F"/>
              </w:rPr>
              <w:t>暂</w:t>
            </w:r>
            <w:r w:rsidRPr="009D203B">
              <w:rPr>
                <w:rFonts w:ascii="Consolas" w:hAnsi="Consolas" w:cs="Consolas" w:hint="eastAsia"/>
                <w:color w:val="3F7F5F"/>
              </w:rPr>
              <w:t>为</w:t>
            </w:r>
            <w:r w:rsidRPr="009D203B">
              <w:rPr>
                <w:rFonts w:ascii="Consolas" w:hAnsi="Consolas" w:cs="Consolas" w:hint="eastAsia"/>
                <w:color w:val="3F7F5F"/>
              </w:rPr>
              <w:t>vmall</w:t>
            </w:r>
            <w:r w:rsidRPr="009D203B">
              <w:rPr>
                <w:rFonts w:ascii="Consolas" w:hAnsi="Consolas" w:cs="Consolas" w:hint="eastAsia"/>
                <w:color w:val="3F7F5F"/>
              </w:rPr>
              <w:t>专用</w:t>
            </w:r>
          </w:p>
          <w:p w:rsidR="00D04E19" w:rsidRPr="009D203B" w:rsidRDefault="00D04E19" w:rsidP="006D6D8E">
            <w:pPr>
              <w:pStyle w:val="100"/>
              <w:rPr>
                <w:rFonts w:ascii="Consolas" w:hAnsi="Consolas" w:cs="Consolas"/>
                <w:color w:val="3F7F5F"/>
              </w:rPr>
            </w:pPr>
            <w:r w:rsidRPr="009D203B">
              <w:rPr>
                <w:rFonts w:ascii="Consolas" w:hAnsi="Consolas" w:cs="Consolas" w:hint="eastAsia"/>
                <w:color w:val="3F7F5F"/>
              </w:rPr>
              <w:t>50</w:t>
            </w:r>
            <w:r w:rsidRPr="009D203B">
              <w:rPr>
                <w:rFonts w:ascii="Consolas" w:hAnsi="Consolas" w:cs="Consolas" w:hint="eastAsia"/>
                <w:color w:val="3F7F5F"/>
              </w:rPr>
              <w:t>：预付款</w:t>
            </w:r>
          </w:p>
          <w:p w:rsidR="00D04E19" w:rsidRPr="009D203B" w:rsidRDefault="00D04E19" w:rsidP="006D6D8E">
            <w:pPr>
              <w:pStyle w:val="100"/>
              <w:rPr>
                <w:rFonts w:ascii="Consolas" w:hAnsi="Consolas" w:cs="Consolas"/>
                <w:color w:val="3F7F5F"/>
              </w:rPr>
            </w:pPr>
            <w:r>
              <w:rPr>
                <w:rFonts w:ascii="Consolas" w:hAnsi="Consolas" w:cs="Consolas" w:hint="eastAsia"/>
                <w:color w:val="3F7F5F"/>
              </w:rPr>
              <w:t>51</w:t>
            </w:r>
            <w:r>
              <w:rPr>
                <w:rFonts w:ascii="Consolas" w:hAnsi="Consolas" w:cs="Consolas" w:hint="eastAsia"/>
                <w:color w:val="3F7F5F"/>
              </w:rPr>
              <w:t>：转账</w:t>
            </w:r>
          </w:p>
          <w:p w:rsidR="00D04E19" w:rsidRPr="009D203B" w:rsidRDefault="00D04E19" w:rsidP="006D6D8E">
            <w:pPr>
              <w:pStyle w:val="100"/>
              <w:rPr>
                <w:rFonts w:ascii="Consolas" w:hAnsi="Consolas" w:cs="Consolas"/>
                <w:color w:val="3F7F5F"/>
              </w:rPr>
            </w:pPr>
            <w:r w:rsidRPr="009D203B">
              <w:rPr>
                <w:rFonts w:ascii="Consolas" w:hAnsi="Consolas" w:cs="Consolas" w:hint="eastAsia"/>
                <w:color w:val="3F7F5F"/>
              </w:rPr>
              <w:t>52</w:t>
            </w:r>
            <w:r w:rsidRPr="009D203B">
              <w:rPr>
                <w:rFonts w:ascii="Consolas" w:hAnsi="Consolas" w:cs="Consolas" w:hint="eastAsia"/>
                <w:color w:val="3F7F5F"/>
              </w:rPr>
              <w:t>：</w:t>
            </w:r>
            <w:r w:rsidRPr="009D203B">
              <w:rPr>
                <w:rFonts w:ascii="Consolas" w:hAnsi="Consolas" w:cs="Consolas" w:hint="eastAsia"/>
                <w:color w:val="3F7F5F"/>
              </w:rPr>
              <w:t>M2E</w:t>
            </w:r>
          </w:p>
          <w:p w:rsidR="00D04E19" w:rsidRDefault="00D04E19" w:rsidP="006D6D8E">
            <w:pPr>
              <w:pStyle w:val="100"/>
              <w:rPr>
                <w:rFonts w:ascii="Consolas" w:hAnsi="Consolas" w:cs="Consolas"/>
                <w:color w:val="3F7F5F"/>
              </w:rPr>
            </w:pPr>
            <w:r w:rsidRPr="009D203B">
              <w:rPr>
                <w:rFonts w:ascii="Consolas" w:hAnsi="Consolas" w:cs="Consolas" w:hint="eastAsia"/>
                <w:color w:val="3F7F5F"/>
              </w:rPr>
              <w:t>53</w:t>
            </w:r>
            <w:r w:rsidRPr="009D203B">
              <w:rPr>
                <w:rFonts w:ascii="Consolas" w:hAnsi="Consolas" w:cs="Consolas" w:hint="eastAsia"/>
                <w:color w:val="3F7F5F"/>
              </w:rPr>
              <w:t>：</w:t>
            </w:r>
            <w:r w:rsidRPr="009D203B">
              <w:rPr>
                <w:rFonts w:ascii="Consolas" w:hAnsi="Consolas" w:cs="Consolas" w:hint="eastAsia"/>
                <w:color w:val="3F7F5F"/>
              </w:rPr>
              <w:t>FPX</w:t>
            </w:r>
          </w:p>
          <w:p w:rsidR="00D04E19" w:rsidRPr="00127AC1" w:rsidRDefault="00D04E19" w:rsidP="006D6D8E">
            <w:pPr>
              <w:pStyle w:val="100"/>
              <w:rPr>
                <w:rFonts w:ascii="Consolas" w:hAnsi="Consolas" w:cs="Consolas"/>
                <w:color w:val="3F7F5F"/>
              </w:rPr>
            </w:pPr>
            <w:r>
              <w:rPr>
                <w:rFonts w:ascii="Consolas" w:hAnsi="Consolas" w:cs="Consolas" w:hint="eastAsia"/>
                <w:color w:val="3F7F5F"/>
              </w:rPr>
              <w:t>54</w:t>
            </w:r>
            <w:r>
              <w:rPr>
                <w:rFonts w:ascii="Consolas" w:hAnsi="Consolas" w:cs="Consolas" w:hint="eastAsia"/>
                <w:color w:val="3F7F5F"/>
              </w:rPr>
              <w:t>：</w:t>
            </w:r>
            <w:r w:rsidRPr="00127AC1">
              <w:rPr>
                <w:rFonts w:ascii="Consolas" w:hAnsi="Consolas" w:cs="Consolas" w:hint="eastAsia"/>
                <w:color w:val="3F7F5F"/>
              </w:rPr>
              <w:t>FPXE</w:t>
            </w:r>
          </w:p>
          <w:p w:rsidR="00D04E19" w:rsidRDefault="00D04E19" w:rsidP="006D6D8E">
            <w:pPr>
              <w:pStyle w:val="100"/>
              <w:rPr>
                <w:rFonts w:ascii="Consolas" w:hAnsi="Consolas" w:cs="Consolas"/>
                <w:color w:val="FF0000"/>
              </w:rPr>
            </w:pPr>
            <w:r w:rsidRPr="00C53A03">
              <w:rPr>
                <w:rFonts w:ascii="Consolas" w:hAnsi="Consolas" w:cs="Consolas" w:hint="eastAsia"/>
                <w:color w:val="FF0000"/>
              </w:rPr>
              <w:t>55</w:t>
            </w:r>
            <w:r w:rsidRPr="00C53A03">
              <w:rPr>
                <w:rFonts w:ascii="Consolas" w:hAnsi="Consolas" w:cs="Consolas" w:hint="eastAsia"/>
                <w:color w:val="FF0000"/>
              </w:rPr>
              <w:t>：融资</w:t>
            </w:r>
          </w:p>
          <w:p w:rsidR="00D04E19" w:rsidRDefault="00D04E19" w:rsidP="006D6D8E">
            <w:pPr>
              <w:pStyle w:val="100"/>
              <w:rPr>
                <w:color w:val="FF0000"/>
              </w:rPr>
            </w:pPr>
            <w:r w:rsidRPr="00A3325B">
              <w:rPr>
                <w:rFonts w:hint="eastAsia"/>
                <w:color w:val="FF0000"/>
              </w:rPr>
              <w:t>56</w:t>
            </w:r>
            <w:r w:rsidRPr="00A3325B">
              <w:rPr>
                <w:rFonts w:hint="eastAsia"/>
                <w:color w:val="FF0000"/>
              </w:rPr>
              <w:t>：</w:t>
            </w:r>
            <w:r w:rsidRPr="00A3325B">
              <w:rPr>
                <w:rFonts w:hint="eastAsia"/>
                <w:color w:val="FF0000"/>
              </w:rPr>
              <w:t>GlobalPay</w:t>
            </w:r>
          </w:p>
          <w:p w:rsidR="00D04E19" w:rsidRDefault="00D04E19" w:rsidP="006D6D8E">
            <w:pPr>
              <w:pStyle w:val="100"/>
              <w:rPr>
                <w:color w:val="FF0000"/>
              </w:rPr>
            </w:pPr>
            <w:r>
              <w:rPr>
                <w:rFonts w:hint="eastAsia"/>
                <w:color w:val="FF0000"/>
              </w:rPr>
              <w:t>57</w:t>
            </w:r>
            <w:r>
              <w:rPr>
                <w:rFonts w:hint="eastAsia"/>
                <w:color w:val="FF0000"/>
              </w:rPr>
              <w:t>：分期</w:t>
            </w:r>
          </w:p>
          <w:p w:rsidR="00D04E19" w:rsidRDefault="00D04E19" w:rsidP="006D6D8E">
            <w:pPr>
              <w:pStyle w:val="100"/>
              <w:rPr>
                <w:color w:val="FF0000"/>
              </w:rPr>
            </w:pPr>
            <w:r>
              <w:rPr>
                <w:rFonts w:hint="eastAsia"/>
                <w:color w:val="FF0000"/>
              </w:rPr>
              <w:t>58</w:t>
            </w:r>
            <w:r>
              <w:rPr>
                <w:rFonts w:hint="eastAsia"/>
                <w:color w:val="FF0000"/>
              </w:rPr>
              <w:t>：</w:t>
            </w:r>
            <w:r>
              <w:rPr>
                <w:rFonts w:hint="eastAsia"/>
                <w:color w:val="FF0000"/>
              </w:rPr>
              <w:t>MP</w:t>
            </w:r>
          </w:p>
          <w:p w:rsidR="00D04E19" w:rsidRDefault="00D04E19" w:rsidP="006D6D8E">
            <w:pPr>
              <w:pStyle w:val="100"/>
              <w:rPr>
                <w:ins w:id="55" w:author="s00150434" w:date="2015-11-03T11:47:00Z"/>
                <w:color w:val="FF0000"/>
              </w:rPr>
            </w:pPr>
            <w:r>
              <w:rPr>
                <w:rFonts w:hint="eastAsia"/>
                <w:color w:val="FF0000"/>
              </w:rPr>
              <w:t>59</w:t>
            </w:r>
            <w:r>
              <w:rPr>
                <w:rFonts w:hint="eastAsia"/>
                <w:color w:val="FF0000"/>
              </w:rPr>
              <w:t>：</w:t>
            </w:r>
            <w:r>
              <w:rPr>
                <w:rFonts w:hint="eastAsia"/>
                <w:color w:val="FF0000"/>
              </w:rPr>
              <w:t>MOLPAY</w:t>
            </w:r>
          </w:p>
          <w:p w:rsidR="003C19B5" w:rsidRDefault="003C19B5" w:rsidP="006D6D8E">
            <w:pPr>
              <w:pStyle w:val="100"/>
              <w:rPr>
                <w:color w:val="FF0000"/>
              </w:rPr>
            </w:pPr>
            <w:ins w:id="56" w:author="s00150434" w:date="2015-11-03T11:47:00Z">
              <w:r>
                <w:rPr>
                  <w:rFonts w:hint="eastAsia"/>
                  <w:color w:val="FF0000"/>
                </w:rPr>
                <w:t>60</w:t>
              </w:r>
              <w:r>
                <w:rPr>
                  <w:rFonts w:hint="eastAsia"/>
                  <w:color w:val="FF0000"/>
                </w:rPr>
                <w:t>：</w:t>
              </w:r>
              <w:r w:rsidRPr="003C19B5">
                <w:rPr>
                  <w:color w:val="FF0000"/>
                </w:rPr>
                <w:t>MOLPOINTS</w:t>
              </w:r>
            </w:ins>
          </w:p>
          <w:p w:rsidR="00D04E19" w:rsidRPr="00C53A03" w:rsidRDefault="00D04E19" w:rsidP="006D6D8E">
            <w:pPr>
              <w:pStyle w:val="100"/>
              <w:rPr>
                <w:color w:val="FF0000"/>
              </w:rPr>
            </w:pPr>
            <w:r>
              <w:rPr>
                <w:rFonts w:hint="eastAsia"/>
                <w:color w:val="FF0000"/>
              </w:rPr>
              <w:t>100-199</w:t>
            </w:r>
            <w:r>
              <w:rPr>
                <w:rFonts w:hint="eastAsia"/>
                <w:color w:val="FF0000"/>
              </w:rPr>
              <w:t>：</w:t>
            </w:r>
            <w:r>
              <w:rPr>
                <w:rFonts w:hint="eastAsia"/>
                <w:color w:val="FF0000"/>
              </w:rPr>
              <w:t>CUSTPAY1-100</w:t>
            </w:r>
          </w:p>
        </w:tc>
      </w:tr>
      <w:tr w:rsidR="00D04E19" w:rsidRPr="00922CBE" w:rsidTr="00AD25BD">
        <w:trPr>
          <w:trHeight w:val="1427"/>
          <w:jc w:val="center"/>
        </w:trPr>
        <w:tc>
          <w:tcPr>
            <w:tcW w:w="1406" w:type="dxa"/>
            <w:shd w:val="clear" w:color="auto" w:fill="auto"/>
            <w:vAlign w:val="center"/>
          </w:tcPr>
          <w:p w:rsidR="00D04E19" w:rsidRPr="000930B7" w:rsidRDefault="00D04E19" w:rsidP="009027C7">
            <w:pPr>
              <w:pStyle w:val="100"/>
              <w:rPr>
                <w:color w:val="000000" w:themeColor="text1"/>
              </w:rPr>
            </w:pPr>
            <w:r>
              <w:rPr>
                <w:rFonts w:hint="eastAsia"/>
              </w:rPr>
              <w:lastRenderedPageBreak/>
              <w:t>serviceType</w:t>
            </w:r>
          </w:p>
        </w:tc>
        <w:tc>
          <w:tcPr>
            <w:tcW w:w="1245" w:type="dxa"/>
            <w:shd w:val="clear" w:color="auto" w:fill="auto"/>
            <w:vAlign w:val="center"/>
          </w:tcPr>
          <w:p w:rsidR="00D04E19" w:rsidRDefault="00D04E19" w:rsidP="009027C7">
            <w:pPr>
              <w:pStyle w:val="100"/>
            </w:pPr>
            <w:r>
              <w:rPr>
                <w:rFonts w:hint="eastAsia"/>
              </w:rPr>
              <w:t>String</w:t>
            </w:r>
          </w:p>
        </w:tc>
        <w:tc>
          <w:tcPr>
            <w:tcW w:w="671" w:type="dxa"/>
            <w:vAlign w:val="center"/>
          </w:tcPr>
          <w:p w:rsidR="00D04E19" w:rsidRDefault="00D04E19" w:rsidP="009027C7">
            <w:pPr>
              <w:pStyle w:val="100"/>
            </w:pPr>
            <w:r>
              <w:rPr>
                <w:rFonts w:hint="eastAsia"/>
              </w:rPr>
              <w:t>M</w:t>
            </w:r>
          </w:p>
        </w:tc>
        <w:tc>
          <w:tcPr>
            <w:tcW w:w="4117" w:type="dxa"/>
            <w:shd w:val="clear" w:color="auto" w:fill="auto"/>
            <w:vAlign w:val="center"/>
          </w:tcPr>
          <w:p w:rsidR="00D04E19" w:rsidRDefault="00D04E19" w:rsidP="00AD62CC">
            <w:pPr>
              <w:pStyle w:val="100"/>
            </w:pPr>
            <w:r>
              <w:rPr>
                <w:rFonts w:hint="eastAsia"/>
              </w:rPr>
              <w:t>业务类型，目前无效：</w:t>
            </w:r>
          </w:p>
          <w:p w:rsidR="00D04E19" w:rsidRDefault="00D04E19" w:rsidP="00AD62CC">
            <w:pPr>
              <w:pStyle w:val="100"/>
              <w:ind w:leftChars="100" w:left="210"/>
            </w:pPr>
            <w:r>
              <w:rPr>
                <w:rFonts w:hint="eastAsia"/>
              </w:rPr>
              <w:t xml:space="preserve">RECHARGE: </w:t>
            </w:r>
            <w:r>
              <w:rPr>
                <w:rFonts w:hint="eastAsia"/>
              </w:rPr>
              <w:t>充值</w:t>
            </w:r>
          </w:p>
          <w:p w:rsidR="00D04E19" w:rsidRDefault="00D04E19" w:rsidP="00AD62CC">
            <w:pPr>
              <w:pStyle w:val="100"/>
              <w:ind w:leftChars="100" w:left="210"/>
            </w:pPr>
            <w:r>
              <w:rPr>
                <w:rFonts w:hint="eastAsia"/>
              </w:rPr>
              <w:t>PURCHASE</w:t>
            </w:r>
            <w:r>
              <w:rPr>
                <w:rFonts w:hint="eastAsia"/>
              </w:rPr>
              <w:t>：在线支付</w:t>
            </w:r>
          </w:p>
          <w:p w:rsidR="00D04E19" w:rsidRDefault="00D04E19" w:rsidP="00AD62CC">
            <w:pPr>
              <w:pStyle w:val="100"/>
              <w:ind w:leftChars="100" w:left="210"/>
            </w:pPr>
            <w:r>
              <w:rPr>
                <w:rFonts w:hint="eastAsia"/>
              </w:rPr>
              <w:t>RECHADJT</w:t>
            </w:r>
            <w:r>
              <w:rPr>
                <w:rFonts w:hint="eastAsia"/>
              </w:rPr>
              <w:t>：充值调整</w:t>
            </w:r>
          </w:p>
          <w:p w:rsidR="00D04E19" w:rsidRDefault="00D04E19" w:rsidP="00832BC9">
            <w:pPr>
              <w:pStyle w:val="100"/>
              <w:ind w:leftChars="100" w:left="210"/>
            </w:pPr>
            <w:r>
              <w:rPr>
                <w:rFonts w:hint="eastAsia"/>
              </w:rPr>
              <w:t>REFUND</w:t>
            </w:r>
            <w:r>
              <w:rPr>
                <w:rFonts w:hint="eastAsia"/>
              </w:rPr>
              <w:t>：退款</w:t>
            </w:r>
          </w:p>
        </w:tc>
      </w:tr>
      <w:tr w:rsidR="00D04E19" w:rsidRPr="00922CBE" w:rsidTr="00AD25BD">
        <w:trPr>
          <w:trHeight w:val="483"/>
          <w:jc w:val="center"/>
        </w:trPr>
        <w:tc>
          <w:tcPr>
            <w:tcW w:w="1406" w:type="dxa"/>
            <w:shd w:val="clear" w:color="auto" w:fill="auto"/>
            <w:vAlign w:val="center"/>
          </w:tcPr>
          <w:p w:rsidR="00D04E19" w:rsidRDefault="00D04E19" w:rsidP="009027C7">
            <w:pPr>
              <w:pStyle w:val="100"/>
            </w:pPr>
            <w:r>
              <w:rPr>
                <w:rFonts w:hint="eastAsia"/>
              </w:rPr>
              <w:t>serviceCatalog</w:t>
            </w:r>
          </w:p>
        </w:tc>
        <w:tc>
          <w:tcPr>
            <w:tcW w:w="1245" w:type="dxa"/>
            <w:shd w:val="clear" w:color="auto" w:fill="auto"/>
            <w:vAlign w:val="center"/>
          </w:tcPr>
          <w:p w:rsidR="00D04E19" w:rsidRDefault="00D04E19" w:rsidP="009027C7">
            <w:pPr>
              <w:pStyle w:val="100"/>
            </w:pPr>
            <w:r>
              <w:rPr>
                <w:rFonts w:hint="eastAsia"/>
              </w:rPr>
              <w:t>String</w:t>
            </w:r>
          </w:p>
        </w:tc>
        <w:tc>
          <w:tcPr>
            <w:tcW w:w="671" w:type="dxa"/>
            <w:vAlign w:val="center"/>
          </w:tcPr>
          <w:p w:rsidR="00D04E19" w:rsidRDefault="00D04E19" w:rsidP="009027C7">
            <w:pPr>
              <w:pStyle w:val="100"/>
            </w:pPr>
            <w:r>
              <w:rPr>
                <w:rFonts w:hint="eastAsia"/>
              </w:rPr>
              <w:t>O</w:t>
            </w:r>
          </w:p>
        </w:tc>
        <w:tc>
          <w:tcPr>
            <w:tcW w:w="4117" w:type="dxa"/>
            <w:shd w:val="clear" w:color="auto" w:fill="auto"/>
            <w:vAlign w:val="center"/>
          </w:tcPr>
          <w:p w:rsidR="00D04E19" w:rsidRDefault="00D04E19" w:rsidP="00AD62CC">
            <w:pPr>
              <w:pStyle w:val="100"/>
            </w:pPr>
            <w:r>
              <w:rPr>
                <w:rFonts w:hint="eastAsia"/>
              </w:rPr>
              <w:t>服务目录，取值参考“枚举值说明章节”</w:t>
            </w:r>
          </w:p>
        </w:tc>
      </w:tr>
      <w:tr w:rsidR="00D04E19" w:rsidRPr="00922CBE" w:rsidTr="00AD25BD">
        <w:trPr>
          <w:trHeight w:val="285"/>
          <w:jc w:val="center"/>
        </w:trPr>
        <w:tc>
          <w:tcPr>
            <w:tcW w:w="1406" w:type="dxa"/>
            <w:shd w:val="clear" w:color="auto" w:fill="auto"/>
            <w:vAlign w:val="center"/>
          </w:tcPr>
          <w:p w:rsidR="00D04E19" w:rsidRDefault="00D04E19" w:rsidP="009027C7">
            <w:pPr>
              <w:pStyle w:val="100"/>
            </w:pPr>
            <w:r>
              <w:rPr>
                <w:rFonts w:hint="eastAsia"/>
              </w:rPr>
              <w:t>status</w:t>
            </w:r>
          </w:p>
        </w:tc>
        <w:tc>
          <w:tcPr>
            <w:tcW w:w="1245" w:type="dxa"/>
            <w:shd w:val="clear" w:color="auto" w:fill="auto"/>
            <w:vAlign w:val="center"/>
          </w:tcPr>
          <w:p w:rsidR="00D04E19" w:rsidRDefault="00D04E19" w:rsidP="009027C7">
            <w:pPr>
              <w:pStyle w:val="100"/>
            </w:pPr>
            <w:r>
              <w:rPr>
                <w:rFonts w:hint="eastAsia"/>
              </w:rPr>
              <w:t>String</w:t>
            </w:r>
          </w:p>
        </w:tc>
        <w:tc>
          <w:tcPr>
            <w:tcW w:w="671" w:type="dxa"/>
            <w:vAlign w:val="center"/>
          </w:tcPr>
          <w:p w:rsidR="00D04E19" w:rsidRDefault="00D04E19" w:rsidP="009027C7">
            <w:pPr>
              <w:pStyle w:val="100"/>
            </w:pPr>
            <w:r>
              <w:rPr>
                <w:rFonts w:hint="eastAsia"/>
              </w:rPr>
              <w:t>M</w:t>
            </w:r>
          </w:p>
        </w:tc>
        <w:tc>
          <w:tcPr>
            <w:tcW w:w="4117" w:type="dxa"/>
            <w:shd w:val="clear" w:color="auto" w:fill="auto"/>
            <w:vAlign w:val="center"/>
          </w:tcPr>
          <w:p w:rsidR="00D04E19" w:rsidRDefault="00D04E19" w:rsidP="00F40970">
            <w:pPr>
              <w:pStyle w:val="100"/>
            </w:pPr>
            <w:r>
              <w:rPr>
                <w:rFonts w:hint="eastAsia"/>
              </w:rPr>
              <w:t>交易状态</w:t>
            </w:r>
          </w:p>
          <w:p w:rsidR="00D04E19" w:rsidRDefault="00D04E19" w:rsidP="00AD62CC">
            <w:pPr>
              <w:spacing w:line="240" w:lineRule="auto"/>
              <w:ind w:leftChars="89" w:left="187" w:rightChars="-10" w:right="-21"/>
              <w:jc w:val="both"/>
            </w:pPr>
            <w:r w:rsidRPr="00FF4599">
              <w:rPr>
                <w:rFonts w:hint="eastAsia"/>
              </w:rPr>
              <w:t>0</w:t>
            </w:r>
            <w:r>
              <w:rPr>
                <w:rFonts w:hint="eastAsia"/>
              </w:rPr>
              <w:t>：交易成功</w:t>
            </w:r>
          </w:p>
          <w:p w:rsidR="00D04E19" w:rsidRDefault="00D04E19" w:rsidP="00AD62CC">
            <w:pPr>
              <w:spacing w:line="240" w:lineRule="auto"/>
              <w:ind w:leftChars="89" w:left="187" w:rightChars="-10" w:right="-21"/>
              <w:jc w:val="both"/>
            </w:pPr>
            <w:r>
              <w:rPr>
                <w:rFonts w:hint="eastAsia"/>
              </w:rPr>
              <w:t>1</w:t>
            </w:r>
            <w:r>
              <w:rPr>
                <w:rFonts w:hint="eastAsia"/>
              </w:rPr>
              <w:t>：已退</w:t>
            </w:r>
          </w:p>
          <w:p w:rsidR="00D04E19" w:rsidRDefault="00D04E19" w:rsidP="00AD62CC">
            <w:pPr>
              <w:spacing w:line="240" w:lineRule="auto"/>
              <w:ind w:leftChars="89" w:left="187" w:rightChars="-10" w:right="-21"/>
              <w:jc w:val="both"/>
            </w:pPr>
            <w:r w:rsidRPr="00FF4599">
              <w:rPr>
                <w:rFonts w:hint="eastAsia"/>
              </w:rPr>
              <w:t>2</w:t>
            </w:r>
            <w:r w:rsidRPr="00FF4599">
              <w:rPr>
                <w:rFonts w:hint="eastAsia"/>
              </w:rPr>
              <w:t>：</w:t>
            </w:r>
            <w:r>
              <w:rPr>
                <w:rFonts w:hint="eastAsia"/>
              </w:rPr>
              <w:t>交易失败</w:t>
            </w:r>
          </w:p>
          <w:p w:rsidR="00D04E19" w:rsidRDefault="00D04E19" w:rsidP="005017CC">
            <w:pPr>
              <w:spacing w:line="240" w:lineRule="auto"/>
              <w:ind w:leftChars="89" w:left="187" w:rightChars="-10" w:right="-21"/>
              <w:jc w:val="both"/>
            </w:pPr>
            <w:r>
              <w:rPr>
                <w:rFonts w:hint="eastAsia"/>
              </w:rPr>
              <w:t>3</w:t>
            </w:r>
            <w:r>
              <w:rPr>
                <w:rFonts w:hint="eastAsia"/>
              </w:rPr>
              <w:t>：保留</w:t>
            </w:r>
          </w:p>
          <w:p w:rsidR="00D04E19" w:rsidRDefault="00D04E19" w:rsidP="006756DC">
            <w:pPr>
              <w:pStyle w:val="100"/>
              <w:ind w:leftChars="89" w:left="187"/>
            </w:pPr>
            <w:r w:rsidRPr="00FF4599">
              <w:rPr>
                <w:rFonts w:hint="eastAsia"/>
              </w:rPr>
              <w:t>4</w:t>
            </w:r>
            <w:r w:rsidRPr="00FF4599">
              <w:rPr>
                <w:rFonts w:hint="eastAsia"/>
              </w:rPr>
              <w:t>：</w:t>
            </w:r>
            <w:r>
              <w:rPr>
                <w:rFonts w:hint="eastAsia"/>
              </w:rPr>
              <w:t>未支付</w:t>
            </w:r>
          </w:p>
        </w:tc>
      </w:tr>
      <w:tr w:rsidR="00D04E19" w:rsidRPr="00922CBE" w:rsidTr="00AD25BD">
        <w:trPr>
          <w:trHeight w:val="285"/>
          <w:jc w:val="center"/>
        </w:trPr>
        <w:tc>
          <w:tcPr>
            <w:tcW w:w="1406" w:type="dxa"/>
            <w:shd w:val="clear" w:color="auto" w:fill="auto"/>
            <w:vAlign w:val="center"/>
          </w:tcPr>
          <w:p w:rsidR="00D04E19" w:rsidRDefault="00D04E19" w:rsidP="009027C7">
            <w:pPr>
              <w:pStyle w:val="100"/>
            </w:pPr>
            <w:r>
              <w:rPr>
                <w:rFonts w:hint="eastAsia"/>
              </w:rPr>
              <w:t>remarks</w:t>
            </w:r>
          </w:p>
        </w:tc>
        <w:tc>
          <w:tcPr>
            <w:tcW w:w="1245" w:type="dxa"/>
            <w:shd w:val="clear" w:color="auto" w:fill="auto"/>
            <w:vAlign w:val="center"/>
          </w:tcPr>
          <w:p w:rsidR="00D04E19" w:rsidRDefault="00D04E19" w:rsidP="009027C7">
            <w:pPr>
              <w:pStyle w:val="100"/>
            </w:pPr>
            <w:r>
              <w:rPr>
                <w:rFonts w:hint="eastAsia"/>
              </w:rPr>
              <w:t>String</w:t>
            </w:r>
          </w:p>
        </w:tc>
        <w:tc>
          <w:tcPr>
            <w:tcW w:w="671" w:type="dxa"/>
            <w:vAlign w:val="center"/>
          </w:tcPr>
          <w:p w:rsidR="00D04E19" w:rsidRDefault="00D04E19" w:rsidP="009027C7">
            <w:pPr>
              <w:pStyle w:val="100"/>
            </w:pPr>
            <w:r>
              <w:rPr>
                <w:rFonts w:hint="eastAsia"/>
              </w:rPr>
              <w:t>O</w:t>
            </w:r>
          </w:p>
        </w:tc>
        <w:tc>
          <w:tcPr>
            <w:tcW w:w="4117" w:type="dxa"/>
            <w:shd w:val="clear" w:color="auto" w:fill="auto"/>
            <w:vAlign w:val="center"/>
          </w:tcPr>
          <w:p w:rsidR="00D04E19" w:rsidRDefault="00D04E19" w:rsidP="00F40970">
            <w:pPr>
              <w:pStyle w:val="100"/>
            </w:pPr>
            <w:r>
              <w:rPr>
                <w:rFonts w:hint="eastAsia"/>
              </w:rPr>
              <w:t>订单备注</w:t>
            </w:r>
          </w:p>
        </w:tc>
      </w:tr>
      <w:tr w:rsidR="00D04E19" w:rsidRPr="00922CBE" w:rsidTr="00AD25BD">
        <w:trPr>
          <w:trHeight w:val="285"/>
          <w:jc w:val="center"/>
        </w:trPr>
        <w:tc>
          <w:tcPr>
            <w:tcW w:w="1406" w:type="dxa"/>
            <w:shd w:val="clear" w:color="auto" w:fill="auto"/>
            <w:vAlign w:val="center"/>
          </w:tcPr>
          <w:p w:rsidR="00D04E19" w:rsidRDefault="00D04E19" w:rsidP="009027C7">
            <w:pPr>
              <w:pStyle w:val="100"/>
            </w:pPr>
            <w:r>
              <w:rPr>
                <w:rFonts w:hint="eastAsia"/>
              </w:rPr>
              <w:t>errCode</w:t>
            </w:r>
          </w:p>
        </w:tc>
        <w:tc>
          <w:tcPr>
            <w:tcW w:w="1245" w:type="dxa"/>
            <w:shd w:val="clear" w:color="auto" w:fill="auto"/>
            <w:vAlign w:val="center"/>
          </w:tcPr>
          <w:p w:rsidR="00D04E19" w:rsidRDefault="00D04E19" w:rsidP="009027C7">
            <w:pPr>
              <w:pStyle w:val="100"/>
            </w:pPr>
            <w:r>
              <w:rPr>
                <w:rFonts w:hint="eastAsia"/>
              </w:rPr>
              <w:t>String</w:t>
            </w:r>
          </w:p>
        </w:tc>
        <w:tc>
          <w:tcPr>
            <w:tcW w:w="671" w:type="dxa"/>
            <w:vAlign w:val="center"/>
          </w:tcPr>
          <w:p w:rsidR="00D04E19" w:rsidRDefault="00D04E19" w:rsidP="009027C7">
            <w:pPr>
              <w:pStyle w:val="100"/>
            </w:pPr>
            <w:r>
              <w:rPr>
                <w:rFonts w:hint="eastAsia"/>
              </w:rPr>
              <w:t>O</w:t>
            </w:r>
          </w:p>
        </w:tc>
        <w:tc>
          <w:tcPr>
            <w:tcW w:w="4117" w:type="dxa"/>
            <w:shd w:val="clear" w:color="auto" w:fill="auto"/>
            <w:vAlign w:val="center"/>
          </w:tcPr>
          <w:p w:rsidR="00D04E19" w:rsidRDefault="00D04E19" w:rsidP="00F40970">
            <w:pPr>
              <w:pStyle w:val="100"/>
            </w:pPr>
            <w:r>
              <w:rPr>
                <w:rFonts w:hint="eastAsia"/>
              </w:rPr>
              <w:t>错误码，仅对部分订单在错误情况下有效</w:t>
            </w:r>
          </w:p>
        </w:tc>
      </w:tr>
      <w:tr w:rsidR="00D04E19" w:rsidRPr="00922CBE" w:rsidTr="00AD25BD">
        <w:trPr>
          <w:trHeight w:val="285"/>
          <w:jc w:val="center"/>
        </w:trPr>
        <w:tc>
          <w:tcPr>
            <w:tcW w:w="1406" w:type="dxa"/>
            <w:shd w:val="clear" w:color="auto" w:fill="auto"/>
            <w:vAlign w:val="center"/>
          </w:tcPr>
          <w:p w:rsidR="00D04E19" w:rsidRDefault="00D04E19" w:rsidP="009027C7">
            <w:pPr>
              <w:pStyle w:val="100"/>
            </w:pPr>
            <w:r>
              <w:rPr>
                <w:rFonts w:hint="eastAsia"/>
              </w:rPr>
              <w:t>errMsg</w:t>
            </w:r>
          </w:p>
        </w:tc>
        <w:tc>
          <w:tcPr>
            <w:tcW w:w="1245" w:type="dxa"/>
            <w:shd w:val="clear" w:color="auto" w:fill="auto"/>
            <w:vAlign w:val="center"/>
          </w:tcPr>
          <w:p w:rsidR="00D04E19" w:rsidRDefault="00D04E19" w:rsidP="009027C7">
            <w:pPr>
              <w:pStyle w:val="100"/>
            </w:pPr>
            <w:r>
              <w:rPr>
                <w:rFonts w:hint="eastAsia"/>
              </w:rPr>
              <w:t>String</w:t>
            </w:r>
          </w:p>
        </w:tc>
        <w:tc>
          <w:tcPr>
            <w:tcW w:w="671" w:type="dxa"/>
            <w:vAlign w:val="center"/>
          </w:tcPr>
          <w:p w:rsidR="00D04E19" w:rsidRDefault="00D04E19" w:rsidP="009027C7">
            <w:pPr>
              <w:pStyle w:val="100"/>
            </w:pPr>
            <w:r>
              <w:rPr>
                <w:rFonts w:hint="eastAsia"/>
              </w:rPr>
              <w:t>O</w:t>
            </w:r>
          </w:p>
        </w:tc>
        <w:tc>
          <w:tcPr>
            <w:tcW w:w="4117" w:type="dxa"/>
            <w:shd w:val="clear" w:color="auto" w:fill="auto"/>
            <w:vAlign w:val="center"/>
          </w:tcPr>
          <w:p w:rsidR="00D04E19" w:rsidRDefault="00D04E19" w:rsidP="00F40970">
            <w:pPr>
              <w:pStyle w:val="100"/>
            </w:pPr>
            <w:r>
              <w:rPr>
                <w:rFonts w:hint="eastAsia"/>
              </w:rPr>
              <w:t>错误消息，仅对部分订单在错误情况下有效</w:t>
            </w:r>
          </w:p>
        </w:tc>
      </w:tr>
      <w:tr w:rsidR="003160DF" w:rsidRPr="00922CBE" w:rsidTr="00AD25BD">
        <w:trPr>
          <w:trHeight w:val="285"/>
          <w:jc w:val="center"/>
        </w:trPr>
        <w:tc>
          <w:tcPr>
            <w:tcW w:w="1406" w:type="dxa"/>
            <w:shd w:val="clear" w:color="auto" w:fill="auto"/>
            <w:vAlign w:val="center"/>
          </w:tcPr>
          <w:p w:rsidR="003160DF" w:rsidRDefault="003160DF" w:rsidP="009027C7">
            <w:pPr>
              <w:pStyle w:val="100"/>
            </w:pPr>
            <w:r>
              <w:rPr>
                <w:rFonts w:hint="eastAsia"/>
              </w:rPr>
              <w:lastRenderedPageBreak/>
              <w:t>balance</w:t>
            </w:r>
          </w:p>
        </w:tc>
        <w:tc>
          <w:tcPr>
            <w:tcW w:w="1245" w:type="dxa"/>
            <w:shd w:val="clear" w:color="auto" w:fill="auto"/>
            <w:vAlign w:val="center"/>
          </w:tcPr>
          <w:p w:rsidR="003160DF" w:rsidRDefault="00660205" w:rsidP="009027C7">
            <w:pPr>
              <w:pStyle w:val="100"/>
            </w:pPr>
            <w:r>
              <w:rPr>
                <w:rFonts w:hint="eastAsia"/>
              </w:rPr>
              <w:t>String</w:t>
            </w:r>
          </w:p>
        </w:tc>
        <w:tc>
          <w:tcPr>
            <w:tcW w:w="671" w:type="dxa"/>
            <w:vAlign w:val="center"/>
          </w:tcPr>
          <w:p w:rsidR="003160DF" w:rsidRDefault="003160DF" w:rsidP="009027C7">
            <w:pPr>
              <w:pStyle w:val="100"/>
            </w:pPr>
            <w:r>
              <w:rPr>
                <w:rFonts w:hint="eastAsia"/>
              </w:rPr>
              <w:t>O</w:t>
            </w:r>
          </w:p>
        </w:tc>
        <w:tc>
          <w:tcPr>
            <w:tcW w:w="4117" w:type="dxa"/>
            <w:shd w:val="clear" w:color="auto" w:fill="auto"/>
            <w:vAlign w:val="center"/>
          </w:tcPr>
          <w:p w:rsidR="00857CD6" w:rsidRDefault="003160DF" w:rsidP="00857CD6">
            <w:pPr>
              <w:pStyle w:val="100"/>
            </w:pPr>
            <w:r>
              <w:rPr>
                <w:rFonts w:hint="eastAsia"/>
              </w:rPr>
              <w:t>订单处理后余额</w:t>
            </w:r>
          </w:p>
          <w:p w:rsidR="003160DF" w:rsidRDefault="00857CD6" w:rsidP="00857CD6">
            <w:pPr>
              <w:pStyle w:val="100"/>
            </w:pPr>
            <w:r>
              <w:rPr>
                <w:rFonts w:hint="eastAsia"/>
              </w:rPr>
              <w:t>注：对花币、预付款支付和充值订单，以及花币充值订单的退款订单有效。</w:t>
            </w:r>
          </w:p>
        </w:tc>
      </w:tr>
      <w:tr w:rsidR="00D04E19" w:rsidRPr="00922CBE" w:rsidTr="00AD25BD">
        <w:trPr>
          <w:trHeight w:val="285"/>
          <w:jc w:val="center"/>
        </w:trPr>
        <w:tc>
          <w:tcPr>
            <w:tcW w:w="1406" w:type="dxa"/>
            <w:shd w:val="clear" w:color="auto" w:fill="auto"/>
            <w:vAlign w:val="center"/>
          </w:tcPr>
          <w:p w:rsidR="00D04E19" w:rsidRDefault="00D04E19" w:rsidP="009027C7">
            <w:pPr>
              <w:pStyle w:val="100"/>
            </w:pPr>
          </w:p>
        </w:tc>
        <w:tc>
          <w:tcPr>
            <w:tcW w:w="1245" w:type="dxa"/>
            <w:shd w:val="clear" w:color="auto" w:fill="auto"/>
            <w:vAlign w:val="center"/>
          </w:tcPr>
          <w:p w:rsidR="00D04E19" w:rsidRDefault="00D04E19" w:rsidP="009027C7">
            <w:pPr>
              <w:pStyle w:val="100"/>
            </w:pPr>
          </w:p>
        </w:tc>
        <w:tc>
          <w:tcPr>
            <w:tcW w:w="671" w:type="dxa"/>
            <w:vAlign w:val="center"/>
          </w:tcPr>
          <w:p w:rsidR="00D04E19" w:rsidRDefault="00D04E19" w:rsidP="009027C7">
            <w:pPr>
              <w:pStyle w:val="100"/>
            </w:pPr>
          </w:p>
        </w:tc>
        <w:tc>
          <w:tcPr>
            <w:tcW w:w="4117" w:type="dxa"/>
            <w:shd w:val="clear" w:color="auto" w:fill="auto"/>
            <w:vAlign w:val="center"/>
          </w:tcPr>
          <w:p w:rsidR="00D04E19" w:rsidRDefault="00D04E19" w:rsidP="00F40970">
            <w:pPr>
              <w:pStyle w:val="100"/>
            </w:pPr>
          </w:p>
        </w:tc>
      </w:tr>
      <w:tr w:rsidR="00D04E19" w:rsidRPr="00922CBE" w:rsidTr="00AD25BD">
        <w:trPr>
          <w:trHeight w:val="285"/>
          <w:jc w:val="center"/>
        </w:trPr>
        <w:tc>
          <w:tcPr>
            <w:tcW w:w="1406" w:type="dxa"/>
            <w:shd w:val="clear" w:color="auto" w:fill="auto"/>
            <w:vAlign w:val="center"/>
          </w:tcPr>
          <w:p w:rsidR="00D04E19" w:rsidRDefault="00D04E19" w:rsidP="009027C7">
            <w:pPr>
              <w:pStyle w:val="100"/>
            </w:pPr>
            <w:r>
              <w:rPr>
                <w:rFonts w:hint="eastAsia"/>
              </w:rPr>
              <w:t>payInfo</w:t>
            </w:r>
          </w:p>
        </w:tc>
        <w:tc>
          <w:tcPr>
            <w:tcW w:w="1245" w:type="dxa"/>
            <w:shd w:val="clear" w:color="auto" w:fill="auto"/>
            <w:vAlign w:val="center"/>
          </w:tcPr>
          <w:p w:rsidR="00D04E19" w:rsidRDefault="00D04E19" w:rsidP="009027C7">
            <w:pPr>
              <w:pStyle w:val="100"/>
            </w:pPr>
            <w:r>
              <w:rPr>
                <w:rFonts w:hint="eastAsia"/>
              </w:rPr>
              <w:t>Array of followings</w:t>
            </w:r>
          </w:p>
        </w:tc>
        <w:tc>
          <w:tcPr>
            <w:tcW w:w="671" w:type="dxa"/>
            <w:vAlign w:val="center"/>
          </w:tcPr>
          <w:p w:rsidR="00D04E19" w:rsidRDefault="00D04E19" w:rsidP="009027C7">
            <w:pPr>
              <w:pStyle w:val="100"/>
            </w:pPr>
            <w:r>
              <w:rPr>
                <w:rFonts w:hint="eastAsia"/>
              </w:rPr>
              <w:t>O</w:t>
            </w:r>
          </w:p>
        </w:tc>
        <w:tc>
          <w:tcPr>
            <w:tcW w:w="4117" w:type="dxa"/>
            <w:shd w:val="clear" w:color="auto" w:fill="auto"/>
            <w:vAlign w:val="center"/>
          </w:tcPr>
          <w:p w:rsidR="00D04E19" w:rsidRDefault="00D04E19" w:rsidP="009027C7">
            <w:pPr>
              <w:pStyle w:val="100"/>
            </w:pPr>
            <w:r>
              <w:rPr>
                <w:rFonts w:hint="eastAsia"/>
              </w:rPr>
              <w:t>帐务信息</w:t>
            </w:r>
          </w:p>
        </w:tc>
      </w:tr>
      <w:tr w:rsidR="00D04E19" w:rsidRPr="00922CBE" w:rsidTr="00AD25BD">
        <w:trPr>
          <w:trHeight w:val="285"/>
          <w:jc w:val="center"/>
        </w:trPr>
        <w:tc>
          <w:tcPr>
            <w:tcW w:w="1406" w:type="dxa"/>
            <w:shd w:val="clear" w:color="auto" w:fill="auto"/>
            <w:vAlign w:val="center"/>
          </w:tcPr>
          <w:p w:rsidR="00D04E19" w:rsidRDefault="00D04E19" w:rsidP="009027C7">
            <w:pPr>
              <w:pStyle w:val="100"/>
            </w:pPr>
            <w:r>
              <w:rPr>
                <w:rFonts w:hint="eastAsia"/>
              </w:rPr>
              <w:t>accid</w:t>
            </w:r>
          </w:p>
        </w:tc>
        <w:tc>
          <w:tcPr>
            <w:tcW w:w="1245" w:type="dxa"/>
            <w:shd w:val="clear" w:color="auto" w:fill="auto"/>
            <w:vAlign w:val="center"/>
          </w:tcPr>
          <w:p w:rsidR="00D04E19" w:rsidRDefault="00D04E19" w:rsidP="009027C7">
            <w:pPr>
              <w:pStyle w:val="100"/>
            </w:pPr>
            <w:r>
              <w:rPr>
                <w:rFonts w:hint="eastAsia"/>
              </w:rPr>
              <w:t>String</w:t>
            </w:r>
          </w:p>
        </w:tc>
        <w:tc>
          <w:tcPr>
            <w:tcW w:w="671" w:type="dxa"/>
            <w:vAlign w:val="center"/>
          </w:tcPr>
          <w:p w:rsidR="00D04E19" w:rsidRDefault="00D04E19" w:rsidP="009027C7">
            <w:pPr>
              <w:pStyle w:val="100"/>
            </w:pPr>
            <w:r>
              <w:rPr>
                <w:rFonts w:hint="eastAsia"/>
              </w:rPr>
              <w:t>O</w:t>
            </w:r>
          </w:p>
        </w:tc>
        <w:tc>
          <w:tcPr>
            <w:tcW w:w="4117" w:type="dxa"/>
            <w:shd w:val="clear" w:color="auto" w:fill="auto"/>
            <w:vAlign w:val="center"/>
          </w:tcPr>
          <w:p w:rsidR="00D04E19" w:rsidRDefault="00D04E19" w:rsidP="009027C7">
            <w:pPr>
              <w:pStyle w:val="100"/>
            </w:pPr>
            <w:r>
              <w:rPr>
                <w:rFonts w:hint="eastAsia"/>
              </w:rPr>
              <w:t>帐务流水</w:t>
            </w:r>
          </w:p>
        </w:tc>
      </w:tr>
      <w:tr w:rsidR="00D04E19" w:rsidRPr="00922CBE" w:rsidTr="00AD25BD">
        <w:trPr>
          <w:trHeight w:val="285"/>
          <w:jc w:val="center"/>
        </w:trPr>
        <w:tc>
          <w:tcPr>
            <w:tcW w:w="1406" w:type="dxa"/>
            <w:shd w:val="clear" w:color="auto" w:fill="auto"/>
            <w:vAlign w:val="center"/>
          </w:tcPr>
          <w:p w:rsidR="00D04E19" w:rsidRDefault="00D04E19" w:rsidP="009027C7">
            <w:pPr>
              <w:pStyle w:val="100"/>
            </w:pPr>
            <w:r>
              <w:rPr>
                <w:rFonts w:hint="eastAsia"/>
              </w:rPr>
              <w:t>accType</w:t>
            </w:r>
          </w:p>
        </w:tc>
        <w:tc>
          <w:tcPr>
            <w:tcW w:w="1245" w:type="dxa"/>
            <w:shd w:val="clear" w:color="auto" w:fill="auto"/>
            <w:vAlign w:val="center"/>
          </w:tcPr>
          <w:p w:rsidR="00D04E19" w:rsidRDefault="00D04E19" w:rsidP="009027C7">
            <w:pPr>
              <w:pStyle w:val="100"/>
            </w:pPr>
            <w:r>
              <w:rPr>
                <w:rFonts w:hint="eastAsia"/>
              </w:rPr>
              <w:t>String</w:t>
            </w:r>
          </w:p>
        </w:tc>
        <w:tc>
          <w:tcPr>
            <w:tcW w:w="671" w:type="dxa"/>
            <w:vAlign w:val="center"/>
          </w:tcPr>
          <w:p w:rsidR="00D04E19" w:rsidRDefault="00D04E19" w:rsidP="009027C7">
            <w:pPr>
              <w:pStyle w:val="100"/>
            </w:pPr>
            <w:r>
              <w:rPr>
                <w:rFonts w:hint="eastAsia"/>
              </w:rPr>
              <w:t>O</w:t>
            </w:r>
          </w:p>
        </w:tc>
        <w:tc>
          <w:tcPr>
            <w:tcW w:w="4117" w:type="dxa"/>
            <w:shd w:val="clear" w:color="auto" w:fill="auto"/>
            <w:vAlign w:val="center"/>
          </w:tcPr>
          <w:p w:rsidR="00D04E19" w:rsidRPr="00291B94" w:rsidRDefault="00D04E19" w:rsidP="00291B94">
            <w:pPr>
              <w:pStyle w:val="100"/>
            </w:pPr>
            <w:r w:rsidRPr="00291B94">
              <w:rPr>
                <w:rFonts w:hint="eastAsia"/>
              </w:rPr>
              <w:t>帐户类型</w:t>
            </w:r>
            <w:r w:rsidRPr="00291B94">
              <w:rPr>
                <w:rFonts w:hint="eastAsia"/>
              </w:rPr>
              <w:t xml:space="preserve"> </w:t>
            </w:r>
            <w:r>
              <w:t>–</w:t>
            </w:r>
            <w:r>
              <w:rPr>
                <w:rFonts w:hint="eastAsia"/>
              </w:rPr>
              <w:t xml:space="preserve"> </w:t>
            </w:r>
            <w:r>
              <w:rPr>
                <w:rFonts w:hint="eastAsia"/>
              </w:rPr>
              <w:t>无效</w:t>
            </w:r>
          </w:p>
          <w:p w:rsidR="00D04E19" w:rsidRDefault="00D04E19" w:rsidP="00291B94">
            <w:pPr>
              <w:pStyle w:val="100"/>
            </w:pPr>
            <w:r w:rsidRPr="00291B94">
              <w:rPr>
                <w:rFonts w:hint="eastAsia"/>
              </w:rPr>
              <w:t>0000</w:t>
            </w:r>
            <w:r w:rsidRPr="00291B94">
              <w:rPr>
                <w:rFonts w:hint="eastAsia"/>
              </w:rPr>
              <w:t>：虚拟帐号</w:t>
            </w:r>
          </w:p>
          <w:p w:rsidR="00D04E19" w:rsidRDefault="00D04E19" w:rsidP="00291B94">
            <w:pPr>
              <w:pStyle w:val="100"/>
            </w:pPr>
            <w:r>
              <w:rPr>
                <w:rFonts w:hint="eastAsia"/>
              </w:rPr>
              <w:t>1000</w:t>
            </w:r>
            <w:r>
              <w:rPr>
                <w:rFonts w:hint="eastAsia"/>
              </w:rPr>
              <w:t>：</w:t>
            </w:r>
            <w:r>
              <w:rPr>
                <w:rFonts w:hint="eastAsia"/>
              </w:rPr>
              <w:t>Vmall</w:t>
            </w:r>
            <w:r>
              <w:rPr>
                <w:rFonts w:hint="eastAsia"/>
              </w:rPr>
              <w:t>预付款帐号</w:t>
            </w:r>
          </w:p>
          <w:p w:rsidR="009F219C" w:rsidRDefault="009F219C" w:rsidP="00291B94">
            <w:pPr>
              <w:pStyle w:val="100"/>
            </w:pPr>
            <w:r>
              <w:rPr>
                <w:rFonts w:hint="eastAsia"/>
              </w:rPr>
              <w:t>2000</w:t>
            </w:r>
            <w:r>
              <w:rPr>
                <w:rFonts w:hint="eastAsia"/>
              </w:rPr>
              <w:t>：余额帐号</w:t>
            </w:r>
          </w:p>
        </w:tc>
      </w:tr>
      <w:tr w:rsidR="00D04E19" w:rsidRPr="00922CBE" w:rsidTr="00AD25BD">
        <w:trPr>
          <w:trHeight w:val="285"/>
          <w:jc w:val="center"/>
        </w:trPr>
        <w:tc>
          <w:tcPr>
            <w:tcW w:w="1406" w:type="dxa"/>
            <w:shd w:val="clear" w:color="auto" w:fill="auto"/>
            <w:vAlign w:val="center"/>
          </w:tcPr>
          <w:p w:rsidR="00D04E19" w:rsidRDefault="00D04E19" w:rsidP="009027C7">
            <w:pPr>
              <w:pStyle w:val="100"/>
            </w:pPr>
            <w:r>
              <w:rPr>
                <w:rFonts w:hint="eastAsia"/>
              </w:rPr>
              <w:t>income</w:t>
            </w:r>
          </w:p>
        </w:tc>
        <w:tc>
          <w:tcPr>
            <w:tcW w:w="1245" w:type="dxa"/>
            <w:shd w:val="clear" w:color="auto" w:fill="auto"/>
            <w:vAlign w:val="center"/>
          </w:tcPr>
          <w:p w:rsidR="00D04E19" w:rsidRDefault="00D04E19" w:rsidP="009027C7">
            <w:pPr>
              <w:pStyle w:val="100"/>
            </w:pPr>
            <w:r>
              <w:t>L</w:t>
            </w:r>
            <w:r>
              <w:rPr>
                <w:rFonts w:hint="eastAsia"/>
              </w:rPr>
              <w:t>ong</w:t>
            </w:r>
          </w:p>
        </w:tc>
        <w:tc>
          <w:tcPr>
            <w:tcW w:w="671" w:type="dxa"/>
            <w:vAlign w:val="center"/>
          </w:tcPr>
          <w:p w:rsidR="00D04E19" w:rsidRDefault="00D04E19" w:rsidP="009027C7">
            <w:pPr>
              <w:pStyle w:val="100"/>
            </w:pPr>
            <w:r>
              <w:rPr>
                <w:rFonts w:hint="eastAsia"/>
              </w:rPr>
              <w:t>O</w:t>
            </w:r>
          </w:p>
        </w:tc>
        <w:tc>
          <w:tcPr>
            <w:tcW w:w="4117" w:type="dxa"/>
            <w:shd w:val="clear" w:color="auto" w:fill="auto"/>
            <w:vAlign w:val="center"/>
          </w:tcPr>
          <w:p w:rsidR="00D04E19" w:rsidRDefault="00D04E19" w:rsidP="009027C7">
            <w:pPr>
              <w:pStyle w:val="100"/>
            </w:pPr>
            <w:r>
              <w:rPr>
                <w:rFonts w:hint="eastAsia"/>
              </w:rPr>
              <w:t>收入</w:t>
            </w:r>
            <w:r>
              <w:rPr>
                <w:rFonts w:hint="eastAsia"/>
              </w:rPr>
              <w:t>-</w:t>
            </w:r>
            <w:r>
              <w:rPr>
                <w:rFonts w:hint="eastAsia"/>
              </w:rPr>
              <w:t>无效</w:t>
            </w:r>
          </w:p>
        </w:tc>
      </w:tr>
      <w:tr w:rsidR="00D04E19" w:rsidRPr="00922CBE" w:rsidTr="00AD25BD">
        <w:trPr>
          <w:trHeight w:val="285"/>
          <w:jc w:val="center"/>
        </w:trPr>
        <w:tc>
          <w:tcPr>
            <w:tcW w:w="1406" w:type="dxa"/>
            <w:shd w:val="clear" w:color="auto" w:fill="auto"/>
            <w:vAlign w:val="center"/>
          </w:tcPr>
          <w:p w:rsidR="00D04E19" w:rsidRDefault="00D04E19" w:rsidP="009027C7">
            <w:pPr>
              <w:pStyle w:val="100"/>
            </w:pPr>
            <w:r w:rsidRPr="001126D9">
              <w:t>expenditure</w:t>
            </w:r>
          </w:p>
        </w:tc>
        <w:tc>
          <w:tcPr>
            <w:tcW w:w="1245" w:type="dxa"/>
            <w:shd w:val="clear" w:color="auto" w:fill="auto"/>
            <w:vAlign w:val="center"/>
          </w:tcPr>
          <w:p w:rsidR="00D04E19" w:rsidRDefault="00D04E19" w:rsidP="009027C7">
            <w:pPr>
              <w:pStyle w:val="100"/>
            </w:pPr>
            <w:r>
              <w:t>L</w:t>
            </w:r>
            <w:r>
              <w:rPr>
                <w:rFonts w:hint="eastAsia"/>
              </w:rPr>
              <w:t>ong</w:t>
            </w:r>
          </w:p>
        </w:tc>
        <w:tc>
          <w:tcPr>
            <w:tcW w:w="671" w:type="dxa"/>
            <w:vAlign w:val="center"/>
          </w:tcPr>
          <w:p w:rsidR="00D04E19" w:rsidRDefault="00D04E19" w:rsidP="009027C7">
            <w:pPr>
              <w:pStyle w:val="100"/>
            </w:pPr>
            <w:r>
              <w:rPr>
                <w:rFonts w:hint="eastAsia"/>
              </w:rPr>
              <w:t>O</w:t>
            </w:r>
          </w:p>
        </w:tc>
        <w:tc>
          <w:tcPr>
            <w:tcW w:w="4117" w:type="dxa"/>
            <w:shd w:val="clear" w:color="auto" w:fill="auto"/>
            <w:vAlign w:val="center"/>
          </w:tcPr>
          <w:p w:rsidR="00D04E19" w:rsidRDefault="00D04E19" w:rsidP="009027C7">
            <w:pPr>
              <w:pStyle w:val="100"/>
            </w:pPr>
            <w:r>
              <w:rPr>
                <w:rFonts w:hint="eastAsia"/>
              </w:rPr>
              <w:t>支出</w:t>
            </w:r>
            <w:r>
              <w:rPr>
                <w:rFonts w:hint="eastAsia"/>
              </w:rPr>
              <w:t>-</w:t>
            </w:r>
            <w:r>
              <w:rPr>
                <w:rFonts w:hint="eastAsia"/>
              </w:rPr>
              <w:t>无效</w:t>
            </w:r>
          </w:p>
        </w:tc>
      </w:tr>
      <w:tr w:rsidR="00D04E19" w:rsidRPr="00922CBE" w:rsidTr="00AD25BD">
        <w:trPr>
          <w:trHeight w:val="285"/>
          <w:jc w:val="center"/>
        </w:trPr>
        <w:tc>
          <w:tcPr>
            <w:tcW w:w="1406" w:type="dxa"/>
            <w:shd w:val="clear" w:color="auto" w:fill="auto"/>
            <w:vAlign w:val="center"/>
          </w:tcPr>
          <w:p w:rsidR="00D04E19" w:rsidRDefault="00D04E19" w:rsidP="009027C7">
            <w:pPr>
              <w:pStyle w:val="100"/>
            </w:pPr>
            <w:r>
              <w:rPr>
                <w:rFonts w:hint="eastAsia"/>
              </w:rPr>
              <w:t>channel</w:t>
            </w:r>
          </w:p>
        </w:tc>
        <w:tc>
          <w:tcPr>
            <w:tcW w:w="1245" w:type="dxa"/>
            <w:shd w:val="clear" w:color="auto" w:fill="auto"/>
            <w:vAlign w:val="center"/>
          </w:tcPr>
          <w:p w:rsidR="00D04E19" w:rsidRDefault="00D04E19" w:rsidP="009027C7">
            <w:pPr>
              <w:pStyle w:val="100"/>
            </w:pPr>
            <w:r>
              <w:rPr>
                <w:rFonts w:hint="eastAsia"/>
              </w:rPr>
              <w:t>Channels</w:t>
            </w:r>
          </w:p>
        </w:tc>
        <w:tc>
          <w:tcPr>
            <w:tcW w:w="671" w:type="dxa"/>
            <w:vAlign w:val="center"/>
          </w:tcPr>
          <w:p w:rsidR="00D04E19" w:rsidRDefault="00D04E19" w:rsidP="009027C7">
            <w:pPr>
              <w:pStyle w:val="100"/>
            </w:pPr>
            <w:r>
              <w:rPr>
                <w:rFonts w:hint="eastAsia"/>
              </w:rPr>
              <w:t>O</w:t>
            </w:r>
          </w:p>
        </w:tc>
        <w:tc>
          <w:tcPr>
            <w:tcW w:w="4117" w:type="dxa"/>
            <w:shd w:val="clear" w:color="auto" w:fill="auto"/>
            <w:vAlign w:val="center"/>
          </w:tcPr>
          <w:p w:rsidR="00D04E19" w:rsidRDefault="00D04E19" w:rsidP="00E31C58">
            <w:pPr>
              <w:pStyle w:val="100"/>
            </w:pPr>
            <w:r w:rsidRPr="004A2310">
              <w:rPr>
                <w:rFonts w:hint="eastAsia"/>
              </w:rPr>
              <w:t>渠道</w:t>
            </w:r>
            <w:r>
              <w:rPr>
                <w:rFonts w:hint="eastAsia"/>
              </w:rPr>
              <w:t>类型，取值参考“枚举值说明”章节</w:t>
            </w:r>
          </w:p>
        </w:tc>
      </w:tr>
      <w:tr w:rsidR="00D04E19" w:rsidRPr="00922CBE" w:rsidTr="00AD25BD">
        <w:trPr>
          <w:trHeight w:val="285"/>
          <w:jc w:val="center"/>
        </w:trPr>
        <w:tc>
          <w:tcPr>
            <w:tcW w:w="1406" w:type="dxa"/>
            <w:shd w:val="clear" w:color="auto" w:fill="auto"/>
            <w:vAlign w:val="center"/>
          </w:tcPr>
          <w:p w:rsidR="00D04E19" w:rsidRDefault="00D04E19" w:rsidP="009027C7">
            <w:pPr>
              <w:pStyle w:val="100"/>
            </w:pPr>
          </w:p>
        </w:tc>
        <w:tc>
          <w:tcPr>
            <w:tcW w:w="1245" w:type="dxa"/>
            <w:shd w:val="clear" w:color="auto" w:fill="auto"/>
            <w:vAlign w:val="center"/>
          </w:tcPr>
          <w:p w:rsidR="00D04E19" w:rsidRDefault="00D04E19" w:rsidP="009027C7">
            <w:pPr>
              <w:pStyle w:val="100"/>
            </w:pPr>
          </w:p>
        </w:tc>
        <w:tc>
          <w:tcPr>
            <w:tcW w:w="671" w:type="dxa"/>
            <w:vAlign w:val="center"/>
          </w:tcPr>
          <w:p w:rsidR="00D04E19" w:rsidRDefault="00D04E19" w:rsidP="009027C7">
            <w:pPr>
              <w:pStyle w:val="100"/>
            </w:pPr>
          </w:p>
        </w:tc>
        <w:tc>
          <w:tcPr>
            <w:tcW w:w="4117" w:type="dxa"/>
            <w:shd w:val="clear" w:color="auto" w:fill="auto"/>
            <w:vAlign w:val="center"/>
          </w:tcPr>
          <w:p w:rsidR="00D04E19" w:rsidRDefault="00D04E19" w:rsidP="009027C7">
            <w:pPr>
              <w:pStyle w:val="100"/>
            </w:pPr>
          </w:p>
        </w:tc>
      </w:tr>
    </w:tbl>
    <w:p w:rsidR="00485ABD" w:rsidRDefault="00485ABD">
      <w:pPr>
        <w:spacing w:line="240" w:lineRule="auto"/>
      </w:pPr>
    </w:p>
    <w:p w:rsidR="00586359" w:rsidRDefault="00586359" w:rsidP="00586359">
      <w:pPr>
        <w:ind w:firstLineChars="150" w:firstLine="315"/>
      </w:pPr>
      <w:r>
        <w:rPr>
          <w:rFonts w:hint="eastAsia"/>
        </w:rPr>
        <w:t>SecurityObj</w:t>
      </w:r>
      <w:r>
        <w:rPr>
          <w:rFonts w:hint="eastAsia"/>
        </w:rPr>
        <w:t>：</w:t>
      </w:r>
    </w:p>
    <w:tbl>
      <w:tblPr>
        <w:tblW w:w="6872" w:type="dxa"/>
        <w:jc w:val="center"/>
        <w:tblInd w:w="2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62"/>
        <w:gridCol w:w="1239"/>
        <w:gridCol w:w="697"/>
        <w:gridCol w:w="3174"/>
      </w:tblGrid>
      <w:tr w:rsidR="00586359" w:rsidRPr="00CA67B8" w:rsidTr="00C80CAF">
        <w:trPr>
          <w:trHeight w:val="300"/>
          <w:jc w:val="center"/>
        </w:trPr>
        <w:tc>
          <w:tcPr>
            <w:tcW w:w="1762" w:type="dxa"/>
            <w:shd w:val="clear" w:color="auto" w:fill="CCFFFF"/>
            <w:vAlign w:val="bottom"/>
          </w:tcPr>
          <w:p w:rsidR="00586359" w:rsidRPr="00CA67B8" w:rsidRDefault="00586359" w:rsidP="00B36C7F">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Field Name</w:t>
            </w:r>
          </w:p>
        </w:tc>
        <w:tc>
          <w:tcPr>
            <w:tcW w:w="1239" w:type="dxa"/>
            <w:shd w:val="clear" w:color="auto" w:fill="CCFFFF"/>
            <w:vAlign w:val="bottom"/>
          </w:tcPr>
          <w:p w:rsidR="00586359" w:rsidRPr="00CA67B8" w:rsidRDefault="00586359" w:rsidP="00B36C7F">
            <w:pPr>
              <w:widowControl/>
              <w:ind w:leftChars="-50" w:left="-105"/>
              <w:jc w:val="center"/>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Type</w:t>
            </w:r>
          </w:p>
        </w:tc>
        <w:tc>
          <w:tcPr>
            <w:tcW w:w="697" w:type="dxa"/>
            <w:shd w:val="clear" w:color="auto" w:fill="CCFFFF"/>
          </w:tcPr>
          <w:p w:rsidR="00586359" w:rsidRPr="00CA67B8" w:rsidRDefault="00586359" w:rsidP="00B36C7F">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M/O</w:t>
            </w:r>
          </w:p>
        </w:tc>
        <w:tc>
          <w:tcPr>
            <w:tcW w:w="3174" w:type="dxa"/>
            <w:shd w:val="clear" w:color="auto" w:fill="CCFFFF"/>
            <w:vAlign w:val="bottom"/>
          </w:tcPr>
          <w:p w:rsidR="00586359" w:rsidRPr="00CA67B8" w:rsidRDefault="00586359" w:rsidP="00B36C7F">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Description</w:t>
            </w:r>
          </w:p>
        </w:tc>
      </w:tr>
      <w:tr w:rsidR="00586359" w:rsidRPr="00922CBE" w:rsidTr="00C80CAF">
        <w:trPr>
          <w:trHeight w:val="285"/>
          <w:jc w:val="center"/>
        </w:trPr>
        <w:tc>
          <w:tcPr>
            <w:tcW w:w="1762" w:type="dxa"/>
            <w:shd w:val="clear" w:color="auto" w:fill="auto"/>
          </w:tcPr>
          <w:p w:rsidR="00586359" w:rsidRPr="0038247B" w:rsidRDefault="004A1245" w:rsidP="00B36C7F">
            <w:pPr>
              <w:pStyle w:val="100"/>
              <w:rPr>
                <w:rFonts w:ascii="Arial" w:hAnsi="Arial" w:cs="Arial"/>
                <w:sz w:val="21"/>
                <w:szCs w:val="24"/>
              </w:rPr>
            </w:pPr>
            <w:r>
              <w:rPr>
                <w:rFonts w:hint="eastAsia"/>
                <w:szCs w:val="21"/>
              </w:rPr>
              <w:t>ifNoPass</w:t>
            </w:r>
          </w:p>
        </w:tc>
        <w:tc>
          <w:tcPr>
            <w:tcW w:w="1239" w:type="dxa"/>
            <w:shd w:val="clear" w:color="auto" w:fill="auto"/>
          </w:tcPr>
          <w:p w:rsidR="00586359" w:rsidRPr="0038247B" w:rsidRDefault="004A1245" w:rsidP="00B36C7F">
            <w:pPr>
              <w:pStyle w:val="100"/>
              <w:rPr>
                <w:rFonts w:ascii="Arial" w:hAnsi="Arial" w:cs="Arial"/>
                <w:sz w:val="21"/>
                <w:szCs w:val="24"/>
              </w:rPr>
            </w:pPr>
            <w:r>
              <w:rPr>
                <w:rFonts w:hint="eastAsia"/>
              </w:rPr>
              <w:t>String</w:t>
            </w:r>
          </w:p>
        </w:tc>
        <w:tc>
          <w:tcPr>
            <w:tcW w:w="697" w:type="dxa"/>
          </w:tcPr>
          <w:p w:rsidR="00586359" w:rsidRDefault="00586359" w:rsidP="00B36C7F">
            <w:pPr>
              <w:pStyle w:val="100"/>
              <w:rPr>
                <w:rFonts w:ascii="Arial" w:hAnsi="Arial" w:cs="Arial"/>
                <w:szCs w:val="24"/>
              </w:rPr>
            </w:pPr>
            <w:r>
              <w:rPr>
                <w:rFonts w:hint="eastAsia"/>
              </w:rPr>
              <w:t>O</w:t>
            </w:r>
          </w:p>
        </w:tc>
        <w:tc>
          <w:tcPr>
            <w:tcW w:w="3174" w:type="dxa"/>
            <w:shd w:val="clear" w:color="auto" w:fill="auto"/>
          </w:tcPr>
          <w:p w:rsidR="00586359" w:rsidRDefault="006B03D6" w:rsidP="00B36C7F">
            <w:pPr>
              <w:spacing w:line="312" w:lineRule="exact"/>
              <w:ind w:right="-20"/>
            </w:pPr>
            <w:r>
              <w:rPr>
                <w:rFonts w:hint="eastAsia"/>
              </w:rPr>
              <w:t>是否开通</w:t>
            </w:r>
            <w:r w:rsidR="004A1245">
              <w:rPr>
                <w:rFonts w:hint="eastAsia"/>
              </w:rPr>
              <w:t>免密支付：</w:t>
            </w:r>
          </w:p>
          <w:p w:rsidR="004A1245" w:rsidRDefault="004A1245" w:rsidP="00B36C7F">
            <w:pPr>
              <w:spacing w:line="312" w:lineRule="exact"/>
              <w:ind w:right="-20"/>
            </w:pPr>
            <w:r>
              <w:rPr>
                <w:rFonts w:hint="eastAsia"/>
              </w:rPr>
              <w:t>0</w:t>
            </w:r>
            <w:r>
              <w:rPr>
                <w:rFonts w:hint="eastAsia"/>
              </w:rPr>
              <w:t>：否</w:t>
            </w:r>
          </w:p>
          <w:p w:rsidR="004A1245" w:rsidRDefault="004A1245" w:rsidP="00B36C7F">
            <w:pPr>
              <w:spacing w:line="312" w:lineRule="exact"/>
              <w:ind w:right="-20"/>
            </w:pPr>
            <w:r>
              <w:rPr>
                <w:rFonts w:hint="eastAsia"/>
              </w:rPr>
              <w:t>1</w:t>
            </w:r>
            <w:r>
              <w:rPr>
                <w:rFonts w:hint="eastAsia"/>
              </w:rPr>
              <w:t>：支持</w:t>
            </w:r>
          </w:p>
          <w:p w:rsidR="00552FA8" w:rsidRPr="0023786B" w:rsidRDefault="00552FA8" w:rsidP="00B36C7F">
            <w:pPr>
              <w:spacing w:line="312" w:lineRule="exact"/>
              <w:ind w:right="-20"/>
            </w:pPr>
            <w:r>
              <w:rPr>
                <w:rFonts w:hint="eastAsia"/>
              </w:rPr>
              <w:t>该字段不出现</w:t>
            </w:r>
            <w:r w:rsidR="00C33EB6">
              <w:rPr>
                <w:rFonts w:hint="eastAsia"/>
              </w:rPr>
              <w:t>或没有值</w:t>
            </w:r>
            <w:r>
              <w:rPr>
                <w:rFonts w:hint="eastAsia"/>
              </w:rPr>
              <w:t>的话，表示本次操作不涉及免密特性，包括额度修改。</w:t>
            </w:r>
          </w:p>
        </w:tc>
      </w:tr>
      <w:tr w:rsidR="007708D6" w:rsidRPr="00922CBE" w:rsidTr="00C80CAF">
        <w:trPr>
          <w:trHeight w:val="285"/>
          <w:jc w:val="center"/>
        </w:trPr>
        <w:tc>
          <w:tcPr>
            <w:tcW w:w="1762" w:type="dxa"/>
            <w:shd w:val="clear" w:color="auto" w:fill="auto"/>
          </w:tcPr>
          <w:p w:rsidR="007708D6" w:rsidRDefault="007708D6" w:rsidP="00B36C7F">
            <w:pPr>
              <w:pStyle w:val="100"/>
              <w:rPr>
                <w:szCs w:val="21"/>
              </w:rPr>
            </w:pPr>
            <w:r>
              <w:rPr>
                <w:rFonts w:hint="eastAsia"/>
                <w:szCs w:val="21"/>
              </w:rPr>
              <w:t>noPassLimitClient</w:t>
            </w:r>
          </w:p>
        </w:tc>
        <w:tc>
          <w:tcPr>
            <w:tcW w:w="1239" w:type="dxa"/>
            <w:shd w:val="clear" w:color="auto" w:fill="auto"/>
          </w:tcPr>
          <w:p w:rsidR="007708D6" w:rsidRDefault="007708D6" w:rsidP="00B36C7F">
            <w:pPr>
              <w:pStyle w:val="100"/>
            </w:pPr>
            <w:r>
              <w:rPr>
                <w:rFonts w:hint="eastAsia"/>
              </w:rPr>
              <w:t>long</w:t>
            </w:r>
          </w:p>
        </w:tc>
        <w:tc>
          <w:tcPr>
            <w:tcW w:w="697" w:type="dxa"/>
          </w:tcPr>
          <w:p w:rsidR="007708D6" w:rsidRDefault="007708D6" w:rsidP="00B36C7F">
            <w:pPr>
              <w:pStyle w:val="100"/>
            </w:pPr>
            <w:r>
              <w:rPr>
                <w:rFonts w:hint="eastAsia"/>
              </w:rPr>
              <w:t>O</w:t>
            </w:r>
          </w:p>
        </w:tc>
        <w:tc>
          <w:tcPr>
            <w:tcW w:w="3174" w:type="dxa"/>
            <w:shd w:val="clear" w:color="auto" w:fill="auto"/>
          </w:tcPr>
          <w:p w:rsidR="007708D6" w:rsidRDefault="007708D6" w:rsidP="00B36C7F">
            <w:pPr>
              <w:spacing w:line="312" w:lineRule="exact"/>
              <w:ind w:right="-20"/>
            </w:pPr>
            <w:r>
              <w:rPr>
                <w:rFonts w:hint="eastAsia"/>
              </w:rPr>
              <w:t>客户设置的免密限额，必须小于等于</w:t>
            </w:r>
            <w:r w:rsidR="005B4754">
              <w:rPr>
                <w:rFonts w:hint="eastAsia"/>
              </w:rPr>
              <w:t>最大可设置</w:t>
            </w:r>
            <w:r>
              <w:rPr>
                <w:rFonts w:hint="eastAsia"/>
              </w:rPr>
              <w:t>免密限额，缺省为系统</w:t>
            </w:r>
            <w:r w:rsidR="005B4754">
              <w:rPr>
                <w:rFonts w:hint="eastAsia"/>
              </w:rPr>
              <w:t>缺省</w:t>
            </w:r>
            <w:r>
              <w:rPr>
                <w:rFonts w:hint="eastAsia"/>
              </w:rPr>
              <w:t>免密限额。</w:t>
            </w:r>
          </w:p>
          <w:p w:rsidR="00A0120E" w:rsidRPr="00A0120E" w:rsidRDefault="00A0120E" w:rsidP="007C080F">
            <w:pPr>
              <w:spacing w:line="312" w:lineRule="exact"/>
              <w:ind w:right="-20"/>
            </w:pPr>
            <w:r>
              <w:rPr>
                <w:rFonts w:hint="eastAsia"/>
              </w:rPr>
              <w:t>注：输入</w:t>
            </w:r>
            <w:r>
              <w:rPr>
                <w:rFonts w:hint="eastAsia"/>
              </w:rPr>
              <w:t>0</w:t>
            </w:r>
            <w:r>
              <w:rPr>
                <w:rFonts w:hint="eastAsia"/>
              </w:rPr>
              <w:t>时，</w:t>
            </w:r>
            <w:r w:rsidR="007C080F">
              <w:rPr>
                <w:rFonts w:hint="eastAsia"/>
              </w:rPr>
              <w:t>限额为系统</w:t>
            </w:r>
            <w:r w:rsidR="005B4754">
              <w:rPr>
                <w:rFonts w:hint="eastAsia"/>
              </w:rPr>
              <w:t>缺省</w:t>
            </w:r>
            <w:r w:rsidR="007C080F">
              <w:rPr>
                <w:rFonts w:hint="eastAsia"/>
              </w:rPr>
              <w:t>免密限额。</w:t>
            </w:r>
          </w:p>
        </w:tc>
      </w:tr>
      <w:tr w:rsidR="00C8272D" w:rsidRPr="00922CBE" w:rsidTr="00C80CAF">
        <w:trPr>
          <w:trHeight w:val="285"/>
          <w:jc w:val="center"/>
        </w:trPr>
        <w:tc>
          <w:tcPr>
            <w:tcW w:w="1762" w:type="dxa"/>
            <w:shd w:val="clear" w:color="auto" w:fill="auto"/>
          </w:tcPr>
          <w:p w:rsidR="00C8272D" w:rsidRDefault="00BB1433" w:rsidP="00B36C7F">
            <w:pPr>
              <w:pStyle w:val="100"/>
              <w:rPr>
                <w:szCs w:val="21"/>
              </w:rPr>
            </w:pPr>
            <w:r>
              <w:rPr>
                <w:rFonts w:hint="eastAsia"/>
                <w:szCs w:val="21"/>
              </w:rPr>
              <w:t>noPassL</w:t>
            </w:r>
            <w:r w:rsidR="00C8272D">
              <w:rPr>
                <w:rFonts w:hint="eastAsia"/>
                <w:szCs w:val="21"/>
              </w:rPr>
              <w:t>imit</w:t>
            </w:r>
          </w:p>
        </w:tc>
        <w:tc>
          <w:tcPr>
            <w:tcW w:w="1239" w:type="dxa"/>
            <w:shd w:val="clear" w:color="auto" w:fill="auto"/>
          </w:tcPr>
          <w:p w:rsidR="00C8272D" w:rsidRDefault="00C8272D" w:rsidP="00B36C7F">
            <w:pPr>
              <w:pStyle w:val="100"/>
            </w:pPr>
            <w:r>
              <w:rPr>
                <w:rFonts w:hint="eastAsia"/>
              </w:rPr>
              <w:t>long</w:t>
            </w:r>
          </w:p>
        </w:tc>
        <w:tc>
          <w:tcPr>
            <w:tcW w:w="697" w:type="dxa"/>
          </w:tcPr>
          <w:p w:rsidR="00C8272D" w:rsidRDefault="00C8272D" w:rsidP="00B36C7F">
            <w:pPr>
              <w:pStyle w:val="100"/>
            </w:pPr>
            <w:r>
              <w:rPr>
                <w:rFonts w:hint="eastAsia"/>
              </w:rPr>
              <w:t>O</w:t>
            </w:r>
          </w:p>
        </w:tc>
        <w:tc>
          <w:tcPr>
            <w:tcW w:w="3174" w:type="dxa"/>
            <w:shd w:val="clear" w:color="auto" w:fill="auto"/>
          </w:tcPr>
          <w:p w:rsidR="00C8272D" w:rsidRDefault="00C8272D" w:rsidP="00B36C7F">
            <w:pPr>
              <w:spacing w:line="312" w:lineRule="exact"/>
              <w:ind w:right="-20"/>
            </w:pPr>
            <w:r>
              <w:rPr>
                <w:rFonts w:hint="eastAsia"/>
              </w:rPr>
              <w:t>系统</w:t>
            </w:r>
            <w:r w:rsidR="0074090E">
              <w:rPr>
                <w:rFonts w:hint="eastAsia"/>
              </w:rPr>
              <w:t>缺省</w:t>
            </w:r>
            <w:r>
              <w:rPr>
                <w:rFonts w:hint="eastAsia"/>
              </w:rPr>
              <w:t>免密限额，只读</w:t>
            </w:r>
          </w:p>
          <w:p w:rsidR="00C8272D" w:rsidRDefault="00C8272D" w:rsidP="0074090E">
            <w:pPr>
              <w:spacing w:line="312" w:lineRule="exact"/>
              <w:ind w:right="-20"/>
            </w:pPr>
            <w:r>
              <w:rPr>
                <w:rFonts w:hint="eastAsia"/>
              </w:rPr>
              <w:t>为货币最小单位。</w:t>
            </w:r>
          </w:p>
          <w:p w:rsidR="00606E4A" w:rsidRDefault="00606E4A" w:rsidP="0074090E">
            <w:pPr>
              <w:spacing w:line="312" w:lineRule="exact"/>
              <w:ind w:right="-20"/>
            </w:pPr>
            <w:r>
              <w:rPr>
                <w:rFonts w:hint="eastAsia"/>
              </w:rPr>
              <w:t>注：在已经有客户设置的</w:t>
            </w:r>
            <w:r w:rsidR="004812D8">
              <w:rPr>
                <w:rFonts w:hint="eastAsia"/>
              </w:rPr>
              <w:t>免密</w:t>
            </w:r>
            <w:r>
              <w:rPr>
                <w:rFonts w:hint="eastAsia"/>
              </w:rPr>
              <w:t>限额情况下，返回客户设置的额度。</w:t>
            </w:r>
          </w:p>
        </w:tc>
      </w:tr>
      <w:tr w:rsidR="0074090E" w:rsidRPr="00922CBE" w:rsidTr="00C80CAF">
        <w:trPr>
          <w:trHeight w:val="285"/>
          <w:jc w:val="center"/>
        </w:trPr>
        <w:tc>
          <w:tcPr>
            <w:tcW w:w="1762" w:type="dxa"/>
            <w:shd w:val="clear" w:color="auto" w:fill="auto"/>
          </w:tcPr>
          <w:p w:rsidR="0074090E" w:rsidRDefault="0074090E" w:rsidP="00B36C7F">
            <w:pPr>
              <w:pStyle w:val="100"/>
              <w:rPr>
                <w:szCs w:val="21"/>
              </w:rPr>
            </w:pPr>
            <w:r>
              <w:rPr>
                <w:rFonts w:hint="eastAsia"/>
                <w:szCs w:val="21"/>
              </w:rPr>
              <w:t>maxNoPassLimit</w:t>
            </w:r>
          </w:p>
        </w:tc>
        <w:tc>
          <w:tcPr>
            <w:tcW w:w="1239" w:type="dxa"/>
            <w:shd w:val="clear" w:color="auto" w:fill="auto"/>
          </w:tcPr>
          <w:p w:rsidR="0074090E" w:rsidRDefault="0074090E" w:rsidP="00B36C7F">
            <w:pPr>
              <w:pStyle w:val="100"/>
            </w:pPr>
            <w:r>
              <w:rPr>
                <w:rFonts w:hint="eastAsia"/>
              </w:rPr>
              <w:t>long</w:t>
            </w:r>
          </w:p>
        </w:tc>
        <w:tc>
          <w:tcPr>
            <w:tcW w:w="697" w:type="dxa"/>
          </w:tcPr>
          <w:p w:rsidR="0074090E" w:rsidRDefault="0074090E" w:rsidP="00B36C7F">
            <w:pPr>
              <w:pStyle w:val="100"/>
            </w:pPr>
            <w:r>
              <w:rPr>
                <w:rFonts w:hint="eastAsia"/>
              </w:rPr>
              <w:t>O</w:t>
            </w:r>
          </w:p>
        </w:tc>
        <w:tc>
          <w:tcPr>
            <w:tcW w:w="3174" w:type="dxa"/>
            <w:shd w:val="clear" w:color="auto" w:fill="auto"/>
          </w:tcPr>
          <w:p w:rsidR="0074090E" w:rsidRDefault="0074090E" w:rsidP="0074090E">
            <w:pPr>
              <w:spacing w:line="312" w:lineRule="exact"/>
              <w:ind w:right="-20"/>
            </w:pPr>
            <w:r>
              <w:rPr>
                <w:rFonts w:hint="eastAsia"/>
              </w:rPr>
              <w:t>最大可设置免密限额，只读，为货币最小单位。</w:t>
            </w:r>
          </w:p>
        </w:tc>
      </w:tr>
      <w:tr w:rsidR="00110E99" w:rsidRPr="00922CBE" w:rsidTr="002B7B87">
        <w:trPr>
          <w:trHeight w:val="285"/>
          <w:jc w:val="center"/>
        </w:trPr>
        <w:tc>
          <w:tcPr>
            <w:tcW w:w="1762" w:type="dxa"/>
            <w:shd w:val="clear" w:color="auto" w:fill="auto"/>
            <w:vAlign w:val="center"/>
          </w:tcPr>
          <w:p w:rsidR="00110E99" w:rsidRDefault="00110E99" w:rsidP="00B36C7F">
            <w:pPr>
              <w:pStyle w:val="100"/>
              <w:rPr>
                <w:szCs w:val="21"/>
              </w:rPr>
            </w:pPr>
            <w:r>
              <w:rPr>
                <w:rFonts w:hint="eastAsia"/>
              </w:rPr>
              <w:t>rsaIndex</w:t>
            </w:r>
          </w:p>
        </w:tc>
        <w:tc>
          <w:tcPr>
            <w:tcW w:w="1239" w:type="dxa"/>
            <w:shd w:val="clear" w:color="auto" w:fill="auto"/>
            <w:vAlign w:val="center"/>
          </w:tcPr>
          <w:p w:rsidR="00110E99" w:rsidRDefault="00110E99" w:rsidP="00B36C7F">
            <w:pPr>
              <w:pStyle w:val="100"/>
            </w:pPr>
            <w:r>
              <w:rPr>
                <w:rFonts w:hint="eastAsia"/>
              </w:rPr>
              <w:t>String</w:t>
            </w:r>
          </w:p>
        </w:tc>
        <w:tc>
          <w:tcPr>
            <w:tcW w:w="697" w:type="dxa"/>
            <w:vAlign w:val="center"/>
          </w:tcPr>
          <w:p w:rsidR="00110E99" w:rsidRDefault="00110E99" w:rsidP="00B36C7F">
            <w:pPr>
              <w:pStyle w:val="100"/>
            </w:pPr>
            <w:r>
              <w:rPr>
                <w:rFonts w:hint="eastAsia"/>
              </w:rPr>
              <w:t>O</w:t>
            </w:r>
          </w:p>
        </w:tc>
        <w:tc>
          <w:tcPr>
            <w:tcW w:w="3174" w:type="dxa"/>
            <w:shd w:val="clear" w:color="auto" w:fill="auto"/>
            <w:vAlign w:val="center"/>
          </w:tcPr>
          <w:p w:rsidR="00110E99" w:rsidRDefault="00110E99" w:rsidP="0074090E">
            <w:pPr>
              <w:spacing w:line="312" w:lineRule="exact"/>
              <w:ind w:right="-20"/>
            </w:pPr>
            <w:r>
              <w:rPr>
                <w:rFonts w:hint="eastAsia"/>
              </w:rPr>
              <w:t>用于加密的</w:t>
            </w:r>
            <w:r>
              <w:rPr>
                <w:rFonts w:hint="eastAsia"/>
              </w:rPr>
              <w:t>rsa</w:t>
            </w:r>
            <w:r>
              <w:rPr>
                <w:rFonts w:hint="eastAsia"/>
              </w:rPr>
              <w:t>公钥的索引，缺省为</w:t>
            </w:r>
            <w:r>
              <w:rPr>
                <w:rFonts w:hint="eastAsia"/>
              </w:rPr>
              <w:t>0</w:t>
            </w:r>
            <w:r>
              <w:rPr>
                <w:rFonts w:hint="eastAsia"/>
              </w:rPr>
              <w:t>，为默认</w:t>
            </w:r>
            <w:r>
              <w:rPr>
                <w:rFonts w:hint="eastAsia"/>
              </w:rPr>
              <w:t>rsa</w:t>
            </w:r>
            <w:r>
              <w:rPr>
                <w:rFonts w:hint="eastAsia"/>
              </w:rPr>
              <w:t>钥匙对。新版本建议启用</w:t>
            </w:r>
            <w:r>
              <w:rPr>
                <w:rFonts w:hint="eastAsia"/>
              </w:rPr>
              <w:t>1</w:t>
            </w:r>
            <w:r>
              <w:rPr>
                <w:rFonts w:hint="eastAsia"/>
              </w:rPr>
              <w:t>，为</w:t>
            </w:r>
            <w:r>
              <w:rPr>
                <w:rFonts w:hint="eastAsia"/>
              </w:rPr>
              <w:t>2048rsa</w:t>
            </w:r>
            <w:r>
              <w:rPr>
                <w:rFonts w:hint="eastAsia"/>
              </w:rPr>
              <w:t>钥匙对。</w:t>
            </w:r>
          </w:p>
        </w:tc>
      </w:tr>
      <w:tr w:rsidR="00C80CAF" w:rsidRPr="00922CBE" w:rsidTr="00C80CAF">
        <w:trPr>
          <w:trHeight w:val="285"/>
          <w:jc w:val="center"/>
        </w:trPr>
        <w:tc>
          <w:tcPr>
            <w:tcW w:w="1762" w:type="dxa"/>
            <w:shd w:val="clear" w:color="auto" w:fill="auto"/>
            <w:vAlign w:val="center"/>
          </w:tcPr>
          <w:p w:rsidR="00C80CAF" w:rsidRDefault="00C80CAF" w:rsidP="00B36C7F">
            <w:pPr>
              <w:pStyle w:val="100"/>
              <w:rPr>
                <w:szCs w:val="21"/>
              </w:rPr>
            </w:pPr>
            <w:r>
              <w:rPr>
                <w:rFonts w:hint="eastAsia"/>
              </w:rPr>
              <w:t>clientPass</w:t>
            </w:r>
          </w:p>
        </w:tc>
        <w:tc>
          <w:tcPr>
            <w:tcW w:w="1239" w:type="dxa"/>
            <w:shd w:val="clear" w:color="auto" w:fill="auto"/>
            <w:vAlign w:val="center"/>
          </w:tcPr>
          <w:p w:rsidR="00C80CAF" w:rsidRDefault="00C80CAF" w:rsidP="00B36C7F">
            <w:pPr>
              <w:pStyle w:val="100"/>
            </w:pPr>
            <w:r>
              <w:rPr>
                <w:rFonts w:hint="eastAsia"/>
              </w:rPr>
              <w:t>String</w:t>
            </w:r>
          </w:p>
        </w:tc>
        <w:tc>
          <w:tcPr>
            <w:tcW w:w="697" w:type="dxa"/>
            <w:vAlign w:val="center"/>
          </w:tcPr>
          <w:p w:rsidR="00C80CAF" w:rsidRDefault="00C80CAF" w:rsidP="00B36C7F">
            <w:pPr>
              <w:pStyle w:val="100"/>
            </w:pPr>
            <w:r>
              <w:rPr>
                <w:rFonts w:hint="eastAsia"/>
              </w:rPr>
              <w:t>O</w:t>
            </w:r>
          </w:p>
        </w:tc>
        <w:tc>
          <w:tcPr>
            <w:tcW w:w="3174" w:type="dxa"/>
            <w:shd w:val="clear" w:color="auto" w:fill="auto"/>
            <w:vAlign w:val="center"/>
          </w:tcPr>
          <w:p w:rsidR="00C80CAF" w:rsidRPr="00C24BFC" w:rsidRDefault="00C80CAF" w:rsidP="00C80CAF">
            <w:pPr>
              <w:spacing w:line="312" w:lineRule="exact"/>
              <w:ind w:right="-20"/>
              <w:jc w:val="both"/>
            </w:pPr>
            <w:r>
              <w:rPr>
                <w:rFonts w:hint="eastAsia"/>
              </w:rPr>
              <w:t>消费者密码，设置免密使用，包括开通、关闭、修改额度</w:t>
            </w:r>
          </w:p>
          <w:p w:rsidR="00C80CAF" w:rsidRDefault="00C80CAF" w:rsidP="00C80CAF">
            <w:pPr>
              <w:spacing w:line="312" w:lineRule="exact"/>
              <w:ind w:right="-20"/>
              <w:jc w:val="both"/>
            </w:pPr>
            <w:r>
              <w:rPr>
                <w:rFonts w:hint="eastAsia"/>
              </w:rPr>
              <w:t>支付密码：明文为</w:t>
            </w:r>
            <w:r>
              <w:rPr>
                <w:rFonts w:hint="eastAsia"/>
              </w:rPr>
              <w:t>pay pass=</w:t>
            </w:r>
            <w:r>
              <w:rPr>
                <w:rFonts w:hint="eastAsia"/>
              </w:rPr>
              <w:t>支付</w:t>
            </w:r>
            <w:r>
              <w:rPr>
                <w:rFonts w:hint="eastAsia"/>
              </w:rPr>
              <w:lastRenderedPageBreak/>
              <w:t>密码</w:t>
            </w:r>
          </w:p>
          <w:p w:rsidR="00C74BF6" w:rsidRDefault="00C74BF6" w:rsidP="00C74BF6">
            <w:pPr>
              <w:spacing w:line="312" w:lineRule="exact"/>
              <w:ind w:right="-20"/>
              <w:jc w:val="both"/>
            </w:pPr>
            <w:r>
              <w:rPr>
                <w:rFonts w:hint="eastAsia"/>
              </w:rPr>
              <w:t>支付指纹：参考</w:t>
            </w:r>
            <w:r>
              <w:rPr>
                <w:rFonts w:hint="eastAsia"/>
              </w:rPr>
              <w:t>1.33</w:t>
            </w:r>
            <w:r w:rsidR="00DB1600">
              <w:rPr>
                <w:rFonts w:hint="eastAsia"/>
              </w:rPr>
              <w:t>，不加密</w:t>
            </w:r>
          </w:p>
          <w:p w:rsidR="00C80CAF" w:rsidRDefault="00C80CAF" w:rsidP="00C80CAF">
            <w:pPr>
              <w:spacing w:line="312" w:lineRule="exact"/>
              <w:ind w:right="-20"/>
              <w:jc w:val="both"/>
            </w:pPr>
            <w:r>
              <w:rPr>
                <w:rFonts w:hint="eastAsia"/>
              </w:rPr>
              <w:t>注：</w:t>
            </w:r>
            <w:r>
              <w:rPr>
                <w:rFonts w:hint="eastAsia"/>
              </w:rPr>
              <w:t>rsa</w:t>
            </w:r>
            <w:r>
              <w:rPr>
                <w:rFonts w:hint="eastAsia"/>
              </w:rPr>
              <w:t>公钥加密</w:t>
            </w:r>
          </w:p>
          <w:p w:rsidR="00C80CAF" w:rsidRDefault="00C80CAF" w:rsidP="00C80CAF">
            <w:pPr>
              <w:spacing w:line="312" w:lineRule="exact"/>
              <w:ind w:right="-20"/>
            </w:pPr>
            <w:r>
              <w:rPr>
                <w:rFonts w:hint="eastAsia"/>
              </w:rPr>
              <w:t>注：为兼容老版本，未输入时不校验。未来可能本字段启用为必须输入参数。</w:t>
            </w:r>
          </w:p>
        </w:tc>
      </w:tr>
      <w:tr w:rsidR="009E0756" w:rsidRPr="00922CBE" w:rsidTr="00C33EB6">
        <w:trPr>
          <w:trHeight w:val="285"/>
          <w:jc w:val="center"/>
        </w:trPr>
        <w:tc>
          <w:tcPr>
            <w:tcW w:w="1762" w:type="dxa"/>
            <w:shd w:val="clear" w:color="auto" w:fill="auto"/>
          </w:tcPr>
          <w:p w:rsidR="009E0756" w:rsidRDefault="009E0756" w:rsidP="00B36C7F">
            <w:pPr>
              <w:pStyle w:val="100"/>
            </w:pPr>
            <w:r w:rsidRPr="004814A3">
              <w:rPr>
                <w:szCs w:val="21"/>
              </w:rPr>
              <w:lastRenderedPageBreak/>
              <w:t>walletAppId</w:t>
            </w:r>
          </w:p>
        </w:tc>
        <w:tc>
          <w:tcPr>
            <w:tcW w:w="1239" w:type="dxa"/>
            <w:shd w:val="clear" w:color="auto" w:fill="auto"/>
          </w:tcPr>
          <w:p w:rsidR="009E0756" w:rsidRDefault="009E0756" w:rsidP="00B36C7F">
            <w:pPr>
              <w:pStyle w:val="100"/>
            </w:pPr>
            <w:r>
              <w:rPr>
                <w:rFonts w:hint="eastAsia"/>
              </w:rPr>
              <w:t>String</w:t>
            </w:r>
          </w:p>
        </w:tc>
        <w:tc>
          <w:tcPr>
            <w:tcW w:w="697" w:type="dxa"/>
          </w:tcPr>
          <w:p w:rsidR="009E0756" w:rsidRDefault="009E0756" w:rsidP="00B36C7F">
            <w:pPr>
              <w:pStyle w:val="100"/>
            </w:pPr>
            <w:r>
              <w:rPr>
                <w:rFonts w:hint="eastAsia"/>
              </w:rPr>
              <w:t>O</w:t>
            </w:r>
          </w:p>
        </w:tc>
        <w:tc>
          <w:tcPr>
            <w:tcW w:w="3174" w:type="dxa"/>
            <w:shd w:val="clear" w:color="auto" w:fill="auto"/>
          </w:tcPr>
          <w:p w:rsidR="009E0756" w:rsidRDefault="009E0756" w:rsidP="00C80CAF">
            <w:pPr>
              <w:spacing w:line="312" w:lineRule="exact"/>
              <w:ind w:right="-20"/>
              <w:jc w:val="both"/>
            </w:pPr>
            <w:r>
              <w:rPr>
                <w:rFonts w:hint="eastAsia"/>
              </w:rPr>
              <w:t>钱包或</w:t>
            </w:r>
            <w:r>
              <w:rPr>
                <w:rFonts w:hint="eastAsia"/>
              </w:rPr>
              <w:t>SDK</w:t>
            </w:r>
            <w:r>
              <w:rPr>
                <w:rFonts w:hint="eastAsia"/>
              </w:rPr>
              <w:t>的包名，输入</w:t>
            </w:r>
            <w:r>
              <w:rPr>
                <w:rFonts w:hint="eastAsia"/>
              </w:rPr>
              <w:t>clientPass</w:t>
            </w:r>
            <w:r>
              <w:rPr>
                <w:rFonts w:hint="eastAsia"/>
              </w:rPr>
              <w:t>或者</w:t>
            </w:r>
            <w:r>
              <w:rPr>
                <w:rFonts w:hint="eastAsia"/>
              </w:rPr>
              <w:t>payPass</w:t>
            </w:r>
            <w:r w:rsidR="007E6533">
              <w:rPr>
                <w:rFonts w:hint="eastAsia"/>
              </w:rPr>
              <w:t>、</w:t>
            </w:r>
            <w:r w:rsidR="005E3D11">
              <w:rPr>
                <w:rFonts w:hint="eastAsia"/>
              </w:rPr>
              <w:t>setQuiz</w:t>
            </w:r>
            <w:r w:rsidR="005E3D11">
              <w:rPr>
                <w:rFonts w:hint="eastAsia"/>
              </w:rPr>
              <w:t>、</w:t>
            </w:r>
            <w:r w:rsidR="005E3D11">
              <w:rPr>
                <w:rFonts w:hint="eastAsia"/>
              </w:rPr>
              <w:t xml:space="preserve"> fgerPri</w:t>
            </w:r>
            <w:r>
              <w:rPr>
                <w:rFonts w:hint="eastAsia"/>
              </w:rPr>
              <w:t>时需要提供</w:t>
            </w:r>
          </w:p>
        </w:tc>
      </w:tr>
      <w:tr w:rsidR="0074090E" w:rsidRPr="00922CBE" w:rsidTr="00C80CAF">
        <w:trPr>
          <w:trHeight w:val="285"/>
          <w:jc w:val="center"/>
        </w:trPr>
        <w:tc>
          <w:tcPr>
            <w:tcW w:w="1762" w:type="dxa"/>
            <w:shd w:val="clear" w:color="auto" w:fill="auto"/>
          </w:tcPr>
          <w:p w:rsidR="0074090E" w:rsidRDefault="0074090E" w:rsidP="00B36C7F">
            <w:pPr>
              <w:pStyle w:val="100"/>
              <w:rPr>
                <w:szCs w:val="21"/>
              </w:rPr>
            </w:pPr>
          </w:p>
        </w:tc>
        <w:tc>
          <w:tcPr>
            <w:tcW w:w="1239" w:type="dxa"/>
            <w:shd w:val="clear" w:color="auto" w:fill="auto"/>
          </w:tcPr>
          <w:p w:rsidR="0074090E" w:rsidRDefault="0074090E" w:rsidP="00B36C7F">
            <w:pPr>
              <w:pStyle w:val="100"/>
            </w:pPr>
          </w:p>
        </w:tc>
        <w:tc>
          <w:tcPr>
            <w:tcW w:w="697" w:type="dxa"/>
          </w:tcPr>
          <w:p w:rsidR="0074090E" w:rsidRDefault="0074090E" w:rsidP="00B36C7F">
            <w:pPr>
              <w:pStyle w:val="100"/>
            </w:pPr>
          </w:p>
        </w:tc>
        <w:tc>
          <w:tcPr>
            <w:tcW w:w="3174" w:type="dxa"/>
            <w:shd w:val="clear" w:color="auto" w:fill="auto"/>
          </w:tcPr>
          <w:p w:rsidR="0074090E" w:rsidRDefault="0074090E" w:rsidP="0074090E">
            <w:pPr>
              <w:spacing w:line="312" w:lineRule="exact"/>
              <w:ind w:right="-20"/>
            </w:pPr>
          </w:p>
        </w:tc>
      </w:tr>
      <w:tr w:rsidR="00A806C5" w:rsidRPr="00922CBE" w:rsidTr="00C80CAF">
        <w:trPr>
          <w:trHeight w:val="285"/>
          <w:jc w:val="center"/>
        </w:trPr>
        <w:tc>
          <w:tcPr>
            <w:tcW w:w="1762" w:type="dxa"/>
            <w:shd w:val="clear" w:color="auto" w:fill="auto"/>
          </w:tcPr>
          <w:p w:rsidR="00A806C5" w:rsidRDefault="00BF3ABB" w:rsidP="00BF3ABB">
            <w:pPr>
              <w:pStyle w:val="100"/>
              <w:rPr>
                <w:szCs w:val="21"/>
              </w:rPr>
            </w:pPr>
            <w:r>
              <w:rPr>
                <w:rFonts w:hint="eastAsia"/>
                <w:szCs w:val="21"/>
              </w:rPr>
              <w:t>payPass</w:t>
            </w:r>
          </w:p>
        </w:tc>
        <w:tc>
          <w:tcPr>
            <w:tcW w:w="1239" w:type="dxa"/>
            <w:shd w:val="clear" w:color="auto" w:fill="auto"/>
          </w:tcPr>
          <w:p w:rsidR="00A806C5" w:rsidRDefault="00BF3ABB" w:rsidP="00B36C7F">
            <w:pPr>
              <w:pStyle w:val="100"/>
            </w:pPr>
            <w:r>
              <w:rPr>
                <w:rFonts w:hint="eastAsia"/>
                <w:b/>
              </w:rPr>
              <w:t>payPassObj</w:t>
            </w:r>
          </w:p>
        </w:tc>
        <w:tc>
          <w:tcPr>
            <w:tcW w:w="697" w:type="dxa"/>
          </w:tcPr>
          <w:p w:rsidR="00A806C5" w:rsidRDefault="00A806C5" w:rsidP="00B36C7F">
            <w:pPr>
              <w:pStyle w:val="100"/>
            </w:pPr>
            <w:r>
              <w:rPr>
                <w:rFonts w:hint="eastAsia"/>
              </w:rPr>
              <w:t>O</w:t>
            </w:r>
          </w:p>
        </w:tc>
        <w:tc>
          <w:tcPr>
            <w:tcW w:w="3174" w:type="dxa"/>
            <w:shd w:val="clear" w:color="auto" w:fill="auto"/>
          </w:tcPr>
          <w:p w:rsidR="00FF626D" w:rsidRDefault="00BF3ABB" w:rsidP="00B36C7F">
            <w:pPr>
              <w:spacing w:line="312" w:lineRule="exact"/>
              <w:ind w:right="-20"/>
            </w:pPr>
            <w:r>
              <w:rPr>
                <w:rFonts w:hint="eastAsia"/>
              </w:rPr>
              <w:t>支付密码，用于创建和修改支付密码。</w:t>
            </w:r>
          </w:p>
        </w:tc>
      </w:tr>
      <w:tr w:rsidR="00244993" w:rsidRPr="00922CBE" w:rsidTr="00C80CAF">
        <w:trPr>
          <w:trHeight w:val="285"/>
          <w:jc w:val="center"/>
        </w:trPr>
        <w:tc>
          <w:tcPr>
            <w:tcW w:w="1762" w:type="dxa"/>
            <w:shd w:val="clear" w:color="auto" w:fill="auto"/>
          </w:tcPr>
          <w:p w:rsidR="00244993" w:rsidRDefault="00244993" w:rsidP="00BF3ABB">
            <w:pPr>
              <w:pStyle w:val="100"/>
              <w:rPr>
                <w:szCs w:val="21"/>
              </w:rPr>
            </w:pPr>
          </w:p>
        </w:tc>
        <w:tc>
          <w:tcPr>
            <w:tcW w:w="1239" w:type="dxa"/>
            <w:shd w:val="clear" w:color="auto" w:fill="auto"/>
          </w:tcPr>
          <w:p w:rsidR="00244993" w:rsidRDefault="00244993" w:rsidP="00B36C7F">
            <w:pPr>
              <w:pStyle w:val="100"/>
              <w:rPr>
                <w:b/>
              </w:rPr>
            </w:pPr>
          </w:p>
        </w:tc>
        <w:tc>
          <w:tcPr>
            <w:tcW w:w="697" w:type="dxa"/>
          </w:tcPr>
          <w:p w:rsidR="00244993" w:rsidRDefault="00244993" w:rsidP="00B36C7F">
            <w:pPr>
              <w:pStyle w:val="100"/>
            </w:pPr>
          </w:p>
        </w:tc>
        <w:tc>
          <w:tcPr>
            <w:tcW w:w="3174" w:type="dxa"/>
            <w:shd w:val="clear" w:color="auto" w:fill="auto"/>
          </w:tcPr>
          <w:p w:rsidR="00244993" w:rsidRDefault="00244993" w:rsidP="00B36C7F">
            <w:pPr>
              <w:spacing w:line="312" w:lineRule="exact"/>
              <w:ind w:right="-20"/>
            </w:pPr>
          </w:p>
        </w:tc>
      </w:tr>
      <w:tr w:rsidR="00244993" w:rsidRPr="00922CBE" w:rsidTr="00C80CAF">
        <w:trPr>
          <w:trHeight w:val="285"/>
          <w:jc w:val="center"/>
        </w:trPr>
        <w:tc>
          <w:tcPr>
            <w:tcW w:w="1762" w:type="dxa"/>
            <w:shd w:val="clear" w:color="auto" w:fill="auto"/>
          </w:tcPr>
          <w:p w:rsidR="00244993" w:rsidRDefault="00244993" w:rsidP="00BF3ABB">
            <w:pPr>
              <w:pStyle w:val="100"/>
              <w:rPr>
                <w:szCs w:val="21"/>
              </w:rPr>
            </w:pPr>
            <w:r>
              <w:rPr>
                <w:rFonts w:hint="eastAsia"/>
                <w:szCs w:val="21"/>
              </w:rPr>
              <w:t>setQuiz</w:t>
            </w:r>
          </w:p>
        </w:tc>
        <w:tc>
          <w:tcPr>
            <w:tcW w:w="1239" w:type="dxa"/>
            <w:shd w:val="clear" w:color="auto" w:fill="auto"/>
          </w:tcPr>
          <w:p w:rsidR="00244993" w:rsidRDefault="00244993" w:rsidP="00317EB1">
            <w:pPr>
              <w:pStyle w:val="100"/>
              <w:rPr>
                <w:b/>
              </w:rPr>
            </w:pPr>
            <w:r>
              <w:rPr>
                <w:rFonts w:hint="eastAsia"/>
                <w:b/>
              </w:rPr>
              <w:t>setQuizObj</w:t>
            </w:r>
          </w:p>
        </w:tc>
        <w:tc>
          <w:tcPr>
            <w:tcW w:w="697" w:type="dxa"/>
          </w:tcPr>
          <w:p w:rsidR="00244993" w:rsidRDefault="00244993" w:rsidP="00B36C7F">
            <w:pPr>
              <w:pStyle w:val="100"/>
            </w:pPr>
            <w:r>
              <w:rPr>
                <w:rFonts w:hint="eastAsia"/>
              </w:rPr>
              <w:t>O</w:t>
            </w:r>
          </w:p>
        </w:tc>
        <w:tc>
          <w:tcPr>
            <w:tcW w:w="3174" w:type="dxa"/>
            <w:shd w:val="clear" w:color="auto" w:fill="auto"/>
          </w:tcPr>
          <w:p w:rsidR="00317EB1" w:rsidRDefault="00244993" w:rsidP="00317EB1">
            <w:pPr>
              <w:spacing w:line="312" w:lineRule="exact"/>
              <w:ind w:right="-20"/>
            </w:pPr>
            <w:r>
              <w:rPr>
                <w:rFonts w:hint="eastAsia"/>
              </w:rPr>
              <w:t>设置支付密码找回安全问题。</w:t>
            </w:r>
          </w:p>
          <w:p w:rsidR="00C050AC" w:rsidRDefault="00C050AC" w:rsidP="00317EB1">
            <w:pPr>
              <w:spacing w:line="312" w:lineRule="exact"/>
              <w:ind w:right="-20"/>
            </w:pPr>
            <w:r>
              <w:rPr>
                <w:rFonts w:hint="eastAsia"/>
              </w:rPr>
              <w:t>只写</w:t>
            </w:r>
          </w:p>
        </w:tc>
      </w:tr>
      <w:tr w:rsidR="00D94EEA" w:rsidRPr="00922CBE" w:rsidTr="00C80CAF">
        <w:trPr>
          <w:trHeight w:val="285"/>
          <w:jc w:val="center"/>
        </w:trPr>
        <w:tc>
          <w:tcPr>
            <w:tcW w:w="1762" w:type="dxa"/>
            <w:shd w:val="clear" w:color="auto" w:fill="auto"/>
          </w:tcPr>
          <w:p w:rsidR="00D94EEA" w:rsidRDefault="00D94EEA" w:rsidP="00B36C7F">
            <w:pPr>
              <w:pStyle w:val="100"/>
              <w:rPr>
                <w:szCs w:val="21"/>
              </w:rPr>
            </w:pPr>
          </w:p>
        </w:tc>
        <w:tc>
          <w:tcPr>
            <w:tcW w:w="1239" w:type="dxa"/>
            <w:shd w:val="clear" w:color="auto" w:fill="auto"/>
          </w:tcPr>
          <w:p w:rsidR="00D94EEA" w:rsidRDefault="00D94EEA" w:rsidP="00B36C7F">
            <w:pPr>
              <w:pStyle w:val="100"/>
            </w:pPr>
          </w:p>
        </w:tc>
        <w:tc>
          <w:tcPr>
            <w:tcW w:w="697" w:type="dxa"/>
          </w:tcPr>
          <w:p w:rsidR="00D94EEA" w:rsidRDefault="00D94EEA" w:rsidP="00B36C7F">
            <w:pPr>
              <w:pStyle w:val="100"/>
            </w:pPr>
          </w:p>
        </w:tc>
        <w:tc>
          <w:tcPr>
            <w:tcW w:w="3174" w:type="dxa"/>
            <w:shd w:val="clear" w:color="auto" w:fill="auto"/>
          </w:tcPr>
          <w:p w:rsidR="00745874" w:rsidRDefault="00745874" w:rsidP="00B36C7F">
            <w:pPr>
              <w:spacing w:line="312" w:lineRule="exact"/>
              <w:ind w:right="-20"/>
            </w:pPr>
          </w:p>
        </w:tc>
      </w:tr>
      <w:tr w:rsidR="00B02719" w:rsidRPr="00922CBE" w:rsidTr="00C80CAF">
        <w:trPr>
          <w:trHeight w:val="285"/>
          <w:jc w:val="center"/>
        </w:trPr>
        <w:tc>
          <w:tcPr>
            <w:tcW w:w="1762" w:type="dxa"/>
            <w:shd w:val="clear" w:color="auto" w:fill="auto"/>
          </w:tcPr>
          <w:p w:rsidR="00B02719" w:rsidRDefault="00B02719" w:rsidP="00B36C7F">
            <w:pPr>
              <w:pStyle w:val="100"/>
              <w:rPr>
                <w:szCs w:val="21"/>
              </w:rPr>
            </w:pPr>
            <w:r>
              <w:rPr>
                <w:szCs w:val="21"/>
              </w:rPr>
              <w:t>ifPayPass</w:t>
            </w:r>
          </w:p>
        </w:tc>
        <w:tc>
          <w:tcPr>
            <w:tcW w:w="1239" w:type="dxa"/>
            <w:shd w:val="clear" w:color="auto" w:fill="auto"/>
          </w:tcPr>
          <w:p w:rsidR="00B02719" w:rsidRDefault="00B02719" w:rsidP="00B36C7F">
            <w:pPr>
              <w:pStyle w:val="100"/>
            </w:pPr>
            <w:r>
              <w:rPr>
                <w:rFonts w:hint="eastAsia"/>
              </w:rPr>
              <w:t>String</w:t>
            </w:r>
          </w:p>
        </w:tc>
        <w:tc>
          <w:tcPr>
            <w:tcW w:w="697" w:type="dxa"/>
          </w:tcPr>
          <w:p w:rsidR="00B02719" w:rsidRDefault="00B02719" w:rsidP="00B36C7F">
            <w:pPr>
              <w:pStyle w:val="100"/>
            </w:pPr>
            <w:r>
              <w:rPr>
                <w:rFonts w:hint="eastAsia"/>
              </w:rPr>
              <w:t>O</w:t>
            </w:r>
          </w:p>
        </w:tc>
        <w:tc>
          <w:tcPr>
            <w:tcW w:w="3174" w:type="dxa"/>
            <w:shd w:val="clear" w:color="auto" w:fill="auto"/>
          </w:tcPr>
          <w:p w:rsidR="00B02719" w:rsidRDefault="00B02719" w:rsidP="00B36C7F">
            <w:pPr>
              <w:spacing w:line="312" w:lineRule="exact"/>
              <w:ind w:right="-20"/>
            </w:pPr>
            <w:r>
              <w:rPr>
                <w:rFonts w:hint="eastAsia"/>
              </w:rPr>
              <w:t>是否已经设置支付密码：</w:t>
            </w:r>
          </w:p>
          <w:p w:rsidR="00B02719" w:rsidRDefault="00B02719" w:rsidP="00B36C7F">
            <w:pPr>
              <w:spacing w:line="312" w:lineRule="exact"/>
              <w:ind w:right="-20"/>
            </w:pPr>
            <w:r>
              <w:rPr>
                <w:rFonts w:hint="eastAsia"/>
              </w:rPr>
              <w:t>1</w:t>
            </w:r>
            <w:r>
              <w:rPr>
                <w:rFonts w:hint="eastAsia"/>
              </w:rPr>
              <w:t>：</w:t>
            </w:r>
            <w:r>
              <w:rPr>
                <w:rFonts w:hint="eastAsia"/>
              </w:rPr>
              <w:t>yes</w:t>
            </w:r>
          </w:p>
          <w:p w:rsidR="00B02719" w:rsidRDefault="00B02719" w:rsidP="00B36C7F">
            <w:pPr>
              <w:spacing w:line="312" w:lineRule="exact"/>
              <w:ind w:right="-20"/>
            </w:pPr>
            <w:r>
              <w:rPr>
                <w:rFonts w:hint="eastAsia"/>
              </w:rPr>
              <w:t>其他：</w:t>
            </w:r>
            <w:r>
              <w:rPr>
                <w:rFonts w:hint="eastAsia"/>
              </w:rPr>
              <w:t>no</w:t>
            </w:r>
          </w:p>
          <w:p w:rsidR="00A806C5" w:rsidRDefault="00A806C5" w:rsidP="00B36C7F">
            <w:pPr>
              <w:spacing w:line="312" w:lineRule="exact"/>
              <w:ind w:right="-20"/>
            </w:pPr>
            <w:r>
              <w:rPr>
                <w:rFonts w:hint="eastAsia"/>
              </w:rPr>
              <w:t>只读</w:t>
            </w:r>
          </w:p>
        </w:tc>
      </w:tr>
      <w:tr w:rsidR="004401E9" w:rsidRPr="00922CBE" w:rsidTr="00C80CAF">
        <w:trPr>
          <w:trHeight w:val="285"/>
          <w:jc w:val="center"/>
        </w:trPr>
        <w:tc>
          <w:tcPr>
            <w:tcW w:w="1762" w:type="dxa"/>
            <w:shd w:val="clear" w:color="auto" w:fill="auto"/>
          </w:tcPr>
          <w:p w:rsidR="004401E9" w:rsidRDefault="004D62CD" w:rsidP="00B36C7F">
            <w:pPr>
              <w:pStyle w:val="100"/>
              <w:rPr>
                <w:szCs w:val="21"/>
              </w:rPr>
            </w:pPr>
            <w:r w:rsidRPr="0046781D">
              <w:rPr>
                <w:rFonts w:hint="eastAsia"/>
                <w:color w:val="000000"/>
                <w:sz w:val="22"/>
                <w:szCs w:val="22"/>
              </w:rPr>
              <w:t>ca</w:t>
            </w:r>
            <w:r w:rsidRPr="0046781D">
              <w:rPr>
                <w:color w:val="000000"/>
                <w:sz w:val="22"/>
                <w:szCs w:val="22"/>
              </w:rPr>
              <w:t>Status</w:t>
            </w:r>
          </w:p>
        </w:tc>
        <w:tc>
          <w:tcPr>
            <w:tcW w:w="1239" w:type="dxa"/>
            <w:shd w:val="clear" w:color="auto" w:fill="auto"/>
          </w:tcPr>
          <w:p w:rsidR="004401E9" w:rsidRDefault="004401E9" w:rsidP="00B36C7F">
            <w:pPr>
              <w:pStyle w:val="100"/>
            </w:pPr>
            <w:r>
              <w:rPr>
                <w:rFonts w:hint="eastAsia"/>
              </w:rPr>
              <w:t>String</w:t>
            </w:r>
          </w:p>
        </w:tc>
        <w:tc>
          <w:tcPr>
            <w:tcW w:w="697" w:type="dxa"/>
          </w:tcPr>
          <w:p w:rsidR="004401E9" w:rsidRDefault="004401E9" w:rsidP="00B36C7F">
            <w:pPr>
              <w:pStyle w:val="100"/>
            </w:pPr>
            <w:r>
              <w:rPr>
                <w:rFonts w:hint="eastAsia"/>
              </w:rPr>
              <w:t>O</w:t>
            </w:r>
          </w:p>
        </w:tc>
        <w:tc>
          <w:tcPr>
            <w:tcW w:w="3174" w:type="dxa"/>
            <w:shd w:val="clear" w:color="auto" w:fill="auto"/>
          </w:tcPr>
          <w:p w:rsidR="004401E9" w:rsidRDefault="004401E9" w:rsidP="00B36C7F">
            <w:pPr>
              <w:spacing w:line="312" w:lineRule="exact"/>
              <w:ind w:right="-20"/>
            </w:pPr>
            <w:r>
              <w:rPr>
                <w:rFonts w:hint="eastAsia"/>
              </w:rPr>
              <w:t>是否已经实名</w:t>
            </w:r>
            <w:r w:rsidR="004D62CD">
              <w:rPr>
                <w:rFonts w:hint="eastAsia"/>
              </w:rPr>
              <w:t>验证</w:t>
            </w:r>
            <w:r>
              <w:rPr>
                <w:rFonts w:hint="eastAsia"/>
              </w:rPr>
              <w:t>：</w:t>
            </w:r>
          </w:p>
          <w:p w:rsidR="004401E9" w:rsidRDefault="004401E9" w:rsidP="00B36C7F">
            <w:pPr>
              <w:spacing w:line="312" w:lineRule="exact"/>
              <w:ind w:right="-20"/>
            </w:pPr>
            <w:r>
              <w:rPr>
                <w:rFonts w:hint="eastAsia"/>
              </w:rPr>
              <w:t>1</w:t>
            </w:r>
            <w:r>
              <w:rPr>
                <w:rFonts w:hint="eastAsia"/>
              </w:rPr>
              <w:t>：</w:t>
            </w:r>
            <w:r>
              <w:rPr>
                <w:rFonts w:hint="eastAsia"/>
              </w:rPr>
              <w:t>yes</w:t>
            </w:r>
          </w:p>
          <w:p w:rsidR="004401E9" w:rsidRDefault="004401E9" w:rsidP="00B36C7F">
            <w:pPr>
              <w:spacing w:line="312" w:lineRule="exact"/>
              <w:ind w:right="-20"/>
            </w:pPr>
            <w:r>
              <w:rPr>
                <w:rFonts w:hint="eastAsia"/>
              </w:rPr>
              <w:t>其他：</w:t>
            </w:r>
            <w:r>
              <w:rPr>
                <w:rFonts w:hint="eastAsia"/>
              </w:rPr>
              <w:t>no</w:t>
            </w:r>
          </w:p>
        </w:tc>
      </w:tr>
      <w:tr w:rsidR="003F24B5" w:rsidRPr="00922CBE" w:rsidTr="00C80CAF">
        <w:trPr>
          <w:trHeight w:val="285"/>
          <w:jc w:val="center"/>
        </w:trPr>
        <w:tc>
          <w:tcPr>
            <w:tcW w:w="1762" w:type="dxa"/>
            <w:shd w:val="clear" w:color="auto" w:fill="auto"/>
          </w:tcPr>
          <w:p w:rsidR="003F24B5" w:rsidRPr="0046781D" w:rsidRDefault="003F24B5" w:rsidP="00B36C7F">
            <w:pPr>
              <w:pStyle w:val="100"/>
              <w:rPr>
                <w:color w:val="000000"/>
                <w:sz w:val="22"/>
                <w:szCs w:val="22"/>
              </w:rPr>
            </w:pPr>
            <w:r>
              <w:rPr>
                <w:rFonts w:hint="eastAsia"/>
                <w:color w:val="000000"/>
                <w:sz w:val="22"/>
                <w:szCs w:val="22"/>
              </w:rPr>
              <w:t>caInfor</w:t>
            </w:r>
          </w:p>
        </w:tc>
        <w:tc>
          <w:tcPr>
            <w:tcW w:w="1239" w:type="dxa"/>
            <w:shd w:val="clear" w:color="auto" w:fill="auto"/>
          </w:tcPr>
          <w:p w:rsidR="003F24B5" w:rsidRDefault="003F24B5" w:rsidP="00B36C7F">
            <w:pPr>
              <w:pStyle w:val="100"/>
            </w:pPr>
            <w:r>
              <w:rPr>
                <w:rFonts w:hint="eastAsia"/>
              </w:rPr>
              <w:t>String</w:t>
            </w:r>
          </w:p>
        </w:tc>
        <w:tc>
          <w:tcPr>
            <w:tcW w:w="697" w:type="dxa"/>
          </w:tcPr>
          <w:p w:rsidR="003F24B5" w:rsidRDefault="003F24B5" w:rsidP="00B36C7F">
            <w:pPr>
              <w:pStyle w:val="100"/>
            </w:pPr>
          </w:p>
        </w:tc>
        <w:tc>
          <w:tcPr>
            <w:tcW w:w="3174" w:type="dxa"/>
            <w:shd w:val="clear" w:color="auto" w:fill="auto"/>
          </w:tcPr>
          <w:p w:rsidR="003F24B5" w:rsidRDefault="003F24B5" w:rsidP="00B36C7F">
            <w:pPr>
              <w:spacing w:line="312" w:lineRule="exact"/>
              <w:ind w:right="-20"/>
            </w:pPr>
            <w:r>
              <w:rPr>
                <w:rFonts w:hint="eastAsia"/>
              </w:rPr>
              <w:t>实名信息，使用输入参数</w:t>
            </w:r>
            <w:r>
              <w:rPr>
                <w:rFonts w:hint="eastAsia"/>
              </w:rPr>
              <w:t>aesKey</w:t>
            </w:r>
            <w:r>
              <w:rPr>
                <w:rFonts w:hint="eastAsia"/>
              </w:rPr>
              <w:t>加密，没有</w:t>
            </w:r>
            <w:r>
              <w:rPr>
                <w:rFonts w:hint="eastAsia"/>
              </w:rPr>
              <w:t>aesKey</w:t>
            </w:r>
            <w:r>
              <w:rPr>
                <w:rFonts w:hint="eastAsia"/>
              </w:rPr>
              <w:t>参数的话不返回。</w:t>
            </w:r>
          </w:p>
          <w:p w:rsidR="003F24B5" w:rsidRDefault="003F24B5" w:rsidP="00B36C7F">
            <w:pPr>
              <w:spacing w:line="312" w:lineRule="exact"/>
              <w:ind w:right="-20"/>
            </w:pPr>
            <w:r>
              <w:rPr>
                <w:rFonts w:hint="eastAsia"/>
              </w:rPr>
              <w:t>明文格式为：</w:t>
            </w:r>
            <w:r>
              <w:rPr>
                <w:rFonts w:hint="eastAsia"/>
              </w:rPr>
              <w:t>idtype|id|name</w:t>
            </w:r>
            <w:r w:rsidR="005B2FE0">
              <w:rPr>
                <w:rFonts w:hint="eastAsia"/>
              </w:rPr>
              <w:t>|</w:t>
            </w:r>
          </w:p>
        </w:tc>
      </w:tr>
      <w:tr w:rsidR="004D1B97" w:rsidRPr="00922CBE" w:rsidTr="00C80CAF">
        <w:trPr>
          <w:trHeight w:val="285"/>
          <w:jc w:val="center"/>
        </w:trPr>
        <w:tc>
          <w:tcPr>
            <w:tcW w:w="1762" w:type="dxa"/>
            <w:shd w:val="clear" w:color="auto" w:fill="auto"/>
          </w:tcPr>
          <w:p w:rsidR="004D1B97" w:rsidRDefault="004D1B97" w:rsidP="00B36C7F">
            <w:pPr>
              <w:pStyle w:val="100"/>
              <w:rPr>
                <w:szCs w:val="21"/>
              </w:rPr>
            </w:pPr>
          </w:p>
        </w:tc>
        <w:tc>
          <w:tcPr>
            <w:tcW w:w="1239" w:type="dxa"/>
            <w:shd w:val="clear" w:color="auto" w:fill="auto"/>
          </w:tcPr>
          <w:p w:rsidR="004D1B97" w:rsidRDefault="004D1B97" w:rsidP="00B36C7F">
            <w:pPr>
              <w:pStyle w:val="100"/>
            </w:pPr>
          </w:p>
        </w:tc>
        <w:tc>
          <w:tcPr>
            <w:tcW w:w="697" w:type="dxa"/>
          </w:tcPr>
          <w:p w:rsidR="004D1B97" w:rsidRDefault="004D1B97" w:rsidP="00B36C7F">
            <w:pPr>
              <w:pStyle w:val="100"/>
            </w:pPr>
          </w:p>
        </w:tc>
        <w:tc>
          <w:tcPr>
            <w:tcW w:w="3174" w:type="dxa"/>
            <w:shd w:val="clear" w:color="auto" w:fill="auto"/>
          </w:tcPr>
          <w:p w:rsidR="004D1B97" w:rsidRDefault="004D1B97" w:rsidP="00B36C7F">
            <w:pPr>
              <w:spacing w:line="312" w:lineRule="exact"/>
              <w:ind w:right="-20"/>
            </w:pPr>
          </w:p>
        </w:tc>
      </w:tr>
      <w:tr w:rsidR="004D1B97" w:rsidRPr="00922CBE" w:rsidTr="00C80CAF">
        <w:trPr>
          <w:trHeight w:val="285"/>
          <w:jc w:val="center"/>
        </w:trPr>
        <w:tc>
          <w:tcPr>
            <w:tcW w:w="1762" w:type="dxa"/>
            <w:shd w:val="clear" w:color="auto" w:fill="auto"/>
          </w:tcPr>
          <w:p w:rsidR="004D1B97" w:rsidRDefault="004D1B97" w:rsidP="00B36C7F">
            <w:pPr>
              <w:pStyle w:val="100"/>
              <w:rPr>
                <w:szCs w:val="21"/>
              </w:rPr>
            </w:pPr>
            <w:r>
              <w:rPr>
                <w:rFonts w:hint="eastAsia"/>
                <w:szCs w:val="21"/>
              </w:rPr>
              <w:t>fgerPri</w:t>
            </w:r>
          </w:p>
        </w:tc>
        <w:tc>
          <w:tcPr>
            <w:tcW w:w="1239" w:type="dxa"/>
            <w:shd w:val="clear" w:color="auto" w:fill="auto"/>
          </w:tcPr>
          <w:p w:rsidR="004D1B97" w:rsidRDefault="004D1B97" w:rsidP="00B36C7F">
            <w:pPr>
              <w:pStyle w:val="100"/>
            </w:pPr>
            <w:r>
              <w:rPr>
                <w:rFonts w:hint="eastAsia"/>
              </w:rPr>
              <w:t>fgerPriObj</w:t>
            </w:r>
          </w:p>
        </w:tc>
        <w:tc>
          <w:tcPr>
            <w:tcW w:w="697" w:type="dxa"/>
          </w:tcPr>
          <w:p w:rsidR="004D1B97" w:rsidRDefault="004D1B97" w:rsidP="00B36C7F">
            <w:pPr>
              <w:pStyle w:val="100"/>
            </w:pPr>
            <w:r>
              <w:rPr>
                <w:rFonts w:hint="eastAsia"/>
              </w:rPr>
              <w:t>O</w:t>
            </w:r>
          </w:p>
        </w:tc>
        <w:tc>
          <w:tcPr>
            <w:tcW w:w="3174" w:type="dxa"/>
            <w:shd w:val="clear" w:color="auto" w:fill="auto"/>
          </w:tcPr>
          <w:p w:rsidR="004D1B97" w:rsidRDefault="004D1B97" w:rsidP="00B36C7F">
            <w:pPr>
              <w:spacing w:line="312" w:lineRule="exact"/>
              <w:ind w:right="-20"/>
            </w:pPr>
            <w:r>
              <w:rPr>
                <w:rFonts w:hint="eastAsia"/>
              </w:rPr>
              <w:t>指纹对象，用于设置和获取指纹开通</w:t>
            </w:r>
            <w:r w:rsidR="008A5809">
              <w:rPr>
                <w:rFonts w:hint="eastAsia"/>
              </w:rPr>
              <w:t>情况</w:t>
            </w:r>
          </w:p>
        </w:tc>
      </w:tr>
    </w:tbl>
    <w:p w:rsidR="00586359" w:rsidRDefault="00586359" w:rsidP="00586359">
      <w:pPr>
        <w:ind w:firstLineChars="150" w:firstLine="316"/>
        <w:rPr>
          <w:b/>
        </w:rPr>
      </w:pPr>
    </w:p>
    <w:p w:rsidR="00BF3ABB" w:rsidRDefault="00BF3ABB" w:rsidP="00586359">
      <w:pPr>
        <w:ind w:firstLineChars="150" w:firstLine="316"/>
        <w:rPr>
          <w:b/>
        </w:rPr>
      </w:pPr>
      <w:r>
        <w:rPr>
          <w:rFonts w:hint="eastAsia"/>
          <w:b/>
        </w:rPr>
        <w:t>payPassObj</w:t>
      </w:r>
      <w:r>
        <w:rPr>
          <w:rFonts w:hint="eastAsia"/>
          <w:b/>
        </w:rPr>
        <w:t>：</w:t>
      </w:r>
    </w:p>
    <w:tbl>
      <w:tblPr>
        <w:tblW w:w="8719" w:type="dxa"/>
        <w:jc w:val="center"/>
        <w:tblInd w:w="2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72"/>
        <w:gridCol w:w="1094"/>
        <w:gridCol w:w="594"/>
        <w:gridCol w:w="5759"/>
      </w:tblGrid>
      <w:tr w:rsidR="00C01200" w:rsidRPr="00CA67B8" w:rsidTr="00B72E9A">
        <w:trPr>
          <w:trHeight w:val="300"/>
          <w:jc w:val="center"/>
        </w:trPr>
        <w:tc>
          <w:tcPr>
            <w:tcW w:w="1272" w:type="dxa"/>
            <w:shd w:val="clear" w:color="auto" w:fill="CCFFFF"/>
            <w:vAlign w:val="bottom"/>
          </w:tcPr>
          <w:p w:rsidR="00BF3ABB" w:rsidRPr="00CA67B8" w:rsidRDefault="00BF3ABB" w:rsidP="00511A38">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Field Name</w:t>
            </w:r>
          </w:p>
        </w:tc>
        <w:tc>
          <w:tcPr>
            <w:tcW w:w="1094" w:type="dxa"/>
            <w:shd w:val="clear" w:color="auto" w:fill="CCFFFF"/>
            <w:vAlign w:val="bottom"/>
          </w:tcPr>
          <w:p w:rsidR="00BF3ABB" w:rsidRPr="00CA67B8" w:rsidRDefault="00BF3ABB" w:rsidP="00511A38">
            <w:pPr>
              <w:widowControl/>
              <w:ind w:leftChars="-50" w:left="-105"/>
              <w:jc w:val="center"/>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Type</w:t>
            </w:r>
          </w:p>
        </w:tc>
        <w:tc>
          <w:tcPr>
            <w:tcW w:w="594" w:type="dxa"/>
            <w:shd w:val="clear" w:color="auto" w:fill="CCFFFF"/>
          </w:tcPr>
          <w:p w:rsidR="00BF3ABB" w:rsidRPr="00CA67B8" w:rsidRDefault="00BF3ABB" w:rsidP="00511A38">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M/O</w:t>
            </w:r>
          </w:p>
        </w:tc>
        <w:tc>
          <w:tcPr>
            <w:tcW w:w="5759" w:type="dxa"/>
            <w:shd w:val="clear" w:color="auto" w:fill="CCFFFF"/>
            <w:vAlign w:val="bottom"/>
          </w:tcPr>
          <w:p w:rsidR="00BF3ABB" w:rsidRPr="00CA67B8" w:rsidRDefault="00BF3ABB" w:rsidP="00511A38">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Description</w:t>
            </w:r>
          </w:p>
        </w:tc>
      </w:tr>
      <w:tr w:rsidR="00C01200" w:rsidRPr="00922CBE" w:rsidTr="00B72E9A">
        <w:trPr>
          <w:trHeight w:val="285"/>
          <w:jc w:val="center"/>
        </w:trPr>
        <w:tc>
          <w:tcPr>
            <w:tcW w:w="1272" w:type="dxa"/>
            <w:shd w:val="clear" w:color="auto" w:fill="auto"/>
          </w:tcPr>
          <w:p w:rsidR="00BF3ABB" w:rsidRDefault="00BF3ABB" w:rsidP="00511A38">
            <w:pPr>
              <w:pStyle w:val="100"/>
              <w:rPr>
                <w:szCs w:val="21"/>
              </w:rPr>
            </w:pPr>
            <w:r>
              <w:rPr>
                <w:rFonts w:hint="eastAsia"/>
                <w:szCs w:val="21"/>
              </w:rPr>
              <w:t>payPass</w:t>
            </w:r>
          </w:p>
        </w:tc>
        <w:tc>
          <w:tcPr>
            <w:tcW w:w="1094" w:type="dxa"/>
            <w:shd w:val="clear" w:color="auto" w:fill="auto"/>
          </w:tcPr>
          <w:p w:rsidR="00BF3ABB" w:rsidRDefault="00BF3ABB" w:rsidP="00511A38">
            <w:pPr>
              <w:pStyle w:val="100"/>
            </w:pPr>
            <w:r>
              <w:rPr>
                <w:rFonts w:hint="eastAsia"/>
              </w:rPr>
              <w:t>String</w:t>
            </w:r>
          </w:p>
        </w:tc>
        <w:tc>
          <w:tcPr>
            <w:tcW w:w="594" w:type="dxa"/>
          </w:tcPr>
          <w:p w:rsidR="00BF3ABB" w:rsidRDefault="009C7942" w:rsidP="00511A38">
            <w:pPr>
              <w:pStyle w:val="100"/>
            </w:pPr>
            <w:r>
              <w:rPr>
                <w:rFonts w:hint="eastAsia"/>
              </w:rPr>
              <w:t>O</w:t>
            </w:r>
          </w:p>
        </w:tc>
        <w:tc>
          <w:tcPr>
            <w:tcW w:w="5759" w:type="dxa"/>
            <w:shd w:val="clear" w:color="auto" w:fill="auto"/>
          </w:tcPr>
          <w:p w:rsidR="00BF3ABB" w:rsidRDefault="00BF3ABB" w:rsidP="00511A38">
            <w:pPr>
              <w:spacing w:line="312" w:lineRule="exact"/>
              <w:ind w:right="-20"/>
            </w:pPr>
            <w:r>
              <w:rPr>
                <w:rFonts w:hint="eastAsia"/>
              </w:rPr>
              <w:t>支付密码，</w:t>
            </w:r>
            <w:r>
              <w:rPr>
                <w:rFonts w:hint="eastAsia"/>
              </w:rPr>
              <w:t>rsa</w:t>
            </w:r>
            <w:r>
              <w:rPr>
                <w:rFonts w:hint="eastAsia"/>
              </w:rPr>
              <w:t>公钥加密</w:t>
            </w:r>
          </w:p>
          <w:p w:rsidR="00BF3ABB" w:rsidRDefault="00BF3ABB" w:rsidP="00511A38">
            <w:pPr>
              <w:spacing w:line="312" w:lineRule="exact"/>
              <w:ind w:right="-20"/>
            </w:pPr>
            <w:r>
              <w:rPr>
                <w:rFonts w:hint="eastAsia"/>
              </w:rPr>
              <w:t>必须为</w:t>
            </w:r>
            <w:r>
              <w:rPr>
                <w:rFonts w:hint="eastAsia"/>
              </w:rPr>
              <w:t>6</w:t>
            </w:r>
            <w:r>
              <w:rPr>
                <w:rFonts w:hint="eastAsia"/>
              </w:rPr>
              <w:t>位数字。</w:t>
            </w:r>
          </w:p>
          <w:p w:rsidR="00BF3ABB" w:rsidRDefault="00BF3ABB" w:rsidP="00511A38">
            <w:pPr>
              <w:spacing w:line="312" w:lineRule="exact"/>
              <w:ind w:right="-20"/>
            </w:pPr>
            <w:r>
              <w:rPr>
                <w:rFonts w:hint="eastAsia"/>
              </w:rPr>
              <w:t>只写</w:t>
            </w:r>
          </w:p>
        </w:tc>
      </w:tr>
      <w:tr w:rsidR="00885B81" w:rsidRPr="00922CBE" w:rsidTr="00B72E9A">
        <w:trPr>
          <w:trHeight w:val="285"/>
          <w:jc w:val="center"/>
        </w:trPr>
        <w:tc>
          <w:tcPr>
            <w:tcW w:w="1272" w:type="dxa"/>
            <w:shd w:val="clear" w:color="auto" w:fill="auto"/>
          </w:tcPr>
          <w:p w:rsidR="00885B81" w:rsidRDefault="00885B81" w:rsidP="00511A38">
            <w:pPr>
              <w:pStyle w:val="100"/>
              <w:rPr>
                <w:szCs w:val="21"/>
              </w:rPr>
            </w:pPr>
            <w:r>
              <w:rPr>
                <w:rFonts w:hint="eastAsia"/>
                <w:szCs w:val="21"/>
              </w:rPr>
              <w:t>forgotPass</w:t>
            </w:r>
          </w:p>
        </w:tc>
        <w:tc>
          <w:tcPr>
            <w:tcW w:w="1094" w:type="dxa"/>
            <w:shd w:val="clear" w:color="auto" w:fill="auto"/>
          </w:tcPr>
          <w:p w:rsidR="00885B81" w:rsidRDefault="00885B81" w:rsidP="00511A38">
            <w:pPr>
              <w:pStyle w:val="100"/>
            </w:pPr>
            <w:r>
              <w:rPr>
                <w:rFonts w:hint="eastAsia"/>
              </w:rPr>
              <w:t>String</w:t>
            </w:r>
          </w:p>
        </w:tc>
        <w:tc>
          <w:tcPr>
            <w:tcW w:w="594" w:type="dxa"/>
          </w:tcPr>
          <w:p w:rsidR="00885B81" w:rsidRDefault="00885B81" w:rsidP="00511A38">
            <w:pPr>
              <w:pStyle w:val="100"/>
            </w:pPr>
            <w:r>
              <w:rPr>
                <w:rFonts w:hint="eastAsia"/>
              </w:rPr>
              <w:t>O</w:t>
            </w:r>
          </w:p>
        </w:tc>
        <w:tc>
          <w:tcPr>
            <w:tcW w:w="5759" w:type="dxa"/>
            <w:shd w:val="clear" w:color="auto" w:fill="auto"/>
          </w:tcPr>
          <w:p w:rsidR="00885B81" w:rsidRDefault="00885B81" w:rsidP="00511A38">
            <w:pPr>
              <w:spacing w:line="312" w:lineRule="exact"/>
              <w:ind w:right="-20"/>
            </w:pPr>
            <w:r>
              <w:rPr>
                <w:rFonts w:hint="eastAsia"/>
              </w:rPr>
              <w:t>是否为找回支付密码：</w:t>
            </w:r>
          </w:p>
          <w:p w:rsidR="00885B81" w:rsidRDefault="00885B81" w:rsidP="00511A38">
            <w:pPr>
              <w:spacing w:line="312" w:lineRule="exact"/>
              <w:ind w:right="-20"/>
            </w:pPr>
            <w:r>
              <w:rPr>
                <w:rFonts w:hint="eastAsia"/>
              </w:rPr>
              <w:t>1</w:t>
            </w:r>
            <w:r>
              <w:rPr>
                <w:rFonts w:hint="eastAsia"/>
              </w:rPr>
              <w:t>：</w:t>
            </w:r>
            <w:r>
              <w:rPr>
                <w:rFonts w:hint="eastAsia"/>
              </w:rPr>
              <w:t>yes</w:t>
            </w:r>
          </w:p>
          <w:p w:rsidR="00885B81" w:rsidRDefault="00885B81" w:rsidP="00511A38">
            <w:pPr>
              <w:spacing w:line="312" w:lineRule="exact"/>
              <w:ind w:right="-20"/>
            </w:pPr>
            <w:r>
              <w:rPr>
                <w:rFonts w:hint="eastAsia"/>
              </w:rPr>
              <w:t>其他：</w:t>
            </w:r>
            <w:r>
              <w:rPr>
                <w:rFonts w:hint="eastAsia"/>
              </w:rPr>
              <w:t>NO</w:t>
            </w:r>
          </w:p>
          <w:p w:rsidR="00AC7AE9" w:rsidRDefault="00AC7AE9" w:rsidP="00511A38">
            <w:pPr>
              <w:spacing w:line="312" w:lineRule="exact"/>
              <w:ind w:right="-20"/>
            </w:pPr>
            <w:r>
              <w:rPr>
                <w:rFonts w:hint="eastAsia"/>
              </w:rPr>
              <w:t>只写</w:t>
            </w:r>
          </w:p>
        </w:tc>
      </w:tr>
      <w:tr w:rsidR="00C01200" w:rsidRPr="00922CBE" w:rsidTr="00B72E9A">
        <w:trPr>
          <w:trHeight w:val="285"/>
          <w:jc w:val="center"/>
        </w:trPr>
        <w:tc>
          <w:tcPr>
            <w:tcW w:w="1272" w:type="dxa"/>
            <w:shd w:val="clear" w:color="auto" w:fill="auto"/>
          </w:tcPr>
          <w:p w:rsidR="00BF3ABB" w:rsidRDefault="00BF3ABB" w:rsidP="009E6002">
            <w:pPr>
              <w:pStyle w:val="100"/>
              <w:rPr>
                <w:szCs w:val="21"/>
              </w:rPr>
            </w:pPr>
            <w:r>
              <w:rPr>
                <w:rFonts w:hint="eastAsia"/>
                <w:szCs w:val="21"/>
              </w:rPr>
              <w:t>warrant</w:t>
            </w:r>
          </w:p>
        </w:tc>
        <w:tc>
          <w:tcPr>
            <w:tcW w:w="1094" w:type="dxa"/>
            <w:shd w:val="clear" w:color="auto" w:fill="auto"/>
          </w:tcPr>
          <w:p w:rsidR="00BF3ABB" w:rsidRDefault="00BF3ABB" w:rsidP="00511A38">
            <w:pPr>
              <w:pStyle w:val="100"/>
            </w:pPr>
            <w:r>
              <w:rPr>
                <w:rFonts w:hint="eastAsia"/>
              </w:rPr>
              <w:t>String</w:t>
            </w:r>
          </w:p>
        </w:tc>
        <w:tc>
          <w:tcPr>
            <w:tcW w:w="594" w:type="dxa"/>
          </w:tcPr>
          <w:p w:rsidR="00BF3ABB" w:rsidRDefault="009C7942" w:rsidP="00511A38">
            <w:pPr>
              <w:pStyle w:val="100"/>
            </w:pPr>
            <w:r>
              <w:rPr>
                <w:rFonts w:hint="eastAsia"/>
              </w:rPr>
              <w:t>O</w:t>
            </w:r>
          </w:p>
        </w:tc>
        <w:tc>
          <w:tcPr>
            <w:tcW w:w="5759" w:type="dxa"/>
            <w:shd w:val="clear" w:color="auto" w:fill="auto"/>
          </w:tcPr>
          <w:p w:rsidR="00BF3ABB" w:rsidRDefault="00BF3ABB" w:rsidP="00511A38">
            <w:pPr>
              <w:spacing w:line="312" w:lineRule="exact"/>
              <w:ind w:right="-20"/>
            </w:pPr>
            <w:r>
              <w:rPr>
                <w:rFonts w:hint="eastAsia"/>
              </w:rPr>
              <w:t>凭证，</w:t>
            </w:r>
            <w:r>
              <w:rPr>
                <w:rFonts w:hint="eastAsia"/>
              </w:rPr>
              <w:t>rsa</w:t>
            </w:r>
            <w:r>
              <w:rPr>
                <w:rFonts w:hint="eastAsia"/>
              </w:rPr>
              <w:t>公钥加密</w:t>
            </w:r>
          </w:p>
          <w:p w:rsidR="00BF3ABB" w:rsidRDefault="00BF3ABB" w:rsidP="00511A38">
            <w:pPr>
              <w:spacing w:line="312" w:lineRule="exact"/>
              <w:ind w:right="-20"/>
            </w:pPr>
            <w:r>
              <w:rPr>
                <w:rFonts w:hint="eastAsia"/>
              </w:rPr>
              <w:lastRenderedPageBreak/>
              <w:t>只读</w:t>
            </w:r>
          </w:p>
          <w:p w:rsidR="00BF3ABB" w:rsidRDefault="00C01200" w:rsidP="00511A38">
            <w:pPr>
              <w:spacing w:line="312" w:lineRule="exact"/>
              <w:ind w:right="-20"/>
            </w:pPr>
            <w:r>
              <w:rPr>
                <w:rFonts w:hint="eastAsia"/>
              </w:rPr>
              <w:t>创建：</w:t>
            </w:r>
            <w:r>
              <w:rPr>
                <w:rFonts w:hint="eastAsia"/>
              </w:rPr>
              <w:t>stsite|st</w:t>
            </w:r>
            <w:r w:rsidR="00A7520F">
              <w:rPr>
                <w:rFonts w:hint="eastAsia"/>
              </w:rPr>
              <w:t>|</w:t>
            </w:r>
            <w:r w:rsidR="00DD72DF">
              <w:rPr>
                <w:rFonts w:hint="eastAsia"/>
              </w:rPr>
              <w:t>devicetype|deviceid</w:t>
            </w:r>
          </w:p>
          <w:p w:rsidR="00F52130" w:rsidRDefault="00F52130" w:rsidP="00511A38">
            <w:pPr>
              <w:spacing w:line="312" w:lineRule="exact"/>
              <w:ind w:right="-20"/>
            </w:pPr>
            <w:r>
              <w:rPr>
                <w:rFonts w:hint="eastAsia"/>
              </w:rPr>
              <w:t>注：</w:t>
            </w:r>
            <w:r>
              <w:rPr>
                <w:rFonts w:hint="eastAsia"/>
              </w:rPr>
              <w:t>devicetype</w:t>
            </w:r>
            <w:r>
              <w:rPr>
                <w:rFonts w:hint="eastAsia"/>
              </w:rPr>
              <w:t>是指</w:t>
            </w:r>
            <w:r>
              <w:rPr>
                <w:rFonts w:hint="eastAsia"/>
              </w:rPr>
              <w:t>up</w:t>
            </w:r>
            <w:r>
              <w:rPr>
                <w:rFonts w:hint="eastAsia"/>
              </w:rPr>
              <w:t>侧的定义，比如</w:t>
            </w:r>
            <w:r>
              <w:rPr>
                <w:rFonts w:hint="eastAsia"/>
              </w:rPr>
              <w:t>IMEI</w:t>
            </w:r>
            <w:r>
              <w:rPr>
                <w:rFonts w:hint="eastAsia"/>
              </w:rPr>
              <w:t>等，是一个数字。</w:t>
            </w:r>
          </w:p>
          <w:p w:rsidR="00C01200" w:rsidRDefault="00C01200" w:rsidP="00511A38">
            <w:pPr>
              <w:spacing w:line="312" w:lineRule="exact"/>
              <w:ind w:right="-20"/>
            </w:pPr>
            <w:r>
              <w:rPr>
                <w:rFonts w:hint="eastAsia"/>
              </w:rPr>
              <w:t>修改：当前的支付密码</w:t>
            </w:r>
          </w:p>
          <w:p w:rsidR="00CF23F4" w:rsidRDefault="00885B81" w:rsidP="00511A38">
            <w:pPr>
              <w:spacing w:line="312" w:lineRule="exact"/>
              <w:ind w:right="-20"/>
            </w:pPr>
            <w:r>
              <w:rPr>
                <w:rFonts w:hint="eastAsia"/>
              </w:rPr>
              <w:t>找回支付密码：</w:t>
            </w:r>
            <w:r w:rsidR="00F52130">
              <w:rPr>
                <w:rFonts w:hint="eastAsia"/>
              </w:rPr>
              <w:t>model|phone|smsCode|bindid|cvv2|valid</w:t>
            </w:r>
            <w:r w:rsidR="00B72E9A">
              <w:rPr>
                <w:rFonts w:hint="eastAsia"/>
              </w:rPr>
              <w:t>|</w:t>
            </w:r>
            <w:r w:rsidR="00B72E9A" w:rsidRPr="00625136">
              <w:rPr>
                <w:sz w:val="20"/>
              </w:rPr>
              <w:t>cardno</w:t>
            </w:r>
            <w:r w:rsidR="00B72E9A" w:rsidRPr="00625136">
              <w:rPr>
                <w:rFonts w:hint="eastAsia"/>
                <w:sz w:val="20"/>
              </w:rPr>
              <w:t>|</w:t>
            </w:r>
            <w:r w:rsidR="00B72E9A" w:rsidRPr="00F83528">
              <w:rPr>
                <w:sz w:val="20"/>
              </w:rPr>
              <w:t>idtype|id|name</w:t>
            </w:r>
            <w:r w:rsidR="00B72E9A">
              <w:rPr>
                <w:rFonts w:hint="eastAsia"/>
                <w:sz w:val="20"/>
              </w:rPr>
              <w:t>|type</w:t>
            </w:r>
            <w:r w:rsidR="00F52130">
              <w:rPr>
                <w:rFonts w:hint="eastAsia"/>
              </w:rPr>
              <w:t>注：</w:t>
            </w:r>
            <w:r w:rsidR="00443DA8">
              <w:rPr>
                <w:rFonts w:hint="eastAsia"/>
              </w:rPr>
              <w:t>model</w:t>
            </w:r>
            <w:r w:rsidR="00443DA8">
              <w:rPr>
                <w:rFonts w:hint="eastAsia"/>
              </w:rPr>
              <w:t>为方式，</w:t>
            </w:r>
            <w:r w:rsidR="00443DA8">
              <w:rPr>
                <w:rFonts w:hint="eastAsia"/>
              </w:rPr>
              <w:t>0</w:t>
            </w:r>
            <w:r w:rsidR="00443DA8">
              <w:rPr>
                <w:rFonts w:hint="eastAsia"/>
              </w:rPr>
              <w:t>：非绑卡模式，</w:t>
            </w:r>
            <w:r w:rsidR="00443DA8">
              <w:rPr>
                <w:rFonts w:hint="eastAsia"/>
              </w:rPr>
              <w:t>1</w:t>
            </w:r>
            <w:r w:rsidR="00443DA8">
              <w:rPr>
                <w:rFonts w:hint="eastAsia"/>
              </w:rPr>
              <w:t>：</w:t>
            </w:r>
            <w:r w:rsidR="00897196">
              <w:rPr>
                <w:rFonts w:hint="eastAsia"/>
              </w:rPr>
              <w:t>非实名</w:t>
            </w:r>
            <w:r w:rsidR="00443DA8">
              <w:rPr>
                <w:rFonts w:hint="eastAsia"/>
              </w:rPr>
              <w:t>绑卡模式</w:t>
            </w:r>
            <w:r w:rsidR="00B07902">
              <w:rPr>
                <w:rFonts w:hint="eastAsia"/>
              </w:rPr>
              <w:t>，</w:t>
            </w:r>
            <w:r w:rsidR="00B07902">
              <w:rPr>
                <w:rFonts w:hint="eastAsia"/>
              </w:rPr>
              <w:t>2</w:t>
            </w:r>
            <w:r w:rsidR="00B07902">
              <w:rPr>
                <w:rFonts w:hint="eastAsia"/>
              </w:rPr>
              <w:t>：</w:t>
            </w:r>
            <w:r w:rsidR="00B9581C">
              <w:rPr>
                <w:rFonts w:hint="eastAsia"/>
              </w:rPr>
              <w:t>实名绑卡</w:t>
            </w:r>
            <w:r w:rsidR="00B07902">
              <w:rPr>
                <w:rFonts w:hint="eastAsia"/>
              </w:rPr>
              <w:t>验证</w:t>
            </w:r>
            <w:r w:rsidR="00443DA8">
              <w:rPr>
                <w:rFonts w:hint="eastAsia"/>
              </w:rPr>
              <w:t>；</w:t>
            </w:r>
          </w:p>
          <w:p w:rsidR="00097278" w:rsidRDefault="00B72E9A" w:rsidP="00B72E9A">
            <w:pPr>
              <w:spacing w:line="312" w:lineRule="exact"/>
              <w:ind w:right="-20"/>
              <w:rPr>
                <w:ins w:id="57" w:author="s00150434" w:date="2015-09-18T10:15:00Z"/>
                <w:sz w:val="20"/>
              </w:rPr>
            </w:pPr>
            <w:r>
              <w:rPr>
                <w:rFonts w:hint="eastAsia"/>
                <w:sz w:val="20"/>
              </w:rPr>
              <w:t>模式</w:t>
            </w:r>
            <w:r w:rsidRPr="00625136">
              <w:rPr>
                <w:rFonts w:hint="eastAsia"/>
                <w:sz w:val="20"/>
              </w:rPr>
              <w:t xml:space="preserve"> </w:t>
            </w:r>
            <w:r>
              <w:rPr>
                <w:rFonts w:hint="eastAsia"/>
                <w:sz w:val="20"/>
              </w:rPr>
              <w:t>手机</w:t>
            </w:r>
            <w:r>
              <w:rPr>
                <w:rFonts w:hint="eastAsia"/>
                <w:sz w:val="20"/>
              </w:rPr>
              <w:t xml:space="preserve"> </w:t>
            </w:r>
            <w:r>
              <w:rPr>
                <w:rFonts w:hint="eastAsia"/>
                <w:sz w:val="20"/>
              </w:rPr>
              <w:t>短信验证码</w:t>
            </w:r>
            <w:r>
              <w:rPr>
                <w:rFonts w:hint="eastAsia"/>
                <w:sz w:val="20"/>
              </w:rPr>
              <w:t xml:space="preserve"> </w:t>
            </w:r>
            <w:r>
              <w:rPr>
                <w:rFonts w:hint="eastAsia"/>
                <w:sz w:val="20"/>
              </w:rPr>
              <w:t>绑卡</w:t>
            </w:r>
            <w:r>
              <w:rPr>
                <w:rFonts w:hint="eastAsia"/>
                <w:sz w:val="20"/>
              </w:rPr>
              <w:t>id cvv2</w:t>
            </w:r>
            <w:r w:rsidRPr="00625136">
              <w:rPr>
                <w:rFonts w:hint="eastAsia"/>
                <w:sz w:val="20"/>
              </w:rPr>
              <w:t>卡有效期</w:t>
            </w:r>
            <w:r>
              <w:rPr>
                <w:rFonts w:hint="eastAsia"/>
                <w:sz w:val="20"/>
              </w:rPr>
              <w:t xml:space="preserve"> </w:t>
            </w:r>
            <w:r>
              <w:rPr>
                <w:rFonts w:hint="eastAsia"/>
                <w:sz w:val="20"/>
              </w:rPr>
              <w:t>卡号</w:t>
            </w:r>
            <w:r>
              <w:rPr>
                <w:rFonts w:hint="eastAsia"/>
                <w:sz w:val="20"/>
              </w:rPr>
              <w:t xml:space="preserve"> </w:t>
            </w:r>
            <w:r>
              <w:rPr>
                <w:rFonts w:hint="eastAsia"/>
                <w:sz w:val="20"/>
              </w:rPr>
              <w:t>证件类型</w:t>
            </w:r>
            <w:r>
              <w:rPr>
                <w:rFonts w:hint="eastAsia"/>
                <w:sz w:val="20"/>
              </w:rPr>
              <w:t xml:space="preserve"> </w:t>
            </w:r>
            <w:r>
              <w:rPr>
                <w:rFonts w:hint="eastAsia"/>
                <w:sz w:val="20"/>
              </w:rPr>
              <w:t>证件号码</w:t>
            </w:r>
            <w:r>
              <w:rPr>
                <w:rFonts w:hint="eastAsia"/>
                <w:sz w:val="20"/>
              </w:rPr>
              <w:t xml:space="preserve"> </w:t>
            </w:r>
            <w:r>
              <w:rPr>
                <w:rFonts w:hint="eastAsia"/>
                <w:sz w:val="20"/>
              </w:rPr>
              <w:t>持卡人姓名</w:t>
            </w:r>
            <w:r>
              <w:rPr>
                <w:rFonts w:hint="eastAsia"/>
                <w:sz w:val="20"/>
              </w:rPr>
              <w:t xml:space="preserve"> </w:t>
            </w:r>
            <w:r>
              <w:rPr>
                <w:rFonts w:hint="eastAsia"/>
                <w:sz w:val="20"/>
              </w:rPr>
              <w:t>卡类型</w:t>
            </w:r>
          </w:p>
          <w:p w:rsidR="00B72E9A" w:rsidRDefault="00B72E9A" w:rsidP="00B72E9A">
            <w:pPr>
              <w:spacing w:line="312" w:lineRule="exact"/>
              <w:ind w:right="-20"/>
            </w:pPr>
            <w:r w:rsidRPr="00443DA8">
              <w:rPr>
                <w:rFonts w:hint="eastAsia"/>
              </w:rPr>
              <w:t>未绑卡：使用短信验证码</w:t>
            </w:r>
            <w:r w:rsidRPr="00443DA8">
              <w:t>+</w:t>
            </w:r>
            <w:r w:rsidRPr="00443DA8">
              <w:rPr>
                <w:rFonts w:hint="eastAsia"/>
              </w:rPr>
              <w:t>安保问题答案</w:t>
            </w:r>
            <w:r>
              <w:rPr>
                <w:rFonts w:hint="eastAsia"/>
              </w:rPr>
              <w:t xml:space="preserve"> </w:t>
            </w:r>
            <w:r>
              <w:t>–</w:t>
            </w:r>
            <w:r>
              <w:rPr>
                <w:rFonts w:hint="eastAsia"/>
              </w:rPr>
              <w:t xml:space="preserve"> 0</w:t>
            </w:r>
          </w:p>
          <w:p w:rsidR="00443DA8" w:rsidRPr="00443DA8" w:rsidRDefault="00443DA8" w:rsidP="00443DA8">
            <w:pPr>
              <w:spacing w:line="312" w:lineRule="exact"/>
              <w:ind w:right="-20"/>
            </w:pPr>
            <w:r w:rsidRPr="00443DA8">
              <w:rPr>
                <w:rFonts w:hint="eastAsia"/>
              </w:rPr>
              <w:t>已绑卡：使用短信验证码</w:t>
            </w:r>
            <w:r w:rsidRPr="00443DA8">
              <w:t>+</w:t>
            </w:r>
            <w:r w:rsidRPr="00443DA8">
              <w:rPr>
                <w:rFonts w:hint="eastAsia"/>
              </w:rPr>
              <w:t>已绑</w:t>
            </w:r>
            <w:r w:rsidR="00B72E9A">
              <w:rPr>
                <w:rFonts w:hint="eastAsia"/>
              </w:rPr>
              <w:t>信用</w:t>
            </w:r>
            <w:r w:rsidRPr="00443DA8">
              <w:rPr>
                <w:rFonts w:hint="eastAsia"/>
              </w:rPr>
              <w:t>卡的</w:t>
            </w:r>
            <w:r w:rsidRPr="00443DA8">
              <w:t>CVV2</w:t>
            </w:r>
            <w:r w:rsidRPr="00443DA8">
              <w:rPr>
                <w:rFonts w:hint="eastAsia"/>
              </w:rPr>
              <w:t>和有效期</w:t>
            </w:r>
            <w:r w:rsidR="00B72E9A">
              <w:rPr>
                <w:rFonts w:hint="eastAsia"/>
              </w:rPr>
              <w:t xml:space="preserve"> </w:t>
            </w:r>
            <w:r w:rsidR="00B72E9A">
              <w:t>–</w:t>
            </w:r>
            <w:r w:rsidR="00B72E9A">
              <w:rPr>
                <w:rFonts w:hint="eastAsia"/>
              </w:rPr>
              <w:t xml:space="preserve"> 1</w:t>
            </w:r>
          </w:p>
          <w:p w:rsidR="00B72E9A" w:rsidRDefault="00B72E9A" w:rsidP="00B72E9A">
            <w:pPr>
              <w:spacing w:line="312" w:lineRule="exact"/>
              <w:ind w:right="-20"/>
            </w:pPr>
            <w:r>
              <w:rPr>
                <w:rFonts w:hint="eastAsia"/>
              </w:rPr>
              <w:t>已实名绑卡：采用短信验证码</w:t>
            </w:r>
            <w:r>
              <w:rPr>
                <w:rFonts w:hint="eastAsia"/>
              </w:rPr>
              <w:t>+</w:t>
            </w:r>
            <w:r>
              <w:rPr>
                <w:rFonts w:hint="eastAsia"/>
              </w:rPr>
              <w:t>完整卡信息重新验证</w:t>
            </w:r>
            <w:r w:rsidR="00B9581C">
              <w:rPr>
                <w:rFonts w:hint="eastAsia"/>
              </w:rPr>
              <w:t>，此时绑卡</w:t>
            </w:r>
            <w:r w:rsidR="00B9581C">
              <w:rPr>
                <w:rFonts w:hint="eastAsia"/>
              </w:rPr>
              <w:t>id</w:t>
            </w:r>
            <w:r w:rsidR="00B9581C">
              <w:rPr>
                <w:rFonts w:hint="eastAsia"/>
              </w:rPr>
              <w:t>忽略</w:t>
            </w:r>
            <w:r>
              <w:rPr>
                <w:rFonts w:hint="eastAsia"/>
              </w:rPr>
              <w:t xml:space="preserve"> </w:t>
            </w:r>
            <w:r>
              <w:t>–</w:t>
            </w:r>
            <w:r>
              <w:rPr>
                <w:rFonts w:hint="eastAsia"/>
              </w:rPr>
              <w:t xml:space="preserve"> 2</w:t>
            </w:r>
          </w:p>
          <w:p w:rsidR="00B72E9A" w:rsidRPr="00B72E9A" w:rsidRDefault="00B72E9A" w:rsidP="00443DA8">
            <w:pPr>
              <w:spacing w:line="312" w:lineRule="exact"/>
              <w:ind w:right="-20"/>
            </w:pPr>
            <w:r>
              <w:rPr>
                <w:rFonts w:hint="eastAsia"/>
              </w:rPr>
              <w:t>注：</w:t>
            </w:r>
            <w:r w:rsidRPr="00625136">
              <w:rPr>
                <w:sz w:val="20"/>
              </w:rPr>
              <w:t>cardno</w:t>
            </w:r>
            <w:r w:rsidRPr="00625136">
              <w:rPr>
                <w:rFonts w:hint="eastAsia"/>
                <w:sz w:val="20"/>
              </w:rPr>
              <w:t>|</w:t>
            </w:r>
            <w:r w:rsidRPr="00F83528">
              <w:rPr>
                <w:sz w:val="20"/>
              </w:rPr>
              <w:t>idtype|id|name</w:t>
            </w:r>
            <w:r>
              <w:rPr>
                <w:rFonts w:hint="eastAsia"/>
                <w:sz w:val="20"/>
              </w:rPr>
              <w:t>|type</w:t>
            </w:r>
            <w:r>
              <w:rPr>
                <w:rFonts w:hint="eastAsia"/>
                <w:sz w:val="20"/>
              </w:rPr>
              <w:t>仅仅对</w:t>
            </w:r>
            <w:r>
              <w:rPr>
                <w:rFonts w:hint="eastAsia"/>
                <w:sz w:val="20"/>
              </w:rPr>
              <w:t>model</w:t>
            </w:r>
            <w:r>
              <w:rPr>
                <w:rFonts w:hint="eastAsia"/>
                <w:sz w:val="20"/>
              </w:rPr>
              <w:t>为</w:t>
            </w:r>
            <w:r>
              <w:rPr>
                <w:rFonts w:hint="eastAsia"/>
                <w:sz w:val="20"/>
              </w:rPr>
              <w:t>2</w:t>
            </w:r>
            <w:r>
              <w:rPr>
                <w:rFonts w:hint="eastAsia"/>
                <w:sz w:val="20"/>
              </w:rPr>
              <w:t>时有效</w:t>
            </w:r>
          </w:p>
          <w:p w:rsidR="00B72E9A" w:rsidRDefault="00B72E9A" w:rsidP="00B72E9A">
            <w:pPr>
              <w:spacing w:line="312" w:lineRule="exact"/>
              <w:ind w:right="-20"/>
              <w:jc w:val="both"/>
              <w:rPr>
                <w:sz w:val="20"/>
              </w:rPr>
            </w:pPr>
            <w:r>
              <w:rPr>
                <w:rFonts w:hint="eastAsia"/>
                <w:sz w:val="20"/>
              </w:rPr>
              <w:t>注：模式</w:t>
            </w:r>
            <w:r>
              <w:rPr>
                <w:rFonts w:hint="eastAsia"/>
                <w:sz w:val="20"/>
              </w:rPr>
              <w:t>2</w:t>
            </w:r>
            <w:r>
              <w:rPr>
                <w:rFonts w:hint="eastAsia"/>
                <w:sz w:val="20"/>
              </w:rPr>
              <w:t>时，借记卡时</w:t>
            </w:r>
            <w:r w:rsidRPr="00625136">
              <w:rPr>
                <w:sz w:val="20"/>
              </w:rPr>
              <w:t>validthru</w:t>
            </w:r>
            <w:r w:rsidRPr="00625136">
              <w:rPr>
                <w:rFonts w:hint="eastAsia"/>
                <w:sz w:val="20"/>
              </w:rPr>
              <w:t>|</w:t>
            </w:r>
            <w:r>
              <w:rPr>
                <w:rFonts w:hint="eastAsia"/>
                <w:sz w:val="20"/>
              </w:rPr>
              <w:t>cvv2</w:t>
            </w:r>
            <w:r>
              <w:rPr>
                <w:rFonts w:hint="eastAsia"/>
                <w:sz w:val="20"/>
              </w:rPr>
              <w:t>填写为</w:t>
            </w:r>
            <w:r>
              <w:rPr>
                <w:rFonts w:hint="eastAsia"/>
                <w:sz w:val="20"/>
              </w:rPr>
              <w:t>-1</w:t>
            </w:r>
            <w:r>
              <w:rPr>
                <w:rFonts w:hint="eastAsia"/>
                <w:sz w:val="20"/>
              </w:rPr>
              <w:t>。</w:t>
            </w:r>
          </w:p>
          <w:p w:rsidR="00B72E9A" w:rsidRDefault="00B72E9A" w:rsidP="00B72E9A">
            <w:pPr>
              <w:spacing w:line="312" w:lineRule="exact"/>
              <w:ind w:right="-20"/>
              <w:jc w:val="both"/>
              <w:rPr>
                <w:sz w:val="20"/>
              </w:rPr>
            </w:pPr>
            <w:r>
              <w:rPr>
                <w:rFonts w:hint="eastAsia"/>
                <w:sz w:val="20"/>
              </w:rPr>
              <w:t>注：证件类型定义参考</w:t>
            </w:r>
            <w:r>
              <w:rPr>
                <w:rFonts w:hint="eastAsia"/>
                <w:sz w:val="20"/>
              </w:rPr>
              <w:t>1.33</w:t>
            </w:r>
            <w:r>
              <w:rPr>
                <w:rFonts w:hint="eastAsia"/>
                <w:sz w:val="20"/>
              </w:rPr>
              <w:t>接口。</w:t>
            </w:r>
          </w:p>
          <w:p w:rsidR="00B72E9A" w:rsidRDefault="00B72E9A" w:rsidP="00B72E9A">
            <w:pPr>
              <w:spacing w:line="312" w:lineRule="exact"/>
              <w:ind w:right="-20"/>
              <w:jc w:val="both"/>
              <w:rPr>
                <w:sz w:val="20"/>
              </w:rPr>
            </w:pPr>
            <w:r>
              <w:rPr>
                <w:rFonts w:hint="eastAsia"/>
                <w:sz w:val="20"/>
              </w:rPr>
              <w:t>注：卡类型定义参考</w:t>
            </w:r>
            <w:r>
              <w:rPr>
                <w:rFonts w:hint="eastAsia"/>
                <w:sz w:val="20"/>
              </w:rPr>
              <w:t>1.35</w:t>
            </w:r>
            <w:r>
              <w:rPr>
                <w:rFonts w:hint="eastAsia"/>
                <w:sz w:val="20"/>
              </w:rPr>
              <w:t>接口。</w:t>
            </w:r>
          </w:p>
          <w:p w:rsidR="00B72E9A" w:rsidRPr="00443DA8" w:rsidRDefault="00B72E9A" w:rsidP="00B72E9A">
            <w:pPr>
              <w:spacing w:line="312" w:lineRule="exact"/>
              <w:ind w:right="-20"/>
            </w:pPr>
            <w:r>
              <w:rPr>
                <w:rFonts w:hint="eastAsia"/>
                <w:sz w:val="20"/>
              </w:rPr>
              <w:t>注：信用卡和借记卡都必须输入证件、姓名信息。</w:t>
            </w:r>
          </w:p>
        </w:tc>
      </w:tr>
      <w:tr w:rsidR="004814A3" w:rsidRPr="00922CBE" w:rsidTr="00B72E9A">
        <w:trPr>
          <w:trHeight w:val="285"/>
          <w:jc w:val="center"/>
        </w:trPr>
        <w:tc>
          <w:tcPr>
            <w:tcW w:w="1272" w:type="dxa"/>
            <w:shd w:val="clear" w:color="auto" w:fill="auto"/>
          </w:tcPr>
          <w:p w:rsidR="004814A3" w:rsidRDefault="00A85461" w:rsidP="00511A38">
            <w:pPr>
              <w:pStyle w:val="100"/>
              <w:rPr>
                <w:szCs w:val="21"/>
              </w:rPr>
            </w:pPr>
            <w:r>
              <w:rPr>
                <w:rFonts w:hint="eastAsia"/>
                <w:szCs w:val="21"/>
              </w:rPr>
              <w:lastRenderedPageBreak/>
              <w:t>wrongTimes</w:t>
            </w:r>
          </w:p>
        </w:tc>
        <w:tc>
          <w:tcPr>
            <w:tcW w:w="1094" w:type="dxa"/>
            <w:shd w:val="clear" w:color="auto" w:fill="auto"/>
          </w:tcPr>
          <w:p w:rsidR="004814A3" w:rsidRDefault="00A85461" w:rsidP="00511A38">
            <w:pPr>
              <w:pStyle w:val="100"/>
            </w:pPr>
            <w:r>
              <w:rPr>
                <w:rFonts w:hint="eastAsia"/>
              </w:rPr>
              <w:t>int</w:t>
            </w:r>
          </w:p>
        </w:tc>
        <w:tc>
          <w:tcPr>
            <w:tcW w:w="594" w:type="dxa"/>
          </w:tcPr>
          <w:p w:rsidR="004814A3" w:rsidRDefault="009C7942" w:rsidP="00511A38">
            <w:pPr>
              <w:pStyle w:val="100"/>
            </w:pPr>
            <w:r>
              <w:rPr>
                <w:rFonts w:hint="eastAsia"/>
              </w:rPr>
              <w:t>O</w:t>
            </w:r>
          </w:p>
        </w:tc>
        <w:tc>
          <w:tcPr>
            <w:tcW w:w="5759" w:type="dxa"/>
            <w:shd w:val="clear" w:color="auto" w:fill="auto"/>
          </w:tcPr>
          <w:p w:rsidR="004814A3" w:rsidRDefault="009C7942" w:rsidP="00511A38">
            <w:pPr>
              <w:spacing w:line="312" w:lineRule="exact"/>
              <w:ind w:right="-20"/>
            </w:pPr>
            <w:r>
              <w:rPr>
                <w:rFonts w:hint="eastAsia"/>
              </w:rPr>
              <w:t>当前操作后的连续支付密码错误次数。</w:t>
            </w:r>
          </w:p>
          <w:p w:rsidR="001859E7" w:rsidRDefault="001859E7" w:rsidP="00511A38">
            <w:pPr>
              <w:spacing w:line="312" w:lineRule="exact"/>
              <w:ind w:right="-20"/>
            </w:pPr>
            <w:r>
              <w:rPr>
                <w:rFonts w:hint="eastAsia"/>
              </w:rPr>
              <w:t>只读</w:t>
            </w:r>
          </w:p>
        </w:tc>
      </w:tr>
      <w:tr w:rsidR="009C7942" w:rsidRPr="00922CBE" w:rsidTr="00B72E9A">
        <w:trPr>
          <w:trHeight w:val="285"/>
          <w:jc w:val="center"/>
        </w:trPr>
        <w:tc>
          <w:tcPr>
            <w:tcW w:w="1272" w:type="dxa"/>
            <w:shd w:val="clear" w:color="auto" w:fill="auto"/>
          </w:tcPr>
          <w:p w:rsidR="009C7942" w:rsidRDefault="009C7942" w:rsidP="00511A38">
            <w:pPr>
              <w:pStyle w:val="100"/>
              <w:rPr>
                <w:szCs w:val="21"/>
              </w:rPr>
            </w:pPr>
            <w:r>
              <w:rPr>
                <w:rFonts w:hint="eastAsia"/>
                <w:szCs w:val="21"/>
              </w:rPr>
              <w:t>lockTime</w:t>
            </w:r>
          </w:p>
        </w:tc>
        <w:tc>
          <w:tcPr>
            <w:tcW w:w="1094" w:type="dxa"/>
            <w:shd w:val="clear" w:color="auto" w:fill="auto"/>
          </w:tcPr>
          <w:p w:rsidR="009C7942" w:rsidRDefault="009C7942" w:rsidP="00511A38">
            <w:pPr>
              <w:pStyle w:val="100"/>
            </w:pPr>
            <w:r>
              <w:rPr>
                <w:rFonts w:hint="eastAsia"/>
              </w:rPr>
              <w:t>String</w:t>
            </w:r>
          </w:p>
        </w:tc>
        <w:tc>
          <w:tcPr>
            <w:tcW w:w="594" w:type="dxa"/>
          </w:tcPr>
          <w:p w:rsidR="009C7942" w:rsidRDefault="009C7942" w:rsidP="00511A38">
            <w:pPr>
              <w:pStyle w:val="100"/>
            </w:pPr>
            <w:r>
              <w:rPr>
                <w:rFonts w:hint="eastAsia"/>
              </w:rPr>
              <w:t>O</w:t>
            </w:r>
          </w:p>
        </w:tc>
        <w:tc>
          <w:tcPr>
            <w:tcW w:w="5759" w:type="dxa"/>
            <w:shd w:val="clear" w:color="auto" w:fill="auto"/>
          </w:tcPr>
          <w:p w:rsidR="009C7942" w:rsidRDefault="009C7942" w:rsidP="00511A38">
            <w:pPr>
              <w:spacing w:line="312" w:lineRule="exact"/>
              <w:ind w:right="-20"/>
            </w:pPr>
            <w:r>
              <w:rPr>
                <w:rFonts w:hint="eastAsia"/>
              </w:rPr>
              <w:t>支付密码锁定时间，</w:t>
            </w:r>
            <w:r>
              <w:rPr>
                <w:rFonts w:hint="eastAsia"/>
              </w:rPr>
              <w:t>yyyy-MM-dd HH:mm:ss</w:t>
            </w:r>
          </w:p>
          <w:p w:rsidR="001859E7" w:rsidRDefault="001859E7" w:rsidP="00511A38">
            <w:pPr>
              <w:spacing w:line="312" w:lineRule="exact"/>
              <w:ind w:right="-20"/>
            </w:pPr>
            <w:r>
              <w:rPr>
                <w:rFonts w:hint="eastAsia"/>
              </w:rPr>
              <w:t>只读</w:t>
            </w:r>
          </w:p>
        </w:tc>
      </w:tr>
      <w:tr w:rsidR="00CB38FF" w:rsidRPr="00922CBE" w:rsidTr="00B72E9A">
        <w:trPr>
          <w:trHeight w:val="285"/>
          <w:jc w:val="center"/>
        </w:trPr>
        <w:tc>
          <w:tcPr>
            <w:tcW w:w="1272" w:type="dxa"/>
            <w:shd w:val="clear" w:color="auto" w:fill="auto"/>
          </w:tcPr>
          <w:p w:rsidR="00CB38FF" w:rsidRDefault="00CB38FF" w:rsidP="00511A38">
            <w:pPr>
              <w:pStyle w:val="100"/>
              <w:rPr>
                <w:szCs w:val="21"/>
              </w:rPr>
            </w:pPr>
            <w:r>
              <w:rPr>
                <w:rFonts w:hint="eastAsia"/>
                <w:szCs w:val="21"/>
              </w:rPr>
              <w:t>currTime</w:t>
            </w:r>
          </w:p>
        </w:tc>
        <w:tc>
          <w:tcPr>
            <w:tcW w:w="1094" w:type="dxa"/>
            <w:shd w:val="clear" w:color="auto" w:fill="auto"/>
          </w:tcPr>
          <w:p w:rsidR="00CB38FF" w:rsidRDefault="00CB38FF" w:rsidP="00511A38">
            <w:pPr>
              <w:pStyle w:val="100"/>
            </w:pPr>
            <w:r>
              <w:rPr>
                <w:rFonts w:hint="eastAsia"/>
              </w:rPr>
              <w:t>String</w:t>
            </w:r>
          </w:p>
        </w:tc>
        <w:tc>
          <w:tcPr>
            <w:tcW w:w="594" w:type="dxa"/>
          </w:tcPr>
          <w:p w:rsidR="00CB38FF" w:rsidRDefault="00CB38FF" w:rsidP="00511A38">
            <w:pPr>
              <w:pStyle w:val="100"/>
            </w:pPr>
            <w:r>
              <w:rPr>
                <w:rFonts w:hint="eastAsia"/>
              </w:rPr>
              <w:t>O</w:t>
            </w:r>
          </w:p>
        </w:tc>
        <w:tc>
          <w:tcPr>
            <w:tcW w:w="5759" w:type="dxa"/>
            <w:shd w:val="clear" w:color="auto" w:fill="auto"/>
          </w:tcPr>
          <w:p w:rsidR="00CB38FF" w:rsidRDefault="00CB38FF" w:rsidP="00CB38FF">
            <w:pPr>
              <w:spacing w:line="312" w:lineRule="exact"/>
              <w:ind w:right="-20"/>
            </w:pPr>
            <w:r>
              <w:rPr>
                <w:rFonts w:hint="eastAsia"/>
              </w:rPr>
              <w:t>服务器当前时间，</w:t>
            </w:r>
            <w:r>
              <w:rPr>
                <w:rFonts w:hint="eastAsia"/>
              </w:rPr>
              <w:t>yyyy-MM-dd HH:mm:ss</w:t>
            </w:r>
          </w:p>
          <w:p w:rsidR="00CB38FF" w:rsidRDefault="00CB38FF" w:rsidP="00CB38FF">
            <w:pPr>
              <w:spacing w:line="312" w:lineRule="exact"/>
              <w:ind w:right="-20"/>
            </w:pPr>
            <w:r>
              <w:rPr>
                <w:rFonts w:hint="eastAsia"/>
              </w:rPr>
              <w:t>只读</w:t>
            </w:r>
          </w:p>
        </w:tc>
      </w:tr>
      <w:tr w:rsidR="00912F89" w:rsidRPr="00922CBE" w:rsidTr="00B72E9A">
        <w:trPr>
          <w:trHeight w:val="285"/>
          <w:jc w:val="center"/>
        </w:trPr>
        <w:tc>
          <w:tcPr>
            <w:tcW w:w="1272" w:type="dxa"/>
            <w:shd w:val="clear" w:color="auto" w:fill="auto"/>
          </w:tcPr>
          <w:p w:rsidR="00912F89" w:rsidRDefault="00912F89" w:rsidP="00511A38">
            <w:pPr>
              <w:pStyle w:val="100"/>
              <w:rPr>
                <w:szCs w:val="21"/>
              </w:rPr>
            </w:pPr>
          </w:p>
        </w:tc>
        <w:tc>
          <w:tcPr>
            <w:tcW w:w="1094" w:type="dxa"/>
            <w:shd w:val="clear" w:color="auto" w:fill="auto"/>
          </w:tcPr>
          <w:p w:rsidR="00912F89" w:rsidRDefault="00912F89" w:rsidP="00511A38">
            <w:pPr>
              <w:pStyle w:val="100"/>
            </w:pPr>
          </w:p>
        </w:tc>
        <w:tc>
          <w:tcPr>
            <w:tcW w:w="594" w:type="dxa"/>
          </w:tcPr>
          <w:p w:rsidR="00912F89" w:rsidRDefault="00912F89" w:rsidP="00511A38">
            <w:pPr>
              <w:pStyle w:val="100"/>
            </w:pPr>
          </w:p>
        </w:tc>
        <w:tc>
          <w:tcPr>
            <w:tcW w:w="5759" w:type="dxa"/>
            <w:shd w:val="clear" w:color="auto" w:fill="auto"/>
          </w:tcPr>
          <w:p w:rsidR="00912F89" w:rsidRDefault="00912F89" w:rsidP="00511A38">
            <w:pPr>
              <w:spacing w:line="312" w:lineRule="exact"/>
              <w:ind w:right="-20"/>
            </w:pPr>
          </w:p>
        </w:tc>
      </w:tr>
      <w:tr w:rsidR="00912F89" w:rsidRPr="00912F89" w:rsidTr="00B72E9A">
        <w:trPr>
          <w:trHeight w:val="285"/>
          <w:jc w:val="center"/>
        </w:trPr>
        <w:tc>
          <w:tcPr>
            <w:tcW w:w="1272" w:type="dxa"/>
            <w:shd w:val="clear" w:color="auto" w:fill="auto"/>
          </w:tcPr>
          <w:p w:rsidR="00912F89" w:rsidRDefault="00912F89" w:rsidP="00511A38">
            <w:pPr>
              <w:pStyle w:val="100"/>
              <w:rPr>
                <w:szCs w:val="21"/>
              </w:rPr>
            </w:pPr>
            <w:r>
              <w:rPr>
                <w:rFonts w:hint="eastAsia"/>
                <w:szCs w:val="21"/>
              </w:rPr>
              <w:t>lockDuration</w:t>
            </w:r>
          </w:p>
        </w:tc>
        <w:tc>
          <w:tcPr>
            <w:tcW w:w="1094" w:type="dxa"/>
            <w:shd w:val="clear" w:color="auto" w:fill="auto"/>
          </w:tcPr>
          <w:p w:rsidR="00912F89" w:rsidRDefault="00912F89" w:rsidP="00511A38">
            <w:pPr>
              <w:pStyle w:val="100"/>
            </w:pPr>
            <w:r>
              <w:rPr>
                <w:rFonts w:hint="eastAsia"/>
              </w:rPr>
              <w:t>int</w:t>
            </w:r>
          </w:p>
        </w:tc>
        <w:tc>
          <w:tcPr>
            <w:tcW w:w="594" w:type="dxa"/>
          </w:tcPr>
          <w:p w:rsidR="00912F89" w:rsidRDefault="00912F89" w:rsidP="00511A38">
            <w:pPr>
              <w:pStyle w:val="100"/>
            </w:pPr>
            <w:r>
              <w:rPr>
                <w:rFonts w:hint="eastAsia"/>
              </w:rPr>
              <w:t>O</w:t>
            </w:r>
          </w:p>
        </w:tc>
        <w:tc>
          <w:tcPr>
            <w:tcW w:w="5759" w:type="dxa"/>
            <w:shd w:val="clear" w:color="auto" w:fill="auto"/>
          </w:tcPr>
          <w:p w:rsidR="00912F89" w:rsidRDefault="00912F89" w:rsidP="00511A38">
            <w:pPr>
              <w:spacing w:line="312" w:lineRule="exact"/>
              <w:ind w:right="-20"/>
            </w:pPr>
            <w:r>
              <w:rPr>
                <w:rFonts w:hint="eastAsia"/>
              </w:rPr>
              <w:t>系统设置的锁定时长，单位秒</w:t>
            </w:r>
          </w:p>
        </w:tc>
      </w:tr>
      <w:tr w:rsidR="00912F89" w:rsidRPr="00912F89" w:rsidTr="00B72E9A">
        <w:trPr>
          <w:trHeight w:val="285"/>
          <w:jc w:val="center"/>
        </w:trPr>
        <w:tc>
          <w:tcPr>
            <w:tcW w:w="1272" w:type="dxa"/>
            <w:shd w:val="clear" w:color="auto" w:fill="auto"/>
          </w:tcPr>
          <w:p w:rsidR="00912F89" w:rsidRDefault="00912F89" w:rsidP="00511A38">
            <w:pPr>
              <w:pStyle w:val="100"/>
              <w:rPr>
                <w:szCs w:val="21"/>
              </w:rPr>
            </w:pPr>
            <w:r>
              <w:rPr>
                <w:rFonts w:hint="eastAsia"/>
                <w:szCs w:val="21"/>
              </w:rPr>
              <w:t>maxTimes</w:t>
            </w:r>
          </w:p>
        </w:tc>
        <w:tc>
          <w:tcPr>
            <w:tcW w:w="1094" w:type="dxa"/>
            <w:shd w:val="clear" w:color="auto" w:fill="auto"/>
          </w:tcPr>
          <w:p w:rsidR="00912F89" w:rsidRDefault="00912F89" w:rsidP="00511A38">
            <w:pPr>
              <w:pStyle w:val="100"/>
            </w:pPr>
            <w:r>
              <w:t>I</w:t>
            </w:r>
            <w:r>
              <w:rPr>
                <w:rFonts w:hint="eastAsia"/>
              </w:rPr>
              <w:t>nt</w:t>
            </w:r>
          </w:p>
        </w:tc>
        <w:tc>
          <w:tcPr>
            <w:tcW w:w="594" w:type="dxa"/>
          </w:tcPr>
          <w:p w:rsidR="00912F89" w:rsidRDefault="00912F89" w:rsidP="00511A38">
            <w:pPr>
              <w:pStyle w:val="100"/>
            </w:pPr>
            <w:r>
              <w:rPr>
                <w:rFonts w:hint="eastAsia"/>
              </w:rPr>
              <w:t>O</w:t>
            </w:r>
          </w:p>
        </w:tc>
        <w:tc>
          <w:tcPr>
            <w:tcW w:w="5759" w:type="dxa"/>
            <w:shd w:val="clear" w:color="auto" w:fill="auto"/>
          </w:tcPr>
          <w:p w:rsidR="00912F89" w:rsidRDefault="00912F89" w:rsidP="00511A38">
            <w:pPr>
              <w:spacing w:line="312" w:lineRule="exact"/>
              <w:ind w:right="-20"/>
            </w:pPr>
            <w:r>
              <w:rPr>
                <w:rFonts w:hint="eastAsia"/>
              </w:rPr>
              <w:t>最大错误次数，超过这个次数后锁定支付密码，时长为</w:t>
            </w:r>
            <w:r>
              <w:rPr>
                <w:rFonts w:hint="eastAsia"/>
              </w:rPr>
              <w:t>lockDuration</w:t>
            </w:r>
            <w:r>
              <w:rPr>
                <w:rFonts w:hint="eastAsia"/>
              </w:rPr>
              <w:t>。</w:t>
            </w:r>
          </w:p>
        </w:tc>
      </w:tr>
      <w:tr w:rsidR="00943CC3" w:rsidRPr="00912F89" w:rsidTr="00B72E9A">
        <w:trPr>
          <w:trHeight w:val="285"/>
          <w:jc w:val="center"/>
        </w:trPr>
        <w:tc>
          <w:tcPr>
            <w:tcW w:w="1272" w:type="dxa"/>
            <w:shd w:val="clear" w:color="auto" w:fill="auto"/>
          </w:tcPr>
          <w:p w:rsidR="00943CC3" w:rsidRDefault="00943CC3" w:rsidP="00511A38">
            <w:pPr>
              <w:pStyle w:val="100"/>
              <w:rPr>
                <w:szCs w:val="21"/>
              </w:rPr>
            </w:pPr>
          </w:p>
        </w:tc>
        <w:tc>
          <w:tcPr>
            <w:tcW w:w="1094" w:type="dxa"/>
            <w:shd w:val="clear" w:color="auto" w:fill="auto"/>
          </w:tcPr>
          <w:p w:rsidR="00943CC3" w:rsidRDefault="00943CC3" w:rsidP="00511A38">
            <w:pPr>
              <w:pStyle w:val="100"/>
            </w:pPr>
          </w:p>
        </w:tc>
        <w:tc>
          <w:tcPr>
            <w:tcW w:w="594" w:type="dxa"/>
          </w:tcPr>
          <w:p w:rsidR="00943CC3" w:rsidRDefault="00943CC3" w:rsidP="00511A38">
            <w:pPr>
              <w:pStyle w:val="100"/>
            </w:pPr>
          </w:p>
        </w:tc>
        <w:tc>
          <w:tcPr>
            <w:tcW w:w="5759" w:type="dxa"/>
            <w:shd w:val="clear" w:color="auto" w:fill="auto"/>
          </w:tcPr>
          <w:p w:rsidR="00943CC3" w:rsidRDefault="00943CC3" w:rsidP="00511A38">
            <w:pPr>
              <w:spacing w:line="312" w:lineRule="exact"/>
              <w:ind w:right="-20"/>
            </w:pPr>
          </w:p>
        </w:tc>
      </w:tr>
      <w:tr w:rsidR="00943CC3" w:rsidRPr="00912F89" w:rsidTr="00B72E9A">
        <w:trPr>
          <w:trHeight w:val="285"/>
          <w:jc w:val="center"/>
        </w:trPr>
        <w:tc>
          <w:tcPr>
            <w:tcW w:w="1272" w:type="dxa"/>
            <w:shd w:val="clear" w:color="auto" w:fill="auto"/>
          </w:tcPr>
          <w:p w:rsidR="00943CC3" w:rsidRDefault="00943CC3" w:rsidP="00511A38">
            <w:pPr>
              <w:pStyle w:val="100"/>
              <w:rPr>
                <w:szCs w:val="21"/>
              </w:rPr>
            </w:pPr>
            <w:r>
              <w:rPr>
                <w:rFonts w:hint="eastAsia"/>
                <w:szCs w:val="21"/>
              </w:rPr>
              <w:t>quizs</w:t>
            </w:r>
          </w:p>
        </w:tc>
        <w:tc>
          <w:tcPr>
            <w:tcW w:w="1094" w:type="dxa"/>
            <w:shd w:val="clear" w:color="auto" w:fill="auto"/>
          </w:tcPr>
          <w:p w:rsidR="00943CC3" w:rsidRDefault="00943CC3" w:rsidP="00511A38">
            <w:pPr>
              <w:pStyle w:val="100"/>
            </w:pPr>
            <w:r>
              <w:rPr>
                <w:rFonts w:hint="eastAsia"/>
                <w:b/>
              </w:rPr>
              <w:t>QuizObj[]</w:t>
            </w:r>
          </w:p>
        </w:tc>
        <w:tc>
          <w:tcPr>
            <w:tcW w:w="594" w:type="dxa"/>
          </w:tcPr>
          <w:p w:rsidR="00943CC3" w:rsidRDefault="00943CC3" w:rsidP="00511A38">
            <w:pPr>
              <w:pStyle w:val="100"/>
            </w:pPr>
            <w:r>
              <w:rPr>
                <w:rFonts w:hint="eastAsia"/>
              </w:rPr>
              <w:t>O</w:t>
            </w:r>
          </w:p>
        </w:tc>
        <w:tc>
          <w:tcPr>
            <w:tcW w:w="5759" w:type="dxa"/>
            <w:shd w:val="clear" w:color="auto" w:fill="auto"/>
          </w:tcPr>
          <w:p w:rsidR="00943CC3" w:rsidRDefault="00943CC3" w:rsidP="00511A38">
            <w:pPr>
              <w:spacing w:line="312" w:lineRule="exact"/>
              <w:ind w:right="-20"/>
            </w:pPr>
            <w:r>
              <w:rPr>
                <w:rFonts w:hint="eastAsia"/>
              </w:rPr>
              <w:t>安全问题列表</w:t>
            </w:r>
            <w:r w:rsidR="005D0B14">
              <w:rPr>
                <w:rFonts w:hint="eastAsia"/>
              </w:rPr>
              <w:t>，仅支持一个，其他忽略。</w:t>
            </w:r>
          </w:p>
          <w:p w:rsidR="00624EAD" w:rsidRDefault="00624EAD" w:rsidP="00511A38">
            <w:pPr>
              <w:spacing w:line="312" w:lineRule="exact"/>
              <w:ind w:right="-20"/>
            </w:pPr>
            <w:r>
              <w:rPr>
                <w:rFonts w:hint="eastAsia"/>
              </w:rPr>
              <w:t>找回支付密码的</w:t>
            </w:r>
            <w:r w:rsidR="00C44A89">
              <w:rPr>
                <w:rFonts w:hint="eastAsia"/>
              </w:rPr>
              <w:t>非</w:t>
            </w:r>
            <w:r>
              <w:rPr>
                <w:rFonts w:hint="eastAsia"/>
              </w:rPr>
              <w:t>绑卡模式必须输入；</w:t>
            </w:r>
          </w:p>
          <w:p w:rsidR="00C050AC" w:rsidRPr="000A291A" w:rsidRDefault="000A291A" w:rsidP="00C050AC">
            <w:pPr>
              <w:spacing w:line="312" w:lineRule="exact"/>
              <w:ind w:right="-20"/>
            </w:pPr>
            <w:r>
              <w:rPr>
                <w:rFonts w:hint="eastAsia"/>
              </w:rPr>
              <w:t>另外，查询客户安全信息时返回已经设置的安全问题。</w:t>
            </w:r>
          </w:p>
        </w:tc>
      </w:tr>
    </w:tbl>
    <w:p w:rsidR="00BF3ABB" w:rsidRDefault="00283E38" w:rsidP="00586359">
      <w:pPr>
        <w:ind w:firstLineChars="150" w:firstLine="316"/>
        <w:rPr>
          <w:b/>
        </w:rPr>
      </w:pPr>
      <w:r>
        <w:rPr>
          <w:rFonts w:hint="eastAsia"/>
          <w:b/>
        </w:rPr>
        <w:t>注：修改支付密码后，该用户的所有指纹</w:t>
      </w:r>
      <w:r w:rsidR="00766551">
        <w:rPr>
          <w:rFonts w:hint="eastAsia"/>
          <w:b/>
        </w:rPr>
        <w:t>支付失效，需要重新打开。</w:t>
      </w:r>
    </w:p>
    <w:p w:rsidR="00766551" w:rsidRDefault="00766551" w:rsidP="00586359">
      <w:pPr>
        <w:ind w:firstLineChars="150" w:firstLine="316"/>
        <w:rPr>
          <w:b/>
        </w:rPr>
      </w:pPr>
    </w:p>
    <w:p w:rsidR="00943CC3" w:rsidRDefault="00943CC3" w:rsidP="00586359">
      <w:pPr>
        <w:ind w:firstLineChars="150" w:firstLine="316"/>
        <w:rPr>
          <w:b/>
        </w:rPr>
      </w:pPr>
      <w:r>
        <w:rPr>
          <w:rFonts w:hint="eastAsia"/>
          <w:b/>
        </w:rPr>
        <w:t>QuizObj</w:t>
      </w:r>
      <w:r>
        <w:rPr>
          <w:rFonts w:hint="eastAsia"/>
          <w:b/>
        </w:rPr>
        <w:t>：</w:t>
      </w:r>
    </w:p>
    <w:tbl>
      <w:tblPr>
        <w:tblW w:w="6950" w:type="dxa"/>
        <w:jc w:val="center"/>
        <w:tblInd w:w="2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19"/>
        <w:gridCol w:w="1267"/>
        <w:gridCol w:w="731"/>
        <w:gridCol w:w="3233"/>
      </w:tblGrid>
      <w:tr w:rsidR="00943CC3" w:rsidRPr="00CA67B8" w:rsidTr="000A291A">
        <w:trPr>
          <w:trHeight w:val="300"/>
          <w:jc w:val="center"/>
        </w:trPr>
        <w:tc>
          <w:tcPr>
            <w:tcW w:w="1719" w:type="dxa"/>
            <w:shd w:val="clear" w:color="auto" w:fill="CCFFFF"/>
            <w:vAlign w:val="bottom"/>
          </w:tcPr>
          <w:p w:rsidR="00943CC3" w:rsidRPr="00CA67B8" w:rsidRDefault="00943CC3" w:rsidP="000A291A">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Field Name</w:t>
            </w:r>
          </w:p>
        </w:tc>
        <w:tc>
          <w:tcPr>
            <w:tcW w:w="1267" w:type="dxa"/>
            <w:shd w:val="clear" w:color="auto" w:fill="CCFFFF"/>
            <w:vAlign w:val="bottom"/>
          </w:tcPr>
          <w:p w:rsidR="00943CC3" w:rsidRPr="00CA67B8" w:rsidRDefault="00943CC3" w:rsidP="000A291A">
            <w:pPr>
              <w:widowControl/>
              <w:ind w:leftChars="-50" w:left="-105"/>
              <w:jc w:val="center"/>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Type</w:t>
            </w:r>
          </w:p>
        </w:tc>
        <w:tc>
          <w:tcPr>
            <w:tcW w:w="731" w:type="dxa"/>
            <w:shd w:val="clear" w:color="auto" w:fill="CCFFFF"/>
          </w:tcPr>
          <w:p w:rsidR="00943CC3" w:rsidRPr="00CA67B8" w:rsidRDefault="00943CC3" w:rsidP="000A291A">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M/O</w:t>
            </w:r>
          </w:p>
        </w:tc>
        <w:tc>
          <w:tcPr>
            <w:tcW w:w="3233" w:type="dxa"/>
            <w:shd w:val="clear" w:color="auto" w:fill="CCFFFF"/>
            <w:vAlign w:val="bottom"/>
          </w:tcPr>
          <w:p w:rsidR="00943CC3" w:rsidRPr="00CA67B8" w:rsidRDefault="00943CC3" w:rsidP="000A291A">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Description</w:t>
            </w:r>
          </w:p>
        </w:tc>
      </w:tr>
      <w:tr w:rsidR="00943CC3" w:rsidRPr="00922CBE" w:rsidTr="000A291A">
        <w:trPr>
          <w:trHeight w:val="285"/>
          <w:jc w:val="center"/>
        </w:trPr>
        <w:tc>
          <w:tcPr>
            <w:tcW w:w="1719" w:type="dxa"/>
            <w:shd w:val="clear" w:color="auto" w:fill="auto"/>
          </w:tcPr>
          <w:p w:rsidR="00943CC3" w:rsidRDefault="005D0B14" w:rsidP="000A291A">
            <w:pPr>
              <w:pStyle w:val="100"/>
              <w:rPr>
                <w:szCs w:val="21"/>
              </w:rPr>
            </w:pPr>
            <w:r>
              <w:rPr>
                <w:rFonts w:hint="eastAsia"/>
                <w:szCs w:val="21"/>
              </w:rPr>
              <w:t>no</w:t>
            </w:r>
          </w:p>
        </w:tc>
        <w:tc>
          <w:tcPr>
            <w:tcW w:w="1267" w:type="dxa"/>
            <w:shd w:val="clear" w:color="auto" w:fill="auto"/>
          </w:tcPr>
          <w:p w:rsidR="00943CC3" w:rsidRDefault="005D0B14" w:rsidP="000A291A">
            <w:pPr>
              <w:pStyle w:val="100"/>
            </w:pPr>
            <w:r>
              <w:t>I</w:t>
            </w:r>
            <w:r>
              <w:rPr>
                <w:rFonts w:hint="eastAsia"/>
              </w:rPr>
              <w:t>nteger</w:t>
            </w:r>
          </w:p>
        </w:tc>
        <w:tc>
          <w:tcPr>
            <w:tcW w:w="731" w:type="dxa"/>
          </w:tcPr>
          <w:p w:rsidR="00943CC3" w:rsidRDefault="005D0B14" w:rsidP="000A291A">
            <w:pPr>
              <w:pStyle w:val="100"/>
            </w:pPr>
            <w:r>
              <w:rPr>
                <w:rFonts w:hint="eastAsia"/>
              </w:rPr>
              <w:t>M</w:t>
            </w:r>
          </w:p>
        </w:tc>
        <w:tc>
          <w:tcPr>
            <w:tcW w:w="3233" w:type="dxa"/>
            <w:shd w:val="clear" w:color="auto" w:fill="auto"/>
          </w:tcPr>
          <w:p w:rsidR="00943CC3" w:rsidRDefault="005D0B14" w:rsidP="000A291A">
            <w:pPr>
              <w:spacing w:line="312" w:lineRule="exact"/>
              <w:ind w:right="-20"/>
            </w:pPr>
            <w:r>
              <w:rPr>
                <w:rFonts w:hint="eastAsia"/>
              </w:rPr>
              <w:t>问题编号</w:t>
            </w:r>
          </w:p>
        </w:tc>
      </w:tr>
      <w:tr w:rsidR="005D0B14" w:rsidRPr="00922CBE" w:rsidTr="000A291A">
        <w:trPr>
          <w:trHeight w:val="285"/>
          <w:jc w:val="center"/>
        </w:trPr>
        <w:tc>
          <w:tcPr>
            <w:tcW w:w="1719" w:type="dxa"/>
            <w:shd w:val="clear" w:color="auto" w:fill="auto"/>
          </w:tcPr>
          <w:p w:rsidR="005D0B14" w:rsidRDefault="005D0B14" w:rsidP="000A291A">
            <w:pPr>
              <w:pStyle w:val="100"/>
              <w:rPr>
                <w:szCs w:val="21"/>
              </w:rPr>
            </w:pPr>
            <w:r>
              <w:rPr>
                <w:rFonts w:hint="eastAsia"/>
                <w:szCs w:val="21"/>
              </w:rPr>
              <w:t>quiz</w:t>
            </w:r>
          </w:p>
        </w:tc>
        <w:tc>
          <w:tcPr>
            <w:tcW w:w="1267" w:type="dxa"/>
            <w:shd w:val="clear" w:color="auto" w:fill="auto"/>
          </w:tcPr>
          <w:p w:rsidR="005D0B14" w:rsidRDefault="005D0B14" w:rsidP="000A291A">
            <w:pPr>
              <w:pStyle w:val="100"/>
            </w:pPr>
            <w:r>
              <w:rPr>
                <w:rFonts w:hint="eastAsia"/>
              </w:rPr>
              <w:t>String</w:t>
            </w:r>
            <w:r w:rsidR="00443DA8">
              <w:rPr>
                <w:rFonts w:hint="eastAsia"/>
              </w:rPr>
              <w:t>64</w:t>
            </w:r>
          </w:p>
        </w:tc>
        <w:tc>
          <w:tcPr>
            <w:tcW w:w="731" w:type="dxa"/>
          </w:tcPr>
          <w:p w:rsidR="005D0B14" w:rsidRDefault="005D0B14" w:rsidP="000A291A">
            <w:pPr>
              <w:pStyle w:val="100"/>
            </w:pPr>
            <w:r>
              <w:rPr>
                <w:rFonts w:hint="eastAsia"/>
              </w:rPr>
              <w:t>M</w:t>
            </w:r>
          </w:p>
        </w:tc>
        <w:tc>
          <w:tcPr>
            <w:tcW w:w="3233" w:type="dxa"/>
            <w:shd w:val="clear" w:color="auto" w:fill="auto"/>
          </w:tcPr>
          <w:p w:rsidR="005D0B14" w:rsidRDefault="005D0B14" w:rsidP="000A291A">
            <w:pPr>
              <w:spacing w:line="312" w:lineRule="exact"/>
              <w:ind w:right="-20"/>
            </w:pPr>
            <w:r>
              <w:rPr>
                <w:rFonts w:hint="eastAsia"/>
              </w:rPr>
              <w:t>问题</w:t>
            </w:r>
          </w:p>
        </w:tc>
      </w:tr>
      <w:tr w:rsidR="00943CC3" w:rsidRPr="00922CBE" w:rsidTr="000A291A">
        <w:trPr>
          <w:trHeight w:val="285"/>
          <w:jc w:val="center"/>
        </w:trPr>
        <w:tc>
          <w:tcPr>
            <w:tcW w:w="1719" w:type="dxa"/>
            <w:shd w:val="clear" w:color="auto" w:fill="auto"/>
          </w:tcPr>
          <w:p w:rsidR="00943CC3" w:rsidRDefault="00943CC3" w:rsidP="000A291A">
            <w:pPr>
              <w:pStyle w:val="100"/>
              <w:rPr>
                <w:szCs w:val="21"/>
              </w:rPr>
            </w:pPr>
            <w:r>
              <w:rPr>
                <w:rFonts w:hint="eastAsia"/>
                <w:szCs w:val="21"/>
              </w:rPr>
              <w:t>ans</w:t>
            </w:r>
            <w:r>
              <w:rPr>
                <w:rFonts w:hint="eastAsia"/>
                <w:vanish/>
                <w:szCs w:val="21"/>
              </w:rPr>
              <w:t>assts: =</w:t>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p>
        </w:tc>
        <w:tc>
          <w:tcPr>
            <w:tcW w:w="1267" w:type="dxa"/>
            <w:shd w:val="clear" w:color="auto" w:fill="auto"/>
          </w:tcPr>
          <w:p w:rsidR="00943CC3" w:rsidRDefault="00943CC3" w:rsidP="000A291A">
            <w:pPr>
              <w:pStyle w:val="100"/>
            </w:pPr>
            <w:r>
              <w:rPr>
                <w:rFonts w:hint="eastAsia"/>
              </w:rPr>
              <w:t>String64</w:t>
            </w:r>
          </w:p>
        </w:tc>
        <w:tc>
          <w:tcPr>
            <w:tcW w:w="731" w:type="dxa"/>
          </w:tcPr>
          <w:p w:rsidR="00943CC3" w:rsidRDefault="00943CC3" w:rsidP="000A291A">
            <w:pPr>
              <w:pStyle w:val="100"/>
            </w:pPr>
            <w:r>
              <w:rPr>
                <w:rFonts w:hint="eastAsia"/>
              </w:rPr>
              <w:t>M</w:t>
            </w:r>
          </w:p>
        </w:tc>
        <w:tc>
          <w:tcPr>
            <w:tcW w:w="3233" w:type="dxa"/>
            <w:shd w:val="clear" w:color="auto" w:fill="auto"/>
          </w:tcPr>
          <w:p w:rsidR="000837CF" w:rsidRDefault="00943CC3" w:rsidP="000837CF">
            <w:pPr>
              <w:spacing w:line="312" w:lineRule="exact"/>
              <w:ind w:right="-20"/>
            </w:pPr>
            <w:r>
              <w:rPr>
                <w:rFonts w:hint="eastAsia"/>
              </w:rPr>
              <w:t>答案</w:t>
            </w:r>
            <w:r w:rsidR="00244A90">
              <w:rPr>
                <w:rFonts w:hint="eastAsia"/>
              </w:rPr>
              <w:t>，</w:t>
            </w:r>
            <w:r w:rsidR="00244A90">
              <w:rPr>
                <w:rFonts w:hint="eastAsia"/>
              </w:rPr>
              <w:t>rsa</w:t>
            </w:r>
            <w:r w:rsidR="00244A90">
              <w:rPr>
                <w:rFonts w:hint="eastAsia"/>
              </w:rPr>
              <w:t>公钥加密</w:t>
            </w:r>
          </w:p>
        </w:tc>
      </w:tr>
    </w:tbl>
    <w:p w:rsidR="00943CC3" w:rsidRPr="00912F89" w:rsidRDefault="00943CC3" w:rsidP="00586359">
      <w:pPr>
        <w:ind w:firstLineChars="150" w:firstLine="316"/>
        <w:rPr>
          <w:b/>
        </w:rPr>
      </w:pPr>
    </w:p>
    <w:p w:rsidR="00244993" w:rsidRDefault="00244993" w:rsidP="00244993">
      <w:pPr>
        <w:ind w:firstLineChars="150" w:firstLine="316"/>
        <w:rPr>
          <w:b/>
        </w:rPr>
      </w:pPr>
      <w:r>
        <w:rPr>
          <w:rFonts w:hint="eastAsia"/>
          <w:b/>
        </w:rPr>
        <w:t>setQuizObj</w:t>
      </w:r>
      <w:r>
        <w:rPr>
          <w:rFonts w:hint="eastAsia"/>
          <w:b/>
        </w:rPr>
        <w:t>：</w:t>
      </w:r>
    </w:p>
    <w:tbl>
      <w:tblPr>
        <w:tblW w:w="6950" w:type="dxa"/>
        <w:jc w:val="center"/>
        <w:tblInd w:w="2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14"/>
        <w:gridCol w:w="1188"/>
        <w:gridCol w:w="668"/>
        <w:gridCol w:w="3580"/>
      </w:tblGrid>
      <w:tr w:rsidR="00244993" w:rsidRPr="00CA67B8" w:rsidTr="00244993">
        <w:trPr>
          <w:trHeight w:val="300"/>
          <w:jc w:val="center"/>
        </w:trPr>
        <w:tc>
          <w:tcPr>
            <w:tcW w:w="1514" w:type="dxa"/>
            <w:shd w:val="clear" w:color="auto" w:fill="CCFFFF"/>
            <w:vAlign w:val="bottom"/>
          </w:tcPr>
          <w:p w:rsidR="00244993" w:rsidRPr="00CA67B8" w:rsidRDefault="00244993" w:rsidP="000A291A">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Field Name</w:t>
            </w:r>
          </w:p>
        </w:tc>
        <w:tc>
          <w:tcPr>
            <w:tcW w:w="1188" w:type="dxa"/>
            <w:shd w:val="clear" w:color="auto" w:fill="CCFFFF"/>
            <w:vAlign w:val="bottom"/>
          </w:tcPr>
          <w:p w:rsidR="00244993" w:rsidRPr="00CA67B8" w:rsidRDefault="00244993" w:rsidP="000A291A">
            <w:pPr>
              <w:widowControl/>
              <w:ind w:leftChars="-50" w:left="-105"/>
              <w:jc w:val="center"/>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Type</w:t>
            </w:r>
          </w:p>
        </w:tc>
        <w:tc>
          <w:tcPr>
            <w:tcW w:w="668" w:type="dxa"/>
            <w:shd w:val="clear" w:color="auto" w:fill="CCFFFF"/>
          </w:tcPr>
          <w:p w:rsidR="00244993" w:rsidRPr="00CA67B8" w:rsidRDefault="00244993" w:rsidP="000A291A">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M/O</w:t>
            </w:r>
          </w:p>
        </w:tc>
        <w:tc>
          <w:tcPr>
            <w:tcW w:w="3580" w:type="dxa"/>
            <w:shd w:val="clear" w:color="auto" w:fill="CCFFFF"/>
            <w:vAlign w:val="bottom"/>
          </w:tcPr>
          <w:p w:rsidR="00244993" w:rsidRPr="00CA67B8" w:rsidRDefault="00244993" w:rsidP="000A291A">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Description</w:t>
            </w:r>
          </w:p>
        </w:tc>
      </w:tr>
      <w:tr w:rsidR="00244993" w:rsidRPr="00922CBE" w:rsidTr="00244993">
        <w:trPr>
          <w:trHeight w:val="285"/>
          <w:jc w:val="center"/>
        </w:trPr>
        <w:tc>
          <w:tcPr>
            <w:tcW w:w="1514" w:type="dxa"/>
            <w:shd w:val="clear" w:color="auto" w:fill="auto"/>
          </w:tcPr>
          <w:p w:rsidR="00244993" w:rsidRDefault="00244993" w:rsidP="000A291A">
            <w:pPr>
              <w:pStyle w:val="100"/>
              <w:rPr>
                <w:szCs w:val="21"/>
              </w:rPr>
            </w:pPr>
            <w:r>
              <w:rPr>
                <w:rFonts w:hint="eastAsia"/>
                <w:szCs w:val="21"/>
              </w:rPr>
              <w:t>warrant</w:t>
            </w:r>
            <w:r>
              <w:rPr>
                <w:rFonts w:hint="eastAsia"/>
                <w:vanish/>
                <w:szCs w:val="21"/>
              </w:rPr>
              <w:t>assts: =</w:t>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p>
        </w:tc>
        <w:tc>
          <w:tcPr>
            <w:tcW w:w="1188" w:type="dxa"/>
            <w:shd w:val="clear" w:color="auto" w:fill="auto"/>
          </w:tcPr>
          <w:p w:rsidR="00244993" w:rsidRDefault="00244993" w:rsidP="000A291A">
            <w:pPr>
              <w:pStyle w:val="100"/>
            </w:pPr>
            <w:r>
              <w:rPr>
                <w:rFonts w:hint="eastAsia"/>
              </w:rPr>
              <w:t>String</w:t>
            </w:r>
          </w:p>
        </w:tc>
        <w:tc>
          <w:tcPr>
            <w:tcW w:w="668" w:type="dxa"/>
          </w:tcPr>
          <w:p w:rsidR="000A291A" w:rsidRDefault="000A291A" w:rsidP="000A291A">
            <w:pPr>
              <w:pStyle w:val="100"/>
            </w:pPr>
            <w:r>
              <w:rPr>
                <w:rFonts w:hint="eastAsia"/>
              </w:rPr>
              <w:t>M</w:t>
            </w:r>
          </w:p>
        </w:tc>
        <w:tc>
          <w:tcPr>
            <w:tcW w:w="3580" w:type="dxa"/>
            <w:shd w:val="clear" w:color="auto" w:fill="auto"/>
          </w:tcPr>
          <w:p w:rsidR="00244993" w:rsidRDefault="00244993" w:rsidP="000A291A">
            <w:pPr>
              <w:spacing w:line="312" w:lineRule="exact"/>
              <w:ind w:right="-20"/>
            </w:pPr>
            <w:r>
              <w:rPr>
                <w:rFonts w:hint="eastAsia"/>
              </w:rPr>
              <w:t>凭证，</w:t>
            </w:r>
            <w:r>
              <w:rPr>
                <w:rFonts w:hint="eastAsia"/>
              </w:rPr>
              <w:t>rsa</w:t>
            </w:r>
            <w:r>
              <w:rPr>
                <w:rFonts w:hint="eastAsia"/>
              </w:rPr>
              <w:t>公钥加密</w:t>
            </w:r>
            <w:r w:rsidR="00C74BF6">
              <w:rPr>
                <w:rFonts w:hint="eastAsia"/>
              </w:rPr>
              <w:t>，</w:t>
            </w:r>
            <w:r>
              <w:rPr>
                <w:rFonts w:hint="eastAsia"/>
              </w:rPr>
              <w:t>只读</w:t>
            </w:r>
          </w:p>
          <w:p w:rsidR="00244993" w:rsidRDefault="00C74BF6" w:rsidP="00244993">
            <w:pPr>
              <w:spacing w:line="312" w:lineRule="exact"/>
              <w:ind w:right="-20"/>
            </w:pPr>
            <w:r>
              <w:rPr>
                <w:rFonts w:hint="eastAsia"/>
              </w:rPr>
              <w:t>pay pass=</w:t>
            </w:r>
            <w:r w:rsidR="00244993">
              <w:rPr>
                <w:rFonts w:hint="eastAsia"/>
              </w:rPr>
              <w:t>当前的支付密码</w:t>
            </w:r>
          </w:p>
          <w:p w:rsidR="00C74BF6" w:rsidRPr="00443DA8" w:rsidRDefault="00C74BF6" w:rsidP="00C74BF6">
            <w:pPr>
              <w:spacing w:line="312" w:lineRule="exact"/>
              <w:ind w:right="-20"/>
              <w:jc w:val="both"/>
            </w:pPr>
            <w:r>
              <w:rPr>
                <w:rFonts w:hint="eastAsia"/>
              </w:rPr>
              <w:t>支付指纹：参考</w:t>
            </w:r>
            <w:r>
              <w:rPr>
                <w:rFonts w:hint="eastAsia"/>
              </w:rPr>
              <w:t>1.33</w:t>
            </w:r>
            <w:r w:rsidR="000C06F0">
              <w:rPr>
                <w:rFonts w:hint="eastAsia"/>
              </w:rPr>
              <w:t>，不加密</w:t>
            </w:r>
          </w:p>
        </w:tc>
      </w:tr>
      <w:tr w:rsidR="00244993" w:rsidRPr="00912F89" w:rsidTr="00244993">
        <w:trPr>
          <w:trHeight w:val="285"/>
          <w:jc w:val="center"/>
        </w:trPr>
        <w:tc>
          <w:tcPr>
            <w:tcW w:w="1514" w:type="dxa"/>
            <w:shd w:val="clear" w:color="auto" w:fill="auto"/>
          </w:tcPr>
          <w:p w:rsidR="00244993" w:rsidRDefault="00244993" w:rsidP="000A291A">
            <w:pPr>
              <w:pStyle w:val="100"/>
              <w:rPr>
                <w:szCs w:val="21"/>
              </w:rPr>
            </w:pPr>
          </w:p>
        </w:tc>
        <w:tc>
          <w:tcPr>
            <w:tcW w:w="1188" w:type="dxa"/>
            <w:shd w:val="clear" w:color="auto" w:fill="auto"/>
          </w:tcPr>
          <w:p w:rsidR="00244993" w:rsidRDefault="00244993" w:rsidP="000A291A">
            <w:pPr>
              <w:pStyle w:val="100"/>
            </w:pPr>
          </w:p>
        </w:tc>
        <w:tc>
          <w:tcPr>
            <w:tcW w:w="668" w:type="dxa"/>
          </w:tcPr>
          <w:p w:rsidR="00244993" w:rsidRDefault="00244993" w:rsidP="000A291A">
            <w:pPr>
              <w:pStyle w:val="100"/>
            </w:pPr>
          </w:p>
        </w:tc>
        <w:tc>
          <w:tcPr>
            <w:tcW w:w="3580" w:type="dxa"/>
            <w:shd w:val="clear" w:color="auto" w:fill="auto"/>
          </w:tcPr>
          <w:p w:rsidR="00244993" w:rsidRDefault="00244993" w:rsidP="000A291A">
            <w:pPr>
              <w:spacing w:line="312" w:lineRule="exact"/>
              <w:ind w:right="-20"/>
            </w:pPr>
          </w:p>
        </w:tc>
      </w:tr>
      <w:tr w:rsidR="00244993" w:rsidRPr="00912F89" w:rsidTr="00244993">
        <w:trPr>
          <w:trHeight w:val="285"/>
          <w:jc w:val="center"/>
        </w:trPr>
        <w:tc>
          <w:tcPr>
            <w:tcW w:w="1514" w:type="dxa"/>
            <w:shd w:val="clear" w:color="auto" w:fill="auto"/>
          </w:tcPr>
          <w:p w:rsidR="00244993" w:rsidRDefault="00244993" w:rsidP="000A291A">
            <w:pPr>
              <w:pStyle w:val="100"/>
              <w:rPr>
                <w:szCs w:val="21"/>
              </w:rPr>
            </w:pPr>
            <w:r>
              <w:rPr>
                <w:rFonts w:hint="eastAsia"/>
                <w:szCs w:val="21"/>
              </w:rPr>
              <w:t>quizs</w:t>
            </w:r>
          </w:p>
        </w:tc>
        <w:tc>
          <w:tcPr>
            <w:tcW w:w="1188" w:type="dxa"/>
            <w:shd w:val="clear" w:color="auto" w:fill="auto"/>
          </w:tcPr>
          <w:p w:rsidR="00244993" w:rsidRDefault="00244993" w:rsidP="000A291A">
            <w:pPr>
              <w:pStyle w:val="100"/>
            </w:pPr>
            <w:r>
              <w:rPr>
                <w:rFonts w:hint="eastAsia"/>
                <w:b/>
              </w:rPr>
              <w:t>QuizObj[]</w:t>
            </w:r>
          </w:p>
        </w:tc>
        <w:tc>
          <w:tcPr>
            <w:tcW w:w="668" w:type="dxa"/>
          </w:tcPr>
          <w:p w:rsidR="00244993" w:rsidRDefault="000A291A" w:rsidP="000A291A">
            <w:pPr>
              <w:pStyle w:val="100"/>
            </w:pPr>
            <w:r>
              <w:rPr>
                <w:rFonts w:hint="eastAsia"/>
              </w:rPr>
              <w:t>M</w:t>
            </w:r>
          </w:p>
        </w:tc>
        <w:tc>
          <w:tcPr>
            <w:tcW w:w="3580" w:type="dxa"/>
            <w:shd w:val="clear" w:color="auto" w:fill="auto"/>
          </w:tcPr>
          <w:p w:rsidR="00244993" w:rsidRDefault="00244993" w:rsidP="000A291A">
            <w:pPr>
              <w:spacing w:line="312" w:lineRule="exact"/>
              <w:ind w:right="-20"/>
            </w:pPr>
            <w:r>
              <w:rPr>
                <w:rFonts w:hint="eastAsia"/>
              </w:rPr>
              <w:t>安全问题列表，仅支持一个，其他忽略。</w:t>
            </w:r>
          </w:p>
          <w:p w:rsidR="00244993" w:rsidRDefault="00244993" w:rsidP="00244993">
            <w:pPr>
              <w:spacing w:line="312" w:lineRule="exact"/>
              <w:ind w:right="-20"/>
            </w:pPr>
            <w:r>
              <w:rPr>
                <w:rFonts w:hint="eastAsia"/>
              </w:rPr>
              <w:t>只写</w:t>
            </w:r>
          </w:p>
        </w:tc>
      </w:tr>
    </w:tbl>
    <w:p w:rsidR="00244993" w:rsidRDefault="000837CF" w:rsidP="00244993">
      <w:pPr>
        <w:ind w:firstLineChars="150" w:firstLine="316"/>
        <w:rPr>
          <w:b/>
        </w:rPr>
      </w:pPr>
      <w:r>
        <w:rPr>
          <w:rFonts w:hint="eastAsia"/>
          <w:b/>
        </w:rPr>
        <w:t>注：设置支付密码找回安全问题仅仅支持支付密码作为凭证，客户端需要考虑在没有支付密码时先引导设置支付密码。另外，安全问题设置和支付密码设置分离。</w:t>
      </w:r>
    </w:p>
    <w:p w:rsidR="00BF3ABB" w:rsidRPr="00244993" w:rsidRDefault="00BF3ABB" w:rsidP="00586359">
      <w:pPr>
        <w:ind w:firstLineChars="150" w:firstLine="316"/>
        <w:rPr>
          <w:b/>
        </w:rPr>
      </w:pPr>
    </w:p>
    <w:p w:rsidR="00244993" w:rsidRDefault="004D1B97" w:rsidP="004D1B97">
      <w:pPr>
        <w:ind w:firstLineChars="150" w:firstLine="315"/>
      </w:pPr>
      <w:r>
        <w:rPr>
          <w:rFonts w:hint="eastAsia"/>
        </w:rPr>
        <w:t>fgerPriObj</w:t>
      </w:r>
    </w:p>
    <w:tbl>
      <w:tblPr>
        <w:tblW w:w="6950" w:type="dxa"/>
        <w:jc w:val="center"/>
        <w:tblInd w:w="2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14"/>
        <w:gridCol w:w="1188"/>
        <w:gridCol w:w="668"/>
        <w:gridCol w:w="3580"/>
      </w:tblGrid>
      <w:tr w:rsidR="004D1B97" w:rsidRPr="00CA67B8" w:rsidTr="004D1B97">
        <w:trPr>
          <w:trHeight w:val="300"/>
          <w:jc w:val="center"/>
        </w:trPr>
        <w:tc>
          <w:tcPr>
            <w:tcW w:w="1514" w:type="dxa"/>
            <w:shd w:val="clear" w:color="auto" w:fill="CCFFFF"/>
            <w:vAlign w:val="bottom"/>
          </w:tcPr>
          <w:p w:rsidR="004D1B97" w:rsidRPr="00CA67B8" w:rsidRDefault="004D1B97" w:rsidP="004D1B97">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Field Name</w:t>
            </w:r>
          </w:p>
        </w:tc>
        <w:tc>
          <w:tcPr>
            <w:tcW w:w="1188" w:type="dxa"/>
            <w:shd w:val="clear" w:color="auto" w:fill="CCFFFF"/>
            <w:vAlign w:val="bottom"/>
          </w:tcPr>
          <w:p w:rsidR="004D1B97" w:rsidRPr="00CA67B8" w:rsidRDefault="004D1B97" w:rsidP="004D1B97">
            <w:pPr>
              <w:widowControl/>
              <w:ind w:leftChars="-50" w:left="-105"/>
              <w:jc w:val="center"/>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Type</w:t>
            </w:r>
          </w:p>
        </w:tc>
        <w:tc>
          <w:tcPr>
            <w:tcW w:w="668" w:type="dxa"/>
            <w:shd w:val="clear" w:color="auto" w:fill="CCFFFF"/>
          </w:tcPr>
          <w:p w:rsidR="004D1B97" w:rsidRPr="00CA67B8" w:rsidRDefault="004D1B97" w:rsidP="004D1B97">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M/O</w:t>
            </w:r>
          </w:p>
        </w:tc>
        <w:tc>
          <w:tcPr>
            <w:tcW w:w="3580" w:type="dxa"/>
            <w:shd w:val="clear" w:color="auto" w:fill="CCFFFF"/>
            <w:vAlign w:val="bottom"/>
          </w:tcPr>
          <w:p w:rsidR="004D1B97" w:rsidRPr="00CA67B8" w:rsidRDefault="004D1B97" w:rsidP="004D1B97">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Description</w:t>
            </w:r>
          </w:p>
        </w:tc>
      </w:tr>
      <w:tr w:rsidR="004D1B97" w:rsidRPr="00922CBE" w:rsidTr="004D1B97">
        <w:trPr>
          <w:trHeight w:val="285"/>
          <w:jc w:val="center"/>
        </w:trPr>
        <w:tc>
          <w:tcPr>
            <w:tcW w:w="1514" w:type="dxa"/>
            <w:shd w:val="clear" w:color="auto" w:fill="auto"/>
          </w:tcPr>
          <w:p w:rsidR="004D1B97" w:rsidRDefault="004D1B97" w:rsidP="004D1B97">
            <w:pPr>
              <w:pStyle w:val="100"/>
              <w:rPr>
                <w:szCs w:val="21"/>
              </w:rPr>
            </w:pPr>
            <w:r>
              <w:rPr>
                <w:rFonts w:hint="eastAsia"/>
                <w:szCs w:val="21"/>
              </w:rPr>
              <w:t>warrant</w:t>
            </w:r>
            <w:r>
              <w:rPr>
                <w:rFonts w:hint="eastAsia"/>
                <w:vanish/>
                <w:szCs w:val="21"/>
              </w:rPr>
              <w:t>assts: =</w:t>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r>
              <w:rPr>
                <w:rFonts w:hint="eastAsia"/>
                <w:vanish/>
                <w:szCs w:val="21"/>
              </w:rPr>
              <w:pgNum/>
            </w:r>
          </w:p>
        </w:tc>
        <w:tc>
          <w:tcPr>
            <w:tcW w:w="1188" w:type="dxa"/>
            <w:shd w:val="clear" w:color="auto" w:fill="auto"/>
          </w:tcPr>
          <w:p w:rsidR="004D1B97" w:rsidRDefault="004D1B97" w:rsidP="004D1B97">
            <w:pPr>
              <w:pStyle w:val="100"/>
            </w:pPr>
            <w:r>
              <w:rPr>
                <w:rFonts w:hint="eastAsia"/>
              </w:rPr>
              <w:t>String</w:t>
            </w:r>
          </w:p>
        </w:tc>
        <w:tc>
          <w:tcPr>
            <w:tcW w:w="668" w:type="dxa"/>
          </w:tcPr>
          <w:p w:rsidR="004D1B97" w:rsidRDefault="007E6533" w:rsidP="004D1B97">
            <w:pPr>
              <w:pStyle w:val="100"/>
            </w:pPr>
            <w:r>
              <w:rPr>
                <w:rFonts w:hint="eastAsia"/>
              </w:rPr>
              <w:t>M</w:t>
            </w:r>
          </w:p>
        </w:tc>
        <w:tc>
          <w:tcPr>
            <w:tcW w:w="3580" w:type="dxa"/>
            <w:shd w:val="clear" w:color="auto" w:fill="auto"/>
          </w:tcPr>
          <w:p w:rsidR="004D1B97" w:rsidRDefault="004D1B97" w:rsidP="004D1B97">
            <w:pPr>
              <w:spacing w:line="312" w:lineRule="exact"/>
              <w:ind w:right="-20"/>
            </w:pPr>
            <w:r>
              <w:rPr>
                <w:rFonts w:hint="eastAsia"/>
              </w:rPr>
              <w:t>凭证，</w:t>
            </w:r>
            <w:r>
              <w:rPr>
                <w:rFonts w:hint="eastAsia"/>
              </w:rPr>
              <w:t>rsa</w:t>
            </w:r>
            <w:r>
              <w:rPr>
                <w:rFonts w:hint="eastAsia"/>
              </w:rPr>
              <w:t>公钥加密，只读</w:t>
            </w:r>
          </w:p>
          <w:p w:rsidR="007E6533" w:rsidRPr="00443DA8" w:rsidRDefault="008B5190" w:rsidP="007E6533">
            <w:pPr>
              <w:spacing w:line="312" w:lineRule="exact"/>
              <w:ind w:right="-20"/>
            </w:pPr>
            <w:r>
              <w:rPr>
                <w:rFonts w:hint="eastAsia"/>
              </w:rPr>
              <w:t>pay pass=</w:t>
            </w:r>
            <w:r w:rsidR="004D1B97">
              <w:rPr>
                <w:rFonts w:hint="eastAsia"/>
              </w:rPr>
              <w:t>当前的支付密码</w:t>
            </w:r>
          </w:p>
        </w:tc>
      </w:tr>
      <w:tr w:rsidR="004D1B97" w:rsidRPr="00912F89" w:rsidTr="004D1B97">
        <w:trPr>
          <w:trHeight w:val="285"/>
          <w:jc w:val="center"/>
        </w:trPr>
        <w:tc>
          <w:tcPr>
            <w:tcW w:w="1514" w:type="dxa"/>
            <w:shd w:val="clear" w:color="auto" w:fill="auto"/>
          </w:tcPr>
          <w:p w:rsidR="004D1B97" w:rsidRDefault="00C35D07" w:rsidP="004D1B97">
            <w:pPr>
              <w:pStyle w:val="100"/>
              <w:rPr>
                <w:szCs w:val="21"/>
              </w:rPr>
            </w:pPr>
            <w:r>
              <w:rPr>
                <w:rFonts w:hint="eastAsia"/>
              </w:rPr>
              <w:t>flashID</w:t>
            </w:r>
          </w:p>
        </w:tc>
        <w:tc>
          <w:tcPr>
            <w:tcW w:w="1188" w:type="dxa"/>
            <w:shd w:val="clear" w:color="auto" w:fill="auto"/>
          </w:tcPr>
          <w:p w:rsidR="004D1B97" w:rsidRDefault="007E6533" w:rsidP="004D1B97">
            <w:pPr>
              <w:pStyle w:val="100"/>
            </w:pPr>
            <w:r>
              <w:rPr>
                <w:rFonts w:hint="eastAsia"/>
              </w:rPr>
              <w:t>String</w:t>
            </w:r>
          </w:p>
        </w:tc>
        <w:tc>
          <w:tcPr>
            <w:tcW w:w="668" w:type="dxa"/>
          </w:tcPr>
          <w:p w:rsidR="004D1B97" w:rsidRDefault="007E6533" w:rsidP="004D1B97">
            <w:pPr>
              <w:pStyle w:val="100"/>
            </w:pPr>
            <w:r>
              <w:rPr>
                <w:rFonts w:hint="eastAsia"/>
              </w:rPr>
              <w:t>M</w:t>
            </w:r>
          </w:p>
        </w:tc>
        <w:tc>
          <w:tcPr>
            <w:tcW w:w="3580" w:type="dxa"/>
            <w:shd w:val="clear" w:color="auto" w:fill="auto"/>
          </w:tcPr>
          <w:p w:rsidR="004D1B97" w:rsidRDefault="007E6533" w:rsidP="004D1B97">
            <w:pPr>
              <w:spacing w:line="312" w:lineRule="exact"/>
              <w:ind w:right="-20"/>
            </w:pPr>
            <w:r>
              <w:rPr>
                <w:rFonts w:hint="eastAsia"/>
              </w:rPr>
              <w:t>设备</w:t>
            </w:r>
            <w:r>
              <w:rPr>
                <w:rFonts w:hint="eastAsia"/>
              </w:rPr>
              <w:t>ID</w:t>
            </w:r>
            <w:r w:rsidR="00A5392D">
              <w:rPr>
                <w:rFonts w:hint="eastAsia"/>
              </w:rPr>
              <w:t>，也就是指纹</w:t>
            </w:r>
            <w:r w:rsidR="00A5392D">
              <w:rPr>
                <w:rFonts w:hint="eastAsia"/>
              </w:rPr>
              <w:t>flashid</w:t>
            </w:r>
            <w:r w:rsidR="00A5392D">
              <w:rPr>
                <w:rFonts w:hint="eastAsia"/>
              </w:rPr>
              <w:t>，必须通过</w:t>
            </w:r>
            <w:r w:rsidR="00A5392D">
              <w:rPr>
                <w:rFonts w:hint="eastAsia"/>
              </w:rPr>
              <w:t>rom</w:t>
            </w:r>
            <w:r w:rsidR="00A5392D">
              <w:rPr>
                <w:rFonts w:hint="eastAsia"/>
              </w:rPr>
              <w:t>的特定接口获取。</w:t>
            </w:r>
          </w:p>
          <w:p w:rsidR="00371B79" w:rsidRDefault="00371B79" w:rsidP="004D1B97">
            <w:pPr>
              <w:spacing w:line="312" w:lineRule="exact"/>
              <w:ind w:right="-20"/>
            </w:pPr>
            <w:r>
              <w:rPr>
                <w:rFonts w:hint="eastAsia"/>
              </w:rPr>
              <w:t>注：查询接口中，也必须提供。</w:t>
            </w:r>
          </w:p>
        </w:tc>
      </w:tr>
      <w:tr w:rsidR="00EC053A" w:rsidRPr="00912F89" w:rsidTr="004D1B97">
        <w:trPr>
          <w:trHeight w:val="285"/>
          <w:jc w:val="center"/>
        </w:trPr>
        <w:tc>
          <w:tcPr>
            <w:tcW w:w="1514" w:type="dxa"/>
            <w:shd w:val="clear" w:color="auto" w:fill="auto"/>
          </w:tcPr>
          <w:p w:rsidR="00EC053A" w:rsidRPr="00EA22F3" w:rsidRDefault="00EC053A" w:rsidP="004D1B97">
            <w:pPr>
              <w:pStyle w:val="100"/>
            </w:pPr>
            <w:r>
              <w:rPr>
                <w:rFonts w:hint="eastAsia"/>
              </w:rPr>
              <w:t>clientPass</w:t>
            </w:r>
          </w:p>
        </w:tc>
        <w:tc>
          <w:tcPr>
            <w:tcW w:w="1188" w:type="dxa"/>
            <w:shd w:val="clear" w:color="auto" w:fill="auto"/>
          </w:tcPr>
          <w:p w:rsidR="00EC053A" w:rsidRDefault="00EC053A" w:rsidP="004D1B97">
            <w:pPr>
              <w:pStyle w:val="100"/>
            </w:pPr>
            <w:r>
              <w:rPr>
                <w:rFonts w:hint="eastAsia"/>
              </w:rPr>
              <w:t>String</w:t>
            </w:r>
          </w:p>
        </w:tc>
        <w:tc>
          <w:tcPr>
            <w:tcW w:w="668" w:type="dxa"/>
          </w:tcPr>
          <w:p w:rsidR="00EC053A" w:rsidRDefault="00DF0EFF" w:rsidP="004D1B97">
            <w:pPr>
              <w:pStyle w:val="100"/>
            </w:pPr>
            <w:r>
              <w:rPr>
                <w:rFonts w:hint="eastAsia"/>
              </w:rPr>
              <w:t>O</w:t>
            </w:r>
          </w:p>
        </w:tc>
        <w:tc>
          <w:tcPr>
            <w:tcW w:w="3580" w:type="dxa"/>
            <w:shd w:val="clear" w:color="auto" w:fill="auto"/>
          </w:tcPr>
          <w:p w:rsidR="00EC053A" w:rsidRDefault="00EC053A" w:rsidP="004D1B97">
            <w:pPr>
              <w:spacing w:line="312" w:lineRule="exact"/>
              <w:ind w:right="-20"/>
            </w:pPr>
            <w:r>
              <w:rPr>
                <w:rFonts w:hint="eastAsia"/>
              </w:rPr>
              <w:t>支付指纹：参考</w:t>
            </w:r>
            <w:r w:rsidR="00A2744F">
              <w:rPr>
                <w:rFonts w:hint="eastAsia"/>
              </w:rPr>
              <w:t>1.33</w:t>
            </w:r>
            <w:r w:rsidR="00A2744F">
              <w:rPr>
                <w:rFonts w:hint="eastAsia"/>
              </w:rPr>
              <w:t>，不加密</w:t>
            </w:r>
          </w:p>
          <w:p w:rsidR="00F67716" w:rsidRDefault="00DF0EFF" w:rsidP="004D1B97">
            <w:pPr>
              <w:spacing w:line="312" w:lineRule="exact"/>
              <w:ind w:right="-20"/>
            </w:pPr>
            <w:r>
              <w:rPr>
                <w:rFonts w:hint="eastAsia"/>
              </w:rPr>
              <w:t>在打开指纹支付时，必须输入。</w:t>
            </w:r>
          </w:p>
        </w:tc>
      </w:tr>
      <w:tr w:rsidR="004D1B97" w:rsidRPr="00912F89" w:rsidTr="004D1B97">
        <w:trPr>
          <w:trHeight w:val="285"/>
          <w:jc w:val="center"/>
        </w:trPr>
        <w:tc>
          <w:tcPr>
            <w:tcW w:w="1514" w:type="dxa"/>
            <w:shd w:val="clear" w:color="auto" w:fill="auto"/>
          </w:tcPr>
          <w:p w:rsidR="004D1B97" w:rsidRDefault="00DB3FCD" w:rsidP="004D1B97">
            <w:pPr>
              <w:pStyle w:val="100"/>
              <w:rPr>
                <w:szCs w:val="21"/>
              </w:rPr>
            </w:pPr>
            <w:r>
              <w:rPr>
                <w:rFonts w:hint="eastAsia"/>
                <w:szCs w:val="21"/>
              </w:rPr>
              <w:t>fpID</w:t>
            </w:r>
          </w:p>
        </w:tc>
        <w:tc>
          <w:tcPr>
            <w:tcW w:w="1188" w:type="dxa"/>
            <w:shd w:val="clear" w:color="auto" w:fill="auto"/>
          </w:tcPr>
          <w:p w:rsidR="004D1B97" w:rsidRDefault="000E6FCB" w:rsidP="004D1B97">
            <w:pPr>
              <w:pStyle w:val="100"/>
            </w:pPr>
            <w:r>
              <w:rPr>
                <w:rFonts w:hint="eastAsia"/>
              </w:rPr>
              <w:t>String</w:t>
            </w:r>
          </w:p>
        </w:tc>
        <w:tc>
          <w:tcPr>
            <w:tcW w:w="668" w:type="dxa"/>
          </w:tcPr>
          <w:p w:rsidR="004D1B97" w:rsidRDefault="004D1B97" w:rsidP="004D1B97">
            <w:pPr>
              <w:pStyle w:val="100"/>
            </w:pPr>
            <w:r>
              <w:rPr>
                <w:rFonts w:hint="eastAsia"/>
              </w:rPr>
              <w:t>M</w:t>
            </w:r>
          </w:p>
        </w:tc>
        <w:tc>
          <w:tcPr>
            <w:tcW w:w="3580" w:type="dxa"/>
            <w:shd w:val="clear" w:color="auto" w:fill="auto"/>
          </w:tcPr>
          <w:p w:rsidR="004D1B97" w:rsidRDefault="00DB3FCD" w:rsidP="004D1B97">
            <w:pPr>
              <w:spacing w:line="312" w:lineRule="exact"/>
              <w:ind w:right="-20"/>
            </w:pPr>
            <w:r>
              <w:rPr>
                <w:rFonts w:hint="eastAsia"/>
              </w:rPr>
              <w:t>指纹</w:t>
            </w:r>
            <w:r>
              <w:rPr>
                <w:rFonts w:hint="eastAsia"/>
              </w:rPr>
              <w:t>ID</w:t>
            </w:r>
            <w:r w:rsidR="000E6FCB">
              <w:rPr>
                <w:rFonts w:hint="eastAsia"/>
              </w:rPr>
              <w:t>，</w:t>
            </w:r>
          </w:p>
          <w:p w:rsidR="000E6FCB" w:rsidRDefault="00DB3FCD" w:rsidP="00DB3FCD">
            <w:pPr>
              <w:spacing w:line="312" w:lineRule="exact"/>
              <w:ind w:right="-20"/>
            </w:pPr>
            <w:r>
              <w:rPr>
                <w:rFonts w:hint="eastAsia"/>
              </w:rPr>
              <w:t>-1</w:t>
            </w:r>
            <w:r w:rsidR="000E6FCB">
              <w:rPr>
                <w:rFonts w:hint="eastAsia"/>
              </w:rPr>
              <w:t>：</w:t>
            </w:r>
            <w:r>
              <w:rPr>
                <w:rFonts w:hint="eastAsia"/>
              </w:rPr>
              <w:t>不存在指纹</w:t>
            </w:r>
          </w:p>
        </w:tc>
      </w:tr>
    </w:tbl>
    <w:p w:rsidR="004D1B97" w:rsidRDefault="004D1B97" w:rsidP="004D1B97">
      <w:pPr>
        <w:ind w:firstLineChars="150" w:firstLine="316"/>
        <w:rPr>
          <w:b/>
        </w:rPr>
      </w:pPr>
    </w:p>
    <w:p w:rsidR="005D4DDD" w:rsidRDefault="005D4DDD" w:rsidP="005D4DDD">
      <w:pPr>
        <w:ind w:firstLineChars="150" w:firstLine="315"/>
      </w:pPr>
      <w:r>
        <w:rPr>
          <w:rFonts w:hint="eastAsia"/>
        </w:rPr>
        <w:t>extAccObj</w:t>
      </w:r>
      <w:r>
        <w:rPr>
          <w:rFonts w:hint="eastAsia"/>
        </w:rPr>
        <w:t>：</w:t>
      </w:r>
    </w:p>
    <w:tbl>
      <w:tblPr>
        <w:tblW w:w="6455" w:type="dxa"/>
        <w:jc w:val="center"/>
        <w:tblInd w:w="2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40"/>
        <w:gridCol w:w="905"/>
        <w:gridCol w:w="707"/>
        <w:gridCol w:w="3503"/>
      </w:tblGrid>
      <w:tr w:rsidR="005D4DDD" w:rsidRPr="00CA67B8" w:rsidTr="00236432">
        <w:trPr>
          <w:trHeight w:val="300"/>
          <w:jc w:val="center"/>
        </w:trPr>
        <w:tc>
          <w:tcPr>
            <w:tcW w:w="1340" w:type="dxa"/>
            <w:shd w:val="clear" w:color="auto" w:fill="CCFFFF"/>
            <w:vAlign w:val="bottom"/>
          </w:tcPr>
          <w:p w:rsidR="005D4DDD" w:rsidRPr="00CA67B8" w:rsidRDefault="005D4DDD" w:rsidP="00B80869">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Field Name</w:t>
            </w:r>
          </w:p>
        </w:tc>
        <w:tc>
          <w:tcPr>
            <w:tcW w:w="905" w:type="dxa"/>
            <w:shd w:val="clear" w:color="auto" w:fill="CCFFFF"/>
            <w:vAlign w:val="bottom"/>
          </w:tcPr>
          <w:p w:rsidR="005D4DDD" w:rsidRPr="00CA67B8" w:rsidRDefault="005D4DDD" w:rsidP="00B80869">
            <w:pPr>
              <w:widowControl/>
              <w:ind w:leftChars="-50" w:left="-105"/>
              <w:jc w:val="center"/>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Type</w:t>
            </w:r>
          </w:p>
        </w:tc>
        <w:tc>
          <w:tcPr>
            <w:tcW w:w="707" w:type="dxa"/>
            <w:shd w:val="clear" w:color="auto" w:fill="CCFFFF"/>
          </w:tcPr>
          <w:p w:rsidR="005D4DDD" w:rsidRPr="00CA67B8" w:rsidRDefault="005D4DDD" w:rsidP="00B80869">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M/O</w:t>
            </w:r>
          </w:p>
        </w:tc>
        <w:tc>
          <w:tcPr>
            <w:tcW w:w="3503" w:type="dxa"/>
            <w:shd w:val="clear" w:color="auto" w:fill="CCFFFF"/>
            <w:vAlign w:val="bottom"/>
          </w:tcPr>
          <w:p w:rsidR="005D4DDD" w:rsidRPr="00CA67B8" w:rsidRDefault="005D4DDD" w:rsidP="00B80869">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Description</w:t>
            </w:r>
          </w:p>
        </w:tc>
      </w:tr>
      <w:tr w:rsidR="004C0779" w:rsidRPr="00922CBE" w:rsidTr="00236432">
        <w:trPr>
          <w:trHeight w:val="285"/>
          <w:jc w:val="center"/>
        </w:trPr>
        <w:tc>
          <w:tcPr>
            <w:tcW w:w="1340" w:type="dxa"/>
            <w:shd w:val="clear" w:color="auto" w:fill="auto"/>
            <w:vAlign w:val="center"/>
          </w:tcPr>
          <w:p w:rsidR="004C0779" w:rsidRPr="0038247B" w:rsidRDefault="004C0779" w:rsidP="004C0779">
            <w:pPr>
              <w:pStyle w:val="100"/>
              <w:rPr>
                <w:rFonts w:ascii="Arial" w:hAnsi="Arial" w:cs="Arial"/>
                <w:sz w:val="21"/>
                <w:szCs w:val="24"/>
              </w:rPr>
            </w:pPr>
            <w:r>
              <w:rPr>
                <w:rFonts w:hint="eastAsia"/>
                <w:szCs w:val="21"/>
              </w:rPr>
              <w:t>channel</w:t>
            </w:r>
          </w:p>
        </w:tc>
        <w:tc>
          <w:tcPr>
            <w:tcW w:w="905" w:type="dxa"/>
            <w:shd w:val="clear" w:color="auto" w:fill="auto"/>
            <w:vAlign w:val="center"/>
          </w:tcPr>
          <w:p w:rsidR="004C0779" w:rsidRPr="0038247B" w:rsidRDefault="004C0779" w:rsidP="004C0779">
            <w:pPr>
              <w:pStyle w:val="100"/>
              <w:rPr>
                <w:rFonts w:ascii="Arial" w:hAnsi="Arial" w:cs="Arial"/>
                <w:sz w:val="21"/>
                <w:szCs w:val="24"/>
              </w:rPr>
            </w:pPr>
            <w:r>
              <w:rPr>
                <w:rFonts w:hint="eastAsia"/>
              </w:rPr>
              <w:t>String</w:t>
            </w:r>
          </w:p>
        </w:tc>
        <w:tc>
          <w:tcPr>
            <w:tcW w:w="707" w:type="dxa"/>
            <w:vAlign w:val="center"/>
          </w:tcPr>
          <w:p w:rsidR="004C0779" w:rsidRDefault="004C0779" w:rsidP="004C0779">
            <w:pPr>
              <w:pStyle w:val="100"/>
              <w:rPr>
                <w:rFonts w:ascii="Arial" w:hAnsi="Arial" w:cs="Arial"/>
                <w:szCs w:val="24"/>
              </w:rPr>
            </w:pPr>
            <w:r>
              <w:rPr>
                <w:rFonts w:hint="eastAsia"/>
              </w:rPr>
              <w:t>M</w:t>
            </w:r>
          </w:p>
        </w:tc>
        <w:tc>
          <w:tcPr>
            <w:tcW w:w="3503" w:type="dxa"/>
            <w:shd w:val="clear" w:color="auto" w:fill="auto"/>
            <w:vAlign w:val="center"/>
          </w:tcPr>
          <w:p w:rsidR="004C0779" w:rsidRDefault="004C0779" w:rsidP="004C0779">
            <w:pPr>
              <w:spacing w:line="312" w:lineRule="exact"/>
              <w:ind w:right="-20"/>
              <w:jc w:val="both"/>
            </w:pPr>
            <w:r>
              <w:rPr>
                <w:rFonts w:hint="eastAsia"/>
              </w:rPr>
              <w:t>渠道类型，目前为：</w:t>
            </w:r>
          </w:p>
          <w:p w:rsidR="004C0779" w:rsidRDefault="004C0779" w:rsidP="004C0779">
            <w:pPr>
              <w:spacing w:line="312" w:lineRule="exact"/>
              <w:ind w:right="-20"/>
              <w:jc w:val="both"/>
            </w:pPr>
            <w:r>
              <w:rPr>
                <w:rFonts w:hint="eastAsia"/>
              </w:rPr>
              <w:t>BOC</w:t>
            </w:r>
            <w:r>
              <w:rPr>
                <w:rFonts w:hint="eastAsia"/>
              </w:rPr>
              <w:t>：中行预付款</w:t>
            </w:r>
          </w:p>
          <w:p w:rsidR="004C0779" w:rsidRPr="0023786B" w:rsidRDefault="004C0779" w:rsidP="004C0779">
            <w:pPr>
              <w:spacing w:line="312" w:lineRule="exact"/>
              <w:ind w:right="-20"/>
              <w:jc w:val="both"/>
            </w:pPr>
            <w:r>
              <w:rPr>
                <w:rFonts w:hint="eastAsia"/>
              </w:rPr>
              <w:t>BOCRZ</w:t>
            </w:r>
            <w:r>
              <w:rPr>
                <w:rFonts w:hint="eastAsia"/>
              </w:rPr>
              <w:t>：中行融资</w:t>
            </w:r>
          </w:p>
        </w:tc>
      </w:tr>
      <w:tr w:rsidR="00BA4F62" w:rsidRPr="00922CBE" w:rsidTr="00236432">
        <w:trPr>
          <w:trHeight w:val="285"/>
          <w:jc w:val="center"/>
        </w:trPr>
        <w:tc>
          <w:tcPr>
            <w:tcW w:w="1340" w:type="dxa"/>
            <w:shd w:val="clear" w:color="auto" w:fill="auto"/>
            <w:vAlign w:val="center"/>
          </w:tcPr>
          <w:p w:rsidR="00BA4F62" w:rsidRDefault="00BA4F62" w:rsidP="004C0779">
            <w:pPr>
              <w:pStyle w:val="100"/>
              <w:rPr>
                <w:szCs w:val="21"/>
              </w:rPr>
            </w:pPr>
          </w:p>
        </w:tc>
        <w:tc>
          <w:tcPr>
            <w:tcW w:w="905" w:type="dxa"/>
            <w:shd w:val="clear" w:color="auto" w:fill="auto"/>
            <w:vAlign w:val="center"/>
          </w:tcPr>
          <w:p w:rsidR="00BA4F62" w:rsidRDefault="00BA4F62" w:rsidP="004C0779">
            <w:pPr>
              <w:pStyle w:val="100"/>
            </w:pPr>
          </w:p>
        </w:tc>
        <w:tc>
          <w:tcPr>
            <w:tcW w:w="707" w:type="dxa"/>
            <w:vAlign w:val="center"/>
          </w:tcPr>
          <w:p w:rsidR="00BA4F62" w:rsidRDefault="00BA4F62" w:rsidP="004C0779">
            <w:pPr>
              <w:pStyle w:val="100"/>
            </w:pPr>
          </w:p>
        </w:tc>
        <w:tc>
          <w:tcPr>
            <w:tcW w:w="3503" w:type="dxa"/>
            <w:shd w:val="clear" w:color="auto" w:fill="auto"/>
            <w:vAlign w:val="center"/>
          </w:tcPr>
          <w:p w:rsidR="00BA4F62" w:rsidRDefault="00BA4F62" w:rsidP="004C0779">
            <w:pPr>
              <w:spacing w:line="312" w:lineRule="exact"/>
              <w:ind w:right="-20"/>
              <w:jc w:val="both"/>
            </w:pPr>
          </w:p>
        </w:tc>
      </w:tr>
      <w:tr w:rsidR="00536E46" w:rsidRPr="00922CBE" w:rsidTr="00236432">
        <w:trPr>
          <w:trHeight w:val="285"/>
          <w:jc w:val="center"/>
        </w:trPr>
        <w:tc>
          <w:tcPr>
            <w:tcW w:w="1340" w:type="dxa"/>
            <w:shd w:val="clear" w:color="auto" w:fill="auto"/>
            <w:vAlign w:val="center"/>
          </w:tcPr>
          <w:p w:rsidR="00536E46" w:rsidRDefault="00536E46" w:rsidP="004C0779">
            <w:pPr>
              <w:pStyle w:val="100"/>
              <w:rPr>
                <w:szCs w:val="21"/>
              </w:rPr>
            </w:pPr>
            <w:r>
              <w:rPr>
                <w:rFonts w:hint="eastAsia"/>
                <w:szCs w:val="21"/>
              </w:rPr>
              <w:t>createTime</w:t>
            </w:r>
          </w:p>
        </w:tc>
        <w:tc>
          <w:tcPr>
            <w:tcW w:w="905" w:type="dxa"/>
            <w:shd w:val="clear" w:color="auto" w:fill="auto"/>
            <w:vAlign w:val="center"/>
          </w:tcPr>
          <w:p w:rsidR="00536E46" w:rsidRDefault="00536E46" w:rsidP="004C0779">
            <w:pPr>
              <w:pStyle w:val="100"/>
            </w:pPr>
            <w:r>
              <w:rPr>
                <w:rFonts w:hint="eastAsia"/>
              </w:rPr>
              <w:t>String</w:t>
            </w:r>
          </w:p>
        </w:tc>
        <w:tc>
          <w:tcPr>
            <w:tcW w:w="707" w:type="dxa"/>
            <w:vAlign w:val="center"/>
          </w:tcPr>
          <w:p w:rsidR="00536E46" w:rsidRDefault="00536E46" w:rsidP="004C0779">
            <w:pPr>
              <w:pStyle w:val="100"/>
            </w:pPr>
            <w:r>
              <w:rPr>
                <w:rFonts w:hint="eastAsia"/>
              </w:rPr>
              <w:t>O</w:t>
            </w:r>
          </w:p>
        </w:tc>
        <w:tc>
          <w:tcPr>
            <w:tcW w:w="3503" w:type="dxa"/>
            <w:shd w:val="clear" w:color="auto" w:fill="auto"/>
            <w:vAlign w:val="center"/>
          </w:tcPr>
          <w:p w:rsidR="00536E46" w:rsidRDefault="00536E46" w:rsidP="004C0779">
            <w:pPr>
              <w:spacing w:line="312" w:lineRule="exact"/>
              <w:ind w:right="-20"/>
              <w:jc w:val="both"/>
            </w:pPr>
            <w:r>
              <w:rPr>
                <w:rFonts w:hint="eastAsia"/>
              </w:rPr>
              <w:t>创建时间，</w:t>
            </w:r>
            <w:r>
              <w:rPr>
                <w:rFonts w:hint="eastAsia"/>
              </w:rPr>
              <w:t>yyyy-mm-dd hh:mm:ss</w:t>
            </w:r>
          </w:p>
        </w:tc>
      </w:tr>
      <w:tr w:rsidR="00536E46" w:rsidRPr="00922CBE" w:rsidTr="00236432">
        <w:trPr>
          <w:trHeight w:val="285"/>
          <w:jc w:val="center"/>
        </w:trPr>
        <w:tc>
          <w:tcPr>
            <w:tcW w:w="1340" w:type="dxa"/>
            <w:shd w:val="clear" w:color="auto" w:fill="auto"/>
            <w:vAlign w:val="center"/>
          </w:tcPr>
          <w:p w:rsidR="00536E46" w:rsidRDefault="00536E46" w:rsidP="004C0779">
            <w:pPr>
              <w:pStyle w:val="100"/>
              <w:rPr>
                <w:szCs w:val="21"/>
              </w:rPr>
            </w:pPr>
            <w:r>
              <w:rPr>
                <w:rFonts w:hint="eastAsia"/>
                <w:szCs w:val="21"/>
              </w:rPr>
              <w:t>operID</w:t>
            </w:r>
          </w:p>
        </w:tc>
        <w:tc>
          <w:tcPr>
            <w:tcW w:w="905" w:type="dxa"/>
            <w:shd w:val="clear" w:color="auto" w:fill="auto"/>
            <w:vAlign w:val="center"/>
          </w:tcPr>
          <w:p w:rsidR="00536E46" w:rsidRDefault="00536E46" w:rsidP="004C0779">
            <w:pPr>
              <w:pStyle w:val="100"/>
            </w:pPr>
            <w:r>
              <w:rPr>
                <w:rFonts w:hint="eastAsia"/>
              </w:rPr>
              <w:t>String</w:t>
            </w:r>
          </w:p>
        </w:tc>
        <w:tc>
          <w:tcPr>
            <w:tcW w:w="707" w:type="dxa"/>
            <w:vAlign w:val="center"/>
          </w:tcPr>
          <w:p w:rsidR="00536E46" w:rsidRDefault="00536E46" w:rsidP="004C0779">
            <w:pPr>
              <w:pStyle w:val="100"/>
            </w:pPr>
            <w:r>
              <w:rPr>
                <w:rFonts w:hint="eastAsia"/>
              </w:rPr>
              <w:t>O</w:t>
            </w:r>
          </w:p>
        </w:tc>
        <w:tc>
          <w:tcPr>
            <w:tcW w:w="3503" w:type="dxa"/>
            <w:shd w:val="clear" w:color="auto" w:fill="auto"/>
            <w:vAlign w:val="center"/>
          </w:tcPr>
          <w:p w:rsidR="00536E46" w:rsidRDefault="00536E46" w:rsidP="004C0779">
            <w:pPr>
              <w:spacing w:line="312" w:lineRule="exact"/>
              <w:ind w:right="-20"/>
              <w:jc w:val="both"/>
            </w:pPr>
            <w:r>
              <w:rPr>
                <w:rFonts w:hint="eastAsia"/>
              </w:rPr>
              <w:t>创建人</w:t>
            </w:r>
            <w:r>
              <w:rPr>
                <w:rFonts w:hint="eastAsia"/>
              </w:rPr>
              <w:t>ID</w:t>
            </w:r>
          </w:p>
        </w:tc>
      </w:tr>
      <w:tr w:rsidR="00BA4F62" w:rsidRPr="00922CBE" w:rsidTr="00236432">
        <w:trPr>
          <w:trHeight w:val="285"/>
          <w:jc w:val="center"/>
        </w:trPr>
        <w:tc>
          <w:tcPr>
            <w:tcW w:w="1340" w:type="dxa"/>
            <w:shd w:val="clear" w:color="auto" w:fill="auto"/>
            <w:vAlign w:val="center"/>
          </w:tcPr>
          <w:p w:rsidR="00BA4F62" w:rsidRDefault="00BA4F62" w:rsidP="004C0779">
            <w:pPr>
              <w:pStyle w:val="100"/>
              <w:rPr>
                <w:szCs w:val="21"/>
              </w:rPr>
            </w:pPr>
            <w:r>
              <w:rPr>
                <w:rFonts w:hint="eastAsia"/>
              </w:rPr>
              <w:t>status</w:t>
            </w:r>
          </w:p>
        </w:tc>
        <w:tc>
          <w:tcPr>
            <w:tcW w:w="905" w:type="dxa"/>
            <w:shd w:val="clear" w:color="auto" w:fill="auto"/>
            <w:vAlign w:val="center"/>
          </w:tcPr>
          <w:p w:rsidR="00BA4F62" w:rsidRDefault="00BA4F62" w:rsidP="004C0779">
            <w:pPr>
              <w:pStyle w:val="100"/>
            </w:pPr>
            <w:r>
              <w:rPr>
                <w:rFonts w:hint="eastAsia"/>
              </w:rPr>
              <w:t>String</w:t>
            </w:r>
          </w:p>
        </w:tc>
        <w:tc>
          <w:tcPr>
            <w:tcW w:w="707" w:type="dxa"/>
            <w:vAlign w:val="center"/>
          </w:tcPr>
          <w:p w:rsidR="00BA4F62" w:rsidRDefault="00BA4F62" w:rsidP="004C0779">
            <w:pPr>
              <w:pStyle w:val="100"/>
            </w:pPr>
            <w:r>
              <w:rPr>
                <w:rFonts w:hint="eastAsia"/>
              </w:rPr>
              <w:t>O</w:t>
            </w:r>
          </w:p>
        </w:tc>
        <w:tc>
          <w:tcPr>
            <w:tcW w:w="3503" w:type="dxa"/>
            <w:shd w:val="clear" w:color="auto" w:fill="auto"/>
            <w:vAlign w:val="center"/>
          </w:tcPr>
          <w:p w:rsidR="00BA4F62" w:rsidRDefault="00BA4F62" w:rsidP="004C0779">
            <w:pPr>
              <w:spacing w:line="312" w:lineRule="exact"/>
              <w:ind w:right="-20"/>
              <w:jc w:val="both"/>
            </w:pPr>
            <w:r>
              <w:rPr>
                <w:rFonts w:hint="eastAsia"/>
              </w:rPr>
              <w:t>审核状态：</w:t>
            </w:r>
          </w:p>
          <w:p w:rsidR="00BA4F62" w:rsidRDefault="00BA4F62" w:rsidP="00BA4F62">
            <w:pPr>
              <w:spacing w:line="240" w:lineRule="auto"/>
              <w:ind w:rightChars="-10" w:right="-21"/>
              <w:jc w:val="both"/>
            </w:pPr>
            <w:r>
              <w:rPr>
                <w:rFonts w:hint="eastAsia"/>
              </w:rPr>
              <w:t>0</w:t>
            </w:r>
            <w:r>
              <w:rPr>
                <w:rFonts w:hint="eastAsia"/>
              </w:rPr>
              <w:t>：待审核</w:t>
            </w:r>
          </w:p>
          <w:p w:rsidR="00BA4F62" w:rsidRDefault="00BA4F62" w:rsidP="00BA4F62">
            <w:pPr>
              <w:spacing w:line="240" w:lineRule="auto"/>
              <w:ind w:rightChars="-10" w:right="-21"/>
              <w:jc w:val="both"/>
            </w:pPr>
            <w:r>
              <w:rPr>
                <w:rFonts w:hint="eastAsia"/>
              </w:rPr>
              <w:t>1</w:t>
            </w:r>
            <w:r>
              <w:rPr>
                <w:rFonts w:hint="eastAsia"/>
              </w:rPr>
              <w:t>：已审核，通过</w:t>
            </w:r>
          </w:p>
          <w:p w:rsidR="00BA4F62" w:rsidRDefault="00BA4F62" w:rsidP="00BA4F62">
            <w:pPr>
              <w:spacing w:line="312" w:lineRule="exact"/>
              <w:ind w:right="-20"/>
              <w:jc w:val="both"/>
            </w:pPr>
            <w:r>
              <w:rPr>
                <w:rFonts w:hint="eastAsia"/>
              </w:rPr>
              <w:t>2</w:t>
            </w:r>
            <w:r>
              <w:rPr>
                <w:rFonts w:hint="eastAsia"/>
              </w:rPr>
              <w:t>：驳回</w:t>
            </w:r>
          </w:p>
          <w:p w:rsidR="00150739" w:rsidRDefault="00150739" w:rsidP="00BA4F62">
            <w:pPr>
              <w:spacing w:line="312" w:lineRule="exact"/>
              <w:ind w:right="-20"/>
              <w:jc w:val="both"/>
            </w:pPr>
            <w:r>
              <w:rPr>
                <w:rFonts w:hint="eastAsia"/>
              </w:rPr>
              <w:lastRenderedPageBreak/>
              <w:t>注：只读</w:t>
            </w:r>
          </w:p>
        </w:tc>
      </w:tr>
      <w:tr w:rsidR="00945CE3" w:rsidRPr="00922CBE" w:rsidTr="00236432">
        <w:trPr>
          <w:trHeight w:val="285"/>
          <w:jc w:val="center"/>
        </w:trPr>
        <w:tc>
          <w:tcPr>
            <w:tcW w:w="1340" w:type="dxa"/>
            <w:shd w:val="clear" w:color="auto" w:fill="auto"/>
            <w:vAlign w:val="center"/>
          </w:tcPr>
          <w:p w:rsidR="00945CE3" w:rsidRDefault="00945CE3" w:rsidP="004C0779">
            <w:pPr>
              <w:pStyle w:val="100"/>
            </w:pPr>
            <w:r>
              <w:lastRenderedPageBreak/>
              <w:t>a</w:t>
            </w:r>
            <w:r>
              <w:rPr>
                <w:rFonts w:hint="eastAsia"/>
              </w:rPr>
              <w:t>uditTime</w:t>
            </w:r>
          </w:p>
        </w:tc>
        <w:tc>
          <w:tcPr>
            <w:tcW w:w="905" w:type="dxa"/>
            <w:shd w:val="clear" w:color="auto" w:fill="auto"/>
            <w:vAlign w:val="center"/>
          </w:tcPr>
          <w:p w:rsidR="00945CE3" w:rsidRDefault="00A5065A" w:rsidP="004C0779">
            <w:pPr>
              <w:pStyle w:val="100"/>
            </w:pPr>
            <w:r>
              <w:rPr>
                <w:rFonts w:hint="eastAsia"/>
              </w:rPr>
              <w:t>String</w:t>
            </w:r>
          </w:p>
        </w:tc>
        <w:tc>
          <w:tcPr>
            <w:tcW w:w="707" w:type="dxa"/>
            <w:vAlign w:val="center"/>
          </w:tcPr>
          <w:p w:rsidR="00945CE3" w:rsidRDefault="00A5065A" w:rsidP="004C0779">
            <w:pPr>
              <w:pStyle w:val="100"/>
            </w:pPr>
            <w:r>
              <w:rPr>
                <w:rFonts w:hint="eastAsia"/>
              </w:rPr>
              <w:t>O</w:t>
            </w:r>
          </w:p>
        </w:tc>
        <w:tc>
          <w:tcPr>
            <w:tcW w:w="3503" w:type="dxa"/>
            <w:shd w:val="clear" w:color="auto" w:fill="auto"/>
            <w:vAlign w:val="center"/>
          </w:tcPr>
          <w:p w:rsidR="00945CE3" w:rsidRDefault="00A5065A" w:rsidP="004C0779">
            <w:pPr>
              <w:spacing w:line="312" w:lineRule="exact"/>
              <w:ind w:right="-20"/>
              <w:jc w:val="both"/>
            </w:pPr>
            <w:r>
              <w:rPr>
                <w:rFonts w:hint="eastAsia"/>
              </w:rPr>
              <w:t>审核时间，</w:t>
            </w:r>
            <w:r>
              <w:rPr>
                <w:rFonts w:hint="eastAsia"/>
              </w:rPr>
              <w:t>yyyy-mm-dd hh:mm:ss</w:t>
            </w:r>
          </w:p>
          <w:p w:rsidR="00150739" w:rsidRDefault="00150739" w:rsidP="004C0779">
            <w:pPr>
              <w:spacing w:line="312" w:lineRule="exact"/>
              <w:ind w:right="-20"/>
              <w:jc w:val="both"/>
            </w:pPr>
            <w:r>
              <w:rPr>
                <w:rFonts w:hint="eastAsia"/>
              </w:rPr>
              <w:t>注：只读</w:t>
            </w:r>
          </w:p>
        </w:tc>
      </w:tr>
      <w:tr w:rsidR="00945CE3" w:rsidRPr="00922CBE" w:rsidTr="00236432">
        <w:trPr>
          <w:trHeight w:val="285"/>
          <w:jc w:val="center"/>
        </w:trPr>
        <w:tc>
          <w:tcPr>
            <w:tcW w:w="1340" w:type="dxa"/>
            <w:shd w:val="clear" w:color="auto" w:fill="auto"/>
            <w:vAlign w:val="center"/>
          </w:tcPr>
          <w:p w:rsidR="00945CE3" w:rsidRDefault="00A5065A" w:rsidP="004C0779">
            <w:pPr>
              <w:pStyle w:val="100"/>
            </w:pPr>
            <w:r>
              <w:rPr>
                <w:rFonts w:hint="eastAsia"/>
              </w:rPr>
              <w:t>supper</w:t>
            </w:r>
          </w:p>
        </w:tc>
        <w:tc>
          <w:tcPr>
            <w:tcW w:w="905" w:type="dxa"/>
            <w:shd w:val="clear" w:color="auto" w:fill="auto"/>
            <w:vAlign w:val="center"/>
          </w:tcPr>
          <w:p w:rsidR="00945CE3" w:rsidRDefault="00A5065A" w:rsidP="004C0779">
            <w:pPr>
              <w:pStyle w:val="100"/>
            </w:pPr>
            <w:r>
              <w:rPr>
                <w:rFonts w:hint="eastAsia"/>
              </w:rPr>
              <w:t>String</w:t>
            </w:r>
          </w:p>
        </w:tc>
        <w:tc>
          <w:tcPr>
            <w:tcW w:w="707" w:type="dxa"/>
            <w:vAlign w:val="center"/>
          </w:tcPr>
          <w:p w:rsidR="00945CE3" w:rsidRDefault="00A5065A" w:rsidP="004C0779">
            <w:pPr>
              <w:pStyle w:val="100"/>
            </w:pPr>
            <w:r>
              <w:rPr>
                <w:rFonts w:hint="eastAsia"/>
              </w:rPr>
              <w:t>O</w:t>
            </w:r>
          </w:p>
        </w:tc>
        <w:tc>
          <w:tcPr>
            <w:tcW w:w="3503" w:type="dxa"/>
            <w:shd w:val="clear" w:color="auto" w:fill="auto"/>
            <w:vAlign w:val="center"/>
          </w:tcPr>
          <w:p w:rsidR="00945CE3" w:rsidRDefault="00A5065A" w:rsidP="004C0779">
            <w:pPr>
              <w:spacing w:line="312" w:lineRule="exact"/>
              <w:ind w:right="-20"/>
              <w:jc w:val="both"/>
            </w:pPr>
            <w:r>
              <w:rPr>
                <w:rFonts w:hint="eastAsia"/>
              </w:rPr>
              <w:t>审核人</w:t>
            </w:r>
          </w:p>
          <w:p w:rsidR="00150739" w:rsidRDefault="00150739" w:rsidP="004C0779">
            <w:pPr>
              <w:spacing w:line="312" w:lineRule="exact"/>
              <w:ind w:right="-20"/>
              <w:jc w:val="both"/>
            </w:pPr>
            <w:r>
              <w:rPr>
                <w:rFonts w:hint="eastAsia"/>
              </w:rPr>
              <w:t>注：只读</w:t>
            </w:r>
          </w:p>
        </w:tc>
      </w:tr>
      <w:tr w:rsidR="00A5065A" w:rsidRPr="00922CBE" w:rsidTr="00236432">
        <w:trPr>
          <w:trHeight w:val="285"/>
          <w:jc w:val="center"/>
        </w:trPr>
        <w:tc>
          <w:tcPr>
            <w:tcW w:w="1340" w:type="dxa"/>
            <w:shd w:val="clear" w:color="auto" w:fill="auto"/>
            <w:vAlign w:val="center"/>
          </w:tcPr>
          <w:p w:rsidR="00A5065A" w:rsidRDefault="00A5065A" w:rsidP="004C0779">
            <w:pPr>
              <w:pStyle w:val="100"/>
            </w:pPr>
            <w:r>
              <w:rPr>
                <w:rFonts w:hint="eastAsia"/>
              </w:rPr>
              <w:t>opinion</w:t>
            </w:r>
          </w:p>
        </w:tc>
        <w:tc>
          <w:tcPr>
            <w:tcW w:w="905" w:type="dxa"/>
            <w:shd w:val="clear" w:color="auto" w:fill="auto"/>
            <w:vAlign w:val="center"/>
          </w:tcPr>
          <w:p w:rsidR="00A5065A" w:rsidRDefault="00A5065A" w:rsidP="004C0779">
            <w:pPr>
              <w:pStyle w:val="100"/>
            </w:pPr>
            <w:r>
              <w:rPr>
                <w:rFonts w:hint="eastAsia"/>
              </w:rPr>
              <w:t>String</w:t>
            </w:r>
          </w:p>
        </w:tc>
        <w:tc>
          <w:tcPr>
            <w:tcW w:w="707" w:type="dxa"/>
            <w:vAlign w:val="center"/>
          </w:tcPr>
          <w:p w:rsidR="00A5065A" w:rsidRDefault="00A5065A" w:rsidP="004C0779">
            <w:pPr>
              <w:pStyle w:val="100"/>
            </w:pPr>
            <w:r>
              <w:rPr>
                <w:rFonts w:hint="eastAsia"/>
              </w:rPr>
              <w:t>O</w:t>
            </w:r>
          </w:p>
        </w:tc>
        <w:tc>
          <w:tcPr>
            <w:tcW w:w="3503" w:type="dxa"/>
            <w:shd w:val="clear" w:color="auto" w:fill="auto"/>
            <w:vAlign w:val="center"/>
          </w:tcPr>
          <w:p w:rsidR="00A5065A" w:rsidRDefault="00A5065A" w:rsidP="004C0779">
            <w:pPr>
              <w:spacing w:line="312" w:lineRule="exact"/>
              <w:ind w:right="-20"/>
              <w:jc w:val="both"/>
            </w:pPr>
            <w:r>
              <w:rPr>
                <w:rFonts w:hint="eastAsia"/>
              </w:rPr>
              <w:t>意见</w:t>
            </w:r>
          </w:p>
          <w:p w:rsidR="00150739" w:rsidRDefault="00150739" w:rsidP="004C0779">
            <w:pPr>
              <w:spacing w:line="312" w:lineRule="exact"/>
              <w:ind w:right="-20"/>
              <w:jc w:val="both"/>
            </w:pPr>
            <w:r>
              <w:rPr>
                <w:rFonts w:hint="eastAsia"/>
              </w:rPr>
              <w:t>注：只读</w:t>
            </w:r>
          </w:p>
        </w:tc>
      </w:tr>
      <w:tr w:rsidR="00536E46" w:rsidRPr="00922CBE" w:rsidTr="00236432">
        <w:trPr>
          <w:trHeight w:val="285"/>
          <w:jc w:val="center"/>
        </w:trPr>
        <w:tc>
          <w:tcPr>
            <w:tcW w:w="1340" w:type="dxa"/>
            <w:shd w:val="clear" w:color="auto" w:fill="auto"/>
            <w:vAlign w:val="center"/>
          </w:tcPr>
          <w:p w:rsidR="00536E46" w:rsidRDefault="00536E46" w:rsidP="004C0779">
            <w:pPr>
              <w:pStyle w:val="100"/>
            </w:pPr>
            <w:r>
              <w:rPr>
                <w:rFonts w:hint="eastAsia"/>
              </w:rPr>
              <w:t>history</w:t>
            </w:r>
          </w:p>
        </w:tc>
        <w:tc>
          <w:tcPr>
            <w:tcW w:w="905" w:type="dxa"/>
            <w:shd w:val="clear" w:color="auto" w:fill="auto"/>
            <w:vAlign w:val="center"/>
          </w:tcPr>
          <w:p w:rsidR="00536E46" w:rsidRDefault="00536E46" w:rsidP="004C0779">
            <w:pPr>
              <w:pStyle w:val="100"/>
            </w:pPr>
            <w:r>
              <w:rPr>
                <w:rFonts w:hint="eastAsia"/>
              </w:rPr>
              <w:t>String</w:t>
            </w:r>
          </w:p>
        </w:tc>
        <w:tc>
          <w:tcPr>
            <w:tcW w:w="707" w:type="dxa"/>
            <w:vAlign w:val="center"/>
          </w:tcPr>
          <w:p w:rsidR="00536E46" w:rsidRDefault="00536E46" w:rsidP="004C0779">
            <w:pPr>
              <w:pStyle w:val="100"/>
            </w:pPr>
            <w:r>
              <w:rPr>
                <w:rFonts w:hint="eastAsia"/>
              </w:rPr>
              <w:t>O</w:t>
            </w:r>
          </w:p>
        </w:tc>
        <w:tc>
          <w:tcPr>
            <w:tcW w:w="3503" w:type="dxa"/>
            <w:shd w:val="clear" w:color="auto" w:fill="auto"/>
            <w:vAlign w:val="center"/>
          </w:tcPr>
          <w:p w:rsidR="00536E46" w:rsidRDefault="00536E46" w:rsidP="004C0779">
            <w:pPr>
              <w:spacing w:line="312" w:lineRule="exact"/>
              <w:ind w:right="-20"/>
              <w:jc w:val="both"/>
            </w:pPr>
            <w:r>
              <w:rPr>
                <w:rFonts w:hint="eastAsia"/>
              </w:rPr>
              <w:t>处理历史</w:t>
            </w:r>
          </w:p>
          <w:p w:rsidR="00150739" w:rsidRDefault="00150739" w:rsidP="004C0779">
            <w:pPr>
              <w:spacing w:line="312" w:lineRule="exact"/>
              <w:ind w:right="-20"/>
              <w:jc w:val="both"/>
            </w:pPr>
            <w:r>
              <w:rPr>
                <w:rFonts w:hint="eastAsia"/>
              </w:rPr>
              <w:t>注：只读</w:t>
            </w:r>
            <w:r w:rsidR="008B0140">
              <w:rPr>
                <w:rFonts w:hint="eastAsia"/>
              </w:rPr>
              <w:t>，且仅仅返回前</w:t>
            </w:r>
            <w:r w:rsidR="008B0140">
              <w:rPr>
                <w:rFonts w:hint="eastAsia"/>
              </w:rPr>
              <w:t>2k</w:t>
            </w:r>
            <w:r w:rsidR="008B0140">
              <w:rPr>
                <w:rFonts w:hint="eastAsia"/>
              </w:rPr>
              <w:t>字节。</w:t>
            </w:r>
          </w:p>
        </w:tc>
      </w:tr>
      <w:tr w:rsidR="00BA4F62" w:rsidRPr="00922CBE" w:rsidTr="00236432">
        <w:trPr>
          <w:trHeight w:val="285"/>
          <w:jc w:val="center"/>
        </w:trPr>
        <w:tc>
          <w:tcPr>
            <w:tcW w:w="1340" w:type="dxa"/>
            <w:shd w:val="clear" w:color="auto" w:fill="auto"/>
            <w:vAlign w:val="center"/>
          </w:tcPr>
          <w:p w:rsidR="00BA4F62" w:rsidRDefault="00BA4F62" w:rsidP="004C0779">
            <w:pPr>
              <w:pStyle w:val="100"/>
              <w:rPr>
                <w:szCs w:val="21"/>
              </w:rPr>
            </w:pPr>
          </w:p>
        </w:tc>
        <w:tc>
          <w:tcPr>
            <w:tcW w:w="905" w:type="dxa"/>
            <w:shd w:val="clear" w:color="auto" w:fill="auto"/>
            <w:vAlign w:val="center"/>
          </w:tcPr>
          <w:p w:rsidR="00BA4F62" w:rsidRDefault="00BA4F62" w:rsidP="004C0779">
            <w:pPr>
              <w:pStyle w:val="100"/>
            </w:pPr>
          </w:p>
        </w:tc>
        <w:tc>
          <w:tcPr>
            <w:tcW w:w="707" w:type="dxa"/>
            <w:vAlign w:val="center"/>
          </w:tcPr>
          <w:p w:rsidR="00BA4F62" w:rsidRDefault="00BA4F62" w:rsidP="004C0779">
            <w:pPr>
              <w:pStyle w:val="100"/>
            </w:pPr>
          </w:p>
        </w:tc>
        <w:tc>
          <w:tcPr>
            <w:tcW w:w="3503" w:type="dxa"/>
            <w:shd w:val="clear" w:color="auto" w:fill="auto"/>
            <w:vAlign w:val="center"/>
          </w:tcPr>
          <w:p w:rsidR="00BA4F62" w:rsidRDefault="00BA4F62" w:rsidP="004C0779">
            <w:pPr>
              <w:spacing w:line="312" w:lineRule="exact"/>
              <w:ind w:right="-20"/>
              <w:jc w:val="both"/>
            </w:pPr>
          </w:p>
        </w:tc>
      </w:tr>
      <w:tr w:rsidR="004C0779" w:rsidRPr="00922CBE" w:rsidTr="00236432">
        <w:trPr>
          <w:trHeight w:val="285"/>
          <w:jc w:val="center"/>
        </w:trPr>
        <w:tc>
          <w:tcPr>
            <w:tcW w:w="1340" w:type="dxa"/>
            <w:shd w:val="clear" w:color="auto" w:fill="auto"/>
            <w:vAlign w:val="center"/>
          </w:tcPr>
          <w:p w:rsidR="004C0779" w:rsidRDefault="004C0779" w:rsidP="004C0779">
            <w:pPr>
              <w:pStyle w:val="100"/>
              <w:rPr>
                <w:szCs w:val="21"/>
              </w:rPr>
            </w:pPr>
            <w:r>
              <w:rPr>
                <w:rFonts w:hint="eastAsia"/>
              </w:rPr>
              <w:t>extAcc</w:t>
            </w:r>
          </w:p>
        </w:tc>
        <w:tc>
          <w:tcPr>
            <w:tcW w:w="905" w:type="dxa"/>
            <w:shd w:val="clear" w:color="auto" w:fill="auto"/>
            <w:vAlign w:val="center"/>
          </w:tcPr>
          <w:p w:rsidR="004C0779" w:rsidRDefault="004C0779" w:rsidP="004C0779">
            <w:pPr>
              <w:pStyle w:val="100"/>
            </w:pPr>
            <w:r>
              <w:rPr>
                <w:rFonts w:hint="eastAsia"/>
              </w:rPr>
              <w:t>String</w:t>
            </w:r>
            <w:r w:rsidR="005D393A">
              <w:rPr>
                <w:rFonts w:hint="eastAsia"/>
              </w:rPr>
              <w:t>16</w:t>
            </w:r>
          </w:p>
        </w:tc>
        <w:tc>
          <w:tcPr>
            <w:tcW w:w="707" w:type="dxa"/>
            <w:vAlign w:val="center"/>
          </w:tcPr>
          <w:p w:rsidR="004C0779" w:rsidRDefault="004C0779" w:rsidP="004C0779">
            <w:pPr>
              <w:pStyle w:val="100"/>
            </w:pPr>
            <w:r>
              <w:rPr>
                <w:rFonts w:hint="eastAsia"/>
              </w:rPr>
              <w:t>M</w:t>
            </w:r>
          </w:p>
        </w:tc>
        <w:tc>
          <w:tcPr>
            <w:tcW w:w="3503" w:type="dxa"/>
            <w:shd w:val="clear" w:color="auto" w:fill="auto"/>
            <w:vAlign w:val="center"/>
          </w:tcPr>
          <w:p w:rsidR="004C0779" w:rsidRDefault="004C0779" w:rsidP="004C0779">
            <w:pPr>
              <w:spacing w:line="312" w:lineRule="exact"/>
              <w:ind w:right="-20"/>
              <w:jc w:val="both"/>
            </w:pPr>
            <w:r>
              <w:rPr>
                <w:rFonts w:hint="eastAsia"/>
              </w:rPr>
              <w:t>外部帐号，即外部系统的客户号</w:t>
            </w:r>
          </w:p>
        </w:tc>
      </w:tr>
      <w:tr w:rsidR="004C0779" w:rsidRPr="00922CBE" w:rsidTr="00236432">
        <w:trPr>
          <w:trHeight w:val="285"/>
          <w:jc w:val="center"/>
        </w:trPr>
        <w:tc>
          <w:tcPr>
            <w:tcW w:w="1340" w:type="dxa"/>
            <w:shd w:val="clear" w:color="auto" w:fill="auto"/>
            <w:vAlign w:val="center"/>
          </w:tcPr>
          <w:p w:rsidR="004C0779" w:rsidRDefault="004C0779" w:rsidP="004C0779">
            <w:pPr>
              <w:pStyle w:val="100"/>
              <w:rPr>
                <w:szCs w:val="21"/>
              </w:rPr>
            </w:pPr>
            <w:r>
              <w:rPr>
                <w:rFonts w:hint="eastAsia"/>
              </w:rPr>
              <w:t>name</w:t>
            </w:r>
          </w:p>
        </w:tc>
        <w:tc>
          <w:tcPr>
            <w:tcW w:w="905" w:type="dxa"/>
            <w:shd w:val="clear" w:color="auto" w:fill="auto"/>
            <w:vAlign w:val="center"/>
          </w:tcPr>
          <w:p w:rsidR="004C0779" w:rsidRDefault="004C0779" w:rsidP="004C0779">
            <w:pPr>
              <w:pStyle w:val="100"/>
            </w:pPr>
            <w:r>
              <w:rPr>
                <w:rFonts w:hint="eastAsia"/>
              </w:rPr>
              <w:t>String</w:t>
            </w:r>
            <w:r w:rsidR="005D393A">
              <w:rPr>
                <w:rFonts w:hint="eastAsia"/>
              </w:rPr>
              <w:t>50</w:t>
            </w:r>
          </w:p>
        </w:tc>
        <w:tc>
          <w:tcPr>
            <w:tcW w:w="707" w:type="dxa"/>
            <w:vAlign w:val="center"/>
          </w:tcPr>
          <w:p w:rsidR="004C0779" w:rsidRDefault="004C0779" w:rsidP="004C0779">
            <w:pPr>
              <w:pStyle w:val="100"/>
            </w:pPr>
            <w:r>
              <w:rPr>
                <w:rFonts w:hint="eastAsia"/>
              </w:rPr>
              <w:t>O</w:t>
            </w:r>
          </w:p>
        </w:tc>
        <w:tc>
          <w:tcPr>
            <w:tcW w:w="3503" w:type="dxa"/>
            <w:shd w:val="clear" w:color="auto" w:fill="auto"/>
            <w:vAlign w:val="center"/>
          </w:tcPr>
          <w:p w:rsidR="004C0779" w:rsidRDefault="004C0779" w:rsidP="004C0779">
            <w:pPr>
              <w:spacing w:line="312" w:lineRule="exact"/>
              <w:ind w:right="-20"/>
              <w:jc w:val="both"/>
            </w:pPr>
            <w:r>
              <w:rPr>
                <w:rFonts w:hint="eastAsia"/>
              </w:rPr>
              <w:t>客户名称</w:t>
            </w:r>
          </w:p>
          <w:p w:rsidR="004C0779" w:rsidRDefault="004C0779" w:rsidP="004C0779">
            <w:pPr>
              <w:spacing w:line="312" w:lineRule="exact"/>
              <w:ind w:right="-20"/>
              <w:jc w:val="both"/>
            </w:pPr>
            <w:r>
              <w:rPr>
                <w:rFonts w:hint="eastAsia"/>
              </w:rPr>
              <w:t>注：仅对中行融资</w:t>
            </w:r>
          </w:p>
        </w:tc>
      </w:tr>
      <w:tr w:rsidR="004C0779" w:rsidRPr="00922CBE" w:rsidTr="00236432">
        <w:trPr>
          <w:trHeight w:val="285"/>
          <w:jc w:val="center"/>
        </w:trPr>
        <w:tc>
          <w:tcPr>
            <w:tcW w:w="1340" w:type="dxa"/>
            <w:shd w:val="clear" w:color="auto" w:fill="auto"/>
            <w:vAlign w:val="center"/>
          </w:tcPr>
          <w:p w:rsidR="004C0779" w:rsidRDefault="004C0779" w:rsidP="004C0779">
            <w:pPr>
              <w:pStyle w:val="100"/>
              <w:rPr>
                <w:szCs w:val="21"/>
              </w:rPr>
            </w:pPr>
            <w:r>
              <w:rPr>
                <w:rFonts w:hint="eastAsia"/>
              </w:rPr>
              <w:t>extAcc1</w:t>
            </w:r>
          </w:p>
        </w:tc>
        <w:tc>
          <w:tcPr>
            <w:tcW w:w="905" w:type="dxa"/>
            <w:shd w:val="clear" w:color="auto" w:fill="auto"/>
            <w:vAlign w:val="center"/>
          </w:tcPr>
          <w:p w:rsidR="004C0779" w:rsidRDefault="004C0779" w:rsidP="004C0779">
            <w:pPr>
              <w:pStyle w:val="100"/>
            </w:pPr>
            <w:r>
              <w:rPr>
                <w:rFonts w:hint="eastAsia"/>
              </w:rPr>
              <w:t>Str</w:t>
            </w:r>
            <w:r w:rsidR="00AD1142">
              <w:rPr>
                <w:rFonts w:hint="eastAsia"/>
              </w:rPr>
              <w:t>in</w:t>
            </w:r>
            <w:r>
              <w:rPr>
                <w:rFonts w:hint="eastAsia"/>
              </w:rPr>
              <w:t>g</w:t>
            </w:r>
            <w:r w:rsidR="005D393A">
              <w:rPr>
                <w:rFonts w:hint="eastAsia"/>
              </w:rPr>
              <w:t>16</w:t>
            </w:r>
          </w:p>
        </w:tc>
        <w:tc>
          <w:tcPr>
            <w:tcW w:w="707" w:type="dxa"/>
            <w:vAlign w:val="center"/>
          </w:tcPr>
          <w:p w:rsidR="004C0779" w:rsidRDefault="004C0779" w:rsidP="004C0779">
            <w:pPr>
              <w:pStyle w:val="100"/>
            </w:pPr>
            <w:r>
              <w:rPr>
                <w:rFonts w:hint="eastAsia"/>
              </w:rPr>
              <w:t>O</w:t>
            </w:r>
          </w:p>
        </w:tc>
        <w:tc>
          <w:tcPr>
            <w:tcW w:w="3503" w:type="dxa"/>
            <w:shd w:val="clear" w:color="auto" w:fill="auto"/>
            <w:vAlign w:val="center"/>
          </w:tcPr>
          <w:p w:rsidR="004C0779" w:rsidRDefault="004C0779" w:rsidP="004C0779">
            <w:pPr>
              <w:spacing w:line="312" w:lineRule="exact"/>
              <w:ind w:right="-20"/>
              <w:jc w:val="both"/>
            </w:pPr>
            <w:r>
              <w:rPr>
                <w:rFonts w:hint="eastAsia"/>
              </w:rPr>
              <w:t>外部系统客户号</w:t>
            </w:r>
            <w:r>
              <w:rPr>
                <w:rFonts w:hint="eastAsia"/>
              </w:rPr>
              <w:t>1</w:t>
            </w:r>
            <w:r>
              <w:rPr>
                <w:rFonts w:hint="eastAsia"/>
              </w:rPr>
              <w:t>，比如网银客户号</w:t>
            </w:r>
          </w:p>
          <w:p w:rsidR="004C0779" w:rsidRDefault="004C0779" w:rsidP="004C0779">
            <w:pPr>
              <w:spacing w:line="312" w:lineRule="exact"/>
              <w:ind w:right="-20"/>
              <w:jc w:val="both"/>
            </w:pPr>
            <w:r>
              <w:rPr>
                <w:rFonts w:hint="eastAsia"/>
              </w:rPr>
              <w:t>注：仅对中行融资</w:t>
            </w:r>
          </w:p>
        </w:tc>
      </w:tr>
      <w:tr w:rsidR="004C0779" w:rsidRPr="00922CBE" w:rsidTr="00236432">
        <w:trPr>
          <w:trHeight w:val="285"/>
          <w:jc w:val="center"/>
        </w:trPr>
        <w:tc>
          <w:tcPr>
            <w:tcW w:w="1340" w:type="dxa"/>
            <w:shd w:val="clear" w:color="auto" w:fill="auto"/>
            <w:vAlign w:val="center"/>
          </w:tcPr>
          <w:p w:rsidR="004C0779" w:rsidRDefault="004C0779" w:rsidP="004C0779">
            <w:pPr>
              <w:pStyle w:val="100"/>
              <w:rPr>
                <w:szCs w:val="21"/>
              </w:rPr>
            </w:pPr>
            <w:r>
              <w:rPr>
                <w:rFonts w:hint="eastAsia"/>
              </w:rPr>
              <w:t>extName</w:t>
            </w:r>
          </w:p>
        </w:tc>
        <w:tc>
          <w:tcPr>
            <w:tcW w:w="905" w:type="dxa"/>
            <w:shd w:val="clear" w:color="auto" w:fill="auto"/>
            <w:vAlign w:val="center"/>
          </w:tcPr>
          <w:p w:rsidR="004C0779" w:rsidRDefault="004C0779" w:rsidP="004C0779">
            <w:pPr>
              <w:pStyle w:val="100"/>
            </w:pPr>
            <w:r>
              <w:rPr>
                <w:rFonts w:hint="eastAsia"/>
              </w:rPr>
              <w:t>String</w:t>
            </w:r>
            <w:r w:rsidR="005D393A">
              <w:rPr>
                <w:rFonts w:hint="eastAsia"/>
              </w:rPr>
              <w:t>5</w:t>
            </w:r>
          </w:p>
        </w:tc>
        <w:tc>
          <w:tcPr>
            <w:tcW w:w="707" w:type="dxa"/>
            <w:vAlign w:val="center"/>
          </w:tcPr>
          <w:p w:rsidR="004C0779" w:rsidRDefault="004C0779" w:rsidP="004C0779">
            <w:pPr>
              <w:pStyle w:val="100"/>
            </w:pPr>
            <w:r>
              <w:rPr>
                <w:rFonts w:hint="eastAsia"/>
              </w:rPr>
              <w:t>O</w:t>
            </w:r>
          </w:p>
        </w:tc>
        <w:tc>
          <w:tcPr>
            <w:tcW w:w="3503" w:type="dxa"/>
            <w:shd w:val="clear" w:color="auto" w:fill="auto"/>
            <w:vAlign w:val="center"/>
          </w:tcPr>
          <w:p w:rsidR="004C0779" w:rsidRDefault="004C0779" w:rsidP="004C0779">
            <w:pPr>
              <w:spacing w:line="312" w:lineRule="exact"/>
              <w:ind w:right="-20"/>
              <w:jc w:val="both"/>
            </w:pPr>
            <w:r>
              <w:rPr>
                <w:rFonts w:hint="eastAsia"/>
              </w:rPr>
              <w:t>外部系统名称，比如融资机构</w:t>
            </w:r>
          </w:p>
          <w:p w:rsidR="004C0779" w:rsidRDefault="004C0779" w:rsidP="004C0779">
            <w:pPr>
              <w:spacing w:line="312" w:lineRule="exact"/>
              <w:ind w:right="-20"/>
              <w:jc w:val="both"/>
            </w:pPr>
            <w:r>
              <w:rPr>
                <w:rFonts w:hint="eastAsia"/>
              </w:rPr>
              <w:t>注：仅对中行融资</w:t>
            </w:r>
          </w:p>
        </w:tc>
      </w:tr>
      <w:tr w:rsidR="004C0779" w:rsidRPr="00922CBE" w:rsidTr="00236432">
        <w:trPr>
          <w:trHeight w:val="285"/>
          <w:jc w:val="center"/>
        </w:trPr>
        <w:tc>
          <w:tcPr>
            <w:tcW w:w="1340" w:type="dxa"/>
            <w:shd w:val="clear" w:color="auto" w:fill="auto"/>
            <w:vAlign w:val="center"/>
          </w:tcPr>
          <w:p w:rsidR="004C0779" w:rsidRDefault="004C0779" w:rsidP="004C0779">
            <w:pPr>
              <w:pStyle w:val="100"/>
              <w:rPr>
                <w:szCs w:val="21"/>
              </w:rPr>
            </w:pPr>
            <w:r>
              <w:rPr>
                <w:rFonts w:hint="eastAsia"/>
              </w:rPr>
              <w:t>extPactNo</w:t>
            </w:r>
          </w:p>
        </w:tc>
        <w:tc>
          <w:tcPr>
            <w:tcW w:w="905" w:type="dxa"/>
            <w:shd w:val="clear" w:color="auto" w:fill="auto"/>
            <w:vAlign w:val="center"/>
          </w:tcPr>
          <w:p w:rsidR="004C0779" w:rsidRDefault="004C0779" w:rsidP="004C0779">
            <w:pPr>
              <w:pStyle w:val="100"/>
            </w:pPr>
            <w:r>
              <w:rPr>
                <w:rFonts w:hint="eastAsia"/>
              </w:rPr>
              <w:t>String</w:t>
            </w:r>
            <w:r w:rsidR="005D393A">
              <w:rPr>
                <w:rFonts w:hint="eastAsia"/>
              </w:rPr>
              <w:t>20</w:t>
            </w:r>
          </w:p>
        </w:tc>
        <w:tc>
          <w:tcPr>
            <w:tcW w:w="707" w:type="dxa"/>
            <w:vAlign w:val="center"/>
          </w:tcPr>
          <w:p w:rsidR="004C0779" w:rsidRDefault="004C0779" w:rsidP="004C0779">
            <w:pPr>
              <w:pStyle w:val="100"/>
            </w:pPr>
            <w:r>
              <w:rPr>
                <w:rFonts w:hint="eastAsia"/>
              </w:rPr>
              <w:t>O</w:t>
            </w:r>
          </w:p>
        </w:tc>
        <w:tc>
          <w:tcPr>
            <w:tcW w:w="3503" w:type="dxa"/>
            <w:shd w:val="clear" w:color="auto" w:fill="auto"/>
            <w:vAlign w:val="center"/>
          </w:tcPr>
          <w:p w:rsidR="004C0779" w:rsidRDefault="004C0779" w:rsidP="004C0779">
            <w:pPr>
              <w:spacing w:line="312" w:lineRule="exact"/>
              <w:ind w:right="-20"/>
              <w:jc w:val="both"/>
            </w:pPr>
            <w:r>
              <w:rPr>
                <w:rFonts w:hint="eastAsia"/>
              </w:rPr>
              <w:t>外部协议号</w:t>
            </w:r>
          </w:p>
          <w:p w:rsidR="004C0779" w:rsidRDefault="004C0779" w:rsidP="004C0779">
            <w:pPr>
              <w:spacing w:line="312" w:lineRule="exact"/>
              <w:ind w:right="-20"/>
              <w:jc w:val="both"/>
            </w:pPr>
            <w:r>
              <w:rPr>
                <w:rFonts w:hint="eastAsia"/>
              </w:rPr>
              <w:t>注：仅对中行融资</w:t>
            </w:r>
          </w:p>
        </w:tc>
      </w:tr>
      <w:tr w:rsidR="004C0779" w:rsidRPr="00922CBE" w:rsidTr="00236432">
        <w:trPr>
          <w:trHeight w:val="285"/>
          <w:jc w:val="center"/>
        </w:trPr>
        <w:tc>
          <w:tcPr>
            <w:tcW w:w="1340" w:type="dxa"/>
            <w:shd w:val="clear" w:color="auto" w:fill="auto"/>
            <w:vAlign w:val="center"/>
          </w:tcPr>
          <w:p w:rsidR="004C0779" w:rsidRDefault="004C0779" w:rsidP="004C0779">
            <w:pPr>
              <w:pStyle w:val="100"/>
              <w:rPr>
                <w:szCs w:val="21"/>
              </w:rPr>
            </w:pPr>
            <w:r>
              <w:rPr>
                <w:rFonts w:hint="eastAsia"/>
              </w:rPr>
              <w:t>accType</w:t>
            </w:r>
          </w:p>
        </w:tc>
        <w:tc>
          <w:tcPr>
            <w:tcW w:w="905" w:type="dxa"/>
            <w:shd w:val="clear" w:color="auto" w:fill="auto"/>
            <w:vAlign w:val="center"/>
          </w:tcPr>
          <w:p w:rsidR="004C0779" w:rsidRDefault="004C0779" w:rsidP="004C0779">
            <w:pPr>
              <w:pStyle w:val="100"/>
            </w:pPr>
            <w:r>
              <w:rPr>
                <w:rFonts w:hint="eastAsia"/>
              </w:rPr>
              <w:t>String</w:t>
            </w:r>
          </w:p>
        </w:tc>
        <w:tc>
          <w:tcPr>
            <w:tcW w:w="707" w:type="dxa"/>
            <w:vAlign w:val="center"/>
          </w:tcPr>
          <w:p w:rsidR="004C0779" w:rsidRDefault="004C0779" w:rsidP="004C0779">
            <w:pPr>
              <w:pStyle w:val="100"/>
            </w:pPr>
            <w:r>
              <w:rPr>
                <w:rFonts w:hint="eastAsia"/>
              </w:rPr>
              <w:t>O</w:t>
            </w:r>
          </w:p>
        </w:tc>
        <w:tc>
          <w:tcPr>
            <w:tcW w:w="3503" w:type="dxa"/>
            <w:shd w:val="clear" w:color="auto" w:fill="auto"/>
            <w:vAlign w:val="center"/>
          </w:tcPr>
          <w:p w:rsidR="004C0779" w:rsidRDefault="004C0779" w:rsidP="004C0779">
            <w:pPr>
              <w:spacing w:line="312" w:lineRule="exact"/>
              <w:ind w:right="-20"/>
              <w:jc w:val="both"/>
            </w:pPr>
            <w:r>
              <w:rPr>
                <w:rFonts w:hint="eastAsia"/>
              </w:rPr>
              <w:t>外部账户类型</w:t>
            </w:r>
          </w:p>
          <w:p w:rsidR="004C0779" w:rsidRDefault="004C0779" w:rsidP="004C0779">
            <w:pPr>
              <w:spacing w:line="312" w:lineRule="exact"/>
              <w:ind w:right="-20"/>
              <w:jc w:val="both"/>
            </w:pPr>
            <w:r>
              <w:rPr>
                <w:rFonts w:hint="eastAsia"/>
              </w:rPr>
              <w:t>1</w:t>
            </w:r>
            <w:r>
              <w:rPr>
                <w:rFonts w:hint="eastAsia"/>
              </w:rPr>
              <w:t>：代理客户</w:t>
            </w:r>
          </w:p>
          <w:p w:rsidR="004C0779" w:rsidRDefault="00C53A03" w:rsidP="004C0779">
            <w:pPr>
              <w:spacing w:line="312" w:lineRule="exact"/>
              <w:ind w:right="-20"/>
              <w:jc w:val="both"/>
            </w:pPr>
            <w:r>
              <w:rPr>
                <w:rFonts w:hint="eastAsia"/>
              </w:rPr>
              <w:t>0</w:t>
            </w:r>
            <w:r w:rsidR="004C0779">
              <w:rPr>
                <w:rFonts w:hint="eastAsia"/>
              </w:rPr>
              <w:t>：非代理客户</w:t>
            </w:r>
          </w:p>
          <w:p w:rsidR="004C0779" w:rsidRDefault="004C0779" w:rsidP="004C0779">
            <w:pPr>
              <w:spacing w:line="312" w:lineRule="exact"/>
              <w:ind w:right="-20"/>
              <w:jc w:val="both"/>
            </w:pPr>
            <w:r>
              <w:rPr>
                <w:rFonts w:hint="eastAsia"/>
              </w:rPr>
              <w:t>注：仅对中行融资</w:t>
            </w:r>
          </w:p>
        </w:tc>
      </w:tr>
      <w:tr w:rsidR="00C53A03" w:rsidRPr="00922CBE" w:rsidTr="00236432">
        <w:trPr>
          <w:trHeight w:val="285"/>
          <w:jc w:val="center"/>
        </w:trPr>
        <w:tc>
          <w:tcPr>
            <w:tcW w:w="1340" w:type="dxa"/>
            <w:shd w:val="clear" w:color="auto" w:fill="auto"/>
            <w:vAlign w:val="center"/>
          </w:tcPr>
          <w:p w:rsidR="00C53A03" w:rsidRDefault="00643037" w:rsidP="00C53A03">
            <w:pPr>
              <w:pStyle w:val="100"/>
            </w:pPr>
            <w:r w:rsidRPr="003D7A01">
              <w:rPr>
                <w:rFonts w:ascii="幼圆" w:eastAsia="幼圆" w:hint="eastAsia"/>
                <w:szCs w:val="21"/>
              </w:rPr>
              <w:t>rzType</w:t>
            </w:r>
          </w:p>
        </w:tc>
        <w:tc>
          <w:tcPr>
            <w:tcW w:w="905" w:type="dxa"/>
            <w:shd w:val="clear" w:color="auto" w:fill="auto"/>
            <w:vAlign w:val="center"/>
          </w:tcPr>
          <w:p w:rsidR="00C53A03" w:rsidRDefault="00C53A03" w:rsidP="004C0779">
            <w:pPr>
              <w:pStyle w:val="100"/>
            </w:pPr>
            <w:r>
              <w:rPr>
                <w:rFonts w:hint="eastAsia"/>
              </w:rPr>
              <w:t>String</w:t>
            </w:r>
          </w:p>
        </w:tc>
        <w:tc>
          <w:tcPr>
            <w:tcW w:w="707" w:type="dxa"/>
            <w:vAlign w:val="center"/>
          </w:tcPr>
          <w:p w:rsidR="00C53A03" w:rsidRDefault="00C53A03" w:rsidP="004C0779">
            <w:pPr>
              <w:pStyle w:val="100"/>
            </w:pPr>
            <w:r>
              <w:rPr>
                <w:rFonts w:hint="eastAsia"/>
              </w:rPr>
              <w:t>O</w:t>
            </w:r>
          </w:p>
        </w:tc>
        <w:tc>
          <w:tcPr>
            <w:tcW w:w="3503" w:type="dxa"/>
            <w:shd w:val="clear" w:color="auto" w:fill="auto"/>
            <w:vAlign w:val="center"/>
          </w:tcPr>
          <w:p w:rsidR="00C53A03" w:rsidRPr="009E79EC" w:rsidRDefault="00C53A03" w:rsidP="004C0779">
            <w:pPr>
              <w:spacing w:line="312" w:lineRule="exact"/>
              <w:ind w:right="-20"/>
              <w:jc w:val="both"/>
              <w:rPr>
                <w:rFonts w:ascii="幼圆" w:eastAsia="幼圆"/>
                <w:snapToGrid/>
                <w:kern w:val="2"/>
                <w:sz w:val="20"/>
              </w:rPr>
            </w:pPr>
            <w:r w:rsidRPr="009E79EC">
              <w:rPr>
                <w:rFonts w:ascii="幼圆" w:eastAsia="幼圆" w:hint="eastAsia"/>
                <w:snapToGrid/>
                <w:kern w:val="2"/>
                <w:sz w:val="20"/>
              </w:rPr>
              <w:t>业务类型：</w:t>
            </w:r>
          </w:p>
          <w:p w:rsidR="009E79EC" w:rsidRPr="009E79EC" w:rsidRDefault="009E79EC" w:rsidP="009E79EC">
            <w:pPr>
              <w:spacing w:line="312" w:lineRule="exact"/>
              <w:ind w:right="-20"/>
              <w:jc w:val="both"/>
              <w:rPr>
                <w:rFonts w:ascii="幼圆" w:eastAsia="幼圆"/>
                <w:snapToGrid/>
                <w:kern w:val="2"/>
                <w:sz w:val="20"/>
              </w:rPr>
            </w:pPr>
            <w:r w:rsidRPr="009E79EC">
              <w:rPr>
                <w:rFonts w:ascii="幼圆" w:eastAsia="幼圆" w:hint="eastAsia"/>
                <w:snapToGrid/>
                <w:kern w:val="2"/>
                <w:sz w:val="20"/>
              </w:rPr>
              <w:t>09</w:t>
            </w:r>
            <w:r w:rsidRPr="009E79EC">
              <w:rPr>
                <w:rFonts w:ascii="幼圆" w:eastAsia="幼圆" w:hint="eastAsia"/>
                <w:snapToGrid/>
                <w:kern w:val="2"/>
                <w:sz w:val="20"/>
              </w:rPr>
              <w:tab/>
              <w:t>国内综合保理</w:t>
            </w:r>
          </w:p>
          <w:p w:rsidR="009E79EC" w:rsidRPr="009E79EC" w:rsidRDefault="009E79EC" w:rsidP="009E79EC">
            <w:pPr>
              <w:spacing w:line="312" w:lineRule="exact"/>
              <w:ind w:right="-20"/>
              <w:jc w:val="both"/>
              <w:rPr>
                <w:rFonts w:ascii="幼圆" w:eastAsia="幼圆"/>
                <w:snapToGrid/>
                <w:kern w:val="2"/>
                <w:sz w:val="20"/>
              </w:rPr>
            </w:pPr>
            <w:r w:rsidRPr="009E79EC">
              <w:rPr>
                <w:rFonts w:ascii="幼圆" w:eastAsia="幼圆" w:hint="eastAsia"/>
                <w:snapToGrid/>
                <w:kern w:val="2"/>
                <w:sz w:val="20"/>
              </w:rPr>
              <w:t>14</w:t>
            </w:r>
            <w:r w:rsidRPr="009E79EC">
              <w:rPr>
                <w:rFonts w:ascii="幼圆" w:eastAsia="幼圆" w:hint="eastAsia"/>
                <w:snapToGrid/>
                <w:kern w:val="2"/>
                <w:sz w:val="20"/>
              </w:rPr>
              <w:tab/>
              <w:t>应付账款融资</w:t>
            </w:r>
          </w:p>
          <w:p w:rsidR="00C53A03" w:rsidRDefault="009E79EC" w:rsidP="009E79EC">
            <w:pPr>
              <w:spacing w:line="312" w:lineRule="exact"/>
              <w:ind w:right="-20"/>
              <w:jc w:val="both"/>
            </w:pPr>
            <w:r w:rsidRPr="009E79EC">
              <w:rPr>
                <w:rFonts w:ascii="幼圆" w:eastAsia="幼圆" w:hint="eastAsia"/>
                <w:snapToGrid/>
                <w:kern w:val="2"/>
                <w:sz w:val="20"/>
              </w:rPr>
              <w:t>17</w:t>
            </w:r>
            <w:r w:rsidRPr="009E79EC">
              <w:rPr>
                <w:rFonts w:ascii="幼圆" w:eastAsia="幼圆" w:hint="eastAsia"/>
                <w:snapToGrid/>
                <w:kern w:val="2"/>
                <w:sz w:val="20"/>
              </w:rPr>
              <w:tab/>
              <w:t>销易达</w:t>
            </w:r>
          </w:p>
        </w:tc>
      </w:tr>
      <w:tr w:rsidR="00C53A03" w:rsidRPr="00922CBE" w:rsidTr="00236432">
        <w:trPr>
          <w:trHeight w:val="285"/>
          <w:jc w:val="center"/>
        </w:trPr>
        <w:tc>
          <w:tcPr>
            <w:tcW w:w="1340" w:type="dxa"/>
            <w:shd w:val="clear" w:color="auto" w:fill="auto"/>
            <w:vAlign w:val="center"/>
          </w:tcPr>
          <w:p w:rsidR="00C53A03" w:rsidRDefault="00C53A03" w:rsidP="00C53A03">
            <w:pPr>
              <w:pStyle w:val="100"/>
            </w:pPr>
          </w:p>
        </w:tc>
        <w:tc>
          <w:tcPr>
            <w:tcW w:w="905" w:type="dxa"/>
            <w:shd w:val="clear" w:color="auto" w:fill="auto"/>
            <w:vAlign w:val="center"/>
          </w:tcPr>
          <w:p w:rsidR="00C53A03" w:rsidRDefault="00C53A03" w:rsidP="004C0779">
            <w:pPr>
              <w:pStyle w:val="100"/>
            </w:pPr>
          </w:p>
        </w:tc>
        <w:tc>
          <w:tcPr>
            <w:tcW w:w="707" w:type="dxa"/>
            <w:vAlign w:val="center"/>
          </w:tcPr>
          <w:p w:rsidR="00C53A03" w:rsidRDefault="00C53A03" w:rsidP="004C0779">
            <w:pPr>
              <w:pStyle w:val="100"/>
            </w:pPr>
          </w:p>
        </w:tc>
        <w:tc>
          <w:tcPr>
            <w:tcW w:w="3503" w:type="dxa"/>
            <w:shd w:val="clear" w:color="auto" w:fill="auto"/>
            <w:vAlign w:val="center"/>
          </w:tcPr>
          <w:p w:rsidR="00C53A03" w:rsidRDefault="00C53A03" w:rsidP="004C0779">
            <w:pPr>
              <w:spacing w:line="312" w:lineRule="exact"/>
              <w:ind w:right="-20"/>
              <w:jc w:val="both"/>
            </w:pPr>
          </w:p>
        </w:tc>
      </w:tr>
      <w:tr w:rsidR="00D2178E" w:rsidRPr="00922CBE" w:rsidTr="00236432">
        <w:trPr>
          <w:trHeight w:val="285"/>
          <w:jc w:val="center"/>
        </w:trPr>
        <w:tc>
          <w:tcPr>
            <w:tcW w:w="1340" w:type="dxa"/>
            <w:shd w:val="clear" w:color="auto" w:fill="auto"/>
            <w:vAlign w:val="center"/>
          </w:tcPr>
          <w:p w:rsidR="00D2178E" w:rsidRPr="00AC0695" w:rsidRDefault="00D2178E" w:rsidP="00C53A03">
            <w:pPr>
              <w:pStyle w:val="100"/>
              <w:rPr>
                <w:b/>
              </w:rPr>
            </w:pPr>
            <w:r w:rsidRPr="00AC0695">
              <w:rPr>
                <w:rFonts w:ascii="幼圆" w:eastAsia="幼圆" w:hint="eastAsia"/>
                <w:b/>
                <w:szCs w:val="21"/>
              </w:rPr>
              <w:t>feeRate</w:t>
            </w:r>
          </w:p>
        </w:tc>
        <w:tc>
          <w:tcPr>
            <w:tcW w:w="905" w:type="dxa"/>
            <w:shd w:val="clear" w:color="auto" w:fill="auto"/>
            <w:vAlign w:val="center"/>
          </w:tcPr>
          <w:p w:rsidR="00D2178E" w:rsidRDefault="00D2178E" w:rsidP="004C0779">
            <w:pPr>
              <w:pStyle w:val="100"/>
            </w:pPr>
            <w:r>
              <w:rPr>
                <w:rFonts w:hint="eastAsia"/>
              </w:rPr>
              <w:t>String</w:t>
            </w:r>
            <w:r w:rsidR="005D393A">
              <w:rPr>
                <w:rFonts w:hint="eastAsia"/>
              </w:rPr>
              <w:t>22</w:t>
            </w:r>
          </w:p>
        </w:tc>
        <w:tc>
          <w:tcPr>
            <w:tcW w:w="707" w:type="dxa"/>
            <w:vAlign w:val="center"/>
          </w:tcPr>
          <w:p w:rsidR="00D2178E" w:rsidRDefault="00D2178E" w:rsidP="004C0779">
            <w:pPr>
              <w:pStyle w:val="100"/>
            </w:pPr>
            <w:r>
              <w:rPr>
                <w:rFonts w:hint="eastAsia"/>
              </w:rPr>
              <w:t>O</w:t>
            </w:r>
          </w:p>
        </w:tc>
        <w:tc>
          <w:tcPr>
            <w:tcW w:w="3503" w:type="dxa"/>
            <w:shd w:val="clear" w:color="auto" w:fill="auto"/>
            <w:vAlign w:val="center"/>
          </w:tcPr>
          <w:p w:rsidR="00D2178E" w:rsidRDefault="00D2178E" w:rsidP="004C0779">
            <w:pPr>
              <w:spacing w:line="312" w:lineRule="exact"/>
              <w:ind w:right="-20"/>
              <w:jc w:val="both"/>
            </w:pPr>
            <w:r w:rsidRPr="003D7A01">
              <w:rPr>
                <w:rFonts w:ascii="幼圆" w:eastAsia="幼圆" w:hint="eastAsia"/>
              </w:rPr>
              <w:t>手续费的费率</w:t>
            </w:r>
            <w:r>
              <w:rPr>
                <w:rFonts w:ascii="幼圆" w:eastAsia="幼圆" w:hint="eastAsia"/>
              </w:rPr>
              <w:t>，6位小数</w:t>
            </w:r>
          </w:p>
        </w:tc>
      </w:tr>
      <w:tr w:rsidR="00D2178E" w:rsidRPr="00922CBE" w:rsidTr="00236432">
        <w:trPr>
          <w:trHeight w:val="285"/>
          <w:jc w:val="center"/>
        </w:trPr>
        <w:tc>
          <w:tcPr>
            <w:tcW w:w="1340" w:type="dxa"/>
            <w:shd w:val="clear" w:color="auto" w:fill="auto"/>
            <w:vAlign w:val="center"/>
          </w:tcPr>
          <w:p w:rsidR="00D2178E" w:rsidRPr="00AC0695" w:rsidRDefault="00D2178E" w:rsidP="00C53A03">
            <w:pPr>
              <w:pStyle w:val="100"/>
              <w:rPr>
                <w:b/>
              </w:rPr>
            </w:pPr>
            <w:r w:rsidRPr="00AC0695">
              <w:rPr>
                <w:rFonts w:ascii="幼圆" w:eastAsia="幼圆" w:hint="eastAsia"/>
                <w:b/>
                <w:szCs w:val="21"/>
              </w:rPr>
              <w:t>chargeWay</w:t>
            </w:r>
          </w:p>
        </w:tc>
        <w:tc>
          <w:tcPr>
            <w:tcW w:w="905" w:type="dxa"/>
            <w:shd w:val="clear" w:color="auto" w:fill="auto"/>
            <w:vAlign w:val="center"/>
          </w:tcPr>
          <w:p w:rsidR="00D2178E" w:rsidRDefault="00D2178E" w:rsidP="004C0779">
            <w:pPr>
              <w:pStyle w:val="100"/>
            </w:pPr>
            <w:r>
              <w:rPr>
                <w:rFonts w:hint="eastAsia"/>
              </w:rPr>
              <w:t>String</w:t>
            </w:r>
          </w:p>
        </w:tc>
        <w:tc>
          <w:tcPr>
            <w:tcW w:w="707" w:type="dxa"/>
          </w:tcPr>
          <w:p w:rsidR="00D2178E" w:rsidRDefault="00D2178E" w:rsidP="004C0779">
            <w:pPr>
              <w:pStyle w:val="100"/>
            </w:pPr>
            <w:r w:rsidRPr="00507539">
              <w:rPr>
                <w:rFonts w:hint="eastAsia"/>
              </w:rPr>
              <w:t>O</w:t>
            </w:r>
          </w:p>
        </w:tc>
        <w:tc>
          <w:tcPr>
            <w:tcW w:w="3503" w:type="dxa"/>
            <w:shd w:val="clear" w:color="auto" w:fill="auto"/>
            <w:vAlign w:val="center"/>
          </w:tcPr>
          <w:p w:rsidR="00D2178E" w:rsidRDefault="00D2178E" w:rsidP="0095531F">
            <w:pPr>
              <w:pStyle w:val="100"/>
              <w:rPr>
                <w:rFonts w:ascii="幼圆" w:eastAsia="幼圆"/>
                <w:szCs w:val="21"/>
              </w:rPr>
            </w:pPr>
            <w:r w:rsidRPr="006F6FBF">
              <w:rPr>
                <w:rFonts w:ascii="幼圆" w:eastAsia="幼圆" w:hint="eastAsia"/>
                <w:szCs w:val="21"/>
              </w:rPr>
              <w:t>手续费收取方式</w:t>
            </w:r>
          </w:p>
          <w:p w:rsidR="00D2178E" w:rsidRDefault="00D2178E" w:rsidP="004C0779">
            <w:pPr>
              <w:spacing w:line="312" w:lineRule="exact"/>
              <w:ind w:right="-20"/>
              <w:jc w:val="both"/>
            </w:pPr>
            <w:r w:rsidRPr="006F6FBF">
              <w:rPr>
                <w:rFonts w:ascii="幼圆" w:eastAsia="幼圆" w:hint="eastAsia"/>
                <w:lang w:val="en-GB"/>
              </w:rPr>
              <w:t>1:先收，2</w:t>
            </w:r>
            <w:r w:rsidRPr="006F6FBF">
              <w:rPr>
                <w:rFonts w:ascii="幼圆" w:eastAsia="幼圆"/>
                <w:lang w:val="en-GB"/>
              </w:rPr>
              <w:t>:</w:t>
            </w:r>
            <w:r w:rsidRPr="006F6FBF">
              <w:rPr>
                <w:rFonts w:ascii="幼圆" w:eastAsia="幼圆" w:hint="eastAsia"/>
                <w:lang w:val="en-GB"/>
              </w:rPr>
              <w:t>后收</w:t>
            </w:r>
          </w:p>
        </w:tc>
      </w:tr>
      <w:tr w:rsidR="00D2178E" w:rsidRPr="00922CBE" w:rsidTr="00236432">
        <w:trPr>
          <w:trHeight w:val="285"/>
          <w:jc w:val="center"/>
        </w:trPr>
        <w:tc>
          <w:tcPr>
            <w:tcW w:w="1340" w:type="dxa"/>
            <w:shd w:val="clear" w:color="auto" w:fill="auto"/>
            <w:vAlign w:val="center"/>
          </w:tcPr>
          <w:p w:rsidR="00D2178E" w:rsidRPr="00AC0695" w:rsidRDefault="00D2178E" w:rsidP="00C53A03">
            <w:pPr>
              <w:pStyle w:val="100"/>
              <w:rPr>
                <w:rFonts w:ascii="幼圆" w:eastAsia="幼圆"/>
                <w:b/>
                <w:szCs w:val="21"/>
              </w:rPr>
            </w:pPr>
            <w:r w:rsidRPr="00AC0695">
              <w:rPr>
                <w:rFonts w:ascii="幼圆" w:eastAsia="幼圆" w:hint="eastAsia"/>
                <w:b/>
                <w:szCs w:val="21"/>
              </w:rPr>
              <w:t>deductType</w:t>
            </w:r>
          </w:p>
        </w:tc>
        <w:tc>
          <w:tcPr>
            <w:tcW w:w="905" w:type="dxa"/>
            <w:shd w:val="clear" w:color="auto" w:fill="auto"/>
            <w:vAlign w:val="center"/>
          </w:tcPr>
          <w:p w:rsidR="00D2178E" w:rsidRDefault="00D2178E" w:rsidP="004C0779">
            <w:pPr>
              <w:pStyle w:val="100"/>
            </w:pPr>
            <w:r>
              <w:rPr>
                <w:rFonts w:hint="eastAsia"/>
              </w:rPr>
              <w:t>String</w:t>
            </w:r>
          </w:p>
        </w:tc>
        <w:tc>
          <w:tcPr>
            <w:tcW w:w="707" w:type="dxa"/>
          </w:tcPr>
          <w:p w:rsidR="00D2178E" w:rsidRDefault="00D2178E" w:rsidP="004C0779">
            <w:pPr>
              <w:pStyle w:val="100"/>
            </w:pPr>
            <w:r w:rsidRPr="00507539">
              <w:rPr>
                <w:rFonts w:hint="eastAsia"/>
              </w:rPr>
              <w:t>O</w:t>
            </w:r>
          </w:p>
        </w:tc>
        <w:tc>
          <w:tcPr>
            <w:tcW w:w="3503" w:type="dxa"/>
            <w:shd w:val="clear" w:color="auto" w:fill="auto"/>
            <w:vAlign w:val="center"/>
          </w:tcPr>
          <w:p w:rsidR="00D2178E" w:rsidRDefault="00D2178E" w:rsidP="0095531F">
            <w:pPr>
              <w:pStyle w:val="100"/>
              <w:rPr>
                <w:rFonts w:ascii="幼圆" w:eastAsia="幼圆"/>
                <w:szCs w:val="21"/>
              </w:rPr>
            </w:pPr>
            <w:r w:rsidRPr="006F6FBF">
              <w:rPr>
                <w:rFonts w:ascii="幼圆" w:eastAsia="幼圆" w:hint="eastAsia"/>
                <w:szCs w:val="21"/>
              </w:rPr>
              <w:t>手续费扣款方式</w:t>
            </w:r>
          </w:p>
          <w:p w:rsidR="00D2178E" w:rsidRDefault="00D2178E" w:rsidP="004C0779">
            <w:pPr>
              <w:spacing w:line="312" w:lineRule="exact"/>
              <w:ind w:right="-20"/>
              <w:jc w:val="both"/>
            </w:pPr>
            <w:r w:rsidRPr="006F6FBF">
              <w:rPr>
                <w:rFonts w:ascii="幼圆" w:eastAsia="幼圆" w:hint="eastAsia"/>
                <w:lang w:val="en-GB"/>
              </w:rPr>
              <w:t>1:内扣，2</w:t>
            </w:r>
            <w:r w:rsidRPr="006F6FBF">
              <w:rPr>
                <w:rFonts w:ascii="幼圆" w:eastAsia="幼圆"/>
                <w:lang w:val="en-GB"/>
              </w:rPr>
              <w:t>:</w:t>
            </w:r>
            <w:r w:rsidRPr="006F6FBF">
              <w:rPr>
                <w:rFonts w:ascii="幼圆" w:eastAsia="幼圆" w:hint="eastAsia"/>
                <w:lang w:val="en-GB"/>
              </w:rPr>
              <w:t>外扣</w:t>
            </w:r>
          </w:p>
        </w:tc>
      </w:tr>
      <w:tr w:rsidR="00D2178E" w:rsidRPr="00922CBE" w:rsidTr="00236432">
        <w:trPr>
          <w:trHeight w:val="285"/>
          <w:jc w:val="center"/>
        </w:trPr>
        <w:tc>
          <w:tcPr>
            <w:tcW w:w="1340" w:type="dxa"/>
            <w:shd w:val="clear" w:color="auto" w:fill="auto"/>
            <w:vAlign w:val="center"/>
          </w:tcPr>
          <w:p w:rsidR="00D2178E" w:rsidRPr="00AC0695" w:rsidRDefault="00D2178E" w:rsidP="00C53A03">
            <w:pPr>
              <w:pStyle w:val="100"/>
              <w:rPr>
                <w:rFonts w:ascii="幼圆" w:eastAsia="幼圆"/>
                <w:b/>
                <w:szCs w:val="21"/>
              </w:rPr>
            </w:pPr>
            <w:r w:rsidRPr="00AC0695">
              <w:rPr>
                <w:rFonts w:ascii="幼圆" w:eastAsia="幼圆" w:hint="eastAsia"/>
                <w:b/>
                <w:szCs w:val="21"/>
              </w:rPr>
              <w:t>feePayer</w:t>
            </w:r>
          </w:p>
        </w:tc>
        <w:tc>
          <w:tcPr>
            <w:tcW w:w="905" w:type="dxa"/>
            <w:shd w:val="clear" w:color="auto" w:fill="auto"/>
            <w:vAlign w:val="center"/>
          </w:tcPr>
          <w:p w:rsidR="00D2178E" w:rsidRDefault="00D2178E" w:rsidP="004C0779">
            <w:pPr>
              <w:pStyle w:val="100"/>
            </w:pPr>
            <w:r>
              <w:rPr>
                <w:rFonts w:hint="eastAsia"/>
              </w:rPr>
              <w:t>String</w:t>
            </w:r>
          </w:p>
        </w:tc>
        <w:tc>
          <w:tcPr>
            <w:tcW w:w="707" w:type="dxa"/>
          </w:tcPr>
          <w:p w:rsidR="00D2178E" w:rsidRDefault="00D2178E" w:rsidP="004C0779">
            <w:pPr>
              <w:pStyle w:val="100"/>
            </w:pPr>
            <w:r w:rsidRPr="00507539">
              <w:rPr>
                <w:rFonts w:hint="eastAsia"/>
              </w:rPr>
              <w:t>O</w:t>
            </w:r>
          </w:p>
        </w:tc>
        <w:tc>
          <w:tcPr>
            <w:tcW w:w="3503" w:type="dxa"/>
            <w:shd w:val="clear" w:color="auto" w:fill="auto"/>
            <w:vAlign w:val="center"/>
          </w:tcPr>
          <w:p w:rsidR="00D2178E" w:rsidRDefault="00D2178E" w:rsidP="0095531F">
            <w:pPr>
              <w:pStyle w:val="100"/>
              <w:rPr>
                <w:rFonts w:ascii="幼圆" w:eastAsia="幼圆"/>
                <w:szCs w:val="21"/>
              </w:rPr>
            </w:pPr>
            <w:r w:rsidRPr="003D7A01">
              <w:rPr>
                <w:rFonts w:ascii="幼圆" w:eastAsia="幼圆" w:hint="eastAsia"/>
                <w:szCs w:val="21"/>
              </w:rPr>
              <w:t>手续费承担方</w:t>
            </w:r>
          </w:p>
          <w:p w:rsidR="00D2178E" w:rsidRPr="003D7A01" w:rsidRDefault="00D2178E" w:rsidP="0095531F">
            <w:pPr>
              <w:pStyle w:val="My1"/>
              <w:spacing w:before="62" w:after="62"/>
              <w:rPr>
                <w:rFonts w:ascii="幼圆" w:eastAsia="幼圆" w:hAnsi="Times New Roman"/>
                <w:szCs w:val="21"/>
                <w:lang w:val="en-GB"/>
              </w:rPr>
            </w:pPr>
            <w:r w:rsidRPr="003D7A01">
              <w:rPr>
                <w:rFonts w:ascii="幼圆" w:eastAsia="幼圆" w:hAnsi="Times New Roman" w:hint="eastAsia"/>
                <w:szCs w:val="21"/>
                <w:lang w:val="en-GB"/>
              </w:rPr>
              <w:t>1:买方</w:t>
            </w:r>
          </w:p>
          <w:p w:rsidR="00D2178E" w:rsidRPr="003D7A01" w:rsidRDefault="00D2178E" w:rsidP="0095531F">
            <w:pPr>
              <w:pStyle w:val="My1"/>
              <w:spacing w:before="62" w:after="62"/>
              <w:rPr>
                <w:rFonts w:ascii="幼圆" w:eastAsia="幼圆" w:hAnsi="Times New Roman"/>
                <w:szCs w:val="21"/>
                <w:lang w:val="en-GB"/>
              </w:rPr>
            </w:pPr>
            <w:r w:rsidRPr="003D7A01">
              <w:rPr>
                <w:rFonts w:ascii="幼圆" w:eastAsia="幼圆" w:hAnsi="Times New Roman" w:hint="eastAsia"/>
                <w:szCs w:val="21"/>
                <w:lang w:val="en-GB"/>
              </w:rPr>
              <w:t>2:卖方</w:t>
            </w:r>
          </w:p>
          <w:p w:rsidR="00D2178E" w:rsidRDefault="00D2178E" w:rsidP="004C0779">
            <w:pPr>
              <w:spacing w:line="312" w:lineRule="exact"/>
              <w:ind w:right="-20"/>
              <w:jc w:val="both"/>
            </w:pPr>
            <w:r w:rsidRPr="003D7A01">
              <w:rPr>
                <w:rFonts w:ascii="幼圆" w:eastAsia="幼圆" w:hint="eastAsia"/>
                <w:lang w:val="en-GB"/>
              </w:rPr>
              <w:t>3:第三方</w:t>
            </w:r>
          </w:p>
        </w:tc>
      </w:tr>
      <w:tr w:rsidR="00D2178E" w:rsidRPr="00922CBE" w:rsidTr="00236432">
        <w:trPr>
          <w:trHeight w:val="285"/>
          <w:jc w:val="center"/>
        </w:trPr>
        <w:tc>
          <w:tcPr>
            <w:tcW w:w="1340" w:type="dxa"/>
            <w:shd w:val="clear" w:color="auto" w:fill="auto"/>
            <w:vAlign w:val="center"/>
          </w:tcPr>
          <w:p w:rsidR="00D2178E" w:rsidRPr="00AC0695" w:rsidRDefault="00D2178E" w:rsidP="00C53A03">
            <w:pPr>
              <w:pStyle w:val="100"/>
              <w:rPr>
                <w:rFonts w:ascii="幼圆" w:eastAsia="幼圆"/>
                <w:b/>
                <w:szCs w:val="21"/>
              </w:rPr>
            </w:pPr>
            <w:r w:rsidRPr="00AC0695">
              <w:rPr>
                <w:rFonts w:ascii="幼圆" w:eastAsia="幼圆" w:hint="eastAsia"/>
                <w:b/>
                <w:szCs w:val="21"/>
              </w:rPr>
              <w:t>feeActNo</w:t>
            </w:r>
          </w:p>
        </w:tc>
        <w:tc>
          <w:tcPr>
            <w:tcW w:w="905" w:type="dxa"/>
            <w:shd w:val="clear" w:color="auto" w:fill="auto"/>
            <w:vAlign w:val="center"/>
          </w:tcPr>
          <w:p w:rsidR="00D2178E" w:rsidRDefault="00D2178E" w:rsidP="004C0779">
            <w:pPr>
              <w:pStyle w:val="100"/>
            </w:pPr>
            <w:r>
              <w:rPr>
                <w:rFonts w:hint="eastAsia"/>
              </w:rPr>
              <w:t>String</w:t>
            </w:r>
            <w:r w:rsidR="005D393A">
              <w:rPr>
                <w:rFonts w:hint="eastAsia"/>
              </w:rPr>
              <w:t>20</w:t>
            </w:r>
          </w:p>
        </w:tc>
        <w:tc>
          <w:tcPr>
            <w:tcW w:w="707" w:type="dxa"/>
          </w:tcPr>
          <w:p w:rsidR="00D2178E" w:rsidRDefault="00D2178E" w:rsidP="004C0779">
            <w:pPr>
              <w:pStyle w:val="100"/>
            </w:pPr>
            <w:r w:rsidRPr="00507539">
              <w:rPr>
                <w:rFonts w:hint="eastAsia"/>
              </w:rPr>
              <w:t>O</w:t>
            </w:r>
          </w:p>
        </w:tc>
        <w:tc>
          <w:tcPr>
            <w:tcW w:w="3503" w:type="dxa"/>
            <w:shd w:val="clear" w:color="auto" w:fill="auto"/>
            <w:vAlign w:val="center"/>
          </w:tcPr>
          <w:p w:rsidR="00D2178E" w:rsidRDefault="00D2178E" w:rsidP="0095531F">
            <w:pPr>
              <w:pStyle w:val="100"/>
              <w:rPr>
                <w:rFonts w:ascii="幼圆" w:eastAsia="幼圆"/>
                <w:szCs w:val="21"/>
              </w:rPr>
            </w:pPr>
            <w:r w:rsidRPr="003D7A01">
              <w:rPr>
                <w:rFonts w:ascii="幼圆" w:eastAsia="幼圆" w:hint="eastAsia"/>
                <w:szCs w:val="21"/>
              </w:rPr>
              <w:t>手续费账号</w:t>
            </w:r>
          </w:p>
          <w:p w:rsidR="00D2178E" w:rsidRDefault="00D2178E" w:rsidP="004C0779">
            <w:pPr>
              <w:spacing w:line="312" w:lineRule="exact"/>
              <w:ind w:right="-20"/>
              <w:jc w:val="both"/>
            </w:pPr>
            <w:r>
              <w:rPr>
                <w:rFonts w:ascii="幼圆" w:eastAsia="幼圆" w:hint="eastAsia"/>
                <w:lang w:val="en-GB"/>
              </w:rPr>
              <w:t>当</w:t>
            </w:r>
            <w:r>
              <w:rPr>
                <w:rFonts w:ascii="幼圆" w:eastAsia="幼圆"/>
                <w:lang w:val="en-GB"/>
              </w:rPr>
              <w:t>收付费扣款方式为</w:t>
            </w:r>
            <w:r>
              <w:rPr>
                <w:rFonts w:ascii="幼圆" w:eastAsia="幼圆"/>
                <w:lang w:val="en-GB"/>
              </w:rPr>
              <w:t>“</w:t>
            </w:r>
            <w:r>
              <w:rPr>
                <w:rFonts w:ascii="幼圆" w:eastAsia="幼圆" w:hint="eastAsia"/>
                <w:lang w:val="en-GB"/>
              </w:rPr>
              <w:t>外扣</w:t>
            </w:r>
            <w:r>
              <w:rPr>
                <w:rFonts w:ascii="幼圆" w:eastAsia="幼圆"/>
                <w:lang w:val="en-GB"/>
              </w:rPr>
              <w:t>”</w:t>
            </w:r>
            <w:r>
              <w:rPr>
                <w:rFonts w:ascii="幼圆" w:eastAsia="幼圆" w:hint="eastAsia"/>
                <w:lang w:val="en-GB"/>
              </w:rPr>
              <w:t>时</w:t>
            </w:r>
            <w:r>
              <w:rPr>
                <w:rFonts w:ascii="幼圆" w:eastAsia="幼圆"/>
                <w:lang w:val="en-GB"/>
              </w:rPr>
              <w:t>，此栏位必填</w:t>
            </w:r>
          </w:p>
        </w:tc>
      </w:tr>
      <w:tr w:rsidR="00D2178E" w:rsidRPr="00922CBE" w:rsidTr="00236432">
        <w:trPr>
          <w:trHeight w:val="285"/>
          <w:jc w:val="center"/>
        </w:trPr>
        <w:tc>
          <w:tcPr>
            <w:tcW w:w="1340" w:type="dxa"/>
            <w:shd w:val="clear" w:color="auto" w:fill="auto"/>
            <w:vAlign w:val="center"/>
          </w:tcPr>
          <w:p w:rsidR="00D2178E" w:rsidRPr="00AC0695" w:rsidRDefault="00D2178E" w:rsidP="00C53A03">
            <w:pPr>
              <w:pStyle w:val="100"/>
              <w:rPr>
                <w:rFonts w:ascii="幼圆" w:eastAsia="幼圆"/>
                <w:b/>
                <w:szCs w:val="21"/>
              </w:rPr>
            </w:pPr>
            <w:r w:rsidRPr="00AC0695">
              <w:rPr>
                <w:rFonts w:ascii="幼圆" w:eastAsia="幼圆" w:hint="eastAsia"/>
                <w:b/>
                <w:szCs w:val="21"/>
              </w:rPr>
              <w:t>rzRate</w:t>
            </w:r>
          </w:p>
        </w:tc>
        <w:tc>
          <w:tcPr>
            <w:tcW w:w="905" w:type="dxa"/>
            <w:shd w:val="clear" w:color="auto" w:fill="auto"/>
            <w:vAlign w:val="center"/>
          </w:tcPr>
          <w:p w:rsidR="00D2178E" w:rsidRDefault="00D2178E" w:rsidP="004C0779">
            <w:pPr>
              <w:pStyle w:val="100"/>
            </w:pPr>
            <w:r>
              <w:rPr>
                <w:rFonts w:hint="eastAsia"/>
              </w:rPr>
              <w:t>String</w:t>
            </w:r>
            <w:r w:rsidR="005D393A">
              <w:rPr>
                <w:rFonts w:hint="eastAsia"/>
              </w:rPr>
              <w:t>22</w:t>
            </w:r>
          </w:p>
        </w:tc>
        <w:tc>
          <w:tcPr>
            <w:tcW w:w="707" w:type="dxa"/>
          </w:tcPr>
          <w:p w:rsidR="00D2178E" w:rsidRDefault="00D2178E" w:rsidP="004C0779">
            <w:pPr>
              <w:pStyle w:val="100"/>
            </w:pPr>
            <w:r w:rsidRPr="00507539">
              <w:rPr>
                <w:rFonts w:hint="eastAsia"/>
              </w:rPr>
              <w:t>O</w:t>
            </w:r>
          </w:p>
        </w:tc>
        <w:tc>
          <w:tcPr>
            <w:tcW w:w="3503" w:type="dxa"/>
            <w:shd w:val="clear" w:color="auto" w:fill="auto"/>
            <w:vAlign w:val="center"/>
          </w:tcPr>
          <w:p w:rsidR="00D2178E" w:rsidRDefault="00D2178E" w:rsidP="004C0779">
            <w:pPr>
              <w:spacing w:line="312" w:lineRule="exact"/>
              <w:ind w:right="-20"/>
              <w:jc w:val="both"/>
            </w:pPr>
            <w:r w:rsidRPr="003D7A01">
              <w:rPr>
                <w:rFonts w:ascii="幼圆" w:eastAsia="幼圆" w:hint="eastAsia"/>
              </w:rPr>
              <w:t>融资利率</w:t>
            </w:r>
            <w:r>
              <w:rPr>
                <w:rFonts w:ascii="幼圆" w:eastAsia="幼圆" w:hint="eastAsia"/>
              </w:rPr>
              <w:t>，5位小数</w:t>
            </w:r>
          </w:p>
        </w:tc>
      </w:tr>
      <w:tr w:rsidR="00D2178E" w:rsidRPr="00922CBE" w:rsidTr="00236432">
        <w:trPr>
          <w:trHeight w:val="285"/>
          <w:jc w:val="center"/>
        </w:trPr>
        <w:tc>
          <w:tcPr>
            <w:tcW w:w="1340" w:type="dxa"/>
            <w:shd w:val="clear" w:color="auto" w:fill="auto"/>
            <w:vAlign w:val="center"/>
          </w:tcPr>
          <w:p w:rsidR="00D2178E" w:rsidRPr="00AC0695" w:rsidRDefault="00D2178E" w:rsidP="00C53A03">
            <w:pPr>
              <w:pStyle w:val="100"/>
              <w:rPr>
                <w:rFonts w:ascii="幼圆" w:eastAsia="幼圆"/>
                <w:b/>
                <w:szCs w:val="21"/>
              </w:rPr>
            </w:pPr>
            <w:r w:rsidRPr="00AC0695">
              <w:rPr>
                <w:rFonts w:ascii="幼圆" w:eastAsia="幼圆" w:hint="eastAsia"/>
                <w:b/>
                <w:szCs w:val="21"/>
              </w:rPr>
              <w:t>inteWay</w:t>
            </w:r>
          </w:p>
        </w:tc>
        <w:tc>
          <w:tcPr>
            <w:tcW w:w="905" w:type="dxa"/>
            <w:shd w:val="clear" w:color="auto" w:fill="auto"/>
            <w:vAlign w:val="center"/>
          </w:tcPr>
          <w:p w:rsidR="00D2178E" w:rsidRDefault="00D2178E" w:rsidP="004C0779">
            <w:pPr>
              <w:pStyle w:val="100"/>
            </w:pPr>
            <w:r>
              <w:rPr>
                <w:rFonts w:hint="eastAsia"/>
              </w:rPr>
              <w:t>String</w:t>
            </w:r>
          </w:p>
        </w:tc>
        <w:tc>
          <w:tcPr>
            <w:tcW w:w="707" w:type="dxa"/>
          </w:tcPr>
          <w:p w:rsidR="00D2178E" w:rsidRDefault="00D2178E" w:rsidP="004C0779">
            <w:pPr>
              <w:pStyle w:val="100"/>
            </w:pPr>
            <w:r w:rsidRPr="00507539">
              <w:rPr>
                <w:rFonts w:hint="eastAsia"/>
              </w:rPr>
              <w:t>O</w:t>
            </w:r>
          </w:p>
        </w:tc>
        <w:tc>
          <w:tcPr>
            <w:tcW w:w="3503" w:type="dxa"/>
            <w:shd w:val="clear" w:color="auto" w:fill="auto"/>
            <w:vAlign w:val="center"/>
          </w:tcPr>
          <w:p w:rsidR="00D2178E" w:rsidRDefault="00D2178E" w:rsidP="0095531F">
            <w:pPr>
              <w:pStyle w:val="100"/>
              <w:rPr>
                <w:rFonts w:ascii="幼圆" w:eastAsia="幼圆"/>
                <w:szCs w:val="21"/>
              </w:rPr>
            </w:pPr>
            <w:r w:rsidRPr="003D7A01">
              <w:rPr>
                <w:rFonts w:ascii="幼圆" w:eastAsia="幼圆" w:hint="eastAsia"/>
                <w:szCs w:val="21"/>
              </w:rPr>
              <w:t>利息收取方式</w:t>
            </w:r>
          </w:p>
          <w:p w:rsidR="00D2178E" w:rsidRPr="003D7A01" w:rsidRDefault="00D2178E" w:rsidP="0095531F">
            <w:pPr>
              <w:pStyle w:val="My1"/>
              <w:spacing w:before="62" w:after="62"/>
              <w:rPr>
                <w:rFonts w:ascii="幼圆" w:eastAsia="幼圆" w:hAnsi="Times New Roman"/>
                <w:szCs w:val="21"/>
                <w:lang w:val="en-GB"/>
              </w:rPr>
            </w:pPr>
            <w:r w:rsidRPr="003D7A01">
              <w:rPr>
                <w:rFonts w:ascii="幼圆" w:eastAsia="幼圆" w:hAnsi="Times New Roman" w:hint="eastAsia"/>
                <w:szCs w:val="21"/>
                <w:lang w:val="en-GB"/>
              </w:rPr>
              <w:lastRenderedPageBreak/>
              <w:t>1:先收</w:t>
            </w:r>
          </w:p>
          <w:p w:rsidR="00D2178E" w:rsidRPr="003D7A01" w:rsidRDefault="00D2178E" w:rsidP="0095531F">
            <w:pPr>
              <w:pStyle w:val="My1"/>
              <w:spacing w:before="62" w:after="62"/>
              <w:rPr>
                <w:rFonts w:ascii="幼圆" w:eastAsia="幼圆" w:hAnsi="Times New Roman"/>
                <w:szCs w:val="21"/>
                <w:lang w:val="en-GB"/>
              </w:rPr>
            </w:pPr>
            <w:r w:rsidRPr="003D7A01">
              <w:rPr>
                <w:rFonts w:ascii="幼圆" w:eastAsia="幼圆" w:hAnsi="Times New Roman" w:hint="eastAsia"/>
                <w:szCs w:val="21"/>
                <w:lang w:val="en-GB"/>
              </w:rPr>
              <w:t>2:后收</w:t>
            </w:r>
          </w:p>
          <w:p w:rsidR="00D2178E" w:rsidRDefault="00D2178E" w:rsidP="004C0779">
            <w:pPr>
              <w:spacing w:line="312" w:lineRule="exact"/>
              <w:ind w:right="-20"/>
              <w:jc w:val="both"/>
            </w:pPr>
            <w:r w:rsidRPr="003D7A01">
              <w:rPr>
                <w:rFonts w:ascii="幼圆" w:eastAsia="幼圆" w:hint="eastAsia"/>
                <w:lang w:val="en-GB"/>
              </w:rPr>
              <w:t>3:分段收</w:t>
            </w:r>
          </w:p>
        </w:tc>
      </w:tr>
      <w:tr w:rsidR="00D2178E" w:rsidRPr="00922CBE" w:rsidTr="00236432">
        <w:trPr>
          <w:trHeight w:val="285"/>
          <w:jc w:val="center"/>
        </w:trPr>
        <w:tc>
          <w:tcPr>
            <w:tcW w:w="1340" w:type="dxa"/>
            <w:shd w:val="clear" w:color="auto" w:fill="auto"/>
            <w:vAlign w:val="center"/>
          </w:tcPr>
          <w:p w:rsidR="00D2178E" w:rsidRPr="00AC0695" w:rsidRDefault="00D2178E" w:rsidP="00C53A03">
            <w:pPr>
              <w:pStyle w:val="100"/>
              <w:rPr>
                <w:rFonts w:ascii="幼圆" w:eastAsia="幼圆"/>
                <w:b/>
                <w:szCs w:val="21"/>
              </w:rPr>
            </w:pPr>
            <w:r w:rsidRPr="00AC0695">
              <w:rPr>
                <w:rFonts w:ascii="幼圆" w:eastAsia="幼圆" w:hint="eastAsia"/>
                <w:b/>
                <w:szCs w:val="21"/>
              </w:rPr>
              <w:lastRenderedPageBreak/>
              <w:t>intePayer</w:t>
            </w:r>
          </w:p>
        </w:tc>
        <w:tc>
          <w:tcPr>
            <w:tcW w:w="905" w:type="dxa"/>
            <w:shd w:val="clear" w:color="auto" w:fill="auto"/>
            <w:vAlign w:val="center"/>
          </w:tcPr>
          <w:p w:rsidR="00D2178E" w:rsidRDefault="00D2178E" w:rsidP="004C0779">
            <w:pPr>
              <w:pStyle w:val="100"/>
            </w:pPr>
            <w:r>
              <w:rPr>
                <w:rFonts w:hint="eastAsia"/>
              </w:rPr>
              <w:t>String</w:t>
            </w:r>
          </w:p>
        </w:tc>
        <w:tc>
          <w:tcPr>
            <w:tcW w:w="707" w:type="dxa"/>
          </w:tcPr>
          <w:p w:rsidR="00D2178E" w:rsidRDefault="00D2178E" w:rsidP="004C0779">
            <w:pPr>
              <w:pStyle w:val="100"/>
            </w:pPr>
            <w:r w:rsidRPr="00507539">
              <w:rPr>
                <w:rFonts w:hint="eastAsia"/>
              </w:rPr>
              <w:t>O</w:t>
            </w:r>
          </w:p>
        </w:tc>
        <w:tc>
          <w:tcPr>
            <w:tcW w:w="3503" w:type="dxa"/>
            <w:shd w:val="clear" w:color="auto" w:fill="auto"/>
            <w:vAlign w:val="center"/>
          </w:tcPr>
          <w:p w:rsidR="00D2178E" w:rsidRDefault="00D2178E" w:rsidP="0095531F">
            <w:pPr>
              <w:pStyle w:val="100"/>
              <w:rPr>
                <w:rFonts w:ascii="幼圆" w:eastAsia="幼圆"/>
                <w:szCs w:val="21"/>
              </w:rPr>
            </w:pPr>
            <w:r w:rsidRPr="003D7A01">
              <w:rPr>
                <w:rFonts w:ascii="幼圆" w:eastAsia="幼圆" w:hint="eastAsia"/>
                <w:szCs w:val="21"/>
              </w:rPr>
              <w:t>利息承担方</w:t>
            </w:r>
          </w:p>
          <w:p w:rsidR="00D2178E" w:rsidRPr="003D7A01" w:rsidRDefault="00D2178E" w:rsidP="0095531F">
            <w:pPr>
              <w:pStyle w:val="My1"/>
              <w:spacing w:before="62" w:after="62"/>
              <w:rPr>
                <w:rFonts w:ascii="幼圆" w:eastAsia="幼圆" w:hAnsi="Times New Roman"/>
                <w:szCs w:val="21"/>
                <w:lang w:val="en-GB"/>
              </w:rPr>
            </w:pPr>
            <w:r w:rsidRPr="003D7A01">
              <w:rPr>
                <w:rFonts w:ascii="幼圆" w:eastAsia="幼圆" w:hAnsi="Times New Roman" w:hint="eastAsia"/>
                <w:szCs w:val="21"/>
                <w:lang w:val="en-GB"/>
              </w:rPr>
              <w:t>1:买方</w:t>
            </w:r>
          </w:p>
          <w:p w:rsidR="00D2178E" w:rsidRPr="003D7A01" w:rsidRDefault="00D2178E" w:rsidP="0095531F">
            <w:pPr>
              <w:pStyle w:val="My1"/>
              <w:spacing w:before="62" w:after="62"/>
              <w:rPr>
                <w:rFonts w:ascii="幼圆" w:eastAsia="幼圆" w:hAnsi="Times New Roman"/>
                <w:szCs w:val="21"/>
                <w:lang w:val="en-GB"/>
              </w:rPr>
            </w:pPr>
            <w:r w:rsidRPr="003D7A01">
              <w:rPr>
                <w:rFonts w:ascii="幼圆" w:eastAsia="幼圆" w:hAnsi="Times New Roman" w:hint="eastAsia"/>
                <w:szCs w:val="21"/>
                <w:lang w:val="en-GB"/>
              </w:rPr>
              <w:t>2:卖方</w:t>
            </w:r>
          </w:p>
          <w:p w:rsidR="00D2178E" w:rsidRDefault="00D2178E" w:rsidP="004C0779">
            <w:pPr>
              <w:spacing w:line="312" w:lineRule="exact"/>
              <w:ind w:right="-20"/>
              <w:jc w:val="both"/>
            </w:pPr>
            <w:r w:rsidRPr="003D7A01">
              <w:rPr>
                <w:rFonts w:ascii="幼圆" w:eastAsia="幼圆" w:hint="eastAsia"/>
                <w:lang w:val="en-GB"/>
              </w:rPr>
              <w:t>3:第三方</w:t>
            </w:r>
          </w:p>
        </w:tc>
      </w:tr>
      <w:tr w:rsidR="00D2178E" w:rsidRPr="00922CBE" w:rsidTr="00236432">
        <w:trPr>
          <w:trHeight w:val="285"/>
          <w:jc w:val="center"/>
        </w:trPr>
        <w:tc>
          <w:tcPr>
            <w:tcW w:w="1340" w:type="dxa"/>
            <w:shd w:val="clear" w:color="auto" w:fill="auto"/>
            <w:vAlign w:val="center"/>
          </w:tcPr>
          <w:p w:rsidR="00D2178E" w:rsidRPr="00AC0695" w:rsidRDefault="00D2178E" w:rsidP="00C53A03">
            <w:pPr>
              <w:pStyle w:val="100"/>
              <w:rPr>
                <w:rFonts w:ascii="幼圆" w:eastAsia="幼圆"/>
                <w:b/>
                <w:szCs w:val="21"/>
              </w:rPr>
            </w:pPr>
            <w:r w:rsidRPr="00AC0695">
              <w:rPr>
                <w:rFonts w:ascii="幼圆" w:eastAsia="幼圆" w:hint="eastAsia"/>
                <w:b/>
                <w:szCs w:val="21"/>
              </w:rPr>
              <w:t>inteActNo</w:t>
            </w:r>
          </w:p>
        </w:tc>
        <w:tc>
          <w:tcPr>
            <w:tcW w:w="905" w:type="dxa"/>
            <w:shd w:val="clear" w:color="auto" w:fill="auto"/>
            <w:vAlign w:val="center"/>
          </w:tcPr>
          <w:p w:rsidR="00D2178E" w:rsidRDefault="00D2178E" w:rsidP="004C0779">
            <w:pPr>
              <w:pStyle w:val="100"/>
            </w:pPr>
            <w:r>
              <w:rPr>
                <w:rFonts w:hint="eastAsia"/>
              </w:rPr>
              <w:t>String</w:t>
            </w:r>
            <w:r w:rsidR="005D393A">
              <w:rPr>
                <w:rFonts w:hint="eastAsia"/>
              </w:rPr>
              <w:t>20</w:t>
            </w:r>
          </w:p>
        </w:tc>
        <w:tc>
          <w:tcPr>
            <w:tcW w:w="707" w:type="dxa"/>
          </w:tcPr>
          <w:p w:rsidR="00D2178E" w:rsidRDefault="00D2178E" w:rsidP="004C0779">
            <w:pPr>
              <w:pStyle w:val="100"/>
            </w:pPr>
            <w:r w:rsidRPr="00507539">
              <w:rPr>
                <w:rFonts w:hint="eastAsia"/>
              </w:rPr>
              <w:t>O</w:t>
            </w:r>
          </w:p>
        </w:tc>
        <w:tc>
          <w:tcPr>
            <w:tcW w:w="3503" w:type="dxa"/>
            <w:shd w:val="clear" w:color="auto" w:fill="auto"/>
            <w:vAlign w:val="center"/>
          </w:tcPr>
          <w:p w:rsidR="00D2178E" w:rsidRDefault="00D2178E" w:rsidP="004C0779">
            <w:pPr>
              <w:spacing w:line="312" w:lineRule="exact"/>
              <w:ind w:right="-20"/>
              <w:jc w:val="both"/>
            </w:pPr>
            <w:r w:rsidRPr="003D7A01">
              <w:rPr>
                <w:rFonts w:ascii="幼圆" w:eastAsia="幼圆" w:hint="eastAsia"/>
              </w:rPr>
              <w:t>利息扣款账号</w:t>
            </w:r>
          </w:p>
        </w:tc>
      </w:tr>
      <w:tr w:rsidR="00D2178E" w:rsidRPr="00922CBE" w:rsidTr="00236432">
        <w:trPr>
          <w:trHeight w:val="285"/>
          <w:jc w:val="center"/>
        </w:trPr>
        <w:tc>
          <w:tcPr>
            <w:tcW w:w="1340" w:type="dxa"/>
            <w:shd w:val="clear" w:color="auto" w:fill="auto"/>
            <w:vAlign w:val="center"/>
          </w:tcPr>
          <w:p w:rsidR="00D2178E" w:rsidRPr="00AC0695" w:rsidRDefault="00D2178E" w:rsidP="00C53A03">
            <w:pPr>
              <w:pStyle w:val="100"/>
              <w:rPr>
                <w:rFonts w:ascii="幼圆" w:eastAsia="幼圆"/>
                <w:b/>
                <w:szCs w:val="21"/>
              </w:rPr>
            </w:pPr>
            <w:r w:rsidRPr="00AC0695">
              <w:rPr>
                <w:rFonts w:ascii="幼圆" w:eastAsia="幼圆" w:hint="eastAsia"/>
                <w:b/>
                <w:szCs w:val="21"/>
              </w:rPr>
              <w:t>addNums</w:t>
            </w:r>
          </w:p>
        </w:tc>
        <w:tc>
          <w:tcPr>
            <w:tcW w:w="905" w:type="dxa"/>
            <w:shd w:val="clear" w:color="auto" w:fill="auto"/>
            <w:vAlign w:val="center"/>
          </w:tcPr>
          <w:p w:rsidR="00D2178E" w:rsidRDefault="00D2178E" w:rsidP="004C0779">
            <w:pPr>
              <w:pStyle w:val="100"/>
            </w:pPr>
            <w:r>
              <w:rPr>
                <w:rFonts w:hint="eastAsia"/>
              </w:rPr>
              <w:t>String</w:t>
            </w:r>
            <w:r w:rsidR="005D393A">
              <w:rPr>
                <w:rFonts w:hint="eastAsia"/>
              </w:rPr>
              <w:t>22</w:t>
            </w:r>
          </w:p>
        </w:tc>
        <w:tc>
          <w:tcPr>
            <w:tcW w:w="707" w:type="dxa"/>
          </w:tcPr>
          <w:p w:rsidR="00D2178E" w:rsidRDefault="00D2178E" w:rsidP="004C0779">
            <w:pPr>
              <w:pStyle w:val="100"/>
            </w:pPr>
            <w:r w:rsidRPr="00507539">
              <w:rPr>
                <w:rFonts w:hint="eastAsia"/>
              </w:rPr>
              <w:t>O</w:t>
            </w:r>
          </w:p>
        </w:tc>
        <w:tc>
          <w:tcPr>
            <w:tcW w:w="3503" w:type="dxa"/>
            <w:shd w:val="clear" w:color="auto" w:fill="auto"/>
            <w:vAlign w:val="center"/>
          </w:tcPr>
          <w:p w:rsidR="00D2178E" w:rsidRDefault="00D2178E" w:rsidP="004C0779">
            <w:pPr>
              <w:spacing w:line="312" w:lineRule="exact"/>
              <w:ind w:right="-20"/>
              <w:jc w:val="both"/>
            </w:pPr>
            <w:r w:rsidRPr="003D7A01">
              <w:rPr>
                <w:rFonts w:ascii="幼圆" w:eastAsia="幼圆" w:hint="eastAsia"/>
              </w:rPr>
              <w:t>利率上下浮</w:t>
            </w:r>
            <w:r>
              <w:rPr>
                <w:rFonts w:ascii="幼圆" w:eastAsia="幼圆" w:hint="eastAsia"/>
              </w:rPr>
              <w:t>，5位</w:t>
            </w:r>
          </w:p>
        </w:tc>
      </w:tr>
      <w:tr w:rsidR="00D2178E" w:rsidRPr="00922CBE" w:rsidTr="00236432">
        <w:trPr>
          <w:trHeight w:val="285"/>
          <w:jc w:val="center"/>
        </w:trPr>
        <w:tc>
          <w:tcPr>
            <w:tcW w:w="1340" w:type="dxa"/>
            <w:shd w:val="clear" w:color="auto" w:fill="auto"/>
            <w:vAlign w:val="center"/>
          </w:tcPr>
          <w:p w:rsidR="00D2178E" w:rsidRPr="00AC0695" w:rsidRDefault="00D2178E" w:rsidP="00C53A03">
            <w:pPr>
              <w:pStyle w:val="100"/>
              <w:rPr>
                <w:rFonts w:ascii="幼圆" w:eastAsia="幼圆"/>
                <w:b/>
                <w:szCs w:val="21"/>
              </w:rPr>
            </w:pPr>
            <w:r w:rsidRPr="00AC0695">
              <w:rPr>
                <w:rFonts w:ascii="幼圆" w:eastAsia="幼圆" w:hint="eastAsia"/>
                <w:b/>
                <w:szCs w:val="21"/>
              </w:rPr>
              <w:t>jsWay</w:t>
            </w:r>
          </w:p>
        </w:tc>
        <w:tc>
          <w:tcPr>
            <w:tcW w:w="905" w:type="dxa"/>
            <w:shd w:val="clear" w:color="auto" w:fill="auto"/>
            <w:vAlign w:val="center"/>
          </w:tcPr>
          <w:p w:rsidR="00D2178E" w:rsidRDefault="00D2178E" w:rsidP="004C0779">
            <w:pPr>
              <w:pStyle w:val="100"/>
            </w:pPr>
            <w:r>
              <w:rPr>
                <w:rFonts w:hint="eastAsia"/>
              </w:rPr>
              <w:t>String</w:t>
            </w:r>
          </w:p>
        </w:tc>
        <w:tc>
          <w:tcPr>
            <w:tcW w:w="707" w:type="dxa"/>
          </w:tcPr>
          <w:p w:rsidR="00D2178E" w:rsidRDefault="00D2178E" w:rsidP="004C0779">
            <w:pPr>
              <w:pStyle w:val="100"/>
            </w:pPr>
            <w:r w:rsidRPr="00507539">
              <w:rPr>
                <w:rFonts w:hint="eastAsia"/>
              </w:rPr>
              <w:t>O</w:t>
            </w:r>
          </w:p>
        </w:tc>
        <w:tc>
          <w:tcPr>
            <w:tcW w:w="3503" w:type="dxa"/>
            <w:shd w:val="clear" w:color="auto" w:fill="auto"/>
            <w:vAlign w:val="center"/>
          </w:tcPr>
          <w:p w:rsidR="00D2178E" w:rsidRDefault="00D2178E" w:rsidP="0095531F">
            <w:pPr>
              <w:pStyle w:val="100"/>
              <w:rPr>
                <w:rFonts w:ascii="幼圆" w:eastAsia="幼圆"/>
                <w:szCs w:val="21"/>
              </w:rPr>
            </w:pPr>
            <w:r w:rsidRPr="003D7A01">
              <w:rPr>
                <w:rFonts w:ascii="幼圆" w:eastAsia="幼圆" w:hint="eastAsia"/>
                <w:szCs w:val="21"/>
              </w:rPr>
              <w:t>结算方式</w:t>
            </w:r>
          </w:p>
          <w:p w:rsidR="00D2178E" w:rsidRPr="003D7A01" w:rsidRDefault="00D2178E" w:rsidP="0095531F">
            <w:pPr>
              <w:pStyle w:val="My1"/>
              <w:spacing w:before="62" w:after="62"/>
              <w:rPr>
                <w:rFonts w:ascii="幼圆" w:eastAsia="幼圆" w:hAnsi="Times New Roman"/>
                <w:szCs w:val="21"/>
                <w:lang w:val="en-GB"/>
              </w:rPr>
            </w:pPr>
            <w:r w:rsidRPr="003D7A01">
              <w:rPr>
                <w:rFonts w:ascii="幼圆" w:eastAsia="幼圆" w:hAnsi="Times New Roman" w:hint="eastAsia"/>
                <w:szCs w:val="21"/>
                <w:lang w:val="en-GB"/>
              </w:rPr>
              <w:t>1: 货到付款</w:t>
            </w:r>
          </w:p>
          <w:p w:rsidR="00D2178E" w:rsidRPr="003D7A01" w:rsidRDefault="00D2178E" w:rsidP="0095531F">
            <w:pPr>
              <w:pStyle w:val="My1"/>
              <w:spacing w:before="62" w:after="62"/>
              <w:rPr>
                <w:rFonts w:ascii="幼圆" w:eastAsia="幼圆" w:hAnsi="Times New Roman"/>
                <w:szCs w:val="21"/>
                <w:lang w:val="en-GB"/>
              </w:rPr>
            </w:pPr>
            <w:r w:rsidRPr="003D7A01">
              <w:rPr>
                <w:rFonts w:ascii="幼圆" w:eastAsia="幼圆" w:hAnsi="Times New Roman" w:hint="eastAsia"/>
                <w:szCs w:val="21"/>
                <w:lang w:val="en-GB"/>
              </w:rPr>
              <w:t>2: 赊销</w:t>
            </w:r>
          </w:p>
          <w:p w:rsidR="00D2178E" w:rsidRPr="003D7A01" w:rsidRDefault="00D2178E" w:rsidP="0095531F">
            <w:pPr>
              <w:pStyle w:val="My1"/>
              <w:spacing w:before="62" w:after="62"/>
              <w:rPr>
                <w:rFonts w:ascii="幼圆" w:eastAsia="幼圆" w:hAnsi="Times New Roman"/>
                <w:szCs w:val="21"/>
                <w:lang w:val="en-GB"/>
              </w:rPr>
            </w:pPr>
            <w:r w:rsidRPr="003D7A01">
              <w:rPr>
                <w:rFonts w:ascii="幼圆" w:eastAsia="幼圆" w:hAnsi="Times New Roman" w:hint="eastAsia"/>
                <w:szCs w:val="21"/>
                <w:lang w:val="en-GB"/>
              </w:rPr>
              <w:t>3: 信用证</w:t>
            </w:r>
          </w:p>
          <w:p w:rsidR="00D2178E" w:rsidRPr="003D7A01" w:rsidRDefault="00D2178E" w:rsidP="0095531F">
            <w:pPr>
              <w:pStyle w:val="My1"/>
              <w:spacing w:before="62" w:after="62"/>
              <w:rPr>
                <w:rFonts w:ascii="幼圆" w:eastAsia="幼圆" w:hAnsi="Times New Roman"/>
                <w:szCs w:val="21"/>
                <w:lang w:val="en-GB"/>
              </w:rPr>
            </w:pPr>
            <w:r w:rsidRPr="003D7A01">
              <w:rPr>
                <w:rFonts w:ascii="幼圆" w:eastAsia="幼圆" w:hAnsi="Times New Roman" w:hint="eastAsia"/>
                <w:szCs w:val="21"/>
                <w:lang w:val="en-GB"/>
              </w:rPr>
              <w:t>4: 托收</w:t>
            </w:r>
          </w:p>
          <w:p w:rsidR="00D2178E" w:rsidRDefault="00D2178E" w:rsidP="004C0779">
            <w:pPr>
              <w:spacing w:line="312" w:lineRule="exact"/>
              <w:ind w:right="-20"/>
              <w:jc w:val="both"/>
            </w:pPr>
            <w:r w:rsidRPr="003D7A01">
              <w:rPr>
                <w:rFonts w:ascii="幼圆" w:eastAsia="幼圆" w:hint="eastAsia"/>
                <w:lang w:val="en-GB"/>
              </w:rPr>
              <w:t>5: 预付款</w:t>
            </w:r>
          </w:p>
        </w:tc>
      </w:tr>
      <w:tr w:rsidR="00C53A03" w:rsidRPr="00922CBE" w:rsidTr="00236432">
        <w:trPr>
          <w:trHeight w:val="285"/>
          <w:jc w:val="center"/>
        </w:trPr>
        <w:tc>
          <w:tcPr>
            <w:tcW w:w="1340" w:type="dxa"/>
            <w:shd w:val="clear" w:color="auto" w:fill="auto"/>
            <w:vAlign w:val="center"/>
          </w:tcPr>
          <w:p w:rsidR="00C53A03" w:rsidRPr="003D7A01" w:rsidRDefault="00C53A03" w:rsidP="00C53A03">
            <w:pPr>
              <w:pStyle w:val="100"/>
              <w:rPr>
                <w:rFonts w:ascii="幼圆" w:eastAsia="幼圆"/>
                <w:szCs w:val="21"/>
              </w:rPr>
            </w:pPr>
          </w:p>
        </w:tc>
        <w:tc>
          <w:tcPr>
            <w:tcW w:w="905" w:type="dxa"/>
            <w:shd w:val="clear" w:color="auto" w:fill="auto"/>
            <w:vAlign w:val="center"/>
          </w:tcPr>
          <w:p w:rsidR="00C53A03" w:rsidRDefault="00C53A03" w:rsidP="004C0779">
            <w:pPr>
              <w:pStyle w:val="100"/>
            </w:pPr>
          </w:p>
        </w:tc>
        <w:tc>
          <w:tcPr>
            <w:tcW w:w="707" w:type="dxa"/>
            <w:vAlign w:val="center"/>
          </w:tcPr>
          <w:p w:rsidR="00C53A03" w:rsidRDefault="00C53A03" w:rsidP="004C0779">
            <w:pPr>
              <w:pStyle w:val="100"/>
            </w:pPr>
          </w:p>
        </w:tc>
        <w:tc>
          <w:tcPr>
            <w:tcW w:w="3503" w:type="dxa"/>
            <w:shd w:val="clear" w:color="auto" w:fill="auto"/>
            <w:vAlign w:val="center"/>
          </w:tcPr>
          <w:p w:rsidR="00C53A03" w:rsidRDefault="00C53A03" w:rsidP="004C0779">
            <w:pPr>
              <w:spacing w:line="312" w:lineRule="exact"/>
              <w:ind w:right="-20"/>
              <w:jc w:val="both"/>
            </w:pPr>
          </w:p>
        </w:tc>
      </w:tr>
    </w:tbl>
    <w:p w:rsidR="005D4DDD" w:rsidRDefault="00A11680" w:rsidP="005D4DDD">
      <w:pPr>
        <w:ind w:firstLineChars="150" w:firstLine="316"/>
        <w:rPr>
          <w:b/>
        </w:rPr>
      </w:pPr>
      <w:r>
        <w:rPr>
          <w:rFonts w:hint="eastAsia"/>
          <w:b/>
        </w:rPr>
        <w:t>注：每种</w:t>
      </w:r>
      <w:r>
        <w:rPr>
          <w:rFonts w:hint="eastAsia"/>
          <w:b/>
        </w:rPr>
        <w:t>channel</w:t>
      </w:r>
      <w:r>
        <w:rPr>
          <w:rFonts w:hint="eastAsia"/>
          <w:b/>
        </w:rPr>
        <w:t>只有一个外部帐号。</w:t>
      </w:r>
    </w:p>
    <w:p w:rsidR="005D4DDD" w:rsidRPr="005D4DDD" w:rsidRDefault="00AC0695" w:rsidP="00586359">
      <w:pPr>
        <w:ind w:firstLineChars="150" w:firstLine="316"/>
        <w:rPr>
          <w:b/>
        </w:rPr>
      </w:pPr>
      <w:r>
        <w:rPr>
          <w:rFonts w:hint="eastAsia"/>
          <w:b/>
        </w:rPr>
        <w:t>注：粗体部分为融资部分二信息，这部分信息和</w:t>
      </w:r>
      <w:r>
        <w:rPr>
          <w:rFonts w:hint="eastAsia"/>
          <w:b/>
        </w:rPr>
        <w:t>accType</w:t>
      </w:r>
      <w:r>
        <w:rPr>
          <w:rFonts w:hint="eastAsia"/>
          <w:b/>
        </w:rPr>
        <w:t>信息由审核员在审核通过时录入。</w:t>
      </w:r>
    </w:p>
    <w:p w:rsidR="00586359" w:rsidRPr="00586359" w:rsidRDefault="00586359">
      <w:pPr>
        <w:spacing w:line="240" w:lineRule="auto"/>
      </w:pPr>
    </w:p>
    <w:p w:rsidR="006E2AF3" w:rsidRPr="00B05E9E" w:rsidRDefault="006E2AF3" w:rsidP="006E2AF3">
      <w:pPr>
        <w:ind w:firstLineChars="150" w:firstLine="316"/>
        <w:rPr>
          <w:b/>
        </w:rPr>
      </w:pPr>
      <w:r w:rsidRPr="00B05E9E">
        <w:rPr>
          <w:rFonts w:hint="eastAsia"/>
          <w:b/>
        </w:rPr>
        <w:t>示例</w:t>
      </w:r>
    </w:p>
    <w:tbl>
      <w:tblPr>
        <w:tblW w:w="0" w:type="auto"/>
        <w:tblInd w:w="3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701"/>
        <w:gridCol w:w="6379"/>
      </w:tblGrid>
      <w:tr w:rsidR="006E2AF3" w:rsidRPr="0038247B" w:rsidTr="00893DA7">
        <w:trPr>
          <w:cantSplit/>
          <w:trHeight w:val="300"/>
        </w:trPr>
        <w:tc>
          <w:tcPr>
            <w:tcW w:w="170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6E2AF3" w:rsidRPr="0038247B" w:rsidRDefault="006E2AF3" w:rsidP="00893DA7">
            <w:pPr>
              <w:pStyle w:val="TableHeading"/>
            </w:pPr>
            <w:r w:rsidRPr="0038247B">
              <w:t>Req/Response</w:t>
            </w:r>
          </w:p>
        </w:tc>
        <w:tc>
          <w:tcPr>
            <w:tcW w:w="637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6E2AF3" w:rsidRPr="0038247B" w:rsidRDefault="006E2AF3" w:rsidP="00893DA7">
            <w:pPr>
              <w:pStyle w:val="TableHeading"/>
            </w:pPr>
            <w:r w:rsidRPr="0038247B">
              <w:t>Example</w:t>
            </w:r>
          </w:p>
        </w:tc>
      </w:tr>
      <w:tr w:rsidR="006E2AF3" w:rsidRPr="001F4F35" w:rsidTr="00893DA7">
        <w:trPr>
          <w:cantSplit/>
          <w:trHeight w:val="281"/>
        </w:trPr>
        <w:tc>
          <w:tcPr>
            <w:tcW w:w="1701" w:type="dxa"/>
          </w:tcPr>
          <w:p w:rsidR="006E2AF3" w:rsidRPr="002B69A5" w:rsidRDefault="006E2AF3" w:rsidP="00893DA7">
            <w:pPr>
              <w:pStyle w:val="TableText"/>
              <w:rPr>
                <w:lang w:val="fr-FR"/>
              </w:rPr>
            </w:pPr>
            <w:r w:rsidRPr="0038247B">
              <w:t>HTTP Request</w:t>
            </w:r>
          </w:p>
        </w:tc>
        <w:tc>
          <w:tcPr>
            <w:tcW w:w="6379" w:type="dxa"/>
          </w:tcPr>
          <w:p w:rsidR="008144A1" w:rsidRPr="008144A1" w:rsidRDefault="008144A1" w:rsidP="008144A1">
            <w:pPr>
              <w:pStyle w:val="TerminalDisplayinTable"/>
              <w:shd w:val="clear" w:color="auto" w:fill="D9D9D9"/>
              <w:spacing w:line="240" w:lineRule="auto"/>
              <w:ind w:firstLineChars="21" w:firstLine="38"/>
              <w:rPr>
                <w:rFonts w:ascii="Arial" w:hAnsi="Arial" w:cs="Arial"/>
                <w:spacing w:val="0"/>
                <w:sz w:val="18"/>
                <w:szCs w:val="20"/>
                <w:lang w:val="fr-FR"/>
              </w:rPr>
            </w:pPr>
            <w:r w:rsidRPr="008144A1">
              <w:rPr>
                <w:rFonts w:ascii="Arial" w:hAnsi="Arial" w:cs="Arial"/>
                <w:spacing w:val="0"/>
                <w:sz w:val="18"/>
                <w:szCs w:val="20"/>
                <w:lang w:val="fr-FR"/>
              </w:rPr>
              <w:t>{</w:t>
            </w:r>
          </w:p>
          <w:p w:rsidR="008144A1" w:rsidRPr="008144A1" w:rsidRDefault="008144A1" w:rsidP="000C14C6">
            <w:pPr>
              <w:pStyle w:val="TerminalDisplayinTable"/>
              <w:shd w:val="clear" w:color="auto" w:fill="D9D9D9"/>
              <w:spacing w:line="240" w:lineRule="auto"/>
              <w:ind w:firstLineChars="21" w:firstLine="38"/>
              <w:rPr>
                <w:rFonts w:ascii="Arial" w:hAnsi="Arial" w:cs="Arial"/>
                <w:spacing w:val="0"/>
                <w:sz w:val="18"/>
                <w:szCs w:val="20"/>
                <w:lang w:val="fr-FR"/>
              </w:rPr>
            </w:pPr>
            <w:r w:rsidRPr="008144A1">
              <w:rPr>
                <w:rFonts w:ascii="Arial" w:hAnsi="Arial" w:cs="Arial"/>
                <w:spacing w:val="0"/>
                <w:sz w:val="18"/>
                <w:szCs w:val="20"/>
                <w:lang w:val="fr-FR"/>
              </w:rPr>
              <w:t xml:space="preserve">    "clientID": "900086000010000334",</w:t>
            </w:r>
          </w:p>
          <w:p w:rsidR="00893DA7" w:rsidRDefault="008144A1">
            <w:pPr>
              <w:pStyle w:val="TerminalDisplayinTable"/>
              <w:shd w:val="clear" w:color="auto" w:fill="D9D9D9"/>
              <w:spacing w:line="240" w:lineRule="auto"/>
              <w:ind w:firstLineChars="21" w:firstLine="38"/>
              <w:rPr>
                <w:rFonts w:ascii="Arial" w:hAnsi="Arial" w:cs="Arial"/>
                <w:spacing w:val="0"/>
                <w:sz w:val="18"/>
                <w:szCs w:val="20"/>
                <w:lang w:val="fr-FR"/>
              </w:rPr>
            </w:pPr>
            <w:r w:rsidRPr="008144A1">
              <w:rPr>
                <w:rFonts w:ascii="Arial" w:hAnsi="Arial" w:cs="Arial"/>
                <w:spacing w:val="0"/>
                <w:sz w:val="18"/>
                <w:szCs w:val="20"/>
                <w:lang w:val="fr-FR"/>
              </w:rPr>
              <w:t xml:space="preserve">    "endTime": "2013-12-01",</w:t>
            </w:r>
          </w:p>
          <w:p w:rsidR="00893DA7" w:rsidRDefault="008144A1">
            <w:pPr>
              <w:pStyle w:val="TerminalDisplayinTable"/>
              <w:shd w:val="clear" w:color="auto" w:fill="D9D9D9"/>
              <w:spacing w:line="240" w:lineRule="auto"/>
              <w:ind w:firstLineChars="21" w:firstLine="38"/>
              <w:rPr>
                <w:rFonts w:ascii="Arial" w:hAnsi="Arial" w:cs="Arial"/>
                <w:spacing w:val="0"/>
                <w:sz w:val="18"/>
                <w:szCs w:val="20"/>
                <w:lang w:val="fr-FR"/>
              </w:rPr>
            </w:pPr>
            <w:r w:rsidRPr="008144A1">
              <w:rPr>
                <w:rFonts w:ascii="Arial" w:hAnsi="Arial" w:cs="Arial"/>
                <w:spacing w:val="0"/>
                <w:sz w:val="18"/>
                <w:szCs w:val="20"/>
                <w:lang w:val="fr-FR"/>
              </w:rPr>
              <w:t xml:space="preserve">    "pageNo": 1,</w:t>
            </w:r>
          </w:p>
          <w:p w:rsidR="00893DA7" w:rsidRDefault="008144A1">
            <w:pPr>
              <w:pStyle w:val="TerminalDisplayinTable"/>
              <w:shd w:val="clear" w:color="auto" w:fill="D9D9D9"/>
              <w:spacing w:line="240" w:lineRule="auto"/>
              <w:ind w:firstLineChars="21" w:firstLine="38"/>
              <w:rPr>
                <w:rFonts w:ascii="Arial" w:hAnsi="Arial" w:cs="Arial"/>
                <w:spacing w:val="0"/>
                <w:sz w:val="18"/>
                <w:szCs w:val="20"/>
                <w:lang w:val="fr-FR"/>
              </w:rPr>
            </w:pPr>
            <w:r w:rsidRPr="008144A1">
              <w:rPr>
                <w:rFonts w:ascii="Arial" w:hAnsi="Arial" w:cs="Arial"/>
                <w:spacing w:val="0"/>
                <w:sz w:val="18"/>
                <w:szCs w:val="20"/>
                <w:lang w:val="fr-FR"/>
              </w:rPr>
              <w:t xml:space="preserve">    "pageSize": 100,</w:t>
            </w:r>
          </w:p>
          <w:p w:rsidR="00893DA7" w:rsidRDefault="008144A1">
            <w:pPr>
              <w:pStyle w:val="TerminalDisplayinTable"/>
              <w:shd w:val="clear" w:color="auto" w:fill="D9D9D9"/>
              <w:spacing w:line="240" w:lineRule="auto"/>
              <w:ind w:firstLineChars="21" w:firstLine="38"/>
              <w:rPr>
                <w:rFonts w:ascii="Arial" w:hAnsi="Arial" w:cs="Arial"/>
                <w:spacing w:val="0"/>
                <w:sz w:val="18"/>
                <w:szCs w:val="20"/>
                <w:lang w:val="fr-FR"/>
              </w:rPr>
            </w:pPr>
            <w:r w:rsidRPr="008144A1">
              <w:rPr>
                <w:rFonts w:ascii="Arial" w:hAnsi="Arial" w:cs="Arial"/>
                <w:spacing w:val="0"/>
                <w:sz w:val="18"/>
                <w:szCs w:val="20"/>
                <w:lang w:val="fr-FR"/>
              </w:rPr>
              <w:t xml:space="preserve">    "startTime": "",</w:t>
            </w:r>
          </w:p>
          <w:p w:rsidR="00893DA7" w:rsidRDefault="008144A1">
            <w:pPr>
              <w:pStyle w:val="TerminalDisplayinTable"/>
              <w:shd w:val="clear" w:color="auto" w:fill="D9D9D9"/>
              <w:spacing w:line="240" w:lineRule="auto"/>
              <w:ind w:firstLineChars="21" w:firstLine="38"/>
              <w:rPr>
                <w:rFonts w:ascii="Arial" w:hAnsi="Arial" w:cs="Arial"/>
                <w:spacing w:val="0"/>
                <w:sz w:val="18"/>
                <w:szCs w:val="20"/>
                <w:lang w:val="fr-FR"/>
              </w:rPr>
            </w:pPr>
            <w:r w:rsidRPr="008144A1">
              <w:rPr>
                <w:rFonts w:ascii="Arial" w:hAnsi="Arial" w:cs="Arial"/>
                <w:spacing w:val="0"/>
                <w:sz w:val="18"/>
                <w:szCs w:val="20"/>
                <w:lang w:val="fr-FR"/>
              </w:rPr>
              <w:t xml:space="preserve">    "time": 1380437712157,</w:t>
            </w:r>
          </w:p>
          <w:p w:rsidR="00893DA7" w:rsidRDefault="008144A1">
            <w:pPr>
              <w:pStyle w:val="TerminalDisplayinTable"/>
              <w:shd w:val="clear" w:color="auto" w:fill="D9D9D9"/>
              <w:spacing w:line="240" w:lineRule="auto"/>
              <w:ind w:firstLineChars="21" w:firstLine="38"/>
              <w:rPr>
                <w:rFonts w:ascii="Arial" w:hAnsi="Arial" w:cs="Arial"/>
                <w:spacing w:val="0"/>
                <w:sz w:val="18"/>
                <w:szCs w:val="20"/>
                <w:lang w:val="fr-FR"/>
              </w:rPr>
            </w:pPr>
            <w:r w:rsidRPr="008144A1">
              <w:rPr>
                <w:rFonts w:ascii="Arial" w:hAnsi="Arial" w:cs="Arial"/>
                <w:spacing w:val="0"/>
                <w:sz w:val="18"/>
                <w:szCs w:val="20"/>
                <w:lang w:val="fr-FR"/>
              </w:rPr>
              <w:t xml:space="preserve">    "userID": "900086000000010204"</w:t>
            </w:r>
          </w:p>
          <w:p w:rsidR="00893DA7" w:rsidRDefault="008144A1">
            <w:pPr>
              <w:pStyle w:val="TerminalDisplayinTable"/>
              <w:shd w:val="clear" w:color="auto" w:fill="D9D9D9"/>
              <w:spacing w:line="240" w:lineRule="auto"/>
              <w:ind w:firstLineChars="21" w:firstLine="38"/>
              <w:rPr>
                <w:rFonts w:ascii="Arial" w:hAnsi="Arial" w:cs="Arial"/>
                <w:spacing w:val="0"/>
                <w:sz w:val="20"/>
                <w:szCs w:val="20"/>
                <w:lang w:val="fr-FR"/>
              </w:rPr>
            </w:pPr>
            <w:r w:rsidRPr="008144A1">
              <w:rPr>
                <w:rFonts w:ascii="Arial" w:hAnsi="Arial" w:cs="Arial"/>
                <w:spacing w:val="0"/>
                <w:sz w:val="18"/>
                <w:szCs w:val="20"/>
                <w:lang w:val="fr-FR"/>
              </w:rPr>
              <w:t>}</w:t>
            </w:r>
          </w:p>
        </w:tc>
      </w:tr>
      <w:tr w:rsidR="006E2AF3" w:rsidRPr="001C6E22" w:rsidTr="00D5525C">
        <w:trPr>
          <w:cantSplit/>
        </w:trPr>
        <w:tc>
          <w:tcPr>
            <w:tcW w:w="1701" w:type="dxa"/>
          </w:tcPr>
          <w:p w:rsidR="006E2AF3" w:rsidRPr="002B69A5" w:rsidRDefault="006E2AF3" w:rsidP="00893DA7">
            <w:pPr>
              <w:pStyle w:val="TableText"/>
              <w:rPr>
                <w:lang w:val="fr-FR"/>
              </w:rPr>
            </w:pPr>
            <w:r w:rsidRPr="002B69A5">
              <w:rPr>
                <w:lang w:val="fr-FR"/>
              </w:rPr>
              <w:lastRenderedPageBreak/>
              <w:t>HTT</w:t>
            </w:r>
            <w:r>
              <w:rPr>
                <w:rFonts w:hint="eastAsia"/>
                <w:lang w:val="fr-FR"/>
              </w:rPr>
              <w:t>P</w:t>
            </w:r>
            <w:r w:rsidRPr="002B69A5">
              <w:rPr>
                <w:lang w:val="fr-FR"/>
              </w:rPr>
              <w:t xml:space="preserve"> Response</w:t>
            </w:r>
          </w:p>
        </w:tc>
        <w:tc>
          <w:tcPr>
            <w:tcW w:w="6379" w:type="dxa"/>
          </w:tcPr>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"returnCode": "0",</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"returnDesc": "success",</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"total": 2,</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"accInfo": [</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"balance": 1070,</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"type": "0000"</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"balance": 3811,</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"type": "1000"</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"totalOrders": 41,</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"ordersInfo": [</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"id": "H201406271615294120E7EF0",</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"requestId": "201406271555001",</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"orderNo": "H201406271615294120E7EF0",</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"parentOrder": "",</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"merchant": "900086000000010204",</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"merName": "",</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"applicationID": "32392590",</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"price": 1100,</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hint="eastAsia"/>
                <w:spacing w:val="0"/>
                <w:sz w:val="11"/>
                <w:szCs w:val="20"/>
                <w:lang w:val="fr-FR"/>
              </w:rPr>
              <w:t xml:space="preserve">            "productname": "</w:t>
            </w:r>
            <w:r w:rsidRPr="00D5525C">
              <w:rPr>
                <w:rFonts w:ascii="Arial" w:hAnsi="Arial" w:cs="Arial" w:hint="eastAsia"/>
                <w:spacing w:val="0"/>
                <w:sz w:val="11"/>
                <w:szCs w:val="20"/>
                <w:lang w:val="fr-FR"/>
              </w:rPr>
              <w:t>一二三四五六七八九十一二三四五六七八九</w:t>
            </w:r>
            <w:r w:rsidRPr="00D5525C">
              <w:rPr>
                <w:rFonts w:ascii="Arial" w:hAnsi="Arial" w:cs="Arial" w:hint="eastAsia"/>
                <w:spacing w:val="0"/>
                <w:sz w:val="11"/>
                <w:szCs w:val="20"/>
                <w:lang w:val="fr-FR"/>
              </w:rPr>
              <w:t>",</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"orderTime": "2014-06-27 16:15:29",</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"tradeTime": "2014-06-27 16:15:29",</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"payType": "1",</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"serviceType": "PURCHASE",</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"serviceCatalog": "1",</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"status": "2",</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"payInfo": [</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"accid": "H201406271615294120E7EF0",</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"accType": "",</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"income": 0,</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"expenditure": 0,</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"channel": "HuaWei"</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"orderTotal": [</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"item": "2014-06",</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"total": 2826</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"tipZero": "The balance is zero, Please recharge and get gift!",</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"tipBalance": "The balance is insufficient, Please recharge and get gift!",</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"clientID": "900086000000010204",</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"secInfor": </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"ifNoPass": "0",</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"noPassLimit": 1000,</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"noPassLimitClient": 1000,</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"maxNoPassLimit": 10000,</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"ifPayPass": "1"</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"rchSrvCts": [</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"H0","H1"],</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"nonRchSrvCts": [</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"0","1","2","3","4","5","H2","X1","X2","X3","X4","X5","X6"],</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"extAccObj": [</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"channel": "BOC",</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"createTime": "2014-02-15 13:24:12.0",</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"operID": "system",</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"status": "1",</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"extAcc": "fcw12cqb345623236460"</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"channel": "BOCRZ",</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"createTime": "2014-07-08 13:54:53.0",</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"operID": "900086000000010204",</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"status": "1",</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"auditTime": "2014-07-08 14:07:20.0",</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"supper": "brouth",</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"opinion": "11111",</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hint="eastAsia"/>
                <w:spacing w:val="0"/>
                <w:sz w:val="11"/>
                <w:szCs w:val="20"/>
                <w:lang w:val="fr-FR"/>
              </w:rPr>
              <w:t xml:space="preserve">            "history": "2014-07-08 13:54:53: 900086000000010204</w:t>
            </w:r>
            <w:r w:rsidRPr="00D5525C">
              <w:rPr>
                <w:rFonts w:ascii="Arial" w:hAnsi="Arial" w:cs="Arial" w:hint="eastAsia"/>
                <w:spacing w:val="0"/>
                <w:sz w:val="11"/>
                <w:szCs w:val="20"/>
                <w:lang w:val="fr-FR"/>
              </w:rPr>
              <w:t>递交成功</w:t>
            </w:r>
            <w:r w:rsidRPr="00D5525C">
              <w:rPr>
                <w:rFonts w:ascii="Arial" w:hAnsi="Arial" w:cs="Arial" w:hint="eastAsia"/>
                <w:spacing w:val="0"/>
                <w:sz w:val="11"/>
                <w:szCs w:val="20"/>
                <w:lang w:val="fr-FR"/>
              </w:rPr>
              <w:t>&lt;br/&gt;2014-07-08 14:07:20: brouth</w:t>
            </w:r>
            <w:r w:rsidRPr="00D5525C">
              <w:rPr>
                <w:rFonts w:ascii="Arial" w:hAnsi="Arial" w:cs="Arial" w:hint="eastAsia"/>
                <w:spacing w:val="0"/>
                <w:sz w:val="11"/>
                <w:szCs w:val="20"/>
                <w:lang w:val="fr-FR"/>
              </w:rPr>
              <w:t>审核通过</w:t>
            </w:r>
            <w:r w:rsidRPr="00D5525C">
              <w:rPr>
                <w:rFonts w:ascii="Arial" w:hAnsi="Arial" w:cs="Arial" w:hint="eastAsia"/>
                <w:spacing w:val="0"/>
                <w:sz w:val="11"/>
                <w:szCs w:val="20"/>
                <w:lang w:val="fr-FR"/>
              </w:rPr>
              <w:t xml:space="preserve">  &lt;br/&gt;",</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"extAcc": "200782825",</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hint="eastAsia"/>
                <w:spacing w:val="0"/>
                <w:sz w:val="11"/>
                <w:szCs w:val="20"/>
                <w:lang w:val="fr-FR"/>
              </w:rPr>
              <w:t xml:space="preserve">            "name": "</w:t>
            </w:r>
            <w:r w:rsidRPr="00D5525C">
              <w:rPr>
                <w:rFonts w:ascii="Arial" w:hAnsi="Arial" w:cs="Arial" w:hint="eastAsia"/>
                <w:spacing w:val="0"/>
                <w:sz w:val="11"/>
                <w:szCs w:val="20"/>
                <w:lang w:val="fr-FR"/>
              </w:rPr>
              <w:t>中兴通讯股份有限公司</w:t>
            </w:r>
            <w:r w:rsidRPr="00D5525C">
              <w:rPr>
                <w:rFonts w:ascii="Arial" w:hAnsi="Arial" w:cs="Arial" w:hint="eastAsia"/>
                <w:spacing w:val="0"/>
                <w:sz w:val="11"/>
                <w:szCs w:val="20"/>
                <w:lang w:val="fr-FR"/>
              </w:rPr>
              <w:t>",</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"extAcc1": "zzzzzzzz",</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"extName": "17839",</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"extPactNo": "XY14051919333201",</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"accType": "1",</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"rzType": "17",</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"feeRate": "0.01",</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"chargeWay": "1",</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"deductType": "1",</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"feePayer": "1",</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"feeActNo": "200782819",</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"rzRate": "0.01",</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"inteWay": "1",</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"intePayer": "1",</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"inteActNo": "200782819",</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"addNums": "0.001",</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"jsWay": "1"</w:t>
            </w:r>
          </w:p>
          <w:p w:rsidR="00D5525C"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 xml:space="preserve">        }]</w:t>
            </w:r>
          </w:p>
          <w:p w:rsidR="006E2AF3" w:rsidRPr="00D5525C" w:rsidRDefault="00D5525C" w:rsidP="00D5525C">
            <w:pPr>
              <w:pStyle w:val="TerminalDisplayinTable"/>
              <w:shd w:val="clear" w:color="auto" w:fill="D9D9D9"/>
              <w:spacing w:line="240" w:lineRule="auto"/>
              <w:rPr>
                <w:rFonts w:ascii="Arial" w:hAnsi="Arial" w:cs="Arial"/>
                <w:spacing w:val="0"/>
                <w:sz w:val="11"/>
                <w:szCs w:val="20"/>
                <w:lang w:val="fr-FR"/>
              </w:rPr>
            </w:pPr>
            <w:r w:rsidRPr="00D5525C">
              <w:rPr>
                <w:rFonts w:ascii="Arial" w:hAnsi="Arial" w:cs="Arial"/>
                <w:spacing w:val="0"/>
                <w:sz w:val="11"/>
                <w:szCs w:val="20"/>
                <w:lang w:val="fr-FR"/>
              </w:rPr>
              <w:t>}</w:t>
            </w:r>
          </w:p>
        </w:tc>
      </w:tr>
    </w:tbl>
    <w:p w:rsidR="006E2AF3" w:rsidRDefault="006E2AF3" w:rsidP="006E2AF3">
      <w:pPr>
        <w:spacing w:line="312" w:lineRule="exact"/>
        <w:ind w:right="-20"/>
      </w:pPr>
    </w:p>
    <w:p w:rsidR="00DA552D" w:rsidRDefault="00DA552D">
      <w:pPr>
        <w:spacing w:line="240" w:lineRule="auto"/>
      </w:pPr>
    </w:p>
    <w:p w:rsidR="00402CAB" w:rsidRPr="00016DEA" w:rsidRDefault="00402CAB" w:rsidP="00402CAB">
      <w:pPr>
        <w:pStyle w:val="2"/>
      </w:pPr>
      <w:r>
        <w:rPr>
          <w:rFonts w:hint="eastAsia"/>
        </w:rPr>
        <w:t>支付自有应用获取签名</w:t>
      </w:r>
    </w:p>
    <w:p w:rsidR="00402CAB" w:rsidRDefault="00402CAB" w:rsidP="00402CAB">
      <w:pPr>
        <w:ind w:firstLineChars="150" w:firstLine="315"/>
        <w:rPr>
          <w:lang w:val="fr-FR"/>
        </w:rPr>
      </w:pPr>
      <w:r>
        <w:rPr>
          <w:rFonts w:hint="eastAsia"/>
        </w:rPr>
        <w:t>方法描述</w:t>
      </w:r>
      <w:r w:rsidRPr="005B2811">
        <w:rPr>
          <w:rFonts w:hint="eastAsia"/>
          <w:lang w:val="fr-FR"/>
        </w:rPr>
        <w:t>：</w:t>
      </w:r>
      <w:r>
        <w:rPr>
          <w:rFonts w:hint="eastAsia"/>
          <w:lang w:val="fr-FR"/>
        </w:rPr>
        <w:t>为支付自有应用或服务提供一个安全的获取签名的接口；</w:t>
      </w:r>
    </w:p>
    <w:p w:rsidR="00B5664F" w:rsidRDefault="00DB54A9" w:rsidP="00402CAB">
      <w:pPr>
        <w:ind w:firstLineChars="150" w:firstLine="315"/>
        <w:rPr>
          <w:lang w:val="fr-FR"/>
        </w:rPr>
      </w:pPr>
      <w:r>
        <w:rPr>
          <w:rFonts w:hint="eastAsia"/>
          <w:lang w:val="fr-FR"/>
        </w:rPr>
        <w:t>不支持直接的</w:t>
      </w:r>
      <w:r>
        <w:rPr>
          <w:rFonts w:hint="eastAsia"/>
          <w:lang w:val="fr-FR"/>
        </w:rPr>
        <w:t>https</w:t>
      </w:r>
      <w:r>
        <w:rPr>
          <w:rFonts w:hint="eastAsia"/>
          <w:lang w:val="fr-FR"/>
        </w:rPr>
        <w:t>接口，必须通过联盟接口访问。</w:t>
      </w:r>
    </w:p>
    <w:p w:rsidR="00DB54A9" w:rsidRPr="005F1769" w:rsidRDefault="00DB54A9" w:rsidP="00DB54A9">
      <w:pPr>
        <w:pStyle w:val="3"/>
        <w:rPr>
          <w:sz w:val="21"/>
          <w:szCs w:val="21"/>
        </w:rPr>
      </w:pPr>
      <w:r>
        <w:rPr>
          <w:rFonts w:hint="eastAsia"/>
          <w:sz w:val="21"/>
          <w:szCs w:val="21"/>
        </w:rPr>
        <w:t>开发者联盟调用接口</w:t>
      </w:r>
    </w:p>
    <w:p w:rsidR="00DB54A9" w:rsidRPr="00527994" w:rsidRDefault="00DB54A9" w:rsidP="00DB54A9">
      <w:pPr>
        <w:ind w:firstLineChars="150" w:firstLine="315"/>
      </w:pPr>
      <w:r>
        <w:rPr>
          <w:rFonts w:hint="eastAsia"/>
        </w:rPr>
        <w:t>用户级</w:t>
      </w:r>
      <w:r w:rsidRPr="00527994">
        <w:rPr>
          <w:rFonts w:hint="eastAsia"/>
        </w:rPr>
        <w:t>：</w:t>
      </w:r>
      <w:r w:rsidRPr="00527994">
        <w:t xml:space="preserve">String </w:t>
      </w:r>
      <w:r>
        <w:rPr>
          <w:color w:val="1F497D"/>
        </w:rPr>
        <w:t>huawei.trade.serv</w:t>
      </w:r>
      <w:r>
        <w:rPr>
          <w:rFonts w:hint="eastAsia"/>
          <w:color w:val="1F497D"/>
        </w:rPr>
        <w:t>i</w:t>
      </w:r>
      <w:r>
        <w:rPr>
          <w:color w:val="1F497D"/>
        </w:rPr>
        <w:t>c</w:t>
      </w:r>
      <w:r>
        <w:rPr>
          <w:rFonts w:hint="eastAsia"/>
          <w:color w:val="1F497D"/>
        </w:rPr>
        <w:t>e.</w:t>
      </w:r>
      <w:r>
        <w:rPr>
          <w:rFonts w:hint="eastAsia"/>
          <w:lang w:val="fr-FR"/>
        </w:rPr>
        <w:t>getSign</w:t>
      </w:r>
      <w:r w:rsidRPr="00527994">
        <w:t>(String params)</w:t>
      </w:r>
    </w:p>
    <w:p w:rsidR="00DB54A9" w:rsidRPr="005B2811" w:rsidRDefault="00DB54A9" w:rsidP="00402CAB">
      <w:pPr>
        <w:ind w:firstLineChars="150" w:firstLine="315"/>
        <w:rPr>
          <w:lang w:val="fr-FR"/>
        </w:rPr>
      </w:pPr>
    </w:p>
    <w:p w:rsidR="00402CAB" w:rsidRPr="005B2811" w:rsidRDefault="00402CAB" w:rsidP="00402CAB">
      <w:pPr>
        <w:ind w:firstLineChars="150" w:firstLine="316"/>
        <w:rPr>
          <w:b/>
          <w:lang w:val="fr-FR"/>
        </w:rPr>
      </w:pPr>
      <w:r w:rsidRPr="00990213">
        <w:rPr>
          <w:rFonts w:hint="eastAsia"/>
          <w:b/>
        </w:rPr>
        <w:t>请求接口参数描述</w:t>
      </w:r>
      <w:r w:rsidRPr="005B2811">
        <w:rPr>
          <w:rFonts w:hint="eastAsia"/>
          <w:b/>
          <w:lang w:val="fr-FR"/>
        </w:rPr>
        <w:t>：</w:t>
      </w:r>
    </w:p>
    <w:tbl>
      <w:tblPr>
        <w:tblW w:w="8248" w:type="dxa"/>
        <w:tblInd w:w="121" w:type="dxa"/>
        <w:tblLayout w:type="fixed"/>
        <w:tblCellMar>
          <w:left w:w="0" w:type="dxa"/>
          <w:right w:w="0" w:type="dxa"/>
        </w:tblCellMar>
        <w:tblLook w:val="0000"/>
      </w:tblPr>
      <w:tblGrid>
        <w:gridCol w:w="1585"/>
        <w:gridCol w:w="1134"/>
        <w:gridCol w:w="4820"/>
        <w:gridCol w:w="709"/>
      </w:tblGrid>
      <w:tr w:rsidR="00402CAB" w:rsidRPr="00270E48" w:rsidTr="009027C7">
        <w:trPr>
          <w:trHeight w:hRule="exact" w:val="370"/>
        </w:trPr>
        <w:tc>
          <w:tcPr>
            <w:tcW w:w="1585" w:type="dxa"/>
            <w:tcBorders>
              <w:top w:val="single" w:sz="4" w:space="0" w:color="000000"/>
              <w:left w:val="single" w:sz="4" w:space="0" w:color="000000"/>
              <w:bottom w:val="single" w:sz="4" w:space="0" w:color="000000"/>
              <w:right w:val="single" w:sz="4" w:space="0" w:color="000000"/>
            </w:tcBorders>
            <w:shd w:val="clear" w:color="auto" w:fill="DFDFDF"/>
          </w:tcPr>
          <w:p w:rsidR="00402CAB" w:rsidRPr="005B2811" w:rsidRDefault="00402CAB" w:rsidP="009027C7">
            <w:pPr>
              <w:spacing w:line="307" w:lineRule="exact"/>
              <w:ind w:left="102" w:right="-20"/>
              <w:rPr>
                <w:sz w:val="24"/>
                <w:szCs w:val="24"/>
                <w:lang w:val="fr-FR"/>
              </w:rPr>
            </w:pPr>
            <w:r>
              <w:rPr>
                <w:rFonts w:ascii="微软雅黑" w:eastAsia="微软雅黑" w:cs="微软雅黑" w:hint="eastAsia"/>
                <w:b/>
                <w:bCs/>
                <w:spacing w:val="12"/>
                <w:position w:val="-1"/>
              </w:rPr>
              <w:t>参数名称</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402CAB" w:rsidRPr="00270E48" w:rsidRDefault="00402CAB" w:rsidP="009027C7">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402CAB" w:rsidRPr="00270E48" w:rsidRDefault="00402CAB" w:rsidP="009027C7">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402CAB" w:rsidRPr="00270E48" w:rsidRDefault="00402CAB" w:rsidP="009027C7">
            <w:pPr>
              <w:spacing w:line="307" w:lineRule="exact"/>
              <w:ind w:left="102" w:right="-20"/>
              <w:rPr>
                <w:sz w:val="24"/>
                <w:szCs w:val="24"/>
              </w:rPr>
            </w:pPr>
            <w:r>
              <w:rPr>
                <w:rFonts w:ascii="微软雅黑" w:eastAsia="微软雅黑" w:cs="微软雅黑" w:hint="eastAsia"/>
                <w:b/>
                <w:bCs/>
                <w:spacing w:val="12"/>
                <w:position w:val="-1"/>
              </w:rPr>
              <w:t>可选</w:t>
            </w:r>
          </w:p>
        </w:tc>
      </w:tr>
      <w:tr w:rsidR="00402CAB" w:rsidRPr="00270E48" w:rsidTr="009027C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402CAB" w:rsidRDefault="00402CAB" w:rsidP="009027C7">
            <w:pPr>
              <w:ind w:right="-20"/>
              <w:jc w:val="both"/>
            </w:pPr>
            <w:r w:rsidRPr="0028008B">
              <w:rPr>
                <w:rFonts w:hint="eastAsia"/>
              </w:rPr>
              <w:t>userID</w:t>
            </w:r>
          </w:p>
        </w:tc>
        <w:tc>
          <w:tcPr>
            <w:tcW w:w="1134" w:type="dxa"/>
            <w:tcBorders>
              <w:top w:val="single" w:sz="4" w:space="0" w:color="000000"/>
              <w:left w:val="single" w:sz="4" w:space="0" w:color="000000"/>
              <w:bottom w:val="single" w:sz="4" w:space="0" w:color="000000"/>
              <w:right w:val="single" w:sz="4" w:space="0" w:color="000000"/>
            </w:tcBorders>
            <w:vAlign w:val="center"/>
          </w:tcPr>
          <w:p w:rsidR="00402CAB" w:rsidRDefault="00402CAB" w:rsidP="009027C7">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402CAB" w:rsidRDefault="00402CAB" w:rsidP="009027C7">
            <w:pPr>
              <w:spacing w:line="312" w:lineRule="exact"/>
              <w:ind w:right="-20"/>
              <w:jc w:val="both"/>
            </w:pPr>
            <w:r>
              <w:rPr>
                <w:rFonts w:hint="eastAsia"/>
              </w:rPr>
              <w:t>商户</w:t>
            </w:r>
            <w:r>
              <w:rPr>
                <w:rFonts w:hint="eastAsia"/>
              </w:rPr>
              <w:t>ID</w:t>
            </w:r>
          </w:p>
          <w:p w:rsidR="00402CAB" w:rsidRDefault="00402CAB" w:rsidP="009027C7">
            <w:pPr>
              <w:spacing w:line="312" w:lineRule="exact"/>
              <w:ind w:right="-20"/>
              <w:jc w:val="both"/>
            </w:pPr>
            <w:r>
              <w:rPr>
                <w:rFonts w:hint="eastAsia"/>
              </w:rPr>
              <w:t>注：通常为华为确实商户</w:t>
            </w:r>
          </w:p>
        </w:tc>
        <w:tc>
          <w:tcPr>
            <w:tcW w:w="709" w:type="dxa"/>
            <w:tcBorders>
              <w:top w:val="single" w:sz="4" w:space="0" w:color="000000"/>
              <w:left w:val="single" w:sz="4" w:space="0" w:color="000000"/>
              <w:bottom w:val="single" w:sz="4" w:space="0" w:color="000000"/>
              <w:right w:val="single" w:sz="4" w:space="0" w:color="000000"/>
            </w:tcBorders>
            <w:vAlign w:val="center"/>
          </w:tcPr>
          <w:p w:rsidR="00402CAB" w:rsidRDefault="00402CAB" w:rsidP="009027C7">
            <w:pPr>
              <w:jc w:val="both"/>
            </w:pPr>
            <w:r w:rsidRPr="0028008B">
              <w:rPr>
                <w:rFonts w:hint="eastAsia"/>
              </w:rPr>
              <w:t>M</w:t>
            </w:r>
          </w:p>
        </w:tc>
      </w:tr>
      <w:tr w:rsidR="00402CAB" w:rsidRPr="00270E48" w:rsidTr="009027C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402CAB" w:rsidRDefault="00402CAB" w:rsidP="009027C7">
            <w:pPr>
              <w:ind w:right="-20"/>
              <w:jc w:val="both"/>
            </w:pPr>
            <w:r>
              <w:rPr>
                <w:rFonts w:hint="eastAsia"/>
              </w:rPr>
              <w:t>clientID</w:t>
            </w:r>
          </w:p>
        </w:tc>
        <w:tc>
          <w:tcPr>
            <w:tcW w:w="1134" w:type="dxa"/>
            <w:tcBorders>
              <w:top w:val="single" w:sz="4" w:space="0" w:color="000000"/>
              <w:left w:val="single" w:sz="4" w:space="0" w:color="000000"/>
              <w:bottom w:val="single" w:sz="4" w:space="0" w:color="000000"/>
              <w:right w:val="single" w:sz="4" w:space="0" w:color="000000"/>
            </w:tcBorders>
            <w:vAlign w:val="center"/>
          </w:tcPr>
          <w:p w:rsidR="00402CAB" w:rsidRDefault="00402CAB" w:rsidP="009027C7">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402CAB" w:rsidRDefault="00402CAB" w:rsidP="009027C7">
            <w:pPr>
              <w:spacing w:line="312" w:lineRule="exact"/>
              <w:ind w:right="-20"/>
              <w:jc w:val="both"/>
            </w:pPr>
            <w:r>
              <w:rPr>
                <w:rFonts w:hint="eastAsia"/>
              </w:rPr>
              <w:t>消费者账户</w:t>
            </w:r>
            <w:r>
              <w:rPr>
                <w:rFonts w:hint="eastAsia"/>
              </w:rPr>
              <w:t>ID</w:t>
            </w:r>
          </w:p>
          <w:p w:rsidR="00DB54A9" w:rsidRDefault="00DB54A9" w:rsidP="009027C7">
            <w:pPr>
              <w:spacing w:line="312" w:lineRule="exact"/>
              <w:ind w:right="-20"/>
              <w:jc w:val="both"/>
            </w:pPr>
            <w:r>
              <w:rPr>
                <w:rFonts w:hint="eastAsia"/>
              </w:rPr>
              <w:t>注：通过联盟接口协议获取</w:t>
            </w:r>
          </w:p>
        </w:tc>
        <w:tc>
          <w:tcPr>
            <w:tcW w:w="709" w:type="dxa"/>
            <w:tcBorders>
              <w:top w:val="single" w:sz="4" w:space="0" w:color="000000"/>
              <w:left w:val="single" w:sz="4" w:space="0" w:color="000000"/>
              <w:bottom w:val="single" w:sz="4" w:space="0" w:color="000000"/>
              <w:right w:val="single" w:sz="4" w:space="0" w:color="000000"/>
            </w:tcBorders>
            <w:vAlign w:val="center"/>
          </w:tcPr>
          <w:p w:rsidR="00402CAB" w:rsidRDefault="00402CAB" w:rsidP="009027C7">
            <w:pPr>
              <w:jc w:val="both"/>
            </w:pPr>
            <w:r>
              <w:rPr>
                <w:rFonts w:hint="eastAsia"/>
              </w:rPr>
              <w:t>M</w:t>
            </w:r>
          </w:p>
        </w:tc>
      </w:tr>
      <w:tr w:rsidR="00402CAB" w:rsidRPr="00270E48" w:rsidTr="009027C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402CAB" w:rsidRDefault="005602B9" w:rsidP="009027C7">
            <w:pPr>
              <w:ind w:right="-20"/>
              <w:jc w:val="both"/>
            </w:pPr>
            <w:r>
              <w:rPr>
                <w:rFonts w:hint="eastAsia"/>
              </w:rPr>
              <w:t>transactionId</w:t>
            </w:r>
          </w:p>
        </w:tc>
        <w:tc>
          <w:tcPr>
            <w:tcW w:w="1134" w:type="dxa"/>
            <w:tcBorders>
              <w:top w:val="single" w:sz="4" w:space="0" w:color="000000"/>
              <w:left w:val="single" w:sz="4" w:space="0" w:color="000000"/>
              <w:bottom w:val="single" w:sz="4" w:space="0" w:color="000000"/>
              <w:right w:val="single" w:sz="4" w:space="0" w:color="000000"/>
            </w:tcBorders>
            <w:vAlign w:val="center"/>
          </w:tcPr>
          <w:p w:rsidR="00402CAB" w:rsidRDefault="00402CAB" w:rsidP="009027C7">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402CAB" w:rsidRDefault="00DB54A9" w:rsidP="009027C7">
            <w:pPr>
              <w:spacing w:line="312" w:lineRule="exact"/>
              <w:ind w:right="-20"/>
              <w:jc w:val="both"/>
            </w:pPr>
            <w:r>
              <w:rPr>
                <w:rFonts w:hint="eastAsia"/>
              </w:rPr>
              <w:t>交易</w:t>
            </w:r>
            <w:r>
              <w:rPr>
                <w:rFonts w:hint="eastAsia"/>
              </w:rPr>
              <w:t>ID</w:t>
            </w:r>
            <w:r>
              <w:rPr>
                <w:rFonts w:hint="eastAsia"/>
              </w:rPr>
              <w:t>，全局唯一</w:t>
            </w:r>
          </w:p>
        </w:tc>
        <w:tc>
          <w:tcPr>
            <w:tcW w:w="709" w:type="dxa"/>
            <w:tcBorders>
              <w:top w:val="single" w:sz="4" w:space="0" w:color="000000"/>
              <w:left w:val="single" w:sz="4" w:space="0" w:color="000000"/>
              <w:bottom w:val="single" w:sz="4" w:space="0" w:color="000000"/>
              <w:right w:val="single" w:sz="4" w:space="0" w:color="000000"/>
            </w:tcBorders>
            <w:vAlign w:val="center"/>
          </w:tcPr>
          <w:p w:rsidR="00402CAB" w:rsidRDefault="00402CAB" w:rsidP="009027C7">
            <w:pPr>
              <w:jc w:val="both"/>
            </w:pPr>
            <w:r>
              <w:rPr>
                <w:rFonts w:hint="eastAsia"/>
              </w:rPr>
              <w:t>M</w:t>
            </w:r>
          </w:p>
        </w:tc>
      </w:tr>
      <w:tr w:rsidR="00402CAB" w:rsidRPr="00270E48" w:rsidTr="009027C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402CAB" w:rsidRDefault="00402CAB" w:rsidP="009027C7">
            <w:pPr>
              <w:ind w:right="-20"/>
              <w:jc w:val="both"/>
            </w:pPr>
            <w:r>
              <w:rPr>
                <w:rFonts w:hint="eastAsia"/>
              </w:rPr>
              <w:t>serviceContent</w:t>
            </w:r>
          </w:p>
        </w:tc>
        <w:tc>
          <w:tcPr>
            <w:tcW w:w="1134" w:type="dxa"/>
            <w:tcBorders>
              <w:top w:val="single" w:sz="4" w:space="0" w:color="000000"/>
              <w:left w:val="single" w:sz="4" w:space="0" w:color="000000"/>
              <w:bottom w:val="single" w:sz="4" w:space="0" w:color="000000"/>
              <w:right w:val="single" w:sz="4" w:space="0" w:color="000000"/>
            </w:tcBorders>
            <w:vAlign w:val="center"/>
          </w:tcPr>
          <w:p w:rsidR="00402CAB" w:rsidRDefault="00402CAB" w:rsidP="009027C7">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402CAB" w:rsidRDefault="0047092F" w:rsidP="009027C7">
            <w:pPr>
              <w:spacing w:line="312" w:lineRule="exact"/>
              <w:ind w:right="-20"/>
              <w:jc w:val="both"/>
            </w:pPr>
            <w:r>
              <w:rPr>
                <w:rFonts w:hint="eastAsia"/>
              </w:rPr>
              <w:t>参与签名的业务信息，格式要求为</w:t>
            </w:r>
            <w:r>
              <w:rPr>
                <w:rFonts w:hint="eastAsia"/>
              </w:rPr>
              <w:t>json</w:t>
            </w:r>
            <w:r>
              <w:rPr>
                <w:rFonts w:hint="eastAsia"/>
              </w:rPr>
              <w:t>串，所有包含的业务参数均参与签名。</w:t>
            </w:r>
          </w:p>
          <w:p w:rsidR="00290E67" w:rsidRDefault="00290E67" w:rsidP="009027C7">
            <w:pPr>
              <w:spacing w:line="312" w:lineRule="exact"/>
              <w:ind w:right="-20"/>
              <w:jc w:val="both"/>
            </w:pPr>
            <w:r>
              <w:rPr>
                <w:rFonts w:hint="eastAsia"/>
              </w:rPr>
              <w:t>参考接口</w:t>
            </w:r>
            <w:r>
              <w:rPr>
                <w:rFonts w:hint="eastAsia"/>
              </w:rPr>
              <w:t>1.14</w:t>
            </w:r>
            <w:r>
              <w:rPr>
                <w:rFonts w:hint="eastAsia"/>
              </w:rPr>
              <w:t>，目前即为商户鉴权接口。</w:t>
            </w:r>
            <w:r w:rsidR="00FA2CA8">
              <w:rPr>
                <w:rFonts w:hint="eastAsia"/>
              </w:rPr>
              <w:t>但</w:t>
            </w:r>
            <w:r w:rsidR="00FA2CA8">
              <w:rPr>
                <w:rFonts w:hint="eastAsia"/>
              </w:rPr>
              <w:t>requestId</w:t>
            </w:r>
            <w:r w:rsidR="006A6CEB">
              <w:rPr>
                <w:rFonts w:hint="eastAsia"/>
              </w:rPr>
              <w:t>参数不包含，而是由</w:t>
            </w:r>
            <w:r w:rsidR="00FA2CA8">
              <w:rPr>
                <w:rFonts w:hint="eastAsia"/>
              </w:rPr>
              <w:t>服务器生成并返回给</w:t>
            </w:r>
            <w:r w:rsidR="00FA2CA8">
              <w:rPr>
                <w:rFonts w:hint="eastAsia"/>
              </w:rPr>
              <w:t>sdk</w:t>
            </w:r>
            <w:r w:rsidR="00FA2CA8">
              <w:rPr>
                <w:rFonts w:hint="eastAsia"/>
              </w:rPr>
              <w:t>使用。</w:t>
            </w:r>
            <w:r w:rsidR="00FA2CA8">
              <w:t>S</w:t>
            </w:r>
            <w:r w:rsidR="00FA2CA8">
              <w:rPr>
                <w:rFonts w:hint="eastAsia"/>
              </w:rPr>
              <w:t>dk</w:t>
            </w:r>
            <w:r w:rsidR="00FA2CA8">
              <w:rPr>
                <w:rFonts w:hint="eastAsia"/>
              </w:rPr>
              <w:t>获取后输入商户鉴权接口。</w:t>
            </w:r>
          </w:p>
        </w:tc>
        <w:tc>
          <w:tcPr>
            <w:tcW w:w="709" w:type="dxa"/>
            <w:tcBorders>
              <w:top w:val="single" w:sz="4" w:space="0" w:color="000000"/>
              <w:left w:val="single" w:sz="4" w:space="0" w:color="000000"/>
              <w:bottom w:val="single" w:sz="4" w:space="0" w:color="000000"/>
              <w:right w:val="single" w:sz="4" w:space="0" w:color="000000"/>
            </w:tcBorders>
            <w:vAlign w:val="center"/>
          </w:tcPr>
          <w:p w:rsidR="00402CAB" w:rsidRDefault="00402CAB" w:rsidP="009027C7">
            <w:pPr>
              <w:jc w:val="both"/>
            </w:pPr>
            <w:r>
              <w:rPr>
                <w:rFonts w:hint="eastAsia"/>
              </w:rPr>
              <w:t>M</w:t>
            </w:r>
          </w:p>
        </w:tc>
      </w:tr>
      <w:tr w:rsidR="00402CAB" w:rsidRPr="00270E48" w:rsidTr="009027C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402CAB" w:rsidRDefault="00402CAB" w:rsidP="009027C7">
            <w:pPr>
              <w:ind w:right="-20"/>
              <w:jc w:val="both"/>
            </w:pPr>
            <w:r>
              <w:rPr>
                <w:rFonts w:hint="eastAsia"/>
              </w:rPr>
              <w:t>signType</w:t>
            </w:r>
          </w:p>
        </w:tc>
        <w:tc>
          <w:tcPr>
            <w:tcW w:w="1134" w:type="dxa"/>
            <w:tcBorders>
              <w:top w:val="single" w:sz="4" w:space="0" w:color="000000"/>
              <w:left w:val="single" w:sz="4" w:space="0" w:color="000000"/>
              <w:bottom w:val="single" w:sz="4" w:space="0" w:color="000000"/>
              <w:right w:val="single" w:sz="4" w:space="0" w:color="000000"/>
            </w:tcBorders>
            <w:vAlign w:val="center"/>
          </w:tcPr>
          <w:p w:rsidR="00402CAB" w:rsidRDefault="00402CAB" w:rsidP="009027C7">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402CAB" w:rsidRDefault="00402CAB" w:rsidP="009027C7">
            <w:pPr>
              <w:spacing w:line="312" w:lineRule="exact"/>
              <w:ind w:right="-20"/>
              <w:jc w:val="both"/>
            </w:pPr>
            <w:r>
              <w:rPr>
                <w:rFonts w:hint="eastAsia"/>
              </w:rPr>
              <w:t>签名类型，目前仅支持</w:t>
            </w:r>
            <w:r>
              <w:rPr>
                <w:rFonts w:hint="eastAsia"/>
              </w:rPr>
              <w:t>RSA</w:t>
            </w:r>
            <w:r w:rsidR="00BD4625">
              <w:rPr>
                <w:rFonts w:hint="eastAsia"/>
              </w:rPr>
              <w:t>和</w:t>
            </w:r>
            <w:r w:rsidR="00BD4625">
              <w:rPr>
                <w:rFonts w:hint="eastAsia"/>
              </w:rPr>
              <w:t>RSA256</w:t>
            </w:r>
            <w:r w:rsidR="0047092F">
              <w:rPr>
                <w:rFonts w:hint="eastAsia"/>
              </w:rPr>
              <w:t>。</w:t>
            </w:r>
          </w:p>
        </w:tc>
        <w:tc>
          <w:tcPr>
            <w:tcW w:w="709" w:type="dxa"/>
            <w:tcBorders>
              <w:top w:val="single" w:sz="4" w:space="0" w:color="000000"/>
              <w:left w:val="single" w:sz="4" w:space="0" w:color="000000"/>
              <w:bottom w:val="single" w:sz="4" w:space="0" w:color="000000"/>
              <w:right w:val="single" w:sz="4" w:space="0" w:color="000000"/>
            </w:tcBorders>
            <w:vAlign w:val="center"/>
          </w:tcPr>
          <w:p w:rsidR="00402CAB" w:rsidRDefault="00402CAB" w:rsidP="009027C7">
            <w:pPr>
              <w:jc w:val="both"/>
            </w:pPr>
            <w:r>
              <w:rPr>
                <w:rFonts w:hint="eastAsia"/>
              </w:rPr>
              <w:t>M</w:t>
            </w:r>
          </w:p>
        </w:tc>
      </w:tr>
      <w:tr w:rsidR="00402CAB" w:rsidRPr="00270E48" w:rsidTr="009027C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402CAB" w:rsidRDefault="00402CAB" w:rsidP="009027C7">
            <w:pPr>
              <w:ind w:right="-20"/>
              <w:jc w:val="both"/>
            </w:pPr>
            <w:r>
              <w:rPr>
                <w:rFonts w:hint="eastAsia"/>
              </w:rPr>
              <w:t>time</w:t>
            </w:r>
          </w:p>
        </w:tc>
        <w:tc>
          <w:tcPr>
            <w:tcW w:w="1134" w:type="dxa"/>
            <w:tcBorders>
              <w:top w:val="single" w:sz="4" w:space="0" w:color="000000"/>
              <w:left w:val="single" w:sz="4" w:space="0" w:color="000000"/>
              <w:bottom w:val="single" w:sz="4" w:space="0" w:color="000000"/>
              <w:right w:val="single" w:sz="4" w:space="0" w:color="000000"/>
            </w:tcBorders>
            <w:vAlign w:val="center"/>
          </w:tcPr>
          <w:p w:rsidR="00402CAB" w:rsidRDefault="00402CAB" w:rsidP="009027C7">
            <w:pPr>
              <w:ind w:right="-20"/>
              <w:jc w:val="both"/>
            </w:pPr>
            <w:r>
              <w:rPr>
                <w:rFonts w:hint="eastAsia"/>
              </w:rPr>
              <w:t>long</w:t>
            </w:r>
          </w:p>
        </w:tc>
        <w:tc>
          <w:tcPr>
            <w:tcW w:w="4820" w:type="dxa"/>
            <w:tcBorders>
              <w:top w:val="single" w:sz="4" w:space="0" w:color="000000"/>
              <w:left w:val="single" w:sz="4" w:space="0" w:color="000000"/>
              <w:bottom w:val="single" w:sz="4" w:space="0" w:color="000000"/>
              <w:right w:val="single" w:sz="4" w:space="0" w:color="000000"/>
            </w:tcBorders>
            <w:vAlign w:val="center"/>
          </w:tcPr>
          <w:p w:rsidR="00402CAB" w:rsidRDefault="00402CAB" w:rsidP="009027C7">
            <w:pPr>
              <w:spacing w:line="312" w:lineRule="exact"/>
              <w:ind w:right="-20"/>
              <w:jc w:val="both"/>
            </w:pPr>
            <w:r>
              <w:rPr>
                <w:rFonts w:hint="eastAsia"/>
              </w:rPr>
              <w:t>时间戳</w:t>
            </w:r>
          </w:p>
        </w:tc>
        <w:tc>
          <w:tcPr>
            <w:tcW w:w="709" w:type="dxa"/>
            <w:tcBorders>
              <w:top w:val="single" w:sz="4" w:space="0" w:color="000000"/>
              <w:left w:val="single" w:sz="4" w:space="0" w:color="000000"/>
              <w:bottom w:val="single" w:sz="4" w:space="0" w:color="000000"/>
              <w:right w:val="single" w:sz="4" w:space="0" w:color="000000"/>
            </w:tcBorders>
            <w:vAlign w:val="center"/>
          </w:tcPr>
          <w:p w:rsidR="00402CAB" w:rsidRDefault="00DB54A9" w:rsidP="009027C7">
            <w:pPr>
              <w:jc w:val="both"/>
            </w:pPr>
            <w:r>
              <w:rPr>
                <w:rFonts w:hint="eastAsia"/>
              </w:rPr>
              <w:t>M</w:t>
            </w:r>
          </w:p>
        </w:tc>
      </w:tr>
    </w:tbl>
    <w:p w:rsidR="00402CAB" w:rsidRDefault="00402CAB" w:rsidP="00402CAB">
      <w:pPr>
        <w:spacing w:line="240" w:lineRule="auto"/>
        <w:rPr>
          <w:sz w:val="20"/>
          <w:szCs w:val="20"/>
        </w:rPr>
      </w:pPr>
    </w:p>
    <w:p w:rsidR="00402CAB" w:rsidRPr="00BB29FC" w:rsidRDefault="00402CAB" w:rsidP="00402CAB">
      <w:pPr>
        <w:ind w:firstLineChars="150" w:firstLine="316"/>
        <w:rPr>
          <w:b/>
        </w:rPr>
      </w:pPr>
      <w:r w:rsidRPr="00BB29FC">
        <w:rPr>
          <w:rFonts w:hint="eastAsia"/>
          <w:b/>
        </w:rPr>
        <w:t>响应参数描述</w:t>
      </w:r>
      <w:r>
        <w:rPr>
          <w:rFonts w:hint="eastAsia"/>
          <w:b/>
        </w:rPr>
        <w:t>：</w:t>
      </w:r>
    </w:p>
    <w:tbl>
      <w:tblPr>
        <w:tblW w:w="8215" w:type="dxa"/>
        <w:tblInd w:w="154" w:type="dxa"/>
        <w:tblLayout w:type="fixed"/>
        <w:tblCellMar>
          <w:left w:w="0" w:type="dxa"/>
          <w:right w:w="0" w:type="dxa"/>
        </w:tblCellMar>
        <w:tblLook w:val="0000"/>
      </w:tblPr>
      <w:tblGrid>
        <w:gridCol w:w="1552"/>
        <w:gridCol w:w="1134"/>
        <w:gridCol w:w="4820"/>
        <w:gridCol w:w="709"/>
      </w:tblGrid>
      <w:tr w:rsidR="00402CAB" w:rsidRPr="00270E48" w:rsidTr="009027C7">
        <w:trPr>
          <w:trHeight w:val="20"/>
        </w:trPr>
        <w:tc>
          <w:tcPr>
            <w:tcW w:w="1552" w:type="dxa"/>
            <w:tcBorders>
              <w:top w:val="single" w:sz="4" w:space="0" w:color="000000"/>
              <w:left w:val="single" w:sz="4" w:space="0" w:color="000000"/>
              <w:bottom w:val="single" w:sz="4" w:space="0" w:color="000000"/>
              <w:right w:val="single" w:sz="4" w:space="0" w:color="000000"/>
            </w:tcBorders>
            <w:shd w:val="clear" w:color="auto" w:fill="DFDFDF"/>
          </w:tcPr>
          <w:p w:rsidR="00402CAB" w:rsidRPr="00270E48" w:rsidRDefault="00402CAB" w:rsidP="009027C7">
            <w:pPr>
              <w:spacing w:line="307" w:lineRule="exact"/>
              <w:ind w:left="102" w:right="-20"/>
              <w:rPr>
                <w:sz w:val="24"/>
                <w:szCs w:val="24"/>
              </w:rPr>
            </w:pPr>
            <w:r>
              <w:rPr>
                <w:rFonts w:ascii="微软雅黑" w:eastAsia="微软雅黑" w:cs="微软雅黑" w:hint="eastAsia"/>
                <w:b/>
                <w:bCs/>
                <w:spacing w:val="12"/>
                <w:position w:val="-1"/>
              </w:rPr>
              <w:t>数据项</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402CAB" w:rsidRPr="00270E48" w:rsidRDefault="00402CAB" w:rsidP="009027C7">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402CAB" w:rsidRPr="00270E48" w:rsidRDefault="00402CAB" w:rsidP="009027C7">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402CAB" w:rsidRPr="00270E48" w:rsidRDefault="00402CAB" w:rsidP="009027C7">
            <w:pPr>
              <w:spacing w:line="307" w:lineRule="exact"/>
              <w:ind w:left="102" w:right="-20"/>
              <w:rPr>
                <w:sz w:val="24"/>
                <w:szCs w:val="24"/>
              </w:rPr>
            </w:pPr>
            <w:r>
              <w:rPr>
                <w:rFonts w:ascii="微软雅黑" w:eastAsia="微软雅黑" w:cs="微软雅黑" w:hint="eastAsia"/>
                <w:b/>
                <w:bCs/>
                <w:spacing w:val="12"/>
                <w:position w:val="-1"/>
              </w:rPr>
              <w:t>选项</w:t>
            </w:r>
          </w:p>
        </w:tc>
      </w:tr>
      <w:tr w:rsidR="00402CAB" w:rsidRPr="00270E48" w:rsidTr="009027C7">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402CAB" w:rsidRPr="00286EBC" w:rsidRDefault="00402CAB" w:rsidP="009027C7">
            <w:pPr>
              <w:ind w:right="-20"/>
              <w:jc w:val="both"/>
            </w:pPr>
            <w:r w:rsidRPr="00286EBC">
              <w:rPr>
                <w:rFonts w:hint="eastAsia"/>
              </w:rPr>
              <w:t>returnCode</w:t>
            </w:r>
          </w:p>
        </w:tc>
        <w:tc>
          <w:tcPr>
            <w:tcW w:w="1134" w:type="dxa"/>
            <w:tcBorders>
              <w:top w:val="single" w:sz="4" w:space="0" w:color="000000"/>
              <w:left w:val="single" w:sz="4" w:space="0" w:color="000000"/>
              <w:bottom w:val="single" w:sz="4" w:space="0" w:color="000000"/>
              <w:right w:val="single" w:sz="4" w:space="0" w:color="000000"/>
            </w:tcBorders>
            <w:vAlign w:val="center"/>
          </w:tcPr>
          <w:p w:rsidR="00402CAB" w:rsidRPr="00286EBC" w:rsidRDefault="00402CAB" w:rsidP="009027C7">
            <w:pPr>
              <w:spacing w:line="241" w:lineRule="auto"/>
              <w:ind w:right="51"/>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402CAB" w:rsidRPr="00775C76" w:rsidRDefault="00402CAB" w:rsidP="009027C7">
            <w:pPr>
              <w:spacing w:line="312" w:lineRule="exact"/>
              <w:ind w:right="-20"/>
              <w:jc w:val="both"/>
            </w:pPr>
            <w:r w:rsidRPr="00775C76">
              <w:rPr>
                <w:rFonts w:hint="eastAsia"/>
              </w:rPr>
              <w:t>0</w:t>
            </w:r>
            <w:r>
              <w:rPr>
                <w:rFonts w:hint="eastAsia"/>
              </w:rPr>
              <w:t>：成功</w:t>
            </w:r>
          </w:p>
          <w:p w:rsidR="00402CAB" w:rsidRPr="00775C76" w:rsidRDefault="005D65F2" w:rsidP="009027C7">
            <w:pPr>
              <w:spacing w:line="312" w:lineRule="exact"/>
              <w:ind w:right="-20"/>
              <w:jc w:val="both"/>
            </w:pPr>
            <w:r>
              <w:rPr>
                <w:rFonts w:hint="eastAsia"/>
              </w:rPr>
              <w:t>其他：失败，具体请参考</w:t>
            </w:r>
            <w:r w:rsidR="006F430C">
              <w:rPr>
                <w:rFonts w:hint="eastAsia"/>
              </w:rPr>
              <w:t>2.1</w:t>
            </w:r>
            <w:r>
              <w:rPr>
                <w:rFonts w:hint="eastAsia"/>
              </w:rPr>
              <w:t>章节</w:t>
            </w:r>
          </w:p>
        </w:tc>
        <w:tc>
          <w:tcPr>
            <w:tcW w:w="709" w:type="dxa"/>
            <w:tcBorders>
              <w:top w:val="single" w:sz="4" w:space="0" w:color="000000"/>
              <w:left w:val="single" w:sz="4" w:space="0" w:color="000000"/>
              <w:bottom w:val="single" w:sz="4" w:space="0" w:color="000000"/>
              <w:right w:val="single" w:sz="4" w:space="0" w:color="000000"/>
            </w:tcBorders>
            <w:vAlign w:val="center"/>
          </w:tcPr>
          <w:p w:rsidR="00402CAB" w:rsidRPr="00775C76" w:rsidRDefault="00402CAB" w:rsidP="009027C7">
            <w:pPr>
              <w:jc w:val="both"/>
            </w:pPr>
            <w:r>
              <w:rPr>
                <w:rFonts w:hint="eastAsia"/>
              </w:rPr>
              <w:t>M</w:t>
            </w:r>
          </w:p>
        </w:tc>
      </w:tr>
      <w:tr w:rsidR="00402CAB" w:rsidRPr="00270E48" w:rsidTr="009027C7">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402CAB" w:rsidRPr="00286EBC" w:rsidRDefault="00402CAB" w:rsidP="009027C7">
            <w:pPr>
              <w:ind w:right="-20"/>
              <w:jc w:val="both"/>
            </w:pPr>
            <w:r>
              <w:rPr>
                <w:rFonts w:hint="eastAsia"/>
              </w:rPr>
              <w:t>returnDesc</w:t>
            </w:r>
          </w:p>
        </w:tc>
        <w:tc>
          <w:tcPr>
            <w:tcW w:w="1134" w:type="dxa"/>
            <w:tcBorders>
              <w:top w:val="single" w:sz="4" w:space="0" w:color="000000"/>
              <w:left w:val="single" w:sz="4" w:space="0" w:color="000000"/>
              <w:bottom w:val="single" w:sz="4" w:space="0" w:color="000000"/>
              <w:right w:val="single" w:sz="4" w:space="0" w:color="000000"/>
            </w:tcBorders>
            <w:vAlign w:val="center"/>
          </w:tcPr>
          <w:p w:rsidR="00402CAB" w:rsidRPr="00286EBC" w:rsidRDefault="00402CAB" w:rsidP="009027C7">
            <w:pPr>
              <w:spacing w:line="241" w:lineRule="auto"/>
              <w:ind w:right="51"/>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402CAB" w:rsidRPr="00775C76" w:rsidRDefault="00402CAB" w:rsidP="009027C7">
            <w:pPr>
              <w:spacing w:line="312" w:lineRule="exact"/>
              <w:ind w:right="-20"/>
              <w:jc w:val="both"/>
            </w:pPr>
            <w:r>
              <w:rPr>
                <w:rFonts w:hint="eastAsia"/>
              </w:rPr>
              <w:t>返回描述信息</w:t>
            </w:r>
          </w:p>
        </w:tc>
        <w:tc>
          <w:tcPr>
            <w:tcW w:w="709" w:type="dxa"/>
            <w:tcBorders>
              <w:top w:val="single" w:sz="4" w:space="0" w:color="000000"/>
              <w:left w:val="single" w:sz="4" w:space="0" w:color="000000"/>
              <w:bottom w:val="single" w:sz="4" w:space="0" w:color="000000"/>
              <w:right w:val="single" w:sz="4" w:space="0" w:color="000000"/>
            </w:tcBorders>
            <w:vAlign w:val="center"/>
          </w:tcPr>
          <w:p w:rsidR="00402CAB" w:rsidRPr="00775C76" w:rsidRDefault="00402CAB" w:rsidP="009027C7">
            <w:pPr>
              <w:jc w:val="both"/>
            </w:pPr>
            <w:r>
              <w:rPr>
                <w:rFonts w:hint="eastAsia"/>
              </w:rPr>
              <w:t>M</w:t>
            </w:r>
          </w:p>
        </w:tc>
      </w:tr>
      <w:tr w:rsidR="00FA2CA8" w:rsidRPr="00270E48" w:rsidTr="009027C7">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FA2CA8" w:rsidRDefault="00FA2CA8" w:rsidP="009027C7">
            <w:pPr>
              <w:ind w:right="-20"/>
              <w:jc w:val="both"/>
            </w:pPr>
            <w:r>
              <w:t>request</w:t>
            </w:r>
            <w:r w:rsidR="005602B9">
              <w:rPr>
                <w:rFonts w:hint="eastAsia"/>
              </w:rPr>
              <w:t>Id</w:t>
            </w:r>
          </w:p>
        </w:tc>
        <w:tc>
          <w:tcPr>
            <w:tcW w:w="1134" w:type="dxa"/>
            <w:tcBorders>
              <w:top w:val="single" w:sz="4" w:space="0" w:color="000000"/>
              <w:left w:val="single" w:sz="4" w:space="0" w:color="000000"/>
              <w:bottom w:val="single" w:sz="4" w:space="0" w:color="000000"/>
              <w:right w:val="single" w:sz="4" w:space="0" w:color="000000"/>
            </w:tcBorders>
            <w:vAlign w:val="center"/>
          </w:tcPr>
          <w:p w:rsidR="00FA2CA8" w:rsidRPr="00286EBC" w:rsidRDefault="00DB54A9" w:rsidP="009027C7">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FA2CA8" w:rsidRDefault="00DB54A9" w:rsidP="009027C7">
            <w:pPr>
              <w:spacing w:line="312" w:lineRule="exact"/>
              <w:ind w:right="-20"/>
              <w:jc w:val="both"/>
            </w:pPr>
            <w:r>
              <w:rPr>
                <w:rFonts w:hint="eastAsia"/>
              </w:rPr>
              <w:t>服务器生成的外部订单号。</w:t>
            </w:r>
          </w:p>
        </w:tc>
        <w:tc>
          <w:tcPr>
            <w:tcW w:w="709" w:type="dxa"/>
            <w:tcBorders>
              <w:top w:val="single" w:sz="4" w:space="0" w:color="000000"/>
              <w:left w:val="single" w:sz="4" w:space="0" w:color="000000"/>
              <w:bottom w:val="single" w:sz="4" w:space="0" w:color="000000"/>
              <w:right w:val="single" w:sz="4" w:space="0" w:color="000000"/>
            </w:tcBorders>
            <w:vAlign w:val="center"/>
          </w:tcPr>
          <w:p w:rsidR="00FA2CA8" w:rsidRDefault="000D34BE" w:rsidP="009027C7">
            <w:pPr>
              <w:jc w:val="both"/>
            </w:pPr>
            <w:r>
              <w:rPr>
                <w:rFonts w:hint="eastAsia"/>
              </w:rPr>
              <w:t>O</w:t>
            </w:r>
          </w:p>
        </w:tc>
      </w:tr>
      <w:tr w:rsidR="00402CAB" w:rsidRPr="00270E48" w:rsidTr="009027C7">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402CAB" w:rsidRDefault="00516087" w:rsidP="009027C7">
            <w:pPr>
              <w:ind w:right="-20"/>
              <w:jc w:val="both"/>
            </w:pPr>
            <w:r>
              <w:rPr>
                <w:rFonts w:hint="eastAsia"/>
              </w:rPr>
              <w:t>sign</w:t>
            </w:r>
          </w:p>
        </w:tc>
        <w:tc>
          <w:tcPr>
            <w:tcW w:w="1134" w:type="dxa"/>
            <w:tcBorders>
              <w:top w:val="single" w:sz="4" w:space="0" w:color="000000"/>
              <w:left w:val="single" w:sz="4" w:space="0" w:color="000000"/>
              <w:bottom w:val="single" w:sz="4" w:space="0" w:color="000000"/>
              <w:right w:val="single" w:sz="4" w:space="0" w:color="000000"/>
            </w:tcBorders>
            <w:vAlign w:val="center"/>
          </w:tcPr>
          <w:p w:rsidR="00402CAB" w:rsidRPr="00286EBC" w:rsidRDefault="00516087" w:rsidP="009027C7">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402CAB" w:rsidRDefault="00516087" w:rsidP="009027C7">
            <w:pPr>
              <w:spacing w:line="312" w:lineRule="exact"/>
              <w:ind w:right="-20"/>
              <w:jc w:val="both"/>
            </w:pPr>
            <w:r>
              <w:rPr>
                <w:rFonts w:hint="eastAsia"/>
              </w:rPr>
              <w:t>签名信息</w:t>
            </w:r>
          </w:p>
        </w:tc>
        <w:tc>
          <w:tcPr>
            <w:tcW w:w="709" w:type="dxa"/>
            <w:tcBorders>
              <w:top w:val="single" w:sz="4" w:space="0" w:color="000000"/>
              <w:left w:val="single" w:sz="4" w:space="0" w:color="000000"/>
              <w:bottom w:val="single" w:sz="4" w:space="0" w:color="000000"/>
              <w:right w:val="single" w:sz="4" w:space="0" w:color="000000"/>
            </w:tcBorders>
            <w:vAlign w:val="center"/>
          </w:tcPr>
          <w:p w:rsidR="00402CAB" w:rsidRDefault="00516087" w:rsidP="009027C7">
            <w:pPr>
              <w:jc w:val="both"/>
            </w:pPr>
            <w:r>
              <w:rPr>
                <w:rFonts w:hint="eastAsia"/>
              </w:rPr>
              <w:t>O</w:t>
            </w:r>
          </w:p>
        </w:tc>
      </w:tr>
    </w:tbl>
    <w:p w:rsidR="00402CAB" w:rsidRDefault="00402CAB" w:rsidP="00402CAB">
      <w:pPr>
        <w:ind w:firstLineChars="150" w:firstLine="316"/>
        <w:rPr>
          <w:b/>
        </w:rPr>
      </w:pPr>
    </w:p>
    <w:p w:rsidR="006E2AF3" w:rsidRPr="00B05E9E" w:rsidRDefault="006E2AF3" w:rsidP="006E2AF3">
      <w:pPr>
        <w:ind w:firstLineChars="150" w:firstLine="316"/>
        <w:rPr>
          <w:b/>
        </w:rPr>
      </w:pPr>
      <w:r w:rsidRPr="00B05E9E">
        <w:rPr>
          <w:rFonts w:hint="eastAsia"/>
          <w:b/>
        </w:rPr>
        <w:t>示例</w:t>
      </w:r>
    </w:p>
    <w:tbl>
      <w:tblPr>
        <w:tblW w:w="0" w:type="auto"/>
        <w:tblInd w:w="3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701"/>
        <w:gridCol w:w="6379"/>
      </w:tblGrid>
      <w:tr w:rsidR="006E2AF3" w:rsidRPr="0038247B" w:rsidTr="00893DA7">
        <w:trPr>
          <w:cantSplit/>
          <w:trHeight w:val="300"/>
        </w:trPr>
        <w:tc>
          <w:tcPr>
            <w:tcW w:w="170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6E2AF3" w:rsidRPr="0038247B" w:rsidRDefault="006E2AF3" w:rsidP="00893DA7">
            <w:pPr>
              <w:pStyle w:val="TableHeading"/>
            </w:pPr>
            <w:r w:rsidRPr="0038247B">
              <w:lastRenderedPageBreak/>
              <w:t>Req/Response</w:t>
            </w:r>
          </w:p>
        </w:tc>
        <w:tc>
          <w:tcPr>
            <w:tcW w:w="637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6E2AF3" w:rsidRPr="0038247B" w:rsidRDefault="006E2AF3" w:rsidP="00893DA7">
            <w:pPr>
              <w:pStyle w:val="TableHeading"/>
            </w:pPr>
            <w:r w:rsidRPr="0038247B">
              <w:t>Example</w:t>
            </w:r>
          </w:p>
        </w:tc>
      </w:tr>
      <w:tr w:rsidR="006E2AF3" w:rsidRPr="001F4F35" w:rsidTr="00893DA7">
        <w:trPr>
          <w:cantSplit/>
          <w:trHeight w:val="281"/>
        </w:trPr>
        <w:tc>
          <w:tcPr>
            <w:tcW w:w="1701" w:type="dxa"/>
          </w:tcPr>
          <w:p w:rsidR="006E2AF3" w:rsidRPr="002B69A5" w:rsidRDefault="006E2AF3" w:rsidP="00893DA7">
            <w:pPr>
              <w:pStyle w:val="TableText"/>
              <w:rPr>
                <w:lang w:val="fr-FR"/>
              </w:rPr>
            </w:pPr>
            <w:r w:rsidRPr="0038247B">
              <w:t>HTTP Request</w:t>
            </w:r>
          </w:p>
        </w:tc>
        <w:tc>
          <w:tcPr>
            <w:tcW w:w="6379" w:type="dxa"/>
          </w:tcPr>
          <w:p w:rsidR="008741EB" w:rsidRPr="008741EB" w:rsidRDefault="008741EB" w:rsidP="008741EB">
            <w:pPr>
              <w:pStyle w:val="TerminalDisplayinTable"/>
              <w:shd w:val="clear" w:color="auto" w:fill="D9D9D9"/>
              <w:spacing w:line="240" w:lineRule="auto"/>
              <w:ind w:firstLineChars="21" w:firstLine="34"/>
              <w:rPr>
                <w:rFonts w:ascii="Arial" w:hAnsi="Arial" w:cs="Arial"/>
                <w:spacing w:val="0"/>
                <w:szCs w:val="20"/>
                <w:lang w:val="fr-FR"/>
              </w:rPr>
            </w:pPr>
            <w:r w:rsidRPr="008741EB">
              <w:rPr>
                <w:rFonts w:ascii="Arial" w:hAnsi="Arial" w:cs="Arial"/>
                <w:spacing w:val="0"/>
                <w:szCs w:val="20"/>
                <w:lang w:val="fr-FR"/>
              </w:rPr>
              <w:t>{</w:t>
            </w:r>
          </w:p>
          <w:p w:rsidR="004114FA" w:rsidRDefault="008741EB">
            <w:pPr>
              <w:pStyle w:val="TerminalDisplayinTable"/>
              <w:shd w:val="clear" w:color="auto" w:fill="D9D9D9"/>
              <w:spacing w:line="240" w:lineRule="auto"/>
              <w:ind w:firstLineChars="21" w:firstLine="34"/>
              <w:rPr>
                <w:rFonts w:ascii="Arial" w:hAnsi="Arial" w:cs="Arial"/>
                <w:spacing w:val="0"/>
                <w:szCs w:val="20"/>
                <w:lang w:val="fr-FR"/>
              </w:rPr>
            </w:pPr>
            <w:r w:rsidRPr="008741EB">
              <w:rPr>
                <w:rFonts w:ascii="Arial" w:hAnsi="Arial" w:cs="Arial"/>
                <w:spacing w:val="0"/>
                <w:szCs w:val="20"/>
                <w:lang w:val="fr-FR"/>
              </w:rPr>
              <w:t xml:space="preserve">    "clientID": "260086000000685836",</w:t>
            </w:r>
          </w:p>
          <w:p w:rsidR="004114FA" w:rsidRDefault="008741EB">
            <w:pPr>
              <w:pStyle w:val="TerminalDisplayinTable"/>
              <w:shd w:val="clear" w:color="auto" w:fill="D9D9D9"/>
              <w:spacing w:line="240" w:lineRule="auto"/>
              <w:ind w:firstLineChars="21" w:firstLine="34"/>
              <w:rPr>
                <w:rFonts w:ascii="Arial" w:hAnsi="Arial" w:cs="Arial"/>
                <w:spacing w:val="0"/>
                <w:szCs w:val="20"/>
                <w:lang w:val="fr-FR"/>
              </w:rPr>
            </w:pPr>
            <w:r w:rsidRPr="008741EB">
              <w:rPr>
                <w:rFonts w:ascii="Arial" w:hAnsi="Arial" w:cs="Arial"/>
                <w:spacing w:val="0"/>
                <w:szCs w:val="20"/>
                <w:lang w:val="fr-FR"/>
              </w:rPr>
              <w:t xml:space="preserve">    "userID": "260086000000068459",</w:t>
            </w:r>
          </w:p>
          <w:p w:rsidR="004114FA" w:rsidRDefault="008741EB">
            <w:pPr>
              <w:pStyle w:val="TerminalDisplayinTable"/>
              <w:shd w:val="clear" w:color="auto" w:fill="D9D9D9"/>
              <w:spacing w:line="240" w:lineRule="auto"/>
              <w:ind w:firstLineChars="21" w:firstLine="34"/>
              <w:rPr>
                <w:rFonts w:ascii="Arial" w:hAnsi="Arial" w:cs="Arial"/>
                <w:spacing w:val="0"/>
                <w:szCs w:val="20"/>
                <w:lang w:val="fr-FR"/>
              </w:rPr>
            </w:pPr>
            <w:r w:rsidRPr="008741EB">
              <w:rPr>
                <w:rFonts w:ascii="Arial" w:hAnsi="Arial" w:cs="Arial"/>
                <w:spacing w:val="0"/>
                <w:szCs w:val="20"/>
                <w:lang w:val="fr-FR"/>
              </w:rPr>
              <w:t xml:space="preserve">    "time": "1381989773262",</w:t>
            </w:r>
          </w:p>
          <w:p w:rsidR="004114FA" w:rsidRDefault="008741EB">
            <w:pPr>
              <w:pStyle w:val="TerminalDisplayinTable"/>
              <w:shd w:val="clear" w:color="auto" w:fill="D9D9D9"/>
              <w:spacing w:line="240" w:lineRule="auto"/>
              <w:ind w:firstLineChars="21" w:firstLine="34"/>
              <w:rPr>
                <w:rFonts w:ascii="Arial" w:hAnsi="Arial" w:cs="Arial"/>
                <w:spacing w:val="0"/>
                <w:szCs w:val="20"/>
                <w:lang w:val="fr-FR"/>
              </w:rPr>
            </w:pPr>
            <w:r w:rsidRPr="008741EB">
              <w:rPr>
                <w:rFonts w:ascii="Arial" w:hAnsi="Arial" w:cs="Arial"/>
                <w:spacing w:val="0"/>
                <w:szCs w:val="20"/>
                <w:lang w:val="fr-FR"/>
              </w:rPr>
              <w:t xml:space="preserve">    "transactionId": "20131017020253259_154b841c4dc7486",</w:t>
            </w:r>
          </w:p>
          <w:p w:rsidR="004114FA" w:rsidRDefault="008741EB">
            <w:pPr>
              <w:pStyle w:val="TerminalDisplayinTable"/>
              <w:shd w:val="clear" w:color="auto" w:fill="D9D9D9"/>
              <w:spacing w:line="240" w:lineRule="auto"/>
              <w:ind w:firstLineChars="21" w:firstLine="34"/>
              <w:rPr>
                <w:rFonts w:ascii="Arial" w:hAnsi="Arial" w:cs="Arial"/>
                <w:spacing w:val="0"/>
                <w:szCs w:val="20"/>
                <w:lang w:val="fr-FR"/>
              </w:rPr>
            </w:pPr>
            <w:r w:rsidRPr="008741EB">
              <w:rPr>
                <w:rFonts w:ascii="Arial" w:hAnsi="Arial" w:cs="Arial"/>
                <w:spacing w:val="0"/>
                <w:szCs w:val="20"/>
                <w:lang w:val="fr-FR"/>
              </w:rPr>
              <w:t xml:space="preserve">    "signType": "RSA",</w:t>
            </w:r>
          </w:p>
          <w:p w:rsidR="004114FA" w:rsidRDefault="008741EB">
            <w:pPr>
              <w:pStyle w:val="TerminalDisplayinTable"/>
              <w:shd w:val="clear" w:color="auto" w:fill="D9D9D9"/>
              <w:spacing w:line="240" w:lineRule="auto"/>
              <w:ind w:firstLineChars="21" w:firstLine="34"/>
              <w:rPr>
                <w:rFonts w:ascii="Arial" w:hAnsi="Arial" w:cs="Arial"/>
                <w:spacing w:val="0"/>
                <w:szCs w:val="20"/>
                <w:lang w:val="fr-FR"/>
              </w:rPr>
            </w:pPr>
            <w:r w:rsidRPr="008741EB">
              <w:rPr>
                <w:rFonts w:ascii="Arial" w:hAnsi="Arial" w:cs="Arial"/>
                <w:spacing w:val="0"/>
                <w:szCs w:val="20"/>
                <w:lang w:val="fr-FR"/>
              </w:rPr>
              <w:t xml:space="preserve">    "serviceContent": </w:t>
            </w:r>
          </w:p>
          <w:p w:rsidR="004114FA" w:rsidRDefault="008741EB">
            <w:pPr>
              <w:pStyle w:val="TerminalDisplayinTable"/>
              <w:shd w:val="clear" w:color="auto" w:fill="D9D9D9"/>
              <w:spacing w:line="240" w:lineRule="auto"/>
              <w:ind w:firstLineChars="21" w:firstLine="34"/>
              <w:rPr>
                <w:rFonts w:ascii="Arial" w:hAnsi="Arial" w:cs="Arial"/>
                <w:spacing w:val="0"/>
                <w:szCs w:val="20"/>
                <w:lang w:val="fr-FR"/>
              </w:rPr>
            </w:pPr>
            <w:r w:rsidRPr="008741EB">
              <w:rPr>
                <w:rFonts w:ascii="Arial" w:hAnsi="Arial" w:cs="Arial"/>
                <w:spacing w:val="0"/>
                <w:szCs w:val="20"/>
                <w:lang w:val="fr-FR"/>
              </w:rPr>
              <w:t xml:space="preserve">    {</w:t>
            </w:r>
          </w:p>
          <w:p w:rsidR="004114FA" w:rsidRDefault="008741EB">
            <w:pPr>
              <w:pStyle w:val="TerminalDisplayinTable"/>
              <w:shd w:val="clear" w:color="auto" w:fill="D9D9D9"/>
              <w:spacing w:line="240" w:lineRule="auto"/>
              <w:ind w:firstLineChars="21" w:firstLine="34"/>
              <w:rPr>
                <w:rFonts w:ascii="Arial" w:hAnsi="Arial" w:cs="Arial"/>
                <w:spacing w:val="0"/>
                <w:szCs w:val="20"/>
                <w:lang w:val="fr-FR"/>
              </w:rPr>
            </w:pPr>
            <w:r w:rsidRPr="008741EB">
              <w:rPr>
                <w:rFonts w:ascii="Arial" w:hAnsi="Arial" w:cs="Arial"/>
                <w:spacing w:val="0"/>
                <w:szCs w:val="20"/>
                <w:lang w:val="fr-FR"/>
              </w:rPr>
              <w:t xml:space="preserve">        "amount": "1.00",</w:t>
            </w:r>
          </w:p>
          <w:p w:rsidR="004114FA" w:rsidRDefault="008741EB">
            <w:pPr>
              <w:pStyle w:val="TerminalDisplayinTable"/>
              <w:shd w:val="clear" w:color="auto" w:fill="D9D9D9"/>
              <w:spacing w:line="240" w:lineRule="auto"/>
              <w:ind w:firstLineChars="21" w:firstLine="34"/>
              <w:rPr>
                <w:rFonts w:ascii="Arial" w:hAnsi="Arial" w:cs="Arial"/>
                <w:spacing w:val="0"/>
                <w:szCs w:val="20"/>
                <w:lang w:val="fr-FR"/>
              </w:rPr>
            </w:pPr>
            <w:r w:rsidRPr="008741EB">
              <w:rPr>
                <w:rFonts w:ascii="Arial" w:hAnsi="Arial" w:cs="Arial" w:hint="eastAsia"/>
                <w:spacing w:val="0"/>
                <w:szCs w:val="20"/>
                <w:lang w:val="fr-FR"/>
              </w:rPr>
              <w:t xml:space="preserve">        "productDesc": "</w:t>
            </w:r>
            <w:r w:rsidRPr="008741EB">
              <w:rPr>
                <w:rFonts w:ascii="Arial" w:hAnsi="Arial" w:cs="Arial" w:hint="eastAsia"/>
                <w:spacing w:val="0"/>
                <w:szCs w:val="20"/>
                <w:lang w:val="fr-FR"/>
              </w:rPr>
              <w:t>华为金币</w:t>
            </w:r>
            <w:r w:rsidRPr="008741EB">
              <w:rPr>
                <w:rFonts w:ascii="Arial" w:hAnsi="Arial" w:cs="Arial" w:hint="eastAsia"/>
                <w:spacing w:val="0"/>
                <w:szCs w:val="20"/>
                <w:lang w:val="fr-FR"/>
              </w:rPr>
              <w:t>",</w:t>
            </w:r>
          </w:p>
          <w:p w:rsidR="004114FA" w:rsidRDefault="008741EB">
            <w:pPr>
              <w:pStyle w:val="TerminalDisplayinTable"/>
              <w:shd w:val="clear" w:color="auto" w:fill="D9D9D9"/>
              <w:spacing w:line="240" w:lineRule="auto"/>
              <w:ind w:firstLineChars="21" w:firstLine="34"/>
              <w:rPr>
                <w:rFonts w:ascii="Arial" w:hAnsi="Arial" w:cs="Arial"/>
                <w:spacing w:val="0"/>
                <w:szCs w:val="20"/>
                <w:lang w:val="fr-FR"/>
              </w:rPr>
            </w:pPr>
            <w:r w:rsidRPr="008741EB">
              <w:rPr>
                <w:rFonts w:ascii="Arial" w:hAnsi="Arial" w:cs="Arial"/>
                <w:spacing w:val="0"/>
                <w:szCs w:val="20"/>
                <w:lang w:val="fr-FR"/>
              </w:rPr>
              <w:t xml:space="preserve">        "userID": "260086000000068459",</w:t>
            </w:r>
          </w:p>
          <w:p w:rsidR="004114FA" w:rsidRDefault="008741EB">
            <w:pPr>
              <w:pStyle w:val="TerminalDisplayinTable"/>
              <w:shd w:val="clear" w:color="auto" w:fill="D9D9D9"/>
              <w:spacing w:line="240" w:lineRule="auto"/>
              <w:ind w:firstLineChars="21" w:firstLine="34"/>
              <w:rPr>
                <w:rFonts w:ascii="Arial" w:hAnsi="Arial" w:cs="Arial"/>
                <w:spacing w:val="0"/>
                <w:szCs w:val="20"/>
                <w:lang w:val="fr-FR"/>
              </w:rPr>
            </w:pPr>
            <w:r w:rsidRPr="008741EB">
              <w:rPr>
                <w:rFonts w:ascii="Arial" w:hAnsi="Arial" w:cs="Arial" w:hint="eastAsia"/>
                <w:spacing w:val="0"/>
                <w:szCs w:val="20"/>
                <w:lang w:val="fr-FR"/>
              </w:rPr>
              <w:t xml:space="preserve">        "productName": "</w:t>
            </w:r>
            <w:r w:rsidRPr="008741EB">
              <w:rPr>
                <w:rFonts w:ascii="Arial" w:hAnsi="Arial" w:cs="Arial" w:hint="eastAsia"/>
                <w:spacing w:val="0"/>
                <w:szCs w:val="20"/>
                <w:lang w:val="fr-FR"/>
              </w:rPr>
              <w:t>华为金币</w:t>
            </w:r>
            <w:r w:rsidRPr="008741EB">
              <w:rPr>
                <w:rFonts w:ascii="Arial" w:hAnsi="Arial" w:cs="Arial" w:hint="eastAsia"/>
                <w:spacing w:val="0"/>
                <w:szCs w:val="20"/>
                <w:lang w:val="fr-FR"/>
              </w:rPr>
              <w:t>",</w:t>
            </w:r>
          </w:p>
          <w:p w:rsidR="004114FA" w:rsidRDefault="008741EB">
            <w:pPr>
              <w:pStyle w:val="TerminalDisplayinTable"/>
              <w:shd w:val="clear" w:color="auto" w:fill="D9D9D9"/>
              <w:spacing w:line="240" w:lineRule="auto"/>
              <w:ind w:firstLineChars="21" w:firstLine="34"/>
              <w:rPr>
                <w:rFonts w:ascii="Arial" w:hAnsi="Arial" w:cs="Arial"/>
                <w:spacing w:val="0"/>
                <w:szCs w:val="20"/>
                <w:lang w:val="fr-FR"/>
              </w:rPr>
            </w:pPr>
            <w:r w:rsidRPr="008741EB">
              <w:rPr>
                <w:rFonts w:ascii="Arial" w:hAnsi="Arial" w:cs="Arial"/>
                <w:spacing w:val="0"/>
                <w:szCs w:val="20"/>
                <w:lang w:val="fr-FR"/>
              </w:rPr>
              <w:t xml:space="preserve">        "currency": "CNY",</w:t>
            </w:r>
          </w:p>
          <w:p w:rsidR="004114FA" w:rsidRDefault="008741EB">
            <w:pPr>
              <w:pStyle w:val="TerminalDisplayinTable"/>
              <w:shd w:val="clear" w:color="auto" w:fill="D9D9D9"/>
              <w:spacing w:line="240" w:lineRule="auto"/>
              <w:ind w:firstLineChars="21" w:firstLine="34"/>
              <w:rPr>
                <w:rFonts w:ascii="Arial" w:hAnsi="Arial" w:cs="Arial"/>
                <w:spacing w:val="0"/>
                <w:szCs w:val="20"/>
                <w:lang w:val="fr-FR"/>
              </w:rPr>
            </w:pPr>
            <w:r w:rsidRPr="008741EB">
              <w:rPr>
                <w:rFonts w:ascii="Arial" w:hAnsi="Arial" w:cs="Arial"/>
                <w:spacing w:val="0"/>
                <w:szCs w:val="20"/>
                <w:lang w:val="fr-FR"/>
              </w:rPr>
              <w:t xml:space="preserve">        "applicationID": "10114850"</w:t>
            </w:r>
          </w:p>
          <w:p w:rsidR="004114FA" w:rsidRDefault="008741EB">
            <w:pPr>
              <w:pStyle w:val="TerminalDisplayinTable"/>
              <w:shd w:val="clear" w:color="auto" w:fill="D9D9D9"/>
              <w:spacing w:line="240" w:lineRule="auto"/>
              <w:ind w:firstLineChars="21" w:firstLine="34"/>
              <w:rPr>
                <w:rFonts w:ascii="Arial" w:hAnsi="Arial" w:cs="Arial"/>
                <w:spacing w:val="0"/>
                <w:szCs w:val="20"/>
                <w:lang w:val="fr-FR"/>
              </w:rPr>
            </w:pPr>
            <w:r w:rsidRPr="008741EB">
              <w:rPr>
                <w:rFonts w:ascii="Arial" w:hAnsi="Arial" w:cs="Arial"/>
                <w:spacing w:val="0"/>
                <w:szCs w:val="20"/>
                <w:lang w:val="fr-FR"/>
              </w:rPr>
              <w:t xml:space="preserve">    }</w:t>
            </w:r>
          </w:p>
          <w:p w:rsidR="004114FA" w:rsidRDefault="008741EB">
            <w:pPr>
              <w:pStyle w:val="TerminalDisplayinTable"/>
              <w:shd w:val="clear" w:color="auto" w:fill="D9D9D9"/>
              <w:spacing w:line="240" w:lineRule="auto"/>
              <w:ind w:firstLineChars="21" w:firstLine="34"/>
              <w:rPr>
                <w:rFonts w:ascii="Arial" w:hAnsi="Arial" w:cs="Arial"/>
                <w:spacing w:val="0"/>
                <w:sz w:val="20"/>
                <w:szCs w:val="20"/>
                <w:lang w:val="fr-FR"/>
              </w:rPr>
            </w:pPr>
            <w:r w:rsidRPr="008741EB">
              <w:rPr>
                <w:rFonts w:ascii="Arial" w:hAnsi="Arial" w:cs="Arial"/>
                <w:spacing w:val="0"/>
                <w:szCs w:val="20"/>
                <w:lang w:val="fr-FR"/>
              </w:rPr>
              <w:t>}</w:t>
            </w:r>
          </w:p>
        </w:tc>
      </w:tr>
      <w:tr w:rsidR="006E2AF3" w:rsidRPr="001C6E22" w:rsidTr="00893DA7">
        <w:trPr>
          <w:cantSplit/>
          <w:trHeight w:val="281"/>
        </w:trPr>
        <w:tc>
          <w:tcPr>
            <w:tcW w:w="1701" w:type="dxa"/>
          </w:tcPr>
          <w:p w:rsidR="006E2AF3" w:rsidRPr="002B69A5" w:rsidRDefault="006E2AF3" w:rsidP="00893DA7">
            <w:pPr>
              <w:pStyle w:val="TableText"/>
              <w:rPr>
                <w:lang w:val="fr-FR"/>
              </w:rPr>
            </w:pPr>
            <w:r w:rsidRPr="002B69A5">
              <w:rPr>
                <w:lang w:val="fr-FR"/>
              </w:rPr>
              <w:t>HTT</w:t>
            </w:r>
            <w:r>
              <w:rPr>
                <w:rFonts w:hint="eastAsia"/>
                <w:lang w:val="fr-FR"/>
              </w:rPr>
              <w:t>P</w:t>
            </w:r>
            <w:r w:rsidRPr="002B69A5">
              <w:rPr>
                <w:lang w:val="fr-FR"/>
              </w:rPr>
              <w:t xml:space="preserve"> Response</w:t>
            </w:r>
          </w:p>
        </w:tc>
        <w:tc>
          <w:tcPr>
            <w:tcW w:w="6379" w:type="dxa"/>
          </w:tcPr>
          <w:p w:rsidR="008741EB" w:rsidRPr="008741EB" w:rsidRDefault="008741EB" w:rsidP="008741EB">
            <w:pPr>
              <w:pStyle w:val="TerminalDisplayinTable"/>
              <w:shd w:val="clear" w:color="auto" w:fill="D9D9D9"/>
              <w:spacing w:line="240" w:lineRule="auto"/>
              <w:rPr>
                <w:rFonts w:ascii="Arial" w:hAnsi="Arial" w:cs="Arial"/>
                <w:spacing w:val="0"/>
                <w:szCs w:val="20"/>
                <w:lang w:val="fr-FR"/>
              </w:rPr>
            </w:pPr>
            <w:r w:rsidRPr="008741EB">
              <w:rPr>
                <w:rFonts w:ascii="Arial" w:hAnsi="Arial" w:cs="Arial"/>
                <w:spacing w:val="0"/>
                <w:szCs w:val="20"/>
                <w:lang w:val="fr-FR"/>
              </w:rPr>
              <w:t>{</w:t>
            </w:r>
          </w:p>
          <w:p w:rsidR="008741EB" w:rsidRPr="008741EB" w:rsidRDefault="008741EB" w:rsidP="008741EB">
            <w:pPr>
              <w:pStyle w:val="TerminalDisplayinTable"/>
              <w:shd w:val="clear" w:color="auto" w:fill="D9D9D9"/>
              <w:spacing w:line="240" w:lineRule="auto"/>
              <w:rPr>
                <w:rFonts w:ascii="Arial" w:hAnsi="Arial" w:cs="Arial"/>
                <w:spacing w:val="0"/>
                <w:szCs w:val="20"/>
                <w:lang w:val="fr-FR"/>
              </w:rPr>
            </w:pPr>
            <w:r w:rsidRPr="008741EB">
              <w:rPr>
                <w:rFonts w:ascii="Arial" w:hAnsi="Arial" w:cs="Arial"/>
                <w:spacing w:val="0"/>
                <w:szCs w:val="20"/>
                <w:lang w:val="fr-FR"/>
              </w:rPr>
              <w:t xml:space="preserve">    "sign": "QOgYZH3eP1FgLa3ZH4KH274ledJMK1fQUBlNhk8BKLiw5nH3V8/BPfSMU4YKkoYp4jtjDGmh3cQsb6r3UsBzMw==",</w:t>
            </w:r>
          </w:p>
          <w:p w:rsidR="008741EB" w:rsidRPr="008741EB" w:rsidRDefault="008741EB" w:rsidP="008741EB">
            <w:pPr>
              <w:pStyle w:val="TerminalDisplayinTable"/>
              <w:shd w:val="clear" w:color="auto" w:fill="D9D9D9"/>
              <w:spacing w:line="240" w:lineRule="auto"/>
              <w:rPr>
                <w:rFonts w:ascii="Arial" w:hAnsi="Arial" w:cs="Arial"/>
                <w:spacing w:val="0"/>
                <w:szCs w:val="20"/>
                <w:lang w:val="fr-FR"/>
              </w:rPr>
            </w:pPr>
            <w:r w:rsidRPr="008741EB">
              <w:rPr>
                <w:rFonts w:ascii="Arial" w:hAnsi="Arial" w:cs="Arial"/>
                <w:spacing w:val="0"/>
                <w:szCs w:val="20"/>
                <w:lang w:val="fr-FR"/>
              </w:rPr>
              <w:t xml:space="preserve">    "returnCode": "0",</w:t>
            </w:r>
          </w:p>
          <w:p w:rsidR="008741EB" w:rsidRPr="008741EB" w:rsidRDefault="008741EB" w:rsidP="008741EB">
            <w:pPr>
              <w:pStyle w:val="TerminalDisplayinTable"/>
              <w:shd w:val="clear" w:color="auto" w:fill="D9D9D9"/>
              <w:spacing w:line="240" w:lineRule="auto"/>
              <w:rPr>
                <w:rFonts w:ascii="Arial" w:hAnsi="Arial" w:cs="Arial"/>
                <w:spacing w:val="0"/>
                <w:szCs w:val="20"/>
                <w:lang w:val="fr-FR"/>
              </w:rPr>
            </w:pPr>
            <w:r w:rsidRPr="008741EB">
              <w:rPr>
                <w:rFonts w:ascii="Arial" w:hAnsi="Arial" w:cs="Arial"/>
                <w:spacing w:val="0"/>
                <w:szCs w:val="20"/>
                <w:lang w:val="fr-FR"/>
              </w:rPr>
              <w:t xml:space="preserve">    "requestId": "20131017020114715169980",</w:t>
            </w:r>
          </w:p>
          <w:p w:rsidR="008741EB" w:rsidRPr="008741EB" w:rsidRDefault="008741EB" w:rsidP="008741EB">
            <w:pPr>
              <w:pStyle w:val="TerminalDisplayinTable"/>
              <w:shd w:val="clear" w:color="auto" w:fill="D9D9D9"/>
              <w:spacing w:line="240" w:lineRule="auto"/>
              <w:rPr>
                <w:rFonts w:ascii="Arial" w:hAnsi="Arial" w:cs="Arial"/>
                <w:spacing w:val="0"/>
                <w:szCs w:val="20"/>
                <w:lang w:val="fr-FR"/>
              </w:rPr>
            </w:pPr>
            <w:r w:rsidRPr="008741EB">
              <w:rPr>
                <w:rFonts w:ascii="Arial" w:hAnsi="Arial" w:cs="Arial"/>
                <w:spacing w:val="0"/>
                <w:szCs w:val="20"/>
                <w:lang w:val="fr-FR"/>
              </w:rPr>
              <w:t xml:space="preserve">    "returnDesc": "success"</w:t>
            </w:r>
          </w:p>
          <w:p w:rsidR="006E2AF3" w:rsidRPr="008741EB" w:rsidRDefault="008741EB" w:rsidP="008741EB">
            <w:pPr>
              <w:pStyle w:val="TerminalDisplayinTable"/>
              <w:shd w:val="clear" w:color="auto" w:fill="D9D9D9"/>
              <w:spacing w:line="240" w:lineRule="auto"/>
              <w:rPr>
                <w:rFonts w:ascii="Arial" w:hAnsi="Arial" w:cs="Arial"/>
                <w:spacing w:val="0"/>
                <w:szCs w:val="20"/>
                <w:lang w:val="fr-FR"/>
              </w:rPr>
            </w:pPr>
            <w:r w:rsidRPr="008741EB">
              <w:rPr>
                <w:rFonts w:ascii="Arial" w:hAnsi="Arial" w:cs="Arial"/>
                <w:spacing w:val="0"/>
                <w:szCs w:val="20"/>
                <w:lang w:val="fr-FR"/>
              </w:rPr>
              <w:t>}</w:t>
            </w:r>
          </w:p>
        </w:tc>
      </w:tr>
    </w:tbl>
    <w:p w:rsidR="006E2AF3" w:rsidRDefault="006E2AF3" w:rsidP="00402CAB">
      <w:pPr>
        <w:ind w:firstLineChars="150" w:firstLine="316"/>
        <w:rPr>
          <w:b/>
        </w:rPr>
      </w:pPr>
    </w:p>
    <w:p w:rsidR="004F6DDA" w:rsidRPr="00016DEA" w:rsidRDefault="004F6DDA" w:rsidP="004F6DDA">
      <w:pPr>
        <w:pStyle w:val="2"/>
      </w:pPr>
      <w:r>
        <w:rPr>
          <w:rFonts w:hint="eastAsia"/>
        </w:rPr>
        <w:t>充值调整</w:t>
      </w:r>
    </w:p>
    <w:p w:rsidR="004F6DDA" w:rsidRPr="005B2811" w:rsidRDefault="004F6DDA" w:rsidP="004F6DDA">
      <w:pPr>
        <w:ind w:firstLineChars="150" w:firstLine="315"/>
        <w:rPr>
          <w:lang w:val="fr-FR"/>
        </w:rPr>
      </w:pPr>
      <w:r w:rsidRPr="00665A25">
        <w:rPr>
          <w:rFonts w:hint="eastAsia"/>
        </w:rPr>
        <w:t>方法名称</w:t>
      </w:r>
      <w:r w:rsidRPr="005B2811">
        <w:rPr>
          <w:rFonts w:hint="eastAsia"/>
          <w:lang w:val="fr-FR"/>
        </w:rPr>
        <w:t>：</w:t>
      </w:r>
      <w:r>
        <w:rPr>
          <w:rFonts w:hint="eastAsia"/>
        </w:rPr>
        <w:t>/dev/rechargeAdjust.action</w:t>
      </w:r>
    </w:p>
    <w:p w:rsidR="004F6DDA" w:rsidRDefault="004F6DDA" w:rsidP="004F6DDA">
      <w:pPr>
        <w:ind w:firstLineChars="150" w:firstLine="315"/>
        <w:rPr>
          <w:lang w:val="fr-FR"/>
        </w:rPr>
      </w:pPr>
      <w:r>
        <w:rPr>
          <w:rFonts w:hint="eastAsia"/>
        </w:rPr>
        <w:t>方法描述</w:t>
      </w:r>
      <w:r w:rsidRPr="005B2811">
        <w:rPr>
          <w:rFonts w:hint="eastAsia"/>
          <w:lang w:val="fr-FR"/>
        </w:rPr>
        <w:t>：</w:t>
      </w:r>
      <w:r>
        <w:rPr>
          <w:rFonts w:hint="eastAsia"/>
          <w:lang w:val="fr-FR"/>
        </w:rPr>
        <w:t>提供给管理台用于手工调整华为钱包余额。</w:t>
      </w:r>
    </w:p>
    <w:p w:rsidR="00B5664F" w:rsidRDefault="003D20C3" w:rsidP="004F6DDA">
      <w:pPr>
        <w:ind w:firstLineChars="150" w:firstLine="315"/>
        <w:rPr>
          <w:lang w:val="fr-FR"/>
        </w:rPr>
      </w:pPr>
      <w:r>
        <w:rPr>
          <w:rFonts w:hint="eastAsia"/>
          <w:lang w:val="fr-FR"/>
        </w:rPr>
        <w:t>注：仅指虚拟帐号。</w:t>
      </w:r>
      <w:r w:rsidR="00B5664F" w:rsidRPr="005B2811">
        <w:rPr>
          <w:rFonts w:hint="eastAsia"/>
          <w:lang w:val="fr-FR"/>
        </w:rPr>
        <w:t>HTTP</w:t>
      </w:r>
      <w:r w:rsidR="00B5664F">
        <w:rPr>
          <w:rFonts w:hint="eastAsia"/>
          <w:lang w:val="fr-FR"/>
        </w:rPr>
        <w:t>S</w:t>
      </w:r>
      <w:r w:rsidR="00B5664F">
        <w:rPr>
          <w:rFonts w:hint="eastAsia"/>
        </w:rPr>
        <w:t>请求方式</w:t>
      </w:r>
      <w:r w:rsidR="00B5664F" w:rsidRPr="005B2811">
        <w:rPr>
          <w:rFonts w:hint="eastAsia"/>
          <w:lang w:val="fr-FR"/>
        </w:rPr>
        <w:t>：</w:t>
      </w:r>
      <w:r w:rsidR="00B5664F" w:rsidRPr="005B2811">
        <w:rPr>
          <w:rFonts w:hint="eastAsia"/>
          <w:lang w:val="fr-FR"/>
        </w:rPr>
        <w:t xml:space="preserve"> POST</w:t>
      </w:r>
    </w:p>
    <w:p w:rsidR="00A53BF8" w:rsidRPr="005F1769" w:rsidRDefault="00A53BF8" w:rsidP="00A53BF8">
      <w:pPr>
        <w:pStyle w:val="3"/>
        <w:rPr>
          <w:sz w:val="21"/>
          <w:szCs w:val="21"/>
        </w:rPr>
      </w:pPr>
      <w:r>
        <w:rPr>
          <w:rFonts w:hint="eastAsia"/>
          <w:sz w:val="21"/>
          <w:szCs w:val="21"/>
        </w:rPr>
        <w:t>开发者联盟调用接口</w:t>
      </w:r>
    </w:p>
    <w:p w:rsidR="00A53BF8" w:rsidRPr="005B2811" w:rsidRDefault="00A53BF8" w:rsidP="004F6DDA">
      <w:pPr>
        <w:ind w:firstLineChars="150" w:firstLine="315"/>
        <w:rPr>
          <w:lang w:val="fr-FR"/>
        </w:rPr>
      </w:pPr>
      <w:r>
        <w:rPr>
          <w:rFonts w:hint="eastAsia"/>
        </w:rPr>
        <w:t>管理者级</w:t>
      </w:r>
      <w:r w:rsidRPr="00527994">
        <w:rPr>
          <w:rFonts w:hint="eastAsia"/>
        </w:rPr>
        <w:t>：</w:t>
      </w:r>
      <w:r w:rsidRPr="00527994">
        <w:t xml:space="preserve">String </w:t>
      </w:r>
      <w:r w:rsidR="00FD4CC7" w:rsidRPr="00FD4CC7">
        <w:t>huawei.trade.mgt.rechargeAdjust</w:t>
      </w:r>
      <w:r w:rsidRPr="00527994">
        <w:t>(String params)</w:t>
      </w:r>
    </w:p>
    <w:p w:rsidR="004F6DDA" w:rsidRPr="005B2811" w:rsidRDefault="004F6DDA" w:rsidP="004F6DDA">
      <w:pPr>
        <w:ind w:firstLineChars="150" w:firstLine="316"/>
        <w:rPr>
          <w:b/>
          <w:lang w:val="fr-FR"/>
        </w:rPr>
      </w:pPr>
      <w:r w:rsidRPr="00990213">
        <w:rPr>
          <w:rFonts w:hint="eastAsia"/>
          <w:b/>
        </w:rPr>
        <w:t>请求接口参数</w:t>
      </w:r>
      <w:r w:rsidR="00A53BF8">
        <w:rPr>
          <w:rFonts w:hint="eastAsia"/>
          <w:b/>
        </w:rPr>
        <w:t>（</w:t>
      </w:r>
      <w:r w:rsidR="00A53BF8">
        <w:rPr>
          <w:rFonts w:hint="eastAsia"/>
          <w:b/>
        </w:rPr>
        <w:t>params</w:t>
      </w:r>
      <w:r w:rsidR="00A53BF8">
        <w:rPr>
          <w:rFonts w:hint="eastAsia"/>
          <w:b/>
        </w:rPr>
        <w:t>）</w:t>
      </w:r>
      <w:r w:rsidRPr="00990213">
        <w:rPr>
          <w:rFonts w:hint="eastAsia"/>
          <w:b/>
        </w:rPr>
        <w:t>描述</w:t>
      </w:r>
      <w:r w:rsidRPr="005B2811">
        <w:rPr>
          <w:rFonts w:hint="eastAsia"/>
          <w:b/>
          <w:lang w:val="fr-FR"/>
        </w:rPr>
        <w:t>：</w:t>
      </w:r>
    </w:p>
    <w:tbl>
      <w:tblPr>
        <w:tblW w:w="8248" w:type="dxa"/>
        <w:tblInd w:w="121" w:type="dxa"/>
        <w:tblLayout w:type="fixed"/>
        <w:tblCellMar>
          <w:left w:w="0" w:type="dxa"/>
          <w:right w:w="0" w:type="dxa"/>
        </w:tblCellMar>
        <w:tblLook w:val="0000"/>
      </w:tblPr>
      <w:tblGrid>
        <w:gridCol w:w="1585"/>
        <w:gridCol w:w="1134"/>
        <w:gridCol w:w="4820"/>
        <w:gridCol w:w="709"/>
      </w:tblGrid>
      <w:tr w:rsidR="004F6DDA" w:rsidRPr="00270E48" w:rsidTr="009027C7">
        <w:trPr>
          <w:trHeight w:hRule="exact" w:val="370"/>
        </w:trPr>
        <w:tc>
          <w:tcPr>
            <w:tcW w:w="1585" w:type="dxa"/>
            <w:tcBorders>
              <w:top w:val="single" w:sz="4" w:space="0" w:color="000000"/>
              <w:left w:val="single" w:sz="4" w:space="0" w:color="000000"/>
              <w:bottom w:val="single" w:sz="4" w:space="0" w:color="000000"/>
              <w:right w:val="single" w:sz="4" w:space="0" w:color="000000"/>
            </w:tcBorders>
            <w:shd w:val="clear" w:color="auto" w:fill="DFDFDF"/>
          </w:tcPr>
          <w:p w:rsidR="004F6DDA" w:rsidRPr="005B2811" w:rsidRDefault="004F6DDA" w:rsidP="009027C7">
            <w:pPr>
              <w:spacing w:line="307" w:lineRule="exact"/>
              <w:ind w:left="102" w:right="-20"/>
              <w:rPr>
                <w:sz w:val="24"/>
                <w:szCs w:val="24"/>
                <w:lang w:val="fr-FR"/>
              </w:rPr>
            </w:pPr>
            <w:r>
              <w:rPr>
                <w:rFonts w:ascii="微软雅黑" w:eastAsia="微软雅黑" w:cs="微软雅黑" w:hint="eastAsia"/>
                <w:b/>
                <w:bCs/>
                <w:spacing w:val="12"/>
                <w:position w:val="-1"/>
              </w:rPr>
              <w:t>参数名称</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4F6DDA" w:rsidRPr="00270E48" w:rsidRDefault="004F6DDA" w:rsidP="009027C7">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4F6DDA" w:rsidRPr="00270E48" w:rsidRDefault="004F6DDA" w:rsidP="009027C7">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4F6DDA" w:rsidRPr="00270E48" w:rsidRDefault="004F6DDA" w:rsidP="009027C7">
            <w:pPr>
              <w:spacing w:line="307" w:lineRule="exact"/>
              <w:ind w:left="102" w:right="-20"/>
              <w:rPr>
                <w:sz w:val="24"/>
                <w:szCs w:val="24"/>
              </w:rPr>
            </w:pPr>
            <w:r>
              <w:rPr>
                <w:rFonts w:ascii="微软雅黑" w:eastAsia="微软雅黑" w:cs="微软雅黑" w:hint="eastAsia"/>
                <w:b/>
                <w:bCs/>
                <w:spacing w:val="12"/>
                <w:position w:val="-1"/>
              </w:rPr>
              <w:t>可选</w:t>
            </w:r>
          </w:p>
        </w:tc>
      </w:tr>
      <w:tr w:rsidR="004F6DDA" w:rsidRPr="00270E48" w:rsidTr="009027C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4F6DDA" w:rsidRDefault="004F6DDA" w:rsidP="009027C7">
            <w:pPr>
              <w:ind w:right="-20"/>
              <w:jc w:val="both"/>
            </w:pPr>
            <w:r w:rsidRPr="0028008B">
              <w:rPr>
                <w:rFonts w:hint="eastAsia"/>
              </w:rPr>
              <w:t>userID</w:t>
            </w:r>
          </w:p>
        </w:tc>
        <w:tc>
          <w:tcPr>
            <w:tcW w:w="1134" w:type="dxa"/>
            <w:tcBorders>
              <w:top w:val="single" w:sz="4" w:space="0" w:color="000000"/>
              <w:left w:val="single" w:sz="4" w:space="0" w:color="000000"/>
              <w:bottom w:val="single" w:sz="4" w:space="0" w:color="000000"/>
              <w:right w:val="single" w:sz="4" w:space="0" w:color="000000"/>
            </w:tcBorders>
            <w:vAlign w:val="center"/>
          </w:tcPr>
          <w:p w:rsidR="004F6DDA" w:rsidRDefault="004F6DDA" w:rsidP="009027C7">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4F6DDA" w:rsidRDefault="004F6DDA" w:rsidP="009027C7">
            <w:pPr>
              <w:spacing w:line="312" w:lineRule="exact"/>
              <w:ind w:right="-20"/>
              <w:jc w:val="both"/>
            </w:pPr>
            <w:r>
              <w:rPr>
                <w:rFonts w:hint="eastAsia"/>
              </w:rPr>
              <w:t>商户</w:t>
            </w:r>
            <w:r>
              <w:rPr>
                <w:rFonts w:hint="eastAsia"/>
              </w:rPr>
              <w:t>ID</w:t>
            </w:r>
          </w:p>
          <w:p w:rsidR="004F6DDA" w:rsidRDefault="004F6DDA" w:rsidP="004E7EB5">
            <w:pPr>
              <w:spacing w:line="312" w:lineRule="exact"/>
              <w:ind w:right="-20"/>
              <w:jc w:val="both"/>
            </w:pPr>
            <w:r>
              <w:rPr>
                <w:rFonts w:hint="eastAsia"/>
              </w:rPr>
              <w:t>注：</w:t>
            </w:r>
            <w:r w:rsidR="004E7EB5">
              <w:rPr>
                <w:rFonts w:hint="eastAsia"/>
              </w:rPr>
              <w:t>必须</w:t>
            </w:r>
            <w:r>
              <w:rPr>
                <w:rFonts w:hint="eastAsia"/>
              </w:rPr>
              <w:t>为华为</w:t>
            </w:r>
          </w:p>
        </w:tc>
        <w:tc>
          <w:tcPr>
            <w:tcW w:w="709" w:type="dxa"/>
            <w:tcBorders>
              <w:top w:val="single" w:sz="4" w:space="0" w:color="000000"/>
              <w:left w:val="single" w:sz="4" w:space="0" w:color="000000"/>
              <w:bottom w:val="single" w:sz="4" w:space="0" w:color="000000"/>
              <w:right w:val="single" w:sz="4" w:space="0" w:color="000000"/>
            </w:tcBorders>
            <w:vAlign w:val="center"/>
          </w:tcPr>
          <w:p w:rsidR="004F6DDA" w:rsidRDefault="004F6DDA" w:rsidP="009027C7">
            <w:pPr>
              <w:jc w:val="both"/>
            </w:pPr>
            <w:r w:rsidRPr="0028008B">
              <w:rPr>
                <w:rFonts w:hint="eastAsia"/>
              </w:rPr>
              <w:t>M</w:t>
            </w:r>
          </w:p>
        </w:tc>
      </w:tr>
      <w:tr w:rsidR="00FA3472" w:rsidRPr="00270E48" w:rsidTr="009027C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FA3472" w:rsidRPr="0028008B" w:rsidRDefault="00FA3472" w:rsidP="009027C7">
            <w:pPr>
              <w:ind w:right="-20"/>
              <w:jc w:val="both"/>
            </w:pPr>
            <w:r>
              <w:rPr>
                <w:rFonts w:hint="eastAsia"/>
              </w:rPr>
              <w:t>applicationID</w:t>
            </w:r>
          </w:p>
        </w:tc>
        <w:tc>
          <w:tcPr>
            <w:tcW w:w="1134" w:type="dxa"/>
            <w:tcBorders>
              <w:top w:val="single" w:sz="4" w:space="0" w:color="000000"/>
              <w:left w:val="single" w:sz="4" w:space="0" w:color="000000"/>
              <w:bottom w:val="single" w:sz="4" w:space="0" w:color="000000"/>
              <w:right w:val="single" w:sz="4" w:space="0" w:color="000000"/>
            </w:tcBorders>
            <w:vAlign w:val="center"/>
          </w:tcPr>
          <w:p w:rsidR="00FA3472" w:rsidRDefault="00FA3472" w:rsidP="009027C7">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FA3472" w:rsidRDefault="00FA3472" w:rsidP="009027C7">
            <w:pPr>
              <w:spacing w:line="312" w:lineRule="exact"/>
              <w:ind w:right="-20"/>
              <w:jc w:val="both"/>
            </w:pPr>
            <w:r>
              <w:rPr>
                <w:rFonts w:hint="eastAsia"/>
              </w:rPr>
              <w:t>商户应用</w:t>
            </w:r>
            <w:r>
              <w:rPr>
                <w:rFonts w:hint="eastAsia"/>
              </w:rPr>
              <w:t>ID</w:t>
            </w:r>
          </w:p>
          <w:p w:rsidR="00FA3472" w:rsidRDefault="00FA3472" w:rsidP="009027C7">
            <w:pPr>
              <w:spacing w:line="312" w:lineRule="exact"/>
              <w:ind w:right="-20"/>
              <w:jc w:val="both"/>
            </w:pPr>
            <w:r>
              <w:rPr>
                <w:rFonts w:hint="eastAsia"/>
              </w:rPr>
              <w:t>对于华为管理台，统一填写华为支付</w:t>
            </w:r>
            <w:r>
              <w:rPr>
                <w:rFonts w:hint="eastAsia"/>
              </w:rPr>
              <w:t>APK</w:t>
            </w:r>
            <w:r>
              <w:rPr>
                <w:rFonts w:hint="eastAsia"/>
              </w:rPr>
              <w:t>的应用</w:t>
            </w:r>
            <w:r>
              <w:rPr>
                <w:rFonts w:hint="eastAsia"/>
              </w:rPr>
              <w:t>ID</w:t>
            </w:r>
          </w:p>
        </w:tc>
        <w:tc>
          <w:tcPr>
            <w:tcW w:w="709" w:type="dxa"/>
            <w:tcBorders>
              <w:top w:val="single" w:sz="4" w:space="0" w:color="000000"/>
              <w:left w:val="single" w:sz="4" w:space="0" w:color="000000"/>
              <w:bottom w:val="single" w:sz="4" w:space="0" w:color="000000"/>
              <w:right w:val="single" w:sz="4" w:space="0" w:color="000000"/>
            </w:tcBorders>
            <w:vAlign w:val="center"/>
          </w:tcPr>
          <w:p w:rsidR="00FA3472" w:rsidRPr="00FA3472" w:rsidRDefault="00FA3472" w:rsidP="009027C7">
            <w:pPr>
              <w:jc w:val="both"/>
            </w:pPr>
            <w:r>
              <w:rPr>
                <w:rFonts w:hint="eastAsia"/>
              </w:rPr>
              <w:t>M</w:t>
            </w:r>
          </w:p>
        </w:tc>
      </w:tr>
      <w:tr w:rsidR="0009511F" w:rsidRPr="00270E48" w:rsidTr="009027C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09511F" w:rsidRDefault="0009511F" w:rsidP="009027C7">
            <w:pPr>
              <w:ind w:right="-20"/>
              <w:jc w:val="both"/>
            </w:pPr>
            <w:r>
              <w:rPr>
                <w:rFonts w:hint="eastAsia"/>
                <w:color w:val="000000" w:themeColor="text1"/>
              </w:rPr>
              <w:lastRenderedPageBreak/>
              <w:t>merName</w:t>
            </w:r>
          </w:p>
        </w:tc>
        <w:tc>
          <w:tcPr>
            <w:tcW w:w="1134" w:type="dxa"/>
            <w:tcBorders>
              <w:top w:val="single" w:sz="4" w:space="0" w:color="000000"/>
              <w:left w:val="single" w:sz="4" w:space="0" w:color="000000"/>
              <w:bottom w:val="single" w:sz="4" w:space="0" w:color="000000"/>
              <w:right w:val="single" w:sz="4" w:space="0" w:color="000000"/>
            </w:tcBorders>
            <w:vAlign w:val="center"/>
          </w:tcPr>
          <w:p w:rsidR="0009511F" w:rsidRDefault="0009511F" w:rsidP="009027C7">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09511F" w:rsidRDefault="0009511F" w:rsidP="00893DA7">
            <w:pPr>
              <w:spacing w:line="312" w:lineRule="exact"/>
              <w:ind w:right="-20"/>
              <w:jc w:val="both"/>
            </w:pPr>
            <w:r>
              <w:rPr>
                <w:rFonts w:hint="eastAsia"/>
              </w:rPr>
              <w:t>商户名称</w:t>
            </w:r>
          </w:p>
          <w:p w:rsidR="0009511F" w:rsidRDefault="0009511F" w:rsidP="0009511F">
            <w:pPr>
              <w:spacing w:line="312" w:lineRule="exact"/>
              <w:ind w:right="-20"/>
              <w:jc w:val="both"/>
            </w:pPr>
            <w:r>
              <w:rPr>
                <w:rFonts w:hint="eastAsia"/>
              </w:rPr>
              <w:t>注：记录在消费者订单中</w:t>
            </w:r>
          </w:p>
        </w:tc>
        <w:tc>
          <w:tcPr>
            <w:tcW w:w="709" w:type="dxa"/>
            <w:tcBorders>
              <w:top w:val="single" w:sz="4" w:space="0" w:color="000000"/>
              <w:left w:val="single" w:sz="4" w:space="0" w:color="000000"/>
              <w:bottom w:val="single" w:sz="4" w:space="0" w:color="000000"/>
              <w:right w:val="single" w:sz="4" w:space="0" w:color="000000"/>
            </w:tcBorders>
            <w:vAlign w:val="center"/>
          </w:tcPr>
          <w:p w:rsidR="0009511F" w:rsidRDefault="0009511F" w:rsidP="009027C7">
            <w:pPr>
              <w:jc w:val="both"/>
            </w:pPr>
            <w:r>
              <w:rPr>
                <w:rFonts w:hint="eastAsia"/>
                <w:color w:val="000000" w:themeColor="text1"/>
              </w:rPr>
              <w:t>M</w:t>
            </w:r>
          </w:p>
        </w:tc>
      </w:tr>
      <w:tr w:rsidR="0009511F" w:rsidRPr="00270E48" w:rsidTr="009027C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09511F" w:rsidRDefault="0009511F" w:rsidP="009027C7">
            <w:pPr>
              <w:ind w:right="-20"/>
              <w:jc w:val="both"/>
            </w:pPr>
            <w:r>
              <w:rPr>
                <w:rFonts w:hint="eastAsia"/>
              </w:rPr>
              <w:t>clientID</w:t>
            </w:r>
          </w:p>
        </w:tc>
        <w:tc>
          <w:tcPr>
            <w:tcW w:w="1134" w:type="dxa"/>
            <w:tcBorders>
              <w:top w:val="single" w:sz="4" w:space="0" w:color="000000"/>
              <w:left w:val="single" w:sz="4" w:space="0" w:color="000000"/>
              <w:bottom w:val="single" w:sz="4" w:space="0" w:color="000000"/>
              <w:right w:val="single" w:sz="4" w:space="0" w:color="000000"/>
            </w:tcBorders>
            <w:vAlign w:val="center"/>
          </w:tcPr>
          <w:p w:rsidR="0009511F" w:rsidRDefault="0009511F" w:rsidP="009027C7">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09511F" w:rsidRDefault="0009511F" w:rsidP="009027C7">
            <w:pPr>
              <w:spacing w:line="312" w:lineRule="exact"/>
              <w:ind w:right="-20"/>
              <w:jc w:val="both"/>
            </w:pPr>
            <w:r>
              <w:rPr>
                <w:rFonts w:hint="eastAsia"/>
              </w:rPr>
              <w:t>消费者账户</w:t>
            </w:r>
            <w:r>
              <w:rPr>
                <w:rFonts w:hint="eastAsia"/>
              </w:rPr>
              <w:t>ID</w:t>
            </w:r>
          </w:p>
        </w:tc>
        <w:tc>
          <w:tcPr>
            <w:tcW w:w="709" w:type="dxa"/>
            <w:tcBorders>
              <w:top w:val="single" w:sz="4" w:space="0" w:color="000000"/>
              <w:left w:val="single" w:sz="4" w:space="0" w:color="000000"/>
              <w:bottom w:val="single" w:sz="4" w:space="0" w:color="000000"/>
              <w:right w:val="single" w:sz="4" w:space="0" w:color="000000"/>
            </w:tcBorders>
            <w:vAlign w:val="center"/>
          </w:tcPr>
          <w:p w:rsidR="0009511F" w:rsidRDefault="0009511F" w:rsidP="009027C7">
            <w:pPr>
              <w:jc w:val="both"/>
            </w:pPr>
            <w:r>
              <w:rPr>
                <w:rFonts w:hint="eastAsia"/>
              </w:rPr>
              <w:t>M</w:t>
            </w:r>
          </w:p>
        </w:tc>
      </w:tr>
      <w:tr w:rsidR="00767E4C" w:rsidRPr="00270E48" w:rsidTr="009027C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767E4C" w:rsidRDefault="00767E4C" w:rsidP="009027C7">
            <w:pPr>
              <w:ind w:right="-20"/>
              <w:jc w:val="both"/>
            </w:pPr>
            <w:r>
              <w:rPr>
                <w:rFonts w:hint="eastAsia"/>
              </w:rPr>
              <w:t>accType</w:t>
            </w:r>
          </w:p>
        </w:tc>
        <w:tc>
          <w:tcPr>
            <w:tcW w:w="1134" w:type="dxa"/>
            <w:tcBorders>
              <w:top w:val="single" w:sz="4" w:space="0" w:color="000000"/>
              <w:left w:val="single" w:sz="4" w:space="0" w:color="000000"/>
              <w:bottom w:val="single" w:sz="4" w:space="0" w:color="000000"/>
              <w:right w:val="single" w:sz="4" w:space="0" w:color="000000"/>
            </w:tcBorders>
            <w:vAlign w:val="center"/>
          </w:tcPr>
          <w:p w:rsidR="00767E4C" w:rsidRDefault="00767E4C" w:rsidP="009027C7">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767E4C" w:rsidRDefault="00767E4C" w:rsidP="008A71B2">
            <w:pPr>
              <w:spacing w:line="312" w:lineRule="exact"/>
              <w:ind w:right="-20"/>
              <w:jc w:val="both"/>
            </w:pPr>
            <w:r>
              <w:rPr>
                <w:rFonts w:hint="eastAsia"/>
              </w:rPr>
              <w:t>消费者帐号类型：</w:t>
            </w:r>
          </w:p>
          <w:p w:rsidR="00767E4C" w:rsidRDefault="00767E4C" w:rsidP="008A71B2">
            <w:pPr>
              <w:spacing w:line="240" w:lineRule="auto"/>
              <w:ind w:left="102" w:right="-20"/>
              <w:rPr>
                <w:sz w:val="18"/>
              </w:rPr>
            </w:pPr>
            <w:r w:rsidRPr="00333316">
              <w:rPr>
                <w:rFonts w:hint="eastAsia"/>
                <w:sz w:val="18"/>
              </w:rPr>
              <w:t>0000</w:t>
            </w:r>
            <w:r>
              <w:rPr>
                <w:rFonts w:hint="eastAsia"/>
                <w:sz w:val="18"/>
              </w:rPr>
              <w:t>：</w:t>
            </w:r>
            <w:r w:rsidRPr="00333316">
              <w:rPr>
                <w:rFonts w:hint="eastAsia"/>
                <w:sz w:val="18"/>
              </w:rPr>
              <w:t>虚拟帐号</w:t>
            </w:r>
          </w:p>
          <w:p w:rsidR="00767E4C" w:rsidRPr="00333316" w:rsidRDefault="00767E4C" w:rsidP="008A71B2">
            <w:pPr>
              <w:spacing w:line="240" w:lineRule="auto"/>
              <w:ind w:left="102" w:right="-20"/>
              <w:rPr>
                <w:sz w:val="18"/>
              </w:rPr>
            </w:pPr>
            <w:r>
              <w:rPr>
                <w:rFonts w:hint="eastAsia"/>
                <w:sz w:val="18"/>
              </w:rPr>
              <w:t>1000</w:t>
            </w:r>
            <w:r>
              <w:rPr>
                <w:rFonts w:hint="eastAsia"/>
                <w:sz w:val="18"/>
              </w:rPr>
              <w:t>：</w:t>
            </w:r>
            <w:r>
              <w:rPr>
                <w:rFonts w:hint="eastAsia"/>
                <w:sz w:val="18"/>
              </w:rPr>
              <w:t>Vmall</w:t>
            </w:r>
            <w:r>
              <w:rPr>
                <w:rFonts w:hint="eastAsia"/>
                <w:sz w:val="18"/>
              </w:rPr>
              <w:t>预付款帐号</w:t>
            </w:r>
          </w:p>
          <w:p w:rsidR="00767E4C" w:rsidRDefault="00767E4C" w:rsidP="009027C7">
            <w:pPr>
              <w:spacing w:line="312" w:lineRule="exact"/>
              <w:ind w:right="-20"/>
              <w:jc w:val="both"/>
            </w:pPr>
            <w:r>
              <w:rPr>
                <w:rFonts w:hint="eastAsia"/>
              </w:rPr>
              <w:t>缺省为</w:t>
            </w:r>
            <w:r>
              <w:rPr>
                <w:rFonts w:hint="eastAsia"/>
              </w:rPr>
              <w:t>0000</w:t>
            </w:r>
            <w:r>
              <w:rPr>
                <w:rFonts w:hint="eastAsia"/>
              </w:rPr>
              <w:t>。</w:t>
            </w:r>
          </w:p>
        </w:tc>
        <w:tc>
          <w:tcPr>
            <w:tcW w:w="709" w:type="dxa"/>
            <w:tcBorders>
              <w:top w:val="single" w:sz="4" w:space="0" w:color="000000"/>
              <w:left w:val="single" w:sz="4" w:space="0" w:color="000000"/>
              <w:bottom w:val="single" w:sz="4" w:space="0" w:color="000000"/>
              <w:right w:val="single" w:sz="4" w:space="0" w:color="000000"/>
            </w:tcBorders>
            <w:vAlign w:val="center"/>
          </w:tcPr>
          <w:p w:rsidR="00767E4C" w:rsidRDefault="00767E4C" w:rsidP="009027C7">
            <w:pPr>
              <w:jc w:val="both"/>
            </w:pPr>
            <w:r>
              <w:rPr>
                <w:rFonts w:hint="eastAsia"/>
              </w:rPr>
              <w:t>O</w:t>
            </w:r>
          </w:p>
        </w:tc>
      </w:tr>
      <w:tr w:rsidR="0009511F" w:rsidRPr="00270E48" w:rsidTr="009027C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09511F" w:rsidRDefault="0009511F" w:rsidP="009027C7">
            <w:pPr>
              <w:ind w:right="-20"/>
              <w:jc w:val="both"/>
            </w:pPr>
            <w:r>
              <w:rPr>
                <w:rFonts w:hint="eastAsia"/>
              </w:rPr>
              <w:t>requestId</w:t>
            </w:r>
          </w:p>
        </w:tc>
        <w:tc>
          <w:tcPr>
            <w:tcW w:w="1134" w:type="dxa"/>
            <w:tcBorders>
              <w:top w:val="single" w:sz="4" w:space="0" w:color="000000"/>
              <w:left w:val="single" w:sz="4" w:space="0" w:color="000000"/>
              <w:bottom w:val="single" w:sz="4" w:space="0" w:color="000000"/>
              <w:right w:val="single" w:sz="4" w:space="0" w:color="000000"/>
            </w:tcBorders>
            <w:vAlign w:val="center"/>
          </w:tcPr>
          <w:p w:rsidR="0009511F" w:rsidRDefault="0009511F" w:rsidP="009027C7">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09511F" w:rsidRDefault="0009511F" w:rsidP="009027C7">
            <w:pPr>
              <w:spacing w:line="312" w:lineRule="exact"/>
              <w:ind w:right="-20"/>
              <w:jc w:val="both"/>
            </w:pPr>
            <w:r>
              <w:rPr>
                <w:rFonts w:hint="eastAsia"/>
              </w:rPr>
              <w:t>外部请求号</w:t>
            </w:r>
          </w:p>
        </w:tc>
        <w:tc>
          <w:tcPr>
            <w:tcW w:w="709" w:type="dxa"/>
            <w:tcBorders>
              <w:top w:val="single" w:sz="4" w:space="0" w:color="000000"/>
              <w:left w:val="single" w:sz="4" w:space="0" w:color="000000"/>
              <w:bottom w:val="single" w:sz="4" w:space="0" w:color="000000"/>
              <w:right w:val="single" w:sz="4" w:space="0" w:color="000000"/>
            </w:tcBorders>
            <w:vAlign w:val="center"/>
          </w:tcPr>
          <w:p w:rsidR="0009511F" w:rsidRDefault="0009511F" w:rsidP="009027C7">
            <w:pPr>
              <w:jc w:val="both"/>
            </w:pPr>
            <w:r>
              <w:rPr>
                <w:rFonts w:hint="eastAsia"/>
              </w:rPr>
              <w:t>M</w:t>
            </w:r>
          </w:p>
        </w:tc>
      </w:tr>
      <w:tr w:rsidR="0009511F" w:rsidRPr="00270E48" w:rsidTr="009027C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09511F" w:rsidRDefault="0009511F" w:rsidP="009027C7">
            <w:pPr>
              <w:ind w:right="-20"/>
              <w:jc w:val="both"/>
            </w:pPr>
            <w:r>
              <w:rPr>
                <w:rFonts w:hint="eastAsia"/>
              </w:rPr>
              <w:t>productN</w:t>
            </w:r>
            <w:r w:rsidRPr="00FF4599">
              <w:rPr>
                <w:rFonts w:hint="eastAsia"/>
              </w:rPr>
              <w:t>ame</w:t>
            </w:r>
          </w:p>
        </w:tc>
        <w:tc>
          <w:tcPr>
            <w:tcW w:w="1134" w:type="dxa"/>
            <w:tcBorders>
              <w:top w:val="single" w:sz="4" w:space="0" w:color="000000"/>
              <w:left w:val="single" w:sz="4" w:space="0" w:color="000000"/>
              <w:bottom w:val="single" w:sz="4" w:space="0" w:color="000000"/>
              <w:right w:val="single" w:sz="4" w:space="0" w:color="000000"/>
            </w:tcBorders>
            <w:vAlign w:val="center"/>
          </w:tcPr>
          <w:p w:rsidR="0009511F" w:rsidRDefault="0009511F" w:rsidP="009027C7">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09511F" w:rsidRDefault="0009511F" w:rsidP="009027C7">
            <w:pPr>
              <w:spacing w:line="312" w:lineRule="exact"/>
              <w:ind w:right="-20"/>
              <w:jc w:val="both"/>
            </w:pPr>
            <w:r>
              <w:rPr>
                <w:rFonts w:hint="eastAsia"/>
              </w:rPr>
              <w:t>产品名称</w:t>
            </w:r>
          </w:p>
        </w:tc>
        <w:tc>
          <w:tcPr>
            <w:tcW w:w="709" w:type="dxa"/>
            <w:tcBorders>
              <w:top w:val="single" w:sz="4" w:space="0" w:color="000000"/>
              <w:left w:val="single" w:sz="4" w:space="0" w:color="000000"/>
              <w:bottom w:val="single" w:sz="4" w:space="0" w:color="000000"/>
              <w:right w:val="single" w:sz="4" w:space="0" w:color="000000"/>
            </w:tcBorders>
            <w:vAlign w:val="center"/>
          </w:tcPr>
          <w:p w:rsidR="0009511F" w:rsidRDefault="0009511F" w:rsidP="009027C7">
            <w:pPr>
              <w:jc w:val="both"/>
            </w:pPr>
            <w:r>
              <w:rPr>
                <w:rFonts w:hint="eastAsia"/>
              </w:rPr>
              <w:t>M</w:t>
            </w:r>
          </w:p>
        </w:tc>
      </w:tr>
      <w:tr w:rsidR="0009511F" w:rsidRPr="00270E48" w:rsidTr="009027C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09511F" w:rsidRDefault="0009511F" w:rsidP="009027C7">
            <w:pPr>
              <w:ind w:right="-20"/>
              <w:jc w:val="both"/>
            </w:pPr>
            <w:r>
              <w:rPr>
                <w:rFonts w:hint="eastAsia"/>
              </w:rPr>
              <w:t>price</w:t>
            </w:r>
          </w:p>
        </w:tc>
        <w:tc>
          <w:tcPr>
            <w:tcW w:w="1134" w:type="dxa"/>
            <w:tcBorders>
              <w:top w:val="single" w:sz="4" w:space="0" w:color="000000"/>
              <w:left w:val="single" w:sz="4" w:space="0" w:color="000000"/>
              <w:bottom w:val="single" w:sz="4" w:space="0" w:color="000000"/>
              <w:right w:val="single" w:sz="4" w:space="0" w:color="000000"/>
            </w:tcBorders>
            <w:vAlign w:val="center"/>
          </w:tcPr>
          <w:p w:rsidR="0009511F" w:rsidRDefault="0009511F" w:rsidP="009027C7">
            <w:pPr>
              <w:ind w:right="-20"/>
              <w:jc w:val="both"/>
            </w:pPr>
            <w:r>
              <w:t>L</w:t>
            </w:r>
            <w:r>
              <w:rPr>
                <w:rFonts w:hint="eastAsia"/>
              </w:rPr>
              <w:t>ong</w:t>
            </w:r>
          </w:p>
        </w:tc>
        <w:tc>
          <w:tcPr>
            <w:tcW w:w="4820" w:type="dxa"/>
            <w:tcBorders>
              <w:top w:val="single" w:sz="4" w:space="0" w:color="000000"/>
              <w:left w:val="single" w:sz="4" w:space="0" w:color="000000"/>
              <w:bottom w:val="single" w:sz="4" w:space="0" w:color="000000"/>
              <w:right w:val="single" w:sz="4" w:space="0" w:color="000000"/>
            </w:tcBorders>
            <w:vAlign w:val="center"/>
          </w:tcPr>
          <w:p w:rsidR="0009511F" w:rsidRDefault="0009511F" w:rsidP="009027C7">
            <w:pPr>
              <w:spacing w:line="312" w:lineRule="exact"/>
              <w:ind w:right="-20"/>
              <w:jc w:val="both"/>
            </w:pPr>
            <w:r>
              <w:rPr>
                <w:rFonts w:hint="eastAsia"/>
              </w:rPr>
              <w:t>额度，可以为负，单位：点</w:t>
            </w:r>
          </w:p>
        </w:tc>
        <w:tc>
          <w:tcPr>
            <w:tcW w:w="709" w:type="dxa"/>
            <w:tcBorders>
              <w:top w:val="single" w:sz="4" w:space="0" w:color="000000"/>
              <w:left w:val="single" w:sz="4" w:space="0" w:color="000000"/>
              <w:bottom w:val="single" w:sz="4" w:space="0" w:color="000000"/>
              <w:right w:val="single" w:sz="4" w:space="0" w:color="000000"/>
            </w:tcBorders>
            <w:vAlign w:val="center"/>
          </w:tcPr>
          <w:p w:rsidR="0009511F" w:rsidRDefault="0009511F" w:rsidP="009027C7">
            <w:pPr>
              <w:jc w:val="both"/>
            </w:pPr>
            <w:r>
              <w:rPr>
                <w:rFonts w:hint="eastAsia"/>
              </w:rPr>
              <w:t>M</w:t>
            </w:r>
          </w:p>
        </w:tc>
      </w:tr>
      <w:tr w:rsidR="0009511F" w:rsidRPr="00270E48" w:rsidTr="009027C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09511F" w:rsidRDefault="0009511F" w:rsidP="009027C7">
            <w:pPr>
              <w:ind w:right="-20"/>
              <w:jc w:val="both"/>
            </w:pPr>
            <w:r>
              <w:rPr>
                <w:rFonts w:hint="eastAsia"/>
              </w:rPr>
              <w:t>orderT</w:t>
            </w:r>
            <w:r w:rsidRPr="00FF4599">
              <w:rPr>
                <w:rFonts w:hint="eastAsia"/>
              </w:rPr>
              <w:t>ime</w:t>
            </w:r>
          </w:p>
        </w:tc>
        <w:tc>
          <w:tcPr>
            <w:tcW w:w="1134" w:type="dxa"/>
            <w:tcBorders>
              <w:top w:val="single" w:sz="4" w:space="0" w:color="000000"/>
              <w:left w:val="single" w:sz="4" w:space="0" w:color="000000"/>
              <w:bottom w:val="single" w:sz="4" w:space="0" w:color="000000"/>
              <w:right w:val="single" w:sz="4" w:space="0" w:color="000000"/>
            </w:tcBorders>
            <w:vAlign w:val="center"/>
          </w:tcPr>
          <w:p w:rsidR="0009511F" w:rsidRDefault="0009511F" w:rsidP="009027C7">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09511F" w:rsidRDefault="0009511F" w:rsidP="009027C7">
            <w:pPr>
              <w:spacing w:line="312" w:lineRule="exact"/>
              <w:ind w:right="-20"/>
              <w:jc w:val="both"/>
            </w:pPr>
            <w:r>
              <w:rPr>
                <w:rFonts w:hint="eastAsia"/>
              </w:rPr>
              <w:t>下单时间，</w:t>
            </w:r>
            <w:r>
              <w:rPr>
                <w:rFonts w:hint="eastAsia"/>
              </w:rPr>
              <w:t>yyyy-MM-dd HH:mm:ss</w:t>
            </w:r>
          </w:p>
        </w:tc>
        <w:tc>
          <w:tcPr>
            <w:tcW w:w="709" w:type="dxa"/>
            <w:tcBorders>
              <w:top w:val="single" w:sz="4" w:space="0" w:color="000000"/>
              <w:left w:val="single" w:sz="4" w:space="0" w:color="000000"/>
              <w:bottom w:val="single" w:sz="4" w:space="0" w:color="000000"/>
              <w:right w:val="single" w:sz="4" w:space="0" w:color="000000"/>
            </w:tcBorders>
            <w:vAlign w:val="center"/>
          </w:tcPr>
          <w:p w:rsidR="0009511F" w:rsidRDefault="0009511F" w:rsidP="009027C7">
            <w:pPr>
              <w:jc w:val="both"/>
            </w:pPr>
            <w:r>
              <w:rPr>
                <w:rFonts w:hint="eastAsia"/>
              </w:rPr>
              <w:t>M</w:t>
            </w:r>
          </w:p>
        </w:tc>
      </w:tr>
      <w:tr w:rsidR="0009511F" w:rsidRPr="00270E48" w:rsidTr="009027C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09511F" w:rsidRDefault="0009511F" w:rsidP="009027C7">
            <w:pPr>
              <w:ind w:right="-20"/>
              <w:jc w:val="both"/>
            </w:pPr>
            <w:r w:rsidRPr="00FF4599">
              <w:rPr>
                <w:rFonts w:hint="eastAsia"/>
              </w:rPr>
              <w:t>remarks</w:t>
            </w:r>
          </w:p>
        </w:tc>
        <w:tc>
          <w:tcPr>
            <w:tcW w:w="1134" w:type="dxa"/>
            <w:tcBorders>
              <w:top w:val="single" w:sz="4" w:space="0" w:color="000000"/>
              <w:left w:val="single" w:sz="4" w:space="0" w:color="000000"/>
              <w:bottom w:val="single" w:sz="4" w:space="0" w:color="000000"/>
              <w:right w:val="single" w:sz="4" w:space="0" w:color="000000"/>
            </w:tcBorders>
            <w:vAlign w:val="center"/>
          </w:tcPr>
          <w:p w:rsidR="0009511F" w:rsidRDefault="0009511F" w:rsidP="009027C7">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09511F" w:rsidRDefault="0009511F" w:rsidP="009027C7">
            <w:pPr>
              <w:spacing w:line="312" w:lineRule="exact"/>
              <w:ind w:right="-20"/>
              <w:jc w:val="both"/>
            </w:pPr>
            <w:r>
              <w:rPr>
                <w:rFonts w:hint="eastAsia"/>
              </w:rPr>
              <w:t>备注，</w:t>
            </w:r>
            <w:r>
              <w:rPr>
                <w:rFonts w:hint="eastAsia"/>
              </w:rPr>
              <w:t>1</w:t>
            </w:r>
            <w:r w:rsidR="00E853E2">
              <w:rPr>
                <w:rFonts w:hint="eastAsia"/>
              </w:rPr>
              <w:t>00</w:t>
            </w:r>
            <w:r>
              <w:rPr>
                <w:rFonts w:hint="eastAsia"/>
              </w:rPr>
              <w:t>位</w:t>
            </w:r>
          </w:p>
        </w:tc>
        <w:tc>
          <w:tcPr>
            <w:tcW w:w="709" w:type="dxa"/>
            <w:tcBorders>
              <w:top w:val="single" w:sz="4" w:space="0" w:color="000000"/>
              <w:left w:val="single" w:sz="4" w:space="0" w:color="000000"/>
              <w:bottom w:val="single" w:sz="4" w:space="0" w:color="000000"/>
              <w:right w:val="single" w:sz="4" w:space="0" w:color="000000"/>
            </w:tcBorders>
            <w:vAlign w:val="center"/>
          </w:tcPr>
          <w:p w:rsidR="0009511F" w:rsidRDefault="0009511F" w:rsidP="009027C7">
            <w:pPr>
              <w:jc w:val="both"/>
            </w:pPr>
            <w:r>
              <w:rPr>
                <w:rFonts w:hint="eastAsia"/>
              </w:rPr>
              <w:t>O</w:t>
            </w:r>
          </w:p>
        </w:tc>
      </w:tr>
      <w:tr w:rsidR="0009511F" w:rsidRPr="00270E48" w:rsidTr="009027C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09511F" w:rsidRDefault="0009511F" w:rsidP="009027C7">
            <w:pPr>
              <w:ind w:right="-20"/>
              <w:jc w:val="both"/>
            </w:pPr>
            <w:r>
              <w:rPr>
                <w:rFonts w:hint="eastAsia"/>
              </w:rPr>
              <w:t>time</w:t>
            </w:r>
          </w:p>
        </w:tc>
        <w:tc>
          <w:tcPr>
            <w:tcW w:w="1134" w:type="dxa"/>
            <w:tcBorders>
              <w:top w:val="single" w:sz="4" w:space="0" w:color="000000"/>
              <w:left w:val="single" w:sz="4" w:space="0" w:color="000000"/>
              <w:bottom w:val="single" w:sz="4" w:space="0" w:color="000000"/>
              <w:right w:val="single" w:sz="4" w:space="0" w:color="000000"/>
            </w:tcBorders>
            <w:vAlign w:val="center"/>
          </w:tcPr>
          <w:p w:rsidR="0009511F" w:rsidRDefault="0009511F" w:rsidP="009027C7">
            <w:pPr>
              <w:ind w:right="-20"/>
              <w:jc w:val="both"/>
            </w:pPr>
            <w:r>
              <w:rPr>
                <w:rFonts w:hint="eastAsia"/>
              </w:rPr>
              <w:t>long</w:t>
            </w:r>
          </w:p>
        </w:tc>
        <w:tc>
          <w:tcPr>
            <w:tcW w:w="4820" w:type="dxa"/>
            <w:tcBorders>
              <w:top w:val="single" w:sz="4" w:space="0" w:color="000000"/>
              <w:left w:val="single" w:sz="4" w:space="0" w:color="000000"/>
              <w:bottom w:val="single" w:sz="4" w:space="0" w:color="000000"/>
              <w:right w:val="single" w:sz="4" w:space="0" w:color="000000"/>
            </w:tcBorders>
            <w:vAlign w:val="center"/>
          </w:tcPr>
          <w:p w:rsidR="0009511F" w:rsidRDefault="0009511F" w:rsidP="009027C7">
            <w:pPr>
              <w:spacing w:line="312" w:lineRule="exact"/>
              <w:ind w:right="-20"/>
              <w:jc w:val="both"/>
            </w:pPr>
            <w:r>
              <w:rPr>
                <w:rFonts w:hint="eastAsia"/>
              </w:rPr>
              <w:t>时间戳</w:t>
            </w:r>
          </w:p>
        </w:tc>
        <w:tc>
          <w:tcPr>
            <w:tcW w:w="709" w:type="dxa"/>
            <w:tcBorders>
              <w:top w:val="single" w:sz="4" w:space="0" w:color="000000"/>
              <w:left w:val="single" w:sz="4" w:space="0" w:color="000000"/>
              <w:bottom w:val="single" w:sz="4" w:space="0" w:color="000000"/>
              <w:right w:val="single" w:sz="4" w:space="0" w:color="000000"/>
            </w:tcBorders>
            <w:vAlign w:val="center"/>
          </w:tcPr>
          <w:p w:rsidR="0009511F" w:rsidRDefault="0009511F" w:rsidP="009027C7">
            <w:pPr>
              <w:jc w:val="both"/>
            </w:pPr>
            <w:r>
              <w:rPr>
                <w:rFonts w:hint="eastAsia"/>
              </w:rPr>
              <w:t>M</w:t>
            </w:r>
          </w:p>
        </w:tc>
      </w:tr>
      <w:tr w:rsidR="00BD4625" w:rsidRPr="00270E48" w:rsidTr="009027C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BD4625" w:rsidRDefault="00BD4625" w:rsidP="009027C7">
            <w:pPr>
              <w:ind w:right="-20"/>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rsidR="00BD4625" w:rsidRDefault="00BD4625" w:rsidP="009027C7">
            <w:pPr>
              <w:ind w:right="-20"/>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BD4625" w:rsidRDefault="00BD4625" w:rsidP="009027C7">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BD4625" w:rsidRDefault="00BD4625" w:rsidP="009027C7">
            <w:pPr>
              <w:jc w:val="both"/>
            </w:pPr>
          </w:p>
        </w:tc>
      </w:tr>
      <w:tr w:rsidR="00BD4625" w:rsidRPr="00270E48" w:rsidTr="009027C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BD4625" w:rsidRDefault="00BD4625" w:rsidP="009027C7">
            <w:pPr>
              <w:ind w:right="-20"/>
              <w:jc w:val="both"/>
            </w:pPr>
            <w:r>
              <w:rPr>
                <w:rFonts w:hint="eastAsia"/>
              </w:rPr>
              <w:t>signType</w:t>
            </w:r>
          </w:p>
        </w:tc>
        <w:tc>
          <w:tcPr>
            <w:tcW w:w="1134" w:type="dxa"/>
            <w:tcBorders>
              <w:top w:val="single" w:sz="4" w:space="0" w:color="000000"/>
              <w:left w:val="single" w:sz="4" w:space="0" w:color="000000"/>
              <w:bottom w:val="single" w:sz="4" w:space="0" w:color="000000"/>
              <w:right w:val="single" w:sz="4" w:space="0" w:color="000000"/>
            </w:tcBorders>
            <w:vAlign w:val="center"/>
          </w:tcPr>
          <w:p w:rsidR="00BD4625" w:rsidRDefault="00BD4625" w:rsidP="009027C7">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BD4625" w:rsidRDefault="00BD4625" w:rsidP="002B7B87">
            <w:pPr>
              <w:spacing w:line="312" w:lineRule="exact"/>
              <w:ind w:right="-20"/>
              <w:jc w:val="both"/>
            </w:pPr>
            <w:r>
              <w:rPr>
                <w:rFonts w:hint="eastAsia"/>
              </w:rPr>
              <w:t>签名类型，不参与签名，非法值按缺省值处理：</w:t>
            </w:r>
          </w:p>
          <w:p w:rsidR="00BD4625" w:rsidRDefault="00BD4625" w:rsidP="002B7B87">
            <w:pPr>
              <w:spacing w:line="312" w:lineRule="exact"/>
              <w:ind w:right="-20"/>
              <w:jc w:val="both"/>
            </w:pPr>
            <w:r>
              <w:rPr>
                <w:rFonts w:hint="eastAsia"/>
              </w:rPr>
              <w:t>RSA</w:t>
            </w:r>
            <w:r>
              <w:rPr>
                <w:rFonts w:hint="eastAsia"/>
              </w:rPr>
              <w:t>：</w:t>
            </w:r>
            <w:r>
              <w:rPr>
                <w:rFonts w:hint="eastAsia"/>
              </w:rPr>
              <w:t>rsa</w:t>
            </w:r>
            <w:r>
              <w:rPr>
                <w:rFonts w:hint="eastAsia"/>
              </w:rPr>
              <w:t>签名，算法为</w:t>
            </w:r>
            <w:r w:rsidRPr="000B1D35">
              <w:t>SHA1WithRSA</w:t>
            </w:r>
            <w:r>
              <w:rPr>
                <w:rFonts w:hint="eastAsia"/>
              </w:rPr>
              <w:t>（缺省）</w:t>
            </w:r>
          </w:p>
          <w:p w:rsidR="00BD4625" w:rsidRDefault="00BD4625" w:rsidP="009027C7">
            <w:pPr>
              <w:spacing w:line="312" w:lineRule="exact"/>
              <w:ind w:right="-20"/>
              <w:jc w:val="both"/>
            </w:pPr>
            <w:r>
              <w:rPr>
                <w:rFonts w:hint="eastAsia"/>
              </w:rPr>
              <w:t>RSA256</w:t>
            </w:r>
            <w:r>
              <w:rPr>
                <w:rFonts w:hint="eastAsia"/>
              </w:rPr>
              <w:t>：</w:t>
            </w:r>
            <w:r>
              <w:rPr>
                <w:rFonts w:hint="eastAsia"/>
              </w:rPr>
              <w:t>rsa</w:t>
            </w:r>
            <w:r>
              <w:rPr>
                <w:rFonts w:hint="eastAsia"/>
              </w:rPr>
              <w:t>签名，算法为</w:t>
            </w:r>
            <w:r w:rsidRPr="000B1D35">
              <w:t>SHA256WithRSA</w:t>
            </w:r>
          </w:p>
        </w:tc>
        <w:tc>
          <w:tcPr>
            <w:tcW w:w="709" w:type="dxa"/>
            <w:tcBorders>
              <w:top w:val="single" w:sz="4" w:space="0" w:color="000000"/>
              <w:left w:val="single" w:sz="4" w:space="0" w:color="000000"/>
              <w:bottom w:val="single" w:sz="4" w:space="0" w:color="000000"/>
              <w:right w:val="single" w:sz="4" w:space="0" w:color="000000"/>
            </w:tcBorders>
            <w:vAlign w:val="center"/>
          </w:tcPr>
          <w:p w:rsidR="00BD4625" w:rsidRDefault="00BD4625" w:rsidP="009027C7">
            <w:pPr>
              <w:jc w:val="both"/>
            </w:pPr>
            <w:r>
              <w:rPr>
                <w:rFonts w:hint="eastAsia"/>
              </w:rPr>
              <w:t>O</w:t>
            </w:r>
          </w:p>
        </w:tc>
      </w:tr>
      <w:tr w:rsidR="0009511F" w:rsidRPr="00270E48" w:rsidTr="009027C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09511F" w:rsidRDefault="0009511F" w:rsidP="009027C7">
            <w:pPr>
              <w:ind w:right="-20"/>
              <w:jc w:val="both"/>
            </w:pPr>
            <w:r>
              <w:rPr>
                <w:rFonts w:hint="eastAsia"/>
              </w:rPr>
              <w:t>sign</w:t>
            </w:r>
          </w:p>
        </w:tc>
        <w:tc>
          <w:tcPr>
            <w:tcW w:w="1134" w:type="dxa"/>
            <w:tcBorders>
              <w:top w:val="single" w:sz="4" w:space="0" w:color="000000"/>
              <w:left w:val="single" w:sz="4" w:space="0" w:color="000000"/>
              <w:bottom w:val="single" w:sz="4" w:space="0" w:color="000000"/>
              <w:right w:val="single" w:sz="4" w:space="0" w:color="000000"/>
            </w:tcBorders>
            <w:vAlign w:val="center"/>
          </w:tcPr>
          <w:p w:rsidR="0009511F" w:rsidRDefault="0009511F" w:rsidP="009027C7">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09511F" w:rsidRDefault="0009511F" w:rsidP="008E76F8">
            <w:pPr>
              <w:spacing w:line="312" w:lineRule="exact"/>
              <w:ind w:right="-20"/>
              <w:jc w:val="both"/>
            </w:pPr>
            <w:r>
              <w:rPr>
                <w:rFonts w:hint="eastAsia"/>
              </w:rPr>
              <w:t>RSA</w:t>
            </w:r>
            <w:r>
              <w:rPr>
                <w:rFonts w:hint="eastAsia"/>
              </w:rPr>
              <w:t>签名</w:t>
            </w:r>
            <w:r>
              <w:rPr>
                <w:rFonts w:hint="eastAsia"/>
              </w:rPr>
              <w:t>,</w:t>
            </w:r>
            <w:r>
              <w:rPr>
                <w:rFonts w:hint="eastAsia"/>
              </w:rPr>
              <w:t>除</w:t>
            </w:r>
            <w:r>
              <w:rPr>
                <w:rFonts w:hint="eastAsia"/>
              </w:rPr>
              <w:t>sign</w:t>
            </w:r>
            <w:r>
              <w:rPr>
                <w:rFonts w:hint="eastAsia"/>
              </w:rPr>
              <w:t>字段外都需要签名，具体见签名章节，使用指定商户的私钥签名</w:t>
            </w:r>
          </w:p>
          <w:p w:rsidR="000E781B" w:rsidRDefault="000E781B" w:rsidP="008E76F8">
            <w:pPr>
              <w:spacing w:line="312" w:lineRule="exact"/>
              <w:ind w:right="-20"/>
              <w:jc w:val="both"/>
            </w:pPr>
            <w:r>
              <w:rPr>
                <w:rFonts w:hint="eastAsia"/>
              </w:rPr>
              <w:t>注：开发者联盟接口不需要输入</w:t>
            </w:r>
            <w:r w:rsidR="00BD4625">
              <w:rPr>
                <w:rFonts w:hint="eastAsia"/>
              </w:rPr>
              <w:t>本字段和</w:t>
            </w:r>
            <w:r w:rsidR="00BD4625">
              <w:rPr>
                <w:rFonts w:hint="eastAsia"/>
              </w:rPr>
              <w:t>signType</w:t>
            </w:r>
            <w:r>
              <w:rPr>
                <w:rFonts w:hint="eastAsia"/>
              </w:rPr>
              <w:t>。</w:t>
            </w:r>
          </w:p>
        </w:tc>
        <w:tc>
          <w:tcPr>
            <w:tcW w:w="709" w:type="dxa"/>
            <w:tcBorders>
              <w:top w:val="single" w:sz="4" w:space="0" w:color="000000"/>
              <w:left w:val="single" w:sz="4" w:space="0" w:color="000000"/>
              <w:bottom w:val="single" w:sz="4" w:space="0" w:color="000000"/>
              <w:right w:val="single" w:sz="4" w:space="0" w:color="000000"/>
            </w:tcBorders>
            <w:vAlign w:val="center"/>
          </w:tcPr>
          <w:p w:rsidR="0009511F" w:rsidRDefault="000E781B" w:rsidP="009027C7">
            <w:pPr>
              <w:jc w:val="both"/>
            </w:pPr>
            <w:r>
              <w:rPr>
                <w:rFonts w:hint="eastAsia"/>
              </w:rPr>
              <w:t>O</w:t>
            </w:r>
          </w:p>
        </w:tc>
      </w:tr>
    </w:tbl>
    <w:p w:rsidR="004F6DDA" w:rsidRDefault="004F6DDA" w:rsidP="004F6DDA">
      <w:pPr>
        <w:spacing w:line="240" w:lineRule="auto"/>
        <w:rPr>
          <w:sz w:val="20"/>
          <w:szCs w:val="20"/>
        </w:rPr>
      </w:pPr>
    </w:p>
    <w:p w:rsidR="004F6DDA" w:rsidRPr="00BB29FC" w:rsidRDefault="004F6DDA" w:rsidP="004F6DDA">
      <w:pPr>
        <w:ind w:firstLineChars="150" w:firstLine="316"/>
        <w:rPr>
          <w:b/>
        </w:rPr>
      </w:pPr>
      <w:r w:rsidRPr="00BB29FC">
        <w:rPr>
          <w:rFonts w:hint="eastAsia"/>
          <w:b/>
        </w:rPr>
        <w:t>响应参数描述</w:t>
      </w:r>
      <w:r>
        <w:rPr>
          <w:rFonts w:hint="eastAsia"/>
          <w:b/>
        </w:rPr>
        <w:t>：</w:t>
      </w:r>
    </w:p>
    <w:tbl>
      <w:tblPr>
        <w:tblW w:w="8215" w:type="dxa"/>
        <w:tblInd w:w="154" w:type="dxa"/>
        <w:tblLayout w:type="fixed"/>
        <w:tblCellMar>
          <w:left w:w="0" w:type="dxa"/>
          <w:right w:w="0" w:type="dxa"/>
        </w:tblCellMar>
        <w:tblLook w:val="0000"/>
      </w:tblPr>
      <w:tblGrid>
        <w:gridCol w:w="1552"/>
        <w:gridCol w:w="1134"/>
        <w:gridCol w:w="4820"/>
        <w:gridCol w:w="709"/>
      </w:tblGrid>
      <w:tr w:rsidR="004F6DDA" w:rsidRPr="00270E48" w:rsidTr="009027C7">
        <w:trPr>
          <w:trHeight w:val="20"/>
        </w:trPr>
        <w:tc>
          <w:tcPr>
            <w:tcW w:w="1552" w:type="dxa"/>
            <w:tcBorders>
              <w:top w:val="single" w:sz="4" w:space="0" w:color="000000"/>
              <w:left w:val="single" w:sz="4" w:space="0" w:color="000000"/>
              <w:bottom w:val="single" w:sz="4" w:space="0" w:color="000000"/>
              <w:right w:val="single" w:sz="4" w:space="0" w:color="000000"/>
            </w:tcBorders>
            <w:shd w:val="clear" w:color="auto" w:fill="DFDFDF"/>
          </w:tcPr>
          <w:p w:rsidR="004F6DDA" w:rsidRPr="00270E48" w:rsidRDefault="004F6DDA" w:rsidP="009027C7">
            <w:pPr>
              <w:spacing w:line="307" w:lineRule="exact"/>
              <w:ind w:left="102" w:right="-20"/>
              <w:rPr>
                <w:sz w:val="24"/>
                <w:szCs w:val="24"/>
              </w:rPr>
            </w:pPr>
            <w:r>
              <w:rPr>
                <w:rFonts w:ascii="微软雅黑" w:eastAsia="微软雅黑" w:cs="微软雅黑" w:hint="eastAsia"/>
                <w:b/>
                <w:bCs/>
                <w:spacing w:val="12"/>
                <w:position w:val="-1"/>
              </w:rPr>
              <w:t>数据项</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4F6DDA" w:rsidRPr="00270E48" w:rsidRDefault="004F6DDA" w:rsidP="009027C7">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4F6DDA" w:rsidRPr="00270E48" w:rsidRDefault="004F6DDA" w:rsidP="009027C7">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4F6DDA" w:rsidRPr="00270E48" w:rsidRDefault="004F6DDA" w:rsidP="009027C7">
            <w:pPr>
              <w:spacing w:line="307" w:lineRule="exact"/>
              <w:ind w:left="102" w:right="-20"/>
              <w:rPr>
                <w:sz w:val="24"/>
                <w:szCs w:val="24"/>
              </w:rPr>
            </w:pPr>
            <w:r>
              <w:rPr>
                <w:rFonts w:ascii="微软雅黑" w:eastAsia="微软雅黑" w:cs="微软雅黑" w:hint="eastAsia"/>
                <w:b/>
                <w:bCs/>
                <w:spacing w:val="12"/>
                <w:position w:val="-1"/>
              </w:rPr>
              <w:t>选项</w:t>
            </w:r>
          </w:p>
        </w:tc>
      </w:tr>
      <w:tr w:rsidR="004F6DDA" w:rsidRPr="00270E48" w:rsidTr="009027C7">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4F6DDA" w:rsidRPr="00286EBC" w:rsidRDefault="004F6DDA" w:rsidP="009027C7">
            <w:pPr>
              <w:ind w:right="-20"/>
              <w:jc w:val="both"/>
            </w:pPr>
            <w:r w:rsidRPr="00286EBC">
              <w:rPr>
                <w:rFonts w:hint="eastAsia"/>
              </w:rPr>
              <w:t>returnCode</w:t>
            </w:r>
          </w:p>
        </w:tc>
        <w:tc>
          <w:tcPr>
            <w:tcW w:w="1134" w:type="dxa"/>
            <w:tcBorders>
              <w:top w:val="single" w:sz="4" w:space="0" w:color="000000"/>
              <w:left w:val="single" w:sz="4" w:space="0" w:color="000000"/>
              <w:bottom w:val="single" w:sz="4" w:space="0" w:color="000000"/>
              <w:right w:val="single" w:sz="4" w:space="0" w:color="000000"/>
            </w:tcBorders>
            <w:vAlign w:val="center"/>
          </w:tcPr>
          <w:p w:rsidR="004F6DDA" w:rsidRPr="00286EBC" w:rsidRDefault="004F6DDA" w:rsidP="009027C7">
            <w:pPr>
              <w:spacing w:line="241" w:lineRule="auto"/>
              <w:ind w:right="51"/>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4F6DDA" w:rsidRPr="00775C76" w:rsidRDefault="004F6DDA" w:rsidP="009027C7">
            <w:pPr>
              <w:spacing w:line="312" w:lineRule="exact"/>
              <w:ind w:right="-20"/>
              <w:jc w:val="both"/>
            </w:pPr>
            <w:r w:rsidRPr="00775C76">
              <w:rPr>
                <w:rFonts w:hint="eastAsia"/>
              </w:rPr>
              <w:t>0</w:t>
            </w:r>
            <w:r>
              <w:rPr>
                <w:rFonts w:hint="eastAsia"/>
              </w:rPr>
              <w:t>：成功</w:t>
            </w:r>
          </w:p>
          <w:p w:rsidR="005D65F2" w:rsidRDefault="005D65F2" w:rsidP="009027C7">
            <w:pPr>
              <w:spacing w:line="312" w:lineRule="exact"/>
              <w:ind w:right="-20"/>
              <w:jc w:val="both"/>
            </w:pPr>
            <w:r>
              <w:rPr>
                <w:rFonts w:hint="eastAsia"/>
              </w:rPr>
              <w:t>其他：失败，具体请参考</w:t>
            </w:r>
            <w:r w:rsidR="006F430C">
              <w:rPr>
                <w:rFonts w:hint="eastAsia"/>
              </w:rPr>
              <w:t>2.1</w:t>
            </w:r>
            <w:r>
              <w:rPr>
                <w:rFonts w:hint="eastAsia"/>
              </w:rPr>
              <w:t>章节</w:t>
            </w:r>
          </w:p>
          <w:p w:rsidR="00BA0867" w:rsidRPr="00775C76" w:rsidRDefault="00BA0867" w:rsidP="009027C7">
            <w:pPr>
              <w:spacing w:line="312" w:lineRule="exact"/>
              <w:ind w:right="-20"/>
              <w:jc w:val="both"/>
            </w:pPr>
            <w:r>
              <w:rPr>
                <w:rFonts w:hint="eastAsia"/>
              </w:rPr>
              <w:t>注：在为“</w:t>
            </w:r>
            <w:r>
              <w:rPr>
                <w:rFonts w:hint="eastAsia"/>
              </w:rPr>
              <w:t>0</w:t>
            </w:r>
            <w:r>
              <w:rPr>
                <w:rFonts w:hint="eastAsia"/>
              </w:rPr>
              <w:t>”情况下，进一步检查</w:t>
            </w:r>
            <w:r>
              <w:rPr>
                <w:rFonts w:hint="eastAsia"/>
              </w:rPr>
              <w:t>status</w:t>
            </w:r>
            <w:r>
              <w:rPr>
                <w:rFonts w:hint="eastAsia"/>
              </w:rPr>
              <w:t>，确定调整是否成功。</w:t>
            </w:r>
          </w:p>
        </w:tc>
        <w:tc>
          <w:tcPr>
            <w:tcW w:w="709" w:type="dxa"/>
            <w:tcBorders>
              <w:top w:val="single" w:sz="4" w:space="0" w:color="000000"/>
              <w:left w:val="single" w:sz="4" w:space="0" w:color="000000"/>
              <w:bottom w:val="single" w:sz="4" w:space="0" w:color="000000"/>
              <w:right w:val="single" w:sz="4" w:space="0" w:color="000000"/>
            </w:tcBorders>
            <w:vAlign w:val="center"/>
          </w:tcPr>
          <w:p w:rsidR="004F6DDA" w:rsidRPr="00775C76" w:rsidRDefault="004F6DDA" w:rsidP="009027C7">
            <w:pPr>
              <w:jc w:val="both"/>
            </w:pPr>
            <w:r>
              <w:rPr>
                <w:rFonts w:hint="eastAsia"/>
              </w:rPr>
              <w:t>M</w:t>
            </w:r>
          </w:p>
        </w:tc>
      </w:tr>
      <w:tr w:rsidR="004F6DDA" w:rsidRPr="00270E48" w:rsidTr="009027C7">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4F6DDA" w:rsidRPr="00286EBC" w:rsidRDefault="004F6DDA" w:rsidP="009027C7">
            <w:pPr>
              <w:ind w:right="-20"/>
              <w:jc w:val="both"/>
            </w:pPr>
            <w:r>
              <w:rPr>
                <w:rFonts w:hint="eastAsia"/>
              </w:rPr>
              <w:t>returnDesc</w:t>
            </w:r>
          </w:p>
        </w:tc>
        <w:tc>
          <w:tcPr>
            <w:tcW w:w="1134" w:type="dxa"/>
            <w:tcBorders>
              <w:top w:val="single" w:sz="4" w:space="0" w:color="000000"/>
              <w:left w:val="single" w:sz="4" w:space="0" w:color="000000"/>
              <w:bottom w:val="single" w:sz="4" w:space="0" w:color="000000"/>
              <w:right w:val="single" w:sz="4" w:space="0" w:color="000000"/>
            </w:tcBorders>
            <w:vAlign w:val="center"/>
          </w:tcPr>
          <w:p w:rsidR="004F6DDA" w:rsidRPr="00286EBC" w:rsidRDefault="004F6DDA" w:rsidP="009027C7">
            <w:pPr>
              <w:spacing w:line="241" w:lineRule="auto"/>
              <w:ind w:right="51"/>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4F6DDA" w:rsidRPr="00775C76" w:rsidRDefault="004F6DDA" w:rsidP="009027C7">
            <w:pPr>
              <w:spacing w:line="312" w:lineRule="exact"/>
              <w:ind w:right="-20"/>
              <w:jc w:val="both"/>
            </w:pPr>
            <w:r>
              <w:rPr>
                <w:rFonts w:hint="eastAsia"/>
              </w:rPr>
              <w:t>返回描述信息</w:t>
            </w:r>
          </w:p>
        </w:tc>
        <w:tc>
          <w:tcPr>
            <w:tcW w:w="709" w:type="dxa"/>
            <w:tcBorders>
              <w:top w:val="single" w:sz="4" w:space="0" w:color="000000"/>
              <w:left w:val="single" w:sz="4" w:space="0" w:color="000000"/>
              <w:bottom w:val="single" w:sz="4" w:space="0" w:color="000000"/>
              <w:right w:val="single" w:sz="4" w:space="0" w:color="000000"/>
            </w:tcBorders>
            <w:vAlign w:val="center"/>
          </w:tcPr>
          <w:p w:rsidR="004F6DDA" w:rsidRPr="00775C76" w:rsidRDefault="004F6DDA" w:rsidP="009027C7">
            <w:pPr>
              <w:jc w:val="both"/>
            </w:pPr>
            <w:r>
              <w:rPr>
                <w:rFonts w:hint="eastAsia"/>
              </w:rPr>
              <w:t>M</w:t>
            </w:r>
          </w:p>
        </w:tc>
      </w:tr>
      <w:tr w:rsidR="00BA0867" w:rsidRPr="00270E48" w:rsidTr="009027C7">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BA0867" w:rsidRDefault="00BA0867" w:rsidP="009027C7">
            <w:pPr>
              <w:ind w:right="-20"/>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rsidR="00BA0867" w:rsidRPr="00286EBC" w:rsidRDefault="00BA0867" w:rsidP="009027C7">
            <w:pPr>
              <w:spacing w:line="241" w:lineRule="auto"/>
              <w:ind w:right="51"/>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BA0867" w:rsidRDefault="00BA0867" w:rsidP="009027C7">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BA0867" w:rsidRPr="00BA0867" w:rsidRDefault="00BA0867" w:rsidP="009027C7">
            <w:pPr>
              <w:jc w:val="both"/>
            </w:pPr>
          </w:p>
        </w:tc>
      </w:tr>
      <w:tr w:rsidR="004F6DDA" w:rsidRPr="00270E48" w:rsidTr="009027C7">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4F6DDA" w:rsidRDefault="00BA0867" w:rsidP="009027C7">
            <w:pPr>
              <w:ind w:right="-20"/>
              <w:jc w:val="both"/>
            </w:pPr>
            <w:r>
              <w:rPr>
                <w:rFonts w:hint="eastAsia"/>
              </w:rPr>
              <w:t>status</w:t>
            </w:r>
          </w:p>
        </w:tc>
        <w:tc>
          <w:tcPr>
            <w:tcW w:w="1134" w:type="dxa"/>
            <w:tcBorders>
              <w:top w:val="single" w:sz="4" w:space="0" w:color="000000"/>
              <w:left w:val="single" w:sz="4" w:space="0" w:color="000000"/>
              <w:bottom w:val="single" w:sz="4" w:space="0" w:color="000000"/>
              <w:right w:val="single" w:sz="4" w:space="0" w:color="000000"/>
            </w:tcBorders>
            <w:vAlign w:val="center"/>
          </w:tcPr>
          <w:p w:rsidR="004F6DDA" w:rsidRPr="00286EBC" w:rsidRDefault="00BA0867" w:rsidP="009027C7">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BA0867" w:rsidRDefault="00BA0867" w:rsidP="00BA0867">
            <w:pPr>
              <w:spacing w:line="240" w:lineRule="auto"/>
              <w:ind w:left="102" w:right="-20"/>
              <w:jc w:val="both"/>
            </w:pPr>
            <w:r>
              <w:rPr>
                <w:rFonts w:hint="eastAsia"/>
              </w:rPr>
              <w:t>状态：</w:t>
            </w:r>
          </w:p>
          <w:p w:rsidR="00BA0867" w:rsidRDefault="00BA0867" w:rsidP="00BA0867">
            <w:pPr>
              <w:spacing w:line="240" w:lineRule="auto"/>
              <w:ind w:left="102" w:right="-20"/>
              <w:jc w:val="both"/>
            </w:pPr>
            <w:r w:rsidRPr="00FF4599">
              <w:rPr>
                <w:rFonts w:hint="eastAsia"/>
              </w:rPr>
              <w:t>0</w:t>
            </w:r>
            <w:r>
              <w:rPr>
                <w:rFonts w:hint="eastAsia"/>
              </w:rPr>
              <w:t>：交易成功</w:t>
            </w:r>
          </w:p>
          <w:p w:rsidR="00BA0867" w:rsidRDefault="00BA0867" w:rsidP="00BA0867">
            <w:pPr>
              <w:spacing w:line="240" w:lineRule="auto"/>
              <w:ind w:left="102" w:right="-20"/>
              <w:jc w:val="both"/>
            </w:pPr>
            <w:r>
              <w:rPr>
                <w:rFonts w:hint="eastAsia"/>
              </w:rPr>
              <w:t>1</w:t>
            </w:r>
            <w:r>
              <w:rPr>
                <w:rFonts w:hint="eastAsia"/>
              </w:rPr>
              <w:t>：保留</w:t>
            </w:r>
          </w:p>
          <w:p w:rsidR="00BA0867" w:rsidRDefault="00BA0867" w:rsidP="00BA0867">
            <w:pPr>
              <w:spacing w:line="240" w:lineRule="auto"/>
              <w:ind w:left="102" w:right="-20"/>
              <w:jc w:val="both"/>
            </w:pPr>
            <w:r w:rsidRPr="00FF4599">
              <w:rPr>
                <w:rFonts w:hint="eastAsia"/>
              </w:rPr>
              <w:t>2</w:t>
            </w:r>
            <w:r w:rsidRPr="00FF4599">
              <w:rPr>
                <w:rFonts w:hint="eastAsia"/>
              </w:rPr>
              <w:t>：</w:t>
            </w:r>
            <w:r>
              <w:rPr>
                <w:rFonts w:hint="eastAsia"/>
              </w:rPr>
              <w:t>交易失败</w:t>
            </w:r>
          </w:p>
          <w:p w:rsidR="00BA0867" w:rsidRDefault="00BA0867" w:rsidP="00BA0867">
            <w:pPr>
              <w:spacing w:line="240" w:lineRule="auto"/>
              <w:ind w:left="102" w:right="-20"/>
              <w:jc w:val="both"/>
            </w:pPr>
            <w:r>
              <w:rPr>
                <w:rFonts w:hint="eastAsia"/>
              </w:rPr>
              <w:t>3</w:t>
            </w:r>
            <w:r>
              <w:rPr>
                <w:rFonts w:hint="eastAsia"/>
              </w:rPr>
              <w:t>：保留</w:t>
            </w:r>
          </w:p>
          <w:p w:rsidR="004F6DDA" w:rsidRDefault="00BA0867" w:rsidP="00BA0867">
            <w:pPr>
              <w:spacing w:line="312" w:lineRule="exact"/>
              <w:ind w:right="-20" w:firstLineChars="50" w:firstLine="105"/>
              <w:jc w:val="both"/>
            </w:pPr>
            <w:r w:rsidRPr="00FF4599">
              <w:rPr>
                <w:rFonts w:hint="eastAsia"/>
              </w:rPr>
              <w:t>4</w:t>
            </w:r>
            <w:r w:rsidRPr="00FF4599">
              <w:rPr>
                <w:rFonts w:hint="eastAsia"/>
              </w:rPr>
              <w:t>：</w:t>
            </w:r>
            <w:r>
              <w:rPr>
                <w:rFonts w:hint="eastAsia"/>
              </w:rPr>
              <w:t>交易中</w:t>
            </w:r>
          </w:p>
        </w:tc>
        <w:tc>
          <w:tcPr>
            <w:tcW w:w="709" w:type="dxa"/>
            <w:tcBorders>
              <w:top w:val="single" w:sz="4" w:space="0" w:color="000000"/>
              <w:left w:val="single" w:sz="4" w:space="0" w:color="000000"/>
              <w:bottom w:val="single" w:sz="4" w:space="0" w:color="000000"/>
              <w:right w:val="single" w:sz="4" w:space="0" w:color="000000"/>
            </w:tcBorders>
            <w:vAlign w:val="center"/>
          </w:tcPr>
          <w:p w:rsidR="004F6DDA" w:rsidRDefault="00BA0867" w:rsidP="009027C7">
            <w:pPr>
              <w:jc w:val="both"/>
            </w:pPr>
            <w:r>
              <w:rPr>
                <w:rFonts w:hint="eastAsia"/>
              </w:rPr>
              <w:t>O</w:t>
            </w:r>
          </w:p>
        </w:tc>
      </w:tr>
      <w:tr w:rsidR="00A05FE6" w:rsidRPr="00270E48" w:rsidTr="009027C7">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A05FE6" w:rsidRDefault="00A05FE6" w:rsidP="009027C7">
            <w:pPr>
              <w:ind w:right="-20"/>
              <w:jc w:val="both"/>
            </w:pPr>
            <w:r w:rsidRPr="00FF4599">
              <w:rPr>
                <w:rFonts w:hint="eastAsia"/>
              </w:rPr>
              <w:t>tradetime</w:t>
            </w:r>
          </w:p>
        </w:tc>
        <w:tc>
          <w:tcPr>
            <w:tcW w:w="1134" w:type="dxa"/>
            <w:tcBorders>
              <w:top w:val="single" w:sz="4" w:space="0" w:color="000000"/>
              <w:left w:val="single" w:sz="4" w:space="0" w:color="000000"/>
              <w:bottom w:val="single" w:sz="4" w:space="0" w:color="000000"/>
              <w:right w:val="single" w:sz="4" w:space="0" w:color="000000"/>
            </w:tcBorders>
            <w:vAlign w:val="center"/>
          </w:tcPr>
          <w:p w:rsidR="00A05FE6" w:rsidRDefault="00A05FE6" w:rsidP="009027C7">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A05FE6" w:rsidRDefault="00A05FE6" w:rsidP="00BA0867">
            <w:pPr>
              <w:spacing w:line="240" w:lineRule="auto"/>
              <w:ind w:left="102" w:right="-20"/>
              <w:jc w:val="both"/>
            </w:pPr>
            <w:r>
              <w:rPr>
                <w:rFonts w:hint="eastAsia"/>
              </w:rPr>
              <w:t>支付时间，即到帐时间，</w:t>
            </w:r>
            <w:r>
              <w:rPr>
                <w:rFonts w:hint="eastAsia"/>
              </w:rPr>
              <w:t>yyyy-MM-dd HH:mm:ss</w:t>
            </w:r>
          </w:p>
        </w:tc>
        <w:tc>
          <w:tcPr>
            <w:tcW w:w="709" w:type="dxa"/>
            <w:tcBorders>
              <w:top w:val="single" w:sz="4" w:space="0" w:color="000000"/>
              <w:left w:val="single" w:sz="4" w:space="0" w:color="000000"/>
              <w:bottom w:val="single" w:sz="4" w:space="0" w:color="000000"/>
              <w:right w:val="single" w:sz="4" w:space="0" w:color="000000"/>
            </w:tcBorders>
            <w:vAlign w:val="center"/>
          </w:tcPr>
          <w:p w:rsidR="00A05FE6" w:rsidRDefault="00A05FE6" w:rsidP="009027C7">
            <w:pPr>
              <w:jc w:val="both"/>
            </w:pPr>
            <w:r>
              <w:rPr>
                <w:rFonts w:hint="eastAsia"/>
              </w:rPr>
              <w:t>O</w:t>
            </w:r>
          </w:p>
        </w:tc>
      </w:tr>
      <w:tr w:rsidR="00BA0867" w:rsidRPr="00270E48" w:rsidTr="009027C7">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BA0867" w:rsidRDefault="00F01445" w:rsidP="009027C7">
            <w:pPr>
              <w:ind w:right="-20"/>
              <w:jc w:val="both"/>
            </w:pPr>
            <w:r w:rsidRPr="00286EBC">
              <w:rPr>
                <w:rFonts w:hint="eastAsia"/>
              </w:rPr>
              <w:lastRenderedPageBreak/>
              <w:t>orderNo</w:t>
            </w:r>
          </w:p>
        </w:tc>
        <w:tc>
          <w:tcPr>
            <w:tcW w:w="1134" w:type="dxa"/>
            <w:tcBorders>
              <w:top w:val="single" w:sz="4" w:space="0" w:color="000000"/>
              <w:left w:val="single" w:sz="4" w:space="0" w:color="000000"/>
              <w:bottom w:val="single" w:sz="4" w:space="0" w:color="000000"/>
              <w:right w:val="single" w:sz="4" w:space="0" w:color="000000"/>
            </w:tcBorders>
            <w:vAlign w:val="center"/>
          </w:tcPr>
          <w:p w:rsidR="00BA0867" w:rsidRDefault="00F01445" w:rsidP="009027C7">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BA0867" w:rsidRDefault="00F01445" w:rsidP="00BA0867">
            <w:pPr>
              <w:spacing w:line="240" w:lineRule="auto"/>
              <w:ind w:left="102" w:right="-20"/>
              <w:jc w:val="both"/>
            </w:pPr>
            <w:r>
              <w:rPr>
                <w:rFonts w:hint="eastAsia"/>
              </w:rPr>
              <w:t>华为订单号</w:t>
            </w:r>
          </w:p>
        </w:tc>
        <w:tc>
          <w:tcPr>
            <w:tcW w:w="709" w:type="dxa"/>
            <w:tcBorders>
              <w:top w:val="single" w:sz="4" w:space="0" w:color="000000"/>
              <w:left w:val="single" w:sz="4" w:space="0" w:color="000000"/>
              <w:bottom w:val="single" w:sz="4" w:space="0" w:color="000000"/>
              <w:right w:val="single" w:sz="4" w:space="0" w:color="000000"/>
            </w:tcBorders>
            <w:vAlign w:val="center"/>
          </w:tcPr>
          <w:p w:rsidR="00BA0867" w:rsidRDefault="00F01445" w:rsidP="009027C7">
            <w:pPr>
              <w:jc w:val="both"/>
            </w:pPr>
            <w:r>
              <w:rPr>
                <w:rFonts w:hint="eastAsia"/>
              </w:rPr>
              <w:t>O</w:t>
            </w:r>
          </w:p>
        </w:tc>
      </w:tr>
    </w:tbl>
    <w:p w:rsidR="004F6DDA" w:rsidRDefault="004F6DDA" w:rsidP="004F6DDA">
      <w:pPr>
        <w:ind w:firstLineChars="150" w:firstLine="316"/>
        <w:rPr>
          <w:b/>
        </w:rPr>
      </w:pPr>
    </w:p>
    <w:p w:rsidR="006E2AF3" w:rsidRPr="00B05E9E" w:rsidRDefault="006E2AF3" w:rsidP="006E2AF3">
      <w:pPr>
        <w:ind w:firstLineChars="150" w:firstLine="316"/>
        <w:rPr>
          <w:b/>
        </w:rPr>
      </w:pPr>
      <w:r w:rsidRPr="00B05E9E">
        <w:rPr>
          <w:rFonts w:hint="eastAsia"/>
          <w:b/>
        </w:rPr>
        <w:t>示例</w:t>
      </w:r>
    </w:p>
    <w:tbl>
      <w:tblPr>
        <w:tblW w:w="0" w:type="auto"/>
        <w:tblInd w:w="3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701"/>
        <w:gridCol w:w="6379"/>
      </w:tblGrid>
      <w:tr w:rsidR="006E2AF3" w:rsidRPr="0038247B" w:rsidTr="00893DA7">
        <w:trPr>
          <w:cantSplit/>
          <w:trHeight w:val="300"/>
        </w:trPr>
        <w:tc>
          <w:tcPr>
            <w:tcW w:w="170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6E2AF3" w:rsidRPr="0038247B" w:rsidRDefault="006E2AF3" w:rsidP="00893DA7">
            <w:pPr>
              <w:pStyle w:val="TableHeading"/>
            </w:pPr>
            <w:r w:rsidRPr="0038247B">
              <w:t>Req/Response</w:t>
            </w:r>
          </w:p>
        </w:tc>
        <w:tc>
          <w:tcPr>
            <w:tcW w:w="637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6E2AF3" w:rsidRPr="0038247B" w:rsidRDefault="006E2AF3" w:rsidP="00893DA7">
            <w:pPr>
              <w:pStyle w:val="TableHeading"/>
            </w:pPr>
            <w:r w:rsidRPr="0038247B">
              <w:t>Example</w:t>
            </w:r>
          </w:p>
        </w:tc>
      </w:tr>
      <w:tr w:rsidR="006E2AF3" w:rsidRPr="006E2AF3" w:rsidTr="00893DA7">
        <w:trPr>
          <w:cantSplit/>
          <w:trHeight w:val="281"/>
        </w:trPr>
        <w:tc>
          <w:tcPr>
            <w:tcW w:w="1701" w:type="dxa"/>
          </w:tcPr>
          <w:p w:rsidR="006E2AF3" w:rsidRPr="002B69A5" w:rsidRDefault="006E2AF3" w:rsidP="00893DA7">
            <w:pPr>
              <w:pStyle w:val="TableText"/>
              <w:rPr>
                <w:lang w:val="fr-FR"/>
              </w:rPr>
            </w:pPr>
            <w:r w:rsidRPr="0038247B">
              <w:t>HTTP Request</w:t>
            </w:r>
          </w:p>
        </w:tc>
        <w:tc>
          <w:tcPr>
            <w:tcW w:w="6379" w:type="dxa"/>
          </w:tcPr>
          <w:p w:rsidR="006E2AF3" w:rsidRPr="006E2AF3" w:rsidRDefault="006E2AF3" w:rsidP="006E2AF3">
            <w:pPr>
              <w:pStyle w:val="TerminalDisplayinTable"/>
              <w:shd w:val="clear" w:color="auto" w:fill="D9D9D9"/>
              <w:spacing w:line="240" w:lineRule="auto"/>
              <w:ind w:firstLineChars="21" w:firstLine="38"/>
              <w:rPr>
                <w:rFonts w:ascii="Arial" w:hAnsi="Arial" w:cs="Arial"/>
                <w:spacing w:val="0"/>
                <w:sz w:val="18"/>
                <w:szCs w:val="20"/>
                <w:lang w:val="fr-FR"/>
              </w:rPr>
            </w:pPr>
            <w:r w:rsidRPr="006E2AF3">
              <w:rPr>
                <w:rFonts w:ascii="Arial" w:hAnsi="Arial" w:cs="Arial"/>
                <w:spacing w:val="0"/>
                <w:sz w:val="18"/>
                <w:szCs w:val="20"/>
                <w:lang w:val="fr-FR"/>
              </w:rPr>
              <w:t>{</w:t>
            </w:r>
          </w:p>
          <w:p w:rsidR="00510D7C" w:rsidRDefault="006E2AF3">
            <w:pPr>
              <w:pStyle w:val="TerminalDisplayinTable"/>
              <w:shd w:val="clear" w:color="auto" w:fill="D9D9D9"/>
              <w:spacing w:line="240" w:lineRule="auto"/>
              <w:ind w:firstLineChars="21" w:firstLine="38"/>
              <w:rPr>
                <w:rFonts w:ascii="Arial" w:hAnsi="Arial" w:cs="Arial"/>
                <w:spacing w:val="0"/>
                <w:sz w:val="18"/>
                <w:szCs w:val="20"/>
                <w:lang w:val="fr-FR"/>
              </w:rPr>
            </w:pPr>
            <w:r w:rsidRPr="006E2AF3">
              <w:rPr>
                <w:rFonts w:ascii="Arial" w:hAnsi="Arial" w:cs="Arial"/>
                <w:spacing w:val="0"/>
                <w:sz w:val="18"/>
                <w:szCs w:val="20"/>
                <w:lang w:val="fr-FR"/>
              </w:rPr>
              <w:t xml:space="preserve">    "applicationID": "10003056",</w:t>
            </w:r>
          </w:p>
          <w:p w:rsidR="00510D7C" w:rsidRDefault="006E2AF3">
            <w:pPr>
              <w:pStyle w:val="TerminalDisplayinTable"/>
              <w:shd w:val="clear" w:color="auto" w:fill="D9D9D9"/>
              <w:spacing w:line="240" w:lineRule="auto"/>
              <w:ind w:firstLineChars="21" w:firstLine="38"/>
              <w:rPr>
                <w:rFonts w:ascii="Arial" w:hAnsi="Arial" w:cs="Arial"/>
                <w:spacing w:val="0"/>
                <w:sz w:val="18"/>
                <w:szCs w:val="20"/>
                <w:lang w:val="fr-FR"/>
              </w:rPr>
            </w:pPr>
            <w:r w:rsidRPr="006E2AF3">
              <w:rPr>
                <w:rFonts w:ascii="Arial" w:hAnsi="Arial" w:cs="Arial"/>
                <w:spacing w:val="0"/>
                <w:sz w:val="18"/>
                <w:szCs w:val="20"/>
                <w:lang w:val="fr-FR"/>
              </w:rPr>
              <w:t xml:space="preserve">    "clientID": "900086000010000334",</w:t>
            </w:r>
          </w:p>
          <w:p w:rsidR="00510D7C" w:rsidRDefault="006E2AF3">
            <w:pPr>
              <w:pStyle w:val="TerminalDisplayinTable"/>
              <w:shd w:val="clear" w:color="auto" w:fill="D9D9D9"/>
              <w:spacing w:line="240" w:lineRule="auto"/>
              <w:ind w:firstLineChars="21" w:firstLine="38"/>
              <w:rPr>
                <w:rFonts w:ascii="Arial" w:hAnsi="Arial" w:cs="Arial"/>
                <w:spacing w:val="0"/>
                <w:sz w:val="18"/>
                <w:szCs w:val="20"/>
                <w:lang w:val="fr-FR"/>
              </w:rPr>
            </w:pPr>
            <w:r w:rsidRPr="006E2AF3">
              <w:rPr>
                <w:rFonts w:ascii="Arial" w:hAnsi="Arial" w:cs="Arial" w:hint="eastAsia"/>
                <w:spacing w:val="0"/>
                <w:sz w:val="18"/>
                <w:szCs w:val="20"/>
                <w:lang w:val="fr-FR"/>
              </w:rPr>
              <w:t xml:space="preserve">    "merName": "</w:t>
            </w:r>
            <w:r w:rsidRPr="006E2AF3">
              <w:rPr>
                <w:rFonts w:ascii="Arial" w:hAnsi="Arial" w:cs="Arial" w:hint="eastAsia"/>
                <w:spacing w:val="0"/>
                <w:sz w:val="18"/>
                <w:szCs w:val="20"/>
                <w:lang w:val="fr-FR"/>
              </w:rPr>
              <w:t>华为技术有限公司</w:t>
            </w:r>
            <w:r w:rsidRPr="006E2AF3">
              <w:rPr>
                <w:rFonts w:ascii="Arial" w:hAnsi="Arial" w:cs="Arial" w:hint="eastAsia"/>
                <w:spacing w:val="0"/>
                <w:sz w:val="18"/>
                <w:szCs w:val="20"/>
                <w:lang w:val="fr-FR"/>
              </w:rPr>
              <w:t>",</w:t>
            </w:r>
          </w:p>
          <w:p w:rsidR="00510D7C" w:rsidRDefault="006E2AF3">
            <w:pPr>
              <w:pStyle w:val="TerminalDisplayinTable"/>
              <w:shd w:val="clear" w:color="auto" w:fill="D9D9D9"/>
              <w:spacing w:line="240" w:lineRule="auto"/>
              <w:ind w:firstLineChars="21" w:firstLine="38"/>
              <w:rPr>
                <w:rFonts w:ascii="Arial" w:hAnsi="Arial" w:cs="Arial"/>
                <w:spacing w:val="0"/>
                <w:sz w:val="18"/>
                <w:szCs w:val="20"/>
                <w:lang w:val="fr-FR"/>
              </w:rPr>
            </w:pPr>
            <w:r w:rsidRPr="006E2AF3">
              <w:rPr>
                <w:rFonts w:ascii="Arial" w:hAnsi="Arial" w:cs="Arial"/>
                <w:spacing w:val="0"/>
                <w:sz w:val="18"/>
                <w:szCs w:val="20"/>
                <w:lang w:val="fr-FR"/>
              </w:rPr>
              <w:t xml:space="preserve">    "orderTime": "2013-09-27 10:00:00",</w:t>
            </w:r>
          </w:p>
          <w:p w:rsidR="00510D7C" w:rsidRDefault="006E2AF3">
            <w:pPr>
              <w:pStyle w:val="TerminalDisplayinTable"/>
              <w:shd w:val="clear" w:color="auto" w:fill="D9D9D9"/>
              <w:spacing w:line="240" w:lineRule="auto"/>
              <w:ind w:firstLineChars="21" w:firstLine="38"/>
              <w:rPr>
                <w:rFonts w:ascii="Arial" w:hAnsi="Arial" w:cs="Arial"/>
                <w:spacing w:val="0"/>
                <w:sz w:val="18"/>
                <w:szCs w:val="20"/>
                <w:lang w:val="fr-FR"/>
              </w:rPr>
            </w:pPr>
            <w:r w:rsidRPr="006E2AF3">
              <w:rPr>
                <w:rFonts w:ascii="Arial" w:hAnsi="Arial" w:cs="Arial"/>
                <w:spacing w:val="0"/>
                <w:sz w:val="18"/>
                <w:szCs w:val="20"/>
                <w:lang w:val="fr-FR"/>
              </w:rPr>
              <w:t xml:space="preserve">    "price": 100,</w:t>
            </w:r>
          </w:p>
          <w:p w:rsidR="00510D7C" w:rsidRDefault="006E2AF3">
            <w:pPr>
              <w:pStyle w:val="TerminalDisplayinTable"/>
              <w:shd w:val="clear" w:color="auto" w:fill="D9D9D9"/>
              <w:spacing w:line="240" w:lineRule="auto"/>
              <w:ind w:firstLineChars="21" w:firstLine="38"/>
              <w:rPr>
                <w:rFonts w:ascii="Arial" w:hAnsi="Arial" w:cs="Arial"/>
                <w:spacing w:val="0"/>
                <w:sz w:val="18"/>
                <w:szCs w:val="20"/>
                <w:lang w:val="fr-FR"/>
              </w:rPr>
            </w:pPr>
            <w:r w:rsidRPr="006E2AF3">
              <w:rPr>
                <w:rFonts w:ascii="Arial" w:hAnsi="Arial" w:cs="Arial" w:hint="eastAsia"/>
                <w:spacing w:val="0"/>
                <w:sz w:val="18"/>
                <w:szCs w:val="20"/>
                <w:lang w:val="fr-FR"/>
              </w:rPr>
              <w:t xml:space="preserve">    "productName": "</w:t>
            </w:r>
            <w:r w:rsidRPr="006E2AF3">
              <w:rPr>
                <w:rFonts w:ascii="Arial" w:hAnsi="Arial" w:cs="Arial" w:hint="eastAsia"/>
                <w:spacing w:val="0"/>
                <w:sz w:val="18"/>
                <w:szCs w:val="20"/>
                <w:lang w:val="fr-FR"/>
              </w:rPr>
              <w:t>充值调整</w:t>
            </w:r>
            <w:r w:rsidRPr="006E2AF3">
              <w:rPr>
                <w:rFonts w:ascii="Arial" w:hAnsi="Arial" w:cs="Arial" w:hint="eastAsia"/>
                <w:spacing w:val="0"/>
                <w:sz w:val="18"/>
                <w:szCs w:val="20"/>
                <w:lang w:val="fr-FR"/>
              </w:rPr>
              <w:t>",</w:t>
            </w:r>
          </w:p>
          <w:p w:rsidR="00510D7C" w:rsidRDefault="006E2AF3">
            <w:pPr>
              <w:pStyle w:val="TerminalDisplayinTable"/>
              <w:shd w:val="clear" w:color="auto" w:fill="D9D9D9"/>
              <w:spacing w:line="240" w:lineRule="auto"/>
              <w:ind w:firstLineChars="21" w:firstLine="38"/>
              <w:rPr>
                <w:rFonts w:ascii="Arial" w:hAnsi="Arial" w:cs="Arial"/>
                <w:spacing w:val="0"/>
                <w:sz w:val="18"/>
                <w:szCs w:val="20"/>
                <w:lang w:val="fr-FR"/>
              </w:rPr>
            </w:pPr>
            <w:r w:rsidRPr="006E2AF3">
              <w:rPr>
                <w:rFonts w:ascii="Arial" w:hAnsi="Arial" w:cs="Arial" w:hint="eastAsia"/>
                <w:spacing w:val="0"/>
                <w:sz w:val="18"/>
                <w:szCs w:val="20"/>
                <w:lang w:val="fr-FR"/>
              </w:rPr>
              <w:t xml:space="preserve">    "remarks": "</w:t>
            </w:r>
            <w:r w:rsidRPr="006E2AF3">
              <w:rPr>
                <w:rFonts w:ascii="Arial" w:hAnsi="Arial" w:cs="Arial" w:hint="eastAsia"/>
                <w:spacing w:val="0"/>
                <w:sz w:val="18"/>
                <w:szCs w:val="20"/>
                <w:lang w:val="fr-FR"/>
              </w:rPr>
              <w:t>消费者投诉未到帐，双方协调后确定进行调整和补偿</w:t>
            </w:r>
            <w:r w:rsidRPr="006E2AF3">
              <w:rPr>
                <w:rFonts w:ascii="Arial" w:hAnsi="Arial" w:cs="Arial" w:hint="eastAsia"/>
                <w:spacing w:val="0"/>
                <w:sz w:val="18"/>
                <w:szCs w:val="20"/>
                <w:lang w:val="fr-FR"/>
              </w:rPr>
              <w:t>",</w:t>
            </w:r>
          </w:p>
          <w:p w:rsidR="00510D7C" w:rsidRDefault="006E2AF3">
            <w:pPr>
              <w:pStyle w:val="TerminalDisplayinTable"/>
              <w:shd w:val="clear" w:color="auto" w:fill="D9D9D9"/>
              <w:spacing w:line="240" w:lineRule="auto"/>
              <w:ind w:firstLineChars="21" w:firstLine="38"/>
              <w:rPr>
                <w:rFonts w:ascii="Arial" w:hAnsi="Arial" w:cs="Arial"/>
                <w:spacing w:val="0"/>
                <w:sz w:val="18"/>
                <w:szCs w:val="20"/>
                <w:lang w:val="fr-FR"/>
              </w:rPr>
            </w:pPr>
            <w:r w:rsidRPr="006E2AF3">
              <w:rPr>
                <w:rFonts w:ascii="Arial" w:hAnsi="Arial" w:cs="Arial"/>
                <w:spacing w:val="0"/>
                <w:sz w:val="18"/>
                <w:szCs w:val="20"/>
                <w:lang w:val="fr-FR"/>
              </w:rPr>
              <w:t xml:space="preserve">    "requestId": "20130927091518581F890E9",</w:t>
            </w:r>
          </w:p>
          <w:p w:rsidR="00510D7C" w:rsidRDefault="006E2AF3">
            <w:pPr>
              <w:pStyle w:val="TerminalDisplayinTable"/>
              <w:shd w:val="clear" w:color="auto" w:fill="D9D9D9"/>
              <w:spacing w:line="240" w:lineRule="auto"/>
              <w:ind w:firstLineChars="21" w:firstLine="38"/>
              <w:rPr>
                <w:rFonts w:ascii="Arial" w:hAnsi="Arial" w:cs="Arial"/>
                <w:spacing w:val="0"/>
                <w:sz w:val="18"/>
                <w:szCs w:val="20"/>
                <w:lang w:val="fr-FR"/>
              </w:rPr>
            </w:pPr>
            <w:r w:rsidRPr="006E2AF3">
              <w:rPr>
                <w:rFonts w:ascii="Arial" w:hAnsi="Arial" w:cs="Arial"/>
                <w:spacing w:val="0"/>
                <w:sz w:val="18"/>
                <w:szCs w:val="20"/>
                <w:lang w:val="fr-FR"/>
              </w:rPr>
              <w:t xml:space="preserve">    "sign": "Stjn+X/RLXvht/mUpRYwfph1ke0qL1gkRlmq+aer0dt908L6VXAv7I1r/S12OItMdJrzkUIw2AwUdyLFklOnuQ==",</w:t>
            </w:r>
          </w:p>
          <w:p w:rsidR="00510D7C" w:rsidRDefault="006E2AF3">
            <w:pPr>
              <w:pStyle w:val="TerminalDisplayinTable"/>
              <w:shd w:val="clear" w:color="auto" w:fill="D9D9D9"/>
              <w:spacing w:line="240" w:lineRule="auto"/>
              <w:ind w:firstLineChars="21" w:firstLine="38"/>
              <w:rPr>
                <w:rFonts w:ascii="Arial" w:hAnsi="Arial" w:cs="Arial"/>
                <w:spacing w:val="0"/>
                <w:sz w:val="18"/>
                <w:szCs w:val="20"/>
                <w:lang w:val="fr-FR"/>
              </w:rPr>
            </w:pPr>
            <w:r w:rsidRPr="006E2AF3">
              <w:rPr>
                <w:rFonts w:ascii="Arial" w:hAnsi="Arial" w:cs="Arial"/>
                <w:spacing w:val="0"/>
                <w:sz w:val="18"/>
                <w:szCs w:val="20"/>
                <w:lang w:val="fr-FR"/>
              </w:rPr>
              <w:t xml:space="preserve">    "time": 1380244518581,</w:t>
            </w:r>
          </w:p>
          <w:p w:rsidR="00510D7C" w:rsidRDefault="006E2AF3">
            <w:pPr>
              <w:pStyle w:val="TerminalDisplayinTable"/>
              <w:shd w:val="clear" w:color="auto" w:fill="D9D9D9"/>
              <w:spacing w:line="240" w:lineRule="auto"/>
              <w:ind w:firstLineChars="21" w:firstLine="38"/>
              <w:rPr>
                <w:rFonts w:ascii="Arial" w:hAnsi="Arial" w:cs="Arial"/>
                <w:spacing w:val="0"/>
                <w:sz w:val="18"/>
                <w:szCs w:val="20"/>
                <w:lang w:val="fr-FR"/>
              </w:rPr>
            </w:pPr>
            <w:r w:rsidRPr="006E2AF3">
              <w:rPr>
                <w:rFonts w:ascii="Arial" w:hAnsi="Arial" w:cs="Arial"/>
                <w:spacing w:val="0"/>
                <w:sz w:val="18"/>
                <w:szCs w:val="20"/>
                <w:lang w:val="fr-FR"/>
              </w:rPr>
              <w:t xml:space="preserve">    "userID": "900086000000010204"</w:t>
            </w:r>
          </w:p>
          <w:p w:rsidR="00510D7C" w:rsidRDefault="006E2AF3">
            <w:pPr>
              <w:pStyle w:val="TerminalDisplayinTable"/>
              <w:shd w:val="clear" w:color="auto" w:fill="D9D9D9"/>
              <w:spacing w:line="240" w:lineRule="auto"/>
              <w:ind w:firstLineChars="21" w:firstLine="38"/>
              <w:rPr>
                <w:rFonts w:ascii="Arial" w:hAnsi="Arial" w:cs="Arial"/>
                <w:spacing w:val="0"/>
                <w:sz w:val="20"/>
                <w:szCs w:val="20"/>
                <w:lang w:val="fr-FR"/>
              </w:rPr>
            </w:pPr>
            <w:r w:rsidRPr="006E2AF3">
              <w:rPr>
                <w:rFonts w:ascii="Arial" w:hAnsi="Arial" w:cs="Arial"/>
                <w:spacing w:val="0"/>
                <w:sz w:val="18"/>
                <w:szCs w:val="20"/>
                <w:lang w:val="fr-FR"/>
              </w:rPr>
              <w:t>}</w:t>
            </w:r>
          </w:p>
        </w:tc>
      </w:tr>
      <w:tr w:rsidR="006E2AF3" w:rsidRPr="001C6E22" w:rsidTr="00893DA7">
        <w:trPr>
          <w:cantSplit/>
          <w:trHeight w:val="281"/>
        </w:trPr>
        <w:tc>
          <w:tcPr>
            <w:tcW w:w="1701" w:type="dxa"/>
          </w:tcPr>
          <w:p w:rsidR="006E2AF3" w:rsidRPr="002B69A5" w:rsidRDefault="006E2AF3" w:rsidP="00893DA7">
            <w:pPr>
              <w:pStyle w:val="TableText"/>
              <w:rPr>
                <w:lang w:val="fr-FR"/>
              </w:rPr>
            </w:pPr>
            <w:r w:rsidRPr="002B69A5">
              <w:rPr>
                <w:lang w:val="fr-FR"/>
              </w:rPr>
              <w:t>HTT</w:t>
            </w:r>
            <w:r>
              <w:rPr>
                <w:rFonts w:hint="eastAsia"/>
                <w:lang w:val="fr-FR"/>
              </w:rPr>
              <w:t>P</w:t>
            </w:r>
            <w:r w:rsidRPr="002B69A5">
              <w:rPr>
                <w:lang w:val="fr-FR"/>
              </w:rPr>
              <w:t xml:space="preserve"> Response</w:t>
            </w:r>
          </w:p>
        </w:tc>
        <w:tc>
          <w:tcPr>
            <w:tcW w:w="6379" w:type="dxa"/>
          </w:tcPr>
          <w:p w:rsidR="006E2AF3" w:rsidRPr="006E2AF3" w:rsidRDefault="006E2AF3" w:rsidP="006E2AF3">
            <w:pPr>
              <w:pStyle w:val="TerminalDisplayinTable"/>
              <w:shd w:val="clear" w:color="auto" w:fill="D9D9D9"/>
              <w:spacing w:line="240" w:lineRule="auto"/>
              <w:rPr>
                <w:rFonts w:ascii="Arial" w:hAnsi="Arial" w:cs="Arial"/>
                <w:spacing w:val="0"/>
                <w:sz w:val="18"/>
                <w:szCs w:val="20"/>
                <w:lang w:val="fr-FR"/>
              </w:rPr>
            </w:pPr>
            <w:r w:rsidRPr="006E2AF3">
              <w:rPr>
                <w:rFonts w:ascii="Arial" w:hAnsi="Arial" w:cs="Arial"/>
                <w:spacing w:val="0"/>
                <w:sz w:val="18"/>
                <w:szCs w:val="20"/>
                <w:lang w:val="fr-FR"/>
              </w:rPr>
              <w:t>{</w:t>
            </w:r>
          </w:p>
          <w:p w:rsidR="006E2AF3" w:rsidRPr="006E2AF3" w:rsidRDefault="006E2AF3" w:rsidP="006E2AF3">
            <w:pPr>
              <w:pStyle w:val="TerminalDisplayinTable"/>
              <w:shd w:val="clear" w:color="auto" w:fill="D9D9D9"/>
              <w:spacing w:line="240" w:lineRule="auto"/>
              <w:rPr>
                <w:rFonts w:ascii="Arial" w:hAnsi="Arial" w:cs="Arial"/>
                <w:spacing w:val="0"/>
                <w:sz w:val="18"/>
                <w:szCs w:val="20"/>
                <w:lang w:val="fr-FR"/>
              </w:rPr>
            </w:pPr>
            <w:r w:rsidRPr="006E2AF3">
              <w:rPr>
                <w:rFonts w:ascii="Arial" w:hAnsi="Arial" w:cs="Arial"/>
                <w:spacing w:val="0"/>
                <w:sz w:val="18"/>
                <w:szCs w:val="20"/>
                <w:lang w:val="fr-FR"/>
              </w:rPr>
              <w:t xml:space="preserve">    "status": "0",</w:t>
            </w:r>
          </w:p>
          <w:p w:rsidR="006E2AF3" w:rsidRPr="006E2AF3" w:rsidRDefault="006E2AF3" w:rsidP="006E2AF3">
            <w:pPr>
              <w:pStyle w:val="TerminalDisplayinTable"/>
              <w:shd w:val="clear" w:color="auto" w:fill="D9D9D9"/>
              <w:spacing w:line="240" w:lineRule="auto"/>
              <w:rPr>
                <w:rFonts w:ascii="Arial" w:hAnsi="Arial" w:cs="Arial"/>
                <w:spacing w:val="0"/>
                <w:sz w:val="18"/>
                <w:szCs w:val="20"/>
                <w:lang w:val="fr-FR"/>
              </w:rPr>
            </w:pPr>
            <w:r w:rsidRPr="006E2AF3">
              <w:rPr>
                <w:rFonts w:ascii="Arial" w:hAnsi="Arial" w:cs="Arial"/>
                <w:spacing w:val="0"/>
                <w:sz w:val="18"/>
                <w:szCs w:val="20"/>
                <w:lang w:val="fr-FR"/>
              </w:rPr>
              <w:t xml:space="preserve">    "tradetime": "2013-09-27 09:33:52",</w:t>
            </w:r>
          </w:p>
          <w:p w:rsidR="006E2AF3" w:rsidRPr="006E2AF3" w:rsidRDefault="006E2AF3" w:rsidP="006E2AF3">
            <w:pPr>
              <w:pStyle w:val="TerminalDisplayinTable"/>
              <w:shd w:val="clear" w:color="auto" w:fill="D9D9D9"/>
              <w:spacing w:line="240" w:lineRule="auto"/>
              <w:rPr>
                <w:rFonts w:ascii="Arial" w:hAnsi="Arial" w:cs="Arial"/>
                <w:spacing w:val="0"/>
                <w:sz w:val="18"/>
                <w:szCs w:val="20"/>
                <w:lang w:val="fr-FR"/>
              </w:rPr>
            </w:pPr>
            <w:r w:rsidRPr="006E2AF3">
              <w:rPr>
                <w:rFonts w:ascii="Arial" w:hAnsi="Arial" w:cs="Arial"/>
                <w:spacing w:val="0"/>
                <w:sz w:val="18"/>
                <w:szCs w:val="20"/>
                <w:lang w:val="fr-FR"/>
              </w:rPr>
              <w:t xml:space="preserve">    "orderNo": "H20130927093247924E97410",</w:t>
            </w:r>
          </w:p>
          <w:p w:rsidR="006E2AF3" w:rsidRPr="006E2AF3" w:rsidRDefault="006E2AF3" w:rsidP="006E2AF3">
            <w:pPr>
              <w:pStyle w:val="TerminalDisplayinTable"/>
              <w:shd w:val="clear" w:color="auto" w:fill="D9D9D9"/>
              <w:spacing w:line="240" w:lineRule="auto"/>
              <w:rPr>
                <w:rFonts w:ascii="Arial" w:hAnsi="Arial" w:cs="Arial"/>
                <w:spacing w:val="0"/>
                <w:sz w:val="18"/>
                <w:szCs w:val="20"/>
                <w:lang w:val="fr-FR"/>
              </w:rPr>
            </w:pPr>
            <w:r w:rsidRPr="006E2AF3">
              <w:rPr>
                <w:rFonts w:ascii="Arial" w:hAnsi="Arial" w:cs="Arial"/>
                <w:spacing w:val="0"/>
                <w:sz w:val="18"/>
                <w:szCs w:val="20"/>
                <w:lang w:val="fr-FR"/>
              </w:rPr>
              <w:t xml:space="preserve">    "returnCode": "0",</w:t>
            </w:r>
          </w:p>
          <w:p w:rsidR="006E2AF3" w:rsidRPr="006E2AF3" w:rsidRDefault="006E2AF3" w:rsidP="006E2AF3">
            <w:pPr>
              <w:pStyle w:val="TerminalDisplayinTable"/>
              <w:shd w:val="clear" w:color="auto" w:fill="D9D9D9"/>
              <w:spacing w:line="240" w:lineRule="auto"/>
              <w:rPr>
                <w:rFonts w:ascii="Arial" w:hAnsi="Arial" w:cs="Arial"/>
                <w:spacing w:val="0"/>
                <w:sz w:val="18"/>
                <w:szCs w:val="20"/>
                <w:lang w:val="fr-FR"/>
              </w:rPr>
            </w:pPr>
            <w:r w:rsidRPr="006E2AF3">
              <w:rPr>
                <w:rFonts w:ascii="Arial" w:hAnsi="Arial" w:cs="Arial"/>
                <w:spacing w:val="0"/>
                <w:sz w:val="18"/>
                <w:szCs w:val="20"/>
                <w:lang w:val="fr-FR"/>
              </w:rPr>
              <w:t xml:space="preserve">    "returnDesc": "success"</w:t>
            </w:r>
          </w:p>
          <w:p w:rsidR="006E2AF3" w:rsidRPr="006E2AF3" w:rsidRDefault="006E2AF3" w:rsidP="006E2AF3">
            <w:pPr>
              <w:pStyle w:val="TerminalDisplayinTable"/>
              <w:shd w:val="clear" w:color="auto" w:fill="D9D9D9"/>
              <w:spacing w:line="240" w:lineRule="auto"/>
              <w:rPr>
                <w:rFonts w:ascii="Arial" w:hAnsi="Arial" w:cs="Arial"/>
                <w:spacing w:val="0"/>
                <w:sz w:val="18"/>
                <w:szCs w:val="20"/>
                <w:lang w:val="fr-FR"/>
              </w:rPr>
            </w:pPr>
            <w:r w:rsidRPr="006E2AF3">
              <w:rPr>
                <w:rFonts w:ascii="Arial" w:hAnsi="Arial" w:cs="Arial"/>
                <w:spacing w:val="0"/>
                <w:sz w:val="18"/>
                <w:szCs w:val="20"/>
                <w:lang w:val="fr-FR"/>
              </w:rPr>
              <w:t>}</w:t>
            </w:r>
          </w:p>
        </w:tc>
      </w:tr>
    </w:tbl>
    <w:p w:rsidR="006E2AF3" w:rsidRDefault="006E2AF3" w:rsidP="004F6DDA">
      <w:pPr>
        <w:ind w:firstLineChars="150" w:firstLine="316"/>
        <w:rPr>
          <w:b/>
        </w:rPr>
      </w:pPr>
    </w:p>
    <w:p w:rsidR="0049045D" w:rsidRDefault="0049045D" w:rsidP="0049045D">
      <w:pPr>
        <w:pStyle w:val="2"/>
      </w:pPr>
      <w:r>
        <w:rPr>
          <w:rFonts w:hint="eastAsia"/>
        </w:rPr>
        <w:t>支付宝退款结果通知接口</w:t>
      </w:r>
    </w:p>
    <w:p w:rsidR="0049045D" w:rsidRDefault="0049045D" w:rsidP="0049045D">
      <w:pPr>
        <w:ind w:firstLineChars="150" w:firstLine="315"/>
      </w:pPr>
      <w:r w:rsidRPr="00665A25">
        <w:rPr>
          <w:rFonts w:hint="eastAsia"/>
        </w:rPr>
        <w:t>方法名称</w:t>
      </w:r>
      <w:r>
        <w:rPr>
          <w:rFonts w:hint="eastAsia"/>
        </w:rPr>
        <w:t>：</w:t>
      </w:r>
      <w:r w:rsidRPr="0049045D">
        <w:t>/client/callback/refundpayNotify.action</w:t>
      </w:r>
    </w:p>
    <w:p w:rsidR="0049045D" w:rsidRDefault="0049045D" w:rsidP="0049045D">
      <w:pPr>
        <w:ind w:firstLineChars="150" w:firstLine="315"/>
      </w:pPr>
      <w:r>
        <w:rPr>
          <w:rFonts w:hint="eastAsia"/>
        </w:rPr>
        <w:t>方法描述：</w:t>
      </w:r>
      <w:r w:rsidRPr="00420045">
        <w:rPr>
          <w:rFonts w:hint="eastAsia"/>
        </w:rPr>
        <w:t>在每一笔</w:t>
      </w:r>
      <w:r>
        <w:rPr>
          <w:rFonts w:hint="eastAsia"/>
        </w:rPr>
        <w:t>退款</w:t>
      </w:r>
      <w:r w:rsidRPr="00420045">
        <w:rPr>
          <w:rFonts w:hint="eastAsia"/>
        </w:rPr>
        <w:t>交易完成后</w:t>
      </w:r>
      <w:r>
        <w:rPr>
          <w:rFonts w:hint="eastAsia"/>
        </w:rPr>
        <w:t>，由支付宝服务器通知其退款处理结果。</w:t>
      </w:r>
      <w:r w:rsidRPr="00FB2926">
        <w:rPr>
          <w:rFonts w:hint="eastAsia"/>
        </w:rPr>
        <w:t xml:space="preserve"> </w:t>
      </w:r>
    </w:p>
    <w:p w:rsidR="0049045D" w:rsidRPr="00FB2926" w:rsidRDefault="0049045D" w:rsidP="0049045D">
      <w:pPr>
        <w:ind w:firstLineChars="150" w:firstLine="315"/>
      </w:pPr>
      <w:r w:rsidRPr="00665A25">
        <w:rPr>
          <w:rFonts w:hint="eastAsia"/>
        </w:rPr>
        <w:t>HTTP</w:t>
      </w:r>
      <w:r>
        <w:rPr>
          <w:rFonts w:hint="eastAsia"/>
        </w:rPr>
        <w:t>请求方式：</w:t>
      </w:r>
      <w:r w:rsidRPr="00665A25">
        <w:rPr>
          <w:rFonts w:hint="eastAsia"/>
        </w:rPr>
        <w:t xml:space="preserve"> </w:t>
      </w:r>
      <w:r>
        <w:rPr>
          <w:rFonts w:hint="eastAsia"/>
        </w:rPr>
        <w:t>POST</w:t>
      </w:r>
    </w:p>
    <w:p w:rsidR="0049045D" w:rsidRDefault="0049045D" w:rsidP="0049045D">
      <w:pPr>
        <w:ind w:firstLineChars="150" w:firstLine="315"/>
      </w:pPr>
      <w:r>
        <w:rPr>
          <w:rFonts w:hint="eastAsia"/>
        </w:rPr>
        <w:t>参数定义参见支付宝相关文档《</w:t>
      </w:r>
      <w:r w:rsidRPr="0049045D">
        <w:rPr>
          <w:rFonts w:hint="eastAsia"/>
        </w:rPr>
        <w:t>即时到账批量退款无密接口</w:t>
      </w:r>
      <w:r w:rsidRPr="0049045D">
        <w:rPr>
          <w:rFonts w:hint="eastAsia"/>
        </w:rPr>
        <w:t>(refund_fastpay_by_platform_nopwd).pdf</w:t>
      </w:r>
      <w:r>
        <w:rPr>
          <w:rFonts w:hint="eastAsia"/>
        </w:rPr>
        <w:t>》。</w:t>
      </w:r>
    </w:p>
    <w:p w:rsidR="0049045D" w:rsidRDefault="0049045D" w:rsidP="0049045D">
      <w:pPr>
        <w:ind w:firstLineChars="150" w:firstLine="315"/>
      </w:pPr>
    </w:p>
    <w:p w:rsidR="00402CAB" w:rsidRDefault="00402CAB">
      <w:pPr>
        <w:spacing w:line="240" w:lineRule="auto"/>
      </w:pPr>
    </w:p>
    <w:p w:rsidR="0049045D" w:rsidRDefault="00AF18A2" w:rsidP="0049045D">
      <w:pPr>
        <w:pStyle w:val="2"/>
      </w:pPr>
      <w:r>
        <w:rPr>
          <w:rFonts w:hint="eastAsia"/>
        </w:rPr>
        <w:lastRenderedPageBreak/>
        <w:t>支付自有业务到帐</w:t>
      </w:r>
      <w:r w:rsidR="0049045D">
        <w:rPr>
          <w:rFonts w:hint="eastAsia"/>
        </w:rPr>
        <w:t>通知接口</w:t>
      </w:r>
    </w:p>
    <w:p w:rsidR="0049045D" w:rsidRDefault="0049045D" w:rsidP="0049045D">
      <w:pPr>
        <w:ind w:firstLineChars="150" w:firstLine="315"/>
      </w:pPr>
      <w:r w:rsidRPr="00665A25">
        <w:rPr>
          <w:rFonts w:hint="eastAsia"/>
        </w:rPr>
        <w:t>方法名称</w:t>
      </w:r>
      <w:r>
        <w:rPr>
          <w:rFonts w:hint="eastAsia"/>
        </w:rPr>
        <w:t>：</w:t>
      </w:r>
      <w:r w:rsidRPr="0049045D">
        <w:t>/client/callback/</w:t>
      </w:r>
      <w:r>
        <w:rPr>
          <w:rFonts w:hint="eastAsia"/>
        </w:rPr>
        <w:t>serviceGatewayNotify</w:t>
      </w:r>
      <w:r w:rsidRPr="0049045D">
        <w:t>.action</w:t>
      </w:r>
    </w:p>
    <w:p w:rsidR="0049045D" w:rsidRDefault="0049045D" w:rsidP="0049045D">
      <w:pPr>
        <w:ind w:firstLineChars="150" w:firstLine="315"/>
      </w:pPr>
      <w:r>
        <w:rPr>
          <w:rFonts w:hint="eastAsia"/>
        </w:rPr>
        <w:t>方法描述：</w:t>
      </w:r>
      <w:r w:rsidR="00AF18A2">
        <w:rPr>
          <w:rFonts w:hint="eastAsia"/>
        </w:rPr>
        <w:t>在支付平台提供的自有业务的一笔交易成功完成后，支付平台会调用该接口，用于通知支付自有</w:t>
      </w:r>
      <w:r w:rsidR="008F1C79">
        <w:rPr>
          <w:rFonts w:hint="eastAsia"/>
        </w:rPr>
        <w:t>业务</w:t>
      </w:r>
      <w:r w:rsidR="00AF18A2">
        <w:rPr>
          <w:rFonts w:hint="eastAsia"/>
        </w:rPr>
        <w:t>支付结果。而自有业务系统可以在本接口中实现自身业务逻辑处理，比如完成充值。</w:t>
      </w:r>
    </w:p>
    <w:p w:rsidR="00AF18A2" w:rsidRDefault="00AF18A2" w:rsidP="0049045D">
      <w:pPr>
        <w:ind w:firstLineChars="150" w:firstLine="315"/>
      </w:pPr>
      <w:r>
        <w:rPr>
          <w:rFonts w:hint="eastAsia"/>
        </w:rPr>
        <w:t>注：此时，可理解支付平台自有业务为一个第三方应用。</w:t>
      </w:r>
    </w:p>
    <w:p w:rsidR="0049045D" w:rsidRPr="00FB2926" w:rsidRDefault="0049045D" w:rsidP="0049045D">
      <w:pPr>
        <w:ind w:firstLineChars="150" w:firstLine="315"/>
      </w:pPr>
      <w:r w:rsidRPr="00665A25">
        <w:rPr>
          <w:rFonts w:hint="eastAsia"/>
        </w:rPr>
        <w:t>HTTP</w:t>
      </w:r>
      <w:r>
        <w:rPr>
          <w:rFonts w:hint="eastAsia"/>
        </w:rPr>
        <w:t>请求方式：</w:t>
      </w:r>
      <w:r w:rsidRPr="00665A25">
        <w:rPr>
          <w:rFonts w:hint="eastAsia"/>
        </w:rPr>
        <w:t xml:space="preserve"> </w:t>
      </w:r>
      <w:r>
        <w:rPr>
          <w:rFonts w:hint="eastAsia"/>
        </w:rPr>
        <w:t>POST</w:t>
      </w:r>
    </w:p>
    <w:p w:rsidR="0049045D" w:rsidRDefault="00AF18A2" w:rsidP="0049045D">
      <w:pPr>
        <w:ind w:firstLineChars="150" w:firstLine="315"/>
      </w:pPr>
      <w:r>
        <w:rPr>
          <w:rFonts w:hint="eastAsia"/>
        </w:rPr>
        <w:t>接口定义同《</w:t>
      </w:r>
      <w:r w:rsidRPr="00AF18A2">
        <w:rPr>
          <w:rFonts w:hint="eastAsia"/>
        </w:rPr>
        <w:t>服务端回调接口</w:t>
      </w:r>
      <w:r w:rsidRPr="00AF18A2">
        <w:rPr>
          <w:rFonts w:hint="eastAsia"/>
        </w:rPr>
        <w:t>V1.docx</w:t>
      </w:r>
      <w:r>
        <w:rPr>
          <w:rFonts w:hint="eastAsia"/>
        </w:rPr>
        <w:t>》。</w:t>
      </w:r>
    </w:p>
    <w:p w:rsidR="00520D3E" w:rsidRDefault="00520D3E" w:rsidP="0049045D">
      <w:pPr>
        <w:ind w:firstLineChars="150" w:firstLine="315"/>
      </w:pPr>
    </w:p>
    <w:p w:rsidR="00520D3E" w:rsidRDefault="00520D3E" w:rsidP="0049045D">
      <w:pPr>
        <w:ind w:firstLineChars="150" w:firstLine="315"/>
      </w:pPr>
      <w:r>
        <w:rPr>
          <w:rFonts w:hint="eastAsia"/>
        </w:rPr>
        <w:t>业务说明：</w:t>
      </w:r>
    </w:p>
    <w:p w:rsidR="00127A28" w:rsidRDefault="00520D3E">
      <w:pPr>
        <w:pStyle w:val="af5"/>
        <w:numPr>
          <w:ilvl w:val="1"/>
          <w:numId w:val="7"/>
        </w:numPr>
        <w:ind w:firstLineChars="0"/>
      </w:pPr>
      <w:r>
        <w:rPr>
          <w:rFonts w:hint="eastAsia"/>
        </w:rPr>
        <w:t>充值：仅仅支持信用卡、支付宝</w:t>
      </w:r>
      <w:r w:rsidR="00BE581C">
        <w:rPr>
          <w:rFonts w:hint="eastAsia"/>
        </w:rPr>
        <w:t>、充值卡和话费支付。其中，话费支付包括天翼、联通、移动，充值到帐金额为支付金额的</w:t>
      </w:r>
      <w:r w:rsidR="00BE581C">
        <w:rPr>
          <w:rFonts w:hint="eastAsia"/>
        </w:rPr>
        <w:t>50%</w:t>
      </w:r>
    </w:p>
    <w:p w:rsidR="0049045D" w:rsidRPr="0049045D" w:rsidRDefault="0049045D">
      <w:pPr>
        <w:spacing w:line="240" w:lineRule="auto"/>
      </w:pPr>
    </w:p>
    <w:p w:rsidR="0049045D" w:rsidRDefault="0049045D">
      <w:pPr>
        <w:spacing w:line="240" w:lineRule="auto"/>
      </w:pPr>
    </w:p>
    <w:p w:rsidR="004114FA" w:rsidRPr="00016DEA" w:rsidRDefault="004114FA" w:rsidP="004114FA">
      <w:pPr>
        <w:pStyle w:val="2"/>
      </w:pPr>
      <w:r>
        <w:rPr>
          <w:rFonts w:hint="eastAsia"/>
        </w:rPr>
        <w:t>支付预处理</w:t>
      </w:r>
    </w:p>
    <w:p w:rsidR="00B1512A" w:rsidRDefault="00B1512A" w:rsidP="00B1512A">
      <w:pPr>
        <w:ind w:firstLineChars="150" w:firstLine="315"/>
      </w:pPr>
      <w:r w:rsidRPr="00665A25">
        <w:rPr>
          <w:rFonts w:hint="eastAsia"/>
        </w:rPr>
        <w:t>方法名称</w:t>
      </w:r>
      <w:r>
        <w:rPr>
          <w:rFonts w:hint="eastAsia"/>
        </w:rPr>
        <w:t>：</w:t>
      </w:r>
      <w:r w:rsidR="008C6FC4">
        <w:rPr>
          <w:rFonts w:hint="eastAsia"/>
          <w:lang w:val="fr-FR"/>
        </w:rPr>
        <w:t>client/auth</w:t>
      </w:r>
      <w:r w:rsidRPr="0049045D">
        <w:t>/</w:t>
      </w:r>
      <w:r>
        <w:rPr>
          <w:rFonts w:hint="eastAsia"/>
          <w:lang w:val="fr-FR"/>
        </w:rPr>
        <w:t>prePay</w:t>
      </w:r>
      <w:r w:rsidRPr="0049045D">
        <w:t>.action</w:t>
      </w:r>
    </w:p>
    <w:p w:rsidR="00B1512A" w:rsidRDefault="00B1512A" w:rsidP="004114FA">
      <w:pPr>
        <w:ind w:leftChars="100" w:left="210" w:firstLineChars="50" w:firstLine="105"/>
      </w:pPr>
      <w:r>
        <w:rPr>
          <w:rFonts w:hint="eastAsia"/>
        </w:rPr>
        <w:t>HTTP</w:t>
      </w:r>
      <w:r>
        <w:rPr>
          <w:rFonts w:hint="eastAsia"/>
        </w:rPr>
        <w:t>：</w:t>
      </w:r>
      <w:r>
        <w:rPr>
          <w:rFonts w:hint="eastAsia"/>
        </w:rPr>
        <w:t>POST</w:t>
      </w:r>
    </w:p>
    <w:p w:rsidR="004114FA" w:rsidRDefault="004114FA" w:rsidP="004114FA">
      <w:pPr>
        <w:ind w:leftChars="100" w:left="210" w:firstLineChars="50" w:firstLine="105"/>
      </w:pPr>
      <w:r>
        <w:rPr>
          <w:rFonts w:hint="eastAsia"/>
        </w:rPr>
        <w:t>方法描述</w:t>
      </w:r>
      <w:r w:rsidRPr="00E31B19">
        <w:rPr>
          <w:rFonts w:hint="eastAsia"/>
        </w:rPr>
        <w:t>：</w:t>
      </w:r>
      <w:r w:rsidR="008B0A9C" w:rsidRPr="00E31B19">
        <w:rPr>
          <w:rFonts w:hint="eastAsia"/>
        </w:rPr>
        <w:t>用于客户端验证</w:t>
      </w:r>
      <w:r w:rsidR="008B0A9C" w:rsidRPr="00E31B19">
        <w:rPr>
          <w:rFonts w:hint="eastAsia"/>
        </w:rPr>
        <w:t>ST</w:t>
      </w:r>
      <w:r w:rsidR="008B0A9C" w:rsidRPr="00E31B19">
        <w:rPr>
          <w:rFonts w:hint="eastAsia"/>
        </w:rPr>
        <w:t>的合法性；或者</w:t>
      </w:r>
      <w:r>
        <w:rPr>
          <w:rFonts w:hint="eastAsia"/>
        </w:rPr>
        <w:t>在调用</w:t>
      </w:r>
      <w:r>
        <w:rPr>
          <w:rFonts w:hint="eastAsia"/>
        </w:rPr>
        <w:t>Pay</w:t>
      </w:r>
      <w:r>
        <w:rPr>
          <w:rFonts w:hint="eastAsia"/>
        </w:rPr>
        <w:t>方法之前的一些预处理。当前主要是根据输入</w:t>
      </w:r>
      <w:r w:rsidR="00DA11EA">
        <w:rPr>
          <w:rFonts w:hint="eastAsia"/>
        </w:rPr>
        <w:t>的交易要素确定支付策略。</w:t>
      </w:r>
      <w:r>
        <w:rPr>
          <w:rFonts w:hint="eastAsia"/>
        </w:rPr>
        <w:t>。</w:t>
      </w:r>
    </w:p>
    <w:p w:rsidR="00B36C7F" w:rsidRDefault="00B36C7F" w:rsidP="004114FA">
      <w:pPr>
        <w:ind w:leftChars="100" w:left="210" w:firstLineChars="50" w:firstLine="105"/>
      </w:pPr>
      <w:r>
        <w:rPr>
          <w:rFonts w:hint="eastAsia"/>
        </w:rPr>
        <w:t>对于银行卡支付，本接口会根据输入的银行卡信息，结合服务器内部策略，返回所选择的支付渠道。同时，还会返回该银行卡支付所需的验证信息；</w:t>
      </w:r>
    </w:p>
    <w:p w:rsidR="00B36C7F" w:rsidRDefault="00B36C7F" w:rsidP="004114FA">
      <w:pPr>
        <w:ind w:leftChars="100" w:left="210" w:firstLineChars="50" w:firstLine="105"/>
      </w:pPr>
      <w:r>
        <w:rPr>
          <w:rFonts w:hint="eastAsia"/>
        </w:rPr>
        <w:t>注：如果是绑卡支付，固定不需要短信验证码。如果是卡号支付，则需要短信验证码。</w:t>
      </w:r>
    </w:p>
    <w:p w:rsidR="003933A3" w:rsidRDefault="003933A3" w:rsidP="004114FA">
      <w:pPr>
        <w:ind w:leftChars="100" w:left="210" w:firstLineChars="50" w:firstLine="105"/>
      </w:pPr>
    </w:p>
    <w:p w:rsidR="00EC73AA" w:rsidRDefault="00EC73AA" w:rsidP="004114FA">
      <w:pPr>
        <w:ind w:leftChars="100" w:left="210" w:firstLineChars="50" w:firstLine="105"/>
      </w:pPr>
      <w:r>
        <w:rPr>
          <w:rFonts w:hint="eastAsia"/>
        </w:rPr>
        <w:t>对于非绑卡，按下文处理。</w:t>
      </w:r>
    </w:p>
    <w:p w:rsidR="003933A3" w:rsidRDefault="003933A3" w:rsidP="003E6F68">
      <w:pPr>
        <w:ind w:leftChars="100" w:left="210" w:firstLineChars="50" w:firstLine="105"/>
      </w:pPr>
      <w:r>
        <w:rPr>
          <w:rFonts w:hint="eastAsia"/>
        </w:rPr>
        <w:t>对于非绑卡，也就是卡号支付，</w:t>
      </w:r>
      <w:r w:rsidR="003E6F68">
        <w:rPr>
          <w:rFonts w:hint="eastAsia"/>
        </w:rPr>
        <w:t>服务器先分析卡号信息获得银行编码，然后检查易宝渠道是否支持该银行，如果支持则选择易宝，否则选择银联。</w:t>
      </w:r>
      <w:r w:rsidR="004A6883">
        <w:rPr>
          <w:rFonts w:hint="eastAsia"/>
        </w:rPr>
        <w:t>同时支持特定银行卡的特性化验证信息，由于银行编码值比较多，统一基于银行编码的前</w:t>
      </w:r>
      <w:r w:rsidR="004A6883">
        <w:rPr>
          <w:rFonts w:hint="eastAsia"/>
        </w:rPr>
        <w:t>4</w:t>
      </w:r>
      <w:r w:rsidR="004A6883">
        <w:rPr>
          <w:rFonts w:hint="eastAsia"/>
        </w:rPr>
        <w:t>位进行处理。</w:t>
      </w:r>
    </w:p>
    <w:p w:rsidR="009A5729" w:rsidRPr="003933A3" w:rsidRDefault="009A5729" w:rsidP="004114FA">
      <w:pPr>
        <w:ind w:leftChars="100" w:left="210" w:firstLineChars="50" w:firstLine="105"/>
        <w:rPr>
          <w:lang w:val="fr-FR"/>
        </w:rPr>
      </w:pPr>
    </w:p>
    <w:p w:rsidR="00CE6B53" w:rsidRDefault="00E31B19" w:rsidP="004114FA">
      <w:pPr>
        <w:ind w:leftChars="100" w:left="210" w:firstLineChars="50" w:firstLine="105"/>
      </w:pPr>
      <w:r>
        <w:rPr>
          <w:rFonts w:hint="eastAsia"/>
          <w:lang w:val="fr-FR"/>
        </w:rPr>
        <w:t>注：</w:t>
      </w:r>
      <w:r>
        <w:rPr>
          <w:rFonts w:hint="eastAsia"/>
        </w:rPr>
        <w:t>服务器会分别返回选择的渠道和渠道是否可用、需要哪些验证信息。</w:t>
      </w:r>
      <w:r w:rsidR="00CE6B53">
        <w:rPr>
          <w:rFonts w:hint="eastAsia"/>
        </w:rPr>
        <w:t>如果</w:t>
      </w:r>
      <w:r>
        <w:rPr>
          <w:rFonts w:hint="eastAsia"/>
        </w:rPr>
        <w:t>返回的</w:t>
      </w:r>
      <w:r w:rsidR="00CE6B53">
        <w:rPr>
          <w:rFonts w:hint="eastAsia"/>
        </w:rPr>
        <w:t>渠</w:t>
      </w:r>
      <w:r w:rsidR="00CE6B53">
        <w:rPr>
          <w:rFonts w:hint="eastAsia"/>
        </w:rPr>
        <w:lastRenderedPageBreak/>
        <w:t>道关闭，则通过</w:t>
      </w:r>
      <w:r w:rsidR="00CE6B53">
        <w:rPr>
          <w:rFonts w:hint="eastAsia"/>
        </w:rPr>
        <w:t>funcStatus</w:t>
      </w:r>
      <w:r w:rsidR="00CE6B53">
        <w:rPr>
          <w:rFonts w:hint="eastAsia"/>
        </w:rPr>
        <w:t>参数返回渠道不可用，</w:t>
      </w:r>
      <w:r w:rsidR="00FE5238">
        <w:rPr>
          <w:rFonts w:hint="eastAsia"/>
        </w:rPr>
        <w:t>建议</w:t>
      </w:r>
      <w:r w:rsidR="00CE6B53">
        <w:rPr>
          <w:rFonts w:hint="eastAsia"/>
        </w:rPr>
        <w:t>客户端提示用户选择其他支付方式</w:t>
      </w:r>
      <w:r w:rsidR="00FE5238">
        <w:rPr>
          <w:rFonts w:hint="eastAsia"/>
        </w:rPr>
        <w:t>或者另外输入一张卡支付</w:t>
      </w:r>
      <w:r w:rsidR="00CE6B53">
        <w:rPr>
          <w:rFonts w:hint="eastAsia"/>
        </w:rPr>
        <w:t>；</w:t>
      </w:r>
    </w:p>
    <w:p w:rsidR="00705D55" w:rsidRDefault="00705D55" w:rsidP="00C271D1">
      <w:pPr>
        <w:pStyle w:val="af5"/>
        <w:ind w:left="735" w:firstLineChars="0" w:firstLine="0"/>
        <w:rPr>
          <w:lang w:val="fr-FR"/>
        </w:rPr>
      </w:pPr>
    </w:p>
    <w:p w:rsidR="00705D55" w:rsidRPr="00705D55" w:rsidRDefault="00DB6D03" w:rsidP="00705D55">
      <w:pPr>
        <w:ind w:left="315"/>
      </w:pPr>
      <w:r>
        <w:rPr>
          <w:rFonts w:hint="eastAsia"/>
        </w:rPr>
        <w:t>对于绑卡支付，</w:t>
      </w:r>
      <w:r w:rsidR="00A151C3">
        <w:rPr>
          <w:rFonts w:hint="eastAsia"/>
        </w:rPr>
        <w:t>选择绑卡渠道完成支付。</w:t>
      </w:r>
    </w:p>
    <w:p w:rsidR="004114FA" w:rsidRDefault="004114FA" w:rsidP="004114FA">
      <w:pPr>
        <w:ind w:firstLineChars="150" w:firstLine="315"/>
        <w:rPr>
          <w:lang w:val="fr-FR"/>
        </w:rPr>
      </w:pPr>
    </w:p>
    <w:p w:rsidR="0042747E" w:rsidRPr="005756D9" w:rsidRDefault="0042747E" w:rsidP="0042747E">
      <w:pPr>
        <w:pStyle w:val="3"/>
        <w:rPr>
          <w:sz w:val="21"/>
          <w:szCs w:val="21"/>
          <w:lang w:val="fr-FR"/>
        </w:rPr>
      </w:pPr>
      <w:r>
        <w:rPr>
          <w:rFonts w:hint="eastAsia"/>
          <w:sz w:val="21"/>
          <w:szCs w:val="21"/>
        </w:rPr>
        <w:t>开发者联盟调用接口</w:t>
      </w:r>
    </w:p>
    <w:p w:rsidR="0042747E" w:rsidRPr="005756D9" w:rsidRDefault="0042747E" w:rsidP="0042747E">
      <w:pPr>
        <w:ind w:firstLineChars="150" w:firstLine="315"/>
        <w:rPr>
          <w:lang w:val="fr-FR"/>
        </w:rPr>
      </w:pPr>
      <w:r>
        <w:rPr>
          <w:rFonts w:hint="eastAsia"/>
        </w:rPr>
        <w:t>用户级</w:t>
      </w:r>
      <w:r w:rsidRPr="005756D9">
        <w:rPr>
          <w:rFonts w:hint="eastAsia"/>
          <w:lang w:val="fr-FR"/>
        </w:rPr>
        <w:t>：</w:t>
      </w:r>
      <w:r w:rsidRPr="005756D9">
        <w:rPr>
          <w:lang w:val="fr-FR"/>
        </w:rPr>
        <w:t xml:space="preserve">String </w:t>
      </w:r>
      <w:r w:rsidRPr="005756D9">
        <w:rPr>
          <w:color w:val="1F497D"/>
          <w:lang w:val="fr-FR"/>
        </w:rPr>
        <w:t>huawei.trade.serv</w:t>
      </w:r>
      <w:r w:rsidRPr="005756D9">
        <w:rPr>
          <w:rFonts w:hint="eastAsia"/>
          <w:color w:val="1F497D"/>
          <w:lang w:val="fr-FR"/>
        </w:rPr>
        <w:t>i</w:t>
      </w:r>
      <w:r w:rsidRPr="005756D9">
        <w:rPr>
          <w:color w:val="1F497D"/>
          <w:lang w:val="fr-FR"/>
        </w:rPr>
        <w:t>c</w:t>
      </w:r>
      <w:r w:rsidRPr="005756D9">
        <w:rPr>
          <w:rFonts w:hint="eastAsia"/>
          <w:color w:val="1F497D"/>
          <w:lang w:val="fr-FR"/>
        </w:rPr>
        <w:t>e.</w:t>
      </w:r>
      <w:r>
        <w:rPr>
          <w:rFonts w:hint="eastAsia"/>
          <w:lang w:val="fr-FR"/>
        </w:rPr>
        <w:t>prePay</w:t>
      </w:r>
      <w:r w:rsidRPr="005756D9">
        <w:rPr>
          <w:lang w:val="fr-FR"/>
        </w:rPr>
        <w:t>(String params)</w:t>
      </w:r>
    </w:p>
    <w:p w:rsidR="0042747E" w:rsidRPr="005B2811" w:rsidRDefault="0042747E" w:rsidP="004114FA">
      <w:pPr>
        <w:ind w:firstLineChars="150" w:firstLine="315"/>
        <w:rPr>
          <w:lang w:val="fr-FR"/>
        </w:rPr>
      </w:pPr>
    </w:p>
    <w:p w:rsidR="004114FA" w:rsidRDefault="004114FA" w:rsidP="004114FA">
      <w:pPr>
        <w:ind w:firstLineChars="150" w:firstLine="316"/>
        <w:rPr>
          <w:b/>
          <w:lang w:val="fr-FR"/>
        </w:rPr>
      </w:pPr>
      <w:r w:rsidRPr="00990213">
        <w:rPr>
          <w:rFonts w:hint="eastAsia"/>
          <w:b/>
        </w:rPr>
        <w:t>请求接口参数</w:t>
      </w:r>
      <w:r w:rsidR="0042747E" w:rsidRPr="005756D9">
        <w:rPr>
          <w:rFonts w:hint="eastAsia"/>
          <w:b/>
          <w:lang w:val="fr-FR"/>
        </w:rPr>
        <w:t>params</w:t>
      </w:r>
      <w:r w:rsidRPr="00990213">
        <w:rPr>
          <w:rFonts w:hint="eastAsia"/>
          <w:b/>
        </w:rPr>
        <w:t>描述</w:t>
      </w:r>
      <w:r w:rsidRPr="005B2811">
        <w:rPr>
          <w:rFonts w:hint="eastAsia"/>
          <w:b/>
          <w:lang w:val="fr-FR"/>
        </w:rPr>
        <w:t>：</w:t>
      </w:r>
    </w:p>
    <w:tbl>
      <w:tblPr>
        <w:tblW w:w="8248" w:type="dxa"/>
        <w:tblInd w:w="121" w:type="dxa"/>
        <w:tblLayout w:type="fixed"/>
        <w:tblCellMar>
          <w:left w:w="0" w:type="dxa"/>
          <w:right w:w="0" w:type="dxa"/>
        </w:tblCellMar>
        <w:tblLook w:val="0000"/>
      </w:tblPr>
      <w:tblGrid>
        <w:gridCol w:w="1585"/>
        <w:gridCol w:w="1134"/>
        <w:gridCol w:w="4820"/>
        <w:gridCol w:w="709"/>
      </w:tblGrid>
      <w:tr w:rsidR="004114FA" w:rsidRPr="00270E48" w:rsidTr="004114FA">
        <w:trPr>
          <w:trHeight w:hRule="exact" w:val="370"/>
        </w:trPr>
        <w:tc>
          <w:tcPr>
            <w:tcW w:w="1585" w:type="dxa"/>
            <w:tcBorders>
              <w:top w:val="single" w:sz="4" w:space="0" w:color="000000"/>
              <w:left w:val="single" w:sz="4" w:space="0" w:color="000000"/>
              <w:bottom w:val="single" w:sz="4" w:space="0" w:color="000000"/>
              <w:right w:val="single" w:sz="4" w:space="0" w:color="000000"/>
            </w:tcBorders>
            <w:shd w:val="clear" w:color="auto" w:fill="DFDFDF"/>
          </w:tcPr>
          <w:p w:rsidR="004114FA" w:rsidRPr="005B2811" w:rsidRDefault="004114FA" w:rsidP="004114FA">
            <w:pPr>
              <w:spacing w:line="307" w:lineRule="exact"/>
              <w:ind w:left="102" w:right="-20"/>
              <w:rPr>
                <w:sz w:val="24"/>
                <w:szCs w:val="24"/>
                <w:lang w:val="fr-FR"/>
              </w:rPr>
            </w:pPr>
            <w:r>
              <w:rPr>
                <w:rFonts w:ascii="微软雅黑" w:eastAsia="微软雅黑" w:cs="微软雅黑" w:hint="eastAsia"/>
                <w:b/>
                <w:bCs/>
                <w:spacing w:val="12"/>
                <w:position w:val="-1"/>
              </w:rPr>
              <w:t>参数名称</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4114FA" w:rsidRPr="005756D9" w:rsidRDefault="004114FA" w:rsidP="004114FA">
            <w:pPr>
              <w:spacing w:line="307" w:lineRule="exact"/>
              <w:ind w:left="102" w:right="-20"/>
              <w:rPr>
                <w:sz w:val="24"/>
                <w:szCs w:val="24"/>
                <w:lang w:val="fr-FR"/>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4114FA" w:rsidRPr="00270E48" w:rsidRDefault="004114FA" w:rsidP="004114FA">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4114FA" w:rsidRPr="00270E48" w:rsidRDefault="004114FA" w:rsidP="004114FA">
            <w:pPr>
              <w:spacing w:line="307" w:lineRule="exact"/>
              <w:ind w:left="102" w:right="-20"/>
              <w:rPr>
                <w:sz w:val="24"/>
                <w:szCs w:val="24"/>
              </w:rPr>
            </w:pPr>
            <w:r>
              <w:rPr>
                <w:rFonts w:ascii="微软雅黑" w:eastAsia="微软雅黑" w:cs="微软雅黑" w:hint="eastAsia"/>
                <w:b/>
                <w:bCs/>
                <w:spacing w:val="12"/>
                <w:position w:val="-1"/>
              </w:rPr>
              <w:t>可选</w:t>
            </w:r>
          </w:p>
        </w:tc>
      </w:tr>
      <w:tr w:rsidR="004114FA" w:rsidRPr="00270E48" w:rsidTr="004114FA">
        <w:trPr>
          <w:trHeight w:val="20"/>
        </w:trPr>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114FA" w:rsidRPr="002A2E10" w:rsidRDefault="004114FA" w:rsidP="004114FA">
            <w:pPr>
              <w:ind w:right="-20"/>
              <w:jc w:val="both"/>
            </w:pPr>
            <w:r>
              <w:rPr>
                <w:rFonts w:hint="eastAsia"/>
                <w:color w:val="000000" w:themeColor="text1"/>
              </w:rPr>
              <w:t>userID</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114FA" w:rsidRPr="00286EBC" w:rsidRDefault="004114FA" w:rsidP="004114FA">
            <w:pPr>
              <w:spacing w:line="307" w:lineRule="exact"/>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114FA" w:rsidRDefault="004114FA" w:rsidP="004114FA">
            <w:pPr>
              <w:spacing w:line="312" w:lineRule="exact"/>
              <w:ind w:right="-20"/>
              <w:jc w:val="both"/>
            </w:pPr>
            <w:r>
              <w:rPr>
                <w:rFonts w:hint="eastAsia"/>
              </w:rPr>
              <w:t>商户</w:t>
            </w:r>
            <w:r>
              <w:rPr>
                <w:rFonts w:hint="eastAsia"/>
              </w:rPr>
              <w:t>ID</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114FA" w:rsidRPr="00775C76" w:rsidRDefault="004114FA" w:rsidP="004114FA">
            <w:pPr>
              <w:spacing w:line="307" w:lineRule="exact"/>
              <w:ind w:right="-20"/>
              <w:jc w:val="both"/>
            </w:pPr>
            <w:r>
              <w:rPr>
                <w:rFonts w:hint="eastAsia"/>
                <w:color w:val="000000" w:themeColor="text1"/>
              </w:rPr>
              <w:t>M</w:t>
            </w:r>
          </w:p>
        </w:tc>
      </w:tr>
      <w:tr w:rsidR="004114FA" w:rsidRPr="00270E48" w:rsidTr="004114FA">
        <w:trPr>
          <w:trHeight w:val="20"/>
        </w:trPr>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114FA" w:rsidRPr="002A2E10" w:rsidRDefault="004114FA" w:rsidP="004114FA">
            <w:pPr>
              <w:ind w:right="-20"/>
              <w:jc w:val="both"/>
            </w:pPr>
            <w:r>
              <w:rPr>
                <w:rFonts w:hint="eastAsia"/>
                <w:color w:val="000000" w:themeColor="text1"/>
              </w:rPr>
              <w:t>applicationID</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114FA" w:rsidRPr="00286EBC" w:rsidRDefault="004114FA" w:rsidP="004114FA">
            <w:pPr>
              <w:spacing w:line="307" w:lineRule="exact"/>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114FA" w:rsidRDefault="004114FA" w:rsidP="004114FA">
            <w:pPr>
              <w:spacing w:line="312" w:lineRule="exact"/>
              <w:ind w:right="-20"/>
              <w:jc w:val="both"/>
            </w:pPr>
            <w:r>
              <w:rPr>
                <w:rFonts w:hint="eastAsia"/>
              </w:rPr>
              <w:t>应用</w:t>
            </w:r>
            <w:r>
              <w:rPr>
                <w:rFonts w:hint="eastAsia"/>
              </w:rPr>
              <w:t>ID</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114FA" w:rsidRPr="00775C76" w:rsidRDefault="004114FA" w:rsidP="004114FA">
            <w:pPr>
              <w:spacing w:line="307" w:lineRule="exact"/>
              <w:ind w:right="-20"/>
              <w:jc w:val="both"/>
            </w:pPr>
            <w:r>
              <w:rPr>
                <w:rFonts w:hint="eastAsia"/>
                <w:color w:val="000000" w:themeColor="text1"/>
              </w:rPr>
              <w:t>M</w:t>
            </w:r>
          </w:p>
        </w:tc>
      </w:tr>
      <w:tr w:rsidR="005D671C" w:rsidRPr="00270E48" w:rsidTr="004114FA">
        <w:trPr>
          <w:trHeight w:val="20"/>
        </w:trPr>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5D671C" w:rsidRDefault="005D671C" w:rsidP="004114FA">
            <w:pPr>
              <w:ind w:right="-20"/>
              <w:jc w:val="both"/>
              <w:rPr>
                <w:color w:val="000000" w:themeColor="text1"/>
              </w:rPr>
            </w:pPr>
            <w:r w:rsidRPr="005D671C">
              <w:rPr>
                <w:color w:val="000000" w:themeColor="text1"/>
              </w:rPr>
              <w:t>walletAppId</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5D671C" w:rsidRPr="005D671C" w:rsidRDefault="005D671C" w:rsidP="004114FA">
            <w:pPr>
              <w:spacing w:line="307" w:lineRule="exact"/>
              <w:ind w:right="-20"/>
              <w:jc w:val="both"/>
              <w:rPr>
                <w:color w:val="000000" w:themeColor="text1"/>
              </w:rPr>
            </w:pPr>
            <w:r>
              <w:rPr>
                <w:rFonts w:hint="eastAsia"/>
                <w:color w:val="000000" w:themeColor="text1"/>
              </w:rPr>
              <w:t>String</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5D671C" w:rsidRDefault="005D671C" w:rsidP="004114FA">
            <w:pPr>
              <w:spacing w:line="312" w:lineRule="exact"/>
              <w:ind w:right="-20"/>
              <w:jc w:val="both"/>
            </w:pPr>
            <w:r>
              <w:rPr>
                <w:rFonts w:hint="eastAsia"/>
              </w:rPr>
              <w:t>华为钱包</w:t>
            </w:r>
            <w:r>
              <w:rPr>
                <w:rFonts w:hint="eastAsia"/>
              </w:rPr>
              <w:t>apk</w:t>
            </w:r>
            <w:r>
              <w:rPr>
                <w:rFonts w:hint="eastAsia"/>
              </w:rPr>
              <w:t>包名</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5D671C" w:rsidRDefault="005D671C" w:rsidP="004114FA">
            <w:pPr>
              <w:spacing w:line="307" w:lineRule="exact"/>
              <w:ind w:right="-20"/>
              <w:jc w:val="both"/>
              <w:rPr>
                <w:color w:val="000000" w:themeColor="text1"/>
              </w:rPr>
            </w:pPr>
            <w:r>
              <w:rPr>
                <w:rFonts w:hint="eastAsia"/>
                <w:color w:val="000000" w:themeColor="text1"/>
              </w:rPr>
              <w:t>O</w:t>
            </w:r>
          </w:p>
        </w:tc>
      </w:tr>
      <w:tr w:rsidR="00DE04B2" w:rsidRPr="00270E48" w:rsidTr="004114FA">
        <w:trPr>
          <w:trHeight w:val="20"/>
        </w:trPr>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DE04B2" w:rsidRDefault="00DE04B2" w:rsidP="004114FA">
            <w:pPr>
              <w:ind w:right="-20"/>
              <w:jc w:val="both"/>
              <w:rPr>
                <w:color w:val="000000" w:themeColor="text1"/>
              </w:rPr>
            </w:pPr>
            <w:r>
              <w:rPr>
                <w:rFonts w:hint="eastAsia"/>
              </w:rPr>
              <w:t>requestId</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DE04B2" w:rsidRDefault="00DE04B2" w:rsidP="004114FA">
            <w:pPr>
              <w:spacing w:line="307" w:lineRule="exact"/>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DE04B2" w:rsidRDefault="00DE04B2" w:rsidP="004114FA">
            <w:pPr>
              <w:spacing w:line="312" w:lineRule="exact"/>
              <w:ind w:right="-20"/>
              <w:jc w:val="both"/>
            </w:pPr>
            <w:r>
              <w:rPr>
                <w:rFonts w:hint="eastAsia"/>
              </w:rPr>
              <w:t>商户订单号，商户内必须唯一</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DE04B2" w:rsidRPr="00DE04B2" w:rsidRDefault="00DE04B2" w:rsidP="004114FA">
            <w:pPr>
              <w:spacing w:line="307" w:lineRule="exact"/>
              <w:ind w:right="-20"/>
              <w:jc w:val="both"/>
              <w:rPr>
                <w:color w:val="000000" w:themeColor="text1"/>
              </w:rPr>
            </w:pPr>
            <w:r>
              <w:rPr>
                <w:rFonts w:hint="eastAsia"/>
                <w:color w:val="000000" w:themeColor="text1"/>
              </w:rPr>
              <w:t>M</w:t>
            </w:r>
          </w:p>
        </w:tc>
      </w:tr>
      <w:tr w:rsidR="004114FA" w:rsidRPr="00270E48" w:rsidTr="004114FA">
        <w:trPr>
          <w:trHeight w:val="20"/>
        </w:trPr>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114FA" w:rsidRDefault="004114FA" w:rsidP="004114FA">
            <w:pPr>
              <w:ind w:right="-20"/>
              <w:jc w:val="both"/>
              <w:rPr>
                <w:color w:val="000000" w:themeColor="text1"/>
              </w:rPr>
            </w:pPr>
            <w:r>
              <w:rPr>
                <w:rFonts w:hint="eastAsia"/>
              </w:rPr>
              <w:t>sdkVersion</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114FA" w:rsidRDefault="004114FA" w:rsidP="004114FA">
            <w:pPr>
              <w:spacing w:line="307" w:lineRule="exact"/>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114FA" w:rsidRDefault="004114FA" w:rsidP="004114FA">
            <w:pPr>
              <w:spacing w:line="312" w:lineRule="exact"/>
              <w:ind w:right="-20"/>
              <w:jc w:val="both"/>
            </w:pPr>
            <w:r>
              <w:rPr>
                <w:rFonts w:hint="eastAsia"/>
              </w:rPr>
              <w:t>SDK</w:t>
            </w:r>
            <w:r>
              <w:rPr>
                <w:rFonts w:hint="eastAsia"/>
              </w:rPr>
              <w:t>版本信息</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114FA" w:rsidRDefault="004114FA" w:rsidP="004114FA">
            <w:pPr>
              <w:spacing w:line="307" w:lineRule="exact"/>
              <w:ind w:right="-20"/>
              <w:jc w:val="both"/>
              <w:rPr>
                <w:color w:val="000000" w:themeColor="text1"/>
              </w:rPr>
            </w:pPr>
            <w:r>
              <w:rPr>
                <w:rFonts w:hint="eastAsia"/>
              </w:rPr>
              <w:t>M</w:t>
            </w:r>
          </w:p>
        </w:tc>
      </w:tr>
      <w:tr w:rsidR="004114FA" w:rsidRPr="00270E48" w:rsidTr="004114FA">
        <w:trPr>
          <w:trHeight w:val="20"/>
        </w:trPr>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114FA" w:rsidRDefault="004114FA" w:rsidP="004114FA">
            <w:pPr>
              <w:ind w:right="-20"/>
              <w:jc w:val="both"/>
              <w:rPr>
                <w:color w:val="000000" w:themeColor="text1"/>
              </w:rPr>
            </w:pPr>
            <w:r>
              <w:rPr>
                <w:rFonts w:hint="eastAsia"/>
              </w:rPr>
              <w:t>accessMode</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114FA" w:rsidRDefault="004114FA" w:rsidP="004114FA">
            <w:pPr>
              <w:spacing w:line="307" w:lineRule="exact"/>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114FA" w:rsidRDefault="004114FA" w:rsidP="004114FA">
            <w:pPr>
              <w:spacing w:line="312" w:lineRule="exact"/>
              <w:ind w:right="-20"/>
              <w:jc w:val="both"/>
            </w:pPr>
            <w:r>
              <w:rPr>
                <w:rFonts w:hint="eastAsia"/>
              </w:rPr>
              <w:t>接入方式</w:t>
            </w:r>
          </w:p>
          <w:p w:rsidR="004114FA" w:rsidRPr="0076008F" w:rsidRDefault="004114FA" w:rsidP="004114FA">
            <w:pPr>
              <w:spacing w:line="312" w:lineRule="exact"/>
              <w:ind w:leftChars="100" w:left="210" w:rightChars="-10" w:right="-21"/>
              <w:jc w:val="both"/>
              <w:rPr>
                <w:sz w:val="18"/>
              </w:rPr>
            </w:pPr>
            <w:r w:rsidRPr="0076008F">
              <w:rPr>
                <w:rFonts w:hint="eastAsia"/>
                <w:sz w:val="18"/>
              </w:rPr>
              <w:t xml:space="preserve">0: </w:t>
            </w:r>
            <w:r w:rsidRPr="0076008F">
              <w:rPr>
                <w:rFonts w:hint="eastAsia"/>
                <w:sz w:val="18"/>
              </w:rPr>
              <w:t>移动</w:t>
            </w:r>
          </w:p>
          <w:p w:rsidR="004114FA" w:rsidRDefault="004114FA" w:rsidP="004114FA">
            <w:pPr>
              <w:spacing w:line="312" w:lineRule="exact"/>
              <w:ind w:leftChars="100" w:left="210" w:rightChars="-10" w:right="-21"/>
              <w:jc w:val="both"/>
              <w:rPr>
                <w:sz w:val="18"/>
              </w:rPr>
            </w:pPr>
            <w:r w:rsidRPr="0076008F">
              <w:rPr>
                <w:rFonts w:hint="eastAsia"/>
                <w:sz w:val="18"/>
              </w:rPr>
              <w:t>1: PC-Web</w:t>
            </w:r>
          </w:p>
          <w:p w:rsidR="004114FA" w:rsidRDefault="004114FA" w:rsidP="004114FA">
            <w:pPr>
              <w:spacing w:line="312" w:lineRule="exact"/>
              <w:ind w:leftChars="100" w:left="210" w:rightChars="-10" w:right="-21"/>
              <w:jc w:val="both"/>
              <w:rPr>
                <w:sz w:val="18"/>
              </w:rPr>
            </w:pPr>
            <w:r>
              <w:rPr>
                <w:rFonts w:hint="eastAsia"/>
                <w:sz w:val="18"/>
              </w:rPr>
              <w:t>2:Mobile-Web</w:t>
            </w:r>
          </w:p>
          <w:p w:rsidR="008771A8" w:rsidRDefault="008771A8" w:rsidP="004114FA">
            <w:pPr>
              <w:spacing w:line="312" w:lineRule="exact"/>
              <w:ind w:leftChars="100" w:left="210" w:rightChars="-10" w:right="-21"/>
              <w:jc w:val="both"/>
            </w:pPr>
            <w:r>
              <w:rPr>
                <w:rFonts w:hint="eastAsia"/>
                <w:sz w:val="18"/>
              </w:rPr>
              <w:t>3:</w:t>
            </w:r>
            <w:r>
              <w:rPr>
                <w:rFonts w:hint="eastAsia"/>
                <w:sz w:val="18"/>
              </w:rPr>
              <w:t>机顶盒</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114FA" w:rsidRDefault="004114FA" w:rsidP="004114FA">
            <w:pPr>
              <w:spacing w:line="307" w:lineRule="exact"/>
              <w:ind w:right="-20"/>
              <w:jc w:val="both"/>
              <w:rPr>
                <w:color w:val="000000" w:themeColor="text1"/>
              </w:rPr>
            </w:pPr>
            <w:r>
              <w:rPr>
                <w:rFonts w:hint="eastAsia"/>
              </w:rPr>
              <w:t>M</w:t>
            </w:r>
          </w:p>
        </w:tc>
      </w:tr>
      <w:tr w:rsidR="004114FA" w:rsidRPr="00270E48" w:rsidTr="004114FA">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4114FA" w:rsidRDefault="004114FA" w:rsidP="004114FA">
            <w:pPr>
              <w:ind w:right="-20"/>
              <w:jc w:val="both"/>
            </w:pPr>
            <w:r>
              <w:rPr>
                <w:rFonts w:hint="eastAsia"/>
              </w:rPr>
              <w:t>clientID</w:t>
            </w:r>
          </w:p>
        </w:tc>
        <w:tc>
          <w:tcPr>
            <w:tcW w:w="1134" w:type="dxa"/>
            <w:tcBorders>
              <w:top w:val="single" w:sz="4" w:space="0" w:color="000000"/>
              <w:left w:val="single" w:sz="4" w:space="0" w:color="000000"/>
              <w:bottom w:val="single" w:sz="4" w:space="0" w:color="000000"/>
              <w:right w:val="single" w:sz="4" w:space="0" w:color="000000"/>
            </w:tcBorders>
            <w:vAlign w:val="center"/>
          </w:tcPr>
          <w:p w:rsidR="004114FA" w:rsidRDefault="004114FA" w:rsidP="004114FA">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4114FA" w:rsidRDefault="004114FA" w:rsidP="004114FA">
            <w:pPr>
              <w:spacing w:line="312" w:lineRule="exact"/>
              <w:ind w:right="-20"/>
              <w:jc w:val="both"/>
            </w:pPr>
            <w:r>
              <w:rPr>
                <w:rFonts w:hint="eastAsia"/>
              </w:rPr>
              <w:t>消费者</w:t>
            </w:r>
            <w:r>
              <w:rPr>
                <w:rFonts w:hint="eastAsia"/>
              </w:rPr>
              <w:t>ID</w:t>
            </w:r>
            <w:r>
              <w:rPr>
                <w:rFonts w:hint="eastAsia"/>
              </w:rPr>
              <w:t>，即消费者的华为帐号</w:t>
            </w:r>
            <w:r>
              <w:rPr>
                <w:rFonts w:hint="eastAsia"/>
              </w:rPr>
              <w:t>ID</w:t>
            </w:r>
          </w:p>
          <w:p w:rsidR="004114FA" w:rsidRDefault="004114FA" w:rsidP="004114FA">
            <w:pPr>
              <w:spacing w:line="312" w:lineRule="exact"/>
              <w:ind w:right="-20"/>
              <w:jc w:val="both"/>
            </w:pPr>
            <w:r>
              <w:rPr>
                <w:rFonts w:hint="eastAsia"/>
              </w:rPr>
              <w:t>注：联盟接口通过协议获取</w:t>
            </w:r>
          </w:p>
        </w:tc>
        <w:tc>
          <w:tcPr>
            <w:tcW w:w="709" w:type="dxa"/>
            <w:tcBorders>
              <w:top w:val="single" w:sz="4" w:space="0" w:color="000000"/>
              <w:left w:val="single" w:sz="4" w:space="0" w:color="000000"/>
              <w:bottom w:val="single" w:sz="4" w:space="0" w:color="000000"/>
              <w:right w:val="single" w:sz="4" w:space="0" w:color="000000"/>
            </w:tcBorders>
            <w:vAlign w:val="center"/>
          </w:tcPr>
          <w:p w:rsidR="004114FA" w:rsidRDefault="00FE451E" w:rsidP="004114FA">
            <w:pPr>
              <w:jc w:val="both"/>
            </w:pPr>
            <w:r>
              <w:rPr>
                <w:rFonts w:hint="eastAsia"/>
              </w:rPr>
              <w:t>O</w:t>
            </w:r>
          </w:p>
        </w:tc>
      </w:tr>
      <w:tr w:rsidR="003C255E" w:rsidRPr="00270E48" w:rsidTr="004114FA">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3C255E" w:rsidRDefault="003C255E" w:rsidP="004114FA">
            <w:pPr>
              <w:ind w:right="-20"/>
              <w:jc w:val="both"/>
            </w:pPr>
            <w:r>
              <w:rPr>
                <w:rFonts w:hint="eastAsia"/>
              </w:rPr>
              <w:t>st</w:t>
            </w:r>
          </w:p>
        </w:tc>
        <w:tc>
          <w:tcPr>
            <w:tcW w:w="1134" w:type="dxa"/>
            <w:tcBorders>
              <w:top w:val="single" w:sz="4" w:space="0" w:color="000000"/>
              <w:left w:val="single" w:sz="4" w:space="0" w:color="000000"/>
              <w:bottom w:val="single" w:sz="4" w:space="0" w:color="000000"/>
              <w:right w:val="single" w:sz="4" w:space="0" w:color="000000"/>
            </w:tcBorders>
            <w:vAlign w:val="center"/>
          </w:tcPr>
          <w:p w:rsidR="003C255E" w:rsidRDefault="003C255E" w:rsidP="004114FA">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3C255E" w:rsidRDefault="003C255E" w:rsidP="00EE0092">
            <w:pPr>
              <w:spacing w:line="312" w:lineRule="exact"/>
              <w:ind w:right="-20"/>
              <w:jc w:val="both"/>
            </w:pPr>
            <w:r>
              <w:rPr>
                <w:rFonts w:hint="eastAsia"/>
              </w:rPr>
              <w:t>华为帐号</w:t>
            </w:r>
            <w:r>
              <w:rPr>
                <w:rFonts w:hint="eastAsia"/>
              </w:rPr>
              <w:t>ServiceToken</w:t>
            </w:r>
          </w:p>
          <w:p w:rsidR="003C255E" w:rsidRDefault="003C255E" w:rsidP="004114FA">
            <w:pPr>
              <w:spacing w:line="312" w:lineRule="exact"/>
              <w:ind w:right="-20"/>
              <w:jc w:val="both"/>
            </w:pPr>
            <w:r>
              <w:rPr>
                <w:rFonts w:hint="eastAsia"/>
              </w:rPr>
              <w:t>注：通过</w:t>
            </w:r>
            <w:r>
              <w:rPr>
                <w:rFonts w:hint="eastAsia"/>
              </w:rPr>
              <w:t>UP</w:t>
            </w:r>
            <w:r>
              <w:rPr>
                <w:rFonts w:hint="eastAsia"/>
              </w:rPr>
              <w:t>接口验证</w:t>
            </w:r>
            <w:r>
              <w:rPr>
                <w:rFonts w:hint="eastAsia"/>
              </w:rPr>
              <w:t>st</w:t>
            </w:r>
            <w:r>
              <w:rPr>
                <w:rFonts w:hint="eastAsia"/>
              </w:rPr>
              <w:t>。</w:t>
            </w:r>
          </w:p>
          <w:p w:rsidR="0090798E" w:rsidRDefault="0090798E" w:rsidP="0090798E">
            <w:pPr>
              <w:spacing w:line="312" w:lineRule="exact"/>
              <w:ind w:right="-20"/>
              <w:jc w:val="both"/>
            </w:pPr>
            <w:r>
              <w:rPr>
                <w:rFonts w:hint="eastAsia"/>
              </w:rPr>
              <w:t>注：在输入支付应用</w:t>
            </w:r>
            <w:r>
              <w:rPr>
                <w:rFonts w:hint="eastAsia"/>
              </w:rPr>
              <w:t>ID</w:t>
            </w:r>
            <w:r>
              <w:rPr>
                <w:rFonts w:hint="eastAsia"/>
              </w:rPr>
              <w:t>验证合法情况下，才可能支持免密支付。</w:t>
            </w:r>
          </w:p>
        </w:tc>
        <w:tc>
          <w:tcPr>
            <w:tcW w:w="709" w:type="dxa"/>
            <w:tcBorders>
              <w:top w:val="single" w:sz="4" w:space="0" w:color="000000"/>
              <w:left w:val="single" w:sz="4" w:space="0" w:color="000000"/>
              <w:bottom w:val="single" w:sz="4" w:space="0" w:color="000000"/>
              <w:right w:val="single" w:sz="4" w:space="0" w:color="000000"/>
            </w:tcBorders>
            <w:vAlign w:val="center"/>
          </w:tcPr>
          <w:p w:rsidR="003C255E" w:rsidRDefault="003C255E" w:rsidP="004114FA">
            <w:pPr>
              <w:jc w:val="both"/>
            </w:pPr>
            <w:r>
              <w:rPr>
                <w:rFonts w:hint="eastAsia"/>
              </w:rPr>
              <w:t>O</w:t>
            </w:r>
          </w:p>
        </w:tc>
      </w:tr>
      <w:tr w:rsidR="00E36EC1" w:rsidRPr="00270E48" w:rsidTr="004114FA">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E36EC1" w:rsidRDefault="00E36EC1" w:rsidP="004114FA">
            <w:pPr>
              <w:ind w:right="-20"/>
              <w:jc w:val="both"/>
            </w:pPr>
            <w:r>
              <w:rPr>
                <w:rFonts w:hint="eastAsia"/>
              </w:rPr>
              <w:t>stSite</w:t>
            </w:r>
          </w:p>
        </w:tc>
        <w:tc>
          <w:tcPr>
            <w:tcW w:w="1134" w:type="dxa"/>
            <w:tcBorders>
              <w:top w:val="single" w:sz="4" w:space="0" w:color="000000"/>
              <w:left w:val="single" w:sz="4" w:space="0" w:color="000000"/>
              <w:bottom w:val="single" w:sz="4" w:space="0" w:color="000000"/>
              <w:right w:val="single" w:sz="4" w:space="0" w:color="000000"/>
            </w:tcBorders>
            <w:vAlign w:val="center"/>
          </w:tcPr>
          <w:p w:rsidR="00E36EC1" w:rsidRDefault="00852805" w:rsidP="004114FA">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E36EC1" w:rsidRDefault="00E36EC1" w:rsidP="00EE0092">
            <w:pPr>
              <w:spacing w:line="312" w:lineRule="exact"/>
              <w:ind w:right="-20"/>
              <w:jc w:val="both"/>
            </w:pPr>
            <w:r>
              <w:rPr>
                <w:rFonts w:hint="eastAsia"/>
              </w:rPr>
              <w:t>UP</w:t>
            </w:r>
            <w:r>
              <w:rPr>
                <w:rFonts w:hint="eastAsia"/>
              </w:rPr>
              <w:t>站点信息。</w:t>
            </w:r>
          </w:p>
        </w:tc>
        <w:tc>
          <w:tcPr>
            <w:tcW w:w="709" w:type="dxa"/>
            <w:tcBorders>
              <w:top w:val="single" w:sz="4" w:space="0" w:color="000000"/>
              <w:left w:val="single" w:sz="4" w:space="0" w:color="000000"/>
              <w:bottom w:val="single" w:sz="4" w:space="0" w:color="000000"/>
              <w:right w:val="single" w:sz="4" w:space="0" w:color="000000"/>
            </w:tcBorders>
            <w:vAlign w:val="center"/>
          </w:tcPr>
          <w:p w:rsidR="00E36EC1" w:rsidRDefault="0062446B" w:rsidP="004114FA">
            <w:pPr>
              <w:jc w:val="both"/>
            </w:pPr>
            <w:r>
              <w:rPr>
                <w:rFonts w:hint="eastAsia"/>
              </w:rPr>
              <w:t>O</w:t>
            </w:r>
          </w:p>
        </w:tc>
      </w:tr>
      <w:tr w:rsidR="003C255E" w:rsidRPr="00270E48" w:rsidTr="004114FA">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3C255E" w:rsidRDefault="003C255E" w:rsidP="004114FA">
            <w:pPr>
              <w:ind w:right="-20"/>
              <w:jc w:val="both"/>
            </w:pPr>
            <w:r w:rsidRPr="00EA22F3">
              <w:rPr>
                <w:rFonts w:hint="eastAsia"/>
              </w:rPr>
              <w:t>d</w:t>
            </w:r>
            <w:r w:rsidRPr="00EA22F3">
              <w:t>eviceID</w:t>
            </w:r>
          </w:p>
        </w:tc>
        <w:tc>
          <w:tcPr>
            <w:tcW w:w="1134" w:type="dxa"/>
            <w:tcBorders>
              <w:top w:val="single" w:sz="4" w:space="0" w:color="000000"/>
              <w:left w:val="single" w:sz="4" w:space="0" w:color="000000"/>
              <w:bottom w:val="single" w:sz="4" w:space="0" w:color="000000"/>
              <w:right w:val="single" w:sz="4" w:space="0" w:color="000000"/>
            </w:tcBorders>
            <w:vAlign w:val="center"/>
          </w:tcPr>
          <w:p w:rsidR="003C255E" w:rsidRDefault="003C255E" w:rsidP="004114FA">
            <w:pPr>
              <w:ind w:right="-20"/>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3C255E" w:rsidRDefault="003C255E" w:rsidP="004114FA">
            <w:pPr>
              <w:spacing w:line="312" w:lineRule="exact"/>
              <w:ind w:right="-20"/>
              <w:jc w:val="both"/>
            </w:pPr>
            <w:r w:rsidRPr="00775C76">
              <w:rPr>
                <w:rFonts w:hint="eastAsia"/>
              </w:rPr>
              <w:t>终端设备</w:t>
            </w:r>
            <w:r w:rsidRPr="00775C76">
              <w:rPr>
                <w:rFonts w:hint="eastAsia"/>
              </w:rPr>
              <w:t>ID</w:t>
            </w:r>
            <w:r>
              <w:rPr>
                <w:rFonts w:hint="eastAsia"/>
              </w:rPr>
              <w:t>，服务器统一理解为</w:t>
            </w:r>
            <w:r w:rsidRPr="00775C76">
              <w:t>IMEI</w:t>
            </w:r>
          </w:p>
        </w:tc>
        <w:tc>
          <w:tcPr>
            <w:tcW w:w="709" w:type="dxa"/>
            <w:tcBorders>
              <w:top w:val="single" w:sz="4" w:space="0" w:color="000000"/>
              <w:left w:val="single" w:sz="4" w:space="0" w:color="000000"/>
              <w:bottom w:val="single" w:sz="4" w:space="0" w:color="000000"/>
              <w:right w:val="single" w:sz="4" w:space="0" w:color="000000"/>
            </w:tcBorders>
            <w:vAlign w:val="center"/>
          </w:tcPr>
          <w:p w:rsidR="003C255E" w:rsidRDefault="003C255E" w:rsidP="004114FA">
            <w:pPr>
              <w:jc w:val="both"/>
            </w:pPr>
            <w:r>
              <w:rPr>
                <w:rFonts w:hint="eastAsia"/>
              </w:rPr>
              <w:t>O</w:t>
            </w:r>
          </w:p>
        </w:tc>
      </w:tr>
      <w:tr w:rsidR="004114FA" w:rsidRPr="00270E48" w:rsidTr="004114FA">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4114FA" w:rsidRDefault="004114FA" w:rsidP="004114FA">
            <w:pPr>
              <w:ind w:right="-20"/>
              <w:jc w:val="both"/>
            </w:pPr>
            <w:r w:rsidRPr="000930B7">
              <w:t>user</w:t>
            </w:r>
            <w:r>
              <w:rPr>
                <w:rFonts w:hint="eastAsia"/>
              </w:rPr>
              <w:t>IP</w:t>
            </w:r>
          </w:p>
        </w:tc>
        <w:tc>
          <w:tcPr>
            <w:tcW w:w="1134" w:type="dxa"/>
            <w:tcBorders>
              <w:top w:val="single" w:sz="4" w:space="0" w:color="000000"/>
              <w:left w:val="single" w:sz="4" w:space="0" w:color="000000"/>
              <w:bottom w:val="single" w:sz="4" w:space="0" w:color="000000"/>
              <w:right w:val="single" w:sz="4" w:space="0" w:color="000000"/>
            </w:tcBorders>
            <w:vAlign w:val="center"/>
          </w:tcPr>
          <w:p w:rsidR="004114FA" w:rsidRDefault="004114FA" w:rsidP="004114FA">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4114FA" w:rsidRDefault="004114FA" w:rsidP="004114FA">
            <w:pPr>
              <w:spacing w:line="312" w:lineRule="exact"/>
              <w:ind w:right="-20"/>
              <w:jc w:val="both"/>
            </w:pPr>
            <w:r>
              <w:rPr>
                <w:rFonts w:hint="eastAsia"/>
              </w:rPr>
              <w:t>消费者支付时使用终端的网络</w:t>
            </w:r>
            <w:r>
              <w:rPr>
                <w:rFonts w:hint="eastAsia"/>
              </w:rPr>
              <w:t>IP</w:t>
            </w:r>
          </w:p>
        </w:tc>
        <w:tc>
          <w:tcPr>
            <w:tcW w:w="709" w:type="dxa"/>
            <w:tcBorders>
              <w:top w:val="single" w:sz="4" w:space="0" w:color="000000"/>
              <w:left w:val="single" w:sz="4" w:space="0" w:color="000000"/>
              <w:bottom w:val="single" w:sz="4" w:space="0" w:color="000000"/>
              <w:right w:val="single" w:sz="4" w:space="0" w:color="000000"/>
            </w:tcBorders>
            <w:vAlign w:val="center"/>
          </w:tcPr>
          <w:p w:rsidR="004114FA" w:rsidRPr="000930B7" w:rsidRDefault="004114FA" w:rsidP="004114FA">
            <w:pPr>
              <w:jc w:val="both"/>
            </w:pPr>
            <w:r>
              <w:rPr>
                <w:rFonts w:hint="eastAsia"/>
              </w:rPr>
              <w:t>M</w:t>
            </w:r>
          </w:p>
        </w:tc>
      </w:tr>
      <w:tr w:rsidR="004114FA" w:rsidRPr="00270E48" w:rsidTr="004114FA">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4114FA" w:rsidRDefault="004114FA" w:rsidP="004114FA">
            <w:pPr>
              <w:ind w:right="-20"/>
              <w:jc w:val="both"/>
            </w:pPr>
            <w:r>
              <w:rPr>
                <w:rFonts w:hint="eastAsia"/>
              </w:rPr>
              <w:t>payType</w:t>
            </w:r>
          </w:p>
        </w:tc>
        <w:tc>
          <w:tcPr>
            <w:tcW w:w="1134" w:type="dxa"/>
            <w:tcBorders>
              <w:top w:val="single" w:sz="4" w:space="0" w:color="000000"/>
              <w:left w:val="single" w:sz="4" w:space="0" w:color="000000"/>
              <w:bottom w:val="single" w:sz="4" w:space="0" w:color="000000"/>
              <w:right w:val="single" w:sz="4" w:space="0" w:color="000000"/>
            </w:tcBorders>
            <w:vAlign w:val="center"/>
          </w:tcPr>
          <w:p w:rsidR="004114FA" w:rsidRPr="00286EBC" w:rsidRDefault="004114FA" w:rsidP="004114FA">
            <w:pPr>
              <w:ind w:right="-20"/>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4114FA" w:rsidRDefault="004114FA" w:rsidP="004114FA">
            <w:pPr>
              <w:pStyle w:val="100"/>
              <w:rPr>
                <w:rFonts w:ascii="Arial" w:hAnsi="Arial" w:cs="Arial"/>
                <w:szCs w:val="24"/>
              </w:rPr>
            </w:pPr>
            <w:r>
              <w:rPr>
                <w:rFonts w:ascii="Arial" w:hAnsi="Arial" w:cs="Arial" w:hint="eastAsia"/>
                <w:szCs w:val="24"/>
              </w:rPr>
              <w:t>支付方式：</w:t>
            </w:r>
          </w:p>
          <w:p w:rsidR="004114FA" w:rsidRPr="00E73A8C" w:rsidRDefault="004114FA" w:rsidP="004114FA">
            <w:pPr>
              <w:pStyle w:val="100"/>
              <w:ind w:leftChars="100" w:left="210"/>
              <w:rPr>
                <w:rFonts w:ascii="Arial" w:hAnsi="Arial" w:cs="Arial"/>
                <w:sz w:val="18"/>
                <w:szCs w:val="18"/>
              </w:rPr>
            </w:pPr>
            <w:r w:rsidRPr="00E73A8C">
              <w:rPr>
                <w:rFonts w:ascii="Arial" w:hAnsi="Arial" w:cs="Arial" w:hint="eastAsia"/>
                <w:sz w:val="18"/>
                <w:szCs w:val="18"/>
              </w:rPr>
              <w:t>1</w:t>
            </w:r>
            <w:r w:rsidRPr="00E73A8C">
              <w:rPr>
                <w:rFonts w:ascii="Arial" w:hAnsi="Arial" w:cs="Arial" w:hint="eastAsia"/>
                <w:sz w:val="18"/>
                <w:szCs w:val="18"/>
              </w:rPr>
              <w:t>：</w:t>
            </w:r>
            <w:r w:rsidR="0045447E">
              <w:rPr>
                <w:rFonts w:ascii="Consolas" w:hAnsi="Consolas" w:cs="Consolas" w:hint="eastAsia"/>
                <w:color w:val="3F7F5F"/>
                <w:sz w:val="18"/>
                <w:szCs w:val="18"/>
              </w:rPr>
              <w:t>花币</w:t>
            </w:r>
          </w:p>
          <w:p w:rsidR="004114FA" w:rsidRDefault="004114FA" w:rsidP="00D67C00">
            <w:pPr>
              <w:pStyle w:val="100"/>
              <w:ind w:leftChars="100" w:left="210"/>
              <w:rPr>
                <w:rFonts w:ascii="宋体" w:hAnsi="宋体"/>
                <w:color w:val="000000"/>
                <w:sz w:val="18"/>
                <w:szCs w:val="18"/>
              </w:rPr>
            </w:pPr>
            <w:r w:rsidRPr="00E73A8C">
              <w:rPr>
                <w:rFonts w:ascii="宋体" w:hAnsi="宋体" w:hint="eastAsia"/>
                <w:color w:val="000000"/>
                <w:sz w:val="18"/>
                <w:szCs w:val="18"/>
              </w:rPr>
              <w:t>4：</w:t>
            </w:r>
            <w:r w:rsidR="003D20C3">
              <w:rPr>
                <w:rFonts w:ascii="宋体" w:hAnsi="宋体" w:hint="eastAsia"/>
                <w:color w:val="000000"/>
                <w:sz w:val="18"/>
                <w:szCs w:val="18"/>
              </w:rPr>
              <w:t>信用</w:t>
            </w:r>
            <w:r w:rsidRPr="00E73A8C">
              <w:rPr>
                <w:rFonts w:ascii="宋体" w:hAnsi="宋体" w:hint="eastAsia"/>
                <w:color w:val="000000"/>
                <w:sz w:val="18"/>
                <w:szCs w:val="18"/>
              </w:rPr>
              <w:t>卡</w:t>
            </w:r>
          </w:p>
          <w:p w:rsidR="00123BEA" w:rsidRDefault="00123BEA" w:rsidP="00D67C00">
            <w:pPr>
              <w:pStyle w:val="100"/>
              <w:ind w:leftChars="100" w:left="210"/>
              <w:rPr>
                <w:rFonts w:ascii="宋体" w:hAnsi="宋体"/>
                <w:color w:val="000000"/>
                <w:sz w:val="18"/>
                <w:szCs w:val="18"/>
              </w:rPr>
            </w:pPr>
            <w:r>
              <w:rPr>
                <w:rFonts w:ascii="宋体" w:hAnsi="宋体" w:hint="eastAsia"/>
                <w:color w:val="000000"/>
                <w:sz w:val="18"/>
                <w:szCs w:val="18"/>
              </w:rPr>
              <w:lastRenderedPageBreak/>
              <w:t>16：借记卡</w:t>
            </w:r>
          </w:p>
          <w:p w:rsidR="00FD007C" w:rsidRDefault="00FD007C" w:rsidP="00FD007C">
            <w:pPr>
              <w:pStyle w:val="100"/>
              <w:rPr>
                <w:rFonts w:ascii="宋体" w:hAnsi="宋体"/>
                <w:color w:val="000000"/>
                <w:sz w:val="18"/>
                <w:szCs w:val="18"/>
              </w:rPr>
            </w:pPr>
          </w:p>
          <w:p w:rsidR="00C575D0" w:rsidRPr="00775C76" w:rsidRDefault="00C575D0" w:rsidP="00FD007C">
            <w:pPr>
              <w:pStyle w:val="100"/>
            </w:pPr>
            <w:r>
              <w:rPr>
                <w:rFonts w:ascii="宋体" w:hAnsi="宋体" w:hint="eastAsia"/>
                <w:color w:val="000000"/>
                <w:sz w:val="18"/>
                <w:szCs w:val="18"/>
              </w:rPr>
              <w:t>注：输入本域情况下，才会选择支付渠道。</w:t>
            </w:r>
          </w:p>
        </w:tc>
        <w:tc>
          <w:tcPr>
            <w:tcW w:w="709" w:type="dxa"/>
            <w:tcBorders>
              <w:top w:val="single" w:sz="4" w:space="0" w:color="000000"/>
              <w:left w:val="single" w:sz="4" w:space="0" w:color="000000"/>
              <w:bottom w:val="single" w:sz="4" w:space="0" w:color="000000"/>
              <w:right w:val="single" w:sz="4" w:space="0" w:color="000000"/>
            </w:tcBorders>
            <w:vAlign w:val="center"/>
          </w:tcPr>
          <w:p w:rsidR="004114FA" w:rsidRPr="00775C76" w:rsidRDefault="00FD007C" w:rsidP="004114FA">
            <w:pPr>
              <w:jc w:val="both"/>
            </w:pPr>
            <w:r>
              <w:rPr>
                <w:rFonts w:hint="eastAsia"/>
              </w:rPr>
              <w:lastRenderedPageBreak/>
              <w:t>O</w:t>
            </w:r>
          </w:p>
        </w:tc>
      </w:tr>
      <w:tr w:rsidR="004114FA" w:rsidRPr="00270E48" w:rsidTr="004114FA">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4114FA" w:rsidRDefault="004114FA" w:rsidP="004114FA">
            <w:pPr>
              <w:ind w:right="-20"/>
              <w:jc w:val="both"/>
            </w:pPr>
            <w:r>
              <w:rPr>
                <w:rFonts w:hint="eastAsia"/>
              </w:rPr>
              <w:lastRenderedPageBreak/>
              <w:t>currency</w:t>
            </w:r>
          </w:p>
        </w:tc>
        <w:tc>
          <w:tcPr>
            <w:tcW w:w="1134" w:type="dxa"/>
            <w:tcBorders>
              <w:top w:val="single" w:sz="4" w:space="0" w:color="000000"/>
              <w:left w:val="single" w:sz="4" w:space="0" w:color="000000"/>
              <w:bottom w:val="single" w:sz="4" w:space="0" w:color="000000"/>
              <w:right w:val="single" w:sz="4" w:space="0" w:color="000000"/>
            </w:tcBorders>
            <w:vAlign w:val="center"/>
          </w:tcPr>
          <w:p w:rsidR="004114FA" w:rsidRPr="00286EBC" w:rsidRDefault="00390832" w:rsidP="00390832">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4114FA" w:rsidRDefault="004114FA" w:rsidP="00390832">
            <w:pPr>
              <w:spacing w:line="312" w:lineRule="exact"/>
              <w:ind w:right="-20"/>
              <w:jc w:val="both"/>
            </w:pPr>
            <w:r>
              <w:rPr>
                <w:rFonts w:hint="eastAsia"/>
              </w:rPr>
              <w:t>币种，仅仅</w:t>
            </w:r>
            <w:r w:rsidR="00B86F38">
              <w:rPr>
                <w:rFonts w:hint="eastAsia"/>
              </w:rPr>
              <w:t>支持</w:t>
            </w:r>
            <w:r w:rsidR="00390832">
              <w:rPr>
                <w:rFonts w:hint="eastAsia"/>
              </w:rPr>
              <w:t>CNY</w:t>
            </w:r>
          </w:p>
        </w:tc>
        <w:tc>
          <w:tcPr>
            <w:tcW w:w="709" w:type="dxa"/>
            <w:tcBorders>
              <w:top w:val="single" w:sz="4" w:space="0" w:color="000000"/>
              <w:left w:val="single" w:sz="4" w:space="0" w:color="000000"/>
              <w:bottom w:val="single" w:sz="4" w:space="0" w:color="000000"/>
              <w:right w:val="single" w:sz="4" w:space="0" w:color="000000"/>
            </w:tcBorders>
            <w:vAlign w:val="center"/>
          </w:tcPr>
          <w:p w:rsidR="004114FA" w:rsidRPr="00D42D2C" w:rsidRDefault="004114FA" w:rsidP="004114FA">
            <w:pPr>
              <w:jc w:val="both"/>
            </w:pPr>
            <w:r>
              <w:rPr>
                <w:rFonts w:hint="eastAsia"/>
              </w:rPr>
              <w:t>M</w:t>
            </w:r>
          </w:p>
        </w:tc>
      </w:tr>
      <w:tr w:rsidR="004114FA" w:rsidRPr="00270E48" w:rsidTr="004114FA">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4114FA" w:rsidRPr="00F21E56" w:rsidRDefault="004114FA" w:rsidP="004114FA">
            <w:pPr>
              <w:ind w:right="-20"/>
              <w:jc w:val="both"/>
            </w:pPr>
            <w:r w:rsidRPr="00F21E56">
              <w:t>amount</w:t>
            </w:r>
          </w:p>
        </w:tc>
        <w:tc>
          <w:tcPr>
            <w:tcW w:w="1134" w:type="dxa"/>
            <w:tcBorders>
              <w:top w:val="single" w:sz="4" w:space="0" w:color="000000"/>
              <w:left w:val="single" w:sz="4" w:space="0" w:color="000000"/>
              <w:bottom w:val="single" w:sz="4" w:space="0" w:color="000000"/>
              <w:right w:val="single" w:sz="4" w:space="0" w:color="000000"/>
            </w:tcBorders>
            <w:vAlign w:val="center"/>
          </w:tcPr>
          <w:p w:rsidR="004114FA" w:rsidRPr="00286EBC" w:rsidRDefault="000B062D" w:rsidP="004114FA">
            <w:pPr>
              <w:ind w:right="-20"/>
              <w:jc w:val="both"/>
            </w:pPr>
            <w:r>
              <w:rPr>
                <w:rFonts w:hint="eastAsia"/>
              </w:rPr>
              <w:t>long</w:t>
            </w:r>
          </w:p>
        </w:tc>
        <w:tc>
          <w:tcPr>
            <w:tcW w:w="4820" w:type="dxa"/>
            <w:tcBorders>
              <w:top w:val="single" w:sz="4" w:space="0" w:color="000000"/>
              <w:left w:val="single" w:sz="4" w:space="0" w:color="000000"/>
              <w:bottom w:val="single" w:sz="4" w:space="0" w:color="000000"/>
              <w:right w:val="single" w:sz="4" w:space="0" w:color="000000"/>
            </w:tcBorders>
            <w:vAlign w:val="center"/>
          </w:tcPr>
          <w:p w:rsidR="004114FA" w:rsidRDefault="004114FA" w:rsidP="004114FA">
            <w:pPr>
              <w:spacing w:line="312" w:lineRule="exact"/>
              <w:ind w:right="-20"/>
              <w:jc w:val="both"/>
            </w:pPr>
            <w:r>
              <w:rPr>
                <w:rFonts w:hint="eastAsia"/>
              </w:rPr>
              <w:t>商</w:t>
            </w:r>
            <w:r w:rsidRPr="00F063EA">
              <w:rPr>
                <w:rFonts w:hint="eastAsia"/>
              </w:rPr>
              <w:t>品所要支付金额</w:t>
            </w:r>
            <w:r>
              <w:rPr>
                <w:rFonts w:hint="eastAsia"/>
              </w:rPr>
              <w:t>，单位分</w:t>
            </w:r>
          </w:p>
        </w:tc>
        <w:tc>
          <w:tcPr>
            <w:tcW w:w="709" w:type="dxa"/>
            <w:tcBorders>
              <w:top w:val="single" w:sz="4" w:space="0" w:color="000000"/>
              <w:left w:val="single" w:sz="4" w:space="0" w:color="000000"/>
              <w:bottom w:val="single" w:sz="4" w:space="0" w:color="000000"/>
              <w:right w:val="single" w:sz="4" w:space="0" w:color="000000"/>
            </w:tcBorders>
            <w:vAlign w:val="center"/>
          </w:tcPr>
          <w:p w:rsidR="004114FA" w:rsidRPr="00775C76" w:rsidRDefault="004114FA" w:rsidP="004114FA">
            <w:pPr>
              <w:jc w:val="both"/>
            </w:pPr>
            <w:r>
              <w:rPr>
                <w:rFonts w:hint="eastAsia"/>
              </w:rPr>
              <w:t>M</w:t>
            </w:r>
          </w:p>
        </w:tc>
      </w:tr>
      <w:tr w:rsidR="004114FA" w:rsidRPr="00270E48" w:rsidTr="004114FA">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4114FA" w:rsidRPr="00F21E56" w:rsidRDefault="004114FA" w:rsidP="004114FA">
            <w:pPr>
              <w:ind w:right="-20"/>
              <w:jc w:val="both"/>
            </w:pPr>
            <w:r w:rsidRPr="00F21E56">
              <w:t>time</w:t>
            </w:r>
          </w:p>
        </w:tc>
        <w:tc>
          <w:tcPr>
            <w:tcW w:w="1134" w:type="dxa"/>
            <w:tcBorders>
              <w:top w:val="single" w:sz="4" w:space="0" w:color="000000"/>
              <w:left w:val="single" w:sz="4" w:space="0" w:color="000000"/>
              <w:bottom w:val="single" w:sz="4" w:space="0" w:color="000000"/>
              <w:right w:val="single" w:sz="4" w:space="0" w:color="000000"/>
            </w:tcBorders>
            <w:vAlign w:val="center"/>
          </w:tcPr>
          <w:p w:rsidR="004114FA" w:rsidRDefault="004114FA" w:rsidP="004114FA">
            <w:pPr>
              <w:ind w:right="-20"/>
              <w:jc w:val="both"/>
            </w:pPr>
            <w:r>
              <w:rPr>
                <w:rFonts w:hint="eastAsia"/>
              </w:rPr>
              <w:t>long</w:t>
            </w:r>
          </w:p>
        </w:tc>
        <w:tc>
          <w:tcPr>
            <w:tcW w:w="4820" w:type="dxa"/>
            <w:tcBorders>
              <w:top w:val="single" w:sz="4" w:space="0" w:color="000000"/>
              <w:left w:val="single" w:sz="4" w:space="0" w:color="000000"/>
              <w:bottom w:val="single" w:sz="4" w:space="0" w:color="000000"/>
              <w:right w:val="single" w:sz="4" w:space="0" w:color="000000"/>
            </w:tcBorders>
            <w:vAlign w:val="center"/>
          </w:tcPr>
          <w:p w:rsidR="004114FA" w:rsidRDefault="004114FA" w:rsidP="004114FA">
            <w:pPr>
              <w:spacing w:line="312" w:lineRule="exact"/>
              <w:ind w:right="-20"/>
              <w:jc w:val="both"/>
            </w:pPr>
            <w:r>
              <w:t>Java</w:t>
            </w:r>
            <w:r w:rsidRPr="008F4AD1">
              <w:rPr>
                <w:rFonts w:hint="eastAsia"/>
              </w:rPr>
              <w:t>时间戳</w:t>
            </w:r>
            <w:r w:rsidRPr="008F4AD1">
              <w:t xml:space="preserve"> (</w:t>
            </w:r>
            <w:r w:rsidRPr="008F4AD1">
              <w:rPr>
                <w:rFonts w:hint="eastAsia"/>
              </w:rPr>
              <w:t>自</w:t>
            </w:r>
            <w:r w:rsidRPr="008F4AD1">
              <w:t>1970</w:t>
            </w:r>
            <w:r w:rsidRPr="008F4AD1">
              <w:rPr>
                <w:rFonts w:hint="eastAsia"/>
              </w:rPr>
              <w:t>年</w:t>
            </w:r>
            <w:r w:rsidRPr="008F4AD1">
              <w:t>1</w:t>
            </w:r>
            <w:r w:rsidRPr="008F4AD1">
              <w:rPr>
                <w:rFonts w:hint="eastAsia"/>
              </w:rPr>
              <w:t>月</w:t>
            </w:r>
            <w:r w:rsidRPr="008F4AD1">
              <w:t>1</w:t>
            </w:r>
            <w:r w:rsidRPr="008F4AD1">
              <w:rPr>
                <w:rFonts w:hint="eastAsia"/>
              </w:rPr>
              <w:t>日</w:t>
            </w:r>
            <w:r w:rsidRPr="008F4AD1">
              <w:t>0</w:t>
            </w:r>
            <w:r w:rsidRPr="008F4AD1">
              <w:rPr>
                <w:rFonts w:hint="eastAsia"/>
              </w:rPr>
              <w:t>时起的毫秒数</w:t>
            </w:r>
            <w:r w:rsidRPr="008F4AD1">
              <w:t xml:space="preserve">) </w:t>
            </w:r>
          </w:p>
        </w:tc>
        <w:tc>
          <w:tcPr>
            <w:tcW w:w="709" w:type="dxa"/>
            <w:tcBorders>
              <w:top w:val="single" w:sz="4" w:space="0" w:color="000000"/>
              <w:left w:val="single" w:sz="4" w:space="0" w:color="000000"/>
              <w:bottom w:val="single" w:sz="4" w:space="0" w:color="000000"/>
              <w:right w:val="single" w:sz="4" w:space="0" w:color="000000"/>
            </w:tcBorders>
            <w:vAlign w:val="center"/>
          </w:tcPr>
          <w:p w:rsidR="004114FA" w:rsidRDefault="004114FA" w:rsidP="004114FA">
            <w:pPr>
              <w:jc w:val="both"/>
            </w:pPr>
            <w:r>
              <w:rPr>
                <w:rFonts w:hint="eastAsia"/>
              </w:rPr>
              <w:t>M</w:t>
            </w:r>
          </w:p>
        </w:tc>
      </w:tr>
      <w:tr w:rsidR="00005D2F" w:rsidRPr="00270E48" w:rsidTr="004114FA">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005D2F" w:rsidRPr="00F21E56" w:rsidRDefault="00005D2F" w:rsidP="004114FA">
            <w:pPr>
              <w:ind w:right="-20"/>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rsidR="00005D2F" w:rsidRDefault="00005D2F" w:rsidP="004114FA">
            <w:pPr>
              <w:ind w:right="-20"/>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005D2F" w:rsidRDefault="00005D2F" w:rsidP="004114FA">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005D2F" w:rsidRDefault="00005D2F" w:rsidP="004114FA">
            <w:pPr>
              <w:jc w:val="both"/>
            </w:pPr>
          </w:p>
        </w:tc>
      </w:tr>
      <w:tr w:rsidR="00005D2F" w:rsidRPr="00270E48" w:rsidTr="004114FA">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005D2F" w:rsidRPr="00CF597E" w:rsidRDefault="00005D2F" w:rsidP="004114FA">
            <w:pPr>
              <w:ind w:right="-20"/>
              <w:jc w:val="both"/>
            </w:pPr>
            <w:r w:rsidRPr="00CF597E">
              <w:rPr>
                <w:rFonts w:hint="eastAsia"/>
              </w:rPr>
              <w:t>bindid</w:t>
            </w:r>
          </w:p>
        </w:tc>
        <w:tc>
          <w:tcPr>
            <w:tcW w:w="1134" w:type="dxa"/>
            <w:tcBorders>
              <w:top w:val="single" w:sz="4" w:space="0" w:color="000000"/>
              <w:left w:val="single" w:sz="4" w:space="0" w:color="000000"/>
              <w:bottom w:val="single" w:sz="4" w:space="0" w:color="000000"/>
              <w:right w:val="single" w:sz="4" w:space="0" w:color="000000"/>
            </w:tcBorders>
            <w:vAlign w:val="center"/>
          </w:tcPr>
          <w:p w:rsidR="00005D2F" w:rsidRPr="00CF597E" w:rsidRDefault="00005D2F" w:rsidP="004114FA">
            <w:pPr>
              <w:ind w:right="-20"/>
              <w:jc w:val="both"/>
            </w:pPr>
            <w:r w:rsidRPr="00CF597E">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252DBE" w:rsidRPr="00CF597E" w:rsidRDefault="00252DBE" w:rsidP="00252DBE">
            <w:pPr>
              <w:spacing w:line="312" w:lineRule="exact"/>
              <w:ind w:right="-20"/>
              <w:jc w:val="both"/>
            </w:pPr>
            <w:r w:rsidRPr="00CF597E">
              <w:rPr>
                <w:rFonts w:hint="eastAsia"/>
              </w:rPr>
              <w:t>绑卡</w:t>
            </w:r>
            <w:r w:rsidRPr="00CF597E">
              <w:rPr>
                <w:rFonts w:hint="eastAsia"/>
              </w:rPr>
              <w:t>id</w:t>
            </w:r>
          </w:p>
          <w:p w:rsidR="00005D2F" w:rsidRPr="00CF597E" w:rsidRDefault="00252DBE" w:rsidP="007A410D">
            <w:pPr>
              <w:spacing w:line="312" w:lineRule="exact"/>
              <w:ind w:right="-20"/>
              <w:jc w:val="both"/>
            </w:pPr>
            <w:r w:rsidRPr="00CF597E">
              <w:rPr>
                <w:rFonts w:hint="eastAsia"/>
              </w:rPr>
              <w:t>缺省为华为绑卡</w:t>
            </w:r>
            <w:r w:rsidRPr="00CF597E">
              <w:rPr>
                <w:rFonts w:hint="eastAsia"/>
              </w:rPr>
              <w:t>ID</w:t>
            </w:r>
          </w:p>
        </w:tc>
        <w:tc>
          <w:tcPr>
            <w:tcW w:w="709" w:type="dxa"/>
            <w:tcBorders>
              <w:top w:val="single" w:sz="4" w:space="0" w:color="000000"/>
              <w:left w:val="single" w:sz="4" w:space="0" w:color="000000"/>
              <w:bottom w:val="single" w:sz="4" w:space="0" w:color="000000"/>
              <w:right w:val="single" w:sz="4" w:space="0" w:color="000000"/>
            </w:tcBorders>
            <w:vAlign w:val="center"/>
          </w:tcPr>
          <w:p w:rsidR="00005D2F" w:rsidRPr="00CF597E" w:rsidRDefault="00005D2F" w:rsidP="004114FA">
            <w:pPr>
              <w:jc w:val="both"/>
            </w:pPr>
            <w:r w:rsidRPr="00CF597E">
              <w:rPr>
                <w:rFonts w:hint="eastAsia"/>
              </w:rPr>
              <w:t>O</w:t>
            </w:r>
          </w:p>
        </w:tc>
      </w:tr>
      <w:tr w:rsidR="00D811E3" w:rsidRPr="00270E48" w:rsidTr="004114FA">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D811E3" w:rsidRPr="00CF597E" w:rsidRDefault="00D811E3" w:rsidP="004114FA">
            <w:pPr>
              <w:ind w:right="-20"/>
              <w:jc w:val="both"/>
            </w:pPr>
            <w:r>
              <w:rPr>
                <w:rFonts w:hint="eastAsia"/>
              </w:rPr>
              <w:t>rsaIndex</w:t>
            </w:r>
          </w:p>
        </w:tc>
        <w:tc>
          <w:tcPr>
            <w:tcW w:w="1134" w:type="dxa"/>
            <w:tcBorders>
              <w:top w:val="single" w:sz="4" w:space="0" w:color="000000"/>
              <w:left w:val="single" w:sz="4" w:space="0" w:color="000000"/>
              <w:bottom w:val="single" w:sz="4" w:space="0" w:color="000000"/>
              <w:right w:val="single" w:sz="4" w:space="0" w:color="000000"/>
            </w:tcBorders>
            <w:vAlign w:val="center"/>
          </w:tcPr>
          <w:p w:rsidR="00D811E3" w:rsidRPr="00CF597E" w:rsidRDefault="00D811E3" w:rsidP="004114FA">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D811E3" w:rsidRPr="00CF597E" w:rsidRDefault="00D811E3" w:rsidP="00D811E3">
            <w:pPr>
              <w:spacing w:line="312" w:lineRule="exact"/>
              <w:ind w:right="-20"/>
              <w:jc w:val="both"/>
            </w:pPr>
            <w:r>
              <w:rPr>
                <w:rFonts w:hint="eastAsia"/>
              </w:rPr>
              <w:t>用于加密的</w:t>
            </w:r>
            <w:r>
              <w:rPr>
                <w:rFonts w:hint="eastAsia"/>
              </w:rPr>
              <w:t>rsa</w:t>
            </w:r>
            <w:r>
              <w:rPr>
                <w:rFonts w:hint="eastAsia"/>
              </w:rPr>
              <w:t>公钥的索引，缺省为</w:t>
            </w:r>
            <w:r>
              <w:rPr>
                <w:rFonts w:hint="eastAsia"/>
              </w:rPr>
              <w:t>0</w:t>
            </w:r>
            <w:r>
              <w:rPr>
                <w:rFonts w:hint="eastAsia"/>
              </w:rPr>
              <w:t>，为默认</w:t>
            </w:r>
            <w:r>
              <w:rPr>
                <w:rFonts w:hint="eastAsia"/>
              </w:rPr>
              <w:t>rsa</w:t>
            </w:r>
            <w:r>
              <w:rPr>
                <w:rFonts w:hint="eastAsia"/>
              </w:rPr>
              <w:t>钥匙对。新版本建议启用</w:t>
            </w:r>
            <w:r>
              <w:rPr>
                <w:rFonts w:hint="eastAsia"/>
              </w:rPr>
              <w:t>1</w:t>
            </w:r>
            <w:r>
              <w:rPr>
                <w:rFonts w:hint="eastAsia"/>
              </w:rPr>
              <w:t>，为</w:t>
            </w:r>
            <w:r>
              <w:rPr>
                <w:rFonts w:hint="eastAsia"/>
              </w:rPr>
              <w:t>2048rsa</w:t>
            </w:r>
            <w:r>
              <w:rPr>
                <w:rFonts w:hint="eastAsia"/>
              </w:rPr>
              <w:t>钥匙对。</w:t>
            </w:r>
          </w:p>
        </w:tc>
        <w:tc>
          <w:tcPr>
            <w:tcW w:w="709" w:type="dxa"/>
            <w:tcBorders>
              <w:top w:val="single" w:sz="4" w:space="0" w:color="000000"/>
              <w:left w:val="single" w:sz="4" w:space="0" w:color="000000"/>
              <w:bottom w:val="single" w:sz="4" w:space="0" w:color="000000"/>
              <w:right w:val="single" w:sz="4" w:space="0" w:color="000000"/>
            </w:tcBorders>
            <w:vAlign w:val="center"/>
          </w:tcPr>
          <w:p w:rsidR="00D811E3" w:rsidRPr="00CF597E" w:rsidRDefault="00D811E3" w:rsidP="004114FA">
            <w:pPr>
              <w:jc w:val="both"/>
            </w:pPr>
            <w:r>
              <w:rPr>
                <w:rFonts w:hint="eastAsia"/>
              </w:rPr>
              <w:t>O</w:t>
            </w:r>
          </w:p>
        </w:tc>
      </w:tr>
      <w:tr w:rsidR="00005D2F" w:rsidRPr="00270E48" w:rsidTr="004114FA">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005D2F" w:rsidRPr="00CF597E" w:rsidRDefault="00005D2F" w:rsidP="004114FA">
            <w:pPr>
              <w:ind w:right="-20"/>
              <w:jc w:val="both"/>
            </w:pPr>
            <w:r w:rsidRPr="00CF597E">
              <w:rPr>
                <w:rFonts w:hint="eastAsia"/>
              </w:rPr>
              <w:t>cardNo</w:t>
            </w:r>
          </w:p>
        </w:tc>
        <w:tc>
          <w:tcPr>
            <w:tcW w:w="1134" w:type="dxa"/>
            <w:tcBorders>
              <w:top w:val="single" w:sz="4" w:space="0" w:color="000000"/>
              <w:left w:val="single" w:sz="4" w:space="0" w:color="000000"/>
              <w:bottom w:val="single" w:sz="4" w:space="0" w:color="000000"/>
              <w:right w:val="single" w:sz="4" w:space="0" w:color="000000"/>
            </w:tcBorders>
            <w:vAlign w:val="center"/>
          </w:tcPr>
          <w:p w:rsidR="00005D2F" w:rsidRPr="00CF597E" w:rsidRDefault="00005D2F" w:rsidP="004114FA">
            <w:pPr>
              <w:ind w:right="-20"/>
              <w:jc w:val="both"/>
            </w:pPr>
            <w:r w:rsidRPr="00CF597E">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005D2F" w:rsidRPr="00CF597E" w:rsidRDefault="00005D2F" w:rsidP="004114FA">
            <w:pPr>
              <w:spacing w:line="312" w:lineRule="exact"/>
              <w:ind w:right="-20"/>
              <w:jc w:val="both"/>
            </w:pPr>
            <w:r w:rsidRPr="00CF597E">
              <w:rPr>
                <w:rFonts w:hint="eastAsia"/>
              </w:rPr>
              <w:t>银行卡卡号</w:t>
            </w:r>
          </w:p>
          <w:p w:rsidR="00005D2F" w:rsidRPr="00CF597E" w:rsidRDefault="00005D2F" w:rsidP="004114FA">
            <w:pPr>
              <w:spacing w:line="312" w:lineRule="exact"/>
              <w:ind w:right="-20"/>
              <w:jc w:val="both"/>
            </w:pPr>
            <w:r w:rsidRPr="00CF597E">
              <w:rPr>
                <w:rFonts w:hint="eastAsia"/>
              </w:rPr>
              <w:t>注：在输入以上两个字段之一情况下，系统才会内部选择支付渠道。</w:t>
            </w:r>
          </w:p>
          <w:p w:rsidR="00005D2F" w:rsidRPr="00CF597E" w:rsidRDefault="00005D2F" w:rsidP="004114FA">
            <w:pPr>
              <w:spacing w:line="312" w:lineRule="exact"/>
              <w:ind w:right="-20"/>
              <w:jc w:val="both"/>
            </w:pPr>
            <w:r w:rsidRPr="00CF597E">
              <w:rPr>
                <w:rFonts w:hint="eastAsia"/>
              </w:rPr>
              <w:t>注：以上两个字段仅仅在信用卡</w:t>
            </w:r>
            <w:r w:rsidR="00092A04">
              <w:rPr>
                <w:rFonts w:hint="eastAsia"/>
              </w:rPr>
              <w:t>/</w:t>
            </w:r>
            <w:r w:rsidR="00092A04">
              <w:rPr>
                <w:rFonts w:hint="eastAsia"/>
              </w:rPr>
              <w:t>借记卡</w:t>
            </w:r>
            <w:r w:rsidRPr="00CF597E">
              <w:rPr>
                <w:rFonts w:hint="eastAsia"/>
              </w:rPr>
              <w:t>支付时有效。</w:t>
            </w:r>
          </w:p>
          <w:p w:rsidR="00252DBE" w:rsidRPr="00CF597E" w:rsidRDefault="00252DBE" w:rsidP="004114FA">
            <w:pPr>
              <w:spacing w:line="312" w:lineRule="exact"/>
              <w:ind w:right="-20"/>
              <w:jc w:val="both"/>
            </w:pPr>
            <w:r w:rsidRPr="00CF597E">
              <w:rPr>
                <w:rFonts w:hint="eastAsia"/>
              </w:rPr>
              <w:t>注：以上两字段互斥。</w:t>
            </w:r>
          </w:p>
          <w:p w:rsidR="00312CEE" w:rsidRPr="00CF597E" w:rsidRDefault="00312CEE" w:rsidP="00FE0B89">
            <w:pPr>
              <w:spacing w:line="312" w:lineRule="exact"/>
              <w:ind w:right="-20"/>
              <w:jc w:val="both"/>
            </w:pPr>
            <w:r w:rsidRPr="00CF597E">
              <w:rPr>
                <w:rFonts w:hint="eastAsia"/>
              </w:rPr>
              <w:t>注：</w:t>
            </w:r>
            <w:r w:rsidR="00FE0B89" w:rsidRPr="00CF597E">
              <w:rPr>
                <w:rFonts w:hint="eastAsia"/>
              </w:rPr>
              <w:t>RSA</w:t>
            </w:r>
            <w:r w:rsidR="00FE0B89" w:rsidRPr="00CF597E">
              <w:rPr>
                <w:rFonts w:hint="eastAsia"/>
              </w:rPr>
              <w:t>公钥加密，公钥参考</w:t>
            </w:r>
            <w:r w:rsidR="00FE0B89" w:rsidRPr="00CF597E">
              <w:rPr>
                <w:rFonts w:hint="eastAsia"/>
              </w:rPr>
              <w:t>3.4</w:t>
            </w:r>
          </w:p>
        </w:tc>
        <w:tc>
          <w:tcPr>
            <w:tcW w:w="709" w:type="dxa"/>
            <w:tcBorders>
              <w:top w:val="single" w:sz="4" w:space="0" w:color="000000"/>
              <w:left w:val="single" w:sz="4" w:space="0" w:color="000000"/>
              <w:bottom w:val="single" w:sz="4" w:space="0" w:color="000000"/>
              <w:right w:val="single" w:sz="4" w:space="0" w:color="000000"/>
            </w:tcBorders>
            <w:vAlign w:val="center"/>
          </w:tcPr>
          <w:p w:rsidR="00005D2F" w:rsidRPr="00CF597E" w:rsidRDefault="00005D2F" w:rsidP="004114FA">
            <w:pPr>
              <w:jc w:val="both"/>
            </w:pPr>
            <w:r w:rsidRPr="00CF597E">
              <w:rPr>
                <w:rFonts w:hint="eastAsia"/>
              </w:rPr>
              <w:t>O</w:t>
            </w:r>
          </w:p>
        </w:tc>
      </w:tr>
      <w:tr w:rsidR="006C70F8" w:rsidRPr="00270E48" w:rsidTr="004114FA">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6C70F8" w:rsidRPr="00CF597E" w:rsidRDefault="006C70F8" w:rsidP="004114FA">
            <w:pPr>
              <w:ind w:right="-20"/>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rsidR="006C70F8" w:rsidRPr="00CF597E" w:rsidRDefault="006C70F8" w:rsidP="004114FA">
            <w:pPr>
              <w:ind w:right="-20"/>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6C70F8" w:rsidRPr="00CF597E" w:rsidRDefault="006C70F8" w:rsidP="004114FA">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6C70F8" w:rsidRPr="00CF597E" w:rsidRDefault="006C70F8" w:rsidP="004114FA">
            <w:pPr>
              <w:jc w:val="both"/>
            </w:pPr>
          </w:p>
        </w:tc>
      </w:tr>
      <w:tr w:rsidR="006C70F8" w:rsidRPr="00270E48" w:rsidTr="004114FA">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6C70F8" w:rsidRPr="00CF597E" w:rsidRDefault="006C70F8" w:rsidP="004114FA">
            <w:pPr>
              <w:ind w:right="-20"/>
              <w:jc w:val="both"/>
            </w:pPr>
            <w:r>
              <w:rPr>
                <w:rFonts w:hint="eastAsia"/>
              </w:rPr>
              <w:t>signType</w:t>
            </w:r>
          </w:p>
        </w:tc>
        <w:tc>
          <w:tcPr>
            <w:tcW w:w="1134" w:type="dxa"/>
            <w:tcBorders>
              <w:top w:val="single" w:sz="4" w:space="0" w:color="000000"/>
              <w:left w:val="single" w:sz="4" w:space="0" w:color="000000"/>
              <w:bottom w:val="single" w:sz="4" w:space="0" w:color="000000"/>
              <w:right w:val="single" w:sz="4" w:space="0" w:color="000000"/>
            </w:tcBorders>
            <w:vAlign w:val="center"/>
          </w:tcPr>
          <w:p w:rsidR="006C70F8" w:rsidRPr="00CF597E" w:rsidRDefault="006C70F8" w:rsidP="004114FA">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6C70F8" w:rsidRDefault="006C70F8" w:rsidP="002B7B87">
            <w:pPr>
              <w:spacing w:line="312" w:lineRule="exact"/>
              <w:ind w:right="-20"/>
              <w:jc w:val="both"/>
            </w:pPr>
            <w:r>
              <w:rPr>
                <w:rFonts w:hint="eastAsia"/>
              </w:rPr>
              <w:t>签名类型，不参与签名，非法值按缺省值处理：</w:t>
            </w:r>
          </w:p>
          <w:p w:rsidR="006C70F8" w:rsidRDefault="006C70F8" w:rsidP="002B7B87">
            <w:pPr>
              <w:spacing w:line="312" w:lineRule="exact"/>
              <w:ind w:right="-20"/>
              <w:jc w:val="both"/>
            </w:pPr>
            <w:r>
              <w:rPr>
                <w:rFonts w:hint="eastAsia"/>
              </w:rPr>
              <w:t>RSA</w:t>
            </w:r>
            <w:r>
              <w:rPr>
                <w:rFonts w:hint="eastAsia"/>
              </w:rPr>
              <w:t>：</w:t>
            </w:r>
            <w:r>
              <w:rPr>
                <w:rFonts w:hint="eastAsia"/>
              </w:rPr>
              <w:t>rsa</w:t>
            </w:r>
            <w:r>
              <w:rPr>
                <w:rFonts w:hint="eastAsia"/>
              </w:rPr>
              <w:t>签名，算法为</w:t>
            </w:r>
            <w:r w:rsidRPr="000B1D35">
              <w:t>SHA1WithRSA</w:t>
            </w:r>
            <w:r>
              <w:rPr>
                <w:rFonts w:hint="eastAsia"/>
              </w:rPr>
              <w:t>（缺省）</w:t>
            </w:r>
          </w:p>
          <w:p w:rsidR="006C70F8" w:rsidRPr="00CF597E" w:rsidRDefault="006C70F8" w:rsidP="004114FA">
            <w:pPr>
              <w:spacing w:line="312" w:lineRule="exact"/>
              <w:ind w:right="-20"/>
              <w:jc w:val="both"/>
            </w:pPr>
            <w:r>
              <w:rPr>
                <w:rFonts w:hint="eastAsia"/>
              </w:rPr>
              <w:t>RSA256</w:t>
            </w:r>
            <w:r>
              <w:rPr>
                <w:rFonts w:hint="eastAsia"/>
              </w:rPr>
              <w:t>：</w:t>
            </w:r>
            <w:r>
              <w:rPr>
                <w:rFonts w:hint="eastAsia"/>
              </w:rPr>
              <w:t>rsa</w:t>
            </w:r>
            <w:r>
              <w:rPr>
                <w:rFonts w:hint="eastAsia"/>
              </w:rPr>
              <w:t>签名，算法为</w:t>
            </w:r>
            <w:r w:rsidRPr="000B1D35">
              <w:t>SHA256WithRSA</w:t>
            </w:r>
          </w:p>
        </w:tc>
        <w:tc>
          <w:tcPr>
            <w:tcW w:w="709" w:type="dxa"/>
            <w:tcBorders>
              <w:top w:val="single" w:sz="4" w:space="0" w:color="000000"/>
              <w:left w:val="single" w:sz="4" w:space="0" w:color="000000"/>
              <w:bottom w:val="single" w:sz="4" w:space="0" w:color="000000"/>
              <w:right w:val="single" w:sz="4" w:space="0" w:color="000000"/>
            </w:tcBorders>
            <w:vAlign w:val="center"/>
          </w:tcPr>
          <w:p w:rsidR="006C70F8" w:rsidRPr="00CF597E" w:rsidRDefault="006C70F8" w:rsidP="004114FA">
            <w:pPr>
              <w:jc w:val="both"/>
            </w:pPr>
            <w:r>
              <w:rPr>
                <w:rFonts w:hint="eastAsia"/>
              </w:rPr>
              <w:t>O</w:t>
            </w:r>
          </w:p>
        </w:tc>
      </w:tr>
      <w:tr w:rsidR="00B36C7F" w:rsidRPr="00270E48" w:rsidTr="004114FA">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B36C7F" w:rsidRPr="00CF597E" w:rsidRDefault="00B36C7F" w:rsidP="004114FA">
            <w:pPr>
              <w:ind w:right="-20"/>
              <w:jc w:val="both"/>
            </w:pPr>
            <w:r w:rsidRPr="00CF597E">
              <w:rPr>
                <w:rFonts w:hint="eastAsia"/>
              </w:rPr>
              <w:t>sign</w:t>
            </w:r>
          </w:p>
        </w:tc>
        <w:tc>
          <w:tcPr>
            <w:tcW w:w="1134" w:type="dxa"/>
            <w:tcBorders>
              <w:top w:val="single" w:sz="4" w:space="0" w:color="000000"/>
              <w:left w:val="single" w:sz="4" w:space="0" w:color="000000"/>
              <w:bottom w:val="single" w:sz="4" w:space="0" w:color="000000"/>
              <w:right w:val="single" w:sz="4" w:space="0" w:color="000000"/>
            </w:tcBorders>
            <w:vAlign w:val="center"/>
          </w:tcPr>
          <w:p w:rsidR="00B36C7F" w:rsidRPr="00CF597E" w:rsidRDefault="00B36C7F" w:rsidP="004114FA">
            <w:pPr>
              <w:ind w:right="-20"/>
              <w:jc w:val="both"/>
            </w:pPr>
            <w:r w:rsidRPr="00CF597E">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B36C7F" w:rsidRPr="00CF597E" w:rsidRDefault="00B36C7F" w:rsidP="004114FA">
            <w:pPr>
              <w:spacing w:line="312" w:lineRule="exact"/>
              <w:ind w:right="-20"/>
              <w:jc w:val="both"/>
            </w:pPr>
            <w:r w:rsidRPr="00CF597E">
              <w:rPr>
                <w:rFonts w:hint="eastAsia"/>
              </w:rPr>
              <w:t>签名，采用商户</w:t>
            </w:r>
            <w:r w:rsidRPr="00CF597E">
              <w:rPr>
                <w:rFonts w:hint="eastAsia"/>
              </w:rPr>
              <w:t>sdk</w:t>
            </w:r>
            <w:r w:rsidRPr="00CF597E">
              <w:rPr>
                <w:rFonts w:hint="eastAsia"/>
              </w:rPr>
              <w:t>私钥进行，非联盟接口必须输入，否则忽略。</w:t>
            </w:r>
          </w:p>
        </w:tc>
        <w:tc>
          <w:tcPr>
            <w:tcW w:w="709" w:type="dxa"/>
            <w:tcBorders>
              <w:top w:val="single" w:sz="4" w:space="0" w:color="000000"/>
              <w:left w:val="single" w:sz="4" w:space="0" w:color="000000"/>
              <w:bottom w:val="single" w:sz="4" w:space="0" w:color="000000"/>
              <w:right w:val="single" w:sz="4" w:space="0" w:color="000000"/>
            </w:tcBorders>
            <w:vAlign w:val="center"/>
          </w:tcPr>
          <w:p w:rsidR="00B36C7F" w:rsidRPr="00CF597E" w:rsidRDefault="00B36C7F" w:rsidP="004114FA">
            <w:pPr>
              <w:jc w:val="both"/>
            </w:pPr>
            <w:r w:rsidRPr="00CF597E">
              <w:rPr>
                <w:rFonts w:hint="eastAsia"/>
              </w:rPr>
              <w:t>O</w:t>
            </w:r>
          </w:p>
        </w:tc>
      </w:tr>
    </w:tbl>
    <w:p w:rsidR="004114FA" w:rsidRDefault="004114FA" w:rsidP="004114FA">
      <w:pPr>
        <w:spacing w:line="200" w:lineRule="exact"/>
        <w:rPr>
          <w:sz w:val="20"/>
          <w:szCs w:val="20"/>
        </w:rPr>
      </w:pPr>
    </w:p>
    <w:p w:rsidR="004114FA" w:rsidRDefault="004114FA" w:rsidP="004114FA">
      <w:pPr>
        <w:spacing w:line="200" w:lineRule="exact"/>
        <w:rPr>
          <w:sz w:val="20"/>
          <w:szCs w:val="20"/>
        </w:rPr>
      </w:pPr>
    </w:p>
    <w:p w:rsidR="004114FA" w:rsidRPr="00BB29FC" w:rsidRDefault="004114FA" w:rsidP="004114FA">
      <w:pPr>
        <w:ind w:firstLineChars="150" w:firstLine="316"/>
        <w:rPr>
          <w:b/>
        </w:rPr>
      </w:pPr>
      <w:r w:rsidRPr="00BB29FC">
        <w:rPr>
          <w:rFonts w:hint="eastAsia"/>
          <w:b/>
        </w:rPr>
        <w:t>响应参数描述</w:t>
      </w:r>
      <w:r>
        <w:rPr>
          <w:rFonts w:hint="eastAsia"/>
          <w:b/>
        </w:rPr>
        <w:t>：</w:t>
      </w:r>
    </w:p>
    <w:tbl>
      <w:tblPr>
        <w:tblW w:w="8215" w:type="dxa"/>
        <w:tblInd w:w="154" w:type="dxa"/>
        <w:tblLayout w:type="fixed"/>
        <w:tblCellMar>
          <w:left w:w="0" w:type="dxa"/>
          <w:right w:w="0" w:type="dxa"/>
        </w:tblCellMar>
        <w:tblLook w:val="0000"/>
      </w:tblPr>
      <w:tblGrid>
        <w:gridCol w:w="1552"/>
        <w:gridCol w:w="1134"/>
        <w:gridCol w:w="4820"/>
        <w:gridCol w:w="709"/>
      </w:tblGrid>
      <w:tr w:rsidR="004114FA" w:rsidRPr="00270E48" w:rsidTr="004114FA">
        <w:trPr>
          <w:trHeight w:hRule="exact" w:val="370"/>
        </w:trPr>
        <w:tc>
          <w:tcPr>
            <w:tcW w:w="1552" w:type="dxa"/>
            <w:tcBorders>
              <w:top w:val="single" w:sz="4" w:space="0" w:color="000000"/>
              <w:left w:val="single" w:sz="4" w:space="0" w:color="000000"/>
              <w:bottom w:val="single" w:sz="4" w:space="0" w:color="000000"/>
              <w:right w:val="single" w:sz="4" w:space="0" w:color="000000"/>
            </w:tcBorders>
            <w:shd w:val="clear" w:color="auto" w:fill="DFDFDF"/>
          </w:tcPr>
          <w:p w:rsidR="004114FA" w:rsidRPr="00270E48" w:rsidRDefault="004114FA" w:rsidP="004114FA">
            <w:pPr>
              <w:spacing w:line="307" w:lineRule="exact"/>
              <w:ind w:left="102" w:right="-20"/>
              <w:rPr>
                <w:sz w:val="24"/>
                <w:szCs w:val="24"/>
              </w:rPr>
            </w:pPr>
            <w:r>
              <w:rPr>
                <w:rFonts w:ascii="微软雅黑" w:eastAsia="微软雅黑" w:cs="微软雅黑" w:hint="eastAsia"/>
                <w:b/>
                <w:bCs/>
                <w:spacing w:val="12"/>
                <w:position w:val="-1"/>
              </w:rPr>
              <w:t>数据项</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4114FA" w:rsidRPr="00270E48" w:rsidRDefault="004114FA" w:rsidP="004114FA">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4114FA" w:rsidRPr="00270E48" w:rsidRDefault="004114FA" w:rsidP="004114FA">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4114FA" w:rsidRPr="00270E48" w:rsidRDefault="004114FA" w:rsidP="004114FA">
            <w:pPr>
              <w:spacing w:line="307" w:lineRule="exact"/>
              <w:ind w:left="102" w:right="-20"/>
              <w:rPr>
                <w:sz w:val="24"/>
                <w:szCs w:val="24"/>
              </w:rPr>
            </w:pPr>
            <w:r>
              <w:rPr>
                <w:rFonts w:ascii="微软雅黑" w:eastAsia="微软雅黑" w:cs="微软雅黑" w:hint="eastAsia"/>
                <w:b/>
                <w:bCs/>
                <w:spacing w:val="12"/>
                <w:position w:val="-1"/>
              </w:rPr>
              <w:t>选项</w:t>
            </w:r>
          </w:p>
        </w:tc>
      </w:tr>
      <w:tr w:rsidR="004114FA" w:rsidRPr="00270E48" w:rsidTr="008078D4">
        <w:trPr>
          <w:trHeight w:hRule="exact" w:val="1451"/>
        </w:trPr>
        <w:tc>
          <w:tcPr>
            <w:tcW w:w="1552" w:type="dxa"/>
            <w:tcBorders>
              <w:top w:val="single" w:sz="4" w:space="0" w:color="000000"/>
              <w:left w:val="single" w:sz="4" w:space="0" w:color="000000"/>
              <w:bottom w:val="single" w:sz="4" w:space="0" w:color="000000"/>
              <w:right w:val="single" w:sz="4" w:space="0" w:color="000000"/>
            </w:tcBorders>
            <w:vAlign w:val="center"/>
          </w:tcPr>
          <w:p w:rsidR="004114FA" w:rsidRPr="00286EBC" w:rsidRDefault="004114FA" w:rsidP="008078D4">
            <w:pPr>
              <w:ind w:right="-20"/>
              <w:jc w:val="both"/>
            </w:pPr>
            <w:r w:rsidRPr="00286EBC">
              <w:rPr>
                <w:rFonts w:hint="eastAsia"/>
              </w:rPr>
              <w:t>returnCode</w:t>
            </w:r>
          </w:p>
        </w:tc>
        <w:tc>
          <w:tcPr>
            <w:tcW w:w="1134" w:type="dxa"/>
            <w:tcBorders>
              <w:top w:val="single" w:sz="4" w:space="0" w:color="000000"/>
              <w:left w:val="single" w:sz="4" w:space="0" w:color="000000"/>
              <w:bottom w:val="single" w:sz="4" w:space="0" w:color="000000"/>
              <w:right w:val="single" w:sz="4" w:space="0" w:color="000000"/>
            </w:tcBorders>
            <w:vAlign w:val="center"/>
          </w:tcPr>
          <w:p w:rsidR="004114FA" w:rsidRPr="00286EBC" w:rsidRDefault="004114FA" w:rsidP="008078D4">
            <w:pPr>
              <w:spacing w:line="241" w:lineRule="auto"/>
              <w:ind w:right="51"/>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4114FA" w:rsidRDefault="004114FA" w:rsidP="008078D4">
            <w:pPr>
              <w:spacing w:line="312" w:lineRule="exact"/>
              <w:ind w:right="-20"/>
              <w:jc w:val="both"/>
            </w:pPr>
            <w:r w:rsidRPr="00775C76">
              <w:rPr>
                <w:rFonts w:hint="eastAsia"/>
              </w:rPr>
              <w:t>0</w:t>
            </w:r>
            <w:r w:rsidRPr="00775C76">
              <w:rPr>
                <w:rFonts w:hint="eastAsia"/>
              </w:rPr>
              <w:t>：成功</w:t>
            </w:r>
          </w:p>
          <w:p w:rsidR="004114FA" w:rsidRDefault="00DC7FDE" w:rsidP="008078D4">
            <w:pPr>
              <w:spacing w:line="312" w:lineRule="exact"/>
              <w:ind w:right="-20"/>
              <w:jc w:val="both"/>
            </w:pPr>
            <w:r>
              <w:rPr>
                <w:rFonts w:hint="eastAsia"/>
              </w:rPr>
              <w:t>其他：失败，具体请参考</w:t>
            </w:r>
            <w:r w:rsidR="006F430C">
              <w:rPr>
                <w:rFonts w:hint="eastAsia"/>
              </w:rPr>
              <w:t>2.1</w:t>
            </w:r>
            <w:r>
              <w:rPr>
                <w:rFonts w:hint="eastAsia"/>
              </w:rPr>
              <w:t>章节</w:t>
            </w:r>
          </w:p>
          <w:p w:rsidR="0062446B" w:rsidRPr="00775C76" w:rsidRDefault="0062446B" w:rsidP="008078D4">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4114FA" w:rsidRPr="00775C76" w:rsidRDefault="00A35557" w:rsidP="008078D4">
            <w:pPr>
              <w:jc w:val="both"/>
            </w:pPr>
            <w:r>
              <w:rPr>
                <w:rFonts w:hint="eastAsia"/>
              </w:rPr>
              <w:t>M</w:t>
            </w:r>
          </w:p>
        </w:tc>
      </w:tr>
      <w:tr w:rsidR="004114FA" w:rsidRPr="00270E48" w:rsidTr="008078D4">
        <w:trPr>
          <w:trHeight w:hRule="exact" w:val="655"/>
        </w:trPr>
        <w:tc>
          <w:tcPr>
            <w:tcW w:w="1552" w:type="dxa"/>
            <w:tcBorders>
              <w:top w:val="single" w:sz="4" w:space="0" w:color="000000"/>
              <w:left w:val="single" w:sz="4" w:space="0" w:color="000000"/>
              <w:bottom w:val="single" w:sz="4" w:space="0" w:color="000000"/>
              <w:right w:val="single" w:sz="4" w:space="0" w:color="000000"/>
            </w:tcBorders>
            <w:vAlign w:val="center"/>
          </w:tcPr>
          <w:p w:rsidR="004114FA" w:rsidRPr="00286EBC" w:rsidRDefault="004114FA" w:rsidP="008078D4">
            <w:pPr>
              <w:ind w:right="-20"/>
              <w:jc w:val="both"/>
            </w:pPr>
            <w:r>
              <w:rPr>
                <w:rFonts w:hint="eastAsia"/>
              </w:rPr>
              <w:t>returnDesc</w:t>
            </w:r>
          </w:p>
        </w:tc>
        <w:tc>
          <w:tcPr>
            <w:tcW w:w="1134" w:type="dxa"/>
            <w:tcBorders>
              <w:top w:val="single" w:sz="4" w:space="0" w:color="000000"/>
              <w:left w:val="single" w:sz="4" w:space="0" w:color="000000"/>
              <w:bottom w:val="single" w:sz="4" w:space="0" w:color="000000"/>
              <w:right w:val="single" w:sz="4" w:space="0" w:color="000000"/>
            </w:tcBorders>
            <w:vAlign w:val="center"/>
          </w:tcPr>
          <w:p w:rsidR="004114FA" w:rsidRPr="00286EBC" w:rsidRDefault="004114FA" w:rsidP="008078D4">
            <w:pPr>
              <w:spacing w:line="241" w:lineRule="auto"/>
              <w:ind w:right="51"/>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4114FA" w:rsidRPr="00775C76" w:rsidRDefault="004114FA" w:rsidP="008078D4">
            <w:pPr>
              <w:spacing w:line="312" w:lineRule="exact"/>
              <w:ind w:right="-20"/>
              <w:jc w:val="both"/>
            </w:pPr>
            <w:r>
              <w:rPr>
                <w:rFonts w:hint="eastAsia"/>
              </w:rPr>
              <w:t>返回描述信息</w:t>
            </w:r>
          </w:p>
        </w:tc>
        <w:tc>
          <w:tcPr>
            <w:tcW w:w="709" w:type="dxa"/>
            <w:tcBorders>
              <w:top w:val="single" w:sz="4" w:space="0" w:color="000000"/>
              <w:left w:val="single" w:sz="4" w:space="0" w:color="000000"/>
              <w:bottom w:val="single" w:sz="4" w:space="0" w:color="000000"/>
              <w:right w:val="single" w:sz="4" w:space="0" w:color="000000"/>
            </w:tcBorders>
            <w:vAlign w:val="center"/>
          </w:tcPr>
          <w:p w:rsidR="004114FA" w:rsidRPr="00775C76" w:rsidRDefault="00A35557" w:rsidP="008078D4">
            <w:pPr>
              <w:jc w:val="both"/>
            </w:pPr>
            <w:r>
              <w:rPr>
                <w:rFonts w:hint="eastAsia"/>
              </w:rPr>
              <w:t>M</w:t>
            </w:r>
          </w:p>
        </w:tc>
      </w:tr>
      <w:tr w:rsidR="00C575D0" w:rsidRPr="00270E48" w:rsidTr="00C575D0">
        <w:trPr>
          <w:trHeight w:hRule="exact" w:val="1083"/>
        </w:trPr>
        <w:tc>
          <w:tcPr>
            <w:tcW w:w="1552" w:type="dxa"/>
            <w:tcBorders>
              <w:top w:val="single" w:sz="4" w:space="0" w:color="000000"/>
              <w:left w:val="single" w:sz="4" w:space="0" w:color="000000"/>
              <w:bottom w:val="single" w:sz="4" w:space="0" w:color="000000"/>
              <w:right w:val="single" w:sz="4" w:space="0" w:color="000000"/>
            </w:tcBorders>
            <w:vAlign w:val="center"/>
          </w:tcPr>
          <w:p w:rsidR="00C575D0" w:rsidRDefault="00C575D0" w:rsidP="008078D4">
            <w:pPr>
              <w:ind w:right="-20"/>
              <w:jc w:val="both"/>
            </w:pPr>
            <w:r>
              <w:t>validST</w:t>
            </w:r>
          </w:p>
        </w:tc>
        <w:tc>
          <w:tcPr>
            <w:tcW w:w="1134" w:type="dxa"/>
            <w:tcBorders>
              <w:top w:val="single" w:sz="4" w:space="0" w:color="000000"/>
              <w:left w:val="single" w:sz="4" w:space="0" w:color="000000"/>
              <w:bottom w:val="single" w:sz="4" w:space="0" w:color="000000"/>
              <w:right w:val="single" w:sz="4" w:space="0" w:color="000000"/>
            </w:tcBorders>
            <w:vAlign w:val="center"/>
          </w:tcPr>
          <w:p w:rsidR="00C575D0" w:rsidRPr="00286EBC" w:rsidRDefault="00C575D0" w:rsidP="008078D4">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C575D0" w:rsidRDefault="00C575D0" w:rsidP="008078D4">
            <w:pPr>
              <w:spacing w:line="312" w:lineRule="exact"/>
              <w:ind w:right="-20"/>
              <w:jc w:val="both"/>
            </w:pPr>
            <w:r>
              <w:rPr>
                <w:rFonts w:hint="eastAsia"/>
              </w:rPr>
              <w:t>ST</w:t>
            </w:r>
            <w:r>
              <w:rPr>
                <w:rFonts w:hint="eastAsia"/>
              </w:rPr>
              <w:t>是否合法</w:t>
            </w:r>
          </w:p>
          <w:p w:rsidR="00C575D0" w:rsidRDefault="00C575D0" w:rsidP="008078D4">
            <w:pPr>
              <w:spacing w:line="312" w:lineRule="exact"/>
              <w:ind w:right="-20"/>
              <w:jc w:val="both"/>
            </w:pPr>
            <w:r>
              <w:rPr>
                <w:rFonts w:hint="eastAsia"/>
              </w:rPr>
              <w:t>1</w:t>
            </w:r>
            <w:r>
              <w:rPr>
                <w:rFonts w:hint="eastAsia"/>
              </w:rPr>
              <w:t>：合法</w:t>
            </w:r>
          </w:p>
          <w:p w:rsidR="00C575D0" w:rsidRDefault="00C575D0" w:rsidP="008078D4">
            <w:pPr>
              <w:spacing w:line="312" w:lineRule="exact"/>
              <w:ind w:right="-20"/>
              <w:jc w:val="both"/>
            </w:pPr>
            <w:r>
              <w:rPr>
                <w:rFonts w:hint="eastAsia"/>
              </w:rPr>
              <w:t>其他：非法</w:t>
            </w:r>
          </w:p>
        </w:tc>
        <w:tc>
          <w:tcPr>
            <w:tcW w:w="709" w:type="dxa"/>
            <w:tcBorders>
              <w:top w:val="single" w:sz="4" w:space="0" w:color="000000"/>
              <w:left w:val="single" w:sz="4" w:space="0" w:color="000000"/>
              <w:bottom w:val="single" w:sz="4" w:space="0" w:color="000000"/>
              <w:right w:val="single" w:sz="4" w:space="0" w:color="000000"/>
            </w:tcBorders>
            <w:vAlign w:val="center"/>
          </w:tcPr>
          <w:p w:rsidR="00C575D0" w:rsidRDefault="00077719" w:rsidP="008078D4">
            <w:pPr>
              <w:jc w:val="both"/>
            </w:pPr>
            <w:r>
              <w:rPr>
                <w:rFonts w:hint="eastAsia"/>
              </w:rPr>
              <w:t>O</w:t>
            </w:r>
          </w:p>
        </w:tc>
      </w:tr>
      <w:tr w:rsidR="00005D2F" w:rsidRPr="00270E48" w:rsidTr="008078D4">
        <w:trPr>
          <w:trHeight w:hRule="exact" w:val="655"/>
        </w:trPr>
        <w:tc>
          <w:tcPr>
            <w:tcW w:w="1552" w:type="dxa"/>
            <w:tcBorders>
              <w:top w:val="single" w:sz="4" w:space="0" w:color="000000"/>
              <w:left w:val="single" w:sz="4" w:space="0" w:color="000000"/>
              <w:bottom w:val="single" w:sz="4" w:space="0" w:color="000000"/>
              <w:right w:val="single" w:sz="4" w:space="0" w:color="000000"/>
            </w:tcBorders>
            <w:vAlign w:val="center"/>
          </w:tcPr>
          <w:p w:rsidR="00005D2F" w:rsidRDefault="00005D2F" w:rsidP="008078D4">
            <w:pPr>
              <w:ind w:right="-20"/>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rsidR="00005D2F" w:rsidRPr="00286EBC" w:rsidRDefault="00005D2F" w:rsidP="008078D4">
            <w:pPr>
              <w:spacing w:line="241" w:lineRule="auto"/>
              <w:ind w:right="51"/>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005D2F" w:rsidRDefault="00005D2F" w:rsidP="008078D4">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005D2F" w:rsidRDefault="00005D2F" w:rsidP="008078D4">
            <w:pPr>
              <w:jc w:val="both"/>
            </w:pPr>
          </w:p>
        </w:tc>
      </w:tr>
      <w:tr w:rsidR="00005D2F" w:rsidRPr="00270E48" w:rsidTr="00DA11EA">
        <w:trPr>
          <w:trHeight w:hRule="exact" w:val="503"/>
        </w:trPr>
        <w:tc>
          <w:tcPr>
            <w:tcW w:w="1552" w:type="dxa"/>
            <w:tcBorders>
              <w:top w:val="single" w:sz="4" w:space="0" w:color="000000"/>
              <w:left w:val="single" w:sz="4" w:space="0" w:color="000000"/>
              <w:bottom w:val="single" w:sz="4" w:space="0" w:color="000000"/>
              <w:right w:val="single" w:sz="4" w:space="0" w:color="000000"/>
            </w:tcBorders>
            <w:vAlign w:val="center"/>
          </w:tcPr>
          <w:p w:rsidR="00005D2F" w:rsidRDefault="00616EC6" w:rsidP="008078D4">
            <w:pPr>
              <w:ind w:right="-20"/>
              <w:jc w:val="both"/>
            </w:pPr>
            <w:r>
              <w:rPr>
                <w:rFonts w:hint="eastAsia"/>
              </w:rPr>
              <w:lastRenderedPageBreak/>
              <w:t>funcStatus</w:t>
            </w:r>
          </w:p>
        </w:tc>
        <w:tc>
          <w:tcPr>
            <w:tcW w:w="1134" w:type="dxa"/>
            <w:tcBorders>
              <w:top w:val="single" w:sz="4" w:space="0" w:color="000000"/>
              <w:left w:val="single" w:sz="4" w:space="0" w:color="000000"/>
              <w:bottom w:val="single" w:sz="4" w:space="0" w:color="000000"/>
              <w:right w:val="single" w:sz="4" w:space="0" w:color="000000"/>
            </w:tcBorders>
            <w:vAlign w:val="center"/>
          </w:tcPr>
          <w:p w:rsidR="00005D2F" w:rsidRPr="00286EBC" w:rsidRDefault="00616EC6" w:rsidP="008078D4">
            <w:pPr>
              <w:spacing w:line="241" w:lineRule="auto"/>
              <w:ind w:right="51"/>
              <w:jc w:val="both"/>
            </w:pPr>
            <w:r>
              <w:rPr>
                <w:rFonts w:hint="eastAsia"/>
              </w:rPr>
              <w:t>funcSTObj</w:t>
            </w:r>
          </w:p>
        </w:tc>
        <w:tc>
          <w:tcPr>
            <w:tcW w:w="4820" w:type="dxa"/>
            <w:tcBorders>
              <w:top w:val="single" w:sz="4" w:space="0" w:color="000000"/>
              <w:left w:val="single" w:sz="4" w:space="0" w:color="000000"/>
              <w:bottom w:val="single" w:sz="4" w:space="0" w:color="000000"/>
              <w:right w:val="single" w:sz="4" w:space="0" w:color="000000"/>
            </w:tcBorders>
            <w:vAlign w:val="center"/>
          </w:tcPr>
          <w:p w:rsidR="00616EC6" w:rsidRDefault="00616EC6" w:rsidP="00DA11EA">
            <w:pPr>
              <w:spacing w:line="312" w:lineRule="exact"/>
              <w:ind w:right="-20"/>
              <w:jc w:val="both"/>
            </w:pPr>
            <w:r>
              <w:rPr>
                <w:rFonts w:hint="eastAsia"/>
              </w:rPr>
              <w:t>支付功能开通情况</w:t>
            </w:r>
            <w:r w:rsidR="002D5BD3">
              <w:rPr>
                <w:rFonts w:hint="eastAsia"/>
              </w:rPr>
              <w:t>，仅对信用卡</w:t>
            </w:r>
            <w:r w:rsidR="001A2BFB">
              <w:rPr>
                <w:rFonts w:hint="eastAsia"/>
              </w:rPr>
              <w:t>、借记卡</w:t>
            </w:r>
          </w:p>
        </w:tc>
        <w:tc>
          <w:tcPr>
            <w:tcW w:w="709" w:type="dxa"/>
            <w:tcBorders>
              <w:top w:val="single" w:sz="4" w:space="0" w:color="000000"/>
              <w:left w:val="single" w:sz="4" w:space="0" w:color="000000"/>
              <w:bottom w:val="single" w:sz="4" w:space="0" w:color="000000"/>
              <w:right w:val="single" w:sz="4" w:space="0" w:color="000000"/>
            </w:tcBorders>
            <w:vAlign w:val="center"/>
          </w:tcPr>
          <w:p w:rsidR="00005D2F" w:rsidRDefault="00616EC6" w:rsidP="008078D4">
            <w:pPr>
              <w:jc w:val="both"/>
            </w:pPr>
            <w:r>
              <w:rPr>
                <w:rFonts w:hint="eastAsia"/>
              </w:rPr>
              <w:t>O</w:t>
            </w:r>
          </w:p>
        </w:tc>
      </w:tr>
      <w:tr w:rsidR="004359FF" w:rsidRPr="00270E48" w:rsidTr="00DA11EA">
        <w:trPr>
          <w:trHeight w:hRule="exact" w:val="1261"/>
        </w:trPr>
        <w:tc>
          <w:tcPr>
            <w:tcW w:w="1552" w:type="dxa"/>
            <w:tcBorders>
              <w:top w:val="single" w:sz="4" w:space="0" w:color="000000"/>
              <w:left w:val="single" w:sz="4" w:space="0" w:color="000000"/>
              <w:bottom w:val="single" w:sz="4" w:space="0" w:color="000000"/>
              <w:right w:val="single" w:sz="4" w:space="0" w:color="000000"/>
            </w:tcBorders>
            <w:vAlign w:val="center"/>
          </w:tcPr>
          <w:p w:rsidR="004359FF" w:rsidRDefault="004359FF" w:rsidP="008078D4">
            <w:pPr>
              <w:ind w:right="-20"/>
              <w:jc w:val="both"/>
            </w:pPr>
            <w:r>
              <w:rPr>
                <w:rFonts w:hint="eastAsia"/>
              </w:rPr>
              <w:t>channel</w:t>
            </w:r>
          </w:p>
        </w:tc>
        <w:tc>
          <w:tcPr>
            <w:tcW w:w="1134" w:type="dxa"/>
            <w:tcBorders>
              <w:top w:val="single" w:sz="4" w:space="0" w:color="000000"/>
              <w:left w:val="single" w:sz="4" w:space="0" w:color="000000"/>
              <w:bottom w:val="single" w:sz="4" w:space="0" w:color="000000"/>
              <w:right w:val="single" w:sz="4" w:space="0" w:color="000000"/>
            </w:tcBorders>
            <w:vAlign w:val="center"/>
          </w:tcPr>
          <w:p w:rsidR="004359FF" w:rsidRDefault="004359FF" w:rsidP="008078D4">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4359FF" w:rsidRDefault="004359FF" w:rsidP="008078D4">
            <w:pPr>
              <w:spacing w:line="312" w:lineRule="exact"/>
              <w:ind w:right="-20"/>
              <w:jc w:val="both"/>
            </w:pPr>
            <w:r>
              <w:rPr>
                <w:rFonts w:hint="eastAsia"/>
              </w:rPr>
              <w:t>支付渠道，返回输入参数</w:t>
            </w:r>
            <w:r w:rsidR="00CA417E">
              <w:rPr>
                <w:rFonts w:hint="eastAsia"/>
              </w:rPr>
              <w:t>中</w:t>
            </w:r>
            <w:r>
              <w:rPr>
                <w:rFonts w:hint="eastAsia"/>
              </w:rPr>
              <w:t>支付方式所选择的</w:t>
            </w:r>
            <w:r w:rsidR="00CA417E">
              <w:rPr>
                <w:rFonts w:hint="eastAsia"/>
              </w:rPr>
              <w:t>支付</w:t>
            </w:r>
            <w:r>
              <w:rPr>
                <w:rFonts w:hint="eastAsia"/>
              </w:rPr>
              <w:t>渠道</w:t>
            </w:r>
            <w:r w:rsidR="002D5BD3">
              <w:rPr>
                <w:rFonts w:hint="eastAsia"/>
              </w:rPr>
              <w:t>，仅仅针对信用卡</w:t>
            </w:r>
            <w:r>
              <w:rPr>
                <w:rFonts w:hint="eastAsia"/>
              </w:rPr>
              <w:t>：</w:t>
            </w:r>
          </w:p>
          <w:p w:rsidR="00DA11EA" w:rsidRDefault="004359FF" w:rsidP="008078D4">
            <w:pPr>
              <w:spacing w:line="312" w:lineRule="exact"/>
              <w:ind w:right="-20"/>
              <w:jc w:val="both"/>
            </w:pPr>
            <w:r>
              <w:rPr>
                <w:rFonts w:hint="eastAsia"/>
              </w:rPr>
              <w:t>YeePay</w:t>
            </w:r>
          </w:p>
          <w:p w:rsidR="004359FF" w:rsidRPr="004359FF" w:rsidRDefault="00DA11EA" w:rsidP="008078D4">
            <w:pPr>
              <w:spacing w:line="312" w:lineRule="exact"/>
              <w:ind w:right="-20"/>
              <w:jc w:val="both"/>
            </w:pPr>
            <w:r>
              <w:rPr>
                <w:rFonts w:hint="eastAsia"/>
              </w:rPr>
              <w:t>U</w:t>
            </w:r>
            <w:r w:rsidR="004359FF">
              <w:rPr>
                <w:rFonts w:hint="eastAsia"/>
              </w:rPr>
              <w:t>nionPay</w:t>
            </w:r>
          </w:p>
        </w:tc>
        <w:tc>
          <w:tcPr>
            <w:tcW w:w="709" w:type="dxa"/>
            <w:tcBorders>
              <w:top w:val="single" w:sz="4" w:space="0" w:color="000000"/>
              <w:left w:val="single" w:sz="4" w:space="0" w:color="000000"/>
              <w:bottom w:val="single" w:sz="4" w:space="0" w:color="000000"/>
              <w:right w:val="single" w:sz="4" w:space="0" w:color="000000"/>
            </w:tcBorders>
            <w:vAlign w:val="center"/>
          </w:tcPr>
          <w:p w:rsidR="004359FF" w:rsidRDefault="0033151F" w:rsidP="008078D4">
            <w:pPr>
              <w:jc w:val="both"/>
            </w:pPr>
            <w:r>
              <w:rPr>
                <w:rFonts w:hint="eastAsia"/>
              </w:rPr>
              <w:t>O</w:t>
            </w:r>
          </w:p>
        </w:tc>
      </w:tr>
      <w:tr w:rsidR="00616EC6" w:rsidRPr="00270E48" w:rsidTr="008078D4">
        <w:trPr>
          <w:trHeight w:hRule="exact" w:val="655"/>
        </w:trPr>
        <w:tc>
          <w:tcPr>
            <w:tcW w:w="1552" w:type="dxa"/>
            <w:tcBorders>
              <w:top w:val="single" w:sz="4" w:space="0" w:color="000000"/>
              <w:left w:val="single" w:sz="4" w:space="0" w:color="000000"/>
              <w:bottom w:val="single" w:sz="4" w:space="0" w:color="000000"/>
              <w:right w:val="single" w:sz="4" w:space="0" w:color="000000"/>
            </w:tcBorders>
            <w:vAlign w:val="center"/>
          </w:tcPr>
          <w:p w:rsidR="00616EC6" w:rsidRDefault="00616EC6" w:rsidP="008078D4">
            <w:pPr>
              <w:ind w:right="-20"/>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rsidR="00616EC6" w:rsidRPr="00286EBC" w:rsidRDefault="00616EC6" w:rsidP="008078D4">
            <w:pPr>
              <w:spacing w:line="241" w:lineRule="auto"/>
              <w:ind w:right="51"/>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616EC6" w:rsidRDefault="00616EC6" w:rsidP="008078D4">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616EC6" w:rsidRDefault="00616EC6" w:rsidP="008078D4">
            <w:pPr>
              <w:jc w:val="both"/>
            </w:pPr>
          </w:p>
        </w:tc>
      </w:tr>
    </w:tbl>
    <w:p w:rsidR="004114FA" w:rsidRDefault="004114FA" w:rsidP="004114FA">
      <w:pPr>
        <w:spacing w:before="18" w:line="100" w:lineRule="exact"/>
        <w:rPr>
          <w:sz w:val="10"/>
          <w:szCs w:val="10"/>
        </w:rPr>
      </w:pPr>
    </w:p>
    <w:p w:rsidR="004114FA" w:rsidRDefault="004114FA">
      <w:pPr>
        <w:spacing w:line="240" w:lineRule="auto"/>
      </w:pPr>
    </w:p>
    <w:p w:rsidR="00616EC6" w:rsidRDefault="00616EC6" w:rsidP="00616EC6">
      <w:pPr>
        <w:spacing w:line="240" w:lineRule="auto"/>
      </w:pPr>
      <w:r>
        <w:rPr>
          <w:rFonts w:hint="eastAsia"/>
        </w:rPr>
        <w:t>funcSTObj</w:t>
      </w:r>
      <w:r>
        <w:rPr>
          <w:rFonts w:hint="eastAsia"/>
        </w:rPr>
        <w:t>定义：</w:t>
      </w:r>
    </w:p>
    <w:tbl>
      <w:tblPr>
        <w:tblW w:w="7439" w:type="dxa"/>
        <w:jc w:val="center"/>
        <w:tblInd w:w="2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76"/>
        <w:gridCol w:w="1206"/>
        <w:gridCol w:w="669"/>
        <w:gridCol w:w="3988"/>
      </w:tblGrid>
      <w:tr w:rsidR="00616EC6" w:rsidRPr="00CA67B8" w:rsidTr="00F110D4">
        <w:trPr>
          <w:trHeight w:val="300"/>
          <w:jc w:val="center"/>
        </w:trPr>
        <w:tc>
          <w:tcPr>
            <w:tcW w:w="1576" w:type="dxa"/>
            <w:tcBorders>
              <w:bottom w:val="single" w:sz="4" w:space="0" w:color="auto"/>
            </w:tcBorders>
            <w:shd w:val="clear" w:color="auto" w:fill="CCFFFF"/>
            <w:vAlign w:val="bottom"/>
          </w:tcPr>
          <w:p w:rsidR="00616EC6" w:rsidRPr="00CA67B8" w:rsidRDefault="00616EC6" w:rsidP="00B36C7F">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Field Name</w:t>
            </w:r>
          </w:p>
        </w:tc>
        <w:tc>
          <w:tcPr>
            <w:tcW w:w="1206" w:type="dxa"/>
            <w:tcBorders>
              <w:bottom w:val="single" w:sz="4" w:space="0" w:color="auto"/>
            </w:tcBorders>
            <w:shd w:val="clear" w:color="auto" w:fill="CCFFFF"/>
            <w:vAlign w:val="bottom"/>
          </w:tcPr>
          <w:p w:rsidR="00616EC6" w:rsidRPr="00CA67B8" w:rsidRDefault="00616EC6" w:rsidP="00B36C7F">
            <w:pPr>
              <w:widowControl/>
              <w:jc w:val="center"/>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Field Type</w:t>
            </w:r>
          </w:p>
        </w:tc>
        <w:tc>
          <w:tcPr>
            <w:tcW w:w="669" w:type="dxa"/>
            <w:tcBorders>
              <w:bottom w:val="single" w:sz="4" w:space="0" w:color="auto"/>
            </w:tcBorders>
            <w:shd w:val="clear" w:color="auto" w:fill="CCFFFF"/>
          </w:tcPr>
          <w:p w:rsidR="00616EC6" w:rsidRPr="00CA67B8" w:rsidRDefault="00616EC6" w:rsidP="00B36C7F">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M/O</w:t>
            </w:r>
          </w:p>
        </w:tc>
        <w:tc>
          <w:tcPr>
            <w:tcW w:w="3988" w:type="dxa"/>
            <w:tcBorders>
              <w:bottom w:val="single" w:sz="4" w:space="0" w:color="auto"/>
            </w:tcBorders>
            <w:shd w:val="clear" w:color="auto" w:fill="CCFFFF"/>
            <w:vAlign w:val="bottom"/>
          </w:tcPr>
          <w:p w:rsidR="00616EC6" w:rsidRPr="00CA67B8" w:rsidRDefault="00616EC6" w:rsidP="00B36C7F">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Description</w:t>
            </w:r>
          </w:p>
        </w:tc>
      </w:tr>
      <w:tr w:rsidR="00616EC6" w:rsidRPr="00CA67B8" w:rsidTr="00F110D4">
        <w:trPr>
          <w:trHeight w:val="300"/>
          <w:jc w:val="center"/>
        </w:trPr>
        <w:tc>
          <w:tcPr>
            <w:tcW w:w="1576" w:type="dxa"/>
            <w:shd w:val="clear" w:color="auto" w:fill="FFFFFF" w:themeFill="background1"/>
            <w:vAlign w:val="center"/>
          </w:tcPr>
          <w:p w:rsidR="00616EC6" w:rsidRPr="00CA67B8" w:rsidRDefault="00616EC6" w:rsidP="00B36C7F">
            <w:pPr>
              <w:widowControl/>
              <w:jc w:val="both"/>
              <w:rPr>
                <w:rFonts w:ascii="Arial" w:hAnsi="Arial" w:cs="Arial"/>
                <w:snapToGrid/>
                <w:color w:val="000000"/>
                <w:kern w:val="2"/>
                <w:sz w:val="20"/>
                <w:szCs w:val="18"/>
                <w:lang w:val="de-DE"/>
              </w:rPr>
            </w:pPr>
            <w:r>
              <w:rPr>
                <w:rFonts w:hAnsi="宋体" w:cs="宋体" w:hint="eastAsia"/>
                <w:sz w:val="18"/>
              </w:rPr>
              <w:t>respCode</w:t>
            </w:r>
          </w:p>
        </w:tc>
        <w:tc>
          <w:tcPr>
            <w:tcW w:w="1206" w:type="dxa"/>
            <w:shd w:val="clear" w:color="auto" w:fill="FFFFFF" w:themeFill="background1"/>
            <w:vAlign w:val="center"/>
          </w:tcPr>
          <w:p w:rsidR="00616EC6" w:rsidRPr="00C61778" w:rsidRDefault="00616EC6" w:rsidP="00B36C7F">
            <w:pPr>
              <w:pStyle w:val="100"/>
            </w:pPr>
            <w:r w:rsidRPr="00C61778">
              <w:rPr>
                <w:rFonts w:hint="eastAsia"/>
              </w:rPr>
              <w:t>Str</w:t>
            </w:r>
            <w:r>
              <w:rPr>
                <w:rFonts w:hint="eastAsia"/>
              </w:rPr>
              <w:t>ing</w:t>
            </w:r>
          </w:p>
        </w:tc>
        <w:tc>
          <w:tcPr>
            <w:tcW w:w="669" w:type="dxa"/>
            <w:shd w:val="clear" w:color="auto" w:fill="FFFFFF" w:themeFill="background1"/>
            <w:vAlign w:val="center"/>
          </w:tcPr>
          <w:p w:rsidR="00616EC6" w:rsidRPr="00C61778" w:rsidRDefault="00616EC6" w:rsidP="00B36C7F">
            <w:pPr>
              <w:pStyle w:val="100"/>
            </w:pPr>
            <w:r>
              <w:rPr>
                <w:rFonts w:hint="eastAsia"/>
              </w:rPr>
              <w:t>M</w:t>
            </w:r>
          </w:p>
        </w:tc>
        <w:tc>
          <w:tcPr>
            <w:tcW w:w="3988" w:type="dxa"/>
            <w:shd w:val="clear" w:color="auto" w:fill="FFFFFF" w:themeFill="background1"/>
            <w:vAlign w:val="center"/>
          </w:tcPr>
          <w:p w:rsidR="00B36C7F" w:rsidRPr="001A2BFB" w:rsidRDefault="00616EC6" w:rsidP="00B36C7F">
            <w:pPr>
              <w:spacing w:line="312" w:lineRule="exact"/>
              <w:ind w:right="-20"/>
              <w:jc w:val="both"/>
              <w:rPr>
                <w:rFonts w:hAnsi="宋体" w:cs="宋体"/>
                <w:sz w:val="18"/>
              </w:rPr>
            </w:pPr>
            <w:r w:rsidRPr="001A2BFB">
              <w:rPr>
                <w:rFonts w:hAnsi="宋体" w:cs="宋体" w:hint="eastAsia"/>
                <w:sz w:val="18"/>
              </w:rPr>
              <w:t>返回码，</w:t>
            </w:r>
          </w:p>
          <w:p w:rsidR="00B36C7F" w:rsidRPr="001A2BFB" w:rsidRDefault="00616EC6" w:rsidP="00B36C7F">
            <w:pPr>
              <w:spacing w:line="312" w:lineRule="exact"/>
              <w:ind w:right="-20"/>
              <w:jc w:val="both"/>
              <w:rPr>
                <w:rFonts w:hAnsi="宋体" w:cs="宋体"/>
                <w:sz w:val="18"/>
              </w:rPr>
            </w:pPr>
            <w:r w:rsidRPr="001A2BFB">
              <w:rPr>
                <w:rFonts w:hAnsi="宋体" w:cs="宋体" w:hint="eastAsia"/>
                <w:sz w:val="18"/>
              </w:rPr>
              <w:t>0</w:t>
            </w:r>
            <w:r w:rsidR="00B36C7F" w:rsidRPr="001A2BFB">
              <w:rPr>
                <w:rFonts w:hAnsi="宋体" w:cs="宋体" w:hint="eastAsia"/>
                <w:sz w:val="18"/>
              </w:rPr>
              <w:t>：成功</w:t>
            </w:r>
          </w:p>
          <w:p w:rsidR="00616EC6" w:rsidRPr="001A2BFB" w:rsidRDefault="001700BD" w:rsidP="00B36C7F">
            <w:pPr>
              <w:spacing w:line="312" w:lineRule="exact"/>
              <w:ind w:right="-20"/>
              <w:jc w:val="both"/>
              <w:rPr>
                <w:rFonts w:hAnsi="宋体" w:cs="宋体"/>
                <w:sz w:val="18"/>
              </w:rPr>
            </w:pPr>
            <w:r w:rsidRPr="001A2BFB">
              <w:rPr>
                <w:rFonts w:hAnsi="宋体" w:cs="宋体" w:hint="eastAsia"/>
                <w:sz w:val="18"/>
              </w:rPr>
              <w:t>1</w:t>
            </w:r>
            <w:r w:rsidR="00B36C7F" w:rsidRPr="001A2BFB">
              <w:rPr>
                <w:rFonts w:hAnsi="宋体" w:cs="宋体" w:hint="eastAsia"/>
                <w:sz w:val="18"/>
              </w:rPr>
              <w:t>：</w:t>
            </w:r>
            <w:r w:rsidR="00C271D1" w:rsidRPr="001A2BFB">
              <w:rPr>
                <w:rFonts w:hAnsi="宋体" w:cs="宋体" w:hint="eastAsia"/>
                <w:sz w:val="18"/>
              </w:rPr>
              <w:t>表示</w:t>
            </w:r>
            <w:r w:rsidR="00CE6B53" w:rsidRPr="001A2BFB">
              <w:rPr>
                <w:rFonts w:hAnsi="宋体" w:cs="宋体" w:hint="eastAsia"/>
                <w:sz w:val="18"/>
              </w:rPr>
              <w:t>渠道</w:t>
            </w:r>
            <w:r w:rsidRPr="001A2BFB">
              <w:rPr>
                <w:rFonts w:hAnsi="宋体" w:cs="宋体" w:hint="eastAsia"/>
                <w:sz w:val="18"/>
              </w:rPr>
              <w:t>关闭</w:t>
            </w:r>
          </w:p>
          <w:p w:rsidR="00FE5238" w:rsidRPr="001A2BFB" w:rsidRDefault="00FE5238" w:rsidP="00B36C7F">
            <w:pPr>
              <w:spacing w:line="312" w:lineRule="exact"/>
              <w:ind w:right="-20"/>
              <w:jc w:val="both"/>
              <w:rPr>
                <w:rFonts w:hAnsi="宋体" w:cs="宋体"/>
                <w:sz w:val="18"/>
              </w:rPr>
            </w:pPr>
            <w:r w:rsidRPr="001A2BFB">
              <w:rPr>
                <w:rFonts w:hAnsi="宋体" w:cs="宋体" w:hint="eastAsia"/>
                <w:sz w:val="18"/>
              </w:rPr>
              <w:t>2</w:t>
            </w:r>
            <w:r w:rsidRPr="001A2BFB">
              <w:rPr>
                <w:rFonts w:hAnsi="宋体" w:cs="宋体" w:hint="eastAsia"/>
                <w:sz w:val="18"/>
              </w:rPr>
              <w:t>：本卡不支持开通无卡支付，以下信息无效</w:t>
            </w:r>
          </w:p>
          <w:p w:rsidR="001700BD" w:rsidRPr="000968D0" w:rsidRDefault="001700BD" w:rsidP="001700BD">
            <w:pPr>
              <w:spacing w:line="312" w:lineRule="exact"/>
              <w:ind w:right="-20"/>
              <w:jc w:val="both"/>
            </w:pPr>
            <w:r w:rsidRPr="001A2BFB">
              <w:rPr>
                <w:rFonts w:hAnsi="宋体" w:cs="宋体" w:hint="eastAsia"/>
                <w:sz w:val="18"/>
              </w:rPr>
              <w:t>其他：错误，以下信息无效</w:t>
            </w:r>
          </w:p>
        </w:tc>
      </w:tr>
      <w:tr w:rsidR="0059301C" w:rsidRPr="00CA67B8" w:rsidTr="00F110D4">
        <w:trPr>
          <w:trHeight w:val="300"/>
          <w:jc w:val="center"/>
        </w:trPr>
        <w:tc>
          <w:tcPr>
            <w:tcW w:w="1576" w:type="dxa"/>
            <w:shd w:val="clear" w:color="auto" w:fill="FFFFFF" w:themeFill="background1"/>
            <w:vAlign w:val="center"/>
          </w:tcPr>
          <w:p w:rsidR="0059301C" w:rsidRDefault="0059301C" w:rsidP="00B36C7F">
            <w:pPr>
              <w:widowControl/>
              <w:jc w:val="both"/>
              <w:rPr>
                <w:rFonts w:hAnsi="宋体" w:cs="宋体"/>
                <w:sz w:val="18"/>
              </w:rPr>
            </w:pPr>
            <w:r>
              <w:rPr>
                <w:rFonts w:hAnsi="宋体" w:cs="宋体" w:hint="eastAsia"/>
                <w:sz w:val="18"/>
              </w:rPr>
              <w:t>reason</w:t>
            </w:r>
          </w:p>
        </w:tc>
        <w:tc>
          <w:tcPr>
            <w:tcW w:w="1206" w:type="dxa"/>
            <w:shd w:val="clear" w:color="auto" w:fill="FFFFFF" w:themeFill="background1"/>
            <w:vAlign w:val="center"/>
          </w:tcPr>
          <w:p w:rsidR="0059301C" w:rsidRPr="00C61778" w:rsidRDefault="0059301C" w:rsidP="00B36C7F">
            <w:pPr>
              <w:pStyle w:val="100"/>
            </w:pPr>
            <w:r>
              <w:rPr>
                <w:rFonts w:hint="eastAsia"/>
              </w:rPr>
              <w:t>String</w:t>
            </w:r>
          </w:p>
        </w:tc>
        <w:tc>
          <w:tcPr>
            <w:tcW w:w="669" w:type="dxa"/>
            <w:shd w:val="clear" w:color="auto" w:fill="FFFFFF" w:themeFill="background1"/>
            <w:vAlign w:val="center"/>
          </w:tcPr>
          <w:p w:rsidR="0059301C" w:rsidRDefault="0059301C" w:rsidP="00B36C7F">
            <w:pPr>
              <w:pStyle w:val="100"/>
            </w:pPr>
            <w:r>
              <w:rPr>
                <w:rFonts w:hint="eastAsia"/>
              </w:rPr>
              <w:t>O</w:t>
            </w:r>
          </w:p>
        </w:tc>
        <w:tc>
          <w:tcPr>
            <w:tcW w:w="3988" w:type="dxa"/>
            <w:shd w:val="clear" w:color="auto" w:fill="FFFFFF" w:themeFill="background1"/>
            <w:vAlign w:val="center"/>
          </w:tcPr>
          <w:p w:rsidR="0059301C" w:rsidRDefault="0059301C" w:rsidP="00B36C7F">
            <w:pPr>
              <w:spacing w:line="312" w:lineRule="exact"/>
              <w:ind w:right="-20"/>
              <w:jc w:val="both"/>
              <w:rPr>
                <w:rFonts w:hAnsi="宋体" w:cs="宋体"/>
                <w:sz w:val="18"/>
              </w:rPr>
            </w:pPr>
            <w:r w:rsidRPr="001A2BFB">
              <w:rPr>
                <w:rFonts w:hAnsi="宋体" w:cs="宋体" w:hint="eastAsia"/>
                <w:sz w:val="18"/>
              </w:rPr>
              <w:t>关闭原因，在</w:t>
            </w:r>
            <w:r>
              <w:rPr>
                <w:rFonts w:hAnsi="宋体" w:cs="宋体" w:hint="eastAsia"/>
                <w:sz w:val="18"/>
              </w:rPr>
              <w:t>respCode</w:t>
            </w:r>
            <w:r>
              <w:rPr>
                <w:rFonts w:hAnsi="宋体" w:cs="宋体" w:hint="eastAsia"/>
                <w:sz w:val="18"/>
              </w:rPr>
              <w:t>为</w:t>
            </w:r>
            <w:r>
              <w:rPr>
                <w:rFonts w:hAnsi="宋体" w:cs="宋体" w:hint="eastAsia"/>
                <w:sz w:val="18"/>
              </w:rPr>
              <w:t>1</w:t>
            </w:r>
            <w:r>
              <w:rPr>
                <w:rFonts w:hAnsi="宋体" w:cs="宋体" w:hint="eastAsia"/>
                <w:sz w:val="18"/>
              </w:rPr>
              <w:t>情况下有意思：</w:t>
            </w:r>
          </w:p>
          <w:p w:rsidR="0059301C" w:rsidRDefault="0059301C" w:rsidP="00B36C7F">
            <w:pPr>
              <w:spacing w:line="312" w:lineRule="exact"/>
              <w:ind w:right="-20"/>
              <w:jc w:val="both"/>
              <w:rPr>
                <w:rFonts w:hAnsi="宋体" w:cs="宋体"/>
                <w:sz w:val="18"/>
              </w:rPr>
            </w:pPr>
            <w:r>
              <w:rPr>
                <w:rFonts w:hAnsi="宋体" w:cs="宋体" w:hint="eastAsia"/>
                <w:sz w:val="18"/>
              </w:rPr>
              <w:t>halt</w:t>
            </w:r>
            <w:r>
              <w:rPr>
                <w:rFonts w:hAnsi="宋体" w:cs="宋体" w:hint="eastAsia"/>
                <w:sz w:val="18"/>
              </w:rPr>
              <w:t>：因故障关闭</w:t>
            </w:r>
          </w:p>
          <w:p w:rsidR="0059301C" w:rsidRPr="001A2BFB" w:rsidRDefault="0059301C" w:rsidP="00B36C7F">
            <w:pPr>
              <w:spacing w:line="312" w:lineRule="exact"/>
              <w:ind w:right="-20"/>
              <w:jc w:val="both"/>
              <w:rPr>
                <w:rFonts w:hAnsi="宋体" w:cs="宋体"/>
                <w:sz w:val="18"/>
              </w:rPr>
            </w:pPr>
            <w:r>
              <w:rPr>
                <w:rFonts w:hAnsi="宋体" w:cs="宋体" w:hint="eastAsia"/>
                <w:sz w:val="18"/>
              </w:rPr>
              <w:t>normal</w:t>
            </w:r>
            <w:r>
              <w:rPr>
                <w:rFonts w:hAnsi="宋体" w:cs="宋体" w:hint="eastAsia"/>
                <w:sz w:val="18"/>
              </w:rPr>
              <w:t>：非故障关闭，渠道实际可用。</w:t>
            </w:r>
          </w:p>
        </w:tc>
      </w:tr>
      <w:tr w:rsidR="00616EC6" w:rsidRPr="00CA67B8" w:rsidTr="00F110D4">
        <w:trPr>
          <w:trHeight w:val="300"/>
          <w:jc w:val="center"/>
        </w:trPr>
        <w:tc>
          <w:tcPr>
            <w:tcW w:w="1576" w:type="dxa"/>
            <w:shd w:val="clear" w:color="auto" w:fill="FFFFFF" w:themeFill="background1"/>
            <w:vAlign w:val="center"/>
          </w:tcPr>
          <w:p w:rsidR="00616EC6" w:rsidRPr="00532DFC" w:rsidRDefault="00616EC6" w:rsidP="00B36C7F">
            <w:pPr>
              <w:widowControl/>
              <w:jc w:val="both"/>
              <w:rPr>
                <w:rFonts w:hAnsi="宋体" w:cs="宋体"/>
                <w:sz w:val="18"/>
              </w:rPr>
            </w:pPr>
            <w:r w:rsidRPr="00532DFC">
              <w:rPr>
                <w:rFonts w:hAnsi="宋体" w:cs="宋体"/>
                <w:sz w:val="18"/>
              </w:rPr>
              <w:t>activateStatus</w:t>
            </w:r>
          </w:p>
        </w:tc>
        <w:tc>
          <w:tcPr>
            <w:tcW w:w="1206" w:type="dxa"/>
            <w:shd w:val="clear" w:color="auto" w:fill="FFFFFF" w:themeFill="background1"/>
            <w:vAlign w:val="center"/>
          </w:tcPr>
          <w:p w:rsidR="00616EC6" w:rsidRPr="00C61778" w:rsidRDefault="00616EC6" w:rsidP="00B36C7F">
            <w:pPr>
              <w:pStyle w:val="100"/>
            </w:pPr>
            <w:r>
              <w:rPr>
                <w:rFonts w:hint="eastAsia"/>
              </w:rPr>
              <w:t>String</w:t>
            </w:r>
          </w:p>
        </w:tc>
        <w:tc>
          <w:tcPr>
            <w:tcW w:w="669" w:type="dxa"/>
            <w:shd w:val="clear" w:color="auto" w:fill="FFFFFF" w:themeFill="background1"/>
            <w:vAlign w:val="center"/>
          </w:tcPr>
          <w:p w:rsidR="00616EC6" w:rsidRDefault="00616EC6" w:rsidP="00B36C7F">
            <w:pPr>
              <w:pStyle w:val="100"/>
            </w:pPr>
            <w:r>
              <w:rPr>
                <w:rFonts w:hint="eastAsia"/>
              </w:rPr>
              <w:t>M</w:t>
            </w:r>
          </w:p>
        </w:tc>
        <w:tc>
          <w:tcPr>
            <w:tcW w:w="3988" w:type="dxa"/>
            <w:shd w:val="clear" w:color="auto" w:fill="FFFFFF" w:themeFill="background1"/>
            <w:vAlign w:val="center"/>
          </w:tcPr>
          <w:p w:rsidR="00616EC6" w:rsidRDefault="00616EC6" w:rsidP="001A2BFB">
            <w:pPr>
              <w:spacing w:line="312" w:lineRule="exact"/>
              <w:ind w:right="-20"/>
              <w:jc w:val="both"/>
              <w:rPr>
                <w:rFonts w:hAnsi="宋体" w:cs="宋体"/>
                <w:sz w:val="18"/>
              </w:rPr>
            </w:pPr>
            <w:r>
              <w:rPr>
                <w:rFonts w:hAnsi="宋体" w:cs="宋体" w:hint="eastAsia"/>
                <w:sz w:val="18"/>
              </w:rPr>
              <w:t>0-</w:t>
            </w:r>
            <w:r>
              <w:rPr>
                <w:rFonts w:hAnsi="宋体" w:cs="宋体" w:hint="eastAsia"/>
                <w:sz w:val="18"/>
              </w:rPr>
              <w:t>未开通</w:t>
            </w:r>
          </w:p>
          <w:p w:rsidR="00616EC6" w:rsidRPr="001A2BFB" w:rsidRDefault="00616EC6" w:rsidP="001A2BFB">
            <w:pPr>
              <w:spacing w:line="312" w:lineRule="exact"/>
              <w:ind w:right="-20"/>
              <w:jc w:val="both"/>
              <w:rPr>
                <w:rFonts w:hAnsi="宋体" w:cs="宋体"/>
                <w:sz w:val="18"/>
              </w:rPr>
            </w:pPr>
            <w:r>
              <w:rPr>
                <w:rFonts w:hAnsi="宋体" w:cs="宋体" w:hint="eastAsia"/>
                <w:sz w:val="18"/>
              </w:rPr>
              <w:t>1-</w:t>
            </w:r>
            <w:r>
              <w:rPr>
                <w:rFonts w:hAnsi="宋体" w:cs="宋体" w:hint="eastAsia"/>
                <w:sz w:val="18"/>
              </w:rPr>
              <w:t>已开通</w:t>
            </w:r>
          </w:p>
        </w:tc>
      </w:tr>
      <w:tr w:rsidR="00616EC6" w:rsidRPr="00922CBE" w:rsidTr="00F110D4">
        <w:trPr>
          <w:trHeight w:val="285"/>
          <w:jc w:val="center"/>
        </w:trPr>
        <w:tc>
          <w:tcPr>
            <w:tcW w:w="1576" w:type="dxa"/>
            <w:shd w:val="clear" w:color="auto" w:fill="auto"/>
            <w:vAlign w:val="center"/>
          </w:tcPr>
          <w:p w:rsidR="00616EC6" w:rsidRPr="0038247B" w:rsidRDefault="00616EC6" w:rsidP="00B36C7F">
            <w:pPr>
              <w:pStyle w:val="100"/>
              <w:rPr>
                <w:rFonts w:ascii="Arial" w:hAnsi="Arial" w:cs="Arial"/>
                <w:sz w:val="21"/>
                <w:szCs w:val="24"/>
              </w:rPr>
            </w:pPr>
            <w:r>
              <w:rPr>
                <w:rFonts w:hAnsi="宋体" w:cs="宋体" w:hint="eastAsia"/>
                <w:sz w:val="18"/>
                <w:szCs w:val="21"/>
              </w:rPr>
              <w:t>checkFlag</w:t>
            </w:r>
          </w:p>
        </w:tc>
        <w:tc>
          <w:tcPr>
            <w:tcW w:w="1206" w:type="dxa"/>
            <w:shd w:val="clear" w:color="auto" w:fill="auto"/>
            <w:vAlign w:val="center"/>
          </w:tcPr>
          <w:p w:rsidR="00616EC6" w:rsidRPr="0038247B" w:rsidRDefault="00616EC6" w:rsidP="00B36C7F">
            <w:pPr>
              <w:pStyle w:val="100"/>
              <w:rPr>
                <w:rFonts w:ascii="Arial" w:hAnsi="Arial" w:cs="Arial"/>
                <w:sz w:val="21"/>
                <w:szCs w:val="24"/>
              </w:rPr>
            </w:pPr>
            <w:r>
              <w:rPr>
                <w:rFonts w:hint="eastAsia"/>
              </w:rPr>
              <w:t>String</w:t>
            </w:r>
          </w:p>
        </w:tc>
        <w:tc>
          <w:tcPr>
            <w:tcW w:w="669" w:type="dxa"/>
            <w:vAlign w:val="center"/>
          </w:tcPr>
          <w:p w:rsidR="00616EC6" w:rsidRPr="00C61778" w:rsidRDefault="00616EC6" w:rsidP="00B36C7F">
            <w:pPr>
              <w:pStyle w:val="100"/>
            </w:pPr>
            <w:r>
              <w:rPr>
                <w:rFonts w:hint="eastAsia"/>
              </w:rPr>
              <w:t>M</w:t>
            </w:r>
          </w:p>
        </w:tc>
        <w:tc>
          <w:tcPr>
            <w:tcW w:w="3988" w:type="dxa"/>
            <w:shd w:val="clear" w:color="auto" w:fill="auto"/>
            <w:vAlign w:val="center"/>
          </w:tcPr>
          <w:p w:rsidR="00BF27C4" w:rsidRDefault="00616EC6" w:rsidP="001A2BFB">
            <w:pPr>
              <w:spacing w:line="312" w:lineRule="exact"/>
              <w:ind w:right="-20"/>
              <w:jc w:val="both"/>
              <w:rPr>
                <w:rFonts w:hAnsi="宋体" w:cs="宋体"/>
                <w:sz w:val="18"/>
              </w:rPr>
            </w:pPr>
            <w:r w:rsidRPr="00532DFC">
              <w:rPr>
                <w:rFonts w:hAnsi="宋体" w:cs="宋体"/>
                <w:sz w:val="18"/>
              </w:rPr>
              <w:t>activateStatus</w:t>
            </w:r>
            <w:r>
              <w:rPr>
                <w:rFonts w:hAnsi="宋体" w:cs="宋体" w:hint="eastAsia"/>
                <w:sz w:val="18"/>
              </w:rPr>
              <w:t>为</w:t>
            </w:r>
            <w:r>
              <w:rPr>
                <w:rFonts w:hAnsi="宋体" w:cs="宋体" w:hint="eastAsia"/>
                <w:sz w:val="18"/>
              </w:rPr>
              <w:t>0</w:t>
            </w:r>
            <w:r w:rsidR="00BF27C4">
              <w:rPr>
                <w:rFonts w:hAnsi="宋体" w:cs="宋体" w:hint="eastAsia"/>
                <w:sz w:val="18"/>
              </w:rPr>
              <w:t>时返回银联支付开通交易的验证标识；</w:t>
            </w:r>
          </w:p>
          <w:p w:rsidR="00616EC6" w:rsidRDefault="00616EC6" w:rsidP="001A2BFB">
            <w:pPr>
              <w:spacing w:line="312" w:lineRule="exact"/>
              <w:ind w:right="-20"/>
              <w:jc w:val="both"/>
              <w:rPr>
                <w:rFonts w:hAnsi="宋体" w:cs="宋体"/>
                <w:sz w:val="18"/>
              </w:rPr>
            </w:pPr>
            <w:r w:rsidRPr="00532DFC">
              <w:rPr>
                <w:rFonts w:hAnsi="宋体" w:cs="宋体"/>
                <w:sz w:val="18"/>
              </w:rPr>
              <w:t>activateStatus</w:t>
            </w:r>
            <w:r>
              <w:rPr>
                <w:rFonts w:hAnsi="宋体" w:cs="宋体" w:hint="eastAsia"/>
                <w:sz w:val="18"/>
              </w:rPr>
              <w:t>为</w:t>
            </w:r>
            <w:r>
              <w:rPr>
                <w:rFonts w:hAnsi="宋体" w:cs="宋体" w:hint="eastAsia"/>
                <w:sz w:val="18"/>
              </w:rPr>
              <w:t>1</w:t>
            </w:r>
            <w:r>
              <w:rPr>
                <w:rFonts w:hAnsi="宋体" w:cs="宋体" w:hint="eastAsia"/>
                <w:sz w:val="18"/>
              </w:rPr>
              <w:t>时返回银联消费交易的验证标识。</w:t>
            </w:r>
          </w:p>
          <w:p w:rsidR="00616EC6" w:rsidRDefault="00616EC6" w:rsidP="001A2BFB">
            <w:pPr>
              <w:spacing w:line="312" w:lineRule="exact"/>
              <w:ind w:right="-20"/>
              <w:jc w:val="both"/>
              <w:rPr>
                <w:rFonts w:hAnsi="宋体" w:cs="宋体"/>
                <w:sz w:val="18"/>
              </w:rPr>
            </w:pPr>
            <w:r w:rsidRPr="0074790E">
              <w:rPr>
                <w:rFonts w:hAnsi="宋体" w:cs="宋体" w:hint="eastAsia"/>
                <w:sz w:val="18"/>
              </w:rPr>
              <w:t>共</w:t>
            </w:r>
            <w:r>
              <w:rPr>
                <w:rFonts w:hAnsi="宋体" w:cs="宋体" w:hint="eastAsia"/>
                <w:sz w:val="18"/>
              </w:rPr>
              <w:t>9</w:t>
            </w:r>
            <w:r w:rsidRPr="0074790E">
              <w:rPr>
                <w:rFonts w:hAnsi="宋体" w:cs="宋体" w:hint="eastAsia"/>
                <w:sz w:val="18"/>
              </w:rPr>
              <w:t>位长，每位</w:t>
            </w:r>
            <w:r w:rsidR="001A2BFB">
              <w:rPr>
                <w:rFonts w:hAnsi="宋体" w:cs="宋体" w:hint="eastAsia"/>
                <w:sz w:val="18"/>
              </w:rPr>
              <w:t>：</w:t>
            </w:r>
            <w:r w:rsidRPr="0074790E">
              <w:rPr>
                <w:rFonts w:hAnsi="宋体" w:cs="宋体" w:hint="eastAsia"/>
                <w:sz w:val="18"/>
              </w:rPr>
              <w:t>不需要，</w:t>
            </w:r>
            <w:r w:rsidRPr="0074790E">
              <w:rPr>
                <w:rFonts w:hAnsi="宋体" w:cs="宋体" w:hint="eastAsia"/>
                <w:sz w:val="18"/>
              </w:rPr>
              <w:t>1</w:t>
            </w:r>
            <w:r w:rsidR="001A2BFB">
              <w:rPr>
                <w:rFonts w:hAnsi="宋体" w:cs="宋体" w:hint="eastAsia"/>
                <w:sz w:val="18"/>
              </w:rPr>
              <w:t>：</w:t>
            </w:r>
            <w:r>
              <w:rPr>
                <w:rFonts w:hAnsi="宋体" w:cs="宋体" w:hint="eastAsia"/>
                <w:sz w:val="18"/>
              </w:rPr>
              <w:t>需要；</w:t>
            </w:r>
          </w:p>
          <w:p w:rsidR="00616EC6" w:rsidRDefault="00616EC6" w:rsidP="001A2BFB">
            <w:pPr>
              <w:spacing w:line="312" w:lineRule="exact"/>
              <w:ind w:right="-20"/>
              <w:jc w:val="both"/>
              <w:rPr>
                <w:rFonts w:hAnsi="宋体" w:cs="宋体"/>
                <w:sz w:val="18"/>
              </w:rPr>
            </w:pPr>
            <w:r>
              <w:rPr>
                <w:rFonts w:hAnsi="宋体" w:cs="宋体" w:hint="eastAsia"/>
                <w:sz w:val="18"/>
              </w:rPr>
              <w:t>银行卡号</w:t>
            </w:r>
          </w:p>
          <w:p w:rsidR="00616EC6" w:rsidRDefault="00616EC6" w:rsidP="001A2BFB">
            <w:pPr>
              <w:spacing w:line="312" w:lineRule="exact"/>
              <w:ind w:right="-20"/>
              <w:jc w:val="both"/>
              <w:rPr>
                <w:rFonts w:hAnsi="宋体" w:cs="宋体"/>
                <w:sz w:val="18"/>
              </w:rPr>
            </w:pPr>
            <w:r>
              <w:rPr>
                <w:rFonts w:hAnsi="宋体" w:cs="宋体" w:hint="eastAsia"/>
                <w:sz w:val="18"/>
              </w:rPr>
              <w:t>银行卡</w:t>
            </w:r>
            <w:r w:rsidRPr="0074790E">
              <w:rPr>
                <w:rFonts w:hAnsi="宋体" w:cs="宋体" w:hint="eastAsia"/>
                <w:sz w:val="18"/>
              </w:rPr>
              <w:t>密码</w:t>
            </w:r>
          </w:p>
          <w:p w:rsidR="00616EC6" w:rsidRDefault="00616EC6" w:rsidP="001A2BFB">
            <w:pPr>
              <w:spacing w:line="312" w:lineRule="exact"/>
              <w:ind w:right="-20"/>
              <w:jc w:val="both"/>
              <w:rPr>
                <w:rFonts w:hAnsi="宋体" w:cs="宋体"/>
                <w:sz w:val="18"/>
              </w:rPr>
            </w:pPr>
            <w:r>
              <w:rPr>
                <w:rFonts w:hAnsi="宋体" w:cs="宋体" w:hint="eastAsia"/>
                <w:sz w:val="18"/>
              </w:rPr>
              <w:t>银行预留手机号</w:t>
            </w:r>
          </w:p>
          <w:p w:rsidR="00616EC6" w:rsidRDefault="00616EC6" w:rsidP="001A2BFB">
            <w:pPr>
              <w:spacing w:line="312" w:lineRule="exact"/>
              <w:ind w:right="-20"/>
              <w:jc w:val="both"/>
              <w:rPr>
                <w:rFonts w:hAnsi="宋体" w:cs="宋体"/>
                <w:sz w:val="18"/>
              </w:rPr>
            </w:pPr>
            <w:r>
              <w:rPr>
                <w:rFonts w:hAnsi="宋体" w:cs="宋体" w:hint="eastAsia"/>
                <w:sz w:val="18"/>
              </w:rPr>
              <w:t>短信验证码</w:t>
            </w:r>
          </w:p>
          <w:p w:rsidR="00616EC6" w:rsidRPr="0074790E" w:rsidRDefault="00616EC6" w:rsidP="001A2BFB">
            <w:pPr>
              <w:spacing w:line="312" w:lineRule="exact"/>
              <w:ind w:right="-20"/>
              <w:jc w:val="both"/>
              <w:rPr>
                <w:rFonts w:hAnsi="宋体" w:cs="宋体"/>
                <w:sz w:val="18"/>
              </w:rPr>
            </w:pPr>
            <w:r w:rsidRPr="0074790E">
              <w:rPr>
                <w:rFonts w:hAnsi="宋体" w:cs="宋体"/>
                <w:sz w:val="18"/>
              </w:rPr>
              <w:t>CVN2</w:t>
            </w:r>
          </w:p>
          <w:p w:rsidR="00616EC6" w:rsidRPr="0074790E" w:rsidRDefault="00616EC6" w:rsidP="001A2BFB">
            <w:pPr>
              <w:spacing w:line="312" w:lineRule="exact"/>
              <w:ind w:right="-20"/>
              <w:jc w:val="both"/>
              <w:rPr>
                <w:rFonts w:hAnsi="宋体" w:cs="宋体"/>
                <w:sz w:val="18"/>
              </w:rPr>
            </w:pPr>
            <w:r w:rsidRPr="0074790E">
              <w:rPr>
                <w:rFonts w:hAnsi="宋体" w:cs="宋体" w:hint="eastAsia"/>
                <w:sz w:val="18"/>
              </w:rPr>
              <w:t>有效期</w:t>
            </w:r>
          </w:p>
          <w:p w:rsidR="00616EC6" w:rsidRPr="0074790E" w:rsidRDefault="00616EC6" w:rsidP="001A2BFB">
            <w:pPr>
              <w:spacing w:line="312" w:lineRule="exact"/>
              <w:ind w:right="-20"/>
              <w:jc w:val="both"/>
              <w:rPr>
                <w:rFonts w:hAnsi="宋体" w:cs="宋体"/>
                <w:sz w:val="18"/>
              </w:rPr>
            </w:pPr>
            <w:r w:rsidRPr="0074790E">
              <w:rPr>
                <w:rFonts w:hAnsi="宋体" w:cs="宋体" w:hint="eastAsia"/>
                <w:sz w:val="18"/>
              </w:rPr>
              <w:t>证件类型</w:t>
            </w:r>
          </w:p>
          <w:p w:rsidR="00616EC6" w:rsidRPr="0074790E" w:rsidRDefault="00616EC6" w:rsidP="001A2BFB">
            <w:pPr>
              <w:spacing w:line="312" w:lineRule="exact"/>
              <w:ind w:right="-20"/>
              <w:jc w:val="both"/>
              <w:rPr>
                <w:rFonts w:hAnsi="宋体" w:cs="宋体"/>
                <w:sz w:val="18"/>
              </w:rPr>
            </w:pPr>
            <w:r>
              <w:rPr>
                <w:rFonts w:hAnsi="宋体" w:cs="宋体" w:hint="eastAsia"/>
                <w:sz w:val="18"/>
              </w:rPr>
              <w:t>证件号</w:t>
            </w:r>
          </w:p>
          <w:p w:rsidR="00616EC6" w:rsidRPr="001A2BFB" w:rsidRDefault="00616EC6" w:rsidP="001A2BFB">
            <w:pPr>
              <w:spacing w:line="312" w:lineRule="exact"/>
              <w:ind w:right="-20"/>
              <w:jc w:val="both"/>
              <w:rPr>
                <w:rFonts w:hAnsi="宋体" w:cs="宋体"/>
                <w:sz w:val="18"/>
              </w:rPr>
            </w:pPr>
            <w:r>
              <w:rPr>
                <w:rFonts w:hAnsi="宋体" w:cs="宋体" w:hint="eastAsia"/>
                <w:sz w:val="18"/>
              </w:rPr>
              <w:t>姓名</w:t>
            </w:r>
          </w:p>
        </w:tc>
      </w:tr>
    </w:tbl>
    <w:p w:rsidR="00616EC6" w:rsidRPr="00616EC6" w:rsidRDefault="00616EC6">
      <w:pPr>
        <w:spacing w:line="240" w:lineRule="auto"/>
      </w:pPr>
    </w:p>
    <w:p w:rsidR="00616EC6" w:rsidRDefault="00616EC6">
      <w:pPr>
        <w:spacing w:line="240" w:lineRule="auto"/>
      </w:pPr>
    </w:p>
    <w:p w:rsidR="001E189B" w:rsidRPr="00B05E9E" w:rsidRDefault="001E189B" w:rsidP="001E189B">
      <w:pPr>
        <w:ind w:firstLineChars="150" w:firstLine="316"/>
        <w:rPr>
          <w:b/>
        </w:rPr>
      </w:pPr>
      <w:r w:rsidRPr="00B05E9E">
        <w:rPr>
          <w:rFonts w:hint="eastAsia"/>
          <w:b/>
        </w:rPr>
        <w:t>示例</w:t>
      </w:r>
    </w:p>
    <w:tbl>
      <w:tblPr>
        <w:tblW w:w="0" w:type="auto"/>
        <w:tblInd w:w="3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701"/>
        <w:gridCol w:w="6379"/>
      </w:tblGrid>
      <w:tr w:rsidR="001E189B" w:rsidRPr="0038247B" w:rsidTr="00A40181">
        <w:trPr>
          <w:cantSplit/>
          <w:trHeight w:val="300"/>
        </w:trPr>
        <w:tc>
          <w:tcPr>
            <w:tcW w:w="170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1E189B" w:rsidRPr="0038247B" w:rsidRDefault="001E189B" w:rsidP="00A40181">
            <w:pPr>
              <w:pStyle w:val="TableHeading"/>
            </w:pPr>
            <w:r w:rsidRPr="0038247B">
              <w:lastRenderedPageBreak/>
              <w:t>Req/Response</w:t>
            </w:r>
          </w:p>
        </w:tc>
        <w:tc>
          <w:tcPr>
            <w:tcW w:w="637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1E189B" w:rsidRPr="0038247B" w:rsidRDefault="001E189B" w:rsidP="00A40181">
            <w:pPr>
              <w:pStyle w:val="TableHeading"/>
            </w:pPr>
            <w:r w:rsidRPr="0038247B">
              <w:t>Example</w:t>
            </w:r>
          </w:p>
        </w:tc>
      </w:tr>
      <w:tr w:rsidR="001E189B" w:rsidRPr="006E2AF3" w:rsidTr="00A40181">
        <w:trPr>
          <w:cantSplit/>
          <w:trHeight w:val="281"/>
        </w:trPr>
        <w:tc>
          <w:tcPr>
            <w:tcW w:w="1701" w:type="dxa"/>
          </w:tcPr>
          <w:p w:rsidR="001E189B" w:rsidRPr="002B69A5" w:rsidRDefault="001E189B" w:rsidP="00A40181">
            <w:pPr>
              <w:pStyle w:val="TableText"/>
              <w:rPr>
                <w:lang w:val="fr-FR"/>
              </w:rPr>
            </w:pPr>
            <w:r w:rsidRPr="0038247B">
              <w:t>Request</w:t>
            </w:r>
          </w:p>
        </w:tc>
        <w:tc>
          <w:tcPr>
            <w:tcW w:w="6379" w:type="dxa"/>
          </w:tcPr>
          <w:p w:rsidR="0030054D" w:rsidRPr="0030054D" w:rsidRDefault="0030054D" w:rsidP="0030054D">
            <w:pPr>
              <w:pStyle w:val="TerminalDisplayinTable"/>
              <w:shd w:val="clear" w:color="auto" w:fill="D9D9D9"/>
              <w:spacing w:line="240" w:lineRule="auto"/>
              <w:ind w:firstLineChars="21" w:firstLine="34"/>
              <w:rPr>
                <w:rFonts w:ascii="Arial" w:hAnsi="Arial" w:cs="Arial"/>
                <w:spacing w:val="0"/>
                <w:szCs w:val="20"/>
                <w:lang w:val="fr-FR"/>
              </w:rPr>
            </w:pPr>
            <w:r w:rsidRPr="0030054D">
              <w:rPr>
                <w:rFonts w:ascii="Arial" w:hAnsi="Arial" w:cs="Arial"/>
                <w:spacing w:val="0"/>
                <w:szCs w:val="20"/>
                <w:lang w:val="fr-FR"/>
              </w:rPr>
              <w:t>{</w:t>
            </w:r>
          </w:p>
          <w:p w:rsidR="0030054D" w:rsidRPr="0030054D" w:rsidRDefault="0030054D" w:rsidP="00214964">
            <w:pPr>
              <w:pStyle w:val="TerminalDisplayinTable"/>
              <w:shd w:val="clear" w:color="auto" w:fill="D9D9D9"/>
              <w:spacing w:line="240" w:lineRule="auto"/>
              <w:ind w:firstLineChars="21" w:firstLine="34"/>
              <w:rPr>
                <w:rFonts w:ascii="Arial" w:hAnsi="Arial" w:cs="Arial"/>
                <w:spacing w:val="0"/>
                <w:szCs w:val="20"/>
                <w:lang w:val="fr-FR"/>
              </w:rPr>
            </w:pPr>
            <w:r w:rsidRPr="0030054D">
              <w:rPr>
                <w:rFonts w:ascii="Arial" w:hAnsi="Arial" w:cs="Arial"/>
                <w:spacing w:val="0"/>
                <w:szCs w:val="20"/>
                <w:lang w:val="fr-FR"/>
              </w:rPr>
              <w:t xml:space="preserve">    "accessMode": "0",</w:t>
            </w:r>
          </w:p>
          <w:p w:rsidR="0030054D" w:rsidRPr="0030054D" w:rsidRDefault="00214964" w:rsidP="00214964">
            <w:pPr>
              <w:pStyle w:val="TerminalDisplayinTable"/>
              <w:shd w:val="clear" w:color="auto" w:fill="D9D9D9"/>
              <w:spacing w:line="240" w:lineRule="auto"/>
              <w:ind w:firstLineChars="21" w:firstLine="34"/>
              <w:rPr>
                <w:rFonts w:ascii="Arial" w:hAnsi="Arial" w:cs="Arial"/>
                <w:spacing w:val="0"/>
                <w:szCs w:val="20"/>
                <w:lang w:val="fr-FR"/>
              </w:rPr>
            </w:pPr>
            <w:r>
              <w:rPr>
                <w:rFonts w:ascii="Arial" w:hAnsi="Arial" w:cs="Arial"/>
                <w:spacing w:val="0"/>
                <w:szCs w:val="20"/>
                <w:lang w:val="fr-FR"/>
              </w:rPr>
              <w:t xml:space="preserve">    "amount": 1000</w:t>
            </w:r>
            <w:r w:rsidR="0030054D" w:rsidRPr="0030054D">
              <w:rPr>
                <w:rFonts w:ascii="Arial" w:hAnsi="Arial" w:cs="Arial"/>
                <w:spacing w:val="0"/>
                <w:szCs w:val="20"/>
                <w:lang w:val="fr-FR"/>
              </w:rPr>
              <w:t>,</w:t>
            </w:r>
          </w:p>
          <w:p w:rsidR="00BE524A" w:rsidRDefault="0030054D" w:rsidP="00800869">
            <w:pPr>
              <w:pStyle w:val="TerminalDisplayinTable"/>
              <w:shd w:val="clear" w:color="auto" w:fill="D9D9D9"/>
              <w:spacing w:line="240" w:lineRule="auto"/>
              <w:ind w:firstLineChars="21" w:firstLine="34"/>
              <w:rPr>
                <w:rFonts w:ascii="Arial" w:hAnsi="Arial" w:cs="Arial"/>
                <w:spacing w:val="0"/>
                <w:szCs w:val="20"/>
                <w:lang w:val="fr-FR"/>
              </w:rPr>
            </w:pPr>
            <w:r w:rsidRPr="0030054D">
              <w:rPr>
                <w:rFonts w:ascii="Arial" w:hAnsi="Arial" w:cs="Arial"/>
                <w:spacing w:val="0"/>
                <w:szCs w:val="20"/>
                <w:lang w:val="fr-FR"/>
              </w:rPr>
              <w:t xml:space="preserve">    "applicationID": "1",</w:t>
            </w:r>
          </w:p>
          <w:p w:rsidR="000103B6" w:rsidRDefault="0030054D">
            <w:pPr>
              <w:pStyle w:val="TerminalDisplayinTable"/>
              <w:shd w:val="clear" w:color="auto" w:fill="D9D9D9"/>
              <w:spacing w:line="240" w:lineRule="auto"/>
              <w:ind w:firstLineChars="21" w:firstLine="34"/>
              <w:rPr>
                <w:rFonts w:ascii="Arial" w:hAnsi="Arial" w:cs="Arial"/>
                <w:spacing w:val="0"/>
                <w:szCs w:val="20"/>
                <w:lang w:val="fr-FR"/>
              </w:rPr>
            </w:pPr>
            <w:r w:rsidRPr="0030054D">
              <w:rPr>
                <w:rFonts w:ascii="Arial" w:hAnsi="Arial" w:cs="Arial"/>
                <w:spacing w:val="0"/>
                <w:szCs w:val="20"/>
                <w:lang w:val="fr-FR"/>
              </w:rPr>
              <w:t xml:space="preserve">    "clientID": "900086000010000334",</w:t>
            </w:r>
          </w:p>
          <w:p w:rsidR="000103B6" w:rsidRDefault="0030054D">
            <w:pPr>
              <w:pStyle w:val="TerminalDisplayinTable"/>
              <w:shd w:val="clear" w:color="auto" w:fill="D9D9D9"/>
              <w:spacing w:line="240" w:lineRule="auto"/>
              <w:ind w:firstLineChars="21" w:firstLine="34"/>
              <w:rPr>
                <w:rFonts w:ascii="Arial" w:hAnsi="Arial" w:cs="Arial"/>
                <w:spacing w:val="0"/>
                <w:szCs w:val="20"/>
                <w:lang w:val="fr-FR"/>
              </w:rPr>
            </w:pPr>
            <w:r w:rsidRPr="0030054D">
              <w:rPr>
                <w:rFonts w:ascii="Arial" w:hAnsi="Arial" w:cs="Arial"/>
                <w:spacing w:val="0"/>
                <w:szCs w:val="20"/>
                <w:lang w:val="fr-FR"/>
              </w:rPr>
              <w:t xml:space="preserve">    "currency": "CNY",</w:t>
            </w:r>
          </w:p>
          <w:p w:rsidR="000103B6" w:rsidRDefault="0030054D">
            <w:pPr>
              <w:pStyle w:val="TerminalDisplayinTable"/>
              <w:shd w:val="clear" w:color="auto" w:fill="D9D9D9"/>
              <w:spacing w:line="240" w:lineRule="auto"/>
              <w:ind w:firstLineChars="21" w:firstLine="34"/>
              <w:rPr>
                <w:rFonts w:ascii="Arial" w:hAnsi="Arial" w:cs="Arial"/>
                <w:spacing w:val="0"/>
                <w:szCs w:val="20"/>
                <w:lang w:val="fr-FR"/>
              </w:rPr>
            </w:pPr>
            <w:r w:rsidRPr="0030054D">
              <w:rPr>
                <w:rFonts w:ascii="Arial" w:hAnsi="Arial" w:cs="Arial"/>
                <w:spacing w:val="0"/>
                <w:szCs w:val="20"/>
                <w:lang w:val="fr-FR"/>
              </w:rPr>
              <w:t xml:space="preserve">    "payType": "",</w:t>
            </w:r>
          </w:p>
          <w:p w:rsidR="000103B6" w:rsidRDefault="0030054D">
            <w:pPr>
              <w:pStyle w:val="TerminalDisplayinTable"/>
              <w:shd w:val="clear" w:color="auto" w:fill="D9D9D9"/>
              <w:spacing w:line="240" w:lineRule="auto"/>
              <w:ind w:firstLineChars="21" w:firstLine="34"/>
              <w:rPr>
                <w:rFonts w:ascii="Arial" w:hAnsi="Arial" w:cs="Arial"/>
                <w:spacing w:val="0"/>
                <w:szCs w:val="20"/>
                <w:lang w:val="fr-FR"/>
              </w:rPr>
            </w:pPr>
            <w:r w:rsidRPr="0030054D">
              <w:rPr>
                <w:rFonts w:ascii="Arial" w:hAnsi="Arial" w:cs="Arial"/>
                <w:spacing w:val="0"/>
                <w:szCs w:val="20"/>
                <w:lang w:val="fr-FR"/>
              </w:rPr>
              <w:t xml:space="preserve">    "sdkVersion": "2222",</w:t>
            </w:r>
          </w:p>
          <w:p w:rsidR="000103B6" w:rsidRDefault="0030054D">
            <w:pPr>
              <w:pStyle w:val="TerminalDisplayinTable"/>
              <w:shd w:val="clear" w:color="auto" w:fill="D9D9D9"/>
              <w:spacing w:line="240" w:lineRule="auto"/>
              <w:ind w:firstLineChars="21" w:firstLine="34"/>
              <w:rPr>
                <w:rFonts w:ascii="Arial" w:hAnsi="Arial" w:cs="Arial"/>
                <w:spacing w:val="0"/>
                <w:szCs w:val="20"/>
                <w:lang w:val="fr-FR"/>
              </w:rPr>
            </w:pPr>
            <w:r w:rsidRPr="0030054D">
              <w:rPr>
                <w:rFonts w:ascii="Arial" w:hAnsi="Arial" w:cs="Arial"/>
                <w:spacing w:val="0"/>
                <w:szCs w:val="20"/>
                <w:lang w:val="fr-FR"/>
              </w:rPr>
              <w:t xml:space="preserve">    "time": 1382420594705,</w:t>
            </w:r>
          </w:p>
          <w:p w:rsidR="000103B6" w:rsidRDefault="0030054D">
            <w:pPr>
              <w:pStyle w:val="TerminalDisplayinTable"/>
              <w:shd w:val="clear" w:color="auto" w:fill="D9D9D9"/>
              <w:spacing w:line="240" w:lineRule="auto"/>
              <w:ind w:firstLineChars="21" w:firstLine="34"/>
              <w:rPr>
                <w:rFonts w:ascii="Arial" w:hAnsi="Arial" w:cs="Arial"/>
                <w:spacing w:val="0"/>
                <w:szCs w:val="20"/>
                <w:lang w:val="fr-FR"/>
              </w:rPr>
            </w:pPr>
            <w:r w:rsidRPr="0030054D">
              <w:rPr>
                <w:rFonts w:ascii="Arial" w:hAnsi="Arial" w:cs="Arial"/>
                <w:spacing w:val="0"/>
                <w:szCs w:val="20"/>
                <w:lang w:val="fr-FR"/>
              </w:rPr>
              <w:t xml:space="preserve">    "userID": "900086000000010204",</w:t>
            </w:r>
          </w:p>
          <w:p w:rsidR="000103B6" w:rsidRDefault="0030054D">
            <w:pPr>
              <w:pStyle w:val="TerminalDisplayinTable"/>
              <w:shd w:val="clear" w:color="auto" w:fill="D9D9D9"/>
              <w:spacing w:line="240" w:lineRule="auto"/>
              <w:ind w:firstLineChars="21" w:firstLine="34"/>
              <w:rPr>
                <w:rFonts w:ascii="Arial" w:hAnsi="Arial" w:cs="Arial"/>
                <w:spacing w:val="0"/>
                <w:szCs w:val="20"/>
                <w:lang w:val="fr-FR"/>
              </w:rPr>
            </w:pPr>
            <w:r w:rsidRPr="0030054D">
              <w:rPr>
                <w:rFonts w:ascii="Arial" w:hAnsi="Arial" w:cs="Arial"/>
                <w:spacing w:val="0"/>
                <w:szCs w:val="20"/>
                <w:lang w:val="fr-FR"/>
              </w:rPr>
              <w:t xml:space="preserve">    "userIP": "111"</w:t>
            </w:r>
          </w:p>
          <w:p w:rsidR="001E189B" w:rsidRDefault="0030054D" w:rsidP="00214964">
            <w:pPr>
              <w:pStyle w:val="TerminalDisplayinTable"/>
              <w:shd w:val="clear" w:color="auto" w:fill="D9D9D9"/>
              <w:spacing w:line="240" w:lineRule="auto"/>
              <w:ind w:firstLineChars="21" w:firstLine="34"/>
              <w:rPr>
                <w:rFonts w:ascii="Arial" w:hAnsi="Arial" w:cs="Arial"/>
                <w:spacing w:val="0"/>
                <w:sz w:val="20"/>
                <w:szCs w:val="20"/>
                <w:lang w:val="fr-FR"/>
              </w:rPr>
            </w:pPr>
            <w:r w:rsidRPr="0030054D">
              <w:rPr>
                <w:rFonts w:ascii="Arial" w:hAnsi="Arial" w:cs="Arial"/>
                <w:spacing w:val="0"/>
                <w:szCs w:val="20"/>
                <w:lang w:val="fr-FR"/>
              </w:rPr>
              <w:t>}</w:t>
            </w:r>
          </w:p>
        </w:tc>
      </w:tr>
      <w:tr w:rsidR="001E189B" w:rsidRPr="001C6E22" w:rsidTr="00A40181">
        <w:trPr>
          <w:cantSplit/>
          <w:trHeight w:val="281"/>
        </w:trPr>
        <w:tc>
          <w:tcPr>
            <w:tcW w:w="1701" w:type="dxa"/>
          </w:tcPr>
          <w:p w:rsidR="001E189B" w:rsidRPr="002B69A5" w:rsidRDefault="001E189B" w:rsidP="00A40181">
            <w:pPr>
              <w:pStyle w:val="TableText"/>
              <w:rPr>
                <w:lang w:val="fr-FR"/>
              </w:rPr>
            </w:pPr>
            <w:r w:rsidRPr="002B69A5">
              <w:rPr>
                <w:lang w:val="fr-FR"/>
              </w:rPr>
              <w:t>Response</w:t>
            </w:r>
          </w:p>
        </w:tc>
        <w:tc>
          <w:tcPr>
            <w:tcW w:w="6379" w:type="dxa"/>
          </w:tcPr>
          <w:p w:rsidR="007926B9" w:rsidRPr="0095531F" w:rsidRDefault="007926B9" w:rsidP="0095531F">
            <w:pPr>
              <w:pStyle w:val="TerminalDisplayinTable"/>
              <w:shd w:val="clear" w:color="auto" w:fill="D9D9D9"/>
              <w:spacing w:line="240" w:lineRule="auto"/>
              <w:ind w:firstLineChars="21" w:firstLine="34"/>
              <w:rPr>
                <w:rFonts w:ascii="Arial" w:hAnsi="Arial" w:cs="Arial"/>
                <w:spacing w:val="0"/>
                <w:szCs w:val="20"/>
                <w:lang w:val="fr-FR"/>
              </w:rPr>
            </w:pPr>
            <w:r w:rsidRPr="0095531F">
              <w:rPr>
                <w:rFonts w:ascii="Arial" w:hAnsi="Arial" w:cs="Arial"/>
                <w:spacing w:val="0"/>
                <w:szCs w:val="20"/>
                <w:lang w:val="fr-FR"/>
              </w:rPr>
              <w:t>{</w:t>
            </w:r>
          </w:p>
          <w:p w:rsidR="007926B9" w:rsidRPr="0095531F" w:rsidRDefault="007926B9" w:rsidP="0095531F">
            <w:pPr>
              <w:pStyle w:val="TerminalDisplayinTable"/>
              <w:shd w:val="clear" w:color="auto" w:fill="D9D9D9"/>
              <w:spacing w:line="240" w:lineRule="auto"/>
              <w:ind w:firstLineChars="21" w:firstLine="34"/>
              <w:rPr>
                <w:rFonts w:ascii="Arial" w:hAnsi="Arial" w:cs="Arial"/>
                <w:spacing w:val="0"/>
                <w:szCs w:val="20"/>
                <w:lang w:val="fr-FR"/>
              </w:rPr>
            </w:pPr>
            <w:r w:rsidRPr="0095531F">
              <w:rPr>
                <w:rFonts w:ascii="Arial" w:hAnsi="Arial" w:cs="Arial"/>
                <w:spacing w:val="0"/>
                <w:szCs w:val="20"/>
                <w:lang w:val="fr-FR"/>
              </w:rPr>
              <w:t xml:space="preserve">  "channel" : "UnionPay",</w:t>
            </w:r>
          </w:p>
          <w:p w:rsidR="007926B9" w:rsidRPr="0095531F" w:rsidRDefault="007926B9" w:rsidP="0095531F">
            <w:pPr>
              <w:pStyle w:val="TerminalDisplayinTable"/>
              <w:shd w:val="clear" w:color="auto" w:fill="D9D9D9"/>
              <w:spacing w:line="240" w:lineRule="auto"/>
              <w:ind w:firstLineChars="21" w:firstLine="34"/>
              <w:rPr>
                <w:rFonts w:ascii="Arial" w:hAnsi="Arial" w:cs="Arial"/>
                <w:spacing w:val="0"/>
                <w:szCs w:val="20"/>
                <w:lang w:val="fr-FR"/>
              </w:rPr>
            </w:pPr>
            <w:r w:rsidRPr="0095531F">
              <w:rPr>
                <w:rFonts w:ascii="Arial" w:hAnsi="Arial" w:cs="Arial"/>
                <w:spacing w:val="0"/>
                <w:szCs w:val="20"/>
                <w:lang w:val="fr-FR"/>
              </w:rPr>
              <w:t xml:space="preserve">  "returnCode" : "0",</w:t>
            </w:r>
          </w:p>
          <w:p w:rsidR="007926B9" w:rsidRPr="0095531F" w:rsidRDefault="007926B9" w:rsidP="0095531F">
            <w:pPr>
              <w:pStyle w:val="TerminalDisplayinTable"/>
              <w:shd w:val="clear" w:color="auto" w:fill="D9D9D9"/>
              <w:spacing w:line="240" w:lineRule="auto"/>
              <w:ind w:firstLineChars="21" w:firstLine="34"/>
              <w:rPr>
                <w:rFonts w:ascii="Arial" w:hAnsi="Arial" w:cs="Arial"/>
                <w:spacing w:val="0"/>
                <w:szCs w:val="20"/>
                <w:lang w:val="fr-FR"/>
              </w:rPr>
            </w:pPr>
            <w:r w:rsidRPr="0095531F">
              <w:rPr>
                <w:rFonts w:ascii="Arial" w:hAnsi="Arial" w:cs="Arial"/>
                <w:spacing w:val="0"/>
                <w:szCs w:val="20"/>
                <w:lang w:val="fr-FR"/>
              </w:rPr>
              <w:t xml:space="preserve">  "returnDesc" : "success",</w:t>
            </w:r>
          </w:p>
          <w:p w:rsidR="007926B9" w:rsidRPr="0095531F" w:rsidRDefault="007926B9" w:rsidP="0095531F">
            <w:pPr>
              <w:pStyle w:val="TerminalDisplayinTable"/>
              <w:shd w:val="clear" w:color="auto" w:fill="D9D9D9"/>
              <w:spacing w:line="240" w:lineRule="auto"/>
              <w:ind w:firstLineChars="21" w:firstLine="34"/>
              <w:rPr>
                <w:rFonts w:ascii="Arial" w:hAnsi="Arial" w:cs="Arial"/>
                <w:spacing w:val="0"/>
                <w:szCs w:val="20"/>
                <w:lang w:val="fr-FR"/>
              </w:rPr>
            </w:pPr>
            <w:r w:rsidRPr="0095531F">
              <w:rPr>
                <w:rFonts w:ascii="Arial" w:hAnsi="Arial" w:cs="Arial"/>
                <w:spacing w:val="0"/>
                <w:szCs w:val="20"/>
                <w:lang w:val="fr-FR"/>
              </w:rPr>
              <w:t xml:space="preserve">  "funcStatus" : {</w:t>
            </w:r>
          </w:p>
          <w:p w:rsidR="007926B9" w:rsidRPr="0095531F" w:rsidRDefault="007926B9" w:rsidP="0095531F">
            <w:pPr>
              <w:pStyle w:val="TerminalDisplayinTable"/>
              <w:shd w:val="clear" w:color="auto" w:fill="D9D9D9"/>
              <w:spacing w:line="240" w:lineRule="auto"/>
              <w:ind w:firstLineChars="21" w:firstLine="34"/>
              <w:rPr>
                <w:rFonts w:ascii="Arial" w:hAnsi="Arial" w:cs="Arial"/>
                <w:spacing w:val="0"/>
                <w:szCs w:val="20"/>
                <w:lang w:val="fr-FR"/>
              </w:rPr>
            </w:pPr>
            <w:r w:rsidRPr="0095531F">
              <w:rPr>
                <w:rFonts w:ascii="Arial" w:hAnsi="Arial" w:cs="Arial"/>
                <w:spacing w:val="0"/>
                <w:szCs w:val="20"/>
                <w:lang w:val="fr-FR"/>
              </w:rPr>
              <w:t xml:space="preserve">    "respCode" : "0",</w:t>
            </w:r>
          </w:p>
          <w:p w:rsidR="007926B9" w:rsidRPr="0095531F" w:rsidRDefault="007926B9" w:rsidP="0095531F">
            <w:pPr>
              <w:pStyle w:val="TerminalDisplayinTable"/>
              <w:shd w:val="clear" w:color="auto" w:fill="D9D9D9"/>
              <w:spacing w:line="240" w:lineRule="auto"/>
              <w:ind w:firstLineChars="21" w:firstLine="34"/>
              <w:rPr>
                <w:rFonts w:ascii="Arial" w:hAnsi="Arial" w:cs="Arial"/>
                <w:spacing w:val="0"/>
                <w:szCs w:val="20"/>
                <w:lang w:val="fr-FR"/>
              </w:rPr>
            </w:pPr>
            <w:r w:rsidRPr="0095531F">
              <w:rPr>
                <w:rFonts w:ascii="Arial" w:hAnsi="Arial" w:cs="Arial"/>
                <w:spacing w:val="0"/>
                <w:szCs w:val="20"/>
                <w:lang w:val="fr-FR"/>
              </w:rPr>
              <w:t xml:space="preserve">    "activateStatus" : "1",</w:t>
            </w:r>
          </w:p>
          <w:p w:rsidR="007926B9" w:rsidRPr="0095531F" w:rsidRDefault="007926B9" w:rsidP="0095531F">
            <w:pPr>
              <w:pStyle w:val="TerminalDisplayinTable"/>
              <w:shd w:val="clear" w:color="auto" w:fill="D9D9D9"/>
              <w:spacing w:line="240" w:lineRule="auto"/>
              <w:ind w:firstLineChars="21" w:firstLine="34"/>
              <w:rPr>
                <w:rFonts w:ascii="Arial" w:hAnsi="Arial" w:cs="Arial"/>
                <w:spacing w:val="0"/>
                <w:szCs w:val="20"/>
                <w:lang w:val="fr-FR"/>
              </w:rPr>
            </w:pPr>
            <w:r w:rsidRPr="0095531F">
              <w:rPr>
                <w:rFonts w:ascii="Arial" w:hAnsi="Arial" w:cs="Arial"/>
                <w:spacing w:val="0"/>
                <w:szCs w:val="20"/>
                <w:lang w:val="fr-FR"/>
              </w:rPr>
              <w:t xml:space="preserve">    "checkFlag" : "101111000"</w:t>
            </w:r>
          </w:p>
          <w:p w:rsidR="007926B9" w:rsidRPr="0095531F" w:rsidRDefault="007926B9" w:rsidP="0095531F">
            <w:pPr>
              <w:pStyle w:val="TerminalDisplayinTable"/>
              <w:shd w:val="clear" w:color="auto" w:fill="D9D9D9"/>
              <w:spacing w:line="240" w:lineRule="auto"/>
              <w:ind w:firstLineChars="21" w:firstLine="34"/>
              <w:rPr>
                <w:rFonts w:ascii="Arial" w:hAnsi="Arial" w:cs="Arial"/>
                <w:spacing w:val="0"/>
                <w:szCs w:val="20"/>
                <w:lang w:val="fr-FR"/>
              </w:rPr>
            </w:pPr>
            <w:r w:rsidRPr="0095531F">
              <w:rPr>
                <w:rFonts w:ascii="Arial" w:hAnsi="Arial" w:cs="Arial"/>
                <w:spacing w:val="0"/>
                <w:szCs w:val="20"/>
                <w:lang w:val="fr-FR"/>
              </w:rPr>
              <w:t xml:space="preserve">  }</w:t>
            </w:r>
          </w:p>
          <w:p w:rsidR="001E189B" w:rsidRPr="006E2AF3" w:rsidRDefault="007926B9" w:rsidP="0095531F">
            <w:pPr>
              <w:pStyle w:val="TerminalDisplayinTable"/>
              <w:shd w:val="clear" w:color="auto" w:fill="D9D9D9"/>
              <w:spacing w:line="240" w:lineRule="auto"/>
              <w:ind w:firstLineChars="21" w:firstLine="34"/>
              <w:rPr>
                <w:rFonts w:ascii="Arial" w:hAnsi="Arial" w:cs="Arial"/>
                <w:spacing w:val="0"/>
                <w:sz w:val="18"/>
                <w:szCs w:val="20"/>
                <w:lang w:val="fr-FR"/>
              </w:rPr>
            </w:pPr>
            <w:r w:rsidRPr="0095531F">
              <w:rPr>
                <w:rFonts w:ascii="Arial" w:hAnsi="Arial" w:cs="Arial"/>
                <w:spacing w:val="0"/>
                <w:szCs w:val="20"/>
                <w:lang w:val="fr-FR"/>
              </w:rPr>
              <w:t>}</w:t>
            </w:r>
          </w:p>
        </w:tc>
      </w:tr>
    </w:tbl>
    <w:p w:rsidR="001E189B" w:rsidRDefault="001E189B" w:rsidP="001E189B">
      <w:pPr>
        <w:ind w:firstLineChars="150" w:firstLine="316"/>
        <w:rPr>
          <w:b/>
        </w:rPr>
      </w:pPr>
    </w:p>
    <w:p w:rsidR="00A8646F" w:rsidRPr="00016DEA" w:rsidRDefault="00A8646F" w:rsidP="00A8646F">
      <w:pPr>
        <w:pStyle w:val="2"/>
      </w:pPr>
      <w:r>
        <w:rPr>
          <w:rFonts w:hint="eastAsia"/>
        </w:rPr>
        <w:t>消费者绑卡</w:t>
      </w:r>
      <w:r w:rsidR="0053394A">
        <w:rPr>
          <w:rFonts w:hint="eastAsia"/>
        </w:rPr>
        <w:t xml:space="preserve"> </w:t>
      </w:r>
      <w:r w:rsidR="0053394A">
        <w:rPr>
          <w:rFonts w:hint="eastAsia"/>
        </w:rPr>
        <w:t>（本版本暂时不修改，仍然固定采用易宝渠道）</w:t>
      </w:r>
    </w:p>
    <w:p w:rsidR="00AC1B6A" w:rsidRPr="005B2811" w:rsidRDefault="00AC1B6A" w:rsidP="00AC1B6A">
      <w:pPr>
        <w:ind w:firstLineChars="150" w:firstLine="315"/>
        <w:rPr>
          <w:lang w:val="fr-FR"/>
        </w:rPr>
      </w:pPr>
      <w:r w:rsidRPr="00665A25">
        <w:rPr>
          <w:rFonts w:hint="eastAsia"/>
        </w:rPr>
        <w:t>方法名称</w:t>
      </w:r>
      <w:r w:rsidRPr="005B2811">
        <w:rPr>
          <w:rFonts w:hint="eastAsia"/>
          <w:lang w:val="fr-FR"/>
        </w:rPr>
        <w:t>：</w:t>
      </w:r>
      <w:r w:rsidRPr="005B2811">
        <w:rPr>
          <w:rFonts w:hint="eastAsia"/>
          <w:lang w:val="fr-FR"/>
        </w:rPr>
        <w:t>/</w:t>
      </w:r>
      <w:r>
        <w:rPr>
          <w:rFonts w:hint="eastAsia"/>
          <w:lang w:val="fr-FR"/>
        </w:rPr>
        <w:t>client/auth/bindCard4Client</w:t>
      </w:r>
      <w:r>
        <w:rPr>
          <w:rFonts w:hint="eastAsia"/>
        </w:rPr>
        <w:t>.action</w:t>
      </w:r>
    </w:p>
    <w:p w:rsidR="00A8646F" w:rsidRDefault="00A8646F" w:rsidP="00A8646F">
      <w:pPr>
        <w:ind w:firstLineChars="150" w:firstLine="315"/>
        <w:rPr>
          <w:lang w:val="fr-FR"/>
        </w:rPr>
      </w:pPr>
      <w:r>
        <w:rPr>
          <w:rFonts w:hint="eastAsia"/>
        </w:rPr>
        <w:t>方法描述</w:t>
      </w:r>
      <w:r w:rsidRPr="005B2811">
        <w:rPr>
          <w:rFonts w:hint="eastAsia"/>
          <w:lang w:val="fr-FR"/>
        </w:rPr>
        <w:t>：</w:t>
      </w:r>
      <w:r w:rsidR="003D20C3">
        <w:rPr>
          <w:rFonts w:hint="eastAsia"/>
          <w:lang w:val="fr-FR"/>
        </w:rPr>
        <w:t>为消费者绑定一个信用卡</w:t>
      </w:r>
      <w:r w:rsidR="00F83528">
        <w:rPr>
          <w:rFonts w:hint="eastAsia"/>
          <w:lang w:val="fr-FR"/>
        </w:rPr>
        <w:t>或者借记卡</w:t>
      </w:r>
      <w:r w:rsidR="003D20C3">
        <w:rPr>
          <w:rFonts w:hint="eastAsia"/>
          <w:lang w:val="fr-FR"/>
        </w:rPr>
        <w:t>，</w:t>
      </w:r>
      <w:r w:rsidR="00785F31">
        <w:rPr>
          <w:rFonts w:hint="eastAsia"/>
          <w:lang w:val="fr-FR"/>
        </w:rPr>
        <w:t>在成功验证信息后</w:t>
      </w:r>
      <w:r w:rsidR="003D20C3">
        <w:rPr>
          <w:rFonts w:hint="eastAsia"/>
          <w:lang w:val="fr-FR"/>
        </w:rPr>
        <w:t>绑定该</w:t>
      </w:r>
      <w:r w:rsidR="00F83528">
        <w:rPr>
          <w:rFonts w:hint="eastAsia"/>
          <w:lang w:val="fr-FR"/>
        </w:rPr>
        <w:t>银行</w:t>
      </w:r>
      <w:r w:rsidR="003D20C3">
        <w:rPr>
          <w:rFonts w:hint="eastAsia"/>
          <w:lang w:val="fr-FR"/>
        </w:rPr>
        <w:t>卡。</w:t>
      </w:r>
    </w:p>
    <w:p w:rsidR="002E5F11" w:rsidRDefault="002E5F11" w:rsidP="00A8646F">
      <w:pPr>
        <w:ind w:firstLineChars="150" w:firstLine="315"/>
        <w:rPr>
          <w:lang w:val="fr-FR"/>
        </w:rPr>
      </w:pPr>
      <w:r>
        <w:rPr>
          <w:rFonts w:hint="eastAsia"/>
          <w:lang w:val="fr-FR"/>
        </w:rPr>
        <w:t>在实名绑卡情况下，支持绑卡和单独的实名验证。</w:t>
      </w:r>
    </w:p>
    <w:p w:rsidR="00A84A43" w:rsidRDefault="00A84A43" w:rsidP="00A8646F">
      <w:pPr>
        <w:ind w:firstLineChars="150" w:firstLine="315"/>
        <w:rPr>
          <w:lang w:val="fr-FR"/>
        </w:rPr>
      </w:pPr>
    </w:p>
    <w:p w:rsidR="00205275" w:rsidRPr="005B2811" w:rsidRDefault="004432AB" w:rsidP="00205275">
      <w:pPr>
        <w:ind w:firstLineChars="150" w:firstLine="315"/>
        <w:rPr>
          <w:lang w:val="fr-FR"/>
        </w:rPr>
      </w:pPr>
      <w:r>
        <w:rPr>
          <w:rFonts w:hint="eastAsia"/>
          <w:lang w:val="fr-FR"/>
        </w:rPr>
        <w:t>注：支持</w:t>
      </w:r>
      <w:r>
        <w:rPr>
          <w:rFonts w:hint="eastAsia"/>
          <w:lang w:val="fr-FR"/>
        </w:rPr>
        <w:t>5</w:t>
      </w:r>
      <w:r>
        <w:rPr>
          <w:rFonts w:hint="eastAsia"/>
          <w:lang w:val="fr-FR"/>
        </w:rPr>
        <w:t>张</w:t>
      </w:r>
      <w:r w:rsidR="001C07BA">
        <w:rPr>
          <w:rFonts w:hint="eastAsia"/>
          <w:lang w:val="fr-FR"/>
        </w:rPr>
        <w:t>非实名</w:t>
      </w:r>
      <w:r>
        <w:rPr>
          <w:rFonts w:hint="eastAsia"/>
          <w:lang w:val="fr-FR"/>
        </w:rPr>
        <w:t>绑定卡。</w:t>
      </w:r>
      <w:r w:rsidR="00205275">
        <w:rPr>
          <w:rFonts w:hint="eastAsia"/>
          <w:lang w:val="fr-FR"/>
        </w:rPr>
        <w:t>如果绑定的是用户的第一张卡，则同时将该卡设置为默认卡，只能有一张默认卡。</w:t>
      </w:r>
    </w:p>
    <w:p w:rsidR="00205275" w:rsidRPr="001C07BA" w:rsidRDefault="00205275" w:rsidP="00A8646F">
      <w:pPr>
        <w:ind w:firstLineChars="150" w:firstLine="315"/>
        <w:rPr>
          <w:lang w:val="fr-FR"/>
        </w:rPr>
      </w:pPr>
    </w:p>
    <w:p w:rsidR="001C07BA" w:rsidRDefault="002B383D" w:rsidP="002B383D">
      <w:pPr>
        <w:ind w:firstLineChars="150" w:firstLine="315"/>
        <w:rPr>
          <w:lang w:val="fr-FR"/>
        </w:rPr>
      </w:pPr>
      <w:r>
        <w:rPr>
          <w:rFonts w:hint="eastAsia"/>
          <w:lang w:val="fr-FR"/>
        </w:rPr>
        <w:t>服务器</w:t>
      </w:r>
      <w:r>
        <w:rPr>
          <w:rFonts w:hint="eastAsia"/>
          <w:lang w:val="fr-FR"/>
        </w:rPr>
        <w:t>3.5</w:t>
      </w:r>
      <w:r>
        <w:rPr>
          <w:rFonts w:hint="eastAsia"/>
          <w:lang w:val="fr-FR"/>
        </w:rPr>
        <w:t>配套版本客户端下，绑卡短信由易宝处理，</w:t>
      </w:r>
      <w:r w:rsidR="001C07BA">
        <w:rPr>
          <w:rFonts w:hint="eastAsia"/>
          <w:lang w:val="fr-FR"/>
        </w:rPr>
        <w:t>流程参考如下：</w:t>
      </w:r>
      <w:r w:rsidR="00BC7F24">
        <w:rPr>
          <w:rFonts w:hint="eastAsia"/>
          <w:lang w:val="fr-FR"/>
        </w:rPr>
        <w:t>《</w:t>
      </w:r>
      <w:r w:rsidR="00BC7F24" w:rsidRPr="00BC7F24">
        <w:rPr>
          <w:rFonts w:hint="eastAsia"/>
          <w:lang w:val="fr-FR"/>
        </w:rPr>
        <w:t>易宝支付</w:t>
      </w:r>
      <w:r w:rsidR="00BC7F24" w:rsidRPr="00BC7F24">
        <w:rPr>
          <w:rFonts w:hint="eastAsia"/>
          <w:lang w:val="fr-FR"/>
        </w:rPr>
        <w:t>-</w:t>
      </w:r>
      <w:r w:rsidR="00BC7F24" w:rsidRPr="00BC7F24">
        <w:rPr>
          <w:rFonts w:hint="eastAsia"/>
          <w:lang w:val="fr-FR"/>
        </w:rPr>
        <w:t>个人会员</w:t>
      </w:r>
      <w:r w:rsidR="00BC7F24" w:rsidRPr="00BC7F24">
        <w:rPr>
          <w:rFonts w:hint="eastAsia"/>
          <w:lang w:val="fr-FR"/>
        </w:rPr>
        <w:t>-</w:t>
      </w:r>
      <w:r w:rsidR="00BC7F24" w:rsidRPr="00BC7F24">
        <w:rPr>
          <w:rFonts w:hint="eastAsia"/>
          <w:lang w:val="fr-FR"/>
        </w:rPr>
        <w:t>华为接入手册</w:t>
      </w:r>
      <w:r w:rsidR="00BC7F24" w:rsidRPr="00BC7F24">
        <w:rPr>
          <w:rFonts w:hint="eastAsia"/>
          <w:lang w:val="fr-FR"/>
        </w:rPr>
        <w:t>V3.22.doc</w:t>
      </w:r>
      <w:r w:rsidR="00BC7F24">
        <w:rPr>
          <w:rFonts w:hint="eastAsia"/>
          <w:lang w:val="fr-FR"/>
        </w:rPr>
        <w:t>》</w:t>
      </w:r>
    </w:p>
    <w:p w:rsidR="001C07BA" w:rsidRPr="00205275" w:rsidRDefault="001C07BA" w:rsidP="00A8646F">
      <w:pPr>
        <w:ind w:firstLineChars="150" w:firstLine="315"/>
        <w:rPr>
          <w:lang w:val="fr-FR"/>
        </w:rPr>
      </w:pPr>
    </w:p>
    <w:p w:rsidR="00AC1B6A" w:rsidRPr="005B2811" w:rsidRDefault="00AC1B6A" w:rsidP="00AC1B6A">
      <w:pPr>
        <w:ind w:firstLineChars="150" w:firstLine="315"/>
        <w:rPr>
          <w:lang w:val="fr-FR"/>
        </w:rPr>
      </w:pPr>
      <w:r w:rsidRPr="005B2811">
        <w:rPr>
          <w:rFonts w:hint="eastAsia"/>
          <w:lang w:val="fr-FR"/>
        </w:rPr>
        <w:t>HTTP</w:t>
      </w:r>
      <w:r>
        <w:rPr>
          <w:rFonts w:hint="eastAsia"/>
          <w:lang w:val="fr-FR"/>
        </w:rPr>
        <w:t>S</w:t>
      </w:r>
      <w:r>
        <w:rPr>
          <w:rFonts w:hint="eastAsia"/>
        </w:rPr>
        <w:t>请求方式</w:t>
      </w:r>
      <w:r w:rsidRPr="005B2811">
        <w:rPr>
          <w:rFonts w:hint="eastAsia"/>
          <w:lang w:val="fr-FR"/>
        </w:rPr>
        <w:t>：</w:t>
      </w:r>
      <w:r w:rsidRPr="005B2811">
        <w:rPr>
          <w:rFonts w:hint="eastAsia"/>
          <w:lang w:val="fr-FR"/>
        </w:rPr>
        <w:t xml:space="preserve"> POST</w:t>
      </w:r>
    </w:p>
    <w:p w:rsidR="0087401A" w:rsidRDefault="0087401A" w:rsidP="00C70218">
      <w:pPr>
        <w:ind w:firstLineChars="150" w:firstLine="315"/>
        <w:rPr>
          <w:lang w:val="fr-FR"/>
        </w:rPr>
      </w:pPr>
      <w:r>
        <w:rPr>
          <w:rFonts w:hint="eastAsia"/>
          <w:lang w:val="fr-FR"/>
        </w:rPr>
        <w:t>注：</w:t>
      </w:r>
      <w:r w:rsidR="003328E5">
        <w:rPr>
          <w:rFonts w:hint="eastAsia"/>
          <w:lang w:val="fr-FR"/>
        </w:rPr>
        <w:t>RSA</w:t>
      </w:r>
      <w:r>
        <w:rPr>
          <w:rFonts w:hint="eastAsia"/>
          <w:lang w:val="fr-FR"/>
        </w:rPr>
        <w:t>加密公钥</w:t>
      </w:r>
      <w:r w:rsidR="00C70218">
        <w:rPr>
          <w:rFonts w:hint="eastAsia"/>
          <w:lang w:val="fr-FR"/>
        </w:rPr>
        <w:t>请参考</w:t>
      </w:r>
      <w:r w:rsidR="00C70218">
        <w:rPr>
          <w:rFonts w:hint="eastAsia"/>
          <w:lang w:val="fr-FR"/>
        </w:rPr>
        <w:t>3.4</w:t>
      </w:r>
    </w:p>
    <w:p w:rsidR="009C7399" w:rsidRDefault="009C7399" w:rsidP="009C7399">
      <w:pPr>
        <w:ind w:firstLineChars="150" w:firstLine="270"/>
        <w:rPr>
          <w:i/>
          <w:sz w:val="18"/>
          <w:lang w:val="fr-FR"/>
        </w:rPr>
      </w:pPr>
    </w:p>
    <w:p w:rsidR="00691875" w:rsidRPr="00691875" w:rsidRDefault="00691875" w:rsidP="00691875">
      <w:pPr>
        <w:ind w:firstLineChars="150" w:firstLine="315"/>
        <w:rPr>
          <w:lang w:val="fr-FR"/>
        </w:rPr>
      </w:pPr>
    </w:p>
    <w:p w:rsidR="00A8646F" w:rsidRPr="005B2811" w:rsidRDefault="00A8646F" w:rsidP="00A8646F">
      <w:pPr>
        <w:ind w:firstLineChars="150" w:firstLine="316"/>
        <w:rPr>
          <w:b/>
          <w:lang w:val="fr-FR"/>
        </w:rPr>
      </w:pPr>
      <w:r w:rsidRPr="00990213">
        <w:rPr>
          <w:rFonts w:hint="eastAsia"/>
          <w:b/>
        </w:rPr>
        <w:t>请求接口参数</w:t>
      </w:r>
      <w:r w:rsidR="003D20C3">
        <w:rPr>
          <w:rFonts w:hint="eastAsia"/>
          <w:b/>
        </w:rPr>
        <w:t>（</w:t>
      </w:r>
      <w:r w:rsidR="003D20C3">
        <w:rPr>
          <w:rFonts w:hint="eastAsia"/>
          <w:b/>
        </w:rPr>
        <w:t>params</w:t>
      </w:r>
      <w:r w:rsidR="003D20C3">
        <w:rPr>
          <w:rFonts w:hint="eastAsia"/>
          <w:b/>
        </w:rPr>
        <w:t>）</w:t>
      </w:r>
      <w:r w:rsidRPr="00990213">
        <w:rPr>
          <w:rFonts w:hint="eastAsia"/>
          <w:b/>
        </w:rPr>
        <w:t>描述</w:t>
      </w:r>
      <w:r w:rsidRPr="005B2811">
        <w:rPr>
          <w:rFonts w:hint="eastAsia"/>
          <w:b/>
          <w:lang w:val="fr-FR"/>
        </w:rPr>
        <w:t>：</w:t>
      </w:r>
    </w:p>
    <w:tbl>
      <w:tblPr>
        <w:tblW w:w="8248" w:type="dxa"/>
        <w:tblInd w:w="121" w:type="dxa"/>
        <w:tblLayout w:type="fixed"/>
        <w:tblCellMar>
          <w:left w:w="0" w:type="dxa"/>
          <w:right w:w="0" w:type="dxa"/>
        </w:tblCellMar>
        <w:tblLook w:val="0000"/>
      </w:tblPr>
      <w:tblGrid>
        <w:gridCol w:w="1585"/>
        <w:gridCol w:w="1134"/>
        <w:gridCol w:w="4820"/>
        <w:gridCol w:w="709"/>
      </w:tblGrid>
      <w:tr w:rsidR="00A8646F" w:rsidRPr="00270E48" w:rsidTr="00EE3167">
        <w:trPr>
          <w:trHeight w:hRule="exact" w:val="370"/>
        </w:trPr>
        <w:tc>
          <w:tcPr>
            <w:tcW w:w="1585" w:type="dxa"/>
            <w:tcBorders>
              <w:top w:val="single" w:sz="4" w:space="0" w:color="000000"/>
              <w:left w:val="single" w:sz="4" w:space="0" w:color="000000"/>
              <w:bottom w:val="single" w:sz="4" w:space="0" w:color="000000"/>
              <w:right w:val="single" w:sz="4" w:space="0" w:color="000000"/>
            </w:tcBorders>
            <w:shd w:val="clear" w:color="auto" w:fill="DFDFDF"/>
          </w:tcPr>
          <w:p w:rsidR="00A8646F" w:rsidRPr="005B2811" w:rsidRDefault="00A8646F" w:rsidP="004D4CE8">
            <w:pPr>
              <w:spacing w:line="307" w:lineRule="exact"/>
              <w:ind w:left="102" w:right="-20"/>
              <w:rPr>
                <w:sz w:val="24"/>
                <w:szCs w:val="24"/>
                <w:lang w:val="fr-FR"/>
              </w:rPr>
            </w:pPr>
            <w:r>
              <w:rPr>
                <w:rFonts w:ascii="微软雅黑" w:eastAsia="微软雅黑" w:cs="微软雅黑" w:hint="eastAsia"/>
                <w:b/>
                <w:bCs/>
                <w:spacing w:val="12"/>
                <w:position w:val="-1"/>
              </w:rPr>
              <w:t>参数名称</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A8646F" w:rsidRPr="00270E48" w:rsidRDefault="00A8646F" w:rsidP="004D4CE8">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A8646F" w:rsidRPr="00270E48" w:rsidRDefault="00A8646F" w:rsidP="004D4CE8">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A8646F" w:rsidRPr="00270E48" w:rsidRDefault="00A8646F" w:rsidP="004D4CE8">
            <w:pPr>
              <w:spacing w:line="307" w:lineRule="exact"/>
              <w:ind w:left="102" w:right="-20"/>
              <w:rPr>
                <w:sz w:val="24"/>
                <w:szCs w:val="24"/>
              </w:rPr>
            </w:pPr>
            <w:r>
              <w:rPr>
                <w:rFonts w:ascii="微软雅黑" w:eastAsia="微软雅黑" w:cs="微软雅黑" w:hint="eastAsia"/>
                <w:b/>
                <w:bCs/>
                <w:spacing w:val="12"/>
                <w:position w:val="-1"/>
              </w:rPr>
              <w:t>可选</w:t>
            </w:r>
          </w:p>
        </w:tc>
      </w:tr>
      <w:tr w:rsidR="008B2C78" w:rsidRPr="00270E48" w:rsidTr="00BB1AFB">
        <w:trPr>
          <w:trHeight w:hRule="exact" w:val="1317"/>
        </w:trPr>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B2C78" w:rsidRPr="008B2C78" w:rsidRDefault="008B2C78" w:rsidP="008B2C78">
            <w:pPr>
              <w:ind w:right="-20"/>
              <w:jc w:val="both"/>
            </w:pPr>
            <w:r w:rsidRPr="008B2C78">
              <w:rPr>
                <w:rFonts w:hint="eastAsia"/>
              </w:rPr>
              <w:t>version</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B2C78" w:rsidRPr="008B2C78" w:rsidRDefault="008B2C78" w:rsidP="008B2C78">
            <w:pPr>
              <w:ind w:right="-20"/>
              <w:jc w:val="both"/>
            </w:pPr>
            <w:r w:rsidRPr="008B2C78">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B2C78" w:rsidRPr="008B2C78" w:rsidRDefault="008B2C78" w:rsidP="008B2C78">
            <w:pPr>
              <w:spacing w:line="240" w:lineRule="auto"/>
              <w:ind w:right="-20"/>
              <w:jc w:val="both"/>
            </w:pPr>
            <w:r w:rsidRPr="008B2C78">
              <w:rPr>
                <w:rFonts w:hint="eastAsia"/>
              </w:rPr>
              <w:t>协议版本信息，目前要求填写</w:t>
            </w:r>
            <w:r w:rsidRPr="008B2C78">
              <w:rPr>
                <w:rFonts w:hint="eastAsia"/>
              </w:rPr>
              <w:t>2.0</w:t>
            </w:r>
            <w:r w:rsidRPr="008B2C78">
              <w:rPr>
                <w:rFonts w:hint="eastAsia"/>
              </w:rPr>
              <w:t>，缺省为</w:t>
            </w:r>
            <w:r w:rsidRPr="008B2C78">
              <w:rPr>
                <w:rFonts w:hint="eastAsia"/>
              </w:rPr>
              <w:t>1.0</w:t>
            </w:r>
            <w:r w:rsidRPr="008B2C78">
              <w:rPr>
                <w:rFonts w:hint="eastAsia"/>
              </w:rPr>
              <w:t>：</w:t>
            </w:r>
          </w:p>
          <w:p w:rsidR="008B2C78" w:rsidRPr="008B2C78" w:rsidRDefault="008B2C78" w:rsidP="008B2C78">
            <w:pPr>
              <w:spacing w:line="240" w:lineRule="auto"/>
              <w:ind w:right="-20"/>
              <w:jc w:val="both"/>
            </w:pPr>
            <w:r w:rsidRPr="008B2C78">
              <w:rPr>
                <w:rFonts w:hint="eastAsia"/>
              </w:rPr>
              <w:t>1.0</w:t>
            </w:r>
            <w:r w:rsidRPr="008B2C78">
              <w:rPr>
                <w:rFonts w:hint="eastAsia"/>
              </w:rPr>
              <w:t>：表示</w:t>
            </w:r>
            <w:r w:rsidRPr="008B2C78">
              <w:rPr>
                <w:rFonts w:hint="eastAsia"/>
              </w:rPr>
              <w:t>2.0</w:t>
            </w:r>
            <w:r w:rsidRPr="008B2C78">
              <w:rPr>
                <w:rFonts w:hint="eastAsia"/>
              </w:rPr>
              <w:t>之前的老协议版本</w:t>
            </w:r>
          </w:p>
          <w:p w:rsidR="00BB1AFB" w:rsidRDefault="008B2C78" w:rsidP="008B2C78">
            <w:pPr>
              <w:spacing w:line="240" w:lineRule="auto"/>
              <w:ind w:right="-20"/>
              <w:jc w:val="both"/>
            </w:pPr>
            <w:r w:rsidRPr="008B2C78">
              <w:rPr>
                <w:rFonts w:hint="eastAsia"/>
              </w:rPr>
              <w:t>2.0</w:t>
            </w:r>
            <w:r w:rsidRPr="008B2C78">
              <w:rPr>
                <w:rFonts w:hint="eastAsia"/>
              </w:rPr>
              <w:t>：</w:t>
            </w:r>
            <w:r w:rsidRPr="008B2C78">
              <w:rPr>
                <w:rFonts w:hint="eastAsia"/>
              </w:rPr>
              <w:t>2.0</w:t>
            </w:r>
            <w:r w:rsidRPr="008B2C78">
              <w:rPr>
                <w:rFonts w:hint="eastAsia"/>
              </w:rPr>
              <w:t>版本协议</w:t>
            </w:r>
          </w:p>
          <w:p w:rsidR="00BB1AFB" w:rsidRDefault="00BB1AFB" w:rsidP="008B2C78">
            <w:pPr>
              <w:spacing w:line="240" w:lineRule="auto"/>
              <w:ind w:right="-20"/>
              <w:jc w:val="both"/>
            </w:pPr>
            <w:r>
              <w:rPr>
                <w:rFonts w:hint="eastAsia"/>
              </w:rPr>
              <w:t>3.0</w:t>
            </w:r>
            <w:r>
              <w:rPr>
                <w:rFonts w:hint="eastAsia"/>
              </w:rPr>
              <w:t>：实名绑卡</w:t>
            </w:r>
          </w:p>
          <w:p w:rsidR="003A458A" w:rsidRPr="008B2C78" w:rsidRDefault="003A458A" w:rsidP="008B2C78">
            <w:pPr>
              <w:spacing w:line="240" w:lineRule="auto"/>
              <w:ind w:right="-20"/>
              <w:jc w:val="both"/>
            </w:pPr>
            <w:r>
              <w:rPr>
                <w:rFonts w:hint="eastAsia"/>
              </w:rPr>
              <w:t>其他忽略。</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B2C78" w:rsidRPr="008B2C78" w:rsidRDefault="008B2C78" w:rsidP="008B2C78">
            <w:pPr>
              <w:ind w:right="-20"/>
              <w:jc w:val="both"/>
            </w:pPr>
            <w:r w:rsidRPr="008B2C78">
              <w:rPr>
                <w:rFonts w:hint="eastAsia"/>
              </w:rPr>
              <w:t>O</w:t>
            </w:r>
          </w:p>
        </w:tc>
      </w:tr>
      <w:tr w:rsidR="00A8646F" w:rsidRPr="00270E48" w:rsidTr="00EE3167">
        <w:trPr>
          <w:trHeight w:hRule="exact" w:val="370"/>
        </w:trPr>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A8646F" w:rsidRPr="008B2C78" w:rsidRDefault="00A8646F" w:rsidP="004D4CE8">
            <w:pPr>
              <w:ind w:right="-20"/>
              <w:jc w:val="both"/>
            </w:pPr>
            <w:r w:rsidRPr="008B2C78">
              <w:rPr>
                <w:rFonts w:hint="eastAsia"/>
              </w:rPr>
              <w:t>userID</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A8646F" w:rsidRPr="008B2C78" w:rsidRDefault="00A8646F" w:rsidP="004D4CE8">
            <w:pPr>
              <w:ind w:right="-20"/>
              <w:jc w:val="both"/>
            </w:pPr>
            <w:r w:rsidRPr="008B2C78">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A8646F" w:rsidRPr="008B2C78" w:rsidRDefault="00A8646F" w:rsidP="004D4CE8">
            <w:pPr>
              <w:ind w:right="-20"/>
              <w:jc w:val="both"/>
            </w:pPr>
            <w:r w:rsidRPr="008B2C78">
              <w:rPr>
                <w:rFonts w:hint="eastAsia"/>
              </w:rPr>
              <w:t>商户</w:t>
            </w:r>
            <w:r w:rsidRPr="008B2C78">
              <w:rPr>
                <w:rFonts w:hint="eastAsia"/>
              </w:rPr>
              <w:t>ID</w:t>
            </w:r>
            <w:r w:rsidR="003D20C3" w:rsidRPr="008B2C78">
              <w:rPr>
                <w:rFonts w:hint="eastAsia"/>
              </w:rPr>
              <w:t>，华为</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A8646F" w:rsidRPr="008B2C78" w:rsidRDefault="00A8646F" w:rsidP="004D4CE8">
            <w:pPr>
              <w:ind w:right="-20"/>
              <w:jc w:val="both"/>
            </w:pPr>
            <w:r w:rsidRPr="008B2C78">
              <w:rPr>
                <w:rFonts w:hint="eastAsia"/>
              </w:rPr>
              <w:t>M</w:t>
            </w:r>
          </w:p>
        </w:tc>
      </w:tr>
      <w:tr w:rsidR="00927830" w:rsidRPr="00270E48" w:rsidTr="00EE3167">
        <w:trPr>
          <w:trHeight w:hRule="exact" w:val="753"/>
        </w:trPr>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27830" w:rsidRPr="008B2C78" w:rsidRDefault="00927830" w:rsidP="004D4CE8">
            <w:pPr>
              <w:ind w:right="-20"/>
              <w:jc w:val="both"/>
            </w:pPr>
            <w:r w:rsidRPr="008B2C78">
              <w:rPr>
                <w:rFonts w:hint="eastAsia"/>
              </w:rPr>
              <w:t>applicationID</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27830" w:rsidRPr="008B2C78" w:rsidRDefault="00927830" w:rsidP="004D4CE8">
            <w:pPr>
              <w:ind w:right="-20"/>
              <w:jc w:val="both"/>
            </w:pPr>
            <w:r w:rsidRPr="008B2C78">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27830" w:rsidRPr="008B2C78" w:rsidRDefault="00927830" w:rsidP="008B58FA">
            <w:pPr>
              <w:spacing w:line="240" w:lineRule="auto"/>
              <w:ind w:right="-20"/>
              <w:jc w:val="both"/>
            </w:pPr>
            <w:r w:rsidRPr="008B2C78">
              <w:rPr>
                <w:rFonts w:hint="eastAsia"/>
              </w:rPr>
              <w:t>应用</w:t>
            </w:r>
            <w:r w:rsidRPr="008B2C78">
              <w:rPr>
                <w:rFonts w:hint="eastAsia"/>
              </w:rPr>
              <w:t>ID</w:t>
            </w:r>
            <w:r w:rsidRPr="008B2C78">
              <w:rPr>
                <w:rFonts w:hint="eastAsia"/>
              </w:rPr>
              <w:t>，华为支付</w:t>
            </w:r>
            <w:r w:rsidRPr="008B2C78">
              <w:rPr>
                <w:rFonts w:hint="eastAsia"/>
              </w:rPr>
              <w:t>apk</w:t>
            </w:r>
            <w:r w:rsidRPr="008B2C78">
              <w:rPr>
                <w:rFonts w:hint="eastAsia"/>
              </w:rPr>
              <w:t>的应用</w:t>
            </w:r>
            <w:r w:rsidR="00BC52B0">
              <w:t>ID</w:t>
            </w:r>
          </w:p>
          <w:p w:rsidR="008B58FA" w:rsidRPr="008B2C78" w:rsidRDefault="00BC52B0" w:rsidP="008B58FA">
            <w:pPr>
              <w:spacing w:line="240" w:lineRule="auto"/>
              <w:ind w:right="-20"/>
              <w:jc w:val="both"/>
            </w:pPr>
            <w:r>
              <w:rPr>
                <w:rFonts w:hint="eastAsia"/>
              </w:rPr>
              <w:t>注：必须和充值</w:t>
            </w:r>
            <w:r>
              <w:t>apk</w:t>
            </w:r>
            <w:r>
              <w:rPr>
                <w:rFonts w:hint="eastAsia"/>
              </w:rPr>
              <w:t>的应用</w:t>
            </w:r>
            <w:r>
              <w:t>ID</w:t>
            </w:r>
            <w:r>
              <w:rPr>
                <w:rFonts w:hint="eastAsia"/>
              </w:rPr>
              <w:t>一致</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27830" w:rsidRPr="008B2C78" w:rsidRDefault="00927830" w:rsidP="004D4CE8">
            <w:pPr>
              <w:ind w:right="-20"/>
              <w:jc w:val="both"/>
            </w:pPr>
            <w:r w:rsidRPr="008B2C78">
              <w:rPr>
                <w:rFonts w:hint="eastAsia"/>
              </w:rPr>
              <w:t>M</w:t>
            </w:r>
          </w:p>
        </w:tc>
      </w:tr>
      <w:tr w:rsidR="00D52A9C" w:rsidRPr="00270E48" w:rsidTr="00EE3167">
        <w:trPr>
          <w:trHeight w:hRule="exact" w:val="721"/>
        </w:trPr>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D52A9C" w:rsidRPr="008B2C78" w:rsidRDefault="00D52A9C" w:rsidP="004D4CE8">
            <w:pPr>
              <w:ind w:right="-20"/>
              <w:jc w:val="both"/>
            </w:pPr>
            <w:r w:rsidRPr="008B2C78">
              <w:rPr>
                <w:rFonts w:hint="eastAsia"/>
              </w:rPr>
              <w:t>packageName</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D52A9C" w:rsidRPr="008B2C78" w:rsidRDefault="00D52A9C" w:rsidP="004D4CE8">
            <w:pPr>
              <w:ind w:right="-20"/>
              <w:jc w:val="both"/>
            </w:pPr>
            <w:r w:rsidRPr="008B2C78">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D52A9C" w:rsidRPr="008B2C78" w:rsidRDefault="00D52A9C" w:rsidP="008B58FA">
            <w:pPr>
              <w:spacing w:line="240" w:lineRule="auto"/>
              <w:ind w:right="-20"/>
              <w:jc w:val="both"/>
            </w:pPr>
            <w:r w:rsidRPr="008B2C78">
              <w:rPr>
                <w:rFonts w:hint="eastAsia"/>
              </w:rPr>
              <w:t>应用包名</w:t>
            </w:r>
          </w:p>
          <w:p w:rsidR="008B58FA" w:rsidRPr="008B2C78" w:rsidRDefault="008B58FA" w:rsidP="008B58FA">
            <w:pPr>
              <w:spacing w:line="240" w:lineRule="auto"/>
              <w:ind w:right="-20"/>
              <w:jc w:val="both"/>
            </w:pPr>
            <w:r w:rsidRPr="008B2C78">
              <w:rPr>
                <w:rFonts w:hint="eastAsia"/>
              </w:rPr>
              <w:t>注：包名必须和充值</w:t>
            </w:r>
            <w:r w:rsidRPr="008B2C78">
              <w:rPr>
                <w:rFonts w:hint="eastAsia"/>
              </w:rPr>
              <w:t>apk</w:t>
            </w:r>
            <w:r w:rsidRPr="008B2C78">
              <w:rPr>
                <w:rFonts w:hint="eastAsia"/>
              </w:rPr>
              <w:t>包名一致</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D52A9C" w:rsidRPr="008B2C78" w:rsidRDefault="00D52A9C" w:rsidP="004D4CE8">
            <w:pPr>
              <w:ind w:right="-20"/>
              <w:jc w:val="both"/>
            </w:pPr>
            <w:r w:rsidRPr="008B2C78">
              <w:rPr>
                <w:rFonts w:hint="eastAsia"/>
              </w:rPr>
              <w:t>M</w:t>
            </w:r>
          </w:p>
        </w:tc>
      </w:tr>
      <w:tr w:rsidR="00F77C0D" w:rsidRPr="00270E48" w:rsidTr="00EE3167">
        <w:trPr>
          <w:trHeight w:hRule="exact" w:val="370"/>
        </w:trPr>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7C0D" w:rsidRPr="008B2C78" w:rsidRDefault="00F77C0D" w:rsidP="004D4CE8">
            <w:pPr>
              <w:ind w:right="-20"/>
              <w:jc w:val="both"/>
            </w:pPr>
            <w:r w:rsidRPr="008B2C78">
              <w:rPr>
                <w:rFonts w:hint="eastAsia"/>
              </w:rPr>
              <w:t>sdkVersion</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7C0D" w:rsidRPr="008B2C78" w:rsidRDefault="00F77C0D" w:rsidP="004D4CE8">
            <w:pPr>
              <w:ind w:right="-20"/>
              <w:jc w:val="both"/>
            </w:pPr>
            <w:r w:rsidRPr="008B2C78">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7C0D" w:rsidRPr="008B2C78" w:rsidRDefault="00F77C0D" w:rsidP="004D4CE8">
            <w:pPr>
              <w:ind w:right="-20"/>
              <w:jc w:val="both"/>
            </w:pPr>
            <w:r w:rsidRPr="008B2C78">
              <w:rPr>
                <w:rFonts w:hint="eastAsia"/>
              </w:rPr>
              <w:t>SDK</w:t>
            </w:r>
            <w:r w:rsidRPr="008B2C78">
              <w:rPr>
                <w:rFonts w:hint="eastAsia"/>
              </w:rPr>
              <w:t>版本信息</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F77C0D" w:rsidRPr="008B2C78" w:rsidRDefault="00F77C0D" w:rsidP="004D4CE8">
            <w:pPr>
              <w:ind w:right="-20"/>
              <w:jc w:val="both"/>
            </w:pPr>
            <w:r w:rsidRPr="008B2C78">
              <w:rPr>
                <w:rFonts w:hint="eastAsia"/>
              </w:rPr>
              <w:t>M</w:t>
            </w:r>
          </w:p>
        </w:tc>
      </w:tr>
      <w:tr w:rsidR="00A8646F" w:rsidRPr="00270E48" w:rsidTr="004D4CE8">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A8646F" w:rsidRDefault="00A8646F" w:rsidP="004D4CE8">
            <w:pPr>
              <w:ind w:right="-20"/>
              <w:jc w:val="both"/>
            </w:pPr>
            <w:r>
              <w:rPr>
                <w:rFonts w:hint="eastAsia"/>
              </w:rPr>
              <w:t>clientID</w:t>
            </w:r>
          </w:p>
        </w:tc>
        <w:tc>
          <w:tcPr>
            <w:tcW w:w="1134" w:type="dxa"/>
            <w:tcBorders>
              <w:top w:val="single" w:sz="4" w:space="0" w:color="000000"/>
              <w:left w:val="single" w:sz="4" w:space="0" w:color="000000"/>
              <w:bottom w:val="single" w:sz="4" w:space="0" w:color="000000"/>
              <w:right w:val="single" w:sz="4" w:space="0" w:color="000000"/>
            </w:tcBorders>
            <w:vAlign w:val="center"/>
          </w:tcPr>
          <w:p w:rsidR="00A8646F" w:rsidRDefault="00A8646F" w:rsidP="004D4CE8">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09691E" w:rsidRDefault="00A8646F" w:rsidP="004B01A9">
            <w:pPr>
              <w:spacing w:line="312" w:lineRule="exact"/>
              <w:ind w:right="-20"/>
              <w:jc w:val="both"/>
            </w:pPr>
            <w:r>
              <w:rPr>
                <w:rFonts w:hint="eastAsia"/>
              </w:rPr>
              <w:t>消费者</w:t>
            </w:r>
            <w:r w:rsidR="00900295">
              <w:rPr>
                <w:rFonts w:hint="eastAsia"/>
              </w:rPr>
              <w:t>华为</w:t>
            </w:r>
            <w:r>
              <w:rPr>
                <w:rFonts w:hint="eastAsia"/>
              </w:rPr>
              <w:t>账户</w:t>
            </w:r>
            <w:r>
              <w:rPr>
                <w:rFonts w:hint="eastAsia"/>
              </w:rPr>
              <w:t>ID</w:t>
            </w:r>
          </w:p>
        </w:tc>
        <w:tc>
          <w:tcPr>
            <w:tcW w:w="709" w:type="dxa"/>
            <w:tcBorders>
              <w:top w:val="single" w:sz="4" w:space="0" w:color="000000"/>
              <w:left w:val="single" w:sz="4" w:space="0" w:color="000000"/>
              <w:bottom w:val="single" w:sz="4" w:space="0" w:color="000000"/>
              <w:right w:val="single" w:sz="4" w:space="0" w:color="000000"/>
            </w:tcBorders>
            <w:vAlign w:val="center"/>
          </w:tcPr>
          <w:p w:rsidR="00A8646F" w:rsidRDefault="00A8646F" w:rsidP="004D4CE8">
            <w:pPr>
              <w:jc w:val="both"/>
            </w:pPr>
            <w:r>
              <w:rPr>
                <w:rFonts w:hint="eastAsia"/>
              </w:rPr>
              <w:t>M</w:t>
            </w:r>
          </w:p>
        </w:tc>
      </w:tr>
      <w:tr w:rsidR="00A8646F" w:rsidRPr="00270E48" w:rsidTr="004D4CE8">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A8646F" w:rsidRDefault="00A8646F" w:rsidP="004D4CE8">
            <w:pPr>
              <w:ind w:right="-20"/>
              <w:jc w:val="both"/>
            </w:pPr>
            <w:r>
              <w:rPr>
                <w:rFonts w:hint="eastAsia"/>
              </w:rPr>
              <w:t>clientAcc</w:t>
            </w:r>
          </w:p>
        </w:tc>
        <w:tc>
          <w:tcPr>
            <w:tcW w:w="1134" w:type="dxa"/>
            <w:tcBorders>
              <w:top w:val="single" w:sz="4" w:space="0" w:color="000000"/>
              <w:left w:val="single" w:sz="4" w:space="0" w:color="000000"/>
              <w:bottom w:val="single" w:sz="4" w:space="0" w:color="000000"/>
              <w:right w:val="single" w:sz="4" w:space="0" w:color="000000"/>
            </w:tcBorders>
            <w:vAlign w:val="center"/>
          </w:tcPr>
          <w:p w:rsidR="00A8646F" w:rsidRDefault="00A8646F" w:rsidP="004D4CE8">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A8646F" w:rsidRDefault="00A8646F" w:rsidP="00900295">
            <w:pPr>
              <w:spacing w:line="312" w:lineRule="exact"/>
              <w:ind w:right="-20"/>
              <w:jc w:val="both"/>
            </w:pPr>
            <w:r>
              <w:rPr>
                <w:rFonts w:hint="eastAsia"/>
              </w:rPr>
              <w:t>消费者账户</w:t>
            </w:r>
            <w:r w:rsidR="004E56B8">
              <w:rPr>
                <w:rFonts w:hint="eastAsia"/>
              </w:rPr>
              <w:t>昵称</w:t>
            </w:r>
            <w:r w:rsidR="0087401A">
              <w:rPr>
                <w:rFonts w:hint="eastAsia"/>
              </w:rPr>
              <w:t>（</w:t>
            </w:r>
            <w:r w:rsidR="00900295">
              <w:rPr>
                <w:rFonts w:hint="eastAsia"/>
              </w:rPr>
              <w:t>华为帐号昵称</w:t>
            </w:r>
            <w:r w:rsidR="0087401A">
              <w:rPr>
                <w:rFonts w:hint="eastAsia"/>
              </w:rPr>
              <w:t>）</w:t>
            </w:r>
          </w:p>
        </w:tc>
        <w:tc>
          <w:tcPr>
            <w:tcW w:w="709" w:type="dxa"/>
            <w:tcBorders>
              <w:top w:val="single" w:sz="4" w:space="0" w:color="000000"/>
              <w:left w:val="single" w:sz="4" w:space="0" w:color="000000"/>
              <w:bottom w:val="single" w:sz="4" w:space="0" w:color="000000"/>
              <w:right w:val="single" w:sz="4" w:space="0" w:color="000000"/>
            </w:tcBorders>
            <w:vAlign w:val="center"/>
          </w:tcPr>
          <w:p w:rsidR="00A8646F" w:rsidRDefault="00A8646F" w:rsidP="004D4CE8">
            <w:pPr>
              <w:jc w:val="both"/>
            </w:pPr>
            <w:r>
              <w:rPr>
                <w:rFonts w:hint="eastAsia"/>
              </w:rPr>
              <w:t>M</w:t>
            </w:r>
          </w:p>
        </w:tc>
      </w:tr>
      <w:tr w:rsidR="00900295" w:rsidRPr="00270E48" w:rsidTr="004D4CE8">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900295" w:rsidRDefault="00AC1B6A" w:rsidP="004D4CE8">
            <w:pPr>
              <w:ind w:right="-20"/>
              <w:jc w:val="both"/>
            </w:pPr>
            <w:r>
              <w:rPr>
                <w:rFonts w:hint="eastAsia"/>
              </w:rPr>
              <w:t>st</w:t>
            </w:r>
          </w:p>
        </w:tc>
        <w:tc>
          <w:tcPr>
            <w:tcW w:w="1134" w:type="dxa"/>
            <w:tcBorders>
              <w:top w:val="single" w:sz="4" w:space="0" w:color="000000"/>
              <w:left w:val="single" w:sz="4" w:space="0" w:color="000000"/>
              <w:bottom w:val="single" w:sz="4" w:space="0" w:color="000000"/>
              <w:right w:val="single" w:sz="4" w:space="0" w:color="000000"/>
            </w:tcBorders>
            <w:vAlign w:val="center"/>
          </w:tcPr>
          <w:p w:rsidR="00900295" w:rsidRDefault="00900295" w:rsidP="004D4CE8">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900295" w:rsidRDefault="00AC1B6A" w:rsidP="00900295">
            <w:pPr>
              <w:spacing w:line="312" w:lineRule="exact"/>
              <w:ind w:right="-20"/>
              <w:jc w:val="both"/>
            </w:pPr>
            <w:r>
              <w:rPr>
                <w:rFonts w:hint="eastAsia"/>
              </w:rPr>
              <w:t>华为帐号</w:t>
            </w:r>
            <w:r>
              <w:rPr>
                <w:rFonts w:hint="eastAsia"/>
              </w:rPr>
              <w:t>ServiceToken</w:t>
            </w:r>
          </w:p>
          <w:p w:rsidR="00C61A0D" w:rsidRDefault="00C61A0D" w:rsidP="00900295">
            <w:pPr>
              <w:spacing w:line="312" w:lineRule="exact"/>
              <w:ind w:right="-20"/>
              <w:jc w:val="both"/>
            </w:pPr>
            <w:r>
              <w:rPr>
                <w:rFonts w:hint="eastAsia"/>
              </w:rPr>
              <w:t>注：通过</w:t>
            </w:r>
            <w:r>
              <w:rPr>
                <w:rFonts w:hint="eastAsia"/>
              </w:rPr>
              <w:t>UP</w:t>
            </w:r>
            <w:r>
              <w:rPr>
                <w:rFonts w:hint="eastAsia"/>
              </w:rPr>
              <w:t>接口验证</w:t>
            </w:r>
            <w:r>
              <w:rPr>
                <w:rFonts w:hint="eastAsia"/>
              </w:rPr>
              <w:t>st</w:t>
            </w:r>
            <w:r w:rsidR="00294D6A">
              <w:rPr>
                <w:rFonts w:hint="eastAsia"/>
              </w:rPr>
              <w:t>合法性，必须为支付</w:t>
            </w:r>
            <w:r w:rsidR="00294D6A">
              <w:rPr>
                <w:rFonts w:hint="eastAsia"/>
              </w:rPr>
              <w:t>apk</w:t>
            </w:r>
            <w:r w:rsidR="00294D6A">
              <w:rPr>
                <w:rFonts w:hint="eastAsia"/>
              </w:rPr>
              <w:t>的</w:t>
            </w:r>
            <w:r w:rsidR="00294D6A">
              <w:rPr>
                <w:rFonts w:hint="eastAsia"/>
              </w:rPr>
              <w:t>st</w:t>
            </w:r>
            <w:r w:rsidR="00294D6A">
              <w:rPr>
                <w:rFonts w:hint="eastAsia"/>
              </w:rPr>
              <w:t>。</w:t>
            </w:r>
          </w:p>
          <w:p w:rsidR="009C7399" w:rsidRDefault="009C7399" w:rsidP="00900295">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900295" w:rsidRDefault="002E5F11" w:rsidP="004D4CE8">
            <w:pPr>
              <w:jc w:val="both"/>
            </w:pPr>
            <w:r>
              <w:rPr>
                <w:rFonts w:hint="eastAsia"/>
              </w:rPr>
              <w:t>O</w:t>
            </w:r>
          </w:p>
        </w:tc>
      </w:tr>
      <w:tr w:rsidR="0008204A" w:rsidRPr="00270E48" w:rsidTr="004D4CE8">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08204A" w:rsidRDefault="0008204A" w:rsidP="004D4CE8">
            <w:pPr>
              <w:ind w:right="-20"/>
              <w:jc w:val="both"/>
            </w:pPr>
            <w:r>
              <w:rPr>
                <w:rFonts w:hint="eastAsia"/>
              </w:rPr>
              <w:t>stSite</w:t>
            </w:r>
          </w:p>
        </w:tc>
        <w:tc>
          <w:tcPr>
            <w:tcW w:w="1134" w:type="dxa"/>
            <w:tcBorders>
              <w:top w:val="single" w:sz="4" w:space="0" w:color="000000"/>
              <w:left w:val="single" w:sz="4" w:space="0" w:color="000000"/>
              <w:bottom w:val="single" w:sz="4" w:space="0" w:color="000000"/>
              <w:right w:val="single" w:sz="4" w:space="0" w:color="000000"/>
            </w:tcBorders>
            <w:vAlign w:val="center"/>
          </w:tcPr>
          <w:p w:rsidR="0008204A" w:rsidRDefault="00852805" w:rsidP="004D4CE8">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2435B8" w:rsidRDefault="0008204A" w:rsidP="00900295">
            <w:pPr>
              <w:spacing w:line="312" w:lineRule="exact"/>
              <w:ind w:right="-20"/>
              <w:jc w:val="both"/>
            </w:pPr>
            <w:r>
              <w:rPr>
                <w:rFonts w:hint="eastAsia"/>
              </w:rPr>
              <w:t>UP</w:t>
            </w:r>
            <w:r>
              <w:rPr>
                <w:rFonts w:hint="eastAsia"/>
              </w:rPr>
              <w:t>站点信息。</w:t>
            </w:r>
          </w:p>
          <w:p w:rsidR="009C7399" w:rsidRDefault="002435B8" w:rsidP="00900295">
            <w:pPr>
              <w:spacing w:line="312" w:lineRule="exact"/>
              <w:ind w:right="-20"/>
              <w:jc w:val="both"/>
            </w:pPr>
            <w:r>
              <w:rPr>
                <w:rFonts w:hint="eastAsia"/>
              </w:rPr>
              <w:t>注：</w:t>
            </w:r>
            <w:r>
              <w:rPr>
                <w:rFonts w:hint="eastAsia"/>
              </w:rPr>
              <w:t>-1</w:t>
            </w:r>
            <w:r>
              <w:rPr>
                <w:rFonts w:hint="eastAsia"/>
              </w:rPr>
              <w:t>表示站点信息不确定。</w:t>
            </w:r>
          </w:p>
        </w:tc>
        <w:tc>
          <w:tcPr>
            <w:tcW w:w="709" w:type="dxa"/>
            <w:tcBorders>
              <w:top w:val="single" w:sz="4" w:space="0" w:color="000000"/>
              <w:left w:val="single" w:sz="4" w:space="0" w:color="000000"/>
              <w:bottom w:val="single" w:sz="4" w:space="0" w:color="000000"/>
              <w:right w:val="single" w:sz="4" w:space="0" w:color="000000"/>
            </w:tcBorders>
            <w:vAlign w:val="center"/>
          </w:tcPr>
          <w:p w:rsidR="0008204A" w:rsidRDefault="002E5F11" w:rsidP="004D4CE8">
            <w:pPr>
              <w:jc w:val="both"/>
            </w:pPr>
            <w:r>
              <w:rPr>
                <w:rFonts w:hint="eastAsia"/>
              </w:rPr>
              <w:t>O</w:t>
            </w:r>
          </w:p>
        </w:tc>
      </w:tr>
      <w:tr w:rsidR="001475D4" w:rsidRPr="00270E48" w:rsidTr="004D4CE8">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1475D4" w:rsidRDefault="001475D4" w:rsidP="004D4CE8">
            <w:pPr>
              <w:ind w:right="-20"/>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rsidR="001475D4" w:rsidRDefault="001475D4" w:rsidP="004D4CE8">
            <w:pPr>
              <w:ind w:right="-20"/>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1475D4" w:rsidRDefault="001475D4" w:rsidP="00900295">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1475D4" w:rsidRDefault="001475D4" w:rsidP="004D4CE8">
            <w:pPr>
              <w:jc w:val="both"/>
            </w:pPr>
          </w:p>
        </w:tc>
      </w:tr>
      <w:tr w:rsidR="001475D4" w:rsidRPr="00270E48" w:rsidTr="004D4CE8">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1475D4" w:rsidRDefault="002E5F11" w:rsidP="004D4CE8">
            <w:pPr>
              <w:ind w:right="-20"/>
              <w:jc w:val="both"/>
            </w:pPr>
            <w:r>
              <w:rPr>
                <w:rFonts w:hint="eastAsia"/>
              </w:rPr>
              <w:t>at</w:t>
            </w:r>
          </w:p>
        </w:tc>
        <w:tc>
          <w:tcPr>
            <w:tcW w:w="1134" w:type="dxa"/>
            <w:tcBorders>
              <w:top w:val="single" w:sz="4" w:space="0" w:color="000000"/>
              <w:left w:val="single" w:sz="4" w:space="0" w:color="000000"/>
              <w:bottom w:val="single" w:sz="4" w:space="0" w:color="000000"/>
              <w:right w:val="single" w:sz="4" w:space="0" w:color="000000"/>
            </w:tcBorders>
            <w:vAlign w:val="center"/>
          </w:tcPr>
          <w:p w:rsidR="001475D4" w:rsidRDefault="002E5F11" w:rsidP="004D4CE8">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1475D4" w:rsidRDefault="002E5F11" w:rsidP="00900295">
            <w:pPr>
              <w:spacing w:line="312" w:lineRule="exact"/>
              <w:ind w:right="-20"/>
              <w:jc w:val="both"/>
            </w:pPr>
            <w:r>
              <w:rPr>
                <w:rFonts w:hint="eastAsia"/>
              </w:rPr>
              <w:t>消费者</w:t>
            </w:r>
            <w:r>
              <w:rPr>
                <w:rFonts w:hint="eastAsia"/>
              </w:rPr>
              <w:t>at</w:t>
            </w:r>
            <w:r>
              <w:rPr>
                <w:rFonts w:hint="eastAsia"/>
              </w:rPr>
              <w:t>信息，</w:t>
            </w:r>
            <w:r>
              <w:rPr>
                <w:rFonts w:hint="eastAsia"/>
              </w:rPr>
              <w:t>st</w:t>
            </w:r>
            <w:r>
              <w:rPr>
                <w:rFonts w:hint="eastAsia"/>
              </w:rPr>
              <w:t>和</w:t>
            </w:r>
            <w:r>
              <w:rPr>
                <w:rFonts w:hint="eastAsia"/>
              </w:rPr>
              <w:t>at</w:t>
            </w:r>
            <w:r>
              <w:rPr>
                <w:rFonts w:hint="eastAsia"/>
              </w:rPr>
              <w:t>必须输入其一</w:t>
            </w:r>
          </w:p>
        </w:tc>
        <w:tc>
          <w:tcPr>
            <w:tcW w:w="709" w:type="dxa"/>
            <w:tcBorders>
              <w:top w:val="single" w:sz="4" w:space="0" w:color="000000"/>
              <w:left w:val="single" w:sz="4" w:space="0" w:color="000000"/>
              <w:bottom w:val="single" w:sz="4" w:space="0" w:color="000000"/>
              <w:right w:val="single" w:sz="4" w:space="0" w:color="000000"/>
            </w:tcBorders>
            <w:vAlign w:val="center"/>
          </w:tcPr>
          <w:p w:rsidR="001475D4" w:rsidRPr="002E5F11" w:rsidRDefault="002E5F11" w:rsidP="004D4CE8">
            <w:pPr>
              <w:jc w:val="both"/>
            </w:pPr>
            <w:r>
              <w:rPr>
                <w:rFonts w:hint="eastAsia"/>
              </w:rPr>
              <w:t>O</w:t>
            </w:r>
          </w:p>
        </w:tc>
      </w:tr>
      <w:tr w:rsidR="001475D4" w:rsidRPr="00270E48" w:rsidTr="004D4CE8">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1475D4" w:rsidRDefault="001475D4" w:rsidP="004D4CE8">
            <w:pPr>
              <w:ind w:right="-20"/>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rsidR="001475D4" w:rsidRDefault="001475D4" w:rsidP="004D4CE8">
            <w:pPr>
              <w:ind w:right="-20"/>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1475D4" w:rsidRDefault="001475D4" w:rsidP="00900295">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1475D4" w:rsidRDefault="001475D4" w:rsidP="004D4CE8">
            <w:pPr>
              <w:jc w:val="both"/>
            </w:pPr>
          </w:p>
        </w:tc>
      </w:tr>
      <w:tr w:rsidR="00C61A0D" w:rsidRPr="00270E48" w:rsidTr="004D4CE8">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C61A0D" w:rsidRDefault="00C61A0D" w:rsidP="004D4CE8">
            <w:pPr>
              <w:ind w:right="-20"/>
              <w:jc w:val="both"/>
            </w:pPr>
            <w:r w:rsidRPr="00EA22F3">
              <w:rPr>
                <w:rFonts w:hint="eastAsia"/>
              </w:rPr>
              <w:t>d</w:t>
            </w:r>
            <w:r w:rsidRPr="00EA22F3">
              <w:t>eviceID</w:t>
            </w:r>
          </w:p>
        </w:tc>
        <w:tc>
          <w:tcPr>
            <w:tcW w:w="1134" w:type="dxa"/>
            <w:tcBorders>
              <w:top w:val="single" w:sz="4" w:space="0" w:color="000000"/>
              <w:left w:val="single" w:sz="4" w:space="0" w:color="000000"/>
              <w:bottom w:val="single" w:sz="4" w:space="0" w:color="000000"/>
              <w:right w:val="single" w:sz="4" w:space="0" w:color="000000"/>
            </w:tcBorders>
            <w:vAlign w:val="center"/>
          </w:tcPr>
          <w:p w:rsidR="00C61A0D" w:rsidRDefault="00C61A0D" w:rsidP="004D4CE8">
            <w:pPr>
              <w:ind w:right="-20"/>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C61A0D" w:rsidRDefault="00C61A0D" w:rsidP="00900295">
            <w:pPr>
              <w:spacing w:line="312" w:lineRule="exact"/>
              <w:ind w:right="-20"/>
              <w:jc w:val="both"/>
            </w:pPr>
            <w:r w:rsidRPr="00775C76">
              <w:rPr>
                <w:rFonts w:hint="eastAsia"/>
              </w:rPr>
              <w:t>终端设备</w:t>
            </w:r>
            <w:r w:rsidRPr="00775C76">
              <w:rPr>
                <w:rFonts w:hint="eastAsia"/>
              </w:rPr>
              <w:t>ID</w:t>
            </w:r>
            <w:r>
              <w:rPr>
                <w:rFonts w:hint="eastAsia"/>
              </w:rPr>
              <w:t>，服务器统一理解为</w:t>
            </w:r>
            <w:r w:rsidRPr="00775C76">
              <w:t>IMEI</w:t>
            </w:r>
          </w:p>
        </w:tc>
        <w:tc>
          <w:tcPr>
            <w:tcW w:w="709" w:type="dxa"/>
            <w:tcBorders>
              <w:top w:val="single" w:sz="4" w:space="0" w:color="000000"/>
              <w:left w:val="single" w:sz="4" w:space="0" w:color="000000"/>
              <w:bottom w:val="single" w:sz="4" w:space="0" w:color="000000"/>
              <w:right w:val="single" w:sz="4" w:space="0" w:color="000000"/>
            </w:tcBorders>
            <w:vAlign w:val="center"/>
          </w:tcPr>
          <w:p w:rsidR="00C61A0D" w:rsidRDefault="00745874" w:rsidP="004D4CE8">
            <w:pPr>
              <w:jc w:val="both"/>
            </w:pPr>
            <w:r>
              <w:rPr>
                <w:rFonts w:hint="eastAsia"/>
              </w:rPr>
              <w:t>O</w:t>
            </w:r>
          </w:p>
        </w:tc>
      </w:tr>
      <w:tr w:rsidR="00745874" w:rsidRPr="00270E48" w:rsidTr="004D4CE8">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745874" w:rsidRPr="00EA22F3" w:rsidRDefault="00745874" w:rsidP="004D4CE8">
            <w:pPr>
              <w:ind w:right="-20"/>
              <w:jc w:val="both"/>
            </w:pPr>
            <w:r>
              <w:rPr>
                <w:rFonts w:hint="eastAsia"/>
              </w:rPr>
              <w:t>deviceuuID</w:t>
            </w:r>
          </w:p>
        </w:tc>
        <w:tc>
          <w:tcPr>
            <w:tcW w:w="1134" w:type="dxa"/>
            <w:tcBorders>
              <w:top w:val="single" w:sz="4" w:space="0" w:color="000000"/>
              <w:left w:val="single" w:sz="4" w:space="0" w:color="000000"/>
              <w:bottom w:val="single" w:sz="4" w:space="0" w:color="000000"/>
              <w:right w:val="single" w:sz="4" w:space="0" w:color="000000"/>
            </w:tcBorders>
            <w:vAlign w:val="center"/>
          </w:tcPr>
          <w:p w:rsidR="00745874" w:rsidRPr="00286EBC" w:rsidRDefault="00745874" w:rsidP="004D4CE8">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745874" w:rsidRPr="00775C76" w:rsidRDefault="00745874" w:rsidP="00900295">
            <w:pPr>
              <w:spacing w:line="312" w:lineRule="exact"/>
              <w:ind w:right="-20"/>
              <w:jc w:val="both"/>
            </w:pPr>
            <w:r>
              <w:rPr>
                <w:rFonts w:hint="eastAsia"/>
              </w:rPr>
              <w:t>设备</w:t>
            </w:r>
            <w:r>
              <w:rPr>
                <w:rFonts w:hint="eastAsia"/>
              </w:rPr>
              <w:t>uuid</w:t>
            </w:r>
          </w:p>
        </w:tc>
        <w:tc>
          <w:tcPr>
            <w:tcW w:w="709" w:type="dxa"/>
            <w:tcBorders>
              <w:top w:val="single" w:sz="4" w:space="0" w:color="000000"/>
              <w:left w:val="single" w:sz="4" w:space="0" w:color="000000"/>
              <w:bottom w:val="single" w:sz="4" w:space="0" w:color="000000"/>
              <w:right w:val="single" w:sz="4" w:space="0" w:color="000000"/>
            </w:tcBorders>
            <w:vAlign w:val="center"/>
          </w:tcPr>
          <w:p w:rsidR="00745874" w:rsidRDefault="00745874" w:rsidP="004D4CE8">
            <w:pPr>
              <w:jc w:val="both"/>
            </w:pPr>
            <w:r>
              <w:rPr>
                <w:rFonts w:hint="eastAsia"/>
              </w:rPr>
              <w:t>O</w:t>
            </w:r>
          </w:p>
        </w:tc>
      </w:tr>
      <w:tr w:rsidR="00A03B4C" w:rsidRPr="00270E48" w:rsidTr="004D4CE8">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A03B4C" w:rsidRPr="00EA22F3" w:rsidRDefault="00A03B4C" w:rsidP="004D4CE8">
            <w:pPr>
              <w:ind w:right="-20"/>
              <w:jc w:val="both"/>
            </w:pPr>
            <w:r>
              <w:rPr>
                <w:rFonts w:hint="eastAsia"/>
              </w:rPr>
              <w:t>deviceType</w:t>
            </w:r>
          </w:p>
        </w:tc>
        <w:tc>
          <w:tcPr>
            <w:tcW w:w="1134" w:type="dxa"/>
            <w:tcBorders>
              <w:top w:val="single" w:sz="4" w:space="0" w:color="000000"/>
              <w:left w:val="single" w:sz="4" w:space="0" w:color="000000"/>
              <w:bottom w:val="single" w:sz="4" w:space="0" w:color="000000"/>
              <w:right w:val="single" w:sz="4" w:space="0" w:color="000000"/>
            </w:tcBorders>
            <w:vAlign w:val="center"/>
          </w:tcPr>
          <w:p w:rsidR="00A03B4C" w:rsidRPr="00286EBC" w:rsidRDefault="00A03B4C" w:rsidP="004D4CE8">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A03B4C" w:rsidRPr="00775C76" w:rsidRDefault="00A03B4C" w:rsidP="00900295">
            <w:pPr>
              <w:spacing w:line="312" w:lineRule="exact"/>
              <w:ind w:right="-20"/>
              <w:jc w:val="both"/>
            </w:pPr>
            <w:r>
              <w:rPr>
                <w:rFonts w:hint="eastAsia"/>
              </w:rPr>
              <w:t>设备类型</w:t>
            </w:r>
          </w:p>
        </w:tc>
        <w:tc>
          <w:tcPr>
            <w:tcW w:w="709" w:type="dxa"/>
            <w:tcBorders>
              <w:top w:val="single" w:sz="4" w:space="0" w:color="000000"/>
              <w:left w:val="single" w:sz="4" w:space="0" w:color="000000"/>
              <w:bottom w:val="single" w:sz="4" w:space="0" w:color="000000"/>
              <w:right w:val="single" w:sz="4" w:space="0" w:color="000000"/>
            </w:tcBorders>
            <w:vAlign w:val="center"/>
          </w:tcPr>
          <w:p w:rsidR="00A03B4C" w:rsidRDefault="00A03B4C" w:rsidP="004D4CE8">
            <w:pPr>
              <w:jc w:val="both"/>
            </w:pPr>
            <w:r>
              <w:rPr>
                <w:rFonts w:hint="eastAsia"/>
              </w:rPr>
              <w:t>M</w:t>
            </w:r>
          </w:p>
        </w:tc>
      </w:tr>
      <w:tr w:rsidR="00081C11" w:rsidRPr="00270E48" w:rsidTr="004D4CE8">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081C11" w:rsidRDefault="00081C11" w:rsidP="004D4CE8">
            <w:pPr>
              <w:ind w:right="-20"/>
              <w:jc w:val="both"/>
            </w:pPr>
            <w:r w:rsidRPr="000930B7">
              <w:t>user</w:t>
            </w:r>
            <w:r>
              <w:rPr>
                <w:rFonts w:hint="eastAsia"/>
              </w:rPr>
              <w:t>IP</w:t>
            </w:r>
          </w:p>
        </w:tc>
        <w:tc>
          <w:tcPr>
            <w:tcW w:w="1134" w:type="dxa"/>
            <w:tcBorders>
              <w:top w:val="single" w:sz="4" w:space="0" w:color="000000"/>
              <w:left w:val="single" w:sz="4" w:space="0" w:color="000000"/>
              <w:bottom w:val="single" w:sz="4" w:space="0" w:color="000000"/>
              <w:right w:val="single" w:sz="4" w:space="0" w:color="000000"/>
            </w:tcBorders>
            <w:vAlign w:val="center"/>
          </w:tcPr>
          <w:p w:rsidR="00081C11" w:rsidRDefault="00081C11" w:rsidP="004D4CE8">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081C11" w:rsidRDefault="00081C11" w:rsidP="004D4CE8">
            <w:pPr>
              <w:spacing w:line="312" w:lineRule="exact"/>
              <w:ind w:right="-20"/>
              <w:jc w:val="both"/>
            </w:pPr>
            <w:r>
              <w:rPr>
                <w:rFonts w:hint="eastAsia"/>
              </w:rPr>
              <w:t>消费者支付时使用终端的网络</w:t>
            </w:r>
            <w:r>
              <w:rPr>
                <w:rFonts w:hint="eastAsia"/>
              </w:rPr>
              <w:t>IP</w:t>
            </w:r>
          </w:p>
        </w:tc>
        <w:tc>
          <w:tcPr>
            <w:tcW w:w="709" w:type="dxa"/>
            <w:tcBorders>
              <w:top w:val="single" w:sz="4" w:space="0" w:color="000000"/>
              <w:left w:val="single" w:sz="4" w:space="0" w:color="000000"/>
              <w:bottom w:val="single" w:sz="4" w:space="0" w:color="000000"/>
              <w:right w:val="single" w:sz="4" w:space="0" w:color="000000"/>
            </w:tcBorders>
            <w:vAlign w:val="center"/>
          </w:tcPr>
          <w:p w:rsidR="00081C11" w:rsidRDefault="00081C11" w:rsidP="004D4CE8">
            <w:pPr>
              <w:jc w:val="both"/>
            </w:pPr>
            <w:r>
              <w:rPr>
                <w:rFonts w:hint="eastAsia"/>
              </w:rPr>
              <w:t>M</w:t>
            </w:r>
          </w:p>
        </w:tc>
      </w:tr>
      <w:tr w:rsidR="001618A1" w:rsidRPr="00270E48" w:rsidTr="004D4CE8">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1618A1" w:rsidRPr="000930B7" w:rsidRDefault="001618A1" w:rsidP="004D4CE8">
            <w:pPr>
              <w:ind w:right="-20"/>
              <w:jc w:val="both"/>
            </w:pPr>
            <w:r w:rsidRPr="00D049B1">
              <w:t>longitude</w:t>
            </w:r>
          </w:p>
        </w:tc>
        <w:tc>
          <w:tcPr>
            <w:tcW w:w="1134" w:type="dxa"/>
            <w:tcBorders>
              <w:top w:val="single" w:sz="4" w:space="0" w:color="000000"/>
              <w:left w:val="single" w:sz="4" w:space="0" w:color="000000"/>
              <w:bottom w:val="single" w:sz="4" w:space="0" w:color="000000"/>
              <w:right w:val="single" w:sz="4" w:space="0" w:color="000000"/>
            </w:tcBorders>
            <w:vAlign w:val="center"/>
          </w:tcPr>
          <w:p w:rsidR="001618A1" w:rsidRDefault="001618A1" w:rsidP="004D4CE8">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1618A1" w:rsidRDefault="001618A1" w:rsidP="002B383D">
            <w:pPr>
              <w:spacing w:line="312" w:lineRule="exact"/>
              <w:ind w:right="-20"/>
              <w:jc w:val="both"/>
            </w:pPr>
            <w:r>
              <w:rPr>
                <w:rFonts w:hint="eastAsia"/>
              </w:rPr>
              <w:t>经度，</w:t>
            </w:r>
            <w:r w:rsidR="002B383D">
              <w:rPr>
                <w:rFonts w:hint="eastAsia"/>
              </w:rPr>
              <w:t>格式：</w:t>
            </w:r>
            <w:r w:rsidR="002B383D">
              <w:rPr>
                <w:rFonts w:hint="eastAsia"/>
              </w:rPr>
              <w:t>xx.xxx</w:t>
            </w:r>
          </w:p>
        </w:tc>
        <w:tc>
          <w:tcPr>
            <w:tcW w:w="709" w:type="dxa"/>
            <w:tcBorders>
              <w:top w:val="single" w:sz="4" w:space="0" w:color="000000"/>
              <w:left w:val="single" w:sz="4" w:space="0" w:color="000000"/>
              <w:bottom w:val="single" w:sz="4" w:space="0" w:color="000000"/>
              <w:right w:val="single" w:sz="4" w:space="0" w:color="000000"/>
            </w:tcBorders>
            <w:vAlign w:val="center"/>
          </w:tcPr>
          <w:p w:rsidR="001618A1" w:rsidRDefault="001618A1" w:rsidP="004D4CE8">
            <w:pPr>
              <w:jc w:val="both"/>
            </w:pPr>
            <w:r>
              <w:rPr>
                <w:rFonts w:hint="eastAsia"/>
              </w:rPr>
              <w:t>O</w:t>
            </w:r>
          </w:p>
        </w:tc>
      </w:tr>
      <w:tr w:rsidR="001618A1" w:rsidRPr="00270E48" w:rsidTr="004D4CE8">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1618A1" w:rsidRPr="000930B7" w:rsidRDefault="001618A1" w:rsidP="004D4CE8">
            <w:pPr>
              <w:ind w:right="-20"/>
              <w:jc w:val="both"/>
            </w:pPr>
            <w:r w:rsidRPr="00D049B1">
              <w:t>latitude</w:t>
            </w:r>
          </w:p>
        </w:tc>
        <w:tc>
          <w:tcPr>
            <w:tcW w:w="1134" w:type="dxa"/>
            <w:tcBorders>
              <w:top w:val="single" w:sz="4" w:space="0" w:color="000000"/>
              <w:left w:val="single" w:sz="4" w:space="0" w:color="000000"/>
              <w:bottom w:val="single" w:sz="4" w:space="0" w:color="000000"/>
              <w:right w:val="single" w:sz="4" w:space="0" w:color="000000"/>
            </w:tcBorders>
            <w:vAlign w:val="center"/>
          </w:tcPr>
          <w:p w:rsidR="001618A1" w:rsidRDefault="001618A1" w:rsidP="004D4CE8">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1618A1" w:rsidRDefault="001618A1" w:rsidP="002B383D">
            <w:pPr>
              <w:spacing w:line="312" w:lineRule="exact"/>
              <w:ind w:right="-20"/>
              <w:jc w:val="both"/>
            </w:pPr>
            <w:r>
              <w:rPr>
                <w:rFonts w:hint="eastAsia"/>
              </w:rPr>
              <w:t>纬度，</w:t>
            </w:r>
            <w:r w:rsidR="002B383D">
              <w:rPr>
                <w:rFonts w:hint="eastAsia"/>
              </w:rPr>
              <w:t>格式</w:t>
            </w:r>
            <w:r w:rsidR="002B383D">
              <w:rPr>
                <w:rFonts w:hint="eastAsia"/>
              </w:rPr>
              <w:t>xx.xxx</w:t>
            </w:r>
          </w:p>
        </w:tc>
        <w:tc>
          <w:tcPr>
            <w:tcW w:w="709" w:type="dxa"/>
            <w:tcBorders>
              <w:top w:val="single" w:sz="4" w:space="0" w:color="000000"/>
              <w:left w:val="single" w:sz="4" w:space="0" w:color="000000"/>
              <w:bottom w:val="single" w:sz="4" w:space="0" w:color="000000"/>
              <w:right w:val="single" w:sz="4" w:space="0" w:color="000000"/>
            </w:tcBorders>
            <w:vAlign w:val="center"/>
          </w:tcPr>
          <w:p w:rsidR="001618A1" w:rsidRDefault="001618A1" w:rsidP="004D4CE8">
            <w:pPr>
              <w:jc w:val="both"/>
            </w:pPr>
            <w:r>
              <w:rPr>
                <w:rFonts w:hint="eastAsia"/>
              </w:rPr>
              <w:t>O</w:t>
            </w:r>
          </w:p>
        </w:tc>
      </w:tr>
      <w:tr w:rsidR="001618A1" w:rsidRPr="00270E48" w:rsidTr="004D4CE8">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1618A1" w:rsidRPr="000930B7" w:rsidRDefault="001618A1" w:rsidP="004D4CE8">
            <w:pPr>
              <w:ind w:right="-20"/>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rsidR="001618A1" w:rsidRDefault="001618A1" w:rsidP="004D4CE8">
            <w:pPr>
              <w:ind w:right="-20"/>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1618A1" w:rsidRDefault="001618A1" w:rsidP="004D4CE8">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1618A1" w:rsidRDefault="001618A1" w:rsidP="004D4CE8">
            <w:pPr>
              <w:jc w:val="both"/>
            </w:pPr>
          </w:p>
        </w:tc>
      </w:tr>
      <w:tr w:rsidR="00081C11" w:rsidRPr="00270E48" w:rsidTr="004D4CE8">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081C11" w:rsidRPr="000930B7" w:rsidRDefault="00081C11" w:rsidP="004D4CE8">
            <w:pPr>
              <w:ind w:right="-20"/>
              <w:jc w:val="both"/>
            </w:pPr>
            <w:r>
              <w:rPr>
                <w:rFonts w:hint="eastAsia"/>
              </w:rPr>
              <w:t>smsCode</w:t>
            </w:r>
          </w:p>
        </w:tc>
        <w:tc>
          <w:tcPr>
            <w:tcW w:w="1134" w:type="dxa"/>
            <w:tcBorders>
              <w:top w:val="single" w:sz="4" w:space="0" w:color="000000"/>
              <w:left w:val="single" w:sz="4" w:space="0" w:color="000000"/>
              <w:bottom w:val="single" w:sz="4" w:space="0" w:color="000000"/>
              <w:right w:val="single" w:sz="4" w:space="0" w:color="000000"/>
            </w:tcBorders>
            <w:vAlign w:val="center"/>
          </w:tcPr>
          <w:p w:rsidR="00081C11" w:rsidRDefault="00081C11" w:rsidP="004D4CE8">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081C11" w:rsidRDefault="00081C11" w:rsidP="00B1782E">
            <w:pPr>
              <w:spacing w:line="312" w:lineRule="exact"/>
              <w:ind w:right="-20"/>
              <w:jc w:val="both"/>
            </w:pPr>
            <w:r>
              <w:rPr>
                <w:rFonts w:hint="eastAsia"/>
              </w:rPr>
              <w:t>短信验证码</w:t>
            </w:r>
          </w:p>
        </w:tc>
        <w:tc>
          <w:tcPr>
            <w:tcW w:w="709" w:type="dxa"/>
            <w:tcBorders>
              <w:top w:val="single" w:sz="4" w:space="0" w:color="000000"/>
              <w:left w:val="single" w:sz="4" w:space="0" w:color="000000"/>
              <w:bottom w:val="single" w:sz="4" w:space="0" w:color="000000"/>
              <w:right w:val="single" w:sz="4" w:space="0" w:color="000000"/>
            </w:tcBorders>
            <w:vAlign w:val="center"/>
          </w:tcPr>
          <w:p w:rsidR="00081C11" w:rsidRDefault="00081C11" w:rsidP="004D4CE8">
            <w:pPr>
              <w:jc w:val="both"/>
            </w:pPr>
            <w:r>
              <w:rPr>
                <w:rFonts w:hint="eastAsia"/>
              </w:rPr>
              <w:t>M</w:t>
            </w:r>
          </w:p>
        </w:tc>
      </w:tr>
      <w:tr w:rsidR="00081C11" w:rsidRPr="00270E48" w:rsidTr="004D4CE8">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081C11" w:rsidRPr="000930B7" w:rsidRDefault="00081C11" w:rsidP="004D4CE8">
            <w:pPr>
              <w:ind w:right="-20"/>
              <w:jc w:val="both"/>
            </w:pPr>
            <w:r>
              <w:rPr>
                <w:rFonts w:hint="eastAsia"/>
              </w:rPr>
              <w:t>serialNo</w:t>
            </w:r>
          </w:p>
        </w:tc>
        <w:tc>
          <w:tcPr>
            <w:tcW w:w="1134" w:type="dxa"/>
            <w:tcBorders>
              <w:top w:val="single" w:sz="4" w:space="0" w:color="000000"/>
              <w:left w:val="single" w:sz="4" w:space="0" w:color="000000"/>
              <w:bottom w:val="single" w:sz="4" w:space="0" w:color="000000"/>
              <w:right w:val="single" w:sz="4" w:space="0" w:color="000000"/>
            </w:tcBorders>
            <w:vAlign w:val="center"/>
          </w:tcPr>
          <w:p w:rsidR="00081C11" w:rsidRDefault="00081C11" w:rsidP="004D4CE8">
            <w:pPr>
              <w:ind w:right="-20"/>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081C11" w:rsidRDefault="00081C11" w:rsidP="004D4CE8">
            <w:pPr>
              <w:spacing w:line="312" w:lineRule="exact"/>
              <w:ind w:right="-20"/>
              <w:jc w:val="both"/>
            </w:pPr>
            <w:r>
              <w:rPr>
                <w:rFonts w:hint="eastAsia"/>
              </w:rPr>
              <w:t>请求流水号，</w:t>
            </w:r>
            <w:r>
              <w:rPr>
                <w:rFonts w:hint="eastAsia"/>
              </w:rPr>
              <w:t>sdk</w:t>
            </w:r>
            <w:r>
              <w:rPr>
                <w:rFonts w:hint="eastAsia"/>
              </w:rPr>
              <w:t>生成，全局唯一</w:t>
            </w:r>
          </w:p>
        </w:tc>
        <w:tc>
          <w:tcPr>
            <w:tcW w:w="709" w:type="dxa"/>
            <w:tcBorders>
              <w:top w:val="single" w:sz="4" w:space="0" w:color="000000"/>
              <w:left w:val="single" w:sz="4" w:space="0" w:color="000000"/>
              <w:bottom w:val="single" w:sz="4" w:space="0" w:color="000000"/>
              <w:right w:val="single" w:sz="4" w:space="0" w:color="000000"/>
            </w:tcBorders>
            <w:vAlign w:val="center"/>
          </w:tcPr>
          <w:p w:rsidR="00081C11" w:rsidRDefault="00081C11" w:rsidP="004D4CE8">
            <w:pPr>
              <w:jc w:val="both"/>
            </w:pPr>
            <w:r>
              <w:rPr>
                <w:rFonts w:hint="eastAsia"/>
              </w:rPr>
              <w:t>M</w:t>
            </w:r>
          </w:p>
        </w:tc>
      </w:tr>
      <w:tr w:rsidR="00081C11" w:rsidRPr="00270E48" w:rsidTr="004D4CE8">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081C11" w:rsidRPr="000930B7" w:rsidRDefault="00081C11" w:rsidP="004D4CE8">
            <w:pPr>
              <w:ind w:right="-20"/>
              <w:jc w:val="both"/>
            </w:pPr>
            <w:r>
              <w:rPr>
                <w:rFonts w:hint="eastAsia"/>
              </w:rPr>
              <w:lastRenderedPageBreak/>
              <w:t>requestId</w:t>
            </w:r>
          </w:p>
        </w:tc>
        <w:tc>
          <w:tcPr>
            <w:tcW w:w="1134" w:type="dxa"/>
            <w:tcBorders>
              <w:top w:val="single" w:sz="4" w:space="0" w:color="000000"/>
              <w:left w:val="single" w:sz="4" w:space="0" w:color="000000"/>
              <w:bottom w:val="single" w:sz="4" w:space="0" w:color="000000"/>
              <w:right w:val="single" w:sz="4" w:space="0" w:color="000000"/>
            </w:tcBorders>
            <w:vAlign w:val="center"/>
          </w:tcPr>
          <w:p w:rsidR="00081C11" w:rsidRDefault="00081C11" w:rsidP="004D4CE8">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081C11" w:rsidRDefault="00081C11" w:rsidP="004D4CE8">
            <w:pPr>
              <w:spacing w:line="312" w:lineRule="exact"/>
              <w:ind w:right="-20"/>
              <w:jc w:val="both"/>
            </w:pPr>
            <w:r>
              <w:rPr>
                <w:rFonts w:hint="eastAsia"/>
              </w:rPr>
              <w:t>商户订单号，商户内部唯一</w:t>
            </w:r>
          </w:p>
        </w:tc>
        <w:tc>
          <w:tcPr>
            <w:tcW w:w="709" w:type="dxa"/>
            <w:tcBorders>
              <w:top w:val="single" w:sz="4" w:space="0" w:color="000000"/>
              <w:left w:val="single" w:sz="4" w:space="0" w:color="000000"/>
              <w:bottom w:val="single" w:sz="4" w:space="0" w:color="000000"/>
              <w:right w:val="single" w:sz="4" w:space="0" w:color="000000"/>
            </w:tcBorders>
            <w:vAlign w:val="center"/>
          </w:tcPr>
          <w:p w:rsidR="00081C11" w:rsidRDefault="00081C11" w:rsidP="004D4CE8">
            <w:pPr>
              <w:jc w:val="both"/>
            </w:pPr>
            <w:r>
              <w:rPr>
                <w:rFonts w:hint="eastAsia"/>
              </w:rPr>
              <w:t>M</w:t>
            </w:r>
          </w:p>
        </w:tc>
      </w:tr>
      <w:tr w:rsidR="00A8646F" w:rsidRPr="00270E48" w:rsidTr="004D4CE8">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A8646F" w:rsidRDefault="00A8646F" w:rsidP="004D4CE8">
            <w:pPr>
              <w:ind w:right="-20"/>
              <w:jc w:val="both"/>
            </w:pPr>
            <w:r>
              <w:rPr>
                <w:rFonts w:hint="eastAsia"/>
              </w:rPr>
              <w:t>time</w:t>
            </w:r>
          </w:p>
        </w:tc>
        <w:tc>
          <w:tcPr>
            <w:tcW w:w="1134" w:type="dxa"/>
            <w:tcBorders>
              <w:top w:val="single" w:sz="4" w:space="0" w:color="000000"/>
              <w:left w:val="single" w:sz="4" w:space="0" w:color="000000"/>
              <w:bottom w:val="single" w:sz="4" w:space="0" w:color="000000"/>
              <w:right w:val="single" w:sz="4" w:space="0" w:color="000000"/>
            </w:tcBorders>
            <w:vAlign w:val="center"/>
          </w:tcPr>
          <w:p w:rsidR="00A8646F" w:rsidRDefault="00A8646F" w:rsidP="004D4CE8">
            <w:pPr>
              <w:ind w:right="-20"/>
              <w:jc w:val="both"/>
            </w:pPr>
            <w:r>
              <w:rPr>
                <w:rFonts w:hint="eastAsia"/>
              </w:rPr>
              <w:t>long</w:t>
            </w:r>
          </w:p>
        </w:tc>
        <w:tc>
          <w:tcPr>
            <w:tcW w:w="4820" w:type="dxa"/>
            <w:tcBorders>
              <w:top w:val="single" w:sz="4" w:space="0" w:color="000000"/>
              <w:left w:val="single" w:sz="4" w:space="0" w:color="000000"/>
              <w:bottom w:val="single" w:sz="4" w:space="0" w:color="000000"/>
              <w:right w:val="single" w:sz="4" w:space="0" w:color="000000"/>
            </w:tcBorders>
            <w:vAlign w:val="center"/>
          </w:tcPr>
          <w:p w:rsidR="00A8646F" w:rsidRDefault="00A8646F" w:rsidP="004D4CE8">
            <w:pPr>
              <w:spacing w:line="312" w:lineRule="exact"/>
              <w:ind w:right="-20"/>
              <w:jc w:val="both"/>
            </w:pPr>
            <w:r>
              <w:rPr>
                <w:rFonts w:hint="eastAsia"/>
              </w:rPr>
              <w:t>时间戳</w:t>
            </w:r>
          </w:p>
        </w:tc>
        <w:tc>
          <w:tcPr>
            <w:tcW w:w="709" w:type="dxa"/>
            <w:tcBorders>
              <w:top w:val="single" w:sz="4" w:space="0" w:color="000000"/>
              <w:left w:val="single" w:sz="4" w:space="0" w:color="000000"/>
              <w:bottom w:val="single" w:sz="4" w:space="0" w:color="000000"/>
              <w:right w:val="single" w:sz="4" w:space="0" w:color="000000"/>
            </w:tcBorders>
            <w:vAlign w:val="center"/>
          </w:tcPr>
          <w:p w:rsidR="00A8646F" w:rsidRPr="000930B7" w:rsidRDefault="00A8646F" w:rsidP="004D4CE8">
            <w:pPr>
              <w:jc w:val="both"/>
            </w:pPr>
            <w:r>
              <w:rPr>
                <w:rFonts w:hint="eastAsia"/>
              </w:rPr>
              <w:t>M</w:t>
            </w:r>
          </w:p>
        </w:tc>
      </w:tr>
      <w:tr w:rsidR="00A8646F" w:rsidRPr="00270E48" w:rsidTr="004D4CE8">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A8646F" w:rsidRDefault="00A8646F" w:rsidP="004D4CE8">
            <w:pPr>
              <w:ind w:right="-20"/>
              <w:jc w:val="both"/>
            </w:pPr>
            <w:r>
              <w:rPr>
                <w:rFonts w:hint="eastAsia"/>
              </w:rPr>
              <w:t>crediCardInfo</w:t>
            </w:r>
          </w:p>
        </w:tc>
        <w:tc>
          <w:tcPr>
            <w:tcW w:w="1134" w:type="dxa"/>
            <w:tcBorders>
              <w:top w:val="single" w:sz="4" w:space="0" w:color="000000"/>
              <w:left w:val="single" w:sz="4" w:space="0" w:color="000000"/>
              <w:bottom w:val="single" w:sz="4" w:space="0" w:color="000000"/>
              <w:right w:val="single" w:sz="4" w:space="0" w:color="000000"/>
            </w:tcBorders>
            <w:vAlign w:val="center"/>
          </w:tcPr>
          <w:p w:rsidR="00A8646F" w:rsidRDefault="00A8646F" w:rsidP="004D4CE8">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A8646F" w:rsidRPr="00625136" w:rsidRDefault="00A8646F" w:rsidP="004D4CE8">
            <w:pPr>
              <w:spacing w:line="312" w:lineRule="exact"/>
              <w:ind w:right="-20"/>
              <w:jc w:val="both"/>
              <w:rPr>
                <w:sz w:val="20"/>
              </w:rPr>
            </w:pPr>
            <w:r>
              <w:rPr>
                <w:rFonts w:hint="eastAsia"/>
                <w:sz w:val="20"/>
              </w:rPr>
              <w:t>bindid|</w:t>
            </w:r>
            <w:r w:rsidRPr="009506A9">
              <w:rPr>
                <w:sz w:val="20"/>
              </w:rPr>
              <w:t>bindvalidthru</w:t>
            </w:r>
            <w:r>
              <w:rPr>
                <w:rFonts w:hint="eastAsia"/>
                <w:sz w:val="20"/>
              </w:rPr>
              <w:t>|</w:t>
            </w:r>
            <w:r w:rsidRPr="00625136">
              <w:rPr>
                <w:sz w:val="20"/>
              </w:rPr>
              <w:t>cardno</w:t>
            </w:r>
            <w:r w:rsidRPr="00625136">
              <w:rPr>
                <w:rFonts w:hint="eastAsia"/>
                <w:sz w:val="20"/>
              </w:rPr>
              <w:t>|</w:t>
            </w:r>
            <w:r w:rsidRPr="00625136">
              <w:rPr>
                <w:sz w:val="20"/>
              </w:rPr>
              <w:t>validthru</w:t>
            </w:r>
            <w:r w:rsidRPr="00625136">
              <w:rPr>
                <w:rFonts w:hint="eastAsia"/>
                <w:sz w:val="20"/>
              </w:rPr>
              <w:t>|</w:t>
            </w:r>
            <w:r>
              <w:rPr>
                <w:rFonts w:hint="eastAsia"/>
                <w:sz w:val="20"/>
              </w:rPr>
              <w:t>cvv2</w:t>
            </w:r>
            <w:r w:rsidRPr="00625136">
              <w:rPr>
                <w:rFonts w:hint="eastAsia"/>
                <w:sz w:val="20"/>
              </w:rPr>
              <w:t>|</w:t>
            </w:r>
            <w:r>
              <w:rPr>
                <w:rFonts w:hint="eastAsia"/>
                <w:sz w:val="20"/>
              </w:rPr>
              <w:t>phone|</w:t>
            </w:r>
            <w:r w:rsidRPr="00625136">
              <w:rPr>
                <w:rFonts w:hint="eastAsia"/>
                <w:sz w:val="20"/>
              </w:rPr>
              <w:t>bankName</w:t>
            </w:r>
            <w:r w:rsidR="003D7FBB">
              <w:rPr>
                <w:rFonts w:hint="eastAsia"/>
                <w:sz w:val="20"/>
              </w:rPr>
              <w:t>|smsCode</w:t>
            </w:r>
            <w:r w:rsidR="00F83528">
              <w:t xml:space="preserve"> </w:t>
            </w:r>
            <w:r w:rsidR="00F83528" w:rsidRPr="00F83528">
              <w:rPr>
                <w:sz w:val="20"/>
              </w:rPr>
              <w:t>|idtype|id|name</w:t>
            </w:r>
            <w:r w:rsidR="0007281D">
              <w:rPr>
                <w:rFonts w:hint="eastAsia"/>
                <w:sz w:val="20"/>
              </w:rPr>
              <w:t>|type</w:t>
            </w:r>
          </w:p>
          <w:p w:rsidR="00A8646F" w:rsidRDefault="00A8646F" w:rsidP="004D4CE8">
            <w:pPr>
              <w:spacing w:line="312" w:lineRule="exact"/>
              <w:ind w:right="-20"/>
              <w:jc w:val="both"/>
              <w:rPr>
                <w:sz w:val="20"/>
              </w:rPr>
            </w:pPr>
            <w:r>
              <w:rPr>
                <w:rFonts w:hint="eastAsia"/>
                <w:sz w:val="20"/>
              </w:rPr>
              <w:t>绑卡</w:t>
            </w:r>
            <w:r>
              <w:rPr>
                <w:rFonts w:hint="eastAsia"/>
                <w:sz w:val="20"/>
              </w:rPr>
              <w:t xml:space="preserve">ID </w:t>
            </w:r>
            <w:r>
              <w:rPr>
                <w:rFonts w:hint="eastAsia"/>
                <w:sz w:val="20"/>
              </w:rPr>
              <w:t>绑卡有效期</w:t>
            </w:r>
            <w:r>
              <w:rPr>
                <w:rFonts w:hint="eastAsia"/>
                <w:sz w:val="20"/>
              </w:rPr>
              <w:t xml:space="preserve"> </w:t>
            </w:r>
            <w:r w:rsidRPr="00625136">
              <w:rPr>
                <w:rFonts w:hint="eastAsia"/>
                <w:sz w:val="20"/>
              </w:rPr>
              <w:t>卡号</w:t>
            </w:r>
            <w:r w:rsidRPr="00625136">
              <w:rPr>
                <w:rFonts w:hint="eastAsia"/>
                <w:sz w:val="20"/>
              </w:rPr>
              <w:t xml:space="preserve"> </w:t>
            </w:r>
            <w:r w:rsidRPr="00625136">
              <w:rPr>
                <w:rFonts w:hint="eastAsia"/>
                <w:sz w:val="20"/>
              </w:rPr>
              <w:t>卡有效期</w:t>
            </w:r>
            <w:r w:rsidRPr="00625136">
              <w:rPr>
                <w:rFonts w:hint="eastAsia"/>
                <w:sz w:val="20"/>
              </w:rPr>
              <w:t xml:space="preserve"> </w:t>
            </w:r>
            <w:r>
              <w:rPr>
                <w:rFonts w:hint="eastAsia"/>
                <w:sz w:val="20"/>
              </w:rPr>
              <w:t>cvv2</w:t>
            </w:r>
            <w:r w:rsidRPr="00625136">
              <w:rPr>
                <w:rFonts w:hint="eastAsia"/>
                <w:sz w:val="20"/>
              </w:rPr>
              <w:t xml:space="preserve"> </w:t>
            </w:r>
            <w:r>
              <w:rPr>
                <w:rFonts w:hint="eastAsia"/>
                <w:sz w:val="20"/>
              </w:rPr>
              <w:t>电话</w:t>
            </w:r>
            <w:r>
              <w:rPr>
                <w:rFonts w:hint="eastAsia"/>
                <w:sz w:val="20"/>
              </w:rPr>
              <w:t xml:space="preserve"> </w:t>
            </w:r>
            <w:r w:rsidRPr="00625136">
              <w:rPr>
                <w:rFonts w:hint="eastAsia"/>
                <w:sz w:val="20"/>
              </w:rPr>
              <w:t>银行名称</w:t>
            </w:r>
            <w:r w:rsidR="0007281D">
              <w:rPr>
                <w:rFonts w:hint="eastAsia"/>
                <w:sz w:val="20"/>
              </w:rPr>
              <w:t xml:space="preserve"> </w:t>
            </w:r>
            <w:r w:rsidR="0007281D">
              <w:rPr>
                <w:rFonts w:hint="eastAsia"/>
                <w:sz w:val="20"/>
              </w:rPr>
              <w:t>短信验证码</w:t>
            </w:r>
            <w:r w:rsidR="0007281D">
              <w:rPr>
                <w:rFonts w:hint="eastAsia"/>
                <w:sz w:val="20"/>
              </w:rPr>
              <w:t xml:space="preserve"> </w:t>
            </w:r>
            <w:r w:rsidR="0007281D">
              <w:rPr>
                <w:rFonts w:hint="eastAsia"/>
                <w:sz w:val="20"/>
              </w:rPr>
              <w:t>证件类型</w:t>
            </w:r>
            <w:r w:rsidR="0007281D">
              <w:rPr>
                <w:rFonts w:hint="eastAsia"/>
                <w:sz w:val="20"/>
              </w:rPr>
              <w:t xml:space="preserve"> </w:t>
            </w:r>
            <w:r w:rsidR="0007281D">
              <w:rPr>
                <w:rFonts w:hint="eastAsia"/>
                <w:sz w:val="20"/>
              </w:rPr>
              <w:t>证件号码</w:t>
            </w:r>
            <w:r w:rsidR="0007281D">
              <w:rPr>
                <w:rFonts w:hint="eastAsia"/>
                <w:sz w:val="20"/>
              </w:rPr>
              <w:t xml:space="preserve"> </w:t>
            </w:r>
            <w:r w:rsidR="0007281D">
              <w:rPr>
                <w:rFonts w:hint="eastAsia"/>
                <w:sz w:val="20"/>
              </w:rPr>
              <w:t>持卡人姓名</w:t>
            </w:r>
            <w:r w:rsidR="0007281D">
              <w:rPr>
                <w:rFonts w:hint="eastAsia"/>
                <w:sz w:val="20"/>
              </w:rPr>
              <w:t xml:space="preserve"> </w:t>
            </w:r>
            <w:r w:rsidR="0007281D">
              <w:rPr>
                <w:rFonts w:hint="eastAsia"/>
                <w:sz w:val="20"/>
              </w:rPr>
              <w:t>卡类型</w:t>
            </w:r>
          </w:p>
          <w:p w:rsidR="00A8646F" w:rsidRDefault="00A8646F" w:rsidP="004D4CE8">
            <w:pPr>
              <w:spacing w:line="312" w:lineRule="exact"/>
              <w:ind w:right="-20"/>
              <w:jc w:val="both"/>
              <w:rPr>
                <w:sz w:val="20"/>
              </w:rPr>
            </w:pPr>
            <w:r>
              <w:rPr>
                <w:rFonts w:hint="eastAsia"/>
                <w:sz w:val="20"/>
              </w:rPr>
              <w:t>注：</w:t>
            </w:r>
            <w:r w:rsidR="0087401A">
              <w:rPr>
                <w:rFonts w:hint="eastAsia"/>
                <w:sz w:val="20"/>
              </w:rPr>
              <w:t>RSA</w:t>
            </w:r>
            <w:r w:rsidR="0087401A">
              <w:rPr>
                <w:rFonts w:hint="eastAsia"/>
                <w:sz w:val="20"/>
              </w:rPr>
              <w:t>公钥加密</w:t>
            </w:r>
            <w:r w:rsidR="002E5F11">
              <w:rPr>
                <w:rFonts w:hint="eastAsia"/>
                <w:sz w:val="20"/>
              </w:rPr>
              <w:t>，解密失败情况下当成明文处理</w:t>
            </w:r>
            <w:r>
              <w:rPr>
                <w:rFonts w:hint="eastAsia"/>
                <w:sz w:val="20"/>
              </w:rPr>
              <w:t>。</w:t>
            </w:r>
          </w:p>
          <w:p w:rsidR="00A8646F" w:rsidRDefault="00A8646F" w:rsidP="003D20C3">
            <w:pPr>
              <w:spacing w:line="312" w:lineRule="exact"/>
              <w:ind w:right="-20"/>
              <w:jc w:val="both"/>
              <w:rPr>
                <w:sz w:val="20"/>
              </w:rPr>
            </w:pPr>
            <w:r>
              <w:rPr>
                <w:rFonts w:hint="eastAsia"/>
                <w:sz w:val="20"/>
              </w:rPr>
              <w:t>注：</w:t>
            </w:r>
            <w:r w:rsidR="003D20C3">
              <w:rPr>
                <w:rFonts w:hint="eastAsia"/>
                <w:sz w:val="20"/>
              </w:rPr>
              <w:t>bindid</w:t>
            </w:r>
            <w:r w:rsidR="003D20C3">
              <w:rPr>
                <w:rFonts w:hint="eastAsia"/>
                <w:sz w:val="20"/>
              </w:rPr>
              <w:t>、</w:t>
            </w:r>
            <w:r w:rsidR="003D20C3" w:rsidRPr="009506A9">
              <w:rPr>
                <w:sz w:val="20"/>
              </w:rPr>
              <w:t>bindvalidthru</w:t>
            </w:r>
            <w:r w:rsidR="003D20C3">
              <w:rPr>
                <w:rFonts w:hint="eastAsia"/>
                <w:sz w:val="20"/>
              </w:rPr>
              <w:t>、</w:t>
            </w:r>
            <w:r w:rsidR="003D20C3" w:rsidRPr="00625136">
              <w:rPr>
                <w:rFonts w:hint="eastAsia"/>
                <w:sz w:val="20"/>
              </w:rPr>
              <w:t>bankName</w:t>
            </w:r>
            <w:r w:rsidR="003D20C3">
              <w:rPr>
                <w:rFonts w:hint="eastAsia"/>
                <w:sz w:val="20"/>
              </w:rPr>
              <w:t>填写为‘</w:t>
            </w:r>
            <w:r w:rsidR="003D20C3">
              <w:rPr>
                <w:rFonts w:hint="eastAsia"/>
                <w:sz w:val="20"/>
              </w:rPr>
              <w:t>-1</w:t>
            </w:r>
            <w:r w:rsidR="003D20C3">
              <w:rPr>
                <w:rFonts w:hint="eastAsia"/>
                <w:sz w:val="20"/>
              </w:rPr>
              <w:t>’</w:t>
            </w:r>
          </w:p>
          <w:p w:rsidR="00A84A43" w:rsidRDefault="00A84A43" w:rsidP="00382D7C">
            <w:pPr>
              <w:spacing w:line="312" w:lineRule="exact"/>
              <w:ind w:right="-20"/>
              <w:jc w:val="both"/>
              <w:rPr>
                <w:sz w:val="20"/>
              </w:rPr>
            </w:pPr>
            <w:r>
              <w:rPr>
                <w:rFonts w:hint="eastAsia"/>
                <w:sz w:val="20"/>
              </w:rPr>
              <w:t>注：</w:t>
            </w:r>
            <w:r w:rsidR="00C420C1">
              <w:rPr>
                <w:rFonts w:hint="eastAsia"/>
                <w:sz w:val="20"/>
              </w:rPr>
              <w:t>2.0</w:t>
            </w:r>
            <w:r w:rsidR="00C420C1">
              <w:rPr>
                <w:rFonts w:hint="eastAsia"/>
                <w:sz w:val="20"/>
              </w:rPr>
              <w:t>协议版本</w:t>
            </w:r>
            <w:r>
              <w:rPr>
                <w:rFonts w:hint="eastAsia"/>
                <w:sz w:val="20"/>
              </w:rPr>
              <w:t>必须携带</w:t>
            </w:r>
            <w:r>
              <w:rPr>
                <w:rFonts w:hint="eastAsia"/>
                <w:sz w:val="20"/>
              </w:rPr>
              <w:t>smsCode</w:t>
            </w:r>
            <w:r>
              <w:rPr>
                <w:rFonts w:hint="eastAsia"/>
                <w:sz w:val="20"/>
              </w:rPr>
              <w:t>，此时服务器才会银联渠道绑卡。</w:t>
            </w:r>
          </w:p>
          <w:p w:rsidR="0007281D" w:rsidRDefault="0007281D" w:rsidP="00382D7C">
            <w:pPr>
              <w:spacing w:line="312" w:lineRule="exact"/>
              <w:ind w:right="-20"/>
              <w:jc w:val="both"/>
              <w:rPr>
                <w:sz w:val="20"/>
              </w:rPr>
            </w:pPr>
            <w:r>
              <w:rPr>
                <w:rFonts w:hint="eastAsia"/>
                <w:sz w:val="20"/>
              </w:rPr>
              <w:t>注：借记卡必须携带</w:t>
            </w:r>
            <w:r>
              <w:rPr>
                <w:rFonts w:hint="eastAsia"/>
                <w:sz w:val="20"/>
              </w:rPr>
              <w:t>idtype</w:t>
            </w:r>
            <w:r>
              <w:rPr>
                <w:rFonts w:hint="eastAsia"/>
                <w:sz w:val="20"/>
              </w:rPr>
              <w:t>、</w:t>
            </w:r>
            <w:r>
              <w:rPr>
                <w:rFonts w:hint="eastAsia"/>
                <w:sz w:val="20"/>
              </w:rPr>
              <w:t>id</w:t>
            </w:r>
            <w:r>
              <w:rPr>
                <w:rFonts w:hint="eastAsia"/>
                <w:sz w:val="20"/>
              </w:rPr>
              <w:t>、</w:t>
            </w:r>
            <w:r>
              <w:rPr>
                <w:rFonts w:hint="eastAsia"/>
                <w:sz w:val="20"/>
              </w:rPr>
              <w:t>name</w:t>
            </w:r>
            <w:r>
              <w:rPr>
                <w:rFonts w:hint="eastAsia"/>
                <w:sz w:val="20"/>
              </w:rPr>
              <w:t>、</w:t>
            </w:r>
            <w:r>
              <w:rPr>
                <w:rFonts w:hint="eastAsia"/>
                <w:sz w:val="20"/>
              </w:rPr>
              <w:t>type</w:t>
            </w:r>
            <w:r>
              <w:rPr>
                <w:rFonts w:hint="eastAsia"/>
                <w:sz w:val="20"/>
              </w:rPr>
              <w:t>。</w:t>
            </w:r>
            <w:r w:rsidR="00BB1AFB">
              <w:rPr>
                <w:rFonts w:hint="eastAsia"/>
                <w:sz w:val="20"/>
              </w:rPr>
              <w:t>实名绑卡情况下，信用卡也必须输入</w:t>
            </w:r>
            <w:r w:rsidR="00BB1AFB">
              <w:rPr>
                <w:rFonts w:hint="eastAsia"/>
                <w:sz w:val="20"/>
              </w:rPr>
              <w:t>idtype</w:t>
            </w:r>
            <w:r w:rsidR="00BB1AFB">
              <w:rPr>
                <w:rFonts w:hint="eastAsia"/>
                <w:sz w:val="20"/>
              </w:rPr>
              <w:t>，</w:t>
            </w:r>
            <w:r w:rsidR="00BB1AFB">
              <w:rPr>
                <w:rFonts w:hint="eastAsia"/>
                <w:sz w:val="20"/>
              </w:rPr>
              <w:t>id</w:t>
            </w:r>
            <w:r w:rsidR="00BB1AFB">
              <w:rPr>
                <w:rFonts w:hint="eastAsia"/>
                <w:sz w:val="20"/>
              </w:rPr>
              <w:t>和</w:t>
            </w:r>
            <w:r w:rsidR="00BB1AFB">
              <w:rPr>
                <w:rFonts w:hint="eastAsia"/>
                <w:sz w:val="20"/>
              </w:rPr>
              <w:t>name</w:t>
            </w:r>
            <w:r w:rsidR="00BB1AFB">
              <w:rPr>
                <w:rFonts w:hint="eastAsia"/>
                <w:sz w:val="20"/>
              </w:rPr>
              <w:t>信息。</w:t>
            </w:r>
          </w:p>
          <w:p w:rsidR="0007281D" w:rsidRDefault="0007281D" w:rsidP="00382D7C">
            <w:pPr>
              <w:spacing w:line="312" w:lineRule="exact"/>
              <w:ind w:right="-20"/>
              <w:jc w:val="both"/>
              <w:rPr>
                <w:sz w:val="20"/>
              </w:rPr>
            </w:pPr>
            <w:r>
              <w:rPr>
                <w:rFonts w:hint="eastAsia"/>
                <w:sz w:val="20"/>
              </w:rPr>
              <w:t>注：证件类型定义参考</w:t>
            </w:r>
            <w:r>
              <w:rPr>
                <w:rFonts w:hint="eastAsia"/>
                <w:sz w:val="20"/>
              </w:rPr>
              <w:t>1.33</w:t>
            </w:r>
            <w:r>
              <w:rPr>
                <w:rFonts w:hint="eastAsia"/>
                <w:sz w:val="20"/>
              </w:rPr>
              <w:t>接口。</w:t>
            </w:r>
          </w:p>
          <w:p w:rsidR="0007281D" w:rsidRDefault="0007281D" w:rsidP="00382D7C">
            <w:pPr>
              <w:spacing w:line="312" w:lineRule="exact"/>
              <w:ind w:right="-20"/>
              <w:jc w:val="both"/>
              <w:rPr>
                <w:sz w:val="20"/>
              </w:rPr>
            </w:pPr>
            <w:r>
              <w:rPr>
                <w:rFonts w:hint="eastAsia"/>
                <w:sz w:val="20"/>
              </w:rPr>
              <w:t>注：卡类型定义参考</w:t>
            </w:r>
            <w:r>
              <w:rPr>
                <w:rFonts w:hint="eastAsia"/>
                <w:sz w:val="20"/>
              </w:rPr>
              <w:t>1.35</w:t>
            </w:r>
            <w:r>
              <w:rPr>
                <w:rFonts w:hint="eastAsia"/>
                <w:sz w:val="20"/>
              </w:rPr>
              <w:t>接口。</w:t>
            </w:r>
          </w:p>
          <w:p w:rsidR="0007281D" w:rsidRDefault="0007281D" w:rsidP="00382D7C">
            <w:pPr>
              <w:spacing w:line="312" w:lineRule="exact"/>
              <w:ind w:right="-20"/>
              <w:jc w:val="both"/>
              <w:rPr>
                <w:sz w:val="20"/>
              </w:rPr>
            </w:pPr>
            <w:r>
              <w:rPr>
                <w:rFonts w:hint="eastAsia"/>
                <w:sz w:val="20"/>
              </w:rPr>
              <w:t>注：对于信用卡或者借记卡专用信息之外的信息，需要填写为‘</w:t>
            </w:r>
            <w:r>
              <w:rPr>
                <w:rFonts w:hint="eastAsia"/>
                <w:sz w:val="20"/>
              </w:rPr>
              <w:t>-1</w:t>
            </w:r>
            <w:r>
              <w:rPr>
                <w:rFonts w:hint="eastAsia"/>
                <w:sz w:val="20"/>
              </w:rPr>
              <w:t>’</w:t>
            </w:r>
            <w:r>
              <w:rPr>
                <w:rFonts w:hint="eastAsia"/>
                <w:sz w:val="20"/>
              </w:rPr>
              <w:t>.</w:t>
            </w:r>
          </w:p>
          <w:p w:rsidR="001B219E" w:rsidRPr="00625136" w:rsidRDefault="001B219E" w:rsidP="00382D7C">
            <w:pPr>
              <w:spacing w:line="312" w:lineRule="exact"/>
              <w:ind w:right="-20"/>
              <w:jc w:val="both"/>
              <w:rPr>
                <w:sz w:val="20"/>
              </w:rPr>
            </w:pPr>
            <w:r>
              <w:rPr>
                <w:rFonts w:hint="eastAsia"/>
                <w:sz w:val="20"/>
              </w:rPr>
              <w:t>注：</w:t>
            </w:r>
            <w:r>
              <w:rPr>
                <w:rFonts w:hint="eastAsia"/>
                <w:sz w:val="20"/>
              </w:rPr>
              <w:t>3.0</w:t>
            </w:r>
            <w:r>
              <w:rPr>
                <w:rFonts w:hint="eastAsia"/>
                <w:sz w:val="20"/>
              </w:rPr>
              <w:t>协议版本下</w:t>
            </w:r>
            <w:r>
              <w:rPr>
                <w:rFonts w:hint="eastAsia"/>
                <w:sz w:val="20"/>
              </w:rPr>
              <w:t>smsCode</w:t>
            </w:r>
            <w:r>
              <w:rPr>
                <w:rFonts w:hint="eastAsia"/>
                <w:sz w:val="20"/>
              </w:rPr>
              <w:t>可以指定为</w:t>
            </w:r>
            <w:r>
              <w:rPr>
                <w:rFonts w:hint="eastAsia"/>
                <w:sz w:val="20"/>
              </w:rPr>
              <w:t>-2</w:t>
            </w:r>
            <w:r>
              <w:rPr>
                <w:rFonts w:hint="eastAsia"/>
                <w:sz w:val="20"/>
              </w:rPr>
              <w:t>，表示需要外部系统处理短验。其他协议版本下，</w:t>
            </w:r>
            <w:r>
              <w:rPr>
                <w:rFonts w:hint="eastAsia"/>
                <w:sz w:val="20"/>
              </w:rPr>
              <w:t>-2</w:t>
            </w:r>
            <w:r w:rsidR="002B383D">
              <w:rPr>
                <w:rFonts w:hint="eastAsia"/>
                <w:sz w:val="20"/>
              </w:rPr>
              <w:t>无特殊含义</w:t>
            </w:r>
            <w:r>
              <w:rPr>
                <w:rFonts w:hint="eastAsia"/>
                <w:sz w:val="20"/>
              </w:rPr>
              <w:t>。</w:t>
            </w:r>
          </w:p>
        </w:tc>
        <w:tc>
          <w:tcPr>
            <w:tcW w:w="709" w:type="dxa"/>
            <w:tcBorders>
              <w:top w:val="single" w:sz="4" w:space="0" w:color="000000"/>
              <w:left w:val="single" w:sz="4" w:space="0" w:color="000000"/>
              <w:bottom w:val="single" w:sz="4" w:space="0" w:color="000000"/>
              <w:right w:val="single" w:sz="4" w:space="0" w:color="000000"/>
            </w:tcBorders>
            <w:vAlign w:val="center"/>
          </w:tcPr>
          <w:p w:rsidR="00A8646F" w:rsidRDefault="00A8646F" w:rsidP="004D4CE8">
            <w:pPr>
              <w:jc w:val="both"/>
            </w:pPr>
            <w:r>
              <w:rPr>
                <w:rFonts w:hint="eastAsia"/>
              </w:rPr>
              <w:t>M</w:t>
            </w:r>
          </w:p>
        </w:tc>
      </w:tr>
      <w:tr w:rsidR="006E53F2" w:rsidRPr="00270E48" w:rsidTr="004D4CE8">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6E53F2" w:rsidRDefault="006E53F2" w:rsidP="004D4CE8">
            <w:pPr>
              <w:ind w:right="-20"/>
              <w:jc w:val="both"/>
            </w:pPr>
            <w:r>
              <w:rPr>
                <w:rFonts w:hint="eastAsia"/>
              </w:rPr>
              <w:t>only2Verify</w:t>
            </w:r>
          </w:p>
        </w:tc>
        <w:tc>
          <w:tcPr>
            <w:tcW w:w="1134" w:type="dxa"/>
            <w:tcBorders>
              <w:top w:val="single" w:sz="4" w:space="0" w:color="000000"/>
              <w:left w:val="single" w:sz="4" w:space="0" w:color="000000"/>
              <w:bottom w:val="single" w:sz="4" w:space="0" w:color="000000"/>
              <w:right w:val="single" w:sz="4" w:space="0" w:color="000000"/>
            </w:tcBorders>
            <w:vAlign w:val="center"/>
          </w:tcPr>
          <w:p w:rsidR="006E53F2" w:rsidRDefault="006E53F2" w:rsidP="004D4CE8">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6E53F2" w:rsidRDefault="006E53F2" w:rsidP="004D4CE8">
            <w:pPr>
              <w:spacing w:line="312" w:lineRule="exact"/>
              <w:ind w:right="-20"/>
              <w:jc w:val="both"/>
              <w:rPr>
                <w:sz w:val="20"/>
              </w:rPr>
            </w:pPr>
            <w:r>
              <w:rPr>
                <w:rFonts w:hint="eastAsia"/>
                <w:sz w:val="20"/>
              </w:rPr>
              <w:t>是否仅仅实名验证，</w:t>
            </w:r>
            <w:r>
              <w:rPr>
                <w:rFonts w:hint="eastAsia"/>
                <w:sz w:val="20"/>
              </w:rPr>
              <w:t>1</w:t>
            </w:r>
            <w:r>
              <w:rPr>
                <w:rFonts w:hint="eastAsia"/>
                <w:sz w:val="20"/>
              </w:rPr>
              <w:t>：</w:t>
            </w:r>
            <w:r>
              <w:rPr>
                <w:rFonts w:hint="eastAsia"/>
                <w:sz w:val="20"/>
              </w:rPr>
              <w:t>yes</w:t>
            </w:r>
            <w:r>
              <w:rPr>
                <w:rFonts w:hint="eastAsia"/>
                <w:sz w:val="20"/>
              </w:rPr>
              <w:t>，其他：</w:t>
            </w:r>
            <w:r>
              <w:rPr>
                <w:rFonts w:hint="eastAsia"/>
                <w:sz w:val="20"/>
              </w:rPr>
              <w:t>no</w:t>
            </w:r>
          </w:p>
        </w:tc>
        <w:tc>
          <w:tcPr>
            <w:tcW w:w="709" w:type="dxa"/>
            <w:tcBorders>
              <w:top w:val="single" w:sz="4" w:space="0" w:color="000000"/>
              <w:left w:val="single" w:sz="4" w:space="0" w:color="000000"/>
              <w:bottom w:val="single" w:sz="4" w:space="0" w:color="000000"/>
              <w:right w:val="single" w:sz="4" w:space="0" w:color="000000"/>
            </w:tcBorders>
            <w:vAlign w:val="center"/>
          </w:tcPr>
          <w:p w:rsidR="006E53F2" w:rsidRDefault="00E555A2" w:rsidP="004D4CE8">
            <w:pPr>
              <w:jc w:val="both"/>
            </w:pPr>
            <w:r>
              <w:rPr>
                <w:rFonts w:hint="eastAsia"/>
              </w:rPr>
              <w:t>O</w:t>
            </w:r>
          </w:p>
        </w:tc>
      </w:tr>
      <w:tr w:rsidR="007B533D" w:rsidRPr="00270E48" w:rsidTr="004D4CE8">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7B533D" w:rsidRPr="00F26A19" w:rsidRDefault="00F26A19" w:rsidP="004D4CE8">
            <w:pPr>
              <w:ind w:right="-20"/>
              <w:jc w:val="both"/>
              <w:rPr>
                <w:color w:val="FF0000"/>
              </w:rPr>
            </w:pPr>
            <w:ins w:id="58" w:author="s00150434" w:date="2015-11-04T10:03:00Z">
              <w:r>
                <w:rPr>
                  <w:rFonts w:hint="eastAsia"/>
                  <w:color w:val="FF0000"/>
                </w:rPr>
                <w:t>ifB</w:t>
              </w:r>
            </w:ins>
            <w:r w:rsidR="007B533D" w:rsidRPr="00F26A19">
              <w:rPr>
                <w:rFonts w:hint="eastAsia"/>
                <w:color w:val="FF0000"/>
              </w:rPr>
              <w:t>ankPact</w:t>
            </w:r>
          </w:p>
        </w:tc>
        <w:tc>
          <w:tcPr>
            <w:tcW w:w="1134" w:type="dxa"/>
            <w:tcBorders>
              <w:top w:val="single" w:sz="4" w:space="0" w:color="000000"/>
              <w:left w:val="single" w:sz="4" w:space="0" w:color="000000"/>
              <w:bottom w:val="single" w:sz="4" w:space="0" w:color="000000"/>
              <w:right w:val="single" w:sz="4" w:space="0" w:color="000000"/>
            </w:tcBorders>
            <w:vAlign w:val="center"/>
          </w:tcPr>
          <w:p w:rsidR="007B533D" w:rsidRPr="00F26A19" w:rsidRDefault="007B533D" w:rsidP="004D4CE8">
            <w:pPr>
              <w:ind w:right="-20"/>
              <w:jc w:val="both"/>
              <w:rPr>
                <w:color w:val="FF0000"/>
              </w:rPr>
            </w:pPr>
            <w:r w:rsidRPr="00F26A19">
              <w:rPr>
                <w:rFonts w:hint="eastAsia"/>
                <w:color w:val="FF0000"/>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7B533D" w:rsidRPr="00F26A19" w:rsidRDefault="007B533D" w:rsidP="004D4CE8">
            <w:pPr>
              <w:spacing w:line="312" w:lineRule="exact"/>
              <w:ind w:right="-20"/>
              <w:jc w:val="both"/>
              <w:rPr>
                <w:color w:val="FF0000"/>
                <w:sz w:val="20"/>
              </w:rPr>
            </w:pPr>
            <w:r w:rsidRPr="00F26A19">
              <w:rPr>
                <w:rFonts w:hint="eastAsia"/>
                <w:color w:val="FF0000"/>
                <w:sz w:val="20"/>
              </w:rPr>
              <w:t>是否银行签约，</w:t>
            </w:r>
            <w:r w:rsidRPr="00F26A19">
              <w:rPr>
                <w:rFonts w:hint="eastAsia"/>
                <w:color w:val="FF0000"/>
                <w:sz w:val="20"/>
              </w:rPr>
              <w:t>version</w:t>
            </w:r>
            <w:r w:rsidRPr="00F26A19">
              <w:rPr>
                <w:rFonts w:hint="eastAsia"/>
                <w:color w:val="FF0000"/>
                <w:sz w:val="20"/>
              </w:rPr>
              <w:t>为</w:t>
            </w:r>
            <w:r w:rsidRPr="00F26A19">
              <w:rPr>
                <w:rFonts w:hint="eastAsia"/>
                <w:color w:val="FF0000"/>
                <w:sz w:val="20"/>
              </w:rPr>
              <w:t>3.0</w:t>
            </w:r>
            <w:r w:rsidRPr="00F26A19">
              <w:rPr>
                <w:rFonts w:hint="eastAsia"/>
                <w:color w:val="FF0000"/>
                <w:sz w:val="20"/>
              </w:rPr>
              <w:t>时有效，其他情况忽略：</w:t>
            </w:r>
          </w:p>
          <w:p w:rsidR="007B533D" w:rsidRPr="00F26A19" w:rsidRDefault="007B533D" w:rsidP="004D4CE8">
            <w:pPr>
              <w:spacing w:line="312" w:lineRule="exact"/>
              <w:ind w:right="-20"/>
              <w:jc w:val="both"/>
              <w:rPr>
                <w:color w:val="FF0000"/>
                <w:sz w:val="20"/>
              </w:rPr>
            </w:pPr>
            <w:r w:rsidRPr="00F26A19">
              <w:rPr>
                <w:rFonts w:hint="eastAsia"/>
                <w:color w:val="FF0000"/>
                <w:sz w:val="20"/>
              </w:rPr>
              <w:t>Y</w:t>
            </w:r>
            <w:r w:rsidRPr="00F26A19">
              <w:rPr>
                <w:rFonts w:hint="eastAsia"/>
                <w:color w:val="FF0000"/>
                <w:sz w:val="20"/>
              </w:rPr>
              <w:t>：是</w:t>
            </w:r>
          </w:p>
          <w:p w:rsidR="007B533D" w:rsidRPr="00F26A19" w:rsidRDefault="007B533D" w:rsidP="004D4CE8">
            <w:pPr>
              <w:spacing w:line="312" w:lineRule="exact"/>
              <w:ind w:right="-20"/>
              <w:jc w:val="both"/>
              <w:rPr>
                <w:color w:val="FF0000"/>
                <w:sz w:val="20"/>
              </w:rPr>
            </w:pPr>
            <w:r w:rsidRPr="00F26A19">
              <w:rPr>
                <w:rFonts w:hint="eastAsia"/>
                <w:color w:val="FF0000"/>
                <w:sz w:val="20"/>
              </w:rPr>
              <w:t>其他：否</w:t>
            </w:r>
          </w:p>
        </w:tc>
        <w:tc>
          <w:tcPr>
            <w:tcW w:w="709" w:type="dxa"/>
            <w:tcBorders>
              <w:top w:val="single" w:sz="4" w:space="0" w:color="000000"/>
              <w:left w:val="single" w:sz="4" w:space="0" w:color="000000"/>
              <w:bottom w:val="single" w:sz="4" w:space="0" w:color="000000"/>
              <w:right w:val="single" w:sz="4" w:space="0" w:color="000000"/>
            </w:tcBorders>
            <w:vAlign w:val="center"/>
          </w:tcPr>
          <w:p w:rsidR="007B533D" w:rsidRPr="00F26A19" w:rsidRDefault="00F26A19" w:rsidP="004D4CE8">
            <w:pPr>
              <w:jc w:val="both"/>
              <w:rPr>
                <w:color w:val="FF0000"/>
              </w:rPr>
            </w:pPr>
            <w:ins w:id="59" w:author="s00150434" w:date="2015-11-04T10:02:00Z">
              <w:r>
                <w:rPr>
                  <w:rFonts w:hint="eastAsia"/>
                  <w:color w:val="FF0000"/>
                </w:rPr>
                <w:t>O</w:t>
              </w:r>
            </w:ins>
          </w:p>
        </w:tc>
      </w:tr>
      <w:tr w:rsidR="00F26A19" w:rsidRPr="00270E48" w:rsidTr="004D4CE8">
        <w:trPr>
          <w:trHeight w:val="20"/>
          <w:ins w:id="60" w:author="s00150434" w:date="2015-11-04T10:02:00Z"/>
        </w:trPr>
        <w:tc>
          <w:tcPr>
            <w:tcW w:w="1585" w:type="dxa"/>
            <w:tcBorders>
              <w:top w:val="single" w:sz="4" w:space="0" w:color="000000"/>
              <w:left w:val="single" w:sz="4" w:space="0" w:color="000000"/>
              <w:bottom w:val="single" w:sz="4" w:space="0" w:color="000000"/>
              <w:right w:val="single" w:sz="4" w:space="0" w:color="000000"/>
            </w:tcBorders>
            <w:vAlign w:val="center"/>
          </w:tcPr>
          <w:p w:rsidR="00F26A19" w:rsidRPr="00F26A19" w:rsidRDefault="00F26A19" w:rsidP="004D4CE8">
            <w:pPr>
              <w:ind w:right="-20"/>
              <w:jc w:val="both"/>
              <w:rPr>
                <w:ins w:id="61" w:author="s00150434" w:date="2015-11-04T10:02:00Z"/>
                <w:color w:val="FF0000"/>
              </w:rPr>
            </w:pPr>
            <w:ins w:id="62" w:author="s00150434" w:date="2015-11-04T10:02:00Z">
              <w:r w:rsidRPr="00501425">
                <w:rPr>
                  <w:color w:val="FF0000"/>
                </w:rPr>
                <w:t>weburl</w:t>
              </w:r>
            </w:ins>
          </w:p>
        </w:tc>
        <w:tc>
          <w:tcPr>
            <w:tcW w:w="1134" w:type="dxa"/>
            <w:tcBorders>
              <w:top w:val="single" w:sz="4" w:space="0" w:color="000000"/>
              <w:left w:val="single" w:sz="4" w:space="0" w:color="000000"/>
              <w:bottom w:val="single" w:sz="4" w:space="0" w:color="000000"/>
              <w:right w:val="single" w:sz="4" w:space="0" w:color="000000"/>
            </w:tcBorders>
            <w:vAlign w:val="center"/>
          </w:tcPr>
          <w:p w:rsidR="00F26A19" w:rsidRPr="00F26A19" w:rsidRDefault="00F26A19" w:rsidP="004D4CE8">
            <w:pPr>
              <w:ind w:right="-20"/>
              <w:jc w:val="both"/>
              <w:rPr>
                <w:ins w:id="63" w:author="s00150434" w:date="2015-11-04T10:02:00Z"/>
                <w:color w:val="FF0000"/>
              </w:rPr>
            </w:pPr>
            <w:ins w:id="64" w:author="s00150434" w:date="2015-11-04T10:02:00Z">
              <w:r>
                <w:rPr>
                  <w:rFonts w:hint="eastAsia"/>
                  <w:color w:val="FF0000"/>
                </w:rPr>
                <w:t>String</w:t>
              </w:r>
            </w:ins>
          </w:p>
        </w:tc>
        <w:tc>
          <w:tcPr>
            <w:tcW w:w="4820" w:type="dxa"/>
            <w:tcBorders>
              <w:top w:val="single" w:sz="4" w:space="0" w:color="000000"/>
              <w:left w:val="single" w:sz="4" w:space="0" w:color="000000"/>
              <w:bottom w:val="single" w:sz="4" w:space="0" w:color="000000"/>
              <w:right w:val="single" w:sz="4" w:space="0" w:color="000000"/>
            </w:tcBorders>
            <w:vAlign w:val="center"/>
          </w:tcPr>
          <w:p w:rsidR="00F26A19" w:rsidRDefault="00F26A19" w:rsidP="004D4CE8">
            <w:pPr>
              <w:spacing w:line="312" w:lineRule="exact"/>
              <w:ind w:right="-20"/>
              <w:jc w:val="both"/>
              <w:rPr>
                <w:ins w:id="65" w:author="s00150434" w:date="2015-11-04T10:02:00Z"/>
                <w:color w:val="FF0000"/>
                <w:sz w:val="20"/>
              </w:rPr>
            </w:pPr>
            <w:ins w:id="66" w:author="s00150434" w:date="2015-11-04T10:02:00Z">
              <w:r>
                <w:rPr>
                  <w:rFonts w:hint="eastAsia"/>
                  <w:color w:val="FF0000"/>
                  <w:sz w:val="20"/>
                </w:rPr>
                <w:t>在银行签约情况下处理，其余情况下忽略，外部保证</w:t>
              </w:r>
              <w:r>
                <w:rPr>
                  <w:rFonts w:hint="eastAsia"/>
                  <w:color w:val="FF0000"/>
                  <w:sz w:val="20"/>
                </w:rPr>
                <w:t>url</w:t>
              </w:r>
              <w:r>
                <w:rPr>
                  <w:rFonts w:hint="eastAsia"/>
                  <w:color w:val="FF0000"/>
                  <w:sz w:val="20"/>
                </w:rPr>
                <w:t>的可用性。</w:t>
              </w:r>
            </w:ins>
          </w:p>
          <w:p w:rsidR="00F26A19" w:rsidRPr="00F26A19" w:rsidRDefault="00F26A19" w:rsidP="004D4CE8">
            <w:pPr>
              <w:spacing w:line="312" w:lineRule="exact"/>
              <w:ind w:right="-20"/>
              <w:jc w:val="both"/>
              <w:rPr>
                <w:ins w:id="67" w:author="s00150434" w:date="2015-11-04T10:02:00Z"/>
                <w:color w:val="FF0000"/>
                <w:sz w:val="20"/>
              </w:rPr>
            </w:pPr>
            <w:ins w:id="68" w:author="s00150434" w:date="2015-11-04T10:02:00Z">
              <w:r>
                <w:rPr>
                  <w:rFonts w:hint="eastAsia"/>
                  <w:color w:val="FF0000"/>
                  <w:sz w:val="20"/>
                </w:rPr>
                <w:t>未输入时，采用服务器</w:t>
              </w:r>
            </w:ins>
            <w:ins w:id="69" w:author="s00150434" w:date="2015-11-04T10:03:00Z">
              <w:r>
                <w:rPr>
                  <w:rFonts w:hint="eastAsia"/>
                  <w:color w:val="FF0000"/>
                  <w:sz w:val="20"/>
                </w:rPr>
                <w:t>配置的缺省值。</w:t>
              </w:r>
            </w:ins>
          </w:p>
        </w:tc>
        <w:tc>
          <w:tcPr>
            <w:tcW w:w="709" w:type="dxa"/>
            <w:tcBorders>
              <w:top w:val="single" w:sz="4" w:space="0" w:color="000000"/>
              <w:left w:val="single" w:sz="4" w:space="0" w:color="000000"/>
              <w:bottom w:val="single" w:sz="4" w:space="0" w:color="000000"/>
              <w:right w:val="single" w:sz="4" w:space="0" w:color="000000"/>
            </w:tcBorders>
            <w:vAlign w:val="center"/>
          </w:tcPr>
          <w:p w:rsidR="00F26A19" w:rsidRDefault="00F26A19" w:rsidP="004D4CE8">
            <w:pPr>
              <w:jc w:val="both"/>
              <w:rPr>
                <w:ins w:id="70" w:author="s00150434" w:date="2015-11-04T10:02:00Z"/>
                <w:color w:val="FF0000"/>
              </w:rPr>
            </w:pPr>
            <w:ins w:id="71" w:author="s00150434" w:date="2015-11-04T10:02:00Z">
              <w:r>
                <w:rPr>
                  <w:rFonts w:hint="eastAsia"/>
                  <w:color w:val="FF0000"/>
                </w:rPr>
                <w:t>O</w:t>
              </w:r>
            </w:ins>
          </w:p>
        </w:tc>
      </w:tr>
      <w:tr w:rsidR="00F6324A" w:rsidRPr="00270E48" w:rsidTr="004D4CE8">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F6324A" w:rsidRDefault="00F6324A" w:rsidP="004D4CE8">
            <w:pPr>
              <w:ind w:right="-20"/>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rsidR="00F6324A" w:rsidRDefault="00F6324A" w:rsidP="004D4CE8">
            <w:pPr>
              <w:ind w:right="-20"/>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F6324A" w:rsidRDefault="00F6324A" w:rsidP="004D4CE8">
            <w:pPr>
              <w:spacing w:line="312" w:lineRule="exact"/>
              <w:ind w:right="-20"/>
              <w:jc w:val="both"/>
              <w:rPr>
                <w:sz w:val="20"/>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F6324A" w:rsidRDefault="00F6324A" w:rsidP="004D4CE8">
            <w:pPr>
              <w:jc w:val="both"/>
            </w:pPr>
          </w:p>
        </w:tc>
      </w:tr>
      <w:tr w:rsidR="0093718B" w:rsidRPr="00270E48" w:rsidTr="004D4CE8">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93718B" w:rsidRDefault="0093718B" w:rsidP="004D4CE8">
            <w:pPr>
              <w:ind w:right="-20"/>
              <w:jc w:val="both"/>
            </w:pPr>
            <w:r>
              <w:rPr>
                <w:rFonts w:hint="eastAsia"/>
              </w:rPr>
              <w:t>rsaIndex</w:t>
            </w:r>
          </w:p>
        </w:tc>
        <w:tc>
          <w:tcPr>
            <w:tcW w:w="1134" w:type="dxa"/>
            <w:tcBorders>
              <w:top w:val="single" w:sz="4" w:space="0" w:color="000000"/>
              <w:left w:val="single" w:sz="4" w:space="0" w:color="000000"/>
              <w:bottom w:val="single" w:sz="4" w:space="0" w:color="000000"/>
              <w:right w:val="single" w:sz="4" w:space="0" w:color="000000"/>
            </w:tcBorders>
            <w:vAlign w:val="center"/>
          </w:tcPr>
          <w:p w:rsidR="0093718B" w:rsidRDefault="0093718B" w:rsidP="004D4CE8">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93718B" w:rsidRDefault="0093718B" w:rsidP="004D4CE8">
            <w:pPr>
              <w:spacing w:line="312" w:lineRule="exact"/>
              <w:ind w:right="-20"/>
              <w:jc w:val="both"/>
              <w:rPr>
                <w:sz w:val="20"/>
              </w:rPr>
            </w:pPr>
            <w:r>
              <w:rPr>
                <w:rFonts w:hint="eastAsia"/>
              </w:rPr>
              <w:t>用于加密的</w:t>
            </w:r>
            <w:r>
              <w:rPr>
                <w:rFonts w:hint="eastAsia"/>
              </w:rPr>
              <w:t>rsa</w:t>
            </w:r>
            <w:r>
              <w:rPr>
                <w:rFonts w:hint="eastAsia"/>
              </w:rPr>
              <w:t>公钥的索引，缺省为</w:t>
            </w:r>
            <w:r>
              <w:rPr>
                <w:rFonts w:hint="eastAsia"/>
              </w:rPr>
              <w:t>0</w:t>
            </w:r>
            <w:r>
              <w:rPr>
                <w:rFonts w:hint="eastAsia"/>
              </w:rPr>
              <w:t>，为默认</w:t>
            </w:r>
            <w:r>
              <w:rPr>
                <w:rFonts w:hint="eastAsia"/>
              </w:rPr>
              <w:t>rsa</w:t>
            </w:r>
            <w:r>
              <w:rPr>
                <w:rFonts w:hint="eastAsia"/>
              </w:rPr>
              <w:t>钥匙对。新版本建议启用</w:t>
            </w:r>
            <w:r>
              <w:rPr>
                <w:rFonts w:hint="eastAsia"/>
              </w:rPr>
              <w:t>1</w:t>
            </w:r>
            <w:r>
              <w:rPr>
                <w:rFonts w:hint="eastAsia"/>
              </w:rPr>
              <w:t>，为</w:t>
            </w:r>
            <w:r>
              <w:rPr>
                <w:rFonts w:hint="eastAsia"/>
              </w:rPr>
              <w:t>2048rsa</w:t>
            </w:r>
            <w:r>
              <w:rPr>
                <w:rFonts w:hint="eastAsia"/>
              </w:rPr>
              <w:t>钥匙对。</w:t>
            </w:r>
          </w:p>
        </w:tc>
        <w:tc>
          <w:tcPr>
            <w:tcW w:w="709" w:type="dxa"/>
            <w:tcBorders>
              <w:top w:val="single" w:sz="4" w:space="0" w:color="000000"/>
              <w:left w:val="single" w:sz="4" w:space="0" w:color="000000"/>
              <w:bottom w:val="single" w:sz="4" w:space="0" w:color="000000"/>
              <w:right w:val="single" w:sz="4" w:space="0" w:color="000000"/>
            </w:tcBorders>
            <w:vAlign w:val="center"/>
          </w:tcPr>
          <w:p w:rsidR="0093718B" w:rsidRDefault="0093718B" w:rsidP="004D4CE8">
            <w:pPr>
              <w:jc w:val="both"/>
            </w:pPr>
            <w:r>
              <w:rPr>
                <w:rFonts w:hint="eastAsia"/>
              </w:rPr>
              <w:t>O</w:t>
            </w:r>
          </w:p>
        </w:tc>
      </w:tr>
      <w:tr w:rsidR="00F6324A" w:rsidRPr="00270E48" w:rsidTr="004D4CE8">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F6324A" w:rsidRDefault="00F6324A" w:rsidP="004D4CE8">
            <w:pPr>
              <w:ind w:right="-20"/>
              <w:jc w:val="both"/>
            </w:pPr>
            <w:r>
              <w:rPr>
                <w:rFonts w:hint="eastAsia"/>
              </w:rPr>
              <w:t>aesKey</w:t>
            </w:r>
          </w:p>
        </w:tc>
        <w:tc>
          <w:tcPr>
            <w:tcW w:w="1134" w:type="dxa"/>
            <w:tcBorders>
              <w:top w:val="single" w:sz="4" w:space="0" w:color="000000"/>
              <w:left w:val="single" w:sz="4" w:space="0" w:color="000000"/>
              <w:bottom w:val="single" w:sz="4" w:space="0" w:color="000000"/>
              <w:right w:val="single" w:sz="4" w:space="0" w:color="000000"/>
            </w:tcBorders>
            <w:vAlign w:val="center"/>
          </w:tcPr>
          <w:p w:rsidR="00F6324A" w:rsidRDefault="00F6324A" w:rsidP="004D4CE8">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F6324A" w:rsidRDefault="00F6324A" w:rsidP="008C1E12">
            <w:pPr>
              <w:spacing w:line="312" w:lineRule="exact"/>
              <w:ind w:right="-20"/>
              <w:jc w:val="both"/>
            </w:pPr>
            <w:r>
              <w:rPr>
                <w:rFonts w:hint="eastAsia"/>
              </w:rPr>
              <w:t>16</w:t>
            </w:r>
            <w:r>
              <w:rPr>
                <w:rFonts w:hint="eastAsia"/>
              </w:rPr>
              <w:t>位</w:t>
            </w:r>
            <w:r>
              <w:rPr>
                <w:rFonts w:hint="eastAsia"/>
              </w:rPr>
              <w:t>aes</w:t>
            </w:r>
            <w:r>
              <w:rPr>
                <w:rFonts w:hint="eastAsia"/>
              </w:rPr>
              <w:t>密钥，采用</w:t>
            </w:r>
            <w:r>
              <w:rPr>
                <w:rFonts w:hint="eastAsia"/>
              </w:rPr>
              <w:t>rsa</w:t>
            </w:r>
            <w:r>
              <w:rPr>
                <w:rFonts w:hint="eastAsia"/>
              </w:rPr>
              <w:t>加密。</w:t>
            </w:r>
          </w:p>
          <w:p w:rsidR="00F6324A" w:rsidRDefault="00F6324A" w:rsidP="008C1E12">
            <w:pPr>
              <w:spacing w:line="312" w:lineRule="exact"/>
              <w:ind w:right="-20"/>
              <w:jc w:val="both"/>
            </w:pPr>
            <w:r>
              <w:rPr>
                <w:rFonts w:hint="eastAsia"/>
              </w:rPr>
              <w:t>Index-AES-key(16)</w:t>
            </w:r>
            <w:r>
              <w:rPr>
                <w:rFonts w:hint="eastAsia"/>
              </w:rPr>
              <w:t>：该格式下，采用</w:t>
            </w:r>
            <w:r>
              <w:rPr>
                <w:rFonts w:hint="eastAsia"/>
              </w:rPr>
              <w:t>CBC</w:t>
            </w:r>
            <w:r>
              <w:rPr>
                <w:rFonts w:hint="eastAsia"/>
              </w:rPr>
              <w:t>方式加密。</w:t>
            </w:r>
            <w:r w:rsidR="00731A95">
              <w:rPr>
                <w:rFonts w:hint="eastAsia"/>
              </w:rPr>
              <w:t>且必须为该格式。</w:t>
            </w:r>
          </w:p>
          <w:p w:rsidR="00F6324A" w:rsidRDefault="00F6324A" w:rsidP="008C1E12">
            <w:pPr>
              <w:spacing w:line="312" w:lineRule="exact"/>
              <w:ind w:right="-20"/>
              <w:jc w:val="both"/>
            </w:pPr>
            <w:r>
              <w:rPr>
                <w:rFonts w:hint="eastAsia"/>
              </w:rPr>
              <w:t>注：</w:t>
            </w:r>
            <w:r>
              <w:rPr>
                <w:rFonts w:hint="eastAsia"/>
              </w:rPr>
              <w:t>index</w:t>
            </w:r>
            <w:r>
              <w:rPr>
                <w:rFonts w:hint="eastAsia"/>
              </w:rPr>
              <w:t>为整数，目前无意义。</w:t>
            </w:r>
          </w:p>
          <w:p w:rsidR="00F6324A" w:rsidRDefault="00F6324A" w:rsidP="004D4CE8">
            <w:pPr>
              <w:spacing w:line="312" w:lineRule="exact"/>
              <w:ind w:right="-20"/>
              <w:jc w:val="both"/>
            </w:pPr>
            <w:r>
              <w:rPr>
                <w:rFonts w:hint="eastAsia"/>
              </w:rPr>
              <w:t>注：输入参数的加密规则也同样处理。</w:t>
            </w:r>
          </w:p>
          <w:p w:rsidR="00875E66" w:rsidRDefault="00875E66" w:rsidP="004D4CE8">
            <w:pPr>
              <w:spacing w:line="312" w:lineRule="exact"/>
              <w:ind w:right="-20"/>
              <w:jc w:val="both"/>
              <w:rPr>
                <w:sz w:val="20"/>
              </w:rPr>
            </w:pPr>
            <w:r w:rsidRPr="00875E66">
              <w:rPr>
                <w:rFonts w:hint="eastAsia"/>
                <w:sz w:val="20"/>
              </w:rPr>
              <w:t>住：如果</w:t>
            </w:r>
            <w:r w:rsidRPr="00875E66">
              <w:rPr>
                <w:rFonts w:hint="eastAsia"/>
                <w:sz w:val="20"/>
              </w:rPr>
              <w:t>url</w:t>
            </w:r>
            <w:r w:rsidRPr="00875E66">
              <w:rPr>
                <w:rFonts w:hint="eastAsia"/>
                <w:sz w:val="20"/>
              </w:rPr>
              <w:t>带有</w:t>
            </w:r>
            <w:r w:rsidRPr="00875E66">
              <w:rPr>
                <w:rFonts w:hint="eastAsia"/>
                <w:sz w:val="20"/>
              </w:rPr>
              <w:t>enHanced=yes</w:t>
            </w:r>
            <w:r w:rsidRPr="00875E66">
              <w:rPr>
                <w:rFonts w:hint="eastAsia"/>
                <w:sz w:val="20"/>
              </w:rPr>
              <w:t>参数，则该字段必须输入，而且为该格式，本接口涉及的</w:t>
            </w:r>
            <w:r w:rsidRPr="00875E66">
              <w:rPr>
                <w:rFonts w:hint="eastAsia"/>
                <w:sz w:val="20"/>
              </w:rPr>
              <w:t>aes</w:t>
            </w:r>
            <w:r w:rsidRPr="00875E66">
              <w:rPr>
                <w:rFonts w:hint="eastAsia"/>
                <w:sz w:val="20"/>
              </w:rPr>
              <w:t>加密、解密也为</w:t>
            </w:r>
            <w:r w:rsidRPr="00875E66">
              <w:rPr>
                <w:rFonts w:hint="eastAsia"/>
                <w:sz w:val="20"/>
              </w:rPr>
              <w:t>CBC</w:t>
            </w:r>
            <w:r w:rsidRPr="00875E66">
              <w:rPr>
                <w:rFonts w:hint="eastAsia"/>
                <w:sz w:val="20"/>
              </w:rPr>
              <w:t>方式。</w:t>
            </w:r>
          </w:p>
        </w:tc>
        <w:tc>
          <w:tcPr>
            <w:tcW w:w="709" w:type="dxa"/>
            <w:tcBorders>
              <w:top w:val="single" w:sz="4" w:space="0" w:color="000000"/>
              <w:left w:val="single" w:sz="4" w:space="0" w:color="000000"/>
              <w:bottom w:val="single" w:sz="4" w:space="0" w:color="000000"/>
              <w:right w:val="single" w:sz="4" w:space="0" w:color="000000"/>
            </w:tcBorders>
            <w:vAlign w:val="center"/>
          </w:tcPr>
          <w:p w:rsidR="00F6324A" w:rsidRDefault="00F6324A" w:rsidP="004D4CE8">
            <w:pPr>
              <w:jc w:val="both"/>
            </w:pPr>
            <w:r>
              <w:rPr>
                <w:rFonts w:hint="eastAsia"/>
              </w:rPr>
              <w:t>O</w:t>
            </w:r>
          </w:p>
        </w:tc>
      </w:tr>
      <w:tr w:rsidR="00F6324A" w:rsidRPr="00270E48" w:rsidTr="004D4CE8">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F6324A" w:rsidRDefault="00F6324A" w:rsidP="004D4CE8">
            <w:pPr>
              <w:ind w:right="-20"/>
              <w:jc w:val="both"/>
            </w:pPr>
            <w:r>
              <w:rPr>
                <w:rFonts w:hint="eastAsia"/>
              </w:rPr>
              <w:t>clientPass</w:t>
            </w:r>
          </w:p>
        </w:tc>
        <w:tc>
          <w:tcPr>
            <w:tcW w:w="1134" w:type="dxa"/>
            <w:tcBorders>
              <w:top w:val="single" w:sz="4" w:space="0" w:color="000000"/>
              <w:left w:val="single" w:sz="4" w:space="0" w:color="000000"/>
              <w:bottom w:val="single" w:sz="4" w:space="0" w:color="000000"/>
              <w:right w:val="single" w:sz="4" w:space="0" w:color="000000"/>
            </w:tcBorders>
            <w:vAlign w:val="center"/>
          </w:tcPr>
          <w:p w:rsidR="00F6324A" w:rsidRDefault="00F6324A" w:rsidP="004D4CE8">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F6324A" w:rsidRPr="00C24BFC" w:rsidRDefault="00F6324A" w:rsidP="008C1E12">
            <w:pPr>
              <w:spacing w:line="312" w:lineRule="exact"/>
              <w:ind w:right="-20"/>
              <w:jc w:val="both"/>
            </w:pPr>
            <w:r>
              <w:rPr>
                <w:rFonts w:hint="eastAsia"/>
              </w:rPr>
              <w:t>消费者密码</w:t>
            </w:r>
          </w:p>
          <w:p w:rsidR="00F6324A" w:rsidRDefault="00F6324A" w:rsidP="008C1E12">
            <w:pPr>
              <w:spacing w:line="312" w:lineRule="exact"/>
              <w:ind w:right="-20"/>
              <w:jc w:val="both"/>
            </w:pPr>
            <w:r>
              <w:rPr>
                <w:rFonts w:hint="eastAsia"/>
              </w:rPr>
              <w:t>支付密码：明文为</w:t>
            </w:r>
            <w:r>
              <w:rPr>
                <w:rFonts w:hint="eastAsia"/>
              </w:rPr>
              <w:t>pay pass=</w:t>
            </w:r>
            <w:r>
              <w:rPr>
                <w:rFonts w:hint="eastAsia"/>
              </w:rPr>
              <w:t>支付密码</w:t>
            </w:r>
          </w:p>
          <w:p w:rsidR="00232FE6" w:rsidRDefault="00232FE6" w:rsidP="00232FE6">
            <w:pPr>
              <w:spacing w:line="312" w:lineRule="exact"/>
              <w:ind w:right="-20"/>
              <w:jc w:val="both"/>
            </w:pPr>
            <w:r>
              <w:rPr>
                <w:rFonts w:hint="eastAsia"/>
              </w:rPr>
              <w:t>支付指纹：参考</w:t>
            </w:r>
            <w:r>
              <w:rPr>
                <w:rFonts w:hint="eastAsia"/>
              </w:rPr>
              <w:t>1.33</w:t>
            </w:r>
          </w:p>
          <w:p w:rsidR="00F6324A" w:rsidRDefault="00F6324A" w:rsidP="008C1E12">
            <w:pPr>
              <w:spacing w:line="312" w:lineRule="exact"/>
              <w:ind w:right="-20"/>
              <w:jc w:val="both"/>
            </w:pPr>
            <w:r>
              <w:rPr>
                <w:rFonts w:hint="eastAsia"/>
              </w:rPr>
              <w:t>注：</w:t>
            </w:r>
            <w:r>
              <w:rPr>
                <w:rFonts w:hint="eastAsia"/>
              </w:rPr>
              <w:t>aes</w:t>
            </w:r>
            <w:r>
              <w:rPr>
                <w:rFonts w:hint="eastAsia"/>
              </w:rPr>
              <w:t>加密，钥匙为：</w:t>
            </w:r>
            <w:r>
              <w:rPr>
                <w:rFonts w:hint="eastAsia"/>
              </w:rPr>
              <w:t>aesKey</w:t>
            </w:r>
          </w:p>
          <w:p w:rsidR="00F6324A" w:rsidRDefault="00F6324A" w:rsidP="004D4CE8">
            <w:pPr>
              <w:spacing w:line="312" w:lineRule="exact"/>
              <w:ind w:right="-20"/>
              <w:jc w:val="both"/>
              <w:rPr>
                <w:sz w:val="20"/>
              </w:rPr>
            </w:pPr>
            <w:r>
              <w:rPr>
                <w:rFonts w:hint="eastAsia"/>
              </w:rPr>
              <w:lastRenderedPageBreak/>
              <w:t>注：为兼容老版本，未输入时不校验。未来可能本字段启用为必须输入参数。</w:t>
            </w:r>
          </w:p>
        </w:tc>
        <w:tc>
          <w:tcPr>
            <w:tcW w:w="709" w:type="dxa"/>
            <w:tcBorders>
              <w:top w:val="single" w:sz="4" w:space="0" w:color="000000"/>
              <w:left w:val="single" w:sz="4" w:space="0" w:color="000000"/>
              <w:bottom w:val="single" w:sz="4" w:space="0" w:color="000000"/>
              <w:right w:val="single" w:sz="4" w:space="0" w:color="000000"/>
            </w:tcBorders>
            <w:vAlign w:val="center"/>
          </w:tcPr>
          <w:p w:rsidR="00F6324A" w:rsidRDefault="00F6324A" w:rsidP="004D4CE8">
            <w:pPr>
              <w:jc w:val="both"/>
            </w:pPr>
            <w:r>
              <w:rPr>
                <w:rFonts w:hint="eastAsia"/>
              </w:rPr>
              <w:lastRenderedPageBreak/>
              <w:t>O</w:t>
            </w:r>
          </w:p>
        </w:tc>
      </w:tr>
      <w:tr w:rsidR="00F6324A" w:rsidRPr="00270E48" w:rsidTr="00232FE6">
        <w:trPr>
          <w:trHeight w:val="20"/>
        </w:trPr>
        <w:tc>
          <w:tcPr>
            <w:tcW w:w="1585" w:type="dxa"/>
            <w:tcBorders>
              <w:top w:val="single" w:sz="4" w:space="0" w:color="000000"/>
              <w:left w:val="single" w:sz="4" w:space="0" w:color="000000"/>
              <w:bottom w:val="single" w:sz="4" w:space="0" w:color="000000"/>
              <w:right w:val="single" w:sz="4" w:space="0" w:color="000000"/>
            </w:tcBorders>
          </w:tcPr>
          <w:p w:rsidR="00F6324A" w:rsidRDefault="00F6324A" w:rsidP="004D4CE8">
            <w:pPr>
              <w:ind w:right="-20"/>
              <w:jc w:val="both"/>
            </w:pPr>
            <w:r w:rsidRPr="004814A3">
              <w:lastRenderedPageBreak/>
              <w:t>walletAppId</w:t>
            </w:r>
          </w:p>
        </w:tc>
        <w:tc>
          <w:tcPr>
            <w:tcW w:w="1134" w:type="dxa"/>
            <w:tcBorders>
              <w:top w:val="single" w:sz="4" w:space="0" w:color="000000"/>
              <w:left w:val="single" w:sz="4" w:space="0" w:color="000000"/>
              <w:bottom w:val="single" w:sz="4" w:space="0" w:color="000000"/>
              <w:right w:val="single" w:sz="4" w:space="0" w:color="000000"/>
            </w:tcBorders>
          </w:tcPr>
          <w:p w:rsidR="00F6324A" w:rsidRDefault="00F6324A" w:rsidP="004D4CE8">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F6324A" w:rsidRDefault="00F6324A" w:rsidP="00232FE6">
            <w:pPr>
              <w:spacing w:line="312" w:lineRule="exact"/>
              <w:ind w:right="-20"/>
              <w:jc w:val="both"/>
              <w:rPr>
                <w:sz w:val="20"/>
              </w:rPr>
            </w:pPr>
            <w:r>
              <w:rPr>
                <w:rFonts w:hint="eastAsia"/>
              </w:rPr>
              <w:t>钱包或</w:t>
            </w:r>
            <w:r>
              <w:rPr>
                <w:rFonts w:hint="eastAsia"/>
              </w:rPr>
              <w:t>SDK</w:t>
            </w:r>
            <w:r>
              <w:rPr>
                <w:rFonts w:hint="eastAsia"/>
              </w:rPr>
              <w:t>的包名，输入</w:t>
            </w:r>
            <w:r>
              <w:rPr>
                <w:rFonts w:hint="eastAsia"/>
              </w:rPr>
              <w:t>clientPass</w:t>
            </w:r>
            <w:r>
              <w:rPr>
                <w:rFonts w:hint="eastAsia"/>
              </w:rPr>
              <w:t>时需要提供</w:t>
            </w:r>
            <w:r>
              <w:rPr>
                <w:rFonts w:hint="eastAsia"/>
              </w:rPr>
              <w:t>.</w:t>
            </w:r>
          </w:p>
        </w:tc>
        <w:tc>
          <w:tcPr>
            <w:tcW w:w="709" w:type="dxa"/>
            <w:tcBorders>
              <w:top w:val="single" w:sz="4" w:space="0" w:color="000000"/>
              <w:left w:val="single" w:sz="4" w:space="0" w:color="000000"/>
              <w:bottom w:val="single" w:sz="4" w:space="0" w:color="000000"/>
              <w:right w:val="single" w:sz="4" w:space="0" w:color="000000"/>
            </w:tcBorders>
            <w:vAlign w:val="center"/>
          </w:tcPr>
          <w:p w:rsidR="00F6324A" w:rsidRDefault="00F6324A" w:rsidP="00232FE6">
            <w:pPr>
              <w:jc w:val="both"/>
            </w:pPr>
            <w:r>
              <w:rPr>
                <w:rFonts w:hint="eastAsia"/>
              </w:rPr>
              <w:t>O</w:t>
            </w:r>
          </w:p>
        </w:tc>
      </w:tr>
    </w:tbl>
    <w:p w:rsidR="00A8646F" w:rsidRDefault="00A8646F" w:rsidP="00A8646F">
      <w:pPr>
        <w:spacing w:line="240" w:lineRule="auto"/>
        <w:rPr>
          <w:sz w:val="20"/>
          <w:szCs w:val="20"/>
        </w:rPr>
      </w:pPr>
    </w:p>
    <w:p w:rsidR="00A8646F" w:rsidRPr="00E4026E" w:rsidRDefault="00A8646F" w:rsidP="00A8646F">
      <w:pPr>
        <w:spacing w:line="240" w:lineRule="auto"/>
        <w:rPr>
          <w:sz w:val="20"/>
          <w:szCs w:val="20"/>
        </w:rPr>
      </w:pPr>
    </w:p>
    <w:p w:rsidR="00A8646F" w:rsidRPr="00BB29FC" w:rsidRDefault="00A8646F" w:rsidP="00A8646F">
      <w:pPr>
        <w:ind w:firstLineChars="150" w:firstLine="316"/>
        <w:rPr>
          <w:b/>
        </w:rPr>
      </w:pPr>
      <w:r w:rsidRPr="00BB29FC">
        <w:rPr>
          <w:rFonts w:hint="eastAsia"/>
          <w:b/>
        </w:rPr>
        <w:t>响应参数描述</w:t>
      </w:r>
      <w:r>
        <w:rPr>
          <w:rFonts w:hint="eastAsia"/>
          <w:b/>
        </w:rPr>
        <w:t>：</w:t>
      </w:r>
    </w:p>
    <w:tbl>
      <w:tblPr>
        <w:tblW w:w="8215" w:type="dxa"/>
        <w:tblInd w:w="154" w:type="dxa"/>
        <w:tblLayout w:type="fixed"/>
        <w:tblCellMar>
          <w:left w:w="0" w:type="dxa"/>
          <w:right w:w="0" w:type="dxa"/>
        </w:tblCellMar>
        <w:tblLook w:val="0000"/>
      </w:tblPr>
      <w:tblGrid>
        <w:gridCol w:w="1552"/>
        <w:gridCol w:w="1134"/>
        <w:gridCol w:w="4820"/>
        <w:gridCol w:w="709"/>
      </w:tblGrid>
      <w:tr w:rsidR="00A8646F" w:rsidRPr="00270E48" w:rsidTr="004D4CE8">
        <w:trPr>
          <w:trHeight w:val="20"/>
        </w:trPr>
        <w:tc>
          <w:tcPr>
            <w:tcW w:w="1552" w:type="dxa"/>
            <w:tcBorders>
              <w:top w:val="single" w:sz="4" w:space="0" w:color="000000"/>
              <w:left w:val="single" w:sz="4" w:space="0" w:color="000000"/>
              <w:bottom w:val="single" w:sz="4" w:space="0" w:color="000000"/>
              <w:right w:val="single" w:sz="4" w:space="0" w:color="000000"/>
            </w:tcBorders>
            <w:shd w:val="clear" w:color="auto" w:fill="DFDFDF"/>
          </w:tcPr>
          <w:p w:rsidR="00A8646F" w:rsidRPr="00270E48" w:rsidRDefault="00A8646F" w:rsidP="004D4CE8">
            <w:pPr>
              <w:spacing w:line="307" w:lineRule="exact"/>
              <w:ind w:left="102" w:right="-20"/>
              <w:rPr>
                <w:sz w:val="24"/>
                <w:szCs w:val="24"/>
              </w:rPr>
            </w:pPr>
            <w:r>
              <w:rPr>
                <w:rFonts w:ascii="微软雅黑" w:eastAsia="微软雅黑" w:cs="微软雅黑" w:hint="eastAsia"/>
                <w:b/>
                <w:bCs/>
                <w:spacing w:val="12"/>
                <w:position w:val="-1"/>
              </w:rPr>
              <w:t>数据项</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A8646F" w:rsidRPr="00270E48" w:rsidRDefault="00A8646F" w:rsidP="004D4CE8">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A8646F" w:rsidRPr="00270E48" w:rsidRDefault="00A8646F" w:rsidP="004D4CE8">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A8646F" w:rsidRPr="00270E48" w:rsidRDefault="00A8646F" w:rsidP="004D4CE8">
            <w:pPr>
              <w:spacing w:line="307" w:lineRule="exact"/>
              <w:ind w:left="102" w:right="-20"/>
              <w:rPr>
                <w:sz w:val="24"/>
                <w:szCs w:val="24"/>
              </w:rPr>
            </w:pPr>
            <w:r>
              <w:rPr>
                <w:rFonts w:ascii="微软雅黑" w:eastAsia="微软雅黑" w:cs="微软雅黑" w:hint="eastAsia"/>
                <w:b/>
                <w:bCs/>
                <w:spacing w:val="12"/>
                <w:position w:val="-1"/>
              </w:rPr>
              <w:t>选项</w:t>
            </w:r>
          </w:p>
        </w:tc>
      </w:tr>
      <w:tr w:rsidR="00A8646F" w:rsidRPr="00270E48" w:rsidTr="004D4CE8">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A8646F" w:rsidRPr="00286EBC" w:rsidRDefault="00A8646F" w:rsidP="004D4CE8">
            <w:pPr>
              <w:ind w:right="-20"/>
              <w:jc w:val="both"/>
            </w:pPr>
            <w:r w:rsidRPr="00286EBC">
              <w:rPr>
                <w:rFonts w:hint="eastAsia"/>
              </w:rPr>
              <w:t>returnCode</w:t>
            </w:r>
          </w:p>
        </w:tc>
        <w:tc>
          <w:tcPr>
            <w:tcW w:w="1134" w:type="dxa"/>
            <w:tcBorders>
              <w:top w:val="single" w:sz="4" w:space="0" w:color="000000"/>
              <w:left w:val="single" w:sz="4" w:space="0" w:color="000000"/>
              <w:bottom w:val="single" w:sz="4" w:space="0" w:color="000000"/>
              <w:right w:val="single" w:sz="4" w:space="0" w:color="000000"/>
            </w:tcBorders>
            <w:vAlign w:val="center"/>
          </w:tcPr>
          <w:p w:rsidR="00A8646F" w:rsidRPr="00286EBC" w:rsidRDefault="00A8646F" w:rsidP="004D4CE8">
            <w:pPr>
              <w:spacing w:line="241" w:lineRule="auto"/>
              <w:ind w:right="51"/>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A8646F" w:rsidRPr="00775C76" w:rsidRDefault="00A8646F" w:rsidP="004D4CE8">
            <w:pPr>
              <w:spacing w:line="312" w:lineRule="exact"/>
              <w:ind w:right="-20"/>
              <w:jc w:val="both"/>
            </w:pPr>
            <w:r w:rsidRPr="00775C76">
              <w:rPr>
                <w:rFonts w:hint="eastAsia"/>
              </w:rPr>
              <w:t>0</w:t>
            </w:r>
            <w:r>
              <w:rPr>
                <w:rFonts w:hint="eastAsia"/>
              </w:rPr>
              <w:t>：成功</w:t>
            </w:r>
          </w:p>
          <w:p w:rsidR="00A8646F" w:rsidRDefault="00DC7FDE" w:rsidP="004D4CE8">
            <w:pPr>
              <w:spacing w:line="312" w:lineRule="exact"/>
              <w:ind w:right="-20"/>
              <w:jc w:val="both"/>
            </w:pPr>
            <w:r>
              <w:rPr>
                <w:rFonts w:hint="eastAsia"/>
              </w:rPr>
              <w:t>其他：失败，具体请参考</w:t>
            </w:r>
            <w:r w:rsidR="006F430C">
              <w:rPr>
                <w:rFonts w:hint="eastAsia"/>
              </w:rPr>
              <w:t>2.1</w:t>
            </w:r>
            <w:r>
              <w:rPr>
                <w:rFonts w:hint="eastAsia"/>
              </w:rPr>
              <w:t>章节</w:t>
            </w:r>
          </w:p>
          <w:p w:rsidR="00141E9E" w:rsidRDefault="00141E9E" w:rsidP="004D4CE8">
            <w:pPr>
              <w:spacing w:line="312" w:lineRule="exact"/>
              <w:ind w:right="-20"/>
              <w:jc w:val="both"/>
              <w:rPr>
                <w:rFonts w:ascii="宋体" w:hAnsi="宋体"/>
                <w:color w:val="1F497D"/>
                <w:sz w:val="22"/>
                <w:szCs w:val="22"/>
              </w:rPr>
            </w:pPr>
            <w:r>
              <w:rPr>
                <w:rFonts w:ascii="宋体" w:hAnsi="宋体" w:hint="eastAsia"/>
                <w:color w:val="1F497D"/>
                <w:sz w:val="22"/>
                <w:szCs w:val="22"/>
              </w:rPr>
              <w:t>1、3、900009、900010、900200、900204、900213、900230、900231、900233、900238、900239</w:t>
            </w:r>
          </w:p>
          <w:p w:rsidR="00141E9E" w:rsidRDefault="00141E9E" w:rsidP="004D4CE8">
            <w:pPr>
              <w:spacing w:line="312" w:lineRule="exact"/>
              <w:ind w:right="-20"/>
              <w:jc w:val="both"/>
            </w:pPr>
            <w:r>
              <w:rPr>
                <w:rFonts w:hint="eastAsia"/>
              </w:rPr>
              <w:t>x806yyy</w:t>
            </w:r>
          </w:p>
          <w:p w:rsidR="008F2D47" w:rsidRPr="00775C76" w:rsidRDefault="008F2D47" w:rsidP="004D4CE8">
            <w:pPr>
              <w:spacing w:line="312" w:lineRule="exact"/>
              <w:ind w:right="-20"/>
              <w:jc w:val="both"/>
            </w:pPr>
            <w:r>
              <w:rPr>
                <w:rFonts w:hint="eastAsia"/>
              </w:rPr>
              <w:t>x9yyyyy</w:t>
            </w:r>
          </w:p>
        </w:tc>
        <w:tc>
          <w:tcPr>
            <w:tcW w:w="709" w:type="dxa"/>
            <w:tcBorders>
              <w:top w:val="single" w:sz="4" w:space="0" w:color="000000"/>
              <w:left w:val="single" w:sz="4" w:space="0" w:color="000000"/>
              <w:bottom w:val="single" w:sz="4" w:space="0" w:color="000000"/>
              <w:right w:val="single" w:sz="4" w:space="0" w:color="000000"/>
            </w:tcBorders>
            <w:vAlign w:val="center"/>
          </w:tcPr>
          <w:p w:rsidR="00A8646F" w:rsidRPr="00775C76" w:rsidRDefault="00A8646F" w:rsidP="004D4CE8">
            <w:pPr>
              <w:jc w:val="both"/>
            </w:pPr>
            <w:r>
              <w:rPr>
                <w:rFonts w:hint="eastAsia"/>
              </w:rPr>
              <w:t>M</w:t>
            </w:r>
          </w:p>
        </w:tc>
      </w:tr>
      <w:tr w:rsidR="00A8646F" w:rsidRPr="00270E48" w:rsidTr="004D4CE8">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A8646F" w:rsidRPr="00286EBC" w:rsidRDefault="00A8646F" w:rsidP="004D4CE8">
            <w:pPr>
              <w:ind w:right="-20"/>
              <w:jc w:val="both"/>
            </w:pPr>
            <w:r>
              <w:rPr>
                <w:rFonts w:hint="eastAsia"/>
              </w:rPr>
              <w:t>returnDesc</w:t>
            </w:r>
          </w:p>
        </w:tc>
        <w:tc>
          <w:tcPr>
            <w:tcW w:w="1134" w:type="dxa"/>
            <w:tcBorders>
              <w:top w:val="single" w:sz="4" w:space="0" w:color="000000"/>
              <w:left w:val="single" w:sz="4" w:space="0" w:color="000000"/>
              <w:bottom w:val="single" w:sz="4" w:space="0" w:color="000000"/>
              <w:right w:val="single" w:sz="4" w:space="0" w:color="000000"/>
            </w:tcBorders>
            <w:vAlign w:val="center"/>
          </w:tcPr>
          <w:p w:rsidR="00A8646F" w:rsidRPr="00286EBC" w:rsidRDefault="00A8646F" w:rsidP="004D4CE8">
            <w:pPr>
              <w:spacing w:line="241" w:lineRule="auto"/>
              <w:ind w:right="51"/>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A8646F" w:rsidRPr="00775C76" w:rsidRDefault="00A8646F" w:rsidP="004D4CE8">
            <w:pPr>
              <w:spacing w:line="312" w:lineRule="exact"/>
              <w:ind w:right="-20"/>
              <w:jc w:val="both"/>
            </w:pPr>
            <w:r>
              <w:rPr>
                <w:rFonts w:hint="eastAsia"/>
              </w:rPr>
              <w:t>返回描述信息</w:t>
            </w:r>
          </w:p>
        </w:tc>
        <w:tc>
          <w:tcPr>
            <w:tcW w:w="709" w:type="dxa"/>
            <w:tcBorders>
              <w:top w:val="single" w:sz="4" w:space="0" w:color="000000"/>
              <w:left w:val="single" w:sz="4" w:space="0" w:color="000000"/>
              <w:bottom w:val="single" w:sz="4" w:space="0" w:color="000000"/>
              <w:right w:val="single" w:sz="4" w:space="0" w:color="000000"/>
            </w:tcBorders>
            <w:vAlign w:val="center"/>
          </w:tcPr>
          <w:p w:rsidR="00A8646F" w:rsidRPr="00775C76" w:rsidRDefault="00A8646F" w:rsidP="004D4CE8">
            <w:pPr>
              <w:jc w:val="both"/>
            </w:pPr>
            <w:r>
              <w:rPr>
                <w:rFonts w:hint="eastAsia"/>
              </w:rPr>
              <w:t>M</w:t>
            </w:r>
          </w:p>
        </w:tc>
      </w:tr>
      <w:tr w:rsidR="00A8646F" w:rsidRPr="00270E48" w:rsidTr="004D4CE8">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A8646F" w:rsidRDefault="00A8646F" w:rsidP="004D4CE8">
            <w:pPr>
              <w:ind w:right="-20"/>
              <w:jc w:val="both"/>
            </w:pPr>
            <w:r>
              <w:rPr>
                <w:rFonts w:ascii="Arial" w:hAnsi="Arial" w:cs="Arial" w:hint="eastAsia"/>
                <w:snapToGrid/>
                <w:color w:val="000000"/>
                <w:kern w:val="2"/>
                <w:sz w:val="20"/>
                <w:szCs w:val="18"/>
                <w:lang w:val="de-DE"/>
              </w:rPr>
              <w:t>bindid</w:t>
            </w:r>
          </w:p>
        </w:tc>
        <w:tc>
          <w:tcPr>
            <w:tcW w:w="1134" w:type="dxa"/>
            <w:tcBorders>
              <w:top w:val="single" w:sz="4" w:space="0" w:color="000000"/>
              <w:left w:val="single" w:sz="4" w:space="0" w:color="000000"/>
              <w:bottom w:val="single" w:sz="4" w:space="0" w:color="000000"/>
              <w:right w:val="single" w:sz="4" w:space="0" w:color="000000"/>
            </w:tcBorders>
            <w:vAlign w:val="center"/>
          </w:tcPr>
          <w:p w:rsidR="00A8646F" w:rsidRPr="00286EBC" w:rsidRDefault="00A8646F" w:rsidP="004D4CE8">
            <w:pPr>
              <w:spacing w:line="241" w:lineRule="auto"/>
              <w:ind w:right="51"/>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A8646F" w:rsidRDefault="00A8646F" w:rsidP="004D4CE8">
            <w:pPr>
              <w:spacing w:line="312" w:lineRule="exact"/>
              <w:ind w:right="-20"/>
              <w:jc w:val="both"/>
            </w:pPr>
            <w:r>
              <w:rPr>
                <w:rFonts w:hint="eastAsia"/>
              </w:rPr>
              <w:t>绑卡</w:t>
            </w:r>
            <w:r>
              <w:rPr>
                <w:rFonts w:hint="eastAsia"/>
              </w:rPr>
              <w:t>ID</w:t>
            </w:r>
          </w:p>
        </w:tc>
        <w:tc>
          <w:tcPr>
            <w:tcW w:w="709" w:type="dxa"/>
            <w:tcBorders>
              <w:top w:val="single" w:sz="4" w:space="0" w:color="000000"/>
              <w:left w:val="single" w:sz="4" w:space="0" w:color="000000"/>
              <w:bottom w:val="single" w:sz="4" w:space="0" w:color="000000"/>
              <w:right w:val="single" w:sz="4" w:space="0" w:color="000000"/>
            </w:tcBorders>
            <w:vAlign w:val="center"/>
          </w:tcPr>
          <w:p w:rsidR="00A8646F" w:rsidRPr="00775C76" w:rsidRDefault="00A8646F" w:rsidP="004D4CE8">
            <w:pPr>
              <w:jc w:val="both"/>
            </w:pPr>
            <w:r>
              <w:rPr>
                <w:rFonts w:hint="eastAsia"/>
              </w:rPr>
              <w:t>O</w:t>
            </w:r>
          </w:p>
        </w:tc>
      </w:tr>
      <w:tr w:rsidR="008130AF" w:rsidRPr="00270E48" w:rsidTr="004D4CE8">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8130AF" w:rsidRDefault="008130AF" w:rsidP="004D4CE8">
            <w:pPr>
              <w:ind w:right="-20"/>
              <w:jc w:val="both"/>
              <w:rPr>
                <w:rFonts w:ascii="Arial" w:hAnsi="Arial" w:cs="Arial"/>
                <w:snapToGrid/>
                <w:color w:val="000000"/>
                <w:kern w:val="2"/>
                <w:sz w:val="20"/>
                <w:szCs w:val="18"/>
                <w:lang w:val="de-DE"/>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8130AF" w:rsidRPr="00286EBC" w:rsidRDefault="008130AF" w:rsidP="004D4CE8">
            <w:pPr>
              <w:spacing w:line="241" w:lineRule="auto"/>
              <w:ind w:right="51"/>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8130AF" w:rsidRDefault="008130AF" w:rsidP="004D4CE8">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8130AF" w:rsidRDefault="008130AF" w:rsidP="004D4CE8">
            <w:pPr>
              <w:jc w:val="both"/>
            </w:pPr>
          </w:p>
        </w:tc>
      </w:tr>
      <w:tr w:rsidR="008130AF" w:rsidRPr="00270E48" w:rsidTr="008A71B2">
        <w:trPr>
          <w:trHeight w:val="20"/>
        </w:trPr>
        <w:tc>
          <w:tcPr>
            <w:tcW w:w="1552" w:type="dxa"/>
            <w:tcBorders>
              <w:top w:val="single" w:sz="4" w:space="0" w:color="000000"/>
              <w:left w:val="single" w:sz="4" w:space="0" w:color="000000"/>
              <w:bottom w:val="single" w:sz="4" w:space="0" w:color="000000"/>
              <w:right w:val="single" w:sz="4" w:space="0" w:color="000000"/>
            </w:tcBorders>
          </w:tcPr>
          <w:p w:rsidR="008130AF" w:rsidRDefault="008130AF" w:rsidP="004D4CE8">
            <w:pPr>
              <w:ind w:right="-20"/>
              <w:jc w:val="both"/>
              <w:rPr>
                <w:rFonts w:ascii="Arial" w:hAnsi="Arial" w:cs="Arial"/>
                <w:snapToGrid/>
                <w:color w:val="000000"/>
                <w:kern w:val="2"/>
                <w:sz w:val="20"/>
                <w:szCs w:val="18"/>
                <w:lang w:val="de-DE"/>
              </w:rPr>
            </w:pPr>
            <w:r>
              <w:rPr>
                <w:rFonts w:hint="eastAsia"/>
              </w:rPr>
              <w:t>payPass</w:t>
            </w:r>
          </w:p>
        </w:tc>
        <w:tc>
          <w:tcPr>
            <w:tcW w:w="1134" w:type="dxa"/>
            <w:tcBorders>
              <w:top w:val="single" w:sz="4" w:space="0" w:color="000000"/>
              <w:left w:val="single" w:sz="4" w:space="0" w:color="000000"/>
              <w:bottom w:val="single" w:sz="4" w:space="0" w:color="000000"/>
              <w:right w:val="single" w:sz="4" w:space="0" w:color="000000"/>
            </w:tcBorders>
          </w:tcPr>
          <w:p w:rsidR="008130AF" w:rsidRPr="00286EBC" w:rsidRDefault="008130AF" w:rsidP="004D4CE8">
            <w:pPr>
              <w:spacing w:line="241" w:lineRule="auto"/>
              <w:ind w:right="51"/>
              <w:jc w:val="both"/>
            </w:pPr>
            <w:r w:rsidRPr="00EE161C">
              <w:rPr>
                <w:rFonts w:hint="eastAsia"/>
                <w:b/>
                <w:sz w:val="20"/>
              </w:rPr>
              <w:t>payPassObj</w:t>
            </w:r>
          </w:p>
        </w:tc>
        <w:tc>
          <w:tcPr>
            <w:tcW w:w="4820" w:type="dxa"/>
            <w:tcBorders>
              <w:top w:val="single" w:sz="4" w:space="0" w:color="000000"/>
              <w:left w:val="single" w:sz="4" w:space="0" w:color="000000"/>
              <w:bottom w:val="single" w:sz="4" w:space="0" w:color="000000"/>
              <w:right w:val="single" w:sz="4" w:space="0" w:color="000000"/>
            </w:tcBorders>
            <w:vAlign w:val="center"/>
          </w:tcPr>
          <w:p w:rsidR="008130AF" w:rsidRDefault="008130AF" w:rsidP="008A71B2">
            <w:pPr>
              <w:spacing w:line="312" w:lineRule="exact"/>
              <w:ind w:right="-20"/>
              <w:jc w:val="both"/>
            </w:pPr>
            <w:r>
              <w:rPr>
                <w:rFonts w:hint="eastAsia"/>
              </w:rPr>
              <w:t>支付密码对象，用于返回支付密码的属性。</w:t>
            </w:r>
          </w:p>
          <w:p w:rsidR="008130AF" w:rsidRDefault="008130AF" w:rsidP="004D4CE8">
            <w:pPr>
              <w:spacing w:line="312" w:lineRule="exact"/>
              <w:ind w:right="-20"/>
              <w:jc w:val="both"/>
            </w:pPr>
            <w:r>
              <w:rPr>
                <w:rFonts w:hint="eastAsia"/>
              </w:rPr>
              <w:t>注：使用支付密码时有效</w:t>
            </w:r>
          </w:p>
          <w:p w:rsidR="00FB2E4C" w:rsidRDefault="00FB2E4C" w:rsidP="004D4CE8">
            <w:pPr>
              <w:spacing w:line="312" w:lineRule="exact"/>
              <w:ind w:right="-20"/>
              <w:jc w:val="both"/>
            </w:pPr>
            <w:r>
              <w:rPr>
                <w:rFonts w:hint="eastAsia"/>
              </w:rPr>
              <w:t>注：不参与签名；</w:t>
            </w:r>
          </w:p>
        </w:tc>
        <w:tc>
          <w:tcPr>
            <w:tcW w:w="709" w:type="dxa"/>
            <w:tcBorders>
              <w:top w:val="single" w:sz="4" w:space="0" w:color="000000"/>
              <w:left w:val="single" w:sz="4" w:space="0" w:color="000000"/>
              <w:bottom w:val="single" w:sz="4" w:space="0" w:color="000000"/>
              <w:right w:val="single" w:sz="4" w:space="0" w:color="000000"/>
            </w:tcBorders>
            <w:vAlign w:val="center"/>
          </w:tcPr>
          <w:p w:rsidR="008130AF" w:rsidRDefault="008130AF" w:rsidP="004D4CE8">
            <w:pPr>
              <w:jc w:val="both"/>
            </w:pPr>
            <w:r>
              <w:rPr>
                <w:rFonts w:hint="eastAsia"/>
              </w:rPr>
              <w:t>O</w:t>
            </w:r>
          </w:p>
        </w:tc>
      </w:tr>
      <w:tr w:rsidR="00FB2E4C" w:rsidRPr="00270E48" w:rsidTr="008A71B2">
        <w:trPr>
          <w:trHeight w:val="20"/>
        </w:trPr>
        <w:tc>
          <w:tcPr>
            <w:tcW w:w="1552" w:type="dxa"/>
            <w:tcBorders>
              <w:top w:val="single" w:sz="4" w:space="0" w:color="000000"/>
              <w:left w:val="single" w:sz="4" w:space="0" w:color="000000"/>
              <w:bottom w:val="single" w:sz="4" w:space="0" w:color="000000"/>
              <w:right w:val="single" w:sz="4" w:space="0" w:color="000000"/>
            </w:tcBorders>
          </w:tcPr>
          <w:p w:rsidR="00FB2E4C" w:rsidRDefault="00E74E6D" w:rsidP="004D4CE8">
            <w:pPr>
              <w:ind w:right="-20"/>
              <w:jc w:val="both"/>
            </w:pPr>
            <w:r>
              <w:rPr>
                <w:rFonts w:hint="eastAsia"/>
              </w:rPr>
              <w:t>id</w:t>
            </w:r>
            <w:r w:rsidR="00FB2E4C">
              <w:rPr>
                <w:rFonts w:hint="eastAsia"/>
              </w:rPr>
              <w:t>Hash</w:t>
            </w:r>
          </w:p>
        </w:tc>
        <w:tc>
          <w:tcPr>
            <w:tcW w:w="1134" w:type="dxa"/>
            <w:tcBorders>
              <w:top w:val="single" w:sz="4" w:space="0" w:color="000000"/>
              <w:left w:val="single" w:sz="4" w:space="0" w:color="000000"/>
              <w:bottom w:val="single" w:sz="4" w:space="0" w:color="000000"/>
              <w:right w:val="single" w:sz="4" w:space="0" w:color="000000"/>
            </w:tcBorders>
          </w:tcPr>
          <w:p w:rsidR="00FB2E4C" w:rsidRPr="005D25E9" w:rsidRDefault="00FB2E4C" w:rsidP="004D4CE8">
            <w:pPr>
              <w:spacing w:line="241" w:lineRule="auto"/>
              <w:ind w:right="51"/>
              <w:jc w:val="both"/>
            </w:pPr>
            <w:r w:rsidRPr="005D25E9">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FB2E4C" w:rsidRDefault="00FB2E4C" w:rsidP="008A71B2">
            <w:pPr>
              <w:spacing w:line="312" w:lineRule="exact"/>
              <w:ind w:right="-20"/>
              <w:jc w:val="both"/>
            </w:pPr>
            <w:r>
              <w:rPr>
                <w:rFonts w:hint="eastAsia"/>
              </w:rPr>
              <w:t>输入卡号的</w:t>
            </w:r>
            <w:r>
              <w:rPr>
                <w:rFonts w:hint="eastAsia"/>
              </w:rPr>
              <w:t>hash</w:t>
            </w:r>
            <w:r>
              <w:rPr>
                <w:rFonts w:hint="eastAsia"/>
              </w:rPr>
              <w:t>值，</w:t>
            </w:r>
            <w:r>
              <w:rPr>
                <w:rFonts w:hint="eastAsia"/>
              </w:rPr>
              <w:t>sha256 with key</w:t>
            </w:r>
            <w:r>
              <w:rPr>
                <w:rFonts w:hint="eastAsia"/>
              </w:rPr>
              <w:t>：</w:t>
            </w:r>
          </w:p>
          <w:p w:rsidR="00FB2E4C" w:rsidRDefault="00FB2E4C" w:rsidP="008A71B2">
            <w:pPr>
              <w:spacing w:line="312" w:lineRule="exact"/>
              <w:ind w:right="-20"/>
              <w:jc w:val="both"/>
            </w:pPr>
            <w:r>
              <w:t>S</w:t>
            </w:r>
            <w:r>
              <w:rPr>
                <w:rFonts w:hint="eastAsia"/>
              </w:rPr>
              <w:t>ha256(</w:t>
            </w:r>
            <w:r>
              <w:rPr>
                <w:sz w:val="20"/>
              </w:rPr>
              <w:t>idtype</w:t>
            </w:r>
            <w:r>
              <w:rPr>
                <w:rFonts w:hint="eastAsia"/>
                <w:sz w:val="20"/>
              </w:rPr>
              <w:t xml:space="preserve"> + </w:t>
            </w:r>
            <w:r w:rsidRPr="00F83528">
              <w:rPr>
                <w:sz w:val="20"/>
              </w:rPr>
              <w:t>id</w:t>
            </w:r>
            <w:r>
              <w:rPr>
                <w:rFonts w:hint="eastAsia"/>
                <w:sz w:val="20"/>
              </w:rPr>
              <w:t xml:space="preserve"> + key)</w:t>
            </w:r>
          </w:p>
        </w:tc>
        <w:tc>
          <w:tcPr>
            <w:tcW w:w="709" w:type="dxa"/>
            <w:tcBorders>
              <w:top w:val="single" w:sz="4" w:space="0" w:color="000000"/>
              <w:left w:val="single" w:sz="4" w:space="0" w:color="000000"/>
              <w:bottom w:val="single" w:sz="4" w:space="0" w:color="000000"/>
              <w:right w:val="single" w:sz="4" w:space="0" w:color="000000"/>
            </w:tcBorders>
            <w:vAlign w:val="center"/>
          </w:tcPr>
          <w:p w:rsidR="00FB2E4C" w:rsidRDefault="00FB2E4C" w:rsidP="004D4CE8">
            <w:pPr>
              <w:jc w:val="both"/>
            </w:pPr>
            <w:r>
              <w:rPr>
                <w:rFonts w:hint="eastAsia"/>
              </w:rPr>
              <w:t>O</w:t>
            </w:r>
          </w:p>
        </w:tc>
      </w:tr>
      <w:tr w:rsidR="005D25E9" w:rsidRPr="00270E48" w:rsidTr="008A71B2">
        <w:trPr>
          <w:trHeight w:val="20"/>
        </w:trPr>
        <w:tc>
          <w:tcPr>
            <w:tcW w:w="1552" w:type="dxa"/>
            <w:tcBorders>
              <w:top w:val="single" w:sz="4" w:space="0" w:color="000000"/>
              <w:left w:val="single" w:sz="4" w:space="0" w:color="000000"/>
              <w:bottom w:val="single" w:sz="4" w:space="0" w:color="000000"/>
              <w:right w:val="single" w:sz="4" w:space="0" w:color="000000"/>
            </w:tcBorders>
          </w:tcPr>
          <w:p w:rsidR="005D25E9" w:rsidRDefault="005D25E9" w:rsidP="004D4CE8">
            <w:pPr>
              <w:ind w:right="-20"/>
              <w:jc w:val="both"/>
            </w:pPr>
          </w:p>
        </w:tc>
        <w:tc>
          <w:tcPr>
            <w:tcW w:w="1134" w:type="dxa"/>
            <w:tcBorders>
              <w:top w:val="single" w:sz="4" w:space="0" w:color="000000"/>
              <w:left w:val="single" w:sz="4" w:space="0" w:color="000000"/>
              <w:bottom w:val="single" w:sz="4" w:space="0" w:color="000000"/>
              <w:right w:val="single" w:sz="4" w:space="0" w:color="000000"/>
            </w:tcBorders>
          </w:tcPr>
          <w:p w:rsidR="005D25E9" w:rsidRPr="005D25E9" w:rsidRDefault="005D25E9" w:rsidP="004D4CE8">
            <w:pPr>
              <w:spacing w:line="241" w:lineRule="auto"/>
              <w:ind w:right="51"/>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5D25E9" w:rsidRDefault="005D25E9" w:rsidP="008A71B2">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5D25E9" w:rsidRDefault="005D25E9" w:rsidP="004D4CE8">
            <w:pPr>
              <w:jc w:val="both"/>
            </w:pPr>
          </w:p>
        </w:tc>
      </w:tr>
      <w:tr w:rsidR="005D25E9" w:rsidRPr="00270E48" w:rsidTr="008A71B2">
        <w:trPr>
          <w:trHeight w:val="20"/>
        </w:trPr>
        <w:tc>
          <w:tcPr>
            <w:tcW w:w="1552" w:type="dxa"/>
            <w:tcBorders>
              <w:top w:val="single" w:sz="4" w:space="0" w:color="000000"/>
              <w:left w:val="single" w:sz="4" w:space="0" w:color="000000"/>
              <w:bottom w:val="single" w:sz="4" w:space="0" w:color="000000"/>
              <w:right w:val="single" w:sz="4" w:space="0" w:color="000000"/>
            </w:tcBorders>
          </w:tcPr>
          <w:p w:rsidR="005D25E9" w:rsidRPr="00501425" w:rsidRDefault="005D25E9" w:rsidP="004D4CE8">
            <w:pPr>
              <w:ind w:right="-20"/>
              <w:jc w:val="both"/>
              <w:rPr>
                <w:color w:val="FF0000"/>
              </w:rPr>
            </w:pPr>
            <w:r w:rsidRPr="00501425">
              <w:rPr>
                <w:color w:val="FF0000"/>
              </w:rPr>
              <w:t>weburl</w:t>
            </w:r>
          </w:p>
        </w:tc>
        <w:tc>
          <w:tcPr>
            <w:tcW w:w="1134" w:type="dxa"/>
            <w:tcBorders>
              <w:top w:val="single" w:sz="4" w:space="0" w:color="000000"/>
              <w:left w:val="single" w:sz="4" w:space="0" w:color="000000"/>
              <w:bottom w:val="single" w:sz="4" w:space="0" w:color="000000"/>
              <w:right w:val="single" w:sz="4" w:space="0" w:color="000000"/>
            </w:tcBorders>
          </w:tcPr>
          <w:p w:rsidR="005D25E9" w:rsidRPr="00501425" w:rsidRDefault="005D25E9" w:rsidP="004D4CE8">
            <w:pPr>
              <w:spacing w:line="241" w:lineRule="auto"/>
              <w:ind w:right="51"/>
              <w:jc w:val="both"/>
              <w:rPr>
                <w:color w:val="FF0000"/>
              </w:rPr>
            </w:pPr>
            <w:r w:rsidRPr="00501425">
              <w:rPr>
                <w:rFonts w:hint="eastAsia"/>
                <w:color w:val="FF0000"/>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5D25E9" w:rsidRPr="00501425" w:rsidRDefault="00501425" w:rsidP="008A71B2">
            <w:pPr>
              <w:spacing w:line="312" w:lineRule="exact"/>
              <w:ind w:right="-20"/>
              <w:jc w:val="both"/>
              <w:rPr>
                <w:color w:val="FF0000"/>
              </w:rPr>
            </w:pPr>
            <w:ins w:id="72" w:author="s00150434" w:date="2015-11-04T09:57:00Z">
              <w:r>
                <w:rPr>
                  <w:rFonts w:hint="eastAsia"/>
                  <w:color w:val="FF0000"/>
                </w:rPr>
                <w:t>客户端重定向</w:t>
              </w:r>
            </w:ins>
            <w:ins w:id="73" w:author="s00150434" w:date="2015-11-04T09:58:00Z">
              <w:r>
                <w:rPr>
                  <w:rFonts w:hint="eastAsia"/>
                  <w:color w:val="FF0000"/>
                </w:rPr>
                <w:t>返回</w:t>
              </w:r>
              <w:r>
                <w:rPr>
                  <w:rFonts w:hint="eastAsia"/>
                  <w:color w:val="FF0000"/>
                </w:rPr>
                <w:t>url</w:t>
              </w:r>
            </w:ins>
          </w:p>
        </w:tc>
        <w:tc>
          <w:tcPr>
            <w:tcW w:w="709" w:type="dxa"/>
            <w:tcBorders>
              <w:top w:val="single" w:sz="4" w:space="0" w:color="000000"/>
              <w:left w:val="single" w:sz="4" w:space="0" w:color="000000"/>
              <w:bottom w:val="single" w:sz="4" w:space="0" w:color="000000"/>
              <w:right w:val="single" w:sz="4" w:space="0" w:color="000000"/>
            </w:tcBorders>
            <w:vAlign w:val="center"/>
          </w:tcPr>
          <w:p w:rsidR="005D25E9" w:rsidRPr="00501425" w:rsidRDefault="00501425" w:rsidP="004D4CE8">
            <w:pPr>
              <w:jc w:val="both"/>
            </w:pPr>
            <w:ins w:id="74" w:author="s00150434" w:date="2015-11-04T09:58:00Z">
              <w:r>
                <w:rPr>
                  <w:rFonts w:hint="eastAsia"/>
                </w:rPr>
                <w:t>O</w:t>
              </w:r>
            </w:ins>
          </w:p>
        </w:tc>
      </w:tr>
      <w:tr w:rsidR="005D25E9" w:rsidRPr="00270E48" w:rsidTr="008A71B2">
        <w:trPr>
          <w:trHeight w:val="20"/>
        </w:trPr>
        <w:tc>
          <w:tcPr>
            <w:tcW w:w="1552" w:type="dxa"/>
            <w:tcBorders>
              <w:top w:val="single" w:sz="4" w:space="0" w:color="000000"/>
              <w:left w:val="single" w:sz="4" w:space="0" w:color="000000"/>
              <w:bottom w:val="single" w:sz="4" w:space="0" w:color="000000"/>
              <w:right w:val="single" w:sz="4" w:space="0" w:color="000000"/>
            </w:tcBorders>
          </w:tcPr>
          <w:p w:rsidR="005D25E9" w:rsidRPr="00501425" w:rsidRDefault="005D25E9" w:rsidP="004D4CE8">
            <w:pPr>
              <w:ind w:right="-20"/>
              <w:jc w:val="both"/>
              <w:rPr>
                <w:color w:val="FF0000"/>
              </w:rPr>
            </w:pPr>
            <w:r w:rsidRPr="00501425">
              <w:rPr>
                <w:color w:val="FF0000"/>
              </w:rPr>
              <w:t>invokeUrl</w:t>
            </w:r>
          </w:p>
        </w:tc>
        <w:tc>
          <w:tcPr>
            <w:tcW w:w="1134" w:type="dxa"/>
            <w:tcBorders>
              <w:top w:val="single" w:sz="4" w:space="0" w:color="000000"/>
              <w:left w:val="single" w:sz="4" w:space="0" w:color="000000"/>
              <w:bottom w:val="single" w:sz="4" w:space="0" w:color="000000"/>
              <w:right w:val="single" w:sz="4" w:space="0" w:color="000000"/>
            </w:tcBorders>
          </w:tcPr>
          <w:p w:rsidR="005D25E9" w:rsidRPr="00501425" w:rsidRDefault="005D25E9" w:rsidP="004D4CE8">
            <w:pPr>
              <w:spacing w:line="241" w:lineRule="auto"/>
              <w:ind w:right="51"/>
              <w:jc w:val="both"/>
              <w:rPr>
                <w:color w:val="FF0000"/>
              </w:rPr>
            </w:pPr>
            <w:r w:rsidRPr="00501425">
              <w:rPr>
                <w:rFonts w:hint="eastAsia"/>
                <w:color w:val="FF0000"/>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5D25E9" w:rsidRPr="00501425" w:rsidRDefault="00501425" w:rsidP="008A71B2">
            <w:pPr>
              <w:spacing w:line="312" w:lineRule="exact"/>
              <w:ind w:right="-20"/>
              <w:jc w:val="both"/>
              <w:rPr>
                <w:color w:val="FF0000"/>
              </w:rPr>
            </w:pPr>
            <w:ins w:id="75" w:author="s00150434" w:date="2015-11-04T09:58:00Z">
              <w:r>
                <w:rPr>
                  <w:rFonts w:hint="eastAsia"/>
                  <w:color w:val="FF0000"/>
                </w:rPr>
                <w:t>签约</w:t>
              </w:r>
              <w:r>
                <w:rPr>
                  <w:rFonts w:hint="eastAsia"/>
                  <w:color w:val="FF0000"/>
                </w:rPr>
                <w:t>url</w:t>
              </w:r>
            </w:ins>
          </w:p>
        </w:tc>
        <w:tc>
          <w:tcPr>
            <w:tcW w:w="709" w:type="dxa"/>
            <w:tcBorders>
              <w:top w:val="single" w:sz="4" w:space="0" w:color="000000"/>
              <w:left w:val="single" w:sz="4" w:space="0" w:color="000000"/>
              <w:bottom w:val="single" w:sz="4" w:space="0" w:color="000000"/>
              <w:right w:val="single" w:sz="4" w:space="0" w:color="000000"/>
            </w:tcBorders>
            <w:vAlign w:val="center"/>
          </w:tcPr>
          <w:p w:rsidR="005D25E9" w:rsidRDefault="00501425" w:rsidP="004D4CE8">
            <w:pPr>
              <w:jc w:val="both"/>
            </w:pPr>
            <w:ins w:id="76" w:author="s00150434" w:date="2015-11-04T10:01:00Z">
              <w:r>
                <w:rPr>
                  <w:rFonts w:hint="eastAsia"/>
                </w:rPr>
                <w:t>O</w:t>
              </w:r>
            </w:ins>
          </w:p>
        </w:tc>
      </w:tr>
      <w:tr w:rsidR="005D25E9" w:rsidRPr="00270E48" w:rsidTr="008A71B2">
        <w:trPr>
          <w:trHeight w:val="20"/>
        </w:trPr>
        <w:tc>
          <w:tcPr>
            <w:tcW w:w="1552" w:type="dxa"/>
            <w:tcBorders>
              <w:top w:val="single" w:sz="4" w:space="0" w:color="000000"/>
              <w:left w:val="single" w:sz="4" w:space="0" w:color="000000"/>
              <w:bottom w:val="single" w:sz="4" w:space="0" w:color="000000"/>
              <w:right w:val="single" w:sz="4" w:space="0" w:color="000000"/>
            </w:tcBorders>
          </w:tcPr>
          <w:p w:rsidR="005D25E9" w:rsidRPr="00501425" w:rsidRDefault="005D25E9" w:rsidP="004D4CE8">
            <w:pPr>
              <w:ind w:right="-20"/>
              <w:jc w:val="both"/>
              <w:rPr>
                <w:color w:val="FF0000"/>
              </w:rPr>
            </w:pPr>
            <w:r w:rsidRPr="00501425">
              <w:rPr>
                <w:rFonts w:hint="eastAsia"/>
                <w:color w:val="FF0000"/>
              </w:rPr>
              <w:t>method</w:t>
            </w:r>
          </w:p>
        </w:tc>
        <w:tc>
          <w:tcPr>
            <w:tcW w:w="1134" w:type="dxa"/>
            <w:tcBorders>
              <w:top w:val="single" w:sz="4" w:space="0" w:color="000000"/>
              <w:left w:val="single" w:sz="4" w:space="0" w:color="000000"/>
              <w:bottom w:val="single" w:sz="4" w:space="0" w:color="000000"/>
              <w:right w:val="single" w:sz="4" w:space="0" w:color="000000"/>
            </w:tcBorders>
          </w:tcPr>
          <w:p w:rsidR="005D25E9" w:rsidRPr="00501425" w:rsidRDefault="005D25E9" w:rsidP="004D4CE8">
            <w:pPr>
              <w:spacing w:line="241" w:lineRule="auto"/>
              <w:ind w:right="51"/>
              <w:jc w:val="both"/>
              <w:rPr>
                <w:color w:val="FF0000"/>
              </w:rPr>
            </w:pPr>
            <w:r w:rsidRPr="00501425">
              <w:rPr>
                <w:rFonts w:hint="eastAsia"/>
                <w:color w:val="FF0000"/>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5D25E9" w:rsidRPr="00501425" w:rsidRDefault="00501425" w:rsidP="008A71B2">
            <w:pPr>
              <w:spacing w:line="312" w:lineRule="exact"/>
              <w:ind w:right="-20"/>
              <w:jc w:val="both"/>
              <w:rPr>
                <w:color w:val="FF0000"/>
              </w:rPr>
            </w:pPr>
            <w:ins w:id="77" w:author="s00150434" w:date="2015-11-04T09:58:00Z">
              <w:r>
                <w:rPr>
                  <w:rFonts w:hint="eastAsia"/>
                  <w:color w:val="FF0000"/>
                </w:rPr>
                <w:t>签约</w:t>
              </w:r>
              <w:r>
                <w:rPr>
                  <w:rFonts w:hint="eastAsia"/>
                  <w:color w:val="FF0000"/>
                </w:rPr>
                <w:t>url</w:t>
              </w:r>
              <w:r>
                <w:rPr>
                  <w:rFonts w:hint="eastAsia"/>
                  <w:color w:val="FF0000"/>
                </w:rPr>
                <w:t>调用方式</w:t>
              </w:r>
              <w:r>
                <w:rPr>
                  <w:rFonts w:hint="eastAsia"/>
                  <w:color w:val="FF0000"/>
                </w:rPr>
                <w:t>,</w:t>
              </w:r>
              <w:r w:rsidRPr="00501425">
                <w:rPr>
                  <w:color w:val="FF0000"/>
                </w:rPr>
                <w:t xml:space="preserve"> p</w:t>
              </w:r>
              <w:r w:rsidRPr="00501425">
                <w:rPr>
                  <w:rFonts w:hint="eastAsia"/>
                  <w:color w:val="FF0000"/>
                </w:rPr>
                <w:t>ost</w:t>
              </w:r>
              <w:r w:rsidRPr="00501425">
                <w:rPr>
                  <w:rFonts w:hint="eastAsia"/>
                  <w:color w:val="FF0000"/>
                </w:rPr>
                <w:t>或</w:t>
              </w:r>
              <w:r w:rsidRPr="00501425">
                <w:rPr>
                  <w:rFonts w:hint="eastAsia"/>
                  <w:color w:val="FF0000"/>
                </w:rPr>
                <w:t>get</w:t>
              </w:r>
            </w:ins>
          </w:p>
        </w:tc>
        <w:tc>
          <w:tcPr>
            <w:tcW w:w="709" w:type="dxa"/>
            <w:tcBorders>
              <w:top w:val="single" w:sz="4" w:space="0" w:color="000000"/>
              <w:left w:val="single" w:sz="4" w:space="0" w:color="000000"/>
              <w:bottom w:val="single" w:sz="4" w:space="0" w:color="000000"/>
              <w:right w:val="single" w:sz="4" w:space="0" w:color="000000"/>
            </w:tcBorders>
            <w:vAlign w:val="center"/>
          </w:tcPr>
          <w:p w:rsidR="005D25E9" w:rsidRDefault="00501425" w:rsidP="004D4CE8">
            <w:pPr>
              <w:jc w:val="both"/>
            </w:pPr>
            <w:ins w:id="78" w:author="s00150434" w:date="2015-11-04T10:01:00Z">
              <w:r>
                <w:rPr>
                  <w:rFonts w:hint="eastAsia"/>
                </w:rPr>
                <w:t>O</w:t>
              </w:r>
            </w:ins>
          </w:p>
        </w:tc>
      </w:tr>
      <w:tr w:rsidR="00501425" w:rsidRPr="00270E48" w:rsidTr="008A71B2">
        <w:trPr>
          <w:trHeight w:val="20"/>
          <w:ins w:id="79" w:author="s00150434" w:date="2015-11-04T09:57:00Z"/>
        </w:trPr>
        <w:tc>
          <w:tcPr>
            <w:tcW w:w="1552" w:type="dxa"/>
            <w:tcBorders>
              <w:top w:val="single" w:sz="4" w:space="0" w:color="000000"/>
              <w:left w:val="single" w:sz="4" w:space="0" w:color="000000"/>
              <w:bottom w:val="single" w:sz="4" w:space="0" w:color="000000"/>
              <w:right w:val="single" w:sz="4" w:space="0" w:color="000000"/>
            </w:tcBorders>
          </w:tcPr>
          <w:p w:rsidR="00501425" w:rsidRPr="00501425" w:rsidRDefault="00501425" w:rsidP="004D4CE8">
            <w:pPr>
              <w:ind w:right="-20"/>
              <w:jc w:val="both"/>
              <w:rPr>
                <w:ins w:id="80" w:author="s00150434" w:date="2015-11-04T09:57:00Z"/>
                <w:color w:val="FF0000"/>
              </w:rPr>
            </w:pPr>
            <w:ins w:id="81" w:author="s00150434" w:date="2015-11-04T09:57:00Z">
              <w:r w:rsidRPr="00501425">
                <w:rPr>
                  <w:rFonts w:hint="eastAsia"/>
                  <w:color w:val="FF0000"/>
                </w:rPr>
                <w:t>reservedInfor</w:t>
              </w:r>
            </w:ins>
          </w:p>
        </w:tc>
        <w:tc>
          <w:tcPr>
            <w:tcW w:w="1134" w:type="dxa"/>
            <w:tcBorders>
              <w:top w:val="single" w:sz="4" w:space="0" w:color="000000"/>
              <w:left w:val="single" w:sz="4" w:space="0" w:color="000000"/>
              <w:bottom w:val="single" w:sz="4" w:space="0" w:color="000000"/>
              <w:right w:val="single" w:sz="4" w:space="0" w:color="000000"/>
            </w:tcBorders>
          </w:tcPr>
          <w:p w:rsidR="00501425" w:rsidRPr="00501425" w:rsidRDefault="00501425" w:rsidP="004D4CE8">
            <w:pPr>
              <w:spacing w:line="241" w:lineRule="auto"/>
              <w:ind w:right="51"/>
              <w:jc w:val="both"/>
              <w:rPr>
                <w:ins w:id="82" w:author="s00150434" w:date="2015-11-04T09:57:00Z"/>
                <w:color w:val="FF0000"/>
              </w:rPr>
            </w:pPr>
            <w:ins w:id="83" w:author="s00150434" w:date="2015-11-04T09:57:00Z">
              <w:r w:rsidRPr="00501425">
                <w:rPr>
                  <w:rFonts w:hint="eastAsia"/>
                  <w:color w:val="FF0000"/>
                </w:rPr>
                <w:t>String</w:t>
              </w:r>
            </w:ins>
          </w:p>
        </w:tc>
        <w:tc>
          <w:tcPr>
            <w:tcW w:w="4820" w:type="dxa"/>
            <w:tcBorders>
              <w:top w:val="single" w:sz="4" w:space="0" w:color="000000"/>
              <w:left w:val="single" w:sz="4" w:space="0" w:color="000000"/>
              <w:bottom w:val="single" w:sz="4" w:space="0" w:color="000000"/>
              <w:right w:val="single" w:sz="4" w:space="0" w:color="000000"/>
            </w:tcBorders>
            <w:vAlign w:val="center"/>
          </w:tcPr>
          <w:p w:rsidR="00501425" w:rsidRPr="00501425" w:rsidRDefault="00501425" w:rsidP="008A71B2">
            <w:pPr>
              <w:spacing w:line="312" w:lineRule="exact"/>
              <w:ind w:right="-20"/>
              <w:jc w:val="both"/>
              <w:rPr>
                <w:ins w:id="84" w:author="s00150434" w:date="2015-11-04T09:57:00Z"/>
                <w:color w:val="FF0000"/>
              </w:rPr>
            </w:pPr>
            <w:ins w:id="85" w:author="s00150434" w:date="2015-11-04T09:59:00Z">
              <w:r>
                <w:rPr>
                  <w:rFonts w:hint="eastAsia"/>
                  <w:color w:val="FF0000"/>
                </w:rPr>
                <w:t>签约参数，一个</w:t>
              </w:r>
              <w:r>
                <w:rPr>
                  <w:rFonts w:hint="eastAsia"/>
                  <w:color w:val="FF0000"/>
                </w:rPr>
                <w:t>jason</w:t>
              </w:r>
              <w:r>
                <w:rPr>
                  <w:rFonts w:hint="eastAsia"/>
                  <w:color w:val="FF0000"/>
                </w:rPr>
                <w:t>串</w:t>
              </w:r>
            </w:ins>
          </w:p>
        </w:tc>
        <w:tc>
          <w:tcPr>
            <w:tcW w:w="709" w:type="dxa"/>
            <w:tcBorders>
              <w:top w:val="single" w:sz="4" w:space="0" w:color="000000"/>
              <w:left w:val="single" w:sz="4" w:space="0" w:color="000000"/>
              <w:bottom w:val="single" w:sz="4" w:space="0" w:color="000000"/>
              <w:right w:val="single" w:sz="4" w:space="0" w:color="000000"/>
            </w:tcBorders>
            <w:vAlign w:val="center"/>
          </w:tcPr>
          <w:p w:rsidR="00501425" w:rsidRPr="00501425" w:rsidRDefault="00501425" w:rsidP="004D4CE8">
            <w:pPr>
              <w:jc w:val="both"/>
              <w:rPr>
                <w:ins w:id="86" w:author="s00150434" w:date="2015-11-04T09:57:00Z"/>
              </w:rPr>
            </w:pPr>
            <w:ins w:id="87" w:author="s00150434" w:date="2015-11-04T10:00:00Z">
              <w:r>
                <w:rPr>
                  <w:rFonts w:hint="eastAsia"/>
                </w:rPr>
                <w:t>O</w:t>
              </w:r>
            </w:ins>
          </w:p>
        </w:tc>
      </w:tr>
      <w:tr w:rsidR="005D25E9" w:rsidRPr="00270E48" w:rsidTr="008A71B2">
        <w:trPr>
          <w:trHeight w:val="20"/>
        </w:trPr>
        <w:tc>
          <w:tcPr>
            <w:tcW w:w="1552" w:type="dxa"/>
            <w:tcBorders>
              <w:top w:val="single" w:sz="4" w:space="0" w:color="000000"/>
              <w:left w:val="single" w:sz="4" w:space="0" w:color="000000"/>
              <w:bottom w:val="single" w:sz="4" w:space="0" w:color="000000"/>
              <w:right w:val="single" w:sz="4" w:space="0" w:color="000000"/>
            </w:tcBorders>
          </w:tcPr>
          <w:p w:rsidR="005D25E9" w:rsidRDefault="005D25E9" w:rsidP="004D4CE8">
            <w:pPr>
              <w:ind w:right="-20"/>
              <w:jc w:val="both"/>
            </w:pPr>
          </w:p>
        </w:tc>
        <w:tc>
          <w:tcPr>
            <w:tcW w:w="1134" w:type="dxa"/>
            <w:tcBorders>
              <w:top w:val="single" w:sz="4" w:space="0" w:color="000000"/>
              <w:left w:val="single" w:sz="4" w:space="0" w:color="000000"/>
              <w:bottom w:val="single" w:sz="4" w:space="0" w:color="000000"/>
              <w:right w:val="single" w:sz="4" w:space="0" w:color="000000"/>
            </w:tcBorders>
          </w:tcPr>
          <w:p w:rsidR="005D25E9" w:rsidRPr="005D25E9" w:rsidRDefault="005D25E9" w:rsidP="004D4CE8">
            <w:pPr>
              <w:spacing w:line="241" w:lineRule="auto"/>
              <w:ind w:right="51"/>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5D25E9" w:rsidRDefault="005D25E9" w:rsidP="008A71B2">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5D25E9" w:rsidRDefault="005D25E9" w:rsidP="004D4CE8">
            <w:pPr>
              <w:jc w:val="both"/>
            </w:pPr>
          </w:p>
        </w:tc>
      </w:tr>
      <w:tr w:rsidR="00FB2E4C" w:rsidRPr="00270E48" w:rsidTr="008A71B2">
        <w:trPr>
          <w:trHeight w:val="20"/>
        </w:trPr>
        <w:tc>
          <w:tcPr>
            <w:tcW w:w="1552" w:type="dxa"/>
            <w:tcBorders>
              <w:top w:val="single" w:sz="4" w:space="0" w:color="000000"/>
              <w:left w:val="single" w:sz="4" w:space="0" w:color="000000"/>
              <w:bottom w:val="single" w:sz="4" w:space="0" w:color="000000"/>
              <w:right w:val="single" w:sz="4" w:space="0" w:color="000000"/>
            </w:tcBorders>
          </w:tcPr>
          <w:p w:rsidR="00FB2E4C" w:rsidRDefault="00FB2E4C" w:rsidP="004D4CE8">
            <w:pPr>
              <w:ind w:right="-20"/>
              <w:jc w:val="both"/>
            </w:pPr>
            <w:r>
              <w:rPr>
                <w:rFonts w:hint="eastAsia"/>
              </w:rPr>
              <w:t>sign</w:t>
            </w:r>
          </w:p>
        </w:tc>
        <w:tc>
          <w:tcPr>
            <w:tcW w:w="1134" w:type="dxa"/>
            <w:tcBorders>
              <w:top w:val="single" w:sz="4" w:space="0" w:color="000000"/>
              <w:left w:val="single" w:sz="4" w:space="0" w:color="000000"/>
              <w:bottom w:val="single" w:sz="4" w:space="0" w:color="000000"/>
              <w:right w:val="single" w:sz="4" w:space="0" w:color="000000"/>
            </w:tcBorders>
          </w:tcPr>
          <w:p w:rsidR="00FB2E4C" w:rsidRPr="005D25E9" w:rsidRDefault="00FB2E4C" w:rsidP="004D4CE8">
            <w:pPr>
              <w:spacing w:line="241" w:lineRule="auto"/>
              <w:ind w:right="51"/>
              <w:jc w:val="both"/>
            </w:pPr>
            <w:r w:rsidRPr="005D25E9">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FB2E4C" w:rsidRDefault="00FB2E4C" w:rsidP="008A71B2">
            <w:pPr>
              <w:spacing w:line="312" w:lineRule="exact"/>
              <w:ind w:right="-20"/>
              <w:jc w:val="both"/>
            </w:pPr>
            <w:r>
              <w:t>R</w:t>
            </w:r>
            <w:r>
              <w:rPr>
                <w:rFonts w:hint="eastAsia"/>
              </w:rPr>
              <w:t>sa</w:t>
            </w:r>
            <w:r>
              <w:rPr>
                <w:rFonts w:hint="eastAsia"/>
              </w:rPr>
              <w:t>签名，采用商户私钥签名</w:t>
            </w:r>
            <w:r w:rsidR="002B6D36">
              <w:rPr>
                <w:rFonts w:hint="eastAsia"/>
              </w:rPr>
              <w:t>，签名算法固定为</w:t>
            </w:r>
            <w:r w:rsidR="002B6D36">
              <w:rPr>
                <w:rFonts w:hint="eastAsia"/>
              </w:rPr>
              <w:t>SHA256</w:t>
            </w:r>
            <w:r>
              <w:rPr>
                <w:rFonts w:hint="eastAsia"/>
              </w:rPr>
              <w:t>。</w:t>
            </w:r>
          </w:p>
          <w:p w:rsidR="00FB2E4C" w:rsidRDefault="00FB2E4C" w:rsidP="001C2713">
            <w:pPr>
              <w:spacing w:line="312" w:lineRule="exact"/>
              <w:ind w:right="-20"/>
              <w:jc w:val="both"/>
            </w:pPr>
            <w:r>
              <w:rPr>
                <w:rFonts w:hint="eastAsia"/>
              </w:rPr>
              <w:t>外部调用者可以验证该结果的</w:t>
            </w:r>
            <w:r w:rsidR="001C2713">
              <w:rPr>
                <w:rFonts w:hint="eastAsia"/>
              </w:rPr>
              <w:t>完整性</w:t>
            </w:r>
            <w:r>
              <w:rPr>
                <w:rFonts w:hint="eastAsia"/>
              </w:rPr>
              <w:t>。</w:t>
            </w:r>
          </w:p>
        </w:tc>
        <w:tc>
          <w:tcPr>
            <w:tcW w:w="709" w:type="dxa"/>
            <w:tcBorders>
              <w:top w:val="single" w:sz="4" w:space="0" w:color="000000"/>
              <w:left w:val="single" w:sz="4" w:space="0" w:color="000000"/>
              <w:bottom w:val="single" w:sz="4" w:space="0" w:color="000000"/>
              <w:right w:val="single" w:sz="4" w:space="0" w:color="000000"/>
            </w:tcBorders>
            <w:vAlign w:val="center"/>
          </w:tcPr>
          <w:p w:rsidR="00FB2E4C" w:rsidRDefault="00FB2E4C" w:rsidP="004D4CE8">
            <w:pPr>
              <w:jc w:val="both"/>
            </w:pPr>
            <w:r>
              <w:rPr>
                <w:rFonts w:hint="eastAsia"/>
              </w:rPr>
              <w:t>O</w:t>
            </w:r>
          </w:p>
        </w:tc>
      </w:tr>
    </w:tbl>
    <w:p w:rsidR="00A8646F" w:rsidRDefault="00A8646F" w:rsidP="00A8646F">
      <w:pPr>
        <w:ind w:firstLineChars="150" w:firstLine="316"/>
        <w:rPr>
          <w:b/>
        </w:rPr>
      </w:pPr>
    </w:p>
    <w:p w:rsidR="00781834" w:rsidRPr="00B05E9E" w:rsidRDefault="00781834" w:rsidP="00781834">
      <w:pPr>
        <w:ind w:firstLineChars="150" w:firstLine="316"/>
        <w:rPr>
          <w:b/>
        </w:rPr>
      </w:pPr>
      <w:r w:rsidRPr="00B05E9E">
        <w:rPr>
          <w:rFonts w:hint="eastAsia"/>
          <w:b/>
        </w:rPr>
        <w:t>示例</w:t>
      </w:r>
    </w:p>
    <w:tbl>
      <w:tblPr>
        <w:tblW w:w="0" w:type="auto"/>
        <w:tblInd w:w="3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701"/>
        <w:gridCol w:w="6379"/>
      </w:tblGrid>
      <w:tr w:rsidR="00781834" w:rsidRPr="0038247B" w:rsidTr="00487DF7">
        <w:trPr>
          <w:cantSplit/>
          <w:trHeight w:val="300"/>
        </w:trPr>
        <w:tc>
          <w:tcPr>
            <w:tcW w:w="170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81834" w:rsidRPr="0038247B" w:rsidRDefault="00781834" w:rsidP="00487DF7">
            <w:pPr>
              <w:pStyle w:val="TableHeading"/>
            </w:pPr>
            <w:r w:rsidRPr="0038247B">
              <w:lastRenderedPageBreak/>
              <w:t>Req/Response</w:t>
            </w:r>
          </w:p>
        </w:tc>
        <w:tc>
          <w:tcPr>
            <w:tcW w:w="637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81834" w:rsidRPr="0038247B" w:rsidRDefault="00781834" w:rsidP="00487DF7">
            <w:pPr>
              <w:pStyle w:val="TableHeading"/>
            </w:pPr>
            <w:r w:rsidRPr="0038247B">
              <w:t>Example</w:t>
            </w:r>
          </w:p>
        </w:tc>
      </w:tr>
      <w:tr w:rsidR="00781834" w:rsidRPr="001C6E22" w:rsidTr="00487DF7">
        <w:trPr>
          <w:cantSplit/>
          <w:trHeight w:val="281"/>
        </w:trPr>
        <w:tc>
          <w:tcPr>
            <w:tcW w:w="1701" w:type="dxa"/>
          </w:tcPr>
          <w:p w:rsidR="00781834" w:rsidRPr="002B69A5" w:rsidRDefault="00781834" w:rsidP="00487DF7">
            <w:pPr>
              <w:pStyle w:val="TableText"/>
              <w:rPr>
                <w:lang w:val="fr-FR"/>
              </w:rPr>
            </w:pPr>
            <w:r w:rsidRPr="0038247B">
              <w:t>HTTP Request</w:t>
            </w:r>
          </w:p>
        </w:tc>
        <w:tc>
          <w:tcPr>
            <w:tcW w:w="6379" w:type="dxa"/>
          </w:tcPr>
          <w:p w:rsidR="009650B1" w:rsidRPr="009650B1" w:rsidRDefault="009650B1" w:rsidP="009650B1">
            <w:pPr>
              <w:pStyle w:val="TerminalDisplayinTable"/>
              <w:shd w:val="clear" w:color="auto" w:fill="D9D9D9"/>
              <w:spacing w:line="240" w:lineRule="auto"/>
              <w:ind w:firstLineChars="21" w:firstLine="38"/>
              <w:rPr>
                <w:rFonts w:ascii="Arial" w:hAnsi="Arial" w:cs="Arial"/>
                <w:spacing w:val="0"/>
                <w:sz w:val="18"/>
                <w:szCs w:val="20"/>
                <w:lang w:val="fr-FR"/>
              </w:rPr>
            </w:pPr>
            <w:r w:rsidRPr="009650B1">
              <w:rPr>
                <w:rFonts w:ascii="Arial" w:hAnsi="Arial" w:cs="Arial"/>
                <w:spacing w:val="0"/>
                <w:sz w:val="18"/>
                <w:szCs w:val="20"/>
                <w:lang w:val="fr-FR"/>
              </w:rPr>
              <w:t>{</w:t>
            </w:r>
          </w:p>
          <w:p w:rsidR="009650B1" w:rsidRPr="009650B1" w:rsidRDefault="009650B1" w:rsidP="009650B1">
            <w:pPr>
              <w:pStyle w:val="TerminalDisplayinTable"/>
              <w:shd w:val="clear" w:color="auto" w:fill="D9D9D9"/>
              <w:spacing w:line="240" w:lineRule="auto"/>
              <w:ind w:firstLineChars="21" w:firstLine="38"/>
              <w:rPr>
                <w:rFonts w:ascii="Arial" w:hAnsi="Arial" w:cs="Arial"/>
                <w:spacing w:val="0"/>
                <w:sz w:val="18"/>
                <w:szCs w:val="20"/>
                <w:lang w:val="fr-FR"/>
              </w:rPr>
            </w:pPr>
            <w:r w:rsidRPr="009650B1">
              <w:rPr>
                <w:rFonts w:ascii="Arial" w:hAnsi="Arial" w:cs="Arial"/>
                <w:spacing w:val="0"/>
                <w:sz w:val="18"/>
                <w:szCs w:val="20"/>
                <w:lang w:val="fr-FR"/>
              </w:rPr>
              <w:t xml:space="preserve">    "userID": "900086000000010204",</w:t>
            </w:r>
          </w:p>
          <w:p w:rsidR="009650B1" w:rsidRPr="009650B1" w:rsidRDefault="009650B1" w:rsidP="009650B1">
            <w:pPr>
              <w:pStyle w:val="TerminalDisplayinTable"/>
              <w:shd w:val="clear" w:color="auto" w:fill="D9D9D9"/>
              <w:spacing w:line="240" w:lineRule="auto"/>
              <w:ind w:firstLineChars="21" w:firstLine="38"/>
              <w:rPr>
                <w:rFonts w:ascii="Arial" w:hAnsi="Arial" w:cs="Arial"/>
                <w:spacing w:val="0"/>
                <w:sz w:val="18"/>
                <w:szCs w:val="20"/>
                <w:lang w:val="fr-FR"/>
              </w:rPr>
            </w:pPr>
            <w:r w:rsidRPr="009650B1">
              <w:rPr>
                <w:rFonts w:ascii="Arial" w:hAnsi="Arial" w:cs="Arial"/>
                <w:spacing w:val="0"/>
                <w:sz w:val="18"/>
                <w:szCs w:val="20"/>
                <w:lang w:val="fr-FR"/>
              </w:rPr>
              <w:t xml:space="preserve">    "applicationID": "10003056",</w:t>
            </w:r>
          </w:p>
          <w:p w:rsidR="009650B1" w:rsidRPr="009650B1" w:rsidRDefault="009650B1" w:rsidP="009650B1">
            <w:pPr>
              <w:pStyle w:val="TerminalDisplayinTable"/>
              <w:shd w:val="clear" w:color="auto" w:fill="D9D9D9"/>
              <w:spacing w:line="240" w:lineRule="auto"/>
              <w:ind w:firstLineChars="21" w:firstLine="38"/>
              <w:rPr>
                <w:rFonts w:ascii="Arial" w:hAnsi="Arial" w:cs="Arial"/>
                <w:spacing w:val="0"/>
                <w:sz w:val="18"/>
                <w:szCs w:val="20"/>
                <w:lang w:val="fr-FR"/>
              </w:rPr>
            </w:pPr>
            <w:r w:rsidRPr="009650B1">
              <w:rPr>
                <w:rFonts w:ascii="Arial" w:hAnsi="Arial" w:cs="Arial"/>
                <w:spacing w:val="0"/>
                <w:sz w:val="18"/>
                <w:szCs w:val="20"/>
                <w:lang w:val="fr-FR"/>
              </w:rPr>
              <w:t xml:space="preserve">    "packageName": "com.huawei.android.hwpay",</w:t>
            </w:r>
          </w:p>
          <w:p w:rsidR="009650B1" w:rsidRPr="009650B1" w:rsidRDefault="009650B1" w:rsidP="009650B1">
            <w:pPr>
              <w:pStyle w:val="TerminalDisplayinTable"/>
              <w:shd w:val="clear" w:color="auto" w:fill="D9D9D9"/>
              <w:spacing w:line="240" w:lineRule="auto"/>
              <w:ind w:firstLineChars="21" w:firstLine="38"/>
              <w:rPr>
                <w:rFonts w:ascii="Arial" w:hAnsi="Arial" w:cs="Arial"/>
                <w:spacing w:val="0"/>
                <w:sz w:val="18"/>
                <w:szCs w:val="20"/>
                <w:lang w:val="fr-FR"/>
              </w:rPr>
            </w:pPr>
            <w:r w:rsidRPr="009650B1">
              <w:rPr>
                <w:rFonts w:ascii="Arial" w:hAnsi="Arial" w:cs="Arial"/>
                <w:spacing w:val="0"/>
                <w:sz w:val="18"/>
                <w:szCs w:val="20"/>
                <w:lang w:val="fr-FR"/>
              </w:rPr>
              <w:t xml:space="preserve">    "sdkVersion": "1.71",</w:t>
            </w:r>
          </w:p>
          <w:p w:rsidR="009650B1" w:rsidRPr="009650B1" w:rsidRDefault="009650B1" w:rsidP="009650B1">
            <w:pPr>
              <w:pStyle w:val="TerminalDisplayinTable"/>
              <w:shd w:val="clear" w:color="auto" w:fill="D9D9D9"/>
              <w:spacing w:line="240" w:lineRule="auto"/>
              <w:ind w:firstLineChars="21" w:firstLine="38"/>
              <w:rPr>
                <w:rFonts w:ascii="Arial" w:hAnsi="Arial" w:cs="Arial"/>
                <w:spacing w:val="0"/>
                <w:sz w:val="18"/>
                <w:szCs w:val="20"/>
                <w:lang w:val="fr-FR"/>
              </w:rPr>
            </w:pPr>
            <w:r w:rsidRPr="009650B1">
              <w:rPr>
                <w:rFonts w:ascii="Arial" w:hAnsi="Arial" w:cs="Arial"/>
                <w:spacing w:val="0"/>
                <w:sz w:val="18"/>
                <w:szCs w:val="20"/>
                <w:lang w:val="fr-FR"/>
              </w:rPr>
              <w:t xml:space="preserve">    "clientID": "900086000010000334",</w:t>
            </w:r>
          </w:p>
          <w:p w:rsidR="009650B1" w:rsidRPr="009650B1" w:rsidRDefault="009650B1" w:rsidP="009650B1">
            <w:pPr>
              <w:pStyle w:val="TerminalDisplayinTable"/>
              <w:shd w:val="clear" w:color="auto" w:fill="D9D9D9"/>
              <w:spacing w:line="240" w:lineRule="auto"/>
              <w:ind w:firstLineChars="21" w:firstLine="38"/>
              <w:rPr>
                <w:rFonts w:ascii="Arial" w:hAnsi="Arial" w:cs="Arial"/>
                <w:spacing w:val="0"/>
                <w:sz w:val="18"/>
                <w:szCs w:val="20"/>
                <w:lang w:val="fr-FR"/>
              </w:rPr>
            </w:pPr>
            <w:r w:rsidRPr="009650B1">
              <w:rPr>
                <w:rFonts w:ascii="Arial" w:hAnsi="Arial" w:cs="Arial"/>
                <w:spacing w:val="0"/>
                <w:sz w:val="18"/>
                <w:szCs w:val="20"/>
                <w:lang w:val="fr-FR"/>
              </w:rPr>
              <w:t xml:space="preserve">    "clientAcc": "900086000010000334",</w:t>
            </w:r>
          </w:p>
          <w:p w:rsidR="009650B1" w:rsidRPr="009650B1" w:rsidRDefault="009650B1" w:rsidP="009650B1">
            <w:pPr>
              <w:pStyle w:val="TerminalDisplayinTable"/>
              <w:shd w:val="clear" w:color="auto" w:fill="D9D9D9"/>
              <w:spacing w:line="240" w:lineRule="auto"/>
              <w:ind w:firstLineChars="21" w:firstLine="38"/>
              <w:rPr>
                <w:rFonts w:ascii="Arial" w:hAnsi="Arial" w:cs="Arial"/>
                <w:spacing w:val="0"/>
                <w:sz w:val="18"/>
                <w:szCs w:val="20"/>
                <w:lang w:val="fr-FR"/>
              </w:rPr>
            </w:pPr>
            <w:r w:rsidRPr="009650B1">
              <w:rPr>
                <w:rFonts w:ascii="Arial" w:hAnsi="Arial" w:cs="Arial"/>
                <w:spacing w:val="0"/>
                <w:sz w:val="18"/>
                <w:szCs w:val="20"/>
                <w:lang w:val="fr-FR"/>
              </w:rPr>
              <w:t xml:space="preserve">    "st": "st",</w:t>
            </w:r>
          </w:p>
          <w:p w:rsidR="009650B1" w:rsidRPr="009650B1" w:rsidRDefault="009650B1" w:rsidP="009650B1">
            <w:pPr>
              <w:pStyle w:val="TerminalDisplayinTable"/>
              <w:shd w:val="clear" w:color="auto" w:fill="D9D9D9"/>
              <w:spacing w:line="240" w:lineRule="auto"/>
              <w:ind w:firstLineChars="21" w:firstLine="38"/>
              <w:rPr>
                <w:rFonts w:ascii="Arial" w:hAnsi="Arial" w:cs="Arial"/>
                <w:spacing w:val="0"/>
                <w:sz w:val="18"/>
                <w:szCs w:val="20"/>
                <w:lang w:val="fr-FR"/>
              </w:rPr>
            </w:pPr>
            <w:r w:rsidRPr="009650B1">
              <w:rPr>
                <w:rFonts w:ascii="Arial" w:hAnsi="Arial" w:cs="Arial"/>
                <w:spacing w:val="0"/>
                <w:sz w:val="18"/>
                <w:szCs w:val="20"/>
                <w:lang w:val="fr-FR"/>
              </w:rPr>
              <w:t xml:space="preserve">    "stSite": "-1",</w:t>
            </w:r>
          </w:p>
          <w:p w:rsidR="009650B1" w:rsidRPr="009650B1" w:rsidRDefault="009650B1" w:rsidP="009650B1">
            <w:pPr>
              <w:pStyle w:val="TerminalDisplayinTable"/>
              <w:shd w:val="clear" w:color="auto" w:fill="D9D9D9"/>
              <w:spacing w:line="240" w:lineRule="auto"/>
              <w:ind w:firstLineChars="21" w:firstLine="38"/>
              <w:rPr>
                <w:rFonts w:ascii="Arial" w:hAnsi="Arial" w:cs="Arial"/>
                <w:spacing w:val="0"/>
                <w:sz w:val="18"/>
                <w:szCs w:val="20"/>
                <w:lang w:val="fr-FR"/>
              </w:rPr>
            </w:pPr>
            <w:r w:rsidRPr="009650B1">
              <w:rPr>
                <w:rFonts w:ascii="Arial" w:hAnsi="Arial" w:cs="Arial"/>
                <w:spacing w:val="0"/>
                <w:sz w:val="18"/>
                <w:szCs w:val="20"/>
                <w:lang w:val="fr-FR"/>
              </w:rPr>
              <w:t xml:space="preserve">    "deviceID": "900086000010000334",</w:t>
            </w:r>
          </w:p>
          <w:p w:rsidR="009650B1" w:rsidRPr="009650B1" w:rsidRDefault="009650B1" w:rsidP="009650B1">
            <w:pPr>
              <w:pStyle w:val="TerminalDisplayinTable"/>
              <w:shd w:val="clear" w:color="auto" w:fill="D9D9D9"/>
              <w:spacing w:line="240" w:lineRule="auto"/>
              <w:ind w:firstLineChars="21" w:firstLine="38"/>
              <w:rPr>
                <w:rFonts w:ascii="Arial" w:hAnsi="Arial" w:cs="Arial"/>
                <w:spacing w:val="0"/>
                <w:sz w:val="18"/>
                <w:szCs w:val="20"/>
                <w:lang w:val="fr-FR"/>
              </w:rPr>
            </w:pPr>
            <w:r w:rsidRPr="009650B1">
              <w:rPr>
                <w:rFonts w:ascii="Arial" w:hAnsi="Arial" w:cs="Arial"/>
                <w:spacing w:val="0"/>
                <w:sz w:val="18"/>
                <w:szCs w:val="20"/>
                <w:lang w:val="fr-FR"/>
              </w:rPr>
              <w:t xml:space="preserve">    "deviceType": "C8816",</w:t>
            </w:r>
          </w:p>
          <w:p w:rsidR="009650B1" w:rsidRPr="009650B1" w:rsidRDefault="009650B1" w:rsidP="009650B1">
            <w:pPr>
              <w:pStyle w:val="TerminalDisplayinTable"/>
              <w:shd w:val="clear" w:color="auto" w:fill="D9D9D9"/>
              <w:spacing w:line="240" w:lineRule="auto"/>
              <w:ind w:firstLineChars="21" w:firstLine="38"/>
              <w:rPr>
                <w:rFonts w:ascii="Arial" w:hAnsi="Arial" w:cs="Arial"/>
                <w:spacing w:val="0"/>
                <w:sz w:val="18"/>
                <w:szCs w:val="20"/>
                <w:lang w:val="fr-FR"/>
              </w:rPr>
            </w:pPr>
            <w:r w:rsidRPr="009650B1">
              <w:rPr>
                <w:rFonts w:ascii="Arial" w:hAnsi="Arial" w:cs="Arial"/>
                <w:spacing w:val="0"/>
                <w:sz w:val="18"/>
                <w:szCs w:val="20"/>
                <w:lang w:val="fr-FR"/>
              </w:rPr>
              <w:t xml:space="preserve">    "userIP": "192.168.0.1",</w:t>
            </w:r>
          </w:p>
          <w:p w:rsidR="009650B1" w:rsidRPr="009650B1" w:rsidRDefault="009650B1" w:rsidP="009650B1">
            <w:pPr>
              <w:pStyle w:val="TerminalDisplayinTable"/>
              <w:shd w:val="clear" w:color="auto" w:fill="D9D9D9"/>
              <w:spacing w:line="240" w:lineRule="auto"/>
              <w:ind w:firstLineChars="21" w:firstLine="38"/>
              <w:rPr>
                <w:rFonts w:ascii="Arial" w:hAnsi="Arial" w:cs="Arial"/>
                <w:spacing w:val="0"/>
                <w:sz w:val="18"/>
                <w:szCs w:val="20"/>
                <w:lang w:val="fr-FR"/>
              </w:rPr>
            </w:pPr>
            <w:r w:rsidRPr="009650B1">
              <w:rPr>
                <w:rFonts w:ascii="Arial" w:hAnsi="Arial" w:cs="Arial"/>
                <w:spacing w:val="0"/>
                <w:sz w:val="18"/>
                <w:szCs w:val="20"/>
                <w:lang w:val="fr-FR"/>
              </w:rPr>
              <w:t xml:space="preserve">    "smsCode": "1234",</w:t>
            </w:r>
          </w:p>
          <w:p w:rsidR="009650B1" w:rsidRPr="009650B1" w:rsidRDefault="009650B1" w:rsidP="009650B1">
            <w:pPr>
              <w:pStyle w:val="TerminalDisplayinTable"/>
              <w:shd w:val="clear" w:color="auto" w:fill="D9D9D9"/>
              <w:spacing w:line="240" w:lineRule="auto"/>
              <w:ind w:firstLineChars="21" w:firstLine="38"/>
              <w:rPr>
                <w:rFonts w:ascii="Arial" w:hAnsi="Arial" w:cs="Arial"/>
                <w:spacing w:val="0"/>
                <w:sz w:val="18"/>
                <w:szCs w:val="20"/>
                <w:lang w:val="fr-FR"/>
              </w:rPr>
            </w:pPr>
            <w:r w:rsidRPr="009650B1">
              <w:rPr>
                <w:rFonts w:ascii="Arial" w:hAnsi="Arial" w:cs="Arial"/>
                <w:spacing w:val="0"/>
                <w:sz w:val="18"/>
                <w:szCs w:val="20"/>
                <w:lang w:val="fr-FR"/>
              </w:rPr>
              <w:t xml:space="preserve">    "serialNo": "900086000010000334",</w:t>
            </w:r>
          </w:p>
          <w:p w:rsidR="009650B1" w:rsidRPr="009650B1" w:rsidRDefault="009650B1" w:rsidP="009650B1">
            <w:pPr>
              <w:pStyle w:val="TerminalDisplayinTable"/>
              <w:shd w:val="clear" w:color="auto" w:fill="D9D9D9"/>
              <w:spacing w:line="240" w:lineRule="auto"/>
              <w:ind w:firstLineChars="21" w:firstLine="38"/>
              <w:rPr>
                <w:rFonts w:ascii="Arial" w:hAnsi="Arial" w:cs="Arial"/>
                <w:spacing w:val="0"/>
                <w:sz w:val="18"/>
                <w:szCs w:val="20"/>
                <w:lang w:val="fr-FR"/>
              </w:rPr>
            </w:pPr>
            <w:r w:rsidRPr="009650B1">
              <w:rPr>
                <w:rFonts w:ascii="Arial" w:hAnsi="Arial" w:cs="Arial"/>
                <w:spacing w:val="0"/>
                <w:sz w:val="18"/>
                <w:szCs w:val="20"/>
                <w:lang w:val="fr-FR"/>
              </w:rPr>
              <w:t xml:space="preserve">    "requestId": "900086000010000334",</w:t>
            </w:r>
          </w:p>
          <w:p w:rsidR="009650B1" w:rsidRPr="009650B1" w:rsidRDefault="009650B1" w:rsidP="009650B1">
            <w:pPr>
              <w:pStyle w:val="TerminalDisplayinTable"/>
              <w:shd w:val="clear" w:color="auto" w:fill="D9D9D9"/>
              <w:spacing w:line="240" w:lineRule="auto"/>
              <w:ind w:firstLineChars="21" w:firstLine="38"/>
              <w:rPr>
                <w:rFonts w:ascii="Arial" w:hAnsi="Arial" w:cs="Arial"/>
                <w:spacing w:val="0"/>
                <w:sz w:val="18"/>
                <w:szCs w:val="20"/>
                <w:lang w:val="fr-FR"/>
              </w:rPr>
            </w:pPr>
            <w:r w:rsidRPr="009650B1">
              <w:rPr>
                <w:rFonts w:ascii="Arial" w:hAnsi="Arial" w:cs="Arial"/>
                <w:spacing w:val="0"/>
                <w:sz w:val="18"/>
                <w:szCs w:val="20"/>
                <w:lang w:val="fr-FR"/>
              </w:rPr>
              <w:t xml:space="preserve">    "time": "123456",</w:t>
            </w:r>
          </w:p>
          <w:p w:rsidR="009650B1" w:rsidRPr="009650B1" w:rsidRDefault="009650B1" w:rsidP="009650B1">
            <w:pPr>
              <w:pStyle w:val="TerminalDisplayinTable"/>
              <w:shd w:val="clear" w:color="auto" w:fill="D9D9D9"/>
              <w:spacing w:line="240" w:lineRule="auto"/>
              <w:ind w:firstLineChars="21" w:firstLine="38"/>
              <w:rPr>
                <w:rFonts w:ascii="Arial" w:hAnsi="Arial" w:cs="Arial"/>
                <w:spacing w:val="0"/>
                <w:sz w:val="18"/>
                <w:szCs w:val="20"/>
                <w:lang w:val="fr-FR"/>
              </w:rPr>
            </w:pPr>
            <w:r w:rsidRPr="009650B1">
              <w:rPr>
                <w:rFonts w:ascii="Arial" w:hAnsi="Arial" w:cs="Arial"/>
                <w:spacing w:val="0"/>
                <w:sz w:val="18"/>
                <w:szCs w:val="20"/>
                <w:lang w:val="fr-FR"/>
              </w:rPr>
              <w:t xml:space="preserve">    "crediCardInfo": "QBJhqBBQjgAf4/DCbQSUN0sQlyFh2cuBdWiBV4lp79r6gMbpQw6cxpG8fMcgNHY+e6xsW0E6nm0pNOO/cgdYSYodVWbLPymg2t57+9weRhzLAGcPkfxlcUvU2pNbKK4HhYnMsQxMKiuFDLLpghVbFlc8rREZuZaHUsLOAKNXg3U="</w:t>
            </w:r>
          </w:p>
          <w:p w:rsidR="00781834" w:rsidRDefault="009650B1" w:rsidP="009650B1">
            <w:pPr>
              <w:pStyle w:val="TerminalDisplayinTable"/>
              <w:shd w:val="clear" w:color="auto" w:fill="D9D9D9"/>
              <w:spacing w:line="240" w:lineRule="auto"/>
              <w:ind w:firstLineChars="21" w:firstLine="38"/>
              <w:rPr>
                <w:rFonts w:ascii="Arial" w:hAnsi="Arial" w:cs="Arial"/>
                <w:spacing w:val="0"/>
                <w:sz w:val="20"/>
                <w:szCs w:val="20"/>
                <w:lang w:val="fr-FR"/>
              </w:rPr>
            </w:pPr>
            <w:r w:rsidRPr="009650B1">
              <w:rPr>
                <w:rFonts w:ascii="Arial" w:hAnsi="Arial" w:cs="Arial"/>
                <w:spacing w:val="0"/>
                <w:sz w:val="18"/>
                <w:szCs w:val="20"/>
                <w:lang w:val="fr-FR"/>
              </w:rPr>
              <w:t>}</w:t>
            </w:r>
          </w:p>
        </w:tc>
      </w:tr>
      <w:tr w:rsidR="00781834" w:rsidRPr="001C6E22" w:rsidTr="00487DF7">
        <w:trPr>
          <w:cantSplit/>
          <w:trHeight w:val="281"/>
        </w:trPr>
        <w:tc>
          <w:tcPr>
            <w:tcW w:w="1701" w:type="dxa"/>
          </w:tcPr>
          <w:p w:rsidR="00781834" w:rsidRPr="002B69A5" w:rsidRDefault="00781834" w:rsidP="00487DF7">
            <w:pPr>
              <w:pStyle w:val="TableText"/>
              <w:rPr>
                <w:lang w:val="fr-FR"/>
              </w:rPr>
            </w:pPr>
            <w:r w:rsidRPr="002B69A5">
              <w:rPr>
                <w:lang w:val="fr-FR"/>
              </w:rPr>
              <w:t>HTT</w:t>
            </w:r>
            <w:r>
              <w:rPr>
                <w:rFonts w:hint="eastAsia"/>
                <w:lang w:val="fr-FR"/>
              </w:rPr>
              <w:t>P</w:t>
            </w:r>
            <w:r w:rsidRPr="002B69A5">
              <w:rPr>
                <w:lang w:val="fr-FR"/>
              </w:rPr>
              <w:t xml:space="preserve"> Response</w:t>
            </w:r>
          </w:p>
        </w:tc>
        <w:tc>
          <w:tcPr>
            <w:tcW w:w="6379" w:type="dxa"/>
          </w:tcPr>
          <w:p w:rsidR="009650B1" w:rsidRPr="009650B1" w:rsidRDefault="009650B1" w:rsidP="009650B1">
            <w:pPr>
              <w:pStyle w:val="TerminalDisplayinTable"/>
              <w:shd w:val="clear" w:color="auto" w:fill="D9D9D9"/>
              <w:spacing w:line="240" w:lineRule="auto"/>
              <w:rPr>
                <w:rFonts w:ascii="Arial" w:hAnsi="Arial" w:cs="Arial"/>
                <w:spacing w:val="0"/>
                <w:sz w:val="18"/>
                <w:szCs w:val="20"/>
                <w:lang w:val="fr-FR"/>
              </w:rPr>
            </w:pPr>
            <w:r w:rsidRPr="009650B1">
              <w:rPr>
                <w:rFonts w:ascii="Arial" w:hAnsi="Arial" w:cs="Arial"/>
                <w:spacing w:val="0"/>
                <w:sz w:val="18"/>
                <w:szCs w:val="20"/>
                <w:lang w:val="fr-FR"/>
              </w:rPr>
              <w:t>{</w:t>
            </w:r>
          </w:p>
          <w:p w:rsidR="009650B1" w:rsidRPr="009650B1" w:rsidRDefault="009650B1" w:rsidP="009650B1">
            <w:pPr>
              <w:pStyle w:val="TerminalDisplayinTable"/>
              <w:shd w:val="clear" w:color="auto" w:fill="D9D9D9"/>
              <w:spacing w:line="240" w:lineRule="auto"/>
              <w:rPr>
                <w:rFonts w:ascii="Arial" w:hAnsi="Arial" w:cs="Arial"/>
                <w:spacing w:val="0"/>
                <w:sz w:val="18"/>
                <w:szCs w:val="20"/>
                <w:lang w:val="fr-FR"/>
              </w:rPr>
            </w:pPr>
            <w:r w:rsidRPr="009650B1">
              <w:rPr>
                <w:rFonts w:ascii="Arial" w:hAnsi="Arial" w:cs="Arial"/>
                <w:spacing w:val="0"/>
                <w:sz w:val="18"/>
                <w:szCs w:val="20"/>
                <w:lang w:val="fr-FR"/>
              </w:rPr>
              <w:t xml:space="preserve">  "returnCode" : "</w:t>
            </w:r>
            <w:r>
              <w:rPr>
                <w:rFonts w:ascii="Arial" w:hAnsi="Arial" w:cs="Arial" w:hint="eastAsia"/>
                <w:spacing w:val="0"/>
                <w:sz w:val="18"/>
                <w:szCs w:val="20"/>
                <w:lang w:val="fr-FR"/>
              </w:rPr>
              <w:t>0</w:t>
            </w:r>
            <w:r w:rsidRPr="009650B1">
              <w:rPr>
                <w:rFonts w:ascii="Arial" w:hAnsi="Arial" w:cs="Arial"/>
                <w:spacing w:val="0"/>
                <w:sz w:val="18"/>
                <w:szCs w:val="20"/>
                <w:lang w:val="fr-FR"/>
              </w:rPr>
              <w:t>",</w:t>
            </w:r>
          </w:p>
          <w:p w:rsidR="009650B1" w:rsidRDefault="009650B1" w:rsidP="009650B1">
            <w:pPr>
              <w:pStyle w:val="TerminalDisplayinTable"/>
              <w:shd w:val="clear" w:color="auto" w:fill="D9D9D9"/>
              <w:spacing w:line="240" w:lineRule="auto"/>
              <w:rPr>
                <w:rFonts w:ascii="Arial" w:hAnsi="Arial" w:cs="Arial"/>
                <w:spacing w:val="0"/>
                <w:sz w:val="18"/>
                <w:szCs w:val="20"/>
                <w:lang w:val="fr-FR"/>
              </w:rPr>
            </w:pPr>
            <w:r w:rsidRPr="009650B1">
              <w:rPr>
                <w:rFonts w:ascii="Arial" w:hAnsi="Arial" w:cs="Arial"/>
                <w:spacing w:val="0"/>
                <w:sz w:val="18"/>
                <w:szCs w:val="20"/>
                <w:lang w:val="fr-FR"/>
              </w:rPr>
              <w:t xml:space="preserve">  "returnDesc" : "</w:t>
            </w:r>
            <w:r>
              <w:rPr>
                <w:rFonts w:ascii="Arial" w:hAnsi="Arial" w:cs="Arial" w:hint="eastAsia"/>
                <w:spacing w:val="0"/>
                <w:sz w:val="18"/>
                <w:szCs w:val="20"/>
                <w:lang w:val="fr-FR"/>
              </w:rPr>
              <w:t>success</w:t>
            </w:r>
            <w:r w:rsidRPr="009650B1">
              <w:rPr>
                <w:rFonts w:ascii="Arial" w:hAnsi="Arial" w:cs="Arial"/>
                <w:spacing w:val="0"/>
                <w:sz w:val="18"/>
                <w:szCs w:val="20"/>
                <w:lang w:val="fr-FR"/>
              </w:rPr>
              <w:t>"</w:t>
            </w:r>
            <w:r>
              <w:rPr>
                <w:rFonts w:ascii="Arial" w:hAnsi="Arial" w:cs="Arial" w:hint="eastAsia"/>
                <w:spacing w:val="0"/>
                <w:sz w:val="18"/>
                <w:szCs w:val="20"/>
                <w:lang w:val="fr-FR"/>
              </w:rPr>
              <w:t>,</w:t>
            </w:r>
          </w:p>
          <w:p w:rsidR="009650B1" w:rsidRPr="009650B1" w:rsidRDefault="009650B1" w:rsidP="009650B1">
            <w:pPr>
              <w:pStyle w:val="TerminalDisplayinTable"/>
              <w:shd w:val="clear" w:color="auto" w:fill="D9D9D9"/>
              <w:spacing w:line="240" w:lineRule="auto"/>
              <w:rPr>
                <w:rFonts w:ascii="Arial" w:hAnsi="Arial" w:cs="Arial"/>
                <w:spacing w:val="0"/>
                <w:sz w:val="18"/>
                <w:szCs w:val="20"/>
                <w:lang w:val="fr-FR"/>
              </w:rPr>
            </w:pPr>
            <w:r>
              <w:rPr>
                <w:rFonts w:ascii="Arial" w:hAnsi="Arial" w:cs="Arial" w:hint="eastAsia"/>
                <w:spacing w:val="0"/>
                <w:sz w:val="18"/>
                <w:szCs w:val="20"/>
                <w:lang w:val="fr-FR"/>
              </w:rPr>
              <w:t xml:space="preserve">  </w:t>
            </w:r>
            <w:r w:rsidRPr="009650B1">
              <w:rPr>
                <w:rFonts w:ascii="Arial" w:hAnsi="Arial" w:cs="Arial"/>
                <w:spacing w:val="0"/>
                <w:sz w:val="18"/>
                <w:szCs w:val="20"/>
                <w:lang w:val="fr-FR"/>
              </w:rPr>
              <w:t>"</w:t>
            </w:r>
            <w:r>
              <w:rPr>
                <w:rFonts w:ascii="Arial" w:hAnsi="Arial" w:cs="Arial" w:hint="eastAsia"/>
                <w:spacing w:val="0"/>
                <w:sz w:val="18"/>
                <w:szCs w:val="20"/>
                <w:lang w:val="fr-FR"/>
              </w:rPr>
              <w:t>b</w:t>
            </w:r>
            <w:r>
              <w:rPr>
                <w:rFonts w:ascii="Arial" w:hAnsi="Arial" w:cs="Arial" w:hint="eastAsia"/>
                <w:snapToGrid/>
                <w:color w:val="000000"/>
                <w:kern w:val="2"/>
                <w:sz w:val="20"/>
                <w:szCs w:val="18"/>
                <w:lang w:val="de-DE"/>
              </w:rPr>
              <w:t>indid</w:t>
            </w:r>
            <w:r w:rsidRPr="009650B1">
              <w:rPr>
                <w:rFonts w:ascii="Arial" w:hAnsi="Arial" w:cs="Arial"/>
                <w:spacing w:val="0"/>
                <w:sz w:val="18"/>
                <w:szCs w:val="20"/>
                <w:lang w:val="fr-FR"/>
              </w:rPr>
              <w:t>"</w:t>
            </w:r>
            <w:r>
              <w:rPr>
                <w:rFonts w:ascii="Arial" w:hAnsi="Arial" w:cs="Arial" w:hint="eastAsia"/>
                <w:snapToGrid/>
                <w:color w:val="000000"/>
                <w:kern w:val="2"/>
                <w:sz w:val="20"/>
                <w:szCs w:val="18"/>
                <w:lang w:val="de-DE"/>
              </w:rPr>
              <w:t>:</w:t>
            </w:r>
            <w:r w:rsidRPr="009650B1">
              <w:rPr>
                <w:rFonts w:ascii="Arial" w:hAnsi="Arial" w:cs="Arial"/>
                <w:spacing w:val="0"/>
                <w:sz w:val="18"/>
                <w:szCs w:val="20"/>
                <w:lang w:val="fr-FR"/>
              </w:rPr>
              <w:t>"</w:t>
            </w:r>
            <w:r>
              <w:rPr>
                <w:rFonts w:ascii="Arial" w:hAnsi="Arial" w:cs="Arial" w:hint="eastAsia"/>
                <w:snapToGrid/>
                <w:color w:val="000000"/>
                <w:kern w:val="2"/>
                <w:sz w:val="20"/>
                <w:szCs w:val="18"/>
                <w:lang w:val="de-DE"/>
              </w:rPr>
              <w:t>dddddd</w:t>
            </w:r>
            <w:r w:rsidRPr="009650B1">
              <w:rPr>
                <w:rFonts w:ascii="Arial" w:hAnsi="Arial" w:cs="Arial"/>
                <w:spacing w:val="0"/>
                <w:sz w:val="18"/>
                <w:szCs w:val="20"/>
                <w:lang w:val="fr-FR"/>
              </w:rPr>
              <w:t>"</w:t>
            </w:r>
          </w:p>
          <w:p w:rsidR="00781834" w:rsidRPr="00AA725F" w:rsidRDefault="009650B1" w:rsidP="009650B1">
            <w:pPr>
              <w:pStyle w:val="TerminalDisplayinTable"/>
              <w:shd w:val="clear" w:color="auto" w:fill="D9D9D9"/>
              <w:spacing w:line="240" w:lineRule="auto"/>
              <w:rPr>
                <w:rFonts w:ascii="Arial" w:hAnsi="Arial" w:cs="Arial"/>
                <w:spacing w:val="0"/>
                <w:sz w:val="20"/>
                <w:szCs w:val="20"/>
                <w:lang w:val="fr-FR"/>
              </w:rPr>
            </w:pPr>
            <w:r w:rsidRPr="009650B1">
              <w:rPr>
                <w:rFonts w:ascii="Arial" w:hAnsi="Arial" w:cs="Arial"/>
                <w:spacing w:val="0"/>
                <w:sz w:val="18"/>
                <w:szCs w:val="20"/>
                <w:lang w:val="fr-FR"/>
              </w:rPr>
              <w:t>}</w:t>
            </w:r>
          </w:p>
        </w:tc>
      </w:tr>
      <w:tr w:rsidR="009650B1" w:rsidRPr="001C6E22" w:rsidTr="00487DF7">
        <w:trPr>
          <w:cantSplit/>
          <w:trHeight w:val="281"/>
        </w:trPr>
        <w:tc>
          <w:tcPr>
            <w:tcW w:w="1701" w:type="dxa"/>
          </w:tcPr>
          <w:p w:rsidR="009650B1" w:rsidRPr="002B69A5" w:rsidRDefault="009650B1" w:rsidP="00487DF7">
            <w:pPr>
              <w:pStyle w:val="TableText"/>
              <w:rPr>
                <w:lang w:val="fr-FR"/>
              </w:rPr>
            </w:pPr>
          </w:p>
        </w:tc>
        <w:tc>
          <w:tcPr>
            <w:tcW w:w="6379" w:type="dxa"/>
          </w:tcPr>
          <w:p w:rsidR="009650B1" w:rsidRPr="009650B1" w:rsidRDefault="009650B1" w:rsidP="009650B1">
            <w:pPr>
              <w:pStyle w:val="TerminalDisplayinTable"/>
              <w:shd w:val="clear" w:color="auto" w:fill="D9D9D9"/>
              <w:spacing w:line="240" w:lineRule="auto"/>
              <w:rPr>
                <w:rFonts w:ascii="Arial" w:hAnsi="Arial" w:cs="Arial"/>
                <w:spacing w:val="0"/>
                <w:sz w:val="18"/>
                <w:szCs w:val="20"/>
                <w:lang w:val="fr-FR"/>
              </w:rPr>
            </w:pPr>
          </w:p>
        </w:tc>
      </w:tr>
    </w:tbl>
    <w:p w:rsidR="00781834" w:rsidRDefault="00781834" w:rsidP="00781834">
      <w:pPr>
        <w:spacing w:line="312" w:lineRule="exact"/>
        <w:ind w:right="-20"/>
      </w:pPr>
    </w:p>
    <w:p w:rsidR="00781834" w:rsidRDefault="00781834" w:rsidP="00A8646F">
      <w:pPr>
        <w:ind w:firstLineChars="150" w:firstLine="316"/>
        <w:rPr>
          <w:b/>
        </w:rPr>
      </w:pPr>
    </w:p>
    <w:p w:rsidR="0040086B" w:rsidRDefault="00BC6A6E" w:rsidP="0040086B">
      <w:pPr>
        <w:pStyle w:val="2"/>
      </w:pPr>
      <w:r w:rsidRPr="00BC6A6E">
        <w:rPr>
          <w:rFonts w:hint="eastAsia"/>
        </w:rPr>
        <w:t>易联</w:t>
      </w:r>
      <w:r w:rsidR="0040086B">
        <w:rPr>
          <w:rFonts w:hint="eastAsia"/>
        </w:rPr>
        <w:t>支付结果通知</w:t>
      </w:r>
    </w:p>
    <w:p w:rsidR="0040086B" w:rsidRDefault="0040086B" w:rsidP="0040086B">
      <w:pPr>
        <w:ind w:firstLineChars="150" w:firstLine="315"/>
      </w:pPr>
      <w:r w:rsidRPr="00665A25">
        <w:rPr>
          <w:rFonts w:hint="eastAsia"/>
        </w:rPr>
        <w:t>方法名称</w:t>
      </w:r>
      <w:r>
        <w:rPr>
          <w:rFonts w:hint="eastAsia"/>
        </w:rPr>
        <w:t>：</w:t>
      </w:r>
      <w:r>
        <w:rPr>
          <w:rFonts w:hint="eastAsia"/>
        </w:rPr>
        <w:t>/client/callback/</w:t>
      </w:r>
      <w:r w:rsidR="00BC6A6E">
        <w:rPr>
          <w:rFonts w:hint="eastAsia"/>
        </w:rPr>
        <w:t>payNotify4PayEco</w:t>
      </w:r>
      <w:r>
        <w:rPr>
          <w:rFonts w:hint="eastAsia"/>
        </w:rPr>
        <w:t>.action</w:t>
      </w:r>
    </w:p>
    <w:p w:rsidR="0040086B" w:rsidRDefault="0040086B" w:rsidP="0040086B">
      <w:pPr>
        <w:ind w:firstLineChars="150" w:firstLine="315"/>
      </w:pPr>
      <w:r>
        <w:rPr>
          <w:rFonts w:hint="eastAsia"/>
        </w:rPr>
        <w:t>方法描述：</w:t>
      </w:r>
      <w:r w:rsidRPr="00420045">
        <w:rPr>
          <w:rFonts w:hint="eastAsia"/>
        </w:rPr>
        <w:t>在每一笔</w:t>
      </w:r>
      <w:r w:rsidR="00BC6A6E">
        <w:rPr>
          <w:rFonts w:hint="eastAsia"/>
        </w:rPr>
        <w:t>易联借记卡</w:t>
      </w:r>
      <w:r w:rsidRPr="00420045">
        <w:rPr>
          <w:rFonts w:hint="eastAsia"/>
        </w:rPr>
        <w:t>交易完成后</w:t>
      </w:r>
      <w:r>
        <w:rPr>
          <w:rFonts w:hint="eastAsia"/>
        </w:rPr>
        <w:t>，由</w:t>
      </w:r>
      <w:r w:rsidR="00BC6A6E">
        <w:rPr>
          <w:rFonts w:hint="eastAsia"/>
        </w:rPr>
        <w:t>易联</w:t>
      </w:r>
      <w:r>
        <w:rPr>
          <w:rFonts w:hint="eastAsia"/>
        </w:rPr>
        <w:t>服务器通知交易结果。</w:t>
      </w:r>
      <w:r w:rsidRPr="00FB2926">
        <w:rPr>
          <w:rFonts w:hint="eastAsia"/>
        </w:rPr>
        <w:t xml:space="preserve"> </w:t>
      </w:r>
    </w:p>
    <w:p w:rsidR="0040086B" w:rsidRDefault="00BC6A6E" w:rsidP="0040086B">
      <w:pPr>
        <w:ind w:firstLineChars="150" w:firstLine="315"/>
      </w:pPr>
      <w:r>
        <w:rPr>
          <w:rFonts w:hint="eastAsia"/>
        </w:rPr>
        <w:t>接口</w:t>
      </w:r>
      <w:r w:rsidR="0040086B">
        <w:rPr>
          <w:rFonts w:hint="eastAsia"/>
        </w:rPr>
        <w:t>定义参见</w:t>
      </w:r>
      <w:r>
        <w:rPr>
          <w:rFonts w:hint="eastAsia"/>
        </w:rPr>
        <w:t>易联</w:t>
      </w:r>
      <w:r w:rsidR="0040086B">
        <w:rPr>
          <w:rFonts w:hint="eastAsia"/>
        </w:rPr>
        <w:t>接口文档</w:t>
      </w:r>
      <w:r w:rsidR="0040086B">
        <w:rPr>
          <w:rFonts w:hint="eastAsia"/>
        </w:rPr>
        <w:t xml:space="preserve"> </w:t>
      </w:r>
      <w:r w:rsidR="0040086B">
        <w:rPr>
          <w:rFonts w:hint="eastAsia"/>
        </w:rPr>
        <w:t>《</w:t>
      </w:r>
      <w:r w:rsidRPr="00BC6A6E">
        <w:rPr>
          <w:rFonts w:hint="eastAsia"/>
        </w:rPr>
        <w:t>银联互联网手机支付安全插件</w:t>
      </w:r>
      <w:r w:rsidRPr="00BC6A6E">
        <w:rPr>
          <w:rFonts w:hint="eastAsia"/>
        </w:rPr>
        <w:t>(</w:t>
      </w:r>
      <w:r w:rsidRPr="00BC6A6E">
        <w:rPr>
          <w:rFonts w:hint="eastAsia"/>
        </w:rPr>
        <w:t>易联版</w:t>
      </w:r>
      <w:r w:rsidRPr="00BC6A6E">
        <w:rPr>
          <w:rFonts w:hint="eastAsia"/>
        </w:rPr>
        <w:t>)</w:t>
      </w:r>
      <w:r w:rsidRPr="00BC6A6E">
        <w:rPr>
          <w:rFonts w:hint="eastAsia"/>
        </w:rPr>
        <w:t>商户技术指南</w:t>
      </w:r>
      <w:r w:rsidRPr="00BC6A6E">
        <w:rPr>
          <w:rFonts w:hint="eastAsia"/>
        </w:rPr>
        <w:t>-v1.00.pdf</w:t>
      </w:r>
      <w:r w:rsidR="0040086B">
        <w:rPr>
          <w:rFonts w:hint="eastAsia"/>
        </w:rPr>
        <w:t>》。</w:t>
      </w:r>
    </w:p>
    <w:p w:rsidR="004114FA" w:rsidRDefault="004114FA">
      <w:pPr>
        <w:spacing w:line="240" w:lineRule="auto"/>
      </w:pPr>
    </w:p>
    <w:p w:rsidR="0040086B" w:rsidRDefault="0040086B">
      <w:pPr>
        <w:spacing w:line="240" w:lineRule="auto"/>
      </w:pPr>
    </w:p>
    <w:p w:rsidR="0040086B" w:rsidRDefault="0040086B" w:rsidP="0040086B">
      <w:pPr>
        <w:pStyle w:val="2"/>
      </w:pPr>
      <w:r>
        <w:rPr>
          <w:rFonts w:hint="eastAsia"/>
        </w:rPr>
        <w:lastRenderedPageBreak/>
        <w:t>中行</w:t>
      </w:r>
      <w:r>
        <w:rPr>
          <w:rFonts w:hint="eastAsia"/>
        </w:rPr>
        <w:t>Vmall</w:t>
      </w:r>
      <w:r>
        <w:rPr>
          <w:rFonts w:hint="eastAsia"/>
        </w:rPr>
        <w:t>预付款到帐通知</w:t>
      </w:r>
    </w:p>
    <w:p w:rsidR="0040086B" w:rsidRDefault="0040086B" w:rsidP="0040086B">
      <w:pPr>
        <w:ind w:firstLineChars="150" w:firstLine="315"/>
      </w:pPr>
      <w:r w:rsidRPr="00665A25">
        <w:rPr>
          <w:rFonts w:hint="eastAsia"/>
        </w:rPr>
        <w:t>方法名称</w:t>
      </w:r>
      <w:r>
        <w:rPr>
          <w:rFonts w:hint="eastAsia"/>
        </w:rPr>
        <w:t>：</w:t>
      </w:r>
      <w:r>
        <w:rPr>
          <w:rFonts w:hint="eastAsia"/>
        </w:rPr>
        <w:t>/client/callback/Notify4BOC.action</w:t>
      </w:r>
    </w:p>
    <w:p w:rsidR="0040086B" w:rsidRDefault="0040086B" w:rsidP="0040086B">
      <w:pPr>
        <w:ind w:firstLineChars="150" w:firstLine="315"/>
      </w:pPr>
      <w:r>
        <w:rPr>
          <w:rFonts w:hint="eastAsia"/>
        </w:rPr>
        <w:t>方法描述：</w:t>
      </w:r>
      <w:r>
        <w:rPr>
          <w:rFonts w:hint="eastAsia"/>
        </w:rPr>
        <w:t>Vmall</w:t>
      </w:r>
      <w:r>
        <w:rPr>
          <w:rFonts w:hint="eastAsia"/>
        </w:rPr>
        <w:t>的大客户，比如京东，完成一笔到华为帐号的预付费转账后，中行系统通过该接口通知交易服务器。</w:t>
      </w:r>
    </w:p>
    <w:p w:rsidR="00787CB2" w:rsidRDefault="00787CB2" w:rsidP="0040086B">
      <w:pPr>
        <w:ind w:firstLineChars="150" w:firstLine="315"/>
      </w:pPr>
      <w:r>
        <w:rPr>
          <w:rFonts w:hint="eastAsia"/>
        </w:rPr>
        <w:t>中行系统会通过接口“</w:t>
      </w:r>
      <w:r w:rsidRPr="00A31525">
        <w:rPr>
          <w:rFonts w:hint="eastAsia"/>
        </w:rPr>
        <w:t>余额变动信息</w:t>
      </w:r>
      <w:r>
        <w:rPr>
          <w:rFonts w:hint="eastAsia"/>
        </w:rPr>
        <w:t>(b2e0073)</w:t>
      </w:r>
      <w:r>
        <w:rPr>
          <w:rFonts w:hint="eastAsia"/>
        </w:rPr>
        <w:t>”推送交易信息。</w:t>
      </w:r>
    </w:p>
    <w:p w:rsidR="0040086B" w:rsidRDefault="00BC6A6E" w:rsidP="0040086B">
      <w:pPr>
        <w:ind w:firstLineChars="150" w:firstLine="315"/>
      </w:pPr>
      <w:r>
        <w:rPr>
          <w:rFonts w:hint="eastAsia"/>
        </w:rPr>
        <w:t>接口</w:t>
      </w:r>
      <w:r w:rsidR="0040086B">
        <w:rPr>
          <w:rFonts w:hint="eastAsia"/>
        </w:rPr>
        <w:t>定义参见</w:t>
      </w:r>
      <w:r>
        <w:rPr>
          <w:rFonts w:hint="eastAsia"/>
        </w:rPr>
        <w:t>中行</w:t>
      </w:r>
      <w:r w:rsidR="0040086B">
        <w:rPr>
          <w:rFonts w:hint="eastAsia"/>
        </w:rPr>
        <w:t>接口文档</w:t>
      </w:r>
      <w:r w:rsidR="0040086B">
        <w:rPr>
          <w:rFonts w:hint="eastAsia"/>
        </w:rPr>
        <w:t xml:space="preserve"> </w:t>
      </w:r>
      <w:r w:rsidR="0040086B">
        <w:rPr>
          <w:rFonts w:hint="eastAsia"/>
        </w:rPr>
        <w:t>《</w:t>
      </w:r>
      <w:r w:rsidRPr="00BC6A6E">
        <w:rPr>
          <w:rFonts w:hint="eastAsia"/>
        </w:rPr>
        <w:t>银企接口（收款用）</w:t>
      </w:r>
      <w:r w:rsidRPr="00BC6A6E">
        <w:rPr>
          <w:rFonts w:hint="eastAsia"/>
        </w:rPr>
        <w:t>.docx</w:t>
      </w:r>
      <w:r w:rsidR="0040086B">
        <w:rPr>
          <w:rFonts w:hint="eastAsia"/>
        </w:rPr>
        <w:t>》。</w:t>
      </w:r>
    </w:p>
    <w:p w:rsidR="002F2C80" w:rsidRDefault="002F2C80" w:rsidP="0040086B">
      <w:pPr>
        <w:ind w:firstLineChars="150" w:firstLine="315"/>
      </w:pPr>
      <w:r>
        <w:rPr>
          <w:rFonts w:hint="eastAsia"/>
        </w:rPr>
        <w:t>启用签名处理，在配置开关打开情况下，需要验证</w:t>
      </w:r>
      <w:r w:rsidR="00A7441F">
        <w:rPr>
          <w:rFonts w:hint="eastAsia"/>
        </w:rPr>
        <w:t>RSA</w:t>
      </w:r>
      <w:r>
        <w:rPr>
          <w:rFonts w:hint="eastAsia"/>
        </w:rPr>
        <w:t>签名</w:t>
      </w:r>
      <w:r w:rsidR="000C1BED">
        <w:rPr>
          <w:rFonts w:hint="eastAsia"/>
        </w:rPr>
        <w:t>，方案</w:t>
      </w:r>
      <w:r w:rsidR="00A7441F">
        <w:rPr>
          <w:rFonts w:hint="eastAsia"/>
        </w:rPr>
        <w:t>如下：</w:t>
      </w:r>
    </w:p>
    <w:p w:rsidR="0093110D" w:rsidRDefault="000C1BED">
      <w:pPr>
        <w:pStyle w:val="af5"/>
        <w:numPr>
          <w:ilvl w:val="0"/>
          <w:numId w:val="47"/>
        </w:numPr>
        <w:ind w:firstLineChars="0" w:firstLine="315"/>
      </w:pPr>
      <w:r>
        <w:rPr>
          <w:rFonts w:hint="eastAsia"/>
        </w:rPr>
        <w:t>中行发布一对</w:t>
      </w:r>
      <w:r>
        <w:rPr>
          <w:rFonts w:hint="eastAsia"/>
        </w:rPr>
        <w:t>rsa</w:t>
      </w:r>
      <w:r>
        <w:rPr>
          <w:rFonts w:hint="eastAsia"/>
        </w:rPr>
        <w:t>钥匙，</w:t>
      </w:r>
      <w:r>
        <w:rPr>
          <w:rFonts w:hint="eastAsia"/>
        </w:rPr>
        <w:t>2048bits</w:t>
      </w:r>
      <w:r>
        <w:rPr>
          <w:rFonts w:hint="eastAsia"/>
        </w:rPr>
        <w:t>，公开公钥给华为，格式为</w:t>
      </w:r>
      <w:r>
        <w:rPr>
          <w:rFonts w:hint="eastAsia"/>
        </w:rPr>
        <w:t>base64</w:t>
      </w:r>
      <w:r>
        <w:rPr>
          <w:rFonts w:hint="eastAsia"/>
        </w:rPr>
        <w:t>。</w:t>
      </w:r>
    </w:p>
    <w:p w:rsidR="0093110D" w:rsidRDefault="000C1BED">
      <w:pPr>
        <w:pStyle w:val="af5"/>
        <w:numPr>
          <w:ilvl w:val="0"/>
          <w:numId w:val="47"/>
        </w:numPr>
        <w:ind w:firstLineChars="0" w:firstLine="315"/>
      </w:pPr>
      <w:r>
        <w:rPr>
          <w:rFonts w:hint="eastAsia"/>
        </w:rPr>
        <w:t>中行在消息</w:t>
      </w:r>
      <w:r>
        <w:rPr>
          <w:rFonts w:hint="eastAsia"/>
        </w:rPr>
        <w:t>b2e0073</w:t>
      </w:r>
      <w:r>
        <w:rPr>
          <w:rFonts w:hint="eastAsia"/>
        </w:rPr>
        <w:t>中的</w:t>
      </w:r>
      <w:r>
        <w:rPr>
          <w:rFonts w:hint="eastAsia"/>
        </w:rPr>
        <w:t>head</w:t>
      </w:r>
      <w:r>
        <w:rPr>
          <w:rFonts w:hint="eastAsia"/>
        </w:rPr>
        <w:t>信息中增加</w:t>
      </w:r>
      <w:r>
        <w:rPr>
          <w:rFonts w:hint="eastAsia"/>
        </w:rPr>
        <w:t>signature</w:t>
      </w:r>
      <w:r>
        <w:rPr>
          <w:rFonts w:hint="eastAsia"/>
        </w:rPr>
        <w:t>字段，表示</w:t>
      </w:r>
      <w:r>
        <w:rPr>
          <w:rFonts w:hint="eastAsia"/>
        </w:rPr>
        <w:t>rsa</w:t>
      </w:r>
      <w:r>
        <w:rPr>
          <w:rFonts w:hint="eastAsia"/>
        </w:rPr>
        <w:t>签名。</w:t>
      </w:r>
    </w:p>
    <w:p w:rsidR="0093110D" w:rsidRDefault="000C1BED">
      <w:pPr>
        <w:pStyle w:val="af5"/>
        <w:numPr>
          <w:ilvl w:val="0"/>
          <w:numId w:val="47"/>
        </w:numPr>
        <w:ind w:firstLineChars="0" w:firstLine="315"/>
      </w:pPr>
      <w:r>
        <w:rPr>
          <w:rFonts w:hint="eastAsia"/>
        </w:rPr>
        <w:t>双方签名内容为</w:t>
      </w:r>
      <w:r>
        <w:rPr>
          <w:rFonts w:hint="eastAsia"/>
        </w:rPr>
        <w:t>b2e0073</w:t>
      </w:r>
      <w:r>
        <w:rPr>
          <w:rFonts w:hint="eastAsia"/>
        </w:rPr>
        <w:t>消息中的如下信息直接作为字符串连接起来：</w:t>
      </w:r>
      <w:r>
        <w:rPr>
          <w:rFonts w:hint="eastAsia"/>
        </w:rPr>
        <w:t>direction+txndate+txnt</w:t>
      </w:r>
      <w:r w:rsidRPr="000C1BED">
        <w:rPr>
          <w:rFonts w:hint="eastAsia"/>
        </w:rPr>
        <w:t>ime+</w:t>
      </w:r>
      <w:r w:rsidRPr="000C1BED">
        <w:rPr>
          <w:rFonts w:ascii="Consolas" w:hAnsi="Consolas" w:cs="Consolas"/>
          <w:snapToGrid/>
          <w:color w:val="2A00FF"/>
          <w:sz w:val="20"/>
          <w:szCs w:val="20"/>
        </w:rPr>
        <w:t>txnamt</w:t>
      </w:r>
      <w:r w:rsidRPr="000C1BED">
        <w:rPr>
          <w:rFonts w:hint="eastAsia"/>
        </w:rPr>
        <w:t>+macta</w:t>
      </w:r>
      <w:r>
        <w:rPr>
          <w:rFonts w:hint="eastAsia"/>
        </w:rPr>
        <w:t>cn+transid+remark</w:t>
      </w:r>
    </w:p>
    <w:p w:rsidR="000C1BED" w:rsidRDefault="000C1BED" w:rsidP="000C1BED">
      <w:pPr>
        <w:ind w:firstLineChars="150" w:firstLine="315"/>
      </w:pPr>
    </w:p>
    <w:p w:rsidR="000C1BED" w:rsidRDefault="000C1BED" w:rsidP="000C1BED">
      <w:pPr>
        <w:ind w:firstLineChars="150" w:firstLine="315"/>
      </w:pPr>
      <w:r>
        <w:rPr>
          <w:rFonts w:hint="eastAsia"/>
        </w:rPr>
        <w:t>消息格式，基于现有</w:t>
      </w:r>
      <w:r>
        <w:rPr>
          <w:rFonts w:hint="eastAsia"/>
        </w:rPr>
        <w:t>b2e0073</w:t>
      </w:r>
      <w:r>
        <w:rPr>
          <w:rFonts w:hint="eastAsia"/>
        </w:rPr>
        <w:t>扩展</w:t>
      </w:r>
      <w:r>
        <w:rPr>
          <w:rFonts w:hint="eastAsia"/>
        </w:rPr>
        <w:t>head</w:t>
      </w:r>
      <w:r>
        <w:rPr>
          <w:rFonts w:hint="eastAsia"/>
        </w:rPr>
        <w:t>，增加签名字段：</w:t>
      </w:r>
    </w:p>
    <w:p w:rsidR="000C1BED" w:rsidRPr="000C1BED" w:rsidRDefault="000C1BED" w:rsidP="000C1BED">
      <w:pPr>
        <w:spacing w:line="240" w:lineRule="auto"/>
        <w:ind w:firstLineChars="150" w:firstLine="225"/>
        <w:rPr>
          <w:sz w:val="15"/>
        </w:rPr>
      </w:pPr>
      <w:r w:rsidRPr="000C1BED">
        <w:rPr>
          <w:sz w:val="15"/>
        </w:rPr>
        <w:t>&lt;?xml version="1.0" encoding="UTF-8"?&gt;</w:t>
      </w:r>
    </w:p>
    <w:p w:rsidR="000C1BED" w:rsidRPr="000C1BED" w:rsidRDefault="000C1BED" w:rsidP="000C1BED">
      <w:pPr>
        <w:spacing w:line="240" w:lineRule="auto"/>
        <w:ind w:firstLineChars="150" w:firstLine="225"/>
        <w:rPr>
          <w:sz w:val="15"/>
        </w:rPr>
      </w:pPr>
      <w:r w:rsidRPr="000C1BED">
        <w:rPr>
          <w:sz w:val="15"/>
        </w:rPr>
        <w:t>&lt;bocb2e&gt;</w:t>
      </w:r>
    </w:p>
    <w:p w:rsidR="000C1BED" w:rsidRPr="000C1BED" w:rsidRDefault="000C1BED" w:rsidP="000C1BED">
      <w:pPr>
        <w:spacing w:line="240" w:lineRule="auto"/>
        <w:ind w:firstLineChars="150" w:firstLine="225"/>
        <w:rPr>
          <w:sz w:val="15"/>
        </w:rPr>
      </w:pPr>
      <w:r w:rsidRPr="000C1BED">
        <w:rPr>
          <w:sz w:val="15"/>
        </w:rPr>
        <w:t xml:space="preserve">         &lt;head&gt;</w:t>
      </w:r>
    </w:p>
    <w:p w:rsidR="000C1BED" w:rsidRPr="000C1BED" w:rsidRDefault="000C1BED" w:rsidP="000C1BED">
      <w:pPr>
        <w:spacing w:line="240" w:lineRule="auto"/>
        <w:ind w:firstLineChars="150" w:firstLine="225"/>
        <w:rPr>
          <w:sz w:val="15"/>
        </w:rPr>
      </w:pPr>
      <w:r w:rsidRPr="000C1BED">
        <w:rPr>
          <w:sz w:val="15"/>
        </w:rPr>
        <w:t xml:space="preserve">                   &lt;termid&gt;&lt;/termid&gt;</w:t>
      </w:r>
    </w:p>
    <w:p w:rsidR="002F17B5" w:rsidRDefault="000C1BED">
      <w:pPr>
        <w:spacing w:line="240" w:lineRule="auto"/>
        <w:ind w:firstLineChars="150" w:firstLine="225"/>
        <w:rPr>
          <w:sz w:val="15"/>
        </w:rPr>
      </w:pPr>
      <w:r w:rsidRPr="000C1BED">
        <w:rPr>
          <w:sz w:val="15"/>
        </w:rPr>
        <w:t xml:space="preserve">                   &lt;trnid&gt;&lt;/trnid&gt;</w:t>
      </w:r>
    </w:p>
    <w:p w:rsidR="002F17B5" w:rsidRDefault="000C1BED">
      <w:pPr>
        <w:spacing w:line="240" w:lineRule="auto"/>
        <w:ind w:firstLineChars="150" w:firstLine="225"/>
        <w:rPr>
          <w:sz w:val="15"/>
        </w:rPr>
      </w:pPr>
      <w:r w:rsidRPr="000C1BED">
        <w:rPr>
          <w:sz w:val="15"/>
        </w:rPr>
        <w:t xml:space="preserve">                   &lt;custid&gt;25383184&lt;/custid&gt;</w:t>
      </w:r>
    </w:p>
    <w:p w:rsidR="002F17B5" w:rsidRDefault="000C1BED">
      <w:pPr>
        <w:spacing w:line="240" w:lineRule="auto"/>
        <w:ind w:firstLineChars="150" w:firstLine="225"/>
        <w:rPr>
          <w:sz w:val="15"/>
        </w:rPr>
      </w:pPr>
      <w:r w:rsidRPr="000C1BED">
        <w:rPr>
          <w:sz w:val="15"/>
        </w:rPr>
        <w:t xml:space="preserve">                   &lt;cusopr&gt;&lt;/cusopr&gt;</w:t>
      </w:r>
    </w:p>
    <w:p w:rsidR="002F17B5" w:rsidRDefault="000C1BED">
      <w:pPr>
        <w:spacing w:line="240" w:lineRule="auto"/>
        <w:ind w:firstLineChars="150" w:firstLine="225"/>
        <w:rPr>
          <w:sz w:val="15"/>
        </w:rPr>
      </w:pPr>
      <w:r w:rsidRPr="000C1BED">
        <w:rPr>
          <w:sz w:val="15"/>
        </w:rPr>
        <w:t xml:space="preserve">                   &lt;trncod&gt;b2e0073&lt;/trncod&gt;</w:t>
      </w:r>
    </w:p>
    <w:p w:rsidR="002F17B5" w:rsidRDefault="000C1BED">
      <w:pPr>
        <w:spacing w:line="240" w:lineRule="auto"/>
        <w:ind w:firstLineChars="150" w:firstLine="225"/>
        <w:rPr>
          <w:sz w:val="15"/>
        </w:rPr>
      </w:pPr>
      <w:r w:rsidRPr="000C1BED">
        <w:rPr>
          <w:sz w:val="15"/>
        </w:rPr>
        <w:t xml:space="preserve">                   &lt;token&gt;&lt;/token&gt;</w:t>
      </w:r>
    </w:p>
    <w:p w:rsidR="002F17B5" w:rsidRDefault="000C1BED">
      <w:pPr>
        <w:spacing w:line="240" w:lineRule="auto"/>
        <w:ind w:firstLineChars="150" w:firstLine="225"/>
        <w:rPr>
          <w:sz w:val="15"/>
        </w:rPr>
      </w:pPr>
      <w:r w:rsidRPr="000C1BED">
        <w:rPr>
          <w:sz w:val="15"/>
        </w:rPr>
        <w:t xml:space="preserve">                   &lt;obssmsgid&gt;44061&lt;/obssmsgid&gt;</w:t>
      </w:r>
    </w:p>
    <w:p w:rsidR="002F17B5" w:rsidRDefault="000C1BED">
      <w:pPr>
        <w:spacing w:line="240" w:lineRule="auto"/>
        <w:ind w:firstLineChars="150" w:firstLine="225"/>
        <w:rPr>
          <w:sz w:val="15"/>
        </w:rPr>
      </w:pPr>
      <w:r w:rsidRPr="000C1BED">
        <w:rPr>
          <w:sz w:val="15"/>
        </w:rPr>
        <w:t xml:space="preserve">                   &lt;trntype&gt;03&lt;/trntype&gt;</w:t>
      </w:r>
    </w:p>
    <w:p w:rsidR="002F17B5" w:rsidRDefault="000C1BED">
      <w:pPr>
        <w:spacing w:line="240" w:lineRule="auto"/>
        <w:ind w:firstLineChars="150" w:firstLine="225"/>
        <w:rPr>
          <w:sz w:val="15"/>
        </w:rPr>
      </w:pPr>
      <w:r w:rsidRPr="000C1BED">
        <w:rPr>
          <w:sz w:val="15"/>
        </w:rPr>
        <w:t xml:space="preserve">                   &lt;pushnum&gt;1&lt;/pushnum&gt;</w:t>
      </w:r>
    </w:p>
    <w:p w:rsidR="002F17B5" w:rsidRDefault="000C1BED">
      <w:pPr>
        <w:spacing w:line="240" w:lineRule="auto"/>
        <w:ind w:firstLineChars="150" w:firstLine="225"/>
        <w:rPr>
          <w:b/>
          <w:i/>
          <w:sz w:val="15"/>
        </w:rPr>
      </w:pPr>
      <w:r w:rsidRPr="000C1BED">
        <w:rPr>
          <w:sz w:val="15"/>
        </w:rPr>
        <w:t xml:space="preserve">                   </w:t>
      </w:r>
      <w:r w:rsidRPr="000C1BED">
        <w:rPr>
          <w:b/>
          <w:i/>
          <w:sz w:val="15"/>
        </w:rPr>
        <w:t>&lt;signature&gt;XXXXXXXXXXXXX&lt;/signature &gt;</w:t>
      </w:r>
    </w:p>
    <w:p w:rsidR="002F17B5" w:rsidRDefault="000C1BED">
      <w:pPr>
        <w:spacing w:line="240" w:lineRule="auto"/>
        <w:ind w:firstLineChars="150" w:firstLine="225"/>
        <w:rPr>
          <w:sz w:val="15"/>
        </w:rPr>
      </w:pPr>
      <w:r w:rsidRPr="000C1BED">
        <w:rPr>
          <w:sz w:val="15"/>
        </w:rPr>
        <w:t xml:space="preserve">         &lt;/head&gt;</w:t>
      </w:r>
    </w:p>
    <w:p w:rsidR="002F17B5" w:rsidRDefault="000C1BED">
      <w:pPr>
        <w:spacing w:line="240" w:lineRule="auto"/>
        <w:ind w:firstLineChars="150" w:firstLine="225"/>
        <w:rPr>
          <w:sz w:val="15"/>
        </w:rPr>
      </w:pPr>
      <w:r w:rsidRPr="000C1BED">
        <w:rPr>
          <w:sz w:val="15"/>
        </w:rPr>
        <w:t xml:space="preserve">         &lt;trans&gt;</w:t>
      </w:r>
    </w:p>
    <w:p w:rsidR="002F17B5" w:rsidRDefault="000C1BED">
      <w:pPr>
        <w:spacing w:line="240" w:lineRule="auto"/>
        <w:ind w:firstLineChars="150" w:firstLine="225"/>
        <w:rPr>
          <w:sz w:val="15"/>
        </w:rPr>
      </w:pPr>
      <w:r w:rsidRPr="000C1BED">
        <w:rPr>
          <w:sz w:val="15"/>
        </w:rPr>
        <w:t xml:space="preserve">                   &lt;trn-b2e0073-rq&gt;        </w:t>
      </w:r>
    </w:p>
    <w:p w:rsidR="002F17B5" w:rsidRDefault="000C1BED">
      <w:pPr>
        <w:spacing w:line="240" w:lineRule="auto"/>
        <w:ind w:firstLineChars="150" w:firstLine="225"/>
        <w:rPr>
          <w:sz w:val="15"/>
        </w:rPr>
      </w:pPr>
      <w:r w:rsidRPr="000C1BED">
        <w:rPr>
          <w:sz w:val="15"/>
        </w:rPr>
        <w:t xml:space="preserve">                            &lt;b2e0073-rq&gt;            </w:t>
      </w:r>
    </w:p>
    <w:p w:rsidR="002F17B5" w:rsidRDefault="000C1BED">
      <w:pPr>
        <w:spacing w:line="240" w:lineRule="auto"/>
        <w:ind w:firstLineChars="150" w:firstLine="225"/>
        <w:rPr>
          <w:sz w:val="15"/>
        </w:rPr>
      </w:pPr>
      <w:r w:rsidRPr="000C1BED">
        <w:rPr>
          <w:sz w:val="15"/>
        </w:rPr>
        <w:t xml:space="preserve">                                     &lt;account&gt;                </w:t>
      </w:r>
    </w:p>
    <w:p w:rsidR="002F17B5" w:rsidRDefault="000C1BED">
      <w:pPr>
        <w:spacing w:line="240" w:lineRule="auto"/>
        <w:ind w:firstLineChars="150" w:firstLine="225"/>
        <w:rPr>
          <w:sz w:val="15"/>
        </w:rPr>
      </w:pPr>
      <w:r w:rsidRPr="000C1BED">
        <w:rPr>
          <w:sz w:val="15"/>
        </w:rPr>
        <w:t xml:space="preserve">                                               &lt;ibknum&gt;17743&lt;/ibknum&gt;                </w:t>
      </w:r>
    </w:p>
    <w:p w:rsidR="002F17B5" w:rsidRDefault="000C1BED">
      <w:pPr>
        <w:spacing w:line="240" w:lineRule="auto"/>
        <w:ind w:firstLineChars="150" w:firstLine="225"/>
        <w:rPr>
          <w:sz w:val="15"/>
        </w:rPr>
      </w:pPr>
      <w:r w:rsidRPr="000C1BED">
        <w:rPr>
          <w:rFonts w:hint="eastAsia"/>
          <w:sz w:val="15"/>
        </w:rPr>
        <w:t xml:space="preserve">                                               &lt;bkname&gt;</w:t>
      </w:r>
      <w:r w:rsidRPr="000C1BED">
        <w:rPr>
          <w:rFonts w:hint="eastAsia"/>
          <w:sz w:val="15"/>
        </w:rPr>
        <w:t>中国银行深圳坑梓支行</w:t>
      </w:r>
      <w:r w:rsidRPr="000C1BED">
        <w:rPr>
          <w:rFonts w:hint="eastAsia"/>
          <w:sz w:val="15"/>
        </w:rPr>
        <w:t xml:space="preserve">&lt;/bkname&gt;                </w:t>
      </w:r>
    </w:p>
    <w:p w:rsidR="002F17B5" w:rsidRDefault="000C1BED">
      <w:pPr>
        <w:spacing w:line="240" w:lineRule="auto"/>
        <w:ind w:firstLineChars="150" w:firstLine="225"/>
        <w:rPr>
          <w:sz w:val="15"/>
        </w:rPr>
      </w:pPr>
      <w:r w:rsidRPr="000C1BED">
        <w:rPr>
          <w:sz w:val="15"/>
        </w:rPr>
        <w:t xml:space="preserve">                                               &lt;actacn&gt;753657970769&lt;/actacn&gt;                </w:t>
      </w:r>
    </w:p>
    <w:p w:rsidR="002F17B5" w:rsidRDefault="000C1BED">
      <w:pPr>
        <w:spacing w:line="240" w:lineRule="auto"/>
        <w:ind w:firstLineChars="150" w:firstLine="225"/>
        <w:rPr>
          <w:sz w:val="15"/>
        </w:rPr>
      </w:pPr>
      <w:r w:rsidRPr="000C1BED">
        <w:rPr>
          <w:sz w:val="15"/>
        </w:rPr>
        <w:t xml:space="preserve">                                               &lt;actname&gt;&lt;/actname&gt;            </w:t>
      </w:r>
    </w:p>
    <w:p w:rsidR="002F17B5" w:rsidRDefault="000C1BED">
      <w:pPr>
        <w:spacing w:line="240" w:lineRule="auto"/>
        <w:ind w:firstLineChars="150" w:firstLine="225"/>
        <w:rPr>
          <w:sz w:val="15"/>
        </w:rPr>
      </w:pPr>
      <w:r w:rsidRPr="000C1BED">
        <w:rPr>
          <w:sz w:val="15"/>
        </w:rPr>
        <w:t xml:space="preserve">                                     &lt;/account&gt;            </w:t>
      </w:r>
    </w:p>
    <w:p w:rsidR="002F17B5" w:rsidRDefault="000C1BED">
      <w:pPr>
        <w:spacing w:line="240" w:lineRule="auto"/>
        <w:ind w:firstLineChars="150" w:firstLine="225"/>
        <w:rPr>
          <w:sz w:val="15"/>
        </w:rPr>
      </w:pPr>
      <w:r w:rsidRPr="000C1BED">
        <w:rPr>
          <w:sz w:val="15"/>
        </w:rPr>
        <w:t xml:space="preserve">                                     &lt;transactn&gt;                </w:t>
      </w:r>
    </w:p>
    <w:p w:rsidR="002F17B5" w:rsidRDefault="000C1BED">
      <w:pPr>
        <w:spacing w:line="240" w:lineRule="auto"/>
        <w:ind w:firstLineChars="150" w:firstLine="225"/>
        <w:rPr>
          <w:sz w:val="15"/>
        </w:rPr>
      </w:pPr>
      <w:r w:rsidRPr="000C1BED">
        <w:rPr>
          <w:sz w:val="15"/>
        </w:rPr>
        <w:lastRenderedPageBreak/>
        <w:t xml:space="preserve">                                               &lt;transibkn&gt;17824&lt;/transibkn&gt;                </w:t>
      </w:r>
    </w:p>
    <w:p w:rsidR="002F17B5" w:rsidRDefault="000C1BED">
      <w:pPr>
        <w:spacing w:line="240" w:lineRule="auto"/>
        <w:ind w:firstLineChars="150" w:firstLine="225"/>
        <w:rPr>
          <w:sz w:val="15"/>
        </w:rPr>
      </w:pPr>
      <w:r w:rsidRPr="000C1BED">
        <w:rPr>
          <w:rFonts w:hint="eastAsia"/>
          <w:sz w:val="15"/>
        </w:rPr>
        <w:t xml:space="preserve">                                               &lt;transbank&gt;</w:t>
      </w:r>
      <w:r w:rsidRPr="000C1BED">
        <w:rPr>
          <w:rFonts w:hint="eastAsia"/>
          <w:sz w:val="15"/>
        </w:rPr>
        <w:t>中国银行深圳西乡支行</w:t>
      </w:r>
      <w:r w:rsidRPr="000C1BED">
        <w:rPr>
          <w:rFonts w:hint="eastAsia"/>
          <w:sz w:val="15"/>
        </w:rPr>
        <w:t xml:space="preserve">&lt;/transbank&gt;                </w:t>
      </w:r>
    </w:p>
    <w:p w:rsidR="002F17B5" w:rsidRDefault="000C1BED">
      <w:pPr>
        <w:spacing w:line="240" w:lineRule="auto"/>
        <w:ind w:firstLineChars="150" w:firstLine="225"/>
        <w:rPr>
          <w:sz w:val="15"/>
        </w:rPr>
      </w:pPr>
      <w:r w:rsidRPr="000C1BED">
        <w:rPr>
          <w:sz w:val="15"/>
        </w:rPr>
        <w:t xml:space="preserve">                                              &lt;transact&gt;764058003787&lt;/transact&gt;                </w:t>
      </w:r>
    </w:p>
    <w:p w:rsidR="002F17B5" w:rsidRDefault="000C1BED">
      <w:pPr>
        <w:spacing w:line="240" w:lineRule="auto"/>
        <w:ind w:firstLineChars="150" w:firstLine="225"/>
        <w:rPr>
          <w:sz w:val="15"/>
        </w:rPr>
      </w:pPr>
      <w:r w:rsidRPr="000C1BED">
        <w:rPr>
          <w:rFonts w:hint="eastAsia"/>
          <w:sz w:val="15"/>
        </w:rPr>
        <w:t xml:space="preserve">                                               &lt;transname&gt;</w:t>
      </w:r>
      <w:r w:rsidRPr="000C1BED">
        <w:rPr>
          <w:rFonts w:hint="eastAsia"/>
          <w:sz w:val="15"/>
        </w:rPr>
        <w:t>宝安西乡股份有限公司</w:t>
      </w:r>
      <w:r w:rsidRPr="000C1BED">
        <w:rPr>
          <w:rFonts w:hint="eastAsia"/>
          <w:sz w:val="15"/>
        </w:rPr>
        <w:t xml:space="preserve">CC&lt;/transname&gt;            </w:t>
      </w:r>
    </w:p>
    <w:p w:rsidR="002F17B5" w:rsidRDefault="000C1BED">
      <w:pPr>
        <w:spacing w:line="240" w:lineRule="auto"/>
        <w:ind w:firstLineChars="150" w:firstLine="225"/>
        <w:rPr>
          <w:sz w:val="15"/>
        </w:rPr>
      </w:pPr>
      <w:r w:rsidRPr="000C1BED">
        <w:rPr>
          <w:sz w:val="15"/>
        </w:rPr>
        <w:t xml:space="preserve">                                     &lt;/transactn&gt;            </w:t>
      </w:r>
    </w:p>
    <w:p w:rsidR="002F17B5" w:rsidRDefault="000C1BED">
      <w:pPr>
        <w:spacing w:line="240" w:lineRule="auto"/>
        <w:ind w:firstLineChars="150" w:firstLine="225"/>
        <w:rPr>
          <w:sz w:val="15"/>
        </w:rPr>
      </w:pPr>
      <w:r w:rsidRPr="000C1BED">
        <w:rPr>
          <w:sz w:val="15"/>
        </w:rPr>
        <w:t xml:space="preserve">                                     &lt;mactibkn&gt;&lt;/mactibkn&gt;            </w:t>
      </w:r>
    </w:p>
    <w:p w:rsidR="002F17B5" w:rsidRDefault="000C1BED">
      <w:pPr>
        <w:spacing w:line="240" w:lineRule="auto"/>
        <w:ind w:firstLineChars="150" w:firstLine="225"/>
        <w:rPr>
          <w:sz w:val="15"/>
        </w:rPr>
      </w:pPr>
      <w:r w:rsidRPr="000C1BED">
        <w:rPr>
          <w:sz w:val="15"/>
        </w:rPr>
        <w:t xml:space="preserve">                                     &lt;mactacn&gt;&lt;/mactacn&gt;            </w:t>
      </w:r>
    </w:p>
    <w:p w:rsidR="002F17B5" w:rsidRDefault="000C1BED">
      <w:pPr>
        <w:spacing w:line="240" w:lineRule="auto"/>
        <w:ind w:firstLineChars="150" w:firstLine="225"/>
        <w:rPr>
          <w:sz w:val="15"/>
        </w:rPr>
      </w:pPr>
      <w:r w:rsidRPr="000C1BED">
        <w:rPr>
          <w:sz w:val="15"/>
        </w:rPr>
        <w:t xml:space="preserve">                                     &lt;mactname&gt;&lt;/mactname&gt;            </w:t>
      </w:r>
    </w:p>
    <w:p w:rsidR="002F17B5" w:rsidRDefault="000C1BED">
      <w:pPr>
        <w:spacing w:line="240" w:lineRule="auto"/>
        <w:ind w:firstLineChars="150" w:firstLine="225"/>
        <w:rPr>
          <w:sz w:val="15"/>
        </w:rPr>
      </w:pPr>
      <w:r w:rsidRPr="000C1BED">
        <w:rPr>
          <w:sz w:val="15"/>
        </w:rPr>
        <w:t xml:space="preserve">                                     &lt;mactbank&gt;&lt;/mactbank&gt;            </w:t>
      </w:r>
    </w:p>
    <w:p w:rsidR="002F17B5" w:rsidRDefault="000C1BED">
      <w:pPr>
        <w:spacing w:line="240" w:lineRule="auto"/>
        <w:ind w:firstLineChars="150" w:firstLine="225"/>
        <w:rPr>
          <w:sz w:val="15"/>
        </w:rPr>
      </w:pPr>
      <w:r w:rsidRPr="000C1BED">
        <w:rPr>
          <w:sz w:val="15"/>
        </w:rPr>
        <w:t xml:space="preserve">                                     &lt;outref&gt;&lt;/outref&gt;            </w:t>
      </w:r>
    </w:p>
    <w:p w:rsidR="002F17B5" w:rsidRDefault="000C1BED">
      <w:pPr>
        <w:spacing w:line="240" w:lineRule="auto"/>
        <w:ind w:firstLineChars="150" w:firstLine="225"/>
        <w:rPr>
          <w:sz w:val="15"/>
        </w:rPr>
      </w:pPr>
      <w:r w:rsidRPr="000C1BED">
        <w:rPr>
          <w:sz w:val="15"/>
        </w:rPr>
        <w:t xml:space="preserve">                                     &lt;tobref&gt;&lt;/tobref&gt;            </w:t>
      </w:r>
    </w:p>
    <w:p w:rsidR="002F17B5" w:rsidRDefault="000C1BED">
      <w:pPr>
        <w:spacing w:line="240" w:lineRule="auto"/>
        <w:ind w:firstLineChars="150" w:firstLine="225"/>
        <w:rPr>
          <w:sz w:val="15"/>
        </w:rPr>
      </w:pPr>
      <w:r w:rsidRPr="000C1BED">
        <w:rPr>
          <w:sz w:val="15"/>
        </w:rPr>
        <w:t xml:space="preserve">                                     &lt;txndate&gt;20140128&lt;/txndate&gt;            </w:t>
      </w:r>
    </w:p>
    <w:p w:rsidR="002F17B5" w:rsidRDefault="000C1BED">
      <w:pPr>
        <w:spacing w:line="240" w:lineRule="auto"/>
        <w:ind w:firstLineChars="150" w:firstLine="225"/>
        <w:rPr>
          <w:sz w:val="15"/>
        </w:rPr>
      </w:pPr>
      <w:r w:rsidRPr="000C1BED">
        <w:rPr>
          <w:sz w:val="15"/>
        </w:rPr>
        <w:t xml:space="preserve">                                     &lt;txntime&gt;17:04:15&lt;/txntime&gt;            </w:t>
      </w:r>
    </w:p>
    <w:p w:rsidR="002F17B5" w:rsidRDefault="000C1BED">
      <w:pPr>
        <w:spacing w:line="240" w:lineRule="auto"/>
        <w:ind w:firstLineChars="150" w:firstLine="225"/>
        <w:rPr>
          <w:sz w:val="15"/>
        </w:rPr>
      </w:pPr>
      <w:r w:rsidRPr="000C1BED">
        <w:rPr>
          <w:sz w:val="15"/>
        </w:rPr>
        <w:t xml:space="preserve">                                     &lt;valdat&gt;20140128&lt;/valdat&gt;            </w:t>
      </w:r>
    </w:p>
    <w:p w:rsidR="002F17B5" w:rsidRDefault="000C1BED">
      <w:pPr>
        <w:spacing w:line="240" w:lineRule="auto"/>
        <w:ind w:firstLineChars="150" w:firstLine="225"/>
        <w:rPr>
          <w:sz w:val="15"/>
        </w:rPr>
      </w:pPr>
      <w:r w:rsidRPr="000C1BED">
        <w:rPr>
          <w:sz w:val="15"/>
        </w:rPr>
        <w:t xml:space="preserve">                                     &lt;vchnum&gt;50015750941&lt;/vchnum&gt;            </w:t>
      </w:r>
    </w:p>
    <w:p w:rsidR="002F17B5" w:rsidRDefault="000C1BED">
      <w:pPr>
        <w:spacing w:line="240" w:lineRule="auto"/>
        <w:ind w:firstLineChars="150" w:firstLine="225"/>
        <w:rPr>
          <w:sz w:val="15"/>
        </w:rPr>
      </w:pPr>
      <w:r w:rsidRPr="000C1BED">
        <w:rPr>
          <w:sz w:val="15"/>
        </w:rPr>
        <w:t xml:space="preserve">                                     &lt;transid&gt;050015750999999941999999941&lt;/transid&gt;            </w:t>
      </w:r>
    </w:p>
    <w:p w:rsidR="002F17B5" w:rsidRDefault="000C1BED">
      <w:pPr>
        <w:spacing w:line="240" w:lineRule="auto"/>
        <w:ind w:firstLineChars="150" w:firstLine="225"/>
        <w:rPr>
          <w:sz w:val="15"/>
        </w:rPr>
      </w:pPr>
      <w:r w:rsidRPr="000C1BED">
        <w:rPr>
          <w:sz w:val="15"/>
        </w:rPr>
        <w:t xml:space="preserve">                                     &lt;bustype&gt;0006&lt;/bustype&gt;            </w:t>
      </w:r>
    </w:p>
    <w:p w:rsidR="002F17B5" w:rsidRDefault="000C1BED">
      <w:pPr>
        <w:spacing w:line="240" w:lineRule="auto"/>
        <w:ind w:firstLineChars="150" w:firstLine="225"/>
        <w:rPr>
          <w:sz w:val="15"/>
        </w:rPr>
      </w:pPr>
      <w:r w:rsidRPr="000C1BED">
        <w:rPr>
          <w:rFonts w:hint="eastAsia"/>
          <w:sz w:val="15"/>
        </w:rPr>
        <w:t xml:space="preserve">                                     &lt;trantpdir&gt;</w:t>
      </w:r>
      <w:r w:rsidRPr="000C1BED">
        <w:rPr>
          <w:rFonts w:hint="eastAsia"/>
          <w:sz w:val="15"/>
        </w:rPr>
        <w:t>转账收入</w:t>
      </w:r>
      <w:r w:rsidRPr="000C1BED">
        <w:rPr>
          <w:rFonts w:hint="eastAsia"/>
          <w:sz w:val="15"/>
        </w:rPr>
        <w:t xml:space="preserve">&lt;/trantpdir&gt;            </w:t>
      </w:r>
    </w:p>
    <w:p w:rsidR="002F17B5" w:rsidRDefault="000C1BED">
      <w:pPr>
        <w:spacing w:line="240" w:lineRule="auto"/>
        <w:ind w:firstLineChars="150" w:firstLine="225"/>
        <w:rPr>
          <w:sz w:val="15"/>
        </w:rPr>
      </w:pPr>
      <w:r w:rsidRPr="000C1BED">
        <w:rPr>
          <w:sz w:val="15"/>
        </w:rPr>
        <w:t xml:space="preserve">                                     &lt;direction&gt;C&lt;/direction&gt;            </w:t>
      </w:r>
    </w:p>
    <w:p w:rsidR="002F17B5" w:rsidRDefault="000C1BED">
      <w:pPr>
        <w:spacing w:line="240" w:lineRule="auto"/>
        <w:ind w:firstLineChars="150" w:firstLine="225"/>
        <w:rPr>
          <w:sz w:val="15"/>
        </w:rPr>
      </w:pPr>
      <w:r w:rsidRPr="000C1BED">
        <w:rPr>
          <w:sz w:val="15"/>
        </w:rPr>
        <w:t xml:space="preserve">                                     &lt;txnamt&gt;100.01&lt;/txnamt&gt;            </w:t>
      </w:r>
    </w:p>
    <w:p w:rsidR="002F17B5" w:rsidRDefault="000C1BED">
      <w:pPr>
        <w:spacing w:line="240" w:lineRule="auto"/>
        <w:ind w:firstLineChars="150" w:firstLine="225"/>
        <w:rPr>
          <w:sz w:val="15"/>
        </w:rPr>
      </w:pPr>
      <w:r w:rsidRPr="000C1BED">
        <w:rPr>
          <w:sz w:val="15"/>
        </w:rPr>
        <w:t xml:space="preserve">                                     &lt;trncur&gt;CNY&lt;/trncur&gt;            </w:t>
      </w:r>
    </w:p>
    <w:p w:rsidR="002F17B5" w:rsidRDefault="000C1BED">
      <w:pPr>
        <w:spacing w:line="240" w:lineRule="auto"/>
        <w:ind w:firstLineChars="150" w:firstLine="225"/>
        <w:rPr>
          <w:sz w:val="15"/>
        </w:rPr>
      </w:pPr>
      <w:r w:rsidRPr="000C1BED">
        <w:rPr>
          <w:sz w:val="15"/>
        </w:rPr>
        <w:t xml:space="preserve">                                     &lt;vouchtp&gt;&lt;/vouchtp&gt;            </w:t>
      </w:r>
    </w:p>
    <w:p w:rsidR="002F17B5" w:rsidRDefault="000C1BED">
      <w:pPr>
        <w:spacing w:line="240" w:lineRule="auto"/>
        <w:ind w:firstLineChars="150" w:firstLine="225"/>
        <w:rPr>
          <w:sz w:val="15"/>
        </w:rPr>
      </w:pPr>
      <w:r w:rsidRPr="000C1BED">
        <w:rPr>
          <w:sz w:val="15"/>
        </w:rPr>
        <w:t xml:space="preserve">                                     &lt;vouchtype&gt;&lt;/vouchtype&gt;            </w:t>
      </w:r>
    </w:p>
    <w:p w:rsidR="002F17B5" w:rsidRDefault="000C1BED">
      <w:pPr>
        <w:spacing w:line="240" w:lineRule="auto"/>
        <w:ind w:firstLineChars="150" w:firstLine="225"/>
        <w:rPr>
          <w:sz w:val="15"/>
        </w:rPr>
      </w:pPr>
      <w:r w:rsidRPr="000C1BED">
        <w:rPr>
          <w:sz w:val="15"/>
        </w:rPr>
        <w:t xml:space="preserve">                                     &lt;vouchnum&gt;&lt;/vouchnum&gt;            </w:t>
      </w:r>
    </w:p>
    <w:p w:rsidR="002F17B5" w:rsidRDefault="000C1BED">
      <w:pPr>
        <w:spacing w:line="240" w:lineRule="auto"/>
        <w:ind w:firstLineChars="150" w:firstLine="225"/>
        <w:rPr>
          <w:sz w:val="15"/>
        </w:rPr>
      </w:pPr>
      <w:r w:rsidRPr="000C1BED">
        <w:rPr>
          <w:sz w:val="15"/>
        </w:rPr>
        <w:t xml:space="preserve">                                     &lt;acsref&gt;OBSS001582488202GIRO000000000000&lt;/acsref&gt;           </w:t>
      </w:r>
    </w:p>
    <w:p w:rsidR="002F17B5" w:rsidRDefault="000C1BED">
      <w:pPr>
        <w:spacing w:line="240" w:lineRule="auto"/>
        <w:ind w:firstLineChars="150" w:firstLine="225"/>
        <w:rPr>
          <w:sz w:val="15"/>
        </w:rPr>
      </w:pPr>
      <w:r w:rsidRPr="000C1BED">
        <w:rPr>
          <w:sz w:val="15"/>
        </w:rPr>
        <w:t xml:space="preserve">                                     &lt;useinfo&gt;&lt;/useinfo&gt;            </w:t>
      </w:r>
    </w:p>
    <w:p w:rsidR="002F17B5" w:rsidRDefault="000C1BED">
      <w:pPr>
        <w:spacing w:line="240" w:lineRule="auto"/>
        <w:ind w:firstLineChars="150" w:firstLine="225"/>
        <w:rPr>
          <w:sz w:val="15"/>
        </w:rPr>
      </w:pPr>
      <w:r w:rsidRPr="000C1BED">
        <w:rPr>
          <w:sz w:val="15"/>
        </w:rPr>
        <w:t xml:space="preserve">                                     &lt;furinfo&gt;&lt;/furinfo&gt;            </w:t>
      </w:r>
    </w:p>
    <w:p w:rsidR="002F17B5" w:rsidRDefault="000C1BED">
      <w:pPr>
        <w:spacing w:line="240" w:lineRule="auto"/>
        <w:ind w:firstLineChars="150" w:firstLine="225"/>
        <w:rPr>
          <w:sz w:val="15"/>
        </w:rPr>
      </w:pPr>
      <w:r w:rsidRPr="000C1BED">
        <w:rPr>
          <w:sz w:val="15"/>
        </w:rPr>
        <w:t xml:space="preserve">                                     &lt;remark&gt;&lt;/remark&gt;            </w:t>
      </w:r>
    </w:p>
    <w:p w:rsidR="002F17B5" w:rsidRDefault="000C1BED">
      <w:pPr>
        <w:spacing w:line="240" w:lineRule="auto"/>
        <w:ind w:firstLineChars="150" w:firstLine="225"/>
        <w:rPr>
          <w:sz w:val="15"/>
        </w:rPr>
      </w:pPr>
      <w:r w:rsidRPr="000C1BED">
        <w:rPr>
          <w:sz w:val="15"/>
        </w:rPr>
        <w:t xml:space="preserve">                                     &lt;acctbal&gt;1008002710.46&lt;/acctbal&gt;            </w:t>
      </w:r>
    </w:p>
    <w:p w:rsidR="002F17B5" w:rsidRDefault="000C1BED">
      <w:pPr>
        <w:spacing w:line="240" w:lineRule="auto"/>
        <w:ind w:firstLineChars="150" w:firstLine="225"/>
        <w:rPr>
          <w:sz w:val="15"/>
        </w:rPr>
      </w:pPr>
      <w:r w:rsidRPr="000C1BED">
        <w:rPr>
          <w:sz w:val="15"/>
        </w:rPr>
        <w:t xml:space="preserve">                                     &lt;avlbal&gt;1008002710.46&lt;/avlbal&gt;            </w:t>
      </w:r>
    </w:p>
    <w:p w:rsidR="002F17B5" w:rsidRDefault="000C1BED">
      <w:pPr>
        <w:spacing w:line="240" w:lineRule="auto"/>
        <w:ind w:firstLineChars="150" w:firstLine="225"/>
        <w:rPr>
          <w:sz w:val="15"/>
        </w:rPr>
      </w:pPr>
      <w:r w:rsidRPr="000C1BED">
        <w:rPr>
          <w:sz w:val="15"/>
        </w:rPr>
        <w:t xml:space="preserve">                                     &lt;frzamt&gt;0.00&lt;/frzamt&gt;            </w:t>
      </w:r>
    </w:p>
    <w:p w:rsidR="002F17B5" w:rsidRDefault="000C1BED">
      <w:pPr>
        <w:spacing w:line="240" w:lineRule="auto"/>
        <w:ind w:firstLineChars="150" w:firstLine="225"/>
        <w:rPr>
          <w:sz w:val="15"/>
        </w:rPr>
      </w:pPr>
      <w:r w:rsidRPr="000C1BED">
        <w:rPr>
          <w:sz w:val="15"/>
        </w:rPr>
        <w:t xml:space="preserve">                                     &lt;overdramt&gt;0.00&lt;/overdramt&gt;            </w:t>
      </w:r>
    </w:p>
    <w:p w:rsidR="002F17B5" w:rsidRDefault="000C1BED">
      <w:pPr>
        <w:spacing w:line="240" w:lineRule="auto"/>
        <w:ind w:firstLineChars="150" w:firstLine="225"/>
        <w:rPr>
          <w:sz w:val="15"/>
        </w:rPr>
      </w:pPr>
      <w:r w:rsidRPr="000C1BED">
        <w:rPr>
          <w:sz w:val="15"/>
        </w:rPr>
        <w:t xml:space="preserve">                                     &lt;avloverdramt&gt;0.00&lt;/avloverdramt&gt;            </w:t>
      </w:r>
    </w:p>
    <w:p w:rsidR="002F17B5" w:rsidRDefault="000C1BED">
      <w:pPr>
        <w:spacing w:line="240" w:lineRule="auto"/>
        <w:ind w:firstLineChars="150" w:firstLine="225"/>
        <w:rPr>
          <w:sz w:val="15"/>
        </w:rPr>
      </w:pPr>
      <w:r w:rsidRPr="000C1BED">
        <w:rPr>
          <w:sz w:val="15"/>
        </w:rPr>
        <w:t xml:space="preserve">                                     &lt;insid&gt;000000000000&lt;/insid&gt;            </w:t>
      </w:r>
    </w:p>
    <w:p w:rsidR="002F17B5" w:rsidRDefault="000C1BED">
      <w:pPr>
        <w:spacing w:line="240" w:lineRule="auto"/>
        <w:ind w:firstLineChars="150" w:firstLine="225"/>
        <w:rPr>
          <w:sz w:val="15"/>
        </w:rPr>
      </w:pPr>
      <w:r w:rsidRPr="000C1BED">
        <w:rPr>
          <w:sz w:val="15"/>
        </w:rPr>
        <w:t xml:space="preserve">                                     &lt;obssid&gt;001582488202&lt;/obssid&gt;            </w:t>
      </w:r>
    </w:p>
    <w:p w:rsidR="002F17B5" w:rsidRDefault="000C1BED">
      <w:pPr>
        <w:spacing w:line="240" w:lineRule="auto"/>
        <w:ind w:firstLineChars="150" w:firstLine="225"/>
        <w:rPr>
          <w:sz w:val="15"/>
        </w:rPr>
      </w:pPr>
      <w:r w:rsidRPr="000C1BED">
        <w:rPr>
          <w:sz w:val="15"/>
        </w:rPr>
        <w:t xml:space="preserve">                                     &lt;trfdat&gt;&lt;/trfdat&gt;            </w:t>
      </w:r>
    </w:p>
    <w:p w:rsidR="002F17B5" w:rsidRDefault="000C1BED">
      <w:pPr>
        <w:spacing w:line="240" w:lineRule="auto"/>
        <w:ind w:firstLineChars="150" w:firstLine="225"/>
        <w:rPr>
          <w:sz w:val="15"/>
        </w:rPr>
      </w:pPr>
      <w:r w:rsidRPr="000C1BED">
        <w:rPr>
          <w:sz w:val="15"/>
        </w:rPr>
        <w:t xml:space="preserve">                                     &lt;fxrate&gt;1.000000&lt;/fxrate&gt;            </w:t>
      </w:r>
    </w:p>
    <w:p w:rsidR="002F17B5" w:rsidRDefault="000C1BED">
      <w:pPr>
        <w:spacing w:line="240" w:lineRule="auto"/>
        <w:ind w:firstLineChars="150" w:firstLine="225"/>
        <w:rPr>
          <w:sz w:val="15"/>
        </w:rPr>
      </w:pPr>
      <w:r w:rsidRPr="000C1BED">
        <w:rPr>
          <w:sz w:val="15"/>
        </w:rPr>
        <w:t xml:space="preserve">                                     &lt;reversalcode&gt;&lt;/reversalcode&gt;            </w:t>
      </w:r>
    </w:p>
    <w:p w:rsidR="002F17B5" w:rsidRDefault="000C1BED">
      <w:pPr>
        <w:spacing w:line="240" w:lineRule="auto"/>
        <w:ind w:firstLineChars="150" w:firstLine="225"/>
        <w:rPr>
          <w:sz w:val="15"/>
        </w:rPr>
      </w:pPr>
      <w:r w:rsidRPr="000C1BED">
        <w:rPr>
          <w:sz w:val="15"/>
        </w:rPr>
        <w:t xml:space="preserve">                                     &lt;cusid&gt;200783579&lt;/cusid&gt;            </w:t>
      </w:r>
    </w:p>
    <w:p w:rsidR="002F17B5" w:rsidRDefault="000C1BED">
      <w:pPr>
        <w:spacing w:line="240" w:lineRule="auto"/>
        <w:ind w:firstLineChars="150" w:firstLine="225"/>
        <w:rPr>
          <w:sz w:val="15"/>
        </w:rPr>
      </w:pPr>
      <w:r w:rsidRPr="000C1BED">
        <w:rPr>
          <w:rFonts w:hint="eastAsia"/>
          <w:sz w:val="15"/>
        </w:rPr>
        <w:t xml:space="preserve">                                     &lt;cusname&gt;</w:t>
      </w:r>
      <w:r w:rsidRPr="000C1BED">
        <w:rPr>
          <w:rFonts w:hint="eastAsia"/>
          <w:sz w:val="15"/>
        </w:rPr>
        <w:t>龙岗坑梓股份有限公司三三</w:t>
      </w:r>
      <w:r w:rsidRPr="000C1BED">
        <w:rPr>
          <w:rFonts w:hint="eastAsia"/>
          <w:sz w:val="15"/>
        </w:rPr>
        <w:t xml:space="preserve">&lt;/cusname&gt;            </w:t>
      </w:r>
    </w:p>
    <w:p w:rsidR="002F17B5" w:rsidRDefault="000C1BED">
      <w:pPr>
        <w:spacing w:line="240" w:lineRule="auto"/>
        <w:ind w:firstLineChars="150" w:firstLine="225"/>
        <w:rPr>
          <w:sz w:val="15"/>
        </w:rPr>
      </w:pPr>
      <w:r w:rsidRPr="000C1BED">
        <w:rPr>
          <w:sz w:val="15"/>
        </w:rPr>
        <w:t xml:space="preserve">                                     &lt;seqno&gt;&lt;/seqno&gt;            </w:t>
      </w:r>
    </w:p>
    <w:p w:rsidR="002F17B5" w:rsidRDefault="000C1BED">
      <w:pPr>
        <w:spacing w:line="240" w:lineRule="auto"/>
        <w:ind w:firstLineChars="150" w:firstLine="225"/>
        <w:rPr>
          <w:sz w:val="15"/>
        </w:rPr>
      </w:pPr>
      <w:r w:rsidRPr="000C1BED">
        <w:rPr>
          <w:sz w:val="15"/>
        </w:rPr>
        <w:t xml:space="preserve">                                     &lt;volno&gt;&lt;/volno&gt;            </w:t>
      </w:r>
    </w:p>
    <w:p w:rsidR="002F17B5" w:rsidRDefault="000C1BED">
      <w:pPr>
        <w:spacing w:line="240" w:lineRule="auto"/>
        <w:ind w:firstLineChars="150" w:firstLine="225"/>
        <w:rPr>
          <w:sz w:val="15"/>
        </w:rPr>
      </w:pPr>
      <w:r w:rsidRPr="000C1BED">
        <w:rPr>
          <w:sz w:val="15"/>
        </w:rPr>
        <w:t xml:space="preserve">                                     &lt;reserve1&gt;&lt;/reserve1&gt;            </w:t>
      </w:r>
    </w:p>
    <w:p w:rsidR="002F17B5" w:rsidRDefault="000C1BED">
      <w:pPr>
        <w:spacing w:line="240" w:lineRule="auto"/>
        <w:ind w:firstLineChars="150" w:firstLine="225"/>
        <w:rPr>
          <w:sz w:val="15"/>
        </w:rPr>
      </w:pPr>
      <w:r w:rsidRPr="000C1BED">
        <w:rPr>
          <w:sz w:val="15"/>
        </w:rPr>
        <w:lastRenderedPageBreak/>
        <w:t xml:space="preserve">                                     &lt;reserve2&gt;&lt;/reserve2&gt;            </w:t>
      </w:r>
    </w:p>
    <w:p w:rsidR="002F17B5" w:rsidRDefault="000C1BED">
      <w:pPr>
        <w:spacing w:line="240" w:lineRule="auto"/>
        <w:ind w:firstLineChars="150" w:firstLine="225"/>
        <w:rPr>
          <w:sz w:val="15"/>
        </w:rPr>
      </w:pPr>
      <w:r w:rsidRPr="000C1BED">
        <w:rPr>
          <w:sz w:val="15"/>
        </w:rPr>
        <w:t xml:space="preserve">                                     &lt;reserve3&gt;&lt;/reserve3&gt;        </w:t>
      </w:r>
    </w:p>
    <w:p w:rsidR="002F17B5" w:rsidRDefault="000C1BED">
      <w:pPr>
        <w:spacing w:line="240" w:lineRule="auto"/>
        <w:ind w:firstLineChars="150" w:firstLine="225"/>
        <w:rPr>
          <w:sz w:val="15"/>
        </w:rPr>
      </w:pPr>
      <w:r w:rsidRPr="000C1BED">
        <w:rPr>
          <w:sz w:val="15"/>
        </w:rPr>
        <w:t xml:space="preserve">                            &lt;/b2e0073-rq&gt;    </w:t>
      </w:r>
    </w:p>
    <w:p w:rsidR="002F17B5" w:rsidRDefault="000C1BED">
      <w:pPr>
        <w:spacing w:line="240" w:lineRule="auto"/>
        <w:ind w:firstLineChars="150" w:firstLine="225"/>
        <w:rPr>
          <w:sz w:val="15"/>
        </w:rPr>
      </w:pPr>
      <w:r w:rsidRPr="000C1BED">
        <w:rPr>
          <w:sz w:val="15"/>
        </w:rPr>
        <w:t xml:space="preserve">                   &lt;/trn-b2e0073-rq&gt;</w:t>
      </w:r>
    </w:p>
    <w:p w:rsidR="002F17B5" w:rsidRDefault="000C1BED">
      <w:pPr>
        <w:spacing w:line="240" w:lineRule="auto"/>
        <w:ind w:firstLineChars="150" w:firstLine="225"/>
        <w:rPr>
          <w:sz w:val="15"/>
        </w:rPr>
      </w:pPr>
      <w:r w:rsidRPr="000C1BED">
        <w:rPr>
          <w:sz w:val="15"/>
        </w:rPr>
        <w:t xml:space="preserve">         &lt;/trans&gt;</w:t>
      </w:r>
    </w:p>
    <w:p w:rsidR="002F17B5" w:rsidRDefault="000C1BED">
      <w:pPr>
        <w:spacing w:line="240" w:lineRule="auto"/>
        <w:ind w:firstLineChars="150" w:firstLine="225"/>
        <w:rPr>
          <w:sz w:val="15"/>
        </w:rPr>
      </w:pPr>
      <w:r w:rsidRPr="000C1BED">
        <w:rPr>
          <w:sz w:val="15"/>
        </w:rPr>
        <w:t>&lt;/bocb2e&gt;</w:t>
      </w:r>
    </w:p>
    <w:p w:rsidR="0040086B" w:rsidRDefault="0040086B">
      <w:pPr>
        <w:spacing w:line="240" w:lineRule="auto"/>
      </w:pPr>
    </w:p>
    <w:p w:rsidR="00992312" w:rsidRDefault="00992312" w:rsidP="00992312">
      <w:pPr>
        <w:pStyle w:val="2"/>
      </w:pPr>
      <w:r>
        <w:rPr>
          <w:rFonts w:hint="eastAsia"/>
        </w:rPr>
        <w:t>中行</w:t>
      </w:r>
      <w:r>
        <w:rPr>
          <w:rFonts w:hint="eastAsia"/>
        </w:rPr>
        <w:t>Vmall</w:t>
      </w:r>
      <w:r>
        <w:rPr>
          <w:rFonts w:hint="eastAsia"/>
        </w:rPr>
        <w:t>预付款对账推送接口</w:t>
      </w:r>
    </w:p>
    <w:p w:rsidR="00992312" w:rsidRDefault="00992312" w:rsidP="00992312">
      <w:pPr>
        <w:ind w:firstLineChars="150" w:firstLine="315"/>
      </w:pPr>
      <w:r w:rsidRPr="00665A25">
        <w:rPr>
          <w:rFonts w:hint="eastAsia"/>
        </w:rPr>
        <w:t>方法名称</w:t>
      </w:r>
      <w:r>
        <w:rPr>
          <w:rFonts w:hint="eastAsia"/>
        </w:rPr>
        <w:t>：</w:t>
      </w:r>
      <w:r>
        <w:rPr>
          <w:rFonts w:hint="eastAsia"/>
        </w:rPr>
        <w:t>/client/callback/</w:t>
      </w:r>
      <w:r w:rsidR="00E22A02">
        <w:rPr>
          <w:rFonts w:hint="eastAsia"/>
        </w:rPr>
        <w:t>Notify4BOC</w:t>
      </w:r>
      <w:r>
        <w:rPr>
          <w:rFonts w:hint="eastAsia"/>
        </w:rPr>
        <w:t>.action</w:t>
      </w:r>
    </w:p>
    <w:p w:rsidR="00992312" w:rsidRDefault="00992312" w:rsidP="00992312">
      <w:pPr>
        <w:ind w:firstLineChars="150" w:firstLine="315"/>
      </w:pPr>
      <w:r>
        <w:rPr>
          <w:rFonts w:hint="eastAsia"/>
        </w:rPr>
        <w:t>方法描述：中行系统通过该接口按天推送华为收款帐号上的所有收款信息。</w:t>
      </w:r>
    </w:p>
    <w:p w:rsidR="00992312" w:rsidRDefault="00992312" w:rsidP="00992312">
      <w:pPr>
        <w:ind w:firstLineChars="150" w:firstLine="315"/>
      </w:pPr>
      <w:r>
        <w:rPr>
          <w:rFonts w:hint="eastAsia"/>
        </w:rPr>
        <w:t>中行系统会通过接口“</w:t>
      </w:r>
      <w:r w:rsidRPr="00A31525">
        <w:rPr>
          <w:rFonts w:hint="eastAsia"/>
        </w:rPr>
        <w:t>账户对账信息</w:t>
      </w:r>
      <w:r>
        <w:rPr>
          <w:rFonts w:hint="eastAsia"/>
        </w:rPr>
        <w:t>(b2e0074)</w:t>
      </w:r>
      <w:r>
        <w:rPr>
          <w:rFonts w:hint="eastAsia"/>
        </w:rPr>
        <w:t>”推送交易信息。</w:t>
      </w:r>
    </w:p>
    <w:p w:rsidR="00992312" w:rsidRDefault="00992312" w:rsidP="00992312">
      <w:pPr>
        <w:ind w:firstLineChars="150" w:firstLine="315"/>
      </w:pPr>
      <w:r>
        <w:rPr>
          <w:rFonts w:hint="eastAsia"/>
        </w:rPr>
        <w:t>接口定义参见中行接口文档</w:t>
      </w:r>
      <w:r>
        <w:rPr>
          <w:rFonts w:hint="eastAsia"/>
        </w:rPr>
        <w:t xml:space="preserve"> </w:t>
      </w:r>
      <w:r>
        <w:rPr>
          <w:rFonts w:hint="eastAsia"/>
        </w:rPr>
        <w:t>《</w:t>
      </w:r>
      <w:r w:rsidRPr="00BC6A6E">
        <w:rPr>
          <w:rFonts w:hint="eastAsia"/>
        </w:rPr>
        <w:t>银企接口（收款用）</w:t>
      </w:r>
      <w:r w:rsidRPr="00BC6A6E">
        <w:rPr>
          <w:rFonts w:hint="eastAsia"/>
        </w:rPr>
        <w:t>.docx</w:t>
      </w:r>
      <w:r>
        <w:rPr>
          <w:rFonts w:hint="eastAsia"/>
        </w:rPr>
        <w:t>》。</w:t>
      </w:r>
    </w:p>
    <w:p w:rsidR="0040086B" w:rsidRPr="00992312" w:rsidRDefault="0040086B">
      <w:pPr>
        <w:spacing w:line="240" w:lineRule="auto"/>
      </w:pPr>
    </w:p>
    <w:p w:rsidR="00992312" w:rsidRDefault="00992312">
      <w:pPr>
        <w:spacing w:line="240" w:lineRule="auto"/>
      </w:pPr>
    </w:p>
    <w:p w:rsidR="0040086B" w:rsidRDefault="00782A08" w:rsidP="0040086B">
      <w:pPr>
        <w:pStyle w:val="2"/>
      </w:pPr>
      <w:r>
        <w:rPr>
          <w:rFonts w:hint="eastAsia"/>
        </w:rPr>
        <w:t>M2E</w:t>
      </w:r>
      <w:r>
        <w:rPr>
          <w:rFonts w:hint="eastAsia"/>
        </w:rPr>
        <w:t>订单状态查询接口</w:t>
      </w:r>
    </w:p>
    <w:p w:rsidR="0040086B" w:rsidRDefault="0040086B" w:rsidP="0040086B">
      <w:pPr>
        <w:ind w:firstLineChars="150" w:firstLine="315"/>
      </w:pPr>
      <w:r w:rsidRPr="00665A25">
        <w:rPr>
          <w:rFonts w:hint="eastAsia"/>
        </w:rPr>
        <w:t>方法名称</w:t>
      </w:r>
      <w:r>
        <w:rPr>
          <w:rFonts w:hint="eastAsia"/>
        </w:rPr>
        <w:t>：</w:t>
      </w:r>
      <w:r w:rsidR="00782A08" w:rsidRPr="00782A08">
        <w:t>cwepayquery.asp</w:t>
      </w:r>
    </w:p>
    <w:p w:rsidR="00F81561" w:rsidRDefault="00F81561" w:rsidP="0040086B">
      <w:pPr>
        <w:ind w:firstLineChars="150" w:firstLine="315"/>
      </w:pPr>
      <w:r>
        <w:rPr>
          <w:rFonts w:hint="eastAsia"/>
        </w:rPr>
        <w:t>Url</w:t>
      </w:r>
      <w:r>
        <w:rPr>
          <w:rFonts w:hint="eastAsia"/>
        </w:rPr>
        <w:t>通过</w:t>
      </w:r>
      <w:r>
        <w:rPr>
          <w:rFonts w:hint="eastAsia"/>
        </w:rPr>
        <w:t>partners</w:t>
      </w:r>
      <w:r>
        <w:rPr>
          <w:rFonts w:hint="eastAsia"/>
        </w:rPr>
        <w:t>配置文件获取。</w:t>
      </w:r>
    </w:p>
    <w:p w:rsidR="0040086B" w:rsidRDefault="0040086B" w:rsidP="00782A08">
      <w:pPr>
        <w:ind w:firstLineChars="150" w:firstLine="315"/>
      </w:pPr>
      <w:r>
        <w:rPr>
          <w:rFonts w:hint="eastAsia"/>
        </w:rPr>
        <w:t>方法描述：</w:t>
      </w:r>
      <w:r w:rsidR="00782A08">
        <w:rPr>
          <w:rFonts w:hint="eastAsia"/>
        </w:rPr>
        <w:t>交易服务器通过本接口从</w:t>
      </w:r>
      <w:r w:rsidR="00782A08">
        <w:rPr>
          <w:rFonts w:hint="eastAsia"/>
        </w:rPr>
        <w:t>M2E</w:t>
      </w:r>
      <w:r w:rsidR="00782A08">
        <w:rPr>
          <w:rFonts w:hint="eastAsia"/>
        </w:rPr>
        <w:t>系统中获取订单信息，主要是状态、支付时间等。</w:t>
      </w:r>
      <w:r w:rsidR="00782A08">
        <w:rPr>
          <w:rFonts w:hint="eastAsia"/>
        </w:rPr>
        <w:t>M2E</w:t>
      </w:r>
      <w:r w:rsidR="00782A08">
        <w:rPr>
          <w:rFonts w:hint="eastAsia"/>
        </w:rPr>
        <w:t>系统中，交易状态定义如下：</w:t>
      </w:r>
    </w:p>
    <w:tbl>
      <w:tblPr>
        <w:tblStyle w:val="af0"/>
        <w:tblW w:w="0" w:type="auto"/>
        <w:jc w:val="center"/>
        <w:tblLook w:val="04A0"/>
      </w:tblPr>
      <w:tblGrid>
        <w:gridCol w:w="730"/>
        <w:gridCol w:w="1945"/>
        <w:gridCol w:w="5427"/>
      </w:tblGrid>
      <w:tr w:rsidR="00782A08" w:rsidTr="003256D6">
        <w:trPr>
          <w:jc w:val="center"/>
        </w:trPr>
        <w:tc>
          <w:tcPr>
            <w:tcW w:w="730" w:type="dxa"/>
          </w:tcPr>
          <w:p w:rsidR="00782A08" w:rsidRDefault="00782A08" w:rsidP="00487DF7">
            <w:pPr>
              <w:spacing w:line="240" w:lineRule="auto"/>
              <w:rPr>
                <w:lang w:val="fr-FR"/>
              </w:rPr>
            </w:pPr>
            <w:r>
              <w:rPr>
                <w:lang w:val="fr-FR"/>
              </w:rPr>
              <w:t>S</w:t>
            </w:r>
            <w:r>
              <w:rPr>
                <w:rFonts w:hint="eastAsia"/>
                <w:lang w:val="fr-FR"/>
              </w:rPr>
              <w:t>tatus</w:t>
            </w:r>
          </w:p>
        </w:tc>
        <w:tc>
          <w:tcPr>
            <w:tcW w:w="1945" w:type="dxa"/>
          </w:tcPr>
          <w:p w:rsidR="00782A08" w:rsidRDefault="00782A08" w:rsidP="00487DF7">
            <w:pPr>
              <w:spacing w:line="240" w:lineRule="auto"/>
              <w:rPr>
                <w:lang w:val="fr-FR"/>
              </w:rPr>
            </w:pPr>
            <w:r>
              <w:rPr>
                <w:rFonts w:hint="eastAsia"/>
                <w:lang w:val="fr-FR"/>
              </w:rPr>
              <w:t>含义</w:t>
            </w:r>
          </w:p>
        </w:tc>
        <w:tc>
          <w:tcPr>
            <w:tcW w:w="5427" w:type="dxa"/>
          </w:tcPr>
          <w:p w:rsidR="00782A08" w:rsidRDefault="00782A08" w:rsidP="00487DF7">
            <w:pPr>
              <w:spacing w:line="240" w:lineRule="auto"/>
              <w:rPr>
                <w:lang w:val="fr-FR"/>
              </w:rPr>
            </w:pPr>
            <w:r>
              <w:rPr>
                <w:rFonts w:hint="eastAsia"/>
                <w:lang w:val="fr-FR"/>
              </w:rPr>
              <w:t>说明</w:t>
            </w:r>
          </w:p>
        </w:tc>
      </w:tr>
      <w:tr w:rsidR="00782A08" w:rsidTr="003256D6">
        <w:trPr>
          <w:jc w:val="center"/>
        </w:trPr>
        <w:tc>
          <w:tcPr>
            <w:tcW w:w="730" w:type="dxa"/>
          </w:tcPr>
          <w:p w:rsidR="00782A08" w:rsidRDefault="00782A08" w:rsidP="00487DF7">
            <w:pPr>
              <w:spacing w:line="240" w:lineRule="auto"/>
              <w:rPr>
                <w:lang w:val="fr-FR"/>
              </w:rPr>
            </w:pPr>
            <w:r>
              <w:rPr>
                <w:rFonts w:hint="eastAsia"/>
                <w:lang w:val="fr-FR"/>
              </w:rPr>
              <w:t>0</w:t>
            </w:r>
          </w:p>
        </w:tc>
        <w:tc>
          <w:tcPr>
            <w:tcW w:w="1945" w:type="dxa"/>
          </w:tcPr>
          <w:p w:rsidR="00782A08" w:rsidRDefault="00782A08" w:rsidP="00487DF7">
            <w:pPr>
              <w:spacing w:line="240" w:lineRule="auto"/>
              <w:rPr>
                <w:lang w:val="fr-FR"/>
              </w:rPr>
            </w:pPr>
            <w:r w:rsidRPr="00410671">
              <w:rPr>
                <w:lang w:val="fr-FR"/>
              </w:rPr>
              <w:t xml:space="preserve">Unknown Payment  </w:t>
            </w:r>
          </w:p>
        </w:tc>
        <w:tc>
          <w:tcPr>
            <w:tcW w:w="5427" w:type="dxa"/>
          </w:tcPr>
          <w:p w:rsidR="00782A08" w:rsidRDefault="00782A08" w:rsidP="00487DF7">
            <w:pPr>
              <w:spacing w:line="240" w:lineRule="auto"/>
              <w:rPr>
                <w:lang w:val="fr-FR"/>
              </w:rPr>
            </w:pPr>
            <w:r w:rsidRPr="00410671">
              <w:rPr>
                <w:lang w:val="fr-FR"/>
              </w:rPr>
              <w:t>Indicate that the respective payment is not available in bank database.</w:t>
            </w:r>
          </w:p>
        </w:tc>
      </w:tr>
      <w:tr w:rsidR="00782A08" w:rsidTr="003256D6">
        <w:trPr>
          <w:jc w:val="center"/>
        </w:trPr>
        <w:tc>
          <w:tcPr>
            <w:tcW w:w="730" w:type="dxa"/>
          </w:tcPr>
          <w:p w:rsidR="00782A08" w:rsidRDefault="00782A08" w:rsidP="00487DF7">
            <w:pPr>
              <w:spacing w:line="240" w:lineRule="auto"/>
              <w:rPr>
                <w:lang w:val="fr-FR"/>
              </w:rPr>
            </w:pPr>
            <w:r>
              <w:rPr>
                <w:rFonts w:hint="eastAsia"/>
                <w:lang w:val="fr-FR"/>
              </w:rPr>
              <w:t>1</w:t>
            </w:r>
          </w:p>
        </w:tc>
        <w:tc>
          <w:tcPr>
            <w:tcW w:w="1945" w:type="dxa"/>
          </w:tcPr>
          <w:p w:rsidR="00782A08" w:rsidRDefault="00782A08" w:rsidP="00487DF7">
            <w:pPr>
              <w:spacing w:line="240" w:lineRule="auto"/>
              <w:rPr>
                <w:lang w:val="fr-FR"/>
              </w:rPr>
            </w:pPr>
            <w:r w:rsidRPr="00410671">
              <w:rPr>
                <w:lang w:val="fr-FR"/>
              </w:rPr>
              <w:t xml:space="preserve">Pending Initiation  </w:t>
            </w:r>
          </w:p>
        </w:tc>
        <w:tc>
          <w:tcPr>
            <w:tcW w:w="5427" w:type="dxa"/>
          </w:tcPr>
          <w:p w:rsidR="00782A08" w:rsidRDefault="00782A08" w:rsidP="00487DF7">
            <w:pPr>
              <w:spacing w:line="240" w:lineRule="auto"/>
              <w:rPr>
                <w:lang w:val="fr-FR"/>
              </w:rPr>
            </w:pPr>
            <w:r w:rsidRPr="00410671">
              <w:rPr>
                <w:lang w:val="fr-FR"/>
              </w:rPr>
              <w:t>Pending initiate actions from user</w:t>
            </w:r>
          </w:p>
        </w:tc>
      </w:tr>
      <w:tr w:rsidR="00782A08" w:rsidTr="003256D6">
        <w:trPr>
          <w:jc w:val="center"/>
        </w:trPr>
        <w:tc>
          <w:tcPr>
            <w:tcW w:w="730" w:type="dxa"/>
          </w:tcPr>
          <w:p w:rsidR="00782A08" w:rsidRDefault="00782A08" w:rsidP="00487DF7">
            <w:pPr>
              <w:spacing w:line="240" w:lineRule="auto"/>
              <w:rPr>
                <w:lang w:val="fr-FR"/>
              </w:rPr>
            </w:pPr>
            <w:r>
              <w:rPr>
                <w:rFonts w:hint="eastAsia"/>
                <w:lang w:val="fr-FR"/>
              </w:rPr>
              <w:t>2</w:t>
            </w:r>
          </w:p>
        </w:tc>
        <w:tc>
          <w:tcPr>
            <w:tcW w:w="1945" w:type="dxa"/>
          </w:tcPr>
          <w:p w:rsidR="00782A08" w:rsidRDefault="00782A08" w:rsidP="00487DF7">
            <w:pPr>
              <w:spacing w:line="240" w:lineRule="auto"/>
              <w:rPr>
                <w:lang w:val="fr-FR"/>
              </w:rPr>
            </w:pPr>
            <w:r w:rsidRPr="00410671">
              <w:rPr>
                <w:lang w:val="fr-FR"/>
              </w:rPr>
              <w:t>Pending Approval</w:t>
            </w:r>
          </w:p>
        </w:tc>
        <w:tc>
          <w:tcPr>
            <w:tcW w:w="5427" w:type="dxa"/>
          </w:tcPr>
          <w:p w:rsidR="00782A08" w:rsidRDefault="00782A08" w:rsidP="00487DF7">
            <w:pPr>
              <w:spacing w:line="240" w:lineRule="auto"/>
              <w:rPr>
                <w:lang w:val="fr-FR"/>
              </w:rPr>
            </w:pPr>
            <w:r w:rsidRPr="00410671">
              <w:rPr>
                <w:lang w:val="fr-FR"/>
              </w:rPr>
              <w:t>Pending approval from user(s)</w:t>
            </w:r>
          </w:p>
        </w:tc>
      </w:tr>
      <w:tr w:rsidR="00782A08" w:rsidTr="003256D6">
        <w:trPr>
          <w:jc w:val="center"/>
        </w:trPr>
        <w:tc>
          <w:tcPr>
            <w:tcW w:w="730" w:type="dxa"/>
          </w:tcPr>
          <w:p w:rsidR="00782A08" w:rsidRDefault="00782A08" w:rsidP="00487DF7">
            <w:pPr>
              <w:spacing w:line="240" w:lineRule="auto"/>
              <w:rPr>
                <w:lang w:val="fr-FR"/>
              </w:rPr>
            </w:pPr>
            <w:r>
              <w:rPr>
                <w:rFonts w:hint="eastAsia"/>
                <w:lang w:val="fr-FR"/>
              </w:rPr>
              <w:t>3</w:t>
            </w:r>
          </w:p>
        </w:tc>
        <w:tc>
          <w:tcPr>
            <w:tcW w:w="1945" w:type="dxa"/>
          </w:tcPr>
          <w:p w:rsidR="00782A08" w:rsidRDefault="00782A08" w:rsidP="00487DF7">
            <w:pPr>
              <w:spacing w:line="240" w:lineRule="auto"/>
              <w:rPr>
                <w:lang w:val="fr-FR"/>
              </w:rPr>
            </w:pPr>
            <w:r w:rsidRPr="00410671">
              <w:rPr>
                <w:lang w:val="fr-FR"/>
              </w:rPr>
              <w:t xml:space="preserve">Ready for execution  </w:t>
            </w:r>
          </w:p>
        </w:tc>
        <w:tc>
          <w:tcPr>
            <w:tcW w:w="5427" w:type="dxa"/>
          </w:tcPr>
          <w:p w:rsidR="00782A08" w:rsidRDefault="00782A08" w:rsidP="00487DF7">
            <w:pPr>
              <w:spacing w:line="240" w:lineRule="auto"/>
              <w:rPr>
                <w:lang w:val="fr-FR"/>
              </w:rPr>
            </w:pPr>
            <w:r w:rsidRPr="00410671">
              <w:rPr>
                <w:lang w:val="fr-FR"/>
              </w:rPr>
              <w:t>Payment is ready to be executed</w:t>
            </w:r>
          </w:p>
        </w:tc>
      </w:tr>
      <w:tr w:rsidR="00782A08" w:rsidTr="003256D6">
        <w:trPr>
          <w:jc w:val="center"/>
        </w:trPr>
        <w:tc>
          <w:tcPr>
            <w:tcW w:w="730" w:type="dxa"/>
          </w:tcPr>
          <w:p w:rsidR="00782A08" w:rsidRDefault="00782A08" w:rsidP="00487DF7">
            <w:pPr>
              <w:spacing w:line="240" w:lineRule="auto"/>
              <w:rPr>
                <w:lang w:val="fr-FR"/>
              </w:rPr>
            </w:pPr>
            <w:r>
              <w:rPr>
                <w:rFonts w:hint="eastAsia"/>
                <w:lang w:val="fr-FR"/>
              </w:rPr>
              <w:t>4</w:t>
            </w:r>
          </w:p>
        </w:tc>
        <w:tc>
          <w:tcPr>
            <w:tcW w:w="1945" w:type="dxa"/>
          </w:tcPr>
          <w:p w:rsidR="00782A08" w:rsidRDefault="00782A08" w:rsidP="00487DF7">
            <w:pPr>
              <w:spacing w:line="240" w:lineRule="auto"/>
              <w:rPr>
                <w:lang w:val="fr-FR"/>
              </w:rPr>
            </w:pPr>
            <w:r w:rsidRPr="00410671">
              <w:rPr>
                <w:lang w:val="fr-FR"/>
              </w:rPr>
              <w:t xml:space="preserve">Paid  </w:t>
            </w:r>
          </w:p>
        </w:tc>
        <w:tc>
          <w:tcPr>
            <w:tcW w:w="5427" w:type="dxa"/>
          </w:tcPr>
          <w:p w:rsidR="00782A08" w:rsidRDefault="00782A08" w:rsidP="00487DF7">
            <w:pPr>
              <w:spacing w:line="240" w:lineRule="auto"/>
              <w:rPr>
                <w:lang w:val="fr-FR"/>
              </w:rPr>
            </w:pPr>
            <w:r w:rsidRPr="00410671">
              <w:rPr>
                <w:lang w:val="fr-FR"/>
              </w:rPr>
              <w:t>Successful payment.</w:t>
            </w:r>
          </w:p>
        </w:tc>
      </w:tr>
      <w:tr w:rsidR="00782A08" w:rsidTr="003256D6">
        <w:trPr>
          <w:jc w:val="center"/>
        </w:trPr>
        <w:tc>
          <w:tcPr>
            <w:tcW w:w="730" w:type="dxa"/>
          </w:tcPr>
          <w:p w:rsidR="00782A08" w:rsidRDefault="00782A08" w:rsidP="00487DF7">
            <w:pPr>
              <w:spacing w:line="240" w:lineRule="auto"/>
              <w:rPr>
                <w:lang w:val="fr-FR"/>
              </w:rPr>
            </w:pPr>
            <w:r>
              <w:rPr>
                <w:rFonts w:hint="eastAsia"/>
                <w:lang w:val="fr-FR"/>
              </w:rPr>
              <w:t>5</w:t>
            </w:r>
          </w:p>
        </w:tc>
        <w:tc>
          <w:tcPr>
            <w:tcW w:w="1945" w:type="dxa"/>
          </w:tcPr>
          <w:p w:rsidR="00782A08" w:rsidRDefault="00782A08" w:rsidP="00487DF7">
            <w:pPr>
              <w:spacing w:line="240" w:lineRule="auto"/>
              <w:rPr>
                <w:lang w:val="fr-FR"/>
              </w:rPr>
            </w:pPr>
            <w:r w:rsidRPr="00410671">
              <w:rPr>
                <w:lang w:val="fr-FR"/>
              </w:rPr>
              <w:t xml:space="preserve">Cancelled  </w:t>
            </w:r>
          </w:p>
        </w:tc>
        <w:tc>
          <w:tcPr>
            <w:tcW w:w="5427" w:type="dxa"/>
          </w:tcPr>
          <w:p w:rsidR="00782A08" w:rsidRDefault="00782A08" w:rsidP="00487DF7">
            <w:pPr>
              <w:spacing w:line="240" w:lineRule="auto"/>
              <w:rPr>
                <w:lang w:val="fr-FR"/>
              </w:rPr>
            </w:pPr>
            <w:r w:rsidRPr="00410671">
              <w:rPr>
                <w:lang w:val="fr-FR"/>
              </w:rPr>
              <w:t>Payment cancelled by the use</w:t>
            </w:r>
          </w:p>
        </w:tc>
      </w:tr>
      <w:tr w:rsidR="00782A08" w:rsidTr="003256D6">
        <w:trPr>
          <w:jc w:val="center"/>
        </w:trPr>
        <w:tc>
          <w:tcPr>
            <w:tcW w:w="730" w:type="dxa"/>
          </w:tcPr>
          <w:p w:rsidR="00782A08" w:rsidRDefault="00782A08" w:rsidP="00487DF7">
            <w:pPr>
              <w:spacing w:line="240" w:lineRule="auto"/>
              <w:rPr>
                <w:lang w:val="fr-FR"/>
              </w:rPr>
            </w:pPr>
            <w:r>
              <w:rPr>
                <w:rFonts w:hint="eastAsia"/>
                <w:lang w:val="fr-FR"/>
              </w:rPr>
              <w:t>6</w:t>
            </w:r>
          </w:p>
        </w:tc>
        <w:tc>
          <w:tcPr>
            <w:tcW w:w="1945" w:type="dxa"/>
          </w:tcPr>
          <w:p w:rsidR="00782A08" w:rsidRDefault="00782A08" w:rsidP="00487DF7">
            <w:pPr>
              <w:spacing w:line="240" w:lineRule="auto"/>
              <w:rPr>
                <w:lang w:val="fr-FR"/>
              </w:rPr>
            </w:pPr>
            <w:r w:rsidRPr="00410671">
              <w:t xml:space="preserve">Rejected   </w:t>
            </w:r>
          </w:p>
        </w:tc>
        <w:tc>
          <w:tcPr>
            <w:tcW w:w="5427" w:type="dxa"/>
          </w:tcPr>
          <w:p w:rsidR="00782A08" w:rsidRDefault="00782A08" w:rsidP="00487DF7">
            <w:pPr>
              <w:spacing w:line="240" w:lineRule="auto"/>
              <w:rPr>
                <w:lang w:val="fr-FR"/>
              </w:rPr>
            </w:pPr>
            <w:r w:rsidRPr="00410671">
              <w:t>Payment rejected by the users</w:t>
            </w:r>
          </w:p>
        </w:tc>
      </w:tr>
      <w:tr w:rsidR="00782A08" w:rsidTr="003256D6">
        <w:trPr>
          <w:jc w:val="center"/>
        </w:trPr>
        <w:tc>
          <w:tcPr>
            <w:tcW w:w="730" w:type="dxa"/>
          </w:tcPr>
          <w:p w:rsidR="00782A08" w:rsidRDefault="00782A08" w:rsidP="00487DF7">
            <w:pPr>
              <w:spacing w:line="240" w:lineRule="auto"/>
              <w:rPr>
                <w:lang w:val="fr-FR"/>
              </w:rPr>
            </w:pPr>
            <w:r>
              <w:rPr>
                <w:rFonts w:hint="eastAsia"/>
                <w:lang w:val="fr-FR"/>
              </w:rPr>
              <w:t>7</w:t>
            </w:r>
          </w:p>
        </w:tc>
        <w:tc>
          <w:tcPr>
            <w:tcW w:w="1945" w:type="dxa"/>
          </w:tcPr>
          <w:p w:rsidR="00782A08" w:rsidRDefault="00782A08" w:rsidP="00487DF7">
            <w:pPr>
              <w:spacing w:line="240" w:lineRule="auto"/>
              <w:rPr>
                <w:lang w:val="fr-FR"/>
              </w:rPr>
            </w:pPr>
            <w:r w:rsidRPr="00410671">
              <w:t>Unknown Status</w:t>
            </w:r>
          </w:p>
        </w:tc>
        <w:tc>
          <w:tcPr>
            <w:tcW w:w="5427" w:type="dxa"/>
          </w:tcPr>
          <w:p w:rsidR="00782A08" w:rsidRDefault="00782A08" w:rsidP="00487DF7">
            <w:pPr>
              <w:spacing w:line="240" w:lineRule="auto"/>
              <w:rPr>
                <w:lang w:val="fr-FR"/>
              </w:rPr>
            </w:pPr>
            <w:r w:rsidRPr="00410671">
              <w:t>Unknown status</w:t>
            </w:r>
          </w:p>
        </w:tc>
      </w:tr>
      <w:tr w:rsidR="00782A08" w:rsidTr="003256D6">
        <w:trPr>
          <w:jc w:val="center"/>
        </w:trPr>
        <w:tc>
          <w:tcPr>
            <w:tcW w:w="730" w:type="dxa"/>
          </w:tcPr>
          <w:p w:rsidR="00782A08" w:rsidRDefault="00782A08" w:rsidP="00487DF7">
            <w:pPr>
              <w:spacing w:line="240" w:lineRule="auto"/>
              <w:rPr>
                <w:lang w:val="fr-FR"/>
              </w:rPr>
            </w:pPr>
            <w:r>
              <w:rPr>
                <w:rFonts w:hint="eastAsia"/>
                <w:lang w:val="fr-FR"/>
              </w:rPr>
              <w:t>8</w:t>
            </w:r>
          </w:p>
        </w:tc>
        <w:tc>
          <w:tcPr>
            <w:tcW w:w="1945" w:type="dxa"/>
          </w:tcPr>
          <w:p w:rsidR="00782A08" w:rsidRDefault="00782A08" w:rsidP="00487DF7">
            <w:pPr>
              <w:spacing w:line="240" w:lineRule="auto"/>
              <w:rPr>
                <w:lang w:val="fr-FR"/>
              </w:rPr>
            </w:pPr>
            <w:r w:rsidRPr="00410671">
              <w:rPr>
                <w:lang w:val="fr-FR"/>
              </w:rPr>
              <w:t xml:space="preserve">Status Unavailable  </w:t>
            </w:r>
          </w:p>
        </w:tc>
        <w:tc>
          <w:tcPr>
            <w:tcW w:w="5427" w:type="dxa"/>
          </w:tcPr>
          <w:p w:rsidR="00782A08" w:rsidRDefault="00782A08" w:rsidP="00487DF7">
            <w:pPr>
              <w:spacing w:line="240" w:lineRule="auto"/>
              <w:rPr>
                <w:lang w:val="fr-FR"/>
              </w:rPr>
            </w:pPr>
            <w:r w:rsidRPr="00410671">
              <w:rPr>
                <w:lang w:val="fr-FR"/>
              </w:rPr>
              <w:t>Default status by SOS when creating new batches</w:t>
            </w:r>
          </w:p>
        </w:tc>
      </w:tr>
      <w:tr w:rsidR="00782A08" w:rsidTr="003256D6">
        <w:trPr>
          <w:jc w:val="center"/>
        </w:trPr>
        <w:tc>
          <w:tcPr>
            <w:tcW w:w="730" w:type="dxa"/>
          </w:tcPr>
          <w:p w:rsidR="00782A08" w:rsidRDefault="00782A08" w:rsidP="00487DF7">
            <w:pPr>
              <w:spacing w:line="240" w:lineRule="auto"/>
              <w:rPr>
                <w:lang w:val="fr-FR"/>
              </w:rPr>
            </w:pPr>
            <w:r>
              <w:rPr>
                <w:rFonts w:hint="eastAsia"/>
                <w:lang w:val="fr-FR"/>
              </w:rPr>
              <w:t>9</w:t>
            </w:r>
          </w:p>
        </w:tc>
        <w:tc>
          <w:tcPr>
            <w:tcW w:w="1945" w:type="dxa"/>
          </w:tcPr>
          <w:p w:rsidR="00782A08" w:rsidRDefault="00782A08" w:rsidP="00487DF7">
            <w:pPr>
              <w:spacing w:line="240" w:lineRule="auto"/>
              <w:rPr>
                <w:lang w:val="fr-FR"/>
              </w:rPr>
            </w:pPr>
            <w:r w:rsidRPr="00410671">
              <w:rPr>
                <w:lang w:val="fr-FR"/>
              </w:rPr>
              <w:t xml:space="preserve">Bank Processing  </w:t>
            </w:r>
          </w:p>
        </w:tc>
        <w:tc>
          <w:tcPr>
            <w:tcW w:w="5427" w:type="dxa"/>
          </w:tcPr>
          <w:p w:rsidR="00782A08" w:rsidRDefault="00782A08" w:rsidP="00487DF7">
            <w:pPr>
              <w:spacing w:line="240" w:lineRule="auto"/>
              <w:rPr>
                <w:lang w:val="fr-FR"/>
              </w:rPr>
            </w:pPr>
            <w:r w:rsidRPr="00410671">
              <w:rPr>
                <w:lang w:val="fr-FR"/>
              </w:rPr>
              <w:t xml:space="preserve">Payment is under bank processing status  </w:t>
            </w:r>
          </w:p>
        </w:tc>
      </w:tr>
    </w:tbl>
    <w:p w:rsidR="00782A08" w:rsidRDefault="00782A08" w:rsidP="00782A08">
      <w:pPr>
        <w:ind w:firstLineChars="150" w:firstLine="315"/>
      </w:pPr>
    </w:p>
    <w:p w:rsidR="00C25E29" w:rsidRDefault="00F15C9C" w:rsidP="00782A08">
      <w:pPr>
        <w:ind w:firstLineChars="150" w:firstLine="315"/>
      </w:pPr>
      <w:r>
        <w:rPr>
          <w:rFonts w:hint="eastAsia"/>
        </w:rPr>
        <w:t>各状态下的处理逻辑建议：</w:t>
      </w:r>
    </w:p>
    <w:p w:rsidR="00F15C9C" w:rsidRDefault="00F15C9C" w:rsidP="00782A08">
      <w:pPr>
        <w:ind w:firstLineChars="150" w:firstLine="315"/>
      </w:pPr>
      <w:r>
        <w:rPr>
          <w:rFonts w:hint="eastAsia"/>
        </w:rPr>
        <w:t>4</w:t>
      </w:r>
      <w:r>
        <w:rPr>
          <w:rFonts w:hint="eastAsia"/>
        </w:rPr>
        <w:t>：终止工单，交易状态为成功</w:t>
      </w:r>
    </w:p>
    <w:p w:rsidR="00F15C9C" w:rsidRDefault="00F15C9C" w:rsidP="00782A08">
      <w:pPr>
        <w:ind w:firstLineChars="150" w:firstLine="315"/>
      </w:pPr>
      <w:r>
        <w:rPr>
          <w:rFonts w:hint="eastAsia"/>
        </w:rPr>
        <w:lastRenderedPageBreak/>
        <w:t>5</w:t>
      </w:r>
      <w:r>
        <w:rPr>
          <w:rFonts w:hint="eastAsia"/>
        </w:rPr>
        <w:t>、</w:t>
      </w:r>
      <w:r>
        <w:rPr>
          <w:rFonts w:hint="eastAsia"/>
        </w:rPr>
        <w:t>6</w:t>
      </w:r>
      <w:r>
        <w:rPr>
          <w:rFonts w:hint="eastAsia"/>
        </w:rPr>
        <w:t>：终止工单，交易状态为</w:t>
      </w:r>
      <w:r w:rsidR="0085317D">
        <w:rPr>
          <w:rFonts w:hint="eastAsia"/>
        </w:rPr>
        <w:t>失败</w:t>
      </w:r>
      <w:r>
        <w:rPr>
          <w:rFonts w:hint="eastAsia"/>
        </w:rPr>
        <w:t>，订单通过</w:t>
      </w:r>
      <w:r>
        <w:rPr>
          <w:rFonts w:hint="eastAsia"/>
        </w:rPr>
        <w:t>remarks</w:t>
      </w:r>
      <w:r>
        <w:rPr>
          <w:rFonts w:hint="eastAsia"/>
        </w:rPr>
        <w:t>记录</w:t>
      </w:r>
      <w:r w:rsidR="005F4EBB">
        <w:rPr>
          <w:rFonts w:hint="eastAsia"/>
        </w:rPr>
        <w:t>最后一次的</w:t>
      </w:r>
      <w:r>
        <w:rPr>
          <w:rFonts w:hint="eastAsia"/>
        </w:rPr>
        <w:t>M2E</w:t>
      </w:r>
      <w:r>
        <w:rPr>
          <w:rFonts w:hint="eastAsia"/>
        </w:rPr>
        <w:t>的错误原因</w:t>
      </w:r>
      <w:r w:rsidR="005F4EBB">
        <w:rPr>
          <w:rFonts w:hint="eastAsia"/>
        </w:rPr>
        <w:t>。</w:t>
      </w:r>
    </w:p>
    <w:p w:rsidR="0085317D" w:rsidRDefault="0085317D" w:rsidP="00782A08">
      <w:pPr>
        <w:ind w:firstLineChars="150" w:firstLine="315"/>
      </w:pPr>
      <w:r>
        <w:rPr>
          <w:rFonts w:hint="eastAsia"/>
        </w:rPr>
        <w:t>0</w:t>
      </w:r>
      <w:r>
        <w:rPr>
          <w:rFonts w:hint="eastAsia"/>
        </w:rPr>
        <w:t>：交易状态为失败，终止工单，可设置。</w:t>
      </w:r>
    </w:p>
    <w:p w:rsidR="00F15C9C" w:rsidRDefault="00F15C9C" w:rsidP="00782A08">
      <w:pPr>
        <w:ind w:firstLineChars="150" w:firstLine="315"/>
      </w:pPr>
      <w:r>
        <w:rPr>
          <w:rFonts w:hint="eastAsia"/>
        </w:rPr>
        <w:t>其他：执行工单到超时，交易状态为</w:t>
      </w:r>
      <w:r w:rsidR="005B04B1">
        <w:rPr>
          <w:rFonts w:hint="eastAsia"/>
        </w:rPr>
        <w:t>未支付</w:t>
      </w:r>
      <w:r>
        <w:rPr>
          <w:rFonts w:hint="eastAsia"/>
        </w:rPr>
        <w:t>，订单通过</w:t>
      </w:r>
      <w:r>
        <w:rPr>
          <w:rFonts w:hint="eastAsia"/>
        </w:rPr>
        <w:t>remarks</w:t>
      </w:r>
      <w:r>
        <w:rPr>
          <w:rFonts w:hint="eastAsia"/>
        </w:rPr>
        <w:t>记录</w:t>
      </w:r>
      <w:r w:rsidR="005F4EBB">
        <w:rPr>
          <w:rFonts w:hint="eastAsia"/>
        </w:rPr>
        <w:t>最后一次的</w:t>
      </w:r>
      <w:r>
        <w:rPr>
          <w:rFonts w:hint="eastAsia"/>
        </w:rPr>
        <w:t>M2E</w:t>
      </w:r>
      <w:r>
        <w:rPr>
          <w:rFonts w:hint="eastAsia"/>
        </w:rPr>
        <w:t>的错误原因</w:t>
      </w:r>
      <w:r w:rsidR="005F4EBB">
        <w:rPr>
          <w:rFonts w:hint="eastAsia"/>
        </w:rPr>
        <w:t>。</w:t>
      </w:r>
    </w:p>
    <w:p w:rsidR="00E7769C" w:rsidRDefault="00E7769C" w:rsidP="00782A08">
      <w:pPr>
        <w:ind w:firstLineChars="150" w:firstLine="315"/>
      </w:pPr>
    </w:p>
    <w:p w:rsidR="0085317D" w:rsidRDefault="0085317D" w:rsidP="00782A08">
      <w:pPr>
        <w:ind w:firstLineChars="150" w:firstLine="315"/>
      </w:pPr>
      <w:r>
        <w:rPr>
          <w:rFonts w:hint="eastAsia"/>
        </w:rPr>
        <w:t>状态通知接口：</w:t>
      </w:r>
      <w:r w:rsidR="00E7769C">
        <w:rPr>
          <w:rFonts w:hint="eastAsia"/>
        </w:rPr>
        <w:t>/client/callback/</w:t>
      </w:r>
      <w:r w:rsidR="00E7769C" w:rsidRPr="00E7769C">
        <w:t>payNotify4M2E</w:t>
      </w:r>
      <w:r w:rsidR="00E7769C">
        <w:rPr>
          <w:rFonts w:hint="eastAsia"/>
        </w:rPr>
        <w:t>.action</w:t>
      </w:r>
    </w:p>
    <w:p w:rsidR="00E7769C" w:rsidRPr="00F15C9C" w:rsidRDefault="00E7769C" w:rsidP="00782A08">
      <w:pPr>
        <w:ind w:firstLineChars="150" w:firstLine="315"/>
      </w:pPr>
      <w:r>
        <w:rPr>
          <w:rFonts w:hint="eastAsia"/>
        </w:rPr>
        <w:t>支付页面跳转到</w:t>
      </w:r>
      <w:r>
        <w:rPr>
          <w:rFonts w:hint="eastAsia"/>
        </w:rPr>
        <w:t>M2E</w:t>
      </w:r>
      <w:r>
        <w:rPr>
          <w:rFonts w:hint="eastAsia"/>
        </w:rPr>
        <w:t>后，</w:t>
      </w:r>
      <w:r>
        <w:t>B</w:t>
      </w:r>
      <w:r>
        <w:rPr>
          <w:rFonts w:hint="eastAsia"/>
        </w:rPr>
        <w:t>uyer</w:t>
      </w:r>
      <w:r>
        <w:rPr>
          <w:rFonts w:hint="eastAsia"/>
        </w:rPr>
        <w:t>输入正确的验证信息后，</w:t>
      </w:r>
      <w:r>
        <w:rPr>
          <w:rFonts w:hint="eastAsia"/>
        </w:rPr>
        <w:t>M2E</w:t>
      </w:r>
      <w:r>
        <w:rPr>
          <w:rFonts w:hint="eastAsia"/>
        </w:rPr>
        <w:t>系统会通知我们。无论通知结果如何，订单都可能成功。</w:t>
      </w:r>
    </w:p>
    <w:p w:rsidR="00324CD5" w:rsidRDefault="00324CD5" w:rsidP="00324CD5">
      <w:pPr>
        <w:pStyle w:val="2"/>
      </w:pPr>
      <w:r>
        <w:rPr>
          <w:rFonts w:hint="eastAsia"/>
        </w:rPr>
        <w:t>M2E</w:t>
      </w:r>
      <w:r>
        <w:rPr>
          <w:rFonts w:hint="eastAsia"/>
        </w:rPr>
        <w:t>订单对账查询接口</w:t>
      </w:r>
    </w:p>
    <w:p w:rsidR="00324CD5" w:rsidRDefault="00324CD5" w:rsidP="00324CD5">
      <w:pPr>
        <w:ind w:firstLineChars="150" w:firstLine="315"/>
      </w:pPr>
      <w:r w:rsidRPr="00665A25">
        <w:rPr>
          <w:rFonts w:hint="eastAsia"/>
        </w:rPr>
        <w:t>方法名称</w:t>
      </w:r>
      <w:r>
        <w:rPr>
          <w:rFonts w:hint="eastAsia"/>
        </w:rPr>
        <w:t>：</w:t>
      </w:r>
      <w:r w:rsidRPr="00324CD5">
        <w:t>cwepayrecon.asp</w:t>
      </w:r>
    </w:p>
    <w:p w:rsidR="00F81561" w:rsidRDefault="00F81561" w:rsidP="00F81561">
      <w:pPr>
        <w:ind w:firstLineChars="150" w:firstLine="315"/>
      </w:pPr>
      <w:r>
        <w:rPr>
          <w:rFonts w:hint="eastAsia"/>
        </w:rPr>
        <w:t>Url</w:t>
      </w:r>
      <w:r>
        <w:rPr>
          <w:rFonts w:hint="eastAsia"/>
        </w:rPr>
        <w:t>通过</w:t>
      </w:r>
      <w:r>
        <w:rPr>
          <w:rFonts w:hint="eastAsia"/>
        </w:rPr>
        <w:t>partners</w:t>
      </w:r>
      <w:r>
        <w:rPr>
          <w:rFonts w:hint="eastAsia"/>
        </w:rPr>
        <w:t>配置文件获取。</w:t>
      </w:r>
    </w:p>
    <w:p w:rsidR="00324CD5" w:rsidRDefault="00324CD5" w:rsidP="00324CD5">
      <w:pPr>
        <w:ind w:firstLineChars="150" w:firstLine="315"/>
      </w:pPr>
      <w:r>
        <w:rPr>
          <w:rFonts w:hint="eastAsia"/>
        </w:rPr>
        <w:t>方法描述：交易服务器通过本接口从</w:t>
      </w:r>
      <w:r>
        <w:rPr>
          <w:rFonts w:hint="eastAsia"/>
        </w:rPr>
        <w:t>M2E</w:t>
      </w:r>
      <w:r>
        <w:rPr>
          <w:rFonts w:hint="eastAsia"/>
        </w:rPr>
        <w:t>系统中获取指定日期的订单信息，并形成订单文件，每天成功获取一次。交易服务器可以每</w:t>
      </w:r>
      <w:r>
        <w:rPr>
          <w:rFonts w:hint="eastAsia"/>
        </w:rPr>
        <w:t>10</w:t>
      </w:r>
      <w:r>
        <w:rPr>
          <w:rFonts w:hint="eastAsia"/>
        </w:rPr>
        <w:t>分钟检查前一天的对账文件是否生成，在没有生成的情况下，最早于当日临晨</w:t>
      </w:r>
      <w:r>
        <w:rPr>
          <w:rFonts w:hint="eastAsia"/>
        </w:rPr>
        <w:t>2</w:t>
      </w:r>
      <w:r>
        <w:rPr>
          <w:rFonts w:hint="eastAsia"/>
        </w:rPr>
        <w:t>点产生前一天的对账文件。</w:t>
      </w:r>
    </w:p>
    <w:p w:rsidR="00324CD5" w:rsidRDefault="00324CD5" w:rsidP="00324CD5">
      <w:pPr>
        <w:ind w:firstLineChars="150" w:firstLine="315"/>
      </w:pPr>
      <w:r>
        <w:rPr>
          <w:rFonts w:hint="eastAsia"/>
        </w:rPr>
        <w:t>另外，交易服务器应该具备无条件产生指定日期的对账文件的能力，该能力和指定日期可以配置在</w:t>
      </w:r>
      <w:r>
        <w:rPr>
          <w:rFonts w:hint="eastAsia"/>
        </w:rPr>
        <w:t>config</w:t>
      </w:r>
      <w:r>
        <w:rPr>
          <w:rFonts w:hint="eastAsia"/>
        </w:rPr>
        <w:t>文件中，项目为：</w:t>
      </w:r>
      <w:r w:rsidR="00BD714A">
        <w:rPr>
          <w:rFonts w:hint="eastAsia"/>
        </w:rPr>
        <w:t>m2e</w:t>
      </w:r>
      <w:r w:rsidRPr="00324CD5">
        <w:t>.recon.date</w:t>
      </w:r>
      <w:r w:rsidRPr="00324CD5">
        <w:rPr>
          <w:rFonts w:hint="eastAsia"/>
        </w:rPr>
        <w:t>。</w:t>
      </w:r>
      <w:r>
        <w:rPr>
          <w:rFonts w:hint="eastAsia"/>
        </w:rPr>
        <w:t>在成功产生该文件后，该配置项的取值应该被清除。</w:t>
      </w:r>
    </w:p>
    <w:p w:rsidR="00A55CD6" w:rsidRDefault="00A55CD6" w:rsidP="00324CD5">
      <w:pPr>
        <w:ind w:firstLineChars="150" w:firstLine="315"/>
      </w:pPr>
      <w:r>
        <w:rPr>
          <w:rFonts w:hint="eastAsia"/>
        </w:rPr>
        <w:t>对账文件的其他要求，请参考《</w:t>
      </w:r>
      <w:r w:rsidRPr="00A55CD6">
        <w:rPr>
          <w:rFonts w:hint="eastAsia"/>
        </w:rPr>
        <w:t>交易服务器对账文件格式</w:t>
      </w:r>
      <w:r w:rsidRPr="00A55CD6">
        <w:rPr>
          <w:rFonts w:hint="eastAsia"/>
        </w:rPr>
        <w:t>V1.docx</w:t>
      </w:r>
      <w:r>
        <w:rPr>
          <w:rFonts w:hint="eastAsia"/>
        </w:rPr>
        <w:t>》。</w:t>
      </w:r>
    </w:p>
    <w:p w:rsidR="0040086B" w:rsidRPr="00324CD5" w:rsidRDefault="0040086B">
      <w:pPr>
        <w:spacing w:line="240" w:lineRule="auto"/>
      </w:pPr>
    </w:p>
    <w:p w:rsidR="00166C08" w:rsidRDefault="00166C08" w:rsidP="00166C08">
      <w:pPr>
        <w:pStyle w:val="2"/>
      </w:pPr>
      <w:r>
        <w:rPr>
          <w:rFonts w:hint="eastAsia"/>
        </w:rPr>
        <w:t>马来</w:t>
      </w:r>
      <w:r>
        <w:rPr>
          <w:rFonts w:hint="eastAsia"/>
        </w:rPr>
        <w:t>FPX</w:t>
      </w:r>
      <w:r>
        <w:rPr>
          <w:rFonts w:hint="eastAsia"/>
        </w:rPr>
        <w:t>支付结果通知</w:t>
      </w:r>
    </w:p>
    <w:p w:rsidR="00166C08" w:rsidRDefault="00166C08" w:rsidP="00166C08">
      <w:pPr>
        <w:ind w:firstLineChars="150" w:firstLine="315"/>
      </w:pPr>
      <w:r w:rsidRPr="00665A25">
        <w:rPr>
          <w:rFonts w:hint="eastAsia"/>
        </w:rPr>
        <w:t>方法名称</w:t>
      </w:r>
      <w:r>
        <w:rPr>
          <w:rFonts w:hint="eastAsia"/>
        </w:rPr>
        <w:t>：</w:t>
      </w:r>
      <w:r>
        <w:rPr>
          <w:rFonts w:hint="eastAsia"/>
        </w:rPr>
        <w:t>/client/callback/payNotify4FPX.action</w:t>
      </w:r>
    </w:p>
    <w:p w:rsidR="00166C08" w:rsidRDefault="00166C08" w:rsidP="00166C08">
      <w:pPr>
        <w:ind w:firstLineChars="150" w:firstLine="315"/>
      </w:pPr>
      <w:r>
        <w:rPr>
          <w:rFonts w:hint="eastAsia"/>
        </w:rPr>
        <w:t>方法描述：</w:t>
      </w:r>
      <w:r w:rsidRPr="00420045">
        <w:rPr>
          <w:rFonts w:hint="eastAsia"/>
        </w:rPr>
        <w:t>在每一笔</w:t>
      </w:r>
      <w:r>
        <w:rPr>
          <w:rFonts w:hint="eastAsia"/>
        </w:rPr>
        <w:t>通过</w:t>
      </w:r>
      <w:r>
        <w:rPr>
          <w:rFonts w:hint="eastAsia"/>
        </w:rPr>
        <w:t>FPX</w:t>
      </w:r>
      <w:r>
        <w:rPr>
          <w:rFonts w:hint="eastAsia"/>
        </w:rPr>
        <w:t>银行的</w:t>
      </w:r>
      <w:r w:rsidRPr="00420045">
        <w:rPr>
          <w:rFonts w:hint="eastAsia"/>
        </w:rPr>
        <w:t>交易完成后</w:t>
      </w:r>
      <w:r>
        <w:rPr>
          <w:rFonts w:hint="eastAsia"/>
        </w:rPr>
        <w:t>，由对方服务器通知交易结果。</w:t>
      </w:r>
      <w:r w:rsidRPr="00FB2926">
        <w:rPr>
          <w:rFonts w:hint="eastAsia"/>
        </w:rPr>
        <w:t xml:space="preserve"> </w:t>
      </w:r>
    </w:p>
    <w:p w:rsidR="00166C08" w:rsidRDefault="00166C08" w:rsidP="00166C08">
      <w:pPr>
        <w:ind w:firstLineChars="150" w:firstLine="315"/>
      </w:pPr>
      <w:r>
        <w:rPr>
          <w:rFonts w:hint="eastAsia"/>
        </w:rPr>
        <w:t>接口定义参见《</w:t>
      </w:r>
      <w:r w:rsidR="009128DB" w:rsidRPr="009128DB">
        <w:t>App G_Integration Guide &amp; XML Message Format Specification v.pdf</w:t>
      </w:r>
      <w:r>
        <w:rPr>
          <w:rFonts w:hint="eastAsia"/>
        </w:rPr>
        <w:t>》。</w:t>
      </w:r>
    </w:p>
    <w:p w:rsidR="00166C08" w:rsidRPr="0049045D" w:rsidRDefault="00166C08" w:rsidP="00166C08">
      <w:pPr>
        <w:spacing w:line="240" w:lineRule="auto"/>
      </w:pPr>
    </w:p>
    <w:p w:rsidR="00402CAB" w:rsidRDefault="00402CAB">
      <w:pPr>
        <w:spacing w:line="240" w:lineRule="auto"/>
      </w:pPr>
    </w:p>
    <w:p w:rsidR="005B3BF2" w:rsidRPr="00016DEA" w:rsidRDefault="005B3BF2" w:rsidP="005B3BF2">
      <w:pPr>
        <w:pStyle w:val="2"/>
      </w:pPr>
      <w:r>
        <w:rPr>
          <w:rFonts w:hint="eastAsia"/>
        </w:rPr>
        <w:t>银行卡解除绑定</w:t>
      </w:r>
    </w:p>
    <w:p w:rsidR="005B3BF2" w:rsidRPr="005B2811" w:rsidRDefault="005B3BF2" w:rsidP="005B3BF2">
      <w:pPr>
        <w:ind w:firstLineChars="150" w:firstLine="315"/>
        <w:rPr>
          <w:lang w:val="fr-FR"/>
        </w:rPr>
      </w:pPr>
      <w:r w:rsidRPr="00665A25">
        <w:rPr>
          <w:rFonts w:hint="eastAsia"/>
        </w:rPr>
        <w:t>方法名称</w:t>
      </w:r>
      <w:r w:rsidRPr="005B2811">
        <w:rPr>
          <w:rFonts w:hint="eastAsia"/>
          <w:lang w:val="fr-FR"/>
        </w:rPr>
        <w:t>：</w:t>
      </w:r>
      <w:r w:rsidRPr="005B2811">
        <w:rPr>
          <w:rFonts w:hint="eastAsia"/>
          <w:lang w:val="fr-FR"/>
        </w:rPr>
        <w:t>/</w:t>
      </w:r>
      <w:r>
        <w:rPr>
          <w:rFonts w:hint="eastAsia"/>
          <w:lang w:val="fr-FR"/>
        </w:rPr>
        <w:t>client/auth/unbindCard</w:t>
      </w:r>
      <w:r>
        <w:rPr>
          <w:rFonts w:hint="eastAsia"/>
        </w:rPr>
        <w:t>.action</w:t>
      </w:r>
    </w:p>
    <w:p w:rsidR="005B3BF2" w:rsidRDefault="005B3BF2" w:rsidP="005B3BF2">
      <w:pPr>
        <w:ind w:firstLineChars="150" w:firstLine="315"/>
        <w:rPr>
          <w:lang w:val="fr-FR"/>
        </w:rPr>
      </w:pPr>
      <w:r>
        <w:rPr>
          <w:rFonts w:hint="eastAsia"/>
        </w:rPr>
        <w:t>方法描述</w:t>
      </w:r>
      <w:r w:rsidRPr="005B2811">
        <w:rPr>
          <w:rFonts w:hint="eastAsia"/>
          <w:lang w:val="fr-FR"/>
        </w:rPr>
        <w:t>：</w:t>
      </w:r>
      <w:r w:rsidR="00326D7D">
        <w:rPr>
          <w:rFonts w:hint="eastAsia"/>
          <w:lang w:val="fr-FR"/>
        </w:rPr>
        <w:t>通过输入终端用户（消费者）的华为帐号密码，</w:t>
      </w:r>
      <w:r>
        <w:rPr>
          <w:rFonts w:hint="eastAsia"/>
          <w:lang w:val="fr-FR"/>
        </w:rPr>
        <w:t>解除指定卡的绑定。</w:t>
      </w:r>
      <w:r w:rsidR="00326D7D">
        <w:rPr>
          <w:rFonts w:hint="eastAsia"/>
          <w:lang w:val="fr-FR"/>
        </w:rPr>
        <w:t>支持批</w:t>
      </w:r>
      <w:r w:rsidR="00326D7D">
        <w:rPr>
          <w:rFonts w:hint="eastAsia"/>
          <w:lang w:val="fr-FR"/>
        </w:rPr>
        <w:lastRenderedPageBreak/>
        <w:t>量操作。</w:t>
      </w:r>
    </w:p>
    <w:p w:rsidR="00205275" w:rsidRPr="005B2811" w:rsidRDefault="00205275" w:rsidP="005B3BF2">
      <w:pPr>
        <w:ind w:firstLineChars="150" w:firstLine="315"/>
        <w:rPr>
          <w:lang w:val="fr-FR"/>
        </w:rPr>
      </w:pPr>
      <w:r>
        <w:rPr>
          <w:rFonts w:hint="eastAsia"/>
          <w:lang w:val="fr-FR"/>
        </w:rPr>
        <w:t>如果</w:t>
      </w:r>
      <w:r w:rsidR="00FB2C39">
        <w:rPr>
          <w:rFonts w:hint="eastAsia"/>
          <w:lang w:val="fr-FR"/>
        </w:rPr>
        <w:t>操作的是非实名绑卡，则</w:t>
      </w:r>
      <w:r>
        <w:rPr>
          <w:rFonts w:hint="eastAsia"/>
          <w:lang w:val="fr-FR"/>
        </w:rPr>
        <w:t>解除的卡是默认卡，则把用户最早绑定的卡设置为默认卡。</w:t>
      </w:r>
    </w:p>
    <w:p w:rsidR="005B3BF2" w:rsidRDefault="005B3BF2" w:rsidP="005B3BF2">
      <w:pPr>
        <w:ind w:firstLineChars="150" w:firstLine="315"/>
        <w:rPr>
          <w:lang w:val="fr-FR"/>
        </w:rPr>
      </w:pPr>
      <w:r w:rsidRPr="005B2811">
        <w:rPr>
          <w:rFonts w:hint="eastAsia"/>
          <w:lang w:val="fr-FR"/>
        </w:rPr>
        <w:t>HTTP</w:t>
      </w:r>
      <w:r>
        <w:rPr>
          <w:rFonts w:hint="eastAsia"/>
          <w:lang w:val="fr-FR"/>
        </w:rPr>
        <w:t>S</w:t>
      </w:r>
      <w:r>
        <w:rPr>
          <w:rFonts w:hint="eastAsia"/>
        </w:rPr>
        <w:t>请求方式</w:t>
      </w:r>
      <w:r w:rsidRPr="005B2811">
        <w:rPr>
          <w:rFonts w:hint="eastAsia"/>
          <w:lang w:val="fr-FR"/>
        </w:rPr>
        <w:t>：</w:t>
      </w:r>
      <w:r w:rsidRPr="005B2811">
        <w:rPr>
          <w:rFonts w:hint="eastAsia"/>
          <w:lang w:val="fr-FR"/>
        </w:rPr>
        <w:t xml:space="preserve"> POST</w:t>
      </w:r>
    </w:p>
    <w:p w:rsidR="00C70218" w:rsidRDefault="00C70218" w:rsidP="00C70218">
      <w:pPr>
        <w:ind w:firstLineChars="150" w:firstLine="315"/>
        <w:rPr>
          <w:i/>
          <w:sz w:val="18"/>
          <w:lang w:val="fr-FR"/>
        </w:rPr>
      </w:pPr>
      <w:r>
        <w:rPr>
          <w:rFonts w:hint="eastAsia"/>
          <w:lang w:val="fr-FR"/>
        </w:rPr>
        <w:t>注：</w:t>
      </w:r>
      <w:r w:rsidR="003328E5">
        <w:rPr>
          <w:rFonts w:hint="eastAsia"/>
          <w:lang w:val="fr-FR"/>
        </w:rPr>
        <w:t>RSA</w:t>
      </w:r>
      <w:r>
        <w:rPr>
          <w:rFonts w:hint="eastAsia"/>
          <w:lang w:val="fr-FR"/>
        </w:rPr>
        <w:t>加密公钥请参考</w:t>
      </w:r>
      <w:r>
        <w:rPr>
          <w:rFonts w:hint="eastAsia"/>
          <w:lang w:val="fr-FR"/>
        </w:rPr>
        <w:t>3.4</w:t>
      </w:r>
    </w:p>
    <w:p w:rsidR="00C70218" w:rsidRPr="005B2811" w:rsidRDefault="00C70218" w:rsidP="005B3BF2">
      <w:pPr>
        <w:ind w:firstLineChars="150" w:firstLine="315"/>
        <w:rPr>
          <w:lang w:val="fr-FR"/>
        </w:rPr>
      </w:pPr>
    </w:p>
    <w:p w:rsidR="005B3BF2" w:rsidRPr="005B2811" w:rsidRDefault="005B3BF2" w:rsidP="005B3BF2">
      <w:pPr>
        <w:ind w:firstLineChars="150" w:firstLine="316"/>
        <w:rPr>
          <w:b/>
          <w:lang w:val="fr-FR"/>
        </w:rPr>
      </w:pPr>
      <w:r w:rsidRPr="00990213">
        <w:rPr>
          <w:rFonts w:hint="eastAsia"/>
          <w:b/>
        </w:rPr>
        <w:t>请求接口参数描述</w:t>
      </w:r>
      <w:r w:rsidRPr="005B2811">
        <w:rPr>
          <w:rFonts w:hint="eastAsia"/>
          <w:b/>
          <w:lang w:val="fr-FR"/>
        </w:rPr>
        <w:t>：</w:t>
      </w:r>
    </w:p>
    <w:tbl>
      <w:tblPr>
        <w:tblW w:w="8248" w:type="dxa"/>
        <w:tblInd w:w="121" w:type="dxa"/>
        <w:tblLayout w:type="fixed"/>
        <w:tblCellMar>
          <w:left w:w="0" w:type="dxa"/>
          <w:right w:w="0" w:type="dxa"/>
        </w:tblCellMar>
        <w:tblLook w:val="0000"/>
      </w:tblPr>
      <w:tblGrid>
        <w:gridCol w:w="1585"/>
        <w:gridCol w:w="1134"/>
        <w:gridCol w:w="4820"/>
        <w:gridCol w:w="709"/>
      </w:tblGrid>
      <w:tr w:rsidR="005B3BF2" w:rsidRPr="00270E48" w:rsidTr="00306211">
        <w:trPr>
          <w:trHeight w:hRule="exact" w:val="370"/>
        </w:trPr>
        <w:tc>
          <w:tcPr>
            <w:tcW w:w="1585" w:type="dxa"/>
            <w:tcBorders>
              <w:top w:val="single" w:sz="4" w:space="0" w:color="000000"/>
              <w:left w:val="single" w:sz="4" w:space="0" w:color="000000"/>
              <w:bottom w:val="single" w:sz="4" w:space="0" w:color="000000"/>
              <w:right w:val="single" w:sz="4" w:space="0" w:color="000000"/>
            </w:tcBorders>
            <w:shd w:val="clear" w:color="auto" w:fill="DFDFDF"/>
          </w:tcPr>
          <w:p w:rsidR="005B3BF2" w:rsidRPr="005B2811" w:rsidRDefault="005B3BF2" w:rsidP="00326D7D">
            <w:pPr>
              <w:spacing w:line="307" w:lineRule="exact"/>
              <w:ind w:left="102" w:right="-20"/>
              <w:rPr>
                <w:sz w:val="24"/>
                <w:szCs w:val="24"/>
                <w:lang w:val="fr-FR"/>
              </w:rPr>
            </w:pPr>
            <w:r>
              <w:rPr>
                <w:rFonts w:ascii="微软雅黑" w:eastAsia="微软雅黑" w:cs="微软雅黑" w:hint="eastAsia"/>
                <w:b/>
                <w:bCs/>
                <w:spacing w:val="12"/>
                <w:position w:val="-1"/>
              </w:rPr>
              <w:t>参数名称</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5B3BF2" w:rsidRPr="00270E48" w:rsidRDefault="005B3BF2" w:rsidP="00326D7D">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5B3BF2" w:rsidRPr="00270E48" w:rsidRDefault="005B3BF2" w:rsidP="00326D7D">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5B3BF2" w:rsidRPr="00270E48" w:rsidRDefault="005B3BF2" w:rsidP="00326D7D">
            <w:pPr>
              <w:spacing w:line="307" w:lineRule="exact"/>
              <w:ind w:left="102" w:right="-20"/>
              <w:rPr>
                <w:sz w:val="24"/>
                <w:szCs w:val="24"/>
              </w:rPr>
            </w:pPr>
            <w:r>
              <w:rPr>
                <w:rFonts w:ascii="微软雅黑" w:eastAsia="微软雅黑" w:cs="微软雅黑" w:hint="eastAsia"/>
                <w:b/>
                <w:bCs/>
                <w:spacing w:val="12"/>
                <w:position w:val="-1"/>
              </w:rPr>
              <w:t>可选</w:t>
            </w:r>
          </w:p>
        </w:tc>
      </w:tr>
      <w:tr w:rsidR="005B3BF2" w:rsidRPr="00270E48" w:rsidTr="00306211">
        <w:trPr>
          <w:trHeight w:hRule="exact" w:val="370"/>
        </w:trPr>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5B3BF2" w:rsidRPr="0028008B" w:rsidRDefault="005B3BF2" w:rsidP="00326D7D">
            <w:pPr>
              <w:ind w:right="-20"/>
              <w:jc w:val="both"/>
            </w:pPr>
            <w:r w:rsidRPr="0028008B">
              <w:rPr>
                <w:rFonts w:hint="eastAsia"/>
              </w:rPr>
              <w:t>userID</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5B3BF2" w:rsidRPr="0028008B" w:rsidRDefault="005B3BF2" w:rsidP="00326D7D">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5B3BF2" w:rsidRPr="0028008B" w:rsidRDefault="005B3BF2" w:rsidP="00326D7D">
            <w:pPr>
              <w:ind w:right="-20"/>
              <w:jc w:val="both"/>
            </w:pPr>
            <w:r>
              <w:rPr>
                <w:rFonts w:hint="eastAsia"/>
              </w:rPr>
              <w:t>商户</w:t>
            </w:r>
            <w:r>
              <w:rPr>
                <w:rFonts w:hint="eastAsia"/>
              </w:rPr>
              <w:t>ID</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5B3BF2" w:rsidRPr="0028008B" w:rsidRDefault="005B3BF2" w:rsidP="00326D7D">
            <w:pPr>
              <w:ind w:right="-20"/>
              <w:jc w:val="both"/>
            </w:pPr>
            <w:r w:rsidRPr="0028008B">
              <w:rPr>
                <w:rFonts w:hint="eastAsia"/>
              </w:rPr>
              <w:t>M</w:t>
            </w:r>
          </w:p>
        </w:tc>
      </w:tr>
      <w:tr w:rsidR="005B3BF2" w:rsidRPr="00270E48" w:rsidTr="00306211">
        <w:trPr>
          <w:trHeight w:hRule="exact" w:val="370"/>
        </w:trPr>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5B3BF2" w:rsidRPr="0028008B" w:rsidRDefault="005B3BF2" w:rsidP="00326D7D">
            <w:pPr>
              <w:ind w:right="-20"/>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5B3BF2" w:rsidRDefault="005B3BF2" w:rsidP="00326D7D">
            <w:pPr>
              <w:ind w:right="-20"/>
              <w:jc w:val="both"/>
            </w:pP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5B3BF2" w:rsidRDefault="005B3BF2" w:rsidP="00326D7D">
            <w:pPr>
              <w:ind w:right="-20"/>
              <w:jc w:val="both"/>
            </w:pP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5B3BF2" w:rsidRPr="0028008B" w:rsidRDefault="005B3BF2" w:rsidP="00326D7D">
            <w:pPr>
              <w:ind w:right="-20"/>
              <w:jc w:val="both"/>
            </w:pPr>
          </w:p>
        </w:tc>
      </w:tr>
      <w:tr w:rsidR="005B3BF2" w:rsidRPr="00270E48" w:rsidTr="00326D7D">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5B3BF2" w:rsidRDefault="005B3BF2" w:rsidP="00326D7D">
            <w:pPr>
              <w:ind w:right="-20"/>
              <w:jc w:val="both"/>
            </w:pPr>
            <w:r>
              <w:rPr>
                <w:rFonts w:hint="eastAsia"/>
              </w:rPr>
              <w:t>clientID</w:t>
            </w:r>
          </w:p>
        </w:tc>
        <w:tc>
          <w:tcPr>
            <w:tcW w:w="1134" w:type="dxa"/>
            <w:tcBorders>
              <w:top w:val="single" w:sz="4" w:space="0" w:color="000000"/>
              <w:left w:val="single" w:sz="4" w:space="0" w:color="000000"/>
              <w:bottom w:val="single" w:sz="4" w:space="0" w:color="000000"/>
              <w:right w:val="single" w:sz="4" w:space="0" w:color="000000"/>
            </w:tcBorders>
            <w:vAlign w:val="center"/>
          </w:tcPr>
          <w:p w:rsidR="005B3BF2" w:rsidRDefault="005B3BF2" w:rsidP="00326D7D">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5B3BF2" w:rsidRDefault="005B3BF2" w:rsidP="00326D7D">
            <w:pPr>
              <w:spacing w:line="312" w:lineRule="exact"/>
              <w:ind w:right="-20"/>
              <w:jc w:val="both"/>
            </w:pPr>
            <w:r>
              <w:rPr>
                <w:rFonts w:hint="eastAsia"/>
              </w:rPr>
              <w:t>消费者账户</w:t>
            </w:r>
            <w:r>
              <w:rPr>
                <w:rFonts w:hint="eastAsia"/>
              </w:rPr>
              <w:t>ID</w:t>
            </w:r>
          </w:p>
        </w:tc>
        <w:tc>
          <w:tcPr>
            <w:tcW w:w="709" w:type="dxa"/>
            <w:tcBorders>
              <w:top w:val="single" w:sz="4" w:space="0" w:color="000000"/>
              <w:left w:val="single" w:sz="4" w:space="0" w:color="000000"/>
              <w:bottom w:val="single" w:sz="4" w:space="0" w:color="000000"/>
              <w:right w:val="single" w:sz="4" w:space="0" w:color="000000"/>
            </w:tcBorders>
            <w:vAlign w:val="center"/>
          </w:tcPr>
          <w:p w:rsidR="005B3BF2" w:rsidRDefault="005B3BF2" w:rsidP="00326D7D">
            <w:pPr>
              <w:jc w:val="both"/>
            </w:pPr>
            <w:r>
              <w:rPr>
                <w:rFonts w:hint="eastAsia"/>
              </w:rPr>
              <w:t>M</w:t>
            </w:r>
          </w:p>
        </w:tc>
      </w:tr>
      <w:tr w:rsidR="0093718B" w:rsidRPr="00270E48" w:rsidTr="00326D7D">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93718B" w:rsidRDefault="0093718B" w:rsidP="00326D7D">
            <w:pPr>
              <w:ind w:right="-20"/>
              <w:jc w:val="both"/>
            </w:pPr>
            <w:r>
              <w:rPr>
                <w:rFonts w:hint="eastAsia"/>
              </w:rPr>
              <w:t>rsaIndex</w:t>
            </w:r>
          </w:p>
        </w:tc>
        <w:tc>
          <w:tcPr>
            <w:tcW w:w="1134" w:type="dxa"/>
            <w:tcBorders>
              <w:top w:val="single" w:sz="4" w:space="0" w:color="000000"/>
              <w:left w:val="single" w:sz="4" w:space="0" w:color="000000"/>
              <w:bottom w:val="single" w:sz="4" w:space="0" w:color="000000"/>
              <w:right w:val="single" w:sz="4" w:space="0" w:color="000000"/>
            </w:tcBorders>
            <w:vAlign w:val="center"/>
          </w:tcPr>
          <w:p w:rsidR="0093718B" w:rsidRDefault="0093718B" w:rsidP="00326D7D">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93718B" w:rsidRDefault="0093718B" w:rsidP="00326D7D">
            <w:pPr>
              <w:spacing w:line="312" w:lineRule="exact"/>
              <w:ind w:right="-20"/>
              <w:jc w:val="both"/>
            </w:pPr>
            <w:r>
              <w:rPr>
                <w:rFonts w:hint="eastAsia"/>
              </w:rPr>
              <w:t>用于加密的</w:t>
            </w:r>
            <w:r>
              <w:rPr>
                <w:rFonts w:hint="eastAsia"/>
              </w:rPr>
              <w:t>rsa</w:t>
            </w:r>
            <w:r>
              <w:rPr>
                <w:rFonts w:hint="eastAsia"/>
              </w:rPr>
              <w:t>公钥的索引，缺省为</w:t>
            </w:r>
            <w:r>
              <w:rPr>
                <w:rFonts w:hint="eastAsia"/>
              </w:rPr>
              <w:t>0</w:t>
            </w:r>
            <w:r>
              <w:rPr>
                <w:rFonts w:hint="eastAsia"/>
              </w:rPr>
              <w:t>，为默认</w:t>
            </w:r>
            <w:r>
              <w:rPr>
                <w:rFonts w:hint="eastAsia"/>
              </w:rPr>
              <w:t>rsa</w:t>
            </w:r>
            <w:r>
              <w:rPr>
                <w:rFonts w:hint="eastAsia"/>
              </w:rPr>
              <w:t>钥匙对。新版本建议启用</w:t>
            </w:r>
            <w:r>
              <w:rPr>
                <w:rFonts w:hint="eastAsia"/>
              </w:rPr>
              <w:t>1</w:t>
            </w:r>
            <w:r>
              <w:rPr>
                <w:rFonts w:hint="eastAsia"/>
              </w:rPr>
              <w:t>，为</w:t>
            </w:r>
            <w:r>
              <w:rPr>
                <w:rFonts w:hint="eastAsia"/>
              </w:rPr>
              <w:t>2048rsa</w:t>
            </w:r>
            <w:r>
              <w:rPr>
                <w:rFonts w:hint="eastAsia"/>
              </w:rPr>
              <w:t>钥匙对。</w:t>
            </w:r>
          </w:p>
        </w:tc>
        <w:tc>
          <w:tcPr>
            <w:tcW w:w="709" w:type="dxa"/>
            <w:tcBorders>
              <w:top w:val="single" w:sz="4" w:space="0" w:color="000000"/>
              <w:left w:val="single" w:sz="4" w:space="0" w:color="000000"/>
              <w:bottom w:val="single" w:sz="4" w:space="0" w:color="000000"/>
              <w:right w:val="single" w:sz="4" w:space="0" w:color="000000"/>
            </w:tcBorders>
            <w:vAlign w:val="center"/>
          </w:tcPr>
          <w:p w:rsidR="0093718B" w:rsidRDefault="0093718B" w:rsidP="00326D7D">
            <w:pPr>
              <w:jc w:val="both"/>
            </w:pPr>
            <w:r>
              <w:rPr>
                <w:rFonts w:hint="eastAsia"/>
              </w:rPr>
              <w:t>O</w:t>
            </w:r>
          </w:p>
        </w:tc>
      </w:tr>
      <w:tr w:rsidR="005B3BF2" w:rsidRPr="00270E48" w:rsidTr="00326D7D">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5B3BF2" w:rsidRDefault="005B3BF2" w:rsidP="00326D7D">
            <w:pPr>
              <w:ind w:right="-20"/>
              <w:jc w:val="both"/>
            </w:pPr>
            <w:r>
              <w:rPr>
                <w:rFonts w:hint="eastAsia"/>
              </w:rPr>
              <w:t>clientPass</w:t>
            </w:r>
          </w:p>
        </w:tc>
        <w:tc>
          <w:tcPr>
            <w:tcW w:w="1134" w:type="dxa"/>
            <w:tcBorders>
              <w:top w:val="single" w:sz="4" w:space="0" w:color="000000"/>
              <w:left w:val="single" w:sz="4" w:space="0" w:color="000000"/>
              <w:bottom w:val="single" w:sz="4" w:space="0" w:color="000000"/>
              <w:right w:val="single" w:sz="4" w:space="0" w:color="000000"/>
            </w:tcBorders>
            <w:vAlign w:val="center"/>
          </w:tcPr>
          <w:p w:rsidR="005B3BF2" w:rsidRDefault="005B3BF2" w:rsidP="00326D7D">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5B3BF2" w:rsidRDefault="005B3BF2" w:rsidP="000F13D9">
            <w:pPr>
              <w:spacing w:line="312" w:lineRule="exact"/>
              <w:ind w:right="-20"/>
              <w:jc w:val="both"/>
            </w:pPr>
            <w:r>
              <w:rPr>
                <w:rFonts w:hint="eastAsia"/>
              </w:rPr>
              <w:t>消费者密码</w:t>
            </w:r>
          </w:p>
          <w:p w:rsidR="00E25AEA" w:rsidRDefault="00E25AEA" w:rsidP="00E25AEA">
            <w:pPr>
              <w:spacing w:line="312" w:lineRule="exact"/>
              <w:ind w:right="-20"/>
              <w:jc w:val="both"/>
            </w:pPr>
            <w:r>
              <w:rPr>
                <w:rFonts w:hint="eastAsia"/>
              </w:rPr>
              <w:t>帐号密码：明文是密码内容</w:t>
            </w:r>
          </w:p>
          <w:p w:rsidR="00E25AEA" w:rsidRDefault="00E25AEA" w:rsidP="00E25AEA">
            <w:pPr>
              <w:spacing w:line="312" w:lineRule="exact"/>
              <w:ind w:right="-20"/>
              <w:jc w:val="both"/>
            </w:pPr>
            <w:r>
              <w:rPr>
                <w:rFonts w:hint="eastAsia"/>
              </w:rPr>
              <w:t>支付密码：明文为：</w:t>
            </w:r>
            <w:r>
              <w:rPr>
                <w:rFonts w:hint="eastAsia"/>
              </w:rPr>
              <w:t>pay</w:t>
            </w:r>
            <w:r w:rsidR="009C59EF">
              <w:rPr>
                <w:rFonts w:hint="eastAsia"/>
              </w:rPr>
              <w:t xml:space="preserve"> </w:t>
            </w:r>
            <w:r>
              <w:rPr>
                <w:rFonts w:hint="eastAsia"/>
              </w:rPr>
              <w:t>pass=</w:t>
            </w:r>
            <w:r>
              <w:rPr>
                <w:rFonts w:hint="eastAsia"/>
              </w:rPr>
              <w:t>支付密码</w:t>
            </w:r>
          </w:p>
          <w:p w:rsidR="00E90D07" w:rsidRDefault="00C21348" w:rsidP="00745874">
            <w:pPr>
              <w:spacing w:line="312" w:lineRule="exact"/>
              <w:ind w:right="-20"/>
              <w:jc w:val="both"/>
            </w:pPr>
            <w:r>
              <w:rPr>
                <w:rFonts w:hint="eastAsia"/>
              </w:rPr>
              <w:t>支付指纹：参考</w:t>
            </w:r>
            <w:r>
              <w:rPr>
                <w:rFonts w:hint="eastAsia"/>
              </w:rPr>
              <w:t>1.33</w:t>
            </w:r>
            <w:r w:rsidR="001A5BF1">
              <w:rPr>
                <w:rFonts w:hint="eastAsia"/>
              </w:rPr>
              <w:t>，不加密</w:t>
            </w:r>
          </w:p>
          <w:p w:rsidR="00B53135" w:rsidRDefault="000F13D9" w:rsidP="00745874">
            <w:pPr>
              <w:spacing w:line="312" w:lineRule="exact"/>
              <w:ind w:right="-20"/>
              <w:jc w:val="both"/>
            </w:pPr>
            <w:r>
              <w:rPr>
                <w:rFonts w:hint="eastAsia"/>
              </w:rPr>
              <w:t>注：</w:t>
            </w:r>
            <w:r>
              <w:rPr>
                <w:rFonts w:hint="eastAsia"/>
              </w:rPr>
              <w:t>rsa</w:t>
            </w:r>
            <w:r>
              <w:rPr>
                <w:rFonts w:hint="eastAsia"/>
              </w:rPr>
              <w:t>加密</w:t>
            </w:r>
          </w:p>
        </w:tc>
        <w:tc>
          <w:tcPr>
            <w:tcW w:w="709" w:type="dxa"/>
            <w:tcBorders>
              <w:top w:val="single" w:sz="4" w:space="0" w:color="000000"/>
              <w:left w:val="single" w:sz="4" w:space="0" w:color="000000"/>
              <w:bottom w:val="single" w:sz="4" w:space="0" w:color="000000"/>
              <w:right w:val="single" w:sz="4" w:space="0" w:color="000000"/>
            </w:tcBorders>
            <w:vAlign w:val="center"/>
          </w:tcPr>
          <w:p w:rsidR="005B3BF2" w:rsidRDefault="009D4735" w:rsidP="00326D7D">
            <w:pPr>
              <w:jc w:val="both"/>
            </w:pPr>
            <w:r>
              <w:rPr>
                <w:rFonts w:hint="eastAsia"/>
              </w:rPr>
              <w:t>M</w:t>
            </w:r>
          </w:p>
        </w:tc>
      </w:tr>
      <w:tr w:rsidR="00890343" w:rsidRPr="00270E48" w:rsidTr="00326D7D">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890343" w:rsidRDefault="00890343" w:rsidP="00326D7D">
            <w:pPr>
              <w:ind w:right="-20"/>
              <w:jc w:val="both"/>
            </w:pPr>
            <w:r>
              <w:rPr>
                <w:rFonts w:hint="eastAsia"/>
              </w:rPr>
              <w:t>walletAppId</w:t>
            </w:r>
          </w:p>
        </w:tc>
        <w:tc>
          <w:tcPr>
            <w:tcW w:w="1134" w:type="dxa"/>
            <w:tcBorders>
              <w:top w:val="single" w:sz="4" w:space="0" w:color="000000"/>
              <w:left w:val="single" w:sz="4" w:space="0" w:color="000000"/>
              <w:bottom w:val="single" w:sz="4" w:space="0" w:color="000000"/>
              <w:right w:val="single" w:sz="4" w:space="0" w:color="000000"/>
            </w:tcBorders>
            <w:vAlign w:val="center"/>
          </w:tcPr>
          <w:p w:rsidR="00890343" w:rsidRDefault="00890343" w:rsidP="00326D7D">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890343" w:rsidRDefault="00890343" w:rsidP="000F13D9">
            <w:pPr>
              <w:spacing w:line="312" w:lineRule="exact"/>
              <w:ind w:right="-20"/>
              <w:jc w:val="both"/>
            </w:pPr>
            <w:r>
              <w:rPr>
                <w:rFonts w:hint="eastAsia"/>
              </w:rPr>
              <w:t>华为钱包应用包名，缺省值为服务器配置的值。</w:t>
            </w:r>
          </w:p>
          <w:p w:rsidR="00890343" w:rsidRDefault="00890343" w:rsidP="000F13D9">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890343" w:rsidRDefault="00890343" w:rsidP="00326D7D">
            <w:pPr>
              <w:jc w:val="both"/>
            </w:pPr>
            <w:r>
              <w:rPr>
                <w:rFonts w:hint="eastAsia"/>
              </w:rPr>
              <w:t>O</w:t>
            </w:r>
          </w:p>
        </w:tc>
      </w:tr>
      <w:tr w:rsidR="00D51563" w:rsidRPr="00270E48" w:rsidTr="00326D7D">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D51563" w:rsidRDefault="00D51563" w:rsidP="00326D7D">
            <w:pPr>
              <w:ind w:right="-20"/>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rsidR="00D51563" w:rsidRDefault="00D51563" w:rsidP="00326D7D">
            <w:pPr>
              <w:ind w:right="-20"/>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D51563" w:rsidRDefault="00D51563" w:rsidP="000F13D9">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D51563" w:rsidRDefault="00D51563" w:rsidP="00326D7D">
            <w:pPr>
              <w:jc w:val="both"/>
            </w:pPr>
          </w:p>
        </w:tc>
      </w:tr>
      <w:tr w:rsidR="00D51563" w:rsidRPr="00270E48" w:rsidTr="00326D7D">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D51563" w:rsidRDefault="00D51563" w:rsidP="00326D7D">
            <w:pPr>
              <w:ind w:right="-20"/>
              <w:jc w:val="both"/>
            </w:pPr>
            <w:r w:rsidRPr="00EA22F3">
              <w:rPr>
                <w:rFonts w:hint="eastAsia"/>
              </w:rPr>
              <w:t>d</w:t>
            </w:r>
            <w:r w:rsidRPr="00EA22F3">
              <w:t>eviceID</w:t>
            </w:r>
          </w:p>
        </w:tc>
        <w:tc>
          <w:tcPr>
            <w:tcW w:w="1134" w:type="dxa"/>
            <w:tcBorders>
              <w:top w:val="single" w:sz="4" w:space="0" w:color="000000"/>
              <w:left w:val="single" w:sz="4" w:space="0" w:color="000000"/>
              <w:bottom w:val="single" w:sz="4" w:space="0" w:color="000000"/>
              <w:right w:val="single" w:sz="4" w:space="0" w:color="000000"/>
            </w:tcBorders>
            <w:vAlign w:val="center"/>
          </w:tcPr>
          <w:p w:rsidR="00D51563" w:rsidRDefault="00D51563" w:rsidP="00326D7D">
            <w:pPr>
              <w:ind w:right="-20"/>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D51563" w:rsidRDefault="00D51563" w:rsidP="000F13D9">
            <w:pPr>
              <w:spacing w:line="312" w:lineRule="exact"/>
              <w:ind w:right="-20"/>
              <w:jc w:val="both"/>
            </w:pPr>
            <w:r w:rsidRPr="00775C76">
              <w:rPr>
                <w:rFonts w:hint="eastAsia"/>
              </w:rPr>
              <w:t>终端设备</w:t>
            </w:r>
            <w:r w:rsidRPr="00775C76">
              <w:rPr>
                <w:rFonts w:hint="eastAsia"/>
              </w:rPr>
              <w:t>ID</w:t>
            </w:r>
            <w:r>
              <w:rPr>
                <w:rFonts w:hint="eastAsia"/>
              </w:rPr>
              <w:t>，服务器统一理解为</w:t>
            </w:r>
            <w:r w:rsidRPr="00775C76">
              <w:t>IMEI</w:t>
            </w:r>
          </w:p>
        </w:tc>
        <w:tc>
          <w:tcPr>
            <w:tcW w:w="709" w:type="dxa"/>
            <w:tcBorders>
              <w:top w:val="single" w:sz="4" w:space="0" w:color="000000"/>
              <w:left w:val="single" w:sz="4" w:space="0" w:color="000000"/>
              <w:bottom w:val="single" w:sz="4" w:space="0" w:color="000000"/>
              <w:right w:val="single" w:sz="4" w:space="0" w:color="000000"/>
            </w:tcBorders>
            <w:vAlign w:val="center"/>
          </w:tcPr>
          <w:p w:rsidR="00D51563" w:rsidRDefault="00D51563" w:rsidP="00326D7D">
            <w:pPr>
              <w:jc w:val="both"/>
            </w:pPr>
            <w:r>
              <w:rPr>
                <w:rFonts w:hint="eastAsia"/>
              </w:rPr>
              <w:t>M</w:t>
            </w:r>
          </w:p>
        </w:tc>
      </w:tr>
      <w:tr w:rsidR="00D51563" w:rsidRPr="00270E48" w:rsidTr="00326D7D">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D51563" w:rsidRDefault="00D51563" w:rsidP="00326D7D">
            <w:pPr>
              <w:ind w:right="-20"/>
              <w:jc w:val="both"/>
            </w:pPr>
            <w:r>
              <w:rPr>
                <w:rFonts w:hint="eastAsia"/>
              </w:rPr>
              <w:t>deviceType</w:t>
            </w:r>
          </w:p>
        </w:tc>
        <w:tc>
          <w:tcPr>
            <w:tcW w:w="1134" w:type="dxa"/>
            <w:tcBorders>
              <w:top w:val="single" w:sz="4" w:space="0" w:color="000000"/>
              <w:left w:val="single" w:sz="4" w:space="0" w:color="000000"/>
              <w:bottom w:val="single" w:sz="4" w:space="0" w:color="000000"/>
              <w:right w:val="single" w:sz="4" w:space="0" w:color="000000"/>
            </w:tcBorders>
            <w:vAlign w:val="center"/>
          </w:tcPr>
          <w:p w:rsidR="00D51563" w:rsidRDefault="00D51563" w:rsidP="00326D7D">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D51563" w:rsidRDefault="00D51563" w:rsidP="000F13D9">
            <w:pPr>
              <w:spacing w:line="312" w:lineRule="exact"/>
              <w:ind w:right="-20"/>
              <w:jc w:val="both"/>
            </w:pPr>
            <w:r>
              <w:rPr>
                <w:rFonts w:hint="eastAsia"/>
              </w:rPr>
              <w:t>终端类型</w:t>
            </w:r>
          </w:p>
        </w:tc>
        <w:tc>
          <w:tcPr>
            <w:tcW w:w="709" w:type="dxa"/>
            <w:tcBorders>
              <w:top w:val="single" w:sz="4" w:space="0" w:color="000000"/>
              <w:left w:val="single" w:sz="4" w:space="0" w:color="000000"/>
              <w:bottom w:val="single" w:sz="4" w:space="0" w:color="000000"/>
              <w:right w:val="single" w:sz="4" w:space="0" w:color="000000"/>
            </w:tcBorders>
            <w:vAlign w:val="center"/>
          </w:tcPr>
          <w:p w:rsidR="00D51563" w:rsidRDefault="00D51563" w:rsidP="00326D7D">
            <w:pPr>
              <w:jc w:val="both"/>
            </w:pPr>
            <w:r>
              <w:rPr>
                <w:rFonts w:hint="eastAsia"/>
              </w:rPr>
              <w:t>M</w:t>
            </w:r>
          </w:p>
        </w:tc>
      </w:tr>
      <w:tr w:rsidR="005B3BF2" w:rsidRPr="00270E48" w:rsidTr="00326D7D">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5B3BF2" w:rsidRDefault="005B3BF2" w:rsidP="00326D7D">
            <w:pPr>
              <w:ind w:right="-20"/>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rsidR="005B3BF2" w:rsidRDefault="005B3BF2" w:rsidP="00326D7D">
            <w:pPr>
              <w:ind w:right="-20"/>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5B3BF2" w:rsidRDefault="005B3BF2" w:rsidP="00326D7D">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5B3BF2" w:rsidRDefault="005B3BF2" w:rsidP="00326D7D">
            <w:pPr>
              <w:jc w:val="both"/>
            </w:pPr>
          </w:p>
        </w:tc>
      </w:tr>
      <w:tr w:rsidR="005B3BF2" w:rsidRPr="00270E48" w:rsidTr="00326D7D">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5B3BF2" w:rsidRDefault="005B3BF2" w:rsidP="00326D7D">
            <w:pPr>
              <w:ind w:right="-20"/>
              <w:jc w:val="both"/>
            </w:pPr>
            <w:r>
              <w:rPr>
                <w:rFonts w:hint="eastAsia"/>
              </w:rPr>
              <w:t>time</w:t>
            </w:r>
          </w:p>
        </w:tc>
        <w:tc>
          <w:tcPr>
            <w:tcW w:w="1134" w:type="dxa"/>
            <w:tcBorders>
              <w:top w:val="single" w:sz="4" w:space="0" w:color="000000"/>
              <w:left w:val="single" w:sz="4" w:space="0" w:color="000000"/>
              <w:bottom w:val="single" w:sz="4" w:space="0" w:color="000000"/>
              <w:right w:val="single" w:sz="4" w:space="0" w:color="000000"/>
            </w:tcBorders>
            <w:vAlign w:val="center"/>
          </w:tcPr>
          <w:p w:rsidR="005B3BF2" w:rsidRDefault="005B3BF2" w:rsidP="00326D7D">
            <w:pPr>
              <w:ind w:right="-20"/>
              <w:jc w:val="both"/>
            </w:pPr>
            <w:r>
              <w:rPr>
                <w:rFonts w:hint="eastAsia"/>
              </w:rPr>
              <w:t>long</w:t>
            </w:r>
          </w:p>
        </w:tc>
        <w:tc>
          <w:tcPr>
            <w:tcW w:w="4820" w:type="dxa"/>
            <w:tcBorders>
              <w:top w:val="single" w:sz="4" w:space="0" w:color="000000"/>
              <w:left w:val="single" w:sz="4" w:space="0" w:color="000000"/>
              <w:bottom w:val="single" w:sz="4" w:space="0" w:color="000000"/>
              <w:right w:val="single" w:sz="4" w:space="0" w:color="000000"/>
            </w:tcBorders>
            <w:vAlign w:val="center"/>
          </w:tcPr>
          <w:p w:rsidR="005B3BF2" w:rsidRDefault="005B3BF2" w:rsidP="00326D7D">
            <w:pPr>
              <w:spacing w:line="312" w:lineRule="exact"/>
              <w:ind w:right="-20"/>
              <w:jc w:val="both"/>
            </w:pPr>
            <w:r>
              <w:rPr>
                <w:rFonts w:hint="eastAsia"/>
              </w:rPr>
              <w:t>时间戳</w:t>
            </w:r>
            <w:r w:rsidR="000E2453">
              <w:rPr>
                <w:rFonts w:hint="eastAsia"/>
              </w:rPr>
              <w:t>，单位</w:t>
            </w:r>
            <w:r w:rsidR="000E2453">
              <w:rPr>
                <w:rFonts w:hint="eastAsia"/>
              </w:rPr>
              <w:t>ms</w:t>
            </w:r>
          </w:p>
        </w:tc>
        <w:tc>
          <w:tcPr>
            <w:tcW w:w="709" w:type="dxa"/>
            <w:tcBorders>
              <w:top w:val="single" w:sz="4" w:space="0" w:color="000000"/>
              <w:left w:val="single" w:sz="4" w:space="0" w:color="000000"/>
              <w:bottom w:val="single" w:sz="4" w:space="0" w:color="000000"/>
              <w:right w:val="single" w:sz="4" w:space="0" w:color="000000"/>
            </w:tcBorders>
            <w:vAlign w:val="center"/>
          </w:tcPr>
          <w:p w:rsidR="005B3BF2" w:rsidRPr="000930B7" w:rsidRDefault="005B3BF2" w:rsidP="00326D7D">
            <w:pPr>
              <w:jc w:val="both"/>
            </w:pPr>
            <w:r>
              <w:rPr>
                <w:rFonts w:hint="eastAsia"/>
              </w:rPr>
              <w:t>M</w:t>
            </w:r>
          </w:p>
        </w:tc>
      </w:tr>
      <w:tr w:rsidR="005B3BF2" w:rsidRPr="00270E48" w:rsidTr="00326D7D">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5B3BF2" w:rsidRDefault="005B3BF2" w:rsidP="00326D7D">
            <w:pPr>
              <w:ind w:right="-20"/>
              <w:jc w:val="both"/>
            </w:pPr>
            <w:r w:rsidRPr="005B3BF2">
              <w:t>cardList</w:t>
            </w:r>
          </w:p>
        </w:tc>
        <w:tc>
          <w:tcPr>
            <w:tcW w:w="1134" w:type="dxa"/>
            <w:tcBorders>
              <w:top w:val="single" w:sz="4" w:space="0" w:color="000000"/>
              <w:left w:val="single" w:sz="4" w:space="0" w:color="000000"/>
              <w:bottom w:val="single" w:sz="4" w:space="0" w:color="000000"/>
              <w:right w:val="single" w:sz="4" w:space="0" w:color="000000"/>
            </w:tcBorders>
            <w:vAlign w:val="center"/>
          </w:tcPr>
          <w:p w:rsidR="005B3BF2" w:rsidRDefault="005B3BF2" w:rsidP="00326D7D">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5B3BF2" w:rsidRPr="005B3BF2" w:rsidRDefault="005B3BF2" w:rsidP="005B3BF2">
            <w:pPr>
              <w:spacing w:line="312" w:lineRule="exact"/>
              <w:ind w:right="-20"/>
              <w:jc w:val="both"/>
              <w:rPr>
                <w:sz w:val="20"/>
              </w:rPr>
            </w:pPr>
            <w:r w:rsidRPr="005B3BF2">
              <w:rPr>
                <w:sz w:val="20"/>
              </w:rPr>
              <w:t>bindid|cardno|validthru|bindvalidthru|bankName</w:t>
            </w:r>
            <w:r w:rsidR="00FB2C39">
              <w:rPr>
                <w:rFonts w:hint="eastAsia"/>
                <w:sz w:val="20"/>
              </w:rPr>
              <w:t>|bindtype</w:t>
            </w:r>
          </w:p>
          <w:p w:rsidR="005B3BF2" w:rsidRPr="005B3BF2" w:rsidRDefault="005B3BF2" w:rsidP="005B3BF2">
            <w:pPr>
              <w:spacing w:line="312" w:lineRule="exact"/>
              <w:ind w:right="-20"/>
              <w:jc w:val="both"/>
              <w:rPr>
                <w:sz w:val="20"/>
              </w:rPr>
            </w:pPr>
            <w:r w:rsidRPr="005B3BF2">
              <w:rPr>
                <w:rFonts w:hint="eastAsia"/>
                <w:sz w:val="20"/>
              </w:rPr>
              <w:t>绑定</w:t>
            </w:r>
            <w:r w:rsidRPr="005B3BF2">
              <w:rPr>
                <w:rFonts w:hint="eastAsia"/>
                <w:sz w:val="20"/>
              </w:rPr>
              <w:t>ID</w:t>
            </w:r>
            <w:r w:rsidR="00C420C1">
              <w:rPr>
                <w:rFonts w:hint="eastAsia"/>
                <w:sz w:val="20"/>
              </w:rPr>
              <w:t>-</w:t>
            </w:r>
            <w:r w:rsidRPr="005B3BF2">
              <w:rPr>
                <w:rFonts w:hint="eastAsia"/>
                <w:sz w:val="20"/>
              </w:rPr>
              <w:t>4</w:t>
            </w:r>
            <w:r w:rsidRPr="005B3BF2">
              <w:rPr>
                <w:rFonts w:hint="eastAsia"/>
                <w:sz w:val="20"/>
              </w:rPr>
              <w:t>位卡号</w:t>
            </w:r>
            <w:r w:rsidR="00C420C1">
              <w:rPr>
                <w:rFonts w:hint="eastAsia"/>
                <w:sz w:val="20"/>
              </w:rPr>
              <w:t>-</w:t>
            </w:r>
            <w:r w:rsidRPr="005B3BF2">
              <w:rPr>
                <w:rFonts w:hint="eastAsia"/>
                <w:sz w:val="20"/>
              </w:rPr>
              <w:t>卡有效期</w:t>
            </w:r>
            <w:r w:rsidR="00C420C1">
              <w:rPr>
                <w:rFonts w:hint="eastAsia"/>
                <w:sz w:val="20"/>
              </w:rPr>
              <w:t>-</w:t>
            </w:r>
            <w:r w:rsidRPr="005B3BF2">
              <w:rPr>
                <w:rFonts w:hint="eastAsia"/>
                <w:sz w:val="20"/>
              </w:rPr>
              <w:t>绑定有效期</w:t>
            </w:r>
            <w:r w:rsidR="00C420C1">
              <w:rPr>
                <w:rFonts w:hint="eastAsia"/>
                <w:sz w:val="20"/>
              </w:rPr>
              <w:t>-</w:t>
            </w:r>
            <w:r w:rsidRPr="005B3BF2">
              <w:rPr>
                <w:rFonts w:hint="eastAsia"/>
                <w:sz w:val="20"/>
              </w:rPr>
              <w:t>银行名称</w:t>
            </w:r>
            <w:r w:rsidR="00FB2C39">
              <w:rPr>
                <w:rFonts w:hint="eastAsia"/>
                <w:sz w:val="20"/>
              </w:rPr>
              <w:t>-</w:t>
            </w:r>
            <w:r w:rsidR="00FB2C39">
              <w:rPr>
                <w:rFonts w:hint="eastAsia"/>
                <w:sz w:val="20"/>
              </w:rPr>
              <w:t>绑卡类型</w:t>
            </w:r>
          </w:p>
          <w:p w:rsidR="005B3BF2" w:rsidRPr="005B3BF2" w:rsidRDefault="005B3BF2" w:rsidP="005B3BF2">
            <w:pPr>
              <w:spacing w:line="312" w:lineRule="exact"/>
              <w:ind w:right="-20"/>
              <w:jc w:val="both"/>
              <w:rPr>
                <w:sz w:val="20"/>
              </w:rPr>
            </w:pPr>
            <w:r w:rsidRPr="005B3BF2">
              <w:rPr>
                <w:rFonts w:hint="eastAsia"/>
                <w:sz w:val="20"/>
              </w:rPr>
              <w:t>注：</w:t>
            </w:r>
            <w:r>
              <w:rPr>
                <w:rFonts w:hint="eastAsia"/>
                <w:sz w:val="20"/>
              </w:rPr>
              <w:t>rsa</w:t>
            </w:r>
            <w:r>
              <w:rPr>
                <w:rFonts w:hint="eastAsia"/>
                <w:sz w:val="20"/>
              </w:rPr>
              <w:t>加密</w:t>
            </w:r>
          </w:p>
          <w:p w:rsidR="00C23659" w:rsidRDefault="005B3BF2" w:rsidP="003A4E78">
            <w:pPr>
              <w:spacing w:line="312" w:lineRule="exact"/>
              <w:ind w:right="-20"/>
              <w:jc w:val="both"/>
              <w:rPr>
                <w:sz w:val="20"/>
              </w:rPr>
            </w:pPr>
            <w:r w:rsidRPr="005B3BF2">
              <w:rPr>
                <w:rFonts w:hint="eastAsia"/>
                <w:sz w:val="20"/>
              </w:rPr>
              <w:t>注：绑定</w:t>
            </w:r>
            <w:r w:rsidRPr="005B3BF2">
              <w:rPr>
                <w:rFonts w:hint="eastAsia"/>
                <w:sz w:val="20"/>
              </w:rPr>
              <w:t>ID</w:t>
            </w:r>
            <w:r w:rsidRPr="005B3BF2">
              <w:rPr>
                <w:rFonts w:hint="eastAsia"/>
                <w:sz w:val="20"/>
              </w:rPr>
              <w:t>是指</w:t>
            </w:r>
            <w:r w:rsidR="002B68A2">
              <w:rPr>
                <w:rFonts w:hint="eastAsia"/>
                <w:sz w:val="20"/>
              </w:rPr>
              <w:t>非实名绑卡的</w:t>
            </w:r>
            <w:r w:rsidRPr="005B3BF2">
              <w:rPr>
                <w:rFonts w:hint="eastAsia"/>
                <w:sz w:val="20"/>
              </w:rPr>
              <w:t>华为内部的绑卡</w:t>
            </w:r>
            <w:r w:rsidRPr="005B3BF2">
              <w:rPr>
                <w:rFonts w:hint="eastAsia"/>
                <w:sz w:val="20"/>
              </w:rPr>
              <w:t>ID</w:t>
            </w:r>
            <w:r w:rsidR="002B68A2">
              <w:rPr>
                <w:rFonts w:hint="eastAsia"/>
                <w:sz w:val="20"/>
              </w:rPr>
              <w:t>和实名绑卡的外部绑卡</w:t>
            </w:r>
            <w:r w:rsidR="002B68A2">
              <w:rPr>
                <w:rFonts w:hint="eastAsia"/>
                <w:sz w:val="20"/>
              </w:rPr>
              <w:t>ID</w:t>
            </w:r>
            <w:r w:rsidRPr="005B3BF2">
              <w:rPr>
                <w:rFonts w:hint="eastAsia"/>
                <w:sz w:val="20"/>
              </w:rPr>
              <w:t>。</w:t>
            </w:r>
            <w:r w:rsidR="00260D1F">
              <w:rPr>
                <w:rFonts w:hint="eastAsia"/>
                <w:sz w:val="20"/>
              </w:rPr>
              <w:t>其他信息服务器会忽略，比如可以填写</w:t>
            </w:r>
            <w:r w:rsidR="00260D1F">
              <w:rPr>
                <w:sz w:val="20"/>
              </w:rPr>
              <w:t>’</w:t>
            </w:r>
            <w:r w:rsidR="00260D1F">
              <w:rPr>
                <w:rFonts w:hint="eastAsia"/>
                <w:sz w:val="20"/>
              </w:rPr>
              <w:t>-1</w:t>
            </w:r>
            <w:r w:rsidR="00260D1F">
              <w:rPr>
                <w:sz w:val="20"/>
              </w:rPr>
              <w:t>’</w:t>
            </w:r>
            <w:r w:rsidR="00260D1F">
              <w:rPr>
                <w:rFonts w:hint="eastAsia"/>
                <w:sz w:val="20"/>
              </w:rPr>
              <w:t>。</w:t>
            </w:r>
          </w:p>
          <w:p w:rsidR="00FB2C39" w:rsidRDefault="00FB2C39" w:rsidP="003A4E78">
            <w:pPr>
              <w:spacing w:line="312" w:lineRule="exact"/>
              <w:ind w:right="-20"/>
              <w:jc w:val="both"/>
              <w:rPr>
                <w:sz w:val="20"/>
              </w:rPr>
            </w:pPr>
            <w:r>
              <w:rPr>
                <w:rFonts w:hint="eastAsia"/>
                <w:sz w:val="20"/>
              </w:rPr>
              <w:t>注：绑卡类型：</w:t>
            </w:r>
            <w:r>
              <w:rPr>
                <w:rFonts w:hint="eastAsia"/>
                <w:sz w:val="20"/>
              </w:rPr>
              <w:t>1</w:t>
            </w:r>
            <w:r>
              <w:rPr>
                <w:rFonts w:hint="eastAsia"/>
                <w:sz w:val="20"/>
              </w:rPr>
              <w:t>，为实名绑卡，其他为非实名绑卡</w:t>
            </w:r>
          </w:p>
          <w:p w:rsidR="002B68A2" w:rsidRPr="00625136" w:rsidRDefault="002B68A2" w:rsidP="003A4E78">
            <w:pPr>
              <w:spacing w:line="312" w:lineRule="exact"/>
              <w:ind w:right="-20"/>
              <w:jc w:val="both"/>
              <w:rPr>
                <w:sz w:val="20"/>
              </w:rPr>
            </w:pPr>
            <w:r>
              <w:rPr>
                <w:rFonts w:hint="eastAsia"/>
                <w:sz w:val="20"/>
              </w:rPr>
              <w:t>注：实名绑卡解除情况下，如果输入了</w:t>
            </w:r>
            <w:r>
              <w:rPr>
                <w:rFonts w:hint="eastAsia"/>
                <w:sz w:val="20"/>
              </w:rPr>
              <w:t>4</w:t>
            </w:r>
            <w:r>
              <w:rPr>
                <w:rFonts w:hint="eastAsia"/>
                <w:sz w:val="20"/>
              </w:rPr>
              <w:t>位卡号，会检查非实名绑卡中是否存在该卡并解除绑定。</w:t>
            </w:r>
            <w:r w:rsidR="00061F5F">
              <w:rPr>
                <w:rFonts w:hint="eastAsia"/>
                <w:sz w:val="20"/>
              </w:rPr>
              <w:t>为保证业务的成功率，此过程失败不影响实名绑卡的处理。</w:t>
            </w:r>
          </w:p>
        </w:tc>
        <w:tc>
          <w:tcPr>
            <w:tcW w:w="709" w:type="dxa"/>
            <w:tcBorders>
              <w:top w:val="single" w:sz="4" w:space="0" w:color="000000"/>
              <w:left w:val="single" w:sz="4" w:space="0" w:color="000000"/>
              <w:bottom w:val="single" w:sz="4" w:space="0" w:color="000000"/>
              <w:right w:val="single" w:sz="4" w:space="0" w:color="000000"/>
            </w:tcBorders>
            <w:vAlign w:val="center"/>
          </w:tcPr>
          <w:p w:rsidR="005B3BF2" w:rsidRDefault="005B3BF2" w:rsidP="00326D7D">
            <w:pPr>
              <w:jc w:val="both"/>
            </w:pPr>
            <w:r>
              <w:rPr>
                <w:rFonts w:hint="eastAsia"/>
              </w:rPr>
              <w:t>M</w:t>
            </w:r>
          </w:p>
        </w:tc>
      </w:tr>
      <w:tr w:rsidR="005B3BF2" w:rsidRPr="00270E48" w:rsidTr="00326D7D">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5B3BF2" w:rsidRPr="00286EBC" w:rsidRDefault="005B3BF2" w:rsidP="00326D7D">
            <w:pPr>
              <w:ind w:right="-20"/>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rsidR="005B3BF2" w:rsidRPr="00286EBC" w:rsidRDefault="005B3BF2" w:rsidP="00326D7D">
            <w:pPr>
              <w:ind w:right="-20"/>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5B3BF2" w:rsidRPr="00775C76" w:rsidRDefault="005B3BF2" w:rsidP="00326D7D">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5B3BF2" w:rsidRPr="00775C76" w:rsidRDefault="005B3BF2" w:rsidP="00326D7D">
            <w:pPr>
              <w:jc w:val="both"/>
            </w:pPr>
          </w:p>
        </w:tc>
      </w:tr>
    </w:tbl>
    <w:p w:rsidR="005B3BF2" w:rsidRDefault="005B3BF2" w:rsidP="005B3BF2">
      <w:pPr>
        <w:spacing w:line="240" w:lineRule="auto"/>
        <w:rPr>
          <w:sz w:val="20"/>
          <w:szCs w:val="20"/>
        </w:rPr>
      </w:pPr>
    </w:p>
    <w:p w:rsidR="005B3BF2" w:rsidRPr="00E4026E" w:rsidRDefault="005B3BF2" w:rsidP="005B3BF2">
      <w:pPr>
        <w:spacing w:line="240" w:lineRule="auto"/>
        <w:rPr>
          <w:sz w:val="20"/>
          <w:szCs w:val="20"/>
        </w:rPr>
      </w:pPr>
    </w:p>
    <w:p w:rsidR="005B3BF2" w:rsidRPr="00BB29FC" w:rsidRDefault="005B3BF2" w:rsidP="005B3BF2">
      <w:pPr>
        <w:ind w:firstLineChars="150" w:firstLine="316"/>
        <w:rPr>
          <w:b/>
        </w:rPr>
      </w:pPr>
      <w:r w:rsidRPr="00BB29FC">
        <w:rPr>
          <w:rFonts w:hint="eastAsia"/>
          <w:b/>
        </w:rPr>
        <w:t>响应参数描述</w:t>
      </w:r>
      <w:r>
        <w:rPr>
          <w:rFonts w:hint="eastAsia"/>
          <w:b/>
        </w:rPr>
        <w:t>：</w:t>
      </w:r>
    </w:p>
    <w:tbl>
      <w:tblPr>
        <w:tblW w:w="8215" w:type="dxa"/>
        <w:tblInd w:w="154" w:type="dxa"/>
        <w:tblLayout w:type="fixed"/>
        <w:tblCellMar>
          <w:left w:w="0" w:type="dxa"/>
          <w:right w:w="0" w:type="dxa"/>
        </w:tblCellMar>
        <w:tblLook w:val="0000"/>
      </w:tblPr>
      <w:tblGrid>
        <w:gridCol w:w="1552"/>
        <w:gridCol w:w="1134"/>
        <w:gridCol w:w="4820"/>
        <w:gridCol w:w="709"/>
      </w:tblGrid>
      <w:tr w:rsidR="005B3BF2" w:rsidRPr="00270E48" w:rsidTr="00326D7D">
        <w:trPr>
          <w:trHeight w:val="20"/>
        </w:trPr>
        <w:tc>
          <w:tcPr>
            <w:tcW w:w="1552" w:type="dxa"/>
            <w:tcBorders>
              <w:top w:val="single" w:sz="4" w:space="0" w:color="000000"/>
              <w:left w:val="single" w:sz="4" w:space="0" w:color="000000"/>
              <w:bottom w:val="single" w:sz="4" w:space="0" w:color="000000"/>
              <w:right w:val="single" w:sz="4" w:space="0" w:color="000000"/>
            </w:tcBorders>
            <w:shd w:val="clear" w:color="auto" w:fill="DFDFDF"/>
          </w:tcPr>
          <w:p w:rsidR="005B3BF2" w:rsidRPr="00270E48" w:rsidRDefault="005B3BF2" w:rsidP="00326D7D">
            <w:pPr>
              <w:spacing w:line="307" w:lineRule="exact"/>
              <w:ind w:left="102" w:right="-20"/>
              <w:rPr>
                <w:sz w:val="24"/>
                <w:szCs w:val="24"/>
              </w:rPr>
            </w:pPr>
            <w:r>
              <w:rPr>
                <w:rFonts w:ascii="微软雅黑" w:eastAsia="微软雅黑" w:cs="微软雅黑" w:hint="eastAsia"/>
                <w:b/>
                <w:bCs/>
                <w:spacing w:val="12"/>
                <w:position w:val="-1"/>
              </w:rPr>
              <w:t>数据项</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5B3BF2" w:rsidRPr="00270E48" w:rsidRDefault="005B3BF2" w:rsidP="00326D7D">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5B3BF2" w:rsidRPr="00270E48" w:rsidRDefault="005B3BF2" w:rsidP="00326D7D">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5B3BF2" w:rsidRPr="00270E48" w:rsidRDefault="005B3BF2" w:rsidP="00326D7D">
            <w:pPr>
              <w:spacing w:line="307" w:lineRule="exact"/>
              <w:ind w:left="102" w:right="-20"/>
              <w:rPr>
                <w:sz w:val="24"/>
                <w:szCs w:val="24"/>
              </w:rPr>
            </w:pPr>
            <w:r>
              <w:rPr>
                <w:rFonts w:ascii="微软雅黑" w:eastAsia="微软雅黑" w:cs="微软雅黑" w:hint="eastAsia"/>
                <w:b/>
                <w:bCs/>
                <w:spacing w:val="12"/>
                <w:position w:val="-1"/>
              </w:rPr>
              <w:t>选项</w:t>
            </w:r>
          </w:p>
        </w:tc>
      </w:tr>
      <w:tr w:rsidR="005B3BF2" w:rsidRPr="00270E48" w:rsidTr="00326D7D">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5B3BF2" w:rsidRPr="00286EBC" w:rsidRDefault="005B3BF2" w:rsidP="00326D7D">
            <w:pPr>
              <w:ind w:right="-20"/>
              <w:jc w:val="both"/>
            </w:pPr>
            <w:r w:rsidRPr="00286EBC">
              <w:rPr>
                <w:rFonts w:hint="eastAsia"/>
              </w:rPr>
              <w:t>returnCode</w:t>
            </w:r>
          </w:p>
        </w:tc>
        <w:tc>
          <w:tcPr>
            <w:tcW w:w="1134" w:type="dxa"/>
            <w:tcBorders>
              <w:top w:val="single" w:sz="4" w:space="0" w:color="000000"/>
              <w:left w:val="single" w:sz="4" w:space="0" w:color="000000"/>
              <w:bottom w:val="single" w:sz="4" w:space="0" w:color="000000"/>
              <w:right w:val="single" w:sz="4" w:space="0" w:color="000000"/>
            </w:tcBorders>
            <w:vAlign w:val="center"/>
          </w:tcPr>
          <w:p w:rsidR="005B3BF2" w:rsidRPr="00286EBC" w:rsidRDefault="005B3BF2" w:rsidP="00326D7D">
            <w:pPr>
              <w:spacing w:line="241" w:lineRule="auto"/>
              <w:ind w:right="51"/>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5B3BF2" w:rsidRDefault="005B3BF2" w:rsidP="00326D7D">
            <w:pPr>
              <w:spacing w:line="312" w:lineRule="exact"/>
              <w:ind w:right="-20"/>
              <w:jc w:val="both"/>
            </w:pPr>
            <w:r w:rsidRPr="00775C76">
              <w:rPr>
                <w:rFonts w:hint="eastAsia"/>
              </w:rPr>
              <w:t>0</w:t>
            </w:r>
            <w:r>
              <w:rPr>
                <w:rFonts w:hint="eastAsia"/>
              </w:rPr>
              <w:t>：成功</w:t>
            </w:r>
          </w:p>
          <w:p w:rsidR="00AF00D5" w:rsidRPr="00775C76" w:rsidRDefault="00AF00D5" w:rsidP="00326D7D">
            <w:pPr>
              <w:spacing w:line="312" w:lineRule="exact"/>
              <w:ind w:right="-20"/>
              <w:jc w:val="both"/>
            </w:pPr>
            <w:r w:rsidRPr="00AF00D5">
              <w:t>900208</w:t>
            </w:r>
            <w:r>
              <w:rPr>
                <w:rFonts w:hint="eastAsia"/>
              </w:rPr>
              <w:t>：解除绑卡成功，但获取剩余的绑卡列表失败</w:t>
            </w:r>
          </w:p>
          <w:p w:rsidR="005B3BF2" w:rsidRDefault="005B3BF2" w:rsidP="00326D7D">
            <w:pPr>
              <w:spacing w:line="312" w:lineRule="exact"/>
              <w:ind w:right="-20"/>
              <w:jc w:val="both"/>
            </w:pPr>
            <w:r>
              <w:rPr>
                <w:rFonts w:hint="eastAsia"/>
              </w:rPr>
              <w:t>其他：</w:t>
            </w:r>
            <w:r w:rsidR="00231624">
              <w:rPr>
                <w:rFonts w:hint="eastAsia"/>
              </w:rPr>
              <w:t>全部</w:t>
            </w:r>
            <w:r>
              <w:rPr>
                <w:rFonts w:hint="eastAsia"/>
              </w:rPr>
              <w:t>失败，具体请参考</w:t>
            </w:r>
            <w:r w:rsidR="006F430C">
              <w:rPr>
                <w:rFonts w:hint="eastAsia"/>
              </w:rPr>
              <w:t>2.1</w:t>
            </w:r>
            <w:r>
              <w:rPr>
                <w:rFonts w:hint="eastAsia"/>
              </w:rPr>
              <w:t>章节</w:t>
            </w:r>
          </w:p>
          <w:p w:rsidR="003743B2" w:rsidRDefault="003743B2" w:rsidP="00326D7D">
            <w:pPr>
              <w:spacing w:line="312" w:lineRule="exact"/>
              <w:ind w:right="-20"/>
              <w:jc w:val="both"/>
              <w:rPr>
                <w:rFonts w:ascii="宋体" w:hAnsi="宋体"/>
                <w:color w:val="1F497D"/>
                <w:sz w:val="22"/>
                <w:szCs w:val="22"/>
              </w:rPr>
            </w:pPr>
            <w:r>
              <w:rPr>
                <w:rFonts w:ascii="宋体" w:hAnsi="宋体" w:hint="eastAsia"/>
                <w:color w:val="1F497D"/>
                <w:sz w:val="22"/>
                <w:szCs w:val="22"/>
              </w:rPr>
              <w:t>1、3、100007、900009、900020、900208、900230、900231、900233、900238、900239</w:t>
            </w:r>
          </w:p>
          <w:p w:rsidR="003743B2" w:rsidRDefault="003743B2" w:rsidP="00326D7D">
            <w:pPr>
              <w:spacing w:line="312" w:lineRule="exact"/>
              <w:ind w:right="-20"/>
              <w:jc w:val="both"/>
              <w:rPr>
                <w:rFonts w:ascii="宋体" w:hAnsi="宋体"/>
                <w:color w:val="1F497D"/>
                <w:sz w:val="22"/>
                <w:szCs w:val="22"/>
              </w:rPr>
            </w:pPr>
            <w:r>
              <w:rPr>
                <w:rFonts w:ascii="宋体" w:hAnsi="宋体" w:hint="eastAsia"/>
                <w:color w:val="1F497D"/>
                <w:sz w:val="22"/>
                <w:szCs w:val="22"/>
              </w:rPr>
              <w:t>x9yyyyy</w:t>
            </w:r>
          </w:p>
          <w:p w:rsidR="003743B2" w:rsidRPr="00775C76" w:rsidRDefault="003743B2" w:rsidP="00326D7D">
            <w:pPr>
              <w:spacing w:line="312" w:lineRule="exact"/>
              <w:ind w:right="-20"/>
              <w:jc w:val="both"/>
            </w:pPr>
            <w:r>
              <w:rPr>
                <w:rFonts w:ascii="宋体" w:hAnsi="宋体" w:hint="eastAsia"/>
                <w:color w:val="1F497D"/>
                <w:sz w:val="22"/>
                <w:szCs w:val="22"/>
              </w:rPr>
              <w:t>x808yyy</w:t>
            </w:r>
          </w:p>
        </w:tc>
        <w:tc>
          <w:tcPr>
            <w:tcW w:w="709" w:type="dxa"/>
            <w:tcBorders>
              <w:top w:val="single" w:sz="4" w:space="0" w:color="000000"/>
              <w:left w:val="single" w:sz="4" w:space="0" w:color="000000"/>
              <w:bottom w:val="single" w:sz="4" w:space="0" w:color="000000"/>
              <w:right w:val="single" w:sz="4" w:space="0" w:color="000000"/>
            </w:tcBorders>
            <w:vAlign w:val="center"/>
          </w:tcPr>
          <w:p w:rsidR="005B3BF2" w:rsidRPr="00775C76" w:rsidRDefault="005B3BF2" w:rsidP="00326D7D">
            <w:pPr>
              <w:jc w:val="both"/>
            </w:pPr>
            <w:r>
              <w:rPr>
                <w:rFonts w:hint="eastAsia"/>
              </w:rPr>
              <w:t>M</w:t>
            </w:r>
          </w:p>
        </w:tc>
      </w:tr>
      <w:tr w:rsidR="005B3BF2" w:rsidRPr="00270E48" w:rsidTr="00326D7D">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5B3BF2" w:rsidRPr="00286EBC" w:rsidRDefault="005B3BF2" w:rsidP="00326D7D">
            <w:pPr>
              <w:ind w:right="-20"/>
              <w:jc w:val="both"/>
            </w:pPr>
            <w:r>
              <w:rPr>
                <w:rFonts w:hint="eastAsia"/>
              </w:rPr>
              <w:t>returnDesc</w:t>
            </w:r>
          </w:p>
        </w:tc>
        <w:tc>
          <w:tcPr>
            <w:tcW w:w="1134" w:type="dxa"/>
            <w:tcBorders>
              <w:top w:val="single" w:sz="4" w:space="0" w:color="000000"/>
              <w:left w:val="single" w:sz="4" w:space="0" w:color="000000"/>
              <w:bottom w:val="single" w:sz="4" w:space="0" w:color="000000"/>
              <w:right w:val="single" w:sz="4" w:space="0" w:color="000000"/>
            </w:tcBorders>
            <w:vAlign w:val="center"/>
          </w:tcPr>
          <w:p w:rsidR="005B3BF2" w:rsidRPr="00286EBC" w:rsidRDefault="005B3BF2" w:rsidP="00326D7D">
            <w:pPr>
              <w:spacing w:line="241" w:lineRule="auto"/>
              <w:ind w:right="51"/>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5B3BF2" w:rsidRPr="00775C76" w:rsidRDefault="005B3BF2" w:rsidP="00326D7D">
            <w:pPr>
              <w:spacing w:line="312" w:lineRule="exact"/>
              <w:ind w:right="-20"/>
              <w:jc w:val="both"/>
            </w:pPr>
            <w:r>
              <w:rPr>
                <w:rFonts w:hint="eastAsia"/>
              </w:rPr>
              <w:t>返回描述信息</w:t>
            </w:r>
          </w:p>
        </w:tc>
        <w:tc>
          <w:tcPr>
            <w:tcW w:w="709" w:type="dxa"/>
            <w:tcBorders>
              <w:top w:val="single" w:sz="4" w:space="0" w:color="000000"/>
              <w:left w:val="single" w:sz="4" w:space="0" w:color="000000"/>
              <w:bottom w:val="single" w:sz="4" w:space="0" w:color="000000"/>
              <w:right w:val="single" w:sz="4" w:space="0" w:color="000000"/>
            </w:tcBorders>
            <w:vAlign w:val="center"/>
          </w:tcPr>
          <w:p w:rsidR="005B3BF2" w:rsidRPr="00775C76" w:rsidRDefault="005B3BF2" w:rsidP="00326D7D">
            <w:pPr>
              <w:jc w:val="both"/>
            </w:pPr>
            <w:r>
              <w:rPr>
                <w:rFonts w:hint="eastAsia"/>
              </w:rPr>
              <w:t>M</w:t>
            </w:r>
          </w:p>
        </w:tc>
      </w:tr>
      <w:tr w:rsidR="00F92E49" w:rsidRPr="00270E48" w:rsidTr="00326D7D">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F92E49" w:rsidRDefault="00F92E49" w:rsidP="00326D7D">
            <w:pPr>
              <w:ind w:right="-20"/>
              <w:jc w:val="both"/>
            </w:pPr>
            <w:r>
              <w:rPr>
                <w:rFonts w:hint="eastAsia"/>
              </w:rPr>
              <w:t>count</w:t>
            </w:r>
          </w:p>
        </w:tc>
        <w:tc>
          <w:tcPr>
            <w:tcW w:w="1134" w:type="dxa"/>
            <w:tcBorders>
              <w:top w:val="single" w:sz="4" w:space="0" w:color="000000"/>
              <w:left w:val="single" w:sz="4" w:space="0" w:color="000000"/>
              <w:bottom w:val="single" w:sz="4" w:space="0" w:color="000000"/>
              <w:right w:val="single" w:sz="4" w:space="0" w:color="000000"/>
            </w:tcBorders>
            <w:vAlign w:val="center"/>
          </w:tcPr>
          <w:p w:rsidR="00F92E49" w:rsidRPr="00286EBC" w:rsidRDefault="00F92E49" w:rsidP="00326D7D">
            <w:pPr>
              <w:spacing w:line="241" w:lineRule="auto"/>
              <w:ind w:right="51"/>
              <w:jc w:val="both"/>
            </w:pPr>
            <w:r>
              <w:rPr>
                <w:rFonts w:hint="eastAsia"/>
              </w:rPr>
              <w:t>int</w:t>
            </w:r>
          </w:p>
        </w:tc>
        <w:tc>
          <w:tcPr>
            <w:tcW w:w="4820" w:type="dxa"/>
            <w:tcBorders>
              <w:top w:val="single" w:sz="4" w:space="0" w:color="000000"/>
              <w:left w:val="single" w:sz="4" w:space="0" w:color="000000"/>
              <w:bottom w:val="single" w:sz="4" w:space="0" w:color="000000"/>
              <w:right w:val="single" w:sz="4" w:space="0" w:color="000000"/>
            </w:tcBorders>
            <w:vAlign w:val="center"/>
          </w:tcPr>
          <w:p w:rsidR="00F92E49" w:rsidRDefault="00F92E49" w:rsidP="00326D7D">
            <w:pPr>
              <w:spacing w:line="312" w:lineRule="exact"/>
              <w:ind w:right="-20"/>
              <w:jc w:val="both"/>
            </w:pPr>
            <w:r>
              <w:rPr>
                <w:rFonts w:hint="eastAsia"/>
              </w:rPr>
              <w:t>帐号数量</w:t>
            </w:r>
          </w:p>
        </w:tc>
        <w:tc>
          <w:tcPr>
            <w:tcW w:w="709" w:type="dxa"/>
            <w:tcBorders>
              <w:top w:val="single" w:sz="4" w:space="0" w:color="000000"/>
              <w:left w:val="single" w:sz="4" w:space="0" w:color="000000"/>
              <w:bottom w:val="single" w:sz="4" w:space="0" w:color="000000"/>
              <w:right w:val="single" w:sz="4" w:space="0" w:color="000000"/>
            </w:tcBorders>
            <w:vAlign w:val="center"/>
          </w:tcPr>
          <w:p w:rsidR="00F92E49" w:rsidRDefault="00F92E49" w:rsidP="00326D7D">
            <w:pPr>
              <w:jc w:val="both"/>
            </w:pPr>
            <w:r>
              <w:rPr>
                <w:rFonts w:hint="eastAsia"/>
              </w:rPr>
              <w:t>O</w:t>
            </w:r>
          </w:p>
        </w:tc>
      </w:tr>
      <w:tr w:rsidR="00F92E49" w:rsidRPr="00270E48" w:rsidTr="00326D7D">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F92E49" w:rsidRDefault="00F92E49" w:rsidP="00326D7D">
            <w:pPr>
              <w:ind w:right="-20"/>
              <w:jc w:val="both"/>
            </w:pPr>
            <w:r>
              <w:rPr>
                <w:rFonts w:hint="eastAsia"/>
              </w:rPr>
              <w:t>clientList</w:t>
            </w:r>
          </w:p>
        </w:tc>
        <w:tc>
          <w:tcPr>
            <w:tcW w:w="1134" w:type="dxa"/>
            <w:tcBorders>
              <w:top w:val="single" w:sz="4" w:space="0" w:color="000000"/>
              <w:left w:val="single" w:sz="4" w:space="0" w:color="000000"/>
              <w:bottom w:val="single" w:sz="4" w:space="0" w:color="000000"/>
              <w:right w:val="single" w:sz="4" w:space="0" w:color="000000"/>
            </w:tcBorders>
            <w:vAlign w:val="center"/>
          </w:tcPr>
          <w:p w:rsidR="00F92E49" w:rsidRPr="00286EBC" w:rsidRDefault="00F92E49" w:rsidP="00326D7D">
            <w:pPr>
              <w:spacing w:line="241" w:lineRule="auto"/>
              <w:ind w:right="51"/>
              <w:jc w:val="both"/>
            </w:pPr>
            <w:r>
              <w:rPr>
                <w:rFonts w:hint="eastAsia"/>
              </w:rPr>
              <w:t>clientInfo</w:t>
            </w:r>
            <w:r w:rsidR="00F917EC">
              <w:rPr>
                <w:rFonts w:hint="eastAsia"/>
              </w:rPr>
              <w:t>[]</w:t>
            </w:r>
          </w:p>
        </w:tc>
        <w:tc>
          <w:tcPr>
            <w:tcW w:w="4820" w:type="dxa"/>
            <w:tcBorders>
              <w:top w:val="single" w:sz="4" w:space="0" w:color="000000"/>
              <w:left w:val="single" w:sz="4" w:space="0" w:color="000000"/>
              <w:bottom w:val="single" w:sz="4" w:space="0" w:color="000000"/>
              <w:right w:val="single" w:sz="4" w:space="0" w:color="000000"/>
            </w:tcBorders>
            <w:vAlign w:val="center"/>
          </w:tcPr>
          <w:p w:rsidR="00F92E49" w:rsidRDefault="00F92E49" w:rsidP="00326D7D">
            <w:pPr>
              <w:spacing w:line="312" w:lineRule="exact"/>
              <w:ind w:right="-20"/>
              <w:jc w:val="both"/>
            </w:pPr>
            <w:r>
              <w:rPr>
                <w:rFonts w:hint="eastAsia"/>
              </w:rPr>
              <w:t>帐号列表和帐号绑定的银行卡信息</w:t>
            </w:r>
          </w:p>
          <w:p w:rsidR="001C4AE2" w:rsidRDefault="001C4AE2" w:rsidP="00326D7D">
            <w:pPr>
              <w:spacing w:line="312" w:lineRule="exact"/>
              <w:ind w:right="-20"/>
              <w:jc w:val="both"/>
            </w:pPr>
            <w:r>
              <w:rPr>
                <w:rFonts w:hint="eastAsia"/>
              </w:rPr>
              <w:t>注：删除绑卡后剩余的绑卡信息</w:t>
            </w:r>
          </w:p>
          <w:p w:rsidR="004C0776" w:rsidRDefault="004C0776" w:rsidP="00326D7D">
            <w:pPr>
              <w:spacing w:line="312" w:lineRule="exact"/>
              <w:ind w:right="-20"/>
              <w:jc w:val="both"/>
            </w:pPr>
            <w:r>
              <w:rPr>
                <w:rFonts w:hint="eastAsia"/>
              </w:rPr>
              <w:t>注：客户端目前未使用，直接使用</w:t>
            </w:r>
            <w:r>
              <w:rPr>
                <w:rFonts w:hint="eastAsia"/>
              </w:rPr>
              <w:t>aes cbc</w:t>
            </w:r>
            <w:r>
              <w:rPr>
                <w:rFonts w:hint="eastAsia"/>
              </w:rPr>
              <w:t>加密其中的关键信息。</w:t>
            </w:r>
          </w:p>
        </w:tc>
        <w:tc>
          <w:tcPr>
            <w:tcW w:w="709" w:type="dxa"/>
            <w:tcBorders>
              <w:top w:val="single" w:sz="4" w:space="0" w:color="000000"/>
              <w:left w:val="single" w:sz="4" w:space="0" w:color="000000"/>
              <w:bottom w:val="single" w:sz="4" w:space="0" w:color="000000"/>
              <w:right w:val="single" w:sz="4" w:space="0" w:color="000000"/>
            </w:tcBorders>
            <w:vAlign w:val="center"/>
          </w:tcPr>
          <w:p w:rsidR="00F92E49" w:rsidRPr="00775C76" w:rsidRDefault="00F92E49" w:rsidP="00326D7D">
            <w:pPr>
              <w:jc w:val="both"/>
            </w:pPr>
            <w:r>
              <w:rPr>
                <w:rFonts w:hint="eastAsia"/>
              </w:rPr>
              <w:t>O</w:t>
            </w:r>
          </w:p>
        </w:tc>
      </w:tr>
      <w:tr w:rsidR="008130AF" w:rsidRPr="00270E48" w:rsidTr="00326D7D">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8130AF" w:rsidRDefault="008130AF" w:rsidP="00326D7D">
            <w:pPr>
              <w:ind w:right="-20"/>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rsidR="008130AF" w:rsidRDefault="008130AF" w:rsidP="00326D7D">
            <w:pPr>
              <w:spacing w:line="241" w:lineRule="auto"/>
              <w:ind w:right="51"/>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8130AF" w:rsidRDefault="008130AF" w:rsidP="00326D7D">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8130AF" w:rsidRDefault="008130AF" w:rsidP="00326D7D">
            <w:pPr>
              <w:jc w:val="both"/>
            </w:pPr>
          </w:p>
        </w:tc>
      </w:tr>
      <w:tr w:rsidR="008130AF" w:rsidRPr="00270E48" w:rsidTr="008A71B2">
        <w:trPr>
          <w:trHeight w:val="20"/>
        </w:trPr>
        <w:tc>
          <w:tcPr>
            <w:tcW w:w="1552" w:type="dxa"/>
            <w:tcBorders>
              <w:top w:val="single" w:sz="4" w:space="0" w:color="000000"/>
              <w:left w:val="single" w:sz="4" w:space="0" w:color="000000"/>
              <w:bottom w:val="single" w:sz="4" w:space="0" w:color="000000"/>
              <w:right w:val="single" w:sz="4" w:space="0" w:color="000000"/>
            </w:tcBorders>
          </w:tcPr>
          <w:p w:rsidR="008130AF" w:rsidRDefault="008130AF" w:rsidP="00326D7D">
            <w:pPr>
              <w:ind w:right="-20"/>
              <w:jc w:val="both"/>
            </w:pPr>
            <w:r>
              <w:rPr>
                <w:rFonts w:hint="eastAsia"/>
              </w:rPr>
              <w:t>payPass</w:t>
            </w:r>
          </w:p>
        </w:tc>
        <w:tc>
          <w:tcPr>
            <w:tcW w:w="1134" w:type="dxa"/>
            <w:tcBorders>
              <w:top w:val="single" w:sz="4" w:space="0" w:color="000000"/>
              <w:left w:val="single" w:sz="4" w:space="0" w:color="000000"/>
              <w:bottom w:val="single" w:sz="4" w:space="0" w:color="000000"/>
              <w:right w:val="single" w:sz="4" w:space="0" w:color="000000"/>
            </w:tcBorders>
          </w:tcPr>
          <w:p w:rsidR="008130AF" w:rsidRDefault="008130AF" w:rsidP="00326D7D">
            <w:pPr>
              <w:spacing w:line="241" w:lineRule="auto"/>
              <w:ind w:right="51"/>
              <w:jc w:val="both"/>
            </w:pPr>
            <w:r w:rsidRPr="004B475A">
              <w:rPr>
                <w:rFonts w:hint="eastAsia"/>
                <w:b/>
                <w:sz w:val="20"/>
              </w:rPr>
              <w:t>payPassObj</w:t>
            </w:r>
          </w:p>
        </w:tc>
        <w:tc>
          <w:tcPr>
            <w:tcW w:w="4820" w:type="dxa"/>
            <w:tcBorders>
              <w:top w:val="single" w:sz="4" w:space="0" w:color="000000"/>
              <w:left w:val="single" w:sz="4" w:space="0" w:color="000000"/>
              <w:bottom w:val="single" w:sz="4" w:space="0" w:color="000000"/>
              <w:right w:val="single" w:sz="4" w:space="0" w:color="000000"/>
            </w:tcBorders>
            <w:vAlign w:val="center"/>
          </w:tcPr>
          <w:p w:rsidR="008130AF" w:rsidRDefault="008130AF" w:rsidP="008A71B2">
            <w:pPr>
              <w:spacing w:line="312" w:lineRule="exact"/>
              <w:ind w:right="-20"/>
              <w:jc w:val="both"/>
            </w:pPr>
            <w:r>
              <w:rPr>
                <w:rFonts w:hint="eastAsia"/>
              </w:rPr>
              <w:t>支付密码对象，用于返回支付密码的属性。</w:t>
            </w:r>
          </w:p>
          <w:p w:rsidR="008130AF" w:rsidRDefault="008130AF" w:rsidP="00326D7D">
            <w:pPr>
              <w:spacing w:line="312" w:lineRule="exact"/>
              <w:ind w:right="-20"/>
              <w:jc w:val="both"/>
            </w:pPr>
            <w:r>
              <w:rPr>
                <w:rFonts w:hint="eastAsia"/>
              </w:rPr>
              <w:t>注：使用支付密码时有效</w:t>
            </w:r>
          </w:p>
        </w:tc>
        <w:tc>
          <w:tcPr>
            <w:tcW w:w="709" w:type="dxa"/>
            <w:tcBorders>
              <w:top w:val="single" w:sz="4" w:space="0" w:color="000000"/>
              <w:left w:val="single" w:sz="4" w:space="0" w:color="000000"/>
              <w:bottom w:val="single" w:sz="4" w:space="0" w:color="000000"/>
              <w:right w:val="single" w:sz="4" w:space="0" w:color="000000"/>
            </w:tcBorders>
            <w:vAlign w:val="center"/>
          </w:tcPr>
          <w:p w:rsidR="008130AF" w:rsidRDefault="008130AF" w:rsidP="00326D7D">
            <w:pPr>
              <w:jc w:val="both"/>
            </w:pPr>
            <w:r>
              <w:rPr>
                <w:rFonts w:hint="eastAsia"/>
              </w:rPr>
              <w:t>O</w:t>
            </w:r>
          </w:p>
        </w:tc>
      </w:tr>
    </w:tbl>
    <w:p w:rsidR="005B3BF2" w:rsidRDefault="005B3BF2" w:rsidP="005B3BF2">
      <w:pPr>
        <w:ind w:firstLineChars="150" w:firstLine="316"/>
        <w:rPr>
          <w:b/>
        </w:rPr>
      </w:pPr>
    </w:p>
    <w:p w:rsidR="00781834" w:rsidRPr="00B05E9E" w:rsidRDefault="00781834" w:rsidP="00781834">
      <w:pPr>
        <w:ind w:firstLineChars="150" w:firstLine="316"/>
        <w:rPr>
          <w:b/>
        </w:rPr>
      </w:pPr>
      <w:r w:rsidRPr="00B05E9E">
        <w:rPr>
          <w:rFonts w:hint="eastAsia"/>
          <w:b/>
        </w:rPr>
        <w:t>示例</w:t>
      </w:r>
    </w:p>
    <w:tbl>
      <w:tblPr>
        <w:tblW w:w="0" w:type="auto"/>
        <w:tblInd w:w="3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701"/>
        <w:gridCol w:w="6379"/>
      </w:tblGrid>
      <w:tr w:rsidR="00781834" w:rsidRPr="0038247B" w:rsidTr="00487DF7">
        <w:trPr>
          <w:cantSplit/>
          <w:trHeight w:val="300"/>
        </w:trPr>
        <w:tc>
          <w:tcPr>
            <w:tcW w:w="170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81834" w:rsidRPr="0038247B" w:rsidRDefault="00781834" w:rsidP="00487DF7">
            <w:pPr>
              <w:pStyle w:val="TableHeading"/>
            </w:pPr>
            <w:r w:rsidRPr="0038247B">
              <w:t>Req/Response</w:t>
            </w:r>
          </w:p>
        </w:tc>
        <w:tc>
          <w:tcPr>
            <w:tcW w:w="637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81834" w:rsidRPr="0038247B" w:rsidRDefault="00781834" w:rsidP="00487DF7">
            <w:pPr>
              <w:pStyle w:val="TableHeading"/>
            </w:pPr>
            <w:r w:rsidRPr="0038247B">
              <w:t>Example</w:t>
            </w:r>
          </w:p>
        </w:tc>
      </w:tr>
      <w:tr w:rsidR="00781834" w:rsidRPr="001C6E22" w:rsidTr="00487DF7">
        <w:trPr>
          <w:cantSplit/>
          <w:trHeight w:val="281"/>
        </w:trPr>
        <w:tc>
          <w:tcPr>
            <w:tcW w:w="1701" w:type="dxa"/>
          </w:tcPr>
          <w:p w:rsidR="00781834" w:rsidRPr="002B69A5" w:rsidRDefault="00781834" w:rsidP="00487DF7">
            <w:pPr>
              <w:pStyle w:val="TableText"/>
              <w:rPr>
                <w:lang w:val="fr-FR"/>
              </w:rPr>
            </w:pPr>
            <w:r w:rsidRPr="0038247B">
              <w:t>HTTP Request</w:t>
            </w:r>
          </w:p>
        </w:tc>
        <w:tc>
          <w:tcPr>
            <w:tcW w:w="6379" w:type="dxa"/>
          </w:tcPr>
          <w:p w:rsidR="00C5654C" w:rsidRPr="00C5654C" w:rsidRDefault="00C5654C" w:rsidP="00C5654C">
            <w:pPr>
              <w:pStyle w:val="TerminalDisplayinTable"/>
              <w:shd w:val="clear" w:color="auto" w:fill="D9D9D9"/>
              <w:spacing w:line="240" w:lineRule="auto"/>
              <w:ind w:firstLineChars="21" w:firstLine="38"/>
              <w:rPr>
                <w:rFonts w:ascii="Arial" w:hAnsi="Arial" w:cs="Arial"/>
                <w:spacing w:val="0"/>
                <w:sz w:val="18"/>
                <w:szCs w:val="20"/>
                <w:lang w:val="fr-FR"/>
              </w:rPr>
            </w:pPr>
            <w:r w:rsidRPr="00C5654C">
              <w:rPr>
                <w:rFonts w:ascii="Arial" w:hAnsi="Arial" w:cs="Arial"/>
                <w:spacing w:val="0"/>
                <w:sz w:val="18"/>
                <w:szCs w:val="20"/>
                <w:lang w:val="fr-FR"/>
              </w:rPr>
              <w:t>{</w:t>
            </w:r>
          </w:p>
          <w:p w:rsidR="00C5654C" w:rsidRPr="00C5654C" w:rsidRDefault="00C5654C" w:rsidP="00C5654C">
            <w:pPr>
              <w:pStyle w:val="TerminalDisplayinTable"/>
              <w:shd w:val="clear" w:color="auto" w:fill="D9D9D9"/>
              <w:spacing w:line="240" w:lineRule="auto"/>
              <w:ind w:firstLineChars="21" w:firstLine="38"/>
              <w:rPr>
                <w:rFonts w:ascii="Arial" w:hAnsi="Arial" w:cs="Arial"/>
                <w:spacing w:val="0"/>
                <w:sz w:val="18"/>
                <w:szCs w:val="20"/>
                <w:lang w:val="fr-FR"/>
              </w:rPr>
            </w:pPr>
            <w:r w:rsidRPr="00C5654C">
              <w:rPr>
                <w:rFonts w:ascii="Arial" w:hAnsi="Arial" w:cs="Arial"/>
                <w:spacing w:val="0"/>
                <w:sz w:val="18"/>
                <w:szCs w:val="20"/>
                <w:lang w:val="fr-FR"/>
              </w:rPr>
              <w:t xml:space="preserve">    "clientPass": "MVrFkP+0/ysTse7GUtInmGaZ4RoefrbeI/rXQT36fBnoci8I7fSI9eGDovrIwpkEXhY9nUFmJuTssZ2PbIQJHHIfrWf+VKJqHDizvFu49wlT1r79nQR75UoGEk+4bxJ1fSF45JnAkESI8iETACPBNPhjP3BVSll0A2eQiwdBjNk=",</w:t>
            </w:r>
          </w:p>
          <w:p w:rsidR="00C5654C" w:rsidRPr="00C5654C" w:rsidRDefault="00C5654C" w:rsidP="00C5654C">
            <w:pPr>
              <w:pStyle w:val="TerminalDisplayinTable"/>
              <w:shd w:val="clear" w:color="auto" w:fill="D9D9D9"/>
              <w:spacing w:line="240" w:lineRule="auto"/>
              <w:ind w:firstLineChars="21" w:firstLine="38"/>
              <w:rPr>
                <w:rFonts w:ascii="Arial" w:hAnsi="Arial" w:cs="Arial"/>
                <w:spacing w:val="0"/>
                <w:sz w:val="18"/>
                <w:szCs w:val="20"/>
                <w:lang w:val="fr-FR"/>
              </w:rPr>
            </w:pPr>
            <w:r w:rsidRPr="00C5654C">
              <w:rPr>
                <w:rFonts w:ascii="Arial" w:hAnsi="Arial" w:cs="Arial"/>
                <w:spacing w:val="0"/>
                <w:sz w:val="18"/>
                <w:szCs w:val="20"/>
                <w:lang w:val="fr-FR"/>
              </w:rPr>
              <w:t xml:space="preserve">    "userID": "900086000000010204",</w:t>
            </w:r>
          </w:p>
          <w:p w:rsidR="00C5654C" w:rsidRPr="00C5654C" w:rsidRDefault="00C5654C" w:rsidP="00C5654C">
            <w:pPr>
              <w:pStyle w:val="TerminalDisplayinTable"/>
              <w:shd w:val="clear" w:color="auto" w:fill="D9D9D9"/>
              <w:spacing w:line="240" w:lineRule="auto"/>
              <w:ind w:firstLineChars="21" w:firstLine="38"/>
              <w:rPr>
                <w:rFonts w:ascii="Arial" w:hAnsi="Arial" w:cs="Arial"/>
                <w:spacing w:val="0"/>
                <w:sz w:val="18"/>
                <w:szCs w:val="20"/>
                <w:lang w:val="fr-FR"/>
              </w:rPr>
            </w:pPr>
            <w:r w:rsidRPr="00C5654C">
              <w:rPr>
                <w:rFonts w:ascii="Arial" w:hAnsi="Arial" w:cs="Arial"/>
                <w:spacing w:val="0"/>
                <w:sz w:val="18"/>
                <w:szCs w:val="20"/>
                <w:lang w:val="fr-FR"/>
              </w:rPr>
              <w:t xml:space="preserve">    "time": "2131423",</w:t>
            </w:r>
          </w:p>
          <w:p w:rsidR="00C5654C" w:rsidRPr="00C5654C" w:rsidRDefault="00C5654C" w:rsidP="00C5654C">
            <w:pPr>
              <w:pStyle w:val="TerminalDisplayinTable"/>
              <w:shd w:val="clear" w:color="auto" w:fill="D9D9D9"/>
              <w:spacing w:line="240" w:lineRule="auto"/>
              <w:ind w:firstLineChars="21" w:firstLine="38"/>
              <w:rPr>
                <w:rFonts w:ascii="Arial" w:hAnsi="Arial" w:cs="Arial"/>
                <w:spacing w:val="0"/>
                <w:sz w:val="18"/>
                <w:szCs w:val="20"/>
                <w:lang w:val="fr-FR"/>
              </w:rPr>
            </w:pPr>
            <w:r w:rsidRPr="00C5654C">
              <w:rPr>
                <w:rFonts w:ascii="Arial" w:hAnsi="Arial" w:cs="Arial"/>
                <w:spacing w:val="0"/>
                <w:sz w:val="18"/>
                <w:szCs w:val="20"/>
                <w:lang w:val="fr-FR"/>
              </w:rPr>
              <w:t xml:space="preserve">    "clientAcc": "DRwnA79Jd73Lb/D7VP+Czw==",</w:t>
            </w:r>
          </w:p>
          <w:p w:rsidR="00C5654C" w:rsidRPr="00C5654C" w:rsidRDefault="00C5654C" w:rsidP="00C5654C">
            <w:pPr>
              <w:pStyle w:val="TerminalDisplayinTable"/>
              <w:shd w:val="clear" w:color="auto" w:fill="D9D9D9"/>
              <w:spacing w:line="240" w:lineRule="auto"/>
              <w:ind w:firstLineChars="21" w:firstLine="38"/>
              <w:rPr>
                <w:rFonts w:ascii="Arial" w:hAnsi="Arial" w:cs="Arial"/>
                <w:spacing w:val="0"/>
                <w:sz w:val="18"/>
                <w:szCs w:val="20"/>
                <w:lang w:val="fr-FR"/>
              </w:rPr>
            </w:pPr>
            <w:r w:rsidRPr="00C5654C">
              <w:rPr>
                <w:rFonts w:ascii="Arial" w:hAnsi="Arial" w:cs="Arial"/>
                <w:spacing w:val="0"/>
                <w:sz w:val="18"/>
                <w:szCs w:val="20"/>
                <w:lang w:val="fr-FR"/>
              </w:rPr>
              <w:t xml:space="preserve">    "clientID": "220086000000000600",</w:t>
            </w:r>
          </w:p>
          <w:p w:rsidR="00C5654C" w:rsidRPr="00C5654C" w:rsidRDefault="00C5654C" w:rsidP="00C5654C">
            <w:pPr>
              <w:pStyle w:val="TerminalDisplayinTable"/>
              <w:shd w:val="clear" w:color="auto" w:fill="D9D9D9"/>
              <w:spacing w:line="240" w:lineRule="auto"/>
              <w:ind w:firstLineChars="21" w:firstLine="38"/>
              <w:rPr>
                <w:rFonts w:ascii="Arial" w:hAnsi="Arial" w:cs="Arial"/>
                <w:spacing w:val="0"/>
                <w:sz w:val="18"/>
                <w:szCs w:val="20"/>
                <w:lang w:val="fr-FR"/>
              </w:rPr>
            </w:pPr>
            <w:r w:rsidRPr="00C5654C">
              <w:rPr>
                <w:rFonts w:ascii="Arial" w:hAnsi="Arial" w:cs="Arial"/>
                <w:spacing w:val="0"/>
                <w:sz w:val="18"/>
                <w:szCs w:val="20"/>
                <w:lang w:val="fr-FR"/>
              </w:rPr>
              <w:t xml:space="preserve">    "deviceID": "12345678",</w:t>
            </w:r>
          </w:p>
          <w:p w:rsidR="00C5654C" w:rsidRPr="00C5654C" w:rsidRDefault="00C5654C" w:rsidP="00C5654C">
            <w:pPr>
              <w:pStyle w:val="TerminalDisplayinTable"/>
              <w:shd w:val="clear" w:color="auto" w:fill="D9D9D9"/>
              <w:spacing w:line="240" w:lineRule="auto"/>
              <w:ind w:firstLineChars="21" w:firstLine="38"/>
              <w:rPr>
                <w:rFonts w:ascii="Arial" w:hAnsi="Arial" w:cs="Arial"/>
                <w:spacing w:val="0"/>
                <w:sz w:val="18"/>
                <w:szCs w:val="20"/>
                <w:lang w:val="fr-FR"/>
              </w:rPr>
            </w:pPr>
            <w:r w:rsidRPr="00C5654C">
              <w:rPr>
                <w:rFonts w:ascii="Arial" w:hAnsi="Arial" w:cs="Arial"/>
                <w:spacing w:val="0"/>
                <w:sz w:val="18"/>
                <w:szCs w:val="20"/>
                <w:lang w:val="fr-FR"/>
              </w:rPr>
              <w:t xml:space="preserve">    "deviceType": "unknown",</w:t>
            </w:r>
          </w:p>
          <w:p w:rsidR="00C5654C" w:rsidRPr="00C5654C" w:rsidRDefault="00C5654C" w:rsidP="00C5654C">
            <w:pPr>
              <w:pStyle w:val="TerminalDisplayinTable"/>
              <w:shd w:val="clear" w:color="auto" w:fill="D9D9D9"/>
              <w:spacing w:line="240" w:lineRule="auto"/>
              <w:ind w:firstLineChars="21" w:firstLine="38"/>
              <w:rPr>
                <w:rFonts w:ascii="Arial" w:hAnsi="Arial" w:cs="Arial"/>
                <w:spacing w:val="0"/>
                <w:sz w:val="18"/>
                <w:szCs w:val="20"/>
                <w:lang w:val="fr-FR"/>
              </w:rPr>
            </w:pPr>
            <w:r w:rsidRPr="00C5654C">
              <w:rPr>
                <w:rFonts w:ascii="Arial" w:hAnsi="Arial" w:cs="Arial"/>
                <w:spacing w:val="0"/>
                <w:sz w:val="18"/>
                <w:szCs w:val="20"/>
                <w:lang w:val="fr-FR"/>
              </w:rPr>
              <w:t xml:space="preserve">    "cardList":["Ty9Y8IAam6XzWIG6fT9zFTnxW80zN6RWfwdFGnQ2XKHyFa8XeaBktSrCrhEsMcNmIzKU0uE6vl3la5KG6Qb6rd/jXeMuN1Rf8aQS6n+9cW/+nVEEBPAxEgLbeC7BBoJhHI0n2hF6gds/vzwYmAGUkeYA72LGA3YZCN9abXlsXKM=","FWY7pmfz62DisBjA+30iYdQ5KB1yU5KZhwUTHADo2YovKHOxWtSL/6+5HNzoGjUS4RhpSeN10BIg2k8eOjq4nh94bZPgLqNqpLbKEQf9oqA7WumoFK3MiyReahGX4sTnkLNhCJEDJHFl8SqLXvLiZixAJe7gQ5Tt55aFtXbUjjY="]</w:t>
            </w:r>
          </w:p>
          <w:p w:rsidR="00781834" w:rsidRDefault="00C5654C" w:rsidP="00C5654C">
            <w:pPr>
              <w:pStyle w:val="TerminalDisplayinTable"/>
              <w:shd w:val="clear" w:color="auto" w:fill="D9D9D9"/>
              <w:spacing w:line="240" w:lineRule="auto"/>
              <w:ind w:firstLineChars="21" w:firstLine="38"/>
              <w:rPr>
                <w:rFonts w:ascii="Arial" w:hAnsi="Arial" w:cs="Arial"/>
                <w:spacing w:val="0"/>
                <w:sz w:val="20"/>
                <w:szCs w:val="20"/>
                <w:lang w:val="fr-FR"/>
              </w:rPr>
            </w:pPr>
            <w:r w:rsidRPr="00C5654C">
              <w:rPr>
                <w:rFonts w:ascii="Arial" w:hAnsi="Arial" w:cs="Arial"/>
                <w:spacing w:val="0"/>
                <w:sz w:val="18"/>
                <w:szCs w:val="20"/>
                <w:lang w:val="fr-FR"/>
              </w:rPr>
              <w:t>}</w:t>
            </w:r>
          </w:p>
        </w:tc>
      </w:tr>
      <w:tr w:rsidR="00781834" w:rsidRPr="001C6E22" w:rsidTr="00487DF7">
        <w:trPr>
          <w:cantSplit/>
          <w:trHeight w:val="281"/>
        </w:trPr>
        <w:tc>
          <w:tcPr>
            <w:tcW w:w="1701" w:type="dxa"/>
          </w:tcPr>
          <w:p w:rsidR="00781834" w:rsidRPr="002B69A5" w:rsidRDefault="00781834" w:rsidP="00487DF7">
            <w:pPr>
              <w:pStyle w:val="TableText"/>
              <w:rPr>
                <w:lang w:val="fr-FR"/>
              </w:rPr>
            </w:pPr>
            <w:r w:rsidRPr="002B69A5">
              <w:rPr>
                <w:lang w:val="fr-FR"/>
              </w:rPr>
              <w:lastRenderedPageBreak/>
              <w:t>HTT</w:t>
            </w:r>
            <w:r>
              <w:rPr>
                <w:rFonts w:hint="eastAsia"/>
                <w:lang w:val="fr-FR"/>
              </w:rPr>
              <w:t>P</w:t>
            </w:r>
            <w:r w:rsidRPr="002B69A5">
              <w:rPr>
                <w:lang w:val="fr-FR"/>
              </w:rPr>
              <w:t xml:space="preserve"> Response</w:t>
            </w:r>
          </w:p>
        </w:tc>
        <w:tc>
          <w:tcPr>
            <w:tcW w:w="6379" w:type="dxa"/>
          </w:tcPr>
          <w:p w:rsidR="00C5654C" w:rsidRPr="00C5654C" w:rsidRDefault="00C5654C" w:rsidP="00C5654C">
            <w:pPr>
              <w:pStyle w:val="TerminalDisplayinTable"/>
              <w:shd w:val="clear" w:color="auto" w:fill="D9D9D9"/>
              <w:spacing w:line="240" w:lineRule="auto"/>
              <w:rPr>
                <w:rFonts w:ascii="Arial" w:hAnsi="Arial" w:cs="Arial"/>
                <w:spacing w:val="0"/>
                <w:sz w:val="18"/>
                <w:szCs w:val="20"/>
                <w:lang w:val="fr-FR"/>
              </w:rPr>
            </w:pPr>
            <w:r w:rsidRPr="00C5654C">
              <w:rPr>
                <w:rFonts w:ascii="Arial" w:hAnsi="Arial" w:cs="Arial"/>
                <w:spacing w:val="0"/>
                <w:sz w:val="18"/>
                <w:szCs w:val="20"/>
                <w:lang w:val="fr-FR"/>
              </w:rPr>
              <w:t>{</w:t>
            </w:r>
          </w:p>
          <w:p w:rsidR="00C5654C" w:rsidRPr="00C5654C" w:rsidRDefault="00C5654C" w:rsidP="00C5654C">
            <w:pPr>
              <w:pStyle w:val="TerminalDisplayinTable"/>
              <w:shd w:val="clear" w:color="auto" w:fill="D9D9D9"/>
              <w:spacing w:line="240" w:lineRule="auto"/>
              <w:rPr>
                <w:rFonts w:ascii="Arial" w:hAnsi="Arial" w:cs="Arial"/>
                <w:spacing w:val="0"/>
                <w:sz w:val="18"/>
                <w:szCs w:val="20"/>
                <w:lang w:val="fr-FR"/>
              </w:rPr>
            </w:pPr>
            <w:r w:rsidRPr="00C5654C">
              <w:rPr>
                <w:rFonts w:ascii="Arial" w:hAnsi="Arial" w:cs="Arial"/>
                <w:spacing w:val="0"/>
                <w:sz w:val="18"/>
                <w:szCs w:val="20"/>
                <w:lang w:val="fr-FR"/>
              </w:rPr>
              <w:t xml:space="preserve">  "count" : 1,</w:t>
            </w:r>
          </w:p>
          <w:p w:rsidR="00C5654C" w:rsidRPr="00C5654C" w:rsidRDefault="00C5654C" w:rsidP="00C5654C">
            <w:pPr>
              <w:pStyle w:val="TerminalDisplayinTable"/>
              <w:shd w:val="clear" w:color="auto" w:fill="D9D9D9"/>
              <w:spacing w:line="240" w:lineRule="auto"/>
              <w:rPr>
                <w:rFonts w:ascii="Arial" w:hAnsi="Arial" w:cs="Arial"/>
                <w:spacing w:val="0"/>
                <w:sz w:val="18"/>
                <w:szCs w:val="20"/>
                <w:lang w:val="fr-FR"/>
              </w:rPr>
            </w:pPr>
            <w:r w:rsidRPr="00C5654C">
              <w:rPr>
                <w:rFonts w:ascii="Arial" w:hAnsi="Arial" w:cs="Arial"/>
                <w:spacing w:val="0"/>
                <w:sz w:val="18"/>
                <w:szCs w:val="20"/>
                <w:lang w:val="fr-FR"/>
              </w:rPr>
              <w:t xml:space="preserve">  "returnCode" : "0",</w:t>
            </w:r>
          </w:p>
          <w:p w:rsidR="00C5654C" w:rsidRPr="00C5654C" w:rsidRDefault="00C5654C" w:rsidP="00C5654C">
            <w:pPr>
              <w:pStyle w:val="TerminalDisplayinTable"/>
              <w:shd w:val="clear" w:color="auto" w:fill="D9D9D9"/>
              <w:spacing w:line="240" w:lineRule="auto"/>
              <w:rPr>
                <w:rFonts w:ascii="Arial" w:hAnsi="Arial" w:cs="Arial"/>
                <w:spacing w:val="0"/>
                <w:sz w:val="18"/>
                <w:szCs w:val="20"/>
                <w:lang w:val="fr-FR"/>
              </w:rPr>
            </w:pPr>
            <w:r w:rsidRPr="00C5654C">
              <w:rPr>
                <w:rFonts w:ascii="Arial" w:hAnsi="Arial" w:cs="Arial"/>
                <w:spacing w:val="0"/>
                <w:sz w:val="18"/>
                <w:szCs w:val="20"/>
                <w:lang w:val="fr-FR"/>
              </w:rPr>
              <w:t xml:space="preserve">  "clientList" : [ {</w:t>
            </w:r>
          </w:p>
          <w:p w:rsidR="00C5654C" w:rsidRPr="00C5654C" w:rsidRDefault="00C5654C" w:rsidP="00C5654C">
            <w:pPr>
              <w:pStyle w:val="TerminalDisplayinTable"/>
              <w:shd w:val="clear" w:color="auto" w:fill="D9D9D9"/>
              <w:spacing w:line="240" w:lineRule="auto"/>
              <w:rPr>
                <w:rFonts w:ascii="Arial" w:hAnsi="Arial" w:cs="Arial"/>
                <w:spacing w:val="0"/>
                <w:sz w:val="18"/>
                <w:szCs w:val="20"/>
                <w:lang w:val="fr-FR"/>
              </w:rPr>
            </w:pPr>
            <w:r w:rsidRPr="00C5654C">
              <w:rPr>
                <w:rFonts w:ascii="Arial" w:hAnsi="Arial" w:cs="Arial"/>
                <w:spacing w:val="0"/>
                <w:sz w:val="18"/>
                <w:szCs w:val="20"/>
                <w:lang w:val="fr-FR"/>
              </w:rPr>
              <w:t xml:space="preserve">    "clientID" : "220086000000000600",</w:t>
            </w:r>
          </w:p>
          <w:p w:rsidR="00C5654C" w:rsidRPr="00C5654C" w:rsidRDefault="00C5654C" w:rsidP="00C5654C">
            <w:pPr>
              <w:pStyle w:val="TerminalDisplayinTable"/>
              <w:shd w:val="clear" w:color="auto" w:fill="D9D9D9"/>
              <w:spacing w:line="240" w:lineRule="auto"/>
              <w:rPr>
                <w:rFonts w:ascii="Arial" w:hAnsi="Arial" w:cs="Arial"/>
                <w:spacing w:val="0"/>
                <w:sz w:val="18"/>
                <w:szCs w:val="20"/>
                <w:lang w:val="fr-FR"/>
              </w:rPr>
            </w:pPr>
            <w:r w:rsidRPr="00C5654C">
              <w:rPr>
                <w:rFonts w:ascii="Arial" w:hAnsi="Arial" w:cs="Arial"/>
                <w:spacing w:val="0"/>
                <w:sz w:val="18"/>
                <w:szCs w:val="20"/>
                <w:lang w:val="fr-FR"/>
              </w:rPr>
              <w:t xml:space="preserve">    "clientAcc" : "fEEArELq56DoymAfoJO8R0Kfkxy/VjVta7XKLkxbO6w=",</w:t>
            </w:r>
          </w:p>
          <w:p w:rsidR="00C5654C" w:rsidRPr="00C5654C" w:rsidRDefault="00C5654C" w:rsidP="00C5654C">
            <w:pPr>
              <w:pStyle w:val="TerminalDisplayinTable"/>
              <w:shd w:val="clear" w:color="auto" w:fill="D9D9D9"/>
              <w:spacing w:line="240" w:lineRule="auto"/>
              <w:rPr>
                <w:rFonts w:ascii="Arial" w:hAnsi="Arial" w:cs="Arial"/>
                <w:spacing w:val="0"/>
                <w:sz w:val="18"/>
                <w:szCs w:val="20"/>
                <w:lang w:val="fr-FR"/>
              </w:rPr>
            </w:pPr>
            <w:r w:rsidRPr="00C5654C">
              <w:rPr>
                <w:rFonts w:ascii="Arial" w:hAnsi="Arial" w:cs="Arial"/>
                <w:spacing w:val="0"/>
                <w:sz w:val="18"/>
                <w:szCs w:val="20"/>
                <w:lang w:val="fr-FR"/>
              </w:rPr>
              <w:t xml:space="preserve">    "cardList" : [ "rxz9iajCE6icfzX9ejzpCuVkgxO2dFRsawPV1ZaZh0rpv5rDOhfTnJm1lYJlIjDwNA+arfokOL7KZxHKNGeKkg==" ],</w:t>
            </w:r>
          </w:p>
          <w:p w:rsidR="00C5654C" w:rsidRPr="00C5654C" w:rsidRDefault="00C5654C" w:rsidP="00C5654C">
            <w:pPr>
              <w:pStyle w:val="TerminalDisplayinTable"/>
              <w:shd w:val="clear" w:color="auto" w:fill="D9D9D9"/>
              <w:spacing w:line="240" w:lineRule="auto"/>
              <w:rPr>
                <w:rFonts w:ascii="Arial" w:hAnsi="Arial" w:cs="Arial"/>
                <w:spacing w:val="0"/>
                <w:sz w:val="18"/>
                <w:szCs w:val="20"/>
                <w:lang w:val="fr-FR"/>
              </w:rPr>
            </w:pPr>
            <w:r w:rsidRPr="00C5654C">
              <w:rPr>
                <w:rFonts w:ascii="Arial" w:hAnsi="Arial" w:cs="Arial"/>
                <w:spacing w:val="0"/>
                <w:sz w:val="18"/>
                <w:szCs w:val="20"/>
                <w:lang w:val="fr-FR"/>
              </w:rPr>
              <w:t xml:space="preserve">    "bindFlag" : "1"</w:t>
            </w:r>
          </w:p>
          <w:p w:rsidR="00C5654C" w:rsidRPr="00C5654C" w:rsidRDefault="00C5654C" w:rsidP="00C5654C">
            <w:pPr>
              <w:pStyle w:val="TerminalDisplayinTable"/>
              <w:shd w:val="clear" w:color="auto" w:fill="D9D9D9"/>
              <w:spacing w:line="240" w:lineRule="auto"/>
              <w:rPr>
                <w:rFonts w:ascii="Arial" w:hAnsi="Arial" w:cs="Arial"/>
                <w:spacing w:val="0"/>
                <w:sz w:val="18"/>
                <w:szCs w:val="20"/>
                <w:lang w:val="fr-FR"/>
              </w:rPr>
            </w:pPr>
            <w:r w:rsidRPr="00C5654C">
              <w:rPr>
                <w:rFonts w:ascii="Arial" w:hAnsi="Arial" w:cs="Arial"/>
                <w:spacing w:val="0"/>
                <w:sz w:val="18"/>
                <w:szCs w:val="20"/>
                <w:lang w:val="fr-FR"/>
              </w:rPr>
              <w:t xml:space="preserve">  } ],</w:t>
            </w:r>
          </w:p>
          <w:p w:rsidR="00C5654C" w:rsidRPr="00C5654C" w:rsidRDefault="00C5654C" w:rsidP="00C5654C">
            <w:pPr>
              <w:pStyle w:val="TerminalDisplayinTable"/>
              <w:shd w:val="clear" w:color="auto" w:fill="D9D9D9"/>
              <w:spacing w:line="240" w:lineRule="auto"/>
              <w:rPr>
                <w:rFonts w:ascii="Arial" w:hAnsi="Arial" w:cs="Arial"/>
                <w:spacing w:val="0"/>
                <w:sz w:val="18"/>
                <w:szCs w:val="20"/>
                <w:lang w:val="fr-FR"/>
              </w:rPr>
            </w:pPr>
            <w:r w:rsidRPr="00C5654C">
              <w:rPr>
                <w:rFonts w:ascii="Arial" w:hAnsi="Arial" w:cs="Arial"/>
                <w:spacing w:val="0"/>
                <w:sz w:val="18"/>
                <w:szCs w:val="20"/>
                <w:lang w:val="fr-FR"/>
              </w:rPr>
              <w:t xml:space="preserve">  "returnDesc" : "success"</w:t>
            </w:r>
          </w:p>
          <w:p w:rsidR="00781834" w:rsidRPr="00AA725F" w:rsidRDefault="00C5654C" w:rsidP="00C5654C">
            <w:pPr>
              <w:pStyle w:val="TerminalDisplayinTable"/>
              <w:shd w:val="clear" w:color="auto" w:fill="D9D9D9"/>
              <w:spacing w:line="240" w:lineRule="auto"/>
              <w:rPr>
                <w:rFonts w:ascii="Arial" w:hAnsi="Arial" w:cs="Arial"/>
                <w:spacing w:val="0"/>
                <w:sz w:val="20"/>
                <w:szCs w:val="20"/>
                <w:lang w:val="fr-FR"/>
              </w:rPr>
            </w:pPr>
            <w:r w:rsidRPr="00C5654C">
              <w:rPr>
                <w:rFonts w:ascii="Arial" w:hAnsi="Arial" w:cs="Arial"/>
                <w:spacing w:val="0"/>
                <w:sz w:val="18"/>
                <w:szCs w:val="20"/>
                <w:lang w:val="fr-FR"/>
              </w:rPr>
              <w:t>}</w:t>
            </w:r>
          </w:p>
        </w:tc>
      </w:tr>
    </w:tbl>
    <w:p w:rsidR="00781834" w:rsidRDefault="00781834" w:rsidP="00781834">
      <w:pPr>
        <w:spacing w:line="312" w:lineRule="exact"/>
        <w:ind w:right="-20"/>
      </w:pPr>
    </w:p>
    <w:p w:rsidR="00F117E8" w:rsidRDefault="00F117E8" w:rsidP="00F117E8">
      <w:pPr>
        <w:pStyle w:val="2"/>
      </w:pPr>
      <w:r>
        <w:rPr>
          <w:rFonts w:hint="eastAsia"/>
        </w:rPr>
        <w:t>联通</w:t>
      </w:r>
      <w:r w:rsidR="00090698">
        <w:rPr>
          <w:rFonts w:hint="eastAsia"/>
        </w:rPr>
        <w:t>沃商店</w:t>
      </w:r>
      <w:r>
        <w:rPr>
          <w:rFonts w:hint="eastAsia"/>
        </w:rPr>
        <w:t>支付结果通知</w:t>
      </w:r>
    </w:p>
    <w:p w:rsidR="00F117E8" w:rsidRPr="007D6F48" w:rsidRDefault="00F117E8" w:rsidP="00F117E8">
      <w:pPr>
        <w:ind w:firstLineChars="150" w:firstLine="315"/>
      </w:pPr>
      <w:r w:rsidRPr="007D6F48">
        <w:rPr>
          <w:rFonts w:hint="eastAsia"/>
        </w:rPr>
        <w:t>方法名称：</w:t>
      </w:r>
      <w:r w:rsidRPr="007D6F48">
        <w:t>/client/callback/</w:t>
      </w:r>
      <w:r w:rsidR="00B17ECF" w:rsidRPr="00B17ECF">
        <w:t>payNotify4UniWoPay</w:t>
      </w:r>
      <w:r w:rsidRPr="007D6F48">
        <w:t>.action</w:t>
      </w:r>
    </w:p>
    <w:p w:rsidR="00F117E8" w:rsidRDefault="00F117E8" w:rsidP="00F117E8">
      <w:pPr>
        <w:ind w:firstLineChars="150" w:firstLine="315"/>
      </w:pPr>
      <w:r>
        <w:rPr>
          <w:rFonts w:hint="eastAsia"/>
        </w:rPr>
        <w:t>方法描述：</w:t>
      </w:r>
      <w:r>
        <w:rPr>
          <w:rFonts w:hint="eastAsia"/>
        </w:rPr>
        <w:t>(1)</w:t>
      </w:r>
      <w:r>
        <w:rPr>
          <w:rFonts w:hint="eastAsia"/>
        </w:rPr>
        <w:t>联通支付服务器调用该接口进行订单号验证</w:t>
      </w:r>
    </w:p>
    <w:p w:rsidR="00F117E8" w:rsidRDefault="00F117E8" w:rsidP="00F117E8">
      <w:pPr>
        <w:ind w:firstLineChars="650" w:firstLine="1365"/>
      </w:pPr>
      <w:r>
        <w:rPr>
          <w:rFonts w:hint="eastAsia"/>
        </w:rPr>
        <w:t>(2)</w:t>
      </w:r>
      <w:r w:rsidRPr="00B97840">
        <w:rPr>
          <w:rFonts w:hint="eastAsia"/>
        </w:rPr>
        <w:t xml:space="preserve"> </w:t>
      </w:r>
      <w:r>
        <w:rPr>
          <w:rFonts w:hint="eastAsia"/>
        </w:rPr>
        <w:t>联通支付服务器调用该接口完成支付结果通知</w:t>
      </w:r>
      <w:r w:rsidRPr="00FB2926">
        <w:rPr>
          <w:rFonts w:hint="eastAsia"/>
        </w:rPr>
        <w:t xml:space="preserve"> </w:t>
      </w:r>
    </w:p>
    <w:p w:rsidR="00F117E8" w:rsidRPr="00FB2926" w:rsidRDefault="00F117E8" w:rsidP="00F117E8">
      <w:pPr>
        <w:ind w:firstLineChars="150" w:firstLine="315"/>
      </w:pPr>
      <w:r w:rsidRPr="00665A25">
        <w:rPr>
          <w:rFonts w:hint="eastAsia"/>
        </w:rPr>
        <w:t>HTTP</w:t>
      </w:r>
      <w:r>
        <w:rPr>
          <w:rFonts w:hint="eastAsia"/>
        </w:rPr>
        <w:t>请求方式：</w:t>
      </w:r>
      <w:r>
        <w:rPr>
          <w:rFonts w:hint="eastAsia"/>
        </w:rPr>
        <w:t>POST</w:t>
      </w:r>
    </w:p>
    <w:p w:rsidR="00F117E8" w:rsidRDefault="00F117E8" w:rsidP="00F117E8">
      <w:pPr>
        <w:spacing w:line="240" w:lineRule="auto"/>
      </w:pPr>
      <w:r>
        <w:rPr>
          <w:rFonts w:hint="eastAsia"/>
        </w:rPr>
        <w:t xml:space="preserve">   </w:t>
      </w:r>
      <w:r>
        <w:rPr>
          <w:rFonts w:hint="eastAsia"/>
        </w:rPr>
        <w:t>参数格式</w:t>
      </w:r>
      <w:r>
        <w:rPr>
          <w:rFonts w:hint="eastAsia"/>
        </w:rPr>
        <w:t>:XML</w:t>
      </w:r>
    </w:p>
    <w:p w:rsidR="00F117E8" w:rsidRDefault="00F117E8" w:rsidP="00F117E8">
      <w:pPr>
        <w:ind w:firstLineChars="150" w:firstLine="316"/>
        <w:rPr>
          <w:b/>
        </w:rPr>
      </w:pPr>
      <w:r>
        <w:rPr>
          <w:rFonts w:hint="eastAsia"/>
          <w:b/>
        </w:rPr>
        <w:t>参见</w:t>
      </w:r>
      <w:r>
        <w:rPr>
          <w:rFonts w:hint="eastAsia"/>
          <w:b/>
        </w:rPr>
        <w:t>&lt;&lt;</w:t>
      </w:r>
      <w:r w:rsidRPr="00B46B2F">
        <w:rPr>
          <w:rFonts w:hint="eastAsia"/>
          <w:b/>
        </w:rPr>
        <w:t>中国联通沃商店</w:t>
      </w:r>
      <w:r w:rsidRPr="00B46B2F">
        <w:rPr>
          <w:rFonts w:hint="eastAsia"/>
          <w:b/>
        </w:rPr>
        <w:t>UniPay</w:t>
      </w:r>
      <w:r w:rsidRPr="00B46B2F">
        <w:rPr>
          <w:rFonts w:hint="eastAsia"/>
          <w:b/>
        </w:rPr>
        <w:t>计费</w:t>
      </w:r>
      <w:r w:rsidRPr="00B46B2F">
        <w:rPr>
          <w:rFonts w:hint="eastAsia"/>
          <w:b/>
        </w:rPr>
        <w:t>API</w:t>
      </w:r>
      <w:r w:rsidRPr="00B46B2F">
        <w:rPr>
          <w:rFonts w:hint="eastAsia"/>
          <w:b/>
        </w:rPr>
        <w:t>开发者帮助文档</w:t>
      </w:r>
      <w:r w:rsidRPr="00B46B2F">
        <w:rPr>
          <w:rFonts w:hint="eastAsia"/>
          <w:b/>
        </w:rPr>
        <w:t>_</w:t>
      </w:r>
      <w:r w:rsidRPr="00B46B2F">
        <w:rPr>
          <w:rFonts w:hint="eastAsia"/>
          <w:b/>
        </w:rPr>
        <w:t>渠道版</w:t>
      </w:r>
      <w:r w:rsidRPr="00B46B2F">
        <w:rPr>
          <w:rFonts w:hint="eastAsia"/>
          <w:b/>
        </w:rPr>
        <w:t>(V1.2.0)</w:t>
      </w:r>
      <w:r>
        <w:rPr>
          <w:rFonts w:hint="eastAsia"/>
          <w:b/>
        </w:rPr>
        <w:t>&gt;&gt;</w:t>
      </w:r>
    </w:p>
    <w:p w:rsidR="00781834" w:rsidRDefault="00781834" w:rsidP="005B3BF2">
      <w:pPr>
        <w:ind w:firstLineChars="150" w:firstLine="316"/>
        <w:rPr>
          <w:b/>
        </w:rPr>
      </w:pPr>
    </w:p>
    <w:p w:rsidR="00487DF7" w:rsidRPr="00016DEA" w:rsidRDefault="00487DF7" w:rsidP="00487DF7">
      <w:pPr>
        <w:pStyle w:val="2"/>
      </w:pPr>
      <w:r>
        <w:rPr>
          <w:rFonts w:hint="eastAsia"/>
        </w:rPr>
        <w:t>客户端信息上报</w:t>
      </w:r>
    </w:p>
    <w:p w:rsidR="00487DF7" w:rsidRPr="005B2811" w:rsidRDefault="00487DF7" w:rsidP="00487DF7">
      <w:pPr>
        <w:ind w:firstLineChars="150" w:firstLine="315"/>
        <w:rPr>
          <w:lang w:val="fr-FR"/>
        </w:rPr>
      </w:pPr>
      <w:r w:rsidRPr="00665A25">
        <w:rPr>
          <w:rFonts w:hint="eastAsia"/>
        </w:rPr>
        <w:t>方法名称</w:t>
      </w:r>
      <w:r w:rsidRPr="005B2811">
        <w:rPr>
          <w:rFonts w:hint="eastAsia"/>
          <w:lang w:val="fr-FR"/>
        </w:rPr>
        <w:t>：</w:t>
      </w:r>
      <w:r w:rsidRPr="005B2811">
        <w:rPr>
          <w:rFonts w:hint="eastAsia"/>
          <w:lang w:val="fr-FR"/>
        </w:rPr>
        <w:t>/</w:t>
      </w:r>
      <w:r>
        <w:rPr>
          <w:rFonts w:hint="eastAsia"/>
          <w:lang w:val="fr-FR"/>
        </w:rPr>
        <w:t>client/auth/opLog.action</w:t>
      </w:r>
    </w:p>
    <w:p w:rsidR="00487DF7" w:rsidRDefault="00487DF7" w:rsidP="00487DF7">
      <w:pPr>
        <w:ind w:firstLineChars="150" w:firstLine="315"/>
        <w:rPr>
          <w:lang w:val="fr-FR"/>
        </w:rPr>
      </w:pPr>
      <w:r>
        <w:rPr>
          <w:rFonts w:hint="eastAsia"/>
        </w:rPr>
        <w:t>方法描述</w:t>
      </w:r>
      <w:r w:rsidRPr="005B2811">
        <w:rPr>
          <w:rFonts w:hint="eastAsia"/>
          <w:lang w:val="fr-FR"/>
        </w:rPr>
        <w:t>：</w:t>
      </w:r>
      <w:r>
        <w:rPr>
          <w:rFonts w:hint="eastAsia"/>
          <w:lang w:val="fr-FR"/>
        </w:rPr>
        <w:t>客户端通过本接口上报信息，服务器侧接收后，完成最小必要处理，转存为日志文件。具体要求如下：</w:t>
      </w:r>
    </w:p>
    <w:p w:rsidR="00EA62FF" w:rsidRDefault="00487DF7" w:rsidP="00EA62FF">
      <w:pPr>
        <w:pStyle w:val="af5"/>
        <w:numPr>
          <w:ilvl w:val="0"/>
          <w:numId w:val="24"/>
        </w:numPr>
        <w:ind w:firstLineChars="0"/>
        <w:rPr>
          <w:lang w:val="fr-FR"/>
        </w:rPr>
      </w:pPr>
      <w:r w:rsidRPr="00487DF7">
        <w:rPr>
          <w:rFonts w:hint="eastAsia"/>
          <w:lang w:val="fr-FR"/>
        </w:rPr>
        <w:t>日志文件名切换时间可设置，缺省为</w:t>
      </w:r>
      <w:r w:rsidRPr="00487DF7">
        <w:rPr>
          <w:rFonts w:hint="eastAsia"/>
          <w:lang w:val="fr-FR"/>
        </w:rPr>
        <w:t>10</w:t>
      </w:r>
      <w:r w:rsidRPr="00487DF7">
        <w:rPr>
          <w:rFonts w:hint="eastAsia"/>
          <w:lang w:val="fr-FR"/>
        </w:rPr>
        <w:t>分钟。</w:t>
      </w:r>
    </w:p>
    <w:p w:rsidR="00EA62FF" w:rsidRDefault="00487DF7" w:rsidP="00EA62FF">
      <w:pPr>
        <w:pStyle w:val="af5"/>
        <w:numPr>
          <w:ilvl w:val="0"/>
          <w:numId w:val="24"/>
        </w:numPr>
        <w:ind w:firstLineChars="0"/>
        <w:rPr>
          <w:lang w:val="fr-FR"/>
        </w:rPr>
      </w:pPr>
      <w:r>
        <w:rPr>
          <w:rFonts w:hint="eastAsia"/>
          <w:lang w:val="fr-FR"/>
        </w:rPr>
        <w:t>客户端信息收集必须包含如下信息：</w:t>
      </w:r>
      <w:r>
        <w:rPr>
          <w:rFonts w:hint="eastAsia"/>
          <w:lang w:val="fr-FR"/>
        </w:rPr>
        <w:t>OS</w:t>
      </w:r>
      <w:r>
        <w:rPr>
          <w:rFonts w:hint="eastAsia"/>
          <w:lang w:val="fr-FR"/>
        </w:rPr>
        <w:t>、客户端版本信息（</w:t>
      </w:r>
      <w:r>
        <w:rPr>
          <w:rFonts w:hint="eastAsia"/>
          <w:lang w:val="fr-FR"/>
        </w:rPr>
        <w:t>sdk</w:t>
      </w:r>
      <w:r>
        <w:rPr>
          <w:rFonts w:hint="eastAsia"/>
          <w:lang w:val="fr-FR"/>
        </w:rPr>
        <w:t>和</w:t>
      </w:r>
      <w:r>
        <w:rPr>
          <w:rFonts w:hint="eastAsia"/>
          <w:lang w:val="fr-FR"/>
        </w:rPr>
        <w:t>apk</w:t>
      </w:r>
      <w:r w:rsidR="00162319">
        <w:rPr>
          <w:rFonts w:hint="eastAsia"/>
          <w:lang w:val="fr-FR"/>
        </w:rPr>
        <w:t>，</w:t>
      </w:r>
      <w:r w:rsidR="00162319">
        <w:rPr>
          <w:rFonts w:hint="eastAsia"/>
          <w:lang w:val="fr-FR"/>
        </w:rPr>
        <w:t>web</w:t>
      </w:r>
      <w:r w:rsidR="00162319">
        <w:rPr>
          <w:rFonts w:hint="eastAsia"/>
          <w:lang w:val="fr-FR"/>
        </w:rPr>
        <w:t>和</w:t>
      </w:r>
      <w:r w:rsidR="00162319">
        <w:rPr>
          <w:rFonts w:hint="eastAsia"/>
          <w:lang w:val="fr-FR"/>
        </w:rPr>
        <w:t>wap</w:t>
      </w:r>
      <w:r>
        <w:rPr>
          <w:rFonts w:hint="eastAsia"/>
          <w:lang w:val="fr-FR"/>
        </w:rPr>
        <w:t>）、</w:t>
      </w:r>
      <w:r w:rsidR="00162319">
        <w:rPr>
          <w:rFonts w:hint="eastAsia"/>
          <w:lang w:val="fr-FR"/>
        </w:rPr>
        <w:t>设备信息、网络信息、</w:t>
      </w:r>
      <w:r w:rsidR="00AC2470">
        <w:rPr>
          <w:rFonts w:hint="eastAsia"/>
          <w:lang w:val="fr-FR"/>
        </w:rPr>
        <w:t>商家信息、应用信息、</w:t>
      </w:r>
      <w:r w:rsidR="00162319">
        <w:rPr>
          <w:rFonts w:hint="eastAsia"/>
          <w:lang w:val="fr-FR"/>
        </w:rPr>
        <w:t>用户信息（安全许可情况下）、交易信息、时间信息、信息类别、操作码、取值和其他附加信息。</w:t>
      </w:r>
    </w:p>
    <w:p w:rsidR="00EA62FF" w:rsidRDefault="00162319" w:rsidP="00EA62FF">
      <w:pPr>
        <w:pStyle w:val="af5"/>
        <w:numPr>
          <w:ilvl w:val="0"/>
          <w:numId w:val="24"/>
        </w:numPr>
        <w:ind w:firstLineChars="0"/>
        <w:rPr>
          <w:lang w:val="fr-FR"/>
        </w:rPr>
      </w:pPr>
      <w:r>
        <w:rPr>
          <w:rFonts w:hint="eastAsia"/>
          <w:lang w:val="fr-FR"/>
        </w:rPr>
        <w:t>支持记录离线信息，缓存在本地，连线是完成上传。</w:t>
      </w:r>
    </w:p>
    <w:p w:rsidR="00EA62FF" w:rsidRDefault="00AC2470" w:rsidP="00EA62FF">
      <w:pPr>
        <w:pStyle w:val="af5"/>
        <w:numPr>
          <w:ilvl w:val="0"/>
          <w:numId w:val="24"/>
        </w:numPr>
        <w:ind w:firstLineChars="0"/>
        <w:rPr>
          <w:lang w:val="fr-FR"/>
        </w:rPr>
      </w:pPr>
      <w:r w:rsidRPr="00F554C9">
        <w:rPr>
          <w:rFonts w:hint="eastAsia"/>
          <w:lang w:val="fr-FR"/>
        </w:rPr>
        <w:t>关键信息通过</w:t>
      </w:r>
      <w:r w:rsidRPr="00F554C9">
        <w:rPr>
          <w:rFonts w:hint="eastAsia"/>
          <w:lang w:val="fr-FR"/>
        </w:rPr>
        <w:t>rsa</w:t>
      </w:r>
      <w:r w:rsidRPr="00F554C9">
        <w:rPr>
          <w:rFonts w:hint="eastAsia"/>
          <w:lang w:val="fr-FR"/>
        </w:rPr>
        <w:t>公钥加密传输，为加快速度，采用</w:t>
      </w:r>
      <w:r w:rsidRPr="00F554C9">
        <w:rPr>
          <w:rFonts w:hint="eastAsia"/>
          <w:lang w:val="fr-FR"/>
        </w:rPr>
        <w:t>http</w:t>
      </w:r>
      <w:r w:rsidRPr="00F554C9">
        <w:rPr>
          <w:rFonts w:hint="eastAsia"/>
          <w:lang w:val="fr-FR"/>
        </w:rPr>
        <w:t>与服务端交互。</w:t>
      </w:r>
    </w:p>
    <w:p w:rsidR="00EA62FF" w:rsidRDefault="00F554C9" w:rsidP="00EA62FF">
      <w:pPr>
        <w:pStyle w:val="af5"/>
        <w:numPr>
          <w:ilvl w:val="0"/>
          <w:numId w:val="24"/>
        </w:numPr>
        <w:ind w:firstLineChars="0"/>
        <w:rPr>
          <w:lang w:val="fr-FR"/>
        </w:rPr>
      </w:pPr>
      <w:r>
        <w:rPr>
          <w:rFonts w:hint="eastAsia"/>
          <w:lang w:val="fr-FR"/>
        </w:rPr>
        <w:t>形成日志文件时，每行开头加上请求参数中除</w:t>
      </w:r>
      <w:r>
        <w:rPr>
          <w:rFonts w:hint="eastAsia"/>
          <w:lang w:val="fr-FR"/>
        </w:rPr>
        <w:t>logList</w:t>
      </w:r>
      <w:r>
        <w:rPr>
          <w:rFonts w:hint="eastAsia"/>
          <w:lang w:val="fr-FR"/>
        </w:rPr>
        <w:t>参数，每个参数以</w:t>
      </w:r>
      <w:r>
        <w:rPr>
          <w:lang w:val="fr-FR"/>
        </w:rPr>
        <w:t> ‘</w:t>
      </w:r>
      <w:r>
        <w:rPr>
          <w:rFonts w:hint="eastAsia"/>
          <w:lang w:val="fr-FR"/>
        </w:rPr>
        <w:t>|</w:t>
      </w:r>
      <w:r>
        <w:rPr>
          <w:lang w:val="fr-FR"/>
        </w:rPr>
        <w:t>’</w:t>
      </w:r>
      <w:r>
        <w:rPr>
          <w:rFonts w:hint="eastAsia"/>
          <w:lang w:val="fr-FR"/>
        </w:rPr>
        <w:t>分割。</w:t>
      </w:r>
    </w:p>
    <w:p w:rsidR="00487DF7" w:rsidRDefault="00487DF7" w:rsidP="00487DF7">
      <w:pPr>
        <w:ind w:firstLineChars="150" w:firstLine="315"/>
        <w:rPr>
          <w:lang w:val="fr-FR"/>
        </w:rPr>
      </w:pPr>
      <w:r w:rsidRPr="005B2811">
        <w:rPr>
          <w:rFonts w:hint="eastAsia"/>
          <w:lang w:val="fr-FR"/>
        </w:rPr>
        <w:lastRenderedPageBreak/>
        <w:t>HTTP</w:t>
      </w:r>
      <w:r>
        <w:rPr>
          <w:rFonts w:hint="eastAsia"/>
        </w:rPr>
        <w:t>请求方式</w:t>
      </w:r>
      <w:r w:rsidRPr="005B2811">
        <w:rPr>
          <w:rFonts w:hint="eastAsia"/>
          <w:lang w:val="fr-FR"/>
        </w:rPr>
        <w:t>：</w:t>
      </w:r>
      <w:r w:rsidRPr="005B2811">
        <w:rPr>
          <w:rFonts w:hint="eastAsia"/>
          <w:lang w:val="fr-FR"/>
        </w:rPr>
        <w:t xml:space="preserve"> POST</w:t>
      </w:r>
    </w:p>
    <w:p w:rsidR="00487DF7" w:rsidRDefault="00487DF7" w:rsidP="00487DF7">
      <w:pPr>
        <w:ind w:firstLineChars="150" w:firstLine="315"/>
        <w:rPr>
          <w:i/>
          <w:sz w:val="18"/>
          <w:lang w:val="fr-FR"/>
        </w:rPr>
      </w:pPr>
      <w:r>
        <w:rPr>
          <w:rFonts w:hint="eastAsia"/>
          <w:lang w:val="fr-FR"/>
        </w:rPr>
        <w:t>注：</w:t>
      </w:r>
      <w:r>
        <w:rPr>
          <w:rFonts w:hint="eastAsia"/>
          <w:lang w:val="fr-FR"/>
        </w:rPr>
        <w:t>RSA</w:t>
      </w:r>
      <w:r>
        <w:rPr>
          <w:rFonts w:hint="eastAsia"/>
          <w:lang w:val="fr-FR"/>
        </w:rPr>
        <w:t>加密公钥请参考</w:t>
      </w:r>
      <w:r>
        <w:rPr>
          <w:rFonts w:hint="eastAsia"/>
          <w:lang w:val="fr-FR"/>
        </w:rPr>
        <w:t>3.4</w:t>
      </w:r>
      <w:r w:rsidR="00E8230A">
        <w:rPr>
          <w:rFonts w:hint="eastAsia"/>
          <w:lang w:val="fr-FR"/>
        </w:rPr>
        <w:t>。</w:t>
      </w:r>
    </w:p>
    <w:p w:rsidR="00487DF7" w:rsidRPr="005B2811" w:rsidRDefault="00487DF7" w:rsidP="00487DF7">
      <w:pPr>
        <w:ind w:firstLineChars="150" w:firstLine="315"/>
        <w:rPr>
          <w:lang w:val="fr-FR"/>
        </w:rPr>
      </w:pPr>
    </w:p>
    <w:p w:rsidR="00487DF7" w:rsidRPr="005B2811" w:rsidRDefault="00487DF7" w:rsidP="00487DF7">
      <w:pPr>
        <w:ind w:firstLineChars="150" w:firstLine="316"/>
        <w:rPr>
          <w:b/>
          <w:lang w:val="fr-FR"/>
        </w:rPr>
      </w:pPr>
      <w:r w:rsidRPr="00990213">
        <w:rPr>
          <w:rFonts w:hint="eastAsia"/>
          <w:b/>
        </w:rPr>
        <w:t>请求接口参数描述</w:t>
      </w:r>
      <w:r w:rsidRPr="005B2811">
        <w:rPr>
          <w:rFonts w:hint="eastAsia"/>
          <w:b/>
          <w:lang w:val="fr-FR"/>
        </w:rPr>
        <w:t>：</w:t>
      </w:r>
    </w:p>
    <w:tbl>
      <w:tblPr>
        <w:tblW w:w="8248" w:type="dxa"/>
        <w:tblInd w:w="121" w:type="dxa"/>
        <w:tblLayout w:type="fixed"/>
        <w:tblCellMar>
          <w:left w:w="0" w:type="dxa"/>
          <w:right w:w="0" w:type="dxa"/>
        </w:tblCellMar>
        <w:tblLook w:val="0000"/>
      </w:tblPr>
      <w:tblGrid>
        <w:gridCol w:w="1585"/>
        <w:gridCol w:w="1134"/>
        <w:gridCol w:w="4820"/>
        <w:gridCol w:w="709"/>
      </w:tblGrid>
      <w:tr w:rsidR="00487DF7" w:rsidRPr="00270E48" w:rsidTr="00193AFA">
        <w:trPr>
          <w:trHeight w:hRule="exact" w:val="370"/>
        </w:trPr>
        <w:tc>
          <w:tcPr>
            <w:tcW w:w="1585" w:type="dxa"/>
            <w:tcBorders>
              <w:top w:val="single" w:sz="4" w:space="0" w:color="000000"/>
              <w:left w:val="single" w:sz="4" w:space="0" w:color="000000"/>
              <w:bottom w:val="single" w:sz="4" w:space="0" w:color="000000"/>
              <w:right w:val="single" w:sz="4" w:space="0" w:color="000000"/>
            </w:tcBorders>
            <w:shd w:val="clear" w:color="auto" w:fill="DFDFDF"/>
          </w:tcPr>
          <w:p w:rsidR="00487DF7" w:rsidRPr="005B2811" w:rsidRDefault="00487DF7" w:rsidP="00487DF7">
            <w:pPr>
              <w:spacing w:line="307" w:lineRule="exact"/>
              <w:ind w:left="102" w:right="-20"/>
              <w:rPr>
                <w:sz w:val="24"/>
                <w:szCs w:val="24"/>
                <w:lang w:val="fr-FR"/>
              </w:rPr>
            </w:pPr>
            <w:r>
              <w:rPr>
                <w:rFonts w:ascii="微软雅黑" w:eastAsia="微软雅黑" w:cs="微软雅黑" w:hint="eastAsia"/>
                <w:b/>
                <w:bCs/>
                <w:spacing w:val="12"/>
                <w:position w:val="-1"/>
              </w:rPr>
              <w:t>参数名称</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487DF7" w:rsidRPr="00270E48" w:rsidRDefault="00487DF7" w:rsidP="00487DF7">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487DF7" w:rsidRPr="00270E48" w:rsidRDefault="00487DF7" w:rsidP="00487DF7">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487DF7" w:rsidRPr="00270E48" w:rsidRDefault="00487DF7" w:rsidP="00487DF7">
            <w:pPr>
              <w:spacing w:line="307" w:lineRule="exact"/>
              <w:ind w:left="102" w:right="-20"/>
              <w:rPr>
                <w:sz w:val="24"/>
                <w:szCs w:val="24"/>
              </w:rPr>
            </w:pPr>
            <w:r>
              <w:rPr>
                <w:rFonts w:ascii="微软雅黑" w:eastAsia="微软雅黑" w:cs="微软雅黑" w:hint="eastAsia"/>
                <w:b/>
                <w:bCs/>
                <w:spacing w:val="12"/>
                <w:position w:val="-1"/>
              </w:rPr>
              <w:t>可选</w:t>
            </w:r>
          </w:p>
        </w:tc>
      </w:tr>
      <w:tr w:rsidR="00487DF7" w:rsidRPr="00270E48" w:rsidTr="00193AFA">
        <w:trPr>
          <w:trHeight w:hRule="exact" w:val="370"/>
        </w:trPr>
        <w:tc>
          <w:tcPr>
            <w:tcW w:w="15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87DF7" w:rsidRPr="0028008B" w:rsidRDefault="009B2762" w:rsidP="00487DF7">
            <w:pPr>
              <w:ind w:right="-20"/>
              <w:jc w:val="both"/>
            </w:pPr>
            <w:r>
              <w:rPr>
                <w:rFonts w:hint="eastAsia"/>
              </w:rPr>
              <w:t>osVersion</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87DF7" w:rsidRPr="0028008B" w:rsidRDefault="00487DF7" w:rsidP="00487DF7">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487DF7" w:rsidRPr="0028008B" w:rsidRDefault="009B2762" w:rsidP="00487DF7">
            <w:pPr>
              <w:ind w:right="-20"/>
              <w:jc w:val="both"/>
            </w:pPr>
            <w:r>
              <w:rPr>
                <w:rFonts w:hint="eastAsia"/>
              </w:rPr>
              <w:t>OS</w:t>
            </w:r>
            <w:r>
              <w:rPr>
                <w:rFonts w:hint="eastAsia"/>
              </w:rPr>
              <w:t>版本</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87DF7" w:rsidRPr="0028008B" w:rsidRDefault="00487DF7" w:rsidP="00487DF7">
            <w:pPr>
              <w:ind w:right="-20"/>
              <w:jc w:val="both"/>
            </w:pPr>
            <w:r w:rsidRPr="0028008B">
              <w:rPr>
                <w:rFonts w:hint="eastAsia"/>
              </w:rPr>
              <w:t>M</w:t>
            </w:r>
          </w:p>
        </w:tc>
      </w:tr>
      <w:tr w:rsidR="009B2762" w:rsidRPr="00270E48" w:rsidTr="00193AFA">
        <w:trPr>
          <w:trHeight w:hRule="exact" w:val="370"/>
        </w:trPr>
        <w:tc>
          <w:tcPr>
            <w:tcW w:w="15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B2762" w:rsidRPr="0028008B" w:rsidRDefault="009B2762" w:rsidP="00487DF7">
            <w:pPr>
              <w:ind w:right="-20"/>
              <w:jc w:val="both"/>
            </w:pPr>
            <w:r>
              <w:rPr>
                <w:rFonts w:hint="eastAsia"/>
              </w:rPr>
              <w:t>sdkVersion</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B2762" w:rsidRDefault="009B2762" w:rsidP="00487DF7">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B2762" w:rsidRDefault="009B2762" w:rsidP="00487DF7">
            <w:pPr>
              <w:ind w:right="-20"/>
              <w:jc w:val="both"/>
            </w:pPr>
            <w:r>
              <w:rPr>
                <w:rFonts w:hint="eastAsia"/>
              </w:rPr>
              <w:t>SDK</w:t>
            </w:r>
            <w:r>
              <w:rPr>
                <w:rFonts w:hint="eastAsia"/>
              </w:rPr>
              <w:t>版本信息</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9B2762" w:rsidRPr="0028008B" w:rsidRDefault="009B2762" w:rsidP="00487DF7">
            <w:pPr>
              <w:ind w:right="-20"/>
              <w:jc w:val="both"/>
            </w:pPr>
            <w:r>
              <w:rPr>
                <w:rFonts w:hint="eastAsia"/>
              </w:rPr>
              <w:t>M</w:t>
            </w:r>
          </w:p>
        </w:tc>
      </w:tr>
      <w:tr w:rsidR="00F457B7" w:rsidRPr="00270E48" w:rsidTr="00193AFA">
        <w:trPr>
          <w:trHeight w:hRule="exact" w:val="370"/>
        </w:trPr>
        <w:tc>
          <w:tcPr>
            <w:tcW w:w="15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457B7" w:rsidRDefault="00F457B7" w:rsidP="00487DF7">
            <w:pPr>
              <w:ind w:right="-20"/>
              <w:jc w:val="both"/>
            </w:pPr>
            <w:r>
              <w:rPr>
                <w:rFonts w:hint="eastAsia"/>
              </w:rPr>
              <w:t>apkVersion</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457B7" w:rsidRDefault="00F457B7" w:rsidP="00487DF7">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457B7" w:rsidRDefault="00F457B7" w:rsidP="00487DF7">
            <w:pPr>
              <w:ind w:right="-20"/>
              <w:jc w:val="both"/>
            </w:pPr>
            <w:r>
              <w:rPr>
                <w:rFonts w:hint="eastAsia"/>
              </w:rPr>
              <w:t>APK</w:t>
            </w:r>
            <w:r>
              <w:rPr>
                <w:rFonts w:hint="eastAsia"/>
              </w:rPr>
              <w:t>版本信息</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457B7" w:rsidRDefault="00F457B7" w:rsidP="00487DF7">
            <w:pPr>
              <w:ind w:right="-20"/>
              <w:jc w:val="both"/>
            </w:pPr>
          </w:p>
        </w:tc>
      </w:tr>
      <w:tr w:rsidR="009B2762" w:rsidRPr="00270E48" w:rsidTr="00193AFA">
        <w:trPr>
          <w:trHeight w:hRule="exact" w:val="1669"/>
        </w:trPr>
        <w:tc>
          <w:tcPr>
            <w:tcW w:w="15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B2762" w:rsidRDefault="009B2762" w:rsidP="00487DF7">
            <w:pPr>
              <w:ind w:right="-20"/>
              <w:jc w:val="both"/>
            </w:pPr>
            <w:r>
              <w:rPr>
                <w:rFonts w:hint="eastAsia"/>
              </w:rPr>
              <w:t>accessMode</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B2762" w:rsidRDefault="009B2762" w:rsidP="00487DF7">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B2762" w:rsidRDefault="009B2762" w:rsidP="002B489A">
            <w:pPr>
              <w:spacing w:line="312" w:lineRule="exact"/>
              <w:ind w:right="-20"/>
              <w:jc w:val="both"/>
            </w:pPr>
            <w:r>
              <w:rPr>
                <w:rFonts w:hint="eastAsia"/>
              </w:rPr>
              <w:t>接入方式</w:t>
            </w:r>
          </w:p>
          <w:p w:rsidR="009B2762" w:rsidRPr="0076008F" w:rsidRDefault="009B2762" w:rsidP="002B489A">
            <w:pPr>
              <w:spacing w:line="312" w:lineRule="exact"/>
              <w:ind w:leftChars="100" w:left="210" w:rightChars="-10" w:right="-21"/>
              <w:jc w:val="both"/>
              <w:rPr>
                <w:sz w:val="18"/>
              </w:rPr>
            </w:pPr>
            <w:r w:rsidRPr="0076008F">
              <w:rPr>
                <w:rFonts w:hint="eastAsia"/>
                <w:sz w:val="18"/>
              </w:rPr>
              <w:t xml:space="preserve">0: </w:t>
            </w:r>
            <w:r w:rsidRPr="0076008F">
              <w:rPr>
                <w:rFonts w:hint="eastAsia"/>
                <w:sz w:val="18"/>
              </w:rPr>
              <w:t>移动</w:t>
            </w:r>
          </w:p>
          <w:p w:rsidR="009B2762" w:rsidRDefault="009B2762" w:rsidP="009B2762">
            <w:pPr>
              <w:spacing w:line="312" w:lineRule="exact"/>
              <w:ind w:leftChars="100" w:left="210" w:rightChars="-10" w:right="-21"/>
              <w:jc w:val="both"/>
              <w:rPr>
                <w:sz w:val="18"/>
              </w:rPr>
            </w:pPr>
            <w:r w:rsidRPr="0076008F">
              <w:rPr>
                <w:rFonts w:hint="eastAsia"/>
                <w:sz w:val="18"/>
              </w:rPr>
              <w:t>1: PC-Web</w:t>
            </w:r>
          </w:p>
          <w:p w:rsidR="009B2762" w:rsidRDefault="009B2762" w:rsidP="009B2762">
            <w:pPr>
              <w:spacing w:line="312" w:lineRule="exact"/>
              <w:ind w:leftChars="100" w:left="210" w:rightChars="-10" w:right="-21"/>
              <w:jc w:val="both"/>
              <w:rPr>
                <w:sz w:val="18"/>
              </w:rPr>
            </w:pPr>
            <w:r>
              <w:rPr>
                <w:rFonts w:hint="eastAsia"/>
                <w:sz w:val="18"/>
              </w:rPr>
              <w:t>2:Mobile-Web</w:t>
            </w:r>
          </w:p>
          <w:p w:rsidR="008771A8" w:rsidRDefault="008771A8" w:rsidP="009B2762">
            <w:pPr>
              <w:spacing w:line="312" w:lineRule="exact"/>
              <w:ind w:leftChars="100" w:left="210" w:rightChars="-10" w:right="-21"/>
              <w:jc w:val="both"/>
            </w:pPr>
            <w:r>
              <w:rPr>
                <w:rFonts w:hint="eastAsia"/>
                <w:sz w:val="18"/>
              </w:rPr>
              <w:t>3:</w:t>
            </w:r>
            <w:r>
              <w:rPr>
                <w:rFonts w:hint="eastAsia"/>
                <w:sz w:val="18"/>
              </w:rPr>
              <w:t>机顶盒</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9B2762" w:rsidRPr="0028008B" w:rsidRDefault="009B2762" w:rsidP="00487DF7">
            <w:pPr>
              <w:ind w:right="-20"/>
              <w:jc w:val="both"/>
            </w:pPr>
            <w:r>
              <w:rPr>
                <w:rFonts w:hint="eastAsia"/>
              </w:rPr>
              <w:t>M</w:t>
            </w:r>
          </w:p>
        </w:tc>
      </w:tr>
      <w:tr w:rsidR="00487DF7" w:rsidRPr="00270E48" w:rsidTr="00487DF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487DF7" w:rsidRDefault="00487DF7" w:rsidP="00487DF7">
            <w:pPr>
              <w:ind w:right="-20"/>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rsidR="00487DF7" w:rsidRDefault="00487DF7" w:rsidP="00487DF7">
            <w:pPr>
              <w:ind w:right="-20"/>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487DF7" w:rsidRDefault="00487DF7" w:rsidP="00487DF7">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487DF7" w:rsidRDefault="00487DF7" w:rsidP="00487DF7">
            <w:pPr>
              <w:jc w:val="both"/>
            </w:pPr>
          </w:p>
        </w:tc>
      </w:tr>
      <w:tr w:rsidR="00487DF7" w:rsidRPr="00270E48" w:rsidTr="00487DF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487DF7" w:rsidRDefault="00487DF7" w:rsidP="00487DF7">
            <w:pPr>
              <w:ind w:right="-20"/>
              <w:jc w:val="both"/>
            </w:pPr>
            <w:r w:rsidRPr="00EA22F3">
              <w:rPr>
                <w:rFonts w:hint="eastAsia"/>
              </w:rPr>
              <w:t>d</w:t>
            </w:r>
            <w:r w:rsidRPr="00EA22F3">
              <w:t>eviceID</w:t>
            </w:r>
          </w:p>
        </w:tc>
        <w:tc>
          <w:tcPr>
            <w:tcW w:w="1134" w:type="dxa"/>
            <w:tcBorders>
              <w:top w:val="single" w:sz="4" w:space="0" w:color="000000"/>
              <w:left w:val="single" w:sz="4" w:space="0" w:color="000000"/>
              <w:bottom w:val="single" w:sz="4" w:space="0" w:color="000000"/>
              <w:right w:val="single" w:sz="4" w:space="0" w:color="000000"/>
            </w:tcBorders>
            <w:vAlign w:val="center"/>
          </w:tcPr>
          <w:p w:rsidR="00487DF7" w:rsidRDefault="00487DF7" w:rsidP="00487DF7">
            <w:pPr>
              <w:ind w:right="-20"/>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487DF7" w:rsidRDefault="00487DF7" w:rsidP="00487DF7">
            <w:pPr>
              <w:spacing w:line="312" w:lineRule="exact"/>
              <w:ind w:right="-20"/>
              <w:jc w:val="both"/>
            </w:pPr>
            <w:r w:rsidRPr="00775C76">
              <w:rPr>
                <w:rFonts w:hint="eastAsia"/>
              </w:rPr>
              <w:t>终端设备</w:t>
            </w:r>
            <w:r w:rsidRPr="00775C76">
              <w:rPr>
                <w:rFonts w:hint="eastAsia"/>
              </w:rPr>
              <w:t>ID</w:t>
            </w:r>
            <w:r>
              <w:rPr>
                <w:rFonts w:hint="eastAsia"/>
              </w:rPr>
              <w:t>，服务器统一理解为</w:t>
            </w:r>
            <w:r w:rsidRPr="00775C76">
              <w:t>IMEI</w:t>
            </w:r>
          </w:p>
        </w:tc>
        <w:tc>
          <w:tcPr>
            <w:tcW w:w="709" w:type="dxa"/>
            <w:tcBorders>
              <w:top w:val="single" w:sz="4" w:space="0" w:color="000000"/>
              <w:left w:val="single" w:sz="4" w:space="0" w:color="000000"/>
              <w:bottom w:val="single" w:sz="4" w:space="0" w:color="000000"/>
              <w:right w:val="single" w:sz="4" w:space="0" w:color="000000"/>
            </w:tcBorders>
            <w:vAlign w:val="center"/>
          </w:tcPr>
          <w:p w:rsidR="00487DF7" w:rsidRDefault="00487DF7" w:rsidP="00487DF7">
            <w:pPr>
              <w:jc w:val="both"/>
            </w:pPr>
            <w:r>
              <w:rPr>
                <w:rFonts w:hint="eastAsia"/>
              </w:rPr>
              <w:t>M</w:t>
            </w:r>
          </w:p>
        </w:tc>
      </w:tr>
      <w:tr w:rsidR="00487DF7" w:rsidRPr="00270E48" w:rsidTr="00487DF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487DF7" w:rsidRDefault="00487DF7" w:rsidP="00487DF7">
            <w:pPr>
              <w:ind w:right="-20"/>
              <w:jc w:val="both"/>
            </w:pPr>
            <w:r>
              <w:rPr>
                <w:rFonts w:hint="eastAsia"/>
              </w:rPr>
              <w:t>deviceType</w:t>
            </w:r>
          </w:p>
        </w:tc>
        <w:tc>
          <w:tcPr>
            <w:tcW w:w="1134" w:type="dxa"/>
            <w:tcBorders>
              <w:top w:val="single" w:sz="4" w:space="0" w:color="000000"/>
              <w:left w:val="single" w:sz="4" w:space="0" w:color="000000"/>
              <w:bottom w:val="single" w:sz="4" w:space="0" w:color="000000"/>
              <w:right w:val="single" w:sz="4" w:space="0" w:color="000000"/>
            </w:tcBorders>
            <w:vAlign w:val="center"/>
          </w:tcPr>
          <w:p w:rsidR="00487DF7" w:rsidRDefault="00487DF7" w:rsidP="00487DF7">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487DF7" w:rsidRDefault="00487DF7" w:rsidP="00487DF7">
            <w:pPr>
              <w:spacing w:line="312" w:lineRule="exact"/>
              <w:ind w:right="-20"/>
              <w:jc w:val="both"/>
            </w:pPr>
            <w:r>
              <w:rPr>
                <w:rFonts w:hint="eastAsia"/>
              </w:rPr>
              <w:t>终端类型</w:t>
            </w:r>
            <w:r w:rsidR="009B2762">
              <w:rPr>
                <w:rFonts w:hint="eastAsia"/>
              </w:rPr>
              <w:t>，比如</w:t>
            </w:r>
            <w:r w:rsidR="009B2762">
              <w:rPr>
                <w:rFonts w:hint="eastAsia"/>
              </w:rPr>
              <w:t>C8816</w:t>
            </w:r>
          </w:p>
        </w:tc>
        <w:tc>
          <w:tcPr>
            <w:tcW w:w="709" w:type="dxa"/>
            <w:tcBorders>
              <w:top w:val="single" w:sz="4" w:space="0" w:color="000000"/>
              <w:left w:val="single" w:sz="4" w:space="0" w:color="000000"/>
              <w:bottom w:val="single" w:sz="4" w:space="0" w:color="000000"/>
              <w:right w:val="single" w:sz="4" w:space="0" w:color="000000"/>
            </w:tcBorders>
            <w:vAlign w:val="center"/>
          </w:tcPr>
          <w:p w:rsidR="00487DF7" w:rsidRDefault="00487DF7" w:rsidP="00487DF7">
            <w:pPr>
              <w:jc w:val="both"/>
            </w:pPr>
            <w:r>
              <w:rPr>
                <w:rFonts w:hint="eastAsia"/>
              </w:rPr>
              <w:t>M</w:t>
            </w:r>
          </w:p>
        </w:tc>
      </w:tr>
      <w:tr w:rsidR="00487DF7" w:rsidRPr="00270E48" w:rsidTr="00487DF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487DF7" w:rsidRDefault="00487DF7" w:rsidP="00487DF7">
            <w:pPr>
              <w:ind w:right="-20"/>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rsidR="00487DF7" w:rsidRDefault="00487DF7" w:rsidP="00487DF7">
            <w:pPr>
              <w:ind w:right="-20"/>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487DF7" w:rsidRDefault="00487DF7" w:rsidP="00487DF7">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487DF7" w:rsidRDefault="00487DF7" w:rsidP="00487DF7">
            <w:pPr>
              <w:jc w:val="both"/>
            </w:pPr>
          </w:p>
        </w:tc>
      </w:tr>
      <w:tr w:rsidR="00487DF7" w:rsidRPr="00270E48" w:rsidTr="00487DF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487DF7" w:rsidRDefault="00487DF7" w:rsidP="00487DF7">
            <w:pPr>
              <w:ind w:right="-20"/>
              <w:jc w:val="both"/>
            </w:pPr>
            <w:r>
              <w:rPr>
                <w:rFonts w:hint="eastAsia"/>
              </w:rPr>
              <w:t>time</w:t>
            </w:r>
          </w:p>
        </w:tc>
        <w:tc>
          <w:tcPr>
            <w:tcW w:w="1134" w:type="dxa"/>
            <w:tcBorders>
              <w:top w:val="single" w:sz="4" w:space="0" w:color="000000"/>
              <w:left w:val="single" w:sz="4" w:space="0" w:color="000000"/>
              <w:bottom w:val="single" w:sz="4" w:space="0" w:color="000000"/>
              <w:right w:val="single" w:sz="4" w:space="0" w:color="000000"/>
            </w:tcBorders>
            <w:vAlign w:val="center"/>
          </w:tcPr>
          <w:p w:rsidR="00487DF7" w:rsidRDefault="00487DF7" w:rsidP="00487DF7">
            <w:pPr>
              <w:ind w:right="-20"/>
              <w:jc w:val="both"/>
            </w:pPr>
            <w:r>
              <w:rPr>
                <w:rFonts w:hint="eastAsia"/>
              </w:rPr>
              <w:t>long</w:t>
            </w:r>
          </w:p>
        </w:tc>
        <w:tc>
          <w:tcPr>
            <w:tcW w:w="4820" w:type="dxa"/>
            <w:tcBorders>
              <w:top w:val="single" w:sz="4" w:space="0" w:color="000000"/>
              <w:left w:val="single" w:sz="4" w:space="0" w:color="000000"/>
              <w:bottom w:val="single" w:sz="4" w:space="0" w:color="000000"/>
              <w:right w:val="single" w:sz="4" w:space="0" w:color="000000"/>
            </w:tcBorders>
            <w:vAlign w:val="center"/>
          </w:tcPr>
          <w:p w:rsidR="00487DF7" w:rsidRDefault="003305F1" w:rsidP="00487DF7">
            <w:pPr>
              <w:spacing w:line="312" w:lineRule="exact"/>
              <w:ind w:right="-20"/>
              <w:jc w:val="both"/>
            </w:pPr>
            <w:r>
              <w:rPr>
                <w:rFonts w:hint="eastAsia"/>
              </w:rPr>
              <w:t>上报</w:t>
            </w:r>
            <w:r w:rsidR="00487DF7">
              <w:rPr>
                <w:rFonts w:hint="eastAsia"/>
              </w:rPr>
              <w:t>时间戳，单位</w:t>
            </w:r>
            <w:r w:rsidR="00487DF7">
              <w:rPr>
                <w:rFonts w:hint="eastAsia"/>
              </w:rPr>
              <w:t>ms</w:t>
            </w:r>
          </w:p>
        </w:tc>
        <w:tc>
          <w:tcPr>
            <w:tcW w:w="709" w:type="dxa"/>
            <w:tcBorders>
              <w:top w:val="single" w:sz="4" w:space="0" w:color="000000"/>
              <w:left w:val="single" w:sz="4" w:space="0" w:color="000000"/>
              <w:bottom w:val="single" w:sz="4" w:space="0" w:color="000000"/>
              <w:right w:val="single" w:sz="4" w:space="0" w:color="000000"/>
            </w:tcBorders>
            <w:vAlign w:val="center"/>
          </w:tcPr>
          <w:p w:rsidR="00487DF7" w:rsidRPr="000930B7" w:rsidRDefault="00487DF7" w:rsidP="00487DF7">
            <w:pPr>
              <w:jc w:val="both"/>
            </w:pPr>
            <w:r>
              <w:rPr>
                <w:rFonts w:hint="eastAsia"/>
              </w:rPr>
              <w:t>M</w:t>
            </w:r>
          </w:p>
        </w:tc>
      </w:tr>
      <w:tr w:rsidR="00487DF7" w:rsidRPr="00270E48" w:rsidTr="00487DF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487DF7" w:rsidRDefault="00020569" w:rsidP="00487DF7">
            <w:pPr>
              <w:ind w:right="-20"/>
              <w:jc w:val="both"/>
            </w:pPr>
            <w:r>
              <w:rPr>
                <w:rFonts w:hint="eastAsia"/>
              </w:rPr>
              <w:t>logList</w:t>
            </w:r>
          </w:p>
        </w:tc>
        <w:tc>
          <w:tcPr>
            <w:tcW w:w="1134" w:type="dxa"/>
            <w:tcBorders>
              <w:top w:val="single" w:sz="4" w:space="0" w:color="000000"/>
              <w:left w:val="single" w:sz="4" w:space="0" w:color="000000"/>
              <w:bottom w:val="single" w:sz="4" w:space="0" w:color="000000"/>
              <w:right w:val="single" w:sz="4" w:space="0" w:color="000000"/>
            </w:tcBorders>
            <w:vAlign w:val="center"/>
          </w:tcPr>
          <w:p w:rsidR="00487DF7" w:rsidRDefault="00020569" w:rsidP="00487DF7">
            <w:pPr>
              <w:ind w:right="-20"/>
              <w:jc w:val="both"/>
            </w:pPr>
            <w:r>
              <w:rPr>
                <w:rFonts w:hint="eastAsia"/>
              </w:rPr>
              <w:t>Log[]</w:t>
            </w:r>
          </w:p>
        </w:tc>
        <w:tc>
          <w:tcPr>
            <w:tcW w:w="4820" w:type="dxa"/>
            <w:tcBorders>
              <w:top w:val="single" w:sz="4" w:space="0" w:color="000000"/>
              <w:left w:val="single" w:sz="4" w:space="0" w:color="000000"/>
              <w:bottom w:val="single" w:sz="4" w:space="0" w:color="000000"/>
              <w:right w:val="single" w:sz="4" w:space="0" w:color="000000"/>
            </w:tcBorders>
            <w:vAlign w:val="center"/>
          </w:tcPr>
          <w:p w:rsidR="00487DF7" w:rsidRPr="00625136" w:rsidRDefault="00020569" w:rsidP="0081695D">
            <w:pPr>
              <w:spacing w:line="312" w:lineRule="exact"/>
              <w:ind w:right="-20"/>
              <w:jc w:val="both"/>
              <w:rPr>
                <w:sz w:val="20"/>
              </w:rPr>
            </w:pPr>
            <w:r>
              <w:rPr>
                <w:rFonts w:hint="eastAsia"/>
                <w:sz w:val="20"/>
              </w:rPr>
              <w:t>日志列表</w:t>
            </w:r>
            <w:r w:rsidR="0081695D">
              <w:rPr>
                <w:rFonts w:hint="eastAsia"/>
                <w:sz w:val="20"/>
              </w:rPr>
              <w:t>，每个日志为一个字符串，通过</w:t>
            </w:r>
            <w:r w:rsidR="0081695D">
              <w:rPr>
                <w:sz w:val="20"/>
              </w:rPr>
              <w:t>”</w:t>
            </w:r>
            <w:r w:rsidR="0081695D">
              <w:rPr>
                <w:rFonts w:hint="eastAsia"/>
                <w:sz w:val="20"/>
              </w:rPr>
              <w:t>|</w:t>
            </w:r>
            <w:r w:rsidR="0081695D">
              <w:rPr>
                <w:sz w:val="20"/>
              </w:rPr>
              <w:t>”</w:t>
            </w:r>
            <w:r w:rsidR="0081695D">
              <w:rPr>
                <w:rFonts w:hint="eastAsia"/>
                <w:sz w:val="20"/>
              </w:rPr>
              <w:t>分割各字段，各字段定义参考下表。</w:t>
            </w:r>
          </w:p>
        </w:tc>
        <w:tc>
          <w:tcPr>
            <w:tcW w:w="709" w:type="dxa"/>
            <w:tcBorders>
              <w:top w:val="single" w:sz="4" w:space="0" w:color="000000"/>
              <w:left w:val="single" w:sz="4" w:space="0" w:color="000000"/>
              <w:bottom w:val="single" w:sz="4" w:space="0" w:color="000000"/>
              <w:right w:val="single" w:sz="4" w:space="0" w:color="000000"/>
            </w:tcBorders>
            <w:vAlign w:val="center"/>
          </w:tcPr>
          <w:p w:rsidR="00487DF7" w:rsidRDefault="00487DF7" w:rsidP="00487DF7">
            <w:pPr>
              <w:jc w:val="both"/>
            </w:pPr>
            <w:r>
              <w:rPr>
                <w:rFonts w:hint="eastAsia"/>
              </w:rPr>
              <w:t>M</w:t>
            </w:r>
          </w:p>
        </w:tc>
      </w:tr>
      <w:tr w:rsidR="00487DF7" w:rsidRPr="00270E48" w:rsidTr="00487DF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487DF7" w:rsidRPr="00286EBC" w:rsidRDefault="00487DF7" w:rsidP="00487DF7">
            <w:pPr>
              <w:ind w:right="-20"/>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rsidR="00487DF7" w:rsidRPr="00286EBC" w:rsidRDefault="00487DF7" w:rsidP="00487DF7">
            <w:pPr>
              <w:ind w:right="-20"/>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487DF7" w:rsidRPr="00775C76" w:rsidRDefault="00487DF7" w:rsidP="00487DF7">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487DF7" w:rsidRPr="00775C76" w:rsidRDefault="00487DF7" w:rsidP="00487DF7">
            <w:pPr>
              <w:jc w:val="both"/>
            </w:pPr>
          </w:p>
        </w:tc>
      </w:tr>
    </w:tbl>
    <w:p w:rsidR="00487DF7" w:rsidRDefault="00487DF7" w:rsidP="00487DF7">
      <w:pPr>
        <w:spacing w:line="240" w:lineRule="auto"/>
        <w:rPr>
          <w:sz w:val="20"/>
          <w:szCs w:val="20"/>
        </w:rPr>
      </w:pPr>
    </w:p>
    <w:p w:rsidR="00020569" w:rsidRDefault="00020569" w:rsidP="00487DF7">
      <w:pPr>
        <w:spacing w:line="240" w:lineRule="auto"/>
        <w:rPr>
          <w:sz w:val="20"/>
          <w:szCs w:val="20"/>
        </w:rPr>
      </w:pPr>
      <w:r>
        <w:rPr>
          <w:rFonts w:hint="eastAsia"/>
          <w:sz w:val="20"/>
          <w:szCs w:val="20"/>
        </w:rPr>
        <w:t>Log</w:t>
      </w:r>
      <w:r>
        <w:rPr>
          <w:rFonts w:hint="eastAsia"/>
          <w:sz w:val="20"/>
          <w:szCs w:val="20"/>
        </w:rPr>
        <w:t>定义如下</w:t>
      </w:r>
      <w:r w:rsidR="000F310B">
        <w:rPr>
          <w:rFonts w:hint="eastAsia"/>
          <w:sz w:val="20"/>
          <w:szCs w:val="20"/>
        </w:rPr>
        <w:t>（无信息填写</w:t>
      </w:r>
      <w:r w:rsidR="000F310B">
        <w:rPr>
          <w:rFonts w:hint="eastAsia"/>
          <w:sz w:val="20"/>
          <w:szCs w:val="20"/>
        </w:rPr>
        <w:t>-1</w:t>
      </w:r>
      <w:r w:rsidR="000F310B">
        <w:rPr>
          <w:rFonts w:hint="eastAsia"/>
          <w:sz w:val="20"/>
          <w:szCs w:val="20"/>
        </w:rPr>
        <w:t>）</w:t>
      </w:r>
      <w:r>
        <w:rPr>
          <w:rFonts w:hint="eastAsia"/>
          <w:sz w:val="20"/>
          <w:szCs w:val="20"/>
        </w:rPr>
        <w:t>：</w:t>
      </w:r>
    </w:p>
    <w:tbl>
      <w:tblPr>
        <w:tblW w:w="7439" w:type="dxa"/>
        <w:jc w:val="center"/>
        <w:tblInd w:w="2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17"/>
        <w:gridCol w:w="1246"/>
        <w:gridCol w:w="674"/>
        <w:gridCol w:w="4202"/>
      </w:tblGrid>
      <w:tr w:rsidR="009B2762" w:rsidRPr="00CA67B8" w:rsidTr="002B489A">
        <w:trPr>
          <w:trHeight w:val="300"/>
          <w:jc w:val="center"/>
        </w:trPr>
        <w:tc>
          <w:tcPr>
            <w:tcW w:w="1290" w:type="dxa"/>
            <w:shd w:val="clear" w:color="auto" w:fill="CCFFFF"/>
            <w:vAlign w:val="bottom"/>
          </w:tcPr>
          <w:p w:rsidR="009B2762" w:rsidRPr="00CA67B8" w:rsidRDefault="009B2762" w:rsidP="002B489A">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Field Name</w:t>
            </w:r>
          </w:p>
        </w:tc>
        <w:tc>
          <w:tcPr>
            <w:tcW w:w="1250" w:type="dxa"/>
            <w:shd w:val="clear" w:color="auto" w:fill="CCFFFF"/>
            <w:vAlign w:val="bottom"/>
          </w:tcPr>
          <w:p w:rsidR="009B2762" w:rsidRPr="00CA67B8" w:rsidRDefault="009B2762" w:rsidP="002B489A">
            <w:pPr>
              <w:widowControl/>
              <w:jc w:val="center"/>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Field Type</w:t>
            </w:r>
          </w:p>
        </w:tc>
        <w:tc>
          <w:tcPr>
            <w:tcW w:w="675" w:type="dxa"/>
            <w:shd w:val="clear" w:color="auto" w:fill="CCFFFF"/>
          </w:tcPr>
          <w:p w:rsidR="009B2762" w:rsidRPr="00CA67B8" w:rsidRDefault="009B2762" w:rsidP="002B489A">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M/O</w:t>
            </w:r>
          </w:p>
        </w:tc>
        <w:tc>
          <w:tcPr>
            <w:tcW w:w="4224" w:type="dxa"/>
            <w:shd w:val="clear" w:color="auto" w:fill="CCFFFF"/>
            <w:vAlign w:val="bottom"/>
          </w:tcPr>
          <w:p w:rsidR="009B2762" w:rsidRPr="00CA67B8" w:rsidRDefault="009B2762" w:rsidP="002B489A">
            <w:pPr>
              <w:widowControl/>
              <w:rPr>
                <w:rFonts w:ascii="Arial" w:hAnsi="Arial" w:cs="Arial"/>
                <w:snapToGrid/>
                <w:color w:val="000000"/>
                <w:kern w:val="2"/>
                <w:sz w:val="20"/>
                <w:szCs w:val="18"/>
                <w:lang w:val="de-DE"/>
              </w:rPr>
            </w:pPr>
            <w:r w:rsidRPr="00CA67B8">
              <w:rPr>
                <w:rFonts w:ascii="Arial" w:hAnsi="Arial" w:cs="Arial"/>
                <w:snapToGrid/>
                <w:color w:val="000000"/>
                <w:kern w:val="2"/>
                <w:sz w:val="20"/>
                <w:szCs w:val="18"/>
                <w:lang w:val="de-DE"/>
              </w:rPr>
              <w:t>Description</w:t>
            </w:r>
          </w:p>
        </w:tc>
      </w:tr>
      <w:tr w:rsidR="009B2762" w:rsidRPr="00922CBE" w:rsidTr="002B489A">
        <w:trPr>
          <w:trHeight w:val="285"/>
          <w:jc w:val="center"/>
        </w:trPr>
        <w:tc>
          <w:tcPr>
            <w:tcW w:w="1290" w:type="dxa"/>
            <w:shd w:val="clear" w:color="auto" w:fill="auto"/>
          </w:tcPr>
          <w:p w:rsidR="009B2762" w:rsidRPr="0038247B" w:rsidRDefault="009B2762" w:rsidP="002B489A">
            <w:pPr>
              <w:pStyle w:val="100"/>
              <w:rPr>
                <w:rFonts w:ascii="Arial" w:hAnsi="Arial" w:cs="Arial"/>
                <w:sz w:val="21"/>
                <w:szCs w:val="24"/>
              </w:rPr>
            </w:pPr>
            <w:r>
              <w:rPr>
                <w:rFonts w:hint="eastAsia"/>
              </w:rPr>
              <w:t>userID</w:t>
            </w:r>
          </w:p>
        </w:tc>
        <w:tc>
          <w:tcPr>
            <w:tcW w:w="1250" w:type="dxa"/>
            <w:shd w:val="clear" w:color="auto" w:fill="auto"/>
          </w:tcPr>
          <w:p w:rsidR="009B2762" w:rsidRPr="0038247B" w:rsidRDefault="009B2762" w:rsidP="002B489A">
            <w:pPr>
              <w:pStyle w:val="100"/>
              <w:rPr>
                <w:rFonts w:ascii="Arial" w:hAnsi="Arial" w:cs="Arial"/>
                <w:sz w:val="21"/>
                <w:szCs w:val="24"/>
              </w:rPr>
            </w:pPr>
            <w:r>
              <w:rPr>
                <w:rFonts w:hint="eastAsia"/>
              </w:rPr>
              <w:t>String</w:t>
            </w:r>
          </w:p>
        </w:tc>
        <w:tc>
          <w:tcPr>
            <w:tcW w:w="675" w:type="dxa"/>
          </w:tcPr>
          <w:p w:rsidR="009B2762" w:rsidRDefault="009B2762" w:rsidP="002B489A">
            <w:pPr>
              <w:pStyle w:val="100"/>
              <w:rPr>
                <w:rFonts w:ascii="Arial" w:hAnsi="Arial" w:cs="Arial"/>
                <w:szCs w:val="24"/>
              </w:rPr>
            </w:pPr>
            <w:r w:rsidRPr="00775C76">
              <w:rPr>
                <w:rFonts w:hint="eastAsia"/>
              </w:rPr>
              <w:t>M</w:t>
            </w:r>
          </w:p>
        </w:tc>
        <w:tc>
          <w:tcPr>
            <w:tcW w:w="4224" w:type="dxa"/>
            <w:shd w:val="clear" w:color="auto" w:fill="auto"/>
          </w:tcPr>
          <w:p w:rsidR="009B2762" w:rsidRPr="00C92019" w:rsidRDefault="00A0551F" w:rsidP="002B489A">
            <w:pPr>
              <w:spacing w:line="312" w:lineRule="exact"/>
              <w:ind w:right="-20"/>
            </w:pPr>
            <w:r>
              <w:rPr>
                <w:rFonts w:hint="eastAsia"/>
              </w:rPr>
              <w:t>商户</w:t>
            </w:r>
            <w:r>
              <w:rPr>
                <w:rFonts w:hint="eastAsia"/>
              </w:rPr>
              <w:t>ID</w:t>
            </w:r>
          </w:p>
        </w:tc>
      </w:tr>
      <w:tr w:rsidR="00F34B85" w:rsidRPr="00922CBE" w:rsidTr="002B489A">
        <w:trPr>
          <w:trHeight w:val="285"/>
          <w:jc w:val="center"/>
        </w:trPr>
        <w:tc>
          <w:tcPr>
            <w:tcW w:w="1290" w:type="dxa"/>
            <w:shd w:val="clear" w:color="auto" w:fill="auto"/>
          </w:tcPr>
          <w:p w:rsidR="00F34B85" w:rsidRDefault="00F34B85" w:rsidP="002B489A">
            <w:pPr>
              <w:pStyle w:val="100"/>
            </w:pPr>
          </w:p>
        </w:tc>
        <w:tc>
          <w:tcPr>
            <w:tcW w:w="1250" w:type="dxa"/>
            <w:shd w:val="clear" w:color="auto" w:fill="auto"/>
          </w:tcPr>
          <w:p w:rsidR="00F34B85" w:rsidRDefault="00F34B85" w:rsidP="002B489A">
            <w:pPr>
              <w:pStyle w:val="100"/>
            </w:pPr>
          </w:p>
        </w:tc>
        <w:tc>
          <w:tcPr>
            <w:tcW w:w="675" w:type="dxa"/>
          </w:tcPr>
          <w:p w:rsidR="00F34B85" w:rsidRPr="00775C76" w:rsidRDefault="00F34B85" w:rsidP="002B489A">
            <w:pPr>
              <w:pStyle w:val="100"/>
            </w:pPr>
          </w:p>
        </w:tc>
        <w:tc>
          <w:tcPr>
            <w:tcW w:w="4224" w:type="dxa"/>
            <w:shd w:val="clear" w:color="auto" w:fill="auto"/>
          </w:tcPr>
          <w:p w:rsidR="00F34B85" w:rsidRPr="00674950" w:rsidRDefault="00F34B85" w:rsidP="002B489A">
            <w:pPr>
              <w:spacing w:line="312" w:lineRule="exact"/>
              <w:ind w:right="-20"/>
            </w:pPr>
          </w:p>
        </w:tc>
      </w:tr>
      <w:tr w:rsidR="009B2762" w:rsidRPr="00922CBE" w:rsidTr="002B489A">
        <w:trPr>
          <w:trHeight w:val="285"/>
          <w:jc w:val="center"/>
        </w:trPr>
        <w:tc>
          <w:tcPr>
            <w:tcW w:w="1290" w:type="dxa"/>
            <w:shd w:val="clear" w:color="auto" w:fill="auto"/>
          </w:tcPr>
          <w:p w:rsidR="009B2762" w:rsidRPr="0038247B" w:rsidRDefault="009B2762" w:rsidP="002B489A">
            <w:pPr>
              <w:pStyle w:val="100"/>
              <w:rPr>
                <w:rFonts w:ascii="Arial" w:hAnsi="Arial" w:cs="Arial"/>
                <w:sz w:val="21"/>
                <w:szCs w:val="24"/>
              </w:rPr>
            </w:pPr>
            <w:r>
              <w:rPr>
                <w:rFonts w:hint="eastAsia"/>
              </w:rPr>
              <w:t>applicationID</w:t>
            </w:r>
          </w:p>
        </w:tc>
        <w:tc>
          <w:tcPr>
            <w:tcW w:w="1250" w:type="dxa"/>
            <w:shd w:val="clear" w:color="auto" w:fill="auto"/>
          </w:tcPr>
          <w:p w:rsidR="009B2762" w:rsidRPr="0038247B" w:rsidRDefault="009B2762" w:rsidP="002B489A">
            <w:pPr>
              <w:pStyle w:val="100"/>
              <w:rPr>
                <w:rFonts w:ascii="Arial" w:hAnsi="Arial" w:cs="Arial"/>
                <w:sz w:val="21"/>
                <w:szCs w:val="24"/>
              </w:rPr>
            </w:pPr>
            <w:r>
              <w:rPr>
                <w:rFonts w:hint="eastAsia"/>
              </w:rPr>
              <w:t>String</w:t>
            </w:r>
          </w:p>
        </w:tc>
        <w:tc>
          <w:tcPr>
            <w:tcW w:w="675" w:type="dxa"/>
          </w:tcPr>
          <w:p w:rsidR="009B2762" w:rsidRDefault="009B2762" w:rsidP="002B489A">
            <w:pPr>
              <w:pStyle w:val="100"/>
              <w:rPr>
                <w:rFonts w:ascii="Arial" w:hAnsi="Arial" w:cs="Arial"/>
                <w:szCs w:val="24"/>
              </w:rPr>
            </w:pPr>
            <w:r w:rsidRPr="00775C76">
              <w:rPr>
                <w:rFonts w:hint="eastAsia"/>
              </w:rPr>
              <w:t>M</w:t>
            </w:r>
          </w:p>
        </w:tc>
        <w:tc>
          <w:tcPr>
            <w:tcW w:w="4224" w:type="dxa"/>
            <w:shd w:val="clear" w:color="auto" w:fill="auto"/>
          </w:tcPr>
          <w:p w:rsidR="009B2762" w:rsidRPr="00922CBE" w:rsidRDefault="00A0551F" w:rsidP="002B489A">
            <w:pPr>
              <w:pStyle w:val="100"/>
              <w:rPr>
                <w:rFonts w:ascii="Arial" w:hAnsi="Arial" w:cs="Arial"/>
                <w:szCs w:val="24"/>
              </w:rPr>
            </w:pPr>
            <w:r>
              <w:rPr>
                <w:rFonts w:hint="eastAsia"/>
              </w:rPr>
              <w:t>应用</w:t>
            </w:r>
            <w:r>
              <w:rPr>
                <w:rFonts w:hint="eastAsia"/>
              </w:rPr>
              <w:t>ID</w:t>
            </w:r>
          </w:p>
        </w:tc>
      </w:tr>
      <w:tr w:rsidR="009B2762" w:rsidRPr="00922CBE" w:rsidTr="002B489A">
        <w:trPr>
          <w:trHeight w:val="285"/>
          <w:jc w:val="center"/>
        </w:trPr>
        <w:tc>
          <w:tcPr>
            <w:tcW w:w="1290" w:type="dxa"/>
            <w:shd w:val="clear" w:color="auto" w:fill="auto"/>
          </w:tcPr>
          <w:p w:rsidR="009B2762" w:rsidRDefault="009B2762" w:rsidP="002B489A">
            <w:pPr>
              <w:pStyle w:val="100"/>
            </w:pPr>
            <w:r>
              <w:rPr>
                <w:rFonts w:hint="eastAsia"/>
              </w:rPr>
              <w:t>package</w:t>
            </w:r>
          </w:p>
        </w:tc>
        <w:tc>
          <w:tcPr>
            <w:tcW w:w="1250" w:type="dxa"/>
            <w:shd w:val="clear" w:color="auto" w:fill="auto"/>
          </w:tcPr>
          <w:p w:rsidR="009B2762" w:rsidRDefault="009B2762" w:rsidP="002B489A">
            <w:pPr>
              <w:pStyle w:val="100"/>
            </w:pPr>
            <w:r>
              <w:rPr>
                <w:rFonts w:hint="eastAsia"/>
              </w:rPr>
              <w:t>String</w:t>
            </w:r>
          </w:p>
        </w:tc>
        <w:tc>
          <w:tcPr>
            <w:tcW w:w="675" w:type="dxa"/>
          </w:tcPr>
          <w:p w:rsidR="009B2762" w:rsidRPr="00775C76" w:rsidRDefault="00A0551F" w:rsidP="002B489A">
            <w:pPr>
              <w:pStyle w:val="100"/>
            </w:pPr>
            <w:r>
              <w:rPr>
                <w:rFonts w:hint="eastAsia"/>
              </w:rPr>
              <w:t>M</w:t>
            </w:r>
          </w:p>
        </w:tc>
        <w:tc>
          <w:tcPr>
            <w:tcW w:w="4224" w:type="dxa"/>
            <w:shd w:val="clear" w:color="auto" w:fill="auto"/>
          </w:tcPr>
          <w:p w:rsidR="009B2762" w:rsidRPr="00674950" w:rsidRDefault="00A0551F" w:rsidP="002B489A">
            <w:pPr>
              <w:pStyle w:val="100"/>
            </w:pPr>
            <w:r>
              <w:rPr>
                <w:rFonts w:hint="eastAsia"/>
              </w:rPr>
              <w:t>应用包名</w:t>
            </w:r>
          </w:p>
        </w:tc>
      </w:tr>
      <w:tr w:rsidR="009B2762" w:rsidRPr="00922CBE" w:rsidTr="002B489A">
        <w:trPr>
          <w:trHeight w:val="285"/>
          <w:jc w:val="center"/>
        </w:trPr>
        <w:tc>
          <w:tcPr>
            <w:tcW w:w="1290" w:type="dxa"/>
            <w:shd w:val="clear" w:color="auto" w:fill="auto"/>
          </w:tcPr>
          <w:p w:rsidR="009B2762" w:rsidRPr="00674950" w:rsidRDefault="009B2762" w:rsidP="002B489A">
            <w:pPr>
              <w:pStyle w:val="100"/>
            </w:pPr>
          </w:p>
        </w:tc>
        <w:tc>
          <w:tcPr>
            <w:tcW w:w="1250" w:type="dxa"/>
            <w:shd w:val="clear" w:color="auto" w:fill="auto"/>
          </w:tcPr>
          <w:p w:rsidR="009B2762" w:rsidRDefault="009B2762" w:rsidP="002B489A">
            <w:pPr>
              <w:pStyle w:val="100"/>
            </w:pPr>
          </w:p>
        </w:tc>
        <w:tc>
          <w:tcPr>
            <w:tcW w:w="675" w:type="dxa"/>
          </w:tcPr>
          <w:p w:rsidR="009B2762" w:rsidRPr="00775C76" w:rsidRDefault="009B2762" w:rsidP="002B489A">
            <w:pPr>
              <w:pStyle w:val="100"/>
            </w:pPr>
          </w:p>
        </w:tc>
        <w:tc>
          <w:tcPr>
            <w:tcW w:w="4224" w:type="dxa"/>
            <w:shd w:val="clear" w:color="auto" w:fill="auto"/>
            <w:vAlign w:val="center"/>
          </w:tcPr>
          <w:p w:rsidR="009B2762" w:rsidRDefault="009B2762" w:rsidP="002B489A">
            <w:pPr>
              <w:pStyle w:val="100"/>
            </w:pPr>
          </w:p>
        </w:tc>
      </w:tr>
      <w:tr w:rsidR="009B2762" w:rsidRPr="00922CBE" w:rsidTr="002B489A">
        <w:trPr>
          <w:trHeight w:val="285"/>
          <w:jc w:val="center"/>
        </w:trPr>
        <w:tc>
          <w:tcPr>
            <w:tcW w:w="1290" w:type="dxa"/>
            <w:shd w:val="clear" w:color="auto" w:fill="auto"/>
          </w:tcPr>
          <w:p w:rsidR="009B2762" w:rsidRPr="00674950" w:rsidRDefault="00F34B85" w:rsidP="002B489A">
            <w:pPr>
              <w:pStyle w:val="100"/>
            </w:pPr>
            <w:r>
              <w:rPr>
                <w:rFonts w:hint="eastAsia"/>
              </w:rPr>
              <w:t>netType</w:t>
            </w:r>
          </w:p>
        </w:tc>
        <w:tc>
          <w:tcPr>
            <w:tcW w:w="1250" w:type="dxa"/>
            <w:shd w:val="clear" w:color="auto" w:fill="auto"/>
          </w:tcPr>
          <w:p w:rsidR="009B2762" w:rsidRDefault="00A0551F" w:rsidP="002B489A">
            <w:pPr>
              <w:pStyle w:val="100"/>
            </w:pPr>
            <w:r>
              <w:rPr>
                <w:rFonts w:hint="eastAsia"/>
              </w:rPr>
              <w:t>String</w:t>
            </w:r>
          </w:p>
        </w:tc>
        <w:tc>
          <w:tcPr>
            <w:tcW w:w="675" w:type="dxa"/>
          </w:tcPr>
          <w:p w:rsidR="009B2762" w:rsidRPr="00775C76" w:rsidRDefault="00A0551F" w:rsidP="002B489A">
            <w:pPr>
              <w:pStyle w:val="100"/>
            </w:pPr>
            <w:r>
              <w:rPr>
                <w:rFonts w:hint="eastAsia"/>
              </w:rPr>
              <w:t>M</w:t>
            </w:r>
          </w:p>
        </w:tc>
        <w:tc>
          <w:tcPr>
            <w:tcW w:w="4224" w:type="dxa"/>
            <w:shd w:val="clear" w:color="auto" w:fill="auto"/>
            <w:vAlign w:val="center"/>
          </w:tcPr>
          <w:p w:rsidR="009B2762" w:rsidRDefault="00A0551F" w:rsidP="002B489A">
            <w:pPr>
              <w:pStyle w:val="100"/>
            </w:pPr>
            <w:r>
              <w:rPr>
                <w:rFonts w:hint="eastAsia"/>
              </w:rPr>
              <w:t>网络类型</w:t>
            </w:r>
          </w:p>
        </w:tc>
      </w:tr>
      <w:tr w:rsidR="009B2762" w:rsidRPr="00922CBE" w:rsidTr="002B489A">
        <w:trPr>
          <w:trHeight w:val="285"/>
          <w:jc w:val="center"/>
        </w:trPr>
        <w:tc>
          <w:tcPr>
            <w:tcW w:w="1290" w:type="dxa"/>
            <w:shd w:val="clear" w:color="auto" w:fill="auto"/>
          </w:tcPr>
          <w:p w:rsidR="009B2762" w:rsidRPr="00674950" w:rsidRDefault="00F34B85" w:rsidP="002B489A">
            <w:pPr>
              <w:pStyle w:val="100"/>
            </w:pPr>
            <w:r>
              <w:rPr>
                <w:rFonts w:hint="eastAsia"/>
              </w:rPr>
              <w:t>plmn</w:t>
            </w:r>
          </w:p>
        </w:tc>
        <w:tc>
          <w:tcPr>
            <w:tcW w:w="1250" w:type="dxa"/>
            <w:shd w:val="clear" w:color="auto" w:fill="auto"/>
          </w:tcPr>
          <w:p w:rsidR="009B2762" w:rsidRDefault="00F34B85" w:rsidP="002B489A">
            <w:pPr>
              <w:pStyle w:val="100"/>
            </w:pPr>
            <w:r>
              <w:rPr>
                <w:rFonts w:hint="eastAsia"/>
              </w:rPr>
              <w:t>String</w:t>
            </w:r>
          </w:p>
        </w:tc>
        <w:tc>
          <w:tcPr>
            <w:tcW w:w="675" w:type="dxa"/>
          </w:tcPr>
          <w:p w:rsidR="009B2762" w:rsidRPr="00775C76" w:rsidRDefault="00F34B85" w:rsidP="002B489A">
            <w:pPr>
              <w:pStyle w:val="100"/>
            </w:pPr>
            <w:r>
              <w:rPr>
                <w:rFonts w:hint="eastAsia"/>
              </w:rPr>
              <w:t>M</w:t>
            </w:r>
          </w:p>
        </w:tc>
        <w:tc>
          <w:tcPr>
            <w:tcW w:w="4224" w:type="dxa"/>
            <w:shd w:val="clear" w:color="auto" w:fill="auto"/>
            <w:vAlign w:val="center"/>
          </w:tcPr>
          <w:p w:rsidR="009B2762" w:rsidRDefault="00A0551F" w:rsidP="002B489A">
            <w:pPr>
              <w:pStyle w:val="100"/>
            </w:pPr>
            <w:r>
              <w:rPr>
                <w:rFonts w:hint="eastAsia"/>
              </w:rPr>
              <w:t>归属运营商</w:t>
            </w:r>
          </w:p>
        </w:tc>
      </w:tr>
      <w:tr w:rsidR="009B2762" w:rsidRPr="00922CBE" w:rsidTr="002B489A">
        <w:trPr>
          <w:trHeight w:val="285"/>
          <w:jc w:val="center"/>
        </w:trPr>
        <w:tc>
          <w:tcPr>
            <w:tcW w:w="1290" w:type="dxa"/>
            <w:shd w:val="clear" w:color="auto" w:fill="auto"/>
          </w:tcPr>
          <w:p w:rsidR="009B2762" w:rsidRPr="00674950" w:rsidRDefault="009B2762" w:rsidP="002B489A">
            <w:pPr>
              <w:pStyle w:val="100"/>
            </w:pPr>
          </w:p>
        </w:tc>
        <w:tc>
          <w:tcPr>
            <w:tcW w:w="1250" w:type="dxa"/>
            <w:shd w:val="clear" w:color="auto" w:fill="auto"/>
          </w:tcPr>
          <w:p w:rsidR="009B2762" w:rsidRDefault="009B2762" w:rsidP="002B489A">
            <w:pPr>
              <w:pStyle w:val="100"/>
            </w:pPr>
          </w:p>
        </w:tc>
        <w:tc>
          <w:tcPr>
            <w:tcW w:w="675" w:type="dxa"/>
          </w:tcPr>
          <w:p w:rsidR="009B2762" w:rsidRPr="00775C76" w:rsidRDefault="009B2762" w:rsidP="002B489A">
            <w:pPr>
              <w:pStyle w:val="100"/>
            </w:pPr>
          </w:p>
        </w:tc>
        <w:tc>
          <w:tcPr>
            <w:tcW w:w="4224" w:type="dxa"/>
            <w:shd w:val="clear" w:color="auto" w:fill="auto"/>
          </w:tcPr>
          <w:p w:rsidR="009B2762" w:rsidRDefault="009B2762" w:rsidP="002B489A">
            <w:pPr>
              <w:pStyle w:val="100"/>
            </w:pPr>
          </w:p>
        </w:tc>
      </w:tr>
      <w:tr w:rsidR="009B2762" w:rsidRPr="00922CBE" w:rsidTr="002B489A">
        <w:trPr>
          <w:trHeight w:val="285"/>
          <w:jc w:val="center"/>
        </w:trPr>
        <w:tc>
          <w:tcPr>
            <w:tcW w:w="1290" w:type="dxa"/>
            <w:shd w:val="clear" w:color="auto" w:fill="auto"/>
          </w:tcPr>
          <w:p w:rsidR="009B2762" w:rsidRPr="00674950" w:rsidRDefault="00F34B85" w:rsidP="002B489A">
            <w:pPr>
              <w:pStyle w:val="100"/>
            </w:pPr>
            <w:r>
              <w:rPr>
                <w:rFonts w:hint="eastAsia"/>
              </w:rPr>
              <w:t>clientID</w:t>
            </w:r>
          </w:p>
        </w:tc>
        <w:tc>
          <w:tcPr>
            <w:tcW w:w="1250" w:type="dxa"/>
            <w:shd w:val="clear" w:color="auto" w:fill="auto"/>
          </w:tcPr>
          <w:p w:rsidR="009B2762" w:rsidRDefault="00F34B85" w:rsidP="002B489A">
            <w:pPr>
              <w:pStyle w:val="100"/>
            </w:pPr>
            <w:r>
              <w:rPr>
                <w:rFonts w:hint="eastAsia"/>
              </w:rPr>
              <w:t>String</w:t>
            </w:r>
          </w:p>
        </w:tc>
        <w:tc>
          <w:tcPr>
            <w:tcW w:w="675" w:type="dxa"/>
          </w:tcPr>
          <w:p w:rsidR="009B2762" w:rsidRPr="00775C76" w:rsidRDefault="00F34B85" w:rsidP="002B489A">
            <w:pPr>
              <w:pStyle w:val="100"/>
            </w:pPr>
            <w:r>
              <w:rPr>
                <w:rFonts w:hint="eastAsia"/>
              </w:rPr>
              <w:t>M</w:t>
            </w:r>
          </w:p>
        </w:tc>
        <w:tc>
          <w:tcPr>
            <w:tcW w:w="4224" w:type="dxa"/>
            <w:shd w:val="clear" w:color="auto" w:fill="auto"/>
          </w:tcPr>
          <w:p w:rsidR="009B2762" w:rsidRPr="00DA475C" w:rsidRDefault="00A0551F" w:rsidP="002B489A">
            <w:pPr>
              <w:spacing w:line="276" w:lineRule="auto"/>
            </w:pPr>
            <w:r>
              <w:rPr>
                <w:rFonts w:hint="eastAsia"/>
              </w:rPr>
              <w:t>消费者华为帐号</w:t>
            </w:r>
            <w:r>
              <w:rPr>
                <w:rFonts w:hint="eastAsia"/>
              </w:rPr>
              <w:t>ID</w:t>
            </w:r>
          </w:p>
        </w:tc>
      </w:tr>
      <w:tr w:rsidR="00F34B85" w:rsidRPr="00922CBE" w:rsidTr="002B489A">
        <w:trPr>
          <w:trHeight w:val="285"/>
          <w:jc w:val="center"/>
        </w:trPr>
        <w:tc>
          <w:tcPr>
            <w:tcW w:w="1290" w:type="dxa"/>
            <w:shd w:val="clear" w:color="auto" w:fill="auto"/>
          </w:tcPr>
          <w:p w:rsidR="00F34B85" w:rsidRDefault="00F34B85" w:rsidP="002B489A">
            <w:pPr>
              <w:pStyle w:val="100"/>
            </w:pPr>
          </w:p>
        </w:tc>
        <w:tc>
          <w:tcPr>
            <w:tcW w:w="1250" w:type="dxa"/>
            <w:shd w:val="clear" w:color="auto" w:fill="auto"/>
          </w:tcPr>
          <w:p w:rsidR="00F34B85" w:rsidRDefault="00F34B85" w:rsidP="002B489A">
            <w:pPr>
              <w:pStyle w:val="100"/>
            </w:pPr>
          </w:p>
        </w:tc>
        <w:tc>
          <w:tcPr>
            <w:tcW w:w="675" w:type="dxa"/>
          </w:tcPr>
          <w:p w:rsidR="00F34B85" w:rsidRDefault="00F34B85" w:rsidP="002B489A">
            <w:pPr>
              <w:pStyle w:val="100"/>
            </w:pPr>
          </w:p>
        </w:tc>
        <w:tc>
          <w:tcPr>
            <w:tcW w:w="4224" w:type="dxa"/>
            <w:shd w:val="clear" w:color="auto" w:fill="auto"/>
          </w:tcPr>
          <w:p w:rsidR="00F34B85" w:rsidRPr="00DA475C" w:rsidRDefault="00F34B85" w:rsidP="002B489A">
            <w:pPr>
              <w:spacing w:line="276" w:lineRule="auto"/>
            </w:pPr>
          </w:p>
        </w:tc>
      </w:tr>
      <w:tr w:rsidR="009B2762" w:rsidRPr="00F34B85" w:rsidTr="002B489A">
        <w:trPr>
          <w:trHeight w:val="285"/>
          <w:jc w:val="center"/>
        </w:trPr>
        <w:tc>
          <w:tcPr>
            <w:tcW w:w="1290" w:type="dxa"/>
            <w:shd w:val="clear" w:color="auto" w:fill="auto"/>
          </w:tcPr>
          <w:p w:rsidR="009B2762" w:rsidRPr="009A6C8B" w:rsidRDefault="00F34B85" w:rsidP="002B489A">
            <w:pPr>
              <w:pStyle w:val="100"/>
            </w:pPr>
            <w:r>
              <w:rPr>
                <w:rFonts w:hint="eastAsia"/>
              </w:rPr>
              <w:t>tranID</w:t>
            </w:r>
          </w:p>
        </w:tc>
        <w:tc>
          <w:tcPr>
            <w:tcW w:w="1250" w:type="dxa"/>
            <w:shd w:val="clear" w:color="auto" w:fill="auto"/>
          </w:tcPr>
          <w:p w:rsidR="009B2762" w:rsidRPr="003218F2" w:rsidRDefault="00F34B85" w:rsidP="002B489A">
            <w:pPr>
              <w:pStyle w:val="100"/>
            </w:pPr>
            <w:r>
              <w:rPr>
                <w:rFonts w:hint="eastAsia"/>
              </w:rPr>
              <w:t>String</w:t>
            </w:r>
          </w:p>
        </w:tc>
        <w:tc>
          <w:tcPr>
            <w:tcW w:w="675" w:type="dxa"/>
          </w:tcPr>
          <w:p w:rsidR="009B2762" w:rsidRDefault="00F34B85" w:rsidP="002B489A">
            <w:pPr>
              <w:pStyle w:val="100"/>
            </w:pPr>
            <w:r>
              <w:rPr>
                <w:rFonts w:hint="eastAsia"/>
              </w:rPr>
              <w:t>M</w:t>
            </w:r>
          </w:p>
        </w:tc>
        <w:tc>
          <w:tcPr>
            <w:tcW w:w="4224" w:type="dxa"/>
            <w:shd w:val="clear" w:color="auto" w:fill="auto"/>
          </w:tcPr>
          <w:p w:rsidR="009B2762" w:rsidRPr="009A6C8B" w:rsidRDefault="00F34B85" w:rsidP="002B489A">
            <w:pPr>
              <w:spacing w:line="276" w:lineRule="auto"/>
            </w:pPr>
            <w:r>
              <w:rPr>
                <w:rFonts w:hint="eastAsia"/>
              </w:rPr>
              <w:t>事务</w:t>
            </w:r>
            <w:r>
              <w:rPr>
                <w:rFonts w:hint="eastAsia"/>
              </w:rPr>
              <w:t>ID</w:t>
            </w:r>
            <w:r>
              <w:rPr>
                <w:rFonts w:hint="eastAsia"/>
              </w:rPr>
              <w:t>，每次进入支付环节生成全局唯一一</w:t>
            </w:r>
            <w:r>
              <w:rPr>
                <w:rFonts w:hint="eastAsia"/>
              </w:rPr>
              <w:lastRenderedPageBreak/>
              <w:t>个</w:t>
            </w:r>
            <w:r>
              <w:rPr>
                <w:rFonts w:hint="eastAsia"/>
              </w:rPr>
              <w:t>ID</w:t>
            </w:r>
            <w:r>
              <w:rPr>
                <w:rFonts w:hint="eastAsia"/>
              </w:rPr>
              <w:t>，建议为</w:t>
            </w:r>
            <w:r>
              <w:rPr>
                <w:rFonts w:hint="eastAsia"/>
              </w:rPr>
              <w:t xml:space="preserve">deviceid + </w:t>
            </w:r>
            <w:r>
              <w:rPr>
                <w:rFonts w:hint="eastAsia"/>
              </w:rPr>
              <w:t>时间戳</w:t>
            </w:r>
            <w:r>
              <w:rPr>
                <w:rFonts w:hint="eastAsia"/>
              </w:rPr>
              <w:t xml:space="preserve"> + </w:t>
            </w:r>
            <w:r>
              <w:rPr>
                <w:rFonts w:hint="eastAsia"/>
              </w:rPr>
              <w:t>随机</w:t>
            </w:r>
            <w:r>
              <w:rPr>
                <w:rFonts w:hint="eastAsia"/>
              </w:rPr>
              <w:t>uuid</w:t>
            </w:r>
          </w:p>
        </w:tc>
      </w:tr>
      <w:tr w:rsidR="00E54C39" w:rsidRPr="00F34B85" w:rsidTr="002B489A">
        <w:trPr>
          <w:trHeight w:val="285"/>
          <w:jc w:val="center"/>
        </w:trPr>
        <w:tc>
          <w:tcPr>
            <w:tcW w:w="1290" w:type="dxa"/>
            <w:shd w:val="clear" w:color="auto" w:fill="auto"/>
          </w:tcPr>
          <w:p w:rsidR="00E54C39" w:rsidRDefault="00E54C39" w:rsidP="002B489A">
            <w:pPr>
              <w:pStyle w:val="100"/>
            </w:pPr>
          </w:p>
        </w:tc>
        <w:tc>
          <w:tcPr>
            <w:tcW w:w="1250" w:type="dxa"/>
            <w:shd w:val="clear" w:color="auto" w:fill="auto"/>
          </w:tcPr>
          <w:p w:rsidR="00E54C39" w:rsidRDefault="00E54C39" w:rsidP="002B489A">
            <w:pPr>
              <w:pStyle w:val="100"/>
            </w:pPr>
          </w:p>
        </w:tc>
        <w:tc>
          <w:tcPr>
            <w:tcW w:w="675" w:type="dxa"/>
          </w:tcPr>
          <w:p w:rsidR="00E54C39" w:rsidRDefault="00E54C39" w:rsidP="002B489A">
            <w:pPr>
              <w:pStyle w:val="100"/>
            </w:pPr>
          </w:p>
        </w:tc>
        <w:tc>
          <w:tcPr>
            <w:tcW w:w="4224" w:type="dxa"/>
            <w:shd w:val="clear" w:color="auto" w:fill="auto"/>
          </w:tcPr>
          <w:p w:rsidR="00E54C39" w:rsidRDefault="00E54C39" w:rsidP="002B489A">
            <w:pPr>
              <w:spacing w:line="276" w:lineRule="auto"/>
            </w:pPr>
          </w:p>
        </w:tc>
      </w:tr>
      <w:tr w:rsidR="00E54C39" w:rsidRPr="00F34B85" w:rsidTr="002B489A">
        <w:trPr>
          <w:trHeight w:val="285"/>
          <w:jc w:val="center"/>
        </w:trPr>
        <w:tc>
          <w:tcPr>
            <w:tcW w:w="1290" w:type="dxa"/>
            <w:shd w:val="clear" w:color="auto" w:fill="auto"/>
          </w:tcPr>
          <w:p w:rsidR="00E54C39" w:rsidRDefault="00E54C39" w:rsidP="002B489A">
            <w:pPr>
              <w:pStyle w:val="100"/>
            </w:pPr>
            <w:r>
              <w:rPr>
                <w:rFonts w:hint="eastAsia"/>
              </w:rPr>
              <w:t>stime</w:t>
            </w:r>
          </w:p>
        </w:tc>
        <w:tc>
          <w:tcPr>
            <w:tcW w:w="1250" w:type="dxa"/>
            <w:shd w:val="clear" w:color="auto" w:fill="auto"/>
          </w:tcPr>
          <w:p w:rsidR="00E54C39" w:rsidRDefault="00E54C39" w:rsidP="002B489A">
            <w:pPr>
              <w:pStyle w:val="100"/>
            </w:pPr>
            <w:r>
              <w:rPr>
                <w:rFonts w:hint="eastAsia"/>
              </w:rPr>
              <w:t>long</w:t>
            </w:r>
          </w:p>
        </w:tc>
        <w:tc>
          <w:tcPr>
            <w:tcW w:w="675" w:type="dxa"/>
          </w:tcPr>
          <w:p w:rsidR="00E54C39" w:rsidRDefault="00E54C39" w:rsidP="002B489A">
            <w:pPr>
              <w:pStyle w:val="100"/>
            </w:pPr>
            <w:r>
              <w:rPr>
                <w:rFonts w:hint="eastAsia"/>
              </w:rPr>
              <w:t>M</w:t>
            </w:r>
          </w:p>
        </w:tc>
        <w:tc>
          <w:tcPr>
            <w:tcW w:w="4224" w:type="dxa"/>
            <w:shd w:val="clear" w:color="auto" w:fill="auto"/>
          </w:tcPr>
          <w:p w:rsidR="00E54C39" w:rsidRDefault="00E54C39" w:rsidP="002B489A">
            <w:pPr>
              <w:spacing w:line="276" w:lineRule="auto"/>
            </w:pPr>
            <w:r>
              <w:rPr>
                <w:rFonts w:hint="eastAsia"/>
              </w:rPr>
              <w:t>业务开始</w:t>
            </w:r>
            <w:r w:rsidR="00A0551F">
              <w:rPr>
                <w:rFonts w:hint="eastAsia"/>
              </w:rPr>
              <w:t>时间戳，单位</w:t>
            </w:r>
            <w:r w:rsidR="00A0551F">
              <w:rPr>
                <w:rFonts w:hint="eastAsia"/>
              </w:rPr>
              <w:t>ms</w:t>
            </w:r>
          </w:p>
        </w:tc>
      </w:tr>
      <w:tr w:rsidR="00E54C39" w:rsidRPr="00F34B85" w:rsidTr="002B489A">
        <w:trPr>
          <w:trHeight w:val="285"/>
          <w:jc w:val="center"/>
        </w:trPr>
        <w:tc>
          <w:tcPr>
            <w:tcW w:w="1290" w:type="dxa"/>
            <w:shd w:val="clear" w:color="auto" w:fill="auto"/>
          </w:tcPr>
          <w:p w:rsidR="00E54C39" w:rsidRDefault="00A0551F" w:rsidP="002B489A">
            <w:pPr>
              <w:pStyle w:val="100"/>
            </w:pPr>
            <w:r>
              <w:rPr>
                <w:rFonts w:hint="eastAsia"/>
              </w:rPr>
              <w:t>e</w:t>
            </w:r>
            <w:r w:rsidR="00E54C39">
              <w:rPr>
                <w:rFonts w:hint="eastAsia"/>
              </w:rPr>
              <w:t>time</w:t>
            </w:r>
          </w:p>
        </w:tc>
        <w:tc>
          <w:tcPr>
            <w:tcW w:w="1250" w:type="dxa"/>
            <w:shd w:val="clear" w:color="auto" w:fill="auto"/>
          </w:tcPr>
          <w:p w:rsidR="00E54C39" w:rsidRDefault="00E54C39" w:rsidP="002B489A">
            <w:pPr>
              <w:pStyle w:val="100"/>
            </w:pPr>
            <w:r>
              <w:t>L</w:t>
            </w:r>
            <w:r>
              <w:rPr>
                <w:rFonts w:hint="eastAsia"/>
              </w:rPr>
              <w:t>ong</w:t>
            </w:r>
          </w:p>
        </w:tc>
        <w:tc>
          <w:tcPr>
            <w:tcW w:w="675" w:type="dxa"/>
          </w:tcPr>
          <w:p w:rsidR="00E54C39" w:rsidRDefault="00E54C39" w:rsidP="002B489A">
            <w:pPr>
              <w:pStyle w:val="100"/>
            </w:pPr>
            <w:r>
              <w:rPr>
                <w:rFonts w:hint="eastAsia"/>
              </w:rPr>
              <w:t>M</w:t>
            </w:r>
          </w:p>
        </w:tc>
        <w:tc>
          <w:tcPr>
            <w:tcW w:w="4224" w:type="dxa"/>
            <w:shd w:val="clear" w:color="auto" w:fill="auto"/>
          </w:tcPr>
          <w:p w:rsidR="00E54C39" w:rsidRDefault="00E54C39" w:rsidP="002B489A">
            <w:pPr>
              <w:spacing w:line="276" w:lineRule="auto"/>
            </w:pPr>
            <w:r>
              <w:rPr>
                <w:rFonts w:hint="eastAsia"/>
              </w:rPr>
              <w:t>业务结束</w:t>
            </w:r>
            <w:r w:rsidR="00A0551F">
              <w:rPr>
                <w:rFonts w:hint="eastAsia"/>
              </w:rPr>
              <w:t>时间戳，单位</w:t>
            </w:r>
            <w:r w:rsidR="00A0551F">
              <w:rPr>
                <w:rFonts w:hint="eastAsia"/>
              </w:rPr>
              <w:t>ms</w:t>
            </w:r>
          </w:p>
        </w:tc>
      </w:tr>
      <w:tr w:rsidR="00E54C39" w:rsidRPr="00F34B85" w:rsidTr="002B489A">
        <w:trPr>
          <w:trHeight w:val="285"/>
          <w:jc w:val="center"/>
        </w:trPr>
        <w:tc>
          <w:tcPr>
            <w:tcW w:w="1290" w:type="dxa"/>
            <w:shd w:val="clear" w:color="auto" w:fill="auto"/>
          </w:tcPr>
          <w:p w:rsidR="00E54C39" w:rsidRDefault="00E54C39" w:rsidP="002B489A">
            <w:pPr>
              <w:pStyle w:val="100"/>
            </w:pPr>
          </w:p>
        </w:tc>
        <w:tc>
          <w:tcPr>
            <w:tcW w:w="1250" w:type="dxa"/>
            <w:shd w:val="clear" w:color="auto" w:fill="auto"/>
          </w:tcPr>
          <w:p w:rsidR="00E54C39" w:rsidRDefault="00E54C39" w:rsidP="002B489A">
            <w:pPr>
              <w:pStyle w:val="100"/>
            </w:pPr>
          </w:p>
        </w:tc>
        <w:tc>
          <w:tcPr>
            <w:tcW w:w="675" w:type="dxa"/>
          </w:tcPr>
          <w:p w:rsidR="00E54C39" w:rsidRDefault="00E54C39" w:rsidP="002B489A">
            <w:pPr>
              <w:pStyle w:val="100"/>
            </w:pPr>
          </w:p>
        </w:tc>
        <w:tc>
          <w:tcPr>
            <w:tcW w:w="4224" w:type="dxa"/>
            <w:shd w:val="clear" w:color="auto" w:fill="auto"/>
          </w:tcPr>
          <w:p w:rsidR="00E54C39" w:rsidRDefault="00E54C39" w:rsidP="002B489A">
            <w:pPr>
              <w:spacing w:line="276" w:lineRule="auto"/>
            </w:pPr>
          </w:p>
        </w:tc>
      </w:tr>
      <w:tr w:rsidR="00E54C39" w:rsidRPr="00F34B85" w:rsidTr="002B489A">
        <w:trPr>
          <w:trHeight w:val="285"/>
          <w:jc w:val="center"/>
        </w:trPr>
        <w:tc>
          <w:tcPr>
            <w:tcW w:w="1290" w:type="dxa"/>
            <w:shd w:val="clear" w:color="auto" w:fill="auto"/>
          </w:tcPr>
          <w:p w:rsidR="00E54C39" w:rsidRDefault="00A0551F" w:rsidP="002B489A">
            <w:pPr>
              <w:pStyle w:val="100"/>
            </w:pPr>
            <w:r>
              <w:rPr>
                <w:rFonts w:hint="eastAsia"/>
              </w:rPr>
              <w:t>t</w:t>
            </w:r>
            <w:r w:rsidR="006E603C">
              <w:rPr>
                <w:rFonts w:hint="eastAsia"/>
              </w:rPr>
              <w:t>ype</w:t>
            </w:r>
          </w:p>
        </w:tc>
        <w:tc>
          <w:tcPr>
            <w:tcW w:w="1250" w:type="dxa"/>
            <w:shd w:val="clear" w:color="auto" w:fill="auto"/>
          </w:tcPr>
          <w:p w:rsidR="00E54C39" w:rsidRDefault="00A0551F" w:rsidP="002B489A">
            <w:pPr>
              <w:pStyle w:val="100"/>
            </w:pPr>
            <w:r>
              <w:t>I</w:t>
            </w:r>
            <w:r>
              <w:rPr>
                <w:rFonts w:hint="eastAsia"/>
              </w:rPr>
              <w:t>nt</w:t>
            </w:r>
          </w:p>
        </w:tc>
        <w:tc>
          <w:tcPr>
            <w:tcW w:w="675" w:type="dxa"/>
          </w:tcPr>
          <w:p w:rsidR="00E54C39" w:rsidRDefault="006E603C" w:rsidP="002B489A">
            <w:pPr>
              <w:pStyle w:val="100"/>
            </w:pPr>
            <w:r>
              <w:rPr>
                <w:rFonts w:hint="eastAsia"/>
              </w:rPr>
              <w:t>M</w:t>
            </w:r>
          </w:p>
        </w:tc>
        <w:tc>
          <w:tcPr>
            <w:tcW w:w="4224" w:type="dxa"/>
            <w:shd w:val="clear" w:color="auto" w:fill="auto"/>
          </w:tcPr>
          <w:p w:rsidR="00E54C39" w:rsidRDefault="006E603C" w:rsidP="002B489A">
            <w:pPr>
              <w:spacing w:line="276" w:lineRule="auto"/>
            </w:pPr>
            <w:r>
              <w:rPr>
                <w:rFonts w:hint="eastAsia"/>
              </w:rPr>
              <w:t>信息类别</w:t>
            </w:r>
          </w:p>
          <w:p w:rsidR="00A0551F" w:rsidRDefault="00A0551F" w:rsidP="002B489A">
            <w:pPr>
              <w:spacing w:line="276" w:lineRule="auto"/>
            </w:pPr>
            <w:r>
              <w:rPr>
                <w:rFonts w:hint="eastAsia"/>
              </w:rPr>
              <w:t>0</w:t>
            </w:r>
            <w:r>
              <w:rPr>
                <w:rFonts w:hint="eastAsia"/>
              </w:rPr>
              <w:t>：一般信息</w:t>
            </w:r>
          </w:p>
          <w:p w:rsidR="000F310B" w:rsidRDefault="000F310B" w:rsidP="002B489A">
            <w:pPr>
              <w:spacing w:line="276" w:lineRule="auto"/>
            </w:pPr>
            <w:r>
              <w:rPr>
                <w:rFonts w:hint="eastAsia"/>
              </w:rPr>
              <w:t>1</w:t>
            </w:r>
            <w:r>
              <w:rPr>
                <w:rFonts w:hint="eastAsia"/>
              </w:rPr>
              <w:t>：错误信息</w:t>
            </w:r>
          </w:p>
          <w:p w:rsidR="000F310B" w:rsidRDefault="000F310B" w:rsidP="002B489A">
            <w:pPr>
              <w:spacing w:line="276" w:lineRule="auto"/>
            </w:pPr>
            <w:r>
              <w:rPr>
                <w:rFonts w:hint="eastAsia"/>
              </w:rPr>
              <w:t>其他待扩展</w:t>
            </w:r>
          </w:p>
        </w:tc>
      </w:tr>
      <w:tr w:rsidR="006E603C" w:rsidRPr="00F34B85" w:rsidTr="002B489A">
        <w:trPr>
          <w:trHeight w:val="285"/>
          <w:jc w:val="center"/>
        </w:trPr>
        <w:tc>
          <w:tcPr>
            <w:tcW w:w="1290" w:type="dxa"/>
            <w:shd w:val="clear" w:color="auto" w:fill="auto"/>
          </w:tcPr>
          <w:p w:rsidR="006E603C" w:rsidRDefault="002F6128" w:rsidP="002B489A">
            <w:pPr>
              <w:pStyle w:val="100"/>
            </w:pPr>
            <w:r>
              <w:rPr>
                <w:rFonts w:hint="eastAsia"/>
              </w:rPr>
              <w:t>o</w:t>
            </w:r>
            <w:r w:rsidR="006E603C">
              <w:rPr>
                <w:rFonts w:hint="eastAsia"/>
              </w:rPr>
              <w:t>peration</w:t>
            </w:r>
          </w:p>
        </w:tc>
        <w:tc>
          <w:tcPr>
            <w:tcW w:w="1250" w:type="dxa"/>
            <w:shd w:val="clear" w:color="auto" w:fill="auto"/>
          </w:tcPr>
          <w:p w:rsidR="006E603C" w:rsidRDefault="006E603C" w:rsidP="002B489A">
            <w:pPr>
              <w:pStyle w:val="100"/>
            </w:pPr>
            <w:r>
              <w:rPr>
                <w:rFonts w:hint="eastAsia"/>
              </w:rPr>
              <w:t>String</w:t>
            </w:r>
          </w:p>
        </w:tc>
        <w:tc>
          <w:tcPr>
            <w:tcW w:w="675" w:type="dxa"/>
          </w:tcPr>
          <w:p w:rsidR="006E603C" w:rsidRDefault="006E603C" w:rsidP="002B489A">
            <w:pPr>
              <w:pStyle w:val="100"/>
            </w:pPr>
            <w:r>
              <w:rPr>
                <w:rFonts w:hint="eastAsia"/>
              </w:rPr>
              <w:t>M</w:t>
            </w:r>
          </w:p>
        </w:tc>
        <w:tc>
          <w:tcPr>
            <w:tcW w:w="4224" w:type="dxa"/>
            <w:shd w:val="clear" w:color="auto" w:fill="auto"/>
          </w:tcPr>
          <w:p w:rsidR="006E603C" w:rsidRDefault="006E603C" w:rsidP="002B489A">
            <w:pPr>
              <w:spacing w:line="276" w:lineRule="auto"/>
            </w:pPr>
            <w:r>
              <w:rPr>
                <w:rFonts w:hint="eastAsia"/>
              </w:rPr>
              <w:t>操作</w:t>
            </w:r>
            <w:r w:rsidR="00A0551F">
              <w:rPr>
                <w:rFonts w:hint="eastAsia"/>
              </w:rPr>
              <w:t>名称</w:t>
            </w:r>
          </w:p>
        </w:tc>
      </w:tr>
      <w:tr w:rsidR="006E603C" w:rsidRPr="00F34B85" w:rsidTr="002B489A">
        <w:trPr>
          <w:trHeight w:val="285"/>
          <w:jc w:val="center"/>
        </w:trPr>
        <w:tc>
          <w:tcPr>
            <w:tcW w:w="1290" w:type="dxa"/>
            <w:shd w:val="clear" w:color="auto" w:fill="auto"/>
          </w:tcPr>
          <w:p w:rsidR="006E603C" w:rsidRDefault="002F6128" w:rsidP="002B489A">
            <w:pPr>
              <w:pStyle w:val="100"/>
            </w:pPr>
            <w:r>
              <w:rPr>
                <w:rFonts w:hint="eastAsia"/>
              </w:rPr>
              <w:t>v</w:t>
            </w:r>
            <w:r w:rsidR="006E603C">
              <w:rPr>
                <w:rFonts w:hint="eastAsia"/>
              </w:rPr>
              <w:t>alue</w:t>
            </w:r>
          </w:p>
        </w:tc>
        <w:tc>
          <w:tcPr>
            <w:tcW w:w="1250" w:type="dxa"/>
            <w:shd w:val="clear" w:color="auto" w:fill="auto"/>
          </w:tcPr>
          <w:p w:rsidR="006E603C" w:rsidRDefault="006E603C" w:rsidP="002B489A">
            <w:pPr>
              <w:pStyle w:val="100"/>
            </w:pPr>
            <w:r>
              <w:rPr>
                <w:rFonts w:hint="eastAsia"/>
              </w:rPr>
              <w:t>String</w:t>
            </w:r>
          </w:p>
        </w:tc>
        <w:tc>
          <w:tcPr>
            <w:tcW w:w="675" w:type="dxa"/>
          </w:tcPr>
          <w:p w:rsidR="006E603C" w:rsidRDefault="006E603C" w:rsidP="002B489A">
            <w:pPr>
              <w:pStyle w:val="100"/>
            </w:pPr>
            <w:r>
              <w:rPr>
                <w:rFonts w:hint="eastAsia"/>
              </w:rPr>
              <w:t>M</w:t>
            </w:r>
          </w:p>
        </w:tc>
        <w:tc>
          <w:tcPr>
            <w:tcW w:w="4224" w:type="dxa"/>
            <w:shd w:val="clear" w:color="auto" w:fill="auto"/>
          </w:tcPr>
          <w:p w:rsidR="006E603C" w:rsidRDefault="000F310B" w:rsidP="002B489A">
            <w:pPr>
              <w:spacing w:line="276" w:lineRule="auto"/>
            </w:pPr>
            <w:r>
              <w:rPr>
                <w:rFonts w:hint="eastAsia"/>
              </w:rPr>
              <w:t>对应操作的取值、操作结果、上报的关键信息等。</w:t>
            </w:r>
          </w:p>
        </w:tc>
      </w:tr>
      <w:tr w:rsidR="006E603C" w:rsidRPr="00F34B85" w:rsidTr="002B489A">
        <w:trPr>
          <w:trHeight w:val="285"/>
          <w:jc w:val="center"/>
        </w:trPr>
        <w:tc>
          <w:tcPr>
            <w:tcW w:w="1290" w:type="dxa"/>
            <w:shd w:val="clear" w:color="auto" w:fill="auto"/>
          </w:tcPr>
          <w:p w:rsidR="006E603C" w:rsidRDefault="002F6128" w:rsidP="002B489A">
            <w:pPr>
              <w:pStyle w:val="100"/>
            </w:pPr>
            <w:r>
              <w:rPr>
                <w:rFonts w:hint="eastAsia"/>
              </w:rPr>
              <w:t>r</w:t>
            </w:r>
            <w:r w:rsidR="006E603C">
              <w:rPr>
                <w:rFonts w:hint="eastAsia"/>
              </w:rPr>
              <w:t>eserved</w:t>
            </w:r>
          </w:p>
        </w:tc>
        <w:tc>
          <w:tcPr>
            <w:tcW w:w="1250" w:type="dxa"/>
            <w:shd w:val="clear" w:color="auto" w:fill="auto"/>
          </w:tcPr>
          <w:p w:rsidR="006E603C" w:rsidRDefault="006E603C" w:rsidP="002B489A">
            <w:pPr>
              <w:pStyle w:val="100"/>
            </w:pPr>
            <w:r>
              <w:rPr>
                <w:rFonts w:hint="eastAsia"/>
              </w:rPr>
              <w:t>String</w:t>
            </w:r>
          </w:p>
        </w:tc>
        <w:tc>
          <w:tcPr>
            <w:tcW w:w="675" w:type="dxa"/>
          </w:tcPr>
          <w:p w:rsidR="006E603C" w:rsidRDefault="006E603C" w:rsidP="002B489A">
            <w:pPr>
              <w:pStyle w:val="100"/>
            </w:pPr>
            <w:r>
              <w:rPr>
                <w:rFonts w:hint="eastAsia"/>
              </w:rPr>
              <w:t>M</w:t>
            </w:r>
          </w:p>
        </w:tc>
        <w:tc>
          <w:tcPr>
            <w:tcW w:w="4224" w:type="dxa"/>
            <w:shd w:val="clear" w:color="auto" w:fill="auto"/>
          </w:tcPr>
          <w:p w:rsidR="006E603C" w:rsidRDefault="006E603C" w:rsidP="002B489A">
            <w:pPr>
              <w:spacing w:line="276" w:lineRule="auto"/>
            </w:pPr>
            <w:r>
              <w:rPr>
                <w:rFonts w:hint="eastAsia"/>
              </w:rPr>
              <w:t>保留信息</w:t>
            </w:r>
          </w:p>
        </w:tc>
      </w:tr>
    </w:tbl>
    <w:p w:rsidR="009B2762" w:rsidRPr="009B2762" w:rsidRDefault="009B2762" w:rsidP="00487DF7">
      <w:pPr>
        <w:spacing w:line="240" w:lineRule="auto"/>
        <w:rPr>
          <w:sz w:val="20"/>
          <w:szCs w:val="20"/>
        </w:rPr>
      </w:pPr>
    </w:p>
    <w:p w:rsidR="00487DF7" w:rsidRPr="00E4026E" w:rsidRDefault="00487DF7" w:rsidP="00487DF7">
      <w:pPr>
        <w:spacing w:line="240" w:lineRule="auto"/>
        <w:rPr>
          <w:sz w:val="20"/>
          <w:szCs w:val="20"/>
        </w:rPr>
      </w:pPr>
    </w:p>
    <w:p w:rsidR="00487DF7" w:rsidRPr="00BB29FC" w:rsidRDefault="00487DF7" w:rsidP="00487DF7">
      <w:pPr>
        <w:ind w:firstLineChars="150" w:firstLine="316"/>
        <w:rPr>
          <w:b/>
        </w:rPr>
      </w:pPr>
      <w:r w:rsidRPr="00BB29FC">
        <w:rPr>
          <w:rFonts w:hint="eastAsia"/>
          <w:b/>
        </w:rPr>
        <w:t>响应参数描述</w:t>
      </w:r>
      <w:r>
        <w:rPr>
          <w:rFonts w:hint="eastAsia"/>
          <w:b/>
        </w:rPr>
        <w:t>：</w:t>
      </w:r>
    </w:p>
    <w:tbl>
      <w:tblPr>
        <w:tblW w:w="8215" w:type="dxa"/>
        <w:tblInd w:w="154" w:type="dxa"/>
        <w:tblLayout w:type="fixed"/>
        <w:tblCellMar>
          <w:left w:w="0" w:type="dxa"/>
          <w:right w:w="0" w:type="dxa"/>
        </w:tblCellMar>
        <w:tblLook w:val="0000"/>
      </w:tblPr>
      <w:tblGrid>
        <w:gridCol w:w="1552"/>
        <w:gridCol w:w="1134"/>
        <w:gridCol w:w="4820"/>
        <w:gridCol w:w="709"/>
      </w:tblGrid>
      <w:tr w:rsidR="00487DF7" w:rsidRPr="00270E48" w:rsidTr="00487DF7">
        <w:trPr>
          <w:trHeight w:val="20"/>
        </w:trPr>
        <w:tc>
          <w:tcPr>
            <w:tcW w:w="1552" w:type="dxa"/>
            <w:tcBorders>
              <w:top w:val="single" w:sz="4" w:space="0" w:color="000000"/>
              <w:left w:val="single" w:sz="4" w:space="0" w:color="000000"/>
              <w:bottom w:val="single" w:sz="4" w:space="0" w:color="000000"/>
              <w:right w:val="single" w:sz="4" w:space="0" w:color="000000"/>
            </w:tcBorders>
            <w:shd w:val="clear" w:color="auto" w:fill="DFDFDF"/>
          </w:tcPr>
          <w:p w:rsidR="00487DF7" w:rsidRPr="00270E48" w:rsidRDefault="00487DF7" w:rsidP="00487DF7">
            <w:pPr>
              <w:spacing w:line="307" w:lineRule="exact"/>
              <w:ind w:left="102" w:right="-20"/>
              <w:rPr>
                <w:sz w:val="24"/>
                <w:szCs w:val="24"/>
              </w:rPr>
            </w:pPr>
            <w:r>
              <w:rPr>
                <w:rFonts w:ascii="微软雅黑" w:eastAsia="微软雅黑" w:cs="微软雅黑" w:hint="eastAsia"/>
                <w:b/>
                <w:bCs/>
                <w:spacing w:val="12"/>
                <w:position w:val="-1"/>
              </w:rPr>
              <w:t>数据项</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487DF7" w:rsidRPr="00270E48" w:rsidRDefault="00487DF7" w:rsidP="00487DF7">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487DF7" w:rsidRPr="00270E48" w:rsidRDefault="00487DF7" w:rsidP="00487DF7">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487DF7" w:rsidRPr="00270E48" w:rsidRDefault="00487DF7" w:rsidP="00487DF7">
            <w:pPr>
              <w:spacing w:line="307" w:lineRule="exact"/>
              <w:ind w:left="102" w:right="-20"/>
              <w:rPr>
                <w:sz w:val="24"/>
                <w:szCs w:val="24"/>
              </w:rPr>
            </w:pPr>
            <w:r>
              <w:rPr>
                <w:rFonts w:ascii="微软雅黑" w:eastAsia="微软雅黑" w:cs="微软雅黑" w:hint="eastAsia"/>
                <w:b/>
                <w:bCs/>
                <w:spacing w:val="12"/>
                <w:position w:val="-1"/>
              </w:rPr>
              <w:t>选项</w:t>
            </w:r>
          </w:p>
        </w:tc>
      </w:tr>
      <w:tr w:rsidR="00487DF7" w:rsidRPr="00270E48" w:rsidTr="00487DF7">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487DF7" w:rsidRPr="00286EBC" w:rsidRDefault="00487DF7" w:rsidP="00487DF7">
            <w:pPr>
              <w:ind w:right="-20"/>
              <w:jc w:val="both"/>
            </w:pPr>
            <w:r w:rsidRPr="00286EBC">
              <w:rPr>
                <w:rFonts w:hint="eastAsia"/>
              </w:rPr>
              <w:t>returnCode</w:t>
            </w:r>
          </w:p>
        </w:tc>
        <w:tc>
          <w:tcPr>
            <w:tcW w:w="1134" w:type="dxa"/>
            <w:tcBorders>
              <w:top w:val="single" w:sz="4" w:space="0" w:color="000000"/>
              <w:left w:val="single" w:sz="4" w:space="0" w:color="000000"/>
              <w:bottom w:val="single" w:sz="4" w:space="0" w:color="000000"/>
              <w:right w:val="single" w:sz="4" w:space="0" w:color="000000"/>
            </w:tcBorders>
            <w:vAlign w:val="center"/>
          </w:tcPr>
          <w:p w:rsidR="00487DF7" w:rsidRPr="00286EBC" w:rsidRDefault="00487DF7" w:rsidP="00487DF7">
            <w:pPr>
              <w:spacing w:line="241" w:lineRule="auto"/>
              <w:ind w:right="51"/>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487DF7" w:rsidRDefault="00487DF7" w:rsidP="00487DF7">
            <w:pPr>
              <w:spacing w:line="312" w:lineRule="exact"/>
              <w:ind w:right="-20"/>
              <w:jc w:val="both"/>
            </w:pPr>
            <w:r w:rsidRPr="00775C76">
              <w:rPr>
                <w:rFonts w:hint="eastAsia"/>
              </w:rPr>
              <w:t>0</w:t>
            </w:r>
            <w:r>
              <w:rPr>
                <w:rFonts w:hint="eastAsia"/>
              </w:rPr>
              <w:t>：成功</w:t>
            </w:r>
          </w:p>
          <w:p w:rsidR="00487DF7" w:rsidRPr="00775C76" w:rsidRDefault="00487DF7" w:rsidP="009B2762">
            <w:pPr>
              <w:spacing w:line="312" w:lineRule="exact"/>
              <w:ind w:right="-20"/>
              <w:jc w:val="both"/>
            </w:pPr>
            <w:r>
              <w:rPr>
                <w:rFonts w:hint="eastAsia"/>
              </w:rPr>
              <w:t>其他：失败，具体请参考</w:t>
            </w:r>
            <w:r>
              <w:rPr>
                <w:rFonts w:hint="eastAsia"/>
              </w:rPr>
              <w:t>2.1</w:t>
            </w:r>
            <w:r>
              <w:rPr>
                <w:rFonts w:hint="eastAsia"/>
              </w:rPr>
              <w:t>章节</w:t>
            </w:r>
          </w:p>
        </w:tc>
        <w:tc>
          <w:tcPr>
            <w:tcW w:w="709" w:type="dxa"/>
            <w:tcBorders>
              <w:top w:val="single" w:sz="4" w:space="0" w:color="000000"/>
              <w:left w:val="single" w:sz="4" w:space="0" w:color="000000"/>
              <w:bottom w:val="single" w:sz="4" w:space="0" w:color="000000"/>
              <w:right w:val="single" w:sz="4" w:space="0" w:color="000000"/>
            </w:tcBorders>
            <w:vAlign w:val="center"/>
          </w:tcPr>
          <w:p w:rsidR="00487DF7" w:rsidRPr="00775C76" w:rsidRDefault="00487DF7" w:rsidP="00487DF7">
            <w:pPr>
              <w:jc w:val="both"/>
            </w:pPr>
            <w:r>
              <w:rPr>
                <w:rFonts w:hint="eastAsia"/>
              </w:rPr>
              <w:t>M</w:t>
            </w:r>
          </w:p>
        </w:tc>
      </w:tr>
      <w:tr w:rsidR="00487DF7" w:rsidRPr="00270E48" w:rsidTr="00487DF7">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487DF7" w:rsidRPr="00286EBC" w:rsidRDefault="00487DF7" w:rsidP="00487DF7">
            <w:pPr>
              <w:ind w:right="-20"/>
              <w:jc w:val="both"/>
            </w:pPr>
            <w:r>
              <w:rPr>
                <w:rFonts w:hint="eastAsia"/>
              </w:rPr>
              <w:t>returnDesc</w:t>
            </w:r>
          </w:p>
        </w:tc>
        <w:tc>
          <w:tcPr>
            <w:tcW w:w="1134" w:type="dxa"/>
            <w:tcBorders>
              <w:top w:val="single" w:sz="4" w:space="0" w:color="000000"/>
              <w:left w:val="single" w:sz="4" w:space="0" w:color="000000"/>
              <w:bottom w:val="single" w:sz="4" w:space="0" w:color="000000"/>
              <w:right w:val="single" w:sz="4" w:space="0" w:color="000000"/>
            </w:tcBorders>
            <w:vAlign w:val="center"/>
          </w:tcPr>
          <w:p w:rsidR="00487DF7" w:rsidRPr="00286EBC" w:rsidRDefault="00487DF7" w:rsidP="00487DF7">
            <w:pPr>
              <w:spacing w:line="241" w:lineRule="auto"/>
              <w:ind w:right="51"/>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487DF7" w:rsidRPr="00775C76" w:rsidRDefault="00487DF7" w:rsidP="00487DF7">
            <w:pPr>
              <w:spacing w:line="312" w:lineRule="exact"/>
              <w:ind w:right="-20"/>
              <w:jc w:val="both"/>
            </w:pPr>
            <w:r>
              <w:rPr>
                <w:rFonts w:hint="eastAsia"/>
              </w:rPr>
              <w:t>返回描述信息</w:t>
            </w:r>
          </w:p>
        </w:tc>
        <w:tc>
          <w:tcPr>
            <w:tcW w:w="709" w:type="dxa"/>
            <w:tcBorders>
              <w:top w:val="single" w:sz="4" w:space="0" w:color="000000"/>
              <w:left w:val="single" w:sz="4" w:space="0" w:color="000000"/>
              <w:bottom w:val="single" w:sz="4" w:space="0" w:color="000000"/>
              <w:right w:val="single" w:sz="4" w:space="0" w:color="000000"/>
            </w:tcBorders>
            <w:vAlign w:val="center"/>
          </w:tcPr>
          <w:p w:rsidR="00487DF7" w:rsidRPr="00775C76" w:rsidRDefault="00487DF7" w:rsidP="00487DF7">
            <w:pPr>
              <w:jc w:val="both"/>
            </w:pPr>
            <w:r>
              <w:rPr>
                <w:rFonts w:hint="eastAsia"/>
              </w:rPr>
              <w:t>M</w:t>
            </w:r>
          </w:p>
        </w:tc>
      </w:tr>
    </w:tbl>
    <w:p w:rsidR="00487DF7" w:rsidRDefault="00487DF7" w:rsidP="00487DF7">
      <w:pPr>
        <w:ind w:firstLineChars="150" w:firstLine="316"/>
        <w:rPr>
          <w:b/>
        </w:rPr>
      </w:pPr>
    </w:p>
    <w:p w:rsidR="00487DF7" w:rsidRPr="00B05E9E" w:rsidRDefault="00487DF7" w:rsidP="00487DF7">
      <w:pPr>
        <w:ind w:firstLineChars="150" w:firstLine="316"/>
        <w:rPr>
          <w:b/>
        </w:rPr>
      </w:pPr>
      <w:r w:rsidRPr="00B05E9E">
        <w:rPr>
          <w:rFonts w:hint="eastAsia"/>
          <w:b/>
        </w:rPr>
        <w:t>示例</w:t>
      </w:r>
    </w:p>
    <w:tbl>
      <w:tblPr>
        <w:tblW w:w="0" w:type="auto"/>
        <w:tblInd w:w="3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701"/>
        <w:gridCol w:w="6379"/>
      </w:tblGrid>
      <w:tr w:rsidR="00487DF7" w:rsidRPr="0038247B" w:rsidTr="00487DF7">
        <w:trPr>
          <w:cantSplit/>
          <w:trHeight w:val="300"/>
        </w:trPr>
        <w:tc>
          <w:tcPr>
            <w:tcW w:w="170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87DF7" w:rsidRPr="0038247B" w:rsidRDefault="00487DF7" w:rsidP="00487DF7">
            <w:pPr>
              <w:pStyle w:val="TableHeading"/>
            </w:pPr>
            <w:r w:rsidRPr="0038247B">
              <w:lastRenderedPageBreak/>
              <w:t>Req/Response</w:t>
            </w:r>
          </w:p>
        </w:tc>
        <w:tc>
          <w:tcPr>
            <w:tcW w:w="637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87DF7" w:rsidRPr="0038247B" w:rsidRDefault="00487DF7" w:rsidP="00487DF7">
            <w:pPr>
              <w:pStyle w:val="TableHeading"/>
            </w:pPr>
            <w:r w:rsidRPr="0038247B">
              <w:t>Example</w:t>
            </w:r>
          </w:p>
        </w:tc>
      </w:tr>
      <w:tr w:rsidR="00487DF7" w:rsidRPr="001C6E22" w:rsidTr="00487DF7">
        <w:trPr>
          <w:cantSplit/>
          <w:trHeight w:val="281"/>
        </w:trPr>
        <w:tc>
          <w:tcPr>
            <w:tcW w:w="1701" w:type="dxa"/>
          </w:tcPr>
          <w:p w:rsidR="00487DF7" w:rsidRPr="002B69A5" w:rsidRDefault="00487DF7" w:rsidP="00487DF7">
            <w:pPr>
              <w:pStyle w:val="TableText"/>
              <w:rPr>
                <w:lang w:val="fr-FR"/>
              </w:rPr>
            </w:pPr>
            <w:r w:rsidRPr="0038247B">
              <w:t>HTTP Request</w:t>
            </w:r>
          </w:p>
        </w:tc>
        <w:tc>
          <w:tcPr>
            <w:tcW w:w="6379" w:type="dxa"/>
          </w:tcPr>
          <w:p w:rsidR="00CC67D9" w:rsidRPr="00CC67D9" w:rsidRDefault="00CC67D9" w:rsidP="00CC67D9">
            <w:pPr>
              <w:pStyle w:val="TerminalDisplayinTable"/>
              <w:shd w:val="clear" w:color="auto" w:fill="D9D9D9"/>
              <w:spacing w:line="240" w:lineRule="auto"/>
              <w:ind w:firstLineChars="21" w:firstLine="23"/>
              <w:rPr>
                <w:rFonts w:ascii="宋体" w:cs="宋体"/>
                <w:snapToGrid/>
                <w:color w:val="000000"/>
                <w:sz w:val="11"/>
                <w:szCs w:val="18"/>
              </w:rPr>
            </w:pPr>
            <w:r w:rsidRPr="00CC67D9">
              <w:rPr>
                <w:rFonts w:ascii="宋体" w:cs="宋体"/>
                <w:snapToGrid/>
                <w:color w:val="000000"/>
                <w:sz w:val="11"/>
                <w:szCs w:val="18"/>
              </w:rPr>
              <w:t>{</w:t>
            </w:r>
          </w:p>
          <w:p w:rsidR="00CC67D9" w:rsidRPr="00CC67D9" w:rsidRDefault="00CC67D9" w:rsidP="00CC67D9">
            <w:pPr>
              <w:pStyle w:val="TerminalDisplayinTable"/>
              <w:shd w:val="clear" w:color="auto" w:fill="D9D9D9"/>
              <w:spacing w:line="240" w:lineRule="auto"/>
              <w:ind w:firstLineChars="21" w:firstLine="23"/>
              <w:rPr>
                <w:rFonts w:ascii="宋体" w:cs="宋体"/>
                <w:snapToGrid/>
                <w:color w:val="000000"/>
                <w:sz w:val="11"/>
                <w:szCs w:val="18"/>
              </w:rPr>
            </w:pPr>
            <w:r w:rsidRPr="00CC67D9">
              <w:rPr>
                <w:rFonts w:ascii="宋体" w:cs="宋体"/>
                <w:snapToGrid/>
                <w:color w:val="000000"/>
                <w:sz w:val="11"/>
                <w:szCs w:val="18"/>
              </w:rPr>
              <w:t xml:space="preserve">    "osVersion": "0",</w:t>
            </w:r>
          </w:p>
          <w:p w:rsidR="00CC67D9" w:rsidRPr="00CC67D9" w:rsidRDefault="00CC67D9" w:rsidP="00CC67D9">
            <w:pPr>
              <w:pStyle w:val="TerminalDisplayinTable"/>
              <w:shd w:val="clear" w:color="auto" w:fill="D9D9D9"/>
              <w:spacing w:line="240" w:lineRule="auto"/>
              <w:ind w:firstLineChars="21" w:firstLine="23"/>
              <w:rPr>
                <w:rFonts w:ascii="宋体" w:cs="宋体"/>
                <w:snapToGrid/>
                <w:color w:val="000000"/>
                <w:sz w:val="11"/>
                <w:szCs w:val="18"/>
              </w:rPr>
            </w:pPr>
            <w:r w:rsidRPr="00CC67D9">
              <w:rPr>
                <w:rFonts w:ascii="宋体" w:cs="宋体"/>
                <w:snapToGrid/>
                <w:color w:val="000000"/>
                <w:sz w:val="11"/>
                <w:szCs w:val="18"/>
              </w:rPr>
              <w:t xml:space="preserve">    "sdkVersion": "1",</w:t>
            </w:r>
          </w:p>
          <w:p w:rsidR="00CC67D9" w:rsidRPr="00CC67D9" w:rsidRDefault="00CC67D9" w:rsidP="00CC67D9">
            <w:pPr>
              <w:pStyle w:val="TerminalDisplayinTable"/>
              <w:shd w:val="clear" w:color="auto" w:fill="D9D9D9"/>
              <w:spacing w:line="240" w:lineRule="auto"/>
              <w:ind w:firstLineChars="21" w:firstLine="23"/>
              <w:rPr>
                <w:rFonts w:ascii="宋体" w:cs="宋体"/>
                <w:snapToGrid/>
                <w:color w:val="000000"/>
                <w:sz w:val="11"/>
                <w:szCs w:val="18"/>
              </w:rPr>
            </w:pPr>
            <w:r w:rsidRPr="00CC67D9">
              <w:rPr>
                <w:rFonts w:ascii="宋体" w:cs="宋体"/>
                <w:snapToGrid/>
                <w:color w:val="000000"/>
                <w:sz w:val="11"/>
                <w:szCs w:val="18"/>
              </w:rPr>
              <w:t xml:space="preserve">    "apkVersion": "0123456",</w:t>
            </w:r>
          </w:p>
          <w:p w:rsidR="00CC67D9" w:rsidRPr="00CC67D9" w:rsidRDefault="00CC67D9" w:rsidP="00CC67D9">
            <w:pPr>
              <w:pStyle w:val="TerminalDisplayinTable"/>
              <w:shd w:val="clear" w:color="auto" w:fill="D9D9D9"/>
              <w:spacing w:line="240" w:lineRule="auto"/>
              <w:ind w:firstLineChars="21" w:firstLine="23"/>
              <w:rPr>
                <w:rFonts w:ascii="宋体" w:cs="宋体"/>
                <w:snapToGrid/>
                <w:color w:val="000000"/>
                <w:sz w:val="11"/>
                <w:szCs w:val="18"/>
              </w:rPr>
            </w:pPr>
            <w:r w:rsidRPr="00CC67D9">
              <w:rPr>
                <w:rFonts w:ascii="宋体" w:cs="宋体"/>
                <w:snapToGrid/>
                <w:color w:val="000000"/>
                <w:sz w:val="11"/>
                <w:szCs w:val="18"/>
              </w:rPr>
              <w:t xml:space="preserve">    "accessMode": "1",</w:t>
            </w:r>
          </w:p>
          <w:p w:rsidR="00CC67D9" w:rsidRPr="00CC67D9" w:rsidRDefault="00CC67D9" w:rsidP="00CC67D9">
            <w:pPr>
              <w:pStyle w:val="TerminalDisplayinTable"/>
              <w:shd w:val="clear" w:color="auto" w:fill="D9D9D9"/>
              <w:spacing w:line="240" w:lineRule="auto"/>
              <w:ind w:firstLineChars="21" w:firstLine="23"/>
              <w:rPr>
                <w:rFonts w:ascii="宋体" w:cs="宋体"/>
                <w:snapToGrid/>
                <w:color w:val="000000"/>
                <w:sz w:val="11"/>
                <w:szCs w:val="18"/>
              </w:rPr>
            </w:pPr>
            <w:r w:rsidRPr="00CC67D9">
              <w:rPr>
                <w:rFonts w:ascii="宋体" w:cs="宋体"/>
                <w:snapToGrid/>
                <w:color w:val="000000"/>
                <w:sz w:val="11"/>
                <w:szCs w:val="18"/>
              </w:rPr>
              <w:t xml:space="preserve">    "deviceID": "0005",</w:t>
            </w:r>
          </w:p>
          <w:p w:rsidR="00CC67D9" w:rsidRPr="00CC67D9" w:rsidRDefault="00CC67D9" w:rsidP="00CC67D9">
            <w:pPr>
              <w:pStyle w:val="TerminalDisplayinTable"/>
              <w:shd w:val="clear" w:color="auto" w:fill="D9D9D9"/>
              <w:spacing w:line="240" w:lineRule="auto"/>
              <w:ind w:firstLineChars="21" w:firstLine="23"/>
              <w:rPr>
                <w:rFonts w:ascii="宋体" w:cs="宋体"/>
                <w:snapToGrid/>
                <w:color w:val="000000"/>
                <w:sz w:val="11"/>
                <w:szCs w:val="18"/>
              </w:rPr>
            </w:pPr>
            <w:r w:rsidRPr="00CC67D9">
              <w:rPr>
                <w:rFonts w:ascii="宋体" w:cs="宋体"/>
                <w:snapToGrid/>
                <w:color w:val="000000"/>
                <w:sz w:val="11"/>
                <w:szCs w:val="18"/>
              </w:rPr>
              <w:t xml:space="preserve">    "deviceType": "8860",</w:t>
            </w:r>
          </w:p>
          <w:p w:rsidR="00CC67D9" w:rsidRPr="00CC67D9" w:rsidRDefault="00CC67D9" w:rsidP="00CC67D9">
            <w:pPr>
              <w:pStyle w:val="TerminalDisplayinTable"/>
              <w:shd w:val="clear" w:color="auto" w:fill="D9D9D9"/>
              <w:spacing w:line="240" w:lineRule="auto"/>
              <w:ind w:firstLineChars="21" w:firstLine="23"/>
              <w:rPr>
                <w:rFonts w:ascii="宋体" w:cs="宋体"/>
                <w:snapToGrid/>
                <w:color w:val="000000"/>
                <w:sz w:val="11"/>
                <w:szCs w:val="18"/>
              </w:rPr>
            </w:pPr>
            <w:r w:rsidRPr="00CC67D9">
              <w:rPr>
                <w:rFonts w:ascii="宋体" w:cs="宋体"/>
                <w:snapToGrid/>
                <w:color w:val="000000"/>
                <w:sz w:val="11"/>
                <w:szCs w:val="18"/>
              </w:rPr>
              <w:t xml:space="preserve">    "time": "1356657521860",</w:t>
            </w:r>
          </w:p>
          <w:p w:rsidR="00CC67D9" w:rsidRPr="00CC67D9" w:rsidRDefault="00CC67D9" w:rsidP="00CC67D9">
            <w:pPr>
              <w:pStyle w:val="TerminalDisplayinTable"/>
              <w:shd w:val="clear" w:color="auto" w:fill="D9D9D9"/>
              <w:spacing w:line="240" w:lineRule="auto"/>
              <w:ind w:firstLineChars="21" w:firstLine="23"/>
              <w:rPr>
                <w:rFonts w:ascii="宋体" w:cs="宋体"/>
                <w:snapToGrid/>
                <w:color w:val="000000"/>
                <w:sz w:val="11"/>
                <w:szCs w:val="18"/>
              </w:rPr>
            </w:pPr>
            <w:r w:rsidRPr="00CC67D9">
              <w:rPr>
                <w:rFonts w:ascii="宋体" w:cs="宋体"/>
                <w:snapToGrid/>
                <w:color w:val="000000"/>
                <w:sz w:val="11"/>
                <w:szCs w:val="18"/>
              </w:rPr>
              <w:t xml:space="preserve">    "logList": [</w:t>
            </w:r>
          </w:p>
          <w:p w:rsidR="00CC67D9" w:rsidRPr="00CC67D9" w:rsidRDefault="00CC67D9" w:rsidP="00CC67D9">
            <w:pPr>
              <w:pStyle w:val="TerminalDisplayinTable"/>
              <w:shd w:val="clear" w:color="auto" w:fill="D9D9D9"/>
              <w:spacing w:line="240" w:lineRule="auto"/>
              <w:ind w:firstLineChars="21" w:firstLine="23"/>
              <w:rPr>
                <w:rFonts w:ascii="宋体" w:cs="宋体"/>
                <w:snapToGrid/>
                <w:color w:val="000000"/>
                <w:sz w:val="11"/>
                <w:szCs w:val="18"/>
              </w:rPr>
            </w:pPr>
            <w:r w:rsidRPr="00CC67D9">
              <w:rPr>
                <w:rFonts w:ascii="宋体" w:cs="宋体"/>
                <w:snapToGrid/>
                <w:color w:val="000000"/>
                <w:sz w:val="11"/>
                <w:szCs w:val="18"/>
              </w:rPr>
              <w:t xml:space="preserve">        </w:t>
            </w:r>
          </w:p>
          <w:p w:rsidR="00CC67D9" w:rsidRPr="00CC67D9" w:rsidRDefault="00CC67D9" w:rsidP="00CC67D9">
            <w:pPr>
              <w:pStyle w:val="TerminalDisplayinTable"/>
              <w:shd w:val="clear" w:color="auto" w:fill="D9D9D9"/>
              <w:spacing w:line="240" w:lineRule="auto"/>
              <w:ind w:firstLineChars="21" w:firstLine="23"/>
              <w:rPr>
                <w:rFonts w:ascii="宋体" w:cs="宋体"/>
                <w:snapToGrid/>
                <w:color w:val="000000"/>
                <w:sz w:val="11"/>
                <w:szCs w:val="18"/>
              </w:rPr>
            </w:pPr>
            <w:r w:rsidRPr="00CC67D9">
              <w:rPr>
                <w:rFonts w:ascii="宋体" w:cs="宋体"/>
                <w:snapToGrid/>
                <w:color w:val="000000"/>
                <w:sz w:val="11"/>
                <w:szCs w:val="18"/>
              </w:rPr>
              <w:t xml:space="preserve">        {</w:t>
            </w:r>
          </w:p>
          <w:p w:rsidR="00CC67D9" w:rsidRPr="00CC67D9" w:rsidRDefault="00CC67D9" w:rsidP="00CC67D9">
            <w:pPr>
              <w:pStyle w:val="TerminalDisplayinTable"/>
              <w:shd w:val="clear" w:color="auto" w:fill="D9D9D9"/>
              <w:spacing w:line="240" w:lineRule="auto"/>
              <w:ind w:firstLineChars="21" w:firstLine="23"/>
              <w:rPr>
                <w:rFonts w:ascii="宋体" w:cs="宋体"/>
                <w:snapToGrid/>
                <w:color w:val="000000"/>
                <w:sz w:val="11"/>
                <w:szCs w:val="18"/>
              </w:rPr>
            </w:pPr>
            <w:r w:rsidRPr="00CC67D9">
              <w:rPr>
                <w:rFonts w:ascii="宋体" w:cs="宋体"/>
                <w:snapToGrid/>
                <w:color w:val="000000"/>
                <w:sz w:val="11"/>
                <w:szCs w:val="18"/>
              </w:rPr>
              <w:t xml:space="preserve">            "userID": "123456",</w:t>
            </w:r>
          </w:p>
          <w:p w:rsidR="00CC67D9" w:rsidRPr="00CC67D9" w:rsidRDefault="00CC67D9" w:rsidP="00CC67D9">
            <w:pPr>
              <w:pStyle w:val="TerminalDisplayinTable"/>
              <w:shd w:val="clear" w:color="auto" w:fill="D9D9D9"/>
              <w:spacing w:line="240" w:lineRule="auto"/>
              <w:ind w:firstLineChars="21" w:firstLine="23"/>
              <w:rPr>
                <w:rFonts w:ascii="宋体" w:cs="宋体"/>
                <w:snapToGrid/>
                <w:color w:val="000000"/>
                <w:sz w:val="11"/>
                <w:szCs w:val="18"/>
              </w:rPr>
            </w:pPr>
            <w:r w:rsidRPr="00CC67D9">
              <w:rPr>
                <w:rFonts w:ascii="宋体" w:cs="宋体"/>
                <w:snapToGrid/>
                <w:color w:val="000000"/>
                <w:sz w:val="11"/>
                <w:szCs w:val="18"/>
              </w:rPr>
              <w:t xml:space="preserve">            "applicationID": "1",</w:t>
            </w:r>
          </w:p>
          <w:p w:rsidR="00CC67D9" w:rsidRPr="00CC67D9" w:rsidRDefault="00CC67D9" w:rsidP="00CC67D9">
            <w:pPr>
              <w:pStyle w:val="TerminalDisplayinTable"/>
              <w:shd w:val="clear" w:color="auto" w:fill="D9D9D9"/>
              <w:spacing w:line="240" w:lineRule="auto"/>
              <w:ind w:firstLineChars="21" w:firstLine="23"/>
              <w:rPr>
                <w:rFonts w:ascii="宋体" w:cs="宋体"/>
                <w:snapToGrid/>
                <w:color w:val="000000"/>
                <w:sz w:val="11"/>
                <w:szCs w:val="18"/>
              </w:rPr>
            </w:pPr>
            <w:r w:rsidRPr="00CC67D9">
              <w:rPr>
                <w:rFonts w:ascii="宋体" w:cs="宋体"/>
                <w:snapToGrid/>
                <w:color w:val="000000"/>
                <w:sz w:val="11"/>
                <w:szCs w:val="18"/>
              </w:rPr>
              <w:t xml:space="preserve">            "packageName": "com",</w:t>
            </w:r>
          </w:p>
          <w:p w:rsidR="00CC67D9" w:rsidRPr="00CC67D9" w:rsidRDefault="00CC67D9" w:rsidP="00CC67D9">
            <w:pPr>
              <w:pStyle w:val="TerminalDisplayinTable"/>
              <w:shd w:val="clear" w:color="auto" w:fill="D9D9D9"/>
              <w:spacing w:line="240" w:lineRule="auto"/>
              <w:ind w:firstLineChars="21" w:firstLine="23"/>
              <w:rPr>
                <w:rFonts w:ascii="宋体" w:cs="宋体"/>
                <w:snapToGrid/>
                <w:color w:val="000000"/>
                <w:sz w:val="11"/>
                <w:szCs w:val="18"/>
              </w:rPr>
            </w:pPr>
            <w:r w:rsidRPr="00CC67D9">
              <w:rPr>
                <w:rFonts w:ascii="宋体" w:cs="宋体"/>
                <w:snapToGrid/>
                <w:color w:val="000000"/>
                <w:sz w:val="11"/>
                <w:szCs w:val="18"/>
              </w:rPr>
              <w:t xml:space="preserve">            "netType": "1",</w:t>
            </w:r>
          </w:p>
          <w:p w:rsidR="00CC67D9" w:rsidRPr="00CC67D9" w:rsidRDefault="00CC67D9" w:rsidP="00CC67D9">
            <w:pPr>
              <w:pStyle w:val="TerminalDisplayinTable"/>
              <w:shd w:val="clear" w:color="auto" w:fill="D9D9D9"/>
              <w:spacing w:line="240" w:lineRule="auto"/>
              <w:ind w:firstLineChars="21" w:firstLine="23"/>
              <w:rPr>
                <w:rFonts w:ascii="宋体" w:cs="宋体"/>
                <w:snapToGrid/>
                <w:color w:val="000000"/>
                <w:sz w:val="11"/>
                <w:szCs w:val="18"/>
              </w:rPr>
            </w:pPr>
            <w:r w:rsidRPr="00CC67D9">
              <w:rPr>
                <w:rFonts w:ascii="宋体" w:cs="宋体"/>
                <w:snapToGrid/>
                <w:color w:val="000000"/>
                <w:sz w:val="11"/>
                <w:szCs w:val="18"/>
              </w:rPr>
              <w:t xml:space="preserve">            "plmn": "GSM",</w:t>
            </w:r>
          </w:p>
          <w:p w:rsidR="00CC67D9" w:rsidRPr="00CC67D9" w:rsidRDefault="00CC67D9" w:rsidP="00CC67D9">
            <w:pPr>
              <w:pStyle w:val="TerminalDisplayinTable"/>
              <w:shd w:val="clear" w:color="auto" w:fill="D9D9D9"/>
              <w:spacing w:line="240" w:lineRule="auto"/>
              <w:ind w:firstLineChars="21" w:firstLine="23"/>
              <w:rPr>
                <w:rFonts w:ascii="宋体" w:cs="宋体"/>
                <w:snapToGrid/>
                <w:color w:val="000000"/>
                <w:sz w:val="11"/>
                <w:szCs w:val="18"/>
              </w:rPr>
            </w:pPr>
            <w:r w:rsidRPr="00CC67D9">
              <w:rPr>
                <w:rFonts w:ascii="宋体" w:cs="宋体"/>
                <w:snapToGrid/>
                <w:color w:val="000000"/>
                <w:sz w:val="11"/>
                <w:szCs w:val="18"/>
              </w:rPr>
              <w:t xml:space="preserve">            "clientID": "123",</w:t>
            </w:r>
          </w:p>
          <w:p w:rsidR="00CC67D9" w:rsidRPr="00CC67D9" w:rsidRDefault="00CC67D9" w:rsidP="00CC67D9">
            <w:pPr>
              <w:pStyle w:val="TerminalDisplayinTable"/>
              <w:shd w:val="clear" w:color="auto" w:fill="D9D9D9"/>
              <w:spacing w:line="240" w:lineRule="auto"/>
              <w:ind w:firstLineChars="21" w:firstLine="23"/>
              <w:rPr>
                <w:rFonts w:ascii="宋体" w:cs="宋体"/>
                <w:snapToGrid/>
                <w:color w:val="000000"/>
                <w:sz w:val="11"/>
                <w:szCs w:val="18"/>
              </w:rPr>
            </w:pPr>
            <w:r w:rsidRPr="00CC67D9">
              <w:rPr>
                <w:rFonts w:ascii="宋体" w:cs="宋体"/>
                <w:snapToGrid/>
                <w:color w:val="000000"/>
                <w:sz w:val="11"/>
                <w:szCs w:val="18"/>
              </w:rPr>
              <w:t xml:space="preserve">            "tranID": "125",</w:t>
            </w:r>
          </w:p>
          <w:p w:rsidR="00CC67D9" w:rsidRPr="00CC67D9" w:rsidRDefault="00CC67D9" w:rsidP="00CC67D9">
            <w:pPr>
              <w:pStyle w:val="TerminalDisplayinTable"/>
              <w:shd w:val="clear" w:color="auto" w:fill="D9D9D9"/>
              <w:spacing w:line="240" w:lineRule="auto"/>
              <w:ind w:firstLineChars="21" w:firstLine="23"/>
              <w:rPr>
                <w:rFonts w:ascii="宋体" w:cs="宋体"/>
                <w:snapToGrid/>
                <w:color w:val="000000"/>
                <w:sz w:val="11"/>
                <w:szCs w:val="18"/>
              </w:rPr>
            </w:pPr>
            <w:r w:rsidRPr="00CC67D9">
              <w:rPr>
                <w:rFonts w:ascii="宋体" w:cs="宋体"/>
                <w:snapToGrid/>
                <w:color w:val="000000"/>
                <w:sz w:val="11"/>
                <w:szCs w:val="18"/>
              </w:rPr>
              <w:t xml:space="preserve">            "stime": "125666",</w:t>
            </w:r>
          </w:p>
          <w:p w:rsidR="00CC67D9" w:rsidRPr="00CC67D9" w:rsidRDefault="00CC67D9" w:rsidP="00CC67D9">
            <w:pPr>
              <w:pStyle w:val="TerminalDisplayinTable"/>
              <w:shd w:val="clear" w:color="auto" w:fill="D9D9D9"/>
              <w:spacing w:line="240" w:lineRule="auto"/>
              <w:ind w:firstLineChars="21" w:firstLine="23"/>
              <w:rPr>
                <w:rFonts w:ascii="宋体" w:cs="宋体"/>
                <w:snapToGrid/>
                <w:color w:val="000000"/>
                <w:sz w:val="11"/>
                <w:szCs w:val="18"/>
              </w:rPr>
            </w:pPr>
            <w:r w:rsidRPr="00CC67D9">
              <w:rPr>
                <w:rFonts w:ascii="宋体" w:cs="宋体"/>
                <w:snapToGrid/>
                <w:color w:val="000000"/>
                <w:sz w:val="11"/>
                <w:szCs w:val="18"/>
              </w:rPr>
              <w:t xml:space="preserve">            "etime": "23666",</w:t>
            </w:r>
          </w:p>
          <w:p w:rsidR="00CC67D9" w:rsidRPr="00CC67D9" w:rsidRDefault="00CC67D9" w:rsidP="00CC67D9">
            <w:pPr>
              <w:pStyle w:val="TerminalDisplayinTable"/>
              <w:shd w:val="clear" w:color="auto" w:fill="D9D9D9"/>
              <w:spacing w:line="240" w:lineRule="auto"/>
              <w:ind w:firstLineChars="21" w:firstLine="23"/>
              <w:rPr>
                <w:rFonts w:ascii="宋体" w:cs="宋体"/>
                <w:snapToGrid/>
                <w:color w:val="000000"/>
                <w:sz w:val="11"/>
                <w:szCs w:val="18"/>
              </w:rPr>
            </w:pPr>
            <w:r w:rsidRPr="00CC67D9">
              <w:rPr>
                <w:rFonts w:ascii="宋体" w:cs="宋体"/>
                <w:snapToGrid/>
                <w:color w:val="000000"/>
                <w:sz w:val="11"/>
                <w:szCs w:val="18"/>
              </w:rPr>
              <w:t xml:space="preserve">            "type": "2",</w:t>
            </w:r>
          </w:p>
          <w:p w:rsidR="00CC67D9" w:rsidRPr="00CC67D9" w:rsidRDefault="00CC67D9" w:rsidP="00CC67D9">
            <w:pPr>
              <w:pStyle w:val="TerminalDisplayinTable"/>
              <w:shd w:val="clear" w:color="auto" w:fill="D9D9D9"/>
              <w:spacing w:line="240" w:lineRule="auto"/>
              <w:ind w:firstLineChars="21" w:firstLine="23"/>
              <w:rPr>
                <w:rFonts w:ascii="宋体" w:cs="宋体"/>
                <w:snapToGrid/>
                <w:color w:val="000000"/>
                <w:sz w:val="11"/>
                <w:szCs w:val="18"/>
              </w:rPr>
            </w:pPr>
            <w:r w:rsidRPr="00CC67D9">
              <w:rPr>
                <w:rFonts w:ascii="宋体" w:cs="宋体"/>
                <w:snapToGrid/>
                <w:color w:val="000000"/>
                <w:sz w:val="11"/>
                <w:szCs w:val="18"/>
              </w:rPr>
              <w:t xml:space="preserve">            "Operation": "3",</w:t>
            </w:r>
          </w:p>
          <w:p w:rsidR="00CC67D9" w:rsidRPr="00CC67D9" w:rsidRDefault="00CC67D9" w:rsidP="00CC67D9">
            <w:pPr>
              <w:pStyle w:val="TerminalDisplayinTable"/>
              <w:shd w:val="clear" w:color="auto" w:fill="D9D9D9"/>
              <w:spacing w:line="240" w:lineRule="auto"/>
              <w:ind w:firstLineChars="21" w:firstLine="23"/>
              <w:rPr>
                <w:rFonts w:ascii="宋体" w:cs="宋体"/>
                <w:snapToGrid/>
                <w:color w:val="000000"/>
                <w:sz w:val="11"/>
                <w:szCs w:val="18"/>
              </w:rPr>
            </w:pPr>
            <w:r w:rsidRPr="00CC67D9">
              <w:rPr>
                <w:rFonts w:ascii="宋体" w:cs="宋体"/>
                <w:snapToGrid/>
                <w:color w:val="000000"/>
                <w:sz w:val="11"/>
                <w:szCs w:val="18"/>
              </w:rPr>
              <w:t xml:space="preserve">            "Value": "0"</w:t>
            </w:r>
          </w:p>
          <w:p w:rsidR="00CC67D9" w:rsidRPr="00CC67D9" w:rsidRDefault="00CC67D9" w:rsidP="00CC67D9">
            <w:pPr>
              <w:pStyle w:val="TerminalDisplayinTable"/>
              <w:shd w:val="clear" w:color="auto" w:fill="D9D9D9"/>
              <w:spacing w:line="240" w:lineRule="auto"/>
              <w:ind w:firstLineChars="21" w:firstLine="23"/>
              <w:rPr>
                <w:rFonts w:ascii="宋体" w:cs="宋体"/>
                <w:snapToGrid/>
                <w:color w:val="000000"/>
                <w:sz w:val="11"/>
                <w:szCs w:val="18"/>
              </w:rPr>
            </w:pPr>
            <w:r w:rsidRPr="00CC67D9">
              <w:rPr>
                <w:rFonts w:ascii="宋体" w:cs="宋体"/>
                <w:snapToGrid/>
                <w:color w:val="000000"/>
                <w:sz w:val="11"/>
                <w:szCs w:val="18"/>
              </w:rPr>
              <w:t xml:space="preserve">        },</w:t>
            </w:r>
          </w:p>
          <w:p w:rsidR="00CC67D9" w:rsidRPr="00CC67D9" w:rsidRDefault="00CC67D9" w:rsidP="00CC67D9">
            <w:pPr>
              <w:pStyle w:val="TerminalDisplayinTable"/>
              <w:shd w:val="clear" w:color="auto" w:fill="D9D9D9"/>
              <w:spacing w:line="240" w:lineRule="auto"/>
              <w:ind w:firstLineChars="21" w:firstLine="23"/>
              <w:rPr>
                <w:rFonts w:ascii="宋体" w:cs="宋体"/>
                <w:snapToGrid/>
                <w:color w:val="000000"/>
                <w:sz w:val="11"/>
                <w:szCs w:val="18"/>
              </w:rPr>
            </w:pPr>
            <w:r w:rsidRPr="00CC67D9">
              <w:rPr>
                <w:rFonts w:ascii="宋体" w:cs="宋体"/>
                <w:snapToGrid/>
                <w:color w:val="000000"/>
                <w:sz w:val="11"/>
                <w:szCs w:val="18"/>
              </w:rPr>
              <w:t xml:space="preserve">        {</w:t>
            </w:r>
          </w:p>
          <w:p w:rsidR="00CC67D9" w:rsidRPr="00CC67D9" w:rsidRDefault="00CC67D9" w:rsidP="00CC67D9">
            <w:pPr>
              <w:pStyle w:val="TerminalDisplayinTable"/>
              <w:shd w:val="clear" w:color="auto" w:fill="D9D9D9"/>
              <w:spacing w:line="240" w:lineRule="auto"/>
              <w:ind w:firstLineChars="21" w:firstLine="23"/>
              <w:rPr>
                <w:rFonts w:ascii="宋体" w:cs="宋体"/>
                <w:snapToGrid/>
                <w:color w:val="000000"/>
                <w:sz w:val="11"/>
                <w:szCs w:val="18"/>
              </w:rPr>
            </w:pPr>
            <w:r w:rsidRPr="00CC67D9">
              <w:rPr>
                <w:rFonts w:ascii="宋体" w:cs="宋体"/>
                <w:snapToGrid/>
                <w:color w:val="000000"/>
                <w:sz w:val="11"/>
                <w:szCs w:val="18"/>
              </w:rPr>
              <w:t xml:space="preserve">            "userID": "123456",</w:t>
            </w:r>
          </w:p>
          <w:p w:rsidR="00CC67D9" w:rsidRPr="00CC67D9" w:rsidRDefault="00CC67D9" w:rsidP="00CC67D9">
            <w:pPr>
              <w:pStyle w:val="TerminalDisplayinTable"/>
              <w:shd w:val="clear" w:color="auto" w:fill="D9D9D9"/>
              <w:spacing w:line="240" w:lineRule="auto"/>
              <w:ind w:firstLineChars="21" w:firstLine="23"/>
              <w:rPr>
                <w:rFonts w:ascii="宋体" w:cs="宋体"/>
                <w:snapToGrid/>
                <w:color w:val="000000"/>
                <w:sz w:val="11"/>
                <w:szCs w:val="18"/>
              </w:rPr>
            </w:pPr>
            <w:r w:rsidRPr="00CC67D9">
              <w:rPr>
                <w:rFonts w:ascii="宋体" w:cs="宋体"/>
                <w:snapToGrid/>
                <w:color w:val="000000"/>
                <w:sz w:val="11"/>
                <w:szCs w:val="18"/>
              </w:rPr>
              <w:t xml:space="preserve">            "applicationID": "1",</w:t>
            </w:r>
          </w:p>
          <w:p w:rsidR="00CC67D9" w:rsidRPr="00CC67D9" w:rsidRDefault="00CC67D9" w:rsidP="00CC67D9">
            <w:pPr>
              <w:pStyle w:val="TerminalDisplayinTable"/>
              <w:shd w:val="clear" w:color="auto" w:fill="D9D9D9"/>
              <w:spacing w:line="240" w:lineRule="auto"/>
              <w:ind w:firstLineChars="21" w:firstLine="23"/>
              <w:rPr>
                <w:rFonts w:ascii="宋体" w:cs="宋体"/>
                <w:snapToGrid/>
                <w:color w:val="000000"/>
                <w:sz w:val="11"/>
                <w:szCs w:val="18"/>
              </w:rPr>
            </w:pPr>
            <w:r w:rsidRPr="00CC67D9">
              <w:rPr>
                <w:rFonts w:ascii="宋体" w:cs="宋体"/>
                <w:snapToGrid/>
                <w:color w:val="000000"/>
                <w:sz w:val="11"/>
                <w:szCs w:val="18"/>
              </w:rPr>
              <w:t xml:space="preserve">            "packageName": "com",</w:t>
            </w:r>
          </w:p>
          <w:p w:rsidR="00CC67D9" w:rsidRPr="00CC67D9" w:rsidRDefault="00CC67D9" w:rsidP="00CC67D9">
            <w:pPr>
              <w:pStyle w:val="TerminalDisplayinTable"/>
              <w:shd w:val="clear" w:color="auto" w:fill="D9D9D9"/>
              <w:spacing w:line="240" w:lineRule="auto"/>
              <w:ind w:firstLineChars="21" w:firstLine="23"/>
              <w:rPr>
                <w:rFonts w:ascii="宋体" w:cs="宋体"/>
                <w:snapToGrid/>
                <w:color w:val="000000"/>
                <w:sz w:val="11"/>
                <w:szCs w:val="18"/>
              </w:rPr>
            </w:pPr>
            <w:r w:rsidRPr="00CC67D9">
              <w:rPr>
                <w:rFonts w:ascii="宋体" w:cs="宋体"/>
                <w:snapToGrid/>
                <w:color w:val="000000"/>
                <w:sz w:val="11"/>
                <w:szCs w:val="18"/>
              </w:rPr>
              <w:t xml:space="preserve">            "netType": "1",</w:t>
            </w:r>
          </w:p>
          <w:p w:rsidR="00CC67D9" w:rsidRPr="00CC67D9" w:rsidRDefault="00CC67D9" w:rsidP="00CC67D9">
            <w:pPr>
              <w:pStyle w:val="TerminalDisplayinTable"/>
              <w:shd w:val="clear" w:color="auto" w:fill="D9D9D9"/>
              <w:spacing w:line="240" w:lineRule="auto"/>
              <w:ind w:firstLineChars="21" w:firstLine="23"/>
              <w:rPr>
                <w:rFonts w:ascii="宋体" w:cs="宋体"/>
                <w:snapToGrid/>
                <w:color w:val="000000"/>
                <w:sz w:val="11"/>
                <w:szCs w:val="18"/>
              </w:rPr>
            </w:pPr>
            <w:r w:rsidRPr="00CC67D9">
              <w:rPr>
                <w:rFonts w:ascii="宋体" w:cs="宋体"/>
                <w:snapToGrid/>
                <w:color w:val="000000"/>
                <w:sz w:val="11"/>
                <w:szCs w:val="18"/>
              </w:rPr>
              <w:t xml:space="preserve">            "plmn": "GSM",</w:t>
            </w:r>
          </w:p>
          <w:p w:rsidR="00CC67D9" w:rsidRPr="00CC67D9" w:rsidRDefault="00CC67D9" w:rsidP="00CC67D9">
            <w:pPr>
              <w:pStyle w:val="TerminalDisplayinTable"/>
              <w:shd w:val="clear" w:color="auto" w:fill="D9D9D9"/>
              <w:spacing w:line="240" w:lineRule="auto"/>
              <w:ind w:firstLineChars="21" w:firstLine="23"/>
              <w:rPr>
                <w:rFonts w:ascii="宋体" w:cs="宋体"/>
                <w:snapToGrid/>
                <w:color w:val="000000"/>
                <w:sz w:val="11"/>
                <w:szCs w:val="18"/>
              </w:rPr>
            </w:pPr>
            <w:r w:rsidRPr="00CC67D9">
              <w:rPr>
                <w:rFonts w:ascii="宋体" w:cs="宋体"/>
                <w:snapToGrid/>
                <w:color w:val="000000"/>
                <w:sz w:val="11"/>
                <w:szCs w:val="18"/>
              </w:rPr>
              <w:t xml:space="preserve">            "clientID": "123",</w:t>
            </w:r>
          </w:p>
          <w:p w:rsidR="00CC67D9" w:rsidRPr="00CC67D9" w:rsidRDefault="00CC67D9" w:rsidP="00CC67D9">
            <w:pPr>
              <w:pStyle w:val="TerminalDisplayinTable"/>
              <w:shd w:val="clear" w:color="auto" w:fill="D9D9D9"/>
              <w:spacing w:line="240" w:lineRule="auto"/>
              <w:ind w:firstLineChars="21" w:firstLine="23"/>
              <w:rPr>
                <w:rFonts w:ascii="宋体" w:cs="宋体"/>
                <w:snapToGrid/>
                <w:color w:val="000000"/>
                <w:sz w:val="11"/>
                <w:szCs w:val="18"/>
              </w:rPr>
            </w:pPr>
            <w:r w:rsidRPr="00CC67D9">
              <w:rPr>
                <w:rFonts w:ascii="宋体" w:cs="宋体"/>
                <w:snapToGrid/>
                <w:color w:val="000000"/>
                <w:sz w:val="11"/>
                <w:szCs w:val="18"/>
              </w:rPr>
              <w:t xml:space="preserve">            "tranID": "125",</w:t>
            </w:r>
          </w:p>
          <w:p w:rsidR="00CC67D9" w:rsidRPr="00CC67D9" w:rsidRDefault="00CC67D9" w:rsidP="00CC67D9">
            <w:pPr>
              <w:pStyle w:val="TerminalDisplayinTable"/>
              <w:shd w:val="clear" w:color="auto" w:fill="D9D9D9"/>
              <w:spacing w:line="240" w:lineRule="auto"/>
              <w:ind w:firstLineChars="21" w:firstLine="23"/>
              <w:rPr>
                <w:rFonts w:ascii="宋体" w:cs="宋体"/>
                <w:snapToGrid/>
                <w:color w:val="000000"/>
                <w:sz w:val="11"/>
                <w:szCs w:val="18"/>
              </w:rPr>
            </w:pPr>
            <w:r w:rsidRPr="00CC67D9">
              <w:rPr>
                <w:rFonts w:ascii="宋体" w:cs="宋体"/>
                <w:snapToGrid/>
                <w:color w:val="000000"/>
                <w:sz w:val="11"/>
                <w:szCs w:val="18"/>
              </w:rPr>
              <w:t xml:space="preserve">            "stime": "125666",</w:t>
            </w:r>
          </w:p>
          <w:p w:rsidR="00CC67D9" w:rsidRPr="00CC67D9" w:rsidRDefault="00CC67D9" w:rsidP="00CC67D9">
            <w:pPr>
              <w:pStyle w:val="TerminalDisplayinTable"/>
              <w:shd w:val="clear" w:color="auto" w:fill="D9D9D9"/>
              <w:spacing w:line="240" w:lineRule="auto"/>
              <w:ind w:firstLineChars="21" w:firstLine="23"/>
              <w:rPr>
                <w:rFonts w:ascii="宋体" w:cs="宋体"/>
                <w:snapToGrid/>
                <w:color w:val="000000"/>
                <w:sz w:val="11"/>
                <w:szCs w:val="18"/>
              </w:rPr>
            </w:pPr>
            <w:r w:rsidRPr="00CC67D9">
              <w:rPr>
                <w:rFonts w:ascii="宋体" w:cs="宋体"/>
                <w:snapToGrid/>
                <w:color w:val="000000"/>
                <w:sz w:val="11"/>
                <w:szCs w:val="18"/>
              </w:rPr>
              <w:t xml:space="preserve">            "etime": "23666",</w:t>
            </w:r>
          </w:p>
          <w:p w:rsidR="00CC67D9" w:rsidRPr="00CC67D9" w:rsidRDefault="00CC67D9" w:rsidP="00CC67D9">
            <w:pPr>
              <w:pStyle w:val="TerminalDisplayinTable"/>
              <w:shd w:val="clear" w:color="auto" w:fill="D9D9D9"/>
              <w:spacing w:line="240" w:lineRule="auto"/>
              <w:ind w:firstLineChars="21" w:firstLine="23"/>
              <w:rPr>
                <w:rFonts w:ascii="宋体" w:cs="宋体"/>
                <w:snapToGrid/>
                <w:color w:val="000000"/>
                <w:sz w:val="11"/>
                <w:szCs w:val="18"/>
              </w:rPr>
            </w:pPr>
            <w:r w:rsidRPr="00CC67D9">
              <w:rPr>
                <w:rFonts w:ascii="宋体" w:cs="宋体"/>
                <w:snapToGrid/>
                <w:color w:val="000000"/>
                <w:sz w:val="11"/>
                <w:szCs w:val="18"/>
              </w:rPr>
              <w:t xml:space="preserve">            "type": "2",</w:t>
            </w:r>
          </w:p>
          <w:p w:rsidR="00CC67D9" w:rsidRPr="00CC67D9" w:rsidRDefault="00CC67D9" w:rsidP="00CC67D9">
            <w:pPr>
              <w:pStyle w:val="TerminalDisplayinTable"/>
              <w:shd w:val="clear" w:color="auto" w:fill="D9D9D9"/>
              <w:spacing w:line="240" w:lineRule="auto"/>
              <w:ind w:firstLineChars="21" w:firstLine="23"/>
              <w:rPr>
                <w:rFonts w:ascii="宋体" w:cs="宋体"/>
                <w:snapToGrid/>
                <w:color w:val="000000"/>
                <w:sz w:val="11"/>
                <w:szCs w:val="18"/>
              </w:rPr>
            </w:pPr>
            <w:r w:rsidRPr="00CC67D9">
              <w:rPr>
                <w:rFonts w:ascii="宋体" w:cs="宋体"/>
                <w:snapToGrid/>
                <w:color w:val="000000"/>
                <w:sz w:val="11"/>
                <w:szCs w:val="18"/>
              </w:rPr>
              <w:t xml:space="preserve">            "Operation": "3",</w:t>
            </w:r>
          </w:p>
          <w:p w:rsidR="00CC67D9" w:rsidRPr="00CC67D9" w:rsidRDefault="00CC67D9" w:rsidP="00CC67D9">
            <w:pPr>
              <w:pStyle w:val="TerminalDisplayinTable"/>
              <w:shd w:val="clear" w:color="auto" w:fill="D9D9D9"/>
              <w:spacing w:line="240" w:lineRule="auto"/>
              <w:ind w:firstLineChars="21" w:firstLine="23"/>
              <w:rPr>
                <w:rFonts w:ascii="宋体" w:cs="宋体"/>
                <w:snapToGrid/>
                <w:color w:val="000000"/>
                <w:sz w:val="11"/>
                <w:szCs w:val="18"/>
              </w:rPr>
            </w:pPr>
            <w:r w:rsidRPr="00CC67D9">
              <w:rPr>
                <w:rFonts w:ascii="宋体" w:cs="宋体"/>
                <w:snapToGrid/>
                <w:color w:val="000000"/>
                <w:sz w:val="11"/>
                <w:szCs w:val="18"/>
              </w:rPr>
              <w:t xml:space="preserve">            "Value": "0"</w:t>
            </w:r>
          </w:p>
          <w:p w:rsidR="00CC67D9" w:rsidRPr="00CC67D9" w:rsidRDefault="00CC67D9" w:rsidP="00CC67D9">
            <w:pPr>
              <w:pStyle w:val="TerminalDisplayinTable"/>
              <w:shd w:val="clear" w:color="auto" w:fill="D9D9D9"/>
              <w:spacing w:line="240" w:lineRule="auto"/>
              <w:ind w:firstLineChars="21" w:firstLine="23"/>
              <w:rPr>
                <w:rFonts w:ascii="宋体" w:cs="宋体"/>
                <w:snapToGrid/>
                <w:color w:val="000000"/>
                <w:sz w:val="11"/>
                <w:szCs w:val="18"/>
              </w:rPr>
            </w:pPr>
            <w:r w:rsidRPr="00CC67D9">
              <w:rPr>
                <w:rFonts w:ascii="宋体" w:cs="宋体"/>
                <w:snapToGrid/>
                <w:color w:val="000000"/>
                <w:sz w:val="11"/>
                <w:szCs w:val="18"/>
              </w:rPr>
              <w:t xml:space="preserve">        },</w:t>
            </w:r>
          </w:p>
          <w:p w:rsidR="00CC67D9" w:rsidRPr="00CC67D9" w:rsidRDefault="00CC67D9" w:rsidP="00CC67D9">
            <w:pPr>
              <w:pStyle w:val="TerminalDisplayinTable"/>
              <w:shd w:val="clear" w:color="auto" w:fill="D9D9D9"/>
              <w:spacing w:line="240" w:lineRule="auto"/>
              <w:ind w:firstLineChars="21" w:firstLine="23"/>
              <w:rPr>
                <w:rFonts w:ascii="宋体" w:cs="宋体"/>
                <w:snapToGrid/>
                <w:color w:val="000000"/>
                <w:sz w:val="11"/>
                <w:szCs w:val="18"/>
              </w:rPr>
            </w:pPr>
            <w:r w:rsidRPr="00CC67D9">
              <w:rPr>
                <w:rFonts w:ascii="宋体" w:cs="宋体"/>
                <w:snapToGrid/>
                <w:color w:val="000000"/>
                <w:sz w:val="11"/>
                <w:szCs w:val="18"/>
              </w:rPr>
              <w:t xml:space="preserve">        {</w:t>
            </w:r>
          </w:p>
          <w:p w:rsidR="00CC67D9" w:rsidRPr="00CC67D9" w:rsidRDefault="00CC67D9" w:rsidP="00CC67D9">
            <w:pPr>
              <w:pStyle w:val="TerminalDisplayinTable"/>
              <w:shd w:val="clear" w:color="auto" w:fill="D9D9D9"/>
              <w:spacing w:line="240" w:lineRule="auto"/>
              <w:ind w:firstLineChars="21" w:firstLine="23"/>
              <w:rPr>
                <w:rFonts w:ascii="宋体" w:cs="宋体"/>
                <w:snapToGrid/>
                <w:color w:val="000000"/>
                <w:sz w:val="11"/>
                <w:szCs w:val="18"/>
              </w:rPr>
            </w:pPr>
            <w:r w:rsidRPr="00CC67D9">
              <w:rPr>
                <w:rFonts w:ascii="宋体" w:cs="宋体"/>
                <w:snapToGrid/>
                <w:color w:val="000000"/>
                <w:sz w:val="11"/>
                <w:szCs w:val="18"/>
              </w:rPr>
              <w:t xml:space="preserve">            "userID": "123456",</w:t>
            </w:r>
          </w:p>
          <w:p w:rsidR="00CC67D9" w:rsidRPr="00CC67D9" w:rsidRDefault="00CC67D9" w:rsidP="00CC67D9">
            <w:pPr>
              <w:pStyle w:val="TerminalDisplayinTable"/>
              <w:shd w:val="clear" w:color="auto" w:fill="D9D9D9"/>
              <w:spacing w:line="240" w:lineRule="auto"/>
              <w:ind w:firstLineChars="21" w:firstLine="23"/>
              <w:rPr>
                <w:rFonts w:ascii="宋体" w:cs="宋体"/>
                <w:snapToGrid/>
                <w:color w:val="000000"/>
                <w:sz w:val="11"/>
                <w:szCs w:val="18"/>
              </w:rPr>
            </w:pPr>
            <w:r w:rsidRPr="00CC67D9">
              <w:rPr>
                <w:rFonts w:ascii="宋体" w:cs="宋体"/>
                <w:snapToGrid/>
                <w:color w:val="000000"/>
                <w:sz w:val="11"/>
                <w:szCs w:val="18"/>
              </w:rPr>
              <w:t xml:space="preserve">            "applicationID": "1",</w:t>
            </w:r>
          </w:p>
          <w:p w:rsidR="00CC67D9" w:rsidRPr="00CC67D9" w:rsidRDefault="00CC67D9" w:rsidP="00CC67D9">
            <w:pPr>
              <w:pStyle w:val="TerminalDisplayinTable"/>
              <w:shd w:val="clear" w:color="auto" w:fill="D9D9D9"/>
              <w:spacing w:line="240" w:lineRule="auto"/>
              <w:ind w:firstLineChars="21" w:firstLine="23"/>
              <w:rPr>
                <w:rFonts w:ascii="宋体" w:cs="宋体"/>
                <w:snapToGrid/>
                <w:color w:val="000000"/>
                <w:sz w:val="11"/>
                <w:szCs w:val="18"/>
              </w:rPr>
            </w:pPr>
            <w:r w:rsidRPr="00CC67D9">
              <w:rPr>
                <w:rFonts w:ascii="宋体" w:cs="宋体"/>
                <w:snapToGrid/>
                <w:color w:val="000000"/>
                <w:sz w:val="11"/>
                <w:szCs w:val="18"/>
              </w:rPr>
              <w:t xml:space="preserve">            "packageName": "com",</w:t>
            </w:r>
          </w:p>
          <w:p w:rsidR="00CC67D9" w:rsidRPr="00CC67D9" w:rsidRDefault="00CC67D9" w:rsidP="00CC67D9">
            <w:pPr>
              <w:pStyle w:val="TerminalDisplayinTable"/>
              <w:shd w:val="clear" w:color="auto" w:fill="D9D9D9"/>
              <w:spacing w:line="240" w:lineRule="auto"/>
              <w:ind w:firstLineChars="21" w:firstLine="23"/>
              <w:rPr>
                <w:rFonts w:ascii="宋体" w:cs="宋体"/>
                <w:snapToGrid/>
                <w:color w:val="000000"/>
                <w:sz w:val="11"/>
                <w:szCs w:val="18"/>
              </w:rPr>
            </w:pPr>
            <w:r w:rsidRPr="00CC67D9">
              <w:rPr>
                <w:rFonts w:ascii="宋体" w:cs="宋体"/>
                <w:snapToGrid/>
                <w:color w:val="000000"/>
                <w:sz w:val="11"/>
                <w:szCs w:val="18"/>
              </w:rPr>
              <w:t xml:space="preserve">            "netType": "1",</w:t>
            </w:r>
          </w:p>
          <w:p w:rsidR="00CC67D9" w:rsidRPr="00CC67D9" w:rsidRDefault="00CC67D9" w:rsidP="00CC67D9">
            <w:pPr>
              <w:pStyle w:val="TerminalDisplayinTable"/>
              <w:shd w:val="clear" w:color="auto" w:fill="D9D9D9"/>
              <w:spacing w:line="240" w:lineRule="auto"/>
              <w:ind w:firstLineChars="21" w:firstLine="23"/>
              <w:rPr>
                <w:rFonts w:ascii="宋体" w:cs="宋体"/>
                <w:snapToGrid/>
                <w:color w:val="000000"/>
                <w:sz w:val="11"/>
                <w:szCs w:val="18"/>
              </w:rPr>
            </w:pPr>
            <w:r w:rsidRPr="00CC67D9">
              <w:rPr>
                <w:rFonts w:ascii="宋体" w:cs="宋体"/>
                <w:snapToGrid/>
                <w:color w:val="000000"/>
                <w:sz w:val="11"/>
                <w:szCs w:val="18"/>
              </w:rPr>
              <w:t xml:space="preserve">            "plmn": "GSM",</w:t>
            </w:r>
          </w:p>
          <w:p w:rsidR="00CC67D9" w:rsidRPr="00CC67D9" w:rsidRDefault="00CC67D9" w:rsidP="00CC67D9">
            <w:pPr>
              <w:pStyle w:val="TerminalDisplayinTable"/>
              <w:shd w:val="clear" w:color="auto" w:fill="D9D9D9"/>
              <w:spacing w:line="240" w:lineRule="auto"/>
              <w:ind w:firstLineChars="21" w:firstLine="23"/>
              <w:rPr>
                <w:rFonts w:ascii="宋体" w:cs="宋体"/>
                <w:snapToGrid/>
                <w:color w:val="000000"/>
                <w:sz w:val="11"/>
                <w:szCs w:val="18"/>
              </w:rPr>
            </w:pPr>
            <w:r w:rsidRPr="00CC67D9">
              <w:rPr>
                <w:rFonts w:ascii="宋体" w:cs="宋体"/>
                <w:snapToGrid/>
                <w:color w:val="000000"/>
                <w:sz w:val="11"/>
                <w:szCs w:val="18"/>
              </w:rPr>
              <w:t xml:space="preserve">            "clientID": "123",</w:t>
            </w:r>
          </w:p>
          <w:p w:rsidR="00CC67D9" w:rsidRPr="00CC67D9" w:rsidRDefault="00CC67D9" w:rsidP="00CC67D9">
            <w:pPr>
              <w:pStyle w:val="TerminalDisplayinTable"/>
              <w:shd w:val="clear" w:color="auto" w:fill="D9D9D9"/>
              <w:spacing w:line="240" w:lineRule="auto"/>
              <w:ind w:firstLineChars="21" w:firstLine="23"/>
              <w:rPr>
                <w:rFonts w:ascii="宋体" w:cs="宋体"/>
                <w:snapToGrid/>
                <w:color w:val="000000"/>
                <w:sz w:val="11"/>
                <w:szCs w:val="18"/>
              </w:rPr>
            </w:pPr>
            <w:r w:rsidRPr="00CC67D9">
              <w:rPr>
                <w:rFonts w:ascii="宋体" w:cs="宋体"/>
                <w:snapToGrid/>
                <w:color w:val="000000"/>
                <w:sz w:val="11"/>
                <w:szCs w:val="18"/>
              </w:rPr>
              <w:t xml:space="preserve">            "tranID": "125",</w:t>
            </w:r>
          </w:p>
          <w:p w:rsidR="00CC67D9" w:rsidRPr="00CC67D9" w:rsidRDefault="00CC67D9" w:rsidP="00CC67D9">
            <w:pPr>
              <w:pStyle w:val="TerminalDisplayinTable"/>
              <w:shd w:val="clear" w:color="auto" w:fill="D9D9D9"/>
              <w:spacing w:line="240" w:lineRule="auto"/>
              <w:ind w:firstLineChars="21" w:firstLine="23"/>
              <w:rPr>
                <w:rFonts w:ascii="宋体" w:cs="宋体"/>
                <w:snapToGrid/>
                <w:color w:val="000000"/>
                <w:sz w:val="11"/>
                <w:szCs w:val="18"/>
              </w:rPr>
            </w:pPr>
            <w:r w:rsidRPr="00CC67D9">
              <w:rPr>
                <w:rFonts w:ascii="宋体" w:cs="宋体"/>
                <w:snapToGrid/>
                <w:color w:val="000000"/>
                <w:sz w:val="11"/>
                <w:szCs w:val="18"/>
              </w:rPr>
              <w:t xml:space="preserve">            "stime": "125666",</w:t>
            </w:r>
          </w:p>
          <w:p w:rsidR="00CC67D9" w:rsidRPr="00CC67D9" w:rsidRDefault="00CC67D9" w:rsidP="00CC67D9">
            <w:pPr>
              <w:pStyle w:val="TerminalDisplayinTable"/>
              <w:shd w:val="clear" w:color="auto" w:fill="D9D9D9"/>
              <w:spacing w:line="240" w:lineRule="auto"/>
              <w:ind w:firstLineChars="21" w:firstLine="23"/>
              <w:rPr>
                <w:rFonts w:ascii="宋体" w:cs="宋体"/>
                <w:snapToGrid/>
                <w:color w:val="000000"/>
                <w:sz w:val="11"/>
                <w:szCs w:val="18"/>
              </w:rPr>
            </w:pPr>
            <w:r w:rsidRPr="00CC67D9">
              <w:rPr>
                <w:rFonts w:ascii="宋体" w:cs="宋体"/>
                <w:snapToGrid/>
                <w:color w:val="000000"/>
                <w:sz w:val="11"/>
                <w:szCs w:val="18"/>
              </w:rPr>
              <w:t xml:space="preserve">            "etime": "23666",</w:t>
            </w:r>
          </w:p>
          <w:p w:rsidR="00CC67D9" w:rsidRPr="00CC67D9" w:rsidRDefault="00CC67D9" w:rsidP="00CC67D9">
            <w:pPr>
              <w:pStyle w:val="TerminalDisplayinTable"/>
              <w:shd w:val="clear" w:color="auto" w:fill="D9D9D9"/>
              <w:spacing w:line="240" w:lineRule="auto"/>
              <w:ind w:firstLineChars="21" w:firstLine="23"/>
              <w:rPr>
                <w:rFonts w:ascii="宋体" w:cs="宋体"/>
                <w:snapToGrid/>
                <w:color w:val="000000"/>
                <w:sz w:val="11"/>
                <w:szCs w:val="18"/>
              </w:rPr>
            </w:pPr>
            <w:r w:rsidRPr="00CC67D9">
              <w:rPr>
                <w:rFonts w:ascii="宋体" w:cs="宋体"/>
                <w:snapToGrid/>
                <w:color w:val="000000"/>
                <w:sz w:val="11"/>
                <w:szCs w:val="18"/>
              </w:rPr>
              <w:t xml:space="preserve">            "type": "2",</w:t>
            </w:r>
          </w:p>
          <w:p w:rsidR="00CC67D9" w:rsidRPr="00CC67D9" w:rsidRDefault="00CC67D9" w:rsidP="00CC67D9">
            <w:pPr>
              <w:pStyle w:val="TerminalDisplayinTable"/>
              <w:shd w:val="clear" w:color="auto" w:fill="D9D9D9"/>
              <w:spacing w:line="240" w:lineRule="auto"/>
              <w:ind w:firstLineChars="21" w:firstLine="23"/>
              <w:rPr>
                <w:rFonts w:ascii="宋体" w:cs="宋体"/>
                <w:snapToGrid/>
                <w:color w:val="000000"/>
                <w:sz w:val="11"/>
                <w:szCs w:val="18"/>
              </w:rPr>
            </w:pPr>
            <w:r w:rsidRPr="00CC67D9">
              <w:rPr>
                <w:rFonts w:ascii="宋体" w:cs="宋体"/>
                <w:snapToGrid/>
                <w:color w:val="000000"/>
                <w:sz w:val="11"/>
                <w:szCs w:val="18"/>
              </w:rPr>
              <w:t xml:space="preserve">            "operation": "3",</w:t>
            </w:r>
          </w:p>
          <w:p w:rsidR="00CC67D9" w:rsidRPr="00CC67D9" w:rsidRDefault="00CC67D9" w:rsidP="00CC67D9">
            <w:pPr>
              <w:pStyle w:val="TerminalDisplayinTable"/>
              <w:shd w:val="clear" w:color="auto" w:fill="D9D9D9"/>
              <w:spacing w:line="240" w:lineRule="auto"/>
              <w:ind w:firstLineChars="21" w:firstLine="23"/>
              <w:rPr>
                <w:rFonts w:ascii="宋体" w:cs="宋体"/>
                <w:snapToGrid/>
                <w:color w:val="000000"/>
                <w:sz w:val="11"/>
                <w:szCs w:val="18"/>
              </w:rPr>
            </w:pPr>
            <w:r w:rsidRPr="00CC67D9">
              <w:rPr>
                <w:rFonts w:ascii="宋体" w:cs="宋体"/>
                <w:snapToGrid/>
                <w:color w:val="000000"/>
                <w:sz w:val="11"/>
                <w:szCs w:val="18"/>
              </w:rPr>
              <w:t xml:space="preserve">            "value": "0"</w:t>
            </w:r>
          </w:p>
          <w:p w:rsidR="00CC67D9" w:rsidRPr="00CC67D9" w:rsidRDefault="00CC67D9" w:rsidP="00CC67D9">
            <w:pPr>
              <w:pStyle w:val="TerminalDisplayinTable"/>
              <w:shd w:val="clear" w:color="auto" w:fill="D9D9D9"/>
              <w:spacing w:line="240" w:lineRule="auto"/>
              <w:ind w:firstLineChars="21" w:firstLine="23"/>
              <w:rPr>
                <w:rFonts w:ascii="宋体" w:cs="宋体"/>
                <w:snapToGrid/>
                <w:color w:val="000000"/>
                <w:sz w:val="11"/>
                <w:szCs w:val="18"/>
              </w:rPr>
            </w:pPr>
            <w:r w:rsidRPr="00CC67D9">
              <w:rPr>
                <w:rFonts w:ascii="宋体" w:cs="宋体"/>
                <w:snapToGrid/>
                <w:color w:val="000000"/>
                <w:sz w:val="11"/>
                <w:szCs w:val="18"/>
              </w:rPr>
              <w:t xml:space="preserve">        }]</w:t>
            </w:r>
          </w:p>
          <w:p w:rsidR="00487DF7" w:rsidRPr="00CC67D9" w:rsidRDefault="00CC67D9" w:rsidP="00CC67D9">
            <w:pPr>
              <w:pStyle w:val="TerminalDisplayinTable"/>
              <w:shd w:val="clear" w:color="auto" w:fill="D9D9D9"/>
              <w:spacing w:line="240" w:lineRule="auto"/>
              <w:ind w:firstLineChars="21" w:firstLine="23"/>
              <w:rPr>
                <w:rFonts w:ascii="Arial" w:hAnsi="Arial" w:cs="Arial"/>
                <w:spacing w:val="0"/>
                <w:sz w:val="11"/>
                <w:szCs w:val="20"/>
              </w:rPr>
            </w:pPr>
            <w:r w:rsidRPr="00CC67D9">
              <w:rPr>
                <w:rFonts w:ascii="宋体" w:cs="宋体"/>
                <w:snapToGrid/>
                <w:color w:val="000000"/>
                <w:sz w:val="11"/>
                <w:szCs w:val="18"/>
              </w:rPr>
              <w:t>}</w:t>
            </w:r>
          </w:p>
        </w:tc>
      </w:tr>
      <w:tr w:rsidR="00487DF7" w:rsidRPr="001C6E22" w:rsidTr="00487DF7">
        <w:trPr>
          <w:cantSplit/>
          <w:trHeight w:val="281"/>
        </w:trPr>
        <w:tc>
          <w:tcPr>
            <w:tcW w:w="1701" w:type="dxa"/>
          </w:tcPr>
          <w:p w:rsidR="00487DF7" w:rsidRPr="002B69A5" w:rsidRDefault="00487DF7" w:rsidP="00487DF7">
            <w:pPr>
              <w:pStyle w:val="TableText"/>
              <w:rPr>
                <w:lang w:val="fr-FR"/>
              </w:rPr>
            </w:pPr>
            <w:r w:rsidRPr="002B69A5">
              <w:rPr>
                <w:lang w:val="fr-FR"/>
              </w:rPr>
              <w:t>HTT</w:t>
            </w:r>
            <w:r>
              <w:rPr>
                <w:rFonts w:hint="eastAsia"/>
                <w:lang w:val="fr-FR"/>
              </w:rPr>
              <w:t>P</w:t>
            </w:r>
            <w:r w:rsidRPr="002B69A5">
              <w:rPr>
                <w:lang w:val="fr-FR"/>
              </w:rPr>
              <w:t xml:space="preserve"> Response</w:t>
            </w:r>
          </w:p>
        </w:tc>
        <w:tc>
          <w:tcPr>
            <w:tcW w:w="6379" w:type="dxa"/>
          </w:tcPr>
          <w:p w:rsidR="00CC67D9" w:rsidRPr="009650B1" w:rsidRDefault="00CC67D9" w:rsidP="00CC67D9">
            <w:pPr>
              <w:pStyle w:val="TerminalDisplayinTable"/>
              <w:shd w:val="clear" w:color="auto" w:fill="D9D9D9"/>
              <w:spacing w:line="240" w:lineRule="auto"/>
              <w:rPr>
                <w:rFonts w:ascii="Arial" w:hAnsi="Arial" w:cs="Arial"/>
                <w:spacing w:val="0"/>
                <w:sz w:val="18"/>
                <w:szCs w:val="20"/>
                <w:lang w:val="fr-FR"/>
              </w:rPr>
            </w:pPr>
            <w:r w:rsidRPr="009650B1">
              <w:rPr>
                <w:rFonts w:ascii="Arial" w:hAnsi="Arial" w:cs="Arial"/>
                <w:spacing w:val="0"/>
                <w:sz w:val="18"/>
                <w:szCs w:val="20"/>
                <w:lang w:val="fr-FR"/>
              </w:rPr>
              <w:t>{</w:t>
            </w:r>
          </w:p>
          <w:p w:rsidR="00CC67D9" w:rsidRPr="009650B1" w:rsidRDefault="00CC67D9" w:rsidP="00CC67D9">
            <w:pPr>
              <w:pStyle w:val="TerminalDisplayinTable"/>
              <w:shd w:val="clear" w:color="auto" w:fill="D9D9D9"/>
              <w:spacing w:line="240" w:lineRule="auto"/>
              <w:rPr>
                <w:rFonts w:ascii="Arial" w:hAnsi="Arial" w:cs="Arial"/>
                <w:spacing w:val="0"/>
                <w:sz w:val="18"/>
                <w:szCs w:val="20"/>
                <w:lang w:val="fr-FR"/>
              </w:rPr>
            </w:pPr>
            <w:r w:rsidRPr="009650B1">
              <w:rPr>
                <w:rFonts w:ascii="Arial" w:hAnsi="Arial" w:cs="Arial"/>
                <w:spacing w:val="0"/>
                <w:sz w:val="18"/>
                <w:szCs w:val="20"/>
                <w:lang w:val="fr-FR"/>
              </w:rPr>
              <w:t xml:space="preserve">  "returnCode" : "</w:t>
            </w:r>
            <w:r>
              <w:rPr>
                <w:rFonts w:ascii="Arial" w:hAnsi="Arial" w:cs="Arial" w:hint="eastAsia"/>
                <w:spacing w:val="0"/>
                <w:sz w:val="18"/>
                <w:szCs w:val="20"/>
                <w:lang w:val="fr-FR"/>
              </w:rPr>
              <w:t>0</w:t>
            </w:r>
            <w:r w:rsidRPr="009650B1">
              <w:rPr>
                <w:rFonts w:ascii="Arial" w:hAnsi="Arial" w:cs="Arial"/>
                <w:spacing w:val="0"/>
                <w:sz w:val="18"/>
                <w:szCs w:val="20"/>
                <w:lang w:val="fr-FR"/>
              </w:rPr>
              <w:t>",</w:t>
            </w:r>
          </w:p>
          <w:p w:rsidR="00CC67D9" w:rsidRDefault="00CC67D9" w:rsidP="00CC67D9">
            <w:pPr>
              <w:pStyle w:val="TerminalDisplayinTable"/>
              <w:shd w:val="clear" w:color="auto" w:fill="D9D9D9"/>
              <w:spacing w:line="240" w:lineRule="auto"/>
              <w:rPr>
                <w:rFonts w:ascii="Arial" w:hAnsi="Arial" w:cs="Arial"/>
                <w:spacing w:val="0"/>
                <w:sz w:val="18"/>
                <w:szCs w:val="20"/>
                <w:lang w:val="fr-FR"/>
              </w:rPr>
            </w:pPr>
            <w:r w:rsidRPr="009650B1">
              <w:rPr>
                <w:rFonts w:ascii="Arial" w:hAnsi="Arial" w:cs="Arial"/>
                <w:spacing w:val="0"/>
                <w:sz w:val="18"/>
                <w:szCs w:val="20"/>
                <w:lang w:val="fr-FR"/>
              </w:rPr>
              <w:t xml:space="preserve">  "returnDesc" : "</w:t>
            </w:r>
            <w:r>
              <w:rPr>
                <w:rFonts w:ascii="Arial" w:hAnsi="Arial" w:cs="Arial" w:hint="eastAsia"/>
                <w:spacing w:val="0"/>
                <w:sz w:val="18"/>
                <w:szCs w:val="20"/>
                <w:lang w:val="fr-FR"/>
              </w:rPr>
              <w:t>success</w:t>
            </w:r>
            <w:r w:rsidRPr="009650B1">
              <w:rPr>
                <w:rFonts w:ascii="Arial" w:hAnsi="Arial" w:cs="Arial"/>
                <w:spacing w:val="0"/>
                <w:sz w:val="18"/>
                <w:szCs w:val="20"/>
                <w:lang w:val="fr-FR"/>
              </w:rPr>
              <w:t>"</w:t>
            </w:r>
          </w:p>
          <w:p w:rsidR="00487DF7" w:rsidRPr="00AA725F" w:rsidRDefault="00CC67D9" w:rsidP="00CC67D9">
            <w:pPr>
              <w:pStyle w:val="TerminalDisplayinTable"/>
              <w:shd w:val="clear" w:color="auto" w:fill="D9D9D9"/>
              <w:spacing w:line="240" w:lineRule="auto"/>
              <w:rPr>
                <w:rFonts w:ascii="Arial" w:hAnsi="Arial" w:cs="Arial"/>
                <w:spacing w:val="0"/>
                <w:sz w:val="20"/>
                <w:szCs w:val="20"/>
                <w:lang w:val="fr-FR"/>
              </w:rPr>
            </w:pPr>
            <w:r w:rsidRPr="009650B1">
              <w:rPr>
                <w:rFonts w:ascii="Arial" w:hAnsi="Arial" w:cs="Arial"/>
                <w:spacing w:val="0"/>
                <w:sz w:val="18"/>
                <w:szCs w:val="20"/>
                <w:lang w:val="fr-FR"/>
              </w:rPr>
              <w:t>}</w:t>
            </w:r>
          </w:p>
        </w:tc>
      </w:tr>
    </w:tbl>
    <w:p w:rsidR="00487DF7" w:rsidRDefault="00487DF7" w:rsidP="00487DF7">
      <w:pPr>
        <w:spacing w:line="312" w:lineRule="exact"/>
        <w:ind w:right="-20"/>
      </w:pPr>
    </w:p>
    <w:p w:rsidR="00487DF7" w:rsidRDefault="00487DF7" w:rsidP="005B3BF2">
      <w:pPr>
        <w:ind w:firstLineChars="150" w:firstLine="316"/>
        <w:rPr>
          <w:b/>
        </w:rPr>
      </w:pPr>
    </w:p>
    <w:p w:rsidR="00090698" w:rsidRPr="00016DEA" w:rsidRDefault="00F269AF" w:rsidP="00090698">
      <w:pPr>
        <w:pStyle w:val="2"/>
      </w:pPr>
      <w:r>
        <w:rPr>
          <w:rFonts w:hint="eastAsia"/>
        </w:rPr>
        <w:t>第三方服务器</w:t>
      </w:r>
      <w:r w:rsidR="00090698">
        <w:rPr>
          <w:rFonts w:hint="eastAsia"/>
        </w:rPr>
        <w:t>绑定卡</w:t>
      </w:r>
      <w:r w:rsidR="00D15AC2">
        <w:rPr>
          <w:rFonts w:hint="eastAsia"/>
        </w:rPr>
        <w:t>（</w:t>
      </w:r>
      <w:r w:rsidR="00D15AC2">
        <w:rPr>
          <w:rFonts w:hint="eastAsia"/>
        </w:rPr>
        <w:t>2.8</w:t>
      </w:r>
      <w:r w:rsidR="00D15AC2">
        <w:rPr>
          <w:rFonts w:hint="eastAsia"/>
        </w:rPr>
        <w:t>删除）</w:t>
      </w:r>
    </w:p>
    <w:p w:rsidR="00090698" w:rsidRDefault="00090698" w:rsidP="00090698">
      <w:pPr>
        <w:ind w:firstLineChars="150" w:firstLine="315"/>
        <w:rPr>
          <w:lang w:val="fr-FR"/>
        </w:rPr>
      </w:pPr>
      <w:r>
        <w:rPr>
          <w:rFonts w:hint="eastAsia"/>
          <w:lang w:val="fr-FR"/>
        </w:rPr>
        <w:t>通过网关提供一个应用级的接口供华为内部应用服务器</w:t>
      </w:r>
      <w:r w:rsidR="00697E60">
        <w:rPr>
          <w:rFonts w:hint="eastAsia"/>
          <w:lang w:val="fr-FR"/>
        </w:rPr>
        <w:t>调用，基于一个成功的信用卡支付订单完成信用卡的绑定。</w:t>
      </w:r>
    </w:p>
    <w:p w:rsidR="00C577A9" w:rsidRDefault="00A84A43" w:rsidP="00090698">
      <w:pPr>
        <w:ind w:firstLineChars="150" w:firstLine="315"/>
        <w:rPr>
          <w:lang w:val="fr-FR"/>
        </w:rPr>
      </w:pPr>
      <w:r>
        <w:rPr>
          <w:rFonts w:hint="eastAsia"/>
          <w:lang w:val="fr-FR"/>
        </w:rPr>
        <w:t>根据订单渠道处理相应的绑卡。</w:t>
      </w:r>
    </w:p>
    <w:p w:rsidR="004432AB" w:rsidRDefault="004432AB" w:rsidP="00090698">
      <w:pPr>
        <w:ind w:firstLineChars="150" w:firstLine="315"/>
        <w:rPr>
          <w:lang w:val="fr-FR"/>
        </w:rPr>
      </w:pPr>
      <w:r>
        <w:rPr>
          <w:rFonts w:hint="eastAsia"/>
          <w:lang w:val="fr-FR"/>
        </w:rPr>
        <w:t>注：支持</w:t>
      </w:r>
      <w:r>
        <w:rPr>
          <w:rFonts w:hint="eastAsia"/>
          <w:lang w:val="fr-FR"/>
        </w:rPr>
        <w:t>5</w:t>
      </w:r>
      <w:r>
        <w:rPr>
          <w:rFonts w:hint="eastAsia"/>
          <w:lang w:val="fr-FR"/>
        </w:rPr>
        <w:t>张绑定卡。</w:t>
      </w:r>
    </w:p>
    <w:p w:rsidR="00205275" w:rsidRPr="005B2811" w:rsidRDefault="00205275" w:rsidP="00205275">
      <w:pPr>
        <w:ind w:firstLineChars="150" w:firstLine="315"/>
        <w:rPr>
          <w:lang w:val="fr-FR"/>
        </w:rPr>
      </w:pPr>
      <w:r>
        <w:rPr>
          <w:rFonts w:hint="eastAsia"/>
          <w:lang w:val="fr-FR"/>
        </w:rPr>
        <w:t>如果绑定的是用户的第一张卡，则同时将该卡设置为默认卡，只能有一张默认卡。</w:t>
      </w:r>
    </w:p>
    <w:p w:rsidR="00205275" w:rsidRPr="00205275" w:rsidRDefault="00205275" w:rsidP="00090698">
      <w:pPr>
        <w:ind w:firstLineChars="150" w:firstLine="315"/>
        <w:rPr>
          <w:lang w:val="fr-FR"/>
        </w:rPr>
      </w:pPr>
    </w:p>
    <w:p w:rsidR="00090698" w:rsidRPr="005F1769" w:rsidRDefault="00090698" w:rsidP="00090698">
      <w:pPr>
        <w:pStyle w:val="3"/>
        <w:rPr>
          <w:sz w:val="21"/>
          <w:szCs w:val="21"/>
        </w:rPr>
      </w:pPr>
      <w:r>
        <w:rPr>
          <w:rFonts w:hint="eastAsia"/>
          <w:sz w:val="21"/>
          <w:szCs w:val="21"/>
        </w:rPr>
        <w:t>开发者联盟调用接口</w:t>
      </w:r>
    </w:p>
    <w:p w:rsidR="00090698" w:rsidRPr="00527994" w:rsidRDefault="00153A97" w:rsidP="00090698">
      <w:pPr>
        <w:ind w:firstLineChars="150" w:firstLine="315"/>
      </w:pPr>
      <w:r>
        <w:rPr>
          <w:rFonts w:hint="eastAsia"/>
        </w:rPr>
        <w:t>应用</w:t>
      </w:r>
      <w:r w:rsidR="00090698">
        <w:rPr>
          <w:rFonts w:hint="eastAsia"/>
        </w:rPr>
        <w:t>级</w:t>
      </w:r>
      <w:r w:rsidR="00090698" w:rsidRPr="00527994">
        <w:rPr>
          <w:rFonts w:hint="eastAsia"/>
        </w:rPr>
        <w:t>：</w:t>
      </w:r>
      <w:r w:rsidR="00090698" w:rsidRPr="00527994">
        <w:t xml:space="preserve">String </w:t>
      </w:r>
      <w:r w:rsidR="00090698">
        <w:rPr>
          <w:color w:val="1F497D"/>
        </w:rPr>
        <w:t>huawei.trade.</w:t>
      </w:r>
      <w:r w:rsidR="00090698">
        <w:rPr>
          <w:rFonts w:hint="eastAsia"/>
          <w:color w:val="1F497D"/>
        </w:rPr>
        <w:t>mgt.</w:t>
      </w:r>
      <w:r w:rsidR="00090698">
        <w:rPr>
          <w:rFonts w:hint="eastAsia"/>
          <w:lang w:val="fr-FR"/>
        </w:rPr>
        <w:t>bindCard</w:t>
      </w:r>
      <w:r w:rsidR="00697E60">
        <w:rPr>
          <w:rFonts w:hint="eastAsia"/>
          <w:lang w:val="fr-FR"/>
        </w:rPr>
        <w:t>4</w:t>
      </w:r>
      <w:r w:rsidR="00697E60">
        <w:rPr>
          <w:rFonts w:hint="eastAsia"/>
          <w:color w:val="1F497D"/>
        </w:rPr>
        <w:t>3rd</w:t>
      </w:r>
      <w:r w:rsidR="00697E60" w:rsidRPr="00527994">
        <w:t xml:space="preserve"> </w:t>
      </w:r>
      <w:r w:rsidR="00090698" w:rsidRPr="00527994">
        <w:t>(String params)</w:t>
      </w:r>
    </w:p>
    <w:p w:rsidR="00090698" w:rsidRPr="005B2811" w:rsidRDefault="00090698" w:rsidP="00090698">
      <w:pPr>
        <w:ind w:firstLineChars="150" w:firstLine="315"/>
        <w:rPr>
          <w:lang w:val="fr-FR"/>
        </w:rPr>
      </w:pPr>
    </w:p>
    <w:p w:rsidR="00090698" w:rsidRPr="005B2811" w:rsidRDefault="00090698" w:rsidP="00090698">
      <w:pPr>
        <w:ind w:firstLineChars="150" w:firstLine="316"/>
        <w:rPr>
          <w:b/>
          <w:lang w:val="fr-FR"/>
        </w:rPr>
      </w:pPr>
      <w:r w:rsidRPr="00990213">
        <w:rPr>
          <w:rFonts w:hint="eastAsia"/>
          <w:b/>
        </w:rPr>
        <w:t>请求接口参数描述</w:t>
      </w:r>
      <w:r w:rsidRPr="005B2811">
        <w:rPr>
          <w:rFonts w:hint="eastAsia"/>
          <w:b/>
          <w:lang w:val="fr-FR"/>
        </w:rPr>
        <w:t>：</w:t>
      </w:r>
    </w:p>
    <w:tbl>
      <w:tblPr>
        <w:tblW w:w="8248" w:type="dxa"/>
        <w:tblInd w:w="121" w:type="dxa"/>
        <w:tblLayout w:type="fixed"/>
        <w:tblCellMar>
          <w:left w:w="0" w:type="dxa"/>
          <w:right w:w="0" w:type="dxa"/>
        </w:tblCellMar>
        <w:tblLook w:val="0000"/>
      </w:tblPr>
      <w:tblGrid>
        <w:gridCol w:w="1585"/>
        <w:gridCol w:w="1134"/>
        <w:gridCol w:w="4820"/>
        <w:gridCol w:w="709"/>
      </w:tblGrid>
      <w:tr w:rsidR="00090698" w:rsidRPr="00270E48" w:rsidTr="00090698">
        <w:trPr>
          <w:trHeight w:hRule="exact" w:val="370"/>
        </w:trPr>
        <w:tc>
          <w:tcPr>
            <w:tcW w:w="1585" w:type="dxa"/>
            <w:tcBorders>
              <w:top w:val="single" w:sz="4" w:space="0" w:color="000000"/>
              <w:left w:val="single" w:sz="4" w:space="0" w:color="000000"/>
              <w:bottom w:val="single" w:sz="4" w:space="0" w:color="000000"/>
              <w:right w:val="single" w:sz="4" w:space="0" w:color="000000"/>
            </w:tcBorders>
            <w:shd w:val="clear" w:color="auto" w:fill="DFDFDF"/>
          </w:tcPr>
          <w:p w:rsidR="00090698" w:rsidRPr="005B2811" w:rsidRDefault="00090698" w:rsidP="00090698">
            <w:pPr>
              <w:spacing w:line="307" w:lineRule="exact"/>
              <w:ind w:left="102" w:right="-20"/>
              <w:rPr>
                <w:sz w:val="24"/>
                <w:szCs w:val="24"/>
                <w:lang w:val="fr-FR"/>
              </w:rPr>
            </w:pPr>
            <w:r>
              <w:rPr>
                <w:rFonts w:ascii="微软雅黑" w:eastAsia="微软雅黑" w:cs="微软雅黑" w:hint="eastAsia"/>
                <w:b/>
                <w:bCs/>
                <w:spacing w:val="12"/>
                <w:position w:val="-1"/>
              </w:rPr>
              <w:t>参数名称</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090698" w:rsidRPr="00270E48" w:rsidRDefault="00090698" w:rsidP="00090698">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090698" w:rsidRPr="00270E48" w:rsidRDefault="00090698" w:rsidP="00090698">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090698" w:rsidRPr="00270E48" w:rsidRDefault="00090698" w:rsidP="00090698">
            <w:pPr>
              <w:spacing w:line="307" w:lineRule="exact"/>
              <w:ind w:left="102" w:right="-20"/>
              <w:rPr>
                <w:sz w:val="24"/>
                <w:szCs w:val="24"/>
              </w:rPr>
            </w:pPr>
            <w:r>
              <w:rPr>
                <w:rFonts w:ascii="微软雅黑" w:eastAsia="微软雅黑" w:cs="微软雅黑" w:hint="eastAsia"/>
                <w:b/>
                <w:bCs/>
                <w:spacing w:val="12"/>
                <w:position w:val="-1"/>
              </w:rPr>
              <w:t>可选</w:t>
            </w:r>
          </w:p>
        </w:tc>
      </w:tr>
      <w:tr w:rsidR="00090698" w:rsidRPr="00270E48" w:rsidTr="00090698">
        <w:trPr>
          <w:trHeight w:hRule="exact" w:val="370"/>
        </w:trPr>
        <w:tc>
          <w:tcPr>
            <w:tcW w:w="1585"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090698" w:rsidRPr="0028008B" w:rsidRDefault="00090698" w:rsidP="00090698">
            <w:pPr>
              <w:ind w:right="-20"/>
              <w:jc w:val="both"/>
            </w:pPr>
            <w:r w:rsidRPr="0028008B">
              <w:rPr>
                <w:rFonts w:hint="eastAsia"/>
              </w:rPr>
              <w:t>userID</w:t>
            </w:r>
          </w:p>
        </w:tc>
        <w:tc>
          <w:tcPr>
            <w:tcW w:w="1134"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090698" w:rsidRPr="0028008B" w:rsidRDefault="00090698" w:rsidP="00090698">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090698" w:rsidRPr="0028008B" w:rsidRDefault="00090698" w:rsidP="00090698">
            <w:pPr>
              <w:ind w:right="-20"/>
              <w:jc w:val="both"/>
            </w:pPr>
            <w:r>
              <w:rPr>
                <w:rFonts w:hint="eastAsia"/>
              </w:rPr>
              <w:t>商户</w:t>
            </w:r>
            <w:r>
              <w:rPr>
                <w:rFonts w:hint="eastAsia"/>
              </w:rPr>
              <w:t>ID</w:t>
            </w:r>
          </w:p>
        </w:tc>
        <w:tc>
          <w:tcPr>
            <w:tcW w:w="709"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090698" w:rsidRPr="0028008B" w:rsidRDefault="00090698" w:rsidP="00090698">
            <w:pPr>
              <w:ind w:right="-20"/>
              <w:jc w:val="both"/>
            </w:pPr>
            <w:r w:rsidRPr="0028008B">
              <w:rPr>
                <w:rFonts w:hint="eastAsia"/>
              </w:rPr>
              <w:t>M</w:t>
            </w:r>
          </w:p>
        </w:tc>
      </w:tr>
      <w:tr w:rsidR="001C58B6" w:rsidRPr="00270E48" w:rsidTr="00090698">
        <w:trPr>
          <w:trHeight w:hRule="exact" w:val="370"/>
        </w:trPr>
        <w:tc>
          <w:tcPr>
            <w:tcW w:w="1585"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1C58B6" w:rsidRPr="0028008B" w:rsidRDefault="001C58B6" w:rsidP="00090698">
            <w:pPr>
              <w:ind w:right="-20"/>
              <w:jc w:val="both"/>
            </w:pPr>
            <w:r>
              <w:rPr>
                <w:rFonts w:hint="eastAsia"/>
                <w:color w:val="000000" w:themeColor="text1"/>
              </w:rPr>
              <w:t>applicationID</w:t>
            </w:r>
          </w:p>
        </w:tc>
        <w:tc>
          <w:tcPr>
            <w:tcW w:w="1134"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1C58B6" w:rsidRDefault="001C58B6" w:rsidP="00090698">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1C58B6" w:rsidRDefault="001C58B6" w:rsidP="00090698">
            <w:pPr>
              <w:ind w:right="-20"/>
              <w:jc w:val="both"/>
            </w:pPr>
            <w:r>
              <w:rPr>
                <w:rFonts w:hint="eastAsia"/>
              </w:rPr>
              <w:t>应用</w:t>
            </w:r>
            <w:r>
              <w:rPr>
                <w:rFonts w:hint="eastAsia"/>
              </w:rPr>
              <w:t>ID</w:t>
            </w:r>
            <w:r>
              <w:rPr>
                <w:rFonts w:hint="eastAsia"/>
              </w:rPr>
              <w:t>，通过协议获取</w:t>
            </w:r>
          </w:p>
        </w:tc>
        <w:tc>
          <w:tcPr>
            <w:tcW w:w="709"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1C58B6" w:rsidRPr="0028008B" w:rsidRDefault="001C58B6" w:rsidP="00090698">
            <w:pPr>
              <w:ind w:right="-20"/>
              <w:jc w:val="both"/>
            </w:pPr>
            <w:r>
              <w:rPr>
                <w:rFonts w:hint="eastAsia"/>
                <w:color w:val="000000" w:themeColor="text1"/>
              </w:rPr>
              <w:t>M</w:t>
            </w:r>
          </w:p>
        </w:tc>
      </w:tr>
      <w:tr w:rsidR="00090698" w:rsidRPr="00270E48" w:rsidTr="00090698">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090698" w:rsidRDefault="00090698" w:rsidP="00090698">
            <w:pPr>
              <w:ind w:right="-20"/>
              <w:jc w:val="both"/>
            </w:pPr>
            <w:r>
              <w:rPr>
                <w:rFonts w:hint="eastAsia"/>
              </w:rPr>
              <w:t>clientID</w:t>
            </w:r>
          </w:p>
        </w:tc>
        <w:tc>
          <w:tcPr>
            <w:tcW w:w="1134" w:type="dxa"/>
            <w:tcBorders>
              <w:top w:val="single" w:sz="4" w:space="0" w:color="000000"/>
              <w:left w:val="single" w:sz="4" w:space="0" w:color="000000"/>
              <w:bottom w:val="single" w:sz="4" w:space="0" w:color="000000"/>
              <w:right w:val="single" w:sz="4" w:space="0" w:color="000000"/>
            </w:tcBorders>
            <w:vAlign w:val="center"/>
          </w:tcPr>
          <w:p w:rsidR="00090698" w:rsidRDefault="00090698" w:rsidP="00090698">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090698" w:rsidRDefault="00090698" w:rsidP="00090698">
            <w:pPr>
              <w:spacing w:line="312" w:lineRule="exact"/>
              <w:ind w:right="-20"/>
              <w:jc w:val="both"/>
            </w:pPr>
            <w:r>
              <w:rPr>
                <w:rFonts w:hint="eastAsia"/>
              </w:rPr>
              <w:t>消费者账户</w:t>
            </w:r>
            <w:r>
              <w:rPr>
                <w:rFonts w:hint="eastAsia"/>
              </w:rPr>
              <w:t>ID</w:t>
            </w:r>
          </w:p>
        </w:tc>
        <w:tc>
          <w:tcPr>
            <w:tcW w:w="709" w:type="dxa"/>
            <w:tcBorders>
              <w:top w:val="single" w:sz="4" w:space="0" w:color="000000"/>
              <w:left w:val="single" w:sz="4" w:space="0" w:color="000000"/>
              <w:bottom w:val="single" w:sz="4" w:space="0" w:color="000000"/>
              <w:right w:val="single" w:sz="4" w:space="0" w:color="000000"/>
            </w:tcBorders>
            <w:vAlign w:val="center"/>
          </w:tcPr>
          <w:p w:rsidR="00090698" w:rsidRDefault="00090698" w:rsidP="00090698">
            <w:pPr>
              <w:jc w:val="both"/>
            </w:pPr>
            <w:r>
              <w:rPr>
                <w:rFonts w:hint="eastAsia"/>
              </w:rPr>
              <w:t>M</w:t>
            </w:r>
          </w:p>
        </w:tc>
      </w:tr>
      <w:tr w:rsidR="00090698" w:rsidRPr="00270E48" w:rsidTr="00090698">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090698" w:rsidRDefault="00090698" w:rsidP="00090698">
            <w:pPr>
              <w:ind w:right="-20"/>
              <w:jc w:val="both"/>
            </w:pPr>
            <w:r>
              <w:rPr>
                <w:rFonts w:hint="eastAsia"/>
              </w:rPr>
              <w:t>clientAcc</w:t>
            </w:r>
          </w:p>
        </w:tc>
        <w:tc>
          <w:tcPr>
            <w:tcW w:w="1134" w:type="dxa"/>
            <w:tcBorders>
              <w:top w:val="single" w:sz="4" w:space="0" w:color="000000"/>
              <w:left w:val="single" w:sz="4" w:space="0" w:color="000000"/>
              <w:bottom w:val="single" w:sz="4" w:space="0" w:color="000000"/>
              <w:right w:val="single" w:sz="4" w:space="0" w:color="000000"/>
            </w:tcBorders>
            <w:vAlign w:val="center"/>
          </w:tcPr>
          <w:p w:rsidR="00090698" w:rsidRDefault="00090698" w:rsidP="00090698">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090698" w:rsidRDefault="00090698" w:rsidP="00697E60">
            <w:pPr>
              <w:spacing w:line="312" w:lineRule="exact"/>
              <w:ind w:right="-20"/>
              <w:jc w:val="both"/>
            </w:pPr>
            <w:r>
              <w:rPr>
                <w:rFonts w:hint="eastAsia"/>
              </w:rPr>
              <w:t>消费者账户昵称</w:t>
            </w:r>
            <w:r w:rsidR="00F269AF">
              <w:rPr>
                <w:rFonts w:hint="eastAsia"/>
              </w:rPr>
              <w:t>，客户端消费者登录后可以获取到。</w:t>
            </w:r>
          </w:p>
        </w:tc>
        <w:tc>
          <w:tcPr>
            <w:tcW w:w="709" w:type="dxa"/>
            <w:tcBorders>
              <w:top w:val="single" w:sz="4" w:space="0" w:color="000000"/>
              <w:left w:val="single" w:sz="4" w:space="0" w:color="000000"/>
              <w:bottom w:val="single" w:sz="4" w:space="0" w:color="000000"/>
              <w:right w:val="single" w:sz="4" w:space="0" w:color="000000"/>
            </w:tcBorders>
            <w:vAlign w:val="center"/>
          </w:tcPr>
          <w:p w:rsidR="00090698" w:rsidRDefault="00090698" w:rsidP="00090698">
            <w:pPr>
              <w:jc w:val="both"/>
            </w:pPr>
            <w:r>
              <w:rPr>
                <w:rFonts w:hint="eastAsia"/>
              </w:rPr>
              <w:t>M</w:t>
            </w:r>
          </w:p>
        </w:tc>
      </w:tr>
      <w:tr w:rsidR="00090698" w:rsidRPr="00270E48" w:rsidTr="00090698">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090698" w:rsidRDefault="00F269AF" w:rsidP="00090698">
            <w:pPr>
              <w:ind w:right="-20"/>
              <w:jc w:val="both"/>
            </w:pPr>
            <w:r>
              <w:rPr>
                <w:rFonts w:hint="eastAsia"/>
              </w:rPr>
              <w:t>deviceID</w:t>
            </w:r>
          </w:p>
        </w:tc>
        <w:tc>
          <w:tcPr>
            <w:tcW w:w="1134" w:type="dxa"/>
            <w:tcBorders>
              <w:top w:val="single" w:sz="4" w:space="0" w:color="000000"/>
              <w:left w:val="single" w:sz="4" w:space="0" w:color="000000"/>
              <w:bottom w:val="single" w:sz="4" w:space="0" w:color="000000"/>
              <w:right w:val="single" w:sz="4" w:space="0" w:color="000000"/>
            </w:tcBorders>
            <w:vAlign w:val="center"/>
          </w:tcPr>
          <w:p w:rsidR="00090698" w:rsidRDefault="00090698" w:rsidP="00090698">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090698" w:rsidRDefault="00090698" w:rsidP="00F269AF">
            <w:pPr>
              <w:spacing w:line="312" w:lineRule="exact"/>
              <w:ind w:right="-20"/>
              <w:jc w:val="both"/>
            </w:pPr>
            <w:r>
              <w:rPr>
                <w:rFonts w:hint="eastAsia"/>
              </w:rPr>
              <w:t>终端</w:t>
            </w:r>
            <w:r w:rsidR="00F269AF">
              <w:rPr>
                <w:rFonts w:hint="eastAsia"/>
              </w:rPr>
              <w:t>设备号。</w:t>
            </w:r>
          </w:p>
        </w:tc>
        <w:tc>
          <w:tcPr>
            <w:tcW w:w="709" w:type="dxa"/>
            <w:tcBorders>
              <w:top w:val="single" w:sz="4" w:space="0" w:color="000000"/>
              <w:left w:val="single" w:sz="4" w:space="0" w:color="000000"/>
              <w:bottom w:val="single" w:sz="4" w:space="0" w:color="000000"/>
              <w:right w:val="single" w:sz="4" w:space="0" w:color="000000"/>
            </w:tcBorders>
            <w:vAlign w:val="center"/>
          </w:tcPr>
          <w:p w:rsidR="00090698" w:rsidRDefault="00F269AF" w:rsidP="00090698">
            <w:pPr>
              <w:jc w:val="both"/>
            </w:pPr>
            <w:r>
              <w:rPr>
                <w:rFonts w:hint="eastAsia"/>
              </w:rPr>
              <w:t>M</w:t>
            </w:r>
          </w:p>
        </w:tc>
      </w:tr>
      <w:tr w:rsidR="00090698" w:rsidRPr="00270E48" w:rsidTr="00090698">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090698" w:rsidRDefault="00090698" w:rsidP="00090698">
            <w:pPr>
              <w:ind w:right="-20"/>
              <w:jc w:val="both"/>
            </w:pPr>
            <w:r>
              <w:rPr>
                <w:rFonts w:hint="eastAsia"/>
              </w:rPr>
              <w:t>time</w:t>
            </w:r>
          </w:p>
        </w:tc>
        <w:tc>
          <w:tcPr>
            <w:tcW w:w="1134" w:type="dxa"/>
            <w:tcBorders>
              <w:top w:val="single" w:sz="4" w:space="0" w:color="000000"/>
              <w:left w:val="single" w:sz="4" w:space="0" w:color="000000"/>
              <w:bottom w:val="single" w:sz="4" w:space="0" w:color="000000"/>
              <w:right w:val="single" w:sz="4" w:space="0" w:color="000000"/>
            </w:tcBorders>
            <w:vAlign w:val="center"/>
          </w:tcPr>
          <w:p w:rsidR="00090698" w:rsidRDefault="00090698" w:rsidP="00090698">
            <w:pPr>
              <w:ind w:right="-20"/>
              <w:jc w:val="both"/>
            </w:pPr>
            <w:r>
              <w:rPr>
                <w:rFonts w:hint="eastAsia"/>
              </w:rPr>
              <w:t>long</w:t>
            </w:r>
          </w:p>
        </w:tc>
        <w:tc>
          <w:tcPr>
            <w:tcW w:w="4820" w:type="dxa"/>
            <w:tcBorders>
              <w:top w:val="single" w:sz="4" w:space="0" w:color="000000"/>
              <w:left w:val="single" w:sz="4" w:space="0" w:color="000000"/>
              <w:bottom w:val="single" w:sz="4" w:space="0" w:color="000000"/>
              <w:right w:val="single" w:sz="4" w:space="0" w:color="000000"/>
            </w:tcBorders>
            <w:vAlign w:val="center"/>
          </w:tcPr>
          <w:p w:rsidR="00090698" w:rsidRDefault="00090698" w:rsidP="00090698">
            <w:pPr>
              <w:spacing w:line="312" w:lineRule="exact"/>
              <w:ind w:right="-20"/>
              <w:jc w:val="both"/>
            </w:pPr>
            <w:r>
              <w:rPr>
                <w:rFonts w:hint="eastAsia"/>
              </w:rPr>
              <w:t>时间戳</w:t>
            </w:r>
          </w:p>
        </w:tc>
        <w:tc>
          <w:tcPr>
            <w:tcW w:w="709" w:type="dxa"/>
            <w:tcBorders>
              <w:top w:val="single" w:sz="4" w:space="0" w:color="000000"/>
              <w:left w:val="single" w:sz="4" w:space="0" w:color="000000"/>
              <w:bottom w:val="single" w:sz="4" w:space="0" w:color="000000"/>
              <w:right w:val="single" w:sz="4" w:space="0" w:color="000000"/>
            </w:tcBorders>
            <w:vAlign w:val="center"/>
          </w:tcPr>
          <w:p w:rsidR="00090698" w:rsidRPr="000930B7" w:rsidRDefault="00090698" w:rsidP="00090698">
            <w:pPr>
              <w:jc w:val="both"/>
            </w:pPr>
            <w:r>
              <w:rPr>
                <w:rFonts w:hint="eastAsia"/>
              </w:rPr>
              <w:t>M</w:t>
            </w:r>
          </w:p>
        </w:tc>
      </w:tr>
      <w:tr w:rsidR="00F269AF" w:rsidRPr="00270E48" w:rsidTr="00090698">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F269AF" w:rsidRDefault="00401BA1" w:rsidP="00401BA1">
            <w:pPr>
              <w:ind w:right="-20"/>
              <w:jc w:val="both"/>
            </w:pPr>
            <w:r>
              <w:rPr>
                <w:rFonts w:hint="eastAsia"/>
              </w:rPr>
              <w:t>tmpBindid</w:t>
            </w:r>
          </w:p>
        </w:tc>
        <w:tc>
          <w:tcPr>
            <w:tcW w:w="1134" w:type="dxa"/>
            <w:tcBorders>
              <w:top w:val="single" w:sz="4" w:space="0" w:color="000000"/>
              <w:left w:val="single" w:sz="4" w:space="0" w:color="000000"/>
              <w:bottom w:val="single" w:sz="4" w:space="0" w:color="000000"/>
              <w:right w:val="single" w:sz="4" w:space="0" w:color="000000"/>
            </w:tcBorders>
            <w:vAlign w:val="center"/>
          </w:tcPr>
          <w:p w:rsidR="00F269AF" w:rsidRDefault="00F269AF" w:rsidP="00090698">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F269AF" w:rsidRPr="00625136" w:rsidRDefault="00401BA1" w:rsidP="004F7012">
            <w:pPr>
              <w:spacing w:line="312" w:lineRule="exact"/>
              <w:ind w:right="-20"/>
              <w:jc w:val="both"/>
              <w:rPr>
                <w:sz w:val="20"/>
              </w:rPr>
            </w:pPr>
            <w:r>
              <w:rPr>
                <w:rFonts w:hint="eastAsia"/>
              </w:rPr>
              <w:t>临时</w:t>
            </w:r>
            <w:r>
              <w:rPr>
                <w:rFonts w:hint="eastAsia"/>
              </w:rPr>
              <w:t>id</w:t>
            </w:r>
          </w:p>
        </w:tc>
        <w:tc>
          <w:tcPr>
            <w:tcW w:w="709" w:type="dxa"/>
            <w:tcBorders>
              <w:top w:val="single" w:sz="4" w:space="0" w:color="000000"/>
              <w:left w:val="single" w:sz="4" w:space="0" w:color="000000"/>
              <w:bottom w:val="single" w:sz="4" w:space="0" w:color="000000"/>
              <w:right w:val="single" w:sz="4" w:space="0" w:color="000000"/>
            </w:tcBorders>
            <w:vAlign w:val="center"/>
          </w:tcPr>
          <w:p w:rsidR="00F269AF" w:rsidRDefault="00F269AF" w:rsidP="00090698">
            <w:pPr>
              <w:jc w:val="both"/>
            </w:pPr>
            <w:r>
              <w:rPr>
                <w:rFonts w:hint="eastAsia"/>
              </w:rPr>
              <w:t>M</w:t>
            </w:r>
          </w:p>
        </w:tc>
      </w:tr>
      <w:tr w:rsidR="00154FA2" w:rsidRPr="00270E48" w:rsidTr="00090698">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154FA2" w:rsidRPr="00286EBC" w:rsidRDefault="00154FA2" w:rsidP="00090698">
            <w:pPr>
              <w:ind w:right="-20"/>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rsidR="00154FA2" w:rsidRPr="00286EBC" w:rsidRDefault="00154FA2" w:rsidP="00090698">
            <w:pPr>
              <w:ind w:right="-20"/>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154FA2" w:rsidRPr="00775C76" w:rsidRDefault="00154FA2" w:rsidP="00090698">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154FA2" w:rsidRPr="00775C76" w:rsidRDefault="00154FA2" w:rsidP="00090698">
            <w:pPr>
              <w:jc w:val="both"/>
            </w:pPr>
          </w:p>
        </w:tc>
      </w:tr>
    </w:tbl>
    <w:p w:rsidR="00090698" w:rsidRDefault="00090698" w:rsidP="00090698">
      <w:pPr>
        <w:spacing w:line="240" w:lineRule="auto"/>
        <w:rPr>
          <w:sz w:val="20"/>
          <w:szCs w:val="20"/>
        </w:rPr>
      </w:pPr>
    </w:p>
    <w:p w:rsidR="00090698" w:rsidRPr="00E4026E" w:rsidRDefault="00090698" w:rsidP="00090698">
      <w:pPr>
        <w:spacing w:line="240" w:lineRule="auto"/>
        <w:rPr>
          <w:sz w:val="20"/>
          <w:szCs w:val="20"/>
        </w:rPr>
      </w:pPr>
    </w:p>
    <w:p w:rsidR="00090698" w:rsidRPr="00BB29FC" w:rsidRDefault="00090698" w:rsidP="00090698">
      <w:pPr>
        <w:ind w:firstLineChars="150" w:firstLine="316"/>
        <w:rPr>
          <w:b/>
        </w:rPr>
      </w:pPr>
      <w:r w:rsidRPr="00BB29FC">
        <w:rPr>
          <w:rFonts w:hint="eastAsia"/>
          <w:b/>
        </w:rPr>
        <w:t>响应参数描述</w:t>
      </w:r>
      <w:r>
        <w:rPr>
          <w:rFonts w:hint="eastAsia"/>
          <w:b/>
        </w:rPr>
        <w:t>：</w:t>
      </w:r>
    </w:p>
    <w:tbl>
      <w:tblPr>
        <w:tblW w:w="8215" w:type="dxa"/>
        <w:tblInd w:w="154" w:type="dxa"/>
        <w:tblLayout w:type="fixed"/>
        <w:tblCellMar>
          <w:left w:w="0" w:type="dxa"/>
          <w:right w:w="0" w:type="dxa"/>
        </w:tblCellMar>
        <w:tblLook w:val="0000"/>
      </w:tblPr>
      <w:tblGrid>
        <w:gridCol w:w="1552"/>
        <w:gridCol w:w="1134"/>
        <w:gridCol w:w="4820"/>
        <w:gridCol w:w="709"/>
      </w:tblGrid>
      <w:tr w:rsidR="00090698" w:rsidRPr="00270E48" w:rsidTr="00090698">
        <w:trPr>
          <w:trHeight w:val="20"/>
        </w:trPr>
        <w:tc>
          <w:tcPr>
            <w:tcW w:w="1552" w:type="dxa"/>
            <w:tcBorders>
              <w:top w:val="single" w:sz="4" w:space="0" w:color="000000"/>
              <w:left w:val="single" w:sz="4" w:space="0" w:color="000000"/>
              <w:bottom w:val="single" w:sz="4" w:space="0" w:color="000000"/>
              <w:right w:val="single" w:sz="4" w:space="0" w:color="000000"/>
            </w:tcBorders>
            <w:shd w:val="clear" w:color="auto" w:fill="DFDFDF"/>
          </w:tcPr>
          <w:p w:rsidR="00090698" w:rsidRPr="00270E48" w:rsidRDefault="00090698" w:rsidP="00090698">
            <w:pPr>
              <w:spacing w:line="307" w:lineRule="exact"/>
              <w:ind w:left="102" w:right="-20"/>
              <w:rPr>
                <w:sz w:val="24"/>
                <w:szCs w:val="24"/>
              </w:rPr>
            </w:pPr>
            <w:r>
              <w:rPr>
                <w:rFonts w:ascii="微软雅黑" w:eastAsia="微软雅黑" w:cs="微软雅黑" w:hint="eastAsia"/>
                <w:b/>
                <w:bCs/>
                <w:spacing w:val="12"/>
                <w:position w:val="-1"/>
              </w:rPr>
              <w:t>数据项</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090698" w:rsidRPr="00270E48" w:rsidRDefault="00090698" w:rsidP="00090698">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090698" w:rsidRPr="00270E48" w:rsidRDefault="00090698" w:rsidP="00090698">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090698" w:rsidRPr="00270E48" w:rsidRDefault="00090698" w:rsidP="00090698">
            <w:pPr>
              <w:spacing w:line="307" w:lineRule="exact"/>
              <w:ind w:left="102" w:right="-20"/>
              <w:rPr>
                <w:sz w:val="24"/>
                <w:szCs w:val="24"/>
              </w:rPr>
            </w:pPr>
            <w:r>
              <w:rPr>
                <w:rFonts w:ascii="微软雅黑" w:eastAsia="微软雅黑" w:cs="微软雅黑" w:hint="eastAsia"/>
                <w:b/>
                <w:bCs/>
                <w:spacing w:val="12"/>
                <w:position w:val="-1"/>
              </w:rPr>
              <w:t>选项</w:t>
            </w:r>
          </w:p>
        </w:tc>
      </w:tr>
      <w:tr w:rsidR="00090698" w:rsidRPr="00270E48" w:rsidTr="00090698">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090698" w:rsidRPr="00286EBC" w:rsidRDefault="00090698" w:rsidP="00090698">
            <w:pPr>
              <w:ind w:right="-20"/>
              <w:jc w:val="both"/>
            </w:pPr>
            <w:r w:rsidRPr="00286EBC">
              <w:rPr>
                <w:rFonts w:hint="eastAsia"/>
              </w:rPr>
              <w:t>returnCode</w:t>
            </w:r>
          </w:p>
        </w:tc>
        <w:tc>
          <w:tcPr>
            <w:tcW w:w="1134" w:type="dxa"/>
            <w:tcBorders>
              <w:top w:val="single" w:sz="4" w:space="0" w:color="000000"/>
              <w:left w:val="single" w:sz="4" w:space="0" w:color="000000"/>
              <w:bottom w:val="single" w:sz="4" w:space="0" w:color="000000"/>
              <w:right w:val="single" w:sz="4" w:space="0" w:color="000000"/>
            </w:tcBorders>
            <w:vAlign w:val="center"/>
          </w:tcPr>
          <w:p w:rsidR="00090698" w:rsidRPr="00286EBC" w:rsidRDefault="00090698" w:rsidP="00090698">
            <w:pPr>
              <w:spacing w:line="241" w:lineRule="auto"/>
              <w:ind w:right="51"/>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090698" w:rsidRPr="00775C76" w:rsidRDefault="00090698" w:rsidP="00090698">
            <w:pPr>
              <w:spacing w:line="312" w:lineRule="exact"/>
              <w:ind w:right="-20"/>
              <w:jc w:val="both"/>
            </w:pPr>
            <w:r w:rsidRPr="00775C76">
              <w:rPr>
                <w:rFonts w:hint="eastAsia"/>
              </w:rPr>
              <w:t>0</w:t>
            </w:r>
            <w:r>
              <w:rPr>
                <w:rFonts w:hint="eastAsia"/>
              </w:rPr>
              <w:t>：成功</w:t>
            </w:r>
          </w:p>
          <w:p w:rsidR="00090698" w:rsidRPr="00775C76" w:rsidRDefault="00090698" w:rsidP="00090698">
            <w:pPr>
              <w:spacing w:line="312" w:lineRule="exact"/>
              <w:ind w:right="-20"/>
              <w:jc w:val="both"/>
            </w:pPr>
            <w:r>
              <w:rPr>
                <w:rFonts w:hint="eastAsia"/>
              </w:rPr>
              <w:t>其他：失败，具体请参考</w:t>
            </w:r>
            <w:r>
              <w:rPr>
                <w:rFonts w:hint="eastAsia"/>
              </w:rPr>
              <w:t>2.1</w:t>
            </w:r>
            <w:r>
              <w:rPr>
                <w:rFonts w:hint="eastAsia"/>
              </w:rPr>
              <w:t>章节</w:t>
            </w:r>
          </w:p>
        </w:tc>
        <w:tc>
          <w:tcPr>
            <w:tcW w:w="709" w:type="dxa"/>
            <w:tcBorders>
              <w:top w:val="single" w:sz="4" w:space="0" w:color="000000"/>
              <w:left w:val="single" w:sz="4" w:space="0" w:color="000000"/>
              <w:bottom w:val="single" w:sz="4" w:space="0" w:color="000000"/>
              <w:right w:val="single" w:sz="4" w:space="0" w:color="000000"/>
            </w:tcBorders>
            <w:vAlign w:val="center"/>
          </w:tcPr>
          <w:p w:rsidR="00090698" w:rsidRPr="00775C76" w:rsidRDefault="00090698" w:rsidP="00090698">
            <w:pPr>
              <w:jc w:val="both"/>
            </w:pPr>
            <w:r>
              <w:rPr>
                <w:rFonts w:hint="eastAsia"/>
              </w:rPr>
              <w:t>M</w:t>
            </w:r>
          </w:p>
        </w:tc>
      </w:tr>
      <w:tr w:rsidR="00090698" w:rsidRPr="00270E48" w:rsidTr="00090698">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090698" w:rsidRPr="00286EBC" w:rsidRDefault="00090698" w:rsidP="00090698">
            <w:pPr>
              <w:ind w:right="-20"/>
              <w:jc w:val="both"/>
            </w:pPr>
            <w:r>
              <w:rPr>
                <w:rFonts w:hint="eastAsia"/>
              </w:rPr>
              <w:t>returnDesc</w:t>
            </w:r>
          </w:p>
        </w:tc>
        <w:tc>
          <w:tcPr>
            <w:tcW w:w="1134" w:type="dxa"/>
            <w:tcBorders>
              <w:top w:val="single" w:sz="4" w:space="0" w:color="000000"/>
              <w:left w:val="single" w:sz="4" w:space="0" w:color="000000"/>
              <w:bottom w:val="single" w:sz="4" w:space="0" w:color="000000"/>
              <w:right w:val="single" w:sz="4" w:space="0" w:color="000000"/>
            </w:tcBorders>
            <w:vAlign w:val="center"/>
          </w:tcPr>
          <w:p w:rsidR="00090698" w:rsidRPr="00286EBC" w:rsidRDefault="00090698" w:rsidP="00090698">
            <w:pPr>
              <w:spacing w:line="241" w:lineRule="auto"/>
              <w:ind w:right="51"/>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090698" w:rsidRPr="00775C76" w:rsidRDefault="00090698" w:rsidP="00090698">
            <w:pPr>
              <w:spacing w:line="312" w:lineRule="exact"/>
              <w:ind w:right="-20"/>
              <w:jc w:val="both"/>
            </w:pPr>
            <w:r>
              <w:rPr>
                <w:rFonts w:hint="eastAsia"/>
              </w:rPr>
              <w:t>返回描述信息</w:t>
            </w:r>
          </w:p>
        </w:tc>
        <w:tc>
          <w:tcPr>
            <w:tcW w:w="709" w:type="dxa"/>
            <w:tcBorders>
              <w:top w:val="single" w:sz="4" w:space="0" w:color="000000"/>
              <w:left w:val="single" w:sz="4" w:space="0" w:color="000000"/>
              <w:bottom w:val="single" w:sz="4" w:space="0" w:color="000000"/>
              <w:right w:val="single" w:sz="4" w:space="0" w:color="000000"/>
            </w:tcBorders>
            <w:vAlign w:val="center"/>
          </w:tcPr>
          <w:p w:rsidR="00090698" w:rsidRPr="00775C76" w:rsidRDefault="00090698" w:rsidP="00090698">
            <w:pPr>
              <w:jc w:val="both"/>
            </w:pPr>
            <w:r>
              <w:rPr>
                <w:rFonts w:hint="eastAsia"/>
              </w:rPr>
              <w:t>M</w:t>
            </w:r>
          </w:p>
        </w:tc>
      </w:tr>
      <w:tr w:rsidR="00090698" w:rsidRPr="00270E48" w:rsidTr="00090698">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090698" w:rsidRDefault="00090698" w:rsidP="00090698">
            <w:pPr>
              <w:ind w:right="-20"/>
              <w:jc w:val="both"/>
            </w:pPr>
            <w:r>
              <w:rPr>
                <w:rFonts w:ascii="Arial" w:hAnsi="Arial" w:cs="Arial" w:hint="eastAsia"/>
                <w:snapToGrid/>
                <w:color w:val="000000"/>
                <w:kern w:val="2"/>
                <w:sz w:val="20"/>
                <w:szCs w:val="18"/>
                <w:lang w:val="de-DE"/>
              </w:rPr>
              <w:lastRenderedPageBreak/>
              <w:t>bindid</w:t>
            </w:r>
          </w:p>
        </w:tc>
        <w:tc>
          <w:tcPr>
            <w:tcW w:w="1134" w:type="dxa"/>
            <w:tcBorders>
              <w:top w:val="single" w:sz="4" w:space="0" w:color="000000"/>
              <w:left w:val="single" w:sz="4" w:space="0" w:color="000000"/>
              <w:bottom w:val="single" w:sz="4" w:space="0" w:color="000000"/>
              <w:right w:val="single" w:sz="4" w:space="0" w:color="000000"/>
            </w:tcBorders>
            <w:vAlign w:val="center"/>
          </w:tcPr>
          <w:p w:rsidR="00090698" w:rsidRPr="00286EBC" w:rsidRDefault="00090698" w:rsidP="00090698">
            <w:pPr>
              <w:spacing w:line="241" w:lineRule="auto"/>
              <w:ind w:right="51"/>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090698" w:rsidRDefault="00090698" w:rsidP="00090698">
            <w:pPr>
              <w:spacing w:line="312" w:lineRule="exact"/>
              <w:ind w:right="-20"/>
              <w:jc w:val="both"/>
            </w:pPr>
            <w:r>
              <w:rPr>
                <w:rFonts w:hint="eastAsia"/>
              </w:rPr>
              <w:t>绑卡</w:t>
            </w:r>
            <w:r>
              <w:rPr>
                <w:rFonts w:hint="eastAsia"/>
              </w:rPr>
              <w:t>ID</w:t>
            </w:r>
          </w:p>
        </w:tc>
        <w:tc>
          <w:tcPr>
            <w:tcW w:w="709" w:type="dxa"/>
            <w:tcBorders>
              <w:top w:val="single" w:sz="4" w:space="0" w:color="000000"/>
              <w:left w:val="single" w:sz="4" w:space="0" w:color="000000"/>
              <w:bottom w:val="single" w:sz="4" w:space="0" w:color="000000"/>
              <w:right w:val="single" w:sz="4" w:space="0" w:color="000000"/>
            </w:tcBorders>
            <w:vAlign w:val="center"/>
          </w:tcPr>
          <w:p w:rsidR="00090698" w:rsidRPr="00775C76" w:rsidRDefault="00090698" w:rsidP="00090698">
            <w:pPr>
              <w:jc w:val="both"/>
            </w:pPr>
            <w:r>
              <w:rPr>
                <w:rFonts w:hint="eastAsia"/>
              </w:rPr>
              <w:t>O</w:t>
            </w:r>
          </w:p>
        </w:tc>
      </w:tr>
    </w:tbl>
    <w:p w:rsidR="00090698" w:rsidRDefault="00090698" w:rsidP="00090698">
      <w:pPr>
        <w:ind w:firstLineChars="150" w:firstLine="316"/>
        <w:rPr>
          <w:b/>
        </w:rPr>
      </w:pPr>
    </w:p>
    <w:p w:rsidR="00090698" w:rsidRDefault="00090698" w:rsidP="00090698">
      <w:pPr>
        <w:ind w:firstLineChars="150" w:firstLine="316"/>
        <w:rPr>
          <w:b/>
        </w:rPr>
      </w:pPr>
    </w:p>
    <w:p w:rsidR="00090698" w:rsidRPr="00B05E9E" w:rsidRDefault="00090698" w:rsidP="00090698">
      <w:pPr>
        <w:ind w:firstLineChars="150" w:firstLine="316"/>
        <w:rPr>
          <w:b/>
        </w:rPr>
      </w:pPr>
      <w:r w:rsidRPr="00B05E9E">
        <w:rPr>
          <w:rFonts w:hint="eastAsia"/>
          <w:b/>
        </w:rPr>
        <w:t>示例</w:t>
      </w:r>
    </w:p>
    <w:tbl>
      <w:tblPr>
        <w:tblW w:w="0" w:type="auto"/>
        <w:tblInd w:w="3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701"/>
        <w:gridCol w:w="6379"/>
      </w:tblGrid>
      <w:tr w:rsidR="00090698" w:rsidRPr="0038247B" w:rsidTr="00090698">
        <w:trPr>
          <w:cantSplit/>
          <w:trHeight w:val="300"/>
        </w:trPr>
        <w:tc>
          <w:tcPr>
            <w:tcW w:w="170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090698" w:rsidRPr="0038247B" w:rsidRDefault="00090698" w:rsidP="00090698">
            <w:pPr>
              <w:pStyle w:val="TableHeading"/>
            </w:pPr>
            <w:r w:rsidRPr="0038247B">
              <w:t>Req/Response</w:t>
            </w:r>
          </w:p>
        </w:tc>
        <w:tc>
          <w:tcPr>
            <w:tcW w:w="637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090698" w:rsidRPr="0038247B" w:rsidRDefault="00090698" w:rsidP="00090698">
            <w:pPr>
              <w:pStyle w:val="TableHeading"/>
            </w:pPr>
            <w:r w:rsidRPr="0038247B">
              <w:t>Example</w:t>
            </w:r>
          </w:p>
        </w:tc>
      </w:tr>
      <w:tr w:rsidR="00090698" w:rsidRPr="001F4F35" w:rsidTr="00090698">
        <w:trPr>
          <w:cantSplit/>
          <w:trHeight w:val="281"/>
        </w:trPr>
        <w:tc>
          <w:tcPr>
            <w:tcW w:w="1701" w:type="dxa"/>
          </w:tcPr>
          <w:p w:rsidR="00090698" w:rsidRPr="002B69A5" w:rsidRDefault="00090698" w:rsidP="00090698">
            <w:pPr>
              <w:pStyle w:val="TableText"/>
              <w:rPr>
                <w:lang w:val="fr-FR"/>
              </w:rPr>
            </w:pPr>
            <w:r w:rsidRPr="0038247B">
              <w:t>HTTP Request</w:t>
            </w:r>
          </w:p>
        </w:tc>
        <w:tc>
          <w:tcPr>
            <w:tcW w:w="6379" w:type="dxa"/>
          </w:tcPr>
          <w:p w:rsidR="008714A4" w:rsidRPr="008714A4" w:rsidRDefault="008714A4" w:rsidP="008714A4">
            <w:pPr>
              <w:pStyle w:val="TerminalDisplayinTable"/>
              <w:shd w:val="clear" w:color="auto" w:fill="D9D9D9"/>
              <w:spacing w:line="240" w:lineRule="auto"/>
              <w:ind w:firstLineChars="21" w:firstLine="42"/>
              <w:rPr>
                <w:rFonts w:ascii="Arial" w:hAnsi="Arial" w:cs="Arial"/>
                <w:spacing w:val="0"/>
                <w:sz w:val="20"/>
                <w:szCs w:val="20"/>
                <w:lang w:val="fr-FR"/>
              </w:rPr>
            </w:pPr>
            <w:r w:rsidRPr="008714A4">
              <w:rPr>
                <w:rFonts w:ascii="Arial" w:hAnsi="Arial" w:cs="Arial"/>
                <w:spacing w:val="0"/>
                <w:sz w:val="20"/>
                <w:szCs w:val="20"/>
                <w:lang w:val="fr-FR"/>
              </w:rPr>
              <w:t>{</w:t>
            </w:r>
          </w:p>
          <w:p w:rsidR="008714A4" w:rsidRPr="008714A4" w:rsidRDefault="008714A4" w:rsidP="008714A4">
            <w:pPr>
              <w:pStyle w:val="TerminalDisplayinTable"/>
              <w:shd w:val="clear" w:color="auto" w:fill="D9D9D9"/>
              <w:spacing w:line="240" w:lineRule="auto"/>
              <w:ind w:firstLineChars="21" w:firstLine="42"/>
              <w:rPr>
                <w:rFonts w:ascii="Arial" w:hAnsi="Arial" w:cs="Arial"/>
                <w:spacing w:val="0"/>
                <w:sz w:val="20"/>
                <w:szCs w:val="20"/>
                <w:lang w:val="fr-FR"/>
              </w:rPr>
            </w:pPr>
            <w:r w:rsidRPr="008714A4">
              <w:rPr>
                <w:rFonts w:ascii="Arial" w:hAnsi="Arial" w:cs="Arial"/>
                <w:spacing w:val="0"/>
                <w:sz w:val="20"/>
                <w:szCs w:val="20"/>
                <w:lang w:val="fr-FR"/>
              </w:rPr>
              <w:t xml:space="preserve">    "userID": "900086000000010204",</w:t>
            </w:r>
          </w:p>
          <w:p w:rsidR="008714A4" w:rsidRPr="008714A4" w:rsidRDefault="008714A4" w:rsidP="008714A4">
            <w:pPr>
              <w:pStyle w:val="TerminalDisplayinTable"/>
              <w:shd w:val="clear" w:color="auto" w:fill="D9D9D9"/>
              <w:spacing w:line="240" w:lineRule="auto"/>
              <w:ind w:firstLineChars="21" w:firstLine="42"/>
              <w:rPr>
                <w:rFonts w:ascii="Arial" w:hAnsi="Arial" w:cs="Arial"/>
                <w:spacing w:val="0"/>
                <w:sz w:val="20"/>
                <w:szCs w:val="20"/>
                <w:lang w:val="fr-FR"/>
              </w:rPr>
            </w:pPr>
            <w:r w:rsidRPr="008714A4">
              <w:rPr>
                <w:rFonts w:ascii="Arial" w:hAnsi="Arial" w:cs="Arial"/>
                <w:spacing w:val="0"/>
                <w:sz w:val="20"/>
                <w:szCs w:val="20"/>
                <w:lang w:val="fr-FR"/>
              </w:rPr>
              <w:t xml:space="preserve">    "deviceID": "868331011921418",</w:t>
            </w:r>
          </w:p>
          <w:p w:rsidR="008714A4" w:rsidRPr="008714A4" w:rsidRDefault="008714A4" w:rsidP="008714A4">
            <w:pPr>
              <w:pStyle w:val="TerminalDisplayinTable"/>
              <w:shd w:val="clear" w:color="auto" w:fill="D9D9D9"/>
              <w:spacing w:line="240" w:lineRule="auto"/>
              <w:ind w:firstLineChars="21" w:firstLine="42"/>
              <w:rPr>
                <w:rFonts w:ascii="Arial" w:hAnsi="Arial" w:cs="Arial"/>
                <w:spacing w:val="0"/>
                <w:sz w:val="20"/>
                <w:szCs w:val="20"/>
                <w:lang w:val="fr-FR"/>
              </w:rPr>
            </w:pPr>
            <w:r w:rsidRPr="008714A4">
              <w:rPr>
                <w:rFonts w:ascii="Arial" w:hAnsi="Arial" w:cs="Arial"/>
                <w:spacing w:val="0"/>
                <w:sz w:val="20"/>
                <w:szCs w:val="20"/>
                <w:lang w:val="fr-FR"/>
              </w:rPr>
              <w:t xml:space="preserve">    "clientID": "70086000000000938",</w:t>
            </w:r>
          </w:p>
          <w:p w:rsidR="008714A4" w:rsidRPr="008714A4" w:rsidRDefault="008714A4" w:rsidP="008714A4">
            <w:pPr>
              <w:pStyle w:val="TerminalDisplayinTable"/>
              <w:shd w:val="clear" w:color="auto" w:fill="D9D9D9"/>
              <w:spacing w:line="240" w:lineRule="auto"/>
              <w:ind w:firstLineChars="21" w:firstLine="42"/>
              <w:rPr>
                <w:rFonts w:ascii="Arial" w:hAnsi="Arial" w:cs="Arial"/>
                <w:spacing w:val="0"/>
                <w:sz w:val="20"/>
                <w:szCs w:val="20"/>
                <w:lang w:val="fr-FR"/>
              </w:rPr>
            </w:pPr>
            <w:r w:rsidRPr="008714A4">
              <w:rPr>
                <w:rFonts w:ascii="Arial" w:hAnsi="Arial" w:cs="Arial"/>
                <w:spacing w:val="0"/>
                <w:sz w:val="20"/>
                <w:szCs w:val="20"/>
                <w:lang w:val="fr-FR"/>
              </w:rPr>
              <w:t xml:space="preserve">    "requestId": "2013122709314300727E5B2",</w:t>
            </w:r>
          </w:p>
          <w:p w:rsidR="008714A4" w:rsidRPr="008714A4" w:rsidRDefault="008714A4" w:rsidP="008714A4">
            <w:pPr>
              <w:pStyle w:val="TerminalDisplayinTable"/>
              <w:shd w:val="clear" w:color="auto" w:fill="D9D9D9"/>
              <w:spacing w:line="240" w:lineRule="auto"/>
              <w:ind w:firstLineChars="21" w:firstLine="42"/>
              <w:rPr>
                <w:rFonts w:ascii="Arial" w:hAnsi="Arial" w:cs="Arial"/>
                <w:spacing w:val="0"/>
                <w:sz w:val="20"/>
                <w:szCs w:val="20"/>
                <w:lang w:val="fr-FR"/>
              </w:rPr>
            </w:pPr>
            <w:r w:rsidRPr="008714A4">
              <w:rPr>
                <w:rFonts w:ascii="Arial" w:hAnsi="Arial" w:cs="Arial"/>
                <w:spacing w:val="0"/>
                <w:sz w:val="20"/>
                <w:szCs w:val="20"/>
                <w:lang w:val="fr-FR"/>
              </w:rPr>
              <w:t xml:space="preserve">    "time": "20130126161925",</w:t>
            </w:r>
          </w:p>
          <w:p w:rsidR="008714A4" w:rsidRPr="008714A4" w:rsidRDefault="008714A4" w:rsidP="008714A4">
            <w:pPr>
              <w:pStyle w:val="TerminalDisplayinTable"/>
              <w:shd w:val="clear" w:color="auto" w:fill="D9D9D9"/>
              <w:spacing w:line="240" w:lineRule="auto"/>
              <w:ind w:firstLineChars="21" w:firstLine="42"/>
              <w:rPr>
                <w:rFonts w:ascii="Arial" w:hAnsi="Arial" w:cs="Arial"/>
                <w:spacing w:val="0"/>
                <w:sz w:val="20"/>
                <w:szCs w:val="20"/>
                <w:lang w:val="fr-FR"/>
              </w:rPr>
            </w:pPr>
            <w:r w:rsidRPr="008714A4">
              <w:rPr>
                <w:rFonts w:ascii="Arial" w:hAnsi="Arial" w:cs="Arial"/>
                <w:spacing w:val="0"/>
                <w:sz w:val="20"/>
                <w:szCs w:val="20"/>
                <w:lang w:val="fr-FR"/>
              </w:rPr>
              <w:t xml:space="preserve">    "clientAcc": "kengdeji",</w:t>
            </w:r>
          </w:p>
          <w:p w:rsidR="008714A4" w:rsidRPr="008714A4" w:rsidRDefault="008714A4" w:rsidP="008714A4">
            <w:pPr>
              <w:pStyle w:val="TerminalDisplayinTable"/>
              <w:shd w:val="clear" w:color="auto" w:fill="D9D9D9"/>
              <w:spacing w:line="240" w:lineRule="auto"/>
              <w:ind w:firstLineChars="21" w:firstLine="42"/>
              <w:rPr>
                <w:rFonts w:ascii="Arial" w:hAnsi="Arial" w:cs="Arial"/>
                <w:spacing w:val="0"/>
                <w:sz w:val="20"/>
                <w:szCs w:val="20"/>
                <w:lang w:val="fr-FR"/>
              </w:rPr>
            </w:pPr>
            <w:r w:rsidRPr="008714A4">
              <w:rPr>
                <w:rFonts w:ascii="Arial" w:hAnsi="Arial" w:cs="Arial"/>
                <w:spacing w:val="0"/>
                <w:sz w:val="20"/>
                <w:szCs w:val="20"/>
                <w:lang w:val="fr-FR"/>
              </w:rPr>
              <w:t xml:space="preserve">    "applicationID": "10114850"</w:t>
            </w:r>
          </w:p>
          <w:p w:rsidR="00090698" w:rsidRDefault="008714A4" w:rsidP="008714A4">
            <w:pPr>
              <w:pStyle w:val="TerminalDisplayinTable"/>
              <w:shd w:val="clear" w:color="auto" w:fill="D9D9D9"/>
              <w:spacing w:line="240" w:lineRule="auto"/>
              <w:ind w:firstLineChars="21" w:firstLine="42"/>
              <w:rPr>
                <w:rFonts w:ascii="Arial" w:hAnsi="Arial" w:cs="Arial"/>
                <w:spacing w:val="0"/>
                <w:sz w:val="20"/>
                <w:szCs w:val="20"/>
                <w:lang w:val="fr-FR"/>
              </w:rPr>
            </w:pPr>
            <w:r w:rsidRPr="008714A4">
              <w:rPr>
                <w:rFonts w:ascii="Arial" w:hAnsi="Arial" w:cs="Arial"/>
                <w:spacing w:val="0"/>
                <w:sz w:val="20"/>
                <w:szCs w:val="20"/>
                <w:lang w:val="fr-FR"/>
              </w:rPr>
              <w:t>}</w:t>
            </w:r>
          </w:p>
        </w:tc>
      </w:tr>
      <w:tr w:rsidR="00090698" w:rsidRPr="001C6E22" w:rsidTr="00090698">
        <w:trPr>
          <w:cantSplit/>
          <w:trHeight w:val="281"/>
        </w:trPr>
        <w:tc>
          <w:tcPr>
            <w:tcW w:w="1701" w:type="dxa"/>
          </w:tcPr>
          <w:p w:rsidR="00090698" w:rsidRPr="002B69A5" w:rsidRDefault="00090698" w:rsidP="00090698">
            <w:pPr>
              <w:pStyle w:val="TableText"/>
              <w:rPr>
                <w:lang w:val="fr-FR"/>
              </w:rPr>
            </w:pPr>
            <w:r w:rsidRPr="002B69A5">
              <w:rPr>
                <w:lang w:val="fr-FR"/>
              </w:rPr>
              <w:t>HTT</w:t>
            </w:r>
            <w:r>
              <w:rPr>
                <w:rFonts w:hint="eastAsia"/>
                <w:lang w:val="fr-FR"/>
              </w:rPr>
              <w:t>P</w:t>
            </w:r>
            <w:r w:rsidRPr="002B69A5">
              <w:rPr>
                <w:lang w:val="fr-FR"/>
              </w:rPr>
              <w:t xml:space="preserve"> Response</w:t>
            </w:r>
          </w:p>
        </w:tc>
        <w:tc>
          <w:tcPr>
            <w:tcW w:w="6379" w:type="dxa"/>
          </w:tcPr>
          <w:p w:rsidR="00090698" w:rsidRPr="001F4F35" w:rsidRDefault="00090698" w:rsidP="00090698">
            <w:pPr>
              <w:pStyle w:val="TerminalDisplayinTable"/>
              <w:shd w:val="clear" w:color="auto" w:fill="D9D9D9"/>
              <w:spacing w:line="240" w:lineRule="auto"/>
              <w:rPr>
                <w:rFonts w:ascii="Arial" w:hAnsi="Arial" w:cs="Arial"/>
                <w:spacing w:val="0"/>
                <w:sz w:val="18"/>
                <w:szCs w:val="20"/>
                <w:lang w:val="fr-FR"/>
              </w:rPr>
            </w:pPr>
            <w:r w:rsidRPr="001F4F35">
              <w:rPr>
                <w:rFonts w:ascii="Arial" w:hAnsi="Arial" w:cs="Arial"/>
                <w:spacing w:val="0"/>
                <w:sz w:val="18"/>
                <w:szCs w:val="20"/>
                <w:lang w:val="fr-FR"/>
              </w:rPr>
              <w:t>{</w:t>
            </w:r>
          </w:p>
          <w:p w:rsidR="00090698" w:rsidRPr="001F4F35" w:rsidRDefault="00090698" w:rsidP="00090698">
            <w:pPr>
              <w:pStyle w:val="TerminalDisplayinTable"/>
              <w:shd w:val="clear" w:color="auto" w:fill="D9D9D9"/>
              <w:spacing w:line="240" w:lineRule="auto"/>
              <w:rPr>
                <w:rFonts w:ascii="Arial" w:hAnsi="Arial" w:cs="Arial"/>
                <w:spacing w:val="0"/>
                <w:sz w:val="18"/>
                <w:szCs w:val="20"/>
                <w:lang w:val="fr-FR"/>
              </w:rPr>
            </w:pPr>
            <w:r w:rsidRPr="001F4F35">
              <w:rPr>
                <w:rFonts w:ascii="Arial" w:hAnsi="Arial" w:cs="Arial"/>
                <w:spacing w:val="0"/>
                <w:sz w:val="18"/>
                <w:szCs w:val="20"/>
                <w:lang w:val="fr-FR"/>
              </w:rPr>
              <w:t xml:space="preserve">  "returnCode" : "0",</w:t>
            </w:r>
          </w:p>
          <w:p w:rsidR="00090698" w:rsidRPr="001F4F35" w:rsidRDefault="00090698" w:rsidP="00090698">
            <w:pPr>
              <w:pStyle w:val="TerminalDisplayinTable"/>
              <w:shd w:val="clear" w:color="auto" w:fill="D9D9D9"/>
              <w:spacing w:line="240" w:lineRule="auto"/>
              <w:rPr>
                <w:rFonts w:ascii="Arial" w:hAnsi="Arial" w:cs="Arial"/>
                <w:spacing w:val="0"/>
                <w:sz w:val="18"/>
                <w:szCs w:val="20"/>
                <w:lang w:val="fr-FR"/>
              </w:rPr>
            </w:pPr>
            <w:r w:rsidRPr="001F4F35">
              <w:rPr>
                <w:rFonts w:ascii="Arial" w:hAnsi="Arial" w:cs="Arial"/>
                <w:spacing w:val="0"/>
                <w:sz w:val="18"/>
                <w:szCs w:val="20"/>
                <w:lang w:val="fr-FR"/>
              </w:rPr>
              <w:t xml:space="preserve">  "returnDesc" : "Bind success.",</w:t>
            </w:r>
          </w:p>
          <w:p w:rsidR="00090698" w:rsidRPr="001F4F35" w:rsidRDefault="00090698" w:rsidP="00090698">
            <w:pPr>
              <w:pStyle w:val="TerminalDisplayinTable"/>
              <w:shd w:val="clear" w:color="auto" w:fill="D9D9D9"/>
              <w:spacing w:line="240" w:lineRule="auto"/>
              <w:rPr>
                <w:rFonts w:ascii="Arial" w:hAnsi="Arial" w:cs="Arial"/>
                <w:spacing w:val="0"/>
                <w:sz w:val="18"/>
                <w:szCs w:val="20"/>
                <w:lang w:val="fr-FR"/>
              </w:rPr>
            </w:pPr>
            <w:r w:rsidRPr="001F4F35">
              <w:rPr>
                <w:rFonts w:ascii="Arial" w:hAnsi="Arial" w:cs="Arial"/>
                <w:spacing w:val="0"/>
                <w:sz w:val="18"/>
                <w:szCs w:val="20"/>
                <w:lang w:val="fr-FR"/>
              </w:rPr>
              <w:t xml:space="preserve">  "bindid" : "20130701031344617C6675D"</w:t>
            </w:r>
          </w:p>
          <w:p w:rsidR="00090698" w:rsidRPr="00AA725F" w:rsidRDefault="00090698" w:rsidP="00090698">
            <w:pPr>
              <w:pStyle w:val="TerminalDisplayinTable"/>
              <w:shd w:val="clear" w:color="auto" w:fill="D9D9D9"/>
              <w:spacing w:line="240" w:lineRule="auto"/>
              <w:rPr>
                <w:rFonts w:ascii="Arial" w:hAnsi="Arial" w:cs="Arial"/>
                <w:spacing w:val="0"/>
                <w:sz w:val="20"/>
                <w:szCs w:val="20"/>
                <w:lang w:val="fr-FR"/>
              </w:rPr>
            </w:pPr>
            <w:r w:rsidRPr="001F4F35">
              <w:rPr>
                <w:rFonts w:ascii="Arial" w:hAnsi="Arial" w:cs="Arial"/>
                <w:spacing w:val="0"/>
                <w:sz w:val="18"/>
                <w:szCs w:val="20"/>
                <w:lang w:val="fr-FR"/>
              </w:rPr>
              <w:t>}</w:t>
            </w:r>
          </w:p>
        </w:tc>
      </w:tr>
    </w:tbl>
    <w:p w:rsidR="00090698" w:rsidRDefault="00090698" w:rsidP="00090698">
      <w:pPr>
        <w:spacing w:line="312" w:lineRule="exact"/>
        <w:ind w:right="-20"/>
      </w:pPr>
    </w:p>
    <w:p w:rsidR="00090698" w:rsidRDefault="00090698" w:rsidP="005B3BF2">
      <w:pPr>
        <w:ind w:firstLineChars="150" w:firstLine="316"/>
        <w:rPr>
          <w:b/>
        </w:rPr>
      </w:pPr>
    </w:p>
    <w:p w:rsidR="007B27BD" w:rsidRPr="00016DEA" w:rsidRDefault="007B27BD" w:rsidP="007B27BD">
      <w:pPr>
        <w:pStyle w:val="2"/>
      </w:pPr>
      <w:r>
        <w:rPr>
          <w:rFonts w:hint="eastAsia"/>
        </w:rPr>
        <w:t>银联交易查询接口</w:t>
      </w:r>
    </w:p>
    <w:p w:rsidR="007B27BD" w:rsidRDefault="000E5575" w:rsidP="007B27BD">
      <w:pPr>
        <w:ind w:firstLineChars="150" w:firstLine="315"/>
        <w:rPr>
          <w:lang w:val="fr-FR"/>
        </w:rPr>
      </w:pPr>
      <w:r>
        <w:rPr>
          <w:rFonts w:hint="eastAsia"/>
          <w:lang w:val="fr-FR"/>
        </w:rPr>
        <w:t>采用</w:t>
      </w:r>
      <w:r>
        <w:rPr>
          <w:rFonts w:hint="eastAsia"/>
          <w:lang w:val="fr-FR"/>
        </w:rPr>
        <w:t>workorder</w:t>
      </w:r>
      <w:r>
        <w:rPr>
          <w:rFonts w:hint="eastAsia"/>
          <w:lang w:val="fr-FR"/>
        </w:rPr>
        <w:t>机制定时查询银联系统，获取某笔消费订单的状态。接口定义请参考《</w:t>
      </w:r>
      <w:r w:rsidRPr="000E5575">
        <w:rPr>
          <w:rFonts w:hint="eastAsia"/>
          <w:lang w:val="fr-FR"/>
        </w:rPr>
        <w:t>UPMP</w:t>
      </w:r>
      <w:r w:rsidRPr="000E5575">
        <w:rPr>
          <w:rFonts w:hint="eastAsia"/>
          <w:lang w:val="fr-FR"/>
        </w:rPr>
        <w:t>商户后台接入接口规范</w:t>
      </w:r>
      <w:r w:rsidRPr="000E5575">
        <w:rPr>
          <w:rFonts w:hint="eastAsia"/>
          <w:lang w:val="fr-FR"/>
        </w:rPr>
        <w:t>.doc</w:t>
      </w:r>
      <w:r>
        <w:rPr>
          <w:rFonts w:hint="eastAsia"/>
          <w:lang w:val="fr-FR"/>
        </w:rPr>
        <w:t>》。</w:t>
      </w:r>
    </w:p>
    <w:p w:rsidR="007B27BD" w:rsidRDefault="000E5575" w:rsidP="007B27BD">
      <w:pPr>
        <w:ind w:firstLineChars="150" w:firstLine="315"/>
        <w:rPr>
          <w:lang w:val="fr-FR"/>
        </w:rPr>
      </w:pPr>
      <w:r>
        <w:rPr>
          <w:rFonts w:hint="eastAsia"/>
          <w:lang w:val="fr-FR"/>
        </w:rPr>
        <w:t>该接口可以查询所有银联的消费交易，不区分所使用的卡种类。</w:t>
      </w:r>
    </w:p>
    <w:p w:rsidR="00F117E8" w:rsidRDefault="00F117E8" w:rsidP="005B3BF2">
      <w:pPr>
        <w:ind w:firstLineChars="150" w:firstLine="316"/>
        <w:rPr>
          <w:b/>
        </w:rPr>
      </w:pPr>
    </w:p>
    <w:p w:rsidR="000E5575" w:rsidRPr="00016DEA" w:rsidRDefault="000E5575" w:rsidP="000E5575">
      <w:pPr>
        <w:pStyle w:val="2"/>
      </w:pPr>
      <w:r>
        <w:rPr>
          <w:rFonts w:hint="eastAsia"/>
        </w:rPr>
        <w:t>银联支付结果通知接口</w:t>
      </w:r>
    </w:p>
    <w:p w:rsidR="00283CBA" w:rsidRDefault="00402A61">
      <w:pPr>
        <w:pStyle w:val="af5"/>
        <w:numPr>
          <w:ilvl w:val="0"/>
          <w:numId w:val="27"/>
        </w:numPr>
        <w:ind w:firstLineChars="0"/>
        <w:rPr>
          <w:lang w:val="fr-FR"/>
        </w:rPr>
      </w:pPr>
      <w:r w:rsidRPr="00402A61">
        <w:rPr>
          <w:rFonts w:hint="eastAsia"/>
          <w:lang w:val="fr-FR"/>
        </w:rPr>
        <w:t>非</w:t>
      </w:r>
      <w:r w:rsidRPr="00402A61">
        <w:rPr>
          <w:rFonts w:hint="eastAsia"/>
          <w:lang w:val="fr-FR"/>
        </w:rPr>
        <w:t>WAP</w:t>
      </w:r>
      <w:r w:rsidRPr="00402A61">
        <w:rPr>
          <w:rFonts w:hint="eastAsia"/>
          <w:lang w:val="fr-FR"/>
        </w:rPr>
        <w:t>版本：</w:t>
      </w:r>
    </w:p>
    <w:p w:rsidR="00A358D2" w:rsidRPr="00402A61" w:rsidRDefault="00A358D2" w:rsidP="00A358D2">
      <w:pPr>
        <w:ind w:firstLineChars="150" w:firstLine="315"/>
        <w:rPr>
          <w:lang w:val="fr-FR"/>
        </w:rPr>
      </w:pPr>
      <w:r w:rsidRPr="00665A25">
        <w:rPr>
          <w:rFonts w:hint="eastAsia"/>
        </w:rPr>
        <w:t>方法名称</w:t>
      </w:r>
      <w:r>
        <w:rPr>
          <w:rFonts w:hint="eastAsia"/>
        </w:rPr>
        <w:t>：</w:t>
      </w:r>
      <w:r w:rsidRPr="00A358D2">
        <w:rPr>
          <w:lang w:val="fr-FR"/>
        </w:rPr>
        <w:t>/client/callback</w:t>
      </w:r>
      <w:r>
        <w:rPr>
          <w:rFonts w:hint="eastAsia"/>
          <w:lang w:val="fr-FR"/>
        </w:rPr>
        <w:t>/</w:t>
      </w:r>
      <w:r w:rsidRPr="00A358D2">
        <w:rPr>
          <w:lang w:val="fr-FR"/>
        </w:rPr>
        <w:t xml:space="preserve"> payNotify4UnionPay</w:t>
      </w:r>
      <w:r w:rsidRPr="00A358D2">
        <w:rPr>
          <w:rFonts w:hint="eastAsia"/>
          <w:lang w:val="fr-FR"/>
        </w:rPr>
        <w:t>.action</w:t>
      </w:r>
    </w:p>
    <w:p w:rsidR="000E5575" w:rsidRDefault="000E5575" w:rsidP="000E5575">
      <w:pPr>
        <w:ind w:firstLineChars="150" w:firstLine="315"/>
        <w:rPr>
          <w:lang w:val="fr-FR"/>
        </w:rPr>
      </w:pPr>
      <w:r>
        <w:rPr>
          <w:rFonts w:hint="eastAsia"/>
          <w:lang w:val="fr-FR"/>
        </w:rPr>
        <w:t>通过该接口，某笔银联的订单在成功支付后，银联系统会异步通知华为支付服务器，接口定义请参考《</w:t>
      </w:r>
      <w:r w:rsidR="00233623" w:rsidRPr="00233623">
        <w:rPr>
          <w:rFonts w:hint="eastAsia"/>
          <w:lang w:val="fr-FR"/>
        </w:rPr>
        <w:t>UPMP</w:t>
      </w:r>
      <w:r w:rsidR="00233623" w:rsidRPr="00233623">
        <w:rPr>
          <w:rFonts w:hint="eastAsia"/>
          <w:lang w:val="fr-FR"/>
        </w:rPr>
        <w:t>商户接入接口规范</w:t>
      </w:r>
      <w:r w:rsidR="00233623" w:rsidRPr="00233623">
        <w:rPr>
          <w:rFonts w:hint="eastAsia"/>
          <w:lang w:val="fr-FR"/>
        </w:rPr>
        <w:t>.pdf</w:t>
      </w:r>
      <w:r>
        <w:rPr>
          <w:rFonts w:hint="eastAsia"/>
          <w:lang w:val="fr-FR"/>
        </w:rPr>
        <w:t>》</w:t>
      </w:r>
    </w:p>
    <w:p w:rsidR="000E5575" w:rsidRDefault="000E5575" w:rsidP="00716250">
      <w:pPr>
        <w:ind w:firstLineChars="150" w:firstLine="315"/>
        <w:rPr>
          <w:lang w:val="fr-FR"/>
        </w:rPr>
      </w:pPr>
    </w:p>
    <w:p w:rsidR="007D6F48" w:rsidRPr="00716250" w:rsidRDefault="007D6F48" w:rsidP="00716250">
      <w:pPr>
        <w:ind w:firstLineChars="150" w:firstLine="315"/>
        <w:rPr>
          <w:lang w:val="fr-FR"/>
        </w:rPr>
      </w:pPr>
      <w:r>
        <w:rPr>
          <w:rFonts w:hint="eastAsia"/>
          <w:lang w:val="fr-FR"/>
        </w:rPr>
        <w:lastRenderedPageBreak/>
        <w:t>此外，支付通知和退款通知是同一个接口，所以需要在该结果通知接口中自动识别。</w:t>
      </w:r>
    </w:p>
    <w:p w:rsidR="00781834" w:rsidRDefault="00781834" w:rsidP="005B3BF2">
      <w:pPr>
        <w:ind w:firstLineChars="150" w:firstLine="316"/>
        <w:rPr>
          <w:b/>
        </w:rPr>
      </w:pPr>
    </w:p>
    <w:p w:rsidR="00283CBA" w:rsidRDefault="00402A61">
      <w:pPr>
        <w:pStyle w:val="af5"/>
        <w:numPr>
          <w:ilvl w:val="0"/>
          <w:numId w:val="27"/>
        </w:numPr>
        <w:ind w:firstLineChars="0"/>
        <w:rPr>
          <w:lang w:val="fr-FR"/>
        </w:rPr>
      </w:pPr>
      <w:r w:rsidRPr="00402A61">
        <w:rPr>
          <w:rFonts w:hint="eastAsia"/>
          <w:lang w:val="fr-FR"/>
        </w:rPr>
        <w:t>WAP</w:t>
      </w:r>
      <w:r w:rsidRPr="00402A61">
        <w:rPr>
          <w:rFonts w:hint="eastAsia"/>
          <w:lang w:val="fr-FR"/>
        </w:rPr>
        <w:t>版本：</w:t>
      </w:r>
    </w:p>
    <w:p w:rsidR="00283CBA" w:rsidRDefault="00A358D2">
      <w:pPr>
        <w:pStyle w:val="af5"/>
        <w:numPr>
          <w:ilvl w:val="0"/>
          <w:numId w:val="27"/>
        </w:numPr>
        <w:ind w:firstLineChars="0"/>
        <w:rPr>
          <w:lang w:val="fr-FR"/>
        </w:rPr>
      </w:pPr>
      <w:r w:rsidRPr="00665A25">
        <w:rPr>
          <w:rFonts w:hint="eastAsia"/>
        </w:rPr>
        <w:t>方法名称</w:t>
      </w:r>
      <w:r>
        <w:rPr>
          <w:rFonts w:hint="eastAsia"/>
        </w:rPr>
        <w:t>：</w:t>
      </w:r>
      <w:r w:rsidRPr="00A358D2">
        <w:rPr>
          <w:lang w:val="fr-FR"/>
        </w:rPr>
        <w:t>/client/callback</w:t>
      </w:r>
      <w:r w:rsidRPr="00A358D2">
        <w:rPr>
          <w:rFonts w:hint="eastAsia"/>
          <w:lang w:val="fr-FR"/>
        </w:rPr>
        <w:t>/</w:t>
      </w:r>
      <w:r w:rsidRPr="00A358D2">
        <w:rPr>
          <w:lang w:val="fr-FR"/>
        </w:rPr>
        <w:t>payNotify4UnionPayWap</w:t>
      </w:r>
      <w:r w:rsidRPr="00A358D2">
        <w:rPr>
          <w:rFonts w:hint="eastAsia"/>
          <w:lang w:val="fr-FR"/>
        </w:rPr>
        <w:t>.action</w:t>
      </w:r>
    </w:p>
    <w:p w:rsidR="00402A61" w:rsidRPr="00402A61" w:rsidRDefault="00402A61" w:rsidP="00402A61">
      <w:pPr>
        <w:ind w:firstLineChars="150" w:firstLine="315"/>
        <w:rPr>
          <w:lang w:val="fr-FR"/>
        </w:rPr>
      </w:pPr>
      <w:r w:rsidRPr="00402A61">
        <w:rPr>
          <w:rFonts w:hint="eastAsia"/>
          <w:lang w:val="fr-FR"/>
        </w:rPr>
        <w:t>通知接口参考文档《银联无卡支付商户接入文档</w:t>
      </w:r>
      <w:r w:rsidRPr="00402A61">
        <w:rPr>
          <w:rFonts w:hint="eastAsia"/>
          <w:lang w:val="fr-FR"/>
        </w:rPr>
        <w:t>.doc</w:t>
      </w:r>
      <w:r w:rsidRPr="00402A61">
        <w:rPr>
          <w:rFonts w:hint="eastAsia"/>
          <w:lang w:val="fr-FR"/>
        </w:rPr>
        <w:t>》</w:t>
      </w:r>
    </w:p>
    <w:p w:rsidR="00A96787" w:rsidRDefault="00A96787" w:rsidP="005B3BF2">
      <w:pPr>
        <w:ind w:firstLineChars="150" w:firstLine="316"/>
        <w:rPr>
          <w:b/>
        </w:rPr>
      </w:pPr>
    </w:p>
    <w:p w:rsidR="000532BB" w:rsidRPr="00577DF7" w:rsidRDefault="000532BB" w:rsidP="000532BB">
      <w:pPr>
        <w:pStyle w:val="2"/>
        <w:rPr>
          <w:color w:val="FF0000"/>
        </w:rPr>
      </w:pPr>
      <w:r w:rsidRPr="00577DF7">
        <w:rPr>
          <w:rFonts w:hint="eastAsia"/>
          <w:color w:val="FF0000"/>
        </w:rPr>
        <w:t>年年卡支付结果通知接口</w:t>
      </w:r>
    </w:p>
    <w:p w:rsidR="000532BB" w:rsidRPr="00577DF7" w:rsidRDefault="000532BB" w:rsidP="000532BB">
      <w:pPr>
        <w:ind w:firstLineChars="150" w:firstLine="315"/>
        <w:rPr>
          <w:color w:val="FF0000"/>
          <w:lang w:val="fr-FR"/>
        </w:rPr>
      </w:pPr>
      <w:r w:rsidRPr="00577DF7">
        <w:rPr>
          <w:rFonts w:hint="eastAsia"/>
          <w:color w:val="FF0000"/>
          <w:lang w:val="fr-FR"/>
        </w:rPr>
        <w:t>通过该接口，某笔年年卡渠道的订单在成功支付后，年年卡系统会异步通知华为支付服务器，接口定义请参考《年年卡手机充值卡兑换协议</w:t>
      </w:r>
      <w:r w:rsidRPr="00577DF7">
        <w:rPr>
          <w:rFonts w:hint="eastAsia"/>
          <w:color w:val="FF0000"/>
          <w:lang w:val="fr-FR"/>
        </w:rPr>
        <w:t>.pdf</w:t>
      </w:r>
      <w:r w:rsidRPr="00577DF7">
        <w:rPr>
          <w:rFonts w:hint="eastAsia"/>
          <w:color w:val="FF0000"/>
          <w:lang w:val="fr-FR"/>
        </w:rPr>
        <w:t>》</w:t>
      </w:r>
    </w:p>
    <w:p w:rsidR="003D7FBB" w:rsidRDefault="003D7FBB" w:rsidP="005B3BF2">
      <w:pPr>
        <w:ind w:firstLineChars="150" w:firstLine="316"/>
        <w:rPr>
          <w:b/>
        </w:rPr>
      </w:pPr>
    </w:p>
    <w:p w:rsidR="00534BBC" w:rsidRDefault="00534BBC" w:rsidP="00534BBC">
      <w:pPr>
        <w:pStyle w:val="2"/>
      </w:pPr>
      <w:r>
        <w:rPr>
          <w:rFonts w:hint="eastAsia"/>
        </w:rPr>
        <w:t>大客户外部帐号关系维护</w:t>
      </w:r>
    </w:p>
    <w:p w:rsidR="00534BBC" w:rsidRDefault="00534BBC" w:rsidP="00534BBC">
      <w:pPr>
        <w:ind w:firstLineChars="150" w:firstLine="315"/>
      </w:pPr>
      <w:r>
        <w:rPr>
          <w:rFonts w:hint="eastAsia"/>
        </w:rPr>
        <w:t>方法描述：用户维护华为大客户和其外部帐号，主要是银行账户的对应关系，目前支持中行。</w:t>
      </w:r>
    </w:p>
    <w:p w:rsidR="00534BBC" w:rsidRDefault="00534BBC" w:rsidP="00534BBC">
      <w:pPr>
        <w:ind w:firstLineChars="150" w:firstLine="315"/>
      </w:pPr>
      <w:r>
        <w:rPr>
          <w:rFonts w:hint="eastAsia"/>
        </w:rPr>
        <w:t>大客户通过预先分配的外部银行账户大款时，支付平台可以通过该对应关系确定是哪个大客户的大款，并维护客户的内部预付款余额账户。</w:t>
      </w:r>
    </w:p>
    <w:p w:rsidR="00E30AC2" w:rsidRPr="00534BBC" w:rsidRDefault="00E30AC2" w:rsidP="00534BBC">
      <w:pPr>
        <w:ind w:firstLineChars="150" w:firstLine="315"/>
      </w:pPr>
      <w:r>
        <w:rPr>
          <w:rFonts w:hint="eastAsia"/>
        </w:rPr>
        <w:t>注：客户和外部帐号为一对一关系。</w:t>
      </w:r>
    </w:p>
    <w:p w:rsidR="00534BBC" w:rsidRPr="005F1769" w:rsidRDefault="00534BBC" w:rsidP="00534BBC">
      <w:pPr>
        <w:pStyle w:val="3"/>
        <w:rPr>
          <w:sz w:val="21"/>
          <w:szCs w:val="21"/>
        </w:rPr>
      </w:pPr>
      <w:r>
        <w:rPr>
          <w:rFonts w:hint="eastAsia"/>
          <w:sz w:val="21"/>
          <w:szCs w:val="21"/>
        </w:rPr>
        <w:t>开发者联盟调用接口</w:t>
      </w:r>
    </w:p>
    <w:p w:rsidR="00534BBC" w:rsidRPr="00FB2926" w:rsidRDefault="00534BBC" w:rsidP="00534BBC">
      <w:pPr>
        <w:ind w:firstLineChars="150" w:firstLine="315"/>
      </w:pPr>
      <w:r>
        <w:rPr>
          <w:rFonts w:hint="eastAsia"/>
        </w:rPr>
        <w:t>管理者接口：</w:t>
      </w:r>
      <w:r w:rsidRPr="00527994">
        <w:t xml:space="preserve">String </w:t>
      </w:r>
      <w:r>
        <w:rPr>
          <w:color w:val="1F497D"/>
        </w:rPr>
        <w:t>huawei.trade.</w:t>
      </w:r>
      <w:r>
        <w:rPr>
          <w:rFonts w:hint="eastAsia"/>
          <w:color w:val="1F497D"/>
        </w:rPr>
        <w:t>mgt.</w:t>
      </w:r>
      <w:r w:rsidR="007510D7">
        <w:rPr>
          <w:rFonts w:hint="eastAsia"/>
        </w:rPr>
        <w:t>client2ExtAccount</w:t>
      </w:r>
      <w:r w:rsidRPr="00527994">
        <w:t xml:space="preserve"> (required String params)</w:t>
      </w:r>
    </w:p>
    <w:p w:rsidR="00534BBC" w:rsidRPr="00990213" w:rsidRDefault="00534BBC" w:rsidP="00534BBC">
      <w:pPr>
        <w:ind w:firstLineChars="150" w:firstLine="316"/>
        <w:rPr>
          <w:b/>
        </w:rPr>
      </w:pPr>
      <w:r w:rsidRPr="00990213">
        <w:rPr>
          <w:rFonts w:hint="eastAsia"/>
          <w:b/>
        </w:rPr>
        <w:t>请求接口参数描述</w:t>
      </w:r>
      <w:r>
        <w:rPr>
          <w:rFonts w:hint="eastAsia"/>
          <w:b/>
        </w:rPr>
        <w:t>：</w:t>
      </w:r>
    </w:p>
    <w:tbl>
      <w:tblPr>
        <w:tblW w:w="8268" w:type="dxa"/>
        <w:tblInd w:w="121" w:type="dxa"/>
        <w:tblLayout w:type="fixed"/>
        <w:tblCellMar>
          <w:left w:w="0" w:type="dxa"/>
          <w:right w:w="0" w:type="dxa"/>
        </w:tblCellMar>
        <w:tblLook w:val="0000"/>
      </w:tblPr>
      <w:tblGrid>
        <w:gridCol w:w="1584"/>
        <w:gridCol w:w="1135"/>
        <w:gridCol w:w="4678"/>
        <w:gridCol w:w="846"/>
        <w:gridCol w:w="25"/>
      </w:tblGrid>
      <w:tr w:rsidR="00534BBC" w:rsidRPr="00270E48" w:rsidTr="00786EFB">
        <w:trPr>
          <w:gridAfter w:val="1"/>
          <w:wAfter w:w="25" w:type="dxa"/>
          <w:trHeight w:hRule="exact" w:val="370"/>
        </w:trPr>
        <w:tc>
          <w:tcPr>
            <w:tcW w:w="1584" w:type="dxa"/>
            <w:tcBorders>
              <w:top w:val="single" w:sz="4" w:space="0" w:color="000000"/>
              <w:left w:val="single" w:sz="4" w:space="0" w:color="000000"/>
              <w:bottom w:val="single" w:sz="4" w:space="0" w:color="000000"/>
              <w:right w:val="single" w:sz="4" w:space="0" w:color="000000"/>
            </w:tcBorders>
            <w:shd w:val="clear" w:color="auto" w:fill="DFDFDF"/>
          </w:tcPr>
          <w:p w:rsidR="00534BBC" w:rsidRPr="00270E48" w:rsidRDefault="00534BBC" w:rsidP="00786EFB">
            <w:pPr>
              <w:spacing w:line="307" w:lineRule="exact"/>
              <w:ind w:left="102" w:right="-20"/>
              <w:rPr>
                <w:sz w:val="24"/>
                <w:szCs w:val="24"/>
              </w:rPr>
            </w:pPr>
            <w:r>
              <w:rPr>
                <w:rFonts w:ascii="微软雅黑" w:eastAsia="微软雅黑" w:cs="微软雅黑" w:hint="eastAsia"/>
                <w:b/>
                <w:bCs/>
                <w:spacing w:val="12"/>
                <w:position w:val="-1"/>
              </w:rPr>
              <w:t>参数名称</w:t>
            </w:r>
          </w:p>
        </w:tc>
        <w:tc>
          <w:tcPr>
            <w:tcW w:w="1135" w:type="dxa"/>
            <w:tcBorders>
              <w:top w:val="single" w:sz="4" w:space="0" w:color="000000"/>
              <w:left w:val="single" w:sz="4" w:space="0" w:color="000000"/>
              <w:bottom w:val="single" w:sz="4" w:space="0" w:color="000000"/>
              <w:right w:val="single" w:sz="4" w:space="0" w:color="000000"/>
            </w:tcBorders>
            <w:shd w:val="clear" w:color="auto" w:fill="DFDFDF"/>
          </w:tcPr>
          <w:p w:rsidR="00534BBC" w:rsidRPr="00270E48" w:rsidRDefault="00534BBC" w:rsidP="00786EFB">
            <w:pPr>
              <w:spacing w:line="307" w:lineRule="exact"/>
              <w:ind w:left="102" w:right="-20"/>
              <w:rPr>
                <w:sz w:val="24"/>
                <w:szCs w:val="24"/>
              </w:rPr>
            </w:pPr>
            <w:r>
              <w:rPr>
                <w:rFonts w:ascii="微软雅黑" w:eastAsia="微软雅黑" w:cs="微软雅黑" w:hint="eastAsia"/>
                <w:b/>
                <w:bCs/>
                <w:spacing w:val="12"/>
                <w:position w:val="-1"/>
              </w:rPr>
              <w:t>参数类型</w:t>
            </w:r>
          </w:p>
        </w:tc>
        <w:tc>
          <w:tcPr>
            <w:tcW w:w="4678" w:type="dxa"/>
            <w:tcBorders>
              <w:top w:val="single" w:sz="4" w:space="0" w:color="000000"/>
              <w:left w:val="single" w:sz="4" w:space="0" w:color="000000"/>
              <w:bottom w:val="single" w:sz="4" w:space="0" w:color="000000"/>
              <w:right w:val="single" w:sz="4" w:space="0" w:color="000000"/>
            </w:tcBorders>
            <w:shd w:val="clear" w:color="auto" w:fill="DFDFDF"/>
          </w:tcPr>
          <w:p w:rsidR="00534BBC" w:rsidRPr="00270E48" w:rsidRDefault="00534BBC" w:rsidP="00786EFB">
            <w:pPr>
              <w:spacing w:line="307" w:lineRule="exact"/>
              <w:ind w:left="102" w:right="-20"/>
              <w:rPr>
                <w:sz w:val="24"/>
                <w:szCs w:val="24"/>
              </w:rPr>
            </w:pPr>
            <w:r>
              <w:rPr>
                <w:rFonts w:ascii="微软雅黑" w:eastAsia="微软雅黑" w:cs="微软雅黑" w:hint="eastAsia"/>
                <w:b/>
                <w:bCs/>
                <w:spacing w:val="12"/>
                <w:position w:val="-1"/>
              </w:rPr>
              <w:t>参数描述</w:t>
            </w:r>
          </w:p>
        </w:tc>
        <w:tc>
          <w:tcPr>
            <w:tcW w:w="846" w:type="dxa"/>
            <w:tcBorders>
              <w:top w:val="single" w:sz="4" w:space="0" w:color="000000"/>
              <w:left w:val="single" w:sz="4" w:space="0" w:color="000000"/>
              <w:bottom w:val="single" w:sz="4" w:space="0" w:color="000000"/>
              <w:right w:val="single" w:sz="4" w:space="0" w:color="000000"/>
            </w:tcBorders>
            <w:shd w:val="clear" w:color="auto" w:fill="DFDFDF"/>
          </w:tcPr>
          <w:p w:rsidR="00534BBC" w:rsidRPr="00270E48" w:rsidRDefault="00534BBC" w:rsidP="00786EFB">
            <w:pPr>
              <w:spacing w:line="307" w:lineRule="exact"/>
              <w:ind w:left="102" w:right="-20"/>
              <w:rPr>
                <w:sz w:val="24"/>
                <w:szCs w:val="24"/>
              </w:rPr>
            </w:pPr>
            <w:r>
              <w:rPr>
                <w:rFonts w:ascii="微软雅黑" w:eastAsia="微软雅黑" w:cs="微软雅黑" w:hint="eastAsia"/>
                <w:b/>
                <w:bCs/>
                <w:spacing w:val="12"/>
                <w:position w:val="-1"/>
              </w:rPr>
              <w:t>可选</w:t>
            </w:r>
          </w:p>
        </w:tc>
      </w:tr>
      <w:tr w:rsidR="00534BBC" w:rsidRPr="00270E48" w:rsidTr="00E30AC2">
        <w:trPr>
          <w:trHeight w:hRule="exact" w:val="1514"/>
        </w:trPr>
        <w:tc>
          <w:tcPr>
            <w:tcW w:w="1584" w:type="dxa"/>
            <w:tcBorders>
              <w:top w:val="single" w:sz="4" w:space="0" w:color="000000"/>
              <w:left w:val="single" w:sz="4" w:space="0" w:color="000000"/>
              <w:bottom w:val="single" w:sz="4" w:space="0" w:color="000000"/>
              <w:right w:val="single" w:sz="4" w:space="0" w:color="000000"/>
            </w:tcBorders>
            <w:vAlign w:val="center"/>
          </w:tcPr>
          <w:p w:rsidR="00534BBC" w:rsidRDefault="00170A6E" w:rsidP="00786EFB">
            <w:pPr>
              <w:jc w:val="both"/>
            </w:pPr>
            <w:r>
              <w:rPr>
                <w:rFonts w:hint="eastAsia"/>
              </w:rPr>
              <w:t>clientID</w:t>
            </w:r>
          </w:p>
        </w:tc>
        <w:tc>
          <w:tcPr>
            <w:tcW w:w="1135" w:type="dxa"/>
            <w:tcBorders>
              <w:top w:val="single" w:sz="4" w:space="0" w:color="000000"/>
              <w:left w:val="single" w:sz="4" w:space="0" w:color="000000"/>
              <w:bottom w:val="single" w:sz="4" w:space="0" w:color="000000"/>
              <w:right w:val="single" w:sz="4" w:space="0" w:color="000000"/>
            </w:tcBorders>
            <w:vAlign w:val="center"/>
          </w:tcPr>
          <w:p w:rsidR="00534BBC" w:rsidRDefault="00534BBC" w:rsidP="00786EFB">
            <w:pPr>
              <w:jc w:val="both"/>
            </w:pPr>
            <w:r>
              <w:rPr>
                <w:rFonts w:hint="eastAsia"/>
              </w:rPr>
              <w:t>String</w:t>
            </w:r>
          </w:p>
        </w:tc>
        <w:tc>
          <w:tcPr>
            <w:tcW w:w="4678" w:type="dxa"/>
            <w:tcBorders>
              <w:top w:val="single" w:sz="4" w:space="0" w:color="000000"/>
              <w:left w:val="single" w:sz="4" w:space="0" w:color="000000"/>
              <w:bottom w:val="single" w:sz="4" w:space="0" w:color="000000"/>
              <w:right w:val="single" w:sz="4" w:space="0" w:color="000000"/>
            </w:tcBorders>
            <w:vAlign w:val="center"/>
          </w:tcPr>
          <w:p w:rsidR="00534BBC" w:rsidRDefault="00170A6E" w:rsidP="00786EFB">
            <w:pPr>
              <w:spacing w:line="312" w:lineRule="exact"/>
              <w:ind w:right="-20"/>
              <w:jc w:val="both"/>
            </w:pPr>
            <w:r>
              <w:rPr>
                <w:rFonts w:hint="eastAsia"/>
              </w:rPr>
              <w:t>客户在</w:t>
            </w:r>
            <w:r>
              <w:rPr>
                <w:rFonts w:hint="eastAsia"/>
              </w:rPr>
              <w:t>up</w:t>
            </w:r>
            <w:r>
              <w:rPr>
                <w:rFonts w:hint="eastAsia"/>
              </w:rPr>
              <w:t>的</w:t>
            </w:r>
            <w:r>
              <w:rPr>
                <w:rFonts w:hint="eastAsia"/>
              </w:rPr>
              <w:t>userID</w:t>
            </w:r>
            <w:r>
              <w:rPr>
                <w:rFonts w:hint="eastAsia"/>
              </w:rPr>
              <w:t>，比如京东的华为帐号</w:t>
            </w:r>
            <w:r>
              <w:rPr>
                <w:rFonts w:hint="eastAsia"/>
              </w:rPr>
              <w:t>ID</w:t>
            </w:r>
            <w:r>
              <w:rPr>
                <w:rFonts w:hint="eastAsia"/>
              </w:rPr>
              <w:t>。</w:t>
            </w:r>
          </w:p>
          <w:p w:rsidR="00170A6E" w:rsidRDefault="00170A6E" w:rsidP="00170A6E">
            <w:pPr>
              <w:spacing w:line="312" w:lineRule="exact"/>
              <w:ind w:right="-20"/>
              <w:jc w:val="both"/>
            </w:pPr>
            <w:r>
              <w:rPr>
                <w:rFonts w:hint="eastAsia"/>
              </w:rPr>
              <w:t>注：</w:t>
            </w:r>
            <w:r>
              <w:rPr>
                <w:rFonts w:hint="eastAsia"/>
              </w:rPr>
              <w:t>B2XB</w:t>
            </w:r>
            <w:r>
              <w:rPr>
                <w:rFonts w:hint="eastAsia"/>
              </w:rPr>
              <w:t>应用场景下，必须为主帐号。另外，支付平台并不对帐号合法性进行验证，所以，需要外部管理平台进行该验证。</w:t>
            </w:r>
          </w:p>
        </w:tc>
        <w:tc>
          <w:tcPr>
            <w:tcW w:w="846" w:type="dxa"/>
            <w:tcBorders>
              <w:top w:val="single" w:sz="4" w:space="0" w:color="000000"/>
              <w:left w:val="single" w:sz="4" w:space="0" w:color="000000"/>
              <w:bottom w:val="single" w:sz="4" w:space="0" w:color="000000"/>
              <w:right w:val="single" w:sz="4" w:space="0" w:color="000000"/>
            </w:tcBorders>
            <w:vAlign w:val="center"/>
          </w:tcPr>
          <w:p w:rsidR="00534BBC" w:rsidRDefault="00E30AC2" w:rsidP="00786EFB">
            <w:pPr>
              <w:spacing w:line="312" w:lineRule="exact"/>
              <w:ind w:right="-20"/>
              <w:jc w:val="both"/>
            </w:pPr>
            <w:r>
              <w:rPr>
                <w:rFonts w:hint="eastAsia"/>
              </w:rPr>
              <w:t>M</w:t>
            </w:r>
          </w:p>
        </w:tc>
        <w:tc>
          <w:tcPr>
            <w:tcW w:w="25" w:type="dxa"/>
            <w:vAlign w:val="center"/>
          </w:tcPr>
          <w:p w:rsidR="00534BBC" w:rsidRDefault="00534BBC" w:rsidP="00786EFB">
            <w:pPr>
              <w:jc w:val="both"/>
            </w:pPr>
          </w:p>
        </w:tc>
      </w:tr>
      <w:tr w:rsidR="00534BBC" w:rsidRPr="00270E48" w:rsidTr="00786EFB">
        <w:trPr>
          <w:trHeight w:hRule="exact" w:val="819"/>
        </w:trPr>
        <w:tc>
          <w:tcPr>
            <w:tcW w:w="1584" w:type="dxa"/>
            <w:tcBorders>
              <w:top w:val="single" w:sz="4" w:space="0" w:color="000000"/>
              <w:left w:val="single" w:sz="4" w:space="0" w:color="000000"/>
              <w:bottom w:val="single" w:sz="4" w:space="0" w:color="000000"/>
              <w:right w:val="single" w:sz="4" w:space="0" w:color="000000"/>
            </w:tcBorders>
            <w:vAlign w:val="center"/>
          </w:tcPr>
          <w:p w:rsidR="00534BBC" w:rsidRDefault="00170A6E" w:rsidP="00786EFB">
            <w:pPr>
              <w:jc w:val="both"/>
            </w:pPr>
            <w:r>
              <w:rPr>
                <w:rFonts w:hint="eastAsia"/>
                <w:lang w:val="fr-FR"/>
              </w:rPr>
              <w:t>channel</w:t>
            </w:r>
          </w:p>
        </w:tc>
        <w:tc>
          <w:tcPr>
            <w:tcW w:w="1135" w:type="dxa"/>
            <w:tcBorders>
              <w:top w:val="single" w:sz="4" w:space="0" w:color="000000"/>
              <w:left w:val="single" w:sz="4" w:space="0" w:color="000000"/>
              <w:bottom w:val="single" w:sz="4" w:space="0" w:color="000000"/>
              <w:right w:val="single" w:sz="4" w:space="0" w:color="000000"/>
            </w:tcBorders>
            <w:vAlign w:val="center"/>
          </w:tcPr>
          <w:p w:rsidR="00534BBC" w:rsidRDefault="00534BBC" w:rsidP="00786EFB">
            <w:pPr>
              <w:jc w:val="both"/>
            </w:pPr>
            <w:r>
              <w:rPr>
                <w:rFonts w:hint="eastAsia"/>
              </w:rPr>
              <w:t>String</w:t>
            </w:r>
          </w:p>
        </w:tc>
        <w:tc>
          <w:tcPr>
            <w:tcW w:w="4678" w:type="dxa"/>
            <w:tcBorders>
              <w:top w:val="single" w:sz="4" w:space="0" w:color="000000"/>
              <w:left w:val="single" w:sz="4" w:space="0" w:color="000000"/>
              <w:bottom w:val="single" w:sz="4" w:space="0" w:color="000000"/>
              <w:right w:val="single" w:sz="4" w:space="0" w:color="000000"/>
            </w:tcBorders>
            <w:vAlign w:val="center"/>
          </w:tcPr>
          <w:p w:rsidR="00534BBC" w:rsidRDefault="00170A6E" w:rsidP="00786EFB">
            <w:pPr>
              <w:spacing w:line="312" w:lineRule="exact"/>
              <w:ind w:right="-20"/>
              <w:rPr>
                <w:rFonts w:ascii="宋体" w:hAnsi="宋体"/>
                <w:sz w:val="18"/>
                <w:szCs w:val="18"/>
              </w:rPr>
            </w:pPr>
            <w:r>
              <w:rPr>
                <w:rFonts w:ascii="宋体" w:hAnsi="宋体" w:hint="eastAsia"/>
                <w:sz w:val="18"/>
                <w:szCs w:val="18"/>
              </w:rPr>
              <w:t>外部帐号渠道，目前仅支持中行：</w:t>
            </w:r>
          </w:p>
          <w:p w:rsidR="00170A6E" w:rsidRDefault="00170A6E" w:rsidP="00786EFB">
            <w:pPr>
              <w:spacing w:line="312" w:lineRule="exact"/>
              <w:ind w:right="-20"/>
            </w:pPr>
            <w:r>
              <w:rPr>
                <w:rFonts w:ascii="宋体" w:hAnsi="宋体" w:hint="eastAsia"/>
                <w:sz w:val="18"/>
                <w:szCs w:val="18"/>
              </w:rPr>
              <w:t>BOC：中行</w:t>
            </w:r>
          </w:p>
        </w:tc>
        <w:tc>
          <w:tcPr>
            <w:tcW w:w="846" w:type="dxa"/>
            <w:tcBorders>
              <w:top w:val="single" w:sz="4" w:space="0" w:color="000000"/>
              <w:left w:val="single" w:sz="4" w:space="0" w:color="000000"/>
              <w:bottom w:val="single" w:sz="4" w:space="0" w:color="000000"/>
              <w:right w:val="single" w:sz="4" w:space="0" w:color="000000"/>
            </w:tcBorders>
            <w:vAlign w:val="center"/>
          </w:tcPr>
          <w:p w:rsidR="00534BBC" w:rsidRDefault="00E30AC2" w:rsidP="00786EFB">
            <w:pPr>
              <w:spacing w:line="312" w:lineRule="exact"/>
              <w:ind w:right="-20"/>
              <w:jc w:val="both"/>
            </w:pPr>
            <w:r>
              <w:rPr>
                <w:rFonts w:hint="eastAsia"/>
              </w:rPr>
              <w:t>M</w:t>
            </w:r>
          </w:p>
        </w:tc>
        <w:tc>
          <w:tcPr>
            <w:tcW w:w="25" w:type="dxa"/>
            <w:vAlign w:val="center"/>
          </w:tcPr>
          <w:p w:rsidR="00534BBC" w:rsidRDefault="00534BBC" w:rsidP="00786EFB">
            <w:pPr>
              <w:jc w:val="both"/>
            </w:pPr>
          </w:p>
        </w:tc>
      </w:tr>
      <w:tr w:rsidR="001E12C3" w:rsidRPr="00270E48" w:rsidTr="001E12C3">
        <w:trPr>
          <w:trHeight w:hRule="exact" w:val="1018"/>
        </w:trPr>
        <w:tc>
          <w:tcPr>
            <w:tcW w:w="1584" w:type="dxa"/>
            <w:tcBorders>
              <w:top w:val="single" w:sz="4" w:space="0" w:color="000000"/>
              <w:left w:val="single" w:sz="4" w:space="0" w:color="000000"/>
              <w:bottom w:val="single" w:sz="4" w:space="0" w:color="000000"/>
              <w:right w:val="single" w:sz="4" w:space="0" w:color="000000"/>
            </w:tcBorders>
            <w:vAlign w:val="center"/>
          </w:tcPr>
          <w:p w:rsidR="001E12C3" w:rsidRDefault="001E12C3" w:rsidP="00786EFB">
            <w:pPr>
              <w:jc w:val="both"/>
              <w:rPr>
                <w:lang w:val="fr-FR"/>
              </w:rPr>
            </w:pPr>
            <w:r>
              <w:rPr>
                <w:rFonts w:hint="eastAsia"/>
                <w:lang w:val="fr-FR"/>
              </w:rPr>
              <w:lastRenderedPageBreak/>
              <w:t>type</w:t>
            </w:r>
          </w:p>
        </w:tc>
        <w:tc>
          <w:tcPr>
            <w:tcW w:w="1135" w:type="dxa"/>
            <w:tcBorders>
              <w:top w:val="single" w:sz="4" w:space="0" w:color="000000"/>
              <w:left w:val="single" w:sz="4" w:space="0" w:color="000000"/>
              <w:bottom w:val="single" w:sz="4" w:space="0" w:color="000000"/>
              <w:right w:val="single" w:sz="4" w:space="0" w:color="000000"/>
            </w:tcBorders>
            <w:vAlign w:val="center"/>
          </w:tcPr>
          <w:p w:rsidR="001E12C3" w:rsidRDefault="001E12C3" w:rsidP="00786EFB">
            <w:pPr>
              <w:jc w:val="both"/>
            </w:pPr>
            <w:r>
              <w:rPr>
                <w:rFonts w:hint="eastAsia"/>
              </w:rPr>
              <w:t>String</w:t>
            </w:r>
          </w:p>
        </w:tc>
        <w:tc>
          <w:tcPr>
            <w:tcW w:w="4678" w:type="dxa"/>
            <w:tcBorders>
              <w:top w:val="single" w:sz="4" w:space="0" w:color="000000"/>
              <w:left w:val="single" w:sz="4" w:space="0" w:color="000000"/>
              <w:bottom w:val="single" w:sz="4" w:space="0" w:color="000000"/>
              <w:right w:val="single" w:sz="4" w:space="0" w:color="000000"/>
            </w:tcBorders>
            <w:vAlign w:val="center"/>
          </w:tcPr>
          <w:p w:rsidR="001E12C3" w:rsidRDefault="001E12C3" w:rsidP="00786EFB">
            <w:pPr>
              <w:spacing w:line="312" w:lineRule="exact"/>
              <w:ind w:right="-20"/>
              <w:rPr>
                <w:rFonts w:ascii="宋体" w:hAnsi="宋体"/>
                <w:sz w:val="18"/>
                <w:szCs w:val="18"/>
              </w:rPr>
            </w:pPr>
            <w:r>
              <w:rPr>
                <w:rFonts w:ascii="宋体" w:hAnsi="宋体" w:hint="eastAsia"/>
                <w:sz w:val="18"/>
                <w:szCs w:val="18"/>
              </w:rPr>
              <w:t>外部帐号类型：</w:t>
            </w:r>
          </w:p>
          <w:p w:rsidR="001E12C3" w:rsidRDefault="001E12C3" w:rsidP="00786EFB">
            <w:pPr>
              <w:spacing w:line="312" w:lineRule="exact"/>
              <w:ind w:right="-20"/>
              <w:rPr>
                <w:rFonts w:ascii="宋体" w:hAnsi="宋体"/>
                <w:sz w:val="18"/>
                <w:szCs w:val="18"/>
              </w:rPr>
            </w:pPr>
            <w:r>
              <w:rPr>
                <w:rFonts w:ascii="宋体" w:hAnsi="宋体" w:hint="eastAsia"/>
                <w:sz w:val="18"/>
                <w:szCs w:val="18"/>
              </w:rPr>
              <w:t>0：虚拟账号</w:t>
            </w:r>
          </w:p>
          <w:p w:rsidR="001E12C3" w:rsidRDefault="001E12C3" w:rsidP="001E12C3">
            <w:pPr>
              <w:spacing w:line="312" w:lineRule="exact"/>
              <w:ind w:right="-20"/>
              <w:rPr>
                <w:rFonts w:ascii="宋体" w:hAnsi="宋体"/>
                <w:sz w:val="18"/>
                <w:szCs w:val="18"/>
              </w:rPr>
            </w:pPr>
            <w:r>
              <w:rPr>
                <w:rFonts w:ascii="宋体" w:hAnsi="宋体" w:hint="eastAsia"/>
                <w:sz w:val="18"/>
                <w:szCs w:val="18"/>
              </w:rPr>
              <w:t>1：融资账号</w:t>
            </w:r>
          </w:p>
        </w:tc>
        <w:tc>
          <w:tcPr>
            <w:tcW w:w="846" w:type="dxa"/>
            <w:tcBorders>
              <w:top w:val="single" w:sz="4" w:space="0" w:color="000000"/>
              <w:left w:val="single" w:sz="4" w:space="0" w:color="000000"/>
              <w:bottom w:val="single" w:sz="4" w:space="0" w:color="000000"/>
              <w:right w:val="single" w:sz="4" w:space="0" w:color="000000"/>
            </w:tcBorders>
            <w:vAlign w:val="center"/>
          </w:tcPr>
          <w:p w:rsidR="001E12C3" w:rsidRDefault="001E12C3" w:rsidP="00786EFB">
            <w:pPr>
              <w:spacing w:line="312" w:lineRule="exact"/>
              <w:ind w:right="-20"/>
              <w:jc w:val="both"/>
            </w:pPr>
            <w:r>
              <w:rPr>
                <w:rFonts w:hint="eastAsia"/>
              </w:rPr>
              <w:t>M</w:t>
            </w:r>
          </w:p>
        </w:tc>
        <w:tc>
          <w:tcPr>
            <w:tcW w:w="25" w:type="dxa"/>
            <w:vAlign w:val="center"/>
          </w:tcPr>
          <w:p w:rsidR="001E12C3" w:rsidRDefault="001E12C3" w:rsidP="00786EFB">
            <w:pPr>
              <w:jc w:val="both"/>
            </w:pPr>
          </w:p>
        </w:tc>
      </w:tr>
      <w:tr w:rsidR="00534BBC" w:rsidRPr="00270E48" w:rsidTr="00B73A3B">
        <w:trPr>
          <w:trHeight w:hRule="exact" w:val="1717"/>
        </w:trPr>
        <w:tc>
          <w:tcPr>
            <w:tcW w:w="1584" w:type="dxa"/>
            <w:tcBorders>
              <w:top w:val="single" w:sz="4" w:space="0" w:color="000000"/>
              <w:left w:val="single" w:sz="4" w:space="0" w:color="000000"/>
              <w:bottom w:val="single" w:sz="4" w:space="0" w:color="000000"/>
              <w:right w:val="single" w:sz="4" w:space="0" w:color="000000"/>
            </w:tcBorders>
          </w:tcPr>
          <w:p w:rsidR="00534BBC" w:rsidRDefault="00E30AC2" w:rsidP="00786EFB">
            <w:r>
              <w:rPr>
                <w:rFonts w:hint="eastAsia"/>
              </w:rPr>
              <w:t>cmd</w:t>
            </w:r>
          </w:p>
        </w:tc>
        <w:tc>
          <w:tcPr>
            <w:tcW w:w="1135" w:type="dxa"/>
            <w:tcBorders>
              <w:top w:val="single" w:sz="4" w:space="0" w:color="000000"/>
              <w:left w:val="single" w:sz="4" w:space="0" w:color="000000"/>
              <w:bottom w:val="single" w:sz="4" w:space="0" w:color="000000"/>
              <w:right w:val="single" w:sz="4" w:space="0" w:color="000000"/>
            </w:tcBorders>
          </w:tcPr>
          <w:p w:rsidR="00534BBC" w:rsidRDefault="00E30AC2" w:rsidP="00786EFB">
            <w:r>
              <w:rPr>
                <w:rFonts w:hint="eastAsia"/>
              </w:rPr>
              <w:t>String</w:t>
            </w:r>
          </w:p>
        </w:tc>
        <w:tc>
          <w:tcPr>
            <w:tcW w:w="4678" w:type="dxa"/>
            <w:tcBorders>
              <w:top w:val="single" w:sz="4" w:space="0" w:color="000000"/>
              <w:left w:val="single" w:sz="4" w:space="0" w:color="000000"/>
              <w:bottom w:val="single" w:sz="4" w:space="0" w:color="000000"/>
              <w:right w:val="single" w:sz="4" w:space="0" w:color="000000"/>
            </w:tcBorders>
          </w:tcPr>
          <w:p w:rsidR="00534BBC" w:rsidRDefault="00E30AC2" w:rsidP="00786EFB">
            <w:pPr>
              <w:spacing w:line="312" w:lineRule="exact"/>
              <w:ind w:right="-20"/>
            </w:pPr>
            <w:r>
              <w:rPr>
                <w:rFonts w:hint="eastAsia"/>
              </w:rPr>
              <w:t>操作命令：</w:t>
            </w:r>
          </w:p>
          <w:p w:rsidR="00E30AC2" w:rsidRDefault="003B2D3C" w:rsidP="00786EFB">
            <w:pPr>
              <w:spacing w:line="312" w:lineRule="exact"/>
              <w:ind w:right="-20"/>
            </w:pPr>
            <w:r>
              <w:rPr>
                <w:rFonts w:hint="eastAsia"/>
              </w:rPr>
              <w:t>c</w:t>
            </w:r>
            <w:r w:rsidR="00E30AC2">
              <w:rPr>
                <w:rFonts w:hint="eastAsia"/>
              </w:rPr>
              <w:t xml:space="preserve">reate: </w:t>
            </w:r>
            <w:r w:rsidR="00E30AC2">
              <w:rPr>
                <w:rFonts w:hint="eastAsia"/>
              </w:rPr>
              <w:t>创建映射关系。</w:t>
            </w:r>
            <w:r w:rsidR="00C55EBC">
              <w:rPr>
                <w:rFonts w:hint="eastAsia"/>
              </w:rPr>
              <w:t>对于虚拟帐号，</w:t>
            </w:r>
            <w:r w:rsidR="00E30AC2">
              <w:rPr>
                <w:rFonts w:hint="eastAsia"/>
              </w:rPr>
              <w:t>客户不存在外部帐号时，自动建立映射。已经存在时，返回已经存在的映射关系。</w:t>
            </w:r>
          </w:p>
          <w:p w:rsidR="00E30AC2" w:rsidRDefault="003B2D3C" w:rsidP="00786EFB">
            <w:pPr>
              <w:spacing w:line="312" w:lineRule="exact"/>
              <w:ind w:right="-20"/>
            </w:pPr>
            <w:r>
              <w:rPr>
                <w:rFonts w:hint="eastAsia"/>
              </w:rPr>
              <w:t>d</w:t>
            </w:r>
            <w:r w:rsidR="00E30AC2">
              <w:rPr>
                <w:rFonts w:hint="eastAsia"/>
              </w:rPr>
              <w:t xml:space="preserve">elete: </w:t>
            </w:r>
            <w:r w:rsidR="00E30AC2">
              <w:rPr>
                <w:rFonts w:hint="eastAsia"/>
              </w:rPr>
              <w:t>删除映射关系。</w:t>
            </w:r>
          </w:p>
        </w:tc>
        <w:tc>
          <w:tcPr>
            <w:tcW w:w="846" w:type="dxa"/>
            <w:tcBorders>
              <w:top w:val="single" w:sz="4" w:space="0" w:color="000000"/>
              <w:left w:val="single" w:sz="4" w:space="0" w:color="000000"/>
              <w:bottom w:val="single" w:sz="4" w:space="0" w:color="000000"/>
              <w:right w:val="single" w:sz="4" w:space="0" w:color="000000"/>
            </w:tcBorders>
          </w:tcPr>
          <w:p w:rsidR="00534BBC" w:rsidRDefault="00E30AC2" w:rsidP="00786EFB">
            <w:pPr>
              <w:spacing w:line="312" w:lineRule="exact"/>
              <w:ind w:right="-20"/>
            </w:pPr>
            <w:r>
              <w:rPr>
                <w:rFonts w:hint="eastAsia"/>
              </w:rPr>
              <w:t>M</w:t>
            </w:r>
          </w:p>
        </w:tc>
        <w:tc>
          <w:tcPr>
            <w:tcW w:w="25" w:type="dxa"/>
          </w:tcPr>
          <w:p w:rsidR="00534BBC" w:rsidRDefault="00534BBC" w:rsidP="00786EFB"/>
        </w:tc>
      </w:tr>
      <w:tr w:rsidR="00EE3167" w:rsidRPr="00270E48" w:rsidTr="00C55EBC">
        <w:trPr>
          <w:trHeight w:hRule="exact" w:val="684"/>
        </w:trPr>
        <w:tc>
          <w:tcPr>
            <w:tcW w:w="1584" w:type="dxa"/>
            <w:tcBorders>
              <w:top w:val="single" w:sz="4" w:space="0" w:color="000000"/>
              <w:left w:val="single" w:sz="4" w:space="0" w:color="000000"/>
              <w:bottom w:val="single" w:sz="4" w:space="0" w:color="000000"/>
              <w:right w:val="single" w:sz="4" w:space="0" w:color="000000"/>
            </w:tcBorders>
          </w:tcPr>
          <w:p w:rsidR="00EE3167" w:rsidRDefault="00EE3167" w:rsidP="00786EFB">
            <w:r>
              <w:rPr>
                <w:rFonts w:hint="eastAsia"/>
              </w:rPr>
              <w:t>extAcc</w:t>
            </w:r>
          </w:p>
        </w:tc>
        <w:tc>
          <w:tcPr>
            <w:tcW w:w="1135" w:type="dxa"/>
            <w:tcBorders>
              <w:top w:val="single" w:sz="4" w:space="0" w:color="000000"/>
              <w:left w:val="single" w:sz="4" w:space="0" w:color="000000"/>
              <w:bottom w:val="single" w:sz="4" w:space="0" w:color="000000"/>
              <w:right w:val="single" w:sz="4" w:space="0" w:color="000000"/>
            </w:tcBorders>
          </w:tcPr>
          <w:p w:rsidR="00EE3167" w:rsidRDefault="00EE3167" w:rsidP="00786EFB">
            <w:r>
              <w:rPr>
                <w:rFonts w:hint="eastAsia"/>
              </w:rPr>
              <w:t>extAccObj</w:t>
            </w:r>
          </w:p>
        </w:tc>
        <w:tc>
          <w:tcPr>
            <w:tcW w:w="4678" w:type="dxa"/>
            <w:tcBorders>
              <w:top w:val="single" w:sz="4" w:space="0" w:color="000000"/>
              <w:left w:val="single" w:sz="4" w:space="0" w:color="000000"/>
              <w:bottom w:val="single" w:sz="4" w:space="0" w:color="000000"/>
              <w:right w:val="single" w:sz="4" w:space="0" w:color="000000"/>
            </w:tcBorders>
          </w:tcPr>
          <w:p w:rsidR="00EE3167" w:rsidRDefault="00C55EBC" w:rsidP="00786EFB">
            <w:pPr>
              <w:spacing w:line="312" w:lineRule="exact"/>
              <w:ind w:right="-20"/>
            </w:pPr>
            <w:r>
              <w:rPr>
                <w:rFonts w:hint="eastAsia"/>
              </w:rPr>
              <w:t>外部帐号信息，</w:t>
            </w:r>
            <w:r>
              <w:rPr>
                <w:rFonts w:hint="eastAsia"/>
              </w:rPr>
              <w:t>type</w:t>
            </w:r>
            <w:r>
              <w:rPr>
                <w:rFonts w:hint="eastAsia"/>
              </w:rPr>
              <w:t>为融资帐号时必须输入，其余忽略。</w:t>
            </w:r>
          </w:p>
        </w:tc>
        <w:tc>
          <w:tcPr>
            <w:tcW w:w="846" w:type="dxa"/>
            <w:tcBorders>
              <w:top w:val="single" w:sz="4" w:space="0" w:color="000000"/>
              <w:left w:val="single" w:sz="4" w:space="0" w:color="000000"/>
              <w:bottom w:val="single" w:sz="4" w:space="0" w:color="000000"/>
              <w:right w:val="single" w:sz="4" w:space="0" w:color="000000"/>
            </w:tcBorders>
          </w:tcPr>
          <w:p w:rsidR="00EE3167" w:rsidRDefault="00EE3167" w:rsidP="00786EFB">
            <w:pPr>
              <w:spacing w:line="312" w:lineRule="exact"/>
              <w:ind w:right="-20"/>
            </w:pPr>
            <w:r>
              <w:rPr>
                <w:rFonts w:hint="eastAsia"/>
              </w:rPr>
              <w:t>O</w:t>
            </w:r>
          </w:p>
        </w:tc>
        <w:tc>
          <w:tcPr>
            <w:tcW w:w="25" w:type="dxa"/>
          </w:tcPr>
          <w:p w:rsidR="00EE3167" w:rsidRDefault="00EE3167" w:rsidP="00786EFB"/>
        </w:tc>
      </w:tr>
    </w:tbl>
    <w:p w:rsidR="00534BBC" w:rsidRDefault="00534BBC" w:rsidP="00534BBC">
      <w:pPr>
        <w:spacing w:line="200" w:lineRule="exact"/>
        <w:rPr>
          <w:sz w:val="20"/>
          <w:szCs w:val="20"/>
        </w:rPr>
      </w:pPr>
    </w:p>
    <w:p w:rsidR="00534BBC" w:rsidRPr="00896BE4" w:rsidRDefault="00534BBC" w:rsidP="00534BBC">
      <w:pPr>
        <w:spacing w:line="200" w:lineRule="exact"/>
        <w:rPr>
          <w:sz w:val="20"/>
          <w:szCs w:val="20"/>
        </w:rPr>
      </w:pPr>
    </w:p>
    <w:p w:rsidR="00534BBC" w:rsidRPr="00BB29FC" w:rsidRDefault="00534BBC" w:rsidP="00534BBC">
      <w:pPr>
        <w:ind w:firstLineChars="150" w:firstLine="316"/>
        <w:rPr>
          <w:b/>
        </w:rPr>
      </w:pPr>
      <w:r w:rsidRPr="00BB29FC">
        <w:rPr>
          <w:rFonts w:hint="eastAsia"/>
          <w:b/>
        </w:rPr>
        <w:t>响应参数描述</w:t>
      </w:r>
      <w:r>
        <w:rPr>
          <w:rFonts w:hint="eastAsia"/>
          <w:b/>
        </w:rPr>
        <w:t>：</w:t>
      </w:r>
    </w:p>
    <w:tbl>
      <w:tblPr>
        <w:tblW w:w="8215" w:type="dxa"/>
        <w:tblInd w:w="154" w:type="dxa"/>
        <w:tblLayout w:type="fixed"/>
        <w:tblCellMar>
          <w:left w:w="0" w:type="dxa"/>
          <w:right w:w="0" w:type="dxa"/>
        </w:tblCellMar>
        <w:tblLook w:val="0000"/>
      </w:tblPr>
      <w:tblGrid>
        <w:gridCol w:w="1552"/>
        <w:gridCol w:w="1985"/>
        <w:gridCol w:w="3827"/>
        <w:gridCol w:w="851"/>
      </w:tblGrid>
      <w:tr w:rsidR="00534BBC" w:rsidRPr="00270E48" w:rsidTr="00786EFB">
        <w:trPr>
          <w:trHeight w:hRule="exact" w:val="370"/>
        </w:trPr>
        <w:tc>
          <w:tcPr>
            <w:tcW w:w="1552" w:type="dxa"/>
            <w:tcBorders>
              <w:top w:val="single" w:sz="4" w:space="0" w:color="000000"/>
              <w:left w:val="single" w:sz="4" w:space="0" w:color="000000"/>
              <w:bottom w:val="single" w:sz="4" w:space="0" w:color="000000"/>
              <w:right w:val="single" w:sz="4" w:space="0" w:color="000000"/>
            </w:tcBorders>
            <w:shd w:val="clear" w:color="auto" w:fill="DFDFDF"/>
          </w:tcPr>
          <w:p w:rsidR="00534BBC" w:rsidRPr="00270E48" w:rsidRDefault="00534BBC" w:rsidP="00786EFB">
            <w:pPr>
              <w:spacing w:line="307" w:lineRule="exact"/>
              <w:ind w:left="102" w:right="-20"/>
              <w:rPr>
                <w:sz w:val="24"/>
                <w:szCs w:val="24"/>
              </w:rPr>
            </w:pPr>
            <w:r>
              <w:rPr>
                <w:rFonts w:ascii="微软雅黑" w:eastAsia="微软雅黑" w:cs="微软雅黑" w:hint="eastAsia"/>
                <w:b/>
                <w:bCs/>
                <w:spacing w:val="12"/>
                <w:position w:val="-1"/>
              </w:rPr>
              <w:t>数据项</w:t>
            </w:r>
          </w:p>
        </w:tc>
        <w:tc>
          <w:tcPr>
            <w:tcW w:w="1985" w:type="dxa"/>
            <w:tcBorders>
              <w:top w:val="single" w:sz="4" w:space="0" w:color="000000"/>
              <w:left w:val="single" w:sz="4" w:space="0" w:color="000000"/>
              <w:bottom w:val="single" w:sz="4" w:space="0" w:color="000000"/>
              <w:right w:val="single" w:sz="4" w:space="0" w:color="000000"/>
            </w:tcBorders>
            <w:shd w:val="clear" w:color="auto" w:fill="DFDFDF"/>
          </w:tcPr>
          <w:p w:rsidR="00534BBC" w:rsidRPr="00270E48" w:rsidRDefault="00534BBC" w:rsidP="00786EFB">
            <w:pPr>
              <w:spacing w:line="307" w:lineRule="exact"/>
              <w:ind w:left="102" w:right="-20"/>
              <w:rPr>
                <w:sz w:val="24"/>
                <w:szCs w:val="24"/>
              </w:rPr>
            </w:pPr>
            <w:r>
              <w:rPr>
                <w:rFonts w:ascii="微软雅黑" w:eastAsia="微软雅黑" w:cs="微软雅黑" w:hint="eastAsia"/>
                <w:b/>
                <w:bCs/>
                <w:spacing w:val="12"/>
                <w:position w:val="-1"/>
              </w:rPr>
              <w:t>参数类型</w:t>
            </w:r>
          </w:p>
        </w:tc>
        <w:tc>
          <w:tcPr>
            <w:tcW w:w="3827" w:type="dxa"/>
            <w:tcBorders>
              <w:top w:val="single" w:sz="4" w:space="0" w:color="000000"/>
              <w:left w:val="single" w:sz="4" w:space="0" w:color="000000"/>
              <w:bottom w:val="single" w:sz="4" w:space="0" w:color="000000"/>
              <w:right w:val="single" w:sz="4" w:space="0" w:color="000000"/>
            </w:tcBorders>
            <w:shd w:val="clear" w:color="auto" w:fill="DFDFDF"/>
          </w:tcPr>
          <w:p w:rsidR="00534BBC" w:rsidRPr="00270E48" w:rsidRDefault="00534BBC" w:rsidP="00786EFB">
            <w:pPr>
              <w:spacing w:line="307" w:lineRule="exact"/>
              <w:ind w:left="102" w:right="-20"/>
              <w:rPr>
                <w:sz w:val="24"/>
                <w:szCs w:val="24"/>
              </w:rPr>
            </w:pPr>
            <w:r>
              <w:rPr>
                <w:rFonts w:ascii="微软雅黑" w:eastAsia="微软雅黑" w:cs="微软雅黑" w:hint="eastAsia"/>
                <w:b/>
                <w:bCs/>
                <w:spacing w:val="12"/>
                <w:position w:val="-1"/>
              </w:rPr>
              <w:t>参数描述</w:t>
            </w:r>
          </w:p>
        </w:tc>
        <w:tc>
          <w:tcPr>
            <w:tcW w:w="851" w:type="dxa"/>
            <w:tcBorders>
              <w:top w:val="single" w:sz="4" w:space="0" w:color="000000"/>
              <w:left w:val="single" w:sz="4" w:space="0" w:color="000000"/>
              <w:bottom w:val="single" w:sz="4" w:space="0" w:color="000000"/>
              <w:right w:val="single" w:sz="4" w:space="0" w:color="000000"/>
            </w:tcBorders>
            <w:shd w:val="clear" w:color="auto" w:fill="DFDFDF"/>
          </w:tcPr>
          <w:p w:rsidR="00534BBC" w:rsidRPr="00270E48" w:rsidRDefault="00534BBC" w:rsidP="00786EFB">
            <w:pPr>
              <w:spacing w:line="307" w:lineRule="exact"/>
              <w:ind w:left="102" w:right="-20"/>
              <w:rPr>
                <w:sz w:val="24"/>
                <w:szCs w:val="24"/>
              </w:rPr>
            </w:pPr>
            <w:r>
              <w:rPr>
                <w:rFonts w:ascii="微软雅黑" w:eastAsia="微软雅黑" w:cs="微软雅黑" w:hint="eastAsia"/>
                <w:b/>
                <w:bCs/>
                <w:spacing w:val="12"/>
                <w:position w:val="-1"/>
              </w:rPr>
              <w:t>选项</w:t>
            </w:r>
          </w:p>
        </w:tc>
      </w:tr>
      <w:tr w:rsidR="00534BBC" w:rsidRPr="00270E48" w:rsidTr="00786EFB">
        <w:trPr>
          <w:trHeight w:hRule="exact" w:val="655"/>
        </w:trPr>
        <w:tc>
          <w:tcPr>
            <w:tcW w:w="1552" w:type="dxa"/>
            <w:tcBorders>
              <w:top w:val="single" w:sz="4" w:space="0" w:color="000000"/>
              <w:left w:val="single" w:sz="4" w:space="0" w:color="000000"/>
              <w:bottom w:val="single" w:sz="4" w:space="0" w:color="000000"/>
              <w:right w:val="single" w:sz="4" w:space="0" w:color="000000"/>
            </w:tcBorders>
            <w:vAlign w:val="center"/>
          </w:tcPr>
          <w:p w:rsidR="00534BBC" w:rsidRPr="00286EBC" w:rsidRDefault="00534BBC" w:rsidP="00786EFB">
            <w:pPr>
              <w:ind w:right="-20"/>
              <w:jc w:val="both"/>
            </w:pPr>
            <w:r w:rsidRPr="00286EBC">
              <w:rPr>
                <w:rFonts w:hint="eastAsia"/>
              </w:rPr>
              <w:t>returnCode</w:t>
            </w:r>
          </w:p>
        </w:tc>
        <w:tc>
          <w:tcPr>
            <w:tcW w:w="1985" w:type="dxa"/>
            <w:tcBorders>
              <w:top w:val="single" w:sz="4" w:space="0" w:color="000000"/>
              <w:left w:val="single" w:sz="4" w:space="0" w:color="000000"/>
              <w:bottom w:val="single" w:sz="4" w:space="0" w:color="000000"/>
              <w:right w:val="single" w:sz="4" w:space="0" w:color="000000"/>
            </w:tcBorders>
            <w:vAlign w:val="center"/>
          </w:tcPr>
          <w:p w:rsidR="00534BBC" w:rsidRPr="00286EBC" w:rsidRDefault="00534BBC" w:rsidP="00786EFB">
            <w:pPr>
              <w:spacing w:line="241" w:lineRule="auto"/>
              <w:ind w:right="51"/>
              <w:jc w:val="both"/>
            </w:pPr>
            <w:r w:rsidRPr="00286EBC">
              <w:t>S</w:t>
            </w:r>
            <w:r w:rsidRPr="00286EBC">
              <w:rPr>
                <w:rFonts w:hint="eastAsia"/>
              </w:rPr>
              <w:t xml:space="preserve">tring </w:t>
            </w:r>
          </w:p>
        </w:tc>
        <w:tc>
          <w:tcPr>
            <w:tcW w:w="3827" w:type="dxa"/>
            <w:tcBorders>
              <w:top w:val="single" w:sz="4" w:space="0" w:color="000000"/>
              <w:left w:val="single" w:sz="4" w:space="0" w:color="000000"/>
              <w:bottom w:val="single" w:sz="4" w:space="0" w:color="000000"/>
              <w:right w:val="single" w:sz="4" w:space="0" w:color="000000"/>
            </w:tcBorders>
            <w:vAlign w:val="center"/>
          </w:tcPr>
          <w:p w:rsidR="00534BBC" w:rsidRPr="00775C76" w:rsidRDefault="00534BBC" w:rsidP="00786EFB">
            <w:pPr>
              <w:spacing w:line="312" w:lineRule="exact"/>
              <w:ind w:right="-20"/>
              <w:jc w:val="both"/>
            </w:pPr>
            <w:r w:rsidRPr="00775C76">
              <w:rPr>
                <w:rFonts w:hint="eastAsia"/>
              </w:rPr>
              <w:t>0</w:t>
            </w:r>
            <w:r w:rsidRPr="00775C76">
              <w:rPr>
                <w:rFonts w:hint="eastAsia"/>
              </w:rPr>
              <w:t>：成功</w:t>
            </w:r>
          </w:p>
          <w:p w:rsidR="00534BBC" w:rsidRPr="00775C76" w:rsidRDefault="00534BBC" w:rsidP="00786EFB">
            <w:pPr>
              <w:spacing w:line="312" w:lineRule="exact"/>
              <w:ind w:right="-20"/>
              <w:jc w:val="both"/>
            </w:pPr>
            <w:r>
              <w:rPr>
                <w:rFonts w:hint="eastAsia"/>
              </w:rPr>
              <w:t>其他：失败，具体请参考</w:t>
            </w:r>
            <w:r>
              <w:rPr>
                <w:rFonts w:hint="eastAsia"/>
              </w:rPr>
              <w:t>2.1</w:t>
            </w:r>
            <w:r>
              <w:rPr>
                <w:rFonts w:hint="eastAsia"/>
              </w:rPr>
              <w:t>章节</w:t>
            </w:r>
          </w:p>
        </w:tc>
        <w:tc>
          <w:tcPr>
            <w:tcW w:w="851" w:type="dxa"/>
            <w:tcBorders>
              <w:top w:val="single" w:sz="4" w:space="0" w:color="000000"/>
              <w:left w:val="single" w:sz="4" w:space="0" w:color="000000"/>
              <w:bottom w:val="single" w:sz="4" w:space="0" w:color="000000"/>
              <w:right w:val="single" w:sz="4" w:space="0" w:color="000000"/>
            </w:tcBorders>
            <w:vAlign w:val="center"/>
          </w:tcPr>
          <w:p w:rsidR="00534BBC" w:rsidRPr="00775C76" w:rsidRDefault="00534BBC" w:rsidP="00786EFB">
            <w:pPr>
              <w:jc w:val="both"/>
            </w:pPr>
            <w:r w:rsidRPr="00775C76">
              <w:rPr>
                <w:rFonts w:hint="eastAsia"/>
              </w:rPr>
              <w:t>M</w:t>
            </w:r>
          </w:p>
        </w:tc>
      </w:tr>
      <w:tr w:rsidR="00534BBC" w:rsidRPr="00270E48" w:rsidTr="00786EFB">
        <w:trPr>
          <w:trHeight w:hRule="exact" w:val="423"/>
        </w:trPr>
        <w:tc>
          <w:tcPr>
            <w:tcW w:w="1552" w:type="dxa"/>
            <w:tcBorders>
              <w:top w:val="single" w:sz="4" w:space="0" w:color="000000"/>
              <w:left w:val="single" w:sz="4" w:space="0" w:color="000000"/>
              <w:bottom w:val="single" w:sz="4" w:space="0" w:color="000000"/>
              <w:right w:val="single" w:sz="4" w:space="0" w:color="000000"/>
            </w:tcBorders>
            <w:vAlign w:val="center"/>
          </w:tcPr>
          <w:p w:rsidR="00534BBC" w:rsidRPr="00286EBC" w:rsidRDefault="00534BBC" w:rsidP="00786EFB">
            <w:pPr>
              <w:ind w:right="-20"/>
              <w:jc w:val="both"/>
            </w:pPr>
            <w:r w:rsidRPr="00286EBC">
              <w:rPr>
                <w:rFonts w:hint="eastAsia"/>
              </w:rPr>
              <w:t>return</w:t>
            </w:r>
            <w:r>
              <w:rPr>
                <w:rFonts w:hint="eastAsia"/>
              </w:rPr>
              <w:t>Desc</w:t>
            </w:r>
          </w:p>
        </w:tc>
        <w:tc>
          <w:tcPr>
            <w:tcW w:w="1985" w:type="dxa"/>
            <w:tcBorders>
              <w:top w:val="single" w:sz="4" w:space="0" w:color="000000"/>
              <w:left w:val="single" w:sz="4" w:space="0" w:color="000000"/>
              <w:bottom w:val="single" w:sz="4" w:space="0" w:color="000000"/>
              <w:right w:val="single" w:sz="4" w:space="0" w:color="000000"/>
            </w:tcBorders>
            <w:vAlign w:val="center"/>
          </w:tcPr>
          <w:p w:rsidR="00534BBC" w:rsidRPr="00286EBC" w:rsidRDefault="00534BBC" w:rsidP="00786EFB">
            <w:pPr>
              <w:spacing w:line="241" w:lineRule="auto"/>
              <w:ind w:right="51"/>
              <w:jc w:val="both"/>
            </w:pPr>
            <w:r w:rsidRPr="00286EBC">
              <w:t>S</w:t>
            </w:r>
            <w:r w:rsidRPr="00286EBC">
              <w:rPr>
                <w:rFonts w:hint="eastAsia"/>
              </w:rPr>
              <w:t>tring</w:t>
            </w:r>
          </w:p>
        </w:tc>
        <w:tc>
          <w:tcPr>
            <w:tcW w:w="3827" w:type="dxa"/>
            <w:tcBorders>
              <w:top w:val="single" w:sz="4" w:space="0" w:color="000000"/>
              <w:left w:val="single" w:sz="4" w:space="0" w:color="000000"/>
              <w:bottom w:val="single" w:sz="4" w:space="0" w:color="000000"/>
              <w:right w:val="single" w:sz="4" w:space="0" w:color="000000"/>
            </w:tcBorders>
            <w:vAlign w:val="center"/>
          </w:tcPr>
          <w:p w:rsidR="00534BBC" w:rsidRPr="00775C76" w:rsidRDefault="00534BBC" w:rsidP="00786EFB">
            <w:pPr>
              <w:spacing w:line="312" w:lineRule="exact"/>
              <w:ind w:right="-20"/>
              <w:jc w:val="both"/>
            </w:pPr>
            <w:r>
              <w:rPr>
                <w:rFonts w:hint="eastAsia"/>
              </w:rPr>
              <w:t>返回值描述</w:t>
            </w:r>
          </w:p>
        </w:tc>
        <w:tc>
          <w:tcPr>
            <w:tcW w:w="851" w:type="dxa"/>
            <w:tcBorders>
              <w:top w:val="single" w:sz="4" w:space="0" w:color="000000"/>
              <w:left w:val="single" w:sz="4" w:space="0" w:color="000000"/>
              <w:bottom w:val="single" w:sz="4" w:space="0" w:color="000000"/>
              <w:right w:val="single" w:sz="4" w:space="0" w:color="000000"/>
            </w:tcBorders>
            <w:vAlign w:val="center"/>
          </w:tcPr>
          <w:p w:rsidR="00534BBC" w:rsidRPr="00775C76" w:rsidRDefault="00534BBC" w:rsidP="00786EFB">
            <w:pPr>
              <w:jc w:val="both"/>
            </w:pPr>
            <w:r w:rsidRPr="004A2310">
              <w:rPr>
                <w:rFonts w:hint="eastAsia"/>
              </w:rPr>
              <w:t>M</w:t>
            </w:r>
          </w:p>
        </w:tc>
      </w:tr>
      <w:tr w:rsidR="00E30AC2" w:rsidRPr="00270E48" w:rsidTr="00E30AC2">
        <w:trPr>
          <w:trHeight w:hRule="exact" w:val="593"/>
        </w:trPr>
        <w:tc>
          <w:tcPr>
            <w:tcW w:w="1552" w:type="dxa"/>
            <w:tcBorders>
              <w:top w:val="single" w:sz="4" w:space="0" w:color="000000"/>
              <w:left w:val="single" w:sz="4" w:space="0" w:color="000000"/>
              <w:bottom w:val="single" w:sz="4" w:space="0" w:color="000000"/>
              <w:right w:val="single" w:sz="4" w:space="0" w:color="000000"/>
            </w:tcBorders>
            <w:vAlign w:val="center"/>
          </w:tcPr>
          <w:p w:rsidR="00E30AC2" w:rsidRPr="00286EBC" w:rsidRDefault="00E30AC2" w:rsidP="00E30AC2">
            <w:pPr>
              <w:ind w:right="-20"/>
              <w:jc w:val="both"/>
            </w:pPr>
            <w:r>
              <w:rPr>
                <w:rFonts w:hint="eastAsia"/>
              </w:rPr>
              <w:t>extAcc</w:t>
            </w:r>
          </w:p>
        </w:tc>
        <w:tc>
          <w:tcPr>
            <w:tcW w:w="1985" w:type="dxa"/>
            <w:tcBorders>
              <w:top w:val="single" w:sz="4" w:space="0" w:color="000000"/>
              <w:left w:val="single" w:sz="4" w:space="0" w:color="000000"/>
              <w:bottom w:val="single" w:sz="4" w:space="0" w:color="000000"/>
              <w:right w:val="single" w:sz="4" w:space="0" w:color="000000"/>
            </w:tcBorders>
            <w:vAlign w:val="center"/>
          </w:tcPr>
          <w:p w:rsidR="00E30AC2" w:rsidRPr="00286EBC" w:rsidRDefault="00E30AC2" w:rsidP="00E30AC2">
            <w:pPr>
              <w:spacing w:line="241" w:lineRule="auto"/>
              <w:ind w:right="51"/>
              <w:jc w:val="both"/>
            </w:pPr>
            <w:r>
              <w:rPr>
                <w:rFonts w:hint="eastAsia"/>
              </w:rPr>
              <w:t>String</w:t>
            </w:r>
          </w:p>
        </w:tc>
        <w:tc>
          <w:tcPr>
            <w:tcW w:w="3827" w:type="dxa"/>
            <w:tcBorders>
              <w:top w:val="single" w:sz="4" w:space="0" w:color="000000"/>
              <w:left w:val="single" w:sz="4" w:space="0" w:color="000000"/>
              <w:bottom w:val="single" w:sz="4" w:space="0" w:color="000000"/>
              <w:right w:val="single" w:sz="4" w:space="0" w:color="000000"/>
            </w:tcBorders>
            <w:vAlign w:val="center"/>
          </w:tcPr>
          <w:p w:rsidR="00E30AC2" w:rsidRDefault="00E30AC2" w:rsidP="00E30AC2">
            <w:pPr>
              <w:spacing w:line="312" w:lineRule="exact"/>
              <w:ind w:right="-20"/>
              <w:jc w:val="both"/>
            </w:pPr>
            <w:r>
              <w:rPr>
                <w:rFonts w:hint="eastAsia"/>
              </w:rPr>
              <w:t>外部账户，目前是中行的收款帐号</w:t>
            </w:r>
          </w:p>
        </w:tc>
        <w:tc>
          <w:tcPr>
            <w:tcW w:w="851" w:type="dxa"/>
            <w:tcBorders>
              <w:top w:val="single" w:sz="4" w:space="0" w:color="000000"/>
              <w:left w:val="single" w:sz="4" w:space="0" w:color="000000"/>
              <w:bottom w:val="single" w:sz="4" w:space="0" w:color="000000"/>
              <w:right w:val="single" w:sz="4" w:space="0" w:color="000000"/>
            </w:tcBorders>
            <w:vAlign w:val="center"/>
          </w:tcPr>
          <w:p w:rsidR="00E30AC2" w:rsidRPr="004A2310" w:rsidRDefault="00E30AC2" w:rsidP="00E30AC2">
            <w:pPr>
              <w:jc w:val="both"/>
            </w:pPr>
            <w:r>
              <w:rPr>
                <w:rFonts w:hint="eastAsia"/>
              </w:rPr>
              <w:t>O</w:t>
            </w:r>
          </w:p>
        </w:tc>
      </w:tr>
      <w:tr w:rsidR="001E12C3" w:rsidRPr="00270E48" w:rsidTr="00E30AC2">
        <w:trPr>
          <w:trHeight w:hRule="exact" w:val="593"/>
        </w:trPr>
        <w:tc>
          <w:tcPr>
            <w:tcW w:w="1552" w:type="dxa"/>
            <w:tcBorders>
              <w:top w:val="single" w:sz="4" w:space="0" w:color="000000"/>
              <w:left w:val="single" w:sz="4" w:space="0" w:color="000000"/>
              <w:bottom w:val="single" w:sz="4" w:space="0" w:color="000000"/>
              <w:right w:val="single" w:sz="4" w:space="0" w:color="000000"/>
            </w:tcBorders>
            <w:vAlign w:val="center"/>
          </w:tcPr>
          <w:p w:rsidR="001E12C3" w:rsidRDefault="001E12C3" w:rsidP="00E30AC2">
            <w:pPr>
              <w:ind w:right="-20"/>
              <w:jc w:val="both"/>
            </w:pPr>
          </w:p>
        </w:tc>
        <w:tc>
          <w:tcPr>
            <w:tcW w:w="1985" w:type="dxa"/>
            <w:tcBorders>
              <w:top w:val="single" w:sz="4" w:space="0" w:color="000000"/>
              <w:left w:val="single" w:sz="4" w:space="0" w:color="000000"/>
              <w:bottom w:val="single" w:sz="4" w:space="0" w:color="000000"/>
              <w:right w:val="single" w:sz="4" w:space="0" w:color="000000"/>
            </w:tcBorders>
            <w:vAlign w:val="center"/>
          </w:tcPr>
          <w:p w:rsidR="001E12C3" w:rsidRDefault="001E12C3" w:rsidP="00E30AC2">
            <w:pPr>
              <w:spacing w:line="241" w:lineRule="auto"/>
              <w:ind w:right="51"/>
              <w:jc w:val="both"/>
            </w:pPr>
          </w:p>
        </w:tc>
        <w:tc>
          <w:tcPr>
            <w:tcW w:w="3827" w:type="dxa"/>
            <w:tcBorders>
              <w:top w:val="single" w:sz="4" w:space="0" w:color="000000"/>
              <w:left w:val="single" w:sz="4" w:space="0" w:color="000000"/>
              <w:bottom w:val="single" w:sz="4" w:space="0" w:color="000000"/>
              <w:right w:val="single" w:sz="4" w:space="0" w:color="000000"/>
            </w:tcBorders>
            <w:vAlign w:val="center"/>
          </w:tcPr>
          <w:p w:rsidR="001E12C3" w:rsidRDefault="001E12C3" w:rsidP="00E30AC2">
            <w:pPr>
              <w:spacing w:line="312" w:lineRule="exact"/>
              <w:ind w:right="-20"/>
              <w:jc w:val="both"/>
            </w:pPr>
          </w:p>
        </w:tc>
        <w:tc>
          <w:tcPr>
            <w:tcW w:w="851" w:type="dxa"/>
            <w:tcBorders>
              <w:top w:val="single" w:sz="4" w:space="0" w:color="000000"/>
              <w:left w:val="single" w:sz="4" w:space="0" w:color="000000"/>
              <w:bottom w:val="single" w:sz="4" w:space="0" w:color="000000"/>
              <w:right w:val="single" w:sz="4" w:space="0" w:color="000000"/>
            </w:tcBorders>
            <w:vAlign w:val="center"/>
          </w:tcPr>
          <w:p w:rsidR="001E12C3" w:rsidRDefault="001E12C3" w:rsidP="00E30AC2">
            <w:pPr>
              <w:jc w:val="both"/>
            </w:pPr>
          </w:p>
        </w:tc>
      </w:tr>
      <w:tr w:rsidR="001E12C3" w:rsidRPr="00270E48" w:rsidTr="00E30AC2">
        <w:trPr>
          <w:trHeight w:hRule="exact" w:val="593"/>
        </w:trPr>
        <w:tc>
          <w:tcPr>
            <w:tcW w:w="1552" w:type="dxa"/>
            <w:tcBorders>
              <w:top w:val="single" w:sz="4" w:space="0" w:color="000000"/>
              <w:left w:val="single" w:sz="4" w:space="0" w:color="000000"/>
              <w:bottom w:val="single" w:sz="4" w:space="0" w:color="000000"/>
              <w:right w:val="single" w:sz="4" w:space="0" w:color="000000"/>
            </w:tcBorders>
            <w:vAlign w:val="center"/>
          </w:tcPr>
          <w:p w:rsidR="001E12C3" w:rsidRDefault="001E12C3" w:rsidP="00E30AC2">
            <w:pPr>
              <w:ind w:right="-20"/>
              <w:jc w:val="both"/>
            </w:pPr>
          </w:p>
        </w:tc>
        <w:tc>
          <w:tcPr>
            <w:tcW w:w="1985" w:type="dxa"/>
            <w:tcBorders>
              <w:top w:val="single" w:sz="4" w:space="0" w:color="000000"/>
              <w:left w:val="single" w:sz="4" w:space="0" w:color="000000"/>
              <w:bottom w:val="single" w:sz="4" w:space="0" w:color="000000"/>
              <w:right w:val="single" w:sz="4" w:space="0" w:color="000000"/>
            </w:tcBorders>
            <w:vAlign w:val="center"/>
          </w:tcPr>
          <w:p w:rsidR="001E12C3" w:rsidRDefault="001E12C3" w:rsidP="00E30AC2">
            <w:pPr>
              <w:spacing w:line="241" w:lineRule="auto"/>
              <w:ind w:right="51"/>
              <w:jc w:val="both"/>
            </w:pPr>
          </w:p>
        </w:tc>
        <w:tc>
          <w:tcPr>
            <w:tcW w:w="3827" w:type="dxa"/>
            <w:tcBorders>
              <w:top w:val="single" w:sz="4" w:space="0" w:color="000000"/>
              <w:left w:val="single" w:sz="4" w:space="0" w:color="000000"/>
              <w:bottom w:val="single" w:sz="4" w:space="0" w:color="000000"/>
              <w:right w:val="single" w:sz="4" w:space="0" w:color="000000"/>
            </w:tcBorders>
            <w:vAlign w:val="center"/>
          </w:tcPr>
          <w:p w:rsidR="001E12C3" w:rsidRDefault="001E12C3" w:rsidP="00E30AC2">
            <w:pPr>
              <w:spacing w:line="312" w:lineRule="exact"/>
              <w:ind w:right="-20"/>
              <w:jc w:val="both"/>
            </w:pPr>
          </w:p>
        </w:tc>
        <w:tc>
          <w:tcPr>
            <w:tcW w:w="851" w:type="dxa"/>
            <w:tcBorders>
              <w:top w:val="single" w:sz="4" w:space="0" w:color="000000"/>
              <w:left w:val="single" w:sz="4" w:space="0" w:color="000000"/>
              <w:bottom w:val="single" w:sz="4" w:space="0" w:color="000000"/>
              <w:right w:val="single" w:sz="4" w:space="0" w:color="000000"/>
            </w:tcBorders>
            <w:vAlign w:val="center"/>
          </w:tcPr>
          <w:p w:rsidR="001E12C3" w:rsidRDefault="001E12C3" w:rsidP="00E30AC2">
            <w:pPr>
              <w:jc w:val="both"/>
            </w:pPr>
          </w:p>
        </w:tc>
      </w:tr>
      <w:tr w:rsidR="00E30AC2" w:rsidRPr="00270E48" w:rsidTr="00786EFB">
        <w:trPr>
          <w:trHeight w:hRule="exact" w:val="421"/>
        </w:trPr>
        <w:tc>
          <w:tcPr>
            <w:tcW w:w="1552" w:type="dxa"/>
            <w:tcBorders>
              <w:top w:val="single" w:sz="4" w:space="0" w:color="000000"/>
              <w:left w:val="single" w:sz="4" w:space="0" w:color="000000"/>
              <w:bottom w:val="single" w:sz="4" w:space="0" w:color="000000"/>
              <w:right w:val="single" w:sz="4" w:space="0" w:color="000000"/>
            </w:tcBorders>
            <w:vAlign w:val="center"/>
          </w:tcPr>
          <w:p w:rsidR="00E30AC2" w:rsidRDefault="00E30AC2" w:rsidP="00786EFB">
            <w:pPr>
              <w:ind w:right="-20"/>
              <w:jc w:val="both"/>
            </w:pPr>
          </w:p>
        </w:tc>
        <w:tc>
          <w:tcPr>
            <w:tcW w:w="1985" w:type="dxa"/>
            <w:tcBorders>
              <w:top w:val="single" w:sz="4" w:space="0" w:color="000000"/>
              <w:left w:val="single" w:sz="4" w:space="0" w:color="000000"/>
              <w:bottom w:val="single" w:sz="4" w:space="0" w:color="000000"/>
              <w:right w:val="single" w:sz="4" w:space="0" w:color="000000"/>
            </w:tcBorders>
            <w:vAlign w:val="center"/>
          </w:tcPr>
          <w:p w:rsidR="00E30AC2" w:rsidRPr="00286EBC" w:rsidRDefault="00E30AC2" w:rsidP="00786EFB">
            <w:pPr>
              <w:spacing w:line="241" w:lineRule="auto"/>
              <w:ind w:right="51"/>
              <w:jc w:val="both"/>
            </w:pPr>
          </w:p>
        </w:tc>
        <w:tc>
          <w:tcPr>
            <w:tcW w:w="3827" w:type="dxa"/>
            <w:tcBorders>
              <w:top w:val="single" w:sz="4" w:space="0" w:color="000000"/>
              <w:left w:val="single" w:sz="4" w:space="0" w:color="000000"/>
              <w:bottom w:val="single" w:sz="4" w:space="0" w:color="000000"/>
              <w:right w:val="single" w:sz="4" w:space="0" w:color="000000"/>
            </w:tcBorders>
            <w:vAlign w:val="center"/>
          </w:tcPr>
          <w:p w:rsidR="00E30AC2" w:rsidRDefault="00E30AC2" w:rsidP="00786EFB">
            <w:pPr>
              <w:spacing w:line="312" w:lineRule="exact"/>
              <w:ind w:right="-20"/>
              <w:jc w:val="both"/>
            </w:pPr>
          </w:p>
        </w:tc>
        <w:tc>
          <w:tcPr>
            <w:tcW w:w="851" w:type="dxa"/>
            <w:tcBorders>
              <w:top w:val="single" w:sz="4" w:space="0" w:color="000000"/>
              <w:left w:val="single" w:sz="4" w:space="0" w:color="000000"/>
              <w:bottom w:val="single" w:sz="4" w:space="0" w:color="000000"/>
              <w:right w:val="single" w:sz="4" w:space="0" w:color="000000"/>
            </w:tcBorders>
            <w:vAlign w:val="center"/>
          </w:tcPr>
          <w:p w:rsidR="00E30AC2" w:rsidRDefault="00E30AC2" w:rsidP="00786EFB">
            <w:pPr>
              <w:jc w:val="both"/>
            </w:pPr>
          </w:p>
        </w:tc>
      </w:tr>
      <w:tr w:rsidR="001E12C3" w:rsidRPr="00270E48" w:rsidTr="00786EFB">
        <w:trPr>
          <w:trHeight w:hRule="exact" w:val="421"/>
        </w:trPr>
        <w:tc>
          <w:tcPr>
            <w:tcW w:w="1552" w:type="dxa"/>
            <w:tcBorders>
              <w:top w:val="single" w:sz="4" w:space="0" w:color="000000"/>
              <w:left w:val="single" w:sz="4" w:space="0" w:color="000000"/>
              <w:bottom w:val="single" w:sz="4" w:space="0" w:color="000000"/>
              <w:right w:val="single" w:sz="4" w:space="0" w:color="000000"/>
            </w:tcBorders>
            <w:vAlign w:val="center"/>
          </w:tcPr>
          <w:p w:rsidR="001E12C3" w:rsidRDefault="001E12C3" w:rsidP="00786EFB">
            <w:pPr>
              <w:ind w:right="-20"/>
              <w:jc w:val="both"/>
            </w:pPr>
          </w:p>
        </w:tc>
        <w:tc>
          <w:tcPr>
            <w:tcW w:w="1985" w:type="dxa"/>
            <w:tcBorders>
              <w:top w:val="single" w:sz="4" w:space="0" w:color="000000"/>
              <w:left w:val="single" w:sz="4" w:space="0" w:color="000000"/>
              <w:bottom w:val="single" w:sz="4" w:space="0" w:color="000000"/>
              <w:right w:val="single" w:sz="4" w:space="0" w:color="000000"/>
            </w:tcBorders>
            <w:vAlign w:val="center"/>
          </w:tcPr>
          <w:p w:rsidR="001E12C3" w:rsidRDefault="001E12C3" w:rsidP="00786EFB">
            <w:pPr>
              <w:spacing w:line="241" w:lineRule="auto"/>
              <w:ind w:right="51"/>
              <w:jc w:val="both"/>
            </w:pPr>
          </w:p>
        </w:tc>
        <w:tc>
          <w:tcPr>
            <w:tcW w:w="3827" w:type="dxa"/>
            <w:tcBorders>
              <w:top w:val="single" w:sz="4" w:space="0" w:color="000000"/>
              <w:left w:val="single" w:sz="4" w:space="0" w:color="000000"/>
              <w:bottom w:val="single" w:sz="4" w:space="0" w:color="000000"/>
              <w:right w:val="single" w:sz="4" w:space="0" w:color="000000"/>
            </w:tcBorders>
            <w:vAlign w:val="center"/>
          </w:tcPr>
          <w:p w:rsidR="001E12C3" w:rsidRDefault="001E12C3" w:rsidP="001E12C3">
            <w:pPr>
              <w:spacing w:line="312" w:lineRule="exact"/>
              <w:ind w:right="-20"/>
            </w:pPr>
          </w:p>
        </w:tc>
        <w:tc>
          <w:tcPr>
            <w:tcW w:w="851" w:type="dxa"/>
            <w:tcBorders>
              <w:top w:val="single" w:sz="4" w:space="0" w:color="000000"/>
              <w:left w:val="single" w:sz="4" w:space="0" w:color="000000"/>
              <w:bottom w:val="single" w:sz="4" w:space="0" w:color="000000"/>
              <w:right w:val="single" w:sz="4" w:space="0" w:color="000000"/>
            </w:tcBorders>
            <w:vAlign w:val="center"/>
          </w:tcPr>
          <w:p w:rsidR="001E12C3" w:rsidRDefault="001E12C3" w:rsidP="00786EFB">
            <w:pPr>
              <w:jc w:val="both"/>
            </w:pPr>
          </w:p>
        </w:tc>
      </w:tr>
      <w:tr w:rsidR="0009224B" w:rsidRPr="00270E48" w:rsidTr="00786EFB">
        <w:trPr>
          <w:trHeight w:hRule="exact" w:val="421"/>
        </w:trPr>
        <w:tc>
          <w:tcPr>
            <w:tcW w:w="1552" w:type="dxa"/>
            <w:tcBorders>
              <w:top w:val="single" w:sz="4" w:space="0" w:color="000000"/>
              <w:left w:val="single" w:sz="4" w:space="0" w:color="000000"/>
              <w:bottom w:val="single" w:sz="4" w:space="0" w:color="000000"/>
              <w:right w:val="single" w:sz="4" w:space="0" w:color="000000"/>
            </w:tcBorders>
            <w:vAlign w:val="center"/>
          </w:tcPr>
          <w:p w:rsidR="0009224B" w:rsidRDefault="0009224B" w:rsidP="00786EFB">
            <w:pPr>
              <w:ind w:right="-20"/>
              <w:jc w:val="both"/>
              <w:rPr>
                <w:lang w:val="fr-FR"/>
              </w:rPr>
            </w:pPr>
          </w:p>
        </w:tc>
        <w:tc>
          <w:tcPr>
            <w:tcW w:w="1985" w:type="dxa"/>
            <w:tcBorders>
              <w:top w:val="single" w:sz="4" w:space="0" w:color="000000"/>
              <w:left w:val="single" w:sz="4" w:space="0" w:color="000000"/>
              <w:bottom w:val="single" w:sz="4" w:space="0" w:color="000000"/>
              <w:right w:val="single" w:sz="4" w:space="0" w:color="000000"/>
            </w:tcBorders>
            <w:vAlign w:val="center"/>
          </w:tcPr>
          <w:p w:rsidR="0009224B" w:rsidRDefault="0009224B" w:rsidP="00786EFB">
            <w:pPr>
              <w:spacing w:line="241" w:lineRule="auto"/>
              <w:ind w:right="51"/>
              <w:jc w:val="both"/>
            </w:pPr>
          </w:p>
        </w:tc>
        <w:tc>
          <w:tcPr>
            <w:tcW w:w="3827" w:type="dxa"/>
            <w:tcBorders>
              <w:top w:val="single" w:sz="4" w:space="0" w:color="000000"/>
              <w:left w:val="single" w:sz="4" w:space="0" w:color="000000"/>
              <w:bottom w:val="single" w:sz="4" w:space="0" w:color="000000"/>
              <w:right w:val="single" w:sz="4" w:space="0" w:color="000000"/>
            </w:tcBorders>
            <w:vAlign w:val="center"/>
          </w:tcPr>
          <w:p w:rsidR="0009224B" w:rsidRDefault="0009224B" w:rsidP="001E12C3">
            <w:pPr>
              <w:spacing w:line="312" w:lineRule="exact"/>
              <w:ind w:right="-20"/>
              <w:rPr>
                <w:rFonts w:ascii="宋体" w:hAnsi="宋体"/>
                <w:sz w:val="18"/>
                <w:szCs w:val="18"/>
              </w:rPr>
            </w:pPr>
          </w:p>
        </w:tc>
        <w:tc>
          <w:tcPr>
            <w:tcW w:w="851" w:type="dxa"/>
            <w:tcBorders>
              <w:top w:val="single" w:sz="4" w:space="0" w:color="000000"/>
              <w:left w:val="single" w:sz="4" w:space="0" w:color="000000"/>
              <w:bottom w:val="single" w:sz="4" w:space="0" w:color="000000"/>
              <w:right w:val="single" w:sz="4" w:space="0" w:color="000000"/>
            </w:tcBorders>
            <w:vAlign w:val="center"/>
          </w:tcPr>
          <w:p w:rsidR="0009224B" w:rsidRDefault="0009224B" w:rsidP="00786EFB">
            <w:pPr>
              <w:jc w:val="both"/>
            </w:pPr>
          </w:p>
        </w:tc>
      </w:tr>
      <w:tr w:rsidR="0009224B" w:rsidRPr="00270E48" w:rsidTr="00786EFB">
        <w:trPr>
          <w:trHeight w:hRule="exact" w:val="421"/>
        </w:trPr>
        <w:tc>
          <w:tcPr>
            <w:tcW w:w="1552" w:type="dxa"/>
            <w:tcBorders>
              <w:top w:val="single" w:sz="4" w:space="0" w:color="000000"/>
              <w:left w:val="single" w:sz="4" w:space="0" w:color="000000"/>
              <w:bottom w:val="single" w:sz="4" w:space="0" w:color="000000"/>
              <w:right w:val="single" w:sz="4" w:space="0" w:color="000000"/>
            </w:tcBorders>
            <w:vAlign w:val="center"/>
          </w:tcPr>
          <w:p w:rsidR="0009224B" w:rsidRDefault="0009224B" w:rsidP="00786EFB">
            <w:pPr>
              <w:ind w:right="-20"/>
              <w:jc w:val="both"/>
              <w:rPr>
                <w:lang w:val="fr-FR"/>
              </w:rPr>
            </w:pPr>
          </w:p>
        </w:tc>
        <w:tc>
          <w:tcPr>
            <w:tcW w:w="1985" w:type="dxa"/>
            <w:tcBorders>
              <w:top w:val="single" w:sz="4" w:space="0" w:color="000000"/>
              <w:left w:val="single" w:sz="4" w:space="0" w:color="000000"/>
              <w:bottom w:val="single" w:sz="4" w:space="0" w:color="000000"/>
              <w:right w:val="single" w:sz="4" w:space="0" w:color="000000"/>
            </w:tcBorders>
            <w:vAlign w:val="center"/>
          </w:tcPr>
          <w:p w:rsidR="0009224B" w:rsidRDefault="0009224B" w:rsidP="00786EFB">
            <w:pPr>
              <w:spacing w:line="241" w:lineRule="auto"/>
              <w:ind w:right="51"/>
              <w:jc w:val="both"/>
            </w:pPr>
          </w:p>
        </w:tc>
        <w:tc>
          <w:tcPr>
            <w:tcW w:w="3827" w:type="dxa"/>
            <w:tcBorders>
              <w:top w:val="single" w:sz="4" w:space="0" w:color="000000"/>
              <w:left w:val="single" w:sz="4" w:space="0" w:color="000000"/>
              <w:bottom w:val="single" w:sz="4" w:space="0" w:color="000000"/>
              <w:right w:val="single" w:sz="4" w:space="0" w:color="000000"/>
            </w:tcBorders>
            <w:vAlign w:val="center"/>
          </w:tcPr>
          <w:p w:rsidR="0009224B" w:rsidRDefault="0009224B" w:rsidP="001E12C3">
            <w:pPr>
              <w:spacing w:line="312" w:lineRule="exact"/>
              <w:ind w:right="-20"/>
              <w:rPr>
                <w:rFonts w:ascii="宋体" w:hAnsi="宋体"/>
                <w:sz w:val="18"/>
                <w:szCs w:val="18"/>
              </w:rPr>
            </w:pPr>
          </w:p>
        </w:tc>
        <w:tc>
          <w:tcPr>
            <w:tcW w:w="851" w:type="dxa"/>
            <w:tcBorders>
              <w:top w:val="single" w:sz="4" w:space="0" w:color="000000"/>
              <w:left w:val="single" w:sz="4" w:space="0" w:color="000000"/>
              <w:bottom w:val="single" w:sz="4" w:space="0" w:color="000000"/>
              <w:right w:val="single" w:sz="4" w:space="0" w:color="000000"/>
            </w:tcBorders>
            <w:vAlign w:val="center"/>
          </w:tcPr>
          <w:p w:rsidR="0009224B" w:rsidRDefault="0009224B" w:rsidP="00786EFB">
            <w:pPr>
              <w:jc w:val="both"/>
            </w:pPr>
          </w:p>
        </w:tc>
      </w:tr>
    </w:tbl>
    <w:p w:rsidR="00534BBC" w:rsidRDefault="00534BBC" w:rsidP="00534BBC">
      <w:pPr>
        <w:spacing w:before="18" w:line="100" w:lineRule="exact"/>
        <w:rPr>
          <w:sz w:val="10"/>
          <w:szCs w:val="10"/>
        </w:rPr>
      </w:pPr>
    </w:p>
    <w:p w:rsidR="00B73A3B" w:rsidRDefault="00B73A3B" w:rsidP="00534BBC">
      <w:pPr>
        <w:ind w:firstLineChars="150" w:firstLine="316"/>
        <w:rPr>
          <w:b/>
        </w:rPr>
      </w:pPr>
    </w:p>
    <w:p w:rsidR="00B73A3B" w:rsidRDefault="00B73A3B" w:rsidP="00534BBC">
      <w:pPr>
        <w:ind w:firstLineChars="150" w:firstLine="316"/>
        <w:rPr>
          <w:b/>
        </w:rPr>
      </w:pPr>
    </w:p>
    <w:p w:rsidR="00534BBC" w:rsidRPr="00B05E9E" w:rsidRDefault="00534BBC" w:rsidP="00534BBC">
      <w:pPr>
        <w:ind w:firstLineChars="150" w:firstLine="316"/>
        <w:rPr>
          <w:b/>
        </w:rPr>
      </w:pPr>
      <w:r w:rsidRPr="00B05E9E">
        <w:rPr>
          <w:rFonts w:hint="eastAsia"/>
          <w:b/>
        </w:rPr>
        <w:t>示例</w:t>
      </w:r>
    </w:p>
    <w:tbl>
      <w:tblPr>
        <w:tblW w:w="0" w:type="auto"/>
        <w:tblInd w:w="3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701"/>
        <w:gridCol w:w="6379"/>
      </w:tblGrid>
      <w:tr w:rsidR="00534BBC" w:rsidRPr="0038247B" w:rsidTr="00786EFB">
        <w:trPr>
          <w:cantSplit/>
          <w:trHeight w:val="300"/>
        </w:trPr>
        <w:tc>
          <w:tcPr>
            <w:tcW w:w="170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534BBC" w:rsidRPr="0038247B" w:rsidRDefault="00534BBC" w:rsidP="00786EFB">
            <w:pPr>
              <w:pStyle w:val="TableHeading"/>
            </w:pPr>
            <w:r w:rsidRPr="0038247B">
              <w:t>Request/Response</w:t>
            </w:r>
          </w:p>
        </w:tc>
        <w:tc>
          <w:tcPr>
            <w:tcW w:w="637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534BBC" w:rsidRPr="0038247B" w:rsidRDefault="00534BBC" w:rsidP="00786EFB">
            <w:pPr>
              <w:pStyle w:val="TableHeading"/>
            </w:pPr>
            <w:r w:rsidRPr="0038247B">
              <w:t>Example</w:t>
            </w:r>
          </w:p>
        </w:tc>
      </w:tr>
      <w:tr w:rsidR="00534BBC" w:rsidRPr="00777D6F" w:rsidTr="00786EFB">
        <w:trPr>
          <w:cantSplit/>
          <w:trHeight w:val="281"/>
        </w:trPr>
        <w:tc>
          <w:tcPr>
            <w:tcW w:w="1701" w:type="dxa"/>
          </w:tcPr>
          <w:p w:rsidR="00534BBC" w:rsidRPr="002B69A5" w:rsidRDefault="00534BBC" w:rsidP="00786EFB">
            <w:pPr>
              <w:pStyle w:val="TableText"/>
              <w:rPr>
                <w:lang w:val="fr-FR"/>
              </w:rPr>
            </w:pPr>
            <w:r w:rsidRPr="0038247B">
              <w:t>HTTP Request</w:t>
            </w:r>
          </w:p>
        </w:tc>
        <w:tc>
          <w:tcPr>
            <w:tcW w:w="6379" w:type="dxa"/>
          </w:tcPr>
          <w:p w:rsidR="0055310B" w:rsidRPr="0055310B" w:rsidRDefault="00BD67EF" w:rsidP="0055310B">
            <w:pPr>
              <w:pStyle w:val="TerminalDisplayinTable"/>
              <w:shd w:val="clear" w:color="auto" w:fill="D9D9D9"/>
              <w:autoSpaceDE w:val="0"/>
              <w:autoSpaceDN w:val="0"/>
              <w:spacing w:line="240" w:lineRule="auto"/>
              <w:rPr>
                <w:rFonts w:ascii="Arial" w:hAnsi="Arial" w:cs="Arial"/>
                <w:spacing w:val="0"/>
                <w:sz w:val="20"/>
                <w:szCs w:val="20"/>
              </w:rPr>
            </w:pPr>
            <w:r w:rsidRPr="00BD67EF">
              <w:rPr>
                <w:rFonts w:ascii="Arial" w:hAnsi="Arial" w:cs="Arial"/>
                <w:spacing w:val="0"/>
                <w:sz w:val="20"/>
                <w:szCs w:val="20"/>
              </w:rPr>
              <w:t>{</w:t>
            </w:r>
          </w:p>
          <w:p w:rsidR="0055310B" w:rsidRPr="0055310B" w:rsidRDefault="00BD67EF" w:rsidP="0055310B">
            <w:pPr>
              <w:pStyle w:val="TerminalDisplayinTable"/>
              <w:shd w:val="clear" w:color="auto" w:fill="D9D9D9"/>
              <w:autoSpaceDE w:val="0"/>
              <w:autoSpaceDN w:val="0"/>
              <w:spacing w:line="240" w:lineRule="auto"/>
              <w:rPr>
                <w:rFonts w:ascii="Arial" w:hAnsi="Arial" w:cs="Arial"/>
                <w:spacing w:val="0"/>
                <w:sz w:val="20"/>
                <w:szCs w:val="20"/>
              </w:rPr>
            </w:pPr>
            <w:r w:rsidRPr="00BD67EF">
              <w:rPr>
                <w:rFonts w:ascii="Arial" w:hAnsi="Arial" w:cs="Arial"/>
                <w:spacing w:val="0"/>
                <w:sz w:val="20"/>
                <w:szCs w:val="20"/>
              </w:rPr>
              <w:t xml:space="preserve">    "clientID": "70086000000000953",</w:t>
            </w:r>
          </w:p>
          <w:p w:rsidR="0055310B" w:rsidRPr="0055310B" w:rsidRDefault="00BD67EF" w:rsidP="0055310B">
            <w:pPr>
              <w:pStyle w:val="TerminalDisplayinTable"/>
              <w:shd w:val="clear" w:color="auto" w:fill="D9D9D9"/>
              <w:autoSpaceDE w:val="0"/>
              <w:autoSpaceDN w:val="0"/>
              <w:spacing w:line="240" w:lineRule="auto"/>
              <w:rPr>
                <w:rFonts w:ascii="Arial" w:hAnsi="Arial" w:cs="Arial"/>
                <w:spacing w:val="0"/>
                <w:sz w:val="20"/>
                <w:szCs w:val="20"/>
              </w:rPr>
            </w:pPr>
            <w:r w:rsidRPr="00BD67EF">
              <w:rPr>
                <w:rFonts w:ascii="Arial" w:hAnsi="Arial" w:cs="Arial"/>
                <w:spacing w:val="0"/>
                <w:sz w:val="20"/>
                <w:szCs w:val="20"/>
              </w:rPr>
              <w:t xml:space="preserve">    "channel": "BOC",</w:t>
            </w:r>
          </w:p>
          <w:p w:rsidR="0055310B" w:rsidRPr="0055310B" w:rsidRDefault="00BD67EF" w:rsidP="0055310B">
            <w:pPr>
              <w:pStyle w:val="TerminalDisplayinTable"/>
              <w:shd w:val="clear" w:color="auto" w:fill="D9D9D9"/>
              <w:autoSpaceDE w:val="0"/>
              <w:autoSpaceDN w:val="0"/>
              <w:spacing w:line="240" w:lineRule="auto"/>
              <w:rPr>
                <w:rFonts w:ascii="Arial" w:hAnsi="Arial" w:cs="Arial"/>
                <w:spacing w:val="0"/>
                <w:sz w:val="20"/>
                <w:szCs w:val="20"/>
              </w:rPr>
            </w:pPr>
            <w:r w:rsidRPr="00BD67EF">
              <w:rPr>
                <w:rFonts w:ascii="Arial" w:hAnsi="Arial" w:cs="Arial"/>
                <w:spacing w:val="0"/>
                <w:sz w:val="20"/>
                <w:szCs w:val="20"/>
              </w:rPr>
              <w:t xml:space="preserve">    "type": "0",</w:t>
            </w:r>
          </w:p>
          <w:p w:rsidR="0055310B" w:rsidRPr="0055310B" w:rsidRDefault="00BD67EF" w:rsidP="0055310B">
            <w:pPr>
              <w:pStyle w:val="TerminalDisplayinTable"/>
              <w:shd w:val="clear" w:color="auto" w:fill="D9D9D9"/>
              <w:autoSpaceDE w:val="0"/>
              <w:autoSpaceDN w:val="0"/>
              <w:spacing w:line="240" w:lineRule="auto"/>
              <w:rPr>
                <w:rFonts w:ascii="Arial" w:hAnsi="Arial" w:cs="Arial"/>
                <w:spacing w:val="0"/>
                <w:sz w:val="20"/>
                <w:szCs w:val="20"/>
              </w:rPr>
            </w:pPr>
            <w:r w:rsidRPr="00BD67EF">
              <w:rPr>
                <w:rFonts w:ascii="Arial" w:hAnsi="Arial" w:cs="Arial"/>
                <w:spacing w:val="0"/>
                <w:sz w:val="20"/>
                <w:szCs w:val="20"/>
              </w:rPr>
              <w:t xml:space="preserve">    "cmd": "create"</w:t>
            </w:r>
          </w:p>
          <w:p w:rsidR="00534BBC" w:rsidRPr="0055310B" w:rsidRDefault="00BD67EF" w:rsidP="0055310B">
            <w:pPr>
              <w:pStyle w:val="TerminalDisplayinTable"/>
              <w:shd w:val="clear" w:color="auto" w:fill="D9D9D9"/>
              <w:spacing w:line="240" w:lineRule="auto"/>
              <w:rPr>
                <w:sz w:val="20"/>
                <w:lang w:val="it-IT"/>
              </w:rPr>
            </w:pPr>
            <w:r w:rsidRPr="00BD67EF">
              <w:rPr>
                <w:rFonts w:ascii="Arial" w:hAnsi="Arial" w:cs="Arial"/>
                <w:spacing w:val="0"/>
                <w:sz w:val="20"/>
                <w:szCs w:val="20"/>
              </w:rPr>
              <w:t>}</w:t>
            </w:r>
          </w:p>
        </w:tc>
      </w:tr>
      <w:tr w:rsidR="00534BBC" w:rsidRPr="0022748B" w:rsidTr="00786EFB">
        <w:trPr>
          <w:cantSplit/>
          <w:trHeight w:val="281"/>
        </w:trPr>
        <w:tc>
          <w:tcPr>
            <w:tcW w:w="1701" w:type="dxa"/>
          </w:tcPr>
          <w:p w:rsidR="00534BBC" w:rsidRPr="002B69A5" w:rsidRDefault="00534BBC" w:rsidP="00786EFB">
            <w:pPr>
              <w:pStyle w:val="TableText"/>
              <w:rPr>
                <w:lang w:val="fr-FR"/>
              </w:rPr>
            </w:pPr>
            <w:r w:rsidRPr="002B69A5">
              <w:rPr>
                <w:lang w:val="fr-FR"/>
              </w:rPr>
              <w:lastRenderedPageBreak/>
              <w:t>HTT</w:t>
            </w:r>
            <w:r>
              <w:rPr>
                <w:rFonts w:hint="eastAsia"/>
                <w:lang w:val="fr-FR"/>
              </w:rPr>
              <w:t>P</w:t>
            </w:r>
            <w:r w:rsidRPr="002B69A5">
              <w:rPr>
                <w:lang w:val="fr-FR"/>
              </w:rPr>
              <w:t xml:space="preserve"> Response</w:t>
            </w:r>
          </w:p>
        </w:tc>
        <w:tc>
          <w:tcPr>
            <w:tcW w:w="6379" w:type="dxa"/>
          </w:tcPr>
          <w:p w:rsidR="0055310B" w:rsidRPr="0055310B" w:rsidRDefault="0055310B" w:rsidP="0055310B">
            <w:pPr>
              <w:pStyle w:val="TableText"/>
              <w:ind w:firstLine="34"/>
            </w:pPr>
            <w:r w:rsidRPr="0055310B">
              <w:t>{</w:t>
            </w:r>
          </w:p>
          <w:p w:rsidR="0055310B" w:rsidRPr="0055310B" w:rsidRDefault="0055310B" w:rsidP="0055310B">
            <w:pPr>
              <w:pStyle w:val="TableText"/>
              <w:ind w:firstLine="34"/>
            </w:pPr>
            <w:r w:rsidRPr="0055310B">
              <w:t xml:space="preserve">    "channel": "BOC",</w:t>
            </w:r>
          </w:p>
          <w:p w:rsidR="0055310B" w:rsidRPr="0055310B" w:rsidRDefault="0055310B" w:rsidP="0055310B">
            <w:pPr>
              <w:pStyle w:val="TableText"/>
              <w:ind w:firstLine="34"/>
            </w:pPr>
            <w:r w:rsidRPr="0055310B">
              <w:t xml:space="preserve">    "extAcc": "12cqb345612334341",</w:t>
            </w:r>
          </w:p>
          <w:p w:rsidR="0055310B" w:rsidRPr="0055310B" w:rsidRDefault="0055310B" w:rsidP="0055310B">
            <w:pPr>
              <w:pStyle w:val="TableText"/>
              <w:ind w:firstLine="34"/>
            </w:pPr>
            <w:r w:rsidRPr="0055310B">
              <w:t xml:space="preserve">    "extName": "",</w:t>
            </w:r>
          </w:p>
          <w:p w:rsidR="0055310B" w:rsidRPr="0055310B" w:rsidRDefault="0055310B" w:rsidP="0055310B">
            <w:pPr>
              <w:pStyle w:val="TableText"/>
              <w:ind w:firstLine="34"/>
            </w:pPr>
            <w:r w:rsidRPr="0055310B">
              <w:t xml:space="preserve">    "extPactNo": "",</w:t>
            </w:r>
          </w:p>
          <w:p w:rsidR="0055310B" w:rsidRPr="0055310B" w:rsidRDefault="0055310B" w:rsidP="0055310B">
            <w:pPr>
              <w:pStyle w:val="TableText"/>
              <w:ind w:firstLine="34"/>
            </w:pPr>
            <w:r w:rsidRPr="0055310B">
              <w:t xml:space="preserve">    "returnCode": "0",</w:t>
            </w:r>
          </w:p>
          <w:p w:rsidR="0055310B" w:rsidRPr="0055310B" w:rsidRDefault="0055310B" w:rsidP="0055310B">
            <w:pPr>
              <w:pStyle w:val="TableText"/>
              <w:ind w:firstLine="34"/>
            </w:pPr>
            <w:r w:rsidRPr="0055310B">
              <w:t xml:space="preserve">    "returnDesc": "success",</w:t>
            </w:r>
          </w:p>
          <w:p w:rsidR="0055310B" w:rsidRPr="0055310B" w:rsidRDefault="0055310B" w:rsidP="0055310B">
            <w:pPr>
              <w:pStyle w:val="TableText"/>
              <w:ind w:firstLine="34"/>
            </w:pPr>
            <w:r w:rsidRPr="0055310B">
              <w:t xml:space="preserve">    "type": "0"</w:t>
            </w:r>
          </w:p>
          <w:p w:rsidR="00534BBC" w:rsidRPr="0085341D" w:rsidRDefault="0055310B" w:rsidP="0055310B">
            <w:pPr>
              <w:pStyle w:val="TableText"/>
              <w:ind w:firstLine="34"/>
              <w:rPr>
                <w:sz w:val="11"/>
                <w:lang w:val="fr-FR"/>
              </w:rPr>
            </w:pPr>
            <w:r w:rsidRPr="0055310B">
              <w:t>}</w:t>
            </w:r>
          </w:p>
        </w:tc>
      </w:tr>
      <w:tr w:rsidR="00534BBC" w:rsidRPr="0022748B" w:rsidTr="00786EFB">
        <w:trPr>
          <w:cantSplit/>
          <w:trHeight w:val="281"/>
        </w:trPr>
        <w:tc>
          <w:tcPr>
            <w:tcW w:w="1701" w:type="dxa"/>
          </w:tcPr>
          <w:p w:rsidR="00534BBC" w:rsidRPr="002B69A5" w:rsidRDefault="00534BBC" w:rsidP="00786EFB">
            <w:pPr>
              <w:pStyle w:val="TableText"/>
              <w:rPr>
                <w:lang w:val="fr-FR"/>
              </w:rPr>
            </w:pPr>
          </w:p>
        </w:tc>
        <w:tc>
          <w:tcPr>
            <w:tcW w:w="6379" w:type="dxa"/>
          </w:tcPr>
          <w:p w:rsidR="00534BBC" w:rsidRPr="001C6E22" w:rsidRDefault="00534BBC" w:rsidP="00786EFB">
            <w:pPr>
              <w:pStyle w:val="TableText"/>
              <w:rPr>
                <w:lang w:val="fr-FR"/>
              </w:rPr>
            </w:pPr>
          </w:p>
        </w:tc>
      </w:tr>
    </w:tbl>
    <w:p w:rsidR="00534BBC" w:rsidRDefault="00534BBC" w:rsidP="00534BBC">
      <w:pPr>
        <w:spacing w:line="312" w:lineRule="exact"/>
        <w:ind w:right="-20"/>
        <w:rPr>
          <w:lang w:val="fr-FR"/>
        </w:rPr>
      </w:pPr>
    </w:p>
    <w:p w:rsidR="0095531F" w:rsidRDefault="0095531F" w:rsidP="0095531F">
      <w:pPr>
        <w:pStyle w:val="2"/>
      </w:pPr>
      <w:r>
        <w:rPr>
          <w:rFonts w:hint="eastAsia"/>
        </w:rPr>
        <w:t>中行融资通知接口</w:t>
      </w:r>
    </w:p>
    <w:p w:rsidR="0095531F" w:rsidRDefault="0095531F" w:rsidP="0095531F">
      <w:pPr>
        <w:ind w:firstLineChars="150" w:firstLine="315"/>
      </w:pPr>
      <w:r w:rsidRPr="00665A25">
        <w:rPr>
          <w:rFonts w:hint="eastAsia"/>
        </w:rPr>
        <w:t>方法名称</w:t>
      </w:r>
      <w:r>
        <w:rPr>
          <w:rFonts w:hint="eastAsia"/>
        </w:rPr>
        <w:t>：</w:t>
      </w:r>
      <w:r>
        <w:rPr>
          <w:rFonts w:hint="eastAsia"/>
        </w:rPr>
        <w:t>/client/callback/</w:t>
      </w:r>
      <w:r w:rsidR="0051154C">
        <w:rPr>
          <w:rFonts w:hint="eastAsia"/>
        </w:rPr>
        <w:t>payNotify4</w:t>
      </w:r>
      <w:r>
        <w:rPr>
          <w:rFonts w:hint="eastAsia"/>
        </w:rPr>
        <w:t>BOCRZ.action</w:t>
      </w:r>
    </w:p>
    <w:p w:rsidR="0095531F" w:rsidRDefault="0095531F" w:rsidP="0095531F">
      <w:pPr>
        <w:ind w:firstLineChars="150" w:firstLine="315"/>
      </w:pPr>
      <w:r>
        <w:rPr>
          <w:rFonts w:hint="eastAsia"/>
        </w:rPr>
        <w:t>方法描述：</w:t>
      </w:r>
      <w:r>
        <w:rPr>
          <w:rFonts w:hint="eastAsia"/>
        </w:rPr>
        <w:t>Vmall</w:t>
      </w:r>
      <w:r>
        <w:rPr>
          <w:rFonts w:hint="eastAsia"/>
        </w:rPr>
        <w:t>的大客户，比如京东，在具备融资资格后，可以选择融资支付。所提交的申请在中行审核后，会发送通知给支付平台。支付平台获取该通知后，完成内部处理，之后通知给</w:t>
      </w:r>
      <w:r>
        <w:rPr>
          <w:rFonts w:hint="eastAsia"/>
        </w:rPr>
        <w:t>vmall</w:t>
      </w:r>
      <w:r>
        <w:rPr>
          <w:rFonts w:hint="eastAsia"/>
        </w:rPr>
        <w:t>。</w:t>
      </w:r>
    </w:p>
    <w:p w:rsidR="0095531F" w:rsidRDefault="0095531F" w:rsidP="0095531F">
      <w:pPr>
        <w:ind w:firstLineChars="150" w:firstLine="315"/>
      </w:pPr>
      <w:r>
        <w:rPr>
          <w:rFonts w:hint="eastAsia"/>
        </w:rPr>
        <w:t>具体参考接口文档《</w:t>
      </w:r>
      <w:r w:rsidRPr="0095531F">
        <w:rPr>
          <w:rFonts w:hint="eastAsia"/>
        </w:rPr>
        <w:t>华为商城数据交互接口设计</w:t>
      </w:r>
      <w:r w:rsidR="00336CFC">
        <w:rPr>
          <w:rFonts w:hint="eastAsia"/>
        </w:rPr>
        <w:t>v0.5</w:t>
      </w:r>
      <w:r w:rsidRPr="0095531F">
        <w:rPr>
          <w:rFonts w:hint="eastAsia"/>
        </w:rPr>
        <w:t>.doc</w:t>
      </w:r>
      <w:r>
        <w:rPr>
          <w:rFonts w:hint="eastAsia"/>
        </w:rPr>
        <w:t>》</w:t>
      </w:r>
    </w:p>
    <w:p w:rsidR="0095531F" w:rsidRDefault="0095531F" w:rsidP="0095531F">
      <w:pPr>
        <w:ind w:firstLineChars="150" w:firstLine="315"/>
      </w:pPr>
      <w:r>
        <w:rPr>
          <w:rFonts w:hint="eastAsia"/>
        </w:rPr>
        <w:t>融资状态包括：</w:t>
      </w:r>
    </w:p>
    <w:p w:rsidR="0095531F" w:rsidRPr="0095531F" w:rsidRDefault="0095531F" w:rsidP="0095531F">
      <w:pPr>
        <w:spacing w:line="240" w:lineRule="auto"/>
        <w:ind w:leftChars="100" w:left="210" w:firstLineChars="150" w:firstLine="315"/>
      </w:pPr>
      <w:r w:rsidRPr="0095531F">
        <w:rPr>
          <w:rFonts w:hint="eastAsia"/>
        </w:rPr>
        <w:t>00</w:t>
      </w:r>
      <w:r w:rsidRPr="0095531F">
        <w:rPr>
          <w:rFonts w:hint="eastAsia"/>
        </w:rPr>
        <w:tab/>
      </w:r>
      <w:r w:rsidRPr="0095531F">
        <w:rPr>
          <w:rFonts w:hint="eastAsia"/>
        </w:rPr>
        <w:t>业务不存在</w:t>
      </w:r>
    </w:p>
    <w:p w:rsidR="0095531F" w:rsidRPr="0095531F" w:rsidRDefault="0095531F" w:rsidP="0095531F">
      <w:pPr>
        <w:spacing w:line="240" w:lineRule="auto"/>
        <w:ind w:leftChars="100" w:left="210" w:firstLineChars="150" w:firstLine="315"/>
      </w:pPr>
      <w:r w:rsidRPr="0095531F">
        <w:rPr>
          <w:rFonts w:hint="eastAsia"/>
        </w:rPr>
        <w:t>01</w:t>
      </w:r>
      <w:r w:rsidRPr="0095531F">
        <w:rPr>
          <w:rFonts w:hint="eastAsia"/>
        </w:rPr>
        <w:tab/>
      </w:r>
      <w:r w:rsidRPr="0095531F">
        <w:rPr>
          <w:rFonts w:hint="eastAsia"/>
        </w:rPr>
        <w:t>银行处理中</w:t>
      </w:r>
    </w:p>
    <w:p w:rsidR="0095531F" w:rsidRPr="0095531F" w:rsidRDefault="0095531F" w:rsidP="0095531F">
      <w:pPr>
        <w:spacing w:line="240" w:lineRule="auto"/>
        <w:ind w:leftChars="100" w:left="210" w:firstLineChars="150" w:firstLine="315"/>
      </w:pPr>
      <w:r w:rsidRPr="0095531F">
        <w:rPr>
          <w:rFonts w:hint="eastAsia"/>
        </w:rPr>
        <w:t>02</w:t>
      </w:r>
      <w:r w:rsidRPr="0095531F">
        <w:rPr>
          <w:rFonts w:hint="eastAsia"/>
        </w:rPr>
        <w:tab/>
      </w:r>
      <w:r w:rsidRPr="0095531F">
        <w:rPr>
          <w:rFonts w:hint="eastAsia"/>
        </w:rPr>
        <w:t>成功</w:t>
      </w:r>
    </w:p>
    <w:p w:rsidR="0095531F" w:rsidRPr="0095531F" w:rsidRDefault="0095531F" w:rsidP="0095531F">
      <w:pPr>
        <w:spacing w:line="240" w:lineRule="auto"/>
        <w:ind w:leftChars="100" w:left="210" w:firstLineChars="150" w:firstLine="315"/>
      </w:pPr>
      <w:r w:rsidRPr="0095531F">
        <w:rPr>
          <w:rFonts w:hint="eastAsia"/>
        </w:rPr>
        <w:t>03</w:t>
      </w:r>
      <w:r w:rsidRPr="0095531F">
        <w:rPr>
          <w:rFonts w:hint="eastAsia"/>
        </w:rPr>
        <w:tab/>
      </w:r>
      <w:r w:rsidRPr="0095531F">
        <w:rPr>
          <w:rFonts w:hint="eastAsia"/>
        </w:rPr>
        <w:t>失败</w:t>
      </w:r>
    </w:p>
    <w:p w:rsidR="0095531F" w:rsidRPr="0095531F" w:rsidRDefault="0095531F" w:rsidP="0095531F">
      <w:pPr>
        <w:spacing w:line="240" w:lineRule="auto"/>
        <w:ind w:leftChars="100" w:left="210" w:firstLineChars="150" w:firstLine="315"/>
      </w:pPr>
      <w:r w:rsidRPr="0095531F">
        <w:rPr>
          <w:rFonts w:hint="eastAsia"/>
        </w:rPr>
        <w:t>04</w:t>
      </w:r>
      <w:r w:rsidRPr="0095531F">
        <w:rPr>
          <w:rFonts w:hint="eastAsia"/>
        </w:rPr>
        <w:tab/>
      </w:r>
      <w:r w:rsidRPr="0095531F">
        <w:rPr>
          <w:rFonts w:hint="eastAsia"/>
        </w:rPr>
        <w:t>部分还款</w:t>
      </w:r>
    </w:p>
    <w:p w:rsidR="0095531F" w:rsidRPr="0095531F" w:rsidRDefault="0095531F" w:rsidP="0095531F">
      <w:pPr>
        <w:spacing w:line="240" w:lineRule="auto"/>
        <w:ind w:leftChars="100" w:left="210" w:firstLineChars="150" w:firstLine="315"/>
      </w:pPr>
      <w:r w:rsidRPr="0095531F">
        <w:rPr>
          <w:rFonts w:hint="eastAsia"/>
        </w:rPr>
        <w:t>05</w:t>
      </w:r>
      <w:r w:rsidRPr="0095531F">
        <w:rPr>
          <w:rFonts w:hint="eastAsia"/>
        </w:rPr>
        <w:tab/>
      </w:r>
      <w:r w:rsidRPr="0095531F">
        <w:rPr>
          <w:rFonts w:hint="eastAsia"/>
        </w:rPr>
        <w:t>已还款</w:t>
      </w:r>
    </w:p>
    <w:p w:rsidR="000532BB" w:rsidRPr="0095531F" w:rsidRDefault="0095531F" w:rsidP="0095531F">
      <w:pPr>
        <w:spacing w:line="240" w:lineRule="auto"/>
        <w:ind w:leftChars="100" w:left="210" w:firstLineChars="150" w:firstLine="315"/>
      </w:pPr>
      <w:r w:rsidRPr="0095531F">
        <w:rPr>
          <w:rFonts w:hint="eastAsia"/>
        </w:rPr>
        <w:t>99</w:t>
      </w:r>
      <w:r w:rsidRPr="0095531F">
        <w:rPr>
          <w:rFonts w:hint="eastAsia"/>
        </w:rPr>
        <w:tab/>
      </w:r>
      <w:r w:rsidRPr="0095531F">
        <w:rPr>
          <w:rFonts w:hint="eastAsia"/>
        </w:rPr>
        <w:t>其他</w:t>
      </w:r>
    </w:p>
    <w:p w:rsidR="00534BBC" w:rsidRDefault="00534BBC" w:rsidP="005B3BF2">
      <w:pPr>
        <w:ind w:firstLineChars="150" w:firstLine="316"/>
        <w:rPr>
          <w:b/>
        </w:rPr>
      </w:pPr>
    </w:p>
    <w:p w:rsidR="00A3325B" w:rsidRDefault="00A3325B" w:rsidP="005B3BF2">
      <w:pPr>
        <w:ind w:firstLineChars="150" w:firstLine="316"/>
        <w:rPr>
          <w:b/>
        </w:rPr>
      </w:pPr>
    </w:p>
    <w:p w:rsidR="00A3325B" w:rsidRDefault="00A3325B" w:rsidP="00A3325B">
      <w:pPr>
        <w:pStyle w:val="2"/>
      </w:pPr>
      <w:r>
        <w:rPr>
          <w:rFonts w:hint="eastAsia"/>
        </w:rPr>
        <w:t>银视通回调通知接口</w:t>
      </w:r>
    </w:p>
    <w:p w:rsidR="00A3325B" w:rsidRDefault="00A3325B" w:rsidP="00A3325B">
      <w:pPr>
        <w:ind w:firstLineChars="150" w:firstLine="315"/>
      </w:pPr>
      <w:r w:rsidRPr="00665A25">
        <w:rPr>
          <w:rFonts w:hint="eastAsia"/>
        </w:rPr>
        <w:t>方法名称</w:t>
      </w:r>
      <w:r>
        <w:rPr>
          <w:rFonts w:hint="eastAsia"/>
        </w:rPr>
        <w:t>：</w:t>
      </w:r>
      <w:r>
        <w:rPr>
          <w:rFonts w:hint="eastAsia"/>
        </w:rPr>
        <w:t>/client/callback/</w:t>
      </w:r>
      <w:r w:rsidR="0051154C">
        <w:rPr>
          <w:rFonts w:hint="eastAsia"/>
        </w:rPr>
        <w:t>payNotify4</w:t>
      </w:r>
      <w:r w:rsidR="00336CFC">
        <w:rPr>
          <w:rFonts w:hint="eastAsia"/>
        </w:rPr>
        <w:t>CnTVPay</w:t>
      </w:r>
      <w:r>
        <w:rPr>
          <w:rFonts w:hint="eastAsia"/>
        </w:rPr>
        <w:t>.action</w:t>
      </w:r>
    </w:p>
    <w:p w:rsidR="00A3325B" w:rsidRDefault="00A3325B" w:rsidP="00A3325B">
      <w:pPr>
        <w:ind w:firstLineChars="150" w:firstLine="315"/>
      </w:pPr>
      <w:r>
        <w:rPr>
          <w:rFonts w:hint="eastAsia"/>
        </w:rPr>
        <w:t>方法描述：</w:t>
      </w:r>
      <w:r w:rsidR="00336CFC">
        <w:rPr>
          <w:rFonts w:hint="eastAsia"/>
        </w:rPr>
        <w:t>银视通在处理订单后，通过该接口通知支付服务器支付结果。</w:t>
      </w:r>
    </w:p>
    <w:p w:rsidR="00A3325B" w:rsidRDefault="00A3325B" w:rsidP="00A3325B">
      <w:pPr>
        <w:ind w:firstLineChars="150" w:firstLine="315"/>
      </w:pPr>
      <w:r>
        <w:rPr>
          <w:rFonts w:hint="eastAsia"/>
        </w:rPr>
        <w:t>具体参考接口文档《</w:t>
      </w:r>
      <w:r w:rsidR="00336CFC" w:rsidRPr="00336CFC">
        <w:rPr>
          <w:rFonts w:hint="eastAsia"/>
        </w:rPr>
        <w:t>银视通机顶盒支付商户接入手册</w:t>
      </w:r>
      <w:r w:rsidR="00336CFC" w:rsidRPr="00336CFC">
        <w:rPr>
          <w:rFonts w:hint="eastAsia"/>
        </w:rPr>
        <w:t>.doc</w:t>
      </w:r>
      <w:r>
        <w:rPr>
          <w:rFonts w:hint="eastAsia"/>
        </w:rPr>
        <w:t>》</w:t>
      </w:r>
    </w:p>
    <w:p w:rsidR="00A3325B" w:rsidRDefault="00A3325B" w:rsidP="005B3BF2">
      <w:pPr>
        <w:ind w:firstLineChars="150" w:firstLine="316"/>
        <w:rPr>
          <w:b/>
        </w:rPr>
      </w:pPr>
    </w:p>
    <w:p w:rsidR="00A3325B" w:rsidRDefault="00A3325B" w:rsidP="005B3BF2">
      <w:pPr>
        <w:ind w:firstLineChars="150" w:firstLine="316"/>
        <w:rPr>
          <w:b/>
        </w:rPr>
      </w:pPr>
    </w:p>
    <w:p w:rsidR="00A3325B" w:rsidRDefault="00A3325B" w:rsidP="00A3325B">
      <w:pPr>
        <w:pStyle w:val="2"/>
      </w:pPr>
      <w:r>
        <w:rPr>
          <w:rFonts w:hint="eastAsia"/>
        </w:rPr>
        <w:lastRenderedPageBreak/>
        <w:t>GlobalPay</w:t>
      </w:r>
      <w:r w:rsidR="0066759B">
        <w:rPr>
          <w:rFonts w:hint="eastAsia"/>
        </w:rPr>
        <w:t>订单查询</w:t>
      </w:r>
      <w:r>
        <w:rPr>
          <w:rFonts w:hint="eastAsia"/>
        </w:rPr>
        <w:t>接口</w:t>
      </w:r>
    </w:p>
    <w:p w:rsidR="00A3325B" w:rsidRDefault="00A3325B" w:rsidP="00A3325B">
      <w:pPr>
        <w:ind w:firstLineChars="150" w:firstLine="315"/>
      </w:pPr>
      <w:r>
        <w:rPr>
          <w:rFonts w:hint="eastAsia"/>
        </w:rPr>
        <w:t>方法描述：</w:t>
      </w:r>
      <w:r w:rsidR="0066759B">
        <w:rPr>
          <w:rFonts w:hint="eastAsia"/>
        </w:rPr>
        <w:t>在验签后通过</w:t>
      </w:r>
      <w:r w:rsidR="0066759B">
        <w:rPr>
          <w:rFonts w:hint="eastAsia"/>
        </w:rPr>
        <w:t>workorder</w:t>
      </w:r>
      <w:r w:rsidR="0066759B">
        <w:rPr>
          <w:rFonts w:hint="eastAsia"/>
        </w:rPr>
        <w:t>方式触发。通过该接口，服务器主动从</w:t>
      </w:r>
      <w:r w:rsidR="0066759B">
        <w:rPr>
          <w:rFonts w:hint="eastAsia"/>
        </w:rPr>
        <w:t>GlobalPay</w:t>
      </w:r>
      <w:r w:rsidR="0066759B">
        <w:rPr>
          <w:rFonts w:hint="eastAsia"/>
        </w:rPr>
        <w:t>同步订单状态</w:t>
      </w:r>
      <w:r w:rsidR="00336CFC">
        <w:rPr>
          <w:rFonts w:hint="eastAsia"/>
        </w:rPr>
        <w:t>。</w:t>
      </w:r>
    </w:p>
    <w:p w:rsidR="00A3325B" w:rsidRDefault="00A3325B" w:rsidP="00A3325B">
      <w:pPr>
        <w:ind w:firstLineChars="150" w:firstLine="315"/>
      </w:pPr>
      <w:r>
        <w:rPr>
          <w:rFonts w:hint="eastAsia"/>
        </w:rPr>
        <w:t>具体参考接口文档《</w:t>
      </w:r>
      <w:r w:rsidR="00336CFC" w:rsidRPr="00336CFC">
        <w:t>MIGS Virtual Payment Client Guide Rev 2.1.0.pdf</w:t>
      </w:r>
      <w:r>
        <w:rPr>
          <w:rFonts w:hint="eastAsia"/>
        </w:rPr>
        <w:t>》</w:t>
      </w:r>
    </w:p>
    <w:p w:rsidR="00A3325B" w:rsidRPr="00A3325B" w:rsidRDefault="00A3325B" w:rsidP="005B3BF2">
      <w:pPr>
        <w:ind w:firstLineChars="150" w:firstLine="316"/>
        <w:rPr>
          <w:b/>
        </w:rPr>
      </w:pPr>
    </w:p>
    <w:p w:rsidR="005B3BF2" w:rsidRDefault="005B3BF2">
      <w:pPr>
        <w:spacing w:line="240" w:lineRule="auto"/>
      </w:pPr>
    </w:p>
    <w:p w:rsidR="0058778F" w:rsidRPr="002D28B7" w:rsidRDefault="0058778F" w:rsidP="0058778F">
      <w:pPr>
        <w:pStyle w:val="2"/>
        <w:rPr>
          <w:lang w:val="fr-FR"/>
        </w:rPr>
      </w:pPr>
      <w:r>
        <w:rPr>
          <w:rFonts w:hint="eastAsia"/>
          <w:lang w:val="fr-FR"/>
        </w:rPr>
        <w:t>管理台</w:t>
      </w:r>
      <w:r w:rsidR="00485236">
        <w:rPr>
          <w:rFonts w:hint="eastAsia"/>
          <w:lang w:val="fr-FR"/>
        </w:rPr>
        <w:t>数据维护</w:t>
      </w:r>
      <w:r>
        <w:rPr>
          <w:rFonts w:hint="eastAsia"/>
        </w:rPr>
        <w:t>接口</w:t>
      </w:r>
    </w:p>
    <w:p w:rsidR="0058778F" w:rsidRPr="002D28B7" w:rsidRDefault="0058778F" w:rsidP="0058778F">
      <w:pPr>
        <w:ind w:firstLineChars="150" w:firstLine="315"/>
        <w:rPr>
          <w:lang w:val="fr-FR"/>
        </w:rPr>
      </w:pPr>
      <w:r>
        <w:rPr>
          <w:rFonts w:hint="eastAsia"/>
        </w:rPr>
        <w:t>用于设置支付管理台上的一些数据</w:t>
      </w:r>
      <w:r w:rsidRPr="002D28B7">
        <w:rPr>
          <w:rFonts w:hint="eastAsia"/>
          <w:lang w:val="fr-FR"/>
        </w:rPr>
        <w:t>；</w:t>
      </w:r>
    </w:p>
    <w:p w:rsidR="0058778F" w:rsidRPr="002D28B7" w:rsidRDefault="0058778F" w:rsidP="0058778F">
      <w:pPr>
        <w:pStyle w:val="3"/>
        <w:rPr>
          <w:sz w:val="21"/>
          <w:szCs w:val="21"/>
          <w:lang w:val="fr-FR"/>
        </w:rPr>
      </w:pPr>
      <w:r>
        <w:rPr>
          <w:rFonts w:hint="eastAsia"/>
          <w:sz w:val="21"/>
          <w:szCs w:val="21"/>
        </w:rPr>
        <w:t>开发者联盟调用接口</w:t>
      </w:r>
    </w:p>
    <w:p w:rsidR="0058778F" w:rsidRPr="00485236" w:rsidRDefault="0058778F" w:rsidP="0058778F">
      <w:pPr>
        <w:ind w:firstLineChars="150" w:firstLine="315"/>
        <w:rPr>
          <w:lang w:val="fr-FR"/>
        </w:rPr>
      </w:pPr>
      <w:r>
        <w:rPr>
          <w:rFonts w:hint="eastAsia"/>
        </w:rPr>
        <w:t>管理者接口</w:t>
      </w:r>
      <w:r w:rsidRPr="002D28B7">
        <w:rPr>
          <w:rFonts w:hint="eastAsia"/>
          <w:lang w:val="fr-FR"/>
        </w:rPr>
        <w:t>：</w:t>
      </w:r>
      <w:r w:rsidRPr="002D28B7">
        <w:rPr>
          <w:rFonts w:hint="eastAsia"/>
          <w:lang w:val="fr-FR"/>
        </w:rPr>
        <w:t>S</w:t>
      </w:r>
      <w:r w:rsidRPr="002D28B7">
        <w:rPr>
          <w:lang w:val="fr-FR"/>
        </w:rPr>
        <w:t xml:space="preserve">tring </w:t>
      </w:r>
      <w:r w:rsidRPr="002D28B7">
        <w:rPr>
          <w:rFonts w:hint="eastAsia"/>
          <w:lang w:val="fr-FR"/>
        </w:rPr>
        <w:t xml:space="preserve"> huawei</w:t>
      </w:r>
      <w:r w:rsidRPr="00485236">
        <w:rPr>
          <w:rFonts w:hint="eastAsia"/>
          <w:lang w:val="fr-FR"/>
        </w:rPr>
        <w:t>.trade.</w:t>
      </w:r>
      <w:r w:rsidR="00684DD5">
        <w:rPr>
          <w:rFonts w:hint="eastAsia"/>
          <w:lang w:val="fr-FR"/>
        </w:rPr>
        <w:t>opmgt</w:t>
      </w:r>
      <w:r>
        <w:rPr>
          <w:rFonts w:hint="eastAsia"/>
        </w:rPr>
        <w:t>.</w:t>
      </w:r>
      <w:r w:rsidR="00485236">
        <w:rPr>
          <w:rFonts w:hint="eastAsia"/>
        </w:rPr>
        <w:t>operate</w:t>
      </w:r>
      <w:r w:rsidRPr="00485236">
        <w:rPr>
          <w:lang w:val="fr-FR"/>
        </w:rPr>
        <w:t>(</w:t>
      </w:r>
      <w:r w:rsidRPr="00485236">
        <w:rPr>
          <w:rFonts w:hint="eastAsia"/>
          <w:lang w:val="fr-FR"/>
        </w:rPr>
        <w:t xml:space="preserve">String </w:t>
      </w:r>
      <w:r w:rsidR="00903DF8" w:rsidRPr="00903DF8">
        <w:rPr>
          <w:lang w:val="fr-FR"/>
        </w:rPr>
        <w:t>interfaceName</w:t>
      </w:r>
      <w:r w:rsidRPr="00485236">
        <w:rPr>
          <w:rFonts w:hint="eastAsia"/>
          <w:lang w:val="fr-FR"/>
        </w:rPr>
        <w:t xml:space="preserve">, </w:t>
      </w:r>
      <w:r w:rsidRPr="00485236">
        <w:rPr>
          <w:lang w:val="fr-FR"/>
        </w:rPr>
        <w:t>String params)</w:t>
      </w:r>
    </w:p>
    <w:p w:rsidR="0058778F" w:rsidRPr="00485236" w:rsidRDefault="0058778F" w:rsidP="0058778F">
      <w:pPr>
        <w:ind w:firstLineChars="150" w:firstLine="315"/>
        <w:rPr>
          <w:lang w:val="fr-FR"/>
        </w:rPr>
      </w:pPr>
      <w:r>
        <w:rPr>
          <w:rFonts w:hint="eastAsia"/>
        </w:rPr>
        <w:t>其中</w:t>
      </w:r>
      <w:r w:rsidRPr="00485236">
        <w:rPr>
          <w:rFonts w:hint="eastAsia"/>
          <w:lang w:val="fr-FR"/>
        </w:rPr>
        <w:t>itemName</w:t>
      </w:r>
      <w:r>
        <w:rPr>
          <w:rFonts w:hint="eastAsia"/>
        </w:rPr>
        <w:t>用于表示需要设置的项目名称</w:t>
      </w:r>
      <w:r w:rsidRPr="00485236">
        <w:rPr>
          <w:rFonts w:hint="eastAsia"/>
          <w:lang w:val="fr-FR"/>
        </w:rPr>
        <w:t>，</w:t>
      </w:r>
      <w:r w:rsidRPr="00485236">
        <w:rPr>
          <w:rFonts w:hint="eastAsia"/>
          <w:lang w:val="fr-FR"/>
        </w:rPr>
        <w:t>params</w:t>
      </w:r>
      <w:r>
        <w:rPr>
          <w:rFonts w:hint="eastAsia"/>
        </w:rPr>
        <w:t>参数用于表示需要设置的项目的具体内容。</w:t>
      </w:r>
      <w:r w:rsidRPr="00485236">
        <w:rPr>
          <w:rFonts w:hint="eastAsia"/>
          <w:lang w:val="fr-FR"/>
        </w:rPr>
        <w:t>params</w:t>
      </w:r>
      <w:r>
        <w:rPr>
          <w:rFonts w:hint="eastAsia"/>
        </w:rPr>
        <w:t>的参数定义请参考下面各章节。</w:t>
      </w:r>
    </w:p>
    <w:p w:rsidR="0058778F" w:rsidRPr="00485236" w:rsidRDefault="0058778F" w:rsidP="0058778F">
      <w:pPr>
        <w:ind w:firstLineChars="150" w:firstLine="315"/>
        <w:rPr>
          <w:lang w:val="fr-FR"/>
        </w:rPr>
      </w:pPr>
      <w:r w:rsidRPr="00485236">
        <w:rPr>
          <w:rFonts w:hint="eastAsia"/>
          <w:lang w:val="fr-FR"/>
        </w:rPr>
        <w:t>itemName</w:t>
      </w:r>
      <w:r>
        <w:rPr>
          <w:rFonts w:hint="eastAsia"/>
        </w:rPr>
        <w:t>取值如下</w:t>
      </w:r>
      <w:r w:rsidRPr="00485236">
        <w:rPr>
          <w:rFonts w:hint="eastAsia"/>
          <w:lang w:val="fr-FR"/>
        </w:rPr>
        <w:t>，</w:t>
      </w:r>
      <w:r>
        <w:rPr>
          <w:rFonts w:hint="eastAsia"/>
        </w:rPr>
        <w:t>每次调用只能输入如下取值之一</w:t>
      </w:r>
      <w:r w:rsidRPr="00485236">
        <w:rPr>
          <w:rFonts w:hint="eastAsia"/>
          <w:lang w:val="fr-FR"/>
        </w:rPr>
        <w:t>：</w:t>
      </w:r>
    </w:p>
    <w:p w:rsidR="0058778F" w:rsidRDefault="0058778F" w:rsidP="0058778F">
      <w:pPr>
        <w:ind w:firstLineChars="150" w:firstLine="300"/>
        <w:rPr>
          <w:rFonts w:ascii="宋体" w:hAnsi="宋体"/>
          <w:sz w:val="20"/>
          <w:szCs w:val="20"/>
        </w:rPr>
      </w:pPr>
      <w:r w:rsidRPr="00485236">
        <w:rPr>
          <w:rFonts w:ascii="宋体" w:hAnsi="宋体" w:hint="eastAsia"/>
          <w:sz w:val="20"/>
          <w:szCs w:val="20"/>
          <w:lang w:val="fr-FR"/>
        </w:rPr>
        <w:t>orderAdjust：</w:t>
      </w:r>
      <w:r>
        <w:rPr>
          <w:rFonts w:ascii="宋体" w:hAnsi="宋体" w:hint="eastAsia"/>
          <w:sz w:val="20"/>
          <w:szCs w:val="20"/>
        </w:rPr>
        <w:t>订单调整</w:t>
      </w:r>
      <w:r w:rsidRPr="00485236">
        <w:rPr>
          <w:rFonts w:ascii="宋体" w:hAnsi="宋体" w:hint="eastAsia"/>
          <w:sz w:val="20"/>
          <w:szCs w:val="20"/>
          <w:lang w:val="fr-FR"/>
        </w:rPr>
        <w:t>，</w:t>
      </w:r>
      <w:r>
        <w:rPr>
          <w:rFonts w:ascii="宋体" w:hAnsi="宋体" w:hint="eastAsia"/>
          <w:sz w:val="20"/>
          <w:szCs w:val="20"/>
        </w:rPr>
        <w:t>目前是华为钱包充值订单调整，用于修改钱包余额。</w:t>
      </w:r>
    </w:p>
    <w:p w:rsidR="0058778F" w:rsidRDefault="0058778F" w:rsidP="0058778F">
      <w:pPr>
        <w:ind w:firstLineChars="150" w:firstLine="300"/>
        <w:rPr>
          <w:rFonts w:ascii="宋体" w:hAnsi="宋体"/>
          <w:sz w:val="20"/>
          <w:szCs w:val="20"/>
        </w:rPr>
      </w:pPr>
    </w:p>
    <w:p w:rsidR="0058778F" w:rsidRDefault="0058778F" w:rsidP="0058778F">
      <w:pPr>
        <w:pStyle w:val="3"/>
        <w:rPr>
          <w:sz w:val="21"/>
          <w:szCs w:val="21"/>
        </w:rPr>
      </w:pPr>
      <w:r>
        <w:rPr>
          <w:rFonts w:ascii="宋体" w:hAnsi="宋体" w:hint="eastAsia"/>
          <w:sz w:val="20"/>
          <w:szCs w:val="20"/>
        </w:rPr>
        <w:t>订单调整</w:t>
      </w:r>
    </w:p>
    <w:p w:rsidR="0058778F" w:rsidRPr="00E960D7" w:rsidRDefault="0058778F" w:rsidP="0058778F">
      <w:pPr>
        <w:ind w:firstLineChars="150" w:firstLine="315"/>
      </w:pPr>
      <w:r>
        <w:rPr>
          <w:rFonts w:hint="eastAsia"/>
        </w:rPr>
        <w:t>在管理台创建充值调整订单，然后在管理台审核通过后，订单生效。</w:t>
      </w:r>
    </w:p>
    <w:p w:rsidR="0058778F" w:rsidRDefault="0058778F" w:rsidP="0058778F">
      <w:pPr>
        <w:ind w:firstLineChars="150" w:firstLine="315"/>
      </w:pPr>
      <w:r>
        <w:rPr>
          <w:rFonts w:hint="eastAsia"/>
        </w:rPr>
        <w:t>接口参数描述：</w:t>
      </w:r>
    </w:p>
    <w:tbl>
      <w:tblPr>
        <w:tblW w:w="8248" w:type="dxa"/>
        <w:tblInd w:w="121" w:type="dxa"/>
        <w:tblLayout w:type="fixed"/>
        <w:tblCellMar>
          <w:left w:w="0" w:type="dxa"/>
          <w:right w:w="0" w:type="dxa"/>
        </w:tblCellMar>
        <w:tblLook w:val="0000"/>
      </w:tblPr>
      <w:tblGrid>
        <w:gridCol w:w="1585"/>
        <w:gridCol w:w="1134"/>
        <w:gridCol w:w="4820"/>
        <w:gridCol w:w="709"/>
      </w:tblGrid>
      <w:tr w:rsidR="00B8611D" w:rsidRPr="00270E48" w:rsidTr="00144771">
        <w:trPr>
          <w:trHeight w:hRule="exact" w:val="370"/>
        </w:trPr>
        <w:tc>
          <w:tcPr>
            <w:tcW w:w="1585" w:type="dxa"/>
            <w:tcBorders>
              <w:top w:val="single" w:sz="4" w:space="0" w:color="000000"/>
              <w:left w:val="single" w:sz="4" w:space="0" w:color="000000"/>
              <w:bottom w:val="single" w:sz="4" w:space="0" w:color="000000"/>
              <w:right w:val="single" w:sz="4" w:space="0" w:color="000000"/>
            </w:tcBorders>
            <w:shd w:val="clear" w:color="auto" w:fill="DFDFDF"/>
          </w:tcPr>
          <w:p w:rsidR="00B8611D" w:rsidRPr="005B2811" w:rsidRDefault="00B8611D" w:rsidP="00144771">
            <w:pPr>
              <w:spacing w:line="307" w:lineRule="exact"/>
              <w:ind w:left="102" w:right="-20"/>
              <w:rPr>
                <w:sz w:val="24"/>
                <w:szCs w:val="24"/>
                <w:lang w:val="fr-FR"/>
              </w:rPr>
            </w:pPr>
            <w:r>
              <w:rPr>
                <w:rFonts w:ascii="微软雅黑" w:eastAsia="微软雅黑" w:cs="微软雅黑" w:hint="eastAsia"/>
                <w:b/>
                <w:bCs/>
                <w:spacing w:val="12"/>
                <w:position w:val="-1"/>
              </w:rPr>
              <w:t>参数名称</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B8611D" w:rsidRPr="00270E48" w:rsidRDefault="00B8611D" w:rsidP="00144771">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B8611D" w:rsidRPr="00270E48" w:rsidRDefault="00B8611D" w:rsidP="00144771">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B8611D" w:rsidRPr="00270E48" w:rsidRDefault="00B8611D" w:rsidP="00144771">
            <w:pPr>
              <w:spacing w:line="307" w:lineRule="exact"/>
              <w:ind w:left="102" w:right="-20"/>
              <w:rPr>
                <w:sz w:val="24"/>
                <w:szCs w:val="24"/>
              </w:rPr>
            </w:pPr>
            <w:r>
              <w:rPr>
                <w:rFonts w:ascii="微软雅黑" w:eastAsia="微软雅黑" w:cs="微软雅黑" w:hint="eastAsia"/>
                <w:b/>
                <w:bCs/>
                <w:spacing w:val="12"/>
                <w:position w:val="-1"/>
              </w:rPr>
              <w:t>可选</w:t>
            </w:r>
          </w:p>
        </w:tc>
      </w:tr>
      <w:tr w:rsidR="00DC5A3E" w:rsidRPr="00270E48" w:rsidTr="00144771">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DC5A3E" w:rsidRDefault="00DC5A3E" w:rsidP="00144771">
            <w:pPr>
              <w:ind w:right="-20"/>
              <w:jc w:val="both"/>
              <w:rPr>
                <w:color w:val="000000" w:themeColor="text1"/>
              </w:rPr>
            </w:pPr>
            <w:r>
              <w:rPr>
                <w:rFonts w:hint="eastAsia"/>
              </w:rPr>
              <w:t>time</w:t>
            </w:r>
          </w:p>
        </w:tc>
        <w:tc>
          <w:tcPr>
            <w:tcW w:w="1134" w:type="dxa"/>
            <w:tcBorders>
              <w:top w:val="single" w:sz="4" w:space="0" w:color="000000"/>
              <w:left w:val="single" w:sz="4" w:space="0" w:color="000000"/>
              <w:bottom w:val="single" w:sz="4" w:space="0" w:color="000000"/>
              <w:right w:val="single" w:sz="4" w:space="0" w:color="000000"/>
            </w:tcBorders>
            <w:vAlign w:val="center"/>
          </w:tcPr>
          <w:p w:rsidR="00DC5A3E" w:rsidRDefault="00DC5A3E" w:rsidP="00144771">
            <w:pPr>
              <w:ind w:right="-20"/>
              <w:jc w:val="both"/>
            </w:pPr>
            <w:r>
              <w:rPr>
                <w:rFonts w:hint="eastAsia"/>
              </w:rPr>
              <w:t>long</w:t>
            </w:r>
          </w:p>
        </w:tc>
        <w:tc>
          <w:tcPr>
            <w:tcW w:w="4820" w:type="dxa"/>
            <w:tcBorders>
              <w:top w:val="single" w:sz="4" w:space="0" w:color="000000"/>
              <w:left w:val="single" w:sz="4" w:space="0" w:color="000000"/>
              <w:bottom w:val="single" w:sz="4" w:space="0" w:color="000000"/>
              <w:right w:val="single" w:sz="4" w:space="0" w:color="000000"/>
            </w:tcBorders>
            <w:vAlign w:val="center"/>
          </w:tcPr>
          <w:p w:rsidR="00DC5A3E" w:rsidRDefault="00DC5A3E" w:rsidP="00144771">
            <w:pPr>
              <w:spacing w:line="312" w:lineRule="exact"/>
              <w:ind w:right="-20"/>
              <w:jc w:val="both"/>
            </w:pPr>
            <w:r>
              <w:rPr>
                <w:rFonts w:hint="eastAsia"/>
              </w:rPr>
              <w:t>时间戳</w:t>
            </w:r>
          </w:p>
        </w:tc>
        <w:tc>
          <w:tcPr>
            <w:tcW w:w="709" w:type="dxa"/>
            <w:tcBorders>
              <w:top w:val="single" w:sz="4" w:space="0" w:color="000000"/>
              <w:left w:val="single" w:sz="4" w:space="0" w:color="000000"/>
              <w:bottom w:val="single" w:sz="4" w:space="0" w:color="000000"/>
              <w:right w:val="single" w:sz="4" w:space="0" w:color="000000"/>
            </w:tcBorders>
            <w:vAlign w:val="center"/>
          </w:tcPr>
          <w:p w:rsidR="00DC5A3E" w:rsidRDefault="00DC5A3E" w:rsidP="00144771">
            <w:pPr>
              <w:jc w:val="both"/>
              <w:rPr>
                <w:color w:val="000000" w:themeColor="text1"/>
              </w:rPr>
            </w:pPr>
            <w:r>
              <w:rPr>
                <w:rFonts w:hint="eastAsia"/>
              </w:rPr>
              <w:t>M</w:t>
            </w:r>
          </w:p>
        </w:tc>
      </w:tr>
      <w:tr w:rsidR="00DC5A3E" w:rsidRPr="00270E48" w:rsidTr="00144771">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DC5A3E" w:rsidRDefault="00DC5A3E" w:rsidP="00144771">
            <w:pPr>
              <w:ind w:right="-20"/>
              <w:jc w:val="both"/>
              <w:rPr>
                <w:color w:val="000000" w:themeColor="text1"/>
              </w:rPr>
            </w:pPr>
            <w:r>
              <w:rPr>
                <w:rFonts w:hint="eastAsia"/>
              </w:rPr>
              <w:t>operid</w:t>
            </w:r>
          </w:p>
        </w:tc>
        <w:tc>
          <w:tcPr>
            <w:tcW w:w="1134" w:type="dxa"/>
            <w:tcBorders>
              <w:top w:val="single" w:sz="4" w:space="0" w:color="000000"/>
              <w:left w:val="single" w:sz="4" w:space="0" w:color="000000"/>
              <w:bottom w:val="single" w:sz="4" w:space="0" w:color="000000"/>
              <w:right w:val="single" w:sz="4" w:space="0" w:color="000000"/>
            </w:tcBorders>
            <w:vAlign w:val="center"/>
          </w:tcPr>
          <w:p w:rsidR="00DC5A3E" w:rsidRDefault="00DC5A3E" w:rsidP="00144771">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DC5A3E" w:rsidRDefault="00DC5A3E" w:rsidP="00144771">
            <w:pPr>
              <w:spacing w:line="312" w:lineRule="exact"/>
              <w:ind w:right="-20"/>
              <w:jc w:val="both"/>
            </w:pPr>
            <w:r>
              <w:rPr>
                <w:rFonts w:hint="eastAsia"/>
              </w:rPr>
              <w:t>操作员</w:t>
            </w:r>
            <w:r>
              <w:rPr>
                <w:rFonts w:hint="eastAsia"/>
              </w:rPr>
              <w:t>ID</w:t>
            </w:r>
            <w:r w:rsidR="006D7198">
              <w:rPr>
                <w:rFonts w:hint="eastAsia"/>
              </w:rPr>
              <w:t>，校验管理台是否存在该操作员。</w:t>
            </w:r>
          </w:p>
        </w:tc>
        <w:tc>
          <w:tcPr>
            <w:tcW w:w="709" w:type="dxa"/>
            <w:tcBorders>
              <w:top w:val="single" w:sz="4" w:space="0" w:color="000000"/>
              <w:left w:val="single" w:sz="4" w:space="0" w:color="000000"/>
              <w:bottom w:val="single" w:sz="4" w:space="0" w:color="000000"/>
              <w:right w:val="single" w:sz="4" w:space="0" w:color="000000"/>
            </w:tcBorders>
            <w:vAlign w:val="center"/>
          </w:tcPr>
          <w:p w:rsidR="00DC5A3E" w:rsidRDefault="00DC5A3E" w:rsidP="00144771">
            <w:pPr>
              <w:jc w:val="both"/>
              <w:rPr>
                <w:color w:val="000000" w:themeColor="text1"/>
              </w:rPr>
            </w:pPr>
            <w:r>
              <w:rPr>
                <w:rFonts w:hint="eastAsia"/>
              </w:rPr>
              <w:t>M</w:t>
            </w:r>
          </w:p>
        </w:tc>
      </w:tr>
      <w:tr w:rsidR="00DC5A3E" w:rsidRPr="00270E48" w:rsidTr="00144771">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DC5A3E" w:rsidRDefault="00DC5A3E" w:rsidP="00144771">
            <w:pPr>
              <w:ind w:right="-20"/>
              <w:jc w:val="both"/>
            </w:pPr>
            <w:r>
              <w:rPr>
                <w:rFonts w:hint="eastAsia"/>
              </w:rPr>
              <w:t>data</w:t>
            </w:r>
          </w:p>
        </w:tc>
        <w:tc>
          <w:tcPr>
            <w:tcW w:w="1134" w:type="dxa"/>
            <w:tcBorders>
              <w:top w:val="single" w:sz="4" w:space="0" w:color="000000"/>
              <w:left w:val="single" w:sz="4" w:space="0" w:color="000000"/>
              <w:bottom w:val="single" w:sz="4" w:space="0" w:color="000000"/>
              <w:right w:val="single" w:sz="4" w:space="0" w:color="000000"/>
            </w:tcBorders>
            <w:vAlign w:val="center"/>
          </w:tcPr>
          <w:p w:rsidR="00DC5A3E" w:rsidRDefault="00DC5A3E" w:rsidP="00144771">
            <w:pPr>
              <w:ind w:right="-20"/>
              <w:jc w:val="both"/>
            </w:pPr>
            <w:r>
              <w:t>A</w:t>
            </w:r>
            <w:r>
              <w:rPr>
                <w:rFonts w:hint="eastAsia"/>
              </w:rPr>
              <w:t>dustObj[]</w:t>
            </w:r>
          </w:p>
        </w:tc>
        <w:tc>
          <w:tcPr>
            <w:tcW w:w="4820" w:type="dxa"/>
            <w:tcBorders>
              <w:top w:val="single" w:sz="4" w:space="0" w:color="000000"/>
              <w:left w:val="single" w:sz="4" w:space="0" w:color="000000"/>
              <w:bottom w:val="single" w:sz="4" w:space="0" w:color="000000"/>
              <w:right w:val="single" w:sz="4" w:space="0" w:color="000000"/>
            </w:tcBorders>
            <w:vAlign w:val="center"/>
          </w:tcPr>
          <w:p w:rsidR="00DC5A3E" w:rsidRDefault="00DC5A3E" w:rsidP="00144771">
            <w:pPr>
              <w:spacing w:line="312" w:lineRule="exact"/>
              <w:ind w:right="-20"/>
              <w:jc w:val="both"/>
            </w:pPr>
            <w:r>
              <w:rPr>
                <w:rFonts w:hint="eastAsia"/>
              </w:rPr>
              <w:t>订单数据</w:t>
            </w:r>
            <w:r w:rsidR="00F75570">
              <w:rPr>
                <w:rFonts w:hint="eastAsia"/>
              </w:rPr>
              <w:t>，最大</w:t>
            </w:r>
            <w:r w:rsidR="00F75570">
              <w:rPr>
                <w:rFonts w:hint="eastAsia"/>
              </w:rPr>
              <w:t>100</w:t>
            </w:r>
            <w:r w:rsidR="00F75570">
              <w:rPr>
                <w:rFonts w:hint="eastAsia"/>
              </w:rPr>
              <w:t>条，全部成功或者全部失败。</w:t>
            </w:r>
          </w:p>
        </w:tc>
        <w:tc>
          <w:tcPr>
            <w:tcW w:w="709" w:type="dxa"/>
            <w:tcBorders>
              <w:top w:val="single" w:sz="4" w:space="0" w:color="000000"/>
              <w:left w:val="single" w:sz="4" w:space="0" w:color="000000"/>
              <w:bottom w:val="single" w:sz="4" w:space="0" w:color="000000"/>
              <w:right w:val="single" w:sz="4" w:space="0" w:color="000000"/>
            </w:tcBorders>
            <w:vAlign w:val="center"/>
          </w:tcPr>
          <w:p w:rsidR="00DC5A3E" w:rsidRDefault="00DC5A3E" w:rsidP="00144771">
            <w:pPr>
              <w:jc w:val="both"/>
            </w:pPr>
            <w:r>
              <w:rPr>
                <w:rFonts w:hint="eastAsia"/>
              </w:rPr>
              <w:t>M</w:t>
            </w:r>
          </w:p>
        </w:tc>
      </w:tr>
      <w:tr w:rsidR="00DC5A3E" w:rsidRPr="00270E48" w:rsidTr="00144771">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DC5A3E" w:rsidRDefault="00DC5A3E" w:rsidP="00144771">
            <w:pPr>
              <w:ind w:right="-20"/>
              <w:jc w:val="both"/>
              <w:rPr>
                <w:color w:val="000000" w:themeColor="text1"/>
              </w:rPr>
            </w:pPr>
            <w:r>
              <w:rPr>
                <w:rFonts w:hint="eastAsia"/>
              </w:rPr>
              <w:t>sign</w:t>
            </w:r>
          </w:p>
        </w:tc>
        <w:tc>
          <w:tcPr>
            <w:tcW w:w="1134" w:type="dxa"/>
            <w:tcBorders>
              <w:top w:val="single" w:sz="4" w:space="0" w:color="000000"/>
              <w:left w:val="single" w:sz="4" w:space="0" w:color="000000"/>
              <w:bottom w:val="single" w:sz="4" w:space="0" w:color="000000"/>
              <w:right w:val="single" w:sz="4" w:space="0" w:color="000000"/>
            </w:tcBorders>
            <w:vAlign w:val="center"/>
          </w:tcPr>
          <w:p w:rsidR="00DC5A3E" w:rsidRDefault="00DC5A3E" w:rsidP="00144771">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DC5A3E" w:rsidRDefault="00DC5A3E" w:rsidP="00144771">
            <w:pPr>
              <w:spacing w:line="312" w:lineRule="exact"/>
              <w:ind w:right="-20"/>
              <w:jc w:val="both"/>
            </w:pPr>
            <w:r>
              <w:rPr>
                <w:rFonts w:hint="eastAsia"/>
              </w:rPr>
              <w:t>SHA-256</w:t>
            </w:r>
            <w:r>
              <w:rPr>
                <w:rFonts w:hint="eastAsia"/>
              </w:rPr>
              <w:t>签名</w:t>
            </w:r>
          </w:p>
        </w:tc>
        <w:tc>
          <w:tcPr>
            <w:tcW w:w="709" w:type="dxa"/>
            <w:tcBorders>
              <w:top w:val="single" w:sz="4" w:space="0" w:color="000000"/>
              <w:left w:val="single" w:sz="4" w:space="0" w:color="000000"/>
              <w:bottom w:val="single" w:sz="4" w:space="0" w:color="000000"/>
              <w:right w:val="single" w:sz="4" w:space="0" w:color="000000"/>
            </w:tcBorders>
            <w:vAlign w:val="center"/>
          </w:tcPr>
          <w:p w:rsidR="00DC5A3E" w:rsidRDefault="00DC5A3E" w:rsidP="00144771">
            <w:pPr>
              <w:jc w:val="both"/>
              <w:rPr>
                <w:color w:val="000000" w:themeColor="text1"/>
              </w:rPr>
            </w:pPr>
            <w:r>
              <w:rPr>
                <w:rFonts w:hint="eastAsia"/>
              </w:rPr>
              <w:t>M</w:t>
            </w:r>
          </w:p>
        </w:tc>
      </w:tr>
    </w:tbl>
    <w:p w:rsidR="00B8611D" w:rsidRDefault="00B8611D" w:rsidP="0058778F">
      <w:pPr>
        <w:ind w:firstLineChars="150" w:firstLine="315"/>
      </w:pPr>
    </w:p>
    <w:p w:rsidR="00DC5A3E" w:rsidRDefault="00DC5A3E" w:rsidP="0058778F">
      <w:pPr>
        <w:ind w:firstLineChars="150" w:firstLine="315"/>
      </w:pPr>
      <w:r>
        <w:t>A</w:t>
      </w:r>
      <w:r>
        <w:rPr>
          <w:rFonts w:hint="eastAsia"/>
        </w:rPr>
        <w:t>dustObj</w:t>
      </w:r>
      <w:r>
        <w:rPr>
          <w:rFonts w:hint="eastAsia"/>
        </w:rPr>
        <w:t>：</w:t>
      </w:r>
    </w:p>
    <w:tbl>
      <w:tblPr>
        <w:tblW w:w="8248" w:type="dxa"/>
        <w:tblInd w:w="121" w:type="dxa"/>
        <w:tblLayout w:type="fixed"/>
        <w:tblCellMar>
          <w:left w:w="0" w:type="dxa"/>
          <w:right w:w="0" w:type="dxa"/>
        </w:tblCellMar>
        <w:tblLook w:val="0000"/>
      </w:tblPr>
      <w:tblGrid>
        <w:gridCol w:w="1585"/>
        <w:gridCol w:w="1134"/>
        <w:gridCol w:w="4820"/>
        <w:gridCol w:w="709"/>
      </w:tblGrid>
      <w:tr w:rsidR="00DC5A3E" w:rsidRPr="00270E48" w:rsidTr="00144771">
        <w:trPr>
          <w:trHeight w:hRule="exact" w:val="370"/>
        </w:trPr>
        <w:tc>
          <w:tcPr>
            <w:tcW w:w="1585" w:type="dxa"/>
            <w:tcBorders>
              <w:top w:val="single" w:sz="4" w:space="0" w:color="000000"/>
              <w:left w:val="single" w:sz="4" w:space="0" w:color="000000"/>
              <w:bottom w:val="single" w:sz="4" w:space="0" w:color="000000"/>
              <w:right w:val="single" w:sz="4" w:space="0" w:color="000000"/>
            </w:tcBorders>
            <w:shd w:val="clear" w:color="auto" w:fill="DFDFDF"/>
          </w:tcPr>
          <w:p w:rsidR="00DC5A3E" w:rsidRPr="005B2811" w:rsidRDefault="00DC5A3E" w:rsidP="00144771">
            <w:pPr>
              <w:spacing w:line="307" w:lineRule="exact"/>
              <w:ind w:left="102" w:right="-20"/>
              <w:rPr>
                <w:sz w:val="24"/>
                <w:szCs w:val="24"/>
                <w:lang w:val="fr-FR"/>
              </w:rPr>
            </w:pPr>
            <w:r>
              <w:rPr>
                <w:rFonts w:ascii="微软雅黑" w:eastAsia="微软雅黑" w:cs="微软雅黑" w:hint="eastAsia"/>
                <w:b/>
                <w:bCs/>
                <w:spacing w:val="12"/>
                <w:position w:val="-1"/>
              </w:rPr>
              <w:t>参数名称</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DC5A3E" w:rsidRPr="00270E48" w:rsidRDefault="00DC5A3E" w:rsidP="00144771">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DC5A3E" w:rsidRPr="00270E48" w:rsidRDefault="00DC5A3E" w:rsidP="00144771">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DC5A3E" w:rsidRPr="00270E48" w:rsidRDefault="00DC5A3E" w:rsidP="00144771">
            <w:pPr>
              <w:spacing w:line="307" w:lineRule="exact"/>
              <w:ind w:left="102" w:right="-20"/>
              <w:rPr>
                <w:sz w:val="24"/>
                <w:szCs w:val="24"/>
              </w:rPr>
            </w:pPr>
            <w:r>
              <w:rPr>
                <w:rFonts w:ascii="微软雅黑" w:eastAsia="微软雅黑" w:cs="微软雅黑" w:hint="eastAsia"/>
                <w:b/>
                <w:bCs/>
                <w:spacing w:val="12"/>
                <w:position w:val="-1"/>
              </w:rPr>
              <w:t>可选</w:t>
            </w:r>
          </w:p>
        </w:tc>
      </w:tr>
      <w:tr w:rsidR="00DC5A3E" w:rsidRPr="00270E48" w:rsidTr="00144771">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DC5A3E" w:rsidRDefault="00DC5A3E" w:rsidP="00144771">
            <w:pPr>
              <w:ind w:right="-20"/>
              <w:jc w:val="both"/>
            </w:pPr>
            <w:r w:rsidRPr="0028008B">
              <w:rPr>
                <w:rFonts w:hint="eastAsia"/>
              </w:rPr>
              <w:lastRenderedPageBreak/>
              <w:t>userID</w:t>
            </w:r>
          </w:p>
        </w:tc>
        <w:tc>
          <w:tcPr>
            <w:tcW w:w="1134" w:type="dxa"/>
            <w:tcBorders>
              <w:top w:val="single" w:sz="4" w:space="0" w:color="000000"/>
              <w:left w:val="single" w:sz="4" w:space="0" w:color="000000"/>
              <w:bottom w:val="single" w:sz="4" w:space="0" w:color="000000"/>
              <w:right w:val="single" w:sz="4" w:space="0" w:color="000000"/>
            </w:tcBorders>
            <w:vAlign w:val="center"/>
          </w:tcPr>
          <w:p w:rsidR="00DC5A3E" w:rsidRDefault="00DC5A3E" w:rsidP="00144771">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DC5A3E" w:rsidRDefault="00DC5A3E" w:rsidP="00144771">
            <w:pPr>
              <w:spacing w:line="312" w:lineRule="exact"/>
              <w:ind w:right="-20"/>
              <w:jc w:val="both"/>
            </w:pPr>
            <w:r>
              <w:rPr>
                <w:rFonts w:hint="eastAsia"/>
              </w:rPr>
              <w:t>商户</w:t>
            </w:r>
            <w:r>
              <w:rPr>
                <w:rFonts w:hint="eastAsia"/>
              </w:rPr>
              <w:t>ID</w:t>
            </w:r>
          </w:p>
          <w:p w:rsidR="00DC5A3E" w:rsidRDefault="00FF180D" w:rsidP="00144771">
            <w:pPr>
              <w:spacing w:line="312" w:lineRule="exact"/>
              <w:ind w:right="-20"/>
              <w:jc w:val="both"/>
            </w:pPr>
            <w:r>
              <w:rPr>
                <w:rFonts w:hint="eastAsia"/>
              </w:rPr>
              <w:t>注：必须</w:t>
            </w:r>
            <w:r w:rsidR="00DC5A3E">
              <w:rPr>
                <w:rFonts w:hint="eastAsia"/>
              </w:rPr>
              <w:t>为华为</w:t>
            </w:r>
          </w:p>
        </w:tc>
        <w:tc>
          <w:tcPr>
            <w:tcW w:w="709" w:type="dxa"/>
            <w:tcBorders>
              <w:top w:val="single" w:sz="4" w:space="0" w:color="000000"/>
              <w:left w:val="single" w:sz="4" w:space="0" w:color="000000"/>
              <w:bottom w:val="single" w:sz="4" w:space="0" w:color="000000"/>
              <w:right w:val="single" w:sz="4" w:space="0" w:color="000000"/>
            </w:tcBorders>
            <w:vAlign w:val="center"/>
          </w:tcPr>
          <w:p w:rsidR="00DC5A3E" w:rsidRDefault="00DC5A3E" w:rsidP="00144771">
            <w:pPr>
              <w:jc w:val="both"/>
            </w:pPr>
            <w:r w:rsidRPr="0028008B">
              <w:rPr>
                <w:rFonts w:hint="eastAsia"/>
              </w:rPr>
              <w:t>M</w:t>
            </w:r>
          </w:p>
        </w:tc>
      </w:tr>
      <w:tr w:rsidR="00DC5A3E" w:rsidRPr="00270E48" w:rsidTr="00144771">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DC5A3E" w:rsidRPr="0028008B" w:rsidRDefault="00DC5A3E" w:rsidP="00144771">
            <w:pPr>
              <w:ind w:right="-20"/>
              <w:jc w:val="both"/>
            </w:pPr>
            <w:r>
              <w:rPr>
                <w:rFonts w:hint="eastAsia"/>
              </w:rPr>
              <w:t>applicationID</w:t>
            </w:r>
          </w:p>
        </w:tc>
        <w:tc>
          <w:tcPr>
            <w:tcW w:w="1134" w:type="dxa"/>
            <w:tcBorders>
              <w:top w:val="single" w:sz="4" w:space="0" w:color="000000"/>
              <w:left w:val="single" w:sz="4" w:space="0" w:color="000000"/>
              <w:bottom w:val="single" w:sz="4" w:space="0" w:color="000000"/>
              <w:right w:val="single" w:sz="4" w:space="0" w:color="000000"/>
            </w:tcBorders>
            <w:vAlign w:val="center"/>
          </w:tcPr>
          <w:p w:rsidR="00DC5A3E" w:rsidRDefault="00DC5A3E" w:rsidP="00144771">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DC5A3E" w:rsidRDefault="00DC5A3E" w:rsidP="00144771">
            <w:pPr>
              <w:spacing w:line="312" w:lineRule="exact"/>
              <w:ind w:right="-20"/>
              <w:jc w:val="both"/>
            </w:pPr>
            <w:r>
              <w:rPr>
                <w:rFonts w:hint="eastAsia"/>
              </w:rPr>
              <w:t>商户应用</w:t>
            </w:r>
            <w:r>
              <w:rPr>
                <w:rFonts w:hint="eastAsia"/>
              </w:rPr>
              <w:t>ID</w:t>
            </w:r>
          </w:p>
        </w:tc>
        <w:tc>
          <w:tcPr>
            <w:tcW w:w="709" w:type="dxa"/>
            <w:tcBorders>
              <w:top w:val="single" w:sz="4" w:space="0" w:color="000000"/>
              <w:left w:val="single" w:sz="4" w:space="0" w:color="000000"/>
              <w:bottom w:val="single" w:sz="4" w:space="0" w:color="000000"/>
              <w:right w:val="single" w:sz="4" w:space="0" w:color="000000"/>
            </w:tcBorders>
            <w:vAlign w:val="center"/>
          </w:tcPr>
          <w:p w:rsidR="00DC5A3E" w:rsidRPr="00FA3472" w:rsidRDefault="00DC5A3E" w:rsidP="00144771">
            <w:pPr>
              <w:jc w:val="both"/>
            </w:pPr>
            <w:r>
              <w:rPr>
                <w:rFonts w:hint="eastAsia"/>
              </w:rPr>
              <w:t>M</w:t>
            </w:r>
          </w:p>
        </w:tc>
      </w:tr>
      <w:tr w:rsidR="00DC5A3E" w:rsidRPr="00270E48" w:rsidTr="00144771">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DC5A3E" w:rsidRDefault="00DC5A3E" w:rsidP="00144771">
            <w:pPr>
              <w:ind w:right="-20"/>
              <w:jc w:val="both"/>
            </w:pPr>
            <w:r>
              <w:rPr>
                <w:rFonts w:hint="eastAsia"/>
                <w:color w:val="000000" w:themeColor="text1"/>
              </w:rPr>
              <w:t>merName</w:t>
            </w:r>
          </w:p>
        </w:tc>
        <w:tc>
          <w:tcPr>
            <w:tcW w:w="1134" w:type="dxa"/>
            <w:tcBorders>
              <w:top w:val="single" w:sz="4" w:space="0" w:color="000000"/>
              <w:left w:val="single" w:sz="4" w:space="0" w:color="000000"/>
              <w:bottom w:val="single" w:sz="4" w:space="0" w:color="000000"/>
              <w:right w:val="single" w:sz="4" w:space="0" w:color="000000"/>
            </w:tcBorders>
            <w:vAlign w:val="center"/>
          </w:tcPr>
          <w:p w:rsidR="00DC5A3E" w:rsidRDefault="00DC5A3E" w:rsidP="00144771">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DC5A3E" w:rsidRDefault="00DC5A3E" w:rsidP="00144771">
            <w:pPr>
              <w:spacing w:line="312" w:lineRule="exact"/>
              <w:ind w:right="-20"/>
              <w:jc w:val="both"/>
            </w:pPr>
            <w:r>
              <w:rPr>
                <w:rFonts w:hint="eastAsia"/>
              </w:rPr>
              <w:t>商户名称</w:t>
            </w:r>
          </w:p>
          <w:p w:rsidR="00DC5A3E" w:rsidRDefault="00DC5A3E" w:rsidP="00144771">
            <w:pPr>
              <w:spacing w:line="312" w:lineRule="exact"/>
              <w:ind w:right="-20"/>
              <w:jc w:val="both"/>
            </w:pPr>
            <w:r>
              <w:rPr>
                <w:rFonts w:hint="eastAsia"/>
              </w:rPr>
              <w:t>注：记录在消费者订单中</w:t>
            </w:r>
          </w:p>
        </w:tc>
        <w:tc>
          <w:tcPr>
            <w:tcW w:w="709" w:type="dxa"/>
            <w:tcBorders>
              <w:top w:val="single" w:sz="4" w:space="0" w:color="000000"/>
              <w:left w:val="single" w:sz="4" w:space="0" w:color="000000"/>
              <w:bottom w:val="single" w:sz="4" w:space="0" w:color="000000"/>
              <w:right w:val="single" w:sz="4" w:space="0" w:color="000000"/>
            </w:tcBorders>
            <w:vAlign w:val="center"/>
          </w:tcPr>
          <w:p w:rsidR="00DC5A3E" w:rsidRDefault="00DC5A3E" w:rsidP="00144771">
            <w:pPr>
              <w:jc w:val="both"/>
            </w:pPr>
            <w:r>
              <w:rPr>
                <w:rFonts w:hint="eastAsia"/>
                <w:color w:val="000000" w:themeColor="text1"/>
              </w:rPr>
              <w:t>M</w:t>
            </w:r>
          </w:p>
        </w:tc>
      </w:tr>
      <w:tr w:rsidR="00DC5A3E" w:rsidRPr="00270E48" w:rsidTr="00144771">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DC5A3E" w:rsidRDefault="00DC5A3E" w:rsidP="00144771">
            <w:pPr>
              <w:ind w:right="-20"/>
              <w:jc w:val="both"/>
            </w:pPr>
            <w:r>
              <w:rPr>
                <w:rFonts w:hint="eastAsia"/>
              </w:rPr>
              <w:t>clientID</w:t>
            </w:r>
          </w:p>
        </w:tc>
        <w:tc>
          <w:tcPr>
            <w:tcW w:w="1134" w:type="dxa"/>
            <w:tcBorders>
              <w:top w:val="single" w:sz="4" w:space="0" w:color="000000"/>
              <w:left w:val="single" w:sz="4" w:space="0" w:color="000000"/>
              <w:bottom w:val="single" w:sz="4" w:space="0" w:color="000000"/>
              <w:right w:val="single" w:sz="4" w:space="0" w:color="000000"/>
            </w:tcBorders>
            <w:vAlign w:val="center"/>
          </w:tcPr>
          <w:p w:rsidR="00DC5A3E" w:rsidRDefault="00DC5A3E" w:rsidP="00144771">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DC5A3E" w:rsidRDefault="00DC5A3E" w:rsidP="00144771">
            <w:pPr>
              <w:spacing w:line="312" w:lineRule="exact"/>
              <w:ind w:right="-20"/>
              <w:jc w:val="both"/>
            </w:pPr>
            <w:r>
              <w:rPr>
                <w:rFonts w:hint="eastAsia"/>
              </w:rPr>
              <w:t>客户账户</w:t>
            </w:r>
            <w:r>
              <w:rPr>
                <w:rFonts w:hint="eastAsia"/>
              </w:rPr>
              <w:t>ID</w:t>
            </w:r>
          </w:p>
        </w:tc>
        <w:tc>
          <w:tcPr>
            <w:tcW w:w="709" w:type="dxa"/>
            <w:tcBorders>
              <w:top w:val="single" w:sz="4" w:space="0" w:color="000000"/>
              <w:left w:val="single" w:sz="4" w:space="0" w:color="000000"/>
              <w:bottom w:val="single" w:sz="4" w:space="0" w:color="000000"/>
              <w:right w:val="single" w:sz="4" w:space="0" w:color="000000"/>
            </w:tcBorders>
            <w:vAlign w:val="center"/>
          </w:tcPr>
          <w:p w:rsidR="00DC5A3E" w:rsidRDefault="00DC5A3E" w:rsidP="00144771">
            <w:pPr>
              <w:jc w:val="both"/>
            </w:pPr>
            <w:r>
              <w:rPr>
                <w:rFonts w:hint="eastAsia"/>
              </w:rPr>
              <w:t>M</w:t>
            </w:r>
          </w:p>
        </w:tc>
      </w:tr>
      <w:tr w:rsidR="00DC5A3E" w:rsidRPr="00270E48" w:rsidTr="00144771">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DC5A3E" w:rsidRDefault="00DC5A3E" w:rsidP="00144771">
            <w:pPr>
              <w:ind w:right="-20"/>
              <w:jc w:val="both"/>
            </w:pPr>
            <w:r>
              <w:rPr>
                <w:rFonts w:hint="eastAsia"/>
              </w:rPr>
              <w:t>clientAcc</w:t>
            </w:r>
          </w:p>
        </w:tc>
        <w:tc>
          <w:tcPr>
            <w:tcW w:w="1134" w:type="dxa"/>
            <w:tcBorders>
              <w:top w:val="single" w:sz="4" w:space="0" w:color="000000"/>
              <w:left w:val="single" w:sz="4" w:space="0" w:color="000000"/>
              <w:bottom w:val="single" w:sz="4" w:space="0" w:color="000000"/>
              <w:right w:val="single" w:sz="4" w:space="0" w:color="000000"/>
            </w:tcBorders>
            <w:vAlign w:val="center"/>
          </w:tcPr>
          <w:p w:rsidR="00DC5A3E" w:rsidRDefault="00DC5A3E" w:rsidP="00144771">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DC5A3E" w:rsidRDefault="00DC5A3E" w:rsidP="00144771">
            <w:pPr>
              <w:spacing w:line="312" w:lineRule="exact"/>
              <w:ind w:right="-20"/>
              <w:jc w:val="both"/>
            </w:pPr>
            <w:r>
              <w:rPr>
                <w:rFonts w:hint="eastAsia"/>
              </w:rPr>
              <w:t>客户</w:t>
            </w:r>
            <w:r w:rsidR="0009534A">
              <w:rPr>
                <w:rFonts w:hint="eastAsia"/>
              </w:rPr>
              <w:t>昵称，是指</w:t>
            </w:r>
            <w:r w:rsidR="0009534A">
              <w:rPr>
                <w:rFonts w:hint="eastAsia"/>
              </w:rPr>
              <w:t>mask</w:t>
            </w:r>
            <w:r w:rsidR="0009534A">
              <w:rPr>
                <w:rFonts w:hint="eastAsia"/>
              </w:rPr>
              <w:t>后的昵称</w:t>
            </w:r>
          </w:p>
        </w:tc>
        <w:tc>
          <w:tcPr>
            <w:tcW w:w="709" w:type="dxa"/>
            <w:tcBorders>
              <w:top w:val="single" w:sz="4" w:space="0" w:color="000000"/>
              <w:left w:val="single" w:sz="4" w:space="0" w:color="000000"/>
              <w:bottom w:val="single" w:sz="4" w:space="0" w:color="000000"/>
              <w:right w:val="single" w:sz="4" w:space="0" w:color="000000"/>
            </w:tcBorders>
            <w:vAlign w:val="center"/>
          </w:tcPr>
          <w:p w:rsidR="00DC5A3E" w:rsidRDefault="00DC5A3E" w:rsidP="00144771">
            <w:pPr>
              <w:jc w:val="both"/>
            </w:pPr>
            <w:r>
              <w:rPr>
                <w:rFonts w:hint="eastAsia"/>
              </w:rPr>
              <w:t>O</w:t>
            </w:r>
          </w:p>
        </w:tc>
      </w:tr>
      <w:tr w:rsidR="00DC5A3E" w:rsidRPr="00270E48" w:rsidTr="00144771">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DC5A3E" w:rsidRDefault="00DC5A3E" w:rsidP="00144771">
            <w:pPr>
              <w:ind w:right="-20"/>
              <w:jc w:val="both"/>
            </w:pPr>
            <w:r>
              <w:rPr>
                <w:rFonts w:hint="eastAsia"/>
              </w:rPr>
              <w:t>requestId</w:t>
            </w:r>
          </w:p>
        </w:tc>
        <w:tc>
          <w:tcPr>
            <w:tcW w:w="1134" w:type="dxa"/>
            <w:tcBorders>
              <w:top w:val="single" w:sz="4" w:space="0" w:color="000000"/>
              <w:left w:val="single" w:sz="4" w:space="0" w:color="000000"/>
              <w:bottom w:val="single" w:sz="4" w:space="0" w:color="000000"/>
              <w:right w:val="single" w:sz="4" w:space="0" w:color="000000"/>
            </w:tcBorders>
            <w:vAlign w:val="center"/>
          </w:tcPr>
          <w:p w:rsidR="00DC5A3E" w:rsidRDefault="00DC5A3E" w:rsidP="00144771">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DC5A3E" w:rsidRDefault="00DC5A3E" w:rsidP="00144771">
            <w:pPr>
              <w:spacing w:line="312" w:lineRule="exact"/>
              <w:ind w:right="-20"/>
              <w:jc w:val="both"/>
            </w:pPr>
            <w:r>
              <w:rPr>
                <w:rFonts w:hint="eastAsia"/>
              </w:rPr>
              <w:t>外部请求号</w:t>
            </w:r>
            <w:r w:rsidR="00F75570">
              <w:rPr>
                <w:rFonts w:hint="eastAsia"/>
              </w:rPr>
              <w:t>，必须唯一</w:t>
            </w:r>
          </w:p>
        </w:tc>
        <w:tc>
          <w:tcPr>
            <w:tcW w:w="709" w:type="dxa"/>
            <w:tcBorders>
              <w:top w:val="single" w:sz="4" w:space="0" w:color="000000"/>
              <w:left w:val="single" w:sz="4" w:space="0" w:color="000000"/>
              <w:bottom w:val="single" w:sz="4" w:space="0" w:color="000000"/>
              <w:right w:val="single" w:sz="4" w:space="0" w:color="000000"/>
            </w:tcBorders>
            <w:vAlign w:val="center"/>
          </w:tcPr>
          <w:p w:rsidR="00DC5A3E" w:rsidRDefault="00DC5A3E" w:rsidP="00144771">
            <w:pPr>
              <w:jc w:val="both"/>
            </w:pPr>
            <w:r>
              <w:rPr>
                <w:rFonts w:hint="eastAsia"/>
              </w:rPr>
              <w:t>M</w:t>
            </w:r>
          </w:p>
        </w:tc>
      </w:tr>
      <w:tr w:rsidR="00DC5A3E" w:rsidRPr="00270E48" w:rsidTr="00144771">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DC5A3E" w:rsidRDefault="00DC5A3E" w:rsidP="00144771">
            <w:pPr>
              <w:ind w:right="-20"/>
              <w:jc w:val="both"/>
            </w:pPr>
            <w:r>
              <w:rPr>
                <w:rFonts w:hint="eastAsia"/>
              </w:rPr>
              <w:t>productN</w:t>
            </w:r>
            <w:r w:rsidRPr="00FF4599">
              <w:rPr>
                <w:rFonts w:hint="eastAsia"/>
              </w:rPr>
              <w:t>ame</w:t>
            </w:r>
          </w:p>
        </w:tc>
        <w:tc>
          <w:tcPr>
            <w:tcW w:w="1134" w:type="dxa"/>
            <w:tcBorders>
              <w:top w:val="single" w:sz="4" w:space="0" w:color="000000"/>
              <w:left w:val="single" w:sz="4" w:space="0" w:color="000000"/>
              <w:bottom w:val="single" w:sz="4" w:space="0" w:color="000000"/>
              <w:right w:val="single" w:sz="4" w:space="0" w:color="000000"/>
            </w:tcBorders>
            <w:vAlign w:val="center"/>
          </w:tcPr>
          <w:p w:rsidR="00DC5A3E" w:rsidRDefault="00DC5A3E" w:rsidP="00144771">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DC5A3E" w:rsidRDefault="00DC5A3E" w:rsidP="00144771">
            <w:pPr>
              <w:spacing w:line="312" w:lineRule="exact"/>
              <w:ind w:right="-20"/>
              <w:jc w:val="both"/>
            </w:pPr>
            <w:r>
              <w:rPr>
                <w:rFonts w:hint="eastAsia"/>
              </w:rPr>
              <w:t>产品名称，固定为“充值调整”</w:t>
            </w:r>
          </w:p>
        </w:tc>
        <w:tc>
          <w:tcPr>
            <w:tcW w:w="709" w:type="dxa"/>
            <w:tcBorders>
              <w:top w:val="single" w:sz="4" w:space="0" w:color="000000"/>
              <w:left w:val="single" w:sz="4" w:space="0" w:color="000000"/>
              <w:bottom w:val="single" w:sz="4" w:space="0" w:color="000000"/>
              <w:right w:val="single" w:sz="4" w:space="0" w:color="000000"/>
            </w:tcBorders>
            <w:vAlign w:val="center"/>
          </w:tcPr>
          <w:p w:rsidR="00DC5A3E" w:rsidRDefault="00DC5A3E" w:rsidP="00144771">
            <w:pPr>
              <w:jc w:val="both"/>
            </w:pPr>
            <w:r>
              <w:rPr>
                <w:rFonts w:hint="eastAsia"/>
              </w:rPr>
              <w:t>M</w:t>
            </w:r>
          </w:p>
        </w:tc>
      </w:tr>
      <w:tr w:rsidR="00DC5A3E" w:rsidRPr="00270E48" w:rsidTr="00144771">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DC5A3E" w:rsidRDefault="00DC5A3E" w:rsidP="00144771">
            <w:pPr>
              <w:ind w:right="-20"/>
              <w:jc w:val="both"/>
            </w:pPr>
            <w:r>
              <w:rPr>
                <w:rFonts w:hint="eastAsia"/>
              </w:rPr>
              <w:t>price</w:t>
            </w:r>
          </w:p>
        </w:tc>
        <w:tc>
          <w:tcPr>
            <w:tcW w:w="1134" w:type="dxa"/>
            <w:tcBorders>
              <w:top w:val="single" w:sz="4" w:space="0" w:color="000000"/>
              <w:left w:val="single" w:sz="4" w:space="0" w:color="000000"/>
              <w:bottom w:val="single" w:sz="4" w:space="0" w:color="000000"/>
              <w:right w:val="single" w:sz="4" w:space="0" w:color="000000"/>
            </w:tcBorders>
            <w:vAlign w:val="center"/>
          </w:tcPr>
          <w:p w:rsidR="00DC5A3E" w:rsidRDefault="00DC5A3E" w:rsidP="00144771">
            <w:pPr>
              <w:ind w:right="-20"/>
              <w:jc w:val="both"/>
            </w:pPr>
            <w:r>
              <w:t>L</w:t>
            </w:r>
            <w:r>
              <w:rPr>
                <w:rFonts w:hint="eastAsia"/>
              </w:rPr>
              <w:t>ong</w:t>
            </w:r>
          </w:p>
        </w:tc>
        <w:tc>
          <w:tcPr>
            <w:tcW w:w="4820" w:type="dxa"/>
            <w:tcBorders>
              <w:top w:val="single" w:sz="4" w:space="0" w:color="000000"/>
              <w:left w:val="single" w:sz="4" w:space="0" w:color="000000"/>
              <w:bottom w:val="single" w:sz="4" w:space="0" w:color="000000"/>
              <w:right w:val="single" w:sz="4" w:space="0" w:color="000000"/>
            </w:tcBorders>
            <w:vAlign w:val="center"/>
          </w:tcPr>
          <w:p w:rsidR="00DC5A3E" w:rsidRDefault="00DC5A3E" w:rsidP="00144771">
            <w:pPr>
              <w:spacing w:line="312" w:lineRule="exact"/>
              <w:ind w:right="-20"/>
              <w:jc w:val="both"/>
            </w:pPr>
            <w:r>
              <w:rPr>
                <w:rFonts w:hint="eastAsia"/>
              </w:rPr>
              <w:t>额度，可以为负，单位：点</w:t>
            </w:r>
          </w:p>
        </w:tc>
        <w:tc>
          <w:tcPr>
            <w:tcW w:w="709" w:type="dxa"/>
            <w:tcBorders>
              <w:top w:val="single" w:sz="4" w:space="0" w:color="000000"/>
              <w:left w:val="single" w:sz="4" w:space="0" w:color="000000"/>
              <w:bottom w:val="single" w:sz="4" w:space="0" w:color="000000"/>
              <w:right w:val="single" w:sz="4" w:space="0" w:color="000000"/>
            </w:tcBorders>
            <w:vAlign w:val="center"/>
          </w:tcPr>
          <w:p w:rsidR="00DC5A3E" w:rsidRDefault="00DC5A3E" w:rsidP="00144771">
            <w:pPr>
              <w:jc w:val="both"/>
            </w:pPr>
            <w:r>
              <w:rPr>
                <w:rFonts w:hint="eastAsia"/>
              </w:rPr>
              <w:t>M</w:t>
            </w:r>
          </w:p>
        </w:tc>
      </w:tr>
      <w:tr w:rsidR="00DC5A3E" w:rsidRPr="00270E48" w:rsidTr="00144771">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DC5A3E" w:rsidRDefault="00DC5A3E" w:rsidP="00144771">
            <w:pPr>
              <w:ind w:right="-20"/>
              <w:jc w:val="both"/>
            </w:pPr>
            <w:r>
              <w:rPr>
                <w:rFonts w:hint="eastAsia"/>
              </w:rPr>
              <w:t>orderT</w:t>
            </w:r>
            <w:r w:rsidRPr="00FF4599">
              <w:rPr>
                <w:rFonts w:hint="eastAsia"/>
              </w:rPr>
              <w:t>ime</w:t>
            </w:r>
          </w:p>
        </w:tc>
        <w:tc>
          <w:tcPr>
            <w:tcW w:w="1134" w:type="dxa"/>
            <w:tcBorders>
              <w:top w:val="single" w:sz="4" w:space="0" w:color="000000"/>
              <w:left w:val="single" w:sz="4" w:space="0" w:color="000000"/>
              <w:bottom w:val="single" w:sz="4" w:space="0" w:color="000000"/>
              <w:right w:val="single" w:sz="4" w:space="0" w:color="000000"/>
            </w:tcBorders>
            <w:vAlign w:val="center"/>
          </w:tcPr>
          <w:p w:rsidR="00DC5A3E" w:rsidRDefault="00DC5A3E" w:rsidP="00144771">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DC5A3E" w:rsidRDefault="00DC5A3E" w:rsidP="00144771">
            <w:pPr>
              <w:spacing w:line="312" w:lineRule="exact"/>
              <w:ind w:right="-20"/>
              <w:jc w:val="both"/>
            </w:pPr>
            <w:r>
              <w:rPr>
                <w:rFonts w:hint="eastAsia"/>
              </w:rPr>
              <w:t>下单时间，</w:t>
            </w:r>
            <w:r>
              <w:rPr>
                <w:rFonts w:hint="eastAsia"/>
              </w:rPr>
              <w:t>yyyy-MM-dd HH:mm:ss</w:t>
            </w:r>
          </w:p>
        </w:tc>
        <w:tc>
          <w:tcPr>
            <w:tcW w:w="709" w:type="dxa"/>
            <w:tcBorders>
              <w:top w:val="single" w:sz="4" w:space="0" w:color="000000"/>
              <w:left w:val="single" w:sz="4" w:space="0" w:color="000000"/>
              <w:bottom w:val="single" w:sz="4" w:space="0" w:color="000000"/>
              <w:right w:val="single" w:sz="4" w:space="0" w:color="000000"/>
            </w:tcBorders>
            <w:vAlign w:val="center"/>
          </w:tcPr>
          <w:p w:rsidR="00DC5A3E" w:rsidRDefault="00DC5A3E" w:rsidP="00144771">
            <w:pPr>
              <w:jc w:val="both"/>
            </w:pPr>
            <w:r>
              <w:rPr>
                <w:rFonts w:hint="eastAsia"/>
              </w:rPr>
              <w:t>M</w:t>
            </w:r>
          </w:p>
        </w:tc>
      </w:tr>
      <w:tr w:rsidR="00DC5A3E" w:rsidRPr="00270E48" w:rsidTr="00144771">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DC5A3E" w:rsidRDefault="00DC5A3E" w:rsidP="00144771">
            <w:pPr>
              <w:ind w:right="-20"/>
              <w:jc w:val="both"/>
            </w:pPr>
            <w:r w:rsidRPr="00FF4599">
              <w:rPr>
                <w:rFonts w:hint="eastAsia"/>
              </w:rPr>
              <w:t>remarks</w:t>
            </w:r>
          </w:p>
        </w:tc>
        <w:tc>
          <w:tcPr>
            <w:tcW w:w="1134" w:type="dxa"/>
            <w:tcBorders>
              <w:top w:val="single" w:sz="4" w:space="0" w:color="000000"/>
              <w:left w:val="single" w:sz="4" w:space="0" w:color="000000"/>
              <w:bottom w:val="single" w:sz="4" w:space="0" w:color="000000"/>
              <w:right w:val="single" w:sz="4" w:space="0" w:color="000000"/>
            </w:tcBorders>
            <w:vAlign w:val="center"/>
          </w:tcPr>
          <w:p w:rsidR="00DC5A3E" w:rsidRDefault="00DC5A3E" w:rsidP="00144771">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DC5A3E" w:rsidRDefault="00DC5A3E" w:rsidP="00144771">
            <w:pPr>
              <w:spacing w:line="312" w:lineRule="exact"/>
              <w:ind w:right="-20"/>
              <w:jc w:val="both"/>
            </w:pPr>
            <w:r>
              <w:rPr>
                <w:rFonts w:hint="eastAsia"/>
              </w:rPr>
              <w:t>备注，</w:t>
            </w:r>
            <w:r>
              <w:rPr>
                <w:rFonts w:hint="eastAsia"/>
              </w:rPr>
              <w:t>1</w:t>
            </w:r>
            <w:r w:rsidR="00A1708F">
              <w:rPr>
                <w:rFonts w:hint="eastAsia"/>
              </w:rPr>
              <w:t>00</w:t>
            </w:r>
            <w:r>
              <w:rPr>
                <w:rFonts w:hint="eastAsia"/>
              </w:rPr>
              <w:t>位</w:t>
            </w:r>
            <w:r w:rsidR="006D7198">
              <w:rPr>
                <w:rFonts w:hint="eastAsia"/>
              </w:rPr>
              <w:t>，内部可以区分来源。</w:t>
            </w:r>
          </w:p>
        </w:tc>
        <w:tc>
          <w:tcPr>
            <w:tcW w:w="709" w:type="dxa"/>
            <w:tcBorders>
              <w:top w:val="single" w:sz="4" w:space="0" w:color="000000"/>
              <w:left w:val="single" w:sz="4" w:space="0" w:color="000000"/>
              <w:bottom w:val="single" w:sz="4" w:space="0" w:color="000000"/>
              <w:right w:val="single" w:sz="4" w:space="0" w:color="000000"/>
            </w:tcBorders>
            <w:vAlign w:val="center"/>
          </w:tcPr>
          <w:p w:rsidR="00DC5A3E" w:rsidRDefault="00DC5A3E" w:rsidP="00144771">
            <w:pPr>
              <w:jc w:val="both"/>
            </w:pPr>
            <w:r>
              <w:rPr>
                <w:rFonts w:hint="eastAsia"/>
              </w:rPr>
              <w:t>O</w:t>
            </w:r>
          </w:p>
        </w:tc>
      </w:tr>
    </w:tbl>
    <w:p w:rsidR="0058778F" w:rsidRDefault="00FF180D" w:rsidP="00FF180D">
      <w:pPr>
        <w:ind w:firstLineChars="150" w:firstLine="315"/>
      </w:pPr>
      <w:r>
        <w:rPr>
          <w:rFonts w:hint="eastAsia"/>
        </w:rPr>
        <w:t>注：</w:t>
      </w:r>
      <w:r>
        <w:rPr>
          <w:rFonts w:hint="eastAsia"/>
        </w:rPr>
        <w:t>data</w:t>
      </w:r>
      <w:r>
        <w:rPr>
          <w:rFonts w:hint="eastAsia"/>
        </w:rPr>
        <w:t>对象参与验签的值为</w:t>
      </w:r>
      <w:r>
        <w:t>A</w:t>
      </w:r>
      <w:r>
        <w:rPr>
          <w:rFonts w:hint="eastAsia"/>
        </w:rPr>
        <w:t>dustObj[]</w:t>
      </w:r>
      <w:r>
        <w:rPr>
          <w:rFonts w:hint="eastAsia"/>
        </w:rPr>
        <w:t>转换为标准的</w:t>
      </w:r>
      <w:r>
        <w:rPr>
          <w:rFonts w:hint="eastAsia"/>
        </w:rPr>
        <w:t>jason</w:t>
      </w:r>
      <w:r>
        <w:rPr>
          <w:rFonts w:hint="eastAsia"/>
        </w:rPr>
        <w:t>字符串，将该字符串作为</w:t>
      </w:r>
      <w:r>
        <w:rPr>
          <w:rFonts w:hint="eastAsia"/>
        </w:rPr>
        <w:t>data</w:t>
      </w:r>
      <w:r>
        <w:rPr>
          <w:rFonts w:hint="eastAsia"/>
        </w:rPr>
        <w:t>参数的原始值参与验签。</w:t>
      </w:r>
    </w:p>
    <w:p w:rsidR="00FF180D" w:rsidRPr="005F1769" w:rsidRDefault="00FF180D" w:rsidP="00FF180D">
      <w:pPr>
        <w:ind w:firstLineChars="150" w:firstLine="315"/>
      </w:pPr>
    </w:p>
    <w:tbl>
      <w:tblPr>
        <w:tblW w:w="8052" w:type="dxa"/>
        <w:jc w:val="center"/>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40"/>
        <w:gridCol w:w="1152"/>
        <w:gridCol w:w="4212"/>
        <w:gridCol w:w="848"/>
      </w:tblGrid>
      <w:tr w:rsidR="0058778F" w:rsidRPr="00F34E0C" w:rsidTr="00144771">
        <w:trPr>
          <w:trHeight w:val="330"/>
          <w:jc w:val="center"/>
        </w:trPr>
        <w:tc>
          <w:tcPr>
            <w:tcW w:w="1840" w:type="dxa"/>
            <w:shd w:val="clear" w:color="auto" w:fill="auto"/>
            <w:vAlign w:val="center"/>
            <w:hideMark/>
          </w:tcPr>
          <w:p w:rsidR="0058778F" w:rsidRPr="00F34E0C" w:rsidRDefault="0058778F" w:rsidP="00144771">
            <w:pPr>
              <w:jc w:val="center"/>
              <w:rPr>
                <w:b/>
              </w:rPr>
            </w:pPr>
            <w:r w:rsidRPr="00F34E0C">
              <w:rPr>
                <w:rFonts w:hint="eastAsia"/>
                <w:b/>
              </w:rPr>
              <w:t>名称</w:t>
            </w:r>
          </w:p>
        </w:tc>
        <w:tc>
          <w:tcPr>
            <w:tcW w:w="1152" w:type="dxa"/>
            <w:shd w:val="clear" w:color="auto" w:fill="auto"/>
            <w:vAlign w:val="center"/>
            <w:hideMark/>
          </w:tcPr>
          <w:p w:rsidR="0058778F" w:rsidRPr="00F34E0C" w:rsidRDefault="0058778F" w:rsidP="00144771">
            <w:pPr>
              <w:jc w:val="center"/>
              <w:rPr>
                <w:b/>
              </w:rPr>
            </w:pPr>
            <w:r>
              <w:rPr>
                <w:rFonts w:hint="eastAsia"/>
                <w:b/>
              </w:rPr>
              <w:t>类型</w:t>
            </w:r>
          </w:p>
        </w:tc>
        <w:tc>
          <w:tcPr>
            <w:tcW w:w="4212" w:type="dxa"/>
            <w:shd w:val="clear" w:color="auto" w:fill="auto"/>
            <w:vAlign w:val="center"/>
            <w:hideMark/>
          </w:tcPr>
          <w:p w:rsidR="0058778F" w:rsidRPr="00F34E0C" w:rsidRDefault="0058778F" w:rsidP="00144771">
            <w:pPr>
              <w:jc w:val="center"/>
              <w:rPr>
                <w:b/>
              </w:rPr>
            </w:pPr>
            <w:r w:rsidRPr="00F34E0C">
              <w:rPr>
                <w:rFonts w:hint="eastAsia"/>
                <w:b/>
              </w:rPr>
              <w:t>描述</w:t>
            </w:r>
          </w:p>
        </w:tc>
        <w:tc>
          <w:tcPr>
            <w:tcW w:w="848" w:type="dxa"/>
            <w:shd w:val="clear" w:color="auto" w:fill="auto"/>
            <w:vAlign w:val="center"/>
            <w:hideMark/>
          </w:tcPr>
          <w:p w:rsidR="0058778F" w:rsidRPr="00F34E0C" w:rsidRDefault="0058778F" w:rsidP="00144771">
            <w:pPr>
              <w:jc w:val="center"/>
              <w:rPr>
                <w:b/>
              </w:rPr>
            </w:pPr>
            <w:r w:rsidRPr="00F34E0C">
              <w:rPr>
                <w:rFonts w:hint="eastAsia"/>
                <w:b/>
              </w:rPr>
              <w:t>可选</w:t>
            </w:r>
          </w:p>
        </w:tc>
      </w:tr>
      <w:tr w:rsidR="0058778F" w:rsidRPr="00665A25" w:rsidTr="00144771">
        <w:trPr>
          <w:trHeight w:val="330"/>
          <w:jc w:val="center"/>
        </w:trPr>
        <w:tc>
          <w:tcPr>
            <w:tcW w:w="1840" w:type="dxa"/>
            <w:shd w:val="clear" w:color="auto" w:fill="auto"/>
            <w:vAlign w:val="center"/>
            <w:hideMark/>
          </w:tcPr>
          <w:p w:rsidR="0058778F" w:rsidRPr="00665A25" w:rsidRDefault="0058778F" w:rsidP="00144771">
            <w:pPr>
              <w:spacing w:line="241" w:lineRule="auto"/>
              <w:ind w:left="-93" w:right="51" w:firstLineChars="44" w:firstLine="92"/>
            </w:pPr>
            <w:r w:rsidRPr="00286EBC">
              <w:rPr>
                <w:rFonts w:hint="eastAsia"/>
              </w:rPr>
              <w:t>returnCode</w:t>
            </w:r>
          </w:p>
        </w:tc>
        <w:tc>
          <w:tcPr>
            <w:tcW w:w="1152" w:type="dxa"/>
            <w:shd w:val="clear" w:color="auto" w:fill="auto"/>
            <w:vAlign w:val="center"/>
            <w:hideMark/>
          </w:tcPr>
          <w:p w:rsidR="0058778F" w:rsidRDefault="0058778F" w:rsidP="00144771">
            <w:pPr>
              <w:spacing w:line="241" w:lineRule="auto"/>
              <w:ind w:left="-93" w:right="51" w:firstLineChars="44" w:firstLine="92"/>
            </w:pPr>
            <w:r>
              <w:rPr>
                <w:rFonts w:hint="eastAsia"/>
              </w:rPr>
              <w:t>String</w:t>
            </w:r>
          </w:p>
        </w:tc>
        <w:tc>
          <w:tcPr>
            <w:tcW w:w="4212" w:type="dxa"/>
            <w:shd w:val="clear" w:color="auto" w:fill="auto"/>
            <w:vAlign w:val="center"/>
            <w:hideMark/>
          </w:tcPr>
          <w:p w:rsidR="0058778F" w:rsidRDefault="0058778F" w:rsidP="00144771">
            <w:pPr>
              <w:spacing w:line="241" w:lineRule="auto"/>
              <w:ind w:left="-93" w:right="51" w:firstLineChars="44" w:firstLine="92"/>
            </w:pPr>
            <w:r w:rsidRPr="004A2310">
              <w:rPr>
                <w:rFonts w:hint="eastAsia"/>
              </w:rPr>
              <w:t>0</w:t>
            </w:r>
            <w:r w:rsidRPr="004A2310">
              <w:rPr>
                <w:rFonts w:hint="eastAsia"/>
              </w:rPr>
              <w:t>：成功</w:t>
            </w:r>
            <w:r>
              <w:rPr>
                <w:rFonts w:hint="eastAsia"/>
              </w:rPr>
              <w:t xml:space="preserve"> </w:t>
            </w:r>
          </w:p>
          <w:p w:rsidR="0058778F" w:rsidRPr="001C6E22" w:rsidRDefault="0058778F" w:rsidP="00144771">
            <w:pPr>
              <w:spacing w:line="241" w:lineRule="auto"/>
              <w:ind w:left="-93" w:right="51" w:firstLineChars="44" w:firstLine="92"/>
            </w:pPr>
            <w:r>
              <w:rPr>
                <w:rFonts w:hint="eastAsia"/>
              </w:rPr>
              <w:t>其他：失败，具体请参考</w:t>
            </w:r>
            <w:r>
              <w:rPr>
                <w:rFonts w:hint="eastAsia"/>
              </w:rPr>
              <w:t>2.1</w:t>
            </w:r>
            <w:r>
              <w:rPr>
                <w:rFonts w:hint="eastAsia"/>
              </w:rPr>
              <w:t>章节</w:t>
            </w:r>
          </w:p>
        </w:tc>
        <w:tc>
          <w:tcPr>
            <w:tcW w:w="848" w:type="dxa"/>
            <w:shd w:val="clear" w:color="auto" w:fill="auto"/>
            <w:hideMark/>
          </w:tcPr>
          <w:p w:rsidR="0058778F" w:rsidRDefault="0058778F" w:rsidP="00144771">
            <w:pPr>
              <w:spacing w:line="241" w:lineRule="auto"/>
              <w:ind w:left="-93" w:right="51" w:firstLineChars="44" w:firstLine="92"/>
            </w:pPr>
            <w:r w:rsidRPr="00B37C41">
              <w:rPr>
                <w:rFonts w:hint="eastAsia"/>
              </w:rPr>
              <w:t>M</w:t>
            </w:r>
          </w:p>
        </w:tc>
      </w:tr>
      <w:tr w:rsidR="0058778F" w:rsidRPr="00665A25" w:rsidTr="00144771">
        <w:trPr>
          <w:trHeight w:val="330"/>
          <w:jc w:val="center"/>
        </w:trPr>
        <w:tc>
          <w:tcPr>
            <w:tcW w:w="1840" w:type="dxa"/>
            <w:shd w:val="clear" w:color="auto" w:fill="auto"/>
            <w:vAlign w:val="center"/>
            <w:hideMark/>
          </w:tcPr>
          <w:p w:rsidR="0058778F" w:rsidRPr="00286EBC" w:rsidRDefault="0058778F" w:rsidP="00144771">
            <w:pPr>
              <w:spacing w:line="241" w:lineRule="auto"/>
              <w:ind w:left="-93" w:right="51" w:firstLineChars="44" w:firstLine="92"/>
            </w:pPr>
            <w:r w:rsidRPr="00286EBC">
              <w:rPr>
                <w:rFonts w:hint="eastAsia"/>
              </w:rPr>
              <w:t>return</w:t>
            </w:r>
            <w:r>
              <w:rPr>
                <w:rFonts w:hint="eastAsia"/>
              </w:rPr>
              <w:t>Desc</w:t>
            </w:r>
          </w:p>
        </w:tc>
        <w:tc>
          <w:tcPr>
            <w:tcW w:w="1152" w:type="dxa"/>
            <w:shd w:val="clear" w:color="auto" w:fill="auto"/>
            <w:vAlign w:val="center"/>
            <w:hideMark/>
          </w:tcPr>
          <w:p w:rsidR="0058778F" w:rsidRDefault="0058778F" w:rsidP="00144771">
            <w:pPr>
              <w:spacing w:line="241" w:lineRule="auto"/>
              <w:ind w:left="-93" w:right="51" w:firstLineChars="44" w:firstLine="92"/>
            </w:pPr>
            <w:r>
              <w:rPr>
                <w:rFonts w:hint="eastAsia"/>
              </w:rPr>
              <w:t>String</w:t>
            </w:r>
          </w:p>
        </w:tc>
        <w:tc>
          <w:tcPr>
            <w:tcW w:w="4212" w:type="dxa"/>
            <w:shd w:val="clear" w:color="auto" w:fill="auto"/>
            <w:vAlign w:val="center"/>
            <w:hideMark/>
          </w:tcPr>
          <w:p w:rsidR="0058778F" w:rsidRPr="004A2310" w:rsidRDefault="0058778F" w:rsidP="00144771">
            <w:pPr>
              <w:spacing w:line="241" w:lineRule="auto"/>
              <w:ind w:left="-93" w:right="51" w:firstLineChars="44" w:firstLine="92"/>
            </w:pPr>
            <w:r>
              <w:rPr>
                <w:rFonts w:hint="eastAsia"/>
              </w:rPr>
              <w:t>返回值描述</w:t>
            </w:r>
          </w:p>
        </w:tc>
        <w:tc>
          <w:tcPr>
            <w:tcW w:w="848" w:type="dxa"/>
            <w:shd w:val="clear" w:color="auto" w:fill="auto"/>
            <w:vAlign w:val="center"/>
            <w:hideMark/>
          </w:tcPr>
          <w:p w:rsidR="0058778F" w:rsidRPr="00B37C41" w:rsidRDefault="0058778F" w:rsidP="00144771">
            <w:pPr>
              <w:spacing w:line="241" w:lineRule="auto"/>
              <w:ind w:left="-93" w:right="51" w:firstLineChars="44" w:firstLine="92"/>
            </w:pPr>
            <w:r w:rsidRPr="00B37C41">
              <w:rPr>
                <w:rFonts w:hint="eastAsia"/>
              </w:rPr>
              <w:t>M</w:t>
            </w:r>
          </w:p>
        </w:tc>
      </w:tr>
    </w:tbl>
    <w:p w:rsidR="0058778F" w:rsidRDefault="0058778F" w:rsidP="0058778F">
      <w:pPr>
        <w:ind w:left="420"/>
      </w:pPr>
    </w:p>
    <w:p w:rsidR="0058778F" w:rsidRDefault="0058778F" w:rsidP="0058778F">
      <w:pPr>
        <w:ind w:left="420"/>
      </w:pPr>
      <w:r>
        <w:rPr>
          <w:rFonts w:hint="eastAsia"/>
        </w:rPr>
        <w:t>举例</w:t>
      </w:r>
    </w:p>
    <w:tbl>
      <w:tblPr>
        <w:tblW w:w="0" w:type="auto"/>
        <w:tblInd w:w="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1897"/>
        <w:gridCol w:w="6375"/>
      </w:tblGrid>
      <w:tr w:rsidR="0058778F" w:rsidRPr="0038247B" w:rsidTr="00144771">
        <w:trPr>
          <w:cantSplit/>
          <w:trHeight w:val="300"/>
        </w:trPr>
        <w:tc>
          <w:tcPr>
            <w:tcW w:w="189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58778F" w:rsidRPr="0038247B" w:rsidRDefault="0058778F" w:rsidP="00144771">
            <w:pPr>
              <w:pStyle w:val="TableHeading"/>
            </w:pPr>
            <w:r w:rsidRPr="0038247B">
              <w:t>Request/Response</w:t>
            </w:r>
          </w:p>
        </w:tc>
        <w:tc>
          <w:tcPr>
            <w:tcW w:w="6375"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58778F" w:rsidRPr="0038247B" w:rsidRDefault="0058778F" w:rsidP="00144771">
            <w:pPr>
              <w:pStyle w:val="TableHeading"/>
            </w:pPr>
            <w:r w:rsidRPr="0038247B">
              <w:t>Example</w:t>
            </w:r>
          </w:p>
        </w:tc>
      </w:tr>
      <w:tr w:rsidR="0058778F" w:rsidRPr="00B05DED" w:rsidTr="00144771">
        <w:trPr>
          <w:cantSplit/>
          <w:trHeight w:val="281"/>
        </w:trPr>
        <w:tc>
          <w:tcPr>
            <w:tcW w:w="1897" w:type="dxa"/>
          </w:tcPr>
          <w:p w:rsidR="0058778F" w:rsidRPr="002B69A5" w:rsidRDefault="0058778F" w:rsidP="00144771">
            <w:pPr>
              <w:pStyle w:val="TableText"/>
              <w:rPr>
                <w:lang w:val="fr-FR"/>
              </w:rPr>
            </w:pPr>
            <w:r w:rsidRPr="0038247B">
              <w:t>Request</w:t>
            </w:r>
          </w:p>
        </w:tc>
        <w:tc>
          <w:tcPr>
            <w:tcW w:w="6375" w:type="dxa"/>
          </w:tcPr>
          <w:p w:rsidR="0058778F" w:rsidRPr="002B69A5" w:rsidRDefault="0058778F" w:rsidP="00144771">
            <w:pPr>
              <w:pStyle w:val="TerminalDisplayinTable"/>
              <w:shd w:val="clear" w:color="auto" w:fill="D9D9D9"/>
              <w:spacing w:line="240" w:lineRule="auto"/>
              <w:rPr>
                <w:lang w:val="it-IT"/>
              </w:rPr>
            </w:pPr>
          </w:p>
        </w:tc>
      </w:tr>
      <w:tr w:rsidR="0058778F" w:rsidRPr="001C6E22" w:rsidTr="00144771">
        <w:trPr>
          <w:cantSplit/>
          <w:trHeight w:val="281"/>
        </w:trPr>
        <w:tc>
          <w:tcPr>
            <w:tcW w:w="1897" w:type="dxa"/>
          </w:tcPr>
          <w:p w:rsidR="0058778F" w:rsidRPr="002B69A5" w:rsidRDefault="0058778F" w:rsidP="00144771">
            <w:pPr>
              <w:pStyle w:val="TableText"/>
              <w:rPr>
                <w:lang w:val="fr-FR"/>
              </w:rPr>
            </w:pPr>
            <w:r w:rsidRPr="002B69A5">
              <w:rPr>
                <w:lang w:val="fr-FR"/>
              </w:rPr>
              <w:t>Response</w:t>
            </w:r>
          </w:p>
        </w:tc>
        <w:tc>
          <w:tcPr>
            <w:tcW w:w="6375" w:type="dxa"/>
          </w:tcPr>
          <w:p w:rsidR="0058778F" w:rsidRPr="000D00A2" w:rsidRDefault="0058778F" w:rsidP="00144771">
            <w:pPr>
              <w:pStyle w:val="TerminalDisplayinTable"/>
              <w:shd w:val="clear" w:color="auto" w:fill="D9D9D9"/>
              <w:spacing w:line="240" w:lineRule="auto"/>
              <w:rPr>
                <w:lang w:val="fr-FR"/>
              </w:rPr>
            </w:pPr>
            <w:r w:rsidRPr="000D00A2">
              <w:rPr>
                <w:lang w:val="fr-FR"/>
              </w:rPr>
              <w:t>{</w:t>
            </w:r>
          </w:p>
          <w:p w:rsidR="0058778F" w:rsidRPr="000D00A2" w:rsidRDefault="0058778F" w:rsidP="00144771">
            <w:pPr>
              <w:pStyle w:val="TerminalDisplayinTable"/>
              <w:shd w:val="clear" w:color="auto" w:fill="D9D9D9"/>
              <w:spacing w:line="240" w:lineRule="auto"/>
              <w:rPr>
                <w:lang w:val="fr-FR"/>
              </w:rPr>
            </w:pPr>
            <w:r w:rsidRPr="000D00A2">
              <w:rPr>
                <w:lang w:val="fr-FR"/>
              </w:rPr>
              <w:t xml:space="preserve">    "returnCode": 0,</w:t>
            </w:r>
          </w:p>
          <w:p w:rsidR="0058778F" w:rsidRPr="000D00A2" w:rsidRDefault="0058778F" w:rsidP="00144771">
            <w:pPr>
              <w:pStyle w:val="TerminalDisplayinTable"/>
              <w:shd w:val="clear" w:color="auto" w:fill="D9D9D9"/>
              <w:spacing w:line="240" w:lineRule="auto"/>
              <w:rPr>
                <w:lang w:val="fr-FR"/>
              </w:rPr>
            </w:pPr>
            <w:r w:rsidRPr="000D00A2">
              <w:rPr>
                <w:lang w:val="fr-FR"/>
              </w:rPr>
              <w:t xml:space="preserve">    "returnDesc": "success "</w:t>
            </w:r>
          </w:p>
          <w:p w:rsidR="0058778F" w:rsidRPr="002B69A5" w:rsidRDefault="0058778F" w:rsidP="00144771">
            <w:pPr>
              <w:pStyle w:val="TerminalDisplayinTable"/>
              <w:shd w:val="clear" w:color="auto" w:fill="D9D9D9"/>
              <w:spacing w:line="240" w:lineRule="auto"/>
              <w:rPr>
                <w:lang w:val="fr-FR"/>
              </w:rPr>
            </w:pPr>
            <w:r w:rsidRPr="000D00A2">
              <w:rPr>
                <w:lang w:val="fr-FR"/>
              </w:rPr>
              <w:t>}</w:t>
            </w:r>
          </w:p>
        </w:tc>
      </w:tr>
    </w:tbl>
    <w:p w:rsidR="0058778F" w:rsidRPr="006A4F86" w:rsidRDefault="0058778F" w:rsidP="0058778F">
      <w:pPr>
        <w:spacing w:line="312" w:lineRule="exact"/>
        <w:ind w:right="-20"/>
        <w:rPr>
          <w:lang w:val="fr-FR"/>
        </w:rPr>
      </w:pPr>
    </w:p>
    <w:p w:rsidR="001D02C7" w:rsidRDefault="001D02C7" w:rsidP="001D02C7">
      <w:pPr>
        <w:pStyle w:val="2"/>
      </w:pPr>
      <w:r>
        <w:rPr>
          <w:rFonts w:hint="eastAsia"/>
        </w:rPr>
        <w:t>花瓣支付接口</w:t>
      </w:r>
    </w:p>
    <w:p w:rsidR="001D02C7" w:rsidRDefault="001D02C7" w:rsidP="001D02C7">
      <w:pPr>
        <w:ind w:firstLineChars="150" w:firstLine="315"/>
      </w:pPr>
      <w:r>
        <w:rPr>
          <w:rFonts w:hint="eastAsia"/>
        </w:rPr>
        <w:t>用于扣减花瓣点数，具体接口参考《</w:t>
      </w:r>
      <w:r w:rsidRPr="001D02C7">
        <w:rPr>
          <w:rFonts w:hint="eastAsia"/>
        </w:rPr>
        <w:t>Petal</w:t>
      </w:r>
      <w:r w:rsidRPr="001D02C7">
        <w:rPr>
          <w:rFonts w:hint="eastAsia"/>
        </w:rPr>
        <w:t>接口文档</w:t>
      </w:r>
      <w:r w:rsidRPr="001D02C7">
        <w:rPr>
          <w:rFonts w:hint="eastAsia"/>
        </w:rPr>
        <w:t>V0.1.docx</w:t>
      </w:r>
      <w:r>
        <w:rPr>
          <w:rFonts w:hint="eastAsia"/>
        </w:rPr>
        <w:t>》</w:t>
      </w:r>
    </w:p>
    <w:p w:rsidR="001D02C7" w:rsidRPr="001D02C7" w:rsidRDefault="001D02C7" w:rsidP="001D02C7">
      <w:pPr>
        <w:ind w:firstLineChars="150" w:firstLine="315"/>
      </w:pPr>
      <w:r>
        <w:rPr>
          <w:rFonts w:hint="eastAsia"/>
        </w:rPr>
        <w:t>由于花瓣系统不支持回调，所以需要实现花瓣消费记录查询。由于本接口支持重入，所以第二次调用该接口即可实现。</w:t>
      </w:r>
    </w:p>
    <w:p w:rsidR="0058778F" w:rsidRDefault="0058778F">
      <w:pPr>
        <w:spacing w:line="240" w:lineRule="auto"/>
      </w:pPr>
    </w:p>
    <w:p w:rsidR="00EF1B94" w:rsidRDefault="00EF1B94">
      <w:pPr>
        <w:spacing w:line="240" w:lineRule="auto"/>
      </w:pPr>
    </w:p>
    <w:p w:rsidR="00EF1B94" w:rsidRDefault="00EF1B94" w:rsidP="00EF1B94">
      <w:pPr>
        <w:pStyle w:val="2"/>
      </w:pPr>
      <w:r>
        <w:rPr>
          <w:rFonts w:hint="eastAsia"/>
        </w:rPr>
        <w:t>中行分期付</w:t>
      </w:r>
      <w:r w:rsidR="0060555E">
        <w:rPr>
          <w:rFonts w:hint="eastAsia"/>
        </w:rPr>
        <w:t>通知</w:t>
      </w:r>
      <w:r w:rsidR="00A44020">
        <w:rPr>
          <w:rFonts w:hint="eastAsia"/>
        </w:rPr>
        <w:t>接口</w:t>
      </w:r>
    </w:p>
    <w:p w:rsidR="004453AA" w:rsidRDefault="004453AA" w:rsidP="004453AA">
      <w:pPr>
        <w:ind w:firstLineChars="150" w:firstLine="315"/>
      </w:pPr>
      <w:r w:rsidRPr="00665A25">
        <w:rPr>
          <w:rFonts w:hint="eastAsia"/>
        </w:rPr>
        <w:t>方法名称</w:t>
      </w:r>
      <w:r>
        <w:rPr>
          <w:rFonts w:hint="eastAsia"/>
        </w:rPr>
        <w:t>：</w:t>
      </w:r>
      <w:r>
        <w:rPr>
          <w:rFonts w:hint="eastAsia"/>
        </w:rPr>
        <w:t>/client/callback/payNotify4BOCFQ.action</w:t>
      </w:r>
    </w:p>
    <w:p w:rsidR="00A44020" w:rsidRDefault="0060555E" w:rsidP="00EF1B94">
      <w:pPr>
        <w:ind w:firstLineChars="150" w:firstLine="315"/>
      </w:pPr>
      <w:r>
        <w:rPr>
          <w:rFonts w:hint="eastAsia"/>
        </w:rPr>
        <w:t>中行系统在支付处理完成后，通过一个预先配置在其系统中的回调地址通知交易服务器订单状态。</w:t>
      </w:r>
    </w:p>
    <w:p w:rsidR="00EF1B94" w:rsidRPr="001D02C7" w:rsidRDefault="00A44020" w:rsidP="00EF1B94">
      <w:pPr>
        <w:ind w:firstLineChars="150" w:firstLine="315"/>
      </w:pPr>
      <w:r>
        <w:rPr>
          <w:rFonts w:hint="eastAsia"/>
        </w:rPr>
        <w:t>具体请</w:t>
      </w:r>
      <w:r w:rsidR="00EF1B94">
        <w:rPr>
          <w:rFonts w:hint="eastAsia"/>
        </w:rPr>
        <w:t>参考文档《</w:t>
      </w:r>
      <w:r w:rsidR="00EF1B94" w:rsidRPr="00EF1B94">
        <w:rPr>
          <w:rFonts w:hint="eastAsia"/>
        </w:rPr>
        <w:t>电子商务商户端接口文档全集</w:t>
      </w:r>
      <w:r w:rsidR="00EF1B94" w:rsidRPr="00EF1B94">
        <w:rPr>
          <w:rFonts w:hint="eastAsia"/>
        </w:rPr>
        <w:t>.doc</w:t>
      </w:r>
      <w:r w:rsidR="00EF1B94">
        <w:rPr>
          <w:rFonts w:hint="eastAsia"/>
        </w:rPr>
        <w:t>》。</w:t>
      </w:r>
    </w:p>
    <w:p w:rsidR="00EF1B94" w:rsidRPr="00EF1B94" w:rsidRDefault="00EF1B94">
      <w:pPr>
        <w:spacing w:line="240" w:lineRule="auto"/>
      </w:pPr>
    </w:p>
    <w:p w:rsidR="0036381A" w:rsidRPr="00016DEA" w:rsidRDefault="0036381A" w:rsidP="0036381A">
      <w:pPr>
        <w:pStyle w:val="2"/>
      </w:pPr>
      <w:r>
        <w:rPr>
          <w:rFonts w:hint="eastAsia"/>
        </w:rPr>
        <w:t>华为钱包</w:t>
      </w:r>
      <w:r w:rsidR="00DD797A">
        <w:rPr>
          <w:rFonts w:hint="eastAsia"/>
        </w:rPr>
        <w:t>专用接口</w:t>
      </w:r>
    </w:p>
    <w:p w:rsidR="0036381A" w:rsidRPr="005B2811" w:rsidRDefault="0036381A" w:rsidP="0036381A">
      <w:pPr>
        <w:ind w:firstLineChars="150" w:firstLine="315"/>
        <w:rPr>
          <w:lang w:val="fr-FR"/>
        </w:rPr>
      </w:pPr>
      <w:r w:rsidRPr="00665A25">
        <w:rPr>
          <w:rFonts w:hint="eastAsia"/>
        </w:rPr>
        <w:t>方法名称</w:t>
      </w:r>
      <w:r w:rsidRPr="005B2811">
        <w:rPr>
          <w:rFonts w:hint="eastAsia"/>
          <w:lang w:val="fr-FR"/>
        </w:rPr>
        <w:t>：</w:t>
      </w:r>
      <w:r w:rsidRPr="005B2811">
        <w:rPr>
          <w:rFonts w:hint="eastAsia"/>
          <w:lang w:val="fr-FR"/>
        </w:rPr>
        <w:t>/</w:t>
      </w:r>
      <w:r>
        <w:rPr>
          <w:rFonts w:hint="eastAsia"/>
          <w:lang w:val="fr-FR"/>
        </w:rPr>
        <w:t>wallet</w:t>
      </w:r>
      <w:r w:rsidRPr="005B2811">
        <w:rPr>
          <w:rFonts w:hint="eastAsia"/>
          <w:lang w:val="fr-FR"/>
        </w:rPr>
        <w:t>/</w:t>
      </w:r>
      <w:r>
        <w:rPr>
          <w:rFonts w:hint="eastAsia"/>
          <w:lang w:val="fr-FR"/>
        </w:rPr>
        <w:t>gateway</w:t>
      </w:r>
      <w:r>
        <w:rPr>
          <w:rFonts w:hint="eastAsia"/>
        </w:rPr>
        <w:t>.action</w:t>
      </w:r>
    </w:p>
    <w:p w:rsidR="0036381A" w:rsidRDefault="0036381A" w:rsidP="0036381A">
      <w:pPr>
        <w:ind w:leftChars="100" w:left="210" w:firstLineChars="50" w:firstLine="105"/>
      </w:pPr>
      <w:r>
        <w:rPr>
          <w:rFonts w:hint="eastAsia"/>
        </w:rPr>
        <w:t>方法描述</w:t>
      </w:r>
      <w:r w:rsidRPr="005B2811">
        <w:rPr>
          <w:rFonts w:hint="eastAsia"/>
          <w:lang w:val="fr-FR"/>
        </w:rPr>
        <w:t>：</w:t>
      </w:r>
      <w:r>
        <w:rPr>
          <w:rFonts w:hint="eastAsia"/>
        </w:rPr>
        <w:t>本接口通过客户端预置的</w:t>
      </w:r>
      <w:r>
        <w:rPr>
          <w:rFonts w:hint="eastAsia"/>
        </w:rPr>
        <w:t>rsa</w:t>
      </w:r>
      <w:r>
        <w:rPr>
          <w:rFonts w:hint="eastAsia"/>
        </w:rPr>
        <w:t>公钥识别身份，服务端通过</w:t>
      </w:r>
      <w:r>
        <w:rPr>
          <w:rFonts w:hint="eastAsia"/>
        </w:rPr>
        <w:t>rsa</w:t>
      </w:r>
      <w:r>
        <w:rPr>
          <w:rFonts w:hint="eastAsia"/>
        </w:rPr>
        <w:t>私钥进行解密，解密成功的话，则认为具备钱包合法身份。</w:t>
      </w:r>
    </w:p>
    <w:p w:rsidR="00EA63DB" w:rsidRDefault="00EA63DB" w:rsidP="0036381A">
      <w:pPr>
        <w:ind w:leftChars="100" w:left="210" w:firstLineChars="50" w:firstLine="105"/>
      </w:pPr>
      <w:r>
        <w:rPr>
          <w:rFonts w:hint="eastAsia"/>
        </w:rPr>
        <w:t>商户的</w:t>
      </w:r>
      <w:r>
        <w:rPr>
          <w:rFonts w:hint="eastAsia"/>
        </w:rPr>
        <w:t>ID</w:t>
      </w:r>
      <w:r>
        <w:rPr>
          <w:rFonts w:hint="eastAsia"/>
        </w:rPr>
        <w:t>和对应的钥匙信息在服务器配置，只有正确设置了的商户才具备使用钱包接口的权限。另外，服务端具备动态更换钥匙的能力。</w:t>
      </w:r>
    </w:p>
    <w:p w:rsidR="00EA63DB" w:rsidRDefault="00EA63DB" w:rsidP="0036381A">
      <w:pPr>
        <w:ind w:leftChars="100" w:left="210" w:firstLineChars="50" w:firstLine="105"/>
      </w:pPr>
      <w:r>
        <w:rPr>
          <w:rFonts w:hint="eastAsia"/>
        </w:rPr>
        <w:t>注：客户端预置公钥的更新不在服务器考虑范围内，当前可行的方案是通过升级服务器更新。</w:t>
      </w:r>
    </w:p>
    <w:p w:rsidR="00762D64" w:rsidRDefault="00762D64" w:rsidP="0036381A">
      <w:pPr>
        <w:ind w:leftChars="100" w:left="210" w:firstLineChars="50" w:firstLine="105"/>
      </w:pPr>
      <w:r>
        <w:rPr>
          <w:rFonts w:hint="eastAsia"/>
        </w:rPr>
        <w:t>商户钥匙申请线下进行，点对点传递。</w:t>
      </w:r>
    </w:p>
    <w:p w:rsidR="0036381A" w:rsidRPr="005B2811" w:rsidRDefault="0036381A" w:rsidP="0036381A">
      <w:pPr>
        <w:ind w:leftChars="100" w:left="210" w:firstLineChars="50" w:firstLine="105"/>
        <w:rPr>
          <w:lang w:val="fr-FR"/>
        </w:rPr>
      </w:pPr>
    </w:p>
    <w:p w:rsidR="0036381A" w:rsidRDefault="0036381A" w:rsidP="0036381A">
      <w:pPr>
        <w:ind w:firstLineChars="150" w:firstLine="315"/>
        <w:rPr>
          <w:lang w:val="fr-FR"/>
        </w:rPr>
      </w:pPr>
      <w:r w:rsidRPr="005B2811">
        <w:rPr>
          <w:rFonts w:hint="eastAsia"/>
          <w:lang w:val="fr-FR"/>
        </w:rPr>
        <w:t>HTTP</w:t>
      </w:r>
      <w:r>
        <w:rPr>
          <w:rFonts w:hint="eastAsia"/>
        </w:rPr>
        <w:t>请求方式</w:t>
      </w:r>
      <w:r w:rsidRPr="005B2811">
        <w:rPr>
          <w:rFonts w:hint="eastAsia"/>
          <w:lang w:val="fr-FR"/>
        </w:rPr>
        <w:t>：</w:t>
      </w:r>
      <w:r w:rsidRPr="005B2811">
        <w:rPr>
          <w:rFonts w:hint="eastAsia"/>
          <w:lang w:val="fr-FR"/>
        </w:rPr>
        <w:t>POST</w:t>
      </w:r>
      <w:r>
        <w:rPr>
          <w:rFonts w:hint="eastAsia"/>
          <w:lang w:val="fr-FR"/>
        </w:rPr>
        <w:t>，另外由于采用业务层加密，因此不建议采用</w:t>
      </w:r>
      <w:r>
        <w:rPr>
          <w:rFonts w:hint="eastAsia"/>
          <w:lang w:val="fr-FR"/>
        </w:rPr>
        <w:t>https</w:t>
      </w:r>
      <w:r>
        <w:rPr>
          <w:rFonts w:hint="eastAsia"/>
          <w:lang w:val="fr-FR"/>
        </w:rPr>
        <w:t>，在安全的基础上提高速度。</w:t>
      </w:r>
    </w:p>
    <w:p w:rsidR="00B25762" w:rsidRDefault="00B25762" w:rsidP="0036381A">
      <w:pPr>
        <w:ind w:firstLineChars="150" w:firstLine="315"/>
        <w:rPr>
          <w:lang w:val="fr-FR"/>
        </w:rPr>
      </w:pPr>
    </w:p>
    <w:p w:rsidR="00B25762" w:rsidRDefault="00B25762" w:rsidP="0036381A">
      <w:pPr>
        <w:ind w:firstLineChars="150" w:firstLine="315"/>
        <w:rPr>
          <w:lang w:val="fr-FR"/>
        </w:rPr>
      </w:pPr>
      <w:r>
        <w:rPr>
          <w:rFonts w:hint="eastAsia"/>
          <w:lang w:val="fr-FR"/>
        </w:rPr>
        <w:t>另外，所有卡包接口需要使用钱包专用</w:t>
      </w:r>
      <w:r>
        <w:rPr>
          <w:rFonts w:hint="eastAsia"/>
          <w:lang w:val="fr-FR"/>
        </w:rPr>
        <w:t>url</w:t>
      </w:r>
      <w:r>
        <w:rPr>
          <w:rFonts w:hint="eastAsia"/>
          <w:lang w:val="fr-FR"/>
        </w:rPr>
        <w:t>，与</w:t>
      </w:r>
      <w:r w:rsidR="001F357C">
        <w:rPr>
          <w:rFonts w:hint="eastAsia"/>
          <w:lang w:val="fr-FR"/>
        </w:rPr>
        <w:t>交易服务器的不同。</w:t>
      </w:r>
    </w:p>
    <w:p w:rsidR="0036381A" w:rsidRPr="0036381A" w:rsidRDefault="0036381A" w:rsidP="0036381A">
      <w:pPr>
        <w:pStyle w:val="3"/>
        <w:rPr>
          <w:sz w:val="21"/>
          <w:szCs w:val="21"/>
        </w:rPr>
      </w:pPr>
      <w:r w:rsidRPr="0036381A">
        <w:rPr>
          <w:rFonts w:hint="eastAsia"/>
          <w:sz w:val="21"/>
          <w:szCs w:val="21"/>
        </w:rPr>
        <w:t>通用接口描述</w:t>
      </w:r>
    </w:p>
    <w:p w:rsidR="0036381A" w:rsidRPr="0036381A" w:rsidRDefault="0036381A" w:rsidP="0036381A">
      <w:pPr>
        <w:ind w:firstLineChars="150" w:firstLine="315"/>
        <w:rPr>
          <w:lang w:val="fr-FR"/>
        </w:rPr>
      </w:pPr>
      <w:r>
        <w:rPr>
          <w:rFonts w:hint="eastAsia"/>
        </w:rPr>
        <w:t>接口协议采用</w:t>
      </w:r>
      <w:r w:rsidRPr="0036381A">
        <w:rPr>
          <w:rFonts w:hint="eastAsia"/>
          <w:lang w:val="fr-FR"/>
        </w:rPr>
        <w:t>http</w:t>
      </w:r>
      <w:r w:rsidRPr="0036381A">
        <w:rPr>
          <w:rFonts w:hint="eastAsia"/>
          <w:lang w:val="fr-FR"/>
        </w:rPr>
        <w:t>，</w:t>
      </w:r>
      <w:r>
        <w:rPr>
          <w:rFonts w:hint="eastAsia"/>
        </w:rPr>
        <w:t>由应用层加密和签名保证数据的安全性和完整性。支持多对钥匙和钥匙替换。</w:t>
      </w:r>
    </w:p>
    <w:p w:rsidR="0036381A" w:rsidRPr="005B2811" w:rsidRDefault="0036381A" w:rsidP="0036381A">
      <w:pPr>
        <w:ind w:firstLineChars="150" w:firstLine="316"/>
        <w:rPr>
          <w:b/>
          <w:lang w:val="fr-FR"/>
        </w:rPr>
      </w:pPr>
      <w:r w:rsidRPr="00990213">
        <w:rPr>
          <w:rFonts w:hint="eastAsia"/>
          <w:b/>
        </w:rPr>
        <w:t>请求接口参数描述</w:t>
      </w:r>
      <w:r w:rsidRPr="005B2811">
        <w:rPr>
          <w:rFonts w:hint="eastAsia"/>
          <w:b/>
          <w:lang w:val="fr-FR"/>
        </w:rPr>
        <w:t>：</w:t>
      </w:r>
    </w:p>
    <w:tbl>
      <w:tblPr>
        <w:tblW w:w="8248" w:type="dxa"/>
        <w:tblInd w:w="121" w:type="dxa"/>
        <w:tblLayout w:type="fixed"/>
        <w:tblCellMar>
          <w:left w:w="0" w:type="dxa"/>
          <w:right w:w="0" w:type="dxa"/>
        </w:tblCellMar>
        <w:tblLook w:val="0000"/>
      </w:tblPr>
      <w:tblGrid>
        <w:gridCol w:w="1585"/>
        <w:gridCol w:w="1134"/>
        <w:gridCol w:w="4820"/>
        <w:gridCol w:w="709"/>
      </w:tblGrid>
      <w:tr w:rsidR="0036381A" w:rsidRPr="00270E48" w:rsidTr="00932078">
        <w:trPr>
          <w:trHeight w:val="493"/>
        </w:trPr>
        <w:tc>
          <w:tcPr>
            <w:tcW w:w="1585"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36381A" w:rsidRPr="005B2811" w:rsidRDefault="0036381A" w:rsidP="00932078">
            <w:pPr>
              <w:spacing w:line="240" w:lineRule="auto"/>
              <w:ind w:left="102" w:right="-20"/>
              <w:rPr>
                <w:sz w:val="24"/>
                <w:szCs w:val="24"/>
                <w:lang w:val="fr-FR"/>
              </w:rPr>
            </w:pPr>
            <w:r>
              <w:rPr>
                <w:rFonts w:ascii="微软雅黑" w:eastAsia="微软雅黑" w:cs="微软雅黑" w:hint="eastAsia"/>
                <w:b/>
                <w:bCs/>
                <w:spacing w:val="12"/>
                <w:position w:val="-1"/>
              </w:rPr>
              <w:t>名称</w:t>
            </w:r>
          </w:p>
        </w:tc>
        <w:tc>
          <w:tcPr>
            <w:tcW w:w="1134"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36381A" w:rsidRPr="00270E48" w:rsidRDefault="0036381A" w:rsidP="00932078">
            <w:pPr>
              <w:spacing w:line="240" w:lineRule="auto"/>
              <w:ind w:left="102" w:right="-20"/>
              <w:rPr>
                <w:sz w:val="24"/>
                <w:szCs w:val="24"/>
              </w:rPr>
            </w:pPr>
            <w:r>
              <w:rPr>
                <w:rFonts w:ascii="微软雅黑" w:eastAsia="微软雅黑" w:cs="微软雅黑" w:hint="eastAsia"/>
                <w:b/>
                <w:bCs/>
                <w:spacing w:val="12"/>
                <w:position w:val="-1"/>
              </w:rPr>
              <w:t>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36381A" w:rsidRPr="00270E48" w:rsidRDefault="0036381A" w:rsidP="00932078">
            <w:pPr>
              <w:spacing w:line="240" w:lineRule="auto"/>
              <w:ind w:left="102" w:right="-20"/>
              <w:rPr>
                <w:sz w:val="24"/>
                <w:szCs w:val="24"/>
              </w:rPr>
            </w:pPr>
            <w:r>
              <w:rPr>
                <w:rFonts w:ascii="微软雅黑" w:eastAsia="微软雅黑" w:cs="微软雅黑" w:hint="eastAsia"/>
                <w:b/>
                <w:bCs/>
                <w:spacing w:val="12"/>
                <w:position w:val="-1"/>
              </w:rPr>
              <w:t>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36381A" w:rsidRPr="00270E48" w:rsidRDefault="0036381A" w:rsidP="00932078">
            <w:pPr>
              <w:spacing w:line="240" w:lineRule="auto"/>
              <w:ind w:left="102" w:right="-20"/>
              <w:rPr>
                <w:sz w:val="24"/>
                <w:szCs w:val="24"/>
              </w:rPr>
            </w:pPr>
            <w:r>
              <w:rPr>
                <w:rFonts w:ascii="微软雅黑" w:eastAsia="微软雅黑" w:cs="微软雅黑" w:hint="eastAsia"/>
                <w:b/>
                <w:bCs/>
                <w:spacing w:val="12"/>
                <w:position w:val="-1"/>
              </w:rPr>
              <w:t>可选</w:t>
            </w:r>
          </w:p>
        </w:tc>
      </w:tr>
      <w:tr w:rsidR="0036381A" w:rsidRPr="00270E48" w:rsidTr="00932078">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6381A" w:rsidRPr="00A70511" w:rsidRDefault="00DD797A" w:rsidP="00932078">
            <w:pPr>
              <w:spacing w:line="240" w:lineRule="auto"/>
              <w:ind w:leftChars="80" w:left="168" w:right="-20"/>
              <w:jc w:val="both"/>
            </w:pPr>
            <w:r>
              <w:rPr>
                <w:rFonts w:hint="eastAsia"/>
              </w:rPr>
              <w:lastRenderedPageBreak/>
              <w:t>merchantID</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6381A" w:rsidRPr="00A70511" w:rsidRDefault="0036381A" w:rsidP="00932078">
            <w:pPr>
              <w:spacing w:line="240" w:lineRule="auto"/>
              <w:ind w:leftChars="67" w:left="141" w:right="-20"/>
              <w:jc w:val="both"/>
            </w:pPr>
            <w:r w:rsidRPr="00A70511">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6381A" w:rsidRPr="00A70511" w:rsidRDefault="00DD797A" w:rsidP="00932078">
            <w:pPr>
              <w:spacing w:line="240" w:lineRule="auto"/>
              <w:ind w:leftChars="67" w:left="141" w:right="-20"/>
              <w:jc w:val="both"/>
            </w:pPr>
            <w:r>
              <w:rPr>
                <w:rFonts w:hint="eastAsia"/>
              </w:rPr>
              <w:t>商户</w:t>
            </w:r>
            <w:r>
              <w:rPr>
                <w:rFonts w:hint="eastAsia"/>
              </w:rPr>
              <w:t>ID</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6381A" w:rsidRPr="00A70511" w:rsidRDefault="0036381A" w:rsidP="00932078">
            <w:pPr>
              <w:spacing w:line="240" w:lineRule="auto"/>
              <w:ind w:left="102" w:right="-20"/>
              <w:jc w:val="both"/>
            </w:pPr>
            <w:r w:rsidRPr="00A70511">
              <w:rPr>
                <w:rFonts w:hint="eastAsia"/>
              </w:rPr>
              <w:t>M</w:t>
            </w:r>
          </w:p>
        </w:tc>
      </w:tr>
      <w:tr w:rsidR="0036381A" w:rsidRPr="00270E48" w:rsidTr="00932078">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6381A" w:rsidRPr="00A70511" w:rsidRDefault="0036381A" w:rsidP="00932078">
            <w:pPr>
              <w:spacing w:line="240" w:lineRule="auto"/>
              <w:ind w:leftChars="80" w:left="168" w:right="-20"/>
              <w:jc w:val="both"/>
            </w:pPr>
            <w:r>
              <w:rPr>
                <w:rFonts w:hint="eastAsia"/>
              </w:rPr>
              <w:t>keyIndex</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6381A" w:rsidRPr="00A70511" w:rsidRDefault="0036381A" w:rsidP="00932078">
            <w:pPr>
              <w:spacing w:line="240" w:lineRule="auto"/>
              <w:ind w:leftChars="67" w:left="141" w:right="-20"/>
              <w:jc w:val="both"/>
            </w:pPr>
            <w:r>
              <w:t>I</w:t>
            </w:r>
            <w:r>
              <w:rPr>
                <w:rFonts w:hint="eastAsia"/>
              </w:rPr>
              <w:t>nt</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6381A" w:rsidRDefault="0036381A" w:rsidP="00AB202E">
            <w:pPr>
              <w:spacing w:line="240" w:lineRule="auto"/>
              <w:ind w:leftChars="67" w:left="141" w:right="-20"/>
              <w:jc w:val="both"/>
            </w:pPr>
            <w:r>
              <w:rPr>
                <w:rFonts w:hint="eastAsia"/>
              </w:rPr>
              <w:t>rsa</w:t>
            </w:r>
            <w:r>
              <w:rPr>
                <w:rFonts w:hint="eastAsia"/>
              </w:rPr>
              <w:t>钥匙对索引</w:t>
            </w:r>
            <w:r w:rsidR="00AB202E">
              <w:rPr>
                <w:rFonts w:hint="eastAsia"/>
              </w:rPr>
              <w:t>：</w:t>
            </w:r>
          </w:p>
          <w:p w:rsidR="00AB202E" w:rsidRDefault="00AB202E" w:rsidP="00AB202E">
            <w:pPr>
              <w:spacing w:line="240" w:lineRule="auto"/>
              <w:ind w:leftChars="67" w:left="141" w:right="-20"/>
              <w:jc w:val="both"/>
            </w:pPr>
            <w:r>
              <w:rPr>
                <w:rFonts w:hint="eastAsia"/>
              </w:rPr>
              <w:t>1</w:t>
            </w:r>
            <w:r>
              <w:rPr>
                <w:rFonts w:hint="eastAsia"/>
              </w:rPr>
              <w:t>：第一把钥匙</w:t>
            </w:r>
          </w:p>
          <w:p w:rsidR="00AB202E" w:rsidRPr="001039E2" w:rsidRDefault="00AB202E" w:rsidP="00AB202E">
            <w:pPr>
              <w:spacing w:line="240" w:lineRule="auto"/>
              <w:ind w:leftChars="67" w:left="141" w:right="-20"/>
              <w:jc w:val="both"/>
            </w:pPr>
            <w:r>
              <w:rPr>
                <w:rFonts w:hint="eastAsia"/>
              </w:rPr>
              <w:t>2</w:t>
            </w:r>
            <w:r>
              <w:rPr>
                <w:rFonts w:hint="eastAsia"/>
              </w:rPr>
              <w:t>：第二把钥匙</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6381A" w:rsidRPr="00A70511" w:rsidRDefault="0036381A" w:rsidP="00932078">
            <w:pPr>
              <w:spacing w:line="240" w:lineRule="auto"/>
              <w:ind w:left="102" w:right="-20"/>
              <w:jc w:val="both"/>
            </w:pPr>
            <w:r w:rsidRPr="00A70511">
              <w:rPr>
                <w:rFonts w:hint="eastAsia"/>
              </w:rPr>
              <w:t>M</w:t>
            </w:r>
          </w:p>
        </w:tc>
      </w:tr>
      <w:tr w:rsidR="0036381A" w:rsidRPr="00270E48" w:rsidTr="00932078">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6381A" w:rsidRDefault="0036381A" w:rsidP="00932078">
            <w:pPr>
              <w:spacing w:line="240" w:lineRule="auto"/>
              <w:ind w:leftChars="80" w:left="168" w:right="-20"/>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6381A" w:rsidRDefault="0036381A" w:rsidP="00932078">
            <w:pPr>
              <w:spacing w:line="240" w:lineRule="auto"/>
              <w:ind w:leftChars="67" w:left="141" w:right="-20"/>
              <w:jc w:val="both"/>
            </w:pP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6381A" w:rsidRDefault="0036381A" w:rsidP="00932078">
            <w:pPr>
              <w:spacing w:line="240" w:lineRule="auto"/>
              <w:ind w:leftChars="67" w:left="141" w:right="-20"/>
              <w:jc w:val="both"/>
            </w:pP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6381A" w:rsidRPr="00A70511" w:rsidRDefault="0036381A" w:rsidP="00932078">
            <w:pPr>
              <w:spacing w:line="240" w:lineRule="auto"/>
              <w:ind w:left="102" w:right="-20"/>
              <w:jc w:val="both"/>
            </w:pPr>
          </w:p>
        </w:tc>
      </w:tr>
      <w:tr w:rsidR="0036381A" w:rsidRPr="00270E48" w:rsidTr="00932078">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6381A" w:rsidRPr="00A70511" w:rsidRDefault="0036381A" w:rsidP="00932078">
            <w:pPr>
              <w:spacing w:line="240" w:lineRule="auto"/>
              <w:ind w:leftChars="80" w:left="168" w:right="-20"/>
              <w:jc w:val="both"/>
            </w:pPr>
            <w:r>
              <w:rPr>
                <w:rFonts w:hint="eastAsia"/>
              </w:rPr>
              <w:t>encryptedKey</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6381A" w:rsidRPr="00A70511" w:rsidRDefault="0036381A" w:rsidP="00932078">
            <w:pPr>
              <w:spacing w:line="240" w:lineRule="auto"/>
              <w:ind w:leftChars="67" w:left="141" w:right="-20"/>
              <w:jc w:val="both"/>
            </w:pPr>
            <w:r w:rsidRPr="00A70511">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6381A" w:rsidRDefault="0036381A" w:rsidP="00932078">
            <w:pPr>
              <w:spacing w:line="240" w:lineRule="auto"/>
              <w:ind w:leftChars="67" w:left="141" w:right="-20"/>
              <w:jc w:val="both"/>
            </w:pPr>
            <w:r>
              <w:rPr>
                <w:rFonts w:hint="eastAsia"/>
              </w:rPr>
              <w:t>使用</w:t>
            </w:r>
            <w:r>
              <w:rPr>
                <w:rFonts w:hint="eastAsia"/>
              </w:rPr>
              <w:t>rsa</w:t>
            </w:r>
            <w:r>
              <w:rPr>
                <w:rFonts w:hint="eastAsia"/>
              </w:rPr>
              <w:t>公钥加密的</w:t>
            </w:r>
            <w:r>
              <w:rPr>
                <w:rFonts w:hint="eastAsia"/>
              </w:rPr>
              <w:t>aes128</w:t>
            </w:r>
            <w:r>
              <w:rPr>
                <w:rFonts w:hint="eastAsia"/>
              </w:rPr>
              <w:t>钥匙</w:t>
            </w:r>
          </w:p>
          <w:p w:rsidR="000F3D1A" w:rsidRDefault="000F3D1A" w:rsidP="000F3D1A">
            <w:pPr>
              <w:spacing w:line="240" w:lineRule="auto"/>
              <w:ind w:leftChars="67" w:left="141" w:right="-20"/>
              <w:jc w:val="both"/>
            </w:pPr>
            <w:r>
              <w:rPr>
                <w:rFonts w:hint="eastAsia"/>
              </w:rPr>
              <w:t>key(16)</w:t>
            </w:r>
            <w:r>
              <w:rPr>
                <w:rFonts w:hint="eastAsia"/>
              </w:rPr>
              <w:t>：也就是老格式，采用</w:t>
            </w:r>
            <w:r>
              <w:rPr>
                <w:rFonts w:hint="eastAsia"/>
              </w:rPr>
              <w:t>ecb</w:t>
            </w:r>
            <w:r>
              <w:rPr>
                <w:rFonts w:hint="eastAsia"/>
              </w:rPr>
              <w:t>方式加密。</w:t>
            </w:r>
          </w:p>
          <w:p w:rsidR="000F3D1A" w:rsidRDefault="000F3D1A" w:rsidP="000F3D1A">
            <w:pPr>
              <w:spacing w:line="240" w:lineRule="auto"/>
              <w:ind w:leftChars="67" w:left="141" w:right="-20"/>
              <w:jc w:val="both"/>
            </w:pPr>
            <w:r>
              <w:rPr>
                <w:rFonts w:hint="eastAsia"/>
              </w:rPr>
              <w:t>Index-AES-key(16)</w:t>
            </w:r>
            <w:r>
              <w:rPr>
                <w:rFonts w:hint="eastAsia"/>
              </w:rPr>
              <w:t>：该格式下，采用</w:t>
            </w:r>
            <w:r>
              <w:rPr>
                <w:rFonts w:hint="eastAsia"/>
              </w:rPr>
              <w:t>CBC</w:t>
            </w:r>
            <w:r>
              <w:rPr>
                <w:rFonts w:hint="eastAsia"/>
              </w:rPr>
              <w:t>方式加密。</w:t>
            </w:r>
          </w:p>
          <w:p w:rsidR="000F3D1A" w:rsidRPr="00A70511" w:rsidRDefault="000F3D1A" w:rsidP="000F3D1A">
            <w:pPr>
              <w:spacing w:line="240" w:lineRule="auto"/>
              <w:ind w:leftChars="67" w:left="141" w:right="-20"/>
              <w:jc w:val="both"/>
            </w:pPr>
            <w:r>
              <w:rPr>
                <w:rFonts w:hint="eastAsia"/>
              </w:rPr>
              <w:t>注：</w:t>
            </w:r>
            <w:r>
              <w:rPr>
                <w:rFonts w:hint="eastAsia"/>
              </w:rPr>
              <w:t>index</w:t>
            </w:r>
            <w:r>
              <w:rPr>
                <w:rFonts w:hint="eastAsia"/>
              </w:rPr>
              <w:t>为整数，目前无意义。</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6381A" w:rsidRPr="00A70511" w:rsidRDefault="0036381A" w:rsidP="00932078">
            <w:pPr>
              <w:spacing w:line="240" w:lineRule="auto"/>
              <w:ind w:left="102" w:right="-20"/>
              <w:jc w:val="both"/>
            </w:pPr>
            <w:r>
              <w:rPr>
                <w:rFonts w:hint="eastAsia"/>
              </w:rPr>
              <w:t>M</w:t>
            </w:r>
          </w:p>
        </w:tc>
      </w:tr>
      <w:tr w:rsidR="0036381A" w:rsidRPr="00270E48" w:rsidTr="00932078">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6381A" w:rsidRPr="00A70511" w:rsidRDefault="0036381A" w:rsidP="00932078">
            <w:pPr>
              <w:spacing w:line="240" w:lineRule="auto"/>
              <w:ind w:leftChars="80" w:left="168" w:right="-20"/>
              <w:jc w:val="both"/>
            </w:pPr>
            <w:r>
              <w:rPr>
                <w:rFonts w:hint="eastAsia"/>
              </w:rPr>
              <w:t>data</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6381A" w:rsidRPr="00A70511" w:rsidRDefault="0036381A" w:rsidP="00932078">
            <w:pPr>
              <w:spacing w:line="240" w:lineRule="auto"/>
              <w:ind w:leftChars="67" w:left="141" w:right="-20"/>
              <w:jc w:val="both"/>
            </w:pPr>
            <w:r w:rsidRPr="00A70511">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6381A" w:rsidRPr="00A70511" w:rsidRDefault="0036381A" w:rsidP="00932078">
            <w:pPr>
              <w:spacing w:line="240" w:lineRule="auto"/>
              <w:ind w:leftChars="67" w:left="141" w:rightChars="-10" w:right="-21"/>
              <w:jc w:val="both"/>
            </w:pPr>
            <w:r>
              <w:rPr>
                <w:rFonts w:hint="eastAsia"/>
              </w:rPr>
              <w:t>通过</w:t>
            </w:r>
            <w:r>
              <w:rPr>
                <w:rFonts w:hint="eastAsia"/>
              </w:rPr>
              <w:t>aes128</w:t>
            </w:r>
            <w:r>
              <w:rPr>
                <w:rFonts w:hint="eastAsia"/>
              </w:rPr>
              <w:t>钥匙加密的业务请求参数，明文为一标准</w:t>
            </w:r>
            <w:r>
              <w:rPr>
                <w:rFonts w:hint="eastAsia"/>
              </w:rPr>
              <w:t>json</w:t>
            </w:r>
            <w:r>
              <w:rPr>
                <w:rFonts w:hint="eastAsia"/>
              </w:rPr>
              <w:t>串。</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6381A" w:rsidRPr="00A70511" w:rsidRDefault="0036381A" w:rsidP="00932078">
            <w:pPr>
              <w:spacing w:line="240" w:lineRule="auto"/>
              <w:ind w:left="102" w:right="-20"/>
              <w:jc w:val="both"/>
            </w:pPr>
            <w:r w:rsidRPr="00A70511">
              <w:rPr>
                <w:rFonts w:hint="eastAsia"/>
              </w:rPr>
              <w:t>M</w:t>
            </w:r>
          </w:p>
        </w:tc>
      </w:tr>
    </w:tbl>
    <w:p w:rsidR="0036381A" w:rsidRDefault="0036381A" w:rsidP="0036381A">
      <w:pPr>
        <w:spacing w:line="240" w:lineRule="auto"/>
        <w:rPr>
          <w:sz w:val="20"/>
          <w:szCs w:val="20"/>
        </w:rPr>
      </w:pPr>
    </w:p>
    <w:p w:rsidR="0036381A" w:rsidRDefault="0036381A" w:rsidP="0036381A">
      <w:pPr>
        <w:ind w:firstLineChars="150" w:firstLine="316"/>
        <w:rPr>
          <w:b/>
        </w:rPr>
      </w:pPr>
    </w:p>
    <w:p w:rsidR="0036381A" w:rsidRDefault="0036381A" w:rsidP="0036381A">
      <w:pPr>
        <w:ind w:firstLineChars="150" w:firstLine="316"/>
        <w:rPr>
          <w:b/>
          <w:lang w:val="fr-FR"/>
        </w:rPr>
      </w:pPr>
      <w:r>
        <w:rPr>
          <w:rFonts w:hint="eastAsia"/>
          <w:b/>
        </w:rPr>
        <w:t>正常响应</w:t>
      </w:r>
      <w:r w:rsidRPr="00990213">
        <w:rPr>
          <w:rFonts w:hint="eastAsia"/>
          <w:b/>
        </w:rPr>
        <w:t>描述</w:t>
      </w:r>
      <w:r w:rsidRPr="005B2811">
        <w:rPr>
          <w:rFonts w:hint="eastAsia"/>
          <w:b/>
          <w:lang w:val="fr-FR"/>
        </w:rPr>
        <w:t>：</w:t>
      </w:r>
    </w:p>
    <w:tbl>
      <w:tblPr>
        <w:tblW w:w="8248" w:type="dxa"/>
        <w:tblInd w:w="121" w:type="dxa"/>
        <w:tblLayout w:type="fixed"/>
        <w:tblCellMar>
          <w:left w:w="0" w:type="dxa"/>
          <w:right w:w="0" w:type="dxa"/>
        </w:tblCellMar>
        <w:tblLook w:val="0000"/>
      </w:tblPr>
      <w:tblGrid>
        <w:gridCol w:w="1585"/>
        <w:gridCol w:w="1134"/>
        <w:gridCol w:w="4820"/>
        <w:gridCol w:w="709"/>
      </w:tblGrid>
      <w:tr w:rsidR="0036381A" w:rsidRPr="00270E48" w:rsidTr="00932078">
        <w:trPr>
          <w:trHeight w:val="493"/>
        </w:trPr>
        <w:tc>
          <w:tcPr>
            <w:tcW w:w="1585"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36381A" w:rsidRPr="005B2811" w:rsidRDefault="0036381A" w:rsidP="00932078">
            <w:pPr>
              <w:spacing w:line="240" w:lineRule="auto"/>
              <w:ind w:left="102" w:right="-20"/>
              <w:rPr>
                <w:sz w:val="24"/>
                <w:szCs w:val="24"/>
                <w:lang w:val="fr-FR"/>
              </w:rPr>
            </w:pPr>
            <w:r>
              <w:rPr>
                <w:rFonts w:ascii="微软雅黑" w:eastAsia="微软雅黑" w:cs="微软雅黑" w:hint="eastAsia"/>
                <w:b/>
                <w:bCs/>
                <w:spacing w:val="12"/>
                <w:position w:val="-1"/>
              </w:rPr>
              <w:t>名称</w:t>
            </w:r>
          </w:p>
        </w:tc>
        <w:tc>
          <w:tcPr>
            <w:tcW w:w="1134"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36381A" w:rsidRPr="00270E48" w:rsidRDefault="0036381A" w:rsidP="00932078">
            <w:pPr>
              <w:spacing w:line="240" w:lineRule="auto"/>
              <w:ind w:left="102" w:right="-20"/>
              <w:rPr>
                <w:sz w:val="24"/>
                <w:szCs w:val="24"/>
              </w:rPr>
            </w:pPr>
            <w:r>
              <w:rPr>
                <w:rFonts w:ascii="微软雅黑" w:eastAsia="微软雅黑" w:cs="微软雅黑" w:hint="eastAsia"/>
                <w:b/>
                <w:bCs/>
                <w:spacing w:val="12"/>
                <w:position w:val="-1"/>
              </w:rPr>
              <w:t>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36381A" w:rsidRPr="00270E48" w:rsidRDefault="0036381A" w:rsidP="00932078">
            <w:pPr>
              <w:spacing w:line="240" w:lineRule="auto"/>
              <w:ind w:left="102" w:right="-20"/>
              <w:rPr>
                <w:sz w:val="24"/>
                <w:szCs w:val="24"/>
              </w:rPr>
            </w:pPr>
            <w:r>
              <w:rPr>
                <w:rFonts w:ascii="微软雅黑" w:eastAsia="微软雅黑" w:cs="微软雅黑" w:hint="eastAsia"/>
                <w:b/>
                <w:bCs/>
                <w:spacing w:val="12"/>
                <w:position w:val="-1"/>
              </w:rPr>
              <w:t>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36381A" w:rsidRPr="00270E48" w:rsidRDefault="0036381A" w:rsidP="00932078">
            <w:pPr>
              <w:spacing w:line="240" w:lineRule="auto"/>
              <w:ind w:left="102" w:right="-20"/>
              <w:rPr>
                <w:sz w:val="24"/>
                <w:szCs w:val="24"/>
              </w:rPr>
            </w:pPr>
            <w:r>
              <w:rPr>
                <w:rFonts w:ascii="微软雅黑" w:eastAsia="微软雅黑" w:cs="微软雅黑" w:hint="eastAsia"/>
                <w:b/>
                <w:bCs/>
                <w:spacing w:val="12"/>
                <w:position w:val="-1"/>
              </w:rPr>
              <w:t>可选</w:t>
            </w:r>
          </w:p>
        </w:tc>
      </w:tr>
      <w:tr w:rsidR="0036381A" w:rsidRPr="00270E48" w:rsidTr="00932078">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6381A" w:rsidRPr="00A70511" w:rsidRDefault="00EA63DB" w:rsidP="00932078">
            <w:pPr>
              <w:spacing w:line="240" w:lineRule="auto"/>
              <w:ind w:leftChars="80" w:left="168" w:right="-20"/>
              <w:jc w:val="both"/>
            </w:pPr>
            <w:r>
              <w:rPr>
                <w:rFonts w:hint="eastAsia"/>
              </w:rPr>
              <w:t>merchantID</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6381A" w:rsidRPr="00A70511" w:rsidRDefault="0036381A" w:rsidP="00932078">
            <w:pPr>
              <w:spacing w:line="240" w:lineRule="auto"/>
              <w:ind w:leftChars="67" w:left="141" w:right="-20"/>
              <w:jc w:val="both"/>
            </w:pPr>
            <w:r w:rsidRPr="00A70511">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6381A" w:rsidRPr="00A70511" w:rsidRDefault="00EA63DB" w:rsidP="00932078">
            <w:pPr>
              <w:spacing w:line="240" w:lineRule="auto"/>
              <w:ind w:leftChars="67" w:left="141" w:right="-20"/>
              <w:jc w:val="both"/>
            </w:pPr>
            <w:r>
              <w:rPr>
                <w:rFonts w:hint="eastAsia"/>
              </w:rPr>
              <w:t>商户</w:t>
            </w:r>
            <w:r>
              <w:rPr>
                <w:rFonts w:hint="eastAsia"/>
              </w:rPr>
              <w:t>ID</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6381A" w:rsidRPr="00A70511" w:rsidRDefault="0036381A" w:rsidP="00932078">
            <w:pPr>
              <w:spacing w:line="240" w:lineRule="auto"/>
              <w:ind w:left="102" w:right="-20"/>
              <w:jc w:val="both"/>
            </w:pPr>
            <w:r w:rsidRPr="00A70511">
              <w:rPr>
                <w:rFonts w:hint="eastAsia"/>
              </w:rPr>
              <w:t>M</w:t>
            </w:r>
          </w:p>
        </w:tc>
      </w:tr>
      <w:tr w:rsidR="0036381A" w:rsidRPr="00270E48" w:rsidTr="00932078">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6381A" w:rsidRPr="00A70511" w:rsidRDefault="0036381A" w:rsidP="00932078">
            <w:pPr>
              <w:spacing w:line="240" w:lineRule="auto"/>
              <w:ind w:leftChars="80" w:left="168" w:right="-20"/>
              <w:jc w:val="both"/>
            </w:pPr>
            <w:r>
              <w:rPr>
                <w:rFonts w:hint="eastAsia"/>
              </w:rPr>
              <w:t>keyIndex</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6381A" w:rsidRPr="00A70511" w:rsidRDefault="0036381A" w:rsidP="00932078">
            <w:pPr>
              <w:spacing w:line="240" w:lineRule="auto"/>
              <w:ind w:leftChars="67" w:left="141" w:right="-20"/>
              <w:jc w:val="both"/>
            </w:pPr>
            <w:r>
              <w:t>I</w:t>
            </w:r>
            <w:r>
              <w:rPr>
                <w:rFonts w:hint="eastAsia"/>
              </w:rPr>
              <w:t>nt</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6381A" w:rsidRDefault="0036381A" w:rsidP="00525BE4">
            <w:pPr>
              <w:spacing w:line="240" w:lineRule="auto"/>
              <w:ind w:leftChars="67" w:left="141" w:right="-20"/>
              <w:jc w:val="both"/>
            </w:pPr>
            <w:r>
              <w:rPr>
                <w:rFonts w:hint="eastAsia"/>
              </w:rPr>
              <w:t>rsa</w:t>
            </w:r>
            <w:r>
              <w:rPr>
                <w:rFonts w:hint="eastAsia"/>
              </w:rPr>
              <w:t>钥匙对索引</w:t>
            </w:r>
            <w:r w:rsidR="00525BE4">
              <w:rPr>
                <w:rFonts w:hint="eastAsia"/>
              </w:rPr>
              <w:t>：</w:t>
            </w:r>
          </w:p>
          <w:p w:rsidR="00525BE4" w:rsidRDefault="00525BE4" w:rsidP="00525BE4">
            <w:pPr>
              <w:spacing w:line="240" w:lineRule="auto"/>
              <w:ind w:leftChars="67" w:left="141" w:right="-20"/>
              <w:jc w:val="both"/>
            </w:pPr>
            <w:r>
              <w:rPr>
                <w:rFonts w:hint="eastAsia"/>
              </w:rPr>
              <w:t>1</w:t>
            </w:r>
            <w:r>
              <w:rPr>
                <w:rFonts w:hint="eastAsia"/>
              </w:rPr>
              <w:t>：第一把钥匙</w:t>
            </w:r>
          </w:p>
          <w:p w:rsidR="00525BE4" w:rsidRPr="001039E2" w:rsidRDefault="00525BE4" w:rsidP="00525BE4">
            <w:pPr>
              <w:spacing w:line="240" w:lineRule="auto"/>
              <w:ind w:leftChars="67" w:left="141" w:right="-20"/>
              <w:jc w:val="both"/>
            </w:pPr>
            <w:r>
              <w:rPr>
                <w:rFonts w:hint="eastAsia"/>
              </w:rPr>
              <w:t>2</w:t>
            </w:r>
            <w:r>
              <w:rPr>
                <w:rFonts w:hint="eastAsia"/>
              </w:rPr>
              <w:t>：第二把钥匙</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6381A" w:rsidRPr="00A70511" w:rsidRDefault="0036381A" w:rsidP="00932078">
            <w:pPr>
              <w:spacing w:line="240" w:lineRule="auto"/>
              <w:ind w:left="102" w:right="-20"/>
              <w:jc w:val="both"/>
            </w:pPr>
            <w:r w:rsidRPr="00A70511">
              <w:rPr>
                <w:rFonts w:hint="eastAsia"/>
              </w:rPr>
              <w:t>M</w:t>
            </w:r>
          </w:p>
        </w:tc>
      </w:tr>
      <w:tr w:rsidR="0036381A" w:rsidRPr="00270E48" w:rsidTr="00932078">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6381A" w:rsidRDefault="0036381A" w:rsidP="00932078">
            <w:pPr>
              <w:spacing w:line="240" w:lineRule="auto"/>
              <w:ind w:leftChars="80" w:left="168" w:right="-20"/>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6381A" w:rsidRDefault="0036381A" w:rsidP="00932078">
            <w:pPr>
              <w:spacing w:line="240" w:lineRule="auto"/>
              <w:ind w:leftChars="67" w:left="141" w:right="-20"/>
              <w:jc w:val="both"/>
            </w:pP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6381A" w:rsidRDefault="0036381A" w:rsidP="00932078">
            <w:pPr>
              <w:spacing w:line="240" w:lineRule="auto"/>
              <w:ind w:leftChars="67" w:left="141" w:right="-20"/>
              <w:jc w:val="both"/>
            </w:pP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6381A" w:rsidRPr="00A70511" w:rsidRDefault="0036381A" w:rsidP="00932078">
            <w:pPr>
              <w:spacing w:line="240" w:lineRule="auto"/>
              <w:ind w:left="102" w:right="-20"/>
              <w:jc w:val="both"/>
            </w:pPr>
          </w:p>
        </w:tc>
      </w:tr>
      <w:tr w:rsidR="008A71B2" w:rsidRPr="00270E48" w:rsidTr="00932078">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A71B2" w:rsidRDefault="008A71B2" w:rsidP="00932078">
            <w:pPr>
              <w:spacing w:line="240" w:lineRule="auto"/>
              <w:ind w:leftChars="80" w:left="168" w:right="-20"/>
              <w:jc w:val="both"/>
            </w:pPr>
            <w:r>
              <w:rPr>
                <w:rFonts w:hint="eastAsia"/>
              </w:rPr>
              <w:t>encryptedKey</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A71B2" w:rsidRDefault="008A71B2" w:rsidP="00932078">
            <w:pPr>
              <w:spacing w:line="240" w:lineRule="auto"/>
              <w:ind w:leftChars="67" w:left="141" w:right="-20"/>
              <w:jc w:val="both"/>
            </w:pPr>
            <w:r w:rsidRPr="00A70511">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A71B2" w:rsidRDefault="008A71B2" w:rsidP="008A71B2">
            <w:pPr>
              <w:spacing w:line="240" w:lineRule="auto"/>
              <w:ind w:leftChars="67" w:left="141" w:right="-20"/>
              <w:jc w:val="both"/>
            </w:pPr>
            <w:r>
              <w:rPr>
                <w:rFonts w:hint="eastAsia"/>
              </w:rPr>
              <w:t>使用</w:t>
            </w:r>
            <w:r>
              <w:rPr>
                <w:rFonts w:hint="eastAsia"/>
              </w:rPr>
              <w:t>rsa</w:t>
            </w:r>
            <w:r>
              <w:rPr>
                <w:rFonts w:hint="eastAsia"/>
              </w:rPr>
              <w:t>公钥加密的</w:t>
            </w:r>
            <w:r>
              <w:rPr>
                <w:rFonts w:hint="eastAsia"/>
              </w:rPr>
              <w:t>aes128</w:t>
            </w:r>
            <w:r>
              <w:rPr>
                <w:rFonts w:hint="eastAsia"/>
              </w:rPr>
              <w:t>钥匙</w:t>
            </w:r>
          </w:p>
          <w:p w:rsidR="008A71B2" w:rsidRDefault="008A71B2" w:rsidP="008A71B2">
            <w:pPr>
              <w:spacing w:line="240" w:lineRule="auto"/>
              <w:ind w:leftChars="67" w:left="141" w:right="-20"/>
              <w:jc w:val="both"/>
            </w:pPr>
            <w:r>
              <w:rPr>
                <w:rFonts w:hint="eastAsia"/>
              </w:rPr>
              <w:t>key(16)</w:t>
            </w:r>
            <w:r>
              <w:rPr>
                <w:rFonts w:hint="eastAsia"/>
              </w:rPr>
              <w:t>：也就是老格式，采用</w:t>
            </w:r>
            <w:r>
              <w:rPr>
                <w:rFonts w:hint="eastAsia"/>
              </w:rPr>
              <w:t>ecb</w:t>
            </w:r>
            <w:r>
              <w:rPr>
                <w:rFonts w:hint="eastAsia"/>
              </w:rPr>
              <w:t>方式加密。</w:t>
            </w:r>
          </w:p>
          <w:p w:rsidR="008A71B2" w:rsidRDefault="008A71B2" w:rsidP="008A71B2">
            <w:pPr>
              <w:spacing w:line="240" w:lineRule="auto"/>
              <w:ind w:leftChars="67" w:left="141" w:right="-20"/>
              <w:jc w:val="both"/>
            </w:pPr>
            <w:r>
              <w:rPr>
                <w:rFonts w:hint="eastAsia"/>
              </w:rPr>
              <w:t>Index-AES-key(16)</w:t>
            </w:r>
            <w:r>
              <w:rPr>
                <w:rFonts w:hint="eastAsia"/>
              </w:rPr>
              <w:t>：该格式下，采用</w:t>
            </w:r>
            <w:r>
              <w:rPr>
                <w:rFonts w:hint="eastAsia"/>
              </w:rPr>
              <w:t>CBC</w:t>
            </w:r>
            <w:r>
              <w:rPr>
                <w:rFonts w:hint="eastAsia"/>
              </w:rPr>
              <w:t>方式加密。</w:t>
            </w:r>
          </w:p>
          <w:p w:rsidR="008A71B2" w:rsidRDefault="008A71B2" w:rsidP="00932078">
            <w:pPr>
              <w:spacing w:line="240" w:lineRule="auto"/>
              <w:ind w:leftChars="67" w:left="141" w:right="-20"/>
              <w:jc w:val="both"/>
            </w:pPr>
            <w:r>
              <w:rPr>
                <w:rFonts w:hint="eastAsia"/>
              </w:rPr>
              <w:t>注：</w:t>
            </w:r>
            <w:r>
              <w:rPr>
                <w:rFonts w:hint="eastAsia"/>
              </w:rPr>
              <w:t>index</w:t>
            </w:r>
            <w:r>
              <w:rPr>
                <w:rFonts w:hint="eastAsia"/>
              </w:rPr>
              <w:t>为整数，目前无意义。</w:t>
            </w:r>
          </w:p>
          <w:p w:rsidR="008A71B2" w:rsidRDefault="008A71B2" w:rsidP="00932078">
            <w:pPr>
              <w:spacing w:line="240" w:lineRule="auto"/>
              <w:ind w:leftChars="67" w:left="141" w:right="-20"/>
              <w:jc w:val="both"/>
            </w:pPr>
            <w:r>
              <w:rPr>
                <w:rFonts w:hint="eastAsia"/>
              </w:rPr>
              <w:t>钱包和服务器之间预置另外一套</w:t>
            </w:r>
            <w:r>
              <w:rPr>
                <w:rFonts w:hint="eastAsia"/>
              </w:rPr>
              <w:t>rsa</w:t>
            </w:r>
            <w:r>
              <w:rPr>
                <w:rFonts w:hint="eastAsia"/>
              </w:rPr>
              <w:t>钥匙对，钱包公开公钥给服务器，服务器使用该公钥加密</w:t>
            </w:r>
            <w:r>
              <w:rPr>
                <w:rFonts w:hint="eastAsia"/>
              </w:rPr>
              <w:t>aes</w:t>
            </w:r>
            <w:r>
              <w:rPr>
                <w:rFonts w:hint="eastAsia"/>
              </w:rPr>
              <w:t>钥匙。</w:t>
            </w:r>
          </w:p>
          <w:p w:rsidR="00B25762" w:rsidRDefault="00B25762" w:rsidP="00932078">
            <w:pPr>
              <w:spacing w:line="240" w:lineRule="auto"/>
              <w:ind w:leftChars="67" w:left="141" w:right="-20"/>
              <w:jc w:val="both"/>
            </w:pPr>
            <w:r>
              <w:rPr>
                <w:rFonts w:hint="eastAsia"/>
              </w:rPr>
              <w:t>注：所有卡包接口一定会启用该参数。</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A71B2" w:rsidRPr="00A70511" w:rsidRDefault="008A71B2" w:rsidP="00932078">
            <w:pPr>
              <w:spacing w:line="240" w:lineRule="auto"/>
              <w:ind w:left="102" w:right="-20"/>
              <w:jc w:val="both"/>
            </w:pPr>
            <w:r>
              <w:rPr>
                <w:rFonts w:hint="eastAsia"/>
              </w:rPr>
              <w:t>O</w:t>
            </w:r>
          </w:p>
        </w:tc>
      </w:tr>
      <w:tr w:rsidR="008A71B2" w:rsidRPr="00270E48" w:rsidTr="00932078">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A71B2" w:rsidRDefault="008A71B2" w:rsidP="00932078">
            <w:pPr>
              <w:spacing w:line="240" w:lineRule="auto"/>
              <w:ind w:leftChars="80" w:left="168" w:right="-20"/>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A71B2" w:rsidRDefault="008A71B2" w:rsidP="00932078">
            <w:pPr>
              <w:spacing w:line="240" w:lineRule="auto"/>
              <w:ind w:leftChars="67" w:left="141" w:right="-20"/>
              <w:jc w:val="both"/>
            </w:pP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A71B2" w:rsidRDefault="008A71B2" w:rsidP="00932078">
            <w:pPr>
              <w:spacing w:line="240" w:lineRule="auto"/>
              <w:ind w:leftChars="67" w:left="141" w:right="-20"/>
              <w:jc w:val="both"/>
            </w:pP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A71B2" w:rsidRPr="00A70511" w:rsidRDefault="008A71B2" w:rsidP="00932078">
            <w:pPr>
              <w:spacing w:line="240" w:lineRule="auto"/>
              <w:ind w:left="102" w:right="-20"/>
              <w:jc w:val="both"/>
            </w:pPr>
          </w:p>
        </w:tc>
      </w:tr>
      <w:tr w:rsidR="0036381A" w:rsidRPr="00270E48" w:rsidTr="00932078">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6381A" w:rsidRPr="00A70511" w:rsidRDefault="0036381A" w:rsidP="00932078">
            <w:pPr>
              <w:spacing w:line="240" w:lineRule="auto"/>
              <w:ind w:leftChars="80" w:left="168" w:right="-20"/>
              <w:jc w:val="both"/>
            </w:pPr>
            <w:r>
              <w:rPr>
                <w:rFonts w:hint="eastAsia"/>
              </w:rPr>
              <w:t>response</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6381A" w:rsidRPr="00A70511" w:rsidRDefault="0036381A" w:rsidP="00932078">
            <w:pPr>
              <w:spacing w:line="240" w:lineRule="auto"/>
              <w:ind w:leftChars="67" w:left="141" w:right="-20"/>
              <w:jc w:val="both"/>
            </w:pPr>
            <w:r w:rsidRPr="00A70511">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6381A" w:rsidRDefault="0036381A" w:rsidP="00932078">
            <w:pPr>
              <w:spacing w:line="240" w:lineRule="auto"/>
              <w:ind w:leftChars="67" w:left="141" w:rightChars="-10" w:right="-21"/>
              <w:jc w:val="both"/>
            </w:pPr>
            <w:r>
              <w:rPr>
                <w:rFonts w:hint="eastAsia"/>
              </w:rPr>
              <w:t>返回结果，明文为一标准</w:t>
            </w:r>
            <w:r>
              <w:rPr>
                <w:rFonts w:hint="eastAsia"/>
              </w:rPr>
              <w:t>json</w:t>
            </w:r>
            <w:r>
              <w:rPr>
                <w:rFonts w:hint="eastAsia"/>
              </w:rPr>
              <w:t>串。</w:t>
            </w:r>
          </w:p>
          <w:p w:rsidR="0036381A" w:rsidRPr="00A70511" w:rsidRDefault="0036381A" w:rsidP="00932078">
            <w:pPr>
              <w:spacing w:line="240" w:lineRule="auto"/>
              <w:ind w:leftChars="67" w:left="141" w:rightChars="-10" w:right="-21"/>
              <w:jc w:val="both"/>
            </w:pPr>
            <w:r>
              <w:rPr>
                <w:rFonts w:hint="eastAsia"/>
              </w:rPr>
              <w:t>通过请求参数中的</w:t>
            </w:r>
            <w:r>
              <w:rPr>
                <w:rFonts w:hint="eastAsia"/>
              </w:rPr>
              <w:t>aes128</w:t>
            </w:r>
            <w:r>
              <w:rPr>
                <w:rFonts w:hint="eastAsia"/>
              </w:rPr>
              <w:t>钥匙加密。</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6381A" w:rsidRPr="00A70511" w:rsidRDefault="0036381A" w:rsidP="00932078">
            <w:pPr>
              <w:spacing w:line="240" w:lineRule="auto"/>
              <w:ind w:left="102" w:right="-20"/>
              <w:jc w:val="both"/>
            </w:pPr>
            <w:r w:rsidRPr="00A70511">
              <w:rPr>
                <w:rFonts w:hint="eastAsia"/>
              </w:rPr>
              <w:t>M</w:t>
            </w:r>
          </w:p>
        </w:tc>
      </w:tr>
    </w:tbl>
    <w:p w:rsidR="0036381A" w:rsidRDefault="0036381A" w:rsidP="0036381A">
      <w:pPr>
        <w:ind w:firstLineChars="150" w:firstLine="316"/>
        <w:rPr>
          <w:b/>
          <w:lang w:val="fr-FR"/>
        </w:rPr>
      </w:pPr>
    </w:p>
    <w:p w:rsidR="0036381A" w:rsidRDefault="0036381A" w:rsidP="0036381A">
      <w:pPr>
        <w:ind w:firstLineChars="150" w:firstLine="316"/>
        <w:rPr>
          <w:b/>
        </w:rPr>
      </w:pPr>
      <w:r>
        <w:rPr>
          <w:rFonts w:hint="eastAsia"/>
          <w:b/>
        </w:rPr>
        <w:t>错误</w:t>
      </w:r>
      <w:r w:rsidRPr="00BB29FC">
        <w:rPr>
          <w:rFonts w:hint="eastAsia"/>
          <w:b/>
        </w:rPr>
        <w:t>响应描述</w:t>
      </w:r>
      <w:r>
        <w:rPr>
          <w:rFonts w:hint="eastAsia"/>
          <w:b/>
        </w:rPr>
        <w:t>：</w:t>
      </w:r>
    </w:p>
    <w:tbl>
      <w:tblPr>
        <w:tblW w:w="8248" w:type="dxa"/>
        <w:tblInd w:w="121" w:type="dxa"/>
        <w:tblLayout w:type="fixed"/>
        <w:tblCellMar>
          <w:left w:w="0" w:type="dxa"/>
          <w:right w:w="0" w:type="dxa"/>
        </w:tblCellMar>
        <w:tblLook w:val="0000"/>
      </w:tblPr>
      <w:tblGrid>
        <w:gridCol w:w="1585"/>
        <w:gridCol w:w="1134"/>
        <w:gridCol w:w="4820"/>
        <w:gridCol w:w="709"/>
      </w:tblGrid>
      <w:tr w:rsidR="0036381A" w:rsidRPr="00270E48" w:rsidTr="00932078">
        <w:trPr>
          <w:trHeight w:val="493"/>
        </w:trPr>
        <w:tc>
          <w:tcPr>
            <w:tcW w:w="1585"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36381A" w:rsidRPr="005B2811" w:rsidRDefault="0036381A" w:rsidP="00932078">
            <w:pPr>
              <w:spacing w:line="240" w:lineRule="auto"/>
              <w:ind w:left="102" w:right="-20"/>
              <w:rPr>
                <w:sz w:val="24"/>
                <w:szCs w:val="24"/>
                <w:lang w:val="fr-FR"/>
              </w:rPr>
            </w:pPr>
            <w:r>
              <w:rPr>
                <w:rFonts w:ascii="微软雅黑" w:eastAsia="微软雅黑" w:cs="微软雅黑" w:hint="eastAsia"/>
                <w:b/>
                <w:bCs/>
                <w:spacing w:val="12"/>
                <w:position w:val="-1"/>
              </w:rPr>
              <w:t>名称</w:t>
            </w:r>
          </w:p>
        </w:tc>
        <w:tc>
          <w:tcPr>
            <w:tcW w:w="1134"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36381A" w:rsidRPr="00270E48" w:rsidRDefault="0036381A" w:rsidP="00932078">
            <w:pPr>
              <w:spacing w:line="240" w:lineRule="auto"/>
              <w:ind w:left="102" w:right="-20"/>
              <w:rPr>
                <w:sz w:val="24"/>
                <w:szCs w:val="24"/>
              </w:rPr>
            </w:pPr>
            <w:r>
              <w:rPr>
                <w:rFonts w:ascii="微软雅黑" w:eastAsia="微软雅黑" w:cs="微软雅黑" w:hint="eastAsia"/>
                <w:b/>
                <w:bCs/>
                <w:spacing w:val="12"/>
                <w:position w:val="-1"/>
              </w:rPr>
              <w:t>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36381A" w:rsidRPr="00270E48" w:rsidRDefault="0036381A" w:rsidP="00932078">
            <w:pPr>
              <w:spacing w:line="240" w:lineRule="auto"/>
              <w:ind w:left="102" w:right="-20"/>
              <w:rPr>
                <w:sz w:val="24"/>
                <w:szCs w:val="24"/>
              </w:rPr>
            </w:pPr>
            <w:r>
              <w:rPr>
                <w:rFonts w:ascii="微软雅黑" w:eastAsia="微软雅黑" w:cs="微软雅黑" w:hint="eastAsia"/>
                <w:b/>
                <w:bCs/>
                <w:spacing w:val="12"/>
                <w:position w:val="-1"/>
              </w:rPr>
              <w:t>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36381A" w:rsidRPr="00270E48" w:rsidRDefault="0036381A" w:rsidP="00932078">
            <w:pPr>
              <w:spacing w:line="240" w:lineRule="auto"/>
              <w:ind w:left="102" w:right="-20"/>
              <w:rPr>
                <w:sz w:val="24"/>
                <w:szCs w:val="24"/>
              </w:rPr>
            </w:pPr>
            <w:r>
              <w:rPr>
                <w:rFonts w:ascii="微软雅黑" w:eastAsia="微软雅黑" w:cs="微软雅黑" w:hint="eastAsia"/>
                <w:b/>
                <w:bCs/>
                <w:spacing w:val="12"/>
                <w:position w:val="-1"/>
              </w:rPr>
              <w:t>可选</w:t>
            </w:r>
          </w:p>
        </w:tc>
      </w:tr>
      <w:tr w:rsidR="0036381A" w:rsidRPr="00270E48" w:rsidTr="00932078">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6381A" w:rsidRPr="00A70511" w:rsidRDefault="00EA63DB" w:rsidP="00932078">
            <w:pPr>
              <w:spacing w:line="240" w:lineRule="auto"/>
              <w:ind w:leftChars="80" w:left="168" w:right="-20"/>
              <w:jc w:val="both"/>
            </w:pPr>
            <w:r>
              <w:rPr>
                <w:rFonts w:hint="eastAsia"/>
              </w:rPr>
              <w:t>merchantID</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6381A" w:rsidRPr="00A70511" w:rsidRDefault="0036381A" w:rsidP="00932078">
            <w:pPr>
              <w:spacing w:line="240" w:lineRule="auto"/>
              <w:ind w:leftChars="67" w:left="141" w:right="-20"/>
              <w:jc w:val="both"/>
            </w:pPr>
            <w:r w:rsidRPr="00A70511">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6381A" w:rsidRPr="00A70511" w:rsidRDefault="00EA63DB" w:rsidP="00932078">
            <w:pPr>
              <w:spacing w:line="240" w:lineRule="auto"/>
              <w:ind w:leftChars="67" w:left="141" w:right="-20"/>
              <w:jc w:val="both"/>
            </w:pPr>
            <w:r>
              <w:rPr>
                <w:rFonts w:hint="eastAsia"/>
              </w:rPr>
              <w:t>商户</w:t>
            </w:r>
            <w:r>
              <w:rPr>
                <w:rFonts w:hint="eastAsia"/>
              </w:rPr>
              <w:t>ID</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6381A" w:rsidRPr="00A70511" w:rsidRDefault="0036381A" w:rsidP="00932078">
            <w:pPr>
              <w:spacing w:line="240" w:lineRule="auto"/>
              <w:ind w:left="102" w:right="-20"/>
              <w:jc w:val="both"/>
            </w:pPr>
            <w:r w:rsidRPr="00A70511">
              <w:rPr>
                <w:rFonts w:hint="eastAsia"/>
              </w:rPr>
              <w:t>M</w:t>
            </w:r>
          </w:p>
        </w:tc>
      </w:tr>
      <w:tr w:rsidR="0036381A" w:rsidRPr="00270E48" w:rsidTr="00932078">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6381A" w:rsidRPr="00A70511" w:rsidRDefault="0036381A" w:rsidP="00932078">
            <w:pPr>
              <w:spacing w:line="240" w:lineRule="auto"/>
              <w:ind w:leftChars="80" w:left="168" w:right="-20"/>
              <w:jc w:val="both"/>
            </w:pPr>
            <w:r>
              <w:rPr>
                <w:rFonts w:hint="eastAsia"/>
              </w:rPr>
              <w:t>keyIndex</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6381A" w:rsidRPr="00A70511" w:rsidRDefault="0036381A" w:rsidP="00932078">
            <w:pPr>
              <w:spacing w:line="240" w:lineRule="auto"/>
              <w:ind w:leftChars="67" w:left="141" w:right="-20"/>
              <w:jc w:val="both"/>
            </w:pPr>
            <w:r>
              <w:t>I</w:t>
            </w:r>
            <w:r>
              <w:rPr>
                <w:rFonts w:hint="eastAsia"/>
              </w:rPr>
              <w:t>nt</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6381A" w:rsidRPr="001039E2" w:rsidRDefault="0036381A" w:rsidP="00932078">
            <w:pPr>
              <w:spacing w:line="240" w:lineRule="auto"/>
              <w:ind w:leftChars="67" w:left="141" w:right="-20"/>
              <w:jc w:val="both"/>
            </w:pPr>
            <w:r>
              <w:rPr>
                <w:rFonts w:hint="eastAsia"/>
              </w:rPr>
              <w:t>伙伴</w:t>
            </w:r>
            <w:r>
              <w:rPr>
                <w:rFonts w:hint="eastAsia"/>
              </w:rPr>
              <w:t>rsa</w:t>
            </w:r>
            <w:r>
              <w:rPr>
                <w:rFonts w:hint="eastAsia"/>
              </w:rPr>
              <w:t>钥匙对索引，</w:t>
            </w:r>
            <w:r w:rsidR="00EA63DB">
              <w:rPr>
                <w:rFonts w:hint="eastAsia"/>
              </w:rPr>
              <w:t>固定为</w:t>
            </w:r>
            <w:r w:rsidR="00EA63DB">
              <w:rPr>
                <w:rFonts w:hint="eastAsia"/>
              </w:rPr>
              <w:t>1</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6381A" w:rsidRPr="00A70511" w:rsidRDefault="0036381A" w:rsidP="00932078">
            <w:pPr>
              <w:spacing w:line="240" w:lineRule="auto"/>
              <w:ind w:left="102" w:right="-20"/>
              <w:jc w:val="both"/>
            </w:pPr>
            <w:r w:rsidRPr="00A70511">
              <w:rPr>
                <w:rFonts w:hint="eastAsia"/>
              </w:rPr>
              <w:t>M</w:t>
            </w:r>
          </w:p>
        </w:tc>
      </w:tr>
      <w:tr w:rsidR="0036381A" w:rsidRPr="00270E48" w:rsidTr="00932078">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6381A" w:rsidRDefault="0036381A" w:rsidP="00932078">
            <w:pPr>
              <w:spacing w:line="240" w:lineRule="auto"/>
              <w:ind w:leftChars="80" w:left="168" w:right="-20"/>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6381A" w:rsidRDefault="0036381A" w:rsidP="00932078">
            <w:pPr>
              <w:spacing w:line="240" w:lineRule="auto"/>
              <w:ind w:leftChars="67" w:left="141" w:right="-20"/>
              <w:jc w:val="both"/>
            </w:pP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6381A" w:rsidRDefault="0036381A" w:rsidP="00932078">
            <w:pPr>
              <w:spacing w:line="240" w:lineRule="auto"/>
              <w:ind w:leftChars="67" w:left="141" w:right="-20"/>
              <w:jc w:val="both"/>
            </w:pP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6381A" w:rsidRPr="00A70511" w:rsidRDefault="0036381A" w:rsidP="00932078">
            <w:pPr>
              <w:spacing w:line="240" w:lineRule="auto"/>
              <w:ind w:left="102" w:right="-20"/>
              <w:jc w:val="both"/>
            </w:pPr>
          </w:p>
        </w:tc>
      </w:tr>
      <w:tr w:rsidR="0036381A" w:rsidRPr="00270E48" w:rsidTr="00932078">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6381A" w:rsidRPr="00A70511" w:rsidRDefault="0036381A" w:rsidP="00932078">
            <w:pPr>
              <w:spacing w:line="240" w:lineRule="auto"/>
              <w:ind w:leftChars="80" w:left="168" w:right="-20"/>
              <w:jc w:val="both"/>
            </w:pPr>
            <w:r>
              <w:rPr>
                <w:rFonts w:hint="eastAsia"/>
              </w:rPr>
              <w:t>errorCode</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6381A" w:rsidRPr="00A70511" w:rsidRDefault="0036381A" w:rsidP="00932078">
            <w:pPr>
              <w:spacing w:line="240" w:lineRule="auto"/>
              <w:ind w:leftChars="67" w:left="141" w:right="-20"/>
              <w:jc w:val="both"/>
            </w:pPr>
            <w:r w:rsidRPr="00A70511">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6381A" w:rsidRPr="00A70511" w:rsidRDefault="0036381A" w:rsidP="00932078">
            <w:pPr>
              <w:spacing w:line="240" w:lineRule="auto"/>
              <w:ind w:leftChars="67" w:left="141" w:rightChars="-10" w:right="-21"/>
              <w:jc w:val="both"/>
            </w:pPr>
            <w:r>
              <w:rPr>
                <w:rFonts w:hint="eastAsia"/>
              </w:rPr>
              <w:t>错误码</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6381A" w:rsidRPr="00A70511" w:rsidRDefault="0036381A" w:rsidP="00932078">
            <w:pPr>
              <w:spacing w:line="240" w:lineRule="auto"/>
              <w:ind w:left="102" w:right="-20"/>
              <w:jc w:val="both"/>
            </w:pPr>
            <w:r w:rsidRPr="00A70511">
              <w:rPr>
                <w:rFonts w:hint="eastAsia"/>
              </w:rPr>
              <w:t>M</w:t>
            </w:r>
          </w:p>
        </w:tc>
      </w:tr>
      <w:tr w:rsidR="0036381A" w:rsidRPr="00270E48" w:rsidTr="00932078">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6381A" w:rsidRDefault="0036381A" w:rsidP="00932078">
            <w:pPr>
              <w:spacing w:line="240" w:lineRule="auto"/>
              <w:ind w:leftChars="80" w:left="168" w:right="-20"/>
              <w:jc w:val="both"/>
            </w:pPr>
            <w:r>
              <w:rPr>
                <w:rFonts w:hint="eastAsia"/>
              </w:rPr>
              <w:t>errorMsg</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6381A" w:rsidRPr="00A70511" w:rsidRDefault="0036381A" w:rsidP="00932078">
            <w:pPr>
              <w:spacing w:line="240" w:lineRule="auto"/>
              <w:ind w:leftChars="67" w:left="141"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6381A" w:rsidRDefault="0036381A" w:rsidP="00932078">
            <w:pPr>
              <w:spacing w:line="240" w:lineRule="auto"/>
              <w:ind w:leftChars="67" w:left="141" w:rightChars="-10" w:right="-21"/>
              <w:jc w:val="both"/>
            </w:pPr>
            <w:r>
              <w:rPr>
                <w:rFonts w:hint="eastAsia"/>
              </w:rPr>
              <w:t>描述</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6381A" w:rsidRPr="00A70511" w:rsidRDefault="0036381A" w:rsidP="00932078">
            <w:pPr>
              <w:spacing w:line="240" w:lineRule="auto"/>
              <w:ind w:left="102" w:right="-20"/>
              <w:jc w:val="both"/>
            </w:pPr>
          </w:p>
        </w:tc>
      </w:tr>
    </w:tbl>
    <w:p w:rsidR="0036381A" w:rsidRPr="007679FA" w:rsidRDefault="0036381A" w:rsidP="0036381A">
      <w:pPr>
        <w:ind w:firstLineChars="150" w:firstLine="315"/>
      </w:pPr>
      <w:r w:rsidRPr="007679FA">
        <w:rPr>
          <w:rFonts w:hint="eastAsia"/>
        </w:rPr>
        <w:lastRenderedPageBreak/>
        <w:t>注：</w:t>
      </w:r>
      <w:r>
        <w:rPr>
          <w:rFonts w:hint="eastAsia"/>
        </w:rPr>
        <w:t>错误响应一般用于服务端无法解密请求情况下，比如无法获得</w:t>
      </w:r>
      <w:r w:rsidR="00EA63DB">
        <w:rPr>
          <w:rFonts w:hint="eastAsia"/>
        </w:rPr>
        <w:t>merchantID</w:t>
      </w:r>
      <w:r>
        <w:rPr>
          <w:rFonts w:hint="eastAsia"/>
        </w:rPr>
        <w:t>信息，或者请求非法、钥匙错误、</w:t>
      </w:r>
      <w:r>
        <w:rPr>
          <w:rFonts w:hint="eastAsia"/>
        </w:rPr>
        <w:t>aes</w:t>
      </w:r>
      <w:r>
        <w:rPr>
          <w:rFonts w:hint="eastAsia"/>
        </w:rPr>
        <w:t>钥匙不规范等。正确情况下，均应返回“正常响应”；</w:t>
      </w:r>
    </w:p>
    <w:p w:rsidR="0036381A" w:rsidRDefault="0036381A" w:rsidP="0036381A">
      <w:pPr>
        <w:ind w:firstLineChars="150" w:firstLine="315"/>
      </w:pPr>
    </w:p>
    <w:p w:rsidR="00DD797A" w:rsidRPr="0036381A" w:rsidRDefault="00EA63DB" w:rsidP="00DD797A">
      <w:pPr>
        <w:pStyle w:val="3"/>
        <w:rPr>
          <w:sz w:val="21"/>
          <w:szCs w:val="21"/>
        </w:rPr>
      </w:pPr>
      <w:r>
        <w:rPr>
          <w:rFonts w:hint="eastAsia"/>
          <w:sz w:val="21"/>
          <w:szCs w:val="21"/>
        </w:rPr>
        <w:t>鉴权</w:t>
      </w:r>
      <w:r w:rsidR="00DD797A" w:rsidRPr="0036381A">
        <w:rPr>
          <w:rFonts w:hint="eastAsia"/>
          <w:sz w:val="21"/>
          <w:szCs w:val="21"/>
        </w:rPr>
        <w:t>接口</w:t>
      </w:r>
    </w:p>
    <w:p w:rsidR="00DD797A" w:rsidRDefault="00DD797A" w:rsidP="00DD797A">
      <w:pPr>
        <w:ind w:leftChars="100" w:left="210" w:firstLineChars="50" w:firstLine="105"/>
      </w:pPr>
      <w:r>
        <w:rPr>
          <w:rFonts w:hint="eastAsia"/>
        </w:rPr>
        <w:t>方法描述</w:t>
      </w:r>
      <w:r w:rsidRPr="005B2811">
        <w:rPr>
          <w:rFonts w:hint="eastAsia"/>
          <w:lang w:val="fr-FR"/>
        </w:rPr>
        <w:t>：</w:t>
      </w:r>
      <w:r>
        <w:rPr>
          <w:rFonts w:hint="eastAsia"/>
        </w:rPr>
        <w:t>华为钱包应用调用本接口获取用于支付其他接口调用所需的支付</w:t>
      </w:r>
      <w:r>
        <w:rPr>
          <w:rFonts w:hint="eastAsia"/>
        </w:rPr>
        <w:t>sdk</w:t>
      </w:r>
      <w:r>
        <w:rPr>
          <w:rFonts w:hint="eastAsia"/>
        </w:rPr>
        <w:t>钥匙信息。另外，和开发者身份验证接口一样，具备获取应用支付方式，消费者绑卡等信息能力。</w:t>
      </w:r>
    </w:p>
    <w:p w:rsidR="0036381A" w:rsidRDefault="0036381A" w:rsidP="0036381A">
      <w:pPr>
        <w:ind w:firstLineChars="150" w:firstLine="316"/>
        <w:rPr>
          <w:b/>
          <w:lang w:val="fr-FR"/>
        </w:rPr>
      </w:pPr>
      <w:r w:rsidRPr="00990213">
        <w:rPr>
          <w:rFonts w:hint="eastAsia"/>
          <w:b/>
        </w:rPr>
        <w:t>请求接口参数描述</w:t>
      </w:r>
      <w:r w:rsidRPr="005B2811">
        <w:rPr>
          <w:rFonts w:hint="eastAsia"/>
          <w:b/>
          <w:lang w:val="fr-FR"/>
        </w:rPr>
        <w:t>：</w:t>
      </w:r>
    </w:p>
    <w:tbl>
      <w:tblPr>
        <w:tblW w:w="8248" w:type="dxa"/>
        <w:tblInd w:w="121" w:type="dxa"/>
        <w:tblLayout w:type="fixed"/>
        <w:tblCellMar>
          <w:left w:w="0" w:type="dxa"/>
          <w:right w:w="0" w:type="dxa"/>
        </w:tblCellMar>
        <w:tblLook w:val="0000"/>
      </w:tblPr>
      <w:tblGrid>
        <w:gridCol w:w="1444"/>
        <w:gridCol w:w="1417"/>
        <w:gridCol w:w="4678"/>
        <w:gridCol w:w="709"/>
      </w:tblGrid>
      <w:tr w:rsidR="00EE0B69" w:rsidRPr="00270E48" w:rsidTr="00932078">
        <w:trPr>
          <w:trHeight w:val="493"/>
        </w:trPr>
        <w:tc>
          <w:tcPr>
            <w:tcW w:w="1444"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EE0B69" w:rsidRPr="005B2811" w:rsidRDefault="00EE0B69" w:rsidP="00932078">
            <w:pPr>
              <w:spacing w:line="240" w:lineRule="auto"/>
              <w:ind w:left="102" w:right="-20"/>
              <w:rPr>
                <w:sz w:val="24"/>
                <w:szCs w:val="24"/>
                <w:lang w:val="fr-FR"/>
              </w:rPr>
            </w:pPr>
            <w:r>
              <w:rPr>
                <w:rFonts w:ascii="微软雅黑" w:eastAsia="微软雅黑" w:cs="微软雅黑" w:hint="eastAsia"/>
                <w:b/>
                <w:bCs/>
                <w:spacing w:val="12"/>
                <w:position w:val="-1"/>
              </w:rPr>
              <w:t>名称</w:t>
            </w:r>
          </w:p>
        </w:tc>
        <w:tc>
          <w:tcPr>
            <w:tcW w:w="1417"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EE0B69" w:rsidRPr="00270E48" w:rsidRDefault="00EE0B69" w:rsidP="00932078">
            <w:pPr>
              <w:spacing w:line="240" w:lineRule="auto"/>
              <w:ind w:left="102" w:right="-20"/>
              <w:rPr>
                <w:sz w:val="24"/>
                <w:szCs w:val="24"/>
              </w:rPr>
            </w:pPr>
            <w:r>
              <w:rPr>
                <w:rFonts w:ascii="微软雅黑" w:eastAsia="微软雅黑" w:cs="微软雅黑" w:hint="eastAsia"/>
                <w:b/>
                <w:bCs/>
                <w:spacing w:val="12"/>
                <w:position w:val="-1"/>
              </w:rPr>
              <w:t>类型</w:t>
            </w:r>
          </w:p>
        </w:tc>
        <w:tc>
          <w:tcPr>
            <w:tcW w:w="4678"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EE0B69" w:rsidRPr="00270E48" w:rsidRDefault="00EE0B69" w:rsidP="00932078">
            <w:pPr>
              <w:spacing w:line="240" w:lineRule="auto"/>
              <w:ind w:left="102" w:right="-20"/>
              <w:rPr>
                <w:sz w:val="24"/>
                <w:szCs w:val="24"/>
              </w:rPr>
            </w:pPr>
            <w:r>
              <w:rPr>
                <w:rFonts w:ascii="微软雅黑" w:eastAsia="微软雅黑" w:cs="微软雅黑" w:hint="eastAsia"/>
                <w:b/>
                <w:bCs/>
                <w:spacing w:val="12"/>
                <w:position w:val="-1"/>
              </w:rPr>
              <w:t>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EE0B69" w:rsidRPr="00270E48" w:rsidRDefault="00EE0B69" w:rsidP="00932078">
            <w:pPr>
              <w:spacing w:line="240" w:lineRule="auto"/>
              <w:ind w:left="102" w:right="-20"/>
              <w:rPr>
                <w:sz w:val="24"/>
                <w:szCs w:val="24"/>
              </w:rPr>
            </w:pPr>
            <w:r>
              <w:rPr>
                <w:rFonts w:ascii="微软雅黑" w:eastAsia="微软雅黑" w:cs="微软雅黑" w:hint="eastAsia"/>
                <w:b/>
                <w:bCs/>
                <w:spacing w:val="12"/>
                <w:position w:val="-1"/>
              </w:rPr>
              <w:t>可选</w:t>
            </w:r>
          </w:p>
        </w:tc>
      </w:tr>
      <w:tr w:rsidR="00EE0B69" w:rsidRPr="00270E48" w:rsidTr="00932078">
        <w:tc>
          <w:tcPr>
            <w:tcW w:w="144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EE0B69" w:rsidRPr="00A70511" w:rsidRDefault="00EE0B69" w:rsidP="00932078">
            <w:pPr>
              <w:spacing w:line="240" w:lineRule="auto"/>
              <w:ind w:leftChars="80" w:left="168" w:right="-20"/>
              <w:jc w:val="both"/>
            </w:pPr>
            <w:r>
              <w:rPr>
                <w:rFonts w:hint="eastAsia"/>
              </w:rPr>
              <w:t>header</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EE0B69" w:rsidRPr="00A70511" w:rsidRDefault="00EE0B69" w:rsidP="00932078">
            <w:pPr>
              <w:spacing w:line="240" w:lineRule="auto"/>
              <w:ind w:leftChars="67" w:left="141" w:right="-20"/>
              <w:jc w:val="both"/>
            </w:pPr>
            <w:r>
              <w:rPr>
                <w:rFonts w:hint="eastAsia"/>
              </w:rPr>
              <w:t>Header</w:t>
            </w:r>
          </w:p>
        </w:tc>
        <w:tc>
          <w:tcPr>
            <w:tcW w:w="467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EE0B69" w:rsidRDefault="00EE0B69" w:rsidP="00932078">
            <w:pPr>
              <w:spacing w:line="240" w:lineRule="auto"/>
              <w:ind w:leftChars="67" w:left="141" w:right="-20"/>
              <w:jc w:val="both"/>
            </w:pPr>
            <w:r>
              <w:rPr>
                <w:rFonts w:hint="eastAsia"/>
              </w:rPr>
              <w:t>头信息，一些全局的、通用的信息</w:t>
            </w:r>
          </w:p>
          <w:p w:rsidR="00EE0B69" w:rsidRPr="00A70511" w:rsidRDefault="00EE0B69" w:rsidP="00EE0B69">
            <w:pPr>
              <w:spacing w:line="240" w:lineRule="auto"/>
              <w:ind w:leftChars="67" w:left="141" w:right="-20"/>
              <w:jc w:val="both"/>
            </w:pPr>
            <w:r>
              <w:rPr>
                <w:rFonts w:hint="eastAsia"/>
              </w:rPr>
              <w:t>header.commander</w:t>
            </w:r>
            <w:r>
              <w:rPr>
                <w:rFonts w:hint="eastAsia"/>
              </w:rPr>
              <w:t>：</w:t>
            </w:r>
            <w:r>
              <w:rPr>
                <w:rFonts w:hint="eastAsia"/>
              </w:rPr>
              <w:t>auth</w:t>
            </w:r>
            <w:r>
              <w:rPr>
                <w:rFonts w:hint="eastAsia"/>
              </w:rPr>
              <w:t>，表示鉴权</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EE0B69" w:rsidRPr="00A70511" w:rsidRDefault="00EE0B69" w:rsidP="00932078">
            <w:pPr>
              <w:spacing w:line="240" w:lineRule="auto"/>
              <w:ind w:left="102" w:right="-20"/>
              <w:jc w:val="both"/>
            </w:pPr>
            <w:r w:rsidRPr="00A70511">
              <w:rPr>
                <w:rFonts w:hint="eastAsia"/>
              </w:rPr>
              <w:t>M</w:t>
            </w:r>
          </w:p>
        </w:tc>
      </w:tr>
      <w:tr w:rsidR="00EE0B69" w:rsidRPr="00270E48" w:rsidTr="00932078">
        <w:tc>
          <w:tcPr>
            <w:tcW w:w="144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EE0B69" w:rsidRPr="00A70511" w:rsidRDefault="00EE0B69" w:rsidP="00932078">
            <w:pPr>
              <w:spacing w:line="240" w:lineRule="auto"/>
              <w:ind w:leftChars="67" w:left="141" w:right="-20"/>
              <w:jc w:val="both"/>
            </w:pPr>
          </w:p>
        </w:tc>
        <w:tc>
          <w:tcPr>
            <w:tcW w:w="141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EE0B69" w:rsidRPr="00A70511" w:rsidRDefault="00EE0B69" w:rsidP="00932078">
            <w:pPr>
              <w:spacing w:line="240" w:lineRule="auto"/>
              <w:ind w:leftChars="67" w:left="141" w:right="-20"/>
              <w:jc w:val="both"/>
            </w:pPr>
          </w:p>
        </w:tc>
        <w:tc>
          <w:tcPr>
            <w:tcW w:w="467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EE0B69" w:rsidRPr="001039E2" w:rsidRDefault="00EE0B69" w:rsidP="00932078">
            <w:pPr>
              <w:spacing w:line="240" w:lineRule="auto"/>
              <w:ind w:leftChars="67" w:left="141" w:right="-20"/>
              <w:jc w:val="both"/>
            </w:pP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EE0B69" w:rsidRPr="00A70511" w:rsidRDefault="00EE0B69" w:rsidP="00932078">
            <w:pPr>
              <w:spacing w:line="240" w:lineRule="auto"/>
              <w:ind w:leftChars="67" w:left="141" w:right="-20"/>
              <w:jc w:val="both"/>
            </w:pPr>
          </w:p>
        </w:tc>
      </w:tr>
      <w:tr w:rsidR="00EE0B69" w:rsidRPr="00270E48" w:rsidTr="00932078">
        <w:tc>
          <w:tcPr>
            <w:tcW w:w="8248" w:type="dxa"/>
            <w:gridSpan w:val="4"/>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EE0B69" w:rsidRPr="00857E99" w:rsidRDefault="00EE0B69" w:rsidP="00932078">
            <w:pPr>
              <w:spacing w:line="240" w:lineRule="auto"/>
              <w:ind w:leftChars="67" w:left="141" w:right="-20"/>
              <w:jc w:val="both"/>
            </w:pPr>
            <w:r>
              <w:rPr>
                <w:rFonts w:hint="eastAsia"/>
              </w:rPr>
              <w:t>其余参数同接口</w:t>
            </w:r>
            <w:r>
              <w:rPr>
                <w:rFonts w:hint="eastAsia"/>
              </w:rPr>
              <w:t>1.11</w:t>
            </w:r>
          </w:p>
        </w:tc>
      </w:tr>
      <w:tr w:rsidR="00EE0B69" w:rsidRPr="00270E48" w:rsidTr="00932078">
        <w:tc>
          <w:tcPr>
            <w:tcW w:w="144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EE0B69" w:rsidRPr="00857E99" w:rsidRDefault="00EE0B69" w:rsidP="00932078">
            <w:pPr>
              <w:spacing w:line="240" w:lineRule="auto"/>
              <w:ind w:leftChars="67" w:left="141" w:right="-20"/>
              <w:jc w:val="both"/>
            </w:pPr>
          </w:p>
        </w:tc>
        <w:tc>
          <w:tcPr>
            <w:tcW w:w="141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EE0B69" w:rsidRDefault="00EE0B69" w:rsidP="00932078">
            <w:pPr>
              <w:spacing w:line="240" w:lineRule="auto"/>
              <w:ind w:leftChars="67" w:left="141" w:right="-20"/>
              <w:jc w:val="both"/>
            </w:pPr>
          </w:p>
        </w:tc>
        <w:tc>
          <w:tcPr>
            <w:tcW w:w="4678"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EE0B69" w:rsidRDefault="00EE0B69" w:rsidP="00932078">
            <w:pPr>
              <w:spacing w:line="240" w:lineRule="auto"/>
              <w:ind w:leftChars="67" w:left="141" w:right="-20"/>
              <w:jc w:val="both"/>
            </w:pP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EE0B69" w:rsidRPr="00857E99" w:rsidRDefault="00EE0B69" w:rsidP="00932078">
            <w:pPr>
              <w:spacing w:line="240" w:lineRule="auto"/>
              <w:ind w:leftChars="67" w:left="141" w:right="-20"/>
              <w:jc w:val="both"/>
            </w:pPr>
          </w:p>
        </w:tc>
      </w:tr>
    </w:tbl>
    <w:p w:rsidR="00EE0B69" w:rsidRPr="00E4026E" w:rsidRDefault="00EE0B69" w:rsidP="00EE0B69">
      <w:pPr>
        <w:spacing w:line="240" w:lineRule="auto"/>
        <w:rPr>
          <w:sz w:val="20"/>
          <w:szCs w:val="20"/>
        </w:rPr>
      </w:pPr>
    </w:p>
    <w:p w:rsidR="00EE0B69" w:rsidRDefault="00EE0B69" w:rsidP="00EE0B69">
      <w:pPr>
        <w:ind w:firstLineChars="150" w:firstLine="316"/>
        <w:rPr>
          <w:b/>
        </w:rPr>
      </w:pPr>
      <w:r w:rsidRPr="00BB29FC">
        <w:rPr>
          <w:rFonts w:hint="eastAsia"/>
          <w:b/>
        </w:rPr>
        <w:t>响应参数描述</w:t>
      </w:r>
      <w:r>
        <w:rPr>
          <w:rFonts w:hint="eastAsia"/>
          <w:b/>
        </w:rPr>
        <w:t>：</w:t>
      </w:r>
    </w:p>
    <w:tbl>
      <w:tblPr>
        <w:tblW w:w="8248" w:type="dxa"/>
        <w:tblInd w:w="121" w:type="dxa"/>
        <w:tblLayout w:type="fixed"/>
        <w:tblCellMar>
          <w:left w:w="0" w:type="dxa"/>
          <w:right w:w="0" w:type="dxa"/>
        </w:tblCellMar>
        <w:tblLook w:val="0000"/>
      </w:tblPr>
      <w:tblGrid>
        <w:gridCol w:w="1585"/>
        <w:gridCol w:w="1134"/>
        <w:gridCol w:w="4820"/>
        <w:gridCol w:w="709"/>
      </w:tblGrid>
      <w:tr w:rsidR="00EE0B69" w:rsidRPr="00270E48" w:rsidTr="00932078">
        <w:trPr>
          <w:trHeight w:val="493"/>
        </w:trPr>
        <w:tc>
          <w:tcPr>
            <w:tcW w:w="1585"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EE0B69" w:rsidRPr="005B2811" w:rsidRDefault="00EE0B69" w:rsidP="00932078">
            <w:pPr>
              <w:spacing w:line="240" w:lineRule="auto"/>
              <w:ind w:left="102" w:right="-20"/>
              <w:rPr>
                <w:sz w:val="24"/>
                <w:szCs w:val="24"/>
                <w:lang w:val="fr-FR"/>
              </w:rPr>
            </w:pPr>
            <w:r>
              <w:rPr>
                <w:rFonts w:ascii="微软雅黑" w:eastAsia="微软雅黑" w:cs="微软雅黑" w:hint="eastAsia"/>
                <w:b/>
                <w:bCs/>
                <w:spacing w:val="12"/>
                <w:position w:val="-1"/>
              </w:rPr>
              <w:t>名称</w:t>
            </w:r>
          </w:p>
        </w:tc>
        <w:tc>
          <w:tcPr>
            <w:tcW w:w="1134"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EE0B69" w:rsidRPr="00270E48" w:rsidRDefault="00EE0B69" w:rsidP="00932078">
            <w:pPr>
              <w:spacing w:line="240" w:lineRule="auto"/>
              <w:ind w:left="102" w:right="-20"/>
              <w:rPr>
                <w:sz w:val="24"/>
                <w:szCs w:val="24"/>
              </w:rPr>
            </w:pPr>
            <w:r>
              <w:rPr>
                <w:rFonts w:ascii="微软雅黑" w:eastAsia="微软雅黑" w:cs="微软雅黑" w:hint="eastAsia"/>
                <w:b/>
                <w:bCs/>
                <w:spacing w:val="12"/>
                <w:position w:val="-1"/>
              </w:rPr>
              <w:t>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EE0B69" w:rsidRPr="00270E48" w:rsidRDefault="00EE0B69" w:rsidP="00932078">
            <w:pPr>
              <w:spacing w:line="240" w:lineRule="auto"/>
              <w:ind w:left="102" w:right="-20"/>
              <w:rPr>
                <w:sz w:val="24"/>
                <w:szCs w:val="24"/>
              </w:rPr>
            </w:pPr>
            <w:r>
              <w:rPr>
                <w:rFonts w:ascii="微软雅黑" w:eastAsia="微软雅黑" w:cs="微软雅黑" w:hint="eastAsia"/>
                <w:b/>
                <w:bCs/>
                <w:spacing w:val="12"/>
                <w:position w:val="-1"/>
              </w:rPr>
              <w:t>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EE0B69" w:rsidRPr="00270E48" w:rsidRDefault="00EE0B69" w:rsidP="00932078">
            <w:pPr>
              <w:spacing w:line="240" w:lineRule="auto"/>
              <w:ind w:left="102" w:right="-20"/>
              <w:rPr>
                <w:sz w:val="24"/>
                <w:szCs w:val="24"/>
              </w:rPr>
            </w:pPr>
            <w:r>
              <w:rPr>
                <w:rFonts w:ascii="微软雅黑" w:eastAsia="微软雅黑" w:cs="微软雅黑" w:hint="eastAsia"/>
                <w:b/>
                <w:bCs/>
                <w:spacing w:val="12"/>
                <w:position w:val="-1"/>
              </w:rPr>
              <w:t>可选</w:t>
            </w:r>
          </w:p>
        </w:tc>
      </w:tr>
      <w:tr w:rsidR="00EE0B69" w:rsidRPr="00270E48" w:rsidTr="00932078">
        <w:trPr>
          <w:trHeight w:val="493"/>
        </w:trPr>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EE0B69" w:rsidRPr="006653D9" w:rsidRDefault="00EE0B69" w:rsidP="00932078">
            <w:pPr>
              <w:spacing w:line="240" w:lineRule="auto"/>
              <w:ind w:leftChars="80" w:left="168" w:right="-20"/>
              <w:jc w:val="both"/>
            </w:pPr>
            <w:r>
              <w:rPr>
                <w:rFonts w:hint="eastAsia"/>
              </w:rPr>
              <w:t>header</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EE0B69" w:rsidRDefault="00EE0B69" w:rsidP="00932078">
            <w:pPr>
              <w:spacing w:line="240" w:lineRule="auto"/>
              <w:ind w:left="102" w:right="-20"/>
              <w:rPr>
                <w:rFonts w:ascii="微软雅黑" w:eastAsia="微软雅黑" w:cs="微软雅黑"/>
                <w:b/>
                <w:bCs/>
                <w:spacing w:val="12"/>
                <w:position w:val="-1"/>
              </w:rPr>
            </w:pPr>
            <w:r>
              <w:rPr>
                <w:rFonts w:hint="eastAsia"/>
              </w:rPr>
              <w:t>Header</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EE0B69" w:rsidRDefault="00EE0B69" w:rsidP="00EE0B69">
            <w:pPr>
              <w:spacing w:line="240" w:lineRule="auto"/>
              <w:ind w:leftChars="67" w:left="141" w:right="-20"/>
              <w:jc w:val="both"/>
              <w:rPr>
                <w:rFonts w:ascii="微软雅黑" w:eastAsia="微软雅黑" w:cs="微软雅黑"/>
                <w:b/>
                <w:bCs/>
                <w:spacing w:val="12"/>
                <w:position w:val="-1"/>
              </w:rPr>
            </w:pPr>
            <w:r>
              <w:rPr>
                <w:rFonts w:hint="eastAsia"/>
              </w:rPr>
              <w:t>头信息，一些全局的、通用的信息</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EE0B69" w:rsidRDefault="00EE0B69" w:rsidP="00932078">
            <w:pPr>
              <w:spacing w:line="240" w:lineRule="auto"/>
              <w:ind w:left="102" w:right="-20"/>
              <w:rPr>
                <w:rFonts w:ascii="微软雅黑" w:eastAsia="微软雅黑" w:cs="微软雅黑"/>
                <w:b/>
                <w:bCs/>
                <w:spacing w:val="12"/>
                <w:position w:val="-1"/>
              </w:rPr>
            </w:pPr>
            <w:r w:rsidRPr="00A70511">
              <w:rPr>
                <w:rFonts w:hint="eastAsia"/>
              </w:rPr>
              <w:t>M</w:t>
            </w:r>
          </w:p>
        </w:tc>
      </w:tr>
      <w:tr w:rsidR="00EE0B69" w:rsidRPr="00270E48" w:rsidTr="00932078">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EE0B69" w:rsidRPr="00A70511" w:rsidRDefault="00EE0B69" w:rsidP="00932078">
            <w:pPr>
              <w:spacing w:line="240" w:lineRule="auto"/>
              <w:ind w:leftChars="80" w:left="168" w:right="-20"/>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EE0B69" w:rsidRPr="00A70511" w:rsidRDefault="00EE0B69" w:rsidP="00932078">
            <w:pPr>
              <w:spacing w:line="240" w:lineRule="auto"/>
              <w:ind w:leftChars="67" w:left="141" w:right="-20"/>
              <w:jc w:val="both"/>
            </w:pP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EE0B69" w:rsidRPr="00A70511" w:rsidRDefault="00EE0B69" w:rsidP="00932078">
            <w:pPr>
              <w:spacing w:line="240" w:lineRule="auto"/>
              <w:ind w:leftChars="67" w:left="141" w:right="-20"/>
              <w:jc w:val="both"/>
            </w:pP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EE0B69" w:rsidRPr="00555276" w:rsidRDefault="00EE0B69" w:rsidP="00932078">
            <w:pPr>
              <w:spacing w:line="240" w:lineRule="auto"/>
              <w:ind w:leftChars="67" w:left="141" w:right="-20"/>
              <w:jc w:val="both"/>
            </w:pPr>
          </w:p>
        </w:tc>
      </w:tr>
      <w:tr w:rsidR="00EE0B69" w:rsidRPr="00270E48" w:rsidTr="00932078">
        <w:tc>
          <w:tcPr>
            <w:tcW w:w="8248" w:type="dxa"/>
            <w:gridSpan w:val="4"/>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EE0B69" w:rsidRPr="00775C76" w:rsidRDefault="00EE0B69" w:rsidP="00932078">
            <w:pPr>
              <w:spacing w:line="240" w:lineRule="auto"/>
              <w:ind w:leftChars="67" w:left="141" w:right="-20"/>
              <w:jc w:val="both"/>
            </w:pPr>
            <w:r>
              <w:rPr>
                <w:rFonts w:hint="eastAsia"/>
              </w:rPr>
              <w:t>其余参数同接口</w:t>
            </w:r>
            <w:r>
              <w:rPr>
                <w:rFonts w:hint="eastAsia"/>
              </w:rPr>
              <w:t>1.11</w:t>
            </w:r>
            <w:r w:rsidR="008A7769">
              <w:rPr>
                <w:rFonts w:hint="eastAsia"/>
              </w:rPr>
              <w:t>的返回</w:t>
            </w:r>
          </w:p>
        </w:tc>
      </w:tr>
      <w:tr w:rsidR="00EE0B69" w:rsidRPr="00270E48" w:rsidTr="00932078">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EE0B69" w:rsidRPr="00286EBC" w:rsidRDefault="00EE0B69" w:rsidP="00932078">
            <w:pPr>
              <w:spacing w:line="240" w:lineRule="auto"/>
              <w:ind w:leftChars="80" w:left="168" w:right="-20"/>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EE0B69" w:rsidRPr="00286EBC" w:rsidRDefault="00EE0B69" w:rsidP="00932078">
            <w:pPr>
              <w:spacing w:line="240" w:lineRule="auto"/>
              <w:ind w:leftChars="80" w:left="168" w:right="51"/>
              <w:jc w:val="both"/>
            </w:pP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EE0B69" w:rsidRDefault="00EE0B69" w:rsidP="00932078">
            <w:pPr>
              <w:spacing w:line="240" w:lineRule="auto"/>
              <w:ind w:leftChars="80" w:left="168" w:right="-20"/>
              <w:jc w:val="both"/>
            </w:pP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EE0B69" w:rsidRPr="004A2310" w:rsidRDefault="00EE0B69" w:rsidP="00932078">
            <w:pPr>
              <w:spacing w:line="240" w:lineRule="auto"/>
              <w:ind w:leftChars="67" w:left="141" w:right="-20"/>
              <w:jc w:val="both"/>
            </w:pPr>
          </w:p>
        </w:tc>
      </w:tr>
    </w:tbl>
    <w:p w:rsidR="00EE0B69" w:rsidRDefault="00EE0B69" w:rsidP="00EE0B69">
      <w:pPr>
        <w:ind w:firstLineChars="150" w:firstLine="316"/>
        <w:rPr>
          <w:b/>
        </w:rPr>
      </w:pPr>
    </w:p>
    <w:p w:rsidR="00EE0B69" w:rsidRPr="00B05E9E" w:rsidRDefault="00EE0B69" w:rsidP="00EE0B69">
      <w:pPr>
        <w:ind w:firstLineChars="150" w:firstLine="316"/>
        <w:rPr>
          <w:b/>
        </w:rPr>
      </w:pPr>
      <w:r w:rsidRPr="00B05E9E">
        <w:rPr>
          <w:rFonts w:hint="eastAsia"/>
          <w:b/>
        </w:rPr>
        <w:t>示例</w:t>
      </w:r>
    </w:p>
    <w:tbl>
      <w:tblPr>
        <w:tblW w:w="0" w:type="auto"/>
        <w:tblInd w:w="3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701"/>
        <w:gridCol w:w="6379"/>
      </w:tblGrid>
      <w:tr w:rsidR="00EE0B69" w:rsidRPr="0038247B" w:rsidTr="00932078">
        <w:trPr>
          <w:cantSplit/>
          <w:trHeight w:val="300"/>
        </w:trPr>
        <w:tc>
          <w:tcPr>
            <w:tcW w:w="170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EE0B69" w:rsidRPr="0038247B" w:rsidRDefault="00EE0B69" w:rsidP="00932078">
            <w:pPr>
              <w:pStyle w:val="TableHeading"/>
            </w:pPr>
            <w:r w:rsidRPr="0038247B">
              <w:t>Req/Response</w:t>
            </w:r>
          </w:p>
        </w:tc>
        <w:tc>
          <w:tcPr>
            <w:tcW w:w="637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EE0B69" w:rsidRPr="0038247B" w:rsidRDefault="00EE0B69" w:rsidP="00932078">
            <w:pPr>
              <w:pStyle w:val="TableHeading"/>
            </w:pPr>
            <w:r w:rsidRPr="0038247B">
              <w:t>Example</w:t>
            </w:r>
          </w:p>
        </w:tc>
      </w:tr>
      <w:tr w:rsidR="00EE0B69" w:rsidRPr="001C6E22" w:rsidTr="00932078">
        <w:trPr>
          <w:cantSplit/>
          <w:trHeight w:val="281"/>
        </w:trPr>
        <w:tc>
          <w:tcPr>
            <w:tcW w:w="1701" w:type="dxa"/>
          </w:tcPr>
          <w:p w:rsidR="00EE0B69" w:rsidRPr="002B69A5" w:rsidRDefault="00EE0B69" w:rsidP="00932078">
            <w:pPr>
              <w:pStyle w:val="TableText"/>
              <w:rPr>
                <w:lang w:val="fr-FR"/>
              </w:rPr>
            </w:pPr>
            <w:r w:rsidRPr="0038247B">
              <w:t>HTTP Request</w:t>
            </w:r>
          </w:p>
        </w:tc>
        <w:tc>
          <w:tcPr>
            <w:tcW w:w="6379" w:type="dxa"/>
          </w:tcPr>
          <w:p w:rsidR="00D53A18" w:rsidRPr="00D53A18" w:rsidRDefault="00D53A18" w:rsidP="00D53A18">
            <w:pPr>
              <w:pStyle w:val="TerminalDisplayinTable"/>
              <w:shd w:val="clear" w:color="auto" w:fill="D9D9D9"/>
              <w:spacing w:line="240" w:lineRule="auto"/>
              <w:ind w:firstLineChars="21" w:firstLine="31"/>
              <w:rPr>
                <w:rFonts w:ascii="Arial" w:hAnsi="Arial" w:cs="Arial"/>
                <w:spacing w:val="0"/>
                <w:sz w:val="15"/>
                <w:szCs w:val="20"/>
                <w:lang w:val="fr-FR"/>
              </w:rPr>
            </w:pPr>
            <w:r w:rsidRPr="00D53A18">
              <w:rPr>
                <w:rFonts w:ascii="Arial" w:hAnsi="Arial" w:cs="Arial"/>
                <w:spacing w:val="0"/>
                <w:sz w:val="15"/>
                <w:szCs w:val="20"/>
                <w:lang w:val="fr-FR"/>
              </w:rPr>
              <w:t>{</w:t>
            </w:r>
          </w:p>
          <w:p w:rsidR="00223C58" w:rsidRDefault="00D53A18">
            <w:pPr>
              <w:pStyle w:val="TerminalDisplayinTable"/>
              <w:shd w:val="clear" w:color="auto" w:fill="D9D9D9"/>
              <w:spacing w:line="240" w:lineRule="auto"/>
              <w:ind w:firstLineChars="21" w:firstLine="31"/>
              <w:rPr>
                <w:rFonts w:ascii="Arial" w:hAnsi="Arial" w:cs="Arial"/>
                <w:spacing w:val="0"/>
                <w:sz w:val="15"/>
                <w:szCs w:val="20"/>
                <w:lang w:val="fr-FR"/>
              </w:rPr>
            </w:pPr>
            <w:r w:rsidRPr="00D53A18">
              <w:rPr>
                <w:rFonts w:ascii="Arial" w:hAnsi="Arial" w:cs="Arial"/>
                <w:spacing w:val="0"/>
                <w:sz w:val="15"/>
                <w:szCs w:val="20"/>
                <w:lang w:val="fr-FR"/>
              </w:rPr>
              <w:t xml:space="preserve">    "encryptedKey": "IzOa1sbdOKf0AbDV5gNc47urju1QlnOO89b+o1tujIv4iLMFJJAefbegSCiUeQ3Osw0b2KlOrIekQOpSHHnk0UVN0D8dMHkW+qjE8tWqDCNRZsJGeILDKFiyoVPh6MyjhEPscsdTUncpmGnydiViYjVJqLIj5/hVugWsOp/l46Q=",</w:t>
            </w:r>
          </w:p>
          <w:p w:rsidR="00223C58" w:rsidRDefault="00D53A18">
            <w:pPr>
              <w:pStyle w:val="TerminalDisplayinTable"/>
              <w:shd w:val="clear" w:color="auto" w:fill="D9D9D9"/>
              <w:spacing w:line="240" w:lineRule="auto"/>
              <w:ind w:firstLineChars="21" w:firstLine="31"/>
              <w:rPr>
                <w:rFonts w:ascii="Arial" w:hAnsi="Arial" w:cs="Arial"/>
                <w:spacing w:val="0"/>
                <w:sz w:val="15"/>
                <w:szCs w:val="20"/>
                <w:lang w:val="fr-FR"/>
              </w:rPr>
            </w:pPr>
            <w:r w:rsidRPr="00D53A18">
              <w:rPr>
                <w:rFonts w:ascii="Arial" w:hAnsi="Arial" w:cs="Arial"/>
                <w:spacing w:val="0"/>
                <w:sz w:val="15"/>
                <w:szCs w:val="20"/>
                <w:lang w:val="fr-FR"/>
              </w:rPr>
              <w:t xml:space="preserve">    "merchantID": "260086000000068459",</w:t>
            </w:r>
          </w:p>
          <w:p w:rsidR="00223C58" w:rsidRDefault="00D53A18">
            <w:pPr>
              <w:pStyle w:val="TerminalDisplayinTable"/>
              <w:shd w:val="clear" w:color="auto" w:fill="D9D9D9"/>
              <w:spacing w:line="240" w:lineRule="auto"/>
              <w:ind w:firstLineChars="21" w:firstLine="31"/>
              <w:rPr>
                <w:rFonts w:ascii="Arial" w:hAnsi="Arial" w:cs="Arial"/>
                <w:spacing w:val="0"/>
                <w:sz w:val="15"/>
                <w:szCs w:val="20"/>
                <w:lang w:val="fr-FR"/>
              </w:rPr>
            </w:pPr>
            <w:r w:rsidRPr="00D53A18">
              <w:rPr>
                <w:rFonts w:ascii="Arial" w:hAnsi="Arial" w:cs="Arial"/>
                <w:spacing w:val="0"/>
                <w:sz w:val="15"/>
                <w:szCs w:val="20"/>
                <w:lang w:val="fr-FR"/>
              </w:rPr>
              <w:t xml:space="preserve">    "data": "RPi6cz1FsAosp5yxO2RdBy1MM91aUIYMwLpI6ElPWSHZEa9+wMBRny40Jjx6vLZZ/d26gGVxB6b1G1+DG1vGCziip9T76BsdIV2iM1NT3k4qbJBlDg2fLC4iU2I00C/B3MRO0t1l+jSihrocTmDTvTah8F4lkxgDDDy9zw48WUW+wZEdLuTkSKMTPmO+E59/NrqVL+eDKUVnBMPvDLgOJDYYpnIeyk4lPNIoNQG/7DFN+vj5CCGYMSdBKpq4hyRvCKnTC54YI/QrAJMpI2x670HnoLxNqAPfmGgLLnBUHi1R/EA0njOctwTmVPm+OLXO",</w:t>
            </w:r>
          </w:p>
          <w:p w:rsidR="00223C58" w:rsidRDefault="00D53A18">
            <w:pPr>
              <w:pStyle w:val="TerminalDisplayinTable"/>
              <w:shd w:val="clear" w:color="auto" w:fill="D9D9D9"/>
              <w:spacing w:line="240" w:lineRule="auto"/>
              <w:ind w:firstLineChars="21" w:firstLine="31"/>
              <w:rPr>
                <w:rFonts w:ascii="Arial" w:hAnsi="Arial" w:cs="Arial"/>
                <w:spacing w:val="0"/>
                <w:sz w:val="15"/>
                <w:szCs w:val="20"/>
              </w:rPr>
            </w:pPr>
            <w:r w:rsidRPr="00D53A18">
              <w:rPr>
                <w:rFonts w:ascii="Arial" w:hAnsi="Arial" w:cs="Arial"/>
                <w:spacing w:val="0"/>
                <w:sz w:val="15"/>
                <w:szCs w:val="20"/>
                <w:lang w:val="fr-FR"/>
              </w:rPr>
              <w:t xml:space="preserve">    </w:t>
            </w:r>
            <w:r w:rsidRPr="00D53A18">
              <w:rPr>
                <w:rFonts w:ascii="Arial" w:hAnsi="Arial" w:cs="Arial"/>
                <w:spacing w:val="0"/>
                <w:sz w:val="15"/>
                <w:szCs w:val="20"/>
              </w:rPr>
              <w:t>"keyIndex": 1</w:t>
            </w:r>
          </w:p>
          <w:p w:rsidR="00EE0B69" w:rsidRPr="00CC67D9" w:rsidRDefault="00D53A18" w:rsidP="00D53A18">
            <w:pPr>
              <w:pStyle w:val="TerminalDisplayinTable"/>
              <w:shd w:val="clear" w:color="auto" w:fill="D9D9D9"/>
              <w:spacing w:line="240" w:lineRule="auto"/>
              <w:ind w:firstLineChars="21" w:firstLine="31"/>
              <w:rPr>
                <w:rFonts w:ascii="Arial" w:hAnsi="Arial" w:cs="Arial"/>
                <w:spacing w:val="0"/>
                <w:sz w:val="11"/>
                <w:szCs w:val="20"/>
              </w:rPr>
            </w:pPr>
            <w:r w:rsidRPr="00D53A18">
              <w:rPr>
                <w:rFonts w:ascii="Arial" w:hAnsi="Arial" w:cs="Arial"/>
                <w:spacing w:val="0"/>
                <w:sz w:val="15"/>
                <w:szCs w:val="20"/>
              </w:rPr>
              <w:t>}</w:t>
            </w:r>
          </w:p>
        </w:tc>
      </w:tr>
      <w:tr w:rsidR="00EE0B69" w:rsidRPr="001C6E22" w:rsidTr="00932078">
        <w:trPr>
          <w:cantSplit/>
          <w:trHeight w:val="281"/>
        </w:trPr>
        <w:tc>
          <w:tcPr>
            <w:tcW w:w="1701" w:type="dxa"/>
          </w:tcPr>
          <w:p w:rsidR="00EE0B69" w:rsidRPr="002B69A5" w:rsidRDefault="00EE0B69" w:rsidP="00932078">
            <w:pPr>
              <w:pStyle w:val="TableText"/>
              <w:rPr>
                <w:lang w:val="fr-FR"/>
              </w:rPr>
            </w:pPr>
            <w:r w:rsidRPr="002B69A5">
              <w:rPr>
                <w:lang w:val="fr-FR"/>
              </w:rPr>
              <w:lastRenderedPageBreak/>
              <w:t>HTT</w:t>
            </w:r>
            <w:r>
              <w:rPr>
                <w:rFonts w:hint="eastAsia"/>
                <w:lang w:val="fr-FR"/>
              </w:rPr>
              <w:t>P</w:t>
            </w:r>
            <w:r w:rsidRPr="002B69A5">
              <w:rPr>
                <w:lang w:val="fr-FR"/>
              </w:rPr>
              <w:t xml:space="preserve"> Response</w:t>
            </w:r>
          </w:p>
        </w:tc>
        <w:tc>
          <w:tcPr>
            <w:tcW w:w="6379" w:type="dxa"/>
          </w:tcPr>
          <w:p w:rsidR="000D528F" w:rsidRPr="000D528F" w:rsidRDefault="000D528F" w:rsidP="000D528F">
            <w:pPr>
              <w:pStyle w:val="TerminalDisplayinTable"/>
              <w:shd w:val="clear" w:color="auto" w:fill="D9D9D9"/>
              <w:spacing w:line="240" w:lineRule="auto"/>
              <w:rPr>
                <w:rFonts w:ascii="Arial" w:hAnsi="Arial" w:cs="Arial"/>
                <w:spacing w:val="0"/>
                <w:sz w:val="20"/>
                <w:szCs w:val="20"/>
                <w:lang w:val="fr-FR"/>
              </w:rPr>
            </w:pPr>
            <w:r w:rsidRPr="000D528F">
              <w:rPr>
                <w:rFonts w:ascii="Arial" w:hAnsi="Arial" w:cs="Arial"/>
                <w:spacing w:val="0"/>
                <w:sz w:val="20"/>
                <w:szCs w:val="20"/>
                <w:lang w:val="fr-FR"/>
              </w:rPr>
              <w:t>{</w:t>
            </w:r>
          </w:p>
          <w:p w:rsidR="000D528F" w:rsidRPr="000D528F" w:rsidRDefault="000D528F" w:rsidP="000D528F">
            <w:pPr>
              <w:pStyle w:val="TerminalDisplayinTable"/>
              <w:shd w:val="clear" w:color="auto" w:fill="D9D9D9"/>
              <w:spacing w:line="240" w:lineRule="auto"/>
              <w:rPr>
                <w:rFonts w:ascii="Arial" w:hAnsi="Arial" w:cs="Arial"/>
                <w:spacing w:val="0"/>
                <w:sz w:val="20"/>
                <w:szCs w:val="20"/>
                <w:lang w:val="fr-FR"/>
              </w:rPr>
            </w:pPr>
            <w:r w:rsidRPr="000D528F">
              <w:rPr>
                <w:rFonts w:ascii="Arial" w:hAnsi="Arial" w:cs="Arial"/>
                <w:spacing w:val="0"/>
                <w:sz w:val="20"/>
                <w:szCs w:val="20"/>
                <w:lang w:val="fr-FR"/>
              </w:rPr>
              <w:t xml:space="preserve">    "merchantID": "260086000000068459",</w:t>
            </w:r>
          </w:p>
          <w:p w:rsidR="000D528F" w:rsidRPr="000D528F" w:rsidRDefault="000D528F" w:rsidP="000D528F">
            <w:pPr>
              <w:pStyle w:val="TerminalDisplayinTable"/>
              <w:shd w:val="clear" w:color="auto" w:fill="D9D9D9"/>
              <w:spacing w:line="240" w:lineRule="auto"/>
              <w:rPr>
                <w:rFonts w:ascii="Arial" w:hAnsi="Arial" w:cs="Arial"/>
                <w:spacing w:val="0"/>
                <w:sz w:val="20"/>
                <w:szCs w:val="20"/>
                <w:lang w:val="fr-FR"/>
              </w:rPr>
            </w:pPr>
            <w:r w:rsidRPr="000D528F">
              <w:rPr>
                <w:rFonts w:ascii="Arial" w:hAnsi="Arial" w:cs="Arial"/>
                <w:spacing w:val="0"/>
                <w:sz w:val="20"/>
                <w:szCs w:val="20"/>
                <w:lang w:val="fr-FR"/>
              </w:rPr>
              <w:t xml:space="preserve">    "keyIndex": 1,</w:t>
            </w:r>
          </w:p>
          <w:p w:rsidR="000D528F" w:rsidRPr="000D528F" w:rsidRDefault="000D528F" w:rsidP="000D528F">
            <w:pPr>
              <w:pStyle w:val="TerminalDisplayinTable"/>
              <w:shd w:val="clear" w:color="auto" w:fill="D9D9D9"/>
              <w:spacing w:line="240" w:lineRule="auto"/>
              <w:rPr>
                <w:rFonts w:ascii="Arial" w:hAnsi="Arial" w:cs="Arial"/>
                <w:spacing w:val="0"/>
                <w:sz w:val="20"/>
                <w:szCs w:val="20"/>
                <w:lang w:val="fr-FR"/>
              </w:rPr>
            </w:pPr>
            <w:r w:rsidRPr="000D528F">
              <w:rPr>
                <w:rFonts w:ascii="Arial" w:hAnsi="Arial" w:cs="Arial"/>
                <w:spacing w:val="0"/>
                <w:sz w:val="20"/>
                <w:szCs w:val="20"/>
                <w:lang w:val="fr-FR"/>
              </w:rPr>
              <w:t xml:space="preserve">    "response": "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"</w:t>
            </w:r>
          </w:p>
          <w:p w:rsidR="00EE0B69" w:rsidRPr="00AA725F" w:rsidRDefault="000D528F" w:rsidP="000D528F">
            <w:pPr>
              <w:pStyle w:val="TerminalDisplayinTable"/>
              <w:shd w:val="clear" w:color="auto" w:fill="D9D9D9"/>
              <w:spacing w:line="240" w:lineRule="auto"/>
              <w:rPr>
                <w:rFonts w:ascii="Arial" w:hAnsi="Arial" w:cs="Arial"/>
                <w:spacing w:val="0"/>
                <w:sz w:val="20"/>
                <w:szCs w:val="20"/>
                <w:lang w:val="fr-FR"/>
              </w:rPr>
            </w:pPr>
            <w:r w:rsidRPr="000D528F">
              <w:rPr>
                <w:rFonts w:ascii="Arial" w:hAnsi="Arial" w:cs="Arial"/>
                <w:spacing w:val="0"/>
                <w:sz w:val="20"/>
                <w:szCs w:val="20"/>
                <w:lang w:val="fr-FR"/>
              </w:rPr>
              <w:t>}</w:t>
            </w:r>
          </w:p>
        </w:tc>
      </w:tr>
    </w:tbl>
    <w:p w:rsidR="00EE0B69" w:rsidRPr="00166C08" w:rsidRDefault="00EE0B69" w:rsidP="00EE0B69">
      <w:pPr>
        <w:spacing w:line="240" w:lineRule="auto"/>
      </w:pPr>
    </w:p>
    <w:p w:rsidR="00990823" w:rsidRDefault="00990823" w:rsidP="00990823">
      <w:pPr>
        <w:ind w:firstLineChars="150" w:firstLine="316"/>
        <w:rPr>
          <w:b/>
        </w:rPr>
      </w:pPr>
    </w:p>
    <w:p w:rsidR="00E911E3" w:rsidRPr="001F0395" w:rsidRDefault="00E911E3" w:rsidP="0036381A">
      <w:pPr>
        <w:ind w:firstLineChars="150" w:firstLine="316"/>
        <w:rPr>
          <w:b/>
        </w:rPr>
      </w:pPr>
    </w:p>
    <w:p w:rsidR="000D6369" w:rsidRPr="0036381A" w:rsidRDefault="000D6369" w:rsidP="000D6369">
      <w:pPr>
        <w:pStyle w:val="3"/>
        <w:rPr>
          <w:sz w:val="21"/>
          <w:szCs w:val="21"/>
        </w:rPr>
      </w:pPr>
      <w:r>
        <w:rPr>
          <w:rFonts w:hint="eastAsia"/>
          <w:sz w:val="21"/>
          <w:szCs w:val="21"/>
        </w:rPr>
        <w:t>非实名绑卡迁移</w:t>
      </w:r>
    </w:p>
    <w:p w:rsidR="000D6369" w:rsidRDefault="000D6369" w:rsidP="00960C33">
      <w:pPr>
        <w:ind w:leftChars="100" w:left="210" w:firstLineChars="237" w:firstLine="498"/>
      </w:pPr>
      <w:r>
        <w:rPr>
          <w:rFonts w:hint="eastAsia"/>
        </w:rPr>
        <w:t>方法描述</w:t>
      </w:r>
      <w:r w:rsidRPr="005B2811">
        <w:rPr>
          <w:rFonts w:hint="eastAsia"/>
          <w:lang w:val="fr-FR"/>
        </w:rPr>
        <w:t>：</w:t>
      </w:r>
      <w:r>
        <w:rPr>
          <w:rFonts w:hint="eastAsia"/>
        </w:rPr>
        <w:t>一张非实名绑卡通过进一步输入</w:t>
      </w:r>
      <w:r>
        <w:rPr>
          <w:rFonts w:hint="eastAsia"/>
        </w:rPr>
        <w:t>ID</w:t>
      </w:r>
      <w:r>
        <w:rPr>
          <w:rFonts w:hint="eastAsia"/>
        </w:rPr>
        <w:t>和持卡人姓名升级为实名绑卡。一般在用户确定升级后，</w:t>
      </w:r>
      <w:r w:rsidR="000B0DD5">
        <w:rPr>
          <w:rFonts w:hint="eastAsia"/>
        </w:rPr>
        <w:t>选定一张卡进行升级，成功后后台启用任务升级认证其他非实名绑卡。</w:t>
      </w:r>
    </w:p>
    <w:p w:rsidR="002208F9" w:rsidRDefault="002208F9" w:rsidP="00960C33">
      <w:pPr>
        <w:ind w:leftChars="100" w:left="210" w:firstLineChars="237" w:firstLine="498"/>
      </w:pPr>
      <w:r>
        <w:rPr>
          <w:rFonts w:hint="eastAsia"/>
        </w:rPr>
        <w:t>另外，</w:t>
      </w:r>
      <w:r w:rsidR="000B0DD5">
        <w:rPr>
          <w:rFonts w:hint="eastAsia"/>
        </w:rPr>
        <w:t>新客户端</w:t>
      </w:r>
      <w:r>
        <w:rPr>
          <w:rFonts w:hint="eastAsia"/>
        </w:rPr>
        <w:t>通过</w:t>
      </w:r>
      <w:r w:rsidR="000B0DD5">
        <w:rPr>
          <w:rFonts w:hint="eastAsia"/>
        </w:rPr>
        <w:t>实名卡号支付或者完成一张</w:t>
      </w:r>
      <w:r>
        <w:rPr>
          <w:rFonts w:hint="eastAsia"/>
        </w:rPr>
        <w:t>实名绑卡等隐含的</w:t>
      </w:r>
      <w:r w:rsidR="000B0DD5">
        <w:rPr>
          <w:rFonts w:hint="eastAsia"/>
        </w:rPr>
        <w:t>，</w:t>
      </w:r>
      <w:r>
        <w:rPr>
          <w:rFonts w:hint="eastAsia"/>
        </w:rPr>
        <w:t>导致用户帐号实名化的操作</w:t>
      </w:r>
      <w:r w:rsidR="000B0DD5">
        <w:rPr>
          <w:rFonts w:hint="eastAsia"/>
        </w:rPr>
        <w:t>时</w:t>
      </w:r>
      <w:r>
        <w:rPr>
          <w:rFonts w:hint="eastAsia"/>
        </w:rPr>
        <w:t>。如果用户帐号被成功实名化</w:t>
      </w:r>
      <w:r w:rsidR="000B0DD5">
        <w:rPr>
          <w:rFonts w:hint="eastAsia"/>
        </w:rPr>
        <w:t>，则</w:t>
      </w:r>
      <w:r>
        <w:rPr>
          <w:rFonts w:hint="eastAsia"/>
        </w:rPr>
        <w:t>需要触发升级用户全部非实名绑卡为实名绑卡任务。</w:t>
      </w:r>
      <w:r w:rsidR="000B0DD5">
        <w:rPr>
          <w:rFonts w:hint="eastAsia"/>
        </w:rPr>
        <w:t>传入易宝侧非实名绑卡</w:t>
      </w:r>
      <w:r w:rsidR="000B0DD5">
        <w:rPr>
          <w:rFonts w:hint="eastAsia"/>
        </w:rPr>
        <w:t>id</w:t>
      </w:r>
      <w:r w:rsidR="000B0DD5">
        <w:rPr>
          <w:rFonts w:hint="eastAsia"/>
        </w:rPr>
        <w:t>和实名信息，易宝提取非实名绑卡信息结合输入的实名信息验证后，升级为实名绑卡。</w:t>
      </w:r>
    </w:p>
    <w:p w:rsidR="000B0DD5" w:rsidRDefault="002208F9" w:rsidP="000B0DD5">
      <w:pPr>
        <w:ind w:leftChars="100" w:left="210" w:firstLineChars="237" w:firstLine="498"/>
      </w:pPr>
      <w:r>
        <w:rPr>
          <w:rFonts w:hint="eastAsia"/>
        </w:rPr>
        <w:t>注意：由于目前绑卡和绑卡升级接口，易宝侧均无查询接口，在提交接口超时情况下，无法触发该任务。</w:t>
      </w:r>
    </w:p>
    <w:p w:rsidR="001F0395" w:rsidRDefault="001F0395" w:rsidP="001F0395">
      <w:pPr>
        <w:ind w:firstLineChars="150" w:firstLine="316"/>
        <w:rPr>
          <w:b/>
        </w:rPr>
      </w:pPr>
    </w:p>
    <w:tbl>
      <w:tblPr>
        <w:tblW w:w="8248" w:type="dxa"/>
        <w:tblInd w:w="121" w:type="dxa"/>
        <w:tblLayout w:type="fixed"/>
        <w:tblCellMar>
          <w:left w:w="0" w:type="dxa"/>
          <w:right w:w="0" w:type="dxa"/>
        </w:tblCellMar>
        <w:tblLook w:val="0000"/>
      </w:tblPr>
      <w:tblGrid>
        <w:gridCol w:w="1585"/>
        <w:gridCol w:w="1134"/>
        <w:gridCol w:w="4820"/>
        <w:gridCol w:w="709"/>
      </w:tblGrid>
      <w:tr w:rsidR="002208F9" w:rsidRPr="00270E48" w:rsidTr="00B07902">
        <w:trPr>
          <w:trHeight w:hRule="exact" w:val="370"/>
        </w:trPr>
        <w:tc>
          <w:tcPr>
            <w:tcW w:w="1585" w:type="dxa"/>
            <w:tcBorders>
              <w:top w:val="single" w:sz="4" w:space="0" w:color="000000"/>
              <w:left w:val="single" w:sz="4" w:space="0" w:color="000000"/>
              <w:bottom w:val="single" w:sz="4" w:space="0" w:color="000000"/>
              <w:right w:val="single" w:sz="4" w:space="0" w:color="000000"/>
            </w:tcBorders>
            <w:shd w:val="clear" w:color="auto" w:fill="DFDFDF"/>
          </w:tcPr>
          <w:p w:rsidR="002208F9" w:rsidRPr="005B2811" w:rsidRDefault="002208F9" w:rsidP="00B07902">
            <w:pPr>
              <w:spacing w:line="307" w:lineRule="exact"/>
              <w:ind w:left="102" w:right="-20"/>
              <w:rPr>
                <w:sz w:val="24"/>
                <w:szCs w:val="24"/>
                <w:lang w:val="fr-FR"/>
              </w:rPr>
            </w:pPr>
            <w:r>
              <w:rPr>
                <w:rFonts w:ascii="微软雅黑" w:eastAsia="微软雅黑" w:cs="微软雅黑" w:hint="eastAsia"/>
                <w:b/>
                <w:bCs/>
                <w:spacing w:val="12"/>
                <w:position w:val="-1"/>
              </w:rPr>
              <w:lastRenderedPageBreak/>
              <w:t>参数名称</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2208F9" w:rsidRPr="00270E48" w:rsidRDefault="002208F9" w:rsidP="00B07902">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2208F9" w:rsidRPr="00270E48" w:rsidRDefault="002208F9" w:rsidP="00B07902">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2208F9" w:rsidRPr="00270E48" w:rsidRDefault="002208F9" w:rsidP="00B07902">
            <w:pPr>
              <w:spacing w:line="307" w:lineRule="exact"/>
              <w:ind w:left="102" w:right="-20"/>
              <w:rPr>
                <w:sz w:val="24"/>
                <w:szCs w:val="24"/>
              </w:rPr>
            </w:pPr>
            <w:r>
              <w:rPr>
                <w:rFonts w:ascii="微软雅黑" w:eastAsia="微软雅黑" w:cs="微软雅黑" w:hint="eastAsia"/>
                <w:b/>
                <w:bCs/>
                <w:spacing w:val="12"/>
                <w:position w:val="-1"/>
              </w:rPr>
              <w:t>可选</w:t>
            </w:r>
          </w:p>
        </w:tc>
      </w:tr>
      <w:tr w:rsidR="007A40FF" w:rsidRPr="00270E48" w:rsidTr="003C475B">
        <w:trPr>
          <w:trHeight w:hRule="exact" w:val="1273"/>
        </w:trPr>
        <w:tc>
          <w:tcPr>
            <w:tcW w:w="1585"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7A40FF" w:rsidRDefault="007A40FF" w:rsidP="00B07902">
            <w:pPr>
              <w:spacing w:line="307" w:lineRule="exact"/>
              <w:ind w:left="102" w:right="-20"/>
              <w:rPr>
                <w:rFonts w:ascii="微软雅黑" w:eastAsia="微软雅黑" w:cs="微软雅黑"/>
                <w:b/>
                <w:bCs/>
                <w:spacing w:val="12"/>
                <w:position w:val="-1"/>
              </w:rPr>
            </w:pPr>
            <w:r>
              <w:rPr>
                <w:rFonts w:hint="eastAsia"/>
              </w:rPr>
              <w:t>header</w:t>
            </w:r>
          </w:p>
        </w:tc>
        <w:tc>
          <w:tcPr>
            <w:tcW w:w="1134"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7A40FF" w:rsidRDefault="007A40FF" w:rsidP="00B07902">
            <w:pPr>
              <w:spacing w:line="307" w:lineRule="exact"/>
              <w:ind w:left="102" w:right="-20"/>
              <w:rPr>
                <w:rFonts w:ascii="微软雅黑" w:eastAsia="微软雅黑" w:cs="微软雅黑"/>
                <w:b/>
                <w:bCs/>
                <w:spacing w:val="12"/>
                <w:position w:val="-1"/>
              </w:rPr>
            </w:pPr>
            <w:r>
              <w:rPr>
                <w:rFonts w:hint="eastAsia"/>
              </w:rPr>
              <w:t>Header</w:t>
            </w:r>
          </w:p>
        </w:tc>
        <w:tc>
          <w:tcPr>
            <w:tcW w:w="4820"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7A40FF" w:rsidRDefault="007A40FF" w:rsidP="003C475B">
            <w:pPr>
              <w:spacing w:line="240" w:lineRule="auto"/>
              <w:ind w:leftChars="67" w:left="141" w:right="-20"/>
              <w:jc w:val="both"/>
            </w:pPr>
            <w:r>
              <w:rPr>
                <w:rFonts w:hint="eastAsia"/>
              </w:rPr>
              <w:t>头信息，一些全局的、通用的信息</w:t>
            </w:r>
          </w:p>
          <w:p w:rsidR="007A40FF" w:rsidRDefault="007A40FF" w:rsidP="00DF3AB3">
            <w:pPr>
              <w:spacing w:line="307" w:lineRule="exact"/>
              <w:ind w:left="102" w:right="-20"/>
            </w:pPr>
            <w:r>
              <w:rPr>
                <w:rFonts w:hint="eastAsia"/>
              </w:rPr>
              <w:t>header.commander</w:t>
            </w:r>
            <w:r>
              <w:rPr>
                <w:rFonts w:hint="eastAsia"/>
              </w:rPr>
              <w:t>：</w:t>
            </w:r>
            <w:r w:rsidR="00DF3AB3">
              <w:rPr>
                <w:rFonts w:hint="eastAsia"/>
              </w:rPr>
              <w:t>cardUpgrade</w:t>
            </w:r>
            <w:r>
              <w:rPr>
                <w:rFonts w:hint="eastAsia"/>
              </w:rPr>
              <w:t>，表示</w:t>
            </w:r>
            <w:r w:rsidR="00DF3AB3">
              <w:rPr>
                <w:rFonts w:hint="eastAsia"/>
              </w:rPr>
              <w:t>非实名绑卡升级为实名绑卡</w:t>
            </w:r>
          </w:p>
          <w:p w:rsidR="003C475B" w:rsidRDefault="003C475B" w:rsidP="00DF3AB3">
            <w:pPr>
              <w:spacing w:line="307" w:lineRule="exact"/>
              <w:ind w:left="102" w:right="-20"/>
              <w:rPr>
                <w:rFonts w:ascii="微软雅黑" w:eastAsia="微软雅黑" w:cs="微软雅黑"/>
                <w:b/>
                <w:bCs/>
                <w:spacing w:val="12"/>
                <w:position w:val="-1"/>
              </w:rPr>
            </w:pPr>
            <w:r>
              <w:rPr>
                <w:rFonts w:hint="eastAsia"/>
              </w:rPr>
              <w:t>本字段不参与签名。</w:t>
            </w:r>
          </w:p>
        </w:tc>
        <w:tc>
          <w:tcPr>
            <w:tcW w:w="709"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7A40FF" w:rsidRDefault="007A40FF" w:rsidP="00B07902">
            <w:pPr>
              <w:spacing w:line="307" w:lineRule="exact"/>
              <w:ind w:left="102" w:right="-20"/>
              <w:rPr>
                <w:rFonts w:ascii="微软雅黑" w:eastAsia="微软雅黑" w:cs="微软雅黑"/>
                <w:b/>
                <w:bCs/>
                <w:spacing w:val="12"/>
                <w:position w:val="-1"/>
              </w:rPr>
            </w:pPr>
            <w:r w:rsidRPr="00A70511">
              <w:rPr>
                <w:rFonts w:hint="eastAsia"/>
              </w:rPr>
              <w:t>M</w:t>
            </w:r>
          </w:p>
        </w:tc>
      </w:tr>
      <w:tr w:rsidR="007A40FF" w:rsidRPr="00270E48" w:rsidTr="00B07902">
        <w:trPr>
          <w:trHeight w:hRule="exact" w:val="370"/>
        </w:trPr>
        <w:tc>
          <w:tcPr>
            <w:tcW w:w="1585" w:type="dxa"/>
            <w:tcBorders>
              <w:top w:val="single" w:sz="4" w:space="0" w:color="000000"/>
              <w:left w:val="single" w:sz="4" w:space="0" w:color="000000"/>
              <w:bottom w:val="single" w:sz="4" w:space="0" w:color="000000"/>
              <w:right w:val="single" w:sz="4" w:space="0" w:color="000000"/>
            </w:tcBorders>
            <w:shd w:val="clear" w:color="auto" w:fill="DFDFDF"/>
          </w:tcPr>
          <w:p w:rsidR="007A40FF" w:rsidRDefault="007A40FF" w:rsidP="00B07902">
            <w:pPr>
              <w:spacing w:line="307" w:lineRule="exact"/>
              <w:ind w:left="102" w:right="-20"/>
              <w:rPr>
                <w:rFonts w:ascii="微软雅黑" w:eastAsia="微软雅黑" w:cs="微软雅黑"/>
                <w:b/>
                <w:bCs/>
                <w:spacing w:val="12"/>
                <w:position w:val="-1"/>
              </w:rPr>
            </w:pP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7A40FF" w:rsidRDefault="007A40FF" w:rsidP="00B07902">
            <w:pPr>
              <w:spacing w:line="307" w:lineRule="exact"/>
              <w:ind w:left="102" w:right="-20"/>
              <w:rPr>
                <w:rFonts w:ascii="微软雅黑" w:eastAsia="微软雅黑" w:cs="微软雅黑"/>
                <w:b/>
                <w:bCs/>
                <w:spacing w:val="12"/>
                <w:position w:val="-1"/>
              </w:rPr>
            </w:pP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7A40FF" w:rsidRDefault="007A40FF" w:rsidP="00B07902">
            <w:pPr>
              <w:spacing w:line="307" w:lineRule="exact"/>
              <w:ind w:left="102" w:right="-20"/>
              <w:rPr>
                <w:rFonts w:ascii="微软雅黑" w:eastAsia="微软雅黑" w:cs="微软雅黑"/>
                <w:b/>
                <w:bCs/>
                <w:spacing w:val="12"/>
                <w:position w:val="-1"/>
              </w:rPr>
            </w:pP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7A40FF" w:rsidRDefault="007A40FF" w:rsidP="00B07902">
            <w:pPr>
              <w:spacing w:line="307" w:lineRule="exact"/>
              <w:ind w:left="102" w:right="-20"/>
              <w:rPr>
                <w:rFonts w:ascii="微软雅黑" w:eastAsia="微软雅黑" w:cs="微软雅黑"/>
                <w:b/>
                <w:bCs/>
                <w:spacing w:val="12"/>
                <w:position w:val="-1"/>
              </w:rPr>
            </w:pPr>
          </w:p>
        </w:tc>
      </w:tr>
      <w:tr w:rsidR="002208F9" w:rsidRPr="00270E48" w:rsidTr="00B07902">
        <w:trPr>
          <w:trHeight w:hRule="exact" w:val="370"/>
        </w:trPr>
        <w:tc>
          <w:tcPr>
            <w:tcW w:w="1585"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2208F9" w:rsidRPr="0028008B" w:rsidRDefault="002208F9" w:rsidP="00B07902">
            <w:pPr>
              <w:ind w:right="-20"/>
              <w:jc w:val="both"/>
            </w:pPr>
            <w:r w:rsidRPr="0028008B">
              <w:rPr>
                <w:rFonts w:hint="eastAsia"/>
              </w:rPr>
              <w:t>userID</w:t>
            </w:r>
          </w:p>
        </w:tc>
        <w:tc>
          <w:tcPr>
            <w:tcW w:w="1134"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2208F9" w:rsidRPr="0028008B" w:rsidRDefault="002208F9" w:rsidP="00B07902">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2208F9" w:rsidRPr="0028008B" w:rsidRDefault="002208F9" w:rsidP="00B07902">
            <w:pPr>
              <w:ind w:right="-20"/>
              <w:jc w:val="both"/>
            </w:pPr>
            <w:r>
              <w:rPr>
                <w:rFonts w:hint="eastAsia"/>
              </w:rPr>
              <w:t>商户</w:t>
            </w:r>
            <w:r>
              <w:rPr>
                <w:rFonts w:hint="eastAsia"/>
              </w:rPr>
              <w:t>ID</w:t>
            </w:r>
          </w:p>
        </w:tc>
        <w:tc>
          <w:tcPr>
            <w:tcW w:w="709"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2208F9" w:rsidRPr="0028008B" w:rsidRDefault="002208F9" w:rsidP="00B07902">
            <w:pPr>
              <w:ind w:right="-20"/>
              <w:jc w:val="both"/>
            </w:pPr>
            <w:r w:rsidRPr="0028008B">
              <w:rPr>
                <w:rFonts w:hint="eastAsia"/>
              </w:rPr>
              <w:t>M</w:t>
            </w:r>
          </w:p>
        </w:tc>
      </w:tr>
      <w:tr w:rsidR="002208F9" w:rsidRPr="00270E48" w:rsidTr="00B07902">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2208F9" w:rsidRDefault="002208F9" w:rsidP="00B07902">
            <w:pPr>
              <w:ind w:right="-20"/>
              <w:jc w:val="both"/>
            </w:pPr>
            <w:r>
              <w:rPr>
                <w:rFonts w:hint="eastAsia"/>
              </w:rPr>
              <w:t>clientID</w:t>
            </w:r>
          </w:p>
        </w:tc>
        <w:tc>
          <w:tcPr>
            <w:tcW w:w="1134" w:type="dxa"/>
            <w:tcBorders>
              <w:top w:val="single" w:sz="4" w:space="0" w:color="000000"/>
              <w:left w:val="single" w:sz="4" w:space="0" w:color="000000"/>
              <w:bottom w:val="single" w:sz="4" w:space="0" w:color="000000"/>
              <w:right w:val="single" w:sz="4" w:space="0" w:color="000000"/>
            </w:tcBorders>
            <w:vAlign w:val="center"/>
          </w:tcPr>
          <w:p w:rsidR="002208F9" w:rsidRDefault="002208F9" w:rsidP="00B07902">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2208F9" w:rsidRDefault="002208F9" w:rsidP="00B07902">
            <w:pPr>
              <w:spacing w:line="312" w:lineRule="exact"/>
              <w:ind w:right="-20"/>
              <w:jc w:val="both"/>
            </w:pPr>
            <w:r>
              <w:rPr>
                <w:rFonts w:hint="eastAsia"/>
              </w:rPr>
              <w:t>消费者账户</w:t>
            </w:r>
            <w:r>
              <w:rPr>
                <w:rFonts w:hint="eastAsia"/>
              </w:rPr>
              <w:t>ID</w:t>
            </w:r>
          </w:p>
        </w:tc>
        <w:tc>
          <w:tcPr>
            <w:tcW w:w="709" w:type="dxa"/>
            <w:tcBorders>
              <w:top w:val="single" w:sz="4" w:space="0" w:color="000000"/>
              <w:left w:val="single" w:sz="4" w:space="0" w:color="000000"/>
              <w:bottom w:val="single" w:sz="4" w:space="0" w:color="000000"/>
              <w:right w:val="single" w:sz="4" w:space="0" w:color="000000"/>
            </w:tcBorders>
            <w:vAlign w:val="center"/>
          </w:tcPr>
          <w:p w:rsidR="002208F9" w:rsidRDefault="002208F9" w:rsidP="00B07902">
            <w:pPr>
              <w:jc w:val="both"/>
            </w:pPr>
            <w:r>
              <w:rPr>
                <w:rFonts w:hint="eastAsia"/>
              </w:rPr>
              <w:t>M</w:t>
            </w:r>
          </w:p>
        </w:tc>
      </w:tr>
      <w:tr w:rsidR="002208F9" w:rsidRPr="00270E48" w:rsidTr="00B07902">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2208F9" w:rsidRDefault="002208F9" w:rsidP="00B07902">
            <w:pPr>
              <w:ind w:right="-20"/>
              <w:jc w:val="both"/>
            </w:pPr>
            <w:r>
              <w:rPr>
                <w:rFonts w:hint="eastAsia"/>
              </w:rPr>
              <w:t>time</w:t>
            </w:r>
          </w:p>
        </w:tc>
        <w:tc>
          <w:tcPr>
            <w:tcW w:w="1134" w:type="dxa"/>
            <w:tcBorders>
              <w:top w:val="single" w:sz="4" w:space="0" w:color="000000"/>
              <w:left w:val="single" w:sz="4" w:space="0" w:color="000000"/>
              <w:bottom w:val="single" w:sz="4" w:space="0" w:color="000000"/>
              <w:right w:val="single" w:sz="4" w:space="0" w:color="000000"/>
            </w:tcBorders>
            <w:vAlign w:val="center"/>
          </w:tcPr>
          <w:p w:rsidR="002208F9" w:rsidRDefault="002208F9" w:rsidP="00B07902">
            <w:pPr>
              <w:ind w:right="-20"/>
              <w:jc w:val="both"/>
            </w:pPr>
            <w:r>
              <w:rPr>
                <w:rFonts w:hint="eastAsia"/>
              </w:rPr>
              <w:t>long</w:t>
            </w:r>
          </w:p>
        </w:tc>
        <w:tc>
          <w:tcPr>
            <w:tcW w:w="4820" w:type="dxa"/>
            <w:tcBorders>
              <w:top w:val="single" w:sz="4" w:space="0" w:color="000000"/>
              <w:left w:val="single" w:sz="4" w:space="0" w:color="000000"/>
              <w:bottom w:val="single" w:sz="4" w:space="0" w:color="000000"/>
              <w:right w:val="single" w:sz="4" w:space="0" w:color="000000"/>
            </w:tcBorders>
            <w:vAlign w:val="center"/>
          </w:tcPr>
          <w:p w:rsidR="002208F9" w:rsidRDefault="002208F9" w:rsidP="00B07902">
            <w:pPr>
              <w:spacing w:line="312" w:lineRule="exact"/>
              <w:ind w:right="-20"/>
              <w:jc w:val="both"/>
            </w:pPr>
            <w:r>
              <w:rPr>
                <w:rFonts w:hint="eastAsia"/>
              </w:rPr>
              <w:t>时间戳</w:t>
            </w:r>
          </w:p>
        </w:tc>
        <w:tc>
          <w:tcPr>
            <w:tcW w:w="709" w:type="dxa"/>
            <w:tcBorders>
              <w:top w:val="single" w:sz="4" w:space="0" w:color="000000"/>
              <w:left w:val="single" w:sz="4" w:space="0" w:color="000000"/>
              <w:bottom w:val="single" w:sz="4" w:space="0" w:color="000000"/>
              <w:right w:val="single" w:sz="4" w:space="0" w:color="000000"/>
            </w:tcBorders>
            <w:vAlign w:val="center"/>
          </w:tcPr>
          <w:p w:rsidR="002208F9" w:rsidRPr="000930B7" w:rsidRDefault="002208F9" w:rsidP="00B07902">
            <w:pPr>
              <w:jc w:val="both"/>
            </w:pPr>
            <w:r>
              <w:rPr>
                <w:rFonts w:hint="eastAsia"/>
              </w:rPr>
              <w:t>M</w:t>
            </w:r>
          </w:p>
        </w:tc>
      </w:tr>
      <w:tr w:rsidR="002208F9" w:rsidRPr="00270E48" w:rsidTr="00B07902">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2208F9" w:rsidRDefault="002208F9" w:rsidP="00B07902">
            <w:pPr>
              <w:ind w:right="-20"/>
              <w:jc w:val="both"/>
            </w:pPr>
            <w:r>
              <w:rPr>
                <w:rFonts w:hint="eastAsia"/>
              </w:rPr>
              <w:t>bindid</w:t>
            </w:r>
          </w:p>
        </w:tc>
        <w:tc>
          <w:tcPr>
            <w:tcW w:w="1134" w:type="dxa"/>
            <w:tcBorders>
              <w:top w:val="single" w:sz="4" w:space="0" w:color="000000"/>
              <w:left w:val="single" w:sz="4" w:space="0" w:color="000000"/>
              <w:bottom w:val="single" w:sz="4" w:space="0" w:color="000000"/>
              <w:right w:val="single" w:sz="4" w:space="0" w:color="000000"/>
            </w:tcBorders>
            <w:vAlign w:val="center"/>
          </w:tcPr>
          <w:p w:rsidR="002208F9" w:rsidRDefault="002208F9" w:rsidP="00B07902">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2208F9" w:rsidRDefault="002208F9" w:rsidP="00B07902">
            <w:pPr>
              <w:spacing w:line="312" w:lineRule="exact"/>
              <w:ind w:right="-20"/>
              <w:jc w:val="both"/>
            </w:pPr>
            <w:r>
              <w:rPr>
                <w:rFonts w:hint="eastAsia"/>
              </w:rPr>
              <w:t>华为绑卡</w:t>
            </w:r>
            <w:r>
              <w:rPr>
                <w:rFonts w:hint="eastAsia"/>
              </w:rPr>
              <w:t>id</w:t>
            </w:r>
          </w:p>
        </w:tc>
        <w:tc>
          <w:tcPr>
            <w:tcW w:w="709" w:type="dxa"/>
            <w:tcBorders>
              <w:top w:val="single" w:sz="4" w:space="0" w:color="000000"/>
              <w:left w:val="single" w:sz="4" w:space="0" w:color="000000"/>
              <w:bottom w:val="single" w:sz="4" w:space="0" w:color="000000"/>
              <w:right w:val="single" w:sz="4" w:space="0" w:color="000000"/>
            </w:tcBorders>
            <w:vAlign w:val="center"/>
          </w:tcPr>
          <w:p w:rsidR="002208F9" w:rsidRDefault="002208F9" w:rsidP="00B07902">
            <w:pPr>
              <w:jc w:val="both"/>
            </w:pPr>
            <w:r>
              <w:rPr>
                <w:rFonts w:hint="eastAsia"/>
              </w:rPr>
              <w:t>M</w:t>
            </w:r>
          </w:p>
        </w:tc>
      </w:tr>
      <w:tr w:rsidR="002208F9" w:rsidRPr="00270E48" w:rsidTr="00B07902">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2208F9" w:rsidRDefault="002208F9" w:rsidP="00B07902">
            <w:pPr>
              <w:ind w:right="-20"/>
              <w:jc w:val="both"/>
            </w:pPr>
            <w:r>
              <w:rPr>
                <w:rFonts w:hint="eastAsia"/>
              </w:rPr>
              <w:t>idType</w:t>
            </w:r>
          </w:p>
        </w:tc>
        <w:tc>
          <w:tcPr>
            <w:tcW w:w="1134" w:type="dxa"/>
            <w:tcBorders>
              <w:top w:val="single" w:sz="4" w:space="0" w:color="000000"/>
              <w:left w:val="single" w:sz="4" w:space="0" w:color="000000"/>
              <w:bottom w:val="single" w:sz="4" w:space="0" w:color="000000"/>
              <w:right w:val="single" w:sz="4" w:space="0" w:color="000000"/>
            </w:tcBorders>
            <w:vAlign w:val="center"/>
          </w:tcPr>
          <w:p w:rsidR="002208F9" w:rsidRDefault="002208F9" w:rsidP="00B07902">
            <w:pPr>
              <w:ind w:right="-20"/>
              <w:jc w:val="both"/>
            </w:pPr>
            <w:r>
              <w:t>S</w:t>
            </w:r>
            <w:r>
              <w:rPr>
                <w:rFonts w:hint="eastAsia"/>
              </w:rPr>
              <w:t>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2208F9" w:rsidRPr="00625136" w:rsidRDefault="002208F9" w:rsidP="00B07902">
            <w:pPr>
              <w:spacing w:line="312" w:lineRule="exact"/>
              <w:ind w:right="-20"/>
              <w:jc w:val="both"/>
              <w:rPr>
                <w:sz w:val="20"/>
              </w:rPr>
            </w:pPr>
            <w:r>
              <w:rPr>
                <w:rFonts w:hint="eastAsia"/>
                <w:sz w:val="20"/>
              </w:rPr>
              <w:t>证件类型</w:t>
            </w:r>
          </w:p>
        </w:tc>
        <w:tc>
          <w:tcPr>
            <w:tcW w:w="709" w:type="dxa"/>
            <w:tcBorders>
              <w:top w:val="single" w:sz="4" w:space="0" w:color="000000"/>
              <w:left w:val="single" w:sz="4" w:space="0" w:color="000000"/>
              <w:bottom w:val="single" w:sz="4" w:space="0" w:color="000000"/>
              <w:right w:val="single" w:sz="4" w:space="0" w:color="000000"/>
            </w:tcBorders>
            <w:vAlign w:val="center"/>
          </w:tcPr>
          <w:p w:rsidR="002208F9" w:rsidRDefault="002208F9" w:rsidP="00B07902">
            <w:pPr>
              <w:jc w:val="both"/>
            </w:pPr>
            <w:r>
              <w:rPr>
                <w:rFonts w:hint="eastAsia"/>
              </w:rPr>
              <w:t>M</w:t>
            </w:r>
          </w:p>
        </w:tc>
      </w:tr>
      <w:tr w:rsidR="002208F9" w:rsidRPr="00270E48" w:rsidTr="00B07902">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2208F9" w:rsidRDefault="001E3A50" w:rsidP="00B07902">
            <w:pPr>
              <w:ind w:right="-20"/>
              <w:jc w:val="both"/>
            </w:pPr>
            <w:r>
              <w:rPr>
                <w:rFonts w:hint="eastAsia"/>
              </w:rPr>
              <w:t>id</w:t>
            </w:r>
          </w:p>
        </w:tc>
        <w:tc>
          <w:tcPr>
            <w:tcW w:w="1134" w:type="dxa"/>
            <w:tcBorders>
              <w:top w:val="single" w:sz="4" w:space="0" w:color="000000"/>
              <w:left w:val="single" w:sz="4" w:space="0" w:color="000000"/>
              <w:bottom w:val="single" w:sz="4" w:space="0" w:color="000000"/>
              <w:right w:val="single" w:sz="4" w:space="0" w:color="000000"/>
            </w:tcBorders>
            <w:vAlign w:val="center"/>
          </w:tcPr>
          <w:p w:rsidR="002208F9" w:rsidRDefault="002208F9" w:rsidP="00B07902">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2208F9" w:rsidRDefault="002208F9" w:rsidP="00B07902">
            <w:pPr>
              <w:spacing w:line="312" w:lineRule="exact"/>
              <w:ind w:right="-20"/>
              <w:jc w:val="both"/>
              <w:rPr>
                <w:sz w:val="20"/>
              </w:rPr>
            </w:pPr>
            <w:r>
              <w:rPr>
                <w:rFonts w:hint="eastAsia"/>
                <w:sz w:val="20"/>
              </w:rPr>
              <w:t>证件号码</w:t>
            </w:r>
          </w:p>
        </w:tc>
        <w:tc>
          <w:tcPr>
            <w:tcW w:w="709" w:type="dxa"/>
            <w:tcBorders>
              <w:top w:val="single" w:sz="4" w:space="0" w:color="000000"/>
              <w:left w:val="single" w:sz="4" w:space="0" w:color="000000"/>
              <w:bottom w:val="single" w:sz="4" w:space="0" w:color="000000"/>
              <w:right w:val="single" w:sz="4" w:space="0" w:color="000000"/>
            </w:tcBorders>
            <w:vAlign w:val="center"/>
          </w:tcPr>
          <w:p w:rsidR="002208F9" w:rsidRDefault="002208F9" w:rsidP="00B07902">
            <w:pPr>
              <w:jc w:val="both"/>
            </w:pPr>
            <w:r>
              <w:rPr>
                <w:rFonts w:hint="eastAsia"/>
              </w:rPr>
              <w:t>M</w:t>
            </w:r>
          </w:p>
        </w:tc>
      </w:tr>
      <w:tr w:rsidR="007A3DBF" w:rsidRPr="00270E48" w:rsidTr="00B07902">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7A3DBF" w:rsidRDefault="007A3DBF" w:rsidP="00B07902">
            <w:pPr>
              <w:ind w:right="-20"/>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rsidR="007A3DBF" w:rsidRDefault="007A3DBF" w:rsidP="00B07902">
            <w:pPr>
              <w:ind w:right="-20"/>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7A3DBF" w:rsidRDefault="007A3DBF" w:rsidP="00B07902">
            <w:pPr>
              <w:spacing w:line="312" w:lineRule="exact"/>
              <w:ind w:right="-20"/>
              <w:jc w:val="both"/>
              <w:rPr>
                <w:sz w:val="20"/>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7A3DBF" w:rsidRDefault="007A3DBF" w:rsidP="00B07902">
            <w:pPr>
              <w:jc w:val="both"/>
            </w:pPr>
          </w:p>
        </w:tc>
      </w:tr>
      <w:tr w:rsidR="007A3DBF" w:rsidRPr="00270E48" w:rsidTr="00B07902">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7A3DBF" w:rsidRDefault="007A3DBF" w:rsidP="00B07902">
            <w:pPr>
              <w:ind w:right="-20"/>
              <w:jc w:val="both"/>
            </w:pPr>
            <w:r w:rsidRPr="00D049B1">
              <w:t>longitude</w:t>
            </w:r>
          </w:p>
        </w:tc>
        <w:tc>
          <w:tcPr>
            <w:tcW w:w="1134" w:type="dxa"/>
            <w:tcBorders>
              <w:top w:val="single" w:sz="4" w:space="0" w:color="000000"/>
              <w:left w:val="single" w:sz="4" w:space="0" w:color="000000"/>
              <w:bottom w:val="single" w:sz="4" w:space="0" w:color="000000"/>
              <w:right w:val="single" w:sz="4" w:space="0" w:color="000000"/>
            </w:tcBorders>
            <w:vAlign w:val="center"/>
          </w:tcPr>
          <w:p w:rsidR="007A3DBF" w:rsidRDefault="007A3DBF" w:rsidP="00B07902">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7A3DBF" w:rsidRDefault="007A3DBF" w:rsidP="00212EE3">
            <w:pPr>
              <w:spacing w:line="312" w:lineRule="exact"/>
              <w:ind w:right="-20"/>
              <w:jc w:val="both"/>
              <w:rPr>
                <w:sz w:val="20"/>
              </w:rPr>
            </w:pPr>
            <w:r>
              <w:rPr>
                <w:rFonts w:hint="eastAsia"/>
              </w:rPr>
              <w:t>经度，</w:t>
            </w:r>
            <w:r w:rsidR="00212EE3">
              <w:rPr>
                <w:rFonts w:hint="eastAsia"/>
              </w:rPr>
              <w:t>格式：</w:t>
            </w:r>
            <w:r w:rsidR="00212EE3">
              <w:rPr>
                <w:rFonts w:hint="eastAsia"/>
              </w:rPr>
              <w:t>xx.xxx</w:t>
            </w:r>
          </w:p>
        </w:tc>
        <w:tc>
          <w:tcPr>
            <w:tcW w:w="709" w:type="dxa"/>
            <w:tcBorders>
              <w:top w:val="single" w:sz="4" w:space="0" w:color="000000"/>
              <w:left w:val="single" w:sz="4" w:space="0" w:color="000000"/>
              <w:bottom w:val="single" w:sz="4" w:space="0" w:color="000000"/>
              <w:right w:val="single" w:sz="4" w:space="0" w:color="000000"/>
            </w:tcBorders>
            <w:vAlign w:val="center"/>
          </w:tcPr>
          <w:p w:rsidR="007A3DBF" w:rsidRDefault="007A3DBF" w:rsidP="00B07902">
            <w:pPr>
              <w:jc w:val="both"/>
            </w:pPr>
            <w:r>
              <w:rPr>
                <w:rFonts w:hint="eastAsia"/>
              </w:rPr>
              <w:t>O</w:t>
            </w:r>
          </w:p>
        </w:tc>
      </w:tr>
      <w:tr w:rsidR="007A3DBF" w:rsidRPr="00270E48" w:rsidTr="00B07902">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7A3DBF" w:rsidRDefault="007A3DBF" w:rsidP="00B07902">
            <w:pPr>
              <w:ind w:right="-20"/>
              <w:jc w:val="both"/>
            </w:pPr>
            <w:r w:rsidRPr="00D049B1">
              <w:t>latitude</w:t>
            </w:r>
          </w:p>
        </w:tc>
        <w:tc>
          <w:tcPr>
            <w:tcW w:w="1134" w:type="dxa"/>
            <w:tcBorders>
              <w:top w:val="single" w:sz="4" w:space="0" w:color="000000"/>
              <w:left w:val="single" w:sz="4" w:space="0" w:color="000000"/>
              <w:bottom w:val="single" w:sz="4" w:space="0" w:color="000000"/>
              <w:right w:val="single" w:sz="4" w:space="0" w:color="000000"/>
            </w:tcBorders>
            <w:vAlign w:val="center"/>
          </w:tcPr>
          <w:p w:rsidR="007A3DBF" w:rsidRDefault="007A3DBF" w:rsidP="00B07902">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7A3DBF" w:rsidRDefault="007A3DBF" w:rsidP="00212EE3">
            <w:pPr>
              <w:spacing w:line="312" w:lineRule="exact"/>
              <w:ind w:right="-20"/>
              <w:jc w:val="both"/>
              <w:rPr>
                <w:sz w:val="20"/>
              </w:rPr>
            </w:pPr>
            <w:r>
              <w:rPr>
                <w:rFonts w:hint="eastAsia"/>
              </w:rPr>
              <w:t>纬度，</w:t>
            </w:r>
            <w:r w:rsidR="00212EE3">
              <w:rPr>
                <w:rFonts w:hint="eastAsia"/>
              </w:rPr>
              <w:t>格式：</w:t>
            </w:r>
            <w:r w:rsidR="00212EE3">
              <w:rPr>
                <w:rFonts w:hint="eastAsia"/>
              </w:rPr>
              <w:t>xx.xxx</w:t>
            </w:r>
          </w:p>
        </w:tc>
        <w:tc>
          <w:tcPr>
            <w:tcW w:w="709" w:type="dxa"/>
            <w:tcBorders>
              <w:top w:val="single" w:sz="4" w:space="0" w:color="000000"/>
              <w:left w:val="single" w:sz="4" w:space="0" w:color="000000"/>
              <w:bottom w:val="single" w:sz="4" w:space="0" w:color="000000"/>
              <w:right w:val="single" w:sz="4" w:space="0" w:color="000000"/>
            </w:tcBorders>
            <w:vAlign w:val="center"/>
          </w:tcPr>
          <w:p w:rsidR="007A3DBF" w:rsidRDefault="007A3DBF" w:rsidP="00B07902">
            <w:pPr>
              <w:jc w:val="both"/>
            </w:pPr>
            <w:r>
              <w:rPr>
                <w:rFonts w:hint="eastAsia"/>
              </w:rPr>
              <w:t>O</w:t>
            </w:r>
          </w:p>
        </w:tc>
      </w:tr>
      <w:tr w:rsidR="007A3DBF" w:rsidRPr="00270E48" w:rsidTr="00B07902">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7A3DBF" w:rsidRDefault="007A3DBF" w:rsidP="00B07902">
            <w:pPr>
              <w:ind w:right="-20"/>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rsidR="007A3DBF" w:rsidRDefault="007A3DBF" w:rsidP="00B07902">
            <w:pPr>
              <w:ind w:right="-20"/>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7A3DBF" w:rsidRDefault="007A3DBF" w:rsidP="00B07902">
            <w:pPr>
              <w:spacing w:line="312" w:lineRule="exact"/>
              <w:ind w:right="-20"/>
              <w:jc w:val="both"/>
              <w:rPr>
                <w:sz w:val="20"/>
              </w:rPr>
            </w:pPr>
          </w:p>
        </w:tc>
        <w:tc>
          <w:tcPr>
            <w:tcW w:w="709" w:type="dxa"/>
            <w:tcBorders>
              <w:top w:val="single" w:sz="4" w:space="0" w:color="000000"/>
              <w:left w:val="single" w:sz="4" w:space="0" w:color="000000"/>
              <w:bottom w:val="single" w:sz="4" w:space="0" w:color="000000"/>
              <w:right w:val="single" w:sz="4" w:space="0" w:color="000000"/>
            </w:tcBorders>
            <w:vAlign w:val="center"/>
          </w:tcPr>
          <w:p w:rsidR="007A3DBF" w:rsidRDefault="007A3DBF" w:rsidP="00B07902">
            <w:pPr>
              <w:jc w:val="both"/>
            </w:pPr>
          </w:p>
        </w:tc>
      </w:tr>
      <w:tr w:rsidR="002208F9" w:rsidRPr="00270E48" w:rsidTr="00B07902">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2208F9" w:rsidRDefault="002208F9" w:rsidP="00B07902">
            <w:pPr>
              <w:ind w:right="-20"/>
              <w:jc w:val="both"/>
            </w:pPr>
            <w:r>
              <w:rPr>
                <w:rFonts w:hint="eastAsia"/>
              </w:rPr>
              <w:t>name</w:t>
            </w:r>
          </w:p>
        </w:tc>
        <w:tc>
          <w:tcPr>
            <w:tcW w:w="1134" w:type="dxa"/>
            <w:tcBorders>
              <w:top w:val="single" w:sz="4" w:space="0" w:color="000000"/>
              <w:left w:val="single" w:sz="4" w:space="0" w:color="000000"/>
              <w:bottom w:val="single" w:sz="4" w:space="0" w:color="000000"/>
              <w:right w:val="single" w:sz="4" w:space="0" w:color="000000"/>
            </w:tcBorders>
            <w:vAlign w:val="center"/>
          </w:tcPr>
          <w:p w:rsidR="002208F9" w:rsidRDefault="002208F9" w:rsidP="00B07902">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2208F9" w:rsidRDefault="002208F9" w:rsidP="00B07902">
            <w:pPr>
              <w:spacing w:line="312" w:lineRule="exact"/>
              <w:ind w:right="-20"/>
              <w:jc w:val="both"/>
              <w:rPr>
                <w:sz w:val="20"/>
              </w:rPr>
            </w:pPr>
            <w:r>
              <w:rPr>
                <w:rFonts w:hint="eastAsia"/>
                <w:sz w:val="20"/>
              </w:rPr>
              <w:t>持卡人姓名</w:t>
            </w:r>
          </w:p>
        </w:tc>
        <w:tc>
          <w:tcPr>
            <w:tcW w:w="709" w:type="dxa"/>
            <w:tcBorders>
              <w:top w:val="single" w:sz="4" w:space="0" w:color="000000"/>
              <w:left w:val="single" w:sz="4" w:space="0" w:color="000000"/>
              <w:bottom w:val="single" w:sz="4" w:space="0" w:color="000000"/>
              <w:right w:val="single" w:sz="4" w:space="0" w:color="000000"/>
            </w:tcBorders>
            <w:vAlign w:val="center"/>
          </w:tcPr>
          <w:p w:rsidR="002208F9" w:rsidRDefault="002208F9" w:rsidP="00B07902">
            <w:pPr>
              <w:jc w:val="both"/>
            </w:pPr>
            <w:r>
              <w:rPr>
                <w:rFonts w:hint="eastAsia"/>
              </w:rPr>
              <w:t>M</w:t>
            </w:r>
          </w:p>
        </w:tc>
      </w:tr>
      <w:tr w:rsidR="0093718B" w:rsidRPr="00270E48" w:rsidTr="00B07902">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93718B" w:rsidRDefault="0093718B" w:rsidP="00B07902">
            <w:pPr>
              <w:ind w:right="-20"/>
              <w:jc w:val="both"/>
            </w:pPr>
            <w:r>
              <w:rPr>
                <w:rFonts w:hint="eastAsia"/>
              </w:rPr>
              <w:t>rsaIndex</w:t>
            </w:r>
          </w:p>
        </w:tc>
        <w:tc>
          <w:tcPr>
            <w:tcW w:w="1134" w:type="dxa"/>
            <w:tcBorders>
              <w:top w:val="single" w:sz="4" w:space="0" w:color="000000"/>
              <w:left w:val="single" w:sz="4" w:space="0" w:color="000000"/>
              <w:bottom w:val="single" w:sz="4" w:space="0" w:color="000000"/>
              <w:right w:val="single" w:sz="4" w:space="0" w:color="000000"/>
            </w:tcBorders>
            <w:vAlign w:val="center"/>
          </w:tcPr>
          <w:p w:rsidR="0093718B" w:rsidRDefault="0093718B" w:rsidP="00B07902">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93718B" w:rsidRDefault="0093718B" w:rsidP="00B07902">
            <w:pPr>
              <w:spacing w:line="312" w:lineRule="exact"/>
              <w:ind w:right="-20"/>
              <w:jc w:val="both"/>
              <w:rPr>
                <w:sz w:val="20"/>
              </w:rPr>
            </w:pPr>
            <w:r>
              <w:rPr>
                <w:rFonts w:hint="eastAsia"/>
              </w:rPr>
              <w:t>用于加密的</w:t>
            </w:r>
            <w:r>
              <w:rPr>
                <w:rFonts w:hint="eastAsia"/>
              </w:rPr>
              <w:t>rsa</w:t>
            </w:r>
            <w:r>
              <w:rPr>
                <w:rFonts w:hint="eastAsia"/>
              </w:rPr>
              <w:t>公钥的索引，缺省为</w:t>
            </w:r>
            <w:r>
              <w:rPr>
                <w:rFonts w:hint="eastAsia"/>
              </w:rPr>
              <w:t>0</w:t>
            </w:r>
            <w:r>
              <w:rPr>
                <w:rFonts w:hint="eastAsia"/>
              </w:rPr>
              <w:t>，为默认</w:t>
            </w:r>
            <w:r>
              <w:rPr>
                <w:rFonts w:hint="eastAsia"/>
              </w:rPr>
              <w:t>rsa</w:t>
            </w:r>
            <w:r>
              <w:rPr>
                <w:rFonts w:hint="eastAsia"/>
              </w:rPr>
              <w:t>钥匙对。新版本建议启用</w:t>
            </w:r>
            <w:r>
              <w:rPr>
                <w:rFonts w:hint="eastAsia"/>
              </w:rPr>
              <w:t>1</w:t>
            </w:r>
            <w:r>
              <w:rPr>
                <w:rFonts w:hint="eastAsia"/>
              </w:rPr>
              <w:t>，为</w:t>
            </w:r>
            <w:r>
              <w:rPr>
                <w:rFonts w:hint="eastAsia"/>
              </w:rPr>
              <w:t>2048rsa</w:t>
            </w:r>
            <w:r>
              <w:rPr>
                <w:rFonts w:hint="eastAsia"/>
              </w:rPr>
              <w:t>钥匙对。</w:t>
            </w:r>
          </w:p>
        </w:tc>
        <w:tc>
          <w:tcPr>
            <w:tcW w:w="709" w:type="dxa"/>
            <w:tcBorders>
              <w:top w:val="single" w:sz="4" w:space="0" w:color="000000"/>
              <w:left w:val="single" w:sz="4" w:space="0" w:color="000000"/>
              <w:bottom w:val="single" w:sz="4" w:space="0" w:color="000000"/>
              <w:right w:val="single" w:sz="4" w:space="0" w:color="000000"/>
            </w:tcBorders>
            <w:vAlign w:val="center"/>
          </w:tcPr>
          <w:p w:rsidR="0093718B" w:rsidRDefault="0093718B" w:rsidP="00B07902">
            <w:pPr>
              <w:jc w:val="both"/>
            </w:pPr>
            <w:r>
              <w:rPr>
                <w:rFonts w:hint="eastAsia"/>
              </w:rPr>
              <w:t>O</w:t>
            </w:r>
          </w:p>
        </w:tc>
      </w:tr>
      <w:tr w:rsidR="0093718B" w:rsidRPr="00270E48" w:rsidTr="00B07902">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93718B" w:rsidRDefault="0093718B" w:rsidP="00B07902">
            <w:pPr>
              <w:ind w:right="-20"/>
              <w:jc w:val="both"/>
            </w:pPr>
            <w:r>
              <w:rPr>
                <w:rFonts w:hint="eastAsia"/>
              </w:rPr>
              <w:t>aesKey</w:t>
            </w:r>
          </w:p>
        </w:tc>
        <w:tc>
          <w:tcPr>
            <w:tcW w:w="1134" w:type="dxa"/>
            <w:tcBorders>
              <w:top w:val="single" w:sz="4" w:space="0" w:color="000000"/>
              <w:left w:val="single" w:sz="4" w:space="0" w:color="000000"/>
              <w:bottom w:val="single" w:sz="4" w:space="0" w:color="000000"/>
              <w:right w:val="single" w:sz="4" w:space="0" w:color="000000"/>
            </w:tcBorders>
            <w:vAlign w:val="center"/>
          </w:tcPr>
          <w:p w:rsidR="0093718B" w:rsidRDefault="0093718B" w:rsidP="00B07902">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93718B" w:rsidRDefault="0093718B" w:rsidP="00B07902">
            <w:pPr>
              <w:spacing w:line="312" w:lineRule="exact"/>
              <w:ind w:right="-20"/>
              <w:jc w:val="both"/>
            </w:pPr>
            <w:r>
              <w:rPr>
                <w:rFonts w:hint="eastAsia"/>
              </w:rPr>
              <w:t>16</w:t>
            </w:r>
            <w:r>
              <w:rPr>
                <w:rFonts w:hint="eastAsia"/>
              </w:rPr>
              <w:t>位</w:t>
            </w:r>
            <w:r>
              <w:rPr>
                <w:rFonts w:hint="eastAsia"/>
              </w:rPr>
              <w:t>aes</w:t>
            </w:r>
            <w:r>
              <w:rPr>
                <w:rFonts w:hint="eastAsia"/>
              </w:rPr>
              <w:t>密钥，采用</w:t>
            </w:r>
            <w:r>
              <w:rPr>
                <w:rFonts w:hint="eastAsia"/>
              </w:rPr>
              <w:t>rsa</w:t>
            </w:r>
            <w:r>
              <w:rPr>
                <w:rFonts w:hint="eastAsia"/>
              </w:rPr>
              <w:t>加密。数据非法则忽略。</w:t>
            </w:r>
          </w:p>
          <w:p w:rsidR="0093718B" w:rsidRDefault="0093718B" w:rsidP="00B07902">
            <w:pPr>
              <w:spacing w:line="312" w:lineRule="exact"/>
              <w:ind w:right="-20"/>
              <w:jc w:val="both"/>
            </w:pPr>
            <w:r>
              <w:rPr>
                <w:rFonts w:hint="eastAsia"/>
              </w:rPr>
              <w:t>key(16)</w:t>
            </w:r>
            <w:r>
              <w:rPr>
                <w:rFonts w:hint="eastAsia"/>
              </w:rPr>
              <w:t>：也就是老格式，服务端会采用</w:t>
            </w:r>
            <w:r>
              <w:rPr>
                <w:rFonts w:hint="eastAsia"/>
              </w:rPr>
              <w:t>ecb</w:t>
            </w:r>
            <w:r>
              <w:rPr>
                <w:rFonts w:hint="eastAsia"/>
              </w:rPr>
              <w:t>方式加密。</w:t>
            </w:r>
          </w:p>
          <w:p w:rsidR="0093718B" w:rsidRDefault="0093718B" w:rsidP="00B07902">
            <w:pPr>
              <w:spacing w:line="312" w:lineRule="exact"/>
              <w:ind w:right="-20"/>
              <w:jc w:val="both"/>
            </w:pPr>
            <w:r>
              <w:rPr>
                <w:rFonts w:hint="eastAsia"/>
              </w:rPr>
              <w:t>Index-AES-key(16)</w:t>
            </w:r>
            <w:r>
              <w:rPr>
                <w:rFonts w:hint="eastAsia"/>
              </w:rPr>
              <w:t>：该格式下，采用</w:t>
            </w:r>
            <w:r>
              <w:rPr>
                <w:rFonts w:hint="eastAsia"/>
              </w:rPr>
              <w:t>CBC</w:t>
            </w:r>
            <w:r>
              <w:rPr>
                <w:rFonts w:hint="eastAsia"/>
              </w:rPr>
              <w:t>方式加密。</w:t>
            </w:r>
          </w:p>
          <w:p w:rsidR="0093718B" w:rsidRDefault="0093718B" w:rsidP="00B07902">
            <w:pPr>
              <w:spacing w:line="312" w:lineRule="exact"/>
              <w:ind w:right="-20"/>
              <w:jc w:val="both"/>
            </w:pPr>
            <w:r>
              <w:rPr>
                <w:rFonts w:hint="eastAsia"/>
              </w:rPr>
              <w:t>注：</w:t>
            </w:r>
            <w:r>
              <w:rPr>
                <w:rFonts w:hint="eastAsia"/>
              </w:rPr>
              <w:t>index</w:t>
            </w:r>
            <w:r>
              <w:rPr>
                <w:rFonts w:hint="eastAsia"/>
              </w:rPr>
              <w:t>为整数，目前无意义。</w:t>
            </w:r>
          </w:p>
          <w:p w:rsidR="0093718B" w:rsidRDefault="0093718B" w:rsidP="00B07902">
            <w:pPr>
              <w:spacing w:line="312" w:lineRule="exact"/>
              <w:ind w:right="-20"/>
              <w:jc w:val="both"/>
            </w:pPr>
            <w:r>
              <w:rPr>
                <w:rFonts w:hint="eastAsia"/>
              </w:rPr>
              <w:t>注：输入参数的加密规则也同样处理。</w:t>
            </w:r>
          </w:p>
          <w:p w:rsidR="0093718B" w:rsidRDefault="0093718B" w:rsidP="00B07902">
            <w:pPr>
              <w:spacing w:line="312" w:lineRule="exact"/>
              <w:ind w:right="-20"/>
              <w:jc w:val="both"/>
            </w:pPr>
            <w:r w:rsidRPr="00875E66">
              <w:rPr>
                <w:rFonts w:hint="eastAsia"/>
              </w:rPr>
              <w:t>住：如果</w:t>
            </w:r>
            <w:r w:rsidRPr="00875E66">
              <w:rPr>
                <w:rFonts w:hint="eastAsia"/>
              </w:rPr>
              <w:t>url</w:t>
            </w:r>
            <w:r w:rsidRPr="00875E66">
              <w:rPr>
                <w:rFonts w:hint="eastAsia"/>
              </w:rPr>
              <w:t>带有</w:t>
            </w:r>
            <w:r w:rsidRPr="00875E66">
              <w:rPr>
                <w:rFonts w:hint="eastAsia"/>
              </w:rPr>
              <w:t>enHanced=yes</w:t>
            </w:r>
            <w:r w:rsidRPr="00875E66">
              <w:rPr>
                <w:rFonts w:hint="eastAsia"/>
              </w:rPr>
              <w:t>参数，则该字段必须输入，而且为该格式，本接口涉及的</w:t>
            </w:r>
            <w:r w:rsidRPr="00875E66">
              <w:rPr>
                <w:rFonts w:hint="eastAsia"/>
              </w:rPr>
              <w:t>aes</w:t>
            </w:r>
            <w:r w:rsidRPr="00875E66">
              <w:rPr>
                <w:rFonts w:hint="eastAsia"/>
              </w:rPr>
              <w:t>加密、解密也为</w:t>
            </w:r>
            <w:r w:rsidRPr="00875E66">
              <w:rPr>
                <w:rFonts w:hint="eastAsia"/>
              </w:rPr>
              <w:t>CBC</w:t>
            </w:r>
            <w:r w:rsidRPr="00875E66">
              <w:rPr>
                <w:rFonts w:hint="eastAsia"/>
              </w:rPr>
              <w:t>方式。</w:t>
            </w:r>
          </w:p>
        </w:tc>
        <w:tc>
          <w:tcPr>
            <w:tcW w:w="709" w:type="dxa"/>
            <w:tcBorders>
              <w:top w:val="single" w:sz="4" w:space="0" w:color="000000"/>
              <w:left w:val="single" w:sz="4" w:space="0" w:color="000000"/>
              <w:bottom w:val="single" w:sz="4" w:space="0" w:color="000000"/>
              <w:right w:val="single" w:sz="4" w:space="0" w:color="000000"/>
            </w:tcBorders>
            <w:vAlign w:val="center"/>
          </w:tcPr>
          <w:p w:rsidR="0093718B" w:rsidRDefault="0093718B" w:rsidP="00B07902">
            <w:pPr>
              <w:jc w:val="both"/>
            </w:pPr>
            <w:r>
              <w:rPr>
                <w:rFonts w:hint="eastAsia"/>
              </w:rPr>
              <w:t>O</w:t>
            </w:r>
          </w:p>
        </w:tc>
      </w:tr>
      <w:tr w:rsidR="0093718B" w:rsidRPr="00270E48" w:rsidTr="00B07902">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93718B" w:rsidRDefault="0093718B" w:rsidP="00B07902">
            <w:pPr>
              <w:ind w:right="-20"/>
              <w:jc w:val="both"/>
            </w:pPr>
            <w:r>
              <w:rPr>
                <w:rFonts w:hint="eastAsia"/>
              </w:rPr>
              <w:t>clientPass</w:t>
            </w:r>
          </w:p>
        </w:tc>
        <w:tc>
          <w:tcPr>
            <w:tcW w:w="1134" w:type="dxa"/>
            <w:tcBorders>
              <w:top w:val="single" w:sz="4" w:space="0" w:color="000000"/>
              <w:left w:val="single" w:sz="4" w:space="0" w:color="000000"/>
              <w:bottom w:val="single" w:sz="4" w:space="0" w:color="000000"/>
              <w:right w:val="single" w:sz="4" w:space="0" w:color="000000"/>
            </w:tcBorders>
            <w:vAlign w:val="center"/>
          </w:tcPr>
          <w:p w:rsidR="0093718B" w:rsidRDefault="0093718B" w:rsidP="00B07902">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93718B" w:rsidRPr="00C24BFC" w:rsidRDefault="0093718B" w:rsidP="00B07902">
            <w:pPr>
              <w:spacing w:line="312" w:lineRule="exact"/>
              <w:ind w:right="-20"/>
              <w:jc w:val="both"/>
            </w:pPr>
            <w:r>
              <w:rPr>
                <w:rFonts w:hint="eastAsia"/>
              </w:rPr>
              <w:t>消费者密码</w:t>
            </w:r>
          </w:p>
          <w:p w:rsidR="0093718B" w:rsidRDefault="0093718B" w:rsidP="00B07902">
            <w:pPr>
              <w:spacing w:line="312" w:lineRule="exact"/>
              <w:ind w:right="-20"/>
              <w:jc w:val="both"/>
            </w:pPr>
            <w:r>
              <w:rPr>
                <w:rFonts w:hint="eastAsia"/>
              </w:rPr>
              <w:t>支付密码：明文为</w:t>
            </w:r>
            <w:r>
              <w:rPr>
                <w:rFonts w:hint="eastAsia"/>
              </w:rPr>
              <w:t>pay pass=</w:t>
            </w:r>
            <w:r>
              <w:rPr>
                <w:rFonts w:hint="eastAsia"/>
              </w:rPr>
              <w:t>支付密码</w:t>
            </w:r>
          </w:p>
          <w:p w:rsidR="0093718B" w:rsidRDefault="0093718B" w:rsidP="00B07902">
            <w:pPr>
              <w:spacing w:line="312" w:lineRule="exact"/>
              <w:ind w:right="-20"/>
              <w:jc w:val="both"/>
            </w:pPr>
            <w:r>
              <w:rPr>
                <w:rFonts w:hint="eastAsia"/>
              </w:rPr>
              <w:t>支付指纹：参考</w:t>
            </w:r>
            <w:r>
              <w:rPr>
                <w:rFonts w:hint="eastAsia"/>
              </w:rPr>
              <w:t>1.33</w:t>
            </w:r>
          </w:p>
          <w:p w:rsidR="0093718B" w:rsidRDefault="0093718B" w:rsidP="00B07902">
            <w:pPr>
              <w:spacing w:line="312" w:lineRule="exact"/>
              <w:ind w:right="-20"/>
              <w:jc w:val="both"/>
            </w:pPr>
            <w:r>
              <w:rPr>
                <w:rFonts w:hint="eastAsia"/>
              </w:rPr>
              <w:t>注：</w:t>
            </w:r>
            <w:r>
              <w:rPr>
                <w:rFonts w:hint="eastAsia"/>
              </w:rPr>
              <w:t>aes</w:t>
            </w:r>
            <w:r>
              <w:rPr>
                <w:rFonts w:hint="eastAsia"/>
              </w:rPr>
              <w:t>加密，钥匙为：</w:t>
            </w:r>
            <w:r>
              <w:rPr>
                <w:rFonts w:hint="eastAsia"/>
              </w:rPr>
              <w:t>aesKey</w:t>
            </w:r>
          </w:p>
          <w:p w:rsidR="0093718B" w:rsidRDefault="0093718B" w:rsidP="00B07902">
            <w:pPr>
              <w:spacing w:line="312" w:lineRule="exact"/>
              <w:ind w:right="-20"/>
              <w:jc w:val="both"/>
            </w:pPr>
            <w:r>
              <w:rPr>
                <w:rFonts w:hint="eastAsia"/>
              </w:rPr>
              <w:t>注：为兼容老版本，未输入时不校验。未来可能本字段启用为必须输入参数。</w:t>
            </w:r>
          </w:p>
        </w:tc>
        <w:tc>
          <w:tcPr>
            <w:tcW w:w="709" w:type="dxa"/>
            <w:tcBorders>
              <w:top w:val="single" w:sz="4" w:space="0" w:color="000000"/>
              <w:left w:val="single" w:sz="4" w:space="0" w:color="000000"/>
              <w:bottom w:val="single" w:sz="4" w:space="0" w:color="000000"/>
              <w:right w:val="single" w:sz="4" w:space="0" w:color="000000"/>
            </w:tcBorders>
            <w:vAlign w:val="center"/>
          </w:tcPr>
          <w:p w:rsidR="0093718B" w:rsidRDefault="0093718B" w:rsidP="00B07902">
            <w:pPr>
              <w:jc w:val="both"/>
            </w:pPr>
            <w:r>
              <w:rPr>
                <w:rFonts w:hint="eastAsia"/>
              </w:rPr>
              <w:t>O</w:t>
            </w:r>
          </w:p>
        </w:tc>
      </w:tr>
      <w:tr w:rsidR="0093718B" w:rsidRPr="00270E48" w:rsidTr="00B07902">
        <w:trPr>
          <w:trHeight w:val="20"/>
        </w:trPr>
        <w:tc>
          <w:tcPr>
            <w:tcW w:w="1585" w:type="dxa"/>
            <w:tcBorders>
              <w:top w:val="single" w:sz="4" w:space="0" w:color="000000"/>
              <w:left w:val="single" w:sz="4" w:space="0" w:color="000000"/>
              <w:bottom w:val="single" w:sz="4" w:space="0" w:color="000000"/>
              <w:right w:val="single" w:sz="4" w:space="0" w:color="000000"/>
            </w:tcBorders>
          </w:tcPr>
          <w:p w:rsidR="0093718B" w:rsidRDefault="0093718B" w:rsidP="00B07902">
            <w:pPr>
              <w:ind w:right="-20"/>
              <w:jc w:val="both"/>
            </w:pPr>
            <w:r w:rsidRPr="004814A3">
              <w:t>walletAppId</w:t>
            </w:r>
          </w:p>
        </w:tc>
        <w:tc>
          <w:tcPr>
            <w:tcW w:w="1134" w:type="dxa"/>
            <w:tcBorders>
              <w:top w:val="single" w:sz="4" w:space="0" w:color="000000"/>
              <w:left w:val="single" w:sz="4" w:space="0" w:color="000000"/>
              <w:bottom w:val="single" w:sz="4" w:space="0" w:color="000000"/>
              <w:right w:val="single" w:sz="4" w:space="0" w:color="000000"/>
            </w:tcBorders>
          </w:tcPr>
          <w:p w:rsidR="0093718B" w:rsidRDefault="0093718B" w:rsidP="00B07902">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tcPr>
          <w:p w:rsidR="0093718B" w:rsidRDefault="0093718B" w:rsidP="00B07902">
            <w:pPr>
              <w:spacing w:line="312" w:lineRule="exact"/>
              <w:ind w:right="-20"/>
              <w:jc w:val="both"/>
            </w:pPr>
            <w:r>
              <w:rPr>
                <w:rFonts w:hint="eastAsia"/>
              </w:rPr>
              <w:t>钱包或</w:t>
            </w:r>
            <w:r>
              <w:rPr>
                <w:rFonts w:hint="eastAsia"/>
              </w:rPr>
              <w:t>SDK</w:t>
            </w:r>
            <w:r>
              <w:rPr>
                <w:rFonts w:hint="eastAsia"/>
              </w:rPr>
              <w:t>的包名，输入</w:t>
            </w:r>
            <w:r>
              <w:rPr>
                <w:rFonts w:hint="eastAsia"/>
              </w:rPr>
              <w:t>clientPass</w:t>
            </w:r>
            <w:r>
              <w:rPr>
                <w:rFonts w:hint="eastAsia"/>
              </w:rPr>
              <w:t>或者</w:t>
            </w:r>
            <w:r>
              <w:rPr>
                <w:rFonts w:hint="eastAsia"/>
              </w:rPr>
              <w:t>payPass</w:t>
            </w:r>
            <w:r>
              <w:rPr>
                <w:rFonts w:hint="eastAsia"/>
              </w:rPr>
              <w:t>、支付指纹时需要提供</w:t>
            </w:r>
          </w:p>
        </w:tc>
        <w:tc>
          <w:tcPr>
            <w:tcW w:w="709" w:type="dxa"/>
            <w:tcBorders>
              <w:top w:val="single" w:sz="4" w:space="0" w:color="000000"/>
              <w:left w:val="single" w:sz="4" w:space="0" w:color="000000"/>
              <w:bottom w:val="single" w:sz="4" w:space="0" w:color="000000"/>
              <w:right w:val="single" w:sz="4" w:space="0" w:color="000000"/>
            </w:tcBorders>
          </w:tcPr>
          <w:p w:rsidR="0093718B" w:rsidRDefault="0093718B" w:rsidP="00B07902">
            <w:pPr>
              <w:jc w:val="both"/>
            </w:pPr>
            <w:r>
              <w:rPr>
                <w:rFonts w:hint="eastAsia"/>
              </w:rPr>
              <w:t>O</w:t>
            </w:r>
          </w:p>
        </w:tc>
      </w:tr>
      <w:tr w:rsidR="0093718B" w:rsidRPr="00270E48" w:rsidTr="00B07902">
        <w:trPr>
          <w:trHeight w:val="20"/>
        </w:trPr>
        <w:tc>
          <w:tcPr>
            <w:tcW w:w="1585" w:type="dxa"/>
            <w:tcBorders>
              <w:top w:val="single" w:sz="4" w:space="0" w:color="000000"/>
              <w:left w:val="single" w:sz="4" w:space="0" w:color="000000"/>
              <w:bottom w:val="single" w:sz="4" w:space="0" w:color="000000"/>
              <w:right w:val="single" w:sz="4" w:space="0" w:color="000000"/>
            </w:tcBorders>
          </w:tcPr>
          <w:p w:rsidR="0093718B" w:rsidRPr="004814A3" w:rsidRDefault="0093718B" w:rsidP="00B07902">
            <w:pPr>
              <w:ind w:right="-20"/>
              <w:jc w:val="both"/>
            </w:pPr>
          </w:p>
        </w:tc>
        <w:tc>
          <w:tcPr>
            <w:tcW w:w="1134" w:type="dxa"/>
            <w:tcBorders>
              <w:top w:val="single" w:sz="4" w:space="0" w:color="000000"/>
              <w:left w:val="single" w:sz="4" w:space="0" w:color="000000"/>
              <w:bottom w:val="single" w:sz="4" w:space="0" w:color="000000"/>
              <w:right w:val="single" w:sz="4" w:space="0" w:color="000000"/>
            </w:tcBorders>
          </w:tcPr>
          <w:p w:rsidR="0093718B" w:rsidRDefault="0093718B" w:rsidP="00B07902">
            <w:pPr>
              <w:ind w:right="-20"/>
              <w:jc w:val="both"/>
            </w:pPr>
          </w:p>
        </w:tc>
        <w:tc>
          <w:tcPr>
            <w:tcW w:w="4820" w:type="dxa"/>
            <w:tcBorders>
              <w:top w:val="single" w:sz="4" w:space="0" w:color="000000"/>
              <w:left w:val="single" w:sz="4" w:space="0" w:color="000000"/>
              <w:bottom w:val="single" w:sz="4" w:space="0" w:color="000000"/>
              <w:right w:val="single" w:sz="4" w:space="0" w:color="000000"/>
            </w:tcBorders>
          </w:tcPr>
          <w:p w:rsidR="0093718B" w:rsidRDefault="0093718B" w:rsidP="00B07902">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tcPr>
          <w:p w:rsidR="0093718B" w:rsidRDefault="0093718B" w:rsidP="00B07902">
            <w:pPr>
              <w:jc w:val="both"/>
            </w:pPr>
          </w:p>
        </w:tc>
      </w:tr>
      <w:tr w:rsidR="0093718B" w:rsidRPr="00270E48" w:rsidTr="002B7B8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93718B" w:rsidRPr="004814A3" w:rsidRDefault="0093718B" w:rsidP="00B07902">
            <w:pPr>
              <w:ind w:right="-20"/>
              <w:jc w:val="both"/>
            </w:pPr>
            <w:r>
              <w:rPr>
                <w:rFonts w:hint="eastAsia"/>
              </w:rPr>
              <w:lastRenderedPageBreak/>
              <w:t>signType</w:t>
            </w:r>
          </w:p>
        </w:tc>
        <w:tc>
          <w:tcPr>
            <w:tcW w:w="1134" w:type="dxa"/>
            <w:tcBorders>
              <w:top w:val="single" w:sz="4" w:space="0" w:color="000000"/>
              <w:left w:val="single" w:sz="4" w:space="0" w:color="000000"/>
              <w:bottom w:val="single" w:sz="4" w:space="0" w:color="000000"/>
              <w:right w:val="single" w:sz="4" w:space="0" w:color="000000"/>
            </w:tcBorders>
            <w:vAlign w:val="center"/>
          </w:tcPr>
          <w:p w:rsidR="0093718B" w:rsidRDefault="0093718B" w:rsidP="00B07902">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93718B" w:rsidRDefault="0093718B" w:rsidP="002B7B87">
            <w:pPr>
              <w:spacing w:line="312" w:lineRule="exact"/>
              <w:ind w:right="-20"/>
              <w:jc w:val="both"/>
            </w:pPr>
            <w:r>
              <w:rPr>
                <w:rFonts w:hint="eastAsia"/>
              </w:rPr>
              <w:t>签名类型，不参与签名，非法值按缺省值处理：</w:t>
            </w:r>
          </w:p>
          <w:p w:rsidR="0093718B" w:rsidRDefault="0093718B" w:rsidP="002B7B87">
            <w:pPr>
              <w:spacing w:line="312" w:lineRule="exact"/>
              <w:ind w:right="-20"/>
              <w:jc w:val="both"/>
            </w:pPr>
            <w:r>
              <w:rPr>
                <w:rFonts w:hint="eastAsia"/>
              </w:rPr>
              <w:t>RSA</w:t>
            </w:r>
            <w:r>
              <w:rPr>
                <w:rFonts w:hint="eastAsia"/>
              </w:rPr>
              <w:t>：</w:t>
            </w:r>
            <w:r>
              <w:rPr>
                <w:rFonts w:hint="eastAsia"/>
              </w:rPr>
              <w:t>rsa</w:t>
            </w:r>
            <w:r>
              <w:rPr>
                <w:rFonts w:hint="eastAsia"/>
              </w:rPr>
              <w:t>签名，算法为</w:t>
            </w:r>
            <w:r w:rsidRPr="000B1D35">
              <w:t>SHA1WithRSA</w:t>
            </w:r>
            <w:r>
              <w:rPr>
                <w:rFonts w:hint="eastAsia"/>
              </w:rPr>
              <w:t>（缺省）</w:t>
            </w:r>
          </w:p>
          <w:p w:rsidR="0093718B" w:rsidRDefault="0093718B" w:rsidP="00B07902">
            <w:pPr>
              <w:spacing w:line="312" w:lineRule="exact"/>
              <w:ind w:right="-20"/>
              <w:jc w:val="both"/>
            </w:pPr>
            <w:r>
              <w:rPr>
                <w:rFonts w:hint="eastAsia"/>
              </w:rPr>
              <w:t>RSA256</w:t>
            </w:r>
            <w:r>
              <w:rPr>
                <w:rFonts w:hint="eastAsia"/>
              </w:rPr>
              <w:t>：</w:t>
            </w:r>
            <w:r>
              <w:rPr>
                <w:rFonts w:hint="eastAsia"/>
              </w:rPr>
              <w:t>rsa</w:t>
            </w:r>
            <w:r>
              <w:rPr>
                <w:rFonts w:hint="eastAsia"/>
              </w:rPr>
              <w:t>签名，算法为</w:t>
            </w:r>
            <w:r w:rsidRPr="000B1D35">
              <w:t>SHA256WithRSA</w:t>
            </w:r>
          </w:p>
        </w:tc>
        <w:tc>
          <w:tcPr>
            <w:tcW w:w="709" w:type="dxa"/>
            <w:tcBorders>
              <w:top w:val="single" w:sz="4" w:space="0" w:color="000000"/>
              <w:left w:val="single" w:sz="4" w:space="0" w:color="000000"/>
              <w:bottom w:val="single" w:sz="4" w:space="0" w:color="000000"/>
              <w:right w:val="single" w:sz="4" w:space="0" w:color="000000"/>
            </w:tcBorders>
            <w:vAlign w:val="center"/>
          </w:tcPr>
          <w:p w:rsidR="0093718B" w:rsidRDefault="0093718B" w:rsidP="00B07902">
            <w:pPr>
              <w:jc w:val="both"/>
            </w:pPr>
            <w:r>
              <w:rPr>
                <w:rFonts w:hint="eastAsia"/>
              </w:rPr>
              <w:t>O</w:t>
            </w:r>
          </w:p>
        </w:tc>
      </w:tr>
      <w:tr w:rsidR="0093718B" w:rsidRPr="00270E48" w:rsidTr="0037615A">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93718B" w:rsidRPr="004814A3" w:rsidRDefault="0093718B" w:rsidP="00B07902">
            <w:pPr>
              <w:ind w:right="-20"/>
              <w:jc w:val="both"/>
            </w:pPr>
            <w:r w:rsidRPr="00286EBC">
              <w:rPr>
                <w:rFonts w:hint="eastAsia"/>
              </w:rPr>
              <w:t>sign</w:t>
            </w:r>
          </w:p>
        </w:tc>
        <w:tc>
          <w:tcPr>
            <w:tcW w:w="1134" w:type="dxa"/>
            <w:tcBorders>
              <w:top w:val="single" w:sz="4" w:space="0" w:color="000000"/>
              <w:left w:val="single" w:sz="4" w:space="0" w:color="000000"/>
              <w:bottom w:val="single" w:sz="4" w:space="0" w:color="000000"/>
              <w:right w:val="single" w:sz="4" w:space="0" w:color="000000"/>
            </w:tcBorders>
            <w:vAlign w:val="center"/>
          </w:tcPr>
          <w:p w:rsidR="0093718B" w:rsidRDefault="0093718B" w:rsidP="00B07902">
            <w:pPr>
              <w:ind w:right="-20"/>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93718B" w:rsidRDefault="0093718B" w:rsidP="00B07902">
            <w:pPr>
              <w:spacing w:line="312" w:lineRule="exact"/>
              <w:ind w:right="-20"/>
              <w:jc w:val="both"/>
            </w:pPr>
            <w:r>
              <w:rPr>
                <w:rFonts w:hint="eastAsia"/>
              </w:rPr>
              <w:t>RSA</w:t>
            </w:r>
            <w:r>
              <w:rPr>
                <w:rFonts w:hint="eastAsia"/>
              </w:rPr>
              <w:t>签名</w:t>
            </w:r>
            <w:r>
              <w:rPr>
                <w:rFonts w:hint="eastAsia"/>
              </w:rPr>
              <w:t>,</w:t>
            </w:r>
            <w:r>
              <w:rPr>
                <w:rFonts w:hint="eastAsia"/>
              </w:rPr>
              <w:t>除</w:t>
            </w:r>
            <w:r>
              <w:rPr>
                <w:rFonts w:hint="eastAsia"/>
              </w:rPr>
              <w:t>sign</w:t>
            </w:r>
            <w:r>
              <w:rPr>
                <w:rFonts w:hint="eastAsia"/>
              </w:rPr>
              <w:t>和特殊说明字段外都需要签名，具体见签名章节，使用商户身份验证返回的密钥</w:t>
            </w:r>
          </w:p>
        </w:tc>
        <w:tc>
          <w:tcPr>
            <w:tcW w:w="709" w:type="dxa"/>
            <w:tcBorders>
              <w:top w:val="single" w:sz="4" w:space="0" w:color="000000"/>
              <w:left w:val="single" w:sz="4" w:space="0" w:color="000000"/>
              <w:bottom w:val="single" w:sz="4" w:space="0" w:color="000000"/>
              <w:right w:val="single" w:sz="4" w:space="0" w:color="000000"/>
            </w:tcBorders>
            <w:vAlign w:val="center"/>
          </w:tcPr>
          <w:p w:rsidR="0093718B" w:rsidRDefault="0093718B" w:rsidP="00B07902">
            <w:pPr>
              <w:jc w:val="both"/>
            </w:pPr>
            <w:r>
              <w:rPr>
                <w:rFonts w:hint="eastAsia"/>
              </w:rPr>
              <w:t>M</w:t>
            </w:r>
          </w:p>
        </w:tc>
      </w:tr>
    </w:tbl>
    <w:p w:rsidR="002208F9" w:rsidRDefault="002208F9" w:rsidP="002208F9">
      <w:pPr>
        <w:spacing w:line="240" w:lineRule="auto"/>
        <w:rPr>
          <w:sz w:val="20"/>
          <w:szCs w:val="20"/>
        </w:rPr>
      </w:pPr>
    </w:p>
    <w:p w:rsidR="002208F9" w:rsidRPr="00E4026E" w:rsidRDefault="002208F9" w:rsidP="002208F9">
      <w:pPr>
        <w:spacing w:line="240" w:lineRule="auto"/>
        <w:rPr>
          <w:sz w:val="20"/>
          <w:szCs w:val="20"/>
        </w:rPr>
      </w:pPr>
    </w:p>
    <w:p w:rsidR="002208F9" w:rsidRPr="00BB29FC" w:rsidRDefault="002208F9" w:rsidP="002208F9">
      <w:pPr>
        <w:ind w:firstLineChars="150" w:firstLine="316"/>
        <w:rPr>
          <w:b/>
        </w:rPr>
      </w:pPr>
      <w:r w:rsidRPr="00BB29FC">
        <w:rPr>
          <w:rFonts w:hint="eastAsia"/>
          <w:b/>
        </w:rPr>
        <w:t>响应参数描述</w:t>
      </w:r>
      <w:r>
        <w:rPr>
          <w:rFonts w:hint="eastAsia"/>
          <w:b/>
        </w:rPr>
        <w:t>：</w:t>
      </w:r>
    </w:p>
    <w:tbl>
      <w:tblPr>
        <w:tblW w:w="8215" w:type="dxa"/>
        <w:tblInd w:w="154" w:type="dxa"/>
        <w:tblLayout w:type="fixed"/>
        <w:tblCellMar>
          <w:left w:w="0" w:type="dxa"/>
          <w:right w:w="0" w:type="dxa"/>
        </w:tblCellMar>
        <w:tblLook w:val="0000"/>
      </w:tblPr>
      <w:tblGrid>
        <w:gridCol w:w="1552"/>
        <w:gridCol w:w="1134"/>
        <w:gridCol w:w="4820"/>
        <w:gridCol w:w="709"/>
      </w:tblGrid>
      <w:tr w:rsidR="002208F9" w:rsidRPr="00270E48" w:rsidTr="00B07902">
        <w:trPr>
          <w:trHeight w:val="20"/>
        </w:trPr>
        <w:tc>
          <w:tcPr>
            <w:tcW w:w="1552" w:type="dxa"/>
            <w:tcBorders>
              <w:top w:val="single" w:sz="4" w:space="0" w:color="000000"/>
              <w:left w:val="single" w:sz="4" w:space="0" w:color="000000"/>
              <w:bottom w:val="single" w:sz="4" w:space="0" w:color="000000"/>
              <w:right w:val="single" w:sz="4" w:space="0" w:color="000000"/>
            </w:tcBorders>
            <w:shd w:val="clear" w:color="auto" w:fill="DFDFDF"/>
          </w:tcPr>
          <w:p w:rsidR="002208F9" w:rsidRPr="00270E48" w:rsidRDefault="002208F9" w:rsidP="00B07902">
            <w:pPr>
              <w:spacing w:line="307" w:lineRule="exact"/>
              <w:ind w:left="102" w:right="-20"/>
              <w:rPr>
                <w:sz w:val="24"/>
                <w:szCs w:val="24"/>
              </w:rPr>
            </w:pPr>
            <w:r>
              <w:rPr>
                <w:rFonts w:ascii="微软雅黑" w:eastAsia="微软雅黑" w:cs="微软雅黑" w:hint="eastAsia"/>
                <w:b/>
                <w:bCs/>
                <w:spacing w:val="12"/>
                <w:position w:val="-1"/>
              </w:rPr>
              <w:t>数据项</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2208F9" w:rsidRPr="00270E48" w:rsidRDefault="002208F9" w:rsidP="00B07902">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2208F9" w:rsidRPr="00270E48" w:rsidRDefault="002208F9" w:rsidP="00B07902">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2208F9" w:rsidRPr="00270E48" w:rsidRDefault="002208F9" w:rsidP="00B07902">
            <w:pPr>
              <w:spacing w:line="307" w:lineRule="exact"/>
              <w:ind w:left="102" w:right="-20"/>
              <w:rPr>
                <w:sz w:val="24"/>
                <w:szCs w:val="24"/>
              </w:rPr>
            </w:pPr>
            <w:r>
              <w:rPr>
                <w:rFonts w:ascii="微软雅黑" w:eastAsia="微软雅黑" w:cs="微软雅黑" w:hint="eastAsia"/>
                <w:b/>
                <w:bCs/>
                <w:spacing w:val="12"/>
                <w:position w:val="-1"/>
              </w:rPr>
              <w:t>选项</w:t>
            </w:r>
          </w:p>
        </w:tc>
      </w:tr>
      <w:tr w:rsidR="007A40FF" w:rsidRPr="00270E48" w:rsidTr="00B07902">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7A40FF" w:rsidRPr="00286EBC" w:rsidRDefault="007A40FF" w:rsidP="00B07902">
            <w:pPr>
              <w:ind w:right="-20"/>
              <w:jc w:val="both"/>
            </w:pPr>
            <w:r>
              <w:rPr>
                <w:rFonts w:hint="eastAsia"/>
              </w:rPr>
              <w:t>header</w:t>
            </w:r>
          </w:p>
        </w:tc>
        <w:tc>
          <w:tcPr>
            <w:tcW w:w="1134" w:type="dxa"/>
            <w:tcBorders>
              <w:top w:val="single" w:sz="4" w:space="0" w:color="000000"/>
              <w:left w:val="single" w:sz="4" w:space="0" w:color="000000"/>
              <w:bottom w:val="single" w:sz="4" w:space="0" w:color="000000"/>
              <w:right w:val="single" w:sz="4" w:space="0" w:color="000000"/>
            </w:tcBorders>
            <w:vAlign w:val="center"/>
          </w:tcPr>
          <w:p w:rsidR="007A40FF" w:rsidRPr="00286EBC" w:rsidRDefault="007A40FF" w:rsidP="00B07902">
            <w:pPr>
              <w:spacing w:line="241" w:lineRule="auto"/>
              <w:ind w:right="51"/>
              <w:jc w:val="both"/>
            </w:pPr>
            <w:r>
              <w:rPr>
                <w:rFonts w:hint="eastAsia"/>
              </w:rPr>
              <w:t>Header</w:t>
            </w:r>
          </w:p>
        </w:tc>
        <w:tc>
          <w:tcPr>
            <w:tcW w:w="4820" w:type="dxa"/>
            <w:tcBorders>
              <w:top w:val="single" w:sz="4" w:space="0" w:color="000000"/>
              <w:left w:val="single" w:sz="4" w:space="0" w:color="000000"/>
              <w:bottom w:val="single" w:sz="4" w:space="0" w:color="000000"/>
              <w:right w:val="single" w:sz="4" w:space="0" w:color="000000"/>
            </w:tcBorders>
            <w:vAlign w:val="center"/>
          </w:tcPr>
          <w:p w:rsidR="007A40FF" w:rsidRPr="00775C76" w:rsidRDefault="007A40FF" w:rsidP="00B07902">
            <w:pPr>
              <w:spacing w:line="312" w:lineRule="exact"/>
              <w:ind w:right="-20"/>
              <w:jc w:val="both"/>
            </w:pPr>
            <w:r>
              <w:rPr>
                <w:rFonts w:hint="eastAsia"/>
              </w:rPr>
              <w:t>头信息，一些全局的、通用的信息</w:t>
            </w:r>
          </w:p>
        </w:tc>
        <w:tc>
          <w:tcPr>
            <w:tcW w:w="709" w:type="dxa"/>
            <w:tcBorders>
              <w:top w:val="single" w:sz="4" w:space="0" w:color="000000"/>
              <w:left w:val="single" w:sz="4" w:space="0" w:color="000000"/>
              <w:bottom w:val="single" w:sz="4" w:space="0" w:color="000000"/>
              <w:right w:val="single" w:sz="4" w:space="0" w:color="000000"/>
            </w:tcBorders>
            <w:vAlign w:val="center"/>
          </w:tcPr>
          <w:p w:rsidR="007A40FF" w:rsidRPr="00775C76" w:rsidRDefault="007A40FF" w:rsidP="00B07902">
            <w:pPr>
              <w:jc w:val="both"/>
            </w:pPr>
            <w:r w:rsidRPr="00A70511">
              <w:rPr>
                <w:rFonts w:hint="eastAsia"/>
              </w:rPr>
              <w:t>M</w:t>
            </w:r>
          </w:p>
        </w:tc>
      </w:tr>
      <w:tr w:rsidR="007A40FF" w:rsidRPr="00270E48" w:rsidTr="00B07902">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7A40FF" w:rsidRPr="00286EBC" w:rsidRDefault="007A40FF" w:rsidP="00B07902">
            <w:pPr>
              <w:ind w:right="-20"/>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rsidR="007A40FF" w:rsidRPr="00286EBC" w:rsidRDefault="007A40FF" w:rsidP="00B07902">
            <w:pPr>
              <w:spacing w:line="241" w:lineRule="auto"/>
              <w:ind w:right="51"/>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7A40FF" w:rsidRPr="00775C76" w:rsidRDefault="007A40FF" w:rsidP="00B07902">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7A40FF" w:rsidRDefault="007A40FF" w:rsidP="00B07902">
            <w:pPr>
              <w:jc w:val="both"/>
            </w:pPr>
          </w:p>
        </w:tc>
      </w:tr>
      <w:tr w:rsidR="007A40FF" w:rsidRPr="00270E48" w:rsidTr="00B07902">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7A40FF" w:rsidRPr="00286EBC" w:rsidRDefault="007A40FF" w:rsidP="00B07902">
            <w:pPr>
              <w:ind w:right="-20"/>
              <w:jc w:val="both"/>
            </w:pPr>
            <w:r w:rsidRPr="00286EBC">
              <w:rPr>
                <w:rFonts w:hint="eastAsia"/>
              </w:rPr>
              <w:t>returnCode</w:t>
            </w:r>
          </w:p>
        </w:tc>
        <w:tc>
          <w:tcPr>
            <w:tcW w:w="1134" w:type="dxa"/>
            <w:tcBorders>
              <w:top w:val="single" w:sz="4" w:space="0" w:color="000000"/>
              <w:left w:val="single" w:sz="4" w:space="0" w:color="000000"/>
              <w:bottom w:val="single" w:sz="4" w:space="0" w:color="000000"/>
              <w:right w:val="single" w:sz="4" w:space="0" w:color="000000"/>
            </w:tcBorders>
            <w:vAlign w:val="center"/>
          </w:tcPr>
          <w:p w:rsidR="007A40FF" w:rsidRPr="00286EBC" w:rsidRDefault="007A40FF" w:rsidP="00B07902">
            <w:pPr>
              <w:spacing w:line="241" w:lineRule="auto"/>
              <w:ind w:right="51"/>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7A40FF" w:rsidRPr="00775C76" w:rsidRDefault="007A40FF" w:rsidP="003C475B">
            <w:pPr>
              <w:spacing w:line="312" w:lineRule="exact"/>
              <w:ind w:right="-20"/>
              <w:jc w:val="both"/>
            </w:pPr>
            <w:r w:rsidRPr="00775C76">
              <w:rPr>
                <w:rFonts w:hint="eastAsia"/>
              </w:rPr>
              <w:t>0</w:t>
            </w:r>
            <w:r>
              <w:rPr>
                <w:rFonts w:hint="eastAsia"/>
              </w:rPr>
              <w:t>：成功</w:t>
            </w:r>
          </w:p>
          <w:p w:rsidR="007A40FF" w:rsidRDefault="007A40FF" w:rsidP="00B07902">
            <w:pPr>
              <w:spacing w:line="312" w:lineRule="exact"/>
              <w:ind w:right="-20"/>
              <w:jc w:val="both"/>
            </w:pPr>
            <w:r>
              <w:rPr>
                <w:rFonts w:hint="eastAsia"/>
              </w:rPr>
              <w:t>其他：失败，具体请参考</w:t>
            </w:r>
            <w:r>
              <w:rPr>
                <w:rFonts w:hint="eastAsia"/>
              </w:rPr>
              <w:t>2.1</w:t>
            </w:r>
            <w:r>
              <w:rPr>
                <w:rFonts w:hint="eastAsia"/>
              </w:rPr>
              <w:t>章节</w:t>
            </w:r>
          </w:p>
          <w:p w:rsidR="00FB3ECE" w:rsidRDefault="00FB3ECE" w:rsidP="00B07902">
            <w:pPr>
              <w:spacing w:line="312" w:lineRule="exact"/>
              <w:ind w:right="-20"/>
              <w:jc w:val="both"/>
              <w:rPr>
                <w:rFonts w:ascii="宋体" w:hAnsi="宋体"/>
                <w:color w:val="1F497D"/>
                <w:sz w:val="22"/>
                <w:szCs w:val="22"/>
              </w:rPr>
            </w:pPr>
            <w:r>
              <w:rPr>
                <w:rFonts w:ascii="宋体" w:hAnsi="宋体" w:hint="eastAsia"/>
                <w:color w:val="1F497D"/>
                <w:sz w:val="22"/>
                <w:szCs w:val="22"/>
              </w:rPr>
              <w:t>1、2、3、900009、900020、900230、900231、900233、900238、900239</w:t>
            </w:r>
          </w:p>
          <w:p w:rsidR="00FB3ECE" w:rsidRDefault="00FB3ECE" w:rsidP="00B07902">
            <w:pPr>
              <w:spacing w:line="312" w:lineRule="exact"/>
              <w:ind w:right="-20"/>
              <w:jc w:val="both"/>
              <w:rPr>
                <w:rFonts w:ascii="宋体" w:hAnsi="宋体"/>
                <w:color w:val="1F497D"/>
                <w:sz w:val="22"/>
                <w:szCs w:val="22"/>
              </w:rPr>
            </w:pPr>
            <w:r>
              <w:rPr>
                <w:rFonts w:ascii="宋体" w:hAnsi="宋体" w:hint="eastAsia"/>
                <w:color w:val="1F497D"/>
                <w:sz w:val="22"/>
                <w:szCs w:val="22"/>
              </w:rPr>
              <w:t>x9yyyyy</w:t>
            </w:r>
          </w:p>
          <w:p w:rsidR="00FB3ECE" w:rsidRPr="00775C76" w:rsidRDefault="00FB3ECE" w:rsidP="00B07902">
            <w:pPr>
              <w:spacing w:line="312" w:lineRule="exact"/>
              <w:ind w:right="-20"/>
              <w:jc w:val="both"/>
            </w:pPr>
            <w:r>
              <w:rPr>
                <w:rFonts w:ascii="宋体" w:hAnsi="宋体" w:hint="eastAsia"/>
                <w:color w:val="1F497D"/>
                <w:sz w:val="22"/>
                <w:szCs w:val="22"/>
              </w:rPr>
              <w:t>x811yyy</w:t>
            </w:r>
          </w:p>
        </w:tc>
        <w:tc>
          <w:tcPr>
            <w:tcW w:w="709" w:type="dxa"/>
            <w:tcBorders>
              <w:top w:val="single" w:sz="4" w:space="0" w:color="000000"/>
              <w:left w:val="single" w:sz="4" w:space="0" w:color="000000"/>
              <w:bottom w:val="single" w:sz="4" w:space="0" w:color="000000"/>
              <w:right w:val="single" w:sz="4" w:space="0" w:color="000000"/>
            </w:tcBorders>
            <w:vAlign w:val="center"/>
          </w:tcPr>
          <w:p w:rsidR="007A40FF" w:rsidRDefault="007A40FF" w:rsidP="00B07902">
            <w:pPr>
              <w:jc w:val="both"/>
            </w:pPr>
            <w:r>
              <w:rPr>
                <w:rFonts w:hint="eastAsia"/>
              </w:rPr>
              <w:t>M</w:t>
            </w:r>
          </w:p>
        </w:tc>
      </w:tr>
      <w:tr w:rsidR="002208F9" w:rsidRPr="00270E48" w:rsidTr="00B07902">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2208F9" w:rsidRPr="00286EBC" w:rsidRDefault="002208F9" w:rsidP="00B07902">
            <w:pPr>
              <w:ind w:right="-20"/>
              <w:jc w:val="both"/>
            </w:pPr>
            <w:r>
              <w:rPr>
                <w:rFonts w:hint="eastAsia"/>
              </w:rPr>
              <w:t>returnDesc</w:t>
            </w:r>
          </w:p>
        </w:tc>
        <w:tc>
          <w:tcPr>
            <w:tcW w:w="1134" w:type="dxa"/>
            <w:tcBorders>
              <w:top w:val="single" w:sz="4" w:space="0" w:color="000000"/>
              <w:left w:val="single" w:sz="4" w:space="0" w:color="000000"/>
              <w:bottom w:val="single" w:sz="4" w:space="0" w:color="000000"/>
              <w:right w:val="single" w:sz="4" w:space="0" w:color="000000"/>
            </w:tcBorders>
            <w:vAlign w:val="center"/>
          </w:tcPr>
          <w:p w:rsidR="002208F9" w:rsidRPr="00286EBC" w:rsidRDefault="002208F9" w:rsidP="00B07902">
            <w:pPr>
              <w:spacing w:line="241" w:lineRule="auto"/>
              <w:ind w:right="51"/>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2208F9" w:rsidRPr="00775C76" w:rsidRDefault="002208F9" w:rsidP="00B07902">
            <w:pPr>
              <w:spacing w:line="312" w:lineRule="exact"/>
              <w:ind w:right="-20"/>
              <w:jc w:val="both"/>
            </w:pPr>
            <w:r>
              <w:rPr>
                <w:rFonts w:hint="eastAsia"/>
              </w:rPr>
              <w:t>返回描述信息</w:t>
            </w:r>
          </w:p>
        </w:tc>
        <w:tc>
          <w:tcPr>
            <w:tcW w:w="709" w:type="dxa"/>
            <w:tcBorders>
              <w:top w:val="single" w:sz="4" w:space="0" w:color="000000"/>
              <w:left w:val="single" w:sz="4" w:space="0" w:color="000000"/>
              <w:bottom w:val="single" w:sz="4" w:space="0" w:color="000000"/>
              <w:right w:val="single" w:sz="4" w:space="0" w:color="000000"/>
            </w:tcBorders>
            <w:vAlign w:val="center"/>
          </w:tcPr>
          <w:p w:rsidR="002208F9" w:rsidRPr="00775C76" w:rsidRDefault="002208F9" w:rsidP="00B07902">
            <w:pPr>
              <w:jc w:val="both"/>
            </w:pPr>
            <w:r>
              <w:rPr>
                <w:rFonts w:hint="eastAsia"/>
              </w:rPr>
              <w:t>M</w:t>
            </w:r>
          </w:p>
        </w:tc>
      </w:tr>
      <w:tr w:rsidR="002208F9" w:rsidRPr="00270E48" w:rsidTr="00B07902">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2208F9" w:rsidRDefault="00D02603" w:rsidP="00B07902">
            <w:pPr>
              <w:ind w:right="-20"/>
              <w:jc w:val="both"/>
            </w:pPr>
            <w:r>
              <w:rPr>
                <w:rFonts w:ascii="Arial" w:hAnsi="Arial" w:cs="Arial" w:hint="eastAsia"/>
                <w:snapToGrid/>
                <w:color w:val="000000"/>
                <w:kern w:val="2"/>
                <w:sz w:val="20"/>
                <w:szCs w:val="18"/>
                <w:lang w:val="de-DE"/>
              </w:rPr>
              <w:t>bindid</w:t>
            </w:r>
          </w:p>
        </w:tc>
        <w:tc>
          <w:tcPr>
            <w:tcW w:w="1134" w:type="dxa"/>
            <w:tcBorders>
              <w:top w:val="single" w:sz="4" w:space="0" w:color="000000"/>
              <w:left w:val="single" w:sz="4" w:space="0" w:color="000000"/>
              <w:bottom w:val="single" w:sz="4" w:space="0" w:color="000000"/>
              <w:right w:val="single" w:sz="4" w:space="0" w:color="000000"/>
            </w:tcBorders>
            <w:vAlign w:val="center"/>
          </w:tcPr>
          <w:p w:rsidR="002208F9" w:rsidRPr="00286EBC" w:rsidRDefault="00D02603" w:rsidP="00B07902">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2208F9" w:rsidRDefault="00D02603" w:rsidP="00B07902">
            <w:pPr>
              <w:spacing w:line="312" w:lineRule="exact"/>
              <w:ind w:right="-20"/>
              <w:jc w:val="both"/>
            </w:pPr>
            <w:r>
              <w:rPr>
                <w:rFonts w:hint="eastAsia"/>
              </w:rPr>
              <w:t>绑卡</w:t>
            </w:r>
            <w:r>
              <w:rPr>
                <w:rFonts w:hint="eastAsia"/>
              </w:rPr>
              <w:t>id</w:t>
            </w:r>
          </w:p>
        </w:tc>
        <w:tc>
          <w:tcPr>
            <w:tcW w:w="709" w:type="dxa"/>
            <w:tcBorders>
              <w:top w:val="single" w:sz="4" w:space="0" w:color="000000"/>
              <w:left w:val="single" w:sz="4" w:space="0" w:color="000000"/>
              <w:bottom w:val="single" w:sz="4" w:space="0" w:color="000000"/>
              <w:right w:val="single" w:sz="4" w:space="0" w:color="000000"/>
            </w:tcBorders>
            <w:vAlign w:val="center"/>
          </w:tcPr>
          <w:p w:rsidR="002208F9" w:rsidRPr="00775C76" w:rsidRDefault="00D02603" w:rsidP="00B07902">
            <w:pPr>
              <w:jc w:val="both"/>
            </w:pPr>
            <w:r>
              <w:rPr>
                <w:rFonts w:hint="eastAsia"/>
              </w:rPr>
              <w:t>O</w:t>
            </w:r>
          </w:p>
        </w:tc>
      </w:tr>
      <w:tr w:rsidR="002208F9" w:rsidRPr="00270E48" w:rsidTr="00B07902">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2208F9" w:rsidRDefault="002208F9" w:rsidP="00B07902">
            <w:pPr>
              <w:ind w:right="-20"/>
              <w:jc w:val="both"/>
              <w:rPr>
                <w:rFonts w:ascii="Arial" w:hAnsi="Arial" w:cs="Arial"/>
                <w:snapToGrid/>
                <w:color w:val="000000"/>
                <w:kern w:val="2"/>
                <w:sz w:val="20"/>
                <w:szCs w:val="18"/>
                <w:lang w:val="de-DE"/>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2208F9" w:rsidRPr="00286EBC" w:rsidRDefault="002208F9" w:rsidP="00B07902">
            <w:pPr>
              <w:spacing w:line="241" w:lineRule="auto"/>
              <w:ind w:right="51"/>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2208F9" w:rsidRDefault="002208F9" w:rsidP="00B07902">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2208F9" w:rsidRDefault="002208F9" w:rsidP="00B07902">
            <w:pPr>
              <w:jc w:val="both"/>
            </w:pPr>
          </w:p>
        </w:tc>
      </w:tr>
      <w:tr w:rsidR="002208F9" w:rsidRPr="00270E48" w:rsidTr="00B07902">
        <w:trPr>
          <w:trHeight w:val="20"/>
        </w:trPr>
        <w:tc>
          <w:tcPr>
            <w:tcW w:w="1552" w:type="dxa"/>
            <w:tcBorders>
              <w:top w:val="single" w:sz="4" w:space="0" w:color="000000"/>
              <w:left w:val="single" w:sz="4" w:space="0" w:color="000000"/>
              <w:bottom w:val="single" w:sz="4" w:space="0" w:color="000000"/>
              <w:right w:val="single" w:sz="4" w:space="0" w:color="000000"/>
            </w:tcBorders>
          </w:tcPr>
          <w:p w:rsidR="002208F9" w:rsidRDefault="002208F9" w:rsidP="00B07902">
            <w:pPr>
              <w:ind w:right="-20"/>
              <w:jc w:val="both"/>
              <w:rPr>
                <w:rFonts w:ascii="Arial" w:hAnsi="Arial" w:cs="Arial"/>
                <w:snapToGrid/>
                <w:color w:val="000000"/>
                <w:kern w:val="2"/>
                <w:sz w:val="20"/>
                <w:szCs w:val="18"/>
                <w:lang w:val="de-DE"/>
              </w:rPr>
            </w:pPr>
            <w:r>
              <w:rPr>
                <w:rFonts w:hint="eastAsia"/>
              </w:rPr>
              <w:t>payPass</w:t>
            </w:r>
          </w:p>
        </w:tc>
        <w:tc>
          <w:tcPr>
            <w:tcW w:w="1134" w:type="dxa"/>
            <w:tcBorders>
              <w:top w:val="single" w:sz="4" w:space="0" w:color="000000"/>
              <w:left w:val="single" w:sz="4" w:space="0" w:color="000000"/>
              <w:bottom w:val="single" w:sz="4" w:space="0" w:color="000000"/>
              <w:right w:val="single" w:sz="4" w:space="0" w:color="000000"/>
            </w:tcBorders>
          </w:tcPr>
          <w:p w:rsidR="002208F9" w:rsidRPr="00286EBC" w:rsidRDefault="002208F9" w:rsidP="00B07902">
            <w:pPr>
              <w:spacing w:line="241" w:lineRule="auto"/>
              <w:ind w:right="51"/>
              <w:jc w:val="both"/>
            </w:pPr>
            <w:r w:rsidRPr="00505EC8">
              <w:rPr>
                <w:rFonts w:hint="eastAsia"/>
                <w:b/>
                <w:sz w:val="20"/>
              </w:rPr>
              <w:t>payPassObj</w:t>
            </w:r>
          </w:p>
        </w:tc>
        <w:tc>
          <w:tcPr>
            <w:tcW w:w="4820" w:type="dxa"/>
            <w:tcBorders>
              <w:top w:val="single" w:sz="4" w:space="0" w:color="000000"/>
              <w:left w:val="single" w:sz="4" w:space="0" w:color="000000"/>
              <w:bottom w:val="single" w:sz="4" w:space="0" w:color="000000"/>
              <w:right w:val="single" w:sz="4" w:space="0" w:color="000000"/>
            </w:tcBorders>
            <w:vAlign w:val="center"/>
          </w:tcPr>
          <w:p w:rsidR="002208F9" w:rsidRDefault="002208F9" w:rsidP="00B07902">
            <w:pPr>
              <w:spacing w:line="312" w:lineRule="exact"/>
              <w:ind w:right="-20"/>
              <w:jc w:val="both"/>
            </w:pPr>
            <w:r>
              <w:rPr>
                <w:rFonts w:hint="eastAsia"/>
              </w:rPr>
              <w:t>支付密码对象，用于返回支付密码的属性。</w:t>
            </w:r>
          </w:p>
          <w:p w:rsidR="002208F9" w:rsidRDefault="002208F9" w:rsidP="00B07902">
            <w:pPr>
              <w:spacing w:line="312" w:lineRule="exact"/>
              <w:ind w:right="-20"/>
              <w:jc w:val="both"/>
            </w:pPr>
            <w:r>
              <w:rPr>
                <w:rFonts w:hint="eastAsia"/>
              </w:rPr>
              <w:t>注：使用支付密码时有效</w:t>
            </w:r>
          </w:p>
        </w:tc>
        <w:tc>
          <w:tcPr>
            <w:tcW w:w="709" w:type="dxa"/>
            <w:tcBorders>
              <w:top w:val="single" w:sz="4" w:space="0" w:color="000000"/>
              <w:left w:val="single" w:sz="4" w:space="0" w:color="000000"/>
              <w:bottom w:val="single" w:sz="4" w:space="0" w:color="000000"/>
              <w:right w:val="single" w:sz="4" w:space="0" w:color="000000"/>
            </w:tcBorders>
            <w:vAlign w:val="center"/>
          </w:tcPr>
          <w:p w:rsidR="002208F9" w:rsidRDefault="002208F9" w:rsidP="00B07902">
            <w:pPr>
              <w:jc w:val="both"/>
            </w:pPr>
            <w:r>
              <w:rPr>
                <w:rFonts w:hint="eastAsia"/>
              </w:rPr>
              <w:t>O</w:t>
            </w:r>
          </w:p>
        </w:tc>
      </w:tr>
    </w:tbl>
    <w:p w:rsidR="002208F9" w:rsidRDefault="002208F9" w:rsidP="002208F9">
      <w:pPr>
        <w:ind w:firstLineChars="150" w:firstLine="316"/>
        <w:rPr>
          <w:b/>
        </w:rPr>
      </w:pPr>
    </w:p>
    <w:p w:rsidR="002208F9" w:rsidRDefault="002208F9" w:rsidP="002208F9">
      <w:pPr>
        <w:ind w:firstLineChars="150" w:firstLine="316"/>
        <w:rPr>
          <w:b/>
        </w:rPr>
      </w:pPr>
    </w:p>
    <w:p w:rsidR="002208F9" w:rsidRPr="00B05E9E" w:rsidRDefault="002208F9" w:rsidP="002208F9">
      <w:pPr>
        <w:ind w:firstLineChars="150" w:firstLine="316"/>
        <w:rPr>
          <w:b/>
        </w:rPr>
      </w:pPr>
      <w:r w:rsidRPr="00B05E9E">
        <w:rPr>
          <w:rFonts w:hint="eastAsia"/>
          <w:b/>
        </w:rPr>
        <w:t>示例</w:t>
      </w:r>
    </w:p>
    <w:tbl>
      <w:tblPr>
        <w:tblW w:w="0" w:type="auto"/>
        <w:tblInd w:w="3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701"/>
        <w:gridCol w:w="6379"/>
      </w:tblGrid>
      <w:tr w:rsidR="002208F9" w:rsidRPr="0038247B" w:rsidTr="00B07902">
        <w:trPr>
          <w:cantSplit/>
          <w:trHeight w:val="300"/>
        </w:trPr>
        <w:tc>
          <w:tcPr>
            <w:tcW w:w="170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2208F9" w:rsidRPr="0038247B" w:rsidRDefault="002208F9" w:rsidP="00B07902">
            <w:pPr>
              <w:pStyle w:val="TableHeading"/>
            </w:pPr>
            <w:r w:rsidRPr="0038247B">
              <w:t>Req/Response</w:t>
            </w:r>
          </w:p>
        </w:tc>
        <w:tc>
          <w:tcPr>
            <w:tcW w:w="637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2208F9" w:rsidRPr="0038247B" w:rsidRDefault="002208F9" w:rsidP="00B07902">
            <w:pPr>
              <w:pStyle w:val="TableHeading"/>
            </w:pPr>
            <w:r w:rsidRPr="0038247B">
              <w:t>Example</w:t>
            </w:r>
          </w:p>
        </w:tc>
      </w:tr>
      <w:tr w:rsidR="002208F9" w:rsidRPr="001F4F35" w:rsidTr="00B07902">
        <w:trPr>
          <w:cantSplit/>
          <w:trHeight w:val="281"/>
        </w:trPr>
        <w:tc>
          <w:tcPr>
            <w:tcW w:w="1701" w:type="dxa"/>
          </w:tcPr>
          <w:p w:rsidR="002208F9" w:rsidRPr="002B69A5" w:rsidRDefault="002208F9" w:rsidP="00B07902">
            <w:pPr>
              <w:pStyle w:val="TableText"/>
              <w:rPr>
                <w:lang w:val="fr-FR"/>
              </w:rPr>
            </w:pPr>
            <w:r w:rsidRPr="0038247B">
              <w:t>HTTP Request</w:t>
            </w:r>
          </w:p>
        </w:tc>
        <w:tc>
          <w:tcPr>
            <w:tcW w:w="6379" w:type="dxa"/>
          </w:tcPr>
          <w:p w:rsidR="002208F9" w:rsidRDefault="002208F9" w:rsidP="002208F9">
            <w:pPr>
              <w:pStyle w:val="TerminalDisplayinTable"/>
              <w:shd w:val="clear" w:color="auto" w:fill="D9D9D9"/>
              <w:spacing w:line="240" w:lineRule="auto"/>
              <w:ind w:firstLineChars="21" w:firstLine="42"/>
              <w:rPr>
                <w:rFonts w:ascii="Arial" w:hAnsi="Arial" w:cs="Arial"/>
                <w:spacing w:val="0"/>
                <w:sz w:val="20"/>
                <w:szCs w:val="20"/>
                <w:lang w:val="fr-FR"/>
              </w:rPr>
            </w:pPr>
          </w:p>
        </w:tc>
      </w:tr>
      <w:tr w:rsidR="002208F9" w:rsidRPr="001C6E22" w:rsidTr="00B07902">
        <w:trPr>
          <w:cantSplit/>
          <w:trHeight w:val="281"/>
        </w:trPr>
        <w:tc>
          <w:tcPr>
            <w:tcW w:w="1701" w:type="dxa"/>
          </w:tcPr>
          <w:p w:rsidR="002208F9" w:rsidRPr="002B69A5" w:rsidRDefault="002208F9" w:rsidP="00B07902">
            <w:pPr>
              <w:pStyle w:val="TableText"/>
              <w:rPr>
                <w:lang w:val="fr-FR"/>
              </w:rPr>
            </w:pPr>
            <w:r w:rsidRPr="002B69A5">
              <w:rPr>
                <w:lang w:val="fr-FR"/>
              </w:rPr>
              <w:t>HTT</w:t>
            </w:r>
            <w:r>
              <w:rPr>
                <w:rFonts w:hint="eastAsia"/>
                <w:lang w:val="fr-FR"/>
              </w:rPr>
              <w:t>P</w:t>
            </w:r>
            <w:r w:rsidRPr="002B69A5">
              <w:rPr>
                <w:lang w:val="fr-FR"/>
              </w:rPr>
              <w:t xml:space="preserve"> Response</w:t>
            </w:r>
          </w:p>
        </w:tc>
        <w:tc>
          <w:tcPr>
            <w:tcW w:w="6379" w:type="dxa"/>
          </w:tcPr>
          <w:p w:rsidR="002208F9" w:rsidRPr="00AA725F" w:rsidRDefault="002208F9" w:rsidP="00B07902">
            <w:pPr>
              <w:pStyle w:val="TerminalDisplayinTable"/>
              <w:shd w:val="clear" w:color="auto" w:fill="D9D9D9"/>
              <w:spacing w:line="240" w:lineRule="auto"/>
              <w:rPr>
                <w:rFonts w:ascii="Arial" w:hAnsi="Arial" w:cs="Arial"/>
                <w:spacing w:val="0"/>
                <w:sz w:val="20"/>
                <w:szCs w:val="20"/>
                <w:lang w:val="fr-FR"/>
              </w:rPr>
            </w:pPr>
          </w:p>
        </w:tc>
      </w:tr>
    </w:tbl>
    <w:p w:rsidR="002208F9" w:rsidRDefault="002208F9" w:rsidP="002208F9">
      <w:pPr>
        <w:spacing w:line="312" w:lineRule="exact"/>
        <w:ind w:right="-20"/>
      </w:pPr>
    </w:p>
    <w:p w:rsidR="002208F9" w:rsidRPr="000D6369" w:rsidRDefault="002208F9" w:rsidP="001F0395">
      <w:pPr>
        <w:ind w:firstLineChars="150" w:firstLine="316"/>
        <w:rPr>
          <w:b/>
        </w:rPr>
      </w:pPr>
    </w:p>
    <w:p w:rsidR="001F0395" w:rsidRPr="001F0395" w:rsidRDefault="001F0395" w:rsidP="0036381A">
      <w:pPr>
        <w:ind w:firstLineChars="150" w:firstLine="316"/>
        <w:rPr>
          <w:b/>
        </w:rPr>
      </w:pPr>
    </w:p>
    <w:p w:rsidR="00397591" w:rsidRDefault="00D06601" w:rsidP="00397591">
      <w:pPr>
        <w:pStyle w:val="2"/>
      </w:pPr>
      <w:r>
        <w:rPr>
          <w:rFonts w:hint="eastAsia"/>
        </w:rPr>
        <w:t>招行</w:t>
      </w:r>
      <w:r w:rsidR="00397591">
        <w:rPr>
          <w:rFonts w:hint="eastAsia"/>
        </w:rPr>
        <w:t>分期付</w:t>
      </w:r>
      <w:r w:rsidR="005116AF">
        <w:rPr>
          <w:rFonts w:hint="eastAsia"/>
        </w:rPr>
        <w:t>款查询</w:t>
      </w:r>
      <w:r w:rsidR="00397591">
        <w:rPr>
          <w:rFonts w:hint="eastAsia"/>
        </w:rPr>
        <w:t>接口</w:t>
      </w:r>
    </w:p>
    <w:p w:rsidR="00397591" w:rsidRDefault="00D06601" w:rsidP="00397591">
      <w:pPr>
        <w:ind w:firstLineChars="150" w:firstLine="315"/>
      </w:pPr>
      <w:r>
        <w:rPr>
          <w:rFonts w:hint="eastAsia"/>
        </w:rPr>
        <w:t>招行</w:t>
      </w:r>
      <w:r w:rsidR="00397591">
        <w:rPr>
          <w:rFonts w:hint="eastAsia"/>
        </w:rPr>
        <w:t>系统在支付处理完成后，</w:t>
      </w:r>
      <w:r w:rsidR="00FC3812">
        <w:rPr>
          <w:rFonts w:hint="eastAsia"/>
        </w:rPr>
        <w:t>需要</w:t>
      </w:r>
      <w:r w:rsidR="00204A29">
        <w:rPr>
          <w:rFonts w:hint="eastAsia"/>
        </w:rPr>
        <w:t>通过</w:t>
      </w:r>
      <w:r w:rsidR="00FC3812">
        <w:rPr>
          <w:rFonts w:hint="eastAsia"/>
        </w:rPr>
        <w:t>定时调用</w:t>
      </w:r>
      <w:r w:rsidR="00204A29">
        <w:rPr>
          <w:rFonts w:hint="eastAsia"/>
        </w:rPr>
        <w:t>查询接口来获取招行订单的交易状态</w:t>
      </w:r>
      <w:r w:rsidR="00220C97">
        <w:rPr>
          <w:rFonts w:hint="eastAsia"/>
        </w:rPr>
        <w:t>，不能使用异步回调。</w:t>
      </w:r>
    </w:p>
    <w:p w:rsidR="00397591" w:rsidRPr="001D02C7" w:rsidRDefault="00397591" w:rsidP="00397591">
      <w:pPr>
        <w:ind w:firstLineChars="150" w:firstLine="315"/>
      </w:pPr>
      <w:r>
        <w:rPr>
          <w:rFonts w:hint="eastAsia"/>
        </w:rPr>
        <w:lastRenderedPageBreak/>
        <w:t>具体请参考文档《</w:t>
      </w:r>
      <w:r w:rsidR="005116AF" w:rsidRPr="005116AF">
        <w:rPr>
          <w:rFonts w:hint="eastAsia"/>
        </w:rPr>
        <w:t>招商银行信用卡分期支付直连接口说明</w:t>
      </w:r>
      <w:r w:rsidR="005116AF" w:rsidRPr="005116AF">
        <w:rPr>
          <w:rFonts w:hint="eastAsia"/>
        </w:rPr>
        <w:t>-</w:t>
      </w:r>
      <w:r w:rsidR="005116AF" w:rsidRPr="005116AF">
        <w:rPr>
          <w:rFonts w:hint="eastAsia"/>
        </w:rPr>
        <w:t>新</w:t>
      </w:r>
      <w:r w:rsidR="005116AF" w:rsidRPr="005116AF">
        <w:rPr>
          <w:rFonts w:hint="eastAsia"/>
        </w:rPr>
        <w:t>.doc</w:t>
      </w:r>
      <w:r>
        <w:rPr>
          <w:rFonts w:hint="eastAsia"/>
        </w:rPr>
        <w:t>》。</w:t>
      </w:r>
    </w:p>
    <w:p w:rsidR="0058778F" w:rsidRPr="00397591" w:rsidRDefault="0058778F">
      <w:pPr>
        <w:spacing w:line="240" w:lineRule="auto"/>
      </w:pPr>
    </w:p>
    <w:p w:rsidR="0036381A" w:rsidRDefault="0036381A">
      <w:pPr>
        <w:spacing w:line="240" w:lineRule="auto"/>
      </w:pPr>
    </w:p>
    <w:p w:rsidR="00B454D8" w:rsidRDefault="00B454D8" w:rsidP="00B454D8">
      <w:pPr>
        <w:pStyle w:val="2"/>
      </w:pPr>
      <w:r>
        <w:rPr>
          <w:rFonts w:hint="eastAsia"/>
        </w:rPr>
        <w:t>易宝非银行卡支付结果通知</w:t>
      </w:r>
    </w:p>
    <w:p w:rsidR="00B454D8" w:rsidRDefault="00B454D8" w:rsidP="00B454D8">
      <w:pPr>
        <w:ind w:firstLineChars="150" w:firstLine="315"/>
      </w:pPr>
      <w:r w:rsidRPr="00665A25">
        <w:rPr>
          <w:rFonts w:hint="eastAsia"/>
        </w:rPr>
        <w:t>方法名称</w:t>
      </w:r>
      <w:r>
        <w:rPr>
          <w:rFonts w:hint="eastAsia"/>
        </w:rPr>
        <w:t>：</w:t>
      </w:r>
      <w:r>
        <w:rPr>
          <w:rFonts w:hint="eastAsia"/>
        </w:rPr>
        <w:t>/client/callback/</w:t>
      </w:r>
      <w:r w:rsidR="00EA5A5E" w:rsidRPr="00EA5A5E">
        <w:t>payNotify4YeePayNonBank</w:t>
      </w:r>
      <w:r>
        <w:rPr>
          <w:rFonts w:hint="eastAsia"/>
        </w:rPr>
        <w:t>.action</w:t>
      </w:r>
    </w:p>
    <w:p w:rsidR="00B454D8" w:rsidRDefault="00B454D8" w:rsidP="00B454D8">
      <w:pPr>
        <w:ind w:firstLineChars="150" w:firstLine="315"/>
      </w:pPr>
      <w:r>
        <w:rPr>
          <w:rFonts w:hint="eastAsia"/>
        </w:rPr>
        <w:t>方法描述：</w:t>
      </w:r>
      <w:r w:rsidRPr="00420045">
        <w:rPr>
          <w:rFonts w:hint="eastAsia"/>
        </w:rPr>
        <w:t>在每一笔</w:t>
      </w:r>
      <w:r>
        <w:rPr>
          <w:rFonts w:hint="eastAsia"/>
        </w:rPr>
        <w:t>通过支付服务器的非银行卡</w:t>
      </w:r>
      <w:r w:rsidRPr="00420045">
        <w:rPr>
          <w:rFonts w:hint="eastAsia"/>
        </w:rPr>
        <w:t>交易完成后</w:t>
      </w:r>
      <w:r>
        <w:rPr>
          <w:rFonts w:hint="eastAsia"/>
        </w:rPr>
        <w:t>，由易宝服务器通知交易结果</w:t>
      </w:r>
      <w:r w:rsidR="008F1C27">
        <w:rPr>
          <w:rFonts w:hint="eastAsia"/>
        </w:rPr>
        <w:t>，</w:t>
      </w:r>
      <w:r w:rsidR="005D0ACD">
        <w:rPr>
          <w:rFonts w:hint="eastAsia"/>
        </w:rPr>
        <w:t>包括支付成功和</w:t>
      </w:r>
      <w:r w:rsidR="008F1C27">
        <w:rPr>
          <w:rFonts w:hint="eastAsia"/>
        </w:rPr>
        <w:t>失败的订单。</w:t>
      </w:r>
    </w:p>
    <w:p w:rsidR="00B454D8" w:rsidRDefault="00B454D8" w:rsidP="00B454D8">
      <w:pPr>
        <w:ind w:firstLineChars="150" w:firstLine="315"/>
      </w:pPr>
      <w:r>
        <w:rPr>
          <w:rFonts w:hint="eastAsia"/>
        </w:rPr>
        <w:t>注：目前只有游戏卡。</w:t>
      </w:r>
    </w:p>
    <w:p w:rsidR="00B454D8" w:rsidRPr="00FB2926" w:rsidRDefault="00B454D8" w:rsidP="00B454D8">
      <w:pPr>
        <w:ind w:firstLineChars="150" w:firstLine="315"/>
      </w:pPr>
      <w:r w:rsidRPr="00665A25">
        <w:rPr>
          <w:rFonts w:hint="eastAsia"/>
        </w:rPr>
        <w:t>HTTP</w:t>
      </w:r>
      <w:r>
        <w:rPr>
          <w:rFonts w:hint="eastAsia"/>
        </w:rPr>
        <w:t>请求方式：</w:t>
      </w:r>
      <w:r w:rsidRPr="00665A25">
        <w:rPr>
          <w:rFonts w:hint="eastAsia"/>
        </w:rPr>
        <w:t xml:space="preserve"> </w:t>
      </w:r>
      <w:r>
        <w:rPr>
          <w:rFonts w:hint="eastAsia"/>
        </w:rPr>
        <w:t>POST</w:t>
      </w:r>
    </w:p>
    <w:p w:rsidR="00B454D8" w:rsidRDefault="00B454D8" w:rsidP="00B454D8">
      <w:pPr>
        <w:ind w:firstLineChars="150" w:firstLine="315"/>
      </w:pPr>
      <w:r>
        <w:rPr>
          <w:rFonts w:hint="eastAsia"/>
        </w:rPr>
        <w:t>参数定义参见易宝支付相关文档</w:t>
      </w:r>
      <w:r>
        <w:rPr>
          <w:rFonts w:hint="eastAsia"/>
        </w:rPr>
        <w:t xml:space="preserve"> </w:t>
      </w:r>
      <w:r>
        <w:rPr>
          <w:rFonts w:hint="eastAsia"/>
        </w:rPr>
        <w:t>《</w:t>
      </w:r>
      <w:r w:rsidRPr="00B454D8">
        <w:rPr>
          <w:rFonts w:hint="eastAsia"/>
        </w:rPr>
        <w:t>华为非银行卡接口</w:t>
      </w:r>
      <w:r w:rsidRPr="00B454D8">
        <w:rPr>
          <w:rFonts w:hint="eastAsia"/>
        </w:rPr>
        <w:t>.doc</w:t>
      </w:r>
      <w:r>
        <w:rPr>
          <w:rFonts w:hint="eastAsia"/>
        </w:rPr>
        <w:t>》。</w:t>
      </w:r>
    </w:p>
    <w:p w:rsidR="00B454D8" w:rsidRDefault="00B454D8">
      <w:pPr>
        <w:spacing w:line="240" w:lineRule="auto"/>
      </w:pPr>
    </w:p>
    <w:p w:rsidR="00D54B32" w:rsidRDefault="00D54B32">
      <w:pPr>
        <w:spacing w:line="240" w:lineRule="auto"/>
      </w:pPr>
    </w:p>
    <w:p w:rsidR="00D54B32" w:rsidRPr="00016DEA" w:rsidRDefault="00D54B32" w:rsidP="00D54B32">
      <w:pPr>
        <w:pStyle w:val="2"/>
      </w:pPr>
      <w:r>
        <w:rPr>
          <w:rFonts w:hint="eastAsia"/>
        </w:rPr>
        <w:t>营销调整</w:t>
      </w:r>
    </w:p>
    <w:p w:rsidR="00D54B32" w:rsidRDefault="00D54B32" w:rsidP="00D54B32">
      <w:pPr>
        <w:ind w:firstLineChars="150" w:firstLine="315"/>
        <w:rPr>
          <w:lang w:val="fr-FR"/>
        </w:rPr>
      </w:pPr>
      <w:r>
        <w:rPr>
          <w:rFonts w:hint="eastAsia"/>
        </w:rPr>
        <w:t>方法描述</w:t>
      </w:r>
      <w:r w:rsidRPr="005B2811">
        <w:rPr>
          <w:rFonts w:hint="eastAsia"/>
          <w:lang w:val="fr-FR"/>
        </w:rPr>
        <w:t>：</w:t>
      </w:r>
      <w:r>
        <w:rPr>
          <w:rFonts w:hint="eastAsia"/>
          <w:lang w:val="fr-FR"/>
        </w:rPr>
        <w:t>提供给业务用于营销活动，给客户增加或者减少余额，同时从指定的营销帐号中扣除或者补回该额度。</w:t>
      </w:r>
    </w:p>
    <w:p w:rsidR="00D54B32" w:rsidRDefault="00D54B32" w:rsidP="00D54B32">
      <w:pPr>
        <w:ind w:firstLineChars="150" w:firstLine="315"/>
        <w:rPr>
          <w:lang w:val="fr-FR"/>
        </w:rPr>
      </w:pPr>
      <w:r>
        <w:rPr>
          <w:rFonts w:hint="eastAsia"/>
          <w:lang w:val="fr-FR"/>
        </w:rPr>
        <w:t>注：仅指虚拟帐号。</w:t>
      </w:r>
    </w:p>
    <w:p w:rsidR="00D54B32" w:rsidRDefault="00D54B32" w:rsidP="00D54B32">
      <w:pPr>
        <w:ind w:firstLineChars="150" w:firstLine="315"/>
        <w:rPr>
          <w:lang w:val="fr-FR"/>
        </w:rPr>
      </w:pPr>
      <w:r>
        <w:rPr>
          <w:rFonts w:hint="eastAsia"/>
          <w:lang w:val="fr-FR"/>
        </w:rPr>
        <w:t>给客户增加余额时，充值调整先从</w:t>
      </w:r>
      <w:r>
        <w:rPr>
          <w:rFonts w:hint="eastAsia"/>
          <w:lang w:val="fr-FR"/>
        </w:rPr>
        <w:t>host</w:t>
      </w:r>
      <w:r>
        <w:rPr>
          <w:rFonts w:hint="eastAsia"/>
          <w:lang w:val="fr-FR"/>
        </w:rPr>
        <w:t>帐号中扣减，</w:t>
      </w:r>
      <w:r>
        <w:rPr>
          <w:rFonts w:hint="eastAsia"/>
          <w:lang w:val="fr-FR"/>
        </w:rPr>
        <w:t>host</w:t>
      </w:r>
      <w:r>
        <w:rPr>
          <w:rFonts w:hint="eastAsia"/>
          <w:lang w:val="fr-FR"/>
        </w:rPr>
        <w:t>帐号中必须有足够的资金才能承担相应额度的调整。反之亦然。</w:t>
      </w:r>
    </w:p>
    <w:p w:rsidR="00D54B32" w:rsidRDefault="00D54B32" w:rsidP="00D54B32">
      <w:pPr>
        <w:ind w:firstLineChars="150" w:firstLine="315"/>
        <w:rPr>
          <w:lang w:val="fr-FR"/>
        </w:rPr>
      </w:pPr>
      <w:r>
        <w:rPr>
          <w:rFonts w:hint="eastAsia"/>
          <w:lang w:val="fr-FR"/>
        </w:rPr>
        <w:t>本接口仅仅支持应用级的开放网关接口。</w:t>
      </w:r>
    </w:p>
    <w:p w:rsidR="00D54B32" w:rsidRPr="005F1769" w:rsidRDefault="00D54B32" w:rsidP="00D54B32">
      <w:pPr>
        <w:pStyle w:val="3"/>
        <w:rPr>
          <w:sz w:val="21"/>
          <w:szCs w:val="21"/>
        </w:rPr>
      </w:pPr>
      <w:r>
        <w:rPr>
          <w:rFonts w:hint="eastAsia"/>
          <w:sz w:val="21"/>
          <w:szCs w:val="21"/>
        </w:rPr>
        <w:t>开发者联盟调用接口</w:t>
      </w:r>
    </w:p>
    <w:p w:rsidR="00D54B32" w:rsidRPr="005B2811" w:rsidRDefault="00D54B32" w:rsidP="00D54B32">
      <w:pPr>
        <w:ind w:firstLineChars="150" w:firstLine="315"/>
        <w:rPr>
          <w:lang w:val="fr-FR"/>
        </w:rPr>
      </w:pPr>
      <w:r>
        <w:rPr>
          <w:rFonts w:hint="eastAsia"/>
        </w:rPr>
        <w:t>管理者级</w:t>
      </w:r>
      <w:r w:rsidRPr="00527994">
        <w:rPr>
          <w:rFonts w:hint="eastAsia"/>
        </w:rPr>
        <w:t>：</w:t>
      </w:r>
      <w:r w:rsidRPr="00527994">
        <w:t xml:space="preserve">String </w:t>
      </w:r>
      <w:r w:rsidRPr="00FD4CC7">
        <w:t>huawei.trade.mgt.</w:t>
      </w:r>
      <w:r>
        <w:rPr>
          <w:rFonts w:hint="eastAsia"/>
        </w:rPr>
        <w:t>marketing</w:t>
      </w:r>
      <w:r w:rsidRPr="00FD4CC7">
        <w:t>Adjust</w:t>
      </w:r>
      <w:r w:rsidRPr="00527994">
        <w:t>(String params)</w:t>
      </w:r>
    </w:p>
    <w:p w:rsidR="00D54B32" w:rsidRPr="005B2811" w:rsidRDefault="00D54B32" w:rsidP="00D54B32">
      <w:pPr>
        <w:ind w:firstLineChars="150" w:firstLine="316"/>
        <w:rPr>
          <w:b/>
          <w:lang w:val="fr-FR"/>
        </w:rPr>
      </w:pPr>
      <w:r w:rsidRPr="00990213">
        <w:rPr>
          <w:rFonts w:hint="eastAsia"/>
          <w:b/>
        </w:rPr>
        <w:t>请求接口参数</w:t>
      </w:r>
      <w:r>
        <w:rPr>
          <w:rFonts w:hint="eastAsia"/>
          <w:b/>
        </w:rPr>
        <w:t>（</w:t>
      </w:r>
      <w:r>
        <w:rPr>
          <w:rFonts w:hint="eastAsia"/>
          <w:b/>
        </w:rPr>
        <w:t>params</w:t>
      </w:r>
      <w:r>
        <w:rPr>
          <w:rFonts w:hint="eastAsia"/>
          <w:b/>
        </w:rPr>
        <w:t>）</w:t>
      </w:r>
      <w:r w:rsidRPr="00990213">
        <w:rPr>
          <w:rFonts w:hint="eastAsia"/>
          <w:b/>
        </w:rPr>
        <w:t>描述</w:t>
      </w:r>
      <w:r w:rsidRPr="005B2811">
        <w:rPr>
          <w:rFonts w:hint="eastAsia"/>
          <w:b/>
          <w:lang w:val="fr-FR"/>
        </w:rPr>
        <w:t>：</w:t>
      </w:r>
    </w:p>
    <w:tbl>
      <w:tblPr>
        <w:tblW w:w="8248" w:type="dxa"/>
        <w:tblInd w:w="121" w:type="dxa"/>
        <w:tblLayout w:type="fixed"/>
        <w:tblCellMar>
          <w:left w:w="0" w:type="dxa"/>
          <w:right w:w="0" w:type="dxa"/>
        </w:tblCellMar>
        <w:tblLook w:val="0000"/>
      </w:tblPr>
      <w:tblGrid>
        <w:gridCol w:w="1585"/>
        <w:gridCol w:w="1134"/>
        <w:gridCol w:w="4820"/>
        <w:gridCol w:w="709"/>
      </w:tblGrid>
      <w:tr w:rsidR="00D54B32" w:rsidRPr="00270E48" w:rsidTr="008F2848">
        <w:trPr>
          <w:trHeight w:hRule="exact" w:val="370"/>
        </w:trPr>
        <w:tc>
          <w:tcPr>
            <w:tcW w:w="1585" w:type="dxa"/>
            <w:tcBorders>
              <w:top w:val="single" w:sz="4" w:space="0" w:color="000000"/>
              <w:left w:val="single" w:sz="4" w:space="0" w:color="000000"/>
              <w:bottom w:val="single" w:sz="4" w:space="0" w:color="000000"/>
              <w:right w:val="single" w:sz="4" w:space="0" w:color="000000"/>
            </w:tcBorders>
            <w:shd w:val="clear" w:color="auto" w:fill="DFDFDF"/>
          </w:tcPr>
          <w:p w:rsidR="00D54B32" w:rsidRPr="005B2811" w:rsidRDefault="00D54B32" w:rsidP="008F2848">
            <w:pPr>
              <w:spacing w:line="307" w:lineRule="exact"/>
              <w:ind w:left="102" w:right="-20"/>
              <w:rPr>
                <w:sz w:val="24"/>
                <w:szCs w:val="24"/>
                <w:lang w:val="fr-FR"/>
              </w:rPr>
            </w:pPr>
            <w:r>
              <w:rPr>
                <w:rFonts w:ascii="微软雅黑" w:eastAsia="微软雅黑" w:cs="微软雅黑" w:hint="eastAsia"/>
                <w:b/>
                <w:bCs/>
                <w:spacing w:val="12"/>
                <w:position w:val="-1"/>
              </w:rPr>
              <w:t>参数名称</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D54B32" w:rsidRPr="00270E48" w:rsidRDefault="00D54B32" w:rsidP="008F2848">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D54B32" w:rsidRPr="00270E48" w:rsidRDefault="00D54B32" w:rsidP="008F2848">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D54B32" w:rsidRPr="00270E48" w:rsidRDefault="00D54B32" w:rsidP="008F2848">
            <w:pPr>
              <w:spacing w:line="307" w:lineRule="exact"/>
              <w:ind w:left="102" w:right="-20"/>
              <w:rPr>
                <w:sz w:val="24"/>
                <w:szCs w:val="24"/>
              </w:rPr>
            </w:pPr>
            <w:r>
              <w:rPr>
                <w:rFonts w:ascii="微软雅黑" w:eastAsia="微软雅黑" w:cs="微软雅黑" w:hint="eastAsia"/>
                <w:b/>
                <w:bCs/>
                <w:spacing w:val="12"/>
                <w:position w:val="-1"/>
              </w:rPr>
              <w:t>可选</w:t>
            </w:r>
          </w:p>
        </w:tc>
      </w:tr>
      <w:tr w:rsidR="00D54B32" w:rsidRPr="00270E48" w:rsidTr="008F2848">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D54B32" w:rsidRDefault="00D54B32" w:rsidP="008F2848">
            <w:pPr>
              <w:ind w:right="-20"/>
              <w:jc w:val="both"/>
            </w:pPr>
            <w:r w:rsidRPr="0028008B">
              <w:rPr>
                <w:rFonts w:hint="eastAsia"/>
              </w:rPr>
              <w:t>userID</w:t>
            </w:r>
          </w:p>
        </w:tc>
        <w:tc>
          <w:tcPr>
            <w:tcW w:w="1134" w:type="dxa"/>
            <w:tcBorders>
              <w:top w:val="single" w:sz="4" w:space="0" w:color="000000"/>
              <w:left w:val="single" w:sz="4" w:space="0" w:color="000000"/>
              <w:bottom w:val="single" w:sz="4" w:space="0" w:color="000000"/>
              <w:right w:val="single" w:sz="4" w:space="0" w:color="000000"/>
            </w:tcBorders>
            <w:vAlign w:val="center"/>
          </w:tcPr>
          <w:p w:rsidR="00D54B32" w:rsidRDefault="00D54B32" w:rsidP="008F2848">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D54B32" w:rsidRDefault="00D54B32" w:rsidP="008F2848">
            <w:pPr>
              <w:spacing w:line="312" w:lineRule="exact"/>
              <w:ind w:right="-20"/>
              <w:jc w:val="both"/>
            </w:pPr>
            <w:r>
              <w:rPr>
                <w:rFonts w:hint="eastAsia"/>
              </w:rPr>
              <w:t>商户</w:t>
            </w:r>
            <w:r>
              <w:rPr>
                <w:rFonts w:hint="eastAsia"/>
              </w:rPr>
              <w:t>ID</w:t>
            </w:r>
          </w:p>
          <w:p w:rsidR="00D54B32" w:rsidRDefault="00D54B32" w:rsidP="008F2848">
            <w:pPr>
              <w:spacing w:line="312" w:lineRule="exact"/>
              <w:ind w:right="-20"/>
              <w:jc w:val="both"/>
            </w:pPr>
            <w:r>
              <w:rPr>
                <w:rFonts w:hint="eastAsia"/>
              </w:rPr>
              <w:t>注：通常为华为</w:t>
            </w:r>
          </w:p>
        </w:tc>
        <w:tc>
          <w:tcPr>
            <w:tcW w:w="709" w:type="dxa"/>
            <w:tcBorders>
              <w:top w:val="single" w:sz="4" w:space="0" w:color="000000"/>
              <w:left w:val="single" w:sz="4" w:space="0" w:color="000000"/>
              <w:bottom w:val="single" w:sz="4" w:space="0" w:color="000000"/>
              <w:right w:val="single" w:sz="4" w:space="0" w:color="000000"/>
            </w:tcBorders>
            <w:vAlign w:val="center"/>
          </w:tcPr>
          <w:p w:rsidR="00D54B32" w:rsidRDefault="00D54B32" w:rsidP="008F2848">
            <w:pPr>
              <w:jc w:val="both"/>
            </w:pPr>
            <w:r w:rsidRPr="0028008B">
              <w:rPr>
                <w:rFonts w:hint="eastAsia"/>
              </w:rPr>
              <w:t>M</w:t>
            </w:r>
          </w:p>
        </w:tc>
      </w:tr>
      <w:tr w:rsidR="00D54B32" w:rsidRPr="00270E48" w:rsidTr="008F2848">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D54B32" w:rsidRPr="0028008B" w:rsidRDefault="00D54B32" w:rsidP="008F2848">
            <w:pPr>
              <w:ind w:right="-20"/>
              <w:jc w:val="both"/>
            </w:pPr>
            <w:r>
              <w:rPr>
                <w:rFonts w:hint="eastAsia"/>
              </w:rPr>
              <w:t>applicationID</w:t>
            </w:r>
          </w:p>
        </w:tc>
        <w:tc>
          <w:tcPr>
            <w:tcW w:w="1134" w:type="dxa"/>
            <w:tcBorders>
              <w:top w:val="single" w:sz="4" w:space="0" w:color="000000"/>
              <w:left w:val="single" w:sz="4" w:space="0" w:color="000000"/>
              <w:bottom w:val="single" w:sz="4" w:space="0" w:color="000000"/>
              <w:right w:val="single" w:sz="4" w:space="0" w:color="000000"/>
            </w:tcBorders>
            <w:vAlign w:val="center"/>
          </w:tcPr>
          <w:p w:rsidR="00D54B32" w:rsidRDefault="00D54B32" w:rsidP="008F2848">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D54B32" w:rsidRDefault="00D54B32" w:rsidP="008F2848">
            <w:pPr>
              <w:spacing w:line="312" w:lineRule="exact"/>
              <w:ind w:right="-20"/>
              <w:jc w:val="both"/>
            </w:pPr>
            <w:r>
              <w:rPr>
                <w:rFonts w:hint="eastAsia"/>
              </w:rPr>
              <w:t>商户应用</w:t>
            </w:r>
            <w:r>
              <w:rPr>
                <w:rFonts w:hint="eastAsia"/>
              </w:rPr>
              <w:t>ID</w:t>
            </w:r>
          </w:p>
          <w:p w:rsidR="00D54B32" w:rsidRDefault="00D54B32" w:rsidP="008F2848">
            <w:pPr>
              <w:spacing w:line="312" w:lineRule="exact"/>
              <w:ind w:right="-20"/>
              <w:jc w:val="both"/>
            </w:pPr>
            <w:r>
              <w:rPr>
                <w:rFonts w:hint="eastAsia"/>
              </w:rPr>
              <w:t>对于华为管理台，统一填写华为支付</w:t>
            </w:r>
            <w:r>
              <w:rPr>
                <w:rFonts w:hint="eastAsia"/>
              </w:rPr>
              <w:t>APK</w:t>
            </w:r>
            <w:r>
              <w:rPr>
                <w:rFonts w:hint="eastAsia"/>
              </w:rPr>
              <w:t>的应用</w:t>
            </w:r>
            <w:r>
              <w:rPr>
                <w:rFonts w:hint="eastAsia"/>
              </w:rPr>
              <w:t>ID</w:t>
            </w:r>
          </w:p>
        </w:tc>
        <w:tc>
          <w:tcPr>
            <w:tcW w:w="709" w:type="dxa"/>
            <w:tcBorders>
              <w:top w:val="single" w:sz="4" w:space="0" w:color="000000"/>
              <w:left w:val="single" w:sz="4" w:space="0" w:color="000000"/>
              <w:bottom w:val="single" w:sz="4" w:space="0" w:color="000000"/>
              <w:right w:val="single" w:sz="4" w:space="0" w:color="000000"/>
            </w:tcBorders>
            <w:vAlign w:val="center"/>
          </w:tcPr>
          <w:p w:rsidR="00D54B32" w:rsidRPr="00FA3472" w:rsidRDefault="00D54B32" w:rsidP="008F2848">
            <w:pPr>
              <w:jc w:val="both"/>
            </w:pPr>
            <w:r>
              <w:rPr>
                <w:rFonts w:hint="eastAsia"/>
              </w:rPr>
              <w:t>M</w:t>
            </w:r>
          </w:p>
        </w:tc>
      </w:tr>
      <w:tr w:rsidR="00D54B32" w:rsidRPr="00270E48" w:rsidTr="008F2848">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D54B32" w:rsidRDefault="00D54B32" w:rsidP="008F2848">
            <w:pPr>
              <w:ind w:right="-20"/>
              <w:jc w:val="both"/>
            </w:pPr>
            <w:r>
              <w:rPr>
                <w:rFonts w:hint="eastAsia"/>
                <w:color w:val="000000" w:themeColor="text1"/>
              </w:rPr>
              <w:t>merName</w:t>
            </w:r>
          </w:p>
        </w:tc>
        <w:tc>
          <w:tcPr>
            <w:tcW w:w="1134" w:type="dxa"/>
            <w:tcBorders>
              <w:top w:val="single" w:sz="4" w:space="0" w:color="000000"/>
              <w:left w:val="single" w:sz="4" w:space="0" w:color="000000"/>
              <w:bottom w:val="single" w:sz="4" w:space="0" w:color="000000"/>
              <w:right w:val="single" w:sz="4" w:space="0" w:color="000000"/>
            </w:tcBorders>
            <w:vAlign w:val="center"/>
          </w:tcPr>
          <w:p w:rsidR="00D54B32" w:rsidRDefault="00D54B32" w:rsidP="008F2848">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D54B32" w:rsidRDefault="00D54B32" w:rsidP="008F2848">
            <w:pPr>
              <w:spacing w:line="312" w:lineRule="exact"/>
              <w:ind w:right="-20"/>
              <w:jc w:val="both"/>
            </w:pPr>
            <w:r>
              <w:rPr>
                <w:rFonts w:hint="eastAsia"/>
              </w:rPr>
              <w:t>商户名称</w:t>
            </w:r>
          </w:p>
          <w:p w:rsidR="00D54B32" w:rsidRDefault="00D54B32" w:rsidP="008F2848">
            <w:pPr>
              <w:spacing w:line="312" w:lineRule="exact"/>
              <w:ind w:right="-20"/>
              <w:jc w:val="both"/>
            </w:pPr>
            <w:r>
              <w:rPr>
                <w:rFonts w:hint="eastAsia"/>
              </w:rPr>
              <w:t>注：记录在消费者订单中</w:t>
            </w:r>
          </w:p>
        </w:tc>
        <w:tc>
          <w:tcPr>
            <w:tcW w:w="709" w:type="dxa"/>
            <w:tcBorders>
              <w:top w:val="single" w:sz="4" w:space="0" w:color="000000"/>
              <w:left w:val="single" w:sz="4" w:space="0" w:color="000000"/>
              <w:bottom w:val="single" w:sz="4" w:space="0" w:color="000000"/>
              <w:right w:val="single" w:sz="4" w:space="0" w:color="000000"/>
            </w:tcBorders>
            <w:vAlign w:val="center"/>
          </w:tcPr>
          <w:p w:rsidR="00D54B32" w:rsidRDefault="00D54B32" w:rsidP="008F2848">
            <w:pPr>
              <w:jc w:val="both"/>
            </w:pPr>
            <w:r>
              <w:rPr>
                <w:rFonts w:hint="eastAsia"/>
                <w:color w:val="000000" w:themeColor="text1"/>
              </w:rPr>
              <w:t>M</w:t>
            </w:r>
          </w:p>
        </w:tc>
      </w:tr>
      <w:tr w:rsidR="00D54B32" w:rsidRPr="00270E48" w:rsidTr="008F2848">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D54B32" w:rsidRDefault="00D54B32" w:rsidP="008F2848">
            <w:pPr>
              <w:ind w:right="-20"/>
              <w:jc w:val="both"/>
            </w:pPr>
            <w:r>
              <w:rPr>
                <w:rFonts w:hint="eastAsia"/>
              </w:rPr>
              <w:lastRenderedPageBreak/>
              <w:t>clientID</w:t>
            </w:r>
          </w:p>
        </w:tc>
        <w:tc>
          <w:tcPr>
            <w:tcW w:w="1134" w:type="dxa"/>
            <w:tcBorders>
              <w:top w:val="single" w:sz="4" w:space="0" w:color="000000"/>
              <w:left w:val="single" w:sz="4" w:space="0" w:color="000000"/>
              <w:bottom w:val="single" w:sz="4" w:space="0" w:color="000000"/>
              <w:right w:val="single" w:sz="4" w:space="0" w:color="000000"/>
            </w:tcBorders>
            <w:vAlign w:val="center"/>
          </w:tcPr>
          <w:p w:rsidR="00D54B32" w:rsidRDefault="00D54B32" w:rsidP="008F2848">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D54B32" w:rsidRDefault="00D54B32" w:rsidP="008F2848">
            <w:pPr>
              <w:spacing w:line="312" w:lineRule="exact"/>
              <w:ind w:right="-20"/>
              <w:jc w:val="both"/>
            </w:pPr>
            <w:r>
              <w:rPr>
                <w:rFonts w:hint="eastAsia"/>
              </w:rPr>
              <w:t>消费者账户</w:t>
            </w:r>
            <w:r>
              <w:rPr>
                <w:rFonts w:hint="eastAsia"/>
              </w:rPr>
              <w:t>ID</w:t>
            </w:r>
          </w:p>
        </w:tc>
        <w:tc>
          <w:tcPr>
            <w:tcW w:w="709" w:type="dxa"/>
            <w:tcBorders>
              <w:top w:val="single" w:sz="4" w:space="0" w:color="000000"/>
              <w:left w:val="single" w:sz="4" w:space="0" w:color="000000"/>
              <w:bottom w:val="single" w:sz="4" w:space="0" w:color="000000"/>
              <w:right w:val="single" w:sz="4" w:space="0" w:color="000000"/>
            </w:tcBorders>
            <w:vAlign w:val="center"/>
          </w:tcPr>
          <w:p w:rsidR="00D54B32" w:rsidRDefault="00D54B32" w:rsidP="008F2848">
            <w:pPr>
              <w:jc w:val="both"/>
            </w:pPr>
            <w:r>
              <w:rPr>
                <w:rFonts w:hint="eastAsia"/>
              </w:rPr>
              <w:t>M</w:t>
            </w:r>
          </w:p>
        </w:tc>
      </w:tr>
      <w:tr w:rsidR="00767E4C" w:rsidRPr="00270E48" w:rsidTr="008F2848">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767E4C" w:rsidRDefault="00767E4C" w:rsidP="008F2848">
            <w:pPr>
              <w:ind w:right="-20"/>
              <w:jc w:val="both"/>
            </w:pPr>
            <w:r>
              <w:rPr>
                <w:rFonts w:hint="eastAsia"/>
              </w:rPr>
              <w:t>accType</w:t>
            </w:r>
          </w:p>
        </w:tc>
        <w:tc>
          <w:tcPr>
            <w:tcW w:w="1134" w:type="dxa"/>
            <w:tcBorders>
              <w:top w:val="single" w:sz="4" w:space="0" w:color="000000"/>
              <w:left w:val="single" w:sz="4" w:space="0" w:color="000000"/>
              <w:bottom w:val="single" w:sz="4" w:space="0" w:color="000000"/>
              <w:right w:val="single" w:sz="4" w:space="0" w:color="000000"/>
            </w:tcBorders>
            <w:vAlign w:val="center"/>
          </w:tcPr>
          <w:p w:rsidR="00767E4C" w:rsidRDefault="00767E4C" w:rsidP="008F2848">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767E4C" w:rsidRDefault="00767E4C" w:rsidP="008F2848">
            <w:pPr>
              <w:spacing w:line="312" w:lineRule="exact"/>
              <w:ind w:right="-20"/>
              <w:jc w:val="both"/>
            </w:pPr>
            <w:r>
              <w:rPr>
                <w:rFonts w:hint="eastAsia"/>
              </w:rPr>
              <w:t>消费者帐号类型：</w:t>
            </w:r>
          </w:p>
          <w:p w:rsidR="00767E4C" w:rsidRDefault="00767E4C" w:rsidP="00767E4C">
            <w:pPr>
              <w:spacing w:line="240" w:lineRule="auto"/>
              <w:ind w:left="102" w:right="-20"/>
              <w:rPr>
                <w:sz w:val="18"/>
              </w:rPr>
            </w:pPr>
            <w:r w:rsidRPr="00333316">
              <w:rPr>
                <w:rFonts w:hint="eastAsia"/>
                <w:sz w:val="18"/>
              </w:rPr>
              <w:t>0000</w:t>
            </w:r>
            <w:r>
              <w:rPr>
                <w:rFonts w:hint="eastAsia"/>
                <w:sz w:val="18"/>
              </w:rPr>
              <w:t>：</w:t>
            </w:r>
            <w:r w:rsidRPr="00333316">
              <w:rPr>
                <w:rFonts w:hint="eastAsia"/>
                <w:sz w:val="18"/>
              </w:rPr>
              <w:t>虚拟帐号</w:t>
            </w:r>
          </w:p>
          <w:p w:rsidR="00767E4C" w:rsidRPr="00333316" w:rsidRDefault="00767E4C" w:rsidP="00767E4C">
            <w:pPr>
              <w:spacing w:line="240" w:lineRule="auto"/>
              <w:ind w:left="102" w:right="-20"/>
              <w:rPr>
                <w:sz w:val="18"/>
              </w:rPr>
            </w:pPr>
            <w:r>
              <w:rPr>
                <w:rFonts w:hint="eastAsia"/>
                <w:sz w:val="18"/>
              </w:rPr>
              <w:t>1000</w:t>
            </w:r>
            <w:r>
              <w:rPr>
                <w:rFonts w:hint="eastAsia"/>
                <w:sz w:val="18"/>
              </w:rPr>
              <w:t>：</w:t>
            </w:r>
            <w:r>
              <w:rPr>
                <w:rFonts w:hint="eastAsia"/>
                <w:sz w:val="18"/>
              </w:rPr>
              <w:t>Vmall</w:t>
            </w:r>
            <w:r>
              <w:rPr>
                <w:rFonts w:hint="eastAsia"/>
                <w:sz w:val="18"/>
              </w:rPr>
              <w:t>预付款帐号</w:t>
            </w:r>
          </w:p>
          <w:p w:rsidR="00767E4C" w:rsidRPr="00767E4C" w:rsidRDefault="00767E4C" w:rsidP="008F2848">
            <w:pPr>
              <w:spacing w:line="312" w:lineRule="exact"/>
              <w:ind w:right="-20"/>
              <w:jc w:val="both"/>
            </w:pPr>
            <w:r>
              <w:rPr>
                <w:rFonts w:hint="eastAsia"/>
              </w:rPr>
              <w:t>缺省为</w:t>
            </w:r>
            <w:r>
              <w:rPr>
                <w:rFonts w:hint="eastAsia"/>
              </w:rPr>
              <w:t>0000</w:t>
            </w:r>
            <w:r>
              <w:rPr>
                <w:rFonts w:hint="eastAsia"/>
              </w:rPr>
              <w:t>。</w:t>
            </w:r>
          </w:p>
        </w:tc>
        <w:tc>
          <w:tcPr>
            <w:tcW w:w="709" w:type="dxa"/>
            <w:tcBorders>
              <w:top w:val="single" w:sz="4" w:space="0" w:color="000000"/>
              <w:left w:val="single" w:sz="4" w:space="0" w:color="000000"/>
              <w:bottom w:val="single" w:sz="4" w:space="0" w:color="000000"/>
              <w:right w:val="single" w:sz="4" w:space="0" w:color="000000"/>
            </w:tcBorders>
            <w:vAlign w:val="center"/>
          </w:tcPr>
          <w:p w:rsidR="00767E4C" w:rsidRDefault="00767E4C" w:rsidP="008F2848">
            <w:pPr>
              <w:jc w:val="both"/>
            </w:pPr>
            <w:r>
              <w:rPr>
                <w:rFonts w:hint="eastAsia"/>
              </w:rPr>
              <w:t>O</w:t>
            </w:r>
          </w:p>
        </w:tc>
      </w:tr>
      <w:tr w:rsidR="00D54B32" w:rsidRPr="00270E48" w:rsidTr="008F2848">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D54B32" w:rsidRDefault="00D54B32" w:rsidP="008F2848">
            <w:pPr>
              <w:ind w:right="-20"/>
              <w:jc w:val="both"/>
            </w:pPr>
            <w:r>
              <w:rPr>
                <w:rFonts w:hint="eastAsia"/>
              </w:rPr>
              <w:t>requestId</w:t>
            </w:r>
          </w:p>
        </w:tc>
        <w:tc>
          <w:tcPr>
            <w:tcW w:w="1134" w:type="dxa"/>
            <w:tcBorders>
              <w:top w:val="single" w:sz="4" w:space="0" w:color="000000"/>
              <w:left w:val="single" w:sz="4" w:space="0" w:color="000000"/>
              <w:bottom w:val="single" w:sz="4" w:space="0" w:color="000000"/>
              <w:right w:val="single" w:sz="4" w:space="0" w:color="000000"/>
            </w:tcBorders>
            <w:vAlign w:val="center"/>
          </w:tcPr>
          <w:p w:rsidR="00D54B32" w:rsidRDefault="00D54B32" w:rsidP="008F2848">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D54B32" w:rsidRDefault="00D54B32" w:rsidP="008F2848">
            <w:pPr>
              <w:spacing w:line="312" w:lineRule="exact"/>
              <w:ind w:right="-20"/>
              <w:jc w:val="both"/>
            </w:pPr>
            <w:r>
              <w:rPr>
                <w:rFonts w:hint="eastAsia"/>
              </w:rPr>
              <w:t>外部请求号</w:t>
            </w:r>
          </w:p>
        </w:tc>
        <w:tc>
          <w:tcPr>
            <w:tcW w:w="709" w:type="dxa"/>
            <w:tcBorders>
              <w:top w:val="single" w:sz="4" w:space="0" w:color="000000"/>
              <w:left w:val="single" w:sz="4" w:space="0" w:color="000000"/>
              <w:bottom w:val="single" w:sz="4" w:space="0" w:color="000000"/>
              <w:right w:val="single" w:sz="4" w:space="0" w:color="000000"/>
            </w:tcBorders>
            <w:vAlign w:val="center"/>
          </w:tcPr>
          <w:p w:rsidR="00D54B32" w:rsidRDefault="00D54B32" w:rsidP="008F2848">
            <w:pPr>
              <w:jc w:val="both"/>
            </w:pPr>
            <w:r>
              <w:rPr>
                <w:rFonts w:hint="eastAsia"/>
              </w:rPr>
              <w:t>M</w:t>
            </w:r>
          </w:p>
        </w:tc>
      </w:tr>
      <w:tr w:rsidR="00D54B32" w:rsidRPr="00270E48" w:rsidTr="008F2848">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D54B32" w:rsidRDefault="00D54B32" w:rsidP="008F2848">
            <w:pPr>
              <w:ind w:right="-20"/>
              <w:jc w:val="both"/>
            </w:pPr>
            <w:r>
              <w:rPr>
                <w:rFonts w:hint="eastAsia"/>
              </w:rPr>
              <w:t>productN</w:t>
            </w:r>
            <w:r w:rsidRPr="00FF4599">
              <w:rPr>
                <w:rFonts w:hint="eastAsia"/>
              </w:rPr>
              <w:t>ame</w:t>
            </w:r>
          </w:p>
        </w:tc>
        <w:tc>
          <w:tcPr>
            <w:tcW w:w="1134" w:type="dxa"/>
            <w:tcBorders>
              <w:top w:val="single" w:sz="4" w:space="0" w:color="000000"/>
              <w:left w:val="single" w:sz="4" w:space="0" w:color="000000"/>
              <w:bottom w:val="single" w:sz="4" w:space="0" w:color="000000"/>
              <w:right w:val="single" w:sz="4" w:space="0" w:color="000000"/>
            </w:tcBorders>
            <w:vAlign w:val="center"/>
          </w:tcPr>
          <w:p w:rsidR="00D54B32" w:rsidRDefault="00D54B32" w:rsidP="008F2848">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D54B32" w:rsidRDefault="00D54B32" w:rsidP="008F2848">
            <w:pPr>
              <w:spacing w:line="312" w:lineRule="exact"/>
              <w:ind w:right="-20"/>
              <w:jc w:val="both"/>
            </w:pPr>
            <w:r>
              <w:rPr>
                <w:rFonts w:hint="eastAsia"/>
              </w:rPr>
              <w:t>产品名称</w:t>
            </w:r>
          </w:p>
        </w:tc>
        <w:tc>
          <w:tcPr>
            <w:tcW w:w="709" w:type="dxa"/>
            <w:tcBorders>
              <w:top w:val="single" w:sz="4" w:space="0" w:color="000000"/>
              <w:left w:val="single" w:sz="4" w:space="0" w:color="000000"/>
              <w:bottom w:val="single" w:sz="4" w:space="0" w:color="000000"/>
              <w:right w:val="single" w:sz="4" w:space="0" w:color="000000"/>
            </w:tcBorders>
            <w:vAlign w:val="center"/>
          </w:tcPr>
          <w:p w:rsidR="00D54B32" w:rsidRDefault="00D54B32" w:rsidP="008F2848">
            <w:pPr>
              <w:jc w:val="both"/>
            </w:pPr>
            <w:r>
              <w:rPr>
                <w:rFonts w:hint="eastAsia"/>
              </w:rPr>
              <w:t>M</w:t>
            </w:r>
          </w:p>
        </w:tc>
      </w:tr>
      <w:tr w:rsidR="00D54B32" w:rsidRPr="00270E48" w:rsidTr="008F2848">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D54B32" w:rsidRDefault="00D54B32" w:rsidP="008F2848">
            <w:pPr>
              <w:ind w:right="-20"/>
              <w:jc w:val="both"/>
            </w:pPr>
            <w:r>
              <w:rPr>
                <w:rFonts w:hint="eastAsia"/>
              </w:rPr>
              <w:t>price</w:t>
            </w:r>
          </w:p>
        </w:tc>
        <w:tc>
          <w:tcPr>
            <w:tcW w:w="1134" w:type="dxa"/>
            <w:tcBorders>
              <w:top w:val="single" w:sz="4" w:space="0" w:color="000000"/>
              <w:left w:val="single" w:sz="4" w:space="0" w:color="000000"/>
              <w:bottom w:val="single" w:sz="4" w:space="0" w:color="000000"/>
              <w:right w:val="single" w:sz="4" w:space="0" w:color="000000"/>
            </w:tcBorders>
            <w:vAlign w:val="center"/>
          </w:tcPr>
          <w:p w:rsidR="00D54B32" w:rsidRDefault="00D54B32" w:rsidP="008F2848">
            <w:pPr>
              <w:ind w:right="-20"/>
              <w:jc w:val="both"/>
            </w:pPr>
            <w:r>
              <w:t>L</w:t>
            </w:r>
            <w:r>
              <w:rPr>
                <w:rFonts w:hint="eastAsia"/>
              </w:rPr>
              <w:t>ong</w:t>
            </w:r>
          </w:p>
        </w:tc>
        <w:tc>
          <w:tcPr>
            <w:tcW w:w="4820" w:type="dxa"/>
            <w:tcBorders>
              <w:top w:val="single" w:sz="4" w:space="0" w:color="000000"/>
              <w:left w:val="single" w:sz="4" w:space="0" w:color="000000"/>
              <w:bottom w:val="single" w:sz="4" w:space="0" w:color="000000"/>
              <w:right w:val="single" w:sz="4" w:space="0" w:color="000000"/>
            </w:tcBorders>
            <w:vAlign w:val="center"/>
          </w:tcPr>
          <w:p w:rsidR="00D54B32" w:rsidRDefault="00D54B32" w:rsidP="008F2848">
            <w:pPr>
              <w:spacing w:line="312" w:lineRule="exact"/>
              <w:ind w:right="-20"/>
              <w:jc w:val="both"/>
            </w:pPr>
            <w:r>
              <w:rPr>
                <w:rFonts w:hint="eastAsia"/>
              </w:rPr>
              <w:t>额度，可以为负，单位：点</w:t>
            </w:r>
          </w:p>
        </w:tc>
        <w:tc>
          <w:tcPr>
            <w:tcW w:w="709" w:type="dxa"/>
            <w:tcBorders>
              <w:top w:val="single" w:sz="4" w:space="0" w:color="000000"/>
              <w:left w:val="single" w:sz="4" w:space="0" w:color="000000"/>
              <w:bottom w:val="single" w:sz="4" w:space="0" w:color="000000"/>
              <w:right w:val="single" w:sz="4" w:space="0" w:color="000000"/>
            </w:tcBorders>
            <w:vAlign w:val="center"/>
          </w:tcPr>
          <w:p w:rsidR="00D54B32" w:rsidRDefault="00D54B32" w:rsidP="008F2848">
            <w:pPr>
              <w:jc w:val="both"/>
            </w:pPr>
            <w:r>
              <w:rPr>
                <w:rFonts w:hint="eastAsia"/>
              </w:rPr>
              <w:t>M</w:t>
            </w:r>
          </w:p>
        </w:tc>
      </w:tr>
      <w:tr w:rsidR="00D54B32" w:rsidRPr="00270E48" w:rsidTr="008F2848">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D54B32" w:rsidRDefault="00D54B32" w:rsidP="008F2848">
            <w:pPr>
              <w:ind w:right="-20"/>
              <w:jc w:val="both"/>
            </w:pPr>
            <w:r>
              <w:rPr>
                <w:rFonts w:hint="eastAsia"/>
              </w:rPr>
              <w:t>orderT</w:t>
            </w:r>
            <w:r w:rsidRPr="00FF4599">
              <w:rPr>
                <w:rFonts w:hint="eastAsia"/>
              </w:rPr>
              <w:t>ime</w:t>
            </w:r>
          </w:p>
        </w:tc>
        <w:tc>
          <w:tcPr>
            <w:tcW w:w="1134" w:type="dxa"/>
            <w:tcBorders>
              <w:top w:val="single" w:sz="4" w:space="0" w:color="000000"/>
              <w:left w:val="single" w:sz="4" w:space="0" w:color="000000"/>
              <w:bottom w:val="single" w:sz="4" w:space="0" w:color="000000"/>
              <w:right w:val="single" w:sz="4" w:space="0" w:color="000000"/>
            </w:tcBorders>
            <w:vAlign w:val="center"/>
          </w:tcPr>
          <w:p w:rsidR="00D54B32" w:rsidRDefault="00D54B32" w:rsidP="008F2848">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D54B32" w:rsidRDefault="00D54B32" w:rsidP="008F2848">
            <w:pPr>
              <w:spacing w:line="312" w:lineRule="exact"/>
              <w:ind w:right="-20"/>
              <w:jc w:val="both"/>
            </w:pPr>
            <w:r>
              <w:rPr>
                <w:rFonts w:hint="eastAsia"/>
              </w:rPr>
              <w:t>下单时间，</w:t>
            </w:r>
            <w:r>
              <w:rPr>
                <w:rFonts w:hint="eastAsia"/>
              </w:rPr>
              <w:t>yyyy-MM-dd HH:mm:ss</w:t>
            </w:r>
          </w:p>
        </w:tc>
        <w:tc>
          <w:tcPr>
            <w:tcW w:w="709" w:type="dxa"/>
            <w:tcBorders>
              <w:top w:val="single" w:sz="4" w:space="0" w:color="000000"/>
              <w:left w:val="single" w:sz="4" w:space="0" w:color="000000"/>
              <w:bottom w:val="single" w:sz="4" w:space="0" w:color="000000"/>
              <w:right w:val="single" w:sz="4" w:space="0" w:color="000000"/>
            </w:tcBorders>
            <w:vAlign w:val="center"/>
          </w:tcPr>
          <w:p w:rsidR="00D54B32" w:rsidRDefault="00D54B32" w:rsidP="008F2848">
            <w:pPr>
              <w:jc w:val="both"/>
            </w:pPr>
            <w:r>
              <w:rPr>
                <w:rFonts w:hint="eastAsia"/>
              </w:rPr>
              <w:t>M</w:t>
            </w:r>
          </w:p>
        </w:tc>
      </w:tr>
      <w:tr w:rsidR="00D54B32" w:rsidRPr="00270E48" w:rsidTr="008F2848">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D54B32" w:rsidRDefault="00D54B32" w:rsidP="008F2848">
            <w:pPr>
              <w:ind w:right="-20"/>
              <w:jc w:val="both"/>
            </w:pPr>
            <w:r w:rsidRPr="00FF4599">
              <w:rPr>
                <w:rFonts w:hint="eastAsia"/>
              </w:rPr>
              <w:t>remarks</w:t>
            </w:r>
          </w:p>
        </w:tc>
        <w:tc>
          <w:tcPr>
            <w:tcW w:w="1134" w:type="dxa"/>
            <w:tcBorders>
              <w:top w:val="single" w:sz="4" w:space="0" w:color="000000"/>
              <w:left w:val="single" w:sz="4" w:space="0" w:color="000000"/>
              <w:bottom w:val="single" w:sz="4" w:space="0" w:color="000000"/>
              <w:right w:val="single" w:sz="4" w:space="0" w:color="000000"/>
            </w:tcBorders>
            <w:vAlign w:val="center"/>
          </w:tcPr>
          <w:p w:rsidR="00D54B32" w:rsidRDefault="00D54B32" w:rsidP="008F2848">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D54B32" w:rsidRDefault="00D54B32" w:rsidP="008F2848">
            <w:pPr>
              <w:spacing w:line="312" w:lineRule="exact"/>
              <w:ind w:right="-20"/>
              <w:jc w:val="both"/>
            </w:pPr>
            <w:r>
              <w:rPr>
                <w:rFonts w:hint="eastAsia"/>
              </w:rPr>
              <w:t>备注，</w:t>
            </w:r>
            <w:r w:rsidR="00E853E2">
              <w:rPr>
                <w:rFonts w:hint="eastAsia"/>
              </w:rPr>
              <w:t>100</w:t>
            </w:r>
            <w:r>
              <w:rPr>
                <w:rFonts w:hint="eastAsia"/>
              </w:rPr>
              <w:t>位</w:t>
            </w:r>
          </w:p>
        </w:tc>
        <w:tc>
          <w:tcPr>
            <w:tcW w:w="709" w:type="dxa"/>
            <w:tcBorders>
              <w:top w:val="single" w:sz="4" w:space="0" w:color="000000"/>
              <w:left w:val="single" w:sz="4" w:space="0" w:color="000000"/>
              <w:bottom w:val="single" w:sz="4" w:space="0" w:color="000000"/>
              <w:right w:val="single" w:sz="4" w:space="0" w:color="000000"/>
            </w:tcBorders>
            <w:vAlign w:val="center"/>
          </w:tcPr>
          <w:p w:rsidR="00D54B32" w:rsidRDefault="00D54B32" w:rsidP="008F2848">
            <w:pPr>
              <w:jc w:val="both"/>
            </w:pPr>
            <w:r>
              <w:rPr>
                <w:rFonts w:hint="eastAsia"/>
              </w:rPr>
              <w:t>O</w:t>
            </w:r>
          </w:p>
        </w:tc>
      </w:tr>
      <w:tr w:rsidR="00D54B32" w:rsidRPr="00270E48" w:rsidTr="008F2848">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D54B32" w:rsidRDefault="00D54B32" w:rsidP="008F2848">
            <w:pPr>
              <w:ind w:right="-20"/>
              <w:jc w:val="both"/>
            </w:pPr>
            <w:r>
              <w:rPr>
                <w:rFonts w:hint="eastAsia"/>
              </w:rPr>
              <w:t>time</w:t>
            </w:r>
          </w:p>
        </w:tc>
        <w:tc>
          <w:tcPr>
            <w:tcW w:w="1134" w:type="dxa"/>
            <w:tcBorders>
              <w:top w:val="single" w:sz="4" w:space="0" w:color="000000"/>
              <w:left w:val="single" w:sz="4" w:space="0" w:color="000000"/>
              <w:bottom w:val="single" w:sz="4" w:space="0" w:color="000000"/>
              <w:right w:val="single" w:sz="4" w:space="0" w:color="000000"/>
            </w:tcBorders>
            <w:vAlign w:val="center"/>
          </w:tcPr>
          <w:p w:rsidR="00D54B32" w:rsidRDefault="00D54B32" w:rsidP="008F2848">
            <w:pPr>
              <w:ind w:right="-20"/>
              <w:jc w:val="both"/>
            </w:pPr>
            <w:r>
              <w:rPr>
                <w:rFonts w:hint="eastAsia"/>
              </w:rPr>
              <w:t>long</w:t>
            </w:r>
          </w:p>
        </w:tc>
        <w:tc>
          <w:tcPr>
            <w:tcW w:w="4820" w:type="dxa"/>
            <w:tcBorders>
              <w:top w:val="single" w:sz="4" w:space="0" w:color="000000"/>
              <w:left w:val="single" w:sz="4" w:space="0" w:color="000000"/>
              <w:bottom w:val="single" w:sz="4" w:space="0" w:color="000000"/>
              <w:right w:val="single" w:sz="4" w:space="0" w:color="000000"/>
            </w:tcBorders>
            <w:vAlign w:val="center"/>
          </w:tcPr>
          <w:p w:rsidR="00D54B32" w:rsidRDefault="00D54B32" w:rsidP="008F2848">
            <w:pPr>
              <w:spacing w:line="312" w:lineRule="exact"/>
              <w:ind w:right="-20"/>
              <w:jc w:val="both"/>
            </w:pPr>
            <w:r>
              <w:rPr>
                <w:rFonts w:hint="eastAsia"/>
              </w:rPr>
              <w:t>时间戳</w:t>
            </w:r>
          </w:p>
        </w:tc>
        <w:tc>
          <w:tcPr>
            <w:tcW w:w="709" w:type="dxa"/>
            <w:tcBorders>
              <w:top w:val="single" w:sz="4" w:space="0" w:color="000000"/>
              <w:left w:val="single" w:sz="4" w:space="0" w:color="000000"/>
              <w:bottom w:val="single" w:sz="4" w:space="0" w:color="000000"/>
              <w:right w:val="single" w:sz="4" w:space="0" w:color="000000"/>
            </w:tcBorders>
            <w:vAlign w:val="center"/>
          </w:tcPr>
          <w:p w:rsidR="00D54B32" w:rsidRDefault="00D54B32" w:rsidP="008F2848">
            <w:pPr>
              <w:jc w:val="both"/>
            </w:pPr>
            <w:r>
              <w:rPr>
                <w:rFonts w:hint="eastAsia"/>
              </w:rPr>
              <w:t>M</w:t>
            </w:r>
          </w:p>
        </w:tc>
      </w:tr>
      <w:tr w:rsidR="00D54B32" w:rsidRPr="00270E48" w:rsidTr="008F2848">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D54B32" w:rsidRDefault="00D54B32" w:rsidP="008F2848">
            <w:pPr>
              <w:ind w:right="-20"/>
              <w:jc w:val="both"/>
            </w:pPr>
            <w:r>
              <w:rPr>
                <w:rFonts w:hint="eastAsia"/>
              </w:rPr>
              <w:t>hosterAcc</w:t>
            </w:r>
          </w:p>
        </w:tc>
        <w:tc>
          <w:tcPr>
            <w:tcW w:w="1134" w:type="dxa"/>
            <w:tcBorders>
              <w:top w:val="single" w:sz="4" w:space="0" w:color="000000"/>
              <w:left w:val="single" w:sz="4" w:space="0" w:color="000000"/>
              <w:bottom w:val="single" w:sz="4" w:space="0" w:color="000000"/>
              <w:right w:val="single" w:sz="4" w:space="0" w:color="000000"/>
            </w:tcBorders>
            <w:vAlign w:val="center"/>
          </w:tcPr>
          <w:p w:rsidR="00D54B32" w:rsidRDefault="00D54B32" w:rsidP="008F2848">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D54B32" w:rsidRDefault="00D54B32" w:rsidP="008F2848">
            <w:pPr>
              <w:spacing w:line="312" w:lineRule="exact"/>
              <w:ind w:right="-20"/>
              <w:jc w:val="both"/>
            </w:pPr>
            <w:r>
              <w:t>H</w:t>
            </w:r>
            <w:r>
              <w:rPr>
                <w:rFonts w:hint="eastAsia"/>
              </w:rPr>
              <w:t>ost</w:t>
            </w:r>
            <w:r>
              <w:rPr>
                <w:rFonts w:hint="eastAsia"/>
              </w:rPr>
              <w:t>帐号信息</w:t>
            </w:r>
          </w:p>
          <w:p w:rsidR="005D110C" w:rsidRDefault="00EE0C93">
            <w:pPr>
              <w:spacing w:line="312" w:lineRule="exact"/>
              <w:ind w:right="-20"/>
              <w:jc w:val="both"/>
            </w:pPr>
            <w:r>
              <w:rPr>
                <w:rFonts w:hint="eastAsia"/>
              </w:rPr>
              <w:t>商户</w:t>
            </w:r>
            <w:r>
              <w:rPr>
                <w:rFonts w:hint="eastAsia"/>
              </w:rPr>
              <w:t>id</w:t>
            </w:r>
            <w:r>
              <w:rPr>
                <w:rFonts w:hint="eastAsia"/>
              </w:rPr>
              <w:t>不是华为时，则要求</w:t>
            </w:r>
            <w:r>
              <w:rPr>
                <w:rFonts w:hint="eastAsia"/>
              </w:rPr>
              <w:t>Host</w:t>
            </w:r>
            <w:r>
              <w:rPr>
                <w:rFonts w:hint="eastAsia"/>
              </w:rPr>
              <w:t>帐号和商户帐号是同一个。</w:t>
            </w:r>
            <w:r w:rsidR="00372B61">
              <w:rPr>
                <w:rFonts w:hint="eastAsia"/>
              </w:rPr>
              <w:t>同时，商户</w:t>
            </w:r>
            <w:r w:rsidR="00372B61">
              <w:rPr>
                <w:rFonts w:hint="eastAsia"/>
              </w:rPr>
              <w:t>id</w:t>
            </w:r>
            <w:r w:rsidR="00372B61">
              <w:rPr>
                <w:rFonts w:hint="eastAsia"/>
              </w:rPr>
              <w:t>不是华为时，</w:t>
            </w:r>
            <w:r w:rsidR="00372B61">
              <w:rPr>
                <w:rFonts w:hint="eastAsia"/>
              </w:rPr>
              <w:t>price</w:t>
            </w:r>
            <w:r w:rsidR="00372B61">
              <w:rPr>
                <w:rFonts w:hint="eastAsia"/>
              </w:rPr>
              <w:t>必须为正数。</w:t>
            </w:r>
          </w:p>
        </w:tc>
        <w:tc>
          <w:tcPr>
            <w:tcW w:w="709" w:type="dxa"/>
            <w:tcBorders>
              <w:top w:val="single" w:sz="4" w:space="0" w:color="000000"/>
              <w:left w:val="single" w:sz="4" w:space="0" w:color="000000"/>
              <w:bottom w:val="single" w:sz="4" w:space="0" w:color="000000"/>
              <w:right w:val="single" w:sz="4" w:space="0" w:color="000000"/>
            </w:tcBorders>
            <w:vAlign w:val="center"/>
          </w:tcPr>
          <w:p w:rsidR="00D54B32" w:rsidRDefault="00D54B32" w:rsidP="008F2848">
            <w:pPr>
              <w:jc w:val="both"/>
            </w:pPr>
            <w:r>
              <w:rPr>
                <w:rFonts w:hint="eastAsia"/>
              </w:rPr>
              <w:t>M</w:t>
            </w:r>
          </w:p>
        </w:tc>
      </w:tr>
      <w:tr w:rsidR="0093718B" w:rsidRPr="00270E48" w:rsidTr="008F2848">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93718B" w:rsidRDefault="0093718B" w:rsidP="008F2848">
            <w:pPr>
              <w:ind w:right="-20"/>
              <w:jc w:val="both"/>
            </w:pPr>
            <w:r>
              <w:rPr>
                <w:rFonts w:hint="eastAsia"/>
              </w:rPr>
              <w:t>rsaIndex</w:t>
            </w:r>
          </w:p>
        </w:tc>
        <w:tc>
          <w:tcPr>
            <w:tcW w:w="1134" w:type="dxa"/>
            <w:tcBorders>
              <w:top w:val="single" w:sz="4" w:space="0" w:color="000000"/>
              <w:left w:val="single" w:sz="4" w:space="0" w:color="000000"/>
              <w:bottom w:val="single" w:sz="4" w:space="0" w:color="000000"/>
              <w:right w:val="single" w:sz="4" w:space="0" w:color="000000"/>
            </w:tcBorders>
            <w:vAlign w:val="center"/>
          </w:tcPr>
          <w:p w:rsidR="0093718B" w:rsidRDefault="0093718B" w:rsidP="008F2848">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93718B" w:rsidRDefault="0093718B" w:rsidP="008F2848">
            <w:pPr>
              <w:spacing w:line="312" w:lineRule="exact"/>
              <w:ind w:right="-20"/>
              <w:jc w:val="both"/>
            </w:pPr>
            <w:r>
              <w:rPr>
                <w:rFonts w:hint="eastAsia"/>
              </w:rPr>
              <w:t>用于加密的</w:t>
            </w:r>
            <w:r>
              <w:rPr>
                <w:rFonts w:hint="eastAsia"/>
              </w:rPr>
              <w:t>rsa</w:t>
            </w:r>
            <w:r>
              <w:rPr>
                <w:rFonts w:hint="eastAsia"/>
              </w:rPr>
              <w:t>公钥的索引，缺省为</w:t>
            </w:r>
            <w:r>
              <w:rPr>
                <w:rFonts w:hint="eastAsia"/>
              </w:rPr>
              <w:t>0</w:t>
            </w:r>
            <w:r>
              <w:rPr>
                <w:rFonts w:hint="eastAsia"/>
              </w:rPr>
              <w:t>，为默认</w:t>
            </w:r>
            <w:r>
              <w:rPr>
                <w:rFonts w:hint="eastAsia"/>
              </w:rPr>
              <w:t>rsa</w:t>
            </w:r>
            <w:r>
              <w:rPr>
                <w:rFonts w:hint="eastAsia"/>
              </w:rPr>
              <w:t>钥匙对。新版本建议启用</w:t>
            </w:r>
            <w:r>
              <w:rPr>
                <w:rFonts w:hint="eastAsia"/>
              </w:rPr>
              <w:t>1</w:t>
            </w:r>
            <w:r>
              <w:rPr>
                <w:rFonts w:hint="eastAsia"/>
              </w:rPr>
              <w:t>，为</w:t>
            </w:r>
            <w:r>
              <w:rPr>
                <w:rFonts w:hint="eastAsia"/>
              </w:rPr>
              <w:t>2048rsa</w:t>
            </w:r>
            <w:r>
              <w:rPr>
                <w:rFonts w:hint="eastAsia"/>
              </w:rPr>
              <w:t>钥匙对。</w:t>
            </w:r>
          </w:p>
        </w:tc>
        <w:tc>
          <w:tcPr>
            <w:tcW w:w="709" w:type="dxa"/>
            <w:tcBorders>
              <w:top w:val="single" w:sz="4" w:space="0" w:color="000000"/>
              <w:left w:val="single" w:sz="4" w:space="0" w:color="000000"/>
              <w:bottom w:val="single" w:sz="4" w:space="0" w:color="000000"/>
              <w:right w:val="single" w:sz="4" w:space="0" w:color="000000"/>
            </w:tcBorders>
            <w:vAlign w:val="center"/>
          </w:tcPr>
          <w:p w:rsidR="0093718B" w:rsidRDefault="0093718B" w:rsidP="008F2848">
            <w:pPr>
              <w:jc w:val="both"/>
            </w:pPr>
            <w:r>
              <w:rPr>
                <w:rFonts w:hint="eastAsia"/>
              </w:rPr>
              <w:t>O</w:t>
            </w:r>
          </w:p>
        </w:tc>
      </w:tr>
      <w:tr w:rsidR="0093718B" w:rsidRPr="00270E48" w:rsidTr="008F2848">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93718B" w:rsidRDefault="0093718B" w:rsidP="008F2848">
            <w:pPr>
              <w:ind w:right="-20"/>
              <w:jc w:val="both"/>
            </w:pPr>
            <w:r>
              <w:rPr>
                <w:rFonts w:hint="eastAsia"/>
              </w:rPr>
              <w:t>hosterPass</w:t>
            </w:r>
          </w:p>
        </w:tc>
        <w:tc>
          <w:tcPr>
            <w:tcW w:w="1134" w:type="dxa"/>
            <w:tcBorders>
              <w:top w:val="single" w:sz="4" w:space="0" w:color="000000"/>
              <w:left w:val="single" w:sz="4" w:space="0" w:color="000000"/>
              <w:bottom w:val="single" w:sz="4" w:space="0" w:color="000000"/>
              <w:right w:val="single" w:sz="4" w:space="0" w:color="000000"/>
            </w:tcBorders>
            <w:vAlign w:val="center"/>
          </w:tcPr>
          <w:p w:rsidR="0093718B" w:rsidRDefault="0093718B" w:rsidP="008F2848">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93718B" w:rsidRDefault="0093718B" w:rsidP="008F2848">
            <w:pPr>
              <w:spacing w:line="312" w:lineRule="exact"/>
              <w:ind w:right="-20"/>
              <w:jc w:val="both"/>
            </w:pPr>
            <w:r>
              <w:rPr>
                <w:rFonts w:hint="eastAsia"/>
              </w:rPr>
              <w:t>Host</w:t>
            </w:r>
            <w:r>
              <w:rPr>
                <w:rFonts w:hint="eastAsia"/>
              </w:rPr>
              <w:t>帐号的密码</w:t>
            </w:r>
          </w:p>
          <w:p w:rsidR="0093718B" w:rsidRDefault="0093718B" w:rsidP="008F2848">
            <w:pPr>
              <w:spacing w:line="312" w:lineRule="exact"/>
              <w:ind w:right="-20"/>
              <w:jc w:val="both"/>
            </w:pPr>
            <w:r>
              <w:rPr>
                <w:rFonts w:hint="eastAsia"/>
              </w:rPr>
              <w:t>注：</w:t>
            </w:r>
            <w:r>
              <w:rPr>
                <w:rFonts w:hint="eastAsia"/>
              </w:rPr>
              <w:t>hosterAcc</w:t>
            </w:r>
            <w:r>
              <w:rPr>
                <w:rFonts w:hint="eastAsia"/>
              </w:rPr>
              <w:t>和本参数必须一起存在。</w:t>
            </w:r>
          </w:p>
          <w:p w:rsidR="0093718B" w:rsidRDefault="0093718B" w:rsidP="008F2848">
            <w:pPr>
              <w:spacing w:line="312" w:lineRule="exact"/>
              <w:ind w:right="-20"/>
              <w:jc w:val="both"/>
            </w:pPr>
            <w:r>
              <w:rPr>
                <w:rFonts w:hint="eastAsia"/>
              </w:rPr>
              <w:t>注：</w:t>
            </w:r>
            <w:r>
              <w:rPr>
                <w:rFonts w:hint="eastAsia"/>
              </w:rPr>
              <w:t>Rsa</w:t>
            </w:r>
            <w:r>
              <w:rPr>
                <w:rFonts w:hint="eastAsia"/>
              </w:rPr>
              <w:t>公钥加密</w:t>
            </w:r>
          </w:p>
        </w:tc>
        <w:tc>
          <w:tcPr>
            <w:tcW w:w="709" w:type="dxa"/>
            <w:tcBorders>
              <w:top w:val="single" w:sz="4" w:space="0" w:color="000000"/>
              <w:left w:val="single" w:sz="4" w:space="0" w:color="000000"/>
              <w:bottom w:val="single" w:sz="4" w:space="0" w:color="000000"/>
              <w:right w:val="single" w:sz="4" w:space="0" w:color="000000"/>
            </w:tcBorders>
            <w:vAlign w:val="center"/>
          </w:tcPr>
          <w:p w:rsidR="0093718B" w:rsidRDefault="0093718B" w:rsidP="008F2848">
            <w:pPr>
              <w:jc w:val="both"/>
            </w:pPr>
            <w:r>
              <w:rPr>
                <w:rFonts w:hint="eastAsia"/>
              </w:rPr>
              <w:t>M</w:t>
            </w:r>
          </w:p>
        </w:tc>
      </w:tr>
      <w:tr w:rsidR="0093718B" w:rsidRPr="00270E48" w:rsidTr="008F2848">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93718B" w:rsidRDefault="0093718B" w:rsidP="008F2848">
            <w:pPr>
              <w:ind w:right="-20"/>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rsidR="0093718B" w:rsidRDefault="0093718B" w:rsidP="008F2848">
            <w:pPr>
              <w:ind w:right="-20"/>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93718B" w:rsidRDefault="0093718B" w:rsidP="008F2848">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93718B" w:rsidRDefault="0093718B" w:rsidP="008F2848">
            <w:pPr>
              <w:jc w:val="both"/>
            </w:pPr>
          </w:p>
        </w:tc>
      </w:tr>
      <w:tr w:rsidR="0093718B" w:rsidRPr="00270E48" w:rsidTr="008F2848">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93718B" w:rsidRDefault="0093718B" w:rsidP="008F2848">
            <w:pPr>
              <w:ind w:right="-20"/>
              <w:jc w:val="both"/>
            </w:pPr>
            <w:r>
              <w:rPr>
                <w:rFonts w:hint="eastAsia"/>
              </w:rPr>
              <w:t>signType</w:t>
            </w:r>
          </w:p>
        </w:tc>
        <w:tc>
          <w:tcPr>
            <w:tcW w:w="1134" w:type="dxa"/>
            <w:tcBorders>
              <w:top w:val="single" w:sz="4" w:space="0" w:color="000000"/>
              <w:left w:val="single" w:sz="4" w:space="0" w:color="000000"/>
              <w:bottom w:val="single" w:sz="4" w:space="0" w:color="000000"/>
              <w:right w:val="single" w:sz="4" w:space="0" w:color="000000"/>
            </w:tcBorders>
            <w:vAlign w:val="center"/>
          </w:tcPr>
          <w:p w:rsidR="0093718B" w:rsidRDefault="0093718B" w:rsidP="008F2848">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93718B" w:rsidRDefault="0093718B" w:rsidP="002B7B87">
            <w:pPr>
              <w:spacing w:line="312" w:lineRule="exact"/>
              <w:ind w:right="-20"/>
              <w:jc w:val="both"/>
            </w:pPr>
            <w:r>
              <w:rPr>
                <w:rFonts w:hint="eastAsia"/>
              </w:rPr>
              <w:t>签名类型，不参与签名，非法值按缺省值处理：</w:t>
            </w:r>
          </w:p>
          <w:p w:rsidR="0093718B" w:rsidRDefault="0093718B" w:rsidP="002B7B87">
            <w:pPr>
              <w:spacing w:line="312" w:lineRule="exact"/>
              <w:ind w:right="-20"/>
              <w:jc w:val="both"/>
            </w:pPr>
            <w:r>
              <w:rPr>
                <w:rFonts w:hint="eastAsia"/>
              </w:rPr>
              <w:t>RSA</w:t>
            </w:r>
            <w:r>
              <w:rPr>
                <w:rFonts w:hint="eastAsia"/>
              </w:rPr>
              <w:t>：</w:t>
            </w:r>
            <w:r>
              <w:rPr>
                <w:rFonts w:hint="eastAsia"/>
              </w:rPr>
              <w:t>rsa</w:t>
            </w:r>
            <w:r>
              <w:rPr>
                <w:rFonts w:hint="eastAsia"/>
              </w:rPr>
              <w:t>签名，算法为</w:t>
            </w:r>
            <w:r w:rsidRPr="000B1D35">
              <w:t>SHA1WithRSA</w:t>
            </w:r>
            <w:r>
              <w:rPr>
                <w:rFonts w:hint="eastAsia"/>
              </w:rPr>
              <w:t>（缺省）</w:t>
            </w:r>
          </w:p>
          <w:p w:rsidR="0093718B" w:rsidRDefault="0093718B" w:rsidP="008F2848">
            <w:pPr>
              <w:spacing w:line="312" w:lineRule="exact"/>
              <w:ind w:right="-20"/>
              <w:jc w:val="both"/>
            </w:pPr>
            <w:r>
              <w:rPr>
                <w:rFonts w:hint="eastAsia"/>
              </w:rPr>
              <w:t>RSA256</w:t>
            </w:r>
            <w:r>
              <w:rPr>
                <w:rFonts w:hint="eastAsia"/>
              </w:rPr>
              <w:t>：</w:t>
            </w:r>
            <w:r>
              <w:rPr>
                <w:rFonts w:hint="eastAsia"/>
              </w:rPr>
              <w:t>rsa</w:t>
            </w:r>
            <w:r>
              <w:rPr>
                <w:rFonts w:hint="eastAsia"/>
              </w:rPr>
              <w:t>签名，算法为</w:t>
            </w:r>
            <w:r w:rsidRPr="000B1D35">
              <w:t>SHA256WithRSA</w:t>
            </w:r>
          </w:p>
        </w:tc>
        <w:tc>
          <w:tcPr>
            <w:tcW w:w="709" w:type="dxa"/>
            <w:tcBorders>
              <w:top w:val="single" w:sz="4" w:space="0" w:color="000000"/>
              <w:left w:val="single" w:sz="4" w:space="0" w:color="000000"/>
              <w:bottom w:val="single" w:sz="4" w:space="0" w:color="000000"/>
              <w:right w:val="single" w:sz="4" w:space="0" w:color="000000"/>
            </w:tcBorders>
            <w:vAlign w:val="center"/>
          </w:tcPr>
          <w:p w:rsidR="0093718B" w:rsidRDefault="0093718B" w:rsidP="008F2848">
            <w:pPr>
              <w:jc w:val="both"/>
            </w:pPr>
            <w:r>
              <w:rPr>
                <w:rFonts w:hint="eastAsia"/>
              </w:rPr>
              <w:t>O</w:t>
            </w:r>
          </w:p>
        </w:tc>
      </w:tr>
      <w:tr w:rsidR="0093718B" w:rsidRPr="00270E48" w:rsidTr="008F2848">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93718B" w:rsidRDefault="0093718B" w:rsidP="008F2848">
            <w:pPr>
              <w:ind w:right="-20"/>
              <w:jc w:val="both"/>
            </w:pPr>
            <w:r>
              <w:rPr>
                <w:rFonts w:hint="eastAsia"/>
              </w:rPr>
              <w:t>sign</w:t>
            </w:r>
          </w:p>
        </w:tc>
        <w:tc>
          <w:tcPr>
            <w:tcW w:w="1134" w:type="dxa"/>
            <w:tcBorders>
              <w:top w:val="single" w:sz="4" w:space="0" w:color="000000"/>
              <w:left w:val="single" w:sz="4" w:space="0" w:color="000000"/>
              <w:bottom w:val="single" w:sz="4" w:space="0" w:color="000000"/>
              <w:right w:val="single" w:sz="4" w:space="0" w:color="000000"/>
            </w:tcBorders>
            <w:vAlign w:val="center"/>
          </w:tcPr>
          <w:p w:rsidR="0093718B" w:rsidRDefault="0093718B" w:rsidP="008F2848">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93718B" w:rsidRDefault="0093718B" w:rsidP="00D54B32">
            <w:pPr>
              <w:spacing w:line="312" w:lineRule="exact"/>
              <w:ind w:right="-20"/>
              <w:jc w:val="both"/>
            </w:pPr>
            <w:r>
              <w:rPr>
                <w:rFonts w:hint="eastAsia"/>
              </w:rPr>
              <w:t>RSA</w:t>
            </w:r>
            <w:r>
              <w:rPr>
                <w:rFonts w:hint="eastAsia"/>
              </w:rPr>
              <w:t>签名</w:t>
            </w:r>
            <w:r>
              <w:rPr>
                <w:rFonts w:hint="eastAsia"/>
              </w:rPr>
              <w:t>,</w:t>
            </w:r>
            <w:r>
              <w:rPr>
                <w:rFonts w:hint="eastAsia"/>
              </w:rPr>
              <w:t>除</w:t>
            </w:r>
            <w:r>
              <w:rPr>
                <w:rFonts w:hint="eastAsia"/>
              </w:rPr>
              <w:t>sign</w:t>
            </w:r>
            <w:r>
              <w:rPr>
                <w:rFonts w:hint="eastAsia"/>
              </w:rPr>
              <w:t>字段外都需要签名，具体见签名章节，使用指定商户的私钥签名</w:t>
            </w:r>
          </w:p>
        </w:tc>
        <w:tc>
          <w:tcPr>
            <w:tcW w:w="709" w:type="dxa"/>
            <w:tcBorders>
              <w:top w:val="single" w:sz="4" w:space="0" w:color="000000"/>
              <w:left w:val="single" w:sz="4" w:space="0" w:color="000000"/>
              <w:bottom w:val="single" w:sz="4" w:space="0" w:color="000000"/>
              <w:right w:val="single" w:sz="4" w:space="0" w:color="000000"/>
            </w:tcBorders>
            <w:vAlign w:val="center"/>
          </w:tcPr>
          <w:p w:rsidR="0093718B" w:rsidRDefault="0093718B" w:rsidP="008F2848">
            <w:pPr>
              <w:jc w:val="both"/>
            </w:pPr>
            <w:r>
              <w:rPr>
                <w:rFonts w:hint="eastAsia"/>
              </w:rPr>
              <w:t>M</w:t>
            </w:r>
          </w:p>
        </w:tc>
      </w:tr>
    </w:tbl>
    <w:p w:rsidR="00D54B32" w:rsidRDefault="00D54B32" w:rsidP="00D54B32">
      <w:pPr>
        <w:spacing w:line="240" w:lineRule="auto"/>
        <w:rPr>
          <w:sz w:val="20"/>
          <w:szCs w:val="20"/>
        </w:rPr>
      </w:pPr>
    </w:p>
    <w:p w:rsidR="00D54B32" w:rsidRPr="00BB29FC" w:rsidRDefault="00D54B32" w:rsidP="00D54B32">
      <w:pPr>
        <w:ind w:firstLineChars="150" w:firstLine="316"/>
        <w:rPr>
          <w:b/>
        </w:rPr>
      </w:pPr>
      <w:r w:rsidRPr="00BB29FC">
        <w:rPr>
          <w:rFonts w:hint="eastAsia"/>
          <w:b/>
        </w:rPr>
        <w:t>响应参数描述</w:t>
      </w:r>
      <w:r>
        <w:rPr>
          <w:rFonts w:hint="eastAsia"/>
          <w:b/>
        </w:rPr>
        <w:t>：</w:t>
      </w:r>
    </w:p>
    <w:tbl>
      <w:tblPr>
        <w:tblW w:w="8215" w:type="dxa"/>
        <w:tblInd w:w="154" w:type="dxa"/>
        <w:tblLayout w:type="fixed"/>
        <w:tblCellMar>
          <w:left w:w="0" w:type="dxa"/>
          <w:right w:w="0" w:type="dxa"/>
        </w:tblCellMar>
        <w:tblLook w:val="0000"/>
      </w:tblPr>
      <w:tblGrid>
        <w:gridCol w:w="1552"/>
        <w:gridCol w:w="1134"/>
        <w:gridCol w:w="4820"/>
        <w:gridCol w:w="709"/>
      </w:tblGrid>
      <w:tr w:rsidR="00D54B32" w:rsidRPr="00270E48" w:rsidTr="008F2848">
        <w:trPr>
          <w:trHeight w:val="20"/>
        </w:trPr>
        <w:tc>
          <w:tcPr>
            <w:tcW w:w="1552" w:type="dxa"/>
            <w:tcBorders>
              <w:top w:val="single" w:sz="4" w:space="0" w:color="000000"/>
              <w:left w:val="single" w:sz="4" w:space="0" w:color="000000"/>
              <w:bottom w:val="single" w:sz="4" w:space="0" w:color="000000"/>
              <w:right w:val="single" w:sz="4" w:space="0" w:color="000000"/>
            </w:tcBorders>
            <w:shd w:val="clear" w:color="auto" w:fill="DFDFDF"/>
          </w:tcPr>
          <w:p w:rsidR="00D54B32" w:rsidRPr="00270E48" w:rsidRDefault="00D54B32" w:rsidP="008F2848">
            <w:pPr>
              <w:spacing w:line="307" w:lineRule="exact"/>
              <w:ind w:left="102" w:right="-20"/>
              <w:rPr>
                <w:sz w:val="24"/>
                <w:szCs w:val="24"/>
              </w:rPr>
            </w:pPr>
            <w:r>
              <w:rPr>
                <w:rFonts w:ascii="微软雅黑" w:eastAsia="微软雅黑" w:cs="微软雅黑" w:hint="eastAsia"/>
                <w:b/>
                <w:bCs/>
                <w:spacing w:val="12"/>
                <w:position w:val="-1"/>
              </w:rPr>
              <w:t>数据项</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D54B32" w:rsidRPr="00270E48" w:rsidRDefault="00D54B32" w:rsidP="008F2848">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D54B32" w:rsidRPr="00270E48" w:rsidRDefault="00D54B32" w:rsidP="008F2848">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D54B32" w:rsidRPr="00270E48" w:rsidRDefault="00D54B32" w:rsidP="008F2848">
            <w:pPr>
              <w:spacing w:line="307" w:lineRule="exact"/>
              <w:ind w:left="102" w:right="-20"/>
              <w:rPr>
                <w:sz w:val="24"/>
                <w:szCs w:val="24"/>
              </w:rPr>
            </w:pPr>
            <w:r>
              <w:rPr>
                <w:rFonts w:ascii="微软雅黑" w:eastAsia="微软雅黑" w:cs="微软雅黑" w:hint="eastAsia"/>
                <w:b/>
                <w:bCs/>
                <w:spacing w:val="12"/>
                <w:position w:val="-1"/>
              </w:rPr>
              <w:t>选项</w:t>
            </w:r>
          </w:p>
        </w:tc>
      </w:tr>
      <w:tr w:rsidR="00D54B32" w:rsidRPr="00270E48" w:rsidTr="008F2848">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D54B32" w:rsidRPr="00286EBC" w:rsidRDefault="00D54B32" w:rsidP="008F2848">
            <w:pPr>
              <w:ind w:right="-20"/>
              <w:jc w:val="both"/>
            </w:pPr>
            <w:r w:rsidRPr="00286EBC">
              <w:rPr>
                <w:rFonts w:hint="eastAsia"/>
              </w:rPr>
              <w:t>returnCode</w:t>
            </w:r>
          </w:p>
        </w:tc>
        <w:tc>
          <w:tcPr>
            <w:tcW w:w="1134" w:type="dxa"/>
            <w:tcBorders>
              <w:top w:val="single" w:sz="4" w:space="0" w:color="000000"/>
              <w:left w:val="single" w:sz="4" w:space="0" w:color="000000"/>
              <w:bottom w:val="single" w:sz="4" w:space="0" w:color="000000"/>
              <w:right w:val="single" w:sz="4" w:space="0" w:color="000000"/>
            </w:tcBorders>
            <w:vAlign w:val="center"/>
          </w:tcPr>
          <w:p w:rsidR="00D54B32" w:rsidRPr="00286EBC" w:rsidRDefault="00D54B32" w:rsidP="008F2848">
            <w:pPr>
              <w:spacing w:line="241" w:lineRule="auto"/>
              <w:ind w:right="51"/>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D54B32" w:rsidRPr="00775C76" w:rsidRDefault="00D54B32" w:rsidP="008F2848">
            <w:pPr>
              <w:spacing w:line="312" w:lineRule="exact"/>
              <w:ind w:right="-20"/>
              <w:jc w:val="both"/>
            </w:pPr>
            <w:r w:rsidRPr="00775C76">
              <w:rPr>
                <w:rFonts w:hint="eastAsia"/>
              </w:rPr>
              <w:t>0</w:t>
            </w:r>
            <w:r>
              <w:rPr>
                <w:rFonts w:hint="eastAsia"/>
              </w:rPr>
              <w:t>：成功</w:t>
            </w:r>
          </w:p>
          <w:p w:rsidR="00D54B32" w:rsidRDefault="00D54B32" w:rsidP="008F2848">
            <w:pPr>
              <w:spacing w:line="312" w:lineRule="exact"/>
              <w:ind w:right="-20"/>
              <w:jc w:val="both"/>
            </w:pPr>
            <w:r>
              <w:rPr>
                <w:rFonts w:hint="eastAsia"/>
              </w:rPr>
              <w:t>其他：失败，具体请参考</w:t>
            </w:r>
            <w:r>
              <w:rPr>
                <w:rFonts w:hint="eastAsia"/>
              </w:rPr>
              <w:t>2.1</w:t>
            </w:r>
            <w:r>
              <w:rPr>
                <w:rFonts w:hint="eastAsia"/>
              </w:rPr>
              <w:t>章节</w:t>
            </w:r>
          </w:p>
          <w:p w:rsidR="00D54B32" w:rsidRPr="00775C76" w:rsidRDefault="00D54B32" w:rsidP="008F2848">
            <w:pPr>
              <w:spacing w:line="312" w:lineRule="exact"/>
              <w:ind w:right="-20"/>
              <w:jc w:val="both"/>
            </w:pPr>
            <w:r>
              <w:rPr>
                <w:rFonts w:hint="eastAsia"/>
              </w:rPr>
              <w:t>注：在为“</w:t>
            </w:r>
            <w:r>
              <w:rPr>
                <w:rFonts w:hint="eastAsia"/>
              </w:rPr>
              <w:t>0</w:t>
            </w:r>
            <w:r>
              <w:rPr>
                <w:rFonts w:hint="eastAsia"/>
              </w:rPr>
              <w:t>”情况下，进一步检查</w:t>
            </w:r>
            <w:r>
              <w:rPr>
                <w:rFonts w:hint="eastAsia"/>
              </w:rPr>
              <w:t>status</w:t>
            </w:r>
            <w:r>
              <w:rPr>
                <w:rFonts w:hint="eastAsia"/>
              </w:rPr>
              <w:t>，确定调整是否成功。</w:t>
            </w:r>
          </w:p>
        </w:tc>
        <w:tc>
          <w:tcPr>
            <w:tcW w:w="709" w:type="dxa"/>
            <w:tcBorders>
              <w:top w:val="single" w:sz="4" w:space="0" w:color="000000"/>
              <w:left w:val="single" w:sz="4" w:space="0" w:color="000000"/>
              <w:bottom w:val="single" w:sz="4" w:space="0" w:color="000000"/>
              <w:right w:val="single" w:sz="4" w:space="0" w:color="000000"/>
            </w:tcBorders>
            <w:vAlign w:val="center"/>
          </w:tcPr>
          <w:p w:rsidR="00D54B32" w:rsidRPr="00775C76" w:rsidRDefault="00D54B32" w:rsidP="008F2848">
            <w:pPr>
              <w:jc w:val="both"/>
            </w:pPr>
            <w:r>
              <w:rPr>
                <w:rFonts w:hint="eastAsia"/>
              </w:rPr>
              <w:t>M</w:t>
            </w:r>
          </w:p>
        </w:tc>
      </w:tr>
      <w:tr w:rsidR="00D54B32" w:rsidRPr="00270E48" w:rsidTr="008F2848">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D54B32" w:rsidRPr="00286EBC" w:rsidRDefault="00D54B32" w:rsidP="008F2848">
            <w:pPr>
              <w:ind w:right="-20"/>
              <w:jc w:val="both"/>
            </w:pPr>
            <w:r>
              <w:rPr>
                <w:rFonts w:hint="eastAsia"/>
              </w:rPr>
              <w:t>returnDesc</w:t>
            </w:r>
          </w:p>
        </w:tc>
        <w:tc>
          <w:tcPr>
            <w:tcW w:w="1134" w:type="dxa"/>
            <w:tcBorders>
              <w:top w:val="single" w:sz="4" w:space="0" w:color="000000"/>
              <w:left w:val="single" w:sz="4" w:space="0" w:color="000000"/>
              <w:bottom w:val="single" w:sz="4" w:space="0" w:color="000000"/>
              <w:right w:val="single" w:sz="4" w:space="0" w:color="000000"/>
            </w:tcBorders>
            <w:vAlign w:val="center"/>
          </w:tcPr>
          <w:p w:rsidR="00D54B32" w:rsidRPr="00286EBC" w:rsidRDefault="00D54B32" w:rsidP="008F2848">
            <w:pPr>
              <w:spacing w:line="241" w:lineRule="auto"/>
              <w:ind w:right="51"/>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D54B32" w:rsidRPr="00775C76" w:rsidRDefault="00D54B32" w:rsidP="008F2848">
            <w:pPr>
              <w:spacing w:line="312" w:lineRule="exact"/>
              <w:ind w:right="-20"/>
              <w:jc w:val="both"/>
            </w:pPr>
            <w:r>
              <w:rPr>
                <w:rFonts w:hint="eastAsia"/>
              </w:rPr>
              <w:t>返回描述信息</w:t>
            </w:r>
          </w:p>
        </w:tc>
        <w:tc>
          <w:tcPr>
            <w:tcW w:w="709" w:type="dxa"/>
            <w:tcBorders>
              <w:top w:val="single" w:sz="4" w:space="0" w:color="000000"/>
              <w:left w:val="single" w:sz="4" w:space="0" w:color="000000"/>
              <w:bottom w:val="single" w:sz="4" w:space="0" w:color="000000"/>
              <w:right w:val="single" w:sz="4" w:space="0" w:color="000000"/>
            </w:tcBorders>
            <w:vAlign w:val="center"/>
          </w:tcPr>
          <w:p w:rsidR="00D54B32" w:rsidRPr="00775C76" w:rsidRDefault="00D54B32" w:rsidP="008F2848">
            <w:pPr>
              <w:jc w:val="both"/>
            </w:pPr>
            <w:r>
              <w:rPr>
                <w:rFonts w:hint="eastAsia"/>
              </w:rPr>
              <w:t>M</w:t>
            </w:r>
          </w:p>
        </w:tc>
      </w:tr>
      <w:tr w:rsidR="00D54B32" w:rsidRPr="00270E48" w:rsidTr="008F2848">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D54B32" w:rsidRDefault="00D54B32" w:rsidP="008F2848">
            <w:pPr>
              <w:ind w:right="-20"/>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rsidR="00D54B32" w:rsidRPr="00286EBC" w:rsidRDefault="00D54B32" w:rsidP="008F2848">
            <w:pPr>
              <w:spacing w:line="241" w:lineRule="auto"/>
              <w:ind w:right="51"/>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D54B32" w:rsidRDefault="00D54B32" w:rsidP="008F2848">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D54B32" w:rsidRPr="00BA0867" w:rsidRDefault="00D54B32" w:rsidP="008F2848">
            <w:pPr>
              <w:jc w:val="both"/>
            </w:pPr>
          </w:p>
        </w:tc>
      </w:tr>
      <w:tr w:rsidR="00D54B32" w:rsidRPr="00270E48" w:rsidTr="008F2848">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D54B32" w:rsidRDefault="00D54B32" w:rsidP="008F2848">
            <w:pPr>
              <w:ind w:right="-20"/>
              <w:jc w:val="both"/>
            </w:pPr>
            <w:r>
              <w:rPr>
                <w:rFonts w:hint="eastAsia"/>
              </w:rPr>
              <w:t>status</w:t>
            </w:r>
          </w:p>
        </w:tc>
        <w:tc>
          <w:tcPr>
            <w:tcW w:w="1134" w:type="dxa"/>
            <w:tcBorders>
              <w:top w:val="single" w:sz="4" w:space="0" w:color="000000"/>
              <w:left w:val="single" w:sz="4" w:space="0" w:color="000000"/>
              <w:bottom w:val="single" w:sz="4" w:space="0" w:color="000000"/>
              <w:right w:val="single" w:sz="4" w:space="0" w:color="000000"/>
            </w:tcBorders>
            <w:vAlign w:val="center"/>
          </w:tcPr>
          <w:p w:rsidR="00D54B32" w:rsidRPr="00286EBC" w:rsidRDefault="00D54B32" w:rsidP="008F2848">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D54B32" w:rsidRDefault="00D54B32" w:rsidP="008F2848">
            <w:pPr>
              <w:spacing w:line="240" w:lineRule="auto"/>
              <w:ind w:left="102" w:right="-20"/>
              <w:jc w:val="both"/>
            </w:pPr>
            <w:r>
              <w:rPr>
                <w:rFonts w:hint="eastAsia"/>
              </w:rPr>
              <w:t>状态：</w:t>
            </w:r>
          </w:p>
          <w:p w:rsidR="00D54B32" w:rsidRDefault="00D54B32" w:rsidP="008F2848">
            <w:pPr>
              <w:spacing w:line="240" w:lineRule="auto"/>
              <w:ind w:left="102" w:right="-20"/>
              <w:jc w:val="both"/>
            </w:pPr>
            <w:r w:rsidRPr="00FF4599">
              <w:rPr>
                <w:rFonts w:hint="eastAsia"/>
              </w:rPr>
              <w:t>0</w:t>
            </w:r>
            <w:r>
              <w:rPr>
                <w:rFonts w:hint="eastAsia"/>
              </w:rPr>
              <w:t>：交易成功</w:t>
            </w:r>
          </w:p>
          <w:p w:rsidR="00D54B32" w:rsidRDefault="00D54B32" w:rsidP="008F2848">
            <w:pPr>
              <w:spacing w:line="240" w:lineRule="auto"/>
              <w:ind w:left="102" w:right="-20"/>
              <w:jc w:val="both"/>
            </w:pPr>
            <w:r>
              <w:rPr>
                <w:rFonts w:hint="eastAsia"/>
              </w:rPr>
              <w:t>1</w:t>
            </w:r>
            <w:r>
              <w:rPr>
                <w:rFonts w:hint="eastAsia"/>
              </w:rPr>
              <w:t>：保留</w:t>
            </w:r>
          </w:p>
          <w:p w:rsidR="00D54B32" w:rsidRDefault="00D54B32" w:rsidP="008F2848">
            <w:pPr>
              <w:spacing w:line="240" w:lineRule="auto"/>
              <w:ind w:left="102" w:right="-20"/>
              <w:jc w:val="both"/>
            </w:pPr>
            <w:r w:rsidRPr="00FF4599">
              <w:rPr>
                <w:rFonts w:hint="eastAsia"/>
              </w:rPr>
              <w:lastRenderedPageBreak/>
              <w:t>2</w:t>
            </w:r>
            <w:r w:rsidRPr="00FF4599">
              <w:rPr>
                <w:rFonts w:hint="eastAsia"/>
              </w:rPr>
              <w:t>：</w:t>
            </w:r>
            <w:r>
              <w:rPr>
                <w:rFonts w:hint="eastAsia"/>
              </w:rPr>
              <w:t>交易失败</w:t>
            </w:r>
          </w:p>
          <w:p w:rsidR="00D54B32" w:rsidRDefault="00D54B32" w:rsidP="008F2848">
            <w:pPr>
              <w:spacing w:line="240" w:lineRule="auto"/>
              <w:ind w:left="102" w:right="-20"/>
              <w:jc w:val="both"/>
            </w:pPr>
            <w:r>
              <w:rPr>
                <w:rFonts w:hint="eastAsia"/>
              </w:rPr>
              <w:t>3</w:t>
            </w:r>
            <w:r>
              <w:rPr>
                <w:rFonts w:hint="eastAsia"/>
              </w:rPr>
              <w:t>：保留</w:t>
            </w:r>
          </w:p>
          <w:p w:rsidR="00D54B32" w:rsidRDefault="00D54B32" w:rsidP="008F2848">
            <w:pPr>
              <w:spacing w:line="312" w:lineRule="exact"/>
              <w:ind w:right="-20" w:firstLineChars="50" w:firstLine="105"/>
              <w:jc w:val="both"/>
            </w:pPr>
            <w:r w:rsidRPr="00FF4599">
              <w:rPr>
                <w:rFonts w:hint="eastAsia"/>
              </w:rPr>
              <w:t>4</w:t>
            </w:r>
            <w:r w:rsidRPr="00FF4599">
              <w:rPr>
                <w:rFonts w:hint="eastAsia"/>
              </w:rPr>
              <w:t>：</w:t>
            </w:r>
            <w:r>
              <w:rPr>
                <w:rFonts w:hint="eastAsia"/>
              </w:rPr>
              <w:t>交易中</w:t>
            </w:r>
          </w:p>
        </w:tc>
        <w:tc>
          <w:tcPr>
            <w:tcW w:w="709" w:type="dxa"/>
            <w:tcBorders>
              <w:top w:val="single" w:sz="4" w:space="0" w:color="000000"/>
              <w:left w:val="single" w:sz="4" w:space="0" w:color="000000"/>
              <w:bottom w:val="single" w:sz="4" w:space="0" w:color="000000"/>
              <w:right w:val="single" w:sz="4" w:space="0" w:color="000000"/>
            </w:tcBorders>
            <w:vAlign w:val="center"/>
          </w:tcPr>
          <w:p w:rsidR="00D54B32" w:rsidRDefault="00D54B32" w:rsidP="008F2848">
            <w:pPr>
              <w:jc w:val="both"/>
            </w:pPr>
            <w:r>
              <w:rPr>
                <w:rFonts w:hint="eastAsia"/>
              </w:rPr>
              <w:lastRenderedPageBreak/>
              <w:t>O</w:t>
            </w:r>
          </w:p>
        </w:tc>
      </w:tr>
      <w:tr w:rsidR="00D54B32" w:rsidRPr="00270E48" w:rsidTr="008F2848">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D54B32" w:rsidRDefault="00D54B32" w:rsidP="008F2848">
            <w:pPr>
              <w:ind w:right="-20"/>
              <w:jc w:val="both"/>
            </w:pPr>
            <w:r w:rsidRPr="00FF4599">
              <w:rPr>
                <w:rFonts w:hint="eastAsia"/>
              </w:rPr>
              <w:lastRenderedPageBreak/>
              <w:t>tradetime</w:t>
            </w:r>
          </w:p>
        </w:tc>
        <w:tc>
          <w:tcPr>
            <w:tcW w:w="1134" w:type="dxa"/>
            <w:tcBorders>
              <w:top w:val="single" w:sz="4" w:space="0" w:color="000000"/>
              <w:left w:val="single" w:sz="4" w:space="0" w:color="000000"/>
              <w:bottom w:val="single" w:sz="4" w:space="0" w:color="000000"/>
              <w:right w:val="single" w:sz="4" w:space="0" w:color="000000"/>
            </w:tcBorders>
            <w:vAlign w:val="center"/>
          </w:tcPr>
          <w:p w:rsidR="00D54B32" w:rsidRDefault="00D54B32" w:rsidP="008F2848">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D54B32" w:rsidRDefault="00D54B32" w:rsidP="008F2848">
            <w:pPr>
              <w:spacing w:line="240" w:lineRule="auto"/>
              <w:ind w:left="102" w:right="-20"/>
              <w:jc w:val="both"/>
            </w:pPr>
            <w:r>
              <w:rPr>
                <w:rFonts w:hint="eastAsia"/>
              </w:rPr>
              <w:t>支付时间，即到帐时间，</w:t>
            </w:r>
            <w:r>
              <w:rPr>
                <w:rFonts w:hint="eastAsia"/>
              </w:rPr>
              <w:t>yyyy-MM-dd HH:mm:ss</w:t>
            </w:r>
          </w:p>
        </w:tc>
        <w:tc>
          <w:tcPr>
            <w:tcW w:w="709" w:type="dxa"/>
            <w:tcBorders>
              <w:top w:val="single" w:sz="4" w:space="0" w:color="000000"/>
              <w:left w:val="single" w:sz="4" w:space="0" w:color="000000"/>
              <w:bottom w:val="single" w:sz="4" w:space="0" w:color="000000"/>
              <w:right w:val="single" w:sz="4" w:space="0" w:color="000000"/>
            </w:tcBorders>
            <w:vAlign w:val="center"/>
          </w:tcPr>
          <w:p w:rsidR="00D54B32" w:rsidRDefault="00D54B32" w:rsidP="008F2848">
            <w:pPr>
              <w:jc w:val="both"/>
            </w:pPr>
            <w:r>
              <w:rPr>
                <w:rFonts w:hint="eastAsia"/>
              </w:rPr>
              <w:t>O</w:t>
            </w:r>
          </w:p>
        </w:tc>
      </w:tr>
      <w:tr w:rsidR="00D54B32" w:rsidRPr="00270E48" w:rsidTr="008F2848">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D54B32" w:rsidRDefault="00D54B32" w:rsidP="008F2848">
            <w:pPr>
              <w:ind w:right="-20"/>
              <w:jc w:val="both"/>
            </w:pPr>
            <w:r w:rsidRPr="00286EBC">
              <w:rPr>
                <w:rFonts w:hint="eastAsia"/>
              </w:rPr>
              <w:t>orderNo</w:t>
            </w:r>
          </w:p>
        </w:tc>
        <w:tc>
          <w:tcPr>
            <w:tcW w:w="1134" w:type="dxa"/>
            <w:tcBorders>
              <w:top w:val="single" w:sz="4" w:space="0" w:color="000000"/>
              <w:left w:val="single" w:sz="4" w:space="0" w:color="000000"/>
              <w:bottom w:val="single" w:sz="4" w:space="0" w:color="000000"/>
              <w:right w:val="single" w:sz="4" w:space="0" w:color="000000"/>
            </w:tcBorders>
            <w:vAlign w:val="center"/>
          </w:tcPr>
          <w:p w:rsidR="00D54B32" w:rsidRDefault="00D54B32" w:rsidP="008F2848">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D54B32" w:rsidRDefault="00D54B32" w:rsidP="008F2848">
            <w:pPr>
              <w:spacing w:line="240" w:lineRule="auto"/>
              <w:ind w:left="102" w:right="-20"/>
              <w:jc w:val="both"/>
            </w:pPr>
            <w:r>
              <w:rPr>
                <w:rFonts w:hint="eastAsia"/>
              </w:rPr>
              <w:t>华为订单号</w:t>
            </w:r>
          </w:p>
        </w:tc>
        <w:tc>
          <w:tcPr>
            <w:tcW w:w="709" w:type="dxa"/>
            <w:tcBorders>
              <w:top w:val="single" w:sz="4" w:space="0" w:color="000000"/>
              <w:left w:val="single" w:sz="4" w:space="0" w:color="000000"/>
              <w:bottom w:val="single" w:sz="4" w:space="0" w:color="000000"/>
              <w:right w:val="single" w:sz="4" w:space="0" w:color="000000"/>
            </w:tcBorders>
            <w:vAlign w:val="center"/>
          </w:tcPr>
          <w:p w:rsidR="00D54B32" w:rsidRDefault="00D54B32" w:rsidP="008F2848">
            <w:pPr>
              <w:jc w:val="both"/>
            </w:pPr>
            <w:r>
              <w:rPr>
                <w:rFonts w:hint="eastAsia"/>
              </w:rPr>
              <w:t>O</w:t>
            </w:r>
          </w:p>
        </w:tc>
      </w:tr>
    </w:tbl>
    <w:p w:rsidR="00D54B32" w:rsidRDefault="00D54B32" w:rsidP="00D54B32">
      <w:pPr>
        <w:ind w:firstLineChars="150" w:firstLine="316"/>
        <w:rPr>
          <w:b/>
        </w:rPr>
      </w:pPr>
    </w:p>
    <w:p w:rsidR="00D54B32" w:rsidRPr="00B05E9E" w:rsidRDefault="00D54B32" w:rsidP="00D54B32">
      <w:pPr>
        <w:ind w:firstLineChars="150" w:firstLine="316"/>
        <w:rPr>
          <w:b/>
        </w:rPr>
      </w:pPr>
      <w:r w:rsidRPr="00B05E9E">
        <w:rPr>
          <w:rFonts w:hint="eastAsia"/>
          <w:b/>
        </w:rPr>
        <w:t>示例</w:t>
      </w:r>
    </w:p>
    <w:tbl>
      <w:tblPr>
        <w:tblW w:w="0" w:type="auto"/>
        <w:tblInd w:w="3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701"/>
        <w:gridCol w:w="6379"/>
      </w:tblGrid>
      <w:tr w:rsidR="00D54B32" w:rsidRPr="0038247B" w:rsidTr="008F2848">
        <w:trPr>
          <w:cantSplit/>
          <w:trHeight w:val="300"/>
        </w:trPr>
        <w:tc>
          <w:tcPr>
            <w:tcW w:w="170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D54B32" w:rsidRPr="0038247B" w:rsidRDefault="00D54B32" w:rsidP="008F2848">
            <w:pPr>
              <w:pStyle w:val="TableHeading"/>
            </w:pPr>
            <w:r w:rsidRPr="0038247B">
              <w:t>Req/Response</w:t>
            </w:r>
          </w:p>
        </w:tc>
        <w:tc>
          <w:tcPr>
            <w:tcW w:w="637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D54B32" w:rsidRPr="0038247B" w:rsidRDefault="00D54B32" w:rsidP="008F2848">
            <w:pPr>
              <w:pStyle w:val="TableHeading"/>
            </w:pPr>
            <w:r w:rsidRPr="0038247B">
              <w:t>Example</w:t>
            </w:r>
          </w:p>
        </w:tc>
      </w:tr>
      <w:tr w:rsidR="00D54B32" w:rsidRPr="006E2AF3" w:rsidTr="008F2848">
        <w:trPr>
          <w:cantSplit/>
          <w:trHeight w:val="281"/>
        </w:trPr>
        <w:tc>
          <w:tcPr>
            <w:tcW w:w="1701" w:type="dxa"/>
          </w:tcPr>
          <w:p w:rsidR="00D54B32" w:rsidRPr="002B69A5" w:rsidRDefault="00D54B32" w:rsidP="008F2848">
            <w:pPr>
              <w:pStyle w:val="TableText"/>
              <w:rPr>
                <w:lang w:val="fr-FR"/>
              </w:rPr>
            </w:pPr>
            <w:r w:rsidRPr="0038247B">
              <w:t>HTTP Request</w:t>
            </w:r>
          </w:p>
        </w:tc>
        <w:tc>
          <w:tcPr>
            <w:tcW w:w="6379" w:type="dxa"/>
          </w:tcPr>
          <w:p w:rsidR="0052213E" w:rsidRPr="0052213E" w:rsidRDefault="0052213E" w:rsidP="0052213E">
            <w:pPr>
              <w:pStyle w:val="TerminalDisplayinTable"/>
              <w:shd w:val="clear" w:color="auto" w:fill="D9D9D9"/>
              <w:spacing w:line="240" w:lineRule="auto"/>
              <w:ind w:firstLineChars="21" w:firstLine="38"/>
              <w:rPr>
                <w:rFonts w:ascii="Arial" w:hAnsi="Arial" w:cs="Arial"/>
                <w:spacing w:val="0"/>
                <w:sz w:val="18"/>
                <w:szCs w:val="20"/>
                <w:lang w:val="fr-FR"/>
              </w:rPr>
            </w:pPr>
            <w:r w:rsidRPr="0052213E">
              <w:rPr>
                <w:rFonts w:ascii="Arial" w:hAnsi="Arial" w:cs="Arial"/>
                <w:spacing w:val="0"/>
                <w:sz w:val="18"/>
                <w:szCs w:val="20"/>
                <w:lang w:val="fr-FR"/>
              </w:rPr>
              <w:t>{</w:t>
            </w:r>
          </w:p>
          <w:p w:rsidR="0052213E" w:rsidRPr="0052213E" w:rsidRDefault="0052213E" w:rsidP="0052213E">
            <w:pPr>
              <w:pStyle w:val="TerminalDisplayinTable"/>
              <w:shd w:val="clear" w:color="auto" w:fill="D9D9D9"/>
              <w:spacing w:line="240" w:lineRule="auto"/>
              <w:ind w:firstLineChars="21" w:firstLine="38"/>
              <w:rPr>
                <w:rFonts w:ascii="Arial" w:hAnsi="Arial" w:cs="Arial"/>
                <w:spacing w:val="0"/>
                <w:sz w:val="18"/>
                <w:szCs w:val="20"/>
                <w:lang w:val="fr-FR"/>
              </w:rPr>
            </w:pPr>
            <w:r w:rsidRPr="0052213E">
              <w:rPr>
                <w:rFonts w:ascii="Arial" w:hAnsi="Arial" w:cs="Arial"/>
                <w:spacing w:val="0"/>
                <w:sz w:val="18"/>
                <w:szCs w:val="20"/>
                <w:lang w:val="fr-FR"/>
              </w:rPr>
              <w:t xml:space="preserve">    "userID": "900086000000010204",</w:t>
            </w:r>
          </w:p>
          <w:p w:rsidR="0052213E" w:rsidRPr="0052213E" w:rsidRDefault="0052213E" w:rsidP="0052213E">
            <w:pPr>
              <w:pStyle w:val="TerminalDisplayinTable"/>
              <w:shd w:val="clear" w:color="auto" w:fill="D9D9D9"/>
              <w:spacing w:line="240" w:lineRule="auto"/>
              <w:ind w:firstLineChars="21" w:firstLine="38"/>
              <w:rPr>
                <w:rFonts w:ascii="Arial" w:hAnsi="Arial" w:cs="Arial"/>
                <w:spacing w:val="0"/>
                <w:sz w:val="18"/>
                <w:szCs w:val="20"/>
                <w:lang w:val="fr-FR"/>
              </w:rPr>
            </w:pPr>
            <w:r w:rsidRPr="0052213E">
              <w:rPr>
                <w:rFonts w:ascii="Arial" w:hAnsi="Arial" w:cs="Arial"/>
                <w:spacing w:val="0"/>
                <w:sz w:val="18"/>
                <w:szCs w:val="20"/>
                <w:lang w:val="fr-FR"/>
              </w:rPr>
              <w:t xml:space="preserve">    "applicationID": "111",</w:t>
            </w:r>
          </w:p>
          <w:p w:rsidR="0052213E" w:rsidRPr="0052213E" w:rsidRDefault="0052213E" w:rsidP="0052213E">
            <w:pPr>
              <w:pStyle w:val="TerminalDisplayinTable"/>
              <w:shd w:val="clear" w:color="auto" w:fill="D9D9D9"/>
              <w:spacing w:line="240" w:lineRule="auto"/>
              <w:ind w:firstLineChars="21" w:firstLine="38"/>
              <w:rPr>
                <w:rFonts w:ascii="Arial" w:hAnsi="Arial" w:cs="Arial"/>
                <w:spacing w:val="0"/>
                <w:sz w:val="18"/>
                <w:szCs w:val="20"/>
                <w:lang w:val="fr-FR"/>
              </w:rPr>
            </w:pPr>
            <w:r w:rsidRPr="0052213E">
              <w:rPr>
                <w:rFonts w:ascii="Arial" w:hAnsi="Arial" w:cs="Arial"/>
                <w:spacing w:val="0"/>
                <w:sz w:val="18"/>
                <w:szCs w:val="20"/>
                <w:lang w:val="fr-FR"/>
              </w:rPr>
              <w:t xml:space="preserve">    "merName": "hw",</w:t>
            </w:r>
          </w:p>
          <w:p w:rsidR="0052213E" w:rsidRPr="0052213E" w:rsidRDefault="0052213E" w:rsidP="0052213E">
            <w:pPr>
              <w:pStyle w:val="TerminalDisplayinTable"/>
              <w:shd w:val="clear" w:color="auto" w:fill="D9D9D9"/>
              <w:spacing w:line="240" w:lineRule="auto"/>
              <w:ind w:firstLineChars="21" w:firstLine="38"/>
              <w:rPr>
                <w:rFonts w:ascii="Arial" w:hAnsi="Arial" w:cs="Arial"/>
                <w:spacing w:val="0"/>
                <w:sz w:val="18"/>
                <w:szCs w:val="20"/>
                <w:lang w:val="fr-FR"/>
              </w:rPr>
            </w:pPr>
            <w:r w:rsidRPr="0052213E">
              <w:rPr>
                <w:rFonts w:ascii="Arial" w:hAnsi="Arial" w:cs="Arial"/>
                <w:spacing w:val="0"/>
                <w:sz w:val="18"/>
                <w:szCs w:val="20"/>
                <w:lang w:val="fr-FR"/>
              </w:rPr>
              <w:t xml:space="preserve">    "clientID": "900086000000010204",</w:t>
            </w:r>
          </w:p>
          <w:p w:rsidR="0052213E" w:rsidRPr="0052213E" w:rsidRDefault="0052213E" w:rsidP="0052213E">
            <w:pPr>
              <w:pStyle w:val="TerminalDisplayinTable"/>
              <w:shd w:val="clear" w:color="auto" w:fill="D9D9D9"/>
              <w:spacing w:line="240" w:lineRule="auto"/>
              <w:ind w:firstLineChars="21" w:firstLine="38"/>
              <w:rPr>
                <w:rFonts w:ascii="Arial" w:hAnsi="Arial" w:cs="Arial"/>
                <w:spacing w:val="0"/>
                <w:sz w:val="18"/>
                <w:szCs w:val="20"/>
                <w:lang w:val="fr-FR"/>
              </w:rPr>
            </w:pPr>
            <w:r w:rsidRPr="0052213E">
              <w:rPr>
                <w:rFonts w:ascii="Arial" w:hAnsi="Arial" w:cs="Arial"/>
                <w:spacing w:val="0"/>
                <w:sz w:val="18"/>
                <w:szCs w:val="20"/>
                <w:lang w:val="fr-FR"/>
              </w:rPr>
              <w:t xml:space="preserve">    "requestId": "20140820085851753800F1E",</w:t>
            </w:r>
          </w:p>
          <w:p w:rsidR="0052213E" w:rsidRPr="0052213E" w:rsidRDefault="0052213E" w:rsidP="0052213E">
            <w:pPr>
              <w:pStyle w:val="TerminalDisplayinTable"/>
              <w:shd w:val="clear" w:color="auto" w:fill="D9D9D9"/>
              <w:spacing w:line="240" w:lineRule="auto"/>
              <w:ind w:firstLineChars="21" w:firstLine="38"/>
              <w:rPr>
                <w:rFonts w:ascii="Arial" w:hAnsi="Arial" w:cs="Arial"/>
                <w:spacing w:val="0"/>
                <w:sz w:val="18"/>
                <w:szCs w:val="20"/>
                <w:lang w:val="fr-FR"/>
              </w:rPr>
            </w:pPr>
            <w:r w:rsidRPr="0052213E">
              <w:rPr>
                <w:rFonts w:ascii="Arial" w:hAnsi="Arial" w:cs="Arial" w:hint="eastAsia"/>
                <w:spacing w:val="0"/>
                <w:sz w:val="18"/>
                <w:szCs w:val="20"/>
                <w:lang w:val="fr-FR"/>
              </w:rPr>
              <w:t xml:space="preserve">    "productName": "</w:t>
            </w:r>
            <w:r w:rsidRPr="0052213E">
              <w:rPr>
                <w:rFonts w:ascii="Arial" w:hAnsi="Arial" w:cs="Arial" w:hint="eastAsia"/>
                <w:spacing w:val="0"/>
                <w:sz w:val="18"/>
                <w:szCs w:val="20"/>
                <w:lang w:val="fr-FR"/>
              </w:rPr>
              <w:t>营销调整</w:t>
            </w:r>
            <w:r w:rsidRPr="0052213E">
              <w:rPr>
                <w:rFonts w:ascii="Arial" w:hAnsi="Arial" w:cs="Arial" w:hint="eastAsia"/>
                <w:spacing w:val="0"/>
                <w:sz w:val="18"/>
                <w:szCs w:val="20"/>
                <w:lang w:val="fr-FR"/>
              </w:rPr>
              <w:t>",</w:t>
            </w:r>
          </w:p>
          <w:p w:rsidR="0052213E" w:rsidRPr="0052213E" w:rsidRDefault="0052213E" w:rsidP="0052213E">
            <w:pPr>
              <w:pStyle w:val="TerminalDisplayinTable"/>
              <w:shd w:val="clear" w:color="auto" w:fill="D9D9D9"/>
              <w:spacing w:line="240" w:lineRule="auto"/>
              <w:ind w:firstLineChars="21" w:firstLine="38"/>
              <w:rPr>
                <w:rFonts w:ascii="Arial" w:hAnsi="Arial" w:cs="Arial"/>
                <w:spacing w:val="0"/>
                <w:sz w:val="18"/>
                <w:szCs w:val="20"/>
                <w:lang w:val="fr-FR"/>
              </w:rPr>
            </w:pPr>
            <w:r w:rsidRPr="0052213E">
              <w:rPr>
                <w:rFonts w:ascii="Arial" w:hAnsi="Arial" w:cs="Arial"/>
                <w:spacing w:val="0"/>
                <w:sz w:val="18"/>
                <w:szCs w:val="20"/>
                <w:lang w:val="fr-FR"/>
              </w:rPr>
              <w:t xml:space="preserve">    "price": 100,</w:t>
            </w:r>
          </w:p>
          <w:p w:rsidR="0052213E" w:rsidRPr="0052213E" w:rsidRDefault="0052213E" w:rsidP="0052213E">
            <w:pPr>
              <w:pStyle w:val="TerminalDisplayinTable"/>
              <w:shd w:val="clear" w:color="auto" w:fill="D9D9D9"/>
              <w:spacing w:line="240" w:lineRule="auto"/>
              <w:ind w:firstLineChars="21" w:firstLine="38"/>
              <w:rPr>
                <w:rFonts w:ascii="Arial" w:hAnsi="Arial" w:cs="Arial"/>
                <w:spacing w:val="0"/>
                <w:sz w:val="18"/>
                <w:szCs w:val="20"/>
                <w:lang w:val="fr-FR"/>
              </w:rPr>
            </w:pPr>
            <w:r w:rsidRPr="0052213E">
              <w:rPr>
                <w:rFonts w:ascii="Arial" w:hAnsi="Arial" w:cs="Arial"/>
                <w:spacing w:val="0"/>
                <w:sz w:val="18"/>
                <w:szCs w:val="20"/>
                <w:lang w:val="fr-FR"/>
              </w:rPr>
              <w:t xml:space="preserve">    "orderTime": "2014-08-08 12:09:01",</w:t>
            </w:r>
          </w:p>
          <w:p w:rsidR="0052213E" w:rsidRPr="0052213E" w:rsidRDefault="0052213E" w:rsidP="0052213E">
            <w:pPr>
              <w:pStyle w:val="TerminalDisplayinTable"/>
              <w:shd w:val="clear" w:color="auto" w:fill="D9D9D9"/>
              <w:spacing w:line="240" w:lineRule="auto"/>
              <w:ind w:firstLineChars="21" w:firstLine="38"/>
              <w:rPr>
                <w:rFonts w:ascii="Arial" w:hAnsi="Arial" w:cs="Arial"/>
                <w:spacing w:val="0"/>
                <w:sz w:val="18"/>
                <w:szCs w:val="20"/>
                <w:lang w:val="fr-FR"/>
              </w:rPr>
            </w:pPr>
            <w:r w:rsidRPr="0052213E">
              <w:rPr>
                <w:rFonts w:ascii="Arial" w:hAnsi="Arial" w:cs="Arial"/>
                <w:spacing w:val="0"/>
                <w:sz w:val="18"/>
                <w:szCs w:val="20"/>
                <w:lang w:val="fr-FR"/>
              </w:rPr>
              <w:t xml:space="preserve">    "remarks": "Case01",</w:t>
            </w:r>
          </w:p>
          <w:p w:rsidR="0052213E" w:rsidRPr="0052213E" w:rsidRDefault="0052213E" w:rsidP="0052213E">
            <w:pPr>
              <w:pStyle w:val="TerminalDisplayinTable"/>
              <w:shd w:val="clear" w:color="auto" w:fill="D9D9D9"/>
              <w:spacing w:line="240" w:lineRule="auto"/>
              <w:ind w:firstLineChars="21" w:firstLine="38"/>
              <w:rPr>
                <w:rFonts w:ascii="Arial" w:hAnsi="Arial" w:cs="Arial"/>
                <w:spacing w:val="0"/>
                <w:sz w:val="18"/>
                <w:szCs w:val="20"/>
                <w:lang w:val="fr-FR"/>
              </w:rPr>
            </w:pPr>
            <w:r w:rsidRPr="0052213E">
              <w:rPr>
                <w:rFonts w:ascii="Arial" w:hAnsi="Arial" w:cs="Arial"/>
                <w:spacing w:val="0"/>
                <w:sz w:val="18"/>
                <w:szCs w:val="20"/>
                <w:lang w:val="fr-FR"/>
              </w:rPr>
              <w:t xml:space="preserve">    "time": 123445,</w:t>
            </w:r>
          </w:p>
          <w:p w:rsidR="0052213E" w:rsidRPr="0052213E" w:rsidRDefault="0052213E" w:rsidP="0052213E">
            <w:pPr>
              <w:pStyle w:val="TerminalDisplayinTable"/>
              <w:shd w:val="clear" w:color="auto" w:fill="D9D9D9"/>
              <w:spacing w:line="240" w:lineRule="auto"/>
              <w:ind w:firstLineChars="21" w:firstLine="38"/>
              <w:rPr>
                <w:rFonts w:ascii="Arial" w:hAnsi="Arial" w:cs="Arial"/>
                <w:spacing w:val="0"/>
                <w:sz w:val="18"/>
                <w:szCs w:val="20"/>
                <w:lang w:val="fr-FR"/>
              </w:rPr>
            </w:pPr>
            <w:r w:rsidRPr="0052213E">
              <w:rPr>
                <w:rFonts w:ascii="Arial" w:hAnsi="Arial" w:cs="Arial"/>
                <w:spacing w:val="0"/>
                <w:sz w:val="18"/>
                <w:szCs w:val="20"/>
                <w:lang w:val="fr-FR"/>
              </w:rPr>
              <w:t xml:space="preserve">    "hosterAcc": "nancy_lilan@sina.com",</w:t>
            </w:r>
          </w:p>
          <w:p w:rsidR="0052213E" w:rsidRPr="0052213E" w:rsidRDefault="0052213E" w:rsidP="0052213E">
            <w:pPr>
              <w:pStyle w:val="TerminalDisplayinTable"/>
              <w:shd w:val="clear" w:color="auto" w:fill="D9D9D9"/>
              <w:spacing w:line="240" w:lineRule="auto"/>
              <w:ind w:firstLineChars="21" w:firstLine="38"/>
              <w:rPr>
                <w:rFonts w:ascii="Arial" w:hAnsi="Arial" w:cs="Arial"/>
                <w:spacing w:val="0"/>
                <w:sz w:val="18"/>
                <w:szCs w:val="20"/>
                <w:lang w:val="fr-FR"/>
              </w:rPr>
            </w:pPr>
            <w:r w:rsidRPr="0052213E">
              <w:rPr>
                <w:rFonts w:ascii="Arial" w:hAnsi="Arial" w:cs="Arial"/>
                <w:spacing w:val="0"/>
                <w:sz w:val="18"/>
                <w:szCs w:val="20"/>
                <w:lang w:val="fr-FR"/>
              </w:rPr>
              <w:t xml:space="preserve">    "hosterPass": "123456",</w:t>
            </w:r>
          </w:p>
          <w:p w:rsidR="0052213E" w:rsidRPr="0052213E" w:rsidRDefault="0052213E" w:rsidP="0052213E">
            <w:pPr>
              <w:pStyle w:val="TerminalDisplayinTable"/>
              <w:shd w:val="clear" w:color="auto" w:fill="D9D9D9"/>
              <w:spacing w:line="240" w:lineRule="auto"/>
              <w:ind w:firstLineChars="21" w:firstLine="38"/>
              <w:rPr>
                <w:rFonts w:ascii="Arial" w:hAnsi="Arial" w:cs="Arial"/>
                <w:spacing w:val="0"/>
                <w:sz w:val="18"/>
                <w:szCs w:val="20"/>
                <w:lang w:val="fr-FR"/>
              </w:rPr>
            </w:pPr>
            <w:r w:rsidRPr="0052213E">
              <w:rPr>
                <w:rFonts w:ascii="Arial" w:hAnsi="Arial" w:cs="Arial"/>
                <w:spacing w:val="0"/>
                <w:sz w:val="18"/>
                <w:szCs w:val="20"/>
                <w:lang w:val="fr-FR"/>
              </w:rPr>
              <w:t xml:space="preserve">    "sign": "111"</w:t>
            </w:r>
          </w:p>
          <w:p w:rsidR="00D54B32" w:rsidRDefault="0052213E" w:rsidP="0052213E">
            <w:pPr>
              <w:pStyle w:val="TerminalDisplayinTable"/>
              <w:shd w:val="clear" w:color="auto" w:fill="D9D9D9"/>
              <w:spacing w:line="240" w:lineRule="auto"/>
              <w:ind w:firstLineChars="21" w:firstLine="38"/>
              <w:rPr>
                <w:rFonts w:ascii="Arial" w:hAnsi="Arial" w:cs="Arial"/>
                <w:spacing w:val="0"/>
                <w:sz w:val="20"/>
                <w:szCs w:val="20"/>
                <w:lang w:val="fr-FR"/>
              </w:rPr>
            </w:pPr>
            <w:r w:rsidRPr="0052213E">
              <w:rPr>
                <w:rFonts w:ascii="Arial" w:hAnsi="Arial" w:cs="Arial"/>
                <w:spacing w:val="0"/>
                <w:sz w:val="18"/>
                <w:szCs w:val="20"/>
                <w:lang w:val="fr-FR"/>
              </w:rPr>
              <w:t>}</w:t>
            </w:r>
          </w:p>
        </w:tc>
      </w:tr>
      <w:tr w:rsidR="00D54B32" w:rsidRPr="001C6E22" w:rsidTr="008F2848">
        <w:trPr>
          <w:cantSplit/>
          <w:trHeight w:val="281"/>
        </w:trPr>
        <w:tc>
          <w:tcPr>
            <w:tcW w:w="1701" w:type="dxa"/>
          </w:tcPr>
          <w:p w:rsidR="00D54B32" w:rsidRPr="002B69A5" w:rsidRDefault="00D54B32" w:rsidP="008F2848">
            <w:pPr>
              <w:pStyle w:val="TableText"/>
              <w:rPr>
                <w:lang w:val="fr-FR"/>
              </w:rPr>
            </w:pPr>
            <w:r w:rsidRPr="002B69A5">
              <w:rPr>
                <w:lang w:val="fr-FR"/>
              </w:rPr>
              <w:t>HTT</w:t>
            </w:r>
            <w:r>
              <w:rPr>
                <w:rFonts w:hint="eastAsia"/>
                <w:lang w:val="fr-FR"/>
              </w:rPr>
              <w:t>P</w:t>
            </w:r>
            <w:r w:rsidRPr="002B69A5">
              <w:rPr>
                <w:lang w:val="fr-FR"/>
              </w:rPr>
              <w:t xml:space="preserve"> Response</w:t>
            </w:r>
          </w:p>
        </w:tc>
        <w:tc>
          <w:tcPr>
            <w:tcW w:w="6379" w:type="dxa"/>
          </w:tcPr>
          <w:p w:rsidR="0052213E" w:rsidRPr="0052213E" w:rsidRDefault="0052213E" w:rsidP="0052213E">
            <w:pPr>
              <w:pStyle w:val="TerminalDisplayinTable"/>
              <w:shd w:val="clear" w:color="auto" w:fill="D9D9D9"/>
              <w:spacing w:line="240" w:lineRule="auto"/>
              <w:rPr>
                <w:rFonts w:ascii="Arial" w:hAnsi="Arial" w:cs="Arial"/>
                <w:spacing w:val="0"/>
                <w:sz w:val="18"/>
                <w:szCs w:val="20"/>
                <w:lang w:val="fr-FR"/>
              </w:rPr>
            </w:pPr>
            <w:r w:rsidRPr="0052213E">
              <w:rPr>
                <w:rFonts w:ascii="Arial" w:hAnsi="Arial" w:cs="Arial"/>
                <w:spacing w:val="0"/>
                <w:sz w:val="18"/>
                <w:szCs w:val="20"/>
                <w:lang w:val="fr-FR"/>
              </w:rPr>
              <w:t>{</w:t>
            </w:r>
          </w:p>
          <w:p w:rsidR="0052213E" w:rsidRPr="0052213E" w:rsidRDefault="0052213E" w:rsidP="0052213E">
            <w:pPr>
              <w:pStyle w:val="TerminalDisplayinTable"/>
              <w:shd w:val="clear" w:color="auto" w:fill="D9D9D9"/>
              <w:spacing w:line="240" w:lineRule="auto"/>
              <w:rPr>
                <w:rFonts w:ascii="Arial" w:hAnsi="Arial" w:cs="Arial"/>
                <w:spacing w:val="0"/>
                <w:sz w:val="18"/>
                <w:szCs w:val="20"/>
                <w:lang w:val="fr-FR"/>
              </w:rPr>
            </w:pPr>
            <w:r w:rsidRPr="0052213E">
              <w:rPr>
                <w:rFonts w:ascii="Arial" w:hAnsi="Arial" w:cs="Arial"/>
                <w:spacing w:val="0"/>
                <w:sz w:val="18"/>
                <w:szCs w:val="20"/>
                <w:lang w:val="fr-FR"/>
              </w:rPr>
              <w:t xml:space="preserve">    "returnCode": "0",</w:t>
            </w:r>
          </w:p>
          <w:p w:rsidR="0052213E" w:rsidRPr="0052213E" w:rsidRDefault="0052213E" w:rsidP="0052213E">
            <w:pPr>
              <w:pStyle w:val="TerminalDisplayinTable"/>
              <w:shd w:val="clear" w:color="auto" w:fill="D9D9D9"/>
              <w:spacing w:line="240" w:lineRule="auto"/>
              <w:rPr>
                <w:rFonts w:ascii="Arial" w:hAnsi="Arial" w:cs="Arial"/>
                <w:spacing w:val="0"/>
                <w:sz w:val="18"/>
                <w:szCs w:val="20"/>
                <w:lang w:val="fr-FR"/>
              </w:rPr>
            </w:pPr>
            <w:r w:rsidRPr="0052213E">
              <w:rPr>
                <w:rFonts w:ascii="Arial" w:hAnsi="Arial" w:cs="Arial"/>
                <w:spacing w:val="0"/>
                <w:sz w:val="18"/>
                <w:szCs w:val="20"/>
                <w:lang w:val="fr-FR"/>
              </w:rPr>
              <w:t xml:space="preserve">    "returnDesc": "success",</w:t>
            </w:r>
          </w:p>
          <w:p w:rsidR="0052213E" w:rsidRPr="0052213E" w:rsidRDefault="0052213E" w:rsidP="0052213E">
            <w:pPr>
              <w:pStyle w:val="TerminalDisplayinTable"/>
              <w:shd w:val="clear" w:color="auto" w:fill="D9D9D9"/>
              <w:spacing w:line="240" w:lineRule="auto"/>
              <w:rPr>
                <w:rFonts w:ascii="Arial" w:hAnsi="Arial" w:cs="Arial"/>
                <w:spacing w:val="0"/>
                <w:sz w:val="18"/>
                <w:szCs w:val="20"/>
                <w:lang w:val="fr-FR"/>
              </w:rPr>
            </w:pPr>
            <w:r w:rsidRPr="0052213E">
              <w:rPr>
                <w:rFonts w:ascii="Arial" w:hAnsi="Arial" w:cs="Arial"/>
                <w:spacing w:val="0"/>
                <w:sz w:val="18"/>
                <w:szCs w:val="20"/>
                <w:lang w:val="fr-FR"/>
              </w:rPr>
              <w:t xml:space="preserve">    "status": "0",</w:t>
            </w:r>
          </w:p>
          <w:p w:rsidR="0052213E" w:rsidRPr="0052213E" w:rsidRDefault="0052213E" w:rsidP="0052213E">
            <w:pPr>
              <w:pStyle w:val="TerminalDisplayinTable"/>
              <w:shd w:val="clear" w:color="auto" w:fill="D9D9D9"/>
              <w:spacing w:line="240" w:lineRule="auto"/>
              <w:rPr>
                <w:rFonts w:ascii="Arial" w:hAnsi="Arial" w:cs="Arial"/>
                <w:spacing w:val="0"/>
                <w:sz w:val="18"/>
                <w:szCs w:val="20"/>
                <w:lang w:val="fr-FR"/>
              </w:rPr>
            </w:pPr>
            <w:r w:rsidRPr="0052213E">
              <w:rPr>
                <w:rFonts w:ascii="Arial" w:hAnsi="Arial" w:cs="Arial"/>
                <w:spacing w:val="0"/>
                <w:sz w:val="18"/>
                <w:szCs w:val="20"/>
                <w:lang w:val="fr-FR"/>
              </w:rPr>
              <w:t xml:space="preserve">    "tradetime": "2014-08-20 09:00:25",</w:t>
            </w:r>
          </w:p>
          <w:p w:rsidR="0052213E" w:rsidRPr="0052213E" w:rsidRDefault="0052213E" w:rsidP="0052213E">
            <w:pPr>
              <w:pStyle w:val="TerminalDisplayinTable"/>
              <w:shd w:val="clear" w:color="auto" w:fill="D9D9D9"/>
              <w:spacing w:line="240" w:lineRule="auto"/>
              <w:rPr>
                <w:rFonts w:ascii="Arial" w:hAnsi="Arial" w:cs="Arial"/>
                <w:spacing w:val="0"/>
                <w:sz w:val="18"/>
                <w:szCs w:val="20"/>
                <w:lang w:val="fr-FR"/>
              </w:rPr>
            </w:pPr>
            <w:r w:rsidRPr="0052213E">
              <w:rPr>
                <w:rFonts w:ascii="Arial" w:hAnsi="Arial" w:cs="Arial"/>
                <w:spacing w:val="0"/>
                <w:sz w:val="18"/>
                <w:szCs w:val="20"/>
                <w:lang w:val="fr-FR"/>
              </w:rPr>
              <w:t xml:space="preserve">    "orderNo": "H20140820090025312113D1A"</w:t>
            </w:r>
          </w:p>
          <w:p w:rsidR="00D54B32" w:rsidRPr="006E2AF3" w:rsidRDefault="0052213E" w:rsidP="0052213E">
            <w:pPr>
              <w:pStyle w:val="TerminalDisplayinTable"/>
              <w:shd w:val="clear" w:color="auto" w:fill="D9D9D9"/>
              <w:spacing w:line="240" w:lineRule="auto"/>
              <w:rPr>
                <w:rFonts w:ascii="Arial" w:hAnsi="Arial" w:cs="Arial"/>
                <w:spacing w:val="0"/>
                <w:sz w:val="18"/>
                <w:szCs w:val="20"/>
                <w:lang w:val="fr-FR"/>
              </w:rPr>
            </w:pPr>
            <w:r w:rsidRPr="0052213E">
              <w:rPr>
                <w:rFonts w:ascii="Arial" w:hAnsi="Arial" w:cs="Arial"/>
                <w:spacing w:val="0"/>
                <w:sz w:val="18"/>
                <w:szCs w:val="20"/>
                <w:lang w:val="fr-FR"/>
              </w:rPr>
              <w:t>}</w:t>
            </w:r>
          </w:p>
        </w:tc>
      </w:tr>
    </w:tbl>
    <w:p w:rsidR="00D54B32" w:rsidRDefault="00D54B32" w:rsidP="00D54B32">
      <w:pPr>
        <w:ind w:firstLineChars="150" w:firstLine="316"/>
        <w:rPr>
          <w:b/>
        </w:rPr>
      </w:pPr>
    </w:p>
    <w:p w:rsidR="00022087" w:rsidRDefault="00022087" w:rsidP="00D54B32">
      <w:pPr>
        <w:ind w:firstLineChars="150" w:firstLine="316"/>
        <w:rPr>
          <w:b/>
        </w:rPr>
      </w:pPr>
    </w:p>
    <w:p w:rsidR="00022087" w:rsidRPr="00016DEA" w:rsidRDefault="00022087" w:rsidP="00022087">
      <w:pPr>
        <w:pStyle w:val="2"/>
      </w:pPr>
      <w:r>
        <w:rPr>
          <w:rFonts w:hint="eastAsia"/>
        </w:rPr>
        <w:t>密码验证</w:t>
      </w:r>
    </w:p>
    <w:p w:rsidR="00022087" w:rsidRPr="002D28B7" w:rsidRDefault="00022087" w:rsidP="00022087">
      <w:pPr>
        <w:pStyle w:val="3"/>
        <w:rPr>
          <w:sz w:val="21"/>
          <w:szCs w:val="21"/>
          <w:lang w:val="fr-FR"/>
        </w:rPr>
      </w:pPr>
      <w:r>
        <w:rPr>
          <w:rFonts w:hint="eastAsia"/>
          <w:sz w:val="21"/>
          <w:szCs w:val="21"/>
        </w:rPr>
        <w:t>开发者联盟调用接口</w:t>
      </w:r>
    </w:p>
    <w:p w:rsidR="00022087" w:rsidRPr="00485236" w:rsidRDefault="00022087" w:rsidP="00022087">
      <w:pPr>
        <w:ind w:firstLineChars="150" w:firstLine="315"/>
        <w:rPr>
          <w:lang w:val="fr-FR"/>
        </w:rPr>
      </w:pPr>
      <w:r>
        <w:rPr>
          <w:rFonts w:hint="eastAsia"/>
          <w:lang w:val="fr-FR"/>
        </w:rPr>
        <w:t>用户级</w:t>
      </w:r>
      <w:r>
        <w:rPr>
          <w:rFonts w:hint="eastAsia"/>
        </w:rPr>
        <w:t>接口</w:t>
      </w:r>
      <w:r w:rsidRPr="002D28B7">
        <w:rPr>
          <w:rFonts w:hint="eastAsia"/>
          <w:lang w:val="fr-FR"/>
        </w:rPr>
        <w:t>：</w:t>
      </w:r>
      <w:r w:rsidRPr="00527994">
        <w:t xml:space="preserve">String </w:t>
      </w:r>
      <w:r>
        <w:rPr>
          <w:color w:val="1F497D"/>
        </w:rPr>
        <w:t>huawei.trade.serv</w:t>
      </w:r>
      <w:r>
        <w:rPr>
          <w:rFonts w:hint="eastAsia"/>
          <w:color w:val="1F497D"/>
        </w:rPr>
        <w:t>i</w:t>
      </w:r>
      <w:r>
        <w:rPr>
          <w:color w:val="1F497D"/>
        </w:rPr>
        <w:t>c</w:t>
      </w:r>
      <w:r>
        <w:rPr>
          <w:rFonts w:hint="eastAsia"/>
          <w:color w:val="1F497D"/>
        </w:rPr>
        <w:t>e.to</w:t>
      </w:r>
      <w:r>
        <w:rPr>
          <w:rFonts w:hint="eastAsia"/>
          <w:lang w:val="fr-FR"/>
        </w:rPr>
        <w:t>verify</w:t>
      </w:r>
      <w:r w:rsidRPr="00527994">
        <w:t>(String params)</w:t>
      </w:r>
    </w:p>
    <w:p w:rsidR="00022087" w:rsidRPr="00485236" w:rsidRDefault="00022087" w:rsidP="00022087">
      <w:pPr>
        <w:ind w:firstLineChars="150" w:firstLine="315"/>
        <w:rPr>
          <w:lang w:val="fr-FR"/>
        </w:rPr>
      </w:pPr>
      <w:r>
        <w:rPr>
          <w:rFonts w:hint="eastAsia"/>
          <w:lang w:val="fr-FR"/>
        </w:rPr>
        <w:t>用于校验用户密码，仅仅允许在用户级网关接口下调用，也就是要求用户已经登录。</w:t>
      </w:r>
      <w:r w:rsidRPr="00485236">
        <w:rPr>
          <w:rFonts w:hint="eastAsia"/>
          <w:lang w:val="fr-FR"/>
        </w:rPr>
        <w:lastRenderedPageBreak/>
        <w:t>params</w:t>
      </w:r>
      <w:r>
        <w:rPr>
          <w:rFonts w:hint="eastAsia"/>
        </w:rPr>
        <w:t>参数为一个</w:t>
      </w:r>
      <w:r>
        <w:rPr>
          <w:rFonts w:hint="eastAsia"/>
        </w:rPr>
        <w:t>json</w:t>
      </w:r>
      <w:r>
        <w:rPr>
          <w:rFonts w:hint="eastAsia"/>
        </w:rPr>
        <w:t>格式的字符串，订单参考下文。</w:t>
      </w:r>
    </w:p>
    <w:p w:rsidR="00022087" w:rsidRDefault="00022087" w:rsidP="00022087">
      <w:pPr>
        <w:ind w:firstLineChars="150" w:firstLine="315"/>
        <w:rPr>
          <w:i/>
          <w:sz w:val="18"/>
          <w:lang w:val="fr-FR"/>
        </w:rPr>
      </w:pPr>
      <w:r>
        <w:rPr>
          <w:rFonts w:hint="eastAsia"/>
          <w:lang w:val="fr-FR"/>
        </w:rPr>
        <w:t>注：</w:t>
      </w:r>
      <w:r>
        <w:rPr>
          <w:rFonts w:hint="eastAsia"/>
          <w:lang w:val="fr-FR"/>
        </w:rPr>
        <w:t>RSA</w:t>
      </w:r>
      <w:r>
        <w:rPr>
          <w:rFonts w:hint="eastAsia"/>
          <w:lang w:val="fr-FR"/>
        </w:rPr>
        <w:t>加密公钥请参考</w:t>
      </w:r>
      <w:r>
        <w:rPr>
          <w:rFonts w:hint="eastAsia"/>
          <w:lang w:val="fr-FR"/>
        </w:rPr>
        <w:t>3.4</w:t>
      </w:r>
      <w:r w:rsidR="00926ADD">
        <w:rPr>
          <w:rFonts w:hint="eastAsia"/>
          <w:lang w:val="fr-FR"/>
        </w:rPr>
        <w:t>。</w:t>
      </w:r>
    </w:p>
    <w:p w:rsidR="00022087" w:rsidRPr="005B2811" w:rsidRDefault="00022087" w:rsidP="00022087">
      <w:pPr>
        <w:ind w:firstLineChars="150" w:firstLine="315"/>
        <w:rPr>
          <w:lang w:val="fr-FR"/>
        </w:rPr>
      </w:pPr>
    </w:p>
    <w:p w:rsidR="00022087" w:rsidRPr="005B2811" w:rsidRDefault="00022087" w:rsidP="00022087">
      <w:pPr>
        <w:ind w:firstLineChars="150" w:firstLine="316"/>
        <w:rPr>
          <w:b/>
          <w:lang w:val="fr-FR"/>
        </w:rPr>
      </w:pPr>
      <w:r w:rsidRPr="00990213">
        <w:rPr>
          <w:rFonts w:hint="eastAsia"/>
          <w:b/>
        </w:rPr>
        <w:t>请求接口参数描述</w:t>
      </w:r>
      <w:r w:rsidRPr="005B2811">
        <w:rPr>
          <w:rFonts w:hint="eastAsia"/>
          <w:b/>
          <w:lang w:val="fr-FR"/>
        </w:rPr>
        <w:t>：</w:t>
      </w:r>
    </w:p>
    <w:tbl>
      <w:tblPr>
        <w:tblW w:w="8248" w:type="dxa"/>
        <w:tblInd w:w="121" w:type="dxa"/>
        <w:tblLayout w:type="fixed"/>
        <w:tblCellMar>
          <w:left w:w="0" w:type="dxa"/>
          <w:right w:w="0" w:type="dxa"/>
        </w:tblCellMar>
        <w:tblLook w:val="0000"/>
      </w:tblPr>
      <w:tblGrid>
        <w:gridCol w:w="1585"/>
        <w:gridCol w:w="1134"/>
        <w:gridCol w:w="4820"/>
        <w:gridCol w:w="709"/>
      </w:tblGrid>
      <w:tr w:rsidR="00022087" w:rsidRPr="00270E48" w:rsidTr="000A291A">
        <w:trPr>
          <w:trHeight w:hRule="exact" w:val="370"/>
        </w:trPr>
        <w:tc>
          <w:tcPr>
            <w:tcW w:w="1585" w:type="dxa"/>
            <w:tcBorders>
              <w:top w:val="single" w:sz="4" w:space="0" w:color="000000"/>
              <w:left w:val="single" w:sz="4" w:space="0" w:color="000000"/>
              <w:bottom w:val="single" w:sz="4" w:space="0" w:color="000000"/>
              <w:right w:val="single" w:sz="4" w:space="0" w:color="000000"/>
            </w:tcBorders>
            <w:shd w:val="clear" w:color="auto" w:fill="DFDFDF"/>
          </w:tcPr>
          <w:p w:rsidR="00022087" w:rsidRPr="005B2811" w:rsidRDefault="00022087" w:rsidP="000A291A">
            <w:pPr>
              <w:spacing w:line="307" w:lineRule="exact"/>
              <w:ind w:left="102" w:right="-20"/>
              <w:rPr>
                <w:sz w:val="24"/>
                <w:szCs w:val="24"/>
                <w:lang w:val="fr-FR"/>
              </w:rPr>
            </w:pPr>
            <w:r>
              <w:rPr>
                <w:rFonts w:ascii="微软雅黑" w:eastAsia="微软雅黑" w:cs="微软雅黑" w:hint="eastAsia"/>
                <w:b/>
                <w:bCs/>
                <w:spacing w:val="12"/>
                <w:position w:val="-1"/>
              </w:rPr>
              <w:t>参数名称</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022087" w:rsidRPr="00270E48" w:rsidRDefault="00022087" w:rsidP="000A291A">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022087" w:rsidRPr="00270E48" w:rsidRDefault="00022087" w:rsidP="000A291A">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022087" w:rsidRPr="00270E48" w:rsidRDefault="00022087" w:rsidP="000A291A">
            <w:pPr>
              <w:spacing w:line="307" w:lineRule="exact"/>
              <w:ind w:left="102" w:right="-20"/>
              <w:rPr>
                <w:sz w:val="24"/>
                <w:szCs w:val="24"/>
              </w:rPr>
            </w:pPr>
            <w:r>
              <w:rPr>
                <w:rFonts w:ascii="微软雅黑" w:eastAsia="微软雅黑" w:cs="微软雅黑" w:hint="eastAsia"/>
                <w:b/>
                <w:bCs/>
                <w:spacing w:val="12"/>
                <w:position w:val="-1"/>
              </w:rPr>
              <w:t>可选</w:t>
            </w:r>
          </w:p>
        </w:tc>
      </w:tr>
      <w:tr w:rsidR="00022087" w:rsidRPr="00270E48" w:rsidTr="000A291A">
        <w:trPr>
          <w:trHeight w:hRule="exact" w:val="370"/>
        </w:trPr>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22087" w:rsidRPr="0028008B" w:rsidRDefault="00022087" w:rsidP="000A291A">
            <w:pPr>
              <w:ind w:right="-20"/>
              <w:jc w:val="both"/>
            </w:pPr>
            <w:r w:rsidRPr="0028008B">
              <w:rPr>
                <w:rFonts w:hint="eastAsia"/>
              </w:rPr>
              <w:t>userID</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22087" w:rsidRPr="0028008B" w:rsidRDefault="00022087" w:rsidP="000A291A">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22087" w:rsidRPr="0028008B" w:rsidRDefault="00022087" w:rsidP="000A291A">
            <w:pPr>
              <w:ind w:right="-20"/>
              <w:jc w:val="both"/>
            </w:pPr>
            <w:r>
              <w:rPr>
                <w:rFonts w:hint="eastAsia"/>
              </w:rPr>
              <w:t>商户</w:t>
            </w:r>
            <w:r>
              <w:rPr>
                <w:rFonts w:hint="eastAsia"/>
              </w:rPr>
              <w:t>ID</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22087" w:rsidRPr="0028008B" w:rsidRDefault="00022087" w:rsidP="000A291A">
            <w:pPr>
              <w:ind w:right="-20"/>
              <w:jc w:val="both"/>
            </w:pPr>
            <w:r w:rsidRPr="0028008B">
              <w:rPr>
                <w:rFonts w:hint="eastAsia"/>
              </w:rPr>
              <w:t>M</w:t>
            </w:r>
          </w:p>
        </w:tc>
      </w:tr>
      <w:tr w:rsidR="00022087" w:rsidRPr="00270E48" w:rsidTr="000A291A">
        <w:trPr>
          <w:trHeight w:hRule="exact" w:val="370"/>
        </w:trPr>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22087" w:rsidRPr="0028008B" w:rsidRDefault="00022087" w:rsidP="000A291A">
            <w:pPr>
              <w:ind w:right="-20"/>
              <w:jc w:val="both"/>
            </w:pPr>
            <w:r>
              <w:rPr>
                <w:rFonts w:hint="eastAsia"/>
                <w:color w:val="000000" w:themeColor="text1"/>
              </w:rPr>
              <w:t>applicationID</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22087" w:rsidRDefault="00022087" w:rsidP="000A291A">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22087" w:rsidRDefault="00022087" w:rsidP="00022087">
            <w:pPr>
              <w:ind w:right="-20"/>
              <w:jc w:val="both"/>
            </w:pPr>
            <w:r>
              <w:rPr>
                <w:rFonts w:hint="eastAsia"/>
              </w:rPr>
              <w:t>应用</w:t>
            </w:r>
            <w:r>
              <w:rPr>
                <w:rFonts w:hint="eastAsia"/>
              </w:rPr>
              <w:t>ID</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22087" w:rsidRPr="0028008B" w:rsidRDefault="00022087" w:rsidP="000A291A">
            <w:pPr>
              <w:ind w:right="-20"/>
              <w:jc w:val="both"/>
            </w:pPr>
            <w:r>
              <w:rPr>
                <w:rFonts w:hint="eastAsia"/>
                <w:color w:val="000000" w:themeColor="text1"/>
              </w:rPr>
              <w:t>M</w:t>
            </w:r>
          </w:p>
        </w:tc>
      </w:tr>
      <w:tr w:rsidR="00022087" w:rsidRPr="00270E48" w:rsidTr="000A291A">
        <w:trPr>
          <w:trHeight w:hRule="exact" w:val="370"/>
        </w:trPr>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22087" w:rsidRPr="0028008B" w:rsidRDefault="00022087" w:rsidP="000A291A">
            <w:pPr>
              <w:ind w:right="-20"/>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22087" w:rsidRDefault="00022087" w:rsidP="000A291A">
            <w:pPr>
              <w:ind w:right="-20"/>
              <w:jc w:val="both"/>
            </w:pP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22087" w:rsidRDefault="00022087" w:rsidP="000A291A">
            <w:pPr>
              <w:ind w:right="-20"/>
              <w:jc w:val="both"/>
            </w:pP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022087" w:rsidRPr="0028008B" w:rsidRDefault="00022087" w:rsidP="000A291A">
            <w:pPr>
              <w:ind w:right="-20"/>
              <w:jc w:val="both"/>
            </w:pPr>
          </w:p>
        </w:tc>
      </w:tr>
      <w:tr w:rsidR="00022087" w:rsidRPr="00270E48" w:rsidTr="000A291A">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022087" w:rsidRDefault="00022087" w:rsidP="000A291A">
            <w:pPr>
              <w:ind w:right="-20"/>
              <w:jc w:val="both"/>
            </w:pPr>
            <w:r>
              <w:rPr>
                <w:rFonts w:hint="eastAsia"/>
              </w:rPr>
              <w:t>clientID</w:t>
            </w:r>
          </w:p>
        </w:tc>
        <w:tc>
          <w:tcPr>
            <w:tcW w:w="1134" w:type="dxa"/>
            <w:tcBorders>
              <w:top w:val="single" w:sz="4" w:space="0" w:color="000000"/>
              <w:left w:val="single" w:sz="4" w:space="0" w:color="000000"/>
              <w:bottom w:val="single" w:sz="4" w:space="0" w:color="000000"/>
              <w:right w:val="single" w:sz="4" w:space="0" w:color="000000"/>
            </w:tcBorders>
            <w:vAlign w:val="center"/>
          </w:tcPr>
          <w:p w:rsidR="00022087" w:rsidRDefault="00022087" w:rsidP="000A291A">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022087" w:rsidRDefault="00022087" w:rsidP="000A291A">
            <w:pPr>
              <w:spacing w:line="312" w:lineRule="exact"/>
              <w:ind w:right="-20"/>
              <w:jc w:val="both"/>
            </w:pPr>
            <w:r>
              <w:rPr>
                <w:rFonts w:hint="eastAsia"/>
              </w:rPr>
              <w:t>消费者账户</w:t>
            </w:r>
            <w:r>
              <w:rPr>
                <w:rFonts w:hint="eastAsia"/>
              </w:rPr>
              <w:t>ID</w:t>
            </w:r>
            <w:r w:rsidR="00122B4E">
              <w:rPr>
                <w:rFonts w:hint="eastAsia"/>
              </w:rPr>
              <w:t>，网关接口自动获取</w:t>
            </w:r>
          </w:p>
        </w:tc>
        <w:tc>
          <w:tcPr>
            <w:tcW w:w="709" w:type="dxa"/>
            <w:tcBorders>
              <w:top w:val="single" w:sz="4" w:space="0" w:color="000000"/>
              <w:left w:val="single" w:sz="4" w:space="0" w:color="000000"/>
              <w:bottom w:val="single" w:sz="4" w:space="0" w:color="000000"/>
              <w:right w:val="single" w:sz="4" w:space="0" w:color="000000"/>
            </w:tcBorders>
            <w:vAlign w:val="center"/>
          </w:tcPr>
          <w:p w:rsidR="00022087" w:rsidRDefault="00022087" w:rsidP="000A291A">
            <w:pPr>
              <w:jc w:val="both"/>
            </w:pPr>
            <w:r>
              <w:rPr>
                <w:rFonts w:hint="eastAsia"/>
              </w:rPr>
              <w:t>M</w:t>
            </w:r>
          </w:p>
        </w:tc>
      </w:tr>
      <w:tr w:rsidR="0093718B" w:rsidRPr="00270E48" w:rsidTr="000A291A">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93718B" w:rsidRDefault="0093718B" w:rsidP="000A291A">
            <w:pPr>
              <w:ind w:right="-20"/>
              <w:jc w:val="both"/>
            </w:pPr>
            <w:r>
              <w:rPr>
                <w:rFonts w:hint="eastAsia"/>
              </w:rPr>
              <w:t>rsaIndex</w:t>
            </w:r>
          </w:p>
        </w:tc>
        <w:tc>
          <w:tcPr>
            <w:tcW w:w="1134" w:type="dxa"/>
            <w:tcBorders>
              <w:top w:val="single" w:sz="4" w:space="0" w:color="000000"/>
              <w:left w:val="single" w:sz="4" w:space="0" w:color="000000"/>
              <w:bottom w:val="single" w:sz="4" w:space="0" w:color="000000"/>
              <w:right w:val="single" w:sz="4" w:space="0" w:color="000000"/>
            </w:tcBorders>
            <w:vAlign w:val="center"/>
          </w:tcPr>
          <w:p w:rsidR="0093718B" w:rsidRDefault="0093718B" w:rsidP="000A291A">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93718B" w:rsidRDefault="0093718B" w:rsidP="000A291A">
            <w:pPr>
              <w:spacing w:line="312" w:lineRule="exact"/>
              <w:ind w:right="-20"/>
              <w:jc w:val="both"/>
            </w:pPr>
            <w:r>
              <w:rPr>
                <w:rFonts w:hint="eastAsia"/>
              </w:rPr>
              <w:t>用于加密的</w:t>
            </w:r>
            <w:r>
              <w:rPr>
                <w:rFonts w:hint="eastAsia"/>
              </w:rPr>
              <w:t>rsa</w:t>
            </w:r>
            <w:r>
              <w:rPr>
                <w:rFonts w:hint="eastAsia"/>
              </w:rPr>
              <w:t>公钥的索引，缺省为</w:t>
            </w:r>
            <w:r>
              <w:rPr>
                <w:rFonts w:hint="eastAsia"/>
              </w:rPr>
              <w:t>0</w:t>
            </w:r>
            <w:r>
              <w:rPr>
                <w:rFonts w:hint="eastAsia"/>
              </w:rPr>
              <w:t>，为默认</w:t>
            </w:r>
            <w:r>
              <w:rPr>
                <w:rFonts w:hint="eastAsia"/>
              </w:rPr>
              <w:t>rsa</w:t>
            </w:r>
            <w:r>
              <w:rPr>
                <w:rFonts w:hint="eastAsia"/>
              </w:rPr>
              <w:t>钥匙对。新版本建议启用</w:t>
            </w:r>
            <w:r>
              <w:rPr>
                <w:rFonts w:hint="eastAsia"/>
              </w:rPr>
              <w:t>1</w:t>
            </w:r>
            <w:r>
              <w:rPr>
                <w:rFonts w:hint="eastAsia"/>
              </w:rPr>
              <w:t>，为</w:t>
            </w:r>
            <w:r>
              <w:rPr>
                <w:rFonts w:hint="eastAsia"/>
              </w:rPr>
              <w:t>2048rsa</w:t>
            </w:r>
            <w:r>
              <w:rPr>
                <w:rFonts w:hint="eastAsia"/>
              </w:rPr>
              <w:t>钥匙对。</w:t>
            </w:r>
          </w:p>
        </w:tc>
        <w:tc>
          <w:tcPr>
            <w:tcW w:w="709" w:type="dxa"/>
            <w:tcBorders>
              <w:top w:val="single" w:sz="4" w:space="0" w:color="000000"/>
              <w:left w:val="single" w:sz="4" w:space="0" w:color="000000"/>
              <w:bottom w:val="single" w:sz="4" w:space="0" w:color="000000"/>
              <w:right w:val="single" w:sz="4" w:space="0" w:color="000000"/>
            </w:tcBorders>
            <w:vAlign w:val="center"/>
          </w:tcPr>
          <w:p w:rsidR="0093718B" w:rsidRDefault="0093718B" w:rsidP="000A291A">
            <w:pPr>
              <w:jc w:val="both"/>
            </w:pPr>
            <w:r>
              <w:rPr>
                <w:rFonts w:hint="eastAsia"/>
              </w:rPr>
              <w:t>O</w:t>
            </w:r>
          </w:p>
        </w:tc>
      </w:tr>
      <w:tr w:rsidR="0093718B" w:rsidRPr="00270E48" w:rsidTr="000A291A">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93718B" w:rsidRDefault="0093718B" w:rsidP="000A291A">
            <w:pPr>
              <w:ind w:right="-20"/>
              <w:jc w:val="both"/>
            </w:pPr>
            <w:r>
              <w:rPr>
                <w:rFonts w:hint="eastAsia"/>
              </w:rPr>
              <w:t>clientPass</w:t>
            </w:r>
          </w:p>
        </w:tc>
        <w:tc>
          <w:tcPr>
            <w:tcW w:w="1134" w:type="dxa"/>
            <w:tcBorders>
              <w:top w:val="single" w:sz="4" w:space="0" w:color="000000"/>
              <w:left w:val="single" w:sz="4" w:space="0" w:color="000000"/>
              <w:bottom w:val="single" w:sz="4" w:space="0" w:color="000000"/>
              <w:right w:val="single" w:sz="4" w:space="0" w:color="000000"/>
            </w:tcBorders>
            <w:vAlign w:val="center"/>
          </w:tcPr>
          <w:p w:rsidR="0093718B" w:rsidRDefault="0093718B" w:rsidP="000A291A">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93718B" w:rsidRDefault="0093718B" w:rsidP="000A291A">
            <w:pPr>
              <w:spacing w:line="312" w:lineRule="exact"/>
              <w:ind w:right="-20"/>
              <w:jc w:val="both"/>
            </w:pPr>
            <w:r>
              <w:rPr>
                <w:rFonts w:hint="eastAsia"/>
              </w:rPr>
              <w:t>消费者密码</w:t>
            </w:r>
          </w:p>
          <w:p w:rsidR="0093718B" w:rsidRDefault="0093718B" w:rsidP="000A291A">
            <w:pPr>
              <w:spacing w:line="312" w:lineRule="exact"/>
              <w:ind w:right="-20"/>
              <w:jc w:val="both"/>
            </w:pPr>
            <w:r>
              <w:rPr>
                <w:rFonts w:hint="eastAsia"/>
              </w:rPr>
              <w:t>帐号密码：明文是密码内容</w:t>
            </w:r>
          </w:p>
          <w:p w:rsidR="0093718B" w:rsidRDefault="0093718B" w:rsidP="000A291A">
            <w:pPr>
              <w:spacing w:line="312" w:lineRule="exact"/>
              <w:ind w:right="-20"/>
              <w:jc w:val="both"/>
            </w:pPr>
            <w:r>
              <w:rPr>
                <w:rFonts w:hint="eastAsia"/>
              </w:rPr>
              <w:t>支付密码：明文为：</w:t>
            </w:r>
            <w:r>
              <w:rPr>
                <w:rFonts w:hint="eastAsia"/>
              </w:rPr>
              <w:t>pay pass=</w:t>
            </w:r>
            <w:r>
              <w:rPr>
                <w:rFonts w:hint="eastAsia"/>
              </w:rPr>
              <w:t>支付密码</w:t>
            </w:r>
          </w:p>
          <w:p w:rsidR="0093718B" w:rsidRDefault="0093718B" w:rsidP="000A291A">
            <w:pPr>
              <w:spacing w:line="312" w:lineRule="exact"/>
              <w:ind w:right="-20"/>
              <w:jc w:val="both"/>
            </w:pPr>
            <w:r>
              <w:rPr>
                <w:rFonts w:hint="eastAsia"/>
              </w:rPr>
              <w:t>支付指纹：参考</w:t>
            </w:r>
            <w:r>
              <w:rPr>
                <w:rFonts w:hint="eastAsia"/>
              </w:rPr>
              <w:t>1.33</w:t>
            </w:r>
            <w:r>
              <w:rPr>
                <w:rFonts w:hint="eastAsia"/>
              </w:rPr>
              <w:t>，不加密</w:t>
            </w:r>
          </w:p>
          <w:p w:rsidR="0093718B" w:rsidRDefault="0093718B" w:rsidP="000A291A">
            <w:pPr>
              <w:spacing w:line="312" w:lineRule="exact"/>
              <w:ind w:right="-20"/>
              <w:jc w:val="both"/>
            </w:pPr>
            <w:r>
              <w:rPr>
                <w:rFonts w:hint="eastAsia"/>
              </w:rPr>
              <w:t>注：</w:t>
            </w:r>
            <w:r>
              <w:rPr>
                <w:rFonts w:hint="eastAsia"/>
              </w:rPr>
              <w:t>rsa</w:t>
            </w:r>
            <w:r>
              <w:rPr>
                <w:rFonts w:hint="eastAsia"/>
              </w:rPr>
              <w:t>公钥加密</w:t>
            </w:r>
          </w:p>
        </w:tc>
        <w:tc>
          <w:tcPr>
            <w:tcW w:w="709" w:type="dxa"/>
            <w:tcBorders>
              <w:top w:val="single" w:sz="4" w:space="0" w:color="000000"/>
              <w:left w:val="single" w:sz="4" w:space="0" w:color="000000"/>
              <w:bottom w:val="single" w:sz="4" w:space="0" w:color="000000"/>
              <w:right w:val="single" w:sz="4" w:space="0" w:color="000000"/>
            </w:tcBorders>
            <w:vAlign w:val="center"/>
          </w:tcPr>
          <w:p w:rsidR="0093718B" w:rsidRDefault="00B77376" w:rsidP="000A291A">
            <w:pPr>
              <w:jc w:val="both"/>
            </w:pPr>
            <w:ins w:id="88" w:author="s00150434" w:date="2015-11-03T11:08:00Z">
              <w:r>
                <w:rPr>
                  <w:rFonts w:hint="eastAsia"/>
                </w:rPr>
                <w:t>O</w:t>
              </w:r>
            </w:ins>
            <w:del w:id="89" w:author="s00150434" w:date="2015-11-03T11:08:00Z">
              <w:r w:rsidR="0093718B" w:rsidDel="00B77376">
                <w:rPr>
                  <w:rFonts w:hint="eastAsia"/>
                </w:rPr>
                <w:delText>M</w:delText>
              </w:r>
            </w:del>
          </w:p>
        </w:tc>
      </w:tr>
      <w:tr w:rsidR="00B77376" w:rsidRPr="00270E48" w:rsidTr="000A291A">
        <w:trPr>
          <w:trHeight w:val="20"/>
          <w:ins w:id="90" w:author="s00150434" w:date="2015-11-03T11:08:00Z"/>
        </w:trPr>
        <w:tc>
          <w:tcPr>
            <w:tcW w:w="1585" w:type="dxa"/>
            <w:tcBorders>
              <w:top w:val="single" w:sz="4" w:space="0" w:color="000000"/>
              <w:left w:val="single" w:sz="4" w:space="0" w:color="000000"/>
              <w:bottom w:val="single" w:sz="4" w:space="0" w:color="000000"/>
              <w:right w:val="single" w:sz="4" w:space="0" w:color="000000"/>
            </w:tcBorders>
            <w:vAlign w:val="center"/>
          </w:tcPr>
          <w:p w:rsidR="00B77376" w:rsidRDefault="00B77376" w:rsidP="000A291A">
            <w:pPr>
              <w:ind w:right="-20"/>
              <w:jc w:val="both"/>
              <w:rPr>
                <w:ins w:id="91" w:author="s00150434" w:date="2015-11-03T11:08:00Z"/>
              </w:rPr>
            </w:pPr>
            <w:ins w:id="92" w:author="s00150434" w:date="2015-11-03T11:08:00Z">
              <w:r>
                <w:rPr>
                  <w:rFonts w:hint="eastAsia"/>
                </w:rPr>
                <w:t>quiz</w:t>
              </w:r>
            </w:ins>
          </w:p>
        </w:tc>
        <w:tc>
          <w:tcPr>
            <w:tcW w:w="1134" w:type="dxa"/>
            <w:tcBorders>
              <w:top w:val="single" w:sz="4" w:space="0" w:color="000000"/>
              <w:left w:val="single" w:sz="4" w:space="0" w:color="000000"/>
              <w:bottom w:val="single" w:sz="4" w:space="0" w:color="000000"/>
              <w:right w:val="single" w:sz="4" w:space="0" w:color="000000"/>
            </w:tcBorders>
            <w:vAlign w:val="center"/>
          </w:tcPr>
          <w:p w:rsidR="00B77376" w:rsidRDefault="00B77376" w:rsidP="000A291A">
            <w:pPr>
              <w:ind w:right="-20"/>
              <w:jc w:val="both"/>
              <w:rPr>
                <w:ins w:id="93" w:author="s00150434" w:date="2015-11-03T11:08:00Z"/>
              </w:rPr>
            </w:pPr>
            <w:ins w:id="94" w:author="s00150434" w:date="2015-11-03T11:08:00Z">
              <w:r>
                <w:rPr>
                  <w:rFonts w:hint="eastAsia"/>
                  <w:b/>
                </w:rPr>
                <w:t>QuizObj</w:t>
              </w:r>
            </w:ins>
          </w:p>
        </w:tc>
        <w:tc>
          <w:tcPr>
            <w:tcW w:w="4820" w:type="dxa"/>
            <w:tcBorders>
              <w:top w:val="single" w:sz="4" w:space="0" w:color="000000"/>
              <w:left w:val="single" w:sz="4" w:space="0" w:color="000000"/>
              <w:bottom w:val="single" w:sz="4" w:space="0" w:color="000000"/>
              <w:right w:val="single" w:sz="4" w:space="0" w:color="000000"/>
            </w:tcBorders>
            <w:vAlign w:val="center"/>
          </w:tcPr>
          <w:p w:rsidR="00B77376" w:rsidRDefault="00B77376" w:rsidP="000A291A">
            <w:pPr>
              <w:spacing w:line="312" w:lineRule="exact"/>
              <w:ind w:right="-20"/>
              <w:jc w:val="both"/>
              <w:rPr>
                <w:ins w:id="95" w:author="s00150434" w:date="2015-11-03T11:08:00Z"/>
              </w:rPr>
            </w:pPr>
            <w:ins w:id="96" w:author="s00150434" w:date="2015-11-03T11:08:00Z">
              <w:r>
                <w:rPr>
                  <w:rFonts w:hint="eastAsia"/>
                </w:rPr>
                <w:t>安全问题和答案，和</w:t>
              </w:r>
              <w:r>
                <w:rPr>
                  <w:rFonts w:hint="eastAsia"/>
                </w:rPr>
                <w:t>clientPass</w:t>
              </w:r>
              <w:r>
                <w:rPr>
                  <w:rFonts w:hint="eastAsia"/>
                </w:rPr>
                <w:t>必须输入其一</w:t>
              </w:r>
            </w:ins>
          </w:p>
        </w:tc>
        <w:tc>
          <w:tcPr>
            <w:tcW w:w="709" w:type="dxa"/>
            <w:tcBorders>
              <w:top w:val="single" w:sz="4" w:space="0" w:color="000000"/>
              <w:left w:val="single" w:sz="4" w:space="0" w:color="000000"/>
              <w:bottom w:val="single" w:sz="4" w:space="0" w:color="000000"/>
              <w:right w:val="single" w:sz="4" w:space="0" w:color="000000"/>
            </w:tcBorders>
            <w:vAlign w:val="center"/>
          </w:tcPr>
          <w:p w:rsidR="00B77376" w:rsidRDefault="00B77376" w:rsidP="000A291A">
            <w:pPr>
              <w:jc w:val="both"/>
              <w:rPr>
                <w:ins w:id="97" w:author="s00150434" w:date="2015-11-03T11:08:00Z"/>
              </w:rPr>
            </w:pPr>
            <w:ins w:id="98" w:author="s00150434" w:date="2015-11-03T11:08:00Z">
              <w:r>
                <w:rPr>
                  <w:rFonts w:hint="eastAsia"/>
                </w:rPr>
                <w:t>O</w:t>
              </w:r>
            </w:ins>
          </w:p>
        </w:tc>
      </w:tr>
      <w:tr w:rsidR="0093718B" w:rsidRPr="00270E48" w:rsidTr="000A291A">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93718B" w:rsidRDefault="0093718B" w:rsidP="000A291A">
            <w:pPr>
              <w:ind w:right="-20"/>
              <w:jc w:val="both"/>
            </w:pPr>
            <w:r>
              <w:rPr>
                <w:rFonts w:hint="eastAsia"/>
              </w:rPr>
              <w:t>walletAppId</w:t>
            </w:r>
          </w:p>
        </w:tc>
        <w:tc>
          <w:tcPr>
            <w:tcW w:w="1134" w:type="dxa"/>
            <w:tcBorders>
              <w:top w:val="single" w:sz="4" w:space="0" w:color="000000"/>
              <w:left w:val="single" w:sz="4" w:space="0" w:color="000000"/>
              <w:bottom w:val="single" w:sz="4" w:space="0" w:color="000000"/>
              <w:right w:val="single" w:sz="4" w:space="0" w:color="000000"/>
            </w:tcBorders>
            <w:vAlign w:val="center"/>
          </w:tcPr>
          <w:p w:rsidR="0093718B" w:rsidRDefault="0093718B" w:rsidP="000A291A">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93718B" w:rsidRDefault="0093718B" w:rsidP="00D9271F">
            <w:pPr>
              <w:spacing w:line="312" w:lineRule="exact"/>
              <w:ind w:right="-20"/>
              <w:jc w:val="both"/>
            </w:pPr>
            <w:r>
              <w:rPr>
                <w:rFonts w:hint="eastAsia"/>
              </w:rPr>
              <w:t>华为钱包应用包名</w:t>
            </w:r>
          </w:p>
        </w:tc>
        <w:tc>
          <w:tcPr>
            <w:tcW w:w="709" w:type="dxa"/>
            <w:tcBorders>
              <w:top w:val="single" w:sz="4" w:space="0" w:color="000000"/>
              <w:left w:val="single" w:sz="4" w:space="0" w:color="000000"/>
              <w:bottom w:val="single" w:sz="4" w:space="0" w:color="000000"/>
              <w:right w:val="single" w:sz="4" w:space="0" w:color="000000"/>
            </w:tcBorders>
            <w:vAlign w:val="center"/>
          </w:tcPr>
          <w:p w:rsidR="0093718B" w:rsidRDefault="0093718B" w:rsidP="000A291A">
            <w:pPr>
              <w:jc w:val="both"/>
            </w:pPr>
            <w:r>
              <w:rPr>
                <w:rFonts w:hint="eastAsia"/>
              </w:rPr>
              <w:t>M</w:t>
            </w:r>
          </w:p>
        </w:tc>
      </w:tr>
      <w:tr w:rsidR="0093718B" w:rsidRPr="00270E48" w:rsidTr="000A291A">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93718B" w:rsidRDefault="0093718B" w:rsidP="000A291A">
            <w:pPr>
              <w:ind w:right="-20"/>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rsidR="0093718B" w:rsidRDefault="0093718B" w:rsidP="000A291A">
            <w:pPr>
              <w:ind w:right="-20"/>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93718B" w:rsidRDefault="0093718B" w:rsidP="000A291A">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93718B" w:rsidRDefault="0093718B" w:rsidP="000A291A">
            <w:pPr>
              <w:jc w:val="both"/>
            </w:pPr>
          </w:p>
        </w:tc>
      </w:tr>
      <w:tr w:rsidR="0093718B" w:rsidRPr="00270E48" w:rsidTr="000A291A">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93718B" w:rsidRDefault="0093718B" w:rsidP="000A291A">
            <w:pPr>
              <w:ind w:right="-20"/>
              <w:jc w:val="both"/>
            </w:pPr>
            <w:r w:rsidRPr="00EA22F3">
              <w:rPr>
                <w:rFonts w:hint="eastAsia"/>
              </w:rPr>
              <w:t>d</w:t>
            </w:r>
            <w:r w:rsidRPr="00EA22F3">
              <w:t>eviceID</w:t>
            </w:r>
          </w:p>
        </w:tc>
        <w:tc>
          <w:tcPr>
            <w:tcW w:w="1134" w:type="dxa"/>
            <w:tcBorders>
              <w:top w:val="single" w:sz="4" w:space="0" w:color="000000"/>
              <w:left w:val="single" w:sz="4" w:space="0" w:color="000000"/>
              <w:bottom w:val="single" w:sz="4" w:space="0" w:color="000000"/>
              <w:right w:val="single" w:sz="4" w:space="0" w:color="000000"/>
            </w:tcBorders>
            <w:vAlign w:val="center"/>
          </w:tcPr>
          <w:p w:rsidR="0093718B" w:rsidRDefault="0093718B" w:rsidP="000A291A">
            <w:pPr>
              <w:ind w:right="-20"/>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93718B" w:rsidRDefault="0093718B" w:rsidP="000A291A">
            <w:pPr>
              <w:spacing w:line="312" w:lineRule="exact"/>
              <w:ind w:right="-20"/>
              <w:jc w:val="both"/>
            </w:pPr>
            <w:r w:rsidRPr="00775C76">
              <w:rPr>
                <w:rFonts w:hint="eastAsia"/>
              </w:rPr>
              <w:t>终端设备</w:t>
            </w:r>
            <w:r w:rsidRPr="00775C76">
              <w:rPr>
                <w:rFonts w:hint="eastAsia"/>
              </w:rPr>
              <w:t>ID</w:t>
            </w:r>
            <w:r>
              <w:rPr>
                <w:rFonts w:hint="eastAsia"/>
              </w:rPr>
              <w:t>，服务器统一理解为</w:t>
            </w:r>
            <w:r w:rsidRPr="00775C76">
              <w:t>IMEI</w:t>
            </w:r>
          </w:p>
        </w:tc>
        <w:tc>
          <w:tcPr>
            <w:tcW w:w="709" w:type="dxa"/>
            <w:tcBorders>
              <w:top w:val="single" w:sz="4" w:space="0" w:color="000000"/>
              <w:left w:val="single" w:sz="4" w:space="0" w:color="000000"/>
              <w:bottom w:val="single" w:sz="4" w:space="0" w:color="000000"/>
              <w:right w:val="single" w:sz="4" w:space="0" w:color="000000"/>
            </w:tcBorders>
            <w:vAlign w:val="center"/>
          </w:tcPr>
          <w:p w:rsidR="0093718B" w:rsidRDefault="0093718B" w:rsidP="000A291A">
            <w:pPr>
              <w:jc w:val="both"/>
            </w:pPr>
            <w:r>
              <w:rPr>
                <w:rFonts w:hint="eastAsia"/>
              </w:rPr>
              <w:t>M</w:t>
            </w:r>
          </w:p>
        </w:tc>
      </w:tr>
      <w:tr w:rsidR="0093718B" w:rsidRPr="00270E48" w:rsidTr="000A291A">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93718B" w:rsidRDefault="0093718B" w:rsidP="000A291A">
            <w:pPr>
              <w:ind w:right="-20"/>
              <w:jc w:val="both"/>
            </w:pPr>
            <w:r>
              <w:rPr>
                <w:rFonts w:hint="eastAsia"/>
              </w:rPr>
              <w:t>deviceType</w:t>
            </w:r>
          </w:p>
        </w:tc>
        <w:tc>
          <w:tcPr>
            <w:tcW w:w="1134" w:type="dxa"/>
            <w:tcBorders>
              <w:top w:val="single" w:sz="4" w:space="0" w:color="000000"/>
              <w:left w:val="single" w:sz="4" w:space="0" w:color="000000"/>
              <w:bottom w:val="single" w:sz="4" w:space="0" w:color="000000"/>
              <w:right w:val="single" w:sz="4" w:space="0" w:color="000000"/>
            </w:tcBorders>
            <w:vAlign w:val="center"/>
          </w:tcPr>
          <w:p w:rsidR="0093718B" w:rsidRDefault="0093718B" w:rsidP="000A291A">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93718B" w:rsidRDefault="0093718B" w:rsidP="000A291A">
            <w:pPr>
              <w:spacing w:line="312" w:lineRule="exact"/>
              <w:ind w:right="-20"/>
              <w:jc w:val="both"/>
            </w:pPr>
            <w:r>
              <w:rPr>
                <w:rFonts w:hint="eastAsia"/>
              </w:rPr>
              <w:t>终端类型</w:t>
            </w:r>
          </w:p>
        </w:tc>
        <w:tc>
          <w:tcPr>
            <w:tcW w:w="709" w:type="dxa"/>
            <w:tcBorders>
              <w:top w:val="single" w:sz="4" w:space="0" w:color="000000"/>
              <w:left w:val="single" w:sz="4" w:space="0" w:color="000000"/>
              <w:bottom w:val="single" w:sz="4" w:space="0" w:color="000000"/>
              <w:right w:val="single" w:sz="4" w:space="0" w:color="000000"/>
            </w:tcBorders>
            <w:vAlign w:val="center"/>
          </w:tcPr>
          <w:p w:rsidR="0093718B" w:rsidRDefault="0093718B" w:rsidP="000A291A">
            <w:pPr>
              <w:jc w:val="both"/>
            </w:pPr>
            <w:r>
              <w:rPr>
                <w:rFonts w:hint="eastAsia"/>
              </w:rPr>
              <w:t>M</w:t>
            </w:r>
          </w:p>
        </w:tc>
      </w:tr>
      <w:tr w:rsidR="0093718B" w:rsidRPr="00270E48" w:rsidTr="000A291A">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93718B" w:rsidRDefault="0093718B" w:rsidP="000A291A">
            <w:pPr>
              <w:ind w:right="-20"/>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rsidR="0093718B" w:rsidRDefault="0093718B" w:rsidP="000A291A">
            <w:pPr>
              <w:ind w:right="-20"/>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93718B" w:rsidRDefault="0093718B" w:rsidP="000A291A">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93718B" w:rsidRDefault="0093718B" w:rsidP="000A291A">
            <w:pPr>
              <w:jc w:val="both"/>
            </w:pPr>
          </w:p>
        </w:tc>
      </w:tr>
      <w:tr w:rsidR="0093718B" w:rsidRPr="00270E48" w:rsidTr="000A291A">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93718B" w:rsidRDefault="0093718B" w:rsidP="000A291A">
            <w:pPr>
              <w:ind w:right="-20"/>
              <w:jc w:val="both"/>
            </w:pPr>
            <w:r>
              <w:rPr>
                <w:rFonts w:hint="eastAsia"/>
              </w:rPr>
              <w:t>time</w:t>
            </w:r>
          </w:p>
        </w:tc>
        <w:tc>
          <w:tcPr>
            <w:tcW w:w="1134" w:type="dxa"/>
            <w:tcBorders>
              <w:top w:val="single" w:sz="4" w:space="0" w:color="000000"/>
              <w:left w:val="single" w:sz="4" w:space="0" w:color="000000"/>
              <w:bottom w:val="single" w:sz="4" w:space="0" w:color="000000"/>
              <w:right w:val="single" w:sz="4" w:space="0" w:color="000000"/>
            </w:tcBorders>
            <w:vAlign w:val="center"/>
          </w:tcPr>
          <w:p w:rsidR="0093718B" w:rsidRDefault="0093718B" w:rsidP="000A291A">
            <w:pPr>
              <w:ind w:right="-20"/>
              <w:jc w:val="both"/>
            </w:pPr>
            <w:r>
              <w:rPr>
                <w:rFonts w:hint="eastAsia"/>
              </w:rPr>
              <w:t>long</w:t>
            </w:r>
          </w:p>
        </w:tc>
        <w:tc>
          <w:tcPr>
            <w:tcW w:w="4820" w:type="dxa"/>
            <w:tcBorders>
              <w:top w:val="single" w:sz="4" w:space="0" w:color="000000"/>
              <w:left w:val="single" w:sz="4" w:space="0" w:color="000000"/>
              <w:bottom w:val="single" w:sz="4" w:space="0" w:color="000000"/>
              <w:right w:val="single" w:sz="4" w:space="0" w:color="000000"/>
            </w:tcBorders>
            <w:vAlign w:val="center"/>
          </w:tcPr>
          <w:p w:rsidR="0093718B" w:rsidRDefault="0093718B" w:rsidP="000A291A">
            <w:pPr>
              <w:spacing w:line="312" w:lineRule="exact"/>
              <w:ind w:right="-20"/>
              <w:jc w:val="both"/>
            </w:pPr>
            <w:r>
              <w:rPr>
                <w:rFonts w:hint="eastAsia"/>
              </w:rPr>
              <w:t>时间戳，单位</w:t>
            </w:r>
            <w:r>
              <w:rPr>
                <w:rFonts w:hint="eastAsia"/>
              </w:rPr>
              <w:t>ms</w:t>
            </w:r>
          </w:p>
        </w:tc>
        <w:tc>
          <w:tcPr>
            <w:tcW w:w="709" w:type="dxa"/>
            <w:tcBorders>
              <w:top w:val="single" w:sz="4" w:space="0" w:color="000000"/>
              <w:left w:val="single" w:sz="4" w:space="0" w:color="000000"/>
              <w:bottom w:val="single" w:sz="4" w:space="0" w:color="000000"/>
              <w:right w:val="single" w:sz="4" w:space="0" w:color="000000"/>
            </w:tcBorders>
            <w:vAlign w:val="center"/>
          </w:tcPr>
          <w:p w:rsidR="0093718B" w:rsidRPr="000930B7" w:rsidRDefault="0093718B" w:rsidP="000A291A">
            <w:pPr>
              <w:jc w:val="both"/>
            </w:pPr>
            <w:r>
              <w:rPr>
                <w:rFonts w:hint="eastAsia"/>
              </w:rPr>
              <w:t>M</w:t>
            </w:r>
          </w:p>
        </w:tc>
      </w:tr>
      <w:tr w:rsidR="0093718B" w:rsidRPr="00270E48" w:rsidTr="000A291A">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93718B" w:rsidRDefault="0093718B" w:rsidP="000A291A">
            <w:pPr>
              <w:ind w:right="-20"/>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rsidR="0093718B" w:rsidRDefault="0093718B" w:rsidP="000A291A">
            <w:pPr>
              <w:ind w:right="-20"/>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93718B" w:rsidRDefault="0093718B" w:rsidP="000A291A">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93718B" w:rsidRDefault="0093718B" w:rsidP="000A291A">
            <w:pPr>
              <w:jc w:val="both"/>
            </w:pPr>
          </w:p>
        </w:tc>
      </w:tr>
      <w:tr w:rsidR="0093718B" w:rsidRPr="00270E48" w:rsidTr="000A291A">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93718B" w:rsidRDefault="0093718B" w:rsidP="000A291A">
            <w:pPr>
              <w:ind w:right="-20"/>
              <w:jc w:val="both"/>
            </w:pPr>
            <w:r>
              <w:rPr>
                <w:rFonts w:hint="eastAsia"/>
              </w:rPr>
              <w:t>signType</w:t>
            </w:r>
          </w:p>
        </w:tc>
        <w:tc>
          <w:tcPr>
            <w:tcW w:w="1134" w:type="dxa"/>
            <w:tcBorders>
              <w:top w:val="single" w:sz="4" w:space="0" w:color="000000"/>
              <w:left w:val="single" w:sz="4" w:space="0" w:color="000000"/>
              <w:bottom w:val="single" w:sz="4" w:space="0" w:color="000000"/>
              <w:right w:val="single" w:sz="4" w:space="0" w:color="000000"/>
            </w:tcBorders>
            <w:vAlign w:val="center"/>
          </w:tcPr>
          <w:p w:rsidR="0093718B" w:rsidRDefault="0093718B" w:rsidP="000A291A">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93718B" w:rsidRDefault="0093718B" w:rsidP="002B7B87">
            <w:pPr>
              <w:spacing w:line="312" w:lineRule="exact"/>
              <w:ind w:right="-20"/>
              <w:jc w:val="both"/>
            </w:pPr>
            <w:r>
              <w:rPr>
                <w:rFonts w:hint="eastAsia"/>
              </w:rPr>
              <w:t>签名类型，不参与签名，非法值按缺省值处理：</w:t>
            </w:r>
          </w:p>
          <w:p w:rsidR="0093718B" w:rsidRDefault="0093718B" w:rsidP="002B7B87">
            <w:pPr>
              <w:spacing w:line="312" w:lineRule="exact"/>
              <w:ind w:right="-20"/>
              <w:jc w:val="both"/>
            </w:pPr>
            <w:r>
              <w:rPr>
                <w:rFonts w:hint="eastAsia"/>
              </w:rPr>
              <w:t>RSA</w:t>
            </w:r>
            <w:r>
              <w:rPr>
                <w:rFonts w:hint="eastAsia"/>
              </w:rPr>
              <w:t>：</w:t>
            </w:r>
            <w:r>
              <w:rPr>
                <w:rFonts w:hint="eastAsia"/>
              </w:rPr>
              <w:t>rsa</w:t>
            </w:r>
            <w:r>
              <w:rPr>
                <w:rFonts w:hint="eastAsia"/>
              </w:rPr>
              <w:t>签名，算法为</w:t>
            </w:r>
            <w:r w:rsidRPr="000B1D35">
              <w:t>SHA1WithRSA</w:t>
            </w:r>
            <w:r>
              <w:rPr>
                <w:rFonts w:hint="eastAsia"/>
              </w:rPr>
              <w:t>（缺省）</w:t>
            </w:r>
          </w:p>
          <w:p w:rsidR="0093718B" w:rsidRDefault="0093718B" w:rsidP="000A291A">
            <w:pPr>
              <w:spacing w:line="312" w:lineRule="exact"/>
              <w:ind w:right="-20"/>
              <w:jc w:val="both"/>
            </w:pPr>
            <w:r>
              <w:rPr>
                <w:rFonts w:hint="eastAsia"/>
              </w:rPr>
              <w:t>RSA256</w:t>
            </w:r>
            <w:r>
              <w:rPr>
                <w:rFonts w:hint="eastAsia"/>
              </w:rPr>
              <w:t>：</w:t>
            </w:r>
            <w:r>
              <w:rPr>
                <w:rFonts w:hint="eastAsia"/>
              </w:rPr>
              <w:t>rsa</w:t>
            </w:r>
            <w:r>
              <w:rPr>
                <w:rFonts w:hint="eastAsia"/>
              </w:rPr>
              <w:t>签名，算法为</w:t>
            </w:r>
            <w:r w:rsidRPr="000B1D35">
              <w:t>SHA256WithRSA</w:t>
            </w:r>
          </w:p>
        </w:tc>
        <w:tc>
          <w:tcPr>
            <w:tcW w:w="709" w:type="dxa"/>
            <w:tcBorders>
              <w:top w:val="single" w:sz="4" w:space="0" w:color="000000"/>
              <w:left w:val="single" w:sz="4" w:space="0" w:color="000000"/>
              <w:bottom w:val="single" w:sz="4" w:space="0" w:color="000000"/>
              <w:right w:val="single" w:sz="4" w:space="0" w:color="000000"/>
            </w:tcBorders>
            <w:vAlign w:val="center"/>
          </w:tcPr>
          <w:p w:rsidR="0093718B" w:rsidRDefault="0093718B" w:rsidP="000A291A">
            <w:pPr>
              <w:jc w:val="both"/>
            </w:pPr>
            <w:r>
              <w:rPr>
                <w:rFonts w:hint="eastAsia"/>
              </w:rPr>
              <w:t>O</w:t>
            </w:r>
          </w:p>
        </w:tc>
      </w:tr>
      <w:tr w:rsidR="0093718B" w:rsidRPr="00270E48" w:rsidTr="000A291A">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93718B" w:rsidRPr="00286EBC" w:rsidRDefault="0093718B" w:rsidP="000A291A">
            <w:pPr>
              <w:ind w:right="-20"/>
              <w:jc w:val="both"/>
            </w:pPr>
            <w:r>
              <w:rPr>
                <w:rFonts w:hint="eastAsia"/>
              </w:rPr>
              <w:t>sign</w:t>
            </w:r>
          </w:p>
        </w:tc>
        <w:tc>
          <w:tcPr>
            <w:tcW w:w="1134" w:type="dxa"/>
            <w:tcBorders>
              <w:top w:val="single" w:sz="4" w:space="0" w:color="000000"/>
              <w:left w:val="single" w:sz="4" w:space="0" w:color="000000"/>
              <w:bottom w:val="single" w:sz="4" w:space="0" w:color="000000"/>
              <w:right w:val="single" w:sz="4" w:space="0" w:color="000000"/>
            </w:tcBorders>
            <w:vAlign w:val="center"/>
          </w:tcPr>
          <w:p w:rsidR="0093718B" w:rsidRPr="00286EBC" w:rsidRDefault="0093718B" w:rsidP="000A291A">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93718B" w:rsidRPr="00775C76" w:rsidRDefault="0093718B" w:rsidP="000A291A">
            <w:pPr>
              <w:spacing w:line="312" w:lineRule="exact"/>
              <w:ind w:right="-20"/>
              <w:jc w:val="both"/>
            </w:pPr>
            <w:r>
              <w:rPr>
                <w:rFonts w:hint="eastAsia"/>
              </w:rPr>
              <w:t>签名，使用商户</w:t>
            </w:r>
            <w:r>
              <w:rPr>
                <w:rFonts w:hint="eastAsia"/>
              </w:rPr>
              <w:t>sdk RSA</w:t>
            </w:r>
            <w:r>
              <w:rPr>
                <w:rFonts w:hint="eastAsia"/>
              </w:rPr>
              <w:t>私钥生成</w:t>
            </w:r>
          </w:p>
        </w:tc>
        <w:tc>
          <w:tcPr>
            <w:tcW w:w="709" w:type="dxa"/>
            <w:tcBorders>
              <w:top w:val="single" w:sz="4" w:space="0" w:color="000000"/>
              <w:left w:val="single" w:sz="4" w:space="0" w:color="000000"/>
              <w:bottom w:val="single" w:sz="4" w:space="0" w:color="000000"/>
              <w:right w:val="single" w:sz="4" w:space="0" w:color="000000"/>
            </w:tcBorders>
            <w:vAlign w:val="center"/>
          </w:tcPr>
          <w:p w:rsidR="0093718B" w:rsidRPr="0027256C" w:rsidRDefault="0093718B" w:rsidP="000A291A">
            <w:pPr>
              <w:jc w:val="both"/>
            </w:pPr>
            <w:r>
              <w:rPr>
                <w:rFonts w:hint="eastAsia"/>
              </w:rPr>
              <w:t>M</w:t>
            </w:r>
          </w:p>
        </w:tc>
      </w:tr>
    </w:tbl>
    <w:p w:rsidR="00022087" w:rsidRDefault="00022087" w:rsidP="00022087">
      <w:pPr>
        <w:spacing w:line="240" w:lineRule="auto"/>
        <w:rPr>
          <w:sz w:val="20"/>
          <w:szCs w:val="20"/>
        </w:rPr>
      </w:pPr>
    </w:p>
    <w:p w:rsidR="00022087" w:rsidRPr="00E4026E" w:rsidRDefault="00022087" w:rsidP="00022087">
      <w:pPr>
        <w:spacing w:line="240" w:lineRule="auto"/>
        <w:rPr>
          <w:sz w:val="20"/>
          <w:szCs w:val="20"/>
        </w:rPr>
      </w:pPr>
    </w:p>
    <w:p w:rsidR="00022087" w:rsidRPr="00BB29FC" w:rsidRDefault="00022087" w:rsidP="00022087">
      <w:pPr>
        <w:ind w:firstLineChars="150" w:firstLine="316"/>
        <w:rPr>
          <w:b/>
        </w:rPr>
      </w:pPr>
      <w:r w:rsidRPr="00BB29FC">
        <w:rPr>
          <w:rFonts w:hint="eastAsia"/>
          <w:b/>
        </w:rPr>
        <w:t>响应参数描述</w:t>
      </w:r>
      <w:r>
        <w:rPr>
          <w:rFonts w:hint="eastAsia"/>
          <w:b/>
        </w:rPr>
        <w:t>：</w:t>
      </w:r>
    </w:p>
    <w:tbl>
      <w:tblPr>
        <w:tblW w:w="8215" w:type="dxa"/>
        <w:tblInd w:w="154" w:type="dxa"/>
        <w:tblLayout w:type="fixed"/>
        <w:tblCellMar>
          <w:left w:w="0" w:type="dxa"/>
          <w:right w:w="0" w:type="dxa"/>
        </w:tblCellMar>
        <w:tblLook w:val="0000"/>
      </w:tblPr>
      <w:tblGrid>
        <w:gridCol w:w="1552"/>
        <w:gridCol w:w="1134"/>
        <w:gridCol w:w="4820"/>
        <w:gridCol w:w="709"/>
      </w:tblGrid>
      <w:tr w:rsidR="00022087" w:rsidRPr="00270E48" w:rsidTr="000A291A">
        <w:trPr>
          <w:trHeight w:val="20"/>
        </w:trPr>
        <w:tc>
          <w:tcPr>
            <w:tcW w:w="1552" w:type="dxa"/>
            <w:tcBorders>
              <w:top w:val="single" w:sz="4" w:space="0" w:color="000000"/>
              <w:left w:val="single" w:sz="4" w:space="0" w:color="000000"/>
              <w:bottom w:val="single" w:sz="4" w:space="0" w:color="000000"/>
              <w:right w:val="single" w:sz="4" w:space="0" w:color="000000"/>
            </w:tcBorders>
            <w:shd w:val="clear" w:color="auto" w:fill="DFDFDF"/>
          </w:tcPr>
          <w:p w:rsidR="00022087" w:rsidRPr="00270E48" w:rsidRDefault="00022087" w:rsidP="000A291A">
            <w:pPr>
              <w:spacing w:line="307" w:lineRule="exact"/>
              <w:ind w:left="102" w:right="-20"/>
              <w:rPr>
                <w:sz w:val="24"/>
                <w:szCs w:val="24"/>
              </w:rPr>
            </w:pPr>
            <w:r>
              <w:rPr>
                <w:rFonts w:ascii="微软雅黑" w:eastAsia="微软雅黑" w:cs="微软雅黑" w:hint="eastAsia"/>
                <w:b/>
                <w:bCs/>
                <w:spacing w:val="12"/>
                <w:position w:val="-1"/>
              </w:rPr>
              <w:t>数据项</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022087" w:rsidRPr="00270E48" w:rsidRDefault="00022087" w:rsidP="000A291A">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022087" w:rsidRPr="00270E48" w:rsidRDefault="00022087" w:rsidP="000A291A">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022087" w:rsidRPr="00270E48" w:rsidRDefault="00022087" w:rsidP="000A291A">
            <w:pPr>
              <w:spacing w:line="307" w:lineRule="exact"/>
              <w:ind w:left="102" w:right="-20"/>
              <w:rPr>
                <w:sz w:val="24"/>
                <w:szCs w:val="24"/>
              </w:rPr>
            </w:pPr>
            <w:r>
              <w:rPr>
                <w:rFonts w:ascii="微软雅黑" w:eastAsia="微软雅黑" w:cs="微软雅黑" w:hint="eastAsia"/>
                <w:b/>
                <w:bCs/>
                <w:spacing w:val="12"/>
                <w:position w:val="-1"/>
              </w:rPr>
              <w:t>选项</w:t>
            </w:r>
          </w:p>
        </w:tc>
      </w:tr>
      <w:tr w:rsidR="00022087" w:rsidRPr="00270E48" w:rsidTr="000A291A">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022087" w:rsidRPr="00286EBC" w:rsidRDefault="00022087" w:rsidP="000A291A">
            <w:pPr>
              <w:ind w:right="-20"/>
              <w:jc w:val="both"/>
            </w:pPr>
            <w:r w:rsidRPr="00286EBC">
              <w:rPr>
                <w:rFonts w:hint="eastAsia"/>
              </w:rPr>
              <w:t>returnCode</w:t>
            </w:r>
          </w:p>
        </w:tc>
        <w:tc>
          <w:tcPr>
            <w:tcW w:w="1134" w:type="dxa"/>
            <w:tcBorders>
              <w:top w:val="single" w:sz="4" w:space="0" w:color="000000"/>
              <w:left w:val="single" w:sz="4" w:space="0" w:color="000000"/>
              <w:bottom w:val="single" w:sz="4" w:space="0" w:color="000000"/>
              <w:right w:val="single" w:sz="4" w:space="0" w:color="000000"/>
            </w:tcBorders>
            <w:vAlign w:val="center"/>
          </w:tcPr>
          <w:p w:rsidR="00022087" w:rsidRPr="00286EBC" w:rsidRDefault="00B6577A" w:rsidP="000A291A">
            <w:pPr>
              <w:spacing w:line="241" w:lineRule="auto"/>
              <w:ind w:right="51"/>
              <w:jc w:val="both"/>
            </w:pPr>
            <w:r>
              <w:t>I</w:t>
            </w:r>
            <w:r>
              <w:rPr>
                <w:rFonts w:hint="eastAsia"/>
              </w:rPr>
              <w:t>nt</w:t>
            </w:r>
          </w:p>
        </w:tc>
        <w:tc>
          <w:tcPr>
            <w:tcW w:w="4820" w:type="dxa"/>
            <w:tcBorders>
              <w:top w:val="single" w:sz="4" w:space="0" w:color="000000"/>
              <w:left w:val="single" w:sz="4" w:space="0" w:color="000000"/>
              <w:bottom w:val="single" w:sz="4" w:space="0" w:color="000000"/>
              <w:right w:val="single" w:sz="4" w:space="0" w:color="000000"/>
            </w:tcBorders>
            <w:vAlign w:val="center"/>
          </w:tcPr>
          <w:p w:rsidR="00022087" w:rsidRPr="00775C76" w:rsidRDefault="00022087" w:rsidP="00022087">
            <w:pPr>
              <w:spacing w:line="312" w:lineRule="exact"/>
              <w:ind w:right="-20"/>
              <w:jc w:val="both"/>
            </w:pPr>
            <w:r w:rsidRPr="00775C76">
              <w:rPr>
                <w:rFonts w:hint="eastAsia"/>
              </w:rPr>
              <w:t>0</w:t>
            </w:r>
            <w:r>
              <w:rPr>
                <w:rFonts w:hint="eastAsia"/>
              </w:rPr>
              <w:t>：成功</w:t>
            </w:r>
          </w:p>
        </w:tc>
        <w:tc>
          <w:tcPr>
            <w:tcW w:w="709" w:type="dxa"/>
            <w:tcBorders>
              <w:top w:val="single" w:sz="4" w:space="0" w:color="000000"/>
              <w:left w:val="single" w:sz="4" w:space="0" w:color="000000"/>
              <w:bottom w:val="single" w:sz="4" w:space="0" w:color="000000"/>
              <w:right w:val="single" w:sz="4" w:space="0" w:color="000000"/>
            </w:tcBorders>
            <w:vAlign w:val="center"/>
          </w:tcPr>
          <w:p w:rsidR="00022087" w:rsidRPr="00775C76" w:rsidRDefault="00022087" w:rsidP="000A291A">
            <w:pPr>
              <w:jc w:val="both"/>
            </w:pPr>
            <w:r>
              <w:rPr>
                <w:rFonts w:hint="eastAsia"/>
              </w:rPr>
              <w:t>M</w:t>
            </w:r>
          </w:p>
        </w:tc>
      </w:tr>
      <w:tr w:rsidR="00022087" w:rsidRPr="00270E48" w:rsidTr="000A291A">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022087" w:rsidRPr="00286EBC" w:rsidRDefault="00022087" w:rsidP="000A291A">
            <w:pPr>
              <w:ind w:right="-20"/>
              <w:jc w:val="both"/>
            </w:pPr>
            <w:r>
              <w:rPr>
                <w:rFonts w:hint="eastAsia"/>
              </w:rPr>
              <w:lastRenderedPageBreak/>
              <w:t>returnDesc</w:t>
            </w:r>
          </w:p>
        </w:tc>
        <w:tc>
          <w:tcPr>
            <w:tcW w:w="1134" w:type="dxa"/>
            <w:tcBorders>
              <w:top w:val="single" w:sz="4" w:space="0" w:color="000000"/>
              <w:left w:val="single" w:sz="4" w:space="0" w:color="000000"/>
              <w:bottom w:val="single" w:sz="4" w:space="0" w:color="000000"/>
              <w:right w:val="single" w:sz="4" w:space="0" w:color="000000"/>
            </w:tcBorders>
            <w:vAlign w:val="center"/>
          </w:tcPr>
          <w:p w:rsidR="00022087" w:rsidRPr="00286EBC" w:rsidRDefault="00022087" w:rsidP="000A291A">
            <w:pPr>
              <w:spacing w:line="241" w:lineRule="auto"/>
              <w:ind w:right="51"/>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022087" w:rsidRPr="00775C76" w:rsidRDefault="00022087" w:rsidP="000A291A">
            <w:pPr>
              <w:spacing w:line="312" w:lineRule="exact"/>
              <w:ind w:right="-20"/>
              <w:jc w:val="both"/>
            </w:pPr>
            <w:r>
              <w:rPr>
                <w:rFonts w:hint="eastAsia"/>
              </w:rPr>
              <w:t>返回描述信息</w:t>
            </w:r>
          </w:p>
        </w:tc>
        <w:tc>
          <w:tcPr>
            <w:tcW w:w="709" w:type="dxa"/>
            <w:tcBorders>
              <w:top w:val="single" w:sz="4" w:space="0" w:color="000000"/>
              <w:left w:val="single" w:sz="4" w:space="0" w:color="000000"/>
              <w:bottom w:val="single" w:sz="4" w:space="0" w:color="000000"/>
              <w:right w:val="single" w:sz="4" w:space="0" w:color="000000"/>
            </w:tcBorders>
            <w:vAlign w:val="center"/>
          </w:tcPr>
          <w:p w:rsidR="00022087" w:rsidRPr="00775C76" w:rsidRDefault="00022087" w:rsidP="000A291A">
            <w:pPr>
              <w:jc w:val="both"/>
            </w:pPr>
            <w:r>
              <w:rPr>
                <w:rFonts w:hint="eastAsia"/>
              </w:rPr>
              <w:t>M</w:t>
            </w:r>
          </w:p>
        </w:tc>
      </w:tr>
      <w:tr w:rsidR="00022087" w:rsidRPr="00270E48" w:rsidTr="000A291A">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022087" w:rsidRDefault="00022087" w:rsidP="000A291A">
            <w:pPr>
              <w:ind w:right="-20"/>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rsidR="00022087" w:rsidRPr="00286EBC" w:rsidRDefault="00022087" w:rsidP="000A291A">
            <w:pPr>
              <w:spacing w:line="241" w:lineRule="auto"/>
              <w:ind w:right="51"/>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022087" w:rsidRDefault="00022087" w:rsidP="000A291A">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022087" w:rsidRDefault="00022087" w:rsidP="000A291A">
            <w:pPr>
              <w:jc w:val="both"/>
            </w:pPr>
          </w:p>
        </w:tc>
      </w:tr>
      <w:tr w:rsidR="001D02C6" w:rsidRPr="00270E48" w:rsidTr="008A71B2">
        <w:trPr>
          <w:trHeight w:val="20"/>
        </w:trPr>
        <w:tc>
          <w:tcPr>
            <w:tcW w:w="1552" w:type="dxa"/>
            <w:tcBorders>
              <w:top w:val="single" w:sz="4" w:space="0" w:color="000000"/>
              <w:left w:val="single" w:sz="4" w:space="0" w:color="000000"/>
              <w:bottom w:val="single" w:sz="4" w:space="0" w:color="000000"/>
              <w:right w:val="single" w:sz="4" w:space="0" w:color="000000"/>
            </w:tcBorders>
          </w:tcPr>
          <w:p w:rsidR="001D02C6" w:rsidRDefault="001D02C6" w:rsidP="000A291A">
            <w:pPr>
              <w:ind w:right="-20"/>
              <w:jc w:val="both"/>
            </w:pPr>
            <w:r>
              <w:rPr>
                <w:rFonts w:hint="eastAsia"/>
              </w:rPr>
              <w:t>payPass</w:t>
            </w:r>
          </w:p>
        </w:tc>
        <w:tc>
          <w:tcPr>
            <w:tcW w:w="1134" w:type="dxa"/>
            <w:tcBorders>
              <w:top w:val="single" w:sz="4" w:space="0" w:color="000000"/>
              <w:left w:val="single" w:sz="4" w:space="0" w:color="000000"/>
              <w:bottom w:val="single" w:sz="4" w:space="0" w:color="000000"/>
              <w:right w:val="single" w:sz="4" w:space="0" w:color="000000"/>
            </w:tcBorders>
          </w:tcPr>
          <w:p w:rsidR="001D02C6" w:rsidRPr="00286EBC" w:rsidRDefault="001D02C6" w:rsidP="000A291A">
            <w:pPr>
              <w:spacing w:line="241" w:lineRule="auto"/>
              <w:ind w:right="51"/>
              <w:jc w:val="both"/>
            </w:pPr>
            <w:r w:rsidRPr="000454FB">
              <w:rPr>
                <w:rFonts w:hint="eastAsia"/>
                <w:b/>
                <w:sz w:val="20"/>
              </w:rPr>
              <w:t>payPassObj</w:t>
            </w:r>
          </w:p>
        </w:tc>
        <w:tc>
          <w:tcPr>
            <w:tcW w:w="4820" w:type="dxa"/>
            <w:tcBorders>
              <w:top w:val="single" w:sz="4" w:space="0" w:color="000000"/>
              <w:left w:val="single" w:sz="4" w:space="0" w:color="000000"/>
              <w:bottom w:val="single" w:sz="4" w:space="0" w:color="000000"/>
              <w:right w:val="single" w:sz="4" w:space="0" w:color="000000"/>
            </w:tcBorders>
            <w:vAlign w:val="center"/>
          </w:tcPr>
          <w:p w:rsidR="001D02C6" w:rsidRDefault="001D02C6" w:rsidP="008A71B2">
            <w:pPr>
              <w:spacing w:line="312" w:lineRule="exact"/>
              <w:ind w:right="-20"/>
              <w:jc w:val="both"/>
            </w:pPr>
            <w:r>
              <w:rPr>
                <w:rFonts w:hint="eastAsia"/>
              </w:rPr>
              <w:t>支付密码对象，用于返回支付密码的属性。</w:t>
            </w:r>
          </w:p>
          <w:p w:rsidR="001D02C6" w:rsidRDefault="001D02C6" w:rsidP="000A291A">
            <w:pPr>
              <w:spacing w:line="312" w:lineRule="exact"/>
              <w:ind w:right="-20"/>
              <w:jc w:val="both"/>
            </w:pPr>
            <w:r>
              <w:rPr>
                <w:rFonts w:hint="eastAsia"/>
              </w:rPr>
              <w:t>注：使用支付密码时有效</w:t>
            </w:r>
          </w:p>
        </w:tc>
        <w:tc>
          <w:tcPr>
            <w:tcW w:w="709" w:type="dxa"/>
            <w:tcBorders>
              <w:top w:val="single" w:sz="4" w:space="0" w:color="000000"/>
              <w:left w:val="single" w:sz="4" w:space="0" w:color="000000"/>
              <w:bottom w:val="single" w:sz="4" w:space="0" w:color="000000"/>
              <w:right w:val="single" w:sz="4" w:space="0" w:color="000000"/>
            </w:tcBorders>
            <w:vAlign w:val="center"/>
          </w:tcPr>
          <w:p w:rsidR="001D02C6" w:rsidRPr="00775C76" w:rsidRDefault="001D02C6" w:rsidP="000A291A">
            <w:pPr>
              <w:jc w:val="both"/>
            </w:pPr>
            <w:r>
              <w:rPr>
                <w:rFonts w:hint="eastAsia"/>
              </w:rPr>
              <w:t>O</w:t>
            </w:r>
          </w:p>
        </w:tc>
      </w:tr>
    </w:tbl>
    <w:p w:rsidR="00022087" w:rsidRDefault="00022087" w:rsidP="00022087">
      <w:pPr>
        <w:ind w:firstLineChars="150" w:firstLine="316"/>
        <w:rPr>
          <w:b/>
        </w:rPr>
      </w:pPr>
    </w:p>
    <w:p w:rsidR="00022087" w:rsidRPr="00B05E9E" w:rsidRDefault="00022087" w:rsidP="00022087">
      <w:pPr>
        <w:ind w:firstLineChars="150" w:firstLine="316"/>
        <w:rPr>
          <w:b/>
        </w:rPr>
      </w:pPr>
      <w:r w:rsidRPr="00B05E9E">
        <w:rPr>
          <w:rFonts w:hint="eastAsia"/>
          <w:b/>
        </w:rPr>
        <w:t>示例</w:t>
      </w:r>
    </w:p>
    <w:tbl>
      <w:tblPr>
        <w:tblW w:w="0" w:type="auto"/>
        <w:tblInd w:w="3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701"/>
        <w:gridCol w:w="6379"/>
      </w:tblGrid>
      <w:tr w:rsidR="00022087" w:rsidRPr="0038247B" w:rsidTr="000A291A">
        <w:trPr>
          <w:cantSplit/>
          <w:trHeight w:val="300"/>
        </w:trPr>
        <w:tc>
          <w:tcPr>
            <w:tcW w:w="170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022087" w:rsidRPr="0038247B" w:rsidRDefault="00022087" w:rsidP="000A291A">
            <w:pPr>
              <w:pStyle w:val="TableHeading"/>
            </w:pPr>
            <w:r w:rsidRPr="0038247B">
              <w:t>Req/Response</w:t>
            </w:r>
          </w:p>
        </w:tc>
        <w:tc>
          <w:tcPr>
            <w:tcW w:w="637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022087" w:rsidRPr="0038247B" w:rsidRDefault="00022087" w:rsidP="000A291A">
            <w:pPr>
              <w:pStyle w:val="TableHeading"/>
            </w:pPr>
            <w:r w:rsidRPr="0038247B">
              <w:t>Example</w:t>
            </w:r>
          </w:p>
        </w:tc>
      </w:tr>
      <w:tr w:rsidR="00022087" w:rsidRPr="001C6E22" w:rsidTr="000A291A">
        <w:trPr>
          <w:cantSplit/>
          <w:trHeight w:val="281"/>
        </w:trPr>
        <w:tc>
          <w:tcPr>
            <w:tcW w:w="1701" w:type="dxa"/>
          </w:tcPr>
          <w:p w:rsidR="00022087" w:rsidRPr="002B69A5" w:rsidRDefault="00022087" w:rsidP="000A291A">
            <w:pPr>
              <w:pStyle w:val="TableText"/>
              <w:rPr>
                <w:lang w:val="fr-FR"/>
              </w:rPr>
            </w:pPr>
            <w:r w:rsidRPr="0038247B">
              <w:t>HTTP Request</w:t>
            </w:r>
          </w:p>
        </w:tc>
        <w:tc>
          <w:tcPr>
            <w:tcW w:w="6379" w:type="dxa"/>
          </w:tcPr>
          <w:p w:rsidR="00D9046A" w:rsidRPr="00D9046A" w:rsidRDefault="00D9046A" w:rsidP="00D9046A">
            <w:pPr>
              <w:pStyle w:val="TerminalDisplayinTable"/>
              <w:shd w:val="clear" w:color="auto" w:fill="D9D9D9"/>
              <w:spacing w:line="240" w:lineRule="auto"/>
              <w:ind w:firstLineChars="21" w:firstLine="42"/>
              <w:rPr>
                <w:rFonts w:ascii="Arial" w:hAnsi="Arial" w:cs="Arial"/>
                <w:spacing w:val="0"/>
                <w:sz w:val="20"/>
                <w:szCs w:val="20"/>
                <w:lang w:val="fr-FR"/>
              </w:rPr>
            </w:pPr>
            <w:r w:rsidRPr="00D9046A">
              <w:rPr>
                <w:rFonts w:ascii="Arial" w:hAnsi="Arial" w:cs="Arial"/>
                <w:spacing w:val="0"/>
                <w:sz w:val="20"/>
                <w:szCs w:val="20"/>
                <w:lang w:val="fr-FR"/>
              </w:rPr>
              <w:t>{</w:t>
            </w:r>
          </w:p>
          <w:p w:rsidR="00D9046A" w:rsidRPr="00D9046A" w:rsidRDefault="00D9046A" w:rsidP="00D9046A">
            <w:pPr>
              <w:pStyle w:val="TerminalDisplayinTable"/>
              <w:shd w:val="clear" w:color="auto" w:fill="D9D9D9"/>
              <w:spacing w:line="240" w:lineRule="auto"/>
              <w:ind w:firstLineChars="21" w:firstLine="42"/>
              <w:rPr>
                <w:rFonts w:ascii="Arial" w:hAnsi="Arial" w:cs="Arial"/>
                <w:spacing w:val="0"/>
                <w:sz w:val="20"/>
                <w:szCs w:val="20"/>
                <w:lang w:val="fr-FR"/>
              </w:rPr>
            </w:pPr>
            <w:r w:rsidRPr="00D9046A">
              <w:rPr>
                <w:rFonts w:ascii="Arial" w:hAnsi="Arial" w:cs="Arial"/>
                <w:spacing w:val="0"/>
                <w:sz w:val="20"/>
                <w:szCs w:val="20"/>
                <w:lang w:val="fr-FR"/>
              </w:rPr>
              <w:t xml:space="preserve">    "userID": "900086000000010204",</w:t>
            </w:r>
          </w:p>
          <w:p w:rsidR="00D9046A" w:rsidRPr="00D9046A" w:rsidRDefault="00D9046A" w:rsidP="00D9046A">
            <w:pPr>
              <w:pStyle w:val="TerminalDisplayinTable"/>
              <w:shd w:val="clear" w:color="auto" w:fill="D9D9D9"/>
              <w:spacing w:line="240" w:lineRule="auto"/>
              <w:ind w:firstLineChars="21" w:firstLine="42"/>
              <w:rPr>
                <w:rFonts w:ascii="Arial" w:hAnsi="Arial" w:cs="Arial"/>
                <w:spacing w:val="0"/>
                <w:sz w:val="20"/>
                <w:szCs w:val="20"/>
                <w:lang w:val="fr-FR"/>
              </w:rPr>
            </w:pPr>
            <w:r w:rsidRPr="00D9046A">
              <w:rPr>
                <w:rFonts w:ascii="Arial" w:hAnsi="Arial" w:cs="Arial"/>
                <w:spacing w:val="0"/>
                <w:sz w:val="20"/>
                <w:szCs w:val="20"/>
                <w:lang w:val="fr-FR"/>
              </w:rPr>
              <w:t xml:space="preserve">    "applicationID": "111",</w:t>
            </w:r>
          </w:p>
          <w:p w:rsidR="00D9046A" w:rsidRPr="00D9046A" w:rsidRDefault="00D9046A" w:rsidP="00D9046A">
            <w:pPr>
              <w:pStyle w:val="TerminalDisplayinTable"/>
              <w:shd w:val="clear" w:color="auto" w:fill="D9D9D9"/>
              <w:spacing w:line="240" w:lineRule="auto"/>
              <w:ind w:firstLineChars="21" w:firstLine="42"/>
              <w:rPr>
                <w:rFonts w:ascii="Arial" w:hAnsi="Arial" w:cs="Arial"/>
                <w:spacing w:val="0"/>
                <w:sz w:val="20"/>
                <w:szCs w:val="20"/>
                <w:lang w:val="fr-FR"/>
              </w:rPr>
            </w:pPr>
            <w:r w:rsidRPr="00D9046A">
              <w:rPr>
                <w:rFonts w:ascii="Arial" w:hAnsi="Arial" w:cs="Arial"/>
                <w:spacing w:val="0"/>
                <w:sz w:val="20"/>
                <w:szCs w:val="20"/>
                <w:lang w:val="fr-FR"/>
              </w:rPr>
              <w:t xml:space="preserve">    "clientID": "900086000000010204",</w:t>
            </w:r>
          </w:p>
          <w:p w:rsidR="00D9046A" w:rsidRPr="00D9046A" w:rsidRDefault="00D9046A" w:rsidP="00D9046A">
            <w:pPr>
              <w:pStyle w:val="TerminalDisplayinTable"/>
              <w:shd w:val="clear" w:color="auto" w:fill="D9D9D9"/>
              <w:spacing w:line="240" w:lineRule="auto"/>
              <w:ind w:firstLineChars="21" w:firstLine="42"/>
              <w:rPr>
                <w:rFonts w:ascii="Arial" w:hAnsi="Arial" w:cs="Arial"/>
                <w:spacing w:val="0"/>
                <w:sz w:val="20"/>
                <w:szCs w:val="20"/>
                <w:lang w:val="fr-FR"/>
              </w:rPr>
            </w:pPr>
            <w:r w:rsidRPr="00D9046A">
              <w:rPr>
                <w:rFonts w:ascii="Arial" w:hAnsi="Arial" w:cs="Arial"/>
                <w:spacing w:val="0"/>
                <w:sz w:val="20"/>
                <w:szCs w:val="20"/>
                <w:lang w:val="fr-FR"/>
              </w:rPr>
              <w:t xml:space="preserve">    "clientPass": "123456",</w:t>
            </w:r>
          </w:p>
          <w:p w:rsidR="00D9046A" w:rsidRPr="00D9046A" w:rsidRDefault="00D9046A" w:rsidP="00D9046A">
            <w:pPr>
              <w:pStyle w:val="TerminalDisplayinTable"/>
              <w:shd w:val="clear" w:color="auto" w:fill="D9D9D9"/>
              <w:spacing w:line="240" w:lineRule="auto"/>
              <w:ind w:firstLineChars="21" w:firstLine="42"/>
              <w:rPr>
                <w:rFonts w:ascii="Arial" w:hAnsi="Arial" w:cs="Arial"/>
                <w:spacing w:val="0"/>
                <w:sz w:val="20"/>
                <w:szCs w:val="20"/>
                <w:lang w:val="fr-FR"/>
              </w:rPr>
            </w:pPr>
            <w:r w:rsidRPr="00D9046A">
              <w:rPr>
                <w:rFonts w:ascii="Arial" w:hAnsi="Arial" w:cs="Arial"/>
                <w:spacing w:val="0"/>
                <w:sz w:val="20"/>
                <w:szCs w:val="20"/>
                <w:lang w:val="fr-FR"/>
              </w:rPr>
              <w:t xml:space="preserve">    "walletAppId": "wallet",</w:t>
            </w:r>
          </w:p>
          <w:p w:rsidR="00D9046A" w:rsidRPr="00D9046A" w:rsidRDefault="00D9046A" w:rsidP="00D9046A">
            <w:pPr>
              <w:pStyle w:val="TerminalDisplayinTable"/>
              <w:shd w:val="clear" w:color="auto" w:fill="D9D9D9"/>
              <w:spacing w:line="240" w:lineRule="auto"/>
              <w:ind w:firstLineChars="21" w:firstLine="42"/>
              <w:rPr>
                <w:rFonts w:ascii="Arial" w:hAnsi="Arial" w:cs="Arial"/>
                <w:spacing w:val="0"/>
                <w:sz w:val="20"/>
                <w:szCs w:val="20"/>
                <w:lang w:val="fr-FR"/>
              </w:rPr>
            </w:pPr>
            <w:r w:rsidRPr="00D9046A">
              <w:rPr>
                <w:rFonts w:ascii="Arial" w:hAnsi="Arial" w:cs="Arial"/>
                <w:spacing w:val="0"/>
                <w:sz w:val="20"/>
                <w:szCs w:val="20"/>
                <w:lang w:val="fr-FR"/>
              </w:rPr>
              <w:t xml:space="preserve">    "deviceID": "111",</w:t>
            </w:r>
          </w:p>
          <w:p w:rsidR="00D9046A" w:rsidRPr="00D9046A" w:rsidRDefault="00D9046A" w:rsidP="00D9046A">
            <w:pPr>
              <w:pStyle w:val="TerminalDisplayinTable"/>
              <w:shd w:val="clear" w:color="auto" w:fill="D9D9D9"/>
              <w:spacing w:line="240" w:lineRule="auto"/>
              <w:ind w:firstLineChars="21" w:firstLine="42"/>
              <w:rPr>
                <w:rFonts w:ascii="Arial" w:hAnsi="Arial" w:cs="Arial"/>
                <w:spacing w:val="0"/>
                <w:sz w:val="20"/>
                <w:szCs w:val="20"/>
                <w:lang w:val="fr-FR"/>
              </w:rPr>
            </w:pPr>
            <w:r w:rsidRPr="00D9046A">
              <w:rPr>
                <w:rFonts w:ascii="Arial" w:hAnsi="Arial" w:cs="Arial"/>
                <w:spacing w:val="0"/>
                <w:sz w:val="20"/>
                <w:szCs w:val="20"/>
                <w:lang w:val="fr-FR"/>
              </w:rPr>
              <w:t xml:space="preserve">    "deviceType": "11",</w:t>
            </w:r>
          </w:p>
          <w:p w:rsidR="00D9046A" w:rsidRPr="00D9046A" w:rsidRDefault="00D9046A" w:rsidP="00D9046A">
            <w:pPr>
              <w:pStyle w:val="TerminalDisplayinTable"/>
              <w:shd w:val="clear" w:color="auto" w:fill="D9D9D9"/>
              <w:spacing w:line="240" w:lineRule="auto"/>
              <w:ind w:firstLineChars="21" w:firstLine="42"/>
              <w:rPr>
                <w:rFonts w:ascii="Arial" w:hAnsi="Arial" w:cs="Arial"/>
                <w:spacing w:val="0"/>
                <w:sz w:val="20"/>
                <w:szCs w:val="20"/>
                <w:lang w:val="fr-FR"/>
              </w:rPr>
            </w:pPr>
            <w:r w:rsidRPr="00D9046A">
              <w:rPr>
                <w:rFonts w:ascii="Arial" w:hAnsi="Arial" w:cs="Arial"/>
                <w:spacing w:val="0"/>
                <w:sz w:val="20"/>
                <w:szCs w:val="20"/>
                <w:lang w:val="fr-FR"/>
              </w:rPr>
              <w:t xml:space="preserve">    "time": 12345677,</w:t>
            </w:r>
          </w:p>
          <w:p w:rsidR="00D9046A" w:rsidRPr="00D9046A" w:rsidRDefault="00D9046A" w:rsidP="00D9046A">
            <w:pPr>
              <w:pStyle w:val="TerminalDisplayinTable"/>
              <w:shd w:val="clear" w:color="auto" w:fill="D9D9D9"/>
              <w:spacing w:line="240" w:lineRule="auto"/>
              <w:ind w:firstLineChars="21" w:firstLine="42"/>
              <w:rPr>
                <w:rFonts w:ascii="Arial" w:hAnsi="Arial" w:cs="Arial"/>
                <w:spacing w:val="0"/>
                <w:sz w:val="20"/>
                <w:szCs w:val="20"/>
                <w:lang w:val="fr-FR"/>
              </w:rPr>
            </w:pPr>
            <w:r w:rsidRPr="00D9046A">
              <w:rPr>
                <w:rFonts w:ascii="Arial" w:hAnsi="Arial" w:cs="Arial"/>
                <w:spacing w:val="0"/>
                <w:sz w:val="20"/>
                <w:szCs w:val="20"/>
                <w:lang w:val="fr-FR"/>
              </w:rPr>
              <w:t xml:space="preserve">    "sign": "111"</w:t>
            </w:r>
          </w:p>
          <w:p w:rsidR="00022087" w:rsidRDefault="00D9046A" w:rsidP="00D9046A">
            <w:pPr>
              <w:pStyle w:val="TerminalDisplayinTable"/>
              <w:shd w:val="clear" w:color="auto" w:fill="D9D9D9"/>
              <w:spacing w:line="240" w:lineRule="auto"/>
              <w:ind w:firstLineChars="21" w:firstLine="42"/>
              <w:rPr>
                <w:rFonts w:ascii="Arial" w:hAnsi="Arial" w:cs="Arial"/>
                <w:spacing w:val="0"/>
                <w:sz w:val="20"/>
                <w:szCs w:val="20"/>
                <w:lang w:val="fr-FR"/>
              </w:rPr>
            </w:pPr>
            <w:r w:rsidRPr="00D9046A">
              <w:rPr>
                <w:rFonts w:ascii="Arial" w:hAnsi="Arial" w:cs="Arial"/>
                <w:spacing w:val="0"/>
                <w:sz w:val="20"/>
                <w:szCs w:val="20"/>
                <w:lang w:val="fr-FR"/>
              </w:rPr>
              <w:t>}</w:t>
            </w:r>
          </w:p>
        </w:tc>
      </w:tr>
      <w:tr w:rsidR="00022087" w:rsidRPr="001C6E22" w:rsidTr="000A291A">
        <w:trPr>
          <w:cantSplit/>
          <w:trHeight w:val="281"/>
        </w:trPr>
        <w:tc>
          <w:tcPr>
            <w:tcW w:w="1701" w:type="dxa"/>
          </w:tcPr>
          <w:p w:rsidR="00022087" w:rsidRPr="002B69A5" w:rsidRDefault="00022087" w:rsidP="000A291A">
            <w:pPr>
              <w:pStyle w:val="TableText"/>
              <w:rPr>
                <w:lang w:val="fr-FR"/>
              </w:rPr>
            </w:pPr>
            <w:r w:rsidRPr="002B69A5">
              <w:rPr>
                <w:lang w:val="fr-FR"/>
              </w:rPr>
              <w:t>HTT</w:t>
            </w:r>
            <w:r>
              <w:rPr>
                <w:rFonts w:hint="eastAsia"/>
                <w:lang w:val="fr-FR"/>
              </w:rPr>
              <w:t>P</w:t>
            </w:r>
            <w:r w:rsidRPr="002B69A5">
              <w:rPr>
                <w:lang w:val="fr-FR"/>
              </w:rPr>
              <w:t xml:space="preserve"> Response</w:t>
            </w:r>
          </w:p>
        </w:tc>
        <w:tc>
          <w:tcPr>
            <w:tcW w:w="6379" w:type="dxa"/>
          </w:tcPr>
          <w:p w:rsidR="00202FFF" w:rsidRPr="0052213E" w:rsidRDefault="00202FFF" w:rsidP="00202FFF">
            <w:pPr>
              <w:pStyle w:val="TerminalDisplayinTable"/>
              <w:shd w:val="clear" w:color="auto" w:fill="D9D9D9"/>
              <w:spacing w:line="240" w:lineRule="auto"/>
              <w:rPr>
                <w:rFonts w:ascii="Arial" w:hAnsi="Arial" w:cs="Arial"/>
                <w:spacing w:val="0"/>
                <w:sz w:val="18"/>
                <w:szCs w:val="20"/>
                <w:lang w:val="fr-FR"/>
              </w:rPr>
            </w:pPr>
            <w:r w:rsidRPr="0052213E">
              <w:rPr>
                <w:rFonts w:ascii="Arial" w:hAnsi="Arial" w:cs="Arial"/>
                <w:spacing w:val="0"/>
                <w:sz w:val="18"/>
                <w:szCs w:val="20"/>
                <w:lang w:val="fr-FR"/>
              </w:rPr>
              <w:t>{</w:t>
            </w:r>
          </w:p>
          <w:p w:rsidR="00202FFF" w:rsidRPr="0052213E" w:rsidRDefault="00202FFF" w:rsidP="00202FFF">
            <w:pPr>
              <w:pStyle w:val="TerminalDisplayinTable"/>
              <w:shd w:val="clear" w:color="auto" w:fill="D9D9D9"/>
              <w:spacing w:line="240" w:lineRule="auto"/>
              <w:rPr>
                <w:rFonts w:ascii="Arial" w:hAnsi="Arial" w:cs="Arial"/>
                <w:spacing w:val="0"/>
                <w:sz w:val="18"/>
                <w:szCs w:val="20"/>
                <w:lang w:val="fr-FR"/>
              </w:rPr>
            </w:pPr>
            <w:r w:rsidRPr="0052213E">
              <w:rPr>
                <w:rFonts w:ascii="Arial" w:hAnsi="Arial" w:cs="Arial"/>
                <w:spacing w:val="0"/>
                <w:sz w:val="18"/>
                <w:szCs w:val="20"/>
                <w:lang w:val="fr-FR"/>
              </w:rPr>
              <w:t xml:space="preserve">    "returnCode": 0,</w:t>
            </w:r>
          </w:p>
          <w:p w:rsidR="00202FFF" w:rsidRPr="0052213E" w:rsidRDefault="00202FFF" w:rsidP="00202FFF">
            <w:pPr>
              <w:pStyle w:val="TerminalDisplayinTable"/>
              <w:shd w:val="clear" w:color="auto" w:fill="D9D9D9"/>
              <w:spacing w:line="240" w:lineRule="auto"/>
              <w:rPr>
                <w:rFonts w:ascii="Arial" w:hAnsi="Arial" w:cs="Arial"/>
                <w:spacing w:val="0"/>
                <w:sz w:val="18"/>
                <w:szCs w:val="20"/>
                <w:lang w:val="fr-FR"/>
              </w:rPr>
            </w:pPr>
            <w:r w:rsidRPr="0052213E">
              <w:rPr>
                <w:rFonts w:ascii="Arial" w:hAnsi="Arial" w:cs="Arial"/>
                <w:spacing w:val="0"/>
                <w:sz w:val="18"/>
                <w:szCs w:val="20"/>
                <w:lang w:val="fr-FR"/>
              </w:rPr>
              <w:t xml:space="preserve">    "returnDesc": "success"</w:t>
            </w:r>
          </w:p>
          <w:p w:rsidR="00022087" w:rsidRPr="00AA725F" w:rsidRDefault="00202FFF" w:rsidP="00202FFF">
            <w:pPr>
              <w:pStyle w:val="TerminalDisplayinTable"/>
              <w:shd w:val="clear" w:color="auto" w:fill="D9D9D9"/>
              <w:spacing w:line="240" w:lineRule="auto"/>
              <w:rPr>
                <w:rFonts w:ascii="Arial" w:hAnsi="Arial" w:cs="Arial"/>
                <w:spacing w:val="0"/>
                <w:sz w:val="20"/>
                <w:szCs w:val="20"/>
                <w:lang w:val="fr-FR"/>
              </w:rPr>
            </w:pPr>
            <w:r w:rsidRPr="0052213E">
              <w:rPr>
                <w:rFonts w:ascii="Arial" w:hAnsi="Arial" w:cs="Arial"/>
                <w:spacing w:val="0"/>
                <w:sz w:val="18"/>
                <w:szCs w:val="20"/>
                <w:lang w:val="fr-FR"/>
              </w:rPr>
              <w:t>}</w:t>
            </w:r>
          </w:p>
        </w:tc>
      </w:tr>
    </w:tbl>
    <w:p w:rsidR="00022087" w:rsidRDefault="00022087" w:rsidP="00022087">
      <w:pPr>
        <w:spacing w:line="312" w:lineRule="exact"/>
        <w:ind w:right="-20"/>
      </w:pPr>
    </w:p>
    <w:p w:rsidR="00022087" w:rsidRDefault="00022087" w:rsidP="00D54B32">
      <w:pPr>
        <w:ind w:firstLineChars="150" w:firstLine="316"/>
        <w:rPr>
          <w:b/>
        </w:rPr>
      </w:pPr>
    </w:p>
    <w:p w:rsidR="00932E67" w:rsidRDefault="00932E67" w:rsidP="00932E67">
      <w:pPr>
        <w:pStyle w:val="2"/>
      </w:pPr>
      <w:r>
        <w:rPr>
          <w:rFonts w:hint="eastAsia"/>
        </w:rPr>
        <w:t>MP</w:t>
      </w:r>
      <w:r>
        <w:rPr>
          <w:rFonts w:hint="eastAsia"/>
        </w:rPr>
        <w:t>回调通知接口</w:t>
      </w:r>
    </w:p>
    <w:p w:rsidR="00932E67" w:rsidRDefault="00932E67" w:rsidP="00932E67">
      <w:pPr>
        <w:ind w:firstLineChars="150" w:firstLine="315"/>
      </w:pPr>
      <w:r w:rsidRPr="00665A25">
        <w:rPr>
          <w:rFonts w:hint="eastAsia"/>
        </w:rPr>
        <w:t>方法名称</w:t>
      </w:r>
      <w:r>
        <w:rPr>
          <w:rFonts w:hint="eastAsia"/>
        </w:rPr>
        <w:t>：</w:t>
      </w:r>
      <w:r>
        <w:rPr>
          <w:rFonts w:hint="eastAsia"/>
        </w:rPr>
        <w:t>/client/callback/payNotify4MP.action</w:t>
      </w:r>
    </w:p>
    <w:p w:rsidR="00932E67" w:rsidRDefault="00932E67" w:rsidP="00932E67">
      <w:pPr>
        <w:ind w:firstLineChars="150" w:firstLine="315"/>
      </w:pPr>
      <w:r>
        <w:rPr>
          <w:rFonts w:hint="eastAsia"/>
        </w:rPr>
        <w:t>方法描述：</w:t>
      </w:r>
      <w:r>
        <w:rPr>
          <w:rFonts w:hint="eastAsia"/>
        </w:rPr>
        <w:t>MP</w:t>
      </w:r>
      <w:r>
        <w:rPr>
          <w:rFonts w:hint="eastAsia"/>
        </w:rPr>
        <w:t>在处理订单后，通过该接口通知支付服务器支付结果。</w:t>
      </w:r>
    </w:p>
    <w:p w:rsidR="00932E67" w:rsidRPr="00310937" w:rsidRDefault="00932E67" w:rsidP="00310937">
      <w:r>
        <w:rPr>
          <w:rFonts w:hint="eastAsia"/>
        </w:rPr>
        <w:t>具体参考接口文档《</w:t>
      </w:r>
      <w:r w:rsidR="00310937" w:rsidRPr="00310937">
        <w:t>MP Integration_20140717.pdf</w:t>
      </w:r>
      <w:r>
        <w:rPr>
          <w:rFonts w:hint="eastAsia"/>
        </w:rPr>
        <w:t>》</w:t>
      </w:r>
      <w:r w:rsidR="00310937">
        <w:rPr>
          <w:rFonts w:hint="eastAsia"/>
        </w:rPr>
        <w:t>，更详细的接口资料</w:t>
      </w:r>
      <w:r w:rsidR="00310937">
        <w:rPr>
          <w:rFonts w:hint="eastAsia"/>
        </w:rPr>
        <w:t>url</w:t>
      </w:r>
      <w:r w:rsidR="00310937">
        <w:rPr>
          <w:rFonts w:hint="eastAsia"/>
        </w:rPr>
        <w:t>：</w:t>
      </w:r>
      <w:hyperlink r:id="rId11" w:history="1">
        <w:r w:rsidR="00310937">
          <w:rPr>
            <w:rStyle w:val="afa"/>
            <w:rFonts w:cs="Tahoma" w:hint="eastAsia"/>
            <w:sz w:val="25"/>
            <w:szCs w:val="25"/>
          </w:rPr>
          <w:t>http://developers.mercadopago.com/?lang=en_US</w:t>
        </w:r>
      </w:hyperlink>
    </w:p>
    <w:p w:rsidR="00D54B32" w:rsidRDefault="00D54B32">
      <w:pPr>
        <w:spacing w:line="240" w:lineRule="auto"/>
      </w:pPr>
    </w:p>
    <w:p w:rsidR="00E334FA" w:rsidRPr="00016DEA" w:rsidRDefault="00E334FA" w:rsidP="00E334FA">
      <w:pPr>
        <w:pStyle w:val="2"/>
      </w:pPr>
      <w:r>
        <w:rPr>
          <w:rFonts w:hint="eastAsia"/>
        </w:rPr>
        <w:t>订单同步（管理台使用）</w:t>
      </w:r>
    </w:p>
    <w:p w:rsidR="00E334FA" w:rsidRDefault="005B1AA2" w:rsidP="00E334FA">
      <w:pPr>
        <w:ind w:firstLineChars="150" w:firstLine="315"/>
      </w:pPr>
      <w:r>
        <w:rPr>
          <w:rFonts w:hint="eastAsia"/>
        </w:rPr>
        <w:t>方法名称</w:t>
      </w:r>
      <w:r w:rsidR="00E334FA" w:rsidRPr="00E334FA">
        <w:rPr>
          <w:rFonts w:hint="eastAsia"/>
        </w:rPr>
        <w:t>：</w:t>
      </w:r>
      <w:r w:rsidR="00E334FA" w:rsidRPr="005B1AA2">
        <w:t>/Tasks/query.action</w:t>
      </w:r>
    </w:p>
    <w:p w:rsidR="00E334FA" w:rsidRPr="00485236" w:rsidRDefault="00E334FA" w:rsidP="00E334FA">
      <w:pPr>
        <w:ind w:firstLineChars="150" w:firstLine="315"/>
        <w:rPr>
          <w:lang w:val="fr-FR"/>
        </w:rPr>
      </w:pPr>
      <w:r>
        <w:rPr>
          <w:rFonts w:hint="eastAsia"/>
          <w:lang w:val="fr-FR"/>
        </w:rPr>
        <w:t>通过接口按时间同步易宝或者支付宝的订单。</w:t>
      </w:r>
    </w:p>
    <w:p w:rsidR="00E334FA" w:rsidRDefault="00E334FA" w:rsidP="00E334FA">
      <w:pPr>
        <w:ind w:firstLineChars="150" w:firstLine="315"/>
        <w:rPr>
          <w:lang w:val="fr-FR"/>
        </w:rPr>
      </w:pPr>
    </w:p>
    <w:p w:rsidR="00E334FA" w:rsidRPr="005B2811" w:rsidRDefault="00E334FA" w:rsidP="00E334FA">
      <w:pPr>
        <w:ind w:firstLineChars="150" w:firstLine="316"/>
        <w:rPr>
          <w:b/>
          <w:lang w:val="fr-FR"/>
        </w:rPr>
      </w:pPr>
      <w:r w:rsidRPr="00990213">
        <w:rPr>
          <w:rFonts w:hint="eastAsia"/>
          <w:b/>
        </w:rPr>
        <w:lastRenderedPageBreak/>
        <w:t>请求接口参数描述</w:t>
      </w:r>
      <w:r w:rsidRPr="005B2811">
        <w:rPr>
          <w:rFonts w:hint="eastAsia"/>
          <w:b/>
          <w:lang w:val="fr-FR"/>
        </w:rPr>
        <w:t>：</w:t>
      </w:r>
    </w:p>
    <w:tbl>
      <w:tblPr>
        <w:tblW w:w="8248" w:type="dxa"/>
        <w:tblInd w:w="121" w:type="dxa"/>
        <w:tblLayout w:type="fixed"/>
        <w:tblCellMar>
          <w:left w:w="0" w:type="dxa"/>
          <w:right w:w="0" w:type="dxa"/>
        </w:tblCellMar>
        <w:tblLook w:val="0000"/>
      </w:tblPr>
      <w:tblGrid>
        <w:gridCol w:w="1585"/>
        <w:gridCol w:w="1134"/>
        <w:gridCol w:w="4820"/>
        <w:gridCol w:w="709"/>
      </w:tblGrid>
      <w:tr w:rsidR="00E334FA" w:rsidRPr="00270E48" w:rsidTr="008C1E12">
        <w:trPr>
          <w:trHeight w:hRule="exact" w:val="370"/>
        </w:trPr>
        <w:tc>
          <w:tcPr>
            <w:tcW w:w="1585" w:type="dxa"/>
            <w:tcBorders>
              <w:top w:val="single" w:sz="4" w:space="0" w:color="000000"/>
              <w:left w:val="single" w:sz="4" w:space="0" w:color="000000"/>
              <w:bottom w:val="single" w:sz="4" w:space="0" w:color="000000"/>
              <w:right w:val="single" w:sz="4" w:space="0" w:color="000000"/>
            </w:tcBorders>
            <w:shd w:val="clear" w:color="auto" w:fill="DFDFDF"/>
          </w:tcPr>
          <w:p w:rsidR="00E334FA" w:rsidRPr="005B2811" w:rsidRDefault="00E334FA" w:rsidP="008C1E12">
            <w:pPr>
              <w:spacing w:line="307" w:lineRule="exact"/>
              <w:ind w:left="102" w:right="-20"/>
              <w:rPr>
                <w:sz w:val="24"/>
                <w:szCs w:val="24"/>
                <w:lang w:val="fr-FR"/>
              </w:rPr>
            </w:pPr>
            <w:r>
              <w:rPr>
                <w:rFonts w:ascii="微软雅黑" w:eastAsia="微软雅黑" w:cs="微软雅黑" w:hint="eastAsia"/>
                <w:b/>
                <w:bCs/>
                <w:spacing w:val="12"/>
                <w:position w:val="-1"/>
              </w:rPr>
              <w:t>参数名称</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E334FA" w:rsidRPr="00270E48" w:rsidRDefault="00E334FA" w:rsidP="008C1E12">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E334FA" w:rsidRPr="00270E48" w:rsidRDefault="00E334FA" w:rsidP="008C1E12">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E334FA" w:rsidRPr="00270E48" w:rsidRDefault="00E334FA" w:rsidP="008C1E12">
            <w:pPr>
              <w:spacing w:line="307" w:lineRule="exact"/>
              <w:ind w:left="102" w:right="-20"/>
              <w:rPr>
                <w:sz w:val="24"/>
                <w:szCs w:val="24"/>
              </w:rPr>
            </w:pPr>
            <w:r>
              <w:rPr>
                <w:rFonts w:ascii="微软雅黑" w:eastAsia="微软雅黑" w:cs="微软雅黑" w:hint="eastAsia"/>
                <w:b/>
                <w:bCs/>
                <w:spacing w:val="12"/>
                <w:position w:val="-1"/>
              </w:rPr>
              <w:t>可选</w:t>
            </w:r>
          </w:p>
        </w:tc>
      </w:tr>
      <w:tr w:rsidR="00E334FA" w:rsidRPr="00270E48" w:rsidTr="008C1E12">
        <w:trPr>
          <w:trHeight w:hRule="exact" w:val="370"/>
        </w:trPr>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E334FA" w:rsidRPr="00E334FA" w:rsidRDefault="00E334FA" w:rsidP="008C1E12">
            <w:pPr>
              <w:ind w:right="-20"/>
              <w:jc w:val="both"/>
            </w:pPr>
            <w:r w:rsidRPr="00A21060">
              <w:t>starttime</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E334FA" w:rsidRPr="0028008B" w:rsidRDefault="00E334FA" w:rsidP="008C1E12">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E334FA" w:rsidRPr="0028008B" w:rsidRDefault="007D24D3" w:rsidP="008C1E12">
            <w:pPr>
              <w:ind w:right="-20"/>
              <w:jc w:val="both"/>
            </w:pPr>
            <w:r>
              <w:rPr>
                <w:rFonts w:hint="eastAsia"/>
              </w:rPr>
              <w:t>开始时间：</w:t>
            </w:r>
            <w:r w:rsidRPr="00A21060">
              <w:t>yyyy-MM-dd</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E334FA" w:rsidRPr="0028008B" w:rsidRDefault="00E334FA" w:rsidP="008C1E12">
            <w:pPr>
              <w:ind w:right="-20"/>
              <w:jc w:val="both"/>
            </w:pPr>
            <w:r w:rsidRPr="0028008B">
              <w:rPr>
                <w:rFonts w:hint="eastAsia"/>
              </w:rPr>
              <w:t>M</w:t>
            </w:r>
          </w:p>
        </w:tc>
      </w:tr>
      <w:tr w:rsidR="00E334FA" w:rsidRPr="00270E48" w:rsidTr="008C1E12">
        <w:trPr>
          <w:trHeight w:hRule="exact" w:val="370"/>
        </w:trPr>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E334FA" w:rsidRPr="00E334FA" w:rsidRDefault="00E334FA" w:rsidP="008C1E12">
            <w:pPr>
              <w:ind w:right="-20"/>
              <w:jc w:val="both"/>
            </w:pPr>
            <w:r w:rsidRPr="00A21060">
              <w:t>endtime</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E334FA" w:rsidRDefault="00E334FA" w:rsidP="008C1E12">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E334FA" w:rsidRDefault="007D24D3" w:rsidP="007D24D3">
            <w:pPr>
              <w:ind w:right="-20"/>
              <w:jc w:val="both"/>
            </w:pPr>
            <w:r>
              <w:rPr>
                <w:rFonts w:hint="eastAsia"/>
              </w:rPr>
              <w:t>结束时间：</w:t>
            </w:r>
            <w:r w:rsidRPr="00A21060">
              <w:t>yyyy-MM-dd</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E334FA" w:rsidRPr="0028008B" w:rsidRDefault="00E334FA" w:rsidP="008C1E12">
            <w:pPr>
              <w:ind w:right="-20"/>
              <w:jc w:val="both"/>
            </w:pPr>
            <w:r>
              <w:rPr>
                <w:rFonts w:hint="eastAsia"/>
                <w:color w:val="000000" w:themeColor="text1"/>
              </w:rPr>
              <w:t>M</w:t>
            </w:r>
          </w:p>
        </w:tc>
      </w:tr>
      <w:tr w:rsidR="00E334FA" w:rsidRPr="00270E48" w:rsidTr="008C1E12">
        <w:trPr>
          <w:trHeight w:hRule="exact" w:val="370"/>
        </w:trPr>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E334FA" w:rsidRPr="00E334FA" w:rsidRDefault="00E334FA" w:rsidP="008C1E12">
            <w:pPr>
              <w:ind w:right="-20"/>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E334FA" w:rsidRDefault="00E334FA" w:rsidP="008C1E12">
            <w:pPr>
              <w:ind w:right="-20"/>
              <w:jc w:val="both"/>
            </w:pP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E334FA" w:rsidRDefault="00E334FA" w:rsidP="008C1E12">
            <w:pPr>
              <w:ind w:right="-20"/>
              <w:jc w:val="both"/>
            </w:pP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E334FA" w:rsidRPr="0028008B" w:rsidRDefault="00E334FA" w:rsidP="008C1E12">
            <w:pPr>
              <w:ind w:right="-20"/>
              <w:jc w:val="both"/>
            </w:pPr>
          </w:p>
        </w:tc>
      </w:tr>
      <w:tr w:rsidR="00E334FA" w:rsidRPr="00270E48" w:rsidTr="008C1E12">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E334FA" w:rsidRPr="00E334FA" w:rsidRDefault="00E334FA" w:rsidP="008C1E12">
            <w:pPr>
              <w:ind w:right="-20"/>
              <w:jc w:val="both"/>
            </w:pPr>
            <w:r w:rsidRPr="00A21060">
              <w:t>channel</w:t>
            </w:r>
          </w:p>
        </w:tc>
        <w:tc>
          <w:tcPr>
            <w:tcW w:w="1134" w:type="dxa"/>
            <w:tcBorders>
              <w:top w:val="single" w:sz="4" w:space="0" w:color="000000"/>
              <w:left w:val="single" w:sz="4" w:space="0" w:color="000000"/>
              <w:bottom w:val="single" w:sz="4" w:space="0" w:color="000000"/>
              <w:right w:val="single" w:sz="4" w:space="0" w:color="000000"/>
            </w:tcBorders>
            <w:vAlign w:val="center"/>
          </w:tcPr>
          <w:p w:rsidR="00E334FA" w:rsidRDefault="00E334FA" w:rsidP="008C1E12">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E334FA" w:rsidRDefault="00E334FA" w:rsidP="008C1E12">
            <w:pPr>
              <w:spacing w:line="312" w:lineRule="exact"/>
              <w:ind w:right="-20"/>
              <w:jc w:val="both"/>
            </w:pPr>
            <w:r>
              <w:rPr>
                <w:rFonts w:hint="eastAsia"/>
              </w:rPr>
              <w:t>渠道，</w:t>
            </w:r>
            <w:r>
              <w:rPr>
                <w:rFonts w:hint="eastAsia"/>
              </w:rPr>
              <w:t>YeePay</w:t>
            </w:r>
            <w:r>
              <w:rPr>
                <w:rFonts w:hint="eastAsia"/>
              </w:rPr>
              <w:t>或者</w:t>
            </w:r>
            <w:r>
              <w:rPr>
                <w:rFonts w:hint="eastAsia"/>
              </w:rPr>
              <w:t>AliPay</w:t>
            </w:r>
          </w:p>
        </w:tc>
        <w:tc>
          <w:tcPr>
            <w:tcW w:w="709" w:type="dxa"/>
            <w:tcBorders>
              <w:top w:val="single" w:sz="4" w:space="0" w:color="000000"/>
              <w:left w:val="single" w:sz="4" w:space="0" w:color="000000"/>
              <w:bottom w:val="single" w:sz="4" w:space="0" w:color="000000"/>
              <w:right w:val="single" w:sz="4" w:space="0" w:color="000000"/>
            </w:tcBorders>
            <w:vAlign w:val="center"/>
          </w:tcPr>
          <w:p w:rsidR="00E334FA" w:rsidRDefault="00E334FA" w:rsidP="008C1E12">
            <w:pPr>
              <w:jc w:val="both"/>
            </w:pPr>
            <w:r>
              <w:rPr>
                <w:rFonts w:hint="eastAsia"/>
              </w:rPr>
              <w:t>O</w:t>
            </w:r>
          </w:p>
        </w:tc>
      </w:tr>
      <w:tr w:rsidR="00E334FA" w:rsidRPr="00270E48" w:rsidTr="008C1E12">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E334FA" w:rsidRPr="00E334FA" w:rsidRDefault="00E334FA" w:rsidP="008C1E12">
            <w:pPr>
              <w:ind w:right="-20"/>
              <w:jc w:val="both"/>
            </w:pPr>
            <w:r w:rsidRPr="00A21060">
              <w:t>sign</w:t>
            </w:r>
          </w:p>
        </w:tc>
        <w:tc>
          <w:tcPr>
            <w:tcW w:w="1134" w:type="dxa"/>
            <w:tcBorders>
              <w:top w:val="single" w:sz="4" w:space="0" w:color="000000"/>
              <w:left w:val="single" w:sz="4" w:space="0" w:color="000000"/>
              <w:bottom w:val="single" w:sz="4" w:space="0" w:color="000000"/>
              <w:right w:val="single" w:sz="4" w:space="0" w:color="000000"/>
            </w:tcBorders>
            <w:vAlign w:val="center"/>
          </w:tcPr>
          <w:p w:rsidR="00E334FA" w:rsidRDefault="00E334FA" w:rsidP="008C1E12">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E334FA" w:rsidRDefault="00E334FA" w:rsidP="008C1E12">
            <w:pPr>
              <w:spacing w:line="312" w:lineRule="exact"/>
              <w:ind w:right="-20"/>
              <w:jc w:val="both"/>
            </w:pPr>
            <w:r>
              <w:rPr>
                <w:rFonts w:hint="eastAsia"/>
              </w:rPr>
              <w:t>签名，</w:t>
            </w:r>
            <w:r>
              <w:rPr>
                <w:rFonts w:hint="eastAsia"/>
              </w:rPr>
              <w:t>sha256.</w:t>
            </w:r>
          </w:p>
        </w:tc>
        <w:tc>
          <w:tcPr>
            <w:tcW w:w="709" w:type="dxa"/>
            <w:tcBorders>
              <w:top w:val="single" w:sz="4" w:space="0" w:color="000000"/>
              <w:left w:val="single" w:sz="4" w:space="0" w:color="000000"/>
              <w:bottom w:val="single" w:sz="4" w:space="0" w:color="000000"/>
              <w:right w:val="single" w:sz="4" w:space="0" w:color="000000"/>
            </w:tcBorders>
            <w:vAlign w:val="center"/>
          </w:tcPr>
          <w:p w:rsidR="00E334FA" w:rsidRDefault="00E334FA" w:rsidP="008C1E12">
            <w:pPr>
              <w:jc w:val="both"/>
            </w:pPr>
            <w:r>
              <w:rPr>
                <w:rFonts w:hint="eastAsia"/>
              </w:rPr>
              <w:t>M</w:t>
            </w:r>
          </w:p>
        </w:tc>
      </w:tr>
    </w:tbl>
    <w:p w:rsidR="00E334FA" w:rsidRDefault="00E334FA" w:rsidP="00E334FA">
      <w:pPr>
        <w:spacing w:line="240" w:lineRule="auto"/>
        <w:rPr>
          <w:sz w:val="20"/>
          <w:szCs w:val="20"/>
        </w:rPr>
      </w:pPr>
    </w:p>
    <w:p w:rsidR="00E334FA" w:rsidRPr="00E4026E" w:rsidRDefault="00E334FA" w:rsidP="00E334FA">
      <w:pPr>
        <w:spacing w:line="240" w:lineRule="auto"/>
        <w:rPr>
          <w:sz w:val="20"/>
          <w:szCs w:val="20"/>
        </w:rPr>
      </w:pPr>
    </w:p>
    <w:p w:rsidR="00E334FA" w:rsidRPr="00BB29FC" w:rsidRDefault="00E334FA" w:rsidP="00E334FA">
      <w:pPr>
        <w:ind w:firstLineChars="150" w:firstLine="316"/>
        <w:rPr>
          <w:b/>
        </w:rPr>
      </w:pPr>
      <w:r w:rsidRPr="00BB29FC">
        <w:rPr>
          <w:rFonts w:hint="eastAsia"/>
          <w:b/>
        </w:rPr>
        <w:t>响应参数描述</w:t>
      </w:r>
      <w:r>
        <w:rPr>
          <w:rFonts w:hint="eastAsia"/>
          <w:b/>
        </w:rPr>
        <w:t>：</w:t>
      </w:r>
    </w:p>
    <w:tbl>
      <w:tblPr>
        <w:tblW w:w="8215" w:type="dxa"/>
        <w:tblInd w:w="154" w:type="dxa"/>
        <w:tblLayout w:type="fixed"/>
        <w:tblCellMar>
          <w:left w:w="0" w:type="dxa"/>
          <w:right w:w="0" w:type="dxa"/>
        </w:tblCellMar>
        <w:tblLook w:val="0000"/>
      </w:tblPr>
      <w:tblGrid>
        <w:gridCol w:w="1552"/>
        <w:gridCol w:w="1134"/>
        <w:gridCol w:w="4820"/>
        <w:gridCol w:w="709"/>
      </w:tblGrid>
      <w:tr w:rsidR="00E334FA" w:rsidRPr="00270E48" w:rsidTr="008C1E12">
        <w:trPr>
          <w:trHeight w:val="20"/>
        </w:trPr>
        <w:tc>
          <w:tcPr>
            <w:tcW w:w="1552" w:type="dxa"/>
            <w:tcBorders>
              <w:top w:val="single" w:sz="4" w:space="0" w:color="000000"/>
              <w:left w:val="single" w:sz="4" w:space="0" w:color="000000"/>
              <w:bottom w:val="single" w:sz="4" w:space="0" w:color="000000"/>
              <w:right w:val="single" w:sz="4" w:space="0" w:color="000000"/>
            </w:tcBorders>
            <w:shd w:val="clear" w:color="auto" w:fill="DFDFDF"/>
          </w:tcPr>
          <w:p w:rsidR="00E334FA" w:rsidRPr="00270E48" w:rsidRDefault="00E334FA" w:rsidP="008C1E12">
            <w:pPr>
              <w:spacing w:line="307" w:lineRule="exact"/>
              <w:ind w:left="102" w:right="-20"/>
              <w:rPr>
                <w:sz w:val="24"/>
                <w:szCs w:val="24"/>
              </w:rPr>
            </w:pPr>
            <w:r>
              <w:rPr>
                <w:rFonts w:ascii="微软雅黑" w:eastAsia="微软雅黑" w:cs="微软雅黑" w:hint="eastAsia"/>
                <w:b/>
                <w:bCs/>
                <w:spacing w:val="12"/>
                <w:position w:val="-1"/>
              </w:rPr>
              <w:t>数据项</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E334FA" w:rsidRPr="00270E48" w:rsidRDefault="00E334FA" w:rsidP="008C1E12">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E334FA" w:rsidRPr="00270E48" w:rsidRDefault="00E334FA" w:rsidP="008C1E12">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E334FA" w:rsidRPr="00270E48" w:rsidRDefault="00E334FA" w:rsidP="008C1E12">
            <w:pPr>
              <w:spacing w:line="307" w:lineRule="exact"/>
              <w:ind w:left="102" w:right="-20"/>
              <w:rPr>
                <w:sz w:val="24"/>
                <w:szCs w:val="24"/>
              </w:rPr>
            </w:pPr>
            <w:r>
              <w:rPr>
                <w:rFonts w:ascii="微软雅黑" w:eastAsia="微软雅黑" w:cs="微软雅黑" w:hint="eastAsia"/>
                <w:b/>
                <w:bCs/>
                <w:spacing w:val="12"/>
                <w:position w:val="-1"/>
              </w:rPr>
              <w:t>选项</w:t>
            </w:r>
          </w:p>
        </w:tc>
      </w:tr>
      <w:tr w:rsidR="00E334FA" w:rsidRPr="00270E48" w:rsidTr="008C1E12">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E334FA" w:rsidRPr="00286EBC" w:rsidRDefault="00E334FA" w:rsidP="008C1E12">
            <w:pPr>
              <w:ind w:right="-20"/>
              <w:jc w:val="both"/>
            </w:pPr>
            <w:r w:rsidRPr="00286EBC">
              <w:rPr>
                <w:rFonts w:hint="eastAsia"/>
              </w:rPr>
              <w:t>returnCode</w:t>
            </w:r>
          </w:p>
        </w:tc>
        <w:tc>
          <w:tcPr>
            <w:tcW w:w="1134" w:type="dxa"/>
            <w:tcBorders>
              <w:top w:val="single" w:sz="4" w:space="0" w:color="000000"/>
              <w:left w:val="single" w:sz="4" w:space="0" w:color="000000"/>
              <w:bottom w:val="single" w:sz="4" w:space="0" w:color="000000"/>
              <w:right w:val="single" w:sz="4" w:space="0" w:color="000000"/>
            </w:tcBorders>
            <w:vAlign w:val="center"/>
          </w:tcPr>
          <w:p w:rsidR="00E334FA" w:rsidRPr="00286EBC" w:rsidRDefault="00E334FA" w:rsidP="008C1E12">
            <w:pPr>
              <w:spacing w:line="241" w:lineRule="auto"/>
              <w:ind w:right="51"/>
              <w:jc w:val="both"/>
            </w:pPr>
            <w:r>
              <w:t>I</w:t>
            </w:r>
            <w:r>
              <w:rPr>
                <w:rFonts w:hint="eastAsia"/>
              </w:rPr>
              <w:t>nt</w:t>
            </w:r>
          </w:p>
        </w:tc>
        <w:tc>
          <w:tcPr>
            <w:tcW w:w="4820" w:type="dxa"/>
            <w:tcBorders>
              <w:top w:val="single" w:sz="4" w:space="0" w:color="000000"/>
              <w:left w:val="single" w:sz="4" w:space="0" w:color="000000"/>
              <w:bottom w:val="single" w:sz="4" w:space="0" w:color="000000"/>
              <w:right w:val="single" w:sz="4" w:space="0" w:color="000000"/>
            </w:tcBorders>
            <w:vAlign w:val="center"/>
          </w:tcPr>
          <w:p w:rsidR="00E334FA" w:rsidRPr="00775C76" w:rsidRDefault="00E334FA" w:rsidP="008C1E12">
            <w:pPr>
              <w:spacing w:line="312" w:lineRule="exact"/>
              <w:ind w:right="-20"/>
              <w:jc w:val="both"/>
            </w:pPr>
            <w:r w:rsidRPr="00775C76">
              <w:rPr>
                <w:rFonts w:hint="eastAsia"/>
              </w:rPr>
              <w:t>0</w:t>
            </w:r>
            <w:r>
              <w:rPr>
                <w:rFonts w:hint="eastAsia"/>
              </w:rPr>
              <w:t>：成功</w:t>
            </w:r>
          </w:p>
        </w:tc>
        <w:tc>
          <w:tcPr>
            <w:tcW w:w="709" w:type="dxa"/>
            <w:tcBorders>
              <w:top w:val="single" w:sz="4" w:space="0" w:color="000000"/>
              <w:left w:val="single" w:sz="4" w:space="0" w:color="000000"/>
              <w:bottom w:val="single" w:sz="4" w:space="0" w:color="000000"/>
              <w:right w:val="single" w:sz="4" w:space="0" w:color="000000"/>
            </w:tcBorders>
            <w:vAlign w:val="center"/>
          </w:tcPr>
          <w:p w:rsidR="00E334FA" w:rsidRPr="00775C76" w:rsidRDefault="00E334FA" w:rsidP="008C1E12">
            <w:pPr>
              <w:jc w:val="both"/>
            </w:pPr>
            <w:r>
              <w:rPr>
                <w:rFonts w:hint="eastAsia"/>
              </w:rPr>
              <w:t>M</w:t>
            </w:r>
          </w:p>
        </w:tc>
      </w:tr>
      <w:tr w:rsidR="00E334FA" w:rsidRPr="00270E48" w:rsidTr="008C1E12">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E334FA" w:rsidRPr="00286EBC" w:rsidRDefault="00E334FA" w:rsidP="008C1E12">
            <w:pPr>
              <w:ind w:right="-20"/>
              <w:jc w:val="both"/>
            </w:pPr>
            <w:r>
              <w:rPr>
                <w:rFonts w:hint="eastAsia"/>
              </w:rPr>
              <w:t>returnDesc</w:t>
            </w:r>
          </w:p>
        </w:tc>
        <w:tc>
          <w:tcPr>
            <w:tcW w:w="1134" w:type="dxa"/>
            <w:tcBorders>
              <w:top w:val="single" w:sz="4" w:space="0" w:color="000000"/>
              <w:left w:val="single" w:sz="4" w:space="0" w:color="000000"/>
              <w:bottom w:val="single" w:sz="4" w:space="0" w:color="000000"/>
              <w:right w:val="single" w:sz="4" w:space="0" w:color="000000"/>
            </w:tcBorders>
            <w:vAlign w:val="center"/>
          </w:tcPr>
          <w:p w:rsidR="00E334FA" w:rsidRPr="00286EBC" w:rsidRDefault="00E334FA" w:rsidP="008C1E12">
            <w:pPr>
              <w:spacing w:line="241" w:lineRule="auto"/>
              <w:ind w:right="51"/>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E334FA" w:rsidRPr="00775C76" w:rsidRDefault="00E334FA" w:rsidP="008C1E12">
            <w:pPr>
              <w:spacing w:line="312" w:lineRule="exact"/>
              <w:ind w:right="-20"/>
              <w:jc w:val="both"/>
            </w:pPr>
            <w:r>
              <w:rPr>
                <w:rFonts w:hint="eastAsia"/>
              </w:rPr>
              <w:t>返回描述信息</w:t>
            </w:r>
          </w:p>
        </w:tc>
        <w:tc>
          <w:tcPr>
            <w:tcW w:w="709" w:type="dxa"/>
            <w:tcBorders>
              <w:top w:val="single" w:sz="4" w:space="0" w:color="000000"/>
              <w:left w:val="single" w:sz="4" w:space="0" w:color="000000"/>
              <w:bottom w:val="single" w:sz="4" w:space="0" w:color="000000"/>
              <w:right w:val="single" w:sz="4" w:space="0" w:color="000000"/>
            </w:tcBorders>
            <w:vAlign w:val="center"/>
          </w:tcPr>
          <w:p w:rsidR="00E334FA" w:rsidRPr="00775C76" w:rsidRDefault="00E334FA" w:rsidP="008C1E12">
            <w:pPr>
              <w:jc w:val="both"/>
            </w:pPr>
            <w:r>
              <w:rPr>
                <w:rFonts w:hint="eastAsia"/>
              </w:rPr>
              <w:t>M</w:t>
            </w:r>
          </w:p>
        </w:tc>
      </w:tr>
      <w:tr w:rsidR="00E334FA" w:rsidRPr="00270E48" w:rsidTr="008C1E12">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E334FA" w:rsidRDefault="00E334FA" w:rsidP="008C1E12">
            <w:pPr>
              <w:ind w:right="-20"/>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rsidR="00E334FA" w:rsidRPr="00286EBC" w:rsidRDefault="00E334FA" w:rsidP="008C1E12">
            <w:pPr>
              <w:spacing w:line="241" w:lineRule="auto"/>
              <w:ind w:right="51"/>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E334FA" w:rsidRDefault="00E334FA" w:rsidP="008C1E12">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E334FA" w:rsidRDefault="00E334FA" w:rsidP="008C1E12">
            <w:pPr>
              <w:jc w:val="both"/>
            </w:pPr>
          </w:p>
        </w:tc>
      </w:tr>
      <w:tr w:rsidR="00E334FA" w:rsidRPr="00270E48" w:rsidTr="008C1E12">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E334FA" w:rsidRDefault="00E334FA" w:rsidP="008C1E12">
            <w:pPr>
              <w:ind w:right="-20"/>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rsidR="00E334FA" w:rsidRPr="00286EBC" w:rsidRDefault="00E334FA" w:rsidP="008C1E12">
            <w:pPr>
              <w:spacing w:line="241" w:lineRule="auto"/>
              <w:ind w:right="51"/>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E334FA" w:rsidRDefault="00E334FA" w:rsidP="008C1E12">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E334FA" w:rsidRPr="00775C76" w:rsidRDefault="00E334FA" w:rsidP="008C1E12">
            <w:pPr>
              <w:jc w:val="both"/>
            </w:pPr>
          </w:p>
        </w:tc>
      </w:tr>
    </w:tbl>
    <w:p w:rsidR="00E334FA" w:rsidRDefault="00E334FA" w:rsidP="00E334FA">
      <w:pPr>
        <w:ind w:firstLineChars="150" w:firstLine="316"/>
        <w:rPr>
          <w:b/>
        </w:rPr>
      </w:pPr>
    </w:p>
    <w:p w:rsidR="00E334FA" w:rsidRPr="00B05E9E" w:rsidRDefault="00E334FA" w:rsidP="00E334FA">
      <w:pPr>
        <w:ind w:firstLineChars="150" w:firstLine="316"/>
        <w:rPr>
          <w:b/>
        </w:rPr>
      </w:pPr>
      <w:r w:rsidRPr="00B05E9E">
        <w:rPr>
          <w:rFonts w:hint="eastAsia"/>
          <w:b/>
        </w:rPr>
        <w:t>示例</w:t>
      </w:r>
    </w:p>
    <w:tbl>
      <w:tblPr>
        <w:tblW w:w="0" w:type="auto"/>
        <w:tblInd w:w="3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701"/>
        <w:gridCol w:w="6379"/>
      </w:tblGrid>
      <w:tr w:rsidR="00E334FA" w:rsidRPr="0038247B" w:rsidTr="008C1E12">
        <w:trPr>
          <w:cantSplit/>
          <w:trHeight w:val="300"/>
        </w:trPr>
        <w:tc>
          <w:tcPr>
            <w:tcW w:w="170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E334FA" w:rsidRPr="0038247B" w:rsidRDefault="00E334FA" w:rsidP="008C1E12">
            <w:pPr>
              <w:pStyle w:val="TableHeading"/>
            </w:pPr>
            <w:r w:rsidRPr="0038247B">
              <w:t>Req/Response</w:t>
            </w:r>
          </w:p>
        </w:tc>
        <w:tc>
          <w:tcPr>
            <w:tcW w:w="637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E334FA" w:rsidRPr="0038247B" w:rsidRDefault="00E334FA" w:rsidP="008C1E12">
            <w:pPr>
              <w:pStyle w:val="TableHeading"/>
            </w:pPr>
            <w:r w:rsidRPr="0038247B">
              <w:t>Example</w:t>
            </w:r>
          </w:p>
        </w:tc>
      </w:tr>
      <w:tr w:rsidR="00E334FA" w:rsidRPr="001C6E22" w:rsidTr="008C1E12">
        <w:trPr>
          <w:cantSplit/>
          <w:trHeight w:val="281"/>
        </w:trPr>
        <w:tc>
          <w:tcPr>
            <w:tcW w:w="1701" w:type="dxa"/>
          </w:tcPr>
          <w:p w:rsidR="00E334FA" w:rsidRPr="002B69A5" w:rsidRDefault="00E334FA" w:rsidP="008C1E12">
            <w:pPr>
              <w:pStyle w:val="TableText"/>
              <w:rPr>
                <w:lang w:val="fr-FR"/>
              </w:rPr>
            </w:pPr>
            <w:r w:rsidRPr="0038247B">
              <w:t>HTTP Request</w:t>
            </w:r>
          </w:p>
        </w:tc>
        <w:tc>
          <w:tcPr>
            <w:tcW w:w="6379" w:type="dxa"/>
          </w:tcPr>
          <w:p w:rsidR="00AC0186" w:rsidRPr="00AC0186" w:rsidRDefault="00AC0186" w:rsidP="00AC0186">
            <w:pPr>
              <w:pStyle w:val="TerminalDisplayinTable"/>
              <w:shd w:val="clear" w:color="auto" w:fill="D9D9D9"/>
              <w:spacing w:line="240" w:lineRule="auto"/>
              <w:ind w:firstLineChars="21" w:firstLine="42"/>
              <w:rPr>
                <w:rFonts w:ascii="Arial" w:hAnsi="Arial" w:cs="Arial"/>
                <w:spacing w:val="0"/>
                <w:sz w:val="20"/>
                <w:szCs w:val="20"/>
                <w:lang w:val="fr-FR"/>
              </w:rPr>
            </w:pPr>
            <w:r w:rsidRPr="00AC0186">
              <w:rPr>
                <w:rFonts w:ascii="Arial" w:hAnsi="Arial" w:cs="Arial"/>
                <w:spacing w:val="0"/>
                <w:sz w:val="20"/>
                <w:szCs w:val="20"/>
                <w:lang w:val="fr-FR"/>
              </w:rPr>
              <w:t>{</w:t>
            </w:r>
          </w:p>
          <w:p w:rsidR="00AC0186" w:rsidRPr="00AC0186" w:rsidRDefault="00AC0186" w:rsidP="00AC0186">
            <w:pPr>
              <w:pStyle w:val="TerminalDisplayinTable"/>
              <w:shd w:val="clear" w:color="auto" w:fill="D9D9D9"/>
              <w:spacing w:line="240" w:lineRule="auto"/>
              <w:ind w:firstLineChars="21" w:firstLine="42"/>
              <w:rPr>
                <w:rFonts w:ascii="Arial" w:hAnsi="Arial" w:cs="Arial"/>
                <w:spacing w:val="0"/>
                <w:sz w:val="20"/>
                <w:szCs w:val="20"/>
                <w:lang w:val="fr-FR"/>
              </w:rPr>
            </w:pPr>
            <w:r w:rsidRPr="00AC0186">
              <w:rPr>
                <w:rFonts w:ascii="Arial" w:hAnsi="Arial" w:cs="Arial"/>
                <w:spacing w:val="0"/>
                <w:sz w:val="20"/>
                <w:szCs w:val="20"/>
                <w:lang w:val="fr-FR"/>
              </w:rPr>
              <w:t xml:space="preserve">    "starttime": "2014-11-12",</w:t>
            </w:r>
          </w:p>
          <w:p w:rsidR="00AC0186" w:rsidRPr="00AC0186" w:rsidRDefault="00AC0186" w:rsidP="00AC0186">
            <w:pPr>
              <w:pStyle w:val="TerminalDisplayinTable"/>
              <w:shd w:val="clear" w:color="auto" w:fill="D9D9D9"/>
              <w:spacing w:line="240" w:lineRule="auto"/>
              <w:ind w:firstLineChars="21" w:firstLine="42"/>
              <w:rPr>
                <w:rFonts w:ascii="Arial" w:hAnsi="Arial" w:cs="Arial"/>
                <w:spacing w:val="0"/>
                <w:sz w:val="20"/>
                <w:szCs w:val="20"/>
                <w:lang w:val="fr-FR"/>
              </w:rPr>
            </w:pPr>
            <w:r w:rsidRPr="00AC0186">
              <w:rPr>
                <w:rFonts w:ascii="Arial" w:hAnsi="Arial" w:cs="Arial"/>
                <w:spacing w:val="0"/>
                <w:sz w:val="20"/>
                <w:szCs w:val="20"/>
                <w:lang w:val="fr-FR"/>
              </w:rPr>
              <w:t xml:space="preserve">    "endtime": "2014-11-12",</w:t>
            </w:r>
          </w:p>
          <w:p w:rsidR="00AC0186" w:rsidRPr="00AC0186" w:rsidRDefault="00AC0186" w:rsidP="00AC0186">
            <w:pPr>
              <w:pStyle w:val="TerminalDisplayinTable"/>
              <w:shd w:val="clear" w:color="auto" w:fill="D9D9D9"/>
              <w:spacing w:line="240" w:lineRule="auto"/>
              <w:ind w:firstLineChars="21" w:firstLine="42"/>
              <w:rPr>
                <w:rFonts w:ascii="Arial" w:hAnsi="Arial" w:cs="Arial"/>
                <w:spacing w:val="0"/>
                <w:sz w:val="20"/>
                <w:szCs w:val="20"/>
                <w:lang w:val="fr-FR"/>
              </w:rPr>
            </w:pPr>
            <w:r w:rsidRPr="00AC0186">
              <w:rPr>
                <w:rFonts w:ascii="Arial" w:hAnsi="Arial" w:cs="Arial"/>
                <w:spacing w:val="0"/>
                <w:sz w:val="20"/>
                <w:szCs w:val="20"/>
                <w:lang w:val="fr-FR"/>
              </w:rPr>
              <w:t xml:space="preserve">    "channel": "YeePay",</w:t>
            </w:r>
          </w:p>
          <w:p w:rsidR="00AC0186" w:rsidRPr="00AC0186" w:rsidRDefault="00AC0186" w:rsidP="00AC0186">
            <w:pPr>
              <w:pStyle w:val="TerminalDisplayinTable"/>
              <w:shd w:val="clear" w:color="auto" w:fill="D9D9D9"/>
              <w:spacing w:line="240" w:lineRule="auto"/>
              <w:ind w:firstLineChars="21" w:firstLine="42"/>
              <w:rPr>
                <w:rFonts w:ascii="Arial" w:hAnsi="Arial" w:cs="Arial"/>
                <w:spacing w:val="0"/>
                <w:sz w:val="20"/>
                <w:szCs w:val="20"/>
                <w:lang w:val="fr-FR"/>
              </w:rPr>
            </w:pPr>
            <w:r w:rsidRPr="00AC0186">
              <w:rPr>
                <w:rFonts w:ascii="Arial" w:hAnsi="Arial" w:cs="Arial"/>
                <w:spacing w:val="0"/>
                <w:sz w:val="20"/>
                <w:szCs w:val="20"/>
                <w:lang w:val="fr-FR"/>
              </w:rPr>
              <w:t xml:space="preserve">    "sign": "751a830965189923b9f3151291d9709012abbb99cf050ff34a21b8e4ff0234c4"</w:t>
            </w:r>
          </w:p>
          <w:p w:rsidR="00E334FA" w:rsidRDefault="00AC0186" w:rsidP="00AC0186">
            <w:pPr>
              <w:pStyle w:val="TerminalDisplayinTable"/>
              <w:shd w:val="clear" w:color="auto" w:fill="D9D9D9"/>
              <w:spacing w:line="240" w:lineRule="auto"/>
              <w:ind w:firstLineChars="21" w:firstLine="42"/>
              <w:rPr>
                <w:rFonts w:ascii="Arial" w:hAnsi="Arial" w:cs="Arial"/>
                <w:spacing w:val="0"/>
                <w:sz w:val="20"/>
                <w:szCs w:val="20"/>
                <w:lang w:val="fr-FR"/>
              </w:rPr>
            </w:pPr>
            <w:r w:rsidRPr="00AC0186">
              <w:rPr>
                <w:rFonts w:ascii="Arial" w:hAnsi="Arial" w:cs="Arial"/>
                <w:spacing w:val="0"/>
                <w:sz w:val="20"/>
                <w:szCs w:val="20"/>
                <w:lang w:val="fr-FR"/>
              </w:rPr>
              <w:t>}</w:t>
            </w:r>
          </w:p>
        </w:tc>
      </w:tr>
      <w:tr w:rsidR="00E334FA" w:rsidRPr="001C6E22" w:rsidTr="008C1E12">
        <w:trPr>
          <w:cantSplit/>
          <w:trHeight w:val="281"/>
        </w:trPr>
        <w:tc>
          <w:tcPr>
            <w:tcW w:w="1701" w:type="dxa"/>
          </w:tcPr>
          <w:p w:rsidR="00E334FA" w:rsidRPr="002B69A5" w:rsidRDefault="00E334FA" w:rsidP="008C1E12">
            <w:pPr>
              <w:pStyle w:val="TableText"/>
              <w:rPr>
                <w:lang w:val="fr-FR"/>
              </w:rPr>
            </w:pPr>
            <w:r w:rsidRPr="002B69A5">
              <w:rPr>
                <w:lang w:val="fr-FR"/>
              </w:rPr>
              <w:t>HTT</w:t>
            </w:r>
            <w:r>
              <w:rPr>
                <w:rFonts w:hint="eastAsia"/>
                <w:lang w:val="fr-FR"/>
              </w:rPr>
              <w:t>P</w:t>
            </w:r>
            <w:r w:rsidRPr="002B69A5">
              <w:rPr>
                <w:lang w:val="fr-FR"/>
              </w:rPr>
              <w:t xml:space="preserve"> Response</w:t>
            </w:r>
          </w:p>
        </w:tc>
        <w:tc>
          <w:tcPr>
            <w:tcW w:w="6379" w:type="dxa"/>
          </w:tcPr>
          <w:p w:rsidR="00E334FA" w:rsidRPr="0052213E" w:rsidRDefault="00E334FA" w:rsidP="008C1E12">
            <w:pPr>
              <w:pStyle w:val="TerminalDisplayinTable"/>
              <w:shd w:val="clear" w:color="auto" w:fill="D9D9D9"/>
              <w:spacing w:line="240" w:lineRule="auto"/>
              <w:rPr>
                <w:rFonts w:ascii="Arial" w:hAnsi="Arial" w:cs="Arial"/>
                <w:spacing w:val="0"/>
                <w:sz w:val="18"/>
                <w:szCs w:val="20"/>
                <w:lang w:val="fr-FR"/>
              </w:rPr>
            </w:pPr>
            <w:r w:rsidRPr="0052213E">
              <w:rPr>
                <w:rFonts w:ascii="Arial" w:hAnsi="Arial" w:cs="Arial"/>
                <w:spacing w:val="0"/>
                <w:sz w:val="18"/>
                <w:szCs w:val="20"/>
                <w:lang w:val="fr-FR"/>
              </w:rPr>
              <w:t>{</w:t>
            </w:r>
          </w:p>
          <w:p w:rsidR="00E334FA" w:rsidRPr="0052213E" w:rsidRDefault="00E334FA" w:rsidP="008C1E12">
            <w:pPr>
              <w:pStyle w:val="TerminalDisplayinTable"/>
              <w:shd w:val="clear" w:color="auto" w:fill="D9D9D9"/>
              <w:spacing w:line="240" w:lineRule="auto"/>
              <w:rPr>
                <w:rFonts w:ascii="Arial" w:hAnsi="Arial" w:cs="Arial"/>
                <w:spacing w:val="0"/>
                <w:sz w:val="18"/>
                <w:szCs w:val="20"/>
                <w:lang w:val="fr-FR"/>
              </w:rPr>
            </w:pPr>
            <w:r w:rsidRPr="0052213E">
              <w:rPr>
                <w:rFonts w:ascii="Arial" w:hAnsi="Arial" w:cs="Arial"/>
                <w:spacing w:val="0"/>
                <w:sz w:val="18"/>
                <w:szCs w:val="20"/>
                <w:lang w:val="fr-FR"/>
              </w:rPr>
              <w:t xml:space="preserve">    "returnCode": 0,</w:t>
            </w:r>
          </w:p>
          <w:p w:rsidR="00E334FA" w:rsidRPr="0052213E" w:rsidRDefault="00E334FA" w:rsidP="008C1E12">
            <w:pPr>
              <w:pStyle w:val="TerminalDisplayinTable"/>
              <w:shd w:val="clear" w:color="auto" w:fill="D9D9D9"/>
              <w:spacing w:line="240" w:lineRule="auto"/>
              <w:rPr>
                <w:rFonts w:ascii="Arial" w:hAnsi="Arial" w:cs="Arial"/>
                <w:spacing w:val="0"/>
                <w:sz w:val="18"/>
                <w:szCs w:val="20"/>
                <w:lang w:val="fr-FR"/>
              </w:rPr>
            </w:pPr>
            <w:r w:rsidRPr="0052213E">
              <w:rPr>
                <w:rFonts w:ascii="Arial" w:hAnsi="Arial" w:cs="Arial"/>
                <w:spacing w:val="0"/>
                <w:sz w:val="18"/>
                <w:szCs w:val="20"/>
                <w:lang w:val="fr-FR"/>
              </w:rPr>
              <w:t xml:space="preserve">    "returnDesc": "success"</w:t>
            </w:r>
          </w:p>
          <w:p w:rsidR="00E334FA" w:rsidRPr="00AA725F" w:rsidRDefault="00E334FA" w:rsidP="008C1E12">
            <w:pPr>
              <w:pStyle w:val="TerminalDisplayinTable"/>
              <w:shd w:val="clear" w:color="auto" w:fill="D9D9D9"/>
              <w:spacing w:line="240" w:lineRule="auto"/>
              <w:rPr>
                <w:rFonts w:ascii="Arial" w:hAnsi="Arial" w:cs="Arial"/>
                <w:spacing w:val="0"/>
                <w:sz w:val="20"/>
                <w:szCs w:val="20"/>
                <w:lang w:val="fr-FR"/>
              </w:rPr>
            </w:pPr>
            <w:r w:rsidRPr="0052213E">
              <w:rPr>
                <w:rFonts w:ascii="Arial" w:hAnsi="Arial" w:cs="Arial"/>
                <w:spacing w:val="0"/>
                <w:sz w:val="18"/>
                <w:szCs w:val="20"/>
                <w:lang w:val="fr-FR"/>
              </w:rPr>
              <w:t>}</w:t>
            </w:r>
          </w:p>
        </w:tc>
      </w:tr>
    </w:tbl>
    <w:p w:rsidR="00E334FA" w:rsidRDefault="00E334FA" w:rsidP="00E334FA">
      <w:pPr>
        <w:spacing w:line="312" w:lineRule="exact"/>
        <w:ind w:right="-20"/>
      </w:pPr>
    </w:p>
    <w:p w:rsidR="00785F31" w:rsidRDefault="00785F31" w:rsidP="00785F31">
      <w:pPr>
        <w:pStyle w:val="2"/>
      </w:pPr>
      <w:r>
        <w:rPr>
          <w:rFonts w:hint="eastAsia"/>
        </w:rPr>
        <w:t>支付定制系统回调通知接口</w:t>
      </w:r>
    </w:p>
    <w:p w:rsidR="00785F31" w:rsidRDefault="00785F31" w:rsidP="00785F31">
      <w:pPr>
        <w:ind w:firstLineChars="150" w:firstLine="315"/>
      </w:pPr>
      <w:r w:rsidRPr="00665A25">
        <w:rPr>
          <w:rFonts w:hint="eastAsia"/>
        </w:rPr>
        <w:t>方法名称</w:t>
      </w:r>
      <w:r>
        <w:rPr>
          <w:rFonts w:hint="eastAsia"/>
        </w:rPr>
        <w:t>：</w:t>
      </w:r>
      <w:r>
        <w:rPr>
          <w:rFonts w:hint="eastAsia"/>
        </w:rPr>
        <w:t>/client/callback/payNotify4CUSTPAY.action</w:t>
      </w:r>
    </w:p>
    <w:p w:rsidR="00785F31" w:rsidRPr="00310937" w:rsidRDefault="00785F31" w:rsidP="00785F31">
      <w:pPr>
        <w:ind w:firstLineChars="150" w:firstLine="315"/>
      </w:pPr>
      <w:r>
        <w:rPr>
          <w:rFonts w:hint="eastAsia"/>
        </w:rPr>
        <w:t>方法描述：支付定制系统处理完成支付请求，在支付订单成功后会向服务器发送回调通</w:t>
      </w:r>
      <w:r>
        <w:rPr>
          <w:rFonts w:hint="eastAsia"/>
        </w:rPr>
        <w:lastRenderedPageBreak/>
        <w:t>知。</w:t>
      </w:r>
    </w:p>
    <w:p w:rsidR="00785F31" w:rsidRDefault="00785F31" w:rsidP="00785F31">
      <w:pPr>
        <w:spacing w:line="240" w:lineRule="auto"/>
      </w:pPr>
    </w:p>
    <w:p w:rsidR="00785F31" w:rsidRDefault="00785F31" w:rsidP="00785F31">
      <w:pPr>
        <w:pStyle w:val="2"/>
      </w:pPr>
      <w:r>
        <w:rPr>
          <w:rFonts w:hint="eastAsia"/>
        </w:rPr>
        <w:t>MOLPAY</w:t>
      </w:r>
      <w:r>
        <w:rPr>
          <w:rFonts w:hint="eastAsia"/>
        </w:rPr>
        <w:t>回调通知接口</w:t>
      </w:r>
    </w:p>
    <w:p w:rsidR="00785F31" w:rsidRDefault="00785F31" w:rsidP="00785F31">
      <w:pPr>
        <w:ind w:firstLineChars="150" w:firstLine="315"/>
      </w:pPr>
      <w:r w:rsidRPr="00665A25">
        <w:rPr>
          <w:rFonts w:hint="eastAsia"/>
        </w:rPr>
        <w:t>方法名称</w:t>
      </w:r>
      <w:r>
        <w:rPr>
          <w:rFonts w:hint="eastAsia"/>
        </w:rPr>
        <w:t>：</w:t>
      </w:r>
      <w:r>
        <w:rPr>
          <w:rFonts w:hint="eastAsia"/>
        </w:rPr>
        <w:t>/client/callback/payNotify4MOLPAY.action</w:t>
      </w:r>
    </w:p>
    <w:p w:rsidR="00785F31" w:rsidRDefault="00785F31" w:rsidP="00785F31">
      <w:pPr>
        <w:ind w:firstLineChars="150" w:firstLine="315"/>
      </w:pPr>
      <w:r>
        <w:rPr>
          <w:rFonts w:hint="eastAsia"/>
        </w:rPr>
        <w:t>方法描述：</w:t>
      </w:r>
      <w:r>
        <w:rPr>
          <w:rFonts w:hint="eastAsia"/>
        </w:rPr>
        <w:t>MOLPAY</w:t>
      </w:r>
      <w:r>
        <w:rPr>
          <w:rFonts w:hint="eastAsia"/>
        </w:rPr>
        <w:t>在处理订单后，通过该接口通知支付服务器支付结果。</w:t>
      </w:r>
    </w:p>
    <w:p w:rsidR="00785F31" w:rsidRDefault="00785F31" w:rsidP="00785F31">
      <w:r>
        <w:rPr>
          <w:rFonts w:hint="eastAsia"/>
        </w:rPr>
        <w:t>具体参考接口文档《</w:t>
      </w:r>
      <w:r w:rsidRPr="00785F31">
        <w:t>MOLPay_API_Spec_for_Merchant-v11_20140523.pdf</w:t>
      </w:r>
      <w:r>
        <w:rPr>
          <w:rFonts w:hint="eastAsia"/>
        </w:rPr>
        <w:t>》。</w:t>
      </w:r>
    </w:p>
    <w:p w:rsidR="00785F31" w:rsidRPr="00310937" w:rsidRDefault="00785F31" w:rsidP="00785F31">
      <w:r>
        <w:rPr>
          <w:rFonts w:hint="eastAsia"/>
        </w:rPr>
        <w:t>注意，</w:t>
      </w:r>
      <w:r>
        <w:rPr>
          <w:rFonts w:hint="eastAsia"/>
        </w:rPr>
        <w:t>MOLPAY</w:t>
      </w:r>
      <w:r>
        <w:rPr>
          <w:rFonts w:hint="eastAsia"/>
        </w:rPr>
        <w:t>需要同时实现</w:t>
      </w:r>
      <w:r>
        <w:rPr>
          <w:rFonts w:hint="eastAsia"/>
        </w:rPr>
        <w:t>IPN</w:t>
      </w:r>
      <w:r>
        <w:rPr>
          <w:rFonts w:hint="eastAsia"/>
        </w:rPr>
        <w:t>和其后台</w:t>
      </w:r>
      <w:r>
        <w:rPr>
          <w:rFonts w:hint="eastAsia"/>
        </w:rPr>
        <w:t>callback</w:t>
      </w:r>
      <w:r>
        <w:rPr>
          <w:rFonts w:hint="eastAsia"/>
        </w:rPr>
        <w:t>消息，两个消息有一个参数差异，可通过该参数进行识别，识别后，</w:t>
      </w:r>
      <w:r>
        <w:rPr>
          <w:rFonts w:hint="eastAsia"/>
        </w:rPr>
        <w:t>MOLPAY</w:t>
      </w:r>
      <w:r>
        <w:rPr>
          <w:rFonts w:hint="eastAsia"/>
        </w:rPr>
        <w:t>要求的应答会有所不同，具体参考接口文档。</w:t>
      </w:r>
    </w:p>
    <w:p w:rsidR="00785F31" w:rsidRPr="00785F31" w:rsidRDefault="00785F31" w:rsidP="00785F31">
      <w:pPr>
        <w:spacing w:line="240" w:lineRule="auto"/>
      </w:pPr>
    </w:p>
    <w:p w:rsidR="00A96A9F" w:rsidRDefault="00A96A9F" w:rsidP="00A96A9F">
      <w:pPr>
        <w:pStyle w:val="2"/>
      </w:pPr>
      <w:r>
        <w:rPr>
          <w:rFonts w:hint="eastAsia"/>
        </w:rPr>
        <w:t>银联标记化支付回调通知接口</w:t>
      </w:r>
    </w:p>
    <w:p w:rsidR="00A96A9F" w:rsidRDefault="00A96A9F" w:rsidP="00A96A9F">
      <w:pPr>
        <w:ind w:firstLineChars="150" w:firstLine="315"/>
      </w:pPr>
      <w:r w:rsidRPr="00665A25">
        <w:rPr>
          <w:rFonts w:hint="eastAsia"/>
        </w:rPr>
        <w:t>方法名称</w:t>
      </w:r>
      <w:r>
        <w:rPr>
          <w:rFonts w:hint="eastAsia"/>
        </w:rPr>
        <w:t>：</w:t>
      </w:r>
      <w:r>
        <w:rPr>
          <w:rFonts w:hint="eastAsia"/>
        </w:rPr>
        <w:t>/client/callback/</w:t>
      </w:r>
      <w:r w:rsidRPr="00A96A9F">
        <w:t>payNotify4UnionPay20.action</w:t>
      </w:r>
    </w:p>
    <w:p w:rsidR="00A96A9F" w:rsidRDefault="00A96A9F" w:rsidP="00A96A9F">
      <w:pPr>
        <w:ind w:firstLineChars="150" w:firstLine="315"/>
      </w:pPr>
      <w:r>
        <w:rPr>
          <w:rFonts w:hint="eastAsia"/>
        </w:rPr>
        <w:t>方法描述：银联标记化支付完成后，采用该接口通知支付结果。对于支付订单，会触发订单查询流程，完成同步。对于退款订单，会根据状态更新退款订单状态。</w:t>
      </w:r>
    </w:p>
    <w:p w:rsidR="00A96A9F" w:rsidRPr="00310937" w:rsidRDefault="00A96A9F" w:rsidP="00A96A9F">
      <w:pPr>
        <w:ind w:firstLineChars="150" w:firstLine="315"/>
      </w:pPr>
      <w:r>
        <w:rPr>
          <w:rFonts w:hint="eastAsia"/>
        </w:rPr>
        <w:t>具体参考：《</w:t>
      </w:r>
      <w:r w:rsidRPr="00A96A9F">
        <w:rPr>
          <w:rFonts w:hint="eastAsia"/>
        </w:rPr>
        <w:t>互联网商户接入接口规范</w:t>
      </w:r>
      <w:r w:rsidRPr="00A96A9F">
        <w:rPr>
          <w:rFonts w:hint="eastAsia"/>
        </w:rPr>
        <w:t>-</w:t>
      </w:r>
      <w:r w:rsidRPr="00A96A9F">
        <w:rPr>
          <w:rFonts w:hint="eastAsia"/>
        </w:rPr>
        <w:t>标记支付版（初稿）</w:t>
      </w:r>
      <w:r w:rsidRPr="00A96A9F">
        <w:rPr>
          <w:rFonts w:hint="eastAsia"/>
        </w:rPr>
        <w:t>.doc</w:t>
      </w:r>
      <w:r>
        <w:rPr>
          <w:rFonts w:hint="eastAsia"/>
        </w:rPr>
        <w:t>》。</w:t>
      </w:r>
    </w:p>
    <w:p w:rsidR="00785F31" w:rsidRDefault="00785F31" w:rsidP="00785F31">
      <w:pPr>
        <w:spacing w:line="240" w:lineRule="auto"/>
      </w:pPr>
    </w:p>
    <w:p w:rsidR="00987286" w:rsidRDefault="00987286" w:rsidP="00785F31">
      <w:pPr>
        <w:spacing w:line="240" w:lineRule="auto"/>
      </w:pPr>
    </w:p>
    <w:p w:rsidR="00987286" w:rsidRPr="00016DEA" w:rsidRDefault="00987286" w:rsidP="00987286">
      <w:pPr>
        <w:pStyle w:val="2"/>
      </w:pPr>
      <w:r>
        <w:rPr>
          <w:rFonts w:hint="eastAsia"/>
        </w:rPr>
        <w:t>CP</w:t>
      </w:r>
      <w:r>
        <w:rPr>
          <w:rFonts w:hint="eastAsia"/>
        </w:rPr>
        <w:t>回调通知转发接口</w:t>
      </w:r>
    </w:p>
    <w:p w:rsidR="00987286" w:rsidRPr="005B2811" w:rsidRDefault="00987286" w:rsidP="00987286">
      <w:pPr>
        <w:ind w:firstLineChars="150" w:firstLine="315"/>
        <w:rPr>
          <w:lang w:val="fr-FR"/>
        </w:rPr>
      </w:pPr>
      <w:r w:rsidRPr="00665A25">
        <w:rPr>
          <w:rFonts w:hint="eastAsia"/>
        </w:rPr>
        <w:t>方法名称</w:t>
      </w:r>
      <w:r w:rsidRPr="005B2811">
        <w:rPr>
          <w:rFonts w:hint="eastAsia"/>
          <w:lang w:val="fr-FR"/>
        </w:rPr>
        <w:t>：</w:t>
      </w:r>
      <w:r w:rsidRPr="00B23ACB">
        <w:rPr>
          <w:rFonts w:hint="eastAsia"/>
          <w:lang w:val="fr-FR"/>
        </w:rPr>
        <w:t>/</w:t>
      </w:r>
      <w:r>
        <w:rPr>
          <w:rFonts w:hint="eastAsia"/>
          <w:lang w:val="fr-FR"/>
        </w:rPr>
        <w:t>dev/relayCallback</w:t>
      </w:r>
      <w:r>
        <w:rPr>
          <w:rFonts w:hint="eastAsia"/>
        </w:rPr>
        <w:t>.action</w:t>
      </w:r>
    </w:p>
    <w:p w:rsidR="00987286" w:rsidRDefault="00987286" w:rsidP="00987286">
      <w:pPr>
        <w:ind w:firstLineChars="150" w:firstLine="315"/>
        <w:rPr>
          <w:lang w:val="fr-FR"/>
        </w:rPr>
      </w:pPr>
      <w:r>
        <w:rPr>
          <w:rFonts w:hint="eastAsia"/>
        </w:rPr>
        <w:t>方法描述</w:t>
      </w:r>
      <w:r w:rsidRPr="005B2811">
        <w:rPr>
          <w:rFonts w:hint="eastAsia"/>
          <w:lang w:val="fr-FR"/>
        </w:rPr>
        <w:t>：</w:t>
      </w:r>
      <w:r>
        <w:rPr>
          <w:rFonts w:hint="eastAsia"/>
          <w:lang w:val="fr-FR"/>
        </w:rPr>
        <w:t>接受受信任的服务器的请求，并转发该</w:t>
      </w:r>
      <w:r>
        <w:rPr>
          <w:rFonts w:hint="eastAsia"/>
          <w:lang w:val="fr-FR"/>
        </w:rPr>
        <w:t>callback</w:t>
      </w:r>
      <w:r>
        <w:rPr>
          <w:rFonts w:hint="eastAsia"/>
          <w:lang w:val="fr-FR"/>
        </w:rPr>
        <w:t>消息给指定</w:t>
      </w:r>
      <w:r>
        <w:rPr>
          <w:rFonts w:hint="eastAsia"/>
          <w:lang w:val="fr-FR"/>
        </w:rPr>
        <w:t>CP</w:t>
      </w:r>
      <w:r>
        <w:rPr>
          <w:rFonts w:hint="eastAsia"/>
          <w:lang w:val="fr-FR"/>
        </w:rPr>
        <w:t>，由于支付平台无订单数据，因此不进行数据校验。</w:t>
      </w:r>
    </w:p>
    <w:p w:rsidR="00987286" w:rsidRDefault="00987286" w:rsidP="00987286">
      <w:pPr>
        <w:ind w:firstLineChars="150" w:firstLine="315"/>
        <w:rPr>
          <w:lang w:val="fr-FR"/>
        </w:rPr>
      </w:pPr>
      <w:r w:rsidRPr="005B2811">
        <w:rPr>
          <w:rFonts w:hint="eastAsia"/>
          <w:lang w:val="fr-FR"/>
        </w:rPr>
        <w:t>HTTP</w:t>
      </w:r>
      <w:r>
        <w:rPr>
          <w:rFonts w:hint="eastAsia"/>
          <w:lang w:val="fr-FR"/>
        </w:rPr>
        <w:t>S</w:t>
      </w:r>
      <w:r>
        <w:rPr>
          <w:rFonts w:hint="eastAsia"/>
        </w:rPr>
        <w:t>请求方式</w:t>
      </w:r>
      <w:r w:rsidRPr="005B2811">
        <w:rPr>
          <w:rFonts w:hint="eastAsia"/>
          <w:lang w:val="fr-FR"/>
        </w:rPr>
        <w:t>：</w:t>
      </w:r>
      <w:r w:rsidRPr="005B2811">
        <w:rPr>
          <w:rFonts w:hint="eastAsia"/>
          <w:lang w:val="fr-FR"/>
        </w:rPr>
        <w:t xml:space="preserve"> POST</w:t>
      </w:r>
    </w:p>
    <w:p w:rsidR="00987286" w:rsidRPr="005B2811" w:rsidRDefault="00987286" w:rsidP="00987286">
      <w:pPr>
        <w:ind w:firstLineChars="150" w:firstLine="315"/>
        <w:rPr>
          <w:lang w:val="fr-FR"/>
        </w:rPr>
      </w:pPr>
    </w:p>
    <w:p w:rsidR="00987286" w:rsidRPr="005B2811" w:rsidRDefault="00987286" w:rsidP="00987286">
      <w:pPr>
        <w:ind w:firstLineChars="150" w:firstLine="316"/>
        <w:rPr>
          <w:b/>
          <w:lang w:val="fr-FR"/>
        </w:rPr>
      </w:pPr>
      <w:r w:rsidRPr="00990213">
        <w:rPr>
          <w:rFonts w:hint="eastAsia"/>
          <w:b/>
        </w:rPr>
        <w:t>请求接口参数描述</w:t>
      </w:r>
      <w:r w:rsidRPr="005B2811">
        <w:rPr>
          <w:rFonts w:hint="eastAsia"/>
          <w:b/>
          <w:lang w:val="fr-FR"/>
        </w:rPr>
        <w:t>：</w:t>
      </w:r>
    </w:p>
    <w:tbl>
      <w:tblPr>
        <w:tblW w:w="8248" w:type="dxa"/>
        <w:tblInd w:w="121" w:type="dxa"/>
        <w:tblLayout w:type="fixed"/>
        <w:tblCellMar>
          <w:left w:w="0" w:type="dxa"/>
          <w:right w:w="0" w:type="dxa"/>
        </w:tblCellMar>
        <w:tblLook w:val="0000"/>
      </w:tblPr>
      <w:tblGrid>
        <w:gridCol w:w="1585"/>
        <w:gridCol w:w="1134"/>
        <w:gridCol w:w="4820"/>
        <w:gridCol w:w="709"/>
      </w:tblGrid>
      <w:tr w:rsidR="00987286" w:rsidRPr="00270E48" w:rsidTr="008A71B2">
        <w:trPr>
          <w:trHeight w:hRule="exact" w:val="370"/>
        </w:trPr>
        <w:tc>
          <w:tcPr>
            <w:tcW w:w="1585" w:type="dxa"/>
            <w:tcBorders>
              <w:top w:val="single" w:sz="4" w:space="0" w:color="000000"/>
              <w:left w:val="single" w:sz="4" w:space="0" w:color="000000"/>
              <w:bottom w:val="single" w:sz="4" w:space="0" w:color="000000"/>
              <w:right w:val="single" w:sz="4" w:space="0" w:color="000000"/>
            </w:tcBorders>
            <w:shd w:val="clear" w:color="auto" w:fill="DFDFDF"/>
          </w:tcPr>
          <w:p w:rsidR="00987286" w:rsidRPr="005B2811" w:rsidRDefault="00987286" w:rsidP="008A71B2">
            <w:pPr>
              <w:spacing w:line="307" w:lineRule="exact"/>
              <w:ind w:left="102" w:right="-20"/>
              <w:rPr>
                <w:sz w:val="24"/>
                <w:szCs w:val="24"/>
                <w:lang w:val="fr-FR"/>
              </w:rPr>
            </w:pPr>
            <w:r>
              <w:rPr>
                <w:rFonts w:ascii="微软雅黑" w:eastAsia="微软雅黑" w:cs="微软雅黑" w:hint="eastAsia"/>
                <w:b/>
                <w:bCs/>
                <w:spacing w:val="12"/>
                <w:position w:val="-1"/>
              </w:rPr>
              <w:t>参数名称</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987286" w:rsidRPr="00270E48" w:rsidRDefault="00987286" w:rsidP="008A71B2">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987286" w:rsidRPr="00270E48" w:rsidRDefault="00987286" w:rsidP="008A71B2">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987286" w:rsidRPr="00270E48" w:rsidRDefault="00987286" w:rsidP="008A71B2">
            <w:pPr>
              <w:spacing w:line="307" w:lineRule="exact"/>
              <w:ind w:left="102" w:right="-20"/>
              <w:rPr>
                <w:sz w:val="24"/>
                <w:szCs w:val="24"/>
              </w:rPr>
            </w:pPr>
            <w:r>
              <w:rPr>
                <w:rFonts w:ascii="微软雅黑" w:eastAsia="微软雅黑" w:cs="微软雅黑" w:hint="eastAsia"/>
                <w:b/>
                <w:bCs/>
                <w:spacing w:val="12"/>
                <w:position w:val="-1"/>
              </w:rPr>
              <w:t>可选</w:t>
            </w:r>
          </w:p>
        </w:tc>
      </w:tr>
      <w:tr w:rsidR="00987286" w:rsidRPr="00270E48" w:rsidTr="00987286">
        <w:trPr>
          <w:trHeight w:hRule="exact" w:val="944"/>
        </w:trPr>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87286" w:rsidRPr="0028008B" w:rsidRDefault="00987286" w:rsidP="00987286">
            <w:pPr>
              <w:spacing w:line="240" w:lineRule="auto"/>
              <w:ind w:right="-20"/>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87286" w:rsidRPr="0028008B" w:rsidRDefault="00987286" w:rsidP="00987286">
            <w:pPr>
              <w:spacing w:line="240" w:lineRule="auto"/>
              <w:ind w:right="-20"/>
              <w:jc w:val="both"/>
            </w:pP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87286" w:rsidRPr="0028008B" w:rsidRDefault="00987286" w:rsidP="00987286">
            <w:pPr>
              <w:spacing w:line="240" w:lineRule="auto"/>
              <w:ind w:right="-20"/>
              <w:jc w:val="both"/>
            </w:pPr>
            <w:r>
              <w:rPr>
                <w:rFonts w:hint="eastAsia"/>
              </w:rPr>
              <w:t>参数定义参考文档《</w:t>
            </w:r>
            <w:r w:rsidRPr="00987286">
              <w:rPr>
                <w:rFonts w:hint="eastAsia"/>
              </w:rPr>
              <w:t>服务端回调接口</w:t>
            </w:r>
            <w:r w:rsidRPr="00987286">
              <w:rPr>
                <w:rFonts w:hint="eastAsia"/>
              </w:rPr>
              <w:t>V1.docx</w:t>
            </w:r>
            <w:r>
              <w:rPr>
                <w:rFonts w:hint="eastAsia"/>
              </w:rPr>
              <w:t>》，</w:t>
            </w:r>
            <w:r>
              <w:rPr>
                <w:rFonts w:hint="eastAsia"/>
              </w:rPr>
              <w:t>sign</w:t>
            </w:r>
            <w:r>
              <w:rPr>
                <w:rFonts w:hint="eastAsia"/>
              </w:rPr>
              <w:t>参数参考下文。</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87286" w:rsidRPr="0028008B" w:rsidRDefault="00987286" w:rsidP="00987286">
            <w:pPr>
              <w:spacing w:line="240" w:lineRule="auto"/>
              <w:ind w:right="-20"/>
              <w:jc w:val="both"/>
            </w:pPr>
          </w:p>
        </w:tc>
      </w:tr>
      <w:tr w:rsidR="005E274D" w:rsidRPr="00270E48" w:rsidTr="005E274D">
        <w:trPr>
          <w:trHeight w:hRule="exact" w:val="515"/>
        </w:trPr>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5E274D" w:rsidRPr="0028008B" w:rsidRDefault="005E274D" w:rsidP="00987286">
            <w:pPr>
              <w:spacing w:line="240" w:lineRule="auto"/>
              <w:ind w:right="-20"/>
              <w:jc w:val="both"/>
            </w:pPr>
            <w:r>
              <w:rPr>
                <w:rFonts w:hint="eastAsia"/>
                <w:color w:val="000000" w:themeColor="text1"/>
              </w:rPr>
              <w:t>applicationID</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5E274D" w:rsidRPr="0028008B" w:rsidRDefault="005E274D" w:rsidP="00987286">
            <w:pPr>
              <w:spacing w:line="240" w:lineRule="auto"/>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5E274D" w:rsidRDefault="005E274D" w:rsidP="00987286">
            <w:pPr>
              <w:spacing w:line="240" w:lineRule="auto"/>
              <w:ind w:right="-20"/>
              <w:jc w:val="both"/>
            </w:pPr>
            <w:r>
              <w:rPr>
                <w:rFonts w:hint="eastAsia"/>
              </w:rPr>
              <w:t>CP</w:t>
            </w:r>
            <w:r>
              <w:rPr>
                <w:rFonts w:hint="eastAsia"/>
              </w:rPr>
              <w:t>的应用</w:t>
            </w:r>
            <w:r>
              <w:rPr>
                <w:rFonts w:hint="eastAsia"/>
              </w:rPr>
              <w:t>id</w:t>
            </w:r>
            <w:r>
              <w:rPr>
                <w:rFonts w:hint="eastAsia"/>
              </w:rPr>
              <w:t>或者包名，两者均有时，应用</w:t>
            </w:r>
            <w:r>
              <w:rPr>
                <w:rFonts w:hint="eastAsia"/>
              </w:rPr>
              <w:t>id</w:t>
            </w:r>
            <w:r>
              <w:rPr>
                <w:rFonts w:hint="eastAsia"/>
              </w:rPr>
              <w:t>优先</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5E274D" w:rsidRPr="005E274D" w:rsidRDefault="005E274D" w:rsidP="00987286">
            <w:pPr>
              <w:spacing w:line="240" w:lineRule="auto"/>
              <w:ind w:right="-20"/>
              <w:jc w:val="both"/>
            </w:pPr>
            <w:r>
              <w:rPr>
                <w:rFonts w:hint="eastAsia"/>
              </w:rPr>
              <w:t>O</w:t>
            </w:r>
          </w:p>
        </w:tc>
      </w:tr>
      <w:tr w:rsidR="0089766C" w:rsidRPr="00270E48" w:rsidTr="005E274D">
        <w:trPr>
          <w:trHeight w:hRule="exact" w:val="515"/>
          <w:ins w:id="99" w:author="s00150434" w:date="2015-11-05T17:30:00Z"/>
        </w:trPr>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9766C" w:rsidRDefault="0089766C" w:rsidP="00987286">
            <w:pPr>
              <w:spacing w:line="240" w:lineRule="auto"/>
              <w:ind w:right="-20"/>
              <w:jc w:val="both"/>
              <w:rPr>
                <w:ins w:id="100" w:author="s00150434" w:date="2015-11-05T17:30:00Z"/>
                <w:color w:val="000000" w:themeColor="text1"/>
              </w:rPr>
            </w:pPr>
            <w:ins w:id="101" w:author="s00150434" w:date="2015-11-05T17:30:00Z">
              <w:r>
                <w:rPr>
                  <w:rFonts w:hint="eastAsia"/>
                </w:rPr>
                <w:t>packageName</w:t>
              </w:r>
            </w:ins>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9766C" w:rsidRDefault="0089766C" w:rsidP="00987286">
            <w:pPr>
              <w:spacing w:line="240" w:lineRule="auto"/>
              <w:ind w:right="-20"/>
              <w:jc w:val="both"/>
              <w:rPr>
                <w:ins w:id="102" w:author="s00150434" w:date="2015-11-05T17:30:00Z"/>
              </w:rPr>
            </w:pPr>
            <w:ins w:id="103" w:author="s00150434" w:date="2015-11-05T17:30:00Z">
              <w:r>
                <w:rPr>
                  <w:rFonts w:hint="eastAsia"/>
                </w:rPr>
                <w:t>String</w:t>
              </w:r>
            </w:ins>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9766C" w:rsidRDefault="0089766C" w:rsidP="00987286">
            <w:pPr>
              <w:spacing w:line="240" w:lineRule="auto"/>
              <w:ind w:right="-20"/>
              <w:jc w:val="both"/>
              <w:rPr>
                <w:ins w:id="104" w:author="s00150434" w:date="2015-11-05T17:30:00Z"/>
              </w:rPr>
            </w:pPr>
            <w:ins w:id="105" w:author="s00150434" w:date="2015-11-05T17:30:00Z">
              <w:r>
                <w:rPr>
                  <w:rFonts w:hint="eastAsia"/>
                </w:rPr>
                <w:t>CP</w:t>
              </w:r>
              <w:r>
                <w:rPr>
                  <w:rFonts w:hint="eastAsia"/>
                </w:rPr>
                <w:t>的应用包名</w:t>
              </w:r>
            </w:ins>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89766C" w:rsidRDefault="0089766C" w:rsidP="00987286">
            <w:pPr>
              <w:spacing w:line="240" w:lineRule="auto"/>
              <w:ind w:right="-20"/>
              <w:jc w:val="both"/>
              <w:rPr>
                <w:ins w:id="106" w:author="s00150434" w:date="2015-11-05T17:30:00Z"/>
              </w:rPr>
            </w:pPr>
            <w:ins w:id="107" w:author="s00150434" w:date="2015-11-05T17:30:00Z">
              <w:r>
                <w:rPr>
                  <w:rFonts w:hint="eastAsia"/>
                </w:rPr>
                <w:t>O</w:t>
              </w:r>
            </w:ins>
          </w:p>
        </w:tc>
      </w:tr>
      <w:tr w:rsidR="00987286" w:rsidRPr="00270E48" w:rsidTr="008A71B2">
        <w:trPr>
          <w:trHeight w:hRule="exact" w:val="370"/>
        </w:trPr>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87286" w:rsidRPr="00987286" w:rsidRDefault="009763E2" w:rsidP="00987286">
            <w:pPr>
              <w:spacing w:line="240" w:lineRule="auto"/>
              <w:ind w:right="-20"/>
              <w:jc w:val="both"/>
            </w:pPr>
            <w:r>
              <w:rPr>
                <w:rFonts w:hint="eastAsia"/>
              </w:rPr>
              <w:lastRenderedPageBreak/>
              <w:t>url</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87286" w:rsidRDefault="009763E2" w:rsidP="00987286">
            <w:pPr>
              <w:spacing w:line="240" w:lineRule="auto"/>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87286" w:rsidRDefault="009763E2" w:rsidP="00987286">
            <w:pPr>
              <w:spacing w:line="240" w:lineRule="auto"/>
              <w:ind w:right="-20"/>
              <w:jc w:val="both"/>
            </w:pPr>
            <w:r>
              <w:rPr>
                <w:rFonts w:hint="eastAsia"/>
              </w:rPr>
              <w:t>CP</w:t>
            </w:r>
            <w:r>
              <w:rPr>
                <w:rFonts w:hint="eastAsia"/>
              </w:rPr>
              <w:t>通过</w:t>
            </w:r>
            <w:r>
              <w:rPr>
                <w:rFonts w:hint="eastAsia"/>
              </w:rPr>
              <w:t>sdk</w:t>
            </w:r>
            <w:r>
              <w:rPr>
                <w:rFonts w:hint="eastAsia"/>
              </w:rPr>
              <w:t>上传的回调</w:t>
            </w:r>
            <w:r>
              <w:rPr>
                <w:rFonts w:hint="eastAsia"/>
              </w:rPr>
              <w:t>url</w:t>
            </w:r>
            <w:r>
              <w:rPr>
                <w:rFonts w:hint="eastAsia"/>
              </w:rPr>
              <w:t>，指向</w:t>
            </w:r>
            <w:r>
              <w:rPr>
                <w:rFonts w:hint="eastAsia"/>
              </w:rPr>
              <w:t>cp</w:t>
            </w:r>
            <w:r>
              <w:rPr>
                <w:rFonts w:hint="eastAsia"/>
              </w:rPr>
              <w:t>的后台服务器</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87286" w:rsidRPr="009763E2" w:rsidRDefault="009763E2" w:rsidP="00987286">
            <w:pPr>
              <w:spacing w:line="240" w:lineRule="auto"/>
              <w:ind w:right="-20"/>
              <w:jc w:val="both"/>
            </w:pPr>
            <w:r>
              <w:rPr>
                <w:rFonts w:hint="eastAsia"/>
              </w:rPr>
              <w:t>O</w:t>
            </w:r>
          </w:p>
        </w:tc>
      </w:tr>
      <w:tr w:rsidR="00730A96" w:rsidRPr="00270E48" w:rsidTr="008A71B2">
        <w:trPr>
          <w:trHeight w:hRule="exact" w:val="370"/>
        </w:trPr>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730A96" w:rsidRDefault="00730A96" w:rsidP="00987286">
            <w:pPr>
              <w:spacing w:line="240" w:lineRule="auto"/>
              <w:ind w:right="-20"/>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730A96" w:rsidRDefault="00730A96" w:rsidP="00987286">
            <w:pPr>
              <w:spacing w:line="240" w:lineRule="auto"/>
              <w:ind w:right="-20"/>
              <w:jc w:val="both"/>
            </w:pP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730A96" w:rsidRDefault="00730A96" w:rsidP="00987286">
            <w:pPr>
              <w:spacing w:line="240" w:lineRule="auto"/>
              <w:ind w:right="-20"/>
              <w:jc w:val="both"/>
            </w:pP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730A96" w:rsidRDefault="00730A96" w:rsidP="00987286">
            <w:pPr>
              <w:spacing w:line="240" w:lineRule="auto"/>
              <w:ind w:right="-20"/>
              <w:jc w:val="both"/>
            </w:pPr>
          </w:p>
        </w:tc>
      </w:tr>
      <w:tr w:rsidR="00730A96" w:rsidRPr="00270E48" w:rsidTr="00730A96">
        <w:trPr>
          <w:trHeight w:hRule="exact" w:val="958"/>
        </w:trPr>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730A96" w:rsidRDefault="00730A96" w:rsidP="00987286">
            <w:pPr>
              <w:spacing w:line="240" w:lineRule="auto"/>
              <w:ind w:right="-20"/>
              <w:jc w:val="both"/>
            </w:pPr>
            <w:r>
              <w:rPr>
                <w:rFonts w:hint="eastAsia"/>
              </w:rPr>
              <w:t>signType</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730A96" w:rsidRDefault="00730A96" w:rsidP="00987286">
            <w:pPr>
              <w:spacing w:line="240" w:lineRule="auto"/>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730A96" w:rsidRDefault="00730A96" w:rsidP="002B7B87">
            <w:pPr>
              <w:spacing w:line="312" w:lineRule="exact"/>
              <w:ind w:right="-20"/>
              <w:jc w:val="both"/>
            </w:pPr>
            <w:r>
              <w:rPr>
                <w:rFonts w:hint="eastAsia"/>
              </w:rPr>
              <w:t>签名类型，不参与签名，非法值按缺省值处理：</w:t>
            </w:r>
          </w:p>
          <w:p w:rsidR="00730A96" w:rsidRDefault="00730A96" w:rsidP="002B7B87">
            <w:pPr>
              <w:spacing w:line="312" w:lineRule="exact"/>
              <w:ind w:right="-20"/>
              <w:jc w:val="both"/>
            </w:pPr>
            <w:r>
              <w:rPr>
                <w:rFonts w:hint="eastAsia"/>
              </w:rPr>
              <w:t>RSA</w:t>
            </w:r>
            <w:r>
              <w:rPr>
                <w:rFonts w:hint="eastAsia"/>
              </w:rPr>
              <w:t>：</w:t>
            </w:r>
            <w:r>
              <w:rPr>
                <w:rFonts w:hint="eastAsia"/>
              </w:rPr>
              <w:t>rsa</w:t>
            </w:r>
            <w:r>
              <w:rPr>
                <w:rFonts w:hint="eastAsia"/>
              </w:rPr>
              <w:t>签名，算法为</w:t>
            </w:r>
            <w:r w:rsidRPr="000B1D35">
              <w:t>SHA1WithRSA</w:t>
            </w:r>
            <w:r>
              <w:rPr>
                <w:rFonts w:hint="eastAsia"/>
              </w:rPr>
              <w:t>（缺省）</w:t>
            </w:r>
          </w:p>
          <w:p w:rsidR="00730A96" w:rsidRDefault="00730A96" w:rsidP="00987286">
            <w:pPr>
              <w:spacing w:line="240" w:lineRule="auto"/>
              <w:ind w:right="-20"/>
              <w:jc w:val="both"/>
            </w:pPr>
            <w:r>
              <w:rPr>
                <w:rFonts w:hint="eastAsia"/>
              </w:rPr>
              <w:t>RSA256</w:t>
            </w:r>
            <w:r>
              <w:rPr>
                <w:rFonts w:hint="eastAsia"/>
              </w:rPr>
              <w:t>：</w:t>
            </w:r>
            <w:r>
              <w:rPr>
                <w:rFonts w:hint="eastAsia"/>
              </w:rPr>
              <w:t>rsa</w:t>
            </w:r>
            <w:r>
              <w:rPr>
                <w:rFonts w:hint="eastAsia"/>
              </w:rPr>
              <w:t>签名，算法为</w:t>
            </w:r>
            <w:r w:rsidRPr="000B1D35">
              <w:t>SHA256WithRSA</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730A96" w:rsidRDefault="00730A96" w:rsidP="00987286">
            <w:pPr>
              <w:spacing w:line="240" w:lineRule="auto"/>
              <w:ind w:right="-20"/>
              <w:jc w:val="both"/>
            </w:pPr>
            <w:r>
              <w:rPr>
                <w:rFonts w:hint="eastAsia"/>
              </w:rPr>
              <w:t>O</w:t>
            </w:r>
          </w:p>
        </w:tc>
      </w:tr>
      <w:tr w:rsidR="00987286" w:rsidRPr="00270E48" w:rsidTr="008A71B2">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987286" w:rsidRDefault="00987286" w:rsidP="00987286">
            <w:pPr>
              <w:spacing w:line="240" w:lineRule="auto"/>
              <w:ind w:right="-20"/>
              <w:jc w:val="both"/>
            </w:pPr>
            <w:r w:rsidRPr="00262E93">
              <w:t>sign</w:t>
            </w:r>
          </w:p>
        </w:tc>
        <w:tc>
          <w:tcPr>
            <w:tcW w:w="1134" w:type="dxa"/>
            <w:tcBorders>
              <w:top w:val="single" w:sz="4" w:space="0" w:color="000000"/>
              <w:left w:val="single" w:sz="4" w:space="0" w:color="000000"/>
              <w:bottom w:val="single" w:sz="4" w:space="0" w:color="000000"/>
              <w:right w:val="single" w:sz="4" w:space="0" w:color="000000"/>
            </w:tcBorders>
            <w:vAlign w:val="center"/>
          </w:tcPr>
          <w:p w:rsidR="00987286" w:rsidRDefault="00987286" w:rsidP="00987286">
            <w:pPr>
              <w:spacing w:line="240" w:lineRule="auto"/>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987286" w:rsidRDefault="00C05F53" w:rsidP="00987286">
            <w:pPr>
              <w:spacing w:line="240" w:lineRule="auto"/>
              <w:ind w:right="-20"/>
              <w:jc w:val="both"/>
            </w:pPr>
            <w:r>
              <w:rPr>
                <w:rFonts w:hint="eastAsia"/>
              </w:rPr>
              <w:t>RSA</w:t>
            </w:r>
            <w:r>
              <w:rPr>
                <w:rFonts w:hint="eastAsia"/>
              </w:rPr>
              <w:t>签名，密钥双方协商。</w:t>
            </w:r>
          </w:p>
        </w:tc>
        <w:tc>
          <w:tcPr>
            <w:tcW w:w="709" w:type="dxa"/>
            <w:tcBorders>
              <w:top w:val="single" w:sz="4" w:space="0" w:color="000000"/>
              <w:left w:val="single" w:sz="4" w:space="0" w:color="000000"/>
              <w:bottom w:val="single" w:sz="4" w:space="0" w:color="000000"/>
              <w:right w:val="single" w:sz="4" w:space="0" w:color="000000"/>
            </w:tcBorders>
            <w:vAlign w:val="center"/>
          </w:tcPr>
          <w:p w:rsidR="00987286" w:rsidRDefault="00987286" w:rsidP="00987286">
            <w:pPr>
              <w:spacing w:line="240" w:lineRule="auto"/>
              <w:jc w:val="both"/>
            </w:pPr>
            <w:r>
              <w:rPr>
                <w:rFonts w:hint="eastAsia"/>
              </w:rPr>
              <w:t>M</w:t>
            </w:r>
          </w:p>
        </w:tc>
      </w:tr>
    </w:tbl>
    <w:p w:rsidR="00987286" w:rsidRDefault="00987286" w:rsidP="00987286">
      <w:pPr>
        <w:spacing w:line="240" w:lineRule="auto"/>
        <w:rPr>
          <w:sz w:val="20"/>
          <w:szCs w:val="20"/>
        </w:rPr>
      </w:pPr>
    </w:p>
    <w:p w:rsidR="00987286" w:rsidRPr="00E4026E" w:rsidRDefault="00987286" w:rsidP="00987286">
      <w:pPr>
        <w:spacing w:line="240" w:lineRule="auto"/>
        <w:rPr>
          <w:sz w:val="20"/>
          <w:szCs w:val="20"/>
        </w:rPr>
      </w:pPr>
    </w:p>
    <w:p w:rsidR="00987286" w:rsidRPr="00BB29FC" w:rsidRDefault="00987286" w:rsidP="00987286">
      <w:pPr>
        <w:ind w:firstLineChars="150" w:firstLine="316"/>
        <w:rPr>
          <w:b/>
        </w:rPr>
      </w:pPr>
      <w:r w:rsidRPr="00BB29FC">
        <w:rPr>
          <w:rFonts w:hint="eastAsia"/>
          <w:b/>
        </w:rPr>
        <w:t>响应参数描述</w:t>
      </w:r>
      <w:r>
        <w:rPr>
          <w:rFonts w:hint="eastAsia"/>
          <w:b/>
        </w:rPr>
        <w:t>（返回</w:t>
      </w:r>
      <w:r>
        <w:rPr>
          <w:rFonts w:hint="eastAsia"/>
          <w:b/>
        </w:rPr>
        <w:t>http 200</w:t>
      </w:r>
      <w:r>
        <w:rPr>
          <w:rFonts w:hint="eastAsia"/>
          <w:b/>
        </w:rPr>
        <w:t>即认为已经成功处理）：</w:t>
      </w:r>
    </w:p>
    <w:tbl>
      <w:tblPr>
        <w:tblW w:w="8215" w:type="dxa"/>
        <w:tblInd w:w="154" w:type="dxa"/>
        <w:tblLayout w:type="fixed"/>
        <w:tblCellMar>
          <w:left w:w="0" w:type="dxa"/>
          <w:right w:w="0" w:type="dxa"/>
        </w:tblCellMar>
        <w:tblLook w:val="0000"/>
      </w:tblPr>
      <w:tblGrid>
        <w:gridCol w:w="1552"/>
        <w:gridCol w:w="1134"/>
        <w:gridCol w:w="4820"/>
        <w:gridCol w:w="709"/>
      </w:tblGrid>
      <w:tr w:rsidR="00987286" w:rsidRPr="00270E48" w:rsidTr="008A71B2">
        <w:trPr>
          <w:trHeight w:val="20"/>
        </w:trPr>
        <w:tc>
          <w:tcPr>
            <w:tcW w:w="1552" w:type="dxa"/>
            <w:tcBorders>
              <w:top w:val="single" w:sz="4" w:space="0" w:color="000000"/>
              <w:left w:val="single" w:sz="4" w:space="0" w:color="000000"/>
              <w:bottom w:val="single" w:sz="4" w:space="0" w:color="000000"/>
              <w:right w:val="single" w:sz="4" w:space="0" w:color="000000"/>
            </w:tcBorders>
            <w:shd w:val="clear" w:color="auto" w:fill="DFDFDF"/>
          </w:tcPr>
          <w:p w:rsidR="00987286" w:rsidRPr="00270E48" w:rsidRDefault="00987286" w:rsidP="008A71B2">
            <w:pPr>
              <w:spacing w:line="307" w:lineRule="exact"/>
              <w:ind w:left="102" w:right="-20"/>
              <w:rPr>
                <w:sz w:val="24"/>
                <w:szCs w:val="24"/>
              </w:rPr>
            </w:pPr>
            <w:r>
              <w:rPr>
                <w:rFonts w:ascii="微软雅黑" w:eastAsia="微软雅黑" w:cs="微软雅黑" w:hint="eastAsia"/>
                <w:b/>
                <w:bCs/>
                <w:spacing w:val="12"/>
                <w:position w:val="-1"/>
              </w:rPr>
              <w:t>数据项</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987286" w:rsidRPr="00270E48" w:rsidRDefault="00987286" w:rsidP="008A71B2">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987286" w:rsidRPr="00270E48" w:rsidRDefault="00987286" w:rsidP="008A71B2">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987286" w:rsidRPr="00270E48" w:rsidRDefault="00987286" w:rsidP="008A71B2">
            <w:pPr>
              <w:spacing w:line="307" w:lineRule="exact"/>
              <w:ind w:left="102" w:right="-20"/>
              <w:rPr>
                <w:sz w:val="24"/>
                <w:szCs w:val="24"/>
              </w:rPr>
            </w:pPr>
            <w:r>
              <w:rPr>
                <w:rFonts w:ascii="微软雅黑" w:eastAsia="微软雅黑" w:cs="微软雅黑" w:hint="eastAsia"/>
                <w:b/>
                <w:bCs/>
                <w:spacing w:val="12"/>
                <w:position w:val="-1"/>
              </w:rPr>
              <w:t>选项</w:t>
            </w:r>
          </w:p>
        </w:tc>
      </w:tr>
      <w:tr w:rsidR="00987286" w:rsidRPr="00270E48" w:rsidTr="008A71B2">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987286" w:rsidRPr="00286EBC" w:rsidRDefault="00987286" w:rsidP="008A71B2">
            <w:pPr>
              <w:ind w:right="-20"/>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rsidR="00987286" w:rsidRPr="00286EBC" w:rsidRDefault="00987286" w:rsidP="008A71B2">
            <w:pPr>
              <w:spacing w:line="241" w:lineRule="auto"/>
              <w:ind w:right="51"/>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987286" w:rsidRPr="00775C76" w:rsidRDefault="00987286" w:rsidP="008A71B2">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987286" w:rsidRPr="00775C76" w:rsidRDefault="00987286" w:rsidP="008A71B2">
            <w:pPr>
              <w:jc w:val="both"/>
            </w:pPr>
          </w:p>
        </w:tc>
      </w:tr>
    </w:tbl>
    <w:p w:rsidR="00987286" w:rsidRDefault="00987286" w:rsidP="00987286">
      <w:pPr>
        <w:ind w:firstLineChars="150" w:firstLine="316"/>
        <w:rPr>
          <w:b/>
        </w:rPr>
      </w:pPr>
    </w:p>
    <w:p w:rsidR="00987286" w:rsidRPr="00B05E9E" w:rsidRDefault="00987286" w:rsidP="00987286">
      <w:pPr>
        <w:ind w:firstLineChars="150" w:firstLine="316"/>
        <w:rPr>
          <w:b/>
        </w:rPr>
      </w:pPr>
      <w:r w:rsidRPr="00B05E9E">
        <w:rPr>
          <w:rFonts w:hint="eastAsia"/>
          <w:b/>
        </w:rPr>
        <w:t>示例</w:t>
      </w:r>
    </w:p>
    <w:tbl>
      <w:tblPr>
        <w:tblW w:w="0" w:type="auto"/>
        <w:tblInd w:w="3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701"/>
        <w:gridCol w:w="6379"/>
      </w:tblGrid>
      <w:tr w:rsidR="00987286" w:rsidRPr="0038247B" w:rsidTr="008A71B2">
        <w:trPr>
          <w:cantSplit/>
          <w:trHeight w:val="300"/>
        </w:trPr>
        <w:tc>
          <w:tcPr>
            <w:tcW w:w="170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987286" w:rsidRPr="0038247B" w:rsidRDefault="00987286" w:rsidP="008A71B2">
            <w:pPr>
              <w:pStyle w:val="TableHeading"/>
            </w:pPr>
            <w:r w:rsidRPr="0038247B">
              <w:t>Req/Response</w:t>
            </w:r>
          </w:p>
        </w:tc>
        <w:tc>
          <w:tcPr>
            <w:tcW w:w="637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987286" w:rsidRPr="0038247B" w:rsidRDefault="00987286" w:rsidP="008A71B2">
            <w:pPr>
              <w:pStyle w:val="TableHeading"/>
            </w:pPr>
            <w:r w:rsidRPr="0038247B">
              <w:t>Example</w:t>
            </w:r>
          </w:p>
        </w:tc>
      </w:tr>
      <w:tr w:rsidR="00987286" w:rsidRPr="001C6E22" w:rsidTr="008A71B2">
        <w:trPr>
          <w:cantSplit/>
          <w:trHeight w:val="281"/>
        </w:trPr>
        <w:tc>
          <w:tcPr>
            <w:tcW w:w="1701" w:type="dxa"/>
          </w:tcPr>
          <w:p w:rsidR="00987286" w:rsidRPr="002B69A5" w:rsidRDefault="00987286" w:rsidP="008A71B2">
            <w:pPr>
              <w:pStyle w:val="TableText"/>
              <w:rPr>
                <w:lang w:val="fr-FR"/>
              </w:rPr>
            </w:pPr>
            <w:r w:rsidRPr="0038247B">
              <w:t>HTTP Request</w:t>
            </w:r>
          </w:p>
        </w:tc>
        <w:tc>
          <w:tcPr>
            <w:tcW w:w="6379" w:type="dxa"/>
          </w:tcPr>
          <w:p w:rsidR="00987286" w:rsidRDefault="00A845A7" w:rsidP="00A845A7">
            <w:pPr>
              <w:pStyle w:val="TerminalDisplayinTable"/>
              <w:shd w:val="clear" w:color="auto" w:fill="D9D9D9"/>
              <w:spacing w:line="240" w:lineRule="auto"/>
              <w:ind w:firstLineChars="21" w:firstLine="38"/>
              <w:rPr>
                <w:rFonts w:ascii="Arial" w:hAnsi="Arial" w:cs="Arial"/>
                <w:spacing w:val="0"/>
                <w:sz w:val="20"/>
                <w:szCs w:val="20"/>
                <w:lang w:val="fr-FR"/>
              </w:rPr>
            </w:pPr>
            <w:r w:rsidRPr="00A845A7">
              <w:rPr>
                <w:rFonts w:ascii="Arial" w:hAnsi="Arial" w:cs="Arial"/>
                <w:spacing w:val="0"/>
                <w:sz w:val="18"/>
                <w:szCs w:val="20"/>
                <w:lang w:val="fr-FR"/>
              </w:rPr>
              <w:t>amount=0.02&amp;notifyTime=1426729615444&amp;orderId=1&amp;orderTime=2015-03-16 17:03:23&amp;payType=19&amp;productName=a&amp;requestId=767463543554645642424435345&amp;result=0&amp;tradeTime=2015-03-19 09:46:55&amp;url=aaa&amp;userName=900086000000010204&amp;sign=XXXX</w:t>
            </w:r>
          </w:p>
        </w:tc>
      </w:tr>
      <w:tr w:rsidR="00987286" w:rsidRPr="001C6E22" w:rsidTr="008A71B2">
        <w:trPr>
          <w:cantSplit/>
          <w:trHeight w:val="281"/>
        </w:trPr>
        <w:tc>
          <w:tcPr>
            <w:tcW w:w="1701" w:type="dxa"/>
          </w:tcPr>
          <w:p w:rsidR="00987286" w:rsidRPr="002B69A5" w:rsidRDefault="00987286" w:rsidP="008A71B2">
            <w:pPr>
              <w:pStyle w:val="TableText"/>
              <w:rPr>
                <w:lang w:val="fr-FR"/>
              </w:rPr>
            </w:pPr>
            <w:r w:rsidRPr="002B69A5">
              <w:rPr>
                <w:lang w:val="fr-FR"/>
              </w:rPr>
              <w:t>HTT</w:t>
            </w:r>
            <w:r>
              <w:rPr>
                <w:rFonts w:hint="eastAsia"/>
                <w:lang w:val="fr-FR"/>
              </w:rPr>
              <w:t>P</w:t>
            </w:r>
            <w:r w:rsidRPr="002B69A5">
              <w:rPr>
                <w:lang w:val="fr-FR"/>
              </w:rPr>
              <w:t xml:space="preserve"> Response</w:t>
            </w:r>
          </w:p>
        </w:tc>
        <w:tc>
          <w:tcPr>
            <w:tcW w:w="6379" w:type="dxa"/>
          </w:tcPr>
          <w:p w:rsidR="00987286" w:rsidRPr="00AA725F" w:rsidRDefault="00987286" w:rsidP="008A71B2">
            <w:pPr>
              <w:pStyle w:val="TerminalDisplayinTable"/>
              <w:shd w:val="clear" w:color="auto" w:fill="D9D9D9"/>
              <w:spacing w:line="240" w:lineRule="auto"/>
              <w:rPr>
                <w:rFonts w:ascii="Arial" w:hAnsi="Arial" w:cs="Arial"/>
                <w:spacing w:val="0"/>
                <w:sz w:val="20"/>
                <w:szCs w:val="20"/>
                <w:lang w:val="fr-FR"/>
              </w:rPr>
            </w:pPr>
            <w:r>
              <w:rPr>
                <w:rFonts w:ascii="Arial" w:hAnsi="Arial" w:cs="Arial" w:hint="eastAsia"/>
                <w:spacing w:val="0"/>
                <w:sz w:val="18"/>
                <w:szCs w:val="20"/>
                <w:lang w:val="fr-FR"/>
              </w:rPr>
              <w:t>http 200 ok</w:t>
            </w:r>
          </w:p>
        </w:tc>
      </w:tr>
    </w:tbl>
    <w:p w:rsidR="00987286" w:rsidRDefault="00987286" w:rsidP="00987286">
      <w:pPr>
        <w:spacing w:line="312" w:lineRule="exact"/>
        <w:ind w:right="-20"/>
      </w:pPr>
    </w:p>
    <w:p w:rsidR="00987286" w:rsidRDefault="00987286" w:rsidP="00785F31">
      <w:pPr>
        <w:spacing w:line="240" w:lineRule="auto"/>
      </w:pPr>
    </w:p>
    <w:p w:rsidR="00496031" w:rsidRPr="00016DEA" w:rsidRDefault="00496031" w:rsidP="00496031">
      <w:pPr>
        <w:pStyle w:val="2"/>
      </w:pPr>
      <w:r>
        <w:rPr>
          <w:rFonts w:hint="eastAsia"/>
        </w:rPr>
        <w:t>订单分发接口</w:t>
      </w:r>
    </w:p>
    <w:p w:rsidR="00496031" w:rsidRPr="005B2811" w:rsidRDefault="00496031" w:rsidP="00496031">
      <w:pPr>
        <w:ind w:firstLineChars="150" w:firstLine="315"/>
        <w:rPr>
          <w:lang w:val="fr-FR"/>
        </w:rPr>
      </w:pPr>
      <w:r w:rsidRPr="00665A25">
        <w:rPr>
          <w:rFonts w:hint="eastAsia"/>
        </w:rPr>
        <w:t>方法名称</w:t>
      </w:r>
      <w:r w:rsidRPr="005B2811">
        <w:rPr>
          <w:rFonts w:hint="eastAsia"/>
          <w:lang w:val="fr-FR"/>
        </w:rPr>
        <w:t>：</w:t>
      </w:r>
      <w:r>
        <w:rPr>
          <w:rFonts w:hint="eastAsia"/>
          <w:lang w:val="fr-FR"/>
        </w:rPr>
        <w:t>由接受订单信息的实体提供，在支付平台，通过</w:t>
      </w:r>
      <w:r>
        <w:rPr>
          <w:rFonts w:hint="eastAsia"/>
          <w:lang w:val="fr-FR"/>
        </w:rPr>
        <w:t>serviceCatalog</w:t>
      </w:r>
      <w:r>
        <w:rPr>
          <w:rFonts w:hint="eastAsia"/>
          <w:lang w:val="fr-FR"/>
        </w:rPr>
        <w:t>进行配置</w:t>
      </w:r>
      <w:r w:rsidR="00CB0B2A">
        <w:rPr>
          <w:rFonts w:hint="eastAsia"/>
          <w:lang w:val="fr-FR"/>
        </w:rPr>
        <w:t>，包括</w:t>
      </w:r>
      <w:r w:rsidR="00CB0B2A">
        <w:rPr>
          <w:rFonts w:hint="eastAsia"/>
          <w:lang w:val="fr-FR"/>
        </w:rPr>
        <w:t>url</w:t>
      </w:r>
      <w:r w:rsidR="00CB0B2A">
        <w:rPr>
          <w:rFonts w:hint="eastAsia"/>
          <w:lang w:val="fr-FR"/>
        </w:rPr>
        <w:t>和对应的签名钥匙</w:t>
      </w:r>
      <w:r>
        <w:rPr>
          <w:rFonts w:hint="eastAsia"/>
          <w:lang w:val="fr-FR"/>
        </w:rPr>
        <w:t>。</w:t>
      </w:r>
    </w:p>
    <w:p w:rsidR="00496031" w:rsidRDefault="00496031" w:rsidP="00496031">
      <w:pPr>
        <w:ind w:firstLineChars="150" w:firstLine="315"/>
        <w:rPr>
          <w:lang w:val="fr-FR"/>
        </w:rPr>
      </w:pPr>
      <w:r>
        <w:rPr>
          <w:rFonts w:hint="eastAsia"/>
        </w:rPr>
        <w:t>方法描述</w:t>
      </w:r>
      <w:r w:rsidRPr="005B2811">
        <w:rPr>
          <w:rFonts w:hint="eastAsia"/>
          <w:lang w:val="fr-FR"/>
        </w:rPr>
        <w:t>：</w:t>
      </w:r>
      <w:r>
        <w:rPr>
          <w:rFonts w:hint="eastAsia"/>
          <w:lang w:val="fr-FR"/>
        </w:rPr>
        <w:t>用于受信任的服务器之间同步订单信息，比如支付服务器通知其他内部服务器，如礼品卡平台，指定订单的状态和其他必要信息。</w:t>
      </w:r>
    </w:p>
    <w:p w:rsidR="00CB0B2A" w:rsidRDefault="00CB0B2A" w:rsidP="00496031">
      <w:pPr>
        <w:ind w:firstLineChars="150" w:firstLine="315"/>
        <w:rPr>
          <w:lang w:val="fr-FR"/>
        </w:rPr>
      </w:pPr>
      <w:r>
        <w:rPr>
          <w:rFonts w:hint="eastAsia"/>
          <w:lang w:val="fr-FR"/>
        </w:rPr>
        <w:t>目前只有</w:t>
      </w:r>
      <w:r>
        <w:rPr>
          <w:rFonts w:hint="eastAsia"/>
          <w:lang w:val="fr-FR"/>
        </w:rPr>
        <w:t>servicecatalog</w:t>
      </w:r>
      <w:r>
        <w:rPr>
          <w:rFonts w:hint="eastAsia"/>
          <w:lang w:val="fr-FR"/>
        </w:rPr>
        <w:t>上配置了通知</w:t>
      </w:r>
      <w:r>
        <w:rPr>
          <w:rFonts w:hint="eastAsia"/>
          <w:lang w:val="fr-FR"/>
        </w:rPr>
        <w:t>url</w:t>
      </w:r>
      <w:r>
        <w:rPr>
          <w:rFonts w:hint="eastAsia"/>
          <w:lang w:val="fr-FR"/>
        </w:rPr>
        <w:t>订单才存在该分发信息。</w:t>
      </w:r>
    </w:p>
    <w:p w:rsidR="00730A96" w:rsidRDefault="00730A96" w:rsidP="00496031">
      <w:pPr>
        <w:ind w:firstLineChars="150" w:firstLine="315"/>
        <w:rPr>
          <w:lang w:val="fr-FR"/>
        </w:rPr>
      </w:pPr>
      <w:r>
        <w:rPr>
          <w:rFonts w:hint="eastAsia"/>
          <w:lang w:val="fr-FR"/>
        </w:rPr>
        <w:t>通过配置确定是否采用</w:t>
      </w:r>
      <w:r>
        <w:rPr>
          <w:rFonts w:hint="eastAsia"/>
          <w:lang w:val="fr-FR"/>
        </w:rPr>
        <w:t>rsa256</w:t>
      </w:r>
      <w:r>
        <w:rPr>
          <w:rFonts w:hint="eastAsia"/>
          <w:lang w:val="fr-FR"/>
        </w:rPr>
        <w:t>增强签名算法，礼品卡服务器支持以后启动。</w:t>
      </w:r>
    </w:p>
    <w:p w:rsidR="00496031" w:rsidRDefault="00496031" w:rsidP="00496031">
      <w:pPr>
        <w:ind w:firstLineChars="150" w:firstLine="315"/>
        <w:rPr>
          <w:lang w:val="fr-FR"/>
        </w:rPr>
      </w:pPr>
      <w:r w:rsidRPr="005B2811">
        <w:rPr>
          <w:rFonts w:hint="eastAsia"/>
          <w:lang w:val="fr-FR"/>
        </w:rPr>
        <w:t>HTTP</w:t>
      </w:r>
      <w:r>
        <w:rPr>
          <w:rFonts w:hint="eastAsia"/>
          <w:lang w:val="fr-FR"/>
        </w:rPr>
        <w:t>S</w:t>
      </w:r>
      <w:r>
        <w:rPr>
          <w:rFonts w:hint="eastAsia"/>
        </w:rPr>
        <w:t>请求方式</w:t>
      </w:r>
      <w:r w:rsidRPr="005B2811">
        <w:rPr>
          <w:rFonts w:hint="eastAsia"/>
          <w:lang w:val="fr-FR"/>
        </w:rPr>
        <w:t>：</w:t>
      </w:r>
      <w:r w:rsidRPr="005B2811">
        <w:rPr>
          <w:rFonts w:hint="eastAsia"/>
          <w:lang w:val="fr-FR"/>
        </w:rPr>
        <w:t xml:space="preserve"> POST</w:t>
      </w:r>
    </w:p>
    <w:p w:rsidR="00496031" w:rsidRPr="005B2811" w:rsidRDefault="00496031" w:rsidP="00496031">
      <w:pPr>
        <w:ind w:firstLineChars="150" w:firstLine="315"/>
        <w:rPr>
          <w:lang w:val="fr-FR"/>
        </w:rPr>
      </w:pPr>
    </w:p>
    <w:p w:rsidR="00496031" w:rsidRPr="005B2811" w:rsidRDefault="00496031" w:rsidP="00496031">
      <w:pPr>
        <w:ind w:firstLineChars="150" w:firstLine="316"/>
        <w:rPr>
          <w:b/>
          <w:lang w:val="fr-FR"/>
        </w:rPr>
      </w:pPr>
      <w:r w:rsidRPr="00990213">
        <w:rPr>
          <w:rFonts w:hint="eastAsia"/>
          <w:b/>
        </w:rPr>
        <w:t>请求接口参数描述</w:t>
      </w:r>
      <w:r w:rsidRPr="005B2811">
        <w:rPr>
          <w:rFonts w:hint="eastAsia"/>
          <w:b/>
          <w:lang w:val="fr-FR"/>
        </w:rPr>
        <w:t>：</w:t>
      </w:r>
    </w:p>
    <w:tbl>
      <w:tblPr>
        <w:tblW w:w="8248" w:type="dxa"/>
        <w:tblInd w:w="121" w:type="dxa"/>
        <w:tblLayout w:type="fixed"/>
        <w:tblCellMar>
          <w:left w:w="0" w:type="dxa"/>
          <w:right w:w="0" w:type="dxa"/>
        </w:tblCellMar>
        <w:tblLook w:val="0000"/>
      </w:tblPr>
      <w:tblGrid>
        <w:gridCol w:w="1585"/>
        <w:gridCol w:w="1134"/>
        <w:gridCol w:w="4820"/>
        <w:gridCol w:w="709"/>
      </w:tblGrid>
      <w:tr w:rsidR="00496031" w:rsidRPr="00270E48" w:rsidTr="008A71B2">
        <w:trPr>
          <w:trHeight w:hRule="exact" w:val="370"/>
        </w:trPr>
        <w:tc>
          <w:tcPr>
            <w:tcW w:w="1585" w:type="dxa"/>
            <w:tcBorders>
              <w:top w:val="single" w:sz="4" w:space="0" w:color="000000"/>
              <w:left w:val="single" w:sz="4" w:space="0" w:color="000000"/>
              <w:bottom w:val="single" w:sz="4" w:space="0" w:color="000000"/>
              <w:right w:val="single" w:sz="4" w:space="0" w:color="000000"/>
            </w:tcBorders>
            <w:shd w:val="clear" w:color="auto" w:fill="DFDFDF"/>
          </w:tcPr>
          <w:p w:rsidR="00496031" w:rsidRPr="005B2811" w:rsidRDefault="00496031" w:rsidP="008A71B2">
            <w:pPr>
              <w:spacing w:line="307" w:lineRule="exact"/>
              <w:ind w:left="102" w:right="-20"/>
              <w:rPr>
                <w:sz w:val="24"/>
                <w:szCs w:val="24"/>
                <w:lang w:val="fr-FR"/>
              </w:rPr>
            </w:pPr>
            <w:r>
              <w:rPr>
                <w:rFonts w:ascii="微软雅黑" w:eastAsia="微软雅黑" w:cs="微软雅黑" w:hint="eastAsia"/>
                <w:b/>
                <w:bCs/>
                <w:spacing w:val="12"/>
                <w:position w:val="-1"/>
              </w:rPr>
              <w:t>参数名称</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496031" w:rsidRPr="00270E48" w:rsidRDefault="00496031" w:rsidP="008A71B2">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496031" w:rsidRPr="00270E48" w:rsidRDefault="00496031" w:rsidP="008A71B2">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496031" w:rsidRPr="00270E48" w:rsidRDefault="00496031" w:rsidP="008A71B2">
            <w:pPr>
              <w:spacing w:line="307" w:lineRule="exact"/>
              <w:ind w:left="102" w:right="-20"/>
              <w:rPr>
                <w:sz w:val="24"/>
                <w:szCs w:val="24"/>
              </w:rPr>
            </w:pPr>
            <w:r>
              <w:rPr>
                <w:rFonts w:ascii="微软雅黑" w:eastAsia="微软雅黑" w:cs="微软雅黑" w:hint="eastAsia"/>
                <w:b/>
                <w:bCs/>
                <w:spacing w:val="12"/>
                <w:position w:val="-1"/>
              </w:rPr>
              <w:t>可选</w:t>
            </w:r>
          </w:p>
        </w:tc>
      </w:tr>
      <w:tr w:rsidR="00496031" w:rsidRPr="00270E48" w:rsidTr="00320208">
        <w:trPr>
          <w:trHeight w:hRule="exact" w:val="531"/>
        </w:trPr>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96031" w:rsidRPr="0028008B" w:rsidRDefault="00496031" w:rsidP="008A71B2">
            <w:pPr>
              <w:spacing w:line="240" w:lineRule="auto"/>
              <w:ind w:right="-20"/>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96031" w:rsidRPr="0028008B" w:rsidRDefault="00496031" w:rsidP="008A71B2">
            <w:pPr>
              <w:spacing w:line="240" w:lineRule="auto"/>
              <w:ind w:right="-20"/>
              <w:jc w:val="both"/>
            </w:pP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96031" w:rsidRPr="0028008B" w:rsidRDefault="00496031" w:rsidP="006E7583">
            <w:pPr>
              <w:spacing w:line="240" w:lineRule="auto"/>
              <w:ind w:right="-20"/>
              <w:jc w:val="both"/>
            </w:pPr>
            <w:r>
              <w:rPr>
                <w:rFonts w:hint="eastAsia"/>
              </w:rPr>
              <w:t>参数定义</w:t>
            </w:r>
            <w:r w:rsidR="00CB0B2A">
              <w:rPr>
                <w:rFonts w:hint="eastAsia"/>
              </w:rPr>
              <w:t>参考接口</w:t>
            </w:r>
            <w:r w:rsidR="00B60110">
              <w:rPr>
                <w:rFonts w:hint="eastAsia"/>
              </w:rPr>
              <w:t>1.80</w:t>
            </w:r>
            <w:r w:rsidR="00CB0B2A">
              <w:rPr>
                <w:rFonts w:hint="eastAsia"/>
              </w:rPr>
              <w:t>，其中</w:t>
            </w:r>
            <w:r w:rsidR="00CB0B2A">
              <w:rPr>
                <w:rFonts w:hint="eastAsia"/>
              </w:rPr>
              <w:t>sign</w:t>
            </w:r>
            <w:r w:rsidR="00CB0B2A">
              <w:rPr>
                <w:rFonts w:hint="eastAsia"/>
              </w:rPr>
              <w:t>的</w:t>
            </w:r>
            <w:r w:rsidR="006E7583">
              <w:rPr>
                <w:rFonts w:hint="eastAsia"/>
              </w:rPr>
              <w:t>RSA</w:t>
            </w:r>
            <w:r w:rsidR="006E7583">
              <w:rPr>
                <w:rFonts w:hint="eastAsia"/>
              </w:rPr>
              <w:t>钥匙双方协商</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96031" w:rsidRPr="0028008B" w:rsidRDefault="00496031" w:rsidP="008A71B2">
            <w:pPr>
              <w:spacing w:line="240" w:lineRule="auto"/>
              <w:ind w:right="-20"/>
              <w:jc w:val="both"/>
            </w:pPr>
          </w:p>
        </w:tc>
      </w:tr>
      <w:tr w:rsidR="00320208" w:rsidRPr="00270E48" w:rsidTr="00320208">
        <w:trPr>
          <w:trHeight w:hRule="exact" w:val="553"/>
        </w:trPr>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0208" w:rsidRPr="0028008B" w:rsidRDefault="00320208" w:rsidP="008A71B2">
            <w:pPr>
              <w:spacing w:line="240" w:lineRule="auto"/>
              <w:ind w:right="-20"/>
              <w:jc w:val="both"/>
            </w:pPr>
            <w:r>
              <w:rPr>
                <w:rFonts w:hint="eastAsia"/>
              </w:rPr>
              <w:lastRenderedPageBreak/>
              <w:t>clientID</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0208" w:rsidRPr="0028008B" w:rsidRDefault="00320208" w:rsidP="008A71B2">
            <w:pPr>
              <w:spacing w:line="240" w:lineRule="auto"/>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0208" w:rsidRDefault="00320208" w:rsidP="006E7583">
            <w:pPr>
              <w:spacing w:line="240" w:lineRule="auto"/>
              <w:ind w:right="-20"/>
              <w:jc w:val="both"/>
            </w:pPr>
            <w:r>
              <w:rPr>
                <w:rFonts w:hint="eastAsia"/>
              </w:rPr>
              <w:t>消费者账户</w:t>
            </w:r>
            <w:r>
              <w:rPr>
                <w:rFonts w:hint="eastAsia"/>
              </w:rPr>
              <w:t>ID</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320208" w:rsidRPr="0028008B" w:rsidRDefault="00320208" w:rsidP="008A71B2">
            <w:pPr>
              <w:spacing w:line="240" w:lineRule="auto"/>
              <w:ind w:right="-20"/>
              <w:jc w:val="both"/>
            </w:pPr>
            <w:r>
              <w:rPr>
                <w:rFonts w:hint="eastAsia"/>
              </w:rPr>
              <w:t>O</w:t>
            </w:r>
          </w:p>
        </w:tc>
      </w:tr>
      <w:tr w:rsidR="00AF22C2" w:rsidRPr="00270E48" w:rsidTr="00320208">
        <w:trPr>
          <w:trHeight w:hRule="exact" w:val="553"/>
        </w:trPr>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AF22C2" w:rsidRDefault="00AF22C2" w:rsidP="008A71B2">
            <w:pPr>
              <w:spacing w:line="240" w:lineRule="auto"/>
              <w:ind w:right="-20"/>
              <w:jc w:val="both"/>
            </w:pPr>
            <w:r>
              <w:rPr>
                <w:rFonts w:hint="eastAsia"/>
                <w:color w:val="000000" w:themeColor="text1"/>
              </w:rPr>
              <w:t>applicationID</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AF22C2" w:rsidRDefault="00AF22C2" w:rsidP="008A71B2">
            <w:pPr>
              <w:spacing w:line="240" w:lineRule="auto"/>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AF22C2" w:rsidRDefault="00AF22C2" w:rsidP="006E7583">
            <w:pPr>
              <w:spacing w:line="240" w:lineRule="auto"/>
              <w:ind w:right="-20"/>
              <w:jc w:val="both"/>
            </w:pPr>
            <w:r>
              <w:rPr>
                <w:rFonts w:hint="eastAsia"/>
              </w:rPr>
              <w:t>联盟应用</w:t>
            </w:r>
            <w:r>
              <w:rPr>
                <w:rFonts w:hint="eastAsia"/>
              </w:rPr>
              <w:t>id</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AF22C2" w:rsidRDefault="00AF22C2" w:rsidP="008A71B2">
            <w:pPr>
              <w:spacing w:line="240" w:lineRule="auto"/>
              <w:ind w:right="-20"/>
              <w:jc w:val="both"/>
            </w:pPr>
            <w:r>
              <w:rPr>
                <w:rFonts w:hint="eastAsia"/>
              </w:rPr>
              <w:t>O</w:t>
            </w:r>
          </w:p>
        </w:tc>
      </w:tr>
      <w:tr w:rsidR="00730A96" w:rsidRPr="00270E48" w:rsidTr="00730A96">
        <w:trPr>
          <w:trHeight w:hRule="exact" w:val="1026"/>
        </w:trPr>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730A96" w:rsidRDefault="00730A96" w:rsidP="008A71B2">
            <w:pPr>
              <w:spacing w:line="240" w:lineRule="auto"/>
              <w:ind w:right="-20"/>
              <w:jc w:val="both"/>
              <w:rPr>
                <w:color w:val="000000" w:themeColor="text1"/>
              </w:rPr>
            </w:pPr>
            <w:r>
              <w:rPr>
                <w:rFonts w:hint="eastAsia"/>
              </w:rPr>
              <w:t>signType</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730A96" w:rsidRDefault="00730A96" w:rsidP="008A71B2">
            <w:pPr>
              <w:spacing w:line="240" w:lineRule="auto"/>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730A96" w:rsidRDefault="00730A96" w:rsidP="002B7B87">
            <w:pPr>
              <w:spacing w:line="312" w:lineRule="exact"/>
              <w:ind w:right="-20"/>
              <w:jc w:val="both"/>
            </w:pPr>
            <w:r>
              <w:rPr>
                <w:rFonts w:hint="eastAsia"/>
              </w:rPr>
              <w:t>签名类型，不参与签名，非法值按缺省值处理：</w:t>
            </w:r>
          </w:p>
          <w:p w:rsidR="00730A96" w:rsidRDefault="00730A96" w:rsidP="002B7B87">
            <w:pPr>
              <w:spacing w:line="312" w:lineRule="exact"/>
              <w:ind w:right="-20"/>
              <w:jc w:val="both"/>
            </w:pPr>
            <w:r>
              <w:rPr>
                <w:rFonts w:hint="eastAsia"/>
              </w:rPr>
              <w:t>RSA</w:t>
            </w:r>
            <w:r>
              <w:rPr>
                <w:rFonts w:hint="eastAsia"/>
              </w:rPr>
              <w:t>：</w:t>
            </w:r>
            <w:r>
              <w:rPr>
                <w:rFonts w:hint="eastAsia"/>
              </w:rPr>
              <w:t>rsa</w:t>
            </w:r>
            <w:r>
              <w:rPr>
                <w:rFonts w:hint="eastAsia"/>
              </w:rPr>
              <w:t>签名，算法为</w:t>
            </w:r>
            <w:r w:rsidRPr="000B1D35">
              <w:t>SHA1WithRSA</w:t>
            </w:r>
            <w:r>
              <w:rPr>
                <w:rFonts w:hint="eastAsia"/>
              </w:rPr>
              <w:t>（缺省）</w:t>
            </w:r>
          </w:p>
          <w:p w:rsidR="00730A96" w:rsidRDefault="00730A96" w:rsidP="006E7583">
            <w:pPr>
              <w:spacing w:line="240" w:lineRule="auto"/>
              <w:ind w:right="-20"/>
              <w:jc w:val="both"/>
            </w:pPr>
            <w:r>
              <w:rPr>
                <w:rFonts w:hint="eastAsia"/>
              </w:rPr>
              <w:t>RSA256</w:t>
            </w:r>
            <w:r>
              <w:rPr>
                <w:rFonts w:hint="eastAsia"/>
              </w:rPr>
              <w:t>：</w:t>
            </w:r>
            <w:r>
              <w:rPr>
                <w:rFonts w:hint="eastAsia"/>
              </w:rPr>
              <w:t>rsa</w:t>
            </w:r>
            <w:r>
              <w:rPr>
                <w:rFonts w:hint="eastAsia"/>
              </w:rPr>
              <w:t>签名，算法为</w:t>
            </w:r>
            <w:r w:rsidRPr="000B1D35">
              <w:t>SHA256WithRSA</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730A96" w:rsidRDefault="00730A96" w:rsidP="008A71B2">
            <w:pPr>
              <w:spacing w:line="240" w:lineRule="auto"/>
              <w:ind w:right="-20"/>
              <w:jc w:val="both"/>
            </w:pPr>
            <w:r>
              <w:rPr>
                <w:rFonts w:hint="eastAsia"/>
              </w:rPr>
              <w:t>O</w:t>
            </w:r>
          </w:p>
        </w:tc>
      </w:tr>
    </w:tbl>
    <w:p w:rsidR="00496031" w:rsidRDefault="00496031" w:rsidP="00496031">
      <w:pPr>
        <w:spacing w:line="240" w:lineRule="auto"/>
        <w:rPr>
          <w:sz w:val="20"/>
          <w:szCs w:val="20"/>
        </w:rPr>
      </w:pPr>
    </w:p>
    <w:p w:rsidR="00496031" w:rsidRPr="00E4026E" w:rsidRDefault="00496031" w:rsidP="00496031">
      <w:pPr>
        <w:spacing w:line="240" w:lineRule="auto"/>
        <w:rPr>
          <w:sz w:val="20"/>
          <w:szCs w:val="20"/>
        </w:rPr>
      </w:pPr>
    </w:p>
    <w:p w:rsidR="00496031" w:rsidRPr="00BB29FC" w:rsidRDefault="00496031" w:rsidP="00496031">
      <w:pPr>
        <w:ind w:firstLineChars="150" w:firstLine="316"/>
        <w:rPr>
          <w:b/>
        </w:rPr>
      </w:pPr>
      <w:r w:rsidRPr="00BB29FC">
        <w:rPr>
          <w:rFonts w:hint="eastAsia"/>
          <w:b/>
        </w:rPr>
        <w:t>响应参数描述</w:t>
      </w:r>
      <w:r>
        <w:rPr>
          <w:rFonts w:hint="eastAsia"/>
          <w:b/>
        </w:rPr>
        <w:t>（返回</w:t>
      </w:r>
      <w:r>
        <w:rPr>
          <w:rFonts w:hint="eastAsia"/>
          <w:b/>
        </w:rPr>
        <w:t>http 200</w:t>
      </w:r>
      <w:r>
        <w:rPr>
          <w:rFonts w:hint="eastAsia"/>
          <w:b/>
        </w:rPr>
        <w:t>即认为已经成功处理）：</w:t>
      </w:r>
    </w:p>
    <w:tbl>
      <w:tblPr>
        <w:tblW w:w="8215" w:type="dxa"/>
        <w:tblInd w:w="154" w:type="dxa"/>
        <w:tblLayout w:type="fixed"/>
        <w:tblCellMar>
          <w:left w:w="0" w:type="dxa"/>
          <w:right w:w="0" w:type="dxa"/>
        </w:tblCellMar>
        <w:tblLook w:val="0000"/>
      </w:tblPr>
      <w:tblGrid>
        <w:gridCol w:w="1552"/>
        <w:gridCol w:w="1134"/>
        <w:gridCol w:w="4820"/>
        <w:gridCol w:w="709"/>
      </w:tblGrid>
      <w:tr w:rsidR="00496031" w:rsidRPr="00270E48" w:rsidTr="008A71B2">
        <w:trPr>
          <w:trHeight w:val="20"/>
        </w:trPr>
        <w:tc>
          <w:tcPr>
            <w:tcW w:w="1552" w:type="dxa"/>
            <w:tcBorders>
              <w:top w:val="single" w:sz="4" w:space="0" w:color="000000"/>
              <w:left w:val="single" w:sz="4" w:space="0" w:color="000000"/>
              <w:bottom w:val="single" w:sz="4" w:space="0" w:color="000000"/>
              <w:right w:val="single" w:sz="4" w:space="0" w:color="000000"/>
            </w:tcBorders>
            <w:shd w:val="clear" w:color="auto" w:fill="DFDFDF"/>
          </w:tcPr>
          <w:p w:rsidR="00496031" w:rsidRPr="00270E48" w:rsidRDefault="00496031" w:rsidP="008A71B2">
            <w:pPr>
              <w:spacing w:line="307" w:lineRule="exact"/>
              <w:ind w:left="102" w:right="-20"/>
              <w:rPr>
                <w:sz w:val="24"/>
                <w:szCs w:val="24"/>
              </w:rPr>
            </w:pPr>
            <w:r>
              <w:rPr>
                <w:rFonts w:ascii="微软雅黑" w:eastAsia="微软雅黑" w:cs="微软雅黑" w:hint="eastAsia"/>
                <w:b/>
                <w:bCs/>
                <w:spacing w:val="12"/>
                <w:position w:val="-1"/>
              </w:rPr>
              <w:t>数据项</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496031" w:rsidRPr="00270E48" w:rsidRDefault="00496031" w:rsidP="008A71B2">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496031" w:rsidRPr="00270E48" w:rsidRDefault="00496031" w:rsidP="008A71B2">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496031" w:rsidRPr="00270E48" w:rsidRDefault="00496031" w:rsidP="008A71B2">
            <w:pPr>
              <w:spacing w:line="307" w:lineRule="exact"/>
              <w:ind w:left="102" w:right="-20"/>
              <w:rPr>
                <w:sz w:val="24"/>
                <w:szCs w:val="24"/>
              </w:rPr>
            </w:pPr>
            <w:r>
              <w:rPr>
                <w:rFonts w:ascii="微软雅黑" w:eastAsia="微软雅黑" w:cs="微软雅黑" w:hint="eastAsia"/>
                <w:b/>
                <w:bCs/>
                <w:spacing w:val="12"/>
                <w:position w:val="-1"/>
              </w:rPr>
              <w:t>选项</w:t>
            </w:r>
          </w:p>
        </w:tc>
      </w:tr>
      <w:tr w:rsidR="00496031" w:rsidRPr="00270E48" w:rsidTr="008A71B2">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496031" w:rsidRPr="00286EBC" w:rsidRDefault="00496031" w:rsidP="008A71B2">
            <w:pPr>
              <w:ind w:right="-20"/>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rsidR="00496031" w:rsidRPr="00286EBC" w:rsidRDefault="00496031" w:rsidP="008A71B2">
            <w:pPr>
              <w:spacing w:line="241" w:lineRule="auto"/>
              <w:ind w:right="51"/>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496031" w:rsidRPr="00775C76" w:rsidRDefault="00496031" w:rsidP="008A71B2">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496031" w:rsidRPr="00775C76" w:rsidRDefault="00496031" w:rsidP="008A71B2">
            <w:pPr>
              <w:jc w:val="both"/>
            </w:pPr>
          </w:p>
        </w:tc>
      </w:tr>
    </w:tbl>
    <w:p w:rsidR="00496031" w:rsidRDefault="00496031" w:rsidP="00496031">
      <w:pPr>
        <w:ind w:firstLineChars="150" w:firstLine="316"/>
        <w:rPr>
          <w:b/>
        </w:rPr>
      </w:pPr>
    </w:p>
    <w:p w:rsidR="00496031" w:rsidRPr="00B05E9E" w:rsidRDefault="00496031" w:rsidP="00496031">
      <w:pPr>
        <w:ind w:firstLineChars="150" w:firstLine="316"/>
        <w:rPr>
          <w:b/>
        </w:rPr>
      </w:pPr>
      <w:r w:rsidRPr="00B05E9E">
        <w:rPr>
          <w:rFonts w:hint="eastAsia"/>
          <w:b/>
        </w:rPr>
        <w:t>示例</w:t>
      </w:r>
    </w:p>
    <w:tbl>
      <w:tblPr>
        <w:tblW w:w="0" w:type="auto"/>
        <w:tblInd w:w="3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701"/>
        <w:gridCol w:w="6379"/>
      </w:tblGrid>
      <w:tr w:rsidR="00496031" w:rsidRPr="0038247B" w:rsidTr="008A71B2">
        <w:trPr>
          <w:cantSplit/>
          <w:trHeight w:val="300"/>
        </w:trPr>
        <w:tc>
          <w:tcPr>
            <w:tcW w:w="170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96031" w:rsidRPr="0038247B" w:rsidRDefault="00496031" w:rsidP="008A71B2">
            <w:pPr>
              <w:pStyle w:val="TableHeading"/>
            </w:pPr>
            <w:r w:rsidRPr="0038247B">
              <w:t>Req/Response</w:t>
            </w:r>
          </w:p>
        </w:tc>
        <w:tc>
          <w:tcPr>
            <w:tcW w:w="637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96031" w:rsidRPr="0038247B" w:rsidRDefault="00496031" w:rsidP="008A71B2">
            <w:pPr>
              <w:pStyle w:val="TableHeading"/>
            </w:pPr>
            <w:r w:rsidRPr="0038247B">
              <w:t>Example</w:t>
            </w:r>
          </w:p>
        </w:tc>
      </w:tr>
      <w:tr w:rsidR="00496031" w:rsidRPr="004304D0" w:rsidTr="008A71B2">
        <w:trPr>
          <w:cantSplit/>
          <w:trHeight w:val="281"/>
        </w:trPr>
        <w:tc>
          <w:tcPr>
            <w:tcW w:w="1701" w:type="dxa"/>
          </w:tcPr>
          <w:p w:rsidR="00496031" w:rsidRPr="002B69A5" w:rsidRDefault="00496031" w:rsidP="008A71B2">
            <w:pPr>
              <w:pStyle w:val="TableText"/>
              <w:rPr>
                <w:lang w:val="fr-FR"/>
              </w:rPr>
            </w:pPr>
            <w:r w:rsidRPr="0038247B">
              <w:t>HTTP Request</w:t>
            </w:r>
          </w:p>
        </w:tc>
        <w:tc>
          <w:tcPr>
            <w:tcW w:w="6379" w:type="dxa"/>
          </w:tcPr>
          <w:p w:rsidR="00496031" w:rsidRDefault="00A845A7" w:rsidP="00A845A7">
            <w:pPr>
              <w:pStyle w:val="TerminalDisplayinTable"/>
              <w:shd w:val="clear" w:color="auto" w:fill="D9D9D9"/>
              <w:spacing w:line="240" w:lineRule="auto"/>
              <w:ind w:firstLineChars="21" w:firstLine="42"/>
              <w:rPr>
                <w:rFonts w:ascii="Arial" w:hAnsi="Arial" w:cs="Arial"/>
                <w:spacing w:val="0"/>
                <w:sz w:val="20"/>
                <w:szCs w:val="20"/>
                <w:lang w:val="fr-FR"/>
              </w:rPr>
            </w:pPr>
            <w:r w:rsidRPr="00A845A7">
              <w:rPr>
                <w:rFonts w:ascii="Arial" w:hAnsi="Arial" w:cs="Arial"/>
                <w:spacing w:val="0"/>
                <w:sz w:val="20"/>
                <w:szCs w:val="20"/>
                <w:lang w:val="fr-FR"/>
              </w:rPr>
              <w:t>result=0&amp;notifyTime=1426744902176&amp;accessMode=1&amp;requestId=9230001068&amp;tradeTime=2015-03-19+14%3A01%3A24&amp;orderTime=2015-03-19+14%3A01%3A10&amp;bankId=CUSTPAY1&amp;sign=k4t6F%2Fcayt2f5ab0ReIJ4JaOew%2BgToSoLORldP%2FUeWXXHZaj6cWpXScrZf%2BoCcuY7P15oVc8gar6CCMiAiESSAtkjqo%2BlvA%2Fcxi4TM2KoMy7Vsskl6%2Bbrr9IfRo1IxpyszbAMRFc8NhvG0cx1GNBiNHfS2PAr22KZiqOZgLeMf%2F2i3Jgre%2BMWxBQYH0yoYT07Y0NNc%2FhBvCmEff15kBn7GgS%2F5gZ%2B4KAijsbkQS%2FHWMHVduKXxlUHbgWN2v%2FdPC47CQ9prLCC8PmrDbCa1y8xrlRrs771nsZp2ozVTVxvMxlG9V7WJzxyEDA4ZBXzCJuTn4TjfRUhrU6XFCnWsrviQ%3D%3D&amp;amount=10640.00&amp;userName=900086000000010204&amp;payType=100&amp;productName=honor6-White%2CBlueTooth%2CEarphone%2CBack+Cover&amp;orderId=CP2015031914011030612F36D</w:t>
            </w:r>
          </w:p>
        </w:tc>
      </w:tr>
      <w:tr w:rsidR="00496031" w:rsidRPr="001C6E22" w:rsidTr="008A71B2">
        <w:trPr>
          <w:cantSplit/>
          <w:trHeight w:val="281"/>
        </w:trPr>
        <w:tc>
          <w:tcPr>
            <w:tcW w:w="1701" w:type="dxa"/>
          </w:tcPr>
          <w:p w:rsidR="00496031" w:rsidRPr="002B69A5" w:rsidRDefault="00496031" w:rsidP="008A71B2">
            <w:pPr>
              <w:pStyle w:val="TableText"/>
              <w:rPr>
                <w:lang w:val="fr-FR"/>
              </w:rPr>
            </w:pPr>
            <w:r w:rsidRPr="002B69A5">
              <w:rPr>
                <w:lang w:val="fr-FR"/>
              </w:rPr>
              <w:t>HTT</w:t>
            </w:r>
            <w:r>
              <w:rPr>
                <w:rFonts w:hint="eastAsia"/>
                <w:lang w:val="fr-FR"/>
              </w:rPr>
              <w:t>P</w:t>
            </w:r>
            <w:r w:rsidRPr="002B69A5">
              <w:rPr>
                <w:lang w:val="fr-FR"/>
              </w:rPr>
              <w:t xml:space="preserve"> Response</w:t>
            </w:r>
          </w:p>
        </w:tc>
        <w:tc>
          <w:tcPr>
            <w:tcW w:w="6379" w:type="dxa"/>
          </w:tcPr>
          <w:p w:rsidR="00496031" w:rsidRPr="00AA725F" w:rsidRDefault="00496031" w:rsidP="008A71B2">
            <w:pPr>
              <w:pStyle w:val="TerminalDisplayinTable"/>
              <w:shd w:val="clear" w:color="auto" w:fill="D9D9D9"/>
              <w:spacing w:line="240" w:lineRule="auto"/>
              <w:rPr>
                <w:rFonts w:ascii="Arial" w:hAnsi="Arial" w:cs="Arial"/>
                <w:spacing w:val="0"/>
                <w:sz w:val="20"/>
                <w:szCs w:val="20"/>
                <w:lang w:val="fr-FR"/>
              </w:rPr>
            </w:pPr>
            <w:r>
              <w:rPr>
                <w:rFonts w:ascii="Arial" w:hAnsi="Arial" w:cs="Arial" w:hint="eastAsia"/>
                <w:spacing w:val="0"/>
                <w:sz w:val="18"/>
                <w:szCs w:val="20"/>
                <w:lang w:val="fr-FR"/>
              </w:rPr>
              <w:t>http 200 ok</w:t>
            </w:r>
          </w:p>
        </w:tc>
      </w:tr>
    </w:tbl>
    <w:p w:rsidR="00496031" w:rsidRDefault="00496031" w:rsidP="00785F31">
      <w:pPr>
        <w:spacing w:line="240" w:lineRule="auto"/>
      </w:pPr>
    </w:p>
    <w:p w:rsidR="00987286" w:rsidRDefault="00987286" w:rsidP="00785F31">
      <w:pPr>
        <w:spacing w:line="240" w:lineRule="auto"/>
      </w:pPr>
    </w:p>
    <w:p w:rsidR="00CD539D" w:rsidRDefault="00CD539D" w:rsidP="00CD539D">
      <w:pPr>
        <w:pStyle w:val="2"/>
      </w:pPr>
      <w:r>
        <w:rPr>
          <w:rFonts w:hint="eastAsia"/>
        </w:rPr>
        <w:t>华为电软话费回调通知接口</w:t>
      </w:r>
    </w:p>
    <w:p w:rsidR="00CD539D" w:rsidRDefault="00CD539D" w:rsidP="00CD539D">
      <w:pPr>
        <w:ind w:firstLineChars="150" w:firstLine="315"/>
      </w:pPr>
      <w:r w:rsidRPr="00665A25">
        <w:rPr>
          <w:rFonts w:hint="eastAsia"/>
        </w:rPr>
        <w:t>方法名称</w:t>
      </w:r>
      <w:r>
        <w:rPr>
          <w:rFonts w:hint="eastAsia"/>
        </w:rPr>
        <w:t>：</w:t>
      </w:r>
      <w:r>
        <w:rPr>
          <w:rFonts w:hint="eastAsia"/>
        </w:rPr>
        <w:t>/client/callback/payNotify4HWDR.action</w:t>
      </w:r>
    </w:p>
    <w:p w:rsidR="00CD539D" w:rsidRDefault="00CD539D" w:rsidP="00CD539D">
      <w:pPr>
        <w:ind w:firstLineChars="150" w:firstLine="315"/>
      </w:pPr>
      <w:r>
        <w:rPr>
          <w:rFonts w:hint="eastAsia"/>
        </w:rPr>
        <w:t>方法描述：华为电软系统处理完支付后，通过该接口回调交易服务器，通知交易的状态。具体参考接口文档《</w:t>
      </w:r>
      <w:r w:rsidRPr="00CD539D">
        <w:rPr>
          <w:rFonts w:hint="eastAsia"/>
        </w:rPr>
        <w:t>游戏</w:t>
      </w:r>
      <w:r w:rsidRPr="00CD539D">
        <w:rPr>
          <w:rFonts w:hint="eastAsia"/>
        </w:rPr>
        <w:t>SDK</w:t>
      </w:r>
      <w:r w:rsidRPr="00CD539D">
        <w:rPr>
          <w:rFonts w:hint="eastAsia"/>
        </w:rPr>
        <w:t>二次开发指导书</w:t>
      </w:r>
      <w:r w:rsidRPr="00CD539D">
        <w:rPr>
          <w:rFonts w:hint="eastAsia"/>
        </w:rPr>
        <w:t>0207 (</w:t>
      </w:r>
      <w:r w:rsidRPr="00CD539D">
        <w:rPr>
          <w:rFonts w:hint="eastAsia"/>
        </w:rPr>
        <w:t>精简版</w:t>
      </w:r>
      <w:r w:rsidRPr="00CD539D">
        <w:rPr>
          <w:rFonts w:hint="eastAsia"/>
        </w:rPr>
        <w:t>).docx</w:t>
      </w:r>
      <w:r>
        <w:rPr>
          <w:rFonts w:hint="eastAsia"/>
        </w:rPr>
        <w:t>》。</w:t>
      </w:r>
    </w:p>
    <w:p w:rsidR="00CD539D" w:rsidRPr="00785F31" w:rsidRDefault="00CD539D" w:rsidP="00CD539D">
      <w:pPr>
        <w:spacing w:line="240" w:lineRule="auto"/>
      </w:pPr>
    </w:p>
    <w:p w:rsidR="00960C33" w:rsidRDefault="00960C33" w:rsidP="00960C33">
      <w:pPr>
        <w:pStyle w:val="2"/>
      </w:pPr>
      <w:r>
        <w:rPr>
          <w:rFonts w:hint="eastAsia"/>
        </w:rPr>
        <w:t>易宝银行卡、余额实名支付通知接口</w:t>
      </w:r>
    </w:p>
    <w:p w:rsidR="00960C33" w:rsidRDefault="00960C33" w:rsidP="00960C33">
      <w:pPr>
        <w:ind w:firstLineChars="150" w:firstLine="315"/>
      </w:pPr>
      <w:r w:rsidRPr="00665A25">
        <w:rPr>
          <w:rFonts w:hint="eastAsia"/>
        </w:rPr>
        <w:t>方法名称</w:t>
      </w:r>
      <w:r>
        <w:rPr>
          <w:rFonts w:hint="eastAsia"/>
        </w:rPr>
        <w:t>：</w:t>
      </w:r>
      <w:r>
        <w:rPr>
          <w:rFonts w:hint="eastAsia"/>
        </w:rPr>
        <w:t>/cli</w:t>
      </w:r>
      <w:r w:rsidR="00AA1422">
        <w:rPr>
          <w:rFonts w:hint="eastAsia"/>
        </w:rPr>
        <w:t>ent/callback/payNotify4YeePayWallet</w:t>
      </w:r>
      <w:r>
        <w:rPr>
          <w:rFonts w:hint="eastAsia"/>
        </w:rPr>
        <w:t>.action</w:t>
      </w:r>
    </w:p>
    <w:p w:rsidR="00960C33" w:rsidRDefault="00960C33" w:rsidP="00960C33">
      <w:pPr>
        <w:ind w:firstLineChars="150" w:firstLine="315"/>
      </w:pPr>
      <w:r>
        <w:rPr>
          <w:rFonts w:hint="eastAsia"/>
        </w:rPr>
        <w:lastRenderedPageBreak/>
        <w:t>方法描述：余额、银行卡实名支付后，通过该接口回调交易服务器，通知交易的状态。具体参考接口文档《</w:t>
      </w:r>
      <w:r w:rsidRPr="00960C33">
        <w:rPr>
          <w:rFonts w:hint="eastAsia"/>
        </w:rPr>
        <w:t>易宝支付</w:t>
      </w:r>
      <w:r w:rsidRPr="00960C33">
        <w:rPr>
          <w:rFonts w:hint="eastAsia"/>
        </w:rPr>
        <w:t>-</w:t>
      </w:r>
      <w:r w:rsidRPr="00960C33">
        <w:rPr>
          <w:rFonts w:hint="eastAsia"/>
        </w:rPr>
        <w:t>掌柜通</w:t>
      </w:r>
      <w:r w:rsidRPr="00960C33">
        <w:rPr>
          <w:rFonts w:hint="eastAsia"/>
        </w:rPr>
        <w:t>-</w:t>
      </w:r>
      <w:r w:rsidRPr="00960C33">
        <w:rPr>
          <w:rFonts w:hint="eastAsia"/>
        </w:rPr>
        <w:t>商户接入手册</w:t>
      </w:r>
      <w:r w:rsidRPr="00960C33">
        <w:rPr>
          <w:rFonts w:hint="eastAsia"/>
        </w:rPr>
        <w:t>V2.02.doc</w:t>
      </w:r>
      <w:r>
        <w:rPr>
          <w:rFonts w:hint="eastAsia"/>
        </w:rPr>
        <w:t>》。</w:t>
      </w:r>
    </w:p>
    <w:p w:rsidR="00CD539D" w:rsidRPr="00960C33" w:rsidRDefault="00CD539D" w:rsidP="00785F31">
      <w:pPr>
        <w:spacing w:line="240" w:lineRule="auto"/>
      </w:pPr>
    </w:p>
    <w:p w:rsidR="007A185A" w:rsidRDefault="007A185A" w:rsidP="007A185A">
      <w:pPr>
        <w:pStyle w:val="2"/>
      </w:pPr>
      <w:r>
        <w:rPr>
          <w:rFonts w:hint="eastAsia"/>
        </w:rPr>
        <w:t>商户订单查询</w:t>
      </w:r>
      <w:r w:rsidR="009A101E">
        <w:rPr>
          <w:rFonts w:hint="eastAsia"/>
        </w:rPr>
        <w:t>(</w:t>
      </w:r>
      <w:r w:rsidR="009A101E">
        <w:rPr>
          <w:rFonts w:hint="eastAsia"/>
        </w:rPr>
        <w:t>不再维护</w:t>
      </w:r>
      <w:r w:rsidR="009A101E">
        <w:rPr>
          <w:rFonts w:hint="eastAsia"/>
        </w:rPr>
        <w:t>,</w:t>
      </w:r>
      <w:r w:rsidR="009A101E" w:rsidRPr="009A101E">
        <w:rPr>
          <w:rFonts w:hint="eastAsia"/>
        </w:rPr>
        <w:t xml:space="preserve"> </w:t>
      </w:r>
      <w:r w:rsidR="009A101E">
        <w:rPr>
          <w:rFonts w:hint="eastAsia"/>
        </w:rPr>
        <w:t>移植到《</w:t>
      </w:r>
      <w:r w:rsidR="009A101E" w:rsidRPr="009A101E">
        <w:rPr>
          <w:rFonts w:hint="eastAsia"/>
        </w:rPr>
        <w:t>华为支付商户接口</w:t>
      </w:r>
      <w:r w:rsidR="009A101E" w:rsidRPr="009A101E">
        <w:rPr>
          <w:rFonts w:hint="eastAsia"/>
        </w:rPr>
        <w:t>V1.docx</w:t>
      </w:r>
      <w:r w:rsidR="009A101E">
        <w:rPr>
          <w:rFonts w:hint="eastAsia"/>
        </w:rPr>
        <w:t>》</w:t>
      </w:r>
      <w:r w:rsidR="009A101E">
        <w:rPr>
          <w:rFonts w:hint="eastAsia"/>
        </w:rPr>
        <w:t>)</w:t>
      </w:r>
    </w:p>
    <w:p w:rsidR="007A185A" w:rsidRDefault="007A185A" w:rsidP="007A185A">
      <w:pPr>
        <w:ind w:firstLineChars="150" w:firstLine="315"/>
      </w:pPr>
      <w:r>
        <w:rPr>
          <w:rFonts w:hint="eastAsia"/>
        </w:rPr>
        <w:t>仅开放网关应用级接口，要求使用商户私钥签名进行验证。</w:t>
      </w:r>
    </w:p>
    <w:p w:rsidR="007A185A" w:rsidRPr="005F1769" w:rsidRDefault="007A185A" w:rsidP="007A185A">
      <w:pPr>
        <w:pStyle w:val="3"/>
        <w:rPr>
          <w:sz w:val="21"/>
          <w:szCs w:val="21"/>
        </w:rPr>
      </w:pPr>
      <w:r>
        <w:rPr>
          <w:rFonts w:hint="eastAsia"/>
          <w:sz w:val="21"/>
          <w:szCs w:val="21"/>
        </w:rPr>
        <w:t>开发者联盟调用接口</w:t>
      </w:r>
    </w:p>
    <w:p w:rsidR="007A185A" w:rsidRPr="00527994" w:rsidRDefault="007A185A" w:rsidP="007A185A">
      <w:pPr>
        <w:ind w:firstLineChars="150" w:firstLine="315"/>
      </w:pPr>
      <w:r w:rsidRPr="00527994">
        <w:rPr>
          <w:rFonts w:hint="eastAsia"/>
        </w:rPr>
        <w:t>函数：</w:t>
      </w:r>
      <w:r w:rsidRPr="00527994">
        <w:t xml:space="preserve">String </w:t>
      </w:r>
      <w:r>
        <w:rPr>
          <w:color w:val="1F497D"/>
        </w:rPr>
        <w:t>huawei.trade.</w:t>
      </w:r>
      <w:r w:rsidR="0094533D">
        <w:rPr>
          <w:rFonts w:hint="eastAsia"/>
          <w:color w:val="1F497D"/>
        </w:rPr>
        <w:t>mgt</w:t>
      </w:r>
      <w:r>
        <w:rPr>
          <w:rFonts w:hint="eastAsia"/>
          <w:color w:val="1F497D"/>
        </w:rPr>
        <w:t>.merchant</w:t>
      </w:r>
      <w:r>
        <w:rPr>
          <w:rFonts w:hint="eastAsia"/>
        </w:rPr>
        <w:t>QueryTrade</w:t>
      </w:r>
      <w:r w:rsidRPr="00527994">
        <w:t xml:space="preserve"> (required String params)</w:t>
      </w:r>
    </w:p>
    <w:p w:rsidR="007A185A" w:rsidRPr="00FB2926" w:rsidRDefault="007A185A" w:rsidP="007A185A">
      <w:pPr>
        <w:ind w:firstLineChars="150" w:firstLine="315"/>
      </w:pPr>
    </w:p>
    <w:p w:rsidR="007A185A" w:rsidRPr="00990213" w:rsidRDefault="007A185A" w:rsidP="007A185A">
      <w:pPr>
        <w:ind w:firstLineChars="150" w:firstLine="316"/>
        <w:rPr>
          <w:b/>
        </w:rPr>
      </w:pPr>
      <w:r w:rsidRPr="00990213">
        <w:rPr>
          <w:rFonts w:hint="eastAsia"/>
          <w:b/>
        </w:rPr>
        <w:t>请求接口参数描述</w:t>
      </w:r>
      <w:r>
        <w:rPr>
          <w:rFonts w:hint="eastAsia"/>
          <w:b/>
        </w:rPr>
        <w:t>：</w:t>
      </w:r>
    </w:p>
    <w:tbl>
      <w:tblPr>
        <w:tblW w:w="8248" w:type="dxa"/>
        <w:tblInd w:w="121" w:type="dxa"/>
        <w:tblLayout w:type="fixed"/>
        <w:tblCellMar>
          <w:left w:w="0" w:type="dxa"/>
          <w:right w:w="0" w:type="dxa"/>
        </w:tblCellMar>
        <w:tblLook w:val="0000"/>
      </w:tblPr>
      <w:tblGrid>
        <w:gridCol w:w="1585"/>
        <w:gridCol w:w="1134"/>
        <w:gridCol w:w="4820"/>
        <w:gridCol w:w="709"/>
      </w:tblGrid>
      <w:tr w:rsidR="007A185A" w:rsidRPr="00270E48" w:rsidTr="009E4B2A">
        <w:tc>
          <w:tcPr>
            <w:tcW w:w="1585"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7A185A" w:rsidRPr="00270E48" w:rsidRDefault="007A185A" w:rsidP="009E4B2A">
            <w:pPr>
              <w:spacing w:line="307" w:lineRule="exact"/>
              <w:ind w:left="102" w:right="-20"/>
              <w:rPr>
                <w:sz w:val="24"/>
                <w:szCs w:val="24"/>
              </w:rPr>
            </w:pPr>
            <w:r>
              <w:rPr>
                <w:rFonts w:ascii="微软雅黑" w:eastAsia="微软雅黑" w:cs="微软雅黑" w:hint="eastAsia"/>
                <w:b/>
                <w:bCs/>
                <w:spacing w:val="12"/>
                <w:position w:val="-1"/>
              </w:rPr>
              <w:t>参数名称</w:t>
            </w:r>
          </w:p>
        </w:tc>
        <w:tc>
          <w:tcPr>
            <w:tcW w:w="1134"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7A185A" w:rsidRPr="00270E48" w:rsidRDefault="007A185A" w:rsidP="009E4B2A">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7A185A" w:rsidRPr="00270E48" w:rsidRDefault="007A185A" w:rsidP="009E4B2A">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7A185A" w:rsidRPr="00270E48" w:rsidRDefault="007A185A" w:rsidP="009E4B2A">
            <w:pPr>
              <w:spacing w:line="307" w:lineRule="exact"/>
              <w:ind w:left="102" w:right="-20"/>
              <w:rPr>
                <w:sz w:val="24"/>
                <w:szCs w:val="24"/>
              </w:rPr>
            </w:pPr>
            <w:r>
              <w:rPr>
                <w:rFonts w:ascii="微软雅黑" w:eastAsia="微软雅黑" w:cs="微软雅黑" w:hint="eastAsia"/>
                <w:b/>
                <w:bCs/>
                <w:spacing w:val="12"/>
                <w:position w:val="-1"/>
              </w:rPr>
              <w:t>可选</w:t>
            </w:r>
          </w:p>
        </w:tc>
      </w:tr>
      <w:tr w:rsidR="007A185A" w:rsidRPr="00270E48" w:rsidTr="009E4B2A">
        <w:tc>
          <w:tcPr>
            <w:tcW w:w="1585"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r>
              <w:rPr>
                <w:rFonts w:hint="eastAsia"/>
              </w:rPr>
              <w:t>userID</w:t>
            </w:r>
          </w:p>
        </w:tc>
        <w:tc>
          <w:tcPr>
            <w:tcW w:w="1134"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7A185A" w:rsidRDefault="007A185A" w:rsidP="000C445B">
            <w:pPr>
              <w:spacing w:line="312" w:lineRule="exact"/>
              <w:ind w:right="-20"/>
            </w:pPr>
            <w:r>
              <w:rPr>
                <w:rFonts w:hint="eastAsia"/>
              </w:rPr>
              <w:t>商户在</w:t>
            </w:r>
            <w:r>
              <w:rPr>
                <w:rFonts w:hint="eastAsia"/>
              </w:rPr>
              <w:t>UP</w:t>
            </w:r>
            <w:r>
              <w:rPr>
                <w:rFonts w:hint="eastAsia"/>
              </w:rPr>
              <w:t>的</w:t>
            </w:r>
            <w:r>
              <w:rPr>
                <w:rFonts w:hint="eastAsia"/>
              </w:rPr>
              <w:t>ID</w:t>
            </w:r>
            <w:r>
              <w:rPr>
                <w:rFonts w:hint="eastAsia"/>
              </w:rPr>
              <w:t>；</w:t>
            </w:r>
          </w:p>
        </w:tc>
        <w:tc>
          <w:tcPr>
            <w:tcW w:w="709" w:type="dxa"/>
            <w:tcBorders>
              <w:top w:val="single" w:sz="4" w:space="0" w:color="000000"/>
              <w:left w:val="single" w:sz="4" w:space="0" w:color="000000"/>
              <w:bottom w:val="single" w:sz="4" w:space="0" w:color="000000"/>
              <w:right w:val="single" w:sz="4" w:space="0" w:color="000000"/>
            </w:tcBorders>
            <w:vAlign w:val="center"/>
          </w:tcPr>
          <w:p w:rsidR="007A185A" w:rsidRDefault="00D37A28" w:rsidP="009E4B2A">
            <w:pPr>
              <w:spacing w:line="312" w:lineRule="exact"/>
              <w:ind w:right="-20"/>
            </w:pPr>
            <w:r>
              <w:rPr>
                <w:rFonts w:hint="eastAsia"/>
              </w:rPr>
              <w:t>M</w:t>
            </w:r>
          </w:p>
        </w:tc>
      </w:tr>
      <w:tr w:rsidR="007A185A" w:rsidRPr="00270E48" w:rsidTr="009E4B2A">
        <w:tc>
          <w:tcPr>
            <w:tcW w:w="1585" w:type="dxa"/>
            <w:tcBorders>
              <w:top w:val="single" w:sz="4" w:space="0" w:color="000000"/>
              <w:left w:val="single" w:sz="4" w:space="0" w:color="000000"/>
              <w:bottom w:val="single" w:sz="4" w:space="0" w:color="000000"/>
              <w:right w:val="single" w:sz="4" w:space="0" w:color="000000"/>
            </w:tcBorders>
            <w:vAlign w:val="center"/>
          </w:tcPr>
          <w:p w:rsidR="007A185A" w:rsidRPr="008357C6" w:rsidRDefault="007A185A" w:rsidP="009E4B2A">
            <w:r>
              <w:rPr>
                <w:rFonts w:hint="eastAsia"/>
              </w:rPr>
              <w:t>applicationID</w:t>
            </w:r>
          </w:p>
        </w:tc>
        <w:tc>
          <w:tcPr>
            <w:tcW w:w="1134"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spacing w:line="312" w:lineRule="exact"/>
              <w:ind w:right="-20"/>
              <w:jc w:val="both"/>
            </w:pPr>
            <w:r>
              <w:rPr>
                <w:rFonts w:hint="eastAsia"/>
              </w:rPr>
              <w:t>联盟应用</w:t>
            </w:r>
            <w:r>
              <w:rPr>
                <w:rFonts w:hint="eastAsia"/>
              </w:rPr>
              <w:t>ID</w:t>
            </w:r>
          </w:p>
        </w:tc>
        <w:tc>
          <w:tcPr>
            <w:tcW w:w="709"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spacing w:line="312" w:lineRule="exact"/>
              <w:ind w:right="-20"/>
            </w:pPr>
            <w:r>
              <w:rPr>
                <w:rFonts w:hint="eastAsia"/>
              </w:rPr>
              <w:t>O</w:t>
            </w:r>
          </w:p>
        </w:tc>
      </w:tr>
      <w:tr w:rsidR="007A185A" w:rsidRPr="00270E48" w:rsidTr="009E4B2A">
        <w:tc>
          <w:tcPr>
            <w:tcW w:w="1585" w:type="dxa"/>
            <w:tcBorders>
              <w:top w:val="single" w:sz="4" w:space="0" w:color="000000"/>
              <w:left w:val="single" w:sz="4" w:space="0" w:color="000000"/>
              <w:bottom w:val="single" w:sz="4" w:space="0" w:color="000000"/>
              <w:right w:val="single" w:sz="4" w:space="0" w:color="000000"/>
            </w:tcBorders>
            <w:vAlign w:val="center"/>
          </w:tcPr>
          <w:p w:rsidR="007A185A" w:rsidRPr="008357C6" w:rsidRDefault="007A185A" w:rsidP="009E4B2A">
            <w:r>
              <w:rPr>
                <w:rFonts w:hint="eastAsia"/>
              </w:rPr>
              <w:t>timeType</w:t>
            </w:r>
          </w:p>
        </w:tc>
        <w:tc>
          <w:tcPr>
            <w:tcW w:w="1134"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spacing w:line="312" w:lineRule="exact"/>
              <w:ind w:right="-20"/>
            </w:pPr>
            <w:r>
              <w:rPr>
                <w:rFonts w:hint="eastAsia"/>
              </w:rPr>
              <w:t>查询时间类别：</w:t>
            </w:r>
          </w:p>
          <w:p w:rsidR="007A185A" w:rsidRDefault="007A185A" w:rsidP="009E4B2A">
            <w:pPr>
              <w:spacing w:line="312" w:lineRule="exact"/>
              <w:ind w:right="-20"/>
            </w:pPr>
            <w:r>
              <w:rPr>
                <w:rFonts w:hint="eastAsia"/>
              </w:rPr>
              <w:t>1</w:t>
            </w:r>
            <w:r>
              <w:rPr>
                <w:rFonts w:hint="eastAsia"/>
              </w:rPr>
              <w:t>：下单时间，通过下单时间查询。</w:t>
            </w:r>
          </w:p>
          <w:p w:rsidR="007A185A" w:rsidRDefault="007A185A" w:rsidP="009E4B2A">
            <w:pPr>
              <w:spacing w:line="312" w:lineRule="exact"/>
              <w:ind w:right="-20"/>
            </w:pPr>
            <w:r>
              <w:rPr>
                <w:rFonts w:hint="eastAsia"/>
              </w:rPr>
              <w:t>2</w:t>
            </w:r>
            <w:r>
              <w:rPr>
                <w:rFonts w:hint="eastAsia"/>
              </w:rPr>
              <w:t>：交易完成时间，将通过退款或付款时间查询；</w:t>
            </w:r>
          </w:p>
          <w:p w:rsidR="007A185A" w:rsidRPr="008922EB" w:rsidRDefault="007A185A" w:rsidP="009E4B2A">
            <w:pPr>
              <w:spacing w:line="312" w:lineRule="exact"/>
              <w:ind w:right="-20"/>
            </w:pPr>
            <w:r>
              <w:rPr>
                <w:rFonts w:hint="eastAsia"/>
              </w:rPr>
              <w:t>缺省值为</w:t>
            </w:r>
            <w:r>
              <w:rPr>
                <w:rFonts w:hint="eastAsia"/>
              </w:rPr>
              <w:t>2</w:t>
            </w:r>
          </w:p>
        </w:tc>
        <w:tc>
          <w:tcPr>
            <w:tcW w:w="709"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spacing w:line="312" w:lineRule="exact"/>
              <w:ind w:right="-20"/>
            </w:pPr>
            <w:r>
              <w:rPr>
                <w:rFonts w:hint="eastAsia"/>
              </w:rPr>
              <w:t>O</w:t>
            </w:r>
          </w:p>
        </w:tc>
      </w:tr>
      <w:tr w:rsidR="007A185A" w:rsidRPr="00270E48" w:rsidTr="009E4B2A">
        <w:tc>
          <w:tcPr>
            <w:tcW w:w="1585"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rPr>
                <w:rFonts w:ascii="Arial" w:hAnsi="Arial"/>
                <w:b/>
                <w:bCs/>
                <w:iCs/>
                <w:szCs w:val="24"/>
              </w:rPr>
            </w:pPr>
            <w:r>
              <w:rPr>
                <w:rFonts w:hint="eastAsia"/>
              </w:rPr>
              <w:t>startTime</w:t>
            </w:r>
          </w:p>
        </w:tc>
        <w:tc>
          <w:tcPr>
            <w:tcW w:w="1134"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spacing w:line="312" w:lineRule="exact"/>
              <w:ind w:right="-20"/>
            </w:pPr>
            <w:r>
              <w:rPr>
                <w:rFonts w:hint="eastAsia"/>
              </w:rPr>
              <w:t>起始时间，格式</w:t>
            </w:r>
            <w:r>
              <w:rPr>
                <w:rFonts w:hint="eastAsia"/>
              </w:rPr>
              <w:t>yyyy-MM-dd</w:t>
            </w:r>
          </w:p>
        </w:tc>
        <w:tc>
          <w:tcPr>
            <w:tcW w:w="709"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spacing w:line="312" w:lineRule="exact"/>
              <w:ind w:right="-20"/>
            </w:pPr>
            <w:r>
              <w:rPr>
                <w:rFonts w:hint="eastAsia"/>
              </w:rPr>
              <w:t>M</w:t>
            </w:r>
          </w:p>
        </w:tc>
      </w:tr>
      <w:tr w:rsidR="007A185A" w:rsidRPr="00270E48" w:rsidTr="009E4B2A">
        <w:tc>
          <w:tcPr>
            <w:tcW w:w="1585" w:type="dxa"/>
            <w:tcBorders>
              <w:top w:val="single" w:sz="4" w:space="0" w:color="000000"/>
              <w:left w:val="single" w:sz="4" w:space="0" w:color="000000"/>
              <w:bottom w:val="single" w:sz="4" w:space="0" w:color="000000"/>
              <w:right w:val="single" w:sz="4" w:space="0" w:color="000000"/>
            </w:tcBorders>
            <w:vAlign w:val="center"/>
          </w:tcPr>
          <w:p w:rsidR="007A185A" w:rsidRPr="001C2018" w:rsidRDefault="007A185A" w:rsidP="009E4B2A">
            <w:r>
              <w:rPr>
                <w:rFonts w:hint="eastAsia"/>
              </w:rPr>
              <w:t>endTime</w:t>
            </w:r>
          </w:p>
        </w:tc>
        <w:tc>
          <w:tcPr>
            <w:tcW w:w="1134"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spacing w:line="312" w:lineRule="exact"/>
              <w:ind w:right="-20"/>
            </w:pPr>
            <w:r>
              <w:rPr>
                <w:rFonts w:hint="eastAsia"/>
              </w:rPr>
              <w:t>结束时间，格式</w:t>
            </w:r>
            <w:r>
              <w:rPr>
                <w:rFonts w:hint="eastAsia"/>
              </w:rPr>
              <w:t>yyyy-MM-dd</w:t>
            </w:r>
          </w:p>
        </w:tc>
        <w:tc>
          <w:tcPr>
            <w:tcW w:w="709"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spacing w:line="312" w:lineRule="exact"/>
              <w:ind w:right="-20"/>
            </w:pPr>
            <w:r>
              <w:rPr>
                <w:rFonts w:hint="eastAsia"/>
              </w:rPr>
              <w:t>M</w:t>
            </w:r>
          </w:p>
        </w:tc>
      </w:tr>
      <w:tr w:rsidR="007A185A" w:rsidRPr="00270E48" w:rsidTr="009E4B2A">
        <w:tc>
          <w:tcPr>
            <w:tcW w:w="1585"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r>
              <w:rPr>
                <w:rFonts w:hint="eastAsia"/>
              </w:rPr>
              <w:t>pageNo</w:t>
            </w:r>
          </w:p>
        </w:tc>
        <w:tc>
          <w:tcPr>
            <w:tcW w:w="1134"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r>
              <w:rPr>
                <w:rFonts w:hint="eastAsia"/>
              </w:rPr>
              <w:t>Int</w:t>
            </w:r>
          </w:p>
        </w:tc>
        <w:tc>
          <w:tcPr>
            <w:tcW w:w="4820"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spacing w:line="312" w:lineRule="exact"/>
              <w:ind w:right="-20"/>
            </w:pPr>
            <w:r>
              <w:rPr>
                <w:rFonts w:hint="eastAsia"/>
              </w:rPr>
              <w:t>页码</w:t>
            </w:r>
          </w:p>
        </w:tc>
        <w:tc>
          <w:tcPr>
            <w:tcW w:w="709"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spacing w:line="312" w:lineRule="exact"/>
              <w:ind w:right="-20"/>
            </w:pPr>
            <w:r>
              <w:rPr>
                <w:rFonts w:hint="eastAsia"/>
              </w:rPr>
              <w:t>M</w:t>
            </w:r>
          </w:p>
        </w:tc>
      </w:tr>
      <w:tr w:rsidR="007A185A" w:rsidRPr="00270E48" w:rsidTr="009E4B2A">
        <w:tc>
          <w:tcPr>
            <w:tcW w:w="1585"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r>
              <w:rPr>
                <w:rFonts w:hint="eastAsia"/>
              </w:rPr>
              <w:t>pageSize</w:t>
            </w:r>
          </w:p>
        </w:tc>
        <w:tc>
          <w:tcPr>
            <w:tcW w:w="1134"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r>
              <w:rPr>
                <w:rFonts w:hint="eastAsia"/>
              </w:rPr>
              <w:t>Int</w:t>
            </w:r>
          </w:p>
        </w:tc>
        <w:tc>
          <w:tcPr>
            <w:tcW w:w="4820"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spacing w:line="312" w:lineRule="exact"/>
              <w:ind w:right="-20"/>
            </w:pPr>
            <w:r>
              <w:rPr>
                <w:rFonts w:hint="eastAsia"/>
              </w:rPr>
              <w:t>每页大小，正数。未输入或错误情况下，本字段不参与签名，取缺省值</w:t>
            </w:r>
            <w:r>
              <w:rPr>
                <w:rFonts w:hint="eastAsia"/>
              </w:rPr>
              <w:t>30.</w:t>
            </w:r>
          </w:p>
        </w:tc>
        <w:tc>
          <w:tcPr>
            <w:tcW w:w="709"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spacing w:line="312" w:lineRule="exact"/>
              <w:ind w:right="-20"/>
            </w:pPr>
            <w:r>
              <w:rPr>
                <w:rFonts w:hint="eastAsia"/>
              </w:rPr>
              <w:t>O</w:t>
            </w:r>
          </w:p>
        </w:tc>
      </w:tr>
      <w:tr w:rsidR="007A185A" w:rsidTr="009E4B2A">
        <w:tc>
          <w:tcPr>
            <w:tcW w:w="1585"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r>
              <w:rPr>
                <w:rFonts w:hint="eastAsia"/>
              </w:rPr>
              <w:t>orderNo</w:t>
            </w:r>
          </w:p>
        </w:tc>
        <w:tc>
          <w:tcPr>
            <w:tcW w:w="1134"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spacing w:line="312" w:lineRule="exact"/>
              <w:ind w:right="-20"/>
            </w:pPr>
            <w:r>
              <w:rPr>
                <w:rFonts w:hint="eastAsia"/>
              </w:rPr>
              <w:t>华为订单号</w:t>
            </w:r>
          </w:p>
        </w:tc>
        <w:tc>
          <w:tcPr>
            <w:tcW w:w="709"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spacing w:line="312" w:lineRule="exact"/>
              <w:ind w:right="-20"/>
            </w:pPr>
            <w:r>
              <w:rPr>
                <w:rFonts w:hint="eastAsia"/>
              </w:rPr>
              <w:t>O</w:t>
            </w:r>
          </w:p>
        </w:tc>
      </w:tr>
      <w:tr w:rsidR="007A185A" w:rsidTr="009E4B2A">
        <w:tc>
          <w:tcPr>
            <w:tcW w:w="1585"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r>
              <w:rPr>
                <w:rFonts w:hint="eastAsia"/>
              </w:rPr>
              <w:t>oriOrder</w:t>
            </w:r>
          </w:p>
        </w:tc>
        <w:tc>
          <w:tcPr>
            <w:tcW w:w="1134"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spacing w:line="312" w:lineRule="exact"/>
              <w:ind w:right="-20"/>
            </w:pPr>
            <w:r>
              <w:rPr>
                <w:rFonts w:hint="eastAsia"/>
              </w:rPr>
              <w:t>原始订单号，用于查询该订单的退款记录</w:t>
            </w:r>
          </w:p>
        </w:tc>
        <w:tc>
          <w:tcPr>
            <w:tcW w:w="709"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spacing w:line="312" w:lineRule="exact"/>
              <w:ind w:right="-20"/>
            </w:pPr>
            <w:r>
              <w:rPr>
                <w:rFonts w:hint="eastAsia"/>
              </w:rPr>
              <w:t>O</w:t>
            </w:r>
          </w:p>
        </w:tc>
      </w:tr>
      <w:tr w:rsidR="007A185A" w:rsidTr="009E4B2A">
        <w:tc>
          <w:tcPr>
            <w:tcW w:w="1585"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r>
              <w:rPr>
                <w:rFonts w:hint="eastAsia"/>
              </w:rPr>
              <w:t>requestId</w:t>
            </w:r>
          </w:p>
        </w:tc>
        <w:tc>
          <w:tcPr>
            <w:tcW w:w="1134"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spacing w:line="312" w:lineRule="exact"/>
              <w:ind w:right="-20"/>
            </w:pPr>
            <w:r>
              <w:rPr>
                <w:rFonts w:hint="eastAsia"/>
              </w:rPr>
              <w:t>商户订单号，即商户侧产生的订单号</w:t>
            </w:r>
          </w:p>
        </w:tc>
        <w:tc>
          <w:tcPr>
            <w:tcW w:w="709" w:type="dxa"/>
            <w:tcBorders>
              <w:top w:val="single" w:sz="4" w:space="0" w:color="000000"/>
              <w:left w:val="single" w:sz="4" w:space="0" w:color="000000"/>
              <w:bottom w:val="single" w:sz="4" w:space="0" w:color="000000"/>
              <w:right w:val="single" w:sz="4" w:space="0" w:color="000000"/>
            </w:tcBorders>
            <w:vAlign w:val="center"/>
          </w:tcPr>
          <w:p w:rsidR="007A185A" w:rsidRPr="00BC532B" w:rsidRDefault="007A185A" w:rsidP="009E4B2A">
            <w:pPr>
              <w:spacing w:line="312" w:lineRule="exact"/>
              <w:ind w:right="-20"/>
            </w:pPr>
            <w:r>
              <w:rPr>
                <w:rFonts w:hint="eastAsia"/>
              </w:rPr>
              <w:t>O</w:t>
            </w:r>
          </w:p>
        </w:tc>
      </w:tr>
      <w:tr w:rsidR="007A185A" w:rsidTr="009E4B2A">
        <w:tc>
          <w:tcPr>
            <w:tcW w:w="1585"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r>
              <w:rPr>
                <w:rFonts w:hint="eastAsia"/>
              </w:rPr>
              <w:t>clientId</w:t>
            </w:r>
          </w:p>
        </w:tc>
        <w:tc>
          <w:tcPr>
            <w:tcW w:w="1134"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spacing w:line="312" w:lineRule="exact"/>
              <w:ind w:right="-20"/>
            </w:pPr>
            <w:r>
              <w:rPr>
                <w:rFonts w:hint="eastAsia"/>
              </w:rPr>
              <w:t>客户帐号</w:t>
            </w:r>
            <w:r>
              <w:rPr>
                <w:rFonts w:hint="eastAsia"/>
              </w:rPr>
              <w:t>ID</w:t>
            </w:r>
          </w:p>
        </w:tc>
        <w:tc>
          <w:tcPr>
            <w:tcW w:w="709"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spacing w:line="312" w:lineRule="exact"/>
              <w:ind w:right="-20"/>
            </w:pPr>
            <w:r>
              <w:rPr>
                <w:rFonts w:hint="eastAsia"/>
              </w:rPr>
              <w:t>O</w:t>
            </w:r>
          </w:p>
        </w:tc>
      </w:tr>
      <w:tr w:rsidR="007A185A" w:rsidTr="009E4B2A">
        <w:tc>
          <w:tcPr>
            <w:tcW w:w="1585"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r>
              <w:rPr>
                <w:rFonts w:hint="eastAsia"/>
              </w:rPr>
              <w:t>type</w:t>
            </w:r>
          </w:p>
        </w:tc>
        <w:tc>
          <w:tcPr>
            <w:tcW w:w="1134"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r>
              <w:rPr>
                <w:rFonts w:hint="eastAsia"/>
              </w:rPr>
              <w:t>String</w:t>
            </w:r>
            <w:r>
              <w:t>’</w:t>
            </w:r>
          </w:p>
        </w:tc>
        <w:tc>
          <w:tcPr>
            <w:tcW w:w="4820"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spacing w:line="240" w:lineRule="auto"/>
              <w:ind w:right="-20"/>
              <w:jc w:val="both"/>
            </w:pPr>
            <w:r>
              <w:rPr>
                <w:rFonts w:hint="eastAsia"/>
              </w:rPr>
              <w:t>业务类型，不输入则查询全部：</w:t>
            </w:r>
          </w:p>
          <w:p w:rsidR="007A185A" w:rsidRDefault="007A185A" w:rsidP="009E4B2A">
            <w:pPr>
              <w:spacing w:line="240" w:lineRule="auto"/>
              <w:ind w:right="-20"/>
              <w:jc w:val="both"/>
            </w:pPr>
            <w:r>
              <w:rPr>
                <w:rFonts w:hint="eastAsia"/>
              </w:rPr>
              <w:t>PURCHASE</w:t>
            </w:r>
            <w:r>
              <w:rPr>
                <w:rFonts w:hint="eastAsia"/>
              </w:rPr>
              <w:t>：支付</w:t>
            </w:r>
          </w:p>
          <w:p w:rsidR="007A185A" w:rsidRDefault="007A185A" w:rsidP="009E4B2A">
            <w:pPr>
              <w:spacing w:line="312" w:lineRule="exact"/>
              <w:ind w:right="-20"/>
            </w:pPr>
            <w:r>
              <w:rPr>
                <w:rFonts w:hint="eastAsia"/>
              </w:rPr>
              <w:t>REFUND</w:t>
            </w:r>
            <w:r>
              <w:rPr>
                <w:rFonts w:hint="eastAsia"/>
              </w:rPr>
              <w:t>：退款</w:t>
            </w:r>
          </w:p>
        </w:tc>
        <w:tc>
          <w:tcPr>
            <w:tcW w:w="709"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spacing w:line="312" w:lineRule="exact"/>
              <w:ind w:right="-20"/>
            </w:pPr>
            <w:r>
              <w:rPr>
                <w:rFonts w:hint="eastAsia"/>
              </w:rPr>
              <w:t>O</w:t>
            </w:r>
          </w:p>
        </w:tc>
      </w:tr>
      <w:tr w:rsidR="007A185A" w:rsidTr="009E4B2A">
        <w:tc>
          <w:tcPr>
            <w:tcW w:w="1585"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r>
              <w:rPr>
                <w:rFonts w:hint="eastAsia"/>
              </w:rPr>
              <w:t>sign</w:t>
            </w:r>
          </w:p>
        </w:tc>
        <w:tc>
          <w:tcPr>
            <w:tcW w:w="1134"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spacing w:line="312" w:lineRule="exact"/>
              <w:ind w:right="-20"/>
            </w:pPr>
            <w:r>
              <w:t>R</w:t>
            </w:r>
            <w:r>
              <w:rPr>
                <w:rFonts w:hint="eastAsia"/>
              </w:rPr>
              <w:t>sa</w:t>
            </w:r>
            <w:r>
              <w:rPr>
                <w:rFonts w:hint="eastAsia"/>
              </w:rPr>
              <w:t>签名，通过商户私钥生成</w:t>
            </w:r>
          </w:p>
          <w:p w:rsidR="00E5611F" w:rsidRPr="004A2310" w:rsidRDefault="00E5611F" w:rsidP="009E4B2A">
            <w:pPr>
              <w:spacing w:line="312" w:lineRule="exact"/>
              <w:ind w:right="-20"/>
            </w:pPr>
            <w:r>
              <w:rPr>
                <w:rFonts w:hint="eastAsia"/>
              </w:rPr>
              <w:t>注：由于安全提升的要求，签名算法必须为</w:t>
            </w:r>
            <w:r>
              <w:rPr>
                <w:rFonts w:hint="eastAsia"/>
              </w:rPr>
              <w:t>sha256withrsa.</w:t>
            </w:r>
          </w:p>
        </w:tc>
        <w:tc>
          <w:tcPr>
            <w:tcW w:w="709"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spacing w:line="312" w:lineRule="exact"/>
              <w:ind w:right="-20"/>
            </w:pPr>
            <w:r>
              <w:rPr>
                <w:rFonts w:hint="eastAsia"/>
              </w:rPr>
              <w:t>M</w:t>
            </w:r>
          </w:p>
        </w:tc>
      </w:tr>
    </w:tbl>
    <w:p w:rsidR="007A185A" w:rsidRDefault="007A185A" w:rsidP="007A185A">
      <w:pPr>
        <w:spacing w:line="200" w:lineRule="exact"/>
        <w:rPr>
          <w:sz w:val="20"/>
          <w:szCs w:val="20"/>
        </w:rPr>
      </w:pPr>
    </w:p>
    <w:p w:rsidR="007A185A" w:rsidRPr="00BB29FC" w:rsidRDefault="007A185A" w:rsidP="007A185A">
      <w:pPr>
        <w:ind w:firstLineChars="150" w:firstLine="316"/>
        <w:rPr>
          <w:b/>
        </w:rPr>
      </w:pPr>
      <w:r w:rsidRPr="00BB29FC">
        <w:rPr>
          <w:rFonts w:hint="eastAsia"/>
          <w:b/>
        </w:rPr>
        <w:lastRenderedPageBreak/>
        <w:t>响应参数描述</w:t>
      </w:r>
      <w:r>
        <w:rPr>
          <w:rFonts w:hint="eastAsia"/>
          <w:b/>
        </w:rPr>
        <w:t>：</w:t>
      </w:r>
    </w:p>
    <w:tbl>
      <w:tblPr>
        <w:tblW w:w="8215" w:type="dxa"/>
        <w:tblInd w:w="154" w:type="dxa"/>
        <w:tblLayout w:type="fixed"/>
        <w:tblCellMar>
          <w:left w:w="0" w:type="dxa"/>
          <w:right w:w="0" w:type="dxa"/>
        </w:tblCellMar>
        <w:tblLook w:val="0000"/>
      </w:tblPr>
      <w:tblGrid>
        <w:gridCol w:w="1552"/>
        <w:gridCol w:w="1134"/>
        <w:gridCol w:w="4820"/>
        <w:gridCol w:w="709"/>
      </w:tblGrid>
      <w:tr w:rsidR="007A185A" w:rsidRPr="00270E48" w:rsidTr="009E4B2A">
        <w:tc>
          <w:tcPr>
            <w:tcW w:w="1552"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7A185A" w:rsidRPr="00270E48" w:rsidRDefault="007A185A" w:rsidP="009E4B2A">
            <w:pPr>
              <w:spacing w:line="307" w:lineRule="exact"/>
              <w:ind w:left="102" w:right="-20"/>
              <w:rPr>
                <w:sz w:val="24"/>
                <w:szCs w:val="24"/>
              </w:rPr>
            </w:pPr>
            <w:r>
              <w:rPr>
                <w:rFonts w:ascii="微软雅黑" w:eastAsia="微软雅黑" w:cs="微软雅黑" w:hint="eastAsia"/>
                <w:b/>
                <w:bCs/>
                <w:spacing w:val="12"/>
                <w:position w:val="-1"/>
              </w:rPr>
              <w:t>数据项</w:t>
            </w:r>
          </w:p>
        </w:tc>
        <w:tc>
          <w:tcPr>
            <w:tcW w:w="1134"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7A185A" w:rsidRPr="00270E48" w:rsidRDefault="007A185A" w:rsidP="009E4B2A">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7A185A" w:rsidRPr="00270E48" w:rsidRDefault="007A185A" w:rsidP="009E4B2A">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7A185A" w:rsidRPr="00270E48" w:rsidRDefault="007A185A" w:rsidP="009E4B2A">
            <w:pPr>
              <w:spacing w:line="307" w:lineRule="exact"/>
              <w:ind w:left="102" w:right="-20"/>
              <w:rPr>
                <w:sz w:val="24"/>
                <w:szCs w:val="24"/>
              </w:rPr>
            </w:pPr>
            <w:r>
              <w:rPr>
                <w:rFonts w:ascii="微软雅黑" w:eastAsia="微软雅黑" w:cs="微软雅黑" w:hint="eastAsia"/>
                <w:b/>
                <w:bCs/>
                <w:spacing w:val="12"/>
                <w:position w:val="-1"/>
              </w:rPr>
              <w:t>选项</w:t>
            </w:r>
          </w:p>
        </w:tc>
      </w:tr>
      <w:tr w:rsidR="007A185A" w:rsidRPr="00270E48" w:rsidTr="009E4B2A">
        <w:tc>
          <w:tcPr>
            <w:tcW w:w="1552" w:type="dxa"/>
            <w:tcBorders>
              <w:top w:val="single" w:sz="4" w:space="0" w:color="000000"/>
              <w:left w:val="single" w:sz="4" w:space="0" w:color="000000"/>
              <w:bottom w:val="single" w:sz="4" w:space="0" w:color="000000"/>
              <w:right w:val="single" w:sz="4" w:space="0" w:color="000000"/>
            </w:tcBorders>
            <w:vAlign w:val="center"/>
          </w:tcPr>
          <w:p w:rsidR="007A185A" w:rsidRPr="00286EBC" w:rsidRDefault="007A185A" w:rsidP="009E4B2A">
            <w:pPr>
              <w:ind w:right="-20"/>
            </w:pPr>
            <w:r w:rsidRPr="00286EBC">
              <w:rPr>
                <w:rFonts w:hint="eastAsia"/>
              </w:rPr>
              <w:t>returnCode</w:t>
            </w:r>
          </w:p>
        </w:tc>
        <w:tc>
          <w:tcPr>
            <w:tcW w:w="1134" w:type="dxa"/>
            <w:tcBorders>
              <w:top w:val="single" w:sz="4" w:space="0" w:color="000000"/>
              <w:left w:val="single" w:sz="4" w:space="0" w:color="000000"/>
              <w:bottom w:val="single" w:sz="4" w:space="0" w:color="000000"/>
              <w:right w:val="single" w:sz="4" w:space="0" w:color="000000"/>
            </w:tcBorders>
            <w:vAlign w:val="center"/>
          </w:tcPr>
          <w:p w:rsidR="007A185A" w:rsidRPr="00286EBC" w:rsidRDefault="007A185A" w:rsidP="009E4B2A">
            <w:pPr>
              <w:ind w:right="-20"/>
            </w:pPr>
            <w:r w:rsidRPr="00286EBC">
              <w:t>S</w:t>
            </w:r>
            <w:r w:rsidRPr="00286EBC">
              <w:rPr>
                <w:rFonts w:hint="eastAsia"/>
              </w:rPr>
              <w:t xml:space="preserve">tring </w:t>
            </w:r>
          </w:p>
        </w:tc>
        <w:tc>
          <w:tcPr>
            <w:tcW w:w="4820" w:type="dxa"/>
            <w:tcBorders>
              <w:top w:val="single" w:sz="4" w:space="0" w:color="000000"/>
              <w:left w:val="single" w:sz="4" w:space="0" w:color="000000"/>
              <w:bottom w:val="single" w:sz="4" w:space="0" w:color="000000"/>
              <w:right w:val="single" w:sz="4" w:space="0" w:color="000000"/>
            </w:tcBorders>
            <w:vAlign w:val="center"/>
          </w:tcPr>
          <w:p w:rsidR="007A185A" w:rsidRPr="00775C76" w:rsidRDefault="007A185A" w:rsidP="009E4B2A">
            <w:pPr>
              <w:spacing w:line="312" w:lineRule="exact"/>
              <w:ind w:right="-20"/>
            </w:pPr>
            <w:r w:rsidRPr="00775C76">
              <w:rPr>
                <w:rFonts w:hint="eastAsia"/>
              </w:rPr>
              <w:t>0</w:t>
            </w:r>
            <w:r w:rsidRPr="00775C76">
              <w:rPr>
                <w:rFonts w:hint="eastAsia"/>
              </w:rPr>
              <w:t>：成功</w:t>
            </w:r>
          </w:p>
          <w:p w:rsidR="007A185A" w:rsidRPr="00775C76" w:rsidRDefault="007A185A" w:rsidP="009E4B2A">
            <w:pPr>
              <w:spacing w:line="312" w:lineRule="exact"/>
              <w:ind w:right="-20"/>
            </w:pPr>
            <w:r>
              <w:rPr>
                <w:rFonts w:hint="eastAsia"/>
              </w:rPr>
              <w:t>其他：失败，具体参考</w:t>
            </w:r>
            <w:r>
              <w:rPr>
                <w:rFonts w:hint="eastAsia"/>
              </w:rPr>
              <w:t>2.1</w:t>
            </w:r>
            <w:r>
              <w:rPr>
                <w:rFonts w:hint="eastAsia"/>
              </w:rPr>
              <w:t>章节</w:t>
            </w:r>
          </w:p>
        </w:tc>
        <w:tc>
          <w:tcPr>
            <w:tcW w:w="709" w:type="dxa"/>
            <w:tcBorders>
              <w:top w:val="single" w:sz="4" w:space="0" w:color="000000"/>
              <w:left w:val="single" w:sz="4" w:space="0" w:color="000000"/>
              <w:bottom w:val="single" w:sz="4" w:space="0" w:color="000000"/>
              <w:right w:val="single" w:sz="4" w:space="0" w:color="000000"/>
            </w:tcBorders>
            <w:vAlign w:val="center"/>
          </w:tcPr>
          <w:p w:rsidR="007A185A" w:rsidRPr="00775C76" w:rsidRDefault="007A185A" w:rsidP="009E4B2A">
            <w:r w:rsidRPr="00775C76">
              <w:rPr>
                <w:rFonts w:hint="eastAsia"/>
              </w:rPr>
              <w:t>M</w:t>
            </w:r>
          </w:p>
        </w:tc>
      </w:tr>
      <w:tr w:rsidR="007A185A" w:rsidRPr="00270E48" w:rsidTr="009E4B2A">
        <w:tc>
          <w:tcPr>
            <w:tcW w:w="1552" w:type="dxa"/>
            <w:tcBorders>
              <w:top w:val="single" w:sz="4" w:space="0" w:color="000000"/>
              <w:left w:val="single" w:sz="4" w:space="0" w:color="000000"/>
              <w:bottom w:val="single" w:sz="4" w:space="0" w:color="000000"/>
              <w:right w:val="single" w:sz="4" w:space="0" w:color="000000"/>
            </w:tcBorders>
            <w:vAlign w:val="center"/>
          </w:tcPr>
          <w:p w:rsidR="007A185A" w:rsidRPr="00286EBC" w:rsidRDefault="007A185A" w:rsidP="009E4B2A">
            <w:pPr>
              <w:ind w:right="-20"/>
            </w:pPr>
            <w:r w:rsidRPr="00286EBC">
              <w:rPr>
                <w:rFonts w:hint="eastAsia"/>
              </w:rPr>
              <w:t>return</w:t>
            </w:r>
            <w:r>
              <w:rPr>
                <w:rFonts w:hint="eastAsia"/>
              </w:rPr>
              <w:t>Desc</w:t>
            </w:r>
          </w:p>
        </w:tc>
        <w:tc>
          <w:tcPr>
            <w:tcW w:w="1134" w:type="dxa"/>
            <w:tcBorders>
              <w:top w:val="single" w:sz="4" w:space="0" w:color="000000"/>
              <w:left w:val="single" w:sz="4" w:space="0" w:color="000000"/>
              <w:bottom w:val="single" w:sz="4" w:space="0" w:color="000000"/>
              <w:right w:val="single" w:sz="4" w:space="0" w:color="000000"/>
            </w:tcBorders>
            <w:vAlign w:val="center"/>
          </w:tcPr>
          <w:p w:rsidR="007A185A" w:rsidRPr="00286EBC" w:rsidRDefault="007A185A" w:rsidP="009E4B2A">
            <w:pPr>
              <w:ind w:right="-20"/>
            </w:pPr>
            <w:r w:rsidRPr="00286EBC">
              <w:t>S</w:t>
            </w:r>
            <w:r w:rsidRPr="00286EBC">
              <w:rPr>
                <w:rFonts w:hint="eastAsia"/>
              </w:rPr>
              <w:t>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7A185A" w:rsidRPr="00775C76" w:rsidRDefault="007A185A" w:rsidP="009E4B2A">
            <w:pPr>
              <w:spacing w:line="312" w:lineRule="exact"/>
              <w:ind w:right="-20"/>
            </w:pPr>
            <w:r>
              <w:rPr>
                <w:rFonts w:hint="eastAsia"/>
              </w:rPr>
              <w:t>返回值描述</w:t>
            </w:r>
          </w:p>
        </w:tc>
        <w:tc>
          <w:tcPr>
            <w:tcW w:w="709" w:type="dxa"/>
            <w:tcBorders>
              <w:top w:val="single" w:sz="4" w:space="0" w:color="000000"/>
              <w:left w:val="single" w:sz="4" w:space="0" w:color="000000"/>
              <w:bottom w:val="single" w:sz="4" w:space="0" w:color="000000"/>
              <w:right w:val="single" w:sz="4" w:space="0" w:color="000000"/>
            </w:tcBorders>
            <w:vAlign w:val="center"/>
          </w:tcPr>
          <w:p w:rsidR="007A185A" w:rsidRPr="00775C76" w:rsidRDefault="007A185A" w:rsidP="009E4B2A">
            <w:r w:rsidRPr="004A2310">
              <w:rPr>
                <w:rFonts w:hint="eastAsia"/>
              </w:rPr>
              <w:t>M</w:t>
            </w:r>
          </w:p>
        </w:tc>
      </w:tr>
      <w:tr w:rsidR="007A185A" w:rsidRPr="00270E48" w:rsidTr="009E4B2A">
        <w:tc>
          <w:tcPr>
            <w:tcW w:w="1552"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ind w:right="-20"/>
            </w:pPr>
            <w:r>
              <w:t>count</w:t>
            </w:r>
          </w:p>
        </w:tc>
        <w:tc>
          <w:tcPr>
            <w:tcW w:w="1134"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ind w:right="-20"/>
            </w:pPr>
            <w:r>
              <w:t>I</w:t>
            </w:r>
            <w:r>
              <w:rPr>
                <w:rFonts w:hint="eastAsia"/>
              </w:rPr>
              <w:t>nt</w:t>
            </w:r>
          </w:p>
        </w:tc>
        <w:tc>
          <w:tcPr>
            <w:tcW w:w="4820"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spacing w:line="312" w:lineRule="exact"/>
              <w:ind w:right="-20"/>
            </w:pPr>
            <w:r>
              <w:rPr>
                <w:rFonts w:hint="eastAsia"/>
              </w:rPr>
              <w:t>记录总条数</w:t>
            </w:r>
          </w:p>
        </w:tc>
        <w:tc>
          <w:tcPr>
            <w:tcW w:w="709" w:type="dxa"/>
            <w:tcBorders>
              <w:top w:val="single" w:sz="4" w:space="0" w:color="000000"/>
              <w:left w:val="single" w:sz="4" w:space="0" w:color="000000"/>
              <w:bottom w:val="single" w:sz="4" w:space="0" w:color="000000"/>
              <w:right w:val="single" w:sz="4" w:space="0" w:color="000000"/>
            </w:tcBorders>
            <w:vAlign w:val="center"/>
          </w:tcPr>
          <w:p w:rsidR="007A185A" w:rsidRPr="00775C76" w:rsidRDefault="007A185A" w:rsidP="009E4B2A">
            <w:r>
              <w:rPr>
                <w:rFonts w:hint="eastAsia"/>
              </w:rPr>
              <w:t>M</w:t>
            </w:r>
          </w:p>
        </w:tc>
      </w:tr>
      <w:tr w:rsidR="007A185A" w:rsidRPr="00270E48" w:rsidTr="009E4B2A">
        <w:tc>
          <w:tcPr>
            <w:tcW w:w="1552"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ind w:right="-20"/>
            </w:pPr>
            <w:r>
              <w:rPr>
                <w:rFonts w:hint="eastAsia"/>
              </w:rPr>
              <w:t>data</w:t>
            </w:r>
          </w:p>
        </w:tc>
        <w:tc>
          <w:tcPr>
            <w:tcW w:w="1134"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ind w:right="-20"/>
            </w:pPr>
            <w:r>
              <w:rPr>
                <w:rFonts w:hint="eastAsia"/>
              </w:rPr>
              <w:t>Array of followings</w:t>
            </w:r>
          </w:p>
        </w:tc>
        <w:tc>
          <w:tcPr>
            <w:tcW w:w="4820"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spacing w:line="312" w:lineRule="exact"/>
              <w:ind w:right="-20"/>
            </w:pPr>
            <w:r>
              <w:rPr>
                <w:rFonts w:hint="eastAsia"/>
              </w:rPr>
              <w:t>记录数组</w:t>
            </w:r>
          </w:p>
        </w:tc>
        <w:tc>
          <w:tcPr>
            <w:tcW w:w="709"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r>
              <w:rPr>
                <w:rFonts w:hint="eastAsia"/>
              </w:rPr>
              <w:t>M</w:t>
            </w:r>
          </w:p>
        </w:tc>
      </w:tr>
      <w:tr w:rsidR="007A185A" w:rsidRPr="00270E48" w:rsidTr="009E4B2A">
        <w:tc>
          <w:tcPr>
            <w:tcW w:w="1552"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r>
              <w:rPr>
                <w:rFonts w:hint="eastAsia"/>
              </w:rPr>
              <w:t>userID</w:t>
            </w:r>
          </w:p>
        </w:tc>
        <w:tc>
          <w:tcPr>
            <w:tcW w:w="1134"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spacing w:line="312" w:lineRule="exact"/>
              <w:ind w:right="-20"/>
            </w:pPr>
            <w:r>
              <w:rPr>
                <w:rFonts w:hint="eastAsia"/>
              </w:rPr>
              <w:t>商户在</w:t>
            </w:r>
            <w:r>
              <w:rPr>
                <w:rFonts w:hint="eastAsia"/>
              </w:rPr>
              <w:t>UP</w:t>
            </w:r>
            <w:r>
              <w:rPr>
                <w:rFonts w:hint="eastAsia"/>
              </w:rPr>
              <w:t>的</w:t>
            </w:r>
            <w:r>
              <w:rPr>
                <w:rFonts w:hint="eastAsia"/>
              </w:rPr>
              <w:t>ID</w:t>
            </w:r>
            <w:r>
              <w:rPr>
                <w:rFonts w:hint="eastAsia"/>
              </w:rPr>
              <w:t>；</w:t>
            </w:r>
          </w:p>
          <w:p w:rsidR="007A185A" w:rsidRDefault="007A185A" w:rsidP="009E4B2A">
            <w:pPr>
              <w:spacing w:line="312" w:lineRule="exact"/>
              <w:ind w:right="-20"/>
            </w:pPr>
            <w:r>
              <w:rPr>
                <w:rFonts w:hint="eastAsia"/>
              </w:rPr>
              <w:t>联盟使用</w:t>
            </w:r>
          </w:p>
        </w:tc>
        <w:tc>
          <w:tcPr>
            <w:tcW w:w="709"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spacing w:line="312" w:lineRule="exact"/>
              <w:ind w:right="-20"/>
            </w:pPr>
            <w:r>
              <w:rPr>
                <w:rFonts w:hint="eastAsia"/>
              </w:rPr>
              <w:t>O</w:t>
            </w:r>
          </w:p>
        </w:tc>
      </w:tr>
      <w:tr w:rsidR="007A185A" w:rsidRPr="00270E48" w:rsidTr="009E4B2A">
        <w:tc>
          <w:tcPr>
            <w:tcW w:w="1552"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ind w:right="-20"/>
            </w:pPr>
            <w:r>
              <w:rPr>
                <w:rFonts w:hint="eastAsia"/>
              </w:rPr>
              <w:t>applicationID</w:t>
            </w:r>
          </w:p>
        </w:tc>
        <w:tc>
          <w:tcPr>
            <w:tcW w:w="1134"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spacing w:line="312" w:lineRule="exact"/>
              <w:ind w:right="-20"/>
            </w:pPr>
            <w:r>
              <w:rPr>
                <w:rFonts w:hint="eastAsia"/>
              </w:rPr>
              <w:t>联盟应用</w:t>
            </w:r>
            <w:r>
              <w:rPr>
                <w:rFonts w:hint="eastAsia"/>
              </w:rPr>
              <w:t>ID</w:t>
            </w:r>
          </w:p>
          <w:p w:rsidR="007A185A" w:rsidRDefault="007A185A" w:rsidP="009E4B2A">
            <w:pPr>
              <w:spacing w:line="312" w:lineRule="exact"/>
              <w:ind w:right="-20"/>
            </w:pPr>
            <w:r>
              <w:rPr>
                <w:rFonts w:hint="eastAsia"/>
              </w:rPr>
              <w:t>联盟使用</w:t>
            </w:r>
          </w:p>
        </w:tc>
        <w:tc>
          <w:tcPr>
            <w:tcW w:w="709" w:type="dxa"/>
            <w:tcBorders>
              <w:top w:val="single" w:sz="4" w:space="0" w:color="000000"/>
              <w:left w:val="single" w:sz="4" w:space="0" w:color="000000"/>
              <w:bottom w:val="single" w:sz="4" w:space="0" w:color="000000"/>
              <w:right w:val="single" w:sz="4" w:space="0" w:color="000000"/>
            </w:tcBorders>
            <w:vAlign w:val="center"/>
          </w:tcPr>
          <w:p w:rsidR="007A185A" w:rsidRPr="00775C76" w:rsidRDefault="007A185A" w:rsidP="009E4B2A">
            <w:r>
              <w:rPr>
                <w:rFonts w:hint="eastAsia"/>
              </w:rPr>
              <w:t>O</w:t>
            </w:r>
          </w:p>
        </w:tc>
      </w:tr>
      <w:tr w:rsidR="007A185A" w:rsidRPr="00270E48" w:rsidTr="009E4B2A">
        <w:tc>
          <w:tcPr>
            <w:tcW w:w="1552"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ind w:right="-20"/>
            </w:pPr>
            <w:r>
              <w:rPr>
                <w:rFonts w:hint="eastAsia"/>
              </w:rPr>
              <w:t>productName</w:t>
            </w:r>
          </w:p>
        </w:tc>
        <w:tc>
          <w:tcPr>
            <w:tcW w:w="1134"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spacing w:line="312" w:lineRule="exact"/>
              <w:ind w:right="-20"/>
            </w:pPr>
            <w:r>
              <w:rPr>
                <w:rFonts w:hint="eastAsia"/>
              </w:rPr>
              <w:t>商品名</w:t>
            </w:r>
          </w:p>
        </w:tc>
        <w:tc>
          <w:tcPr>
            <w:tcW w:w="709" w:type="dxa"/>
            <w:tcBorders>
              <w:top w:val="single" w:sz="4" w:space="0" w:color="000000"/>
              <w:left w:val="single" w:sz="4" w:space="0" w:color="000000"/>
              <w:bottom w:val="single" w:sz="4" w:space="0" w:color="000000"/>
              <w:right w:val="single" w:sz="4" w:space="0" w:color="000000"/>
            </w:tcBorders>
            <w:vAlign w:val="center"/>
          </w:tcPr>
          <w:p w:rsidR="007A185A" w:rsidRPr="00775C76" w:rsidRDefault="007A185A" w:rsidP="009E4B2A">
            <w:r w:rsidRPr="00775C76">
              <w:rPr>
                <w:rFonts w:hint="eastAsia"/>
              </w:rPr>
              <w:t>M</w:t>
            </w:r>
          </w:p>
        </w:tc>
      </w:tr>
      <w:tr w:rsidR="007A185A" w:rsidRPr="00270E48" w:rsidTr="009E4B2A">
        <w:tc>
          <w:tcPr>
            <w:tcW w:w="1552" w:type="dxa"/>
            <w:tcBorders>
              <w:top w:val="single" w:sz="4" w:space="0" w:color="000000"/>
              <w:left w:val="single" w:sz="4" w:space="0" w:color="000000"/>
              <w:bottom w:val="single" w:sz="4" w:space="0" w:color="000000"/>
              <w:right w:val="single" w:sz="4" w:space="0" w:color="000000"/>
            </w:tcBorders>
            <w:vAlign w:val="center"/>
          </w:tcPr>
          <w:p w:rsidR="007A185A" w:rsidRPr="00286EBC" w:rsidRDefault="007A185A" w:rsidP="009E4B2A">
            <w:pPr>
              <w:ind w:right="-20"/>
            </w:pPr>
            <w:r>
              <w:rPr>
                <w:rFonts w:hint="eastAsia"/>
              </w:rPr>
              <w:t>pay</w:t>
            </w:r>
            <w:r w:rsidRPr="008A1672">
              <w:t>Money</w:t>
            </w:r>
          </w:p>
        </w:tc>
        <w:tc>
          <w:tcPr>
            <w:tcW w:w="1134"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7A185A" w:rsidRPr="00775C76" w:rsidRDefault="007A185A" w:rsidP="009E4B2A">
            <w:pPr>
              <w:spacing w:line="312" w:lineRule="exact"/>
              <w:ind w:right="-20"/>
            </w:pPr>
            <w:r>
              <w:rPr>
                <w:rFonts w:hint="eastAsia"/>
              </w:rPr>
              <w:t>支付金额</w:t>
            </w:r>
          </w:p>
        </w:tc>
        <w:tc>
          <w:tcPr>
            <w:tcW w:w="709" w:type="dxa"/>
            <w:tcBorders>
              <w:top w:val="single" w:sz="4" w:space="0" w:color="000000"/>
              <w:left w:val="single" w:sz="4" w:space="0" w:color="000000"/>
              <w:bottom w:val="single" w:sz="4" w:space="0" w:color="000000"/>
              <w:right w:val="single" w:sz="4" w:space="0" w:color="000000"/>
            </w:tcBorders>
            <w:vAlign w:val="center"/>
          </w:tcPr>
          <w:p w:rsidR="007A185A" w:rsidRPr="00775C76" w:rsidRDefault="007A185A" w:rsidP="009E4B2A">
            <w:r w:rsidRPr="00775C76">
              <w:rPr>
                <w:rFonts w:hint="eastAsia"/>
              </w:rPr>
              <w:t>M</w:t>
            </w:r>
          </w:p>
        </w:tc>
      </w:tr>
      <w:tr w:rsidR="007A185A" w:rsidRPr="00270E48" w:rsidTr="009E4B2A">
        <w:tc>
          <w:tcPr>
            <w:tcW w:w="1552"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ind w:right="-20"/>
            </w:pPr>
            <w:r>
              <w:rPr>
                <w:rFonts w:hint="eastAsia"/>
              </w:rPr>
              <w:t>oriOrder</w:t>
            </w:r>
          </w:p>
        </w:tc>
        <w:tc>
          <w:tcPr>
            <w:tcW w:w="1134"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spacing w:line="312" w:lineRule="exact"/>
              <w:ind w:right="-20"/>
            </w:pPr>
            <w:r>
              <w:rPr>
                <w:rFonts w:hint="eastAsia"/>
              </w:rPr>
              <w:t>原始订单号，仅对</w:t>
            </w:r>
            <w:r>
              <w:rPr>
                <w:rFonts w:hint="eastAsia"/>
              </w:rPr>
              <w:t>type</w:t>
            </w:r>
            <w:r>
              <w:rPr>
                <w:rFonts w:hint="eastAsia"/>
              </w:rPr>
              <w:t>为退款记录有效（华为订单号）</w:t>
            </w:r>
          </w:p>
        </w:tc>
        <w:tc>
          <w:tcPr>
            <w:tcW w:w="709" w:type="dxa"/>
            <w:tcBorders>
              <w:top w:val="single" w:sz="4" w:space="0" w:color="000000"/>
              <w:left w:val="single" w:sz="4" w:space="0" w:color="000000"/>
              <w:bottom w:val="single" w:sz="4" w:space="0" w:color="000000"/>
              <w:right w:val="single" w:sz="4" w:space="0" w:color="000000"/>
            </w:tcBorders>
            <w:vAlign w:val="center"/>
          </w:tcPr>
          <w:p w:rsidR="007A185A" w:rsidRPr="00531870" w:rsidRDefault="007A185A" w:rsidP="009E4B2A">
            <w:r>
              <w:rPr>
                <w:rFonts w:hint="eastAsia"/>
              </w:rPr>
              <w:t>O</w:t>
            </w:r>
          </w:p>
        </w:tc>
      </w:tr>
      <w:tr w:rsidR="007A185A" w:rsidRPr="00270E48" w:rsidTr="009E4B2A">
        <w:tc>
          <w:tcPr>
            <w:tcW w:w="1552"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ind w:right="-20"/>
            </w:pPr>
            <w:r>
              <w:rPr>
                <w:rFonts w:hint="eastAsia"/>
              </w:rPr>
              <w:t>rfdMoney</w:t>
            </w:r>
          </w:p>
        </w:tc>
        <w:tc>
          <w:tcPr>
            <w:tcW w:w="1134"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spacing w:line="312" w:lineRule="exact"/>
              <w:ind w:right="-20"/>
            </w:pPr>
            <w:r>
              <w:rPr>
                <w:rFonts w:hint="eastAsia"/>
              </w:rPr>
              <w:t>退款金额，单位元</w:t>
            </w:r>
          </w:p>
        </w:tc>
        <w:tc>
          <w:tcPr>
            <w:tcW w:w="709"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r>
              <w:rPr>
                <w:rFonts w:hint="eastAsia"/>
              </w:rPr>
              <w:t>O</w:t>
            </w:r>
          </w:p>
        </w:tc>
      </w:tr>
      <w:tr w:rsidR="007A185A" w:rsidRPr="00270E48" w:rsidTr="009E4B2A">
        <w:tc>
          <w:tcPr>
            <w:tcW w:w="1552"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ind w:right="-20"/>
            </w:pPr>
            <w:r>
              <w:rPr>
                <w:rFonts w:hint="eastAsia"/>
              </w:rPr>
              <w:t>type</w:t>
            </w:r>
          </w:p>
        </w:tc>
        <w:tc>
          <w:tcPr>
            <w:tcW w:w="1134"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ind w:right="-20"/>
            </w:pPr>
            <w:r>
              <w:rPr>
                <w:rFonts w:hint="eastAsia"/>
              </w:rPr>
              <w:t>String</w:t>
            </w:r>
            <w:r>
              <w:t>’</w:t>
            </w:r>
          </w:p>
        </w:tc>
        <w:tc>
          <w:tcPr>
            <w:tcW w:w="4820"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spacing w:line="240" w:lineRule="auto"/>
              <w:ind w:right="-20"/>
              <w:jc w:val="both"/>
            </w:pPr>
            <w:r>
              <w:rPr>
                <w:rFonts w:hint="eastAsia"/>
              </w:rPr>
              <w:t>业务类型：</w:t>
            </w:r>
          </w:p>
          <w:p w:rsidR="007A185A" w:rsidRDefault="007A185A" w:rsidP="009E4B2A">
            <w:pPr>
              <w:spacing w:line="240" w:lineRule="auto"/>
              <w:ind w:right="-20"/>
              <w:jc w:val="both"/>
            </w:pPr>
            <w:r>
              <w:rPr>
                <w:rFonts w:hint="eastAsia"/>
              </w:rPr>
              <w:t>PURCHASE</w:t>
            </w:r>
            <w:r>
              <w:rPr>
                <w:rFonts w:hint="eastAsia"/>
              </w:rPr>
              <w:t>：支付</w:t>
            </w:r>
          </w:p>
          <w:p w:rsidR="007A185A" w:rsidRDefault="007A185A" w:rsidP="009E4B2A">
            <w:pPr>
              <w:spacing w:line="312" w:lineRule="exact"/>
              <w:ind w:right="-20"/>
            </w:pPr>
            <w:r>
              <w:rPr>
                <w:rFonts w:hint="eastAsia"/>
              </w:rPr>
              <w:t>REFUND</w:t>
            </w:r>
            <w:r>
              <w:rPr>
                <w:rFonts w:hint="eastAsia"/>
              </w:rPr>
              <w:t>：退款</w:t>
            </w:r>
          </w:p>
        </w:tc>
        <w:tc>
          <w:tcPr>
            <w:tcW w:w="709"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r>
              <w:rPr>
                <w:rFonts w:hint="eastAsia"/>
              </w:rPr>
              <w:t>O</w:t>
            </w:r>
          </w:p>
        </w:tc>
      </w:tr>
      <w:tr w:rsidR="007A185A" w:rsidRPr="00270E48" w:rsidTr="009E4B2A">
        <w:tc>
          <w:tcPr>
            <w:tcW w:w="1552"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ind w:right="-20"/>
            </w:pPr>
          </w:p>
        </w:tc>
        <w:tc>
          <w:tcPr>
            <w:tcW w:w="1134"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ind w:right="-20"/>
            </w:pPr>
          </w:p>
        </w:tc>
        <w:tc>
          <w:tcPr>
            <w:tcW w:w="4820"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spacing w:line="312" w:lineRule="exact"/>
              <w:ind w:right="-20"/>
            </w:pPr>
          </w:p>
        </w:tc>
        <w:tc>
          <w:tcPr>
            <w:tcW w:w="709"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tc>
      </w:tr>
      <w:tr w:rsidR="007A185A" w:rsidRPr="00270E48" w:rsidTr="009E4B2A">
        <w:tc>
          <w:tcPr>
            <w:tcW w:w="1552" w:type="dxa"/>
            <w:tcBorders>
              <w:top w:val="single" w:sz="4" w:space="0" w:color="000000"/>
              <w:left w:val="single" w:sz="4" w:space="0" w:color="000000"/>
              <w:bottom w:val="single" w:sz="4" w:space="0" w:color="000000"/>
              <w:right w:val="single" w:sz="4" w:space="0" w:color="000000"/>
            </w:tcBorders>
          </w:tcPr>
          <w:p w:rsidR="007A185A" w:rsidRDefault="007A185A" w:rsidP="009E4B2A">
            <w:pPr>
              <w:ind w:right="-20"/>
            </w:pPr>
            <w:r w:rsidRPr="00B4511A">
              <w:rPr>
                <w:rFonts w:hint="eastAsia"/>
              </w:rPr>
              <w:t>currency</w:t>
            </w:r>
          </w:p>
        </w:tc>
        <w:tc>
          <w:tcPr>
            <w:tcW w:w="1134" w:type="dxa"/>
            <w:tcBorders>
              <w:top w:val="single" w:sz="4" w:space="0" w:color="000000"/>
              <w:left w:val="single" w:sz="4" w:space="0" w:color="000000"/>
              <w:bottom w:val="single" w:sz="4" w:space="0" w:color="000000"/>
              <w:right w:val="single" w:sz="4" w:space="0" w:color="000000"/>
            </w:tcBorders>
          </w:tcPr>
          <w:p w:rsidR="007A185A" w:rsidRDefault="007A185A" w:rsidP="009E4B2A">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tcPr>
          <w:p w:rsidR="007A185A" w:rsidRDefault="007A185A" w:rsidP="009E4B2A">
            <w:pPr>
              <w:spacing w:line="312" w:lineRule="exact"/>
              <w:ind w:right="-20"/>
            </w:pPr>
            <w:r>
              <w:rPr>
                <w:rFonts w:hint="eastAsia"/>
              </w:rPr>
              <w:t>支付币种</w:t>
            </w:r>
          </w:p>
        </w:tc>
        <w:tc>
          <w:tcPr>
            <w:tcW w:w="709" w:type="dxa"/>
            <w:tcBorders>
              <w:top w:val="single" w:sz="4" w:space="0" w:color="000000"/>
              <w:left w:val="single" w:sz="4" w:space="0" w:color="000000"/>
              <w:bottom w:val="single" w:sz="4" w:space="0" w:color="000000"/>
              <w:right w:val="single" w:sz="4" w:space="0" w:color="000000"/>
            </w:tcBorders>
          </w:tcPr>
          <w:p w:rsidR="007A185A" w:rsidRPr="00775C76" w:rsidRDefault="007A185A" w:rsidP="009E4B2A">
            <w:r>
              <w:rPr>
                <w:rFonts w:hint="eastAsia"/>
              </w:rPr>
              <w:t>O</w:t>
            </w:r>
          </w:p>
        </w:tc>
      </w:tr>
      <w:tr w:rsidR="007A185A" w:rsidRPr="00270E48" w:rsidTr="009E4B2A">
        <w:tc>
          <w:tcPr>
            <w:tcW w:w="1552"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ind w:right="-20"/>
            </w:pPr>
            <w:r w:rsidRPr="00C75138">
              <w:rPr>
                <w:rFonts w:ascii="Arial" w:hAnsi="Arial" w:cs="Arial"/>
                <w:szCs w:val="20"/>
                <w:lang w:val="fr-FR"/>
              </w:rPr>
              <w:t>refundTime</w:t>
            </w:r>
          </w:p>
        </w:tc>
        <w:tc>
          <w:tcPr>
            <w:tcW w:w="1134"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spacing w:line="312" w:lineRule="exact"/>
              <w:ind w:right="-20"/>
            </w:pPr>
            <w:r>
              <w:rPr>
                <w:rFonts w:hint="eastAsia"/>
              </w:rPr>
              <w:t>退款时间</w:t>
            </w:r>
          </w:p>
        </w:tc>
        <w:tc>
          <w:tcPr>
            <w:tcW w:w="709" w:type="dxa"/>
            <w:tcBorders>
              <w:top w:val="single" w:sz="4" w:space="0" w:color="000000"/>
              <w:left w:val="single" w:sz="4" w:space="0" w:color="000000"/>
              <w:bottom w:val="single" w:sz="4" w:space="0" w:color="000000"/>
              <w:right w:val="single" w:sz="4" w:space="0" w:color="000000"/>
            </w:tcBorders>
            <w:vAlign w:val="center"/>
          </w:tcPr>
          <w:p w:rsidR="007A185A" w:rsidRPr="00775C76" w:rsidRDefault="007A185A" w:rsidP="009E4B2A">
            <w:r>
              <w:rPr>
                <w:rFonts w:hint="eastAsia"/>
              </w:rPr>
              <w:t>O</w:t>
            </w:r>
          </w:p>
        </w:tc>
      </w:tr>
      <w:tr w:rsidR="007A185A" w:rsidRPr="00270E48" w:rsidTr="009E4B2A">
        <w:tc>
          <w:tcPr>
            <w:tcW w:w="1552" w:type="dxa"/>
            <w:tcBorders>
              <w:top w:val="single" w:sz="4" w:space="0" w:color="000000"/>
              <w:left w:val="single" w:sz="4" w:space="0" w:color="000000"/>
              <w:bottom w:val="single" w:sz="4" w:space="0" w:color="000000"/>
              <w:right w:val="single" w:sz="4" w:space="0" w:color="000000"/>
            </w:tcBorders>
            <w:vAlign w:val="center"/>
          </w:tcPr>
          <w:p w:rsidR="007A185A" w:rsidRPr="00C75138" w:rsidRDefault="007A185A" w:rsidP="009E4B2A">
            <w:pPr>
              <w:ind w:right="-20"/>
              <w:rPr>
                <w:rFonts w:ascii="Arial" w:hAnsi="Arial" w:cs="Arial"/>
                <w:szCs w:val="20"/>
                <w:lang w:val="fr-FR"/>
              </w:rPr>
            </w:pPr>
            <w:r>
              <w:rPr>
                <w:rFonts w:ascii="Arial" w:hAnsi="Arial" w:cs="Arial" w:hint="eastAsia"/>
                <w:szCs w:val="20"/>
                <w:lang w:val="fr-FR"/>
              </w:rPr>
              <w:t>channel</w:t>
            </w:r>
          </w:p>
        </w:tc>
        <w:tc>
          <w:tcPr>
            <w:tcW w:w="1134"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ind w:right="-20"/>
            </w:pPr>
            <w:r>
              <w:t>C</w:t>
            </w:r>
            <w:r>
              <w:rPr>
                <w:rFonts w:hint="eastAsia"/>
              </w:rPr>
              <w:t>hannels</w:t>
            </w:r>
          </w:p>
        </w:tc>
        <w:tc>
          <w:tcPr>
            <w:tcW w:w="4820" w:type="dxa"/>
            <w:tcBorders>
              <w:top w:val="single" w:sz="4" w:space="0" w:color="000000"/>
              <w:left w:val="single" w:sz="4" w:space="0" w:color="000000"/>
              <w:bottom w:val="single" w:sz="4" w:space="0" w:color="000000"/>
              <w:right w:val="single" w:sz="4" w:space="0" w:color="000000"/>
            </w:tcBorders>
            <w:vAlign w:val="center"/>
          </w:tcPr>
          <w:p w:rsidR="007A185A" w:rsidRPr="00B44D2A" w:rsidRDefault="007A185A" w:rsidP="009E4B2A">
            <w:pPr>
              <w:spacing w:line="312" w:lineRule="exact"/>
              <w:ind w:right="-20"/>
            </w:pPr>
            <w:r w:rsidRPr="004A2310">
              <w:rPr>
                <w:rFonts w:hint="eastAsia"/>
              </w:rPr>
              <w:t>渠道</w:t>
            </w:r>
            <w:r>
              <w:rPr>
                <w:rFonts w:hint="eastAsia"/>
              </w:rPr>
              <w:t>类型，取值参考“枚举值说明”章节</w:t>
            </w:r>
          </w:p>
        </w:tc>
        <w:tc>
          <w:tcPr>
            <w:tcW w:w="709"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r>
              <w:rPr>
                <w:rFonts w:hint="eastAsia"/>
              </w:rPr>
              <w:t>O</w:t>
            </w:r>
          </w:p>
        </w:tc>
      </w:tr>
      <w:tr w:rsidR="007A185A" w:rsidRPr="00270E48" w:rsidTr="009E4B2A">
        <w:tc>
          <w:tcPr>
            <w:tcW w:w="1552"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ind w:right="-20"/>
            </w:pPr>
            <w:r>
              <w:rPr>
                <w:rFonts w:hint="eastAsia"/>
              </w:rPr>
              <w:t>orderTime</w:t>
            </w:r>
          </w:p>
        </w:tc>
        <w:tc>
          <w:tcPr>
            <w:tcW w:w="1134" w:type="dxa"/>
            <w:tcBorders>
              <w:top w:val="single" w:sz="4" w:space="0" w:color="000000"/>
              <w:left w:val="single" w:sz="4" w:space="0" w:color="000000"/>
              <w:bottom w:val="single" w:sz="4" w:space="0" w:color="000000"/>
              <w:right w:val="single" w:sz="4" w:space="0" w:color="000000"/>
            </w:tcBorders>
            <w:vAlign w:val="center"/>
          </w:tcPr>
          <w:p w:rsidR="007A185A" w:rsidDel="005D172E" w:rsidRDefault="007A185A" w:rsidP="009E4B2A">
            <w:pPr>
              <w:ind w:right="-20"/>
            </w:pPr>
            <w:r>
              <w:rPr>
                <w:rFonts w:hint="eastAsia"/>
              </w:rPr>
              <w:t>date</w:t>
            </w:r>
          </w:p>
        </w:tc>
        <w:tc>
          <w:tcPr>
            <w:tcW w:w="4820"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spacing w:line="312" w:lineRule="exact"/>
              <w:ind w:right="-20"/>
            </w:pPr>
            <w:r>
              <w:rPr>
                <w:rFonts w:hint="eastAsia"/>
              </w:rPr>
              <w:t>下单时间</w:t>
            </w:r>
          </w:p>
        </w:tc>
        <w:tc>
          <w:tcPr>
            <w:tcW w:w="709" w:type="dxa"/>
            <w:tcBorders>
              <w:top w:val="single" w:sz="4" w:space="0" w:color="000000"/>
              <w:left w:val="single" w:sz="4" w:space="0" w:color="000000"/>
              <w:bottom w:val="single" w:sz="4" w:space="0" w:color="000000"/>
              <w:right w:val="single" w:sz="4" w:space="0" w:color="000000"/>
            </w:tcBorders>
            <w:vAlign w:val="center"/>
          </w:tcPr>
          <w:p w:rsidR="007A185A" w:rsidRPr="00775C76" w:rsidRDefault="007A185A" w:rsidP="009E4B2A">
            <w:r w:rsidRPr="00775C76">
              <w:rPr>
                <w:rFonts w:hint="eastAsia"/>
              </w:rPr>
              <w:t>M</w:t>
            </w:r>
          </w:p>
        </w:tc>
      </w:tr>
      <w:tr w:rsidR="007A185A" w:rsidRPr="00270E48" w:rsidTr="009E4B2A">
        <w:tc>
          <w:tcPr>
            <w:tcW w:w="1552" w:type="dxa"/>
            <w:tcBorders>
              <w:top w:val="single" w:sz="4" w:space="0" w:color="000000"/>
              <w:left w:val="single" w:sz="4" w:space="0" w:color="000000"/>
              <w:bottom w:val="single" w:sz="4" w:space="0" w:color="000000"/>
              <w:right w:val="single" w:sz="4" w:space="0" w:color="000000"/>
            </w:tcBorders>
            <w:vAlign w:val="center"/>
          </w:tcPr>
          <w:p w:rsidR="007A185A" w:rsidRPr="008A1672" w:rsidRDefault="007A185A" w:rsidP="009E4B2A">
            <w:pPr>
              <w:ind w:right="-20"/>
            </w:pPr>
            <w:r>
              <w:rPr>
                <w:rFonts w:hint="eastAsia"/>
              </w:rPr>
              <w:t>trade</w:t>
            </w:r>
            <w:r>
              <w:t>T</w:t>
            </w:r>
            <w:r>
              <w:rPr>
                <w:rFonts w:hint="eastAsia"/>
              </w:rPr>
              <w:t>ime</w:t>
            </w:r>
          </w:p>
        </w:tc>
        <w:tc>
          <w:tcPr>
            <w:tcW w:w="1134"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ind w:right="-20"/>
            </w:pPr>
            <w:r>
              <w:rPr>
                <w:rFonts w:hint="eastAsia"/>
              </w:rPr>
              <w:t>date</w:t>
            </w:r>
          </w:p>
        </w:tc>
        <w:tc>
          <w:tcPr>
            <w:tcW w:w="4820" w:type="dxa"/>
            <w:tcBorders>
              <w:top w:val="single" w:sz="4" w:space="0" w:color="000000"/>
              <w:left w:val="single" w:sz="4" w:space="0" w:color="000000"/>
              <w:bottom w:val="single" w:sz="4" w:space="0" w:color="000000"/>
              <w:right w:val="single" w:sz="4" w:space="0" w:color="000000"/>
            </w:tcBorders>
            <w:vAlign w:val="center"/>
          </w:tcPr>
          <w:p w:rsidR="007A185A" w:rsidRPr="00775C76" w:rsidRDefault="007A185A" w:rsidP="009E4B2A">
            <w:pPr>
              <w:spacing w:line="312" w:lineRule="exact"/>
              <w:ind w:right="-20"/>
            </w:pPr>
            <w:r>
              <w:rPr>
                <w:rFonts w:hint="eastAsia"/>
              </w:rPr>
              <w:t>交易完成时间</w:t>
            </w:r>
          </w:p>
        </w:tc>
        <w:tc>
          <w:tcPr>
            <w:tcW w:w="709" w:type="dxa"/>
            <w:tcBorders>
              <w:top w:val="single" w:sz="4" w:space="0" w:color="000000"/>
              <w:left w:val="single" w:sz="4" w:space="0" w:color="000000"/>
              <w:bottom w:val="single" w:sz="4" w:space="0" w:color="000000"/>
              <w:right w:val="single" w:sz="4" w:space="0" w:color="000000"/>
            </w:tcBorders>
            <w:vAlign w:val="center"/>
          </w:tcPr>
          <w:p w:rsidR="007A185A" w:rsidRPr="00775C76" w:rsidRDefault="007A185A" w:rsidP="009E4B2A">
            <w:r w:rsidRPr="00775C76">
              <w:rPr>
                <w:rFonts w:hint="eastAsia"/>
              </w:rPr>
              <w:t>M</w:t>
            </w:r>
          </w:p>
        </w:tc>
      </w:tr>
      <w:tr w:rsidR="007A185A" w:rsidRPr="00270E48" w:rsidTr="009E4B2A">
        <w:tc>
          <w:tcPr>
            <w:tcW w:w="1552"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ind w:right="-20"/>
            </w:pPr>
            <w:r>
              <w:rPr>
                <w:rFonts w:hint="eastAsia"/>
              </w:rPr>
              <w:t>orderNo</w:t>
            </w:r>
          </w:p>
        </w:tc>
        <w:tc>
          <w:tcPr>
            <w:tcW w:w="1134"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7A185A" w:rsidRPr="00775C76" w:rsidRDefault="007A185A" w:rsidP="009E4B2A">
            <w:pPr>
              <w:spacing w:line="312" w:lineRule="exact"/>
              <w:ind w:right="-20"/>
            </w:pPr>
            <w:r>
              <w:rPr>
                <w:rFonts w:hint="eastAsia"/>
              </w:rPr>
              <w:t>华为订单号</w:t>
            </w:r>
          </w:p>
        </w:tc>
        <w:tc>
          <w:tcPr>
            <w:tcW w:w="709" w:type="dxa"/>
            <w:tcBorders>
              <w:top w:val="single" w:sz="4" w:space="0" w:color="000000"/>
              <w:left w:val="single" w:sz="4" w:space="0" w:color="000000"/>
              <w:bottom w:val="single" w:sz="4" w:space="0" w:color="000000"/>
              <w:right w:val="single" w:sz="4" w:space="0" w:color="000000"/>
            </w:tcBorders>
            <w:vAlign w:val="center"/>
          </w:tcPr>
          <w:p w:rsidR="007A185A" w:rsidRPr="00775C76" w:rsidRDefault="007A185A" w:rsidP="009E4B2A">
            <w:r w:rsidRPr="00775C76">
              <w:rPr>
                <w:rFonts w:hint="eastAsia"/>
              </w:rPr>
              <w:t>M</w:t>
            </w:r>
          </w:p>
        </w:tc>
      </w:tr>
      <w:tr w:rsidR="007A185A" w:rsidRPr="00270E48" w:rsidTr="009E4B2A">
        <w:tc>
          <w:tcPr>
            <w:tcW w:w="1552"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ind w:right="-20"/>
            </w:pPr>
            <w:r w:rsidRPr="00D90865">
              <w:rPr>
                <w:rFonts w:hint="eastAsia"/>
              </w:rPr>
              <w:t>tradeState</w:t>
            </w:r>
          </w:p>
        </w:tc>
        <w:tc>
          <w:tcPr>
            <w:tcW w:w="1134"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spacing w:line="312" w:lineRule="exact"/>
              <w:ind w:right="-20"/>
            </w:pPr>
            <w:r>
              <w:rPr>
                <w:rFonts w:hint="eastAsia"/>
              </w:rPr>
              <w:t>0</w:t>
            </w:r>
            <w:r>
              <w:rPr>
                <w:rFonts w:hint="eastAsia"/>
              </w:rPr>
              <w:t>：已付</w:t>
            </w:r>
          </w:p>
          <w:p w:rsidR="007A185A" w:rsidRDefault="007A185A" w:rsidP="009E4B2A">
            <w:pPr>
              <w:spacing w:line="312" w:lineRule="exact"/>
              <w:ind w:right="-20"/>
            </w:pPr>
            <w:r>
              <w:rPr>
                <w:rFonts w:hint="eastAsia"/>
              </w:rPr>
              <w:t>1</w:t>
            </w:r>
            <w:r>
              <w:rPr>
                <w:rFonts w:hint="eastAsia"/>
              </w:rPr>
              <w:t>：已退</w:t>
            </w:r>
          </w:p>
          <w:p w:rsidR="007A185A" w:rsidRDefault="007A185A" w:rsidP="009E4B2A">
            <w:pPr>
              <w:spacing w:line="312" w:lineRule="exact"/>
              <w:ind w:right="-20"/>
            </w:pPr>
            <w:r>
              <w:rPr>
                <w:rFonts w:hint="eastAsia"/>
              </w:rPr>
              <w:t>2</w:t>
            </w:r>
            <w:r>
              <w:rPr>
                <w:rFonts w:hint="eastAsia"/>
              </w:rPr>
              <w:t>：付款失败</w:t>
            </w:r>
          </w:p>
          <w:p w:rsidR="007A185A" w:rsidRDefault="007A185A" w:rsidP="009E4B2A">
            <w:pPr>
              <w:spacing w:line="312" w:lineRule="exact"/>
              <w:ind w:right="-20"/>
            </w:pPr>
            <w:r>
              <w:rPr>
                <w:rFonts w:hint="eastAsia"/>
              </w:rPr>
              <w:t>3</w:t>
            </w:r>
            <w:r>
              <w:rPr>
                <w:rFonts w:hint="eastAsia"/>
              </w:rPr>
              <w:t>：退款失败</w:t>
            </w:r>
          </w:p>
          <w:p w:rsidR="007A185A" w:rsidRDefault="007A185A" w:rsidP="009E4B2A">
            <w:pPr>
              <w:spacing w:line="312" w:lineRule="exact"/>
              <w:ind w:right="-20"/>
            </w:pPr>
            <w:r>
              <w:rPr>
                <w:rFonts w:hint="eastAsia"/>
              </w:rPr>
              <w:t>4</w:t>
            </w:r>
            <w:r>
              <w:rPr>
                <w:rFonts w:hint="eastAsia"/>
              </w:rPr>
              <w:t>：未支付</w:t>
            </w:r>
          </w:p>
          <w:p w:rsidR="007A185A" w:rsidRPr="002E1601" w:rsidRDefault="007A185A" w:rsidP="009E4B2A">
            <w:pPr>
              <w:spacing w:line="312" w:lineRule="exact"/>
              <w:ind w:right="-20"/>
            </w:pPr>
            <w:r>
              <w:rPr>
                <w:rFonts w:hint="eastAsia"/>
              </w:rPr>
              <w:t>5</w:t>
            </w:r>
            <w:r>
              <w:rPr>
                <w:rFonts w:hint="eastAsia"/>
              </w:rPr>
              <w:t>：退款中</w:t>
            </w:r>
          </w:p>
        </w:tc>
        <w:tc>
          <w:tcPr>
            <w:tcW w:w="709" w:type="dxa"/>
            <w:tcBorders>
              <w:top w:val="single" w:sz="4" w:space="0" w:color="000000"/>
              <w:left w:val="single" w:sz="4" w:space="0" w:color="000000"/>
              <w:bottom w:val="single" w:sz="4" w:space="0" w:color="000000"/>
              <w:right w:val="single" w:sz="4" w:space="0" w:color="000000"/>
            </w:tcBorders>
            <w:vAlign w:val="center"/>
          </w:tcPr>
          <w:p w:rsidR="007A185A" w:rsidRPr="00775C76" w:rsidRDefault="007A185A" w:rsidP="009E4B2A">
            <w:r w:rsidRPr="00775C76">
              <w:rPr>
                <w:rFonts w:hint="eastAsia"/>
              </w:rPr>
              <w:t>M</w:t>
            </w:r>
          </w:p>
        </w:tc>
      </w:tr>
      <w:tr w:rsidR="007A185A" w:rsidRPr="00270E48" w:rsidTr="009E4B2A">
        <w:tc>
          <w:tcPr>
            <w:tcW w:w="1552"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ind w:right="-20"/>
              <w:rPr>
                <w:rFonts w:ascii="宋体" w:cs="宋体"/>
                <w:snapToGrid/>
                <w:color w:val="000000"/>
                <w:sz w:val="20"/>
                <w:szCs w:val="20"/>
              </w:rPr>
            </w:pPr>
            <w:r w:rsidRPr="00D90865">
              <w:rPr>
                <w:rFonts w:hint="eastAsia"/>
              </w:rPr>
              <w:t>payType</w:t>
            </w:r>
          </w:p>
        </w:tc>
        <w:tc>
          <w:tcPr>
            <w:tcW w:w="1134"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spacing w:line="312" w:lineRule="exact"/>
              <w:ind w:right="-20"/>
              <w:rPr>
                <w:rFonts w:ascii="宋体" w:cs="宋体"/>
                <w:snapToGrid/>
                <w:color w:val="000000"/>
                <w:sz w:val="20"/>
                <w:szCs w:val="20"/>
              </w:rPr>
            </w:pPr>
            <w:r>
              <w:rPr>
                <w:rFonts w:hint="eastAsia"/>
              </w:rPr>
              <w:t>支付方式，取值为：</w:t>
            </w:r>
          </w:p>
          <w:p w:rsidR="007A185A" w:rsidRDefault="007A185A" w:rsidP="009E4B2A">
            <w:pPr>
              <w:spacing w:line="312" w:lineRule="exact"/>
              <w:ind w:right="-20"/>
            </w:pPr>
            <w:r>
              <w:rPr>
                <w:rFonts w:ascii="宋体" w:cs="宋体" w:hint="eastAsia"/>
                <w:snapToGrid/>
                <w:color w:val="000000"/>
                <w:sz w:val="20"/>
                <w:szCs w:val="20"/>
              </w:rPr>
              <w:t>充值卡：</w:t>
            </w:r>
            <w:r w:rsidRPr="004A2310">
              <w:rPr>
                <w:rFonts w:hint="eastAsia"/>
              </w:rPr>
              <w:t>YeePay</w:t>
            </w:r>
            <w:r>
              <w:rPr>
                <w:rFonts w:hint="eastAsia"/>
              </w:rPr>
              <w:t>Charge</w:t>
            </w:r>
          </w:p>
          <w:p w:rsidR="007A185A" w:rsidRDefault="007A185A" w:rsidP="009E4B2A">
            <w:pPr>
              <w:spacing w:line="312" w:lineRule="exact"/>
              <w:ind w:right="-20"/>
            </w:pPr>
            <w:r>
              <w:rPr>
                <w:rFonts w:ascii="宋体" w:cs="宋体" w:hint="eastAsia"/>
                <w:snapToGrid/>
                <w:color w:val="000000"/>
                <w:sz w:val="20"/>
                <w:szCs w:val="20"/>
              </w:rPr>
              <w:lastRenderedPageBreak/>
              <w:t>游戏卡：</w:t>
            </w:r>
            <w:r w:rsidRPr="004A2310">
              <w:rPr>
                <w:rFonts w:hint="eastAsia"/>
              </w:rPr>
              <w:t>YeePay</w:t>
            </w:r>
            <w:r>
              <w:rPr>
                <w:rFonts w:hint="eastAsia"/>
              </w:rPr>
              <w:t>Game</w:t>
            </w:r>
          </w:p>
          <w:p w:rsidR="007A185A" w:rsidRDefault="007A185A" w:rsidP="009E4B2A">
            <w:pPr>
              <w:spacing w:line="312" w:lineRule="exact"/>
              <w:ind w:right="-20"/>
            </w:pPr>
            <w:r>
              <w:rPr>
                <w:rFonts w:ascii="宋体" w:cs="宋体" w:hint="eastAsia"/>
                <w:snapToGrid/>
                <w:color w:val="000000"/>
                <w:sz w:val="20"/>
                <w:szCs w:val="20"/>
              </w:rPr>
              <w:t>花币：</w:t>
            </w:r>
            <w:r>
              <w:rPr>
                <w:rFonts w:hint="eastAsia"/>
              </w:rPr>
              <w:t>HuaWeiPay</w:t>
            </w:r>
          </w:p>
          <w:p w:rsidR="007A185A" w:rsidRDefault="007A185A" w:rsidP="009E4B2A">
            <w:pPr>
              <w:spacing w:line="312" w:lineRule="exact"/>
              <w:ind w:right="-20"/>
            </w:pPr>
            <w:r>
              <w:rPr>
                <w:rFonts w:hint="eastAsia"/>
              </w:rPr>
              <w:t>信用卡：</w:t>
            </w:r>
            <w:r w:rsidRPr="004A2310">
              <w:rPr>
                <w:rFonts w:hint="eastAsia"/>
              </w:rPr>
              <w:t>YeePay</w:t>
            </w:r>
            <w:r>
              <w:rPr>
                <w:rFonts w:hint="eastAsia"/>
              </w:rPr>
              <w:t>Bank</w:t>
            </w:r>
          </w:p>
          <w:p w:rsidR="007A185A" w:rsidRDefault="007A185A" w:rsidP="009E4B2A">
            <w:pPr>
              <w:spacing w:line="312" w:lineRule="exact"/>
              <w:ind w:right="-20"/>
            </w:pPr>
            <w:r>
              <w:rPr>
                <w:rFonts w:ascii="宋体" w:cs="宋体" w:hint="eastAsia"/>
                <w:snapToGrid/>
                <w:color w:val="000000"/>
                <w:sz w:val="20"/>
                <w:szCs w:val="20"/>
              </w:rPr>
              <w:t>支付宝：</w:t>
            </w:r>
            <w:r w:rsidRPr="004A2310">
              <w:rPr>
                <w:rFonts w:hint="eastAsia"/>
              </w:rPr>
              <w:t>AliPay</w:t>
            </w:r>
          </w:p>
          <w:p w:rsidR="007A185A" w:rsidRDefault="007A185A" w:rsidP="009E4B2A">
            <w:pPr>
              <w:spacing w:line="312" w:lineRule="exact"/>
              <w:ind w:right="-20"/>
            </w:pPr>
            <w:r>
              <w:rPr>
                <w:rFonts w:hint="eastAsia"/>
              </w:rPr>
              <w:t>短代：</w:t>
            </w:r>
            <w:r>
              <w:rPr>
                <w:rFonts w:hint="eastAsia"/>
              </w:rPr>
              <w:t>smsAgent</w:t>
            </w:r>
          </w:p>
          <w:p w:rsidR="007A185A" w:rsidRDefault="007A185A" w:rsidP="009E4B2A">
            <w:pPr>
              <w:spacing w:line="312" w:lineRule="exact"/>
              <w:ind w:right="-20"/>
              <w:rPr>
                <w:rFonts w:ascii="Consolas" w:hAnsi="Consolas" w:cs="Consolas"/>
                <w:snapToGrid/>
                <w:color w:val="3F7F5F"/>
                <w:sz w:val="20"/>
                <w:szCs w:val="20"/>
              </w:rPr>
            </w:pPr>
            <w:r>
              <w:rPr>
                <w:rFonts w:hint="eastAsia"/>
              </w:rPr>
              <w:t>财付通：</w:t>
            </w:r>
            <w:r w:rsidRPr="00531870">
              <w:rPr>
                <w:rFonts w:hint="eastAsia"/>
              </w:rPr>
              <w:t>TenPay</w:t>
            </w:r>
          </w:p>
          <w:p w:rsidR="007A185A" w:rsidRPr="00531870" w:rsidRDefault="007A185A" w:rsidP="009E4B2A">
            <w:pPr>
              <w:spacing w:line="312" w:lineRule="exact"/>
              <w:ind w:right="-20"/>
            </w:pPr>
            <w:r w:rsidRPr="00531870">
              <w:rPr>
                <w:rFonts w:hint="eastAsia"/>
              </w:rPr>
              <w:t>PayPal</w:t>
            </w:r>
            <w:r w:rsidRPr="00531870">
              <w:rPr>
                <w:rFonts w:hint="eastAsia"/>
              </w:rPr>
              <w:t>：</w:t>
            </w:r>
            <w:r w:rsidRPr="00531870">
              <w:rPr>
                <w:rFonts w:hint="eastAsia"/>
              </w:rPr>
              <w:t>PayPal</w:t>
            </w:r>
          </w:p>
          <w:p w:rsidR="007A185A" w:rsidRDefault="007A185A" w:rsidP="009E4B2A">
            <w:pPr>
              <w:spacing w:line="312" w:lineRule="exact"/>
              <w:ind w:right="-20"/>
            </w:pPr>
            <w:r>
              <w:rPr>
                <w:rFonts w:hint="eastAsia"/>
              </w:rPr>
              <w:t>借记卡：</w:t>
            </w:r>
            <w:r>
              <w:rPr>
                <w:rFonts w:hint="eastAsia"/>
              </w:rPr>
              <w:t>DebitCard</w:t>
            </w:r>
          </w:p>
          <w:p w:rsidR="007A185A" w:rsidRDefault="007A185A" w:rsidP="009E4B2A">
            <w:pPr>
              <w:spacing w:line="312" w:lineRule="exact"/>
              <w:ind w:right="-20"/>
            </w:pPr>
            <w:r>
              <w:rPr>
                <w:rFonts w:hint="eastAsia"/>
              </w:rPr>
              <w:t>微信：</w:t>
            </w:r>
            <w:r>
              <w:rPr>
                <w:rFonts w:hint="eastAsia"/>
              </w:rPr>
              <w:t>WX</w:t>
            </w:r>
          </w:p>
          <w:p w:rsidR="007A185A" w:rsidRDefault="007A185A" w:rsidP="009E4B2A">
            <w:pPr>
              <w:spacing w:line="312" w:lineRule="exact"/>
              <w:ind w:right="-20"/>
            </w:pPr>
            <w:r>
              <w:rPr>
                <w:rFonts w:hint="eastAsia"/>
              </w:rPr>
              <w:t>花瓣：</w:t>
            </w:r>
            <w:r>
              <w:rPr>
                <w:rFonts w:hint="eastAsia"/>
              </w:rPr>
              <w:t>Petal</w:t>
            </w:r>
          </w:p>
          <w:p w:rsidR="007A185A" w:rsidRDefault="007A185A" w:rsidP="009E4B2A">
            <w:pPr>
              <w:spacing w:line="312" w:lineRule="exact"/>
              <w:ind w:right="-20"/>
            </w:pPr>
            <w:r>
              <w:rPr>
                <w:rFonts w:hint="eastAsia"/>
              </w:rPr>
              <w:t>银视通：</w:t>
            </w:r>
            <w:r>
              <w:rPr>
                <w:rFonts w:hint="eastAsia"/>
              </w:rPr>
              <w:t>CnTVPay</w:t>
            </w:r>
          </w:p>
          <w:p w:rsidR="007A185A" w:rsidRDefault="007A185A" w:rsidP="009E4B2A">
            <w:pPr>
              <w:spacing w:line="312" w:lineRule="exact"/>
              <w:ind w:right="-20"/>
            </w:pPr>
            <w:r>
              <w:rPr>
                <w:rFonts w:hint="eastAsia"/>
              </w:rPr>
              <w:t>现金余额：</w:t>
            </w:r>
            <w:r>
              <w:rPr>
                <w:rFonts w:hint="eastAsia"/>
              </w:rPr>
              <w:t>Balance</w:t>
            </w:r>
          </w:p>
          <w:p w:rsidR="007A185A" w:rsidRDefault="007A185A" w:rsidP="009E4B2A">
            <w:pPr>
              <w:spacing w:line="312" w:lineRule="exact"/>
              <w:ind w:right="-20"/>
            </w:pPr>
          </w:p>
          <w:p w:rsidR="007A185A" w:rsidRDefault="007A185A" w:rsidP="009E4B2A">
            <w:pPr>
              <w:spacing w:line="312" w:lineRule="exact"/>
              <w:ind w:right="-20"/>
            </w:pPr>
            <w:r>
              <w:rPr>
                <w:rFonts w:hint="eastAsia"/>
              </w:rPr>
              <w:t>预付款：</w:t>
            </w:r>
            <w:r>
              <w:rPr>
                <w:rFonts w:hint="eastAsia"/>
              </w:rPr>
              <w:t>AdvPayment</w:t>
            </w:r>
          </w:p>
          <w:p w:rsidR="007A185A" w:rsidRDefault="007A185A" w:rsidP="009E4B2A">
            <w:pPr>
              <w:spacing w:line="312" w:lineRule="exact"/>
              <w:ind w:right="-20"/>
            </w:pPr>
            <w:r w:rsidRPr="00555E18">
              <w:rPr>
                <w:rFonts w:hint="eastAsia"/>
              </w:rPr>
              <w:t>转账</w:t>
            </w:r>
            <w:r>
              <w:rPr>
                <w:rFonts w:hint="eastAsia"/>
              </w:rPr>
              <w:t>：</w:t>
            </w:r>
            <w:r>
              <w:rPr>
                <w:rFonts w:hint="eastAsia"/>
              </w:rPr>
              <w:t>BOC</w:t>
            </w:r>
          </w:p>
          <w:p w:rsidR="007A185A" w:rsidRDefault="007A185A" w:rsidP="009E4B2A">
            <w:pPr>
              <w:spacing w:line="312" w:lineRule="exact"/>
              <w:ind w:right="-20"/>
            </w:pPr>
            <w:r>
              <w:rPr>
                <w:rFonts w:hint="eastAsia"/>
              </w:rPr>
              <w:t>M2E</w:t>
            </w:r>
            <w:r>
              <w:rPr>
                <w:rFonts w:hint="eastAsia"/>
              </w:rPr>
              <w:t>：</w:t>
            </w:r>
            <w:r>
              <w:rPr>
                <w:rFonts w:hint="eastAsia"/>
              </w:rPr>
              <w:t>M2E</w:t>
            </w:r>
          </w:p>
          <w:p w:rsidR="007A185A" w:rsidRDefault="007A185A" w:rsidP="009E4B2A">
            <w:pPr>
              <w:spacing w:line="312" w:lineRule="exact"/>
              <w:ind w:right="-20"/>
            </w:pPr>
            <w:r>
              <w:rPr>
                <w:rFonts w:hint="eastAsia"/>
              </w:rPr>
              <w:t>FPX</w:t>
            </w:r>
            <w:r>
              <w:rPr>
                <w:rFonts w:hint="eastAsia"/>
              </w:rPr>
              <w:t>：</w:t>
            </w:r>
            <w:r>
              <w:rPr>
                <w:rFonts w:hint="eastAsia"/>
              </w:rPr>
              <w:t>FPX</w:t>
            </w:r>
          </w:p>
          <w:p w:rsidR="007A185A" w:rsidRDefault="007A185A" w:rsidP="009E4B2A">
            <w:pPr>
              <w:spacing w:line="312" w:lineRule="exact"/>
              <w:ind w:right="-20"/>
            </w:pPr>
            <w:r>
              <w:rPr>
                <w:rFonts w:hint="eastAsia"/>
              </w:rPr>
              <w:t>FPXE</w:t>
            </w:r>
            <w:r>
              <w:rPr>
                <w:rFonts w:hint="eastAsia"/>
              </w:rPr>
              <w:t>：</w:t>
            </w:r>
            <w:r>
              <w:rPr>
                <w:rFonts w:hint="eastAsia"/>
              </w:rPr>
              <w:t>FPXE</w:t>
            </w:r>
          </w:p>
          <w:p w:rsidR="007A185A" w:rsidRPr="0016427D" w:rsidRDefault="007A185A" w:rsidP="009E4B2A">
            <w:pPr>
              <w:spacing w:line="312" w:lineRule="exact"/>
              <w:ind w:right="-20"/>
            </w:pPr>
            <w:r w:rsidRPr="0016427D">
              <w:rPr>
                <w:rFonts w:hint="eastAsia"/>
              </w:rPr>
              <w:t>融资：</w:t>
            </w:r>
            <w:r w:rsidRPr="0016427D">
              <w:rPr>
                <w:rFonts w:hint="eastAsia"/>
              </w:rPr>
              <w:t>RZ</w:t>
            </w:r>
          </w:p>
          <w:p w:rsidR="007A185A" w:rsidRDefault="007A185A" w:rsidP="009E4B2A">
            <w:pPr>
              <w:spacing w:line="312" w:lineRule="exact"/>
              <w:ind w:right="-20"/>
            </w:pPr>
            <w:r w:rsidRPr="0016427D">
              <w:rPr>
                <w:rFonts w:hint="eastAsia"/>
              </w:rPr>
              <w:t>GlobalPay</w:t>
            </w:r>
            <w:r w:rsidRPr="0016427D">
              <w:rPr>
                <w:rFonts w:hint="eastAsia"/>
              </w:rPr>
              <w:t>：</w:t>
            </w:r>
            <w:r w:rsidRPr="0016427D">
              <w:rPr>
                <w:rFonts w:hint="eastAsia"/>
              </w:rPr>
              <w:t>GlobalPay</w:t>
            </w:r>
          </w:p>
          <w:p w:rsidR="007A185A" w:rsidRDefault="007A185A" w:rsidP="009E4B2A">
            <w:pPr>
              <w:spacing w:line="312" w:lineRule="exact"/>
              <w:ind w:right="-20"/>
            </w:pPr>
            <w:r>
              <w:rPr>
                <w:rFonts w:hint="eastAsia"/>
              </w:rPr>
              <w:t>分期：</w:t>
            </w:r>
            <w:r>
              <w:rPr>
                <w:rFonts w:hint="eastAsia"/>
              </w:rPr>
              <w:t>FQ</w:t>
            </w:r>
          </w:p>
          <w:p w:rsidR="007A185A" w:rsidRDefault="007A185A" w:rsidP="009E4B2A">
            <w:pPr>
              <w:spacing w:line="312" w:lineRule="exact"/>
              <w:ind w:right="-20"/>
            </w:pPr>
            <w:r>
              <w:rPr>
                <w:rFonts w:hint="eastAsia"/>
              </w:rPr>
              <w:t>MP</w:t>
            </w:r>
            <w:r>
              <w:rPr>
                <w:rFonts w:hint="eastAsia"/>
              </w:rPr>
              <w:t>：</w:t>
            </w:r>
            <w:r>
              <w:rPr>
                <w:rFonts w:hint="eastAsia"/>
              </w:rPr>
              <w:t>MP</w:t>
            </w:r>
          </w:p>
          <w:p w:rsidR="007A185A" w:rsidRDefault="007A185A" w:rsidP="009E4B2A">
            <w:pPr>
              <w:spacing w:line="312" w:lineRule="exact"/>
              <w:ind w:right="-20"/>
            </w:pPr>
            <w:r>
              <w:rPr>
                <w:rFonts w:hint="eastAsia"/>
              </w:rPr>
              <w:t>MOLPAY</w:t>
            </w:r>
            <w:r>
              <w:rPr>
                <w:rFonts w:hint="eastAsia"/>
              </w:rPr>
              <w:t>：</w:t>
            </w:r>
            <w:r>
              <w:rPr>
                <w:rFonts w:hint="eastAsia"/>
              </w:rPr>
              <w:t>MOLPAY</w:t>
            </w:r>
          </w:p>
          <w:p w:rsidR="007A185A" w:rsidRPr="00CE763D" w:rsidRDefault="007A185A" w:rsidP="009E4B2A">
            <w:pPr>
              <w:spacing w:line="312" w:lineRule="exact"/>
              <w:ind w:right="-20"/>
              <w:rPr>
                <w:color w:val="FF0000"/>
              </w:rPr>
            </w:pPr>
            <w:r>
              <w:rPr>
                <w:rFonts w:hint="eastAsia"/>
              </w:rPr>
              <w:t>CUSTPAY1-100</w:t>
            </w:r>
            <w:r>
              <w:rPr>
                <w:rFonts w:hint="eastAsia"/>
              </w:rPr>
              <w:t>：</w:t>
            </w:r>
            <w:r>
              <w:rPr>
                <w:rFonts w:hint="eastAsia"/>
              </w:rPr>
              <w:t>CUSTPAY1-100</w:t>
            </w:r>
          </w:p>
        </w:tc>
        <w:tc>
          <w:tcPr>
            <w:tcW w:w="709" w:type="dxa"/>
            <w:tcBorders>
              <w:top w:val="single" w:sz="4" w:space="0" w:color="000000"/>
              <w:left w:val="single" w:sz="4" w:space="0" w:color="000000"/>
              <w:bottom w:val="single" w:sz="4" w:space="0" w:color="000000"/>
              <w:right w:val="single" w:sz="4" w:space="0" w:color="000000"/>
            </w:tcBorders>
            <w:vAlign w:val="center"/>
          </w:tcPr>
          <w:p w:rsidR="007A185A" w:rsidRPr="00775C76" w:rsidRDefault="007A185A" w:rsidP="009E4B2A">
            <w:r w:rsidRPr="00775C76">
              <w:rPr>
                <w:rFonts w:hint="eastAsia"/>
              </w:rPr>
              <w:lastRenderedPageBreak/>
              <w:t>M</w:t>
            </w:r>
          </w:p>
        </w:tc>
      </w:tr>
      <w:tr w:rsidR="007A185A" w:rsidRPr="00270E48" w:rsidTr="009E4B2A">
        <w:tc>
          <w:tcPr>
            <w:tcW w:w="1552" w:type="dxa"/>
            <w:tcBorders>
              <w:top w:val="single" w:sz="4" w:space="0" w:color="000000"/>
              <w:left w:val="single" w:sz="4" w:space="0" w:color="000000"/>
              <w:bottom w:val="single" w:sz="4" w:space="0" w:color="000000"/>
              <w:right w:val="single" w:sz="4" w:space="0" w:color="000000"/>
            </w:tcBorders>
            <w:vAlign w:val="center"/>
          </w:tcPr>
          <w:p w:rsidR="007A185A" w:rsidRPr="00D90865" w:rsidRDefault="007A185A" w:rsidP="009E4B2A">
            <w:pPr>
              <w:ind w:right="-20"/>
            </w:pPr>
            <w:r>
              <w:rPr>
                <w:rFonts w:hint="eastAsia"/>
              </w:rPr>
              <w:lastRenderedPageBreak/>
              <w:t>sdkChannel</w:t>
            </w:r>
          </w:p>
        </w:tc>
        <w:tc>
          <w:tcPr>
            <w:tcW w:w="1134"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spacing w:line="312" w:lineRule="exact"/>
              <w:ind w:right="-20"/>
            </w:pPr>
            <w:r>
              <w:rPr>
                <w:rFonts w:hint="eastAsia"/>
              </w:rPr>
              <w:t>渠道信息，取值如下：</w:t>
            </w:r>
          </w:p>
          <w:p w:rsidR="007A185A" w:rsidRDefault="007A185A" w:rsidP="009E4B2A">
            <w:pPr>
              <w:spacing w:line="312" w:lineRule="exact"/>
              <w:ind w:right="-20"/>
            </w:pPr>
            <w:r>
              <w:rPr>
                <w:rFonts w:hint="eastAsia"/>
              </w:rPr>
              <w:t xml:space="preserve">0 </w:t>
            </w:r>
            <w:r>
              <w:rPr>
                <w:rFonts w:hint="eastAsia"/>
              </w:rPr>
              <w:t>代表自有应用，无渠道</w:t>
            </w:r>
          </w:p>
          <w:p w:rsidR="007A185A" w:rsidRDefault="007A185A" w:rsidP="009E4B2A">
            <w:pPr>
              <w:spacing w:line="312" w:lineRule="exact"/>
              <w:ind w:right="-20"/>
            </w:pPr>
            <w:r>
              <w:rPr>
                <w:rFonts w:hint="eastAsia"/>
              </w:rPr>
              <w:t xml:space="preserve">1 </w:t>
            </w:r>
            <w:r>
              <w:rPr>
                <w:rFonts w:hint="eastAsia"/>
              </w:rPr>
              <w:t>代表智汇云渠道</w:t>
            </w:r>
          </w:p>
          <w:p w:rsidR="007A185A" w:rsidRDefault="007A185A" w:rsidP="009E4B2A">
            <w:pPr>
              <w:spacing w:line="312" w:lineRule="exact"/>
              <w:ind w:right="-20"/>
            </w:pPr>
            <w:r>
              <w:rPr>
                <w:rFonts w:hint="eastAsia"/>
              </w:rPr>
              <w:t xml:space="preserve">2 </w:t>
            </w:r>
            <w:r>
              <w:rPr>
                <w:rFonts w:hint="eastAsia"/>
              </w:rPr>
              <w:t>代表预装渠道</w:t>
            </w:r>
          </w:p>
          <w:p w:rsidR="007A185A" w:rsidRDefault="007A185A" w:rsidP="009E4B2A">
            <w:pPr>
              <w:spacing w:line="312" w:lineRule="exact"/>
              <w:ind w:right="-20"/>
            </w:pPr>
            <w:r>
              <w:rPr>
                <w:rFonts w:hint="eastAsia"/>
              </w:rPr>
              <w:t xml:space="preserve">3 </w:t>
            </w:r>
            <w:r>
              <w:rPr>
                <w:rFonts w:hint="eastAsia"/>
              </w:rPr>
              <w:t>代表游戏吧</w:t>
            </w:r>
          </w:p>
          <w:p w:rsidR="007A185A" w:rsidRDefault="007A185A" w:rsidP="009E4B2A">
            <w:pPr>
              <w:spacing w:line="312" w:lineRule="exact"/>
              <w:ind w:right="-20"/>
            </w:pPr>
            <w:r>
              <w:rPr>
                <w:rFonts w:hint="eastAsia"/>
              </w:rPr>
              <w:t xml:space="preserve">9x </w:t>
            </w:r>
            <w:r>
              <w:rPr>
                <w:rFonts w:hint="eastAsia"/>
              </w:rPr>
              <w:t>结算异常</w:t>
            </w:r>
          </w:p>
        </w:tc>
        <w:tc>
          <w:tcPr>
            <w:tcW w:w="709" w:type="dxa"/>
            <w:tcBorders>
              <w:top w:val="single" w:sz="4" w:space="0" w:color="000000"/>
              <w:left w:val="single" w:sz="4" w:space="0" w:color="000000"/>
              <w:bottom w:val="single" w:sz="4" w:space="0" w:color="000000"/>
              <w:right w:val="single" w:sz="4" w:space="0" w:color="000000"/>
            </w:tcBorders>
            <w:vAlign w:val="center"/>
          </w:tcPr>
          <w:p w:rsidR="007A185A" w:rsidRPr="00775C76" w:rsidRDefault="007A185A" w:rsidP="009E4B2A">
            <w:r>
              <w:rPr>
                <w:rFonts w:hint="eastAsia"/>
              </w:rPr>
              <w:t>O</w:t>
            </w:r>
          </w:p>
        </w:tc>
      </w:tr>
      <w:tr w:rsidR="007A185A" w:rsidRPr="00270E48" w:rsidTr="009E4B2A">
        <w:tc>
          <w:tcPr>
            <w:tcW w:w="1552"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ind w:right="-20"/>
            </w:pPr>
            <w:r>
              <w:rPr>
                <w:rFonts w:hint="eastAsia"/>
              </w:rPr>
              <w:t>requestId</w:t>
            </w:r>
          </w:p>
        </w:tc>
        <w:tc>
          <w:tcPr>
            <w:tcW w:w="1134"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spacing w:line="312" w:lineRule="exact"/>
              <w:ind w:right="-20"/>
            </w:pPr>
            <w:r>
              <w:rPr>
                <w:rFonts w:hint="eastAsia"/>
              </w:rPr>
              <w:t>商户订单号，指商户侧自己生成的订单号。</w:t>
            </w:r>
          </w:p>
        </w:tc>
        <w:tc>
          <w:tcPr>
            <w:tcW w:w="709"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r>
              <w:rPr>
                <w:rFonts w:hint="eastAsia"/>
              </w:rPr>
              <w:t>O</w:t>
            </w:r>
          </w:p>
        </w:tc>
      </w:tr>
      <w:tr w:rsidR="007A185A" w:rsidRPr="00270E48" w:rsidTr="009E4B2A">
        <w:tc>
          <w:tcPr>
            <w:tcW w:w="1552"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ind w:right="-20"/>
            </w:pPr>
            <w:r>
              <w:rPr>
                <w:rFonts w:hint="eastAsia"/>
              </w:rPr>
              <w:t>deviceType</w:t>
            </w:r>
          </w:p>
        </w:tc>
        <w:tc>
          <w:tcPr>
            <w:tcW w:w="1134"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spacing w:line="312" w:lineRule="exact"/>
              <w:ind w:right="-20"/>
            </w:pPr>
            <w:r>
              <w:rPr>
                <w:rFonts w:hint="eastAsia"/>
              </w:rPr>
              <w:t>机型信息</w:t>
            </w:r>
          </w:p>
        </w:tc>
        <w:tc>
          <w:tcPr>
            <w:tcW w:w="709"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r>
              <w:rPr>
                <w:rFonts w:hint="eastAsia"/>
              </w:rPr>
              <w:t>O</w:t>
            </w:r>
          </w:p>
        </w:tc>
      </w:tr>
      <w:tr w:rsidR="007A185A" w:rsidRPr="00270E48" w:rsidTr="009E4B2A">
        <w:tc>
          <w:tcPr>
            <w:tcW w:w="1552" w:type="dxa"/>
            <w:tcBorders>
              <w:top w:val="single" w:sz="4" w:space="0" w:color="000000"/>
              <w:left w:val="single" w:sz="4" w:space="0" w:color="000000"/>
              <w:bottom w:val="single" w:sz="4" w:space="0" w:color="000000"/>
              <w:right w:val="single" w:sz="4" w:space="0" w:color="000000"/>
            </w:tcBorders>
            <w:vAlign w:val="center"/>
          </w:tcPr>
          <w:p w:rsidR="007A185A" w:rsidRDefault="0094533D" w:rsidP="009E4B2A">
            <w:pPr>
              <w:ind w:right="-20"/>
            </w:pPr>
            <w:r>
              <w:rPr>
                <w:rFonts w:hint="eastAsia"/>
              </w:rPr>
              <w:t>clientID</w:t>
            </w:r>
          </w:p>
        </w:tc>
        <w:tc>
          <w:tcPr>
            <w:tcW w:w="1134"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7A185A" w:rsidRDefault="0094533D" w:rsidP="009E4B2A">
            <w:pPr>
              <w:spacing w:line="312" w:lineRule="exact"/>
              <w:ind w:right="-20"/>
            </w:pPr>
            <w:r>
              <w:rPr>
                <w:rFonts w:hint="eastAsia"/>
              </w:rPr>
              <w:t>消费者</w:t>
            </w:r>
            <w:r>
              <w:rPr>
                <w:rFonts w:hint="eastAsia"/>
              </w:rPr>
              <w:t>id</w:t>
            </w:r>
          </w:p>
        </w:tc>
        <w:tc>
          <w:tcPr>
            <w:tcW w:w="709"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r>
              <w:rPr>
                <w:rFonts w:hint="eastAsia"/>
              </w:rPr>
              <w:t>O</w:t>
            </w:r>
          </w:p>
        </w:tc>
      </w:tr>
      <w:tr w:rsidR="007A185A" w:rsidRPr="00270E48" w:rsidTr="009E4B2A">
        <w:tc>
          <w:tcPr>
            <w:tcW w:w="1552"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ind w:right="-20"/>
            </w:pPr>
            <w:r>
              <w:rPr>
                <w:rFonts w:hint="eastAsia"/>
              </w:rPr>
              <w:t>accessMode</w:t>
            </w:r>
          </w:p>
        </w:tc>
        <w:tc>
          <w:tcPr>
            <w:tcW w:w="1134"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spacing w:line="312" w:lineRule="exact"/>
              <w:ind w:right="-20"/>
              <w:jc w:val="both"/>
            </w:pPr>
            <w:r>
              <w:rPr>
                <w:rFonts w:hint="eastAsia"/>
              </w:rPr>
              <w:t>接入方式</w:t>
            </w:r>
          </w:p>
          <w:p w:rsidR="007A185A" w:rsidRPr="0076008F" w:rsidRDefault="007A185A" w:rsidP="009E4B2A">
            <w:pPr>
              <w:spacing w:line="312" w:lineRule="exact"/>
              <w:ind w:right="-20"/>
              <w:jc w:val="both"/>
              <w:rPr>
                <w:sz w:val="18"/>
              </w:rPr>
            </w:pPr>
            <w:r w:rsidRPr="0076008F">
              <w:rPr>
                <w:rFonts w:hint="eastAsia"/>
                <w:sz w:val="18"/>
              </w:rPr>
              <w:t xml:space="preserve">0: </w:t>
            </w:r>
            <w:r w:rsidRPr="0076008F">
              <w:rPr>
                <w:rFonts w:hint="eastAsia"/>
                <w:sz w:val="18"/>
              </w:rPr>
              <w:t>移动</w:t>
            </w:r>
          </w:p>
          <w:p w:rsidR="007A185A" w:rsidRDefault="007A185A" w:rsidP="009E4B2A">
            <w:pPr>
              <w:spacing w:line="312" w:lineRule="exact"/>
              <w:ind w:right="-20"/>
              <w:rPr>
                <w:sz w:val="18"/>
              </w:rPr>
            </w:pPr>
            <w:r w:rsidRPr="0076008F">
              <w:rPr>
                <w:rFonts w:hint="eastAsia"/>
                <w:sz w:val="18"/>
              </w:rPr>
              <w:t>1: PC-Web</w:t>
            </w:r>
          </w:p>
          <w:p w:rsidR="007A185A" w:rsidRDefault="007A185A" w:rsidP="009E4B2A">
            <w:pPr>
              <w:spacing w:line="312" w:lineRule="exact"/>
              <w:ind w:right="-20"/>
              <w:rPr>
                <w:sz w:val="18"/>
              </w:rPr>
            </w:pPr>
            <w:r>
              <w:rPr>
                <w:rFonts w:hint="eastAsia"/>
                <w:sz w:val="18"/>
              </w:rPr>
              <w:t>2: Mobile-Web</w:t>
            </w:r>
          </w:p>
          <w:p w:rsidR="007A185A" w:rsidRPr="00EE6A99" w:rsidRDefault="007A185A" w:rsidP="009E4B2A">
            <w:pPr>
              <w:spacing w:line="312" w:lineRule="exact"/>
              <w:ind w:right="-20"/>
            </w:pPr>
            <w:r>
              <w:rPr>
                <w:rFonts w:hint="eastAsia"/>
                <w:sz w:val="18"/>
              </w:rPr>
              <w:t xml:space="preserve">3: </w:t>
            </w:r>
            <w:r>
              <w:rPr>
                <w:rFonts w:hint="eastAsia"/>
                <w:sz w:val="18"/>
              </w:rPr>
              <w:t>机顶盒</w:t>
            </w:r>
          </w:p>
        </w:tc>
        <w:tc>
          <w:tcPr>
            <w:tcW w:w="709"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r>
              <w:rPr>
                <w:rFonts w:hint="eastAsia"/>
              </w:rPr>
              <w:t>O</w:t>
            </w:r>
          </w:p>
        </w:tc>
      </w:tr>
      <w:tr w:rsidR="007A185A" w:rsidRPr="00270E48" w:rsidTr="009E4B2A">
        <w:tc>
          <w:tcPr>
            <w:tcW w:w="1552"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ind w:right="-20"/>
            </w:pPr>
            <w:r>
              <w:rPr>
                <w:rFonts w:hint="eastAsia"/>
              </w:rPr>
              <w:t>remarks</w:t>
            </w:r>
          </w:p>
        </w:tc>
        <w:tc>
          <w:tcPr>
            <w:tcW w:w="1134"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7A185A" w:rsidRPr="00775C76" w:rsidRDefault="007A185A" w:rsidP="009E4B2A">
            <w:pPr>
              <w:spacing w:line="312" w:lineRule="exact"/>
              <w:ind w:right="-20"/>
            </w:pPr>
            <w:r>
              <w:rPr>
                <w:rFonts w:hint="eastAsia"/>
              </w:rPr>
              <w:t>备注</w:t>
            </w:r>
          </w:p>
        </w:tc>
        <w:tc>
          <w:tcPr>
            <w:tcW w:w="709" w:type="dxa"/>
            <w:tcBorders>
              <w:top w:val="single" w:sz="4" w:space="0" w:color="000000"/>
              <w:left w:val="single" w:sz="4" w:space="0" w:color="000000"/>
              <w:bottom w:val="single" w:sz="4" w:space="0" w:color="000000"/>
              <w:right w:val="single" w:sz="4" w:space="0" w:color="000000"/>
            </w:tcBorders>
            <w:vAlign w:val="center"/>
          </w:tcPr>
          <w:p w:rsidR="007A185A" w:rsidRPr="00775C76" w:rsidRDefault="007A185A" w:rsidP="009E4B2A">
            <w:r w:rsidRPr="00775C76">
              <w:rPr>
                <w:rFonts w:hint="eastAsia"/>
              </w:rPr>
              <w:t>O</w:t>
            </w:r>
          </w:p>
        </w:tc>
      </w:tr>
      <w:tr w:rsidR="007A185A" w:rsidRPr="00270E48" w:rsidTr="009E4B2A">
        <w:tc>
          <w:tcPr>
            <w:tcW w:w="1552"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ind w:right="-20"/>
            </w:pPr>
            <w:r>
              <w:rPr>
                <w:rFonts w:hint="eastAsia"/>
              </w:rPr>
              <w:t>notified</w:t>
            </w:r>
          </w:p>
        </w:tc>
        <w:tc>
          <w:tcPr>
            <w:tcW w:w="1134"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spacing w:line="312" w:lineRule="exact"/>
              <w:ind w:right="-20"/>
            </w:pPr>
            <w:r>
              <w:rPr>
                <w:rFonts w:hint="eastAsia"/>
              </w:rPr>
              <w:t>回调</w:t>
            </w:r>
            <w:r>
              <w:rPr>
                <w:rFonts w:hint="eastAsia"/>
              </w:rPr>
              <w:t>cp</w:t>
            </w:r>
            <w:r>
              <w:rPr>
                <w:rFonts w:hint="eastAsia"/>
              </w:rPr>
              <w:t>情况：</w:t>
            </w:r>
          </w:p>
          <w:p w:rsidR="007A185A" w:rsidRDefault="007A185A" w:rsidP="009E4B2A">
            <w:pPr>
              <w:spacing w:line="312" w:lineRule="exact"/>
              <w:ind w:right="-20"/>
            </w:pPr>
            <w:r>
              <w:rPr>
                <w:rFonts w:hint="eastAsia"/>
              </w:rPr>
              <w:t>-1</w:t>
            </w:r>
            <w:r>
              <w:rPr>
                <w:rFonts w:hint="eastAsia"/>
              </w:rPr>
              <w:t>：等待通知</w:t>
            </w:r>
            <w:r>
              <w:rPr>
                <w:rFonts w:hint="eastAsia"/>
              </w:rPr>
              <w:t>CP</w:t>
            </w:r>
          </w:p>
          <w:p w:rsidR="007A185A" w:rsidRDefault="007A185A" w:rsidP="009E4B2A">
            <w:pPr>
              <w:spacing w:line="240" w:lineRule="auto"/>
            </w:pPr>
            <w:r>
              <w:lastRenderedPageBreak/>
              <w:t>0</w:t>
            </w:r>
            <w:r>
              <w:rPr>
                <w:rFonts w:hint="eastAsia"/>
              </w:rPr>
              <w:t>：表示成功（包括不需要回调的情况），</w:t>
            </w:r>
          </w:p>
          <w:p w:rsidR="007A185A" w:rsidRDefault="007A185A" w:rsidP="009E4B2A">
            <w:pPr>
              <w:spacing w:line="240" w:lineRule="auto"/>
              <w:rPr>
                <w:rFonts w:ascii="Consolas" w:hAnsi="Consolas" w:cs="Consolas"/>
                <w:color w:val="3F5FBF"/>
                <w:sz w:val="20"/>
                <w:szCs w:val="20"/>
              </w:rPr>
            </w:pPr>
            <w:r>
              <w:rPr>
                <w:rFonts w:ascii="Consolas" w:hAnsi="Consolas" w:cs="Consolas"/>
                <w:color w:val="3F5FBF"/>
                <w:sz w:val="20"/>
                <w:szCs w:val="20"/>
              </w:rPr>
              <w:t>1</w:t>
            </w:r>
            <w:r>
              <w:rPr>
                <w:rFonts w:hint="eastAsia"/>
              </w:rPr>
              <w:t>：</w:t>
            </w:r>
            <w:r>
              <w:rPr>
                <w:rFonts w:ascii="Consolas" w:hAnsi="Consolas" w:cs="Consolas" w:hint="eastAsia"/>
                <w:color w:val="3F5FBF"/>
                <w:sz w:val="20"/>
                <w:szCs w:val="20"/>
              </w:rPr>
              <w:t>验签失败</w:t>
            </w:r>
            <w:r>
              <w:rPr>
                <w:rFonts w:ascii="Consolas" w:hAnsi="Consolas" w:cs="Consolas"/>
                <w:color w:val="3F5FBF"/>
                <w:sz w:val="20"/>
                <w:szCs w:val="20"/>
              </w:rPr>
              <w:t>,</w:t>
            </w:r>
          </w:p>
          <w:p w:rsidR="007A185A" w:rsidRDefault="007A185A" w:rsidP="009E4B2A">
            <w:pPr>
              <w:spacing w:line="240" w:lineRule="auto"/>
              <w:rPr>
                <w:rFonts w:ascii="Consolas" w:hAnsi="Consolas" w:cs="Consolas"/>
                <w:color w:val="3F5FBF"/>
                <w:sz w:val="20"/>
                <w:szCs w:val="20"/>
              </w:rPr>
            </w:pPr>
            <w:r>
              <w:rPr>
                <w:rFonts w:ascii="Consolas" w:hAnsi="Consolas" w:cs="Consolas"/>
                <w:color w:val="3F5FBF"/>
                <w:sz w:val="20"/>
                <w:szCs w:val="20"/>
              </w:rPr>
              <w:t>2</w:t>
            </w:r>
            <w:r>
              <w:rPr>
                <w:rFonts w:hint="eastAsia"/>
              </w:rPr>
              <w:t>：</w:t>
            </w:r>
            <w:r>
              <w:rPr>
                <w:rFonts w:ascii="Consolas" w:hAnsi="Consolas" w:cs="Consolas" w:hint="eastAsia"/>
                <w:color w:val="3F5FBF"/>
                <w:sz w:val="20"/>
                <w:szCs w:val="20"/>
              </w:rPr>
              <w:t>超时</w:t>
            </w:r>
            <w:r>
              <w:rPr>
                <w:rFonts w:ascii="Consolas" w:hAnsi="Consolas" w:cs="Consolas"/>
                <w:color w:val="3F5FBF"/>
                <w:sz w:val="20"/>
                <w:szCs w:val="20"/>
              </w:rPr>
              <w:t>,</w:t>
            </w:r>
          </w:p>
          <w:p w:rsidR="007A185A" w:rsidRDefault="007A185A" w:rsidP="009E4B2A">
            <w:pPr>
              <w:spacing w:line="240" w:lineRule="auto"/>
              <w:rPr>
                <w:rFonts w:ascii="Consolas" w:hAnsi="Consolas" w:cs="Consolas"/>
                <w:color w:val="3F5FBF"/>
                <w:sz w:val="20"/>
                <w:szCs w:val="20"/>
              </w:rPr>
            </w:pPr>
            <w:r>
              <w:rPr>
                <w:rFonts w:ascii="Consolas" w:hAnsi="Consolas" w:cs="Consolas"/>
                <w:color w:val="3F5FBF"/>
                <w:sz w:val="20"/>
                <w:szCs w:val="20"/>
              </w:rPr>
              <w:t>3</w:t>
            </w:r>
            <w:r>
              <w:rPr>
                <w:rFonts w:hint="eastAsia"/>
              </w:rPr>
              <w:t>：</w:t>
            </w:r>
            <w:r>
              <w:rPr>
                <w:rFonts w:ascii="Consolas" w:hAnsi="Consolas" w:cs="Consolas" w:hint="eastAsia"/>
                <w:color w:val="3F5FBF"/>
                <w:sz w:val="20"/>
                <w:szCs w:val="20"/>
              </w:rPr>
              <w:t>业务信息错误，比如订单不存在</w:t>
            </w:r>
            <w:r>
              <w:rPr>
                <w:rFonts w:ascii="Consolas" w:hAnsi="Consolas" w:cs="Consolas"/>
                <w:color w:val="3F5FBF"/>
                <w:sz w:val="20"/>
                <w:szCs w:val="20"/>
              </w:rPr>
              <w:t>,</w:t>
            </w:r>
          </w:p>
          <w:p w:rsidR="007A185A" w:rsidRDefault="007A185A" w:rsidP="009E4B2A">
            <w:pPr>
              <w:spacing w:line="240" w:lineRule="auto"/>
              <w:rPr>
                <w:rFonts w:ascii="Consolas" w:hAnsi="Consolas" w:cs="Consolas"/>
                <w:sz w:val="20"/>
                <w:szCs w:val="20"/>
              </w:rPr>
            </w:pPr>
            <w:r>
              <w:rPr>
                <w:rFonts w:ascii="Consolas" w:hAnsi="Consolas" w:cs="Consolas"/>
                <w:color w:val="3F5FBF"/>
                <w:sz w:val="20"/>
                <w:szCs w:val="20"/>
              </w:rPr>
              <w:t>94</w:t>
            </w:r>
            <w:r>
              <w:rPr>
                <w:rFonts w:hint="eastAsia"/>
              </w:rPr>
              <w:t>：</w:t>
            </w:r>
            <w:r>
              <w:rPr>
                <w:rFonts w:ascii="Consolas" w:hAnsi="Consolas" w:cs="Consolas" w:hint="eastAsia"/>
                <w:color w:val="3F5FBF"/>
                <w:sz w:val="20"/>
                <w:szCs w:val="20"/>
              </w:rPr>
              <w:t>系统错误</w:t>
            </w:r>
            <w:r>
              <w:rPr>
                <w:rFonts w:ascii="Consolas" w:hAnsi="Consolas" w:cs="Consolas" w:hint="eastAsia"/>
                <w:color w:val="3F5FBF"/>
                <w:sz w:val="20"/>
                <w:szCs w:val="20"/>
              </w:rPr>
              <w:t>,</w:t>
            </w:r>
          </w:p>
          <w:p w:rsidR="007A185A" w:rsidRDefault="007A185A" w:rsidP="009E4B2A">
            <w:pPr>
              <w:spacing w:line="240" w:lineRule="auto"/>
              <w:rPr>
                <w:rFonts w:ascii="Consolas" w:hAnsi="Consolas" w:cs="Consolas"/>
                <w:color w:val="3F5FBF"/>
                <w:sz w:val="20"/>
                <w:szCs w:val="20"/>
              </w:rPr>
            </w:pPr>
            <w:r>
              <w:rPr>
                <w:rFonts w:ascii="Consolas" w:hAnsi="Consolas" w:cs="Consolas"/>
                <w:color w:val="3F5FBF"/>
                <w:sz w:val="20"/>
                <w:szCs w:val="20"/>
              </w:rPr>
              <w:t>95</w:t>
            </w:r>
            <w:r>
              <w:rPr>
                <w:rFonts w:hint="eastAsia"/>
              </w:rPr>
              <w:t>：</w:t>
            </w:r>
            <w:r>
              <w:rPr>
                <w:rFonts w:ascii="Consolas" w:hAnsi="Consolas" w:cs="Consolas"/>
                <w:color w:val="3F5FBF"/>
                <w:sz w:val="20"/>
                <w:szCs w:val="20"/>
              </w:rPr>
              <w:t xml:space="preserve">IO </w:t>
            </w:r>
            <w:r>
              <w:rPr>
                <w:rFonts w:ascii="Consolas" w:hAnsi="Consolas" w:cs="Consolas" w:hint="eastAsia"/>
                <w:color w:val="3F5FBF"/>
                <w:sz w:val="20"/>
                <w:szCs w:val="20"/>
              </w:rPr>
              <w:t>错误</w:t>
            </w:r>
            <w:r>
              <w:rPr>
                <w:rFonts w:ascii="Consolas" w:hAnsi="Consolas" w:cs="Consolas"/>
                <w:color w:val="3F5FBF"/>
                <w:sz w:val="20"/>
                <w:szCs w:val="20"/>
              </w:rPr>
              <w:t>,</w:t>
            </w:r>
          </w:p>
          <w:p w:rsidR="007A185A" w:rsidRDefault="007A185A" w:rsidP="009E4B2A">
            <w:pPr>
              <w:spacing w:line="240" w:lineRule="auto"/>
              <w:rPr>
                <w:rFonts w:ascii="Consolas" w:hAnsi="Consolas" w:cs="Consolas"/>
                <w:color w:val="3F5FBF"/>
                <w:sz w:val="20"/>
                <w:szCs w:val="20"/>
              </w:rPr>
            </w:pPr>
            <w:r>
              <w:rPr>
                <w:rFonts w:ascii="Consolas" w:hAnsi="Consolas" w:cs="Consolas"/>
                <w:color w:val="3F5FBF"/>
                <w:sz w:val="20"/>
                <w:szCs w:val="20"/>
              </w:rPr>
              <w:t>96</w:t>
            </w:r>
            <w:r>
              <w:rPr>
                <w:rFonts w:hint="eastAsia"/>
              </w:rPr>
              <w:t>：</w:t>
            </w:r>
            <w:r>
              <w:rPr>
                <w:rFonts w:ascii="Consolas" w:hAnsi="Consolas" w:cs="Consolas" w:hint="eastAsia"/>
                <w:color w:val="3F5FBF"/>
                <w:sz w:val="20"/>
                <w:szCs w:val="20"/>
              </w:rPr>
              <w:t>错误的</w:t>
            </w:r>
            <w:r>
              <w:rPr>
                <w:rFonts w:ascii="Consolas" w:hAnsi="Consolas" w:cs="Consolas"/>
                <w:color w:val="3F5FBF"/>
                <w:sz w:val="20"/>
                <w:szCs w:val="20"/>
              </w:rPr>
              <w:t>url,</w:t>
            </w:r>
          </w:p>
          <w:p w:rsidR="007A185A" w:rsidRDefault="007A185A" w:rsidP="009E4B2A">
            <w:pPr>
              <w:spacing w:line="240" w:lineRule="auto"/>
              <w:rPr>
                <w:rFonts w:ascii="Consolas" w:hAnsi="Consolas" w:cs="Consolas"/>
                <w:color w:val="3F5FBF"/>
                <w:sz w:val="20"/>
                <w:szCs w:val="20"/>
              </w:rPr>
            </w:pPr>
            <w:r>
              <w:rPr>
                <w:rFonts w:ascii="Consolas" w:hAnsi="Consolas" w:cs="Consolas"/>
                <w:color w:val="3F5FBF"/>
                <w:sz w:val="20"/>
                <w:szCs w:val="20"/>
              </w:rPr>
              <w:t>97</w:t>
            </w:r>
            <w:r>
              <w:rPr>
                <w:rFonts w:hint="eastAsia"/>
              </w:rPr>
              <w:t>：</w:t>
            </w:r>
            <w:r>
              <w:rPr>
                <w:rFonts w:ascii="Consolas" w:hAnsi="Consolas" w:cs="Consolas" w:hint="eastAsia"/>
                <w:color w:val="3F5FBF"/>
                <w:sz w:val="20"/>
                <w:szCs w:val="20"/>
              </w:rPr>
              <w:t>错误的响应</w:t>
            </w:r>
            <w:r>
              <w:rPr>
                <w:rFonts w:ascii="Consolas" w:hAnsi="Consolas" w:cs="Consolas"/>
                <w:color w:val="3F5FBF"/>
                <w:sz w:val="20"/>
                <w:szCs w:val="20"/>
              </w:rPr>
              <w:t>,</w:t>
            </w:r>
          </w:p>
          <w:p w:rsidR="007A185A" w:rsidRDefault="007A185A" w:rsidP="009E4B2A">
            <w:pPr>
              <w:spacing w:line="240" w:lineRule="auto"/>
              <w:rPr>
                <w:rFonts w:ascii="Consolas" w:hAnsi="Consolas" w:cs="Consolas"/>
                <w:color w:val="3F5FBF"/>
                <w:sz w:val="20"/>
                <w:szCs w:val="20"/>
              </w:rPr>
            </w:pPr>
            <w:r>
              <w:rPr>
                <w:rFonts w:ascii="Consolas" w:hAnsi="Consolas" w:cs="Consolas"/>
                <w:color w:val="3F5FBF"/>
                <w:sz w:val="20"/>
                <w:szCs w:val="20"/>
              </w:rPr>
              <w:t>98</w:t>
            </w:r>
            <w:r>
              <w:rPr>
                <w:rFonts w:hint="eastAsia"/>
              </w:rPr>
              <w:t>：</w:t>
            </w:r>
            <w:r>
              <w:rPr>
                <w:rFonts w:ascii="Consolas" w:hAnsi="Consolas" w:cs="Consolas" w:hint="eastAsia"/>
                <w:color w:val="3F5FBF"/>
                <w:sz w:val="20"/>
                <w:szCs w:val="20"/>
              </w:rPr>
              <w:t>参数错误</w:t>
            </w:r>
            <w:r>
              <w:rPr>
                <w:rFonts w:ascii="Consolas" w:hAnsi="Consolas" w:cs="Consolas"/>
                <w:color w:val="3F5FBF"/>
                <w:sz w:val="20"/>
                <w:szCs w:val="20"/>
              </w:rPr>
              <w:t>,</w:t>
            </w:r>
          </w:p>
          <w:p w:rsidR="007A185A" w:rsidRDefault="007A185A" w:rsidP="009E4B2A">
            <w:pPr>
              <w:spacing w:line="240" w:lineRule="auto"/>
              <w:ind w:right="-20"/>
            </w:pPr>
            <w:r>
              <w:rPr>
                <w:rFonts w:ascii="Consolas" w:hAnsi="Consolas" w:cs="Consolas"/>
                <w:color w:val="3F5FBF"/>
                <w:sz w:val="20"/>
                <w:szCs w:val="20"/>
              </w:rPr>
              <w:t>99</w:t>
            </w:r>
            <w:r>
              <w:rPr>
                <w:rFonts w:hint="eastAsia"/>
              </w:rPr>
              <w:t>：</w:t>
            </w:r>
            <w:r>
              <w:rPr>
                <w:rFonts w:ascii="Consolas" w:hAnsi="Consolas" w:cs="Consolas" w:hint="eastAsia"/>
                <w:color w:val="3F5FBF"/>
                <w:sz w:val="20"/>
                <w:szCs w:val="20"/>
              </w:rPr>
              <w:t>其他错误</w:t>
            </w:r>
          </w:p>
        </w:tc>
        <w:tc>
          <w:tcPr>
            <w:tcW w:w="709" w:type="dxa"/>
            <w:tcBorders>
              <w:top w:val="single" w:sz="4" w:space="0" w:color="000000"/>
              <w:left w:val="single" w:sz="4" w:space="0" w:color="000000"/>
              <w:bottom w:val="single" w:sz="4" w:space="0" w:color="000000"/>
              <w:right w:val="single" w:sz="4" w:space="0" w:color="000000"/>
            </w:tcBorders>
            <w:vAlign w:val="center"/>
          </w:tcPr>
          <w:p w:rsidR="007A185A" w:rsidRPr="00775C76" w:rsidRDefault="007A185A" w:rsidP="009E4B2A">
            <w:r>
              <w:rPr>
                <w:rFonts w:hint="eastAsia"/>
              </w:rPr>
              <w:lastRenderedPageBreak/>
              <w:t>O</w:t>
            </w:r>
          </w:p>
        </w:tc>
      </w:tr>
      <w:tr w:rsidR="007A185A" w:rsidRPr="00270E48" w:rsidTr="009E4B2A">
        <w:tc>
          <w:tcPr>
            <w:tcW w:w="1552"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ind w:right="-20"/>
            </w:pPr>
            <w:r w:rsidRPr="0084602F">
              <w:lastRenderedPageBreak/>
              <w:t>serviceCatalog</w:t>
            </w:r>
          </w:p>
        </w:tc>
        <w:tc>
          <w:tcPr>
            <w:tcW w:w="1134"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ind w:right="-20"/>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spacing w:line="312" w:lineRule="exact"/>
              <w:ind w:right="-20"/>
            </w:pPr>
            <w:r>
              <w:rPr>
                <w:rFonts w:hint="eastAsia"/>
              </w:rPr>
              <w:t>服务目录，参考</w:t>
            </w:r>
            <w:r>
              <w:rPr>
                <w:rFonts w:hint="eastAsia"/>
              </w:rPr>
              <w:t>2.2.3</w:t>
            </w:r>
          </w:p>
        </w:tc>
        <w:tc>
          <w:tcPr>
            <w:tcW w:w="709"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tc>
      </w:tr>
    </w:tbl>
    <w:p w:rsidR="007A185A" w:rsidRDefault="007A185A" w:rsidP="007A185A">
      <w:pPr>
        <w:spacing w:before="18" w:line="100" w:lineRule="exact"/>
        <w:rPr>
          <w:sz w:val="10"/>
          <w:szCs w:val="10"/>
        </w:rPr>
      </w:pPr>
    </w:p>
    <w:p w:rsidR="00FF304B" w:rsidRDefault="00FF304B" w:rsidP="00785F31">
      <w:pPr>
        <w:spacing w:line="240" w:lineRule="auto"/>
      </w:pPr>
    </w:p>
    <w:p w:rsidR="00B41441" w:rsidRPr="00B05E9E" w:rsidRDefault="00B41441" w:rsidP="00B41441">
      <w:pPr>
        <w:ind w:firstLineChars="150" w:firstLine="316"/>
        <w:rPr>
          <w:b/>
        </w:rPr>
      </w:pPr>
      <w:r w:rsidRPr="00B05E9E">
        <w:rPr>
          <w:rFonts w:hint="eastAsia"/>
          <w:b/>
        </w:rPr>
        <w:t>示例</w:t>
      </w:r>
    </w:p>
    <w:tbl>
      <w:tblPr>
        <w:tblW w:w="0" w:type="auto"/>
        <w:tblInd w:w="3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701"/>
        <w:gridCol w:w="6379"/>
      </w:tblGrid>
      <w:tr w:rsidR="00B41441" w:rsidRPr="0038247B" w:rsidTr="000A2FEA">
        <w:trPr>
          <w:cantSplit/>
          <w:trHeight w:val="300"/>
        </w:trPr>
        <w:tc>
          <w:tcPr>
            <w:tcW w:w="170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B41441" w:rsidRPr="0038247B" w:rsidRDefault="00B41441" w:rsidP="000A2FEA">
            <w:pPr>
              <w:pStyle w:val="TableHeading"/>
            </w:pPr>
            <w:r w:rsidRPr="0038247B">
              <w:t>Request/Response</w:t>
            </w:r>
          </w:p>
        </w:tc>
        <w:tc>
          <w:tcPr>
            <w:tcW w:w="637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B41441" w:rsidRPr="0038247B" w:rsidRDefault="00B41441" w:rsidP="000A2FEA">
            <w:pPr>
              <w:pStyle w:val="TableHeading"/>
            </w:pPr>
            <w:r w:rsidRPr="0038247B">
              <w:t>Example</w:t>
            </w:r>
          </w:p>
        </w:tc>
      </w:tr>
      <w:tr w:rsidR="00B41441" w:rsidRPr="001C6E22" w:rsidTr="000A2FEA">
        <w:trPr>
          <w:cantSplit/>
          <w:trHeight w:val="281"/>
        </w:trPr>
        <w:tc>
          <w:tcPr>
            <w:tcW w:w="1701" w:type="dxa"/>
          </w:tcPr>
          <w:p w:rsidR="00B41441" w:rsidRPr="002B69A5" w:rsidRDefault="00B41441" w:rsidP="000A2FEA">
            <w:pPr>
              <w:pStyle w:val="TableText"/>
              <w:rPr>
                <w:lang w:val="fr-FR"/>
              </w:rPr>
            </w:pPr>
            <w:r w:rsidRPr="00087ED2">
              <w:rPr>
                <w:lang w:val="fr-FR"/>
              </w:rPr>
              <w:t>HTTP Request</w:t>
            </w:r>
          </w:p>
        </w:tc>
        <w:tc>
          <w:tcPr>
            <w:tcW w:w="6379" w:type="dxa"/>
          </w:tcPr>
          <w:p w:rsidR="00D66C47" w:rsidRPr="00D66C47" w:rsidRDefault="00D66C47" w:rsidP="00D66C47">
            <w:pPr>
              <w:pStyle w:val="TerminalDisplayinTable"/>
              <w:shd w:val="clear" w:color="auto" w:fill="D9D9D9"/>
              <w:spacing w:line="240" w:lineRule="auto"/>
              <w:rPr>
                <w:ins w:id="108" w:author="s00150434" w:date="2015-09-22T14:26:00Z"/>
                <w:rFonts w:ascii="Arial" w:hAnsi="Arial" w:cs="Arial"/>
                <w:spacing w:val="0"/>
                <w:sz w:val="18"/>
                <w:szCs w:val="20"/>
                <w:lang w:val="fr-FR"/>
              </w:rPr>
            </w:pPr>
            <w:ins w:id="109" w:author="s00150434" w:date="2015-09-22T14:26:00Z">
              <w:r w:rsidRPr="00D66C47">
                <w:rPr>
                  <w:rFonts w:ascii="Arial" w:hAnsi="Arial" w:cs="Arial"/>
                  <w:spacing w:val="0"/>
                  <w:sz w:val="18"/>
                  <w:szCs w:val="20"/>
                  <w:lang w:val="fr-FR"/>
                </w:rPr>
                <w:t>{</w:t>
              </w:r>
            </w:ins>
          </w:p>
          <w:p w:rsidR="00D66C47" w:rsidRPr="00D66C47" w:rsidRDefault="00D66C47" w:rsidP="00D66C47">
            <w:pPr>
              <w:pStyle w:val="TerminalDisplayinTable"/>
              <w:shd w:val="clear" w:color="auto" w:fill="D9D9D9"/>
              <w:spacing w:line="240" w:lineRule="auto"/>
              <w:rPr>
                <w:ins w:id="110" w:author="s00150434" w:date="2015-09-22T14:26:00Z"/>
                <w:rFonts w:ascii="Arial" w:hAnsi="Arial" w:cs="Arial"/>
                <w:spacing w:val="0"/>
                <w:sz w:val="18"/>
                <w:szCs w:val="20"/>
                <w:lang w:val="fr-FR"/>
              </w:rPr>
            </w:pPr>
            <w:ins w:id="111" w:author="s00150434" w:date="2015-09-22T14:26:00Z">
              <w:r w:rsidRPr="00D66C47">
                <w:rPr>
                  <w:rFonts w:ascii="Arial" w:hAnsi="Arial" w:cs="Arial"/>
                  <w:spacing w:val="0"/>
                  <w:sz w:val="18"/>
                  <w:szCs w:val="20"/>
                  <w:lang w:val="fr-FR"/>
                </w:rPr>
                <w:t xml:space="preserve">    "sign": "bgw2AanP62x+/21kJJD5TNGyKlhPsYLX/+hhNL4vXfdsP5rb8QL4UQXPlVd//HEq6ME3rmsL7oK12uejQ1xSWA==",</w:t>
              </w:r>
            </w:ins>
          </w:p>
          <w:p w:rsidR="00D66C47" w:rsidRPr="00D66C47" w:rsidRDefault="00D66C47" w:rsidP="00D66C47">
            <w:pPr>
              <w:pStyle w:val="TerminalDisplayinTable"/>
              <w:shd w:val="clear" w:color="auto" w:fill="D9D9D9"/>
              <w:spacing w:line="240" w:lineRule="auto"/>
              <w:rPr>
                <w:ins w:id="112" w:author="s00150434" w:date="2015-09-22T14:26:00Z"/>
                <w:rFonts w:ascii="Arial" w:hAnsi="Arial" w:cs="Arial"/>
                <w:spacing w:val="0"/>
                <w:sz w:val="18"/>
                <w:szCs w:val="20"/>
                <w:lang w:val="fr-FR"/>
              </w:rPr>
            </w:pPr>
            <w:ins w:id="113" w:author="s00150434" w:date="2015-09-22T14:26:00Z">
              <w:r w:rsidRPr="00D66C47">
                <w:rPr>
                  <w:rFonts w:ascii="Arial" w:hAnsi="Arial" w:cs="Arial"/>
                  <w:spacing w:val="0"/>
                  <w:sz w:val="18"/>
                  <w:szCs w:val="20"/>
                  <w:lang w:val="fr-FR"/>
                </w:rPr>
                <w:t xml:space="preserve">    "startTime": "2015-08-11",</w:t>
              </w:r>
            </w:ins>
          </w:p>
          <w:p w:rsidR="00D66C47" w:rsidRPr="00D66C47" w:rsidRDefault="00D66C47" w:rsidP="00D66C47">
            <w:pPr>
              <w:pStyle w:val="TerminalDisplayinTable"/>
              <w:shd w:val="clear" w:color="auto" w:fill="D9D9D9"/>
              <w:spacing w:line="240" w:lineRule="auto"/>
              <w:rPr>
                <w:ins w:id="114" w:author="s00150434" w:date="2015-09-22T14:26:00Z"/>
                <w:rFonts w:ascii="Arial" w:hAnsi="Arial" w:cs="Arial"/>
                <w:spacing w:val="0"/>
                <w:sz w:val="18"/>
                <w:szCs w:val="20"/>
                <w:lang w:val="fr-FR"/>
              </w:rPr>
            </w:pPr>
            <w:ins w:id="115" w:author="s00150434" w:date="2015-09-22T14:26:00Z">
              <w:r w:rsidRPr="00D66C47">
                <w:rPr>
                  <w:rFonts w:ascii="Arial" w:hAnsi="Arial" w:cs="Arial"/>
                  <w:spacing w:val="0"/>
                  <w:sz w:val="18"/>
                  <w:szCs w:val="20"/>
                  <w:lang w:val="fr-FR"/>
                </w:rPr>
                <w:t xml:space="preserve">    "userID": "900086000000010204",</w:t>
              </w:r>
            </w:ins>
          </w:p>
          <w:p w:rsidR="00D66C47" w:rsidRPr="00D66C47" w:rsidRDefault="00D66C47" w:rsidP="00D66C47">
            <w:pPr>
              <w:pStyle w:val="TerminalDisplayinTable"/>
              <w:shd w:val="clear" w:color="auto" w:fill="D9D9D9"/>
              <w:spacing w:line="240" w:lineRule="auto"/>
              <w:rPr>
                <w:ins w:id="116" w:author="s00150434" w:date="2015-09-22T14:26:00Z"/>
                <w:rFonts w:ascii="Arial" w:hAnsi="Arial" w:cs="Arial"/>
                <w:spacing w:val="0"/>
                <w:sz w:val="18"/>
                <w:szCs w:val="20"/>
                <w:lang w:val="fr-FR"/>
              </w:rPr>
            </w:pPr>
            <w:ins w:id="117" w:author="s00150434" w:date="2015-09-22T14:26:00Z">
              <w:r w:rsidRPr="00D66C47">
                <w:rPr>
                  <w:rFonts w:ascii="Arial" w:hAnsi="Arial" w:cs="Arial"/>
                  <w:spacing w:val="0"/>
                  <w:sz w:val="18"/>
                  <w:szCs w:val="20"/>
                  <w:lang w:val="fr-FR"/>
                </w:rPr>
                <w:t xml:space="preserve">    "pageNo": 1,</w:t>
              </w:r>
            </w:ins>
          </w:p>
          <w:p w:rsidR="00D66C47" w:rsidRPr="00D66C47" w:rsidRDefault="00D66C47" w:rsidP="00D66C47">
            <w:pPr>
              <w:pStyle w:val="TerminalDisplayinTable"/>
              <w:shd w:val="clear" w:color="auto" w:fill="D9D9D9"/>
              <w:spacing w:line="240" w:lineRule="auto"/>
              <w:rPr>
                <w:ins w:id="118" w:author="s00150434" w:date="2015-09-22T14:26:00Z"/>
                <w:rFonts w:ascii="Arial" w:hAnsi="Arial" w:cs="Arial"/>
                <w:spacing w:val="0"/>
                <w:sz w:val="18"/>
                <w:szCs w:val="20"/>
                <w:lang w:val="fr-FR"/>
              </w:rPr>
            </w:pPr>
            <w:ins w:id="119" w:author="s00150434" w:date="2015-09-22T14:26:00Z">
              <w:r w:rsidRPr="00D66C47">
                <w:rPr>
                  <w:rFonts w:ascii="Arial" w:hAnsi="Arial" w:cs="Arial"/>
                  <w:spacing w:val="0"/>
                  <w:sz w:val="18"/>
                  <w:szCs w:val="20"/>
                  <w:lang w:val="fr-FR"/>
                </w:rPr>
                <w:t xml:space="preserve">    "applicationID": "",</w:t>
              </w:r>
            </w:ins>
          </w:p>
          <w:p w:rsidR="00D66C47" w:rsidRPr="00D66C47" w:rsidRDefault="00D66C47" w:rsidP="00D66C47">
            <w:pPr>
              <w:pStyle w:val="TerminalDisplayinTable"/>
              <w:shd w:val="clear" w:color="auto" w:fill="D9D9D9"/>
              <w:spacing w:line="240" w:lineRule="auto"/>
              <w:rPr>
                <w:ins w:id="120" w:author="s00150434" w:date="2015-09-22T14:26:00Z"/>
                <w:rFonts w:ascii="Arial" w:hAnsi="Arial" w:cs="Arial"/>
                <w:spacing w:val="0"/>
                <w:sz w:val="18"/>
                <w:szCs w:val="20"/>
                <w:lang w:val="fr-FR"/>
              </w:rPr>
            </w:pPr>
            <w:ins w:id="121" w:author="s00150434" w:date="2015-09-22T14:26:00Z">
              <w:r w:rsidRPr="00D66C47">
                <w:rPr>
                  <w:rFonts w:ascii="Arial" w:hAnsi="Arial" w:cs="Arial"/>
                  <w:spacing w:val="0"/>
                  <w:sz w:val="18"/>
                  <w:szCs w:val="20"/>
                  <w:lang w:val="fr-FR"/>
                </w:rPr>
                <w:t xml:space="preserve">    "endTime": "2015-08-14",</w:t>
              </w:r>
            </w:ins>
          </w:p>
          <w:p w:rsidR="00D66C47" w:rsidRPr="00D66C47" w:rsidRDefault="00D66C47" w:rsidP="00D66C47">
            <w:pPr>
              <w:pStyle w:val="TerminalDisplayinTable"/>
              <w:shd w:val="clear" w:color="auto" w:fill="D9D9D9"/>
              <w:spacing w:line="240" w:lineRule="auto"/>
              <w:rPr>
                <w:ins w:id="122" w:author="s00150434" w:date="2015-09-22T14:26:00Z"/>
                <w:rFonts w:ascii="Arial" w:hAnsi="Arial" w:cs="Arial"/>
                <w:spacing w:val="0"/>
                <w:sz w:val="18"/>
                <w:szCs w:val="20"/>
                <w:lang w:val="fr-FR"/>
              </w:rPr>
            </w:pPr>
            <w:ins w:id="123" w:author="s00150434" w:date="2015-09-22T14:26:00Z">
              <w:r w:rsidRPr="00D66C47">
                <w:rPr>
                  <w:rFonts w:ascii="Arial" w:hAnsi="Arial" w:cs="Arial"/>
                  <w:spacing w:val="0"/>
                  <w:sz w:val="18"/>
                  <w:szCs w:val="20"/>
                  <w:lang w:val="fr-FR"/>
                </w:rPr>
                <w:t xml:space="preserve">    "timeType": "2"</w:t>
              </w:r>
            </w:ins>
          </w:p>
          <w:p w:rsidR="00B41441" w:rsidRPr="00087ED2" w:rsidRDefault="00D66C47" w:rsidP="00D66C47">
            <w:pPr>
              <w:pStyle w:val="TerminalDisplayinTable"/>
              <w:shd w:val="clear" w:color="auto" w:fill="D9D9D9"/>
              <w:spacing w:line="240" w:lineRule="auto"/>
              <w:rPr>
                <w:rFonts w:ascii="Arial" w:hAnsi="Arial" w:cs="Arial"/>
                <w:spacing w:val="0"/>
                <w:sz w:val="20"/>
                <w:szCs w:val="20"/>
                <w:lang w:val="fr-FR"/>
              </w:rPr>
            </w:pPr>
            <w:ins w:id="124" w:author="s00150434" w:date="2015-09-22T14:26:00Z">
              <w:r w:rsidRPr="00D66C47">
                <w:rPr>
                  <w:rFonts w:ascii="Arial" w:hAnsi="Arial" w:cs="Arial"/>
                  <w:spacing w:val="0"/>
                  <w:sz w:val="18"/>
                  <w:szCs w:val="20"/>
                  <w:lang w:val="fr-FR"/>
                </w:rPr>
                <w:t>}</w:t>
              </w:r>
            </w:ins>
          </w:p>
        </w:tc>
      </w:tr>
      <w:tr w:rsidR="00B41441" w:rsidRPr="001C6E22" w:rsidTr="000A2FEA">
        <w:trPr>
          <w:cantSplit/>
          <w:trHeight w:val="281"/>
        </w:trPr>
        <w:tc>
          <w:tcPr>
            <w:tcW w:w="1701" w:type="dxa"/>
          </w:tcPr>
          <w:p w:rsidR="00B41441" w:rsidRPr="002B69A5" w:rsidRDefault="00B41441" w:rsidP="000A2FEA">
            <w:pPr>
              <w:pStyle w:val="TableText"/>
              <w:rPr>
                <w:lang w:val="fr-FR"/>
              </w:rPr>
            </w:pPr>
            <w:r w:rsidRPr="002B69A5">
              <w:rPr>
                <w:lang w:val="fr-FR"/>
              </w:rPr>
              <w:t>HTT</w:t>
            </w:r>
            <w:r>
              <w:rPr>
                <w:rFonts w:hint="eastAsia"/>
                <w:lang w:val="fr-FR"/>
              </w:rPr>
              <w:t>P</w:t>
            </w:r>
            <w:r w:rsidRPr="002B69A5">
              <w:rPr>
                <w:lang w:val="fr-FR"/>
              </w:rPr>
              <w:t xml:space="preserve"> Response</w:t>
            </w:r>
          </w:p>
        </w:tc>
        <w:tc>
          <w:tcPr>
            <w:tcW w:w="6379" w:type="dxa"/>
          </w:tcPr>
          <w:p w:rsidR="001768DE" w:rsidRPr="00D66C47" w:rsidRDefault="001768DE" w:rsidP="001768DE">
            <w:pPr>
              <w:pStyle w:val="TerminalDisplayinTable"/>
              <w:shd w:val="clear" w:color="auto" w:fill="D9D9D9"/>
              <w:spacing w:line="240" w:lineRule="auto"/>
              <w:rPr>
                <w:ins w:id="125" w:author="s00150434" w:date="2015-09-22T14:39:00Z"/>
                <w:rFonts w:ascii="Arial" w:hAnsi="Arial" w:cs="Arial"/>
                <w:spacing w:val="0"/>
                <w:sz w:val="18"/>
                <w:szCs w:val="20"/>
                <w:lang w:val="fr-FR"/>
              </w:rPr>
            </w:pPr>
            <w:ins w:id="126" w:author="s00150434" w:date="2015-09-22T14:39:00Z">
              <w:r w:rsidRPr="00D66C47">
                <w:rPr>
                  <w:rFonts w:ascii="Arial" w:hAnsi="Arial" w:cs="Arial"/>
                  <w:spacing w:val="0"/>
                  <w:sz w:val="18"/>
                  <w:szCs w:val="20"/>
                  <w:lang w:val="fr-FR"/>
                </w:rPr>
                <w:t>{</w:t>
              </w:r>
            </w:ins>
          </w:p>
          <w:p w:rsidR="001768DE" w:rsidRPr="00D66C47" w:rsidRDefault="001768DE" w:rsidP="001768DE">
            <w:pPr>
              <w:pStyle w:val="TerminalDisplayinTable"/>
              <w:shd w:val="clear" w:color="auto" w:fill="D9D9D9"/>
              <w:spacing w:line="240" w:lineRule="auto"/>
              <w:rPr>
                <w:ins w:id="127" w:author="s00150434" w:date="2015-09-22T14:39:00Z"/>
                <w:rFonts w:ascii="Arial" w:hAnsi="Arial" w:cs="Arial"/>
                <w:spacing w:val="0"/>
                <w:sz w:val="18"/>
                <w:szCs w:val="20"/>
                <w:lang w:val="fr-FR"/>
              </w:rPr>
            </w:pPr>
            <w:ins w:id="128" w:author="s00150434" w:date="2015-09-22T14:39:00Z">
              <w:r w:rsidRPr="00D66C47">
                <w:rPr>
                  <w:rFonts w:ascii="Arial" w:hAnsi="Arial" w:cs="Arial"/>
                  <w:spacing w:val="0"/>
                  <w:sz w:val="18"/>
                  <w:szCs w:val="20"/>
                  <w:lang w:val="fr-FR"/>
                </w:rPr>
                <w:t xml:space="preserve">    "returnCode": "1",</w:t>
              </w:r>
            </w:ins>
          </w:p>
          <w:p w:rsidR="001768DE" w:rsidRPr="00D66C47" w:rsidRDefault="001768DE" w:rsidP="001768DE">
            <w:pPr>
              <w:pStyle w:val="TerminalDisplayinTable"/>
              <w:shd w:val="clear" w:color="auto" w:fill="D9D9D9"/>
              <w:spacing w:line="240" w:lineRule="auto"/>
              <w:rPr>
                <w:ins w:id="129" w:author="s00150434" w:date="2015-09-22T14:39:00Z"/>
                <w:rFonts w:ascii="Arial" w:hAnsi="Arial" w:cs="Arial"/>
                <w:spacing w:val="0"/>
                <w:sz w:val="18"/>
                <w:szCs w:val="20"/>
                <w:lang w:val="fr-FR"/>
              </w:rPr>
            </w:pPr>
            <w:ins w:id="130" w:author="s00150434" w:date="2015-09-22T14:39:00Z">
              <w:r w:rsidRPr="00D66C47">
                <w:rPr>
                  <w:rFonts w:ascii="Arial" w:hAnsi="Arial" w:cs="Arial"/>
                  <w:spacing w:val="0"/>
                  <w:sz w:val="18"/>
                  <w:szCs w:val="20"/>
                  <w:lang w:val="fr-FR"/>
                </w:rPr>
                <w:t xml:space="preserve">    "returnDesc": "exit the service....param error.sign"</w:t>
              </w:r>
            </w:ins>
          </w:p>
          <w:p w:rsidR="00B41441" w:rsidRPr="00087ED2" w:rsidRDefault="001768DE" w:rsidP="001768DE">
            <w:pPr>
              <w:pStyle w:val="TerminalDisplayinTable"/>
              <w:shd w:val="clear" w:color="auto" w:fill="D9D9D9"/>
              <w:spacing w:line="240" w:lineRule="auto"/>
              <w:rPr>
                <w:rFonts w:ascii="Arial" w:hAnsi="Arial" w:cs="Arial"/>
                <w:spacing w:val="0"/>
                <w:sz w:val="20"/>
                <w:szCs w:val="20"/>
                <w:lang w:val="fr-FR"/>
              </w:rPr>
            </w:pPr>
            <w:ins w:id="131" w:author="s00150434" w:date="2015-09-22T14:39:00Z">
              <w:r w:rsidRPr="00D66C47">
                <w:rPr>
                  <w:rFonts w:ascii="Arial" w:hAnsi="Arial" w:cs="Arial"/>
                  <w:spacing w:val="0"/>
                  <w:sz w:val="18"/>
                  <w:szCs w:val="20"/>
                  <w:lang w:val="fr-FR"/>
                </w:rPr>
                <w:t>}</w:t>
              </w:r>
            </w:ins>
          </w:p>
        </w:tc>
      </w:tr>
    </w:tbl>
    <w:p w:rsidR="00B41441" w:rsidRPr="00990213" w:rsidRDefault="00B41441" w:rsidP="00B41441"/>
    <w:p w:rsidR="00B41441" w:rsidRDefault="00B41441" w:rsidP="00785F31">
      <w:pPr>
        <w:spacing w:line="240" w:lineRule="auto"/>
      </w:pPr>
    </w:p>
    <w:p w:rsidR="007A185A" w:rsidRPr="00016DEA" w:rsidRDefault="0094533D" w:rsidP="007A185A">
      <w:pPr>
        <w:pStyle w:val="2"/>
      </w:pPr>
      <w:r>
        <w:rPr>
          <w:rFonts w:hint="eastAsia"/>
        </w:rPr>
        <w:t>商户</w:t>
      </w:r>
      <w:r w:rsidR="007A185A">
        <w:rPr>
          <w:rFonts w:hint="eastAsia"/>
        </w:rPr>
        <w:t>退款</w:t>
      </w:r>
      <w:r w:rsidR="009A101E">
        <w:rPr>
          <w:rFonts w:hint="eastAsia"/>
        </w:rPr>
        <w:t>（不再维护，移植到《</w:t>
      </w:r>
      <w:r w:rsidR="009A101E" w:rsidRPr="009A101E">
        <w:rPr>
          <w:rFonts w:hint="eastAsia"/>
        </w:rPr>
        <w:t>华为支付商户接口</w:t>
      </w:r>
      <w:r w:rsidR="009A101E" w:rsidRPr="009A101E">
        <w:rPr>
          <w:rFonts w:hint="eastAsia"/>
        </w:rPr>
        <w:t>V1.docx</w:t>
      </w:r>
      <w:r w:rsidR="009A101E">
        <w:rPr>
          <w:rFonts w:hint="eastAsia"/>
        </w:rPr>
        <w:t>》）</w:t>
      </w:r>
    </w:p>
    <w:p w:rsidR="007A185A" w:rsidRDefault="0094533D" w:rsidP="007A185A">
      <w:pPr>
        <w:ind w:firstLineChars="150" w:firstLine="315"/>
      </w:pPr>
      <w:r>
        <w:rPr>
          <w:rFonts w:hint="eastAsia"/>
        </w:rPr>
        <w:t>仅仅开放</w:t>
      </w:r>
      <w:r w:rsidR="000C445B">
        <w:rPr>
          <w:rFonts w:hint="eastAsia"/>
        </w:rPr>
        <w:t>应用级别的网关接口给开发者，需要使用开发者的私钥进行签名验证。</w:t>
      </w:r>
    </w:p>
    <w:p w:rsidR="007A185A" w:rsidRPr="005F1769" w:rsidRDefault="007A185A" w:rsidP="007A185A">
      <w:pPr>
        <w:pStyle w:val="3"/>
        <w:rPr>
          <w:sz w:val="21"/>
          <w:szCs w:val="21"/>
        </w:rPr>
      </w:pPr>
      <w:r>
        <w:rPr>
          <w:rFonts w:hint="eastAsia"/>
          <w:sz w:val="21"/>
          <w:szCs w:val="21"/>
        </w:rPr>
        <w:t>开发者联盟调用接口</w:t>
      </w:r>
    </w:p>
    <w:p w:rsidR="007A185A" w:rsidRPr="00527994" w:rsidRDefault="000C445B" w:rsidP="007A185A">
      <w:pPr>
        <w:ind w:firstLineChars="150" w:firstLine="315"/>
      </w:pPr>
      <w:r>
        <w:rPr>
          <w:rFonts w:hint="eastAsia"/>
        </w:rPr>
        <w:t>应用级</w:t>
      </w:r>
      <w:r w:rsidR="007A185A">
        <w:rPr>
          <w:rFonts w:hint="eastAsia"/>
        </w:rPr>
        <w:t>接口：</w:t>
      </w:r>
      <w:r w:rsidR="007A185A">
        <w:rPr>
          <w:rFonts w:hint="eastAsia"/>
        </w:rPr>
        <w:t>S</w:t>
      </w:r>
      <w:r w:rsidR="007A185A" w:rsidRPr="00527994">
        <w:t xml:space="preserve">tring </w:t>
      </w:r>
      <w:r w:rsidR="007A185A">
        <w:rPr>
          <w:rFonts w:hint="eastAsia"/>
        </w:rPr>
        <w:t xml:space="preserve"> huawei.trade.mgt.</w:t>
      </w:r>
      <w:r>
        <w:rPr>
          <w:rFonts w:hint="eastAsia"/>
        </w:rPr>
        <w:t>merchant</w:t>
      </w:r>
      <w:r>
        <w:rPr>
          <w:rFonts w:hint="eastAsia"/>
          <w:lang w:val="fr-FR"/>
        </w:rPr>
        <w:t>R</w:t>
      </w:r>
      <w:r w:rsidR="007A185A" w:rsidRPr="00B23ACB">
        <w:rPr>
          <w:rFonts w:hint="eastAsia"/>
          <w:lang w:val="fr-FR"/>
        </w:rPr>
        <w:t>efund</w:t>
      </w:r>
      <w:r w:rsidR="007A185A" w:rsidRPr="00527994">
        <w:t>(required String params)</w:t>
      </w:r>
    </w:p>
    <w:p w:rsidR="007A185A" w:rsidRDefault="00810F04" w:rsidP="007A185A">
      <w:pPr>
        <w:ind w:firstLineChars="150" w:firstLine="315"/>
      </w:pPr>
      <w:r>
        <w:rPr>
          <w:rFonts w:hint="eastAsia"/>
        </w:rPr>
        <w:t>只允许对商户自有成功订单进行退款，</w:t>
      </w:r>
      <w:r w:rsidR="007A185A">
        <w:rPr>
          <w:rFonts w:hint="eastAsia"/>
        </w:rPr>
        <w:t>serviceCatalog</w:t>
      </w:r>
      <w:r w:rsidR="007A185A">
        <w:rPr>
          <w:rFonts w:hint="eastAsia"/>
        </w:rPr>
        <w:t>为</w:t>
      </w:r>
      <w:r w:rsidR="007A185A">
        <w:rPr>
          <w:rFonts w:hint="eastAsia"/>
        </w:rPr>
        <w:t>H8</w:t>
      </w:r>
      <w:r w:rsidR="007A185A">
        <w:rPr>
          <w:rFonts w:hint="eastAsia"/>
        </w:rPr>
        <w:t>、</w:t>
      </w:r>
      <w:r w:rsidR="007A185A">
        <w:rPr>
          <w:rFonts w:hint="eastAsia"/>
        </w:rPr>
        <w:t>H9</w:t>
      </w:r>
      <w:r w:rsidR="007A185A">
        <w:rPr>
          <w:rFonts w:hint="eastAsia"/>
        </w:rPr>
        <w:t>的订单不允许退款。</w:t>
      </w:r>
    </w:p>
    <w:p w:rsidR="007A185A" w:rsidRDefault="000C445B" w:rsidP="007A185A">
      <w:pPr>
        <w:ind w:firstLineChars="150" w:firstLine="315"/>
      </w:pPr>
      <w:r w:rsidRPr="000C445B">
        <w:rPr>
          <w:rFonts w:hint="eastAsia"/>
        </w:rPr>
        <w:lastRenderedPageBreak/>
        <w:t>信用卡、支付宝、财付通、借记卡、微信、零钱、预付款、</w:t>
      </w:r>
      <w:r w:rsidRPr="000C445B">
        <w:rPr>
          <w:rFonts w:hint="eastAsia"/>
        </w:rPr>
        <w:t>GlobalPay</w:t>
      </w:r>
      <w:r w:rsidRPr="000C445B">
        <w:rPr>
          <w:rFonts w:hint="eastAsia"/>
        </w:rPr>
        <w:t>、分期、</w:t>
      </w:r>
      <w:r w:rsidRPr="000C445B">
        <w:rPr>
          <w:rFonts w:hint="eastAsia"/>
        </w:rPr>
        <w:t>MP</w:t>
      </w:r>
      <w:r w:rsidRPr="000C445B">
        <w:rPr>
          <w:rFonts w:hint="eastAsia"/>
        </w:rPr>
        <w:t>、</w:t>
      </w:r>
      <w:r w:rsidRPr="000C445B">
        <w:rPr>
          <w:rFonts w:hint="eastAsia"/>
        </w:rPr>
        <w:t>MOLPAY</w:t>
      </w:r>
      <w:r w:rsidRPr="000C445B">
        <w:rPr>
          <w:rFonts w:hint="eastAsia"/>
        </w:rPr>
        <w:t>、定制支付</w:t>
      </w:r>
      <w:r>
        <w:rPr>
          <w:rFonts w:hint="eastAsia"/>
        </w:rPr>
        <w:t>，</w:t>
      </w:r>
      <w:r w:rsidR="007A185A">
        <w:rPr>
          <w:rFonts w:hint="eastAsia"/>
        </w:rPr>
        <w:t>支付方式支持部分退款。</w:t>
      </w:r>
    </w:p>
    <w:p w:rsidR="007A185A" w:rsidRPr="00FB2926" w:rsidRDefault="007A185A" w:rsidP="007A185A">
      <w:pPr>
        <w:ind w:firstLineChars="150" w:firstLine="315"/>
      </w:pPr>
    </w:p>
    <w:p w:rsidR="007A185A" w:rsidRPr="00990213" w:rsidRDefault="007A185A" w:rsidP="007A185A">
      <w:pPr>
        <w:ind w:firstLineChars="150" w:firstLine="316"/>
        <w:rPr>
          <w:b/>
        </w:rPr>
      </w:pPr>
      <w:r w:rsidRPr="00990213">
        <w:rPr>
          <w:rFonts w:hint="eastAsia"/>
          <w:b/>
        </w:rPr>
        <w:t>请求接口参数描述</w:t>
      </w:r>
      <w:r>
        <w:rPr>
          <w:rFonts w:hint="eastAsia"/>
          <w:b/>
        </w:rPr>
        <w:t>：</w:t>
      </w:r>
    </w:p>
    <w:tbl>
      <w:tblPr>
        <w:tblW w:w="8248" w:type="dxa"/>
        <w:tblInd w:w="121" w:type="dxa"/>
        <w:tblLayout w:type="fixed"/>
        <w:tblCellMar>
          <w:left w:w="0" w:type="dxa"/>
          <w:right w:w="0" w:type="dxa"/>
        </w:tblCellMar>
        <w:tblLook w:val="0000"/>
      </w:tblPr>
      <w:tblGrid>
        <w:gridCol w:w="1727"/>
        <w:gridCol w:w="1134"/>
        <w:gridCol w:w="4678"/>
        <w:gridCol w:w="709"/>
      </w:tblGrid>
      <w:tr w:rsidR="007A185A" w:rsidRPr="00270E48" w:rsidTr="009E4B2A">
        <w:tc>
          <w:tcPr>
            <w:tcW w:w="1727"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7A185A" w:rsidRPr="00270E48" w:rsidRDefault="007A185A" w:rsidP="009E4B2A">
            <w:pPr>
              <w:spacing w:line="307" w:lineRule="exact"/>
              <w:ind w:left="102" w:right="-20"/>
              <w:rPr>
                <w:sz w:val="24"/>
                <w:szCs w:val="24"/>
              </w:rPr>
            </w:pPr>
            <w:r>
              <w:rPr>
                <w:rFonts w:ascii="微软雅黑" w:eastAsia="微软雅黑" w:cs="微软雅黑" w:hint="eastAsia"/>
                <w:b/>
                <w:bCs/>
                <w:spacing w:val="12"/>
                <w:position w:val="-1"/>
              </w:rPr>
              <w:t>参数名称</w:t>
            </w:r>
          </w:p>
        </w:tc>
        <w:tc>
          <w:tcPr>
            <w:tcW w:w="1134"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7A185A" w:rsidRPr="00270E48" w:rsidRDefault="007A185A" w:rsidP="009E4B2A">
            <w:pPr>
              <w:spacing w:line="307" w:lineRule="exact"/>
              <w:ind w:left="102" w:right="-20"/>
              <w:rPr>
                <w:sz w:val="24"/>
                <w:szCs w:val="24"/>
              </w:rPr>
            </w:pPr>
            <w:r>
              <w:rPr>
                <w:rFonts w:ascii="微软雅黑" w:eastAsia="微软雅黑" w:cs="微软雅黑" w:hint="eastAsia"/>
                <w:b/>
                <w:bCs/>
                <w:spacing w:val="12"/>
                <w:position w:val="-1"/>
              </w:rPr>
              <w:t>参数类型</w:t>
            </w:r>
          </w:p>
        </w:tc>
        <w:tc>
          <w:tcPr>
            <w:tcW w:w="4678"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7A185A" w:rsidRPr="00270E48" w:rsidRDefault="007A185A" w:rsidP="009E4B2A">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7A185A" w:rsidRPr="00270E48" w:rsidRDefault="007A185A" w:rsidP="009E4B2A">
            <w:pPr>
              <w:spacing w:line="307" w:lineRule="exact"/>
              <w:ind w:left="102" w:right="-20"/>
              <w:rPr>
                <w:sz w:val="24"/>
                <w:szCs w:val="24"/>
              </w:rPr>
            </w:pPr>
            <w:r>
              <w:rPr>
                <w:rFonts w:ascii="微软雅黑" w:eastAsia="微软雅黑" w:cs="微软雅黑" w:hint="eastAsia"/>
                <w:b/>
                <w:bCs/>
                <w:spacing w:val="12"/>
                <w:position w:val="-1"/>
              </w:rPr>
              <w:t>可选</w:t>
            </w:r>
          </w:p>
        </w:tc>
      </w:tr>
      <w:tr w:rsidR="000C445B" w:rsidRPr="00270E48" w:rsidTr="009E4B2A">
        <w:tc>
          <w:tcPr>
            <w:tcW w:w="1727" w:type="dxa"/>
            <w:tcBorders>
              <w:top w:val="single" w:sz="4" w:space="0" w:color="000000"/>
              <w:left w:val="single" w:sz="4" w:space="0" w:color="000000"/>
              <w:bottom w:val="single" w:sz="4" w:space="0" w:color="000000"/>
              <w:right w:val="single" w:sz="4" w:space="0" w:color="000000"/>
            </w:tcBorders>
            <w:vAlign w:val="center"/>
          </w:tcPr>
          <w:p w:rsidR="000C445B" w:rsidRPr="00286EBC" w:rsidRDefault="000C445B" w:rsidP="009E4B2A">
            <w:pPr>
              <w:ind w:right="-20"/>
              <w:jc w:val="both"/>
            </w:pPr>
            <w:r>
              <w:rPr>
                <w:rFonts w:hint="eastAsia"/>
              </w:rPr>
              <w:t>userID</w:t>
            </w:r>
          </w:p>
        </w:tc>
        <w:tc>
          <w:tcPr>
            <w:tcW w:w="1134" w:type="dxa"/>
            <w:tcBorders>
              <w:top w:val="single" w:sz="4" w:space="0" w:color="000000"/>
              <w:left w:val="single" w:sz="4" w:space="0" w:color="000000"/>
              <w:bottom w:val="single" w:sz="4" w:space="0" w:color="000000"/>
              <w:right w:val="single" w:sz="4" w:space="0" w:color="000000"/>
            </w:tcBorders>
            <w:vAlign w:val="center"/>
          </w:tcPr>
          <w:p w:rsidR="000C445B" w:rsidRPr="00286EBC" w:rsidRDefault="000C445B" w:rsidP="009E4B2A">
            <w:pPr>
              <w:ind w:right="-20"/>
              <w:jc w:val="both"/>
            </w:pPr>
            <w:r>
              <w:rPr>
                <w:rFonts w:hint="eastAsia"/>
              </w:rPr>
              <w:t>String</w:t>
            </w:r>
          </w:p>
        </w:tc>
        <w:tc>
          <w:tcPr>
            <w:tcW w:w="4678" w:type="dxa"/>
            <w:tcBorders>
              <w:top w:val="single" w:sz="4" w:space="0" w:color="000000"/>
              <w:left w:val="single" w:sz="4" w:space="0" w:color="000000"/>
              <w:bottom w:val="single" w:sz="4" w:space="0" w:color="000000"/>
              <w:right w:val="single" w:sz="4" w:space="0" w:color="000000"/>
            </w:tcBorders>
            <w:vAlign w:val="center"/>
          </w:tcPr>
          <w:p w:rsidR="000C445B" w:rsidRPr="00775C76" w:rsidRDefault="000C445B" w:rsidP="000C445B">
            <w:pPr>
              <w:spacing w:line="312" w:lineRule="exact"/>
              <w:ind w:right="-20"/>
            </w:pPr>
            <w:r>
              <w:rPr>
                <w:rFonts w:hint="eastAsia"/>
              </w:rPr>
              <w:t>商户在</w:t>
            </w:r>
            <w:r>
              <w:rPr>
                <w:rFonts w:hint="eastAsia"/>
              </w:rPr>
              <w:t>UP</w:t>
            </w:r>
            <w:r>
              <w:rPr>
                <w:rFonts w:hint="eastAsia"/>
              </w:rPr>
              <w:t>的</w:t>
            </w:r>
            <w:r>
              <w:rPr>
                <w:rFonts w:hint="eastAsia"/>
              </w:rPr>
              <w:t>ID</w:t>
            </w:r>
            <w:r>
              <w:rPr>
                <w:rFonts w:hint="eastAsia"/>
              </w:rPr>
              <w:t>；</w:t>
            </w:r>
          </w:p>
        </w:tc>
        <w:tc>
          <w:tcPr>
            <w:tcW w:w="709" w:type="dxa"/>
            <w:tcBorders>
              <w:top w:val="single" w:sz="4" w:space="0" w:color="000000"/>
              <w:left w:val="single" w:sz="4" w:space="0" w:color="000000"/>
              <w:bottom w:val="single" w:sz="4" w:space="0" w:color="000000"/>
              <w:right w:val="single" w:sz="4" w:space="0" w:color="000000"/>
            </w:tcBorders>
            <w:vAlign w:val="center"/>
          </w:tcPr>
          <w:p w:rsidR="000C445B" w:rsidRPr="00775C76" w:rsidRDefault="000C445B" w:rsidP="009E4B2A">
            <w:pPr>
              <w:jc w:val="both"/>
            </w:pPr>
            <w:r>
              <w:rPr>
                <w:rFonts w:hint="eastAsia"/>
              </w:rPr>
              <w:t>M</w:t>
            </w:r>
          </w:p>
        </w:tc>
      </w:tr>
      <w:tr w:rsidR="007A185A" w:rsidRPr="00270E48" w:rsidTr="009E4B2A">
        <w:tc>
          <w:tcPr>
            <w:tcW w:w="1727"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ind w:right="-20"/>
              <w:jc w:val="both"/>
            </w:pPr>
            <w:r>
              <w:rPr>
                <w:rFonts w:hint="eastAsia"/>
              </w:rPr>
              <w:t>orderID</w:t>
            </w:r>
          </w:p>
        </w:tc>
        <w:tc>
          <w:tcPr>
            <w:tcW w:w="1134" w:type="dxa"/>
            <w:tcBorders>
              <w:top w:val="single" w:sz="4" w:space="0" w:color="000000"/>
              <w:left w:val="single" w:sz="4" w:space="0" w:color="000000"/>
              <w:bottom w:val="single" w:sz="4" w:space="0" w:color="000000"/>
              <w:right w:val="single" w:sz="4" w:space="0" w:color="000000"/>
            </w:tcBorders>
            <w:vAlign w:val="center"/>
          </w:tcPr>
          <w:p w:rsidR="007A185A" w:rsidRPr="00286EBC" w:rsidRDefault="007A185A" w:rsidP="009E4B2A">
            <w:pPr>
              <w:ind w:right="-20"/>
              <w:jc w:val="both"/>
            </w:pPr>
            <w:r w:rsidRPr="00286EBC">
              <w:rPr>
                <w:rFonts w:hint="eastAsia"/>
              </w:rPr>
              <w:t>String</w:t>
            </w:r>
          </w:p>
        </w:tc>
        <w:tc>
          <w:tcPr>
            <w:tcW w:w="4678" w:type="dxa"/>
            <w:tcBorders>
              <w:top w:val="single" w:sz="4" w:space="0" w:color="000000"/>
              <w:left w:val="single" w:sz="4" w:space="0" w:color="000000"/>
              <w:bottom w:val="single" w:sz="4" w:space="0" w:color="000000"/>
              <w:right w:val="single" w:sz="4" w:space="0" w:color="000000"/>
            </w:tcBorders>
            <w:vAlign w:val="center"/>
          </w:tcPr>
          <w:p w:rsidR="007A185A" w:rsidRDefault="000C445B" w:rsidP="009E4B2A">
            <w:pPr>
              <w:spacing w:line="312" w:lineRule="exact"/>
              <w:ind w:right="-20"/>
              <w:jc w:val="both"/>
            </w:pPr>
            <w:r>
              <w:rPr>
                <w:rFonts w:hint="eastAsia"/>
              </w:rPr>
              <w:t>需要被退款的订单的</w:t>
            </w:r>
            <w:r w:rsidR="008B0BEE">
              <w:rPr>
                <w:rFonts w:hint="eastAsia"/>
              </w:rPr>
              <w:t>华为侧</w:t>
            </w:r>
            <w:r w:rsidR="007A185A">
              <w:rPr>
                <w:rFonts w:hint="eastAsia"/>
              </w:rPr>
              <w:t>订单号</w:t>
            </w:r>
          </w:p>
        </w:tc>
        <w:tc>
          <w:tcPr>
            <w:tcW w:w="709" w:type="dxa"/>
            <w:tcBorders>
              <w:top w:val="single" w:sz="4" w:space="0" w:color="000000"/>
              <w:left w:val="single" w:sz="4" w:space="0" w:color="000000"/>
              <w:bottom w:val="single" w:sz="4" w:space="0" w:color="000000"/>
              <w:right w:val="single" w:sz="4" w:space="0" w:color="000000"/>
            </w:tcBorders>
            <w:vAlign w:val="center"/>
          </w:tcPr>
          <w:p w:rsidR="007A185A" w:rsidRPr="00775C76" w:rsidRDefault="000C445B" w:rsidP="009E4B2A">
            <w:pPr>
              <w:jc w:val="both"/>
            </w:pPr>
            <w:r>
              <w:rPr>
                <w:rFonts w:hint="eastAsia"/>
              </w:rPr>
              <w:t>M</w:t>
            </w:r>
          </w:p>
        </w:tc>
      </w:tr>
      <w:tr w:rsidR="007A185A" w:rsidRPr="00270E48" w:rsidTr="009E4B2A">
        <w:tc>
          <w:tcPr>
            <w:tcW w:w="1727"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ind w:right="-20"/>
              <w:jc w:val="both"/>
            </w:pPr>
            <w:r>
              <w:t>request</w:t>
            </w:r>
            <w:r>
              <w:rPr>
                <w:rFonts w:hint="eastAsia"/>
              </w:rPr>
              <w:t>I</w:t>
            </w:r>
            <w:r>
              <w:t>d</w:t>
            </w:r>
          </w:p>
        </w:tc>
        <w:tc>
          <w:tcPr>
            <w:tcW w:w="1134" w:type="dxa"/>
            <w:tcBorders>
              <w:top w:val="single" w:sz="4" w:space="0" w:color="000000"/>
              <w:left w:val="single" w:sz="4" w:space="0" w:color="000000"/>
              <w:bottom w:val="single" w:sz="4" w:space="0" w:color="000000"/>
              <w:right w:val="single" w:sz="4" w:space="0" w:color="000000"/>
            </w:tcBorders>
            <w:vAlign w:val="center"/>
          </w:tcPr>
          <w:p w:rsidR="007A185A" w:rsidRPr="00286EBC" w:rsidRDefault="007A185A" w:rsidP="009E4B2A">
            <w:pPr>
              <w:ind w:right="-20"/>
              <w:jc w:val="both"/>
            </w:pPr>
            <w:r>
              <w:rPr>
                <w:rFonts w:hint="eastAsia"/>
              </w:rPr>
              <w:t>String</w:t>
            </w:r>
          </w:p>
        </w:tc>
        <w:tc>
          <w:tcPr>
            <w:tcW w:w="4678" w:type="dxa"/>
            <w:tcBorders>
              <w:top w:val="single" w:sz="4" w:space="0" w:color="000000"/>
              <w:left w:val="single" w:sz="4" w:space="0" w:color="000000"/>
              <w:bottom w:val="single" w:sz="4" w:space="0" w:color="000000"/>
              <w:right w:val="single" w:sz="4" w:space="0" w:color="000000"/>
            </w:tcBorders>
            <w:vAlign w:val="center"/>
          </w:tcPr>
          <w:p w:rsidR="007A185A" w:rsidRDefault="007A185A" w:rsidP="000C445B">
            <w:pPr>
              <w:spacing w:line="312" w:lineRule="exact"/>
              <w:ind w:right="-20"/>
              <w:jc w:val="both"/>
            </w:pPr>
            <w:r>
              <w:rPr>
                <w:rFonts w:hint="eastAsia"/>
              </w:rPr>
              <w:t>外部请求号</w:t>
            </w:r>
            <w:r w:rsidR="00B41441">
              <w:rPr>
                <w:rFonts w:hint="eastAsia"/>
              </w:rPr>
              <w:t>，商户可以输入相同的</w:t>
            </w:r>
            <w:r w:rsidR="00B41441">
              <w:rPr>
                <w:rFonts w:hint="eastAsia"/>
              </w:rPr>
              <w:t>requestId</w:t>
            </w:r>
            <w:r w:rsidR="00B41441">
              <w:rPr>
                <w:rFonts w:hint="eastAsia"/>
              </w:rPr>
              <w:t>进行重入处理，重新提交请求（当之前未收到相同</w:t>
            </w:r>
            <w:r w:rsidR="00B41441">
              <w:rPr>
                <w:rFonts w:hint="eastAsia"/>
              </w:rPr>
              <w:t>id</w:t>
            </w:r>
            <w:r w:rsidR="00B41441">
              <w:rPr>
                <w:rFonts w:hint="eastAsia"/>
              </w:rPr>
              <w:t>的请求时）或者获取之前提交的执行结果。</w:t>
            </w:r>
          </w:p>
        </w:tc>
        <w:tc>
          <w:tcPr>
            <w:tcW w:w="709" w:type="dxa"/>
            <w:tcBorders>
              <w:top w:val="single" w:sz="4" w:space="0" w:color="000000"/>
              <w:left w:val="single" w:sz="4" w:space="0" w:color="000000"/>
              <w:bottom w:val="single" w:sz="4" w:space="0" w:color="000000"/>
              <w:right w:val="single" w:sz="4" w:space="0" w:color="000000"/>
            </w:tcBorders>
            <w:vAlign w:val="center"/>
          </w:tcPr>
          <w:p w:rsidR="007A185A" w:rsidRPr="00775C76" w:rsidRDefault="000C445B" w:rsidP="009E4B2A">
            <w:pPr>
              <w:jc w:val="both"/>
            </w:pPr>
            <w:r>
              <w:rPr>
                <w:rFonts w:hint="eastAsia"/>
              </w:rPr>
              <w:t>M</w:t>
            </w:r>
          </w:p>
        </w:tc>
      </w:tr>
      <w:tr w:rsidR="007A185A" w:rsidRPr="00270E48" w:rsidTr="009E4B2A">
        <w:tc>
          <w:tcPr>
            <w:tcW w:w="1727" w:type="dxa"/>
            <w:tcBorders>
              <w:top w:val="single" w:sz="4" w:space="0" w:color="000000"/>
              <w:left w:val="single" w:sz="4" w:space="0" w:color="000000"/>
              <w:bottom w:val="single" w:sz="4" w:space="0" w:color="000000"/>
              <w:right w:val="single" w:sz="4" w:space="0" w:color="000000"/>
            </w:tcBorders>
            <w:vAlign w:val="center"/>
          </w:tcPr>
          <w:p w:rsidR="007A185A" w:rsidRPr="00286EBC" w:rsidRDefault="007A185A" w:rsidP="009E4B2A">
            <w:pPr>
              <w:ind w:right="-20"/>
            </w:pPr>
            <w:r w:rsidRPr="00286EBC">
              <w:rPr>
                <w:rFonts w:hint="eastAsia"/>
              </w:rPr>
              <w:t>amount</w:t>
            </w:r>
          </w:p>
        </w:tc>
        <w:tc>
          <w:tcPr>
            <w:tcW w:w="1134" w:type="dxa"/>
            <w:tcBorders>
              <w:top w:val="single" w:sz="4" w:space="0" w:color="000000"/>
              <w:left w:val="single" w:sz="4" w:space="0" w:color="000000"/>
              <w:bottom w:val="single" w:sz="4" w:space="0" w:color="000000"/>
              <w:right w:val="single" w:sz="4" w:space="0" w:color="000000"/>
            </w:tcBorders>
            <w:vAlign w:val="center"/>
          </w:tcPr>
          <w:p w:rsidR="007A185A" w:rsidRPr="00286EBC" w:rsidRDefault="007A185A" w:rsidP="009E4B2A">
            <w:pPr>
              <w:ind w:right="-20"/>
            </w:pPr>
            <w:r>
              <w:rPr>
                <w:rFonts w:hint="eastAsia"/>
              </w:rPr>
              <w:t>String</w:t>
            </w:r>
          </w:p>
        </w:tc>
        <w:tc>
          <w:tcPr>
            <w:tcW w:w="4678" w:type="dxa"/>
            <w:tcBorders>
              <w:top w:val="single" w:sz="4" w:space="0" w:color="000000"/>
              <w:left w:val="single" w:sz="4" w:space="0" w:color="000000"/>
              <w:bottom w:val="single" w:sz="4" w:space="0" w:color="000000"/>
              <w:right w:val="single" w:sz="4" w:space="0" w:color="000000"/>
            </w:tcBorders>
            <w:vAlign w:val="center"/>
          </w:tcPr>
          <w:p w:rsidR="007A185A" w:rsidRPr="006816C5" w:rsidRDefault="007A185A" w:rsidP="009E4B2A">
            <w:pPr>
              <w:spacing w:line="312" w:lineRule="exact"/>
              <w:ind w:right="-20"/>
            </w:pPr>
            <w:r w:rsidRPr="00775C76">
              <w:rPr>
                <w:rFonts w:hint="eastAsia"/>
              </w:rPr>
              <w:t>退款金额</w:t>
            </w:r>
            <w:r>
              <w:rPr>
                <w:rFonts w:hint="eastAsia"/>
              </w:rPr>
              <w:t>(</w:t>
            </w:r>
            <w:r>
              <w:rPr>
                <w:rFonts w:hint="eastAsia"/>
              </w:rPr>
              <w:t>元</w:t>
            </w:r>
            <w:r>
              <w:rPr>
                <w:rFonts w:hint="eastAsia"/>
              </w:rPr>
              <w:t>)</w:t>
            </w:r>
            <w:r>
              <w:rPr>
                <w:rFonts w:hint="eastAsia"/>
              </w:rPr>
              <w:t>，</w:t>
            </w:r>
            <w:r w:rsidRPr="00775C76">
              <w:rPr>
                <w:rFonts w:hint="eastAsia"/>
              </w:rPr>
              <w:t>精确到小数点后两位</w:t>
            </w:r>
            <w:r>
              <w:rPr>
                <w:rFonts w:hint="eastAsia"/>
              </w:rPr>
              <w:t>，如：</w:t>
            </w:r>
            <w:r w:rsidRPr="00775C76">
              <w:rPr>
                <w:rFonts w:hint="eastAsia"/>
              </w:rPr>
              <w:t>20.01</w:t>
            </w:r>
          </w:p>
        </w:tc>
        <w:tc>
          <w:tcPr>
            <w:tcW w:w="709" w:type="dxa"/>
            <w:tcBorders>
              <w:top w:val="single" w:sz="4" w:space="0" w:color="000000"/>
              <w:left w:val="single" w:sz="4" w:space="0" w:color="000000"/>
              <w:bottom w:val="single" w:sz="4" w:space="0" w:color="000000"/>
              <w:right w:val="single" w:sz="4" w:space="0" w:color="000000"/>
            </w:tcBorders>
            <w:vAlign w:val="center"/>
          </w:tcPr>
          <w:p w:rsidR="007A185A" w:rsidRPr="00775C76" w:rsidRDefault="000C445B" w:rsidP="009E4B2A">
            <w:r>
              <w:rPr>
                <w:rFonts w:hint="eastAsia"/>
              </w:rPr>
              <w:t>M</w:t>
            </w:r>
          </w:p>
        </w:tc>
      </w:tr>
      <w:tr w:rsidR="007A185A" w:rsidRPr="00270E48" w:rsidTr="009E4B2A">
        <w:tc>
          <w:tcPr>
            <w:tcW w:w="1727" w:type="dxa"/>
            <w:tcBorders>
              <w:top w:val="single" w:sz="4" w:space="0" w:color="000000"/>
              <w:left w:val="single" w:sz="4" w:space="0" w:color="000000"/>
              <w:bottom w:val="single" w:sz="4" w:space="0" w:color="000000"/>
              <w:right w:val="single" w:sz="4" w:space="0" w:color="000000"/>
            </w:tcBorders>
            <w:vAlign w:val="center"/>
          </w:tcPr>
          <w:p w:rsidR="007A185A" w:rsidRPr="00286EBC" w:rsidRDefault="007A185A" w:rsidP="009E4B2A">
            <w:pPr>
              <w:ind w:right="-20"/>
            </w:pPr>
            <w:r>
              <w:rPr>
                <w:rFonts w:hint="eastAsia"/>
              </w:rPr>
              <w:t>refundR</w:t>
            </w:r>
            <w:r w:rsidRPr="00286EBC">
              <w:t>easons</w:t>
            </w:r>
          </w:p>
        </w:tc>
        <w:tc>
          <w:tcPr>
            <w:tcW w:w="1134" w:type="dxa"/>
            <w:tcBorders>
              <w:top w:val="single" w:sz="4" w:space="0" w:color="000000"/>
              <w:left w:val="single" w:sz="4" w:space="0" w:color="000000"/>
              <w:bottom w:val="single" w:sz="4" w:space="0" w:color="000000"/>
              <w:right w:val="single" w:sz="4" w:space="0" w:color="000000"/>
            </w:tcBorders>
            <w:vAlign w:val="center"/>
          </w:tcPr>
          <w:p w:rsidR="007A185A" w:rsidRPr="00286EBC" w:rsidRDefault="007A185A" w:rsidP="009E4B2A">
            <w:pPr>
              <w:ind w:right="-20"/>
            </w:pPr>
            <w:r w:rsidRPr="00286EBC">
              <w:rPr>
                <w:rFonts w:hint="eastAsia"/>
              </w:rPr>
              <w:t>String</w:t>
            </w:r>
          </w:p>
        </w:tc>
        <w:tc>
          <w:tcPr>
            <w:tcW w:w="4678" w:type="dxa"/>
            <w:tcBorders>
              <w:top w:val="single" w:sz="4" w:space="0" w:color="000000"/>
              <w:left w:val="single" w:sz="4" w:space="0" w:color="000000"/>
              <w:bottom w:val="single" w:sz="4" w:space="0" w:color="000000"/>
              <w:right w:val="single" w:sz="4" w:space="0" w:color="000000"/>
            </w:tcBorders>
            <w:vAlign w:val="center"/>
          </w:tcPr>
          <w:p w:rsidR="007A185A" w:rsidRPr="00775C76" w:rsidRDefault="007A185A" w:rsidP="009E4B2A">
            <w:pPr>
              <w:spacing w:line="312" w:lineRule="exact"/>
              <w:ind w:right="-20"/>
            </w:pPr>
            <w:r w:rsidRPr="00775C76">
              <w:rPr>
                <w:rFonts w:hint="eastAsia"/>
              </w:rPr>
              <w:t>退款原因，例：协商退款</w:t>
            </w:r>
          </w:p>
        </w:tc>
        <w:tc>
          <w:tcPr>
            <w:tcW w:w="709" w:type="dxa"/>
            <w:tcBorders>
              <w:top w:val="single" w:sz="4" w:space="0" w:color="000000"/>
              <w:left w:val="single" w:sz="4" w:space="0" w:color="000000"/>
              <w:bottom w:val="single" w:sz="4" w:space="0" w:color="000000"/>
              <w:right w:val="single" w:sz="4" w:space="0" w:color="000000"/>
            </w:tcBorders>
            <w:vAlign w:val="center"/>
          </w:tcPr>
          <w:p w:rsidR="007A185A" w:rsidRPr="00775C76" w:rsidRDefault="000C445B" w:rsidP="009E4B2A">
            <w:r>
              <w:rPr>
                <w:rFonts w:hint="eastAsia"/>
              </w:rPr>
              <w:t>O</w:t>
            </w:r>
          </w:p>
        </w:tc>
      </w:tr>
      <w:tr w:rsidR="007A185A" w:rsidRPr="00270E48" w:rsidTr="009E4B2A">
        <w:tc>
          <w:tcPr>
            <w:tcW w:w="1727" w:type="dxa"/>
            <w:tcBorders>
              <w:top w:val="single" w:sz="4" w:space="0" w:color="000000"/>
              <w:left w:val="single" w:sz="4" w:space="0" w:color="000000"/>
              <w:bottom w:val="single" w:sz="4" w:space="0" w:color="000000"/>
              <w:right w:val="single" w:sz="4" w:space="0" w:color="000000"/>
            </w:tcBorders>
            <w:vAlign w:val="center"/>
          </w:tcPr>
          <w:p w:rsidR="007A185A" w:rsidRPr="00286EBC" w:rsidRDefault="007A185A" w:rsidP="009E4B2A">
            <w:pPr>
              <w:ind w:right="-20"/>
            </w:pPr>
            <w:r w:rsidRPr="00286EBC">
              <w:rPr>
                <w:rFonts w:hint="eastAsia"/>
              </w:rPr>
              <w:t>sign</w:t>
            </w:r>
          </w:p>
        </w:tc>
        <w:tc>
          <w:tcPr>
            <w:tcW w:w="1134" w:type="dxa"/>
            <w:tcBorders>
              <w:top w:val="single" w:sz="4" w:space="0" w:color="000000"/>
              <w:left w:val="single" w:sz="4" w:space="0" w:color="000000"/>
              <w:bottom w:val="single" w:sz="4" w:space="0" w:color="000000"/>
              <w:right w:val="single" w:sz="4" w:space="0" w:color="000000"/>
            </w:tcBorders>
            <w:vAlign w:val="center"/>
          </w:tcPr>
          <w:p w:rsidR="007A185A" w:rsidRPr="00286EBC" w:rsidRDefault="007A185A" w:rsidP="009E4B2A">
            <w:pPr>
              <w:ind w:right="-20"/>
            </w:pPr>
            <w:r>
              <w:rPr>
                <w:rFonts w:hint="eastAsia"/>
              </w:rPr>
              <w:t>String</w:t>
            </w:r>
          </w:p>
        </w:tc>
        <w:tc>
          <w:tcPr>
            <w:tcW w:w="4678" w:type="dxa"/>
            <w:tcBorders>
              <w:top w:val="single" w:sz="4" w:space="0" w:color="000000"/>
              <w:left w:val="single" w:sz="4" w:space="0" w:color="000000"/>
              <w:bottom w:val="single" w:sz="4" w:space="0" w:color="000000"/>
              <w:right w:val="single" w:sz="4" w:space="0" w:color="000000"/>
            </w:tcBorders>
            <w:vAlign w:val="center"/>
          </w:tcPr>
          <w:p w:rsidR="007A185A" w:rsidRDefault="000C445B" w:rsidP="009E4B2A">
            <w:pPr>
              <w:spacing w:line="312" w:lineRule="exact"/>
              <w:ind w:right="-20"/>
            </w:pPr>
            <w:r>
              <w:rPr>
                <w:rFonts w:hint="eastAsia"/>
              </w:rPr>
              <w:t>Rsa</w:t>
            </w:r>
            <w:r>
              <w:rPr>
                <w:rFonts w:hint="eastAsia"/>
              </w:rPr>
              <w:t>签名，基于商户私钥产生</w:t>
            </w:r>
          </w:p>
          <w:p w:rsidR="00E5611F" w:rsidRPr="00775C76" w:rsidRDefault="00E5611F" w:rsidP="009E4B2A">
            <w:pPr>
              <w:spacing w:line="312" w:lineRule="exact"/>
              <w:ind w:right="-20"/>
            </w:pPr>
            <w:r>
              <w:rPr>
                <w:rFonts w:hint="eastAsia"/>
              </w:rPr>
              <w:t>注：由于安全提升的要求，签名算法必须为</w:t>
            </w:r>
            <w:r>
              <w:rPr>
                <w:rFonts w:hint="eastAsia"/>
              </w:rPr>
              <w:t>sha256withrsa.</w:t>
            </w:r>
          </w:p>
        </w:tc>
        <w:tc>
          <w:tcPr>
            <w:tcW w:w="709" w:type="dxa"/>
            <w:tcBorders>
              <w:top w:val="single" w:sz="4" w:space="0" w:color="000000"/>
              <w:left w:val="single" w:sz="4" w:space="0" w:color="000000"/>
              <w:bottom w:val="single" w:sz="4" w:space="0" w:color="000000"/>
              <w:right w:val="single" w:sz="4" w:space="0" w:color="000000"/>
            </w:tcBorders>
            <w:vAlign w:val="center"/>
          </w:tcPr>
          <w:p w:rsidR="007A185A" w:rsidRPr="00775C76" w:rsidRDefault="000C445B" w:rsidP="009E4B2A">
            <w:r>
              <w:rPr>
                <w:rFonts w:hint="eastAsia"/>
              </w:rPr>
              <w:t>M</w:t>
            </w:r>
          </w:p>
        </w:tc>
      </w:tr>
    </w:tbl>
    <w:p w:rsidR="007A185A" w:rsidRDefault="007A185A" w:rsidP="007A185A">
      <w:pPr>
        <w:spacing w:line="200" w:lineRule="exact"/>
        <w:rPr>
          <w:sz w:val="20"/>
          <w:szCs w:val="20"/>
        </w:rPr>
      </w:pPr>
    </w:p>
    <w:p w:rsidR="007A185A" w:rsidRPr="00BB29FC" w:rsidRDefault="007A185A" w:rsidP="007A185A">
      <w:pPr>
        <w:ind w:firstLineChars="150" w:firstLine="316"/>
        <w:rPr>
          <w:b/>
        </w:rPr>
      </w:pPr>
      <w:r w:rsidRPr="00BB29FC">
        <w:rPr>
          <w:rFonts w:hint="eastAsia"/>
          <w:b/>
        </w:rPr>
        <w:t>响应参数描述</w:t>
      </w:r>
      <w:r>
        <w:rPr>
          <w:rFonts w:hint="eastAsia"/>
          <w:b/>
        </w:rPr>
        <w:t>：</w:t>
      </w:r>
    </w:p>
    <w:tbl>
      <w:tblPr>
        <w:tblW w:w="8215" w:type="dxa"/>
        <w:tblInd w:w="154" w:type="dxa"/>
        <w:tblLayout w:type="fixed"/>
        <w:tblCellMar>
          <w:left w:w="0" w:type="dxa"/>
          <w:right w:w="0" w:type="dxa"/>
        </w:tblCellMar>
        <w:tblLook w:val="0000"/>
      </w:tblPr>
      <w:tblGrid>
        <w:gridCol w:w="1694"/>
        <w:gridCol w:w="1134"/>
        <w:gridCol w:w="4678"/>
        <w:gridCol w:w="709"/>
      </w:tblGrid>
      <w:tr w:rsidR="007A185A" w:rsidRPr="00270E48" w:rsidTr="009E4B2A">
        <w:tc>
          <w:tcPr>
            <w:tcW w:w="1694"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7A185A" w:rsidRPr="00270E48" w:rsidRDefault="007A185A" w:rsidP="009E4B2A">
            <w:pPr>
              <w:spacing w:line="307" w:lineRule="exact"/>
              <w:ind w:left="102" w:right="-20"/>
              <w:rPr>
                <w:sz w:val="24"/>
                <w:szCs w:val="24"/>
              </w:rPr>
            </w:pPr>
            <w:r>
              <w:rPr>
                <w:rFonts w:ascii="微软雅黑" w:eastAsia="微软雅黑" w:cs="微软雅黑" w:hint="eastAsia"/>
                <w:b/>
                <w:bCs/>
                <w:spacing w:val="12"/>
                <w:position w:val="-1"/>
              </w:rPr>
              <w:t>数据项</w:t>
            </w:r>
          </w:p>
        </w:tc>
        <w:tc>
          <w:tcPr>
            <w:tcW w:w="1134"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7A185A" w:rsidRPr="00270E48" w:rsidRDefault="007A185A" w:rsidP="009E4B2A">
            <w:pPr>
              <w:spacing w:line="307" w:lineRule="exact"/>
              <w:ind w:left="102" w:right="-20"/>
              <w:rPr>
                <w:sz w:val="24"/>
                <w:szCs w:val="24"/>
              </w:rPr>
            </w:pPr>
            <w:r>
              <w:rPr>
                <w:rFonts w:ascii="微软雅黑" w:eastAsia="微软雅黑" w:cs="微软雅黑" w:hint="eastAsia"/>
                <w:b/>
                <w:bCs/>
                <w:spacing w:val="12"/>
                <w:position w:val="-1"/>
              </w:rPr>
              <w:t>参数类型</w:t>
            </w:r>
          </w:p>
        </w:tc>
        <w:tc>
          <w:tcPr>
            <w:tcW w:w="4678"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7A185A" w:rsidRPr="00270E48" w:rsidRDefault="007A185A" w:rsidP="009E4B2A">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7A185A" w:rsidRPr="00270E48" w:rsidRDefault="007A185A" w:rsidP="009E4B2A">
            <w:pPr>
              <w:spacing w:line="307" w:lineRule="exact"/>
              <w:ind w:left="102" w:right="-20"/>
              <w:rPr>
                <w:sz w:val="24"/>
                <w:szCs w:val="24"/>
              </w:rPr>
            </w:pPr>
            <w:r>
              <w:rPr>
                <w:rFonts w:ascii="微软雅黑" w:eastAsia="微软雅黑" w:cs="微软雅黑" w:hint="eastAsia"/>
                <w:b/>
                <w:bCs/>
                <w:spacing w:val="12"/>
                <w:position w:val="-1"/>
              </w:rPr>
              <w:t>选项</w:t>
            </w:r>
          </w:p>
        </w:tc>
      </w:tr>
      <w:tr w:rsidR="007A185A" w:rsidRPr="00270E48" w:rsidTr="009E4B2A">
        <w:tc>
          <w:tcPr>
            <w:tcW w:w="1694" w:type="dxa"/>
            <w:tcBorders>
              <w:top w:val="single" w:sz="4" w:space="0" w:color="000000"/>
              <w:left w:val="single" w:sz="4" w:space="0" w:color="000000"/>
              <w:bottom w:val="single" w:sz="4" w:space="0" w:color="000000"/>
              <w:right w:val="single" w:sz="4" w:space="0" w:color="000000"/>
            </w:tcBorders>
            <w:vAlign w:val="center"/>
          </w:tcPr>
          <w:p w:rsidR="007A185A" w:rsidRPr="00286EBC" w:rsidRDefault="007A185A" w:rsidP="009E4B2A">
            <w:pPr>
              <w:spacing w:line="312" w:lineRule="exact"/>
              <w:ind w:right="-20"/>
            </w:pPr>
            <w:r w:rsidRPr="00286EBC">
              <w:rPr>
                <w:rFonts w:hint="eastAsia"/>
              </w:rPr>
              <w:t>returnCode</w:t>
            </w:r>
          </w:p>
        </w:tc>
        <w:tc>
          <w:tcPr>
            <w:tcW w:w="1134" w:type="dxa"/>
            <w:tcBorders>
              <w:top w:val="single" w:sz="4" w:space="0" w:color="000000"/>
              <w:left w:val="single" w:sz="4" w:space="0" w:color="000000"/>
              <w:bottom w:val="single" w:sz="4" w:space="0" w:color="000000"/>
              <w:right w:val="single" w:sz="4" w:space="0" w:color="000000"/>
            </w:tcBorders>
            <w:vAlign w:val="center"/>
          </w:tcPr>
          <w:p w:rsidR="007A185A" w:rsidRPr="00286EBC" w:rsidRDefault="007A185A" w:rsidP="009E4B2A">
            <w:pPr>
              <w:spacing w:line="312" w:lineRule="exact"/>
              <w:ind w:right="-20"/>
            </w:pPr>
            <w:r w:rsidRPr="00286EBC">
              <w:t>S</w:t>
            </w:r>
            <w:r w:rsidRPr="00286EBC">
              <w:rPr>
                <w:rFonts w:hint="eastAsia"/>
              </w:rPr>
              <w:t>tring</w:t>
            </w:r>
          </w:p>
        </w:tc>
        <w:tc>
          <w:tcPr>
            <w:tcW w:w="4678"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spacing w:line="312" w:lineRule="exact"/>
              <w:ind w:right="-20"/>
            </w:pPr>
            <w:r w:rsidRPr="00775C76">
              <w:rPr>
                <w:rFonts w:hint="eastAsia"/>
              </w:rPr>
              <w:t>0</w:t>
            </w:r>
            <w:r w:rsidRPr="00775C76">
              <w:rPr>
                <w:rFonts w:hint="eastAsia"/>
              </w:rPr>
              <w:t>：成功</w:t>
            </w:r>
          </w:p>
          <w:p w:rsidR="007A185A" w:rsidRPr="00775C76" w:rsidRDefault="007A185A" w:rsidP="009E4B2A">
            <w:pPr>
              <w:spacing w:line="312" w:lineRule="exact"/>
              <w:ind w:right="-20"/>
            </w:pPr>
            <w:r>
              <w:rPr>
                <w:rFonts w:hint="eastAsia"/>
              </w:rPr>
              <w:t>其他</w:t>
            </w:r>
            <w:r w:rsidRPr="00775C76">
              <w:rPr>
                <w:rFonts w:hint="eastAsia"/>
              </w:rPr>
              <w:t>：失败</w:t>
            </w:r>
            <w:r>
              <w:rPr>
                <w:rFonts w:hint="eastAsia"/>
              </w:rPr>
              <w:t>，参考</w:t>
            </w:r>
            <w:r>
              <w:rPr>
                <w:rFonts w:hint="eastAsia"/>
              </w:rPr>
              <w:t>2.1</w:t>
            </w:r>
          </w:p>
        </w:tc>
        <w:tc>
          <w:tcPr>
            <w:tcW w:w="709" w:type="dxa"/>
            <w:tcBorders>
              <w:top w:val="single" w:sz="4" w:space="0" w:color="000000"/>
              <w:left w:val="single" w:sz="4" w:space="0" w:color="000000"/>
              <w:bottom w:val="single" w:sz="4" w:space="0" w:color="000000"/>
              <w:right w:val="single" w:sz="4" w:space="0" w:color="000000"/>
            </w:tcBorders>
            <w:vAlign w:val="center"/>
          </w:tcPr>
          <w:p w:rsidR="007A185A" w:rsidRPr="00775C76" w:rsidRDefault="00B41441" w:rsidP="009E4B2A">
            <w:pPr>
              <w:spacing w:line="312" w:lineRule="exact"/>
              <w:ind w:right="-20"/>
            </w:pPr>
            <w:r>
              <w:rPr>
                <w:rFonts w:hint="eastAsia"/>
              </w:rPr>
              <w:t>M</w:t>
            </w:r>
          </w:p>
        </w:tc>
      </w:tr>
      <w:tr w:rsidR="00B41441" w:rsidRPr="00270E48" w:rsidTr="000A2FEA">
        <w:tc>
          <w:tcPr>
            <w:tcW w:w="1694" w:type="dxa"/>
            <w:tcBorders>
              <w:top w:val="single" w:sz="4" w:space="0" w:color="000000"/>
              <w:left w:val="single" w:sz="4" w:space="0" w:color="000000"/>
              <w:bottom w:val="single" w:sz="4" w:space="0" w:color="000000"/>
              <w:right w:val="single" w:sz="4" w:space="0" w:color="000000"/>
            </w:tcBorders>
            <w:vAlign w:val="center"/>
          </w:tcPr>
          <w:p w:rsidR="00B41441" w:rsidRPr="00286EBC" w:rsidRDefault="00B41441" w:rsidP="009E4B2A">
            <w:pPr>
              <w:spacing w:line="312" w:lineRule="exact"/>
              <w:ind w:right="-20"/>
            </w:pPr>
            <w:r>
              <w:rPr>
                <w:rFonts w:hint="eastAsia"/>
              </w:rPr>
              <w:t>returnDesc</w:t>
            </w:r>
          </w:p>
        </w:tc>
        <w:tc>
          <w:tcPr>
            <w:tcW w:w="1134" w:type="dxa"/>
            <w:tcBorders>
              <w:top w:val="single" w:sz="4" w:space="0" w:color="000000"/>
              <w:left w:val="single" w:sz="4" w:space="0" w:color="000000"/>
              <w:bottom w:val="single" w:sz="4" w:space="0" w:color="000000"/>
              <w:right w:val="single" w:sz="4" w:space="0" w:color="000000"/>
            </w:tcBorders>
            <w:vAlign w:val="center"/>
          </w:tcPr>
          <w:p w:rsidR="00B41441" w:rsidRPr="00286EBC" w:rsidRDefault="00B41441" w:rsidP="009E4B2A">
            <w:pPr>
              <w:spacing w:line="312" w:lineRule="exact"/>
              <w:ind w:right="-20"/>
            </w:pPr>
            <w:r w:rsidRPr="00286EBC">
              <w:t>S</w:t>
            </w:r>
            <w:r w:rsidRPr="00286EBC">
              <w:rPr>
                <w:rFonts w:hint="eastAsia"/>
              </w:rPr>
              <w:t>tring</w:t>
            </w:r>
          </w:p>
        </w:tc>
        <w:tc>
          <w:tcPr>
            <w:tcW w:w="4678" w:type="dxa"/>
            <w:tcBorders>
              <w:top w:val="single" w:sz="4" w:space="0" w:color="000000"/>
              <w:left w:val="single" w:sz="4" w:space="0" w:color="000000"/>
              <w:bottom w:val="single" w:sz="4" w:space="0" w:color="000000"/>
              <w:right w:val="single" w:sz="4" w:space="0" w:color="000000"/>
            </w:tcBorders>
            <w:vAlign w:val="center"/>
          </w:tcPr>
          <w:p w:rsidR="00B41441" w:rsidRPr="00775C76" w:rsidRDefault="00B41441" w:rsidP="009E4B2A">
            <w:pPr>
              <w:spacing w:line="312" w:lineRule="exact"/>
              <w:ind w:right="-20"/>
            </w:pPr>
            <w:r>
              <w:rPr>
                <w:rFonts w:hint="eastAsia"/>
              </w:rPr>
              <w:t>返回值描述</w:t>
            </w:r>
          </w:p>
        </w:tc>
        <w:tc>
          <w:tcPr>
            <w:tcW w:w="709" w:type="dxa"/>
            <w:tcBorders>
              <w:top w:val="single" w:sz="4" w:space="0" w:color="000000"/>
              <w:left w:val="single" w:sz="4" w:space="0" w:color="000000"/>
              <w:bottom w:val="single" w:sz="4" w:space="0" w:color="000000"/>
              <w:right w:val="single" w:sz="4" w:space="0" w:color="000000"/>
            </w:tcBorders>
          </w:tcPr>
          <w:p w:rsidR="00B41441" w:rsidRPr="00775C76" w:rsidRDefault="00B41441" w:rsidP="009E4B2A">
            <w:pPr>
              <w:spacing w:line="312" w:lineRule="exact"/>
              <w:ind w:right="-20"/>
            </w:pPr>
            <w:r w:rsidRPr="00FD74EA">
              <w:rPr>
                <w:rFonts w:hint="eastAsia"/>
              </w:rPr>
              <w:t>M</w:t>
            </w:r>
          </w:p>
        </w:tc>
      </w:tr>
      <w:tr w:rsidR="00B41441" w:rsidRPr="00270E48" w:rsidTr="000A2FEA">
        <w:tc>
          <w:tcPr>
            <w:tcW w:w="1694" w:type="dxa"/>
            <w:tcBorders>
              <w:top w:val="single" w:sz="4" w:space="0" w:color="000000"/>
              <w:left w:val="single" w:sz="4" w:space="0" w:color="000000"/>
              <w:bottom w:val="single" w:sz="4" w:space="0" w:color="000000"/>
              <w:right w:val="single" w:sz="4" w:space="0" w:color="000000"/>
            </w:tcBorders>
            <w:vAlign w:val="center"/>
          </w:tcPr>
          <w:p w:rsidR="00B41441" w:rsidRPr="00286EBC" w:rsidRDefault="00B41441" w:rsidP="009E4B2A">
            <w:pPr>
              <w:spacing w:line="312" w:lineRule="exact"/>
              <w:ind w:right="-20"/>
            </w:pPr>
            <w:r>
              <w:rPr>
                <w:rFonts w:hint="eastAsia"/>
              </w:rPr>
              <w:t>tradeNo</w:t>
            </w:r>
          </w:p>
        </w:tc>
        <w:tc>
          <w:tcPr>
            <w:tcW w:w="1134" w:type="dxa"/>
            <w:tcBorders>
              <w:top w:val="single" w:sz="4" w:space="0" w:color="000000"/>
              <w:left w:val="single" w:sz="4" w:space="0" w:color="000000"/>
              <w:bottom w:val="single" w:sz="4" w:space="0" w:color="000000"/>
              <w:right w:val="single" w:sz="4" w:space="0" w:color="000000"/>
            </w:tcBorders>
            <w:vAlign w:val="center"/>
          </w:tcPr>
          <w:p w:rsidR="00B41441" w:rsidRPr="00286EBC" w:rsidRDefault="00B41441" w:rsidP="009E4B2A">
            <w:pPr>
              <w:spacing w:line="312" w:lineRule="exact"/>
              <w:ind w:right="-20"/>
            </w:pPr>
            <w:r w:rsidRPr="00286EBC">
              <w:t>S</w:t>
            </w:r>
            <w:r w:rsidRPr="00286EBC">
              <w:rPr>
                <w:rFonts w:hint="eastAsia"/>
              </w:rPr>
              <w:t>tring</w:t>
            </w:r>
          </w:p>
        </w:tc>
        <w:tc>
          <w:tcPr>
            <w:tcW w:w="4678" w:type="dxa"/>
            <w:tcBorders>
              <w:top w:val="single" w:sz="4" w:space="0" w:color="000000"/>
              <w:left w:val="single" w:sz="4" w:space="0" w:color="000000"/>
              <w:bottom w:val="single" w:sz="4" w:space="0" w:color="000000"/>
              <w:right w:val="single" w:sz="4" w:space="0" w:color="000000"/>
            </w:tcBorders>
            <w:vAlign w:val="center"/>
          </w:tcPr>
          <w:p w:rsidR="00B41441" w:rsidRPr="00775C76" w:rsidRDefault="00B41441" w:rsidP="009E4B2A">
            <w:pPr>
              <w:spacing w:line="312" w:lineRule="exact"/>
              <w:ind w:right="-20"/>
            </w:pPr>
            <w:r>
              <w:rPr>
                <w:rFonts w:hint="eastAsia"/>
              </w:rPr>
              <w:t>退款交易流水号</w:t>
            </w:r>
          </w:p>
        </w:tc>
        <w:tc>
          <w:tcPr>
            <w:tcW w:w="709" w:type="dxa"/>
            <w:tcBorders>
              <w:top w:val="single" w:sz="4" w:space="0" w:color="000000"/>
              <w:left w:val="single" w:sz="4" w:space="0" w:color="000000"/>
              <w:bottom w:val="single" w:sz="4" w:space="0" w:color="000000"/>
              <w:right w:val="single" w:sz="4" w:space="0" w:color="000000"/>
            </w:tcBorders>
          </w:tcPr>
          <w:p w:rsidR="00B41441" w:rsidRPr="00775C76" w:rsidRDefault="00A940A3" w:rsidP="009E4B2A">
            <w:pPr>
              <w:spacing w:line="312" w:lineRule="exact"/>
              <w:ind w:right="-20"/>
            </w:pPr>
            <w:r>
              <w:rPr>
                <w:rFonts w:hint="eastAsia"/>
              </w:rPr>
              <w:t>O</w:t>
            </w:r>
          </w:p>
        </w:tc>
      </w:tr>
      <w:tr w:rsidR="00B41441" w:rsidRPr="00270E48" w:rsidTr="000A2FEA">
        <w:tc>
          <w:tcPr>
            <w:tcW w:w="1694" w:type="dxa"/>
            <w:tcBorders>
              <w:top w:val="single" w:sz="4" w:space="0" w:color="000000"/>
              <w:left w:val="single" w:sz="4" w:space="0" w:color="000000"/>
              <w:bottom w:val="single" w:sz="4" w:space="0" w:color="000000"/>
              <w:right w:val="single" w:sz="4" w:space="0" w:color="000000"/>
            </w:tcBorders>
            <w:vAlign w:val="center"/>
          </w:tcPr>
          <w:p w:rsidR="00B41441" w:rsidRDefault="00B41441" w:rsidP="009E4B2A">
            <w:pPr>
              <w:spacing w:line="312" w:lineRule="exact"/>
              <w:ind w:right="-20"/>
            </w:pPr>
            <w:r>
              <w:t>request</w:t>
            </w:r>
            <w:r>
              <w:rPr>
                <w:rFonts w:hint="eastAsia"/>
              </w:rPr>
              <w:t>I</w:t>
            </w:r>
            <w:r>
              <w:t>d</w:t>
            </w:r>
          </w:p>
        </w:tc>
        <w:tc>
          <w:tcPr>
            <w:tcW w:w="1134" w:type="dxa"/>
            <w:tcBorders>
              <w:top w:val="single" w:sz="4" w:space="0" w:color="000000"/>
              <w:left w:val="single" w:sz="4" w:space="0" w:color="000000"/>
              <w:bottom w:val="single" w:sz="4" w:space="0" w:color="000000"/>
              <w:right w:val="single" w:sz="4" w:space="0" w:color="000000"/>
            </w:tcBorders>
            <w:vAlign w:val="center"/>
          </w:tcPr>
          <w:p w:rsidR="00B41441" w:rsidRPr="00286EBC" w:rsidRDefault="00B41441" w:rsidP="009E4B2A">
            <w:pPr>
              <w:spacing w:line="312" w:lineRule="exact"/>
              <w:ind w:right="-20"/>
            </w:pPr>
            <w:r>
              <w:rPr>
                <w:rFonts w:hint="eastAsia"/>
              </w:rPr>
              <w:t>String</w:t>
            </w:r>
          </w:p>
        </w:tc>
        <w:tc>
          <w:tcPr>
            <w:tcW w:w="4678" w:type="dxa"/>
            <w:tcBorders>
              <w:top w:val="single" w:sz="4" w:space="0" w:color="000000"/>
              <w:left w:val="single" w:sz="4" w:space="0" w:color="000000"/>
              <w:bottom w:val="single" w:sz="4" w:space="0" w:color="000000"/>
              <w:right w:val="single" w:sz="4" w:space="0" w:color="000000"/>
            </w:tcBorders>
            <w:vAlign w:val="center"/>
          </w:tcPr>
          <w:p w:rsidR="00B41441" w:rsidRDefault="00B41441" w:rsidP="009E4B2A">
            <w:pPr>
              <w:spacing w:line="312" w:lineRule="exact"/>
              <w:ind w:right="-20"/>
            </w:pPr>
            <w:r>
              <w:rPr>
                <w:rFonts w:hint="eastAsia"/>
              </w:rPr>
              <w:t>退款外部请求号，同输入参数</w:t>
            </w:r>
          </w:p>
        </w:tc>
        <w:tc>
          <w:tcPr>
            <w:tcW w:w="709" w:type="dxa"/>
            <w:tcBorders>
              <w:top w:val="single" w:sz="4" w:space="0" w:color="000000"/>
              <w:left w:val="single" w:sz="4" w:space="0" w:color="000000"/>
              <w:bottom w:val="single" w:sz="4" w:space="0" w:color="000000"/>
              <w:right w:val="single" w:sz="4" w:space="0" w:color="000000"/>
            </w:tcBorders>
          </w:tcPr>
          <w:p w:rsidR="00B41441" w:rsidRPr="00476CC2" w:rsidRDefault="00A940A3" w:rsidP="009E4B2A">
            <w:pPr>
              <w:spacing w:line="312" w:lineRule="exact"/>
              <w:ind w:right="-20"/>
            </w:pPr>
            <w:r>
              <w:rPr>
                <w:rFonts w:hint="eastAsia"/>
              </w:rPr>
              <w:t>O</w:t>
            </w:r>
          </w:p>
        </w:tc>
      </w:tr>
      <w:tr w:rsidR="00B41441" w:rsidRPr="00270E48" w:rsidTr="000A2FEA">
        <w:tc>
          <w:tcPr>
            <w:tcW w:w="1694" w:type="dxa"/>
            <w:tcBorders>
              <w:top w:val="single" w:sz="4" w:space="0" w:color="000000"/>
              <w:left w:val="single" w:sz="4" w:space="0" w:color="000000"/>
              <w:bottom w:val="single" w:sz="4" w:space="0" w:color="000000"/>
              <w:right w:val="single" w:sz="4" w:space="0" w:color="000000"/>
            </w:tcBorders>
            <w:vAlign w:val="center"/>
          </w:tcPr>
          <w:p w:rsidR="00B41441" w:rsidRPr="00286EBC" w:rsidRDefault="00B41441" w:rsidP="009E4B2A">
            <w:pPr>
              <w:spacing w:line="312" w:lineRule="exact"/>
              <w:ind w:right="-20"/>
            </w:pPr>
            <w:r w:rsidRPr="00286EBC">
              <w:rPr>
                <w:rFonts w:hint="eastAsia"/>
              </w:rPr>
              <w:t>amount</w:t>
            </w:r>
          </w:p>
        </w:tc>
        <w:tc>
          <w:tcPr>
            <w:tcW w:w="1134" w:type="dxa"/>
            <w:tcBorders>
              <w:top w:val="single" w:sz="4" w:space="0" w:color="000000"/>
              <w:left w:val="single" w:sz="4" w:space="0" w:color="000000"/>
              <w:bottom w:val="single" w:sz="4" w:space="0" w:color="000000"/>
              <w:right w:val="single" w:sz="4" w:space="0" w:color="000000"/>
            </w:tcBorders>
            <w:vAlign w:val="center"/>
          </w:tcPr>
          <w:p w:rsidR="00B41441" w:rsidRPr="00286EBC" w:rsidRDefault="00B41441" w:rsidP="009E4B2A">
            <w:pPr>
              <w:spacing w:line="312" w:lineRule="exact"/>
              <w:ind w:right="-20"/>
            </w:pPr>
            <w:r>
              <w:rPr>
                <w:rFonts w:hint="eastAsia"/>
              </w:rPr>
              <w:t>String</w:t>
            </w:r>
          </w:p>
        </w:tc>
        <w:tc>
          <w:tcPr>
            <w:tcW w:w="4678" w:type="dxa"/>
            <w:tcBorders>
              <w:top w:val="single" w:sz="4" w:space="0" w:color="000000"/>
              <w:left w:val="single" w:sz="4" w:space="0" w:color="000000"/>
              <w:bottom w:val="single" w:sz="4" w:space="0" w:color="000000"/>
              <w:right w:val="single" w:sz="4" w:space="0" w:color="000000"/>
            </w:tcBorders>
            <w:vAlign w:val="center"/>
          </w:tcPr>
          <w:p w:rsidR="00B41441" w:rsidRPr="00E059DD" w:rsidRDefault="00B41441" w:rsidP="009E4B2A">
            <w:pPr>
              <w:spacing w:line="312" w:lineRule="exact"/>
              <w:ind w:right="-20"/>
            </w:pPr>
            <w:r w:rsidRPr="00E059DD">
              <w:rPr>
                <w:rFonts w:hint="eastAsia"/>
              </w:rPr>
              <w:t>退款金额</w:t>
            </w:r>
          </w:p>
        </w:tc>
        <w:tc>
          <w:tcPr>
            <w:tcW w:w="709" w:type="dxa"/>
            <w:tcBorders>
              <w:top w:val="single" w:sz="4" w:space="0" w:color="000000"/>
              <w:left w:val="single" w:sz="4" w:space="0" w:color="000000"/>
              <w:bottom w:val="single" w:sz="4" w:space="0" w:color="000000"/>
              <w:right w:val="single" w:sz="4" w:space="0" w:color="000000"/>
            </w:tcBorders>
          </w:tcPr>
          <w:p w:rsidR="00B41441" w:rsidRPr="00775C76" w:rsidRDefault="00A940A3" w:rsidP="009E4B2A">
            <w:pPr>
              <w:spacing w:line="312" w:lineRule="exact"/>
              <w:ind w:right="-20"/>
            </w:pPr>
            <w:r>
              <w:rPr>
                <w:rFonts w:hint="eastAsia"/>
              </w:rPr>
              <w:t>O</w:t>
            </w:r>
          </w:p>
        </w:tc>
      </w:tr>
      <w:tr w:rsidR="00B41441" w:rsidRPr="00270E48" w:rsidTr="000A2FEA">
        <w:tc>
          <w:tcPr>
            <w:tcW w:w="1694" w:type="dxa"/>
            <w:tcBorders>
              <w:top w:val="single" w:sz="4" w:space="0" w:color="000000"/>
              <w:left w:val="single" w:sz="4" w:space="0" w:color="000000"/>
              <w:bottom w:val="single" w:sz="4" w:space="0" w:color="000000"/>
              <w:right w:val="single" w:sz="4" w:space="0" w:color="000000"/>
            </w:tcBorders>
            <w:vAlign w:val="center"/>
          </w:tcPr>
          <w:p w:rsidR="00B41441" w:rsidRPr="00286EBC" w:rsidRDefault="00B41441" w:rsidP="009E4B2A">
            <w:pPr>
              <w:spacing w:line="312" w:lineRule="exact"/>
              <w:ind w:right="-20"/>
            </w:pPr>
            <w:r>
              <w:rPr>
                <w:rFonts w:hint="eastAsia"/>
              </w:rPr>
              <w:t>refundD</w:t>
            </w:r>
            <w:r w:rsidRPr="00286EBC">
              <w:rPr>
                <w:rFonts w:hint="eastAsia"/>
              </w:rPr>
              <w:t>ate</w:t>
            </w:r>
          </w:p>
        </w:tc>
        <w:tc>
          <w:tcPr>
            <w:tcW w:w="1134" w:type="dxa"/>
            <w:tcBorders>
              <w:top w:val="single" w:sz="4" w:space="0" w:color="000000"/>
              <w:left w:val="single" w:sz="4" w:space="0" w:color="000000"/>
              <w:bottom w:val="single" w:sz="4" w:space="0" w:color="000000"/>
              <w:right w:val="single" w:sz="4" w:space="0" w:color="000000"/>
            </w:tcBorders>
            <w:vAlign w:val="center"/>
          </w:tcPr>
          <w:p w:rsidR="00B41441" w:rsidRPr="00286EBC" w:rsidRDefault="00B41441" w:rsidP="009E4B2A">
            <w:pPr>
              <w:spacing w:line="312" w:lineRule="exact"/>
              <w:ind w:right="-20"/>
            </w:pPr>
            <w:r w:rsidRPr="00286EBC">
              <w:t>S</w:t>
            </w:r>
            <w:r w:rsidRPr="00286EBC">
              <w:rPr>
                <w:rFonts w:hint="eastAsia"/>
              </w:rPr>
              <w:t>tring</w:t>
            </w:r>
          </w:p>
        </w:tc>
        <w:tc>
          <w:tcPr>
            <w:tcW w:w="4678" w:type="dxa"/>
            <w:tcBorders>
              <w:top w:val="single" w:sz="4" w:space="0" w:color="000000"/>
              <w:left w:val="single" w:sz="4" w:space="0" w:color="000000"/>
              <w:bottom w:val="single" w:sz="4" w:space="0" w:color="000000"/>
              <w:right w:val="single" w:sz="4" w:space="0" w:color="000000"/>
            </w:tcBorders>
            <w:vAlign w:val="center"/>
          </w:tcPr>
          <w:p w:rsidR="00B41441" w:rsidRPr="00D65CE5" w:rsidRDefault="00B41441" w:rsidP="009E4B2A">
            <w:pPr>
              <w:spacing w:line="312" w:lineRule="exact"/>
              <w:ind w:right="-20"/>
              <w:rPr>
                <w:rFonts w:ascii="宋体" w:cs="宋体"/>
                <w:snapToGrid/>
                <w:color w:val="000000"/>
                <w:sz w:val="18"/>
                <w:szCs w:val="18"/>
              </w:rPr>
            </w:pPr>
            <w:r>
              <w:rPr>
                <w:rFonts w:hint="eastAsia"/>
              </w:rPr>
              <w:t>退款日期，</w:t>
            </w:r>
            <w:r>
              <w:rPr>
                <w:rFonts w:hint="eastAsia"/>
              </w:rPr>
              <w:t>yyyy-MM-dd HH:mm:ss</w:t>
            </w:r>
          </w:p>
        </w:tc>
        <w:tc>
          <w:tcPr>
            <w:tcW w:w="709" w:type="dxa"/>
            <w:tcBorders>
              <w:top w:val="single" w:sz="4" w:space="0" w:color="000000"/>
              <w:left w:val="single" w:sz="4" w:space="0" w:color="000000"/>
              <w:bottom w:val="single" w:sz="4" w:space="0" w:color="000000"/>
              <w:right w:val="single" w:sz="4" w:space="0" w:color="000000"/>
            </w:tcBorders>
          </w:tcPr>
          <w:p w:rsidR="00B41441" w:rsidRPr="00775C76" w:rsidRDefault="00A940A3" w:rsidP="009E4B2A">
            <w:pPr>
              <w:spacing w:line="312" w:lineRule="exact"/>
              <w:ind w:right="-20"/>
            </w:pPr>
            <w:r>
              <w:rPr>
                <w:rFonts w:hint="eastAsia"/>
              </w:rPr>
              <w:t>O</w:t>
            </w:r>
          </w:p>
        </w:tc>
      </w:tr>
      <w:tr w:rsidR="007A185A" w:rsidRPr="00270E48" w:rsidTr="009E4B2A">
        <w:tc>
          <w:tcPr>
            <w:tcW w:w="1694"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spacing w:line="312" w:lineRule="exact"/>
              <w:ind w:right="-20"/>
            </w:pPr>
            <w:r>
              <w:rPr>
                <w:rFonts w:hint="eastAsia"/>
              </w:rPr>
              <w:t>refundCode</w:t>
            </w:r>
          </w:p>
        </w:tc>
        <w:tc>
          <w:tcPr>
            <w:tcW w:w="1134" w:type="dxa"/>
            <w:tcBorders>
              <w:top w:val="single" w:sz="4" w:space="0" w:color="000000"/>
              <w:left w:val="single" w:sz="4" w:space="0" w:color="000000"/>
              <w:bottom w:val="single" w:sz="4" w:space="0" w:color="000000"/>
              <w:right w:val="single" w:sz="4" w:space="0" w:color="000000"/>
            </w:tcBorders>
            <w:vAlign w:val="center"/>
          </w:tcPr>
          <w:p w:rsidR="007A185A" w:rsidRPr="00286EBC" w:rsidRDefault="007A185A" w:rsidP="009E4B2A">
            <w:pPr>
              <w:spacing w:line="312" w:lineRule="exact"/>
              <w:ind w:right="-20"/>
            </w:pPr>
            <w:r>
              <w:rPr>
                <w:rFonts w:hint="eastAsia"/>
              </w:rPr>
              <w:t>String</w:t>
            </w:r>
          </w:p>
        </w:tc>
        <w:tc>
          <w:tcPr>
            <w:tcW w:w="4678" w:type="dxa"/>
            <w:tcBorders>
              <w:top w:val="single" w:sz="4" w:space="0" w:color="000000"/>
              <w:left w:val="single" w:sz="4" w:space="0" w:color="000000"/>
              <w:bottom w:val="single" w:sz="4" w:space="0" w:color="000000"/>
              <w:right w:val="single" w:sz="4" w:space="0" w:color="000000"/>
            </w:tcBorders>
            <w:vAlign w:val="center"/>
          </w:tcPr>
          <w:p w:rsidR="007A185A" w:rsidRDefault="007A185A" w:rsidP="009E4B2A">
            <w:pPr>
              <w:spacing w:line="312" w:lineRule="exact"/>
              <w:ind w:right="-20"/>
            </w:pPr>
            <w:r>
              <w:rPr>
                <w:rFonts w:hint="eastAsia"/>
              </w:rPr>
              <w:t>退款结果：</w:t>
            </w:r>
          </w:p>
          <w:p w:rsidR="007A185A" w:rsidRDefault="007A185A" w:rsidP="009E4B2A">
            <w:pPr>
              <w:spacing w:line="312" w:lineRule="exact"/>
              <w:ind w:right="-20"/>
            </w:pPr>
            <w:r>
              <w:rPr>
                <w:rFonts w:hint="eastAsia"/>
              </w:rPr>
              <w:t>0</w:t>
            </w:r>
            <w:r>
              <w:rPr>
                <w:rFonts w:hint="eastAsia"/>
              </w:rPr>
              <w:t>：成功</w:t>
            </w:r>
          </w:p>
          <w:p w:rsidR="007A185A" w:rsidRDefault="007A185A" w:rsidP="009E4B2A">
            <w:pPr>
              <w:spacing w:line="312" w:lineRule="exact"/>
              <w:ind w:right="-20"/>
            </w:pPr>
            <w:r>
              <w:rPr>
                <w:rFonts w:hint="eastAsia"/>
              </w:rPr>
              <w:t>11</w:t>
            </w:r>
            <w:r>
              <w:rPr>
                <w:rFonts w:hint="eastAsia"/>
              </w:rPr>
              <w:t>：受理成功</w:t>
            </w:r>
          </w:p>
          <w:p w:rsidR="007A185A" w:rsidRDefault="007A185A" w:rsidP="009E4B2A">
            <w:pPr>
              <w:spacing w:line="312" w:lineRule="exact"/>
              <w:ind w:right="-20"/>
            </w:pPr>
            <w:r>
              <w:rPr>
                <w:rFonts w:hint="eastAsia"/>
              </w:rPr>
              <w:t>注：</w:t>
            </w:r>
            <w:r>
              <w:rPr>
                <w:rFonts w:hint="eastAsia"/>
              </w:rPr>
              <w:t>11</w:t>
            </w:r>
            <w:r>
              <w:rPr>
                <w:rFonts w:hint="eastAsia"/>
              </w:rPr>
              <w:t>目前仅仅支持支付宝、</w:t>
            </w:r>
            <w:r>
              <w:rPr>
                <w:rFonts w:hint="eastAsia"/>
              </w:rPr>
              <w:t>UnionPay</w:t>
            </w:r>
            <w:r>
              <w:rPr>
                <w:rFonts w:hint="eastAsia"/>
              </w:rPr>
              <w:t>、</w:t>
            </w:r>
            <w:r w:rsidRPr="00D758D7">
              <w:t>MOLPAY</w:t>
            </w:r>
            <w:r>
              <w:rPr>
                <w:rFonts w:ascii="Consolas" w:hAnsi="Consolas" w:cs="Consolas" w:hint="eastAsia"/>
                <w:snapToGrid/>
                <w:color w:val="2A00FF"/>
                <w:sz w:val="20"/>
                <w:szCs w:val="20"/>
              </w:rPr>
              <w:t>、微信（新接口规范）、定制支付</w:t>
            </w:r>
            <w:r>
              <w:rPr>
                <w:rFonts w:hint="eastAsia"/>
              </w:rPr>
              <w:t>，表示已经成功受理。</w:t>
            </w:r>
          </w:p>
        </w:tc>
        <w:tc>
          <w:tcPr>
            <w:tcW w:w="709" w:type="dxa"/>
            <w:tcBorders>
              <w:top w:val="single" w:sz="4" w:space="0" w:color="000000"/>
              <w:left w:val="single" w:sz="4" w:space="0" w:color="000000"/>
              <w:bottom w:val="single" w:sz="4" w:space="0" w:color="000000"/>
              <w:right w:val="single" w:sz="4" w:space="0" w:color="000000"/>
            </w:tcBorders>
            <w:vAlign w:val="center"/>
          </w:tcPr>
          <w:p w:rsidR="007A185A" w:rsidRPr="00775C76" w:rsidRDefault="00A940A3" w:rsidP="009E4B2A">
            <w:pPr>
              <w:spacing w:line="312" w:lineRule="exact"/>
              <w:ind w:right="-20"/>
            </w:pPr>
            <w:r>
              <w:rPr>
                <w:rFonts w:hint="eastAsia"/>
              </w:rPr>
              <w:t>O</w:t>
            </w:r>
          </w:p>
        </w:tc>
      </w:tr>
    </w:tbl>
    <w:p w:rsidR="007A185A" w:rsidRPr="009169DA" w:rsidRDefault="007A185A" w:rsidP="007A185A">
      <w:pPr>
        <w:spacing w:line="312" w:lineRule="exact"/>
        <w:ind w:right="-20"/>
      </w:pPr>
    </w:p>
    <w:p w:rsidR="007A185A" w:rsidRPr="00B05E9E" w:rsidRDefault="007A185A" w:rsidP="007A185A">
      <w:pPr>
        <w:ind w:firstLineChars="150" w:firstLine="316"/>
        <w:rPr>
          <w:b/>
        </w:rPr>
      </w:pPr>
      <w:r w:rsidRPr="00B05E9E">
        <w:rPr>
          <w:rFonts w:hint="eastAsia"/>
          <w:b/>
        </w:rPr>
        <w:t>示例</w:t>
      </w:r>
    </w:p>
    <w:tbl>
      <w:tblPr>
        <w:tblW w:w="0" w:type="auto"/>
        <w:tblInd w:w="3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701"/>
        <w:gridCol w:w="6379"/>
      </w:tblGrid>
      <w:tr w:rsidR="007A185A" w:rsidRPr="0038247B" w:rsidTr="009E4B2A">
        <w:trPr>
          <w:cantSplit/>
          <w:trHeight w:val="300"/>
        </w:trPr>
        <w:tc>
          <w:tcPr>
            <w:tcW w:w="170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A185A" w:rsidRPr="0038247B" w:rsidRDefault="007A185A" w:rsidP="009E4B2A">
            <w:pPr>
              <w:pStyle w:val="TableHeading"/>
            </w:pPr>
            <w:r w:rsidRPr="0038247B">
              <w:lastRenderedPageBreak/>
              <w:t>Request/Response</w:t>
            </w:r>
          </w:p>
        </w:tc>
        <w:tc>
          <w:tcPr>
            <w:tcW w:w="637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A185A" w:rsidRPr="0038247B" w:rsidRDefault="007A185A" w:rsidP="009E4B2A">
            <w:pPr>
              <w:pStyle w:val="TableHeading"/>
            </w:pPr>
            <w:r w:rsidRPr="0038247B">
              <w:t>Example</w:t>
            </w:r>
          </w:p>
        </w:tc>
      </w:tr>
      <w:tr w:rsidR="007A185A" w:rsidRPr="001C6E22" w:rsidTr="009E4B2A">
        <w:trPr>
          <w:cantSplit/>
          <w:trHeight w:val="281"/>
        </w:trPr>
        <w:tc>
          <w:tcPr>
            <w:tcW w:w="1701" w:type="dxa"/>
          </w:tcPr>
          <w:p w:rsidR="007A185A" w:rsidRPr="002B69A5" w:rsidRDefault="007A185A" w:rsidP="009E4B2A">
            <w:pPr>
              <w:pStyle w:val="TableText"/>
              <w:rPr>
                <w:lang w:val="fr-FR"/>
              </w:rPr>
            </w:pPr>
            <w:r w:rsidRPr="00087ED2">
              <w:rPr>
                <w:lang w:val="fr-FR"/>
              </w:rPr>
              <w:t>HTTP Request</w:t>
            </w:r>
          </w:p>
        </w:tc>
        <w:tc>
          <w:tcPr>
            <w:tcW w:w="6379" w:type="dxa"/>
          </w:tcPr>
          <w:p w:rsidR="00D66C47" w:rsidRPr="00D66C47" w:rsidRDefault="00D66C47" w:rsidP="001768DE">
            <w:pPr>
              <w:pStyle w:val="TerminalDisplayinTable"/>
              <w:shd w:val="clear" w:color="auto" w:fill="D9D9D9"/>
              <w:spacing w:line="240" w:lineRule="auto"/>
              <w:rPr>
                <w:rFonts w:ascii="Arial" w:hAnsi="Arial" w:cs="Arial"/>
                <w:spacing w:val="0"/>
                <w:sz w:val="18"/>
                <w:szCs w:val="20"/>
                <w:lang w:val="fr-FR"/>
              </w:rPr>
            </w:pPr>
            <w:r w:rsidRPr="00D66C47">
              <w:rPr>
                <w:rFonts w:ascii="Arial" w:hAnsi="Arial" w:cs="Arial"/>
                <w:spacing w:val="0"/>
                <w:sz w:val="18"/>
                <w:szCs w:val="20"/>
                <w:lang w:val="fr-FR"/>
              </w:rPr>
              <w:t>{</w:t>
            </w:r>
          </w:p>
          <w:p w:rsidR="00D66C47" w:rsidRPr="00D66C47" w:rsidRDefault="00D66C47" w:rsidP="001768DE">
            <w:pPr>
              <w:pStyle w:val="TerminalDisplayinTable"/>
              <w:shd w:val="clear" w:color="auto" w:fill="D9D9D9"/>
              <w:spacing w:line="240" w:lineRule="auto"/>
              <w:rPr>
                <w:rFonts w:ascii="Arial" w:hAnsi="Arial" w:cs="Arial"/>
                <w:spacing w:val="0"/>
                <w:sz w:val="18"/>
                <w:szCs w:val="20"/>
                <w:lang w:val="fr-FR"/>
              </w:rPr>
            </w:pPr>
            <w:r w:rsidRPr="00D66C47">
              <w:rPr>
                <w:rFonts w:ascii="Arial" w:hAnsi="Arial" w:cs="Arial"/>
                <w:spacing w:val="0"/>
                <w:sz w:val="18"/>
                <w:szCs w:val="20"/>
                <w:lang w:val="fr-FR"/>
              </w:rPr>
              <w:t xml:space="preserve">    "amount": "11111111",</w:t>
            </w:r>
          </w:p>
          <w:p w:rsidR="00D66C47" w:rsidRPr="00D66C47" w:rsidRDefault="00D66C47" w:rsidP="001768DE">
            <w:pPr>
              <w:pStyle w:val="TerminalDisplayinTable"/>
              <w:shd w:val="clear" w:color="auto" w:fill="D9D9D9"/>
              <w:spacing w:line="240" w:lineRule="auto"/>
              <w:rPr>
                <w:rFonts w:ascii="Arial" w:hAnsi="Arial" w:cs="Arial"/>
                <w:spacing w:val="0"/>
                <w:sz w:val="18"/>
                <w:szCs w:val="20"/>
                <w:lang w:val="fr-FR"/>
              </w:rPr>
            </w:pPr>
            <w:r w:rsidRPr="00D66C47">
              <w:rPr>
                <w:rFonts w:ascii="Arial" w:hAnsi="Arial" w:cs="Arial"/>
                <w:spacing w:val="0"/>
                <w:sz w:val="18"/>
                <w:szCs w:val="20"/>
                <w:lang w:val="fr-FR"/>
              </w:rPr>
              <w:t xml:space="preserve">    "userID": "11111111",</w:t>
            </w:r>
          </w:p>
          <w:p w:rsidR="00D66C47" w:rsidRPr="00D66C47" w:rsidRDefault="00D66C47" w:rsidP="001768DE">
            <w:pPr>
              <w:pStyle w:val="TerminalDisplayinTable"/>
              <w:shd w:val="clear" w:color="auto" w:fill="D9D9D9"/>
              <w:spacing w:line="240" w:lineRule="auto"/>
              <w:rPr>
                <w:rFonts w:ascii="Arial" w:hAnsi="Arial" w:cs="Arial"/>
                <w:spacing w:val="0"/>
                <w:sz w:val="18"/>
                <w:szCs w:val="20"/>
                <w:lang w:val="fr-FR"/>
              </w:rPr>
            </w:pPr>
            <w:r w:rsidRPr="00D66C47">
              <w:rPr>
                <w:rFonts w:ascii="Arial" w:hAnsi="Arial" w:cs="Arial"/>
                <w:spacing w:val="0"/>
                <w:sz w:val="18"/>
                <w:szCs w:val="20"/>
                <w:lang w:val="fr-FR"/>
              </w:rPr>
              <w:t xml:space="preserve">    "orderID": "Y20150804061146676FAD48A",</w:t>
            </w:r>
          </w:p>
          <w:p w:rsidR="00D66C47" w:rsidRPr="00D66C47" w:rsidRDefault="00D66C47" w:rsidP="001768DE">
            <w:pPr>
              <w:pStyle w:val="TerminalDisplayinTable"/>
              <w:shd w:val="clear" w:color="auto" w:fill="D9D9D9"/>
              <w:spacing w:line="240" w:lineRule="auto"/>
              <w:rPr>
                <w:rFonts w:ascii="Arial" w:hAnsi="Arial" w:cs="Arial"/>
                <w:spacing w:val="0"/>
                <w:sz w:val="18"/>
                <w:szCs w:val="20"/>
                <w:lang w:val="fr-FR"/>
              </w:rPr>
            </w:pPr>
            <w:r w:rsidRPr="00D66C47">
              <w:rPr>
                <w:rFonts w:ascii="Arial" w:hAnsi="Arial" w:cs="Arial"/>
                <w:spacing w:val="0"/>
                <w:sz w:val="18"/>
                <w:szCs w:val="20"/>
                <w:lang w:val="fr-FR"/>
              </w:rPr>
              <w:t xml:space="preserve">    "requestId": "11111111"</w:t>
            </w:r>
          </w:p>
          <w:p w:rsidR="007A185A" w:rsidRPr="00087ED2" w:rsidRDefault="00D66C47" w:rsidP="001768DE">
            <w:pPr>
              <w:pStyle w:val="TerminalDisplayinTable"/>
              <w:shd w:val="clear" w:color="auto" w:fill="D9D9D9"/>
              <w:spacing w:line="240" w:lineRule="auto"/>
              <w:rPr>
                <w:rFonts w:ascii="Arial" w:hAnsi="Arial" w:cs="Arial"/>
                <w:spacing w:val="0"/>
                <w:sz w:val="20"/>
                <w:szCs w:val="20"/>
                <w:lang w:val="fr-FR"/>
              </w:rPr>
            </w:pPr>
            <w:r w:rsidRPr="00D66C47">
              <w:rPr>
                <w:rFonts w:ascii="Arial" w:hAnsi="Arial" w:cs="Arial"/>
                <w:spacing w:val="0"/>
                <w:sz w:val="18"/>
                <w:szCs w:val="20"/>
                <w:lang w:val="fr-FR"/>
              </w:rPr>
              <w:t>}</w:t>
            </w:r>
          </w:p>
        </w:tc>
      </w:tr>
      <w:tr w:rsidR="007A185A" w:rsidRPr="001C6E22" w:rsidTr="009E4B2A">
        <w:trPr>
          <w:cantSplit/>
          <w:trHeight w:val="281"/>
        </w:trPr>
        <w:tc>
          <w:tcPr>
            <w:tcW w:w="1701" w:type="dxa"/>
          </w:tcPr>
          <w:p w:rsidR="007A185A" w:rsidRPr="002B69A5" w:rsidRDefault="007A185A" w:rsidP="009E4B2A">
            <w:pPr>
              <w:pStyle w:val="TableText"/>
              <w:rPr>
                <w:lang w:val="fr-FR"/>
              </w:rPr>
            </w:pPr>
            <w:r w:rsidRPr="002B69A5">
              <w:rPr>
                <w:lang w:val="fr-FR"/>
              </w:rPr>
              <w:t>HTT</w:t>
            </w:r>
            <w:r>
              <w:rPr>
                <w:rFonts w:hint="eastAsia"/>
                <w:lang w:val="fr-FR"/>
              </w:rPr>
              <w:t>P</w:t>
            </w:r>
            <w:r w:rsidRPr="002B69A5">
              <w:rPr>
                <w:lang w:val="fr-FR"/>
              </w:rPr>
              <w:t xml:space="preserve"> Response</w:t>
            </w:r>
          </w:p>
        </w:tc>
        <w:tc>
          <w:tcPr>
            <w:tcW w:w="6379" w:type="dxa"/>
          </w:tcPr>
          <w:p w:rsidR="00D66C47" w:rsidRPr="00D66C47" w:rsidRDefault="00D66C47" w:rsidP="001768DE">
            <w:pPr>
              <w:pStyle w:val="TerminalDisplayinTable"/>
              <w:shd w:val="clear" w:color="auto" w:fill="D9D9D9"/>
              <w:spacing w:line="240" w:lineRule="auto"/>
              <w:rPr>
                <w:rFonts w:ascii="Arial" w:hAnsi="Arial" w:cs="Arial"/>
                <w:spacing w:val="0"/>
                <w:sz w:val="18"/>
                <w:szCs w:val="20"/>
                <w:lang w:val="fr-FR"/>
              </w:rPr>
            </w:pPr>
            <w:r w:rsidRPr="00D66C47">
              <w:rPr>
                <w:rFonts w:ascii="Arial" w:hAnsi="Arial" w:cs="Arial"/>
                <w:spacing w:val="0"/>
                <w:sz w:val="18"/>
                <w:szCs w:val="20"/>
                <w:lang w:val="fr-FR"/>
              </w:rPr>
              <w:t>{</w:t>
            </w:r>
          </w:p>
          <w:p w:rsidR="00D66C47" w:rsidRPr="00D66C47" w:rsidRDefault="00D66C47" w:rsidP="001768DE">
            <w:pPr>
              <w:pStyle w:val="TerminalDisplayinTable"/>
              <w:shd w:val="clear" w:color="auto" w:fill="D9D9D9"/>
              <w:spacing w:line="240" w:lineRule="auto"/>
              <w:rPr>
                <w:rFonts w:ascii="Arial" w:hAnsi="Arial" w:cs="Arial"/>
                <w:spacing w:val="0"/>
                <w:sz w:val="18"/>
                <w:szCs w:val="20"/>
                <w:lang w:val="fr-FR"/>
              </w:rPr>
            </w:pPr>
            <w:r w:rsidRPr="00D66C47">
              <w:rPr>
                <w:rFonts w:ascii="Arial" w:hAnsi="Arial" w:cs="Arial"/>
                <w:spacing w:val="0"/>
                <w:sz w:val="18"/>
                <w:szCs w:val="20"/>
                <w:lang w:val="fr-FR"/>
              </w:rPr>
              <w:t xml:space="preserve">    "returnCode": "1",</w:t>
            </w:r>
          </w:p>
          <w:p w:rsidR="00D66C47" w:rsidRPr="00D66C47" w:rsidRDefault="00D66C47" w:rsidP="001768DE">
            <w:pPr>
              <w:pStyle w:val="TerminalDisplayinTable"/>
              <w:shd w:val="clear" w:color="auto" w:fill="D9D9D9"/>
              <w:spacing w:line="240" w:lineRule="auto"/>
              <w:rPr>
                <w:rFonts w:ascii="Arial" w:hAnsi="Arial" w:cs="Arial"/>
                <w:spacing w:val="0"/>
                <w:sz w:val="18"/>
                <w:szCs w:val="20"/>
                <w:lang w:val="fr-FR"/>
              </w:rPr>
            </w:pPr>
            <w:r w:rsidRPr="00D66C47">
              <w:rPr>
                <w:rFonts w:ascii="Arial" w:hAnsi="Arial" w:cs="Arial"/>
                <w:spacing w:val="0"/>
                <w:sz w:val="18"/>
                <w:szCs w:val="20"/>
                <w:lang w:val="fr-FR"/>
              </w:rPr>
              <w:t xml:space="preserve">    "returnDesc": "exit the service....param error.sign"</w:t>
            </w:r>
          </w:p>
          <w:p w:rsidR="007A185A" w:rsidRPr="00087ED2" w:rsidRDefault="00D66C47" w:rsidP="001768DE">
            <w:pPr>
              <w:pStyle w:val="TerminalDisplayinTable"/>
              <w:shd w:val="clear" w:color="auto" w:fill="D9D9D9"/>
              <w:spacing w:line="240" w:lineRule="auto"/>
              <w:rPr>
                <w:rFonts w:ascii="Arial" w:hAnsi="Arial" w:cs="Arial"/>
                <w:spacing w:val="0"/>
                <w:sz w:val="20"/>
                <w:szCs w:val="20"/>
                <w:lang w:val="fr-FR"/>
              </w:rPr>
            </w:pPr>
            <w:r w:rsidRPr="00D66C47">
              <w:rPr>
                <w:rFonts w:ascii="Arial" w:hAnsi="Arial" w:cs="Arial"/>
                <w:spacing w:val="0"/>
                <w:sz w:val="18"/>
                <w:szCs w:val="20"/>
                <w:lang w:val="fr-FR"/>
              </w:rPr>
              <w:t>}</w:t>
            </w:r>
          </w:p>
        </w:tc>
      </w:tr>
    </w:tbl>
    <w:p w:rsidR="007A185A" w:rsidRPr="00990213" w:rsidRDefault="007A185A" w:rsidP="007A185A"/>
    <w:p w:rsidR="001C07BA" w:rsidRPr="00016DEA" w:rsidRDefault="001C07BA" w:rsidP="001C07BA">
      <w:pPr>
        <w:pStyle w:val="2"/>
      </w:pPr>
      <w:r>
        <w:rPr>
          <w:rFonts w:hint="eastAsia"/>
        </w:rPr>
        <w:t>获取短信验证码</w:t>
      </w:r>
      <w:r w:rsidR="006E3F57">
        <w:rPr>
          <w:rFonts w:hint="eastAsia"/>
        </w:rPr>
        <w:t>(</w:t>
      </w:r>
      <w:r w:rsidR="006E3F57">
        <w:rPr>
          <w:rFonts w:hint="eastAsia"/>
        </w:rPr>
        <w:t>新</w:t>
      </w:r>
      <w:r w:rsidR="006E3F57">
        <w:rPr>
          <w:rFonts w:hint="eastAsia"/>
        </w:rPr>
        <w:t>)</w:t>
      </w:r>
    </w:p>
    <w:p w:rsidR="001C07BA" w:rsidRPr="005B2811" w:rsidRDefault="001C07BA" w:rsidP="001C07BA">
      <w:pPr>
        <w:ind w:firstLineChars="150" w:firstLine="315"/>
        <w:rPr>
          <w:lang w:val="fr-FR"/>
        </w:rPr>
      </w:pPr>
      <w:r w:rsidRPr="00665A25">
        <w:rPr>
          <w:rFonts w:hint="eastAsia"/>
        </w:rPr>
        <w:t>方法名称</w:t>
      </w:r>
      <w:r w:rsidRPr="005B2811">
        <w:rPr>
          <w:rFonts w:hint="eastAsia"/>
          <w:lang w:val="fr-FR"/>
        </w:rPr>
        <w:t>：</w:t>
      </w:r>
      <w:r w:rsidRPr="005B2811">
        <w:rPr>
          <w:rFonts w:hint="eastAsia"/>
          <w:lang w:val="fr-FR"/>
        </w:rPr>
        <w:t>/</w:t>
      </w:r>
      <w:r>
        <w:rPr>
          <w:rFonts w:hint="eastAsia"/>
          <w:lang w:val="fr-FR"/>
        </w:rPr>
        <w:t>client/auth/getSMSCode</w:t>
      </w:r>
      <w:r w:rsidR="006E3F57">
        <w:rPr>
          <w:rFonts w:hint="eastAsia"/>
          <w:lang w:val="fr-FR"/>
        </w:rPr>
        <w:t>V1</w:t>
      </w:r>
      <w:r>
        <w:rPr>
          <w:rFonts w:hint="eastAsia"/>
        </w:rPr>
        <w:t>.action</w:t>
      </w:r>
    </w:p>
    <w:p w:rsidR="001C07BA" w:rsidRDefault="001C07BA" w:rsidP="001C07BA">
      <w:pPr>
        <w:ind w:firstLineChars="150" w:firstLine="315"/>
        <w:rPr>
          <w:lang w:val="fr-FR"/>
        </w:rPr>
      </w:pPr>
      <w:r>
        <w:rPr>
          <w:rFonts w:hint="eastAsia"/>
        </w:rPr>
        <w:t>方法描述</w:t>
      </w:r>
      <w:r w:rsidRPr="005B2811">
        <w:rPr>
          <w:rFonts w:hint="eastAsia"/>
          <w:lang w:val="fr-FR"/>
        </w:rPr>
        <w:t>：</w:t>
      </w:r>
      <w:r w:rsidR="006E3F57">
        <w:rPr>
          <w:rFonts w:hint="eastAsia"/>
          <w:lang w:val="fr-FR"/>
        </w:rPr>
        <w:t>通过一个统一的接口支持华为内部和外部（目前是易宝实名系统）获取短信验证码。</w:t>
      </w:r>
    </w:p>
    <w:p w:rsidR="001C07BA" w:rsidRDefault="001C07BA" w:rsidP="001C07BA">
      <w:pPr>
        <w:ind w:firstLineChars="150" w:firstLine="315"/>
        <w:rPr>
          <w:lang w:val="fr-FR"/>
        </w:rPr>
      </w:pPr>
      <w:r w:rsidRPr="005B2811">
        <w:rPr>
          <w:rFonts w:hint="eastAsia"/>
          <w:lang w:val="fr-FR"/>
        </w:rPr>
        <w:t>HTTP</w:t>
      </w:r>
      <w:r>
        <w:rPr>
          <w:rFonts w:hint="eastAsia"/>
          <w:lang w:val="fr-FR"/>
        </w:rPr>
        <w:t>S/HTTP</w:t>
      </w:r>
      <w:r>
        <w:rPr>
          <w:rFonts w:hint="eastAsia"/>
        </w:rPr>
        <w:t>请求方式</w:t>
      </w:r>
      <w:r w:rsidRPr="005B2811">
        <w:rPr>
          <w:rFonts w:hint="eastAsia"/>
          <w:lang w:val="fr-FR"/>
        </w:rPr>
        <w:t>：</w:t>
      </w:r>
      <w:r w:rsidRPr="005B2811">
        <w:rPr>
          <w:rFonts w:hint="eastAsia"/>
          <w:lang w:val="fr-FR"/>
        </w:rPr>
        <w:t xml:space="preserve"> POST</w:t>
      </w:r>
    </w:p>
    <w:p w:rsidR="001C07BA" w:rsidRPr="005B2811" w:rsidRDefault="001C07BA" w:rsidP="001C07BA">
      <w:pPr>
        <w:ind w:firstLineChars="150" w:firstLine="315"/>
        <w:rPr>
          <w:lang w:val="fr-FR"/>
        </w:rPr>
      </w:pPr>
    </w:p>
    <w:p w:rsidR="001C07BA" w:rsidRPr="005B2811" w:rsidRDefault="001C07BA" w:rsidP="001C07BA">
      <w:pPr>
        <w:ind w:firstLineChars="150" w:firstLine="316"/>
        <w:rPr>
          <w:b/>
          <w:lang w:val="fr-FR"/>
        </w:rPr>
      </w:pPr>
      <w:r w:rsidRPr="00990213">
        <w:rPr>
          <w:rFonts w:hint="eastAsia"/>
          <w:b/>
        </w:rPr>
        <w:t>请求接口参数描述</w:t>
      </w:r>
      <w:r w:rsidRPr="005B2811">
        <w:rPr>
          <w:rFonts w:hint="eastAsia"/>
          <w:b/>
          <w:lang w:val="fr-FR"/>
        </w:rPr>
        <w:t>：</w:t>
      </w:r>
    </w:p>
    <w:tbl>
      <w:tblPr>
        <w:tblW w:w="8248" w:type="dxa"/>
        <w:tblInd w:w="121" w:type="dxa"/>
        <w:tblLayout w:type="fixed"/>
        <w:tblCellMar>
          <w:left w:w="0" w:type="dxa"/>
          <w:right w:w="0" w:type="dxa"/>
        </w:tblCellMar>
        <w:tblLook w:val="0000"/>
      </w:tblPr>
      <w:tblGrid>
        <w:gridCol w:w="1585"/>
        <w:gridCol w:w="1134"/>
        <w:gridCol w:w="4820"/>
        <w:gridCol w:w="709"/>
      </w:tblGrid>
      <w:tr w:rsidR="001C07BA" w:rsidRPr="00270E48" w:rsidTr="002B7B87">
        <w:trPr>
          <w:trHeight w:hRule="exact" w:val="370"/>
        </w:trPr>
        <w:tc>
          <w:tcPr>
            <w:tcW w:w="1585" w:type="dxa"/>
            <w:tcBorders>
              <w:top w:val="single" w:sz="4" w:space="0" w:color="000000"/>
              <w:left w:val="single" w:sz="4" w:space="0" w:color="000000"/>
              <w:bottom w:val="single" w:sz="4" w:space="0" w:color="000000"/>
              <w:right w:val="single" w:sz="4" w:space="0" w:color="000000"/>
            </w:tcBorders>
            <w:shd w:val="clear" w:color="auto" w:fill="DFDFDF"/>
          </w:tcPr>
          <w:p w:rsidR="001C07BA" w:rsidRPr="005B2811" w:rsidRDefault="001C07BA" w:rsidP="002B7B87">
            <w:pPr>
              <w:spacing w:line="307" w:lineRule="exact"/>
              <w:ind w:left="102" w:right="-20"/>
              <w:rPr>
                <w:sz w:val="24"/>
                <w:szCs w:val="24"/>
                <w:lang w:val="fr-FR"/>
              </w:rPr>
            </w:pPr>
            <w:r>
              <w:rPr>
                <w:rFonts w:ascii="微软雅黑" w:eastAsia="微软雅黑" w:cs="微软雅黑" w:hint="eastAsia"/>
                <w:b/>
                <w:bCs/>
                <w:spacing w:val="12"/>
                <w:position w:val="-1"/>
              </w:rPr>
              <w:t>参数名称</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1C07BA" w:rsidRPr="00270E48" w:rsidRDefault="001C07BA" w:rsidP="002B7B87">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1C07BA" w:rsidRPr="00270E48" w:rsidRDefault="001C07BA" w:rsidP="002B7B87">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1C07BA" w:rsidRPr="00270E48" w:rsidRDefault="001C07BA" w:rsidP="002B7B87">
            <w:pPr>
              <w:spacing w:line="307" w:lineRule="exact"/>
              <w:ind w:left="102" w:right="-20"/>
              <w:rPr>
                <w:sz w:val="24"/>
                <w:szCs w:val="24"/>
              </w:rPr>
            </w:pPr>
            <w:r>
              <w:rPr>
                <w:rFonts w:ascii="微软雅黑" w:eastAsia="微软雅黑" w:cs="微软雅黑" w:hint="eastAsia"/>
                <w:b/>
                <w:bCs/>
                <w:spacing w:val="12"/>
                <w:position w:val="-1"/>
              </w:rPr>
              <w:t>可选</w:t>
            </w:r>
          </w:p>
        </w:tc>
      </w:tr>
      <w:tr w:rsidR="001C07BA" w:rsidRPr="00270E48" w:rsidTr="002B7B8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1C07BA" w:rsidRPr="000930B7" w:rsidRDefault="001C07BA" w:rsidP="002B7B87">
            <w:pPr>
              <w:ind w:right="-20"/>
              <w:jc w:val="both"/>
              <w:rPr>
                <w:color w:val="000000" w:themeColor="text1"/>
              </w:rPr>
            </w:pPr>
            <w:r w:rsidRPr="0028008B">
              <w:rPr>
                <w:rFonts w:hint="eastAsia"/>
              </w:rPr>
              <w:t>userID</w:t>
            </w:r>
          </w:p>
        </w:tc>
        <w:tc>
          <w:tcPr>
            <w:tcW w:w="1134" w:type="dxa"/>
            <w:tcBorders>
              <w:top w:val="single" w:sz="4" w:space="0" w:color="000000"/>
              <w:left w:val="single" w:sz="4" w:space="0" w:color="000000"/>
              <w:bottom w:val="single" w:sz="4" w:space="0" w:color="000000"/>
              <w:right w:val="single" w:sz="4" w:space="0" w:color="000000"/>
            </w:tcBorders>
            <w:vAlign w:val="center"/>
          </w:tcPr>
          <w:p w:rsidR="001C07BA" w:rsidRDefault="001C07BA" w:rsidP="002B7B87">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1C07BA" w:rsidRDefault="001C07BA" w:rsidP="002B7B87">
            <w:pPr>
              <w:spacing w:line="312" w:lineRule="exact"/>
              <w:ind w:right="-20"/>
              <w:jc w:val="both"/>
            </w:pPr>
            <w:r>
              <w:rPr>
                <w:rFonts w:hint="eastAsia"/>
              </w:rPr>
              <w:t>商户</w:t>
            </w:r>
            <w:r>
              <w:rPr>
                <w:rFonts w:hint="eastAsia"/>
              </w:rPr>
              <w:t>ID</w:t>
            </w:r>
          </w:p>
        </w:tc>
        <w:tc>
          <w:tcPr>
            <w:tcW w:w="709" w:type="dxa"/>
            <w:tcBorders>
              <w:top w:val="single" w:sz="4" w:space="0" w:color="000000"/>
              <w:left w:val="single" w:sz="4" w:space="0" w:color="000000"/>
              <w:bottom w:val="single" w:sz="4" w:space="0" w:color="000000"/>
              <w:right w:val="single" w:sz="4" w:space="0" w:color="000000"/>
            </w:tcBorders>
            <w:vAlign w:val="center"/>
          </w:tcPr>
          <w:p w:rsidR="001C07BA" w:rsidRDefault="001C07BA" w:rsidP="002B7B87">
            <w:pPr>
              <w:jc w:val="both"/>
            </w:pPr>
            <w:r w:rsidRPr="0028008B">
              <w:rPr>
                <w:rFonts w:hint="eastAsia"/>
              </w:rPr>
              <w:t>M</w:t>
            </w:r>
          </w:p>
        </w:tc>
      </w:tr>
      <w:tr w:rsidR="001C07BA" w:rsidRPr="00270E48" w:rsidTr="002B7B8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1C07BA" w:rsidRDefault="001C07BA" w:rsidP="002B7B87">
            <w:pPr>
              <w:ind w:right="-20"/>
              <w:jc w:val="both"/>
            </w:pPr>
            <w:r>
              <w:rPr>
                <w:rFonts w:hint="eastAsia"/>
              </w:rPr>
              <w:t>time</w:t>
            </w:r>
          </w:p>
        </w:tc>
        <w:tc>
          <w:tcPr>
            <w:tcW w:w="1134" w:type="dxa"/>
            <w:tcBorders>
              <w:top w:val="single" w:sz="4" w:space="0" w:color="000000"/>
              <w:left w:val="single" w:sz="4" w:space="0" w:color="000000"/>
              <w:bottom w:val="single" w:sz="4" w:space="0" w:color="000000"/>
              <w:right w:val="single" w:sz="4" w:space="0" w:color="000000"/>
            </w:tcBorders>
            <w:vAlign w:val="center"/>
          </w:tcPr>
          <w:p w:rsidR="001C07BA" w:rsidRDefault="001C07BA" w:rsidP="002B7B87">
            <w:pPr>
              <w:ind w:right="-20"/>
              <w:jc w:val="both"/>
            </w:pPr>
            <w:r>
              <w:rPr>
                <w:rFonts w:hint="eastAsia"/>
              </w:rPr>
              <w:t>long</w:t>
            </w:r>
          </w:p>
        </w:tc>
        <w:tc>
          <w:tcPr>
            <w:tcW w:w="4820" w:type="dxa"/>
            <w:tcBorders>
              <w:top w:val="single" w:sz="4" w:space="0" w:color="000000"/>
              <w:left w:val="single" w:sz="4" w:space="0" w:color="000000"/>
              <w:bottom w:val="single" w:sz="4" w:space="0" w:color="000000"/>
              <w:right w:val="single" w:sz="4" w:space="0" w:color="000000"/>
            </w:tcBorders>
            <w:vAlign w:val="center"/>
          </w:tcPr>
          <w:p w:rsidR="001C07BA" w:rsidRDefault="001C07BA" w:rsidP="002B7B87">
            <w:pPr>
              <w:spacing w:line="312" w:lineRule="exact"/>
              <w:ind w:right="-20"/>
              <w:jc w:val="both"/>
            </w:pPr>
            <w:r>
              <w:rPr>
                <w:rFonts w:hint="eastAsia"/>
              </w:rPr>
              <w:t>时间戳</w:t>
            </w:r>
          </w:p>
        </w:tc>
        <w:tc>
          <w:tcPr>
            <w:tcW w:w="709" w:type="dxa"/>
            <w:tcBorders>
              <w:top w:val="single" w:sz="4" w:space="0" w:color="000000"/>
              <w:left w:val="single" w:sz="4" w:space="0" w:color="000000"/>
              <w:bottom w:val="single" w:sz="4" w:space="0" w:color="000000"/>
              <w:right w:val="single" w:sz="4" w:space="0" w:color="000000"/>
            </w:tcBorders>
            <w:vAlign w:val="center"/>
          </w:tcPr>
          <w:p w:rsidR="001C07BA" w:rsidRPr="000930B7" w:rsidRDefault="001C07BA" w:rsidP="002B7B87">
            <w:pPr>
              <w:jc w:val="both"/>
            </w:pPr>
            <w:r>
              <w:rPr>
                <w:rFonts w:hint="eastAsia"/>
              </w:rPr>
              <w:t>M</w:t>
            </w:r>
          </w:p>
        </w:tc>
      </w:tr>
      <w:tr w:rsidR="001C07BA" w:rsidRPr="00270E48" w:rsidTr="002B7B8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1C07BA" w:rsidRDefault="001C07BA" w:rsidP="002B7B87">
            <w:pPr>
              <w:ind w:right="-20"/>
              <w:jc w:val="both"/>
            </w:pPr>
            <w:r>
              <w:rPr>
                <w:rFonts w:hint="eastAsia"/>
              </w:rPr>
              <w:t>requestId</w:t>
            </w:r>
          </w:p>
        </w:tc>
        <w:tc>
          <w:tcPr>
            <w:tcW w:w="1134" w:type="dxa"/>
            <w:tcBorders>
              <w:top w:val="single" w:sz="4" w:space="0" w:color="000000"/>
              <w:left w:val="single" w:sz="4" w:space="0" w:color="000000"/>
              <w:bottom w:val="single" w:sz="4" w:space="0" w:color="000000"/>
              <w:right w:val="single" w:sz="4" w:space="0" w:color="000000"/>
            </w:tcBorders>
            <w:vAlign w:val="center"/>
          </w:tcPr>
          <w:p w:rsidR="001C07BA" w:rsidRDefault="001C07BA" w:rsidP="002B7B87">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1C07BA" w:rsidRDefault="001C07BA" w:rsidP="001C07BA">
            <w:pPr>
              <w:spacing w:line="312" w:lineRule="exact"/>
              <w:ind w:right="-20"/>
              <w:jc w:val="both"/>
            </w:pPr>
            <w:r>
              <w:rPr>
                <w:rFonts w:hint="eastAsia"/>
              </w:rPr>
              <w:t>商户订单号，商户内部唯一</w:t>
            </w:r>
          </w:p>
        </w:tc>
        <w:tc>
          <w:tcPr>
            <w:tcW w:w="709" w:type="dxa"/>
            <w:tcBorders>
              <w:top w:val="single" w:sz="4" w:space="0" w:color="000000"/>
              <w:left w:val="single" w:sz="4" w:space="0" w:color="000000"/>
              <w:bottom w:val="single" w:sz="4" w:space="0" w:color="000000"/>
              <w:right w:val="single" w:sz="4" w:space="0" w:color="000000"/>
            </w:tcBorders>
            <w:vAlign w:val="center"/>
          </w:tcPr>
          <w:p w:rsidR="001C07BA" w:rsidRDefault="00DF2FB7" w:rsidP="002B7B87">
            <w:pPr>
              <w:jc w:val="both"/>
            </w:pPr>
            <w:r>
              <w:rPr>
                <w:rFonts w:hint="eastAsia"/>
              </w:rPr>
              <w:t>M</w:t>
            </w:r>
          </w:p>
        </w:tc>
      </w:tr>
      <w:tr w:rsidR="00311F13" w:rsidRPr="00270E48" w:rsidTr="002B7B8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311F13" w:rsidRDefault="004D7126" w:rsidP="002B7B87">
            <w:pPr>
              <w:ind w:right="-20"/>
              <w:jc w:val="both"/>
            </w:pPr>
            <w:r>
              <w:rPr>
                <w:rFonts w:hint="eastAsia"/>
              </w:rPr>
              <w:t>businessType</w:t>
            </w:r>
          </w:p>
        </w:tc>
        <w:tc>
          <w:tcPr>
            <w:tcW w:w="1134" w:type="dxa"/>
            <w:tcBorders>
              <w:top w:val="single" w:sz="4" w:space="0" w:color="000000"/>
              <w:left w:val="single" w:sz="4" w:space="0" w:color="000000"/>
              <w:bottom w:val="single" w:sz="4" w:space="0" w:color="000000"/>
              <w:right w:val="single" w:sz="4" w:space="0" w:color="000000"/>
            </w:tcBorders>
            <w:vAlign w:val="center"/>
          </w:tcPr>
          <w:p w:rsidR="00311F13" w:rsidRDefault="00311F13" w:rsidP="002B7B87">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311F13" w:rsidRDefault="00311F13" w:rsidP="001C07BA">
            <w:pPr>
              <w:spacing w:line="312" w:lineRule="exact"/>
              <w:ind w:right="-20"/>
              <w:jc w:val="both"/>
            </w:pPr>
            <w:r>
              <w:rPr>
                <w:rFonts w:hint="eastAsia"/>
              </w:rPr>
              <w:t>业务类型</w:t>
            </w:r>
          </w:p>
          <w:p w:rsidR="00311F13" w:rsidRDefault="00311F13" w:rsidP="001C07BA">
            <w:pPr>
              <w:spacing w:line="312" w:lineRule="exact"/>
              <w:ind w:right="-20"/>
              <w:jc w:val="both"/>
              <w:rPr>
                <w:rFonts w:ascii="微软雅黑" w:eastAsia="微软雅黑" w:hAnsi="微软雅黑" w:cs="微软雅黑"/>
                <w:color w:val="000000"/>
              </w:rPr>
            </w:pPr>
            <w:r>
              <w:rPr>
                <w:rFonts w:ascii="微软雅黑" w:eastAsia="微软雅黑" w:hAnsi="微软雅黑" w:cs="微软雅黑"/>
                <w:color w:val="000000"/>
              </w:rPr>
              <w:t>A</w:t>
            </w:r>
            <w:r>
              <w:rPr>
                <w:rFonts w:ascii="微软雅黑" w:eastAsia="微软雅黑" w:hAnsi="微软雅黑" w:cs="微软雅黑" w:hint="eastAsia"/>
                <w:color w:val="000000"/>
              </w:rPr>
              <w:t>UTH：实名鉴权、绑卡</w:t>
            </w:r>
          </w:p>
          <w:p w:rsidR="00311F13" w:rsidRDefault="00311F13" w:rsidP="001C07BA">
            <w:pPr>
              <w:spacing w:line="312" w:lineRule="exact"/>
              <w:ind w:right="-20"/>
              <w:jc w:val="both"/>
            </w:pPr>
            <w:r>
              <w:rPr>
                <w:rFonts w:ascii="微软雅黑" w:eastAsia="微软雅黑" w:hAnsi="微软雅黑" w:cs="微软雅黑" w:hint="eastAsia"/>
                <w:color w:val="000000"/>
              </w:rPr>
              <w:t>PAY：支付</w:t>
            </w:r>
          </w:p>
        </w:tc>
        <w:tc>
          <w:tcPr>
            <w:tcW w:w="709" w:type="dxa"/>
            <w:tcBorders>
              <w:top w:val="single" w:sz="4" w:space="0" w:color="000000"/>
              <w:left w:val="single" w:sz="4" w:space="0" w:color="000000"/>
              <w:bottom w:val="single" w:sz="4" w:space="0" w:color="000000"/>
              <w:right w:val="single" w:sz="4" w:space="0" w:color="000000"/>
            </w:tcBorders>
            <w:vAlign w:val="center"/>
          </w:tcPr>
          <w:p w:rsidR="00311F13" w:rsidRDefault="00311F13" w:rsidP="002B7B87">
            <w:pPr>
              <w:jc w:val="both"/>
            </w:pPr>
            <w:r>
              <w:rPr>
                <w:rFonts w:hint="eastAsia"/>
              </w:rPr>
              <w:t>M</w:t>
            </w:r>
          </w:p>
        </w:tc>
      </w:tr>
      <w:tr w:rsidR="001C07BA" w:rsidRPr="00270E48" w:rsidTr="002B7B8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1C07BA" w:rsidRPr="00286EBC" w:rsidRDefault="001C07BA" w:rsidP="002B7B87">
            <w:pPr>
              <w:ind w:right="-20"/>
              <w:jc w:val="both"/>
            </w:pPr>
          </w:p>
        </w:tc>
        <w:tc>
          <w:tcPr>
            <w:tcW w:w="1134" w:type="dxa"/>
            <w:tcBorders>
              <w:top w:val="single" w:sz="4" w:space="0" w:color="000000"/>
              <w:left w:val="single" w:sz="4" w:space="0" w:color="000000"/>
              <w:bottom w:val="single" w:sz="4" w:space="0" w:color="000000"/>
              <w:right w:val="single" w:sz="4" w:space="0" w:color="000000"/>
            </w:tcBorders>
            <w:vAlign w:val="center"/>
          </w:tcPr>
          <w:p w:rsidR="001C07BA" w:rsidRPr="00286EBC" w:rsidRDefault="001C07BA" w:rsidP="002B7B87">
            <w:pPr>
              <w:ind w:right="-20"/>
              <w:jc w:val="both"/>
            </w:pPr>
          </w:p>
        </w:tc>
        <w:tc>
          <w:tcPr>
            <w:tcW w:w="4820" w:type="dxa"/>
            <w:tcBorders>
              <w:top w:val="single" w:sz="4" w:space="0" w:color="000000"/>
              <w:left w:val="single" w:sz="4" w:space="0" w:color="000000"/>
              <w:bottom w:val="single" w:sz="4" w:space="0" w:color="000000"/>
              <w:right w:val="single" w:sz="4" w:space="0" w:color="000000"/>
            </w:tcBorders>
            <w:vAlign w:val="center"/>
          </w:tcPr>
          <w:p w:rsidR="001C07BA" w:rsidRPr="00775C76" w:rsidRDefault="001C07BA" w:rsidP="002B7B87">
            <w:pPr>
              <w:spacing w:line="312" w:lineRule="exact"/>
              <w:ind w:right="-20"/>
              <w:jc w:val="both"/>
            </w:pPr>
          </w:p>
        </w:tc>
        <w:tc>
          <w:tcPr>
            <w:tcW w:w="709" w:type="dxa"/>
            <w:tcBorders>
              <w:top w:val="single" w:sz="4" w:space="0" w:color="000000"/>
              <w:left w:val="single" w:sz="4" w:space="0" w:color="000000"/>
              <w:bottom w:val="single" w:sz="4" w:space="0" w:color="000000"/>
              <w:right w:val="single" w:sz="4" w:space="0" w:color="000000"/>
            </w:tcBorders>
            <w:vAlign w:val="center"/>
          </w:tcPr>
          <w:p w:rsidR="001C07BA" w:rsidRPr="00775C76" w:rsidRDefault="001C07BA" w:rsidP="002B7B87">
            <w:pPr>
              <w:jc w:val="both"/>
            </w:pPr>
          </w:p>
        </w:tc>
      </w:tr>
      <w:tr w:rsidR="00C11E16" w:rsidRPr="00270E48" w:rsidTr="002B7B8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C11E16" w:rsidRPr="00286EBC" w:rsidRDefault="00C11E16" w:rsidP="002B7B87">
            <w:pPr>
              <w:ind w:right="-20"/>
              <w:jc w:val="both"/>
            </w:pPr>
            <w:r>
              <w:rPr>
                <w:rFonts w:hint="eastAsia"/>
              </w:rPr>
              <w:t>phone</w:t>
            </w:r>
          </w:p>
        </w:tc>
        <w:tc>
          <w:tcPr>
            <w:tcW w:w="1134" w:type="dxa"/>
            <w:tcBorders>
              <w:top w:val="single" w:sz="4" w:space="0" w:color="000000"/>
              <w:left w:val="single" w:sz="4" w:space="0" w:color="000000"/>
              <w:bottom w:val="single" w:sz="4" w:space="0" w:color="000000"/>
              <w:right w:val="single" w:sz="4" w:space="0" w:color="000000"/>
            </w:tcBorders>
            <w:vAlign w:val="center"/>
          </w:tcPr>
          <w:p w:rsidR="00C11E16" w:rsidRPr="00286EBC" w:rsidRDefault="00C11E16" w:rsidP="002B7B87">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C11E16" w:rsidRPr="00775C76" w:rsidRDefault="00C11E16" w:rsidP="00823BC9">
            <w:pPr>
              <w:spacing w:line="312" w:lineRule="exact"/>
              <w:ind w:right="-20"/>
              <w:jc w:val="both"/>
            </w:pPr>
            <w:r>
              <w:rPr>
                <w:rFonts w:hint="eastAsia"/>
              </w:rPr>
              <w:t>手机号码，华为内部发送短验是必选</w:t>
            </w:r>
            <w:r w:rsidR="00823BC9">
              <w:rPr>
                <w:rFonts w:hint="eastAsia"/>
              </w:rPr>
              <w:t>，格式为国家码</w:t>
            </w:r>
            <w:r w:rsidR="00823BC9">
              <w:rPr>
                <w:rFonts w:hint="eastAsia"/>
              </w:rPr>
              <w:t xml:space="preserve"> + </w:t>
            </w:r>
            <w:r w:rsidR="00823BC9">
              <w:rPr>
                <w:rFonts w:hint="eastAsia"/>
              </w:rPr>
              <w:t>手机号码</w:t>
            </w:r>
          </w:p>
        </w:tc>
        <w:tc>
          <w:tcPr>
            <w:tcW w:w="709" w:type="dxa"/>
            <w:tcBorders>
              <w:top w:val="single" w:sz="4" w:space="0" w:color="000000"/>
              <w:left w:val="single" w:sz="4" w:space="0" w:color="000000"/>
              <w:bottom w:val="single" w:sz="4" w:space="0" w:color="000000"/>
              <w:right w:val="single" w:sz="4" w:space="0" w:color="000000"/>
            </w:tcBorders>
            <w:vAlign w:val="center"/>
          </w:tcPr>
          <w:p w:rsidR="00C11E16" w:rsidRPr="00775C76" w:rsidRDefault="00C11E16" w:rsidP="002B7B87">
            <w:pPr>
              <w:jc w:val="both"/>
            </w:pPr>
            <w:r>
              <w:rPr>
                <w:rFonts w:hint="eastAsia"/>
              </w:rPr>
              <w:t>O</w:t>
            </w:r>
          </w:p>
        </w:tc>
      </w:tr>
      <w:tr w:rsidR="00C11E16" w:rsidRPr="00270E48" w:rsidTr="002B7B8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C11E16" w:rsidRDefault="00C11E16" w:rsidP="002B7B87">
            <w:pPr>
              <w:ind w:right="-20"/>
              <w:jc w:val="both"/>
            </w:pPr>
            <w:r>
              <w:rPr>
                <w:rFonts w:hint="eastAsia"/>
              </w:rPr>
              <w:t>type</w:t>
            </w:r>
          </w:p>
        </w:tc>
        <w:tc>
          <w:tcPr>
            <w:tcW w:w="1134" w:type="dxa"/>
            <w:tcBorders>
              <w:top w:val="single" w:sz="4" w:space="0" w:color="000000"/>
              <w:left w:val="single" w:sz="4" w:space="0" w:color="000000"/>
              <w:bottom w:val="single" w:sz="4" w:space="0" w:color="000000"/>
              <w:right w:val="single" w:sz="4" w:space="0" w:color="000000"/>
            </w:tcBorders>
            <w:vAlign w:val="center"/>
          </w:tcPr>
          <w:p w:rsidR="00C11E16" w:rsidRDefault="00C11E16" w:rsidP="002B7B87">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C11E16" w:rsidRDefault="00C11E16" w:rsidP="002B7B87">
            <w:pPr>
              <w:spacing w:line="312" w:lineRule="exact"/>
              <w:ind w:right="-20"/>
              <w:jc w:val="both"/>
            </w:pPr>
            <w:r>
              <w:rPr>
                <w:rFonts w:hint="eastAsia"/>
              </w:rPr>
              <w:t>外部或者内部短验标志，缺省为外部短验</w:t>
            </w:r>
            <w:r w:rsidR="006E3F57">
              <w:rPr>
                <w:rFonts w:hint="eastAsia"/>
              </w:rPr>
              <w:t>：</w:t>
            </w:r>
          </w:p>
          <w:p w:rsidR="006E3F57" w:rsidRDefault="006E3F57" w:rsidP="002B7B87">
            <w:pPr>
              <w:spacing w:line="312" w:lineRule="exact"/>
              <w:ind w:right="-20"/>
              <w:jc w:val="both"/>
            </w:pPr>
            <w:r>
              <w:rPr>
                <w:rFonts w:hint="eastAsia"/>
              </w:rPr>
              <w:t>0</w:t>
            </w:r>
            <w:r>
              <w:rPr>
                <w:rFonts w:hint="eastAsia"/>
              </w:rPr>
              <w:t>：内部短验</w:t>
            </w:r>
          </w:p>
          <w:p w:rsidR="006E3F57" w:rsidRPr="006E3F57" w:rsidRDefault="006E3F57" w:rsidP="002B7B87">
            <w:pPr>
              <w:spacing w:line="312" w:lineRule="exact"/>
              <w:ind w:right="-20"/>
              <w:jc w:val="both"/>
            </w:pPr>
            <w:r>
              <w:rPr>
                <w:rFonts w:hint="eastAsia"/>
              </w:rPr>
              <w:t>1</w:t>
            </w:r>
            <w:r>
              <w:rPr>
                <w:rFonts w:hint="eastAsia"/>
              </w:rPr>
              <w:t>：外部短验</w:t>
            </w:r>
          </w:p>
        </w:tc>
        <w:tc>
          <w:tcPr>
            <w:tcW w:w="709" w:type="dxa"/>
            <w:tcBorders>
              <w:top w:val="single" w:sz="4" w:space="0" w:color="000000"/>
              <w:left w:val="single" w:sz="4" w:space="0" w:color="000000"/>
              <w:bottom w:val="single" w:sz="4" w:space="0" w:color="000000"/>
              <w:right w:val="single" w:sz="4" w:space="0" w:color="000000"/>
            </w:tcBorders>
            <w:vAlign w:val="center"/>
          </w:tcPr>
          <w:p w:rsidR="00C11E16" w:rsidRPr="00775C76" w:rsidRDefault="00C11E16" w:rsidP="002B7B87">
            <w:pPr>
              <w:jc w:val="both"/>
            </w:pPr>
            <w:r>
              <w:rPr>
                <w:rFonts w:hint="eastAsia"/>
              </w:rPr>
              <w:t>O</w:t>
            </w:r>
          </w:p>
        </w:tc>
      </w:tr>
      <w:tr w:rsidR="00641EFF" w:rsidRPr="00270E48" w:rsidTr="002B7B8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641EFF" w:rsidRDefault="00641EFF" w:rsidP="002B7B87">
            <w:pPr>
              <w:ind w:right="-20"/>
              <w:jc w:val="both"/>
            </w:pPr>
            <w:r>
              <w:rPr>
                <w:rFonts w:hint="eastAsia"/>
                <w:color w:val="000000" w:themeColor="text1"/>
              </w:rPr>
              <w:t>langType</w:t>
            </w:r>
          </w:p>
        </w:tc>
        <w:tc>
          <w:tcPr>
            <w:tcW w:w="1134" w:type="dxa"/>
            <w:tcBorders>
              <w:top w:val="single" w:sz="4" w:space="0" w:color="000000"/>
              <w:left w:val="single" w:sz="4" w:space="0" w:color="000000"/>
              <w:bottom w:val="single" w:sz="4" w:space="0" w:color="000000"/>
              <w:right w:val="single" w:sz="4" w:space="0" w:color="000000"/>
            </w:tcBorders>
            <w:vAlign w:val="center"/>
          </w:tcPr>
          <w:p w:rsidR="00641EFF" w:rsidRDefault="00641EFF" w:rsidP="002B7B87">
            <w:pPr>
              <w:ind w:right="-20"/>
              <w:jc w:val="both"/>
            </w:pPr>
            <w:r>
              <w:rPr>
                <w:rFonts w:hint="eastAsia"/>
                <w:color w:val="000000" w:themeColor="text1"/>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641EFF" w:rsidRDefault="00641EFF" w:rsidP="008929A3">
            <w:pPr>
              <w:spacing w:line="312" w:lineRule="exact"/>
              <w:ind w:right="-20"/>
              <w:jc w:val="both"/>
              <w:rPr>
                <w:color w:val="000000" w:themeColor="text1"/>
              </w:rPr>
            </w:pPr>
            <w:r>
              <w:rPr>
                <w:rFonts w:hint="eastAsia"/>
                <w:color w:val="000000" w:themeColor="text1"/>
              </w:rPr>
              <w:t>语言种类，获取终端上系统语言种类上传，取值统一如下：</w:t>
            </w:r>
          </w:p>
          <w:p w:rsidR="00641EFF" w:rsidRPr="00762D75" w:rsidRDefault="00641EFF" w:rsidP="008929A3">
            <w:pPr>
              <w:spacing w:line="312" w:lineRule="exact"/>
              <w:ind w:right="-20"/>
              <w:jc w:val="both"/>
              <w:rPr>
                <w:color w:val="000000" w:themeColor="text1"/>
              </w:rPr>
            </w:pPr>
            <w:r w:rsidRPr="00762D75">
              <w:rPr>
                <w:color w:val="000000" w:themeColor="text1"/>
              </w:rPr>
              <w:t>zh_hk</w:t>
            </w:r>
          </w:p>
          <w:p w:rsidR="00641EFF" w:rsidRPr="00762D75" w:rsidRDefault="00641EFF" w:rsidP="008929A3">
            <w:pPr>
              <w:spacing w:line="312" w:lineRule="exact"/>
              <w:ind w:right="-20"/>
              <w:jc w:val="both"/>
              <w:rPr>
                <w:color w:val="000000" w:themeColor="text1"/>
              </w:rPr>
            </w:pPr>
            <w:r w:rsidRPr="00762D75">
              <w:rPr>
                <w:color w:val="000000" w:themeColor="text1"/>
              </w:rPr>
              <w:lastRenderedPageBreak/>
              <w:t>zh_cn</w:t>
            </w:r>
          </w:p>
          <w:p w:rsidR="00641EFF" w:rsidRDefault="00641EFF" w:rsidP="008929A3">
            <w:pPr>
              <w:spacing w:line="312" w:lineRule="exact"/>
              <w:ind w:right="-20"/>
              <w:jc w:val="both"/>
              <w:rPr>
                <w:color w:val="000000" w:themeColor="text1"/>
              </w:rPr>
            </w:pPr>
            <w:r w:rsidRPr="00762D75">
              <w:rPr>
                <w:color w:val="000000" w:themeColor="text1"/>
              </w:rPr>
              <w:t>zh_tw</w:t>
            </w:r>
          </w:p>
          <w:p w:rsidR="00641EFF" w:rsidRDefault="00641EFF" w:rsidP="00641EFF">
            <w:pPr>
              <w:spacing w:line="312" w:lineRule="exact"/>
              <w:ind w:right="-20"/>
              <w:jc w:val="both"/>
              <w:rPr>
                <w:color w:val="000000" w:themeColor="text1"/>
              </w:rPr>
            </w:pPr>
            <w:r>
              <w:rPr>
                <w:rFonts w:hint="eastAsia"/>
                <w:color w:val="000000" w:themeColor="text1"/>
              </w:rPr>
              <w:t>其他待定义</w:t>
            </w:r>
          </w:p>
          <w:p w:rsidR="00153A7C" w:rsidRDefault="00153A7C" w:rsidP="00641EFF">
            <w:pPr>
              <w:spacing w:line="312" w:lineRule="exact"/>
              <w:ind w:right="-20"/>
              <w:jc w:val="both"/>
            </w:pPr>
            <w:r>
              <w:rPr>
                <w:color w:val="000000" w:themeColor="text1"/>
              </w:rPr>
              <w:t>U</w:t>
            </w:r>
            <w:r>
              <w:rPr>
                <w:rFonts w:hint="eastAsia"/>
                <w:color w:val="000000" w:themeColor="text1"/>
              </w:rPr>
              <w:t>p</w:t>
            </w:r>
            <w:r>
              <w:rPr>
                <w:rFonts w:hint="eastAsia"/>
                <w:color w:val="000000" w:themeColor="text1"/>
              </w:rPr>
              <w:t>获取短验使用，支付侧不处理、不校验。</w:t>
            </w:r>
          </w:p>
        </w:tc>
        <w:tc>
          <w:tcPr>
            <w:tcW w:w="709" w:type="dxa"/>
            <w:tcBorders>
              <w:top w:val="single" w:sz="4" w:space="0" w:color="000000"/>
              <w:left w:val="single" w:sz="4" w:space="0" w:color="000000"/>
              <w:bottom w:val="single" w:sz="4" w:space="0" w:color="000000"/>
              <w:right w:val="single" w:sz="4" w:space="0" w:color="000000"/>
            </w:tcBorders>
            <w:vAlign w:val="center"/>
          </w:tcPr>
          <w:p w:rsidR="00641EFF" w:rsidRDefault="00641EFF" w:rsidP="002B7B87">
            <w:pPr>
              <w:jc w:val="both"/>
            </w:pPr>
            <w:r>
              <w:rPr>
                <w:rFonts w:hint="eastAsia"/>
              </w:rPr>
              <w:lastRenderedPageBreak/>
              <w:t>O</w:t>
            </w:r>
          </w:p>
        </w:tc>
      </w:tr>
      <w:tr w:rsidR="001C07BA" w:rsidRPr="00270E48" w:rsidTr="002B7B8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1C07BA" w:rsidRPr="00286EBC" w:rsidRDefault="001C07BA" w:rsidP="002B7B87">
            <w:pPr>
              <w:ind w:right="-20"/>
              <w:jc w:val="both"/>
            </w:pPr>
            <w:r>
              <w:rPr>
                <w:rFonts w:hint="eastAsia"/>
                <w:color w:val="000000" w:themeColor="text1"/>
              </w:rPr>
              <w:lastRenderedPageBreak/>
              <w:t>sign</w:t>
            </w:r>
          </w:p>
        </w:tc>
        <w:tc>
          <w:tcPr>
            <w:tcW w:w="1134" w:type="dxa"/>
            <w:tcBorders>
              <w:top w:val="single" w:sz="4" w:space="0" w:color="000000"/>
              <w:left w:val="single" w:sz="4" w:space="0" w:color="000000"/>
              <w:bottom w:val="single" w:sz="4" w:space="0" w:color="000000"/>
              <w:right w:val="single" w:sz="4" w:space="0" w:color="000000"/>
            </w:tcBorders>
            <w:vAlign w:val="center"/>
          </w:tcPr>
          <w:p w:rsidR="001C07BA" w:rsidRPr="00286EBC" w:rsidRDefault="001C07BA" w:rsidP="002B7B87">
            <w:pPr>
              <w:ind w:right="-20"/>
              <w:jc w:val="both"/>
            </w:pPr>
            <w:r>
              <w:rPr>
                <w:rFonts w:hint="eastAsia"/>
                <w:color w:val="000000" w:themeColor="text1"/>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1C07BA" w:rsidRDefault="001C07BA" w:rsidP="002B7B87">
            <w:pPr>
              <w:spacing w:line="312" w:lineRule="exact"/>
              <w:ind w:right="-20"/>
              <w:jc w:val="both"/>
            </w:pPr>
            <w:r>
              <w:rPr>
                <w:color w:val="000000" w:themeColor="text1"/>
              </w:rPr>
              <w:t>R</w:t>
            </w:r>
            <w:r>
              <w:rPr>
                <w:rFonts w:hint="eastAsia"/>
                <w:color w:val="000000" w:themeColor="text1"/>
              </w:rPr>
              <w:t>sa</w:t>
            </w:r>
            <w:r>
              <w:rPr>
                <w:rFonts w:hint="eastAsia"/>
                <w:color w:val="000000" w:themeColor="text1"/>
              </w:rPr>
              <w:t>签名，通过商户</w:t>
            </w:r>
            <w:r>
              <w:rPr>
                <w:rFonts w:hint="eastAsia"/>
                <w:color w:val="000000" w:themeColor="text1"/>
              </w:rPr>
              <w:t>sdk</w:t>
            </w:r>
            <w:r>
              <w:rPr>
                <w:rFonts w:hint="eastAsia"/>
                <w:color w:val="000000" w:themeColor="text1"/>
              </w:rPr>
              <w:t>私有生成，采用商户</w:t>
            </w:r>
            <w:r>
              <w:rPr>
                <w:rFonts w:hint="eastAsia"/>
                <w:color w:val="000000" w:themeColor="text1"/>
              </w:rPr>
              <w:t>sdk</w:t>
            </w:r>
            <w:r>
              <w:rPr>
                <w:rFonts w:hint="eastAsia"/>
                <w:color w:val="000000" w:themeColor="text1"/>
              </w:rPr>
              <w:t>公钥验证</w:t>
            </w:r>
            <w:r w:rsidR="00965720">
              <w:rPr>
                <w:rFonts w:hint="eastAsia"/>
                <w:color w:val="000000" w:themeColor="text1"/>
              </w:rPr>
              <w:t>，签名算法为：</w:t>
            </w:r>
            <w:r w:rsidR="00965720">
              <w:rPr>
                <w:rFonts w:hint="eastAsia"/>
              </w:rPr>
              <w:t>SHA256WITHRSA</w:t>
            </w:r>
            <w:r>
              <w:rPr>
                <w:rFonts w:hint="eastAsia"/>
                <w:color w:val="000000" w:themeColor="text1"/>
              </w:rPr>
              <w:t>。</w:t>
            </w:r>
          </w:p>
        </w:tc>
        <w:tc>
          <w:tcPr>
            <w:tcW w:w="709" w:type="dxa"/>
            <w:tcBorders>
              <w:top w:val="single" w:sz="4" w:space="0" w:color="000000"/>
              <w:left w:val="single" w:sz="4" w:space="0" w:color="000000"/>
              <w:bottom w:val="single" w:sz="4" w:space="0" w:color="000000"/>
              <w:right w:val="single" w:sz="4" w:space="0" w:color="000000"/>
            </w:tcBorders>
            <w:vAlign w:val="center"/>
          </w:tcPr>
          <w:p w:rsidR="001C07BA" w:rsidRDefault="00DF2FB7" w:rsidP="002B7B87">
            <w:pPr>
              <w:jc w:val="both"/>
            </w:pPr>
            <w:r>
              <w:rPr>
                <w:rFonts w:hint="eastAsia"/>
              </w:rPr>
              <w:t>M</w:t>
            </w:r>
          </w:p>
        </w:tc>
      </w:tr>
    </w:tbl>
    <w:p w:rsidR="001C07BA" w:rsidRDefault="001C07BA" w:rsidP="001C07BA">
      <w:pPr>
        <w:spacing w:line="240" w:lineRule="auto"/>
        <w:rPr>
          <w:sz w:val="20"/>
          <w:szCs w:val="20"/>
        </w:rPr>
      </w:pPr>
    </w:p>
    <w:p w:rsidR="001C07BA" w:rsidRPr="00E4026E" w:rsidRDefault="001C07BA" w:rsidP="001C07BA">
      <w:pPr>
        <w:spacing w:line="240" w:lineRule="auto"/>
        <w:rPr>
          <w:sz w:val="20"/>
          <w:szCs w:val="20"/>
        </w:rPr>
      </w:pPr>
    </w:p>
    <w:p w:rsidR="001C07BA" w:rsidRPr="00BB29FC" w:rsidRDefault="001C07BA" w:rsidP="001C07BA">
      <w:pPr>
        <w:ind w:firstLineChars="150" w:firstLine="316"/>
        <w:rPr>
          <w:b/>
        </w:rPr>
      </w:pPr>
      <w:r w:rsidRPr="00BB29FC">
        <w:rPr>
          <w:rFonts w:hint="eastAsia"/>
          <w:b/>
        </w:rPr>
        <w:t>响应参数描述</w:t>
      </w:r>
      <w:r>
        <w:rPr>
          <w:rFonts w:hint="eastAsia"/>
          <w:b/>
        </w:rPr>
        <w:t>：</w:t>
      </w:r>
    </w:p>
    <w:tbl>
      <w:tblPr>
        <w:tblW w:w="8215" w:type="dxa"/>
        <w:tblInd w:w="154" w:type="dxa"/>
        <w:tblLayout w:type="fixed"/>
        <w:tblCellMar>
          <w:left w:w="0" w:type="dxa"/>
          <w:right w:w="0" w:type="dxa"/>
        </w:tblCellMar>
        <w:tblLook w:val="0000"/>
      </w:tblPr>
      <w:tblGrid>
        <w:gridCol w:w="1552"/>
        <w:gridCol w:w="1134"/>
        <w:gridCol w:w="4820"/>
        <w:gridCol w:w="709"/>
      </w:tblGrid>
      <w:tr w:rsidR="001C07BA" w:rsidRPr="00270E48" w:rsidTr="002B7B87">
        <w:trPr>
          <w:trHeight w:val="20"/>
        </w:trPr>
        <w:tc>
          <w:tcPr>
            <w:tcW w:w="1552" w:type="dxa"/>
            <w:tcBorders>
              <w:top w:val="single" w:sz="4" w:space="0" w:color="000000"/>
              <w:left w:val="single" w:sz="4" w:space="0" w:color="000000"/>
              <w:bottom w:val="single" w:sz="4" w:space="0" w:color="000000"/>
              <w:right w:val="single" w:sz="4" w:space="0" w:color="000000"/>
            </w:tcBorders>
            <w:shd w:val="clear" w:color="auto" w:fill="DFDFDF"/>
          </w:tcPr>
          <w:p w:rsidR="001C07BA" w:rsidRPr="00270E48" w:rsidRDefault="001C07BA" w:rsidP="002B7B87">
            <w:pPr>
              <w:spacing w:line="307" w:lineRule="exact"/>
              <w:ind w:left="102" w:right="-20"/>
              <w:rPr>
                <w:sz w:val="24"/>
                <w:szCs w:val="24"/>
              </w:rPr>
            </w:pPr>
            <w:r>
              <w:rPr>
                <w:rFonts w:ascii="微软雅黑" w:eastAsia="微软雅黑" w:cs="微软雅黑" w:hint="eastAsia"/>
                <w:b/>
                <w:bCs/>
                <w:spacing w:val="12"/>
                <w:position w:val="-1"/>
              </w:rPr>
              <w:t>数据项</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1C07BA" w:rsidRPr="00270E48" w:rsidRDefault="001C07BA" w:rsidP="002B7B87">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1C07BA" w:rsidRPr="00270E48" w:rsidRDefault="001C07BA" w:rsidP="002B7B87">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1C07BA" w:rsidRPr="00270E48" w:rsidRDefault="001C07BA" w:rsidP="002B7B87">
            <w:pPr>
              <w:spacing w:line="307" w:lineRule="exact"/>
              <w:ind w:left="102" w:right="-20"/>
              <w:rPr>
                <w:sz w:val="24"/>
                <w:szCs w:val="24"/>
              </w:rPr>
            </w:pPr>
            <w:r>
              <w:rPr>
                <w:rFonts w:ascii="微软雅黑" w:eastAsia="微软雅黑" w:cs="微软雅黑" w:hint="eastAsia"/>
                <w:b/>
                <w:bCs/>
                <w:spacing w:val="12"/>
                <w:position w:val="-1"/>
              </w:rPr>
              <w:t>选项</w:t>
            </w:r>
          </w:p>
        </w:tc>
      </w:tr>
      <w:tr w:rsidR="001C07BA" w:rsidRPr="00270E48" w:rsidTr="002B7B87">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1C07BA" w:rsidRPr="00286EBC" w:rsidRDefault="001C07BA" w:rsidP="002B7B87">
            <w:pPr>
              <w:ind w:right="-20"/>
              <w:jc w:val="both"/>
            </w:pPr>
            <w:r w:rsidRPr="00286EBC">
              <w:rPr>
                <w:rFonts w:hint="eastAsia"/>
              </w:rPr>
              <w:t>returnCode</w:t>
            </w:r>
          </w:p>
        </w:tc>
        <w:tc>
          <w:tcPr>
            <w:tcW w:w="1134" w:type="dxa"/>
            <w:tcBorders>
              <w:top w:val="single" w:sz="4" w:space="0" w:color="000000"/>
              <w:left w:val="single" w:sz="4" w:space="0" w:color="000000"/>
              <w:bottom w:val="single" w:sz="4" w:space="0" w:color="000000"/>
              <w:right w:val="single" w:sz="4" w:space="0" w:color="000000"/>
            </w:tcBorders>
            <w:vAlign w:val="center"/>
          </w:tcPr>
          <w:p w:rsidR="001C07BA" w:rsidRPr="00286EBC" w:rsidRDefault="00697ABB" w:rsidP="002B7B87">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1C07BA" w:rsidRPr="00775C76" w:rsidRDefault="001C07BA" w:rsidP="002B7B87">
            <w:pPr>
              <w:spacing w:line="312" w:lineRule="exact"/>
              <w:ind w:right="-20"/>
              <w:jc w:val="both"/>
            </w:pPr>
            <w:r w:rsidRPr="00775C76">
              <w:rPr>
                <w:rFonts w:hint="eastAsia"/>
              </w:rPr>
              <w:t>0</w:t>
            </w:r>
            <w:r>
              <w:rPr>
                <w:rFonts w:hint="eastAsia"/>
              </w:rPr>
              <w:t>：成功</w:t>
            </w:r>
          </w:p>
          <w:p w:rsidR="001C07BA" w:rsidRPr="00775C76" w:rsidRDefault="001C07BA" w:rsidP="002B7B87">
            <w:pPr>
              <w:spacing w:line="312" w:lineRule="exact"/>
              <w:ind w:right="-20"/>
              <w:jc w:val="both"/>
            </w:pPr>
            <w:r>
              <w:rPr>
                <w:rFonts w:hint="eastAsia"/>
              </w:rPr>
              <w:t>其他：失败，具体请参考</w:t>
            </w:r>
            <w:r>
              <w:rPr>
                <w:rFonts w:hint="eastAsia"/>
              </w:rPr>
              <w:t>2.1</w:t>
            </w:r>
            <w:r>
              <w:rPr>
                <w:rFonts w:hint="eastAsia"/>
              </w:rPr>
              <w:t>章节</w:t>
            </w:r>
          </w:p>
        </w:tc>
        <w:tc>
          <w:tcPr>
            <w:tcW w:w="709" w:type="dxa"/>
            <w:tcBorders>
              <w:top w:val="single" w:sz="4" w:space="0" w:color="000000"/>
              <w:left w:val="single" w:sz="4" w:space="0" w:color="000000"/>
              <w:bottom w:val="single" w:sz="4" w:space="0" w:color="000000"/>
              <w:right w:val="single" w:sz="4" w:space="0" w:color="000000"/>
            </w:tcBorders>
            <w:vAlign w:val="center"/>
          </w:tcPr>
          <w:p w:rsidR="001C07BA" w:rsidRPr="00775C76" w:rsidRDefault="001C07BA" w:rsidP="002B7B87">
            <w:pPr>
              <w:jc w:val="both"/>
            </w:pPr>
            <w:r>
              <w:rPr>
                <w:rFonts w:hint="eastAsia"/>
              </w:rPr>
              <w:t>M</w:t>
            </w:r>
          </w:p>
        </w:tc>
      </w:tr>
      <w:tr w:rsidR="001C07BA" w:rsidRPr="00270E48" w:rsidTr="002B7B87">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1C07BA" w:rsidRPr="00286EBC" w:rsidRDefault="001C07BA" w:rsidP="002B7B87">
            <w:pPr>
              <w:ind w:right="-20"/>
              <w:jc w:val="both"/>
            </w:pPr>
            <w:r>
              <w:rPr>
                <w:rFonts w:hint="eastAsia"/>
              </w:rPr>
              <w:t>returnDesc</w:t>
            </w:r>
          </w:p>
        </w:tc>
        <w:tc>
          <w:tcPr>
            <w:tcW w:w="1134" w:type="dxa"/>
            <w:tcBorders>
              <w:top w:val="single" w:sz="4" w:space="0" w:color="000000"/>
              <w:left w:val="single" w:sz="4" w:space="0" w:color="000000"/>
              <w:bottom w:val="single" w:sz="4" w:space="0" w:color="000000"/>
              <w:right w:val="single" w:sz="4" w:space="0" w:color="000000"/>
            </w:tcBorders>
            <w:vAlign w:val="center"/>
          </w:tcPr>
          <w:p w:rsidR="001C07BA" w:rsidRPr="00286EBC" w:rsidRDefault="001C07BA" w:rsidP="002B7B87">
            <w:pPr>
              <w:spacing w:line="241" w:lineRule="auto"/>
              <w:ind w:right="51"/>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1C07BA" w:rsidRPr="00775C76" w:rsidRDefault="001C07BA" w:rsidP="002B7B87">
            <w:pPr>
              <w:spacing w:line="312" w:lineRule="exact"/>
              <w:ind w:right="-20"/>
              <w:jc w:val="both"/>
            </w:pPr>
            <w:r>
              <w:rPr>
                <w:rFonts w:hint="eastAsia"/>
              </w:rPr>
              <w:t>返回描述信息</w:t>
            </w:r>
          </w:p>
        </w:tc>
        <w:tc>
          <w:tcPr>
            <w:tcW w:w="709" w:type="dxa"/>
            <w:tcBorders>
              <w:top w:val="single" w:sz="4" w:space="0" w:color="000000"/>
              <w:left w:val="single" w:sz="4" w:space="0" w:color="000000"/>
              <w:bottom w:val="single" w:sz="4" w:space="0" w:color="000000"/>
              <w:right w:val="single" w:sz="4" w:space="0" w:color="000000"/>
            </w:tcBorders>
            <w:vAlign w:val="center"/>
          </w:tcPr>
          <w:p w:rsidR="001C07BA" w:rsidRPr="00775C76" w:rsidRDefault="001C07BA" w:rsidP="002B7B87">
            <w:pPr>
              <w:jc w:val="both"/>
            </w:pPr>
            <w:r>
              <w:rPr>
                <w:rFonts w:hint="eastAsia"/>
              </w:rPr>
              <w:t>M</w:t>
            </w:r>
          </w:p>
        </w:tc>
      </w:tr>
    </w:tbl>
    <w:p w:rsidR="001C07BA" w:rsidRDefault="001C07BA" w:rsidP="001C07BA">
      <w:pPr>
        <w:ind w:firstLineChars="150" w:firstLine="316"/>
        <w:rPr>
          <w:b/>
        </w:rPr>
      </w:pPr>
    </w:p>
    <w:p w:rsidR="001C07BA" w:rsidRDefault="001C07BA" w:rsidP="001C07BA">
      <w:pPr>
        <w:ind w:firstLineChars="150" w:firstLine="316"/>
        <w:rPr>
          <w:b/>
        </w:rPr>
      </w:pPr>
    </w:p>
    <w:p w:rsidR="001C07BA" w:rsidRPr="00B05E9E" w:rsidRDefault="001C07BA" w:rsidP="001C07BA">
      <w:pPr>
        <w:ind w:firstLineChars="150" w:firstLine="316"/>
        <w:rPr>
          <w:b/>
        </w:rPr>
      </w:pPr>
      <w:r w:rsidRPr="00B05E9E">
        <w:rPr>
          <w:rFonts w:hint="eastAsia"/>
          <w:b/>
        </w:rPr>
        <w:t>示例</w:t>
      </w:r>
    </w:p>
    <w:tbl>
      <w:tblPr>
        <w:tblW w:w="0" w:type="auto"/>
        <w:tblInd w:w="3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701"/>
        <w:gridCol w:w="6379"/>
      </w:tblGrid>
      <w:tr w:rsidR="001C07BA" w:rsidRPr="0038247B" w:rsidTr="002B7B87">
        <w:trPr>
          <w:cantSplit/>
          <w:trHeight w:val="300"/>
        </w:trPr>
        <w:tc>
          <w:tcPr>
            <w:tcW w:w="170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1C07BA" w:rsidRPr="0038247B" w:rsidRDefault="001C07BA" w:rsidP="002B7B87">
            <w:pPr>
              <w:pStyle w:val="TableHeading"/>
            </w:pPr>
            <w:r w:rsidRPr="0038247B">
              <w:t>Req/Response</w:t>
            </w:r>
          </w:p>
        </w:tc>
        <w:tc>
          <w:tcPr>
            <w:tcW w:w="637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1C07BA" w:rsidRPr="0038247B" w:rsidRDefault="001C07BA" w:rsidP="002B7B87">
            <w:pPr>
              <w:pStyle w:val="TableHeading"/>
            </w:pPr>
            <w:r w:rsidRPr="0038247B">
              <w:t>Example</w:t>
            </w:r>
          </w:p>
        </w:tc>
      </w:tr>
      <w:tr w:rsidR="001C07BA" w:rsidRPr="001C6E22" w:rsidTr="002B7B87">
        <w:trPr>
          <w:cantSplit/>
          <w:trHeight w:val="281"/>
        </w:trPr>
        <w:tc>
          <w:tcPr>
            <w:tcW w:w="1701" w:type="dxa"/>
          </w:tcPr>
          <w:p w:rsidR="001C07BA" w:rsidRPr="002B69A5" w:rsidRDefault="001C07BA" w:rsidP="002B7B87">
            <w:pPr>
              <w:pStyle w:val="TableText"/>
              <w:rPr>
                <w:lang w:val="fr-FR"/>
              </w:rPr>
            </w:pPr>
            <w:r w:rsidRPr="0038247B">
              <w:t>HTTP Request</w:t>
            </w:r>
          </w:p>
        </w:tc>
        <w:tc>
          <w:tcPr>
            <w:tcW w:w="6379" w:type="dxa"/>
          </w:tcPr>
          <w:p w:rsidR="00037792" w:rsidRPr="00037792" w:rsidRDefault="00037792" w:rsidP="00037792">
            <w:pPr>
              <w:pStyle w:val="TerminalDisplayinTable"/>
              <w:shd w:val="clear" w:color="auto" w:fill="D9D9D9"/>
              <w:spacing w:line="240" w:lineRule="auto"/>
              <w:ind w:firstLineChars="21" w:firstLine="38"/>
              <w:rPr>
                <w:rFonts w:ascii="Arial" w:hAnsi="Arial" w:cs="Arial"/>
                <w:spacing w:val="0"/>
                <w:sz w:val="18"/>
                <w:szCs w:val="20"/>
                <w:lang w:val="fr-FR"/>
              </w:rPr>
            </w:pPr>
            <w:r w:rsidRPr="00037792">
              <w:rPr>
                <w:rFonts w:ascii="Arial" w:hAnsi="Arial" w:cs="Arial"/>
                <w:spacing w:val="0"/>
                <w:sz w:val="18"/>
                <w:szCs w:val="20"/>
                <w:lang w:val="fr-FR"/>
              </w:rPr>
              <w:t>{</w:t>
            </w:r>
          </w:p>
          <w:p w:rsidR="00037792" w:rsidRPr="00037792" w:rsidRDefault="00037792" w:rsidP="00037792">
            <w:pPr>
              <w:pStyle w:val="TerminalDisplayinTable"/>
              <w:shd w:val="clear" w:color="auto" w:fill="D9D9D9"/>
              <w:spacing w:line="240" w:lineRule="auto"/>
              <w:ind w:firstLineChars="21" w:firstLine="38"/>
              <w:rPr>
                <w:rFonts w:ascii="Arial" w:hAnsi="Arial" w:cs="Arial"/>
                <w:spacing w:val="0"/>
                <w:sz w:val="18"/>
                <w:szCs w:val="20"/>
                <w:lang w:val="fr-FR"/>
              </w:rPr>
            </w:pPr>
            <w:r w:rsidRPr="00037792">
              <w:rPr>
                <w:rFonts w:ascii="Arial" w:hAnsi="Arial" w:cs="Arial"/>
                <w:spacing w:val="0"/>
                <w:sz w:val="18"/>
                <w:szCs w:val="20"/>
                <w:lang w:val="fr-FR"/>
              </w:rPr>
              <w:t xml:space="preserve">    "langType": "zh_cn",</w:t>
            </w:r>
          </w:p>
          <w:p w:rsidR="00BE488D" w:rsidRDefault="00037792">
            <w:pPr>
              <w:pStyle w:val="TerminalDisplayinTable"/>
              <w:shd w:val="clear" w:color="auto" w:fill="D9D9D9"/>
              <w:spacing w:line="240" w:lineRule="auto"/>
              <w:ind w:firstLineChars="21" w:firstLine="38"/>
              <w:rPr>
                <w:rFonts w:ascii="Arial" w:hAnsi="Arial" w:cs="Arial"/>
                <w:spacing w:val="0"/>
                <w:sz w:val="18"/>
                <w:szCs w:val="20"/>
                <w:lang w:val="fr-FR"/>
              </w:rPr>
            </w:pPr>
            <w:r w:rsidRPr="00037792">
              <w:rPr>
                <w:rFonts w:ascii="Arial" w:hAnsi="Arial" w:cs="Arial"/>
                <w:spacing w:val="0"/>
                <w:sz w:val="18"/>
                <w:szCs w:val="20"/>
                <w:lang w:val="fr-FR"/>
              </w:rPr>
              <w:t xml:space="preserve">    "type": "1",</w:t>
            </w:r>
          </w:p>
          <w:p w:rsidR="00BE488D" w:rsidRDefault="00037792">
            <w:pPr>
              <w:pStyle w:val="TerminalDisplayinTable"/>
              <w:shd w:val="clear" w:color="auto" w:fill="D9D9D9"/>
              <w:spacing w:line="240" w:lineRule="auto"/>
              <w:ind w:firstLineChars="21" w:firstLine="38"/>
              <w:rPr>
                <w:rFonts w:ascii="Arial" w:hAnsi="Arial" w:cs="Arial"/>
                <w:spacing w:val="0"/>
                <w:sz w:val="18"/>
                <w:szCs w:val="20"/>
                <w:lang w:val="fr-FR"/>
              </w:rPr>
            </w:pPr>
            <w:r w:rsidRPr="00037792">
              <w:rPr>
                <w:rFonts w:ascii="Arial" w:hAnsi="Arial" w:cs="Arial"/>
                <w:spacing w:val="0"/>
                <w:sz w:val="18"/>
                <w:szCs w:val="20"/>
                <w:lang w:val="fr-FR"/>
              </w:rPr>
              <w:t xml:space="preserve">    "phone": "********84092",</w:t>
            </w:r>
          </w:p>
          <w:p w:rsidR="00BE488D" w:rsidRDefault="00037792">
            <w:pPr>
              <w:pStyle w:val="TerminalDisplayinTable"/>
              <w:shd w:val="clear" w:color="auto" w:fill="D9D9D9"/>
              <w:spacing w:line="240" w:lineRule="auto"/>
              <w:ind w:firstLineChars="21" w:firstLine="38"/>
              <w:rPr>
                <w:rFonts w:ascii="Arial" w:hAnsi="Arial" w:cs="Arial"/>
                <w:spacing w:val="0"/>
                <w:sz w:val="18"/>
                <w:szCs w:val="20"/>
                <w:lang w:val="fr-FR"/>
              </w:rPr>
            </w:pPr>
            <w:r w:rsidRPr="00037792">
              <w:rPr>
                <w:rFonts w:ascii="Arial" w:hAnsi="Arial" w:cs="Arial"/>
                <w:spacing w:val="0"/>
                <w:sz w:val="18"/>
                <w:szCs w:val="20"/>
                <w:lang w:val="fr-FR"/>
              </w:rPr>
              <w:t xml:space="preserve">    "businessType": "AUTH",</w:t>
            </w:r>
          </w:p>
          <w:p w:rsidR="00BE488D" w:rsidRDefault="00037792">
            <w:pPr>
              <w:pStyle w:val="TerminalDisplayinTable"/>
              <w:shd w:val="clear" w:color="auto" w:fill="D9D9D9"/>
              <w:spacing w:line="240" w:lineRule="auto"/>
              <w:ind w:firstLineChars="21" w:firstLine="38"/>
              <w:rPr>
                <w:rFonts w:ascii="Arial" w:hAnsi="Arial" w:cs="Arial"/>
                <w:spacing w:val="0"/>
                <w:sz w:val="18"/>
                <w:szCs w:val="20"/>
                <w:lang w:val="fr-FR"/>
              </w:rPr>
            </w:pPr>
            <w:r w:rsidRPr="00037792">
              <w:rPr>
                <w:rFonts w:ascii="Arial" w:hAnsi="Arial" w:cs="Arial"/>
                <w:spacing w:val="0"/>
                <w:sz w:val="18"/>
                <w:szCs w:val="20"/>
                <w:lang w:val="fr-FR"/>
              </w:rPr>
              <w:t xml:space="preserve">    "time": 123456,</w:t>
            </w:r>
          </w:p>
          <w:p w:rsidR="00BE488D" w:rsidRDefault="00037792">
            <w:pPr>
              <w:pStyle w:val="TerminalDisplayinTable"/>
              <w:shd w:val="clear" w:color="auto" w:fill="D9D9D9"/>
              <w:spacing w:line="240" w:lineRule="auto"/>
              <w:ind w:firstLineChars="21" w:firstLine="38"/>
              <w:rPr>
                <w:rFonts w:ascii="Arial" w:hAnsi="Arial" w:cs="Arial"/>
                <w:spacing w:val="0"/>
                <w:sz w:val="18"/>
                <w:szCs w:val="20"/>
                <w:lang w:val="fr-FR"/>
              </w:rPr>
            </w:pPr>
            <w:r w:rsidRPr="00037792">
              <w:rPr>
                <w:rFonts w:ascii="Arial" w:hAnsi="Arial" w:cs="Arial"/>
                <w:spacing w:val="0"/>
                <w:sz w:val="18"/>
                <w:szCs w:val="20"/>
                <w:lang w:val="fr-FR"/>
              </w:rPr>
              <w:t xml:space="preserve">    "sign": "111",</w:t>
            </w:r>
          </w:p>
          <w:p w:rsidR="00BE488D" w:rsidRDefault="00037792">
            <w:pPr>
              <w:pStyle w:val="TerminalDisplayinTable"/>
              <w:shd w:val="clear" w:color="auto" w:fill="D9D9D9"/>
              <w:spacing w:line="240" w:lineRule="auto"/>
              <w:ind w:firstLineChars="21" w:firstLine="38"/>
              <w:rPr>
                <w:rFonts w:ascii="Arial" w:hAnsi="Arial" w:cs="Arial"/>
                <w:spacing w:val="0"/>
                <w:sz w:val="18"/>
                <w:szCs w:val="20"/>
                <w:lang w:val="fr-FR"/>
              </w:rPr>
            </w:pPr>
            <w:r w:rsidRPr="00037792">
              <w:rPr>
                <w:rFonts w:ascii="Arial" w:hAnsi="Arial" w:cs="Arial"/>
                <w:spacing w:val="0"/>
                <w:sz w:val="18"/>
                <w:szCs w:val="20"/>
                <w:lang w:val="fr-FR"/>
              </w:rPr>
              <w:t xml:space="preserve">    "requestId": "201509111026256148958C0",</w:t>
            </w:r>
          </w:p>
          <w:p w:rsidR="00BE488D" w:rsidRDefault="00037792">
            <w:pPr>
              <w:pStyle w:val="TerminalDisplayinTable"/>
              <w:shd w:val="clear" w:color="auto" w:fill="D9D9D9"/>
              <w:spacing w:line="240" w:lineRule="auto"/>
              <w:ind w:firstLineChars="21" w:firstLine="38"/>
              <w:rPr>
                <w:rFonts w:ascii="Arial" w:hAnsi="Arial" w:cs="Arial"/>
                <w:spacing w:val="0"/>
                <w:sz w:val="18"/>
                <w:szCs w:val="20"/>
                <w:lang w:val="fr-FR"/>
              </w:rPr>
            </w:pPr>
            <w:r w:rsidRPr="00037792">
              <w:rPr>
                <w:rFonts w:ascii="Arial" w:hAnsi="Arial" w:cs="Arial"/>
                <w:spacing w:val="0"/>
                <w:sz w:val="18"/>
                <w:szCs w:val="20"/>
                <w:lang w:val="fr-FR"/>
              </w:rPr>
              <w:t xml:space="preserve">    "userID": "30086000000000357"</w:t>
            </w:r>
          </w:p>
          <w:p w:rsidR="00BE488D" w:rsidRDefault="00037792">
            <w:pPr>
              <w:pStyle w:val="TerminalDisplayinTable"/>
              <w:shd w:val="clear" w:color="auto" w:fill="D9D9D9"/>
              <w:spacing w:line="240" w:lineRule="auto"/>
              <w:ind w:firstLineChars="21" w:firstLine="38"/>
              <w:rPr>
                <w:rFonts w:ascii="Arial" w:hAnsi="Arial" w:cs="Arial"/>
                <w:spacing w:val="0"/>
                <w:sz w:val="20"/>
                <w:szCs w:val="20"/>
                <w:lang w:val="fr-FR"/>
              </w:rPr>
            </w:pPr>
            <w:r w:rsidRPr="00037792">
              <w:rPr>
                <w:rFonts w:ascii="Arial" w:hAnsi="Arial" w:cs="Arial"/>
                <w:spacing w:val="0"/>
                <w:sz w:val="18"/>
                <w:szCs w:val="20"/>
                <w:lang w:val="fr-FR"/>
              </w:rPr>
              <w:t>}</w:t>
            </w:r>
          </w:p>
        </w:tc>
      </w:tr>
      <w:tr w:rsidR="001C07BA" w:rsidRPr="001C6E22" w:rsidTr="002B7B87">
        <w:trPr>
          <w:cantSplit/>
          <w:trHeight w:val="281"/>
        </w:trPr>
        <w:tc>
          <w:tcPr>
            <w:tcW w:w="1701" w:type="dxa"/>
          </w:tcPr>
          <w:p w:rsidR="001C07BA" w:rsidRPr="002B69A5" w:rsidRDefault="001C07BA" w:rsidP="002B7B87">
            <w:pPr>
              <w:pStyle w:val="TableText"/>
              <w:rPr>
                <w:lang w:val="fr-FR"/>
              </w:rPr>
            </w:pPr>
            <w:r w:rsidRPr="002B69A5">
              <w:rPr>
                <w:lang w:val="fr-FR"/>
              </w:rPr>
              <w:t>HTT</w:t>
            </w:r>
            <w:r>
              <w:rPr>
                <w:rFonts w:hint="eastAsia"/>
                <w:lang w:val="fr-FR"/>
              </w:rPr>
              <w:t>P</w:t>
            </w:r>
            <w:r w:rsidRPr="002B69A5">
              <w:rPr>
                <w:lang w:val="fr-FR"/>
              </w:rPr>
              <w:t xml:space="preserve"> Response</w:t>
            </w:r>
          </w:p>
        </w:tc>
        <w:tc>
          <w:tcPr>
            <w:tcW w:w="6379" w:type="dxa"/>
          </w:tcPr>
          <w:p w:rsidR="001C07BA" w:rsidRPr="00B87E31" w:rsidRDefault="001C07BA" w:rsidP="002B7B87">
            <w:pPr>
              <w:pStyle w:val="TerminalDisplayinTable"/>
              <w:shd w:val="clear" w:color="auto" w:fill="D9D9D9"/>
              <w:spacing w:line="240" w:lineRule="auto"/>
              <w:rPr>
                <w:rFonts w:ascii="Arial" w:hAnsi="Arial" w:cs="Arial"/>
                <w:spacing w:val="0"/>
                <w:sz w:val="18"/>
                <w:szCs w:val="20"/>
                <w:lang w:val="fr-FR"/>
              </w:rPr>
            </w:pPr>
            <w:r w:rsidRPr="00B87E31">
              <w:rPr>
                <w:rFonts w:ascii="Arial" w:hAnsi="Arial" w:cs="Arial"/>
                <w:spacing w:val="0"/>
                <w:sz w:val="18"/>
                <w:szCs w:val="20"/>
                <w:lang w:val="fr-FR"/>
              </w:rPr>
              <w:t>{</w:t>
            </w:r>
          </w:p>
          <w:p w:rsidR="001C07BA" w:rsidRPr="00B87E31" w:rsidRDefault="001C07BA" w:rsidP="002B7B87">
            <w:pPr>
              <w:pStyle w:val="TerminalDisplayinTable"/>
              <w:shd w:val="clear" w:color="auto" w:fill="D9D9D9"/>
              <w:spacing w:line="240" w:lineRule="auto"/>
              <w:rPr>
                <w:rFonts w:ascii="Arial" w:hAnsi="Arial" w:cs="Arial"/>
                <w:spacing w:val="0"/>
                <w:sz w:val="18"/>
                <w:szCs w:val="20"/>
                <w:lang w:val="fr-FR"/>
              </w:rPr>
            </w:pPr>
            <w:r w:rsidRPr="00B87E31">
              <w:rPr>
                <w:rFonts w:ascii="Arial" w:hAnsi="Arial" w:cs="Arial"/>
                <w:spacing w:val="0"/>
                <w:sz w:val="18"/>
                <w:szCs w:val="20"/>
                <w:lang w:val="fr-FR"/>
              </w:rPr>
              <w:t xml:space="preserve">  "returnCode" : 0,</w:t>
            </w:r>
          </w:p>
          <w:p w:rsidR="001C07BA" w:rsidRPr="00B87E31" w:rsidRDefault="001C07BA" w:rsidP="002B7B87">
            <w:pPr>
              <w:pStyle w:val="TerminalDisplayinTable"/>
              <w:shd w:val="clear" w:color="auto" w:fill="D9D9D9"/>
              <w:spacing w:line="240" w:lineRule="auto"/>
              <w:rPr>
                <w:rFonts w:ascii="Arial" w:hAnsi="Arial" w:cs="Arial"/>
                <w:spacing w:val="0"/>
                <w:sz w:val="18"/>
                <w:szCs w:val="20"/>
                <w:lang w:val="fr-FR"/>
              </w:rPr>
            </w:pPr>
            <w:r w:rsidRPr="00B87E31">
              <w:rPr>
                <w:rFonts w:ascii="Arial" w:hAnsi="Arial" w:cs="Arial"/>
                <w:spacing w:val="0"/>
                <w:sz w:val="18"/>
                <w:szCs w:val="20"/>
                <w:lang w:val="fr-FR"/>
              </w:rPr>
              <w:t xml:space="preserve">  "returnDesc" : "success"</w:t>
            </w:r>
          </w:p>
          <w:p w:rsidR="001C07BA" w:rsidRPr="00AA725F" w:rsidRDefault="001C07BA" w:rsidP="002B7B87">
            <w:pPr>
              <w:pStyle w:val="TerminalDisplayinTable"/>
              <w:shd w:val="clear" w:color="auto" w:fill="D9D9D9"/>
              <w:spacing w:line="240" w:lineRule="auto"/>
              <w:rPr>
                <w:rFonts w:ascii="Arial" w:hAnsi="Arial" w:cs="Arial"/>
                <w:spacing w:val="0"/>
                <w:sz w:val="20"/>
                <w:szCs w:val="20"/>
                <w:lang w:val="fr-FR"/>
              </w:rPr>
            </w:pPr>
            <w:r w:rsidRPr="00B87E31">
              <w:rPr>
                <w:rFonts w:ascii="Arial" w:hAnsi="Arial" w:cs="Arial"/>
                <w:spacing w:val="0"/>
                <w:sz w:val="18"/>
                <w:szCs w:val="20"/>
                <w:lang w:val="fr-FR"/>
              </w:rPr>
              <w:t>}</w:t>
            </w:r>
          </w:p>
        </w:tc>
      </w:tr>
    </w:tbl>
    <w:p w:rsidR="001C07BA" w:rsidRDefault="001C07BA" w:rsidP="001C07BA">
      <w:pPr>
        <w:spacing w:line="312" w:lineRule="exact"/>
        <w:ind w:right="-20"/>
      </w:pPr>
    </w:p>
    <w:p w:rsidR="001E596F" w:rsidRPr="00016DEA" w:rsidRDefault="001E596F" w:rsidP="001E596F">
      <w:pPr>
        <w:pStyle w:val="2"/>
      </w:pPr>
      <w:r>
        <w:rPr>
          <w:rFonts w:hint="eastAsia"/>
        </w:rPr>
        <w:t>确认外部系统短信验证码</w:t>
      </w:r>
    </w:p>
    <w:p w:rsidR="001E596F" w:rsidRPr="005B2811" w:rsidRDefault="001E596F" w:rsidP="001E596F">
      <w:pPr>
        <w:ind w:firstLineChars="150" w:firstLine="315"/>
        <w:rPr>
          <w:lang w:val="fr-FR"/>
        </w:rPr>
      </w:pPr>
      <w:r w:rsidRPr="00665A25">
        <w:rPr>
          <w:rFonts w:hint="eastAsia"/>
        </w:rPr>
        <w:t>方法名称</w:t>
      </w:r>
      <w:r w:rsidRPr="005B2811">
        <w:rPr>
          <w:rFonts w:hint="eastAsia"/>
          <w:lang w:val="fr-FR"/>
        </w:rPr>
        <w:t>：</w:t>
      </w:r>
      <w:r w:rsidRPr="005B2811">
        <w:rPr>
          <w:rFonts w:hint="eastAsia"/>
          <w:lang w:val="fr-FR"/>
        </w:rPr>
        <w:t>/</w:t>
      </w:r>
      <w:r>
        <w:rPr>
          <w:rFonts w:hint="eastAsia"/>
          <w:lang w:val="fr-FR"/>
        </w:rPr>
        <w:t>client/auth/verifyExtSMSCode</w:t>
      </w:r>
      <w:r>
        <w:rPr>
          <w:rFonts w:hint="eastAsia"/>
        </w:rPr>
        <w:t>.action</w:t>
      </w:r>
    </w:p>
    <w:p w:rsidR="001E596F" w:rsidRDefault="001E596F" w:rsidP="001E596F">
      <w:pPr>
        <w:ind w:firstLineChars="150" w:firstLine="315"/>
        <w:rPr>
          <w:lang w:val="fr-FR"/>
        </w:rPr>
      </w:pPr>
      <w:r>
        <w:rPr>
          <w:rFonts w:hint="eastAsia"/>
        </w:rPr>
        <w:t>方法描述</w:t>
      </w:r>
      <w:r w:rsidRPr="005B2811">
        <w:rPr>
          <w:rFonts w:hint="eastAsia"/>
          <w:lang w:val="fr-FR"/>
        </w:rPr>
        <w:t>：</w:t>
      </w:r>
      <w:r>
        <w:rPr>
          <w:rFonts w:hint="eastAsia"/>
          <w:lang w:val="fr-FR"/>
        </w:rPr>
        <w:t>通过外部系统确认短信验证码，目前仅仅支持易宝实名系统。支持实名验证、绑卡和卡号支付场景。只有在提交完本接口后，外部系统才会执行业务处理，比如绑卡或者支付。</w:t>
      </w:r>
    </w:p>
    <w:p w:rsidR="001E596F" w:rsidRDefault="001E596F" w:rsidP="001E596F">
      <w:pPr>
        <w:ind w:firstLineChars="150" w:firstLine="315"/>
        <w:rPr>
          <w:lang w:val="fr-FR"/>
        </w:rPr>
      </w:pPr>
      <w:r w:rsidRPr="005B2811">
        <w:rPr>
          <w:rFonts w:hint="eastAsia"/>
          <w:lang w:val="fr-FR"/>
        </w:rPr>
        <w:lastRenderedPageBreak/>
        <w:t>HTTP</w:t>
      </w:r>
      <w:r>
        <w:rPr>
          <w:rFonts w:hint="eastAsia"/>
          <w:lang w:val="fr-FR"/>
        </w:rPr>
        <w:t>S/HTTP</w:t>
      </w:r>
      <w:r>
        <w:rPr>
          <w:rFonts w:hint="eastAsia"/>
        </w:rPr>
        <w:t>请求方式</w:t>
      </w:r>
      <w:r w:rsidRPr="005B2811">
        <w:rPr>
          <w:rFonts w:hint="eastAsia"/>
          <w:lang w:val="fr-FR"/>
        </w:rPr>
        <w:t>：</w:t>
      </w:r>
      <w:r w:rsidRPr="005B2811">
        <w:rPr>
          <w:rFonts w:hint="eastAsia"/>
          <w:lang w:val="fr-FR"/>
        </w:rPr>
        <w:t xml:space="preserve"> POST</w:t>
      </w:r>
    </w:p>
    <w:p w:rsidR="001E596F" w:rsidRPr="005B2811" w:rsidRDefault="001E596F" w:rsidP="001E596F">
      <w:pPr>
        <w:ind w:firstLineChars="150" w:firstLine="315"/>
        <w:rPr>
          <w:lang w:val="fr-FR"/>
        </w:rPr>
      </w:pPr>
    </w:p>
    <w:p w:rsidR="001E596F" w:rsidRPr="005B2811" w:rsidRDefault="001E596F" w:rsidP="001E596F">
      <w:pPr>
        <w:ind w:firstLineChars="150" w:firstLine="316"/>
        <w:rPr>
          <w:b/>
          <w:lang w:val="fr-FR"/>
        </w:rPr>
      </w:pPr>
      <w:r w:rsidRPr="00990213">
        <w:rPr>
          <w:rFonts w:hint="eastAsia"/>
          <w:b/>
        </w:rPr>
        <w:t>请求接口参数描述</w:t>
      </w:r>
      <w:r w:rsidRPr="005B2811">
        <w:rPr>
          <w:rFonts w:hint="eastAsia"/>
          <w:b/>
          <w:lang w:val="fr-FR"/>
        </w:rPr>
        <w:t>：</w:t>
      </w:r>
    </w:p>
    <w:tbl>
      <w:tblPr>
        <w:tblW w:w="8248" w:type="dxa"/>
        <w:tblInd w:w="121" w:type="dxa"/>
        <w:tblLayout w:type="fixed"/>
        <w:tblCellMar>
          <w:left w:w="0" w:type="dxa"/>
          <w:right w:w="0" w:type="dxa"/>
        </w:tblCellMar>
        <w:tblLook w:val="0000"/>
      </w:tblPr>
      <w:tblGrid>
        <w:gridCol w:w="1585"/>
        <w:gridCol w:w="1134"/>
        <w:gridCol w:w="4820"/>
        <w:gridCol w:w="709"/>
      </w:tblGrid>
      <w:tr w:rsidR="001E596F" w:rsidRPr="00270E48" w:rsidTr="002B7B87">
        <w:trPr>
          <w:trHeight w:hRule="exact" w:val="370"/>
        </w:trPr>
        <w:tc>
          <w:tcPr>
            <w:tcW w:w="1585" w:type="dxa"/>
            <w:tcBorders>
              <w:top w:val="single" w:sz="4" w:space="0" w:color="000000"/>
              <w:left w:val="single" w:sz="4" w:space="0" w:color="000000"/>
              <w:bottom w:val="single" w:sz="4" w:space="0" w:color="000000"/>
              <w:right w:val="single" w:sz="4" w:space="0" w:color="000000"/>
            </w:tcBorders>
            <w:shd w:val="clear" w:color="auto" w:fill="DFDFDF"/>
          </w:tcPr>
          <w:p w:rsidR="001E596F" w:rsidRPr="005B2811" w:rsidRDefault="001E596F" w:rsidP="002B7B87">
            <w:pPr>
              <w:spacing w:line="307" w:lineRule="exact"/>
              <w:ind w:left="102" w:right="-20"/>
              <w:rPr>
                <w:sz w:val="24"/>
                <w:szCs w:val="24"/>
                <w:lang w:val="fr-FR"/>
              </w:rPr>
            </w:pPr>
            <w:r>
              <w:rPr>
                <w:rFonts w:ascii="微软雅黑" w:eastAsia="微软雅黑" w:cs="微软雅黑" w:hint="eastAsia"/>
                <w:b/>
                <w:bCs/>
                <w:spacing w:val="12"/>
                <w:position w:val="-1"/>
              </w:rPr>
              <w:t>参数名称</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1E596F" w:rsidRPr="00270E48" w:rsidRDefault="001E596F" w:rsidP="002B7B87">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1E596F" w:rsidRPr="00270E48" w:rsidRDefault="001E596F" w:rsidP="002B7B87">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1E596F" w:rsidRPr="00270E48" w:rsidRDefault="001E596F" w:rsidP="002B7B87">
            <w:pPr>
              <w:spacing w:line="307" w:lineRule="exact"/>
              <w:ind w:left="102" w:right="-20"/>
              <w:rPr>
                <w:sz w:val="24"/>
                <w:szCs w:val="24"/>
              </w:rPr>
            </w:pPr>
            <w:r>
              <w:rPr>
                <w:rFonts w:ascii="微软雅黑" w:eastAsia="微软雅黑" w:cs="微软雅黑" w:hint="eastAsia"/>
                <w:b/>
                <w:bCs/>
                <w:spacing w:val="12"/>
                <w:position w:val="-1"/>
              </w:rPr>
              <w:t>可选</w:t>
            </w:r>
          </w:p>
        </w:tc>
      </w:tr>
      <w:tr w:rsidR="001E596F" w:rsidRPr="00270E48" w:rsidTr="002B7B8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1E596F" w:rsidRPr="000930B7" w:rsidRDefault="001E596F" w:rsidP="002B7B87">
            <w:pPr>
              <w:ind w:right="-20"/>
              <w:jc w:val="both"/>
              <w:rPr>
                <w:color w:val="000000" w:themeColor="text1"/>
              </w:rPr>
            </w:pPr>
            <w:r w:rsidRPr="0028008B">
              <w:rPr>
                <w:rFonts w:hint="eastAsia"/>
              </w:rPr>
              <w:t>userID</w:t>
            </w:r>
          </w:p>
        </w:tc>
        <w:tc>
          <w:tcPr>
            <w:tcW w:w="1134" w:type="dxa"/>
            <w:tcBorders>
              <w:top w:val="single" w:sz="4" w:space="0" w:color="000000"/>
              <w:left w:val="single" w:sz="4" w:space="0" w:color="000000"/>
              <w:bottom w:val="single" w:sz="4" w:space="0" w:color="000000"/>
              <w:right w:val="single" w:sz="4" w:space="0" w:color="000000"/>
            </w:tcBorders>
            <w:vAlign w:val="center"/>
          </w:tcPr>
          <w:p w:rsidR="001E596F" w:rsidRDefault="001E596F" w:rsidP="002B7B87">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1E596F" w:rsidRDefault="001E596F" w:rsidP="002B7B87">
            <w:pPr>
              <w:spacing w:line="312" w:lineRule="exact"/>
              <w:ind w:right="-20"/>
              <w:jc w:val="both"/>
            </w:pPr>
            <w:r>
              <w:rPr>
                <w:rFonts w:hint="eastAsia"/>
              </w:rPr>
              <w:t>商户</w:t>
            </w:r>
            <w:r>
              <w:rPr>
                <w:rFonts w:hint="eastAsia"/>
              </w:rPr>
              <w:t>ID</w:t>
            </w:r>
          </w:p>
        </w:tc>
        <w:tc>
          <w:tcPr>
            <w:tcW w:w="709" w:type="dxa"/>
            <w:tcBorders>
              <w:top w:val="single" w:sz="4" w:space="0" w:color="000000"/>
              <w:left w:val="single" w:sz="4" w:space="0" w:color="000000"/>
              <w:bottom w:val="single" w:sz="4" w:space="0" w:color="000000"/>
              <w:right w:val="single" w:sz="4" w:space="0" w:color="000000"/>
            </w:tcBorders>
            <w:vAlign w:val="center"/>
          </w:tcPr>
          <w:p w:rsidR="001E596F" w:rsidRDefault="001E596F" w:rsidP="002B7B87">
            <w:pPr>
              <w:jc w:val="both"/>
            </w:pPr>
            <w:r w:rsidRPr="0028008B">
              <w:rPr>
                <w:rFonts w:hint="eastAsia"/>
              </w:rPr>
              <w:t>M</w:t>
            </w:r>
          </w:p>
        </w:tc>
      </w:tr>
      <w:tr w:rsidR="001E596F" w:rsidRPr="00270E48" w:rsidTr="002B7B8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1E596F" w:rsidRDefault="001E596F" w:rsidP="002B7B87">
            <w:pPr>
              <w:ind w:right="-20"/>
              <w:jc w:val="both"/>
            </w:pPr>
            <w:r>
              <w:rPr>
                <w:rFonts w:hint="eastAsia"/>
              </w:rPr>
              <w:t>time</w:t>
            </w:r>
          </w:p>
        </w:tc>
        <w:tc>
          <w:tcPr>
            <w:tcW w:w="1134" w:type="dxa"/>
            <w:tcBorders>
              <w:top w:val="single" w:sz="4" w:space="0" w:color="000000"/>
              <w:left w:val="single" w:sz="4" w:space="0" w:color="000000"/>
              <w:bottom w:val="single" w:sz="4" w:space="0" w:color="000000"/>
              <w:right w:val="single" w:sz="4" w:space="0" w:color="000000"/>
            </w:tcBorders>
            <w:vAlign w:val="center"/>
          </w:tcPr>
          <w:p w:rsidR="001E596F" w:rsidRDefault="001E596F" w:rsidP="002B7B87">
            <w:pPr>
              <w:ind w:right="-20"/>
              <w:jc w:val="both"/>
            </w:pPr>
            <w:r>
              <w:rPr>
                <w:rFonts w:hint="eastAsia"/>
              </w:rPr>
              <w:t>long</w:t>
            </w:r>
          </w:p>
        </w:tc>
        <w:tc>
          <w:tcPr>
            <w:tcW w:w="4820" w:type="dxa"/>
            <w:tcBorders>
              <w:top w:val="single" w:sz="4" w:space="0" w:color="000000"/>
              <w:left w:val="single" w:sz="4" w:space="0" w:color="000000"/>
              <w:bottom w:val="single" w:sz="4" w:space="0" w:color="000000"/>
              <w:right w:val="single" w:sz="4" w:space="0" w:color="000000"/>
            </w:tcBorders>
            <w:vAlign w:val="center"/>
          </w:tcPr>
          <w:p w:rsidR="001E596F" w:rsidRDefault="001E596F" w:rsidP="002B7B87">
            <w:pPr>
              <w:spacing w:line="312" w:lineRule="exact"/>
              <w:ind w:right="-20"/>
              <w:jc w:val="both"/>
            </w:pPr>
            <w:r>
              <w:rPr>
                <w:rFonts w:hint="eastAsia"/>
              </w:rPr>
              <w:t>时间戳</w:t>
            </w:r>
          </w:p>
        </w:tc>
        <w:tc>
          <w:tcPr>
            <w:tcW w:w="709" w:type="dxa"/>
            <w:tcBorders>
              <w:top w:val="single" w:sz="4" w:space="0" w:color="000000"/>
              <w:left w:val="single" w:sz="4" w:space="0" w:color="000000"/>
              <w:bottom w:val="single" w:sz="4" w:space="0" w:color="000000"/>
              <w:right w:val="single" w:sz="4" w:space="0" w:color="000000"/>
            </w:tcBorders>
            <w:vAlign w:val="center"/>
          </w:tcPr>
          <w:p w:rsidR="001E596F" w:rsidRPr="000930B7" w:rsidRDefault="001E596F" w:rsidP="002B7B87">
            <w:pPr>
              <w:jc w:val="both"/>
            </w:pPr>
            <w:r>
              <w:rPr>
                <w:rFonts w:hint="eastAsia"/>
              </w:rPr>
              <w:t>M</w:t>
            </w:r>
          </w:p>
        </w:tc>
      </w:tr>
      <w:tr w:rsidR="001E596F" w:rsidRPr="00270E48" w:rsidTr="002B7B8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1E596F" w:rsidRDefault="001E596F" w:rsidP="002B7B87">
            <w:pPr>
              <w:ind w:right="-20"/>
              <w:jc w:val="both"/>
            </w:pPr>
            <w:r>
              <w:rPr>
                <w:rFonts w:hint="eastAsia"/>
              </w:rPr>
              <w:t>requestId</w:t>
            </w:r>
          </w:p>
        </w:tc>
        <w:tc>
          <w:tcPr>
            <w:tcW w:w="1134" w:type="dxa"/>
            <w:tcBorders>
              <w:top w:val="single" w:sz="4" w:space="0" w:color="000000"/>
              <w:left w:val="single" w:sz="4" w:space="0" w:color="000000"/>
              <w:bottom w:val="single" w:sz="4" w:space="0" w:color="000000"/>
              <w:right w:val="single" w:sz="4" w:space="0" w:color="000000"/>
            </w:tcBorders>
            <w:vAlign w:val="center"/>
          </w:tcPr>
          <w:p w:rsidR="001E596F" w:rsidRDefault="001E596F" w:rsidP="002B7B87">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1E596F" w:rsidRDefault="001E596F" w:rsidP="002B7B87">
            <w:pPr>
              <w:spacing w:line="312" w:lineRule="exact"/>
              <w:ind w:right="-20"/>
              <w:jc w:val="both"/>
            </w:pPr>
            <w:r>
              <w:rPr>
                <w:rFonts w:hint="eastAsia"/>
              </w:rPr>
              <w:t>商户订单号，商户内部唯一</w:t>
            </w:r>
          </w:p>
        </w:tc>
        <w:tc>
          <w:tcPr>
            <w:tcW w:w="709" w:type="dxa"/>
            <w:tcBorders>
              <w:top w:val="single" w:sz="4" w:space="0" w:color="000000"/>
              <w:left w:val="single" w:sz="4" w:space="0" w:color="000000"/>
              <w:bottom w:val="single" w:sz="4" w:space="0" w:color="000000"/>
              <w:right w:val="single" w:sz="4" w:space="0" w:color="000000"/>
            </w:tcBorders>
            <w:vAlign w:val="center"/>
          </w:tcPr>
          <w:p w:rsidR="001E596F" w:rsidRDefault="001E596F" w:rsidP="002B7B87">
            <w:pPr>
              <w:jc w:val="both"/>
            </w:pPr>
            <w:r>
              <w:rPr>
                <w:rFonts w:hint="eastAsia"/>
              </w:rPr>
              <w:t>M</w:t>
            </w:r>
          </w:p>
        </w:tc>
      </w:tr>
      <w:tr w:rsidR="001E596F" w:rsidRPr="00270E48" w:rsidTr="002B7B8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1E596F" w:rsidRDefault="001E596F" w:rsidP="002B7B87">
            <w:pPr>
              <w:ind w:right="-20"/>
              <w:jc w:val="both"/>
            </w:pPr>
            <w:r>
              <w:rPr>
                <w:rFonts w:hint="eastAsia"/>
              </w:rPr>
              <w:t>b</w:t>
            </w:r>
            <w:r w:rsidR="004D7126">
              <w:rPr>
                <w:rFonts w:hint="eastAsia"/>
              </w:rPr>
              <w:t>usiness</w:t>
            </w:r>
            <w:r>
              <w:rPr>
                <w:rFonts w:hint="eastAsia"/>
              </w:rPr>
              <w:t>Type</w:t>
            </w:r>
          </w:p>
        </w:tc>
        <w:tc>
          <w:tcPr>
            <w:tcW w:w="1134" w:type="dxa"/>
            <w:tcBorders>
              <w:top w:val="single" w:sz="4" w:space="0" w:color="000000"/>
              <w:left w:val="single" w:sz="4" w:space="0" w:color="000000"/>
              <w:bottom w:val="single" w:sz="4" w:space="0" w:color="000000"/>
              <w:right w:val="single" w:sz="4" w:space="0" w:color="000000"/>
            </w:tcBorders>
            <w:vAlign w:val="center"/>
          </w:tcPr>
          <w:p w:rsidR="001E596F" w:rsidRDefault="001E596F" w:rsidP="002B7B87">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1E596F" w:rsidRDefault="001E596F" w:rsidP="002B7B87">
            <w:pPr>
              <w:spacing w:line="312" w:lineRule="exact"/>
              <w:ind w:right="-20"/>
              <w:jc w:val="both"/>
            </w:pPr>
            <w:r>
              <w:rPr>
                <w:rFonts w:hint="eastAsia"/>
              </w:rPr>
              <w:t>业务类型</w:t>
            </w:r>
          </w:p>
          <w:p w:rsidR="001E596F" w:rsidRDefault="001E596F" w:rsidP="002B7B87">
            <w:pPr>
              <w:spacing w:line="312" w:lineRule="exact"/>
              <w:ind w:right="-20"/>
              <w:jc w:val="both"/>
              <w:rPr>
                <w:rFonts w:ascii="微软雅黑" w:eastAsia="微软雅黑" w:hAnsi="微软雅黑" w:cs="微软雅黑"/>
                <w:color w:val="000000"/>
              </w:rPr>
            </w:pPr>
            <w:r>
              <w:rPr>
                <w:rFonts w:ascii="微软雅黑" w:eastAsia="微软雅黑" w:hAnsi="微软雅黑" w:cs="微软雅黑"/>
                <w:color w:val="000000"/>
              </w:rPr>
              <w:t>A</w:t>
            </w:r>
            <w:r>
              <w:rPr>
                <w:rFonts w:ascii="微软雅黑" w:eastAsia="微软雅黑" w:hAnsi="微软雅黑" w:cs="微软雅黑" w:hint="eastAsia"/>
                <w:color w:val="000000"/>
              </w:rPr>
              <w:t>UTH：实名鉴权、绑卡</w:t>
            </w:r>
          </w:p>
          <w:p w:rsidR="00084347" w:rsidRDefault="00084347" w:rsidP="002B7B87">
            <w:pPr>
              <w:spacing w:line="312" w:lineRule="exact"/>
              <w:ind w:right="-20"/>
              <w:jc w:val="both"/>
              <w:rPr>
                <w:rFonts w:ascii="微软雅黑" w:eastAsia="微软雅黑" w:hAnsi="微软雅黑" w:cs="微软雅黑"/>
                <w:color w:val="000000"/>
              </w:rPr>
            </w:pPr>
            <w:r>
              <w:rPr>
                <w:rFonts w:ascii="微软雅黑" w:eastAsia="微软雅黑" w:hAnsi="微软雅黑" w:cs="微软雅黑" w:hint="eastAsia"/>
                <w:color w:val="000000"/>
              </w:rPr>
              <w:t>RESETPASS：重置支付密码</w:t>
            </w:r>
          </w:p>
          <w:p w:rsidR="001E596F" w:rsidRDefault="001E596F" w:rsidP="002B7B87">
            <w:pPr>
              <w:spacing w:line="312" w:lineRule="exact"/>
              <w:ind w:right="-20"/>
              <w:jc w:val="both"/>
            </w:pPr>
            <w:r>
              <w:rPr>
                <w:rFonts w:ascii="微软雅黑" w:eastAsia="微软雅黑" w:hAnsi="微软雅黑" w:cs="微软雅黑" w:hint="eastAsia"/>
                <w:color w:val="000000"/>
              </w:rPr>
              <w:t>PAY：支付</w:t>
            </w:r>
          </w:p>
        </w:tc>
        <w:tc>
          <w:tcPr>
            <w:tcW w:w="709" w:type="dxa"/>
            <w:tcBorders>
              <w:top w:val="single" w:sz="4" w:space="0" w:color="000000"/>
              <w:left w:val="single" w:sz="4" w:space="0" w:color="000000"/>
              <w:bottom w:val="single" w:sz="4" w:space="0" w:color="000000"/>
              <w:right w:val="single" w:sz="4" w:space="0" w:color="000000"/>
            </w:tcBorders>
            <w:vAlign w:val="center"/>
          </w:tcPr>
          <w:p w:rsidR="001E596F" w:rsidRDefault="001E596F" w:rsidP="002B7B87">
            <w:pPr>
              <w:jc w:val="both"/>
            </w:pPr>
            <w:r>
              <w:rPr>
                <w:rFonts w:hint="eastAsia"/>
              </w:rPr>
              <w:t>M</w:t>
            </w:r>
          </w:p>
        </w:tc>
      </w:tr>
      <w:tr w:rsidR="001E596F" w:rsidRPr="00270E48" w:rsidTr="002B7B8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1E596F" w:rsidRPr="00286EBC" w:rsidRDefault="001E596F" w:rsidP="002B7B87">
            <w:pPr>
              <w:ind w:right="-20"/>
              <w:jc w:val="both"/>
            </w:pPr>
            <w:r>
              <w:rPr>
                <w:rFonts w:hint="eastAsia"/>
              </w:rPr>
              <w:t>smsCode</w:t>
            </w:r>
          </w:p>
        </w:tc>
        <w:tc>
          <w:tcPr>
            <w:tcW w:w="1134" w:type="dxa"/>
            <w:tcBorders>
              <w:top w:val="single" w:sz="4" w:space="0" w:color="000000"/>
              <w:left w:val="single" w:sz="4" w:space="0" w:color="000000"/>
              <w:bottom w:val="single" w:sz="4" w:space="0" w:color="000000"/>
              <w:right w:val="single" w:sz="4" w:space="0" w:color="000000"/>
            </w:tcBorders>
            <w:vAlign w:val="center"/>
          </w:tcPr>
          <w:p w:rsidR="001E596F" w:rsidRPr="00286EBC" w:rsidRDefault="001E596F" w:rsidP="002B7B87">
            <w:pPr>
              <w:ind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1E596F" w:rsidRPr="00775C76" w:rsidRDefault="001E596F" w:rsidP="002B7B87">
            <w:pPr>
              <w:spacing w:line="312" w:lineRule="exact"/>
              <w:ind w:right="-20"/>
              <w:jc w:val="both"/>
            </w:pPr>
            <w:r>
              <w:rPr>
                <w:rFonts w:hint="eastAsia"/>
              </w:rPr>
              <w:t>短信验证码</w:t>
            </w:r>
          </w:p>
        </w:tc>
        <w:tc>
          <w:tcPr>
            <w:tcW w:w="709" w:type="dxa"/>
            <w:tcBorders>
              <w:top w:val="single" w:sz="4" w:space="0" w:color="000000"/>
              <w:left w:val="single" w:sz="4" w:space="0" w:color="000000"/>
              <w:bottom w:val="single" w:sz="4" w:space="0" w:color="000000"/>
              <w:right w:val="single" w:sz="4" w:space="0" w:color="000000"/>
            </w:tcBorders>
            <w:vAlign w:val="center"/>
          </w:tcPr>
          <w:p w:rsidR="001E596F" w:rsidRPr="00775C76" w:rsidRDefault="001E596F" w:rsidP="002B7B87">
            <w:pPr>
              <w:jc w:val="both"/>
            </w:pPr>
            <w:r>
              <w:rPr>
                <w:rFonts w:hint="eastAsia"/>
              </w:rPr>
              <w:t>M</w:t>
            </w:r>
          </w:p>
        </w:tc>
      </w:tr>
      <w:tr w:rsidR="001E596F" w:rsidRPr="00270E48" w:rsidTr="002B7B87">
        <w:trPr>
          <w:trHeight w:val="20"/>
        </w:trPr>
        <w:tc>
          <w:tcPr>
            <w:tcW w:w="1585" w:type="dxa"/>
            <w:tcBorders>
              <w:top w:val="single" w:sz="4" w:space="0" w:color="000000"/>
              <w:left w:val="single" w:sz="4" w:space="0" w:color="000000"/>
              <w:bottom w:val="single" w:sz="4" w:space="0" w:color="000000"/>
              <w:right w:val="single" w:sz="4" w:space="0" w:color="000000"/>
            </w:tcBorders>
            <w:vAlign w:val="center"/>
          </w:tcPr>
          <w:p w:rsidR="001E596F" w:rsidRPr="00286EBC" w:rsidRDefault="001E596F" w:rsidP="002B7B87">
            <w:pPr>
              <w:ind w:right="-20"/>
              <w:jc w:val="both"/>
            </w:pPr>
            <w:r>
              <w:rPr>
                <w:rFonts w:hint="eastAsia"/>
                <w:color w:val="000000" w:themeColor="text1"/>
              </w:rPr>
              <w:t>sign</w:t>
            </w:r>
          </w:p>
        </w:tc>
        <w:tc>
          <w:tcPr>
            <w:tcW w:w="1134" w:type="dxa"/>
            <w:tcBorders>
              <w:top w:val="single" w:sz="4" w:space="0" w:color="000000"/>
              <w:left w:val="single" w:sz="4" w:space="0" w:color="000000"/>
              <w:bottom w:val="single" w:sz="4" w:space="0" w:color="000000"/>
              <w:right w:val="single" w:sz="4" w:space="0" w:color="000000"/>
            </w:tcBorders>
            <w:vAlign w:val="center"/>
          </w:tcPr>
          <w:p w:rsidR="001E596F" w:rsidRPr="00286EBC" w:rsidRDefault="001E596F" w:rsidP="002B7B87">
            <w:pPr>
              <w:ind w:right="-20"/>
              <w:jc w:val="both"/>
            </w:pPr>
            <w:r>
              <w:rPr>
                <w:rFonts w:hint="eastAsia"/>
                <w:color w:val="000000" w:themeColor="text1"/>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1E596F" w:rsidRDefault="001E596F" w:rsidP="002B7B87">
            <w:pPr>
              <w:spacing w:line="312" w:lineRule="exact"/>
              <w:ind w:right="-20"/>
              <w:jc w:val="both"/>
            </w:pPr>
            <w:r>
              <w:rPr>
                <w:color w:val="000000" w:themeColor="text1"/>
              </w:rPr>
              <w:t>R</w:t>
            </w:r>
            <w:r>
              <w:rPr>
                <w:rFonts w:hint="eastAsia"/>
                <w:color w:val="000000" w:themeColor="text1"/>
              </w:rPr>
              <w:t>sa</w:t>
            </w:r>
            <w:r>
              <w:rPr>
                <w:rFonts w:hint="eastAsia"/>
                <w:color w:val="000000" w:themeColor="text1"/>
              </w:rPr>
              <w:t>签名，通过商户</w:t>
            </w:r>
            <w:r>
              <w:rPr>
                <w:rFonts w:hint="eastAsia"/>
                <w:color w:val="000000" w:themeColor="text1"/>
              </w:rPr>
              <w:t>sdk</w:t>
            </w:r>
            <w:r>
              <w:rPr>
                <w:rFonts w:hint="eastAsia"/>
                <w:color w:val="000000" w:themeColor="text1"/>
              </w:rPr>
              <w:t>私有生成，采用商户</w:t>
            </w:r>
            <w:r>
              <w:rPr>
                <w:rFonts w:hint="eastAsia"/>
                <w:color w:val="000000" w:themeColor="text1"/>
              </w:rPr>
              <w:t>sdk</w:t>
            </w:r>
            <w:r>
              <w:rPr>
                <w:rFonts w:hint="eastAsia"/>
                <w:color w:val="000000" w:themeColor="text1"/>
              </w:rPr>
              <w:t>公钥验证。</w:t>
            </w:r>
          </w:p>
        </w:tc>
        <w:tc>
          <w:tcPr>
            <w:tcW w:w="709" w:type="dxa"/>
            <w:tcBorders>
              <w:top w:val="single" w:sz="4" w:space="0" w:color="000000"/>
              <w:left w:val="single" w:sz="4" w:space="0" w:color="000000"/>
              <w:bottom w:val="single" w:sz="4" w:space="0" w:color="000000"/>
              <w:right w:val="single" w:sz="4" w:space="0" w:color="000000"/>
            </w:tcBorders>
            <w:vAlign w:val="center"/>
          </w:tcPr>
          <w:p w:rsidR="001E596F" w:rsidRDefault="001E596F" w:rsidP="002B7B87">
            <w:pPr>
              <w:jc w:val="both"/>
            </w:pPr>
            <w:r>
              <w:rPr>
                <w:rFonts w:hint="eastAsia"/>
              </w:rPr>
              <w:t>M</w:t>
            </w:r>
          </w:p>
        </w:tc>
      </w:tr>
    </w:tbl>
    <w:p w:rsidR="001E596F" w:rsidRDefault="001E596F" w:rsidP="001E596F">
      <w:pPr>
        <w:spacing w:line="240" w:lineRule="auto"/>
        <w:rPr>
          <w:sz w:val="20"/>
          <w:szCs w:val="20"/>
        </w:rPr>
      </w:pPr>
    </w:p>
    <w:p w:rsidR="001E596F" w:rsidRPr="00E4026E" w:rsidRDefault="001E596F" w:rsidP="001E596F">
      <w:pPr>
        <w:spacing w:line="240" w:lineRule="auto"/>
        <w:rPr>
          <w:sz w:val="20"/>
          <w:szCs w:val="20"/>
        </w:rPr>
      </w:pPr>
    </w:p>
    <w:p w:rsidR="001E596F" w:rsidRPr="00BB29FC" w:rsidRDefault="001E596F" w:rsidP="001E596F">
      <w:pPr>
        <w:ind w:firstLineChars="150" w:firstLine="316"/>
        <w:rPr>
          <w:b/>
        </w:rPr>
      </w:pPr>
      <w:r w:rsidRPr="00BB29FC">
        <w:rPr>
          <w:rFonts w:hint="eastAsia"/>
          <w:b/>
        </w:rPr>
        <w:t>响应参数描述</w:t>
      </w:r>
      <w:r>
        <w:rPr>
          <w:rFonts w:hint="eastAsia"/>
          <w:b/>
        </w:rPr>
        <w:t>：</w:t>
      </w:r>
    </w:p>
    <w:tbl>
      <w:tblPr>
        <w:tblW w:w="8215" w:type="dxa"/>
        <w:tblInd w:w="154" w:type="dxa"/>
        <w:tblLayout w:type="fixed"/>
        <w:tblCellMar>
          <w:left w:w="0" w:type="dxa"/>
          <w:right w:w="0" w:type="dxa"/>
        </w:tblCellMar>
        <w:tblLook w:val="0000"/>
      </w:tblPr>
      <w:tblGrid>
        <w:gridCol w:w="1552"/>
        <w:gridCol w:w="1134"/>
        <w:gridCol w:w="4820"/>
        <w:gridCol w:w="709"/>
      </w:tblGrid>
      <w:tr w:rsidR="001E596F" w:rsidRPr="00270E48" w:rsidTr="002B7B87">
        <w:trPr>
          <w:trHeight w:val="20"/>
        </w:trPr>
        <w:tc>
          <w:tcPr>
            <w:tcW w:w="1552" w:type="dxa"/>
            <w:tcBorders>
              <w:top w:val="single" w:sz="4" w:space="0" w:color="000000"/>
              <w:left w:val="single" w:sz="4" w:space="0" w:color="000000"/>
              <w:bottom w:val="single" w:sz="4" w:space="0" w:color="000000"/>
              <w:right w:val="single" w:sz="4" w:space="0" w:color="000000"/>
            </w:tcBorders>
            <w:shd w:val="clear" w:color="auto" w:fill="DFDFDF"/>
          </w:tcPr>
          <w:p w:rsidR="001E596F" w:rsidRPr="00270E48" w:rsidRDefault="001E596F" w:rsidP="002B7B87">
            <w:pPr>
              <w:spacing w:line="307" w:lineRule="exact"/>
              <w:ind w:left="102" w:right="-20"/>
              <w:rPr>
                <w:sz w:val="24"/>
                <w:szCs w:val="24"/>
              </w:rPr>
            </w:pPr>
            <w:r>
              <w:rPr>
                <w:rFonts w:ascii="微软雅黑" w:eastAsia="微软雅黑" w:cs="微软雅黑" w:hint="eastAsia"/>
                <w:b/>
                <w:bCs/>
                <w:spacing w:val="12"/>
                <w:position w:val="-1"/>
              </w:rPr>
              <w:t>数据项</w:t>
            </w:r>
          </w:p>
        </w:tc>
        <w:tc>
          <w:tcPr>
            <w:tcW w:w="1134" w:type="dxa"/>
            <w:tcBorders>
              <w:top w:val="single" w:sz="4" w:space="0" w:color="000000"/>
              <w:left w:val="single" w:sz="4" w:space="0" w:color="000000"/>
              <w:bottom w:val="single" w:sz="4" w:space="0" w:color="000000"/>
              <w:right w:val="single" w:sz="4" w:space="0" w:color="000000"/>
            </w:tcBorders>
            <w:shd w:val="clear" w:color="auto" w:fill="DFDFDF"/>
          </w:tcPr>
          <w:p w:rsidR="001E596F" w:rsidRPr="00270E48" w:rsidRDefault="001E596F" w:rsidP="002B7B87">
            <w:pPr>
              <w:spacing w:line="307" w:lineRule="exact"/>
              <w:ind w:left="102" w:right="-20"/>
              <w:rPr>
                <w:sz w:val="24"/>
                <w:szCs w:val="24"/>
              </w:rPr>
            </w:pPr>
            <w:r>
              <w:rPr>
                <w:rFonts w:ascii="微软雅黑" w:eastAsia="微软雅黑" w:cs="微软雅黑" w:hint="eastAsia"/>
                <w:b/>
                <w:bCs/>
                <w:spacing w:val="12"/>
                <w:position w:val="-1"/>
              </w:rPr>
              <w:t>参数类型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tcPr>
          <w:p w:rsidR="001E596F" w:rsidRPr="00270E48" w:rsidRDefault="001E596F" w:rsidP="002B7B87">
            <w:pPr>
              <w:spacing w:line="307" w:lineRule="exact"/>
              <w:ind w:left="102" w:right="-20"/>
              <w:rPr>
                <w:sz w:val="24"/>
                <w:szCs w:val="24"/>
              </w:rPr>
            </w:pPr>
            <w:r>
              <w:rPr>
                <w:rFonts w:ascii="微软雅黑" w:eastAsia="微软雅黑" w:cs="微软雅黑" w:hint="eastAsia"/>
                <w:b/>
                <w:bCs/>
                <w:spacing w:val="12"/>
                <w:position w:val="-1"/>
              </w:rPr>
              <w:t>参数描述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tcPr>
          <w:p w:rsidR="001E596F" w:rsidRPr="00270E48" w:rsidRDefault="001E596F" w:rsidP="002B7B87">
            <w:pPr>
              <w:spacing w:line="307" w:lineRule="exact"/>
              <w:ind w:left="102" w:right="-20"/>
              <w:rPr>
                <w:sz w:val="24"/>
                <w:szCs w:val="24"/>
              </w:rPr>
            </w:pPr>
            <w:r>
              <w:rPr>
                <w:rFonts w:ascii="微软雅黑" w:eastAsia="微软雅黑" w:cs="微软雅黑" w:hint="eastAsia"/>
                <w:b/>
                <w:bCs/>
                <w:spacing w:val="12"/>
                <w:position w:val="-1"/>
              </w:rPr>
              <w:t>选项</w:t>
            </w:r>
          </w:p>
        </w:tc>
      </w:tr>
      <w:tr w:rsidR="001E596F" w:rsidRPr="00270E48" w:rsidTr="002B7B87">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1E596F" w:rsidRPr="00286EBC" w:rsidRDefault="001E596F" w:rsidP="002B7B87">
            <w:pPr>
              <w:ind w:right="-20"/>
              <w:jc w:val="both"/>
            </w:pPr>
            <w:r w:rsidRPr="00286EBC">
              <w:rPr>
                <w:rFonts w:hint="eastAsia"/>
              </w:rPr>
              <w:t>returnCode</w:t>
            </w:r>
          </w:p>
        </w:tc>
        <w:tc>
          <w:tcPr>
            <w:tcW w:w="1134" w:type="dxa"/>
            <w:tcBorders>
              <w:top w:val="single" w:sz="4" w:space="0" w:color="000000"/>
              <w:left w:val="single" w:sz="4" w:space="0" w:color="000000"/>
              <w:bottom w:val="single" w:sz="4" w:space="0" w:color="000000"/>
              <w:right w:val="single" w:sz="4" w:space="0" w:color="000000"/>
            </w:tcBorders>
            <w:vAlign w:val="center"/>
          </w:tcPr>
          <w:p w:rsidR="001E596F" w:rsidRPr="00286EBC" w:rsidRDefault="00697ABB" w:rsidP="002B7B87">
            <w:pPr>
              <w:spacing w:line="241" w:lineRule="auto"/>
              <w:ind w:right="51"/>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1E596F" w:rsidRPr="00775C76" w:rsidRDefault="001E596F" w:rsidP="002B7B87">
            <w:pPr>
              <w:spacing w:line="312" w:lineRule="exact"/>
              <w:ind w:right="-20"/>
              <w:jc w:val="both"/>
            </w:pPr>
            <w:r w:rsidRPr="00775C76">
              <w:rPr>
                <w:rFonts w:hint="eastAsia"/>
              </w:rPr>
              <w:t>0</w:t>
            </w:r>
            <w:r>
              <w:rPr>
                <w:rFonts w:hint="eastAsia"/>
              </w:rPr>
              <w:t>：成功</w:t>
            </w:r>
          </w:p>
          <w:p w:rsidR="001E596F" w:rsidRPr="00775C76" w:rsidRDefault="001E596F" w:rsidP="002B7B87">
            <w:pPr>
              <w:spacing w:line="312" w:lineRule="exact"/>
              <w:ind w:right="-20"/>
              <w:jc w:val="both"/>
            </w:pPr>
            <w:r>
              <w:rPr>
                <w:rFonts w:hint="eastAsia"/>
              </w:rPr>
              <w:t>其他：失败，具体请参考</w:t>
            </w:r>
            <w:r>
              <w:rPr>
                <w:rFonts w:hint="eastAsia"/>
              </w:rPr>
              <w:t>2.1</w:t>
            </w:r>
            <w:r>
              <w:rPr>
                <w:rFonts w:hint="eastAsia"/>
              </w:rPr>
              <w:t>章节</w:t>
            </w:r>
          </w:p>
        </w:tc>
        <w:tc>
          <w:tcPr>
            <w:tcW w:w="709" w:type="dxa"/>
            <w:tcBorders>
              <w:top w:val="single" w:sz="4" w:space="0" w:color="000000"/>
              <w:left w:val="single" w:sz="4" w:space="0" w:color="000000"/>
              <w:bottom w:val="single" w:sz="4" w:space="0" w:color="000000"/>
              <w:right w:val="single" w:sz="4" w:space="0" w:color="000000"/>
            </w:tcBorders>
            <w:vAlign w:val="center"/>
          </w:tcPr>
          <w:p w:rsidR="001E596F" w:rsidRPr="00775C76" w:rsidRDefault="001E596F" w:rsidP="002B7B87">
            <w:pPr>
              <w:jc w:val="both"/>
            </w:pPr>
            <w:r>
              <w:rPr>
                <w:rFonts w:hint="eastAsia"/>
              </w:rPr>
              <w:t>M</w:t>
            </w:r>
          </w:p>
        </w:tc>
      </w:tr>
      <w:tr w:rsidR="001E596F" w:rsidRPr="00270E48" w:rsidTr="002B7B87">
        <w:trPr>
          <w:trHeight w:val="20"/>
        </w:trPr>
        <w:tc>
          <w:tcPr>
            <w:tcW w:w="1552" w:type="dxa"/>
            <w:tcBorders>
              <w:top w:val="single" w:sz="4" w:space="0" w:color="000000"/>
              <w:left w:val="single" w:sz="4" w:space="0" w:color="000000"/>
              <w:bottom w:val="single" w:sz="4" w:space="0" w:color="000000"/>
              <w:right w:val="single" w:sz="4" w:space="0" w:color="000000"/>
            </w:tcBorders>
            <w:vAlign w:val="center"/>
          </w:tcPr>
          <w:p w:rsidR="001E596F" w:rsidRPr="00286EBC" w:rsidRDefault="001E596F" w:rsidP="002B7B87">
            <w:pPr>
              <w:ind w:right="-20"/>
              <w:jc w:val="both"/>
            </w:pPr>
            <w:r>
              <w:rPr>
                <w:rFonts w:hint="eastAsia"/>
              </w:rPr>
              <w:t>returnDesc</w:t>
            </w:r>
          </w:p>
        </w:tc>
        <w:tc>
          <w:tcPr>
            <w:tcW w:w="1134" w:type="dxa"/>
            <w:tcBorders>
              <w:top w:val="single" w:sz="4" w:space="0" w:color="000000"/>
              <w:left w:val="single" w:sz="4" w:space="0" w:color="000000"/>
              <w:bottom w:val="single" w:sz="4" w:space="0" w:color="000000"/>
              <w:right w:val="single" w:sz="4" w:space="0" w:color="000000"/>
            </w:tcBorders>
            <w:vAlign w:val="center"/>
          </w:tcPr>
          <w:p w:rsidR="001E596F" w:rsidRPr="00286EBC" w:rsidRDefault="001E596F" w:rsidP="002B7B87">
            <w:pPr>
              <w:spacing w:line="241" w:lineRule="auto"/>
              <w:ind w:right="51"/>
              <w:jc w:val="both"/>
            </w:pPr>
            <w:r w:rsidRPr="00286EBC">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1E596F" w:rsidRPr="00775C76" w:rsidRDefault="001E596F" w:rsidP="002B7B87">
            <w:pPr>
              <w:spacing w:line="312" w:lineRule="exact"/>
              <w:ind w:right="-20"/>
              <w:jc w:val="both"/>
            </w:pPr>
            <w:r>
              <w:rPr>
                <w:rFonts w:hint="eastAsia"/>
              </w:rPr>
              <w:t>返回描述信息</w:t>
            </w:r>
          </w:p>
        </w:tc>
        <w:tc>
          <w:tcPr>
            <w:tcW w:w="709" w:type="dxa"/>
            <w:tcBorders>
              <w:top w:val="single" w:sz="4" w:space="0" w:color="000000"/>
              <w:left w:val="single" w:sz="4" w:space="0" w:color="000000"/>
              <w:bottom w:val="single" w:sz="4" w:space="0" w:color="000000"/>
              <w:right w:val="single" w:sz="4" w:space="0" w:color="000000"/>
            </w:tcBorders>
            <w:vAlign w:val="center"/>
          </w:tcPr>
          <w:p w:rsidR="001E596F" w:rsidRPr="00775C76" w:rsidRDefault="001E596F" w:rsidP="002B7B87">
            <w:pPr>
              <w:jc w:val="both"/>
            </w:pPr>
            <w:r>
              <w:rPr>
                <w:rFonts w:hint="eastAsia"/>
              </w:rPr>
              <w:t>M</w:t>
            </w:r>
          </w:p>
        </w:tc>
      </w:tr>
      <w:tr w:rsidR="001D64BB" w:rsidRPr="00270E48" w:rsidTr="008929A3">
        <w:trPr>
          <w:trHeight w:val="20"/>
        </w:trPr>
        <w:tc>
          <w:tcPr>
            <w:tcW w:w="1552" w:type="dxa"/>
            <w:tcBorders>
              <w:top w:val="single" w:sz="4" w:space="0" w:color="000000"/>
              <w:left w:val="single" w:sz="4" w:space="0" w:color="000000"/>
              <w:bottom w:val="single" w:sz="4" w:space="0" w:color="000000"/>
              <w:right w:val="single" w:sz="4" w:space="0" w:color="000000"/>
            </w:tcBorders>
          </w:tcPr>
          <w:p w:rsidR="001D64BB" w:rsidRDefault="001D64BB" w:rsidP="002B7B87">
            <w:pPr>
              <w:ind w:right="-20"/>
              <w:jc w:val="both"/>
            </w:pPr>
            <w:r>
              <w:rPr>
                <w:rFonts w:hint="eastAsia"/>
              </w:rPr>
              <w:t>idHash</w:t>
            </w:r>
          </w:p>
        </w:tc>
        <w:tc>
          <w:tcPr>
            <w:tcW w:w="1134" w:type="dxa"/>
            <w:tcBorders>
              <w:top w:val="single" w:sz="4" w:space="0" w:color="000000"/>
              <w:left w:val="single" w:sz="4" w:space="0" w:color="000000"/>
              <w:bottom w:val="single" w:sz="4" w:space="0" w:color="000000"/>
              <w:right w:val="single" w:sz="4" w:space="0" w:color="000000"/>
            </w:tcBorders>
          </w:tcPr>
          <w:p w:rsidR="001D64BB" w:rsidRPr="00286EBC" w:rsidRDefault="001D64BB" w:rsidP="002B7B87">
            <w:pPr>
              <w:spacing w:line="241" w:lineRule="auto"/>
              <w:ind w:right="51"/>
              <w:jc w:val="both"/>
            </w:pPr>
            <w:r>
              <w:rPr>
                <w:rFonts w:hint="eastAsia"/>
                <w:b/>
                <w:sz w:val="20"/>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1D64BB" w:rsidRDefault="001D64BB" w:rsidP="008929A3">
            <w:pPr>
              <w:spacing w:line="312" w:lineRule="exact"/>
              <w:ind w:right="-20"/>
              <w:jc w:val="both"/>
            </w:pPr>
            <w:r>
              <w:rPr>
                <w:rFonts w:hint="eastAsia"/>
              </w:rPr>
              <w:t>输入卡号的</w:t>
            </w:r>
            <w:r>
              <w:rPr>
                <w:rFonts w:hint="eastAsia"/>
              </w:rPr>
              <w:t>hash</w:t>
            </w:r>
            <w:r>
              <w:rPr>
                <w:rFonts w:hint="eastAsia"/>
              </w:rPr>
              <w:t>值，</w:t>
            </w:r>
            <w:r>
              <w:rPr>
                <w:rFonts w:hint="eastAsia"/>
              </w:rPr>
              <w:t>sha256 with key</w:t>
            </w:r>
            <w:r>
              <w:rPr>
                <w:rFonts w:hint="eastAsia"/>
              </w:rPr>
              <w:t>：</w:t>
            </w:r>
          </w:p>
          <w:p w:rsidR="001D64BB" w:rsidRDefault="001D64BB" w:rsidP="002B7B87">
            <w:pPr>
              <w:spacing w:line="312" w:lineRule="exact"/>
              <w:ind w:right="-20"/>
              <w:jc w:val="both"/>
              <w:rPr>
                <w:sz w:val="20"/>
              </w:rPr>
            </w:pPr>
            <w:r>
              <w:t>S</w:t>
            </w:r>
            <w:r>
              <w:rPr>
                <w:rFonts w:hint="eastAsia"/>
              </w:rPr>
              <w:t>ha256(</w:t>
            </w:r>
            <w:r>
              <w:rPr>
                <w:sz w:val="20"/>
              </w:rPr>
              <w:t>idtype</w:t>
            </w:r>
            <w:r>
              <w:rPr>
                <w:rFonts w:hint="eastAsia"/>
                <w:sz w:val="20"/>
              </w:rPr>
              <w:t xml:space="preserve"> + </w:t>
            </w:r>
            <w:r w:rsidRPr="00F83528">
              <w:rPr>
                <w:sz w:val="20"/>
              </w:rPr>
              <w:t>id</w:t>
            </w:r>
            <w:r>
              <w:rPr>
                <w:rFonts w:hint="eastAsia"/>
                <w:sz w:val="20"/>
              </w:rPr>
              <w:t xml:space="preserve"> + key)</w:t>
            </w:r>
          </w:p>
          <w:p w:rsidR="001D64BB" w:rsidRDefault="001D64BB" w:rsidP="002B7B87">
            <w:pPr>
              <w:spacing w:line="312" w:lineRule="exact"/>
              <w:ind w:right="-20"/>
              <w:jc w:val="both"/>
            </w:pPr>
            <w:r>
              <w:rPr>
                <w:rFonts w:hint="eastAsia"/>
                <w:sz w:val="20"/>
              </w:rPr>
              <w:t>仅仅在绑卡鉴权中有效！</w:t>
            </w:r>
          </w:p>
        </w:tc>
        <w:tc>
          <w:tcPr>
            <w:tcW w:w="709" w:type="dxa"/>
            <w:tcBorders>
              <w:top w:val="single" w:sz="4" w:space="0" w:color="000000"/>
              <w:left w:val="single" w:sz="4" w:space="0" w:color="000000"/>
              <w:bottom w:val="single" w:sz="4" w:space="0" w:color="000000"/>
              <w:right w:val="single" w:sz="4" w:space="0" w:color="000000"/>
            </w:tcBorders>
            <w:vAlign w:val="center"/>
          </w:tcPr>
          <w:p w:rsidR="001D64BB" w:rsidRDefault="001D64BB" w:rsidP="002B7B87">
            <w:pPr>
              <w:jc w:val="both"/>
            </w:pPr>
            <w:r>
              <w:rPr>
                <w:rFonts w:hint="eastAsia"/>
              </w:rPr>
              <w:t>O</w:t>
            </w:r>
          </w:p>
        </w:tc>
      </w:tr>
      <w:tr w:rsidR="001D64BB" w:rsidRPr="00270E48" w:rsidTr="008929A3">
        <w:trPr>
          <w:trHeight w:val="20"/>
        </w:trPr>
        <w:tc>
          <w:tcPr>
            <w:tcW w:w="1552" w:type="dxa"/>
            <w:tcBorders>
              <w:top w:val="single" w:sz="4" w:space="0" w:color="000000"/>
              <w:left w:val="single" w:sz="4" w:space="0" w:color="000000"/>
              <w:bottom w:val="single" w:sz="4" w:space="0" w:color="000000"/>
              <w:right w:val="single" w:sz="4" w:space="0" w:color="000000"/>
            </w:tcBorders>
          </w:tcPr>
          <w:p w:rsidR="001D64BB" w:rsidRDefault="001D64BB" w:rsidP="002B7B87">
            <w:pPr>
              <w:ind w:right="-20"/>
              <w:jc w:val="both"/>
            </w:pPr>
            <w:r>
              <w:rPr>
                <w:rFonts w:hint="eastAsia"/>
              </w:rPr>
              <w:t>sign</w:t>
            </w:r>
          </w:p>
        </w:tc>
        <w:tc>
          <w:tcPr>
            <w:tcW w:w="1134" w:type="dxa"/>
            <w:tcBorders>
              <w:top w:val="single" w:sz="4" w:space="0" w:color="000000"/>
              <w:left w:val="single" w:sz="4" w:space="0" w:color="000000"/>
              <w:bottom w:val="single" w:sz="4" w:space="0" w:color="000000"/>
              <w:right w:val="single" w:sz="4" w:space="0" w:color="000000"/>
            </w:tcBorders>
          </w:tcPr>
          <w:p w:rsidR="001D64BB" w:rsidRPr="00286EBC" w:rsidRDefault="001D64BB" w:rsidP="002B7B87">
            <w:pPr>
              <w:spacing w:line="241" w:lineRule="auto"/>
              <w:ind w:right="51"/>
              <w:jc w:val="both"/>
            </w:pPr>
            <w:r>
              <w:rPr>
                <w:rFonts w:hint="eastAsia"/>
                <w:b/>
                <w:sz w:val="20"/>
              </w:rPr>
              <w:t>String</w:t>
            </w:r>
          </w:p>
        </w:tc>
        <w:tc>
          <w:tcPr>
            <w:tcW w:w="4820" w:type="dxa"/>
            <w:tcBorders>
              <w:top w:val="single" w:sz="4" w:space="0" w:color="000000"/>
              <w:left w:val="single" w:sz="4" w:space="0" w:color="000000"/>
              <w:bottom w:val="single" w:sz="4" w:space="0" w:color="000000"/>
              <w:right w:val="single" w:sz="4" w:space="0" w:color="000000"/>
            </w:tcBorders>
            <w:vAlign w:val="center"/>
          </w:tcPr>
          <w:p w:rsidR="001D64BB" w:rsidRDefault="001D64BB" w:rsidP="008929A3">
            <w:pPr>
              <w:spacing w:line="312" w:lineRule="exact"/>
              <w:ind w:right="-20"/>
              <w:jc w:val="both"/>
            </w:pPr>
            <w:r>
              <w:t>R</w:t>
            </w:r>
            <w:r>
              <w:rPr>
                <w:rFonts w:hint="eastAsia"/>
              </w:rPr>
              <w:t>sa</w:t>
            </w:r>
            <w:r>
              <w:rPr>
                <w:rFonts w:hint="eastAsia"/>
              </w:rPr>
              <w:t>签名，采用商户私钥签名，签名算法固定为</w:t>
            </w:r>
            <w:r>
              <w:rPr>
                <w:rFonts w:hint="eastAsia"/>
              </w:rPr>
              <w:t>SHA256</w:t>
            </w:r>
            <w:r w:rsidR="00965720">
              <w:rPr>
                <w:rFonts w:hint="eastAsia"/>
              </w:rPr>
              <w:t>WITHRSA</w:t>
            </w:r>
            <w:r>
              <w:rPr>
                <w:rFonts w:hint="eastAsia"/>
              </w:rPr>
              <w:t>。</w:t>
            </w:r>
          </w:p>
          <w:p w:rsidR="001D64BB" w:rsidRDefault="001D64BB" w:rsidP="002B7B87">
            <w:pPr>
              <w:spacing w:line="312" w:lineRule="exact"/>
              <w:ind w:right="-20"/>
              <w:jc w:val="both"/>
            </w:pPr>
            <w:r>
              <w:rPr>
                <w:rFonts w:hint="eastAsia"/>
              </w:rPr>
              <w:t>外部调用者可以验证该结果的完整性。</w:t>
            </w:r>
          </w:p>
          <w:p w:rsidR="001D64BB" w:rsidRDefault="001D64BB" w:rsidP="002B7B87">
            <w:pPr>
              <w:spacing w:line="312" w:lineRule="exact"/>
              <w:ind w:right="-20"/>
              <w:jc w:val="both"/>
            </w:pPr>
            <w:r>
              <w:rPr>
                <w:rFonts w:hint="eastAsia"/>
                <w:sz w:val="20"/>
              </w:rPr>
              <w:t>仅仅在绑卡鉴权中有效！</w:t>
            </w:r>
          </w:p>
        </w:tc>
        <w:tc>
          <w:tcPr>
            <w:tcW w:w="709" w:type="dxa"/>
            <w:tcBorders>
              <w:top w:val="single" w:sz="4" w:space="0" w:color="000000"/>
              <w:left w:val="single" w:sz="4" w:space="0" w:color="000000"/>
              <w:bottom w:val="single" w:sz="4" w:space="0" w:color="000000"/>
              <w:right w:val="single" w:sz="4" w:space="0" w:color="000000"/>
            </w:tcBorders>
            <w:vAlign w:val="center"/>
          </w:tcPr>
          <w:p w:rsidR="001D64BB" w:rsidRDefault="001D64BB" w:rsidP="002B7B87">
            <w:pPr>
              <w:jc w:val="both"/>
            </w:pPr>
            <w:r>
              <w:rPr>
                <w:rFonts w:hint="eastAsia"/>
              </w:rPr>
              <w:t>O</w:t>
            </w:r>
          </w:p>
        </w:tc>
      </w:tr>
    </w:tbl>
    <w:p w:rsidR="001E596F" w:rsidRDefault="001E596F" w:rsidP="001E596F">
      <w:pPr>
        <w:ind w:firstLineChars="150" w:firstLine="316"/>
        <w:rPr>
          <w:b/>
        </w:rPr>
      </w:pPr>
    </w:p>
    <w:p w:rsidR="001E596F" w:rsidRDefault="001E596F" w:rsidP="001E596F">
      <w:pPr>
        <w:ind w:firstLineChars="150" w:firstLine="316"/>
        <w:rPr>
          <w:b/>
        </w:rPr>
      </w:pPr>
    </w:p>
    <w:p w:rsidR="001E596F" w:rsidRPr="00B05E9E" w:rsidRDefault="001E596F" w:rsidP="001E596F">
      <w:pPr>
        <w:ind w:firstLineChars="150" w:firstLine="316"/>
        <w:rPr>
          <w:b/>
        </w:rPr>
      </w:pPr>
      <w:r w:rsidRPr="00B05E9E">
        <w:rPr>
          <w:rFonts w:hint="eastAsia"/>
          <w:b/>
        </w:rPr>
        <w:t>示例</w:t>
      </w:r>
    </w:p>
    <w:tbl>
      <w:tblPr>
        <w:tblW w:w="0" w:type="auto"/>
        <w:tblInd w:w="3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701"/>
        <w:gridCol w:w="6379"/>
      </w:tblGrid>
      <w:tr w:rsidR="001E596F" w:rsidRPr="0038247B" w:rsidTr="002B7B87">
        <w:trPr>
          <w:cantSplit/>
          <w:trHeight w:val="300"/>
        </w:trPr>
        <w:tc>
          <w:tcPr>
            <w:tcW w:w="170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1E596F" w:rsidRPr="0038247B" w:rsidRDefault="001E596F" w:rsidP="002B7B87">
            <w:pPr>
              <w:pStyle w:val="TableHeading"/>
            </w:pPr>
            <w:r w:rsidRPr="0038247B">
              <w:lastRenderedPageBreak/>
              <w:t>Req/Response</w:t>
            </w:r>
          </w:p>
        </w:tc>
        <w:tc>
          <w:tcPr>
            <w:tcW w:w="637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1E596F" w:rsidRPr="0038247B" w:rsidRDefault="001E596F" w:rsidP="002B7B87">
            <w:pPr>
              <w:pStyle w:val="TableHeading"/>
            </w:pPr>
            <w:r w:rsidRPr="0038247B">
              <w:t>Example</w:t>
            </w:r>
          </w:p>
        </w:tc>
      </w:tr>
      <w:tr w:rsidR="001E596F" w:rsidRPr="001C6E22" w:rsidTr="002B7B87">
        <w:trPr>
          <w:cantSplit/>
          <w:trHeight w:val="281"/>
        </w:trPr>
        <w:tc>
          <w:tcPr>
            <w:tcW w:w="1701" w:type="dxa"/>
          </w:tcPr>
          <w:p w:rsidR="001E596F" w:rsidRPr="002B69A5" w:rsidRDefault="001E596F" w:rsidP="002B7B87">
            <w:pPr>
              <w:pStyle w:val="TableText"/>
              <w:rPr>
                <w:lang w:val="fr-FR"/>
              </w:rPr>
            </w:pPr>
            <w:r w:rsidRPr="0038247B">
              <w:t>HTTP Request</w:t>
            </w:r>
          </w:p>
        </w:tc>
        <w:tc>
          <w:tcPr>
            <w:tcW w:w="6379" w:type="dxa"/>
          </w:tcPr>
          <w:p w:rsidR="00037792" w:rsidRPr="00037792" w:rsidRDefault="00037792" w:rsidP="00037792">
            <w:pPr>
              <w:pStyle w:val="TerminalDisplayinTable"/>
              <w:shd w:val="clear" w:color="auto" w:fill="D9D9D9"/>
              <w:spacing w:line="240" w:lineRule="auto"/>
              <w:ind w:firstLineChars="21" w:firstLine="38"/>
              <w:rPr>
                <w:rFonts w:ascii="Arial" w:hAnsi="Arial" w:cs="Arial"/>
                <w:spacing w:val="0"/>
                <w:sz w:val="18"/>
                <w:szCs w:val="20"/>
                <w:lang w:val="fr-FR"/>
              </w:rPr>
            </w:pPr>
            <w:r w:rsidRPr="00037792">
              <w:rPr>
                <w:rFonts w:ascii="Arial" w:hAnsi="Arial" w:cs="Arial"/>
                <w:spacing w:val="0"/>
                <w:sz w:val="18"/>
                <w:szCs w:val="20"/>
                <w:lang w:val="fr-FR"/>
              </w:rPr>
              <w:t>{</w:t>
            </w:r>
          </w:p>
          <w:p w:rsidR="00037792" w:rsidRPr="00037792" w:rsidRDefault="00037792" w:rsidP="00037792">
            <w:pPr>
              <w:pStyle w:val="TerminalDisplayinTable"/>
              <w:shd w:val="clear" w:color="auto" w:fill="D9D9D9"/>
              <w:spacing w:line="240" w:lineRule="auto"/>
              <w:ind w:firstLineChars="21" w:firstLine="38"/>
              <w:rPr>
                <w:rFonts w:ascii="Arial" w:hAnsi="Arial" w:cs="Arial"/>
                <w:spacing w:val="0"/>
                <w:sz w:val="18"/>
                <w:szCs w:val="20"/>
                <w:lang w:val="fr-FR"/>
              </w:rPr>
            </w:pPr>
            <w:r w:rsidRPr="00037792">
              <w:rPr>
                <w:rFonts w:ascii="Arial" w:hAnsi="Arial" w:cs="Arial"/>
                <w:spacing w:val="0"/>
                <w:sz w:val="18"/>
                <w:szCs w:val="20"/>
                <w:lang w:val="fr-FR"/>
              </w:rPr>
              <w:t xml:space="preserve">    "smsCode": "******",</w:t>
            </w:r>
          </w:p>
          <w:p w:rsidR="00037792" w:rsidRPr="00037792" w:rsidRDefault="00037792" w:rsidP="00037792">
            <w:pPr>
              <w:pStyle w:val="TerminalDisplayinTable"/>
              <w:shd w:val="clear" w:color="auto" w:fill="D9D9D9"/>
              <w:spacing w:line="240" w:lineRule="auto"/>
              <w:ind w:firstLineChars="21" w:firstLine="38"/>
              <w:rPr>
                <w:rFonts w:ascii="Arial" w:hAnsi="Arial" w:cs="Arial"/>
                <w:spacing w:val="0"/>
                <w:sz w:val="18"/>
                <w:szCs w:val="20"/>
                <w:lang w:val="fr-FR"/>
              </w:rPr>
            </w:pPr>
            <w:r w:rsidRPr="00037792">
              <w:rPr>
                <w:rFonts w:ascii="Arial" w:hAnsi="Arial" w:cs="Arial"/>
                <w:spacing w:val="0"/>
                <w:sz w:val="18"/>
                <w:szCs w:val="20"/>
                <w:lang w:val="fr-FR"/>
              </w:rPr>
              <w:t xml:space="preserve">    "businessType": "AUTH",</w:t>
            </w:r>
          </w:p>
          <w:p w:rsidR="00037792" w:rsidRPr="00037792" w:rsidRDefault="00037792" w:rsidP="00037792">
            <w:pPr>
              <w:pStyle w:val="TerminalDisplayinTable"/>
              <w:shd w:val="clear" w:color="auto" w:fill="D9D9D9"/>
              <w:spacing w:line="240" w:lineRule="auto"/>
              <w:ind w:firstLineChars="21" w:firstLine="38"/>
              <w:rPr>
                <w:rFonts w:ascii="Arial" w:hAnsi="Arial" w:cs="Arial"/>
                <w:spacing w:val="0"/>
                <w:sz w:val="18"/>
                <w:szCs w:val="20"/>
                <w:lang w:val="fr-FR"/>
              </w:rPr>
            </w:pPr>
            <w:r w:rsidRPr="00037792">
              <w:rPr>
                <w:rFonts w:ascii="Arial" w:hAnsi="Arial" w:cs="Arial"/>
                <w:spacing w:val="0"/>
                <w:sz w:val="18"/>
                <w:szCs w:val="20"/>
                <w:lang w:val="fr-FR"/>
              </w:rPr>
              <w:t xml:space="preserve">    "time": 123456,</w:t>
            </w:r>
          </w:p>
          <w:p w:rsidR="00037792" w:rsidRPr="00037792" w:rsidRDefault="00037792" w:rsidP="00037792">
            <w:pPr>
              <w:pStyle w:val="TerminalDisplayinTable"/>
              <w:shd w:val="clear" w:color="auto" w:fill="D9D9D9"/>
              <w:spacing w:line="240" w:lineRule="auto"/>
              <w:ind w:firstLineChars="21" w:firstLine="38"/>
              <w:rPr>
                <w:rFonts w:ascii="Arial" w:hAnsi="Arial" w:cs="Arial"/>
                <w:spacing w:val="0"/>
                <w:sz w:val="18"/>
                <w:szCs w:val="20"/>
                <w:lang w:val="fr-FR"/>
              </w:rPr>
            </w:pPr>
            <w:r w:rsidRPr="00037792">
              <w:rPr>
                <w:rFonts w:ascii="Arial" w:hAnsi="Arial" w:cs="Arial"/>
                <w:spacing w:val="0"/>
                <w:sz w:val="18"/>
                <w:szCs w:val="20"/>
                <w:lang w:val="fr-FR"/>
              </w:rPr>
              <w:t xml:space="preserve">    "sign": "111",</w:t>
            </w:r>
          </w:p>
          <w:p w:rsidR="00037792" w:rsidRPr="00037792" w:rsidRDefault="00037792" w:rsidP="00037792">
            <w:pPr>
              <w:pStyle w:val="TerminalDisplayinTable"/>
              <w:shd w:val="clear" w:color="auto" w:fill="D9D9D9"/>
              <w:spacing w:line="240" w:lineRule="auto"/>
              <w:ind w:firstLineChars="21" w:firstLine="38"/>
              <w:rPr>
                <w:rFonts w:ascii="Arial" w:hAnsi="Arial" w:cs="Arial"/>
                <w:spacing w:val="0"/>
                <w:sz w:val="18"/>
                <w:szCs w:val="20"/>
                <w:lang w:val="fr-FR"/>
              </w:rPr>
            </w:pPr>
            <w:r w:rsidRPr="00037792">
              <w:rPr>
                <w:rFonts w:ascii="Arial" w:hAnsi="Arial" w:cs="Arial"/>
                <w:spacing w:val="0"/>
                <w:sz w:val="18"/>
                <w:szCs w:val="20"/>
                <w:lang w:val="fr-FR"/>
              </w:rPr>
              <w:t xml:space="preserve">    "requestId": "201509111026256148958C0",</w:t>
            </w:r>
          </w:p>
          <w:p w:rsidR="00037792" w:rsidRPr="00037792" w:rsidRDefault="00037792" w:rsidP="00037792">
            <w:pPr>
              <w:pStyle w:val="TerminalDisplayinTable"/>
              <w:shd w:val="clear" w:color="auto" w:fill="D9D9D9"/>
              <w:spacing w:line="240" w:lineRule="auto"/>
              <w:ind w:firstLineChars="21" w:firstLine="38"/>
              <w:rPr>
                <w:rFonts w:ascii="Arial" w:hAnsi="Arial" w:cs="Arial"/>
                <w:spacing w:val="0"/>
                <w:sz w:val="18"/>
                <w:szCs w:val="20"/>
                <w:lang w:val="fr-FR"/>
              </w:rPr>
            </w:pPr>
            <w:r w:rsidRPr="00037792">
              <w:rPr>
                <w:rFonts w:ascii="Arial" w:hAnsi="Arial" w:cs="Arial"/>
                <w:spacing w:val="0"/>
                <w:sz w:val="18"/>
                <w:szCs w:val="20"/>
                <w:lang w:val="fr-FR"/>
              </w:rPr>
              <w:t xml:space="preserve">    "userID": "900086000000010204"</w:t>
            </w:r>
          </w:p>
          <w:p w:rsidR="001E596F" w:rsidRDefault="00037792" w:rsidP="00037792">
            <w:pPr>
              <w:pStyle w:val="TerminalDisplayinTable"/>
              <w:shd w:val="clear" w:color="auto" w:fill="D9D9D9"/>
              <w:spacing w:line="240" w:lineRule="auto"/>
              <w:ind w:firstLineChars="21" w:firstLine="38"/>
              <w:rPr>
                <w:rFonts w:ascii="Arial" w:hAnsi="Arial" w:cs="Arial"/>
                <w:spacing w:val="0"/>
                <w:sz w:val="20"/>
                <w:szCs w:val="20"/>
                <w:lang w:val="fr-FR"/>
              </w:rPr>
            </w:pPr>
            <w:r w:rsidRPr="00037792">
              <w:rPr>
                <w:rFonts w:ascii="Arial" w:hAnsi="Arial" w:cs="Arial"/>
                <w:spacing w:val="0"/>
                <w:sz w:val="18"/>
                <w:szCs w:val="20"/>
                <w:lang w:val="fr-FR"/>
              </w:rPr>
              <w:t>}</w:t>
            </w:r>
          </w:p>
        </w:tc>
      </w:tr>
      <w:tr w:rsidR="001E596F" w:rsidRPr="001C6E22" w:rsidTr="002B7B87">
        <w:trPr>
          <w:cantSplit/>
          <w:trHeight w:val="281"/>
        </w:trPr>
        <w:tc>
          <w:tcPr>
            <w:tcW w:w="1701" w:type="dxa"/>
          </w:tcPr>
          <w:p w:rsidR="001E596F" w:rsidRPr="002B69A5" w:rsidRDefault="001E596F" w:rsidP="002B7B87">
            <w:pPr>
              <w:pStyle w:val="TableText"/>
              <w:rPr>
                <w:lang w:val="fr-FR"/>
              </w:rPr>
            </w:pPr>
            <w:r w:rsidRPr="002B69A5">
              <w:rPr>
                <w:lang w:val="fr-FR"/>
              </w:rPr>
              <w:t>HTT</w:t>
            </w:r>
            <w:r>
              <w:rPr>
                <w:rFonts w:hint="eastAsia"/>
                <w:lang w:val="fr-FR"/>
              </w:rPr>
              <w:t>P</w:t>
            </w:r>
            <w:r w:rsidRPr="002B69A5">
              <w:rPr>
                <w:lang w:val="fr-FR"/>
              </w:rPr>
              <w:t xml:space="preserve"> Response</w:t>
            </w:r>
          </w:p>
        </w:tc>
        <w:tc>
          <w:tcPr>
            <w:tcW w:w="6379" w:type="dxa"/>
          </w:tcPr>
          <w:p w:rsidR="001E596F" w:rsidRPr="00B87E31" w:rsidRDefault="001E596F" w:rsidP="002B7B87">
            <w:pPr>
              <w:pStyle w:val="TerminalDisplayinTable"/>
              <w:shd w:val="clear" w:color="auto" w:fill="D9D9D9"/>
              <w:spacing w:line="240" w:lineRule="auto"/>
              <w:rPr>
                <w:rFonts w:ascii="Arial" w:hAnsi="Arial" w:cs="Arial"/>
                <w:spacing w:val="0"/>
                <w:sz w:val="18"/>
                <w:szCs w:val="20"/>
                <w:lang w:val="fr-FR"/>
              </w:rPr>
            </w:pPr>
            <w:r w:rsidRPr="00B87E31">
              <w:rPr>
                <w:rFonts w:ascii="Arial" w:hAnsi="Arial" w:cs="Arial"/>
                <w:spacing w:val="0"/>
                <w:sz w:val="18"/>
                <w:szCs w:val="20"/>
                <w:lang w:val="fr-FR"/>
              </w:rPr>
              <w:t>{</w:t>
            </w:r>
          </w:p>
          <w:p w:rsidR="001E596F" w:rsidRPr="00B87E31" w:rsidRDefault="001E596F" w:rsidP="002B7B87">
            <w:pPr>
              <w:pStyle w:val="TerminalDisplayinTable"/>
              <w:shd w:val="clear" w:color="auto" w:fill="D9D9D9"/>
              <w:spacing w:line="240" w:lineRule="auto"/>
              <w:rPr>
                <w:rFonts w:ascii="Arial" w:hAnsi="Arial" w:cs="Arial"/>
                <w:spacing w:val="0"/>
                <w:sz w:val="18"/>
                <w:szCs w:val="20"/>
                <w:lang w:val="fr-FR"/>
              </w:rPr>
            </w:pPr>
            <w:r w:rsidRPr="00B87E31">
              <w:rPr>
                <w:rFonts w:ascii="Arial" w:hAnsi="Arial" w:cs="Arial"/>
                <w:spacing w:val="0"/>
                <w:sz w:val="18"/>
                <w:szCs w:val="20"/>
                <w:lang w:val="fr-FR"/>
              </w:rPr>
              <w:t xml:space="preserve">  "returnCode" : 0,</w:t>
            </w:r>
          </w:p>
          <w:p w:rsidR="001E596F" w:rsidRPr="00B87E31" w:rsidRDefault="001E596F" w:rsidP="002B7B87">
            <w:pPr>
              <w:pStyle w:val="TerminalDisplayinTable"/>
              <w:shd w:val="clear" w:color="auto" w:fill="D9D9D9"/>
              <w:spacing w:line="240" w:lineRule="auto"/>
              <w:rPr>
                <w:rFonts w:ascii="Arial" w:hAnsi="Arial" w:cs="Arial"/>
                <w:spacing w:val="0"/>
                <w:sz w:val="18"/>
                <w:szCs w:val="20"/>
                <w:lang w:val="fr-FR"/>
              </w:rPr>
            </w:pPr>
            <w:r w:rsidRPr="00B87E31">
              <w:rPr>
                <w:rFonts w:ascii="Arial" w:hAnsi="Arial" w:cs="Arial"/>
                <w:spacing w:val="0"/>
                <w:sz w:val="18"/>
                <w:szCs w:val="20"/>
                <w:lang w:val="fr-FR"/>
              </w:rPr>
              <w:t xml:space="preserve">  "returnDesc" : "success"</w:t>
            </w:r>
          </w:p>
          <w:p w:rsidR="001E596F" w:rsidRPr="00AA725F" w:rsidRDefault="001E596F" w:rsidP="002B7B87">
            <w:pPr>
              <w:pStyle w:val="TerminalDisplayinTable"/>
              <w:shd w:val="clear" w:color="auto" w:fill="D9D9D9"/>
              <w:spacing w:line="240" w:lineRule="auto"/>
              <w:rPr>
                <w:rFonts w:ascii="Arial" w:hAnsi="Arial" w:cs="Arial"/>
                <w:spacing w:val="0"/>
                <w:sz w:val="20"/>
                <w:szCs w:val="20"/>
                <w:lang w:val="fr-FR"/>
              </w:rPr>
            </w:pPr>
            <w:r w:rsidRPr="00B87E31">
              <w:rPr>
                <w:rFonts w:ascii="Arial" w:hAnsi="Arial" w:cs="Arial"/>
                <w:spacing w:val="0"/>
                <w:sz w:val="18"/>
                <w:szCs w:val="20"/>
                <w:lang w:val="fr-FR"/>
              </w:rPr>
              <w:t>}</w:t>
            </w:r>
          </w:p>
        </w:tc>
      </w:tr>
    </w:tbl>
    <w:p w:rsidR="001E596F" w:rsidRDefault="001E596F" w:rsidP="001E596F">
      <w:pPr>
        <w:spacing w:line="312" w:lineRule="exact"/>
        <w:ind w:right="-20"/>
      </w:pPr>
    </w:p>
    <w:p w:rsidR="001700A0" w:rsidRDefault="001700A0" w:rsidP="001700A0">
      <w:pPr>
        <w:pStyle w:val="2"/>
        <w:rPr>
          <w:ins w:id="132" w:author="s00150434" w:date="2015-11-03T13:03:00Z"/>
        </w:rPr>
      </w:pPr>
      <w:ins w:id="133" w:author="s00150434" w:date="2015-11-03T13:03:00Z">
        <w:r w:rsidRPr="003C19B5">
          <w:rPr>
            <w:color w:val="FF0000"/>
          </w:rPr>
          <w:t>MOLPOINTS</w:t>
        </w:r>
        <w:r>
          <w:rPr>
            <w:rFonts w:hint="eastAsia"/>
          </w:rPr>
          <w:t>回调通知接口</w:t>
        </w:r>
      </w:ins>
    </w:p>
    <w:p w:rsidR="001700A0" w:rsidRDefault="001700A0" w:rsidP="001700A0">
      <w:pPr>
        <w:ind w:firstLineChars="150" w:firstLine="315"/>
        <w:rPr>
          <w:ins w:id="134" w:author="s00150434" w:date="2015-11-03T13:03:00Z"/>
        </w:rPr>
      </w:pPr>
      <w:ins w:id="135" w:author="s00150434" w:date="2015-11-03T13:03:00Z">
        <w:r w:rsidRPr="00665A25">
          <w:rPr>
            <w:rFonts w:hint="eastAsia"/>
          </w:rPr>
          <w:t>方法名称</w:t>
        </w:r>
        <w:r>
          <w:rPr>
            <w:rFonts w:hint="eastAsia"/>
          </w:rPr>
          <w:t>：</w:t>
        </w:r>
        <w:r>
          <w:rPr>
            <w:rFonts w:hint="eastAsia"/>
          </w:rPr>
          <w:t>/client/callback/payNotify4</w:t>
        </w:r>
        <w:r w:rsidRPr="003C19B5">
          <w:rPr>
            <w:color w:val="FF0000"/>
          </w:rPr>
          <w:t>MOLPOINTS</w:t>
        </w:r>
        <w:r>
          <w:rPr>
            <w:rFonts w:hint="eastAsia"/>
          </w:rPr>
          <w:t>.action</w:t>
        </w:r>
      </w:ins>
    </w:p>
    <w:p w:rsidR="001700A0" w:rsidRDefault="001700A0" w:rsidP="001700A0">
      <w:pPr>
        <w:ind w:firstLineChars="150" w:firstLine="315"/>
        <w:rPr>
          <w:ins w:id="136" w:author="s00150434" w:date="2015-11-03T13:03:00Z"/>
        </w:rPr>
      </w:pPr>
      <w:ins w:id="137" w:author="s00150434" w:date="2015-11-03T13:03:00Z">
        <w:r>
          <w:rPr>
            <w:rFonts w:hint="eastAsia"/>
          </w:rPr>
          <w:t>方法描述：</w:t>
        </w:r>
      </w:ins>
      <w:ins w:id="138" w:author="s00150434" w:date="2015-11-03T13:04:00Z">
        <w:r w:rsidRPr="003C19B5">
          <w:rPr>
            <w:color w:val="FF0000"/>
          </w:rPr>
          <w:t>MOLPOINTS</w:t>
        </w:r>
      </w:ins>
      <w:ins w:id="139" w:author="s00150434" w:date="2015-11-03T13:03:00Z">
        <w:r>
          <w:rPr>
            <w:rFonts w:hint="eastAsia"/>
          </w:rPr>
          <w:t>系统处理完支付后，通过该接口回调交易服务器，通知交易的状态。具体参考接口文档《</w:t>
        </w:r>
      </w:ins>
      <w:ins w:id="140" w:author="s00150434" w:date="2015-11-03T13:04:00Z">
        <w:r w:rsidRPr="001700A0">
          <w:t>MOL Global API v1.16.pdf</w:t>
        </w:r>
      </w:ins>
      <w:ins w:id="141" w:author="s00150434" w:date="2015-11-03T13:03:00Z">
        <w:r>
          <w:rPr>
            <w:rFonts w:hint="eastAsia"/>
          </w:rPr>
          <w:t>》。</w:t>
        </w:r>
      </w:ins>
    </w:p>
    <w:p w:rsidR="001700A0" w:rsidRDefault="001700A0" w:rsidP="00785F31">
      <w:pPr>
        <w:spacing w:line="240" w:lineRule="auto"/>
        <w:rPr>
          <w:ins w:id="142" w:author="s00150434" w:date="2015-11-04T10:20:00Z"/>
          <w:color w:val="FF0000"/>
        </w:rPr>
      </w:pPr>
    </w:p>
    <w:p w:rsidR="00B823D4" w:rsidRDefault="00B823D4" w:rsidP="00B823D4">
      <w:pPr>
        <w:pStyle w:val="2"/>
        <w:rPr>
          <w:ins w:id="143" w:author="s00150434" w:date="2015-11-04T10:20:00Z"/>
        </w:rPr>
      </w:pPr>
      <w:ins w:id="144" w:author="s00150434" w:date="2015-11-04T10:21:00Z">
        <w:r>
          <w:rPr>
            <w:rFonts w:hint="eastAsia"/>
            <w:color w:val="FF0000"/>
          </w:rPr>
          <w:t>实名银行签约绑卡、鉴权回调接口</w:t>
        </w:r>
      </w:ins>
    </w:p>
    <w:p w:rsidR="00B823D4" w:rsidRDefault="00B823D4" w:rsidP="00B823D4">
      <w:pPr>
        <w:ind w:firstLineChars="150" w:firstLine="315"/>
        <w:rPr>
          <w:ins w:id="145" w:author="s00150434" w:date="2015-11-04T10:20:00Z"/>
        </w:rPr>
      </w:pPr>
      <w:ins w:id="146" w:author="s00150434" w:date="2015-11-04T10:20:00Z">
        <w:r w:rsidRPr="00665A25">
          <w:rPr>
            <w:rFonts w:hint="eastAsia"/>
          </w:rPr>
          <w:t>方法名称</w:t>
        </w:r>
        <w:r>
          <w:rPr>
            <w:rFonts w:hint="eastAsia"/>
          </w:rPr>
          <w:t>：</w:t>
        </w:r>
        <w:r>
          <w:rPr>
            <w:rFonts w:hint="eastAsia"/>
          </w:rPr>
          <w:t>/client/callback/payNotify4</w:t>
        </w:r>
      </w:ins>
      <w:ins w:id="147" w:author="s00150434" w:date="2015-11-04T10:22:00Z">
        <w:r>
          <w:rPr>
            <w:rFonts w:hint="eastAsia"/>
          </w:rPr>
          <w:t>YeePay</w:t>
        </w:r>
        <w:r>
          <w:rPr>
            <w:rFonts w:hint="eastAsia"/>
            <w:color w:val="FF0000"/>
          </w:rPr>
          <w:t>BankPact</w:t>
        </w:r>
      </w:ins>
      <w:ins w:id="148" w:author="s00150434" w:date="2015-11-04T10:20:00Z">
        <w:r>
          <w:rPr>
            <w:rFonts w:hint="eastAsia"/>
          </w:rPr>
          <w:t>.action</w:t>
        </w:r>
      </w:ins>
    </w:p>
    <w:p w:rsidR="00B823D4" w:rsidRDefault="00B823D4" w:rsidP="00B823D4">
      <w:pPr>
        <w:ind w:firstLineChars="150" w:firstLine="315"/>
        <w:rPr>
          <w:ins w:id="149" w:author="s00150434" w:date="2015-11-04T10:20:00Z"/>
        </w:rPr>
      </w:pPr>
      <w:ins w:id="150" w:author="s00150434" w:date="2015-11-04T10:20:00Z">
        <w:r>
          <w:rPr>
            <w:rFonts w:hint="eastAsia"/>
          </w:rPr>
          <w:t>方法描述：</w:t>
        </w:r>
      </w:ins>
      <w:ins w:id="151" w:author="s00150434" w:date="2015-11-04T10:22:00Z">
        <w:r>
          <w:rPr>
            <w:rFonts w:hint="eastAsia"/>
            <w:color w:val="FF0000"/>
          </w:rPr>
          <w:t>采用银行签约方式实现绑卡或者实名鉴权情况下</w:t>
        </w:r>
      </w:ins>
      <w:ins w:id="152" w:author="s00150434" w:date="2015-11-04T10:20:00Z">
        <w:r>
          <w:rPr>
            <w:rFonts w:hint="eastAsia"/>
          </w:rPr>
          <w:t>，</w:t>
        </w:r>
      </w:ins>
      <w:ins w:id="153" w:author="s00150434" w:date="2015-11-04T10:22:00Z">
        <w:r>
          <w:rPr>
            <w:rFonts w:hint="eastAsia"/>
          </w:rPr>
          <w:t>如果银行侧操作成功，</w:t>
        </w:r>
      </w:ins>
      <w:ins w:id="154" w:author="s00150434" w:date="2015-11-04T10:23:00Z">
        <w:r>
          <w:rPr>
            <w:rFonts w:hint="eastAsia"/>
          </w:rPr>
          <w:t>支付服务器会收到易宝侧的该回调通知。</w:t>
        </w:r>
      </w:ins>
      <w:ins w:id="155" w:author="s00150434" w:date="2015-11-04T10:20:00Z">
        <w:r>
          <w:rPr>
            <w:rFonts w:hint="eastAsia"/>
          </w:rPr>
          <w:t>具体参考接口文档《</w:t>
        </w:r>
      </w:ins>
      <w:ins w:id="156" w:author="s00150434" w:date="2015-11-04T10:23:00Z">
        <w:r w:rsidRPr="00B823D4">
          <w:rPr>
            <w:rFonts w:hint="eastAsia"/>
          </w:rPr>
          <w:t>易宝支付</w:t>
        </w:r>
        <w:r w:rsidRPr="00B823D4">
          <w:rPr>
            <w:rFonts w:hint="eastAsia"/>
          </w:rPr>
          <w:t>-</w:t>
        </w:r>
        <w:r w:rsidRPr="00B823D4">
          <w:rPr>
            <w:rFonts w:hint="eastAsia"/>
          </w:rPr>
          <w:t>个人会员</w:t>
        </w:r>
        <w:r w:rsidRPr="00B823D4">
          <w:rPr>
            <w:rFonts w:hint="eastAsia"/>
          </w:rPr>
          <w:t>-</w:t>
        </w:r>
        <w:r w:rsidRPr="00B823D4">
          <w:rPr>
            <w:rFonts w:hint="eastAsia"/>
          </w:rPr>
          <w:t>华为接入手册</w:t>
        </w:r>
        <w:r w:rsidRPr="00B823D4">
          <w:rPr>
            <w:rFonts w:hint="eastAsia"/>
          </w:rPr>
          <w:t>V3.23.doc</w:t>
        </w:r>
      </w:ins>
      <w:ins w:id="157" w:author="s00150434" w:date="2015-11-04T10:20:00Z">
        <w:r>
          <w:rPr>
            <w:rFonts w:hint="eastAsia"/>
          </w:rPr>
          <w:t>》。</w:t>
        </w:r>
      </w:ins>
      <w:ins w:id="158" w:author="s00150434" w:date="2015-11-04T10:25:00Z">
        <w:r>
          <w:rPr>
            <w:rFonts w:hint="eastAsia"/>
          </w:rPr>
          <w:t>收到该回调后</w:t>
        </w:r>
      </w:ins>
      <w:ins w:id="159" w:author="s00150434" w:date="2015-11-04T10:27:00Z">
        <w:r>
          <w:rPr>
            <w:rFonts w:hint="eastAsia"/>
          </w:rPr>
          <w:t>服务器处理同</w:t>
        </w:r>
        <w:r>
          <w:rPr>
            <w:rFonts w:hint="eastAsia"/>
          </w:rPr>
          <w:t>1.49</w:t>
        </w:r>
        <w:r>
          <w:rPr>
            <w:rFonts w:hint="eastAsia"/>
          </w:rPr>
          <w:t>接口绑卡、鉴权成功后的处理。</w:t>
        </w:r>
      </w:ins>
    </w:p>
    <w:p w:rsidR="00B823D4" w:rsidRPr="001700A0" w:rsidRDefault="00B823D4" w:rsidP="00785F31">
      <w:pPr>
        <w:spacing w:line="240" w:lineRule="auto"/>
        <w:rPr>
          <w:ins w:id="160" w:author="s00150434" w:date="2015-11-03T13:03:00Z"/>
          <w:color w:val="FF0000"/>
        </w:rPr>
      </w:pPr>
    </w:p>
    <w:p w:rsidR="001700A0" w:rsidRPr="00CD539D" w:rsidRDefault="001700A0" w:rsidP="00785F31">
      <w:pPr>
        <w:spacing w:line="240" w:lineRule="auto"/>
      </w:pPr>
    </w:p>
    <w:p w:rsidR="00C32208" w:rsidRPr="00205857" w:rsidRDefault="00C32208" w:rsidP="00C32208">
      <w:pPr>
        <w:pStyle w:val="1"/>
      </w:pPr>
      <w:r>
        <w:rPr>
          <w:rFonts w:hint="eastAsia"/>
        </w:rPr>
        <w:t>数据定义</w:t>
      </w:r>
    </w:p>
    <w:p w:rsidR="00B628B2" w:rsidRPr="006A4F86" w:rsidRDefault="00B628B2" w:rsidP="00B628B2">
      <w:pPr>
        <w:pStyle w:val="2"/>
        <w:rPr>
          <w:lang w:val="fr-FR"/>
        </w:rPr>
      </w:pPr>
      <w:r>
        <w:rPr>
          <w:rFonts w:hint="eastAsia"/>
        </w:rPr>
        <w:t>公共数据定义</w:t>
      </w:r>
    </w:p>
    <w:p w:rsidR="00B628B2" w:rsidRPr="000F5DF1" w:rsidRDefault="00EB2029" w:rsidP="00B628B2">
      <w:pPr>
        <w:pStyle w:val="3"/>
      </w:pPr>
      <w:r>
        <w:rPr>
          <w:rFonts w:hint="eastAsia"/>
        </w:rPr>
        <w:t>支付错误码</w:t>
      </w:r>
    </w:p>
    <w:tbl>
      <w:tblPr>
        <w:tblW w:w="0" w:type="auto"/>
        <w:tblInd w:w="121" w:type="dxa"/>
        <w:tblLayout w:type="fixed"/>
        <w:tblCellMar>
          <w:left w:w="0" w:type="dxa"/>
          <w:right w:w="0" w:type="dxa"/>
        </w:tblCellMar>
        <w:tblLook w:val="0000"/>
      </w:tblPr>
      <w:tblGrid>
        <w:gridCol w:w="1585"/>
        <w:gridCol w:w="2835"/>
        <w:gridCol w:w="3402"/>
      </w:tblGrid>
      <w:tr w:rsidR="00EB2029"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DFDFDF"/>
          </w:tcPr>
          <w:p w:rsidR="00EB2029" w:rsidRPr="005B2811" w:rsidRDefault="00EB2029" w:rsidP="001A5425">
            <w:pPr>
              <w:spacing w:line="240" w:lineRule="auto"/>
              <w:ind w:left="102" w:right="-20"/>
              <w:rPr>
                <w:sz w:val="24"/>
                <w:szCs w:val="24"/>
                <w:lang w:val="fr-FR"/>
              </w:rPr>
            </w:pPr>
            <w:r>
              <w:rPr>
                <w:rFonts w:ascii="微软雅黑" w:eastAsia="微软雅黑" w:cs="微软雅黑" w:hint="eastAsia"/>
                <w:b/>
                <w:bCs/>
                <w:spacing w:val="12"/>
                <w:position w:val="-1"/>
              </w:rPr>
              <w:t>错误码</w:t>
            </w:r>
          </w:p>
        </w:tc>
        <w:tc>
          <w:tcPr>
            <w:tcW w:w="2835" w:type="dxa"/>
            <w:tcBorders>
              <w:top w:val="single" w:sz="4" w:space="0" w:color="000000"/>
              <w:left w:val="single" w:sz="4" w:space="0" w:color="000000"/>
              <w:bottom w:val="single" w:sz="4" w:space="0" w:color="000000"/>
              <w:right w:val="single" w:sz="4" w:space="0" w:color="000000"/>
            </w:tcBorders>
            <w:shd w:val="clear" w:color="auto" w:fill="DFDFDF"/>
          </w:tcPr>
          <w:p w:rsidR="00EB2029" w:rsidRPr="00270E48" w:rsidRDefault="00EB2029" w:rsidP="001A5425">
            <w:pPr>
              <w:spacing w:line="240" w:lineRule="auto"/>
              <w:ind w:left="102" w:right="-20"/>
              <w:rPr>
                <w:sz w:val="24"/>
                <w:szCs w:val="24"/>
              </w:rPr>
            </w:pPr>
            <w:r>
              <w:rPr>
                <w:rFonts w:ascii="微软雅黑" w:eastAsia="微软雅黑" w:cs="微软雅黑" w:hint="eastAsia"/>
                <w:b/>
                <w:bCs/>
                <w:spacing w:val="12"/>
                <w:position w:val="-1"/>
              </w:rPr>
              <w:t>含义</w:t>
            </w:r>
          </w:p>
        </w:tc>
        <w:tc>
          <w:tcPr>
            <w:tcW w:w="3402" w:type="dxa"/>
            <w:tcBorders>
              <w:top w:val="single" w:sz="4" w:space="0" w:color="000000"/>
              <w:left w:val="single" w:sz="4" w:space="0" w:color="000000"/>
              <w:bottom w:val="single" w:sz="4" w:space="0" w:color="000000"/>
              <w:right w:val="single" w:sz="4" w:space="0" w:color="000000"/>
            </w:tcBorders>
            <w:shd w:val="clear" w:color="auto" w:fill="DFDFDF"/>
          </w:tcPr>
          <w:p w:rsidR="00EB2029" w:rsidRPr="00270E48" w:rsidRDefault="00EB2029" w:rsidP="001A5425">
            <w:pPr>
              <w:spacing w:line="240" w:lineRule="auto"/>
              <w:ind w:left="102" w:right="-20"/>
              <w:rPr>
                <w:sz w:val="24"/>
                <w:szCs w:val="24"/>
              </w:rPr>
            </w:pPr>
            <w:r>
              <w:rPr>
                <w:rFonts w:ascii="微软雅黑" w:eastAsia="微软雅黑" w:cs="微软雅黑" w:hint="eastAsia"/>
                <w:b/>
                <w:bCs/>
                <w:spacing w:val="12"/>
                <w:position w:val="-1"/>
              </w:rPr>
              <w:t>说明</w:t>
            </w:r>
          </w:p>
        </w:tc>
      </w:tr>
      <w:tr w:rsidR="00B577A3"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577A3" w:rsidRPr="00B577A3" w:rsidRDefault="00B577A3" w:rsidP="00B577A3">
            <w:pPr>
              <w:spacing w:line="240" w:lineRule="auto"/>
              <w:ind w:right="-20"/>
              <w:jc w:val="both"/>
            </w:pPr>
            <w:r w:rsidRPr="00B577A3">
              <w:rPr>
                <w:rFonts w:hint="eastAsia"/>
              </w:rPr>
              <w:lastRenderedPageBreak/>
              <w:t>0</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577A3" w:rsidRPr="00B577A3" w:rsidRDefault="00B577A3" w:rsidP="00B577A3">
            <w:pPr>
              <w:spacing w:line="240" w:lineRule="auto"/>
              <w:ind w:right="-20"/>
              <w:jc w:val="both"/>
            </w:pPr>
            <w:r w:rsidRPr="00B577A3">
              <w:rPr>
                <w:rFonts w:hint="eastAsia"/>
              </w:rPr>
              <w:t>成功</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577A3" w:rsidRPr="00B577A3" w:rsidRDefault="00B577A3" w:rsidP="00B577A3">
            <w:pPr>
              <w:spacing w:line="240" w:lineRule="auto"/>
              <w:ind w:right="-20"/>
              <w:jc w:val="both"/>
            </w:pPr>
          </w:p>
        </w:tc>
      </w:tr>
      <w:tr w:rsidR="00B577A3"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577A3" w:rsidRPr="00B577A3" w:rsidRDefault="00B577A3" w:rsidP="00B577A3">
            <w:pPr>
              <w:spacing w:line="240" w:lineRule="auto"/>
              <w:ind w:right="-20"/>
              <w:jc w:val="both"/>
            </w:pP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577A3" w:rsidRPr="00B577A3" w:rsidRDefault="00B577A3" w:rsidP="00B577A3">
            <w:pPr>
              <w:spacing w:line="240" w:lineRule="auto"/>
              <w:ind w:right="-20"/>
              <w:jc w:val="both"/>
            </w:pP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577A3" w:rsidRPr="00B577A3" w:rsidRDefault="00B577A3" w:rsidP="00B577A3">
            <w:pPr>
              <w:spacing w:line="240" w:lineRule="auto"/>
              <w:ind w:right="-20"/>
              <w:jc w:val="both"/>
            </w:pPr>
          </w:p>
        </w:tc>
      </w:tr>
      <w:tr w:rsidR="00B577A3"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577A3" w:rsidRPr="00B577A3" w:rsidRDefault="00B577A3" w:rsidP="00B577A3">
            <w:pPr>
              <w:spacing w:line="240" w:lineRule="auto"/>
              <w:ind w:right="-20"/>
              <w:jc w:val="both"/>
            </w:pP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577A3" w:rsidRPr="00B577A3" w:rsidRDefault="00B577A3" w:rsidP="00B577A3">
            <w:pPr>
              <w:spacing w:line="240" w:lineRule="auto"/>
              <w:ind w:right="-20"/>
              <w:jc w:val="both"/>
            </w:pP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577A3" w:rsidRPr="00B577A3" w:rsidRDefault="00B577A3" w:rsidP="00B577A3">
            <w:pPr>
              <w:spacing w:line="240" w:lineRule="auto"/>
              <w:ind w:right="-20"/>
              <w:jc w:val="both"/>
            </w:pPr>
          </w:p>
        </w:tc>
      </w:tr>
      <w:tr w:rsidR="00D1667D"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1667D" w:rsidRPr="00206935" w:rsidRDefault="00D1667D" w:rsidP="00B577A3">
            <w:pPr>
              <w:spacing w:line="240" w:lineRule="auto"/>
              <w:ind w:right="-20"/>
              <w:jc w:val="both"/>
            </w:pP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1667D" w:rsidRPr="00206935" w:rsidRDefault="00D1667D" w:rsidP="00B577A3">
            <w:pPr>
              <w:spacing w:line="240" w:lineRule="auto"/>
              <w:ind w:right="-20"/>
              <w:jc w:val="both"/>
            </w:pP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1667D" w:rsidRDefault="00D1667D" w:rsidP="00B577A3">
            <w:pPr>
              <w:spacing w:line="240" w:lineRule="auto"/>
              <w:ind w:right="-20"/>
              <w:jc w:val="both"/>
            </w:pPr>
          </w:p>
        </w:tc>
      </w:tr>
      <w:tr w:rsidR="00D1667D"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1667D" w:rsidRPr="00206935" w:rsidRDefault="00D1667D" w:rsidP="00B577A3">
            <w:pPr>
              <w:spacing w:line="240" w:lineRule="auto"/>
              <w:ind w:right="-20"/>
              <w:jc w:val="both"/>
            </w:pP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1667D" w:rsidRPr="00206935" w:rsidRDefault="00D1667D" w:rsidP="00B577A3">
            <w:pPr>
              <w:spacing w:line="240" w:lineRule="auto"/>
              <w:ind w:right="-20"/>
              <w:jc w:val="both"/>
            </w:pP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1667D" w:rsidRDefault="00D1667D" w:rsidP="00B577A3">
            <w:pPr>
              <w:spacing w:line="240" w:lineRule="auto"/>
              <w:ind w:right="-20"/>
              <w:jc w:val="both"/>
            </w:pPr>
          </w:p>
        </w:tc>
      </w:tr>
      <w:tr w:rsidR="009E29CB"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9E29CB" w:rsidRPr="00206935" w:rsidRDefault="009E29CB" w:rsidP="00B577A3">
            <w:pPr>
              <w:spacing w:line="240" w:lineRule="auto"/>
              <w:ind w:right="-20"/>
              <w:jc w:val="both"/>
            </w:pP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9E29CB" w:rsidRPr="00206935" w:rsidRDefault="009E29CB" w:rsidP="00B577A3">
            <w:pPr>
              <w:spacing w:line="240" w:lineRule="auto"/>
              <w:ind w:right="-20"/>
              <w:jc w:val="both"/>
            </w:pP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9E29CB" w:rsidRDefault="009E29CB" w:rsidP="00B577A3">
            <w:pPr>
              <w:spacing w:line="240" w:lineRule="auto"/>
              <w:ind w:right="-20"/>
              <w:jc w:val="both"/>
            </w:pPr>
          </w:p>
        </w:tc>
      </w:tr>
      <w:tr w:rsidR="005A14D1"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5A14D1" w:rsidRPr="005A14D1" w:rsidRDefault="0093454E" w:rsidP="001A5425">
            <w:pPr>
              <w:spacing w:line="240" w:lineRule="auto"/>
              <w:ind w:right="-20"/>
              <w:jc w:val="both"/>
            </w:pPr>
            <w:r>
              <w:rPr>
                <w:rFonts w:hint="eastAsia"/>
              </w:rPr>
              <w:t>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5A14D1" w:rsidRPr="005A14D1" w:rsidRDefault="0093454E" w:rsidP="0093454E">
            <w:pPr>
              <w:spacing w:line="240" w:lineRule="auto"/>
              <w:ind w:right="-20"/>
              <w:jc w:val="both"/>
            </w:pPr>
            <w:r>
              <w:rPr>
                <w:rFonts w:hint="eastAsia"/>
              </w:rPr>
              <w:t>参数错误</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5A14D1" w:rsidRPr="005A14D1" w:rsidRDefault="0093454E" w:rsidP="001A5425">
            <w:pPr>
              <w:spacing w:line="240" w:lineRule="auto"/>
              <w:ind w:right="-20"/>
              <w:jc w:val="both"/>
            </w:pPr>
            <w:r>
              <w:rPr>
                <w:rFonts w:hint="eastAsia"/>
              </w:rPr>
              <w:t>进一步的信息可以查看返回说明。</w:t>
            </w:r>
          </w:p>
        </w:tc>
      </w:tr>
      <w:tr w:rsidR="0093454E"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93454E" w:rsidRDefault="0093454E" w:rsidP="001A5425">
            <w:pPr>
              <w:spacing w:line="240" w:lineRule="auto"/>
              <w:ind w:right="-20"/>
              <w:jc w:val="both"/>
            </w:pPr>
            <w:r>
              <w:rPr>
                <w:rFonts w:hint="eastAsia"/>
              </w:rPr>
              <w:t>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93454E" w:rsidRDefault="0093454E" w:rsidP="001A5425">
            <w:pPr>
              <w:spacing w:line="240" w:lineRule="auto"/>
              <w:ind w:right="-20"/>
              <w:jc w:val="both"/>
            </w:pPr>
            <w:r>
              <w:rPr>
                <w:rFonts w:hint="eastAsia"/>
              </w:rPr>
              <w:t>签名错误</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93454E" w:rsidRDefault="0093454E" w:rsidP="001A5425">
            <w:pPr>
              <w:spacing w:line="240" w:lineRule="auto"/>
              <w:ind w:right="-20"/>
              <w:jc w:val="both"/>
            </w:pPr>
          </w:p>
        </w:tc>
      </w:tr>
      <w:tr w:rsidR="0093454E" w:rsidRPr="0093454E"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93454E" w:rsidRDefault="0093454E" w:rsidP="001A5425">
            <w:pPr>
              <w:spacing w:line="240" w:lineRule="auto"/>
              <w:ind w:right="-20"/>
              <w:jc w:val="both"/>
            </w:pPr>
            <w:r>
              <w:rPr>
                <w:rFonts w:hint="eastAsia"/>
              </w:rPr>
              <w:t>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93454E" w:rsidRDefault="0093454E" w:rsidP="001A5425">
            <w:pPr>
              <w:spacing w:line="240" w:lineRule="auto"/>
              <w:ind w:right="-20"/>
              <w:jc w:val="both"/>
            </w:pPr>
            <w:r>
              <w:rPr>
                <w:rFonts w:hint="eastAsia"/>
              </w:rPr>
              <w:t>内部错误，一般是无具体原因的错误，比如异常。</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93454E" w:rsidRDefault="0093454E" w:rsidP="0093454E">
            <w:pPr>
              <w:spacing w:line="240" w:lineRule="auto"/>
              <w:ind w:right="-20"/>
              <w:jc w:val="both"/>
            </w:pPr>
            <w:r w:rsidRPr="0093454E">
              <w:rPr>
                <w:rFonts w:hint="eastAsia"/>
              </w:rPr>
              <w:t>加密、解密，各种数据缺失，</w:t>
            </w:r>
            <w:r>
              <w:rPr>
                <w:rFonts w:hint="eastAsia"/>
              </w:rPr>
              <w:t>各种无具体原因的</w:t>
            </w:r>
            <w:r w:rsidRPr="0093454E">
              <w:rPr>
                <w:rFonts w:hint="eastAsia"/>
              </w:rPr>
              <w:t>处理异常等</w:t>
            </w:r>
          </w:p>
        </w:tc>
      </w:tr>
      <w:tr w:rsidR="0093454E" w:rsidRPr="0093454E"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93454E" w:rsidRDefault="0093454E" w:rsidP="001A5425">
            <w:pPr>
              <w:spacing w:line="240" w:lineRule="auto"/>
              <w:ind w:right="-20"/>
              <w:jc w:val="both"/>
            </w:pPr>
            <w:r>
              <w:rPr>
                <w:rFonts w:hint="eastAsia"/>
              </w:rPr>
              <w:t>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93454E" w:rsidRDefault="0093454E" w:rsidP="001A5425">
            <w:pPr>
              <w:spacing w:line="240" w:lineRule="auto"/>
              <w:ind w:right="-20"/>
              <w:jc w:val="both"/>
            </w:pPr>
            <w:r>
              <w:rPr>
                <w:rFonts w:hint="eastAsia"/>
              </w:rPr>
              <w:t>无权访问</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93454E" w:rsidRDefault="0093454E" w:rsidP="0093454E">
            <w:pPr>
              <w:spacing w:line="240" w:lineRule="auto"/>
              <w:ind w:right="-20"/>
              <w:jc w:val="both"/>
            </w:pPr>
            <w:r>
              <w:rPr>
                <w:rFonts w:hint="eastAsia"/>
              </w:rPr>
              <w:t>比如白名单控制时，部分地址无权访问服务器或接口。</w:t>
            </w:r>
          </w:p>
          <w:p w:rsidR="00E036D4" w:rsidRPr="0093454E" w:rsidRDefault="00E036D4" w:rsidP="0093454E">
            <w:pPr>
              <w:spacing w:line="240" w:lineRule="auto"/>
              <w:ind w:right="-20"/>
              <w:jc w:val="both"/>
            </w:pPr>
            <w:r>
              <w:rPr>
                <w:rFonts w:hint="eastAsia"/>
              </w:rPr>
              <w:t>或者商户无权访问某些资源，比如非华为商户不能进行充值调整等。</w:t>
            </w:r>
          </w:p>
        </w:tc>
      </w:tr>
      <w:tr w:rsidR="0093454E" w:rsidRPr="0093454E"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93454E" w:rsidRDefault="0093454E" w:rsidP="001A5425">
            <w:pPr>
              <w:spacing w:line="240" w:lineRule="auto"/>
              <w:ind w:right="-20"/>
              <w:jc w:val="both"/>
            </w:pPr>
            <w:r>
              <w:rPr>
                <w:rFonts w:hint="eastAsia"/>
              </w:rPr>
              <w:t>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93454E" w:rsidRDefault="0093454E" w:rsidP="001A5425">
            <w:pPr>
              <w:spacing w:line="240" w:lineRule="auto"/>
              <w:ind w:right="-20"/>
              <w:jc w:val="both"/>
            </w:pPr>
            <w:r>
              <w:rPr>
                <w:rFonts w:hint="eastAsia"/>
              </w:rPr>
              <w:t>操作失败</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93454E" w:rsidRDefault="0093454E" w:rsidP="0093454E">
            <w:pPr>
              <w:spacing w:line="240" w:lineRule="auto"/>
              <w:ind w:right="-20"/>
              <w:jc w:val="both"/>
            </w:pPr>
            <w:r>
              <w:rPr>
                <w:rFonts w:hint="eastAsia"/>
              </w:rPr>
              <w:t>不区分具体原因的操作失败，进一步的信息可以通过描述获取。</w:t>
            </w:r>
          </w:p>
        </w:tc>
      </w:tr>
      <w:tr w:rsidR="0093454E" w:rsidRPr="0093454E"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93454E" w:rsidRDefault="0093454E" w:rsidP="001A5425">
            <w:pPr>
              <w:spacing w:line="240" w:lineRule="auto"/>
              <w:ind w:right="-20"/>
              <w:jc w:val="both"/>
            </w:pPr>
            <w:r>
              <w:rPr>
                <w:rFonts w:hint="eastAsia"/>
              </w:rPr>
              <w:t>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93454E" w:rsidRDefault="0093454E" w:rsidP="001A5425">
            <w:pPr>
              <w:spacing w:line="240" w:lineRule="auto"/>
              <w:ind w:right="-20"/>
              <w:jc w:val="both"/>
            </w:pPr>
            <w:r>
              <w:rPr>
                <w:rFonts w:hint="eastAsia"/>
              </w:rPr>
              <w:t>无法获取的回调</w:t>
            </w:r>
            <w:r>
              <w:rPr>
                <w:rFonts w:hint="eastAsia"/>
              </w:rPr>
              <w:t>url</w:t>
            </w:r>
            <w:r>
              <w:rPr>
                <w:rFonts w:hint="eastAsia"/>
              </w:rPr>
              <w:t>，因而无法触发回调通知</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93454E" w:rsidRDefault="0093454E" w:rsidP="0093454E">
            <w:pPr>
              <w:spacing w:line="240" w:lineRule="auto"/>
              <w:ind w:right="-20"/>
              <w:jc w:val="both"/>
            </w:pPr>
          </w:p>
        </w:tc>
      </w:tr>
      <w:tr w:rsidR="0093454E" w:rsidRPr="0093454E"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93454E" w:rsidRDefault="00DB2425" w:rsidP="001A5425">
            <w:pPr>
              <w:spacing w:line="240" w:lineRule="auto"/>
              <w:ind w:right="-20"/>
              <w:jc w:val="both"/>
            </w:pPr>
            <w:r>
              <w:rPr>
                <w:rFonts w:hint="eastAsia"/>
              </w:rPr>
              <w:t>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93454E" w:rsidRDefault="00DB2425" w:rsidP="001A5425">
            <w:pPr>
              <w:spacing w:line="240" w:lineRule="auto"/>
              <w:ind w:right="-20"/>
              <w:jc w:val="both"/>
            </w:pPr>
            <w:r>
              <w:rPr>
                <w:rFonts w:hint="eastAsia"/>
              </w:rPr>
              <w:t>获取短信验证码失败</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93454E" w:rsidRDefault="00DB2425" w:rsidP="0093454E">
            <w:pPr>
              <w:spacing w:line="240" w:lineRule="auto"/>
              <w:ind w:right="-20"/>
              <w:jc w:val="both"/>
            </w:pPr>
            <w:r>
              <w:rPr>
                <w:rFonts w:hint="eastAsia"/>
              </w:rPr>
              <w:t>比如：</w:t>
            </w:r>
            <w:r w:rsidRPr="00DB2425">
              <w:rPr>
                <w:rFonts w:hint="eastAsia"/>
              </w:rPr>
              <w:t>发送速率太快或者超过限制（一分钟只能一次，一直不验证的情况下最多十次）</w:t>
            </w:r>
          </w:p>
        </w:tc>
      </w:tr>
      <w:tr w:rsidR="00DB2425" w:rsidRPr="0093454E"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DB2425" w:rsidRDefault="00DB2425" w:rsidP="001A5425">
            <w:pPr>
              <w:spacing w:line="240" w:lineRule="auto"/>
              <w:ind w:right="-20"/>
              <w:jc w:val="both"/>
            </w:pPr>
            <w:r>
              <w:rPr>
                <w:rFonts w:hint="eastAsia"/>
              </w:rPr>
              <w:t>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DB2425" w:rsidRDefault="00DB2425" w:rsidP="001A5425">
            <w:pPr>
              <w:spacing w:line="240" w:lineRule="auto"/>
              <w:ind w:right="-20"/>
              <w:jc w:val="both"/>
            </w:pPr>
            <w:r>
              <w:rPr>
                <w:rFonts w:hint="eastAsia"/>
              </w:rPr>
              <w:t>请求已经接受，待处理</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DB2425" w:rsidRPr="00DB2425" w:rsidRDefault="00DB2425" w:rsidP="0093454E">
            <w:pPr>
              <w:spacing w:line="240" w:lineRule="auto"/>
              <w:ind w:right="-20"/>
              <w:jc w:val="both"/>
            </w:pPr>
            <w:r>
              <w:rPr>
                <w:rFonts w:hint="eastAsia"/>
              </w:rPr>
              <w:t>根据具体功能而定，部分异步接口采用</w:t>
            </w:r>
          </w:p>
        </w:tc>
      </w:tr>
      <w:tr w:rsidR="00DB2425" w:rsidRPr="0093454E"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DB2425" w:rsidRDefault="00DB2425" w:rsidP="001A5425">
            <w:pPr>
              <w:spacing w:line="240" w:lineRule="auto"/>
              <w:ind w:right="-20"/>
              <w:jc w:val="both"/>
            </w:pPr>
            <w:r>
              <w:rPr>
                <w:rFonts w:hint="eastAsia"/>
              </w:rPr>
              <w:t>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DB2425" w:rsidRDefault="00DB2425" w:rsidP="001A5425">
            <w:pPr>
              <w:spacing w:line="240" w:lineRule="auto"/>
              <w:ind w:right="-20"/>
              <w:jc w:val="both"/>
            </w:pPr>
            <w:r>
              <w:rPr>
                <w:rFonts w:hint="eastAsia"/>
              </w:rPr>
              <w:t>被操作的订单是失败订单，无法执行本操作</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DB2425" w:rsidRDefault="00DB2425" w:rsidP="0093454E">
            <w:pPr>
              <w:spacing w:line="240" w:lineRule="auto"/>
              <w:ind w:right="-20"/>
              <w:jc w:val="both"/>
            </w:pPr>
          </w:p>
        </w:tc>
      </w:tr>
      <w:tr w:rsidR="0093454E"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93454E" w:rsidRPr="005A14D1" w:rsidRDefault="0093454E" w:rsidP="001A5425">
            <w:pPr>
              <w:spacing w:line="240" w:lineRule="auto"/>
              <w:ind w:right="-20"/>
              <w:jc w:val="both"/>
            </w:pP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93454E" w:rsidRPr="005A14D1" w:rsidRDefault="0093454E" w:rsidP="001A5425">
            <w:pPr>
              <w:spacing w:line="240" w:lineRule="auto"/>
              <w:ind w:right="-20"/>
              <w:jc w:val="both"/>
            </w:pP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93454E" w:rsidRPr="005A14D1" w:rsidRDefault="0093454E" w:rsidP="001A5425">
            <w:pPr>
              <w:spacing w:line="240" w:lineRule="auto"/>
              <w:ind w:right="-20"/>
              <w:jc w:val="both"/>
            </w:pPr>
          </w:p>
        </w:tc>
      </w:tr>
      <w:tr w:rsidR="0093454E"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93454E" w:rsidRPr="005A14D1" w:rsidRDefault="0093454E" w:rsidP="001A5425">
            <w:pPr>
              <w:spacing w:line="240" w:lineRule="auto"/>
              <w:ind w:right="-20"/>
              <w:jc w:val="both"/>
            </w:pPr>
            <w:r w:rsidRPr="005A14D1">
              <w:t>100001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93454E" w:rsidRPr="005A14D1" w:rsidRDefault="0093454E" w:rsidP="001A5425">
            <w:pPr>
              <w:spacing w:line="240" w:lineRule="auto"/>
              <w:ind w:right="-20"/>
              <w:jc w:val="both"/>
            </w:pPr>
            <w:r w:rsidRPr="005A14D1">
              <w:t>Failed to update the status for a failed credit card trade.</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93454E" w:rsidRPr="005A14D1" w:rsidRDefault="0093454E" w:rsidP="001A5425">
            <w:pPr>
              <w:spacing w:line="240" w:lineRule="auto"/>
              <w:ind w:right="-20"/>
              <w:jc w:val="both"/>
            </w:pPr>
          </w:p>
        </w:tc>
      </w:tr>
      <w:tr w:rsidR="005A14D1"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5A14D1" w:rsidRPr="005A14D1" w:rsidRDefault="005A14D1" w:rsidP="001A5425">
            <w:pPr>
              <w:spacing w:line="240" w:lineRule="auto"/>
              <w:ind w:right="-20"/>
              <w:jc w:val="both"/>
            </w:pPr>
            <w:r w:rsidRPr="005A14D1">
              <w:t>100002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5A14D1" w:rsidRPr="005A14D1" w:rsidRDefault="005A14D1" w:rsidP="001A5425">
            <w:pPr>
              <w:spacing w:line="240" w:lineRule="auto"/>
              <w:ind w:right="-20"/>
              <w:jc w:val="both"/>
            </w:pPr>
            <w:r w:rsidRPr="005A14D1">
              <w:t>Failed to insert trade details during preTrade handling!</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5A14D1" w:rsidRPr="005A14D1" w:rsidRDefault="005A14D1" w:rsidP="001A5425">
            <w:pPr>
              <w:spacing w:line="240" w:lineRule="auto"/>
              <w:ind w:right="-20"/>
              <w:jc w:val="both"/>
            </w:pPr>
          </w:p>
        </w:tc>
      </w:tr>
      <w:tr w:rsidR="005A14D1"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5A14D1" w:rsidRPr="005A14D1" w:rsidRDefault="005A14D1" w:rsidP="001A5425">
            <w:pPr>
              <w:spacing w:line="240" w:lineRule="auto"/>
              <w:ind w:right="-20"/>
              <w:jc w:val="both"/>
            </w:pPr>
            <w:r w:rsidRPr="005A14D1">
              <w:t>100003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5A14D1" w:rsidRPr="005A14D1" w:rsidRDefault="005A14D1" w:rsidP="001A5425">
            <w:pPr>
              <w:spacing w:line="240" w:lineRule="auto"/>
              <w:ind w:right="-20"/>
              <w:jc w:val="both"/>
            </w:pPr>
            <w:r w:rsidRPr="005A14D1">
              <w:t>Failed to update a succeeded trade.</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5A14D1" w:rsidRPr="005A14D1" w:rsidRDefault="005A14D1" w:rsidP="001A5425">
            <w:pPr>
              <w:spacing w:line="240" w:lineRule="auto"/>
              <w:ind w:right="-20"/>
              <w:jc w:val="both"/>
            </w:pPr>
          </w:p>
        </w:tc>
      </w:tr>
      <w:tr w:rsidR="005A14D1"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5A14D1" w:rsidRPr="005A14D1" w:rsidRDefault="005A14D1" w:rsidP="001A5425">
            <w:pPr>
              <w:spacing w:line="240" w:lineRule="auto"/>
              <w:ind w:right="-20"/>
              <w:jc w:val="both"/>
            </w:pPr>
            <w:r w:rsidRPr="005A14D1">
              <w:t>100004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5A14D1" w:rsidRPr="005A14D1" w:rsidRDefault="005A14D1" w:rsidP="001A5425">
            <w:pPr>
              <w:spacing w:line="240" w:lineRule="auto"/>
              <w:ind w:right="-20"/>
              <w:jc w:val="both"/>
            </w:pPr>
            <w:r w:rsidRPr="005A14D1">
              <w:t>Failed to update client information.</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5A14D1" w:rsidRPr="005A14D1" w:rsidRDefault="005A14D1" w:rsidP="001A5425">
            <w:pPr>
              <w:spacing w:line="240" w:lineRule="auto"/>
              <w:ind w:right="-20"/>
              <w:jc w:val="both"/>
            </w:pPr>
          </w:p>
        </w:tc>
      </w:tr>
      <w:tr w:rsidR="005A14D1"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5A14D1" w:rsidRPr="005A14D1" w:rsidRDefault="005A14D1" w:rsidP="001A5425">
            <w:pPr>
              <w:spacing w:line="240" w:lineRule="auto"/>
              <w:ind w:right="-20"/>
              <w:jc w:val="both"/>
            </w:pPr>
            <w:r w:rsidRPr="005A14D1">
              <w:t>100005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5A14D1" w:rsidRPr="005A14D1" w:rsidRDefault="005A14D1" w:rsidP="001A5425">
            <w:pPr>
              <w:spacing w:line="240" w:lineRule="auto"/>
              <w:ind w:right="-20"/>
              <w:jc w:val="both"/>
            </w:pPr>
            <w:r w:rsidRPr="005A14D1">
              <w:t>Failed to bind a client to a device.</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5A14D1" w:rsidRPr="005A14D1" w:rsidRDefault="005A14D1" w:rsidP="001A5425">
            <w:pPr>
              <w:spacing w:line="240" w:lineRule="auto"/>
              <w:ind w:right="-20"/>
              <w:jc w:val="both"/>
            </w:pPr>
          </w:p>
        </w:tc>
      </w:tr>
      <w:tr w:rsidR="005A14D1"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5A14D1" w:rsidRPr="005A14D1" w:rsidRDefault="005A14D1" w:rsidP="001A5425">
            <w:pPr>
              <w:spacing w:line="240" w:lineRule="auto"/>
              <w:ind w:right="-20"/>
              <w:jc w:val="both"/>
            </w:pPr>
            <w:r w:rsidRPr="005A14D1">
              <w:t>100006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5A14D1" w:rsidRPr="005A14D1" w:rsidRDefault="005A14D1" w:rsidP="001A5425">
            <w:pPr>
              <w:spacing w:line="240" w:lineRule="auto"/>
              <w:ind w:right="-20"/>
              <w:jc w:val="both"/>
            </w:pPr>
            <w:r w:rsidRPr="005A14D1">
              <w:t>Failed to update a band card infor.</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5A14D1" w:rsidRPr="005A14D1" w:rsidRDefault="005A14D1" w:rsidP="001A5425">
            <w:pPr>
              <w:spacing w:line="240" w:lineRule="auto"/>
              <w:ind w:right="-20"/>
              <w:jc w:val="both"/>
            </w:pPr>
          </w:p>
        </w:tc>
      </w:tr>
      <w:tr w:rsidR="005A14D1"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5A14D1" w:rsidRPr="005A14D1" w:rsidRDefault="005A14D1" w:rsidP="001A5425">
            <w:pPr>
              <w:spacing w:line="240" w:lineRule="auto"/>
              <w:ind w:right="-20"/>
              <w:jc w:val="both"/>
            </w:pPr>
            <w:r w:rsidRPr="005A14D1">
              <w:t>100007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5A14D1" w:rsidRPr="005A14D1" w:rsidRDefault="005A14D1" w:rsidP="001A5425">
            <w:pPr>
              <w:spacing w:line="240" w:lineRule="auto"/>
              <w:ind w:right="-20"/>
              <w:jc w:val="both"/>
            </w:pPr>
            <w:r w:rsidRPr="005A14D1">
              <w:t>Failed to build the bind relationship.</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5A14D1" w:rsidRPr="005A14D1" w:rsidRDefault="005A14D1" w:rsidP="001A5425">
            <w:pPr>
              <w:spacing w:line="240" w:lineRule="auto"/>
              <w:ind w:right="-20"/>
              <w:jc w:val="both"/>
            </w:pPr>
          </w:p>
        </w:tc>
      </w:tr>
      <w:tr w:rsidR="005A14D1"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5A14D1" w:rsidRPr="005A14D1" w:rsidRDefault="005A14D1" w:rsidP="001A5425">
            <w:pPr>
              <w:spacing w:line="240" w:lineRule="auto"/>
              <w:ind w:right="-20"/>
              <w:jc w:val="both"/>
            </w:pPr>
            <w:r w:rsidRPr="005A14D1">
              <w:t>100008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5A14D1" w:rsidRPr="005A14D1" w:rsidRDefault="005A14D1" w:rsidP="001A5425">
            <w:pPr>
              <w:spacing w:line="240" w:lineRule="auto"/>
              <w:ind w:right="-20"/>
              <w:jc w:val="both"/>
            </w:pPr>
            <w:r w:rsidRPr="005A14D1">
              <w:t>Failed to delete Card information.</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5A14D1" w:rsidRPr="005A14D1" w:rsidRDefault="005A14D1" w:rsidP="001A5425">
            <w:pPr>
              <w:spacing w:line="240" w:lineRule="auto"/>
              <w:ind w:right="-20"/>
              <w:jc w:val="both"/>
            </w:pPr>
          </w:p>
        </w:tc>
      </w:tr>
      <w:tr w:rsidR="005A14D1"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5A14D1" w:rsidRPr="005A14D1" w:rsidRDefault="005A14D1" w:rsidP="001A5425">
            <w:pPr>
              <w:spacing w:line="240" w:lineRule="auto"/>
              <w:ind w:right="-20"/>
              <w:jc w:val="both"/>
            </w:pPr>
            <w:r w:rsidRPr="005A14D1">
              <w:lastRenderedPageBreak/>
              <w:t>100009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5A14D1" w:rsidRPr="005A14D1" w:rsidRDefault="005A14D1" w:rsidP="001A5425">
            <w:pPr>
              <w:spacing w:line="240" w:lineRule="auto"/>
              <w:ind w:right="-20"/>
              <w:jc w:val="both"/>
            </w:pPr>
            <w:r w:rsidRPr="005A14D1">
              <w:t>Failed to delete bind information.</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5A14D1" w:rsidRPr="005A14D1" w:rsidRDefault="005A14D1" w:rsidP="001A5425">
            <w:pPr>
              <w:spacing w:line="240" w:lineRule="auto"/>
              <w:ind w:right="-20"/>
              <w:jc w:val="both"/>
            </w:pPr>
          </w:p>
        </w:tc>
      </w:tr>
      <w:tr w:rsidR="005A14D1"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5A14D1" w:rsidRPr="005A14D1" w:rsidRDefault="005A14D1" w:rsidP="001A5425">
            <w:pPr>
              <w:spacing w:line="240" w:lineRule="auto"/>
              <w:ind w:right="-20"/>
              <w:jc w:val="both"/>
            </w:pPr>
            <w:r w:rsidRPr="005A14D1">
              <w:t>100010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5A14D1" w:rsidRPr="005A14D1" w:rsidRDefault="005A14D1" w:rsidP="001A5425">
            <w:pPr>
              <w:spacing w:line="240" w:lineRule="auto"/>
              <w:ind w:right="-20"/>
              <w:jc w:val="both"/>
            </w:pPr>
            <w:r w:rsidRPr="005A14D1">
              <w:t>Failed to update refund details.</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5A14D1" w:rsidRPr="005A14D1" w:rsidRDefault="005A14D1" w:rsidP="001A5425">
            <w:pPr>
              <w:spacing w:line="240" w:lineRule="auto"/>
              <w:ind w:right="-20"/>
              <w:jc w:val="both"/>
            </w:pPr>
          </w:p>
        </w:tc>
      </w:tr>
      <w:tr w:rsidR="005A14D1"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5A14D1" w:rsidRPr="005A14D1" w:rsidRDefault="005A14D1" w:rsidP="001A5425">
            <w:pPr>
              <w:spacing w:line="240" w:lineRule="auto"/>
              <w:ind w:right="-20"/>
              <w:jc w:val="both"/>
            </w:pPr>
            <w:r w:rsidRPr="005A14D1">
              <w:t>100011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5A14D1" w:rsidRPr="005A14D1" w:rsidRDefault="005A14D1" w:rsidP="001A5425">
            <w:pPr>
              <w:spacing w:line="240" w:lineRule="auto"/>
              <w:ind w:right="-20"/>
              <w:jc w:val="both"/>
            </w:pPr>
            <w:r w:rsidRPr="005A14D1">
              <w:t>Failed to update trade details.</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5A14D1" w:rsidRPr="005A14D1" w:rsidRDefault="005A14D1" w:rsidP="001A5425">
            <w:pPr>
              <w:spacing w:line="240" w:lineRule="auto"/>
              <w:ind w:right="-20"/>
              <w:jc w:val="both"/>
            </w:pPr>
          </w:p>
        </w:tc>
      </w:tr>
      <w:tr w:rsidR="00811A1C"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811A1C" w:rsidRPr="005A14D1" w:rsidRDefault="00811A1C" w:rsidP="001A5425">
            <w:pPr>
              <w:spacing w:line="240" w:lineRule="auto"/>
              <w:ind w:right="-20"/>
              <w:jc w:val="both"/>
            </w:pP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811A1C" w:rsidRPr="005A14D1" w:rsidRDefault="00811A1C" w:rsidP="001A5425">
            <w:pPr>
              <w:spacing w:line="240" w:lineRule="auto"/>
              <w:ind w:right="-20"/>
              <w:jc w:val="both"/>
            </w:pP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811A1C" w:rsidRPr="005A14D1" w:rsidRDefault="00811A1C" w:rsidP="001A5425">
            <w:pPr>
              <w:spacing w:line="240" w:lineRule="auto"/>
              <w:ind w:right="-20"/>
              <w:jc w:val="both"/>
            </w:pPr>
          </w:p>
        </w:tc>
      </w:tr>
      <w:tr w:rsidR="00811A1C"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811A1C" w:rsidRPr="005A14D1" w:rsidRDefault="00811A1C" w:rsidP="001A5425">
            <w:pPr>
              <w:spacing w:line="240" w:lineRule="auto"/>
              <w:ind w:right="-20"/>
              <w:jc w:val="both"/>
            </w:pPr>
            <w:r>
              <w:rPr>
                <w:rFonts w:hint="eastAsia"/>
              </w:rPr>
              <w:t>200041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811A1C" w:rsidRPr="005A14D1" w:rsidRDefault="00811A1C" w:rsidP="001A5425">
            <w:pPr>
              <w:spacing w:line="240" w:lineRule="auto"/>
              <w:ind w:right="-20"/>
              <w:jc w:val="both"/>
            </w:pPr>
            <w:r>
              <w:rPr>
                <w:rFonts w:hint="eastAsia"/>
              </w:rPr>
              <w:t>不支持退款</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811A1C" w:rsidRPr="005A14D1" w:rsidRDefault="00811A1C" w:rsidP="001A5425">
            <w:pPr>
              <w:spacing w:line="240" w:lineRule="auto"/>
              <w:ind w:right="-20"/>
              <w:jc w:val="both"/>
            </w:pPr>
            <w:r>
              <w:rPr>
                <w:rFonts w:hint="eastAsia"/>
              </w:rPr>
              <w:t>比如易宝服务端接口渠道下的游戏卡是不允许退款的。</w:t>
            </w:r>
          </w:p>
        </w:tc>
      </w:tr>
      <w:tr w:rsidR="00811A1C"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811A1C" w:rsidRPr="005A14D1" w:rsidRDefault="00811A1C" w:rsidP="001A5425">
            <w:pPr>
              <w:spacing w:line="240" w:lineRule="auto"/>
              <w:ind w:right="-20"/>
              <w:jc w:val="both"/>
            </w:pP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811A1C" w:rsidRPr="005A14D1" w:rsidRDefault="00811A1C" w:rsidP="001A5425">
            <w:pPr>
              <w:spacing w:line="240" w:lineRule="auto"/>
              <w:ind w:right="-20"/>
              <w:jc w:val="both"/>
            </w:pP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811A1C" w:rsidRPr="005A14D1" w:rsidRDefault="00811A1C" w:rsidP="001A5425">
            <w:pPr>
              <w:spacing w:line="240" w:lineRule="auto"/>
              <w:ind w:right="-20"/>
              <w:jc w:val="both"/>
            </w:pPr>
          </w:p>
        </w:tc>
      </w:tr>
      <w:tr w:rsidR="00206935"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206935" w:rsidRPr="005A14D1" w:rsidRDefault="00206935" w:rsidP="001A5425">
            <w:pPr>
              <w:spacing w:line="240" w:lineRule="auto"/>
              <w:ind w:right="-20"/>
              <w:jc w:val="both"/>
            </w:pP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206935" w:rsidRPr="005A14D1" w:rsidRDefault="00206935" w:rsidP="001A5425">
            <w:pPr>
              <w:spacing w:line="240" w:lineRule="auto"/>
              <w:ind w:right="-20"/>
              <w:jc w:val="both"/>
            </w:pP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206935" w:rsidRPr="005A14D1" w:rsidRDefault="00206935" w:rsidP="001A5425">
            <w:pPr>
              <w:spacing w:line="240" w:lineRule="auto"/>
              <w:ind w:right="-20"/>
              <w:jc w:val="both"/>
            </w:pPr>
          </w:p>
        </w:tc>
      </w:tr>
      <w:tr w:rsidR="00206935"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206935" w:rsidRPr="005A14D1" w:rsidRDefault="00206935" w:rsidP="001A5425">
            <w:pPr>
              <w:spacing w:line="240" w:lineRule="auto"/>
              <w:ind w:right="-20"/>
              <w:jc w:val="both"/>
            </w:pPr>
            <w:r w:rsidRPr="00206935">
              <w:t>400008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206935" w:rsidRPr="005A14D1" w:rsidRDefault="00206935" w:rsidP="001A5425">
            <w:pPr>
              <w:spacing w:line="240" w:lineRule="auto"/>
              <w:ind w:right="-20"/>
              <w:jc w:val="both"/>
            </w:pPr>
            <w:r w:rsidRPr="00206935">
              <w:rPr>
                <w:rFonts w:hint="eastAsia"/>
              </w:rPr>
              <w:t>不存在的代理商</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206935" w:rsidRPr="005A14D1" w:rsidRDefault="00206935" w:rsidP="001A5425">
            <w:pPr>
              <w:spacing w:line="240" w:lineRule="auto"/>
              <w:ind w:right="-20"/>
              <w:jc w:val="both"/>
            </w:pPr>
          </w:p>
        </w:tc>
      </w:tr>
      <w:tr w:rsidR="00206935"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206935" w:rsidRPr="00206935" w:rsidRDefault="00206935" w:rsidP="001A5425">
            <w:pPr>
              <w:spacing w:line="240" w:lineRule="auto"/>
              <w:ind w:right="-20"/>
              <w:jc w:val="both"/>
            </w:pPr>
            <w:r w:rsidRPr="00206935">
              <w:t>400011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206935" w:rsidRPr="00206935" w:rsidRDefault="00206935" w:rsidP="001A5425">
            <w:pPr>
              <w:spacing w:line="240" w:lineRule="auto"/>
              <w:ind w:right="-20"/>
              <w:jc w:val="both"/>
            </w:pPr>
            <w:r w:rsidRPr="00206935">
              <w:rPr>
                <w:rFonts w:hint="eastAsia"/>
              </w:rPr>
              <w:t>暂不支持该类充值卡</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206935" w:rsidRPr="005A14D1" w:rsidRDefault="00206935" w:rsidP="001A5425">
            <w:pPr>
              <w:spacing w:line="240" w:lineRule="auto"/>
              <w:ind w:right="-20"/>
              <w:jc w:val="both"/>
            </w:pPr>
          </w:p>
        </w:tc>
      </w:tr>
      <w:tr w:rsidR="00206935"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206935" w:rsidRPr="00206935" w:rsidRDefault="00206935" w:rsidP="001A5425">
            <w:pPr>
              <w:spacing w:line="240" w:lineRule="auto"/>
              <w:ind w:right="-20"/>
              <w:jc w:val="both"/>
            </w:pPr>
            <w:r w:rsidRPr="00206935">
              <w:t>400012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206935" w:rsidRPr="00206935" w:rsidRDefault="00206935" w:rsidP="001A5425">
            <w:pPr>
              <w:spacing w:line="240" w:lineRule="auto"/>
              <w:ind w:right="-20"/>
              <w:jc w:val="both"/>
            </w:pPr>
            <w:r w:rsidRPr="00206935">
              <w:rPr>
                <w:rFonts w:hint="eastAsia"/>
              </w:rPr>
              <w:t>指定区域与卡密码区域不一致</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206935" w:rsidRPr="005A14D1" w:rsidRDefault="00206935" w:rsidP="001A5425">
            <w:pPr>
              <w:spacing w:line="240" w:lineRule="auto"/>
              <w:ind w:right="-20"/>
              <w:jc w:val="both"/>
            </w:pPr>
          </w:p>
        </w:tc>
      </w:tr>
      <w:tr w:rsidR="00206935"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206935" w:rsidRPr="00206935" w:rsidRDefault="00206935" w:rsidP="001A5425">
            <w:pPr>
              <w:spacing w:line="240" w:lineRule="auto"/>
              <w:ind w:right="-20"/>
              <w:jc w:val="both"/>
            </w:pPr>
            <w:r w:rsidRPr="00206935">
              <w:t>400013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206935" w:rsidRPr="00206935" w:rsidRDefault="00206935" w:rsidP="001A5425">
            <w:pPr>
              <w:spacing w:line="240" w:lineRule="auto"/>
              <w:ind w:right="-20"/>
              <w:jc w:val="both"/>
            </w:pPr>
            <w:r w:rsidRPr="00206935">
              <w:rPr>
                <w:rFonts w:hint="eastAsia"/>
              </w:rPr>
              <w:t>面值不正确</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206935" w:rsidRPr="005A14D1" w:rsidRDefault="00206935" w:rsidP="001A5425">
            <w:pPr>
              <w:spacing w:line="240" w:lineRule="auto"/>
              <w:ind w:right="-20"/>
              <w:jc w:val="both"/>
            </w:pPr>
          </w:p>
        </w:tc>
      </w:tr>
      <w:tr w:rsidR="00206935"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206935" w:rsidRPr="00206935" w:rsidRDefault="00206935" w:rsidP="001A5425">
            <w:pPr>
              <w:spacing w:line="240" w:lineRule="auto"/>
              <w:ind w:right="-20"/>
              <w:jc w:val="both"/>
            </w:pPr>
            <w:r w:rsidRPr="00206935">
              <w:t>400015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206935" w:rsidRPr="00206935" w:rsidRDefault="00206935" w:rsidP="001A5425">
            <w:pPr>
              <w:spacing w:line="240" w:lineRule="auto"/>
              <w:ind w:right="-20"/>
              <w:jc w:val="both"/>
            </w:pPr>
            <w:r w:rsidRPr="00206935">
              <w:rPr>
                <w:rFonts w:hint="eastAsia"/>
              </w:rPr>
              <w:t>卡密码重复</w:t>
            </w:r>
            <w:r w:rsidR="000C304E">
              <w:rPr>
                <w:rFonts w:hint="eastAsia"/>
              </w:rPr>
              <w:t>，卡余额使用完情况下出现。</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206935" w:rsidRPr="005A14D1" w:rsidRDefault="00206935" w:rsidP="001A5425">
            <w:pPr>
              <w:spacing w:line="240" w:lineRule="auto"/>
              <w:ind w:right="-20"/>
              <w:jc w:val="both"/>
            </w:pPr>
          </w:p>
        </w:tc>
      </w:tr>
      <w:tr w:rsidR="00206935"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206935" w:rsidRPr="00206935" w:rsidRDefault="00206935" w:rsidP="001A5425">
            <w:pPr>
              <w:spacing w:line="240" w:lineRule="auto"/>
              <w:ind w:right="-20"/>
              <w:jc w:val="both"/>
            </w:pPr>
            <w:r w:rsidRPr="00206935">
              <w:t>400016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206935" w:rsidRPr="00206935" w:rsidRDefault="00206935" w:rsidP="001A5425">
            <w:pPr>
              <w:spacing w:line="240" w:lineRule="auto"/>
              <w:ind w:right="-20"/>
              <w:jc w:val="both"/>
            </w:pPr>
            <w:r w:rsidRPr="00206935">
              <w:rPr>
                <w:rFonts w:hint="eastAsia"/>
              </w:rPr>
              <w:t>序列号重复</w:t>
            </w:r>
            <w:r w:rsidR="000C304E">
              <w:rPr>
                <w:rFonts w:hint="eastAsia"/>
              </w:rPr>
              <w:t>，卡余额使用完成情况下出现。</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206935" w:rsidRPr="005A14D1" w:rsidRDefault="00206935" w:rsidP="001A5425">
            <w:pPr>
              <w:spacing w:line="240" w:lineRule="auto"/>
              <w:ind w:right="-20"/>
              <w:jc w:val="both"/>
            </w:pPr>
          </w:p>
        </w:tc>
      </w:tr>
      <w:tr w:rsidR="00206935"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206935" w:rsidRPr="00206935" w:rsidRDefault="00206935" w:rsidP="001A5425">
            <w:pPr>
              <w:spacing w:line="240" w:lineRule="auto"/>
              <w:ind w:right="-20"/>
              <w:jc w:val="both"/>
            </w:pPr>
            <w:r w:rsidRPr="00206935">
              <w:t>400017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206935" w:rsidRPr="00206935" w:rsidRDefault="00206935" w:rsidP="001A5425">
            <w:pPr>
              <w:spacing w:line="240" w:lineRule="auto"/>
              <w:ind w:right="-20"/>
              <w:jc w:val="both"/>
            </w:pPr>
            <w:r w:rsidRPr="00206935">
              <w:rPr>
                <w:rFonts w:hint="eastAsia"/>
              </w:rPr>
              <w:t>超过约定交易限额，超过每天约定的交易限额，可以不限制</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206935" w:rsidRPr="005A14D1" w:rsidRDefault="00206935" w:rsidP="001A5425">
            <w:pPr>
              <w:spacing w:line="240" w:lineRule="auto"/>
              <w:ind w:right="-20"/>
              <w:jc w:val="both"/>
            </w:pPr>
          </w:p>
        </w:tc>
      </w:tr>
      <w:tr w:rsidR="00206935"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206935" w:rsidRPr="00206935" w:rsidRDefault="00206935" w:rsidP="001A5425">
            <w:pPr>
              <w:spacing w:line="240" w:lineRule="auto"/>
              <w:ind w:right="-20"/>
              <w:jc w:val="both"/>
            </w:pPr>
            <w:r w:rsidRPr="00206935">
              <w:t>400018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206935" w:rsidRPr="00206935" w:rsidRDefault="00206935" w:rsidP="001A5425">
            <w:pPr>
              <w:spacing w:line="240" w:lineRule="auto"/>
              <w:ind w:right="-20"/>
              <w:jc w:val="both"/>
            </w:pPr>
            <w:r w:rsidRPr="00206935">
              <w:rPr>
                <w:rFonts w:hint="eastAsia"/>
              </w:rPr>
              <w:t>交易结果不能确定，交易结果不能确定，需要人工确定最终结果</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206935" w:rsidRPr="005A14D1" w:rsidRDefault="00206935" w:rsidP="001A5425">
            <w:pPr>
              <w:spacing w:line="240" w:lineRule="auto"/>
              <w:ind w:right="-20"/>
              <w:jc w:val="both"/>
            </w:pPr>
          </w:p>
        </w:tc>
      </w:tr>
      <w:tr w:rsidR="00206935"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206935" w:rsidRPr="00206935" w:rsidRDefault="00206935" w:rsidP="001A5425">
            <w:pPr>
              <w:spacing w:line="240" w:lineRule="auto"/>
              <w:ind w:right="-20"/>
              <w:jc w:val="both"/>
            </w:pPr>
            <w:r w:rsidRPr="00206935">
              <w:t>400019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206935" w:rsidRPr="00206935" w:rsidRDefault="00206935" w:rsidP="001A5425">
            <w:pPr>
              <w:spacing w:line="240" w:lineRule="auto"/>
              <w:ind w:right="-20"/>
              <w:jc w:val="both"/>
            </w:pPr>
            <w:r w:rsidRPr="00206935">
              <w:rPr>
                <w:rFonts w:hint="eastAsia"/>
              </w:rPr>
              <w:t>无效的充值卡</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206935" w:rsidRPr="005A14D1" w:rsidRDefault="00206935" w:rsidP="001A5425">
            <w:pPr>
              <w:spacing w:line="240" w:lineRule="auto"/>
              <w:ind w:right="-20"/>
              <w:jc w:val="both"/>
            </w:pPr>
          </w:p>
        </w:tc>
      </w:tr>
      <w:tr w:rsidR="00206935"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206935" w:rsidRPr="00206935" w:rsidRDefault="00206935" w:rsidP="001A5425">
            <w:pPr>
              <w:spacing w:line="240" w:lineRule="auto"/>
              <w:ind w:right="-20"/>
              <w:jc w:val="both"/>
            </w:pPr>
            <w:r w:rsidRPr="00206935">
              <w:t>400021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206935" w:rsidRPr="00206935" w:rsidRDefault="00206935" w:rsidP="001A5425">
            <w:pPr>
              <w:spacing w:line="240" w:lineRule="auto"/>
              <w:ind w:right="-20"/>
              <w:jc w:val="both"/>
            </w:pPr>
            <w:r w:rsidRPr="00206935">
              <w:rPr>
                <w:rFonts w:hint="eastAsia"/>
              </w:rPr>
              <w:t>代理商已经暂停交易</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206935" w:rsidRPr="005A14D1" w:rsidRDefault="00206935" w:rsidP="001A5425">
            <w:pPr>
              <w:spacing w:line="240" w:lineRule="auto"/>
              <w:ind w:right="-20"/>
              <w:jc w:val="both"/>
            </w:pPr>
          </w:p>
        </w:tc>
      </w:tr>
      <w:tr w:rsidR="00206935"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206935" w:rsidRPr="00206935" w:rsidRDefault="00206935" w:rsidP="001A5425">
            <w:pPr>
              <w:spacing w:line="240" w:lineRule="auto"/>
              <w:ind w:right="-20"/>
              <w:jc w:val="both"/>
            </w:pPr>
            <w:r w:rsidRPr="00206935">
              <w:t>400022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206935" w:rsidRPr="00206935" w:rsidRDefault="00206935" w:rsidP="001A5425">
            <w:pPr>
              <w:spacing w:line="240" w:lineRule="auto"/>
              <w:ind w:right="-20"/>
              <w:jc w:val="both"/>
            </w:pPr>
            <w:r w:rsidRPr="00206935">
              <w:rPr>
                <w:rFonts w:hint="eastAsia"/>
              </w:rPr>
              <w:t>交易品种没有定义</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206935" w:rsidRPr="005A14D1" w:rsidRDefault="00206935" w:rsidP="001A5425">
            <w:pPr>
              <w:spacing w:line="240" w:lineRule="auto"/>
              <w:ind w:right="-20"/>
              <w:jc w:val="both"/>
            </w:pPr>
          </w:p>
        </w:tc>
      </w:tr>
      <w:tr w:rsidR="00206935"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206935" w:rsidRPr="00206935" w:rsidRDefault="00206935" w:rsidP="001A5425">
            <w:pPr>
              <w:spacing w:line="240" w:lineRule="auto"/>
              <w:ind w:right="-20"/>
              <w:jc w:val="both"/>
            </w:pPr>
            <w:r w:rsidRPr="00206935">
              <w:t>400026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206935" w:rsidRPr="00206935" w:rsidRDefault="00206935" w:rsidP="001A5425">
            <w:pPr>
              <w:spacing w:line="240" w:lineRule="auto"/>
              <w:ind w:right="-20"/>
              <w:jc w:val="both"/>
            </w:pPr>
            <w:r w:rsidRPr="00206935">
              <w:rPr>
                <w:rFonts w:hint="eastAsia"/>
              </w:rPr>
              <w:t>该代理商未开通该品种</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206935" w:rsidRPr="005A14D1" w:rsidRDefault="00206935" w:rsidP="001A5425">
            <w:pPr>
              <w:spacing w:line="240" w:lineRule="auto"/>
              <w:ind w:right="-20"/>
              <w:jc w:val="both"/>
            </w:pPr>
          </w:p>
        </w:tc>
      </w:tr>
      <w:tr w:rsidR="00206935"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206935" w:rsidRPr="00206935" w:rsidRDefault="00206935" w:rsidP="001A5425">
            <w:pPr>
              <w:spacing w:line="240" w:lineRule="auto"/>
              <w:ind w:right="-20"/>
              <w:jc w:val="both"/>
            </w:pPr>
            <w:r w:rsidRPr="00206935">
              <w:t>400027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206935" w:rsidRPr="00206935" w:rsidRDefault="00206935" w:rsidP="001A5425">
            <w:pPr>
              <w:spacing w:line="240" w:lineRule="auto"/>
              <w:ind w:right="-20"/>
              <w:jc w:val="both"/>
            </w:pPr>
            <w:r w:rsidRPr="00206935">
              <w:rPr>
                <w:rFonts w:hint="eastAsia"/>
              </w:rPr>
              <w:t>密码或序号不足位</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206935" w:rsidRPr="005A14D1" w:rsidRDefault="00206935" w:rsidP="001A5425">
            <w:pPr>
              <w:spacing w:line="240" w:lineRule="auto"/>
              <w:ind w:right="-20"/>
              <w:jc w:val="both"/>
            </w:pPr>
          </w:p>
        </w:tc>
      </w:tr>
      <w:tr w:rsidR="001D69BB"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1D69BB" w:rsidRPr="00206935" w:rsidRDefault="001D69BB" w:rsidP="001A5425">
            <w:pPr>
              <w:spacing w:line="240" w:lineRule="auto"/>
              <w:ind w:right="-20"/>
              <w:jc w:val="both"/>
            </w:pPr>
            <w:r w:rsidRPr="00206935">
              <w:t>400028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1D69BB" w:rsidRPr="00206935" w:rsidRDefault="001D69BB" w:rsidP="001A5425">
            <w:pPr>
              <w:spacing w:line="240" w:lineRule="auto"/>
              <w:ind w:right="-20"/>
              <w:jc w:val="both"/>
            </w:pPr>
            <w:r w:rsidRPr="00206935">
              <w:rPr>
                <w:rFonts w:hint="eastAsia"/>
              </w:rPr>
              <w:t>成功金额小于申报金额，面额不足</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1D69BB" w:rsidRPr="005A14D1" w:rsidRDefault="001D69BB" w:rsidP="001A5425">
            <w:pPr>
              <w:spacing w:line="240" w:lineRule="auto"/>
              <w:ind w:right="-20"/>
              <w:jc w:val="both"/>
            </w:pPr>
            <w:r>
              <w:rPr>
                <w:rFonts w:hint="eastAsia"/>
              </w:rPr>
              <w:t>表示成功，充值卡已经使用。</w:t>
            </w:r>
          </w:p>
        </w:tc>
      </w:tr>
      <w:tr w:rsidR="001D69BB"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1D69BB" w:rsidRPr="00206935" w:rsidRDefault="001D69BB" w:rsidP="001A5425">
            <w:pPr>
              <w:spacing w:line="240" w:lineRule="auto"/>
              <w:ind w:right="-20"/>
              <w:jc w:val="both"/>
            </w:pPr>
            <w:r w:rsidRPr="00206935">
              <w:t>400029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1D69BB" w:rsidRPr="00206935" w:rsidRDefault="001D69BB" w:rsidP="001A5425">
            <w:pPr>
              <w:spacing w:line="240" w:lineRule="auto"/>
              <w:ind w:right="-20"/>
              <w:jc w:val="both"/>
            </w:pPr>
            <w:r w:rsidRPr="00206935">
              <w:rPr>
                <w:rFonts w:hint="eastAsia"/>
              </w:rPr>
              <w:t>成功金额大于申报金额，面额超出本次消费</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1D69BB" w:rsidRPr="005A14D1" w:rsidRDefault="001D69BB" w:rsidP="001A5425">
            <w:pPr>
              <w:spacing w:line="240" w:lineRule="auto"/>
              <w:ind w:right="-20"/>
              <w:jc w:val="both"/>
            </w:pPr>
            <w:r>
              <w:rPr>
                <w:rFonts w:hint="eastAsia"/>
              </w:rPr>
              <w:t>表示成功，充值卡已经使用。</w:t>
            </w:r>
          </w:p>
        </w:tc>
      </w:tr>
      <w:tr w:rsidR="005850BE"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5850BE" w:rsidRPr="00206935" w:rsidRDefault="005850BE" w:rsidP="001A5425">
            <w:pPr>
              <w:spacing w:line="240" w:lineRule="auto"/>
              <w:ind w:right="-20"/>
              <w:jc w:val="both"/>
            </w:pP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5850BE" w:rsidRPr="00206935" w:rsidRDefault="005850BE" w:rsidP="001A5425">
            <w:pPr>
              <w:spacing w:line="240" w:lineRule="auto"/>
              <w:ind w:right="-20"/>
              <w:jc w:val="both"/>
            </w:pP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5850BE" w:rsidRDefault="005850BE" w:rsidP="001A5425">
            <w:pPr>
              <w:spacing w:line="240" w:lineRule="auto"/>
              <w:ind w:right="-20"/>
              <w:jc w:val="both"/>
            </w:pPr>
          </w:p>
        </w:tc>
      </w:tr>
      <w:tr w:rsidR="00FD528A"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FD528A" w:rsidRPr="00206935" w:rsidRDefault="00FD528A" w:rsidP="00FD528A">
            <w:pPr>
              <w:spacing w:line="240" w:lineRule="auto"/>
              <w:ind w:right="-20"/>
              <w:jc w:val="both"/>
            </w:pPr>
            <w:r w:rsidRPr="00584DA6">
              <w:rPr>
                <w:rFonts w:hint="eastAsia"/>
              </w:rPr>
              <w:t>411201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FD528A" w:rsidRPr="00206935" w:rsidRDefault="00FD528A" w:rsidP="001A5425">
            <w:pPr>
              <w:spacing w:line="240" w:lineRule="auto"/>
              <w:ind w:right="-20"/>
              <w:jc w:val="both"/>
            </w:pPr>
            <w:r w:rsidRPr="00584DA6">
              <w:rPr>
                <w:rFonts w:hint="eastAsia"/>
              </w:rPr>
              <w:t>您输入的充值卡密码错误</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FD528A" w:rsidRDefault="00FD528A" w:rsidP="001A5425">
            <w:pPr>
              <w:spacing w:line="240" w:lineRule="auto"/>
              <w:ind w:right="-20"/>
              <w:jc w:val="both"/>
            </w:pPr>
          </w:p>
        </w:tc>
      </w:tr>
      <w:tr w:rsidR="003139CA"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3139CA" w:rsidRPr="00584DA6" w:rsidRDefault="003139CA" w:rsidP="00FD528A">
            <w:pPr>
              <w:spacing w:line="240" w:lineRule="auto"/>
              <w:ind w:right="-20"/>
              <w:jc w:val="both"/>
            </w:pPr>
            <w:r>
              <w:rPr>
                <w:rFonts w:hint="eastAsia"/>
                <w:color w:val="FF0000"/>
              </w:rPr>
              <w:t>411</w:t>
            </w:r>
            <w:r w:rsidRPr="005670FB">
              <w:rPr>
                <w:rFonts w:hint="eastAsia"/>
              </w:rPr>
              <w:t>201</w:t>
            </w:r>
            <w:r>
              <w:rPr>
                <w:rFonts w:hint="eastAsia"/>
              </w:rPr>
              <w:t>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3139CA" w:rsidRPr="00584DA6" w:rsidRDefault="003139CA" w:rsidP="001A5425">
            <w:pPr>
              <w:spacing w:line="240" w:lineRule="auto"/>
              <w:ind w:right="-20"/>
              <w:jc w:val="both"/>
            </w:pPr>
            <w:r>
              <w:rPr>
                <w:rFonts w:hint="eastAsia"/>
              </w:rPr>
              <w:t>证书验证错误</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3139CA" w:rsidRDefault="003139CA" w:rsidP="001A5425">
            <w:pPr>
              <w:spacing w:line="240" w:lineRule="auto"/>
              <w:ind w:right="-20"/>
              <w:jc w:val="both"/>
            </w:pPr>
          </w:p>
        </w:tc>
      </w:tr>
      <w:tr w:rsidR="00FD528A"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FD528A" w:rsidRDefault="00FD528A" w:rsidP="00FD528A">
            <w:pPr>
              <w:spacing w:line="240" w:lineRule="auto"/>
              <w:ind w:right="-20"/>
              <w:jc w:val="both"/>
            </w:pPr>
            <w:r w:rsidRPr="00584DA6">
              <w:rPr>
                <w:rFonts w:hint="eastAsia"/>
              </w:rPr>
              <w:t>411202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FD528A" w:rsidRPr="00206935" w:rsidRDefault="00FD528A" w:rsidP="001A5425">
            <w:pPr>
              <w:spacing w:line="240" w:lineRule="auto"/>
              <w:ind w:right="-20"/>
              <w:jc w:val="both"/>
            </w:pPr>
            <w:r w:rsidRPr="00584DA6">
              <w:rPr>
                <w:rFonts w:hint="eastAsia"/>
              </w:rPr>
              <w:t>您输入的充值卡已被使用</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FD528A" w:rsidRDefault="00FD528A" w:rsidP="001A5425">
            <w:pPr>
              <w:spacing w:line="240" w:lineRule="auto"/>
              <w:ind w:right="-20"/>
              <w:jc w:val="both"/>
            </w:pPr>
          </w:p>
        </w:tc>
      </w:tr>
      <w:tr w:rsidR="00FD528A"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FD528A" w:rsidRDefault="00FD528A" w:rsidP="00FD528A">
            <w:pPr>
              <w:spacing w:line="240" w:lineRule="auto"/>
              <w:ind w:right="-20"/>
              <w:jc w:val="both"/>
            </w:pPr>
            <w:r w:rsidRPr="00584DA6">
              <w:rPr>
                <w:rFonts w:hint="eastAsia"/>
              </w:rPr>
              <w:t>411203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FD528A" w:rsidRPr="00206935" w:rsidRDefault="00FD528A" w:rsidP="001A5425">
            <w:pPr>
              <w:spacing w:line="240" w:lineRule="auto"/>
              <w:ind w:right="-20"/>
              <w:jc w:val="both"/>
            </w:pPr>
            <w:r w:rsidRPr="00584DA6">
              <w:rPr>
                <w:rFonts w:hint="eastAsia"/>
              </w:rPr>
              <w:t>您输入的充值卡密码非法</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FD528A" w:rsidRDefault="00FD528A" w:rsidP="001A5425">
            <w:pPr>
              <w:spacing w:line="240" w:lineRule="auto"/>
              <w:ind w:right="-20"/>
              <w:jc w:val="both"/>
            </w:pPr>
          </w:p>
        </w:tc>
      </w:tr>
      <w:tr w:rsidR="00FD528A"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FD528A" w:rsidRDefault="00FD528A" w:rsidP="00FD528A">
            <w:pPr>
              <w:spacing w:line="240" w:lineRule="auto"/>
              <w:ind w:right="-20"/>
              <w:jc w:val="both"/>
            </w:pPr>
            <w:r w:rsidRPr="00584DA6">
              <w:rPr>
                <w:rFonts w:hint="eastAsia"/>
              </w:rPr>
              <w:t>411204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FD528A" w:rsidRPr="00206935" w:rsidRDefault="00FD528A" w:rsidP="001A5425">
            <w:pPr>
              <w:spacing w:line="240" w:lineRule="auto"/>
              <w:ind w:right="-20"/>
              <w:jc w:val="both"/>
            </w:pPr>
            <w:r w:rsidRPr="00584DA6">
              <w:rPr>
                <w:rFonts w:hint="eastAsia"/>
              </w:rPr>
              <w:t>您输入的卡号或密码错误次数过多</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FD528A" w:rsidRDefault="00FD528A" w:rsidP="001A5425">
            <w:pPr>
              <w:spacing w:line="240" w:lineRule="auto"/>
              <w:ind w:right="-20"/>
              <w:jc w:val="both"/>
            </w:pPr>
          </w:p>
        </w:tc>
      </w:tr>
      <w:tr w:rsidR="00FD528A"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FD528A" w:rsidRDefault="00FD528A" w:rsidP="00FD528A">
            <w:pPr>
              <w:spacing w:line="240" w:lineRule="auto"/>
              <w:ind w:right="-20"/>
              <w:jc w:val="both"/>
            </w:pPr>
            <w:r w:rsidRPr="00584DA6">
              <w:rPr>
                <w:rFonts w:hint="eastAsia"/>
              </w:rPr>
              <w:t>411205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FD528A" w:rsidRPr="00206935" w:rsidRDefault="00FD528A" w:rsidP="001A5425">
            <w:pPr>
              <w:spacing w:line="240" w:lineRule="auto"/>
              <w:ind w:right="-20"/>
              <w:jc w:val="both"/>
            </w:pPr>
            <w:r w:rsidRPr="00584DA6">
              <w:rPr>
                <w:rFonts w:hint="eastAsia"/>
              </w:rPr>
              <w:t>卡号密码正则不匹配或者被禁止</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FD528A" w:rsidRDefault="00FD528A" w:rsidP="001A5425">
            <w:pPr>
              <w:spacing w:line="240" w:lineRule="auto"/>
              <w:ind w:right="-20"/>
              <w:jc w:val="both"/>
            </w:pPr>
          </w:p>
        </w:tc>
      </w:tr>
      <w:tr w:rsidR="00FD528A"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FD528A" w:rsidRDefault="00FD528A" w:rsidP="00FD528A">
            <w:pPr>
              <w:spacing w:line="240" w:lineRule="auto"/>
              <w:ind w:right="-20"/>
              <w:jc w:val="both"/>
            </w:pPr>
            <w:r w:rsidRPr="00584DA6">
              <w:rPr>
                <w:rFonts w:hint="eastAsia"/>
              </w:rPr>
              <w:t>411206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FD528A" w:rsidRPr="00206935" w:rsidRDefault="00FD528A" w:rsidP="001A5425">
            <w:pPr>
              <w:spacing w:line="240" w:lineRule="auto"/>
              <w:ind w:right="-20"/>
              <w:jc w:val="both"/>
            </w:pPr>
            <w:r w:rsidRPr="00584DA6">
              <w:rPr>
                <w:rFonts w:hint="eastAsia"/>
              </w:rPr>
              <w:t>本卡之前被提交过，本次订单失败，不再继续处理</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FD528A" w:rsidRDefault="00FD528A" w:rsidP="001A5425">
            <w:pPr>
              <w:spacing w:line="240" w:lineRule="auto"/>
              <w:ind w:right="-20"/>
              <w:jc w:val="both"/>
            </w:pPr>
          </w:p>
        </w:tc>
      </w:tr>
      <w:tr w:rsidR="00FD528A"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FD528A" w:rsidRDefault="00FD528A" w:rsidP="00FD528A">
            <w:pPr>
              <w:spacing w:line="240" w:lineRule="auto"/>
              <w:ind w:right="-20"/>
              <w:jc w:val="both"/>
            </w:pPr>
            <w:r w:rsidRPr="00584DA6">
              <w:rPr>
                <w:rFonts w:hint="eastAsia"/>
              </w:rPr>
              <w:t>411207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FD528A" w:rsidRPr="00206935" w:rsidRDefault="00FD528A" w:rsidP="001A5425">
            <w:pPr>
              <w:spacing w:line="240" w:lineRule="auto"/>
              <w:ind w:right="-20"/>
              <w:jc w:val="both"/>
            </w:pPr>
            <w:r w:rsidRPr="00584DA6">
              <w:rPr>
                <w:rFonts w:hint="eastAsia"/>
              </w:rPr>
              <w:t>暂不支持该充值卡的支付</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FD528A" w:rsidRDefault="00FD528A" w:rsidP="001A5425">
            <w:pPr>
              <w:spacing w:line="240" w:lineRule="auto"/>
              <w:ind w:right="-20"/>
              <w:jc w:val="both"/>
            </w:pPr>
          </w:p>
        </w:tc>
      </w:tr>
      <w:tr w:rsidR="00FD528A"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FD528A" w:rsidRDefault="00FD528A" w:rsidP="00FD528A">
            <w:pPr>
              <w:spacing w:line="240" w:lineRule="auto"/>
              <w:ind w:right="-20"/>
              <w:jc w:val="both"/>
            </w:pPr>
            <w:r w:rsidRPr="00584DA6">
              <w:rPr>
                <w:rFonts w:hint="eastAsia"/>
              </w:rPr>
              <w:t>411208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FD528A" w:rsidRPr="00206935" w:rsidRDefault="00FD528A" w:rsidP="001A5425">
            <w:pPr>
              <w:spacing w:line="240" w:lineRule="auto"/>
              <w:ind w:right="-20"/>
              <w:jc w:val="both"/>
            </w:pPr>
            <w:r w:rsidRPr="00584DA6">
              <w:rPr>
                <w:rFonts w:hint="eastAsia"/>
              </w:rPr>
              <w:t>您输入的充值卡卡号错误</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FD528A" w:rsidRDefault="00FD528A" w:rsidP="001A5425">
            <w:pPr>
              <w:spacing w:line="240" w:lineRule="auto"/>
              <w:ind w:right="-20"/>
              <w:jc w:val="both"/>
            </w:pPr>
          </w:p>
        </w:tc>
      </w:tr>
      <w:tr w:rsidR="00FD528A"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FD528A" w:rsidRDefault="00FD528A" w:rsidP="00FD528A">
            <w:pPr>
              <w:spacing w:line="240" w:lineRule="auto"/>
              <w:ind w:right="-20"/>
              <w:jc w:val="both"/>
            </w:pPr>
            <w:r w:rsidRPr="00584DA6">
              <w:rPr>
                <w:rFonts w:hint="eastAsia"/>
              </w:rPr>
              <w:lastRenderedPageBreak/>
              <w:t>411209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FD528A" w:rsidRPr="00206935" w:rsidRDefault="00FD528A" w:rsidP="001A5425">
            <w:pPr>
              <w:spacing w:line="240" w:lineRule="auto"/>
              <w:ind w:right="-20"/>
              <w:jc w:val="both"/>
            </w:pPr>
            <w:r w:rsidRPr="00584DA6">
              <w:rPr>
                <w:rFonts w:hint="eastAsia"/>
              </w:rPr>
              <w:t>您输入的充值卡未激活（生成卡）</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FD528A" w:rsidRDefault="00FD528A" w:rsidP="001A5425">
            <w:pPr>
              <w:spacing w:line="240" w:lineRule="auto"/>
              <w:ind w:right="-20"/>
              <w:jc w:val="both"/>
            </w:pPr>
          </w:p>
        </w:tc>
      </w:tr>
      <w:tr w:rsidR="00FD528A"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FD528A" w:rsidRDefault="00FD528A" w:rsidP="00FD528A">
            <w:pPr>
              <w:spacing w:line="240" w:lineRule="auto"/>
              <w:ind w:right="-20"/>
              <w:jc w:val="both"/>
            </w:pPr>
            <w:r w:rsidRPr="00584DA6">
              <w:rPr>
                <w:rFonts w:hint="eastAsia"/>
              </w:rPr>
              <w:t>411210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FD528A" w:rsidRPr="00206935" w:rsidRDefault="00FD528A" w:rsidP="001A5425">
            <w:pPr>
              <w:spacing w:line="240" w:lineRule="auto"/>
              <w:ind w:right="-20"/>
              <w:jc w:val="both"/>
            </w:pPr>
            <w:r w:rsidRPr="00584DA6">
              <w:rPr>
                <w:rFonts w:hint="eastAsia"/>
              </w:rPr>
              <w:t>您输入的充值卡已经作废（能查到有该卡，但是没卡的信息）</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FD528A" w:rsidRDefault="00FD528A" w:rsidP="001A5425">
            <w:pPr>
              <w:spacing w:line="240" w:lineRule="auto"/>
              <w:ind w:right="-20"/>
              <w:jc w:val="both"/>
            </w:pPr>
          </w:p>
        </w:tc>
      </w:tr>
      <w:tr w:rsidR="00FD528A"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FD528A" w:rsidRDefault="00FD528A" w:rsidP="00FD528A">
            <w:pPr>
              <w:spacing w:line="240" w:lineRule="auto"/>
              <w:ind w:right="-20"/>
              <w:jc w:val="both"/>
            </w:pPr>
            <w:r w:rsidRPr="00584DA6">
              <w:rPr>
                <w:rFonts w:hint="eastAsia"/>
              </w:rPr>
              <w:t>411211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FD528A" w:rsidRPr="00206935" w:rsidRDefault="00FD528A" w:rsidP="001A5425">
            <w:pPr>
              <w:spacing w:line="240" w:lineRule="auto"/>
              <w:ind w:right="-20"/>
              <w:jc w:val="both"/>
            </w:pPr>
            <w:r w:rsidRPr="00584DA6">
              <w:rPr>
                <w:rFonts w:hint="eastAsia"/>
              </w:rPr>
              <w:t>您输入的充值卡已过期</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FD528A" w:rsidRDefault="00FD528A" w:rsidP="001A5425">
            <w:pPr>
              <w:spacing w:line="240" w:lineRule="auto"/>
              <w:ind w:right="-20"/>
              <w:jc w:val="both"/>
            </w:pPr>
          </w:p>
        </w:tc>
      </w:tr>
      <w:tr w:rsidR="00FD528A"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FD528A" w:rsidRDefault="00FD528A" w:rsidP="00FD528A">
            <w:pPr>
              <w:spacing w:line="240" w:lineRule="auto"/>
              <w:ind w:right="-20"/>
              <w:jc w:val="both"/>
            </w:pPr>
            <w:r w:rsidRPr="00584DA6">
              <w:rPr>
                <w:rFonts w:hint="eastAsia"/>
              </w:rPr>
              <w:t>411212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FD528A" w:rsidRPr="00206935" w:rsidRDefault="00FD528A" w:rsidP="001A5425">
            <w:pPr>
              <w:spacing w:line="240" w:lineRule="auto"/>
              <w:ind w:right="-20"/>
              <w:jc w:val="both"/>
            </w:pPr>
            <w:r w:rsidRPr="00584DA6">
              <w:rPr>
                <w:rFonts w:hint="eastAsia"/>
              </w:rPr>
              <w:t>您选择的卡面额不正确</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FD528A" w:rsidRDefault="00FD528A" w:rsidP="001A5425">
            <w:pPr>
              <w:spacing w:line="240" w:lineRule="auto"/>
              <w:ind w:right="-20"/>
              <w:jc w:val="both"/>
            </w:pPr>
          </w:p>
        </w:tc>
      </w:tr>
      <w:tr w:rsidR="00FD528A"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FD528A" w:rsidRDefault="00FD528A" w:rsidP="00FD528A">
            <w:pPr>
              <w:spacing w:line="240" w:lineRule="auto"/>
              <w:ind w:right="-20"/>
              <w:jc w:val="both"/>
            </w:pPr>
            <w:r w:rsidRPr="00584DA6">
              <w:rPr>
                <w:rFonts w:hint="eastAsia"/>
              </w:rPr>
              <w:t>411213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FD528A" w:rsidRPr="00206935" w:rsidRDefault="00FD528A" w:rsidP="001A5425">
            <w:pPr>
              <w:spacing w:line="240" w:lineRule="auto"/>
              <w:ind w:right="-20"/>
              <w:jc w:val="both"/>
            </w:pPr>
            <w:r w:rsidRPr="00584DA6">
              <w:rPr>
                <w:rFonts w:hint="eastAsia"/>
              </w:rPr>
              <w:t>该卡为特殊本地业务卡，系统不支持</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FD528A" w:rsidRDefault="00FD528A" w:rsidP="001A5425">
            <w:pPr>
              <w:spacing w:line="240" w:lineRule="auto"/>
              <w:ind w:right="-20"/>
              <w:jc w:val="both"/>
            </w:pPr>
          </w:p>
        </w:tc>
      </w:tr>
      <w:tr w:rsidR="00FD528A"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FD528A" w:rsidRDefault="00FD528A" w:rsidP="00FD528A">
            <w:pPr>
              <w:spacing w:line="240" w:lineRule="auto"/>
              <w:ind w:right="-20"/>
              <w:jc w:val="both"/>
            </w:pPr>
            <w:r w:rsidRPr="00584DA6">
              <w:rPr>
                <w:rFonts w:hint="eastAsia"/>
              </w:rPr>
              <w:t>411214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FD528A" w:rsidRPr="00206935" w:rsidRDefault="00FD528A" w:rsidP="001A5425">
            <w:pPr>
              <w:spacing w:line="240" w:lineRule="auto"/>
              <w:ind w:right="-20"/>
              <w:jc w:val="both"/>
            </w:pPr>
            <w:r w:rsidRPr="00584DA6">
              <w:rPr>
                <w:rFonts w:hint="eastAsia"/>
              </w:rPr>
              <w:t>该卡为增值业务卡，系统不支持</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FD528A" w:rsidRDefault="00FD528A" w:rsidP="001A5425">
            <w:pPr>
              <w:spacing w:line="240" w:lineRule="auto"/>
              <w:ind w:right="-20"/>
              <w:jc w:val="both"/>
            </w:pPr>
          </w:p>
        </w:tc>
      </w:tr>
      <w:tr w:rsidR="00FD528A"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FD528A" w:rsidRDefault="00FD528A" w:rsidP="00FD528A">
            <w:pPr>
              <w:spacing w:line="240" w:lineRule="auto"/>
              <w:ind w:right="-20"/>
              <w:jc w:val="both"/>
            </w:pPr>
            <w:r w:rsidRPr="00584DA6">
              <w:rPr>
                <w:rFonts w:hint="eastAsia"/>
              </w:rPr>
              <w:t>411215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FD528A" w:rsidRPr="00206935" w:rsidRDefault="00FD528A" w:rsidP="001A5425">
            <w:pPr>
              <w:spacing w:line="240" w:lineRule="auto"/>
              <w:ind w:right="-20"/>
              <w:jc w:val="both"/>
            </w:pPr>
            <w:r w:rsidRPr="00584DA6">
              <w:rPr>
                <w:rFonts w:hint="eastAsia"/>
              </w:rPr>
              <w:t>新生卡</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FD528A" w:rsidRDefault="00FD528A" w:rsidP="001A5425">
            <w:pPr>
              <w:spacing w:line="240" w:lineRule="auto"/>
              <w:ind w:right="-20"/>
              <w:jc w:val="both"/>
            </w:pPr>
          </w:p>
        </w:tc>
      </w:tr>
      <w:tr w:rsidR="00FD528A"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FD528A" w:rsidRDefault="00FD528A" w:rsidP="00FD528A">
            <w:pPr>
              <w:spacing w:line="240" w:lineRule="auto"/>
              <w:ind w:right="-20"/>
              <w:jc w:val="both"/>
            </w:pPr>
            <w:r w:rsidRPr="00584DA6">
              <w:rPr>
                <w:rFonts w:hint="eastAsia"/>
              </w:rPr>
              <w:t>411216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FD528A" w:rsidRPr="00206935" w:rsidRDefault="00FD528A" w:rsidP="001A5425">
            <w:pPr>
              <w:spacing w:line="240" w:lineRule="auto"/>
              <w:ind w:right="-20"/>
              <w:jc w:val="both"/>
            </w:pPr>
            <w:r w:rsidRPr="00584DA6">
              <w:rPr>
                <w:rFonts w:hint="eastAsia"/>
              </w:rPr>
              <w:t>系统维护</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FD528A" w:rsidRDefault="00FD528A" w:rsidP="001A5425">
            <w:pPr>
              <w:spacing w:line="240" w:lineRule="auto"/>
              <w:ind w:right="-20"/>
              <w:jc w:val="both"/>
            </w:pPr>
          </w:p>
        </w:tc>
      </w:tr>
      <w:tr w:rsidR="00FD528A"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FD528A" w:rsidRDefault="00FD528A" w:rsidP="00FD528A">
            <w:pPr>
              <w:spacing w:line="240" w:lineRule="auto"/>
              <w:ind w:right="-20"/>
              <w:jc w:val="both"/>
            </w:pPr>
            <w:r w:rsidRPr="00584DA6">
              <w:rPr>
                <w:rFonts w:hint="eastAsia"/>
              </w:rPr>
              <w:t>411217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FD528A" w:rsidRPr="00206935" w:rsidRDefault="00FD528A" w:rsidP="001A5425">
            <w:pPr>
              <w:spacing w:line="240" w:lineRule="auto"/>
              <w:ind w:right="-20"/>
              <w:jc w:val="both"/>
            </w:pPr>
            <w:r w:rsidRPr="00584DA6">
              <w:rPr>
                <w:rFonts w:hint="eastAsia"/>
              </w:rPr>
              <w:t>接口维护</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FD528A" w:rsidRDefault="00FD528A" w:rsidP="001A5425">
            <w:pPr>
              <w:spacing w:line="240" w:lineRule="auto"/>
              <w:ind w:right="-20"/>
              <w:jc w:val="both"/>
            </w:pPr>
          </w:p>
        </w:tc>
      </w:tr>
      <w:tr w:rsidR="00FD528A"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FD528A" w:rsidRDefault="00FD528A" w:rsidP="00FD528A">
            <w:pPr>
              <w:spacing w:line="240" w:lineRule="auto"/>
              <w:ind w:right="-20"/>
              <w:jc w:val="both"/>
            </w:pPr>
            <w:r w:rsidRPr="00584DA6">
              <w:rPr>
                <w:rFonts w:hint="eastAsia"/>
              </w:rPr>
              <w:t>411218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FD528A" w:rsidRPr="00206935" w:rsidRDefault="00FD528A" w:rsidP="001A5425">
            <w:pPr>
              <w:spacing w:line="240" w:lineRule="auto"/>
              <w:ind w:right="-20"/>
              <w:jc w:val="both"/>
            </w:pPr>
            <w:r w:rsidRPr="00584DA6">
              <w:rPr>
                <w:rFonts w:hint="eastAsia"/>
              </w:rPr>
              <w:t>运营商系统维护</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FD528A" w:rsidRDefault="00FD528A" w:rsidP="001A5425">
            <w:pPr>
              <w:spacing w:line="240" w:lineRule="auto"/>
              <w:ind w:right="-20"/>
              <w:jc w:val="both"/>
            </w:pPr>
          </w:p>
        </w:tc>
      </w:tr>
      <w:tr w:rsidR="00FD528A"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FD528A" w:rsidRDefault="00FD528A" w:rsidP="00FD528A">
            <w:pPr>
              <w:spacing w:line="240" w:lineRule="auto"/>
              <w:ind w:right="-20"/>
              <w:jc w:val="both"/>
            </w:pPr>
            <w:r w:rsidRPr="00584DA6">
              <w:rPr>
                <w:rFonts w:hint="eastAsia"/>
              </w:rPr>
              <w:t>411219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FD528A" w:rsidRPr="00206935" w:rsidRDefault="00FD528A" w:rsidP="001A5425">
            <w:pPr>
              <w:spacing w:line="240" w:lineRule="auto"/>
              <w:ind w:right="-20"/>
              <w:jc w:val="both"/>
            </w:pPr>
            <w:r w:rsidRPr="00584DA6">
              <w:rPr>
                <w:rFonts w:hint="eastAsia"/>
              </w:rPr>
              <w:t>系统忙，请稍后再试</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FD528A" w:rsidRDefault="00FD528A" w:rsidP="001A5425">
            <w:pPr>
              <w:spacing w:line="240" w:lineRule="auto"/>
              <w:ind w:right="-20"/>
              <w:jc w:val="both"/>
            </w:pPr>
          </w:p>
        </w:tc>
      </w:tr>
      <w:tr w:rsidR="00FD528A"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FD528A" w:rsidRDefault="00FD528A" w:rsidP="00FD528A">
            <w:pPr>
              <w:spacing w:line="240" w:lineRule="auto"/>
              <w:ind w:right="-20"/>
              <w:jc w:val="both"/>
            </w:pPr>
            <w:r w:rsidRPr="00584DA6">
              <w:rPr>
                <w:rFonts w:hint="eastAsia"/>
              </w:rPr>
              <w:t>411220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FD528A" w:rsidRPr="00206935" w:rsidRDefault="00FD528A" w:rsidP="001A5425">
            <w:pPr>
              <w:spacing w:line="240" w:lineRule="auto"/>
              <w:ind w:right="-20"/>
              <w:jc w:val="both"/>
            </w:pPr>
            <w:r w:rsidRPr="00584DA6">
              <w:rPr>
                <w:rFonts w:hint="eastAsia"/>
              </w:rPr>
              <w:t>未知错误</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FD528A" w:rsidRDefault="00FD528A" w:rsidP="001A5425">
            <w:pPr>
              <w:spacing w:line="240" w:lineRule="auto"/>
              <w:ind w:right="-20"/>
              <w:jc w:val="both"/>
            </w:pPr>
          </w:p>
        </w:tc>
      </w:tr>
      <w:tr w:rsidR="00FD528A"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FD528A" w:rsidRDefault="00FD528A" w:rsidP="00FD528A">
            <w:pPr>
              <w:spacing w:line="240" w:lineRule="auto"/>
              <w:ind w:right="-20"/>
              <w:jc w:val="both"/>
            </w:pPr>
            <w:r w:rsidRPr="00584DA6">
              <w:rPr>
                <w:rFonts w:hint="eastAsia"/>
              </w:rPr>
              <w:t>411221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FD528A" w:rsidRPr="00206935" w:rsidRDefault="008B7D41" w:rsidP="001A5425">
            <w:pPr>
              <w:spacing w:line="240" w:lineRule="auto"/>
              <w:ind w:right="-20"/>
              <w:jc w:val="both"/>
            </w:pPr>
            <w:r w:rsidRPr="008B7D41">
              <w:rPr>
                <w:rFonts w:hint="eastAsia"/>
              </w:rPr>
              <w:t>卡信息错误，请核对后再提交</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FD528A" w:rsidRDefault="00287AFB" w:rsidP="001A5425">
            <w:pPr>
              <w:spacing w:line="240" w:lineRule="auto"/>
              <w:ind w:right="-20"/>
              <w:jc w:val="both"/>
            </w:pPr>
            <w:r>
              <w:rPr>
                <w:rFonts w:hint="eastAsia"/>
              </w:rPr>
              <w:t>原始</w:t>
            </w:r>
            <w:r>
              <w:rPr>
                <w:rFonts w:hint="eastAsia"/>
              </w:rPr>
              <w:t>szf</w:t>
            </w:r>
            <w:r>
              <w:rPr>
                <w:rFonts w:hint="eastAsia"/>
              </w:rPr>
              <w:t>解释由于很难理解，因而修改为这样。</w:t>
            </w:r>
          </w:p>
          <w:p w:rsidR="00287AFB" w:rsidRDefault="00287AFB" w:rsidP="001A5425">
            <w:pPr>
              <w:spacing w:line="240" w:lineRule="auto"/>
              <w:ind w:right="-20"/>
              <w:jc w:val="both"/>
            </w:pPr>
            <w:r>
              <w:rPr>
                <w:rFonts w:hint="eastAsia"/>
              </w:rPr>
              <w:t>原始定义：</w:t>
            </w:r>
            <w:r w:rsidRPr="00584DA6">
              <w:rPr>
                <w:rFonts w:hint="eastAsia"/>
              </w:rPr>
              <w:t>本卡之前被处理完毕，本次订单失败，不再继续处理</w:t>
            </w:r>
          </w:p>
        </w:tc>
      </w:tr>
      <w:tr w:rsidR="00DB3CA1"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DB3CA1" w:rsidRPr="00584DA6" w:rsidRDefault="00DB3CA1" w:rsidP="00FD528A">
            <w:pPr>
              <w:spacing w:line="240" w:lineRule="auto"/>
              <w:ind w:right="-20"/>
              <w:jc w:val="both"/>
            </w:pPr>
            <w:r w:rsidRPr="00584DA6">
              <w:rPr>
                <w:rFonts w:hint="eastAsia"/>
              </w:rPr>
              <w:t>41122</w:t>
            </w:r>
            <w:r>
              <w:rPr>
                <w:rFonts w:hint="eastAsia"/>
              </w:rPr>
              <w:t>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DB3CA1" w:rsidRPr="00584DA6" w:rsidRDefault="00DB3CA1" w:rsidP="00DB3CA1">
            <w:pPr>
              <w:spacing w:line="240" w:lineRule="auto"/>
              <w:ind w:right="-20"/>
              <w:jc w:val="both"/>
            </w:pPr>
            <w:r>
              <w:rPr>
                <w:rFonts w:hint="eastAsia"/>
              </w:rPr>
              <w:t>此卡扣费异常，请联系神州付客服处理。</w:t>
            </w:r>
            <w:r>
              <w:rPr>
                <w:rFonts w:hint="eastAsia"/>
              </w:rPr>
              <w:t xml:space="preserve"> 7X24</w:t>
            </w:r>
            <w:r>
              <w:rPr>
                <w:rFonts w:hint="eastAsia"/>
              </w:rPr>
              <w:t>小时客服热线：</w:t>
            </w:r>
            <w:r>
              <w:rPr>
                <w:rFonts w:hint="eastAsia"/>
              </w:rPr>
              <w:t xml:space="preserve"> 400</w:t>
            </w:r>
            <w:r w:rsidR="00287AFB">
              <w:rPr>
                <w:rFonts w:hint="eastAsia"/>
              </w:rPr>
              <w:t xml:space="preserve"> </w:t>
            </w:r>
            <w:r>
              <w:rPr>
                <w:rFonts w:hint="eastAsia"/>
              </w:rPr>
              <w:t>001</w:t>
            </w:r>
            <w:r w:rsidR="00287AFB">
              <w:rPr>
                <w:rFonts w:hint="eastAsia"/>
              </w:rPr>
              <w:t xml:space="preserve"> </w:t>
            </w:r>
            <w:r>
              <w:rPr>
                <w:rFonts w:hint="eastAsia"/>
              </w:rPr>
              <w:t>0195 QQ</w:t>
            </w:r>
            <w:r>
              <w:rPr>
                <w:rFonts w:hint="eastAsia"/>
              </w:rPr>
              <w:t>：</w:t>
            </w:r>
            <w:r>
              <w:rPr>
                <w:rFonts w:hint="eastAsia"/>
              </w:rPr>
              <w:t xml:space="preserve">478936873  </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DB3CA1" w:rsidRDefault="00DB3CA1" w:rsidP="001A5425">
            <w:pPr>
              <w:spacing w:line="240" w:lineRule="auto"/>
              <w:ind w:right="-20"/>
              <w:jc w:val="both"/>
            </w:pPr>
          </w:p>
        </w:tc>
      </w:tr>
      <w:tr w:rsidR="00DB3CA1"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DB3CA1" w:rsidRPr="00584DA6" w:rsidRDefault="00DB3CA1" w:rsidP="00FD528A">
            <w:pPr>
              <w:spacing w:line="240" w:lineRule="auto"/>
              <w:ind w:right="-20"/>
              <w:jc w:val="both"/>
            </w:pPr>
            <w:r w:rsidRPr="00584DA6">
              <w:rPr>
                <w:rFonts w:hint="eastAsia"/>
              </w:rPr>
              <w:t>41122</w:t>
            </w:r>
            <w:r>
              <w:rPr>
                <w:rFonts w:hint="eastAsia"/>
              </w:rPr>
              <w:t>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DB3CA1" w:rsidRDefault="00DB3CA1" w:rsidP="00DB3CA1">
            <w:pPr>
              <w:spacing w:line="240" w:lineRule="auto"/>
              <w:ind w:right="-20"/>
              <w:jc w:val="both"/>
            </w:pPr>
            <w:r>
              <w:rPr>
                <w:rFonts w:hint="eastAsia"/>
              </w:rPr>
              <w:t>卡余额不足</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DB3CA1" w:rsidRDefault="00DB3CA1" w:rsidP="001A5425">
            <w:pPr>
              <w:spacing w:line="240" w:lineRule="auto"/>
              <w:ind w:right="-20"/>
              <w:jc w:val="both"/>
            </w:pPr>
          </w:p>
        </w:tc>
      </w:tr>
      <w:tr w:rsidR="000C5E58"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0C5E58" w:rsidRPr="00584DA6" w:rsidRDefault="000C5E58" w:rsidP="00FD528A">
            <w:pPr>
              <w:spacing w:line="240" w:lineRule="auto"/>
              <w:ind w:right="-20"/>
              <w:jc w:val="both"/>
            </w:pP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0C5E58" w:rsidRDefault="000C5E58" w:rsidP="00DB3CA1">
            <w:pPr>
              <w:spacing w:line="240" w:lineRule="auto"/>
              <w:ind w:right="-20"/>
              <w:jc w:val="both"/>
            </w:pP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0C5E58" w:rsidRDefault="000C5E58" w:rsidP="001A5425">
            <w:pPr>
              <w:spacing w:line="240" w:lineRule="auto"/>
              <w:ind w:right="-20"/>
              <w:jc w:val="both"/>
            </w:pPr>
          </w:p>
        </w:tc>
      </w:tr>
      <w:tr w:rsidR="000C5E58"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0C5E58" w:rsidRPr="00584DA6" w:rsidRDefault="000C5E58" w:rsidP="00FD528A">
            <w:pPr>
              <w:spacing w:line="240" w:lineRule="auto"/>
              <w:ind w:right="-20"/>
              <w:jc w:val="both"/>
            </w:pPr>
            <w:r w:rsidRPr="008C6AA8">
              <w:rPr>
                <w:rFonts w:hint="eastAsia"/>
              </w:rPr>
              <w:t>411101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0C5E58" w:rsidRDefault="000C5E58" w:rsidP="00DB3CA1">
            <w:pPr>
              <w:spacing w:line="240" w:lineRule="auto"/>
              <w:ind w:right="-20"/>
              <w:jc w:val="both"/>
            </w:pPr>
            <w:r w:rsidRPr="008C6AA8">
              <w:rPr>
                <w:rFonts w:hint="eastAsia"/>
              </w:rPr>
              <w:t>md5</w:t>
            </w:r>
            <w:r w:rsidRPr="008C6AA8">
              <w:rPr>
                <w:rFonts w:hint="eastAsia"/>
              </w:rPr>
              <w:t>验证失败</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0C5E58" w:rsidRDefault="000C5E58" w:rsidP="001A5425">
            <w:pPr>
              <w:spacing w:line="240" w:lineRule="auto"/>
              <w:ind w:right="-20"/>
              <w:jc w:val="both"/>
            </w:pPr>
          </w:p>
        </w:tc>
      </w:tr>
      <w:tr w:rsidR="000C5E58"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0C5E58" w:rsidRPr="00584DA6" w:rsidRDefault="000C5E58" w:rsidP="00FD528A">
            <w:pPr>
              <w:spacing w:line="240" w:lineRule="auto"/>
              <w:ind w:right="-20"/>
              <w:jc w:val="both"/>
            </w:pPr>
            <w:r w:rsidRPr="008C6AA8">
              <w:rPr>
                <w:rFonts w:hint="eastAsia"/>
              </w:rPr>
              <w:t>411103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0C5E58" w:rsidRDefault="000C5E58" w:rsidP="00DB3CA1">
            <w:pPr>
              <w:spacing w:line="240" w:lineRule="auto"/>
              <w:ind w:right="-20"/>
              <w:jc w:val="both"/>
            </w:pPr>
            <w:r w:rsidRPr="008C6AA8">
              <w:rPr>
                <w:rFonts w:hint="eastAsia"/>
              </w:rPr>
              <w:t>恶意用户</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0C5E58" w:rsidRDefault="000C5E58" w:rsidP="001A5425">
            <w:pPr>
              <w:spacing w:line="240" w:lineRule="auto"/>
              <w:ind w:right="-20"/>
              <w:jc w:val="both"/>
            </w:pPr>
          </w:p>
        </w:tc>
      </w:tr>
      <w:tr w:rsidR="000C5E58"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0C5E58" w:rsidRPr="00584DA6" w:rsidRDefault="000C5E58" w:rsidP="00FD528A">
            <w:pPr>
              <w:spacing w:line="240" w:lineRule="auto"/>
              <w:ind w:right="-20"/>
              <w:jc w:val="both"/>
            </w:pPr>
            <w:r w:rsidRPr="008C6AA8">
              <w:rPr>
                <w:rFonts w:hint="eastAsia"/>
              </w:rPr>
              <w:t>411104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0C5E58" w:rsidRDefault="000C5E58" w:rsidP="00DB3CA1">
            <w:pPr>
              <w:spacing w:line="240" w:lineRule="auto"/>
              <w:ind w:right="-20"/>
              <w:jc w:val="both"/>
            </w:pPr>
            <w:r w:rsidRPr="008C6AA8">
              <w:rPr>
                <w:rFonts w:hint="eastAsia"/>
              </w:rPr>
              <w:t>序列号，密码简单验证失败</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0C5E58" w:rsidRDefault="000C5E58" w:rsidP="001A5425">
            <w:pPr>
              <w:spacing w:line="240" w:lineRule="auto"/>
              <w:ind w:right="-20"/>
              <w:jc w:val="both"/>
            </w:pPr>
          </w:p>
        </w:tc>
      </w:tr>
      <w:tr w:rsidR="000C5E58"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0C5E58" w:rsidRPr="00584DA6" w:rsidRDefault="000C5E58" w:rsidP="00FD528A">
            <w:pPr>
              <w:spacing w:line="240" w:lineRule="auto"/>
              <w:ind w:right="-20"/>
              <w:jc w:val="both"/>
            </w:pPr>
            <w:r w:rsidRPr="008C6AA8">
              <w:rPr>
                <w:rFonts w:hint="eastAsia"/>
              </w:rPr>
              <w:t>411105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0C5E58" w:rsidRDefault="000C5E58" w:rsidP="00DB3CA1">
            <w:pPr>
              <w:spacing w:line="240" w:lineRule="auto"/>
              <w:ind w:right="-20"/>
              <w:jc w:val="both"/>
            </w:pPr>
            <w:r w:rsidRPr="008C6AA8">
              <w:rPr>
                <w:rFonts w:hint="eastAsia"/>
              </w:rPr>
              <w:t>密码正在处理中</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0C5E58" w:rsidRDefault="000C5E58" w:rsidP="001A5425">
            <w:pPr>
              <w:spacing w:line="240" w:lineRule="auto"/>
              <w:ind w:right="-20"/>
              <w:jc w:val="both"/>
            </w:pPr>
          </w:p>
        </w:tc>
      </w:tr>
      <w:tr w:rsidR="000C5E58"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0C5E58" w:rsidRPr="00584DA6" w:rsidRDefault="000C5E58" w:rsidP="00FD528A">
            <w:pPr>
              <w:spacing w:line="240" w:lineRule="auto"/>
              <w:ind w:right="-20"/>
              <w:jc w:val="both"/>
            </w:pPr>
            <w:r w:rsidRPr="008C6AA8">
              <w:rPr>
                <w:rFonts w:hint="eastAsia"/>
              </w:rPr>
              <w:t>411106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0C5E58" w:rsidRDefault="000C5E58" w:rsidP="00DB3CA1">
            <w:pPr>
              <w:spacing w:line="240" w:lineRule="auto"/>
              <w:ind w:right="-20"/>
              <w:jc w:val="both"/>
            </w:pPr>
            <w:r w:rsidRPr="008C6AA8">
              <w:rPr>
                <w:rFonts w:hint="eastAsia"/>
              </w:rPr>
              <w:t>系统繁忙，暂停提交</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0C5E58" w:rsidRDefault="000C5E58" w:rsidP="001A5425">
            <w:pPr>
              <w:spacing w:line="240" w:lineRule="auto"/>
              <w:ind w:right="-20"/>
              <w:jc w:val="both"/>
            </w:pPr>
          </w:p>
        </w:tc>
      </w:tr>
      <w:tr w:rsidR="000C5E58"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0C5E58" w:rsidRPr="00584DA6" w:rsidRDefault="000C5E58" w:rsidP="00FD528A">
            <w:pPr>
              <w:spacing w:line="240" w:lineRule="auto"/>
              <w:ind w:right="-20"/>
              <w:jc w:val="both"/>
            </w:pPr>
            <w:r w:rsidRPr="008C6AA8">
              <w:rPr>
                <w:rFonts w:hint="eastAsia"/>
              </w:rPr>
              <w:t>411107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0C5E58" w:rsidRDefault="000C5E58" w:rsidP="00DB3CA1">
            <w:pPr>
              <w:spacing w:line="240" w:lineRule="auto"/>
              <w:ind w:right="-20"/>
              <w:jc w:val="both"/>
            </w:pPr>
            <w:r w:rsidRPr="008C6AA8">
              <w:rPr>
                <w:rFonts w:hint="eastAsia"/>
              </w:rPr>
              <w:t>多次充值时卡内余额不足</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0C5E58" w:rsidRDefault="000C5E58" w:rsidP="001A5425">
            <w:pPr>
              <w:spacing w:line="240" w:lineRule="auto"/>
              <w:ind w:right="-20"/>
              <w:jc w:val="both"/>
            </w:pPr>
          </w:p>
        </w:tc>
      </w:tr>
      <w:tr w:rsidR="000C5E58"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0C5E58" w:rsidRPr="00584DA6" w:rsidRDefault="000C5E58" w:rsidP="00FD528A">
            <w:pPr>
              <w:spacing w:line="240" w:lineRule="auto"/>
              <w:ind w:right="-20"/>
              <w:jc w:val="both"/>
            </w:pPr>
            <w:r w:rsidRPr="008C6AA8">
              <w:rPr>
                <w:rFonts w:hint="eastAsia"/>
              </w:rPr>
              <w:t>411109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0C5E58" w:rsidRDefault="000C5E58" w:rsidP="00DB3CA1">
            <w:pPr>
              <w:spacing w:line="240" w:lineRule="auto"/>
              <w:ind w:right="-20"/>
              <w:jc w:val="both"/>
            </w:pPr>
            <w:r w:rsidRPr="008C6AA8">
              <w:rPr>
                <w:rFonts w:hint="eastAsia"/>
              </w:rPr>
              <w:t>des</w:t>
            </w:r>
            <w:r w:rsidRPr="008C6AA8">
              <w:rPr>
                <w:rFonts w:hint="eastAsia"/>
              </w:rPr>
              <w:t>解密失败</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0C5E58" w:rsidRDefault="000C5E58" w:rsidP="001A5425">
            <w:pPr>
              <w:spacing w:line="240" w:lineRule="auto"/>
              <w:ind w:right="-20"/>
              <w:jc w:val="both"/>
            </w:pPr>
          </w:p>
        </w:tc>
      </w:tr>
      <w:tr w:rsidR="000C5E58"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0C5E58" w:rsidRPr="00584DA6" w:rsidRDefault="000C5E58" w:rsidP="00FD528A">
            <w:pPr>
              <w:spacing w:line="240" w:lineRule="auto"/>
              <w:ind w:right="-20"/>
              <w:jc w:val="both"/>
            </w:pPr>
            <w:r w:rsidRPr="008C6AA8">
              <w:rPr>
                <w:rFonts w:hint="eastAsia"/>
              </w:rPr>
              <w:t>411201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0C5E58" w:rsidRDefault="000C5E58" w:rsidP="00DB3CA1">
            <w:pPr>
              <w:spacing w:line="240" w:lineRule="auto"/>
              <w:ind w:right="-20"/>
              <w:jc w:val="both"/>
            </w:pPr>
            <w:r w:rsidRPr="008C6AA8">
              <w:rPr>
                <w:rFonts w:hint="eastAsia"/>
              </w:rPr>
              <w:t>证书验证失败</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0C5E58" w:rsidRDefault="000C5E58" w:rsidP="001A5425">
            <w:pPr>
              <w:spacing w:line="240" w:lineRule="auto"/>
              <w:ind w:right="-20"/>
              <w:jc w:val="both"/>
            </w:pPr>
          </w:p>
        </w:tc>
      </w:tr>
      <w:tr w:rsidR="000C5E58"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0C5E58" w:rsidRPr="00584DA6" w:rsidRDefault="000C5E58" w:rsidP="00FD528A">
            <w:pPr>
              <w:spacing w:line="240" w:lineRule="auto"/>
              <w:ind w:right="-20"/>
              <w:jc w:val="both"/>
            </w:pPr>
            <w:r w:rsidRPr="008C6AA8">
              <w:rPr>
                <w:rFonts w:hint="eastAsia"/>
              </w:rPr>
              <w:t>411501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0C5E58" w:rsidRDefault="000C5E58" w:rsidP="00DB3CA1">
            <w:pPr>
              <w:spacing w:line="240" w:lineRule="auto"/>
              <w:ind w:right="-20"/>
              <w:jc w:val="both"/>
            </w:pPr>
            <w:r w:rsidRPr="008C6AA8">
              <w:rPr>
                <w:rFonts w:hint="eastAsia"/>
              </w:rPr>
              <w:t>插入数据库失败</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0C5E58" w:rsidRDefault="000C5E58" w:rsidP="001A5425">
            <w:pPr>
              <w:spacing w:line="240" w:lineRule="auto"/>
              <w:ind w:right="-20"/>
              <w:jc w:val="both"/>
            </w:pPr>
          </w:p>
        </w:tc>
      </w:tr>
      <w:tr w:rsidR="000C5E58"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0C5E58" w:rsidRPr="00584DA6" w:rsidRDefault="000C5E58" w:rsidP="00FD528A">
            <w:pPr>
              <w:spacing w:line="240" w:lineRule="auto"/>
              <w:ind w:right="-20"/>
              <w:jc w:val="both"/>
            </w:pPr>
            <w:r w:rsidRPr="008C6AA8">
              <w:rPr>
                <w:rFonts w:hint="eastAsia"/>
              </w:rPr>
              <w:t>411502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0C5E58" w:rsidRDefault="000C5E58" w:rsidP="00DB3CA1">
            <w:pPr>
              <w:spacing w:line="240" w:lineRule="auto"/>
              <w:ind w:right="-20"/>
              <w:jc w:val="both"/>
            </w:pPr>
            <w:r w:rsidRPr="008C6AA8">
              <w:rPr>
                <w:rFonts w:hint="eastAsia"/>
              </w:rPr>
              <w:t>插入数据库失败</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0C5E58" w:rsidRDefault="000C5E58" w:rsidP="001A5425">
            <w:pPr>
              <w:spacing w:line="240" w:lineRule="auto"/>
              <w:ind w:right="-20"/>
              <w:jc w:val="both"/>
            </w:pPr>
          </w:p>
        </w:tc>
      </w:tr>
      <w:tr w:rsidR="000C5E58"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0C5E58" w:rsidRPr="00584DA6" w:rsidRDefault="000C5E58" w:rsidP="00FD528A">
            <w:pPr>
              <w:spacing w:line="240" w:lineRule="auto"/>
              <w:ind w:right="-20"/>
              <w:jc w:val="both"/>
            </w:pPr>
            <w:r w:rsidRPr="008C6AA8">
              <w:rPr>
                <w:rFonts w:hint="eastAsia"/>
              </w:rPr>
              <w:t>411902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0C5E58" w:rsidRDefault="000C5E58" w:rsidP="00DB3CA1">
            <w:pPr>
              <w:spacing w:line="240" w:lineRule="auto"/>
              <w:ind w:right="-20"/>
              <w:jc w:val="both"/>
            </w:pPr>
            <w:r w:rsidRPr="008C6AA8">
              <w:rPr>
                <w:rFonts w:hint="eastAsia"/>
              </w:rPr>
              <w:t>商户参数不全</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0C5E58" w:rsidRDefault="000C5E58" w:rsidP="001A5425">
            <w:pPr>
              <w:spacing w:line="240" w:lineRule="auto"/>
              <w:ind w:right="-20"/>
              <w:jc w:val="both"/>
            </w:pPr>
          </w:p>
        </w:tc>
      </w:tr>
      <w:tr w:rsidR="000C5E58"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0C5E58" w:rsidRPr="00584DA6" w:rsidRDefault="000C5E58" w:rsidP="00FD528A">
            <w:pPr>
              <w:spacing w:line="240" w:lineRule="auto"/>
              <w:ind w:right="-20"/>
              <w:jc w:val="both"/>
            </w:pPr>
            <w:r w:rsidRPr="008C6AA8">
              <w:rPr>
                <w:rFonts w:hint="eastAsia"/>
              </w:rPr>
              <w:t>411903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0C5E58" w:rsidRDefault="000C5E58" w:rsidP="00DB3CA1">
            <w:pPr>
              <w:spacing w:line="240" w:lineRule="auto"/>
              <w:ind w:right="-20"/>
              <w:jc w:val="both"/>
            </w:pPr>
            <w:r w:rsidRPr="008C6AA8">
              <w:rPr>
                <w:rFonts w:hint="eastAsia"/>
              </w:rPr>
              <w:t>商户</w:t>
            </w:r>
            <w:r w:rsidRPr="008C6AA8">
              <w:rPr>
                <w:rFonts w:hint="eastAsia"/>
              </w:rPr>
              <w:t>ID</w:t>
            </w:r>
            <w:r w:rsidRPr="008C6AA8">
              <w:rPr>
                <w:rFonts w:hint="eastAsia"/>
              </w:rPr>
              <w:t>不存在</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0C5E58" w:rsidRDefault="000C5E58" w:rsidP="001A5425">
            <w:pPr>
              <w:spacing w:line="240" w:lineRule="auto"/>
              <w:ind w:right="-20"/>
              <w:jc w:val="both"/>
            </w:pPr>
          </w:p>
        </w:tc>
      </w:tr>
      <w:tr w:rsidR="000C5E58"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0C5E58" w:rsidRPr="00584DA6" w:rsidRDefault="000C5E58" w:rsidP="00FD528A">
            <w:pPr>
              <w:spacing w:line="240" w:lineRule="auto"/>
              <w:ind w:right="-20"/>
              <w:jc w:val="both"/>
            </w:pPr>
            <w:r w:rsidRPr="008C6AA8">
              <w:rPr>
                <w:rFonts w:hint="eastAsia"/>
              </w:rPr>
              <w:t>411904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0C5E58" w:rsidRDefault="000C5E58" w:rsidP="00DB3CA1">
            <w:pPr>
              <w:spacing w:line="240" w:lineRule="auto"/>
              <w:ind w:right="-20"/>
              <w:jc w:val="both"/>
            </w:pPr>
            <w:r w:rsidRPr="008C6AA8">
              <w:rPr>
                <w:rFonts w:hint="eastAsia"/>
              </w:rPr>
              <w:t>商户没有激活</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0C5E58" w:rsidRDefault="000C5E58" w:rsidP="001A5425">
            <w:pPr>
              <w:spacing w:line="240" w:lineRule="auto"/>
              <w:ind w:right="-20"/>
              <w:jc w:val="both"/>
            </w:pPr>
          </w:p>
        </w:tc>
      </w:tr>
      <w:tr w:rsidR="000C5E58"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0C5E58" w:rsidRPr="00584DA6" w:rsidRDefault="000C5E58" w:rsidP="00FD528A">
            <w:pPr>
              <w:spacing w:line="240" w:lineRule="auto"/>
              <w:ind w:right="-20"/>
              <w:jc w:val="both"/>
            </w:pPr>
            <w:r w:rsidRPr="008C6AA8">
              <w:rPr>
                <w:rFonts w:hint="eastAsia"/>
              </w:rPr>
              <w:t>411905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0C5E58" w:rsidRDefault="000C5E58" w:rsidP="00DB3CA1">
            <w:pPr>
              <w:spacing w:line="240" w:lineRule="auto"/>
              <w:ind w:right="-20"/>
              <w:jc w:val="both"/>
            </w:pPr>
            <w:r w:rsidRPr="008C6AA8">
              <w:rPr>
                <w:rFonts w:hint="eastAsia"/>
              </w:rPr>
              <w:t>商户没有使用该接口的权限</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0C5E58" w:rsidRDefault="000C5E58" w:rsidP="001A5425">
            <w:pPr>
              <w:spacing w:line="240" w:lineRule="auto"/>
              <w:ind w:right="-20"/>
              <w:jc w:val="both"/>
            </w:pPr>
          </w:p>
        </w:tc>
      </w:tr>
      <w:tr w:rsidR="000C5E58"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0C5E58" w:rsidRPr="00584DA6" w:rsidRDefault="000C5E58" w:rsidP="00FD528A">
            <w:pPr>
              <w:spacing w:line="240" w:lineRule="auto"/>
              <w:ind w:right="-20"/>
              <w:jc w:val="both"/>
            </w:pPr>
            <w:r w:rsidRPr="008C6AA8">
              <w:rPr>
                <w:rFonts w:hint="eastAsia"/>
              </w:rPr>
              <w:t>411906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0C5E58" w:rsidRDefault="000C5E58" w:rsidP="00DB3CA1">
            <w:pPr>
              <w:spacing w:line="240" w:lineRule="auto"/>
              <w:ind w:right="-20"/>
              <w:jc w:val="both"/>
            </w:pPr>
            <w:r w:rsidRPr="008C6AA8">
              <w:rPr>
                <w:rFonts w:hint="eastAsia"/>
              </w:rPr>
              <w:t>商户没有设置</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0C5E58" w:rsidRDefault="000C5E58" w:rsidP="001A5425">
            <w:pPr>
              <w:spacing w:line="240" w:lineRule="auto"/>
              <w:ind w:right="-20"/>
              <w:jc w:val="both"/>
            </w:pPr>
          </w:p>
        </w:tc>
      </w:tr>
      <w:tr w:rsidR="000C5E58"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0C5E58" w:rsidRPr="00584DA6" w:rsidRDefault="000C5E58" w:rsidP="00FD528A">
            <w:pPr>
              <w:spacing w:line="240" w:lineRule="auto"/>
              <w:ind w:right="-20"/>
              <w:jc w:val="both"/>
            </w:pPr>
            <w:r w:rsidRPr="008C6AA8">
              <w:rPr>
                <w:rFonts w:hint="eastAsia"/>
              </w:rPr>
              <w:t>411907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0C5E58" w:rsidRDefault="000C5E58" w:rsidP="00DB3CA1">
            <w:pPr>
              <w:spacing w:line="240" w:lineRule="auto"/>
              <w:ind w:right="-20"/>
              <w:jc w:val="both"/>
            </w:pPr>
            <w:r w:rsidRPr="008C6AA8">
              <w:rPr>
                <w:rFonts w:hint="eastAsia"/>
              </w:rPr>
              <w:t>商户没有设置</w:t>
            </w:r>
            <w:r w:rsidRPr="008C6AA8">
              <w:rPr>
                <w:rFonts w:hint="eastAsia"/>
              </w:rPr>
              <w:t>DES</w:t>
            </w:r>
            <w:r w:rsidRPr="008C6AA8">
              <w:rPr>
                <w:rFonts w:hint="eastAsia"/>
              </w:rPr>
              <w:t>密钥</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0C5E58" w:rsidRDefault="000C5E58" w:rsidP="001A5425">
            <w:pPr>
              <w:spacing w:line="240" w:lineRule="auto"/>
              <w:ind w:right="-20"/>
              <w:jc w:val="both"/>
            </w:pPr>
          </w:p>
        </w:tc>
      </w:tr>
      <w:tr w:rsidR="000C5E58"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0C5E58" w:rsidRPr="00584DA6" w:rsidRDefault="000C5E58" w:rsidP="00FD528A">
            <w:pPr>
              <w:spacing w:line="240" w:lineRule="auto"/>
              <w:ind w:right="-20"/>
              <w:jc w:val="both"/>
            </w:pPr>
            <w:r w:rsidRPr="008C6AA8">
              <w:rPr>
                <w:rFonts w:hint="eastAsia"/>
              </w:rPr>
              <w:t>411910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0C5E58" w:rsidRDefault="000C5E58" w:rsidP="00DB3CA1">
            <w:pPr>
              <w:spacing w:line="240" w:lineRule="auto"/>
              <w:ind w:right="-20"/>
              <w:jc w:val="both"/>
            </w:pPr>
            <w:r w:rsidRPr="008C6AA8">
              <w:rPr>
                <w:rFonts w:hint="eastAsia"/>
              </w:rPr>
              <w:t>服务器返回地址，不符合规范</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0C5E58" w:rsidRDefault="000C5E58" w:rsidP="001A5425">
            <w:pPr>
              <w:spacing w:line="240" w:lineRule="auto"/>
              <w:ind w:right="-20"/>
              <w:jc w:val="both"/>
            </w:pPr>
          </w:p>
        </w:tc>
      </w:tr>
      <w:tr w:rsidR="000C5E58"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0C5E58" w:rsidRPr="00584DA6" w:rsidRDefault="000C5E58" w:rsidP="00FD528A">
            <w:pPr>
              <w:spacing w:line="240" w:lineRule="auto"/>
              <w:ind w:right="-20"/>
              <w:jc w:val="both"/>
            </w:pPr>
            <w:r w:rsidRPr="008C6AA8">
              <w:rPr>
                <w:rFonts w:hint="eastAsia"/>
              </w:rPr>
              <w:t>411911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0C5E58" w:rsidRDefault="000C5E58" w:rsidP="00DB3CA1">
            <w:pPr>
              <w:spacing w:line="240" w:lineRule="auto"/>
              <w:ind w:right="-20"/>
              <w:jc w:val="both"/>
            </w:pPr>
            <w:r w:rsidRPr="008C6AA8">
              <w:rPr>
                <w:rFonts w:hint="eastAsia"/>
              </w:rPr>
              <w:t>订单号，不符合规范</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0C5E58" w:rsidRDefault="000C5E58" w:rsidP="001A5425">
            <w:pPr>
              <w:spacing w:line="240" w:lineRule="auto"/>
              <w:ind w:right="-20"/>
              <w:jc w:val="both"/>
            </w:pPr>
          </w:p>
        </w:tc>
      </w:tr>
      <w:tr w:rsidR="000C5E58"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0C5E58" w:rsidRPr="00584DA6" w:rsidRDefault="000C5E58" w:rsidP="00FD528A">
            <w:pPr>
              <w:spacing w:line="240" w:lineRule="auto"/>
              <w:ind w:right="-20"/>
              <w:jc w:val="both"/>
            </w:pPr>
            <w:r w:rsidRPr="008C6AA8">
              <w:rPr>
                <w:rFonts w:hint="eastAsia"/>
              </w:rPr>
              <w:lastRenderedPageBreak/>
              <w:t>411912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0C5E58" w:rsidRDefault="000C5E58" w:rsidP="00DB3CA1">
            <w:pPr>
              <w:spacing w:line="240" w:lineRule="auto"/>
              <w:ind w:right="-20"/>
              <w:jc w:val="both"/>
            </w:pPr>
            <w:r w:rsidRPr="008C6AA8">
              <w:rPr>
                <w:rFonts w:hint="eastAsia"/>
              </w:rPr>
              <w:t>非法订单</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0C5E58" w:rsidRDefault="000C5E58" w:rsidP="001A5425">
            <w:pPr>
              <w:spacing w:line="240" w:lineRule="auto"/>
              <w:ind w:right="-20"/>
              <w:jc w:val="both"/>
            </w:pPr>
          </w:p>
        </w:tc>
      </w:tr>
      <w:tr w:rsidR="000C5E58"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0C5E58" w:rsidRPr="00584DA6" w:rsidRDefault="000C5E58" w:rsidP="00FD528A">
            <w:pPr>
              <w:spacing w:line="240" w:lineRule="auto"/>
              <w:ind w:right="-20"/>
              <w:jc w:val="both"/>
            </w:pPr>
            <w:r w:rsidRPr="008C6AA8">
              <w:rPr>
                <w:rFonts w:hint="eastAsia"/>
              </w:rPr>
              <w:t>411913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0C5E58" w:rsidRDefault="000C5E58" w:rsidP="00DB3CA1">
            <w:pPr>
              <w:spacing w:line="240" w:lineRule="auto"/>
              <w:ind w:right="-20"/>
              <w:jc w:val="both"/>
            </w:pPr>
            <w:r w:rsidRPr="008C6AA8">
              <w:rPr>
                <w:rFonts w:hint="eastAsia"/>
              </w:rPr>
              <w:t>该地方卡暂时不支持</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0C5E58" w:rsidRDefault="000C5E58" w:rsidP="001A5425">
            <w:pPr>
              <w:spacing w:line="240" w:lineRule="auto"/>
              <w:ind w:right="-20"/>
              <w:jc w:val="both"/>
            </w:pPr>
          </w:p>
        </w:tc>
      </w:tr>
      <w:tr w:rsidR="000C5E58"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0C5E58" w:rsidRPr="00584DA6" w:rsidRDefault="000C5E58" w:rsidP="00FD528A">
            <w:pPr>
              <w:spacing w:line="240" w:lineRule="auto"/>
              <w:ind w:right="-20"/>
              <w:jc w:val="both"/>
            </w:pPr>
            <w:r w:rsidRPr="008C6AA8">
              <w:rPr>
                <w:rFonts w:hint="eastAsia"/>
              </w:rPr>
              <w:t>411914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0C5E58" w:rsidRDefault="000C5E58" w:rsidP="00DB3CA1">
            <w:pPr>
              <w:spacing w:line="240" w:lineRule="auto"/>
              <w:ind w:right="-20"/>
              <w:jc w:val="both"/>
            </w:pPr>
            <w:r w:rsidRPr="008C6AA8">
              <w:rPr>
                <w:rFonts w:hint="eastAsia"/>
              </w:rPr>
              <w:t>充值金额非法</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0C5E58" w:rsidRDefault="000C5E58" w:rsidP="001A5425">
            <w:pPr>
              <w:spacing w:line="240" w:lineRule="auto"/>
              <w:ind w:right="-20"/>
              <w:jc w:val="both"/>
            </w:pPr>
          </w:p>
        </w:tc>
      </w:tr>
      <w:tr w:rsidR="000C5E58"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0C5E58" w:rsidRPr="00584DA6" w:rsidRDefault="000C5E58" w:rsidP="00FD528A">
            <w:pPr>
              <w:spacing w:line="240" w:lineRule="auto"/>
              <w:ind w:right="-20"/>
              <w:jc w:val="both"/>
            </w:pPr>
            <w:r w:rsidRPr="008C6AA8">
              <w:rPr>
                <w:rFonts w:hint="eastAsia"/>
              </w:rPr>
              <w:t>411915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0C5E58" w:rsidRDefault="000C5E58" w:rsidP="00DB3CA1">
            <w:pPr>
              <w:spacing w:line="240" w:lineRule="auto"/>
              <w:ind w:right="-20"/>
              <w:jc w:val="both"/>
            </w:pPr>
            <w:r w:rsidRPr="008C6AA8">
              <w:rPr>
                <w:rFonts w:hint="eastAsia"/>
              </w:rPr>
              <w:t>卡面额非法</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0C5E58" w:rsidRDefault="000C5E58" w:rsidP="001A5425">
            <w:pPr>
              <w:spacing w:line="240" w:lineRule="auto"/>
              <w:ind w:right="-20"/>
              <w:jc w:val="both"/>
            </w:pPr>
          </w:p>
        </w:tc>
      </w:tr>
      <w:tr w:rsidR="000C5E58"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0C5E58" w:rsidRPr="00584DA6" w:rsidRDefault="000C5E58" w:rsidP="00FD528A">
            <w:pPr>
              <w:spacing w:line="240" w:lineRule="auto"/>
              <w:ind w:right="-20"/>
              <w:jc w:val="both"/>
            </w:pPr>
            <w:r w:rsidRPr="008C6AA8">
              <w:rPr>
                <w:rFonts w:hint="eastAsia"/>
              </w:rPr>
              <w:t>411916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0C5E58" w:rsidRDefault="000C5E58" w:rsidP="00DB3CA1">
            <w:pPr>
              <w:spacing w:line="240" w:lineRule="auto"/>
              <w:ind w:right="-20"/>
              <w:jc w:val="both"/>
            </w:pPr>
            <w:r w:rsidRPr="008C6AA8">
              <w:rPr>
                <w:rFonts w:hint="eastAsia"/>
              </w:rPr>
              <w:t>商户不支持该充值卡</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0C5E58" w:rsidRDefault="000C5E58" w:rsidP="001A5425">
            <w:pPr>
              <w:spacing w:line="240" w:lineRule="auto"/>
              <w:ind w:right="-20"/>
              <w:jc w:val="both"/>
            </w:pPr>
          </w:p>
        </w:tc>
      </w:tr>
      <w:tr w:rsidR="000C5E58"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0C5E58" w:rsidRPr="00584DA6" w:rsidRDefault="000C5E58" w:rsidP="00FD528A">
            <w:pPr>
              <w:spacing w:line="240" w:lineRule="auto"/>
              <w:ind w:right="-20"/>
              <w:jc w:val="both"/>
            </w:pPr>
            <w:r w:rsidRPr="008C6AA8">
              <w:rPr>
                <w:rFonts w:hint="eastAsia"/>
              </w:rPr>
              <w:t>411917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0C5E58" w:rsidRDefault="000C5E58" w:rsidP="00DB3CA1">
            <w:pPr>
              <w:spacing w:line="240" w:lineRule="auto"/>
              <w:ind w:right="-20"/>
              <w:jc w:val="both"/>
            </w:pPr>
            <w:r w:rsidRPr="008C6AA8">
              <w:rPr>
                <w:rFonts w:hint="eastAsia"/>
              </w:rPr>
              <w:t>参数格式不正确</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0C5E58" w:rsidRDefault="000C5E58" w:rsidP="001A5425">
            <w:pPr>
              <w:spacing w:line="240" w:lineRule="auto"/>
              <w:ind w:right="-20"/>
              <w:jc w:val="both"/>
            </w:pPr>
          </w:p>
        </w:tc>
      </w:tr>
      <w:tr w:rsidR="000C5E58"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0C5E58" w:rsidRPr="00584DA6" w:rsidRDefault="000C5E58" w:rsidP="00FD528A">
            <w:pPr>
              <w:spacing w:line="240" w:lineRule="auto"/>
              <w:ind w:right="-20"/>
              <w:jc w:val="both"/>
            </w:pPr>
            <w:r w:rsidRPr="008C6AA8">
              <w:rPr>
                <w:rFonts w:hint="eastAsia"/>
              </w:rPr>
              <w:t>4110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0C5E58" w:rsidRDefault="000C5E58" w:rsidP="00DB3CA1">
            <w:pPr>
              <w:spacing w:line="240" w:lineRule="auto"/>
              <w:ind w:right="-20"/>
              <w:jc w:val="both"/>
            </w:pPr>
            <w:r w:rsidRPr="008C6AA8">
              <w:rPr>
                <w:rFonts w:hint="eastAsia"/>
              </w:rPr>
              <w:t>网络连接失败</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0C5E58" w:rsidRDefault="000C5E58" w:rsidP="001A5425">
            <w:pPr>
              <w:spacing w:line="240" w:lineRule="auto"/>
              <w:ind w:right="-20"/>
              <w:jc w:val="both"/>
            </w:pPr>
          </w:p>
        </w:tc>
      </w:tr>
      <w:tr w:rsidR="00206935"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206935" w:rsidRPr="00206935" w:rsidRDefault="00206935" w:rsidP="001A5425">
            <w:pPr>
              <w:spacing w:line="240" w:lineRule="auto"/>
              <w:ind w:right="-20"/>
              <w:jc w:val="both"/>
            </w:pP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206935" w:rsidRPr="00206935" w:rsidRDefault="00206935" w:rsidP="001A5425">
            <w:pPr>
              <w:spacing w:line="240" w:lineRule="auto"/>
              <w:ind w:right="-20"/>
              <w:jc w:val="both"/>
            </w:pP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206935" w:rsidRPr="005A14D1" w:rsidRDefault="00206935" w:rsidP="001A5425">
            <w:pPr>
              <w:spacing w:line="240" w:lineRule="auto"/>
              <w:ind w:right="-20"/>
              <w:jc w:val="both"/>
            </w:pPr>
          </w:p>
        </w:tc>
      </w:tr>
      <w:tr w:rsidR="00206935"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206935" w:rsidRPr="00206935" w:rsidRDefault="00206935" w:rsidP="001A5425">
            <w:pPr>
              <w:spacing w:line="240" w:lineRule="auto"/>
              <w:ind w:right="-20"/>
              <w:jc w:val="both"/>
            </w:pP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206935" w:rsidRPr="00206935" w:rsidRDefault="00206935" w:rsidP="001A5425">
            <w:pPr>
              <w:spacing w:line="240" w:lineRule="auto"/>
              <w:ind w:right="-20"/>
              <w:jc w:val="both"/>
            </w:pP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206935" w:rsidRPr="005A14D1" w:rsidRDefault="00206935" w:rsidP="001A5425">
            <w:pPr>
              <w:spacing w:line="240" w:lineRule="auto"/>
              <w:ind w:right="-20"/>
              <w:jc w:val="both"/>
            </w:pPr>
          </w:p>
        </w:tc>
      </w:tr>
      <w:tr w:rsidR="00206935"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206935" w:rsidRPr="00206935" w:rsidRDefault="00206935" w:rsidP="001A5425">
            <w:pPr>
              <w:spacing w:line="240" w:lineRule="auto"/>
              <w:ind w:right="-20"/>
              <w:jc w:val="both"/>
            </w:pPr>
            <w:r w:rsidRPr="00206935">
              <w:t>400032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206935" w:rsidRPr="00206935" w:rsidRDefault="00206935" w:rsidP="001A5425">
            <w:pPr>
              <w:spacing w:line="240" w:lineRule="auto"/>
              <w:ind w:right="-20"/>
              <w:jc w:val="both"/>
            </w:pPr>
            <w:r w:rsidRPr="00206935">
              <w:rPr>
                <w:rFonts w:hint="eastAsia"/>
              </w:rPr>
              <w:t>代理商错误率太高，暂停</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206935" w:rsidRPr="005A14D1" w:rsidRDefault="00206935" w:rsidP="001A5425">
            <w:pPr>
              <w:spacing w:line="240" w:lineRule="auto"/>
              <w:ind w:right="-20"/>
              <w:jc w:val="both"/>
            </w:pPr>
          </w:p>
        </w:tc>
      </w:tr>
      <w:tr w:rsidR="00206935"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206935" w:rsidRPr="00206935" w:rsidRDefault="00206935" w:rsidP="001A5425">
            <w:pPr>
              <w:spacing w:line="240" w:lineRule="auto"/>
              <w:ind w:right="-20"/>
              <w:jc w:val="both"/>
            </w:pPr>
            <w:r w:rsidRPr="00206935">
              <w:t>400040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206935" w:rsidRPr="00206935" w:rsidRDefault="00206935" w:rsidP="001A5425">
            <w:pPr>
              <w:spacing w:line="240" w:lineRule="auto"/>
              <w:ind w:right="-20"/>
              <w:jc w:val="both"/>
            </w:pPr>
            <w:r w:rsidRPr="00206935">
              <w:rPr>
                <w:rFonts w:hint="eastAsia"/>
              </w:rPr>
              <w:t>账户暂时不能使用</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206935" w:rsidRPr="005A14D1" w:rsidRDefault="00D27FB7" w:rsidP="001A5425">
            <w:pPr>
              <w:spacing w:line="240" w:lineRule="auto"/>
              <w:ind w:right="-20"/>
              <w:jc w:val="both"/>
            </w:pPr>
            <w:r>
              <w:rPr>
                <w:rFonts w:hint="eastAsia"/>
              </w:rPr>
              <w:t>指充值卡</w:t>
            </w:r>
          </w:p>
        </w:tc>
      </w:tr>
      <w:tr w:rsidR="00206935"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206935" w:rsidRPr="00206935" w:rsidRDefault="00206935" w:rsidP="001A5425">
            <w:pPr>
              <w:spacing w:line="240" w:lineRule="auto"/>
              <w:ind w:right="-20"/>
              <w:jc w:val="both"/>
            </w:pPr>
            <w:r w:rsidRPr="00206935">
              <w:t>400041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206935" w:rsidRPr="00206935" w:rsidRDefault="00206935" w:rsidP="001A5425">
            <w:pPr>
              <w:spacing w:line="240" w:lineRule="auto"/>
              <w:ind w:right="-20"/>
              <w:jc w:val="both"/>
            </w:pPr>
            <w:r w:rsidRPr="00206935">
              <w:rPr>
                <w:rFonts w:hint="eastAsia"/>
              </w:rPr>
              <w:t>余额不足，支付失败</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206935" w:rsidRPr="005A14D1" w:rsidRDefault="00206935" w:rsidP="001A5425">
            <w:pPr>
              <w:spacing w:line="240" w:lineRule="auto"/>
              <w:ind w:right="-20"/>
              <w:jc w:val="both"/>
            </w:pPr>
          </w:p>
        </w:tc>
      </w:tr>
      <w:tr w:rsidR="00185273"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185273" w:rsidRPr="00206935" w:rsidRDefault="00185273" w:rsidP="001A5425">
            <w:pPr>
              <w:spacing w:line="240" w:lineRule="auto"/>
              <w:ind w:right="-20"/>
              <w:jc w:val="both"/>
            </w:pPr>
            <w:r w:rsidRPr="00185273">
              <w:t>400042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185273" w:rsidRPr="00206935" w:rsidRDefault="00185273" w:rsidP="001A5425">
            <w:pPr>
              <w:spacing w:line="240" w:lineRule="auto"/>
              <w:ind w:right="-20"/>
              <w:jc w:val="both"/>
            </w:pPr>
            <w:r w:rsidRPr="00185273">
              <w:rPr>
                <w:rFonts w:hint="eastAsia"/>
              </w:rPr>
              <w:t>账户已经过期，不能使用</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185273" w:rsidRPr="005A14D1" w:rsidRDefault="00185273" w:rsidP="001A5425">
            <w:pPr>
              <w:spacing w:line="240" w:lineRule="auto"/>
              <w:ind w:right="-20"/>
              <w:jc w:val="both"/>
            </w:pPr>
            <w:r>
              <w:rPr>
                <w:rFonts w:hint="eastAsia"/>
              </w:rPr>
              <w:t>指充值卡</w:t>
            </w:r>
          </w:p>
        </w:tc>
      </w:tr>
      <w:tr w:rsidR="00185273"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185273" w:rsidRPr="00185273" w:rsidRDefault="00185273" w:rsidP="001A5425">
            <w:pPr>
              <w:spacing w:line="240" w:lineRule="auto"/>
              <w:ind w:right="-20"/>
              <w:jc w:val="both"/>
            </w:pPr>
            <w:r w:rsidRPr="00185273">
              <w:t>400043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185273" w:rsidRPr="00185273" w:rsidRDefault="00185273" w:rsidP="001A5425">
            <w:pPr>
              <w:spacing w:line="240" w:lineRule="auto"/>
              <w:ind w:right="-20"/>
              <w:jc w:val="both"/>
            </w:pPr>
            <w:r w:rsidRPr="00185273">
              <w:rPr>
                <w:rFonts w:hint="eastAsia"/>
              </w:rPr>
              <w:t>账户不存在</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185273" w:rsidRPr="005A14D1" w:rsidRDefault="00185273" w:rsidP="001A5425">
            <w:pPr>
              <w:spacing w:line="240" w:lineRule="auto"/>
              <w:ind w:right="-20"/>
              <w:jc w:val="both"/>
            </w:pPr>
            <w:r>
              <w:rPr>
                <w:rFonts w:hint="eastAsia"/>
              </w:rPr>
              <w:t>指充值卡</w:t>
            </w:r>
          </w:p>
        </w:tc>
      </w:tr>
      <w:tr w:rsidR="00801311"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801311" w:rsidRPr="005A14D1" w:rsidRDefault="00801311" w:rsidP="001A5425">
            <w:pPr>
              <w:spacing w:line="240" w:lineRule="auto"/>
              <w:ind w:right="-20"/>
              <w:jc w:val="both"/>
            </w:pP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801311" w:rsidRPr="005A14D1" w:rsidRDefault="00801311" w:rsidP="001A5425">
            <w:pPr>
              <w:spacing w:line="240" w:lineRule="auto"/>
              <w:ind w:right="-20"/>
              <w:jc w:val="both"/>
            </w:pP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801311" w:rsidRPr="005A14D1" w:rsidRDefault="00801311" w:rsidP="001A5425">
            <w:pPr>
              <w:spacing w:line="240" w:lineRule="auto"/>
              <w:ind w:right="-20"/>
              <w:jc w:val="both"/>
            </w:pPr>
          </w:p>
        </w:tc>
      </w:tr>
      <w:tr w:rsidR="00801311"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801311" w:rsidRPr="005A14D1" w:rsidRDefault="00801311" w:rsidP="001A5425">
            <w:pPr>
              <w:spacing w:line="240" w:lineRule="auto"/>
              <w:ind w:right="-20"/>
              <w:jc w:val="both"/>
            </w:pPr>
            <w:r w:rsidRPr="00801311">
              <w:t>500004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801311" w:rsidRPr="005A14D1" w:rsidRDefault="00801311" w:rsidP="001A5425">
            <w:pPr>
              <w:spacing w:line="240" w:lineRule="auto"/>
              <w:ind w:right="-20"/>
              <w:jc w:val="both"/>
            </w:pPr>
            <w:r w:rsidRPr="00801311">
              <w:rPr>
                <w:rFonts w:hint="eastAsia"/>
              </w:rPr>
              <w:t>无此交易权限</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801311" w:rsidRPr="005A14D1" w:rsidRDefault="00801311" w:rsidP="001A5425">
            <w:pPr>
              <w:spacing w:line="240" w:lineRule="auto"/>
              <w:ind w:right="-20"/>
              <w:jc w:val="both"/>
            </w:pPr>
          </w:p>
        </w:tc>
      </w:tr>
      <w:tr w:rsidR="00801311"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801311" w:rsidRPr="00801311" w:rsidRDefault="00801311" w:rsidP="001A5425">
            <w:pPr>
              <w:spacing w:line="240" w:lineRule="auto"/>
              <w:ind w:right="-20"/>
              <w:jc w:val="both"/>
            </w:pPr>
            <w:r w:rsidRPr="00801311">
              <w:t>500011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801311" w:rsidRPr="00801311" w:rsidRDefault="00801311" w:rsidP="001A5425">
            <w:pPr>
              <w:spacing w:line="240" w:lineRule="auto"/>
              <w:ind w:right="-20"/>
              <w:jc w:val="both"/>
            </w:pPr>
            <w:r w:rsidRPr="00801311">
              <w:rPr>
                <w:rFonts w:hint="eastAsia"/>
              </w:rPr>
              <w:t>订单未支付</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801311" w:rsidRPr="005A14D1" w:rsidRDefault="00801311" w:rsidP="001A5425">
            <w:pPr>
              <w:spacing w:line="240" w:lineRule="auto"/>
              <w:ind w:right="-20"/>
              <w:jc w:val="both"/>
            </w:pPr>
          </w:p>
        </w:tc>
      </w:tr>
      <w:tr w:rsidR="00801311"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801311" w:rsidRPr="00801311" w:rsidRDefault="00801311" w:rsidP="001A5425">
            <w:pPr>
              <w:spacing w:line="240" w:lineRule="auto"/>
              <w:ind w:right="-20"/>
              <w:jc w:val="both"/>
            </w:pPr>
            <w:r w:rsidRPr="00801311">
              <w:t>500021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801311" w:rsidRPr="00801311" w:rsidRDefault="00801311" w:rsidP="001A5425">
            <w:pPr>
              <w:spacing w:line="240" w:lineRule="auto"/>
              <w:ind w:right="-20"/>
              <w:jc w:val="both"/>
            </w:pPr>
            <w:r w:rsidRPr="00801311">
              <w:rPr>
                <w:rFonts w:hint="eastAsia"/>
              </w:rPr>
              <w:t>无效订单</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801311" w:rsidRPr="005A14D1" w:rsidRDefault="00801311" w:rsidP="001A5425">
            <w:pPr>
              <w:spacing w:line="240" w:lineRule="auto"/>
              <w:ind w:right="-20"/>
              <w:jc w:val="both"/>
            </w:pPr>
          </w:p>
        </w:tc>
      </w:tr>
      <w:tr w:rsidR="00801311"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801311" w:rsidRPr="00801311" w:rsidRDefault="00801311" w:rsidP="001A5425">
            <w:pPr>
              <w:spacing w:line="240" w:lineRule="auto"/>
              <w:ind w:right="-20"/>
              <w:jc w:val="both"/>
            </w:pPr>
            <w:r w:rsidRPr="00801311">
              <w:t>500028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801311" w:rsidRPr="00801311" w:rsidRDefault="00801311" w:rsidP="001A5425">
            <w:pPr>
              <w:spacing w:line="240" w:lineRule="auto"/>
              <w:ind w:right="-20"/>
              <w:jc w:val="both"/>
            </w:pPr>
            <w:r w:rsidRPr="00801311">
              <w:rPr>
                <w:rFonts w:hint="eastAsia"/>
              </w:rPr>
              <w:t>非常抱歉，目前本系统不支持该银行卡交易</w:t>
            </w:r>
            <w:r w:rsidRPr="00801311">
              <w:rPr>
                <w:rFonts w:hint="eastAsia"/>
              </w:rPr>
              <w:t>,</w:t>
            </w:r>
            <w:r w:rsidRPr="00801311">
              <w:rPr>
                <w:rFonts w:hint="eastAsia"/>
              </w:rPr>
              <w:t>请换其他银行卡再试</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801311" w:rsidRPr="005A14D1" w:rsidRDefault="00801311" w:rsidP="001A5425">
            <w:pPr>
              <w:spacing w:line="240" w:lineRule="auto"/>
              <w:ind w:right="-20"/>
              <w:jc w:val="both"/>
            </w:pPr>
          </w:p>
        </w:tc>
      </w:tr>
      <w:tr w:rsidR="00801311"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801311" w:rsidRPr="00801311" w:rsidRDefault="00801311" w:rsidP="001A5425">
            <w:pPr>
              <w:spacing w:line="240" w:lineRule="auto"/>
              <w:ind w:right="-20"/>
              <w:jc w:val="both"/>
            </w:pPr>
            <w:r w:rsidRPr="00801311">
              <w:t>500029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801311" w:rsidRPr="00801311" w:rsidRDefault="00801311" w:rsidP="001A5425">
            <w:pPr>
              <w:spacing w:line="240" w:lineRule="auto"/>
              <w:ind w:right="-20"/>
              <w:jc w:val="both"/>
            </w:pPr>
            <w:r w:rsidRPr="00801311">
              <w:rPr>
                <w:rFonts w:hint="eastAsia"/>
              </w:rPr>
              <w:t>该银行卡需要验证密码完成支付，当前后台模式不支持，请使用银联安全支付控件</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801311" w:rsidRPr="005A14D1" w:rsidRDefault="00801311" w:rsidP="001A5425">
            <w:pPr>
              <w:spacing w:line="240" w:lineRule="auto"/>
              <w:ind w:right="-20"/>
              <w:jc w:val="both"/>
            </w:pPr>
          </w:p>
        </w:tc>
      </w:tr>
      <w:tr w:rsidR="00801311"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801311" w:rsidRPr="00801311" w:rsidRDefault="00801311" w:rsidP="001A5425">
            <w:pPr>
              <w:spacing w:line="240" w:lineRule="auto"/>
              <w:ind w:right="-20"/>
              <w:jc w:val="both"/>
            </w:pPr>
            <w:r w:rsidRPr="00801311">
              <w:t>500031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801311" w:rsidRPr="00801311" w:rsidRDefault="00801311" w:rsidP="001A5425">
            <w:pPr>
              <w:spacing w:line="240" w:lineRule="auto"/>
              <w:ind w:right="-20"/>
              <w:jc w:val="both"/>
            </w:pPr>
            <w:r w:rsidRPr="00801311">
              <w:rPr>
                <w:rFonts w:hint="eastAsia"/>
              </w:rPr>
              <w:t>查找原始交易失败</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801311" w:rsidRPr="005A14D1" w:rsidRDefault="00801311" w:rsidP="001A5425">
            <w:pPr>
              <w:spacing w:line="240" w:lineRule="auto"/>
              <w:ind w:right="-20"/>
              <w:jc w:val="both"/>
            </w:pPr>
          </w:p>
        </w:tc>
      </w:tr>
      <w:tr w:rsidR="00801311"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801311" w:rsidRPr="00801311" w:rsidRDefault="00801311" w:rsidP="001A5425">
            <w:pPr>
              <w:spacing w:line="240" w:lineRule="auto"/>
              <w:ind w:right="-20"/>
              <w:jc w:val="both"/>
            </w:pPr>
            <w:r w:rsidRPr="00801311">
              <w:t>500032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801311" w:rsidRPr="00801311" w:rsidRDefault="00801311" w:rsidP="001A5425">
            <w:pPr>
              <w:spacing w:line="240" w:lineRule="auto"/>
              <w:ind w:right="-20"/>
              <w:jc w:val="both"/>
            </w:pPr>
            <w:r w:rsidRPr="00801311">
              <w:rPr>
                <w:rFonts w:hint="eastAsia"/>
              </w:rPr>
              <w:t>交易无效或无法完成</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801311" w:rsidRPr="005A14D1" w:rsidRDefault="00801311" w:rsidP="001A5425">
            <w:pPr>
              <w:spacing w:line="240" w:lineRule="auto"/>
              <w:ind w:right="-20"/>
              <w:jc w:val="both"/>
            </w:pPr>
          </w:p>
        </w:tc>
      </w:tr>
      <w:tr w:rsidR="00801311"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801311" w:rsidRPr="00801311" w:rsidRDefault="00801311" w:rsidP="001A5425">
            <w:pPr>
              <w:spacing w:line="240" w:lineRule="auto"/>
              <w:ind w:right="-20"/>
              <w:jc w:val="both"/>
            </w:pPr>
            <w:r w:rsidRPr="00801311">
              <w:t>500033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801311" w:rsidRPr="00801311" w:rsidRDefault="00801311" w:rsidP="001A5425">
            <w:pPr>
              <w:spacing w:line="240" w:lineRule="auto"/>
              <w:ind w:right="-20"/>
              <w:jc w:val="both"/>
            </w:pPr>
            <w:r w:rsidRPr="00801311">
              <w:rPr>
                <w:rFonts w:hint="eastAsia"/>
              </w:rPr>
              <w:t>原始金额错误</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801311" w:rsidRPr="005A14D1" w:rsidRDefault="00801311" w:rsidP="001A5425">
            <w:pPr>
              <w:spacing w:line="240" w:lineRule="auto"/>
              <w:ind w:right="-20"/>
              <w:jc w:val="both"/>
            </w:pPr>
          </w:p>
        </w:tc>
      </w:tr>
      <w:tr w:rsidR="00801311"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801311" w:rsidRPr="00801311" w:rsidRDefault="00801311" w:rsidP="001A5425">
            <w:pPr>
              <w:spacing w:line="240" w:lineRule="auto"/>
              <w:ind w:right="-20"/>
              <w:jc w:val="both"/>
            </w:pPr>
            <w:r w:rsidRPr="00801311">
              <w:t>500034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801311" w:rsidRPr="00801311" w:rsidRDefault="00801311" w:rsidP="001A5425">
            <w:pPr>
              <w:spacing w:line="240" w:lineRule="auto"/>
              <w:ind w:right="-20"/>
              <w:jc w:val="both"/>
            </w:pPr>
            <w:r w:rsidRPr="00801311">
              <w:rPr>
                <w:rFonts w:hint="eastAsia"/>
              </w:rPr>
              <w:t>该银行卡已开通</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801311" w:rsidRPr="005A14D1" w:rsidRDefault="00801311" w:rsidP="001A5425">
            <w:pPr>
              <w:spacing w:line="240" w:lineRule="auto"/>
              <w:ind w:right="-20"/>
              <w:jc w:val="both"/>
            </w:pPr>
          </w:p>
        </w:tc>
      </w:tr>
      <w:tr w:rsidR="00801311"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801311" w:rsidRPr="00801311" w:rsidRDefault="00801311" w:rsidP="001A5425">
            <w:pPr>
              <w:spacing w:line="240" w:lineRule="auto"/>
              <w:ind w:right="-20"/>
              <w:jc w:val="both"/>
            </w:pPr>
            <w:r w:rsidRPr="00801311">
              <w:rPr>
                <w:rFonts w:hint="eastAsia"/>
              </w:rPr>
              <w:t>500041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801311" w:rsidRPr="00801311" w:rsidRDefault="00801311" w:rsidP="001A5425">
            <w:pPr>
              <w:spacing w:line="240" w:lineRule="auto"/>
              <w:ind w:right="-20"/>
              <w:jc w:val="both"/>
            </w:pPr>
            <w:r w:rsidRPr="00801311">
              <w:rPr>
                <w:rFonts w:hint="eastAsia"/>
              </w:rPr>
              <w:t>交易受限</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801311" w:rsidRPr="005A14D1" w:rsidRDefault="00801311" w:rsidP="001A5425">
            <w:pPr>
              <w:spacing w:line="240" w:lineRule="auto"/>
              <w:ind w:right="-20"/>
              <w:jc w:val="both"/>
            </w:pPr>
          </w:p>
        </w:tc>
      </w:tr>
      <w:tr w:rsidR="00801311"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801311" w:rsidRPr="00801311" w:rsidRDefault="00801311" w:rsidP="001A5425">
            <w:pPr>
              <w:spacing w:line="240" w:lineRule="auto"/>
              <w:ind w:right="-20"/>
              <w:jc w:val="both"/>
            </w:pPr>
            <w:r w:rsidRPr="00801311">
              <w:t>500071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801311" w:rsidRPr="00801311" w:rsidRDefault="00801311" w:rsidP="001A5425">
            <w:pPr>
              <w:spacing w:line="240" w:lineRule="auto"/>
              <w:ind w:right="-20"/>
              <w:jc w:val="both"/>
            </w:pPr>
            <w:r w:rsidRPr="00801311">
              <w:rPr>
                <w:rFonts w:hint="eastAsia"/>
              </w:rPr>
              <w:t>请您确认输入信息是否填写正确。如银行预留手机号已停用或遗忘请至银行柜台或联系银行客服更改，更改完毕后请重新尝试！</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801311" w:rsidRPr="005A14D1" w:rsidRDefault="00801311" w:rsidP="001A5425">
            <w:pPr>
              <w:spacing w:line="240" w:lineRule="auto"/>
              <w:ind w:right="-20"/>
              <w:jc w:val="both"/>
            </w:pPr>
          </w:p>
        </w:tc>
      </w:tr>
      <w:tr w:rsidR="00801311"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801311" w:rsidRPr="00801311" w:rsidRDefault="00801311" w:rsidP="001A5425">
            <w:pPr>
              <w:spacing w:line="240" w:lineRule="auto"/>
              <w:ind w:right="-20"/>
              <w:jc w:val="both"/>
            </w:pPr>
            <w:r w:rsidRPr="00801311">
              <w:t>500072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801311" w:rsidRPr="00801311" w:rsidRDefault="00801311" w:rsidP="001A5425">
            <w:pPr>
              <w:spacing w:line="240" w:lineRule="auto"/>
              <w:ind w:right="-20"/>
              <w:jc w:val="both"/>
            </w:pPr>
            <w:r w:rsidRPr="00801311">
              <w:rPr>
                <w:rFonts w:hint="eastAsia"/>
              </w:rPr>
              <w:t>交易失败，发卡银行不支持该商户，请更换其他银行卡</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801311" w:rsidRPr="005A14D1" w:rsidRDefault="00801311" w:rsidP="001A5425">
            <w:pPr>
              <w:spacing w:line="240" w:lineRule="auto"/>
              <w:ind w:right="-20"/>
              <w:jc w:val="both"/>
            </w:pPr>
          </w:p>
        </w:tc>
      </w:tr>
      <w:tr w:rsidR="00801311"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801311" w:rsidRPr="00801311" w:rsidRDefault="00801311" w:rsidP="001A5425">
            <w:pPr>
              <w:spacing w:line="240" w:lineRule="auto"/>
              <w:ind w:right="-20"/>
              <w:jc w:val="both"/>
            </w:pPr>
            <w:r w:rsidRPr="00801311">
              <w:t>500076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801311" w:rsidRPr="00801311" w:rsidRDefault="00801311" w:rsidP="001A5425">
            <w:pPr>
              <w:spacing w:line="240" w:lineRule="auto"/>
              <w:ind w:right="-20"/>
              <w:jc w:val="both"/>
            </w:pPr>
            <w:r w:rsidRPr="00801311">
              <w:rPr>
                <w:rFonts w:hint="eastAsia"/>
              </w:rPr>
              <w:t>卡状态不正确</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801311" w:rsidRPr="005A14D1" w:rsidRDefault="00801311" w:rsidP="001A5425">
            <w:pPr>
              <w:spacing w:line="240" w:lineRule="auto"/>
              <w:ind w:right="-20"/>
              <w:jc w:val="both"/>
            </w:pPr>
          </w:p>
        </w:tc>
      </w:tr>
      <w:tr w:rsidR="004A47D3"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4A47D3" w:rsidRPr="00801311" w:rsidRDefault="004A47D3" w:rsidP="001A5425">
            <w:pPr>
              <w:spacing w:line="240" w:lineRule="auto"/>
              <w:ind w:right="-20"/>
              <w:jc w:val="both"/>
            </w:pP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4A47D3" w:rsidRPr="00801311" w:rsidRDefault="004A47D3" w:rsidP="001A5425">
            <w:pPr>
              <w:spacing w:line="240" w:lineRule="auto"/>
              <w:ind w:right="-20"/>
              <w:jc w:val="both"/>
            </w:pP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4A47D3" w:rsidRPr="005A14D1" w:rsidRDefault="004A47D3" w:rsidP="001A5425">
            <w:pPr>
              <w:spacing w:line="240" w:lineRule="auto"/>
              <w:ind w:right="-20"/>
              <w:jc w:val="both"/>
            </w:pPr>
          </w:p>
        </w:tc>
      </w:tr>
      <w:tr w:rsidR="004A47D3"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A47D3" w:rsidRPr="00801311" w:rsidRDefault="004A47D3" w:rsidP="001A5425">
            <w:pPr>
              <w:spacing w:line="240" w:lineRule="auto"/>
              <w:ind w:right="-20"/>
              <w:jc w:val="both"/>
            </w:pPr>
            <w:r w:rsidRPr="00801311">
              <w:t>50007</w:t>
            </w:r>
            <w:r>
              <w:rPr>
                <w:rFonts w:hint="eastAsia"/>
              </w:rPr>
              <w:t>7</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A47D3" w:rsidRPr="00801311" w:rsidRDefault="004A47D3" w:rsidP="001A5425">
            <w:pPr>
              <w:spacing w:line="240" w:lineRule="auto"/>
              <w:ind w:right="-20"/>
              <w:jc w:val="both"/>
            </w:pPr>
            <w:r w:rsidRPr="005A1909">
              <w:rPr>
                <w:rFonts w:hint="eastAsia"/>
              </w:rPr>
              <w:t>发卡行不予承兑</w:t>
            </w:r>
          </w:p>
        </w:tc>
        <w:tc>
          <w:tcPr>
            <w:tcW w:w="34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4A47D3" w:rsidRPr="005A14D1" w:rsidRDefault="004A47D3" w:rsidP="001A5425">
            <w:pPr>
              <w:spacing w:line="240" w:lineRule="auto"/>
              <w:ind w:right="-20"/>
              <w:jc w:val="both"/>
            </w:pPr>
            <w:r>
              <w:rPr>
                <w:rFonts w:hint="eastAsia"/>
              </w:rPr>
              <w:t>银联</w:t>
            </w:r>
            <w:r>
              <w:rPr>
                <w:rFonts w:hint="eastAsia"/>
              </w:rPr>
              <w:t>WAP</w:t>
            </w:r>
          </w:p>
        </w:tc>
      </w:tr>
      <w:tr w:rsidR="004A47D3"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A47D3" w:rsidRPr="00801311" w:rsidRDefault="004A47D3" w:rsidP="001A5425">
            <w:pPr>
              <w:spacing w:line="240" w:lineRule="auto"/>
              <w:ind w:right="-20"/>
              <w:jc w:val="both"/>
            </w:pPr>
            <w:r w:rsidRPr="00801311">
              <w:t>50007</w:t>
            </w:r>
            <w:r>
              <w:rPr>
                <w:rFonts w:hint="eastAsia"/>
              </w:rPr>
              <w:t>8</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A47D3" w:rsidRPr="00801311" w:rsidRDefault="004A47D3" w:rsidP="001A5425">
            <w:pPr>
              <w:spacing w:line="240" w:lineRule="auto"/>
              <w:ind w:right="-20"/>
              <w:jc w:val="both"/>
            </w:pPr>
            <w:r w:rsidRPr="005A1909">
              <w:rPr>
                <w:rFonts w:hint="eastAsia"/>
              </w:rPr>
              <w:t>您输入的手机号或</w:t>
            </w:r>
            <w:r w:rsidRPr="005A1909">
              <w:rPr>
                <w:rFonts w:hint="eastAsia"/>
              </w:rPr>
              <w:t>CVN2</w:t>
            </w:r>
            <w:r w:rsidRPr="005A1909">
              <w:rPr>
                <w:rFonts w:hint="eastAsia"/>
              </w:rPr>
              <w:t>有误，支付失败</w:t>
            </w:r>
          </w:p>
        </w:tc>
        <w:tc>
          <w:tcPr>
            <w:tcW w:w="34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4A47D3" w:rsidRPr="005A14D1" w:rsidRDefault="004A47D3" w:rsidP="001A5425">
            <w:pPr>
              <w:spacing w:line="240" w:lineRule="auto"/>
              <w:ind w:right="-20"/>
              <w:jc w:val="both"/>
            </w:pPr>
          </w:p>
        </w:tc>
      </w:tr>
      <w:tr w:rsidR="004A47D3"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A47D3" w:rsidRPr="00801311" w:rsidRDefault="004A47D3" w:rsidP="001A5425">
            <w:pPr>
              <w:spacing w:line="240" w:lineRule="auto"/>
              <w:ind w:right="-20"/>
              <w:jc w:val="both"/>
            </w:pPr>
            <w:r w:rsidRPr="00801311">
              <w:t>50007</w:t>
            </w:r>
            <w:r>
              <w:rPr>
                <w:rFonts w:hint="eastAsia"/>
              </w:rPr>
              <w:t>9</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A47D3" w:rsidRPr="00801311" w:rsidRDefault="004A47D3" w:rsidP="001A5425">
            <w:pPr>
              <w:spacing w:line="240" w:lineRule="auto"/>
              <w:ind w:right="-20"/>
              <w:jc w:val="both"/>
            </w:pPr>
            <w:r w:rsidRPr="005A1909">
              <w:rPr>
                <w:rFonts w:hint="eastAsia"/>
              </w:rPr>
              <w:t>交易金额超过网上银行交易金</w:t>
            </w:r>
            <w:r w:rsidRPr="005A1909">
              <w:rPr>
                <w:rFonts w:hint="eastAsia"/>
              </w:rPr>
              <w:lastRenderedPageBreak/>
              <w:t>额限制，支付失败</w:t>
            </w:r>
          </w:p>
        </w:tc>
        <w:tc>
          <w:tcPr>
            <w:tcW w:w="34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4A47D3" w:rsidRPr="005A14D1" w:rsidRDefault="004A47D3" w:rsidP="001A5425">
            <w:pPr>
              <w:spacing w:line="240" w:lineRule="auto"/>
              <w:ind w:right="-20"/>
              <w:jc w:val="both"/>
            </w:pPr>
          </w:p>
        </w:tc>
      </w:tr>
      <w:tr w:rsidR="004A47D3"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A47D3" w:rsidRPr="00801311" w:rsidRDefault="004A47D3" w:rsidP="001A5425">
            <w:pPr>
              <w:spacing w:line="240" w:lineRule="auto"/>
              <w:ind w:right="-20"/>
              <w:jc w:val="both"/>
            </w:pPr>
            <w:r w:rsidRPr="00801311">
              <w:lastRenderedPageBreak/>
              <w:t>5000</w:t>
            </w:r>
            <w:r>
              <w:rPr>
                <w:rFonts w:hint="eastAsia"/>
              </w:rPr>
              <w:t>80</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A47D3" w:rsidRPr="00801311" w:rsidRDefault="004A47D3" w:rsidP="001A5425">
            <w:pPr>
              <w:spacing w:line="240" w:lineRule="auto"/>
              <w:ind w:right="-20"/>
              <w:jc w:val="both"/>
            </w:pPr>
            <w:r w:rsidRPr="005A1909">
              <w:rPr>
                <w:rFonts w:hint="eastAsia"/>
              </w:rPr>
              <w:t>您已连续多次输入错误密码</w:t>
            </w:r>
          </w:p>
        </w:tc>
        <w:tc>
          <w:tcPr>
            <w:tcW w:w="34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4A47D3" w:rsidRPr="005A14D1" w:rsidRDefault="004A47D3" w:rsidP="001A5425">
            <w:pPr>
              <w:spacing w:line="240" w:lineRule="auto"/>
              <w:ind w:right="-20"/>
              <w:jc w:val="both"/>
            </w:pPr>
          </w:p>
        </w:tc>
      </w:tr>
      <w:tr w:rsidR="004A47D3"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A47D3" w:rsidRPr="00801311" w:rsidRDefault="004A47D3" w:rsidP="001A5425">
            <w:pPr>
              <w:spacing w:line="240" w:lineRule="auto"/>
              <w:ind w:right="-20"/>
              <w:jc w:val="both"/>
            </w:pPr>
            <w:r w:rsidRPr="00801311">
              <w:t>5000</w:t>
            </w:r>
            <w:r>
              <w:rPr>
                <w:rFonts w:hint="eastAsia"/>
              </w:rPr>
              <w:t>81</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A47D3" w:rsidRPr="00801311" w:rsidRDefault="004A47D3" w:rsidP="001A5425">
            <w:pPr>
              <w:spacing w:line="240" w:lineRule="auto"/>
              <w:ind w:right="-20"/>
              <w:jc w:val="both"/>
            </w:pPr>
            <w:r w:rsidRPr="005A1909">
              <w:rPr>
                <w:rFonts w:hint="eastAsia"/>
              </w:rPr>
              <w:t>请与您的银行联系</w:t>
            </w:r>
          </w:p>
        </w:tc>
        <w:tc>
          <w:tcPr>
            <w:tcW w:w="34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4A47D3" w:rsidRPr="005A14D1" w:rsidRDefault="004A47D3" w:rsidP="001A5425">
            <w:pPr>
              <w:spacing w:line="240" w:lineRule="auto"/>
              <w:ind w:right="-20"/>
              <w:jc w:val="both"/>
            </w:pPr>
          </w:p>
        </w:tc>
      </w:tr>
      <w:tr w:rsidR="004A47D3"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A47D3" w:rsidRPr="00801311" w:rsidRDefault="004A47D3" w:rsidP="001A5425">
            <w:pPr>
              <w:spacing w:line="240" w:lineRule="auto"/>
              <w:ind w:right="-20"/>
              <w:jc w:val="both"/>
            </w:pPr>
            <w:r w:rsidRPr="00801311">
              <w:t>5000</w:t>
            </w:r>
            <w:r>
              <w:rPr>
                <w:rFonts w:hint="eastAsia"/>
              </w:rPr>
              <w:t>82</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A47D3" w:rsidRPr="00801311" w:rsidRDefault="004A47D3" w:rsidP="001A5425">
            <w:pPr>
              <w:spacing w:line="240" w:lineRule="auto"/>
              <w:ind w:right="-20"/>
              <w:jc w:val="both"/>
            </w:pPr>
            <w:r w:rsidRPr="004A47D3">
              <w:rPr>
                <w:rFonts w:hint="eastAsia"/>
              </w:rPr>
              <w:t>您的银行不支持认证支付，请选择快捷支付</w:t>
            </w:r>
          </w:p>
        </w:tc>
        <w:tc>
          <w:tcPr>
            <w:tcW w:w="34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4A47D3" w:rsidRPr="005A14D1" w:rsidRDefault="004A47D3" w:rsidP="001A5425">
            <w:pPr>
              <w:spacing w:line="240" w:lineRule="auto"/>
              <w:ind w:right="-20"/>
              <w:jc w:val="both"/>
            </w:pPr>
          </w:p>
        </w:tc>
      </w:tr>
      <w:tr w:rsidR="004A47D3"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A47D3" w:rsidRPr="00801311" w:rsidRDefault="006609D9" w:rsidP="001A5425">
            <w:pPr>
              <w:spacing w:line="240" w:lineRule="auto"/>
              <w:ind w:right="-20"/>
              <w:jc w:val="both"/>
            </w:pPr>
            <w:r>
              <w:rPr>
                <w:rFonts w:hint="eastAsia"/>
              </w:rPr>
              <w:t>500083</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A47D3" w:rsidRPr="00801311" w:rsidRDefault="006609D9" w:rsidP="001A5425">
            <w:pPr>
              <w:spacing w:line="240" w:lineRule="auto"/>
              <w:ind w:right="-20"/>
              <w:jc w:val="both"/>
            </w:pPr>
            <w:r w:rsidRPr="006609D9">
              <w:rPr>
                <w:rFonts w:hint="eastAsia"/>
              </w:rPr>
              <w:t>您的银行不支持普通支付，请选择快捷支付</w:t>
            </w:r>
          </w:p>
        </w:tc>
        <w:tc>
          <w:tcPr>
            <w:tcW w:w="34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4A47D3" w:rsidRPr="005A14D1" w:rsidRDefault="004A47D3" w:rsidP="001A5425">
            <w:pPr>
              <w:spacing w:line="240" w:lineRule="auto"/>
              <w:ind w:right="-20"/>
              <w:jc w:val="both"/>
            </w:pPr>
          </w:p>
        </w:tc>
      </w:tr>
      <w:tr w:rsidR="004A47D3"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A47D3" w:rsidRPr="00801311" w:rsidRDefault="006609D9" w:rsidP="001A5425">
            <w:pPr>
              <w:spacing w:line="240" w:lineRule="auto"/>
              <w:ind w:right="-20"/>
              <w:jc w:val="both"/>
            </w:pPr>
            <w:r>
              <w:rPr>
                <w:rFonts w:hint="eastAsia"/>
              </w:rPr>
              <w:t>500084</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A47D3" w:rsidRPr="00801311" w:rsidRDefault="006609D9" w:rsidP="001A5425">
            <w:pPr>
              <w:spacing w:line="240" w:lineRule="auto"/>
              <w:ind w:right="-20"/>
              <w:jc w:val="both"/>
            </w:pPr>
            <w:r w:rsidRPr="006609D9">
              <w:rPr>
                <w:rFonts w:hint="eastAsia"/>
              </w:rPr>
              <w:t>不允许持卡人进行的交易</w:t>
            </w:r>
          </w:p>
        </w:tc>
        <w:tc>
          <w:tcPr>
            <w:tcW w:w="34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4A47D3" w:rsidRPr="005A14D1" w:rsidRDefault="004A47D3" w:rsidP="001A5425">
            <w:pPr>
              <w:spacing w:line="240" w:lineRule="auto"/>
              <w:ind w:right="-20"/>
              <w:jc w:val="both"/>
            </w:pPr>
          </w:p>
        </w:tc>
      </w:tr>
      <w:tr w:rsidR="004A47D3"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4A47D3" w:rsidRPr="00801311" w:rsidRDefault="006609D9" w:rsidP="001A5425">
            <w:pPr>
              <w:spacing w:line="240" w:lineRule="auto"/>
              <w:ind w:right="-20"/>
              <w:jc w:val="both"/>
            </w:pPr>
            <w:r>
              <w:rPr>
                <w:rFonts w:hint="eastAsia"/>
              </w:rPr>
              <w:t>500085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4A47D3" w:rsidRPr="00801311" w:rsidRDefault="006609D9" w:rsidP="001A5425">
            <w:pPr>
              <w:spacing w:line="240" w:lineRule="auto"/>
              <w:ind w:right="-20"/>
              <w:jc w:val="both"/>
            </w:pPr>
            <w:r w:rsidRPr="006609D9">
              <w:rPr>
                <w:rFonts w:hint="eastAsia"/>
              </w:rPr>
              <w:t>超时</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4A47D3" w:rsidRPr="005A14D1" w:rsidRDefault="004A47D3" w:rsidP="001A5425">
            <w:pPr>
              <w:spacing w:line="240" w:lineRule="auto"/>
              <w:ind w:right="-20"/>
              <w:jc w:val="both"/>
            </w:pPr>
          </w:p>
        </w:tc>
      </w:tr>
      <w:tr w:rsidR="001D02C7"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1D02C7" w:rsidRDefault="001D02C7" w:rsidP="001A5425">
            <w:pPr>
              <w:spacing w:line="240" w:lineRule="auto"/>
              <w:ind w:right="-20"/>
              <w:jc w:val="both"/>
            </w:pP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1D02C7" w:rsidRPr="006609D9" w:rsidRDefault="001D02C7" w:rsidP="001A5425">
            <w:pPr>
              <w:spacing w:line="240" w:lineRule="auto"/>
              <w:ind w:right="-20"/>
              <w:jc w:val="both"/>
            </w:pP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1D02C7" w:rsidRPr="005A14D1" w:rsidRDefault="001D02C7" w:rsidP="001A5425">
            <w:pPr>
              <w:spacing w:line="240" w:lineRule="auto"/>
              <w:ind w:right="-20"/>
              <w:jc w:val="both"/>
            </w:pPr>
          </w:p>
        </w:tc>
      </w:tr>
      <w:tr w:rsidR="00856BA4" w:rsidRPr="00270E48" w:rsidTr="00462DC6">
        <w:tc>
          <w:tcPr>
            <w:tcW w:w="7822" w:type="dxa"/>
            <w:gridSpan w:val="3"/>
            <w:tcBorders>
              <w:top w:val="single" w:sz="4" w:space="0" w:color="000000"/>
              <w:left w:val="single" w:sz="4" w:space="0" w:color="000000"/>
              <w:bottom w:val="single" w:sz="4" w:space="0" w:color="000000"/>
              <w:right w:val="single" w:sz="4" w:space="0" w:color="000000"/>
            </w:tcBorders>
            <w:shd w:val="clear" w:color="auto" w:fill="auto"/>
          </w:tcPr>
          <w:p w:rsidR="00856BA4" w:rsidRPr="005A14D1" w:rsidRDefault="00856BA4" w:rsidP="00856BA4">
            <w:pPr>
              <w:spacing w:line="240" w:lineRule="auto"/>
              <w:ind w:right="-20"/>
              <w:jc w:val="center"/>
            </w:pPr>
            <w:r>
              <w:rPr>
                <w:rFonts w:hint="eastAsia"/>
              </w:rPr>
              <w:t>风控相关</w:t>
            </w:r>
          </w:p>
        </w:tc>
      </w:tr>
      <w:tr w:rsidR="001D02C7"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1D02C7" w:rsidRPr="00801311" w:rsidRDefault="001D02C7" w:rsidP="001A5425">
            <w:pPr>
              <w:spacing w:line="240" w:lineRule="auto"/>
              <w:ind w:right="-20"/>
              <w:jc w:val="both"/>
            </w:pPr>
            <w:r>
              <w:rPr>
                <w:rFonts w:hint="eastAsia"/>
              </w:rPr>
              <w:t>80001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1D02C7" w:rsidRPr="00801311" w:rsidRDefault="001D02C7" w:rsidP="001A5425">
            <w:pPr>
              <w:spacing w:line="240" w:lineRule="auto"/>
              <w:ind w:right="-20"/>
              <w:jc w:val="both"/>
            </w:pPr>
            <w:r>
              <w:rPr>
                <w:rFonts w:hint="eastAsia"/>
              </w:rPr>
              <w:t>单笔限额超限</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1D02C7" w:rsidRPr="005A14D1" w:rsidRDefault="001D02C7" w:rsidP="001A5425">
            <w:pPr>
              <w:spacing w:line="240" w:lineRule="auto"/>
              <w:ind w:right="-20"/>
              <w:jc w:val="both"/>
            </w:pPr>
          </w:p>
        </w:tc>
      </w:tr>
      <w:tr w:rsidR="001D02C7"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1D02C7" w:rsidRPr="00801311" w:rsidRDefault="001D02C7" w:rsidP="001A5425">
            <w:pPr>
              <w:spacing w:line="240" w:lineRule="auto"/>
              <w:ind w:right="-20"/>
              <w:jc w:val="both"/>
            </w:pPr>
            <w:r>
              <w:rPr>
                <w:rFonts w:hint="eastAsia"/>
              </w:rPr>
              <w:t>80002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1D02C7" w:rsidRPr="00801311" w:rsidRDefault="001D02C7" w:rsidP="001A5425">
            <w:pPr>
              <w:spacing w:line="240" w:lineRule="auto"/>
              <w:ind w:right="-20"/>
              <w:jc w:val="both"/>
            </w:pPr>
            <w:r>
              <w:rPr>
                <w:rFonts w:hint="eastAsia"/>
              </w:rPr>
              <w:t>当日支付次序超限</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1D02C7" w:rsidRPr="005A14D1" w:rsidRDefault="001D02C7" w:rsidP="001A5425">
            <w:pPr>
              <w:spacing w:line="240" w:lineRule="auto"/>
              <w:ind w:right="-20"/>
              <w:jc w:val="both"/>
            </w:pPr>
          </w:p>
        </w:tc>
      </w:tr>
      <w:tr w:rsidR="00F66E0B"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F66E0B" w:rsidRDefault="0072256F" w:rsidP="001A5425">
            <w:pPr>
              <w:spacing w:line="240" w:lineRule="auto"/>
              <w:ind w:right="-20"/>
              <w:jc w:val="both"/>
            </w:pPr>
            <w:r>
              <w:rPr>
                <w:rFonts w:hint="eastAsia"/>
              </w:rPr>
              <w:t>80003-80100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F66E0B" w:rsidRDefault="0072256F" w:rsidP="001A5425">
            <w:pPr>
              <w:spacing w:line="240" w:lineRule="auto"/>
              <w:ind w:right="-20"/>
              <w:jc w:val="both"/>
            </w:pPr>
            <w:r>
              <w:rPr>
                <w:rFonts w:hint="eastAsia"/>
              </w:rPr>
              <w:t>风控拒绝类错误码</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F66E0B" w:rsidRPr="005A14D1" w:rsidRDefault="0072256F" w:rsidP="001A5425">
            <w:pPr>
              <w:spacing w:line="240" w:lineRule="auto"/>
              <w:ind w:right="-20"/>
              <w:jc w:val="both"/>
            </w:pPr>
            <w:r>
              <w:rPr>
                <w:rFonts w:hint="eastAsia"/>
              </w:rPr>
              <w:t>具体拒绝原因和错误码未来再定义。</w:t>
            </w:r>
          </w:p>
        </w:tc>
      </w:tr>
      <w:tr w:rsidR="0072256F"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72256F" w:rsidRDefault="0072256F" w:rsidP="001A5425">
            <w:pPr>
              <w:spacing w:line="240" w:lineRule="auto"/>
              <w:ind w:right="-20"/>
              <w:jc w:val="both"/>
            </w:pPr>
            <w:r>
              <w:rPr>
                <w:rFonts w:hint="eastAsia"/>
              </w:rPr>
              <w:t>80101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72256F" w:rsidRDefault="0072256F" w:rsidP="001A5425">
            <w:pPr>
              <w:spacing w:line="240" w:lineRule="auto"/>
              <w:ind w:right="-20"/>
              <w:jc w:val="both"/>
            </w:pPr>
            <w:r>
              <w:rPr>
                <w:rFonts w:hint="eastAsia"/>
              </w:rPr>
              <w:t>订单需要人工审核</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72256F" w:rsidRDefault="0072256F" w:rsidP="001A5425">
            <w:pPr>
              <w:spacing w:line="240" w:lineRule="auto"/>
              <w:ind w:right="-20"/>
              <w:jc w:val="both"/>
            </w:pPr>
            <w:r>
              <w:rPr>
                <w:rFonts w:hint="eastAsia"/>
              </w:rPr>
              <w:t>为风控拒绝的一个特殊类别，表明当前订单需要工作人员审核后才能支付。</w:t>
            </w:r>
          </w:p>
        </w:tc>
      </w:tr>
      <w:tr w:rsidR="0072256F"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72256F" w:rsidRPr="00E15268" w:rsidRDefault="0072256F" w:rsidP="001A5425">
            <w:pPr>
              <w:spacing w:line="240" w:lineRule="auto"/>
              <w:ind w:right="-20"/>
              <w:jc w:val="both"/>
              <w:rPr>
                <w:color w:val="FF0000"/>
              </w:rPr>
            </w:pPr>
            <w:r w:rsidRPr="00E15268">
              <w:rPr>
                <w:rFonts w:hint="eastAsia"/>
                <w:color w:val="FF0000"/>
              </w:rPr>
              <w:t>80110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72256F" w:rsidRPr="00E15268" w:rsidRDefault="0072256F" w:rsidP="001A5425">
            <w:pPr>
              <w:spacing w:line="240" w:lineRule="auto"/>
              <w:ind w:right="-20"/>
              <w:jc w:val="both"/>
              <w:rPr>
                <w:color w:val="FF0000"/>
              </w:rPr>
            </w:pPr>
            <w:r w:rsidRPr="00E15268">
              <w:rPr>
                <w:rFonts w:hint="eastAsia"/>
                <w:color w:val="FF0000"/>
              </w:rPr>
              <w:t>需要短信验证码</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72256F" w:rsidRPr="00E15268" w:rsidRDefault="0072256F" w:rsidP="001A5425">
            <w:pPr>
              <w:spacing w:line="240" w:lineRule="auto"/>
              <w:ind w:right="-20"/>
              <w:jc w:val="both"/>
              <w:rPr>
                <w:color w:val="FF0000"/>
              </w:rPr>
            </w:pPr>
            <w:r w:rsidRPr="00E15268">
              <w:rPr>
                <w:rFonts w:hint="eastAsia"/>
                <w:color w:val="FF0000"/>
              </w:rPr>
              <w:t>当前场景下需要增强安全，需要进一步提高短信验证码才能完成支付。</w:t>
            </w:r>
          </w:p>
        </w:tc>
      </w:tr>
      <w:tr w:rsidR="0072256F"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72256F" w:rsidRDefault="0072256F" w:rsidP="001A5425">
            <w:pPr>
              <w:spacing w:line="240" w:lineRule="auto"/>
              <w:ind w:right="-20"/>
              <w:jc w:val="both"/>
            </w:pPr>
            <w:r>
              <w:rPr>
                <w:rFonts w:hint="eastAsia"/>
              </w:rPr>
              <w:t>80111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72256F" w:rsidRDefault="0072256F" w:rsidP="001A5425">
            <w:pPr>
              <w:spacing w:line="240" w:lineRule="auto"/>
              <w:ind w:right="-20"/>
              <w:jc w:val="both"/>
            </w:pPr>
            <w:r>
              <w:rPr>
                <w:rFonts w:hint="eastAsia"/>
              </w:rPr>
              <w:t>需要支付密码</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72256F" w:rsidRDefault="0072256F" w:rsidP="001A5425">
            <w:pPr>
              <w:spacing w:line="240" w:lineRule="auto"/>
              <w:ind w:right="-20"/>
              <w:jc w:val="both"/>
            </w:pPr>
            <w:r>
              <w:rPr>
                <w:rFonts w:hint="eastAsia"/>
              </w:rPr>
              <w:t>同上，需要提供支付密码进行进一步验证。没有设置支付密码时，需要引导客户完成设置。</w:t>
            </w:r>
          </w:p>
        </w:tc>
      </w:tr>
      <w:tr w:rsidR="0072256F"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72256F" w:rsidRDefault="0072256F" w:rsidP="001A5425">
            <w:pPr>
              <w:spacing w:line="240" w:lineRule="auto"/>
              <w:ind w:right="-20"/>
              <w:jc w:val="both"/>
            </w:pPr>
            <w:r>
              <w:rPr>
                <w:rFonts w:hint="eastAsia"/>
              </w:rPr>
              <w:t>80112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72256F" w:rsidRDefault="0072256F" w:rsidP="001A5425">
            <w:pPr>
              <w:spacing w:line="240" w:lineRule="auto"/>
              <w:ind w:right="-20"/>
              <w:jc w:val="both"/>
            </w:pPr>
            <w:r>
              <w:rPr>
                <w:rFonts w:hint="eastAsia"/>
              </w:rPr>
              <w:t>需要重新验证信用卡信息，包括绑定手机号码、</w:t>
            </w:r>
            <w:r>
              <w:rPr>
                <w:rFonts w:hint="eastAsia"/>
              </w:rPr>
              <w:t>cv2</w:t>
            </w:r>
            <w:r>
              <w:rPr>
                <w:rFonts w:hint="eastAsia"/>
              </w:rPr>
              <w:t>、有效期</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72256F" w:rsidRPr="0072256F" w:rsidRDefault="0072256F" w:rsidP="001A5425">
            <w:pPr>
              <w:spacing w:line="240" w:lineRule="auto"/>
              <w:ind w:right="-20"/>
              <w:jc w:val="both"/>
            </w:pPr>
            <w:r>
              <w:rPr>
                <w:rFonts w:hint="eastAsia"/>
              </w:rPr>
              <w:t>同上，安全增强。</w:t>
            </w:r>
          </w:p>
        </w:tc>
      </w:tr>
      <w:tr w:rsidR="0072256F"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72256F" w:rsidRDefault="0072256F" w:rsidP="001A5425">
            <w:pPr>
              <w:spacing w:line="240" w:lineRule="auto"/>
              <w:ind w:right="-20"/>
              <w:jc w:val="both"/>
            </w:pPr>
            <w:r>
              <w:rPr>
                <w:rFonts w:hint="eastAsia"/>
              </w:rPr>
              <w:t>80113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72256F" w:rsidRDefault="0072256F" w:rsidP="001A5425">
            <w:pPr>
              <w:spacing w:line="240" w:lineRule="auto"/>
              <w:ind w:right="-20"/>
              <w:jc w:val="both"/>
            </w:pPr>
            <w:r>
              <w:rPr>
                <w:rFonts w:hint="eastAsia"/>
              </w:rPr>
              <w:t>需要重新验证借记卡信息，具体信息待定</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72256F" w:rsidRPr="0072256F" w:rsidRDefault="0072256F" w:rsidP="001A5425">
            <w:pPr>
              <w:spacing w:line="240" w:lineRule="auto"/>
              <w:ind w:right="-20"/>
              <w:jc w:val="both"/>
            </w:pPr>
          </w:p>
        </w:tc>
      </w:tr>
      <w:tr w:rsidR="0072256F"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72256F" w:rsidRDefault="0072256F" w:rsidP="001A5425">
            <w:pPr>
              <w:spacing w:line="240" w:lineRule="auto"/>
              <w:ind w:right="-20"/>
              <w:jc w:val="both"/>
            </w:pPr>
            <w:r>
              <w:rPr>
                <w:rFonts w:hint="eastAsia"/>
              </w:rPr>
              <w:t>80114-80120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72256F" w:rsidRDefault="0072256F" w:rsidP="001A5425">
            <w:pPr>
              <w:spacing w:line="240" w:lineRule="auto"/>
              <w:ind w:right="-20"/>
              <w:jc w:val="both"/>
            </w:pPr>
            <w:r>
              <w:rPr>
                <w:rFonts w:hint="eastAsia"/>
              </w:rPr>
              <w:t>其他安全增强错误码</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72256F" w:rsidRPr="0072256F" w:rsidRDefault="0072256F" w:rsidP="001A5425">
            <w:pPr>
              <w:spacing w:line="240" w:lineRule="auto"/>
              <w:ind w:right="-20"/>
              <w:jc w:val="both"/>
            </w:pPr>
            <w:r>
              <w:rPr>
                <w:rFonts w:hint="eastAsia"/>
              </w:rPr>
              <w:t>具体待定</w:t>
            </w:r>
          </w:p>
        </w:tc>
      </w:tr>
      <w:tr w:rsidR="001B75A6"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1B75A6" w:rsidRDefault="001B75A6" w:rsidP="001A5425">
            <w:pPr>
              <w:spacing w:line="240" w:lineRule="auto"/>
              <w:ind w:right="-20"/>
              <w:jc w:val="both"/>
            </w:pPr>
            <w:r>
              <w:rPr>
                <w:rFonts w:hint="eastAsia"/>
              </w:rPr>
              <w:t>80114</w:t>
            </w:r>
            <w:ins w:id="161" w:author="s00150434" w:date="2015-11-10T10:45:00Z">
              <w:r w:rsidR="004304D0">
                <w:rPr>
                  <w:rFonts w:hint="eastAsia"/>
                </w:rPr>
                <w:t>（已删除）</w:t>
              </w:r>
            </w:ins>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1B75A6" w:rsidRDefault="001B75A6" w:rsidP="001A5425">
            <w:pPr>
              <w:spacing w:line="240" w:lineRule="auto"/>
              <w:ind w:right="-20"/>
              <w:jc w:val="both"/>
            </w:pPr>
            <w:r>
              <w:rPr>
                <w:rFonts w:hint="eastAsia"/>
              </w:rPr>
              <w:t>需要外部短信验证码</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1B75A6" w:rsidRDefault="001B75A6" w:rsidP="001A5425">
            <w:pPr>
              <w:spacing w:line="240" w:lineRule="auto"/>
              <w:ind w:right="-20"/>
              <w:jc w:val="both"/>
            </w:pPr>
            <w:r>
              <w:rPr>
                <w:rFonts w:hint="eastAsia"/>
              </w:rPr>
              <w:t>易宝实名系统下需要易宝侧或者是银行侧的短信验证码</w:t>
            </w:r>
          </w:p>
        </w:tc>
      </w:tr>
      <w:tr w:rsidR="004304D0" w:rsidRPr="00270E48" w:rsidTr="00462DC6">
        <w:trPr>
          <w:ins w:id="162" w:author="s00150434" w:date="2015-11-10T10:45:00Z"/>
        </w:trPr>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4304D0" w:rsidRDefault="004304D0" w:rsidP="001A5425">
            <w:pPr>
              <w:spacing w:line="240" w:lineRule="auto"/>
              <w:ind w:right="-20"/>
              <w:jc w:val="both"/>
              <w:rPr>
                <w:ins w:id="163" w:author="s00150434" w:date="2015-11-10T10:45:00Z"/>
                <w:rFonts w:hint="eastAsia"/>
              </w:rPr>
            </w:pPr>
            <w:ins w:id="164" w:author="s00150434" w:date="2015-11-10T10:45:00Z">
              <w:r>
                <w:rPr>
                  <w:rFonts w:hint="eastAsia"/>
                </w:rPr>
                <w:t>80115</w:t>
              </w:r>
            </w:ins>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4304D0" w:rsidRDefault="004304D0" w:rsidP="001A5425">
            <w:pPr>
              <w:spacing w:line="240" w:lineRule="auto"/>
              <w:ind w:right="-20"/>
              <w:jc w:val="both"/>
              <w:rPr>
                <w:ins w:id="165" w:author="s00150434" w:date="2015-11-10T10:45:00Z"/>
                <w:rFonts w:hint="eastAsia"/>
              </w:rPr>
            </w:pPr>
            <w:ins w:id="166" w:author="s00150434" w:date="2015-11-10T10:45:00Z">
              <w:r>
                <w:rPr>
                  <w:rFonts w:hint="eastAsia"/>
                </w:rPr>
                <w:t>需要外部短信验证码</w:t>
              </w:r>
            </w:ins>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4304D0" w:rsidRDefault="004304D0" w:rsidP="001A5425">
            <w:pPr>
              <w:spacing w:line="240" w:lineRule="auto"/>
              <w:ind w:right="-20"/>
              <w:jc w:val="both"/>
              <w:rPr>
                <w:ins w:id="167" w:author="s00150434" w:date="2015-11-10T10:45:00Z"/>
                <w:rFonts w:hint="eastAsia"/>
              </w:rPr>
            </w:pPr>
            <w:ins w:id="168" w:author="s00150434" w:date="2015-11-10T10:45:00Z">
              <w:r>
                <w:rPr>
                  <w:rFonts w:hint="eastAsia"/>
                </w:rPr>
                <w:t>易宝实名系统下需要易宝侧或者是银行侧的短信验证码</w:t>
              </w:r>
            </w:ins>
          </w:p>
          <w:p w:rsidR="004304D0" w:rsidRDefault="004304D0" w:rsidP="001A5425">
            <w:pPr>
              <w:spacing w:line="240" w:lineRule="auto"/>
              <w:ind w:right="-20"/>
              <w:jc w:val="both"/>
              <w:rPr>
                <w:ins w:id="169" w:author="s00150434" w:date="2015-11-10T10:45:00Z"/>
                <w:rFonts w:hint="eastAsia"/>
              </w:rPr>
            </w:pPr>
            <w:ins w:id="170" w:author="s00150434" w:date="2015-11-10T10:45:00Z">
              <w:r>
                <w:rPr>
                  <w:rFonts w:hint="eastAsia"/>
                </w:rPr>
                <w:t>用于替换</w:t>
              </w:r>
              <w:r>
                <w:rPr>
                  <w:rFonts w:hint="eastAsia"/>
                </w:rPr>
                <w:t>80114</w:t>
              </w:r>
              <w:r>
                <w:rPr>
                  <w:rFonts w:hint="eastAsia"/>
                </w:rPr>
                <w:t>，前者不再使用。</w:t>
              </w:r>
            </w:ins>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4304D0" w:rsidRDefault="004304D0" w:rsidP="001A5425">
            <w:pPr>
              <w:spacing w:line="240" w:lineRule="auto"/>
              <w:ind w:right="-20"/>
              <w:jc w:val="both"/>
            </w:pPr>
            <w:r>
              <w:rPr>
                <w:rFonts w:hint="eastAsia"/>
              </w:rPr>
              <w:t>80121-80140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4304D0" w:rsidRDefault="004304D0" w:rsidP="001A5425">
            <w:pPr>
              <w:spacing w:line="240" w:lineRule="auto"/>
              <w:ind w:right="-20"/>
              <w:jc w:val="both"/>
            </w:pPr>
            <w:r>
              <w:rPr>
                <w:rFonts w:hint="eastAsia"/>
              </w:rPr>
              <w:t>允许继续支付</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4304D0" w:rsidRDefault="004304D0" w:rsidP="001A5425">
            <w:pPr>
              <w:spacing w:line="240" w:lineRule="auto"/>
              <w:ind w:right="-20"/>
              <w:jc w:val="both"/>
            </w:pPr>
            <w:r>
              <w:rPr>
                <w:rFonts w:hint="eastAsia"/>
              </w:rPr>
              <w:t>风控返回的允许继续支付，并可能携带给客户的提示信息，具体待定。</w:t>
            </w: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4304D0" w:rsidRPr="00801311" w:rsidRDefault="004304D0" w:rsidP="001A5425">
            <w:pPr>
              <w:spacing w:line="240" w:lineRule="auto"/>
              <w:ind w:right="-20"/>
              <w:jc w:val="both"/>
            </w:pP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4304D0" w:rsidRPr="00801311" w:rsidRDefault="004304D0" w:rsidP="001A5425">
            <w:pPr>
              <w:spacing w:line="240" w:lineRule="auto"/>
              <w:ind w:right="-20"/>
              <w:jc w:val="both"/>
            </w:pP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4304D0" w:rsidRPr="005A14D1" w:rsidRDefault="004304D0" w:rsidP="001A5425">
            <w:pPr>
              <w:spacing w:line="240" w:lineRule="auto"/>
              <w:ind w:right="-20"/>
              <w:jc w:val="both"/>
            </w:pPr>
          </w:p>
        </w:tc>
      </w:tr>
      <w:tr w:rsidR="004304D0" w:rsidRPr="00270E48" w:rsidTr="00462DC6">
        <w:tc>
          <w:tcPr>
            <w:tcW w:w="7822" w:type="dxa"/>
            <w:gridSpan w:val="3"/>
            <w:tcBorders>
              <w:top w:val="single" w:sz="4" w:space="0" w:color="000000"/>
              <w:left w:val="single" w:sz="4" w:space="0" w:color="000000"/>
              <w:bottom w:val="single" w:sz="4" w:space="0" w:color="000000"/>
              <w:right w:val="single" w:sz="4" w:space="0" w:color="000000"/>
            </w:tcBorders>
            <w:shd w:val="clear" w:color="auto" w:fill="auto"/>
          </w:tcPr>
          <w:p w:rsidR="004304D0" w:rsidRDefault="004304D0">
            <w:pPr>
              <w:spacing w:line="240" w:lineRule="auto"/>
              <w:ind w:right="-20"/>
              <w:jc w:val="center"/>
              <w:rPr>
                <w:sz w:val="18"/>
                <w:szCs w:val="18"/>
              </w:rPr>
            </w:pPr>
            <w:r>
              <w:rPr>
                <w:rFonts w:hint="eastAsia"/>
              </w:rPr>
              <w:t>为支持</w:t>
            </w:r>
            <w:r>
              <w:rPr>
                <w:rFonts w:hint="eastAsia"/>
              </w:rPr>
              <w:t>NNK</w:t>
            </w:r>
            <w:r>
              <w:rPr>
                <w:rFonts w:hint="eastAsia"/>
              </w:rPr>
              <w:t>，本次启用如下重复订单错误码</w:t>
            </w: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4304D0" w:rsidRPr="00CF597E" w:rsidRDefault="004304D0" w:rsidP="001A5425">
            <w:pPr>
              <w:spacing w:line="240" w:lineRule="auto"/>
              <w:ind w:right="-20"/>
              <w:jc w:val="both"/>
            </w:pPr>
            <w:r w:rsidRPr="00CF597E">
              <w:rPr>
                <w:rFonts w:hint="eastAsia"/>
              </w:rPr>
              <w:t>900000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4304D0" w:rsidRPr="00CF597E" w:rsidRDefault="004304D0" w:rsidP="001A5425">
            <w:pPr>
              <w:spacing w:line="240" w:lineRule="auto"/>
              <w:ind w:right="-20"/>
              <w:rPr>
                <w:rFonts w:ascii="微软雅黑" w:eastAsia="微软雅黑" w:cs="微软雅黑"/>
                <w:b/>
                <w:bCs/>
                <w:spacing w:val="12"/>
                <w:position w:val="-1"/>
              </w:rPr>
            </w:pPr>
            <w:r w:rsidRPr="00CF597E">
              <w:rPr>
                <w:rFonts w:hint="eastAsia"/>
              </w:rPr>
              <w:t>重复订单</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4304D0" w:rsidRPr="00CF597E" w:rsidRDefault="004304D0" w:rsidP="001A5425">
            <w:pPr>
              <w:spacing w:line="240" w:lineRule="auto"/>
              <w:ind w:right="-20"/>
              <w:jc w:val="both"/>
            </w:pPr>
            <w:r w:rsidRPr="00CF597E">
              <w:rPr>
                <w:rFonts w:hint="eastAsia"/>
              </w:rPr>
              <w:t>支付失败</w:t>
            </w: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4304D0" w:rsidRPr="00CF597E" w:rsidRDefault="004304D0" w:rsidP="001A5425">
            <w:pPr>
              <w:spacing w:line="240" w:lineRule="auto"/>
              <w:ind w:right="-20"/>
              <w:jc w:val="both"/>
            </w:pPr>
            <w:r w:rsidRPr="00CF597E">
              <w:rPr>
                <w:rFonts w:hint="eastAsia"/>
              </w:rPr>
              <w:t>900001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4304D0" w:rsidRPr="00CF597E" w:rsidRDefault="004304D0" w:rsidP="001A5425">
            <w:pPr>
              <w:spacing w:line="240" w:lineRule="auto"/>
              <w:ind w:right="-20"/>
            </w:pPr>
            <w:r w:rsidRPr="00CF597E">
              <w:rPr>
                <w:rFonts w:hint="eastAsia"/>
              </w:rPr>
              <w:t>重复订单，订单已经成功。</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4304D0" w:rsidRPr="00CF597E" w:rsidRDefault="004304D0" w:rsidP="001A5425">
            <w:pPr>
              <w:spacing w:line="240" w:lineRule="auto"/>
              <w:ind w:right="-20"/>
              <w:jc w:val="both"/>
            </w:pPr>
            <w:r w:rsidRPr="00CF597E">
              <w:rPr>
                <w:rFonts w:hint="eastAsia"/>
              </w:rPr>
              <w:t>之前提交的具备相同订单号的订单已经成功。</w:t>
            </w: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4304D0" w:rsidRPr="00CF597E" w:rsidRDefault="004304D0" w:rsidP="001A5425">
            <w:pPr>
              <w:spacing w:line="240" w:lineRule="auto"/>
              <w:ind w:right="-20"/>
              <w:jc w:val="both"/>
            </w:pPr>
            <w:r w:rsidRPr="00CF597E">
              <w:rPr>
                <w:rFonts w:hint="eastAsia"/>
              </w:rPr>
              <w:t>900002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4304D0" w:rsidRPr="00CF597E" w:rsidRDefault="004304D0" w:rsidP="001A5425">
            <w:pPr>
              <w:spacing w:line="240" w:lineRule="auto"/>
              <w:ind w:right="-20"/>
            </w:pPr>
            <w:r w:rsidRPr="00CF597E">
              <w:rPr>
                <w:rFonts w:hint="eastAsia"/>
              </w:rPr>
              <w:t>重复订单，处理中。</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4304D0" w:rsidRPr="00CF597E" w:rsidRDefault="004304D0" w:rsidP="001A5425">
            <w:pPr>
              <w:spacing w:line="240" w:lineRule="auto"/>
              <w:ind w:right="-20"/>
              <w:jc w:val="both"/>
            </w:pPr>
            <w:r w:rsidRPr="00CF597E">
              <w:rPr>
                <w:rFonts w:hint="eastAsia"/>
              </w:rPr>
              <w:t>之前提交的具备相同订单号的订单正在处理中。</w:t>
            </w: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4304D0" w:rsidRPr="00C94A7C" w:rsidRDefault="004304D0" w:rsidP="001A5425">
            <w:pPr>
              <w:spacing w:line="240" w:lineRule="auto"/>
              <w:ind w:right="-20"/>
              <w:jc w:val="both"/>
            </w:pP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4304D0" w:rsidRPr="00C94A7C" w:rsidRDefault="004304D0" w:rsidP="001A5425">
            <w:pPr>
              <w:spacing w:line="240" w:lineRule="auto"/>
              <w:ind w:right="-20"/>
            </w:pP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4304D0" w:rsidRPr="00331CBE"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4304D0" w:rsidRPr="00331CBE" w:rsidRDefault="004304D0" w:rsidP="001A5425">
            <w:pPr>
              <w:spacing w:line="240" w:lineRule="auto"/>
              <w:ind w:right="-20"/>
              <w:jc w:val="both"/>
            </w:pPr>
            <w:r>
              <w:rPr>
                <w:rFonts w:hint="eastAsia"/>
              </w:rPr>
              <w:lastRenderedPageBreak/>
              <w:t>900005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4304D0" w:rsidRPr="00C94A7C" w:rsidRDefault="004304D0" w:rsidP="001A5425">
            <w:pPr>
              <w:spacing w:line="240" w:lineRule="auto"/>
              <w:ind w:right="-20"/>
            </w:pPr>
            <w:r>
              <w:rPr>
                <w:rFonts w:hint="eastAsia"/>
              </w:rPr>
              <w:t>访问过于频繁！</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4304D0" w:rsidRPr="00C94A7C" w:rsidRDefault="004304D0" w:rsidP="001A5425">
            <w:pPr>
              <w:spacing w:line="240" w:lineRule="auto"/>
              <w:ind w:right="-20"/>
              <w:jc w:val="both"/>
            </w:pPr>
            <w:r>
              <w:rPr>
                <w:rFonts w:hint="eastAsia"/>
              </w:rPr>
              <w:t>可能是恶意的攻击行为，需要控制访问频度或者调整服务器侧的控制阀值。</w:t>
            </w: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4304D0" w:rsidRDefault="004304D0" w:rsidP="001A5425">
            <w:pPr>
              <w:spacing w:line="240" w:lineRule="auto"/>
              <w:ind w:right="-20"/>
              <w:jc w:val="both"/>
            </w:pPr>
            <w:r>
              <w:rPr>
                <w:rFonts w:hint="eastAsia"/>
              </w:rPr>
              <w:t>900006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4304D0" w:rsidRDefault="004304D0" w:rsidP="001A5425">
            <w:pPr>
              <w:spacing w:line="240" w:lineRule="auto"/>
              <w:ind w:right="-20"/>
            </w:pPr>
            <w:r>
              <w:rPr>
                <w:rFonts w:hint="eastAsia"/>
              </w:rPr>
              <w:t>超时</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4304D0" w:rsidRDefault="004304D0" w:rsidP="001A5425">
            <w:pPr>
              <w:spacing w:line="240" w:lineRule="auto"/>
              <w:ind w:right="-20"/>
              <w:jc w:val="both"/>
            </w:pPr>
            <w:r>
              <w:rPr>
                <w:rFonts w:hint="eastAsia"/>
              </w:rPr>
              <w:t>组合支付中，相关联的充值订单结果查询超时</w:t>
            </w: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4304D0" w:rsidRDefault="004304D0" w:rsidP="001A5425">
            <w:pPr>
              <w:spacing w:line="240" w:lineRule="auto"/>
              <w:ind w:right="-20"/>
              <w:jc w:val="both"/>
            </w:pP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4304D0" w:rsidRPr="00C94A7C" w:rsidRDefault="004304D0" w:rsidP="001A5425">
            <w:pPr>
              <w:spacing w:line="240" w:lineRule="auto"/>
              <w:ind w:right="-20"/>
            </w:pP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4304D0" w:rsidRPr="00C94A7C"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4304D0" w:rsidRDefault="004304D0" w:rsidP="001A5425">
            <w:pPr>
              <w:spacing w:line="240" w:lineRule="auto"/>
              <w:ind w:right="-20"/>
              <w:jc w:val="both"/>
            </w:pP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4304D0" w:rsidRPr="00C94A7C" w:rsidRDefault="004304D0" w:rsidP="001A5425">
            <w:pPr>
              <w:spacing w:line="240" w:lineRule="auto"/>
              <w:ind w:right="-20"/>
            </w:pP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4304D0" w:rsidRPr="00C94A7C"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4304D0" w:rsidRPr="00C94A7C" w:rsidRDefault="004304D0" w:rsidP="001A5425">
            <w:pPr>
              <w:spacing w:line="240" w:lineRule="auto"/>
              <w:ind w:right="-20"/>
              <w:jc w:val="both"/>
            </w:pPr>
            <w:r w:rsidRPr="00C94A7C">
              <w:rPr>
                <w:rFonts w:hint="eastAsia"/>
              </w:rPr>
              <w:t>900009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4304D0" w:rsidRPr="00C94A7C" w:rsidRDefault="004304D0" w:rsidP="001A5425">
            <w:pPr>
              <w:spacing w:line="240" w:lineRule="auto"/>
              <w:ind w:right="-20"/>
            </w:pPr>
            <w:r w:rsidRPr="00C94A7C">
              <w:rPr>
                <w:rFonts w:hint="eastAsia"/>
              </w:rPr>
              <w:t>密码错误</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4304D0" w:rsidRPr="00C94A7C"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4304D0" w:rsidRPr="00C94A7C" w:rsidRDefault="004304D0" w:rsidP="001A5425">
            <w:pPr>
              <w:spacing w:line="240" w:lineRule="auto"/>
              <w:ind w:right="-20"/>
              <w:jc w:val="both"/>
            </w:pPr>
            <w:r w:rsidRPr="00C94A7C">
              <w:rPr>
                <w:rFonts w:hint="eastAsia"/>
              </w:rPr>
              <w:t>900010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4304D0" w:rsidRPr="00C94A7C" w:rsidRDefault="004304D0" w:rsidP="001A5425">
            <w:pPr>
              <w:spacing w:line="240" w:lineRule="auto"/>
              <w:ind w:right="-20"/>
            </w:pPr>
            <w:r w:rsidRPr="00C94A7C">
              <w:rPr>
                <w:rFonts w:hint="eastAsia"/>
              </w:rPr>
              <w:t>校验码错误</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4304D0" w:rsidRPr="00C94A7C"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4304D0" w:rsidRPr="00C94A7C" w:rsidRDefault="004304D0" w:rsidP="001A5425">
            <w:pPr>
              <w:spacing w:line="240" w:lineRule="auto"/>
              <w:ind w:right="-20"/>
              <w:jc w:val="both"/>
            </w:pPr>
            <w:r>
              <w:rPr>
                <w:rFonts w:hint="eastAsia"/>
              </w:rPr>
              <w:t>900011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4304D0" w:rsidRPr="00C94A7C" w:rsidRDefault="004304D0" w:rsidP="001A5425">
            <w:pPr>
              <w:spacing w:line="240" w:lineRule="auto"/>
              <w:ind w:right="-20"/>
            </w:pPr>
            <w:r>
              <w:rPr>
                <w:rFonts w:hint="eastAsia"/>
              </w:rPr>
              <w:t>该校验码尝试次数过多，请等待</w:t>
            </w:r>
            <w:r>
              <w:rPr>
                <w:rFonts w:hint="eastAsia"/>
              </w:rPr>
              <w:t>10</w:t>
            </w:r>
            <w:r>
              <w:rPr>
                <w:rFonts w:hint="eastAsia"/>
              </w:rPr>
              <w:t>分钟后尝试获取新验证码。</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4304D0" w:rsidRPr="00C94A7C"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4304D0" w:rsidRPr="00C94A7C" w:rsidRDefault="004304D0" w:rsidP="001A5425">
            <w:pPr>
              <w:spacing w:line="240" w:lineRule="auto"/>
              <w:ind w:right="-20"/>
              <w:jc w:val="both"/>
            </w:pPr>
            <w:r w:rsidRPr="00C94A7C">
              <w:rPr>
                <w:rFonts w:hint="eastAsia"/>
              </w:rPr>
              <w:t>900020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4304D0" w:rsidRPr="00C94A7C" w:rsidRDefault="004304D0" w:rsidP="001A5425">
            <w:pPr>
              <w:spacing w:line="240" w:lineRule="auto"/>
              <w:ind w:right="-20"/>
            </w:pPr>
            <w:r w:rsidRPr="00C94A7C">
              <w:rPr>
                <w:rFonts w:hint="eastAsia"/>
              </w:rPr>
              <w:t>内部错误</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4304D0" w:rsidRPr="00C94A7C"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4304D0" w:rsidRPr="00C94A7C" w:rsidRDefault="004304D0" w:rsidP="001A5425">
            <w:pPr>
              <w:spacing w:line="240" w:lineRule="auto"/>
              <w:ind w:right="-20"/>
              <w:jc w:val="both"/>
            </w:pPr>
            <w:r w:rsidRPr="00C94A7C">
              <w:rPr>
                <w:rFonts w:hint="eastAsia"/>
              </w:rPr>
              <w:t>900090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4304D0" w:rsidRPr="00C94A7C" w:rsidRDefault="004304D0" w:rsidP="001A5425">
            <w:pPr>
              <w:spacing w:line="240" w:lineRule="auto"/>
              <w:ind w:right="-20"/>
            </w:pPr>
            <w:r w:rsidRPr="00C94A7C">
              <w:t>S</w:t>
            </w:r>
            <w:r w:rsidRPr="00C94A7C">
              <w:rPr>
                <w:rFonts w:hint="eastAsia"/>
              </w:rPr>
              <w:t>dk</w:t>
            </w:r>
            <w:r w:rsidRPr="00C94A7C">
              <w:rPr>
                <w:rFonts w:hint="eastAsia"/>
              </w:rPr>
              <w:t>版本过低</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4304D0" w:rsidRPr="00C94A7C"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auto"/>
          </w:tcPr>
          <w:p w:rsidR="004304D0" w:rsidRDefault="004304D0" w:rsidP="001A5425">
            <w:pPr>
              <w:spacing w:line="240" w:lineRule="auto"/>
              <w:ind w:right="-20"/>
              <w:jc w:val="both"/>
            </w:pPr>
            <w:r>
              <w:rPr>
                <w:rFonts w:hint="eastAsia"/>
              </w:rPr>
              <w:t>900100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Pr>
          <w:p w:rsidR="004304D0" w:rsidRDefault="004304D0" w:rsidP="001A5425">
            <w:pPr>
              <w:spacing w:line="240" w:lineRule="auto"/>
              <w:ind w:right="-20"/>
            </w:pPr>
            <w:r>
              <w:rPr>
                <w:rFonts w:hint="eastAsia"/>
              </w:rPr>
              <w:t>使用移动话费支付时，初始化计费请求失败。</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4304D0" w:rsidRPr="00C94A7C" w:rsidRDefault="004304D0" w:rsidP="001A5425">
            <w:pPr>
              <w:spacing w:line="240" w:lineRule="auto"/>
              <w:ind w:right="-20"/>
              <w:jc w:val="both"/>
            </w:pPr>
            <w:r>
              <w:rPr>
                <w:rFonts w:hint="eastAsia"/>
              </w:rPr>
              <w:t>移动话费支付中，调用渠道计费请求接口失败。</w:t>
            </w: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900110</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支付信息与订单信息不匹配</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Pr="006B5CBE" w:rsidRDefault="004304D0" w:rsidP="001A5425">
            <w:pPr>
              <w:spacing w:line="240" w:lineRule="auto"/>
              <w:ind w:right="-20"/>
              <w:jc w:val="both"/>
            </w:pPr>
            <w:r>
              <w:rPr>
                <w:rFonts w:hint="eastAsia"/>
              </w:rPr>
              <w:t>一般是支付总金额与订单金额不等</w:t>
            </w: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900111</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华为钱包余额不足</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900112</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支付信息异常</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内部错误</w:t>
            </w: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900113</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支付系统异常，请联系客服</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系统内部异常，一般需要人工干预、定位</w:t>
            </w: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Pr="004B1584"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sidRPr="0078512E">
              <w:t>900114</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sidRPr="0078512E">
              <w:t>A trade to be refund</w:t>
            </w:r>
            <w:r>
              <w:rPr>
                <w:rFonts w:hint="eastAsia"/>
              </w:rPr>
              <w:t>ed</w:t>
            </w:r>
            <w:r w:rsidRPr="0078512E">
              <w:t xml:space="preserve"> is not a successful one.</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Pr="0078512E" w:rsidRDefault="004304D0" w:rsidP="001A5425">
            <w:pPr>
              <w:spacing w:line="240" w:lineRule="auto"/>
              <w:ind w:right="-20"/>
              <w:jc w:val="both"/>
            </w:pPr>
            <w:r w:rsidRPr="0078512E">
              <w:t>900115</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Pr="0078512E" w:rsidRDefault="004304D0" w:rsidP="001A5425">
            <w:pPr>
              <w:spacing w:line="240" w:lineRule="auto"/>
              <w:ind w:right="-20"/>
              <w:jc w:val="both"/>
            </w:pPr>
            <w:r w:rsidRPr="0078512E">
              <w:t>To refund a trade with this servicetype is not allowed.</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Pr="0078512E" w:rsidRDefault="004304D0" w:rsidP="001A5425">
            <w:pPr>
              <w:spacing w:line="240" w:lineRule="auto"/>
              <w:ind w:right="-20"/>
              <w:jc w:val="both"/>
            </w:pPr>
            <w:r w:rsidRPr="0078512E">
              <w:t>900116</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Pr="0078512E" w:rsidRDefault="004304D0" w:rsidP="001A5425">
            <w:pPr>
              <w:spacing w:line="240" w:lineRule="auto"/>
              <w:ind w:right="-20"/>
              <w:jc w:val="both"/>
            </w:pPr>
            <w:r w:rsidRPr="0078512E">
              <w:t>The amount to be refunded is illegal.</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Pr="0078512E" w:rsidRDefault="004304D0" w:rsidP="001A5425">
            <w:pPr>
              <w:spacing w:line="240" w:lineRule="auto"/>
              <w:ind w:right="-20"/>
              <w:jc w:val="both"/>
            </w:pPr>
            <w:r w:rsidRPr="0078512E">
              <w:t>900117</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Pr="0078512E" w:rsidRDefault="004304D0" w:rsidP="001A5425">
            <w:pPr>
              <w:spacing w:line="240" w:lineRule="auto"/>
              <w:ind w:right="-20"/>
              <w:jc w:val="both"/>
            </w:pPr>
            <w:r w:rsidRPr="0078512E">
              <w:t>The total refunded-amount is illegal.</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Pr="0078512E" w:rsidRDefault="004304D0" w:rsidP="001A5425">
            <w:pPr>
              <w:spacing w:line="240" w:lineRule="auto"/>
              <w:ind w:right="-20"/>
              <w:jc w:val="both"/>
            </w:pPr>
            <w:r>
              <w:rPr>
                <w:rFonts w:hint="eastAsia"/>
              </w:rPr>
              <w:t>900118</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Pr="0078512E" w:rsidRDefault="004304D0" w:rsidP="001A5425">
            <w:pPr>
              <w:spacing w:line="240" w:lineRule="auto"/>
              <w:ind w:right="-20"/>
              <w:jc w:val="both"/>
            </w:pPr>
            <w:r>
              <w:rPr>
                <w:rFonts w:hint="eastAsia"/>
              </w:rPr>
              <w:t>华为钱包余额为</w:t>
            </w:r>
            <w:r>
              <w:rPr>
                <w:rFonts w:hint="eastAsia"/>
              </w:rPr>
              <w:t>0</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900119</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用户帐号非法，请及时联系客服处理。</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用户帐号可能被篡改，签名验证失败，需要管理员进行关注。</w:t>
            </w: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900200</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ST</w:t>
            </w:r>
            <w:r>
              <w:rPr>
                <w:rFonts w:hint="eastAsia"/>
              </w:rPr>
              <w:t>验证失败</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表示需要重新获取</w:t>
            </w:r>
            <w:r>
              <w:rPr>
                <w:rFonts w:hint="eastAsia"/>
              </w:rPr>
              <w:t>ST</w:t>
            </w: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900201</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不能对过期订单执行退款操作。</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900202</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无法找到订单</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900203</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绑卡过程中，验证卡号失败（通过一个内部支付过程）。</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内部隐含的支付过程失败，或者在大概</w:t>
            </w:r>
            <w:r>
              <w:rPr>
                <w:rFonts w:hint="eastAsia"/>
              </w:rPr>
              <w:t>40s</w:t>
            </w:r>
            <w:r>
              <w:rPr>
                <w:rFonts w:hint="eastAsia"/>
              </w:rPr>
              <w:t>内无法查询到支付结果，导致绑卡失败。</w:t>
            </w: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900204</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绑卡过程中，在完成一个内部支付后，支付结果成功，但无法获取绑定</w:t>
            </w:r>
            <w:r>
              <w:rPr>
                <w:rFonts w:hint="eastAsia"/>
              </w:rPr>
              <w:t>ID</w:t>
            </w:r>
            <w:r>
              <w:rPr>
                <w:rFonts w:hint="eastAsia"/>
              </w:rPr>
              <w:t>或者银行名称。</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内部支付过程成功完成后，查询得到的支付结果中，来自易宝的绑卡</w:t>
            </w:r>
            <w:r>
              <w:rPr>
                <w:rFonts w:hint="eastAsia"/>
              </w:rPr>
              <w:t>ID</w:t>
            </w:r>
            <w:r>
              <w:rPr>
                <w:rFonts w:hint="eastAsia"/>
              </w:rPr>
              <w:t>不存在或者银行名称不存在。</w:t>
            </w: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900205</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Illegal BOC notification</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lastRenderedPageBreak/>
              <w:t>900206</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Failed to get userID from openup according the Bank-Account.</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Pr="00F945D1" w:rsidRDefault="004304D0" w:rsidP="001A5425">
            <w:pPr>
              <w:spacing w:line="240" w:lineRule="auto"/>
              <w:ind w:right="-20"/>
              <w:jc w:val="both"/>
            </w:pPr>
            <w:r>
              <w:t>V</w:t>
            </w:r>
            <w:r>
              <w:rPr>
                <w:rFonts w:hint="eastAsia"/>
              </w:rPr>
              <w:t>mall</w:t>
            </w:r>
            <w:r>
              <w:rPr>
                <w:rFonts w:hint="eastAsia"/>
              </w:rPr>
              <w:t>大客户通过中行转账时，无法根据收款帐号找到华为帐号用户</w:t>
            </w:r>
            <w:r>
              <w:rPr>
                <w:rFonts w:hint="eastAsia"/>
              </w:rPr>
              <w:t>ID</w:t>
            </w: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900207</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 xml:space="preserve">The </w:t>
            </w:r>
            <w:r w:rsidRPr="00EC1697">
              <w:rPr>
                <w:rFonts w:hint="eastAsia"/>
              </w:rPr>
              <w:t>direction</w:t>
            </w:r>
            <w:r>
              <w:t xml:space="preserve"> </w:t>
            </w:r>
            <w:r>
              <w:rPr>
                <w:rFonts w:hint="eastAsia"/>
              </w:rPr>
              <w:t xml:space="preserve">of a </w:t>
            </w:r>
            <w:r>
              <w:t>notification</w:t>
            </w:r>
            <w:r>
              <w:rPr>
                <w:rFonts w:hint="eastAsia"/>
              </w:rPr>
              <w:t xml:space="preserve"> from BOC is not </w:t>
            </w:r>
            <w:r>
              <w:t>‘</w:t>
            </w:r>
            <w:r>
              <w:rPr>
                <w:rFonts w:hint="eastAsia"/>
              </w:rPr>
              <w:t>C</w:t>
            </w:r>
            <w:r>
              <w:t>’</w:t>
            </w:r>
            <w:r>
              <w:rPr>
                <w:rFonts w:hint="eastAsia"/>
              </w:rPr>
              <w:t>.</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Pr="000E277E" w:rsidRDefault="004304D0" w:rsidP="001A5425">
            <w:pPr>
              <w:spacing w:line="240" w:lineRule="auto"/>
              <w:ind w:right="-20"/>
              <w:jc w:val="both"/>
            </w:pPr>
            <w:r>
              <w:rPr>
                <w:rFonts w:hint="eastAsia"/>
              </w:rPr>
              <w:t>不是资金转入的通知消息。</w:t>
            </w: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900208</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641A7F">
            <w:pPr>
              <w:spacing w:line="240" w:lineRule="auto"/>
              <w:ind w:right="-20"/>
              <w:jc w:val="both"/>
            </w:pPr>
            <w:r>
              <w:rPr>
                <w:rFonts w:hint="eastAsia"/>
              </w:rPr>
              <w:t>Failed to retrieve the binded-card list after a successful operation to unbind bank-card.</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银行卡已经成功解除绑定，但获取删除操作之后的剩余绑卡列表失败。</w:t>
            </w: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900209</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641A7F">
            <w:pPr>
              <w:spacing w:line="240" w:lineRule="auto"/>
              <w:ind w:right="-20"/>
              <w:jc w:val="both"/>
            </w:pPr>
            <w:r>
              <w:rPr>
                <w:rFonts w:hint="eastAsia"/>
              </w:rPr>
              <w:t>找不到本卡的使用历史信息，不支持快捷支付。</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通过易宝侧绑卡</w:t>
            </w:r>
            <w:r>
              <w:rPr>
                <w:rFonts w:hint="eastAsia"/>
              </w:rPr>
              <w:t>ID</w:t>
            </w:r>
            <w:r>
              <w:rPr>
                <w:rFonts w:hint="eastAsia"/>
              </w:rPr>
              <w:t>进行信用卡支付时，如果本设备没有成功通过该卡完成过支付，则会报告本错误。</w:t>
            </w: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900210</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641A7F">
            <w:pPr>
              <w:spacing w:line="240" w:lineRule="auto"/>
              <w:ind w:right="-20"/>
              <w:jc w:val="both"/>
            </w:pPr>
            <w:r>
              <w:t>C</w:t>
            </w:r>
            <w:r>
              <w:rPr>
                <w:rFonts w:hint="eastAsia"/>
              </w:rPr>
              <w:t xml:space="preserve">vv2 </w:t>
            </w:r>
            <w:r>
              <w:rPr>
                <w:rFonts w:hint="eastAsia"/>
              </w:rPr>
              <w:t>错误</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900211</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641A7F">
            <w:pPr>
              <w:spacing w:line="240" w:lineRule="auto"/>
              <w:ind w:right="-20"/>
              <w:jc w:val="both"/>
            </w:pPr>
            <w:r>
              <w:rPr>
                <w:rFonts w:hint="eastAsia"/>
              </w:rPr>
              <w:t>手机号码错误</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Pr="0078512E" w:rsidRDefault="004304D0" w:rsidP="001A5425">
            <w:pPr>
              <w:spacing w:line="240" w:lineRule="auto"/>
              <w:ind w:right="-20"/>
              <w:jc w:val="both"/>
            </w:pPr>
            <w:r>
              <w:rPr>
                <w:rFonts w:hint="eastAsia"/>
              </w:rPr>
              <w:t>900212</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Pr="0078512E" w:rsidRDefault="004304D0" w:rsidP="001A5425">
            <w:pPr>
              <w:spacing w:line="240" w:lineRule="auto"/>
              <w:ind w:right="-20"/>
              <w:jc w:val="both"/>
            </w:pPr>
            <w:r>
              <w:rPr>
                <w:rFonts w:hint="eastAsia"/>
              </w:rPr>
              <w:t>卡有效期错误</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900213</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用户已经存在绑卡</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不允许绑定多于五张卡。</w:t>
            </w: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Pr="00A4215B" w:rsidRDefault="004304D0" w:rsidP="001A5425">
            <w:pPr>
              <w:spacing w:line="240" w:lineRule="auto"/>
              <w:ind w:right="-20"/>
              <w:jc w:val="both"/>
            </w:pPr>
            <w:r>
              <w:rPr>
                <w:rFonts w:hint="eastAsia"/>
              </w:rPr>
              <w:t>900214</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没有相关数据</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查询或者下载文件时，内部找不到相关数据。</w:t>
            </w: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900215</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非法的绑卡</w:t>
            </w:r>
            <w:r>
              <w:rPr>
                <w:rFonts w:hint="eastAsia"/>
              </w:rPr>
              <w:t>id</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900216</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外部接口应答消息签名错误</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Pr="00676389"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900217</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没有可选的渠道，请检查渠道分发配置。</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Pr="00676389" w:rsidRDefault="004304D0" w:rsidP="001A5425">
            <w:pPr>
              <w:spacing w:line="240" w:lineRule="auto"/>
              <w:ind w:right="-20"/>
              <w:jc w:val="both"/>
            </w:pPr>
            <w:r>
              <w:rPr>
                <w:rFonts w:hint="eastAsia"/>
              </w:rPr>
              <w:t>一般是服务器配置的渠道分发策略有错误。如果所有渠道都不可用，建议关闭该支付方式。</w:t>
            </w: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900218</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用户没有开通免密支付。</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900219</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外部帐号绑定关系建立失败。</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900220</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删除外部帐号绑定关系失败。</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900221</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url</w:t>
            </w:r>
            <w:r>
              <w:rPr>
                <w:rFonts w:hint="eastAsia"/>
              </w:rPr>
              <w:t>非法</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69600A">
            <w:pPr>
              <w:spacing w:line="240" w:lineRule="auto"/>
              <w:ind w:right="-20"/>
              <w:jc w:val="both"/>
            </w:pPr>
            <w:r>
              <w:rPr>
                <w:rFonts w:hint="eastAsia"/>
              </w:rPr>
              <w:t>url</w:t>
            </w:r>
            <w:r>
              <w:rPr>
                <w:rFonts w:hint="eastAsia"/>
              </w:rPr>
              <w:t>不允许包含</w:t>
            </w:r>
            <w:r>
              <w:rPr>
                <w:rFonts w:hint="eastAsia"/>
              </w:rPr>
              <w:t>get</w:t>
            </w:r>
            <w:r>
              <w:rPr>
                <w:rFonts w:hint="eastAsia"/>
              </w:rPr>
              <w:t>参数，不允许以</w:t>
            </w:r>
            <w:r>
              <w:t>”</w:t>
            </w:r>
            <w:r>
              <w:rPr>
                <w:rFonts w:hint="eastAsia"/>
              </w:rPr>
              <w:t>\</w:t>
            </w:r>
            <w:r>
              <w:t>”</w:t>
            </w:r>
            <w:r>
              <w:rPr>
                <w:rFonts w:hint="eastAsia"/>
              </w:rPr>
              <w:t>结尾，长度不能大于</w:t>
            </w:r>
            <w:r>
              <w:rPr>
                <w:rFonts w:hint="eastAsia"/>
              </w:rPr>
              <w:t>255</w:t>
            </w:r>
            <w:r>
              <w:rPr>
                <w:rFonts w:hint="eastAsia"/>
              </w:rPr>
              <w:t>。</w:t>
            </w: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900222</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Pr="005A1909" w:rsidRDefault="004304D0" w:rsidP="001A5425">
            <w:pPr>
              <w:spacing w:line="240" w:lineRule="auto"/>
              <w:ind w:right="-20"/>
              <w:jc w:val="both"/>
            </w:pPr>
            <w:r>
              <w:rPr>
                <w:rFonts w:hint="eastAsia"/>
              </w:rPr>
              <w:t>重复绑卡</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本绑卡已经存在，不能重复绑定。</w:t>
            </w: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900223</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当前场景不支持免密支付。</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不支持免密支付，比如支付金额大于免密允许金额，客户端需要提交密码输入能力。</w:t>
            </w: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Pr="005A1909" w:rsidRDefault="004304D0" w:rsidP="001A5425">
            <w:pPr>
              <w:spacing w:line="240" w:lineRule="auto"/>
              <w:ind w:right="-20"/>
              <w:jc w:val="both"/>
            </w:pP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Pr="005A1909" w:rsidRDefault="004304D0" w:rsidP="001A5425">
            <w:pPr>
              <w:spacing w:line="240" w:lineRule="auto"/>
              <w:ind w:right="-20"/>
              <w:jc w:val="both"/>
            </w:pP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Pr="00CF597E" w:rsidRDefault="004304D0" w:rsidP="001A5425">
            <w:pPr>
              <w:spacing w:line="240" w:lineRule="auto"/>
              <w:ind w:right="-20"/>
              <w:jc w:val="both"/>
            </w:pPr>
            <w:r w:rsidRPr="00CF597E">
              <w:rPr>
                <w:rFonts w:hint="eastAsia"/>
              </w:rPr>
              <w:t>900230</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Pr="00CF597E" w:rsidRDefault="004304D0" w:rsidP="001A5425">
            <w:pPr>
              <w:spacing w:line="240" w:lineRule="auto"/>
              <w:ind w:right="-20"/>
              <w:jc w:val="both"/>
            </w:pPr>
            <w:r w:rsidRPr="00CF597E">
              <w:rPr>
                <w:rFonts w:hint="eastAsia"/>
              </w:rPr>
              <w:t>支付密码错误</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Pr="00CF597E"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Pr="00CF597E" w:rsidRDefault="004304D0" w:rsidP="001A5425">
            <w:pPr>
              <w:spacing w:line="240" w:lineRule="auto"/>
              <w:ind w:right="-20"/>
              <w:jc w:val="both"/>
            </w:pPr>
            <w:r w:rsidRPr="00CF597E">
              <w:rPr>
                <w:rFonts w:hint="eastAsia"/>
              </w:rPr>
              <w:t>900231</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Pr="00CF597E" w:rsidRDefault="004304D0" w:rsidP="001A5425">
            <w:pPr>
              <w:spacing w:line="240" w:lineRule="auto"/>
              <w:ind w:right="-20"/>
              <w:jc w:val="both"/>
            </w:pPr>
            <w:r w:rsidRPr="00CF597E">
              <w:rPr>
                <w:rFonts w:hint="eastAsia"/>
              </w:rPr>
              <w:t>支付密码被锁定</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Pr="00CF597E" w:rsidRDefault="004304D0" w:rsidP="001A5425">
            <w:pPr>
              <w:spacing w:line="240" w:lineRule="auto"/>
              <w:ind w:right="-20"/>
              <w:jc w:val="both"/>
            </w:pPr>
            <w:r w:rsidRPr="00CF597E">
              <w:rPr>
                <w:rFonts w:hint="eastAsia"/>
              </w:rPr>
              <w:t>连续错误</w:t>
            </w:r>
            <w:r w:rsidRPr="00CF597E">
              <w:rPr>
                <w:rFonts w:hint="eastAsia"/>
              </w:rPr>
              <w:t>n</w:t>
            </w:r>
            <w:r w:rsidRPr="00CF597E">
              <w:rPr>
                <w:rFonts w:hint="eastAsia"/>
              </w:rPr>
              <w:t>次后，锁定</w:t>
            </w:r>
            <w:r w:rsidRPr="00CF597E">
              <w:rPr>
                <w:rFonts w:hint="eastAsia"/>
              </w:rPr>
              <w:t>m</w:t>
            </w:r>
            <w:r w:rsidRPr="00CF597E">
              <w:rPr>
                <w:rFonts w:hint="eastAsia"/>
              </w:rPr>
              <w:t>分钟</w:t>
            </w: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Pr="00CF597E" w:rsidRDefault="004304D0" w:rsidP="001A5425">
            <w:pPr>
              <w:spacing w:line="240" w:lineRule="auto"/>
              <w:ind w:right="-20"/>
              <w:jc w:val="both"/>
            </w:pPr>
            <w:r w:rsidRPr="00CF597E">
              <w:rPr>
                <w:rFonts w:hint="eastAsia"/>
              </w:rPr>
              <w:t>900232</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Pr="00CF597E" w:rsidRDefault="004304D0" w:rsidP="00745874">
            <w:pPr>
              <w:spacing w:line="240" w:lineRule="auto"/>
              <w:ind w:right="-20"/>
              <w:jc w:val="both"/>
            </w:pPr>
            <w:r w:rsidRPr="00CF597E">
              <w:rPr>
                <w:rFonts w:hint="eastAsia"/>
              </w:rPr>
              <w:t>支付密码不符合要求</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Pr="00CF597E" w:rsidRDefault="004304D0" w:rsidP="001A5425">
            <w:pPr>
              <w:spacing w:line="240" w:lineRule="auto"/>
              <w:ind w:right="-20"/>
              <w:jc w:val="both"/>
            </w:pPr>
            <w:r w:rsidRPr="00CF597E">
              <w:rPr>
                <w:rFonts w:hint="eastAsia"/>
              </w:rPr>
              <w:t>输入符合要求的支付密码，目前要求为</w:t>
            </w:r>
            <w:r w:rsidRPr="00CF597E">
              <w:rPr>
                <w:rFonts w:hint="eastAsia"/>
              </w:rPr>
              <w:t>6</w:t>
            </w:r>
            <w:r w:rsidRPr="00CF597E">
              <w:rPr>
                <w:rFonts w:hint="eastAsia"/>
              </w:rPr>
              <w:t>位数字。</w:t>
            </w: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Pr="00CF597E" w:rsidRDefault="004304D0" w:rsidP="001A5425">
            <w:pPr>
              <w:spacing w:line="240" w:lineRule="auto"/>
              <w:ind w:right="-20"/>
              <w:jc w:val="both"/>
            </w:pPr>
            <w:r w:rsidRPr="00CF597E">
              <w:rPr>
                <w:rFonts w:hint="eastAsia"/>
              </w:rPr>
              <w:t>900233</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Pr="00CF597E" w:rsidRDefault="004304D0" w:rsidP="00745874">
            <w:pPr>
              <w:spacing w:line="240" w:lineRule="auto"/>
              <w:ind w:right="-20"/>
              <w:jc w:val="both"/>
            </w:pPr>
            <w:r w:rsidRPr="00CF597E">
              <w:rPr>
                <w:rFonts w:hint="eastAsia"/>
              </w:rPr>
              <w:t>用户未设置支付密码</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Pr="00CF597E" w:rsidRDefault="004304D0" w:rsidP="001A5425">
            <w:pPr>
              <w:spacing w:line="240" w:lineRule="auto"/>
              <w:ind w:right="-20"/>
              <w:jc w:val="both"/>
            </w:pPr>
            <w:r w:rsidRPr="00CF597E">
              <w:rPr>
                <w:rFonts w:hint="eastAsia"/>
              </w:rPr>
              <w:t>使用支付密码时，发现用户没有设置支付密码。</w:t>
            </w: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Pr="00CF597E" w:rsidRDefault="004304D0" w:rsidP="001A5425">
            <w:pPr>
              <w:spacing w:line="240" w:lineRule="auto"/>
              <w:ind w:right="-20"/>
              <w:jc w:val="both"/>
            </w:pPr>
            <w:r w:rsidRPr="00CF597E">
              <w:rPr>
                <w:rFonts w:hint="eastAsia"/>
              </w:rPr>
              <w:t>900234</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Pr="00CF597E" w:rsidRDefault="004304D0" w:rsidP="003F6CBD">
            <w:pPr>
              <w:spacing w:line="240" w:lineRule="auto"/>
              <w:ind w:right="-20"/>
              <w:jc w:val="both"/>
            </w:pPr>
            <w:r w:rsidRPr="00CF597E">
              <w:rPr>
                <w:rFonts w:hint="eastAsia"/>
              </w:rPr>
              <w:t>非法凭证。</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sidRPr="00CF597E">
              <w:rPr>
                <w:rFonts w:hint="eastAsia"/>
              </w:rPr>
              <w:t>所使用的</w:t>
            </w:r>
            <w:r w:rsidRPr="00CF597E">
              <w:rPr>
                <w:rFonts w:hint="eastAsia"/>
              </w:rPr>
              <w:t>st</w:t>
            </w:r>
            <w:r w:rsidRPr="00CF597E">
              <w:rPr>
                <w:rFonts w:hint="eastAsia"/>
              </w:rPr>
              <w:t>（创建）或者老密码（修改）非法</w:t>
            </w:r>
          </w:p>
          <w:p w:rsidR="004304D0" w:rsidRDefault="004304D0" w:rsidP="001A5425">
            <w:pPr>
              <w:spacing w:line="240" w:lineRule="auto"/>
              <w:ind w:right="-20"/>
              <w:jc w:val="both"/>
            </w:pPr>
            <w:r>
              <w:rPr>
                <w:rFonts w:hint="eastAsia"/>
              </w:rPr>
              <w:t>或者找回密码凭证非法</w:t>
            </w:r>
          </w:p>
          <w:p w:rsidR="004304D0" w:rsidRPr="00CF597E" w:rsidRDefault="004304D0" w:rsidP="001A5425">
            <w:pPr>
              <w:spacing w:line="240" w:lineRule="auto"/>
              <w:ind w:right="-20"/>
              <w:jc w:val="both"/>
            </w:pPr>
            <w:r>
              <w:rPr>
                <w:rFonts w:hint="eastAsia"/>
              </w:rPr>
              <w:lastRenderedPageBreak/>
              <w:t>或者设置安全问题</w:t>
            </w: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Pr="00CF597E" w:rsidRDefault="004304D0" w:rsidP="001A5425">
            <w:pPr>
              <w:spacing w:line="240" w:lineRule="auto"/>
              <w:ind w:right="-20"/>
              <w:jc w:val="both"/>
            </w:pPr>
            <w:r>
              <w:rPr>
                <w:rFonts w:hint="eastAsia"/>
              </w:rPr>
              <w:lastRenderedPageBreak/>
              <w:t>900235</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Pr="00CF597E" w:rsidRDefault="004304D0" w:rsidP="00745874">
            <w:pPr>
              <w:spacing w:line="240" w:lineRule="auto"/>
              <w:ind w:right="-20"/>
              <w:jc w:val="both"/>
            </w:pPr>
            <w:r>
              <w:rPr>
                <w:rFonts w:hint="eastAsia"/>
              </w:rPr>
              <w:t>安全问题验证错误</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Pr="00CF597E" w:rsidRDefault="004304D0" w:rsidP="001A5425">
            <w:pPr>
              <w:spacing w:line="240" w:lineRule="auto"/>
              <w:ind w:right="-20"/>
              <w:jc w:val="both"/>
            </w:pPr>
            <w:r>
              <w:rPr>
                <w:rFonts w:hint="eastAsia"/>
              </w:rPr>
              <w:t>安全问题答案和问题验证失败</w:t>
            </w: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900236</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745874">
            <w:pPr>
              <w:spacing w:line="240" w:lineRule="auto"/>
              <w:ind w:right="-20"/>
              <w:jc w:val="both"/>
            </w:pPr>
            <w:r>
              <w:rPr>
                <w:rFonts w:hint="eastAsia"/>
              </w:rPr>
              <w:t>使用错误的手机号码找回密码</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Pr="00386BAB" w:rsidRDefault="004304D0" w:rsidP="001A5425">
            <w:pPr>
              <w:spacing w:line="240" w:lineRule="auto"/>
              <w:ind w:right="-20"/>
              <w:jc w:val="both"/>
            </w:pPr>
            <w:r>
              <w:rPr>
                <w:rFonts w:hint="eastAsia"/>
              </w:rPr>
              <w:t>必须使用帐号安全手机找回支付密码</w:t>
            </w: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900237</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745874">
            <w:pPr>
              <w:spacing w:line="240" w:lineRule="auto"/>
              <w:ind w:right="-20"/>
              <w:jc w:val="both"/>
            </w:pPr>
            <w:r>
              <w:rPr>
                <w:rFonts w:hint="eastAsia"/>
              </w:rPr>
              <w:t>绑卡信息错误</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使用错误的绑卡信息找回支付密码，具体错误参考返回错误信息。</w:t>
            </w: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745874">
            <w:pPr>
              <w:spacing w:line="240" w:lineRule="auto"/>
              <w:ind w:right="-20"/>
              <w:jc w:val="both"/>
            </w:pP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900238</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745874">
            <w:pPr>
              <w:spacing w:line="240" w:lineRule="auto"/>
              <w:ind w:right="-20"/>
              <w:jc w:val="both"/>
            </w:pPr>
            <w:r>
              <w:rPr>
                <w:rFonts w:hint="eastAsia"/>
              </w:rPr>
              <w:t>错误的支付指纹</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900239</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745874">
            <w:pPr>
              <w:spacing w:line="240" w:lineRule="auto"/>
              <w:ind w:right="-20"/>
              <w:jc w:val="both"/>
            </w:pPr>
            <w:r>
              <w:rPr>
                <w:rFonts w:hint="eastAsia"/>
              </w:rPr>
              <w:t>未设置支付指纹</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745874">
            <w:pPr>
              <w:spacing w:line="240" w:lineRule="auto"/>
              <w:ind w:right="-20"/>
              <w:jc w:val="both"/>
            </w:pP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9000240</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745874">
            <w:pPr>
              <w:spacing w:line="240" w:lineRule="auto"/>
              <w:ind w:right="-20"/>
              <w:jc w:val="both"/>
            </w:pPr>
            <w:r>
              <w:rPr>
                <w:rFonts w:hint="eastAsia"/>
              </w:rPr>
              <w:t>绑卡临时</w:t>
            </w:r>
            <w:r>
              <w:rPr>
                <w:rFonts w:hint="eastAsia"/>
              </w:rPr>
              <w:t>token</w:t>
            </w:r>
            <w:r>
              <w:rPr>
                <w:rFonts w:hint="eastAsia"/>
              </w:rPr>
              <w:t>超时</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9000241</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745874">
            <w:pPr>
              <w:spacing w:line="240" w:lineRule="auto"/>
              <w:ind w:right="-20"/>
              <w:jc w:val="both"/>
            </w:pPr>
            <w:r>
              <w:rPr>
                <w:rFonts w:hint="eastAsia"/>
              </w:rPr>
              <w:t>绑卡临时</w:t>
            </w:r>
            <w:r>
              <w:rPr>
                <w:rFonts w:hint="eastAsia"/>
              </w:rPr>
              <w:t>token</w:t>
            </w:r>
            <w:r>
              <w:rPr>
                <w:rFonts w:hint="eastAsia"/>
              </w:rPr>
              <w:t>非法</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Pr="009D0396" w:rsidRDefault="004304D0" w:rsidP="001A5425">
            <w:pPr>
              <w:spacing w:line="240" w:lineRule="auto"/>
              <w:ind w:right="-20"/>
              <w:jc w:val="both"/>
            </w:pPr>
            <w:r>
              <w:rPr>
                <w:rFonts w:hint="eastAsia"/>
              </w:rPr>
              <w:t>比如，绑卡用户和支付用户不一致，在订单有用户信息时。</w:t>
            </w: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9000242</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745874">
            <w:pPr>
              <w:spacing w:line="240" w:lineRule="auto"/>
              <w:ind w:right="-20"/>
              <w:jc w:val="both"/>
            </w:pPr>
            <w:r>
              <w:rPr>
                <w:rFonts w:hint="eastAsia"/>
              </w:rPr>
              <w:t>绑卡临时</w:t>
            </w:r>
            <w:r>
              <w:rPr>
                <w:rFonts w:hint="eastAsia"/>
              </w:rPr>
              <w:t>token</w:t>
            </w:r>
            <w:r>
              <w:rPr>
                <w:rFonts w:hint="eastAsia"/>
              </w:rPr>
              <w:t>不存在或其它错误</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Pr="009D0396"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9000243</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虚拟帐号充值订单（</w:t>
            </w:r>
            <w:r>
              <w:rPr>
                <w:rFonts w:hint="eastAsia"/>
              </w:rPr>
              <w:t>serviceCatalog</w:t>
            </w:r>
            <w:r>
              <w:rPr>
                <w:rFonts w:hint="eastAsia"/>
              </w:rPr>
              <w:t>为</w:t>
            </w:r>
            <w:r>
              <w:rPr>
                <w:rFonts w:hint="eastAsia"/>
              </w:rPr>
              <w:t>H0</w:t>
            </w:r>
            <w:r>
              <w:rPr>
                <w:rFonts w:hint="eastAsia"/>
              </w:rPr>
              <w:t>）余额扣减成功，但是外部系统退款提交失败。</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此时，需要人工协商外部系统完成退款。在不能完成的情况下，必须通过调整余额的方式恢复用户的虚拟帐号余额。</w:t>
            </w: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9000244</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A6309D">
            <w:pPr>
              <w:spacing w:line="240" w:lineRule="auto"/>
              <w:ind w:right="-20"/>
              <w:jc w:val="both"/>
            </w:pPr>
            <w:r>
              <w:rPr>
                <w:rFonts w:hint="eastAsia"/>
              </w:rPr>
              <w:t>找回支付密码失败，因为用户没有实名认证。</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本地实名标志未初始化。</w:t>
            </w: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Pr="0078512E" w:rsidRDefault="004304D0" w:rsidP="001A5425">
            <w:pPr>
              <w:spacing w:line="240" w:lineRule="auto"/>
              <w:ind w:right="-20"/>
              <w:jc w:val="both"/>
            </w:pPr>
            <w:r>
              <w:rPr>
                <w:rFonts w:hint="eastAsia"/>
              </w:rPr>
              <w:t>900999</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Pr="0078512E" w:rsidRDefault="004304D0" w:rsidP="001A5425">
            <w:pPr>
              <w:spacing w:line="240" w:lineRule="auto"/>
              <w:ind w:right="-20"/>
              <w:jc w:val="both"/>
            </w:pPr>
            <w:r>
              <w:rPr>
                <w:rFonts w:hint="eastAsia"/>
              </w:rPr>
              <w:t>支付失败，请稍候重试</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主要是由于并发交易导致帐户数据被其他支付实例修改，在系统重试指定次数后仍然不能解决</w:t>
            </w: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7822"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540B2C">
            <w:pPr>
              <w:spacing w:line="240" w:lineRule="auto"/>
              <w:ind w:right="-20"/>
              <w:jc w:val="center"/>
            </w:pPr>
            <w:r>
              <w:rPr>
                <w:rFonts w:hint="eastAsia"/>
              </w:rPr>
              <w:t>以下为银联标记化支付新增错误码</w:t>
            </w: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ascii="宋体" w:hAnsi="宋体" w:hint="eastAsia"/>
                <w:sz w:val="18"/>
                <w:szCs w:val="18"/>
              </w:rPr>
              <w:t>910002</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sidRPr="00183C65">
              <w:rPr>
                <w:rFonts w:hint="eastAsia"/>
                <w:sz w:val="18"/>
                <w:szCs w:val="18"/>
              </w:rPr>
              <w:t>您输入的卡号无效，请确认后输入</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ascii="宋体" w:hAnsi="宋体" w:hint="eastAsia"/>
                <w:sz w:val="18"/>
                <w:szCs w:val="18"/>
              </w:rPr>
              <w:t>910020</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sidRPr="00183C65">
              <w:rPr>
                <w:rFonts w:hint="eastAsia"/>
                <w:sz w:val="18"/>
                <w:szCs w:val="18"/>
              </w:rPr>
              <w:t>您输入的转入卡卡号有误，支付失败</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ascii="宋体" w:hAnsi="宋体" w:hint="eastAsia"/>
                <w:sz w:val="18"/>
                <w:szCs w:val="18"/>
              </w:rPr>
              <w:t>910021</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sidRPr="00183C65">
              <w:rPr>
                <w:rFonts w:hint="eastAsia"/>
                <w:sz w:val="18"/>
                <w:szCs w:val="18"/>
              </w:rPr>
              <w:t>您输入的</w:t>
            </w:r>
            <w:r>
              <w:rPr>
                <w:rFonts w:hint="eastAsia"/>
                <w:sz w:val="18"/>
                <w:szCs w:val="18"/>
              </w:rPr>
              <w:t>验证信息</w:t>
            </w:r>
            <w:r w:rsidRPr="00183C65">
              <w:rPr>
                <w:rFonts w:hint="eastAsia"/>
                <w:sz w:val="18"/>
                <w:szCs w:val="18"/>
              </w:rPr>
              <w:t>有误，支付失败</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ascii="宋体" w:hAnsi="宋体" w:hint="eastAsia"/>
                <w:sz w:val="18"/>
                <w:szCs w:val="18"/>
              </w:rPr>
              <w:t>910040</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sidRPr="00A32368">
              <w:rPr>
                <w:sz w:val="18"/>
                <w:szCs w:val="18"/>
              </w:rPr>
              <w:t>您的银行卡暂不支持在线支付业务，请向您的银行咨询如何加办银联在线支付</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ascii="宋体" w:hAnsi="宋体" w:hint="eastAsia"/>
                <w:sz w:val="18"/>
                <w:szCs w:val="18"/>
              </w:rPr>
              <w:t>910042</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sidRPr="00384DEC">
              <w:rPr>
                <w:sz w:val="18"/>
                <w:szCs w:val="18"/>
              </w:rPr>
              <w:t>您的银行不支持</w:t>
            </w:r>
            <w:r>
              <w:rPr>
                <w:sz w:val="18"/>
                <w:szCs w:val="18"/>
              </w:rPr>
              <w:t>小额支付</w:t>
            </w:r>
            <w:r w:rsidRPr="00384DEC">
              <w:rPr>
                <w:sz w:val="18"/>
                <w:szCs w:val="18"/>
              </w:rPr>
              <w:t>，请选择快捷支付</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ascii="宋体" w:hAnsi="宋体" w:hint="eastAsia"/>
                <w:sz w:val="18"/>
                <w:szCs w:val="18"/>
              </w:rPr>
              <w:t>910043</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sidRPr="00B21A7B">
              <w:rPr>
                <w:rFonts w:hint="eastAsia"/>
                <w:sz w:val="18"/>
                <w:szCs w:val="18"/>
              </w:rPr>
              <w:t>您的银行不支持认证支付</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ascii="宋体" w:hAnsi="宋体" w:hint="eastAsia"/>
                <w:sz w:val="18"/>
                <w:szCs w:val="18"/>
              </w:rPr>
              <w:t>910057</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sidRPr="000D2093">
              <w:rPr>
                <w:sz w:val="18"/>
                <w:szCs w:val="18"/>
              </w:rPr>
              <w:t>该银行卡未开通银联在线支付业务</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ascii="宋体" w:hAnsi="宋体" w:hint="eastAsia"/>
                <w:sz w:val="18"/>
                <w:szCs w:val="18"/>
              </w:rPr>
              <w:t>910060</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sidRPr="008111B4">
              <w:rPr>
                <w:sz w:val="18"/>
                <w:szCs w:val="18"/>
              </w:rPr>
              <w:t>银行卡未开通认证支付</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ascii="宋体" w:hAnsi="宋体" w:hint="eastAsia"/>
                <w:sz w:val="18"/>
                <w:szCs w:val="18"/>
              </w:rPr>
              <w:t>910061</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sidRPr="009C5BC1">
              <w:rPr>
                <w:sz w:val="18"/>
                <w:szCs w:val="18"/>
              </w:rPr>
              <w:t>银行卡开通状态查询次数过多</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ascii="宋体" w:hAnsi="宋体" w:hint="eastAsia"/>
                <w:sz w:val="18"/>
                <w:szCs w:val="18"/>
              </w:rPr>
              <w:t>910073</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sidRPr="00132643">
              <w:rPr>
                <w:sz w:val="18"/>
                <w:szCs w:val="18"/>
              </w:rPr>
              <w:t>扣款成功但交易超时</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ascii="宋体" w:hAnsi="宋体" w:hint="eastAsia"/>
                <w:sz w:val="18"/>
                <w:szCs w:val="18"/>
              </w:rPr>
              <w:t>910074</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sidRPr="00B4660C">
              <w:rPr>
                <w:rFonts w:hint="eastAsia"/>
                <w:sz w:val="18"/>
                <w:szCs w:val="18"/>
              </w:rPr>
              <w:t>对不起，该操作只能在交易当日进行</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ascii="宋体" w:hAnsi="宋体" w:hint="eastAsia"/>
                <w:sz w:val="18"/>
                <w:szCs w:val="18"/>
              </w:rPr>
              <w:t>910081</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sz w:val="18"/>
                <w:szCs w:val="18"/>
              </w:rPr>
              <w:t>可疑报文</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ascii="宋体" w:hAnsi="宋体" w:hint="eastAsia"/>
                <w:sz w:val="18"/>
                <w:szCs w:val="18"/>
              </w:rPr>
              <w:t>910085</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sidRPr="007C087A">
              <w:rPr>
                <w:sz w:val="18"/>
                <w:szCs w:val="18"/>
              </w:rPr>
              <w:t>不支持短信发送</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ascii="宋体" w:hAnsi="宋体" w:hint="eastAsia"/>
                <w:sz w:val="18"/>
                <w:szCs w:val="18"/>
              </w:rPr>
              <w:lastRenderedPageBreak/>
              <w:t>910088</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sidRPr="0042504F">
              <w:rPr>
                <w:sz w:val="18"/>
                <w:szCs w:val="18"/>
              </w:rPr>
              <w:t>您的短信发送累计过于频繁，请在</w:t>
            </w:r>
            <w:r>
              <w:rPr>
                <w:rFonts w:hint="eastAsia"/>
                <w:sz w:val="18"/>
                <w:szCs w:val="18"/>
              </w:rPr>
              <w:t>x</w:t>
            </w:r>
            <w:r w:rsidRPr="0042504F">
              <w:rPr>
                <w:sz w:val="18"/>
                <w:szCs w:val="18"/>
              </w:rPr>
              <w:t>分钟后重试</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ascii="宋体" w:hAnsi="宋体" w:hint="eastAsia"/>
                <w:sz w:val="18"/>
                <w:szCs w:val="18"/>
              </w:rPr>
              <w:t>910089</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sidRPr="0042504F">
              <w:rPr>
                <w:sz w:val="18"/>
                <w:szCs w:val="18"/>
              </w:rPr>
              <w:t>对不起，短信发送失败，请稍候再试</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ascii="宋体" w:hAnsi="宋体" w:hint="eastAsia"/>
                <w:sz w:val="18"/>
                <w:szCs w:val="18"/>
              </w:rPr>
              <w:t>910090</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sidRPr="00C00495">
              <w:rPr>
                <w:sz w:val="18"/>
                <w:szCs w:val="18"/>
              </w:rPr>
              <w:t>请您登录工商银行网上银行或拨打</w:t>
            </w:r>
            <w:r w:rsidRPr="00C00495">
              <w:rPr>
                <w:sz w:val="18"/>
                <w:szCs w:val="18"/>
              </w:rPr>
              <w:t>95588</w:t>
            </w:r>
            <w:r w:rsidRPr="00C00495">
              <w:rPr>
                <w:sz w:val="18"/>
                <w:szCs w:val="18"/>
              </w:rPr>
              <w:t>进行后续认证操作</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ascii="宋体" w:hAnsi="宋体" w:hint="eastAsia"/>
                <w:sz w:val="18"/>
                <w:szCs w:val="18"/>
              </w:rPr>
              <w:t>910093</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sidRPr="00C00495">
              <w:rPr>
                <w:sz w:val="18"/>
                <w:szCs w:val="18"/>
              </w:rPr>
              <w:t>请致电您的银行以确定您的个人客户基本信息中的相关信息设置正确</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sidRPr="00540B2C">
              <w:rPr>
                <w:rFonts w:ascii="宋体" w:hAnsi="宋体" w:hint="eastAsia"/>
                <w:sz w:val="18"/>
                <w:szCs w:val="18"/>
              </w:rPr>
              <w:t>900000</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sidRPr="00183C65">
              <w:rPr>
                <w:rFonts w:hint="eastAsia"/>
                <w:sz w:val="18"/>
                <w:szCs w:val="18"/>
              </w:rPr>
              <w:t>重复交易</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ascii="宋体" w:hAnsi="宋体" w:hint="eastAsia"/>
                <w:sz w:val="18"/>
                <w:szCs w:val="18"/>
              </w:rPr>
              <w:t>910095</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sidRPr="00C00495">
              <w:rPr>
                <w:sz w:val="18"/>
                <w:szCs w:val="18"/>
              </w:rPr>
              <w:t>您尚未在邮储银行网点柜面或个人网银签约加办银联无卡支付业务，请去柜面或网银开通</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ascii="宋体" w:hAnsi="宋体" w:hint="eastAsia"/>
                <w:sz w:val="18"/>
                <w:szCs w:val="18"/>
              </w:rPr>
              <w:t>910097</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sidRPr="00C00495">
              <w:rPr>
                <w:sz w:val="18"/>
                <w:szCs w:val="18"/>
              </w:rPr>
              <w:t>请致电您的银行以确定您的用户信息是否设置正确，并咨询是否已经开办银联在线支付</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304D0" w:rsidRDefault="004304D0" w:rsidP="00284FFA">
            <w:pPr>
              <w:spacing w:line="240" w:lineRule="auto"/>
              <w:ind w:right="-20"/>
              <w:jc w:val="both"/>
            </w:pPr>
            <w:r w:rsidRPr="00F66D4D">
              <w:t>703001</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304D0" w:rsidRDefault="004304D0" w:rsidP="001A5425">
            <w:pPr>
              <w:spacing w:line="240" w:lineRule="auto"/>
              <w:ind w:right="-20"/>
              <w:jc w:val="both"/>
            </w:pPr>
            <w:r>
              <w:rPr>
                <w:rFonts w:hint="eastAsia"/>
              </w:rPr>
              <w:t>用户花瓣记录不存在</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70</w:t>
            </w:r>
            <w:r>
              <w:rPr>
                <w:rFonts w:hint="eastAsia"/>
              </w:rPr>
              <w:t>开头为花瓣错误码，直接取自花瓣返回，参考</w:t>
            </w:r>
            <w:r>
              <w:rPr>
                <w:rFonts w:hint="eastAsia"/>
              </w:rPr>
              <w:t>2.1.6</w:t>
            </w:r>
            <w:r>
              <w:rPr>
                <w:rFonts w:hint="eastAsia"/>
              </w:rPr>
              <w:t>获取映射关系。</w:t>
            </w: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304D0" w:rsidRDefault="004304D0" w:rsidP="00284FFA">
            <w:pPr>
              <w:spacing w:line="240" w:lineRule="auto"/>
              <w:ind w:right="-20"/>
              <w:jc w:val="both"/>
            </w:pPr>
            <w:r w:rsidRPr="00F66D4D">
              <w:t>703002</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304D0" w:rsidRDefault="004304D0" w:rsidP="001A5425">
            <w:pPr>
              <w:spacing w:line="240" w:lineRule="auto"/>
              <w:ind w:right="-20"/>
              <w:jc w:val="both"/>
            </w:pPr>
            <w:r>
              <w:rPr>
                <w:rFonts w:hint="eastAsia"/>
              </w:rPr>
              <w:t>记录</w:t>
            </w:r>
            <w:r w:rsidRPr="001A7129">
              <w:rPr>
                <w:rFonts w:hint="eastAsia"/>
              </w:rPr>
              <w:t>不存在或取消或过期</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304D0" w:rsidRDefault="004304D0" w:rsidP="00284FFA">
            <w:pPr>
              <w:spacing w:line="240" w:lineRule="auto"/>
              <w:ind w:right="-20"/>
              <w:jc w:val="both"/>
            </w:pPr>
            <w:r w:rsidRPr="00F66D4D">
              <w:t>703003</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304D0" w:rsidRDefault="004304D0" w:rsidP="001A5425">
            <w:pPr>
              <w:spacing w:line="240" w:lineRule="auto"/>
              <w:ind w:right="-20"/>
              <w:jc w:val="both"/>
            </w:pPr>
            <w:r w:rsidRPr="00FC4586">
              <w:rPr>
                <w:rFonts w:hint="eastAsia"/>
              </w:rPr>
              <w:t>业务不存在</w:t>
            </w:r>
            <w:r>
              <w:rPr>
                <w:rFonts w:hint="eastAsia"/>
              </w:rPr>
              <w:t>，即该业务目前不支持赠送</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304D0" w:rsidRDefault="004304D0" w:rsidP="00284FFA">
            <w:pPr>
              <w:spacing w:line="240" w:lineRule="auto"/>
              <w:ind w:right="-20"/>
              <w:jc w:val="both"/>
            </w:pPr>
            <w:r w:rsidRPr="00F66D4D">
              <w:t>70300</w:t>
            </w:r>
            <w:r w:rsidRPr="00F66D4D">
              <w:rPr>
                <w:rFonts w:hint="eastAsia"/>
              </w:rPr>
              <w:t>4</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304D0" w:rsidRDefault="004304D0" w:rsidP="001A5425">
            <w:pPr>
              <w:spacing w:line="240" w:lineRule="auto"/>
              <w:ind w:right="-20"/>
              <w:jc w:val="both"/>
            </w:pPr>
            <w:r w:rsidRPr="00E179BD">
              <w:rPr>
                <w:rFonts w:hint="eastAsia"/>
              </w:rPr>
              <w:t>业务</w:t>
            </w:r>
            <w:r>
              <w:rPr>
                <w:rFonts w:hint="eastAsia"/>
              </w:rPr>
              <w:t>仍</w:t>
            </w:r>
            <w:r w:rsidRPr="00E179BD">
              <w:rPr>
                <w:rFonts w:hint="eastAsia"/>
              </w:rPr>
              <w:t>可赠送</w:t>
            </w:r>
            <w:r>
              <w:rPr>
                <w:rFonts w:hint="eastAsia"/>
              </w:rPr>
              <w:t>花瓣数</w:t>
            </w:r>
            <w:r w:rsidRPr="00E179BD">
              <w:rPr>
                <w:rFonts w:hint="eastAsia"/>
              </w:rPr>
              <w:t>少于</w:t>
            </w:r>
            <w:r>
              <w:rPr>
                <w:rFonts w:hint="eastAsia"/>
              </w:rPr>
              <w:t>此次</w:t>
            </w:r>
            <w:r w:rsidRPr="00E179BD">
              <w:rPr>
                <w:rFonts w:hint="eastAsia"/>
              </w:rPr>
              <w:t>赠送</w:t>
            </w:r>
            <w:r>
              <w:rPr>
                <w:rFonts w:hint="eastAsia"/>
              </w:rPr>
              <w:t>花瓣数</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304D0" w:rsidRDefault="004304D0" w:rsidP="00284FFA">
            <w:pPr>
              <w:spacing w:line="240" w:lineRule="auto"/>
              <w:ind w:right="-20"/>
              <w:jc w:val="both"/>
            </w:pPr>
            <w:r w:rsidRPr="00F66D4D">
              <w:t>703005</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304D0" w:rsidRDefault="004304D0" w:rsidP="001A5425">
            <w:pPr>
              <w:spacing w:line="240" w:lineRule="auto"/>
              <w:ind w:right="-20"/>
              <w:jc w:val="both"/>
            </w:pPr>
            <w:r w:rsidRPr="00CC2CE0">
              <w:rPr>
                <w:rFonts w:hint="eastAsia"/>
              </w:rPr>
              <w:t>超过可以取消的时间限制</w:t>
            </w:r>
            <w:r>
              <w:rPr>
                <w:rFonts w:hint="eastAsia"/>
              </w:rPr>
              <w:t>，不允许取消</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304D0" w:rsidRDefault="004304D0" w:rsidP="00284FFA">
            <w:pPr>
              <w:spacing w:line="240" w:lineRule="auto"/>
              <w:ind w:right="-20"/>
              <w:jc w:val="both"/>
            </w:pPr>
            <w:r w:rsidRPr="00F66D4D">
              <w:t>703006</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304D0" w:rsidRDefault="004304D0" w:rsidP="001A5425">
            <w:pPr>
              <w:spacing w:line="240" w:lineRule="auto"/>
              <w:ind w:right="-20"/>
              <w:jc w:val="both"/>
            </w:pPr>
            <w:r w:rsidRPr="00CC2CE0">
              <w:rPr>
                <w:rFonts w:hint="eastAsia"/>
              </w:rPr>
              <w:t>用户花瓣</w:t>
            </w:r>
            <w:r>
              <w:rPr>
                <w:rFonts w:hint="eastAsia"/>
              </w:rPr>
              <w:t>余额</w:t>
            </w:r>
            <w:r w:rsidRPr="00CC2CE0">
              <w:rPr>
                <w:rFonts w:hint="eastAsia"/>
              </w:rPr>
              <w:t>不足</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304D0" w:rsidRDefault="004304D0" w:rsidP="00284FFA">
            <w:pPr>
              <w:spacing w:line="240" w:lineRule="auto"/>
              <w:ind w:right="-20"/>
              <w:jc w:val="both"/>
            </w:pPr>
            <w:r w:rsidRPr="00F66D4D">
              <w:t>701401</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304D0" w:rsidRDefault="004304D0" w:rsidP="001A5425">
            <w:pPr>
              <w:spacing w:line="240" w:lineRule="auto"/>
              <w:ind w:right="-20"/>
              <w:jc w:val="both"/>
            </w:pPr>
            <w:r w:rsidRPr="00F66D4D">
              <w:rPr>
                <w:rFonts w:hint="eastAsia"/>
              </w:rPr>
              <w:t>系统错误</w:t>
            </w:r>
            <w:r w:rsidRPr="00F66D4D">
              <w:t> </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304D0" w:rsidRDefault="004304D0" w:rsidP="00284FFA">
            <w:pPr>
              <w:spacing w:line="240" w:lineRule="auto"/>
              <w:ind w:right="-20"/>
              <w:jc w:val="both"/>
            </w:pPr>
            <w:r w:rsidRPr="00F66D4D">
              <w:t>701304</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304D0" w:rsidRDefault="004304D0" w:rsidP="001A5425">
            <w:pPr>
              <w:spacing w:line="240" w:lineRule="auto"/>
              <w:ind w:right="-20"/>
              <w:jc w:val="both"/>
            </w:pPr>
            <w:r w:rsidRPr="00D4471F">
              <w:rPr>
                <w:rFonts w:hint="eastAsia"/>
              </w:rPr>
              <w:t>缓存数据操作失败</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304D0" w:rsidRDefault="004304D0" w:rsidP="00284FFA">
            <w:pPr>
              <w:spacing w:line="240" w:lineRule="auto"/>
              <w:ind w:right="-20"/>
              <w:jc w:val="both"/>
            </w:pPr>
            <w:r w:rsidRPr="00F66D4D">
              <w:t>701201</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304D0" w:rsidRDefault="004304D0" w:rsidP="001A5425">
            <w:pPr>
              <w:spacing w:line="240" w:lineRule="auto"/>
              <w:ind w:right="-20"/>
              <w:jc w:val="both"/>
            </w:pPr>
            <w:r>
              <w:rPr>
                <w:rFonts w:hint="eastAsia"/>
              </w:rPr>
              <w:t>参数不合法</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304D0" w:rsidRDefault="004304D0" w:rsidP="00284FFA">
            <w:pPr>
              <w:spacing w:line="240" w:lineRule="auto"/>
              <w:ind w:right="-20"/>
              <w:jc w:val="both"/>
            </w:pPr>
            <w:r w:rsidRPr="00F66D4D">
              <w:t>701101</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304D0" w:rsidRDefault="004304D0" w:rsidP="001A5425">
            <w:pPr>
              <w:spacing w:line="240" w:lineRule="auto"/>
              <w:ind w:right="-20"/>
              <w:jc w:val="both"/>
            </w:pPr>
            <w:r w:rsidRPr="00974B05">
              <w:rPr>
                <w:rFonts w:hint="eastAsia"/>
              </w:rPr>
              <w:t>接口调用过程鉴权失败，会话失效且鉴权码错误</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304D0" w:rsidRDefault="004304D0" w:rsidP="00284FFA">
            <w:pPr>
              <w:spacing w:line="240" w:lineRule="auto"/>
              <w:ind w:right="-20"/>
              <w:jc w:val="both"/>
            </w:pPr>
            <w:r w:rsidRPr="00F66D4D">
              <w:t>701105</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304D0" w:rsidRDefault="004304D0" w:rsidP="001A5425">
            <w:pPr>
              <w:spacing w:line="240" w:lineRule="auto"/>
              <w:ind w:right="-20"/>
              <w:jc w:val="both"/>
            </w:pPr>
            <w:r w:rsidRPr="00974B05">
              <w:rPr>
                <w:rFonts w:hint="eastAsia"/>
              </w:rPr>
              <w:t>系统忙</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304D0" w:rsidRDefault="004304D0" w:rsidP="00284FFA">
            <w:pPr>
              <w:spacing w:line="240" w:lineRule="auto"/>
              <w:ind w:right="-20"/>
              <w:jc w:val="both"/>
            </w:pPr>
            <w:r w:rsidRPr="00F66D4D">
              <w:t>701106</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304D0" w:rsidRDefault="004304D0" w:rsidP="001A5425">
            <w:pPr>
              <w:spacing w:line="240" w:lineRule="auto"/>
              <w:ind w:right="-20"/>
              <w:jc w:val="both"/>
            </w:pPr>
            <w:r w:rsidRPr="001A7129">
              <w:rPr>
                <w:rFonts w:hint="eastAsia"/>
              </w:rPr>
              <w:t>调用请求超过</w:t>
            </w:r>
            <w:r w:rsidRPr="001A7129">
              <w:rPr>
                <w:rFonts w:hint="eastAsia"/>
              </w:rPr>
              <w:t>20</w:t>
            </w:r>
            <w:r w:rsidRPr="001A7129">
              <w:rPr>
                <w:rFonts w:hint="eastAsia"/>
              </w:rPr>
              <w:t>分钟，视为非法请求</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304D0" w:rsidRDefault="004304D0" w:rsidP="00284FFA">
            <w:pPr>
              <w:spacing w:line="240" w:lineRule="auto"/>
              <w:ind w:right="-20"/>
              <w:jc w:val="both"/>
            </w:pPr>
            <w:r w:rsidRPr="00F66D4D">
              <w:t>701107</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304D0" w:rsidRDefault="004304D0" w:rsidP="001A5425">
            <w:pPr>
              <w:spacing w:line="240" w:lineRule="auto"/>
              <w:ind w:right="-20"/>
              <w:jc w:val="both"/>
            </w:pPr>
            <w:r w:rsidRPr="00F66D4D">
              <w:rPr>
                <w:rFonts w:hint="eastAsia"/>
              </w:rPr>
              <w:t>对</w:t>
            </w:r>
            <w:r w:rsidRPr="00F66D4D">
              <w:rPr>
                <w:rFonts w:hint="eastAsia"/>
              </w:rPr>
              <w:t>UP</w:t>
            </w:r>
            <w:r w:rsidRPr="00F66D4D">
              <w:rPr>
                <w:rFonts w:hint="eastAsia"/>
              </w:rPr>
              <w:t>安全调用的</w:t>
            </w:r>
            <w:r w:rsidRPr="00F66D4D">
              <w:rPr>
                <w:rFonts w:hint="eastAsia"/>
              </w:rPr>
              <w:t>response</w:t>
            </w:r>
            <w:r w:rsidRPr="00F66D4D">
              <w:rPr>
                <w:rFonts w:hint="eastAsia"/>
              </w:rPr>
              <w:t>验证不通过</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304D0" w:rsidRDefault="004304D0" w:rsidP="00284FFA">
            <w:pPr>
              <w:spacing w:line="240" w:lineRule="auto"/>
              <w:ind w:right="-20"/>
              <w:jc w:val="both"/>
            </w:pPr>
            <w:r w:rsidRPr="00F66D4D">
              <w:t>701108</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304D0" w:rsidRPr="00F66D4D" w:rsidRDefault="004304D0" w:rsidP="00284FFA">
            <w:r w:rsidRPr="00F66D4D">
              <w:rPr>
                <w:rFonts w:hint="eastAsia"/>
              </w:rPr>
              <w:t>UP</w:t>
            </w:r>
            <w:r w:rsidRPr="00F66D4D">
              <w:rPr>
                <w:rFonts w:hint="eastAsia"/>
              </w:rPr>
              <w:t>安全调用检查时，</w:t>
            </w:r>
          </w:p>
          <w:p w:rsidR="004304D0" w:rsidRDefault="004304D0" w:rsidP="001A5425">
            <w:pPr>
              <w:spacing w:line="240" w:lineRule="auto"/>
              <w:ind w:right="-20"/>
              <w:jc w:val="both"/>
            </w:pPr>
            <w:r w:rsidRPr="00F66D4D">
              <w:rPr>
                <w:rFonts w:hint="eastAsia"/>
              </w:rPr>
              <w:t>substring(transactionID,0,30)</w:t>
            </w:r>
            <w:r w:rsidRPr="00F66D4D">
              <w:rPr>
                <w:rFonts w:hint="eastAsia"/>
              </w:rPr>
              <w:t>重复使用</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Pr="002A2E10" w:rsidRDefault="004304D0" w:rsidP="001A5425">
            <w:pPr>
              <w:spacing w:line="240" w:lineRule="auto"/>
              <w:ind w:right="-20"/>
              <w:jc w:val="both"/>
            </w:pPr>
            <w:r w:rsidRPr="00A153FB">
              <w:t>600000</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Pr="00286EBC" w:rsidRDefault="004304D0" w:rsidP="001A5425">
            <w:pPr>
              <w:spacing w:line="240" w:lineRule="auto"/>
              <w:ind w:right="-20"/>
              <w:jc w:val="both"/>
            </w:pPr>
            <w:r w:rsidRPr="00A153FB">
              <w:rPr>
                <w:rFonts w:hint="eastAsia"/>
              </w:rPr>
              <w:t>非法请求</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商户服务器</w:t>
            </w:r>
            <w:r>
              <w:rPr>
                <w:rFonts w:hint="eastAsia"/>
              </w:rPr>
              <w:t>IP</w:t>
            </w:r>
            <w:r>
              <w:rPr>
                <w:rFonts w:hint="eastAsia"/>
              </w:rPr>
              <w:t>没有报备、生成的</w:t>
            </w:r>
            <w:r>
              <w:rPr>
                <w:rFonts w:hint="eastAsia"/>
              </w:rPr>
              <w:t>RSA</w:t>
            </w:r>
            <w:r>
              <w:rPr>
                <w:rFonts w:hint="eastAsia"/>
              </w:rPr>
              <w:t>签名错误等都会提示非法请求</w:t>
            </w: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Pr="00A153FB" w:rsidRDefault="004304D0" w:rsidP="00F66D4D">
            <w:pPr>
              <w:spacing w:line="240" w:lineRule="auto"/>
              <w:ind w:right="-20"/>
              <w:jc w:val="both"/>
            </w:pPr>
            <w:r w:rsidRPr="0045012C">
              <w:t>600001</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Pr="00A153FB" w:rsidRDefault="004304D0" w:rsidP="00F66D4D">
            <w:pPr>
              <w:spacing w:line="240" w:lineRule="auto"/>
              <w:ind w:right="-20"/>
              <w:jc w:val="both"/>
            </w:pPr>
            <w:r w:rsidRPr="00F66D4D">
              <w:t>协商数据过期，需要重新协商</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F66D4D">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Pr="0045012C" w:rsidRDefault="004304D0" w:rsidP="00F66D4D">
            <w:pPr>
              <w:spacing w:line="240" w:lineRule="auto"/>
              <w:ind w:right="-20"/>
              <w:jc w:val="both"/>
            </w:pPr>
            <w:r w:rsidRPr="0045012C">
              <w:t>600002</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Pr="00F66D4D" w:rsidRDefault="004304D0" w:rsidP="00F66D4D">
            <w:pPr>
              <w:spacing w:line="240" w:lineRule="auto"/>
              <w:ind w:right="-20"/>
              <w:jc w:val="both"/>
            </w:pPr>
            <w:r w:rsidRPr="0045012C">
              <w:t>协商失败</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F66D4D">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Pr="0045012C" w:rsidRDefault="004304D0" w:rsidP="00F66D4D">
            <w:pPr>
              <w:spacing w:line="240" w:lineRule="auto"/>
              <w:ind w:right="-20"/>
              <w:jc w:val="both"/>
            </w:pPr>
            <w:r w:rsidRPr="0045012C">
              <w:t>600003</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Pr="00F66D4D" w:rsidRDefault="004304D0" w:rsidP="00F66D4D">
            <w:pPr>
              <w:spacing w:line="240" w:lineRule="auto"/>
              <w:ind w:right="-20"/>
              <w:jc w:val="both"/>
            </w:pPr>
            <w:r w:rsidRPr="0045012C">
              <w:t>加密密钥错误</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F66D4D">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Pr="00A153FB" w:rsidRDefault="004304D0" w:rsidP="001A5425">
            <w:pPr>
              <w:spacing w:line="240" w:lineRule="auto"/>
              <w:ind w:right="-20"/>
              <w:jc w:val="both"/>
            </w:pPr>
            <w:r w:rsidRPr="00E55FB9">
              <w:rPr>
                <w:rFonts w:hint="eastAsia"/>
              </w:rPr>
              <w:t>600004</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Pr="00A153FB" w:rsidRDefault="004304D0" w:rsidP="001A5425">
            <w:pPr>
              <w:spacing w:line="240" w:lineRule="auto"/>
              <w:ind w:right="-20"/>
              <w:jc w:val="both"/>
            </w:pPr>
            <w:r w:rsidRPr="00E55FB9">
              <w:rPr>
                <w:rFonts w:hint="eastAsia"/>
              </w:rPr>
              <w:t>接口不支持商户提交的</w:t>
            </w:r>
            <w:r w:rsidRPr="00E55FB9">
              <w:rPr>
                <w:rFonts w:hint="eastAsia"/>
              </w:rPr>
              <w:t>method</w:t>
            </w:r>
            <w:r>
              <w:t xml:space="preserve"> </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sidRPr="00E55FB9">
              <w:rPr>
                <w:rFonts w:hint="eastAsia"/>
              </w:rPr>
              <w:t>例如：接口定义</w:t>
            </w:r>
            <w:r w:rsidRPr="00E55FB9">
              <w:rPr>
                <w:rFonts w:hint="eastAsia"/>
              </w:rPr>
              <w:t>post</w:t>
            </w:r>
            <w:r w:rsidRPr="00E55FB9">
              <w:rPr>
                <w:rFonts w:hint="eastAsia"/>
              </w:rPr>
              <w:t>，商户请求的却是</w:t>
            </w:r>
            <w:r w:rsidRPr="00E55FB9">
              <w:rPr>
                <w:rFonts w:hint="eastAsia"/>
              </w:rPr>
              <w:t>get</w:t>
            </w: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Pr="002A2E10" w:rsidRDefault="004304D0" w:rsidP="001A5425">
            <w:pPr>
              <w:spacing w:line="240" w:lineRule="auto"/>
              <w:ind w:right="-20"/>
              <w:jc w:val="both"/>
            </w:pPr>
            <w:r w:rsidRPr="00A153FB">
              <w:t>600010</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Pr="00286EBC" w:rsidRDefault="004304D0" w:rsidP="001A5425">
            <w:pPr>
              <w:spacing w:line="240" w:lineRule="auto"/>
              <w:ind w:right="-20"/>
              <w:jc w:val="both"/>
            </w:pPr>
            <w:r w:rsidRPr="00A153FB">
              <w:rPr>
                <w:rFonts w:hint="eastAsia"/>
              </w:rPr>
              <w:t>系统异常</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sidRPr="00A153FB">
              <w:rPr>
                <w:rFonts w:hint="eastAsia"/>
              </w:rPr>
              <w:t>联系</w:t>
            </w:r>
            <w:r>
              <w:rPr>
                <w:rFonts w:hint="eastAsia"/>
              </w:rPr>
              <w:t>华为</w:t>
            </w: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rPr>
                <w:color w:val="000000" w:themeColor="text1"/>
              </w:rPr>
            </w:pPr>
            <w:r w:rsidRPr="00A153FB">
              <w:rPr>
                <w:color w:val="000000" w:themeColor="text1"/>
              </w:rPr>
              <w:t>600020</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sidRPr="00A153FB">
              <w:rPr>
                <w:rFonts w:hint="eastAsia"/>
              </w:rPr>
              <w:t>输入参数错误</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rPr>
                <w:color w:val="000000" w:themeColor="text1"/>
              </w:rPr>
            </w:pPr>
            <w:r w:rsidRPr="00A153FB">
              <w:rPr>
                <w:color w:val="000000" w:themeColor="text1"/>
              </w:rPr>
              <w:t>600041</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Pr>
                <w:rFonts w:hint="eastAsia"/>
              </w:rPr>
              <w:t>商户账户、支付身份唯一标识、</w:t>
            </w:r>
          </w:p>
          <w:p w:rsidR="004304D0" w:rsidRDefault="004304D0" w:rsidP="001A5425">
            <w:pPr>
              <w:spacing w:line="240" w:lineRule="auto"/>
              <w:ind w:right="-20"/>
              <w:jc w:val="both"/>
            </w:pPr>
            <w:r>
              <w:rPr>
                <w:rFonts w:hint="eastAsia"/>
              </w:rPr>
              <w:t>绑卡</w:t>
            </w:r>
            <w:r>
              <w:rPr>
                <w:rFonts w:hint="eastAsia"/>
              </w:rPr>
              <w:t>ID</w:t>
            </w:r>
            <w:r>
              <w:rPr>
                <w:rFonts w:hint="eastAsia"/>
              </w:rPr>
              <w:t>不匹配</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Chars="-10" w:right="-21"/>
              <w:jc w:val="both"/>
            </w:pPr>
            <w:r>
              <w:rPr>
                <w:rFonts w:hint="eastAsia"/>
              </w:rPr>
              <w:t>已经删除</w:t>
            </w: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sidRPr="00A153FB">
              <w:t>600042</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20"/>
              <w:jc w:val="both"/>
            </w:pPr>
            <w:r w:rsidRPr="00A153FB">
              <w:rPr>
                <w:rFonts w:hint="eastAsia"/>
              </w:rPr>
              <w:t>无权限解绑银行卡</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4304D0" w:rsidRDefault="004304D0" w:rsidP="001A5425">
            <w:pPr>
              <w:spacing w:line="240" w:lineRule="auto"/>
              <w:ind w:rightChars="-10" w:right="-21"/>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EA22F3" w:rsidRDefault="004304D0" w:rsidP="001A5425">
            <w:pPr>
              <w:spacing w:line="240" w:lineRule="auto"/>
              <w:ind w:right="-20"/>
              <w:jc w:val="both"/>
            </w:pPr>
            <w:r w:rsidRPr="00A153FB">
              <w:t>600043</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Pr="00286EBC" w:rsidRDefault="004304D0" w:rsidP="001A5425">
            <w:pPr>
              <w:spacing w:line="240" w:lineRule="auto"/>
              <w:ind w:right="-20"/>
              <w:jc w:val="both"/>
            </w:pPr>
            <w:r w:rsidRPr="00A153FB">
              <w:rPr>
                <w:rFonts w:hint="eastAsia"/>
              </w:rPr>
              <w:t>单卡超过当日累积支付限额</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775C76"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EA22F3" w:rsidRDefault="004304D0" w:rsidP="001A5425">
            <w:pPr>
              <w:spacing w:line="240" w:lineRule="auto"/>
              <w:ind w:right="-20"/>
              <w:jc w:val="both"/>
            </w:pPr>
            <w:r w:rsidRPr="00A153FB">
              <w:t>600044</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Pr="00286EBC" w:rsidRDefault="004304D0" w:rsidP="001A5425">
            <w:pPr>
              <w:spacing w:line="240" w:lineRule="auto"/>
              <w:ind w:right="-20"/>
              <w:jc w:val="both"/>
            </w:pPr>
            <w:r w:rsidRPr="00A153FB">
              <w:rPr>
                <w:rFonts w:hint="eastAsia"/>
              </w:rPr>
              <w:t>支付失败</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775C76" w:rsidRDefault="004304D0" w:rsidP="001A5425">
            <w:pPr>
              <w:spacing w:line="240" w:lineRule="auto"/>
              <w:ind w:rightChars="-10" w:right="-21"/>
              <w:jc w:val="both"/>
            </w:pPr>
            <w:r w:rsidRPr="00A153FB">
              <w:rPr>
                <w:rFonts w:hint="eastAsia"/>
              </w:rPr>
              <w:t>联系</w:t>
            </w:r>
            <w:r>
              <w:rPr>
                <w:rFonts w:hint="eastAsia"/>
              </w:rPr>
              <w:t>华为</w:t>
            </w: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r w:rsidRPr="00A153FB">
              <w:t>600045</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r w:rsidRPr="00A153FB">
              <w:rPr>
                <w:rFonts w:hint="eastAsia"/>
              </w:rPr>
              <w:t>单卡超过单笔支付限额</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r w:rsidRPr="00A153FB">
              <w:t>600046</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r w:rsidRPr="00A153FB">
              <w:rPr>
                <w:rFonts w:hint="eastAsia"/>
              </w:rPr>
              <w:t>单卡超过单月累积支付限额</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r w:rsidRPr="00A153FB">
              <w:t>600047</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r>
              <w:rPr>
                <w:rFonts w:hint="eastAsia"/>
              </w:rPr>
              <w:t>单卡超过单日累积支付次数上限</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A153FB"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r w:rsidRPr="00A153FB">
              <w:t>600048</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r>
              <w:rPr>
                <w:rFonts w:hint="eastAsia"/>
              </w:rPr>
              <w:t>单卡超过单月累积支付次数上限</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A153FB" w:rsidRDefault="004304D0" w:rsidP="001A5425">
            <w:pPr>
              <w:spacing w:line="240" w:lineRule="auto"/>
              <w:ind w:right="-20"/>
              <w:jc w:val="both"/>
            </w:pPr>
            <w:r w:rsidRPr="00E55FB9">
              <w:rPr>
                <w:rFonts w:hint="eastAsia"/>
              </w:rPr>
              <w:t>600049</w:t>
            </w:r>
            <w:r>
              <w:t xml:space="preserve"> </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r w:rsidRPr="00E55FB9">
              <w:rPr>
                <w:rFonts w:hint="eastAsia"/>
              </w:rPr>
              <w:t>订单重复提交</w:t>
            </w:r>
            <w:r>
              <w:t xml:space="preserve"> </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r w:rsidRPr="00E55FB9">
              <w:rPr>
                <w:rFonts w:hint="eastAsia"/>
              </w:rPr>
              <w:t>每次请求支付接口时，请保证商户订单号之前未提交过</w:t>
            </w: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r w:rsidRPr="00A153FB">
              <w:t>600051</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r w:rsidRPr="00A153FB">
              <w:rPr>
                <w:rFonts w:hint="eastAsia"/>
              </w:rPr>
              <w:t>无效的银行卡</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r w:rsidRPr="00A153FB">
              <w:t>600053</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Pr="00286EBC" w:rsidRDefault="004304D0" w:rsidP="001A5425">
            <w:pPr>
              <w:spacing w:line="240" w:lineRule="auto"/>
              <w:ind w:right="-20"/>
              <w:jc w:val="both"/>
            </w:pPr>
            <w:r w:rsidRPr="00A153FB">
              <w:rPr>
                <w:rFonts w:hint="eastAsia"/>
              </w:rPr>
              <w:t>商户不支持该卡交易</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775C76" w:rsidRDefault="004304D0" w:rsidP="001A5425">
            <w:pPr>
              <w:spacing w:line="240" w:lineRule="auto"/>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r w:rsidRPr="00A153FB">
              <w:t>600071</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Pr="00286EBC" w:rsidRDefault="004304D0" w:rsidP="001A5425">
            <w:pPr>
              <w:spacing w:line="240" w:lineRule="auto"/>
              <w:ind w:right="-20"/>
              <w:jc w:val="both"/>
            </w:pPr>
            <w:r w:rsidRPr="00A153FB">
              <w:rPr>
                <w:rFonts w:hint="eastAsia"/>
              </w:rPr>
              <w:t>解绑失败</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pStyle w:val="100"/>
              <w:rPr>
                <w:rFonts w:ascii="Arial" w:hAnsi="Arial" w:cs="Arial"/>
                <w:szCs w:val="24"/>
              </w:rPr>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r w:rsidRPr="00A153FB">
              <w:t>600072</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Pr="00286EBC" w:rsidRDefault="004304D0" w:rsidP="001A5425">
            <w:pPr>
              <w:spacing w:line="240" w:lineRule="auto"/>
              <w:ind w:right="-20"/>
              <w:jc w:val="both"/>
            </w:pPr>
            <w:r w:rsidRPr="00A153FB">
              <w:rPr>
                <w:rFonts w:hint="eastAsia"/>
              </w:rPr>
              <w:t>订单不存在</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F21E56" w:rsidRDefault="004304D0" w:rsidP="001A5425">
            <w:pPr>
              <w:spacing w:line="240" w:lineRule="auto"/>
              <w:ind w:right="-20"/>
              <w:jc w:val="both"/>
            </w:pPr>
            <w:r w:rsidRPr="00A153FB">
              <w:t>600073</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Pr="00286EBC" w:rsidRDefault="004304D0" w:rsidP="001A5425">
            <w:pPr>
              <w:spacing w:line="240" w:lineRule="auto"/>
              <w:ind w:right="-20"/>
              <w:jc w:val="both"/>
            </w:pPr>
            <w:r w:rsidRPr="00A153FB">
              <w:rPr>
                <w:rFonts w:hint="eastAsia"/>
              </w:rPr>
              <w:t>无效支付身份标识</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F21E56" w:rsidRDefault="004304D0" w:rsidP="001A5425">
            <w:pPr>
              <w:spacing w:line="240" w:lineRule="auto"/>
              <w:ind w:right="-20"/>
              <w:jc w:val="both"/>
            </w:pPr>
            <w:r w:rsidRPr="00A153FB">
              <w:t>600074</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Pr="00286EBC" w:rsidRDefault="004304D0" w:rsidP="001A5425">
            <w:pPr>
              <w:spacing w:line="240" w:lineRule="auto"/>
              <w:ind w:right="-20"/>
              <w:jc w:val="both"/>
            </w:pPr>
            <w:r w:rsidRPr="00A153FB">
              <w:rPr>
                <w:rFonts w:hint="eastAsia"/>
              </w:rPr>
              <w:t>卡已解绑</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F21E56" w:rsidRDefault="004304D0" w:rsidP="001A5425">
            <w:pPr>
              <w:spacing w:line="240" w:lineRule="auto"/>
              <w:ind w:right="-20"/>
              <w:jc w:val="both"/>
            </w:pPr>
            <w:r w:rsidRPr="00A153FB">
              <w:t>600075</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Pr="00286EBC" w:rsidRDefault="004304D0" w:rsidP="001A5425">
            <w:pPr>
              <w:spacing w:line="240" w:lineRule="auto"/>
              <w:ind w:right="-20"/>
              <w:jc w:val="both"/>
            </w:pPr>
            <w:r w:rsidRPr="00A153FB">
              <w:rPr>
                <w:rFonts w:hint="eastAsia"/>
              </w:rPr>
              <w:t>绑卡已过期</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A153FB" w:rsidRDefault="004304D0" w:rsidP="001A5425">
            <w:pPr>
              <w:spacing w:line="240" w:lineRule="auto"/>
              <w:ind w:right="-20"/>
              <w:jc w:val="both"/>
            </w:pPr>
            <w:r w:rsidRPr="00D32AC2">
              <w:rPr>
                <w:rFonts w:hint="eastAsia"/>
              </w:rPr>
              <w:t>600076</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Pr="00A153FB" w:rsidRDefault="004304D0" w:rsidP="001A5425">
            <w:pPr>
              <w:spacing w:line="240" w:lineRule="auto"/>
              <w:ind w:right="-20"/>
              <w:jc w:val="both"/>
            </w:pPr>
            <w:r w:rsidRPr="00D32AC2">
              <w:rPr>
                <w:rFonts w:hint="eastAsia"/>
              </w:rPr>
              <w:t>无效的绑卡</w:t>
            </w:r>
            <w:r w:rsidRPr="00D32AC2">
              <w:rPr>
                <w:rFonts w:hint="eastAsia"/>
              </w:rPr>
              <w:t>ID</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D32AC2" w:rsidRDefault="004304D0" w:rsidP="001A5425">
            <w:pPr>
              <w:spacing w:line="240" w:lineRule="auto"/>
              <w:ind w:right="-20"/>
              <w:jc w:val="both"/>
            </w:pPr>
            <w:r w:rsidRPr="00D32AC2">
              <w:rPr>
                <w:rFonts w:hint="eastAsia"/>
              </w:rPr>
              <w:t>600090</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Pr="00D32AC2" w:rsidRDefault="004304D0" w:rsidP="001A5425">
            <w:pPr>
              <w:spacing w:line="240" w:lineRule="auto"/>
              <w:ind w:right="-20"/>
              <w:jc w:val="both"/>
            </w:pPr>
            <w:r w:rsidRPr="00D32AC2">
              <w:rPr>
                <w:rFonts w:hint="eastAsia"/>
              </w:rPr>
              <w:t>交易订单已经支付成功，不允许再发起支付请求</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D32AC2" w:rsidRDefault="004304D0" w:rsidP="001A5425">
            <w:pPr>
              <w:spacing w:line="240" w:lineRule="auto"/>
              <w:ind w:right="-20"/>
              <w:jc w:val="both"/>
            </w:pPr>
            <w:r w:rsidRPr="00D32AC2">
              <w:rPr>
                <w:rFonts w:hint="eastAsia"/>
              </w:rPr>
              <w:t>600091</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Pr="00D32AC2" w:rsidRDefault="004304D0" w:rsidP="001A5425">
            <w:pPr>
              <w:spacing w:line="240" w:lineRule="auto"/>
              <w:ind w:right="-20"/>
              <w:jc w:val="both"/>
            </w:pPr>
            <w:r w:rsidRPr="00D32AC2">
              <w:rPr>
                <w:rFonts w:hint="eastAsia"/>
              </w:rPr>
              <w:t>与银行通讯失败</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D32AC2" w:rsidRDefault="004304D0" w:rsidP="001A5425">
            <w:pPr>
              <w:spacing w:line="240" w:lineRule="auto"/>
              <w:ind w:right="-20"/>
              <w:jc w:val="both"/>
            </w:pPr>
            <w:r w:rsidRPr="00D32AC2">
              <w:rPr>
                <w:rFonts w:hint="eastAsia"/>
              </w:rPr>
              <w:t>600092</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Pr="00D32AC2" w:rsidRDefault="004304D0" w:rsidP="001A5425">
            <w:pPr>
              <w:spacing w:line="240" w:lineRule="auto"/>
              <w:ind w:right="-20"/>
              <w:jc w:val="both"/>
            </w:pPr>
            <w:r w:rsidRPr="00D32AC2">
              <w:rPr>
                <w:rFonts w:hint="eastAsia"/>
              </w:rPr>
              <w:t>查发卡方失败，请联系发卡银行</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D32AC2" w:rsidRDefault="004304D0" w:rsidP="001A5425">
            <w:pPr>
              <w:spacing w:line="240" w:lineRule="auto"/>
              <w:ind w:right="-20"/>
              <w:jc w:val="both"/>
            </w:pPr>
            <w:r w:rsidRPr="00D32AC2">
              <w:rPr>
                <w:rFonts w:hint="eastAsia"/>
              </w:rPr>
              <w:t>600093</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Pr="00D32AC2" w:rsidRDefault="004304D0" w:rsidP="001A5425">
            <w:pPr>
              <w:spacing w:line="240" w:lineRule="auto"/>
              <w:ind w:right="-20"/>
              <w:jc w:val="both"/>
            </w:pPr>
            <w:r w:rsidRPr="00D32AC2">
              <w:rPr>
                <w:rFonts w:hint="eastAsia"/>
              </w:rPr>
              <w:t>本卡在该商户不允许此交易，请联系收单机构</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D32AC2" w:rsidRDefault="004304D0" w:rsidP="001A5425">
            <w:pPr>
              <w:spacing w:line="240" w:lineRule="auto"/>
              <w:ind w:right="-20"/>
              <w:jc w:val="both"/>
            </w:pPr>
            <w:r w:rsidRPr="00D32AC2">
              <w:rPr>
                <w:rFonts w:hint="eastAsia"/>
              </w:rPr>
              <w:t>600094</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Pr="00D32AC2" w:rsidRDefault="004304D0" w:rsidP="001A5425">
            <w:pPr>
              <w:spacing w:line="240" w:lineRule="auto"/>
              <w:ind w:right="-20"/>
              <w:jc w:val="both"/>
            </w:pPr>
            <w:r w:rsidRPr="00D32AC2">
              <w:rPr>
                <w:rFonts w:hint="eastAsia"/>
              </w:rPr>
              <w:t>本卡被发卡方没收，请联系发卡银行</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D32AC2" w:rsidRDefault="004304D0" w:rsidP="001A5425">
            <w:pPr>
              <w:spacing w:line="240" w:lineRule="auto"/>
              <w:ind w:right="-20"/>
              <w:jc w:val="both"/>
            </w:pPr>
            <w:r w:rsidRPr="00D32AC2">
              <w:rPr>
                <w:rFonts w:hint="eastAsia"/>
              </w:rPr>
              <w:t>600095</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Pr="00D32AC2" w:rsidRDefault="004304D0" w:rsidP="001A5425">
            <w:pPr>
              <w:spacing w:line="240" w:lineRule="auto"/>
              <w:ind w:right="-20"/>
              <w:jc w:val="both"/>
            </w:pPr>
            <w:r w:rsidRPr="00E55FB9">
              <w:rPr>
                <w:rFonts w:hint="eastAsia"/>
              </w:rPr>
              <w:t>银行预留手机号或者</w:t>
            </w:r>
            <w:r w:rsidRPr="00E55FB9">
              <w:rPr>
                <w:rFonts w:hint="eastAsia"/>
              </w:rPr>
              <w:t>CVV2</w:t>
            </w:r>
            <w:r w:rsidRPr="00E55FB9">
              <w:rPr>
                <w:rFonts w:hint="eastAsia"/>
              </w:rPr>
              <w:t>错误</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D32AC2" w:rsidRDefault="004304D0" w:rsidP="001A5425">
            <w:pPr>
              <w:spacing w:line="240" w:lineRule="auto"/>
              <w:ind w:right="-20"/>
              <w:jc w:val="both"/>
            </w:pPr>
            <w:r>
              <w:rPr>
                <w:rFonts w:hint="eastAsia"/>
              </w:rPr>
              <w:t>600096</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Pr="0072674B" w:rsidRDefault="004304D0" w:rsidP="001A5425">
            <w:pPr>
              <w:spacing w:line="240" w:lineRule="auto"/>
              <w:ind w:right="-20"/>
              <w:jc w:val="both"/>
            </w:pPr>
            <w:r>
              <w:rPr>
                <w:rFonts w:hint="eastAsia"/>
              </w:rPr>
              <w:t>支付失败，请联系发卡银行</w:t>
            </w:r>
            <w:r>
              <w:rPr>
                <w:rFonts w:hint="eastAsia"/>
              </w:rPr>
              <w:t>,</w:t>
            </w:r>
            <w:r>
              <w:rPr>
                <w:rFonts w:hint="eastAsia"/>
              </w:rPr>
              <w:t>银</w:t>
            </w:r>
            <w:r>
              <w:rPr>
                <w:rFonts w:hint="eastAsia"/>
              </w:rPr>
              <w:lastRenderedPageBreak/>
              <w:t>行对某些卡做了特殊的业务限制，需要用户联系银行解决</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D32AC2" w:rsidRDefault="004304D0" w:rsidP="001A5425">
            <w:pPr>
              <w:spacing w:line="240" w:lineRule="auto"/>
              <w:ind w:right="-20"/>
              <w:jc w:val="both"/>
            </w:pPr>
            <w:r>
              <w:rPr>
                <w:rFonts w:hint="eastAsia"/>
              </w:rPr>
              <w:lastRenderedPageBreak/>
              <w:t>600097</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Pr="0072674B" w:rsidRDefault="004304D0" w:rsidP="001A5425">
            <w:pPr>
              <w:spacing w:line="240" w:lineRule="auto"/>
              <w:ind w:right="-20"/>
              <w:jc w:val="both"/>
            </w:pPr>
            <w:r>
              <w:rPr>
                <w:rFonts w:hint="eastAsia"/>
              </w:rPr>
              <w:t>---</w:t>
            </w:r>
            <w:r>
              <w:rPr>
                <w:rFonts w:hint="eastAsia"/>
              </w:rPr>
              <w:t>支付失败，请稍候重试</w:t>
            </w:r>
            <w:r>
              <w:rPr>
                <w:rFonts w:hint="eastAsia"/>
              </w:rPr>
              <w:t>(</w:t>
            </w:r>
            <w:r>
              <w:rPr>
                <w:rFonts w:hint="eastAsia"/>
              </w:rPr>
              <w:t>银行内部系统间调用超时或日切造成付款失败，稍候可能付款成功</w:t>
            </w:r>
            <w:r>
              <w:rPr>
                <w:rFonts w:hint="eastAsia"/>
              </w:rPr>
              <w:t>)</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D32AC2" w:rsidRDefault="004304D0" w:rsidP="001A5425">
            <w:pPr>
              <w:spacing w:line="240" w:lineRule="auto"/>
              <w:ind w:right="-20"/>
              <w:jc w:val="both"/>
            </w:pPr>
            <w:r>
              <w:rPr>
                <w:rFonts w:hint="eastAsia"/>
              </w:rPr>
              <w:t>600098</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Pr="0072674B" w:rsidRDefault="004304D0" w:rsidP="001A5425">
            <w:pPr>
              <w:spacing w:line="240" w:lineRule="auto"/>
              <w:ind w:right="-20"/>
              <w:jc w:val="both"/>
            </w:pPr>
            <w:r>
              <w:rPr>
                <w:rFonts w:hint="eastAsia"/>
              </w:rPr>
              <w:t>交易超限，请联系发卡银行</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r>
              <w:rPr>
                <w:rFonts w:hint="eastAsia"/>
              </w:rPr>
              <w:t>指信用卡额度超限。（易宝确认）</w:t>
            </w:r>
          </w:p>
          <w:p w:rsidR="004304D0" w:rsidRPr="008F4AD1" w:rsidRDefault="004304D0" w:rsidP="001A5425">
            <w:pPr>
              <w:spacing w:line="240" w:lineRule="auto"/>
              <w:ind w:right="-20"/>
              <w:jc w:val="both"/>
            </w:pPr>
            <w:r>
              <w:rPr>
                <w:rFonts w:hint="eastAsia"/>
              </w:rPr>
              <w:t>实际测试发现是次数超限（杨杰）</w:t>
            </w: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D32AC2" w:rsidRDefault="004304D0" w:rsidP="001A5425">
            <w:pPr>
              <w:spacing w:line="240" w:lineRule="auto"/>
              <w:ind w:right="-20"/>
              <w:jc w:val="both"/>
            </w:pPr>
            <w:r>
              <w:rPr>
                <w:rFonts w:hint="eastAsia"/>
              </w:rPr>
              <w:t>600099</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Pr="0072674B" w:rsidRDefault="004304D0" w:rsidP="001A5425">
            <w:pPr>
              <w:spacing w:line="240" w:lineRule="auto"/>
              <w:ind w:right="-20"/>
              <w:jc w:val="both"/>
            </w:pPr>
            <w:r>
              <w:rPr>
                <w:rFonts w:hint="eastAsia"/>
              </w:rPr>
              <w:t>本卡未激活或睡眠卡，请联系发卡银行</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D32AC2" w:rsidRDefault="004304D0" w:rsidP="001A5425">
            <w:pPr>
              <w:spacing w:line="240" w:lineRule="auto"/>
              <w:ind w:right="-20"/>
              <w:jc w:val="both"/>
            </w:pPr>
            <w:r>
              <w:rPr>
                <w:rFonts w:hint="eastAsia"/>
              </w:rPr>
              <w:t>600100</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Pr="0072674B" w:rsidRDefault="004304D0" w:rsidP="001A5425">
            <w:pPr>
              <w:spacing w:line="240" w:lineRule="auto"/>
              <w:ind w:right="-20"/>
              <w:jc w:val="both"/>
            </w:pPr>
            <w:r>
              <w:rPr>
                <w:rFonts w:hint="eastAsia"/>
              </w:rPr>
              <w:t>该卡有作弊嫌疑或有相关限制，请联系发卡银行</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D32AC2" w:rsidRDefault="004304D0" w:rsidP="001A5425">
            <w:pPr>
              <w:spacing w:line="240" w:lineRule="auto"/>
              <w:ind w:right="-20"/>
              <w:jc w:val="both"/>
            </w:pPr>
            <w:r>
              <w:rPr>
                <w:rFonts w:hint="eastAsia"/>
              </w:rPr>
              <w:t>600101</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Pr="0072674B" w:rsidRDefault="004304D0" w:rsidP="001A5425">
            <w:pPr>
              <w:spacing w:line="240" w:lineRule="auto"/>
              <w:ind w:right="-20"/>
              <w:jc w:val="both"/>
            </w:pPr>
            <w:r>
              <w:rPr>
                <w:rFonts w:hint="eastAsia"/>
              </w:rPr>
              <w:t>密码错误次数超限，请联系发卡银行</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D32AC2" w:rsidRDefault="004304D0" w:rsidP="001A5425">
            <w:pPr>
              <w:spacing w:line="240" w:lineRule="auto"/>
              <w:ind w:right="-20"/>
              <w:jc w:val="both"/>
            </w:pPr>
            <w:r>
              <w:rPr>
                <w:rFonts w:hint="eastAsia"/>
              </w:rPr>
              <w:t>600102</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Pr="0072674B" w:rsidRDefault="004304D0" w:rsidP="001A5425">
            <w:pPr>
              <w:spacing w:line="240" w:lineRule="auto"/>
              <w:ind w:right="-20"/>
              <w:jc w:val="both"/>
            </w:pPr>
            <w:r>
              <w:rPr>
                <w:rFonts w:hint="eastAsia"/>
              </w:rPr>
              <w:t>可用余额不足，请联系发卡银行</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D32AC2" w:rsidRDefault="004304D0" w:rsidP="001A5425">
            <w:pPr>
              <w:spacing w:line="240" w:lineRule="auto"/>
              <w:ind w:right="-20"/>
              <w:jc w:val="both"/>
            </w:pPr>
            <w:r>
              <w:rPr>
                <w:rFonts w:hint="eastAsia"/>
              </w:rPr>
              <w:t>600103</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Pr="0072674B" w:rsidRDefault="004304D0" w:rsidP="001A5425">
            <w:pPr>
              <w:spacing w:line="240" w:lineRule="auto"/>
              <w:ind w:right="-20"/>
              <w:jc w:val="both"/>
            </w:pPr>
            <w:r>
              <w:rPr>
                <w:rFonts w:hint="eastAsia"/>
              </w:rPr>
              <w:t>该卡已过期或有效期错误，请联系发卡银行</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D32AC2" w:rsidRDefault="004304D0" w:rsidP="001A5425">
            <w:pPr>
              <w:spacing w:line="240" w:lineRule="auto"/>
              <w:ind w:right="-20"/>
              <w:jc w:val="both"/>
            </w:pPr>
            <w:r>
              <w:rPr>
                <w:rFonts w:hint="eastAsia"/>
              </w:rPr>
              <w:t>600104</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Pr="0072674B" w:rsidRDefault="004304D0" w:rsidP="001A5425">
            <w:pPr>
              <w:spacing w:line="240" w:lineRule="auto"/>
              <w:ind w:right="-20"/>
              <w:jc w:val="both"/>
            </w:pPr>
            <w:r>
              <w:rPr>
                <w:rFonts w:hint="eastAsia"/>
              </w:rPr>
              <w:t>密码验证失败，请重新输入</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D32AC2" w:rsidRDefault="004304D0" w:rsidP="001A5425">
            <w:pPr>
              <w:spacing w:line="240" w:lineRule="auto"/>
              <w:ind w:right="-20"/>
              <w:jc w:val="both"/>
            </w:pPr>
            <w:r>
              <w:rPr>
                <w:rFonts w:hint="eastAsia"/>
              </w:rPr>
              <w:t>600105</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Pr="0072674B" w:rsidRDefault="004304D0" w:rsidP="001A5425">
            <w:pPr>
              <w:spacing w:line="240" w:lineRule="auto"/>
              <w:ind w:right="-20"/>
              <w:jc w:val="both"/>
            </w:pPr>
            <w:r>
              <w:rPr>
                <w:rFonts w:hint="eastAsia"/>
              </w:rPr>
              <w:t>该卡不支持无卡支付，请联系发卡方开通</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D32AC2" w:rsidRDefault="004304D0" w:rsidP="001A5425">
            <w:pPr>
              <w:spacing w:line="240" w:lineRule="auto"/>
              <w:ind w:right="-20"/>
              <w:jc w:val="both"/>
            </w:pPr>
            <w:r>
              <w:rPr>
                <w:rFonts w:hint="eastAsia"/>
              </w:rPr>
              <w:t>600106</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Pr="0072674B" w:rsidRDefault="004304D0" w:rsidP="001A5425">
            <w:pPr>
              <w:spacing w:line="240" w:lineRule="auto"/>
              <w:ind w:right="-20"/>
              <w:jc w:val="both"/>
            </w:pPr>
            <w:r>
              <w:rPr>
                <w:rFonts w:hint="eastAsia"/>
              </w:rPr>
              <w:t>银行系统异常</w:t>
            </w:r>
            <w:r>
              <w:rPr>
                <w:rFonts w:hint="eastAsia"/>
              </w:rPr>
              <w:t xml:space="preserve"> </w:t>
            </w:r>
            <w:r>
              <w:rPr>
                <w:rFonts w:hint="eastAsia"/>
              </w:rPr>
              <w:t>银行返回的未知错误</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D32AC2" w:rsidRDefault="004304D0" w:rsidP="001A5425">
            <w:pPr>
              <w:spacing w:line="240" w:lineRule="auto"/>
              <w:ind w:right="-20"/>
              <w:jc w:val="both"/>
            </w:pPr>
            <w:r>
              <w:rPr>
                <w:rFonts w:hint="eastAsia"/>
              </w:rPr>
              <w:t>600107</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Pr="0072674B" w:rsidRDefault="004304D0" w:rsidP="001A5425">
            <w:pPr>
              <w:spacing w:line="240" w:lineRule="auto"/>
              <w:ind w:right="-20"/>
              <w:jc w:val="both"/>
            </w:pPr>
            <w:r>
              <w:rPr>
                <w:rFonts w:hint="eastAsia"/>
              </w:rPr>
              <w:t>商户手续费有误，请联系易宝支付</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D32AC2" w:rsidRDefault="004304D0" w:rsidP="001A5425">
            <w:pPr>
              <w:spacing w:line="240" w:lineRule="auto"/>
              <w:ind w:right="-20"/>
              <w:jc w:val="both"/>
            </w:pPr>
            <w:r>
              <w:rPr>
                <w:rFonts w:hint="eastAsia"/>
              </w:rPr>
              <w:t>600108</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Pr="00D32AC2" w:rsidRDefault="004304D0" w:rsidP="001A5425">
            <w:pPr>
              <w:spacing w:line="240" w:lineRule="auto"/>
              <w:ind w:right="-20"/>
              <w:jc w:val="both"/>
            </w:pPr>
            <w:r>
              <w:rPr>
                <w:rFonts w:hint="eastAsia"/>
              </w:rPr>
              <w:t>商品类别码为空或无效，请联系易宝支付</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D32AC2" w:rsidRDefault="004304D0" w:rsidP="001A5425">
            <w:pPr>
              <w:spacing w:line="240" w:lineRule="auto"/>
              <w:ind w:right="-20"/>
              <w:jc w:val="both"/>
            </w:pPr>
            <w:r>
              <w:rPr>
                <w:rFonts w:hint="eastAsia"/>
              </w:rPr>
              <w:t>600109</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Pr="00D32AC2" w:rsidRDefault="004304D0" w:rsidP="001A5425">
            <w:pPr>
              <w:spacing w:line="240" w:lineRule="auto"/>
              <w:ind w:right="-20"/>
              <w:jc w:val="both"/>
            </w:pPr>
            <w:r>
              <w:rPr>
                <w:rFonts w:hint="eastAsia"/>
              </w:rPr>
              <w:t>该笔交易风险较高，拒绝此次交易（这个跟易宝定义的风控规则有关）</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D32AC2" w:rsidRDefault="004304D0" w:rsidP="001A5425">
            <w:pPr>
              <w:spacing w:line="240" w:lineRule="auto"/>
              <w:ind w:right="-20"/>
              <w:jc w:val="both"/>
            </w:pPr>
            <w:r>
              <w:rPr>
                <w:rFonts w:hint="eastAsia"/>
              </w:rPr>
              <w:t>600110</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Pr="00D32AC2" w:rsidRDefault="004304D0" w:rsidP="001A5425">
            <w:pPr>
              <w:spacing w:line="240" w:lineRule="auto"/>
              <w:ind w:right="-20"/>
              <w:jc w:val="both"/>
            </w:pPr>
            <w:r>
              <w:rPr>
                <w:rFonts w:hint="eastAsia"/>
              </w:rPr>
              <w:t>订单已过期或已撤销</w:t>
            </w:r>
            <w:r>
              <w:rPr>
                <w:rFonts w:hint="eastAsia"/>
              </w:rPr>
              <w:t>(</w:t>
            </w:r>
            <w:r>
              <w:rPr>
                <w:rFonts w:hint="eastAsia"/>
              </w:rPr>
              <w:t>由商户发起而创建的订单是有有效期的，默认为</w:t>
            </w:r>
            <w:r>
              <w:rPr>
                <w:rFonts w:hint="eastAsia"/>
              </w:rPr>
              <w:t>1</w:t>
            </w:r>
            <w:r>
              <w:rPr>
                <w:rFonts w:hint="eastAsia"/>
              </w:rPr>
              <w:t>天</w:t>
            </w:r>
            <w:r>
              <w:rPr>
                <w:rFonts w:hint="eastAsia"/>
              </w:rPr>
              <w:t>)</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D32AC2" w:rsidRDefault="004304D0" w:rsidP="001A5425">
            <w:pPr>
              <w:spacing w:line="240" w:lineRule="auto"/>
              <w:ind w:right="-20"/>
              <w:jc w:val="both"/>
            </w:pPr>
            <w:r>
              <w:rPr>
                <w:rFonts w:hint="eastAsia"/>
              </w:rPr>
              <w:t>600111</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Pr="00D32AC2" w:rsidRDefault="004304D0" w:rsidP="001A5425">
            <w:pPr>
              <w:spacing w:line="240" w:lineRule="auto"/>
              <w:ind w:right="-20"/>
              <w:jc w:val="both"/>
            </w:pPr>
            <w:r>
              <w:rPr>
                <w:rFonts w:hint="eastAsia"/>
              </w:rPr>
              <w:t>商户收单交易限制有误，请联系易宝支付</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D32AC2" w:rsidRDefault="004304D0" w:rsidP="001A5425">
            <w:pPr>
              <w:spacing w:line="240" w:lineRule="auto"/>
              <w:ind w:right="-20"/>
              <w:jc w:val="both"/>
            </w:pPr>
            <w:r>
              <w:rPr>
                <w:rFonts w:hint="eastAsia"/>
              </w:rPr>
              <w:t>600112</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r>
              <w:rPr>
                <w:rFonts w:hint="eastAsia"/>
              </w:rPr>
              <w:t>用户手续费有误，请联系易宝支付</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D32AC2" w:rsidRDefault="004304D0" w:rsidP="001A5425">
            <w:pPr>
              <w:spacing w:line="240" w:lineRule="auto"/>
              <w:ind w:right="-20"/>
              <w:jc w:val="both"/>
            </w:pPr>
            <w:r>
              <w:rPr>
                <w:rFonts w:hint="eastAsia"/>
              </w:rPr>
              <w:t>600113</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r>
              <w:rPr>
                <w:rFonts w:hint="eastAsia"/>
              </w:rPr>
              <w:t>订单金额太小</w:t>
            </w:r>
            <w:r>
              <w:rPr>
                <w:rFonts w:hint="eastAsia"/>
              </w:rPr>
              <w:t>(</w:t>
            </w:r>
            <w:r>
              <w:rPr>
                <w:rFonts w:hint="eastAsia"/>
              </w:rPr>
              <w:t>一般是由于订单金额≤商户手续费而报的错</w:t>
            </w:r>
            <w:r>
              <w:rPr>
                <w:rFonts w:hint="eastAsia"/>
              </w:rPr>
              <w:t>)</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D32AC2" w:rsidRDefault="004304D0" w:rsidP="001A5425">
            <w:pPr>
              <w:spacing w:line="240" w:lineRule="auto"/>
              <w:ind w:right="-20"/>
              <w:jc w:val="both"/>
            </w:pPr>
            <w:r>
              <w:rPr>
                <w:rFonts w:hint="eastAsia"/>
              </w:rPr>
              <w:t>600114</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r>
              <w:rPr>
                <w:rFonts w:hint="eastAsia"/>
              </w:rPr>
              <w:t>商户未开通该收单方式</w:t>
            </w:r>
            <w:r>
              <w:rPr>
                <w:rFonts w:hint="eastAsia"/>
              </w:rPr>
              <w:t xml:space="preserve"> </w:t>
            </w:r>
            <w:r>
              <w:rPr>
                <w:rFonts w:hint="eastAsia"/>
              </w:rPr>
              <w:t>请联系易宝运营人员确认是否已开通</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D32AC2" w:rsidRDefault="004304D0" w:rsidP="001A5425">
            <w:pPr>
              <w:spacing w:line="240" w:lineRule="auto"/>
              <w:ind w:right="-20"/>
              <w:jc w:val="both"/>
            </w:pPr>
            <w:r>
              <w:rPr>
                <w:rFonts w:hint="eastAsia"/>
              </w:rPr>
              <w:t>600115</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r>
              <w:rPr>
                <w:rFonts w:hint="eastAsia"/>
              </w:rPr>
              <w:t>交易订单信息不一致</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D32AC2" w:rsidRDefault="004304D0" w:rsidP="001A5425">
            <w:pPr>
              <w:spacing w:line="240" w:lineRule="auto"/>
              <w:ind w:right="-20"/>
              <w:jc w:val="both"/>
            </w:pPr>
            <w:r>
              <w:rPr>
                <w:rFonts w:hint="eastAsia"/>
              </w:rPr>
              <w:t>600116</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r>
              <w:rPr>
                <w:rFonts w:hint="eastAsia"/>
              </w:rPr>
              <w:t>短信验证码错误</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D32AC2" w:rsidRDefault="004304D0" w:rsidP="001A5425">
            <w:pPr>
              <w:spacing w:line="240" w:lineRule="auto"/>
              <w:ind w:right="-20"/>
              <w:jc w:val="both"/>
            </w:pPr>
            <w:r>
              <w:rPr>
                <w:rFonts w:hint="eastAsia"/>
              </w:rPr>
              <w:lastRenderedPageBreak/>
              <w:t>600117</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r>
              <w:rPr>
                <w:rFonts w:hint="eastAsia"/>
              </w:rPr>
              <w:t>CVN</w:t>
            </w:r>
            <w:r>
              <w:rPr>
                <w:rFonts w:hint="eastAsia"/>
              </w:rPr>
              <w:t>验证失败或有作弊嫌疑</w:t>
            </w:r>
            <w:r>
              <w:rPr>
                <w:rFonts w:hint="eastAsia"/>
              </w:rPr>
              <w:t>(CVN</w:t>
            </w:r>
            <w:r>
              <w:rPr>
                <w:rFonts w:hint="eastAsia"/>
              </w:rPr>
              <w:t>错误或多次提交错误卡信息导致银行认为有作弊嫌疑</w:t>
            </w:r>
            <w:r>
              <w:rPr>
                <w:rFonts w:hint="eastAsia"/>
              </w:rPr>
              <w:t>)</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1A5425">
            <w:pPr>
              <w:spacing w:line="240" w:lineRule="auto"/>
              <w:ind w:right="-20"/>
              <w:jc w:val="both"/>
            </w:pPr>
            <w:r>
              <w:rPr>
                <w:rFonts w:hint="eastAsia"/>
              </w:rPr>
              <w:t>Cvv2</w:t>
            </w:r>
            <w:r>
              <w:rPr>
                <w:rFonts w:hint="eastAsia"/>
              </w:rPr>
              <w:t>和有效期错误时，均可能提示该错误。</w:t>
            </w: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D32AC2" w:rsidRDefault="004304D0" w:rsidP="001A5425">
            <w:pPr>
              <w:spacing w:line="240" w:lineRule="auto"/>
              <w:ind w:right="-20"/>
              <w:jc w:val="both"/>
            </w:pPr>
            <w:r>
              <w:rPr>
                <w:rFonts w:hint="eastAsia"/>
              </w:rPr>
              <w:t>600118</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r>
              <w:rPr>
                <w:rFonts w:hint="eastAsia"/>
              </w:rPr>
              <w:t>卡已过期，请换卡重新支付</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D32AC2" w:rsidRDefault="004304D0" w:rsidP="001A5425">
            <w:pPr>
              <w:spacing w:line="240" w:lineRule="auto"/>
              <w:ind w:right="-20"/>
              <w:jc w:val="both"/>
            </w:pPr>
            <w:r>
              <w:rPr>
                <w:rFonts w:hint="eastAsia"/>
              </w:rPr>
              <w:t>600119</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r>
              <w:rPr>
                <w:rFonts w:hint="eastAsia"/>
              </w:rPr>
              <w:t>请确认身份证号是否正确</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Default="004304D0" w:rsidP="00E55FB9">
            <w:pPr>
              <w:spacing w:line="240" w:lineRule="auto"/>
              <w:ind w:right="-20"/>
              <w:jc w:val="both"/>
            </w:pPr>
            <w:r w:rsidRPr="00E55FB9">
              <w:rPr>
                <w:rFonts w:hint="eastAsia"/>
              </w:rPr>
              <w:t>600120</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r w:rsidRPr="00E55FB9">
              <w:rPr>
                <w:rFonts w:hint="eastAsia"/>
              </w:rPr>
              <w:t>身份证、姓名或银行预留手机号有误</w:t>
            </w:r>
            <w:r>
              <w:t xml:space="preserve"> </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Default="004304D0" w:rsidP="00E55FB9">
            <w:pPr>
              <w:spacing w:line="240" w:lineRule="auto"/>
              <w:ind w:right="-20"/>
              <w:jc w:val="both"/>
            </w:pPr>
            <w:r w:rsidRPr="00E55FB9">
              <w:rPr>
                <w:rFonts w:hint="eastAsia"/>
              </w:rPr>
              <w:t>600121</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r w:rsidRPr="00E55FB9">
              <w:rPr>
                <w:rFonts w:hint="eastAsia"/>
              </w:rPr>
              <w:t>为某订单发送短信验证码超过次数上限</w:t>
            </w:r>
            <w:r>
              <w:t xml:space="preserve"> </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1A5425">
            <w:pPr>
              <w:spacing w:line="240" w:lineRule="auto"/>
              <w:ind w:right="-20"/>
              <w:jc w:val="both"/>
            </w:pPr>
            <w:r w:rsidRPr="00E55FB9">
              <w:rPr>
                <w:rFonts w:hint="eastAsia"/>
              </w:rPr>
              <w:t>目前同一笔订单最多支持发送</w:t>
            </w:r>
            <w:r w:rsidRPr="00E55FB9">
              <w:rPr>
                <w:rFonts w:hint="eastAsia"/>
              </w:rPr>
              <w:t>5</w:t>
            </w:r>
            <w:r w:rsidRPr="00E55FB9">
              <w:rPr>
                <w:rFonts w:hint="eastAsia"/>
              </w:rPr>
              <w:t>次短信校验码</w:t>
            </w:r>
            <w:r>
              <w:t xml:space="preserve"> </w:t>
            </w: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Default="004304D0" w:rsidP="00E55FB9">
            <w:pPr>
              <w:spacing w:line="240" w:lineRule="auto"/>
              <w:ind w:right="-20"/>
              <w:jc w:val="both"/>
            </w:pPr>
            <w:r w:rsidRPr="00E55FB9">
              <w:rPr>
                <w:rFonts w:hint="eastAsia"/>
              </w:rPr>
              <w:t>600122</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r w:rsidRPr="00E55FB9">
              <w:rPr>
                <w:rFonts w:hint="eastAsia"/>
              </w:rPr>
              <w:t>为某订单发送短信验证码频率过高</w:t>
            </w:r>
            <w:r>
              <w:t xml:space="preserve"> </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1A5425">
            <w:pPr>
              <w:spacing w:line="240" w:lineRule="auto"/>
              <w:ind w:right="-20"/>
              <w:jc w:val="both"/>
            </w:pPr>
            <w:r w:rsidRPr="00E55FB9">
              <w:rPr>
                <w:rFonts w:hint="eastAsia"/>
              </w:rPr>
              <w:t>目前同一笔订单发送短信验证码间隔≥</w:t>
            </w:r>
            <w:r w:rsidRPr="00E55FB9">
              <w:rPr>
                <w:rFonts w:hint="eastAsia"/>
              </w:rPr>
              <w:t>50s</w:t>
            </w:r>
            <w:r>
              <w:t xml:space="preserve"> </w:t>
            </w: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Default="004304D0" w:rsidP="00E55FB9">
            <w:pPr>
              <w:spacing w:line="240" w:lineRule="auto"/>
              <w:ind w:right="-20"/>
              <w:jc w:val="both"/>
            </w:pPr>
            <w:r w:rsidRPr="00E55FB9">
              <w:rPr>
                <w:rFonts w:hint="eastAsia"/>
              </w:rPr>
              <w:t>600123</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r w:rsidRPr="00E55FB9">
              <w:rPr>
                <w:rFonts w:hint="eastAsia"/>
              </w:rPr>
              <w:t>未发送短信验证码或验证码已过期</w:t>
            </w:r>
            <w:r>
              <w:t xml:space="preserve"> </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1A5425">
            <w:pPr>
              <w:spacing w:line="240" w:lineRule="auto"/>
              <w:ind w:right="-20"/>
              <w:jc w:val="both"/>
            </w:pPr>
            <w:r w:rsidRPr="00E55FB9">
              <w:rPr>
                <w:rFonts w:hint="eastAsia"/>
              </w:rPr>
              <w:t>1</w:t>
            </w:r>
            <w:r w:rsidRPr="00E55FB9">
              <w:rPr>
                <w:rFonts w:hint="eastAsia"/>
              </w:rPr>
              <w:t>、需要调用“发送短信验证码”接口但未调用</w:t>
            </w:r>
            <w:r>
              <w:br/>
            </w:r>
            <w:r w:rsidRPr="00E55FB9">
              <w:rPr>
                <w:rFonts w:hint="eastAsia"/>
              </w:rPr>
              <w:t>2</w:t>
            </w:r>
            <w:r w:rsidRPr="00E55FB9">
              <w:rPr>
                <w:rFonts w:hint="eastAsia"/>
              </w:rPr>
              <w:t>、验证码有效期为半个小时</w:t>
            </w:r>
            <w:r>
              <w:t xml:space="preserve"> </w:t>
            </w: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Default="004304D0" w:rsidP="00E55FB9">
            <w:pPr>
              <w:spacing w:line="240" w:lineRule="auto"/>
              <w:ind w:right="-20"/>
              <w:jc w:val="both"/>
            </w:pPr>
            <w:r w:rsidRPr="00E55FB9">
              <w:rPr>
                <w:rFonts w:hint="eastAsia"/>
              </w:rPr>
              <w:t>600124</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r w:rsidRPr="00E55FB9">
              <w:rPr>
                <w:rFonts w:hint="eastAsia"/>
              </w:rPr>
              <w:t>短信验证码校验次数过多</w:t>
            </w:r>
            <w:r>
              <w:t xml:space="preserve"> </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1A5425">
            <w:pPr>
              <w:spacing w:line="240" w:lineRule="auto"/>
              <w:ind w:right="-20"/>
              <w:jc w:val="both"/>
            </w:pPr>
            <w:r w:rsidRPr="00E55FB9">
              <w:rPr>
                <w:rFonts w:hint="eastAsia"/>
              </w:rPr>
              <w:t>目前同一笔订单最多给短信验证码</w:t>
            </w:r>
            <w:r w:rsidRPr="00E55FB9">
              <w:rPr>
                <w:rFonts w:hint="eastAsia"/>
              </w:rPr>
              <w:t>5</w:t>
            </w:r>
            <w:r w:rsidRPr="00E55FB9">
              <w:rPr>
                <w:rFonts w:hint="eastAsia"/>
              </w:rPr>
              <w:t>次校验机会</w:t>
            </w:r>
            <w:r>
              <w:t xml:space="preserve"> </w:t>
            </w: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Default="004304D0" w:rsidP="00E55FB9">
            <w:pPr>
              <w:spacing w:line="240" w:lineRule="auto"/>
              <w:ind w:right="-20"/>
              <w:jc w:val="both"/>
            </w:pPr>
            <w:r w:rsidRPr="00E55FB9">
              <w:rPr>
                <w:rFonts w:hint="eastAsia"/>
              </w:rPr>
              <w:t>600125</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r w:rsidRPr="00E55FB9">
              <w:rPr>
                <w:rFonts w:hint="eastAsia"/>
              </w:rPr>
              <w:t>查询支付结果接口不支持该笔交易</w:t>
            </w:r>
            <w:r>
              <w:t xml:space="preserve"> </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1A5425">
            <w:pPr>
              <w:spacing w:line="240" w:lineRule="auto"/>
              <w:ind w:right="-20"/>
              <w:jc w:val="both"/>
            </w:pPr>
            <w:r w:rsidRPr="00E55FB9">
              <w:rPr>
                <w:rFonts w:hint="eastAsia"/>
              </w:rPr>
              <w:t>该接口不支持网页支付订单的查询</w:t>
            </w:r>
            <w:r>
              <w:t xml:space="preserve"> </w:t>
            </w: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Default="004304D0" w:rsidP="00E55FB9">
            <w:pPr>
              <w:spacing w:line="240" w:lineRule="auto"/>
              <w:ind w:right="-20"/>
              <w:jc w:val="both"/>
            </w:pPr>
            <w:r w:rsidRPr="00E55FB9">
              <w:rPr>
                <w:rFonts w:hint="eastAsia"/>
              </w:rPr>
              <w:t>600126</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r w:rsidRPr="00E55FB9">
              <w:rPr>
                <w:rFonts w:hint="eastAsia"/>
              </w:rPr>
              <w:t>该卡为储蓄卡，请用信用卡支付</w:t>
            </w:r>
            <w:r>
              <w:t xml:space="preserve"> </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Default="004304D0" w:rsidP="00E55FB9">
            <w:pPr>
              <w:spacing w:line="240" w:lineRule="auto"/>
              <w:ind w:right="-20"/>
              <w:jc w:val="both"/>
            </w:pPr>
            <w:r w:rsidRPr="00E55FB9">
              <w:rPr>
                <w:rFonts w:hint="eastAsia"/>
              </w:rPr>
              <w:t>600127</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r w:rsidRPr="00E55FB9">
              <w:rPr>
                <w:rFonts w:hint="eastAsia"/>
              </w:rPr>
              <w:t>该卡为信用卡，请用储蓄卡支付</w:t>
            </w:r>
            <w:r>
              <w:t xml:space="preserve"> </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E55FB9" w:rsidRDefault="004304D0" w:rsidP="00E55FB9">
            <w:pPr>
              <w:spacing w:line="240" w:lineRule="auto"/>
              <w:ind w:right="-20"/>
              <w:jc w:val="both"/>
            </w:pP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Pr="00E55FB9" w:rsidRDefault="004304D0" w:rsidP="001A5425">
            <w:pPr>
              <w:spacing w:line="240" w:lineRule="auto"/>
              <w:ind w:right="-20"/>
              <w:jc w:val="both"/>
            </w:pP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E55FB9" w:rsidRDefault="004304D0" w:rsidP="00F66D4D">
            <w:pPr>
              <w:spacing w:line="240" w:lineRule="auto"/>
              <w:ind w:right="-20"/>
              <w:jc w:val="both"/>
            </w:pPr>
            <w:r w:rsidRPr="0045012C">
              <w:t>601001</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Pr="00E55FB9" w:rsidRDefault="004304D0" w:rsidP="00F66D4D">
            <w:pPr>
              <w:spacing w:line="240" w:lineRule="auto"/>
              <w:ind w:right="-20"/>
              <w:jc w:val="both"/>
            </w:pPr>
            <w:r w:rsidRPr="0045012C">
              <w:t>调用非银行卡通道失败，请稍候再试</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F66D4D">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E55FB9" w:rsidRDefault="004304D0" w:rsidP="00F66D4D">
            <w:pPr>
              <w:spacing w:line="240" w:lineRule="auto"/>
              <w:ind w:right="-20"/>
              <w:jc w:val="both"/>
            </w:pPr>
            <w:r w:rsidRPr="0045012C">
              <w:t>601002</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Pr="00E55FB9" w:rsidRDefault="004304D0" w:rsidP="00F66D4D">
            <w:pPr>
              <w:spacing w:line="240" w:lineRule="auto"/>
              <w:ind w:right="-20"/>
              <w:jc w:val="both"/>
            </w:pPr>
            <w:r w:rsidRPr="0045012C">
              <w:t>卡密成功处理过或者提交卡号过于频繁</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F66D4D">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E55FB9" w:rsidRDefault="004304D0" w:rsidP="00F66D4D">
            <w:pPr>
              <w:spacing w:line="240" w:lineRule="auto"/>
              <w:ind w:right="-20"/>
              <w:jc w:val="both"/>
            </w:pPr>
            <w:r w:rsidRPr="0045012C">
              <w:t>601003</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Pr="00E55FB9" w:rsidRDefault="004304D0" w:rsidP="00F66D4D">
            <w:pPr>
              <w:spacing w:line="240" w:lineRule="auto"/>
              <w:ind w:right="-20"/>
              <w:jc w:val="both"/>
            </w:pPr>
            <w:r w:rsidRPr="0045012C">
              <w:t>卡数量过多，目前最多支持</w:t>
            </w:r>
            <w:r w:rsidRPr="0045012C">
              <w:t>10</w:t>
            </w:r>
            <w:r w:rsidRPr="0045012C">
              <w:t>张卡</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F66D4D">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E55FB9" w:rsidRDefault="004304D0" w:rsidP="00F66D4D">
            <w:pPr>
              <w:spacing w:line="240" w:lineRule="auto"/>
              <w:ind w:right="-20"/>
              <w:jc w:val="both"/>
            </w:pPr>
            <w:r w:rsidRPr="0045012C">
              <w:t>601004</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Pr="00E55FB9" w:rsidRDefault="004304D0" w:rsidP="00F66D4D">
            <w:pPr>
              <w:spacing w:line="240" w:lineRule="auto"/>
              <w:ind w:right="-20"/>
              <w:jc w:val="both"/>
            </w:pPr>
            <w:r w:rsidRPr="0045012C">
              <w:t>非银行卡订单号重复</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F66D4D">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E55FB9" w:rsidRDefault="004304D0" w:rsidP="00F66D4D">
            <w:pPr>
              <w:spacing w:line="240" w:lineRule="auto"/>
              <w:ind w:right="-20"/>
              <w:jc w:val="both"/>
            </w:pPr>
            <w:r w:rsidRPr="0045012C">
              <w:t>601005</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Pr="00E55FB9" w:rsidRDefault="004304D0" w:rsidP="00F66D4D">
            <w:pPr>
              <w:spacing w:line="240" w:lineRule="auto"/>
              <w:ind w:right="-20"/>
              <w:jc w:val="both"/>
            </w:pPr>
            <w:r w:rsidRPr="0045012C">
              <w:t>支付金额有误</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F66D4D">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E55FB9" w:rsidRDefault="004304D0" w:rsidP="00F66D4D">
            <w:pPr>
              <w:spacing w:line="240" w:lineRule="auto"/>
              <w:ind w:right="-20"/>
              <w:jc w:val="both"/>
            </w:pPr>
            <w:r w:rsidRPr="0045012C">
              <w:t>601006</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Pr="00E55FB9" w:rsidRDefault="004304D0" w:rsidP="00F66D4D">
            <w:pPr>
              <w:spacing w:line="240" w:lineRule="auto"/>
              <w:ind w:right="-20"/>
              <w:jc w:val="both"/>
            </w:pPr>
            <w:r w:rsidRPr="0045012C">
              <w:t>支付方式未开通</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F66D4D">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E55FB9" w:rsidRDefault="004304D0" w:rsidP="00F66D4D">
            <w:pPr>
              <w:spacing w:line="240" w:lineRule="auto"/>
              <w:ind w:right="-20"/>
              <w:jc w:val="both"/>
            </w:pPr>
            <w:r w:rsidRPr="0045012C">
              <w:t>601007</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Pr="00E55FB9" w:rsidRDefault="004304D0" w:rsidP="00F66D4D">
            <w:pPr>
              <w:spacing w:line="240" w:lineRule="auto"/>
              <w:ind w:right="-20"/>
              <w:jc w:val="both"/>
            </w:pPr>
            <w:r w:rsidRPr="0045012C">
              <w:t>业务状态不可用，未开通此类卡业务</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F66D4D">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E55FB9" w:rsidRDefault="004304D0" w:rsidP="00F66D4D">
            <w:pPr>
              <w:spacing w:line="240" w:lineRule="auto"/>
              <w:ind w:right="-20"/>
              <w:jc w:val="both"/>
            </w:pPr>
            <w:r w:rsidRPr="0045012C">
              <w:t>601008</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Pr="00E55FB9" w:rsidRDefault="004304D0" w:rsidP="00F66D4D">
            <w:pPr>
              <w:spacing w:line="240" w:lineRule="auto"/>
              <w:ind w:right="-20"/>
              <w:jc w:val="both"/>
            </w:pPr>
            <w:r w:rsidRPr="0045012C">
              <w:t>卡面额组填写错误</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F66D4D">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E55FB9" w:rsidRDefault="004304D0" w:rsidP="00F66D4D">
            <w:pPr>
              <w:spacing w:line="240" w:lineRule="auto"/>
              <w:ind w:right="-20"/>
              <w:jc w:val="both"/>
            </w:pPr>
            <w:r w:rsidRPr="0045012C">
              <w:t>601009</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Pr="00E55FB9" w:rsidRDefault="004304D0" w:rsidP="00F66D4D">
            <w:pPr>
              <w:spacing w:line="240" w:lineRule="auto"/>
              <w:ind w:right="-20"/>
              <w:jc w:val="both"/>
            </w:pPr>
            <w:r w:rsidRPr="0045012C">
              <w:t>卡号密码为空或者数量不相等（使用组合支付时）</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F66D4D">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E55FB9" w:rsidRDefault="004304D0" w:rsidP="00F66D4D">
            <w:pPr>
              <w:spacing w:line="240" w:lineRule="auto"/>
              <w:ind w:right="-20"/>
              <w:jc w:val="both"/>
            </w:pPr>
            <w:r w:rsidRPr="0045012C">
              <w:t>601010</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Pr="00E55FB9" w:rsidRDefault="004304D0" w:rsidP="00F66D4D">
            <w:pPr>
              <w:spacing w:line="240" w:lineRule="auto"/>
              <w:ind w:right="-20"/>
              <w:jc w:val="both"/>
            </w:pPr>
            <w:r w:rsidRPr="0045012C">
              <w:t>销卡成功，订单失败</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F66D4D">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E55FB9" w:rsidRDefault="004304D0" w:rsidP="00F66D4D">
            <w:pPr>
              <w:spacing w:line="240" w:lineRule="auto"/>
              <w:ind w:right="-20"/>
              <w:jc w:val="both"/>
            </w:pPr>
            <w:r w:rsidRPr="0045012C">
              <w:t>601011</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Pr="00E55FB9" w:rsidRDefault="004304D0" w:rsidP="00F66D4D">
            <w:pPr>
              <w:spacing w:line="240" w:lineRule="auto"/>
              <w:ind w:right="-20"/>
              <w:jc w:val="both"/>
            </w:pPr>
            <w:r w:rsidRPr="0045012C">
              <w:t>卡号卡密或卡面额不符合规则</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F66D4D">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E55FB9" w:rsidRDefault="004304D0" w:rsidP="00F66D4D">
            <w:pPr>
              <w:spacing w:line="240" w:lineRule="auto"/>
              <w:ind w:right="-20"/>
              <w:jc w:val="both"/>
            </w:pPr>
            <w:r w:rsidRPr="0045012C">
              <w:t>601012</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Pr="00E55FB9" w:rsidRDefault="004304D0" w:rsidP="00F66D4D">
            <w:pPr>
              <w:spacing w:line="240" w:lineRule="auto"/>
              <w:ind w:right="-20"/>
              <w:jc w:val="both"/>
            </w:pPr>
            <w:r w:rsidRPr="0045012C">
              <w:t>本张卡密您提交过于频繁，请您稍后再试</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F66D4D">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E55FB9" w:rsidRDefault="004304D0" w:rsidP="00F66D4D">
            <w:pPr>
              <w:spacing w:line="240" w:lineRule="auto"/>
              <w:ind w:right="-20"/>
              <w:jc w:val="both"/>
            </w:pPr>
            <w:r w:rsidRPr="0045012C">
              <w:t>601013</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Pr="00E55FB9" w:rsidRDefault="004304D0" w:rsidP="00F66D4D">
            <w:pPr>
              <w:spacing w:line="240" w:lineRule="auto"/>
              <w:ind w:right="-20"/>
              <w:jc w:val="both"/>
            </w:pPr>
            <w:r w:rsidRPr="0045012C">
              <w:t>不支持的卡类型（比如电信地方卡）</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F66D4D">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E55FB9" w:rsidRDefault="004304D0" w:rsidP="00F66D4D">
            <w:pPr>
              <w:spacing w:line="240" w:lineRule="auto"/>
              <w:ind w:right="-20"/>
              <w:jc w:val="both"/>
            </w:pPr>
            <w:r w:rsidRPr="0045012C">
              <w:t>601014</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Pr="00E55FB9" w:rsidRDefault="004304D0" w:rsidP="00F66D4D">
            <w:pPr>
              <w:spacing w:line="240" w:lineRule="auto"/>
              <w:ind w:right="-20"/>
              <w:jc w:val="both"/>
            </w:pPr>
            <w:r w:rsidRPr="0045012C">
              <w:t>密码错误或充值卡无效</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F66D4D">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E55FB9" w:rsidRDefault="004304D0" w:rsidP="00F66D4D">
            <w:pPr>
              <w:spacing w:line="240" w:lineRule="auto"/>
              <w:ind w:right="-20"/>
              <w:jc w:val="both"/>
            </w:pPr>
            <w:r w:rsidRPr="0045012C">
              <w:lastRenderedPageBreak/>
              <w:t>601015</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Pr="00E55FB9" w:rsidRDefault="004304D0" w:rsidP="00F66D4D">
            <w:pPr>
              <w:spacing w:line="240" w:lineRule="auto"/>
              <w:ind w:right="-20"/>
              <w:jc w:val="both"/>
            </w:pPr>
            <w:r w:rsidRPr="0045012C">
              <w:t>充值卡无效</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F66D4D">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E55FB9" w:rsidRDefault="004304D0" w:rsidP="00F66D4D">
            <w:pPr>
              <w:spacing w:line="240" w:lineRule="auto"/>
              <w:ind w:right="-20"/>
              <w:jc w:val="both"/>
            </w:pPr>
            <w:r w:rsidRPr="0045012C">
              <w:t>601016</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Pr="00E55FB9" w:rsidRDefault="004304D0" w:rsidP="00F66D4D">
            <w:pPr>
              <w:spacing w:line="240" w:lineRule="auto"/>
              <w:ind w:right="-20"/>
              <w:jc w:val="both"/>
            </w:pPr>
            <w:r w:rsidRPr="0045012C">
              <w:t>非银行卡卡内余额不足</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F66D4D">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E55FB9" w:rsidRDefault="004304D0" w:rsidP="00F66D4D">
            <w:pPr>
              <w:spacing w:line="240" w:lineRule="auto"/>
              <w:ind w:right="-20"/>
              <w:jc w:val="both"/>
            </w:pPr>
            <w:r w:rsidRPr="0045012C">
              <w:t>601017</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Pr="00E55FB9" w:rsidRDefault="004304D0" w:rsidP="00F66D4D">
            <w:pPr>
              <w:spacing w:line="240" w:lineRule="auto"/>
              <w:ind w:right="-20"/>
              <w:jc w:val="both"/>
            </w:pPr>
            <w:r w:rsidRPr="0045012C">
              <w:t>余额卡过期（有效期</w:t>
            </w:r>
            <w:r w:rsidRPr="0045012C">
              <w:t>1</w:t>
            </w:r>
            <w:r w:rsidRPr="0045012C">
              <w:t>个月）</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F66D4D">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E55FB9" w:rsidRDefault="004304D0" w:rsidP="00F66D4D">
            <w:pPr>
              <w:spacing w:line="240" w:lineRule="auto"/>
              <w:ind w:right="-20"/>
              <w:jc w:val="both"/>
            </w:pPr>
            <w:r w:rsidRPr="0045012C">
              <w:t>601018</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Pr="00E55FB9" w:rsidRDefault="004304D0" w:rsidP="00F66D4D">
            <w:pPr>
              <w:spacing w:line="240" w:lineRule="auto"/>
              <w:ind w:right="-20"/>
              <w:jc w:val="both"/>
            </w:pPr>
            <w:r w:rsidRPr="0045012C">
              <w:t>此卡正在处理中</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F66D4D">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E55FB9" w:rsidRDefault="004304D0" w:rsidP="00F66D4D">
            <w:pPr>
              <w:spacing w:line="240" w:lineRule="auto"/>
              <w:ind w:right="-20"/>
              <w:jc w:val="both"/>
            </w:pPr>
            <w:r w:rsidRPr="0045012C">
              <w:t>601019</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Pr="00E55FB9" w:rsidRDefault="004304D0" w:rsidP="00F66D4D">
            <w:pPr>
              <w:spacing w:line="240" w:lineRule="auto"/>
              <w:ind w:right="-20"/>
              <w:jc w:val="both"/>
            </w:pPr>
            <w:r w:rsidRPr="0045012C">
              <w:t>未知错误</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F66D4D">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E55FB9" w:rsidRDefault="004304D0" w:rsidP="00F66D4D">
            <w:pPr>
              <w:spacing w:line="240" w:lineRule="auto"/>
              <w:ind w:right="-20"/>
              <w:jc w:val="both"/>
            </w:pPr>
            <w:r w:rsidRPr="0045012C">
              <w:t>601020</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Pr="00E55FB9" w:rsidRDefault="004304D0" w:rsidP="00F66D4D">
            <w:pPr>
              <w:spacing w:line="240" w:lineRule="auto"/>
              <w:ind w:right="-20"/>
              <w:jc w:val="both"/>
            </w:pPr>
            <w:r w:rsidRPr="0045012C">
              <w:t>此卡已使用</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F66D4D">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E55FB9" w:rsidRDefault="004304D0" w:rsidP="00F66D4D">
            <w:pPr>
              <w:spacing w:line="240" w:lineRule="auto"/>
              <w:ind w:right="-20"/>
              <w:jc w:val="both"/>
            </w:pPr>
            <w:r w:rsidRPr="0045012C">
              <w:t>601021</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Pr="00E55FB9" w:rsidRDefault="004304D0" w:rsidP="00F66D4D">
            <w:pPr>
              <w:spacing w:line="240" w:lineRule="auto"/>
              <w:ind w:right="-20"/>
              <w:jc w:val="both"/>
            </w:pPr>
            <w:r w:rsidRPr="0045012C">
              <w:t>卡密在系统处理中</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F66D4D">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E55FB9" w:rsidRDefault="004304D0" w:rsidP="00F66D4D">
            <w:pPr>
              <w:spacing w:line="240" w:lineRule="auto"/>
              <w:ind w:right="-20"/>
              <w:jc w:val="both"/>
            </w:pPr>
            <w:r w:rsidRPr="0045012C">
              <w:t>601022</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Pr="00E55FB9" w:rsidRDefault="004304D0" w:rsidP="00F66D4D">
            <w:pPr>
              <w:spacing w:line="240" w:lineRule="auto"/>
              <w:ind w:right="-20"/>
              <w:jc w:val="both"/>
            </w:pPr>
            <w:r w:rsidRPr="0045012C">
              <w:t>该卡为假卡</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F66D4D">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E55FB9" w:rsidRDefault="004304D0" w:rsidP="00F66D4D">
            <w:pPr>
              <w:spacing w:line="240" w:lineRule="auto"/>
              <w:ind w:right="-20"/>
              <w:jc w:val="both"/>
            </w:pPr>
            <w:r w:rsidRPr="0045012C">
              <w:t>601023</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Pr="00E55FB9" w:rsidRDefault="004304D0" w:rsidP="00F66D4D">
            <w:pPr>
              <w:spacing w:line="240" w:lineRule="auto"/>
              <w:ind w:right="-20"/>
              <w:jc w:val="both"/>
            </w:pPr>
            <w:r w:rsidRPr="0045012C">
              <w:t>该卡种正在维护</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F66D4D">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E55FB9" w:rsidRDefault="004304D0" w:rsidP="00F66D4D">
            <w:pPr>
              <w:spacing w:line="240" w:lineRule="auto"/>
              <w:ind w:right="-20"/>
              <w:jc w:val="both"/>
            </w:pPr>
            <w:r w:rsidRPr="0045012C">
              <w:t>601024</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Pr="00E55FB9" w:rsidRDefault="004304D0" w:rsidP="00F66D4D">
            <w:pPr>
              <w:spacing w:line="240" w:lineRule="auto"/>
              <w:ind w:right="-20"/>
              <w:jc w:val="both"/>
            </w:pPr>
            <w:r w:rsidRPr="0045012C">
              <w:t>浙江省移动维护</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F66D4D">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E55FB9" w:rsidRDefault="004304D0" w:rsidP="00F66D4D">
            <w:pPr>
              <w:spacing w:line="240" w:lineRule="auto"/>
              <w:ind w:right="-20"/>
              <w:jc w:val="both"/>
            </w:pPr>
            <w:r w:rsidRPr="0045012C">
              <w:t>601025</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Pr="00E55FB9" w:rsidRDefault="004304D0" w:rsidP="00F66D4D">
            <w:pPr>
              <w:spacing w:line="240" w:lineRule="auto"/>
              <w:ind w:right="-20"/>
              <w:jc w:val="both"/>
            </w:pPr>
            <w:r w:rsidRPr="0045012C">
              <w:t>江苏省移动维护</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F66D4D">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E55FB9" w:rsidRDefault="004304D0" w:rsidP="00F66D4D">
            <w:pPr>
              <w:spacing w:line="240" w:lineRule="auto"/>
              <w:ind w:right="-20"/>
              <w:jc w:val="both"/>
            </w:pPr>
            <w:r w:rsidRPr="0045012C">
              <w:t>601026</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Pr="00E55FB9" w:rsidRDefault="004304D0" w:rsidP="00F66D4D">
            <w:pPr>
              <w:spacing w:line="240" w:lineRule="auto"/>
              <w:ind w:right="-20"/>
              <w:jc w:val="both"/>
            </w:pPr>
            <w:r w:rsidRPr="0045012C">
              <w:t>福建省移动维护</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F66D4D">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E55FB9" w:rsidRDefault="004304D0" w:rsidP="00F66D4D">
            <w:pPr>
              <w:spacing w:line="240" w:lineRule="auto"/>
              <w:ind w:right="-20"/>
              <w:jc w:val="both"/>
            </w:pPr>
            <w:r w:rsidRPr="0045012C">
              <w:t>601027</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Pr="00E55FB9" w:rsidRDefault="004304D0" w:rsidP="00F66D4D">
            <w:pPr>
              <w:spacing w:line="240" w:lineRule="auto"/>
              <w:ind w:right="-20"/>
              <w:jc w:val="both"/>
            </w:pPr>
            <w:r w:rsidRPr="0045012C">
              <w:t>辽宁省移动维护</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F66D4D">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E55FB9" w:rsidRDefault="004304D0" w:rsidP="00F66D4D">
            <w:pPr>
              <w:spacing w:line="240" w:lineRule="auto"/>
              <w:ind w:right="-20"/>
              <w:jc w:val="both"/>
            </w:pPr>
            <w:r w:rsidRPr="0045012C">
              <w:t>601028</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Pr="00E55FB9" w:rsidRDefault="004304D0" w:rsidP="00F66D4D">
            <w:pPr>
              <w:spacing w:line="240" w:lineRule="auto"/>
              <w:ind w:right="-20"/>
              <w:jc w:val="both"/>
            </w:pPr>
            <w:r w:rsidRPr="0045012C">
              <w:t>该卡已被锁定</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F66D4D">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E55FB9" w:rsidRDefault="004304D0" w:rsidP="00F66D4D">
            <w:pPr>
              <w:spacing w:line="240" w:lineRule="auto"/>
              <w:ind w:right="-20"/>
              <w:jc w:val="both"/>
            </w:pPr>
            <w:r w:rsidRPr="0045012C">
              <w:t>601029</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Pr="00E55FB9" w:rsidRDefault="004304D0" w:rsidP="00F66D4D">
            <w:pPr>
              <w:spacing w:line="240" w:lineRule="auto"/>
              <w:ind w:right="-20"/>
              <w:jc w:val="both"/>
            </w:pPr>
            <w:r w:rsidRPr="0045012C">
              <w:t>系统繁忙，请稍后再试</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F66D4D">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D32AC2" w:rsidRDefault="004304D0" w:rsidP="001A5425">
            <w:pPr>
              <w:spacing w:line="240" w:lineRule="auto"/>
              <w:ind w:right="-20"/>
              <w:jc w:val="both"/>
            </w:pP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Pr="00984BB1" w:rsidRDefault="004304D0" w:rsidP="001A5425">
            <w:pPr>
              <w:spacing w:line="240" w:lineRule="auto"/>
              <w:ind w:right="-20"/>
              <w:jc w:val="both"/>
            </w:pP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A153FB" w:rsidRDefault="004304D0" w:rsidP="001A5425">
            <w:pPr>
              <w:spacing w:line="240" w:lineRule="auto"/>
              <w:ind w:right="-20"/>
              <w:jc w:val="both"/>
            </w:pPr>
            <w:r>
              <w:rPr>
                <w:rFonts w:hint="eastAsia"/>
              </w:rPr>
              <w:t>901</w:t>
            </w: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Pr="00A153FB" w:rsidRDefault="004304D0" w:rsidP="001A5425">
            <w:pPr>
              <w:spacing w:line="240" w:lineRule="auto"/>
              <w:ind w:right="-20"/>
              <w:jc w:val="both"/>
            </w:pPr>
            <w:r>
              <w:rPr>
                <w:rFonts w:hint="eastAsia"/>
              </w:rPr>
              <w:t>计费点没有找到</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Pr="008F4AD1" w:rsidRDefault="004304D0" w:rsidP="001A5425">
            <w:pPr>
              <w:spacing w:line="240" w:lineRule="auto"/>
              <w:ind w:right="-20"/>
              <w:jc w:val="both"/>
            </w:pPr>
            <w:r>
              <w:rPr>
                <w:rFonts w:hint="eastAsia"/>
              </w:rPr>
              <w:t>主要针对天翼、联通、移动话费支付，报告该错误意味着系统没有定义相应金额的计费点。</w:t>
            </w: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c>
          <w:tcPr>
            <w:tcW w:w="2835"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7822" w:type="dxa"/>
            <w:gridSpan w:val="3"/>
            <w:tcBorders>
              <w:top w:val="single" w:sz="4" w:space="0" w:color="000000"/>
              <w:left w:val="single" w:sz="4" w:space="0" w:color="000000"/>
              <w:bottom w:val="single" w:sz="4" w:space="0" w:color="000000"/>
              <w:right w:val="single" w:sz="4" w:space="0" w:color="000000"/>
            </w:tcBorders>
            <w:vAlign w:val="center"/>
          </w:tcPr>
          <w:p w:rsidR="004304D0" w:rsidRDefault="004304D0" w:rsidP="007A0CC0">
            <w:pPr>
              <w:spacing w:line="240" w:lineRule="auto"/>
              <w:ind w:right="-20"/>
              <w:jc w:val="center"/>
            </w:pPr>
            <w:r>
              <w:rPr>
                <w:rFonts w:hint="eastAsia"/>
              </w:rPr>
              <w:t>现金余额、实名支付错误码</w:t>
            </w: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C315A3" w:rsidRDefault="004304D0" w:rsidP="007F3E28">
            <w:pPr>
              <w:spacing w:line="240" w:lineRule="auto"/>
              <w:ind w:right="-20"/>
              <w:jc w:val="both"/>
            </w:pPr>
            <w:r>
              <w:rPr>
                <w:rFonts w:hint="eastAsia"/>
              </w:rPr>
              <w:t>x</w:t>
            </w:r>
            <w:r w:rsidRPr="00C315A3">
              <w:rPr>
                <w:rFonts w:hint="eastAsia"/>
              </w:rPr>
              <w:t>400080</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一分钟内同一手机号校验过频繁，请稍后再试</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411101</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查发卡方失败，请联系发卡银行</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7F3E28">
            <w:pPr>
              <w:spacing w:line="240" w:lineRule="auto"/>
              <w:ind w:right="-20"/>
              <w:jc w:val="both"/>
            </w:pPr>
            <w:r>
              <w:rPr>
                <w:rFonts w:hint="eastAsia"/>
              </w:rPr>
              <w:t>x</w:t>
            </w:r>
            <w:r w:rsidRPr="00C315A3">
              <w:rPr>
                <w:rFonts w:hint="eastAsia"/>
              </w:rPr>
              <w:t>411103</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本卡在该商户不允许此交易，请联系收单机构</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411104</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本卡被发卡方没收，请联系发卡银行</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411105</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持卡人认证失败，请重新核对信息</w:t>
            </w:r>
          </w:p>
        </w:tc>
        <w:tc>
          <w:tcPr>
            <w:tcW w:w="3402"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411106</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请求正在处理中</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411107</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无效应答</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411108</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不作任何处理</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C315A3">
            <w:pPr>
              <w:spacing w:line="240" w:lineRule="auto"/>
              <w:ind w:right="-20"/>
              <w:jc w:val="both"/>
            </w:pPr>
            <w:r>
              <w:rPr>
                <w:rFonts w:hint="eastAsia"/>
              </w:rPr>
              <w:t>x</w:t>
            </w:r>
            <w:r w:rsidRPr="00C315A3">
              <w:rPr>
                <w:rFonts w:hint="eastAsia"/>
              </w:rPr>
              <w:t>411110</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支付失败，请联系发卡银行</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C315A3">
            <w:pPr>
              <w:spacing w:line="240" w:lineRule="auto"/>
              <w:ind w:right="-20"/>
              <w:jc w:val="both"/>
            </w:pPr>
            <w:r>
              <w:rPr>
                <w:rFonts w:hint="eastAsia"/>
              </w:rPr>
              <w:t>x</w:t>
            </w:r>
            <w:r w:rsidRPr="00C315A3">
              <w:rPr>
                <w:rFonts w:hint="eastAsia"/>
              </w:rPr>
              <w:t>411112</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支付失败，请稍候重试</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C315A3">
            <w:pPr>
              <w:spacing w:line="240" w:lineRule="auto"/>
              <w:ind w:right="-20"/>
              <w:jc w:val="both"/>
            </w:pPr>
            <w:r>
              <w:rPr>
                <w:rFonts w:hint="eastAsia"/>
              </w:rPr>
              <w:t>x</w:t>
            </w:r>
            <w:r w:rsidRPr="00C315A3">
              <w:rPr>
                <w:rFonts w:hint="eastAsia"/>
              </w:rPr>
              <w:t>411113</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交易超限，请联系发卡银行</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C315A3">
            <w:pPr>
              <w:spacing w:line="240" w:lineRule="auto"/>
              <w:ind w:right="-20"/>
              <w:jc w:val="both"/>
            </w:pPr>
            <w:r>
              <w:rPr>
                <w:rFonts w:hint="eastAsia"/>
              </w:rPr>
              <w:t>x</w:t>
            </w:r>
            <w:r w:rsidRPr="00C315A3">
              <w:rPr>
                <w:rFonts w:hint="eastAsia"/>
              </w:rPr>
              <w:t>411114</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无效卡号，请核对重新输入</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C315A3">
            <w:pPr>
              <w:spacing w:line="240" w:lineRule="auto"/>
              <w:ind w:right="-20"/>
              <w:jc w:val="both"/>
            </w:pPr>
            <w:r>
              <w:rPr>
                <w:rFonts w:hint="eastAsia"/>
              </w:rPr>
              <w:t>x</w:t>
            </w:r>
            <w:r w:rsidRPr="00C315A3">
              <w:rPr>
                <w:rFonts w:hint="eastAsia"/>
              </w:rPr>
              <w:t>411121</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本卡未初始化，请联系发卡银行</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C315A3">
            <w:pPr>
              <w:spacing w:line="240" w:lineRule="auto"/>
              <w:ind w:right="-20"/>
              <w:jc w:val="both"/>
            </w:pPr>
            <w:r>
              <w:rPr>
                <w:rFonts w:hint="eastAsia"/>
              </w:rPr>
              <w:t>x</w:t>
            </w:r>
            <w:r w:rsidRPr="00C315A3">
              <w:rPr>
                <w:rFonts w:hint="eastAsia"/>
              </w:rPr>
              <w:t>411130</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报文格式错误，请联系收单机</w:t>
            </w:r>
            <w:r w:rsidRPr="00C315A3">
              <w:rPr>
                <w:rFonts w:hint="eastAsia"/>
              </w:rPr>
              <w:lastRenderedPageBreak/>
              <w:t>构</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C315A3">
            <w:pPr>
              <w:spacing w:line="240" w:lineRule="auto"/>
              <w:ind w:right="-20"/>
              <w:jc w:val="both"/>
            </w:pPr>
            <w:r>
              <w:rPr>
                <w:rFonts w:hint="eastAsia"/>
              </w:rPr>
              <w:lastRenderedPageBreak/>
              <w:t>x</w:t>
            </w:r>
            <w:r w:rsidRPr="00C315A3">
              <w:rPr>
                <w:rFonts w:hint="eastAsia"/>
              </w:rPr>
              <w:t>411134</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该卡有作弊嫌疑或有相关限制，请联系发卡银行</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C315A3">
            <w:pPr>
              <w:spacing w:line="240" w:lineRule="auto"/>
              <w:ind w:right="-20"/>
              <w:jc w:val="both"/>
            </w:pPr>
            <w:r>
              <w:rPr>
                <w:rFonts w:hint="eastAsia"/>
              </w:rPr>
              <w:t>x</w:t>
            </w:r>
            <w:r w:rsidRPr="00C315A3">
              <w:rPr>
                <w:rFonts w:hint="eastAsia"/>
              </w:rPr>
              <w:t>411135</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CVN</w:t>
            </w:r>
            <w:r w:rsidRPr="00C315A3">
              <w:rPr>
                <w:rFonts w:hint="eastAsia"/>
              </w:rPr>
              <w:t>验证失败或有作弊嫌疑</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C315A3">
            <w:pPr>
              <w:spacing w:line="240" w:lineRule="auto"/>
              <w:ind w:right="-20"/>
              <w:jc w:val="both"/>
            </w:pPr>
            <w:r>
              <w:rPr>
                <w:rFonts w:hint="eastAsia"/>
              </w:rPr>
              <w:t>x</w:t>
            </w:r>
            <w:r w:rsidRPr="00C315A3">
              <w:rPr>
                <w:rFonts w:hint="eastAsia"/>
              </w:rPr>
              <w:t>411138</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密码错误次数超限，请联系发卡银行</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C315A3">
            <w:pPr>
              <w:spacing w:line="240" w:lineRule="auto"/>
              <w:ind w:right="-20"/>
              <w:jc w:val="both"/>
            </w:pPr>
            <w:r>
              <w:rPr>
                <w:rFonts w:hint="eastAsia"/>
              </w:rPr>
              <w:t>x</w:t>
            </w:r>
            <w:r w:rsidRPr="00C315A3">
              <w:rPr>
                <w:rFonts w:hint="eastAsia"/>
              </w:rPr>
              <w:t>411140</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请求失败，请联系收单机构</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C315A3">
            <w:pPr>
              <w:spacing w:line="240" w:lineRule="auto"/>
              <w:ind w:right="-20"/>
              <w:jc w:val="both"/>
            </w:pPr>
            <w:r>
              <w:rPr>
                <w:rFonts w:hint="eastAsia"/>
              </w:rPr>
              <w:t>x</w:t>
            </w:r>
            <w:r w:rsidRPr="00C315A3">
              <w:rPr>
                <w:rFonts w:hint="eastAsia"/>
              </w:rPr>
              <w:t>411151</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可用余额不足，请联系发卡银行</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C315A3">
            <w:pPr>
              <w:spacing w:line="240" w:lineRule="auto"/>
              <w:ind w:right="-20"/>
              <w:jc w:val="both"/>
            </w:pPr>
            <w:r>
              <w:rPr>
                <w:rFonts w:hint="eastAsia"/>
              </w:rPr>
              <w:t>x</w:t>
            </w:r>
            <w:r w:rsidRPr="00C315A3">
              <w:rPr>
                <w:rFonts w:hint="eastAsia"/>
              </w:rPr>
              <w:t>411152</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过期的卡</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C315A3">
            <w:pPr>
              <w:spacing w:line="240" w:lineRule="auto"/>
              <w:ind w:right="-20"/>
              <w:jc w:val="both"/>
            </w:pPr>
            <w:r>
              <w:rPr>
                <w:rFonts w:hint="eastAsia"/>
              </w:rPr>
              <w:t>x</w:t>
            </w:r>
            <w:r w:rsidRPr="00C315A3">
              <w:rPr>
                <w:rFonts w:hint="eastAsia"/>
              </w:rPr>
              <w:t>411153</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冲正成功</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C315A3">
            <w:pPr>
              <w:spacing w:line="240" w:lineRule="auto"/>
              <w:ind w:right="-20"/>
              <w:jc w:val="both"/>
            </w:pPr>
            <w:r>
              <w:rPr>
                <w:rFonts w:hint="eastAsia"/>
              </w:rPr>
              <w:t>x</w:t>
            </w:r>
            <w:r w:rsidRPr="00C315A3">
              <w:rPr>
                <w:rFonts w:hint="eastAsia"/>
              </w:rPr>
              <w:t>411154</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该卡已过期，请联系发卡银行</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C315A3">
            <w:pPr>
              <w:spacing w:line="240" w:lineRule="auto"/>
              <w:ind w:right="-20"/>
              <w:jc w:val="both"/>
            </w:pPr>
            <w:r>
              <w:rPr>
                <w:rFonts w:hint="eastAsia"/>
              </w:rPr>
              <w:t>x</w:t>
            </w:r>
            <w:r w:rsidRPr="00C315A3">
              <w:rPr>
                <w:rFonts w:hint="eastAsia"/>
              </w:rPr>
              <w:t>411155</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密码验证失败，请重新输入</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C315A3">
            <w:pPr>
              <w:spacing w:line="240" w:lineRule="auto"/>
              <w:ind w:right="-20"/>
              <w:jc w:val="both"/>
            </w:pPr>
            <w:r>
              <w:rPr>
                <w:rFonts w:hint="eastAsia"/>
              </w:rPr>
              <w:t>x</w:t>
            </w:r>
            <w:r w:rsidRPr="00C315A3">
              <w:rPr>
                <w:rFonts w:hint="eastAsia"/>
              </w:rPr>
              <w:t>411161</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消费金额超限，请联系发卡银行</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C315A3">
            <w:pPr>
              <w:spacing w:line="240" w:lineRule="auto"/>
              <w:ind w:right="-20"/>
              <w:jc w:val="both"/>
            </w:pPr>
            <w:r>
              <w:rPr>
                <w:rFonts w:hint="eastAsia"/>
              </w:rPr>
              <w:t>x</w:t>
            </w:r>
            <w:r w:rsidRPr="00C315A3">
              <w:rPr>
                <w:rFonts w:hint="eastAsia"/>
              </w:rPr>
              <w:t>411165</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单日消费次数超限，请联系发卡银行</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C315A3">
            <w:pPr>
              <w:spacing w:line="240" w:lineRule="auto"/>
              <w:ind w:right="-20"/>
              <w:jc w:val="both"/>
            </w:pPr>
            <w:r>
              <w:rPr>
                <w:rFonts w:hint="eastAsia"/>
              </w:rPr>
              <w:t>x</w:t>
            </w:r>
            <w:r w:rsidRPr="00C315A3">
              <w:rPr>
                <w:rFonts w:hint="eastAsia"/>
              </w:rPr>
              <w:t>411001</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无此权限，请联系收单机构</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C315A3">
            <w:pPr>
              <w:spacing w:line="240" w:lineRule="auto"/>
              <w:ind w:right="-20"/>
              <w:jc w:val="both"/>
            </w:pPr>
            <w:r>
              <w:rPr>
                <w:rFonts w:hint="eastAsia"/>
              </w:rPr>
              <w:t>x</w:t>
            </w:r>
            <w:r w:rsidRPr="00C315A3">
              <w:rPr>
                <w:rFonts w:hint="eastAsia"/>
              </w:rPr>
              <w:t>411003</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该卡超过商户限额</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C315A3">
            <w:pPr>
              <w:spacing w:line="240" w:lineRule="auto"/>
              <w:ind w:right="-20"/>
              <w:jc w:val="both"/>
            </w:pPr>
            <w:r>
              <w:rPr>
                <w:rFonts w:hint="eastAsia"/>
              </w:rPr>
              <w:t>x</w:t>
            </w:r>
            <w:r w:rsidRPr="00C315A3">
              <w:rPr>
                <w:rFonts w:hint="eastAsia"/>
              </w:rPr>
              <w:t>411022</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该卡不支持无卡支付，请联系发卡方开通</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411041</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商户单笔金额超限</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411042</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商户月累计金额超限</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411043</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没有找到相应交易记录</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411044</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交易失败，详情请咨询</w:t>
            </w:r>
            <w:r w:rsidRPr="00C315A3">
              <w:rPr>
                <w:rFonts w:hint="eastAsia"/>
              </w:rPr>
              <w:t>95516</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411045</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请您确认身份证件号是否填写正确</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7F3E28">
            <w:pPr>
              <w:spacing w:line="240" w:lineRule="auto"/>
              <w:ind w:right="-20"/>
              <w:jc w:val="both"/>
            </w:pPr>
            <w:r>
              <w:rPr>
                <w:rFonts w:hint="eastAsia"/>
              </w:rPr>
              <w:t>x</w:t>
            </w:r>
            <w:r w:rsidRPr="00C315A3">
              <w:rPr>
                <w:rFonts w:hint="eastAsia"/>
              </w:rPr>
              <w:t>411046</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交易受限</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411047</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身份证与姓名不匹配</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411048</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证件号码为空</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411049</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手机号为空</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411050</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姓名为空</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411051</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超过商户日交易限额</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411052</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超过商户日交易笔数</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411053</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对公账户代扣支付失败</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411054</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输入姓名有误</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411055</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未知错误</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411056</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持卡人鉴权失败，请重新核对信息</w:t>
            </w:r>
          </w:p>
        </w:tc>
        <w:tc>
          <w:tcPr>
            <w:tcW w:w="3402"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411057</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银行卡异常，请联系发卡银行</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411058</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平台代码无效</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411059</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请求参数错误</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lastRenderedPageBreak/>
              <w:t>x</w:t>
            </w:r>
            <w:r w:rsidRPr="00C315A3">
              <w:rPr>
                <w:rFonts w:hint="eastAsia"/>
              </w:rPr>
              <w:t>411060</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不支持的银行</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411061</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没有可用的通道</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411062</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银行状态异常</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411063</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不支持的交易类型</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411064</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银行编码有误</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411065</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重复的请求</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411066</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原交易订单不存在</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411067</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原交易订单状态不支持此请求</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411068</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原交易订单数据与当前请求不匹配</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411069</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非法请求</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411070</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银行处理中，请勿重复操作</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411071</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银行路由失败</w:t>
            </w:r>
            <w:r w:rsidRPr="00C315A3">
              <w:rPr>
                <w:rFonts w:hint="eastAsia"/>
              </w:rPr>
              <w:t xml:space="preserve">  </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411072</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原交易未找到或者已经处理</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90490A">
              <w:t>411073</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C315A3" w:rsidRDefault="004304D0" w:rsidP="001A5425">
            <w:pPr>
              <w:spacing w:line="240" w:lineRule="auto"/>
              <w:ind w:right="-20"/>
              <w:jc w:val="both"/>
            </w:pPr>
            <w:r w:rsidRPr="0090490A">
              <w:rPr>
                <w:rFonts w:hint="eastAsia"/>
              </w:rPr>
              <w:t>超过商户月交易笔数</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400073</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原交易失败</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400074</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交易清算日期限定</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400075</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超过协议签约</w:t>
            </w:r>
            <w:r w:rsidRPr="00C315A3">
              <w:rPr>
                <w:rFonts w:hint="eastAsia"/>
              </w:rPr>
              <w:t>/</w:t>
            </w:r>
            <w:r w:rsidRPr="00C315A3">
              <w:rPr>
                <w:rFonts w:hint="eastAsia"/>
              </w:rPr>
              <w:t>撤销次数</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400076</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该客户号已关闭快速支付</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400077</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对账问题</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400078</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原始金额不正确</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400079</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未开通电子支付或身份证号、姓名、手机号有误</w:t>
            </w:r>
          </w:p>
        </w:tc>
        <w:tc>
          <w:tcPr>
            <w:tcW w:w="3402"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6F6CC3">
              <w:rPr>
                <w:rFonts w:hint="eastAsia"/>
              </w:rPr>
              <w:t>x</w:t>
            </w:r>
            <w:r w:rsidRPr="006F6CC3">
              <w:t>400122</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C315A3" w:rsidRDefault="004304D0" w:rsidP="006F6CC3">
            <w:pPr>
              <w:spacing w:line="240" w:lineRule="auto"/>
              <w:ind w:right="-20"/>
              <w:jc w:val="both"/>
            </w:pPr>
            <w:r w:rsidRPr="006F6CC3">
              <w:t>银行卡未开通银联无卡支付</w:t>
            </w:r>
            <w:r w:rsidRPr="006F6CC3">
              <w:rPr>
                <w:rFonts w:hint="eastAsia"/>
              </w:rPr>
              <w:t>，请到银行柜台开通或者银联银行客服</w:t>
            </w:r>
          </w:p>
        </w:tc>
        <w:tc>
          <w:tcPr>
            <w:tcW w:w="3402"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rPr>
                <w:rFonts w:ascii="Lucida Sans Unicode" w:hAnsi="Lucida Sans Unicode" w:cs="Lucida Sans Unicode"/>
                <w:color w:val="333333"/>
                <w:sz w:val="15"/>
                <w:szCs w:val="15"/>
                <w:shd w:val="clear" w:color="auto" w:fill="FFFFFF"/>
              </w:rPr>
            </w:pPr>
            <w:r w:rsidRPr="006F6CC3">
              <w:rPr>
                <w:rFonts w:hint="eastAsia"/>
              </w:rPr>
              <w:t>x</w:t>
            </w:r>
            <w:r w:rsidRPr="006F6CC3">
              <w:t>400127</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C315A3" w:rsidRDefault="004304D0" w:rsidP="001A5425">
            <w:pPr>
              <w:spacing w:line="240" w:lineRule="auto"/>
              <w:ind w:right="-20"/>
              <w:jc w:val="both"/>
            </w:pPr>
            <w:r w:rsidRPr="006F6CC3">
              <w:t>金额不能低于</w:t>
            </w:r>
            <w:r w:rsidRPr="006F6CC3">
              <w:t>1</w:t>
            </w:r>
            <w:r w:rsidRPr="006F6CC3">
              <w:t>元</w:t>
            </w:r>
          </w:p>
        </w:tc>
        <w:tc>
          <w:tcPr>
            <w:tcW w:w="3402"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rPr>
                <w:rFonts w:ascii="Lucida Sans Unicode" w:hAnsi="Lucida Sans Unicode" w:cs="Lucida Sans Unicode"/>
                <w:color w:val="333333"/>
                <w:sz w:val="15"/>
                <w:szCs w:val="15"/>
                <w:shd w:val="clear" w:color="auto" w:fill="FFFFFF"/>
              </w:rPr>
            </w:pP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C315A3" w:rsidRDefault="004304D0" w:rsidP="001A5425">
            <w:pPr>
              <w:spacing w:line="240" w:lineRule="auto"/>
              <w:ind w:right="-20"/>
              <w:jc w:val="both"/>
            </w:pPr>
          </w:p>
        </w:tc>
        <w:tc>
          <w:tcPr>
            <w:tcW w:w="3402"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499001</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账户状态无效</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499002</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该订单不支持退款</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499003</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退款金额超限</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499004</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余额不足</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499005</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订单不存在</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499006</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历史退款未开通</w:t>
            </w:r>
          </w:p>
        </w:tc>
        <w:tc>
          <w:tcPr>
            <w:tcW w:w="3402"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499007</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IP</w:t>
            </w:r>
            <w:r w:rsidRPr="00C315A3">
              <w:rPr>
                <w:rFonts w:hint="eastAsia"/>
              </w:rPr>
              <w:t>限制</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499008</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银行退款失败</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t>411199</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预留手机号与开户行归属地不一致</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t>400081</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支付记录不存在异常</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400082</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银行规则记录不存在异常</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400083</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风控处理结果不存在异常</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400084</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支付记录状态异常</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lastRenderedPageBreak/>
              <w:t>x</w:t>
            </w:r>
            <w:r w:rsidRPr="00C315A3">
              <w:rPr>
                <w:rFonts w:hint="eastAsia"/>
              </w:rPr>
              <w:t>400085</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卡信息输入异常</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400086</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卡信息认证未通过异常</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400087</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卡种不支持异常</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400088</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支付订单不需要短信验证异常</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400089</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手机号码无记录异常</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400090</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无法获得短信内容异常</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400091</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短信验证码过期异常</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400092</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短信验证码发送失败异常</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400093</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短信验证码发送次数超限异常</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400094</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短信验证码错误异常</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400095</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风控阻断异常</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400096</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创建支付订单异常</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400097</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退款原交易状态异常</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400098</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退款原交易不存在</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400099</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退款已经存在不允许退款</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400100</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退款可退金额超限</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400101</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退款类型错误</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400102</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退款金额错误</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400103</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退款请求和原交易业务方不匹配</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400104</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创建退款请求异常</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400105</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退款请求异常</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400106</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冲正请求失败</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400107</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创建冲正请求记录失败</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400108</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更新冲正请求记录失败</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400109</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冲正请求记录不存在</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400110</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冲正异常</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400111</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原交易无指定银行规则</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400112</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冲正请求号重复</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400113</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无法找到商品类别码</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400114</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A0CC0" w:rsidRDefault="004304D0" w:rsidP="001A5425">
            <w:pPr>
              <w:spacing w:line="240" w:lineRule="auto"/>
              <w:ind w:right="-20"/>
              <w:jc w:val="both"/>
            </w:pPr>
            <w:r w:rsidRPr="00C315A3">
              <w:rPr>
                <w:rFonts w:hint="eastAsia"/>
              </w:rPr>
              <w:t xml:space="preserve"> </w:t>
            </w:r>
            <w:r w:rsidRPr="00C315A3">
              <w:rPr>
                <w:rFonts w:hint="eastAsia"/>
              </w:rPr>
              <w:t>需要手机短验</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400115</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A0CC0" w:rsidRDefault="004304D0" w:rsidP="001A5425">
            <w:pPr>
              <w:spacing w:line="240" w:lineRule="auto"/>
              <w:ind w:right="-20"/>
              <w:jc w:val="both"/>
            </w:pPr>
            <w:r w:rsidRPr="00C315A3">
              <w:rPr>
                <w:rFonts w:hint="eastAsia"/>
              </w:rPr>
              <w:t xml:space="preserve"> </w:t>
            </w:r>
            <w:r w:rsidRPr="00C315A3">
              <w:rPr>
                <w:rFonts w:hint="eastAsia"/>
              </w:rPr>
              <w:t>指定绑卡信息不存在</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400116</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A0CC0" w:rsidRDefault="004304D0" w:rsidP="001A5425">
            <w:pPr>
              <w:spacing w:line="240" w:lineRule="auto"/>
              <w:ind w:right="-20"/>
              <w:jc w:val="both"/>
            </w:pPr>
            <w:r w:rsidRPr="00C315A3">
              <w:rPr>
                <w:rFonts w:hint="eastAsia"/>
              </w:rPr>
              <w:t xml:space="preserve"> </w:t>
            </w:r>
            <w:r w:rsidRPr="00C315A3">
              <w:rPr>
                <w:rFonts w:hint="eastAsia"/>
              </w:rPr>
              <w:t>支付银行卡鉴权失败</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400117</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A0CC0" w:rsidRDefault="004304D0" w:rsidP="001A5425">
            <w:pPr>
              <w:spacing w:line="240" w:lineRule="auto"/>
              <w:ind w:right="-20"/>
              <w:jc w:val="both"/>
            </w:pPr>
            <w:r w:rsidRPr="00C315A3">
              <w:rPr>
                <w:rFonts w:hint="eastAsia"/>
              </w:rPr>
              <w:t xml:space="preserve"> </w:t>
            </w:r>
            <w:r w:rsidRPr="00C315A3">
              <w:rPr>
                <w:rFonts w:hint="eastAsia"/>
              </w:rPr>
              <w:t>银行预留手机号有误</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400118</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w:t>
            </w:r>
            <w:r w:rsidRPr="00C315A3">
              <w:rPr>
                <w:rFonts w:hint="eastAsia"/>
              </w:rPr>
              <w:t>身份证或姓名有误</w:t>
            </w:r>
          </w:p>
        </w:tc>
        <w:tc>
          <w:tcPr>
            <w:tcW w:w="3402"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400119</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 xml:space="preserve"> CVV2</w:t>
            </w:r>
            <w:r w:rsidRPr="00C315A3">
              <w:rPr>
                <w:rFonts w:hint="eastAsia"/>
              </w:rPr>
              <w:t>或有效期有误</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C315A3" w:rsidRDefault="004304D0" w:rsidP="001A5425">
            <w:pPr>
              <w:spacing w:line="240" w:lineRule="auto"/>
              <w:ind w:right="-20"/>
              <w:jc w:val="both"/>
            </w:pP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C315A3" w:rsidRDefault="004304D0" w:rsidP="001A5425">
            <w:pPr>
              <w:spacing w:line="240" w:lineRule="auto"/>
              <w:ind w:right="-20"/>
              <w:jc w:val="both"/>
            </w:pP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800000</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参数不能为空</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800001</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315A3">
              <w:rPr>
                <w:rFonts w:hint="eastAsia"/>
              </w:rPr>
              <w:t>会员不存在</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800002</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参数非法</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800003</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会员状态异常</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491F34">
              <w:t>800004</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C315A3" w:rsidRDefault="004304D0" w:rsidP="001A5425">
            <w:pPr>
              <w:spacing w:line="240" w:lineRule="auto"/>
              <w:ind w:right="-20"/>
              <w:jc w:val="both"/>
            </w:pPr>
            <w:r w:rsidRPr="00491F34">
              <w:t>创建红包失败，发起方余额不足</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lastRenderedPageBreak/>
              <w:t>x</w:t>
            </w:r>
            <w:r w:rsidRPr="00491F34">
              <w:t>800005</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C315A3" w:rsidRDefault="004304D0" w:rsidP="001A5425">
            <w:pPr>
              <w:spacing w:line="240" w:lineRule="auto"/>
              <w:ind w:right="-20"/>
              <w:jc w:val="both"/>
            </w:pPr>
            <w:r w:rsidRPr="00491F34">
              <w:t>红包不存在</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491F34">
              <w:rPr>
                <w:rFonts w:hint="eastAsia"/>
              </w:rPr>
              <w:t>800006</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C315A3" w:rsidRDefault="004304D0" w:rsidP="001A5425">
            <w:pPr>
              <w:spacing w:line="240" w:lineRule="auto"/>
              <w:ind w:right="-20"/>
              <w:jc w:val="both"/>
            </w:pPr>
            <w:r w:rsidRPr="00491F34">
              <w:rPr>
                <w:rFonts w:hint="eastAsia"/>
              </w:rPr>
              <w:t>订单号不存在</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801001</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此会员已存在</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801002</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注册登录名已存在</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801003</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注册会员编号对应的会员状态为已注销</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801004</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注册中状态异常</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801005</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注册会员编号对应的会员状态为注册过期</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801006</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注册会员编号对应的会员状态为待注销</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801007</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注册会员状态异常</w:t>
            </w:r>
            <w:r w:rsidRPr="00C315A3">
              <w:rPr>
                <w:rFonts w:hint="eastAsia"/>
              </w:rPr>
              <w:t xml:space="preserve"> </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801008</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注册之前，此会员登录名已存在</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801009</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登录名已被二代会员占用，注册会员失败</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802001</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冻结解冻异常</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802002</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会员状态无效</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r>
              <w:rPr>
                <w:rFonts w:hint="eastAsia"/>
              </w:rPr>
              <w:t>已经删除</w:t>
            </w: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4E0115">
              <w:rPr>
                <w:rFonts w:hint="eastAsia"/>
              </w:rPr>
              <w:t>x802003</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C315A3" w:rsidRDefault="004304D0" w:rsidP="001A5425">
            <w:pPr>
              <w:spacing w:line="240" w:lineRule="auto"/>
              <w:ind w:right="-20"/>
              <w:jc w:val="both"/>
            </w:pPr>
            <w:r w:rsidRPr="004E0115">
              <w:rPr>
                <w:rFonts w:hint="eastAsia"/>
              </w:rPr>
              <w:t xml:space="preserve"> </w:t>
            </w:r>
            <w:r w:rsidRPr="004E0115">
              <w:rPr>
                <w:rFonts w:hint="eastAsia"/>
              </w:rPr>
              <w:t>重复冻结</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4E0115">
              <w:rPr>
                <w:rFonts w:hint="eastAsia"/>
              </w:rPr>
              <w:t>x802004</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C315A3" w:rsidRDefault="004304D0" w:rsidP="001A5425">
            <w:pPr>
              <w:spacing w:line="240" w:lineRule="auto"/>
              <w:ind w:right="-20"/>
              <w:jc w:val="both"/>
            </w:pPr>
            <w:r w:rsidRPr="004E0115">
              <w:rPr>
                <w:rFonts w:hint="eastAsia"/>
              </w:rPr>
              <w:t xml:space="preserve"> </w:t>
            </w:r>
            <w:r w:rsidRPr="004E0115">
              <w:rPr>
                <w:rFonts w:hint="eastAsia"/>
              </w:rPr>
              <w:t>重复解冻</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803001</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没有开通资金账户</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803002</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隐含注册失败</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804001</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提现失败</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4E0115">
              <w:rPr>
                <w:rFonts w:hint="eastAsia"/>
              </w:rPr>
              <w:t>804002</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C315A3" w:rsidRDefault="004304D0" w:rsidP="001A5425">
            <w:pPr>
              <w:spacing w:line="240" w:lineRule="auto"/>
              <w:ind w:right="-20"/>
              <w:jc w:val="both"/>
            </w:pPr>
            <w:r w:rsidRPr="004E0115">
              <w:rPr>
                <w:rFonts w:hint="eastAsia"/>
              </w:rPr>
              <w:t>提现银行卡非法，只支持借记卡</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4E0115">
              <w:rPr>
                <w:rFonts w:hint="eastAsia"/>
              </w:rPr>
              <w:t>804003</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C315A3" w:rsidRDefault="004304D0" w:rsidP="001A5425">
            <w:pPr>
              <w:spacing w:line="240" w:lineRule="auto"/>
              <w:ind w:right="-20"/>
              <w:jc w:val="both"/>
            </w:pPr>
            <w:r w:rsidRPr="004E0115">
              <w:rPr>
                <w:rFonts w:hint="eastAsia"/>
              </w:rPr>
              <w:t>会员未实名，无法发起提现</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4E0115">
              <w:rPr>
                <w:rFonts w:hint="eastAsia"/>
              </w:rPr>
              <w:t>804004</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C315A3" w:rsidRDefault="004304D0" w:rsidP="001A5425">
            <w:pPr>
              <w:spacing w:line="240" w:lineRule="auto"/>
              <w:ind w:right="-20"/>
              <w:jc w:val="both"/>
            </w:pPr>
            <w:r w:rsidRPr="004E0115">
              <w:rPr>
                <w:rFonts w:hint="eastAsia"/>
              </w:rPr>
              <w:t>没有查到绑卡关系或者该卡不属于提现会员</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804002</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提现银行卡非法</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804003</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提现会员状态异常</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804004</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获取提现银行卡异常</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804005</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不满足打款规则</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804006</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提现单笔交易金额超限</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804007</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提现日交易金额超限</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804008</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提现月交易金额超限</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804009</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提现总交易金额超限</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804010</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提现日交易次数超限</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804011</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提现月交易次数超限</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804012</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提现总交易次数超限</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804013</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账户可用余额不足</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r>
              <w:rPr>
                <w:rFonts w:hint="eastAsia"/>
              </w:rPr>
              <w:t>删除</w:t>
            </w: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804014</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交易限制规则异常</w:t>
            </w:r>
            <w:r w:rsidRPr="00C315A3">
              <w:rPr>
                <w:rFonts w:hint="eastAsia"/>
              </w:rPr>
              <w:t>(</w:t>
            </w:r>
            <w:r w:rsidRPr="00C315A3">
              <w:rPr>
                <w:rFonts w:hint="eastAsia"/>
              </w:rPr>
              <w:t>提现其他异常</w:t>
            </w:r>
            <w:r w:rsidRPr="00C315A3">
              <w:rPr>
                <w:rFonts w:hint="eastAsia"/>
              </w:rPr>
              <w:t>)</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804015</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提现业务冻结异常</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lastRenderedPageBreak/>
              <w:t>x</w:t>
            </w:r>
            <w:r w:rsidRPr="00C315A3">
              <w:rPr>
                <w:rFonts w:hint="eastAsia"/>
              </w:rPr>
              <w:t>804016</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提现操作冻结状态异常</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804017</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提现待注销状态异常</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804018</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提现已注销状态异常</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804019</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会员状态无效异常</w:t>
            </w:r>
            <w:r w:rsidRPr="00C315A3">
              <w:rPr>
                <w:rFonts w:hint="eastAsia"/>
              </w:rPr>
              <w:t>(</w:t>
            </w:r>
            <w:r w:rsidRPr="00C315A3">
              <w:rPr>
                <w:rFonts w:hint="eastAsia"/>
              </w:rPr>
              <w:t>提现注销冻结等其他异常</w:t>
            </w:r>
            <w:r w:rsidRPr="00C315A3">
              <w:rPr>
                <w:rFonts w:hint="eastAsia"/>
              </w:rPr>
              <w:t>)</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804020</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提现状态异常</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804021</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提现账户余额不足</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804022</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提现请求流水号重复</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804023</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提现请求已受理</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805001</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转账双方不能为同一会员</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805002</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转账失败</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805003</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转账金额不能小于</w:t>
            </w:r>
            <w:r w:rsidRPr="00C315A3">
              <w:rPr>
                <w:rFonts w:hint="eastAsia"/>
              </w:rPr>
              <w:t>0.01</w:t>
            </w:r>
            <w:r w:rsidRPr="00C315A3">
              <w:rPr>
                <w:rFonts w:hint="eastAsia"/>
              </w:rPr>
              <w:t>元</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805004</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交易规则限制异常</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805006</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转账交易异常</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805007</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收款交易异常</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806001</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绑卡身份认证失败</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806002</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绑卡银行卡认证证失败</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806003</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绑卡鉴权请求流水号已存在</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806004</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绑卡鉴权不支持银行异常</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806005</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绑卡鉴权参数异常</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806006</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绑卡实名，绑卡会员不存在异常</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806007</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绑卡实名，绑卡非同人绑卡异常</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806008</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绑卡实名绑卡失败</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806009</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会员银行卡信息为空</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806010</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鉴权失败，身份、银行卡认证失败</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806011</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账户实名化个数超限</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806012</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银行预留手机号有误</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806013</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身份证或姓名有误</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806014</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CVV2</w:t>
            </w:r>
            <w:r w:rsidRPr="00C315A3">
              <w:rPr>
                <w:rFonts w:hint="eastAsia"/>
              </w:rPr>
              <w:t>或有效期有误</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1B75A6">
              <w:rPr>
                <w:rFonts w:hint="eastAsia"/>
              </w:rPr>
              <w:t>806015</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C315A3" w:rsidRDefault="004304D0" w:rsidP="001A5425">
            <w:pPr>
              <w:spacing w:line="240" w:lineRule="auto"/>
              <w:ind w:right="-20"/>
              <w:jc w:val="both"/>
            </w:pPr>
            <w:r w:rsidRPr="001B75A6">
              <w:rPr>
                <w:rFonts w:hint="eastAsia"/>
              </w:rPr>
              <w:t xml:space="preserve"> </w:t>
            </w:r>
            <w:r w:rsidRPr="001B75A6">
              <w:rPr>
                <w:rFonts w:hint="eastAsia"/>
              </w:rPr>
              <w:t>交易阻断，需要商户短信验证</w:t>
            </w:r>
          </w:p>
        </w:tc>
        <w:tc>
          <w:tcPr>
            <w:tcW w:w="3402"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1B75A6">
              <w:rPr>
                <w:rFonts w:hint="eastAsia"/>
              </w:rPr>
              <w:t>交易阻断时，需要商户自己验证手机短信</w:t>
            </w:r>
          </w:p>
          <w:p w:rsidR="004304D0" w:rsidRDefault="004304D0" w:rsidP="001A5425">
            <w:pPr>
              <w:spacing w:line="240" w:lineRule="auto"/>
              <w:ind w:right="-20"/>
              <w:jc w:val="both"/>
            </w:pPr>
            <w:r>
              <w:rPr>
                <w:rFonts w:hint="eastAsia"/>
              </w:rPr>
              <w:t>注：不会出现，转换为：</w:t>
            </w:r>
            <w:r w:rsidRPr="001B75A6">
              <w:t>80110</w:t>
            </w: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1B75A6">
              <w:rPr>
                <w:rFonts w:hint="eastAsia"/>
              </w:rPr>
              <w:t>806016</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C315A3" w:rsidRDefault="004304D0" w:rsidP="001A5425">
            <w:pPr>
              <w:spacing w:line="240" w:lineRule="auto"/>
              <w:ind w:right="-20"/>
              <w:jc w:val="both"/>
            </w:pPr>
            <w:r w:rsidRPr="001B75A6">
              <w:rPr>
                <w:rFonts w:hint="eastAsia"/>
              </w:rPr>
              <w:t xml:space="preserve"> </w:t>
            </w:r>
            <w:r w:rsidRPr="001B75A6">
              <w:rPr>
                <w:rFonts w:hint="eastAsia"/>
              </w:rPr>
              <w:t>交易阻断，需要易宝短信验证</w:t>
            </w:r>
          </w:p>
        </w:tc>
        <w:tc>
          <w:tcPr>
            <w:tcW w:w="3402"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1B75A6">
              <w:rPr>
                <w:rFonts w:hint="eastAsia"/>
              </w:rPr>
              <w:t>交易阻断时需要调用短信确认接口</w:t>
            </w:r>
          </w:p>
          <w:p w:rsidR="004304D0" w:rsidRDefault="004304D0" w:rsidP="001A5425">
            <w:pPr>
              <w:spacing w:line="240" w:lineRule="auto"/>
              <w:ind w:right="-20"/>
              <w:jc w:val="both"/>
            </w:pPr>
            <w:r>
              <w:rPr>
                <w:rFonts w:hint="eastAsia"/>
              </w:rPr>
              <w:t>注：不会出现，转换为：</w:t>
            </w:r>
            <w:r w:rsidRPr="001B75A6">
              <w:t>80114</w:t>
            </w: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1B75A6">
              <w:rPr>
                <w:rFonts w:hint="eastAsia"/>
              </w:rPr>
              <w:t>806017</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C315A3" w:rsidRDefault="004304D0" w:rsidP="001A5425">
            <w:pPr>
              <w:spacing w:line="240" w:lineRule="auto"/>
              <w:ind w:right="-20"/>
              <w:jc w:val="both"/>
            </w:pPr>
            <w:r w:rsidRPr="001B75A6">
              <w:rPr>
                <w:rFonts w:hint="eastAsia"/>
              </w:rPr>
              <w:t xml:space="preserve"> </w:t>
            </w:r>
            <w:r w:rsidRPr="001B75A6">
              <w:rPr>
                <w:rFonts w:hint="eastAsia"/>
              </w:rPr>
              <w:t>交易阻断，需要银行短信验证</w:t>
            </w:r>
          </w:p>
        </w:tc>
        <w:tc>
          <w:tcPr>
            <w:tcW w:w="3402"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1B75A6">
              <w:rPr>
                <w:rFonts w:hint="eastAsia"/>
              </w:rPr>
              <w:t>交易阻断时需要调用短信确认接口</w:t>
            </w:r>
          </w:p>
          <w:p w:rsidR="004304D0" w:rsidRDefault="004304D0" w:rsidP="001A5425">
            <w:pPr>
              <w:spacing w:line="240" w:lineRule="auto"/>
              <w:ind w:right="-20"/>
              <w:jc w:val="both"/>
            </w:pPr>
            <w:r>
              <w:rPr>
                <w:rFonts w:hint="eastAsia"/>
              </w:rPr>
              <w:t>注：不会出现，转换为：</w:t>
            </w:r>
            <w:r w:rsidRPr="001B75A6">
              <w:t>80114</w:t>
            </w: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C315A3" w:rsidRDefault="004304D0" w:rsidP="001A5425">
            <w:pPr>
              <w:spacing w:line="240" w:lineRule="auto"/>
              <w:ind w:right="-20"/>
              <w:jc w:val="both"/>
            </w:pP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C315A3" w:rsidRDefault="004304D0" w:rsidP="001A5425">
            <w:pPr>
              <w:spacing w:line="240" w:lineRule="auto"/>
              <w:ind w:right="-20"/>
              <w:jc w:val="both"/>
            </w:pP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807001</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绑卡查询异常</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lastRenderedPageBreak/>
              <w:t>x</w:t>
            </w:r>
            <w:r w:rsidRPr="00C315A3">
              <w:rPr>
                <w:rFonts w:hint="eastAsia"/>
              </w:rPr>
              <w:t>808001</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解绑操作数据库出现异常</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808002</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解绑卡</w:t>
            </w:r>
            <w:r w:rsidRPr="00C315A3">
              <w:rPr>
                <w:rFonts w:hint="eastAsia"/>
              </w:rPr>
              <w:t xml:space="preserve"> </w:t>
            </w:r>
            <w:r w:rsidRPr="00C315A3">
              <w:rPr>
                <w:rFonts w:hint="eastAsia"/>
              </w:rPr>
              <w:t>绑定关系无效</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808003</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解绑卡失败</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809001</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充值金额不能小于</w:t>
            </w:r>
            <w:r w:rsidRPr="00C315A3">
              <w:rPr>
                <w:rFonts w:hint="eastAsia"/>
              </w:rPr>
              <w:t>0.01</w:t>
            </w:r>
            <w:r w:rsidRPr="00C315A3">
              <w:rPr>
                <w:rFonts w:hint="eastAsia"/>
              </w:rPr>
              <w:t>元</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809002</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充值失败</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809003</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充值交易有风险</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809004</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账户状态异常</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809005</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会员发起付款和收款异常</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809006</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充值银行卡类型错误</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809007</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充值成功</w:t>
            </w:r>
            <w:r w:rsidRPr="00C315A3">
              <w:rPr>
                <w:rFonts w:hint="eastAsia"/>
              </w:rPr>
              <w:t>,</w:t>
            </w:r>
            <w:r w:rsidRPr="00C315A3">
              <w:rPr>
                <w:rFonts w:hint="eastAsia"/>
              </w:rPr>
              <w:t>绑卡失败</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809008</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充值请求重复</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809009</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充值卡信息与会员信息不符</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809010</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账户实名化个数超限</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1B75A6">
              <w:rPr>
                <w:rFonts w:hint="eastAsia"/>
              </w:rPr>
              <w:t>809011</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C315A3" w:rsidRDefault="004304D0" w:rsidP="001A5425">
            <w:pPr>
              <w:spacing w:line="240" w:lineRule="auto"/>
              <w:ind w:right="-20"/>
              <w:jc w:val="both"/>
            </w:pPr>
            <w:r w:rsidRPr="001B75A6">
              <w:rPr>
                <w:rFonts w:hint="eastAsia"/>
              </w:rPr>
              <w:t xml:space="preserve"> </w:t>
            </w:r>
            <w:r w:rsidRPr="001B75A6">
              <w:rPr>
                <w:rFonts w:hint="eastAsia"/>
              </w:rPr>
              <w:t>交易阻断，需要商户短信验证</w:t>
            </w:r>
          </w:p>
        </w:tc>
        <w:tc>
          <w:tcPr>
            <w:tcW w:w="3402" w:type="dxa"/>
            <w:tcBorders>
              <w:top w:val="single" w:sz="4" w:space="0" w:color="000000"/>
              <w:left w:val="single" w:sz="4" w:space="0" w:color="000000"/>
              <w:bottom w:val="single" w:sz="4" w:space="0" w:color="000000"/>
              <w:right w:val="single" w:sz="4" w:space="0" w:color="000000"/>
            </w:tcBorders>
            <w:vAlign w:val="bottom"/>
          </w:tcPr>
          <w:p w:rsidR="004304D0" w:rsidRDefault="004304D0" w:rsidP="002B7B87">
            <w:pPr>
              <w:spacing w:line="240" w:lineRule="auto"/>
              <w:ind w:right="-20"/>
              <w:jc w:val="both"/>
            </w:pPr>
            <w:r w:rsidRPr="001B75A6">
              <w:rPr>
                <w:rFonts w:hint="eastAsia"/>
              </w:rPr>
              <w:t>交易阻断时，需要商户自己验证手机短信</w:t>
            </w:r>
          </w:p>
          <w:p w:rsidR="004304D0" w:rsidRDefault="004304D0" w:rsidP="001A5425">
            <w:pPr>
              <w:spacing w:line="240" w:lineRule="auto"/>
              <w:ind w:right="-20"/>
              <w:jc w:val="both"/>
            </w:pPr>
            <w:r>
              <w:rPr>
                <w:rFonts w:hint="eastAsia"/>
              </w:rPr>
              <w:t>注：不会出现，转换为：</w:t>
            </w:r>
            <w:r w:rsidRPr="001B75A6">
              <w:t>80110</w:t>
            </w: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1B75A6">
              <w:rPr>
                <w:rFonts w:hint="eastAsia"/>
              </w:rPr>
              <w:t>809012</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C315A3" w:rsidRDefault="004304D0" w:rsidP="001A5425">
            <w:pPr>
              <w:spacing w:line="240" w:lineRule="auto"/>
              <w:ind w:right="-20"/>
              <w:jc w:val="both"/>
            </w:pPr>
            <w:r w:rsidRPr="001B75A6">
              <w:rPr>
                <w:rFonts w:hint="eastAsia"/>
              </w:rPr>
              <w:t xml:space="preserve"> </w:t>
            </w:r>
            <w:r w:rsidRPr="001B75A6">
              <w:rPr>
                <w:rFonts w:hint="eastAsia"/>
              </w:rPr>
              <w:t>交易阻断，需要易宝短信验证</w:t>
            </w:r>
          </w:p>
        </w:tc>
        <w:tc>
          <w:tcPr>
            <w:tcW w:w="3402" w:type="dxa"/>
            <w:tcBorders>
              <w:top w:val="single" w:sz="4" w:space="0" w:color="000000"/>
              <w:left w:val="single" w:sz="4" w:space="0" w:color="000000"/>
              <w:bottom w:val="single" w:sz="4" w:space="0" w:color="000000"/>
              <w:right w:val="single" w:sz="4" w:space="0" w:color="000000"/>
            </w:tcBorders>
            <w:vAlign w:val="bottom"/>
          </w:tcPr>
          <w:p w:rsidR="004304D0" w:rsidRDefault="004304D0" w:rsidP="002B7B87">
            <w:pPr>
              <w:spacing w:line="240" w:lineRule="auto"/>
              <w:ind w:right="-20"/>
              <w:jc w:val="both"/>
            </w:pPr>
            <w:r w:rsidRPr="001B75A6">
              <w:rPr>
                <w:rFonts w:hint="eastAsia"/>
              </w:rPr>
              <w:t>交易阻断时需要调用短信确认接口</w:t>
            </w:r>
          </w:p>
          <w:p w:rsidR="004304D0" w:rsidRDefault="004304D0" w:rsidP="001A5425">
            <w:pPr>
              <w:spacing w:line="240" w:lineRule="auto"/>
              <w:ind w:right="-20"/>
              <w:jc w:val="both"/>
            </w:pPr>
            <w:r>
              <w:rPr>
                <w:rFonts w:hint="eastAsia"/>
              </w:rPr>
              <w:t>注：不会出现，转换为：</w:t>
            </w:r>
            <w:r w:rsidRPr="001B75A6">
              <w:t>80114</w:t>
            </w: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1B75A6">
              <w:rPr>
                <w:rFonts w:hint="eastAsia"/>
              </w:rPr>
              <w:t>809013</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C315A3" w:rsidRDefault="004304D0" w:rsidP="001A5425">
            <w:pPr>
              <w:spacing w:line="240" w:lineRule="auto"/>
              <w:ind w:right="-20"/>
              <w:jc w:val="both"/>
            </w:pPr>
            <w:r w:rsidRPr="001B75A6">
              <w:rPr>
                <w:rFonts w:hint="eastAsia"/>
              </w:rPr>
              <w:t xml:space="preserve"> </w:t>
            </w:r>
            <w:r w:rsidRPr="001B75A6">
              <w:rPr>
                <w:rFonts w:hint="eastAsia"/>
              </w:rPr>
              <w:t>交易阻断，需要银行短信验证</w:t>
            </w:r>
          </w:p>
        </w:tc>
        <w:tc>
          <w:tcPr>
            <w:tcW w:w="3402" w:type="dxa"/>
            <w:tcBorders>
              <w:top w:val="single" w:sz="4" w:space="0" w:color="000000"/>
              <w:left w:val="single" w:sz="4" w:space="0" w:color="000000"/>
              <w:bottom w:val="single" w:sz="4" w:space="0" w:color="000000"/>
              <w:right w:val="single" w:sz="4" w:space="0" w:color="000000"/>
            </w:tcBorders>
            <w:vAlign w:val="bottom"/>
          </w:tcPr>
          <w:p w:rsidR="004304D0" w:rsidRDefault="004304D0" w:rsidP="002B7B87">
            <w:pPr>
              <w:spacing w:line="240" w:lineRule="auto"/>
              <w:ind w:right="-20"/>
              <w:jc w:val="both"/>
            </w:pPr>
            <w:r w:rsidRPr="001B75A6">
              <w:rPr>
                <w:rFonts w:hint="eastAsia"/>
              </w:rPr>
              <w:t>交易阻断时需要调用短信确认接口</w:t>
            </w:r>
          </w:p>
          <w:p w:rsidR="004304D0" w:rsidRDefault="004304D0" w:rsidP="001A5425">
            <w:pPr>
              <w:spacing w:line="240" w:lineRule="auto"/>
              <w:ind w:right="-20"/>
              <w:jc w:val="both"/>
            </w:pPr>
            <w:r>
              <w:rPr>
                <w:rFonts w:hint="eastAsia"/>
              </w:rPr>
              <w:t>注：不会出现，转换为：</w:t>
            </w:r>
            <w:r w:rsidRPr="001B75A6">
              <w:t>80114</w:t>
            </w: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810004</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没有查到该笔充值订单</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810006</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充值处理中</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811001</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老用户升级流水号已存在</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811002</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实名失败，不支持该银行</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811003</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老用户升级，绑卡失败</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811004</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没有查到绑卡信息</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811005</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用户升级失败</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811006</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会员输入身份信息与银行卡信息不符</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811007</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银行预留手机号有误</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811008</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w:t>
            </w:r>
            <w:r w:rsidRPr="00C315A3">
              <w:rPr>
                <w:rFonts w:hint="eastAsia"/>
              </w:rPr>
              <w:t>身份证或姓名有误</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811009</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 xml:space="preserve"> CVV2</w:t>
            </w:r>
            <w:r w:rsidRPr="00C315A3">
              <w:rPr>
                <w:rFonts w:hint="eastAsia"/>
              </w:rPr>
              <w:t>或有效期有误</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sidRPr="00C819DB">
              <w:rPr>
                <w:rFonts w:hint="eastAsia"/>
              </w:rPr>
              <w:t>x811010</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819DB">
              <w:rPr>
                <w:rFonts w:hint="eastAsia"/>
              </w:rPr>
              <w:t>账户实名化个数超限</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Default="004304D0" w:rsidP="001A5425">
            <w:pPr>
              <w:spacing w:line="240" w:lineRule="auto"/>
              <w:ind w:right="-20"/>
              <w:jc w:val="both"/>
            </w:pPr>
            <w:r w:rsidRPr="00F927F5">
              <w:rPr>
                <w:rFonts w:hint="eastAsia"/>
              </w:rPr>
              <w:t>x812001</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F927F5">
              <w:rPr>
                <w:rFonts w:hint="eastAsia"/>
              </w:rPr>
              <w:t>提现订单号不存在</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F927F5" w:rsidRDefault="004304D0" w:rsidP="001A5425">
            <w:pPr>
              <w:spacing w:line="240" w:lineRule="auto"/>
              <w:ind w:right="-20"/>
              <w:jc w:val="both"/>
            </w:pPr>
            <w:r>
              <w:rPr>
                <w:rFonts w:hint="eastAsia"/>
              </w:rPr>
              <w:t>x</w:t>
            </w:r>
            <w:r w:rsidRPr="001B75A6">
              <w:rPr>
                <w:rFonts w:hint="eastAsia"/>
              </w:rPr>
              <w:t>813001</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F927F5" w:rsidRDefault="004304D0" w:rsidP="001A5425">
            <w:pPr>
              <w:spacing w:line="240" w:lineRule="auto"/>
              <w:ind w:right="-20"/>
              <w:jc w:val="both"/>
            </w:pPr>
            <w:r w:rsidRPr="001B75A6">
              <w:rPr>
                <w:rFonts w:hint="eastAsia"/>
              </w:rPr>
              <w:t>实名注销会员账户余额不为</w:t>
            </w:r>
            <w:r w:rsidRPr="001B75A6">
              <w:rPr>
                <w:rFonts w:hint="eastAsia"/>
              </w:rPr>
              <w:t>0</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F927F5" w:rsidRDefault="004304D0" w:rsidP="001A5425">
            <w:pPr>
              <w:spacing w:line="240" w:lineRule="auto"/>
              <w:ind w:right="-20"/>
              <w:jc w:val="both"/>
            </w:pPr>
            <w:r>
              <w:rPr>
                <w:rFonts w:hint="eastAsia"/>
              </w:rPr>
              <w:t>x</w:t>
            </w:r>
            <w:r w:rsidRPr="001B75A6">
              <w:rPr>
                <w:rFonts w:hint="eastAsia"/>
              </w:rPr>
              <w:t>813002</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F927F5" w:rsidRDefault="004304D0" w:rsidP="001A5425">
            <w:pPr>
              <w:spacing w:line="240" w:lineRule="auto"/>
              <w:ind w:right="-20"/>
              <w:jc w:val="both"/>
            </w:pPr>
            <w:r w:rsidRPr="001B75A6">
              <w:rPr>
                <w:rFonts w:hint="eastAsia"/>
              </w:rPr>
              <w:t>待实名注销的会员银行卡未解绑</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F927F5" w:rsidRDefault="004304D0" w:rsidP="001A5425">
            <w:pPr>
              <w:spacing w:line="240" w:lineRule="auto"/>
              <w:ind w:right="-20"/>
              <w:jc w:val="both"/>
            </w:pPr>
            <w:r>
              <w:rPr>
                <w:rFonts w:hint="eastAsia"/>
              </w:rPr>
              <w:t>x</w:t>
            </w:r>
            <w:r w:rsidRPr="001B75A6">
              <w:t>816001</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F927F5" w:rsidRDefault="004304D0" w:rsidP="001A5425">
            <w:pPr>
              <w:spacing w:line="240" w:lineRule="auto"/>
              <w:ind w:right="-20"/>
              <w:jc w:val="both"/>
            </w:pPr>
            <w:r w:rsidRPr="001B75A6">
              <w:t>红包余额不足、转账失败</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F927F5" w:rsidRDefault="004304D0" w:rsidP="001A5425">
            <w:pPr>
              <w:spacing w:line="240" w:lineRule="auto"/>
              <w:ind w:right="-20"/>
              <w:jc w:val="both"/>
            </w:pPr>
            <w:r>
              <w:rPr>
                <w:rFonts w:hint="eastAsia"/>
              </w:rPr>
              <w:t>x</w:t>
            </w:r>
            <w:r w:rsidRPr="001B75A6">
              <w:t>817001</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F927F5" w:rsidRDefault="004304D0" w:rsidP="001A5425">
            <w:pPr>
              <w:spacing w:line="240" w:lineRule="auto"/>
              <w:ind w:right="-20"/>
              <w:jc w:val="both"/>
            </w:pPr>
            <w:r w:rsidRPr="001B75A6">
              <w:t>红包转账记录不存在</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F927F5" w:rsidRDefault="004304D0" w:rsidP="001A5425">
            <w:pPr>
              <w:spacing w:line="240" w:lineRule="auto"/>
              <w:ind w:right="-20"/>
              <w:jc w:val="both"/>
            </w:pPr>
            <w:r>
              <w:rPr>
                <w:rFonts w:hint="eastAsia"/>
              </w:rPr>
              <w:t>x</w:t>
            </w:r>
            <w:r w:rsidRPr="001B75A6">
              <w:rPr>
                <w:rFonts w:hint="eastAsia"/>
              </w:rPr>
              <w:t>819001</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F927F5" w:rsidRDefault="004304D0" w:rsidP="001A5425">
            <w:pPr>
              <w:spacing w:line="240" w:lineRule="auto"/>
              <w:ind w:right="-20"/>
              <w:jc w:val="both"/>
            </w:pPr>
            <w:r w:rsidRPr="001B75A6">
              <w:rPr>
                <w:rFonts w:hint="eastAsia"/>
              </w:rPr>
              <w:t>发送频率过高</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F927F5" w:rsidRDefault="004304D0" w:rsidP="001A5425">
            <w:pPr>
              <w:spacing w:line="240" w:lineRule="auto"/>
              <w:ind w:right="-20"/>
              <w:jc w:val="both"/>
            </w:pPr>
            <w:r>
              <w:rPr>
                <w:rFonts w:hint="eastAsia"/>
              </w:rPr>
              <w:t>x</w:t>
            </w:r>
            <w:r w:rsidRPr="001B75A6">
              <w:rPr>
                <w:rFonts w:hint="eastAsia"/>
              </w:rPr>
              <w:t>820001</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F927F5" w:rsidRDefault="004304D0" w:rsidP="001A5425">
            <w:pPr>
              <w:spacing w:line="240" w:lineRule="auto"/>
              <w:ind w:right="-20"/>
              <w:jc w:val="both"/>
            </w:pPr>
            <w:r w:rsidRPr="001B75A6">
              <w:rPr>
                <w:rFonts w:hint="eastAsia"/>
              </w:rPr>
              <w:t>鉴权实名绑卡确认验证码错误</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F927F5" w:rsidRDefault="004304D0" w:rsidP="001A5425">
            <w:pPr>
              <w:spacing w:line="240" w:lineRule="auto"/>
              <w:ind w:right="-20"/>
              <w:jc w:val="both"/>
            </w:pPr>
            <w:r>
              <w:rPr>
                <w:rFonts w:hint="eastAsia"/>
              </w:rPr>
              <w:t>x</w:t>
            </w:r>
            <w:r w:rsidRPr="001B75A6">
              <w:rPr>
                <w:rFonts w:hint="eastAsia"/>
              </w:rPr>
              <w:t>821001</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F927F5" w:rsidRDefault="004304D0" w:rsidP="001A5425">
            <w:pPr>
              <w:spacing w:line="240" w:lineRule="auto"/>
              <w:ind w:right="-20"/>
              <w:jc w:val="both"/>
            </w:pPr>
            <w:r w:rsidRPr="001B75A6">
              <w:rPr>
                <w:rFonts w:hint="eastAsia"/>
              </w:rPr>
              <w:t>充值确认验证码错误</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rPr>
          <w:trHeight w:val="391"/>
        </w:trPr>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462DC6" w:rsidRDefault="004304D0" w:rsidP="001A5425">
            <w:pPr>
              <w:spacing w:line="240" w:lineRule="auto"/>
              <w:ind w:right="-20"/>
              <w:jc w:val="both"/>
              <w:rPr>
                <w:color w:val="FF0000"/>
              </w:rPr>
            </w:pPr>
            <w:r w:rsidRPr="00462DC6">
              <w:rPr>
                <w:rFonts w:hint="eastAsia"/>
                <w:color w:val="FF0000"/>
              </w:rPr>
              <w:lastRenderedPageBreak/>
              <w:t>x822001</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color w:val="FF0000"/>
                <w:sz w:val="24"/>
                <w:szCs w:val="24"/>
                <w:u w:color="FF0000"/>
              </w:rPr>
              <w:t>签约会员已注销</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rPr>
          <w:ins w:id="171" w:author="s00150434" w:date="2015-11-04T09:10:00Z"/>
        </w:trPr>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462DC6" w:rsidRDefault="004304D0" w:rsidP="00462DC6">
            <w:pPr>
              <w:spacing w:line="240" w:lineRule="auto"/>
              <w:ind w:right="-20"/>
              <w:jc w:val="both"/>
              <w:rPr>
                <w:ins w:id="172" w:author="s00150434" w:date="2015-11-04T09:10:00Z"/>
              </w:rPr>
            </w:pPr>
            <w:ins w:id="173" w:author="s00150434" w:date="2015-11-04T09:12:00Z">
              <w:r w:rsidRPr="00462DC6">
                <w:rPr>
                  <w:rFonts w:hint="eastAsia"/>
                </w:rPr>
                <w:t>x822002</w:t>
              </w:r>
            </w:ins>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rPr>
                <w:ins w:id="174" w:author="s00150434" w:date="2015-11-04T09:10:00Z"/>
              </w:rPr>
            </w:pPr>
            <w:ins w:id="175" w:author="s00150434" w:date="2015-11-04T09:13:00Z">
              <w:r>
                <w:rPr>
                  <w:rFonts w:hint="eastAsia"/>
                  <w:color w:val="FF0000"/>
                  <w:sz w:val="24"/>
                  <w:szCs w:val="24"/>
                  <w:u w:color="FF0000"/>
                </w:rPr>
                <w:t>签约会员状态异常</w:t>
              </w:r>
            </w:ins>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rPr>
                <w:ins w:id="176" w:author="s00150434" w:date="2015-11-04T09:10:00Z"/>
              </w:rPr>
            </w:pPr>
          </w:p>
        </w:tc>
      </w:tr>
      <w:tr w:rsidR="004304D0" w:rsidRPr="00270E48" w:rsidTr="00462DC6">
        <w:trPr>
          <w:ins w:id="177" w:author="s00150434" w:date="2015-11-04T09:11:00Z"/>
        </w:trPr>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462DC6" w:rsidRDefault="004304D0" w:rsidP="00462DC6">
            <w:pPr>
              <w:spacing w:line="240" w:lineRule="auto"/>
              <w:ind w:right="-20"/>
              <w:jc w:val="both"/>
              <w:rPr>
                <w:ins w:id="178" w:author="s00150434" w:date="2015-11-04T09:11:00Z"/>
              </w:rPr>
            </w:pPr>
            <w:ins w:id="179" w:author="s00150434" w:date="2015-11-04T09:12:00Z">
              <w:r w:rsidRPr="00462DC6">
                <w:rPr>
                  <w:rFonts w:hint="eastAsia"/>
                </w:rPr>
                <w:t>x822003</w:t>
              </w:r>
            </w:ins>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rPr>
                <w:ins w:id="180" w:author="s00150434" w:date="2015-11-04T09:11:00Z"/>
              </w:rPr>
            </w:pPr>
            <w:ins w:id="181" w:author="s00150434" w:date="2015-11-04T09:13:00Z">
              <w:r>
                <w:rPr>
                  <w:rFonts w:hint="eastAsia"/>
                  <w:color w:val="FF0000"/>
                  <w:sz w:val="24"/>
                  <w:szCs w:val="24"/>
                  <w:u w:color="FF0000"/>
                </w:rPr>
                <w:t>签约会员非同人绑卡</w:t>
              </w:r>
            </w:ins>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rPr>
                <w:ins w:id="182" w:author="s00150434" w:date="2015-11-04T09:11:00Z"/>
              </w:rPr>
            </w:pPr>
          </w:p>
        </w:tc>
      </w:tr>
      <w:tr w:rsidR="004304D0" w:rsidRPr="00270E48" w:rsidTr="00462DC6">
        <w:trPr>
          <w:ins w:id="183" w:author="s00150434" w:date="2015-11-04T09:11:00Z"/>
        </w:trPr>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462DC6" w:rsidRDefault="004304D0" w:rsidP="00462DC6">
            <w:pPr>
              <w:spacing w:line="240" w:lineRule="auto"/>
              <w:ind w:right="-20"/>
              <w:jc w:val="both"/>
              <w:rPr>
                <w:ins w:id="184" w:author="s00150434" w:date="2015-11-04T09:11:00Z"/>
              </w:rPr>
            </w:pPr>
            <w:ins w:id="185" w:author="s00150434" w:date="2015-11-04T09:12:00Z">
              <w:r w:rsidRPr="00462DC6">
                <w:rPr>
                  <w:rFonts w:hint="eastAsia"/>
                </w:rPr>
                <w:t>x822004</w:t>
              </w:r>
            </w:ins>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rPr>
                <w:ins w:id="186" w:author="s00150434" w:date="2015-11-04T09:11:00Z"/>
              </w:rPr>
            </w:pPr>
            <w:ins w:id="187" w:author="s00150434" w:date="2015-11-04T09:13:00Z">
              <w:r>
                <w:rPr>
                  <w:rFonts w:hint="eastAsia"/>
                  <w:color w:val="FF0000"/>
                  <w:sz w:val="24"/>
                  <w:szCs w:val="24"/>
                  <w:u w:color="FF0000"/>
                </w:rPr>
                <w:t>签约请求重复</w:t>
              </w:r>
            </w:ins>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rPr>
                <w:ins w:id="188" w:author="s00150434" w:date="2015-11-04T09:11:00Z"/>
              </w:rPr>
            </w:pPr>
          </w:p>
        </w:tc>
      </w:tr>
      <w:tr w:rsidR="004304D0" w:rsidRPr="00270E48" w:rsidTr="00462DC6">
        <w:trPr>
          <w:ins w:id="189" w:author="s00150434" w:date="2015-11-04T09:11:00Z"/>
        </w:trPr>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462DC6" w:rsidRDefault="004304D0" w:rsidP="00462DC6">
            <w:pPr>
              <w:spacing w:line="240" w:lineRule="auto"/>
              <w:ind w:right="-20"/>
              <w:jc w:val="both"/>
              <w:rPr>
                <w:ins w:id="190" w:author="s00150434" w:date="2015-11-04T09:11:00Z"/>
              </w:rPr>
            </w:pPr>
            <w:ins w:id="191" w:author="s00150434" w:date="2015-11-04T09:12:00Z">
              <w:r w:rsidRPr="00462DC6">
                <w:rPr>
                  <w:rFonts w:hint="eastAsia"/>
                </w:rPr>
                <w:t>x822005</w:t>
              </w:r>
            </w:ins>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rPr>
                <w:ins w:id="192" w:author="s00150434" w:date="2015-11-04T09:11:00Z"/>
              </w:rPr>
            </w:pPr>
            <w:ins w:id="193" w:author="s00150434" w:date="2015-11-04T09:13:00Z">
              <w:r>
                <w:rPr>
                  <w:rFonts w:hint="eastAsia"/>
                  <w:color w:val="FF0000"/>
                  <w:sz w:val="24"/>
                  <w:szCs w:val="24"/>
                  <w:u w:color="FF0000"/>
                </w:rPr>
                <w:t>不能重复签约</w:t>
              </w:r>
            </w:ins>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rPr>
                <w:ins w:id="194" w:author="s00150434" w:date="2015-11-04T09:11:00Z"/>
              </w:rPr>
            </w:pPr>
          </w:p>
        </w:tc>
      </w:tr>
      <w:tr w:rsidR="004304D0" w:rsidRPr="00270E48" w:rsidTr="00462DC6">
        <w:trPr>
          <w:ins w:id="195" w:author="s00150434" w:date="2015-11-04T09:11:00Z"/>
        </w:trPr>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462DC6" w:rsidRDefault="004304D0" w:rsidP="001A5425">
            <w:pPr>
              <w:spacing w:line="240" w:lineRule="auto"/>
              <w:ind w:right="-20"/>
              <w:jc w:val="both"/>
              <w:rPr>
                <w:ins w:id="196" w:author="s00150434" w:date="2015-11-04T09:11:00Z"/>
              </w:rPr>
            </w:pP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rPr>
                <w:ins w:id="197" w:author="s00150434" w:date="2015-11-04T09:11:00Z"/>
              </w:rPr>
            </w:pP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rPr>
                <w:ins w:id="198" w:author="s00150434" w:date="2015-11-04T09:11:00Z"/>
              </w:rPr>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center"/>
          </w:tcPr>
          <w:p w:rsidR="004304D0" w:rsidRPr="007F3E28" w:rsidRDefault="004304D0" w:rsidP="001A5425">
            <w:pPr>
              <w:spacing w:line="240" w:lineRule="auto"/>
              <w:ind w:right="-20"/>
              <w:jc w:val="both"/>
            </w:pP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101000</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订单已结算确认</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101003</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订单已结算确认错误</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101005</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订单结算确认失败</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110001</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订单号重复</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110002</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订单不存在</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110003</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订单信息错误</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110004</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订单状态错误</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110005</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完成订单失败</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110006</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订单支付失败</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110007</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订单通知失败</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111004</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订单业务类型不为担保订单</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116004</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会员余额不足</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116005</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会员支付失败</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90490A">
              <w:rPr>
                <w:rFonts w:hint="eastAsia"/>
              </w:rPr>
              <w:t>116006</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C315A3" w:rsidRDefault="004304D0" w:rsidP="001A5425">
            <w:pPr>
              <w:spacing w:line="240" w:lineRule="auto"/>
              <w:ind w:right="-20"/>
              <w:jc w:val="both"/>
            </w:pPr>
            <w:r w:rsidRPr="0090490A">
              <w:rPr>
                <w:rFonts w:hint="eastAsia"/>
              </w:rPr>
              <w:t>会员实名化身份证不符合</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120001</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退款请求不存在</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120002</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重复退款请求</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120004</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退款请求状态错误</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120005</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退款失败</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122005</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更新退款记录失败</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122004</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更新退款汇总失败</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130001</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分账记录不存在</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130003</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创建分账请求报错</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130004</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分账记录状态错误</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130006</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分账请求参数为空报错</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130007</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分账请求为空</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130009</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分账金额超限</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131001</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分账信息不存在</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131003</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分账信息错误</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132005</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更新分账记录失败</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132003</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更新分账信息失败</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141005</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创建退款分账明细失败</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141007</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更新退款分账请求失败</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142007</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重复退款分账请求</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150004</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算账记录状态错误</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lastRenderedPageBreak/>
              <w:t>x</w:t>
            </w:r>
            <w:r w:rsidRPr="00C315A3">
              <w:rPr>
                <w:rFonts w:hint="eastAsia"/>
              </w:rPr>
              <w:t>150007</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创建算账请求报错</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152005</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更新分账记录失败</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160002</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批次号重复</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160003</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更新商户入账记录错误</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160004</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商户入账状态错误</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160005</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入账失败</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160008</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转账余额不足</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t>1620</w:t>
            </w:r>
            <w:r w:rsidRPr="00C315A3">
              <w:rPr>
                <w:rFonts w:hint="eastAsia"/>
              </w:rPr>
              <w:t>0</w:t>
            </w:r>
            <w:r w:rsidRPr="00C315A3">
              <w:t>5</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更新转账失败</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173001</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代理商不存在</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173004</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代理商冻结</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174001</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商户不存在</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174004</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商户冻结</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175001</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分账方不存在</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175002</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分账方重复</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175004</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分账方冻结</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176001</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会员不存在</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176002</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会员重复注册</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176003</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会员状态不合法</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900001</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记录不存在</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900003</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参数错误</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900006</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参数非空</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900007</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非法请求</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Pr>
                <w:rFonts w:hint="eastAsia"/>
              </w:rPr>
              <w:t>x</w:t>
            </w:r>
            <w:r w:rsidRPr="00C315A3">
              <w:rPr>
                <w:rFonts w:hint="eastAsia"/>
              </w:rPr>
              <w:t>901001</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支付链接创建失败</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988888</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C315A3" w:rsidRDefault="004304D0" w:rsidP="001A5425">
            <w:pPr>
              <w:spacing w:line="240" w:lineRule="auto"/>
              <w:ind w:right="-20"/>
              <w:jc w:val="both"/>
            </w:pPr>
            <w:r w:rsidRPr="00C315A3">
              <w:rPr>
                <w:rFonts w:hint="eastAsia"/>
              </w:rPr>
              <w:t>易宝内部系统超时</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r>
              <w:rPr>
                <w:rFonts w:hint="eastAsia"/>
              </w:rPr>
              <w:t>包括内部超时和其他异常，导致业务结构不可知的情况，该错误码不能认为交易失败，服务器会对外屏蔽，转换为</w:t>
            </w:r>
            <w:r>
              <w:rPr>
                <w:rFonts w:hint="eastAsia"/>
              </w:rPr>
              <w:t>900020</w:t>
            </w:r>
            <w:r>
              <w:rPr>
                <w:rFonts w:hint="eastAsia"/>
              </w:rPr>
              <w:t>错误码。</w:t>
            </w: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r>
              <w:rPr>
                <w:rFonts w:hint="eastAsia"/>
              </w:rPr>
              <w:t>x</w:t>
            </w:r>
            <w:r w:rsidRPr="00C315A3">
              <w:rPr>
                <w:rFonts w:hint="eastAsia"/>
              </w:rPr>
              <w:t>999999</w:t>
            </w: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7F3E28" w:rsidRDefault="004304D0" w:rsidP="001A5425">
            <w:pPr>
              <w:spacing w:line="240" w:lineRule="auto"/>
              <w:ind w:right="-20"/>
              <w:jc w:val="both"/>
            </w:pPr>
            <w:r w:rsidRPr="00C315A3">
              <w:rPr>
                <w:rFonts w:hint="eastAsia"/>
              </w:rPr>
              <w:t>系统异常</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pPr>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C315A3" w:rsidRDefault="004304D0" w:rsidP="001A5425">
            <w:pPr>
              <w:spacing w:line="240" w:lineRule="auto"/>
              <w:ind w:right="-20"/>
              <w:jc w:val="both"/>
            </w:pP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rPr>
          <w:ins w:id="199" w:author="s00150434" w:date="2015-11-04T09:06:00Z"/>
        </w:trPr>
        <w:tc>
          <w:tcPr>
            <w:tcW w:w="1585" w:type="dxa"/>
            <w:tcBorders>
              <w:top w:val="single" w:sz="4" w:space="0" w:color="000000"/>
              <w:left w:val="single" w:sz="4" w:space="0" w:color="000000"/>
              <w:bottom w:val="single" w:sz="4" w:space="0" w:color="000000"/>
              <w:right w:val="single" w:sz="4" w:space="0" w:color="000000"/>
            </w:tcBorders>
            <w:vAlign w:val="bottom"/>
          </w:tcPr>
          <w:p w:rsidR="004304D0" w:rsidRDefault="004304D0" w:rsidP="001A5425">
            <w:pPr>
              <w:spacing w:line="240" w:lineRule="auto"/>
              <w:ind w:right="-20"/>
              <w:jc w:val="both"/>
              <w:rPr>
                <w:ins w:id="200" w:author="s00150434" w:date="2015-11-04T09:06:00Z"/>
              </w:rPr>
            </w:pPr>
            <w:ins w:id="201" w:author="s00150434" w:date="2015-11-04T09:09:00Z">
              <w:r>
                <w:rPr>
                  <w:rFonts w:ascii="宋体" w:hAnsi="宋体" w:cs="宋体" w:hint="eastAsia"/>
                  <w:color w:val="FF0000"/>
                  <w:sz w:val="24"/>
                  <w:szCs w:val="24"/>
                </w:rPr>
                <w:t>x</w:t>
              </w:r>
            </w:ins>
            <w:ins w:id="202" w:author="s00150434" w:date="2015-11-04T09:07:00Z">
              <w:r>
                <w:rPr>
                  <w:rFonts w:ascii="宋体" w:hAnsi="宋体" w:cs="宋体" w:hint="eastAsia"/>
                  <w:color w:val="FF0000"/>
                  <w:sz w:val="24"/>
                  <w:szCs w:val="24"/>
                </w:rPr>
                <w:t>BA0003</w:t>
              </w:r>
            </w:ins>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C315A3" w:rsidRDefault="004304D0" w:rsidP="001A5425">
            <w:pPr>
              <w:spacing w:line="240" w:lineRule="auto"/>
              <w:ind w:right="-20"/>
              <w:jc w:val="both"/>
              <w:rPr>
                <w:ins w:id="203" w:author="s00150434" w:date="2015-11-04T09:06:00Z"/>
              </w:rPr>
            </w:pPr>
            <w:ins w:id="204" w:author="s00150434" w:date="2015-11-04T09:07:00Z">
              <w:r>
                <w:rPr>
                  <w:rFonts w:ascii="宋体" w:hAnsi="宋体" w:cs="宋体" w:hint="eastAsia"/>
                  <w:color w:val="FF0000"/>
                  <w:sz w:val="24"/>
                  <w:szCs w:val="24"/>
                </w:rPr>
                <w:t>银行返回超时</w:t>
              </w:r>
            </w:ins>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rPr>
                <w:ins w:id="205" w:author="s00150434" w:date="2015-11-04T09:06:00Z"/>
              </w:rPr>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r w:rsidRPr="00A514E6">
              <w:t>xBA0039</w:t>
            </w:r>
          </w:p>
        </w:tc>
        <w:tc>
          <w:tcPr>
            <w:tcW w:w="2835" w:type="dxa"/>
            <w:tcBorders>
              <w:top w:val="single" w:sz="4" w:space="0" w:color="000000"/>
              <w:left w:val="single" w:sz="4" w:space="0" w:color="000000"/>
              <w:bottom w:val="single" w:sz="4" w:space="0" w:color="000000"/>
              <w:right w:val="single" w:sz="4" w:space="0" w:color="000000"/>
            </w:tcBorders>
          </w:tcPr>
          <w:p w:rsidR="004304D0" w:rsidRPr="00C315A3" w:rsidRDefault="004304D0" w:rsidP="00DD07BE">
            <w:pPr>
              <w:spacing w:line="240" w:lineRule="auto"/>
              <w:ind w:right="-20"/>
              <w:jc w:val="both"/>
            </w:pPr>
            <w:r w:rsidRPr="00120949">
              <w:rPr>
                <w:rFonts w:hint="eastAsia"/>
              </w:rPr>
              <w:t>不支持该银行卡</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rPr>
          <w:ins w:id="206" w:author="s00150434" w:date="2015-11-04T09:07:00Z"/>
        </w:trPr>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A514E6" w:rsidRDefault="004304D0" w:rsidP="001A5425">
            <w:pPr>
              <w:spacing w:line="240" w:lineRule="auto"/>
              <w:ind w:right="-20"/>
              <w:jc w:val="both"/>
              <w:rPr>
                <w:ins w:id="207" w:author="s00150434" w:date="2015-11-04T09:07:00Z"/>
              </w:rPr>
            </w:pPr>
            <w:ins w:id="208" w:author="s00150434" w:date="2015-11-04T09:09:00Z">
              <w:r>
                <w:rPr>
                  <w:rFonts w:ascii="宋体" w:hAnsi="宋体" w:cs="宋体" w:hint="eastAsia"/>
                  <w:color w:val="FF0000"/>
                  <w:sz w:val="24"/>
                  <w:szCs w:val="24"/>
                </w:rPr>
                <w:t>x</w:t>
              </w:r>
            </w:ins>
            <w:ins w:id="209" w:author="s00150434" w:date="2015-11-04T09:07:00Z">
              <w:r>
                <w:rPr>
                  <w:rFonts w:ascii="宋体" w:hAnsi="宋体" w:cs="宋体" w:hint="eastAsia"/>
                  <w:color w:val="FF0000"/>
                  <w:sz w:val="24"/>
                  <w:szCs w:val="24"/>
                </w:rPr>
                <w:t>BA0040</w:t>
              </w:r>
            </w:ins>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120949" w:rsidRDefault="004304D0" w:rsidP="00DD07BE">
            <w:pPr>
              <w:spacing w:line="240" w:lineRule="auto"/>
              <w:ind w:right="-20"/>
              <w:jc w:val="both"/>
              <w:rPr>
                <w:ins w:id="210" w:author="s00150434" w:date="2015-11-04T09:07:00Z"/>
              </w:rPr>
            </w:pPr>
            <w:ins w:id="211" w:author="s00150434" w:date="2015-11-04T09:07:00Z">
              <w:r>
                <w:rPr>
                  <w:rFonts w:ascii="宋体" w:hAnsi="宋体" w:cs="宋体" w:hint="eastAsia"/>
                  <w:color w:val="FF0000"/>
                  <w:sz w:val="24"/>
                  <w:szCs w:val="24"/>
                </w:rPr>
                <w:t>通道不支持此银行</w:t>
              </w:r>
            </w:ins>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rPr>
                <w:ins w:id="212" w:author="s00150434" w:date="2015-11-04T09:07:00Z"/>
              </w:rPr>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r w:rsidRPr="00A514E6">
              <w:t>xBA0041</w:t>
            </w:r>
          </w:p>
        </w:tc>
        <w:tc>
          <w:tcPr>
            <w:tcW w:w="2835" w:type="dxa"/>
            <w:tcBorders>
              <w:top w:val="single" w:sz="4" w:space="0" w:color="000000"/>
              <w:left w:val="single" w:sz="4" w:space="0" w:color="000000"/>
              <w:bottom w:val="single" w:sz="4" w:space="0" w:color="000000"/>
              <w:right w:val="single" w:sz="4" w:space="0" w:color="000000"/>
            </w:tcBorders>
          </w:tcPr>
          <w:p w:rsidR="004304D0" w:rsidRPr="00C315A3" w:rsidRDefault="004304D0" w:rsidP="00DD07BE">
            <w:pPr>
              <w:spacing w:line="240" w:lineRule="auto"/>
              <w:ind w:right="-20"/>
              <w:jc w:val="both"/>
            </w:pPr>
            <w:r w:rsidRPr="00120949">
              <w:rPr>
                <w:rFonts w:hint="eastAsia"/>
              </w:rPr>
              <w:t>银行卡状态异常</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r w:rsidRPr="00A514E6">
              <w:t>xBA0043</w:t>
            </w:r>
          </w:p>
        </w:tc>
        <w:tc>
          <w:tcPr>
            <w:tcW w:w="2835" w:type="dxa"/>
            <w:tcBorders>
              <w:top w:val="single" w:sz="4" w:space="0" w:color="000000"/>
              <w:left w:val="single" w:sz="4" w:space="0" w:color="000000"/>
              <w:bottom w:val="single" w:sz="4" w:space="0" w:color="000000"/>
              <w:right w:val="single" w:sz="4" w:space="0" w:color="000000"/>
            </w:tcBorders>
          </w:tcPr>
          <w:p w:rsidR="004304D0" w:rsidRPr="00C315A3" w:rsidRDefault="004304D0" w:rsidP="00DD07BE">
            <w:pPr>
              <w:spacing w:line="240" w:lineRule="auto"/>
              <w:ind w:right="-20"/>
              <w:jc w:val="both"/>
            </w:pPr>
            <w:r w:rsidRPr="00120949">
              <w:rPr>
                <w:rFonts w:hint="eastAsia"/>
              </w:rPr>
              <w:t>银行卡余额不足</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r w:rsidRPr="00A514E6">
              <w:t>xBA0044</w:t>
            </w:r>
          </w:p>
        </w:tc>
        <w:tc>
          <w:tcPr>
            <w:tcW w:w="2835" w:type="dxa"/>
            <w:tcBorders>
              <w:top w:val="single" w:sz="4" w:space="0" w:color="000000"/>
              <w:left w:val="single" w:sz="4" w:space="0" w:color="000000"/>
              <w:bottom w:val="single" w:sz="4" w:space="0" w:color="000000"/>
              <w:right w:val="single" w:sz="4" w:space="0" w:color="000000"/>
            </w:tcBorders>
          </w:tcPr>
          <w:p w:rsidR="004304D0" w:rsidRPr="00C315A3" w:rsidRDefault="004304D0" w:rsidP="00DD07BE">
            <w:pPr>
              <w:spacing w:line="240" w:lineRule="auto"/>
              <w:ind w:right="-20"/>
              <w:jc w:val="both"/>
            </w:pPr>
            <w:r w:rsidRPr="00120949">
              <w:rPr>
                <w:rFonts w:hint="eastAsia"/>
              </w:rPr>
              <w:t>银行卡过期</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r w:rsidRPr="00A514E6">
              <w:t>xBA0045</w:t>
            </w:r>
          </w:p>
        </w:tc>
        <w:tc>
          <w:tcPr>
            <w:tcW w:w="2835" w:type="dxa"/>
            <w:tcBorders>
              <w:top w:val="single" w:sz="4" w:space="0" w:color="000000"/>
              <w:left w:val="single" w:sz="4" w:space="0" w:color="000000"/>
              <w:bottom w:val="single" w:sz="4" w:space="0" w:color="000000"/>
              <w:right w:val="single" w:sz="4" w:space="0" w:color="000000"/>
            </w:tcBorders>
          </w:tcPr>
          <w:p w:rsidR="004304D0" w:rsidRPr="00C315A3" w:rsidRDefault="004304D0" w:rsidP="00DD07BE">
            <w:pPr>
              <w:spacing w:line="240" w:lineRule="auto"/>
              <w:ind w:right="-20"/>
              <w:jc w:val="both"/>
            </w:pPr>
            <w:r w:rsidRPr="00120949">
              <w:rPr>
                <w:rFonts w:hint="eastAsia"/>
              </w:rPr>
              <w:t>银行处理失败</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r w:rsidRPr="00A514E6">
              <w:t>xBA0048</w:t>
            </w:r>
          </w:p>
        </w:tc>
        <w:tc>
          <w:tcPr>
            <w:tcW w:w="2835" w:type="dxa"/>
            <w:tcBorders>
              <w:top w:val="single" w:sz="4" w:space="0" w:color="000000"/>
              <w:left w:val="single" w:sz="4" w:space="0" w:color="000000"/>
              <w:bottom w:val="single" w:sz="4" w:space="0" w:color="000000"/>
              <w:right w:val="single" w:sz="4" w:space="0" w:color="000000"/>
            </w:tcBorders>
          </w:tcPr>
          <w:p w:rsidR="004304D0" w:rsidRPr="00C315A3" w:rsidRDefault="004304D0" w:rsidP="00DD07BE">
            <w:pPr>
              <w:spacing w:line="240" w:lineRule="auto"/>
              <w:ind w:right="-20"/>
              <w:jc w:val="both"/>
            </w:pPr>
            <w:r w:rsidRPr="00120949">
              <w:rPr>
                <w:rFonts w:hint="eastAsia"/>
              </w:rPr>
              <w:t>卡信息验证失败</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r w:rsidRPr="00A514E6">
              <w:t>xBA0049</w:t>
            </w:r>
          </w:p>
        </w:tc>
        <w:tc>
          <w:tcPr>
            <w:tcW w:w="2835" w:type="dxa"/>
            <w:tcBorders>
              <w:top w:val="single" w:sz="4" w:space="0" w:color="000000"/>
              <w:left w:val="single" w:sz="4" w:space="0" w:color="000000"/>
              <w:bottom w:val="single" w:sz="4" w:space="0" w:color="000000"/>
              <w:right w:val="single" w:sz="4" w:space="0" w:color="000000"/>
            </w:tcBorders>
          </w:tcPr>
          <w:p w:rsidR="004304D0" w:rsidRPr="00C315A3" w:rsidRDefault="004304D0" w:rsidP="00DD07BE">
            <w:pPr>
              <w:spacing w:line="240" w:lineRule="auto"/>
              <w:ind w:right="-20"/>
              <w:jc w:val="both"/>
            </w:pPr>
            <w:r w:rsidRPr="00120949">
              <w:rPr>
                <w:rFonts w:hint="eastAsia"/>
              </w:rPr>
              <w:t>姓名或身份证号不符</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r w:rsidRPr="00A514E6">
              <w:t>xBA0052</w:t>
            </w:r>
          </w:p>
        </w:tc>
        <w:tc>
          <w:tcPr>
            <w:tcW w:w="2835" w:type="dxa"/>
            <w:tcBorders>
              <w:top w:val="single" w:sz="4" w:space="0" w:color="000000"/>
              <w:left w:val="single" w:sz="4" w:space="0" w:color="000000"/>
              <w:bottom w:val="single" w:sz="4" w:space="0" w:color="000000"/>
              <w:right w:val="single" w:sz="4" w:space="0" w:color="000000"/>
            </w:tcBorders>
          </w:tcPr>
          <w:p w:rsidR="004304D0" w:rsidRPr="00C315A3" w:rsidRDefault="004304D0" w:rsidP="001A5425">
            <w:pPr>
              <w:spacing w:line="240" w:lineRule="auto"/>
              <w:ind w:right="-20"/>
              <w:jc w:val="both"/>
            </w:pPr>
            <w:r w:rsidRPr="00120949">
              <w:rPr>
                <w:rFonts w:hint="eastAsia"/>
              </w:rPr>
              <w:t>卡信息或银行预留手机号有误</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r w:rsidRPr="00A514E6">
              <w:t>xBA0055</w:t>
            </w:r>
          </w:p>
        </w:tc>
        <w:tc>
          <w:tcPr>
            <w:tcW w:w="2835" w:type="dxa"/>
            <w:tcBorders>
              <w:top w:val="single" w:sz="4" w:space="0" w:color="000000"/>
              <w:left w:val="single" w:sz="4" w:space="0" w:color="000000"/>
              <w:bottom w:val="single" w:sz="4" w:space="0" w:color="000000"/>
              <w:right w:val="single" w:sz="4" w:space="0" w:color="000000"/>
            </w:tcBorders>
          </w:tcPr>
          <w:p w:rsidR="004304D0" w:rsidRPr="00C315A3" w:rsidRDefault="004304D0" w:rsidP="00DD07BE">
            <w:pPr>
              <w:spacing w:line="240" w:lineRule="auto"/>
              <w:ind w:right="-20"/>
              <w:jc w:val="both"/>
            </w:pPr>
            <w:r w:rsidRPr="00120949">
              <w:rPr>
                <w:rFonts w:hint="eastAsia"/>
              </w:rPr>
              <w:t>银行系统异常</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r w:rsidRPr="00A514E6">
              <w:t>xBA0059</w:t>
            </w:r>
          </w:p>
        </w:tc>
        <w:tc>
          <w:tcPr>
            <w:tcW w:w="2835" w:type="dxa"/>
            <w:tcBorders>
              <w:top w:val="single" w:sz="4" w:space="0" w:color="000000"/>
              <w:left w:val="single" w:sz="4" w:space="0" w:color="000000"/>
              <w:bottom w:val="single" w:sz="4" w:space="0" w:color="000000"/>
              <w:right w:val="single" w:sz="4" w:space="0" w:color="000000"/>
            </w:tcBorders>
          </w:tcPr>
          <w:p w:rsidR="004304D0" w:rsidRPr="00C315A3" w:rsidRDefault="004304D0" w:rsidP="00DD07BE">
            <w:pPr>
              <w:spacing w:line="240" w:lineRule="auto"/>
              <w:ind w:right="-20"/>
              <w:jc w:val="both"/>
            </w:pPr>
            <w:r w:rsidRPr="00120949">
              <w:rPr>
                <w:rFonts w:hint="eastAsia"/>
              </w:rPr>
              <w:t>请求过于频繁，请稍后重试</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r w:rsidRPr="00A514E6">
              <w:t>xBA0060</w:t>
            </w:r>
          </w:p>
        </w:tc>
        <w:tc>
          <w:tcPr>
            <w:tcW w:w="2835" w:type="dxa"/>
            <w:tcBorders>
              <w:top w:val="single" w:sz="4" w:space="0" w:color="000000"/>
              <w:left w:val="single" w:sz="4" w:space="0" w:color="000000"/>
              <w:bottom w:val="single" w:sz="4" w:space="0" w:color="000000"/>
              <w:right w:val="single" w:sz="4" w:space="0" w:color="000000"/>
            </w:tcBorders>
          </w:tcPr>
          <w:p w:rsidR="004304D0" w:rsidRPr="00C315A3" w:rsidRDefault="004304D0" w:rsidP="00DD07BE">
            <w:pPr>
              <w:spacing w:line="240" w:lineRule="auto"/>
              <w:ind w:right="-20"/>
              <w:jc w:val="both"/>
            </w:pPr>
            <w:r w:rsidRPr="00120949">
              <w:rPr>
                <w:rFonts w:hint="eastAsia"/>
              </w:rPr>
              <w:t>银行返回超时</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r w:rsidRPr="00A514E6">
              <w:lastRenderedPageBreak/>
              <w:t>xBA0061</w:t>
            </w:r>
          </w:p>
        </w:tc>
        <w:tc>
          <w:tcPr>
            <w:tcW w:w="2835" w:type="dxa"/>
            <w:tcBorders>
              <w:top w:val="single" w:sz="4" w:space="0" w:color="000000"/>
              <w:left w:val="single" w:sz="4" w:space="0" w:color="000000"/>
              <w:bottom w:val="single" w:sz="4" w:space="0" w:color="000000"/>
              <w:right w:val="single" w:sz="4" w:space="0" w:color="000000"/>
            </w:tcBorders>
          </w:tcPr>
          <w:p w:rsidR="004304D0" w:rsidRPr="00C315A3" w:rsidRDefault="004304D0" w:rsidP="00DD07BE">
            <w:pPr>
              <w:spacing w:line="240" w:lineRule="auto"/>
              <w:ind w:right="-20"/>
              <w:jc w:val="both"/>
            </w:pPr>
            <w:r w:rsidRPr="00120949">
              <w:rPr>
                <w:rFonts w:hint="eastAsia"/>
              </w:rPr>
              <w:t>姓名不符</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r w:rsidRPr="00A514E6">
              <w:t>xBA0062</w:t>
            </w:r>
          </w:p>
        </w:tc>
        <w:tc>
          <w:tcPr>
            <w:tcW w:w="2835" w:type="dxa"/>
            <w:tcBorders>
              <w:top w:val="single" w:sz="4" w:space="0" w:color="000000"/>
              <w:left w:val="single" w:sz="4" w:space="0" w:color="000000"/>
              <w:bottom w:val="single" w:sz="4" w:space="0" w:color="000000"/>
              <w:right w:val="single" w:sz="4" w:space="0" w:color="000000"/>
            </w:tcBorders>
          </w:tcPr>
          <w:p w:rsidR="004304D0" w:rsidRPr="00C315A3" w:rsidRDefault="004304D0" w:rsidP="00DD07BE">
            <w:pPr>
              <w:spacing w:line="240" w:lineRule="auto"/>
              <w:ind w:right="-20"/>
              <w:jc w:val="both"/>
            </w:pPr>
            <w:r w:rsidRPr="00120949">
              <w:rPr>
                <w:rFonts w:hint="eastAsia"/>
              </w:rPr>
              <w:t>身份证号不符</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r w:rsidRPr="00A514E6">
              <w:t>xBA0063</w:t>
            </w:r>
          </w:p>
        </w:tc>
        <w:tc>
          <w:tcPr>
            <w:tcW w:w="2835" w:type="dxa"/>
            <w:tcBorders>
              <w:top w:val="single" w:sz="4" w:space="0" w:color="000000"/>
              <w:left w:val="single" w:sz="4" w:space="0" w:color="000000"/>
              <w:bottom w:val="single" w:sz="4" w:space="0" w:color="000000"/>
              <w:right w:val="single" w:sz="4" w:space="0" w:color="000000"/>
            </w:tcBorders>
          </w:tcPr>
          <w:p w:rsidR="004304D0" w:rsidRPr="00C315A3" w:rsidRDefault="004304D0" w:rsidP="00DD07BE">
            <w:pPr>
              <w:spacing w:line="240" w:lineRule="auto"/>
              <w:ind w:right="-20"/>
              <w:jc w:val="both"/>
            </w:pPr>
            <w:r w:rsidRPr="00120949">
              <w:rPr>
                <w:rFonts w:hint="eastAsia"/>
              </w:rPr>
              <w:t>手机号不符</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r w:rsidRPr="00A514E6">
              <w:t>xBA0064</w:t>
            </w:r>
          </w:p>
        </w:tc>
        <w:tc>
          <w:tcPr>
            <w:tcW w:w="2835" w:type="dxa"/>
            <w:tcBorders>
              <w:top w:val="single" w:sz="4" w:space="0" w:color="000000"/>
              <w:left w:val="single" w:sz="4" w:space="0" w:color="000000"/>
              <w:bottom w:val="single" w:sz="4" w:space="0" w:color="000000"/>
              <w:right w:val="single" w:sz="4" w:space="0" w:color="000000"/>
            </w:tcBorders>
          </w:tcPr>
          <w:p w:rsidR="004304D0" w:rsidRPr="00C315A3" w:rsidRDefault="004304D0" w:rsidP="001A5425">
            <w:pPr>
              <w:spacing w:line="240" w:lineRule="auto"/>
              <w:ind w:right="-20"/>
              <w:jc w:val="both"/>
            </w:pPr>
            <w:r w:rsidRPr="00120949">
              <w:rPr>
                <w:rFonts w:hint="eastAsia"/>
              </w:rPr>
              <w:t>身份证号必须为</w:t>
            </w:r>
            <w:r w:rsidRPr="00120949">
              <w:rPr>
                <w:rFonts w:hint="eastAsia"/>
              </w:rPr>
              <w:t>18</w:t>
            </w:r>
            <w:r w:rsidRPr="00120949">
              <w:rPr>
                <w:rFonts w:hint="eastAsia"/>
              </w:rPr>
              <w:t>位</w:t>
            </w:r>
            <w:r w:rsidRPr="00120949">
              <w:rPr>
                <w:rFonts w:hint="eastAsia"/>
              </w:rPr>
              <w:t xml:space="preserve">        </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r w:rsidRPr="00A514E6">
              <w:t>xBA9998</w:t>
            </w:r>
          </w:p>
        </w:tc>
        <w:tc>
          <w:tcPr>
            <w:tcW w:w="2835" w:type="dxa"/>
            <w:tcBorders>
              <w:top w:val="single" w:sz="4" w:space="0" w:color="000000"/>
              <w:left w:val="single" w:sz="4" w:space="0" w:color="000000"/>
              <w:bottom w:val="single" w:sz="4" w:space="0" w:color="000000"/>
              <w:right w:val="single" w:sz="4" w:space="0" w:color="000000"/>
            </w:tcBorders>
          </w:tcPr>
          <w:p w:rsidR="004304D0" w:rsidRPr="00C315A3" w:rsidRDefault="004304D0" w:rsidP="001A5425">
            <w:pPr>
              <w:spacing w:line="240" w:lineRule="auto"/>
              <w:ind w:right="-20"/>
              <w:jc w:val="both"/>
            </w:pPr>
            <w:r w:rsidRPr="00120949">
              <w:rPr>
                <w:rFonts w:hint="eastAsia"/>
              </w:rPr>
              <w:t>认证失败</w:t>
            </w:r>
            <w:r w:rsidRPr="00120949">
              <w:rPr>
                <w:rFonts w:hint="eastAsia"/>
              </w:rPr>
              <w:t xml:space="preserve">                  </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c>
          <w:tcPr>
            <w:tcW w:w="1585" w:type="dxa"/>
            <w:tcBorders>
              <w:top w:val="single" w:sz="4" w:space="0" w:color="000000"/>
              <w:left w:val="single" w:sz="4" w:space="0" w:color="000000"/>
              <w:bottom w:val="single" w:sz="4" w:space="0" w:color="000000"/>
              <w:right w:val="single" w:sz="4" w:space="0" w:color="000000"/>
            </w:tcBorders>
          </w:tcPr>
          <w:p w:rsidR="004304D0" w:rsidRPr="00A514E6" w:rsidRDefault="004304D0" w:rsidP="001A5425">
            <w:pPr>
              <w:spacing w:line="240" w:lineRule="auto"/>
              <w:ind w:right="-20"/>
              <w:jc w:val="both"/>
            </w:pPr>
            <w:r w:rsidRPr="00DD07BE">
              <w:t>xBA9999</w:t>
            </w:r>
          </w:p>
        </w:tc>
        <w:tc>
          <w:tcPr>
            <w:tcW w:w="2835" w:type="dxa"/>
            <w:tcBorders>
              <w:top w:val="single" w:sz="4" w:space="0" w:color="000000"/>
              <w:left w:val="single" w:sz="4" w:space="0" w:color="000000"/>
              <w:bottom w:val="single" w:sz="4" w:space="0" w:color="000000"/>
              <w:right w:val="single" w:sz="4" w:space="0" w:color="000000"/>
            </w:tcBorders>
          </w:tcPr>
          <w:p w:rsidR="004304D0" w:rsidRPr="00C315A3" w:rsidRDefault="004304D0" w:rsidP="001A5425">
            <w:pPr>
              <w:spacing w:line="240" w:lineRule="auto"/>
              <w:ind w:right="-20"/>
              <w:jc w:val="both"/>
            </w:pPr>
            <w:r w:rsidRPr="00120949">
              <w:rPr>
                <w:rFonts w:hint="eastAsia"/>
              </w:rPr>
              <w:t>鉴权失败</w:t>
            </w:r>
            <w:r w:rsidRPr="00120949">
              <w:rPr>
                <w:rFonts w:hint="eastAsia"/>
              </w:rPr>
              <w:t xml:space="preserve">                  </w:t>
            </w:r>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pPr>
          </w:p>
        </w:tc>
      </w:tr>
      <w:tr w:rsidR="004304D0" w:rsidRPr="00270E48" w:rsidTr="00462DC6">
        <w:trPr>
          <w:ins w:id="213" w:author="s00150434" w:date="2015-11-04T09:08:00Z"/>
        </w:trPr>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DD07BE" w:rsidRDefault="004304D0" w:rsidP="001A5425">
            <w:pPr>
              <w:spacing w:line="240" w:lineRule="auto"/>
              <w:ind w:right="-20"/>
              <w:jc w:val="both"/>
              <w:rPr>
                <w:ins w:id="214" w:author="s00150434" w:date="2015-11-04T09:08:00Z"/>
              </w:rPr>
            </w:pPr>
            <w:ins w:id="215" w:author="s00150434" w:date="2015-11-04T09:09:00Z">
              <w:r w:rsidRPr="00462DC6">
                <w:rPr>
                  <w:rFonts w:hint="eastAsia"/>
                </w:rPr>
                <w:t>x</w:t>
              </w:r>
            </w:ins>
            <w:ins w:id="216" w:author="s00150434" w:date="2015-11-04T09:08:00Z">
              <w:r w:rsidRPr="00462DC6">
                <w:rPr>
                  <w:rFonts w:hint="eastAsia"/>
                </w:rPr>
                <w:t>BA1001</w:t>
              </w:r>
            </w:ins>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120949" w:rsidRDefault="004304D0" w:rsidP="001A5425">
            <w:pPr>
              <w:spacing w:line="240" w:lineRule="auto"/>
              <w:ind w:right="-20"/>
              <w:jc w:val="both"/>
              <w:rPr>
                <w:ins w:id="217" w:author="s00150434" w:date="2015-11-04T09:08:00Z"/>
              </w:rPr>
            </w:pPr>
            <w:ins w:id="218" w:author="s00150434" w:date="2015-11-04T09:08:00Z">
              <w:r w:rsidRPr="00604D44">
                <w:rPr>
                  <w:rFonts w:hint="eastAsia"/>
                </w:rPr>
                <w:t>订单不存在或状态有误</w:t>
              </w:r>
            </w:ins>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rPr>
                <w:ins w:id="219" w:author="s00150434" w:date="2015-11-04T09:08:00Z"/>
              </w:rPr>
            </w:pPr>
          </w:p>
        </w:tc>
      </w:tr>
      <w:tr w:rsidR="004304D0" w:rsidRPr="00270E48" w:rsidTr="00462DC6">
        <w:trPr>
          <w:ins w:id="220" w:author="s00150434" w:date="2015-11-04T09:08:00Z"/>
        </w:trPr>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DD07BE" w:rsidRDefault="004304D0" w:rsidP="001A5425">
            <w:pPr>
              <w:spacing w:line="240" w:lineRule="auto"/>
              <w:ind w:right="-20"/>
              <w:jc w:val="both"/>
              <w:rPr>
                <w:ins w:id="221" w:author="s00150434" w:date="2015-11-04T09:08:00Z"/>
              </w:rPr>
            </w:pPr>
            <w:ins w:id="222" w:author="s00150434" w:date="2015-11-04T09:09:00Z">
              <w:r w:rsidRPr="00462DC6">
                <w:rPr>
                  <w:rFonts w:hint="eastAsia"/>
                </w:rPr>
                <w:t>x</w:t>
              </w:r>
            </w:ins>
            <w:ins w:id="223" w:author="s00150434" w:date="2015-11-04T09:08:00Z">
              <w:r w:rsidRPr="00462DC6">
                <w:rPr>
                  <w:rFonts w:hint="eastAsia"/>
                </w:rPr>
                <w:t>BA1002</w:t>
              </w:r>
            </w:ins>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120949" w:rsidRDefault="004304D0" w:rsidP="001A5425">
            <w:pPr>
              <w:spacing w:line="240" w:lineRule="auto"/>
              <w:ind w:right="-20"/>
              <w:jc w:val="both"/>
              <w:rPr>
                <w:ins w:id="224" w:author="s00150434" w:date="2015-11-04T09:08:00Z"/>
              </w:rPr>
            </w:pPr>
            <w:ins w:id="225" w:author="s00150434" w:date="2015-11-04T09:08:00Z">
              <w:r w:rsidRPr="00604D44">
                <w:rPr>
                  <w:rFonts w:hint="eastAsia"/>
                </w:rPr>
                <w:t>短信验证码发送失败</w:t>
              </w:r>
            </w:ins>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rPr>
                <w:ins w:id="226" w:author="s00150434" w:date="2015-11-04T09:08:00Z"/>
              </w:rPr>
            </w:pPr>
          </w:p>
        </w:tc>
      </w:tr>
      <w:tr w:rsidR="004304D0" w:rsidRPr="00270E48" w:rsidTr="00462DC6">
        <w:trPr>
          <w:ins w:id="227" w:author="s00150434" w:date="2015-11-04T09:08:00Z"/>
        </w:trPr>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DD07BE" w:rsidRDefault="004304D0" w:rsidP="001A5425">
            <w:pPr>
              <w:spacing w:line="240" w:lineRule="auto"/>
              <w:ind w:right="-20"/>
              <w:jc w:val="both"/>
              <w:rPr>
                <w:ins w:id="228" w:author="s00150434" w:date="2015-11-04T09:08:00Z"/>
              </w:rPr>
            </w:pPr>
            <w:ins w:id="229" w:author="s00150434" w:date="2015-11-04T09:09:00Z">
              <w:r w:rsidRPr="00462DC6">
                <w:rPr>
                  <w:rFonts w:hint="eastAsia"/>
                </w:rPr>
                <w:t>x</w:t>
              </w:r>
            </w:ins>
            <w:ins w:id="230" w:author="s00150434" w:date="2015-11-04T09:08:00Z">
              <w:r w:rsidRPr="00462DC6">
                <w:rPr>
                  <w:rFonts w:hint="eastAsia"/>
                </w:rPr>
                <w:t>BA1003</w:t>
              </w:r>
            </w:ins>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120949" w:rsidRDefault="004304D0" w:rsidP="001A5425">
            <w:pPr>
              <w:spacing w:line="240" w:lineRule="auto"/>
              <w:ind w:right="-20"/>
              <w:jc w:val="both"/>
              <w:rPr>
                <w:ins w:id="231" w:author="s00150434" w:date="2015-11-04T09:08:00Z"/>
              </w:rPr>
            </w:pPr>
            <w:ins w:id="232" w:author="s00150434" w:date="2015-11-04T09:08:00Z">
              <w:r w:rsidRPr="00604D44">
                <w:rPr>
                  <w:rFonts w:hint="eastAsia"/>
                </w:rPr>
                <w:t>短信验证码已失效</w:t>
              </w:r>
            </w:ins>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rPr>
                <w:ins w:id="233" w:author="s00150434" w:date="2015-11-04T09:08:00Z"/>
              </w:rPr>
            </w:pPr>
          </w:p>
        </w:tc>
      </w:tr>
      <w:tr w:rsidR="004304D0" w:rsidRPr="00270E48" w:rsidTr="00462DC6">
        <w:trPr>
          <w:ins w:id="234" w:author="s00150434" w:date="2015-11-04T09:08:00Z"/>
        </w:trPr>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DD07BE" w:rsidRDefault="004304D0" w:rsidP="001A5425">
            <w:pPr>
              <w:spacing w:line="240" w:lineRule="auto"/>
              <w:ind w:right="-20"/>
              <w:jc w:val="both"/>
              <w:rPr>
                <w:ins w:id="235" w:author="s00150434" w:date="2015-11-04T09:08:00Z"/>
              </w:rPr>
            </w:pPr>
            <w:ins w:id="236" w:author="s00150434" w:date="2015-11-04T09:09:00Z">
              <w:r w:rsidRPr="00462DC6">
                <w:rPr>
                  <w:rFonts w:hint="eastAsia"/>
                </w:rPr>
                <w:t>x</w:t>
              </w:r>
            </w:ins>
            <w:ins w:id="237" w:author="s00150434" w:date="2015-11-04T09:08:00Z">
              <w:r w:rsidRPr="00462DC6">
                <w:rPr>
                  <w:rFonts w:hint="eastAsia"/>
                </w:rPr>
                <w:t>BA1004</w:t>
              </w:r>
            </w:ins>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120949" w:rsidRDefault="004304D0" w:rsidP="001A5425">
            <w:pPr>
              <w:spacing w:line="240" w:lineRule="auto"/>
              <w:ind w:right="-20"/>
              <w:jc w:val="both"/>
              <w:rPr>
                <w:ins w:id="238" w:author="s00150434" w:date="2015-11-04T09:08:00Z"/>
              </w:rPr>
            </w:pPr>
            <w:ins w:id="239" w:author="s00150434" w:date="2015-11-04T09:08:00Z">
              <w:r w:rsidRPr="00604D44">
                <w:rPr>
                  <w:rFonts w:hint="eastAsia"/>
                </w:rPr>
                <w:t>短信验证码不正确</w:t>
              </w:r>
            </w:ins>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rPr>
                <w:ins w:id="240" w:author="s00150434" w:date="2015-11-04T09:08:00Z"/>
              </w:rPr>
            </w:pPr>
          </w:p>
        </w:tc>
      </w:tr>
      <w:tr w:rsidR="004304D0" w:rsidRPr="00270E48" w:rsidTr="00462DC6">
        <w:trPr>
          <w:ins w:id="241" w:author="s00150434" w:date="2015-11-04T09:08:00Z"/>
        </w:trPr>
        <w:tc>
          <w:tcPr>
            <w:tcW w:w="1585" w:type="dxa"/>
            <w:tcBorders>
              <w:top w:val="single" w:sz="4" w:space="0" w:color="000000"/>
              <w:left w:val="single" w:sz="4" w:space="0" w:color="000000"/>
              <w:bottom w:val="single" w:sz="4" w:space="0" w:color="000000"/>
              <w:right w:val="single" w:sz="4" w:space="0" w:color="000000"/>
            </w:tcBorders>
            <w:vAlign w:val="bottom"/>
          </w:tcPr>
          <w:p w:rsidR="004304D0" w:rsidRPr="00DD07BE" w:rsidRDefault="004304D0" w:rsidP="001A5425">
            <w:pPr>
              <w:spacing w:line="240" w:lineRule="auto"/>
              <w:ind w:right="-20"/>
              <w:jc w:val="both"/>
              <w:rPr>
                <w:ins w:id="242" w:author="s00150434" w:date="2015-11-04T09:08:00Z"/>
              </w:rPr>
            </w:pPr>
            <w:ins w:id="243" w:author="s00150434" w:date="2015-11-04T09:09:00Z">
              <w:r w:rsidRPr="00462DC6">
                <w:rPr>
                  <w:rFonts w:hint="eastAsia"/>
                </w:rPr>
                <w:t>x</w:t>
              </w:r>
            </w:ins>
            <w:ins w:id="244" w:author="s00150434" w:date="2015-11-04T09:08:00Z">
              <w:r w:rsidRPr="00462DC6">
                <w:rPr>
                  <w:rFonts w:hint="eastAsia"/>
                </w:rPr>
                <w:t>BA1005</w:t>
              </w:r>
            </w:ins>
          </w:p>
        </w:tc>
        <w:tc>
          <w:tcPr>
            <w:tcW w:w="2835" w:type="dxa"/>
            <w:tcBorders>
              <w:top w:val="single" w:sz="4" w:space="0" w:color="000000"/>
              <w:left w:val="single" w:sz="4" w:space="0" w:color="000000"/>
              <w:bottom w:val="single" w:sz="4" w:space="0" w:color="000000"/>
              <w:right w:val="single" w:sz="4" w:space="0" w:color="000000"/>
            </w:tcBorders>
            <w:vAlign w:val="bottom"/>
          </w:tcPr>
          <w:p w:rsidR="004304D0" w:rsidRPr="00120949" w:rsidRDefault="004304D0" w:rsidP="001A5425">
            <w:pPr>
              <w:spacing w:line="240" w:lineRule="auto"/>
              <w:ind w:right="-20"/>
              <w:jc w:val="both"/>
              <w:rPr>
                <w:ins w:id="245" w:author="s00150434" w:date="2015-11-04T09:08:00Z"/>
              </w:rPr>
            </w:pPr>
            <w:ins w:id="246" w:author="s00150434" w:date="2015-11-04T09:08:00Z">
              <w:r w:rsidRPr="00604D44">
                <w:rPr>
                  <w:rFonts w:hint="eastAsia"/>
                </w:rPr>
                <w:t>短信请求过于频繁，请稍后重试</w:t>
              </w:r>
            </w:ins>
          </w:p>
        </w:tc>
        <w:tc>
          <w:tcPr>
            <w:tcW w:w="3402" w:type="dxa"/>
            <w:tcBorders>
              <w:top w:val="single" w:sz="4" w:space="0" w:color="000000"/>
              <w:left w:val="single" w:sz="4" w:space="0" w:color="000000"/>
              <w:bottom w:val="single" w:sz="4" w:space="0" w:color="000000"/>
              <w:right w:val="single" w:sz="4" w:space="0" w:color="000000"/>
            </w:tcBorders>
          </w:tcPr>
          <w:p w:rsidR="004304D0" w:rsidRDefault="004304D0" w:rsidP="001A5425">
            <w:pPr>
              <w:spacing w:line="240" w:lineRule="auto"/>
              <w:ind w:right="-20"/>
              <w:jc w:val="both"/>
              <w:rPr>
                <w:ins w:id="247" w:author="s00150434" w:date="2015-11-04T09:08:00Z"/>
              </w:rPr>
            </w:pPr>
          </w:p>
        </w:tc>
      </w:tr>
    </w:tbl>
    <w:p w:rsidR="007A0CC0" w:rsidRDefault="007A0CC0" w:rsidP="00EB2029">
      <w:pPr>
        <w:ind w:firstLineChars="150" w:firstLine="315"/>
      </w:pPr>
    </w:p>
    <w:p w:rsidR="007A0CC0" w:rsidRDefault="007A0CC0" w:rsidP="00EB2029">
      <w:pPr>
        <w:ind w:firstLineChars="150" w:firstLine="315"/>
      </w:pPr>
    </w:p>
    <w:p w:rsidR="007A0CC0" w:rsidRDefault="007A0CC0" w:rsidP="00EB2029">
      <w:pPr>
        <w:ind w:firstLineChars="150" w:firstLine="315"/>
      </w:pPr>
    </w:p>
    <w:p w:rsidR="00EB2029" w:rsidRDefault="00A153FB" w:rsidP="00EB2029">
      <w:pPr>
        <w:ind w:firstLineChars="150" w:firstLine="315"/>
      </w:pPr>
      <w:r>
        <w:rPr>
          <w:rFonts w:hint="eastAsia"/>
        </w:rPr>
        <w:t>注意：单卡日累积支付限额、单卡单笔支付限额、单卡单月累积支付限额、单卡单日累积支付次数上限、单卡单月累积支付次数上限，以及卡可以绑定的支付身份标识数，由易宝支付运营人员根据商务协议在运营后台进行配置。</w:t>
      </w:r>
    </w:p>
    <w:p w:rsidR="00B628B2" w:rsidRDefault="00B628B2">
      <w:pPr>
        <w:spacing w:line="240" w:lineRule="auto"/>
      </w:pPr>
    </w:p>
    <w:p w:rsidR="003E090D" w:rsidRDefault="003E090D">
      <w:pPr>
        <w:spacing w:line="240" w:lineRule="auto"/>
      </w:pPr>
    </w:p>
    <w:p w:rsidR="003E090D" w:rsidRDefault="003E090D" w:rsidP="003E090D">
      <w:pPr>
        <w:pStyle w:val="3"/>
      </w:pPr>
      <w:r>
        <w:rPr>
          <w:rFonts w:hint="eastAsia"/>
        </w:rPr>
        <w:t>银联错误码转换表</w:t>
      </w:r>
    </w:p>
    <w:p w:rsidR="003E090D" w:rsidRDefault="003E090D">
      <w:pPr>
        <w:spacing w:line="240" w:lineRule="auto"/>
      </w:pPr>
    </w:p>
    <w:tbl>
      <w:tblPr>
        <w:tblW w:w="8343" w:type="dxa"/>
        <w:jc w:val="center"/>
        <w:tblCellMar>
          <w:left w:w="0" w:type="dxa"/>
          <w:right w:w="0" w:type="dxa"/>
        </w:tblCellMar>
        <w:tblLook w:val="04A0"/>
      </w:tblPr>
      <w:tblGrid>
        <w:gridCol w:w="767"/>
        <w:gridCol w:w="4636"/>
        <w:gridCol w:w="850"/>
        <w:gridCol w:w="2090"/>
      </w:tblGrid>
      <w:tr w:rsidR="003E090D" w:rsidRPr="00183C65" w:rsidTr="003E090D">
        <w:trPr>
          <w:cantSplit/>
          <w:trHeight w:val="468"/>
          <w:tblHeader/>
          <w:jc w:val="center"/>
        </w:trPr>
        <w:tc>
          <w:tcPr>
            <w:tcW w:w="767" w:type="dxa"/>
            <w:vMerge w:val="restart"/>
            <w:tcBorders>
              <w:top w:val="single" w:sz="8" w:space="0" w:color="auto"/>
              <w:left w:val="single" w:sz="8" w:space="0" w:color="auto"/>
              <w:bottom w:val="single" w:sz="8" w:space="0" w:color="000000"/>
              <w:right w:val="single" w:sz="8" w:space="0" w:color="auto"/>
            </w:tcBorders>
            <w:shd w:val="clear" w:color="auto" w:fill="7F7F7F"/>
            <w:tcMar>
              <w:top w:w="0" w:type="dxa"/>
              <w:left w:w="108" w:type="dxa"/>
              <w:bottom w:w="0" w:type="dxa"/>
              <w:right w:w="108" w:type="dxa"/>
            </w:tcMar>
            <w:vAlign w:val="center"/>
            <w:hideMark/>
          </w:tcPr>
          <w:p w:rsidR="003E090D" w:rsidRPr="00183C65" w:rsidRDefault="00CC3D6F" w:rsidP="003E090D">
            <w:pPr>
              <w:widowControl/>
              <w:jc w:val="center"/>
              <w:rPr>
                <w:rFonts w:ascii="宋体" w:hAnsi="宋体"/>
                <w:sz w:val="18"/>
                <w:szCs w:val="18"/>
              </w:rPr>
            </w:pPr>
            <w:r>
              <w:rPr>
                <w:rFonts w:ascii="宋体" w:hAnsi="宋体" w:hint="eastAsia"/>
                <w:sz w:val="18"/>
                <w:szCs w:val="18"/>
              </w:rPr>
              <w:t>结果码</w:t>
            </w:r>
          </w:p>
        </w:tc>
        <w:tc>
          <w:tcPr>
            <w:tcW w:w="4636" w:type="dxa"/>
            <w:vMerge w:val="restart"/>
            <w:tcBorders>
              <w:top w:val="single" w:sz="8" w:space="0" w:color="auto"/>
              <w:left w:val="nil"/>
              <w:right w:val="nil"/>
            </w:tcBorders>
            <w:shd w:val="clear" w:color="auto" w:fill="7F7F7F"/>
            <w:vAlign w:val="center"/>
          </w:tcPr>
          <w:p w:rsidR="003E090D" w:rsidRPr="00183C65" w:rsidRDefault="00CC3D6F" w:rsidP="003E090D">
            <w:pPr>
              <w:widowControl/>
              <w:jc w:val="center"/>
              <w:rPr>
                <w:rFonts w:ascii="宋体" w:hAnsi="宋体"/>
                <w:sz w:val="18"/>
                <w:szCs w:val="18"/>
              </w:rPr>
            </w:pPr>
            <w:r>
              <w:rPr>
                <w:rFonts w:ascii="宋体" w:hAnsi="宋体" w:hint="eastAsia"/>
                <w:sz w:val="18"/>
                <w:szCs w:val="18"/>
              </w:rPr>
              <w:t>描述</w:t>
            </w:r>
          </w:p>
        </w:tc>
        <w:tc>
          <w:tcPr>
            <w:tcW w:w="850" w:type="dxa"/>
            <w:vMerge w:val="restart"/>
            <w:tcBorders>
              <w:top w:val="single" w:sz="8" w:space="0" w:color="auto"/>
              <w:left w:val="single" w:sz="8" w:space="0" w:color="auto"/>
              <w:right w:val="single" w:sz="8" w:space="0" w:color="auto"/>
            </w:tcBorders>
            <w:shd w:val="clear" w:color="auto" w:fill="7F7F7F"/>
            <w:vAlign w:val="center"/>
          </w:tcPr>
          <w:p w:rsidR="003E090D" w:rsidRPr="00183C65" w:rsidRDefault="003E090D" w:rsidP="003E090D">
            <w:pPr>
              <w:widowControl/>
              <w:jc w:val="center"/>
              <w:rPr>
                <w:rFonts w:ascii="宋体" w:hAnsi="宋体"/>
                <w:sz w:val="18"/>
                <w:szCs w:val="18"/>
              </w:rPr>
            </w:pPr>
            <w:r w:rsidRPr="00183C65">
              <w:rPr>
                <w:rFonts w:ascii="宋体" w:hAnsi="宋体" w:hint="eastAsia"/>
                <w:sz w:val="18"/>
                <w:szCs w:val="18"/>
              </w:rPr>
              <w:t>终端操作</w:t>
            </w:r>
          </w:p>
        </w:tc>
        <w:tc>
          <w:tcPr>
            <w:tcW w:w="2090" w:type="dxa"/>
            <w:vMerge w:val="restart"/>
            <w:tcBorders>
              <w:top w:val="single" w:sz="8" w:space="0" w:color="auto"/>
              <w:left w:val="nil"/>
              <w:bottom w:val="single" w:sz="8" w:space="0" w:color="000000"/>
              <w:right w:val="single" w:sz="8" w:space="0" w:color="auto"/>
            </w:tcBorders>
            <w:shd w:val="clear" w:color="auto" w:fill="7F7F7F"/>
            <w:tcMar>
              <w:top w:w="0" w:type="dxa"/>
              <w:left w:w="108" w:type="dxa"/>
              <w:bottom w:w="0" w:type="dxa"/>
              <w:right w:w="108" w:type="dxa"/>
            </w:tcMar>
            <w:vAlign w:val="center"/>
            <w:hideMark/>
          </w:tcPr>
          <w:p w:rsidR="003E090D" w:rsidRPr="00183C65" w:rsidRDefault="003E090D" w:rsidP="003E090D">
            <w:pPr>
              <w:widowControl/>
              <w:jc w:val="center"/>
              <w:rPr>
                <w:rFonts w:ascii="宋体" w:hAnsi="宋体"/>
                <w:sz w:val="18"/>
                <w:szCs w:val="18"/>
              </w:rPr>
            </w:pPr>
            <w:r>
              <w:rPr>
                <w:rFonts w:ascii="宋体" w:hAnsi="宋体" w:hint="eastAsia"/>
                <w:sz w:val="18"/>
                <w:szCs w:val="18"/>
              </w:rPr>
              <w:t>华为内部错误码</w:t>
            </w:r>
          </w:p>
        </w:tc>
      </w:tr>
      <w:tr w:rsidR="003E090D" w:rsidRPr="00183C65" w:rsidTr="003E090D">
        <w:trPr>
          <w:cantSplit/>
          <w:trHeight w:val="468"/>
          <w:tblHeader/>
          <w:jc w:val="center"/>
        </w:trPr>
        <w:tc>
          <w:tcPr>
            <w:tcW w:w="767" w:type="dxa"/>
            <w:vMerge/>
            <w:tcBorders>
              <w:top w:val="single" w:sz="8" w:space="0" w:color="auto"/>
              <w:left w:val="single" w:sz="8" w:space="0" w:color="auto"/>
              <w:bottom w:val="single" w:sz="8" w:space="0" w:color="000000"/>
              <w:right w:val="single" w:sz="8" w:space="0" w:color="auto"/>
            </w:tcBorders>
            <w:shd w:val="clear" w:color="auto" w:fill="7F7F7F"/>
            <w:vAlign w:val="center"/>
            <w:hideMark/>
          </w:tcPr>
          <w:p w:rsidR="003E090D" w:rsidRPr="00183C65" w:rsidRDefault="003E090D" w:rsidP="003E090D">
            <w:pPr>
              <w:widowControl/>
              <w:rPr>
                <w:rFonts w:ascii="宋体" w:hAnsi="宋体"/>
                <w:sz w:val="18"/>
                <w:szCs w:val="18"/>
              </w:rPr>
            </w:pPr>
          </w:p>
        </w:tc>
        <w:tc>
          <w:tcPr>
            <w:tcW w:w="4636" w:type="dxa"/>
            <w:vMerge/>
            <w:tcBorders>
              <w:left w:val="nil"/>
              <w:bottom w:val="single" w:sz="8" w:space="0" w:color="auto"/>
              <w:right w:val="nil"/>
            </w:tcBorders>
            <w:shd w:val="clear" w:color="auto" w:fill="7F7F7F"/>
            <w:vAlign w:val="center"/>
          </w:tcPr>
          <w:p w:rsidR="003E090D" w:rsidRPr="00183C65" w:rsidRDefault="003E090D" w:rsidP="003E090D">
            <w:pPr>
              <w:widowControl/>
              <w:rPr>
                <w:rFonts w:ascii="宋体" w:hAnsi="宋体"/>
                <w:sz w:val="18"/>
                <w:szCs w:val="18"/>
              </w:rPr>
            </w:pPr>
          </w:p>
        </w:tc>
        <w:tc>
          <w:tcPr>
            <w:tcW w:w="850" w:type="dxa"/>
            <w:vMerge/>
            <w:tcBorders>
              <w:left w:val="single" w:sz="8" w:space="0" w:color="auto"/>
              <w:bottom w:val="single" w:sz="8" w:space="0" w:color="000000"/>
              <w:right w:val="single" w:sz="8" w:space="0" w:color="auto"/>
            </w:tcBorders>
            <w:shd w:val="clear" w:color="auto" w:fill="7F7F7F"/>
            <w:vAlign w:val="center"/>
          </w:tcPr>
          <w:p w:rsidR="003E090D" w:rsidRPr="00183C65" w:rsidRDefault="003E090D" w:rsidP="003E090D">
            <w:pPr>
              <w:widowControl/>
              <w:rPr>
                <w:rFonts w:ascii="宋体" w:hAnsi="宋体"/>
                <w:sz w:val="18"/>
                <w:szCs w:val="18"/>
              </w:rPr>
            </w:pPr>
          </w:p>
        </w:tc>
        <w:tc>
          <w:tcPr>
            <w:tcW w:w="2090" w:type="dxa"/>
            <w:vMerge/>
            <w:tcBorders>
              <w:top w:val="single" w:sz="8" w:space="0" w:color="auto"/>
              <w:left w:val="nil"/>
              <w:bottom w:val="single" w:sz="8" w:space="0" w:color="000000"/>
              <w:right w:val="single" w:sz="8" w:space="0" w:color="auto"/>
            </w:tcBorders>
            <w:shd w:val="clear" w:color="auto" w:fill="7F7F7F"/>
            <w:vAlign w:val="center"/>
            <w:hideMark/>
          </w:tcPr>
          <w:p w:rsidR="003E090D" w:rsidRPr="00183C65" w:rsidRDefault="003E090D" w:rsidP="003E090D">
            <w:pPr>
              <w:widowControl/>
              <w:rPr>
                <w:rFonts w:ascii="宋体" w:hAnsi="宋体"/>
                <w:sz w:val="18"/>
                <w:szCs w:val="18"/>
              </w:rPr>
            </w:pPr>
          </w:p>
        </w:tc>
      </w:tr>
      <w:tr w:rsidR="003E090D" w:rsidRPr="00183C65" w:rsidTr="003E090D">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E090D" w:rsidRPr="007F4886" w:rsidRDefault="003E090D" w:rsidP="003E090D">
            <w:pPr>
              <w:jc w:val="center"/>
              <w:rPr>
                <w:rFonts w:ascii="宋体" w:hAnsi="宋体"/>
              </w:rPr>
            </w:pPr>
            <w:r>
              <w:rPr>
                <w:rFonts w:ascii="宋体" w:hAnsi="宋体"/>
              </w:rPr>
              <w:t>0</w:t>
            </w:r>
            <w:r>
              <w:rPr>
                <w:rFonts w:ascii="宋体" w:hAnsi="宋体" w:hint="eastAsia"/>
              </w:rPr>
              <w:t>0</w:t>
            </w:r>
          </w:p>
        </w:tc>
        <w:tc>
          <w:tcPr>
            <w:tcW w:w="4636" w:type="dxa"/>
            <w:tcBorders>
              <w:top w:val="single" w:sz="8" w:space="0" w:color="auto"/>
              <w:left w:val="nil"/>
              <w:bottom w:val="single" w:sz="8" w:space="0" w:color="auto"/>
              <w:right w:val="nil"/>
            </w:tcBorders>
            <w:vAlign w:val="center"/>
          </w:tcPr>
          <w:p w:rsidR="003E090D" w:rsidRPr="00C00495" w:rsidRDefault="003E090D" w:rsidP="003E090D">
            <w:pPr>
              <w:rPr>
                <w:sz w:val="18"/>
                <w:szCs w:val="18"/>
              </w:rPr>
            </w:pPr>
            <w:r w:rsidRPr="00C00495">
              <w:rPr>
                <w:rFonts w:hint="eastAsia"/>
                <w:sz w:val="18"/>
                <w:szCs w:val="18"/>
              </w:rPr>
              <w:t>操作成功</w:t>
            </w:r>
          </w:p>
        </w:tc>
        <w:tc>
          <w:tcPr>
            <w:tcW w:w="850" w:type="dxa"/>
            <w:tcBorders>
              <w:top w:val="nil"/>
              <w:left w:val="single" w:sz="8" w:space="0" w:color="auto"/>
              <w:bottom w:val="single" w:sz="8" w:space="0" w:color="auto"/>
              <w:right w:val="single" w:sz="8" w:space="0" w:color="auto"/>
            </w:tcBorders>
            <w:vAlign w:val="center"/>
          </w:tcPr>
          <w:p w:rsidR="003E090D" w:rsidRPr="00183C65" w:rsidRDefault="003E090D" w:rsidP="003E090D">
            <w:pPr>
              <w:widowControl/>
              <w:rPr>
                <w:rFonts w:ascii="宋体" w:hAnsi="宋体"/>
                <w:sz w:val="18"/>
                <w:szCs w:val="18"/>
              </w:rPr>
            </w:pPr>
            <w:r>
              <w:rPr>
                <w:rFonts w:ascii="宋体" w:hAnsi="宋体" w:hint="eastAsia"/>
                <w:sz w:val="18"/>
                <w:szCs w:val="18"/>
              </w:rPr>
              <w:t>成功</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3E090D" w:rsidRPr="00183C65" w:rsidRDefault="003E090D" w:rsidP="003E090D">
            <w:pPr>
              <w:widowControl/>
              <w:rPr>
                <w:rFonts w:ascii="宋体" w:hAnsi="宋体"/>
                <w:sz w:val="18"/>
                <w:szCs w:val="18"/>
              </w:rPr>
            </w:pPr>
            <w:r>
              <w:rPr>
                <w:rFonts w:ascii="宋体" w:hAnsi="宋体" w:hint="eastAsia"/>
                <w:sz w:val="18"/>
                <w:szCs w:val="18"/>
              </w:rPr>
              <w:t>0</w:t>
            </w:r>
          </w:p>
        </w:tc>
      </w:tr>
      <w:tr w:rsidR="003E090D" w:rsidRPr="00183C65" w:rsidTr="003E090D">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E090D" w:rsidRPr="007F4886" w:rsidRDefault="003E090D" w:rsidP="003E090D">
            <w:pPr>
              <w:jc w:val="center"/>
              <w:rPr>
                <w:rFonts w:ascii="宋体" w:hAnsi="宋体"/>
              </w:rPr>
            </w:pPr>
            <w:r>
              <w:rPr>
                <w:rFonts w:ascii="宋体" w:hAnsi="宋体"/>
              </w:rPr>
              <w:t>0</w:t>
            </w:r>
            <w:r>
              <w:rPr>
                <w:rFonts w:ascii="宋体" w:hAnsi="宋体" w:hint="eastAsia"/>
              </w:rPr>
              <w:t>1</w:t>
            </w:r>
          </w:p>
        </w:tc>
        <w:tc>
          <w:tcPr>
            <w:tcW w:w="4636" w:type="dxa"/>
            <w:tcBorders>
              <w:top w:val="single" w:sz="8" w:space="0" w:color="auto"/>
              <w:left w:val="nil"/>
              <w:bottom w:val="single" w:sz="8" w:space="0" w:color="auto"/>
              <w:right w:val="nil"/>
            </w:tcBorders>
          </w:tcPr>
          <w:p w:rsidR="003E090D" w:rsidRPr="00E05994" w:rsidRDefault="003E090D" w:rsidP="003E090D">
            <w:pPr>
              <w:rPr>
                <w:sz w:val="18"/>
                <w:szCs w:val="18"/>
              </w:rPr>
            </w:pPr>
            <w:r w:rsidRPr="00E05994">
              <w:rPr>
                <w:rFonts w:hint="eastAsia"/>
                <w:sz w:val="18"/>
                <w:szCs w:val="18"/>
              </w:rPr>
              <w:t>请求报文错误</w:t>
            </w:r>
          </w:p>
        </w:tc>
        <w:tc>
          <w:tcPr>
            <w:tcW w:w="850" w:type="dxa"/>
            <w:tcBorders>
              <w:top w:val="nil"/>
              <w:left w:val="single" w:sz="8" w:space="0" w:color="auto"/>
              <w:bottom w:val="single" w:sz="8" w:space="0" w:color="auto"/>
              <w:right w:val="single" w:sz="8" w:space="0" w:color="auto"/>
            </w:tcBorders>
            <w:vAlign w:val="center"/>
          </w:tcPr>
          <w:p w:rsidR="003E090D" w:rsidRPr="00183C65" w:rsidRDefault="003E090D" w:rsidP="003E090D">
            <w:pPr>
              <w:widowControl/>
              <w:rPr>
                <w:rFonts w:ascii="宋体" w:hAnsi="宋体"/>
                <w:sz w:val="18"/>
                <w:szCs w:val="18"/>
              </w:rPr>
            </w:pPr>
            <w:r>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3E090D" w:rsidRPr="00183C65" w:rsidRDefault="003E090D" w:rsidP="003E090D">
            <w:pPr>
              <w:widowControl/>
              <w:rPr>
                <w:rFonts w:ascii="宋体" w:hAnsi="宋体"/>
                <w:sz w:val="18"/>
                <w:szCs w:val="18"/>
              </w:rPr>
            </w:pPr>
            <w:r>
              <w:rPr>
                <w:rFonts w:ascii="宋体" w:hAnsi="宋体" w:hint="eastAsia"/>
                <w:sz w:val="18"/>
                <w:szCs w:val="18"/>
              </w:rPr>
              <w:t>1</w:t>
            </w:r>
          </w:p>
        </w:tc>
      </w:tr>
      <w:tr w:rsidR="003E090D" w:rsidRPr="00183C65" w:rsidTr="003E090D">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E090D" w:rsidRPr="007F4886" w:rsidRDefault="003E090D" w:rsidP="003E090D">
            <w:pPr>
              <w:jc w:val="center"/>
              <w:rPr>
                <w:rFonts w:ascii="宋体" w:hAnsi="宋体"/>
              </w:rPr>
            </w:pPr>
            <w:r w:rsidRPr="007F4886">
              <w:rPr>
                <w:rFonts w:ascii="宋体" w:hAnsi="宋体"/>
              </w:rPr>
              <w:t>02</w:t>
            </w:r>
          </w:p>
        </w:tc>
        <w:tc>
          <w:tcPr>
            <w:tcW w:w="4636" w:type="dxa"/>
            <w:tcBorders>
              <w:top w:val="single" w:sz="8" w:space="0" w:color="auto"/>
              <w:left w:val="nil"/>
              <w:bottom w:val="single" w:sz="8" w:space="0" w:color="auto"/>
              <w:right w:val="nil"/>
            </w:tcBorders>
          </w:tcPr>
          <w:p w:rsidR="003E090D" w:rsidRPr="00E05994" w:rsidRDefault="003E090D" w:rsidP="003E090D">
            <w:pPr>
              <w:rPr>
                <w:sz w:val="18"/>
                <w:szCs w:val="18"/>
              </w:rPr>
            </w:pPr>
            <w:r w:rsidRPr="00E05994">
              <w:rPr>
                <w:rFonts w:hint="eastAsia"/>
                <w:sz w:val="18"/>
                <w:szCs w:val="18"/>
              </w:rPr>
              <w:t>签名验证失败</w:t>
            </w:r>
            <w:r w:rsidRPr="00E05994">
              <w:rPr>
                <w:rFonts w:hint="eastAsia"/>
                <w:sz w:val="18"/>
                <w:szCs w:val="18"/>
              </w:rPr>
              <w:t xml:space="preserve"> </w:t>
            </w:r>
          </w:p>
        </w:tc>
        <w:tc>
          <w:tcPr>
            <w:tcW w:w="850" w:type="dxa"/>
            <w:tcBorders>
              <w:top w:val="nil"/>
              <w:left w:val="single" w:sz="8" w:space="0" w:color="auto"/>
              <w:bottom w:val="single" w:sz="8" w:space="0" w:color="auto"/>
              <w:right w:val="single" w:sz="8" w:space="0" w:color="auto"/>
            </w:tcBorders>
            <w:vAlign w:val="center"/>
          </w:tcPr>
          <w:p w:rsidR="003E090D" w:rsidRPr="00183C65" w:rsidRDefault="003E090D" w:rsidP="003E090D">
            <w:pPr>
              <w:widowControl/>
              <w:rPr>
                <w:rFonts w:ascii="宋体" w:hAnsi="宋体"/>
                <w:sz w:val="18"/>
                <w:szCs w:val="18"/>
              </w:rPr>
            </w:pPr>
            <w:r>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3E090D" w:rsidRPr="00183C65" w:rsidRDefault="003E090D" w:rsidP="003E090D">
            <w:pPr>
              <w:widowControl/>
              <w:rPr>
                <w:rFonts w:ascii="宋体" w:hAnsi="宋体"/>
                <w:sz w:val="18"/>
                <w:szCs w:val="18"/>
              </w:rPr>
            </w:pPr>
            <w:r>
              <w:rPr>
                <w:rFonts w:ascii="宋体" w:hAnsi="宋体" w:hint="eastAsia"/>
                <w:sz w:val="18"/>
                <w:szCs w:val="18"/>
              </w:rPr>
              <w:t>2</w:t>
            </w:r>
          </w:p>
        </w:tc>
      </w:tr>
      <w:tr w:rsidR="003E090D" w:rsidRPr="00183C65" w:rsidTr="003E090D">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E090D" w:rsidRPr="007F4886" w:rsidRDefault="003E090D" w:rsidP="003E090D">
            <w:pPr>
              <w:jc w:val="center"/>
              <w:rPr>
                <w:rFonts w:ascii="宋体" w:hAnsi="宋体"/>
              </w:rPr>
            </w:pPr>
            <w:r w:rsidRPr="007F4886">
              <w:rPr>
                <w:rFonts w:ascii="宋体" w:hAnsi="宋体"/>
              </w:rPr>
              <w:t>03</w:t>
            </w:r>
          </w:p>
        </w:tc>
        <w:tc>
          <w:tcPr>
            <w:tcW w:w="4636" w:type="dxa"/>
            <w:tcBorders>
              <w:top w:val="single" w:sz="8" w:space="0" w:color="auto"/>
              <w:left w:val="nil"/>
              <w:bottom w:val="single" w:sz="8" w:space="0" w:color="auto"/>
              <w:right w:val="nil"/>
            </w:tcBorders>
          </w:tcPr>
          <w:p w:rsidR="003E090D" w:rsidRPr="00E05994" w:rsidRDefault="003E090D" w:rsidP="003E090D">
            <w:pPr>
              <w:rPr>
                <w:sz w:val="18"/>
                <w:szCs w:val="18"/>
              </w:rPr>
            </w:pPr>
            <w:r w:rsidRPr="00BD08E2">
              <w:rPr>
                <w:rFonts w:hint="eastAsia"/>
                <w:sz w:val="18"/>
                <w:szCs w:val="18"/>
              </w:rPr>
              <w:t>交易失败，详情请咨询</w:t>
            </w:r>
            <w:r w:rsidRPr="00BD08E2">
              <w:rPr>
                <w:rFonts w:hint="eastAsia"/>
                <w:sz w:val="18"/>
                <w:szCs w:val="18"/>
              </w:rPr>
              <w:t>95516</w:t>
            </w:r>
          </w:p>
        </w:tc>
        <w:tc>
          <w:tcPr>
            <w:tcW w:w="850" w:type="dxa"/>
            <w:tcBorders>
              <w:top w:val="nil"/>
              <w:left w:val="single" w:sz="8" w:space="0" w:color="auto"/>
              <w:bottom w:val="single" w:sz="8" w:space="0" w:color="auto"/>
              <w:right w:val="single" w:sz="8" w:space="0" w:color="auto"/>
            </w:tcBorders>
            <w:vAlign w:val="center"/>
          </w:tcPr>
          <w:p w:rsidR="003E090D" w:rsidRPr="00183C65" w:rsidRDefault="003E090D" w:rsidP="003E090D">
            <w:pPr>
              <w:widowControl/>
              <w:rPr>
                <w:rFonts w:ascii="宋体" w:hAnsi="宋体"/>
                <w:sz w:val="18"/>
                <w:szCs w:val="18"/>
              </w:rPr>
            </w:pPr>
            <w:r>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3E090D" w:rsidRPr="00183C65" w:rsidRDefault="003E090D" w:rsidP="003E090D">
            <w:pPr>
              <w:widowControl/>
              <w:rPr>
                <w:rFonts w:ascii="宋体" w:hAnsi="宋体"/>
                <w:sz w:val="18"/>
                <w:szCs w:val="18"/>
              </w:rPr>
            </w:pPr>
            <w:r w:rsidRPr="003E090D">
              <w:rPr>
                <w:rFonts w:ascii="宋体" w:hAnsi="宋体"/>
                <w:sz w:val="18"/>
                <w:szCs w:val="18"/>
              </w:rPr>
              <w:t>600044</w:t>
            </w:r>
          </w:p>
        </w:tc>
      </w:tr>
      <w:tr w:rsidR="003E090D" w:rsidRPr="00183C65" w:rsidTr="003E090D">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E090D" w:rsidRPr="007F4886" w:rsidRDefault="003E090D" w:rsidP="003E090D">
            <w:pPr>
              <w:jc w:val="center"/>
              <w:rPr>
                <w:rFonts w:ascii="宋体" w:hAnsi="宋体"/>
              </w:rPr>
            </w:pPr>
            <w:r>
              <w:rPr>
                <w:rFonts w:ascii="宋体" w:hAnsi="宋体" w:hint="eastAsia"/>
              </w:rPr>
              <w:t>04</w:t>
            </w:r>
          </w:p>
        </w:tc>
        <w:tc>
          <w:tcPr>
            <w:tcW w:w="4636" w:type="dxa"/>
            <w:tcBorders>
              <w:top w:val="single" w:sz="8" w:space="0" w:color="auto"/>
              <w:left w:val="nil"/>
              <w:bottom w:val="single" w:sz="8" w:space="0" w:color="auto"/>
              <w:right w:val="nil"/>
            </w:tcBorders>
          </w:tcPr>
          <w:p w:rsidR="003E090D" w:rsidRPr="00BD08E2" w:rsidRDefault="003E090D" w:rsidP="003E090D">
            <w:pPr>
              <w:rPr>
                <w:sz w:val="18"/>
                <w:szCs w:val="18"/>
              </w:rPr>
            </w:pPr>
            <w:r w:rsidRPr="00EE2303">
              <w:rPr>
                <w:rFonts w:hint="eastAsia"/>
                <w:sz w:val="18"/>
                <w:szCs w:val="18"/>
              </w:rPr>
              <w:t>无此交易权限</w:t>
            </w:r>
          </w:p>
        </w:tc>
        <w:tc>
          <w:tcPr>
            <w:tcW w:w="850" w:type="dxa"/>
            <w:tcBorders>
              <w:top w:val="nil"/>
              <w:left w:val="single" w:sz="8" w:space="0" w:color="auto"/>
              <w:bottom w:val="single" w:sz="8" w:space="0" w:color="auto"/>
              <w:right w:val="single" w:sz="8" w:space="0" w:color="auto"/>
            </w:tcBorders>
            <w:vAlign w:val="center"/>
          </w:tcPr>
          <w:p w:rsidR="003E090D" w:rsidRDefault="003E090D" w:rsidP="003E090D">
            <w:pPr>
              <w:widowControl/>
              <w:rPr>
                <w:rFonts w:ascii="宋体" w:hAnsi="宋体"/>
                <w:sz w:val="18"/>
                <w:szCs w:val="18"/>
              </w:rPr>
            </w:pPr>
            <w:r>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3E090D" w:rsidRPr="00183C65" w:rsidRDefault="00F2361B" w:rsidP="003E090D">
            <w:pPr>
              <w:widowControl/>
              <w:rPr>
                <w:rFonts w:ascii="宋体" w:hAnsi="宋体"/>
                <w:sz w:val="18"/>
                <w:szCs w:val="18"/>
              </w:rPr>
            </w:pPr>
            <w:r>
              <w:rPr>
                <w:rFonts w:ascii="宋体" w:hAnsi="宋体" w:hint="eastAsia"/>
                <w:sz w:val="18"/>
                <w:szCs w:val="18"/>
              </w:rPr>
              <w:t>500004</w:t>
            </w:r>
          </w:p>
        </w:tc>
      </w:tr>
      <w:tr w:rsidR="003E090D" w:rsidRPr="00183C65" w:rsidTr="003E090D">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E090D" w:rsidRPr="007F4886" w:rsidRDefault="003E090D" w:rsidP="003E090D">
            <w:pPr>
              <w:jc w:val="center"/>
              <w:rPr>
                <w:rFonts w:ascii="宋体" w:hAnsi="宋体"/>
              </w:rPr>
            </w:pPr>
            <w:r w:rsidRPr="007F4886">
              <w:rPr>
                <w:rFonts w:ascii="宋体" w:hAnsi="宋体"/>
              </w:rPr>
              <w:t>11</w:t>
            </w:r>
          </w:p>
        </w:tc>
        <w:tc>
          <w:tcPr>
            <w:tcW w:w="4636" w:type="dxa"/>
            <w:tcBorders>
              <w:top w:val="single" w:sz="8" w:space="0" w:color="auto"/>
              <w:left w:val="nil"/>
              <w:bottom w:val="single" w:sz="8" w:space="0" w:color="auto"/>
              <w:right w:val="nil"/>
            </w:tcBorders>
          </w:tcPr>
          <w:p w:rsidR="003E090D" w:rsidRPr="00E05994" w:rsidRDefault="003E090D" w:rsidP="003E090D">
            <w:pPr>
              <w:rPr>
                <w:sz w:val="18"/>
                <w:szCs w:val="18"/>
              </w:rPr>
            </w:pPr>
            <w:r w:rsidRPr="00E05994">
              <w:rPr>
                <w:rFonts w:hint="eastAsia"/>
                <w:sz w:val="18"/>
                <w:szCs w:val="18"/>
              </w:rPr>
              <w:t>订单</w:t>
            </w:r>
            <w:r>
              <w:rPr>
                <w:rFonts w:hint="eastAsia"/>
                <w:sz w:val="18"/>
                <w:szCs w:val="18"/>
              </w:rPr>
              <w:t>未支付</w:t>
            </w:r>
          </w:p>
        </w:tc>
        <w:tc>
          <w:tcPr>
            <w:tcW w:w="850" w:type="dxa"/>
            <w:tcBorders>
              <w:top w:val="nil"/>
              <w:left w:val="single" w:sz="8" w:space="0" w:color="auto"/>
              <w:bottom w:val="single" w:sz="8" w:space="0" w:color="auto"/>
              <w:right w:val="single" w:sz="8" w:space="0" w:color="auto"/>
            </w:tcBorders>
            <w:vAlign w:val="center"/>
          </w:tcPr>
          <w:p w:rsidR="003E090D" w:rsidRPr="00183C65" w:rsidRDefault="003E090D" w:rsidP="003E090D">
            <w:pPr>
              <w:widowControl/>
              <w:rPr>
                <w:rFonts w:ascii="宋体" w:hAnsi="宋体"/>
                <w:sz w:val="18"/>
                <w:szCs w:val="18"/>
              </w:rPr>
            </w:pPr>
            <w:r>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3E090D" w:rsidRPr="00183C65" w:rsidRDefault="00F2361B" w:rsidP="003E090D">
            <w:pPr>
              <w:widowControl/>
              <w:rPr>
                <w:rFonts w:ascii="宋体" w:hAnsi="宋体"/>
                <w:sz w:val="18"/>
                <w:szCs w:val="18"/>
              </w:rPr>
            </w:pPr>
            <w:r>
              <w:rPr>
                <w:rFonts w:ascii="宋体" w:hAnsi="宋体" w:hint="eastAsia"/>
                <w:sz w:val="18"/>
                <w:szCs w:val="18"/>
              </w:rPr>
              <w:t>500011</w:t>
            </w:r>
          </w:p>
        </w:tc>
      </w:tr>
      <w:tr w:rsidR="003E090D" w:rsidRPr="00183C65" w:rsidTr="003E090D">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E090D" w:rsidRPr="007F4886" w:rsidRDefault="003E090D" w:rsidP="003E090D">
            <w:pPr>
              <w:jc w:val="center"/>
              <w:rPr>
                <w:rFonts w:ascii="宋体" w:hAnsi="宋体"/>
              </w:rPr>
            </w:pPr>
            <w:r w:rsidRPr="007F4886">
              <w:rPr>
                <w:rFonts w:ascii="宋体" w:hAnsi="宋体"/>
              </w:rPr>
              <w:t>21</w:t>
            </w:r>
          </w:p>
        </w:tc>
        <w:tc>
          <w:tcPr>
            <w:tcW w:w="4636" w:type="dxa"/>
            <w:tcBorders>
              <w:top w:val="single" w:sz="8" w:space="0" w:color="auto"/>
              <w:left w:val="nil"/>
              <w:bottom w:val="single" w:sz="8" w:space="0" w:color="auto"/>
              <w:right w:val="nil"/>
            </w:tcBorders>
          </w:tcPr>
          <w:p w:rsidR="003E090D" w:rsidRPr="00E05994" w:rsidRDefault="003E090D" w:rsidP="003E090D">
            <w:pPr>
              <w:rPr>
                <w:sz w:val="18"/>
                <w:szCs w:val="18"/>
              </w:rPr>
            </w:pPr>
            <w:r>
              <w:rPr>
                <w:rFonts w:hint="eastAsia"/>
                <w:sz w:val="18"/>
                <w:szCs w:val="18"/>
              </w:rPr>
              <w:t>无效订单</w:t>
            </w:r>
          </w:p>
        </w:tc>
        <w:tc>
          <w:tcPr>
            <w:tcW w:w="850" w:type="dxa"/>
            <w:tcBorders>
              <w:top w:val="nil"/>
              <w:left w:val="single" w:sz="8" w:space="0" w:color="auto"/>
              <w:bottom w:val="single" w:sz="8" w:space="0" w:color="auto"/>
              <w:right w:val="single" w:sz="8" w:space="0" w:color="auto"/>
            </w:tcBorders>
            <w:vAlign w:val="center"/>
          </w:tcPr>
          <w:p w:rsidR="003E090D" w:rsidRPr="00183C65" w:rsidRDefault="003E090D" w:rsidP="003E090D">
            <w:pPr>
              <w:widowControl/>
              <w:rPr>
                <w:rFonts w:ascii="宋体" w:hAnsi="宋体"/>
                <w:sz w:val="18"/>
                <w:szCs w:val="18"/>
              </w:rPr>
            </w:pPr>
            <w:r>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3E090D" w:rsidRPr="00183C65" w:rsidRDefault="00F2361B" w:rsidP="003E090D">
            <w:pPr>
              <w:widowControl/>
              <w:rPr>
                <w:rFonts w:ascii="宋体" w:hAnsi="宋体"/>
                <w:sz w:val="18"/>
                <w:szCs w:val="18"/>
              </w:rPr>
            </w:pPr>
            <w:r>
              <w:rPr>
                <w:rFonts w:ascii="宋体" w:hAnsi="宋体" w:hint="eastAsia"/>
                <w:sz w:val="18"/>
                <w:szCs w:val="18"/>
              </w:rPr>
              <w:t>500021</w:t>
            </w:r>
          </w:p>
        </w:tc>
      </w:tr>
      <w:tr w:rsidR="003E090D" w:rsidRPr="00183C65" w:rsidTr="003E090D">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E090D" w:rsidRPr="007F4886" w:rsidRDefault="003E090D" w:rsidP="003E090D">
            <w:pPr>
              <w:jc w:val="center"/>
              <w:rPr>
                <w:rFonts w:ascii="宋体" w:hAnsi="宋体"/>
              </w:rPr>
            </w:pPr>
            <w:r w:rsidRPr="007F4886">
              <w:rPr>
                <w:rFonts w:ascii="宋体" w:hAnsi="宋体"/>
              </w:rPr>
              <w:t>22</w:t>
            </w:r>
          </w:p>
        </w:tc>
        <w:tc>
          <w:tcPr>
            <w:tcW w:w="4636" w:type="dxa"/>
            <w:tcBorders>
              <w:top w:val="single" w:sz="8" w:space="0" w:color="auto"/>
              <w:left w:val="nil"/>
              <w:bottom w:val="single" w:sz="8" w:space="0" w:color="auto"/>
              <w:right w:val="nil"/>
            </w:tcBorders>
          </w:tcPr>
          <w:p w:rsidR="003E090D" w:rsidRPr="00E05994" w:rsidRDefault="003E090D" w:rsidP="003E090D">
            <w:pPr>
              <w:rPr>
                <w:sz w:val="18"/>
                <w:szCs w:val="18"/>
              </w:rPr>
            </w:pPr>
            <w:r>
              <w:rPr>
                <w:rFonts w:hint="eastAsia"/>
                <w:sz w:val="18"/>
                <w:szCs w:val="18"/>
              </w:rPr>
              <w:t>重复支付</w:t>
            </w:r>
          </w:p>
        </w:tc>
        <w:tc>
          <w:tcPr>
            <w:tcW w:w="850" w:type="dxa"/>
            <w:tcBorders>
              <w:top w:val="nil"/>
              <w:left w:val="single" w:sz="8" w:space="0" w:color="auto"/>
              <w:bottom w:val="single" w:sz="8" w:space="0" w:color="auto"/>
              <w:right w:val="single" w:sz="8" w:space="0" w:color="auto"/>
            </w:tcBorders>
            <w:vAlign w:val="center"/>
          </w:tcPr>
          <w:p w:rsidR="003E090D" w:rsidRPr="00183C65" w:rsidRDefault="003E090D" w:rsidP="003E090D">
            <w:pPr>
              <w:widowControl/>
              <w:rPr>
                <w:rFonts w:ascii="宋体" w:hAnsi="宋体"/>
                <w:sz w:val="18"/>
                <w:szCs w:val="18"/>
              </w:rPr>
            </w:pPr>
            <w:r>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3E090D" w:rsidRPr="00183C65" w:rsidRDefault="00F2361B" w:rsidP="003E090D">
            <w:pPr>
              <w:widowControl/>
              <w:rPr>
                <w:rFonts w:ascii="宋体" w:hAnsi="宋体"/>
                <w:sz w:val="18"/>
                <w:szCs w:val="18"/>
              </w:rPr>
            </w:pPr>
            <w:r w:rsidRPr="00F2361B">
              <w:rPr>
                <w:rFonts w:ascii="宋体" w:hAnsi="宋体"/>
                <w:sz w:val="18"/>
                <w:szCs w:val="18"/>
              </w:rPr>
              <w:t>900000</w:t>
            </w:r>
          </w:p>
        </w:tc>
      </w:tr>
      <w:tr w:rsidR="003E090D" w:rsidRPr="00183C65" w:rsidTr="003E090D">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E090D" w:rsidRPr="007F4886" w:rsidRDefault="003E090D" w:rsidP="003E090D">
            <w:pPr>
              <w:jc w:val="center"/>
              <w:rPr>
                <w:rFonts w:ascii="宋体" w:hAnsi="宋体"/>
              </w:rPr>
            </w:pPr>
            <w:r>
              <w:rPr>
                <w:rFonts w:ascii="宋体" w:hAnsi="宋体" w:hint="eastAsia"/>
              </w:rPr>
              <w:lastRenderedPageBreak/>
              <w:t>24</w:t>
            </w:r>
          </w:p>
        </w:tc>
        <w:tc>
          <w:tcPr>
            <w:tcW w:w="4636" w:type="dxa"/>
            <w:tcBorders>
              <w:top w:val="single" w:sz="8" w:space="0" w:color="auto"/>
              <w:left w:val="nil"/>
              <w:bottom w:val="single" w:sz="8" w:space="0" w:color="auto"/>
              <w:right w:val="nil"/>
            </w:tcBorders>
          </w:tcPr>
          <w:p w:rsidR="003E090D" w:rsidRDefault="003E090D" w:rsidP="003E090D">
            <w:pPr>
              <w:rPr>
                <w:sz w:val="18"/>
                <w:szCs w:val="18"/>
              </w:rPr>
            </w:pPr>
            <w:r w:rsidRPr="006841F4">
              <w:rPr>
                <w:rFonts w:hint="eastAsia"/>
                <w:sz w:val="18"/>
                <w:szCs w:val="18"/>
              </w:rPr>
              <w:t>请您确认手机号是否填写正确</w:t>
            </w:r>
          </w:p>
        </w:tc>
        <w:tc>
          <w:tcPr>
            <w:tcW w:w="850" w:type="dxa"/>
            <w:tcBorders>
              <w:top w:val="nil"/>
              <w:left w:val="single" w:sz="8" w:space="0" w:color="auto"/>
              <w:bottom w:val="single" w:sz="8" w:space="0" w:color="auto"/>
              <w:right w:val="single" w:sz="8" w:space="0" w:color="auto"/>
            </w:tcBorders>
            <w:vAlign w:val="center"/>
          </w:tcPr>
          <w:p w:rsidR="003E090D" w:rsidRDefault="003E090D" w:rsidP="003E090D">
            <w:pPr>
              <w:widowControl/>
              <w:rPr>
                <w:rFonts w:ascii="宋体" w:hAnsi="宋体"/>
                <w:sz w:val="18"/>
                <w:szCs w:val="18"/>
              </w:rPr>
            </w:pPr>
            <w:r>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3E090D" w:rsidRPr="00183C65" w:rsidRDefault="00F2361B" w:rsidP="003E090D">
            <w:pPr>
              <w:widowControl/>
              <w:rPr>
                <w:rFonts w:ascii="宋体" w:hAnsi="宋体"/>
                <w:sz w:val="18"/>
                <w:szCs w:val="18"/>
              </w:rPr>
            </w:pPr>
            <w:r w:rsidRPr="00F2361B">
              <w:rPr>
                <w:rFonts w:ascii="宋体" w:hAnsi="宋体"/>
                <w:sz w:val="18"/>
                <w:szCs w:val="18"/>
              </w:rPr>
              <w:t>900211</w:t>
            </w:r>
          </w:p>
        </w:tc>
      </w:tr>
      <w:tr w:rsidR="003E090D" w:rsidRPr="00183C65" w:rsidTr="003E090D">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E090D" w:rsidRPr="007F4886" w:rsidRDefault="003E090D" w:rsidP="003E090D">
            <w:pPr>
              <w:jc w:val="center"/>
              <w:rPr>
                <w:rFonts w:ascii="宋体" w:hAnsi="宋体"/>
              </w:rPr>
            </w:pPr>
            <w:r>
              <w:rPr>
                <w:rFonts w:ascii="宋体" w:hAnsi="宋体" w:hint="eastAsia"/>
              </w:rPr>
              <w:t>25</w:t>
            </w:r>
          </w:p>
        </w:tc>
        <w:tc>
          <w:tcPr>
            <w:tcW w:w="4636" w:type="dxa"/>
            <w:tcBorders>
              <w:top w:val="single" w:sz="8" w:space="0" w:color="auto"/>
              <w:left w:val="nil"/>
              <w:bottom w:val="single" w:sz="8" w:space="0" w:color="auto"/>
              <w:right w:val="nil"/>
            </w:tcBorders>
          </w:tcPr>
          <w:p w:rsidR="003E090D" w:rsidRDefault="003E090D" w:rsidP="003E090D">
            <w:pPr>
              <w:rPr>
                <w:sz w:val="18"/>
                <w:szCs w:val="18"/>
              </w:rPr>
            </w:pPr>
            <w:r w:rsidRPr="006841F4">
              <w:rPr>
                <w:rFonts w:hint="eastAsia"/>
                <w:sz w:val="18"/>
                <w:szCs w:val="18"/>
              </w:rPr>
              <w:t>请确认您银行卡的有效期是否填写正确</w:t>
            </w:r>
          </w:p>
        </w:tc>
        <w:tc>
          <w:tcPr>
            <w:tcW w:w="850" w:type="dxa"/>
            <w:tcBorders>
              <w:top w:val="nil"/>
              <w:left w:val="single" w:sz="8" w:space="0" w:color="auto"/>
              <w:bottom w:val="single" w:sz="8" w:space="0" w:color="auto"/>
              <w:right w:val="single" w:sz="8" w:space="0" w:color="auto"/>
            </w:tcBorders>
            <w:vAlign w:val="center"/>
          </w:tcPr>
          <w:p w:rsidR="003E090D" w:rsidRDefault="003E090D" w:rsidP="003E090D">
            <w:pPr>
              <w:widowControl/>
              <w:rPr>
                <w:rFonts w:ascii="宋体" w:hAnsi="宋体"/>
                <w:sz w:val="18"/>
                <w:szCs w:val="18"/>
              </w:rPr>
            </w:pPr>
            <w:r>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3E090D" w:rsidRPr="00183C65" w:rsidRDefault="00F2361B" w:rsidP="003E090D">
            <w:pPr>
              <w:widowControl/>
              <w:rPr>
                <w:rFonts w:ascii="宋体" w:hAnsi="宋体"/>
                <w:sz w:val="18"/>
                <w:szCs w:val="18"/>
              </w:rPr>
            </w:pPr>
            <w:r w:rsidRPr="00F2361B">
              <w:rPr>
                <w:rFonts w:ascii="宋体" w:hAnsi="宋体"/>
                <w:sz w:val="18"/>
                <w:szCs w:val="18"/>
              </w:rPr>
              <w:t>900212</w:t>
            </w:r>
          </w:p>
        </w:tc>
      </w:tr>
      <w:tr w:rsidR="003E090D" w:rsidRPr="00183C65" w:rsidTr="003E090D">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E090D" w:rsidRPr="007F4886" w:rsidRDefault="003E090D" w:rsidP="003E090D">
            <w:pPr>
              <w:jc w:val="center"/>
              <w:rPr>
                <w:rFonts w:ascii="宋体" w:hAnsi="宋体"/>
              </w:rPr>
            </w:pPr>
            <w:r>
              <w:rPr>
                <w:rFonts w:ascii="宋体" w:hAnsi="宋体" w:hint="eastAsia"/>
              </w:rPr>
              <w:t>26</w:t>
            </w:r>
          </w:p>
        </w:tc>
        <w:tc>
          <w:tcPr>
            <w:tcW w:w="4636" w:type="dxa"/>
            <w:tcBorders>
              <w:top w:val="single" w:sz="8" w:space="0" w:color="auto"/>
              <w:left w:val="nil"/>
              <w:bottom w:val="single" w:sz="8" w:space="0" w:color="auto"/>
              <w:right w:val="nil"/>
            </w:tcBorders>
          </w:tcPr>
          <w:p w:rsidR="003E090D" w:rsidRDefault="003E090D" w:rsidP="003E090D">
            <w:pPr>
              <w:rPr>
                <w:sz w:val="18"/>
                <w:szCs w:val="18"/>
              </w:rPr>
            </w:pPr>
            <w:r w:rsidRPr="006841F4">
              <w:rPr>
                <w:rFonts w:hint="eastAsia"/>
                <w:sz w:val="18"/>
                <w:szCs w:val="18"/>
              </w:rPr>
              <w:t>请您确认身份证件号是否填写正确</w:t>
            </w:r>
          </w:p>
        </w:tc>
        <w:tc>
          <w:tcPr>
            <w:tcW w:w="850" w:type="dxa"/>
            <w:tcBorders>
              <w:top w:val="nil"/>
              <w:left w:val="single" w:sz="8" w:space="0" w:color="auto"/>
              <w:bottom w:val="single" w:sz="8" w:space="0" w:color="auto"/>
              <w:right w:val="single" w:sz="8" w:space="0" w:color="auto"/>
            </w:tcBorders>
            <w:vAlign w:val="center"/>
          </w:tcPr>
          <w:p w:rsidR="003E090D" w:rsidRDefault="003E090D" w:rsidP="003E090D">
            <w:pPr>
              <w:widowControl/>
              <w:rPr>
                <w:rFonts w:ascii="宋体" w:hAnsi="宋体"/>
                <w:sz w:val="18"/>
                <w:szCs w:val="18"/>
              </w:rPr>
            </w:pPr>
            <w:r>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3E090D" w:rsidRPr="00183C65" w:rsidRDefault="00F2361B" w:rsidP="003E090D">
            <w:pPr>
              <w:widowControl/>
              <w:rPr>
                <w:rFonts w:ascii="宋体" w:hAnsi="宋体"/>
                <w:sz w:val="18"/>
                <w:szCs w:val="18"/>
              </w:rPr>
            </w:pPr>
            <w:r w:rsidRPr="00F2361B">
              <w:rPr>
                <w:rFonts w:ascii="宋体" w:hAnsi="宋体"/>
                <w:sz w:val="18"/>
                <w:szCs w:val="18"/>
              </w:rPr>
              <w:t>600119</w:t>
            </w:r>
          </w:p>
        </w:tc>
      </w:tr>
      <w:tr w:rsidR="003E090D" w:rsidRPr="00183C65" w:rsidTr="003E090D">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E090D" w:rsidRPr="007F4886" w:rsidRDefault="003E090D" w:rsidP="003E090D">
            <w:pPr>
              <w:jc w:val="center"/>
              <w:rPr>
                <w:rFonts w:ascii="宋体" w:hAnsi="宋体"/>
              </w:rPr>
            </w:pPr>
            <w:r>
              <w:rPr>
                <w:rFonts w:ascii="宋体" w:hAnsi="宋体" w:hint="eastAsia"/>
              </w:rPr>
              <w:t>27</w:t>
            </w:r>
          </w:p>
        </w:tc>
        <w:tc>
          <w:tcPr>
            <w:tcW w:w="4636" w:type="dxa"/>
            <w:tcBorders>
              <w:top w:val="single" w:sz="8" w:space="0" w:color="auto"/>
              <w:left w:val="nil"/>
              <w:bottom w:val="single" w:sz="8" w:space="0" w:color="auto"/>
              <w:right w:val="nil"/>
            </w:tcBorders>
          </w:tcPr>
          <w:p w:rsidR="003E090D" w:rsidRDefault="003E090D" w:rsidP="003E090D">
            <w:pPr>
              <w:rPr>
                <w:sz w:val="18"/>
                <w:szCs w:val="18"/>
              </w:rPr>
            </w:pPr>
            <w:r w:rsidRPr="00BD08E2">
              <w:rPr>
                <w:rFonts w:hint="eastAsia"/>
                <w:sz w:val="18"/>
                <w:szCs w:val="18"/>
              </w:rPr>
              <w:t>贵银行卡未开通银联无卡业务，请到银行柜台开通</w:t>
            </w:r>
          </w:p>
        </w:tc>
        <w:tc>
          <w:tcPr>
            <w:tcW w:w="850" w:type="dxa"/>
            <w:tcBorders>
              <w:top w:val="nil"/>
              <w:left w:val="single" w:sz="8" w:space="0" w:color="auto"/>
              <w:bottom w:val="single" w:sz="8" w:space="0" w:color="auto"/>
              <w:right w:val="single" w:sz="8" w:space="0" w:color="auto"/>
            </w:tcBorders>
            <w:vAlign w:val="center"/>
          </w:tcPr>
          <w:p w:rsidR="003E090D" w:rsidRDefault="003E090D" w:rsidP="003E090D">
            <w:pPr>
              <w:widowControl/>
              <w:rPr>
                <w:rFonts w:ascii="宋体" w:hAnsi="宋体"/>
                <w:sz w:val="18"/>
                <w:szCs w:val="18"/>
              </w:rPr>
            </w:pPr>
            <w:r>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3E090D" w:rsidRPr="00183C65" w:rsidRDefault="00F2361B" w:rsidP="003E090D">
            <w:pPr>
              <w:widowControl/>
              <w:rPr>
                <w:rFonts w:ascii="宋体" w:hAnsi="宋体"/>
                <w:sz w:val="18"/>
                <w:szCs w:val="18"/>
              </w:rPr>
            </w:pPr>
            <w:r w:rsidRPr="00F2361B">
              <w:rPr>
                <w:rFonts w:ascii="宋体" w:hAnsi="宋体"/>
                <w:sz w:val="18"/>
                <w:szCs w:val="18"/>
              </w:rPr>
              <w:t>600105</w:t>
            </w:r>
          </w:p>
        </w:tc>
      </w:tr>
      <w:tr w:rsidR="003E090D" w:rsidRPr="00183C65" w:rsidTr="003E090D">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E090D" w:rsidRPr="00D554DB" w:rsidRDefault="003E090D" w:rsidP="003E090D">
            <w:pPr>
              <w:jc w:val="center"/>
              <w:rPr>
                <w:rFonts w:ascii="宋体" w:hAnsi="宋体"/>
              </w:rPr>
            </w:pPr>
            <w:r w:rsidRPr="00D554DB">
              <w:rPr>
                <w:rFonts w:ascii="宋体" w:hAnsi="宋体" w:hint="eastAsia"/>
              </w:rPr>
              <w:t>28</w:t>
            </w:r>
          </w:p>
        </w:tc>
        <w:tc>
          <w:tcPr>
            <w:tcW w:w="4636" w:type="dxa"/>
            <w:tcBorders>
              <w:top w:val="single" w:sz="8" w:space="0" w:color="auto"/>
              <w:left w:val="nil"/>
              <w:bottom w:val="single" w:sz="8" w:space="0" w:color="auto"/>
              <w:right w:val="nil"/>
            </w:tcBorders>
          </w:tcPr>
          <w:p w:rsidR="003E090D" w:rsidRPr="007133EE" w:rsidRDefault="003E090D" w:rsidP="003E090D">
            <w:pPr>
              <w:rPr>
                <w:sz w:val="18"/>
                <w:szCs w:val="18"/>
              </w:rPr>
            </w:pPr>
            <w:r w:rsidRPr="00CF3ADA">
              <w:rPr>
                <w:sz w:val="18"/>
                <w:szCs w:val="18"/>
              </w:rPr>
              <w:t>非常抱歉，目前本系统不支持该银行卡交易</w:t>
            </w:r>
            <w:r w:rsidRPr="00CF3ADA">
              <w:rPr>
                <w:sz w:val="18"/>
                <w:szCs w:val="18"/>
              </w:rPr>
              <w:t>,</w:t>
            </w:r>
            <w:r w:rsidRPr="00CF3ADA">
              <w:rPr>
                <w:sz w:val="18"/>
                <w:szCs w:val="18"/>
              </w:rPr>
              <w:t>请换其他银行卡再试</w:t>
            </w:r>
          </w:p>
        </w:tc>
        <w:tc>
          <w:tcPr>
            <w:tcW w:w="850" w:type="dxa"/>
            <w:tcBorders>
              <w:top w:val="nil"/>
              <w:left w:val="single" w:sz="8" w:space="0" w:color="auto"/>
              <w:bottom w:val="single" w:sz="8" w:space="0" w:color="auto"/>
              <w:right w:val="single" w:sz="8" w:space="0" w:color="auto"/>
            </w:tcBorders>
            <w:vAlign w:val="center"/>
          </w:tcPr>
          <w:p w:rsidR="003E090D" w:rsidRDefault="003E090D" w:rsidP="003E090D">
            <w:pPr>
              <w:widowControl/>
              <w:rPr>
                <w:rFonts w:ascii="宋体" w:hAnsi="宋体"/>
                <w:sz w:val="18"/>
                <w:szCs w:val="18"/>
              </w:rPr>
            </w:pPr>
            <w:r>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3E090D" w:rsidRPr="00183C65" w:rsidRDefault="00F2361B" w:rsidP="003E090D">
            <w:pPr>
              <w:widowControl/>
              <w:rPr>
                <w:rFonts w:ascii="宋体" w:hAnsi="宋体"/>
                <w:sz w:val="18"/>
                <w:szCs w:val="18"/>
              </w:rPr>
            </w:pPr>
            <w:r>
              <w:rPr>
                <w:rFonts w:ascii="宋体" w:hAnsi="宋体" w:hint="eastAsia"/>
                <w:sz w:val="18"/>
                <w:szCs w:val="18"/>
              </w:rPr>
              <w:t>500028</w:t>
            </w:r>
          </w:p>
        </w:tc>
      </w:tr>
      <w:tr w:rsidR="003E090D" w:rsidRPr="00183C65" w:rsidTr="003E090D">
        <w:trPr>
          <w:cantSplit/>
          <w:trHeight w:val="389"/>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E090D" w:rsidRPr="00D554DB" w:rsidRDefault="003E090D" w:rsidP="003E090D">
            <w:pPr>
              <w:jc w:val="center"/>
              <w:rPr>
                <w:rFonts w:ascii="宋体" w:hAnsi="宋体"/>
              </w:rPr>
            </w:pPr>
            <w:r>
              <w:rPr>
                <w:rFonts w:ascii="宋体" w:hAnsi="宋体" w:hint="eastAsia"/>
              </w:rPr>
              <w:t>29</w:t>
            </w:r>
          </w:p>
        </w:tc>
        <w:tc>
          <w:tcPr>
            <w:tcW w:w="4636" w:type="dxa"/>
            <w:tcBorders>
              <w:top w:val="single" w:sz="8" w:space="0" w:color="auto"/>
              <w:left w:val="nil"/>
              <w:bottom w:val="single" w:sz="8" w:space="0" w:color="auto"/>
              <w:right w:val="nil"/>
            </w:tcBorders>
          </w:tcPr>
          <w:p w:rsidR="003E090D" w:rsidRPr="00CF3ADA" w:rsidRDefault="003E090D" w:rsidP="003E090D">
            <w:pPr>
              <w:rPr>
                <w:sz w:val="18"/>
                <w:szCs w:val="18"/>
              </w:rPr>
            </w:pPr>
            <w:r w:rsidRPr="00327DE7">
              <w:rPr>
                <w:rFonts w:hint="eastAsia"/>
                <w:sz w:val="18"/>
                <w:szCs w:val="18"/>
              </w:rPr>
              <w:t>该银行卡需要验证密码完成支付，当前后台模式不支持，请使用银联安全支付控件</w:t>
            </w:r>
          </w:p>
        </w:tc>
        <w:tc>
          <w:tcPr>
            <w:tcW w:w="850" w:type="dxa"/>
            <w:tcBorders>
              <w:top w:val="nil"/>
              <w:left w:val="single" w:sz="8" w:space="0" w:color="auto"/>
              <w:bottom w:val="single" w:sz="8" w:space="0" w:color="auto"/>
              <w:right w:val="single" w:sz="8" w:space="0" w:color="auto"/>
            </w:tcBorders>
            <w:vAlign w:val="center"/>
          </w:tcPr>
          <w:p w:rsidR="003E090D" w:rsidRDefault="003E090D" w:rsidP="003E090D">
            <w:pPr>
              <w:widowControl/>
              <w:rPr>
                <w:rFonts w:ascii="宋体" w:hAnsi="宋体"/>
                <w:sz w:val="18"/>
                <w:szCs w:val="18"/>
              </w:rPr>
            </w:pPr>
            <w:r>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3E090D" w:rsidRPr="00183C65" w:rsidRDefault="008376E0" w:rsidP="003E090D">
            <w:pPr>
              <w:widowControl/>
              <w:rPr>
                <w:rFonts w:ascii="宋体" w:hAnsi="宋体"/>
                <w:sz w:val="18"/>
                <w:szCs w:val="18"/>
              </w:rPr>
            </w:pPr>
            <w:r>
              <w:rPr>
                <w:rFonts w:ascii="宋体" w:hAnsi="宋体" w:hint="eastAsia"/>
                <w:sz w:val="18"/>
                <w:szCs w:val="18"/>
              </w:rPr>
              <w:t>500029</w:t>
            </w:r>
          </w:p>
        </w:tc>
      </w:tr>
      <w:tr w:rsidR="003E090D" w:rsidRPr="00183C65" w:rsidTr="003E090D">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E090D" w:rsidRPr="007F4886" w:rsidRDefault="003E090D" w:rsidP="003E090D">
            <w:pPr>
              <w:jc w:val="center"/>
              <w:rPr>
                <w:rFonts w:ascii="宋体" w:hAnsi="宋体"/>
              </w:rPr>
            </w:pPr>
            <w:r w:rsidRPr="007F4886">
              <w:rPr>
                <w:rFonts w:ascii="宋体" w:hAnsi="宋体"/>
              </w:rPr>
              <w:t>31</w:t>
            </w:r>
          </w:p>
        </w:tc>
        <w:tc>
          <w:tcPr>
            <w:tcW w:w="4636" w:type="dxa"/>
            <w:tcBorders>
              <w:top w:val="single" w:sz="8" w:space="0" w:color="auto"/>
              <w:left w:val="nil"/>
              <w:bottom w:val="single" w:sz="8" w:space="0" w:color="auto"/>
              <w:right w:val="nil"/>
            </w:tcBorders>
          </w:tcPr>
          <w:p w:rsidR="003E090D" w:rsidRPr="00E05994" w:rsidRDefault="003E090D" w:rsidP="003E090D">
            <w:pPr>
              <w:rPr>
                <w:sz w:val="18"/>
                <w:szCs w:val="18"/>
              </w:rPr>
            </w:pPr>
            <w:r w:rsidRPr="00E05994">
              <w:rPr>
                <w:rFonts w:hint="eastAsia"/>
                <w:sz w:val="18"/>
                <w:szCs w:val="18"/>
              </w:rPr>
              <w:t>查找原始交易失败</w:t>
            </w:r>
            <w:r w:rsidRPr="00E05994">
              <w:rPr>
                <w:rFonts w:hint="eastAsia"/>
                <w:sz w:val="18"/>
                <w:szCs w:val="18"/>
              </w:rPr>
              <w:t xml:space="preserve">  </w:t>
            </w:r>
          </w:p>
        </w:tc>
        <w:tc>
          <w:tcPr>
            <w:tcW w:w="850" w:type="dxa"/>
            <w:tcBorders>
              <w:top w:val="nil"/>
              <w:left w:val="single" w:sz="8" w:space="0" w:color="auto"/>
              <w:bottom w:val="single" w:sz="8" w:space="0" w:color="auto"/>
              <w:right w:val="single" w:sz="8" w:space="0" w:color="auto"/>
            </w:tcBorders>
            <w:vAlign w:val="center"/>
          </w:tcPr>
          <w:p w:rsidR="003E090D" w:rsidRPr="00183C65" w:rsidRDefault="003E090D" w:rsidP="003E090D">
            <w:pPr>
              <w:widowControl/>
              <w:rPr>
                <w:rFonts w:ascii="宋体" w:hAnsi="宋体"/>
                <w:sz w:val="18"/>
                <w:szCs w:val="18"/>
              </w:rPr>
            </w:pPr>
            <w:r>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3E090D" w:rsidRPr="00183C65" w:rsidRDefault="008376E0" w:rsidP="003E090D">
            <w:pPr>
              <w:widowControl/>
              <w:rPr>
                <w:rFonts w:ascii="宋体" w:hAnsi="宋体"/>
                <w:sz w:val="18"/>
                <w:szCs w:val="18"/>
              </w:rPr>
            </w:pPr>
            <w:r>
              <w:rPr>
                <w:rFonts w:ascii="宋体" w:hAnsi="宋体" w:hint="eastAsia"/>
                <w:sz w:val="18"/>
                <w:szCs w:val="18"/>
              </w:rPr>
              <w:t>500031</w:t>
            </w:r>
          </w:p>
        </w:tc>
      </w:tr>
      <w:tr w:rsidR="003E090D" w:rsidRPr="00183C65" w:rsidTr="003E090D">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E090D" w:rsidRPr="007F4886" w:rsidRDefault="003E090D" w:rsidP="003E090D">
            <w:pPr>
              <w:jc w:val="center"/>
              <w:rPr>
                <w:rFonts w:ascii="宋体" w:hAnsi="宋体"/>
              </w:rPr>
            </w:pPr>
            <w:r w:rsidRPr="007F4886">
              <w:rPr>
                <w:rFonts w:ascii="宋体" w:hAnsi="宋体"/>
              </w:rPr>
              <w:t>32</w:t>
            </w:r>
          </w:p>
        </w:tc>
        <w:tc>
          <w:tcPr>
            <w:tcW w:w="4636" w:type="dxa"/>
            <w:tcBorders>
              <w:top w:val="single" w:sz="8" w:space="0" w:color="auto"/>
              <w:left w:val="nil"/>
              <w:bottom w:val="single" w:sz="8" w:space="0" w:color="auto"/>
              <w:right w:val="nil"/>
            </w:tcBorders>
          </w:tcPr>
          <w:p w:rsidR="003E090D" w:rsidRPr="00E05994" w:rsidRDefault="003E090D" w:rsidP="003E090D">
            <w:pPr>
              <w:rPr>
                <w:sz w:val="18"/>
                <w:szCs w:val="18"/>
              </w:rPr>
            </w:pPr>
            <w:r w:rsidRPr="00E05994">
              <w:rPr>
                <w:rFonts w:hint="eastAsia"/>
                <w:sz w:val="18"/>
                <w:szCs w:val="18"/>
              </w:rPr>
              <w:t>交易无效或无法完成</w:t>
            </w:r>
          </w:p>
        </w:tc>
        <w:tc>
          <w:tcPr>
            <w:tcW w:w="850" w:type="dxa"/>
            <w:tcBorders>
              <w:top w:val="nil"/>
              <w:left w:val="single" w:sz="8" w:space="0" w:color="auto"/>
              <w:bottom w:val="single" w:sz="8" w:space="0" w:color="auto"/>
              <w:right w:val="single" w:sz="8" w:space="0" w:color="auto"/>
            </w:tcBorders>
            <w:vAlign w:val="center"/>
          </w:tcPr>
          <w:p w:rsidR="003E090D" w:rsidRPr="00183C65" w:rsidRDefault="003E090D" w:rsidP="003E090D">
            <w:pPr>
              <w:widowControl/>
              <w:rPr>
                <w:rFonts w:ascii="宋体" w:hAnsi="宋体"/>
                <w:sz w:val="18"/>
                <w:szCs w:val="18"/>
              </w:rPr>
            </w:pPr>
            <w:r>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3E090D" w:rsidRPr="00183C65" w:rsidRDefault="008376E0" w:rsidP="003E090D">
            <w:pPr>
              <w:widowControl/>
              <w:rPr>
                <w:rFonts w:ascii="宋体" w:hAnsi="宋体"/>
                <w:sz w:val="18"/>
                <w:szCs w:val="18"/>
              </w:rPr>
            </w:pPr>
            <w:r>
              <w:rPr>
                <w:rFonts w:ascii="宋体" w:hAnsi="宋体" w:hint="eastAsia"/>
                <w:sz w:val="18"/>
                <w:szCs w:val="18"/>
              </w:rPr>
              <w:t>500032</w:t>
            </w:r>
          </w:p>
        </w:tc>
      </w:tr>
      <w:tr w:rsidR="003E090D" w:rsidRPr="00183C65" w:rsidTr="003E090D">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E090D" w:rsidRPr="007F4886" w:rsidRDefault="003E090D" w:rsidP="003E090D">
            <w:pPr>
              <w:jc w:val="center"/>
              <w:rPr>
                <w:rFonts w:ascii="宋体" w:hAnsi="宋体"/>
              </w:rPr>
            </w:pPr>
            <w:r w:rsidRPr="007F4886">
              <w:rPr>
                <w:rFonts w:ascii="宋体" w:hAnsi="宋体"/>
              </w:rPr>
              <w:t>33</w:t>
            </w:r>
          </w:p>
        </w:tc>
        <w:tc>
          <w:tcPr>
            <w:tcW w:w="4636" w:type="dxa"/>
            <w:tcBorders>
              <w:top w:val="single" w:sz="8" w:space="0" w:color="auto"/>
              <w:left w:val="nil"/>
              <w:bottom w:val="single" w:sz="8" w:space="0" w:color="auto"/>
              <w:right w:val="nil"/>
            </w:tcBorders>
          </w:tcPr>
          <w:p w:rsidR="003E090D" w:rsidRPr="00E05994" w:rsidRDefault="003E090D" w:rsidP="003E090D">
            <w:pPr>
              <w:rPr>
                <w:sz w:val="18"/>
                <w:szCs w:val="18"/>
              </w:rPr>
            </w:pPr>
            <w:r w:rsidRPr="00E05994">
              <w:rPr>
                <w:rFonts w:hint="eastAsia"/>
                <w:sz w:val="18"/>
                <w:szCs w:val="18"/>
              </w:rPr>
              <w:t>原始金额错误</w:t>
            </w:r>
          </w:p>
        </w:tc>
        <w:tc>
          <w:tcPr>
            <w:tcW w:w="850" w:type="dxa"/>
            <w:tcBorders>
              <w:top w:val="nil"/>
              <w:left w:val="single" w:sz="8" w:space="0" w:color="auto"/>
              <w:bottom w:val="single" w:sz="8" w:space="0" w:color="auto"/>
              <w:right w:val="single" w:sz="8" w:space="0" w:color="auto"/>
            </w:tcBorders>
            <w:vAlign w:val="center"/>
          </w:tcPr>
          <w:p w:rsidR="003E090D" w:rsidRPr="00183C65" w:rsidRDefault="003E090D" w:rsidP="003E090D">
            <w:pPr>
              <w:widowControl/>
              <w:rPr>
                <w:rFonts w:ascii="宋体" w:hAnsi="宋体"/>
                <w:sz w:val="18"/>
                <w:szCs w:val="18"/>
              </w:rPr>
            </w:pPr>
            <w:r>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3E090D" w:rsidRPr="00183C65" w:rsidRDefault="008376E0" w:rsidP="003E090D">
            <w:pPr>
              <w:widowControl/>
              <w:rPr>
                <w:rFonts w:ascii="宋体" w:hAnsi="宋体"/>
                <w:sz w:val="18"/>
                <w:szCs w:val="18"/>
              </w:rPr>
            </w:pPr>
            <w:r>
              <w:rPr>
                <w:rFonts w:ascii="宋体" w:hAnsi="宋体" w:hint="eastAsia"/>
                <w:sz w:val="18"/>
                <w:szCs w:val="18"/>
              </w:rPr>
              <w:t>500033</w:t>
            </w:r>
          </w:p>
        </w:tc>
      </w:tr>
      <w:tr w:rsidR="003E090D" w:rsidRPr="00183C65" w:rsidTr="003E090D">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E090D" w:rsidRPr="007F4886" w:rsidRDefault="003E090D" w:rsidP="003E090D">
            <w:pPr>
              <w:jc w:val="center"/>
              <w:rPr>
                <w:rFonts w:ascii="宋体" w:hAnsi="宋体"/>
              </w:rPr>
            </w:pPr>
            <w:r>
              <w:rPr>
                <w:rFonts w:ascii="宋体" w:hAnsi="宋体"/>
              </w:rPr>
              <w:t>3</w:t>
            </w:r>
            <w:r>
              <w:rPr>
                <w:rFonts w:ascii="宋体" w:hAnsi="宋体" w:hint="eastAsia"/>
              </w:rPr>
              <w:t>4</w:t>
            </w:r>
          </w:p>
        </w:tc>
        <w:tc>
          <w:tcPr>
            <w:tcW w:w="4636" w:type="dxa"/>
            <w:tcBorders>
              <w:top w:val="single" w:sz="8" w:space="0" w:color="auto"/>
              <w:left w:val="nil"/>
              <w:bottom w:val="single" w:sz="8" w:space="0" w:color="auto"/>
              <w:right w:val="nil"/>
            </w:tcBorders>
          </w:tcPr>
          <w:p w:rsidR="003E090D" w:rsidRPr="00E05994" w:rsidRDefault="003E090D" w:rsidP="003E090D">
            <w:pPr>
              <w:rPr>
                <w:sz w:val="18"/>
                <w:szCs w:val="18"/>
              </w:rPr>
            </w:pPr>
            <w:r w:rsidRPr="00327DE7">
              <w:rPr>
                <w:rFonts w:hint="eastAsia"/>
                <w:sz w:val="18"/>
                <w:szCs w:val="18"/>
              </w:rPr>
              <w:t>该银行卡已开通</w:t>
            </w:r>
          </w:p>
        </w:tc>
        <w:tc>
          <w:tcPr>
            <w:tcW w:w="850" w:type="dxa"/>
            <w:tcBorders>
              <w:top w:val="nil"/>
              <w:left w:val="single" w:sz="8" w:space="0" w:color="auto"/>
              <w:bottom w:val="single" w:sz="8" w:space="0" w:color="auto"/>
              <w:right w:val="single" w:sz="8" w:space="0" w:color="auto"/>
            </w:tcBorders>
            <w:vAlign w:val="center"/>
          </w:tcPr>
          <w:p w:rsidR="003E090D" w:rsidRPr="00183C65" w:rsidRDefault="003E090D" w:rsidP="003E090D">
            <w:pPr>
              <w:widowControl/>
              <w:rPr>
                <w:rFonts w:ascii="宋体" w:hAnsi="宋体"/>
                <w:sz w:val="18"/>
                <w:szCs w:val="18"/>
              </w:rPr>
            </w:pPr>
            <w:r>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3E090D" w:rsidRPr="00183C65" w:rsidRDefault="008376E0" w:rsidP="003E090D">
            <w:pPr>
              <w:widowControl/>
              <w:rPr>
                <w:rFonts w:ascii="宋体" w:hAnsi="宋体"/>
                <w:sz w:val="18"/>
                <w:szCs w:val="18"/>
              </w:rPr>
            </w:pPr>
            <w:r>
              <w:rPr>
                <w:rFonts w:ascii="宋体" w:hAnsi="宋体" w:hint="eastAsia"/>
                <w:sz w:val="18"/>
                <w:szCs w:val="18"/>
              </w:rPr>
              <w:t>500034</w:t>
            </w:r>
          </w:p>
        </w:tc>
      </w:tr>
      <w:tr w:rsidR="003E090D" w:rsidRPr="00183C65" w:rsidTr="003E090D">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E090D" w:rsidRPr="007F4886" w:rsidRDefault="003E090D" w:rsidP="003E090D">
            <w:pPr>
              <w:jc w:val="center"/>
              <w:rPr>
                <w:rFonts w:ascii="宋体" w:hAnsi="宋体"/>
              </w:rPr>
            </w:pPr>
            <w:r>
              <w:rPr>
                <w:rFonts w:ascii="宋体" w:hAnsi="宋体"/>
              </w:rPr>
              <w:t>3</w:t>
            </w:r>
            <w:r>
              <w:rPr>
                <w:rFonts w:ascii="宋体" w:hAnsi="宋体" w:hint="eastAsia"/>
              </w:rPr>
              <w:t>5</w:t>
            </w:r>
          </w:p>
        </w:tc>
        <w:tc>
          <w:tcPr>
            <w:tcW w:w="4636" w:type="dxa"/>
            <w:tcBorders>
              <w:top w:val="single" w:sz="8" w:space="0" w:color="auto"/>
              <w:left w:val="nil"/>
              <w:bottom w:val="single" w:sz="8" w:space="0" w:color="auto"/>
              <w:right w:val="nil"/>
            </w:tcBorders>
          </w:tcPr>
          <w:p w:rsidR="003E090D" w:rsidRPr="00E05994" w:rsidRDefault="003E090D" w:rsidP="003E090D">
            <w:pPr>
              <w:rPr>
                <w:sz w:val="18"/>
                <w:szCs w:val="18"/>
              </w:rPr>
            </w:pPr>
            <w:r w:rsidRPr="00327DE7">
              <w:rPr>
                <w:rFonts w:hint="eastAsia"/>
                <w:sz w:val="18"/>
                <w:szCs w:val="18"/>
              </w:rPr>
              <w:t>您的银行卡未开通银联无卡支付功能，开通后请重新尝试</w:t>
            </w:r>
          </w:p>
        </w:tc>
        <w:tc>
          <w:tcPr>
            <w:tcW w:w="850" w:type="dxa"/>
            <w:tcBorders>
              <w:top w:val="nil"/>
              <w:left w:val="single" w:sz="8" w:space="0" w:color="auto"/>
              <w:bottom w:val="single" w:sz="8" w:space="0" w:color="auto"/>
              <w:right w:val="single" w:sz="8" w:space="0" w:color="auto"/>
            </w:tcBorders>
            <w:vAlign w:val="center"/>
          </w:tcPr>
          <w:p w:rsidR="003E090D" w:rsidRPr="00183C65" w:rsidRDefault="003E090D" w:rsidP="003E090D">
            <w:pPr>
              <w:widowControl/>
              <w:rPr>
                <w:rFonts w:ascii="宋体" w:hAnsi="宋体"/>
                <w:sz w:val="18"/>
                <w:szCs w:val="18"/>
              </w:rPr>
            </w:pPr>
            <w:r>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3E090D" w:rsidRPr="00183C65" w:rsidRDefault="008376E0" w:rsidP="003E090D">
            <w:pPr>
              <w:widowControl/>
              <w:rPr>
                <w:rFonts w:ascii="宋体" w:hAnsi="宋体"/>
                <w:sz w:val="18"/>
                <w:szCs w:val="18"/>
              </w:rPr>
            </w:pPr>
            <w:r w:rsidRPr="00F2361B">
              <w:rPr>
                <w:rFonts w:ascii="宋体" w:hAnsi="宋体"/>
                <w:sz w:val="18"/>
                <w:szCs w:val="18"/>
              </w:rPr>
              <w:t>600105</w:t>
            </w:r>
          </w:p>
        </w:tc>
      </w:tr>
      <w:tr w:rsidR="003E090D" w:rsidRPr="00183C65" w:rsidTr="003E090D">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E090D" w:rsidRPr="007F4886" w:rsidRDefault="003E090D" w:rsidP="003E090D">
            <w:pPr>
              <w:jc w:val="center"/>
              <w:rPr>
                <w:rFonts w:ascii="宋体" w:hAnsi="宋体"/>
              </w:rPr>
            </w:pPr>
            <w:r w:rsidRPr="007F4886">
              <w:rPr>
                <w:rFonts w:ascii="宋体" w:hAnsi="宋体"/>
              </w:rPr>
              <w:t>41</w:t>
            </w:r>
          </w:p>
        </w:tc>
        <w:tc>
          <w:tcPr>
            <w:tcW w:w="4636" w:type="dxa"/>
            <w:tcBorders>
              <w:top w:val="single" w:sz="8" w:space="0" w:color="auto"/>
              <w:left w:val="nil"/>
              <w:bottom w:val="single" w:sz="8" w:space="0" w:color="auto"/>
              <w:right w:val="nil"/>
            </w:tcBorders>
          </w:tcPr>
          <w:p w:rsidR="003E090D" w:rsidRPr="00E05994" w:rsidRDefault="003E090D" w:rsidP="003E090D">
            <w:pPr>
              <w:rPr>
                <w:sz w:val="18"/>
                <w:szCs w:val="18"/>
              </w:rPr>
            </w:pPr>
            <w:r w:rsidRPr="00E05994">
              <w:rPr>
                <w:rFonts w:hint="eastAsia"/>
                <w:sz w:val="18"/>
                <w:szCs w:val="18"/>
              </w:rPr>
              <w:t>交易受限</w:t>
            </w:r>
          </w:p>
        </w:tc>
        <w:tc>
          <w:tcPr>
            <w:tcW w:w="850" w:type="dxa"/>
            <w:tcBorders>
              <w:top w:val="nil"/>
              <w:left w:val="single" w:sz="8" w:space="0" w:color="auto"/>
              <w:bottom w:val="single" w:sz="8" w:space="0" w:color="auto"/>
              <w:right w:val="single" w:sz="8" w:space="0" w:color="auto"/>
            </w:tcBorders>
            <w:vAlign w:val="center"/>
          </w:tcPr>
          <w:p w:rsidR="003E090D" w:rsidRPr="00183C65" w:rsidRDefault="003E090D" w:rsidP="003E090D">
            <w:pPr>
              <w:widowControl/>
              <w:rPr>
                <w:rFonts w:ascii="宋体" w:hAnsi="宋体"/>
                <w:sz w:val="18"/>
                <w:szCs w:val="18"/>
              </w:rPr>
            </w:pPr>
            <w:r>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3E090D" w:rsidRPr="00183C65" w:rsidRDefault="008376E0" w:rsidP="003E090D">
            <w:pPr>
              <w:widowControl/>
              <w:rPr>
                <w:rFonts w:ascii="宋体" w:hAnsi="宋体"/>
                <w:sz w:val="18"/>
                <w:szCs w:val="18"/>
              </w:rPr>
            </w:pPr>
            <w:r>
              <w:rPr>
                <w:rFonts w:ascii="宋体" w:hAnsi="宋体" w:hint="eastAsia"/>
                <w:sz w:val="18"/>
                <w:szCs w:val="18"/>
              </w:rPr>
              <w:t>500041</w:t>
            </w:r>
          </w:p>
        </w:tc>
      </w:tr>
      <w:tr w:rsidR="003E090D" w:rsidRPr="00183C65" w:rsidTr="003E090D">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E090D" w:rsidRPr="007F4886" w:rsidRDefault="003E090D" w:rsidP="003E090D">
            <w:pPr>
              <w:jc w:val="center"/>
              <w:rPr>
                <w:rFonts w:ascii="宋体" w:hAnsi="宋体"/>
              </w:rPr>
            </w:pPr>
            <w:r w:rsidRPr="007F4886">
              <w:rPr>
                <w:rFonts w:ascii="宋体" w:hAnsi="宋体"/>
              </w:rPr>
              <w:t>42</w:t>
            </w:r>
          </w:p>
        </w:tc>
        <w:tc>
          <w:tcPr>
            <w:tcW w:w="4636" w:type="dxa"/>
            <w:tcBorders>
              <w:top w:val="single" w:sz="8" w:space="0" w:color="auto"/>
              <w:left w:val="nil"/>
              <w:bottom w:val="single" w:sz="8" w:space="0" w:color="auto"/>
              <w:right w:val="nil"/>
            </w:tcBorders>
          </w:tcPr>
          <w:p w:rsidR="003E090D" w:rsidRPr="00E05994" w:rsidRDefault="003E090D" w:rsidP="003E090D">
            <w:pPr>
              <w:rPr>
                <w:sz w:val="18"/>
                <w:szCs w:val="18"/>
              </w:rPr>
            </w:pPr>
            <w:r>
              <w:rPr>
                <w:rFonts w:hint="eastAsia"/>
                <w:sz w:val="18"/>
                <w:szCs w:val="18"/>
              </w:rPr>
              <w:t>交易</w:t>
            </w:r>
            <w:r w:rsidRPr="00E05994">
              <w:rPr>
                <w:rFonts w:hint="eastAsia"/>
                <w:sz w:val="18"/>
                <w:szCs w:val="18"/>
              </w:rPr>
              <w:t>金额超限</w:t>
            </w:r>
            <w:r w:rsidRPr="00E05994">
              <w:rPr>
                <w:rFonts w:hint="eastAsia"/>
                <w:sz w:val="18"/>
                <w:szCs w:val="18"/>
              </w:rPr>
              <w:t xml:space="preserve"> </w:t>
            </w:r>
          </w:p>
        </w:tc>
        <w:tc>
          <w:tcPr>
            <w:tcW w:w="850" w:type="dxa"/>
            <w:tcBorders>
              <w:top w:val="nil"/>
              <w:left w:val="single" w:sz="8" w:space="0" w:color="auto"/>
              <w:bottom w:val="single" w:sz="8" w:space="0" w:color="auto"/>
              <w:right w:val="single" w:sz="8" w:space="0" w:color="auto"/>
            </w:tcBorders>
            <w:vAlign w:val="center"/>
          </w:tcPr>
          <w:p w:rsidR="003E090D" w:rsidRDefault="003E090D" w:rsidP="003E090D">
            <w:pPr>
              <w:widowControl/>
              <w:rPr>
                <w:rFonts w:ascii="宋体" w:hAnsi="宋体"/>
                <w:sz w:val="18"/>
                <w:szCs w:val="18"/>
              </w:rPr>
            </w:pPr>
            <w:r>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3E090D" w:rsidRPr="00183C65" w:rsidRDefault="00260218" w:rsidP="003E090D">
            <w:pPr>
              <w:widowControl/>
              <w:rPr>
                <w:rFonts w:ascii="宋体" w:hAnsi="宋体"/>
                <w:sz w:val="18"/>
                <w:szCs w:val="18"/>
              </w:rPr>
            </w:pPr>
            <w:r w:rsidRPr="00260218">
              <w:rPr>
                <w:rFonts w:ascii="宋体" w:hAnsi="宋体"/>
                <w:sz w:val="18"/>
                <w:szCs w:val="18"/>
              </w:rPr>
              <w:t>600098</w:t>
            </w:r>
          </w:p>
        </w:tc>
      </w:tr>
      <w:tr w:rsidR="003E090D" w:rsidRPr="00183C65" w:rsidTr="003E090D">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E090D" w:rsidRPr="007F4886" w:rsidRDefault="003E090D" w:rsidP="003E090D">
            <w:pPr>
              <w:jc w:val="center"/>
              <w:rPr>
                <w:rFonts w:ascii="宋体" w:hAnsi="宋体"/>
              </w:rPr>
            </w:pPr>
            <w:r w:rsidRPr="007F4886">
              <w:rPr>
                <w:rFonts w:ascii="宋体" w:hAnsi="宋体"/>
              </w:rPr>
              <w:t>51</w:t>
            </w:r>
          </w:p>
        </w:tc>
        <w:tc>
          <w:tcPr>
            <w:tcW w:w="4636" w:type="dxa"/>
            <w:tcBorders>
              <w:top w:val="single" w:sz="8" w:space="0" w:color="auto"/>
              <w:left w:val="nil"/>
              <w:bottom w:val="single" w:sz="8" w:space="0" w:color="auto"/>
              <w:right w:val="nil"/>
            </w:tcBorders>
          </w:tcPr>
          <w:p w:rsidR="003E090D" w:rsidRPr="00E05994" w:rsidRDefault="003E090D" w:rsidP="003E090D">
            <w:pPr>
              <w:rPr>
                <w:sz w:val="18"/>
                <w:szCs w:val="18"/>
              </w:rPr>
            </w:pPr>
            <w:r>
              <w:rPr>
                <w:rFonts w:hint="eastAsia"/>
                <w:sz w:val="18"/>
                <w:szCs w:val="18"/>
              </w:rPr>
              <w:t>短信验证码</w:t>
            </w:r>
            <w:r w:rsidRPr="00E05994">
              <w:rPr>
                <w:rFonts w:hint="eastAsia"/>
                <w:sz w:val="18"/>
                <w:szCs w:val="18"/>
              </w:rPr>
              <w:t>错误</w:t>
            </w:r>
          </w:p>
        </w:tc>
        <w:tc>
          <w:tcPr>
            <w:tcW w:w="850" w:type="dxa"/>
            <w:tcBorders>
              <w:top w:val="nil"/>
              <w:left w:val="single" w:sz="8" w:space="0" w:color="auto"/>
              <w:bottom w:val="single" w:sz="8" w:space="0" w:color="auto"/>
              <w:right w:val="single" w:sz="8" w:space="0" w:color="auto"/>
            </w:tcBorders>
            <w:vAlign w:val="center"/>
          </w:tcPr>
          <w:p w:rsidR="003E090D" w:rsidRDefault="003E090D" w:rsidP="003E090D">
            <w:pPr>
              <w:widowControl/>
              <w:rPr>
                <w:rFonts w:ascii="宋体" w:hAnsi="宋体"/>
                <w:sz w:val="18"/>
                <w:szCs w:val="18"/>
              </w:rPr>
            </w:pPr>
            <w:r>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3E090D" w:rsidRPr="00183C65" w:rsidRDefault="008376E0" w:rsidP="003E090D">
            <w:pPr>
              <w:widowControl/>
              <w:rPr>
                <w:rFonts w:ascii="宋体" w:hAnsi="宋体"/>
                <w:sz w:val="18"/>
                <w:szCs w:val="18"/>
              </w:rPr>
            </w:pPr>
            <w:r w:rsidRPr="008376E0">
              <w:rPr>
                <w:rFonts w:ascii="宋体" w:hAnsi="宋体"/>
                <w:sz w:val="18"/>
                <w:szCs w:val="18"/>
              </w:rPr>
              <w:t>600116</w:t>
            </w:r>
          </w:p>
        </w:tc>
      </w:tr>
      <w:tr w:rsidR="003E090D" w:rsidRPr="00183C65" w:rsidTr="003E090D">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E090D" w:rsidRPr="007F4886" w:rsidRDefault="003E090D" w:rsidP="003E090D">
            <w:pPr>
              <w:jc w:val="center"/>
              <w:rPr>
                <w:rFonts w:ascii="宋体" w:hAnsi="宋体"/>
              </w:rPr>
            </w:pPr>
            <w:r>
              <w:rPr>
                <w:rFonts w:ascii="宋体" w:hAnsi="宋体"/>
              </w:rPr>
              <w:t>5</w:t>
            </w:r>
            <w:r>
              <w:rPr>
                <w:rFonts w:ascii="宋体" w:hAnsi="宋体" w:hint="eastAsia"/>
              </w:rPr>
              <w:t>2</w:t>
            </w:r>
          </w:p>
        </w:tc>
        <w:tc>
          <w:tcPr>
            <w:tcW w:w="4636" w:type="dxa"/>
            <w:tcBorders>
              <w:top w:val="single" w:sz="8" w:space="0" w:color="auto"/>
              <w:left w:val="nil"/>
              <w:bottom w:val="single" w:sz="8" w:space="0" w:color="auto"/>
              <w:right w:val="nil"/>
            </w:tcBorders>
          </w:tcPr>
          <w:p w:rsidR="003E090D" w:rsidRPr="00E05994" w:rsidRDefault="003E090D" w:rsidP="003E090D">
            <w:pPr>
              <w:rPr>
                <w:sz w:val="18"/>
                <w:szCs w:val="18"/>
              </w:rPr>
            </w:pPr>
            <w:r w:rsidRPr="005E56EA">
              <w:rPr>
                <w:rFonts w:hint="eastAsia"/>
                <w:sz w:val="18"/>
                <w:szCs w:val="18"/>
              </w:rPr>
              <w:t>您的短信发送过于频繁，请稍候再试</w:t>
            </w:r>
          </w:p>
        </w:tc>
        <w:tc>
          <w:tcPr>
            <w:tcW w:w="850" w:type="dxa"/>
            <w:tcBorders>
              <w:top w:val="nil"/>
              <w:left w:val="single" w:sz="8" w:space="0" w:color="auto"/>
              <w:bottom w:val="single" w:sz="8" w:space="0" w:color="auto"/>
              <w:right w:val="single" w:sz="8" w:space="0" w:color="auto"/>
            </w:tcBorders>
            <w:vAlign w:val="center"/>
          </w:tcPr>
          <w:p w:rsidR="003E090D" w:rsidRDefault="003E090D" w:rsidP="003E090D">
            <w:pPr>
              <w:widowControl/>
              <w:rPr>
                <w:rFonts w:ascii="宋体" w:hAnsi="宋体"/>
                <w:sz w:val="18"/>
                <w:szCs w:val="18"/>
              </w:rPr>
            </w:pPr>
            <w:r>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3E090D" w:rsidRPr="00183C65" w:rsidRDefault="00260218" w:rsidP="003E090D">
            <w:pPr>
              <w:widowControl/>
              <w:rPr>
                <w:rFonts w:ascii="宋体" w:hAnsi="宋体"/>
                <w:sz w:val="18"/>
                <w:szCs w:val="18"/>
              </w:rPr>
            </w:pPr>
            <w:r w:rsidRPr="00260218">
              <w:rPr>
                <w:rFonts w:ascii="宋体" w:hAnsi="宋体"/>
                <w:sz w:val="18"/>
                <w:szCs w:val="18"/>
              </w:rPr>
              <w:t>10</w:t>
            </w:r>
          </w:p>
        </w:tc>
      </w:tr>
      <w:tr w:rsidR="003E090D" w:rsidRPr="00183C65" w:rsidTr="003E090D">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E090D" w:rsidRDefault="003E090D" w:rsidP="003E090D">
            <w:pPr>
              <w:jc w:val="center"/>
              <w:rPr>
                <w:rFonts w:ascii="宋体" w:hAnsi="宋体"/>
              </w:rPr>
            </w:pPr>
            <w:r>
              <w:rPr>
                <w:rFonts w:ascii="宋体" w:hAnsi="宋体"/>
              </w:rPr>
              <w:t>5</w:t>
            </w:r>
            <w:r>
              <w:rPr>
                <w:rFonts w:ascii="宋体" w:hAnsi="宋体" w:hint="eastAsia"/>
              </w:rPr>
              <w:t>3</w:t>
            </w:r>
          </w:p>
        </w:tc>
        <w:tc>
          <w:tcPr>
            <w:tcW w:w="4636" w:type="dxa"/>
            <w:tcBorders>
              <w:top w:val="single" w:sz="8" w:space="0" w:color="auto"/>
              <w:left w:val="nil"/>
              <w:bottom w:val="single" w:sz="8" w:space="0" w:color="auto"/>
              <w:right w:val="nil"/>
            </w:tcBorders>
          </w:tcPr>
          <w:p w:rsidR="003E090D" w:rsidRPr="007133EE" w:rsidRDefault="003E090D" w:rsidP="003E090D">
            <w:pPr>
              <w:rPr>
                <w:sz w:val="18"/>
                <w:szCs w:val="18"/>
              </w:rPr>
            </w:pPr>
            <w:r w:rsidRPr="00CF3ADA">
              <w:rPr>
                <w:sz w:val="18"/>
                <w:szCs w:val="18"/>
              </w:rPr>
              <w:t>您输入的短信验证码与手机号不匹配，请检查手机号或验证码是否输入有误</w:t>
            </w:r>
          </w:p>
        </w:tc>
        <w:tc>
          <w:tcPr>
            <w:tcW w:w="850" w:type="dxa"/>
            <w:tcBorders>
              <w:top w:val="nil"/>
              <w:left w:val="single" w:sz="8" w:space="0" w:color="auto"/>
              <w:bottom w:val="single" w:sz="8" w:space="0" w:color="auto"/>
              <w:right w:val="single" w:sz="8" w:space="0" w:color="auto"/>
            </w:tcBorders>
            <w:vAlign w:val="center"/>
          </w:tcPr>
          <w:p w:rsidR="003E090D" w:rsidRDefault="003E090D" w:rsidP="003E090D">
            <w:pPr>
              <w:widowControl/>
              <w:rPr>
                <w:rFonts w:ascii="宋体" w:hAnsi="宋体"/>
                <w:sz w:val="18"/>
                <w:szCs w:val="18"/>
              </w:rPr>
            </w:pPr>
            <w:r>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3E090D" w:rsidRPr="00183C65" w:rsidRDefault="00260218" w:rsidP="003E090D">
            <w:pPr>
              <w:widowControl/>
              <w:rPr>
                <w:rFonts w:ascii="宋体" w:hAnsi="宋体"/>
                <w:sz w:val="18"/>
                <w:szCs w:val="18"/>
              </w:rPr>
            </w:pPr>
            <w:r w:rsidRPr="00260218">
              <w:rPr>
                <w:rFonts w:ascii="宋体" w:hAnsi="宋体"/>
                <w:sz w:val="18"/>
                <w:szCs w:val="18"/>
              </w:rPr>
              <w:t>900010</w:t>
            </w:r>
          </w:p>
        </w:tc>
      </w:tr>
      <w:tr w:rsidR="003E090D" w:rsidRPr="00183C65" w:rsidTr="003E090D">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E090D" w:rsidRDefault="003E090D" w:rsidP="003E090D">
            <w:pPr>
              <w:jc w:val="center"/>
              <w:rPr>
                <w:rFonts w:ascii="宋体" w:hAnsi="宋体"/>
              </w:rPr>
            </w:pPr>
            <w:r>
              <w:rPr>
                <w:rFonts w:ascii="宋体" w:hAnsi="宋体" w:hint="eastAsia"/>
              </w:rPr>
              <w:t>61</w:t>
            </w:r>
          </w:p>
        </w:tc>
        <w:tc>
          <w:tcPr>
            <w:tcW w:w="4636" w:type="dxa"/>
            <w:tcBorders>
              <w:top w:val="single" w:sz="8" w:space="0" w:color="auto"/>
              <w:left w:val="nil"/>
              <w:bottom w:val="single" w:sz="8" w:space="0" w:color="auto"/>
              <w:right w:val="nil"/>
            </w:tcBorders>
          </w:tcPr>
          <w:p w:rsidR="003E090D" w:rsidRPr="008079BE" w:rsidRDefault="003E090D" w:rsidP="003E090D">
            <w:pPr>
              <w:rPr>
                <w:sz w:val="18"/>
                <w:szCs w:val="18"/>
              </w:rPr>
            </w:pPr>
            <w:r>
              <w:rPr>
                <w:rFonts w:hint="eastAsia"/>
                <w:sz w:val="18"/>
                <w:szCs w:val="18"/>
              </w:rPr>
              <w:t>处理超时，请重试</w:t>
            </w:r>
          </w:p>
        </w:tc>
        <w:tc>
          <w:tcPr>
            <w:tcW w:w="850" w:type="dxa"/>
            <w:tcBorders>
              <w:top w:val="nil"/>
              <w:left w:val="single" w:sz="8" w:space="0" w:color="auto"/>
              <w:bottom w:val="single" w:sz="8" w:space="0" w:color="auto"/>
              <w:right w:val="single" w:sz="8" w:space="0" w:color="auto"/>
            </w:tcBorders>
            <w:vAlign w:val="center"/>
          </w:tcPr>
          <w:p w:rsidR="003E090D" w:rsidRDefault="003E090D" w:rsidP="003E090D">
            <w:pPr>
              <w:widowControl/>
              <w:rPr>
                <w:rFonts w:ascii="宋体" w:hAnsi="宋体"/>
                <w:sz w:val="18"/>
                <w:szCs w:val="18"/>
              </w:rPr>
            </w:pPr>
            <w:r>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3E090D" w:rsidRPr="00183C65" w:rsidRDefault="00260218" w:rsidP="003E090D">
            <w:pPr>
              <w:widowControl/>
              <w:rPr>
                <w:rFonts w:ascii="宋体" w:hAnsi="宋体"/>
                <w:sz w:val="18"/>
                <w:szCs w:val="18"/>
              </w:rPr>
            </w:pPr>
            <w:r>
              <w:rPr>
                <w:rFonts w:ascii="宋体" w:hAnsi="宋体" w:hint="eastAsia"/>
                <w:sz w:val="18"/>
                <w:szCs w:val="18"/>
              </w:rPr>
              <w:t>900061</w:t>
            </w:r>
          </w:p>
        </w:tc>
      </w:tr>
      <w:tr w:rsidR="003E090D" w:rsidRPr="00183C65" w:rsidTr="003E090D">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E090D" w:rsidRDefault="003E090D" w:rsidP="003E090D">
            <w:pPr>
              <w:jc w:val="center"/>
              <w:rPr>
                <w:rFonts w:ascii="宋体" w:hAnsi="宋体"/>
              </w:rPr>
            </w:pPr>
            <w:r>
              <w:rPr>
                <w:rFonts w:ascii="宋体" w:hAnsi="宋体" w:hint="eastAsia"/>
              </w:rPr>
              <w:t>71</w:t>
            </w:r>
          </w:p>
        </w:tc>
        <w:tc>
          <w:tcPr>
            <w:tcW w:w="4636" w:type="dxa"/>
            <w:tcBorders>
              <w:top w:val="single" w:sz="8" w:space="0" w:color="auto"/>
              <w:left w:val="nil"/>
              <w:bottom w:val="single" w:sz="8" w:space="0" w:color="auto"/>
              <w:right w:val="nil"/>
            </w:tcBorders>
          </w:tcPr>
          <w:p w:rsidR="003E090D" w:rsidRDefault="003E090D" w:rsidP="003E090D">
            <w:pPr>
              <w:rPr>
                <w:sz w:val="18"/>
                <w:szCs w:val="18"/>
              </w:rPr>
            </w:pPr>
            <w:r w:rsidRPr="007A13B6">
              <w:rPr>
                <w:rFonts w:hint="eastAsia"/>
                <w:sz w:val="18"/>
                <w:szCs w:val="18"/>
              </w:rPr>
              <w:t>请您确认输入信息是否填写正确。如银行预留手机号已停用或遗忘请至银行柜台或联系银行客服更改，更改完毕后请重新尝试！</w:t>
            </w:r>
          </w:p>
        </w:tc>
        <w:tc>
          <w:tcPr>
            <w:tcW w:w="850" w:type="dxa"/>
            <w:tcBorders>
              <w:top w:val="nil"/>
              <w:left w:val="single" w:sz="8" w:space="0" w:color="auto"/>
              <w:bottom w:val="single" w:sz="8" w:space="0" w:color="auto"/>
              <w:right w:val="single" w:sz="8" w:space="0" w:color="auto"/>
            </w:tcBorders>
            <w:vAlign w:val="center"/>
          </w:tcPr>
          <w:p w:rsidR="003E090D" w:rsidRDefault="003E090D" w:rsidP="003E090D">
            <w:pPr>
              <w:widowControl/>
              <w:rPr>
                <w:rFonts w:ascii="宋体" w:hAnsi="宋体"/>
                <w:sz w:val="18"/>
                <w:szCs w:val="18"/>
              </w:rPr>
            </w:pPr>
            <w:r>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3E090D" w:rsidRPr="00183C65" w:rsidRDefault="009C0031" w:rsidP="003E090D">
            <w:pPr>
              <w:widowControl/>
              <w:rPr>
                <w:rFonts w:ascii="宋体" w:hAnsi="宋体"/>
                <w:sz w:val="18"/>
                <w:szCs w:val="18"/>
              </w:rPr>
            </w:pPr>
            <w:r>
              <w:rPr>
                <w:rFonts w:ascii="宋体" w:hAnsi="宋体" w:hint="eastAsia"/>
                <w:sz w:val="18"/>
                <w:szCs w:val="18"/>
              </w:rPr>
              <w:t>500071</w:t>
            </w:r>
          </w:p>
        </w:tc>
      </w:tr>
      <w:tr w:rsidR="003E090D" w:rsidRPr="00183C65" w:rsidTr="003E090D">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E090D" w:rsidRDefault="003E090D" w:rsidP="003E090D">
            <w:pPr>
              <w:jc w:val="center"/>
              <w:rPr>
                <w:rFonts w:ascii="宋体" w:hAnsi="宋体"/>
              </w:rPr>
            </w:pPr>
            <w:r>
              <w:rPr>
                <w:rFonts w:ascii="宋体" w:hAnsi="宋体" w:hint="eastAsia"/>
              </w:rPr>
              <w:t>72</w:t>
            </w:r>
          </w:p>
        </w:tc>
        <w:tc>
          <w:tcPr>
            <w:tcW w:w="4636" w:type="dxa"/>
            <w:tcBorders>
              <w:top w:val="single" w:sz="8" w:space="0" w:color="auto"/>
              <w:left w:val="nil"/>
              <w:bottom w:val="single" w:sz="8" w:space="0" w:color="auto"/>
              <w:right w:val="nil"/>
            </w:tcBorders>
          </w:tcPr>
          <w:p w:rsidR="003E090D" w:rsidRPr="005E7489" w:rsidRDefault="003E090D" w:rsidP="003E090D">
            <w:pPr>
              <w:rPr>
                <w:sz w:val="18"/>
                <w:szCs w:val="18"/>
              </w:rPr>
            </w:pPr>
            <w:r w:rsidRPr="005E7489">
              <w:rPr>
                <w:rFonts w:hint="eastAsia"/>
                <w:sz w:val="18"/>
                <w:szCs w:val="18"/>
              </w:rPr>
              <w:t>交易失败，发卡银行不支持该商户，请更换其他银行卡</w:t>
            </w:r>
          </w:p>
        </w:tc>
        <w:tc>
          <w:tcPr>
            <w:tcW w:w="850" w:type="dxa"/>
            <w:tcBorders>
              <w:top w:val="nil"/>
              <w:left w:val="single" w:sz="8" w:space="0" w:color="auto"/>
              <w:bottom w:val="single" w:sz="8" w:space="0" w:color="auto"/>
              <w:right w:val="single" w:sz="8" w:space="0" w:color="auto"/>
            </w:tcBorders>
            <w:vAlign w:val="center"/>
          </w:tcPr>
          <w:p w:rsidR="003E090D" w:rsidRDefault="003E090D" w:rsidP="003E090D">
            <w:pPr>
              <w:widowControl/>
              <w:rPr>
                <w:rFonts w:ascii="宋体" w:hAnsi="宋体"/>
                <w:sz w:val="18"/>
                <w:szCs w:val="18"/>
              </w:rPr>
            </w:pPr>
            <w:r>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3E090D" w:rsidRPr="00183C65" w:rsidRDefault="009C0031" w:rsidP="003E090D">
            <w:pPr>
              <w:widowControl/>
              <w:rPr>
                <w:rFonts w:ascii="宋体" w:hAnsi="宋体"/>
                <w:sz w:val="18"/>
                <w:szCs w:val="18"/>
              </w:rPr>
            </w:pPr>
            <w:r>
              <w:rPr>
                <w:rFonts w:ascii="宋体" w:hAnsi="宋体" w:hint="eastAsia"/>
                <w:sz w:val="18"/>
                <w:szCs w:val="18"/>
              </w:rPr>
              <w:t>500072</w:t>
            </w:r>
          </w:p>
        </w:tc>
      </w:tr>
      <w:tr w:rsidR="003E090D" w:rsidRPr="00183C65" w:rsidTr="003E090D">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E090D" w:rsidRDefault="003E090D" w:rsidP="003E090D">
            <w:pPr>
              <w:jc w:val="center"/>
              <w:rPr>
                <w:rFonts w:ascii="宋体" w:hAnsi="宋体"/>
              </w:rPr>
            </w:pPr>
            <w:r>
              <w:rPr>
                <w:rFonts w:ascii="宋体" w:hAnsi="宋体" w:hint="eastAsia"/>
              </w:rPr>
              <w:t>73</w:t>
            </w:r>
          </w:p>
        </w:tc>
        <w:tc>
          <w:tcPr>
            <w:tcW w:w="4636" w:type="dxa"/>
            <w:tcBorders>
              <w:top w:val="single" w:sz="8" w:space="0" w:color="auto"/>
              <w:left w:val="nil"/>
              <w:bottom w:val="single" w:sz="8" w:space="0" w:color="auto"/>
              <w:right w:val="nil"/>
            </w:tcBorders>
          </w:tcPr>
          <w:p w:rsidR="003E090D" w:rsidRPr="005E7489" w:rsidRDefault="003E090D" w:rsidP="003E090D">
            <w:pPr>
              <w:rPr>
                <w:sz w:val="18"/>
                <w:szCs w:val="18"/>
              </w:rPr>
            </w:pPr>
            <w:r w:rsidRPr="005E7489">
              <w:rPr>
                <w:rFonts w:hint="eastAsia"/>
                <w:sz w:val="18"/>
                <w:szCs w:val="18"/>
              </w:rPr>
              <w:t>交易失败，详情请咨询您的发卡行</w:t>
            </w:r>
          </w:p>
        </w:tc>
        <w:tc>
          <w:tcPr>
            <w:tcW w:w="850" w:type="dxa"/>
            <w:tcBorders>
              <w:top w:val="nil"/>
              <w:left w:val="single" w:sz="8" w:space="0" w:color="auto"/>
              <w:bottom w:val="single" w:sz="8" w:space="0" w:color="auto"/>
              <w:right w:val="single" w:sz="8" w:space="0" w:color="auto"/>
            </w:tcBorders>
            <w:vAlign w:val="center"/>
          </w:tcPr>
          <w:p w:rsidR="003E090D" w:rsidRDefault="003E090D" w:rsidP="003E090D">
            <w:pPr>
              <w:widowControl/>
              <w:rPr>
                <w:rFonts w:ascii="宋体" w:hAnsi="宋体"/>
                <w:sz w:val="18"/>
                <w:szCs w:val="18"/>
              </w:rPr>
            </w:pPr>
            <w:r>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3E090D" w:rsidRPr="00183C65" w:rsidRDefault="009C0031" w:rsidP="003E090D">
            <w:pPr>
              <w:widowControl/>
              <w:rPr>
                <w:rFonts w:ascii="宋体" w:hAnsi="宋体"/>
                <w:sz w:val="18"/>
                <w:szCs w:val="18"/>
              </w:rPr>
            </w:pPr>
            <w:r w:rsidRPr="009C0031">
              <w:rPr>
                <w:rFonts w:ascii="宋体" w:hAnsi="宋体"/>
                <w:sz w:val="18"/>
                <w:szCs w:val="18"/>
              </w:rPr>
              <w:t>600096</w:t>
            </w:r>
          </w:p>
        </w:tc>
      </w:tr>
      <w:tr w:rsidR="003E090D" w:rsidRPr="00183C65" w:rsidTr="003E090D">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E090D" w:rsidRDefault="003E090D" w:rsidP="003E090D">
            <w:pPr>
              <w:jc w:val="center"/>
              <w:rPr>
                <w:rFonts w:ascii="宋体" w:hAnsi="宋体"/>
              </w:rPr>
            </w:pPr>
            <w:r>
              <w:rPr>
                <w:rFonts w:ascii="宋体" w:hAnsi="宋体" w:hint="eastAsia"/>
              </w:rPr>
              <w:lastRenderedPageBreak/>
              <w:t>74</w:t>
            </w:r>
          </w:p>
        </w:tc>
        <w:tc>
          <w:tcPr>
            <w:tcW w:w="4636" w:type="dxa"/>
            <w:tcBorders>
              <w:top w:val="single" w:sz="8" w:space="0" w:color="auto"/>
              <w:left w:val="nil"/>
              <w:bottom w:val="single" w:sz="8" w:space="0" w:color="auto"/>
              <w:right w:val="nil"/>
            </w:tcBorders>
          </w:tcPr>
          <w:p w:rsidR="003E090D" w:rsidRPr="005E7489" w:rsidRDefault="003E090D" w:rsidP="003E090D">
            <w:pPr>
              <w:rPr>
                <w:sz w:val="18"/>
                <w:szCs w:val="18"/>
              </w:rPr>
            </w:pPr>
            <w:r w:rsidRPr="00701614">
              <w:rPr>
                <w:rFonts w:hint="eastAsia"/>
                <w:sz w:val="18"/>
                <w:szCs w:val="18"/>
              </w:rPr>
              <w:t>您的银行卡未开通银联无卡支付功能，请至银行柜台开通或咨询银行客服，开通后请重新尝试。</w:t>
            </w:r>
          </w:p>
        </w:tc>
        <w:tc>
          <w:tcPr>
            <w:tcW w:w="850" w:type="dxa"/>
            <w:tcBorders>
              <w:top w:val="nil"/>
              <w:left w:val="single" w:sz="8" w:space="0" w:color="auto"/>
              <w:bottom w:val="single" w:sz="8" w:space="0" w:color="auto"/>
              <w:right w:val="single" w:sz="8" w:space="0" w:color="auto"/>
            </w:tcBorders>
            <w:vAlign w:val="center"/>
          </w:tcPr>
          <w:p w:rsidR="003E090D" w:rsidRDefault="003E090D" w:rsidP="003E090D">
            <w:pPr>
              <w:widowControl/>
              <w:rPr>
                <w:rFonts w:ascii="宋体" w:hAnsi="宋体"/>
                <w:sz w:val="18"/>
                <w:szCs w:val="18"/>
              </w:rPr>
            </w:pPr>
            <w:r>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3E090D" w:rsidRPr="00183C65" w:rsidRDefault="009C0031" w:rsidP="003E090D">
            <w:pPr>
              <w:widowControl/>
              <w:rPr>
                <w:rFonts w:ascii="宋体" w:hAnsi="宋体"/>
                <w:sz w:val="18"/>
                <w:szCs w:val="18"/>
              </w:rPr>
            </w:pPr>
            <w:r w:rsidRPr="00F2361B">
              <w:rPr>
                <w:rFonts w:ascii="宋体" w:hAnsi="宋体"/>
                <w:sz w:val="18"/>
                <w:szCs w:val="18"/>
              </w:rPr>
              <w:t>600105</w:t>
            </w:r>
          </w:p>
        </w:tc>
      </w:tr>
      <w:tr w:rsidR="003E090D" w:rsidRPr="00183C65" w:rsidTr="003E090D">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E090D" w:rsidRDefault="003E090D" w:rsidP="003E090D">
            <w:pPr>
              <w:jc w:val="center"/>
              <w:rPr>
                <w:rFonts w:ascii="宋体" w:hAnsi="宋体"/>
              </w:rPr>
            </w:pPr>
            <w:r>
              <w:rPr>
                <w:rFonts w:ascii="宋体" w:hAnsi="宋体" w:hint="eastAsia"/>
              </w:rPr>
              <w:t>75</w:t>
            </w:r>
          </w:p>
        </w:tc>
        <w:tc>
          <w:tcPr>
            <w:tcW w:w="4636" w:type="dxa"/>
            <w:tcBorders>
              <w:top w:val="single" w:sz="8" w:space="0" w:color="auto"/>
              <w:left w:val="nil"/>
              <w:bottom w:val="single" w:sz="8" w:space="0" w:color="auto"/>
              <w:right w:val="nil"/>
            </w:tcBorders>
          </w:tcPr>
          <w:p w:rsidR="003E090D" w:rsidRPr="005E7489" w:rsidRDefault="003E090D" w:rsidP="003E090D">
            <w:pPr>
              <w:rPr>
                <w:sz w:val="18"/>
                <w:szCs w:val="18"/>
              </w:rPr>
            </w:pPr>
            <w:r w:rsidRPr="005E7489">
              <w:rPr>
                <w:rFonts w:hint="eastAsia"/>
                <w:sz w:val="18"/>
                <w:szCs w:val="18"/>
              </w:rPr>
              <w:t>卡上的余额不足</w:t>
            </w:r>
          </w:p>
        </w:tc>
        <w:tc>
          <w:tcPr>
            <w:tcW w:w="850" w:type="dxa"/>
            <w:tcBorders>
              <w:top w:val="nil"/>
              <w:left w:val="single" w:sz="8" w:space="0" w:color="auto"/>
              <w:bottom w:val="single" w:sz="8" w:space="0" w:color="auto"/>
              <w:right w:val="single" w:sz="8" w:space="0" w:color="auto"/>
            </w:tcBorders>
            <w:vAlign w:val="center"/>
          </w:tcPr>
          <w:p w:rsidR="003E090D" w:rsidRDefault="003E090D" w:rsidP="003E090D">
            <w:pPr>
              <w:widowControl/>
              <w:rPr>
                <w:rFonts w:ascii="宋体" w:hAnsi="宋体"/>
                <w:sz w:val="18"/>
                <w:szCs w:val="18"/>
              </w:rPr>
            </w:pPr>
            <w:r>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3E090D" w:rsidRPr="00183C65" w:rsidRDefault="009C0031" w:rsidP="003E090D">
            <w:pPr>
              <w:widowControl/>
              <w:rPr>
                <w:rFonts w:ascii="宋体" w:hAnsi="宋体"/>
                <w:sz w:val="18"/>
                <w:szCs w:val="18"/>
              </w:rPr>
            </w:pPr>
            <w:r w:rsidRPr="009C0031">
              <w:rPr>
                <w:rFonts w:ascii="宋体" w:hAnsi="宋体"/>
                <w:sz w:val="18"/>
                <w:szCs w:val="18"/>
              </w:rPr>
              <w:t>600102</w:t>
            </w:r>
          </w:p>
        </w:tc>
      </w:tr>
      <w:tr w:rsidR="003E090D" w:rsidRPr="00183C65" w:rsidTr="003E090D">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E090D" w:rsidRDefault="003E090D" w:rsidP="003E090D">
            <w:pPr>
              <w:jc w:val="center"/>
              <w:rPr>
                <w:rFonts w:ascii="宋体" w:hAnsi="宋体"/>
              </w:rPr>
            </w:pPr>
            <w:r>
              <w:rPr>
                <w:rFonts w:ascii="宋体" w:hAnsi="宋体" w:hint="eastAsia"/>
              </w:rPr>
              <w:t>76</w:t>
            </w:r>
          </w:p>
        </w:tc>
        <w:tc>
          <w:tcPr>
            <w:tcW w:w="4636" w:type="dxa"/>
            <w:tcBorders>
              <w:top w:val="single" w:sz="8" w:space="0" w:color="auto"/>
              <w:left w:val="nil"/>
              <w:bottom w:val="single" w:sz="8" w:space="0" w:color="auto"/>
              <w:right w:val="nil"/>
            </w:tcBorders>
          </w:tcPr>
          <w:p w:rsidR="003E090D" w:rsidRPr="005E7489" w:rsidRDefault="003E090D" w:rsidP="003E090D">
            <w:pPr>
              <w:rPr>
                <w:sz w:val="18"/>
                <w:szCs w:val="18"/>
              </w:rPr>
            </w:pPr>
            <w:r w:rsidRPr="005E7489">
              <w:rPr>
                <w:rFonts w:hint="eastAsia"/>
                <w:sz w:val="18"/>
                <w:szCs w:val="18"/>
              </w:rPr>
              <w:t>卡状态不正确</w:t>
            </w:r>
          </w:p>
        </w:tc>
        <w:tc>
          <w:tcPr>
            <w:tcW w:w="850" w:type="dxa"/>
            <w:tcBorders>
              <w:top w:val="nil"/>
              <w:left w:val="single" w:sz="8" w:space="0" w:color="auto"/>
              <w:bottom w:val="single" w:sz="8" w:space="0" w:color="auto"/>
              <w:right w:val="single" w:sz="8" w:space="0" w:color="auto"/>
            </w:tcBorders>
            <w:vAlign w:val="center"/>
          </w:tcPr>
          <w:p w:rsidR="003E090D" w:rsidRDefault="003E090D" w:rsidP="003E090D">
            <w:pPr>
              <w:widowControl/>
              <w:rPr>
                <w:rFonts w:ascii="宋体" w:hAnsi="宋体"/>
                <w:sz w:val="18"/>
                <w:szCs w:val="18"/>
              </w:rPr>
            </w:pPr>
            <w:r>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3E090D" w:rsidRPr="00183C65" w:rsidRDefault="009C0031" w:rsidP="003E090D">
            <w:pPr>
              <w:widowControl/>
              <w:rPr>
                <w:rFonts w:ascii="宋体" w:hAnsi="宋体"/>
                <w:sz w:val="18"/>
                <w:szCs w:val="18"/>
              </w:rPr>
            </w:pPr>
            <w:r>
              <w:rPr>
                <w:rFonts w:ascii="宋体" w:hAnsi="宋体" w:hint="eastAsia"/>
                <w:sz w:val="18"/>
                <w:szCs w:val="18"/>
              </w:rPr>
              <w:t>500076</w:t>
            </w:r>
          </w:p>
        </w:tc>
      </w:tr>
      <w:tr w:rsidR="003E090D" w:rsidRPr="00183C65" w:rsidTr="003E090D">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E090D" w:rsidRDefault="003E090D" w:rsidP="003E090D">
            <w:pPr>
              <w:jc w:val="center"/>
              <w:rPr>
                <w:rFonts w:ascii="宋体" w:hAnsi="宋体"/>
              </w:rPr>
            </w:pPr>
            <w:r>
              <w:rPr>
                <w:rFonts w:ascii="宋体" w:hAnsi="宋体" w:hint="eastAsia"/>
              </w:rPr>
              <w:t>77</w:t>
            </w:r>
          </w:p>
        </w:tc>
        <w:tc>
          <w:tcPr>
            <w:tcW w:w="4636" w:type="dxa"/>
            <w:tcBorders>
              <w:top w:val="single" w:sz="8" w:space="0" w:color="auto"/>
              <w:left w:val="nil"/>
              <w:bottom w:val="single" w:sz="8" w:space="0" w:color="auto"/>
              <w:right w:val="nil"/>
            </w:tcBorders>
          </w:tcPr>
          <w:p w:rsidR="003E090D" w:rsidRPr="005E7489" w:rsidRDefault="003E090D" w:rsidP="003E090D">
            <w:pPr>
              <w:rPr>
                <w:sz w:val="18"/>
                <w:szCs w:val="18"/>
              </w:rPr>
            </w:pPr>
            <w:r w:rsidRPr="005E7489">
              <w:rPr>
                <w:rFonts w:hint="eastAsia"/>
                <w:sz w:val="18"/>
                <w:szCs w:val="18"/>
              </w:rPr>
              <w:t>密码输入次数超限</w:t>
            </w:r>
          </w:p>
        </w:tc>
        <w:tc>
          <w:tcPr>
            <w:tcW w:w="850" w:type="dxa"/>
            <w:tcBorders>
              <w:top w:val="nil"/>
              <w:left w:val="single" w:sz="8" w:space="0" w:color="auto"/>
              <w:bottom w:val="single" w:sz="8" w:space="0" w:color="auto"/>
              <w:right w:val="single" w:sz="8" w:space="0" w:color="auto"/>
            </w:tcBorders>
            <w:vAlign w:val="center"/>
          </w:tcPr>
          <w:p w:rsidR="003E090D" w:rsidRDefault="003E090D" w:rsidP="003E090D">
            <w:pPr>
              <w:widowControl/>
              <w:rPr>
                <w:rFonts w:ascii="宋体" w:hAnsi="宋体"/>
                <w:sz w:val="18"/>
                <w:szCs w:val="18"/>
              </w:rPr>
            </w:pPr>
            <w:r>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3E090D" w:rsidRPr="00183C65" w:rsidRDefault="009C0031" w:rsidP="003E090D">
            <w:pPr>
              <w:widowControl/>
              <w:rPr>
                <w:rFonts w:ascii="宋体" w:hAnsi="宋体"/>
                <w:sz w:val="18"/>
                <w:szCs w:val="18"/>
              </w:rPr>
            </w:pPr>
            <w:r w:rsidRPr="009C0031">
              <w:rPr>
                <w:rFonts w:ascii="宋体" w:hAnsi="宋体"/>
                <w:sz w:val="18"/>
                <w:szCs w:val="18"/>
              </w:rPr>
              <w:t>600101</w:t>
            </w:r>
          </w:p>
        </w:tc>
      </w:tr>
      <w:tr w:rsidR="003E090D" w:rsidRPr="00183C65" w:rsidTr="003E090D">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E090D" w:rsidRDefault="003E090D" w:rsidP="003E090D">
            <w:pPr>
              <w:jc w:val="center"/>
              <w:rPr>
                <w:rFonts w:ascii="宋体" w:hAnsi="宋体"/>
              </w:rPr>
            </w:pPr>
            <w:r>
              <w:rPr>
                <w:rFonts w:ascii="宋体" w:hAnsi="宋体" w:hint="eastAsia"/>
              </w:rPr>
              <w:t>78</w:t>
            </w:r>
          </w:p>
        </w:tc>
        <w:tc>
          <w:tcPr>
            <w:tcW w:w="4636" w:type="dxa"/>
            <w:tcBorders>
              <w:top w:val="single" w:sz="8" w:space="0" w:color="auto"/>
              <w:left w:val="nil"/>
              <w:bottom w:val="single" w:sz="8" w:space="0" w:color="auto"/>
              <w:right w:val="nil"/>
            </w:tcBorders>
          </w:tcPr>
          <w:p w:rsidR="003E090D" w:rsidRPr="005E7489" w:rsidRDefault="003E090D" w:rsidP="003E090D">
            <w:pPr>
              <w:rPr>
                <w:sz w:val="18"/>
                <w:szCs w:val="18"/>
              </w:rPr>
            </w:pPr>
            <w:r w:rsidRPr="005E7489">
              <w:rPr>
                <w:rFonts w:hint="eastAsia"/>
                <w:sz w:val="18"/>
                <w:szCs w:val="18"/>
              </w:rPr>
              <w:t>输入的卡号无效，请确认后输入</w:t>
            </w:r>
          </w:p>
        </w:tc>
        <w:tc>
          <w:tcPr>
            <w:tcW w:w="850" w:type="dxa"/>
            <w:tcBorders>
              <w:top w:val="nil"/>
              <w:left w:val="single" w:sz="8" w:space="0" w:color="auto"/>
              <w:bottom w:val="single" w:sz="8" w:space="0" w:color="auto"/>
              <w:right w:val="single" w:sz="8" w:space="0" w:color="auto"/>
            </w:tcBorders>
            <w:vAlign w:val="center"/>
          </w:tcPr>
          <w:p w:rsidR="003E090D" w:rsidRDefault="003E090D" w:rsidP="003E090D">
            <w:pPr>
              <w:widowControl/>
              <w:rPr>
                <w:rFonts w:ascii="宋体" w:hAnsi="宋体"/>
                <w:sz w:val="18"/>
                <w:szCs w:val="18"/>
              </w:rPr>
            </w:pPr>
            <w:r>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3E090D" w:rsidRPr="00183C65" w:rsidRDefault="009C0031" w:rsidP="003E090D">
            <w:pPr>
              <w:widowControl/>
              <w:rPr>
                <w:rFonts w:ascii="宋体" w:hAnsi="宋体"/>
                <w:sz w:val="18"/>
                <w:szCs w:val="18"/>
              </w:rPr>
            </w:pPr>
            <w:r w:rsidRPr="009C0031">
              <w:rPr>
                <w:rFonts w:ascii="宋体" w:hAnsi="宋体"/>
                <w:sz w:val="18"/>
                <w:szCs w:val="18"/>
              </w:rPr>
              <w:t>600051</w:t>
            </w:r>
          </w:p>
        </w:tc>
      </w:tr>
      <w:tr w:rsidR="003E090D" w:rsidRPr="00183C65" w:rsidTr="003E090D">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E090D" w:rsidRDefault="003E090D" w:rsidP="003E090D">
            <w:pPr>
              <w:jc w:val="center"/>
              <w:rPr>
                <w:rFonts w:ascii="宋体" w:hAnsi="宋体"/>
              </w:rPr>
            </w:pPr>
            <w:r>
              <w:rPr>
                <w:rFonts w:ascii="宋体" w:hAnsi="宋体" w:hint="eastAsia"/>
              </w:rPr>
              <w:t>79</w:t>
            </w:r>
          </w:p>
        </w:tc>
        <w:tc>
          <w:tcPr>
            <w:tcW w:w="4636" w:type="dxa"/>
            <w:tcBorders>
              <w:top w:val="single" w:sz="8" w:space="0" w:color="auto"/>
              <w:left w:val="nil"/>
              <w:bottom w:val="single" w:sz="8" w:space="0" w:color="auto"/>
              <w:right w:val="nil"/>
            </w:tcBorders>
          </w:tcPr>
          <w:p w:rsidR="003E090D" w:rsidRPr="005E7489" w:rsidRDefault="003E090D" w:rsidP="003E090D">
            <w:pPr>
              <w:rPr>
                <w:sz w:val="18"/>
                <w:szCs w:val="18"/>
              </w:rPr>
            </w:pPr>
            <w:r w:rsidRPr="005E7489">
              <w:rPr>
                <w:rFonts w:hint="eastAsia"/>
                <w:sz w:val="18"/>
                <w:szCs w:val="18"/>
              </w:rPr>
              <w:t>输入的密码有误，交易失败</w:t>
            </w:r>
          </w:p>
        </w:tc>
        <w:tc>
          <w:tcPr>
            <w:tcW w:w="850" w:type="dxa"/>
            <w:tcBorders>
              <w:top w:val="nil"/>
              <w:left w:val="single" w:sz="8" w:space="0" w:color="auto"/>
              <w:bottom w:val="single" w:sz="8" w:space="0" w:color="auto"/>
              <w:right w:val="single" w:sz="8" w:space="0" w:color="auto"/>
            </w:tcBorders>
            <w:vAlign w:val="center"/>
          </w:tcPr>
          <w:p w:rsidR="003E090D" w:rsidRDefault="003E090D" w:rsidP="003E090D">
            <w:pPr>
              <w:widowControl/>
              <w:rPr>
                <w:rFonts w:ascii="宋体" w:hAnsi="宋体"/>
                <w:sz w:val="18"/>
                <w:szCs w:val="18"/>
              </w:rPr>
            </w:pPr>
            <w:r>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3E090D" w:rsidRPr="00183C65" w:rsidRDefault="009C0031" w:rsidP="003E090D">
            <w:pPr>
              <w:widowControl/>
              <w:rPr>
                <w:rFonts w:ascii="宋体" w:hAnsi="宋体"/>
                <w:sz w:val="18"/>
                <w:szCs w:val="18"/>
              </w:rPr>
            </w:pPr>
            <w:r w:rsidRPr="009C0031">
              <w:rPr>
                <w:rFonts w:ascii="宋体" w:hAnsi="宋体"/>
                <w:sz w:val="18"/>
                <w:szCs w:val="18"/>
              </w:rPr>
              <w:t>900009</w:t>
            </w:r>
          </w:p>
        </w:tc>
      </w:tr>
      <w:tr w:rsidR="003E090D" w:rsidRPr="00183C65" w:rsidTr="003E090D">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E090D" w:rsidRPr="007F4886" w:rsidRDefault="003E090D" w:rsidP="003E090D">
            <w:pPr>
              <w:jc w:val="center"/>
              <w:rPr>
                <w:rFonts w:ascii="宋体" w:hAnsi="宋体"/>
              </w:rPr>
            </w:pPr>
            <w:r>
              <w:rPr>
                <w:rFonts w:ascii="宋体" w:hAnsi="宋体" w:hint="eastAsia"/>
              </w:rPr>
              <w:t>80</w:t>
            </w:r>
          </w:p>
        </w:tc>
        <w:tc>
          <w:tcPr>
            <w:tcW w:w="4636" w:type="dxa"/>
            <w:tcBorders>
              <w:top w:val="single" w:sz="8" w:space="0" w:color="auto"/>
              <w:left w:val="nil"/>
              <w:bottom w:val="single" w:sz="8" w:space="0" w:color="auto"/>
              <w:right w:val="nil"/>
            </w:tcBorders>
          </w:tcPr>
          <w:p w:rsidR="003E090D" w:rsidRPr="005E7489" w:rsidRDefault="003E090D" w:rsidP="003E090D">
            <w:pPr>
              <w:rPr>
                <w:sz w:val="18"/>
                <w:szCs w:val="18"/>
              </w:rPr>
            </w:pPr>
            <w:r w:rsidRPr="005E7489">
              <w:rPr>
                <w:rFonts w:hint="eastAsia"/>
                <w:sz w:val="18"/>
                <w:szCs w:val="18"/>
              </w:rPr>
              <w:t>支付卡已超过有效期</w:t>
            </w:r>
          </w:p>
        </w:tc>
        <w:tc>
          <w:tcPr>
            <w:tcW w:w="850" w:type="dxa"/>
            <w:tcBorders>
              <w:top w:val="nil"/>
              <w:left w:val="single" w:sz="8" w:space="0" w:color="auto"/>
              <w:bottom w:val="single" w:sz="8" w:space="0" w:color="auto"/>
              <w:right w:val="single" w:sz="8" w:space="0" w:color="auto"/>
            </w:tcBorders>
            <w:vAlign w:val="center"/>
          </w:tcPr>
          <w:p w:rsidR="003E090D" w:rsidRDefault="003E090D" w:rsidP="003E090D">
            <w:pPr>
              <w:widowControl/>
              <w:rPr>
                <w:rFonts w:ascii="宋体" w:hAnsi="宋体"/>
                <w:sz w:val="18"/>
                <w:szCs w:val="18"/>
              </w:rPr>
            </w:pPr>
            <w:r>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3E090D" w:rsidRPr="00183C65" w:rsidRDefault="009C0031" w:rsidP="003E090D">
            <w:pPr>
              <w:widowControl/>
              <w:rPr>
                <w:rFonts w:ascii="宋体" w:hAnsi="宋体"/>
                <w:sz w:val="18"/>
                <w:szCs w:val="18"/>
              </w:rPr>
            </w:pPr>
            <w:r w:rsidRPr="009C0031">
              <w:rPr>
                <w:rFonts w:ascii="宋体" w:hAnsi="宋体"/>
                <w:sz w:val="18"/>
                <w:szCs w:val="18"/>
              </w:rPr>
              <w:t>600103</w:t>
            </w:r>
          </w:p>
        </w:tc>
      </w:tr>
    </w:tbl>
    <w:p w:rsidR="003E090D" w:rsidRDefault="003E090D">
      <w:pPr>
        <w:spacing w:line="240" w:lineRule="auto"/>
      </w:pPr>
    </w:p>
    <w:p w:rsidR="007304E5" w:rsidRDefault="007304E5" w:rsidP="007304E5">
      <w:pPr>
        <w:pStyle w:val="3"/>
      </w:pPr>
      <w:r>
        <w:rPr>
          <w:rFonts w:hint="eastAsia"/>
        </w:rPr>
        <w:t>银联</w:t>
      </w:r>
      <w:r>
        <w:rPr>
          <w:rFonts w:hint="eastAsia"/>
        </w:rPr>
        <w:t>WAP</w:t>
      </w:r>
      <w:r>
        <w:rPr>
          <w:rFonts w:hint="eastAsia"/>
        </w:rPr>
        <w:t>错误码转换表</w:t>
      </w:r>
    </w:p>
    <w:p w:rsidR="007304E5" w:rsidRDefault="007304E5" w:rsidP="007304E5">
      <w:pPr>
        <w:spacing w:line="240" w:lineRule="auto"/>
      </w:pPr>
    </w:p>
    <w:tbl>
      <w:tblPr>
        <w:tblW w:w="8343" w:type="dxa"/>
        <w:jc w:val="center"/>
        <w:tblCellMar>
          <w:left w:w="0" w:type="dxa"/>
          <w:right w:w="0" w:type="dxa"/>
        </w:tblCellMar>
        <w:tblLook w:val="04A0"/>
      </w:tblPr>
      <w:tblGrid>
        <w:gridCol w:w="767"/>
        <w:gridCol w:w="4636"/>
        <w:gridCol w:w="850"/>
        <w:gridCol w:w="2090"/>
      </w:tblGrid>
      <w:tr w:rsidR="007304E5" w:rsidRPr="00183C65" w:rsidTr="007304E5">
        <w:trPr>
          <w:cantSplit/>
          <w:trHeight w:val="468"/>
          <w:tblHeader/>
          <w:jc w:val="center"/>
        </w:trPr>
        <w:tc>
          <w:tcPr>
            <w:tcW w:w="767" w:type="dxa"/>
            <w:vMerge w:val="restart"/>
            <w:tcBorders>
              <w:top w:val="single" w:sz="8" w:space="0" w:color="auto"/>
              <w:left w:val="single" w:sz="8" w:space="0" w:color="auto"/>
              <w:bottom w:val="single" w:sz="8" w:space="0" w:color="000000"/>
              <w:right w:val="single" w:sz="8" w:space="0" w:color="auto"/>
            </w:tcBorders>
            <w:shd w:val="clear" w:color="auto" w:fill="7F7F7F"/>
            <w:tcMar>
              <w:top w:w="0" w:type="dxa"/>
              <w:left w:w="108" w:type="dxa"/>
              <w:bottom w:w="0" w:type="dxa"/>
              <w:right w:w="108" w:type="dxa"/>
            </w:tcMar>
            <w:vAlign w:val="center"/>
            <w:hideMark/>
          </w:tcPr>
          <w:p w:rsidR="007304E5" w:rsidRPr="00183C65" w:rsidRDefault="007304E5" w:rsidP="007304E5">
            <w:pPr>
              <w:widowControl/>
              <w:jc w:val="center"/>
              <w:rPr>
                <w:rFonts w:ascii="宋体" w:hAnsi="宋体"/>
                <w:sz w:val="18"/>
                <w:szCs w:val="18"/>
              </w:rPr>
            </w:pPr>
            <w:r>
              <w:rPr>
                <w:rFonts w:ascii="宋体" w:hAnsi="宋体" w:hint="eastAsia"/>
                <w:sz w:val="18"/>
                <w:szCs w:val="18"/>
              </w:rPr>
              <w:t>结果码</w:t>
            </w:r>
          </w:p>
        </w:tc>
        <w:tc>
          <w:tcPr>
            <w:tcW w:w="4636" w:type="dxa"/>
            <w:vMerge w:val="restart"/>
            <w:tcBorders>
              <w:top w:val="single" w:sz="8" w:space="0" w:color="auto"/>
              <w:left w:val="nil"/>
              <w:right w:val="nil"/>
            </w:tcBorders>
            <w:shd w:val="clear" w:color="auto" w:fill="7F7F7F"/>
            <w:vAlign w:val="center"/>
          </w:tcPr>
          <w:p w:rsidR="007304E5" w:rsidRPr="00183C65" w:rsidRDefault="007304E5" w:rsidP="007304E5">
            <w:pPr>
              <w:widowControl/>
              <w:jc w:val="center"/>
              <w:rPr>
                <w:rFonts w:ascii="宋体" w:hAnsi="宋体"/>
                <w:sz w:val="18"/>
                <w:szCs w:val="18"/>
              </w:rPr>
            </w:pPr>
            <w:r>
              <w:rPr>
                <w:rFonts w:ascii="宋体" w:hAnsi="宋体" w:hint="eastAsia"/>
                <w:sz w:val="18"/>
                <w:szCs w:val="18"/>
              </w:rPr>
              <w:t>描述</w:t>
            </w:r>
          </w:p>
        </w:tc>
        <w:tc>
          <w:tcPr>
            <w:tcW w:w="850" w:type="dxa"/>
            <w:vMerge w:val="restart"/>
            <w:tcBorders>
              <w:top w:val="single" w:sz="8" w:space="0" w:color="auto"/>
              <w:left w:val="single" w:sz="8" w:space="0" w:color="auto"/>
              <w:right w:val="single" w:sz="8" w:space="0" w:color="auto"/>
            </w:tcBorders>
            <w:shd w:val="clear" w:color="auto" w:fill="7F7F7F"/>
            <w:vAlign w:val="center"/>
          </w:tcPr>
          <w:p w:rsidR="007304E5" w:rsidRPr="00183C65" w:rsidRDefault="007304E5" w:rsidP="007304E5">
            <w:pPr>
              <w:widowControl/>
              <w:jc w:val="center"/>
              <w:rPr>
                <w:rFonts w:ascii="宋体" w:hAnsi="宋体"/>
                <w:sz w:val="18"/>
                <w:szCs w:val="18"/>
              </w:rPr>
            </w:pPr>
            <w:r w:rsidRPr="00183C65">
              <w:rPr>
                <w:rFonts w:ascii="宋体" w:hAnsi="宋体" w:hint="eastAsia"/>
                <w:sz w:val="18"/>
                <w:szCs w:val="18"/>
              </w:rPr>
              <w:t>终端操作</w:t>
            </w:r>
          </w:p>
        </w:tc>
        <w:tc>
          <w:tcPr>
            <w:tcW w:w="2090" w:type="dxa"/>
            <w:vMerge w:val="restart"/>
            <w:tcBorders>
              <w:top w:val="single" w:sz="8" w:space="0" w:color="auto"/>
              <w:left w:val="nil"/>
              <w:bottom w:val="single" w:sz="8" w:space="0" w:color="000000"/>
              <w:right w:val="single" w:sz="8" w:space="0" w:color="auto"/>
            </w:tcBorders>
            <w:shd w:val="clear" w:color="auto" w:fill="7F7F7F"/>
            <w:tcMar>
              <w:top w:w="0" w:type="dxa"/>
              <w:left w:w="108" w:type="dxa"/>
              <w:bottom w:w="0" w:type="dxa"/>
              <w:right w:w="108" w:type="dxa"/>
            </w:tcMar>
            <w:vAlign w:val="center"/>
            <w:hideMark/>
          </w:tcPr>
          <w:p w:rsidR="007304E5" w:rsidRPr="00183C65" w:rsidRDefault="007304E5" w:rsidP="007304E5">
            <w:pPr>
              <w:widowControl/>
              <w:jc w:val="center"/>
              <w:rPr>
                <w:rFonts w:ascii="宋体" w:hAnsi="宋体"/>
                <w:sz w:val="18"/>
                <w:szCs w:val="18"/>
              </w:rPr>
            </w:pPr>
            <w:r>
              <w:rPr>
                <w:rFonts w:ascii="宋体" w:hAnsi="宋体" w:hint="eastAsia"/>
                <w:sz w:val="18"/>
                <w:szCs w:val="18"/>
              </w:rPr>
              <w:t>华为内部错误码</w:t>
            </w:r>
          </w:p>
        </w:tc>
      </w:tr>
      <w:tr w:rsidR="007304E5" w:rsidRPr="00183C65" w:rsidTr="007304E5">
        <w:trPr>
          <w:cantSplit/>
          <w:trHeight w:val="468"/>
          <w:tblHeader/>
          <w:jc w:val="center"/>
        </w:trPr>
        <w:tc>
          <w:tcPr>
            <w:tcW w:w="767" w:type="dxa"/>
            <w:vMerge/>
            <w:tcBorders>
              <w:top w:val="single" w:sz="8" w:space="0" w:color="auto"/>
              <w:left w:val="single" w:sz="8" w:space="0" w:color="auto"/>
              <w:bottom w:val="single" w:sz="8" w:space="0" w:color="000000"/>
              <w:right w:val="single" w:sz="8" w:space="0" w:color="auto"/>
            </w:tcBorders>
            <w:shd w:val="clear" w:color="auto" w:fill="7F7F7F"/>
            <w:vAlign w:val="center"/>
            <w:hideMark/>
          </w:tcPr>
          <w:p w:rsidR="007304E5" w:rsidRPr="00183C65" w:rsidRDefault="007304E5" w:rsidP="007304E5">
            <w:pPr>
              <w:widowControl/>
              <w:rPr>
                <w:rFonts w:ascii="宋体" w:hAnsi="宋体"/>
                <w:sz w:val="18"/>
                <w:szCs w:val="18"/>
              </w:rPr>
            </w:pPr>
          </w:p>
        </w:tc>
        <w:tc>
          <w:tcPr>
            <w:tcW w:w="4636" w:type="dxa"/>
            <w:vMerge/>
            <w:tcBorders>
              <w:left w:val="nil"/>
              <w:bottom w:val="single" w:sz="8" w:space="0" w:color="auto"/>
              <w:right w:val="nil"/>
            </w:tcBorders>
            <w:shd w:val="clear" w:color="auto" w:fill="7F7F7F"/>
            <w:vAlign w:val="center"/>
          </w:tcPr>
          <w:p w:rsidR="007304E5" w:rsidRPr="00183C65" w:rsidRDefault="007304E5" w:rsidP="007304E5">
            <w:pPr>
              <w:widowControl/>
              <w:rPr>
                <w:rFonts w:ascii="宋体" w:hAnsi="宋体"/>
                <w:sz w:val="18"/>
                <w:szCs w:val="18"/>
              </w:rPr>
            </w:pPr>
          </w:p>
        </w:tc>
        <w:tc>
          <w:tcPr>
            <w:tcW w:w="850" w:type="dxa"/>
            <w:vMerge/>
            <w:tcBorders>
              <w:left w:val="single" w:sz="8" w:space="0" w:color="auto"/>
              <w:bottom w:val="single" w:sz="8" w:space="0" w:color="000000"/>
              <w:right w:val="single" w:sz="8" w:space="0" w:color="auto"/>
            </w:tcBorders>
            <w:shd w:val="clear" w:color="auto" w:fill="7F7F7F"/>
            <w:vAlign w:val="center"/>
          </w:tcPr>
          <w:p w:rsidR="007304E5" w:rsidRPr="00183C65" w:rsidRDefault="007304E5" w:rsidP="007304E5">
            <w:pPr>
              <w:widowControl/>
              <w:rPr>
                <w:rFonts w:ascii="宋体" w:hAnsi="宋体"/>
                <w:sz w:val="18"/>
                <w:szCs w:val="18"/>
              </w:rPr>
            </w:pPr>
          </w:p>
        </w:tc>
        <w:tc>
          <w:tcPr>
            <w:tcW w:w="2090" w:type="dxa"/>
            <w:vMerge/>
            <w:tcBorders>
              <w:top w:val="single" w:sz="8" w:space="0" w:color="auto"/>
              <w:left w:val="nil"/>
              <w:bottom w:val="single" w:sz="8" w:space="0" w:color="000000"/>
              <w:right w:val="single" w:sz="8" w:space="0" w:color="auto"/>
            </w:tcBorders>
            <w:shd w:val="clear" w:color="auto" w:fill="7F7F7F"/>
            <w:vAlign w:val="center"/>
            <w:hideMark/>
          </w:tcPr>
          <w:p w:rsidR="007304E5" w:rsidRPr="00183C65" w:rsidRDefault="007304E5" w:rsidP="007304E5">
            <w:pPr>
              <w:widowControl/>
              <w:rPr>
                <w:rFonts w:ascii="宋体" w:hAnsi="宋体"/>
                <w:sz w:val="18"/>
                <w:szCs w:val="18"/>
              </w:rPr>
            </w:pPr>
          </w:p>
        </w:tc>
      </w:tr>
      <w:tr w:rsidR="00B970FB" w:rsidRPr="00183C65" w:rsidTr="00725878">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70FB" w:rsidRPr="007F4886" w:rsidRDefault="00B970FB" w:rsidP="007304E5">
            <w:pPr>
              <w:jc w:val="center"/>
              <w:rPr>
                <w:rFonts w:ascii="宋体" w:hAnsi="宋体"/>
              </w:rPr>
            </w:pPr>
            <w:r w:rsidRPr="00D207E6">
              <w:rPr>
                <w:rFonts w:hint="eastAsia"/>
              </w:rPr>
              <w:t>00</w:t>
            </w:r>
          </w:p>
        </w:tc>
        <w:tc>
          <w:tcPr>
            <w:tcW w:w="4636" w:type="dxa"/>
            <w:tcBorders>
              <w:top w:val="single" w:sz="8" w:space="0" w:color="auto"/>
              <w:left w:val="nil"/>
              <w:bottom w:val="single" w:sz="8" w:space="0" w:color="auto"/>
              <w:right w:val="nil"/>
            </w:tcBorders>
          </w:tcPr>
          <w:p w:rsidR="00B970FB" w:rsidRPr="00C00495" w:rsidRDefault="00B970FB" w:rsidP="007304E5">
            <w:pPr>
              <w:rPr>
                <w:sz w:val="18"/>
                <w:szCs w:val="18"/>
              </w:rPr>
            </w:pPr>
            <w:r w:rsidRPr="00D207E6">
              <w:rPr>
                <w:rFonts w:hint="eastAsia"/>
              </w:rPr>
              <w:t>支付成功</w:t>
            </w:r>
          </w:p>
        </w:tc>
        <w:tc>
          <w:tcPr>
            <w:tcW w:w="850" w:type="dxa"/>
            <w:tcBorders>
              <w:top w:val="nil"/>
              <w:left w:val="single" w:sz="8" w:space="0" w:color="auto"/>
              <w:bottom w:val="single" w:sz="8" w:space="0" w:color="auto"/>
              <w:right w:val="single" w:sz="8" w:space="0" w:color="auto"/>
            </w:tcBorders>
            <w:vAlign w:val="center"/>
          </w:tcPr>
          <w:p w:rsidR="00B970FB" w:rsidRPr="00183C65" w:rsidRDefault="00B970FB" w:rsidP="007304E5">
            <w:pPr>
              <w:widowControl/>
              <w:rPr>
                <w:rFonts w:ascii="宋体" w:hAnsi="宋体"/>
                <w:sz w:val="18"/>
                <w:szCs w:val="18"/>
              </w:rPr>
            </w:pPr>
            <w:r>
              <w:rPr>
                <w:rFonts w:ascii="宋体" w:hAnsi="宋体" w:hint="eastAsia"/>
                <w:sz w:val="18"/>
                <w:szCs w:val="18"/>
              </w:rPr>
              <w:t>成功</w:t>
            </w:r>
          </w:p>
        </w:tc>
        <w:tc>
          <w:tcPr>
            <w:tcW w:w="2090" w:type="dxa"/>
            <w:tcBorders>
              <w:top w:val="nil"/>
              <w:left w:val="nil"/>
              <w:bottom w:val="single" w:sz="8" w:space="0" w:color="auto"/>
              <w:right w:val="single" w:sz="8" w:space="0" w:color="auto"/>
            </w:tcBorders>
            <w:tcMar>
              <w:top w:w="0" w:type="dxa"/>
              <w:left w:w="108" w:type="dxa"/>
              <w:bottom w:w="0" w:type="dxa"/>
              <w:right w:w="108" w:type="dxa"/>
            </w:tcMar>
          </w:tcPr>
          <w:p w:rsidR="00B970FB" w:rsidRPr="00183C65" w:rsidRDefault="00B970FB" w:rsidP="007304E5">
            <w:pPr>
              <w:widowControl/>
              <w:rPr>
                <w:rFonts w:ascii="宋体" w:hAnsi="宋体"/>
                <w:sz w:val="18"/>
                <w:szCs w:val="18"/>
              </w:rPr>
            </w:pPr>
            <w:r w:rsidRPr="000518F1">
              <w:t>0</w:t>
            </w:r>
            <w:r w:rsidRPr="000518F1">
              <w:tab/>
              <w:t xml:space="preserve">    </w:t>
            </w:r>
          </w:p>
        </w:tc>
      </w:tr>
      <w:tr w:rsidR="00B970FB" w:rsidRPr="00183C65" w:rsidTr="00725878">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70FB" w:rsidRPr="007F4886" w:rsidRDefault="00B970FB" w:rsidP="007304E5">
            <w:pPr>
              <w:jc w:val="center"/>
              <w:rPr>
                <w:rFonts w:ascii="宋体" w:hAnsi="宋体"/>
              </w:rPr>
            </w:pPr>
            <w:r w:rsidRPr="00D207E6">
              <w:rPr>
                <w:rFonts w:hint="eastAsia"/>
              </w:rPr>
              <w:t>01</w:t>
            </w:r>
          </w:p>
        </w:tc>
        <w:tc>
          <w:tcPr>
            <w:tcW w:w="4636" w:type="dxa"/>
            <w:tcBorders>
              <w:top w:val="single" w:sz="8" w:space="0" w:color="auto"/>
              <w:left w:val="nil"/>
              <w:bottom w:val="single" w:sz="8" w:space="0" w:color="auto"/>
              <w:right w:val="nil"/>
            </w:tcBorders>
          </w:tcPr>
          <w:p w:rsidR="00B970FB" w:rsidRPr="00E05994" w:rsidRDefault="00B970FB" w:rsidP="007304E5">
            <w:pPr>
              <w:rPr>
                <w:sz w:val="18"/>
                <w:szCs w:val="18"/>
              </w:rPr>
            </w:pPr>
            <w:r w:rsidRPr="00D207E6">
              <w:rPr>
                <w:rFonts w:hint="eastAsia"/>
              </w:rPr>
              <w:t>交易异常，支付失败。详情请咨询</w:t>
            </w:r>
            <w:r w:rsidRPr="00D207E6">
              <w:rPr>
                <w:rFonts w:hint="eastAsia"/>
              </w:rPr>
              <w:t>95516</w:t>
            </w:r>
          </w:p>
        </w:tc>
        <w:tc>
          <w:tcPr>
            <w:tcW w:w="850" w:type="dxa"/>
            <w:tcBorders>
              <w:top w:val="nil"/>
              <w:left w:val="single" w:sz="8" w:space="0" w:color="auto"/>
              <w:bottom w:val="single" w:sz="8" w:space="0" w:color="auto"/>
              <w:right w:val="single" w:sz="8" w:space="0" w:color="auto"/>
            </w:tcBorders>
            <w:vAlign w:val="center"/>
          </w:tcPr>
          <w:p w:rsidR="00B970FB" w:rsidRPr="00183C65" w:rsidRDefault="00B970FB" w:rsidP="007304E5">
            <w:pPr>
              <w:widowControl/>
              <w:rPr>
                <w:rFonts w:ascii="宋体" w:hAnsi="宋体"/>
                <w:sz w:val="18"/>
                <w:szCs w:val="18"/>
              </w:rPr>
            </w:pPr>
            <w:r>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tcPr>
          <w:p w:rsidR="00B970FB" w:rsidRPr="00183C65" w:rsidRDefault="00B970FB" w:rsidP="007304E5">
            <w:pPr>
              <w:widowControl/>
              <w:rPr>
                <w:rFonts w:ascii="宋体" w:hAnsi="宋体"/>
                <w:sz w:val="18"/>
                <w:szCs w:val="18"/>
              </w:rPr>
            </w:pPr>
            <w:r w:rsidRPr="000518F1">
              <w:t>600044</w:t>
            </w:r>
          </w:p>
        </w:tc>
      </w:tr>
      <w:tr w:rsidR="00B970FB" w:rsidRPr="00183C65" w:rsidTr="00725878">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970FB" w:rsidRPr="007F4886" w:rsidRDefault="00B970FB" w:rsidP="007304E5">
            <w:pPr>
              <w:jc w:val="center"/>
              <w:rPr>
                <w:rFonts w:ascii="宋体" w:hAnsi="宋体"/>
              </w:rPr>
            </w:pPr>
            <w:r w:rsidRPr="00D207E6">
              <w:rPr>
                <w:rFonts w:hint="eastAsia"/>
              </w:rPr>
              <w:t>02</w:t>
            </w:r>
          </w:p>
        </w:tc>
        <w:tc>
          <w:tcPr>
            <w:tcW w:w="4636" w:type="dxa"/>
            <w:tcBorders>
              <w:top w:val="single" w:sz="8" w:space="0" w:color="auto"/>
              <w:left w:val="nil"/>
              <w:bottom w:val="single" w:sz="8" w:space="0" w:color="auto"/>
              <w:right w:val="nil"/>
            </w:tcBorders>
          </w:tcPr>
          <w:p w:rsidR="00B970FB" w:rsidRPr="00E05994" w:rsidRDefault="00B970FB" w:rsidP="007304E5">
            <w:pPr>
              <w:rPr>
                <w:sz w:val="18"/>
                <w:szCs w:val="18"/>
              </w:rPr>
            </w:pPr>
            <w:r w:rsidRPr="00D207E6">
              <w:rPr>
                <w:rFonts w:hint="eastAsia"/>
              </w:rPr>
              <w:t>您输入的卡号无效，请确认后输入</w:t>
            </w:r>
          </w:p>
        </w:tc>
        <w:tc>
          <w:tcPr>
            <w:tcW w:w="850" w:type="dxa"/>
            <w:tcBorders>
              <w:top w:val="nil"/>
              <w:left w:val="single" w:sz="8" w:space="0" w:color="auto"/>
              <w:bottom w:val="single" w:sz="8" w:space="0" w:color="auto"/>
              <w:right w:val="single" w:sz="8" w:space="0" w:color="auto"/>
            </w:tcBorders>
          </w:tcPr>
          <w:p w:rsidR="00B970FB" w:rsidRPr="00183C65" w:rsidRDefault="00B970FB" w:rsidP="007304E5">
            <w:pPr>
              <w:widowControl/>
              <w:rPr>
                <w:rFonts w:ascii="宋体" w:hAnsi="宋体"/>
                <w:sz w:val="18"/>
                <w:szCs w:val="18"/>
              </w:rPr>
            </w:pPr>
            <w:r w:rsidRPr="00D4126F">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tcPr>
          <w:p w:rsidR="00B970FB" w:rsidRPr="00183C65" w:rsidRDefault="00B970FB" w:rsidP="007304E5">
            <w:pPr>
              <w:widowControl/>
              <w:rPr>
                <w:rFonts w:ascii="宋体" w:hAnsi="宋体"/>
                <w:sz w:val="18"/>
                <w:szCs w:val="18"/>
              </w:rPr>
            </w:pPr>
            <w:r w:rsidRPr="000518F1">
              <w:t>600051</w:t>
            </w:r>
          </w:p>
        </w:tc>
      </w:tr>
      <w:tr w:rsidR="00B970FB" w:rsidRPr="00183C65" w:rsidTr="00725878">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70FB" w:rsidRPr="007F4886" w:rsidRDefault="00B970FB" w:rsidP="007304E5">
            <w:pPr>
              <w:jc w:val="center"/>
              <w:rPr>
                <w:rFonts w:ascii="宋体" w:hAnsi="宋体"/>
              </w:rPr>
            </w:pPr>
            <w:r w:rsidRPr="00D207E6">
              <w:rPr>
                <w:rFonts w:hint="eastAsia"/>
              </w:rPr>
              <w:t>03</w:t>
            </w:r>
          </w:p>
        </w:tc>
        <w:tc>
          <w:tcPr>
            <w:tcW w:w="4636" w:type="dxa"/>
            <w:tcBorders>
              <w:top w:val="single" w:sz="8" w:space="0" w:color="auto"/>
              <w:left w:val="nil"/>
              <w:bottom w:val="single" w:sz="8" w:space="0" w:color="auto"/>
              <w:right w:val="nil"/>
            </w:tcBorders>
          </w:tcPr>
          <w:p w:rsidR="00B970FB" w:rsidRPr="00E05994" w:rsidRDefault="00B970FB" w:rsidP="007304E5">
            <w:pPr>
              <w:rPr>
                <w:sz w:val="18"/>
                <w:szCs w:val="18"/>
              </w:rPr>
            </w:pPr>
            <w:r w:rsidRPr="00D207E6">
              <w:rPr>
                <w:rFonts w:hint="eastAsia"/>
              </w:rPr>
              <w:t>发卡银行不支持，支付失败</w:t>
            </w:r>
          </w:p>
        </w:tc>
        <w:tc>
          <w:tcPr>
            <w:tcW w:w="850" w:type="dxa"/>
            <w:tcBorders>
              <w:top w:val="nil"/>
              <w:left w:val="single" w:sz="8" w:space="0" w:color="auto"/>
              <w:bottom w:val="single" w:sz="8" w:space="0" w:color="auto"/>
              <w:right w:val="single" w:sz="8" w:space="0" w:color="auto"/>
            </w:tcBorders>
          </w:tcPr>
          <w:p w:rsidR="00B970FB" w:rsidRPr="00183C65" w:rsidRDefault="00B970FB" w:rsidP="007304E5">
            <w:pPr>
              <w:widowControl/>
              <w:rPr>
                <w:rFonts w:ascii="宋体" w:hAnsi="宋体"/>
                <w:sz w:val="18"/>
                <w:szCs w:val="18"/>
              </w:rPr>
            </w:pPr>
            <w:r w:rsidRPr="00D4126F">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tcPr>
          <w:p w:rsidR="00B970FB" w:rsidRPr="00183C65" w:rsidRDefault="00B970FB" w:rsidP="007304E5">
            <w:pPr>
              <w:widowControl/>
              <w:rPr>
                <w:rFonts w:ascii="宋体" w:hAnsi="宋体"/>
                <w:sz w:val="18"/>
                <w:szCs w:val="18"/>
              </w:rPr>
            </w:pPr>
            <w:r w:rsidRPr="000518F1">
              <w:t>500028</w:t>
            </w:r>
          </w:p>
        </w:tc>
      </w:tr>
      <w:tr w:rsidR="00B970FB" w:rsidRPr="00183C65" w:rsidTr="00725878">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970FB" w:rsidRPr="007F4886" w:rsidRDefault="00B970FB" w:rsidP="007304E5">
            <w:pPr>
              <w:jc w:val="center"/>
              <w:rPr>
                <w:rFonts w:ascii="宋体" w:hAnsi="宋体"/>
              </w:rPr>
            </w:pPr>
            <w:r w:rsidRPr="00D207E6">
              <w:rPr>
                <w:rFonts w:hint="eastAsia"/>
              </w:rPr>
              <w:t>05</w:t>
            </w:r>
          </w:p>
        </w:tc>
        <w:tc>
          <w:tcPr>
            <w:tcW w:w="4636" w:type="dxa"/>
            <w:tcBorders>
              <w:top w:val="single" w:sz="8" w:space="0" w:color="auto"/>
              <w:left w:val="nil"/>
              <w:bottom w:val="single" w:sz="8" w:space="0" w:color="auto"/>
              <w:right w:val="nil"/>
            </w:tcBorders>
          </w:tcPr>
          <w:p w:rsidR="00B970FB" w:rsidRPr="00BD08E2" w:rsidRDefault="00B970FB" w:rsidP="007304E5">
            <w:pPr>
              <w:rPr>
                <w:sz w:val="18"/>
                <w:szCs w:val="18"/>
              </w:rPr>
            </w:pPr>
            <w:r w:rsidRPr="00D207E6">
              <w:rPr>
                <w:rFonts w:hint="eastAsia"/>
              </w:rPr>
              <w:t>发卡行不予承兑</w:t>
            </w:r>
          </w:p>
        </w:tc>
        <w:tc>
          <w:tcPr>
            <w:tcW w:w="850" w:type="dxa"/>
            <w:tcBorders>
              <w:top w:val="nil"/>
              <w:left w:val="single" w:sz="8" w:space="0" w:color="auto"/>
              <w:bottom w:val="single" w:sz="8" w:space="0" w:color="auto"/>
              <w:right w:val="single" w:sz="8" w:space="0" w:color="auto"/>
            </w:tcBorders>
          </w:tcPr>
          <w:p w:rsidR="00B970FB" w:rsidRDefault="00B970FB" w:rsidP="007304E5">
            <w:pPr>
              <w:widowControl/>
              <w:rPr>
                <w:rFonts w:ascii="宋体" w:hAnsi="宋体"/>
                <w:sz w:val="18"/>
                <w:szCs w:val="18"/>
              </w:rPr>
            </w:pPr>
            <w:r w:rsidRPr="00D4126F">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tcPr>
          <w:p w:rsidR="00B970FB" w:rsidRPr="00183C65" w:rsidRDefault="00B970FB" w:rsidP="007304E5">
            <w:pPr>
              <w:widowControl/>
              <w:rPr>
                <w:rFonts w:ascii="宋体" w:hAnsi="宋体"/>
                <w:sz w:val="18"/>
                <w:szCs w:val="18"/>
              </w:rPr>
            </w:pPr>
            <w:r w:rsidRPr="000518F1">
              <w:t>500077</w:t>
            </w:r>
          </w:p>
        </w:tc>
      </w:tr>
      <w:tr w:rsidR="00B970FB" w:rsidRPr="00183C65" w:rsidTr="00725878">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70FB" w:rsidRPr="007F4886" w:rsidRDefault="00B970FB" w:rsidP="007304E5">
            <w:pPr>
              <w:jc w:val="center"/>
              <w:rPr>
                <w:rFonts w:ascii="宋体" w:hAnsi="宋体"/>
              </w:rPr>
            </w:pPr>
            <w:r w:rsidRPr="00D207E6">
              <w:rPr>
                <w:rFonts w:hint="eastAsia"/>
              </w:rPr>
              <w:t>06</w:t>
            </w:r>
          </w:p>
        </w:tc>
        <w:tc>
          <w:tcPr>
            <w:tcW w:w="4636" w:type="dxa"/>
            <w:tcBorders>
              <w:top w:val="single" w:sz="8" w:space="0" w:color="auto"/>
              <w:left w:val="nil"/>
              <w:bottom w:val="single" w:sz="8" w:space="0" w:color="auto"/>
              <w:right w:val="nil"/>
            </w:tcBorders>
          </w:tcPr>
          <w:p w:rsidR="00B970FB" w:rsidRPr="00E05994" w:rsidRDefault="00B970FB" w:rsidP="007304E5">
            <w:pPr>
              <w:rPr>
                <w:sz w:val="18"/>
                <w:szCs w:val="18"/>
              </w:rPr>
            </w:pPr>
            <w:r w:rsidRPr="00D207E6">
              <w:rPr>
                <w:rFonts w:hint="eastAsia"/>
              </w:rPr>
              <w:t>您的卡已经过期，请使用其他卡支付</w:t>
            </w:r>
          </w:p>
        </w:tc>
        <w:tc>
          <w:tcPr>
            <w:tcW w:w="850" w:type="dxa"/>
            <w:tcBorders>
              <w:top w:val="nil"/>
              <w:left w:val="single" w:sz="8" w:space="0" w:color="auto"/>
              <w:bottom w:val="single" w:sz="8" w:space="0" w:color="auto"/>
              <w:right w:val="single" w:sz="8" w:space="0" w:color="auto"/>
            </w:tcBorders>
          </w:tcPr>
          <w:p w:rsidR="00B970FB" w:rsidRPr="00183C65" w:rsidRDefault="00B970FB" w:rsidP="007304E5">
            <w:pPr>
              <w:widowControl/>
              <w:rPr>
                <w:rFonts w:ascii="宋体" w:hAnsi="宋体"/>
                <w:sz w:val="18"/>
                <w:szCs w:val="18"/>
              </w:rPr>
            </w:pPr>
            <w:r w:rsidRPr="00D4126F">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tcPr>
          <w:p w:rsidR="00B970FB" w:rsidRPr="00183C65" w:rsidRDefault="00B970FB" w:rsidP="007304E5">
            <w:pPr>
              <w:widowControl/>
              <w:rPr>
                <w:rFonts w:ascii="宋体" w:hAnsi="宋体"/>
                <w:sz w:val="18"/>
                <w:szCs w:val="18"/>
              </w:rPr>
            </w:pPr>
            <w:r w:rsidRPr="000518F1">
              <w:t>600118</w:t>
            </w:r>
          </w:p>
        </w:tc>
      </w:tr>
      <w:tr w:rsidR="00B970FB" w:rsidRPr="00183C65" w:rsidTr="00725878">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70FB" w:rsidRPr="007F4886" w:rsidRDefault="00B970FB" w:rsidP="007304E5">
            <w:pPr>
              <w:jc w:val="center"/>
              <w:rPr>
                <w:rFonts w:ascii="宋体" w:hAnsi="宋体"/>
              </w:rPr>
            </w:pPr>
            <w:r w:rsidRPr="00D207E6">
              <w:rPr>
                <w:rFonts w:hint="eastAsia"/>
              </w:rPr>
              <w:t>11</w:t>
            </w:r>
          </w:p>
        </w:tc>
        <w:tc>
          <w:tcPr>
            <w:tcW w:w="4636" w:type="dxa"/>
            <w:tcBorders>
              <w:top w:val="single" w:sz="8" w:space="0" w:color="auto"/>
              <w:left w:val="nil"/>
              <w:bottom w:val="single" w:sz="8" w:space="0" w:color="auto"/>
              <w:right w:val="nil"/>
            </w:tcBorders>
          </w:tcPr>
          <w:p w:rsidR="00B970FB" w:rsidRPr="00E05994" w:rsidRDefault="00B970FB" w:rsidP="007304E5">
            <w:pPr>
              <w:rPr>
                <w:sz w:val="18"/>
                <w:szCs w:val="18"/>
              </w:rPr>
            </w:pPr>
            <w:r w:rsidRPr="00D207E6">
              <w:rPr>
                <w:rFonts w:hint="eastAsia"/>
              </w:rPr>
              <w:t>您卡上的余额不足</w:t>
            </w:r>
          </w:p>
        </w:tc>
        <w:tc>
          <w:tcPr>
            <w:tcW w:w="850" w:type="dxa"/>
            <w:tcBorders>
              <w:top w:val="nil"/>
              <w:left w:val="single" w:sz="8" w:space="0" w:color="auto"/>
              <w:bottom w:val="single" w:sz="8" w:space="0" w:color="auto"/>
              <w:right w:val="single" w:sz="8" w:space="0" w:color="auto"/>
            </w:tcBorders>
          </w:tcPr>
          <w:p w:rsidR="00B970FB" w:rsidRPr="00183C65" w:rsidRDefault="00B970FB" w:rsidP="007304E5">
            <w:pPr>
              <w:widowControl/>
              <w:rPr>
                <w:rFonts w:ascii="宋体" w:hAnsi="宋体"/>
                <w:sz w:val="18"/>
                <w:szCs w:val="18"/>
              </w:rPr>
            </w:pPr>
            <w:r w:rsidRPr="00D4126F">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tcPr>
          <w:p w:rsidR="00B970FB" w:rsidRPr="00183C65" w:rsidRDefault="00B970FB" w:rsidP="007304E5">
            <w:pPr>
              <w:widowControl/>
              <w:rPr>
                <w:rFonts w:ascii="宋体" w:hAnsi="宋体"/>
                <w:sz w:val="18"/>
                <w:szCs w:val="18"/>
              </w:rPr>
            </w:pPr>
            <w:r w:rsidRPr="000518F1">
              <w:t>600102</w:t>
            </w:r>
          </w:p>
        </w:tc>
      </w:tr>
      <w:tr w:rsidR="00B970FB" w:rsidRPr="00183C65" w:rsidTr="00725878">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70FB" w:rsidRPr="007F4886" w:rsidRDefault="00B970FB" w:rsidP="007304E5">
            <w:pPr>
              <w:jc w:val="center"/>
              <w:rPr>
                <w:rFonts w:ascii="宋体" w:hAnsi="宋体"/>
              </w:rPr>
            </w:pPr>
            <w:r w:rsidRPr="00D207E6">
              <w:rPr>
                <w:rFonts w:hint="eastAsia"/>
              </w:rPr>
              <w:t>14</w:t>
            </w:r>
          </w:p>
        </w:tc>
        <w:tc>
          <w:tcPr>
            <w:tcW w:w="4636" w:type="dxa"/>
            <w:tcBorders>
              <w:top w:val="single" w:sz="8" w:space="0" w:color="auto"/>
              <w:left w:val="nil"/>
              <w:bottom w:val="single" w:sz="8" w:space="0" w:color="auto"/>
              <w:right w:val="nil"/>
            </w:tcBorders>
          </w:tcPr>
          <w:p w:rsidR="00B970FB" w:rsidRPr="00E05994" w:rsidRDefault="00B970FB" w:rsidP="007304E5">
            <w:pPr>
              <w:rPr>
                <w:sz w:val="18"/>
                <w:szCs w:val="18"/>
              </w:rPr>
            </w:pPr>
            <w:r w:rsidRPr="00D207E6">
              <w:rPr>
                <w:rFonts w:hint="eastAsia"/>
              </w:rPr>
              <w:t>您的卡已过期或者是您输入的有效期不正确，支付失败</w:t>
            </w:r>
          </w:p>
        </w:tc>
        <w:tc>
          <w:tcPr>
            <w:tcW w:w="850" w:type="dxa"/>
            <w:tcBorders>
              <w:top w:val="nil"/>
              <w:left w:val="single" w:sz="8" w:space="0" w:color="auto"/>
              <w:bottom w:val="single" w:sz="8" w:space="0" w:color="auto"/>
              <w:right w:val="single" w:sz="8" w:space="0" w:color="auto"/>
            </w:tcBorders>
          </w:tcPr>
          <w:p w:rsidR="00B970FB" w:rsidRPr="00183C65" w:rsidRDefault="00B970FB" w:rsidP="007304E5">
            <w:pPr>
              <w:widowControl/>
              <w:rPr>
                <w:rFonts w:ascii="宋体" w:hAnsi="宋体"/>
                <w:sz w:val="18"/>
                <w:szCs w:val="18"/>
              </w:rPr>
            </w:pPr>
            <w:r w:rsidRPr="00D4126F">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tcPr>
          <w:p w:rsidR="00B970FB" w:rsidRPr="00183C65" w:rsidRDefault="00B970FB" w:rsidP="007304E5">
            <w:pPr>
              <w:widowControl/>
              <w:rPr>
                <w:rFonts w:ascii="宋体" w:hAnsi="宋体"/>
                <w:sz w:val="18"/>
                <w:szCs w:val="18"/>
              </w:rPr>
            </w:pPr>
            <w:r w:rsidRPr="000518F1">
              <w:t>600103</w:t>
            </w:r>
          </w:p>
        </w:tc>
      </w:tr>
      <w:tr w:rsidR="00B970FB" w:rsidRPr="00183C65" w:rsidTr="00725878">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970FB" w:rsidRPr="007F4886" w:rsidRDefault="00B970FB" w:rsidP="007304E5">
            <w:pPr>
              <w:jc w:val="center"/>
              <w:rPr>
                <w:rFonts w:ascii="宋体" w:hAnsi="宋体"/>
              </w:rPr>
            </w:pPr>
            <w:r w:rsidRPr="00D207E6">
              <w:rPr>
                <w:rFonts w:hint="eastAsia"/>
              </w:rPr>
              <w:t>15</w:t>
            </w:r>
          </w:p>
        </w:tc>
        <w:tc>
          <w:tcPr>
            <w:tcW w:w="4636" w:type="dxa"/>
            <w:tcBorders>
              <w:top w:val="single" w:sz="8" w:space="0" w:color="auto"/>
              <w:left w:val="nil"/>
              <w:bottom w:val="single" w:sz="8" w:space="0" w:color="auto"/>
              <w:right w:val="nil"/>
            </w:tcBorders>
          </w:tcPr>
          <w:p w:rsidR="00B970FB" w:rsidRDefault="00B970FB" w:rsidP="007304E5">
            <w:pPr>
              <w:rPr>
                <w:sz w:val="18"/>
                <w:szCs w:val="18"/>
              </w:rPr>
            </w:pPr>
            <w:r w:rsidRPr="00D207E6">
              <w:rPr>
                <w:rFonts w:hint="eastAsia"/>
              </w:rPr>
              <w:t>您输入的银行卡密码有误，支付失败</w:t>
            </w:r>
          </w:p>
        </w:tc>
        <w:tc>
          <w:tcPr>
            <w:tcW w:w="850" w:type="dxa"/>
            <w:tcBorders>
              <w:top w:val="nil"/>
              <w:left w:val="single" w:sz="8" w:space="0" w:color="auto"/>
              <w:bottom w:val="single" w:sz="8" w:space="0" w:color="auto"/>
              <w:right w:val="single" w:sz="8" w:space="0" w:color="auto"/>
            </w:tcBorders>
          </w:tcPr>
          <w:p w:rsidR="00B970FB" w:rsidRDefault="00B970FB" w:rsidP="007304E5">
            <w:pPr>
              <w:widowControl/>
              <w:rPr>
                <w:rFonts w:ascii="宋体" w:hAnsi="宋体"/>
                <w:sz w:val="18"/>
                <w:szCs w:val="18"/>
              </w:rPr>
            </w:pPr>
            <w:r w:rsidRPr="00D4126F">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tcPr>
          <w:p w:rsidR="00B970FB" w:rsidRPr="00183C65" w:rsidRDefault="00B970FB" w:rsidP="007304E5">
            <w:pPr>
              <w:widowControl/>
              <w:rPr>
                <w:rFonts w:ascii="宋体" w:hAnsi="宋体"/>
                <w:sz w:val="18"/>
                <w:szCs w:val="18"/>
              </w:rPr>
            </w:pPr>
            <w:r w:rsidRPr="000518F1">
              <w:t>600104</w:t>
            </w:r>
          </w:p>
        </w:tc>
      </w:tr>
      <w:tr w:rsidR="00B970FB" w:rsidRPr="00183C65" w:rsidTr="00725878">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970FB" w:rsidRPr="007F4886" w:rsidRDefault="00B970FB" w:rsidP="007304E5">
            <w:pPr>
              <w:jc w:val="center"/>
              <w:rPr>
                <w:rFonts w:ascii="宋体" w:hAnsi="宋体"/>
              </w:rPr>
            </w:pPr>
            <w:r w:rsidRPr="00D207E6">
              <w:rPr>
                <w:rFonts w:hint="eastAsia"/>
              </w:rPr>
              <w:t>20</w:t>
            </w:r>
          </w:p>
        </w:tc>
        <w:tc>
          <w:tcPr>
            <w:tcW w:w="4636" w:type="dxa"/>
            <w:tcBorders>
              <w:top w:val="single" w:sz="8" w:space="0" w:color="auto"/>
              <w:left w:val="nil"/>
              <w:bottom w:val="single" w:sz="8" w:space="0" w:color="auto"/>
              <w:right w:val="nil"/>
            </w:tcBorders>
          </w:tcPr>
          <w:p w:rsidR="00B970FB" w:rsidRDefault="00B970FB" w:rsidP="007304E5">
            <w:pPr>
              <w:rPr>
                <w:sz w:val="18"/>
                <w:szCs w:val="18"/>
              </w:rPr>
            </w:pPr>
            <w:r w:rsidRPr="00D207E6">
              <w:rPr>
                <w:rFonts w:hint="eastAsia"/>
              </w:rPr>
              <w:t>您输入的转入卡卡号有误，支付失败</w:t>
            </w:r>
          </w:p>
        </w:tc>
        <w:tc>
          <w:tcPr>
            <w:tcW w:w="850" w:type="dxa"/>
            <w:tcBorders>
              <w:top w:val="nil"/>
              <w:left w:val="single" w:sz="8" w:space="0" w:color="auto"/>
              <w:bottom w:val="single" w:sz="8" w:space="0" w:color="auto"/>
              <w:right w:val="single" w:sz="8" w:space="0" w:color="auto"/>
            </w:tcBorders>
          </w:tcPr>
          <w:p w:rsidR="00B970FB" w:rsidRDefault="00B970FB" w:rsidP="007304E5">
            <w:pPr>
              <w:widowControl/>
              <w:rPr>
                <w:rFonts w:ascii="宋体" w:hAnsi="宋体"/>
                <w:sz w:val="18"/>
                <w:szCs w:val="18"/>
              </w:rPr>
            </w:pPr>
            <w:r w:rsidRPr="00D4126F">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tcPr>
          <w:p w:rsidR="00B970FB" w:rsidRPr="00183C65" w:rsidRDefault="00B970FB" w:rsidP="007304E5">
            <w:pPr>
              <w:widowControl/>
              <w:rPr>
                <w:rFonts w:ascii="宋体" w:hAnsi="宋体"/>
                <w:sz w:val="18"/>
                <w:szCs w:val="18"/>
              </w:rPr>
            </w:pPr>
            <w:r w:rsidRPr="000518F1">
              <w:t>600051</w:t>
            </w:r>
          </w:p>
        </w:tc>
      </w:tr>
      <w:tr w:rsidR="00B970FB" w:rsidRPr="00183C65" w:rsidTr="00725878">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970FB" w:rsidRPr="007F4886" w:rsidRDefault="00B970FB" w:rsidP="007304E5">
            <w:pPr>
              <w:jc w:val="center"/>
              <w:rPr>
                <w:rFonts w:ascii="宋体" w:hAnsi="宋体"/>
              </w:rPr>
            </w:pPr>
            <w:r w:rsidRPr="00D207E6">
              <w:rPr>
                <w:rFonts w:hint="eastAsia"/>
              </w:rPr>
              <w:t>21</w:t>
            </w:r>
          </w:p>
        </w:tc>
        <w:tc>
          <w:tcPr>
            <w:tcW w:w="4636" w:type="dxa"/>
            <w:tcBorders>
              <w:top w:val="single" w:sz="8" w:space="0" w:color="auto"/>
              <w:left w:val="nil"/>
              <w:bottom w:val="single" w:sz="8" w:space="0" w:color="auto"/>
              <w:right w:val="nil"/>
            </w:tcBorders>
          </w:tcPr>
          <w:p w:rsidR="00B970FB" w:rsidRDefault="00B970FB" w:rsidP="007304E5">
            <w:pPr>
              <w:rPr>
                <w:sz w:val="18"/>
                <w:szCs w:val="18"/>
              </w:rPr>
            </w:pPr>
            <w:r w:rsidRPr="00D207E6">
              <w:rPr>
                <w:rFonts w:hint="eastAsia"/>
              </w:rPr>
              <w:t>您输入的手机号或</w:t>
            </w:r>
            <w:r w:rsidRPr="00D207E6">
              <w:rPr>
                <w:rFonts w:hint="eastAsia"/>
              </w:rPr>
              <w:t>CVN2</w:t>
            </w:r>
            <w:r w:rsidRPr="00D207E6">
              <w:rPr>
                <w:rFonts w:hint="eastAsia"/>
              </w:rPr>
              <w:t>有误，支付失败</w:t>
            </w:r>
          </w:p>
        </w:tc>
        <w:tc>
          <w:tcPr>
            <w:tcW w:w="850" w:type="dxa"/>
            <w:tcBorders>
              <w:top w:val="nil"/>
              <w:left w:val="single" w:sz="8" w:space="0" w:color="auto"/>
              <w:bottom w:val="single" w:sz="8" w:space="0" w:color="auto"/>
              <w:right w:val="single" w:sz="8" w:space="0" w:color="auto"/>
            </w:tcBorders>
          </w:tcPr>
          <w:p w:rsidR="00B970FB" w:rsidRDefault="00B970FB" w:rsidP="007304E5">
            <w:pPr>
              <w:widowControl/>
              <w:rPr>
                <w:rFonts w:ascii="宋体" w:hAnsi="宋体"/>
                <w:sz w:val="18"/>
                <w:szCs w:val="18"/>
              </w:rPr>
            </w:pPr>
            <w:r w:rsidRPr="00D4126F">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tcPr>
          <w:p w:rsidR="00B970FB" w:rsidRPr="00183C65" w:rsidRDefault="00B970FB" w:rsidP="007304E5">
            <w:pPr>
              <w:widowControl/>
              <w:rPr>
                <w:rFonts w:ascii="宋体" w:hAnsi="宋体"/>
                <w:sz w:val="18"/>
                <w:szCs w:val="18"/>
              </w:rPr>
            </w:pPr>
            <w:r w:rsidRPr="000518F1">
              <w:t>500078</w:t>
            </w:r>
          </w:p>
        </w:tc>
      </w:tr>
      <w:tr w:rsidR="00B970FB" w:rsidRPr="00183C65" w:rsidTr="00725878">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970FB" w:rsidRPr="007F4886" w:rsidRDefault="00B970FB" w:rsidP="007304E5">
            <w:pPr>
              <w:jc w:val="center"/>
              <w:rPr>
                <w:rFonts w:ascii="宋体" w:hAnsi="宋体"/>
              </w:rPr>
            </w:pPr>
            <w:r w:rsidRPr="00D207E6">
              <w:rPr>
                <w:rFonts w:hint="eastAsia"/>
              </w:rPr>
              <w:lastRenderedPageBreak/>
              <w:t>22</w:t>
            </w:r>
          </w:p>
        </w:tc>
        <w:tc>
          <w:tcPr>
            <w:tcW w:w="4636" w:type="dxa"/>
            <w:tcBorders>
              <w:top w:val="single" w:sz="8" w:space="0" w:color="auto"/>
              <w:left w:val="nil"/>
              <w:bottom w:val="single" w:sz="8" w:space="0" w:color="auto"/>
              <w:right w:val="nil"/>
            </w:tcBorders>
          </w:tcPr>
          <w:p w:rsidR="00B970FB" w:rsidRDefault="00B970FB" w:rsidP="007304E5">
            <w:pPr>
              <w:rPr>
                <w:sz w:val="18"/>
                <w:szCs w:val="18"/>
              </w:rPr>
            </w:pPr>
            <w:r w:rsidRPr="00D207E6">
              <w:rPr>
                <w:rFonts w:hint="eastAsia"/>
              </w:rPr>
              <w:t>操作有误</w:t>
            </w:r>
          </w:p>
        </w:tc>
        <w:tc>
          <w:tcPr>
            <w:tcW w:w="850" w:type="dxa"/>
            <w:tcBorders>
              <w:top w:val="nil"/>
              <w:left w:val="single" w:sz="8" w:space="0" w:color="auto"/>
              <w:bottom w:val="single" w:sz="8" w:space="0" w:color="auto"/>
              <w:right w:val="single" w:sz="8" w:space="0" w:color="auto"/>
            </w:tcBorders>
          </w:tcPr>
          <w:p w:rsidR="00B970FB" w:rsidRDefault="00B970FB" w:rsidP="007304E5">
            <w:pPr>
              <w:widowControl/>
              <w:rPr>
                <w:rFonts w:ascii="宋体" w:hAnsi="宋体"/>
                <w:sz w:val="18"/>
                <w:szCs w:val="18"/>
              </w:rPr>
            </w:pPr>
            <w:r w:rsidRPr="00D4126F">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tcPr>
          <w:p w:rsidR="00B970FB" w:rsidRPr="00183C65" w:rsidRDefault="00B970FB" w:rsidP="007304E5">
            <w:pPr>
              <w:widowControl/>
              <w:rPr>
                <w:rFonts w:ascii="宋体" w:hAnsi="宋体"/>
                <w:sz w:val="18"/>
                <w:szCs w:val="18"/>
              </w:rPr>
            </w:pPr>
            <w:r w:rsidRPr="000518F1">
              <w:t>5</w:t>
            </w:r>
            <w:r w:rsidRPr="000518F1">
              <w:tab/>
            </w:r>
            <w:r w:rsidRPr="000518F1">
              <w:tab/>
            </w:r>
            <w:r w:rsidRPr="000518F1">
              <w:tab/>
            </w:r>
          </w:p>
        </w:tc>
      </w:tr>
      <w:tr w:rsidR="00B970FB" w:rsidRPr="00183C65" w:rsidTr="00725878">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970FB" w:rsidRPr="00D554DB" w:rsidRDefault="00B970FB" w:rsidP="007304E5">
            <w:pPr>
              <w:jc w:val="center"/>
              <w:rPr>
                <w:rFonts w:ascii="宋体" w:hAnsi="宋体"/>
              </w:rPr>
            </w:pPr>
            <w:r w:rsidRPr="00D207E6">
              <w:rPr>
                <w:rFonts w:hint="eastAsia"/>
              </w:rPr>
              <w:t>25</w:t>
            </w:r>
          </w:p>
        </w:tc>
        <w:tc>
          <w:tcPr>
            <w:tcW w:w="4636" w:type="dxa"/>
            <w:tcBorders>
              <w:top w:val="single" w:sz="8" w:space="0" w:color="auto"/>
              <w:left w:val="nil"/>
              <w:bottom w:val="single" w:sz="8" w:space="0" w:color="auto"/>
              <w:right w:val="nil"/>
            </w:tcBorders>
          </w:tcPr>
          <w:p w:rsidR="00B970FB" w:rsidRPr="007133EE" w:rsidRDefault="00B970FB" w:rsidP="007304E5">
            <w:pPr>
              <w:rPr>
                <w:sz w:val="18"/>
                <w:szCs w:val="18"/>
              </w:rPr>
            </w:pPr>
            <w:r w:rsidRPr="00D207E6">
              <w:rPr>
                <w:rFonts w:hint="eastAsia"/>
              </w:rPr>
              <w:t>原始交易查找失败</w:t>
            </w:r>
          </w:p>
        </w:tc>
        <w:tc>
          <w:tcPr>
            <w:tcW w:w="850" w:type="dxa"/>
            <w:tcBorders>
              <w:top w:val="nil"/>
              <w:left w:val="single" w:sz="8" w:space="0" w:color="auto"/>
              <w:bottom w:val="single" w:sz="8" w:space="0" w:color="auto"/>
              <w:right w:val="single" w:sz="8" w:space="0" w:color="auto"/>
            </w:tcBorders>
          </w:tcPr>
          <w:p w:rsidR="00B970FB" w:rsidRDefault="00B970FB" w:rsidP="007304E5">
            <w:pPr>
              <w:widowControl/>
              <w:rPr>
                <w:rFonts w:ascii="宋体" w:hAnsi="宋体"/>
                <w:sz w:val="18"/>
                <w:szCs w:val="18"/>
              </w:rPr>
            </w:pPr>
            <w:r w:rsidRPr="00D4126F">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tcPr>
          <w:p w:rsidR="00B970FB" w:rsidRPr="00183C65" w:rsidRDefault="00B970FB" w:rsidP="007304E5">
            <w:pPr>
              <w:widowControl/>
              <w:rPr>
                <w:rFonts w:ascii="宋体" w:hAnsi="宋体"/>
                <w:sz w:val="18"/>
                <w:szCs w:val="18"/>
              </w:rPr>
            </w:pPr>
            <w:r w:rsidRPr="000518F1">
              <w:t>500031</w:t>
            </w:r>
          </w:p>
        </w:tc>
      </w:tr>
      <w:tr w:rsidR="00B970FB" w:rsidRPr="00183C65" w:rsidTr="00725878">
        <w:trPr>
          <w:cantSplit/>
          <w:trHeight w:val="389"/>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970FB" w:rsidRPr="00D554DB" w:rsidRDefault="00B970FB" w:rsidP="007304E5">
            <w:pPr>
              <w:jc w:val="center"/>
              <w:rPr>
                <w:rFonts w:ascii="宋体" w:hAnsi="宋体"/>
              </w:rPr>
            </w:pPr>
            <w:r w:rsidRPr="00D207E6">
              <w:rPr>
                <w:rFonts w:hint="eastAsia"/>
              </w:rPr>
              <w:t>30</w:t>
            </w:r>
          </w:p>
        </w:tc>
        <w:tc>
          <w:tcPr>
            <w:tcW w:w="4636" w:type="dxa"/>
            <w:tcBorders>
              <w:top w:val="single" w:sz="8" w:space="0" w:color="auto"/>
              <w:left w:val="nil"/>
              <w:bottom w:val="single" w:sz="8" w:space="0" w:color="auto"/>
              <w:right w:val="nil"/>
            </w:tcBorders>
          </w:tcPr>
          <w:p w:rsidR="00B970FB" w:rsidRPr="00CF3ADA" w:rsidRDefault="00B970FB" w:rsidP="007304E5">
            <w:pPr>
              <w:rPr>
                <w:sz w:val="18"/>
                <w:szCs w:val="18"/>
              </w:rPr>
            </w:pPr>
            <w:r w:rsidRPr="00D207E6">
              <w:rPr>
                <w:rFonts w:hint="eastAsia"/>
              </w:rPr>
              <w:t>报文格式错误</w:t>
            </w:r>
          </w:p>
        </w:tc>
        <w:tc>
          <w:tcPr>
            <w:tcW w:w="850" w:type="dxa"/>
            <w:tcBorders>
              <w:top w:val="nil"/>
              <w:left w:val="single" w:sz="8" w:space="0" w:color="auto"/>
              <w:bottom w:val="single" w:sz="8" w:space="0" w:color="auto"/>
              <w:right w:val="single" w:sz="8" w:space="0" w:color="auto"/>
            </w:tcBorders>
          </w:tcPr>
          <w:p w:rsidR="00B970FB" w:rsidRDefault="00B970FB" w:rsidP="007304E5">
            <w:pPr>
              <w:widowControl/>
              <w:rPr>
                <w:rFonts w:ascii="宋体" w:hAnsi="宋体"/>
                <w:sz w:val="18"/>
                <w:szCs w:val="18"/>
              </w:rPr>
            </w:pPr>
            <w:r w:rsidRPr="00D4126F">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tcPr>
          <w:p w:rsidR="00B970FB" w:rsidRPr="00183C65" w:rsidRDefault="00B970FB" w:rsidP="007304E5">
            <w:pPr>
              <w:widowControl/>
              <w:rPr>
                <w:rFonts w:ascii="宋体" w:hAnsi="宋体"/>
                <w:sz w:val="18"/>
                <w:szCs w:val="18"/>
              </w:rPr>
            </w:pPr>
            <w:r w:rsidRPr="000518F1">
              <w:t>600000</w:t>
            </w:r>
          </w:p>
        </w:tc>
      </w:tr>
      <w:tr w:rsidR="00B970FB" w:rsidRPr="00183C65" w:rsidTr="00725878">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70FB" w:rsidRPr="007F4886" w:rsidRDefault="00B970FB" w:rsidP="007304E5">
            <w:pPr>
              <w:jc w:val="center"/>
              <w:rPr>
                <w:rFonts w:ascii="宋体" w:hAnsi="宋体"/>
              </w:rPr>
            </w:pPr>
            <w:r w:rsidRPr="00D207E6">
              <w:rPr>
                <w:rFonts w:hint="eastAsia"/>
              </w:rPr>
              <w:t>36</w:t>
            </w:r>
          </w:p>
        </w:tc>
        <w:tc>
          <w:tcPr>
            <w:tcW w:w="4636" w:type="dxa"/>
            <w:tcBorders>
              <w:top w:val="single" w:sz="8" w:space="0" w:color="auto"/>
              <w:left w:val="nil"/>
              <w:bottom w:val="single" w:sz="8" w:space="0" w:color="auto"/>
              <w:right w:val="nil"/>
            </w:tcBorders>
          </w:tcPr>
          <w:p w:rsidR="00B970FB" w:rsidRPr="00E05994" w:rsidRDefault="00B970FB" w:rsidP="007304E5">
            <w:pPr>
              <w:rPr>
                <w:sz w:val="18"/>
                <w:szCs w:val="18"/>
              </w:rPr>
            </w:pPr>
            <w:r w:rsidRPr="00D207E6">
              <w:rPr>
                <w:rFonts w:hint="eastAsia"/>
              </w:rPr>
              <w:t>交易金额超过网上银行交易金额限制，支付失败</w:t>
            </w:r>
          </w:p>
        </w:tc>
        <w:tc>
          <w:tcPr>
            <w:tcW w:w="850" w:type="dxa"/>
            <w:tcBorders>
              <w:top w:val="nil"/>
              <w:left w:val="single" w:sz="8" w:space="0" w:color="auto"/>
              <w:bottom w:val="single" w:sz="8" w:space="0" w:color="auto"/>
              <w:right w:val="single" w:sz="8" w:space="0" w:color="auto"/>
            </w:tcBorders>
          </w:tcPr>
          <w:p w:rsidR="00B970FB" w:rsidRPr="00183C65" w:rsidRDefault="00B970FB" w:rsidP="007304E5">
            <w:pPr>
              <w:widowControl/>
              <w:rPr>
                <w:rFonts w:ascii="宋体" w:hAnsi="宋体"/>
                <w:sz w:val="18"/>
                <w:szCs w:val="18"/>
              </w:rPr>
            </w:pPr>
            <w:r w:rsidRPr="00D4126F">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tcPr>
          <w:p w:rsidR="00B970FB" w:rsidRPr="00183C65" w:rsidRDefault="00B970FB" w:rsidP="007304E5">
            <w:pPr>
              <w:widowControl/>
              <w:rPr>
                <w:rFonts w:ascii="宋体" w:hAnsi="宋体"/>
                <w:sz w:val="18"/>
                <w:szCs w:val="18"/>
              </w:rPr>
            </w:pPr>
            <w:r w:rsidRPr="000518F1">
              <w:t>500079</w:t>
            </w:r>
          </w:p>
        </w:tc>
      </w:tr>
      <w:tr w:rsidR="00B970FB" w:rsidRPr="00183C65" w:rsidTr="00725878">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70FB" w:rsidRPr="007F4886" w:rsidRDefault="00B970FB" w:rsidP="007304E5">
            <w:pPr>
              <w:jc w:val="center"/>
              <w:rPr>
                <w:rFonts w:ascii="宋体" w:hAnsi="宋体"/>
              </w:rPr>
            </w:pPr>
            <w:r w:rsidRPr="00D207E6">
              <w:rPr>
                <w:rFonts w:hint="eastAsia"/>
              </w:rPr>
              <w:t>39</w:t>
            </w:r>
          </w:p>
        </w:tc>
        <w:tc>
          <w:tcPr>
            <w:tcW w:w="4636" w:type="dxa"/>
            <w:tcBorders>
              <w:top w:val="single" w:sz="8" w:space="0" w:color="auto"/>
              <w:left w:val="nil"/>
              <w:bottom w:val="single" w:sz="8" w:space="0" w:color="auto"/>
              <w:right w:val="nil"/>
            </w:tcBorders>
          </w:tcPr>
          <w:p w:rsidR="00B970FB" w:rsidRPr="00E05994" w:rsidRDefault="00B970FB" w:rsidP="007304E5">
            <w:pPr>
              <w:rPr>
                <w:sz w:val="18"/>
                <w:szCs w:val="18"/>
              </w:rPr>
            </w:pPr>
            <w:r w:rsidRPr="00D207E6">
              <w:rPr>
                <w:rFonts w:hint="eastAsia"/>
              </w:rPr>
              <w:t>您已连续多次输入错误密码</w:t>
            </w:r>
          </w:p>
        </w:tc>
        <w:tc>
          <w:tcPr>
            <w:tcW w:w="850" w:type="dxa"/>
            <w:tcBorders>
              <w:top w:val="nil"/>
              <w:left w:val="single" w:sz="8" w:space="0" w:color="auto"/>
              <w:bottom w:val="single" w:sz="8" w:space="0" w:color="auto"/>
              <w:right w:val="single" w:sz="8" w:space="0" w:color="auto"/>
            </w:tcBorders>
          </w:tcPr>
          <w:p w:rsidR="00B970FB" w:rsidRPr="00183C65" w:rsidRDefault="00B970FB" w:rsidP="007304E5">
            <w:pPr>
              <w:widowControl/>
              <w:rPr>
                <w:rFonts w:ascii="宋体" w:hAnsi="宋体"/>
                <w:sz w:val="18"/>
                <w:szCs w:val="18"/>
              </w:rPr>
            </w:pPr>
            <w:r w:rsidRPr="00D4126F">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tcPr>
          <w:p w:rsidR="00B970FB" w:rsidRPr="00183C65" w:rsidRDefault="00B970FB" w:rsidP="007304E5">
            <w:pPr>
              <w:widowControl/>
              <w:rPr>
                <w:rFonts w:ascii="宋体" w:hAnsi="宋体"/>
                <w:sz w:val="18"/>
                <w:szCs w:val="18"/>
              </w:rPr>
            </w:pPr>
            <w:r w:rsidRPr="000518F1">
              <w:t>500080</w:t>
            </w:r>
          </w:p>
        </w:tc>
      </w:tr>
      <w:tr w:rsidR="00B970FB" w:rsidRPr="00183C65" w:rsidTr="00725878">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70FB" w:rsidRPr="007F4886" w:rsidRDefault="00B970FB" w:rsidP="007304E5">
            <w:pPr>
              <w:jc w:val="center"/>
              <w:rPr>
                <w:rFonts w:ascii="宋体" w:hAnsi="宋体"/>
              </w:rPr>
            </w:pPr>
            <w:r w:rsidRPr="00D207E6">
              <w:rPr>
                <w:rFonts w:hint="eastAsia"/>
              </w:rPr>
              <w:t>40</w:t>
            </w:r>
          </w:p>
        </w:tc>
        <w:tc>
          <w:tcPr>
            <w:tcW w:w="4636" w:type="dxa"/>
            <w:tcBorders>
              <w:top w:val="single" w:sz="8" w:space="0" w:color="auto"/>
              <w:left w:val="nil"/>
              <w:bottom w:val="single" w:sz="8" w:space="0" w:color="auto"/>
              <w:right w:val="nil"/>
            </w:tcBorders>
          </w:tcPr>
          <w:p w:rsidR="00B970FB" w:rsidRPr="00E05994" w:rsidRDefault="00B970FB" w:rsidP="007304E5">
            <w:pPr>
              <w:rPr>
                <w:sz w:val="18"/>
                <w:szCs w:val="18"/>
              </w:rPr>
            </w:pPr>
            <w:r w:rsidRPr="00D207E6">
              <w:rPr>
                <w:rFonts w:hint="eastAsia"/>
              </w:rPr>
              <w:t>请与您的银行联系</w:t>
            </w:r>
          </w:p>
        </w:tc>
        <w:tc>
          <w:tcPr>
            <w:tcW w:w="850" w:type="dxa"/>
            <w:tcBorders>
              <w:top w:val="nil"/>
              <w:left w:val="single" w:sz="8" w:space="0" w:color="auto"/>
              <w:bottom w:val="single" w:sz="8" w:space="0" w:color="auto"/>
              <w:right w:val="single" w:sz="8" w:space="0" w:color="auto"/>
            </w:tcBorders>
          </w:tcPr>
          <w:p w:rsidR="00B970FB" w:rsidRPr="00183C65" w:rsidRDefault="00B970FB" w:rsidP="007304E5">
            <w:pPr>
              <w:widowControl/>
              <w:rPr>
                <w:rFonts w:ascii="宋体" w:hAnsi="宋体"/>
                <w:sz w:val="18"/>
                <w:szCs w:val="18"/>
              </w:rPr>
            </w:pPr>
            <w:r w:rsidRPr="00D4126F">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tcPr>
          <w:p w:rsidR="00B970FB" w:rsidRPr="00183C65" w:rsidRDefault="00B970FB" w:rsidP="007304E5">
            <w:pPr>
              <w:widowControl/>
              <w:rPr>
                <w:rFonts w:ascii="宋体" w:hAnsi="宋体"/>
                <w:sz w:val="18"/>
                <w:szCs w:val="18"/>
              </w:rPr>
            </w:pPr>
            <w:r w:rsidRPr="000518F1">
              <w:t>500081</w:t>
            </w:r>
          </w:p>
        </w:tc>
      </w:tr>
      <w:tr w:rsidR="00B970FB" w:rsidRPr="00183C65" w:rsidTr="00725878">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970FB" w:rsidRPr="007F4886" w:rsidRDefault="00B970FB" w:rsidP="007304E5">
            <w:pPr>
              <w:jc w:val="center"/>
              <w:rPr>
                <w:rFonts w:ascii="宋体" w:hAnsi="宋体"/>
              </w:rPr>
            </w:pPr>
            <w:r w:rsidRPr="00D207E6">
              <w:rPr>
                <w:rFonts w:hint="eastAsia"/>
              </w:rPr>
              <w:t>41</w:t>
            </w:r>
          </w:p>
        </w:tc>
        <w:tc>
          <w:tcPr>
            <w:tcW w:w="4636" w:type="dxa"/>
            <w:tcBorders>
              <w:top w:val="single" w:sz="8" w:space="0" w:color="auto"/>
              <w:left w:val="nil"/>
              <w:bottom w:val="single" w:sz="8" w:space="0" w:color="auto"/>
              <w:right w:val="nil"/>
            </w:tcBorders>
          </w:tcPr>
          <w:p w:rsidR="00B970FB" w:rsidRPr="00E05994" w:rsidRDefault="00B970FB" w:rsidP="007304E5">
            <w:pPr>
              <w:rPr>
                <w:sz w:val="18"/>
                <w:szCs w:val="18"/>
              </w:rPr>
            </w:pPr>
            <w:r w:rsidRPr="00D207E6">
              <w:rPr>
                <w:rFonts w:hint="eastAsia"/>
              </w:rPr>
              <w:t>您的银行不支持认证支付，请选择快捷支付</w:t>
            </w:r>
          </w:p>
        </w:tc>
        <w:tc>
          <w:tcPr>
            <w:tcW w:w="850" w:type="dxa"/>
            <w:tcBorders>
              <w:top w:val="nil"/>
              <w:left w:val="single" w:sz="8" w:space="0" w:color="auto"/>
              <w:bottom w:val="single" w:sz="8" w:space="0" w:color="auto"/>
              <w:right w:val="single" w:sz="8" w:space="0" w:color="auto"/>
            </w:tcBorders>
          </w:tcPr>
          <w:p w:rsidR="00B970FB" w:rsidRPr="00183C65" w:rsidRDefault="00B970FB" w:rsidP="007304E5">
            <w:pPr>
              <w:widowControl/>
              <w:rPr>
                <w:rFonts w:ascii="宋体" w:hAnsi="宋体"/>
                <w:sz w:val="18"/>
                <w:szCs w:val="18"/>
              </w:rPr>
            </w:pPr>
            <w:r w:rsidRPr="00D4126F">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tcPr>
          <w:p w:rsidR="00B970FB" w:rsidRPr="00183C65" w:rsidRDefault="00B970FB" w:rsidP="007304E5">
            <w:pPr>
              <w:widowControl/>
              <w:rPr>
                <w:rFonts w:ascii="宋体" w:hAnsi="宋体"/>
                <w:sz w:val="18"/>
                <w:szCs w:val="18"/>
              </w:rPr>
            </w:pPr>
            <w:r w:rsidRPr="000518F1">
              <w:t>500082</w:t>
            </w:r>
          </w:p>
        </w:tc>
      </w:tr>
      <w:tr w:rsidR="00B970FB" w:rsidRPr="00183C65" w:rsidTr="00725878">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970FB" w:rsidRPr="007F4886" w:rsidRDefault="00B970FB" w:rsidP="007304E5">
            <w:pPr>
              <w:jc w:val="center"/>
              <w:rPr>
                <w:rFonts w:ascii="宋体" w:hAnsi="宋体"/>
              </w:rPr>
            </w:pPr>
            <w:r w:rsidRPr="00D207E6">
              <w:rPr>
                <w:rFonts w:hint="eastAsia"/>
              </w:rPr>
              <w:t>42</w:t>
            </w:r>
          </w:p>
        </w:tc>
        <w:tc>
          <w:tcPr>
            <w:tcW w:w="4636" w:type="dxa"/>
            <w:tcBorders>
              <w:top w:val="single" w:sz="8" w:space="0" w:color="auto"/>
              <w:left w:val="nil"/>
              <w:bottom w:val="single" w:sz="8" w:space="0" w:color="auto"/>
              <w:right w:val="nil"/>
            </w:tcBorders>
          </w:tcPr>
          <w:p w:rsidR="00B970FB" w:rsidRPr="00E05994" w:rsidRDefault="00B970FB" w:rsidP="007304E5">
            <w:pPr>
              <w:rPr>
                <w:sz w:val="18"/>
                <w:szCs w:val="18"/>
              </w:rPr>
            </w:pPr>
            <w:r w:rsidRPr="00D207E6">
              <w:rPr>
                <w:rFonts w:hint="eastAsia"/>
              </w:rPr>
              <w:t>您的银行不支持普通支付，请选择快捷支付</w:t>
            </w:r>
          </w:p>
        </w:tc>
        <w:tc>
          <w:tcPr>
            <w:tcW w:w="850" w:type="dxa"/>
            <w:tcBorders>
              <w:top w:val="nil"/>
              <w:left w:val="single" w:sz="8" w:space="0" w:color="auto"/>
              <w:bottom w:val="single" w:sz="8" w:space="0" w:color="auto"/>
              <w:right w:val="single" w:sz="8" w:space="0" w:color="auto"/>
            </w:tcBorders>
          </w:tcPr>
          <w:p w:rsidR="00B970FB" w:rsidRPr="00183C65" w:rsidRDefault="00B970FB" w:rsidP="007304E5">
            <w:pPr>
              <w:widowControl/>
              <w:rPr>
                <w:rFonts w:ascii="宋体" w:hAnsi="宋体"/>
                <w:sz w:val="18"/>
                <w:szCs w:val="18"/>
              </w:rPr>
            </w:pPr>
            <w:r w:rsidRPr="00D4126F">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tcPr>
          <w:p w:rsidR="00B970FB" w:rsidRPr="00183C65" w:rsidRDefault="00B970FB" w:rsidP="007304E5">
            <w:pPr>
              <w:widowControl/>
              <w:rPr>
                <w:rFonts w:ascii="宋体" w:hAnsi="宋体"/>
                <w:sz w:val="18"/>
                <w:szCs w:val="18"/>
              </w:rPr>
            </w:pPr>
            <w:r w:rsidRPr="000518F1">
              <w:t>500083</w:t>
            </w:r>
          </w:p>
        </w:tc>
      </w:tr>
      <w:tr w:rsidR="00B970FB" w:rsidRPr="00183C65" w:rsidTr="00725878">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70FB" w:rsidRPr="007F4886" w:rsidRDefault="00B970FB" w:rsidP="007304E5">
            <w:pPr>
              <w:jc w:val="center"/>
              <w:rPr>
                <w:rFonts w:ascii="宋体" w:hAnsi="宋体"/>
              </w:rPr>
            </w:pPr>
            <w:r w:rsidRPr="00D207E6">
              <w:rPr>
                <w:rFonts w:hint="eastAsia"/>
              </w:rPr>
              <w:t>51</w:t>
            </w:r>
          </w:p>
        </w:tc>
        <w:tc>
          <w:tcPr>
            <w:tcW w:w="4636" w:type="dxa"/>
            <w:tcBorders>
              <w:top w:val="single" w:sz="8" w:space="0" w:color="auto"/>
              <w:left w:val="nil"/>
              <w:bottom w:val="single" w:sz="8" w:space="0" w:color="auto"/>
              <w:right w:val="nil"/>
            </w:tcBorders>
          </w:tcPr>
          <w:p w:rsidR="00B970FB" w:rsidRPr="00E05994" w:rsidRDefault="00B970FB" w:rsidP="007304E5">
            <w:pPr>
              <w:rPr>
                <w:sz w:val="18"/>
                <w:szCs w:val="18"/>
              </w:rPr>
            </w:pPr>
            <w:r w:rsidRPr="00D207E6">
              <w:rPr>
                <w:rFonts w:hint="eastAsia"/>
              </w:rPr>
              <w:t>余额不足</w:t>
            </w:r>
          </w:p>
        </w:tc>
        <w:tc>
          <w:tcPr>
            <w:tcW w:w="850" w:type="dxa"/>
            <w:tcBorders>
              <w:top w:val="nil"/>
              <w:left w:val="single" w:sz="8" w:space="0" w:color="auto"/>
              <w:bottom w:val="single" w:sz="8" w:space="0" w:color="auto"/>
              <w:right w:val="single" w:sz="8" w:space="0" w:color="auto"/>
            </w:tcBorders>
          </w:tcPr>
          <w:p w:rsidR="00B970FB" w:rsidRPr="00183C65" w:rsidRDefault="00B970FB" w:rsidP="007304E5">
            <w:pPr>
              <w:widowControl/>
              <w:rPr>
                <w:rFonts w:ascii="宋体" w:hAnsi="宋体"/>
                <w:sz w:val="18"/>
                <w:szCs w:val="18"/>
              </w:rPr>
            </w:pPr>
            <w:r w:rsidRPr="00D4126F">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tcPr>
          <w:p w:rsidR="00B970FB" w:rsidRPr="00183C65" w:rsidRDefault="00B970FB" w:rsidP="007304E5">
            <w:pPr>
              <w:widowControl/>
              <w:rPr>
                <w:rFonts w:ascii="宋体" w:hAnsi="宋体"/>
                <w:sz w:val="18"/>
                <w:szCs w:val="18"/>
              </w:rPr>
            </w:pPr>
            <w:r w:rsidRPr="000518F1">
              <w:t>600102</w:t>
            </w:r>
          </w:p>
        </w:tc>
      </w:tr>
      <w:tr w:rsidR="00B970FB" w:rsidRPr="00183C65" w:rsidTr="00725878">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970FB" w:rsidRPr="007F4886" w:rsidRDefault="00B970FB" w:rsidP="007304E5">
            <w:pPr>
              <w:jc w:val="center"/>
              <w:rPr>
                <w:rFonts w:ascii="宋体" w:hAnsi="宋体"/>
              </w:rPr>
            </w:pPr>
            <w:r w:rsidRPr="00D207E6">
              <w:rPr>
                <w:rFonts w:hint="eastAsia"/>
              </w:rPr>
              <w:t>54</w:t>
            </w:r>
          </w:p>
        </w:tc>
        <w:tc>
          <w:tcPr>
            <w:tcW w:w="4636" w:type="dxa"/>
            <w:tcBorders>
              <w:top w:val="single" w:sz="8" w:space="0" w:color="auto"/>
              <w:left w:val="nil"/>
              <w:bottom w:val="single" w:sz="8" w:space="0" w:color="auto"/>
              <w:right w:val="nil"/>
            </w:tcBorders>
          </w:tcPr>
          <w:p w:rsidR="00B970FB" w:rsidRPr="00E05994" w:rsidRDefault="00B970FB" w:rsidP="007304E5">
            <w:pPr>
              <w:rPr>
                <w:sz w:val="18"/>
                <w:szCs w:val="18"/>
              </w:rPr>
            </w:pPr>
            <w:r w:rsidRPr="00D207E6">
              <w:rPr>
                <w:rFonts w:hint="eastAsia"/>
              </w:rPr>
              <w:t>卡片过期</w:t>
            </w:r>
          </w:p>
        </w:tc>
        <w:tc>
          <w:tcPr>
            <w:tcW w:w="850" w:type="dxa"/>
            <w:tcBorders>
              <w:top w:val="nil"/>
              <w:left w:val="single" w:sz="8" w:space="0" w:color="auto"/>
              <w:bottom w:val="single" w:sz="8" w:space="0" w:color="auto"/>
              <w:right w:val="single" w:sz="8" w:space="0" w:color="auto"/>
            </w:tcBorders>
          </w:tcPr>
          <w:p w:rsidR="00B970FB" w:rsidRDefault="00B970FB" w:rsidP="007304E5">
            <w:pPr>
              <w:widowControl/>
              <w:rPr>
                <w:rFonts w:ascii="宋体" w:hAnsi="宋体"/>
                <w:sz w:val="18"/>
                <w:szCs w:val="18"/>
              </w:rPr>
            </w:pPr>
            <w:r w:rsidRPr="00D4126F">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tcPr>
          <w:p w:rsidR="00B970FB" w:rsidRPr="00183C65" w:rsidRDefault="00B970FB" w:rsidP="007304E5">
            <w:pPr>
              <w:widowControl/>
              <w:rPr>
                <w:rFonts w:ascii="宋体" w:hAnsi="宋体"/>
                <w:sz w:val="18"/>
                <w:szCs w:val="18"/>
              </w:rPr>
            </w:pPr>
            <w:r w:rsidRPr="000518F1">
              <w:t>600118</w:t>
            </w:r>
          </w:p>
        </w:tc>
      </w:tr>
      <w:tr w:rsidR="00B970FB" w:rsidRPr="00183C65" w:rsidTr="00725878">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70FB" w:rsidRPr="007F4886" w:rsidRDefault="00B970FB" w:rsidP="007304E5">
            <w:pPr>
              <w:jc w:val="center"/>
              <w:rPr>
                <w:rFonts w:ascii="宋体" w:hAnsi="宋体"/>
              </w:rPr>
            </w:pPr>
            <w:r w:rsidRPr="00D207E6">
              <w:rPr>
                <w:rFonts w:hint="eastAsia"/>
              </w:rPr>
              <w:t>55</w:t>
            </w:r>
          </w:p>
        </w:tc>
        <w:tc>
          <w:tcPr>
            <w:tcW w:w="4636" w:type="dxa"/>
            <w:tcBorders>
              <w:top w:val="single" w:sz="8" w:space="0" w:color="auto"/>
              <w:left w:val="nil"/>
              <w:bottom w:val="single" w:sz="8" w:space="0" w:color="auto"/>
              <w:right w:val="nil"/>
            </w:tcBorders>
          </w:tcPr>
          <w:p w:rsidR="00B970FB" w:rsidRPr="00E05994" w:rsidRDefault="00B970FB" w:rsidP="007304E5">
            <w:pPr>
              <w:rPr>
                <w:sz w:val="18"/>
                <w:szCs w:val="18"/>
              </w:rPr>
            </w:pPr>
            <w:r w:rsidRPr="00D207E6">
              <w:rPr>
                <w:rFonts w:hint="eastAsia"/>
              </w:rPr>
              <w:t>密码错</w:t>
            </w:r>
          </w:p>
        </w:tc>
        <w:tc>
          <w:tcPr>
            <w:tcW w:w="850" w:type="dxa"/>
            <w:tcBorders>
              <w:top w:val="nil"/>
              <w:left w:val="single" w:sz="8" w:space="0" w:color="auto"/>
              <w:bottom w:val="single" w:sz="8" w:space="0" w:color="auto"/>
              <w:right w:val="single" w:sz="8" w:space="0" w:color="auto"/>
            </w:tcBorders>
          </w:tcPr>
          <w:p w:rsidR="00B970FB" w:rsidRDefault="00B970FB" w:rsidP="007304E5">
            <w:pPr>
              <w:widowControl/>
              <w:rPr>
                <w:rFonts w:ascii="宋体" w:hAnsi="宋体"/>
                <w:sz w:val="18"/>
                <w:szCs w:val="18"/>
              </w:rPr>
            </w:pPr>
            <w:r w:rsidRPr="00D4126F">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tcPr>
          <w:p w:rsidR="00B970FB" w:rsidRPr="00183C65" w:rsidRDefault="00B970FB" w:rsidP="007304E5">
            <w:pPr>
              <w:widowControl/>
              <w:rPr>
                <w:rFonts w:ascii="宋体" w:hAnsi="宋体"/>
                <w:sz w:val="18"/>
                <w:szCs w:val="18"/>
              </w:rPr>
            </w:pPr>
            <w:r w:rsidRPr="000518F1">
              <w:t>900009</w:t>
            </w:r>
          </w:p>
        </w:tc>
      </w:tr>
      <w:tr w:rsidR="00B970FB" w:rsidRPr="00183C65" w:rsidTr="00725878">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970FB" w:rsidRPr="007F4886" w:rsidRDefault="00B970FB" w:rsidP="007304E5">
            <w:pPr>
              <w:jc w:val="center"/>
              <w:rPr>
                <w:rFonts w:ascii="宋体" w:hAnsi="宋体"/>
              </w:rPr>
            </w:pPr>
            <w:r w:rsidRPr="00D207E6">
              <w:rPr>
                <w:rFonts w:hint="eastAsia"/>
              </w:rPr>
              <w:t>56</w:t>
            </w:r>
          </w:p>
        </w:tc>
        <w:tc>
          <w:tcPr>
            <w:tcW w:w="4636" w:type="dxa"/>
            <w:tcBorders>
              <w:top w:val="single" w:sz="8" w:space="0" w:color="auto"/>
              <w:left w:val="nil"/>
              <w:bottom w:val="single" w:sz="8" w:space="0" w:color="auto"/>
              <w:right w:val="nil"/>
            </w:tcBorders>
          </w:tcPr>
          <w:p w:rsidR="00B970FB" w:rsidRPr="00E05994" w:rsidRDefault="00B970FB" w:rsidP="007304E5">
            <w:pPr>
              <w:rPr>
                <w:sz w:val="18"/>
                <w:szCs w:val="18"/>
              </w:rPr>
            </w:pPr>
            <w:r w:rsidRPr="00D207E6">
              <w:rPr>
                <w:rFonts w:hint="eastAsia"/>
              </w:rPr>
              <w:t>交易受限</w:t>
            </w:r>
          </w:p>
        </w:tc>
        <w:tc>
          <w:tcPr>
            <w:tcW w:w="850" w:type="dxa"/>
            <w:tcBorders>
              <w:top w:val="nil"/>
              <w:left w:val="single" w:sz="8" w:space="0" w:color="auto"/>
              <w:bottom w:val="single" w:sz="8" w:space="0" w:color="auto"/>
              <w:right w:val="single" w:sz="8" w:space="0" w:color="auto"/>
            </w:tcBorders>
          </w:tcPr>
          <w:p w:rsidR="00B970FB" w:rsidRDefault="00B970FB" w:rsidP="007304E5">
            <w:pPr>
              <w:widowControl/>
              <w:rPr>
                <w:rFonts w:ascii="宋体" w:hAnsi="宋体"/>
                <w:sz w:val="18"/>
                <w:szCs w:val="18"/>
              </w:rPr>
            </w:pPr>
            <w:r w:rsidRPr="00D4126F">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tcPr>
          <w:p w:rsidR="00B970FB" w:rsidRPr="00183C65" w:rsidRDefault="00B970FB" w:rsidP="007304E5">
            <w:pPr>
              <w:widowControl/>
              <w:rPr>
                <w:rFonts w:ascii="宋体" w:hAnsi="宋体"/>
                <w:sz w:val="18"/>
                <w:szCs w:val="18"/>
              </w:rPr>
            </w:pPr>
            <w:r w:rsidRPr="000518F1">
              <w:t>500041</w:t>
            </w:r>
          </w:p>
        </w:tc>
      </w:tr>
      <w:tr w:rsidR="00B970FB" w:rsidRPr="00183C65" w:rsidTr="00725878">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970FB" w:rsidRDefault="00B970FB" w:rsidP="007304E5">
            <w:pPr>
              <w:jc w:val="center"/>
              <w:rPr>
                <w:rFonts w:ascii="宋体" w:hAnsi="宋体"/>
              </w:rPr>
            </w:pPr>
            <w:r w:rsidRPr="00D207E6">
              <w:rPr>
                <w:rFonts w:hint="eastAsia"/>
              </w:rPr>
              <w:t>57</w:t>
            </w:r>
          </w:p>
        </w:tc>
        <w:tc>
          <w:tcPr>
            <w:tcW w:w="4636" w:type="dxa"/>
            <w:tcBorders>
              <w:top w:val="single" w:sz="8" w:space="0" w:color="auto"/>
              <w:left w:val="nil"/>
              <w:bottom w:val="single" w:sz="8" w:space="0" w:color="auto"/>
              <w:right w:val="nil"/>
            </w:tcBorders>
          </w:tcPr>
          <w:p w:rsidR="00B970FB" w:rsidRPr="007133EE" w:rsidRDefault="00B970FB" w:rsidP="007304E5">
            <w:pPr>
              <w:rPr>
                <w:sz w:val="18"/>
                <w:szCs w:val="18"/>
              </w:rPr>
            </w:pPr>
            <w:r w:rsidRPr="00D207E6">
              <w:rPr>
                <w:rFonts w:hint="eastAsia"/>
              </w:rPr>
              <w:t>不允许持卡人进行的交易</w:t>
            </w:r>
          </w:p>
        </w:tc>
        <w:tc>
          <w:tcPr>
            <w:tcW w:w="850" w:type="dxa"/>
            <w:tcBorders>
              <w:top w:val="nil"/>
              <w:left w:val="single" w:sz="8" w:space="0" w:color="auto"/>
              <w:bottom w:val="single" w:sz="8" w:space="0" w:color="auto"/>
              <w:right w:val="single" w:sz="8" w:space="0" w:color="auto"/>
            </w:tcBorders>
          </w:tcPr>
          <w:p w:rsidR="00B970FB" w:rsidRDefault="00B970FB" w:rsidP="007304E5">
            <w:pPr>
              <w:widowControl/>
              <w:rPr>
                <w:rFonts w:ascii="宋体" w:hAnsi="宋体"/>
                <w:sz w:val="18"/>
                <w:szCs w:val="18"/>
              </w:rPr>
            </w:pPr>
            <w:r w:rsidRPr="00D4126F">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tcPr>
          <w:p w:rsidR="00B970FB" w:rsidRPr="00183C65" w:rsidRDefault="00B970FB" w:rsidP="007304E5">
            <w:pPr>
              <w:widowControl/>
              <w:rPr>
                <w:rFonts w:ascii="宋体" w:hAnsi="宋体"/>
                <w:sz w:val="18"/>
                <w:szCs w:val="18"/>
              </w:rPr>
            </w:pPr>
            <w:r w:rsidRPr="000518F1">
              <w:t>500084</w:t>
            </w:r>
          </w:p>
        </w:tc>
      </w:tr>
      <w:tr w:rsidR="00B970FB" w:rsidRPr="00183C65" w:rsidTr="00725878">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970FB" w:rsidRDefault="00B970FB" w:rsidP="007304E5">
            <w:pPr>
              <w:jc w:val="center"/>
              <w:rPr>
                <w:rFonts w:ascii="宋体" w:hAnsi="宋体"/>
              </w:rPr>
            </w:pPr>
            <w:r w:rsidRPr="00D207E6">
              <w:rPr>
                <w:rFonts w:hint="eastAsia"/>
              </w:rPr>
              <w:t>59</w:t>
            </w:r>
          </w:p>
        </w:tc>
        <w:tc>
          <w:tcPr>
            <w:tcW w:w="4636" w:type="dxa"/>
            <w:tcBorders>
              <w:top w:val="single" w:sz="8" w:space="0" w:color="auto"/>
              <w:left w:val="nil"/>
              <w:bottom w:val="single" w:sz="8" w:space="0" w:color="auto"/>
              <w:right w:val="nil"/>
            </w:tcBorders>
          </w:tcPr>
          <w:p w:rsidR="00B970FB" w:rsidRPr="008079BE" w:rsidRDefault="00B970FB" w:rsidP="007304E5">
            <w:pPr>
              <w:rPr>
                <w:sz w:val="18"/>
                <w:szCs w:val="18"/>
              </w:rPr>
            </w:pPr>
            <w:r w:rsidRPr="00D207E6">
              <w:rPr>
                <w:rFonts w:hint="eastAsia"/>
              </w:rPr>
              <w:t>有作弊嫌疑</w:t>
            </w:r>
          </w:p>
        </w:tc>
        <w:tc>
          <w:tcPr>
            <w:tcW w:w="850" w:type="dxa"/>
            <w:tcBorders>
              <w:top w:val="nil"/>
              <w:left w:val="single" w:sz="8" w:space="0" w:color="auto"/>
              <w:bottom w:val="single" w:sz="8" w:space="0" w:color="auto"/>
              <w:right w:val="single" w:sz="8" w:space="0" w:color="auto"/>
            </w:tcBorders>
          </w:tcPr>
          <w:p w:rsidR="00B970FB" w:rsidRDefault="00B970FB" w:rsidP="007304E5">
            <w:pPr>
              <w:widowControl/>
              <w:rPr>
                <w:rFonts w:ascii="宋体" w:hAnsi="宋体"/>
                <w:sz w:val="18"/>
                <w:szCs w:val="18"/>
              </w:rPr>
            </w:pPr>
            <w:r w:rsidRPr="00D4126F">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tcPr>
          <w:p w:rsidR="00B970FB" w:rsidRPr="00183C65" w:rsidRDefault="00B970FB" w:rsidP="007304E5">
            <w:pPr>
              <w:widowControl/>
              <w:rPr>
                <w:rFonts w:ascii="宋体" w:hAnsi="宋体"/>
                <w:sz w:val="18"/>
                <w:szCs w:val="18"/>
              </w:rPr>
            </w:pPr>
            <w:r w:rsidRPr="000518F1">
              <w:t>600100</w:t>
            </w:r>
          </w:p>
        </w:tc>
      </w:tr>
      <w:tr w:rsidR="00B970FB" w:rsidRPr="00183C65" w:rsidTr="00725878">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970FB" w:rsidRDefault="00B970FB" w:rsidP="007304E5">
            <w:pPr>
              <w:jc w:val="center"/>
              <w:rPr>
                <w:rFonts w:ascii="宋体" w:hAnsi="宋体"/>
              </w:rPr>
            </w:pPr>
            <w:r w:rsidRPr="00D207E6">
              <w:rPr>
                <w:rFonts w:hint="eastAsia"/>
              </w:rPr>
              <w:t>71</w:t>
            </w:r>
          </w:p>
        </w:tc>
        <w:tc>
          <w:tcPr>
            <w:tcW w:w="4636" w:type="dxa"/>
            <w:tcBorders>
              <w:top w:val="single" w:sz="8" w:space="0" w:color="auto"/>
              <w:left w:val="nil"/>
              <w:bottom w:val="single" w:sz="8" w:space="0" w:color="auto"/>
              <w:right w:val="nil"/>
            </w:tcBorders>
          </w:tcPr>
          <w:p w:rsidR="00B970FB" w:rsidRDefault="00B970FB" w:rsidP="007304E5">
            <w:pPr>
              <w:rPr>
                <w:sz w:val="18"/>
                <w:szCs w:val="18"/>
              </w:rPr>
            </w:pPr>
            <w:r w:rsidRPr="00D207E6">
              <w:rPr>
                <w:rFonts w:hint="eastAsia"/>
              </w:rPr>
              <w:t>交易无效，无法完成，支付失败</w:t>
            </w:r>
          </w:p>
        </w:tc>
        <w:tc>
          <w:tcPr>
            <w:tcW w:w="850" w:type="dxa"/>
            <w:tcBorders>
              <w:top w:val="nil"/>
              <w:left w:val="single" w:sz="8" w:space="0" w:color="auto"/>
              <w:bottom w:val="single" w:sz="8" w:space="0" w:color="auto"/>
              <w:right w:val="single" w:sz="8" w:space="0" w:color="auto"/>
            </w:tcBorders>
          </w:tcPr>
          <w:p w:rsidR="00B970FB" w:rsidRDefault="00B970FB" w:rsidP="007304E5">
            <w:pPr>
              <w:widowControl/>
              <w:rPr>
                <w:rFonts w:ascii="宋体" w:hAnsi="宋体"/>
                <w:sz w:val="18"/>
                <w:szCs w:val="18"/>
              </w:rPr>
            </w:pPr>
            <w:r w:rsidRPr="00D4126F">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tcPr>
          <w:p w:rsidR="00B970FB" w:rsidRPr="00183C65" w:rsidRDefault="00B970FB" w:rsidP="007304E5">
            <w:pPr>
              <w:widowControl/>
              <w:rPr>
                <w:rFonts w:ascii="宋体" w:hAnsi="宋体"/>
                <w:sz w:val="18"/>
                <w:szCs w:val="18"/>
              </w:rPr>
            </w:pPr>
            <w:r w:rsidRPr="000518F1">
              <w:t>500032</w:t>
            </w:r>
          </w:p>
        </w:tc>
      </w:tr>
      <w:tr w:rsidR="00B970FB" w:rsidRPr="00183C65" w:rsidTr="00725878">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970FB" w:rsidRDefault="00B970FB" w:rsidP="007304E5">
            <w:pPr>
              <w:jc w:val="center"/>
              <w:rPr>
                <w:rFonts w:ascii="宋体" w:hAnsi="宋体"/>
              </w:rPr>
            </w:pPr>
            <w:r w:rsidRPr="00D207E6">
              <w:rPr>
                <w:rFonts w:hint="eastAsia"/>
              </w:rPr>
              <w:t>75</w:t>
            </w:r>
          </w:p>
        </w:tc>
        <w:tc>
          <w:tcPr>
            <w:tcW w:w="4636" w:type="dxa"/>
            <w:tcBorders>
              <w:top w:val="single" w:sz="8" w:space="0" w:color="auto"/>
              <w:left w:val="nil"/>
              <w:bottom w:val="single" w:sz="8" w:space="0" w:color="auto"/>
              <w:right w:val="nil"/>
            </w:tcBorders>
          </w:tcPr>
          <w:p w:rsidR="00B970FB" w:rsidRPr="005E7489" w:rsidRDefault="00B970FB" w:rsidP="007304E5">
            <w:pPr>
              <w:rPr>
                <w:sz w:val="18"/>
                <w:szCs w:val="18"/>
              </w:rPr>
            </w:pPr>
            <w:r w:rsidRPr="00D207E6">
              <w:rPr>
                <w:rFonts w:hint="eastAsia"/>
              </w:rPr>
              <w:t>连续多次输入密码错</w:t>
            </w:r>
          </w:p>
        </w:tc>
        <w:tc>
          <w:tcPr>
            <w:tcW w:w="850" w:type="dxa"/>
            <w:tcBorders>
              <w:top w:val="nil"/>
              <w:left w:val="single" w:sz="8" w:space="0" w:color="auto"/>
              <w:bottom w:val="single" w:sz="8" w:space="0" w:color="auto"/>
              <w:right w:val="single" w:sz="8" w:space="0" w:color="auto"/>
            </w:tcBorders>
          </w:tcPr>
          <w:p w:rsidR="00B970FB" w:rsidRDefault="00B970FB" w:rsidP="007304E5">
            <w:pPr>
              <w:widowControl/>
              <w:rPr>
                <w:rFonts w:ascii="宋体" w:hAnsi="宋体"/>
                <w:sz w:val="18"/>
                <w:szCs w:val="18"/>
              </w:rPr>
            </w:pPr>
            <w:r w:rsidRPr="00D4126F">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tcPr>
          <w:p w:rsidR="00B970FB" w:rsidRPr="00183C65" w:rsidRDefault="00B970FB" w:rsidP="007304E5">
            <w:pPr>
              <w:widowControl/>
              <w:rPr>
                <w:rFonts w:ascii="宋体" w:hAnsi="宋体"/>
                <w:sz w:val="18"/>
                <w:szCs w:val="18"/>
              </w:rPr>
            </w:pPr>
            <w:r w:rsidRPr="000518F1">
              <w:t>500080</w:t>
            </w:r>
          </w:p>
        </w:tc>
      </w:tr>
      <w:tr w:rsidR="00B970FB" w:rsidRPr="00183C65" w:rsidTr="00725878">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970FB" w:rsidRDefault="00B970FB" w:rsidP="007304E5">
            <w:pPr>
              <w:jc w:val="center"/>
              <w:rPr>
                <w:rFonts w:ascii="宋体" w:hAnsi="宋体"/>
              </w:rPr>
            </w:pPr>
            <w:r w:rsidRPr="00D207E6">
              <w:rPr>
                <w:rFonts w:hint="eastAsia"/>
              </w:rPr>
              <w:t>80</w:t>
            </w:r>
          </w:p>
        </w:tc>
        <w:tc>
          <w:tcPr>
            <w:tcW w:w="4636" w:type="dxa"/>
            <w:tcBorders>
              <w:top w:val="single" w:sz="8" w:space="0" w:color="auto"/>
              <w:left w:val="nil"/>
              <w:bottom w:val="single" w:sz="8" w:space="0" w:color="auto"/>
              <w:right w:val="nil"/>
            </w:tcBorders>
          </w:tcPr>
          <w:p w:rsidR="00B970FB" w:rsidRPr="005E7489" w:rsidRDefault="00B970FB" w:rsidP="007304E5">
            <w:pPr>
              <w:rPr>
                <w:sz w:val="18"/>
                <w:szCs w:val="18"/>
              </w:rPr>
            </w:pPr>
            <w:r w:rsidRPr="00D207E6">
              <w:rPr>
                <w:rFonts w:hint="eastAsia"/>
              </w:rPr>
              <w:t>内部错误</w:t>
            </w:r>
          </w:p>
        </w:tc>
        <w:tc>
          <w:tcPr>
            <w:tcW w:w="850" w:type="dxa"/>
            <w:tcBorders>
              <w:top w:val="nil"/>
              <w:left w:val="single" w:sz="8" w:space="0" w:color="auto"/>
              <w:bottom w:val="single" w:sz="8" w:space="0" w:color="auto"/>
              <w:right w:val="single" w:sz="8" w:space="0" w:color="auto"/>
            </w:tcBorders>
          </w:tcPr>
          <w:p w:rsidR="00B970FB" w:rsidRDefault="00B970FB" w:rsidP="007304E5">
            <w:pPr>
              <w:widowControl/>
              <w:rPr>
                <w:rFonts w:ascii="宋体" w:hAnsi="宋体"/>
                <w:sz w:val="18"/>
                <w:szCs w:val="18"/>
              </w:rPr>
            </w:pPr>
            <w:r w:rsidRPr="00D4126F">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tcPr>
          <w:p w:rsidR="00B970FB" w:rsidRPr="00183C65" w:rsidRDefault="00B970FB" w:rsidP="007304E5">
            <w:pPr>
              <w:widowControl/>
              <w:rPr>
                <w:rFonts w:ascii="宋体" w:hAnsi="宋体"/>
                <w:sz w:val="18"/>
                <w:szCs w:val="18"/>
              </w:rPr>
            </w:pPr>
            <w:r w:rsidRPr="000518F1">
              <w:t>900020</w:t>
            </w:r>
          </w:p>
        </w:tc>
      </w:tr>
      <w:tr w:rsidR="00B970FB" w:rsidRPr="00183C65" w:rsidTr="00725878">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970FB" w:rsidRDefault="00B970FB" w:rsidP="007304E5">
            <w:pPr>
              <w:jc w:val="center"/>
              <w:rPr>
                <w:rFonts w:ascii="宋体" w:hAnsi="宋体"/>
              </w:rPr>
            </w:pPr>
            <w:r w:rsidRPr="00D207E6">
              <w:rPr>
                <w:rFonts w:hint="eastAsia"/>
              </w:rPr>
              <w:t>81</w:t>
            </w:r>
          </w:p>
        </w:tc>
        <w:tc>
          <w:tcPr>
            <w:tcW w:w="4636" w:type="dxa"/>
            <w:tcBorders>
              <w:top w:val="single" w:sz="8" w:space="0" w:color="auto"/>
              <w:left w:val="nil"/>
              <w:bottom w:val="single" w:sz="8" w:space="0" w:color="auto"/>
              <w:right w:val="nil"/>
            </w:tcBorders>
          </w:tcPr>
          <w:p w:rsidR="00B970FB" w:rsidRPr="005E7489" w:rsidRDefault="00B970FB" w:rsidP="007304E5">
            <w:pPr>
              <w:rPr>
                <w:sz w:val="18"/>
                <w:szCs w:val="18"/>
              </w:rPr>
            </w:pPr>
            <w:r w:rsidRPr="00D207E6">
              <w:rPr>
                <w:rFonts w:hint="eastAsia"/>
              </w:rPr>
              <w:t>可疑报文</w:t>
            </w:r>
          </w:p>
        </w:tc>
        <w:tc>
          <w:tcPr>
            <w:tcW w:w="850" w:type="dxa"/>
            <w:tcBorders>
              <w:top w:val="nil"/>
              <w:left w:val="single" w:sz="8" w:space="0" w:color="auto"/>
              <w:bottom w:val="single" w:sz="8" w:space="0" w:color="auto"/>
              <w:right w:val="single" w:sz="8" w:space="0" w:color="auto"/>
            </w:tcBorders>
          </w:tcPr>
          <w:p w:rsidR="00B970FB" w:rsidRDefault="00B970FB" w:rsidP="007304E5">
            <w:pPr>
              <w:widowControl/>
              <w:rPr>
                <w:rFonts w:ascii="宋体" w:hAnsi="宋体"/>
                <w:sz w:val="18"/>
                <w:szCs w:val="18"/>
              </w:rPr>
            </w:pPr>
            <w:r w:rsidRPr="00D4126F">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tcPr>
          <w:p w:rsidR="00B970FB" w:rsidRPr="00183C65" w:rsidRDefault="00B970FB" w:rsidP="007304E5">
            <w:pPr>
              <w:widowControl/>
              <w:rPr>
                <w:rFonts w:ascii="宋体" w:hAnsi="宋体"/>
                <w:sz w:val="18"/>
                <w:szCs w:val="18"/>
              </w:rPr>
            </w:pPr>
            <w:r w:rsidRPr="000518F1">
              <w:t>600000</w:t>
            </w:r>
          </w:p>
        </w:tc>
      </w:tr>
      <w:tr w:rsidR="00B970FB" w:rsidRPr="00183C65" w:rsidTr="00725878">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970FB" w:rsidRDefault="00B970FB" w:rsidP="007304E5">
            <w:pPr>
              <w:jc w:val="center"/>
              <w:rPr>
                <w:rFonts w:ascii="宋体" w:hAnsi="宋体"/>
              </w:rPr>
            </w:pPr>
            <w:r w:rsidRPr="00D207E6">
              <w:rPr>
                <w:rFonts w:hint="eastAsia"/>
              </w:rPr>
              <w:t>82</w:t>
            </w:r>
          </w:p>
        </w:tc>
        <w:tc>
          <w:tcPr>
            <w:tcW w:w="4636" w:type="dxa"/>
            <w:tcBorders>
              <w:top w:val="single" w:sz="8" w:space="0" w:color="auto"/>
              <w:left w:val="nil"/>
              <w:bottom w:val="single" w:sz="8" w:space="0" w:color="auto"/>
              <w:right w:val="nil"/>
            </w:tcBorders>
          </w:tcPr>
          <w:p w:rsidR="00B970FB" w:rsidRPr="005E7489" w:rsidRDefault="00B970FB" w:rsidP="007304E5">
            <w:pPr>
              <w:rPr>
                <w:sz w:val="18"/>
                <w:szCs w:val="18"/>
              </w:rPr>
            </w:pPr>
            <w:r w:rsidRPr="00D207E6">
              <w:rPr>
                <w:rFonts w:hint="eastAsia"/>
              </w:rPr>
              <w:t>验签失败</w:t>
            </w:r>
          </w:p>
        </w:tc>
        <w:tc>
          <w:tcPr>
            <w:tcW w:w="850" w:type="dxa"/>
            <w:tcBorders>
              <w:top w:val="nil"/>
              <w:left w:val="single" w:sz="8" w:space="0" w:color="auto"/>
              <w:bottom w:val="single" w:sz="8" w:space="0" w:color="auto"/>
              <w:right w:val="single" w:sz="8" w:space="0" w:color="auto"/>
            </w:tcBorders>
          </w:tcPr>
          <w:p w:rsidR="00B970FB" w:rsidRDefault="00B970FB" w:rsidP="007304E5">
            <w:pPr>
              <w:widowControl/>
              <w:rPr>
                <w:rFonts w:ascii="宋体" w:hAnsi="宋体"/>
                <w:sz w:val="18"/>
                <w:szCs w:val="18"/>
              </w:rPr>
            </w:pPr>
            <w:r w:rsidRPr="00D4126F">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tcPr>
          <w:p w:rsidR="00B970FB" w:rsidRPr="00183C65" w:rsidRDefault="00B970FB" w:rsidP="007304E5">
            <w:pPr>
              <w:widowControl/>
              <w:rPr>
                <w:rFonts w:ascii="宋体" w:hAnsi="宋体"/>
                <w:sz w:val="18"/>
                <w:szCs w:val="18"/>
              </w:rPr>
            </w:pPr>
            <w:r w:rsidRPr="000518F1">
              <w:t xml:space="preserve">2     </w:t>
            </w:r>
          </w:p>
        </w:tc>
      </w:tr>
      <w:tr w:rsidR="00B970FB" w:rsidRPr="00183C65" w:rsidTr="00725878">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970FB" w:rsidRDefault="00B970FB" w:rsidP="007304E5">
            <w:pPr>
              <w:jc w:val="center"/>
              <w:rPr>
                <w:rFonts w:ascii="宋体" w:hAnsi="宋体"/>
              </w:rPr>
            </w:pPr>
            <w:r w:rsidRPr="00D207E6">
              <w:rPr>
                <w:rFonts w:hint="eastAsia"/>
              </w:rPr>
              <w:t>83</w:t>
            </w:r>
          </w:p>
        </w:tc>
        <w:tc>
          <w:tcPr>
            <w:tcW w:w="4636" w:type="dxa"/>
            <w:tcBorders>
              <w:top w:val="single" w:sz="8" w:space="0" w:color="auto"/>
              <w:left w:val="nil"/>
              <w:bottom w:val="single" w:sz="8" w:space="0" w:color="auto"/>
              <w:right w:val="nil"/>
            </w:tcBorders>
          </w:tcPr>
          <w:p w:rsidR="00B970FB" w:rsidRPr="005E7489" w:rsidRDefault="00B970FB" w:rsidP="007304E5">
            <w:pPr>
              <w:rPr>
                <w:sz w:val="18"/>
                <w:szCs w:val="18"/>
              </w:rPr>
            </w:pPr>
            <w:r w:rsidRPr="00D207E6">
              <w:rPr>
                <w:rFonts w:hint="eastAsia"/>
              </w:rPr>
              <w:t>超时</w:t>
            </w:r>
          </w:p>
        </w:tc>
        <w:tc>
          <w:tcPr>
            <w:tcW w:w="850" w:type="dxa"/>
            <w:tcBorders>
              <w:top w:val="nil"/>
              <w:left w:val="single" w:sz="8" w:space="0" w:color="auto"/>
              <w:bottom w:val="single" w:sz="8" w:space="0" w:color="auto"/>
              <w:right w:val="single" w:sz="8" w:space="0" w:color="auto"/>
            </w:tcBorders>
          </w:tcPr>
          <w:p w:rsidR="00B970FB" w:rsidRDefault="00B970FB" w:rsidP="007304E5">
            <w:pPr>
              <w:widowControl/>
              <w:rPr>
                <w:rFonts w:ascii="宋体" w:hAnsi="宋体"/>
                <w:sz w:val="18"/>
                <w:szCs w:val="18"/>
              </w:rPr>
            </w:pPr>
            <w:r w:rsidRPr="00D4126F">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tcPr>
          <w:p w:rsidR="00B970FB" w:rsidRPr="00183C65" w:rsidRDefault="00B970FB" w:rsidP="007304E5">
            <w:pPr>
              <w:widowControl/>
              <w:rPr>
                <w:rFonts w:ascii="宋体" w:hAnsi="宋体"/>
                <w:sz w:val="18"/>
                <w:szCs w:val="18"/>
              </w:rPr>
            </w:pPr>
            <w:r w:rsidRPr="000518F1">
              <w:t>500085</w:t>
            </w:r>
          </w:p>
        </w:tc>
      </w:tr>
      <w:tr w:rsidR="00B970FB" w:rsidRPr="00183C65" w:rsidTr="00725878">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970FB" w:rsidRDefault="00B970FB" w:rsidP="007304E5">
            <w:pPr>
              <w:jc w:val="center"/>
              <w:rPr>
                <w:rFonts w:ascii="宋体" w:hAnsi="宋体"/>
              </w:rPr>
            </w:pPr>
            <w:r w:rsidRPr="00D207E6">
              <w:rPr>
                <w:rFonts w:hint="eastAsia"/>
              </w:rPr>
              <w:t>84</w:t>
            </w:r>
          </w:p>
        </w:tc>
        <w:tc>
          <w:tcPr>
            <w:tcW w:w="4636" w:type="dxa"/>
            <w:tcBorders>
              <w:top w:val="single" w:sz="8" w:space="0" w:color="auto"/>
              <w:left w:val="nil"/>
              <w:bottom w:val="single" w:sz="8" w:space="0" w:color="auto"/>
              <w:right w:val="nil"/>
            </w:tcBorders>
          </w:tcPr>
          <w:p w:rsidR="00B970FB" w:rsidRPr="005E7489" w:rsidRDefault="00B970FB" w:rsidP="007304E5">
            <w:pPr>
              <w:rPr>
                <w:sz w:val="18"/>
                <w:szCs w:val="18"/>
              </w:rPr>
            </w:pPr>
            <w:r w:rsidRPr="00D207E6">
              <w:rPr>
                <w:rFonts w:hint="eastAsia"/>
              </w:rPr>
              <w:t>订单不存在</w:t>
            </w:r>
          </w:p>
        </w:tc>
        <w:tc>
          <w:tcPr>
            <w:tcW w:w="850" w:type="dxa"/>
            <w:tcBorders>
              <w:top w:val="nil"/>
              <w:left w:val="single" w:sz="8" w:space="0" w:color="auto"/>
              <w:bottom w:val="single" w:sz="8" w:space="0" w:color="auto"/>
              <w:right w:val="single" w:sz="8" w:space="0" w:color="auto"/>
            </w:tcBorders>
          </w:tcPr>
          <w:p w:rsidR="00B970FB" w:rsidRDefault="00B970FB" w:rsidP="007304E5">
            <w:pPr>
              <w:widowControl/>
              <w:rPr>
                <w:rFonts w:ascii="宋体" w:hAnsi="宋体"/>
                <w:sz w:val="18"/>
                <w:szCs w:val="18"/>
              </w:rPr>
            </w:pPr>
            <w:r w:rsidRPr="00D4126F">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tcPr>
          <w:p w:rsidR="00B970FB" w:rsidRPr="00183C65" w:rsidRDefault="00B970FB" w:rsidP="007304E5">
            <w:pPr>
              <w:widowControl/>
              <w:rPr>
                <w:rFonts w:ascii="宋体" w:hAnsi="宋体"/>
                <w:sz w:val="18"/>
                <w:szCs w:val="18"/>
              </w:rPr>
            </w:pPr>
            <w:r w:rsidRPr="000518F1">
              <w:t>600072</w:t>
            </w:r>
          </w:p>
        </w:tc>
      </w:tr>
      <w:tr w:rsidR="00B970FB" w:rsidRPr="00183C65" w:rsidTr="00725878">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970FB" w:rsidRDefault="00B970FB" w:rsidP="007304E5">
            <w:pPr>
              <w:jc w:val="center"/>
              <w:rPr>
                <w:rFonts w:ascii="宋体" w:hAnsi="宋体"/>
              </w:rPr>
            </w:pPr>
            <w:r w:rsidRPr="00D207E6">
              <w:rPr>
                <w:rFonts w:hint="eastAsia"/>
              </w:rPr>
              <w:t>94</w:t>
            </w:r>
          </w:p>
        </w:tc>
        <w:tc>
          <w:tcPr>
            <w:tcW w:w="4636" w:type="dxa"/>
            <w:tcBorders>
              <w:top w:val="single" w:sz="8" w:space="0" w:color="auto"/>
              <w:left w:val="nil"/>
              <w:bottom w:val="single" w:sz="8" w:space="0" w:color="auto"/>
              <w:right w:val="nil"/>
            </w:tcBorders>
          </w:tcPr>
          <w:p w:rsidR="00B970FB" w:rsidRPr="005E7489" w:rsidRDefault="00B970FB" w:rsidP="007304E5">
            <w:pPr>
              <w:rPr>
                <w:sz w:val="18"/>
                <w:szCs w:val="18"/>
              </w:rPr>
            </w:pPr>
            <w:r w:rsidRPr="00D207E6">
              <w:rPr>
                <w:rFonts w:hint="eastAsia"/>
              </w:rPr>
              <w:t>重复交易</w:t>
            </w:r>
          </w:p>
        </w:tc>
        <w:tc>
          <w:tcPr>
            <w:tcW w:w="850" w:type="dxa"/>
            <w:tcBorders>
              <w:top w:val="nil"/>
              <w:left w:val="single" w:sz="8" w:space="0" w:color="auto"/>
              <w:bottom w:val="single" w:sz="8" w:space="0" w:color="auto"/>
              <w:right w:val="single" w:sz="8" w:space="0" w:color="auto"/>
            </w:tcBorders>
          </w:tcPr>
          <w:p w:rsidR="00B970FB" w:rsidRDefault="00B970FB" w:rsidP="007304E5">
            <w:pPr>
              <w:widowControl/>
              <w:rPr>
                <w:rFonts w:ascii="宋体" w:hAnsi="宋体"/>
                <w:sz w:val="18"/>
                <w:szCs w:val="18"/>
              </w:rPr>
            </w:pPr>
            <w:r w:rsidRPr="00D4126F">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tcPr>
          <w:p w:rsidR="00B970FB" w:rsidRPr="00183C65" w:rsidRDefault="00B970FB" w:rsidP="007304E5">
            <w:pPr>
              <w:widowControl/>
              <w:rPr>
                <w:rFonts w:ascii="宋体" w:hAnsi="宋体"/>
                <w:sz w:val="18"/>
                <w:szCs w:val="18"/>
              </w:rPr>
            </w:pPr>
            <w:r w:rsidRPr="000518F1">
              <w:t>900000</w:t>
            </w:r>
          </w:p>
        </w:tc>
      </w:tr>
      <w:tr w:rsidR="00C156B3" w:rsidRPr="00183C65" w:rsidTr="007304E5">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156B3" w:rsidRDefault="00C156B3" w:rsidP="007304E5">
            <w:pPr>
              <w:jc w:val="center"/>
              <w:rPr>
                <w:rFonts w:ascii="宋体" w:hAnsi="宋体"/>
              </w:rPr>
            </w:pPr>
          </w:p>
        </w:tc>
        <w:tc>
          <w:tcPr>
            <w:tcW w:w="4636" w:type="dxa"/>
            <w:tcBorders>
              <w:top w:val="single" w:sz="8" w:space="0" w:color="auto"/>
              <w:left w:val="nil"/>
              <w:bottom w:val="single" w:sz="8" w:space="0" w:color="auto"/>
              <w:right w:val="nil"/>
            </w:tcBorders>
          </w:tcPr>
          <w:p w:rsidR="00C156B3" w:rsidRPr="005E7489" w:rsidRDefault="00C156B3" w:rsidP="007304E5">
            <w:pPr>
              <w:rPr>
                <w:sz w:val="18"/>
                <w:szCs w:val="18"/>
              </w:rPr>
            </w:pPr>
          </w:p>
        </w:tc>
        <w:tc>
          <w:tcPr>
            <w:tcW w:w="850" w:type="dxa"/>
            <w:tcBorders>
              <w:top w:val="nil"/>
              <w:left w:val="single" w:sz="8" w:space="0" w:color="auto"/>
              <w:bottom w:val="single" w:sz="8" w:space="0" w:color="auto"/>
              <w:right w:val="single" w:sz="8" w:space="0" w:color="auto"/>
            </w:tcBorders>
            <w:vAlign w:val="center"/>
          </w:tcPr>
          <w:p w:rsidR="00C156B3" w:rsidRDefault="00C156B3" w:rsidP="007304E5">
            <w:pPr>
              <w:widowControl/>
              <w:rPr>
                <w:rFonts w:ascii="宋体" w:hAnsi="宋体"/>
                <w:sz w:val="18"/>
                <w:szCs w:val="18"/>
              </w:rPr>
            </w:pP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C156B3" w:rsidRPr="00183C65" w:rsidRDefault="00C156B3" w:rsidP="007304E5">
            <w:pPr>
              <w:widowControl/>
              <w:rPr>
                <w:rFonts w:ascii="宋体" w:hAnsi="宋体"/>
                <w:sz w:val="18"/>
                <w:szCs w:val="18"/>
              </w:rPr>
            </w:pPr>
          </w:p>
        </w:tc>
      </w:tr>
      <w:tr w:rsidR="00C156B3" w:rsidRPr="00183C65" w:rsidTr="007304E5">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156B3" w:rsidRDefault="00C156B3" w:rsidP="007304E5">
            <w:pPr>
              <w:jc w:val="center"/>
              <w:rPr>
                <w:rFonts w:ascii="宋体" w:hAnsi="宋体"/>
              </w:rPr>
            </w:pPr>
          </w:p>
        </w:tc>
        <w:tc>
          <w:tcPr>
            <w:tcW w:w="4636" w:type="dxa"/>
            <w:tcBorders>
              <w:top w:val="single" w:sz="8" w:space="0" w:color="auto"/>
              <w:left w:val="nil"/>
              <w:bottom w:val="single" w:sz="8" w:space="0" w:color="auto"/>
              <w:right w:val="nil"/>
            </w:tcBorders>
          </w:tcPr>
          <w:p w:rsidR="00C156B3" w:rsidRPr="005E7489" w:rsidRDefault="00C156B3" w:rsidP="007304E5">
            <w:pPr>
              <w:rPr>
                <w:sz w:val="18"/>
                <w:szCs w:val="18"/>
              </w:rPr>
            </w:pPr>
          </w:p>
        </w:tc>
        <w:tc>
          <w:tcPr>
            <w:tcW w:w="850" w:type="dxa"/>
            <w:tcBorders>
              <w:top w:val="nil"/>
              <w:left w:val="single" w:sz="8" w:space="0" w:color="auto"/>
              <w:bottom w:val="single" w:sz="8" w:space="0" w:color="auto"/>
              <w:right w:val="single" w:sz="8" w:space="0" w:color="auto"/>
            </w:tcBorders>
            <w:vAlign w:val="center"/>
          </w:tcPr>
          <w:p w:rsidR="00C156B3" w:rsidRDefault="00C156B3" w:rsidP="007304E5">
            <w:pPr>
              <w:widowControl/>
              <w:rPr>
                <w:rFonts w:ascii="宋体" w:hAnsi="宋体"/>
                <w:sz w:val="18"/>
                <w:szCs w:val="18"/>
              </w:rPr>
            </w:pP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C156B3" w:rsidRPr="00183C65" w:rsidRDefault="00C156B3" w:rsidP="007304E5">
            <w:pPr>
              <w:widowControl/>
              <w:rPr>
                <w:rFonts w:ascii="宋体" w:hAnsi="宋体"/>
                <w:sz w:val="18"/>
                <w:szCs w:val="18"/>
              </w:rPr>
            </w:pPr>
          </w:p>
        </w:tc>
      </w:tr>
      <w:tr w:rsidR="00C156B3" w:rsidRPr="00183C65" w:rsidTr="007304E5">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156B3" w:rsidRDefault="00C156B3" w:rsidP="007304E5">
            <w:pPr>
              <w:jc w:val="center"/>
              <w:rPr>
                <w:rFonts w:ascii="宋体" w:hAnsi="宋体"/>
              </w:rPr>
            </w:pPr>
          </w:p>
        </w:tc>
        <w:tc>
          <w:tcPr>
            <w:tcW w:w="4636" w:type="dxa"/>
            <w:tcBorders>
              <w:top w:val="single" w:sz="8" w:space="0" w:color="auto"/>
              <w:left w:val="nil"/>
              <w:bottom w:val="single" w:sz="8" w:space="0" w:color="auto"/>
              <w:right w:val="nil"/>
            </w:tcBorders>
          </w:tcPr>
          <w:p w:rsidR="00C156B3" w:rsidRPr="005E7489" w:rsidRDefault="00C156B3" w:rsidP="007304E5">
            <w:pPr>
              <w:rPr>
                <w:sz w:val="18"/>
                <w:szCs w:val="18"/>
              </w:rPr>
            </w:pPr>
          </w:p>
        </w:tc>
        <w:tc>
          <w:tcPr>
            <w:tcW w:w="850" w:type="dxa"/>
            <w:tcBorders>
              <w:top w:val="nil"/>
              <w:left w:val="single" w:sz="8" w:space="0" w:color="auto"/>
              <w:bottom w:val="single" w:sz="8" w:space="0" w:color="auto"/>
              <w:right w:val="single" w:sz="8" w:space="0" w:color="auto"/>
            </w:tcBorders>
            <w:vAlign w:val="center"/>
          </w:tcPr>
          <w:p w:rsidR="00C156B3" w:rsidRDefault="00C156B3" w:rsidP="007304E5">
            <w:pPr>
              <w:widowControl/>
              <w:rPr>
                <w:rFonts w:ascii="宋体" w:hAnsi="宋体"/>
                <w:sz w:val="18"/>
                <w:szCs w:val="18"/>
              </w:rPr>
            </w:pP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C156B3" w:rsidRPr="00183C65" w:rsidRDefault="00C156B3" w:rsidP="007304E5">
            <w:pPr>
              <w:widowControl/>
              <w:rPr>
                <w:rFonts w:ascii="宋体" w:hAnsi="宋体"/>
                <w:sz w:val="18"/>
                <w:szCs w:val="18"/>
              </w:rPr>
            </w:pPr>
          </w:p>
        </w:tc>
      </w:tr>
      <w:tr w:rsidR="00C156B3" w:rsidRPr="00183C65" w:rsidTr="007304E5">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156B3" w:rsidRDefault="00C156B3" w:rsidP="007304E5">
            <w:pPr>
              <w:jc w:val="center"/>
              <w:rPr>
                <w:rFonts w:ascii="宋体" w:hAnsi="宋体"/>
              </w:rPr>
            </w:pPr>
          </w:p>
        </w:tc>
        <w:tc>
          <w:tcPr>
            <w:tcW w:w="4636" w:type="dxa"/>
            <w:tcBorders>
              <w:top w:val="single" w:sz="8" w:space="0" w:color="auto"/>
              <w:left w:val="nil"/>
              <w:bottom w:val="single" w:sz="8" w:space="0" w:color="auto"/>
              <w:right w:val="nil"/>
            </w:tcBorders>
          </w:tcPr>
          <w:p w:rsidR="00C156B3" w:rsidRPr="005E7489" w:rsidRDefault="00C156B3" w:rsidP="007304E5">
            <w:pPr>
              <w:rPr>
                <w:sz w:val="18"/>
                <w:szCs w:val="18"/>
              </w:rPr>
            </w:pPr>
          </w:p>
        </w:tc>
        <w:tc>
          <w:tcPr>
            <w:tcW w:w="850" w:type="dxa"/>
            <w:tcBorders>
              <w:top w:val="nil"/>
              <w:left w:val="single" w:sz="8" w:space="0" w:color="auto"/>
              <w:bottom w:val="single" w:sz="8" w:space="0" w:color="auto"/>
              <w:right w:val="single" w:sz="8" w:space="0" w:color="auto"/>
            </w:tcBorders>
            <w:vAlign w:val="center"/>
          </w:tcPr>
          <w:p w:rsidR="00C156B3" w:rsidRDefault="00C156B3" w:rsidP="007304E5">
            <w:pPr>
              <w:widowControl/>
              <w:rPr>
                <w:rFonts w:ascii="宋体" w:hAnsi="宋体"/>
                <w:sz w:val="18"/>
                <w:szCs w:val="18"/>
              </w:rPr>
            </w:pP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C156B3" w:rsidRPr="00183C65" w:rsidRDefault="00C156B3" w:rsidP="007304E5">
            <w:pPr>
              <w:widowControl/>
              <w:rPr>
                <w:rFonts w:ascii="宋体" w:hAnsi="宋体"/>
                <w:sz w:val="18"/>
                <w:szCs w:val="18"/>
              </w:rPr>
            </w:pPr>
          </w:p>
        </w:tc>
      </w:tr>
      <w:tr w:rsidR="00C156B3" w:rsidRPr="00183C65" w:rsidTr="007304E5">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156B3" w:rsidRDefault="00C156B3" w:rsidP="007304E5">
            <w:pPr>
              <w:jc w:val="center"/>
              <w:rPr>
                <w:rFonts w:ascii="宋体" w:hAnsi="宋体"/>
              </w:rPr>
            </w:pPr>
          </w:p>
        </w:tc>
        <w:tc>
          <w:tcPr>
            <w:tcW w:w="4636" w:type="dxa"/>
            <w:tcBorders>
              <w:top w:val="single" w:sz="8" w:space="0" w:color="auto"/>
              <w:left w:val="nil"/>
              <w:bottom w:val="single" w:sz="8" w:space="0" w:color="auto"/>
              <w:right w:val="nil"/>
            </w:tcBorders>
          </w:tcPr>
          <w:p w:rsidR="00C156B3" w:rsidRPr="005E7489" w:rsidRDefault="00C156B3" w:rsidP="007304E5">
            <w:pPr>
              <w:rPr>
                <w:sz w:val="18"/>
                <w:szCs w:val="18"/>
              </w:rPr>
            </w:pPr>
          </w:p>
        </w:tc>
        <w:tc>
          <w:tcPr>
            <w:tcW w:w="850" w:type="dxa"/>
            <w:tcBorders>
              <w:top w:val="nil"/>
              <w:left w:val="single" w:sz="8" w:space="0" w:color="auto"/>
              <w:bottom w:val="single" w:sz="8" w:space="0" w:color="auto"/>
              <w:right w:val="single" w:sz="8" w:space="0" w:color="auto"/>
            </w:tcBorders>
            <w:vAlign w:val="center"/>
          </w:tcPr>
          <w:p w:rsidR="00C156B3" w:rsidRDefault="00C156B3" w:rsidP="007304E5">
            <w:pPr>
              <w:widowControl/>
              <w:rPr>
                <w:rFonts w:ascii="宋体" w:hAnsi="宋体"/>
                <w:sz w:val="18"/>
                <w:szCs w:val="18"/>
              </w:rPr>
            </w:pP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C156B3" w:rsidRPr="00183C65" w:rsidRDefault="00C156B3" w:rsidP="007304E5">
            <w:pPr>
              <w:widowControl/>
              <w:rPr>
                <w:rFonts w:ascii="宋体" w:hAnsi="宋体"/>
                <w:sz w:val="18"/>
                <w:szCs w:val="18"/>
              </w:rPr>
            </w:pPr>
          </w:p>
        </w:tc>
      </w:tr>
      <w:tr w:rsidR="00C156B3" w:rsidRPr="00183C65" w:rsidTr="007304E5">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156B3" w:rsidRDefault="00C156B3" w:rsidP="007304E5">
            <w:pPr>
              <w:jc w:val="center"/>
              <w:rPr>
                <w:rFonts w:ascii="宋体" w:hAnsi="宋体"/>
              </w:rPr>
            </w:pPr>
          </w:p>
        </w:tc>
        <w:tc>
          <w:tcPr>
            <w:tcW w:w="4636" w:type="dxa"/>
            <w:tcBorders>
              <w:top w:val="single" w:sz="8" w:space="0" w:color="auto"/>
              <w:left w:val="nil"/>
              <w:bottom w:val="single" w:sz="8" w:space="0" w:color="auto"/>
              <w:right w:val="nil"/>
            </w:tcBorders>
          </w:tcPr>
          <w:p w:rsidR="00C156B3" w:rsidRPr="005E7489" w:rsidRDefault="00C156B3" w:rsidP="007304E5">
            <w:pPr>
              <w:rPr>
                <w:sz w:val="18"/>
                <w:szCs w:val="18"/>
              </w:rPr>
            </w:pPr>
          </w:p>
        </w:tc>
        <w:tc>
          <w:tcPr>
            <w:tcW w:w="850" w:type="dxa"/>
            <w:tcBorders>
              <w:top w:val="nil"/>
              <w:left w:val="single" w:sz="8" w:space="0" w:color="auto"/>
              <w:bottom w:val="single" w:sz="8" w:space="0" w:color="auto"/>
              <w:right w:val="single" w:sz="8" w:space="0" w:color="auto"/>
            </w:tcBorders>
            <w:vAlign w:val="center"/>
          </w:tcPr>
          <w:p w:rsidR="00C156B3" w:rsidRDefault="00C156B3" w:rsidP="007304E5">
            <w:pPr>
              <w:widowControl/>
              <w:rPr>
                <w:rFonts w:ascii="宋体" w:hAnsi="宋体"/>
                <w:sz w:val="18"/>
                <w:szCs w:val="18"/>
              </w:rPr>
            </w:pP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C156B3" w:rsidRPr="00183C65" w:rsidRDefault="00C156B3" w:rsidP="007304E5">
            <w:pPr>
              <w:widowControl/>
              <w:rPr>
                <w:rFonts w:ascii="宋体" w:hAnsi="宋体"/>
                <w:sz w:val="18"/>
                <w:szCs w:val="18"/>
              </w:rPr>
            </w:pPr>
          </w:p>
        </w:tc>
      </w:tr>
      <w:tr w:rsidR="00C156B3" w:rsidRPr="00183C65" w:rsidTr="007304E5">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156B3" w:rsidRDefault="00C156B3" w:rsidP="007304E5">
            <w:pPr>
              <w:jc w:val="center"/>
              <w:rPr>
                <w:rFonts w:ascii="宋体" w:hAnsi="宋体"/>
              </w:rPr>
            </w:pPr>
          </w:p>
        </w:tc>
        <w:tc>
          <w:tcPr>
            <w:tcW w:w="4636" w:type="dxa"/>
            <w:tcBorders>
              <w:top w:val="single" w:sz="8" w:space="0" w:color="auto"/>
              <w:left w:val="nil"/>
              <w:bottom w:val="single" w:sz="8" w:space="0" w:color="auto"/>
              <w:right w:val="nil"/>
            </w:tcBorders>
          </w:tcPr>
          <w:p w:rsidR="00C156B3" w:rsidRPr="005E7489" w:rsidRDefault="00C156B3" w:rsidP="007304E5">
            <w:pPr>
              <w:rPr>
                <w:sz w:val="18"/>
                <w:szCs w:val="18"/>
              </w:rPr>
            </w:pPr>
          </w:p>
        </w:tc>
        <w:tc>
          <w:tcPr>
            <w:tcW w:w="850" w:type="dxa"/>
            <w:tcBorders>
              <w:top w:val="nil"/>
              <w:left w:val="single" w:sz="8" w:space="0" w:color="auto"/>
              <w:bottom w:val="single" w:sz="8" w:space="0" w:color="auto"/>
              <w:right w:val="single" w:sz="8" w:space="0" w:color="auto"/>
            </w:tcBorders>
            <w:vAlign w:val="center"/>
          </w:tcPr>
          <w:p w:rsidR="00C156B3" w:rsidRDefault="00C156B3" w:rsidP="007304E5">
            <w:pPr>
              <w:widowControl/>
              <w:rPr>
                <w:rFonts w:ascii="宋体" w:hAnsi="宋体"/>
                <w:sz w:val="18"/>
                <w:szCs w:val="18"/>
              </w:rPr>
            </w:pP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C156B3" w:rsidRPr="00183C65" w:rsidRDefault="00C156B3" w:rsidP="007304E5">
            <w:pPr>
              <w:widowControl/>
              <w:rPr>
                <w:rFonts w:ascii="宋体" w:hAnsi="宋体"/>
                <w:sz w:val="18"/>
                <w:szCs w:val="18"/>
              </w:rPr>
            </w:pPr>
          </w:p>
        </w:tc>
      </w:tr>
      <w:tr w:rsidR="00C156B3" w:rsidRPr="00183C65" w:rsidTr="007304E5">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156B3" w:rsidRDefault="00C156B3" w:rsidP="007304E5">
            <w:pPr>
              <w:jc w:val="center"/>
              <w:rPr>
                <w:rFonts w:ascii="宋体" w:hAnsi="宋体"/>
              </w:rPr>
            </w:pPr>
          </w:p>
        </w:tc>
        <w:tc>
          <w:tcPr>
            <w:tcW w:w="4636" w:type="dxa"/>
            <w:tcBorders>
              <w:top w:val="single" w:sz="8" w:space="0" w:color="auto"/>
              <w:left w:val="nil"/>
              <w:bottom w:val="single" w:sz="8" w:space="0" w:color="auto"/>
              <w:right w:val="nil"/>
            </w:tcBorders>
          </w:tcPr>
          <w:p w:rsidR="00C156B3" w:rsidRPr="005E7489" w:rsidRDefault="00C156B3" w:rsidP="007304E5">
            <w:pPr>
              <w:rPr>
                <w:sz w:val="18"/>
                <w:szCs w:val="18"/>
              </w:rPr>
            </w:pPr>
          </w:p>
        </w:tc>
        <w:tc>
          <w:tcPr>
            <w:tcW w:w="850" w:type="dxa"/>
            <w:tcBorders>
              <w:top w:val="nil"/>
              <w:left w:val="single" w:sz="8" w:space="0" w:color="auto"/>
              <w:bottom w:val="single" w:sz="8" w:space="0" w:color="auto"/>
              <w:right w:val="single" w:sz="8" w:space="0" w:color="auto"/>
            </w:tcBorders>
            <w:vAlign w:val="center"/>
          </w:tcPr>
          <w:p w:rsidR="00C156B3" w:rsidRDefault="00C156B3" w:rsidP="007304E5">
            <w:pPr>
              <w:widowControl/>
              <w:rPr>
                <w:rFonts w:ascii="宋体" w:hAnsi="宋体"/>
                <w:sz w:val="18"/>
                <w:szCs w:val="18"/>
              </w:rPr>
            </w:pP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C156B3" w:rsidRPr="00183C65" w:rsidRDefault="00C156B3" w:rsidP="007304E5">
            <w:pPr>
              <w:widowControl/>
              <w:rPr>
                <w:rFonts w:ascii="宋体" w:hAnsi="宋体"/>
                <w:sz w:val="18"/>
                <w:szCs w:val="18"/>
              </w:rPr>
            </w:pPr>
          </w:p>
        </w:tc>
      </w:tr>
      <w:tr w:rsidR="00C156B3" w:rsidRPr="00183C65" w:rsidTr="007304E5">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156B3" w:rsidRDefault="00C156B3" w:rsidP="007304E5">
            <w:pPr>
              <w:jc w:val="center"/>
              <w:rPr>
                <w:rFonts w:ascii="宋体" w:hAnsi="宋体"/>
              </w:rPr>
            </w:pPr>
          </w:p>
        </w:tc>
        <w:tc>
          <w:tcPr>
            <w:tcW w:w="4636" w:type="dxa"/>
            <w:tcBorders>
              <w:top w:val="single" w:sz="8" w:space="0" w:color="auto"/>
              <w:left w:val="nil"/>
              <w:bottom w:val="single" w:sz="8" w:space="0" w:color="auto"/>
              <w:right w:val="nil"/>
            </w:tcBorders>
          </w:tcPr>
          <w:p w:rsidR="00C156B3" w:rsidRPr="005E7489" w:rsidRDefault="00C156B3" w:rsidP="007304E5">
            <w:pPr>
              <w:rPr>
                <w:sz w:val="18"/>
                <w:szCs w:val="18"/>
              </w:rPr>
            </w:pPr>
          </w:p>
        </w:tc>
        <w:tc>
          <w:tcPr>
            <w:tcW w:w="850" w:type="dxa"/>
            <w:tcBorders>
              <w:top w:val="nil"/>
              <w:left w:val="single" w:sz="8" w:space="0" w:color="auto"/>
              <w:bottom w:val="single" w:sz="8" w:space="0" w:color="auto"/>
              <w:right w:val="single" w:sz="8" w:space="0" w:color="auto"/>
            </w:tcBorders>
            <w:vAlign w:val="center"/>
          </w:tcPr>
          <w:p w:rsidR="00C156B3" w:rsidRDefault="00C156B3" w:rsidP="007304E5">
            <w:pPr>
              <w:widowControl/>
              <w:rPr>
                <w:rFonts w:ascii="宋体" w:hAnsi="宋体"/>
                <w:sz w:val="18"/>
                <w:szCs w:val="18"/>
              </w:rPr>
            </w:pP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C156B3" w:rsidRPr="00183C65" w:rsidRDefault="00C156B3" w:rsidP="007304E5">
            <w:pPr>
              <w:widowControl/>
              <w:rPr>
                <w:rFonts w:ascii="宋体" w:hAnsi="宋体"/>
                <w:sz w:val="18"/>
                <w:szCs w:val="18"/>
              </w:rPr>
            </w:pPr>
          </w:p>
        </w:tc>
      </w:tr>
      <w:tr w:rsidR="00C156B3" w:rsidRPr="00183C65" w:rsidTr="007304E5">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156B3" w:rsidRDefault="00C156B3" w:rsidP="007304E5">
            <w:pPr>
              <w:jc w:val="center"/>
              <w:rPr>
                <w:rFonts w:ascii="宋体" w:hAnsi="宋体"/>
              </w:rPr>
            </w:pPr>
          </w:p>
        </w:tc>
        <w:tc>
          <w:tcPr>
            <w:tcW w:w="4636" w:type="dxa"/>
            <w:tcBorders>
              <w:top w:val="single" w:sz="8" w:space="0" w:color="auto"/>
              <w:left w:val="nil"/>
              <w:bottom w:val="single" w:sz="8" w:space="0" w:color="auto"/>
              <w:right w:val="nil"/>
            </w:tcBorders>
          </w:tcPr>
          <w:p w:rsidR="00C156B3" w:rsidRPr="005E7489" w:rsidRDefault="00C156B3" w:rsidP="007304E5">
            <w:pPr>
              <w:rPr>
                <w:sz w:val="18"/>
                <w:szCs w:val="18"/>
              </w:rPr>
            </w:pPr>
          </w:p>
        </w:tc>
        <w:tc>
          <w:tcPr>
            <w:tcW w:w="850" w:type="dxa"/>
            <w:tcBorders>
              <w:top w:val="nil"/>
              <w:left w:val="single" w:sz="8" w:space="0" w:color="auto"/>
              <w:bottom w:val="single" w:sz="8" w:space="0" w:color="auto"/>
              <w:right w:val="single" w:sz="8" w:space="0" w:color="auto"/>
            </w:tcBorders>
            <w:vAlign w:val="center"/>
          </w:tcPr>
          <w:p w:rsidR="00C156B3" w:rsidRDefault="00C156B3" w:rsidP="007304E5">
            <w:pPr>
              <w:widowControl/>
              <w:rPr>
                <w:rFonts w:ascii="宋体" w:hAnsi="宋体"/>
                <w:sz w:val="18"/>
                <w:szCs w:val="18"/>
              </w:rPr>
            </w:pP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C156B3" w:rsidRPr="00183C65" w:rsidRDefault="00C156B3" w:rsidP="007304E5">
            <w:pPr>
              <w:widowControl/>
              <w:rPr>
                <w:rFonts w:ascii="宋体" w:hAnsi="宋体"/>
                <w:sz w:val="18"/>
                <w:szCs w:val="18"/>
              </w:rPr>
            </w:pPr>
          </w:p>
        </w:tc>
      </w:tr>
      <w:tr w:rsidR="00C156B3" w:rsidRPr="00183C65" w:rsidTr="007304E5">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156B3" w:rsidRDefault="00C156B3" w:rsidP="007304E5">
            <w:pPr>
              <w:jc w:val="center"/>
              <w:rPr>
                <w:rFonts w:ascii="宋体" w:hAnsi="宋体"/>
              </w:rPr>
            </w:pPr>
          </w:p>
        </w:tc>
        <w:tc>
          <w:tcPr>
            <w:tcW w:w="4636" w:type="dxa"/>
            <w:tcBorders>
              <w:top w:val="single" w:sz="8" w:space="0" w:color="auto"/>
              <w:left w:val="nil"/>
              <w:bottom w:val="single" w:sz="8" w:space="0" w:color="auto"/>
              <w:right w:val="nil"/>
            </w:tcBorders>
          </w:tcPr>
          <w:p w:rsidR="00C156B3" w:rsidRPr="005E7489" w:rsidRDefault="00C156B3" w:rsidP="007304E5">
            <w:pPr>
              <w:rPr>
                <w:sz w:val="18"/>
                <w:szCs w:val="18"/>
              </w:rPr>
            </w:pPr>
          </w:p>
        </w:tc>
        <w:tc>
          <w:tcPr>
            <w:tcW w:w="850" w:type="dxa"/>
            <w:tcBorders>
              <w:top w:val="nil"/>
              <w:left w:val="single" w:sz="8" w:space="0" w:color="auto"/>
              <w:bottom w:val="single" w:sz="8" w:space="0" w:color="auto"/>
              <w:right w:val="single" w:sz="8" w:space="0" w:color="auto"/>
            </w:tcBorders>
            <w:vAlign w:val="center"/>
          </w:tcPr>
          <w:p w:rsidR="00C156B3" w:rsidRDefault="00C156B3" w:rsidP="007304E5">
            <w:pPr>
              <w:widowControl/>
              <w:rPr>
                <w:rFonts w:ascii="宋体" w:hAnsi="宋体"/>
                <w:sz w:val="18"/>
                <w:szCs w:val="18"/>
              </w:rPr>
            </w:pP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C156B3" w:rsidRPr="00183C65" w:rsidRDefault="00C156B3" w:rsidP="007304E5">
            <w:pPr>
              <w:widowControl/>
              <w:rPr>
                <w:rFonts w:ascii="宋体" w:hAnsi="宋体"/>
                <w:sz w:val="18"/>
                <w:szCs w:val="18"/>
              </w:rPr>
            </w:pPr>
          </w:p>
        </w:tc>
      </w:tr>
      <w:tr w:rsidR="00C156B3" w:rsidRPr="00183C65" w:rsidTr="007304E5">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156B3" w:rsidRDefault="00C156B3" w:rsidP="007304E5">
            <w:pPr>
              <w:jc w:val="center"/>
              <w:rPr>
                <w:rFonts w:ascii="宋体" w:hAnsi="宋体"/>
              </w:rPr>
            </w:pPr>
          </w:p>
        </w:tc>
        <w:tc>
          <w:tcPr>
            <w:tcW w:w="4636" w:type="dxa"/>
            <w:tcBorders>
              <w:top w:val="single" w:sz="8" w:space="0" w:color="auto"/>
              <w:left w:val="nil"/>
              <w:bottom w:val="single" w:sz="8" w:space="0" w:color="auto"/>
              <w:right w:val="nil"/>
            </w:tcBorders>
          </w:tcPr>
          <w:p w:rsidR="00C156B3" w:rsidRPr="005E7489" w:rsidRDefault="00C156B3" w:rsidP="007304E5">
            <w:pPr>
              <w:rPr>
                <w:sz w:val="18"/>
                <w:szCs w:val="18"/>
              </w:rPr>
            </w:pPr>
          </w:p>
        </w:tc>
        <w:tc>
          <w:tcPr>
            <w:tcW w:w="850" w:type="dxa"/>
            <w:tcBorders>
              <w:top w:val="nil"/>
              <w:left w:val="single" w:sz="8" w:space="0" w:color="auto"/>
              <w:bottom w:val="single" w:sz="8" w:space="0" w:color="auto"/>
              <w:right w:val="single" w:sz="8" w:space="0" w:color="auto"/>
            </w:tcBorders>
            <w:vAlign w:val="center"/>
          </w:tcPr>
          <w:p w:rsidR="00C156B3" w:rsidRDefault="00C156B3" w:rsidP="007304E5">
            <w:pPr>
              <w:widowControl/>
              <w:rPr>
                <w:rFonts w:ascii="宋体" w:hAnsi="宋体"/>
                <w:sz w:val="18"/>
                <w:szCs w:val="18"/>
              </w:rPr>
            </w:pP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C156B3" w:rsidRPr="00183C65" w:rsidRDefault="00C156B3" w:rsidP="007304E5">
            <w:pPr>
              <w:widowControl/>
              <w:rPr>
                <w:rFonts w:ascii="宋体" w:hAnsi="宋体"/>
                <w:sz w:val="18"/>
                <w:szCs w:val="18"/>
              </w:rPr>
            </w:pPr>
          </w:p>
        </w:tc>
      </w:tr>
      <w:tr w:rsidR="00C156B3" w:rsidRPr="00183C65" w:rsidTr="007304E5">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156B3" w:rsidRDefault="00C156B3" w:rsidP="007304E5">
            <w:pPr>
              <w:jc w:val="center"/>
              <w:rPr>
                <w:rFonts w:ascii="宋体" w:hAnsi="宋体"/>
              </w:rPr>
            </w:pPr>
          </w:p>
        </w:tc>
        <w:tc>
          <w:tcPr>
            <w:tcW w:w="4636" w:type="dxa"/>
            <w:tcBorders>
              <w:top w:val="single" w:sz="8" w:space="0" w:color="auto"/>
              <w:left w:val="nil"/>
              <w:bottom w:val="single" w:sz="8" w:space="0" w:color="auto"/>
              <w:right w:val="nil"/>
            </w:tcBorders>
          </w:tcPr>
          <w:p w:rsidR="00C156B3" w:rsidRPr="005E7489" w:rsidRDefault="00C156B3" w:rsidP="007304E5">
            <w:pPr>
              <w:rPr>
                <w:sz w:val="18"/>
                <w:szCs w:val="18"/>
              </w:rPr>
            </w:pPr>
          </w:p>
        </w:tc>
        <w:tc>
          <w:tcPr>
            <w:tcW w:w="850" w:type="dxa"/>
            <w:tcBorders>
              <w:top w:val="nil"/>
              <w:left w:val="single" w:sz="8" w:space="0" w:color="auto"/>
              <w:bottom w:val="single" w:sz="8" w:space="0" w:color="auto"/>
              <w:right w:val="single" w:sz="8" w:space="0" w:color="auto"/>
            </w:tcBorders>
            <w:vAlign w:val="center"/>
          </w:tcPr>
          <w:p w:rsidR="00C156B3" w:rsidRDefault="00C156B3" w:rsidP="007304E5">
            <w:pPr>
              <w:widowControl/>
              <w:rPr>
                <w:rFonts w:ascii="宋体" w:hAnsi="宋体"/>
                <w:sz w:val="18"/>
                <w:szCs w:val="18"/>
              </w:rPr>
            </w:pP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C156B3" w:rsidRPr="00183C65" w:rsidRDefault="00C156B3" w:rsidP="007304E5">
            <w:pPr>
              <w:widowControl/>
              <w:rPr>
                <w:rFonts w:ascii="宋体" w:hAnsi="宋体"/>
                <w:sz w:val="18"/>
                <w:szCs w:val="18"/>
              </w:rPr>
            </w:pPr>
          </w:p>
        </w:tc>
      </w:tr>
      <w:tr w:rsidR="00C156B3" w:rsidRPr="00183C65" w:rsidTr="007304E5">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156B3" w:rsidRDefault="00C156B3" w:rsidP="007304E5">
            <w:pPr>
              <w:jc w:val="center"/>
              <w:rPr>
                <w:rFonts w:ascii="宋体" w:hAnsi="宋体"/>
              </w:rPr>
            </w:pPr>
          </w:p>
        </w:tc>
        <w:tc>
          <w:tcPr>
            <w:tcW w:w="4636" w:type="dxa"/>
            <w:tcBorders>
              <w:top w:val="single" w:sz="8" w:space="0" w:color="auto"/>
              <w:left w:val="nil"/>
              <w:bottom w:val="single" w:sz="8" w:space="0" w:color="auto"/>
              <w:right w:val="nil"/>
            </w:tcBorders>
          </w:tcPr>
          <w:p w:rsidR="00C156B3" w:rsidRPr="005E7489" w:rsidRDefault="00C156B3" w:rsidP="007304E5">
            <w:pPr>
              <w:rPr>
                <w:sz w:val="18"/>
                <w:szCs w:val="18"/>
              </w:rPr>
            </w:pPr>
          </w:p>
        </w:tc>
        <w:tc>
          <w:tcPr>
            <w:tcW w:w="850" w:type="dxa"/>
            <w:tcBorders>
              <w:top w:val="nil"/>
              <w:left w:val="single" w:sz="8" w:space="0" w:color="auto"/>
              <w:bottom w:val="single" w:sz="8" w:space="0" w:color="auto"/>
              <w:right w:val="single" w:sz="8" w:space="0" w:color="auto"/>
            </w:tcBorders>
            <w:vAlign w:val="center"/>
          </w:tcPr>
          <w:p w:rsidR="00C156B3" w:rsidRDefault="00C156B3" w:rsidP="007304E5">
            <w:pPr>
              <w:widowControl/>
              <w:rPr>
                <w:rFonts w:ascii="宋体" w:hAnsi="宋体"/>
                <w:sz w:val="18"/>
                <w:szCs w:val="18"/>
              </w:rPr>
            </w:pP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C156B3" w:rsidRPr="00183C65" w:rsidRDefault="00C156B3" w:rsidP="007304E5">
            <w:pPr>
              <w:widowControl/>
              <w:rPr>
                <w:rFonts w:ascii="宋体" w:hAnsi="宋体"/>
                <w:sz w:val="18"/>
                <w:szCs w:val="18"/>
              </w:rPr>
            </w:pPr>
          </w:p>
        </w:tc>
      </w:tr>
      <w:tr w:rsidR="00C156B3" w:rsidRPr="00183C65" w:rsidTr="007304E5">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156B3" w:rsidRDefault="00C156B3" w:rsidP="007304E5">
            <w:pPr>
              <w:jc w:val="center"/>
              <w:rPr>
                <w:rFonts w:ascii="宋体" w:hAnsi="宋体"/>
              </w:rPr>
            </w:pPr>
          </w:p>
        </w:tc>
        <w:tc>
          <w:tcPr>
            <w:tcW w:w="4636" w:type="dxa"/>
            <w:tcBorders>
              <w:top w:val="single" w:sz="8" w:space="0" w:color="auto"/>
              <w:left w:val="nil"/>
              <w:bottom w:val="single" w:sz="8" w:space="0" w:color="auto"/>
              <w:right w:val="nil"/>
            </w:tcBorders>
          </w:tcPr>
          <w:p w:rsidR="00C156B3" w:rsidRPr="005E7489" w:rsidRDefault="00C156B3" w:rsidP="007304E5">
            <w:pPr>
              <w:rPr>
                <w:sz w:val="18"/>
                <w:szCs w:val="18"/>
              </w:rPr>
            </w:pPr>
          </w:p>
        </w:tc>
        <w:tc>
          <w:tcPr>
            <w:tcW w:w="850" w:type="dxa"/>
            <w:tcBorders>
              <w:top w:val="nil"/>
              <w:left w:val="single" w:sz="8" w:space="0" w:color="auto"/>
              <w:bottom w:val="single" w:sz="8" w:space="0" w:color="auto"/>
              <w:right w:val="single" w:sz="8" w:space="0" w:color="auto"/>
            </w:tcBorders>
            <w:vAlign w:val="center"/>
          </w:tcPr>
          <w:p w:rsidR="00C156B3" w:rsidRDefault="00C156B3" w:rsidP="007304E5">
            <w:pPr>
              <w:widowControl/>
              <w:rPr>
                <w:rFonts w:ascii="宋体" w:hAnsi="宋体"/>
                <w:sz w:val="18"/>
                <w:szCs w:val="18"/>
              </w:rPr>
            </w:pP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C156B3" w:rsidRPr="00183C65" w:rsidRDefault="00C156B3" w:rsidP="007304E5">
            <w:pPr>
              <w:widowControl/>
              <w:rPr>
                <w:rFonts w:ascii="宋体" w:hAnsi="宋体"/>
                <w:sz w:val="18"/>
                <w:szCs w:val="18"/>
              </w:rPr>
            </w:pPr>
          </w:p>
        </w:tc>
      </w:tr>
      <w:tr w:rsidR="00C156B3" w:rsidRPr="00183C65" w:rsidTr="007304E5">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156B3" w:rsidRDefault="00C156B3" w:rsidP="007304E5">
            <w:pPr>
              <w:jc w:val="center"/>
              <w:rPr>
                <w:rFonts w:ascii="宋体" w:hAnsi="宋体"/>
              </w:rPr>
            </w:pPr>
          </w:p>
        </w:tc>
        <w:tc>
          <w:tcPr>
            <w:tcW w:w="4636" w:type="dxa"/>
            <w:tcBorders>
              <w:top w:val="single" w:sz="8" w:space="0" w:color="auto"/>
              <w:left w:val="nil"/>
              <w:bottom w:val="single" w:sz="8" w:space="0" w:color="auto"/>
              <w:right w:val="nil"/>
            </w:tcBorders>
          </w:tcPr>
          <w:p w:rsidR="00C156B3" w:rsidRPr="005E7489" w:rsidRDefault="00C156B3" w:rsidP="007304E5">
            <w:pPr>
              <w:rPr>
                <w:sz w:val="18"/>
                <w:szCs w:val="18"/>
              </w:rPr>
            </w:pPr>
          </w:p>
        </w:tc>
        <w:tc>
          <w:tcPr>
            <w:tcW w:w="850" w:type="dxa"/>
            <w:tcBorders>
              <w:top w:val="nil"/>
              <w:left w:val="single" w:sz="8" w:space="0" w:color="auto"/>
              <w:bottom w:val="single" w:sz="8" w:space="0" w:color="auto"/>
              <w:right w:val="single" w:sz="8" w:space="0" w:color="auto"/>
            </w:tcBorders>
            <w:vAlign w:val="center"/>
          </w:tcPr>
          <w:p w:rsidR="00C156B3" w:rsidRDefault="00C156B3" w:rsidP="007304E5">
            <w:pPr>
              <w:widowControl/>
              <w:rPr>
                <w:rFonts w:ascii="宋体" w:hAnsi="宋体"/>
                <w:sz w:val="18"/>
                <w:szCs w:val="18"/>
              </w:rPr>
            </w:pP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C156B3" w:rsidRPr="00183C65" w:rsidRDefault="00C156B3" w:rsidP="007304E5">
            <w:pPr>
              <w:widowControl/>
              <w:rPr>
                <w:rFonts w:ascii="宋体" w:hAnsi="宋体"/>
                <w:sz w:val="18"/>
                <w:szCs w:val="18"/>
              </w:rPr>
            </w:pPr>
          </w:p>
        </w:tc>
      </w:tr>
      <w:tr w:rsidR="00C156B3" w:rsidRPr="00183C65" w:rsidTr="007304E5">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156B3" w:rsidRDefault="00C156B3" w:rsidP="007304E5">
            <w:pPr>
              <w:jc w:val="center"/>
              <w:rPr>
                <w:rFonts w:ascii="宋体" w:hAnsi="宋体"/>
              </w:rPr>
            </w:pPr>
          </w:p>
        </w:tc>
        <w:tc>
          <w:tcPr>
            <w:tcW w:w="4636" w:type="dxa"/>
            <w:tcBorders>
              <w:top w:val="single" w:sz="8" w:space="0" w:color="auto"/>
              <w:left w:val="nil"/>
              <w:bottom w:val="single" w:sz="8" w:space="0" w:color="auto"/>
              <w:right w:val="nil"/>
            </w:tcBorders>
          </w:tcPr>
          <w:p w:rsidR="00C156B3" w:rsidRPr="005E7489" w:rsidRDefault="00C156B3" w:rsidP="007304E5">
            <w:pPr>
              <w:rPr>
                <w:sz w:val="18"/>
                <w:szCs w:val="18"/>
              </w:rPr>
            </w:pPr>
          </w:p>
        </w:tc>
        <w:tc>
          <w:tcPr>
            <w:tcW w:w="850" w:type="dxa"/>
            <w:tcBorders>
              <w:top w:val="nil"/>
              <w:left w:val="single" w:sz="8" w:space="0" w:color="auto"/>
              <w:bottom w:val="single" w:sz="8" w:space="0" w:color="auto"/>
              <w:right w:val="single" w:sz="8" w:space="0" w:color="auto"/>
            </w:tcBorders>
            <w:vAlign w:val="center"/>
          </w:tcPr>
          <w:p w:rsidR="00C156B3" w:rsidRDefault="00C156B3" w:rsidP="007304E5">
            <w:pPr>
              <w:widowControl/>
              <w:rPr>
                <w:rFonts w:ascii="宋体" w:hAnsi="宋体"/>
                <w:sz w:val="18"/>
                <w:szCs w:val="18"/>
              </w:rPr>
            </w:pP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C156B3" w:rsidRPr="00183C65" w:rsidRDefault="00C156B3" w:rsidP="007304E5">
            <w:pPr>
              <w:widowControl/>
              <w:rPr>
                <w:rFonts w:ascii="宋体" w:hAnsi="宋体"/>
                <w:sz w:val="18"/>
                <w:szCs w:val="18"/>
              </w:rPr>
            </w:pPr>
          </w:p>
        </w:tc>
      </w:tr>
      <w:tr w:rsidR="00C156B3" w:rsidRPr="00183C65" w:rsidTr="007304E5">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156B3" w:rsidRDefault="00C156B3" w:rsidP="007304E5">
            <w:pPr>
              <w:jc w:val="center"/>
              <w:rPr>
                <w:rFonts w:ascii="宋体" w:hAnsi="宋体"/>
              </w:rPr>
            </w:pPr>
          </w:p>
        </w:tc>
        <w:tc>
          <w:tcPr>
            <w:tcW w:w="4636" w:type="dxa"/>
            <w:tcBorders>
              <w:top w:val="single" w:sz="8" w:space="0" w:color="auto"/>
              <w:left w:val="nil"/>
              <w:bottom w:val="single" w:sz="8" w:space="0" w:color="auto"/>
              <w:right w:val="nil"/>
            </w:tcBorders>
          </w:tcPr>
          <w:p w:rsidR="00C156B3" w:rsidRPr="005E7489" w:rsidRDefault="00C156B3" w:rsidP="007304E5">
            <w:pPr>
              <w:rPr>
                <w:sz w:val="18"/>
                <w:szCs w:val="18"/>
              </w:rPr>
            </w:pPr>
          </w:p>
        </w:tc>
        <w:tc>
          <w:tcPr>
            <w:tcW w:w="850" w:type="dxa"/>
            <w:tcBorders>
              <w:top w:val="nil"/>
              <w:left w:val="single" w:sz="8" w:space="0" w:color="auto"/>
              <w:bottom w:val="single" w:sz="8" w:space="0" w:color="auto"/>
              <w:right w:val="single" w:sz="8" w:space="0" w:color="auto"/>
            </w:tcBorders>
            <w:vAlign w:val="center"/>
          </w:tcPr>
          <w:p w:rsidR="00C156B3" w:rsidRDefault="00C156B3" w:rsidP="007304E5">
            <w:pPr>
              <w:widowControl/>
              <w:rPr>
                <w:rFonts w:ascii="宋体" w:hAnsi="宋体"/>
                <w:sz w:val="18"/>
                <w:szCs w:val="18"/>
              </w:rPr>
            </w:pP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C156B3" w:rsidRPr="00183C65" w:rsidRDefault="00C156B3" w:rsidP="007304E5">
            <w:pPr>
              <w:widowControl/>
              <w:rPr>
                <w:rFonts w:ascii="宋体" w:hAnsi="宋体"/>
                <w:sz w:val="18"/>
                <w:szCs w:val="18"/>
              </w:rPr>
            </w:pPr>
          </w:p>
        </w:tc>
      </w:tr>
      <w:tr w:rsidR="00C156B3" w:rsidRPr="00183C65" w:rsidTr="007304E5">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156B3" w:rsidRDefault="00C156B3" w:rsidP="007304E5">
            <w:pPr>
              <w:jc w:val="center"/>
              <w:rPr>
                <w:rFonts w:ascii="宋体" w:hAnsi="宋体"/>
              </w:rPr>
            </w:pPr>
          </w:p>
        </w:tc>
        <w:tc>
          <w:tcPr>
            <w:tcW w:w="4636" w:type="dxa"/>
            <w:tcBorders>
              <w:top w:val="single" w:sz="8" w:space="0" w:color="auto"/>
              <w:left w:val="nil"/>
              <w:bottom w:val="single" w:sz="8" w:space="0" w:color="auto"/>
              <w:right w:val="nil"/>
            </w:tcBorders>
          </w:tcPr>
          <w:p w:rsidR="00C156B3" w:rsidRPr="005E7489" w:rsidRDefault="00C156B3" w:rsidP="007304E5">
            <w:pPr>
              <w:rPr>
                <w:sz w:val="18"/>
                <w:szCs w:val="18"/>
              </w:rPr>
            </w:pPr>
          </w:p>
        </w:tc>
        <w:tc>
          <w:tcPr>
            <w:tcW w:w="850" w:type="dxa"/>
            <w:tcBorders>
              <w:top w:val="nil"/>
              <w:left w:val="single" w:sz="8" w:space="0" w:color="auto"/>
              <w:bottom w:val="single" w:sz="8" w:space="0" w:color="auto"/>
              <w:right w:val="single" w:sz="8" w:space="0" w:color="auto"/>
            </w:tcBorders>
            <w:vAlign w:val="center"/>
          </w:tcPr>
          <w:p w:rsidR="00C156B3" w:rsidRDefault="00C156B3" w:rsidP="007304E5">
            <w:pPr>
              <w:widowControl/>
              <w:rPr>
                <w:rFonts w:ascii="宋体" w:hAnsi="宋体"/>
                <w:sz w:val="18"/>
                <w:szCs w:val="18"/>
              </w:rPr>
            </w:pP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C156B3" w:rsidRPr="00183C65" w:rsidRDefault="00C156B3" w:rsidP="007304E5">
            <w:pPr>
              <w:widowControl/>
              <w:rPr>
                <w:rFonts w:ascii="宋体" w:hAnsi="宋体"/>
                <w:sz w:val="18"/>
                <w:szCs w:val="18"/>
              </w:rPr>
            </w:pPr>
          </w:p>
        </w:tc>
      </w:tr>
      <w:tr w:rsidR="00C156B3" w:rsidRPr="00183C65" w:rsidTr="007304E5">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156B3" w:rsidRPr="007F4886" w:rsidRDefault="00C156B3" w:rsidP="007304E5">
            <w:pPr>
              <w:jc w:val="center"/>
              <w:rPr>
                <w:rFonts w:ascii="宋体" w:hAnsi="宋体"/>
              </w:rPr>
            </w:pPr>
          </w:p>
        </w:tc>
        <w:tc>
          <w:tcPr>
            <w:tcW w:w="4636" w:type="dxa"/>
            <w:tcBorders>
              <w:top w:val="single" w:sz="8" w:space="0" w:color="auto"/>
              <w:left w:val="nil"/>
              <w:bottom w:val="single" w:sz="8" w:space="0" w:color="auto"/>
              <w:right w:val="nil"/>
            </w:tcBorders>
          </w:tcPr>
          <w:p w:rsidR="00C156B3" w:rsidRPr="005E7489" w:rsidRDefault="00C156B3" w:rsidP="007304E5">
            <w:pPr>
              <w:rPr>
                <w:sz w:val="18"/>
                <w:szCs w:val="18"/>
              </w:rPr>
            </w:pPr>
          </w:p>
        </w:tc>
        <w:tc>
          <w:tcPr>
            <w:tcW w:w="850" w:type="dxa"/>
            <w:tcBorders>
              <w:top w:val="nil"/>
              <w:left w:val="single" w:sz="8" w:space="0" w:color="auto"/>
              <w:bottom w:val="single" w:sz="8" w:space="0" w:color="auto"/>
              <w:right w:val="single" w:sz="8" w:space="0" w:color="auto"/>
            </w:tcBorders>
            <w:vAlign w:val="center"/>
          </w:tcPr>
          <w:p w:rsidR="00C156B3" w:rsidRDefault="00C156B3" w:rsidP="007304E5">
            <w:pPr>
              <w:widowControl/>
              <w:rPr>
                <w:rFonts w:ascii="宋体" w:hAnsi="宋体"/>
                <w:sz w:val="18"/>
                <w:szCs w:val="18"/>
              </w:rPr>
            </w:pP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C156B3" w:rsidRPr="00183C65" w:rsidRDefault="00C156B3" w:rsidP="007304E5">
            <w:pPr>
              <w:widowControl/>
              <w:rPr>
                <w:rFonts w:ascii="宋体" w:hAnsi="宋体"/>
                <w:sz w:val="18"/>
                <w:szCs w:val="18"/>
              </w:rPr>
            </w:pPr>
          </w:p>
        </w:tc>
      </w:tr>
    </w:tbl>
    <w:p w:rsidR="007304E5" w:rsidRDefault="007304E5" w:rsidP="007304E5">
      <w:pPr>
        <w:spacing w:line="240" w:lineRule="auto"/>
      </w:pPr>
    </w:p>
    <w:p w:rsidR="007304E5" w:rsidRDefault="007304E5">
      <w:pPr>
        <w:spacing w:line="240" w:lineRule="auto"/>
      </w:pPr>
    </w:p>
    <w:p w:rsidR="00CC3D6F" w:rsidRDefault="00CC3D6F" w:rsidP="00CC3D6F">
      <w:pPr>
        <w:pStyle w:val="3"/>
      </w:pPr>
      <w:r>
        <w:rPr>
          <w:rFonts w:hint="eastAsia"/>
        </w:rPr>
        <w:t>年年卡错误码转换表</w:t>
      </w:r>
    </w:p>
    <w:tbl>
      <w:tblPr>
        <w:tblW w:w="8343" w:type="dxa"/>
        <w:jc w:val="center"/>
        <w:tblCellMar>
          <w:left w:w="0" w:type="dxa"/>
          <w:right w:w="0" w:type="dxa"/>
        </w:tblCellMar>
        <w:tblLook w:val="04A0"/>
      </w:tblPr>
      <w:tblGrid>
        <w:gridCol w:w="767"/>
        <w:gridCol w:w="4636"/>
        <w:gridCol w:w="850"/>
        <w:gridCol w:w="2090"/>
      </w:tblGrid>
      <w:tr w:rsidR="00CC3D6F" w:rsidRPr="00E9061A" w:rsidTr="009E29CB">
        <w:trPr>
          <w:cantSplit/>
          <w:trHeight w:val="468"/>
          <w:tblHeader/>
          <w:jc w:val="center"/>
        </w:trPr>
        <w:tc>
          <w:tcPr>
            <w:tcW w:w="767" w:type="dxa"/>
            <w:vMerge w:val="restart"/>
            <w:tcBorders>
              <w:top w:val="single" w:sz="8" w:space="0" w:color="auto"/>
              <w:left w:val="single" w:sz="8" w:space="0" w:color="auto"/>
              <w:bottom w:val="single" w:sz="8" w:space="0" w:color="000000"/>
              <w:right w:val="single" w:sz="8" w:space="0" w:color="auto"/>
            </w:tcBorders>
            <w:shd w:val="clear" w:color="auto" w:fill="7F7F7F"/>
            <w:tcMar>
              <w:top w:w="0" w:type="dxa"/>
              <w:left w:w="108" w:type="dxa"/>
              <w:bottom w:w="0" w:type="dxa"/>
              <w:right w:w="108" w:type="dxa"/>
            </w:tcMar>
            <w:vAlign w:val="center"/>
            <w:hideMark/>
          </w:tcPr>
          <w:p w:rsidR="00CC3D6F" w:rsidRPr="00E9061A" w:rsidRDefault="00CC3D6F" w:rsidP="009E29CB">
            <w:pPr>
              <w:widowControl/>
              <w:jc w:val="center"/>
              <w:rPr>
                <w:rFonts w:ascii="宋体" w:hAnsi="宋体"/>
                <w:color w:val="FF0000"/>
                <w:sz w:val="18"/>
                <w:szCs w:val="18"/>
              </w:rPr>
            </w:pPr>
            <w:r w:rsidRPr="00E9061A">
              <w:rPr>
                <w:rFonts w:ascii="宋体" w:hAnsi="宋体" w:hint="eastAsia"/>
                <w:color w:val="FF0000"/>
                <w:sz w:val="18"/>
                <w:szCs w:val="18"/>
              </w:rPr>
              <w:t>应答码</w:t>
            </w:r>
          </w:p>
        </w:tc>
        <w:tc>
          <w:tcPr>
            <w:tcW w:w="4636" w:type="dxa"/>
            <w:vMerge w:val="restart"/>
            <w:tcBorders>
              <w:top w:val="single" w:sz="8" w:space="0" w:color="auto"/>
              <w:left w:val="nil"/>
              <w:right w:val="nil"/>
            </w:tcBorders>
            <w:shd w:val="clear" w:color="auto" w:fill="7F7F7F"/>
            <w:vAlign w:val="center"/>
          </w:tcPr>
          <w:p w:rsidR="00CC3D6F" w:rsidRPr="00E9061A" w:rsidRDefault="00CC3D6F" w:rsidP="009E29CB">
            <w:pPr>
              <w:widowControl/>
              <w:jc w:val="center"/>
              <w:rPr>
                <w:rFonts w:ascii="宋体" w:hAnsi="宋体"/>
                <w:color w:val="FF0000"/>
                <w:sz w:val="18"/>
                <w:szCs w:val="18"/>
              </w:rPr>
            </w:pPr>
            <w:r w:rsidRPr="00E9061A">
              <w:rPr>
                <w:rFonts w:ascii="宋体" w:hAnsi="宋体" w:hint="eastAsia"/>
                <w:color w:val="FF0000"/>
                <w:sz w:val="18"/>
                <w:szCs w:val="18"/>
              </w:rPr>
              <w:t>描述</w:t>
            </w:r>
          </w:p>
        </w:tc>
        <w:tc>
          <w:tcPr>
            <w:tcW w:w="850" w:type="dxa"/>
            <w:vMerge w:val="restart"/>
            <w:tcBorders>
              <w:top w:val="single" w:sz="8" w:space="0" w:color="auto"/>
              <w:left w:val="single" w:sz="8" w:space="0" w:color="auto"/>
              <w:right w:val="single" w:sz="8" w:space="0" w:color="auto"/>
            </w:tcBorders>
            <w:shd w:val="clear" w:color="auto" w:fill="7F7F7F"/>
            <w:vAlign w:val="center"/>
          </w:tcPr>
          <w:p w:rsidR="00CC3D6F" w:rsidRPr="00E9061A" w:rsidRDefault="00CC3D6F" w:rsidP="009E29CB">
            <w:pPr>
              <w:widowControl/>
              <w:jc w:val="center"/>
              <w:rPr>
                <w:rFonts w:ascii="宋体" w:hAnsi="宋体"/>
                <w:color w:val="FF0000"/>
                <w:sz w:val="18"/>
                <w:szCs w:val="18"/>
              </w:rPr>
            </w:pPr>
            <w:r w:rsidRPr="00E9061A">
              <w:rPr>
                <w:rFonts w:ascii="宋体" w:hAnsi="宋体" w:hint="eastAsia"/>
                <w:color w:val="FF0000"/>
                <w:sz w:val="18"/>
                <w:szCs w:val="18"/>
              </w:rPr>
              <w:t>终端操作</w:t>
            </w:r>
          </w:p>
        </w:tc>
        <w:tc>
          <w:tcPr>
            <w:tcW w:w="2090" w:type="dxa"/>
            <w:vMerge w:val="restart"/>
            <w:tcBorders>
              <w:top w:val="single" w:sz="8" w:space="0" w:color="auto"/>
              <w:left w:val="nil"/>
              <w:bottom w:val="single" w:sz="8" w:space="0" w:color="000000"/>
              <w:right w:val="single" w:sz="8" w:space="0" w:color="auto"/>
            </w:tcBorders>
            <w:shd w:val="clear" w:color="auto" w:fill="7F7F7F"/>
            <w:tcMar>
              <w:top w:w="0" w:type="dxa"/>
              <w:left w:w="108" w:type="dxa"/>
              <w:bottom w:w="0" w:type="dxa"/>
              <w:right w:w="108" w:type="dxa"/>
            </w:tcMar>
            <w:vAlign w:val="center"/>
            <w:hideMark/>
          </w:tcPr>
          <w:p w:rsidR="00CC3D6F" w:rsidRPr="00E9061A" w:rsidRDefault="00CC3D6F" w:rsidP="009E29CB">
            <w:pPr>
              <w:widowControl/>
              <w:jc w:val="center"/>
              <w:rPr>
                <w:rFonts w:ascii="宋体" w:hAnsi="宋体"/>
                <w:color w:val="FF0000"/>
                <w:sz w:val="18"/>
                <w:szCs w:val="18"/>
              </w:rPr>
            </w:pPr>
            <w:r w:rsidRPr="00E9061A">
              <w:rPr>
                <w:rFonts w:ascii="宋体" w:hAnsi="宋体" w:hint="eastAsia"/>
                <w:color w:val="FF0000"/>
                <w:sz w:val="18"/>
                <w:szCs w:val="18"/>
              </w:rPr>
              <w:t>华为内部错误码</w:t>
            </w:r>
          </w:p>
        </w:tc>
      </w:tr>
      <w:tr w:rsidR="00CC3D6F" w:rsidRPr="00E9061A" w:rsidTr="009E29CB">
        <w:trPr>
          <w:cantSplit/>
          <w:trHeight w:val="468"/>
          <w:tblHeader/>
          <w:jc w:val="center"/>
        </w:trPr>
        <w:tc>
          <w:tcPr>
            <w:tcW w:w="767" w:type="dxa"/>
            <w:vMerge/>
            <w:tcBorders>
              <w:top w:val="single" w:sz="8" w:space="0" w:color="auto"/>
              <w:left w:val="single" w:sz="8" w:space="0" w:color="auto"/>
              <w:bottom w:val="single" w:sz="8" w:space="0" w:color="000000"/>
              <w:right w:val="single" w:sz="8" w:space="0" w:color="auto"/>
            </w:tcBorders>
            <w:shd w:val="clear" w:color="auto" w:fill="7F7F7F"/>
            <w:vAlign w:val="center"/>
            <w:hideMark/>
          </w:tcPr>
          <w:p w:rsidR="00CC3D6F" w:rsidRPr="00E9061A" w:rsidRDefault="00CC3D6F" w:rsidP="009E29CB">
            <w:pPr>
              <w:widowControl/>
              <w:rPr>
                <w:rFonts w:ascii="宋体" w:hAnsi="宋体"/>
                <w:color w:val="FF0000"/>
                <w:sz w:val="18"/>
                <w:szCs w:val="18"/>
              </w:rPr>
            </w:pPr>
          </w:p>
        </w:tc>
        <w:tc>
          <w:tcPr>
            <w:tcW w:w="4636" w:type="dxa"/>
            <w:vMerge/>
            <w:tcBorders>
              <w:left w:val="nil"/>
              <w:bottom w:val="single" w:sz="8" w:space="0" w:color="auto"/>
              <w:right w:val="nil"/>
            </w:tcBorders>
            <w:shd w:val="clear" w:color="auto" w:fill="7F7F7F"/>
            <w:vAlign w:val="center"/>
          </w:tcPr>
          <w:p w:rsidR="00CC3D6F" w:rsidRPr="00E9061A" w:rsidRDefault="00CC3D6F" w:rsidP="009E29CB">
            <w:pPr>
              <w:widowControl/>
              <w:rPr>
                <w:rFonts w:ascii="宋体" w:hAnsi="宋体"/>
                <w:color w:val="FF0000"/>
                <w:sz w:val="18"/>
                <w:szCs w:val="18"/>
              </w:rPr>
            </w:pPr>
          </w:p>
        </w:tc>
        <w:tc>
          <w:tcPr>
            <w:tcW w:w="850" w:type="dxa"/>
            <w:vMerge/>
            <w:tcBorders>
              <w:left w:val="single" w:sz="8" w:space="0" w:color="auto"/>
              <w:bottom w:val="single" w:sz="8" w:space="0" w:color="000000"/>
              <w:right w:val="single" w:sz="8" w:space="0" w:color="auto"/>
            </w:tcBorders>
            <w:shd w:val="clear" w:color="auto" w:fill="7F7F7F"/>
            <w:vAlign w:val="center"/>
          </w:tcPr>
          <w:p w:rsidR="00CC3D6F" w:rsidRPr="00E9061A" w:rsidRDefault="00CC3D6F" w:rsidP="009E29CB">
            <w:pPr>
              <w:widowControl/>
              <w:rPr>
                <w:rFonts w:ascii="宋体" w:hAnsi="宋体"/>
                <w:color w:val="FF0000"/>
                <w:sz w:val="18"/>
                <w:szCs w:val="18"/>
              </w:rPr>
            </w:pPr>
          </w:p>
        </w:tc>
        <w:tc>
          <w:tcPr>
            <w:tcW w:w="2090" w:type="dxa"/>
            <w:vMerge/>
            <w:tcBorders>
              <w:top w:val="single" w:sz="8" w:space="0" w:color="auto"/>
              <w:left w:val="nil"/>
              <w:bottom w:val="single" w:sz="8" w:space="0" w:color="000000"/>
              <w:right w:val="single" w:sz="8" w:space="0" w:color="auto"/>
            </w:tcBorders>
            <w:shd w:val="clear" w:color="auto" w:fill="7F7F7F"/>
            <w:vAlign w:val="center"/>
            <w:hideMark/>
          </w:tcPr>
          <w:p w:rsidR="00CC3D6F" w:rsidRPr="00E9061A" w:rsidRDefault="00CC3D6F" w:rsidP="009E29CB">
            <w:pPr>
              <w:widowControl/>
              <w:rPr>
                <w:rFonts w:ascii="宋体" w:hAnsi="宋体"/>
                <w:color w:val="FF0000"/>
                <w:sz w:val="18"/>
                <w:szCs w:val="18"/>
              </w:rPr>
            </w:pPr>
          </w:p>
        </w:tc>
      </w:tr>
      <w:tr w:rsidR="004B4C9A" w:rsidRPr="00E9061A" w:rsidTr="009E29CB">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B4C9A" w:rsidRPr="00E9061A" w:rsidRDefault="004B4C9A" w:rsidP="009E29CB">
            <w:pPr>
              <w:jc w:val="center"/>
              <w:rPr>
                <w:rFonts w:ascii="宋体" w:hAnsi="宋体"/>
                <w:color w:val="FF0000"/>
              </w:rPr>
            </w:pPr>
            <w:r w:rsidRPr="00E9061A">
              <w:rPr>
                <w:rFonts w:hint="eastAsia"/>
                <w:color w:val="FF0000"/>
              </w:rPr>
              <w:t>1</w:t>
            </w:r>
          </w:p>
        </w:tc>
        <w:tc>
          <w:tcPr>
            <w:tcW w:w="4636" w:type="dxa"/>
            <w:tcBorders>
              <w:top w:val="single" w:sz="8" w:space="0" w:color="auto"/>
              <w:left w:val="nil"/>
              <w:bottom w:val="single" w:sz="8" w:space="0" w:color="auto"/>
              <w:right w:val="nil"/>
            </w:tcBorders>
          </w:tcPr>
          <w:p w:rsidR="004B4C9A" w:rsidRPr="00E9061A" w:rsidRDefault="004B4C9A" w:rsidP="009E29CB">
            <w:pPr>
              <w:rPr>
                <w:color w:val="FF0000"/>
                <w:sz w:val="18"/>
                <w:szCs w:val="18"/>
              </w:rPr>
            </w:pPr>
            <w:r w:rsidRPr="00E9061A">
              <w:rPr>
                <w:rFonts w:hint="eastAsia"/>
                <w:color w:val="FF0000"/>
              </w:rPr>
              <w:t>成功</w:t>
            </w:r>
          </w:p>
        </w:tc>
        <w:tc>
          <w:tcPr>
            <w:tcW w:w="850" w:type="dxa"/>
            <w:tcBorders>
              <w:top w:val="nil"/>
              <w:left w:val="single" w:sz="8" w:space="0" w:color="auto"/>
              <w:bottom w:val="single" w:sz="8" w:space="0" w:color="auto"/>
              <w:right w:val="single" w:sz="8" w:space="0" w:color="auto"/>
            </w:tcBorders>
            <w:vAlign w:val="center"/>
          </w:tcPr>
          <w:p w:rsidR="004B4C9A" w:rsidRPr="00E9061A" w:rsidRDefault="004B4C9A" w:rsidP="009E29CB">
            <w:pPr>
              <w:widowControl/>
              <w:rPr>
                <w:rFonts w:ascii="宋体" w:hAnsi="宋体"/>
                <w:color w:val="FF0000"/>
                <w:sz w:val="18"/>
                <w:szCs w:val="18"/>
              </w:rPr>
            </w:pPr>
            <w:r w:rsidRPr="00E9061A">
              <w:rPr>
                <w:rFonts w:ascii="宋体" w:hAnsi="宋体" w:hint="eastAsia"/>
                <w:color w:val="FF0000"/>
                <w:sz w:val="18"/>
                <w:szCs w:val="18"/>
              </w:rPr>
              <w:t>成功</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4B4C9A" w:rsidRPr="00E9061A" w:rsidRDefault="004B4C9A" w:rsidP="009E29CB">
            <w:pPr>
              <w:widowControl/>
              <w:rPr>
                <w:rFonts w:ascii="宋体" w:hAnsi="宋体"/>
                <w:color w:val="FF0000"/>
                <w:sz w:val="18"/>
                <w:szCs w:val="18"/>
              </w:rPr>
            </w:pPr>
            <w:r w:rsidRPr="00E9061A">
              <w:rPr>
                <w:rFonts w:ascii="宋体" w:hAnsi="宋体" w:hint="eastAsia"/>
                <w:color w:val="FF0000"/>
                <w:sz w:val="18"/>
                <w:szCs w:val="18"/>
              </w:rPr>
              <w:t>0</w:t>
            </w:r>
          </w:p>
        </w:tc>
      </w:tr>
      <w:tr w:rsidR="004B4C9A" w:rsidRPr="00E9061A" w:rsidTr="009E29CB">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B4C9A" w:rsidRPr="00E9061A" w:rsidRDefault="004B4C9A" w:rsidP="009E29CB">
            <w:pPr>
              <w:jc w:val="center"/>
              <w:rPr>
                <w:rFonts w:ascii="宋体" w:hAnsi="宋体"/>
                <w:color w:val="FF0000"/>
              </w:rPr>
            </w:pPr>
            <w:r w:rsidRPr="00E9061A">
              <w:rPr>
                <w:rFonts w:hint="eastAsia"/>
                <w:color w:val="FF0000"/>
              </w:rPr>
              <w:t>2</w:t>
            </w:r>
          </w:p>
        </w:tc>
        <w:tc>
          <w:tcPr>
            <w:tcW w:w="4636" w:type="dxa"/>
            <w:tcBorders>
              <w:top w:val="single" w:sz="8" w:space="0" w:color="auto"/>
              <w:left w:val="nil"/>
              <w:bottom w:val="single" w:sz="8" w:space="0" w:color="auto"/>
              <w:right w:val="nil"/>
            </w:tcBorders>
          </w:tcPr>
          <w:p w:rsidR="004B4C9A" w:rsidRPr="00E9061A" w:rsidRDefault="004B4C9A" w:rsidP="009E29CB">
            <w:pPr>
              <w:rPr>
                <w:color w:val="FF0000"/>
                <w:sz w:val="18"/>
                <w:szCs w:val="18"/>
              </w:rPr>
            </w:pPr>
            <w:r w:rsidRPr="00E9061A">
              <w:rPr>
                <w:rFonts w:hint="eastAsia"/>
                <w:color w:val="FF0000"/>
              </w:rPr>
              <w:t>重复订单，与原交易不一致</w:t>
            </w:r>
          </w:p>
        </w:tc>
        <w:tc>
          <w:tcPr>
            <w:tcW w:w="850" w:type="dxa"/>
            <w:tcBorders>
              <w:top w:val="nil"/>
              <w:left w:val="single" w:sz="8" w:space="0" w:color="auto"/>
              <w:bottom w:val="single" w:sz="8" w:space="0" w:color="auto"/>
              <w:right w:val="single" w:sz="8" w:space="0" w:color="auto"/>
            </w:tcBorders>
            <w:vAlign w:val="center"/>
          </w:tcPr>
          <w:p w:rsidR="004B4C9A" w:rsidRPr="00E9061A" w:rsidRDefault="008E19D2" w:rsidP="009E29CB">
            <w:pPr>
              <w:widowControl/>
              <w:rPr>
                <w:rFonts w:ascii="宋体" w:hAnsi="宋体"/>
                <w:color w:val="FF0000"/>
                <w:sz w:val="18"/>
                <w:szCs w:val="18"/>
              </w:rPr>
            </w:pPr>
            <w:r w:rsidRPr="00E9061A">
              <w:rPr>
                <w:rFonts w:ascii="宋体" w:hAnsi="宋体" w:hint="eastAsia"/>
                <w:color w:val="FF0000"/>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4B4C9A" w:rsidRPr="00E9061A" w:rsidRDefault="008E19D2" w:rsidP="009E29CB">
            <w:pPr>
              <w:widowControl/>
              <w:rPr>
                <w:rFonts w:ascii="宋体" w:hAnsi="宋体"/>
                <w:color w:val="FF0000"/>
                <w:sz w:val="18"/>
                <w:szCs w:val="18"/>
              </w:rPr>
            </w:pPr>
            <w:r w:rsidRPr="00E9061A">
              <w:rPr>
                <w:rFonts w:ascii="宋体" w:hAnsi="宋体"/>
                <w:color w:val="FF0000"/>
                <w:sz w:val="18"/>
                <w:szCs w:val="18"/>
              </w:rPr>
              <w:t>900000</w:t>
            </w:r>
          </w:p>
        </w:tc>
      </w:tr>
      <w:tr w:rsidR="004B4C9A" w:rsidRPr="00E9061A" w:rsidTr="009E29CB">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B4C9A" w:rsidRPr="00E9061A" w:rsidRDefault="004B4C9A" w:rsidP="009E29CB">
            <w:pPr>
              <w:jc w:val="center"/>
              <w:rPr>
                <w:rFonts w:ascii="宋体" w:hAnsi="宋体"/>
                <w:color w:val="FF0000"/>
              </w:rPr>
            </w:pPr>
            <w:r w:rsidRPr="00E9061A">
              <w:rPr>
                <w:rFonts w:hint="eastAsia"/>
                <w:color w:val="FF0000"/>
              </w:rPr>
              <w:lastRenderedPageBreak/>
              <w:t>3</w:t>
            </w:r>
          </w:p>
        </w:tc>
        <w:tc>
          <w:tcPr>
            <w:tcW w:w="4636" w:type="dxa"/>
            <w:tcBorders>
              <w:top w:val="single" w:sz="8" w:space="0" w:color="auto"/>
              <w:left w:val="nil"/>
              <w:bottom w:val="single" w:sz="8" w:space="0" w:color="auto"/>
              <w:right w:val="nil"/>
            </w:tcBorders>
          </w:tcPr>
          <w:p w:rsidR="004B4C9A" w:rsidRPr="00E9061A" w:rsidRDefault="004B4C9A" w:rsidP="009E29CB">
            <w:pPr>
              <w:rPr>
                <w:color w:val="FF0000"/>
                <w:sz w:val="18"/>
                <w:szCs w:val="18"/>
              </w:rPr>
            </w:pPr>
            <w:r w:rsidRPr="00E9061A">
              <w:rPr>
                <w:rFonts w:hint="eastAsia"/>
                <w:color w:val="FF0000"/>
              </w:rPr>
              <w:t>单号重复，交易已经接受</w:t>
            </w:r>
            <w:r w:rsidR="008E19D2" w:rsidRPr="00E9061A">
              <w:rPr>
                <w:rFonts w:hint="eastAsia"/>
                <w:color w:val="FF0000"/>
              </w:rPr>
              <w:t>；允许重试情况下，重发订单时，订单已经成交</w:t>
            </w:r>
          </w:p>
        </w:tc>
        <w:tc>
          <w:tcPr>
            <w:tcW w:w="850" w:type="dxa"/>
            <w:tcBorders>
              <w:top w:val="nil"/>
              <w:left w:val="single" w:sz="8" w:space="0" w:color="auto"/>
              <w:bottom w:val="single" w:sz="8" w:space="0" w:color="auto"/>
              <w:right w:val="single" w:sz="8" w:space="0" w:color="auto"/>
            </w:tcBorders>
            <w:vAlign w:val="center"/>
          </w:tcPr>
          <w:p w:rsidR="004B4C9A" w:rsidRPr="00E9061A" w:rsidRDefault="008E19D2" w:rsidP="009E29CB">
            <w:pPr>
              <w:widowControl/>
              <w:rPr>
                <w:rFonts w:ascii="宋体" w:hAnsi="宋体"/>
                <w:color w:val="FF0000"/>
                <w:sz w:val="18"/>
                <w:szCs w:val="18"/>
              </w:rPr>
            </w:pPr>
            <w:r w:rsidRPr="00E9061A">
              <w:rPr>
                <w:rFonts w:ascii="宋体" w:hAnsi="宋体" w:hint="eastAsia"/>
                <w:color w:val="FF0000"/>
                <w:sz w:val="18"/>
                <w:szCs w:val="18"/>
              </w:rPr>
              <w:t>成功</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B577A3" w:rsidRPr="00E9061A" w:rsidRDefault="00E9061A" w:rsidP="009E29CB">
            <w:pPr>
              <w:widowControl/>
              <w:rPr>
                <w:rFonts w:ascii="宋体" w:hAnsi="宋体"/>
                <w:color w:val="FF0000"/>
                <w:sz w:val="18"/>
                <w:szCs w:val="18"/>
              </w:rPr>
            </w:pPr>
            <w:r w:rsidRPr="00E9061A">
              <w:rPr>
                <w:rFonts w:ascii="宋体" w:hAnsi="宋体" w:hint="eastAsia"/>
                <w:color w:val="FF0000"/>
                <w:sz w:val="18"/>
                <w:szCs w:val="18"/>
              </w:rPr>
              <w:t>900002</w:t>
            </w:r>
          </w:p>
        </w:tc>
      </w:tr>
      <w:tr w:rsidR="004B4C9A" w:rsidRPr="00E9061A" w:rsidTr="009E29CB">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B4C9A" w:rsidRPr="00E9061A" w:rsidRDefault="004B4C9A" w:rsidP="009E29CB">
            <w:pPr>
              <w:jc w:val="center"/>
              <w:rPr>
                <w:rFonts w:ascii="宋体" w:hAnsi="宋体"/>
                <w:color w:val="FF0000"/>
              </w:rPr>
            </w:pPr>
            <w:r w:rsidRPr="00E9061A">
              <w:rPr>
                <w:rFonts w:hint="eastAsia"/>
                <w:color w:val="FF0000"/>
              </w:rPr>
              <w:t>4</w:t>
            </w:r>
          </w:p>
        </w:tc>
        <w:tc>
          <w:tcPr>
            <w:tcW w:w="4636" w:type="dxa"/>
            <w:tcBorders>
              <w:top w:val="single" w:sz="8" w:space="0" w:color="auto"/>
              <w:left w:val="nil"/>
              <w:bottom w:val="single" w:sz="8" w:space="0" w:color="auto"/>
              <w:right w:val="nil"/>
            </w:tcBorders>
          </w:tcPr>
          <w:p w:rsidR="004B4C9A" w:rsidRPr="00E9061A" w:rsidRDefault="004B4C9A" w:rsidP="009E29CB">
            <w:pPr>
              <w:rPr>
                <w:color w:val="FF0000"/>
                <w:sz w:val="18"/>
                <w:szCs w:val="18"/>
              </w:rPr>
            </w:pPr>
            <w:r w:rsidRPr="00E9061A">
              <w:rPr>
                <w:rFonts w:hint="eastAsia"/>
                <w:color w:val="FF0000"/>
              </w:rPr>
              <w:t>交易正在处理中</w:t>
            </w:r>
            <w:r w:rsidR="008E19D2" w:rsidRPr="00E9061A">
              <w:rPr>
                <w:rFonts w:hint="eastAsia"/>
                <w:color w:val="FF0000"/>
              </w:rPr>
              <w:t>；重发订单时或查询时，订单正在处理中</w:t>
            </w:r>
          </w:p>
        </w:tc>
        <w:tc>
          <w:tcPr>
            <w:tcW w:w="850" w:type="dxa"/>
            <w:tcBorders>
              <w:top w:val="nil"/>
              <w:left w:val="single" w:sz="8" w:space="0" w:color="auto"/>
              <w:bottom w:val="single" w:sz="8" w:space="0" w:color="auto"/>
              <w:right w:val="single" w:sz="8" w:space="0" w:color="auto"/>
            </w:tcBorders>
            <w:vAlign w:val="center"/>
          </w:tcPr>
          <w:p w:rsidR="004B4C9A" w:rsidRPr="00E9061A" w:rsidRDefault="008E19D2" w:rsidP="009E29CB">
            <w:pPr>
              <w:widowControl/>
              <w:rPr>
                <w:rFonts w:ascii="宋体" w:hAnsi="宋体"/>
                <w:color w:val="FF0000"/>
                <w:sz w:val="18"/>
                <w:szCs w:val="18"/>
              </w:rPr>
            </w:pPr>
            <w:r w:rsidRPr="00E9061A">
              <w:rPr>
                <w:rFonts w:ascii="宋体" w:hAnsi="宋体" w:hint="eastAsia"/>
                <w:color w:val="FF0000"/>
                <w:sz w:val="18"/>
                <w:szCs w:val="18"/>
              </w:rPr>
              <w:t>成功</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4B4C9A" w:rsidRPr="00E9061A" w:rsidRDefault="00E9061A" w:rsidP="009E29CB">
            <w:pPr>
              <w:widowControl/>
              <w:rPr>
                <w:rFonts w:ascii="宋体" w:hAnsi="宋体"/>
                <w:color w:val="FF0000"/>
                <w:sz w:val="18"/>
                <w:szCs w:val="18"/>
              </w:rPr>
            </w:pPr>
            <w:r w:rsidRPr="00E9061A">
              <w:rPr>
                <w:rFonts w:ascii="宋体" w:hAnsi="宋体" w:hint="eastAsia"/>
                <w:color w:val="FF0000"/>
                <w:sz w:val="18"/>
                <w:szCs w:val="18"/>
              </w:rPr>
              <w:t>900002</w:t>
            </w:r>
          </w:p>
        </w:tc>
      </w:tr>
      <w:tr w:rsidR="004B4C9A" w:rsidRPr="00E9061A" w:rsidTr="009E29CB">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B4C9A" w:rsidRPr="00E9061A" w:rsidRDefault="004B4C9A" w:rsidP="009E29CB">
            <w:pPr>
              <w:jc w:val="center"/>
              <w:rPr>
                <w:rFonts w:ascii="宋体" w:hAnsi="宋体"/>
                <w:color w:val="FF0000"/>
              </w:rPr>
            </w:pPr>
            <w:r w:rsidRPr="00E9061A">
              <w:rPr>
                <w:rFonts w:hint="eastAsia"/>
                <w:color w:val="FF0000"/>
              </w:rPr>
              <w:t>5</w:t>
            </w:r>
          </w:p>
        </w:tc>
        <w:tc>
          <w:tcPr>
            <w:tcW w:w="4636" w:type="dxa"/>
            <w:tcBorders>
              <w:top w:val="single" w:sz="8" w:space="0" w:color="auto"/>
              <w:left w:val="nil"/>
              <w:bottom w:val="single" w:sz="8" w:space="0" w:color="auto"/>
              <w:right w:val="nil"/>
            </w:tcBorders>
          </w:tcPr>
          <w:p w:rsidR="004B4C9A" w:rsidRPr="00E9061A" w:rsidRDefault="004B4C9A" w:rsidP="009E29CB">
            <w:pPr>
              <w:rPr>
                <w:color w:val="FF0000"/>
                <w:sz w:val="18"/>
                <w:szCs w:val="18"/>
              </w:rPr>
            </w:pPr>
            <w:r w:rsidRPr="00E9061A">
              <w:rPr>
                <w:rFonts w:hint="eastAsia"/>
                <w:color w:val="FF0000"/>
              </w:rPr>
              <w:t>错误的交易指令</w:t>
            </w:r>
          </w:p>
        </w:tc>
        <w:tc>
          <w:tcPr>
            <w:tcW w:w="850" w:type="dxa"/>
            <w:tcBorders>
              <w:top w:val="nil"/>
              <w:left w:val="single" w:sz="8" w:space="0" w:color="auto"/>
              <w:bottom w:val="single" w:sz="8" w:space="0" w:color="auto"/>
              <w:right w:val="single" w:sz="8" w:space="0" w:color="auto"/>
            </w:tcBorders>
            <w:vAlign w:val="center"/>
          </w:tcPr>
          <w:p w:rsidR="004B4C9A" w:rsidRPr="00E9061A" w:rsidRDefault="008E19D2" w:rsidP="009E29CB">
            <w:pPr>
              <w:widowControl/>
              <w:rPr>
                <w:rFonts w:ascii="宋体" w:hAnsi="宋体"/>
                <w:color w:val="FF0000"/>
                <w:sz w:val="18"/>
                <w:szCs w:val="18"/>
              </w:rPr>
            </w:pPr>
            <w:r w:rsidRPr="00E9061A">
              <w:rPr>
                <w:rFonts w:ascii="宋体" w:hAnsi="宋体" w:hint="eastAsia"/>
                <w:color w:val="FF0000"/>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4B4C9A" w:rsidRPr="00E9061A" w:rsidRDefault="008E19D2" w:rsidP="009E29CB">
            <w:pPr>
              <w:widowControl/>
              <w:rPr>
                <w:rFonts w:ascii="宋体" w:hAnsi="宋体"/>
                <w:color w:val="FF0000"/>
                <w:sz w:val="18"/>
                <w:szCs w:val="18"/>
              </w:rPr>
            </w:pPr>
            <w:r w:rsidRPr="00E9061A">
              <w:rPr>
                <w:rFonts w:ascii="宋体" w:hAnsi="宋体" w:hint="eastAsia"/>
                <w:color w:val="FF0000"/>
                <w:sz w:val="18"/>
                <w:szCs w:val="18"/>
              </w:rPr>
              <w:t>1</w:t>
            </w:r>
          </w:p>
        </w:tc>
      </w:tr>
      <w:tr w:rsidR="008E19D2" w:rsidRPr="00E9061A" w:rsidTr="009E29CB">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19D2" w:rsidRPr="00E9061A" w:rsidRDefault="008E19D2" w:rsidP="009E29CB">
            <w:pPr>
              <w:jc w:val="center"/>
              <w:rPr>
                <w:rFonts w:ascii="宋体" w:hAnsi="宋体"/>
                <w:color w:val="FF0000"/>
              </w:rPr>
            </w:pPr>
            <w:r w:rsidRPr="00E9061A">
              <w:rPr>
                <w:rFonts w:hint="eastAsia"/>
                <w:color w:val="FF0000"/>
              </w:rPr>
              <w:t>6</w:t>
            </w:r>
          </w:p>
        </w:tc>
        <w:tc>
          <w:tcPr>
            <w:tcW w:w="4636" w:type="dxa"/>
            <w:tcBorders>
              <w:top w:val="single" w:sz="8" w:space="0" w:color="auto"/>
              <w:left w:val="nil"/>
              <w:bottom w:val="single" w:sz="8" w:space="0" w:color="auto"/>
              <w:right w:val="nil"/>
            </w:tcBorders>
          </w:tcPr>
          <w:p w:rsidR="008E19D2" w:rsidRPr="00E9061A" w:rsidRDefault="008E19D2" w:rsidP="009E29CB">
            <w:pPr>
              <w:rPr>
                <w:color w:val="FF0000"/>
                <w:sz w:val="18"/>
                <w:szCs w:val="18"/>
              </w:rPr>
            </w:pPr>
            <w:r w:rsidRPr="00E9061A">
              <w:rPr>
                <w:rFonts w:hint="eastAsia"/>
                <w:color w:val="FF0000"/>
              </w:rPr>
              <w:t>接口版本错</w:t>
            </w:r>
          </w:p>
        </w:tc>
        <w:tc>
          <w:tcPr>
            <w:tcW w:w="850" w:type="dxa"/>
            <w:tcBorders>
              <w:top w:val="nil"/>
              <w:left w:val="single" w:sz="8" w:space="0" w:color="auto"/>
              <w:bottom w:val="single" w:sz="8" w:space="0" w:color="auto"/>
              <w:right w:val="single" w:sz="8" w:space="0" w:color="auto"/>
            </w:tcBorders>
          </w:tcPr>
          <w:p w:rsidR="008E19D2" w:rsidRPr="00E9061A" w:rsidRDefault="008E19D2" w:rsidP="009E29CB">
            <w:pPr>
              <w:widowControl/>
              <w:rPr>
                <w:rFonts w:ascii="宋体" w:hAnsi="宋体"/>
                <w:color w:val="FF0000"/>
                <w:sz w:val="18"/>
                <w:szCs w:val="18"/>
              </w:rPr>
            </w:pPr>
            <w:r w:rsidRPr="00E9061A">
              <w:rPr>
                <w:rFonts w:ascii="宋体" w:hAnsi="宋体" w:hint="eastAsia"/>
                <w:color w:val="FF0000"/>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8E19D2" w:rsidRPr="00E9061A" w:rsidRDefault="008E19D2" w:rsidP="009E29CB">
            <w:pPr>
              <w:widowControl/>
              <w:rPr>
                <w:rFonts w:ascii="宋体" w:hAnsi="宋体"/>
                <w:color w:val="FF0000"/>
                <w:sz w:val="18"/>
                <w:szCs w:val="18"/>
              </w:rPr>
            </w:pPr>
            <w:r w:rsidRPr="00E9061A">
              <w:rPr>
                <w:rFonts w:ascii="宋体" w:hAnsi="宋体" w:hint="eastAsia"/>
                <w:color w:val="FF0000"/>
                <w:sz w:val="18"/>
                <w:szCs w:val="18"/>
              </w:rPr>
              <w:t>1</w:t>
            </w:r>
          </w:p>
        </w:tc>
      </w:tr>
      <w:tr w:rsidR="008E19D2" w:rsidRPr="00E9061A" w:rsidTr="009E29CB">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19D2" w:rsidRPr="00E9061A" w:rsidRDefault="008E19D2" w:rsidP="009E29CB">
            <w:pPr>
              <w:jc w:val="center"/>
              <w:rPr>
                <w:rFonts w:ascii="宋体" w:hAnsi="宋体"/>
                <w:color w:val="FF0000"/>
              </w:rPr>
            </w:pPr>
            <w:r w:rsidRPr="00E9061A">
              <w:rPr>
                <w:rFonts w:hint="eastAsia"/>
                <w:color w:val="FF0000"/>
              </w:rPr>
              <w:t>7</w:t>
            </w:r>
          </w:p>
        </w:tc>
        <w:tc>
          <w:tcPr>
            <w:tcW w:w="4636" w:type="dxa"/>
            <w:tcBorders>
              <w:top w:val="single" w:sz="8" w:space="0" w:color="auto"/>
              <w:left w:val="nil"/>
              <w:bottom w:val="single" w:sz="8" w:space="0" w:color="auto"/>
              <w:right w:val="nil"/>
            </w:tcBorders>
          </w:tcPr>
          <w:p w:rsidR="008E19D2" w:rsidRPr="00E9061A" w:rsidRDefault="008E19D2" w:rsidP="009E29CB">
            <w:pPr>
              <w:rPr>
                <w:color w:val="FF0000"/>
                <w:sz w:val="18"/>
                <w:szCs w:val="18"/>
              </w:rPr>
            </w:pPr>
            <w:r w:rsidRPr="00E9061A">
              <w:rPr>
                <w:rFonts w:hint="eastAsia"/>
                <w:color w:val="FF0000"/>
              </w:rPr>
              <w:t>代理商校验错，</w:t>
            </w:r>
            <w:r w:rsidRPr="00E9061A">
              <w:rPr>
                <w:rFonts w:hint="eastAsia"/>
                <w:color w:val="FF0000"/>
              </w:rPr>
              <w:t>sign</w:t>
            </w:r>
            <w:r w:rsidRPr="00E9061A">
              <w:rPr>
                <w:rFonts w:hint="eastAsia"/>
                <w:color w:val="FF0000"/>
              </w:rPr>
              <w:t>非法</w:t>
            </w:r>
          </w:p>
        </w:tc>
        <w:tc>
          <w:tcPr>
            <w:tcW w:w="850" w:type="dxa"/>
            <w:tcBorders>
              <w:top w:val="nil"/>
              <w:left w:val="single" w:sz="8" w:space="0" w:color="auto"/>
              <w:bottom w:val="single" w:sz="8" w:space="0" w:color="auto"/>
              <w:right w:val="single" w:sz="8" w:space="0" w:color="auto"/>
            </w:tcBorders>
          </w:tcPr>
          <w:p w:rsidR="008E19D2" w:rsidRPr="00E9061A" w:rsidRDefault="008E19D2" w:rsidP="009E29CB">
            <w:pPr>
              <w:widowControl/>
              <w:rPr>
                <w:rFonts w:ascii="宋体" w:hAnsi="宋体"/>
                <w:color w:val="FF0000"/>
                <w:sz w:val="18"/>
                <w:szCs w:val="18"/>
              </w:rPr>
            </w:pPr>
            <w:r w:rsidRPr="00E9061A">
              <w:rPr>
                <w:rFonts w:ascii="宋体" w:hAnsi="宋体" w:hint="eastAsia"/>
                <w:color w:val="FF0000"/>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8E19D2" w:rsidRPr="00E9061A" w:rsidRDefault="008E19D2" w:rsidP="009E29CB">
            <w:pPr>
              <w:widowControl/>
              <w:rPr>
                <w:rFonts w:ascii="宋体" w:hAnsi="宋体"/>
                <w:color w:val="FF0000"/>
                <w:sz w:val="18"/>
                <w:szCs w:val="18"/>
              </w:rPr>
            </w:pPr>
            <w:r w:rsidRPr="00E9061A">
              <w:rPr>
                <w:rFonts w:ascii="宋体" w:hAnsi="宋体" w:hint="eastAsia"/>
                <w:color w:val="FF0000"/>
                <w:sz w:val="18"/>
                <w:szCs w:val="18"/>
              </w:rPr>
              <w:t>2</w:t>
            </w:r>
          </w:p>
        </w:tc>
      </w:tr>
      <w:tr w:rsidR="008E19D2" w:rsidRPr="00E9061A" w:rsidTr="009E29CB">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19D2" w:rsidRPr="00E9061A" w:rsidRDefault="008E19D2" w:rsidP="009E29CB">
            <w:pPr>
              <w:jc w:val="center"/>
              <w:rPr>
                <w:rFonts w:ascii="宋体" w:hAnsi="宋体"/>
                <w:color w:val="FF0000"/>
              </w:rPr>
            </w:pPr>
            <w:r w:rsidRPr="00E9061A">
              <w:rPr>
                <w:rFonts w:hint="eastAsia"/>
                <w:color w:val="FF0000"/>
              </w:rPr>
              <w:t>8</w:t>
            </w:r>
          </w:p>
        </w:tc>
        <w:tc>
          <w:tcPr>
            <w:tcW w:w="4636" w:type="dxa"/>
            <w:tcBorders>
              <w:top w:val="single" w:sz="8" w:space="0" w:color="auto"/>
              <w:left w:val="nil"/>
              <w:bottom w:val="single" w:sz="8" w:space="0" w:color="auto"/>
              <w:right w:val="nil"/>
            </w:tcBorders>
          </w:tcPr>
          <w:p w:rsidR="008E19D2" w:rsidRPr="00E9061A" w:rsidRDefault="008E19D2" w:rsidP="009E29CB">
            <w:pPr>
              <w:rPr>
                <w:color w:val="FF0000"/>
                <w:sz w:val="18"/>
                <w:szCs w:val="18"/>
              </w:rPr>
            </w:pPr>
            <w:r w:rsidRPr="00E9061A">
              <w:rPr>
                <w:rFonts w:hint="eastAsia"/>
                <w:color w:val="FF0000"/>
              </w:rPr>
              <w:t>不存在的代理商</w:t>
            </w:r>
          </w:p>
        </w:tc>
        <w:tc>
          <w:tcPr>
            <w:tcW w:w="850" w:type="dxa"/>
            <w:tcBorders>
              <w:top w:val="nil"/>
              <w:left w:val="single" w:sz="8" w:space="0" w:color="auto"/>
              <w:bottom w:val="single" w:sz="8" w:space="0" w:color="auto"/>
              <w:right w:val="single" w:sz="8" w:space="0" w:color="auto"/>
            </w:tcBorders>
          </w:tcPr>
          <w:p w:rsidR="008E19D2" w:rsidRPr="00E9061A" w:rsidRDefault="008E19D2" w:rsidP="009E29CB">
            <w:pPr>
              <w:widowControl/>
              <w:rPr>
                <w:rFonts w:ascii="宋体" w:hAnsi="宋体"/>
                <w:color w:val="FF0000"/>
                <w:sz w:val="18"/>
                <w:szCs w:val="18"/>
              </w:rPr>
            </w:pPr>
            <w:r w:rsidRPr="00E9061A">
              <w:rPr>
                <w:rFonts w:ascii="宋体" w:hAnsi="宋体" w:hint="eastAsia"/>
                <w:color w:val="FF0000"/>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8E19D2" w:rsidRPr="00E9061A" w:rsidRDefault="008E19D2" w:rsidP="009E29CB">
            <w:pPr>
              <w:widowControl/>
              <w:rPr>
                <w:rFonts w:ascii="宋体" w:hAnsi="宋体"/>
                <w:color w:val="FF0000"/>
                <w:sz w:val="18"/>
                <w:szCs w:val="18"/>
              </w:rPr>
            </w:pPr>
            <w:r w:rsidRPr="00E9061A">
              <w:rPr>
                <w:rFonts w:ascii="宋体" w:hAnsi="宋体" w:hint="eastAsia"/>
                <w:color w:val="FF0000"/>
                <w:sz w:val="18"/>
                <w:szCs w:val="18"/>
              </w:rPr>
              <w:t>400008</w:t>
            </w:r>
          </w:p>
        </w:tc>
      </w:tr>
      <w:tr w:rsidR="008E19D2" w:rsidRPr="00E9061A" w:rsidTr="009E29CB">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E19D2" w:rsidRPr="00E9061A" w:rsidRDefault="008E19D2" w:rsidP="009E29CB">
            <w:pPr>
              <w:jc w:val="center"/>
              <w:rPr>
                <w:rFonts w:ascii="宋体" w:hAnsi="宋体"/>
                <w:color w:val="FF0000"/>
              </w:rPr>
            </w:pPr>
            <w:r w:rsidRPr="00E9061A">
              <w:rPr>
                <w:rFonts w:hint="eastAsia"/>
                <w:color w:val="FF0000"/>
              </w:rPr>
              <w:t>9</w:t>
            </w:r>
          </w:p>
        </w:tc>
        <w:tc>
          <w:tcPr>
            <w:tcW w:w="4636" w:type="dxa"/>
            <w:tcBorders>
              <w:top w:val="single" w:sz="8" w:space="0" w:color="auto"/>
              <w:left w:val="nil"/>
              <w:bottom w:val="single" w:sz="8" w:space="0" w:color="auto"/>
              <w:right w:val="nil"/>
            </w:tcBorders>
          </w:tcPr>
          <w:p w:rsidR="008E19D2" w:rsidRPr="00E9061A" w:rsidRDefault="008E19D2" w:rsidP="009E29CB">
            <w:pPr>
              <w:rPr>
                <w:color w:val="FF0000"/>
                <w:sz w:val="18"/>
                <w:szCs w:val="18"/>
              </w:rPr>
            </w:pPr>
            <w:r w:rsidRPr="00E9061A">
              <w:rPr>
                <w:rFonts w:hint="eastAsia"/>
                <w:color w:val="FF0000"/>
              </w:rPr>
              <w:t>其他错误</w:t>
            </w:r>
          </w:p>
        </w:tc>
        <w:tc>
          <w:tcPr>
            <w:tcW w:w="850" w:type="dxa"/>
            <w:tcBorders>
              <w:top w:val="nil"/>
              <w:left w:val="single" w:sz="8" w:space="0" w:color="auto"/>
              <w:bottom w:val="single" w:sz="8" w:space="0" w:color="auto"/>
              <w:right w:val="single" w:sz="8" w:space="0" w:color="auto"/>
            </w:tcBorders>
          </w:tcPr>
          <w:p w:rsidR="008E19D2" w:rsidRPr="00E9061A" w:rsidRDefault="008E19D2" w:rsidP="009E29CB">
            <w:pPr>
              <w:widowControl/>
              <w:rPr>
                <w:rFonts w:ascii="宋体" w:hAnsi="宋体"/>
                <w:color w:val="FF0000"/>
                <w:sz w:val="18"/>
                <w:szCs w:val="18"/>
              </w:rPr>
            </w:pPr>
            <w:r w:rsidRPr="00E9061A">
              <w:rPr>
                <w:rFonts w:ascii="宋体" w:hAnsi="宋体" w:hint="eastAsia"/>
                <w:color w:val="FF0000"/>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8E19D2" w:rsidRPr="00E9061A" w:rsidRDefault="008E19D2" w:rsidP="009E29CB">
            <w:pPr>
              <w:widowControl/>
              <w:rPr>
                <w:rFonts w:ascii="宋体" w:hAnsi="宋体"/>
                <w:color w:val="FF0000"/>
                <w:sz w:val="18"/>
                <w:szCs w:val="18"/>
              </w:rPr>
            </w:pPr>
            <w:r w:rsidRPr="00E9061A">
              <w:rPr>
                <w:rFonts w:ascii="宋体" w:hAnsi="宋体" w:hint="eastAsia"/>
                <w:color w:val="FF0000"/>
                <w:sz w:val="18"/>
                <w:szCs w:val="18"/>
              </w:rPr>
              <w:t>5</w:t>
            </w:r>
          </w:p>
        </w:tc>
      </w:tr>
      <w:tr w:rsidR="008E19D2" w:rsidRPr="00E9061A" w:rsidTr="009E29CB">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E19D2" w:rsidRPr="00E9061A" w:rsidRDefault="008E19D2" w:rsidP="009E29CB">
            <w:pPr>
              <w:jc w:val="center"/>
              <w:rPr>
                <w:rFonts w:ascii="宋体" w:hAnsi="宋体"/>
                <w:color w:val="FF0000"/>
              </w:rPr>
            </w:pPr>
            <w:r w:rsidRPr="00E9061A">
              <w:rPr>
                <w:rFonts w:hint="eastAsia"/>
                <w:color w:val="FF0000"/>
              </w:rPr>
              <w:t>10</w:t>
            </w:r>
          </w:p>
        </w:tc>
        <w:tc>
          <w:tcPr>
            <w:tcW w:w="4636" w:type="dxa"/>
            <w:tcBorders>
              <w:top w:val="single" w:sz="8" w:space="0" w:color="auto"/>
              <w:left w:val="nil"/>
              <w:bottom w:val="single" w:sz="8" w:space="0" w:color="auto"/>
              <w:right w:val="nil"/>
            </w:tcBorders>
          </w:tcPr>
          <w:p w:rsidR="008E19D2" w:rsidRPr="00E9061A" w:rsidRDefault="008E19D2" w:rsidP="009E29CB">
            <w:pPr>
              <w:rPr>
                <w:color w:val="FF0000"/>
                <w:sz w:val="18"/>
                <w:szCs w:val="18"/>
              </w:rPr>
            </w:pPr>
            <w:r w:rsidRPr="00E9061A">
              <w:rPr>
                <w:rFonts w:hint="eastAsia"/>
                <w:color w:val="FF0000"/>
              </w:rPr>
              <w:t>未定义</w:t>
            </w:r>
            <w:r w:rsidRPr="00E9061A">
              <w:rPr>
                <w:rFonts w:hint="eastAsia"/>
                <w:color w:val="FF0000"/>
              </w:rPr>
              <w:t>(</w:t>
            </w:r>
            <w:r w:rsidRPr="00E9061A">
              <w:rPr>
                <w:rFonts w:hint="eastAsia"/>
                <w:color w:val="FF0000"/>
              </w:rPr>
              <w:t>保留</w:t>
            </w:r>
            <w:r w:rsidRPr="00E9061A">
              <w:rPr>
                <w:rFonts w:hint="eastAsia"/>
                <w:color w:val="FF0000"/>
              </w:rPr>
              <w:t>)</w:t>
            </w:r>
          </w:p>
        </w:tc>
        <w:tc>
          <w:tcPr>
            <w:tcW w:w="850" w:type="dxa"/>
            <w:tcBorders>
              <w:top w:val="nil"/>
              <w:left w:val="single" w:sz="8" w:space="0" w:color="auto"/>
              <w:bottom w:val="single" w:sz="8" w:space="0" w:color="auto"/>
              <w:right w:val="single" w:sz="8" w:space="0" w:color="auto"/>
            </w:tcBorders>
          </w:tcPr>
          <w:p w:rsidR="008E19D2" w:rsidRPr="00E9061A" w:rsidRDefault="008E19D2" w:rsidP="009E29CB">
            <w:pPr>
              <w:widowControl/>
              <w:rPr>
                <w:rFonts w:ascii="宋体" w:hAnsi="宋体"/>
                <w:color w:val="FF0000"/>
                <w:sz w:val="18"/>
                <w:szCs w:val="18"/>
              </w:rPr>
            </w:pPr>
            <w:r w:rsidRPr="00E9061A">
              <w:rPr>
                <w:rFonts w:ascii="宋体" w:hAnsi="宋体" w:hint="eastAsia"/>
                <w:color w:val="FF0000"/>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8E19D2" w:rsidRPr="00E9061A" w:rsidRDefault="008E19D2" w:rsidP="009E29CB">
            <w:pPr>
              <w:widowControl/>
              <w:rPr>
                <w:rFonts w:ascii="宋体" w:hAnsi="宋体"/>
                <w:color w:val="FF0000"/>
                <w:sz w:val="18"/>
                <w:szCs w:val="18"/>
              </w:rPr>
            </w:pPr>
          </w:p>
        </w:tc>
      </w:tr>
      <w:tr w:rsidR="008E19D2" w:rsidRPr="00E9061A" w:rsidTr="009E29CB">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E19D2" w:rsidRPr="00E9061A" w:rsidRDefault="008E19D2" w:rsidP="009E29CB">
            <w:pPr>
              <w:jc w:val="center"/>
              <w:rPr>
                <w:rFonts w:ascii="宋体" w:hAnsi="宋体"/>
                <w:color w:val="FF0000"/>
              </w:rPr>
            </w:pPr>
            <w:r w:rsidRPr="00E9061A">
              <w:rPr>
                <w:rFonts w:hint="eastAsia"/>
                <w:color w:val="FF0000"/>
              </w:rPr>
              <w:t>11</w:t>
            </w:r>
          </w:p>
        </w:tc>
        <w:tc>
          <w:tcPr>
            <w:tcW w:w="4636" w:type="dxa"/>
            <w:tcBorders>
              <w:top w:val="single" w:sz="8" w:space="0" w:color="auto"/>
              <w:left w:val="nil"/>
              <w:bottom w:val="single" w:sz="8" w:space="0" w:color="auto"/>
              <w:right w:val="nil"/>
            </w:tcBorders>
          </w:tcPr>
          <w:p w:rsidR="008E19D2" w:rsidRPr="00E9061A" w:rsidRDefault="008E19D2" w:rsidP="009E29CB">
            <w:pPr>
              <w:rPr>
                <w:color w:val="FF0000"/>
                <w:sz w:val="18"/>
                <w:szCs w:val="18"/>
              </w:rPr>
            </w:pPr>
            <w:r w:rsidRPr="00E9061A">
              <w:rPr>
                <w:rFonts w:hint="eastAsia"/>
                <w:color w:val="FF0000"/>
              </w:rPr>
              <w:t>暂不支持该类充值卡</w:t>
            </w:r>
          </w:p>
        </w:tc>
        <w:tc>
          <w:tcPr>
            <w:tcW w:w="850" w:type="dxa"/>
            <w:tcBorders>
              <w:top w:val="nil"/>
              <w:left w:val="single" w:sz="8" w:space="0" w:color="auto"/>
              <w:bottom w:val="single" w:sz="8" w:space="0" w:color="auto"/>
              <w:right w:val="single" w:sz="8" w:space="0" w:color="auto"/>
            </w:tcBorders>
          </w:tcPr>
          <w:p w:rsidR="008E19D2" w:rsidRPr="00E9061A" w:rsidRDefault="008E19D2" w:rsidP="009E29CB">
            <w:pPr>
              <w:widowControl/>
              <w:rPr>
                <w:rFonts w:ascii="宋体" w:hAnsi="宋体"/>
                <w:color w:val="FF0000"/>
                <w:sz w:val="18"/>
                <w:szCs w:val="18"/>
              </w:rPr>
            </w:pPr>
            <w:r w:rsidRPr="00E9061A">
              <w:rPr>
                <w:rFonts w:ascii="宋体" w:hAnsi="宋体" w:hint="eastAsia"/>
                <w:color w:val="FF0000"/>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8E19D2" w:rsidRPr="00E9061A" w:rsidRDefault="008E19D2" w:rsidP="009E29CB">
            <w:pPr>
              <w:widowControl/>
              <w:rPr>
                <w:rFonts w:ascii="宋体" w:hAnsi="宋体"/>
                <w:color w:val="FF0000"/>
                <w:sz w:val="18"/>
                <w:szCs w:val="18"/>
              </w:rPr>
            </w:pPr>
            <w:r w:rsidRPr="00E9061A">
              <w:rPr>
                <w:rFonts w:ascii="宋体" w:hAnsi="宋体" w:hint="eastAsia"/>
                <w:color w:val="FF0000"/>
                <w:sz w:val="18"/>
                <w:szCs w:val="18"/>
              </w:rPr>
              <w:t>400011</w:t>
            </w:r>
          </w:p>
        </w:tc>
      </w:tr>
      <w:tr w:rsidR="008E19D2" w:rsidRPr="00E9061A" w:rsidTr="009E29CB">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E19D2" w:rsidRPr="00E9061A" w:rsidRDefault="008E19D2" w:rsidP="009E29CB">
            <w:pPr>
              <w:jc w:val="center"/>
              <w:rPr>
                <w:rFonts w:ascii="宋体" w:hAnsi="宋体"/>
                <w:color w:val="FF0000"/>
              </w:rPr>
            </w:pPr>
            <w:r w:rsidRPr="00E9061A">
              <w:rPr>
                <w:rFonts w:hint="eastAsia"/>
                <w:color w:val="FF0000"/>
              </w:rPr>
              <w:t>12</w:t>
            </w:r>
          </w:p>
        </w:tc>
        <w:tc>
          <w:tcPr>
            <w:tcW w:w="4636" w:type="dxa"/>
            <w:tcBorders>
              <w:top w:val="single" w:sz="8" w:space="0" w:color="auto"/>
              <w:left w:val="nil"/>
              <w:bottom w:val="single" w:sz="8" w:space="0" w:color="auto"/>
              <w:right w:val="nil"/>
            </w:tcBorders>
          </w:tcPr>
          <w:p w:rsidR="008E19D2" w:rsidRPr="00E9061A" w:rsidRDefault="008E19D2" w:rsidP="009E29CB">
            <w:pPr>
              <w:rPr>
                <w:color w:val="FF0000"/>
                <w:sz w:val="18"/>
                <w:szCs w:val="18"/>
              </w:rPr>
            </w:pPr>
            <w:r w:rsidRPr="00E9061A">
              <w:rPr>
                <w:rFonts w:hint="eastAsia"/>
                <w:color w:val="FF0000"/>
              </w:rPr>
              <w:t>指定区域与卡密码区域不一致</w:t>
            </w:r>
          </w:p>
        </w:tc>
        <w:tc>
          <w:tcPr>
            <w:tcW w:w="850" w:type="dxa"/>
            <w:tcBorders>
              <w:top w:val="nil"/>
              <w:left w:val="single" w:sz="8" w:space="0" w:color="auto"/>
              <w:bottom w:val="single" w:sz="8" w:space="0" w:color="auto"/>
              <w:right w:val="single" w:sz="8" w:space="0" w:color="auto"/>
            </w:tcBorders>
          </w:tcPr>
          <w:p w:rsidR="008E19D2" w:rsidRPr="00E9061A" w:rsidRDefault="008E19D2" w:rsidP="009E29CB">
            <w:pPr>
              <w:widowControl/>
              <w:rPr>
                <w:rFonts w:ascii="宋体" w:hAnsi="宋体"/>
                <w:color w:val="FF0000"/>
                <w:sz w:val="18"/>
                <w:szCs w:val="18"/>
              </w:rPr>
            </w:pPr>
            <w:r w:rsidRPr="00E9061A">
              <w:rPr>
                <w:rFonts w:ascii="宋体" w:hAnsi="宋体" w:hint="eastAsia"/>
                <w:color w:val="FF0000"/>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8E19D2" w:rsidRPr="00E9061A" w:rsidRDefault="008E19D2" w:rsidP="009E29CB">
            <w:pPr>
              <w:widowControl/>
              <w:rPr>
                <w:rFonts w:ascii="宋体" w:hAnsi="宋体"/>
                <w:color w:val="FF0000"/>
                <w:sz w:val="18"/>
                <w:szCs w:val="18"/>
              </w:rPr>
            </w:pPr>
            <w:r w:rsidRPr="00E9061A">
              <w:rPr>
                <w:rFonts w:ascii="宋体" w:hAnsi="宋体" w:hint="eastAsia"/>
                <w:color w:val="FF0000"/>
                <w:sz w:val="18"/>
                <w:szCs w:val="18"/>
              </w:rPr>
              <w:t>400012</w:t>
            </w:r>
          </w:p>
        </w:tc>
      </w:tr>
      <w:tr w:rsidR="008E19D2" w:rsidRPr="00E9061A" w:rsidTr="009E29CB">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E19D2" w:rsidRPr="00E9061A" w:rsidRDefault="008E19D2" w:rsidP="009E29CB">
            <w:pPr>
              <w:jc w:val="center"/>
              <w:rPr>
                <w:rFonts w:ascii="宋体" w:hAnsi="宋体"/>
                <w:color w:val="FF0000"/>
              </w:rPr>
            </w:pPr>
            <w:r w:rsidRPr="00E9061A">
              <w:rPr>
                <w:rFonts w:hint="eastAsia"/>
                <w:color w:val="FF0000"/>
              </w:rPr>
              <w:t>13</w:t>
            </w:r>
          </w:p>
        </w:tc>
        <w:tc>
          <w:tcPr>
            <w:tcW w:w="4636" w:type="dxa"/>
            <w:tcBorders>
              <w:top w:val="single" w:sz="8" w:space="0" w:color="auto"/>
              <w:left w:val="nil"/>
              <w:bottom w:val="single" w:sz="8" w:space="0" w:color="auto"/>
              <w:right w:val="nil"/>
            </w:tcBorders>
          </w:tcPr>
          <w:p w:rsidR="008E19D2" w:rsidRPr="00E9061A" w:rsidRDefault="008E19D2" w:rsidP="009E29CB">
            <w:pPr>
              <w:rPr>
                <w:color w:val="FF0000"/>
                <w:sz w:val="18"/>
                <w:szCs w:val="18"/>
              </w:rPr>
            </w:pPr>
            <w:r w:rsidRPr="00E9061A">
              <w:rPr>
                <w:rFonts w:hint="eastAsia"/>
                <w:color w:val="FF0000"/>
              </w:rPr>
              <w:t>面值不正确</w:t>
            </w:r>
          </w:p>
        </w:tc>
        <w:tc>
          <w:tcPr>
            <w:tcW w:w="850" w:type="dxa"/>
            <w:tcBorders>
              <w:top w:val="nil"/>
              <w:left w:val="single" w:sz="8" w:space="0" w:color="auto"/>
              <w:bottom w:val="single" w:sz="8" w:space="0" w:color="auto"/>
              <w:right w:val="single" w:sz="8" w:space="0" w:color="auto"/>
            </w:tcBorders>
          </w:tcPr>
          <w:p w:rsidR="008E19D2" w:rsidRPr="00E9061A" w:rsidRDefault="008E19D2" w:rsidP="009E29CB">
            <w:pPr>
              <w:widowControl/>
              <w:rPr>
                <w:rFonts w:ascii="宋体" w:hAnsi="宋体"/>
                <w:color w:val="FF0000"/>
                <w:sz w:val="18"/>
                <w:szCs w:val="18"/>
              </w:rPr>
            </w:pPr>
            <w:r w:rsidRPr="00E9061A">
              <w:rPr>
                <w:rFonts w:ascii="宋体" w:hAnsi="宋体" w:hint="eastAsia"/>
                <w:color w:val="FF0000"/>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8E19D2" w:rsidRPr="00E9061A" w:rsidRDefault="008E19D2" w:rsidP="009E29CB">
            <w:pPr>
              <w:widowControl/>
              <w:rPr>
                <w:rFonts w:ascii="宋体" w:hAnsi="宋体"/>
                <w:color w:val="FF0000"/>
                <w:sz w:val="18"/>
                <w:szCs w:val="18"/>
              </w:rPr>
            </w:pPr>
            <w:r w:rsidRPr="00E9061A">
              <w:rPr>
                <w:rFonts w:ascii="宋体" w:hAnsi="宋体" w:hint="eastAsia"/>
                <w:color w:val="FF0000"/>
                <w:sz w:val="18"/>
                <w:szCs w:val="18"/>
              </w:rPr>
              <w:t>400013</w:t>
            </w:r>
          </w:p>
        </w:tc>
      </w:tr>
      <w:tr w:rsidR="008E19D2" w:rsidRPr="00E9061A" w:rsidTr="009E29CB">
        <w:trPr>
          <w:cantSplit/>
          <w:trHeight w:val="389"/>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E19D2" w:rsidRPr="00E9061A" w:rsidRDefault="008E19D2" w:rsidP="009E29CB">
            <w:pPr>
              <w:jc w:val="center"/>
              <w:rPr>
                <w:rFonts w:ascii="宋体" w:hAnsi="宋体"/>
                <w:color w:val="FF0000"/>
              </w:rPr>
            </w:pPr>
            <w:r w:rsidRPr="00E9061A">
              <w:rPr>
                <w:rFonts w:hint="eastAsia"/>
                <w:color w:val="FF0000"/>
              </w:rPr>
              <w:t>14</w:t>
            </w:r>
          </w:p>
        </w:tc>
        <w:tc>
          <w:tcPr>
            <w:tcW w:w="4636" w:type="dxa"/>
            <w:tcBorders>
              <w:top w:val="single" w:sz="8" w:space="0" w:color="auto"/>
              <w:left w:val="nil"/>
              <w:bottom w:val="single" w:sz="8" w:space="0" w:color="auto"/>
              <w:right w:val="nil"/>
            </w:tcBorders>
          </w:tcPr>
          <w:p w:rsidR="008E19D2" w:rsidRPr="00E9061A" w:rsidRDefault="008E19D2" w:rsidP="009E29CB">
            <w:pPr>
              <w:rPr>
                <w:color w:val="FF0000"/>
                <w:sz w:val="18"/>
                <w:szCs w:val="18"/>
              </w:rPr>
            </w:pPr>
            <w:r w:rsidRPr="00E9061A">
              <w:rPr>
                <w:rFonts w:hint="eastAsia"/>
                <w:color w:val="FF0000"/>
              </w:rPr>
              <w:t>交易已经过期</w:t>
            </w:r>
          </w:p>
        </w:tc>
        <w:tc>
          <w:tcPr>
            <w:tcW w:w="850" w:type="dxa"/>
            <w:tcBorders>
              <w:top w:val="nil"/>
              <w:left w:val="single" w:sz="8" w:space="0" w:color="auto"/>
              <w:bottom w:val="single" w:sz="8" w:space="0" w:color="auto"/>
              <w:right w:val="single" w:sz="8" w:space="0" w:color="auto"/>
            </w:tcBorders>
          </w:tcPr>
          <w:p w:rsidR="008E19D2" w:rsidRPr="00E9061A" w:rsidRDefault="008E19D2" w:rsidP="009E29CB">
            <w:pPr>
              <w:widowControl/>
              <w:rPr>
                <w:rFonts w:ascii="宋体" w:hAnsi="宋体"/>
                <w:color w:val="FF0000"/>
                <w:sz w:val="18"/>
                <w:szCs w:val="18"/>
              </w:rPr>
            </w:pPr>
            <w:r w:rsidRPr="00E9061A">
              <w:rPr>
                <w:rFonts w:ascii="宋体" w:hAnsi="宋体" w:hint="eastAsia"/>
                <w:color w:val="FF0000"/>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8E19D2" w:rsidRPr="00E9061A" w:rsidRDefault="008E19D2" w:rsidP="009E29CB">
            <w:pPr>
              <w:widowControl/>
              <w:rPr>
                <w:rFonts w:ascii="宋体" w:hAnsi="宋体"/>
                <w:color w:val="FF0000"/>
                <w:sz w:val="18"/>
                <w:szCs w:val="18"/>
              </w:rPr>
            </w:pPr>
            <w:r w:rsidRPr="00E9061A">
              <w:rPr>
                <w:rFonts w:ascii="宋体" w:hAnsi="宋体"/>
                <w:color w:val="FF0000"/>
                <w:sz w:val="18"/>
                <w:szCs w:val="18"/>
              </w:rPr>
              <w:t>600110</w:t>
            </w:r>
          </w:p>
        </w:tc>
      </w:tr>
      <w:tr w:rsidR="008E19D2" w:rsidRPr="00E9061A" w:rsidTr="009E29CB">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19D2" w:rsidRPr="00E9061A" w:rsidRDefault="008E19D2" w:rsidP="009E29CB">
            <w:pPr>
              <w:jc w:val="center"/>
              <w:rPr>
                <w:rFonts w:ascii="宋体" w:hAnsi="宋体"/>
                <w:color w:val="FF0000"/>
              </w:rPr>
            </w:pPr>
            <w:r w:rsidRPr="00E9061A">
              <w:rPr>
                <w:rFonts w:hint="eastAsia"/>
                <w:color w:val="FF0000"/>
              </w:rPr>
              <w:t>15</w:t>
            </w:r>
          </w:p>
        </w:tc>
        <w:tc>
          <w:tcPr>
            <w:tcW w:w="4636" w:type="dxa"/>
            <w:tcBorders>
              <w:top w:val="single" w:sz="8" w:space="0" w:color="auto"/>
              <w:left w:val="nil"/>
              <w:bottom w:val="single" w:sz="8" w:space="0" w:color="auto"/>
              <w:right w:val="nil"/>
            </w:tcBorders>
          </w:tcPr>
          <w:p w:rsidR="008E19D2" w:rsidRPr="00E9061A" w:rsidRDefault="008E19D2" w:rsidP="009E29CB">
            <w:pPr>
              <w:rPr>
                <w:color w:val="FF0000"/>
                <w:sz w:val="18"/>
                <w:szCs w:val="18"/>
              </w:rPr>
            </w:pPr>
            <w:r w:rsidRPr="00E9061A">
              <w:rPr>
                <w:rFonts w:hint="eastAsia"/>
                <w:color w:val="FF0000"/>
              </w:rPr>
              <w:t>卡密码重复</w:t>
            </w:r>
          </w:p>
        </w:tc>
        <w:tc>
          <w:tcPr>
            <w:tcW w:w="850" w:type="dxa"/>
            <w:tcBorders>
              <w:top w:val="nil"/>
              <w:left w:val="single" w:sz="8" w:space="0" w:color="auto"/>
              <w:bottom w:val="single" w:sz="8" w:space="0" w:color="auto"/>
              <w:right w:val="single" w:sz="8" w:space="0" w:color="auto"/>
            </w:tcBorders>
          </w:tcPr>
          <w:p w:rsidR="008E19D2" w:rsidRPr="00E9061A" w:rsidRDefault="008E19D2" w:rsidP="009E29CB">
            <w:pPr>
              <w:widowControl/>
              <w:rPr>
                <w:rFonts w:ascii="宋体" w:hAnsi="宋体"/>
                <w:color w:val="FF0000"/>
                <w:sz w:val="18"/>
                <w:szCs w:val="18"/>
              </w:rPr>
            </w:pPr>
            <w:r w:rsidRPr="00E9061A">
              <w:rPr>
                <w:rFonts w:ascii="宋体" w:hAnsi="宋体" w:hint="eastAsia"/>
                <w:color w:val="FF0000"/>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8E19D2" w:rsidRPr="00E9061A" w:rsidRDefault="008E19D2" w:rsidP="009E29CB">
            <w:pPr>
              <w:widowControl/>
              <w:rPr>
                <w:rFonts w:ascii="宋体" w:hAnsi="宋体"/>
                <w:color w:val="FF0000"/>
                <w:sz w:val="18"/>
                <w:szCs w:val="18"/>
              </w:rPr>
            </w:pPr>
            <w:r w:rsidRPr="00E9061A">
              <w:rPr>
                <w:rFonts w:ascii="宋体" w:hAnsi="宋体" w:hint="eastAsia"/>
                <w:color w:val="FF0000"/>
                <w:sz w:val="18"/>
                <w:szCs w:val="18"/>
              </w:rPr>
              <w:t>400015</w:t>
            </w:r>
          </w:p>
        </w:tc>
      </w:tr>
      <w:tr w:rsidR="008E19D2" w:rsidRPr="00E9061A" w:rsidTr="009E29CB">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19D2" w:rsidRPr="00E9061A" w:rsidRDefault="008E19D2" w:rsidP="009E29CB">
            <w:pPr>
              <w:jc w:val="center"/>
              <w:rPr>
                <w:rFonts w:ascii="宋体" w:hAnsi="宋体"/>
                <w:color w:val="FF0000"/>
              </w:rPr>
            </w:pPr>
            <w:r w:rsidRPr="00E9061A">
              <w:rPr>
                <w:rFonts w:hint="eastAsia"/>
                <w:color w:val="FF0000"/>
              </w:rPr>
              <w:t>16</w:t>
            </w:r>
          </w:p>
        </w:tc>
        <w:tc>
          <w:tcPr>
            <w:tcW w:w="4636" w:type="dxa"/>
            <w:tcBorders>
              <w:top w:val="single" w:sz="8" w:space="0" w:color="auto"/>
              <w:left w:val="nil"/>
              <w:bottom w:val="single" w:sz="8" w:space="0" w:color="auto"/>
              <w:right w:val="nil"/>
            </w:tcBorders>
          </w:tcPr>
          <w:p w:rsidR="008E19D2" w:rsidRPr="00E9061A" w:rsidRDefault="008E19D2" w:rsidP="009E29CB">
            <w:pPr>
              <w:rPr>
                <w:color w:val="FF0000"/>
                <w:sz w:val="18"/>
                <w:szCs w:val="18"/>
              </w:rPr>
            </w:pPr>
            <w:r w:rsidRPr="00E9061A">
              <w:rPr>
                <w:rFonts w:hint="eastAsia"/>
                <w:color w:val="FF0000"/>
              </w:rPr>
              <w:t>序列号重复</w:t>
            </w:r>
          </w:p>
        </w:tc>
        <w:tc>
          <w:tcPr>
            <w:tcW w:w="850" w:type="dxa"/>
            <w:tcBorders>
              <w:top w:val="nil"/>
              <w:left w:val="single" w:sz="8" w:space="0" w:color="auto"/>
              <w:bottom w:val="single" w:sz="8" w:space="0" w:color="auto"/>
              <w:right w:val="single" w:sz="8" w:space="0" w:color="auto"/>
            </w:tcBorders>
          </w:tcPr>
          <w:p w:rsidR="008E19D2" w:rsidRPr="00E9061A" w:rsidRDefault="008E19D2" w:rsidP="009E29CB">
            <w:pPr>
              <w:widowControl/>
              <w:rPr>
                <w:rFonts w:ascii="宋体" w:hAnsi="宋体"/>
                <w:color w:val="FF0000"/>
                <w:sz w:val="18"/>
                <w:szCs w:val="18"/>
              </w:rPr>
            </w:pPr>
            <w:r w:rsidRPr="00E9061A">
              <w:rPr>
                <w:rFonts w:ascii="宋体" w:hAnsi="宋体" w:hint="eastAsia"/>
                <w:color w:val="FF0000"/>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8E19D2" w:rsidRPr="00E9061A" w:rsidRDefault="008E19D2" w:rsidP="009E29CB">
            <w:pPr>
              <w:widowControl/>
              <w:rPr>
                <w:rFonts w:ascii="宋体" w:hAnsi="宋体"/>
                <w:color w:val="FF0000"/>
                <w:sz w:val="18"/>
                <w:szCs w:val="18"/>
              </w:rPr>
            </w:pPr>
            <w:r w:rsidRPr="00E9061A">
              <w:rPr>
                <w:rFonts w:ascii="宋体" w:hAnsi="宋体" w:hint="eastAsia"/>
                <w:color w:val="FF0000"/>
                <w:sz w:val="18"/>
                <w:szCs w:val="18"/>
              </w:rPr>
              <w:t>400016</w:t>
            </w:r>
          </w:p>
        </w:tc>
      </w:tr>
      <w:tr w:rsidR="008E19D2" w:rsidRPr="00E9061A" w:rsidTr="009E29CB">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19D2" w:rsidRPr="00E9061A" w:rsidRDefault="008E19D2" w:rsidP="009E29CB">
            <w:pPr>
              <w:jc w:val="center"/>
              <w:rPr>
                <w:rFonts w:ascii="宋体" w:hAnsi="宋体"/>
                <w:color w:val="FF0000"/>
              </w:rPr>
            </w:pPr>
            <w:r w:rsidRPr="00E9061A">
              <w:rPr>
                <w:rFonts w:hint="eastAsia"/>
                <w:color w:val="FF0000"/>
              </w:rPr>
              <w:t>17</w:t>
            </w:r>
          </w:p>
        </w:tc>
        <w:tc>
          <w:tcPr>
            <w:tcW w:w="4636" w:type="dxa"/>
            <w:tcBorders>
              <w:top w:val="single" w:sz="8" w:space="0" w:color="auto"/>
              <w:left w:val="nil"/>
              <w:bottom w:val="single" w:sz="8" w:space="0" w:color="auto"/>
              <w:right w:val="nil"/>
            </w:tcBorders>
          </w:tcPr>
          <w:p w:rsidR="008E19D2" w:rsidRPr="00E9061A" w:rsidRDefault="008E19D2" w:rsidP="009E29CB">
            <w:pPr>
              <w:rPr>
                <w:color w:val="FF0000"/>
                <w:sz w:val="18"/>
                <w:szCs w:val="18"/>
              </w:rPr>
            </w:pPr>
            <w:r w:rsidRPr="00E9061A">
              <w:rPr>
                <w:rFonts w:hint="eastAsia"/>
                <w:color w:val="FF0000"/>
              </w:rPr>
              <w:t>超过约定交易限额，超过每天约定的交易限额，可以不限制</w:t>
            </w:r>
          </w:p>
        </w:tc>
        <w:tc>
          <w:tcPr>
            <w:tcW w:w="850" w:type="dxa"/>
            <w:tcBorders>
              <w:top w:val="nil"/>
              <w:left w:val="single" w:sz="8" w:space="0" w:color="auto"/>
              <w:bottom w:val="single" w:sz="8" w:space="0" w:color="auto"/>
              <w:right w:val="single" w:sz="8" w:space="0" w:color="auto"/>
            </w:tcBorders>
          </w:tcPr>
          <w:p w:rsidR="008E19D2" w:rsidRPr="00E9061A" w:rsidRDefault="008E19D2" w:rsidP="009E29CB">
            <w:pPr>
              <w:widowControl/>
              <w:rPr>
                <w:rFonts w:ascii="宋体" w:hAnsi="宋体"/>
                <w:color w:val="FF0000"/>
                <w:sz w:val="18"/>
                <w:szCs w:val="18"/>
              </w:rPr>
            </w:pPr>
            <w:r w:rsidRPr="00E9061A">
              <w:rPr>
                <w:rFonts w:ascii="宋体" w:hAnsi="宋体" w:hint="eastAsia"/>
                <w:color w:val="FF0000"/>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8E19D2" w:rsidRPr="00E9061A" w:rsidRDefault="008A32C9" w:rsidP="009E29CB">
            <w:pPr>
              <w:widowControl/>
              <w:rPr>
                <w:rFonts w:ascii="宋体" w:hAnsi="宋体"/>
                <w:color w:val="FF0000"/>
                <w:sz w:val="18"/>
                <w:szCs w:val="18"/>
              </w:rPr>
            </w:pPr>
            <w:r w:rsidRPr="00E9061A">
              <w:rPr>
                <w:rFonts w:ascii="宋体" w:hAnsi="宋体" w:hint="eastAsia"/>
                <w:color w:val="FF0000"/>
                <w:sz w:val="18"/>
                <w:szCs w:val="18"/>
              </w:rPr>
              <w:t>400017</w:t>
            </w:r>
          </w:p>
        </w:tc>
      </w:tr>
      <w:tr w:rsidR="008E19D2" w:rsidRPr="00E9061A" w:rsidTr="009E29CB">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E19D2" w:rsidRPr="00E9061A" w:rsidRDefault="008E19D2" w:rsidP="009E29CB">
            <w:pPr>
              <w:jc w:val="center"/>
              <w:rPr>
                <w:rFonts w:ascii="宋体" w:hAnsi="宋体"/>
                <w:color w:val="FF0000"/>
              </w:rPr>
            </w:pPr>
            <w:r w:rsidRPr="00E9061A">
              <w:rPr>
                <w:rFonts w:hint="eastAsia"/>
                <w:color w:val="FF0000"/>
              </w:rPr>
              <w:t>18</w:t>
            </w:r>
          </w:p>
        </w:tc>
        <w:tc>
          <w:tcPr>
            <w:tcW w:w="4636" w:type="dxa"/>
            <w:tcBorders>
              <w:top w:val="single" w:sz="8" w:space="0" w:color="auto"/>
              <w:left w:val="nil"/>
              <w:bottom w:val="single" w:sz="8" w:space="0" w:color="auto"/>
              <w:right w:val="nil"/>
            </w:tcBorders>
          </w:tcPr>
          <w:p w:rsidR="008E19D2" w:rsidRPr="00E9061A" w:rsidRDefault="008E19D2" w:rsidP="009E29CB">
            <w:pPr>
              <w:rPr>
                <w:color w:val="FF0000"/>
                <w:sz w:val="18"/>
                <w:szCs w:val="18"/>
              </w:rPr>
            </w:pPr>
            <w:r w:rsidRPr="00E9061A">
              <w:rPr>
                <w:rFonts w:hint="eastAsia"/>
                <w:color w:val="FF0000"/>
              </w:rPr>
              <w:t>交易结果不能确定，交易结果不能确定，需要人工确定最终结果</w:t>
            </w:r>
          </w:p>
        </w:tc>
        <w:tc>
          <w:tcPr>
            <w:tcW w:w="850" w:type="dxa"/>
            <w:tcBorders>
              <w:top w:val="nil"/>
              <w:left w:val="single" w:sz="8" w:space="0" w:color="auto"/>
              <w:bottom w:val="single" w:sz="8" w:space="0" w:color="auto"/>
              <w:right w:val="single" w:sz="8" w:space="0" w:color="auto"/>
            </w:tcBorders>
          </w:tcPr>
          <w:p w:rsidR="008E19D2" w:rsidRPr="00E9061A" w:rsidRDefault="008E19D2" w:rsidP="009E29CB">
            <w:pPr>
              <w:widowControl/>
              <w:rPr>
                <w:rFonts w:ascii="宋体" w:hAnsi="宋体"/>
                <w:color w:val="FF0000"/>
                <w:sz w:val="18"/>
                <w:szCs w:val="18"/>
              </w:rPr>
            </w:pPr>
            <w:r w:rsidRPr="00E9061A">
              <w:rPr>
                <w:rFonts w:ascii="宋体" w:hAnsi="宋体" w:hint="eastAsia"/>
                <w:color w:val="FF0000"/>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8E19D2" w:rsidRPr="00E9061A" w:rsidRDefault="008A32C9" w:rsidP="009E29CB">
            <w:pPr>
              <w:widowControl/>
              <w:rPr>
                <w:rFonts w:ascii="宋体" w:hAnsi="宋体"/>
                <w:color w:val="FF0000"/>
                <w:sz w:val="18"/>
                <w:szCs w:val="18"/>
              </w:rPr>
            </w:pPr>
            <w:r w:rsidRPr="00E9061A">
              <w:rPr>
                <w:rFonts w:ascii="宋体" w:hAnsi="宋体" w:hint="eastAsia"/>
                <w:color w:val="FF0000"/>
                <w:sz w:val="18"/>
                <w:szCs w:val="18"/>
              </w:rPr>
              <w:t>400018</w:t>
            </w:r>
          </w:p>
        </w:tc>
      </w:tr>
      <w:tr w:rsidR="008E19D2" w:rsidRPr="00E9061A" w:rsidTr="009E29CB">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E19D2" w:rsidRPr="00E9061A" w:rsidRDefault="008E19D2" w:rsidP="009E29CB">
            <w:pPr>
              <w:jc w:val="center"/>
              <w:rPr>
                <w:rFonts w:ascii="宋体" w:hAnsi="宋体"/>
                <w:color w:val="FF0000"/>
              </w:rPr>
            </w:pPr>
            <w:r w:rsidRPr="00E9061A">
              <w:rPr>
                <w:rFonts w:hint="eastAsia"/>
                <w:color w:val="FF0000"/>
              </w:rPr>
              <w:t>19</w:t>
            </w:r>
          </w:p>
        </w:tc>
        <w:tc>
          <w:tcPr>
            <w:tcW w:w="4636" w:type="dxa"/>
            <w:tcBorders>
              <w:top w:val="single" w:sz="8" w:space="0" w:color="auto"/>
              <w:left w:val="nil"/>
              <w:bottom w:val="single" w:sz="8" w:space="0" w:color="auto"/>
              <w:right w:val="nil"/>
            </w:tcBorders>
          </w:tcPr>
          <w:p w:rsidR="008E19D2" w:rsidRPr="00E9061A" w:rsidRDefault="008E19D2" w:rsidP="009E29CB">
            <w:pPr>
              <w:rPr>
                <w:color w:val="FF0000"/>
                <w:sz w:val="18"/>
                <w:szCs w:val="18"/>
              </w:rPr>
            </w:pPr>
            <w:r w:rsidRPr="00E9061A">
              <w:rPr>
                <w:rFonts w:hint="eastAsia"/>
                <w:color w:val="FF0000"/>
              </w:rPr>
              <w:t>无效的充值卡</w:t>
            </w:r>
          </w:p>
        </w:tc>
        <w:tc>
          <w:tcPr>
            <w:tcW w:w="850" w:type="dxa"/>
            <w:tcBorders>
              <w:top w:val="nil"/>
              <w:left w:val="single" w:sz="8" w:space="0" w:color="auto"/>
              <w:bottom w:val="single" w:sz="8" w:space="0" w:color="auto"/>
              <w:right w:val="single" w:sz="8" w:space="0" w:color="auto"/>
            </w:tcBorders>
          </w:tcPr>
          <w:p w:rsidR="008E19D2" w:rsidRPr="00E9061A" w:rsidRDefault="008E19D2" w:rsidP="009E29CB">
            <w:pPr>
              <w:widowControl/>
              <w:rPr>
                <w:rFonts w:ascii="宋体" w:hAnsi="宋体"/>
                <w:color w:val="FF0000"/>
                <w:sz w:val="18"/>
                <w:szCs w:val="18"/>
              </w:rPr>
            </w:pPr>
            <w:r w:rsidRPr="00E9061A">
              <w:rPr>
                <w:rFonts w:ascii="宋体" w:hAnsi="宋体" w:hint="eastAsia"/>
                <w:color w:val="FF0000"/>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8E19D2" w:rsidRPr="00E9061A" w:rsidRDefault="008A32C9" w:rsidP="009E29CB">
            <w:pPr>
              <w:widowControl/>
              <w:rPr>
                <w:rFonts w:ascii="宋体" w:hAnsi="宋体"/>
                <w:color w:val="FF0000"/>
                <w:sz w:val="18"/>
                <w:szCs w:val="18"/>
              </w:rPr>
            </w:pPr>
            <w:r w:rsidRPr="00E9061A">
              <w:rPr>
                <w:rFonts w:ascii="宋体" w:hAnsi="宋体" w:hint="eastAsia"/>
                <w:color w:val="FF0000"/>
                <w:sz w:val="18"/>
                <w:szCs w:val="18"/>
              </w:rPr>
              <w:t>400019</w:t>
            </w:r>
          </w:p>
        </w:tc>
      </w:tr>
      <w:tr w:rsidR="008E19D2" w:rsidRPr="00E9061A" w:rsidTr="009E29CB">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19D2" w:rsidRPr="00E9061A" w:rsidRDefault="008E19D2" w:rsidP="009E29CB">
            <w:pPr>
              <w:jc w:val="center"/>
              <w:rPr>
                <w:rFonts w:ascii="宋体" w:hAnsi="宋体"/>
                <w:color w:val="FF0000"/>
              </w:rPr>
            </w:pPr>
            <w:r w:rsidRPr="00E9061A">
              <w:rPr>
                <w:rFonts w:hint="eastAsia"/>
                <w:color w:val="FF0000"/>
              </w:rPr>
              <w:t>20</w:t>
            </w:r>
          </w:p>
        </w:tc>
        <w:tc>
          <w:tcPr>
            <w:tcW w:w="4636" w:type="dxa"/>
            <w:tcBorders>
              <w:top w:val="single" w:sz="8" w:space="0" w:color="auto"/>
              <w:left w:val="nil"/>
              <w:bottom w:val="single" w:sz="8" w:space="0" w:color="auto"/>
              <w:right w:val="nil"/>
            </w:tcBorders>
          </w:tcPr>
          <w:p w:rsidR="008E19D2" w:rsidRPr="00E9061A" w:rsidRDefault="008E19D2" w:rsidP="009E29CB">
            <w:pPr>
              <w:rPr>
                <w:color w:val="FF0000"/>
                <w:sz w:val="18"/>
                <w:szCs w:val="18"/>
              </w:rPr>
            </w:pPr>
            <w:r w:rsidRPr="00E9061A">
              <w:rPr>
                <w:rFonts w:hint="eastAsia"/>
                <w:color w:val="FF0000"/>
              </w:rPr>
              <w:t>校验失败，签名错误</w:t>
            </w:r>
          </w:p>
        </w:tc>
        <w:tc>
          <w:tcPr>
            <w:tcW w:w="850" w:type="dxa"/>
            <w:tcBorders>
              <w:top w:val="nil"/>
              <w:left w:val="single" w:sz="8" w:space="0" w:color="auto"/>
              <w:bottom w:val="single" w:sz="8" w:space="0" w:color="auto"/>
              <w:right w:val="single" w:sz="8" w:space="0" w:color="auto"/>
            </w:tcBorders>
          </w:tcPr>
          <w:p w:rsidR="008E19D2" w:rsidRPr="00E9061A" w:rsidRDefault="008E19D2" w:rsidP="009E29CB">
            <w:pPr>
              <w:widowControl/>
              <w:rPr>
                <w:rFonts w:ascii="宋体" w:hAnsi="宋体"/>
                <w:color w:val="FF0000"/>
                <w:sz w:val="18"/>
                <w:szCs w:val="18"/>
              </w:rPr>
            </w:pPr>
            <w:r w:rsidRPr="00E9061A">
              <w:rPr>
                <w:rFonts w:ascii="宋体" w:hAnsi="宋体" w:hint="eastAsia"/>
                <w:color w:val="FF0000"/>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8E19D2" w:rsidRPr="00E9061A" w:rsidRDefault="008A32C9" w:rsidP="009E29CB">
            <w:pPr>
              <w:widowControl/>
              <w:rPr>
                <w:rFonts w:ascii="宋体" w:hAnsi="宋体"/>
                <w:color w:val="FF0000"/>
                <w:sz w:val="18"/>
                <w:szCs w:val="18"/>
              </w:rPr>
            </w:pPr>
            <w:r w:rsidRPr="00E9061A">
              <w:rPr>
                <w:rFonts w:ascii="宋体" w:hAnsi="宋体" w:hint="eastAsia"/>
                <w:color w:val="FF0000"/>
                <w:sz w:val="18"/>
                <w:szCs w:val="18"/>
              </w:rPr>
              <w:t>2</w:t>
            </w:r>
          </w:p>
        </w:tc>
      </w:tr>
      <w:tr w:rsidR="008E19D2" w:rsidRPr="00E9061A" w:rsidTr="009E29CB">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E19D2" w:rsidRPr="00E9061A" w:rsidRDefault="008E19D2" w:rsidP="009E29CB">
            <w:pPr>
              <w:jc w:val="center"/>
              <w:rPr>
                <w:rFonts w:ascii="宋体" w:hAnsi="宋体"/>
                <w:color w:val="FF0000"/>
              </w:rPr>
            </w:pPr>
            <w:r w:rsidRPr="00E9061A">
              <w:rPr>
                <w:rFonts w:hint="eastAsia"/>
                <w:color w:val="FF0000"/>
              </w:rPr>
              <w:t>21</w:t>
            </w:r>
          </w:p>
        </w:tc>
        <w:tc>
          <w:tcPr>
            <w:tcW w:w="4636" w:type="dxa"/>
            <w:tcBorders>
              <w:top w:val="single" w:sz="8" w:space="0" w:color="auto"/>
              <w:left w:val="nil"/>
              <w:bottom w:val="single" w:sz="8" w:space="0" w:color="auto"/>
              <w:right w:val="nil"/>
            </w:tcBorders>
          </w:tcPr>
          <w:p w:rsidR="008E19D2" w:rsidRPr="00E9061A" w:rsidRDefault="008E19D2" w:rsidP="009E29CB">
            <w:pPr>
              <w:rPr>
                <w:color w:val="FF0000"/>
                <w:sz w:val="18"/>
                <w:szCs w:val="18"/>
              </w:rPr>
            </w:pPr>
            <w:r w:rsidRPr="00E9061A">
              <w:rPr>
                <w:rFonts w:hint="eastAsia"/>
                <w:color w:val="FF0000"/>
              </w:rPr>
              <w:t>代理商已经暂停交易</w:t>
            </w:r>
          </w:p>
        </w:tc>
        <w:tc>
          <w:tcPr>
            <w:tcW w:w="850" w:type="dxa"/>
            <w:tcBorders>
              <w:top w:val="nil"/>
              <w:left w:val="single" w:sz="8" w:space="0" w:color="auto"/>
              <w:bottom w:val="single" w:sz="8" w:space="0" w:color="auto"/>
              <w:right w:val="single" w:sz="8" w:space="0" w:color="auto"/>
            </w:tcBorders>
          </w:tcPr>
          <w:p w:rsidR="008E19D2" w:rsidRPr="00E9061A" w:rsidRDefault="008E19D2" w:rsidP="009E29CB">
            <w:pPr>
              <w:widowControl/>
              <w:rPr>
                <w:rFonts w:ascii="宋体" w:hAnsi="宋体"/>
                <w:color w:val="FF0000"/>
                <w:sz w:val="18"/>
                <w:szCs w:val="18"/>
              </w:rPr>
            </w:pPr>
            <w:r w:rsidRPr="00E9061A">
              <w:rPr>
                <w:rFonts w:ascii="宋体" w:hAnsi="宋体" w:hint="eastAsia"/>
                <w:color w:val="FF0000"/>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8E19D2" w:rsidRPr="00E9061A" w:rsidRDefault="008A32C9" w:rsidP="009E29CB">
            <w:pPr>
              <w:widowControl/>
              <w:rPr>
                <w:rFonts w:ascii="宋体" w:hAnsi="宋体"/>
                <w:color w:val="FF0000"/>
                <w:sz w:val="18"/>
                <w:szCs w:val="18"/>
              </w:rPr>
            </w:pPr>
            <w:r w:rsidRPr="00E9061A">
              <w:rPr>
                <w:rFonts w:ascii="宋体" w:hAnsi="宋体" w:hint="eastAsia"/>
                <w:color w:val="FF0000"/>
                <w:sz w:val="18"/>
                <w:szCs w:val="18"/>
              </w:rPr>
              <w:t>400021</w:t>
            </w:r>
          </w:p>
        </w:tc>
      </w:tr>
      <w:tr w:rsidR="008E19D2" w:rsidRPr="00E9061A" w:rsidTr="009E29CB">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E19D2" w:rsidRPr="00E9061A" w:rsidRDefault="008E19D2" w:rsidP="009E29CB">
            <w:pPr>
              <w:jc w:val="center"/>
              <w:rPr>
                <w:rFonts w:ascii="宋体" w:hAnsi="宋体"/>
                <w:color w:val="FF0000"/>
              </w:rPr>
            </w:pPr>
            <w:r w:rsidRPr="00E9061A">
              <w:rPr>
                <w:rFonts w:hint="eastAsia"/>
                <w:color w:val="FF0000"/>
              </w:rPr>
              <w:t>22</w:t>
            </w:r>
          </w:p>
        </w:tc>
        <w:tc>
          <w:tcPr>
            <w:tcW w:w="4636" w:type="dxa"/>
            <w:tcBorders>
              <w:top w:val="single" w:sz="8" w:space="0" w:color="auto"/>
              <w:left w:val="nil"/>
              <w:bottom w:val="single" w:sz="8" w:space="0" w:color="auto"/>
              <w:right w:val="nil"/>
            </w:tcBorders>
          </w:tcPr>
          <w:p w:rsidR="008E19D2" w:rsidRPr="00E9061A" w:rsidRDefault="008E19D2" w:rsidP="009E29CB">
            <w:pPr>
              <w:rPr>
                <w:color w:val="FF0000"/>
                <w:sz w:val="18"/>
                <w:szCs w:val="18"/>
              </w:rPr>
            </w:pPr>
            <w:r w:rsidRPr="00E9061A">
              <w:rPr>
                <w:rFonts w:hint="eastAsia"/>
                <w:color w:val="FF0000"/>
              </w:rPr>
              <w:t>交易品种没有定义</w:t>
            </w:r>
          </w:p>
        </w:tc>
        <w:tc>
          <w:tcPr>
            <w:tcW w:w="850" w:type="dxa"/>
            <w:tcBorders>
              <w:top w:val="nil"/>
              <w:left w:val="single" w:sz="8" w:space="0" w:color="auto"/>
              <w:bottom w:val="single" w:sz="8" w:space="0" w:color="auto"/>
              <w:right w:val="single" w:sz="8" w:space="0" w:color="auto"/>
            </w:tcBorders>
          </w:tcPr>
          <w:p w:rsidR="008E19D2" w:rsidRPr="00E9061A" w:rsidRDefault="008E19D2" w:rsidP="009E29CB">
            <w:pPr>
              <w:widowControl/>
              <w:rPr>
                <w:rFonts w:ascii="宋体" w:hAnsi="宋体"/>
                <w:color w:val="FF0000"/>
                <w:sz w:val="18"/>
                <w:szCs w:val="18"/>
              </w:rPr>
            </w:pPr>
            <w:r w:rsidRPr="00E9061A">
              <w:rPr>
                <w:rFonts w:ascii="宋体" w:hAnsi="宋体" w:hint="eastAsia"/>
                <w:color w:val="FF0000"/>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8E19D2" w:rsidRPr="00E9061A" w:rsidRDefault="008A32C9" w:rsidP="009E29CB">
            <w:pPr>
              <w:widowControl/>
              <w:rPr>
                <w:rFonts w:ascii="宋体" w:hAnsi="宋体"/>
                <w:color w:val="FF0000"/>
                <w:sz w:val="18"/>
                <w:szCs w:val="18"/>
              </w:rPr>
            </w:pPr>
            <w:r w:rsidRPr="00E9061A">
              <w:rPr>
                <w:rFonts w:ascii="宋体" w:hAnsi="宋体" w:hint="eastAsia"/>
                <w:color w:val="FF0000"/>
                <w:sz w:val="18"/>
                <w:szCs w:val="18"/>
              </w:rPr>
              <w:t>400022</w:t>
            </w:r>
          </w:p>
        </w:tc>
      </w:tr>
      <w:tr w:rsidR="008E19D2" w:rsidRPr="00E9061A" w:rsidTr="009E29CB">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E19D2" w:rsidRPr="00E9061A" w:rsidRDefault="008E19D2" w:rsidP="009E29CB">
            <w:pPr>
              <w:jc w:val="center"/>
              <w:rPr>
                <w:rFonts w:ascii="宋体" w:hAnsi="宋体"/>
                <w:color w:val="FF0000"/>
              </w:rPr>
            </w:pPr>
            <w:r w:rsidRPr="00E9061A">
              <w:rPr>
                <w:rFonts w:hint="eastAsia"/>
                <w:color w:val="FF0000"/>
              </w:rPr>
              <w:t>26</w:t>
            </w:r>
          </w:p>
        </w:tc>
        <w:tc>
          <w:tcPr>
            <w:tcW w:w="4636" w:type="dxa"/>
            <w:tcBorders>
              <w:top w:val="single" w:sz="8" w:space="0" w:color="auto"/>
              <w:left w:val="nil"/>
              <w:bottom w:val="single" w:sz="8" w:space="0" w:color="auto"/>
              <w:right w:val="nil"/>
            </w:tcBorders>
          </w:tcPr>
          <w:p w:rsidR="008E19D2" w:rsidRPr="00E9061A" w:rsidRDefault="008E19D2" w:rsidP="009E29CB">
            <w:pPr>
              <w:rPr>
                <w:color w:val="FF0000"/>
                <w:sz w:val="18"/>
                <w:szCs w:val="18"/>
              </w:rPr>
            </w:pPr>
            <w:r w:rsidRPr="00E9061A">
              <w:rPr>
                <w:rFonts w:hint="eastAsia"/>
                <w:color w:val="FF0000"/>
              </w:rPr>
              <w:t>该代理商未开通该品种</w:t>
            </w:r>
          </w:p>
        </w:tc>
        <w:tc>
          <w:tcPr>
            <w:tcW w:w="850" w:type="dxa"/>
            <w:tcBorders>
              <w:top w:val="nil"/>
              <w:left w:val="single" w:sz="8" w:space="0" w:color="auto"/>
              <w:bottom w:val="single" w:sz="8" w:space="0" w:color="auto"/>
              <w:right w:val="single" w:sz="8" w:space="0" w:color="auto"/>
            </w:tcBorders>
          </w:tcPr>
          <w:p w:rsidR="008E19D2" w:rsidRPr="00E9061A" w:rsidRDefault="008E19D2" w:rsidP="009E29CB">
            <w:pPr>
              <w:widowControl/>
              <w:rPr>
                <w:rFonts w:ascii="宋体" w:hAnsi="宋体"/>
                <w:color w:val="FF0000"/>
                <w:sz w:val="18"/>
                <w:szCs w:val="18"/>
              </w:rPr>
            </w:pPr>
            <w:r w:rsidRPr="00E9061A">
              <w:rPr>
                <w:rFonts w:ascii="宋体" w:hAnsi="宋体" w:hint="eastAsia"/>
                <w:color w:val="FF0000"/>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8E19D2" w:rsidRPr="00E9061A" w:rsidRDefault="008A32C9" w:rsidP="009E29CB">
            <w:pPr>
              <w:widowControl/>
              <w:rPr>
                <w:rFonts w:ascii="宋体" w:hAnsi="宋体"/>
                <w:color w:val="FF0000"/>
                <w:sz w:val="18"/>
                <w:szCs w:val="18"/>
              </w:rPr>
            </w:pPr>
            <w:r w:rsidRPr="00E9061A">
              <w:rPr>
                <w:rFonts w:ascii="宋体" w:hAnsi="宋体" w:hint="eastAsia"/>
                <w:color w:val="FF0000"/>
                <w:sz w:val="18"/>
                <w:szCs w:val="18"/>
              </w:rPr>
              <w:t>400026</w:t>
            </w:r>
          </w:p>
        </w:tc>
      </w:tr>
      <w:tr w:rsidR="008E19D2" w:rsidRPr="00E9061A" w:rsidTr="009E29CB">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E19D2" w:rsidRPr="00E9061A" w:rsidRDefault="008E19D2" w:rsidP="009E29CB">
            <w:pPr>
              <w:jc w:val="center"/>
              <w:rPr>
                <w:rFonts w:ascii="宋体" w:hAnsi="宋体"/>
                <w:color w:val="FF0000"/>
              </w:rPr>
            </w:pPr>
            <w:r w:rsidRPr="00E9061A">
              <w:rPr>
                <w:rFonts w:hint="eastAsia"/>
                <w:color w:val="FF0000"/>
              </w:rPr>
              <w:lastRenderedPageBreak/>
              <w:t>27</w:t>
            </w:r>
          </w:p>
        </w:tc>
        <w:tc>
          <w:tcPr>
            <w:tcW w:w="4636" w:type="dxa"/>
            <w:tcBorders>
              <w:top w:val="single" w:sz="8" w:space="0" w:color="auto"/>
              <w:left w:val="nil"/>
              <w:bottom w:val="single" w:sz="8" w:space="0" w:color="auto"/>
              <w:right w:val="nil"/>
            </w:tcBorders>
          </w:tcPr>
          <w:p w:rsidR="008E19D2" w:rsidRPr="00E9061A" w:rsidRDefault="008E19D2" w:rsidP="009E29CB">
            <w:pPr>
              <w:rPr>
                <w:color w:val="FF0000"/>
                <w:sz w:val="18"/>
                <w:szCs w:val="18"/>
              </w:rPr>
            </w:pPr>
            <w:r w:rsidRPr="00E9061A">
              <w:rPr>
                <w:rFonts w:hint="eastAsia"/>
                <w:color w:val="FF0000"/>
              </w:rPr>
              <w:t>密码或序号不足位</w:t>
            </w:r>
          </w:p>
        </w:tc>
        <w:tc>
          <w:tcPr>
            <w:tcW w:w="850" w:type="dxa"/>
            <w:tcBorders>
              <w:top w:val="nil"/>
              <w:left w:val="single" w:sz="8" w:space="0" w:color="auto"/>
              <w:bottom w:val="single" w:sz="8" w:space="0" w:color="auto"/>
              <w:right w:val="single" w:sz="8" w:space="0" w:color="auto"/>
            </w:tcBorders>
          </w:tcPr>
          <w:p w:rsidR="008E19D2" w:rsidRPr="00E9061A" w:rsidRDefault="008E19D2" w:rsidP="009E29CB">
            <w:pPr>
              <w:widowControl/>
              <w:rPr>
                <w:rFonts w:ascii="宋体" w:hAnsi="宋体"/>
                <w:color w:val="FF0000"/>
                <w:sz w:val="18"/>
                <w:szCs w:val="18"/>
              </w:rPr>
            </w:pPr>
            <w:r w:rsidRPr="00E9061A">
              <w:rPr>
                <w:rFonts w:ascii="宋体" w:hAnsi="宋体" w:hint="eastAsia"/>
                <w:color w:val="FF0000"/>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8E19D2" w:rsidRPr="00E9061A" w:rsidRDefault="008A32C9" w:rsidP="009E29CB">
            <w:pPr>
              <w:widowControl/>
              <w:rPr>
                <w:rFonts w:ascii="宋体" w:hAnsi="宋体"/>
                <w:color w:val="FF0000"/>
                <w:sz w:val="18"/>
                <w:szCs w:val="18"/>
              </w:rPr>
            </w:pPr>
            <w:r w:rsidRPr="00E9061A">
              <w:rPr>
                <w:rFonts w:ascii="宋体" w:hAnsi="宋体" w:hint="eastAsia"/>
                <w:color w:val="FF0000"/>
                <w:sz w:val="18"/>
                <w:szCs w:val="18"/>
              </w:rPr>
              <w:t>400027</w:t>
            </w:r>
          </w:p>
        </w:tc>
      </w:tr>
      <w:tr w:rsidR="008E19D2" w:rsidRPr="00E9061A" w:rsidTr="009E29CB">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E19D2" w:rsidRPr="00E9061A" w:rsidRDefault="008E19D2" w:rsidP="009E29CB">
            <w:pPr>
              <w:jc w:val="center"/>
              <w:rPr>
                <w:rFonts w:ascii="宋体" w:hAnsi="宋体"/>
                <w:color w:val="FF0000"/>
              </w:rPr>
            </w:pPr>
            <w:r w:rsidRPr="00E9061A">
              <w:rPr>
                <w:rFonts w:hint="eastAsia"/>
                <w:color w:val="FF0000"/>
              </w:rPr>
              <w:t>28</w:t>
            </w:r>
          </w:p>
        </w:tc>
        <w:tc>
          <w:tcPr>
            <w:tcW w:w="4636" w:type="dxa"/>
            <w:tcBorders>
              <w:top w:val="single" w:sz="8" w:space="0" w:color="auto"/>
              <w:left w:val="nil"/>
              <w:bottom w:val="single" w:sz="8" w:space="0" w:color="auto"/>
              <w:right w:val="nil"/>
            </w:tcBorders>
          </w:tcPr>
          <w:p w:rsidR="008E19D2" w:rsidRPr="00E9061A" w:rsidRDefault="008E19D2" w:rsidP="009E29CB">
            <w:pPr>
              <w:rPr>
                <w:color w:val="FF0000"/>
                <w:sz w:val="18"/>
                <w:szCs w:val="18"/>
              </w:rPr>
            </w:pPr>
            <w:r w:rsidRPr="00E9061A">
              <w:rPr>
                <w:rFonts w:hint="eastAsia"/>
                <w:color w:val="FF0000"/>
              </w:rPr>
              <w:t>成功金额小于申报金额，面额不足</w:t>
            </w:r>
            <w:r w:rsidR="00B577A3" w:rsidRPr="00E9061A">
              <w:rPr>
                <w:rFonts w:hint="eastAsia"/>
                <w:color w:val="FF0000"/>
              </w:rPr>
              <w:t>，卡已经使用。</w:t>
            </w:r>
          </w:p>
        </w:tc>
        <w:tc>
          <w:tcPr>
            <w:tcW w:w="850" w:type="dxa"/>
            <w:tcBorders>
              <w:top w:val="nil"/>
              <w:left w:val="single" w:sz="8" w:space="0" w:color="auto"/>
              <w:bottom w:val="single" w:sz="8" w:space="0" w:color="auto"/>
              <w:right w:val="single" w:sz="8" w:space="0" w:color="auto"/>
            </w:tcBorders>
          </w:tcPr>
          <w:p w:rsidR="008E19D2" w:rsidRPr="00E9061A" w:rsidRDefault="00B577A3" w:rsidP="009E29CB">
            <w:pPr>
              <w:widowControl/>
              <w:rPr>
                <w:rFonts w:ascii="宋体" w:hAnsi="宋体"/>
                <w:color w:val="FF0000"/>
                <w:sz w:val="18"/>
                <w:szCs w:val="18"/>
              </w:rPr>
            </w:pPr>
            <w:r w:rsidRPr="00E9061A">
              <w:rPr>
                <w:rFonts w:ascii="宋体" w:hAnsi="宋体" w:hint="eastAsia"/>
                <w:color w:val="FF0000"/>
                <w:sz w:val="18"/>
                <w:szCs w:val="18"/>
              </w:rPr>
              <w:t>成功</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8E19D2" w:rsidRPr="00E9061A" w:rsidRDefault="008A32C9" w:rsidP="009E29CB">
            <w:pPr>
              <w:widowControl/>
              <w:rPr>
                <w:rFonts w:ascii="宋体" w:hAnsi="宋体"/>
                <w:color w:val="FF0000"/>
                <w:sz w:val="18"/>
                <w:szCs w:val="18"/>
              </w:rPr>
            </w:pPr>
            <w:r w:rsidRPr="00E9061A">
              <w:rPr>
                <w:rFonts w:ascii="宋体" w:hAnsi="宋体" w:hint="eastAsia"/>
                <w:color w:val="FF0000"/>
                <w:sz w:val="18"/>
                <w:szCs w:val="18"/>
              </w:rPr>
              <w:t>400028</w:t>
            </w:r>
          </w:p>
        </w:tc>
      </w:tr>
      <w:tr w:rsidR="008E19D2" w:rsidRPr="00E9061A" w:rsidTr="009E29CB">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E19D2" w:rsidRPr="00E9061A" w:rsidRDefault="008E19D2" w:rsidP="009E29CB">
            <w:pPr>
              <w:jc w:val="center"/>
              <w:rPr>
                <w:rFonts w:ascii="宋体" w:hAnsi="宋体"/>
                <w:color w:val="FF0000"/>
              </w:rPr>
            </w:pPr>
            <w:r w:rsidRPr="00E9061A">
              <w:rPr>
                <w:rFonts w:hint="eastAsia"/>
                <w:color w:val="FF0000"/>
              </w:rPr>
              <w:t>29</w:t>
            </w:r>
          </w:p>
        </w:tc>
        <w:tc>
          <w:tcPr>
            <w:tcW w:w="4636" w:type="dxa"/>
            <w:tcBorders>
              <w:top w:val="single" w:sz="8" w:space="0" w:color="auto"/>
              <w:left w:val="nil"/>
              <w:bottom w:val="single" w:sz="8" w:space="0" w:color="auto"/>
              <w:right w:val="nil"/>
            </w:tcBorders>
          </w:tcPr>
          <w:p w:rsidR="008E19D2" w:rsidRPr="00E9061A" w:rsidRDefault="008E19D2" w:rsidP="009E29CB">
            <w:pPr>
              <w:rPr>
                <w:color w:val="FF0000"/>
                <w:sz w:val="18"/>
                <w:szCs w:val="18"/>
              </w:rPr>
            </w:pPr>
            <w:r w:rsidRPr="00E9061A">
              <w:rPr>
                <w:rFonts w:hint="eastAsia"/>
                <w:color w:val="FF0000"/>
              </w:rPr>
              <w:t>成功金额大于申报金额，面额超出本次消费</w:t>
            </w:r>
            <w:r w:rsidR="00B577A3" w:rsidRPr="00E9061A">
              <w:rPr>
                <w:rFonts w:hint="eastAsia"/>
                <w:color w:val="FF0000"/>
              </w:rPr>
              <w:t>，卡已经使用。</w:t>
            </w:r>
          </w:p>
        </w:tc>
        <w:tc>
          <w:tcPr>
            <w:tcW w:w="850" w:type="dxa"/>
            <w:tcBorders>
              <w:top w:val="nil"/>
              <w:left w:val="single" w:sz="8" w:space="0" w:color="auto"/>
              <w:bottom w:val="single" w:sz="8" w:space="0" w:color="auto"/>
              <w:right w:val="single" w:sz="8" w:space="0" w:color="auto"/>
            </w:tcBorders>
          </w:tcPr>
          <w:p w:rsidR="008E19D2" w:rsidRPr="00E9061A" w:rsidRDefault="00B577A3" w:rsidP="009E29CB">
            <w:pPr>
              <w:widowControl/>
              <w:rPr>
                <w:rFonts w:ascii="宋体" w:hAnsi="宋体"/>
                <w:color w:val="FF0000"/>
                <w:sz w:val="18"/>
                <w:szCs w:val="18"/>
              </w:rPr>
            </w:pPr>
            <w:r w:rsidRPr="00E9061A">
              <w:rPr>
                <w:rFonts w:ascii="宋体" w:hAnsi="宋体" w:hint="eastAsia"/>
                <w:color w:val="FF0000"/>
                <w:sz w:val="18"/>
                <w:szCs w:val="18"/>
              </w:rPr>
              <w:t>成功</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8E19D2" w:rsidRPr="00E9061A" w:rsidRDefault="008A32C9" w:rsidP="009E29CB">
            <w:pPr>
              <w:widowControl/>
              <w:rPr>
                <w:rFonts w:ascii="宋体" w:hAnsi="宋体"/>
                <w:color w:val="FF0000"/>
                <w:sz w:val="18"/>
                <w:szCs w:val="18"/>
              </w:rPr>
            </w:pPr>
            <w:r w:rsidRPr="00E9061A">
              <w:rPr>
                <w:rFonts w:ascii="宋体" w:hAnsi="宋体" w:hint="eastAsia"/>
                <w:color w:val="FF0000"/>
                <w:sz w:val="18"/>
                <w:szCs w:val="18"/>
              </w:rPr>
              <w:t>400029</w:t>
            </w:r>
          </w:p>
        </w:tc>
      </w:tr>
      <w:tr w:rsidR="008E19D2" w:rsidRPr="00E9061A" w:rsidTr="009E29CB">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E19D2" w:rsidRPr="00E9061A" w:rsidRDefault="008E19D2" w:rsidP="009E29CB">
            <w:pPr>
              <w:jc w:val="center"/>
              <w:rPr>
                <w:rFonts w:ascii="宋体" w:hAnsi="宋体"/>
                <w:color w:val="FF0000"/>
              </w:rPr>
            </w:pPr>
            <w:r w:rsidRPr="00E9061A">
              <w:rPr>
                <w:rFonts w:hint="eastAsia"/>
                <w:color w:val="FF0000"/>
              </w:rPr>
              <w:t>31</w:t>
            </w:r>
          </w:p>
        </w:tc>
        <w:tc>
          <w:tcPr>
            <w:tcW w:w="4636" w:type="dxa"/>
            <w:tcBorders>
              <w:top w:val="single" w:sz="8" w:space="0" w:color="auto"/>
              <w:left w:val="nil"/>
              <w:bottom w:val="single" w:sz="8" w:space="0" w:color="auto"/>
              <w:right w:val="nil"/>
            </w:tcBorders>
          </w:tcPr>
          <w:p w:rsidR="008E19D2" w:rsidRPr="00E9061A" w:rsidRDefault="008E19D2" w:rsidP="009E29CB">
            <w:pPr>
              <w:rPr>
                <w:color w:val="FF0000"/>
                <w:sz w:val="18"/>
                <w:szCs w:val="18"/>
              </w:rPr>
            </w:pPr>
            <w:r w:rsidRPr="00E9061A">
              <w:rPr>
                <w:rFonts w:hint="eastAsia"/>
                <w:color w:val="FF0000"/>
              </w:rPr>
              <w:t>交易信息不存在</w:t>
            </w:r>
          </w:p>
        </w:tc>
        <w:tc>
          <w:tcPr>
            <w:tcW w:w="850" w:type="dxa"/>
            <w:tcBorders>
              <w:top w:val="nil"/>
              <w:left w:val="single" w:sz="8" w:space="0" w:color="auto"/>
              <w:bottom w:val="single" w:sz="8" w:space="0" w:color="auto"/>
              <w:right w:val="single" w:sz="8" w:space="0" w:color="auto"/>
            </w:tcBorders>
          </w:tcPr>
          <w:p w:rsidR="008E19D2" w:rsidRPr="00E9061A" w:rsidRDefault="008E19D2" w:rsidP="009E29CB">
            <w:pPr>
              <w:widowControl/>
              <w:rPr>
                <w:rFonts w:ascii="宋体" w:hAnsi="宋体"/>
                <w:color w:val="FF0000"/>
                <w:sz w:val="18"/>
                <w:szCs w:val="18"/>
              </w:rPr>
            </w:pPr>
            <w:r w:rsidRPr="00E9061A">
              <w:rPr>
                <w:rFonts w:ascii="宋体" w:hAnsi="宋体" w:hint="eastAsia"/>
                <w:color w:val="FF0000"/>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8E19D2" w:rsidRPr="00E9061A" w:rsidRDefault="008A32C9" w:rsidP="009E29CB">
            <w:pPr>
              <w:widowControl/>
              <w:rPr>
                <w:rFonts w:ascii="宋体" w:hAnsi="宋体"/>
                <w:color w:val="FF0000"/>
                <w:sz w:val="18"/>
                <w:szCs w:val="18"/>
              </w:rPr>
            </w:pPr>
            <w:r w:rsidRPr="00E9061A">
              <w:rPr>
                <w:rFonts w:hint="eastAsia"/>
                <w:color w:val="FF0000"/>
              </w:rPr>
              <w:t>900214</w:t>
            </w:r>
          </w:p>
        </w:tc>
      </w:tr>
      <w:tr w:rsidR="008E19D2" w:rsidRPr="00E9061A" w:rsidTr="009E29CB">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E19D2" w:rsidRPr="00E9061A" w:rsidRDefault="008E19D2" w:rsidP="009E29CB">
            <w:pPr>
              <w:jc w:val="center"/>
              <w:rPr>
                <w:rFonts w:ascii="宋体" w:hAnsi="宋体"/>
                <w:color w:val="FF0000"/>
              </w:rPr>
            </w:pPr>
            <w:r w:rsidRPr="00E9061A">
              <w:rPr>
                <w:rFonts w:hint="eastAsia"/>
                <w:color w:val="FF0000"/>
              </w:rPr>
              <w:t>32</w:t>
            </w:r>
          </w:p>
        </w:tc>
        <w:tc>
          <w:tcPr>
            <w:tcW w:w="4636" w:type="dxa"/>
            <w:tcBorders>
              <w:top w:val="single" w:sz="8" w:space="0" w:color="auto"/>
              <w:left w:val="nil"/>
              <w:bottom w:val="single" w:sz="8" w:space="0" w:color="auto"/>
              <w:right w:val="nil"/>
            </w:tcBorders>
          </w:tcPr>
          <w:p w:rsidR="008E19D2" w:rsidRPr="00E9061A" w:rsidRDefault="008E19D2" w:rsidP="009E29CB">
            <w:pPr>
              <w:rPr>
                <w:color w:val="FF0000"/>
                <w:sz w:val="18"/>
                <w:szCs w:val="18"/>
              </w:rPr>
            </w:pPr>
            <w:r w:rsidRPr="00E9061A">
              <w:rPr>
                <w:rFonts w:hint="eastAsia"/>
                <w:color w:val="FF0000"/>
              </w:rPr>
              <w:t>代理商错误率太高，暂停</w:t>
            </w:r>
          </w:p>
        </w:tc>
        <w:tc>
          <w:tcPr>
            <w:tcW w:w="850" w:type="dxa"/>
            <w:tcBorders>
              <w:top w:val="nil"/>
              <w:left w:val="single" w:sz="8" w:space="0" w:color="auto"/>
              <w:bottom w:val="single" w:sz="8" w:space="0" w:color="auto"/>
              <w:right w:val="single" w:sz="8" w:space="0" w:color="auto"/>
            </w:tcBorders>
          </w:tcPr>
          <w:p w:rsidR="008E19D2" w:rsidRPr="00E9061A" w:rsidRDefault="008E19D2" w:rsidP="009E29CB">
            <w:pPr>
              <w:widowControl/>
              <w:rPr>
                <w:rFonts w:ascii="宋体" w:hAnsi="宋体"/>
                <w:color w:val="FF0000"/>
                <w:sz w:val="18"/>
                <w:szCs w:val="18"/>
              </w:rPr>
            </w:pPr>
            <w:r w:rsidRPr="00E9061A">
              <w:rPr>
                <w:rFonts w:ascii="宋体" w:hAnsi="宋体" w:hint="eastAsia"/>
                <w:color w:val="FF0000"/>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8E19D2" w:rsidRPr="00E9061A" w:rsidRDefault="008A32C9" w:rsidP="009E29CB">
            <w:pPr>
              <w:widowControl/>
              <w:rPr>
                <w:rFonts w:ascii="宋体" w:hAnsi="宋体"/>
                <w:color w:val="FF0000"/>
                <w:sz w:val="18"/>
                <w:szCs w:val="18"/>
              </w:rPr>
            </w:pPr>
            <w:r w:rsidRPr="00E9061A">
              <w:rPr>
                <w:rFonts w:ascii="宋体" w:hAnsi="宋体" w:hint="eastAsia"/>
                <w:color w:val="FF0000"/>
                <w:sz w:val="18"/>
                <w:szCs w:val="18"/>
              </w:rPr>
              <w:t>400032</w:t>
            </w:r>
          </w:p>
        </w:tc>
      </w:tr>
      <w:tr w:rsidR="008E19D2" w:rsidRPr="00E9061A" w:rsidTr="009E29CB">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E19D2" w:rsidRPr="00E9061A" w:rsidRDefault="008E19D2" w:rsidP="009E29CB">
            <w:pPr>
              <w:jc w:val="center"/>
              <w:rPr>
                <w:rFonts w:ascii="宋体" w:hAnsi="宋体"/>
                <w:color w:val="FF0000"/>
              </w:rPr>
            </w:pPr>
            <w:r w:rsidRPr="00E9061A">
              <w:rPr>
                <w:rFonts w:hint="eastAsia"/>
                <w:color w:val="FF0000"/>
              </w:rPr>
              <w:t>39</w:t>
            </w:r>
          </w:p>
        </w:tc>
        <w:tc>
          <w:tcPr>
            <w:tcW w:w="4636" w:type="dxa"/>
            <w:tcBorders>
              <w:top w:val="single" w:sz="8" w:space="0" w:color="auto"/>
              <w:left w:val="nil"/>
              <w:bottom w:val="single" w:sz="8" w:space="0" w:color="auto"/>
              <w:right w:val="nil"/>
            </w:tcBorders>
          </w:tcPr>
          <w:p w:rsidR="008E19D2" w:rsidRPr="00E9061A" w:rsidRDefault="008E19D2" w:rsidP="009E29CB">
            <w:pPr>
              <w:rPr>
                <w:color w:val="FF0000"/>
                <w:sz w:val="18"/>
                <w:szCs w:val="18"/>
              </w:rPr>
            </w:pPr>
            <w:r w:rsidRPr="00E9061A">
              <w:rPr>
                <w:rFonts w:hint="eastAsia"/>
                <w:color w:val="FF0000"/>
              </w:rPr>
              <w:t>支付金额不正确</w:t>
            </w:r>
          </w:p>
        </w:tc>
        <w:tc>
          <w:tcPr>
            <w:tcW w:w="850" w:type="dxa"/>
            <w:tcBorders>
              <w:top w:val="nil"/>
              <w:left w:val="single" w:sz="8" w:space="0" w:color="auto"/>
              <w:bottom w:val="single" w:sz="8" w:space="0" w:color="auto"/>
              <w:right w:val="single" w:sz="8" w:space="0" w:color="auto"/>
            </w:tcBorders>
          </w:tcPr>
          <w:p w:rsidR="008E19D2" w:rsidRPr="00E9061A" w:rsidRDefault="008E19D2" w:rsidP="009E29CB">
            <w:pPr>
              <w:widowControl/>
              <w:rPr>
                <w:rFonts w:ascii="宋体" w:hAnsi="宋体"/>
                <w:color w:val="FF0000"/>
                <w:sz w:val="18"/>
                <w:szCs w:val="18"/>
              </w:rPr>
            </w:pPr>
            <w:r w:rsidRPr="00E9061A">
              <w:rPr>
                <w:rFonts w:ascii="宋体" w:hAnsi="宋体" w:hint="eastAsia"/>
                <w:color w:val="FF0000"/>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8E19D2" w:rsidRPr="00E9061A" w:rsidRDefault="008A32C9" w:rsidP="009E29CB">
            <w:pPr>
              <w:widowControl/>
              <w:rPr>
                <w:rFonts w:ascii="宋体" w:hAnsi="宋体"/>
                <w:color w:val="FF0000"/>
                <w:sz w:val="18"/>
                <w:szCs w:val="18"/>
              </w:rPr>
            </w:pPr>
            <w:r w:rsidRPr="00E9061A">
              <w:rPr>
                <w:rFonts w:ascii="宋体" w:hAnsi="宋体"/>
                <w:color w:val="FF0000"/>
                <w:sz w:val="18"/>
                <w:szCs w:val="18"/>
              </w:rPr>
              <w:t>500033</w:t>
            </w:r>
          </w:p>
        </w:tc>
      </w:tr>
      <w:tr w:rsidR="008E19D2" w:rsidRPr="00E9061A" w:rsidTr="009E29CB">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E19D2" w:rsidRPr="00E9061A" w:rsidRDefault="008E19D2" w:rsidP="009E29CB">
            <w:pPr>
              <w:jc w:val="center"/>
              <w:rPr>
                <w:rFonts w:ascii="宋体" w:hAnsi="宋体"/>
                <w:color w:val="FF0000"/>
              </w:rPr>
            </w:pPr>
            <w:r w:rsidRPr="00E9061A">
              <w:rPr>
                <w:rFonts w:hint="eastAsia"/>
                <w:color w:val="FF0000"/>
              </w:rPr>
              <w:t>40</w:t>
            </w:r>
          </w:p>
        </w:tc>
        <w:tc>
          <w:tcPr>
            <w:tcW w:w="4636" w:type="dxa"/>
            <w:tcBorders>
              <w:top w:val="single" w:sz="8" w:space="0" w:color="auto"/>
              <w:left w:val="nil"/>
              <w:bottom w:val="single" w:sz="8" w:space="0" w:color="auto"/>
              <w:right w:val="nil"/>
            </w:tcBorders>
          </w:tcPr>
          <w:p w:rsidR="008E19D2" w:rsidRPr="00E9061A" w:rsidRDefault="008E19D2" w:rsidP="009E29CB">
            <w:pPr>
              <w:rPr>
                <w:color w:val="FF0000"/>
                <w:sz w:val="18"/>
                <w:szCs w:val="18"/>
              </w:rPr>
            </w:pPr>
            <w:r w:rsidRPr="00E9061A">
              <w:rPr>
                <w:rFonts w:hint="eastAsia"/>
                <w:color w:val="FF0000"/>
              </w:rPr>
              <w:t>账户暂时不能使用</w:t>
            </w:r>
          </w:p>
        </w:tc>
        <w:tc>
          <w:tcPr>
            <w:tcW w:w="850" w:type="dxa"/>
            <w:tcBorders>
              <w:top w:val="nil"/>
              <w:left w:val="single" w:sz="8" w:space="0" w:color="auto"/>
              <w:bottom w:val="single" w:sz="8" w:space="0" w:color="auto"/>
              <w:right w:val="single" w:sz="8" w:space="0" w:color="auto"/>
            </w:tcBorders>
          </w:tcPr>
          <w:p w:rsidR="008E19D2" w:rsidRPr="00E9061A" w:rsidRDefault="008E19D2" w:rsidP="009E29CB">
            <w:pPr>
              <w:widowControl/>
              <w:rPr>
                <w:rFonts w:ascii="宋体" w:hAnsi="宋体"/>
                <w:color w:val="FF0000"/>
                <w:sz w:val="18"/>
                <w:szCs w:val="18"/>
              </w:rPr>
            </w:pPr>
            <w:r w:rsidRPr="00E9061A">
              <w:rPr>
                <w:rFonts w:ascii="宋体" w:hAnsi="宋体" w:hint="eastAsia"/>
                <w:color w:val="FF0000"/>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8E19D2" w:rsidRPr="00E9061A" w:rsidRDefault="008A32C9" w:rsidP="009E29CB">
            <w:pPr>
              <w:widowControl/>
              <w:rPr>
                <w:rFonts w:ascii="宋体" w:hAnsi="宋体"/>
                <w:color w:val="FF0000"/>
                <w:sz w:val="18"/>
                <w:szCs w:val="18"/>
              </w:rPr>
            </w:pPr>
            <w:r w:rsidRPr="00E9061A">
              <w:rPr>
                <w:rFonts w:ascii="宋体" w:hAnsi="宋体" w:hint="eastAsia"/>
                <w:color w:val="FF0000"/>
                <w:sz w:val="18"/>
                <w:szCs w:val="18"/>
              </w:rPr>
              <w:t>400040</w:t>
            </w:r>
          </w:p>
        </w:tc>
      </w:tr>
      <w:tr w:rsidR="008E19D2" w:rsidRPr="00E9061A" w:rsidTr="009E29CB">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E19D2" w:rsidRPr="00E9061A" w:rsidRDefault="008E19D2" w:rsidP="009E29CB">
            <w:pPr>
              <w:jc w:val="center"/>
              <w:rPr>
                <w:rFonts w:ascii="宋体" w:hAnsi="宋体"/>
                <w:color w:val="FF0000"/>
              </w:rPr>
            </w:pPr>
            <w:r w:rsidRPr="00E9061A">
              <w:rPr>
                <w:rFonts w:hint="eastAsia"/>
                <w:color w:val="FF0000"/>
              </w:rPr>
              <w:t>41</w:t>
            </w:r>
          </w:p>
        </w:tc>
        <w:tc>
          <w:tcPr>
            <w:tcW w:w="4636" w:type="dxa"/>
            <w:tcBorders>
              <w:top w:val="single" w:sz="8" w:space="0" w:color="auto"/>
              <w:left w:val="nil"/>
              <w:bottom w:val="single" w:sz="8" w:space="0" w:color="auto"/>
              <w:right w:val="nil"/>
            </w:tcBorders>
          </w:tcPr>
          <w:p w:rsidR="008E19D2" w:rsidRPr="00E9061A" w:rsidRDefault="008E19D2" w:rsidP="009E29CB">
            <w:pPr>
              <w:rPr>
                <w:color w:val="FF0000"/>
                <w:sz w:val="18"/>
                <w:szCs w:val="18"/>
              </w:rPr>
            </w:pPr>
            <w:r w:rsidRPr="00E9061A">
              <w:rPr>
                <w:rFonts w:hint="eastAsia"/>
                <w:color w:val="FF0000"/>
              </w:rPr>
              <w:t>余额不足，支付失败</w:t>
            </w:r>
          </w:p>
        </w:tc>
        <w:tc>
          <w:tcPr>
            <w:tcW w:w="850" w:type="dxa"/>
            <w:tcBorders>
              <w:top w:val="nil"/>
              <w:left w:val="single" w:sz="8" w:space="0" w:color="auto"/>
              <w:bottom w:val="single" w:sz="8" w:space="0" w:color="auto"/>
              <w:right w:val="single" w:sz="8" w:space="0" w:color="auto"/>
            </w:tcBorders>
          </w:tcPr>
          <w:p w:rsidR="008E19D2" w:rsidRPr="00E9061A" w:rsidRDefault="008E19D2" w:rsidP="009E29CB">
            <w:pPr>
              <w:widowControl/>
              <w:rPr>
                <w:rFonts w:ascii="宋体" w:hAnsi="宋体"/>
                <w:color w:val="FF0000"/>
                <w:sz w:val="18"/>
                <w:szCs w:val="18"/>
              </w:rPr>
            </w:pPr>
            <w:r w:rsidRPr="00E9061A">
              <w:rPr>
                <w:rFonts w:ascii="宋体" w:hAnsi="宋体" w:hint="eastAsia"/>
                <w:color w:val="FF0000"/>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8E19D2" w:rsidRPr="00E9061A" w:rsidRDefault="008A32C9" w:rsidP="009E29CB">
            <w:pPr>
              <w:widowControl/>
              <w:rPr>
                <w:rFonts w:ascii="宋体" w:hAnsi="宋体"/>
                <w:color w:val="FF0000"/>
                <w:sz w:val="18"/>
                <w:szCs w:val="18"/>
              </w:rPr>
            </w:pPr>
            <w:r w:rsidRPr="00E9061A">
              <w:rPr>
                <w:rFonts w:ascii="宋体" w:hAnsi="宋体" w:hint="eastAsia"/>
                <w:color w:val="FF0000"/>
                <w:sz w:val="18"/>
                <w:szCs w:val="18"/>
              </w:rPr>
              <w:t>400041</w:t>
            </w:r>
          </w:p>
        </w:tc>
      </w:tr>
      <w:tr w:rsidR="008E19D2" w:rsidRPr="00E9061A" w:rsidTr="009E29CB">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E19D2" w:rsidRPr="00E9061A" w:rsidRDefault="008E19D2" w:rsidP="009E29CB">
            <w:pPr>
              <w:jc w:val="center"/>
              <w:rPr>
                <w:rFonts w:ascii="宋体" w:hAnsi="宋体"/>
                <w:color w:val="FF0000"/>
              </w:rPr>
            </w:pPr>
            <w:r w:rsidRPr="00E9061A">
              <w:rPr>
                <w:rFonts w:hint="eastAsia"/>
                <w:color w:val="FF0000"/>
              </w:rPr>
              <w:t>42</w:t>
            </w:r>
          </w:p>
        </w:tc>
        <w:tc>
          <w:tcPr>
            <w:tcW w:w="4636" w:type="dxa"/>
            <w:tcBorders>
              <w:top w:val="single" w:sz="8" w:space="0" w:color="auto"/>
              <w:left w:val="nil"/>
              <w:bottom w:val="single" w:sz="8" w:space="0" w:color="auto"/>
              <w:right w:val="nil"/>
            </w:tcBorders>
          </w:tcPr>
          <w:p w:rsidR="008E19D2" w:rsidRPr="00E9061A" w:rsidRDefault="008E19D2" w:rsidP="009E29CB">
            <w:pPr>
              <w:rPr>
                <w:color w:val="FF0000"/>
                <w:sz w:val="18"/>
                <w:szCs w:val="18"/>
              </w:rPr>
            </w:pPr>
            <w:r w:rsidRPr="00E9061A">
              <w:rPr>
                <w:rFonts w:hint="eastAsia"/>
                <w:color w:val="FF0000"/>
              </w:rPr>
              <w:t>账户已经过期，不能使用</w:t>
            </w:r>
          </w:p>
        </w:tc>
        <w:tc>
          <w:tcPr>
            <w:tcW w:w="850" w:type="dxa"/>
            <w:tcBorders>
              <w:top w:val="nil"/>
              <w:left w:val="single" w:sz="8" w:space="0" w:color="auto"/>
              <w:bottom w:val="single" w:sz="8" w:space="0" w:color="auto"/>
              <w:right w:val="single" w:sz="8" w:space="0" w:color="auto"/>
            </w:tcBorders>
          </w:tcPr>
          <w:p w:rsidR="008E19D2" w:rsidRPr="00E9061A" w:rsidRDefault="008E19D2" w:rsidP="009E29CB">
            <w:pPr>
              <w:widowControl/>
              <w:rPr>
                <w:rFonts w:ascii="宋体" w:hAnsi="宋体"/>
                <w:color w:val="FF0000"/>
                <w:sz w:val="18"/>
                <w:szCs w:val="18"/>
              </w:rPr>
            </w:pPr>
            <w:r w:rsidRPr="00E9061A">
              <w:rPr>
                <w:rFonts w:ascii="宋体" w:hAnsi="宋体" w:hint="eastAsia"/>
                <w:color w:val="FF0000"/>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8E19D2" w:rsidRPr="00E9061A" w:rsidRDefault="008A32C9" w:rsidP="009E29CB">
            <w:pPr>
              <w:widowControl/>
              <w:rPr>
                <w:rFonts w:ascii="宋体" w:hAnsi="宋体"/>
                <w:color w:val="FF0000"/>
                <w:sz w:val="18"/>
                <w:szCs w:val="18"/>
              </w:rPr>
            </w:pPr>
            <w:r w:rsidRPr="00E9061A">
              <w:rPr>
                <w:rFonts w:ascii="宋体" w:hAnsi="宋体" w:hint="eastAsia"/>
                <w:color w:val="FF0000"/>
                <w:sz w:val="18"/>
                <w:szCs w:val="18"/>
              </w:rPr>
              <w:t>400042</w:t>
            </w:r>
          </w:p>
        </w:tc>
      </w:tr>
      <w:tr w:rsidR="008E19D2" w:rsidRPr="00E9061A" w:rsidTr="009E29CB">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E19D2" w:rsidRPr="00E9061A" w:rsidRDefault="008E19D2" w:rsidP="009E29CB">
            <w:pPr>
              <w:jc w:val="center"/>
              <w:rPr>
                <w:rFonts w:ascii="宋体" w:hAnsi="宋体"/>
                <w:color w:val="FF0000"/>
              </w:rPr>
            </w:pPr>
            <w:r w:rsidRPr="00E9061A">
              <w:rPr>
                <w:rFonts w:hint="eastAsia"/>
                <w:color w:val="FF0000"/>
              </w:rPr>
              <w:t>43</w:t>
            </w:r>
          </w:p>
        </w:tc>
        <w:tc>
          <w:tcPr>
            <w:tcW w:w="4636" w:type="dxa"/>
            <w:tcBorders>
              <w:top w:val="single" w:sz="8" w:space="0" w:color="auto"/>
              <w:left w:val="nil"/>
              <w:bottom w:val="single" w:sz="8" w:space="0" w:color="auto"/>
              <w:right w:val="nil"/>
            </w:tcBorders>
          </w:tcPr>
          <w:p w:rsidR="008E19D2" w:rsidRPr="00E9061A" w:rsidRDefault="008E19D2" w:rsidP="009E29CB">
            <w:pPr>
              <w:rPr>
                <w:color w:val="FF0000"/>
                <w:sz w:val="18"/>
                <w:szCs w:val="18"/>
              </w:rPr>
            </w:pPr>
            <w:r w:rsidRPr="00E9061A">
              <w:rPr>
                <w:rFonts w:hint="eastAsia"/>
                <w:color w:val="FF0000"/>
              </w:rPr>
              <w:t>账户不存在</w:t>
            </w:r>
          </w:p>
        </w:tc>
        <w:tc>
          <w:tcPr>
            <w:tcW w:w="850" w:type="dxa"/>
            <w:tcBorders>
              <w:top w:val="nil"/>
              <w:left w:val="single" w:sz="8" w:space="0" w:color="auto"/>
              <w:bottom w:val="single" w:sz="8" w:space="0" w:color="auto"/>
              <w:right w:val="single" w:sz="8" w:space="0" w:color="auto"/>
            </w:tcBorders>
          </w:tcPr>
          <w:p w:rsidR="008E19D2" w:rsidRPr="00E9061A" w:rsidRDefault="008E19D2" w:rsidP="009E29CB">
            <w:pPr>
              <w:widowControl/>
              <w:rPr>
                <w:rFonts w:ascii="宋体" w:hAnsi="宋体"/>
                <w:color w:val="FF0000"/>
                <w:sz w:val="18"/>
                <w:szCs w:val="18"/>
              </w:rPr>
            </w:pPr>
            <w:r w:rsidRPr="00E9061A">
              <w:rPr>
                <w:rFonts w:ascii="宋体" w:hAnsi="宋体" w:hint="eastAsia"/>
                <w:color w:val="FF0000"/>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8E19D2" w:rsidRPr="00E9061A" w:rsidRDefault="008A32C9" w:rsidP="009E29CB">
            <w:pPr>
              <w:widowControl/>
              <w:rPr>
                <w:rFonts w:ascii="宋体" w:hAnsi="宋体"/>
                <w:color w:val="FF0000"/>
                <w:sz w:val="18"/>
                <w:szCs w:val="18"/>
              </w:rPr>
            </w:pPr>
            <w:r w:rsidRPr="00E9061A">
              <w:rPr>
                <w:rFonts w:ascii="宋体" w:hAnsi="宋体" w:hint="eastAsia"/>
                <w:color w:val="FF0000"/>
                <w:sz w:val="18"/>
                <w:szCs w:val="18"/>
              </w:rPr>
              <w:t>400043</w:t>
            </w:r>
          </w:p>
        </w:tc>
      </w:tr>
      <w:tr w:rsidR="00CC3D6F" w:rsidRPr="00E9061A" w:rsidTr="009E29CB">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C3D6F" w:rsidRPr="00E9061A" w:rsidRDefault="00CC3D6F" w:rsidP="009E29CB">
            <w:pPr>
              <w:jc w:val="center"/>
              <w:rPr>
                <w:rFonts w:ascii="宋体" w:hAnsi="宋体"/>
                <w:color w:val="FF0000"/>
              </w:rPr>
            </w:pPr>
          </w:p>
        </w:tc>
        <w:tc>
          <w:tcPr>
            <w:tcW w:w="4636" w:type="dxa"/>
            <w:tcBorders>
              <w:top w:val="single" w:sz="8" w:space="0" w:color="auto"/>
              <w:left w:val="nil"/>
              <w:bottom w:val="single" w:sz="8" w:space="0" w:color="auto"/>
              <w:right w:val="nil"/>
            </w:tcBorders>
          </w:tcPr>
          <w:p w:rsidR="00CC3D6F" w:rsidRPr="00E9061A" w:rsidRDefault="00CC3D6F" w:rsidP="009E29CB">
            <w:pPr>
              <w:rPr>
                <w:color w:val="FF0000"/>
                <w:sz w:val="18"/>
                <w:szCs w:val="18"/>
              </w:rPr>
            </w:pPr>
          </w:p>
        </w:tc>
        <w:tc>
          <w:tcPr>
            <w:tcW w:w="850" w:type="dxa"/>
            <w:tcBorders>
              <w:top w:val="nil"/>
              <w:left w:val="single" w:sz="8" w:space="0" w:color="auto"/>
              <w:bottom w:val="single" w:sz="8" w:space="0" w:color="auto"/>
              <w:right w:val="single" w:sz="8" w:space="0" w:color="auto"/>
            </w:tcBorders>
            <w:vAlign w:val="center"/>
          </w:tcPr>
          <w:p w:rsidR="00CC3D6F" w:rsidRPr="00E9061A" w:rsidRDefault="00CC3D6F" w:rsidP="009E29CB">
            <w:pPr>
              <w:widowControl/>
              <w:rPr>
                <w:rFonts w:ascii="宋体" w:hAnsi="宋体"/>
                <w:color w:val="FF0000"/>
                <w:sz w:val="18"/>
                <w:szCs w:val="18"/>
              </w:rPr>
            </w:pP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CC3D6F" w:rsidRPr="00E9061A" w:rsidRDefault="00CC3D6F" w:rsidP="009E29CB">
            <w:pPr>
              <w:widowControl/>
              <w:rPr>
                <w:rFonts w:ascii="宋体" w:hAnsi="宋体"/>
                <w:color w:val="FF0000"/>
                <w:sz w:val="18"/>
                <w:szCs w:val="18"/>
              </w:rPr>
            </w:pPr>
          </w:p>
        </w:tc>
      </w:tr>
      <w:tr w:rsidR="00CC3D6F" w:rsidRPr="00E9061A" w:rsidTr="009E29CB">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C3D6F" w:rsidRPr="00E9061A" w:rsidRDefault="00CC3D6F" w:rsidP="009E29CB">
            <w:pPr>
              <w:jc w:val="center"/>
              <w:rPr>
                <w:rFonts w:ascii="宋体" w:hAnsi="宋体"/>
                <w:color w:val="FF0000"/>
              </w:rPr>
            </w:pPr>
          </w:p>
        </w:tc>
        <w:tc>
          <w:tcPr>
            <w:tcW w:w="4636" w:type="dxa"/>
            <w:tcBorders>
              <w:top w:val="single" w:sz="8" w:space="0" w:color="auto"/>
              <w:left w:val="nil"/>
              <w:bottom w:val="single" w:sz="8" w:space="0" w:color="auto"/>
              <w:right w:val="nil"/>
            </w:tcBorders>
          </w:tcPr>
          <w:p w:rsidR="00CC3D6F" w:rsidRPr="00E9061A" w:rsidRDefault="00CC3D6F" w:rsidP="009E29CB">
            <w:pPr>
              <w:rPr>
                <w:color w:val="FF0000"/>
                <w:sz w:val="18"/>
                <w:szCs w:val="18"/>
              </w:rPr>
            </w:pPr>
          </w:p>
        </w:tc>
        <w:tc>
          <w:tcPr>
            <w:tcW w:w="850" w:type="dxa"/>
            <w:tcBorders>
              <w:top w:val="nil"/>
              <w:left w:val="single" w:sz="8" w:space="0" w:color="auto"/>
              <w:bottom w:val="single" w:sz="8" w:space="0" w:color="auto"/>
              <w:right w:val="single" w:sz="8" w:space="0" w:color="auto"/>
            </w:tcBorders>
            <w:vAlign w:val="center"/>
          </w:tcPr>
          <w:p w:rsidR="00CC3D6F" w:rsidRPr="00E9061A" w:rsidRDefault="00CC3D6F" w:rsidP="009E29CB">
            <w:pPr>
              <w:widowControl/>
              <w:rPr>
                <w:rFonts w:ascii="宋体" w:hAnsi="宋体"/>
                <w:color w:val="FF0000"/>
                <w:sz w:val="18"/>
                <w:szCs w:val="18"/>
              </w:rPr>
            </w:pP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CC3D6F" w:rsidRPr="00E9061A" w:rsidRDefault="00CC3D6F" w:rsidP="009E29CB">
            <w:pPr>
              <w:widowControl/>
              <w:rPr>
                <w:rFonts w:ascii="宋体" w:hAnsi="宋体"/>
                <w:color w:val="FF0000"/>
                <w:sz w:val="18"/>
                <w:szCs w:val="18"/>
              </w:rPr>
            </w:pPr>
          </w:p>
        </w:tc>
      </w:tr>
    </w:tbl>
    <w:p w:rsidR="00CC3D6F" w:rsidRDefault="00CC3D6F">
      <w:pPr>
        <w:spacing w:line="240" w:lineRule="auto"/>
      </w:pPr>
    </w:p>
    <w:p w:rsidR="001905BC" w:rsidRDefault="001905BC" w:rsidP="001905BC">
      <w:pPr>
        <w:pStyle w:val="3"/>
      </w:pPr>
      <w:r>
        <w:rPr>
          <w:rFonts w:hint="eastAsia"/>
        </w:rPr>
        <w:t>中行</w:t>
      </w:r>
      <w:r w:rsidR="00C17C55">
        <w:rPr>
          <w:rFonts w:hint="eastAsia"/>
        </w:rPr>
        <w:t>错误</w:t>
      </w:r>
      <w:r>
        <w:rPr>
          <w:rFonts w:hint="eastAsia"/>
        </w:rPr>
        <w:t>码转换表</w:t>
      </w:r>
    </w:p>
    <w:p w:rsidR="00CC3D6F" w:rsidRDefault="00CC3D6F">
      <w:pPr>
        <w:spacing w:line="240" w:lineRule="auto"/>
      </w:pPr>
    </w:p>
    <w:p w:rsidR="00CD58CF" w:rsidRDefault="00CD58CF" w:rsidP="00CD58CF">
      <w:pPr>
        <w:pStyle w:val="3"/>
      </w:pPr>
      <w:r>
        <w:rPr>
          <w:rFonts w:hint="eastAsia"/>
        </w:rPr>
        <w:t>Petal</w:t>
      </w:r>
      <w:r>
        <w:rPr>
          <w:rFonts w:hint="eastAsia"/>
        </w:rPr>
        <w:t>错误码转换表</w:t>
      </w:r>
    </w:p>
    <w:tbl>
      <w:tblPr>
        <w:tblW w:w="8343" w:type="dxa"/>
        <w:jc w:val="center"/>
        <w:tblCellMar>
          <w:left w:w="0" w:type="dxa"/>
          <w:right w:w="0" w:type="dxa"/>
        </w:tblCellMar>
        <w:tblLook w:val="04A0"/>
      </w:tblPr>
      <w:tblGrid>
        <w:gridCol w:w="1285"/>
        <w:gridCol w:w="4279"/>
        <w:gridCol w:w="795"/>
        <w:gridCol w:w="1984"/>
      </w:tblGrid>
      <w:tr w:rsidR="00CD58CF" w:rsidRPr="00E9061A" w:rsidTr="00CD58CF">
        <w:trPr>
          <w:cantSplit/>
          <w:trHeight w:val="468"/>
          <w:tblHeader/>
          <w:jc w:val="center"/>
        </w:trPr>
        <w:tc>
          <w:tcPr>
            <w:tcW w:w="1285" w:type="dxa"/>
            <w:vMerge w:val="restart"/>
            <w:tcBorders>
              <w:top w:val="single" w:sz="8" w:space="0" w:color="auto"/>
              <w:left w:val="single" w:sz="8" w:space="0" w:color="auto"/>
              <w:bottom w:val="single" w:sz="8" w:space="0" w:color="000000"/>
              <w:right w:val="single" w:sz="8" w:space="0" w:color="auto"/>
            </w:tcBorders>
            <w:shd w:val="clear" w:color="auto" w:fill="7F7F7F"/>
            <w:tcMar>
              <w:top w:w="0" w:type="dxa"/>
              <w:left w:w="108" w:type="dxa"/>
              <w:bottom w:w="0" w:type="dxa"/>
              <w:right w:w="108" w:type="dxa"/>
            </w:tcMar>
            <w:vAlign w:val="center"/>
            <w:hideMark/>
          </w:tcPr>
          <w:p w:rsidR="00CD58CF" w:rsidRPr="00E9061A" w:rsidRDefault="00CD58CF" w:rsidP="00284FFA">
            <w:pPr>
              <w:widowControl/>
              <w:jc w:val="center"/>
              <w:rPr>
                <w:rFonts w:ascii="宋体" w:hAnsi="宋体"/>
                <w:color w:val="FF0000"/>
                <w:sz w:val="18"/>
                <w:szCs w:val="18"/>
              </w:rPr>
            </w:pPr>
            <w:r w:rsidRPr="00E9061A">
              <w:rPr>
                <w:rFonts w:ascii="宋体" w:hAnsi="宋体" w:hint="eastAsia"/>
                <w:color w:val="FF0000"/>
                <w:sz w:val="18"/>
                <w:szCs w:val="18"/>
              </w:rPr>
              <w:t>应答码</w:t>
            </w:r>
          </w:p>
        </w:tc>
        <w:tc>
          <w:tcPr>
            <w:tcW w:w="4279" w:type="dxa"/>
            <w:vMerge w:val="restart"/>
            <w:tcBorders>
              <w:top w:val="single" w:sz="8" w:space="0" w:color="auto"/>
              <w:left w:val="nil"/>
              <w:right w:val="nil"/>
            </w:tcBorders>
            <w:shd w:val="clear" w:color="auto" w:fill="7F7F7F"/>
            <w:vAlign w:val="center"/>
          </w:tcPr>
          <w:p w:rsidR="00CD58CF" w:rsidRPr="00E9061A" w:rsidRDefault="00CD58CF" w:rsidP="00284FFA">
            <w:pPr>
              <w:widowControl/>
              <w:jc w:val="center"/>
              <w:rPr>
                <w:rFonts w:ascii="宋体" w:hAnsi="宋体"/>
                <w:color w:val="FF0000"/>
                <w:sz w:val="18"/>
                <w:szCs w:val="18"/>
              </w:rPr>
            </w:pPr>
            <w:r w:rsidRPr="00E9061A">
              <w:rPr>
                <w:rFonts w:ascii="宋体" w:hAnsi="宋体" w:hint="eastAsia"/>
                <w:color w:val="FF0000"/>
                <w:sz w:val="18"/>
                <w:szCs w:val="18"/>
              </w:rPr>
              <w:t>描述</w:t>
            </w:r>
          </w:p>
        </w:tc>
        <w:tc>
          <w:tcPr>
            <w:tcW w:w="795" w:type="dxa"/>
            <w:vMerge w:val="restart"/>
            <w:tcBorders>
              <w:top w:val="single" w:sz="8" w:space="0" w:color="auto"/>
              <w:left w:val="single" w:sz="8" w:space="0" w:color="auto"/>
              <w:right w:val="single" w:sz="8" w:space="0" w:color="auto"/>
            </w:tcBorders>
            <w:shd w:val="clear" w:color="auto" w:fill="7F7F7F"/>
            <w:vAlign w:val="center"/>
          </w:tcPr>
          <w:p w:rsidR="00CD58CF" w:rsidRPr="00E9061A" w:rsidRDefault="00CD58CF" w:rsidP="00284FFA">
            <w:pPr>
              <w:widowControl/>
              <w:jc w:val="center"/>
              <w:rPr>
                <w:rFonts w:ascii="宋体" w:hAnsi="宋体"/>
                <w:color w:val="FF0000"/>
                <w:sz w:val="18"/>
                <w:szCs w:val="18"/>
              </w:rPr>
            </w:pPr>
            <w:r w:rsidRPr="00E9061A">
              <w:rPr>
                <w:rFonts w:ascii="宋体" w:hAnsi="宋体" w:hint="eastAsia"/>
                <w:color w:val="FF0000"/>
                <w:sz w:val="18"/>
                <w:szCs w:val="18"/>
              </w:rPr>
              <w:t>终端操作</w:t>
            </w:r>
          </w:p>
        </w:tc>
        <w:tc>
          <w:tcPr>
            <w:tcW w:w="1984" w:type="dxa"/>
            <w:vMerge w:val="restart"/>
            <w:tcBorders>
              <w:top w:val="single" w:sz="8" w:space="0" w:color="auto"/>
              <w:left w:val="nil"/>
              <w:bottom w:val="single" w:sz="8" w:space="0" w:color="000000"/>
              <w:right w:val="single" w:sz="8" w:space="0" w:color="auto"/>
            </w:tcBorders>
            <w:shd w:val="clear" w:color="auto" w:fill="7F7F7F"/>
            <w:tcMar>
              <w:top w:w="0" w:type="dxa"/>
              <w:left w:w="108" w:type="dxa"/>
              <w:bottom w:w="0" w:type="dxa"/>
              <w:right w:w="108" w:type="dxa"/>
            </w:tcMar>
            <w:vAlign w:val="center"/>
            <w:hideMark/>
          </w:tcPr>
          <w:p w:rsidR="00CD58CF" w:rsidRPr="00E9061A" w:rsidRDefault="00CD58CF" w:rsidP="00284FFA">
            <w:pPr>
              <w:widowControl/>
              <w:jc w:val="center"/>
              <w:rPr>
                <w:rFonts w:ascii="宋体" w:hAnsi="宋体"/>
                <w:color w:val="FF0000"/>
                <w:sz w:val="18"/>
                <w:szCs w:val="18"/>
              </w:rPr>
            </w:pPr>
            <w:r w:rsidRPr="00E9061A">
              <w:rPr>
                <w:rFonts w:ascii="宋体" w:hAnsi="宋体" w:hint="eastAsia"/>
                <w:color w:val="FF0000"/>
                <w:sz w:val="18"/>
                <w:szCs w:val="18"/>
              </w:rPr>
              <w:t>华为内部错误码</w:t>
            </w:r>
          </w:p>
        </w:tc>
      </w:tr>
      <w:tr w:rsidR="00CD58CF" w:rsidRPr="00E9061A" w:rsidTr="00CD58CF">
        <w:trPr>
          <w:cantSplit/>
          <w:trHeight w:val="468"/>
          <w:tblHeader/>
          <w:jc w:val="center"/>
        </w:trPr>
        <w:tc>
          <w:tcPr>
            <w:tcW w:w="1285" w:type="dxa"/>
            <w:vMerge/>
            <w:tcBorders>
              <w:top w:val="single" w:sz="8" w:space="0" w:color="auto"/>
              <w:left w:val="single" w:sz="8" w:space="0" w:color="auto"/>
              <w:bottom w:val="single" w:sz="8" w:space="0" w:color="000000"/>
              <w:right w:val="single" w:sz="8" w:space="0" w:color="auto"/>
            </w:tcBorders>
            <w:shd w:val="clear" w:color="auto" w:fill="7F7F7F"/>
            <w:vAlign w:val="center"/>
            <w:hideMark/>
          </w:tcPr>
          <w:p w:rsidR="00CD58CF" w:rsidRPr="00E9061A" w:rsidRDefault="00CD58CF" w:rsidP="00284FFA">
            <w:pPr>
              <w:widowControl/>
              <w:rPr>
                <w:rFonts w:ascii="宋体" w:hAnsi="宋体"/>
                <w:color w:val="FF0000"/>
                <w:sz w:val="18"/>
                <w:szCs w:val="18"/>
              </w:rPr>
            </w:pPr>
          </w:p>
        </w:tc>
        <w:tc>
          <w:tcPr>
            <w:tcW w:w="4279" w:type="dxa"/>
            <w:vMerge/>
            <w:tcBorders>
              <w:left w:val="nil"/>
              <w:bottom w:val="single" w:sz="8" w:space="0" w:color="auto"/>
              <w:right w:val="nil"/>
            </w:tcBorders>
            <w:shd w:val="clear" w:color="auto" w:fill="7F7F7F"/>
            <w:vAlign w:val="center"/>
          </w:tcPr>
          <w:p w:rsidR="00CD58CF" w:rsidRPr="00E9061A" w:rsidRDefault="00CD58CF" w:rsidP="00284FFA">
            <w:pPr>
              <w:widowControl/>
              <w:rPr>
                <w:rFonts w:ascii="宋体" w:hAnsi="宋体"/>
                <w:color w:val="FF0000"/>
                <w:sz w:val="18"/>
                <w:szCs w:val="18"/>
              </w:rPr>
            </w:pPr>
          </w:p>
        </w:tc>
        <w:tc>
          <w:tcPr>
            <w:tcW w:w="795" w:type="dxa"/>
            <w:vMerge/>
            <w:tcBorders>
              <w:left w:val="single" w:sz="8" w:space="0" w:color="auto"/>
              <w:bottom w:val="single" w:sz="8" w:space="0" w:color="000000"/>
              <w:right w:val="single" w:sz="8" w:space="0" w:color="auto"/>
            </w:tcBorders>
            <w:shd w:val="clear" w:color="auto" w:fill="7F7F7F"/>
            <w:vAlign w:val="center"/>
          </w:tcPr>
          <w:p w:rsidR="00CD58CF" w:rsidRPr="00E9061A" w:rsidRDefault="00CD58CF" w:rsidP="00284FFA">
            <w:pPr>
              <w:widowControl/>
              <w:rPr>
                <w:rFonts w:ascii="宋体" w:hAnsi="宋体"/>
                <w:color w:val="FF0000"/>
                <w:sz w:val="18"/>
                <w:szCs w:val="18"/>
              </w:rPr>
            </w:pPr>
          </w:p>
        </w:tc>
        <w:tc>
          <w:tcPr>
            <w:tcW w:w="1984" w:type="dxa"/>
            <w:vMerge/>
            <w:tcBorders>
              <w:top w:val="single" w:sz="8" w:space="0" w:color="auto"/>
              <w:left w:val="nil"/>
              <w:bottom w:val="single" w:sz="8" w:space="0" w:color="000000"/>
              <w:right w:val="single" w:sz="8" w:space="0" w:color="auto"/>
            </w:tcBorders>
            <w:shd w:val="clear" w:color="auto" w:fill="7F7F7F"/>
            <w:vAlign w:val="center"/>
            <w:hideMark/>
          </w:tcPr>
          <w:p w:rsidR="00CD58CF" w:rsidRPr="00E9061A" w:rsidRDefault="00CD58CF" w:rsidP="00284FFA">
            <w:pPr>
              <w:widowControl/>
              <w:rPr>
                <w:rFonts w:ascii="宋体" w:hAnsi="宋体"/>
                <w:color w:val="FF0000"/>
                <w:sz w:val="18"/>
                <w:szCs w:val="18"/>
              </w:rPr>
            </w:pPr>
          </w:p>
        </w:tc>
      </w:tr>
      <w:tr w:rsidR="00284FFA" w:rsidRPr="00E9061A" w:rsidTr="00284FFA">
        <w:trPr>
          <w:cantSplit/>
          <w:trHeight w:val="300"/>
          <w:jc w:val="center"/>
        </w:trPr>
        <w:tc>
          <w:tcPr>
            <w:tcW w:w="12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84FFA" w:rsidRPr="00E9061A" w:rsidRDefault="00284FFA" w:rsidP="00284FFA">
            <w:pPr>
              <w:jc w:val="center"/>
              <w:rPr>
                <w:rFonts w:ascii="宋体" w:hAnsi="宋体"/>
                <w:color w:val="FF0000"/>
              </w:rPr>
            </w:pPr>
            <w:r w:rsidRPr="001A7129">
              <w:rPr>
                <w:rFonts w:ascii="Verdana" w:hAnsi="Verdana" w:cs="宋体"/>
              </w:rPr>
              <w:t>70003001</w:t>
            </w:r>
          </w:p>
        </w:tc>
        <w:tc>
          <w:tcPr>
            <w:tcW w:w="4279" w:type="dxa"/>
            <w:tcBorders>
              <w:top w:val="single" w:sz="8" w:space="0" w:color="auto"/>
              <w:left w:val="nil"/>
              <w:bottom w:val="single" w:sz="8" w:space="0" w:color="auto"/>
              <w:right w:val="nil"/>
            </w:tcBorders>
          </w:tcPr>
          <w:p w:rsidR="00284FFA" w:rsidRPr="00E9061A" w:rsidRDefault="00284FFA" w:rsidP="00284FFA">
            <w:pPr>
              <w:rPr>
                <w:color w:val="FF0000"/>
                <w:sz w:val="18"/>
                <w:szCs w:val="18"/>
              </w:rPr>
            </w:pPr>
            <w:r>
              <w:rPr>
                <w:rFonts w:hint="eastAsia"/>
              </w:rPr>
              <w:t>用户花瓣记录不存在</w:t>
            </w:r>
          </w:p>
        </w:tc>
        <w:tc>
          <w:tcPr>
            <w:tcW w:w="795" w:type="dxa"/>
            <w:tcBorders>
              <w:top w:val="nil"/>
              <w:left w:val="single" w:sz="8" w:space="0" w:color="auto"/>
              <w:bottom w:val="single" w:sz="8" w:space="0" w:color="auto"/>
              <w:right w:val="single" w:sz="8" w:space="0" w:color="auto"/>
            </w:tcBorders>
          </w:tcPr>
          <w:p w:rsidR="00284FFA" w:rsidRPr="00E9061A" w:rsidRDefault="00284FFA" w:rsidP="00284FFA">
            <w:pPr>
              <w:widowControl/>
              <w:rPr>
                <w:rFonts w:ascii="宋体" w:hAnsi="宋体"/>
                <w:color w:val="FF0000"/>
                <w:sz w:val="18"/>
                <w:szCs w:val="18"/>
              </w:rPr>
            </w:pPr>
            <w:r w:rsidRPr="00E9061A">
              <w:rPr>
                <w:rFonts w:ascii="宋体" w:hAnsi="宋体" w:hint="eastAsia"/>
                <w:color w:val="FF0000"/>
                <w:sz w:val="18"/>
                <w:szCs w:val="18"/>
              </w:rPr>
              <w:t>失败</w:t>
            </w:r>
          </w:p>
        </w:tc>
        <w:tc>
          <w:tcPr>
            <w:tcW w:w="1984" w:type="dxa"/>
            <w:tcBorders>
              <w:top w:val="nil"/>
              <w:left w:val="nil"/>
              <w:bottom w:val="single" w:sz="8" w:space="0" w:color="auto"/>
              <w:right w:val="single" w:sz="8" w:space="0" w:color="auto"/>
            </w:tcBorders>
            <w:tcMar>
              <w:top w:w="0" w:type="dxa"/>
              <w:left w:w="108" w:type="dxa"/>
              <w:bottom w:w="0" w:type="dxa"/>
              <w:right w:w="108" w:type="dxa"/>
            </w:tcMar>
          </w:tcPr>
          <w:p w:rsidR="00284FFA" w:rsidRPr="00E9061A" w:rsidRDefault="00284FFA" w:rsidP="00284FFA">
            <w:pPr>
              <w:widowControl/>
              <w:rPr>
                <w:rFonts w:ascii="宋体" w:hAnsi="宋体"/>
                <w:color w:val="FF0000"/>
                <w:sz w:val="18"/>
                <w:szCs w:val="18"/>
              </w:rPr>
            </w:pPr>
            <w:r w:rsidRPr="001A7129">
              <w:rPr>
                <w:rFonts w:ascii="Verdana" w:hAnsi="Verdana" w:cs="宋体"/>
              </w:rPr>
              <w:t>703001</w:t>
            </w:r>
          </w:p>
        </w:tc>
      </w:tr>
      <w:tr w:rsidR="00284FFA" w:rsidRPr="00E9061A" w:rsidTr="00284FFA">
        <w:trPr>
          <w:cantSplit/>
          <w:trHeight w:val="300"/>
          <w:jc w:val="center"/>
        </w:trPr>
        <w:tc>
          <w:tcPr>
            <w:tcW w:w="12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84FFA" w:rsidRPr="00E9061A" w:rsidRDefault="00284FFA" w:rsidP="00284FFA">
            <w:pPr>
              <w:jc w:val="center"/>
              <w:rPr>
                <w:rFonts w:ascii="宋体" w:hAnsi="宋体"/>
                <w:color w:val="FF0000"/>
              </w:rPr>
            </w:pPr>
            <w:r w:rsidRPr="001A7129">
              <w:rPr>
                <w:rFonts w:ascii="Verdana" w:hAnsi="Verdana" w:cs="宋体"/>
              </w:rPr>
              <w:t>70003002</w:t>
            </w:r>
          </w:p>
        </w:tc>
        <w:tc>
          <w:tcPr>
            <w:tcW w:w="4279" w:type="dxa"/>
            <w:tcBorders>
              <w:top w:val="single" w:sz="8" w:space="0" w:color="auto"/>
              <w:left w:val="nil"/>
              <w:bottom w:val="single" w:sz="8" w:space="0" w:color="auto"/>
              <w:right w:val="nil"/>
            </w:tcBorders>
          </w:tcPr>
          <w:p w:rsidR="00284FFA" w:rsidRPr="00E9061A" w:rsidRDefault="00284FFA" w:rsidP="00284FFA">
            <w:pPr>
              <w:rPr>
                <w:color w:val="FF0000"/>
                <w:sz w:val="18"/>
                <w:szCs w:val="18"/>
              </w:rPr>
            </w:pPr>
            <w:r>
              <w:rPr>
                <w:rFonts w:hint="eastAsia"/>
              </w:rPr>
              <w:t>记录</w:t>
            </w:r>
            <w:r w:rsidRPr="001A7129">
              <w:rPr>
                <w:rFonts w:hint="eastAsia"/>
              </w:rPr>
              <w:t>不存在或取消或过期</w:t>
            </w:r>
          </w:p>
        </w:tc>
        <w:tc>
          <w:tcPr>
            <w:tcW w:w="795" w:type="dxa"/>
            <w:tcBorders>
              <w:top w:val="nil"/>
              <w:left w:val="single" w:sz="8" w:space="0" w:color="auto"/>
              <w:bottom w:val="single" w:sz="8" w:space="0" w:color="auto"/>
              <w:right w:val="single" w:sz="8" w:space="0" w:color="auto"/>
            </w:tcBorders>
          </w:tcPr>
          <w:p w:rsidR="00284FFA" w:rsidRPr="00E9061A" w:rsidRDefault="00284FFA" w:rsidP="00284FFA">
            <w:pPr>
              <w:widowControl/>
              <w:rPr>
                <w:rFonts w:ascii="宋体" w:hAnsi="宋体"/>
                <w:color w:val="FF0000"/>
                <w:sz w:val="18"/>
                <w:szCs w:val="18"/>
              </w:rPr>
            </w:pPr>
            <w:r w:rsidRPr="00E9061A">
              <w:rPr>
                <w:rFonts w:ascii="宋体" w:hAnsi="宋体" w:hint="eastAsia"/>
                <w:color w:val="FF0000"/>
                <w:sz w:val="18"/>
                <w:szCs w:val="18"/>
              </w:rPr>
              <w:t>失败</w:t>
            </w:r>
          </w:p>
        </w:tc>
        <w:tc>
          <w:tcPr>
            <w:tcW w:w="1984" w:type="dxa"/>
            <w:tcBorders>
              <w:top w:val="nil"/>
              <w:left w:val="nil"/>
              <w:bottom w:val="single" w:sz="8" w:space="0" w:color="auto"/>
              <w:right w:val="single" w:sz="8" w:space="0" w:color="auto"/>
            </w:tcBorders>
            <w:tcMar>
              <w:top w:w="0" w:type="dxa"/>
              <w:left w:w="108" w:type="dxa"/>
              <w:bottom w:w="0" w:type="dxa"/>
              <w:right w:w="108" w:type="dxa"/>
            </w:tcMar>
          </w:tcPr>
          <w:p w:rsidR="00284FFA" w:rsidRPr="00E9061A" w:rsidRDefault="00284FFA" w:rsidP="00284FFA">
            <w:pPr>
              <w:widowControl/>
              <w:rPr>
                <w:rFonts w:ascii="宋体" w:hAnsi="宋体"/>
                <w:color w:val="FF0000"/>
                <w:sz w:val="18"/>
                <w:szCs w:val="18"/>
              </w:rPr>
            </w:pPr>
            <w:r w:rsidRPr="001A7129">
              <w:rPr>
                <w:rFonts w:ascii="Verdana" w:hAnsi="Verdana" w:cs="宋体"/>
              </w:rPr>
              <w:t>703002</w:t>
            </w:r>
          </w:p>
        </w:tc>
      </w:tr>
      <w:tr w:rsidR="00284FFA" w:rsidRPr="00E9061A" w:rsidTr="00284FFA">
        <w:trPr>
          <w:cantSplit/>
          <w:trHeight w:val="300"/>
          <w:jc w:val="center"/>
        </w:trPr>
        <w:tc>
          <w:tcPr>
            <w:tcW w:w="128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84FFA" w:rsidRPr="00E9061A" w:rsidRDefault="00284FFA" w:rsidP="00284FFA">
            <w:pPr>
              <w:jc w:val="center"/>
              <w:rPr>
                <w:rFonts w:ascii="宋体" w:hAnsi="宋体"/>
                <w:color w:val="FF0000"/>
              </w:rPr>
            </w:pPr>
            <w:r w:rsidRPr="00FC4586">
              <w:rPr>
                <w:rFonts w:ascii="Verdana" w:hAnsi="Verdana" w:cs="宋体"/>
              </w:rPr>
              <w:t>70003003</w:t>
            </w:r>
          </w:p>
        </w:tc>
        <w:tc>
          <w:tcPr>
            <w:tcW w:w="4279" w:type="dxa"/>
            <w:tcBorders>
              <w:top w:val="single" w:sz="8" w:space="0" w:color="auto"/>
              <w:left w:val="nil"/>
              <w:bottom w:val="single" w:sz="8" w:space="0" w:color="auto"/>
              <w:right w:val="nil"/>
            </w:tcBorders>
          </w:tcPr>
          <w:p w:rsidR="00284FFA" w:rsidRPr="00E9061A" w:rsidRDefault="00284FFA" w:rsidP="00284FFA">
            <w:pPr>
              <w:rPr>
                <w:color w:val="FF0000"/>
                <w:sz w:val="18"/>
                <w:szCs w:val="18"/>
              </w:rPr>
            </w:pPr>
            <w:r w:rsidRPr="00FC4586">
              <w:rPr>
                <w:rFonts w:hint="eastAsia"/>
              </w:rPr>
              <w:t>业务不存在</w:t>
            </w:r>
            <w:r>
              <w:rPr>
                <w:rFonts w:hint="eastAsia"/>
              </w:rPr>
              <w:t>，即该业务目前不支持赠送</w:t>
            </w:r>
          </w:p>
        </w:tc>
        <w:tc>
          <w:tcPr>
            <w:tcW w:w="795" w:type="dxa"/>
            <w:tcBorders>
              <w:top w:val="nil"/>
              <w:left w:val="single" w:sz="8" w:space="0" w:color="auto"/>
              <w:bottom w:val="single" w:sz="8" w:space="0" w:color="auto"/>
              <w:right w:val="single" w:sz="8" w:space="0" w:color="auto"/>
            </w:tcBorders>
          </w:tcPr>
          <w:p w:rsidR="00284FFA" w:rsidRPr="00E9061A" w:rsidRDefault="00284FFA" w:rsidP="00284FFA">
            <w:pPr>
              <w:widowControl/>
              <w:rPr>
                <w:rFonts w:ascii="宋体" w:hAnsi="宋体"/>
                <w:color w:val="FF0000"/>
                <w:sz w:val="18"/>
                <w:szCs w:val="18"/>
              </w:rPr>
            </w:pPr>
            <w:r w:rsidRPr="00E9061A">
              <w:rPr>
                <w:rFonts w:ascii="宋体" w:hAnsi="宋体" w:hint="eastAsia"/>
                <w:color w:val="FF0000"/>
                <w:sz w:val="18"/>
                <w:szCs w:val="18"/>
              </w:rPr>
              <w:t>失败</w:t>
            </w:r>
          </w:p>
        </w:tc>
        <w:tc>
          <w:tcPr>
            <w:tcW w:w="1984" w:type="dxa"/>
            <w:tcBorders>
              <w:top w:val="nil"/>
              <w:left w:val="nil"/>
              <w:bottom w:val="single" w:sz="8" w:space="0" w:color="auto"/>
              <w:right w:val="single" w:sz="8" w:space="0" w:color="auto"/>
            </w:tcBorders>
            <w:tcMar>
              <w:top w:w="0" w:type="dxa"/>
              <w:left w:w="108" w:type="dxa"/>
              <w:bottom w:w="0" w:type="dxa"/>
              <w:right w:w="108" w:type="dxa"/>
            </w:tcMar>
          </w:tcPr>
          <w:p w:rsidR="00284FFA" w:rsidRPr="00E9061A" w:rsidRDefault="00284FFA" w:rsidP="00284FFA">
            <w:pPr>
              <w:widowControl/>
              <w:rPr>
                <w:rFonts w:ascii="宋体" w:hAnsi="宋体"/>
                <w:color w:val="FF0000"/>
                <w:sz w:val="18"/>
                <w:szCs w:val="18"/>
              </w:rPr>
            </w:pPr>
            <w:r w:rsidRPr="00FC4586">
              <w:rPr>
                <w:rFonts w:ascii="Verdana" w:hAnsi="Verdana" w:cs="宋体"/>
              </w:rPr>
              <w:t>703003</w:t>
            </w:r>
          </w:p>
        </w:tc>
      </w:tr>
      <w:tr w:rsidR="00284FFA" w:rsidRPr="00E9061A" w:rsidTr="00284FFA">
        <w:trPr>
          <w:cantSplit/>
          <w:trHeight w:val="300"/>
          <w:jc w:val="center"/>
        </w:trPr>
        <w:tc>
          <w:tcPr>
            <w:tcW w:w="128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84FFA" w:rsidRPr="00E9061A" w:rsidRDefault="00284FFA" w:rsidP="00284FFA">
            <w:pPr>
              <w:jc w:val="center"/>
              <w:rPr>
                <w:rFonts w:ascii="宋体" w:hAnsi="宋体"/>
                <w:color w:val="FF0000"/>
              </w:rPr>
            </w:pPr>
            <w:r w:rsidRPr="00FC4586">
              <w:rPr>
                <w:rFonts w:ascii="Verdana" w:hAnsi="Verdana" w:cs="宋体"/>
              </w:rPr>
              <w:t>7000300</w:t>
            </w:r>
            <w:r>
              <w:rPr>
                <w:rFonts w:ascii="Verdana" w:hAnsi="Verdana" w:cs="宋体" w:hint="eastAsia"/>
              </w:rPr>
              <w:t>4</w:t>
            </w:r>
          </w:p>
        </w:tc>
        <w:tc>
          <w:tcPr>
            <w:tcW w:w="4279" w:type="dxa"/>
            <w:tcBorders>
              <w:top w:val="single" w:sz="8" w:space="0" w:color="auto"/>
              <w:left w:val="nil"/>
              <w:bottom w:val="single" w:sz="8" w:space="0" w:color="auto"/>
              <w:right w:val="nil"/>
            </w:tcBorders>
          </w:tcPr>
          <w:p w:rsidR="00284FFA" w:rsidRPr="00E9061A" w:rsidRDefault="00284FFA" w:rsidP="00284FFA">
            <w:pPr>
              <w:rPr>
                <w:color w:val="FF0000"/>
                <w:sz w:val="18"/>
                <w:szCs w:val="18"/>
              </w:rPr>
            </w:pPr>
            <w:r w:rsidRPr="00E179BD">
              <w:rPr>
                <w:rFonts w:hint="eastAsia"/>
              </w:rPr>
              <w:t>业务</w:t>
            </w:r>
            <w:r>
              <w:rPr>
                <w:rFonts w:hint="eastAsia"/>
              </w:rPr>
              <w:t>仍</w:t>
            </w:r>
            <w:r w:rsidRPr="00E179BD">
              <w:rPr>
                <w:rFonts w:hint="eastAsia"/>
              </w:rPr>
              <w:t>可赠送</w:t>
            </w:r>
            <w:r>
              <w:rPr>
                <w:rFonts w:hint="eastAsia"/>
              </w:rPr>
              <w:t>花瓣数</w:t>
            </w:r>
            <w:r w:rsidRPr="00E179BD">
              <w:rPr>
                <w:rFonts w:hint="eastAsia"/>
              </w:rPr>
              <w:t>少于</w:t>
            </w:r>
            <w:r>
              <w:rPr>
                <w:rFonts w:hint="eastAsia"/>
              </w:rPr>
              <w:t>此次</w:t>
            </w:r>
            <w:r w:rsidRPr="00E179BD">
              <w:rPr>
                <w:rFonts w:hint="eastAsia"/>
              </w:rPr>
              <w:t>赠送</w:t>
            </w:r>
            <w:r>
              <w:rPr>
                <w:rFonts w:hint="eastAsia"/>
              </w:rPr>
              <w:t>花瓣数</w:t>
            </w:r>
          </w:p>
        </w:tc>
        <w:tc>
          <w:tcPr>
            <w:tcW w:w="795" w:type="dxa"/>
            <w:tcBorders>
              <w:top w:val="nil"/>
              <w:left w:val="single" w:sz="8" w:space="0" w:color="auto"/>
              <w:bottom w:val="single" w:sz="8" w:space="0" w:color="auto"/>
              <w:right w:val="single" w:sz="8" w:space="0" w:color="auto"/>
            </w:tcBorders>
          </w:tcPr>
          <w:p w:rsidR="00284FFA" w:rsidRPr="00E9061A" w:rsidRDefault="00284FFA" w:rsidP="00284FFA">
            <w:pPr>
              <w:widowControl/>
              <w:rPr>
                <w:rFonts w:ascii="宋体" w:hAnsi="宋体"/>
                <w:color w:val="FF0000"/>
                <w:sz w:val="18"/>
                <w:szCs w:val="18"/>
              </w:rPr>
            </w:pPr>
            <w:r w:rsidRPr="00E9061A">
              <w:rPr>
                <w:rFonts w:ascii="宋体" w:hAnsi="宋体" w:hint="eastAsia"/>
                <w:color w:val="FF0000"/>
                <w:sz w:val="18"/>
                <w:szCs w:val="18"/>
              </w:rPr>
              <w:t>失败</w:t>
            </w:r>
          </w:p>
        </w:tc>
        <w:tc>
          <w:tcPr>
            <w:tcW w:w="1984" w:type="dxa"/>
            <w:tcBorders>
              <w:top w:val="nil"/>
              <w:left w:val="nil"/>
              <w:bottom w:val="single" w:sz="8" w:space="0" w:color="auto"/>
              <w:right w:val="single" w:sz="8" w:space="0" w:color="auto"/>
            </w:tcBorders>
            <w:tcMar>
              <w:top w:w="0" w:type="dxa"/>
              <w:left w:w="108" w:type="dxa"/>
              <w:bottom w:w="0" w:type="dxa"/>
              <w:right w:w="108" w:type="dxa"/>
            </w:tcMar>
          </w:tcPr>
          <w:p w:rsidR="00284FFA" w:rsidRPr="00E9061A" w:rsidRDefault="00284FFA" w:rsidP="00284FFA">
            <w:pPr>
              <w:widowControl/>
              <w:rPr>
                <w:rFonts w:ascii="宋体" w:hAnsi="宋体"/>
                <w:color w:val="FF0000"/>
                <w:sz w:val="18"/>
                <w:szCs w:val="18"/>
              </w:rPr>
            </w:pPr>
            <w:r w:rsidRPr="00FC4586">
              <w:rPr>
                <w:rFonts w:ascii="Verdana" w:hAnsi="Verdana" w:cs="宋体"/>
              </w:rPr>
              <w:t>70300</w:t>
            </w:r>
            <w:r>
              <w:rPr>
                <w:rFonts w:ascii="Verdana" w:hAnsi="Verdana" w:cs="宋体" w:hint="eastAsia"/>
              </w:rPr>
              <w:t>4</w:t>
            </w:r>
          </w:p>
        </w:tc>
      </w:tr>
      <w:tr w:rsidR="00284FFA" w:rsidRPr="00E9061A" w:rsidTr="00284FFA">
        <w:trPr>
          <w:cantSplit/>
          <w:trHeight w:val="300"/>
          <w:jc w:val="center"/>
        </w:trPr>
        <w:tc>
          <w:tcPr>
            <w:tcW w:w="12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84FFA" w:rsidRPr="00E9061A" w:rsidRDefault="00284FFA" w:rsidP="00284FFA">
            <w:pPr>
              <w:jc w:val="center"/>
              <w:rPr>
                <w:rFonts w:ascii="宋体" w:hAnsi="宋体"/>
                <w:color w:val="FF0000"/>
              </w:rPr>
            </w:pPr>
            <w:r w:rsidRPr="00CC2CE0">
              <w:rPr>
                <w:rFonts w:ascii="Verdana" w:hAnsi="Verdana" w:cs="宋体"/>
              </w:rPr>
              <w:t>70003005</w:t>
            </w:r>
          </w:p>
        </w:tc>
        <w:tc>
          <w:tcPr>
            <w:tcW w:w="4279" w:type="dxa"/>
            <w:tcBorders>
              <w:top w:val="single" w:sz="8" w:space="0" w:color="auto"/>
              <w:left w:val="nil"/>
              <w:bottom w:val="single" w:sz="8" w:space="0" w:color="auto"/>
              <w:right w:val="nil"/>
            </w:tcBorders>
          </w:tcPr>
          <w:p w:rsidR="00284FFA" w:rsidRPr="00E9061A" w:rsidRDefault="00284FFA" w:rsidP="00284FFA">
            <w:pPr>
              <w:rPr>
                <w:color w:val="FF0000"/>
                <w:sz w:val="18"/>
                <w:szCs w:val="18"/>
              </w:rPr>
            </w:pPr>
            <w:r w:rsidRPr="00CC2CE0">
              <w:rPr>
                <w:rFonts w:hint="eastAsia"/>
              </w:rPr>
              <w:t>超过可以取消的时间限制</w:t>
            </w:r>
            <w:r>
              <w:rPr>
                <w:rFonts w:hint="eastAsia"/>
              </w:rPr>
              <w:t>，不允许取消</w:t>
            </w:r>
          </w:p>
        </w:tc>
        <w:tc>
          <w:tcPr>
            <w:tcW w:w="795" w:type="dxa"/>
            <w:tcBorders>
              <w:top w:val="nil"/>
              <w:left w:val="single" w:sz="8" w:space="0" w:color="auto"/>
              <w:bottom w:val="single" w:sz="8" w:space="0" w:color="auto"/>
              <w:right w:val="single" w:sz="8" w:space="0" w:color="auto"/>
            </w:tcBorders>
          </w:tcPr>
          <w:p w:rsidR="00284FFA" w:rsidRPr="00E9061A" w:rsidRDefault="00284FFA" w:rsidP="00284FFA">
            <w:pPr>
              <w:widowControl/>
              <w:rPr>
                <w:rFonts w:ascii="宋体" w:hAnsi="宋体"/>
                <w:color w:val="FF0000"/>
                <w:sz w:val="18"/>
                <w:szCs w:val="18"/>
              </w:rPr>
            </w:pPr>
            <w:r w:rsidRPr="00E9061A">
              <w:rPr>
                <w:rFonts w:ascii="宋体" w:hAnsi="宋体" w:hint="eastAsia"/>
                <w:color w:val="FF0000"/>
                <w:sz w:val="18"/>
                <w:szCs w:val="18"/>
              </w:rPr>
              <w:t>失败</w:t>
            </w:r>
          </w:p>
        </w:tc>
        <w:tc>
          <w:tcPr>
            <w:tcW w:w="1984" w:type="dxa"/>
            <w:tcBorders>
              <w:top w:val="nil"/>
              <w:left w:val="nil"/>
              <w:bottom w:val="single" w:sz="8" w:space="0" w:color="auto"/>
              <w:right w:val="single" w:sz="8" w:space="0" w:color="auto"/>
            </w:tcBorders>
            <w:tcMar>
              <w:top w:w="0" w:type="dxa"/>
              <w:left w:w="108" w:type="dxa"/>
              <w:bottom w:w="0" w:type="dxa"/>
              <w:right w:w="108" w:type="dxa"/>
            </w:tcMar>
          </w:tcPr>
          <w:p w:rsidR="00284FFA" w:rsidRPr="00E9061A" w:rsidRDefault="00284FFA" w:rsidP="00284FFA">
            <w:pPr>
              <w:widowControl/>
              <w:rPr>
                <w:rFonts w:ascii="宋体" w:hAnsi="宋体"/>
                <w:color w:val="FF0000"/>
                <w:sz w:val="18"/>
                <w:szCs w:val="18"/>
              </w:rPr>
            </w:pPr>
            <w:r w:rsidRPr="00CC2CE0">
              <w:rPr>
                <w:rFonts w:ascii="Verdana" w:hAnsi="Verdana" w:cs="宋体"/>
              </w:rPr>
              <w:t>703005</w:t>
            </w:r>
          </w:p>
        </w:tc>
      </w:tr>
      <w:tr w:rsidR="00284FFA" w:rsidRPr="00E9061A" w:rsidTr="00284FFA">
        <w:trPr>
          <w:cantSplit/>
          <w:trHeight w:val="300"/>
          <w:jc w:val="center"/>
        </w:trPr>
        <w:tc>
          <w:tcPr>
            <w:tcW w:w="128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84FFA" w:rsidRPr="00E9061A" w:rsidRDefault="00284FFA" w:rsidP="00284FFA">
            <w:pPr>
              <w:jc w:val="center"/>
              <w:rPr>
                <w:rFonts w:ascii="宋体" w:hAnsi="宋体"/>
                <w:color w:val="FF0000"/>
              </w:rPr>
            </w:pPr>
            <w:r w:rsidRPr="00CC2CE0">
              <w:rPr>
                <w:rFonts w:ascii="Verdana" w:hAnsi="Verdana" w:cs="宋体"/>
              </w:rPr>
              <w:lastRenderedPageBreak/>
              <w:t>70003006</w:t>
            </w:r>
          </w:p>
        </w:tc>
        <w:tc>
          <w:tcPr>
            <w:tcW w:w="4279" w:type="dxa"/>
            <w:tcBorders>
              <w:top w:val="single" w:sz="8" w:space="0" w:color="auto"/>
              <w:left w:val="nil"/>
              <w:bottom w:val="single" w:sz="8" w:space="0" w:color="auto"/>
              <w:right w:val="nil"/>
            </w:tcBorders>
          </w:tcPr>
          <w:p w:rsidR="00284FFA" w:rsidRPr="00E9061A" w:rsidRDefault="00284FFA" w:rsidP="00284FFA">
            <w:pPr>
              <w:rPr>
                <w:color w:val="FF0000"/>
                <w:sz w:val="18"/>
                <w:szCs w:val="18"/>
              </w:rPr>
            </w:pPr>
            <w:r w:rsidRPr="00CC2CE0">
              <w:rPr>
                <w:rFonts w:hint="eastAsia"/>
              </w:rPr>
              <w:t>用户花瓣</w:t>
            </w:r>
            <w:r>
              <w:rPr>
                <w:rFonts w:hint="eastAsia"/>
              </w:rPr>
              <w:t>余额</w:t>
            </w:r>
            <w:r w:rsidRPr="00CC2CE0">
              <w:rPr>
                <w:rFonts w:hint="eastAsia"/>
              </w:rPr>
              <w:t>不足</w:t>
            </w:r>
          </w:p>
        </w:tc>
        <w:tc>
          <w:tcPr>
            <w:tcW w:w="795" w:type="dxa"/>
            <w:tcBorders>
              <w:top w:val="nil"/>
              <w:left w:val="single" w:sz="8" w:space="0" w:color="auto"/>
              <w:bottom w:val="single" w:sz="8" w:space="0" w:color="auto"/>
              <w:right w:val="single" w:sz="8" w:space="0" w:color="auto"/>
            </w:tcBorders>
          </w:tcPr>
          <w:p w:rsidR="00284FFA" w:rsidRPr="00E9061A" w:rsidRDefault="00284FFA" w:rsidP="00284FFA">
            <w:pPr>
              <w:widowControl/>
              <w:rPr>
                <w:rFonts w:ascii="宋体" w:hAnsi="宋体"/>
                <w:color w:val="FF0000"/>
                <w:sz w:val="18"/>
                <w:szCs w:val="18"/>
              </w:rPr>
            </w:pPr>
            <w:r w:rsidRPr="00E9061A">
              <w:rPr>
                <w:rFonts w:ascii="宋体" w:hAnsi="宋体" w:hint="eastAsia"/>
                <w:color w:val="FF0000"/>
                <w:sz w:val="18"/>
                <w:szCs w:val="18"/>
              </w:rPr>
              <w:t>失败</w:t>
            </w:r>
          </w:p>
        </w:tc>
        <w:tc>
          <w:tcPr>
            <w:tcW w:w="1984" w:type="dxa"/>
            <w:tcBorders>
              <w:top w:val="nil"/>
              <w:left w:val="nil"/>
              <w:bottom w:val="single" w:sz="8" w:space="0" w:color="auto"/>
              <w:right w:val="single" w:sz="8" w:space="0" w:color="auto"/>
            </w:tcBorders>
            <w:tcMar>
              <w:top w:w="0" w:type="dxa"/>
              <w:left w:w="108" w:type="dxa"/>
              <w:bottom w:w="0" w:type="dxa"/>
              <w:right w:w="108" w:type="dxa"/>
            </w:tcMar>
          </w:tcPr>
          <w:p w:rsidR="00284FFA" w:rsidRPr="00E9061A" w:rsidRDefault="00284FFA" w:rsidP="00284FFA">
            <w:pPr>
              <w:widowControl/>
              <w:rPr>
                <w:rFonts w:ascii="宋体" w:hAnsi="宋体"/>
                <w:color w:val="FF0000"/>
                <w:sz w:val="18"/>
                <w:szCs w:val="18"/>
              </w:rPr>
            </w:pPr>
            <w:r w:rsidRPr="00CC2CE0">
              <w:rPr>
                <w:rFonts w:ascii="Verdana" w:hAnsi="Verdana" w:cs="宋体"/>
              </w:rPr>
              <w:t>703006</w:t>
            </w:r>
          </w:p>
        </w:tc>
      </w:tr>
      <w:tr w:rsidR="00284FFA" w:rsidRPr="00E9061A" w:rsidTr="00284FFA">
        <w:trPr>
          <w:cantSplit/>
          <w:trHeight w:val="300"/>
          <w:jc w:val="center"/>
        </w:trPr>
        <w:tc>
          <w:tcPr>
            <w:tcW w:w="128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84FFA" w:rsidRPr="00E9061A" w:rsidRDefault="00284FFA" w:rsidP="00284FFA">
            <w:pPr>
              <w:jc w:val="center"/>
              <w:rPr>
                <w:rFonts w:ascii="宋体" w:hAnsi="宋体"/>
                <w:color w:val="FF0000"/>
              </w:rPr>
            </w:pPr>
            <w:r w:rsidRPr="00D4471F">
              <w:rPr>
                <w:rFonts w:ascii="Verdana" w:hAnsi="Verdana" w:cs="宋体"/>
              </w:rPr>
              <w:t>70001401</w:t>
            </w:r>
          </w:p>
        </w:tc>
        <w:tc>
          <w:tcPr>
            <w:tcW w:w="4279" w:type="dxa"/>
            <w:tcBorders>
              <w:top w:val="single" w:sz="8" w:space="0" w:color="auto"/>
              <w:left w:val="nil"/>
              <w:bottom w:val="single" w:sz="8" w:space="0" w:color="auto"/>
              <w:right w:val="nil"/>
            </w:tcBorders>
          </w:tcPr>
          <w:p w:rsidR="00284FFA" w:rsidRPr="00E9061A" w:rsidRDefault="00284FFA" w:rsidP="00284FFA">
            <w:pPr>
              <w:rPr>
                <w:color w:val="FF0000"/>
                <w:sz w:val="18"/>
                <w:szCs w:val="18"/>
              </w:rPr>
            </w:pPr>
            <w:r w:rsidRPr="00284E09">
              <w:rPr>
                <w:rFonts w:ascii="Tahoma" w:hAnsi="Tahoma" w:cs="Tahoma" w:hint="eastAsia"/>
                <w:color w:val="000000"/>
              </w:rPr>
              <w:t>系统错误</w:t>
            </w:r>
            <w:r w:rsidRPr="00284E09">
              <w:rPr>
                <w:rFonts w:ascii="Tahoma" w:hAnsi="Tahoma" w:cs="Tahoma"/>
                <w:color w:val="000000"/>
              </w:rPr>
              <w:t> </w:t>
            </w:r>
          </w:p>
        </w:tc>
        <w:tc>
          <w:tcPr>
            <w:tcW w:w="795" w:type="dxa"/>
            <w:tcBorders>
              <w:top w:val="nil"/>
              <w:left w:val="single" w:sz="8" w:space="0" w:color="auto"/>
              <w:bottom w:val="single" w:sz="8" w:space="0" w:color="auto"/>
              <w:right w:val="single" w:sz="8" w:space="0" w:color="auto"/>
            </w:tcBorders>
          </w:tcPr>
          <w:p w:rsidR="00284FFA" w:rsidRPr="00E9061A" w:rsidRDefault="00284FFA" w:rsidP="00284FFA">
            <w:pPr>
              <w:widowControl/>
              <w:rPr>
                <w:rFonts w:ascii="宋体" w:hAnsi="宋体"/>
                <w:color w:val="FF0000"/>
                <w:sz w:val="18"/>
                <w:szCs w:val="18"/>
              </w:rPr>
            </w:pPr>
            <w:r w:rsidRPr="00E9061A">
              <w:rPr>
                <w:rFonts w:ascii="宋体" w:hAnsi="宋体" w:hint="eastAsia"/>
                <w:color w:val="FF0000"/>
                <w:sz w:val="18"/>
                <w:szCs w:val="18"/>
              </w:rPr>
              <w:t>失败</w:t>
            </w:r>
          </w:p>
        </w:tc>
        <w:tc>
          <w:tcPr>
            <w:tcW w:w="1984" w:type="dxa"/>
            <w:tcBorders>
              <w:top w:val="nil"/>
              <w:left w:val="nil"/>
              <w:bottom w:val="single" w:sz="8" w:space="0" w:color="auto"/>
              <w:right w:val="single" w:sz="8" w:space="0" w:color="auto"/>
            </w:tcBorders>
            <w:tcMar>
              <w:top w:w="0" w:type="dxa"/>
              <w:left w:w="108" w:type="dxa"/>
              <w:bottom w:w="0" w:type="dxa"/>
              <w:right w:w="108" w:type="dxa"/>
            </w:tcMar>
          </w:tcPr>
          <w:p w:rsidR="00284FFA" w:rsidRPr="00E9061A" w:rsidRDefault="00284FFA" w:rsidP="00284FFA">
            <w:pPr>
              <w:widowControl/>
              <w:rPr>
                <w:rFonts w:ascii="宋体" w:hAnsi="宋体"/>
                <w:color w:val="FF0000"/>
                <w:sz w:val="18"/>
                <w:szCs w:val="18"/>
              </w:rPr>
            </w:pPr>
            <w:r w:rsidRPr="00D4471F">
              <w:rPr>
                <w:rFonts w:ascii="Verdana" w:hAnsi="Verdana" w:cs="宋体"/>
              </w:rPr>
              <w:t>701401</w:t>
            </w:r>
          </w:p>
        </w:tc>
      </w:tr>
      <w:tr w:rsidR="00284FFA" w:rsidRPr="00E9061A" w:rsidTr="00284FFA">
        <w:trPr>
          <w:cantSplit/>
          <w:trHeight w:val="300"/>
          <w:jc w:val="center"/>
        </w:trPr>
        <w:tc>
          <w:tcPr>
            <w:tcW w:w="128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84FFA" w:rsidRPr="00E9061A" w:rsidRDefault="00284FFA" w:rsidP="00284FFA">
            <w:pPr>
              <w:jc w:val="center"/>
              <w:rPr>
                <w:rFonts w:ascii="宋体" w:hAnsi="宋体"/>
                <w:color w:val="FF0000"/>
              </w:rPr>
            </w:pPr>
            <w:r w:rsidRPr="00D4471F">
              <w:rPr>
                <w:rFonts w:ascii="Verdana" w:hAnsi="Verdana" w:cs="宋体"/>
              </w:rPr>
              <w:t>70001304</w:t>
            </w:r>
          </w:p>
        </w:tc>
        <w:tc>
          <w:tcPr>
            <w:tcW w:w="4279" w:type="dxa"/>
            <w:tcBorders>
              <w:top w:val="single" w:sz="8" w:space="0" w:color="auto"/>
              <w:left w:val="nil"/>
              <w:bottom w:val="single" w:sz="8" w:space="0" w:color="auto"/>
              <w:right w:val="nil"/>
            </w:tcBorders>
          </w:tcPr>
          <w:p w:rsidR="00284FFA" w:rsidRPr="00E9061A" w:rsidRDefault="00284FFA" w:rsidP="00284FFA">
            <w:pPr>
              <w:rPr>
                <w:color w:val="FF0000"/>
                <w:sz w:val="18"/>
                <w:szCs w:val="18"/>
              </w:rPr>
            </w:pPr>
            <w:r w:rsidRPr="00D4471F">
              <w:rPr>
                <w:rFonts w:hint="eastAsia"/>
              </w:rPr>
              <w:t>缓存数据操作失败</w:t>
            </w:r>
          </w:p>
        </w:tc>
        <w:tc>
          <w:tcPr>
            <w:tcW w:w="795" w:type="dxa"/>
            <w:tcBorders>
              <w:top w:val="nil"/>
              <w:left w:val="single" w:sz="8" w:space="0" w:color="auto"/>
              <w:bottom w:val="single" w:sz="8" w:space="0" w:color="auto"/>
              <w:right w:val="single" w:sz="8" w:space="0" w:color="auto"/>
            </w:tcBorders>
          </w:tcPr>
          <w:p w:rsidR="00284FFA" w:rsidRPr="00E9061A" w:rsidRDefault="00284FFA" w:rsidP="00284FFA">
            <w:pPr>
              <w:widowControl/>
              <w:rPr>
                <w:rFonts w:ascii="宋体" w:hAnsi="宋体"/>
                <w:color w:val="FF0000"/>
                <w:sz w:val="18"/>
                <w:szCs w:val="18"/>
              </w:rPr>
            </w:pPr>
            <w:r w:rsidRPr="00E9061A">
              <w:rPr>
                <w:rFonts w:ascii="宋体" w:hAnsi="宋体" w:hint="eastAsia"/>
                <w:color w:val="FF0000"/>
                <w:sz w:val="18"/>
                <w:szCs w:val="18"/>
              </w:rPr>
              <w:t>失败</w:t>
            </w:r>
          </w:p>
        </w:tc>
        <w:tc>
          <w:tcPr>
            <w:tcW w:w="1984" w:type="dxa"/>
            <w:tcBorders>
              <w:top w:val="nil"/>
              <w:left w:val="nil"/>
              <w:bottom w:val="single" w:sz="8" w:space="0" w:color="auto"/>
              <w:right w:val="single" w:sz="8" w:space="0" w:color="auto"/>
            </w:tcBorders>
            <w:tcMar>
              <w:top w:w="0" w:type="dxa"/>
              <w:left w:w="108" w:type="dxa"/>
              <w:bottom w:w="0" w:type="dxa"/>
              <w:right w:w="108" w:type="dxa"/>
            </w:tcMar>
          </w:tcPr>
          <w:p w:rsidR="00284FFA" w:rsidRPr="00E9061A" w:rsidRDefault="00284FFA" w:rsidP="00284FFA">
            <w:pPr>
              <w:widowControl/>
              <w:rPr>
                <w:rFonts w:ascii="宋体" w:hAnsi="宋体"/>
                <w:color w:val="FF0000"/>
                <w:sz w:val="18"/>
                <w:szCs w:val="18"/>
              </w:rPr>
            </w:pPr>
            <w:r w:rsidRPr="00D4471F">
              <w:rPr>
                <w:rFonts w:ascii="Verdana" w:hAnsi="Verdana" w:cs="宋体"/>
              </w:rPr>
              <w:t>701304</w:t>
            </w:r>
          </w:p>
        </w:tc>
      </w:tr>
      <w:tr w:rsidR="00284FFA" w:rsidRPr="00E9061A" w:rsidTr="00284FFA">
        <w:trPr>
          <w:cantSplit/>
          <w:trHeight w:val="300"/>
          <w:jc w:val="center"/>
        </w:trPr>
        <w:tc>
          <w:tcPr>
            <w:tcW w:w="128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84FFA" w:rsidRPr="00E9061A" w:rsidRDefault="00284FFA" w:rsidP="00284FFA">
            <w:pPr>
              <w:jc w:val="center"/>
              <w:rPr>
                <w:rFonts w:ascii="宋体" w:hAnsi="宋体"/>
                <w:color w:val="FF0000"/>
              </w:rPr>
            </w:pPr>
            <w:r w:rsidRPr="00D4471F">
              <w:rPr>
                <w:rFonts w:ascii="Verdana" w:hAnsi="Verdana" w:cs="宋体"/>
              </w:rPr>
              <w:t>70001201</w:t>
            </w:r>
          </w:p>
        </w:tc>
        <w:tc>
          <w:tcPr>
            <w:tcW w:w="4279" w:type="dxa"/>
            <w:tcBorders>
              <w:top w:val="single" w:sz="8" w:space="0" w:color="auto"/>
              <w:left w:val="nil"/>
              <w:bottom w:val="single" w:sz="8" w:space="0" w:color="auto"/>
              <w:right w:val="nil"/>
            </w:tcBorders>
          </w:tcPr>
          <w:p w:rsidR="00284FFA" w:rsidRPr="00E9061A" w:rsidRDefault="00284FFA" w:rsidP="00284FFA">
            <w:pPr>
              <w:rPr>
                <w:color w:val="FF0000"/>
                <w:sz w:val="18"/>
                <w:szCs w:val="18"/>
              </w:rPr>
            </w:pPr>
            <w:r>
              <w:rPr>
                <w:rFonts w:hint="eastAsia"/>
              </w:rPr>
              <w:t>参数不合法</w:t>
            </w:r>
          </w:p>
        </w:tc>
        <w:tc>
          <w:tcPr>
            <w:tcW w:w="795" w:type="dxa"/>
            <w:tcBorders>
              <w:top w:val="nil"/>
              <w:left w:val="single" w:sz="8" w:space="0" w:color="auto"/>
              <w:bottom w:val="single" w:sz="8" w:space="0" w:color="auto"/>
              <w:right w:val="single" w:sz="8" w:space="0" w:color="auto"/>
            </w:tcBorders>
          </w:tcPr>
          <w:p w:rsidR="00284FFA" w:rsidRPr="00E9061A" w:rsidRDefault="00284FFA" w:rsidP="00284FFA">
            <w:pPr>
              <w:widowControl/>
              <w:rPr>
                <w:rFonts w:ascii="宋体" w:hAnsi="宋体"/>
                <w:color w:val="FF0000"/>
                <w:sz w:val="18"/>
                <w:szCs w:val="18"/>
              </w:rPr>
            </w:pPr>
            <w:r w:rsidRPr="00E9061A">
              <w:rPr>
                <w:rFonts w:ascii="宋体" w:hAnsi="宋体" w:hint="eastAsia"/>
                <w:color w:val="FF0000"/>
                <w:sz w:val="18"/>
                <w:szCs w:val="18"/>
              </w:rPr>
              <w:t>失败</w:t>
            </w:r>
          </w:p>
        </w:tc>
        <w:tc>
          <w:tcPr>
            <w:tcW w:w="1984" w:type="dxa"/>
            <w:tcBorders>
              <w:top w:val="nil"/>
              <w:left w:val="nil"/>
              <w:bottom w:val="single" w:sz="8" w:space="0" w:color="auto"/>
              <w:right w:val="single" w:sz="8" w:space="0" w:color="auto"/>
            </w:tcBorders>
            <w:tcMar>
              <w:top w:w="0" w:type="dxa"/>
              <w:left w:w="108" w:type="dxa"/>
              <w:bottom w:w="0" w:type="dxa"/>
              <w:right w:w="108" w:type="dxa"/>
            </w:tcMar>
          </w:tcPr>
          <w:p w:rsidR="00284FFA" w:rsidRPr="00E9061A" w:rsidRDefault="00284FFA" w:rsidP="00284FFA">
            <w:pPr>
              <w:widowControl/>
              <w:rPr>
                <w:rFonts w:ascii="宋体" w:hAnsi="宋体"/>
                <w:color w:val="FF0000"/>
                <w:sz w:val="18"/>
                <w:szCs w:val="18"/>
              </w:rPr>
            </w:pPr>
            <w:r w:rsidRPr="00D4471F">
              <w:rPr>
                <w:rFonts w:ascii="Verdana" w:hAnsi="Verdana" w:cs="宋体"/>
              </w:rPr>
              <w:t>701201</w:t>
            </w:r>
          </w:p>
        </w:tc>
      </w:tr>
      <w:tr w:rsidR="00284FFA" w:rsidRPr="00E9061A" w:rsidTr="00284FFA">
        <w:trPr>
          <w:cantSplit/>
          <w:trHeight w:val="300"/>
          <w:jc w:val="center"/>
        </w:trPr>
        <w:tc>
          <w:tcPr>
            <w:tcW w:w="128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84FFA" w:rsidRPr="00E9061A" w:rsidRDefault="00284FFA" w:rsidP="00284FFA">
            <w:pPr>
              <w:jc w:val="center"/>
              <w:rPr>
                <w:rFonts w:ascii="宋体" w:hAnsi="宋体"/>
                <w:color w:val="FF0000"/>
              </w:rPr>
            </w:pPr>
            <w:r w:rsidRPr="00974B05">
              <w:rPr>
                <w:rFonts w:ascii="Verdana" w:hAnsi="Verdana" w:cs="宋体"/>
              </w:rPr>
              <w:t>70001101</w:t>
            </w:r>
          </w:p>
        </w:tc>
        <w:tc>
          <w:tcPr>
            <w:tcW w:w="4279" w:type="dxa"/>
            <w:tcBorders>
              <w:top w:val="single" w:sz="8" w:space="0" w:color="auto"/>
              <w:left w:val="nil"/>
              <w:bottom w:val="single" w:sz="8" w:space="0" w:color="auto"/>
              <w:right w:val="nil"/>
            </w:tcBorders>
          </w:tcPr>
          <w:p w:rsidR="00284FFA" w:rsidRPr="00E9061A" w:rsidRDefault="00284FFA" w:rsidP="00284FFA">
            <w:pPr>
              <w:rPr>
                <w:color w:val="FF0000"/>
                <w:sz w:val="18"/>
                <w:szCs w:val="18"/>
              </w:rPr>
            </w:pPr>
            <w:r w:rsidRPr="00974B05">
              <w:rPr>
                <w:rFonts w:hint="eastAsia"/>
              </w:rPr>
              <w:t>接口调用过程鉴权失败，会话失效且鉴权码错误</w:t>
            </w:r>
          </w:p>
        </w:tc>
        <w:tc>
          <w:tcPr>
            <w:tcW w:w="795" w:type="dxa"/>
            <w:tcBorders>
              <w:top w:val="nil"/>
              <w:left w:val="single" w:sz="8" w:space="0" w:color="auto"/>
              <w:bottom w:val="single" w:sz="8" w:space="0" w:color="auto"/>
              <w:right w:val="single" w:sz="8" w:space="0" w:color="auto"/>
            </w:tcBorders>
          </w:tcPr>
          <w:p w:rsidR="00284FFA" w:rsidRPr="00E9061A" w:rsidRDefault="00284FFA" w:rsidP="00284FFA">
            <w:pPr>
              <w:widowControl/>
              <w:rPr>
                <w:rFonts w:ascii="宋体" w:hAnsi="宋体"/>
                <w:color w:val="FF0000"/>
                <w:sz w:val="18"/>
                <w:szCs w:val="18"/>
              </w:rPr>
            </w:pPr>
            <w:r w:rsidRPr="00E9061A">
              <w:rPr>
                <w:rFonts w:ascii="宋体" w:hAnsi="宋体" w:hint="eastAsia"/>
                <w:color w:val="FF0000"/>
                <w:sz w:val="18"/>
                <w:szCs w:val="18"/>
              </w:rPr>
              <w:t>失败</w:t>
            </w:r>
          </w:p>
        </w:tc>
        <w:tc>
          <w:tcPr>
            <w:tcW w:w="1984" w:type="dxa"/>
            <w:tcBorders>
              <w:top w:val="nil"/>
              <w:left w:val="nil"/>
              <w:bottom w:val="single" w:sz="8" w:space="0" w:color="auto"/>
              <w:right w:val="single" w:sz="8" w:space="0" w:color="auto"/>
            </w:tcBorders>
            <w:tcMar>
              <w:top w:w="0" w:type="dxa"/>
              <w:left w:w="108" w:type="dxa"/>
              <w:bottom w:w="0" w:type="dxa"/>
              <w:right w:w="108" w:type="dxa"/>
            </w:tcMar>
          </w:tcPr>
          <w:p w:rsidR="00284FFA" w:rsidRPr="00E9061A" w:rsidRDefault="00284FFA" w:rsidP="00284FFA">
            <w:pPr>
              <w:widowControl/>
              <w:rPr>
                <w:rFonts w:ascii="宋体" w:hAnsi="宋体"/>
                <w:color w:val="FF0000"/>
                <w:sz w:val="18"/>
                <w:szCs w:val="18"/>
              </w:rPr>
            </w:pPr>
            <w:r w:rsidRPr="00974B05">
              <w:rPr>
                <w:rFonts w:ascii="Verdana" w:hAnsi="Verdana" w:cs="宋体"/>
              </w:rPr>
              <w:t>701101</w:t>
            </w:r>
          </w:p>
        </w:tc>
      </w:tr>
      <w:tr w:rsidR="00284FFA" w:rsidRPr="00E9061A" w:rsidTr="00284FFA">
        <w:trPr>
          <w:cantSplit/>
          <w:trHeight w:val="300"/>
          <w:jc w:val="center"/>
        </w:trPr>
        <w:tc>
          <w:tcPr>
            <w:tcW w:w="128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84FFA" w:rsidRPr="00E9061A" w:rsidRDefault="00284FFA" w:rsidP="00284FFA">
            <w:pPr>
              <w:jc w:val="center"/>
              <w:rPr>
                <w:rFonts w:ascii="宋体" w:hAnsi="宋体"/>
                <w:color w:val="FF0000"/>
              </w:rPr>
            </w:pPr>
            <w:r w:rsidRPr="00974B05">
              <w:rPr>
                <w:rFonts w:ascii="Verdana" w:hAnsi="Verdana" w:cs="宋体"/>
              </w:rPr>
              <w:t>70001105</w:t>
            </w:r>
          </w:p>
        </w:tc>
        <w:tc>
          <w:tcPr>
            <w:tcW w:w="4279" w:type="dxa"/>
            <w:tcBorders>
              <w:top w:val="single" w:sz="8" w:space="0" w:color="auto"/>
              <w:left w:val="nil"/>
              <w:bottom w:val="single" w:sz="8" w:space="0" w:color="auto"/>
              <w:right w:val="nil"/>
            </w:tcBorders>
          </w:tcPr>
          <w:p w:rsidR="00284FFA" w:rsidRPr="00E9061A" w:rsidRDefault="00284FFA" w:rsidP="00284FFA">
            <w:pPr>
              <w:rPr>
                <w:color w:val="FF0000"/>
                <w:sz w:val="18"/>
                <w:szCs w:val="18"/>
              </w:rPr>
            </w:pPr>
            <w:r w:rsidRPr="00974B05">
              <w:rPr>
                <w:rFonts w:hint="eastAsia"/>
              </w:rPr>
              <w:t>系统忙</w:t>
            </w:r>
          </w:p>
        </w:tc>
        <w:tc>
          <w:tcPr>
            <w:tcW w:w="795" w:type="dxa"/>
            <w:tcBorders>
              <w:top w:val="nil"/>
              <w:left w:val="single" w:sz="8" w:space="0" w:color="auto"/>
              <w:bottom w:val="single" w:sz="8" w:space="0" w:color="auto"/>
              <w:right w:val="single" w:sz="8" w:space="0" w:color="auto"/>
            </w:tcBorders>
          </w:tcPr>
          <w:p w:rsidR="00284FFA" w:rsidRPr="00E9061A" w:rsidRDefault="00284FFA" w:rsidP="00284FFA">
            <w:pPr>
              <w:widowControl/>
              <w:rPr>
                <w:rFonts w:ascii="宋体" w:hAnsi="宋体"/>
                <w:color w:val="FF0000"/>
                <w:sz w:val="18"/>
                <w:szCs w:val="18"/>
              </w:rPr>
            </w:pPr>
            <w:r w:rsidRPr="00E9061A">
              <w:rPr>
                <w:rFonts w:ascii="宋体" w:hAnsi="宋体" w:hint="eastAsia"/>
                <w:color w:val="FF0000"/>
                <w:sz w:val="18"/>
                <w:szCs w:val="18"/>
              </w:rPr>
              <w:t>失败</w:t>
            </w:r>
          </w:p>
        </w:tc>
        <w:tc>
          <w:tcPr>
            <w:tcW w:w="1984" w:type="dxa"/>
            <w:tcBorders>
              <w:top w:val="nil"/>
              <w:left w:val="nil"/>
              <w:bottom w:val="single" w:sz="8" w:space="0" w:color="auto"/>
              <w:right w:val="single" w:sz="8" w:space="0" w:color="auto"/>
            </w:tcBorders>
            <w:tcMar>
              <w:top w:w="0" w:type="dxa"/>
              <w:left w:w="108" w:type="dxa"/>
              <w:bottom w:w="0" w:type="dxa"/>
              <w:right w:w="108" w:type="dxa"/>
            </w:tcMar>
          </w:tcPr>
          <w:p w:rsidR="00284FFA" w:rsidRPr="00E9061A" w:rsidRDefault="00284FFA" w:rsidP="00284FFA">
            <w:pPr>
              <w:widowControl/>
              <w:rPr>
                <w:rFonts w:ascii="宋体" w:hAnsi="宋体"/>
                <w:color w:val="FF0000"/>
                <w:sz w:val="18"/>
                <w:szCs w:val="18"/>
              </w:rPr>
            </w:pPr>
            <w:r w:rsidRPr="00974B05">
              <w:rPr>
                <w:rFonts w:ascii="Verdana" w:hAnsi="Verdana" w:cs="宋体"/>
              </w:rPr>
              <w:t>701105</w:t>
            </w:r>
          </w:p>
        </w:tc>
      </w:tr>
      <w:tr w:rsidR="00284FFA" w:rsidRPr="00E9061A" w:rsidTr="00284FFA">
        <w:trPr>
          <w:cantSplit/>
          <w:trHeight w:val="300"/>
          <w:jc w:val="center"/>
        </w:trPr>
        <w:tc>
          <w:tcPr>
            <w:tcW w:w="128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84FFA" w:rsidRPr="00E9061A" w:rsidRDefault="00284FFA" w:rsidP="00284FFA">
            <w:pPr>
              <w:jc w:val="center"/>
              <w:rPr>
                <w:rFonts w:ascii="宋体" w:hAnsi="宋体"/>
                <w:color w:val="FF0000"/>
              </w:rPr>
            </w:pPr>
            <w:r w:rsidRPr="00D4471F">
              <w:rPr>
                <w:rFonts w:ascii="Verdana" w:hAnsi="Verdana" w:cs="宋体"/>
              </w:rPr>
              <w:t>70001106</w:t>
            </w:r>
          </w:p>
        </w:tc>
        <w:tc>
          <w:tcPr>
            <w:tcW w:w="4279" w:type="dxa"/>
            <w:tcBorders>
              <w:top w:val="single" w:sz="8" w:space="0" w:color="auto"/>
              <w:left w:val="nil"/>
              <w:bottom w:val="single" w:sz="8" w:space="0" w:color="auto"/>
              <w:right w:val="nil"/>
            </w:tcBorders>
          </w:tcPr>
          <w:p w:rsidR="00284FFA" w:rsidRPr="00E9061A" w:rsidRDefault="00284FFA" w:rsidP="00284FFA">
            <w:pPr>
              <w:rPr>
                <w:color w:val="FF0000"/>
                <w:sz w:val="18"/>
                <w:szCs w:val="18"/>
              </w:rPr>
            </w:pPr>
            <w:r w:rsidRPr="001A7129">
              <w:rPr>
                <w:rFonts w:hint="eastAsia"/>
              </w:rPr>
              <w:t>调用请求超过</w:t>
            </w:r>
            <w:r w:rsidRPr="001A7129">
              <w:rPr>
                <w:rFonts w:hint="eastAsia"/>
              </w:rPr>
              <w:t>20</w:t>
            </w:r>
            <w:r w:rsidRPr="001A7129">
              <w:rPr>
                <w:rFonts w:hint="eastAsia"/>
              </w:rPr>
              <w:t>分钟，视为非法请求</w:t>
            </w:r>
          </w:p>
        </w:tc>
        <w:tc>
          <w:tcPr>
            <w:tcW w:w="795" w:type="dxa"/>
            <w:tcBorders>
              <w:top w:val="nil"/>
              <w:left w:val="single" w:sz="8" w:space="0" w:color="auto"/>
              <w:bottom w:val="single" w:sz="8" w:space="0" w:color="auto"/>
              <w:right w:val="single" w:sz="8" w:space="0" w:color="auto"/>
            </w:tcBorders>
          </w:tcPr>
          <w:p w:rsidR="00284FFA" w:rsidRPr="00E9061A" w:rsidRDefault="00284FFA" w:rsidP="00284FFA">
            <w:pPr>
              <w:widowControl/>
              <w:rPr>
                <w:rFonts w:ascii="宋体" w:hAnsi="宋体"/>
                <w:color w:val="FF0000"/>
                <w:sz w:val="18"/>
                <w:szCs w:val="18"/>
              </w:rPr>
            </w:pPr>
            <w:r w:rsidRPr="00E9061A">
              <w:rPr>
                <w:rFonts w:ascii="宋体" w:hAnsi="宋体" w:hint="eastAsia"/>
                <w:color w:val="FF0000"/>
                <w:sz w:val="18"/>
                <w:szCs w:val="18"/>
              </w:rPr>
              <w:t>失败</w:t>
            </w:r>
          </w:p>
        </w:tc>
        <w:tc>
          <w:tcPr>
            <w:tcW w:w="1984" w:type="dxa"/>
            <w:tcBorders>
              <w:top w:val="nil"/>
              <w:left w:val="nil"/>
              <w:bottom w:val="single" w:sz="8" w:space="0" w:color="auto"/>
              <w:right w:val="single" w:sz="8" w:space="0" w:color="auto"/>
            </w:tcBorders>
            <w:tcMar>
              <w:top w:w="0" w:type="dxa"/>
              <w:left w:w="108" w:type="dxa"/>
              <w:bottom w:w="0" w:type="dxa"/>
              <w:right w:w="108" w:type="dxa"/>
            </w:tcMar>
          </w:tcPr>
          <w:p w:rsidR="00284FFA" w:rsidRPr="00E9061A" w:rsidRDefault="00284FFA" w:rsidP="00284FFA">
            <w:pPr>
              <w:widowControl/>
              <w:rPr>
                <w:rFonts w:ascii="宋体" w:hAnsi="宋体"/>
                <w:color w:val="FF0000"/>
                <w:sz w:val="18"/>
                <w:szCs w:val="18"/>
              </w:rPr>
            </w:pPr>
            <w:r w:rsidRPr="00D4471F">
              <w:rPr>
                <w:rFonts w:ascii="Verdana" w:hAnsi="Verdana" w:cs="宋体"/>
              </w:rPr>
              <w:t>701106</w:t>
            </w:r>
          </w:p>
        </w:tc>
      </w:tr>
      <w:tr w:rsidR="00284FFA" w:rsidRPr="00E9061A" w:rsidTr="00284FFA">
        <w:trPr>
          <w:cantSplit/>
          <w:trHeight w:val="300"/>
          <w:jc w:val="center"/>
        </w:trPr>
        <w:tc>
          <w:tcPr>
            <w:tcW w:w="128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84FFA" w:rsidRPr="00E9061A" w:rsidRDefault="00284FFA" w:rsidP="00284FFA">
            <w:pPr>
              <w:jc w:val="center"/>
              <w:rPr>
                <w:rFonts w:ascii="宋体" w:hAnsi="宋体"/>
                <w:color w:val="FF0000"/>
              </w:rPr>
            </w:pPr>
            <w:r w:rsidRPr="00D4471F">
              <w:rPr>
                <w:rFonts w:ascii="Verdana" w:hAnsi="Verdana" w:cs="宋体"/>
              </w:rPr>
              <w:t>70001107</w:t>
            </w:r>
          </w:p>
        </w:tc>
        <w:tc>
          <w:tcPr>
            <w:tcW w:w="4279" w:type="dxa"/>
            <w:tcBorders>
              <w:top w:val="single" w:sz="8" w:space="0" w:color="auto"/>
              <w:left w:val="nil"/>
              <w:bottom w:val="single" w:sz="8" w:space="0" w:color="auto"/>
              <w:right w:val="nil"/>
            </w:tcBorders>
          </w:tcPr>
          <w:p w:rsidR="00284FFA" w:rsidRPr="00E9061A" w:rsidRDefault="00284FFA" w:rsidP="00284FFA">
            <w:pPr>
              <w:rPr>
                <w:color w:val="FF0000"/>
                <w:sz w:val="18"/>
                <w:szCs w:val="18"/>
              </w:rPr>
            </w:pPr>
            <w:r w:rsidRPr="00D4471F">
              <w:rPr>
                <w:rFonts w:ascii="宋体" w:cs="宋体" w:hint="eastAsia"/>
                <w:color w:val="000000"/>
              </w:rPr>
              <w:t>对UP安全调用的response验证不通过</w:t>
            </w:r>
          </w:p>
        </w:tc>
        <w:tc>
          <w:tcPr>
            <w:tcW w:w="795" w:type="dxa"/>
            <w:tcBorders>
              <w:top w:val="nil"/>
              <w:left w:val="single" w:sz="8" w:space="0" w:color="auto"/>
              <w:bottom w:val="single" w:sz="8" w:space="0" w:color="auto"/>
              <w:right w:val="single" w:sz="8" w:space="0" w:color="auto"/>
            </w:tcBorders>
          </w:tcPr>
          <w:p w:rsidR="00284FFA" w:rsidRPr="00E9061A" w:rsidRDefault="00284FFA" w:rsidP="00284FFA">
            <w:pPr>
              <w:widowControl/>
              <w:rPr>
                <w:rFonts w:ascii="宋体" w:hAnsi="宋体"/>
                <w:color w:val="FF0000"/>
                <w:sz w:val="18"/>
                <w:szCs w:val="18"/>
              </w:rPr>
            </w:pPr>
            <w:r w:rsidRPr="00E9061A">
              <w:rPr>
                <w:rFonts w:ascii="宋体" w:hAnsi="宋体" w:hint="eastAsia"/>
                <w:color w:val="FF0000"/>
                <w:sz w:val="18"/>
                <w:szCs w:val="18"/>
              </w:rPr>
              <w:t>失败</w:t>
            </w:r>
          </w:p>
        </w:tc>
        <w:tc>
          <w:tcPr>
            <w:tcW w:w="1984" w:type="dxa"/>
            <w:tcBorders>
              <w:top w:val="nil"/>
              <w:left w:val="nil"/>
              <w:bottom w:val="single" w:sz="8" w:space="0" w:color="auto"/>
              <w:right w:val="single" w:sz="8" w:space="0" w:color="auto"/>
            </w:tcBorders>
            <w:tcMar>
              <w:top w:w="0" w:type="dxa"/>
              <w:left w:w="108" w:type="dxa"/>
              <w:bottom w:w="0" w:type="dxa"/>
              <w:right w:w="108" w:type="dxa"/>
            </w:tcMar>
          </w:tcPr>
          <w:p w:rsidR="00284FFA" w:rsidRPr="00E9061A" w:rsidRDefault="00284FFA" w:rsidP="00284FFA">
            <w:pPr>
              <w:widowControl/>
              <w:rPr>
                <w:rFonts w:ascii="宋体" w:hAnsi="宋体"/>
                <w:color w:val="FF0000"/>
                <w:sz w:val="18"/>
                <w:szCs w:val="18"/>
              </w:rPr>
            </w:pPr>
            <w:r w:rsidRPr="00D4471F">
              <w:rPr>
                <w:rFonts w:ascii="Verdana" w:hAnsi="Verdana" w:cs="宋体"/>
              </w:rPr>
              <w:t>701107</w:t>
            </w:r>
          </w:p>
        </w:tc>
      </w:tr>
      <w:tr w:rsidR="00284FFA" w:rsidRPr="00E9061A" w:rsidTr="00284FFA">
        <w:trPr>
          <w:cantSplit/>
          <w:trHeight w:val="300"/>
          <w:jc w:val="center"/>
        </w:trPr>
        <w:tc>
          <w:tcPr>
            <w:tcW w:w="128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84FFA" w:rsidRPr="00E9061A" w:rsidRDefault="00284FFA" w:rsidP="00284FFA">
            <w:pPr>
              <w:jc w:val="center"/>
              <w:rPr>
                <w:rFonts w:ascii="宋体" w:hAnsi="宋体"/>
                <w:color w:val="FF0000"/>
              </w:rPr>
            </w:pPr>
            <w:r w:rsidRPr="00D4471F">
              <w:rPr>
                <w:rFonts w:ascii="Verdana" w:hAnsi="Verdana" w:cs="宋体"/>
              </w:rPr>
              <w:t>70001108</w:t>
            </w:r>
          </w:p>
        </w:tc>
        <w:tc>
          <w:tcPr>
            <w:tcW w:w="4279" w:type="dxa"/>
            <w:tcBorders>
              <w:top w:val="single" w:sz="8" w:space="0" w:color="auto"/>
              <w:left w:val="nil"/>
              <w:bottom w:val="single" w:sz="8" w:space="0" w:color="auto"/>
              <w:right w:val="nil"/>
            </w:tcBorders>
          </w:tcPr>
          <w:p w:rsidR="00284FFA" w:rsidRDefault="00284FFA" w:rsidP="00284FFA">
            <w:pPr>
              <w:rPr>
                <w:rFonts w:ascii="宋体" w:cs="宋体"/>
                <w:color w:val="000000"/>
              </w:rPr>
            </w:pPr>
            <w:r w:rsidRPr="00D4471F">
              <w:rPr>
                <w:rFonts w:ascii="宋体" w:cs="宋体" w:hint="eastAsia"/>
                <w:color w:val="000000"/>
              </w:rPr>
              <w:t>UP安全调用检查时，</w:t>
            </w:r>
          </w:p>
          <w:p w:rsidR="00284FFA" w:rsidRPr="00E9061A" w:rsidRDefault="00284FFA" w:rsidP="00284FFA">
            <w:pPr>
              <w:rPr>
                <w:color w:val="FF0000"/>
                <w:sz w:val="18"/>
                <w:szCs w:val="18"/>
              </w:rPr>
            </w:pPr>
            <w:r w:rsidRPr="00D4471F">
              <w:rPr>
                <w:rFonts w:ascii="宋体" w:cs="宋体" w:hint="eastAsia"/>
                <w:color w:val="000000"/>
              </w:rPr>
              <w:t>substring(transactionID,0,30)重复使用</w:t>
            </w:r>
          </w:p>
        </w:tc>
        <w:tc>
          <w:tcPr>
            <w:tcW w:w="795" w:type="dxa"/>
            <w:tcBorders>
              <w:top w:val="nil"/>
              <w:left w:val="single" w:sz="8" w:space="0" w:color="auto"/>
              <w:bottom w:val="single" w:sz="8" w:space="0" w:color="auto"/>
              <w:right w:val="single" w:sz="8" w:space="0" w:color="auto"/>
            </w:tcBorders>
          </w:tcPr>
          <w:p w:rsidR="00284FFA" w:rsidRPr="00E9061A" w:rsidRDefault="00284FFA" w:rsidP="00284FFA">
            <w:pPr>
              <w:widowControl/>
              <w:rPr>
                <w:rFonts w:ascii="宋体" w:hAnsi="宋体"/>
                <w:color w:val="FF0000"/>
                <w:sz w:val="18"/>
                <w:szCs w:val="18"/>
              </w:rPr>
            </w:pPr>
            <w:r w:rsidRPr="00E9061A">
              <w:rPr>
                <w:rFonts w:ascii="宋体" w:hAnsi="宋体" w:hint="eastAsia"/>
                <w:color w:val="FF0000"/>
                <w:sz w:val="18"/>
                <w:szCs w:val="18"/>
              </w:rPr>
              <w:t>失败</w:t>
            </w:r>
          </w:p>
        </w:tc>
        <w:tc>
          <w:tcPr>
            <w:tcW w:w="1984" w:type="dxa"/>
            <w:tcBorders>
              <w:top w:val="nil"/>
              <w:left w:val="nil"/>
              <w:bottom w:val="single" w:sz="8" w:space="0" w:color="auto"/>
              <w:right w:val="single" w:sz="8" w:space="0" w:color="auto"/>
            </w:tcBorders>
            <w:tcMar>
              <w:top w:w="0" w:type="dxa"/>
              <w:left w:w="108" w:type="dxa"/>
              <w:bottom w:w="0" w:type="dxa"/>
              <w:right w:w="108" w:type="dxa"/>
            </w:tcMar>
          </w:tcPr>
          <w:p w:rsidR="00284FFA" w:rsidRPr="00E9061A" w:rsidRDefault="00284FFA" w:rsidP="00284FFA">
            <w:pPr>
              <w:widowControl/>
              <w:rPr>
                <w:rFonts w:ascii="宋体" w:hAnsi="宋体"/>
                <w:color w:val="FF0000"/>
                <w:sz w:val="18"/>
                <w:szCs w:val="18"/>
              </w:rPr>
            </w:pPr>
            <w:r w:rsidRPr="00D4471F">
              <w:rPr>
                <w:rFonts w:ascii="Verdana" w:hAnsi="Verdana" w:cs="宋体"/>
              </w:rPr>
              <w:t>701108</w:t>
            </w:r>
          </w:p>
        </w:tc>
      </w:tr>
      <w:tr w:rsidR="00CD58CF" w:rsidRPr="00E9061A" w:rsidTr="00CD58CF">
        <w:trPr>
          <w:cantSplit/>
          <w:trHeight w:val="300"/>
          <w:jc w:val="center"/>
        </w:trPr>
        <w:tc>
          <w:tcPr>
            <w:tcW w:w="128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D58CF" w:rsidRPr="00E9061A" w:rsidRDefault="00CD58CF" w:rsidP="00284FFA">
            <w:pPr>
              <w:jc w:val="center"/>
              <w:rPr>
                <w:rFonts w:ascii="宋体" w:hAnsi="宋体"/>
                <w:color w:val="FF0000"/>
              </w:rPr>
            </w:pPr>
          </w:p>
        </w:tc>
        <w:tc>
          <w:tcPr>
            <w:tcW w:w="4279" w:type="dxa"/>
            <w:tcBorders>
              <w:top w:val="single" w:sz="8" w:space="0" w:color="auto"/>
              <w:left w:val="nil"/>
              <w:bottom w:val="single" w:sz="8" w:space="0" w:color="auto"/>
              <w:right w:val="nil"/>
            </w:tcBorders>
          </w:tcPr>
          <w:p w:rsidR="00CD58CF" w:rsidRPr="00E9061A" w:rsidRDefault="00CD58CF" w:rsidP="00284FFA">
            <w:pPr>
              <w:rPr>
                <w:color w:val="FF0000"/>
                <w:sz w:val="18"/>
                <w:szCs w:val="18"/>
              </w:rPr>
            </w:pPr>
          </w:p>
        </w:tc>
        <w:tc>
          <w:tcPr>
            <w:tcW w:w="795" w:type="dxa"/>
            <w:tcBorders>
              <w:top w:val="nil"/>
              <w:left w:val="single" w:sz="8" w:space="0" w:color="auto"/>
              <w:bottom w:val="single" w:sz="8" w:space="0" w:color="auto"/>
              <w:right w:val="single" w:sz="8" w:space="0" w:color="auto"/>
            </w:tcBorders>
          </w:tcPr>
          <w:p w:rsidR="00CD58CF" w:rsidRPr="00E9061A" w:rsidRDefault="00CD58CF" w:rsidP="00284FFA">
            <w:pPr>
              <w:widowControl/>
              <w:rPr>
                <w:rFonts w:ascii="宋体" w:hAnsi="宋体"/>
                <w:color w:val="FF0000"/>
                <w:sz w:val="18"/>
                <w:szCs w:val="18"/>
              </w:rPr>
            </w:pPr>
          </w:p>
        </w:tc>
        <w:tc>
          <w:tcPr>
            <w:tcW w:w="1984" w:type="dxa"/>
            <w:tcBorders>
              <w:top w:val="nil"/>
              <w:left w:val="nil"/>
              <w:bottom w:val="single" w:sz="8" w:space="0" w:color="auto"/>
              <w:right w:val="single" w:sz="8" w:space="0" w:color="auto"/>
            </w:tcBorders>
            <w:tcMar>
              <w:top w:w="0" w:type="dxa"/>
              <w:left w:w="108" w:type="dxa"/>
              <w:bottom w:w="0" w:type="dxa"/>
              <w:right w:w="108" w:type="dxa"/>
            </w:tcMar>
            <w:vAlign w:val="center"/>
          </w:tcPr>
          <w:p w:rsidR="00CD58CF" w:rsidRPr="00E9061A" w:rsidRDefault="00CD58CF" w:rsidP="00284FFA">
            <w:pPr>
              <w:widowControl/>
              <w:rPr>
                <w:rFonts w:ascii="宋体" w:hAnsi="宋体"/>
                <w:color w:val="FF0000"/>
                <w:sz w:val="18"/>
                <w:szCs w:val="18"/>
              </w:rPr>
            </w:pPr>
          </w:p>
        </w:tc>
      </w:tr>
      <w:tr w:rsidR="00CD58CF" w:rsidRPr="00E9061A" w:rsidTr="00CD58CF">
        <w:trPr>
          <w:cantSplit/>
          <w:trHeight w:val="300"/>
          <w:jc w:val="center"/>
        </w:trPr>
        <w:tc>
          <w:tcPr>
            <w:tcW w:w="128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D58CF" w:rsidRPr="00E9061A" w:rsidRDefault="00CD58CF" w:rsidP="00284FFA">
            <w:pPr>
              <w:jc w:val="center"/>
              <w:rPr>
                <w:rFonts w:ascii="宋体" w:hAnsi="宋体"/>
                <w:color w:val="FF0000"/>
              </w:rPr>
            </w:pPr>
          </w:p>
        </w:tc>
        <w:tc>
          <w:tcPr>
            <w:tcW w:w="4279" w:type="dxa"/>
            <w:tcBorders>
              <w:top w:val="single" w:sz="8" w:space="0" w:color="auto"/>
              <w:left w:val="nil"/>
              <w:bottom w:val="single" w:sz="8" w:space="0" w:color="auto"/>
              <w:right w:val="nil"/>
            </w:tcBorders>
          </w:tcPr>
          <w:p w:rsidR="00CD58CF" w:rsidRPr="00E9061A" w:rsidRDefault="00CD58CF" w:rsidP="00284FFA">
            <w:pPr>
              <w:rPr>
                <w:color w:val="FF0000"/>
                <w:sz w:val="18"/>
                <w:szCs w:val="18"/>
              </w:rPr>
            </w:pPr>
          </w:p>
        </w:tc>
        <w:tc>
          <w:tcPr>
            <w:tcW w:w="795" w:type="dxa"/>
            <w:tcBorders>
              <w:top w:val="nil"/>
              <w:left w:val="single" w:sz="8" w:space="0" w:color="auto"/>
              <w:bottom w:val="single" w:sz="8" w:space="0" w:color="auto"/>
              <w:right w:val="single" w:sz="8" w:space="0" w:color="auto"/>
            </w:tcBorders>
          </w:tcPr>
          <w:p w:rsidR="00CD58CF" w:rsidRPr="00E9061A" w:rsidRDefault="00CD58CF" w:rsidP="00284FFA">
            <w:pPr>
              <w:widowControl/>
              <w:rPr>
                <w:rFonts w:ascii="宋体" w:hAnsi="宋体"/>
                <w:color w:val="FF0000"/>
                <w:sz w:val="18"/>
                <w:szCs w:val="18"/>
              </w:rPr>
            </w:pPr>
          </w:p>
        </w:tc>
        <w:tc>
          <w:tcPr>
            <w:tcW w:w="1984" w:type="dxa"/>
            <w:tcBorders>
              <w:top w:val="nil"/>
              <w:left w:val="nil"/>
              <w:bottom w:val="single" w:sz="8" w:space="0" w:color="auto"/>
              <w:right w:val="single" w:sz="8" w:space="0" w:color="auto"/>
            </w:tcBorders>
            <w:tcMar>
              <w:top w:w="0" w:type="dxa"/>
              <w:left w:w="108" w:type="dxa"/>
              <w:bottom w:w="0" w:type="dxa"/>
              <w:right w:w="108" w:type="dxa"/>
            </w:tcMar>
            <w:vAlign w:val="center"/>
          </w:tcPr>
          <w:p w:rsidR="00CD58CF" w:rsidRPr="00E9061A" w:rsidRDefault="00CD58CF" w:rsidP="00284FFA">
            <w:pPr>
              <w:widowControl/>
              <w:rPr>
                <w:rFonts w:ascii="宋体" w:hAnsi="宋体"/>
                <w:color w:val="FF0000"/>
                <w:sz w:val="18"/>
                <w:szCs w:val="18"/>
              </w:rPr>
            </w:pPr>
          </w:p>
        </w:tc>
      </w:tr>
      <w:tr w:rsidR="00CD58CF" w:rsidRPr="00E9061A" w:rsidTr="00CD58CF">
        <w:trPr>
          <w:cantSplit/>
          <w:trHeight w:val="300"/>
          <w:jc w:val="center"/>
        </w:trPr>
        <w:tc>
          <w:tcPr>
            <w:tcW w:w="128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D58CF" w:rsidRPr="00E9061A" w:rsidRDefault="00CD58CF" w:rsidP="00284FFA">
            <w:pPr>
              <w:jc w:val="center"/>
              <w:rPr>
                <w:rFonts w:ascii="宋体" w:hAnsi="宋体"/>
                <w:color w:val="FF0000"/>
              </w:rPr>
            </w:pPr>
          </w:p>
        </w:tc>
        <w:tc>
          <w:tcPr>
            <w:tcW w:w="4279" w:type="dxa"/>
            <w:tcBorders>
              <w:top w:val="single" w:sz="8" w:space="0" w:color="auto"/>
              <w:left w:val="nil"/>
              <w:bottom w:val="single" w:sz="8" w:space="0" w:color="auto"/>
              <w:right w:val="nil"/>
            </w:tcBorders>
          </w:tcPr>
          <w:p w:rsidR="00CD58CF" w:rsidRPr="00E9061A" w:rsidRDefault="00CD58CF" w:rsidP="00284FFA">
            <w:pPr>
              <w:rPr>
                <w:color w:val="FF0000"/>
                <w:sz w:val="18"/>
                <w:szCs w:val="18"/>
              </w:rPr>
            </w:pPr>
          </w:p>
        </w:tc>
        <w:tc>
          <w:tcPr>
            <w:tcW w:w="795" w:type="dxa"/>
            <w:tcBorders>
              <w:top w:val="nil"/>
              <w:left w:val="single" w:sz="8" w:space="0" w:color="auto"/>
              <w:bottom w:val="single" w:sz="8" w:space="0" w:color="auto"/>
              <w:right w:val="single" w:sz="8" w:space="0" w:color="auto"/>
            </w:tcBorders>
          </w:tcPr>
          <w:p w:rsidR="00CD58CF" w:rsidRPr="00E9061A" w:rsidRDefault="00CD58CF" w:rsidP="00284FFA">
            <w:pPr>
              <w:widowControl/>
              <w:rPr>
                <w:rFonts w:ascii="宋体" w:hAnsi="宋体"/>
                <w:color w:val="FF0000"/>
                <w:sz w:val="18"/>
                <w:szCs w:val="18"/>
              </w:rPr>
            </w:pPr>
          </w:p>
        </w:tc>
        <w:tc>
          <w:tcPr>
            <w:tcW w:w="1984" w:type="dxa"/>
            <w:tcBorders>
              <w:top w:val="nil"/>
              <w:left w:val="nil"/>
              <w:bottom w:val="single" w:sz="8" w:space="0" w:color="auto"/>
              <w:right w:val="single" w:sz="8" w:space="0" w:color="auto"/>
            </w:tcBorders>
            <w:tcMar>
              <w:top w:w="0" w:type="dxa"/>
              <w:left w:w="108" w:type="dxa"/>
              <w:bottom w:w="0" w:type="dxa"/>
              <w:right w:w="108" w:type="dxa"/>
            </w:tcMar>
            <w:vAlign w:val="center"/>
          </w:tcPr>
          <w:p w:rsidR="00CD58CF" w:rsidRPr="00E9061A" w:rsidRDefault="00CD58CF" w:rsidP="00284FFA">
            <w:pPr>
              <w:widowControl/>
              <w:rPr>
                <w:rFonts w:ascii="宋体" w:hAnsi="宋体"/>
                <w:color w:val="FF0000"/>
                <w:sz w:val="18"/>
                <w:szCs w:val="18"/>
              </w:rPr>
            </w:pPr>
          </w:p>
        </w:tc>
      </w:tr>
      <w:tr w:rsidR="00CD58CF" w:rsidRPr="00E9061A" w:rsidTr="00CD58CF">
        <w:trPr>
          <w:cantSplit/>
          <w:trHeight w:val="300"/>
          <w:jc w:val="center"/>
        </w:trPr>
        <w:tc>
          <w:tcPr>
            <w:tcW w:w="128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D58CF" w:rsidRPr="00E9061A" w:rsidRDefault="00CD58CF" w:rsidP="00284FFA">
            <w:pPr>
              <w:jc w:val="center"/>
              <w:rPr>
                <w:rFonts w:ascii="宋体" w:hAnsi="宋体"/>
                <w:color w:val="FF0000"/>
              </w:rPr>
            </w:pPr>
          </w:p>
        </w:tc>
        <w:tc>
          <w:tcPr>
            <w:tcW w:w="4279" w:type="dxa"/>
            <w:tcBorders>
              <w:top w:val="single" w:sz="8" w:space="0" w:color="auto"/>
              <w:left w:val="nil"/>
              <w:bottom w:val="single" w:sz="8" w:space="0" w:color="auto"/>
              <w:right w:val="nil"/>
            </w:tcBorders>
          </w:tcPr>
          <w:p w:rsidR="00CD58CF" w:rsidRPr="00E9061A" w:rsidRDefault="00CD58CF" w:rsidP="00284FFA">
            <w:pPr>
              <w:rPr>
                <w:color w:val="FF0000"/>
                <w:sz w:val="18"/>
                <w:szCs w:val="18"/>
              </w:rPr>
            </w:pPr>
          </w:p>
        </w:tc>
        <w:tc>
          <w:tcPr>
            <w:tcW w:w="795" w:type="dxa"/>
            <w:tcBorders>
              <w:top w:val="nil"/>
              <w:left w:val="single" w:sz="8" w:space="0" w:color="auto"/>
              <w:bottom w:val="single" w:sz="8" w:space="0" w:color="auto"/>
              <w:right w:val="single" w:sz="8" w:space="0" w:color="auto"/>
            </w:tcBorders>
          </w:tcPr>
          <w:p w:rsidR="00CD58CF" w:rsidRPr="00E9061A" w:rsidRDefault="00CD58CF" w:rsidP="00284FFA">
            <w:pPr>
              <w:widowControl/>
              <w:rPr>
                <w:rFonts w:ascii="宋体" w:hAnsi="宋体"/>
                <w:color w:val="FF0000"/>
                <w:sz w:val="18"/>
                <w:szCs w:val="18"/>
              </w:rPr>
            </w:pPr>
          </w:p>
        </w:tc>
        <w:tc>
          <w:tcPr>
            <w:tcW w:w="1984" w:type="dxa"/>
            <w:tcBorders>
              <w:top w:val="nil"/>
              <w:left w:val="nil"/>
              <w:bottom w:val="single" w:sz="8" w:space="0" w:color="auto"/>
              <w:right w:val="single" w:sz="8" w:space="0" w:color="auto"/>
            </w:tcBorders>
            <w:tcMar>
              <w:top w:w="0" w:type="dxa"/>
              <w:left w:w="108" w:type="dxa"/>
              <w:bottom w:w="0" w:type="dxa"/>
              <w:right w:w="108" w:type="dxa"/>
            </w:tcMar>
            <w:vAlign w:val="center"/>
          </w:tcPr>
          <w:p w:rsidR="00CD58CF" w:rsidRPr="00E9061A" w:rsidRDefault="00CD58CF" w:rsidP="00284FFA">
            <w:pPr>
              <w:widowControl/>
              <w:rPr>
                <w:rFonts w:ascii="宋体" w:hAnsi="宋体"/>
                <w:color w:val="FF0000"/>
                <w:sz w:val="18"/>
                <w:szCs w:val="18"/>
              </w:rPr>
            </w:pPr>
          </w:p>
        </w:tc>
      </w:tr>
      <w:tr w:rsidR="00CD58CF" w:rsidRPr="00E9061A" w:rsidTr="00CD58CF">
        <w:trPr>
          <w:cantSplit/>
          <w:trHeight w:val="300"/>
          <w:jc w:val="center"/>
        </w:trPr>
        <w:tc>
          <w:tcPr>
            <w:tcW w:w="128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D58CF" w:rsidRPr="00E9061A" w:rsidRDefault="00CD58CF" w:rsidP="00284FFA">
            <w:pPr>
              <w:jc w:val="center"/>
              <w:rPr>
                <w:rFonts w:ascii="宋体" w:hAnsi="宋体"/>
                <w:color w:val="FF0000"/>
              </w:rPr>
            </w:pPr>
          </w:p>
        </w:tc>
        <w:tc>
          <w:tcPr>
            <w:tcW w:w="4279" w:type="dxa"/>
            <w:tcBorders>
              <w:top w:val="single" w:sz="8" w:space="0" w:color="auto"/>
              <w:left w:val="nil"/>
              <w:bottom w:val="single" w:sz="8" w:space="0" w:color="auto"/>
              <w:right w:val="nil"/>
            </w:tcBorders>
          </w:tcPr>
          <w:p w:rsidR="00CD58CF" w:rsidRPr="00E9061A" w:rsidRDefault="00CD58CF" w:rsidP="00284FFA">
            <w:pPr>
              <w:rPr>
                <w:color w:val="FF0000"/>
                <w:sz w:val="18"/>
                <w:szCs w:val="18"/>
              </w:rPr>
            </w:pPr>
          </w:p>
        </w:tc>
        <w:tc>
          <w:tcPr>
            <w:tcW w:w="795" w:type="dxa"/>
            <w:tcBorders>
              <w:top w:val="nil"/>
              <w:left w:val="single" w:sz="8" w:space="0" w:color="auto"/>
              <w:bottom w:val="single" w:sz="8" w:space="0" w:color="auto"/>
              <w:right w:val="single" w:sz="8" w:space="0" w:color="auto"/>
            </w:tcBorders>
            <w:vAlign w:val="center"/>
          </w:tcPr>
          <w:p w:rsidR="00CD58CF" w:rsidRPr="00E9061A" w:rsidRDefault="00CD58CF" w:rsidP="00284FFA">
            <w:pPr>
              <w:widowControl/>
              <w:rPr>
                <w:rFonts w:ascii="宋体" w:hAnsi="宋体"/>
                <w:color w:val="FF0000"/>
                <w:sz w:val="18"/>
                <w:szCs w:val="18"/>
              </w:rPr>
            </w:pPr>
          </w:p>
        </w:tc>
        <w:tc>
          <w:tcPr>
            <w:tcW w:w="1984" w:type="dxa"/>
            <w:tcBorders>
              <w:top w:val="nil"/>
              <w:left w:val="nil"/>
              <w:bottom w:val="single" w:sz="8" w:space="0" w:color="auto"/>
              <w:right w:val="single" w:sz="8" w:space="0" w:color="auto"/>
            </w:tcBorders>
            <w:tcMar>
              <w:top w:w="0" w:type="dxa"/>
              <w:left w:w="108" w:type="dxa"/>
              <w:bottom w:w="0" w:type="dxa"/>
              <w:right w:w="108" w:type="dxa"/>
            </w:tcMar>
            <w:vAlign w:val="center"/>
          </w:tcPr>
          <w:p w:rsidR="00CD58CF" w:rsidRPr="00E9061A" w:rsidRDefault="00CD58CF" w:rsidP="00284FFA">
            <w:pPr>
              <w:widowControl/>
              <w:rPr>
                <w:rFonts w:ascii="宋体" w:hAnsi="宋体"/>
                <w:color w:val="FF0000"/>
                <w:sz w:val="18"/>
                <w:szCs w:val="18"/>
              </w:rPr>
            </w:pPr>
          </w:p>
        </w:tc>
      </w:tr>
      <w:tr w:rsidR="00CD58CF" w:rsidRPr="00E9061A" w:rsidTr="00CD58CF">
        <w:trPr>
          <w:cantSplit/>
          <w:trHeight w:val="300"/>
          <w:jc w:val="center"/>
        </w:trPr>
        <w:tc>
          <w:tcPr>
            <w:tcW w:w="128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CD58CF" w:rsidRPr="00E9061A" w:rsidRDefault="00CD58CF" w:rsidP="00284FFA">
            <w:pPr>
              <w:jc w:val="center"/>
              <w:rPr>
                <w:rFonts w:ascii="宋体" w:hAnsi="宋体"/>
                <w:color w:val="FF0000"/>
              </w:rPr>
            </w:pPr>
          </w:p>
        </w:tc>
        <w:tc>
          <w:tcPr>
            <w:tcW w:w="4279" w:type="dxa"/>
            <w:tcBorders>
              <w:top w:val="single" w:sz="8" w:space="0" w:color="auto"/>
              <w:left w:val="nil"/>
              <w:bottom w:val="single" w:sz="8" w:space="0" w:color="auto"/>
              <w:right w:val="nil"/>
            </w:tcBorders>
          </w:tcPr>
          <w:p w:rsidR="00CD58CF" w:rsidRPr="00E9061A" w:rsidRDefault="00CD58CF" w:rsidP="00284FFA">
            <w:pPr>
              <w:rPr>
                <w:color w:val="FF0000"/>
                <w:sz w:val="18"/>
                <w:szCs w:val="18"/>
              </w:rPr>
            </w:pPr>
          </w:p>
        </w:tc>
        <w:tc>
          <w:tcPr>
            <w:tcW w:w="795" w:type="dxa"/>
            <w:tcBorders>
              <w:top w:val="nil"/>
              <w:left w:val="single" w:sz="8" w:space="0" w:color="auto"/>
              <w:bottom w:val="single" w:sz="8" w:space="0" w:color="auto"/>
              <w:right w:val="single" w:sz="8" w:space="0" w:color="auto"/>
            </w:tcBorders>
            <w:vAlign w:val="center"/>
          </w:tcPr>
          <w:p w:rsidR="00CD58CF" w:rsidRPr="00E9061A" w:rsidRDefault="00CD58CF" w:rsidP="00284FFA">
            <w:pPr>
              <w:widowControl/>
              <w:rPr>
                <w:rFonts w:ascii="宋体" w:hAnsi="宋体"/>
                <w:color w:val="FF0000"/>
                <w:sz w:val="18"/>
                <w:szCs w:val="18"/>
              </w:rPr>
            </w:pPr>
          </w:p>
        </w:tc>
        <w:tc>
          <w:tcPr>
            <w:tcW w:w="1984" w:type="dxa"/>
            <w:tcBorders>
              <w:top w:val="nil"/>
              <w:left w:val="nil"/>
              <w:bottom w:val="single" w:sz="8" w:space="0" w:color="auto"/>
              <w:right w:val="single" w:sz="8" w:space="0" w:color="auto"/>
            </w:tcBorders>
            <w:tcMar>
              <w:top w:w="0" w:type="dxa"/>
              <w:left w:w="108" w:type="dxa"/>
              <w:bottom w:w="0" w:type="dxa"/>
              <w:right w:w="108" w:type="dxa"/>
            </w:tcMar>
            <w:vAlign w:val="center"/>
          </w:tcPr>
          <w:p w:rsidR="00CD58CF" w:rsidRPr="00E9061A" w:rsidRDefault="00CD58CF" w:rsidP="00284FFA">
            <w:pPr>
              <w:widowControl/>
              <w:rPr>
                <w:rFonts w:ascii="宋体" w:hAnsi="宋体"/>
                <w:color w:val="FF0000"/>
                <w:sz w:val="18"/>
                <w:szCs w:val="18"/>
              </w:rPr>
            </w:pPr>
          </w:p>
        </w:tc>
      </w:tr>
    </w:tbl>
    <w:p w:rsidR="00CC3D6F" w:rsidRDefault="00CC3D6F">
      <w:pPr>
        <w:spacing w:line="240" w:lineRule="auto"/>
      </w:pPr>
    </w:p>
    <w:p w:rsidR="00CC3D6F" w:rsidRDefault="00CC3D6F">
      <w:pPr>
        <w:spacing w:line="240" w:lineRule="auto"/>
      </w:pPr>
    </w:p>
    <w:p w:rsidR="00C75447" w:rsidRDefault="00C75447" w:rsidP="00C75447">
      <w:pPr>
        <w:pStyle w:val="3"/>
      </w:pPr>
      <w:r>
        <w:rPr>
          <w:rFonts w:hint="eastAsia"/>
        </w:rPr>
        <w:t>神州付错误码转换表</w:t>
      </w:r>
    </w:p>
    <w:tbl>
      <w:tblPr>
        <w:tblW w:w="8343" w:type="dxa"/>
        <w:jc w:val="center"/>
        <w:tblCellMar>
          <w:left w:w="0" w:type="dxa"/>
          <w:right w:w="0" w:type="dxa"/>
        </w:tblCellMar>
        <w:tblLook w:val="04A0"/>
      </w:tblPr>
      <w:tblGrid>
        <w:gridCol w:w="767"/>
        <w:gridCol w:w="4636"/>
        <w:gridCol w:w="850"/>
        <w:gridCol w:w="2090"/>
      </w:tblGrid>
      <w:tr w:rsidR="00F4473C" w:rsidRPr="00183C65" w:rsidTr="008F2848">
        <w:trPr>
          <w:cantSplit/>
          <w:trHeight w:val="468"/>
          <w:tblHeader/>
          <w:jc w:val="center"/>
        </w:trPr>
        <w:tc>
          <w:tcPr>
            <w:tcW w:w="767" w:type="dxa"/>
            <w:vMerge w:val="restart"/>
            <w:tcBorders>
              <w:top w:val="single" w:sz="8" w:space="0" w:color="auto"/>
              <w:left w:val="single" w:sz="8" w:space="0" w:color="auto"/>
              <w:bottom w:val="single" w:sz="8" w:space="0" w:color="000000"/>
              <w:right w:val="single" w:sz="8" w:space="0" w:color="auto"/>
            </w:tcBorders>
            <w:shd w:val="clear" w:color="auto" w:fill="7F7F7F"/>
            <w:tcMar>
              <w:top w:w="0" w:type="dxa"/>
              <w:left w:w="108" w:type="dxa"/>
              <w:bottom w:w="0" w:type="dxa"/>
              <w:right w:w="108" w:type="dxa"/>
            </w:tcMar>
            <w:vAlign w:val="center"/>
            <w:hideMark/>
          </w:tcPr>
          <w:p w:rsidR="00F4473C" w:rsidRPr="00183C65" w:rsidRDefault="00F4473C" w:rsidP="008F2848">
            <w:pPr>
              <w:widowControl/>
              <w:jc w:val="center"/>
              <w:rPr>
                <w:rFonts w:ascii="宋体" w:hAnsi="宋体"/>
                <w:sz w:val="18"/>
                <w:szCs w:val="18"/>
              </w:rPr>
            </w:pPr>
            <w:r>
              <w:rPr>
                <w:rFonts w:ascii="宋体" w:hAnsi="宋体" w:hint="eastAsia"/>
                <w:sz w:val="18"/>
                <w:szCs w:val="18"/>
              </w:rPr>
              <w:t>结果码</w:t>
            </w:r>
          </w:p>
        </w:tc>
        <w:tc>
          <w:tcPr>
            <w:tcW w:w="4636" w:type="dxa"/>
            <w:vMerge w:val="restart"/>
            <w:tcBorders>
              <w:top w:val="single" w:sz="8" w:space="0" w:color="auto"/>
              <w:left w:val="nil"/>
              <w:right w:val="nil"/>
            </w:tcBorders>
            <w:shd w:val="clear" w:color="auto" w:fill="7F7F7F"/>
            <w:vAlign w:val="center"/>
          </w:tcPr>
          <w:p w:rsidR="00F4473C" w:rsidRPr="00183C65" w:rsidRDefault="00F4473C" w:rsidP="008F2848">
            <w:pPr>
              <w:widowControl/>
              <w:jc w:val="center"/>
              <w:rPr>
                <w:rFonts w:ascii="宋体" w:hAnsi="宋体"/>
                <w:sz w:val="18"/>
                <w:szCs w:val="18"/>
              </w:rPr>
            </w:pPr>
            <w:r>
              <w:rPr>
                <w:rFonts w:ascii="宋体" w:hAnsi="宋体" w:hint="eastAsia"/>
                <w:sz w:val="18"/>
                <w:szCs w:val="18"/>
              </w:rPr>
              <w:t>描述</w:t>
            </w:r>
          </w:p>
        </w:tc>
        <w:tc>
          <w:tcPr>
            <w:tcW w:w="850" w:type="dxa"/>
            <w:vMerge w:val="restart"/>
            <w:tcBorders>
              <w:top w:val="single" w:sz="8" w:space="0" w:color="auto"/>
              <w:left w:val="single" w:sz="8" w:space="0" w:color="auto"/>
              <w:right w:val="single" w:sz="8" w:space="0" w:color="auto"/>
            </w:tcBorders>
            <w:shd w:val="clear" w:color="auto" w:fill="7F7F7F"/>
            <w:vAlign w:val="center"/>
          </w:tcPr>
          <w:p w:rsidR="00F4473C" w:rsidRPr="00183C65" w:rsidRDefault="00F4473C" w:rsidP="008F2848">
            <w:pPr>
              <w:widowControl/>
              <w:jc w:val="center"/>
              <w:rPr>
                <w:rFonts w:ascii="宋体" w:hAnsi="宋体"/>
                <w:sz w:val="18"/>
                <w:szCs w:val="18"/>
              </w:rPr>
            </w:pPr>
            <w:r w:rsidRPr="00183C65">
              <w:rPr>
                <w:rFonts w:ascii="宋体" w:hAnsi="宋体" w:hint="eastAsia"/>
                <w:sz w:val="18"/>
                <w:szCs w:val="18"/>
              </w:rPr>
              <w:t>终端操作</w:t>
            </w:r>
          </w:p>
        </w:tc>
        <w:tc>
          <w:tcPr>
            <w:tcW w:w="2090" w:type="dxa"/>
            <w:vMerge w:val="restart"/>
            <w:tcBorders>
              <w:top w:val="single" w:sz="8" w:space="0" w:color="auto"/>
              <w:left w:val="nil"/>
              <w:bottom w:val="single" w:sz="8" w:space="0" w:color="000000"/>
              <w:right w:val="single" w:sz="8" w:space="0" w:color="auto"/>
            </w:tcBorders>
            <w:shd w:val="clear" w:color="auto" w:fill="7F7F7F"/>
            <w:tcMar>
              <w:top w:w="0" w:type="dxa"/>
              <w:left w:w="108" w:type="dxa"/>
              <w:bottom w:w="0" w:type="dxa"/>
              <w:right w:w="108" w:type="dxa"/>
            </w:tcMar>
            <w:vAlign w:val="center"/>
            <w:hideMark/>
          </w:tcPr>
          <w:p w:rsidR="00F4473C" w:rsidRPr="00183C65" w:rsidRDefault="00F4473C" w:rsidP="008F2848">
            <w:pPr>
              <w:widowControl/>
              <w:jc w:val="center"/>
              <w:rPr>
                <w:rFonts w:ascii="宋体" w:hAnsi="宋体"/>
                <w:sz w:val="18"/>
                <w:szCs w:val="18"/>
              </w:rPr>
            </w:pPr>
            <w:r>
              <w:rPr>
                <w:rFonts w:ascii="宋体" w:hAnsi="宋体" w:hint="eastAsia"/>
                <w:sz w:val="18"/>
                <w:szCs w:val="18"/>
              </w:rPr>
              <w:t>华为内部错误码</w:t>
            </w:r>
          </w:p>
        </w:tc>
      </w:tr>
      <w:tr w:rsidR="00F4473C" w:rsidRPr="00183C65" w:rsidTr="008F2848">
        <w:trPr>
          <w:cantSplit/>
          <w:trHeight w:val="468"/>
          <w:tblHeader/>
          <w:jc w:val="center"/>
        </w:trPr>
        <w:tc>
          <w:tcPr>
            <w:tcW w:w="767" w:type="dxa"/>
            <w:vMerge/>
            <w:tcBorders>
              <w:top w:val="single" w:sz="8" w:space="0" w:color="auto"/>
              <w:left w:val="single" w:sz="8" w:space="0" w:color="auto"/>
              <w:bottom w:val="single" w:sz="8" w:space="0" w:color="000000"/>
              <w:right w:val="single" w:sz="8" w:space="0" w:color="auto"/>
            </w:tcBorders>
            <w:shd w:val="clear" w:color="auto" w:fill="7F7F7F"/>
            <w:vAlign w:val="center"/>
            <w:hideMark/>
          </w:tcPr>
          <w:p w:rsidR="00F4473C" w:rsidRPr="00183C65" w:rsidRDefault="00F4473C" w:rsidP="008F2848">
            <w:pPr>
              <w:widowControl/>
              <w:rPr>
                <w:rFonts w:ascii="宋体" w:hAnsi="宋体"/>
                <w:sz w:val="18"/>
                <w:szCs w:val="18"/>
              </w:rPr>
            </w:pPr>
          </w:p>
        </w:tc>
        <w:tc>
          <w:tcPr>
            <w:tcW w:w="4636" w:type="dxa"/>
            <w:vMerge/>
            <w:tcBorders>
              <w:left w:val="nil"/>
              <w:bottom w:val="single" w:sz="8" w:space="0" w:color="auto"/>
              <w:right w:val="nil"/>
            </w:tcBorders>
            <w:shd w:val="clear" w:color="auto" w:fill="7F7F7F"/>
            <w:vAlign w:val="center"/>
          </w:tcPr>
          <w:p w:rsidR="00F4473C" w:rsidRPr="00183C65" w:rsidRDefault="00F4473C" w:rsidP="008F2848">
            <w:pPr>
              <w:widowControl/>
              <w:rPr>
                <w:rFonts w:ascii="宋体" w:hAnsi="宋体"/>
                <w:sz w:val="18"/>
                <w:szCs w:val="18"/>
              </w:rPr>
            </w:pPr>
          </w:p>
        </w:tc>
        <w:tc>
          <w:tcPr>
            <w:tcW w:w="850" w:type="dxa"/>
            <w:vMerge/>
            <w:tcBorders>
              <w:left w:val="single" w:sz="8" w:space="0" w:color="auto"/>
              <w:bottom w:val="single" w:sz="8" w:space="0" w:color="000000"/>
              <w:right w:val="single" w:sz="8" w:space="0" w:color="auto"/>
            </w:tcBorders>
            <w:shd w:val="clear" w:color="auto" w:fill="7F7F7F"/>
            <w:vAlign w:val="center"/>
          </w:tcPr>
          <w:p w:rsidR="00F4473C" w:rsidRPr="00183C65" w:rsidRDefault="00F4473C" w:rsidP="008F2848">
            <w:pPr>
              <w:widowControl/>
              <w:rPr>
                <w:rFonts w:ascii="宋体" w:hAnsi="宋体"/>
                <w:sz w:val="18"/>
                <w:szCs w:val="18"/>
              </w:rPr>
            </w:pPr>
          </w:p>
        </w:tc>
        <w:tc>
          <w:tcPr>
            <w:tcW w:w="2090" w:type="dxa"/>
            <w:vMerge/>
            <w:tcBorders>
              <w:top w:val="single" w:sz="8" w:space="0" w:color="auto"/>
              <w:left w:val="nil"/>
              <w:bottom w:val="single" w:sz="8" w:space="0" w:color="000000"/>
              <w:right w:val="single" w:sz="8" w:space="0" w:color="auto"/>
            </w:tcBorders>
            <w:shd w:val="clear" w:color="auto" w:fill="7F7F7F"/>
            <w:vAlign w:val="center"/>
            <w:hideMark/>
          </w:tcPr>
          <w:p w:rsidR="00F4473C" w:rsidRPr="00183C65" w:rsidRDefault="00F4473C" w:rsidP="008F2848">
            <w:pPr>
              <w:widowControl/>
              <w:rPr>
                <w:rFonts w:ascii="宋体" w:hAnsi="宋体"/>
                <w:sz w:val="18"/>
                <w:szCs w:val="18"/>
              </w:rPr>
            </w:pPr>
          </w:p>
        </w:tc>
      </w:tr>
      <w:tr w:rsidR="009B6EC8" w:rsidRPr="00183C65" w:rsidTr="008F2848">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6EC8" w:rsidRPr="007F4886" w:rsidRDefault="009B6EC8" w:rsidP="008F2848">
            <w:pPr>
              <w:jc w:val="center"/>
              <w:rPr>
                <w:rFonts w:ascii="宋体" w:hAnsi="宋体"/>
              </w:rPr>
            </w:pPr>
            <w:r w:rsidRPr="00E90362">
              <w:rPr>
                <w:rFonts w:hint="eastAsia"/>
              </w:rPr>
              <w:t>200</w:t>
            </w:r>
          </w:p>
        </w:tc>
        <w:tc>
          <w:tcPr>
            <w:tcW w:w="4636" w:type="dxa"/>
            <w:tcBorders>
              <w:top w:val="single" w:sz="8" w:space="0" w:color="auto"/>
              <w:left w:val="nil"/>
              <w:bottom w:val="single" w:sz="8" w:space="0" w:color="auto"/>
              <w:right w:val="nil"/>
            </w:tcBorders>
          </w:tcPr>
          <w:p w:rsidR="009B6EC8" w:rsidRPr="00C00495" w:rsidRDefault="009B6EC8" w:rsidP="008F2848">
            <w:pPr>
              <w:rPr>
                <w:sz w:val="18"/>
                <w:szCs w:val="18"/>
              </w:rPr>
            </w:pPr>
            <w:r w:rsidRPr="00E90362">
              <w:rPr>
                <w:rFonts w:hint="eastAsia"/>
              </w:rPr>
              <w:t>支付成功</w:t>
            </w:r>
          </w:p>
        </w:tc>
        <w:tc>
          <w:tcPr>
            <w:tcW w:w="850" w:type="dxa"/>
            <w:tcBorders>
              <w:top w:val="nil"/>
              <w:left w:val="single" w:sz="8" w:space="0" w:color="auto"/>
              <w:bottom w:val="single" w:sz="8" w:space="0" w:color="auto"/>
              <w:right w:val="single" w:sz="8" w:space="0" w:color="auto"/>
            </w:tcBorders>
            <w:vAlign w:val="center"/>
          </w:tcPr>
          <w:p w:rsidR="009B6EC8" w:rsidRPr="00183C65" w:rsidRDefault="009B6EC8" w:rsidP="008F2848">
            <w:pPr>
              <w:widowControl/>
              <w:rPr>
                <w:rFonts w:ascii="宋体" w:hAnsi="宋体"/>
                <w:sz w:val="18"/>
                <w:szCs w:val="18"/>
              </w:rPr>
            </w:pPr>
          </w:p>
        </w:tc>
        <w:tc>
          <w:tcPr>
            <w:tcW w:w="2090" w:type="dxa"/>
            <w:tcBorders>
              <w:top w:val="nil"/>
              <w:left w:val="nil"/>
              <w:bottom w:val="single" w:sz="8" w:space="0" w:color="auto"/>
              <w:right w:val="single" w:sz="8" w:space="0" w:color="auto"/>
            </w:tcBorders>
            <w:tcMar>
              <w:top w:w="0" w:type="dxa"/>
              <w:left w:w="108" w:type="dxa"/>
              <w:bottom w:w="0" w:type="dxa"/>
              <w:right w:w="108" w:type="dxa"/>
            </w:tcMar>
          </w:tcPr>
          <w:p w:rsidR="009B6EC8" w:rsidRPr="00183C65" w:rsidRDefault="009B6EC8" w:rsidP="008F2848">
            <w:pPr>
              <w:widowControl/>
              <w:rPr>
                <w:rFonts w:ascii="宋体" w:hAnsi="宋体"/>
                <w:sz w:val="18"/>
                <w:szCs w:val="18"/>
              </w:rPr>
            </w:pPr>
            <w:r>
              <w:rPr>
                <w:rFonts w:ascii="宋体" w:hAnsi="宋体" w:hint="eastAsia"/>
                <w:sz w:val="18"/>
                <w:szCs w:val="18"/>
              </w:rPr>
              <w:t>0</w:t>
            </w:r>
          </w:p>
        </w:tc>
      </w:tr>
      <w:tr w:rsidR="009B6EC8" w:rsidRPr="00183C65" w:rsidTr="008F2848">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6EC8" w:rsidRPr="007F4886" w:rsidRDefault="009B6EC8" w:rsidP="008F2848">
            <w:pPr>
              <w:jc w:val="center"/>
              <w:rPr>
                <w:rFonts w:ascii="宋体" w:hAnsi="宋体"/>
              </w:rPr>
            </w:pPr>
            <w:r w:rsidRPr="00E90362">
              <w:rPr>
                <w:rFonts w:hint="eastAsia"/>
              </w:rPr>
              <w:t>201</w:t>
            </w:r>
          </w:p>
        </w:tc>
        <w:tc>
          <w:tcPr>
            <w:tcW w:w="4636" w:type="dxa"/>
            <w:tcBorders>
              <w:top w:val="single" w:sz="8" w:space="0" w:color="auto"/>
              <w:left w:val="nil"/>
              <w:bottom w:val="single" w:sz="8" w:space="0" w:color="auto"/>
              <w:right w:val="nil"/>
            </w:tcBorders>
          </w:tcPr>
          <w:p w:rsidR="009B6EC8" w:rsidRPr="00E05994" w:rsidRDefault="009B6EC8" w:rsidP="008F2848">
            <w:pPr>
              <w:rPr>
                <w:sz w:val="18"/>
                <w:szCs w:val="18"/>
              </w:rPr>
            </w:pPr>
            <w:r w:rsidRPr="00E90362">
              <w:rPr>
                <w:rFonts w:hint="eastAsia"/>
              </w:rPr>
              <w:t>您输入的充值卡密码错误</w:t>
            </w:r>
          </w:p>
        </w:tc>
        <w:tc>
          <w:tcPr>
            <w:tcW w:w="850" w:type="dxa"/>
            <w:tcBorders>
              <w:top w:val="nil"/>
              <w:left w:val="single" w:sz="8" w:space="0" w:color="auto"/>
              <w:bottom w:val="single" w:sz="8" w:space="0" w:color="auto"/>
              <w:right w:val="single" w:sz="8" w:space="0" w:color="auto"/>
            </w:tcBorders>
            <w:vAlign w:val="center"/>
          </w:tcPr>
          <w:p w:rsidR="009B6EC8" w:rsidRPr="00183C65" w:rsidRDefault="009B6EC8" w:rsidP="008F2848">
            <w:pPr>
              <w:widowControl/>
              <w:rPr>
                <w:rFonts w:ascii="宋体" w:hAnsi="宋体"/>
                <w:sz w:val="18"/>
                <w:szCs w:val="18"/>
              </w:rPr>
            </w:pPr>
          </w:p>
        </w:tc>
        <w:tc>
          <w:tcPr>
            <w:tcW w:w="2090" w:type="dxa"/>
            <w:tcBorders>
              <w:top w:val="nil"/>
              <w:left w:val="nil"/>
              <w:bottom w:val="single" w:sz="8" w:space="0" w:color="auto"/>
              <w:right w:val="single" w:sz="8" w:space="0" w:color="auto"/>
            </w:tcBorders>
            <w:tcMar>
              <w:top w:w="0" w:type="dxa"/>
              <w:left w:w="108" w:type="dxa"/>
              <w:bottom w:w="0" w:type="dxa"/>
              <w:right w:w="108" w:type="dxa"/>
            </w:tcMar>
          </w:tcPr>
          <w:p w:rsidR="009B6EC8" w:rsidRPr="00183C65" w:rsidRDefault="005850BE" w:rsidP="00FD528A">
            <w:pPr>
              <w:widowControl/>
              <w:rPr>
                <w:rFonts w:ascii="宋体" w:hAnsi="宋体"/>
                <w:sz w:val="18"/>
                <w:szCs w:val="18"/>
              </w:rPr>
            </w:pPr>
            <w:r>
              <w:rPr>
                <w:rFonts w:ascii="宋体" w:hAnsi="宋体" w:hint="eastAsia"/>
                <w:sz w:val="18"/>
                <w:szCs w:val="18"/>
              </w:rPr>
              <w:t>411201</w:t>
            </w:r>
          </w:p>
        </w:tc>
      </w:tr>
      <w:tr w:rsidR="009B6EC8" w:rsidRPr="00183C65" w:rsidTr="008F2848">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B6EC8" w:rsidRPr="007F4886" w:rsidRDefault="009B6EC8" w:rsidP="008F2848">
            <w:pPr>
              <w:jc w:val="center"/>
              <w:rPr>
                <w:rFonts w:ascii="宋体" w:hAnsi="宋体"/>
              </w:rPr>
            </w:pPr>
            <w:r w:rsidRPr="00E90362">
              <w:rPr>
                <w:rFonts w:hint="eastAsia"/>
              </w:rPr>
              <w:t>202</w:t>
            </w:r>
          </w:p>
        </w:tc>
        <w:tc>
          <w:tcPr>
            <w:tcW w:w="4636" w:type="dxa"/>
            <w:tcBorders>
              <w:top w:val="single" w:sz="8" w:space="0" w:color="auto"/>
              <w:left w:val="nil"/>
              <w:bottom w:val="single" w:sz="8" w:space="0" w:color="auto"/>
              <w:right w:val="nil"/>
            </w:tcBorders>
          </w:tcPr>
          <w:p w:rsidR="009B6EC8" w:rsidRPr="00E05994" w:rsidRDefault="009B6EC8" w:rsidP="008F2848">
            <w:pPr>
              <w:rPr>
                <w:sz w:val="18"/>
                <w:szCs w:val="18"/>
              </w:rPr>
            </w:pPr>
            <w:r w:rsidRPr="00E90362">
              <w:rPr>
                <w:rFonts w:hint="eastAsia"/>
              </w:rPr>
              <w:t>您输入的充值卡已被使用</w:t>
            </w:r>
          </w:p>
        </w:tc>
        <w:tc>
          <w:tcPr>
            <w:tcW w:w="850" w:type="dxa"/>
            <w:tcBorders>
              <w:top w:val="nil"/>
              <w:left w:val="single" w:sz="8" w:space="0" w:color="auto"/>
              <w:bottom w:val="single" w:sz="8" w:space="0" w:color="auto"/>
              <w:right w:val="single" w:sz="8" w:space="0" w:color="auto"/>
            </w:tcBorders>
          </w:tcPr>
          <w:p w:rsidR="009B6EC8" w:rsidRPr="00183C65" w:rsidRDefault="009B6EC8" w:rsidP="008F2848">
            <w:pPr>
              <w:widowControl/>
              <w:rPr>
                <w:rFonts w:ascii="宋体" w:hAnsi="宋体"/>
                <w:sz w:val="18"/>
                <w:szCs w:val="18"/>
              </w:rPr>
            </w:pPr>
          </w:p>
        </w:tc>
        <w:tc>
          <w:tcPr>
            <w:tcW w:w="2090" w:type="dxa"/>
            <w:tcBorders>
              <w:top w:val="nil"/>
              <w:left w:val="nil"/>
              <w:bottom w:val="single" w:sz="8" w:space="0" w:color="auto"/>
              <w:right w:val="single" w:sz="8" w:space="0" w:color="auto"/>
            </w:tcBorders>
            <w:tcMar>
              <w:top w:w="0" w:type="dxa"/>
              <w:left w:w="108" w:type="dxa"/>
              <w:bottom w:w="0" w:type="dxa"/>
              <w:right w:w="108" w:type="dxa"/>
            </w:tcMar>
          </w:tcPr>
          <w:p w:rsidR="009B6EC8" w:rsidRPr="00183C65" w:rsidRDefault="005850BE" w:rsidP="00FD528A">
            <w:pPr>
              <w:widowControl/>
              <w:rPr>
                <w:rFonts w:ascii="宋体" w:hAnsi="宋体"/>
                <w:sz w:val="18"/>
                <w:szCs w:val="18"/>
              </w:rPr>
            </w:pPr>
            <w:r>
              <w:rPr>
                <w:rFonts w:ascii="宋体" w:hAnsi="宋体" w:hint="eastAsia"/>
                <w:sz w:val="18"/>
                <w:szCs w:val="18"/>
              </w:rPr>
              <w:t>411202</w:t>
            </w:r>
          </w:p>
        </w:tc>
      </w:tr>
      <w:tr w:rsidR="009B6EC8" w:rsidRPr="00183C65" w:rsidTr="008F2848">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6EC8" w:rsidRPr="007F4886" w:rsidRDefault="009B6EC8" w:rsidP="008F2848">
            <w:pPr>
              <w:jc w:val="center"/>
              <w:rPr>
                <w:rFonts w:ascii="宋体" w:hAnsi="宋体"/>
              </w:rPr>
            </w:pPr>
            <w:r w:rsidRPr="00E90362">
              <w:rPr>
                <w:rFonts w:hint="eastAsia"/>
              </w:rPr>
              <w:lastRenderedPageBreak/>
              <w:t>203</w:t>
            </w:r>
          </w:p>
        </w:tc>
        <w:tc>
          <w:tcPr>
            <w:tcW w:w="4636" w:type="dxa"/>
            <w:tcBorders>
              <w:top w:val="single" w:sz="8" w:space="0" w:color="auto"/>
              <w:left w:val="nil"/>
              <w:bottom w:val="single" w:sz="8" w:space="0" w:color="auto"/>
              <w:right w:val="nil"/>
            </w:tcBorders>
          </w:tcPr>
          <w:p w:rsidR="009B6EC8" w:rsidRPr="00E05994" w:rsidRDefault="009B6EC8" w:rsidP="008F2848">
            <w:pPr>
              <w:rPr>
                <w:sz w:val="18"/>
                <w:szCs w:val="18"/>
              </w:rPr>
            </w:pPr>
            <w:r w:rsidRPr="00E90362">
              <w:rPr>
                <w:rFonts w:hint="eastAsia"/>
              </w:rPr>
              <w:t>您输入的充值卡密码非法</w:t>
            </w:r>
          </w:p>
        </w:tc>
        <w:tc>
          <w:tcPr>
            <w:tcW w:w="850" w:type="dxa"/>
            <w:tcBorders>
              <w:top w:val="nil"/>
              <w:left w:val="single" w:sz="8" w:space="0" w:color="auto"/>
              <w:bottom w:val="single" w:sz="8" w:space="0" w:color="auto"/>
              <w:right w:val="single" w:sz="8" w:space="0" w:color="auto"/>
            </w:tcBorders>
          </w:tcPr>
          <w:p w:rsidR="009B6EC8" w:rsidRPr="00183C65" w:rsidRDefault="009B6EC8" w:rsidP="008F2848">
            <w:pPr>
              <w:widowControl/>
              <w:rPr>
                <w:rFonts w:ascii="宋体" w:hAnsi="宋体"/>
                <w:sz w:val="18"/>
                <w:szCs w:val="18"/>
              </w:rPr>
            </w:pPr>
          </w:p>
        </w:tc>
        <w:tc>
          <w:tcPr>
            <w:tcW w:w="2090" w:type="dxa"/>
            <w:tcBorders>
              <w:top w:val="nil"/>
              <w:left w:val="nil"/>
              <w:bottom w:val="single" w:sz="8" w:space="0" w:color="auto"/>
              <w:right w:val="single" w:sz="8" w:space="0" w:color="auto"/>
            </w:tcBorders>
            <w:tcMar>
              <w:top w:w="0" w:type="dxa"/>
              <w:left w:w="108" w:type="dxa"/>
              <w:bottom w:w="0" w:type="dxa"/>
              <w:right w:w="108" w:type="dxa"/>
            </w:tcMar>
          </w:tcPr>
          <w:p w:rsidR="009B6EC8" w:rsidRPr="00183C65" w:rsidRDefault="002766F3" w:rsidP="00FD528A">
            <w:pPr>
              <w:widowControl/>
              <w:rPr>
                <w:rFonts w:ascii="宋体" w:hAnsi="宋体"/>
                <w:sz w:val="18"/>
                <w:szCs w:val="18"/>
              </w:rPr>
            </w:pPr>
            <w:r>
              <w:rPr>
                <w:rFonts w:ascii="宋体" w:hAnsi="宋体" w:hint="eastAsia"/>
                <w:sz w:val="18"/>
                <w:szCs w:val="18"/>
              </w:rPr>
              <w:t>411203</w:t>
            </w:r>
          </w:p>
        </w:tc>
      </w:tr>
      <w:tr w:rsidR="009B6EC8" w:rsidRPr="00183C65" w:rsidTr="008F2848">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B6EC8" w:rsidRPr="007F4886" w:rsidRDefault="009B6EC8" w:rsidP="008F2848">
            <w:pPr>
              <w:jc w:val="center"/>
              <w:rPr>
                <w:rFonts w:ascii="宋体" w:hAnsi="宋体"/>
              </w:rPr>
            </w:pPr>
            <w:r w:rsidRPr="00E90362">
              <w:rPr>
                <w:rFonts w:hint="eastAsia"/>
              </w:rPr>
              <w:t>204</w:t>
            </w:r>
          </w:p>
        </w:tc>
        <w:tc>
          <w:tcPr>
            <w:tcW w:w="4636" w:type="dxa"/>
            <w:tcBorders>
              <w:top w:val="single" w:sz="8" w:space="0" w:color="auto"/>
              <w:left w:val="nil"/>
              <w:bottom w:val="single" w:sz="8" w:space="0" w:color="auto"/>
              <w:right w:val="nil"/>
            </w:tcBorders>
          </w:tcPr>
          <w:p w:rsidR="009B6EC8" w:rsidRPr="00BD08E2" w:rsidRDefault="009B6EC8" w:rsidP="008F2848">
            <w:pPr>
              <w:rPr>
                <w:sz w:val="18"/>
                <w:szCs w:val="18"/>
              </w:rPr>
            </w:pPr>
            <w:r w:rsidRPr="00E90362">
              <w:rPr>
                <w:rFonts w:hint="eastAsia"/>
              </w:rPr>
              <w:t>您输入的卡号或密码错误次数过多</w:t>
            </w:r>
          </w:p>
        </w:tc>
        <w:tc>
          <w:tcPr>
            <w:tcW w:w="850" w:type="dxa"/>
            <w:tcBorders>
              <w:top w:val="nil"/>
              <w:left w:val="single" w:sz="8" w:space="0" w:color="auto"/>
              <w:bottom w:val="single" w:sz="8" w:space="0" w:color="auto"/>
              <w:right w:val="single" w:sz="8" w:space="0" w:color="auto"/>
            </w:tcBorders>
          </w:tcPr>
          <w:p w:rsidR="009B6EC8" w:rsidRDefault="009B6EC8" w:rsidP="008F2848">
            <w:pPr>
              <w:widowControl/>
              <w:rPr>
                <w:rFonts w:ascii="宋体" w:hAnsi="宋体"/>
                <w:sz w:val="18"/>
                <w:szCs w:val="18"/>
              </w:rPr>
            </w:pPr>
          </w:p>
        </w:tc>
        <w:tc>
          <w:tcPr>
            <w:tcW w:w="2090" w:type="dxa"/>
            <w:tcBorders>
              <w:top w:val="nil"/>
              <w:left w:val="nil"/>
              <w:bottom w:val="single" w:sz="8" w:space="0" w:color="auto"/>
              <w:right w:val="single" w:sz="8" w:space="0" w:color="auto"/>
            </w:tcBorders>
            <w:tcMar>
              <w:top w:w="0" w:type="dxa"/>
              <w:left w:w="108" w:type="dxa"/>
              <w:bottom w:w="0" w:type="dxa"/>
              <w:right w:w="108" w:type="dxa"/>
            </w:tcMar>
          </w:tcPr>
          <w:p w:rsidR="009B6EC8" w:rsidRPr="00183C65" w:rsidRDefault="002766F3" w:rsidP="00FD528A">
            <w:pPr>
              <w:widowControl/>
              <w:rPr>
                <w:rFonts w:ascii="宋体" w:hAnsi="宋体"/>
                <w:sz w:val="18"/>
                <w:szCs w:val="18"/>
              </w:rPr>
            </w:pPr>
            <w:r>
              <w:rPr>
                <w:rFonts w:ascii="宋体" w:hAnsi="宋体" w:hint="eastAsia"/>
                <w:sz w:val="18"/>
                <w:szCs w:val="18"/>
              </w:rPr>
              <w:t>411204</w:t>
            </w:r>
          </w:p>
        </w:tc>
      </w:tr>
      <w:tr w:rsidR="009B6EC8" w:rsidRPr="00183C65" w:rsidTr="008F2848">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6EC8" w:rsidRPr="007F4886" w:rsidRDefault="009B6EC8" w:rsidP="008F2848">
            <w:pPr>
              <w:jc w:val="center"/>
              <w:rPr>
                <w:rFonts w:ascii="宋体" w:hAnsi="宋体"/>
              </w:rPr>
            </w:pPr>
            <w:r w:rsidRPr="00E90362">
              <w:rPr>
                <w:rFonts w:hint="eastAsia"/>
              </w:rPr>
              <w:t>205</w:t>
            </w:r>
          </w:p>
        </w:tc>
        <w:tc>
          <w:tcPr>
            <w:tcW w:w="4636" w:type="dxa"/>
            <w:tcBorders>
              <w:top w:val="single" w:sz="8" w:space="0" w:color="auto"/>
              <w:left w:val="nil"/>
              <w:bottom w:val="single" w:sz="8" w:space="0" w:color="auto"/>
              <w:right w:val="nil"/>
            </w:tcBorders>
          </w:tcPr>
          <w:p w:rsidR="009B6EC8" w:rsidRPr="00E05994" w:rsidRDefault="009B6EC8" w:rsidP="008F2848">
            <w:pPr>
              <w:rPr>
                <w:sz w:val="18"/>
                <w:szCs w:val="18"/>
              </w:rPr>
            </w:pPr>
            <w:r w:rsidRPr="00E90362">
              <w:rPr>
                <w:rFonts w:hint="eastAsia"/>
              </w:rPr>
              <w:t>卡号密码正则不匹配或者被禁止</w:t>
            </w:r>
          </w:p>
        </w:tc>
        <w:tc>
          <w:tcPr>
            <w:tcW w:w="850" w:type="dxa"/>
            <w:tcBorders>
              <w:top w:val="nil"/>
              <w:left w:val="single" w:sz="8" w:space="0" w:color="auto"/>
              <w:bottom w:val="single" w:sz="8" w:space="0" w:color="auto"/>
              <w:right w:val="single" w:sz="8" w:space="0" w:color="auto"/>
            </w:tcBorders>
          </w:tcPr>
          <w:p w:rsidR="009B6EC8" w:rsidRPr="00183C65" w:rsidRDefault="009B6EC8" w:rsidP="008F2848">
            <w:pPr>
              <w:widowControl/>
              <w:rPr>
                <w:rFonts w:ascii="宋体" w:hAnsi="宋体"/>
                <w:sz w:val="18"/>
                <w:szCs w:val="18"/>
              </w:rPr>
            </w:pPr>
          </w:p>
        </w:tc>
        <w:tc>
          <w:tcPr>
            <w:tcW w:w="2090" w:type="dxa"/>
            <w:tcBorders>
              <w:top w:val="nil"/>
              <w:left w:val="nil"/>
              <w:bottom w:val="single" w:sz="8" w:space="0" w:color="auto"/>
              <w:right w:val="single" w:sz="8" w:space="0" w:color="auto"/>
            </w:tcBorders>
            <w:tcMar>
              <w:top w:w="0" w:type="dxa"/>
              <w:left w:w="108" w:type="dxa"/>
              <w:bottom w:w="0" w:type="dxa"/>
              <w:right w:w="108" w:type="dxa"/>
            </w:tcMar>
          </w:tcPr>
          <w:p w:rsidR="009B6EC8" w:rsidRPr="00183C65" w:rsidRDefault="002766F3" w:rsidP="00FD528A">
            <w:pPr>
              <w:widowControl/>
              <w:rPr>
                <w:rFonts w:ascii="宋体" w:hAnsi="宋体"/>
                <w:sz w:val="18"/>
                <w:szCs w:val="18"/>
              </w:rPr>
            </w:pPr>
            <w:r>
              <w:rPr>
                <w:rFonts w:ascii="宋体" w:hAnsi="宋体" w:hint="eastAsia"/>
                <w:sz w:val="18"/>
                <w:szCs w:val="18"/>
              </w:rPr>
              <w:t>411205</w:t>
            </w:r>
          </w:p>
        </w:tc>
      </w:tr>
      <w:tr w:rsidR="009B6EC8" w:rsidRPr="00183C65" w:rsidTr="008F2848">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6EC8" w:rsidRPr="007F4886" w:rsidRDefault="009B6EC8" w:rsidP="008F2848">
            <w:pPr>
              <w:jc w:val="center"/>
              <w:rPr>
                <w:rFonts w:ascii="宋体" w:hAnsi="宋体"/>
              </w:rPr>
            </w:pPr>
            <w:r w:rsidRPr="00E90362">
              <w:rPr>
                <w:rFonts w:hint="eastAsia"/>
              </w:rPr>
              <w:t>206</w:t>
            </w:r>
          </w:p>
        </w:tc>
        <w:tc>
          <w:tcPr>
            <w:tcW w:w="4636" w:type="dxa"/>
            <w:tcBorders>
              <w:top w:val="single" w:sz="8" w:space="0" w:color="auto"/>
              <w:left w:val="nil"/>
              <w:bottom w:val="single" w:sz="8" w:space="0" w:color="auto"/>
              <w:right w:val="nil"/>
            </w:tcBorders>
          </w:tcPr>
          <w:p w:rsidR="009B6EC8" w:rsidRPr="00E05994" w:rsidRDefault="009B6EC8" w:rsidP="008F2848">
            <w:pPr>
              <w:rPr>
                <w:sz w:val="18"/>
                <w:szCs w:val="18"/>
              </w:rPr>
            </w:pPr>
            <w:r w:rsidRPr="00E90362">
              <w:rPr>
                <w:rFonts w:hint="eastAsia"/>
              </w:rPr>
              <w:t>本卡之前被提交过，本次订单失败，不再继续处理</w:t>
            </w:r>
          </w:p>
        </w:tc>
        <w:tc>
          <w:tcPr>
            <w:tcW w:w="850" w:type="dxa"/>
            <w:tcBorders>
              <w:top w:val="nil"/>
              <w:left w:val="single" w:sz="8" w:space="0" w:color="auto"/>
              <w:bottom w:val="single" w:sz="8" w:space="0" w:color="auto"/>
              <w:right w:val="single" w:sz="8" w:space="0" w:color="auto"/>
            </w:tcBorders>
          </w:tcPr>
          <w:p w:rsidR="009B6EC8" w:rsidRPr="00183C65" w:rsidRDefault="009B6EC8" w:rsidP="008F2848">
            <w:pPr>
              <w:widowControl/>
              <w:rPr>
                <w:rFonts w:ascii="宋体" w:hAnsi="宋体"/>
                <w:sz w:val="18"/>
                <w:szCs w:val="18"/>
              </w:rPr>
            </w:pPr>
          </w:p>
        </w:tc>
        <w:tc>
          <w:tcPr>
            <w:tcW w:w="2090" w:type="dxa"/>
            <w:tcBorders>
              <w:top w:val="nil"/>
              <w:left w:val="nil"/>
              <w:bottom w:val="single" w:sz="8" w:space="0" w:color="auto"/>
              <w:right w:val="single" w:sz="8" w:space="0" w:color="auto"/>
            </w:tcBorders>
            <w:tcMar>
              <w:top w:w="0" w:type="dxa"/>
              <w:left w:w="108" w:type="dxa"/>
              <w:bottom w:w="0" w:type="dxa"/>
              <w:right w:w="108" w:type="dxa"/>
            </w:tcMar>
          </w:tcPr>
          <w:p w:rsidR="009B6EC8" w:rsidRPr="00183C65" w:rsidRDefault="002766F3" w:rsidP="00FD528A">
            <w:pPr>
              <w:widowControl/>
              <w:rPr>
                <w:rFonts w:ascii="宋体" w:hAnsi="宋体"/>
                <w:sz w:val="18"/>
                <w:szCs w:val="18"/>
              </w:rPr>
            </w:pPr>
            <w:r>
              <w:rPr>
                <w:rFonts w:ascii="宋体" w:hAnsi="宋体" w:hint="eastAsia"/>
                <w:sz w:val="18"/>
                <w:szCs w:val="18"/>
              </w:rPr>
              <w:t>411206</w:t>
            </w:r>
          </w:p>
        </w:tc>
      </w:tr>
      <w:tr w:rsidR="009B6EC8" w:rsidRPr="00183C65" w:rsidTr="008F2848">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6EC8" w:rsidRPr="007F4886" w:rsidRDefault="009B6EC8" w:rsidP="008F2848">
            <w:pPr>
              <w:jc w:val="center"/>
              <w:rPr>
                <w:rFonts w:ascii="宋体" w:hAnsi="宋体"/>
              </w:rPr>
            </w:pPr>
            <w:r w:rsidRPr="00E90362">
              <w:rPr>
                <w:rFonts w:hint="eastAsia"/>
              </w:rPr>
              <w:t>207</w:t>
            </w:r>
          </w:p>
        </w:tc>
        <w:tc>
          <w:tcPr>
            <w:tcW w:w="4636" w:type="dxa"/>
            <w:tcBorders>
              <w:top w:val="single" w:sz="8" w:space="0" w:color="auto"/>
              <w:left w:val="nil"/>
              <w:bottom w:val="single" w:sz="8" w:space="0" w:color="auto"/>
              <w:right w:val="nil"/>
            </w:tcBorders>
          </w:tcPr>
          <w:p w:rsidR="009B6EC8" w:rsidRPr="00E05994" w:rsidRDefault="009B6EC8" w:rsidP="008F2848">
            <w:pPr>
              <w:rPr>
                <w:sz w:val="18"/>
                <w:szCs w:val="18"/>
              </w:rPr>
            </w:pPr>
            <w:r w:rsidRPr="00E90362">
              <w:rPr>
                <w:rFonts w:hint="eastAsia"/>
              </w:rPr>
              <w:t>暂不支持该充值卡的支付</w:t>
            </w:r>
          </w:p>
        </w:tc>
        <w:tc>
          <w:tcPr>
            <w:tcW w:w="850" w:type="dxa"/>
            <w:tcBorders>
              <w:top w:val="nil"/>
              <w:left w:val="single" w:sz="8" w:space="0" w:color="auto"/>
              <w:bottom w:val="single" w:sz="8" w:space="0" w:color="auto"/>
              <w:right w:val="single" w:sz="8" w:space="0" w:color="auto"/>
            </w:tcBorders>
          </w:tcPr>
          <w:p w:rsidR="009B6EC8" w:rsidRPr="00183C65" w:rsidRDefault="009B6EC8" w:rsidP="008F2848">
            <w:pPr>
              <w:widowControl/>
              <w:rPr>
                <w:rFonts w:ascii="宋体" w:hAnsi="宋体"/>
                <w:sz w:val="18"/>
                <w:szCs w:val="18"/>
              </w:rPr>
            </w:pPr>
          </w:p>
        </w:tc>
        <w:tc>
          <w:tcPr>
            <w:tcW w:w="2090" w:type="dxa"/>
            <w:tcBorders>
              <w:top w:val="nil"/>
              <w:left w:val="nil"/>
              <w:bottom w:val="single" w:sz="8" w:space="0" w:color="auto"/>
              <w:right w:val="single" w:sz="8" w:space="0" w:color="auto"/>
            </w:tcBorders>
            <w:tcMar>
              <w:top w:w="0" w:type="dxa"/>
              <w:left w:w="108" w:type="dxa"/>
              <w:bottom w:w="0" w:type="dxa"/>
              <w:right w:w="108" w:type="dxa"/>
            </w:tcMar>
          </w:tcPr>
          <w:p w:rsidR="009B6EC8" w:rsidRPr="00183C65" w:rsidRDefault="002766F3" w:rsidP="00FD528A">
            <w:pPr>
              <w:widowControl/>
              <w:rPr>
                <w:rFonts w:ascii="宋体" w:hAnsi="宋体"/>
                <w:sz w:val="18"/>
                <w:szCs w:val="18"/>
              </w:rPr>
            </w:pPr>
            <w:r>
              <w:rPr>
                <w:rFonts w:ascii="宋体" w:hAnsi="宋体" w:hint="eastAsia"/>
                <w:sz w:val="18"/>
                <w:szCs w:val="18"/>
              </w:rPr>
              <w:t>411207</w:t>
            </w:r>
          </w:p>
        </w:tc>
      </w:tr>
      <w:tr w:rsidR="009B6EC8" w:rsidRPr="00183C65" w:rsidTr="000A291A">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B6EC8" w:rsidRPr="007F4886" w:rsidRDefault="009B6EC8" w:rsidP="008F2848">
            <w:pPr>
              <w:jc w:val="center"/>
              <w:rPr>
                <w:rFonts w:ascii="宋体" w:hAnsi="宋体"/>
              </w:rPr>
            </w:pPr>
            <w:r w:rsidRPr="00E90362">
              <w:rPr>
                <w:rFonts w:hint="eastAsia"/>
              </w:rPr>
              <w:t>208</w:t>
            </w:r>
          </w:p>
        </w:tc>
        <w:tc>
          <w:tcPr>
            <w:tcW w:w="4636" w:type="dxa"/>
            <w:tcBorders>
              <w:top w:val="single" w:sz="8" w:space="0" w:color="auto"/>
              <w:left w:val="nil"/>
              <w:bottom w:val="single" w:sz="8" w:space="0" w:color="auto"/>
              <w:right w:val="nil"/>
            </w:tcBorders>
          </w:tcPr>
          <w:p w:rsidR="009B6EC8" w:rsidRDefault="009B6EC8" w:rsidP="008F2848">
            <w:pPr>
              <w:rPr>
                <w:sz w:val="18"/>
                <w:szCs w:val="18"/>
              </w:rPr>
            </w:pPr>
            <w:r w:rsidRPr="00E90362">
              <w:rPr>
                <w:rFonts w:hint="eastAsia"/>
              </w:rPr>
              <w:t>您输入的充值卡卡号错误</w:t>
            </w:r>
          </w:p>
        </w:tc>
        <w:tc>
          <w:tcPr>
            <w:tcW w:w="850" w:type="dxa"/>
            <w:tcBorders>
              <w:top w:val="nil"/>
              <w:left w:val="single" w:sz="8" w:space="0" w:color="auto"/>
              <w:bottom w:val="single" w:sz="4" w:space="0" w:color="auto"/>
              <w:right w:val="single" w:sz="8" w:space="0" w:color="auto"/>
            </w:tcBorders>
          </w:tcPr>
          <w:p w:rsidR="009B6EC8" w:rsidRDefault="009B6EC8" w:rsidP="008F2848">
            <w:pPr>
              <w:widowControl/>
              <w:rPr>
                <w:rFonts w:ascii="宋体" w:hAnsi="宋体"/>
                <w:sz w:val="18"/>
                <w:szCs w:val="18"/>
              </w:rPr>
            </w:pPr>
          </w:p>
        </w:tc>
        <w:tc>
          <w:tcPr>
            <w:tcW w:w="2090" w:type="dxa"/>
            <w:tcBorders>
              <w:top w:val="nil"/>
              <w:left w:val="nil"/>
              <w:bottom w:val="single" w:sz="8" w:space="0" w:color="auto"/>
              <w:right w:val="single" w:sz="8" w:space="0" w:color="auto"/>
            </w:tcBorders>
            <w:tcMar>
              <w:top w:w="0" w:type="dxa"/>
              <w:left w:w="108" w:type="dxa"/>
              <w:bottom w:w="0" w:type="dxa"/>
              <w:right w:w="108" w:type="dxa"/>
            </w:tcMar>
          </w:tcPr>
          <w:p w:rsidR="009B6EC8" w:rsidRPr="00183C65" w:rsidRDefault="002766F3" w:rsidP="00FD528A">
            <w:pPr>
              <w:widowControl/>
              <w:rPr>
                <w:rFonts w:ascii="宋体" w:hAnsi="宋体"/>
                <w:sz w:val="18"/>
                <w:szCs w:val="18"/>
              </w:rPr>
            </w:pPr>
            <w:r>
              <w:rPr>
                <w:rFonts w:ascii="宋体" w:hAnsi="宋体" w:hint="eastAsia"/>
                <w:sz w:val="18"/>
                <w:szCs w:val="18"/>
              </w:rPr>
              <w:t>411208</w:t>
            </w:r>
          </w:p>
        </w:tc>
      </w:tr>
      <w:tr w:rsidR="009B6EC8" w:rsidRPr="00183C65" w:rsidTr="000A291A">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B6EC8" w:rsidRPr="007F4886" w:rsidRDefault="009B6EC8" w:rsidP="008F2848">
            <w:pPr>
              <w:jc w:val="center"/>
              <w:rPr>
                <w:rFonts w:ascii="宋体" w:hAnsi="宋体"/>
              </w:rPr>
            </w:pPr>
            <w:r w:rsidRPr="00E90362">
              <w:rPr>
                <w:rFonts w:hint="eastAsia"/>
              </w:rPr>
              <w:t>209</w:t>
            </w:r>
          </w:p>
        </w:tc>
        <w:tc>
          <w:tcPr>
            <w:tcW w:w="4636" w:type="dxa"/>
            <w:tcBorders>
              <w:top w:val="single" w:sz="8" w:space="0" w:color="auto"/>
              <w:left w:val="nil"/>
              <w:bottom w:val="single" w:sz="8" w:space="0" w:color="auto"/>
              <w:right w:val="single" w:sz="4" w:space="0" w:color="auto"/>
            </w:tcBorders>
          </w:tcPr>
          <w:p w:rsidR="009B6EC8" w:rsidRDefault="009B6EC8" w:rsidP="008F2848">
            <w:pPr>
              <w:rPr>
                <w:sz w:val="18"/>
                <w:szCs w:val="18"/>
              </w:rPr>
            </w:pPr>
            <w:r w:rsidRPr="00E90362">
              <w:rPr>
                <w:rFonts w:hint="eastAsia"/>
              </w:rPr>
              <w:t>您输入的充值卡未激活（生成卡）</w:t>
            </w:r>
          </w:p>
        </w:tc>
        <w:tc>
          <w:tcPr>
            <w:tcW w:w="850" w:type="dxa"/>
            <w:tcBorders>
              <w:top w:val="single" w:sz="4" w:space="0" w:color="auto"/>
              <w:left w:val="single" w:sz="4" w:space="0" w:color="auto"/>
              <w:bottom w:val="single" w:sz="4" w:space="0" w:color="auto"/>
              <w:right w:val="single" w:sz="4" w:space="0" w:color="auto"/>
            </w:tcBorders>
          </w:tcPr>
          <w:p w:rsidR="009B6EC8" w:rsidRDefault="009B6EC8" w:rsidP="008F2848">
            <w:pPr>
              <w:widowControl/>
              <w:rPr>
                <w:rFonts w:ascii="宋体" w:hAnsi="宋体"/>
                <w:sz w:val="18"/>
                <w:szCs w:val="18"/>
              </w:rPr>
            </w:pPr>
          </w:p>
        </w:tc>
        <w:tc>
          <w:tcPr>
            <w:tcW w:w="2090" w:type="dxa"/>
            <w:tcBorders>
              <w:top w:val="nil"/>
              <w:left w:val="single" w:sz="4" w:space="0" w:color="auto"/>
              <w:bottom w:val="single" w:sz="8" w:space="0" w:color="auto"/>
              <w:right w:val="single" w:sz="8" w:space="0" w:color="auto"/>
            </w:tcBorders>
            <w:tcMar>
              <w:top w:w="0" w:type="dxa"/>
              <w:left w:w="108" w:type="dxa"/>
              <w:bottom w:w="0" w:type="dxa"/>
              <w:right w:w="108" w:type="dxa"/>
            </w:tcMar>
          </w:tcPr>
          <w:p w:rsidR="009B6EC8" w:rsidRPr="00183C65" w:rsidRDefault="002766F3" w:rsidP="00FD528A">
            <w:pPr>
              <w:widowControl/>
              <w:rPr>
                <w:rFonts w:ascii="宋体" w:hAnsi="宋体"/>
                <w:sz w:val="18"/>
                <w:szCs w:val="18"/>
              </w:rPr>
            </w:pPr>
            <w:r>
              <w:rPr>
                <w:rFonts w:ascii="宋体" w:hAnsi="宋体" w:hint="eastAsia"/>
                <w:sz w:val="18"/>
                <w:szCs w:val="18"/>
              </w:rPr>
              <w:t>411209</w:t>
            </w:r>
          </w:p>
        </w:tc>
      </w:tr>
      <w:tr w:rsidR="009B6EC8" w:rsidRPr="00183C65" w:rsidTr="000A291A">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B6EC8" w:rsidRPr="007F4886" w:rsidRDefault="009B6EC8" w:rsidP="008F2848">
            <w:pPr>
              <w:jc w:val="center"/>
              <w:rPr>
                <w:rFonts w:ascii="宋体" w:hAnsi="宋体"/>
              </w:rPr>
            </w:pPr>
            <w:r w:rsidRPr="00E90362">
              <w:rPr>
                <w:rFonts w:hint="eastAsia"/>
              </w:rPr>
              <w:t>210</w:t>
            </w:r>
          </w:p>
        </w:tc>
        <w:tc>
          <w:tcPr>
            <w:tcW w:w="4636" w:type="dxa"/>
            <w:tcBorders>
              <w:top w:val="single" w:sz="8" w:space="0" w:color="auto"/>
              <w:left w:val="nil"/>
              <w:bottom w:val="single" w:sz="8" w:space="0" w:color="auto"/>
              <w:right w:val="single" w:sz="4" w:space="0" w:color="auto"/>
            </w:tcBorders>
          </w:tcPr>
          <w:p w:rsidR="009B6EC8" w:rsidRDefault="009B6EC8" w:rsidP="008F2848">
            <w:pPr>
              <w:rPr>
                <w:sz w:val="18"/>
                <w:szCs w:val="18"/>
              </w:rPr>
            </w:pPr>
            <w:r w:rsidRPr="00E90362">
              <w:rPr>
                <w:rFonts w:hint="eastAsia"/>
              </w:rPr>
              <w:t>您输入的充值卡已经作废（能查到有该卡，但是没卡的信息）</w:t>
            </w:r>
          </w:p>
        </w:tc>
        <w:tc>
          <w:tcPr>
            <w:tcW w:w="850" w:type="dxa"/>
            <w:tcBorders>
              <w:top w:val="single" w:sz="4" w:space="0" w:color="auto"/>
              <w:left w:val="single" w:sz="4" w:space="0" w:color="auto"/>
              <w:bottom w:val="single" w:sz="4" w:space="0" w:color="auto"/>
              <w:right w:val="single" w:sz="4" w:space="0" w:color="auto"/>
            </w:tcBorders>
          </w:tcPr>
          <w:p w:rsidR="009B6EC8" w:rsidRDefault="009B6EC8" w:rsidP="008F2848">
            <w:pPr>
              <w:widowControl/>
              <w:rPr>
                <w:rFonts w:ascii="宋体" w:hAnsi="宋体"/>
                <w:sz w:val="18"/>
                <w:szCs w:val="18"/>
              </w:rPr>
            </w:pPr>
          </w:p>
        </w:tc>
        <w:tc>
          <w:tcPr>
            <w:tcW w:w="2090" w:type="dxa"/>
            <w:tcBorders>
              <w:top w:val="nil"/>
              <w:left w:val="single" w:sz="4" w:space="0" w:color="auto"/>
              <w:bottom w:val="single" w:sz="8" w:space="0" w:color="auto"/>
              <w:right w:val="single" w:sz="8" w:space="0" w:color="auto"/>
            </w:tcBorders>
            <w:tcMar>
              <w:top w:w="0" w:type="dxa"/>
              <w:left w:w="108" w:type="dxa"/>
              <w:bottom w:w="0" w:type="dxa"/>
              <w:right w:w="108" w:type="dxa"/>
            </w:tcMar>
          </w:tcPr>
          <w:p w:rsidR="009B6EC8" w:rsidRPr="00183C65" w:rsidRDefault="002766F3" w:rsidP="00FD528A">
            <w:pPr>
              <w:widowControl/>
              <w:rPr>
                <w:rFonts w:ascii="宋体" w:hAnsi="宋体"/>
                <w:sz w:val="18"/>
                <w:szCs w:val="18"/>
              </w:rPr>
            </w:pPr>
            <w:r>
              <w:rPr>
                <w:rFonts w:ascii="宋体" w:hAnsi="宋体" w:hint="eastAsia"/>
                <w:sz w:val="18"/>
                <w:szCs w:val="18"/>
              </w:rPr>
              <w:t>411210</w:t>
            </w:r>
          </w:p>
        </w:tc>
      </w:tr>
      <w:tr w:rsidR="009B6EC8" w:rsidRPr="00183C65" w:rsidTr="000A291A">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B6EC8" w:rsidRPr="007F4886" w:rsidRDefault="009B6EC8" w:rsidP="008F2848">
            <w:pPr>
              <w:jc w:val="center"/>
              <w:rPr>
                <w:rFonts w:ascii="宋体" w:hAnsi="宋体"/>
              </w:rPr>
            </w:pPr>
            <w:r w:rsidRPr="00E90362">
              <w:rPr>
                <w:rFonts w:hint="eastAsia"/>
              </w:rPr>
              <w:t>211</w:t>
            </w:r>
          </w:p>
        </w:tc>
        <w:tc>
          <w:tcPr>
            <w:tcW w:w="4636" w:type="dxa"/>
            <w:tcBorders>
              <w:top w:val="single" w:sz="8" w:space="0" w:color="auto"/>
              <w:left w:val="nil"/>
              <w:bottom w:val="single" w:sz="8" w:space="0" w:color="auto"/>
              <w:right w:val="single" w:sz="4" w:space="0" w:color="auto"/>
            </w:tcBorders>
          </w:tcPr>
          <w:p w:rsidR="009B6EC8" w:rsidRDefault="009B6EC8" w:rsidP="008F2848">
            <w:pPr>
              <w:rPr>
                <w:sz w:val="18"/>
                <w:szCs w:val="18"/>
              </w:rPr>
            </w:pPr>
            <w:r w:rsidRPr="00E90362">
              <w:rPr>
                <w:rFonts w:hint="eastAsia"/>
              </w:rPr>
              <w:t>您输入的充值卡已过期</w:t>
            </w:r>
          </w:p>
        </w:tc>
        <w:tc>
          <w:tcPr>
            <w:tcW w:w="850" w:type="dxa"/>
            <w:tcBorders>
              <w:top w:val="single" w:sz="4" w:space="0" w:color="auto"/>
              <w:left w:val="single" w:sz="4" w:space="0" w:color="auto"/>
              <w:bottom w:val="single" w:sz="4" w:space="0" w:color="auto"/>
              <w:right w:val="single" w:sz="4" w:space="0" w:color="auto"/>
            </w:tcBorders>
          </w:tcPr>
          <w:p w:rsidR="009B6EC8" w:rsidRDefault="009B6EC8" w:rsidP="008F2848">
            <w:pPr>
              <w:widowControl/>
              <w:rPr>
                <w:rFonts w:ascii="宋体" w:hAnsi="宋体"/>
                <w:sz w:val="18"/>
                <w:szCs w:val="18"/>
              </w:rPr>
            </w:pPr>
          </w:p>
        </w:tc>
        <w:tc>
          <w:tcPr>
            <w:tcW w:w="2090" w:type="dxa"/>
            <w:tcBorders>
              <w:top w:val="nil"/>
              <w:left w:val="single" w:sz="4" w:space="0" w:color="auto"/>
              <w:bottom w:val="single" w:sz="8" w:space="0" w:color="auto"/>
              <w:right w:val="single" w:sz="8" w:space="0" w:color="auto"/>
            </w:tcBorders>
            <w:tcMar>
              <w:top w:w="0" w:type="dxa"/>
              <w:left w:w="108" w:type="dxa"/>
              <w:bottom w:w="0" w:type="dxa"/>
              <w:right w:w="108" w:type="dxa"/>
            </w:tcMar>
          </w:tcPr>
          <w:p w:rsidR="009B6EC8" w:rsidRPr="00183C65" w:rsidRDefault="002766F3" w:rsidP="00FD528A">
            <w:pPr>
              <w:widowControl/>
              <w:rPr>
                <w:rFonts w:ascii="宋体" w:hAnsi="宋体"/>
                <w:sz w:val="18"/>
                <w:szCs w:val="18"/>
              </w:rPr>
            </w:pPr>
            <w:r>
              <w:rPr>
                <w:rFonts w:ascii="宋体" w:hAnsi="宋体" w:hint="eastAsia"/>
                <w:sz w:val="18"/>
                <w:szCs w:val="18"/>
              </w:rPr>
              <w:t>411211</w:t>
            </w:r>
          </w:p>
        </w:tc>
      </w:tr>
      <w:tr w:rsidR="009B6EC8" w:rsidRPr="00183C65" w:rsidTr="000A291A">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B6EC8" w:rsidRPr="00D554DB" w:rsidRDefault="009B6EC8" w:rsidP="008F2848">
            <w:pPr>
              <w:jc w:val="center"/>
              <w:rPr>
                <w:rFonts w:ascii="宋体" w:hAnsi="宋体"/>
              </w:rPr>
            </w:pPr>
            <w:r w:rsidRPr="00E90362">
              <w:rPr>
                <w:rFonts w:hint="eastAsia"/>
              </w:rPr>
              <w:t>212</w:t>
            </w:r>
          </w:p>
        </w:tc>
        <w:tc>
          <w:tcPr>
            <w:tcW w:w="4636" w:type="dxa"/>
            <w:tcBorders>
              <w:top w:val="single" w:sz="8" w:space="0" w:color="auto"/>
              <w:left w:val="nil"/>
              <w:bottom w:val="single" w:sz="8" w:space="0" w:color="auto"/>
              <w:right w:val="single" w:sz="4" w:space="0" w:color="auto"/>
            </w:tcBorders>
          </w:tcPr>
          <w:p w:rsidR="009B6EC8" w:rsidRPr="007133EE" w:rsidRDefault="009B6EC8" w:rsidP="008F2848">
            <w:pPr>
              <w:rPr>
                <w:sz w:val="18"/>
                <w:szCs w:val="18"/>
              </w:rPr>
            </w:pPr>
            <w:r w:rsidRPr="00E90362">
              <w:rPr>
                <w:rFonts w:hint="eastAsia"/>
              </w:rPr>
              <w:t>您选择的卡面额不正确</w:t>
            </w:r>
          </w:p>
        </w:tc>
        <w:tc>
          <w:tcPr>
            <w:tcW w:w="850" w:type="dxa"/>
            <w:tcBorders>
              <w:top w:val="single" w:sz="4" w:space="0" w:color="auto"/>
              <w:left w:val="single" w:sz="4" w:space="0" w:color="auto"/>
              <w:bottom w:val="single" w:sz="4" w:space="0" w:color="auto"/>
              <w:right w:val="single" w:sz="4" w:space="0" w:color="auto"/>
            </w:tcBorders>
          </w:tcPr>
          <w:p w:rsidR="009B6EC8" w:rsidRDefault="009B6EC8" w:rsidP="008F2848">
            <w:pPr>
              <w:widowControl/>
              <w:rPr>
                <w:rFonts w:ascii="宋体" w:hAnsi="宋体"/>
                <w:sz w:val="18"/>
                <w:szCs w:val="18"/>
              </w:rPr>
            </w:pPr>
          </w:p>
        </w:tc>
        <w:tc>
          <w:tcPr>
            <w:tcW w:w="2090" w:type="dxa"/>
            <w:tcBorders>
              <w:top w:val="nil"/>
              <w:left w:val="single" w:sz="4" w:space="0" w:color="auto"/>
              <w:bottom w:val="single" w:sz="8" w:space="0" w:color="auto"/>
              <w:right w:val="single" w:sz="8" w:space="0" w:color="auto"/>
            </w:tcBorders>
            <w:tcMar>
              <w:top w:w="0" w:type="dxa"/>
              <w:left w:w="108" w:type="dxa"/>
              <w:bottom w:w="0" w:type="dxa"/>
              <w:right w:w="108" w:type="dxa"/>
            </w:tcMar>
          </w:tcPr>
          <w:p w:rsidR="009B6EC8" w:rsidRPr="00183C65" w:rsidRDefault="002766F3" w:rsidP="00FD528A">
            <w:pPr>
              <w:widowControl/>
              <w:rPr>
                <w:rFonts w:ascii="宋体" w:hAnsi="宋体"/>
                <w:sz w:val="18"/>
                <w:szCs w:val="18"/>
              </w:rPr>
            </w:pPr>
            <w:r>
              <w:rPr>
                <w:rFonts w:ascii="宋体" w:hAnsi="宋体" w:hint="eastAsia"/>
                <w:sz w:val="18"/>
                <w:szCs w:val="18"/>
              </w:rPr>
              <w:t>411212</w:t>
            </w:r>
          </w:p>
        </w:tc>
      </w:tr>
      <w:tr w:rsidR="009B6EC8" w:rsidRPr="00183C65" w:rsidTr="000A291A">
        <w:trPr>
          <w:cantSplit/>
          <w:trHeight w:val="389"/>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B6EC8" w:rsidRPr="00D554DB" w:rsidRDefault="009B6EC8" w:rsidP="008F2848">
            <w:pPr>
              <w:jc w:val="center"/>
              <w:rPr>
                <w:rFonts w:ascii="宋体" w:hAnsi="宋体"/>
              </w:rPr>
            </w:pPr>
            <w:r w:rsidRPr="00E90362">
              <w:rPr>
                <w:rFonts w:hint="eastAsia"/>
              </w:rPr>
              <w:t>213</w:t>
            </w:r>
          </w:p>
        </w:tc>
        <w:tc>
          <w:tcPr>
            <w:tcW w:w="4636" w:type="dxa"/>
            <w:tcBorders>
              <w:top w:val="single" w:sz="8" w:space="0" w:color="auto"/>
              <w:left w:val="nil"/>
              <w:bottom w:val="single" w:sz="8" w:space="0" w:color="auto"/>
              <w:right w:val="single" w:sz="4" w:space="0" w:color="auto"/>
            </w:tcBorders>
          </w:tcPr>
          <w:p w:rsidR="009B6EC8" w:rsidRPr="00CF3ADA" w:rsidRDefault="009B6EC8" w:rsidP="008F2848">
            <w:pPr>
              <w:rPr>
                <w:sz w:val="18"/>
                <w:szCs w:val="18"/>
              </w:rPr>
            </w:pPr>
            <w:r w:rsidRPr="00E90362">
              <w:rPr>
                <w:rFonts w:hint="eastAsia"/>
              </w:rPr>
              <w:t>该卡为特殊本地业务卡，系统不支持</w:t>
            </w:r>
          </w:p>
        </w:tc>
        <w:tc>
          <w:tcPr>
            <w:tcW w:w="850" w:type="dxa"/>
            <w:tcBorders>
              <w:top w:val="single" w:sz="4" w:space="0" w:color="auto"/>
              <w:left w:val="single" w:sz="4" w:space="0" w:color="auto"/>
              <w:bottom w:val="single" w:sz="4" w:space="0" w:color="auto"/>
              <w:right w:val="single" w:sz="4" w:space="0" w:color="auto"/>
            </w:tcBorders>
          </w:tcPr>
          <w:p w:rsidR="009B6EC8" w:rsidRDefault="009B6EC8" w:rsidP="008F2848">
            <w:pPr>
              <w:widowControl/>
              <w:rPr>
                <w:rFonts w:ascii="宋体" w:hAnsi="宋体"/>
                <w:sz w:val="18"/>
                <w:szCs w:val="18"/>
              </w:rPr>
            </w:pPr>
          </w:p>
        </w:tc>
        <w:tc>
          <w:tcPr>
            <w:tcW w:w="2090" w:type="dxa"/>
            <w:tcBorders>
              <w:top w:val="nil"/>
              <w:left w:val="single" w:sz="4" w:space="0" w:color="auto"/>
              <w:bottom w:val="single" w:sz="8" w:space="0" w:color="auto"/>
              <w:right w:val="single" w:sz="8" w:space="0" w:color="auto"/>
            </w:tcBorders>
            <w:tcMar>
              <w:top w:w="0" w:type="dxa"/>
              <w:left w:w="108" w:type="dxa"/>
              <w:bottom w:w="0" w:type="dxa"/>
              <w:right w:w="108" w:type="dxa"/>
            </w:tcMar>
          </w:tcPr>
          <w:p w:rsidR="009B6EC8" w:rsidRPr="00183C65" w:rsidRDefault="002766F3" w:rsidP="00FD528A">
            <w:pPr>
              <w:widowControl/>
              <w:rPr>
                <w:rFonts w:ascii="宋体" w:hAnsi="宋体"/>
                <w:sz w:val="18"/>
                <w:szCs w:val="18"/>
              </w:rPr>
            </w:pPr>
            <w:r>
              <w:rPr>
                <w:rFonts w:ascii="宋体" w:hAnsi="宋体" w:hint="eastAsia"/>
                <w:sz w:val="18"/>
                <w:szCs w:val="18"/>
              </w:rPr>
              <w:t>411213</w:t>
            </w:r>
          </w:p>
        </w:tc>
      </w:tr>
      <w:tr w:rsidR="009B6EC8" w:rsidRPr="00183C65" w:rsidTr="000A291A">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6EC8" w:rsidRPr="007F4886" w:rsidRDefault="009B6EC8" w:rsidP="008F2848">
            <w:pPr>
              <w:jc w:val="center"/>
              <w:rPr>
                <w:rFonts w:ascii="宋体" w:hAnsi="宋体"/>
              </w:rPr>
            </w:pPr>
            <w:r w:rsidRPr="00E90362">
              <w:rPr>
                <w:rFonts w:hint="eastAsia"/>
              </w:rPr>
              <w:t>214</w:t>
            </w:r>
          </w:p>
        </w:tc>
        <w:tc>
          <w:tcPr>
            <w:tcW w:w="4636" w:type="dxa"/>
            <w:tcBorders>
              <w:top w:val="single" w:sz="8" w:space="0" w:color="auto"/>
              <w:left w:val="nil"/>
              <w:bottom w:val="single" w:sz="8" w:space="0" w:color="auto"/>
              <w:right w:val="single" w:sz="4" w:space="0" w:color="auto"/>
            </w:tcBorders>
          </w:tcPr>
          <w:p w:rsidR="009B6EC8" w:rsidRPr="00E05994" w:rsidRDefault="009B6EC8" w:rsidP="008F2848">
            <w:pPr>
              <w:rPr>
                <w:sz w:val="18"/>
                <w:szCs w:val="18"/>
              </w:rPr>
            </w:pPr>
            <w:r w:rsidRPr="00E90362">
              <w:rPr>
                <w:rFonts w:hint="eastAsia"/>
              </w:rPr>
              <w:t>该卡为增值业务卡，系统不支持</w:t>
            </w:r>
          </w:p>
        </w:tc>
        <w:tc>
          <w:tcPr>
            <w:tcW w:w="850" w:type="dxa"/>
            <w:tcBorders>
              <w:top w:val="single" w:sz="4" w:space="0" w:color="auto"/>
              <w:left w:val="single" w:sz="4" w:space="0" w:color="auto"/>
              <w:bottom w:val="single" w:sz="4" w:space="0" w:color="auto"/>
              <w:right w:val="single" w:sz="4" w:space="0" w:color="auto"/>
            </w:tcBorders>
          </w:tcPr>
          <w:p w:rsidR="009B6EC8" w:rsidRPr="00183C65" w:rsidRDefault="009B6EC8" w:rsidP="008F2848">
            <w:pPr>
              <w:widowControl/>
              <w:rPr>
                <w:rFonts w:ascii="宋体" w:hAnsi="宋体"/>
                <w:sz w:val="18"/>
                <w:szCs w:val="18"/>
              </w:rPr>
            </w:pPr>
          </w:p>
        </w:tc>
        <w:tc>
          <w:tcPr>
            <w:tcW w:w="2090" w:type="dxa"/>
            <w:tcBorders>
              <w:top w:val="nil"/>
              <w:left w:val="single" w:sz="4" w:space="0" w:color="auto"/>
              <w:bottom w:val="single" w:sz="8" w:space="0" w:color="auto"/>
              <w:right w:val="single" w:sz="8" w:space="0" w:color="auto"/>
            </w:tcBorders>
            <w:tcMar>
              <w:top w:w="0" w:type="dxa"/>
              <w:left w:w="108" w:type="dxa"/>
              <w:bottom w:w="0" w:type="dxa"/>
              <w:right w:w="108" w:type="dxa"/>
            </w:tcMar>
          </w:tcPr>
          <w:p w:rsidR="009B6EC8" w:rsidRPr="00183C65" w:rsidRDefault="002766F3" w:rsidP="00FD528A">
            <w:pPr>
              <w:widowControl/>
              <w:rPr>
                <w:rFonts w:ascii="宋体" w:hAnsi="宋体"/>
                <w:sz w:val="18"/>
                <w:szCs w:val="18"/>
              </w:rPr>
            </w:pPr>
            <w:r>
              <w:rPr>
                <w:rFonts w:ascii="宋体" w:hAnsi="宋体" w:hint="eastAsia"/>
                <w:sz w:val="18"/>
                <w:szCs w:val="18"/>
              </w:rPr>
              <w:t>411214</w:t>
            </w:r>
          </w:p>
        </w:tc>
      </w:tr>
      <w:tr w:rsidR="009B6EC8" w:rsidRPr="00183C65" w:rsidTr="000A291A">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6EC8" w:rsidRPr="007F4886" w:rsidRDefault="009B6EC8" w:rsidP="008F2848">
            <w:pPr>
              <w:jc w:val="center"/>
              <w:rPr>
                <w:rFonts w:ascii="宋体" w:hAnsi="宋体"/>
              </w:rPr>
            </w:pPr>
            <w:r w:rsidRPr="00E90362">
              <w:rPr>
                <w:rFonts w:hint="eastAsia"/>
              </w:rPr>
              <w:t>215</w:t>
            </w:r>
          </w:p>
        </w:tc>
        <w:tc>
          <w:tcPr>
            <w:tcW w:w="4636" w:type="dxa"/>
            <w:tcBorders>
              <w:top w:val="single" w:sz="8" w:space="0" w:color="auto"/>
              <w:left w:val="nil"/>
              <w:bottom w:val="single" w:sz="8" w:space="0" w:color="auto"/>
              <w:right w:val="single" w:sz="4" w:space="0" w:color="auto"/>
            </w:tcBorders>
          </w:tcPr>
          <w:p w:rsidR="009B6EC8" w:rsidRPr="00E05994" w:rsidRDefault="009B6EC8" w:rsidP="008F2848">
            <w:pPr>
              <w:rPr>
                <w:sz w:val="18"/>
                <w:szCs w:val="18"/>
              </w:rPr>
            </w:pPr>
            <w:r w:rsidRPr="00E90362">
              <w:rPr>
                <w:rFonts w:hint="eastAsia"/>
              </w:rPr>
              <w:t>新生卡</w:t>
            </w:r>
          </w:p>
        </w:tc>
        <w:tc>
          <w:tcPr>
            <w:tcW w:w="850" w:type="dxa"/>
            <w:tcBorders>
              <w:top w:val="single" w:sz="4" w:space="0" w:color="auto"/>
              <w:left w:val="single" w:sz="4" w:space="0" w:color="auto"/>
              <w:bottom w:val="single" w:sz="4" w:space="0" w:color="auto"/>
              <w:right w:val="single" w:sz="4" w:space="0" w:color="auto"/>
            </w:tcBorders>
          </w:tcPr>
          <w:p w:rsidR="009B6EC8" w:rsidRPr="00183C65" w:rsidRDefault="009B6EC8" w:rsidP="008F2848">
            <w:pPr>
              <w:widowControl/>
              <w:rPr>
                <w:rFonts w:ascii="宋体" w:hAnsi="宋体"/>
                <w:sz w:val="18"/>
                <w:szCs w:val="18"/>
              </w:rPr>
            </w:pPr>
          </w:p>
        </w:tc>
        <w:tc>
          <w:tcPr>
            <w:tcW w:w="2090" w:type="dxa"/>
            <w:tcBorders>
              <w:top w:val="nil"/>
              <w:left w:val="single" w:sz="4" w:space="0" w:color="auto"/>
              <w:bottom w:val="single" w:sz="8" w:space="0" w:color="auto"/>
              <w:right w:val="single" w:sz="8" w:space="0" w:color="auto"/>
            </w:tcBorders>
            <w:tcMar>
              <w:top w:w="0" w:type="dxa"/>
              <w:left w:w="108" w:type="dxa"/>
              <w:bottom w:w="0" w:type="dxa"/>
              <w:right w:w="108" w:type="dxa"/>
            </w:tcMar>
          </w:tcPr>
          <w:p w:rsidR="009B6EC8" w:rsidRPr="00183C65" w:rsidRDefault="002766F3" w:rsidP="00FD528A">
            <w:pPr>
              <w:widowControl/>
              <w:rPr>
                <w:rFonts w:ascii="宋体" w:hAnsi="宋体"/>
                <w:sz w:val="18"/>
                <w:szCs w:val="18"/>
              </w:rPr>
            </w:pPr>
            <w:r>
              <w:rPr>
                <w:rFonts w:ascii="宋体" w:hAnsi="宋体" w:hint="eastAsia"/>
                <w:sz w:val="18"/>
                <w:szCs w:val="18"/>
              </w:rPr>
              <w:t>411215</w:t>
            </w:r>
          </w:p>
        </w:tc>
      </w:tr>
      <w:tr w:rsidR="009B6EC8" w:rsidRPr="00183C65" w:rsidTr="000A291A">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6EC8" w:rsidRPr="007F4886" w:rsidRDefault="009B6EC8" w:rsidP="008F2848">
            <w:pPr>
              <w:jc w:val="center"/>
              <w:rPr>
                <w:rFonts w:ascii="宋体" w:hAnsi="宋体"/>
              </w:rPr>
            </w:pPr>
            <w:r w:rsidRPr="00E90362">
              <w:rPr>
                <w:rFonts w:hint="eastAsia"/>
              </w:rPr>
              <w:t>216</w:t>
            </w:r>
          </w:p>
        </w:tc>
        <w:tc>
          <w:tcPr>
            <w:tcW w:w="4636" w:type="dxa"/>
            <w:tcBorders>
              <w:top w:val="single" w:sz="8" w:space="0" w:color="auto"/>
              <w:left w:val="nil"/>
              <w:bottom w:val="single" w:sz="8" w:space="0" w:color="auto"/>
              <w:right w:val="single" w:sz="4" w:space="0" w:color="auto"/>
            </w:tcBorders>
          </w:tcPr>
          <w:p w:rsidR="009B6EC8" w:rsidRPr="00E05994" w:rsidRDefault="009B6EC8" w:rsidP="008F2848">
            <w:pPr>
              <w:rPr>
                <w:sz w:val="18"/>
                <w:szCs w:val="18"/>
              </w:rPr>
            </w:pPr>
            <w:r w:rsidRPr="00E90362">
              <w:rPr>
                <w:rFonts w:hint="eastAsia"/>
              </w:rPr>
              <w:t>系统维护</w:t>
            </w:r>
          </w:p>
        </w:tc>
        <w:tc>
          <w:tcPr>
            <w:tcW w:w="850" w:type="dxa"/>
            <w:tcBorders>
              <w:top w:val="single" w:sz="4" w:space="0" w:color="auto"/>
              <w:left w:val="single" w:sz="4" w:space="0" w:color="auto"/>
              <w:bottom w:val="single" w:sz="4" w:space="0" w:color="auto"/>
              <w:right w:val="single" w:sz="4" w:space="0" w:color="auto"/>
            </w:tcBorders>
          </w:tcPr>
          <w:p w:rsidR="009B6EC8" w:rsidRPr="00183C65" w:rsidRDefault="009B6EC8" w:rsidP="008F2848">
            <w:pPr>
              <w:widowControl/>
              <w:rPr>
                <w:rFonts w:ascii="宋体" w:hAnsi="宋体"/>
                <w:sz w:val="18"/>
                <w:szCs w:val="18"/>
              </w:rPr>
            </w:pPr>
          </w:p>
        </w:tc>
        <w:tc>
          <w:tcPr>
            <w:tcW w:w="2090" w:type="dxa"/>
            <w:tcBorders>
              <w:top w:val="nil"/>
              <w:left w:val="single" w:sz="4" w:space="0" w:color="auto"/>
              <w:bottom w:val="single" w:sz="8" w:space="0" w:color="auto"/>
              <w:right w:val="single" w:sz="8" w:space="0" w:color="auto"/>
            </w:tcBorders>
            <w:tcMar>
              <w:top w:w="0" w:type="dxa"/>
              <w:left w:w="108" w:type="dxa"/>
              <w:bottom w:w="0" w:type="dxa"/>
              <w:right w:w="108" w:type="dxa"/>
            </w:tcMar>
          </w:tcPr>
          <w:p w:rsidR="009B6EC8" w:rsidRPr="00183C65" w:rsidRDefault="002766F3" w:rsidP="00FD528A">
            <w:pPr>
              <w:widowControl/>
              <w:rPr>
                <w:rFonts w:ascii="宋体" w:hAnsi="宋体"/>
                <w:sz w:val="18"/>
                <w:szCs w:val="18"/>
              </w:rPr>
            </w:pPr>
            <w:r>
              <w:rPr>
                <w:rFonts w:ascii="宋体" w:hAnsi="宋体" w:hint="eastAsia"/>
                <w:sz w:val="18"/>
                <w:szCs w:val="18"/>
              </w:rPr>
              <w:t>411216</w:t>
            </w:r>
          </w:p>
        </w:tc>
      </w:tr>
      <w:tr w:rsidR="002766F3" w:rsidRPr="00183C65" w:rsidTr="000A291A">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766F3" w:rsidRPr="007F4886" w:rsidRDefault="002766F3" w:rsidP="008F2848">
            <w:pPr>
              <w:jc w:val="center"/>
              <w:rPr>
                <w:rFonts w:ascii="宋体" w:hAnsi="宋体"/>
              </w:rPr>
            </w:pPr>
            <w:r w:rsidRPr="00211875">
              <w:rPr>
                <w:rFonts w:hint="eastAsia"/>
              </w:rPr>
              <w:t>217</w:t>
            </w:r>
          </w:p>
        </w:tc>
        <w:tc>
          <w:tcPr>
            <w:tcW w:w="4636" w:type="dxa"/>
            <w:tcBorders>
              <w:top w:val="single" w:sz="8" w:space="0" w:color="auto"/>
              <w:left w:val="nil"/>
              <w:bottom w:val="single" w:sz="8" w:space="0" w:color="auto"/>
              <w:right w:val="single" w:sz="4" w:space="0" w:color="auto"/>
            </w:tcBorders>
          </w:tcPr>
          <w:p w:rsidR="002766F3" w:rsidRPr="00E05994" w:rsidRDefault="002766F3" w:rsidP="008F2848">
            <w:pPr>
              <w:rPr>
                <w:sz w:val="18"/>
                <w:szCs w:val="18"/>
              </w:rPr>
            </w:pPr>
            <w:r w:rsidRPr="00211875">
              <w:rPr>
                <w:rFonts w:hint="eastAsia"/>
              </w:rPr>
              <w:t>接口维护</w:t>
            </w:r>
          </w:p>
        </w:tc>
        <w:tc>
          <w:tcPr>
            <w:tcW w:w="850" w:type="dxa"/>
            <w:tcBorders>
              <w:top w:val="single" w:sz="4" w:space="0" w:color="auto"/>
              <w:left w:val="single" w:sz="4" w:space="0" w:color="auto"/>
              <w:bottom w:val="single" w:sz="4" w:space="0" w:color="auto"/>
              <w:right w:val="single" w:sz="4" w:space="0" w:color="auto"/>
            </w:tcBorders>
          </w:tcPr>
          <w:p w:rsidR="002766F3" w:rsidRPr="00183C65" w:rsidRDefault="002766F3" w:rsidP="008F2848">
            <w:pPr>
              <w:widowControl/>
              <w:rPr>
                <w:rFonts w:ascii="宋体" w:hAnsi="宋体"/>
                <w:sz w:val="18"/>
                <w:szCs w:val="18"/>
              </w:rPr>
            </w:pPr>
          </w:p>
        </w:tc>
        <w:tc>
          <w:tcPr>
            <w:tcW w:w="2090" w:type="dxa"/>
            <w:tcBorders>
              <w:top w:val="nil"/>
              <w:left w:val="single" w:sz="4" w:space="0" w:color="auto"/>
              <w:bottom w:val="single" w:sz="8" w:space="0" w:color="auto"/>
              <w:right w:val="single" w:sz="8" w:space="0" w:color="auto"/>
            </w:tcBorders>
            <w:tcMar>
              <w:top w:w="0" w:type="dxa"/>
              <w:left w:w="108" w:type="dxa"/>
              <w:bottom w:w="0" w:type="dxa"/>
              <w:right w:w="108" w:type="dxa"/>
            </w:tcMar>
          </w:tcPr>
          <w:p w:rsidR="002766F3" w:rsidRPr="00183C65" w:rsidRDefault="002766F3" w:rsidP="00FD528A">
            <w:pPr>
              <w:widowControl/>
              <w:rPr>
                <w:rFonts w:ascii="宋体" w:hAnsi="宋体"/>
                <w:sz w:val="18"/>
                <w:szCs w:val="18"/>
              </w:rPr>
            </w:pPr>
            <w:r>
              <w:rPr>
                <w:rFonts w:ascii="宋体" w:hAnsi="宋体" w:hint="eastAsia"/>
                <w:sz w:val="18"/>
                <w:szCs w:val="18"/>
              </w:rPr>
              <w:t>411217</w:t>
            </w:r>
          </w:p>
        </w:tc>
      </w:tr>
      <w:tr w:rsidR="002766F3" w:rsidRPr="00183C65" w:rsidTr="000A291A">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766F3" w:rsidRPr="007F4886" w:rsidRDefault="002766F3" w:rsidP="008F2848">
            <w:pPr>
              <w:jc w:val="center"/>
              <w:rPr>
                <w:rFonts w:ascii="宋体" w:hAnsi="宋体"/>
              </w:rPr>
            </w:pPr>
            <w:r w:rsidRPr="00211875">
              <w:rPr>
                <w:rFonts w:hint="eastAsia"/>
              </w:rPr>
              <w:t>218</w:t>
            </w:r>
          </w:p>
        </w:tc>
        <w:tc>
          <w:tcPr>
            <w:tcW w:w="4636" w:type="dxa"/>
            <w:tcBorders>
              <w:top w:val="single" w:sz="8" w:space="0" w:color="auto"/>
              <w:left w:val="nil"/>
              <w:bottom w:val="single" w:sz="8" w:space="0" w:color="auto"/>
              <w:right w:val="single" w:sz="4" w:space="0" w:color="auto"/>
            </w:tcBorders>
          </w:tcPr>
          <w:p w:rsidR="002766F3" w:rsidRPr="00E05994" w:rsidRDefault="002766F3" w:rsidP="008F2848">
            <w:pPr>
              <w:rPr>
                <w:sz w:val="18"/>
                <w:szCs w:val="18"/>
              </w:rPr>
            </w:pPr>
            <w:r w:rsidRPr="00211875">
              <w:rPr>
                <w:rFonts w:hint="eastAsia"/>
              </w:rPr>
              <w:t>运营商系统维护</w:t>
            </w:r>
          </w:p>
        </w:tc>
        <w:tc>
          <w:tcPr>
            <w:tcW w:w="850" w:type="dxa"/>
            <w:tcBorders>
              <w:top w:val="single" w:sz="4" w:space="0" w:color="auto"/>
              <w:left w:val="single" w:sz="4" w:space="0" w:color="auto"/>
              <w:bottom w:val="single" w:sz="4" w:space="0" w:color="auto"/>
              <w:right w:val="single" w:sz="4" w:space="0" w:color="auto"/>
            </w:tcBorders>
          </w:tcPr>
          <w:p w:rsidR="002766F3" w:rsidRPr="00183C65" w:rsidRDefault="002766F3" w:rsidP="008F2848">
            <w:pPr>
              <w:widowControl/>
              <w:rPr>
                <w:rFonts w:ascii="宋体" w:hAnsi="宋体"/>
                <w:sz w:val="18"/>
                <w:szCs w:val="18"/>
              </w:rPr>
            </w:pPr>
          </w:p>
        </w:tc>
        <w:tc>
          <w:tcPr>
            <w:tcW w:w="2090" w:type="dxa"/>
            <w:tcBorders>
              <w:top w:val="nil"/>
              <w:left w:val="single" w:sz="4" w:space="0" w:color="auto"/>
              <w:bottom w:val="single" w:sz="8" w:space="0" w:color="auto"/>
              <w:right w:val="single" w:sz="8" w:space="0" w:color="auto"/>
            </w:tcBorders>
            <w:tcMar>
              <w:top w:w="0" w:type="dxa"/>
              <w:left w:w="108" w:type="dxa"/>
              <w:bottom w:w="0" w:type="dxa"/>
              <w:right w:w="108" w:type="dxa"/>
            </w:tcMar>
          </w:tcPr>
          <w:p w:rsidR="002766F3" w:rsidRPr="00183C65" w:rsidRDefault="002766F3" w:rsidP="00FD528A">
            <w:pPr>
              <w:widowControl/>
              <w:rPr>
                <w:rFonts w:ascii="宋体" w:hAnsi="宋体"/>
                <w:sz w:val="18"/>
                <w:szCs w:val="18"/>
              </w:rPr>
            </w:pPr>
            <w:r>
              <w:rPr>
                <w:rFonts w:ascii="宋体" w:hAnsi="宋体" w:hint="eastAsia"/>
                <w:sz w:val="18"/>
                <w:szCs w:val="18"/>
              </w:rPr>
              <w:t>411218</w:t>
            </w:r>
          </w:p>
        </w:tc>
      </w:tr>
      <w:tr w:rsidR="002766F3" w:rsidRPr="00183C65" w:rsidTr="000A291A">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766F3" w:rsidRPr="007F4886" w:rsidRDefault="002766F3" w:rsidP="008F2848">
            <w:pPr>
              <w:jc w:val="center"/>
              <w:rPr>
                <w:rFonts w:ascii="宋体" w:hAnsi="宋体"/>
              </w:rPr>
            </w:pPr>
            <w:r w:rsidRPr="00211875">
              <w:rPr>
                <w:rFonts w:hint="eastAsia"/>
              </w:rPr>
              <w:t>219</w:t>
            </w:r>
          </w:p>
        </w:tc>
        <w:tc>
          <w:tcPr>
            <w:tcW w:w="4636" w:type="dxa"/>
            <w:tcBorders>
              <w:top w:val="single" w:sz="8" w:space="0" w:color="auto"/>
              <w:left w:val="nil"/>
              <w:bottom w:val="single" w:sz="8" w:space="0" w:color="auto"/>
              <w:right w:val="single" w:sz="4" w:space="0" w:color="auto"/>
            </w:tcBorders>
          </w:tcPr>
          <w:p w:rsidR="002766F3" w:rsidRPr="00E05994" w:rsidRDefault="002766F3" w:rsidP="008F2848">
            <w:pPr>
              <w:rPr>
                <w:sz w:val="18"/>
                <w:szCs w:val="18"/>
              </w:rPr>
            </w:pPr>
            <w:r w:rsidRPr="00211875">
              <w:rPr>
                <w:rFonts w:hint="eastAsia"/>
              </w:rPr>
              <w:t>系统忙，请稍后再试</w:t>
            </w:r>
          </w:p>
        </w:tc>
        <w:tc>
          <w:tcPr>
            <w:tcW w:w="850" w:type="dxa"/>
            <w:tcBorders>
              <w:top w:val="single" w:sz="4" w:space="0" w:color="auto"/>
              <w:left w:val="single" w:sz="4" w:space="0" w:color="auto"/>
              <w:bottom w:val="single" w:sz="4" w:space="0" w:color="auto"/>
              <w:right w:val="single" w:sz="4" w:space="0" w:color="auto"/>
            </w:tcBorders>
          </w:tcPr>
          <w:p w:rsidR="002766F3" w:rsidRPr="00183C65" w:rsidRDefault="002766F3" w:rsidP="008F2848">
            <w:pPr>
              <w:widowControl/>
              <w:rPr>
                <w:rFonts w:ascii="宋体" w:hAnsi="宋体"/>
                <w:sz w:val="18"/>
                <w:szCs w:val="18"/>
              </w:rPr>
            </w:pPr>
          </w:p>
        </w:tc>
        <w:tc>
          <w:tcPr>
            <w:tcW w:w="2090" w:type="dxa"/>
            <w:tcBorders>
              <w:top w:val="nil"/>
              <w:left w:val="single" w:sz="4" w:space="0" w:color="auto"/>
              <w:bottom w:val="single" w:sz="8" w:space="0" w:color="auto"/>
              <w:right w:val="single" w:sz="8" w:space="0" w:color="auto"/>
            </w:tcBorders>
            <w:tcMar>
              <w:top w:w="0" w:type="dxa"/>
              <w:left w:w="108" w:type="dxa"/>
              <w:bottom w:w="0" w:type="dxa"/>
              <w:right w:w="108" w:type="dxa"/>
            </w:tcMar>
          </w:tcPr>
          <w:p w:rsidR="002766F3" w:rsidRPr="00183C65" w:rsidRDefault="002766F3" w:rsidP="00FD528A">
            <w:pPr>
              <w:widowControl/>
              <w:rPr>
                <w:rFonts w:ascii="宋体" w:hAnsi="宋体"/>
                <w:sz w:val="18"/>
                <w:szCs w:val="18"/>
              </w:rPr>
            </w:pPr>
            <w:r>
              <w:rPr>
                <w:rFonts w:ascii="宋体" w:hAnsi="宋体" w:hint="eastAsia"/>
                <w:sz w:val="18"/>
                <w:szCs w:val="18"/>
              </w:rPr>
              <w:t>411219</w:t>
            </w:r>
          </w:p>
        </w:tc>
      </w:tr>
      <w:tr w:rsidR="002766F3" w:rsidRPr="00183C65" w:rsidTr="000A291A">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766F3" w:rsidRPr="007F4886" w:rsidRDefault="002766F3" w:rsidP="008F2848">
            <w:pPr>
              <w:jc w:val="center"/>
              <w:rPr>
                <w:rFonts w:ascii="宋体" w:hAnsi="宋体"/>
              </w:rPr>
            </w:pPr>
            <w:r w:rsidRPr="00211875">
              <w:rPr>
                <w:rFonts w:hint="eastAsia"/>
              </w:rPr>
              <w:t>220</w:t>
            </w:r>
          </w:p>
        </w:tc>
        <w:tc>
          <w:tcPr>
            <w:tcW w:w="4636" w:type="dxa"/>
            <w:tcBorders>
              <w:top w:val="single" w:sz="8" w:space="0" w:color="auto"/>
              <w:left w:val="nil"/>
              <w:bottom w:val="single" w:sz="8" w:space="0" w:color="auto"/>
              <w:right w:val="single" w:sz="4" w:space="0" w:color="auto"/>
            </w:tcBorders>
          </w:tcPr>
          <w:p w:rsidR="002766F3" w:rsidRPr="00E05994" w:rsidRDefault="002766F3" w:rsidP="008F2848">
            <w:pPr>
              <w:rPr>
                <w:sz w:val="18"/>
                <w:szCs w:val="18"/>
              </w:rPr>
            </w:pPr>
            <w:r w:rsidRPr="00211875">
              <w:rPr>
                <w:rFonts w:hint="eastAsia"/>
              </w:rPr>
              <w:t>未知错误</w:t>
            </w:r>
          </w:p>
        </w:tc>
        <w:tc>
          <w:tcPr>
            <w:tcW w:w="850" w:type="dxa"/>
            <w:tcBorders>
              <w:top w:val="single" w:sz="4" w:space="0" w:color="auto"/>
              <w:left w:val="single" w:sz="4" w:space="0" w:color="auto"/>
              <w:bottom w:val="single" w:sz="4" w:space="0" w:color="auto"/>
              <w:right w:val="single" w:sz="4" w:space="0" w:color="auto"/>
            </w:tcBorders>
          </w:tcPr>
          <w:p w:rsidR="002766F3" w:rsidRDefault="002766F3" w:rsidP="008F2848">
            <w:pPr>
              <w:widowControl/>
              <w:rPr>
                <w:rFonts w:ascii="宋体" w:hAnsi="宋体"/>
                <w:sz w:val="18"/>
                <w:szCs w:val="18"/>
              </w:rPr>
            </w:pPr>
          </w:p>
        </w:tc>
        <w:tc>
          <w:tcPr>
            <w:tcW w:w="2090" w:type="dxa"/>
            <w:tcBorders>
              <w:top w:val="nil"/>
              <w:left w:val="single" w:sz="4" w:space="0" w:color="auto"/>
              <w:bottom w:val="single" w:sz="4" w:space="0" w:color="auto"/>
              <w:right w:val="single" w:sz="8" w:space="0" w:color="auto"/>
            </w:tcBorders>
            <w:tcMar>
              <w:top w:w="0" w:type="dxa"/>
              <w:left w:w="108" w:type="dxa"/>
              <w:bottom w:w="0" w:type="dxa"/>
              <w:right w:w="108" w:type="dxa"/>
            </w:tcMar>
          </w:tcPr>
          <w:p w:rsidR="002766F3" w:rsidRPr="00183C65" w:rsidRDefault="002766F3" w:rsidP="00FD528A">
            <w:pPr>
              <w:widowControl/>
              <w:rPr>
                <w:rFonts w:ascii="宋体" w:hAnsi="宋体"/>
                <w:sz w:val="18"/>
                <w:szCs w:val="18"/>
              </w:rPr>
            </w:pPr>
            <w:r>
              <w:rPr>
                <w:rFonts w:ascii="宋体" w:hAnsi="宋体" w:hint="eastAsia"/>
                <w:sz w:val="18"/>
                <w:szCs w:val="18"/>
              </w:rPr>
              <w:t>411220</w:t>
            </w:r>
          </w:p>
        </w:tc>
      </w:tr>
      <w:tr w:rsidR="002766F3" w:rsidRPr="00183C65" w:rsidTr="000A291A">
        <w:trPr>
          <w:cantSplit/>
          <w:trHeight w:val="300"/>
          <w:jc w:val="center"/>
        </w:trPr>
        <w:tc>
          <w:tcPr>
            <w:tcW w:w="767" w:type="dxa"/>
            <w:tcBorders>
              <w:top w:val="nil"/>
              <w:left w:val="single" w:sz="8" w:space="0" w:color="auto"/>
              <w:bottom w:val="nil"/>
              <w:right w:val="single" w:sz="8" w:space="0" w:color="auto"/>
            </w:tcBorders>
            <w:tcMar>
              <w:top w:w="0" w:type="dxa"/>
              <w:left w:w="108" w:type="dxa"/>
              <w:bottom w:w="0" w:type="dxa"/>
              <w:right w:w="108" w:type="dxa"/>
            </w:tcMar>
            <w:hideMark/>
          </w:tcPr>
          <w:p w:rsidR="002766F3" w:rsidRPr="007F4886" w:rsidRDefault="002766F3" w:rsidP="008F2848">
            <w:pPr>
              <w:jc w:val="center"/>
              <w:rPr>
                <w:rFonts w:ascii="宋体" w:hAnsi="宋体"/>
              </w:rPr>
            </w:pPr>
            <w:r w:rsidRPr="00211875">
              <w:rPr>
                <w:rFonts w:hint="eastAsia"/>
              </w:rPr>
              <w:t>221</w:t>
            </w:r>
          </w:p>
        </w:tc>
        <w:tc>
          <w:tcPr>
            <w:tcW w:w="4636" w:type="dxa"/>
            <w:tcBorders>
              <w:top w:val="single" w:sz="8" w:space="0" w:color="auto"/>
              <w:left w:val="nil"/>
              <w:bottom w:val="single" w:sz="8" w:space="0" w:color="auto"/>
              <w:right w:val="single" w:sz="4" w:space="0" w:color="auto"/>
            </w:tcBorders>
          </w:tcPr>
          <w:p w:rsidR="002766F3" w:rsidRPr="00E05994" w:rsidRDefault="002766F3" w:rsidP="008F2848">
            <w:pPr>
              <w:rPr>
                <w:sz w:val="18"/>
                <w:szCs w:val="18"/>
              </w:rPr>
            </w:pPr>
            <w:r w:rsidRPr="00211875">
              <w:rPr>
                <w:rFonts w:hint="eastAsia"/>
              </w:rPr>
              <w:t>本卡之前被处理完毕，本次订单失败，不再继续处理</w:t>
            </w:r>
          </w:p>
        </w:tc>
        <w:tc>
          <w:tcPr>
            <w:tcW w:w="850" w:type="dxa"/>
            <w:tcBorders>
              <w:top w:val="single" w:sz="4" w:space="0" w:color="auto"/>
              <w:left w:val="single" w:sz="4" w:space="0" w:color="auto"/>
              <w:bottom w:val="single" w:sz="4" w:space="0" w:color="auto"/>
              <w:right w:val="single" w:sz="4" w:space="0" w:color="auto"/>
            </w:tcBorders>
          </w:tcPr>
          <w:p w:rsidR="002766F3" w:rsidRDefault="002766F3" w:rsidP="008F2848">
            <w:pPr>
              <w:widowControl/>
              <w:rPr>
                <w:rFonts w:ascii="宋体" w:hAnsi="宋体"/>
                <w:sz w:val="18"/>
                <w:szCs w:val="18"/>
              </w:rPr>
            </w:pPr>
          </w:p>
        </w:tc>
        <w:tc>
          <w:tcPr>
            <w:tcW w:w="20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766F3" w:rsidRPr="00183C65" w:rsidRDefault="002766F3" w:rsidP="00FD528A">
            <w:pPr>
              <w:widowControl/>
              <w:rPr>
                <w:rFonts w:ascii="宋体" w:hAnsi="宋体"/>
                <w:sz w:val="18"/>
                <w:szCs w:val="18"/>
              </w:rPr>
            </w:pPr>
            <w:r>
              <w:rPr>
                <w:rFonts w:ascii="宋体" w:hAnsi="宋体" w:hint="eastAsia"/>
                <w:sz w:val="18"/>
                <w:szCs w:val="18"/>
              </w:rPr>
              <w:t>411221</w:t>
            </w:r>
          </w:p>
        </w:tc>
      </w:tr>
      <w:tr w:rsidR="00A801AE" w:rsidRPr="00183C65" w:rsidTr="000A291A">
        <w:trPr>
          <w:cantSplit/>
          <w:trHeight w:val="300"/>
          <w:jc w:val="center"/>
        </w:trPr>
        <w:tc>
          <w:tcPr>
            <w:tcW w:w="767" w:type="dxa"/>
            <w:tcBorders>
              <w:top w:val="nil"/>
              <w:left w:val="single" w:sz="8" w:space="0" w:color="auto"/>
              <w:bottom w:val="nil"/>
              <w:right w:val="single" w:sz="8" w:space="0" w:color="auto"/>
            </w:tcBorders>
            <w:tcMar>
              <w:top w:w="0" w:type="dxa"/>
              <w:left w:w="108" w:type="dxa"/>
              <w:bottom w:w="0" w:type="dxa"/>
              <w:right w:w="108" w:type="dxa"/>
            </w:tcMar>
            <w:hideMark/>
          </w:tcPr>
          <w:p w:rsidR="00A801AE" w:rsidRPr="00211875" w:rsidRDefault="00A801AE" w:rsidP="008F2848">
            <w:pPr>
              <w:jc w:val="center"/>
            </w:pPr>
            <w:r>
              <w:rPr>
                <w:rFonts w:hint="eastAsia"/>
              </w:rPr>
              <w:t>222</w:t>
            </w:r>
          </w:p>
        </w:tc>
        <w:tc>
          <w:tcPr>
            <w:tcW w:w="4636" w:type="dxa"/>
            <w:tcBorders>
              <w:top w:val="single" w:sz="8" w:space="0" w:color="auto"/>
              <w:left w:val="nil"/>
              <w:bottom w:val="single" w:sz="8" w:space="0" w:color="auto"/>
              <w:right w:val="single" w:sz="4" w:space="0" w:color="auto"/>
            </w:tcBorders>
          </w:tcPr>
          <w:p w:rsidR="00A801AE" w:rsidRPr="00211875" w:rsidRDefault="00A801AE" w:rsidP="00A801AE">
            <w:r>
              <w:rPr>
                <w:rFonts w:hint="eastAsia"/>
              </w:rPr>
              <w:t>此卡扣费异常，请联系神州付客服处理。</w:t>
            </w:r>
            <w:r>
              <w:rPr>
                <w:rFonts w:hint="eastAsia"/>
              </w:rPr>
              <w:t xml:space="preserve">  7X24</w:t>
            </w:r>
            <w:r>
              <w:rPr>
                <w:rFonts w:hint="eastAsia"/>
              </w:rPr>
              <w:t>小时客服热线：</w:t>
            </w:r>
            <w:r>
              <w:rPr>
                <w:rFonts w:hint="eastAsia"/>
              </w:rPr>
              <w:t xml:space="preserve"> 400-001-0195 QQ</w:t>
            </w:r>
            <w:r>
              <w:rPr>
                <w:rFonts w:hint="eastAsia"/>
              </w:rPr>
              <w:t>：</w:t>
            </w:r>
            <w:r>
              <w:rPr>
                <w:rFonts w:hint="eastAsia"/>
              </w:rPr>
              <w:t xml:space="preserve">478936873  </w:t>
            </w:r>
          </w:p>
        </w:tc>
        <w:tc>
          <w:tcPr>
            <w:tcW w:w="850" w:type="dxa"/>
            <w:tcBorders>
              <w:top w:val="single" w:sz="4" w:space="0" w:color="auto"/>
              <w:left w:val="single" w:sz="4" w:space="0" w:color="auto"/>
              <w:bottom w:val="single" w:sz="4" w:space="0" w:color="auto"/>
              <w:right w:val="single" w:sz="4" w:space="0" w:color="auto"/>
            </w:tcBorders>
          </w:tcPr>
          <w:p w:rsidR="00A801AE" w:rsidRDefault="00A801AE" w:rsidP="008F2848">
            <w:pPr>
              <w:widowControl/>
              <w:rPr>
                <w:rFonts w:ascii="宋体" w:hAnsi="宋体"/>
                <w:sz w:val="18"/>
                <w:szCs w:val="18"/>
              </w:rPr>
            </w:pPr>
          </w:p>
        </w:tc>
        <w:tc>
          <w:tcPr>
            <w:tcW w:w="20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801AE" w:rsidRPr="00A801AE" w:rsidRDefault="00A801AE" w:rsidP="00FD528A">
            <w:pPr>
              <w:widowControl/>
              <w:rPr>
                <w:rFonts w:ascii="宋体" w:hAnsi="宋体"/>
                <w:sz w:val="18"/>
                <w:szCs w:val="18"/>
              </w:rPr>
            </w:pPr>
            <w:r>
              <w:rPr>
                <w:rFonts w:ascii="宋体" w:hAnsi="宋体" w:hint="eastAsia"/>
                <w:sz w:val="18"/>
                <w:szCs w:val="18"/>
              </w:rPr>
              <w:t>411222</w:t>
            </w:r>
          </w:p>
        </w:tc>
      </w:tr>
      <w:tr w:rsidR="00A801AE" w:rsidRPr="00183C65" w:rsidTr="000A291A">
        <w:trPr>
          <w:cantSplit/>
          <w:trHeight w:val="300"/>
          <w:jc w:val="center"/>
        </w:trPr>
        <w:tc>
          <w:tcPr>
            <w:tcW w:w="767" w:type="dxa"/>
            <w:tcBorders>
              <w:top w:val="nil"/>
              <w:left w:val="single" w:sz="8" w:space="0" w:color="auto"/>
              <w:bottom w:val="nil"/>
              <w:right w:val="single" w:sz="8" w:space="0" w:color="auto"/>
            </w:tcBorders>
            <w:tcMar>
              <w:top w:w="0" w:type="dxa"/>
              <w:left w:w="108" w:type="dxa"/>
              <w:bottom w:w="0" w:type="dxa"/>
              <w:right w:w="108" w:type="dxa"/>
            </w:tcMar>
            <w:hideMark/>
          </w:tcPr>
          <w:p w:rsidR="00A801AE" w:rsidRDefault="00A801AE" w:rsidP="008F2848">
            <w:pPr>
              <w:jc w:val="center"/>
            </w:pPr>
          </w:p>
        </w:tc>
        <w:tc>
          <w:tcPr>
            <w:tcW w:w="4636" w:type="dxa"/>
            <w:tcBorders>
              <w:top w:val="single" w:sz="8" w:space="0" w:color="auto"/>
              <w:left w:val="nil"/>
              <w:bottom w:val="single" w:sz="8" w:space="0" w:color="auto"/>
              <w:right w:val="single" w:sz="4" w:space="0" w:color="auto"/>
            </w:tcBorders>
          </w:tcPr>
          <w:p w:rsidR="00A801AE" w:rsidRDefault="00A801AE" w:rsidP="00A801AE"/>
        </w:tc>
        <w:tc>
          <w:tcPr>
            <w:tcW w:w="850" w:type="dxa"/>
            <w:tcBorders>
              <w:top w:val="single" w:sz="4" w:space="0" w:color="auto"/>
              <w:left w:val="single" w:sz="4" w:space="0" w:color="auto"/>
              <w:bottom w:val="single" w:sz="4" w:space="0" w:color="auto"/>
              <w:right w:val="single" w:sz="4" w:space="0" w:color="auto"/>
            </w:tcBorders>
          </w:tcPr>
          <w:p w:rsidR="00A801AE" w:rsidRDefault="00A801AE" w:rsidP="008F2848">
            <w:pPr>
              <w:widowControl/>
              <w:rPr>
                <w:rFonts w:ascii="宋体" w:hAnsi="宋体"/>
                <w:sz w:val="18"/>
                <w:szCs w:val="18"/>
              </w:rPr>
            </w:pPr>
          </w:p>
        </w:tc>
        <w:tc>
          <w:tcPr>
            <w:tcW w:w="20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801AE" w:rsidRDefault="00A801AE" w:rsidP="00FD528A">
            <w:pPr>
              <w:widowControl/>
              <w:rPr>
                <w:rFonts w:ascii="宋体" w:hAnsi="宋体"/>
                <w:sz w:val="18"/>
                <w:szCs w:val="18"/>
              </w:rPr>
            </w:pPr>
          </w:p>
        </w:tc>
      </w:tr>
      <w:tr w:rsidR="00A801AE" w:rsidRPr="00183C65" w:rsidTr="000A291A">
        <w:trPr>
          <w:cantSplit/>
          <w:trHeight w:val="300"/>
          <w:jc w:val="center"/>
        </w:trPr>
        <w:tc>
          <w:tcPr>
            <w:tcW w:w="767" w:type="dxa"/>
            <w:tcBorders>
              <w:top w:val="nil"/>
              <w:left w:val="single" w:sz="8" w:space="0" w:color="auto"/>
              <w:bottom w:val="nil"/>
              <w:right w:val="single" w:sz="8" w:space="0" w:color="auto"/>
            </w:tcBorders>
            <w:tcMar>
              <w:top w:w="0" w:type="dxa"/>
              <w:left w:w="108" w:type="dxa"/>
              <w:bottom w:w="0" w:type="dxa"/>
              <w:right w:w="108" w:type="dxa"/>
            </w:tcMar>
            <w:hideMark/>
          </w:tcPr>
          <w:p w:rsidR="00A801AE" w:rsidRDefault="00A801AE" w:rsidP="008F2848">
            <w:pPr>
              <w:jc w:val="center"/>
            </w:pPr>
            <w:r w:rsidRPr="005670FB">
              <w:rPr>
                <w:rFonts w:hint="eastAsia"/>
              </w:rPr>
              <w:t>101</w:t>
            </w:r>
          </w:p>
        </w:tc>
        <w:tc>
          <w:tcPr>
            <w:tcW w:w="4636" w:type="dxa"/>
            <w:tcBorders>
              <w:top w:val="single" w:sz="8" w:space="0" w:color="auto"/>
              <w:left w:val="nil"/>
              <w:bottom w:val="single" w:sz="8" w:space="0" w:color="auto"/>
              <w:right w:val="single" w:sz="4" w:space="0" w:color="auto"/>
            </w:tcBorders>
          </w:tcPr>
          <w:p w:rsidR="00A801AE" w:rsidRPr="00A801AE" w:rsidRDefault="00A801AE" w:rsidP="00A801AE">
            <w:r w:rsidRPr="005670FB">
              <w:rPr>
                <w:rFonts w:hint="eastAsia"/>
              </w:rPr>
              <w:t>md5</w:t>
            </w:r>
            <w:r w:rsidRPr="00A801AE">
              <w:rPr>
                <w:rFonts w:hint="eastAsia"/>
              </w:rPr>
              <w:t>验证失败</w:t>
            </w:r>
          </w:p>
        </w:tc>
        <w:tc>
          <w:tcPr>
            <w:tcW w:w="850" w:type="dxa"/>
            <w:tcBorders>
              <w:top w:val="single" w:sz="4" w:space="0" w:color="auto"/>
              <w:left w:val="single" w:sz="4" w:space="0" w:color="auto"/>
              <w:bottom w:val="single" w:sz="4" w:space="0" w:color="auto"/>
              <w:right w:val="single" w:sz="4" w:space="0" w:color="auto"/>
            </w:tcBorders>
          </w:tcPr>
          <w:p w:rsidR="00A801AE" w:rsidRDefault="00A801AE" w:rsidP="008F2848">
            <w:pPr>
              <w:widowControl/>
              <w:rPr>
                <w:rFonts w:ascii="宋体" w:hAnsi="宋体"/>
                <w:sz w:val="18"/>
                <w:szCs w:val="18"/>
              </w:rPr>
            </w:pPr>
          </w:p>
        </w:tc>
        <w:tc>
          <w:tcPr>
            <w:tcW w:w="20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801AE" w:rsidRPr="00577DF7" w:rsidRDefault="00A801AE" w:rsidP="00FD528A">
            <w:pPr>
              <w:widowControl/>
              <w:rPr>
                <w:color w:val="FF0000"/>
              </w:rPr>
            </w:pPr>
            <w:r>
              <w:rPr>
                <w:rFonts w:hint="eastAsia"/>
                <w:color w:val="FF0000"/>
              </w:rPr>
              <w:t>411101</w:t>
            </w:r>
          </w:p>
        </w:tc>
      </w:tr>
      <w:tr w:rsidR="00A801AE" w:rsidRPr="00183C65" w:rsidTr="000A291A">
        <w:trPr>
          <w:cantSplit/>
          <w:trHeight w:val="300"/>
          <w:jc w:val="center"/>
        </w:trPr>
        <w:tc>
          <w:tcPr>
            <w:tcW w:w="767" w:type="dxa"/>
            <w:tcBorders>
              <w:top w:val="nil"/>
              <w:left w:val="single" w:sz="8" w:space="0" w:color="auto"/>
              <w:bottom w:val="nil"/>
              <w:right w:val="single" w:sz="8" w:space="0" w:color="auto"/>
            </w:tcBorders>
            <w:tcMar>
              <w:top w:w="0" w:type="dxa"/>
              <w:left w:w="108" w:type="dxa"/>
              <w:bottom w:w="0" w:type="dxa"/>
              <w:right w:w="108" w:type="dxa"/>
            </w:tcMar>
            <w:hideMark/>
          </w:tcPr>
          <w:p w:rsidR="00A801AE" w:rsidRDefault="00A801AE" w:rsidP="008F2848">
            <w:pPr>
              <w:jc w:val="center"/>
            </w:pPr>
            <w:r w:rsidRPr="005670FB">
              <w:rPr>
                <w:rFonts w:hint="eastAsia"/>
              </w:rPr>
              <w:lastRenderedPageBreak/>
              <w:t>102</w:t>
            </w:r>
          </w:p>
        </w:tc>
        <w:tc>
          <w:tcPr>
            <w:tcW w:w="4636" w:type="dxa"/>
            <w:tcBorders>
              <w:top w:val="single" w:sz="8" w:space="0" w:color="auto"/>
              <w:left w:val="nil"/>
              <w:bottom w:val="single" w:sz="8" w:space="0" w:color="auto"/>
              <w:right w:val="single" w:sz="4" w:space="0" w:color="auto"/>
            </w:tcBorders>
          </w:tcPr>
          <w:p w:rsidR="00A801AE" w:rsidRPr="00A801AE" w:rsidRDefault="00A801AE" w:rsidP="00A801AE">
            <w:r w:rsidRPr="005670FB">
              <w:rPr>
                <w:rFonts w:hint="eastAsia"/>
              </w:rPr>
              <w:t>订单号重复</w:t>
            </w:r>
          </w:p>
        </w:tc>
        <w:tc>
          <w:tcPr>
            <w:tcW w:w="850" w:type="dxa"/>
            <w:tcBorders>
              <w:top w:val="single" w:sz="4" w:space="0" w:color="auto"/>
              <w:left w:val="single" w:sz="4" w:space="0" w:color="auto"/>
              <w:bottom w:val="single" w:sz="4" w:space="0" w:color="auto"/>
              <w:right w:val="single" w:sz="4" w:space="0" w:color="auto"/>
            </w:tcBorders>
          </w:tcPr>
          <w:p w:rsidR="00A801AE" w:rsidRDefault="00A801AE" w:rsidP="008F2848">
            <w:pPr>
              <w:widowControl/>
              <w:rPr>
                <w:rFonts w:ascii="宋体" w:hAnsi="宋体"/>
                <w:sz w:val="18"/>
                <w:szCs w:val="18"/>
              </w:rPr>
            </w:pPr>
          </w:p>
        </w:tc>
        <w:tc>
          <w:tcPr>
            <w:tcW w:w="20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801AE" w:rsidRPr="00577DF7" w:rsidRDefault="00A801AE" w:rsidP="00FD528A">
            <w:pPr>
              <w:widowControl/>
              <w:rPr>
                <w:color w:val="FF0000"/>
              </w:rPr>
            </w:pPr>
            <w:r w:rsidRPr="00577DF7">
              <w:rPr>
                <w:rFonts w:hint="eastAsia"/>
                <w:color w:val="FF0000"/>
              </w:rPr>
              <w:t>900000</w:t>
            </w:r>
          </w:p>
        </w:tc>
      </w:tr>
      <w:tr w:rsidR="00A801AE" w:rsidRPr="00183C65" w:rsidTr="000A291A">
        <w:trPr>
          <w:cantSplit/>
          <w:trHeight w:val="300"/>
          <w:jc w:val="center"/>
        </w:trPr>
        <w:tc>
          <w:tcPr>
            <w:tcW w:w="767" w:type="dxa"/>
            <w:tcBorders>
              <w:top w:val="nil"/>
              <w:left w:val="single" w:sz="8" w:space="0" w:color="auto"/>
              <w:bottom w:val="nil"/>
              <w:right w:val="single" w:sz="8" w:space="0" w:color="auto"/>
            </w:tcBorders>
            <w:tcMar>
              <w:top w:w="0" w:type="dxa"/>
              <w:left w:w="108" w:type="dxa"/>
              <w:bottom w:w="0" w:type="dxa"/>
              <w:right w:w="108" w:type="dxa"/>
            </w:tcMar>
            <w:hideMark/>
          </w:tcPr>
          <w:p w:rsidR="00A801AE" w:rsidRDefault="00A801AE" w:rsidP="008F2848">
            <w:pPr>
              <w:jc w:val="center"/>
            </w:pPr>
            <w:r w:rsidRPr="005670FB">
              <w:rPr>
                <w:rFonts w:hint="eastAsia"/>
              </w:rPr>
              <w:t>103</w:t>
            </w:r>
          </w:p>
        </w:tc>
        <w:tc>
          <w:tcPr>
            <w:tcW w:w="4636" w:type="dxa"/>
            <w:tcBorders>
              <w:top w:val="single" w:sz="8" w:space="0" w:color="auto"/>
              <w:left w:val="nil"/>
              <w:bottom w:val="single" w:sz="8" w:space="0" w:color="auto"/>
              <w:right w:val="single" w:sz="4" w:space="0" w:color="auto"/>
            </w:tcBorders>
          </w:tcPr>
          <w:p w:rsidR="00A801AE" w:rsidRPr="00A801AE" w:rsidRDefault="00A801AE" w:rsidP="00A801AE">
            <w:r w:rsidRPr="005670FB">
              <w:rPr>
                <w:rFonts w:hint="eastAsia"/>
              </w:rPr>
              <w:t>恶意用户</w:t>
            </w:r>
          </w:p>
        </w:tc>
        <w:tc>
          <w:tcPr>
            <w:tcW w:w="850" w:type="dxa"/>
            <w:tcBorders>
              <w:top w:val="single" w:sz="4" w:space="0" w:color="auto"/>
              <w:left w:val="single" w:sz="4" w:space="0" w:color="auto"/>
              <w:bottom w:val="single" w:sz="4" w:space="0" w:color="auto"/>
              <w:right w:val="single" w:sz="4" w:space="0" w:color="auto"/>
            </w:tcBorders>
          </w:tcPr>
          <w:p w:rsidR="00A801AE" w:rsidRDefault="00A801AE" w:rsidP="008F2848">
            <w:pPr>
              <w:widowControl/>
              <w:rPr>
                <w:rFonts w:ascii="宋体" w:hAnsi="宋体"/>
                <w:sz w:val="18"/>
                <w:szCs w:val="18"/>
              </w:rPr>
            </w:pPr>
          </w:p>
        </w:tc>
        <w:tc>
          <w:tcPr>
            <w:tcW w:w="20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801AE" w:rsidRPr="00577DF7" w:rsidRDefault="00A801AE" w:rsidP="00FD528A">
            <w:pPr>
              <w:widowControl/>
              <w:rPr>
                <w:color w:val="FF0000"/>
              </w:rPr>
            </w:pPr>
            <w:r>
              <w:rPr>
                <w:rFonts w:hint="eastAsia"/>
                <w:color w:val="FF0000"/>
              </w:rPr>
              <w:t>411</w:t>
            </w:r>
            <w:r w:rsidRPr="005670FB">
              <w:rPr>
                <w:rFonts w:hint="eastAsia"/>
              </w:rPr>
              <w:t>103</w:t>
            </w:r>
          </w:p>
        </w:tc>
      </w:tr>
      <w:tr w:rsidR="00A801AE" w:rsidRPr="00183C65" w:rsidTr="000A291A">
        <w:trPr>
          <w:cantSplit/>
          <w:trHeight w:val="300"/>
          <w:jc w:val="center"/>
        </w:trPr>
        <w:tc>
          <w:tcPr>
            <w:tcW w:w="767" w:type="dxa"/>
            <w:tcBorders>
              <w:top w:val="nil"/>
              <w:left w:val="single" w:sz="8" w:space="0" w:color="auto"/>
              <w:bottom w:val="nil"/>
              <w:right w:val="single" w:sz="8" w:space="0" w:color="auto"/>
            </w:tcBorders>
            <w:tcMar>
              <w:top w:w="0" w:type="dxa"/>
              <w:left w:w="108" w:type="dxa"/>
              <w:bottom w:w="0" w:type="dxa"/>
              <w:right w:w="108" w:type="dxa"/>
            </w:tcMar>
            <w:hideMark/>
          </w:tcPr>
          <w:p w:rsidR="00A801AE" w:rsidRDefault="00A801AE" w:rsidP="008F2848">
            <w:pPr>
              <w:jc w:val="center"/>
            </w:pPr>
            <w:r w:rsidRPr="005670FB">
              <w:rPr>
                <w:rFonts w:hint="eastAsia"/>
              </w:rPr>
              <w:t>104</w:t>
            </w:r>
          </w:p>
        </w:tc>
        <w:tc>
          <w:tcPr>
            <w:tcW w:w="4636" w:type="dxa"/>
            <w:tcBorders>
              <w:top w:val="single" w:sz="8" w:space="0" w:color="auto"/>
              <w:left w:val="nil"/>
              <w:bottom w:val="single" w:sz="8" w:space="0" w:color="auto"/>
              <w:right w:val="single" w:sz="4" w:space="0" w:color="auto"/>
            </w:tcBorders>
          </w:tcPr>
          <w:p w:rsidR="00A801AE" w:rsidRPr="00A801AE" w:rsidRDefault="00A801AE" w:rsidP="00A801AE">
            <w:r w:rsidRPr="005670FB">
              <w:rPr>
                <w:rFonts w:hint="eastAsia"/>
              </w:rPr>
              <w:t>序列号，密码简单验证失败</w:t>
            </w:r>
          </w:p>
        </w:tc>
        <w:tc>
          <w:tcPr>
            <w:tcW w:w="850" w:type="dxa"/>
            <w:tcBorders>
              <w:top w:val="single" w:sz="4" w:space="0" w:color="auto"/>
              <w:left w:val="single" w:sz="4" w:space="0" w:color="auto"/>
              <w:bottom w:val="single" w:sz="4" w:space="0" w:color="auto"/>
              <w:right w:val="single" w:sz="4" w:space="0" w:color="auto"/>
            </w:tcBorders>
          </w:tcPr>
          <w:p w:rsidR="00A801AE" w:rsidRDefault="00A801AE" w:rsidP="008F2848">
            <w:pPr>
              <w:widowControl/>
              <w:rPr>
                <w:rFonts w:ascii="宋体" w:hAnsi="宋体"/>
                <w:sz w:val="18"/>
                <w:szCs w:val="18"/>
              </w:rPr>
            </w:pPr>
          </w:p>
        </w:tc>
        <w:tc>
          <w:tcPr>
            <w:tcW w:w="20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801AE" w:rsidRPr="00577DF7" w:rsidRDefault="00A801AE" w:rsidP="00FD528A">
            <w:pPr>
              <w:widowControl/>
              <w:rPr>
                <w:color w:val="FF0000"/>
              </w:rPr>
            </w:pPr>
            <w:r>
              <w:rPr>
                <w:rFonts w:hint="eastAsia"/>
                <w:color w:val="FF0000"/>
              </w:rPr>
              <w:t>411</w:t>
            </w:r>
            <w:r w:rsidRPr="005670FB">
              <w:rPr>
                <w:rFonts w:hint="eastAsia"/>
              </w:rPr>
              <w:t>104</w:t>
            </w:r>
          </w:p>
        </w:tc>
      </w:tr>
      <w:tr w:rsidR="00A801AE" w:rsidRPr="00183C65" w:rsidTr="000A291A">
        <w:trPr>
          <w:cantSplit/>
          <w:trHeight w:val="300"/>
          <w:jc w:val="center"/>
        </w:trPr>
        <w:tc>
          <w:tcPr>
            <w:tcW w:w="767" w:type="dxa"/>
            <w:tcBorders>
              <w:top w:val="nil"/>
              <w:left w:val="single" w:sz="8" w:space="0" w:color="auto"/>
              <w:bottom w:val="nil"/>
              <w:right w:val="single" w:sz="8" w:space="0" w:color="auto"/>
            </w:tcBorders>
            <w:tcMar>
              <w:top w:w="0" w:type="dxa"/>
              <w:left w:w="108" w:type="dxa"/>
              <w:bottom w:w="0" w:type="dxa"/>
              <w:right w:w="108" w:type="dxa"/>
            </w:tcMar>
            <w:hideMark/>
          </w:tcPr>
          <w:p w:rsidR="00A801AE" w:rsidRDefault="00A801AE" w:rsidP="008F2848">
            <w:pPr>
              <w:jc w:val="center"/>
            </w:pPr>
            <w:r w:rsidRPr="005670FB">
              <w:rPr>
                <w:rFonts w:hint="eastAsia"/>
              </w:rPr>
              <w:t>105</w:t>
            </w:r>
          </w:p>
        </w:tc>
        <w:tc>
          <w:tcPr>
            <w:tcW w:w="4636" w:type="dxa"/>
            <w:tcBorders>
              <w:top w:val="single" w:sz="8" w:space="0" w:color="auto"/>
              <w:left w:val="nil"/>
              <w:bottom w:val="single" w:sz="8" w:space="0" w:color="auto"/>
              <w:right w:val="single" w:sz="4" w:space="0" w:color="auto"/>
            </w:tcBorders>
          </w:tcPr>
          <w:p w:rsidR="00A801AE" w:rsidRPr="00A801AE" w:rsidRDefault="00A801AE" w:rsidP="00A801AE">
            <w:r w:rsidRPr="005670FB">
              <w:rPr>
                <w:rFonts w:hint="eastAsia"/>
              </w:rPr>
              <w:t>密码正在处理中</w:t>
            </w:r>
          </w:p>
        </w:tc>
        <w:tc>
          <w:tcPr>
            <w:tcW w:w="850" w:type="dxa"/>
            <w:tcBorders>
              <w:top w:val="single" w:sz="4" w:space="0" w:color="auto"/>
              <w:left w:val="single" w:sz="4" w:space="0" w:color="auto"/>
              <w:bottom w:val="single" w:sz="4" w:space="0" w:color="auto"/>
              <w:right w:val="single" w:sz="4" w:space="0" w:color="auto"/>
            </w:tcBorders>
          </w:tcPr>
          <w:p w:rsidR="00A801AE" w:rsidRDefault="00A801AE" w:rsidP="008F2848">
            <w:pPr>
              <w:widowControl/>
              <w:rPr>
                <w:rFonts w:ascii="宋体" w:hAnsi="宋体"/>
                <w:sz w:val="18"/>
                <w:szCs w:val="18"/>
              </w:rPr>
            </w:pPr>
          </w:p>
        </w:tc>
        <w:tc>
          <w:tcPr>
            <w:tcW w:w="20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801AE" w:rsidRPr="00577DF7" w:rsidRDefault="00A801AE" w:rsidP="00FD528A">
            <w:pPr>
              <w:widowControl/>
              <w:rPr>
                <w:color w:val="FF0000"/>
              </w:rPr>
            </w:pPr>
            <w:r>
              <w:rPr>
                <w:rFonts w:hint="eastAsia"/>
                <w:color w:val="FF0000"/>
              </w:rPr>
              <w:t>411</w:t>
            </w:r>
            <w:r w:rsidRPr="005670FB">
              <w:rPr>
                <w:rFonts w:hint="eastAsia"/>
              </w:rPr>
              <w:t>105</w:t>
            </w:r>
          </w:p>
        </w:tc>
      </w:tr>
      <w:tr w:rsidR="00A801AE" w:rsidRPr="00183C65" w:rsidTr="000A291A">
        <w:trPr>
          <w:cantSplit/>
          <w:trHeight w:val="300"/>
          <w:jc w:val="center"/>
        </w:trPr>
        <w:tc>
          <w:tcPr>
            <w:tcW w:w="767" w:type="dxa"/>
            <w:tcBorders>
              <w:top w:val="nil"/>
              <w:left w:val="single" w:sz="8" w:space="0" w:color="auto"/>
              <w:bottom w:val="nil"/>
              <w:right w:val="single" w:sz="8" w:space="0" w:color="auto"/>
            </w:tcBorders>
            <w:tcMar>
              <w:top w:w="0" w:type="dxa"/>
              <w:left w:w="108" w:type="dxa"/>
              <w:bottom w:w="0" w:type="dxa"/>
              <w:right w:w="108" w:type="dxa"/>
            </w:tcMar>
            <w:hideMark/>
          </w:tcPr>
          <w:p w:rsidR="00A801AE" w:rsidRDefault="00A801AE" w:rsidP="008F2848">
            <w:pPr>
              <w:jc w:val="center"/>
            </w:pPr>
            <w:r w:rsidRPr="005670FB">
              <w:rPr>
                <w:rFonts w:hint="eastAsia"/>
              </w:rPr>
              <w:t>106</w:t>
            </w:r>
          </w:p>
        </w:tc>
        <w:tc>
          <w:tcPr>
            <w:tcW w:w="4636" w:type="dxa"/>
            <w:tcBorders>
              <w:top w:val="single" w:sz="8" w:space="0" w:color="auto"/>
              <w:left w:val="nil"/>
              <w:bottom w:val="single" w:sz="8" w:space="0" w:color="auto"/>
              <w:right w:val="single" w:sz="4" w:space="0" w:color="auto"/>
            </w:tcBorders>
          </w:tcPr>
          <w:p w:rsidR="00A801AE" w:rsidRPr="00A801AE" w:rsidRDefault="00A801AE" w:rsidP="00A801AE">
            <w:r w:rsidRPr="005670FB">
              <w:rPr>
                <w:rFonts w:hint="eastAsia"/>
              </w:rPr>
              <w:t>系统繁忙，暂停提交</w:t>
            </w:r>
          </w:p>
        </w:tc>
        <w:tc>
          <w:tcPr>
            <w:tcW w:w="850" w:type="dxa"/>
            <w:tcBorders>
              <w:top w:val="single" w:sz="4" w:space="0" w:color="auto"/>
              <w:left w:val="single" w:sz="4" w:space="0" w:color="auto"/>
              <w:bottom w:val="single" w:sz="4" w:space="0" w:color="auto"/>
              <w:right w:val="single" w:sz="4" w:space="0" w:color="auto"/>
            </w:tcBorders>
          </w:tcPr>
          <w:p w:rsidR="00A801AE" w:rsidRDefault="00A801AE" w:rsidP="008F2848">
            <w:pPr>
              <w:widowControl/>
              <w:rPr>
                <w:rFonts w:ascii="宋体" w:hAnsi="宋体"/>
                <w:sz w:val="18"/>
                <w:szCs w:val="18"/>
              </w:rPr>
            </w:pPr>
          </w:p>
        </w:tc>
        <w:tc>
          <w:tcPr>
            <w:tcW w:w="20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801AE" w:rsidRPr="00577DF7" w:rsidRDefault="00A801AE" w:rsidP="00FD528A">
            <w:pPr>
              <w:widowControl/>
              <w:rPr>
                <w:color w:val="FF0000"/>
              </w:rPr>
            </w:pPr>
            <w:r>
              <w:rPr>
                <w:rFonts w:hint="eastAsia"/>
                <w:color w:val="FF0000"/>
              </w:rPr>
              <w:t>411</w:t>
            </w:r>
            <w:r w:rsidRPr="005670FB">
              <w:rPr>
                <w:rFonts w:hint="eastAsia"/>
              </w:rPr>
              <w:t>106</w:t>
            </w:r>
          </w:p>
        </w:tc>
      </w:tr>
      <w:tr w:rsidR="00A801AE" w:rsidRPr="00183C65" w:rsidTr="000A291A">
        <w:trPr>
          <w:cantSplit/>
          <w:trHeight w:val="300"/>
          <w:jc w:val="center"/>
        </w:trPr>
        <w:tc>
          <w:tcPr>
            <w:tcW w:w="767" w:type="dxa"/>
            <w:tcBorders>
              <w:top w:val="nil"/>
              <w:left w:val="single" w:sz="8" w:space="0" w:color="auto"/>
              <w:bottom w:val="nil"/>
              <w:right w:val="single" w:sz="8" w:space="0" w:color="auto"/>
            </w:tcBorders>
            <w:tcMar>
              <w:top w:w="0" w:type="dxa"/>
              <w:left w:w="108" w:type="dxa"/>
              <w:bottom w:w="0" w:type="dxa"/>
              <w:right w:w="108" w:type="dxa"/>
            </w:tcMar>
            <w:hideMark/>
          </w:tcPr>
          <w:p w:rsidR="00A801AE" w:rsidRDefault="00A801AE" w:rsidP="008F2848">
            <w:pPr>
              <w:jc w:val="center"/>
            </w:pPr>
            <w:r w:rsidRPr="005670FB">
              <w:rPr>
                <w:rFonts w:hint="eastAsia"/>
              </w:rPr>
              <w:t>107</w:t>
            </w:r>
          </w:p>
        </w:tc>
        <w:tc>
          <w:tcPr>
            <w:tcW w:w="4636" w:type="dxa"/>
            <w:tcBorders>
              <w:top w:val="single" w:sz="8" w:space="0" w:color="auto"/>
              <w:left w:val="nil"/>
              <w:bottom w:val="single" w:sz="8" w:space="0" w:color="auto"/>
              <w:right w:val="single" w:sz="4" w:space="0" w:color="auto"/>
            </w:tcBorders>
          </w:tcPr>
          <w:p w:rsidR="00A801AE" w:rsidRPr="00A801AE" w:rsidRDefault="00A801AE" w:rsidP="00A801AE">
            <w:r w:rsidRPr="005670FB">
              <w:rPr>
                <w:rFonts w:hint="eastAsia"/>
              </w:rPr>
              <w:t>多次充值时卡内余额不足</w:t>
            </w:r>
          </w:p>
        </w:tc>
        <w:tc>
          <w:tcPr>
            <w:tcW w:w="850" w:type="dxa"/>
            <w:tcBorders>
              <w:top w:val="single" w:sz="4" w:space="0" w:color="auto"/>
              <w:left w:val="single" w:sz="4" w:space="0" w:color="auto"/>
              <w:bottom w:val="single" w:sz="4" w:space="0" w:color="auto"/>
              <w:right w:val="single" w:sz="4" w:space="0" w:color="auto"/>
            </w:tcBorders>
          </w:tcPr>
          <w:p w:rsidR="00A801AE" w:rsidRDefault="00A801AE" w:rsidP="008F2848">
            <w:pPr>
              <w:widowControl/>
              <w:rPr>
                <w:rFonts w:ascii="宋体" w:hAnsi="宋体"/>
                <w:sz w:val="18"/>
                <w:szCs w:val="18"/>
              </w:rPr>
            </w:pPr>
          </w:p>
        </w:tc>
        <w:tc>
          <w:tcPr>
            <w:tcW w:w="20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801AE" w:rsidRPr="00577DF7" w:rsidRDefault="00A801AE" w:rsidP="00FD528A">
            <w:pPr>
              <w:widowControl/>
              <w:rPr>
                <w:color w:val="FF0000"/>
              </w:rPr>
            </w:pPr>
            <w:r>
              <w:rPr>
                <w:rFonts w:hint="eastAsia"/>
                <w:color w:val="FF0000"/>
              </w:rPr>
              <w:t>411</w:t>
            </w:r>
            <w:r w:rsidRPr="005670FB">
              <w:rPr>
                <w:rFonts w:hint="eastAsia"/>
              </w:rPr>
              <w:t>107</w:t>
            </w:r>
          </w:p>
        </w:tc>
      </w:tr>
      <w:tr w:rsidR="00A801AE" w:rsidRPr="00183C65" w:rsidTr="000A291A">
        <w:trPr>
          <w:cantSplit/>
          <w:trHeight w:val="300"/>
          <w:jc w:val="center"/>
        </w:trPr>
        <w:tc>
          <w:tcPr>
            <w:tcW w:w="767" w:type="dxa"/>
            <w:tcBorders>
              <w:top w:val="nil"/>
              <w:left w:val="single" w:sz="8" w:space="0" w:color="auto"/>
              <w:bottom w:val="nil"/>
              <w:right w:val="single" w:sz="8" w:space="0" w:color="auto"/>
            </w:tcBorders>
            <w:tcMar>
              <w:top w:w="0" w:type="dxa"/>
              <w:left w:w="108" w:type="dxa"/>
              <w:bottom w:w="0" w:type="dxa"/>
              <w:right w:w="108" w:type="dxa"/>
            </w:tcMar>
            <w:hideMark/>
          </w:tcPr>
          <w:p w:rsidR="00A801AE" w:rsidRDefault="00A801AE" w:rsidP="008F2848">
            <w:pPr>
              <w:jc w:val="center"/>
            </w:pPr>
            <w:r w:rsidRPr="005670FB">
              <w:rPr>
                <w:rFonts w:hint="eastAsia"/>
              </w:rPr>
              <w:t>109</w:t>
            </w:r>
          </w:p>
        </w:tc>
        <w:tc>
          <w:tcPr>
            <w:tcW w:w="4636" w:type="dxa"/>
            <w:tcBorders>
              <w:top w:val="single" w:sz="8" w:space="0" w:color="auto"/>
              <w:left w:val="nil"/>
              <w:bottom w:val="single" w:sz="8" w:space="0" w:color="auto"/>
              <w:right w:val="single" w:sz="4" w:space="0" w:color="auto"/>
            </w:tcBorders>
          </w:tcPr>
          <w:p w:rsidR="00A801AE" w:rsidRPr="00A801AE" w:rsidRDefault="00A801AE" w:rsidP="00A801AE">
            <w:r w:rsidRPr="005670FB">
              <w:rPr>
                <w:rFonts w:hint="eastAsia"/>
              </w:rPr>
              <w:t>des</w:t>
            </w:r>
            <w:r w:rsidRPr="00A801AE">
              <w:rPr>
                <w:rFonts w:hint="eastAsia"/>
              </w:rPr>
              <w:t>解密失败</w:t>
            </w:r>
          </w:p>
        </w:tc>
        <w:tc>
          <w:tcPr>
            <w:tcW w:w="850" w:type="dxa"/>
            <w:tcBorders>
              <w:top w:val="single" w:sz="4" w:space="0" w:color="auto"/>
              <w:left w:val="single" w:sz="4" w:space="0" w:color="auto"/>
              <w:bottom w:val="single" w:sz="4" w:space="0" w:color="auto"/>
              <w:right w:val="single" w:sz="4" w:space="0" w:color="auto"/>
            </w:tcBorders>
          </w:tcPr>
          <w:p w:rsidR="00A801AE" w:rsidRDefault="00A801AE" w:rsidP="008F2848">
            <w:pPr>
              <w:widowControl/>
              <w:rPr>
                <w:rFonts w:ascii="宋体" w:hAnsi="宋体"/>
                <w:sz w:val="18"/>
                <w:szCs w:val="18"/>
              </w:rPr>
            </w:pPr>
          </w:p>
        </w:tc>
        <w:tc>
          <w:tcPr>
            <w:tcW w:w="20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801AE" w:rsidRPr="00577DF7" w:rsidRDefault="00A801AE" w:rsidP="00FD528A">
            <w:pPr>
              <w:widowControl/>
              <w:rPr>
                <w:color w:val="FF0000"/>
              </w:rPr>
            </w:pPr>
            <w:r>
              <w:rPr>
                <w:rFonts w:hint="eastAsia"/>
                <w:color w:val="FF0000"/>
              </w:rPr>
              <w:t>411</w:t>
            </w:r>
            <w:r w:rsidRPr="005670FB">
              <w:rPr>
                <w:rFonts w:hint="eastAsia"/>
              </w:rPr>
              <w:t>109</w:t>
            </w:r>
          </w:p>
        </w:tc>
      </w:tr>
      <w:tr w:rsidR="00A801AE" w:rsidRPr="00183C65" w:rsidTr="000A291A">
        <w:trPr>
          <w:cantSplit/>
          <w:trHeight w:val="300"/>
          <w:jc w:val="center"/>
        </w:trPr>
        <w:tc>
          <w:tcPr>
            <w:tcW w:w="767" w:type="dxa"/>
            <w:tcBorders>
              <w:top w:val="nil"/>
              <w:left w:val="single" w:sz="8" w:space="0" w:color="auto"/>
              <w:bottom w:val="nil"/>
              <w:right w:val="single" w:sz="8" w:space="0" w:color="auto"/>
            </w:tcBorders>
            <w:tcMar>
              <w:top w:w="0" w:type="dxa"/>
              <w:left w:w="108" w:type="dxa"/>
              <w:bottom w:w="0" w:type="dxa"/>
              <w:right w:w="108" w:type="dxa"/>
            </w:tcMar>
            <w:hideMark/>
          </w:tcPr>
          <w:p w:rsidR="00A801AE" w:rsidRDefault="00A801AE" w:rsidP="008F2848">
            <w:pPr>
              <w:jc w:val="center"/>
            </w:pPr>
            <w:r w:rsidRPr="005670FB">
              <w:rPr>
                <w:rFonts w:hint="eastAsia"/>
              </w:rPr>
              <w:t>201</w:t>
            </w:r>
          </w:p>
        </w:tc>
        <w:tc>
          <w:tcPr>
            <w:tcW w:w="4636" w:type="dxa"/>
            <w:tcBorders>
              <w:top w:val="single" w:sz="8" w:space="0" w:color="auto"/>
              <w:left w:val="nil"/>
              <w:bottom w:val="single" w:sz="8" w:space="0" w:color="auto"/>
              <w:right w:val="single" w:sz="4" w:space="0" w:color="auto"/>
            </w:tcBorders>
          </w:tcPr>
          <w:p w:rsidR="00A801AE" w:rsidRPr="00A801AE" w:rsidRDefault="00A801AE" w:rsidP="00A801AE">
            <w:r w:rsidRPr="005670FB">
              <w:rPr>
                <w:rFonts w:hint="eastAsia"/>
              </w:rPr>
              <w:t>证书验证失败</w:t>
            </w:r>
          </w:p>
        </w:tc>
        <w:tc>
          <w:tcPr>
            <w:tcW w:w="850" w:type="dxa"/>
            <w:tcBorders>
              <w:top w:val="single" w:sz="4" w:space="0" w:color="auto"/>
              <w:left w:val="single" w:sz="4" w:space="0" w:color="auto"/>
              <w:bottom w:val="single" w:sz="4" w:space="0" w:color="auto"/>
              <w:right w:val="single" w:sz="4" w:space="0" w:color="auto"/>
            </w:tcBorders>
          </w:tcPr>
          <w:p w:rsidR="00A801AE" w:rsidRDefault="00A801AE" w:rsidP="008F2848">
            <w:pPr>
              <w:widowControl/>
              <w:rPr>
                <w:rFonts w:ascii="宋体" w:hAnsi="宋体"/>
                <w:sz w:val="18"/>
                <w:szCs w:val="18"/>
              </w:rPr>
            </w:pPr>
          </w:p>
        </w:tc>
        <w:tc>
          <w:tcPr>
            <w:tcW w:w="20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801AE" w:rsidRPr="00577DF7" w:rsidRDefault="00A801AE" w:rsidP="00FD528A">
            <w:pPr>
              <w:widowControl/>
              <w:rPr>
                <w:color w:val="FF0000"/>
              </w:rPr>
            </w:pPr>
            <w:r>
              <w:rPr>
                <w:rFonts w:hint="eastAsia"/>
                <w:color w:val="FF0000"/>
              </w:rPr>
              <w:t>411</w:t>
            </w:r>
            <w:r w:rsidRPr="005670FB">
              <w:rPr>
                <w:rFonts w:hint="eastAsia"/>
              </w:rPr>
              <w:t>201</w:t>
            </w:r>
            <w:r w:rsidR="003139CA">
              <w:rPr>
                <w:rFonts w:hint="eastAsia"/>
              </w:rPr>
              <w:t>1</w:t>
            </w:r>
          </w:p>
        </w:tc>
      </w:tr>
      <w:tr w:rsidR="00A801AE" w:rsidRPr="00183C65" w:rsidTr="000A291A">
        <w:trPr>
          <w:cantSplit/>
          <w:trHeight w:val="300"/>
          <w:jc w:val="center"/>
        </w:trPr>
        <w:tc>
          <w:tcPr>
            <w:tcW w:w="767" w:type="dxa"/>
            <w:tcBorders>
              <w:top w:val="nil"/>
              <w:left w:val="single" w:sz="8" w:space="0" w:color="auto"/>
              <w:bottom w:val="nil"/>
              <w:right w:val="single" w:sz="8" w:space="0" w:color="auto"/>
            </w:tcBorders>
            <w:tcMar>
              <w:top w:w="0" w:type="dxa"/>
              <w:left w:w="108" w:type="dxa"/>
              <w:bottom w:w="0" w:type="dxa"/>
              <w:right w:w="108" w:type="dxa"/>
            </w:tcMar>
            <w:hideMark/>
          </w:tcPr>
          <w:p w:rsidR="00A801AE" w:rsidRDefault="00A801AE" w:rsidP="008F2848">
            <w:pPr>
              <w:jc w:val="center"/>
            </w:pPr>
            <w:r w:rsidRPr="005670FB">
              <w:rPr>
                <w:rFonts w:hint="eastAsia"/>
              </w:rPr>
              <w:t>501</w:t>
            </w:r>
          </w:p>
        </w:tc>
        <w:tc>
          <w:tcPr>
            <w:tcW w:w="4636" w:type="dxa"/>
            <w:tcBorders>
              <w:top w:val="single" w:sz="8" w:space="0" w:color="auto"/>
              <w:left w:val="nil"/>
              <w:bottom w:val="single" w:sz="8" w:space="0" w:color="auto"/>
              <w:right w:val="single" w:sz="4" w:space="0" w:color="auto"/>
            </w:tcBorders>
          </w:tcPr>
          <w:p w:rsidR="00A801AE" w:rsidRPr="00A801AE" w:rsidRDefault="00A801AE" w:rsidP="00A801AE">
            <w:r w:rsidRPr="005670FB">
              <w:rPr>
                <w:rFonts w:hint="eastAsia"/>
              </w:rPr>
              <w:t>插入数据库失败</w:t>
            </w:r>
          </w:p>
        </w:tc>
        <w:tc>
          <w:tcPr>
            <w:tcW w:w="850" w:type="dxa"/>
            <w:tcBorders>
              <w:top w:val="single" w:sz="4" w:space="0" w:color="auto"/>
              <w:left w:val="single" w:sz="4" w:space="0" w:color="auto"/>
              <w:bottom w:val="single" w:sz="4" w:space="0" w:color="auto"/>
              <w:right w:val="single" w:sz="4" w:space="0" w:color="auto"/>
            </w:tcBorders>
          </w:tcPr>
          <w:p w:rsidR="00A801AE" w:rsidRDefault="00A801AE" w:rsidP="008F2848">
            <w:pPr>
              <w:widowControl/>
              <w:rPr>
                <w:rFonts w:ascii="宋体" w:hAnsi="宋体"/>
                <w:sz w:val="18"/>
                <w:szCs w:val="18"/>
              </w:rPr>
            </w:pPr>
          </w:p>
        </w:tc>
        <w:tc>
          <w:tcPr>
            <w:tcW w:w="20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801AE" w:rsidRPr="00577DF7" w:rsidRDefault="00A801AE" w:rsidP="00FD528A">
            <w:pPr>
              <w:widowControl/>
              <w:rPr>
                <w:color w:val="FF0000"/>
              </w:rPr>
            </w:pPr>
            <w:r>
              <w:rPr>
                <w:rFonts w:hint="eastAsia"/>
                <w:color w:val="FF0000"/>
              </w:rPr>
              <w:t>411</w:t>
            </w:r>
            <w:r w:rsidRPr="005670FB">
              <w:rPr>
                <w:rFonts w:hint="eastAsia"/>
              </w:rPr>
              <w:t>501</w:t>
            </w:r>
          </w:p>
        </w:tc>
      </w:tr>
      <w:tr w:rsidR="00A801AE" w:rsidRPr="00183C65" w:rsidTr="000A291A">
        <w:trPr>
          <w:cantSplit/>
          <w:trHeight w:val="300"/>
          <w:jc w:val="center"/>
        </w:trPr>
        <w:tc>
          <w:tcPr>
            <w:tcW w:w="767" w:type="dxa"/>
            <w:tcBorders>
              <w:top w:val="nil"/>
              <w:left w:val="single" w:sz="8" w:space="0" w:color="auto"/>
              <w:bottom w:val="nil"/>
              <w:right w:val="single" w:sz="8" w:space="0" w:color="auto"/>
            </w:tcBorders>
            <w:tcMar>
              <w:top w:w="0" w:type="dxa"/>
              <w:left w:w="108" w:type="dxa"/>
              <w:bottom w:w="0" w:type="dxa"/>
              <w:right w:w="108" w:type="dxa"/>
            </w:tcMar>
            <w:hideMark/>
          </w:tcPr>
          <w:p w:rsidR="00A801AE" w:rsidRDefault="00A801AE" w:rsidP="008F2848">
            <w:pPr>
              <w:jc w:val="center"/>
            </w:pPr>
            <w:r w:rsidRPr="005670FB">
              <w:rPr>
                <w:rFonts w:hint="eastAsia"/>
              </w:rPr>
              <w:t>502</w:t>
            </w:r>
          </w:p>
        </w:tc>
        <w:tc>
          <w:tcPr>
            <w:tcW w:w="4636" w:type="dxa"/>
            <w:tcBorders>
              <w:top w:val="single" w:sz="8" w:space="0" w:color="auto"/>
              <w:left w:val="nil"/>
              <w:bottom w:val="single" w:sz="8" w:space="0" w:color="auto"/>
              <w:right w:val="single" w:sz="4" w:space="0" w:color="auto"/>
            </w:tcBorders>
          </w:tcPr>
          <w:p w:rsidR="00A801AE" w:rsidRPr="00A801AE" w:rsidRDefault="00A801AE" w:rsidP="00A801AE">
            <w:r w:rsidRPr="005670FB">
              <w:rPr>
                <w:rFonts w:hint="eastAsia"/>
              </w:rPr>
              <w:t>插入数据库失败</w:t>
            </w:r>
          </w:p>
        </w:tc>
        <w:tc>
          <w:tcPr>
            <w:tcW w:w="850" w:type="dxa"/>
            <w:tcBorders>
              <w:top w:val="single" w:sz="4" w:space="0" w:color="auto"/>
              <w:left w:val="single" w:sz="4" w:space="0" w:color="auto"/>
              <w:bottom w:val="single" w:sz="4" w:space="0" w:color="auto"/>
              <w:right w:val="single" w:sz="4" w:space="0" w:color="auto"/>
            </w:tcBorders>
          </w:tcPr>
          <w:p w:rsidR="00A801AE" w:rsidRDefault="00A801AE" w:rsidP="008F2848">
            <w:pPr>
              <w:widowControl/>
              <w:rPr>
                <w:rFonts w:ascii="宋体" w:hAnsi="宋体"/>
                <w:sz w:val="18"/>
                <w:szCs w:val="18"/>
              </w:rPr>
            </w:pPr>
          </w:p>
        </w:tc>
        <w:tc>
          <w:tcPr>
            <w:tcW w:w="20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801AE" w:rsidRPr="00577DF7" w:rsidRDefault="00A801AE" w:rsidP="00FD528A">
            <w:pPr>
              <w:widowControl/>
              <w:rPr>
                <w:color w:val="FF0000"/>
              </w:rPr>
            </w:pPr>
            <w:r>
              <w:rPr>
                <w:rFonts w:hint="eastAsia"/>
                <w:color w:val="FF0000"/>
              </w:rPr>
              <w:t>411</w:t>
            </w:r>
            <w:r w:rsidRPr="005670FB">
              <w:rPr>
                <w:rFonts w:hint="eastAsia"/>
              </w:rPr>
              <w:t>502</w:t>
            </w:r>
          </w:p>
        </w:tc>
      </w:tr>
      <w:tr w:rsidR="00A801AE" w:rsidRPr="00183C65" w:rsidTr="000A291A">
        <w:trPr>
          <w:cantSplit/>
          <w:trHeight w:val="300"/>
          <w:jc w:val="center"/>
        </w:trPr>
        <w:tc>
          <w:tcPr>
            <w:tcW w:w="767" w:type="dxa"/>
            <w:tcBorders>
              <w:top w:val="nil"/>
              <w:left w:val="single" w:sz="8" w:space="0" w:color="auto"/>
              <w:bottom w:val="nil"/>
              <w:right w:val="single" w:sz="8" w:space="0" w:color="auto"/>
            </w:tcBorders>
            <w:tcMar>
              <w:top w:w="0" w:type="dxa"/>
              <w:left w:w="108" w:type="dxa"/>
              <w:bottom w:w="0" w:type="dxa"/>
              <w:right w:w="108" w:type="dxa"/>
            </w:tcMar>
            <w:hideMark/>
          </w:tcPr>
          <w:p w:rsidR="00A801AE" w:rsidRDefault="00A801AE" w:rsidP="008F2848">
            <w:pPr>
              <w:jc w:val="center"/>
            </w:pPr>
            <w:r w:rsidRPr="005670FB">
              <w:rPr>
                <w:rFonts w:hint="eastAsia"/>
              </w:rPr>
              <w:t>200</w:t>
            </w:r>
          </w:p>
        </w:tc>
        <w:tc>
          <w:tcPr>
            <w:tcW w:w="4636" w:type="dxa"/>
            <w:tcBorders>
              <w:top w:val="single" w:sz="8" w:space="0" w:color="auto"/>
              <w:left w:val="nil"/>
              <w:bottom w:val="single" w:sz="8" w:space="0" w:color="auto"/>
              <w:right w:val="single" w:sz="4" w:space="0" w:color="auto"/>
            </w:tcBorders>
          </w:tcPr>
          <w:p w:rsidR="00A801AE" w:rsidRPr="00A801AE" w:rsidRDefault="00A801AE" w:rsidP="00A801AE">
            <w:r w:rsidRPr="005670FB">
              <w:rPr>
                <w:rFonts w:hint="eastAsia"/>
              </w:rPr>
              <w:t>请求成功（非订单充值成功）</w:t>
            </w:r>
          </w:p>
        </w:tc>
        <w:tc>
          <w:tcPr>
            <w:tcW w:w="850" w:type="dxa"/>
            <w:tcBorders>
              <w:top w:val="single" w:sz="4" w:space="0" w:color="auto"/>
              <w:left w:val="single" w:sz="4" w:space="0" w:color="auto"/>
              <w:bottom w:val="single" w:sz="4" w:space="0" w:color="auto"/>
              <w:right w:val="single" w:sz="4" w:space="0" w:color="auto"/>
            </w:tcBorders>
          </w:tcPr>
          <w:p w:rsidR="00A801AE" w:rsidRDefault="00A801AE" w:rsidP="008F2848">
            <w:pPr>
              <w:widowControl/>
              <w:rPr>
                <w:rFonts w:ascii="宋体" w:hAnsi="宋体"/>
                <w:sz w:val="18"/>
                <w:szCs w:val="18"/>
              </w:rPr>
            </w:pPr>
          </w:p>
        </w:tc>
        <w:tc>
          <w:tcPr>
            <w:tcW w:w="20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801AE" w:rsidRPr="00577DF7" w:rsidRDefault="00A801AE" w:rsidP="00FD528A">
            <w:pPr>
              <w:widowControl/>
              <w:rPr>
                <w:color w:val="FF0000"/>
              </w:rPr>
            </w:pPr>
            <w:r w:rsidRPr="005670FB">
              <w:rPr>
                <w:rFonts w:hint="eastAsia"/>
              </w:rPr>
              <w:t>0</w:t>
            </w:r>
          </w:p>
        </w:tc>
      </w:tr>
      <w:tr w:rsidR="00A801AE" w:rsidRPr="00183C65" w:rsidTr="000A291A">
        <w:trPr>
          <w:cantSplit/>
          <w:trHeight w:val="300"/>
          <w:jc w:val="center"/>
        </w:trPr>
        <w:tc>
          <w:tcPr>
            <w:tcW w:w="767" w:type="dxa"/>
            <w:tcBorders>
              <w:top w:val="nil"/>
              <w:left w:val="single" w:sz="8" w:space="0" w:color="auto"/>
              <w:bottom w:val="nil"/>
              <w:right w:val="single" w:sz="8" w:space="0" w:color="auto"/>
            </w:tcBorders>
            <w:tcMar>
              <w:top w:w="0" w:type="dxa"/>
              <w:left w:w="108" w:type="dxa"/>
              <w:bottom w:w="0" w:type="dxa"/>
              <w:right w:w="108" w:type="dxa"/>
            </w:tcMar>
            <w:hideMark/>
          </w:tcPr>
          <w:p w:rsidR="00A801AE" w:rsidRDefault="00A801AE" w:rsidP="008F2848">
            <w:pPr>
              <w:jc w:val="center"/>
            </w:pPr>
            <w:r w:rsidRPr="005670FB">
              <w:rPr>
                <w:rFonts w:hint="eastAsia"/>
              </w:rPr>
              <w:t>902</w:t>
            </w:r>
          </w:p>
        </w:tc>
        <w:tc>
          <w:tcPr>
            <w:tcW w:w="4636" w:type="dxa"/>
            <w:tcBorders>
              <w:top w:val="single" w:sz="8" w:space="0" w:color="auto"/>
              <w:left w:val="nil"/>
              <w:bottom w:val="single" w:sz="8" w:space="0" w:color="auto"/>
              <w:right w:val="single" w:sz="4" w:space="0" w:color="auto"/>
            </w:tcBorders>
          </w:tcPr>
          <w:p w:rsidR="00A801AE" w:rsidRPr="00A801AE" w:rsidRDefault="00A801AE" w:rsidP="00A801AE">
            <w:r w:rsidRPr="005670FB">
              <w:rPr>
                <w:rFonts w:hint="eastAsia"/>
              </w:rPr>
              <w:t>商户参数不全</w:t>
            </w:r>
          </w:p>
        </w:tc>
        <w:tc>
          <w:tcPr>
            <w:tcW w:w="850" w:type="dxa"/>
            <w:tcBorders>
              <w:top w:val="single" w:sz="4" w:space="0" w:color="auto"/>
              <w:left w:val="single" w:sz="4" w:space="0" w:color="auto"/>
              <w:bottom w:val="single" w:sz="4" w:space="0" w:color="auto"/>
              <w:right w:val="single" w:sz="4" w:space="0" w:color="auto"/>
            </w:tcBorders>
          </w:tcPr>
          <w:p w:rsidR="00A801AE" w:rsidRDefault="00A801AE" w:rsidP="008F2848">
            <w:pPr>
              <w:widowControl/>
              <w:rPr>
                <w:rFonts w:ascii="宋体" w:hAnsi="宋体"/>
                <w:sz w:val="18"/>
                <w:szCs w:val="18"/>
              </w:rPr>
            </w:pPr>
          </w:p>
        </w:tc>
        <w:tc>
          <w:tcPr>
            <w:tcW w:w="20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801AE" w:rsidRPr="00577DF7" w:rsidRDefault="00A801AE" w:rsidP="00FD528A">
            <w:pPr>
              <w:widowControl/>
              <w:rPr>
                <w:color w:val="FF0000"/>
              </w:rPr>
            </w:pPr>
            <w:r>
              <w:rPr>
                <w:rFonts w:hint="eastAsia"/>
                <w:color w:val="FF0000"/>
              </w:rPr>
              <w:t>411</w:t>
            </w:r>
            <w:r w:rsidRPr="005670FB">
              <w:rPr>
                <w:rFonts w:hint="eastAsia"/>
              </w:rPr>
              <w:t>902</w:t>
            </w:r>
          </w:p>
        </w:tc>
      </w:tr>
      <w:tr w:rsidR="00A801AE" w:rsidRPr="00183C65" w:rsidTr="000A291A">
        <w:trPr>
          <w:cantSplit/>
          <w:trHeight w:val="300"/>
          <w:jc w:val="center"/>
        </w:trPr>
        <w:tc>
          <w:tcPr>
            <w:tcW w:w="767" w:type="dxa"/>
            <w:tcBorders>
              <w:top w:val="nil"/>
              <w:left w:val="single" w:sz="8" w:space="0" w:color="auto"/>
              <w:bottom w:val="nil"/>
              <w:right w:val="single" w:sz="8" w:space="0" w:color="auto"/>
            </w:tcBorders>
            <w:tcMar>
              <w:top w:w="0" w:type="dxa"/>
              <w:left w:w="108" w:type="dxa"/>
              <w:bottom w:w="0" w:type="dxa"/>
              <w:right w:w="108" w:type="dxa"/>
            </w:tcMar>
            <w:hideMark/>
          </w:tcPr>
          <w:p w:rsidR="00A801AE" w:rsidRDefault="00A801AE" w:rsidP="008F2848">
            <w:pPr>
              <w:jc w:val="center"/>
            </w:pPr>
            <w:r w:rsidRPr="005670FB">
              <w:rPr>
                <w:rFonts w:hint="eastAsia"/>
              </w:rPr>
              <w:t>903</w:t>
            </w:r>
          </w:p>
        </w:tc>
        <w:tc>
          <w:tcPr>
            <w:tcW w:w="4636" w:type="dxa"/>
            <w:tcBorders>
              <w:top w:val="single" w:sz="8" w:space="0" w:color="auto"/>
              <w:left w:val="nil"/>
              <w:bottom w:val="single" w:sz="8" w:space="0" w:color="auto"/>
              <w:right w:val="single" w:sz="4" w:space="0" w:color="auto"/>
            </w:tcBorders>
          </w:tcPr>
          <w:p w:rsidR="00A801AE" w:rsidRPr="00A801AE" w:rsidRDefault="00A801AE" w:rsidP="00A801AE">
            <w:r w:rsidRPr="005670FB">
              <w:rPr>
                <w:rFonts w:hint="eastAsia"/>
              </w:rPr>
              <w:t>商户</w:t>
            </w:r>
            <w:r w:rsidRPr="00A801AE">
              <w:rPr>
                <w:rFonts w:hint="eastAsia"/>
              </w:rPr>
              <w:t>ID</w:t>
            </w:r>
            <w:r w:rsidRPr="00A801AE">
              <w:rPr>
                <w:rFonts w:hint="eastAsia"/>
              </w:rPr>
              <w:t>不存在</w:t>
            </w:r>
          </w:p>
        </w:tc>
        <w:tc>
          <w:tcPr>
            <w:tcW w:w="850" w:type="dxa"/>
            <w:tcBorders>
              <w:top w:val="single" w:sz="4" w:space="0" w:color="auto"/>
              <w:left w:val="single" w:sz="4" w:space="0" w:color="auto"/>
              <w:bottom w:val="single" w:sz="4" w:space="0" w:color="auto"/>
              <w:right w:val="single" w:sz="4" w:space="0" w:color="auto"/>
            </w:tcBorders>
          </w:tcPr>
          <w:p w:rsidR="00A801AE" w:rsidRDefault="00A801AE" w:rsidP="008F2848">
            <w:pPr>
              <w:widowControl/>
              <w:rPr>
                <w:rFonts w:ascii="宋体" w:hAnsi="宋体"/>
                <w:sz w:val="18"/>
                <w:szCs w:val="18"/>
              </w:rPr>
            </w:pPr>
          </w:p>
        </w:tc>
        <w:tc>
          <w:tcPr>
            <w:tcW w:w="20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801AE" w:rsidRPr="00577DF7" w:rsidRDefault="00A801AE" w:rsidP="00FD528A">
            <w:pPr>
              <w:widowControl/>
              <w:rPr>
                <w:color w:val="FF0000"/>
              </w:rPr>
            </w:pPr>
            <w:r>
              <w:rPr>
                <w:rFonts w:hint="eastAsia"/>
                <w:color w:val="FF0000"/>
              </w:rPr>
              <w:t>411</w:t>
            </w:r>
            <w:r w:rsidRPr="005670FB">
              <w:rPr>
                <w:rFonts w:hint="eastAsia"/>
              </w:rPr>
              <w:t>903</w:t>
            </w:r>
          </w:p>
        </w:tc>
      </w:tr>
      <w:tr w:rsidR="00A801AE" w:rsidRPr="00183C65" w:rsidTr="000A291A">
        <w:trPr>
          <w:cantSplit/>
          <w:trHeight w:val="300"/>
          <w:jc w:val="center"/>
        </w:trPr>
        <w:tc>
          <w:tcPr>
            <w:tcW w:w="767" w:type="dxa"/>
            <w:tcBorders>
              <w:top w:val="nil"/>
              <w:left w:val="single" w:sz="8" w:space="0" w:color="auto"/>
              <w:bottom w:val="nil"/>
              <w:right w:val="single" w:sz="8" w:space="0" w:color="auto"/>
            </w:tcBorders>
            <w:tcMar>
              <w:top w:w="0" w:type="dxa"/>
              <w:left w:w="108" w:type="dxa"/>
              <w:bottom w:w="0" w:type="dxa"/>
              <w:right w:w="108" w:type="dxa"/>
            </w:tcMar>
            <w:hideMark/>
          </w:tcPr>
          <w:p w:rsidR="00A801AE" w:rsidRDefault="00A801AE" w:rsidP="008F2848">
            <w:pPr>
              <w:jc w:val="center"/>
            </w:pPr>
            <w:r w:rsidRPr="005670FB">
              <w:rPr>
                <w:rFonts w:hint="eastAsia"/>
              </w:rPr>
              <w:t>904</w:t>
            </w:r>
          </w:p>
        </w:tc>
        <w:tc>
          <w:tcPr>
            <w:tcW w:w="4636" w:type="dxa"/>
            <w:tcBorders>
              <w:top w:val="single" w:sz="8" w:space="0" w:color="auto"/>
              <w:left w:val="nil"/>
              <w:bottom w:val="single" w:sz="8" w:space="0" w:color="auto"/>
              <w:right w:val="single" w:sz="4" w:space="0" w:color="auto"/>
            </w:tcBorders>
          </w:tcPr>
          <w:p w:rsidR="00A801AE" w:rsidRPr="00A801AE" w:rsidRDefault="00A801AE" w:rsidP="00A801AE">
            <w:r w:rsidRPr="005670FB">
              <w:rPr>
                <w:rFonts w:hint="eastAsia"/>
              </w:rPr>
              <w:t>商户没有激活</w:t>
            </w:r>
          </w:p>
        </w:tc>
        <w:tc>
          <w:tcPr>
            <w:tcW w:w="850" w:type="dxa"/>
            <w:tcBorders>
              <w:top w:val="single" w:sz="4" w:space="0" w:color="auto"/>
              <w:left w:val="single" w:sz="4" w:space="0" w:color="auto"/>
              <w:bottom w:val="single" w:sz="4" w:space="0" w:color="auto"/>
              <w:right w:val="single" w:sz="4" w:space="0" w:color="auto"/>
            </w:tcBorders>
          </w:tcPr>
          <w:p w:rsidR="00A801AE" w:rsidRDefault="00A801AE" w:rsidP="008F2848">
            <w:pPr>
              <w:widowControl/>
              <w:rPr>
                <w:rFonts w:ascii="宋体" w:hAnsi="宋体"/>
                <w:sz w:val="18"/>
                <w:szCs w:val="18"/>
              </w:rPr>
            </w:pPr>
          </w:p>
        </w:tc>
        <w:tc>
          <w:tcPr>
            <w:tcW w:w="20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801AE" w:rsidRPr="00577DF7" w:rsidRDefault="00A801AE" w:rsidP="00FD528A">
            <w:pPr>
              <w:widowControl/>
              <w:rPr>
                <w:color w:val="FF0000"/>
              </w:rPr>
            </w:pPr>
            <w:r>
              <w:rPr>
                <w:rFonts w:hint="eastAsia"/>
                <w:color w:val="FF0000"/>
              </w:rPr>
              <w:t>411</w:t>
            </w:r>
            <w:r w:rsidRPr="005670FB">
              <w:rPr>
                <w:rFonts w:hint="eastAsia"/>
              </w:rPr>
              <w:t>904</w:t>
            </w:r>
          </w:p>
        </w:tc>
      </w:tr>
      <w:tr w:rsidR="00A801AE" w:rsidRPr="00183C65" w:rsidTr="000A291A">
        <w:trPr>
          <w:cantSplit/>
          <w:trHeight w:val="300"/>
          <w:jc w:val="center"/>
        </w:trPr>
        <w:tc>
          <w:tcPr>
            <w:tcW w:w="767" w:type="dxa"/>
            <w:tcBorders>
              <w:top w:val="nil"/>
              <w:left w:val="single" w:sz="8" w:space="0" w:color="auto"/>
              <w:bottom w:val="nil"/>
              <w:right w:val="single" w:sz="8" w:space="0" w:color="auto"/>
            </w:tcBorders>
            <w:tcMar>
              <w:top w:w="0" w:type="dxa"/>
              <w:left w:w="108" w:type="dxa"/>
              <w:bottom w:w="0" w:type="dxa"/>
              <w:right w:w="108" w:type="dxa"/>
            </w:tcMar>
            <w:hideMark/>
          </w:tcPr>
          <w:p w:rsidR="00A801AE" w:rsidRDefault="00A801AE" w:rsidP="008F2848">
            <w:pPr>
              <w:jc w:val="center"/>
            </w:pPr>
            <w:r w:rsidRPr="005670FB">
              <w:rPr>
                <w:rFonts w:hint="eastAsia"/>
              </w:rPr>
              <w:t>905</w:t>
            </w:r>
          </w:p>
        </w:tc>
        <w:tc>
          <w:tcPr>
            <w:tcW w:w="4636" w:type="dxa"/>
            <w:tcBorders>
              <w:top w:val="single" w:sz="8" w:space="0" w:color="auto"/>
              <w:left w:val="nil"/>
              <w:bottom w:val="single" w:sz="8" w:space="0" w:color="auto"/>
              <w:right w:val="single" w:sz="4" w:space="0" w:color="auto"/>
            </w:tcBorders>
          </w:tcPr>
          <w:p w:rsidR="00A801AE" w:rsidRPr="00A801AE" w:rsidRDefault="00A801AE" w:rsidP="00A801AE">
            <w:r w:rsidRPr="005670FB">
              <w:rPr>
                <w:rFonts w:hint="eastAsia"/>
              </w:rPr>
              <w:t>商户没有使用该接口的权限</w:t>
            </w:r>
          </w:p>
        </w:tc>
        <w:tc>
          <w:tcPr>
            <w:tcW w:w="850" w:type="dxa"/>
            <w:tcBorders>
              <w:top w:val="single" w:sz="4" w:space="0" w:color="auto"/>
              <w:left w:val="single" w:sz="4" w:space="0" w:color="auto"/>
              <w:bottom w:val="single" w:sz="4" w:space="0" w:color="auto"/>
              <w:right w:val="single" w:sz="4" w:space="0" w:color="auto"/>
            </w:tcBorders>
          </w:tcPr>
          <w:p w:rsidR="00A801AE" w:rsidRDefault="00A801AE" w:rsidP="008F2848">
            <w:pPr>
              <w:widowControl/>
              <w:rPr>
                <w:rFonts w:ascii="宋体" w:hAnsi="宋体"/>
                <w:sz w:val="18"/>
                <w:szCs w:val="18"/>
              </w:rPr>
            </w:pPr>
          </w:p>
        </w:tc>
        <w:tc>
          <w:tcPr>
            <w:tcW w:w="20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801AE" w:rsidRPr="00577DF7" w:rsidRDefault="00A801AE" w:rsidP="00FD528A">
            <w:pPr>
              <w:widowControl/>
              <w:rPr>
                <w:color w:val="FF0000"/>
              </w:rPr>
            </w:pPr>
            <w:r>
              <w:rPr>
                <w:rFonts w:hint="eastAsia"/>
                <w:color w:val="FF0000"/>
              </w:rPr>
              <w:t>411</w:t>
            </w:r>
            <w:r w:rsidRPr="005670FB">
              <w:rPr>
                <w:rFonts w:hint="eastAsia"/>
              </w:rPr>
              <w:t>905</w:t>
            </w:r>
          </w:p>
        </w:tc>
      </w:tr>
      <w:tr w:rsidR="00A801AE" w:rsidRPr="00183C65" w:rsidTr="000A291A">
        <w:trPr>
          <w:cantSplit/>
          <w:trHeight w:val="300"/>
          <w:jc w:val="center"/>
        </w:trPr>
        <w:tc>
          <w:tcPr>
            <w:tcW w:w="767" w:type="dxa"/>
            <w:tcBorders>
              <w:top w:val="nil"/>
              <w:left w:val="single" w:sz="8" w:space="0" w:color="auto"/>
              <w:bottom w:val="nil"/>
              <w:right w:val="single" w:sz="8" w:space="0" w:color="auto"/>
            </w:tcBorders>
            <w:tcMar>
              <w:top w:w="0" w:type="dxa"/>
              <w:left w:w="108" w:type="dxa"/>
              <w:bottom w:w="0" w:type="dxa"/>
              <w:right w:w="108" w:type="dxa"/>
            </w:tcMar>
            <w:hideMark/>
          </w:tcPr>
          <w:p w:rsidR="00A801AE" w:rsidRDefault="00A801AE" w:rsidP="008F2848">
            <w:pPr>
              <w:jc w:val="center"/>
            </w:pPr>
            <w:r w:rsidRPr="005670FB">
              <w:rPr>
                <w:rFonts w:hint="eastAsia"/>
              </w:rPr>
              <w:t>906</w:t>
            </w:r>
          </w:p>
        </w:tc>
        <w:tc>
          <w:tcPr>
            <w:tcW w:w="4636" w:type="dxa"/>
            <w:tcBorders>
              <w:top w:val="single" w:sz="8" w:space="0" w:color="auto"/>
              <w:left w:val="nil"/>
              <w:bottom w:val="single" w:sz="8" w:space="0" w:color="auto"/>
              <w:right w:val="single" w:sz="4" w:space="0" w:color="auto"/>
            </w:tcBorders>
          </w:tcPr>
          <w:p w:rsidR="00A801AE" w:rsidRPr="00A801AE" w:rsidRDefault="00A801AE" w:rsidP="00A801AE">
            <w:r w:rsidRPr="005670FB">
              <w:rPr>
                <w:rFonts w:hint="eastAsia"/>
              </w:rPr>
              <w:t>商户没有设置</w:t>
            </w:r>
          </w:p>
        </w:tc>
        <w:tc>
          <w:tcPr>
            <w:tcW w:w="850" w:type="dxa"/>
            <w:tcBorders>
              <w:top w:val="single" w:sz="4" w:space="0" w:color="auto"/>
              <w:left w:val="single" w:sz="4" w:space="0" w:color="auto"/>
              <w:bottom w:val="single" w:sz="4" w:space="0" w:color="auto"/>
              <w:right w:val="single" w:sz="4" w:space="0" w:color="auto"/>
            </w:tcBorders>
          </w:tcPr>
          <w:p w:rsidR="00A801AE" w:rsidRDefault="00A801AE" w:rsidP="008F2848">
            <w:pPr>
              <w:widowControl/>
              <w:rPr>
                <w:rFonts w:ascii="宋体" w:hAnsi="宋体"/>
                <w:sz w:val="18"/>
                <w:szCs w:val="18"/>
              </w:rPr>
            </w:pPr>
          </w:p>
        </w:tc>
        <w:tc>
          <w:tcPr>
            <w:tcW w:w="20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801AE" w:rsidRPr="00577DF7" w:rsidRDefault="00A801AE" w:rsidP="00FD528A">
            <w:pPr>
              <w:widowControl/>
              <w:rPr>
                <w:color w:val="FF0000"/>
              </w:rPr>
            </w:pPr>
            <w:r>
              <w:rPr>
                <w:rFonts w:hint="eastAsia"/>
                <w:color w:val="FF0000"/>
              </w:rPr>
              <w:t>411</w:t>
            </w:r>
            <w:r w:rsidRPr="005670FB">
              <w:rPr>
                <w:rFonts w:hint="eastAsia"/>
              </w:rPr>
              <w:t>906</w:t>
            </w:r>
          </w:p>
        </w:tc>
      </w:tr>
      <w:tr w:rsidR="00A801AE" w:rsidRPr="00183C65" w:rsidTr="000A291A">
        <w:trPr>
          <w:cantSplit/>
          <w:trHeight w:val="300"/>
          <w:jc w:val="center"/>
        </w:trPr>
        <w:tc>
          <w:tcPr>
            <w:tcW w:w="767" w:type="dxa"/>
            <w:tcBorders>
              <w:top w:val="nil"/>
              <w:left w:val="single" w:sz="8" w:space="0" w:color="auto"/>
              <w:bottom w:val="nil"/>
              <w:right w:val="single" w:sz="8" w:space="0" w:color="auto"/>
            </w:tcBorders>
            <w:tcMar>
              <w:top w:w="0" w:type="dxa"/>
              <w:left w:w="108" w:type="dxa"/>
              <w:bottom w:w="0" w:type="dxa"/>
              <w:right w:w="108" w:type="dxa"/>
            </w:tcMar>
            <w:hideMark/>
          </w:tcPr>
          <w:p w:rsidR="00A801AE" w:rsidRDefault="00A801AE" w:rsidP="008F2848">
            <w:pPr>
              <w:jc w:val="center"/>
            </w:pPr>
            <w:r w:rsidRPr="005670FB">
              <w:rPr>
                <w:rFonts w:hint="eastAsia"/>
              </w:rPr>
              <w:t>907</w:t>
            </w:r>
          </w:p>
        </w:tc>
        <w:tc>
          <w:tcPr>
            <w:tcW w:w="4636" w:type="dxa"/>
            <w:tcBorders>
              <w:top w:val="single" w:sz="8" w:space="0" w:color="auto"/>
              <w:left w:val="nil"/>
              <w:bottom w:val="single" w:sz="8" w:space="0" w:color="auto"/>
              <w:right w:val="single" w:sz="4" w:space="0" w:color="auto"/>
            </w:tcBorders>
          </w:tcPr>
          <w:p w:rsidR="00A801AE" w:rsidRPr="00A801AE" w:rsidRDefault="00A801AE" w:rsidP="00A801AE">
            <w:r w:rsidRPr="005670FB">
              <w:rPr>
                <w:rFonts w:hint="eastAsia"/>
              </w:rPr>
              <w:t>商户没有设置</w:t>
            </w:r>
            <w:r>
              <w:rPr>
                <w:rFonts w:hint="eastAsia"/>
              </w:rPr>
              <w:t>DES</w:t>
            </w:r>
            <w:r>
              <w:rPr>
                <w:rFonts w:hint="eastAsia"/>
              </w:rPr>
              <w:t>密钥</w:t>
            </w:r>
          </w:p>
        </w:tc>
        <w:tc>
          <w:tcPr>
            <w:tcW w:w="850" w:type="dxa"/>
            <w:tcBorders>
              <w:top w:val="single" w:sz="4" w:space="0" w:color="auto"/>
              <w:left w:val="single" w:sz="4" w:space="0" w:color="auto"/>
              <w:bottom w:val="single" w:sz="4" w:space="0" w:color="auto"/>
              <w:right w:val="single" w:sz="4" w:space="0" w:color="auto"/>
            </w:tcBorders>
          </w:tcPr>
          <w:p w:rsidR="00A801AE" w:rsidRDefault="00A801AE" w:rsidP="008F2848">
            <w:pPr>
              <w:widowControl/>
              <w:rPr>
                <w:rFonts w:ascii="宋体" w:hAnsi="宋体"/>
                <w:sz w:val="18"/>
                <w:szCs w:val="18"/>
              </w:rPr>
            </w:pPr>
          </w:p>
        </w:tc>
        <w:tc>
          <w:tcPr>
            <w:tcW w:w="20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801AE" w:rsidRPr="00577DF7" w:rsidRDefault="00A801AE" w:rsidP="00FD528A">
            <w:pPr>
              <w:widowControl/>
              <w:rPr>
                <w:color w:val="FF0000"/>
              </w:rPr>
            </w:pPr>
            <w:r>
              <w:rPr>
                <w:rFonts w:hint="eastAsia"/>
                <w:color w:val="FF0000"/>
              </w:rPr>
              <w:t>411</w:t>
            </w:r>
            <w:r w:rsidRPr="005670FB">
              <w:rPr>
                <w:rFonts w:hint="eastAsia"/>
              </w:rPr>
              <w:t>907</w:t>
            </w:r>
          </w:p>
        </w:tc>
      </w:tr>
      <w:tr w:rsidR="00A801AE" w:rsidRPr="00183C65" w:rsidTr="000A291A">
        <w:trPr>
          <w:cantSplit/>
          <w:trHeight w:val="300"/>
          <w:jc w:val="center"/>
        </w:trPr>
        <w:tc>
          <w:tcPr>
            <w:tcW w:w="767" w:type="dxa"/>
            <w:tcBorders>
              <w:top w:val="nil"/>
              <w:left w:val="single" w:sz="8" w:space="0" w:color="auto"/>
              <w:bottom w:val="nil"/>
              <w:right w:val="single" w:sz="8" w:space="0" w:color="auto"/>
            </w:tcBorders>
            <w:tcMar>
              <w:top w:w="0" w:type="dxa"/>
              <w:left w:w="108" w:type="dxa"/>
              <w:bottom w:w="0" w:type="dxa"/>
              <w:right w:w="108" w:type="dxa"/>
            </w:tcMar>
            <w:hideMark/>
          </w:tcPr>
          <w:p w:rsidR="00A801AE" w:rsidRDefault="00A801AE" w:rsidP="008F2848">
            <w:pPr>
              <w:jc w:val="center"/>
            </w:pPr>
            <w:r w:rsidRPr="005670FB">
              <w:rPr>
                <w:rFonts w:hint="eastAsia"/>
              </w:rPr>
              <w:t>908</w:t>
            </w:r>
          </w:p>
        </w:tc>
        <w:tc>
          <w:tcPr>
            <w:tcW w:w="4636" w:type="dxa"/>
            <w:tcBorders>
              <w:top w:val="single" w:sz="8" w:space="0" w:color="auto"/>
              <w:left w:val="nil"/>
              <w:bottom w:val="single" w:sz="8" w:space="0" w:color="auto"/>
              <w:right w:val="single" w:sz="4" w:space="0" w:color="auto"/>
            </w:tcBorders>
          </w:tcPr>
          <w:p w:rsidR="00A801AE" w:rsidRPr="00A801AE" w:rsidRDefault="00A801AE" w:rsidP="00A801AE">
            <w:r w:rsidRPr="005670FB">
              <w:rPr>
                <w:rFonts w:hint="eastAsia"/>
              </w:rPr>
              <w:t>该笔订单已经处理完成</w:t>
            </w:r>
            <w:r w:rsidRPr="00A801AE">
              <w:rPr>
                <w:rFonts w:hint="eastAsia"/>
              </w:rPr>
              <w:t>（订单状态已经为确定的状态：成功或者失败）</w:t>
            </w:r>
          </w:p>
        </w:tc>
        <w:tc>
          <w:tcPr>
            <w:tcW w:w="850" w:type="dxa"/>
            <w:tcBorders>
              <w:top w:val="single" w:sz="4" w:space="0" w:color="auto"/>
              <w:left w:val="single" w:sz="4" w:space="0" w:color="auto"/>
              <w:bottom w:val="single" w:sz="4" w:space="0" w:color="auto"/>
              <w:right w:val="single" w:sz="4" w:space="0" w:color="auto"/>
            </w:tcBorders>
          </w:tcPr>
          <w:p w:rsidR="00A801AE" w:rsidRDefault="00A801AE" w:rsidP="008F2848">
            <w:pPr>
              <w:widowControl/>
              <w:rPr>
                <w:rFonts w:ascii="宋体" w:hAnsi="宋体"/>
                <w:sz w:val="18"/>
                <w:szCs w:val="18"/>
              </w:rPr>
            </w:pPr>
          </w:p>
        </w:tc>
        <w:tc>
          <w:tcPr>
            <w:tcW w:w="20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801AE" w:rsidRPr="00577DF7" w:rsidRDefault="00A801AE" w:rsidP="00FD528A">
            <w:pPr>
              <w:widowControl/>
              <w:rPr>
                <w:color w:val="FF0000"/>
              </w:rPr>
            </w:pPr>
            <w:r w:rsidRPr="00577DF7">
              <w:rPr>
                <w:rFonts w:hint="eastAsia"/>
                <w:color w:val="FF0000"/>
              </w:rPr>
              <w:t>900000</w:t>
            </w:r>
          </w:p>
        </w:tc>
      </w:tr>
      <w:tr w:rsidR="00A801AE" w:rsidRPr="00183C65" w:rsidTr="000A291A">
        <w:trPr>
          <w:cantSplit/>
          <w:trHeight w:val="300"/>
          <w:jc w:val="center"/>
        </w:trPr>
        <w:tc>
          <w:tcPr>
            <w:tcW w:w="767" w:type="dxa"/>
            <w:tcBorders>
              <w:top w:val="nil"/>
              <w:left w:val="single" w:sz="8" w:space="0" w:color="auto"/>
              <w:bottom w:val="nil"/>
              <w:right w:val="single" w:sz="8" w:space="0" w:color="auto"/>
            </w:tcBorders>
            <w:tcMar>
              <w:top w:w="0" w:type="dxa"/>
              <w:left w:w="108" w:type="dxa"/>
              <w:bottom w:w="0" w:type="dxa"/>
              <w:right w:w="108" w:type="dxa"/>
            </w:tcMar>
            <w:hideMark/>
          </w:tcPr>
          <w:p w:rsidR="00A801AE" w:rsidRDefault="00A801AE" w:rsidP="008F2848">
            <w:pPr>
              <w:jc w:val="center"/>
            </w:pPr>
            <w:r w:rsidRPr="005670FB">
              <w:rPr>
                <w:rFonts w:hint="eastAsia"/>
              </w:rPr>
              <w:t>909</w:t>
            </w:r>
          </w:p>
        </w:tc>
        <w:tc>
          <w:tcPr>
            <w:tcW w:w="4636" w:type="dxa"/>
            <w:tcBorders>
              <w:top w:val="single" w:sz="8" w:space="0" w:color="auto"/>
              <w:left w:val="nil"/>
              <w:bottom w:val="single" w:sz="8" w:space="0" w:color="auto"/>
              <w:right w:val="single" w:sz="4" w:space="0" w:color="auto"/>
            </w:tcBorders>
          </w:tcPr>
          <w:p w:rsidR="00A801AE" w:rsidRPr="00A801AE" w:rsidRDefault="00A801AE" w:rsidP="00A801AE">
            <w:r w:rsidRPr="005670FB">
              <w:rPr>
                <w:rFonts w:hint="eastAsia"/>
              </w:rPr>
              <w:t>该笔订单不符合重复充值的条件</w:t>
            </w:r>
          </w:p>
        </w:tc>
        <w:tc>
          <w:tcPr>
            <w:tcW w:w="850" w:type="dxa"/>
            <w:tcBorders>
              <w:top w:val="single" w:sz="4" w:space="0" w:color="auto"/>
              <w:left w:val="single" w:sz="4" w:space="0" w:color="auto"/>
              <w:bottom w:val="single" w:sz="4" w:space="0" w:color="auto"/>
              <w:right w:val="single" w:sz="4" w:space="0" w:color="auto"/>
            </w:tcBorders>
          </w:tcPr>
          <w:p w:rsidR="00A801AE" w:rsidRDefault="00A801AE" w:rsidP="008F2848">
            <w:pPr>
              <w:widowControl/>
              <w:rPr>
                <w:rFonts w:ascii="宋体" w:hAnsi="宋体"/>
                <w:sz w:val="18"/>
                <w:szCs w:val="18"/>
              </w:rPr>
            </w:pPr>
          </w:p>
        </w:tc>
        <w:tc>
          <w:tcPr>
            <w:tcW w:w="20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801AE" w:rsidRPr="00577DF7" w:rsidRDefault="00A801AE" w:rsidP="00FD528A">
            <w:pPr>
              <w:widowControl/>
              <w:rPr>
                <w:color w:val="FF0000"/>
              </w:rPr>
            </w:pPr>
            <w:r w:rsidRPr="00577DF7">
              <w:rPr>
                <w:rFonts w:hint="eastAsia"/>
                <w:color w:val="FF0000"/>
              </w:rPr>
              <w:t>900000</w:t>
            </w:r>
          </w:p>
        </w:tc>
      </w:tr>
      <w:tr w:rsidR="00A801AE" w:rsidRPr="00183C65" w:rsidTr="000A291A">
        <w:trPr>
          <w:cantSplit/>
          <w:trHeight w:val="300"/>
          <w:jc w:val="center"/>
        </w:trPr>
        <w:tc>
          <w:tcPr>
            <w:tcW w:w="767" w:type="dxa"/>
            <w:tcBorders>
              <w:top w:val="nil"/>
              <w:left w:val="single" w:sz="8" w:space="0" w:color="auto"/>
              <w:bottom w:val="nil"/>
              <w:right w:val="single" w:sz="8" w:space="0" w:color="auto"/>
            </w:tcBorders>
            <w:tcMar>
              <w:top w:w="0" w:type="dxa"/>
              <w:left w:w="108" w:type="dxa"/>
              <w:bottom w:w="0" w:type="dxa"/>
              <w:right w:w="108" w:type="dxa"/>
            </w:tcMar>
            <w:hideMark/>
          </w:tcPr>
          <w:p w:rsidR="00A801AE" w:rsidRDefault="00A801AE" w:rsidP="008F2848">
            <w:pPr>
              <w:jc w:val="center"/>
            </w:pPr>
            <w:r w:rsidRPr="005670FB">
              <w:rPr>
                <w:rFonts w:hint="eastAsia"/>
              </w:rPr>
              <w:t>910</w:t>
            </w:r>
          </w:p>
        </w:tc>
        <w:tc>
          <w:tcPr>
            <w:tcW w:w="4636" w:type="dxa"/>
            <w:tcBorders>
              <w:top w:val="single" w:sz="8" w:space="0" w:color="auto"/>
              <w:left w:val="nil"/>
              <w:bottom w:val="single" w:sz="8" w:space="0" w:color="auto"/>
              <w:right w:val="single" w:sz="4" w:space="0" w:color="auto"/>
            </w:tcBorders>
          </w:tcPr>
          <w:p w:rsidR="00A801AE" w:rsidRPr="00A801AE" w:rsidRDefault="00A801AE" w:rsidP="00A801AE">
            <w:r w:rsidRPr="005670FB">
              <w:rPr>
                <w:rFonts w:hint="eastAsia"/>
              </w:rPr>
              <w:t>服务器返回地址，不符合规范</w:t>
            </w:r>
          </w:p>
        </w:tc>
        <w:tc>
          <w:tcPr>
            <w:tcW w:w="850" w:type="dxa"/>
            <w:tcBorders>
              <w:top w:val="single" w:sz="4" w:space="0" w:color="auto"/>
              <w:left w:val="single" w:sz="4" w:space="0" w:color="auto"/>
              <w:bottom w:val="single" w:sz="4" w:space="0" w:color="auto"/>
              <w:right w:val="single" w:sz="4" w:space="0" w:color="auto"/>
            </w:tcBorders>
          </w:tcPr>
          <w:p w:rsidR="00A801AE" w:rsidRDefault="00A801AE" w:rsidP="008F2848">
            <w:pPr>
              <w:widowControl/>
              <w:rPr>
                <w:rFonts w:ascii="宋体" w:hAnsi="宋体"/>
                <w:sz w:val="18"/>
                <w:szCs w:val="18"/>
              </w:rPr>
            </w:pPr>
          </w:p>
        </w:tc>
        <w:tc>
          <w:tcPr>
            <w:tcW w:w="20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801AE" w:rsidRPr="00577DF7" w:rsidRDefault="00A801AE" w:rsidP="00FD528A">
            <w:pPr>
              <w:widowControl/>
              <w:rPr>
                <w:color w:val="FF0000"/>
              </w:rPr>
            </w:pPr>
            <w:r>
              <w:rPr>
                <w:rFonts w:hint="eastAsia"/>
                <w:color w:val="FF0000"/>
              </w:rPr>
              <w:t>411</w:t>
            </w:r>
            <w:r w:rsidRPr="005670FB">
              <w:rPr>
                <w:rFonts w:hint="eastAsia"/>
              </w:rPr>
              <w:t>910</w:t>
            </w:r>
          </w:p>
        </w:tc>
      </w:tr>
      <w:tr w:rsidR="00A801AE" w:rsidRPr="00183C65" w:rsidTr="000A291A">
        <w:trPr>
          <w:cantSplit/>
          <w:trHeight w:val="300"/>
          <w:jc w:val="center"/>
        </w:trPr>
        <w:tc>
          <w:tcPr>
            <w:tcW w:w="767" w:type="dxa"/>
            <w:tcBorders>
              <w:top w:val="nil"/>
              <w:left w:val="single" w:sz="8" w:space="0" w:color="auto"/>
              <w:bottom w:val="nil"/>
              <w:right w:val="single" w:sz="8" w:space="0" w:color="auto"/>
            </w:tcBorders>
            <w:tcMar>
              <w:top w:w="0" w:type="dxa"/>
              <w:left w:w="108" w:type="dxa"/>
              <w:bottom w:w="0" w:type="dxa"/>
              <w:right w:w="108" w:type="dxa"/>
            </w:tcMar>
            <w:hideMark/>
          </w:tcPr>
          <w:p w:rsidR="00A801AE" w:rsidRDefault="00A801AE" w:rsidP="008F2848">
            <w:pPr>
              <w:jc w:val="center"/>
            </w:pPr>
            <w:r w:rsidRPr="005670FB">
              <w:rPr>
                <w:rFonts w:hint="eastAsia"/>
              </w:rPr>
              <w:t>911</w:t>
            </w:r>
          </w:p>
        </w:tc>
        <w:tc>
          <w:tcPr>
            <w:tcW w:w="4636" w:type="dxa"/>
            <w:tcBorders>
              <w:top w:val="single" w:sz="8" w:space="0" w:color="auto"/>
              <w:left w:val="nil"/>
              <w:bottom w:val="single" w:sz="8" w:space="0" w:color="auto"/>
              <w:right w:val="single" w:sz="4" w:space="0" w:color="auto"/>
            </w:tcBorders>
          </w:tcPr>
          <w:p w:rsidR="00A801AE" w:rsidRPr="00A801AE" w:rsidRDefault="00A801AE" w:rsidP="00A801AE">
            <w:r w:rsidRPr="005670FB">
              <w:rPr>
                <w:rFonts w:hint="eastAsia"/>
              </w:rPr>
              <w:t>订单号，不符合规范</w:t>
            </w:r>
          </w:p>
        </w:tc>
        <w:tc>
          <w:tcPr>
            <w:tcW w:w="850" w:type="dxa"/>
            <w:tcBorders>
              <w:top w:val="single" w:sz="4" w:space="0" w:color="auto"/>
              <w:left w:val="single" w:sz="4" w:space="0" w:color="auto"/>
              <w:bottom w:val="single" w:sz="4" w:space="0" w:color="auto"/>
              <w:right w:val="single" w:sz="4" w:space="0" w:color="auto"/>
            </w:tcBorders>
          </w:tcPr>
          <w:p w:rsidR="00A801AE" w:rsidRDefault="00A801AE" w:rsidP="008F2848">
            <w:pPr>
              <w:widowControl/>
              <w:rPr>
                <w:rFonts w:ascii="宋体" w:hAnsi="宋体"/>
                <w:sz w:val="18"/>
                <w:szCs w:val="18"/>
              </w:rPr>
            </w:pPr>
          </w:p>
        </w:tc>
        <w:tc>
          <w:tcPr>
            <w:tcW w:w="20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801AE" w:rsidRPr="00577DF7" w:rsidRDefault="00A801AE" w:rsidP="00FD528A">
            <w:pPr>
              <w:widowControl/>
              <w:rPr>
                <w:color w:val="FF0000"/>
              </w:rPr>
            </w:pPr>
            <w:r>
              <w:rPr>
                <w:rFonts w:hint="eastAsia"/>
                <w:color w:val="FF0000"/>
              </w:rPr>
              <w:t>411</w:t>
            </w:r>
            <w:r w:rsidRPr="005670FB">
              <w:rPr>
                <w:rFonts w:hint="eastAsia"/>
              </w:rPr>
              <w:t>911</w:t>
            </w:r>
          </w:p>
        </w:tc>
      </w:tr>
      <w:tr w:rsidR="00A801AE" w:rsidRPr="00183C65" w:rsidTr="000A291A">
        <w:trPr>
          <w:cantSplit/>
          <w:trHeight w:val="300"/>
          <w:jc w:val="center"/>
        </w:trPr>
        <w:tc>
          <w:tcPr>
            <w:tcW w:w="767" w:type="dxa"/>
            <w:tcBorders>
              <w:top w:val="nil"/>
              <w:left w:val="single" w:sz="8" w:space="0" w:color="auto"/>
              <w:bottom w:val="nil"/>
              <w:right w:val="single" w:sz="8" w:space="0" w:color="auto"/>
            </w:tcBorders>
            <w:tcMar>
              <w:top w:w="0" w:type="dxa"/>
              <w:left w:w="108" w:type="dxa"/>
              <w:bottom w:w="0" w:type="dxa"/>
              <w:right w:w="108" w:type="dxa"/>
            </w:tcMar>
            <w:hideMark/>
          </w:tcPr>
          <w:p w:rsidR="00A801AE" w:rsidRDefault="00A801AE" w:rsidP="008F2848">
            <w:pPr>
              <w:jc w:val="center"/>
            </w:pPr>
            <w:r w:rsidRPr="005670FB">
              <w:rPr>
                <w:rFonts w:hint="eastAsia"/>
              </w:rPr>
              <w:t>912</w:t>
            </w:r>
          </w:p>
        </w:tc>
        <w:tc>
          <w:tcPr>
            <w:tcW w:w="4636" w:type="dxa"/>
            <w:tcBorders>
              <w:top w:val="single" w:sz="8" w:space="0" w:color="auto"/>
              <w:left w:val="nil"/>
              <w:bottom w:val="single" w:sz="8" w:space="0" w:color="auto"/>
              <w:right w:val="single" w:sz="4" w:space="0" w:color="auto"/>
            </w:tcBorders>
          </w:tcPr>
          <w:p w:rsidR="00A801AE" w:rsidRPr="00A801AE" w:rsidRDefault="00A801AE" w:rsidP="00A801AE">
            <w:r w:rsidRPr="005670FB">
              <w:rPr>
                <w:rFonts w:hint="eastAsia"/>
              </w:rPr>
              <w:t>非法订单</w:t>
            </w:r>
          </w:p>
        </w:tc>
        <w:tc>
          <w:tcPr>
            <w:tcW w:w="850" w:type="dxa"/>
            <w:tcBorders>
              <w:top w:val="single" w:sz="4" w:space="0" w:color="auto"/>
              <w:left w:val="single" w:sz="4" w:space="0" w:color="auto"/>
              <w:bottom w:val="single" w:sz="4" w:space="0" w:color="auto"/>
              <w:right w:val="single" w:sz="4" w:space="0" w:color="auto"/>
            </w:tcBorders>
          </w:tcPr>
          <w:p w:rsidR="00A801AE" w:rsidRDefault="00A801AE" w:rsidP="008F2848">
            <w:pPr>
              <w:widowControl/>
              <w:rPr>
                <w:rFonts w:ascii="宋体" w:hAnsi="宋体"/>
                <w:sz w:val="18"/>
                <w:szCs w:val="18"/>
              </w:rPr>
            </w:pPr>
          </w:p>
        </w:tc>
        <w:tc>
          <w:tcPr>
            <w:tcW w:w="20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801AE" w:rsidRPr="00577DF7" w:rsidRDefault="00A801AE" w:rsidP="00FD528A">
            <w:pPr>
              <w:widowControl/>
              <w:rPr>
                <w:color w:val="FF0000"/>
              </w:rPr>
            </w:pPr>
            <w:r>
              <w:rPr>
                <w:rFonts w:hint="eastAsia"/>
                <w:color w:val="FF0000"/>
              </w:rPr>
              <w:t>411</w:t>
            </w:r>
            <w:r w:rsidRPr="005670FB">
              <w:rPr>
                <w:rFonts w:hint="eastAsia"/>
              </w:rPr>
              <w:t>912</w:t>
            </w:r>
          </w:p>
        </w:tc>
      </w:tr>
      <w:tr w:rsidR="00A801AE" w:rsidRPr="00183C65" w:rsidTr="000A291A">
        <w:trPr>
          <w:cantSplit/>
          <w:trHeight w:val="300"/>
          <w:jc w:val="center"/>
        </w:trPr>
        <w:tc>
          <w:tcPr>
            <w:tcW w:w="767" w:type="dxa"/>
            <w:tcBorders>
              <w:top w:val="nil"/>
              <w:left w:val="single" w:sz="8" w:space="0" w:color="auto"/>
              <w:bottom w:val="nil"/>
              <w:right w:val="single" w:sz="8" w:space="0" w:color="auto"/>
            </w:tcBorders>
            <w:tcMar>
              <w:top w:w="0" w:type="dxa"/>
              <w:left w:w="108" w:type="dxa"/>
              <w:bottom w:w="0" w:type="dxa"/>
              <w:right w:w="108" w:type="dxa"/>
            </w:tcMar>
            <w:hideMark/>
          </w:tcPr>
          <w:p w:rsidR="00A801AE" w:rsidRDefault="00A801AE" w:rsidP="008F2848">
            <w:pPr>
              <w:jc w:val="center"/>
            </w:pPr>
            <w:r w:rsidRPr="005670FB">
              <w:rPr>
                <w:rFonts w:hint="eastAsia"/>
              </w:rPr>
              <w:t>913</w:t>
            </w:r>
          </w:p>
        </w:tc>
        <w:tc>
          <w:tcPr>
            <w:tcW w:w="4636" w:type="dxa"/>
            <w:tcBorders>
              <w:top w:val="single" w:sz="8" w:space="0" w:color="auto"/>
              <w:left w:val="nil"/>
              <w:bottom w:val="single" w:sz="8" w:space="0" w:color="auto"/>
              <w:right w:val="single" w:sz="4" w:space="0" w:color="auto"/>
            </w:tcBorders>
          </w:tcPr>
          <w:p w:rsidR="00A801AE" w:rsidRPr="00A801AE" w:rsidRDefault="00A801AE" w:rsidP="00A801AE">
            <w:r w:rsidRPr="005670FB">
              <w:rPr>
                <w:rFonts w:hint="eastAsia"/>
              </w:rPr>
              <w:t>该地方卡暂时不支持</w:t>
            </w:r>
          </w:p>
        </w:tc>
        <w:tc>
          <w:tcPr>
            <w:tcW w:w="850" w:type="dxa"/>
            <w:tcBorders>
              <w:top w:val="single" w:sz="4" w:space="0" w:color="auto"/>
              <w:left w:val="single" w:sz="4" w:space="0" w:color="auto"/>
              <w:bottom w:val="single" w:sz="4" w:space="0" w:color="auto"/>
              <w:right w:val="single" w:sz="4" w:space="0" w:color="auto"/>
            </w:tcBorders>
          </w:tcPr>
          <w:p w:rsidR="00A801AE" w:rsidRDefault="00A801AE" w:rsidP="008F2848">
            <w:pPr>
              <w:widowControl/>
              <w:rPr>
                <w:rFonts w:ascii="宋体" w:hAnsi="宋体"/>
                <w:sz w:val="18"/>
                <w:szCs w:val="18"/>
              </w:rPr>
            </w:pPr>
          </w:p>
        </w:tc>
        <w:tc>
          <w:tcPr>
            <w:tcW w:w="20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801AE" w:rsidRPr="00577DF7" w:rsidRDefault="00A801AE" w:rsidP="00FD528A">
            <w:pPr>
              <w:widowControl/>
              <w:rPr>
                <w:color w:val="FF0000"/>
              </w:rPr>
            </w:pPr>
            <w:r>
              <w:rPr>
                <w:rFonts w:hint="eastAsia"/>
                <w:color w:val="FF0000"/>
              </w:rPr>
              <w:t>411</w:t>
            </w:r>
            <w:r w:rsidRPr="005670FB">
              <w:rPr>
                <w:rFonts w:hint="eastAsia"/>
              </w:rPr>
              <w:t>913</w:t>
            </w:r>
          </w:p>
        </w:tc>
      </w:tr>
      <w:tr w:rsidR="00A801AE" w:rsidRPr="00183C65" w:rsidTr="000A291A">
        <w:trPr>
          <w:cantSplit/>
          <w:trHeight w:val="300"/>
          <w:jc w:val="center"/>
        </w:trPr>
        <w:tc>
          <w:tcPr>
            <w:tcW w:w="767" w:type="dxa"/>
            <w:tcBorders>
              <w:top w:val="nil"/>
              <w:left w:val="single" w:sz="8" w:space="0" w:color="auto"/>
              <w:bottom w:val="nil"/>
              <w:right w:val="single" w:sz="8" w:space="0" w:color="auto"/>
            </w:tcBorders>
            <w:tcMar>
              <w:top w:w="0" w:type="dxa"/>
              <w:left w:w="108" w:type="dxa"/>
              <w:bottom w:w="0" w:type="dxa"/>
              <w:right w:w="108" w:type="dxa"/>
            </w:tcMar>
            <w:hideMark/>
          </w:tcPr>
          <w:p w:rsidR="00A801AE" w:rsidRDefault="00A801AE" w:rsidP="008F2848">
            <w:pPr>
              <w:jc w:val="center"/>
            </w:pPr>
            <w:r w:rsidRPr="005670FB">
              <w:rPr>
                <w:rFonts w:hint="eastAsia"/>
              </w:rPr>
              <w:t>914</w:t>
            </w:r>
          </w:p>
        </w:tc>
        <w:tc>
          <w:tcPr>
            <w:tcW w:w="4636" w:type="dxa"/>
            <w:tcBorders>
              <w:top w:val="single" w:sz="8" w:space="0" w:color="auto"/>
              <w:left w:val="nil"/>
              <w:bottom w:val="single" w:sz="8" w:space="0" w:color="auto"/>
              <w:right w:val="single" w:sz="4" w:space="0" w:color="auto"/>
            </w:tcBorders>
          </w:tcPr>
          <w:p w:rsidR="00A801AE" w:rsidRPr="00A801AE" w:rsidRDefault="00A801AE" w:rsidP="00A801AE">
            <w:r w:rsidRPr="005670FB">
              <w:rPr>
                <w:rFonts w:hint="eastAsia"/>
              </w:rPr>
              <w:t>充值金额非法</w:t>
            </w:r>
          </w:p>
        </w:tc>
        <w:tc>
          <w:tcPr>
            <w:tcW w:w="850" w:type="dxa"/>
            <w:tcBorders>
              <w:top w:val="single" w:sz="4" w:space="0" w:color="auto"/>
              <w:left w:val="single" w:sz="4" w:space="0" w:color="auto"/>
              <w:bottom w:val="single" w:sz="4" w:space="0" w:color="auto"/>
              <w:right w:val="single" w:sz="4" w:space="0" w:color="auto"/>
            </w:tcBorders>
          </w:tcPr>
          <w:p w:rsidR="00A801AE" w:rsidRDefault="00A801AE" w:rsidP="008F2848">
            <w:pPr>
              <w:widowControl/>
              <w:rPr>
                <w:rFonts w:ascii="宋体" w:hAnsi="宋体"/>
                <w:sz w:val="18"/>
                <w:szCs w:val="18"/>
              </w:rPr>
            </w:pPr>
          </w:p>
        </w:tc>
        <w:tc>
          <w:tcPr>
            <w:tcW w:w="20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801AE" w:rsidRPr="00577DF7" w:rsidRDefault="00A801AE" w:rsidP="00FD528A">
            <w:pPr>
              <w:widowControl/>
              <w:rPr>
                <w:color w:val="FF0000"/>
              </w:rPr>
            </w:pPr>
            <w:r>
              <w:rPr>
                <w:rFonts w:hint="eastAsia"/>
                <w:color w:val="FF0000"/>
              </w:rPr>
              <w:t>411</w:t>
            </w:r>
            <w:r w:rsidRPr="005670FB">
              <w:rPr>
                <w:rFonts w:hint="eastAsia"/>
              </w:rPr>
              <w:t>914</w:t>
            </w:r>
          </w:p>
        </w:tc>
      </w:tr>
      <w:tr w:rsidR="00A801AE" w:rsidRPr="00183C65" w:rsidTr="000A291A">
        <w:trPr>
          <w:cantSplit/>
          <w:trHeight w:val="300"/>
          <w:jc w:val="center"/>
        </w:trPr>
        <w:tc>
          <w:tcPr>
            <w:tcW w:w="767" w:type="dxa"/>
            <w:tcBorders>
              <w:top w:val="nil"/>
              <w:left w:val="single" w:sz="8" w:space="0" w:color="auto"/>
              <w:bottom w:val="nil"/>
              <w:right w:val="single" w:sz="8" w:space="0" w:color="auto"/>
            </w:tcBorders>
            <w:tcMar>
              <w:top w:w="0" w:type="dxa"/>
              <w:left w:w="108" w:type="dxa"/>
              <w:bottom w:w="0" w:type="dxa"/>
              <w:right w:w="108" w:type="dxa"/>
            </w:tcMar>
            <w:hideMark/>
          </w:tcPr>
          <w:p w:rsidR="00A801AE" w:rsidRDefault="00A801AE" w:rsidP="008F2848">
            <w:pPr>
              <w:jc w:val="center"/>
            </w:pPr>
            <w:r w:rsidRPr="005670FB">
              <w:rPr>
                <w:rFonts w:hint="eastAsia"/>
              </w:rPr>
              <w:lastRenderedPageBreak/>
              <w:t>915</w:t>
            </w:r>
          </w:p>
        </w:tc>
        <w:tc>
          <w:tcPr>
            <w:tcW w:w="4636" w:type="dxa"/>
            <w:tcBorders>
              <w:top w:val="single" w:sz="8" w:space="0" w:color="auto"/>
              <w:left w:val="nil"/>
              <w:bottom w:val="single" w:sz="8" w:space="0" w:color="auto"/>
              <w:right w:val="single" w:sz="4" w:space="0" w:color="auto"/>
            </w:tcBorders>
          </w:tcPr>
          <w:p w:rsidR="00A801AE" w:rsidRPr="00A801AE" w:rsidRDefault="00A801AE" w:rsidP="00A801AE">
            <w:r w:rsidRPr="005670FB">
              <w:rPr>
                <w:rFonts w:hint="eastAsia"/>
              </w:rPr>
              <w:t>卡面额非法</w:t>
            </w:r>
          </w:p>
        </w:tc>
        <w:tc>
          <w:tcPr>
            <w:tcW w:w="850" w:type="dxa"/>
            <w:tcBorders>
              <w:top w:val="single" w:sz="4" w:space="0" w:color="auto"/>
              <w:left w:val="single" w:sz="4" w:space="0" w:color="auto"/>
              <w:bottom w:val="single" w:sz="4" w:space="0" w:color="auto"/>
              <w:right w:val="single" w:sz="4" w:space="0" w:color="auto"/>
            </w:tcBorders>
          </w:tcPr>
          <w:p w:rsidR="00A801AE" w:rsidRDefault="00A801AE" w:rsidP="008F2848">
            <w:pPr>
              <w:widowControl/>
              <w:rPr>
                <w:rFonts w:ascii="宋体" w:hAnsi="宋体"/>
                <w:sz w:val="18"/>
                <w:szCs w:val="18"/>
              </w:rPr>
            </w:pPr>
          </w:p>
        </w:tc>
        <w:tc>
          <w:tcPr>
            <w:tcW w:w="20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801AE" w:rsidRPr="00577DF7" w:rsidRDefault="00A801AE" w:rsidP="00FD528A">
            <w:pPr>
              <w:widowControl/>
              <w:rPr>
                <w:color w:val="FF0000"/>
              </w:rPr>
            </w:pPr>
            <w:r>
              <w:rPr>
                <w:rFonts w:hint="eastAsia"/>
                <w:color w:val="FF0000"/>
              </w:rPr>
              <w:t>411</w:t>
            </w:r>
            <w:r w:rsidRPr="005670FB">
              <w:rPr>
                <w:rFonts w:hint="eastAsia"/>
              </w:rPr>
              <w:t>915</w:t>
            </w:r>
          </w:p>
        </w:tc>
      </w:tr>
      <w:tr w:rsidR="00A801AE" w:rsidRPr="00183C65" w:rsidTr="000A291A">
        <w:trPr>
          <w:cantSplit/>
          <w:trHeight w:val="300"/>
          <w:jc w:val="center"/>
        </w:trPr>
        <w:tc>
          <w:tcPr>
            <w:tcW w:w="767" w:type="dxa"/>
            <w:tcBorders>
              <w:top w:val="nil"/>
              <w:left w:val="single" w:sz="8" w:space="0" w:color="auto"/>
              <w:bottom w:val="nil"/>
              <w:right w:val="single" w:sz="8" w:space="0" w:color="auto"/>
            </w:tcBorders>
            <w:tcMar>
              <w:top w:w="0" w:type="dxa"/>
              <w:left w:w="108" w:type="dxa"/>
              <w:bottom w:w="0" w:type="dxa"/>
              <w:right w:w="108" w:type="dxa"/>
            </w:tcMar>
            <w:hideMark/>
          </w:tcPr>
          <w:p w:rsidR="00A801AE" w:rsidRDefault="00A801AE" w:rsidP="008F2848">
            <w:pPr>
              <w:jc w:val="center"/>
            </w:pPr>
            <w:r w:rsidRPr="005670FB">
              <w:rPr>
                <w:rFonts w:hint="eastAsia"/>
              </w:rPr>
              <w:t>916</w:t>
            </w:r>
          </w:p>
        </w:tc>
        <w:tc>
          <w:tcPr>
            <w:tcW w:w="4636" w:type="dxa"/>
            <w:tcBorders>
              <w:top w:val="single" w:sz="8" w:space="0" w:color="auto"/>
              <w:left w:val="nil"/>
              <w:bottom w:val="single" w:sz="8" w:space="0" w:color="auto"/>
              <w:right w:val="single" w:sz="4" w:space="0" w:color="auto"/>
            </w:tcBorders>
          </w:tcPr>
          <w:p w:rsidR="00A801AE" w:rsidRPr="00A801AE" w:rsidRDefault="00A801AE" w:rsidP="00A801AE">
            <w:r w:rsidRPr="005670FB">
              <w:rPr>
                <w:rFonts w:hint="eastAsia"/>
              </w:rPr>
              <w:t>商户不支持该充值卡</w:t>
            </w:r>
          </w:p>
        </w:tc>
        <w:tc>
          <w:tcPr>
            <w:tcW w:w="850" w:type="dxa"/>
            <w:tcBorders>
              <w:top w:val="single" w:sz="4" w:space="0" w:color="auto"/>
              <w:left w:val="single" w:sz="4" w:space="0" w:color="auto"/>
              <w:bottom w:val="single" w:sz="4" w:space="0" w:color="auto"/>
              <w:right w:val="single" w:sz="4" w:space="0" w:color="auto"/>
            </w:tcBorders>
          </w:tcPr>
          <w:p w:rsidR="00A801AE" w:rsidRDefault="00A801AE" w:rsidP="008F2848">
            <w:pPr>
              <w:widowControl/>
              <w:rPr>
                <w:rFonts w:ascii="宋体" w:hAnsi="宋体"/>
                <w:sz w:val="18"/>
                <w:szCs w:val="18"/>
              </w:rPr>
            </w:pPr>
          </w:p>
        </w:tc>
        <w:tc>
          <w:tcPr>
            <w:tcW w:w="20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801AE" w:rsidRPr="00577DF7" w:rsidRDefault="00A801AE" w:rsidP="00FD528A">
            <w:pPr>
              <w:widowControl/>
              <w:rPr>
                <w:color w:val="FF0000"/>
              </w:rPr>
            </w:pPr>
            <w:r>
              <w:rPr>
                <w:rFonts w:hint="eastAsia"/>
                <w:color w:val="FF0000"/>
              </w:rPr>
              <w:t>411</w:t>
            </w:r>
            <w:r w:rsidRPr="005670FB">
              <w:rPr>
                <w:rFonts w:hint="eastAsia"/>
              </w:rPr>
              <w:t>916</w:t>
            </w:r>
          </w:p>
        </w:tc>
      </w:tr>
      <w:tr w:rsidR="00A801AE" w:rsidRPr="00183C65" w:rsidTr="000A291A">
        <w:trPr>
          <w:cantSplit/>
          <w:trHeight w:val="300"/>
          <w:jc w:val="center"/>
        </w:trPr>
        <w:tc>
          <w:tcPr>
            <w:tcW w:w="767" w:type="dxa"/>
            <w:tcBorders>
              <w:top w:val="nil"/>
              <w:left w:val="single" w:sz="8" w:space="0" w:color="auto"/>
              <w:bottom w:val="nil"/>
              <w:right w:val="single" w:sz="8" w:space="0" w:color="auto"/>
            </w:tcBorders>
            <w:tcMar>
              <w:top w:w="0" w:type="dxa"/>
              <w:left w:w="108" w:type="dxa"/>
              <w:bottom w:w="0" w:type="dxa"/>
              <w:right w:w="108" w:type="dxa"/>
            </w:tcMar>
            <w:hideMark/>
          </w:tcPr>
          <w:p w:rsidR="00A801AE" w:rsidRDefault="00A801AE" w:rsidP="008F2848">
            <w:pPr>
              <w:jc w:val="center"/>
            </w:pPr>
            <w:r w:rsidRPr="006847FA">
              <w:rPr>
                <w:rFonts w:hint="eastAsia"/>
              </w:rPr>
              <w:t>917</w:t>
            </w:r>
          </w:p>
        </w:tc>
        <w:tc>
          <w:tcPr>
            <w:tcW w:w="4636" w:type="dxa"/>
            <w:tcBorders>
              <w:top w:val="single" w:sz="8" w:space="0" w:color="auto"/>
              <w:left w:val="nil"/>
              <w:bottom w:val="single" w:sz="8" w:space="0" w:color="auto"/>
              <w:right w:val="single" w:sz="4" w:space="0" w:color="auto"/>
            </w:tcBorders>
          </w:tcPr>
          <w:p w:rsidR="00A801AE" w:rsidRPr="00A801AE" w:rsidRDefault="00A801AE" w:rsidP="00A801AE">
            <w:r w:rsidRPr="006847FA">
              <w:rPr>
                <w:rFonts w:hint="eastAsia"/>
              </w:rPr>
              <w:t>参数格式不正确</w:t>
            </w:r>
          </w:p>
        </w:tc>
        <w:tc>
          <w:tcPr>
            <w:tcW w:w="850" w:type="dxa"/>
            <w:tcBorders>
              <w:top w:val="single" w:sz="4" w:space="0" w:color="auto"/>
              <w:left w:val="single" w:sz="4" w:space="0" w:color="auto"/>
              <w:bottom w:val="single" w:sz="4" w:space="0" w:color="auto"/>
              <w:right w:val="single" w:sz="4" w:space="0" w:color="auto"/>
            </w:tcBorders>
          </w:tcPr>
          <w:p w:rsidR="00A801AE" w:rsidRDefault="00A801AE" w:rsidP="008F2848">
            <w:pPr>
              <w:widowControl/>
              <w:rPr>
                <w:rFonts w:ascii="宋体" w:hAnsi="宋体"/>
                <w:sz w:val="18"/>
                <w:szCs w:val="18"/>
              </w:rPr>
            </w:pPr>
          </w:p>
        </w:tc>
        <w:tc>
          <w:tcPr>
            <w:tcW w:w="20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801AE" w:rsidRPr="00577DF7" w:rsidRDefault="00A801AE" w:rsidP="00FD528A">
            <w:pPr>
              <w:widowControl/>
              <w:rPr>
                <w:color w:val="FF0000"/>
              </w:rPr>
            </w:pPr>
            <w:r>
              <w:rPr>
                <w:rFonts w:hint="eastAsia"/>
                <w:color w:val="FF0000"/>
              </w:rPr>
              <w:t>411</w:t>
            </w:r>
            <w:r w:rsidRPr="006847FA">
              <w:rPr>
                <w:rFonts w:hint="eastAsia"/>
              </w:rPr>
              <w:t>917</w:t>
            </w:r>
          </w:p>
        </w:tc>
      </w:tr>
      <w:tr w:rsidR="00A801AE" w:rsidRPr="00183C65" w:rsidTr="000A291A">
        <w:trPr>
          <w:cantSplit/>
          <w:trHeight w:val="300"/>
          <w:jc w:val="center"/>
        </w:trPr>
        <w:tc>
          <w:tcPr>
            <w:tcW w:w="767" w:type="dxa"/>
            <w:tcBorders>
              <w:top w:val="nil"/>
              <w:left w:val="single" w:sz="8" w:space="0" w:color="auto"/>
              <w:bottom w:val="nil"/>
              <w:right w:val="single" w:sz="8" w:space="0" w:color="auto"/>
            </w:tcBorders>
            <w:tcMar>
              <w:top w:w="0" w:type="dxa"/>
              <w:left w:w="108" w:type="dxa"/>
              <w:bottom w:w="0" w:type="dxa"/>
              <w:right w:w="108" w:type="dxa"/>
            </w:tcMar>
            <w:hideMark/>
          </w:tcPr>
          <w:p w:rsidR="00A801AE" w:rsidRDefault="00A801AE" w:rsidP="008F2848">
            <w:pPr>
              <w:jc w:val="center"/>
            </w:pPr>
            <w:r w:rsidRPr="006847FA">
              <w:rPr>
                <w:rFonts w:hint="eastAsia"/>
              </w:rPr>
              <w:t>0</w:t>
            </w:r>
          </w:p>
        </w:tc>
        <w:tc>
          <w:tcPr>
            <w:tcW w:w="4636" w:type="dxa"/>
            <w:tcBorders>
              <w:top w:val="single" w:sz="8" w:space="0" w:color="auto"/>
              <w:left w:val="nil"/>
              <w:bottom w:val="single" w:sz="8" w:space="0" w:color="auto"/>
              <w:right w:val="single" w:sz="4" w:space="0" w:color="auto"/>
            </w:tcBorders>
          </w:tcPr>
          <w:p w:rsidR="00A801AE" w:rsidRPr="00A801AE" w:rsidRDefault="00A801AE" w:rsidP="00A801AE">
            <w:r w:rsidRPr="006847FA">
              <w:rPr>
                <w:rFonts w:hint="eastAsia"/>
              </w:rPr>
              <w:t>网络连接失败</w:t>
            </w:r>
          </w:p>
        </w:tc>
        <w:tc>
          <w:tcPr>
            <w:tcW w:w="850" w:type="dxa"/>
            <w:tcBorders>
              <w:top w:val="single" w:sz="4" w:space="0" w:color="auto"/>
              <w:left w:val="single" w:sz="4" w:space="0" w:color="auto"/>
              <w:bottom w:val="single" w:sz="4" w:space="0" w:color="auto"/>
              <w:right w:val="single" w:sz="4" w:space="0" w:color="auto"/>
            </w:tcBorders>
          </w:tcPr>
          <w:p w:rsidR="00A801AE" w:rsidRDefault="00A801AE" w:rsidP="008F2848">
            <w:pPr>
              <w:widowControl/>
              <w:rPr>
                <w:rFonts w:ascii="宋体" w:hAnsi="宋体"/>
                <w:sz w:val="18"/>
                <w:szCs w:val="18"/>
              </w:rPr>
            </w:pPr>
          </w:p>
        </w:tc>
        <w:tc>
          <w:tcPr>
            <w:tcW w:w="20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801AE" w:rsidRPr="00577DF7" w:rsidRDefault="00A801AE" w:rsidP="00FD528A">
            <w:pPr>
              <w:widowControl/>
              <w:rPr>
                <w:color w:val="FF0000"/>
              </w:rPr>
            </w:pPr>
            <w:r>
              <w:rPr>
                <w:rFonts w:hint="eastAsia"/>
                <w:color w:val="FF0000"/>
              </w:rPr>
              <w:t>411</w:t>
            </w:r>
            <w:r w:rsidRPr="006847FA">
              <w:rPr>
                <w:rFonts w:hint="eastAsia"/>
              </w:rPr>
              <w:t>0</w:t>
            </w:r>
          </w:p>
        </w:tc>
      </w:tr>
      <w:tr w:rsidR="00A801AE" w:rsidRPr="00183C65" w:rsidTr="000A291A">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801AE" w:rsidRDefault="00A801AE" w:rsidP="008F2848">
            <w:pPr>
              <w:jc w:val="center"/>
            </w:pPr>
          </w:p>
        </w:tc>
        <w:tc>
          <w:tcPr>
            <w:tcW w:w="4636" w:type="dxa"/>
            <w:tcBorders>
              <w:top w:val="single" w:sz="8" w:space="0" w:color="auto"/>
              <w:left w:val="nil"/>
              <w:bottom w:val="single" w:sz="8" w:space="0" w:color="auto"/>
              <w:right w:val="single" w:sz="4" w:space="0" w:color="auto"/>
            </w:tcBorders>
          </w:tcPr>
          <w:p w:rsidR="00A801AE" w:rsidRPr="00A801AE" w:rsidRDefault="00A801AE" w:rsidP="00A801AE"/>
        </w:tc>
        <w:tc>
          <w:tcPr>
            <w:tcW w:w="850" w:type="dxa"/>
            <w:tcBorders>
              <w:top w:val="single" w:sz="4" w:space="0" w:color="auto"/>
              <w:left w:val="single" w:sz="4" w:space="0" w:color="auto"/>
              <w:bottom w:val="single" w:sz="4" w:space="0" w:color="auto"/>
              <w:right w:val="single" w:sz="4" w:space="0" w:color="auto"/>
            </w:tcBorders>
          </w:tcPr>
          <w:p w:rsidR="00A801AE" w:rsidRDefault="00A801AE" w:rsidP="008F2848">
            <w:pPr>
              <w:widowControl/>
              <w:rPr>
                <w:rFonts w:ascii="宋体" w:hAnsi="宋体"/>
                <w:sz w:val="18"/>
                <w:szCs w:val="18"/>
              </w:rPr>
            </w:pPr>
          </w:p>
        </w:tc>
        <w:tc>
          <w:tcPr>
            <w:tcW w:w="20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801AE" w:rsidRPr="00577DF7" w:rsidRDefault="00A801AE" w:rsidP="00FD528A">
            <w:pPr>
              <w:widowControl/>
              <w:rPr>
                <w:color w:val="FF0000"/>
              </w:rPr>
            </w:pPr>
          </w:p>
        </w:tc>
      </w:tr>
    </w:tbl>
    <w:p w:rsidR="00F4473C" w:rsidRPr="00F4473C" w:rsidRDefault="00F4473C" w:rsidP="00F4473C"/>
    <w:p w:rsidR="00335B13" w:rsidRDefault="00335B13" w:rsidP="00335B13">
      <w:pPr>
        <w:pStyle w:val="3"/>
      </w:pPr>
      <w:r>
        <w:rPr>
          <w:rFonts w:hint="eastAsia"/>
        </w:rPr>
        <w:t>银联标记化支付错误码转换表</w:t>
      </w:r>
    </w:p>
    <w:p w:rsidR="00335B13" w:rsidRDefault="00335B13" w:rsidP="00335B13">
      <w:pPr>
        <w:spacing w:line="240" w:lineRule="auto"/>
      </w:pPr>
    </w:p>
    <w:tbl>
      <w:tblPr>
        <w:tblW w:w="8343" w:type="dxa"/>
        <w:jc w:val="center"/>
        <w:tblCellMar>
          <w:left w:w="0" w:type="dxa"/>
          <w:right w:w="0" w:type="dxa"/>
        </w:tblCellMar>
        <w:tblLook w:val="04A0"/>
      </w:tblPr>
      <w:tblGrid>
        <w:gridCol w:w="767"/>
        <w:gridCol w:w="4636"/>
        <w:gridCol w:w="850"/>
        <w:gridCol w:w="2090"/>
      </w:tblGrid>
      <w:tr w:rsidR="00335B13" w:rsidRPr="00183C65" w:rsidTr="00335B13">
        <w:trPr>
          <w:cantSplit/>
          <w:trHeight w:val="468"/>
          <w:tblHeader/>
          <w:jc w:val="center"/>
        </w:trPr>
        <w:tc>
          <w:tcPr>
            <w:tcW w:w="767" w:type="dxa"/>
            <w:vMerge w:val="restart"/>
            <w:tcBorders>
              <w:top w:val="single" w:sz="8" w:space="0" w:color="auto"/>
              <w:left w:val="single" w:sz="8" w:space="0" w:color="auto"/>
              <w:bottom w:val="single" w:sz="8" w:space="0" w:color="000000"/>
              <w:right w:val="single" w:sz="8" w:space="0" w:color="auto"/>
            </w:tcBorders>
            <w:shd w:val="clear" w:color="auto" w:fill="7F7F7F"/>
            <w:tcMar>
              <w:top w:w="0" w:type="dxa"/>
              <w:left w:w="108" w:type="dxa"/>
              <w:bottom w:w="0" w:type="dxa"/>
              <w:right w:w="108" w:type="dxa"/>
            </w:tcMar>
            <w:vAlign w:val="center"/>
            <w:hideMark/>
          </w:tcPr>
          <w:p w:rsidR="00335B13" w:rsidRPr="00183C65" w:rsidRDefault="00335B13" w:rsidP="00335B13">
            <w:pPr>
              <w:widowControl/>
              <w:jc w:val="center"/>
              <w:rPr>
                <w:rFonts w:ascii="宋体" w:hAnsi="宋体"/>
                <w:sz w:val="18"/>
                <w:szCs w:val="18"/>
              </w:rPr>
            </w:pPr>
            <w:r>
              <w:rPr>
                <w:rFonts w:ascii="宋体" w:hAnsi="宋体" w:hint="eastAsia"/>
                <w:sz w:val="18"/>
                <w:szCs w:val="18"/>
              </w:rPr>
              <w:t>结果码</w:t>
            </w:r>
          </w:p>
        </w:tc>
        <w:tc>
          <w:tcPr>
            <w:tcW w:w="4636" w:type="dxa"/>
            <w:vMerge w:val="restart"/>
            <w:tcBorders>
              <w:top w:val="single" w:sz="8" w:space="0" w:color="auto"/>
              <w:left w:val="nil"/>
              <w:right w:val="nil"/>
            </w:tcBorders>
            <w:shd w:val="clear" w:color="auto" w:fill="7F7F7F"/>
            <w:vAlign w:val="center"/>
          </w:tcPr>
          <w:p w:rsidR="00335B13" w:rsidRPr="00183C65" w:rsidRDefault="00335B13" w:rsidP="00335B13">
            <w:pPr>
              <w:widowControl/>
              <w:jc w:val="center"/>
              <w:rPr>
                <w:rFonts w:ascii="宋体" w:hAnsi="宋体"/>
                <w:sz w:val="18"/>
                <w:szCs w:val="18"/>
              </w:rPr>
            </w:pPr>
            <w:r>
              <w:rPr>
                <w:rFonts w:ascii="宋体" w:hAnsi="宋体" w:hint="eastAsia"/>
                <w:sz w:val="18"/>
                <w:szCs w:val="18"/>
              </w:rPr>
              <w:t>描述</w:t>
            </w:r>
          </w:p>
        </w:tc>
        <w:tc>
          <w:tcPr>
            <w:tcW w:w="850" w:type="dxa"/>
            <w:vMerge w:val="restart"/>
            <w:tcBorders>
              <w:top w:val="single" w:sz="8" w:space="0" w:color="auto"/>
              <w:left w:val="single" w:sz="8" w:space="0" w:color="auto"/>
              <w:right w:val="single" w:sz="8" w:space="0" w:color="auto"/>
            </w:tcBorders>
            <w:shd w:val="clear" w:color="auto" w:fill="7F7F7F"/>
            <w:vAlign w:val="center"/>
          </w:tcPr>
          <w:p w:rsidR="00335B13" w:rsidRPr="00183C65" w:rsidRDefault="00335B13" w:rsidP="00335B13">
            <w:pPr>
              <w:widowControl/>
              <w:jc w:val="center"/>
              <w:rPr>
                <w:rFonts w:ascii="宋体" w:hAnsi="宋体"/>
                <w:sz w:val="18"/>
                <w:szCs w:val="18"/>
              </w:rPr>
            </w:pPr>
            <w:r w:rsidRPr="00183C65">
              <w:rPr>
                <w:rFonts w:ascii="宋体" w:hAnsi="宋体" w:hint="eastAsia"/>
                <w:sz w:val="18"/>
                <w:szCs w:val="18"/>
              </w:rPr>
              <w:t>终端操作</w:t>
            </w:r>
          </w:p>
        </w:tc>
        <w:tc>
          <w:tcPr>
            <w:tcW w:w="2090" w:type="dxa"/>
            <w:vMerge w:val="restart"/>
            <w:tcBorders>
              <w:top w:val="single" w:sz="8" w:space="0" w:color="auto"/>
              <w:left w:val="nil"/>
              <w:bottom w:val="single" w:sz="8" w:space="0" w:color="000000"/>
              <w:right w:val="single" w:sz="8" w:space="0" w:color="auto"/>
            </w:tcBorders>
            <w:shd w:val="clear" w:color="auto" w:fill="7F7F7F"/>
            <w:tcMar>
              <w:top w:w="0" w:type="dxa"/>
              <w:left w:w="108" w:type="dxa"/>
              <w:bottom w:w="0" w:type="dxa"/>
              <w:right w:w="108" w:type="dxa"/>
            </w:tcMar>
            <w:vAlign w:val="center"/>
            <w:hideMark/>
          </w:tcPr>
          <w:p w:rsidR="00335B13" w:rsidRPr="00183C65" w:rsidRDefault="00335B13" w:rsidP="00335B13">
            <w:pPr>
              <w:widowControl/>
              <w:jc w:val="center"/>
              <w:rPr>
                <w:rFonts w:ascii="宋体" w:hAnsi="宋体"/>
                <w:sz w:val="18"/>
                <w:szCs w:val="18"/>
              </w:rPr>
            </w:pPr>
            <w:r>
              <w:rPr>
                <w:rFonts w:ascii="宋体" w:hAnsi="宋体" w:hint="eastAsia"/>
                <w:sz w:val="18"/>
                <w:szCs w:val="18"/>
              </w:rPr>
              <w:t>华为内部错误码</w:t>
            </w:r>
          </w:p>
        </w:tc>
      </w:tr>
      <w:tr w:rsidR="00335B13" w:rsidRPr="00183C65" w:rsidTr="002D435E">
        <w:trPr>
          <w:cantSplit/>
          <w:trHeight w:val="468"/>
          <w:tblHeader/>
          <w:jc w:val="center"/>
        </w:trPr>
        <w:tc>
          <w:tcPr>
            <w:tcW w:w="767" w:type="dxa"/>
            <w:vMerge/>
            <w:tcBorders>
              <w:top w:val="single" w:sz="8" w:space="0" w:color="auto"/>
              <w:left w:val="single" w:sz="8" w:space="0" w:color="auto"/>
              <w:bottom w:val="single" w:sz="8" w:space="0" w:color="000000"/>
              <w:right w:val="single" w:sz="8" w:space="0" w:color="auto"/>
            </w:tcBorders>
            <w:shd w:val="clear" w:color="auto" w:fill="7F7F7F"/>
            <w:vAlign w:val="center"/>
            <w:hideMark/>
          </w:tcPr>
          <w:p w:rsidR="00335B13" w:rsidRPr="00183C65" w:rsidRDefault="00335B13" w:rsidP="00335B13">
            <w:pPr>
              <w:widowControl/>
              <w:rPr>
                <w:rFonts w:ascii="宋体" w:hAnsi="宋体"/>
                <w:sz w:val="18"/>
                <w:szCs w:val="18"/>
              </w:rPr>
            </w:pPr>
          </w:p>
        </w:tc>
        <w:tc>
          <w:tcPr>
            <w:tcW w:w="4636" w:type="dxa"/>
            <w:vMerge/>
            <w:tcBorders>
              <w:left w:val="nil"/>
              <w:bottom w:val="single" w:sz="8" w:space="0" w:color="auto"/>
              <w:right w:val="nil"/>
            </w:tcBorders>
            <w:shd w:val="clear" w:color="auto" w:fill="7F7F7F"/>
            <w:vAlign w:val="center"/>
          </w:tcPr>
          <w:p w:rsidR="00335B13" w:rsidRPr="00183C65" w:rsidRDefault="00335B13" w:rsidP="00335B13">
            <w:pPr>
              <w:widowControl/>
              <w:rPr>
                <w:rFonts w:ascii="宋体" w:hAnsi="宋体"/>
                <w:sz w:val="18"/>
                <w:szCs w:val="18"/>
              </w:rPr>
            </w:pPr>
          </w:p>
        </w:tc>
        <w:tc>
          <w:tcPr>
            <w:tcW w:w="850" w:type="dxa"/>
            <w:vMerge/>
            <w:tcBorders>
              <w:left w:val="single" w:sz="8" w:space="0" w:color="auto"/>
              <w:bottom w:val="single" w:sz="8" w:space="0" w:color="000000"/>
              <w:right w:val="single" w:sz="8" w:space="0" w:color="auto"/>
            </w:tcBorders>
            <w:shd w:val="clear" w:color="auto" w:fill="7F7F7F"/>
            <w:vAlign w:val="center"/>
          </w:tcPr>
          <w:p w:rsidR="00335B13" w:rsidRPr="00183C65" w:rsidRDefault="00335B13" w:rsidP="00335B13">
            <w:pPr>
              <w:widowControl/>
              <w:rPr>
                <w:rFonts w:ascii="宋体" w:hAnsi="宋体"/>
                <w:sz w:val="18"/>
                <w:szCs w:val="18"/>
              </w:rPr>
            </w:pPr>
          </w:p>
        </w:tc>
        <w:tc>
          <w:tcPr>
            <w:tcW w:w="2090" w:type="dxa"/>
            <w:vMerge/>
            <w:tcBorders>
              <w:top w:val="single" w:sz="8" w:space="0" w:color="auto"/>
              <w:left w:val="nil"/>
              <w:bottom w:val="single" w:sz="8" w:space="0" w:color="000000"/>
              <w:right w:val="single" w:sz="8" w:space="0" w:color="auto"/>
            </w:tcBorders>
            <w:shd w:val="clear" w:color="auto" w:fill="7F7F7F"/>
            <w:vAlign w:val="center"/>
            <w:hideMark/>
          </w:tcPr>
          <w:p w:rsidR="00335B13" w:rsidRPr="00183C65" w:rsidRDefault="00335B13" w:rsidP="00335B13">
            <w:pPr>
              <w:widowControl/>
              <w:rPr>
                <w:rFonts w:ascii="宋体" w:hAnsi="宋体"/>
                <w:sz w:val="18"/>
                <w:szCs w:val="18"/>
              </w:rPr>
            </w:pPr>
          </w:p>
        </w:tc>
      </w:tr>
      <w:tr w:rsidR="00335B13" w:rsidRPr="00183C65" w:rsidTr="00335B13">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35B13" w:rsidRPr="007F4886" w:rsidRDefault="00335B13" w:rsidP="00335B13">
            <w:pPr>
              <w:jc w:val="center"/>
              <w:rPr>
                <w:rFonts w:ascii="宋体" w:hAnsi="宋体"/>
              </w:rPr>
            </w:pPr>
            <w:r w:rsidRPr="00183C65">
              <w:rPr>
                <w:rFonts w:ascii="宋体" w:hAnsi="宋体" w:hint="eastAsia"/>
                <w:sz w:val="18"/>
                <w:szCs w:val="18"/>
              </w:rPr>
              <w:t>00</w:t>
            </w:r>
          </w:p>
        </w:tc>
        <w:tc>
          <w:tcPr>
            <w:tcW w:w="4636" w:type="dxa"/>
            <w:tcBorders>
              <w:top w:val="single" w:sz="8" w:space="0" w:color="auto"/>
              <w:left w:val="nil"/>
              <w:bottom w:val="single" w:sz="8" w:space="0" w:color="auto"/>
              <w:right w:val="nil"/>
            </w:tcBorders>
            <w:vAlign w:val="center"/>
          </w:tcPr>
          <w:p w:rsidR="00335B13" w:rsidRPr="00C00495" w:rsidRDefault="00335B13" w:rsidP="00335B13">
            <w:pPr>
              <w:rPr>
                <w:sz w:val="18"/>
                <w:szCs w:val="18"/>
              </w:rPr>
            </w:pPr>
            <w:r w:rsidRPr="00C00495">
              <w:rPr>
                <w:rFonts w:hint="eastAsia"/>
                <w:sz w:val="18"/>
                <w:szCs w:val="18"/>
              </w:rPr>
              <w:t>操作成功</w:t>
            </w:r>
          </w:p>
        </w:tc>
        <w:tc>
          <w:tcPr>
            <w:tcW w:w="850" w:type="dxa"/>
            <w:tcBorders>
              <w:top w:val="nil"/>
              <w:left w:val="single" w:sz="8" w:space="0" w:color="auto"/>
              <w:bottom w:val="single" w:sz="8" w:space="0" w:color="auto"/>
              <w:right w:val="single" w:sz="8" w:space="0" w:color="auto"/>
            </w:tcBorders>
            <w:vAlign w:val="center"/>
          </w:tcPr>
          <w:p w:rsidR="00335B13" w:rsidRPr="00183C65" w:rsidRDefault="00335B13" w:rsidP="00335B13">
            <w:pPr>
              <w:widowControl/>
              <w:rPr>
                <w:rFonts w:ascii="宋体" w:hAnsi="宋体"/>
                <w:sz w:val="18"/>
                <w:szCs w:val="18"/>
              </w:rPr>
            </w:pPr>
            <w:r>
              <w:rPr>
                <w:rFonts w:ascii="宋体" w:hAnsi="宋体" w:hint="eastAsia"/>
                <w:sz w:val="18"/>
                <w:szCs w:val="18"/>
              </w:rPr>
              <w:t>成功</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335B13" w:rsidRPr="00183C65" w:rsidRDefault="00335B13" w:rsidP="00335B13">
            <w:pPr>
              <w:widowControl/>
              <w:rPr>
                <w:rFonts w:ascii="宋体" w:hAnsi="宋体"/>
                <w:sz w:val="18"/>
                <w:szCs w:val="18"/>
              </w:rPr>
            </w:pPr>
            <w:r>
              <w:rPr>
                <w:rFonts w:ascii="宋体" w:hAnsi="宋体" w:hint="eastAsia"/>
                <w:sz w:val="18"/>
                <w:szCs w:val="18"/>
              </w:rPr>
              <w:t>0</w:t>
            </w:r>
          </w:p>
        </w:tc>
      </w:tr>
      <w:tr w:rsidR="00335B13" w:rsidRPr="00183C65" w:rsidTr="00335B13">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35B13" w:rsidRPr="007F4886" w:rsidRDefault="00335B13" w:rsidP="00335B13">
            <w:pPr>
              <w:jc w:val="center"/>
              <w:rPr>
                <w:rFonts w:ascii="宋体" w:hAnsi="宋体"/>
              </w:rPr>
            </w:pPr>
            <w:r w:rsidRPr="00183C65">
              <w:rPr>
                <w:rFonts w:ascii="宋体" w:hAnsi="宋体" w:hint="eastAsia"/>
                <w:sz w:val="18"/>
                <w:szCs w:val="18"/>
              </w:rPr>
              <w:t>01</w:t>
            </w:r>
          </w:p>
        </w:tc>
        <w:tc>
          <w:tcPr>
            <w:tcW w:w="4636" w:type="dxa"/>
            <w:tcBorders>
              <w:top w:val="single" w:sz="8" w:space="0" w:color="auto"/>
              <w:left w:val="nil"/>
              <w:bottom w:val="single" w:sz="8" w:space="0" w:color="auto"/>
              <w:right w:val="nil"/>
            </w:tcBorders>
            <w:vAlign w:val="center"/>
          </w:tcPr>
          <w:p w:rsidR="00335B13" w:rsidRPr="00E05994" w:rsidRDefault="00335B13" w:rsidP="00335B13">
            <w:pPr>
              <w:rPr>
                <w:sz w:val="18"/>
                <w:szCs w:val="18"/>
              </w:rPr>
            </w:pPr>
            <w:r w:rsidRPr="00183C65">
              <w:rPr>
                <w:rFonts w:hint="eastAsia"/>
                <w:sz w:val="18"/>
                <w:szCs w:val="18"/>
              </w:rPr>
              <w:t>支付失败。详情请咨询</w:t>
            </w:r>
            <w:r w:rsidRPr="00CC3073">
              <w:rPr>
                <w:sz w:val="18"/>
                <w:szCs w:val="18"/>
              </w:rPr>
              <w:t>您的发卡行</w:t>
            </w:r>
          </w:p>
        </w:tc>
        <w:tc>
          <w:tcPr>
            <w:tcW w:w="850" w:type="dxa"/>
            <w:tcBorders>
              <w:top w:val="nil"/>
              <w:left w:val="single" w:sz="8" w:space="0" w:color="auto"/>
              <w:bottom w:val="single" w:sz="8" w:space="0" w:color="auto"/>
              <w:right w:val="single" w:sz="8" w:space="0" w:color="auto"/>
            </w:tcBorders>
            <w:vAlign w:val="center"/>
          </w:tcPr>
          <w:p w:rsidR="00335B13" w:rsidRPr="00183C65" w:rsidRDefault="00335B13" w:rsidP="00335B13">
            <w:pPr>
              <w:widowControl/>
              <w:rPr>
                <w:rFonts w:ascii="宋体" w:hAnsi="宋体"/>
                <w:sz w:val="18"/>
                <w:szCs w:val="18"/>
              </w:rPr>
            </w:pPr>
            <w:r>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335B13" w:rsidRPr="00183C65" w:rsidRDefault="00335B13" w:rsidP="00335B13">
            <w:pPr>
              <w:widowControl/>
              <w:rPr>
                <w:rFonts w:ascii="宋体" w:hAnsi="宋体"/>
                <w:sz w:val="18"/>
                <w:szCs w:val="18"/>
              </w:rPr>
            </w:pPr>
            <w:r w:rsidRPr="00540B2C">
              <w:rPr>
                <w:rFonts w:ascii="宋体" w:hAnsi="宋体" w:hint="eastAsia"/>
                <w:sz w:val="18"/>
                <w:szCs w:val="18"/>
              </w:rPr>
              <w:t>600096</w:t>
            </w:r>
          </w:p>
        </w:tc>
      </w:tr>
      <w:tr w:rsidR="00335B13" w:rsidRPr="00183C65" w:rsidTr="00335B13">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335B13" w:rsidRPr="007F4886" w:rsidRDefault="00335B13" w:rsidP="00335B13">
            <w:pPr>
              <w:jc w:val="center"/>
              <w:rPr>
                <w:rFonts w:ascii="宋体" w:hAnsi="宋体"/>
              </w:rPr>
            </w:pPr>
            <w:r w:rsidRPr="00183C65">
              <w:rPr>
                <w:rFonts w:ascii="宋体" w:hAnsi="宋体" w:hint="eastAsia"/>
                <w:sz w:val="18"/>
                <w:szCs w:val="18"/>
              </w:rPr>
              <w:t>02</w:t>
            </w:r>
          </w:p>
        </w:tc>
        <w:tc>
          <w:tcPr>
            <w:tcW w:w="4636" w:type="dxa"/>
            <w:tcBorders>
              <w:top w:val="single" w:sz="8" w:space="0" w:color="auto"/>
              <w:left w:val="nil"/>
              <w:bottom w:val="single" w:sz="8" w:space="0" w:color="auto"/>
              <w:right w:val="nil"/>
            </w:tcBorders>
            <w:vAlign w:val="center"/>
          </w:tcPr>
          <w:p w:rsidR="00335B13" w:rsidRPr="00E05994" w:rsidRDefault="00335B13" w:rsidP="00335B13">
            <w:pPr>
              <w:rPr>
                <w:sz w:val="18"/>
                <w:szCs w:val="18"/>
              </w:rPr>
            </w:pPr>
            <w:r w:rsidRPr="00183C65">
              <w:rPr>
                <w:rFonts w:hint="eastAsia"/>
                <w:sz w:val="18"/>
                <w:szCs w:val="18"/>
              </w:rPr>
              <w:t>您输入的卡号无效，请确认后输入</w:t>
            </w:r>
          </w:p>
        </w:tc>
        <w:tc>
          <w:tcPr>
            <w:tcW w:w="850" w:type="dxa"/>
            <w:tcBorders>
              <w:top w:val="nil"/>
              <w:left w:val="single" w:sz="8" w:space="0" w:color="auto"/>
              <w:bottom w:val="single" w:sz="8" w:space="0" w:color="auto"/>
              <w:right w:val="single" w:sz="8" w:space="0" w:color="auto"/>
            </w:tcBorders>
            <w:vAlign w:val="center"/>
          </w:tcPr>
          <w:p w:rsidR="00335B13" w:rsidRPr="00183C65" w:rsidRDefault="00335B13" w:rsidP="00335B13">
            <w:pPr>
              <w:widowControl/>
              <w:rPr>
                <w:rFonts w:ascii="宋体" w:hAnsi="宋体"/>
                <w:sz w:val="18"/>
                <w:szCs w:val="18"/>
              </w:rPr>
            </w:pPr>
            <w:r>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335B13" w:rsidRPr="00183C65" w:rsidRDefault="004168AA" w:rsidP="00335B13">
            <w:pPr>
              <w:widowControl/>
              <w:rPr>
                <w:rFonts w:ascii="宋体" w:hAnsi="宋体"/>
                <w:sz w:val="18"/>
                <w:szCs w:val="18"/>
              </w:rPr>
            </w:pPr>
            <w:r>
              <w:rPr>
                <w:rFonts w:ascii="宋体" w:hAnsi="宋体" w:hint="eastAsia"/>
                <w:sz w:val="18"/>
                <w:szCs w:val="18"/>
              </w:rPr>
              <w:t>910002</w:t>
            </w:r>
          </w:p>
        </w:tc>
      </w:tr>
      <w:tr w:rsidR="00335B13" w:rsidRPr="00183C65" w:rsidTr="00335B13">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35B13" w:rsidRPr="007F4886" w:rsidRDefault="00335B13" w:rsidP="00335B13">
            <w:pPr>
              <w:jc w:val="center"/>
              <w:rPr>
                <w:rFonts w:ascii="宋体" w:hAnsi="宋体"/>
              </w:rPr>
            </w:pPr>
            <w:r w:rsidRPr="00183C65">
              <w:rPr>
                <w:rFonts w:ascii="宋体" w:hAnsi="宋体" w:hint="eastAsia"/>
                <w:sz w:val="18"/>
                <w:szCs w:val="18"/>
              </w:rPr>
              <w:t>03</w:t>
            </w:r>
          </w:p>
        </w:tc>
        <w:tc>
          <w:tcPr>
            <w:tcW w:w="4636" w:type="dxa"/>
            <w:tcBorders>
              <w:top w:val="single" w:sz="8" w:space="0" w:color="auto"/>
              <w:left w:val="nil"/>
              <w:bottom w:val="single" w:sz="8" w:space="0" w:color="auto"/>
              <w:right w:val="nil"/>
            </w:tcBorders>
            <w:vAlign w:val="center"/>
          </w:tcPr>
          <w:p w:rsidR="00335B13" w:rsidRPr="00E05994" w:rsidRDefault="00335B13" w:rsidP="00335B13">
            <w:pPr>
              <w:rPr>
                <w:sz w:val="18"/>
                <w:szCs w:val="18"/>
              </w:rPr>
            </w:pPr>
            <w:r w:rsidRPr="00183C65">
              <w:rPr>
                <w:rFonts w:hint="eastAsia"/>
                <w:sz w:val="18"/>
                <w:szCs w:val="18"/>
              </w:rPr>
              <w:t>支付失败</w:t>
            </w:r>
            <w:r>
              <w:rPr>
                <w:rFonts w:hint="eastAsia"/>
                <w:sz w:val="18"/>
                <w:szCs w:val="18"/>
              </w:rPr>
              <w:t>，</w:t>
            </w:r>
            <w:r w:rsidRPr="00062791">
              <w:rPr>
                <w:sz w:val="18"/>
                <w:szCs w:val="18"/>
              </w:rPr>
              <w:t>您的发卡银行不支持该商户，请更换其他银行卡</w:t>
            </w:r>
          </w:p>
        </w:tc>
        <w:tc>
          <w:tcPr>
            <w:tcW w:w="850" w:type="dxa"/>
            <w:tcBorders>
              <w:top w:val="nil"/>
              <w:left w:val="single" w:sz="8" w:space="0" w:color="auto"/>
              <w:bottom w:val="single" w:sz="8" w:space="0" w:color="auto"/>
              <w:right w:val="single" w:sz="8" w:space="0" w:color="auto"/>
            </w:tcBorders>
            <w:vAlign w:val="center"/>
          </w:tcPr>
          <w:p w:rsidR="00335B13" w:rsidRPr="00183C65" w:rsidRDefault="00335B13" w:rsidP="00335B13">
            <w:pPr>
              <w:widowControl/>
              <w:rPr>
                <w:rFonts w:ascii="宋体" w:hAnsi="宋体"/>
                <w:sz w:val="18"/>
                <w:szCs w:val="18"/>
              </w:rPr>
            </w:pPr>
            <w:r>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335B13" w:rsidRPr="00183C65" w:rsidRDefault="004168AA" w:rsidP="00335B13">
            <w:pPr>
              <w:widowControl/>
              <w:rPr>
                <w:rFonts w:ascii="宋体" w:hAnsi="宋体"/>
                <w:sz w:val="18"/>
                <w:szCs w:val="18"/>
              </w:rPr>
            </w:pPr>
            <w:r w:rsidRPr="00540B2C">
              <w:rPr>
                <w:rFonts w:ascii="宋体" w:hAnsi="宋体"/>
                <w:sz w:val="18"/>
                <w:szCs w:val="18"/>
              </w:rPr>
              <w:t>500072</w:t>
            </w:r>
          </w:p>
        </w:tc>
      </w:tr>
      <w:tr w:rsidR="00335B13" w:rsidRPr="00183C65" w:rsidTr="00335B13">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335B13" w:rsidRPr="007F4886" w:rsidRDefault="00335B13" w:rsidP="00335B13">
            <w:pPr>
              <w:jc w:val="center"/>
              <w:rPr>
                <w:rFonts w:ascii="宋体" w:hAnsi="宋体"/>
              </w:rPr>
            </w:pPr>
            <w:r w:rsidRPr="00183C65">
              <w:rPr>
                <w:rFonts w:ascii="宋体" w:hAnsi="宋体" w:hint="eastAsia"/>
                <w:sz w:val="18"/>
                <w:szCs w:val="18"/>
              </w:rPr>
              <w:t>06</w:t>
            </w:r>
          </w:p>
        </w:tc>
        <w:tc>
          <w:tcPr>
            <w:tcW w:w="4636" w:type="dxa"/>
            <w:tcBorders>
              <w:top w:val="single" w:sz="8" w:space="0" w:color="auto"/>
              <w:left w:val="nil"/>
              <w:bottom w:val="single" w:sz="8" w:space="0" w:color="auto"/>
              <w:right w:val="nil"/>
            </w:tcBorders>
            <w:vAlign w:val="center"/>
          </w:tcPr>
          <w:p w:rsidR="00335B13" w:rsidRPr="00BD08E2" w:rsidRDefault="00335B13" w:rsidP="00335B13">
            <w:pPr>
              <w:rPr>
                <w:sz w:val="18"/>
                <w:szCs w:val="18"/>
              </w:rPr>
            </w:pPr>
            <w:r w:rsidRPr="00183C65">
              <w:rPr>
                <w:rFonts w:hint="eastAsia"/>
                <w:sz w:val="18"/>
                <w:szCs w:val="18"/>
              </w:rPr>
              <w:t>您的卡已经过期，请使用其他卡支付</w:t>
            </w:r>
          </w:p>
        </w:tc>
        <w:tc>
          <w:tcPr>
            <w:tcW w:w="850" w:type="dxa"/>
            <w:tcBorders>
              <w:top w:val="nil"/>
              <w:left w:val="single" w:sz="8" w:space="0" w:color="auto"/>
              <w:bottom w:val="single" w:sz="8" w:space="0" w:color="auto"/>
              <w:right w:val="single" w:sz="8" w:space="0" w:color="auto"/>
            </w:tcBorders>
            <w:vAlign w:val="center"/>
          </w:tcPr>
          <w:p w:rsidR="00335B13" w:rsidRDefault="00335B13" w:rsidP="00335B13">
            <w:pPr>
              <w:widowControl/>
              <w:rPr>
                <w:rFonts w:ascii="宋体" w:hAnsi="宋体"/>
                <w:sz w:val="18"/>
                <w:szCs w:val="18"/>
              </w:rPr>
            </w:pPr>
            <w:r>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335B13" w:rsidRPr="00183C65" w:rsidRDefault="004168AA" w:rsidP="00335B13">
            <w:pPr>
              <w:widowControl/>
              <w:rPr>
                <w:rFonts w:ascii="宋体" w:hAnsi="宋体"/>
                <w:sz w:val="18"/>
                <w:szCs w:val="18"/>
              </w:rPr>
            </w:pPr>
            <w:r w:rsidRPr="00540B2C">
              <w:rPr>
                <w:rFonts w:ascii="宋体" w:hAnsi="宋体" w:hint="eastAsia"/>
                <w:sz w:val="18"/>
                <w:szCs w:val="18"/>
              </w:rPr>
              <w:t>600118</w:t>
            </w:r>
          </w:p>
        </w:tc>
      </w:tr>
      <w:tr w:rsidR="00335B13" w:rsidRPr="00183C65" w:rsidTr="00335B13">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35B13" w:rsidRPr="007F4886" w:rsidRDefault="00335B13" w:rsidP="00335B13">
            <w:pPr>
              <w:jc w:val="center"/>
              <w:rPr>
                <w:rFonts w:ascii="宋体" w:hAnsi="宋体"/>
              </w:rPr>
            </w:pPr>
            <w:r w:rsidRPr="00183C65">
              <w:rPr>
                <w:rFonts w:ascii="宋体" w:hAnsi="宋体" w:hint="eastAsia"/>
                <w:sz w:val="18"/>
                <w:szCs w:val="18"/>
              </w:rPr>
              <w:t>11</w:t>
            </w:r>
          </w:p>
        </w:tc>
        <w:tc>
          <w:tcPr>
            <w:tcW w:w="4636" w:type="dxa"/>
            <w:tcBorders>
              <w:top w:val="single" w:sz="8" w:space="0" w:color="auto"/>
              <w:left w:val="nil"/>
              <w:bottom w:val="single" w:sz="8" w:space="0" w:color="auto"/>
              <w:right w:val="nil"/>
            </w:tcBorders>
            <w:vAlign w:val="center"/>
          </w:tcPr>
          <w:p w:rsidR="00335B13" w:rsidRPr="00E05994" w:rsidRDefault="00335B13" w:rsidP="00335B13">
            <w:pPr>
              <w:rPr>
                <w:sz w:val="18"/>
                <w:szCs w:val="18"/>
              </w:rPr>
            </w:pPr>
            <w:r w:rsidRPr="00183C65">
              <w:rPr>
                <w:rFonts w:hint="eastAsia"/>
                <w:sz w:val="18"/>
                <w:szCs w:val="18"/>
              </w:rPr>
              <w:t>您卡上的余额不足</w:t>
            </w:r>
          </w:p>
        </w:tc>
        <w:tc>
          <w:tcPr>
            <w:tcW w:w="850" w:type="dxa"/>
            <w:tcBorders>
              <w:top w:val="nil"/>
              <w:left w:val="single" w:sz="8" w:space="0" w:color="auto"/>
              <w:bottom w:val="single" w:sz="8" w:space="0" w:color="auto"/>
              <w:right w:val="single" w:sz="8" w:space="0" w:color="auto"/>
            </w:tcBorders>
            <w:vAlign w:val="center"/>
          </w:tcPr>
          <w:p w:rsidR="00335B13" w:rsidRPr="00183C65" w:rsidRDefault="00335B13" w:rsidP="00335B13">
            <w:pPr>
              <w:widowControl/>
              <w:rPr>
                <w:rFonts w:ascii="宋体" w:hAnsi="宋体"/>
                <w:sz w:val="18"/>
                <w:szCs w:val="18"/>
              </w:rPr>
            </w:pPr>
            <w:r>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335B13" w:rsidRPr="00183C65" w:rsidRDefault="004168AA" w:rsidP="00335B13">
            <w:pPr>
              <w:widowControl/>
              <w:rPr>
                <w:rFonts w:ascii="宋体" w:hAnsi="宋体"/>
                <w:sz w:val="18"/>
                <w:szCs w:val="18"/>
              </w:rPr>
            </w:pPr>
            <w:r w:rsidRPr="00540B2C">
              <w:rPr>
                <w:rFonts w:ascii="宋体" w:hAnsi="宋体" w:hint="eastAsia"/>
                <w:sz w:val="18"/>
                <w:szCs w:val="18"/>
              </w:rPr>
              <w:t>600102</w:t>
            </w:r>
          </w:p>
        </w:tc>
      </w:tr>
      <w:tr w:rsidR="00540B2C" w:rsidRPr="00183C65" w:rsidTr="00343BA3">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40B2C" w:rsidRPr="007F4886" w:rsidRDefault="00540B2C" w:rsidP="00335B13">
            <w:pPr>
              <w:jc w:val="center"/>
              <w:rPr>
                <w:rFonts w:ascii="宋体" w:hAnsi="宋体"/>
              </w:rPr>
            </w:pPr>
            <w:r w:rsidRPr="00183C65">
              <w:rPr>
                <w:rFonts w:ascii="宋体" w:hAnsi="宋体" w:hint="eastAsia"/>
                <w:sz w:val="18"/>
                <w:szCs w:val="18"/>
              </w:rPr>
              <w:t>14</w:t>
            </w:r>
          </w:p>
        </w:tc>
        <w:tc>
          <w:tcPr>
            <w:tcW w:w="4636" w:type="dxa"/>
            <w:tcBorders>
              <w:top w:val="single" w:sz="8" w:space="0" w:color="auto"/>
              <w:left w:val="nil"/>
              <w:bottom w:val="single" w:sz="8" w:space="0" w:color="auto"/>
              <w:right w:val="nil"/>
            </w:tcBorders>
            <w:vAlign w:val="center"/>
          </w:tcPr>
          <w:p w:rsidR="00540B2C" w:rsidRPr="00183C65" w:rsidRDefault="00540B2C" w:rsidP="00335B13">
            <w:pPr>
              <w:rPr>
                <w:sz w:val="18"/>
                <w:szCs w:val="18"/>
              </w:rPr>
            </w:pPr>
            <w:r w:rsidRPr="00183C65">
              <w:rPr>
                <w:rFonts w:hint="eastAsia"/>
                <w:sz w:val="18"/>
                <w:szCs w:val="18"/>
              </w:rPr>
              <w:t>您的卡已过期或者是您输入的有效期不正确，支付失败</w:t>
            </w:r>
          </w:p>
        </w:tc>
        <w:tc>
          <w:tcPr>
            <w:tcW w:w="850" w:type="dxa"/>
            <w:tcBorders>
              <w:top w:val="nil"/>
              <w:left w:val="single" w:sz="8" w:space="0" w:color="auto"/>
              <w:bottom w:val="single" w:sz="8" w:space="0" w:color="auto"/>
              <w:right w:val="single" w:sz="8" w:space="0" w:color="auto"/>
            </w:tcBorders>
          </w:tcPr>
          <w:p w:rsidR="00540B2C" w:rsidRDefault="00540B2C" w:rsidP="00335B13">
            <w:pPr>
              <w:widowControl/>
              <w:rPr>
                <w:rFonts w:ascii="宋体" w:hAnsi="宋体"/>
                <w:sz w:val="18"/>
                <w:szCs w:val="18"/>
              </w:rPr>
            </w:pPr>
            <w:r w:rsidRPr="008D34B1">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540B2C" w:rsidRDefault="00540B2C" w:rsidP="00335B13">
            <w:pPr>
              <w:widowControl/>
              <w:rPr>
                <w:rFonts w:ascii="宋体" w:hAnsi="宋体"/>
                <w:sz w:val="18"/>
                <w:szCs w:val="18"/>
              </w:rPr>
            </w:pPr>
            <w:r w:rsidRPr="00540B2C">
              <w:rPr>
                <w:rFonts w:ascii="宋体" w:hAnsi="宋体" w:hint="eastAsia"/>
                <w:sz w:val="18"/>
                <w:szCs w:val="18"/>
              </w:rPr>
              <w:t>600103</w:t>
            </w:r>
          </w:p>
        </w:tc>
      </w:tr>
      <w:tr w:rsidR="00540B2C" w:rsidRPr="00183C65" w:rsidTr="00343BA3">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40B2C" w:rsidRDefault="00540B2C" w:rsidP="00335B13">
            <w:pPr>
              <w:jc w:val="center"/>
              <w:rPr>
                <w:rFonts w:ascii="宋体" w:hAnsi="宋体"/>
              </w:rPr>
            </w:pPr>
            <w:r w:rsidRPr="00183C65">
              <w:rPr>
                <w:rFonts w:ascii="宋体" w:hAnsi="宋体" w:hint="eastAsia"/>
                <w:sz w:val="18"/>
                <w:szCs w:val="18"/>
              </w:rPr>
              <w:t>15</w:t>
            </w:r>
          </w:p>
        </w:tc>
        <w:tc>
          <w:tcPr>
            <w:tcW w:w="4636" w:type="dxa"/>
            <w:tcBorders>
              <w:top w:val="single" w:sz="8" w:space="0" w:color="auto"/>
              <w:left w:val="nil"/>
              <w:bottom w:val="single" w:sz="8" w:space="0" w:color="auto"/>
              <w:right w:val="nil"/>
            </w:tcBorders>
            <w:vAlign w:val="center"/>
          </w:tcPr>
          <w:p w:rsidR="00540B2C" w:rsidRPr="00183C65" w:rsidRDefault="00540B2C" w:rsidP="00335B13">
            <w:pPr>
              <w:rPr>
                <w:sz w:val="18"/>
                <w:szCs w:val="18"/>
              </w:rPr>
            </w:pPr>
            <w:r w:rsidRPr="00183C65">
              <w:rPr>
                <w:rFonts w:hint="eastAsia"/>
                <w:sz w:val="18"/>
                <w:szCs w:val="18"/>
              </w:rPr>
              <w:t>您输入的银行卡密码有误，支付失败</w:t>
            </w:r>
          </w:p>
        </w:tc>
        <w:tc>
          <w:tcPr>
            <w:tcW w:w="850" w:type="dxa"/>
            <w:tcBorders>
              <w:top w:val="nil"/>
              <w:left w:val="single" w:sz="8" w:space="0" w:color="auto"/>
              <w:bottom w:val="single" w:sz="8" w:space="0" w:color="auto"/>
              <w:right w:val="single" w:sz="8" w:space="0" w:color="auto"/>
            </w:tcBorders>
          </w:tcPr>
          <w:p w:rsidR="00540B2C" w:rsidRDefault="00540B2C" w:rsidP="00335B13">
            <w:pPr>
              <w:widowControl/>
              <w:rPr>
                <w:rFonts w:ascii="宋体" w:hAnsi="宋体"/>
                <w:sz w:val="18"/>
                <w:szCs w:val="18"/>
              </w:rPr>
            </w:pPr>
            <w:r w:rsidRPr="008D34B1">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540B2C" w:rsidRDefault="00540B2C" w:rsidP="00335B13">
            <w:pPr>
              <w:widowControl/>
              <w:rPr>
                <w:rFonts w:ascii="宋体" w:hAnsi="宋体"/>
                <w:sz w:val="18"/>
                <w:szCs w:val="18"/>
              </w:rPr>
            </w:pPr>
            <w:r w:rsidRPr="00540B2C">
              <w:rPr>
                <w:rFonts w:ascii="宋体" w:hAnsi="宋体" w:hint="eastAsia"/>
                <w:sz w:val="18"/>
                <w:szCs w:val="18"/>
              </w:rPr>
              <w:t>600104</w:t>
            </w:r>
          </w:p>
        </w:tc>
      </w:tr>
      <w:tr w:rsidR="00540B2C" w:rsidRPr="00183C65" w:rsidTr="00343BA3">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40B2C" w:rsidRPr="00183C65" w:rsidRDefault="00540B2C" w:rsidP="00335B13">
            <w:pPr>
              <w:jc w:val="center"/>
              <w:rPr>
                <w:rFonts w:ascii="宋体" w:hAnsi="宋体"/>
                <w:sz w:val="18"/>
                <w:szCs w:val="18"/>
              </w:rPr>
            </w:pPr>
            <w:r>
              <w:rPr>
                <w:rFonts w:ascii="宋体" w:hAnsi="宋体" w:hint="eastAsia"/>
                <w:sz w:val="18"/>
                <w:szCs w:val="18"/>
              </w:rPr>
              <w:t>18</w:t>
            </w:r>
          </w:p>
        </w:tc>
        <w:tc>
          <w:tcPr>
            <w:tcW w:w="4636" w:type="dxa"/>
            <w:tcBorders>
              <w:top w:val="single" w:sz="8" w:space="0" w:color="auto"/>
              <w:left w:val="nil"/>
              <w:bottom w:val="single" w:sz="8" w:space="0" w:color="auto"/>
              <w:right w:val="nil"/>
            </w:tcBorders>
            <w:vAlign w:val="center"/>
          </w:tcPr>
          <w:p w:rsidR="00540B2C" w:rsidRPr="00183C65" w:rsidRDefault="00540B2C" w:rsidP="00335B13">
            <w:pPr>
              <w:rPr>
                <w:sz w:val="18"/>
                <w:szCs w:val="18"/>
              </w:rPr>
            </w:pPr>
            <w:r w:rsidRPr="007C087A">
              <w:rPr>
                <w:sz w:val="18"/>
                <w:szCs w:val="18"/>
              </w:rPr>
              <w:t>交易未通过，请尝试使用其他银联卡支付或联系</w:t>
            </w:r>
            <w:r w:rsidRPr="007C087A">
              <w:rPr>
                <w:sz w:val="18"/>
                <w:szCs w:val="18"/>
              </w:rPr>
              <w:t>95516</w:t>
            </w:r>
          </w:p>
        </w:tc>
        <w:tc>
          <w:tcPr>
            <w:tcW w:w="850" w:type="dxa"/>
            <w:tcBorders>
              <w:top w:val="nil"/>
              <w:left w:val="single" w:sz="8" w:space="0" w:color="auto"/>
              <w:bottom w:val="single" w:sz="8" w:space="0" w:color="auto"/>
              <w:right w:val="single" w:sz="8" w:space="0" w:color="auto"/>
            </w:tcBorders>
          </w:tcPr>
          <w:p w:rsidR="00540B2C" w:rsidRDefault="00540B2C" w:rsidP="00335B13">
            <w:pPr>
              <w:widowControl/>
              <w:rPr>
                <w:rFonts w:ascii="宋体" w:hAnsi="宋体"/>
                <w:sz w:val="18"/>
                <w:szCs w:val="18"/>
              </w:rPr>
            </w:pPr>
            <w:r w:rsidRPr="008D34B1">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540B2C" w:rsidRDefault="00540B2C" w:rsidP="00335B13">
            <w:pPr>
              <w:widowControl/>
              <w:rPr>
                <w:rFonts w:ascii="宋体" w:hAnsi="宋体"/>
                <w:sz w:val="18"/>
                <w:szCs w:val="18"/>
              </w:rPr>
            </w:pPr>
            <w:r w:rsidRPr="00540B2C">
              <w:rPr>
                <w:rFonts w:ascii="宋体" w:hAnsi="宋体"/>
                <w:sz w:val="18"/>
                <w:szCs w:val="18"/>
              </w:rPr>
              <w:t>500028</w:t>
            </w:r>
          </w:p>
        </w:tc>
      </w:tr>
      <w:tr w:rsidR="00540B2C" w:rsidRPr="00183C65" w:rsidTr="00343BA3">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40B2C" w:rsidRPr="00183C65" w:rsidRDefault="00540B2C" w:rsidP="00335B13">
            <w:pPr>
              <w:jc w:val="center"/>
              <w:rPr>
                <w:rFonts w:ascii="宋体" w:hAnsi="宋体"/>
                <w:sz w:val="18"/>
                <w:szCs w:val="18"/>
              </w:rPr>
            </w:pPr>
            <w:r w:rsidRPr="00183C65">
              <w:rPr>
                <w:rFonts w:ascii="宋体" w:hAnsi="宋体" w:hint="eastAsia"/>
                <w:sz w:val="18"/>
                <w:szCs w:val="18"/>
              </w:rPr>
              <w:t>20</w:t>
            </w:r>
          </w:p>
        </w:tc>
        <w:tc>
          <w:tcPr>
            <w:tcW w:w="4636" w:type="dxa"/>
            <w:tcBorders>
              <w:top w:val="single" w:sz="8" w:space="0" w:color="auto"/>
              <w:left w:val="nil"/>
              <w:bottom w:val="single" w:sz="8" w:space="0" w:color="auto"/>
              <w:right w:val="nil"/>
            </w:tcBorders>
            <w:vAlign w:val="center"/>
          </w:tcPr>
          <w:p w:rsidR="00540B2C" w:rsidRPr="00183C65" w:rsidRDefault="00540B2C" w:rsidP="00335B13">
            <w:pPr>
              <w:rPr>
                <w:sz w:val="18"/>
                <w:szCs w:val="18"/>
              </w:rPr>
            </w:pPr>
            <w:r w:rsidRPr="00183C65">
              <w:rPr>
                <w:rFonts w:hint="eastAsia"/>
                <w:sz w:val="18"/>
                <w:szCs w:val="18"/>
              </w:rPr>
              <w:t>您输入的转入卡卡号有误，支付失败</w:t>
            </w:r>
          </w:p>
        </w:tc>
        <w:tc>
          <w:tcPr>
            <w:tcW w:w="850" w:type="dxa"/>
            <w:tcBorders>
              <w:top w:val="nil"/>
              <w:left w:val="single" w:sz="8" w:space="0" w:color="auto"/>
              <w:bottom w:val="single" w:sz="8" w:space="0" w:color="auto"/>
              <w:right w:val="single" w:sz="8" w:space="0" w:color="auto"/>
            </w:tcBorders>
          </w:tcPr>
          <w:p w:rsidR="00540B2C" w:rsidRDefault="00540B2C" w:rsidP="00335B13">
            <w:pPr>
              <w:widowControl/>
              <w:rPr>
                <w:rFonts w:ascii="宋体" w:hAnsi="宋体"/>
                <w:sz w:val="18"/>
                <w:szCs w:val="18"/>
              </w:rPr>
            </w:pPr>
            <w:r w:rsidRPr="008D34B1">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540B2C" w:rsidRDefault="00540B2C" w:rsidP="00335B13">
            <w:pPr>
              <w:widowControl/>
              <w:rPr>
                <w:rFonts w:ascii="宋体" w:hAnsi="宋体"/>
                <w:sz w:val="18"/>
                <w:szCs w:val="18"/>
              </w:rPr>
            </w:pPr>
            <w:r>
              <w:rPr>
                <w:rFonts w:ascii="宋体" w:hAnsi="宋体" w:hint="eastAsia"/>
                <w:sz w:val="18"/>
                <w:szCs w:val="18"/>
              </w:rPr>
              <w:t>910020</w:t>
            </w:r>
          </w:p>
        </w:tc>
      </w:tr>
      <w:tr w:rsidR="00335B13" w:rsidRPr="00183C65" w:rsidTr="00335B13">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35B13" w:rsidRPr="007F4886" w:rsidRDefault="00335B13" w:rsidP="00335B13">
            <w:pPr>
              <w:jc w:val="center"/>
              <w:rPr>
                <w:rFonts w:ascii="宋体" w:hAnsi="宋体"/>
              </w:rPr>
            </w:pPr>
            <w:r w:rsidRPr="00183C65">
              <w:rPr>
                <w:rFonts w:ascii="宋体" w:hAnsi="宋体" w:hint="eastAsia"/>
                <w:sz w:val="18"/>
                <w:szCs w:val="18"/>
              </w:rPr>
              <w:t>21</w:t>
            </w:r>
          </w:p>
        </w:tc>
        <w:tc>
          <w:tcPr>
            <w:tcW w:w="4636" w:type="dxa"/>
            <w:tcBorders>
              <w:top w:val="single" w:sz="8" w:space="0" w:color="auto"/>
              <w:left w:val="nil"/>
              <w:bottom w:val="single" w:sz="8" w:space="0" w:color="auto"/>
              <w:right w:val="nil"/>
            </w:tcBorders>
            <w:vAlign w:val="center"/>
          </w:tcPr>
          <w:p w:rsidR="00335B13" w:rsidRPr="00E05994" w:rsidRDefault="00335B13" w:rsidP="00335B13">
            <w:pPr>
              <w:rPr>
                <w:sz w:val="18"/>
                <w:szCs w:val="18"/>
              </w:rPr>
            </w:pPr>
            <w:r w:rsidRPr="00183C65">
              <w:rPr>
                <w:rFonts w:hint="eastAsia"/>
                <w:sz w:val="18"/>
                <w:szCs w:val="18"/>
              </w:rPr>
              <w:t>您输入的</w:t>
            </w:r>
            <w:r>
              <w:rPr>
                <w:rFonts w:hint="eastAsia"/>
                <w:sz w:val="18"/>
                <w:szCs w:val="18"/>
              </w:rPr>
              <w:t>验证信息</w:t>
            </w:r>
            <w:r w:rsidRPr="00183C65">
              <w:rPr>
                <w:rFonts w:hint="eastAsia"/>
                <w:sz w:val="18"/>
                <w:szCs w:val="18"/>
              </w:rPr>
              <w:t>有误，支付失败</w:t>
            </w:r>
          </w:p>
        </w:tc>
        <w:tc>
          <w:tcPr>
            <w:tcW w:w="850" w:type="dxa"/>
            <w:tcBorders>
              <w:top w:val="nil"/>
              <w:left w:val="single" w:sz="8" w:space="0" w:color="auto"/>
              <w:bottom w:val="single" w:sz="8" w:space="0" w:color="auto"/>
              <w:right w:val="single" w:sz="8" w:space="0" w:color="auto"/>
            </w:tcBorders>
            <w:vAlign w:val="center"/>
          </w:tcPr>
          <w:p w:rsidR="00335B13" w:rsidRPr="00183C65" w:rsidRDefault="00335B13" w:rsidP="00335B13">
            <w:pPr>
              <w:widowControl/>
              <w:rPr>
                <w:rFonts w:ascii="宋体" w:hAnsi="宋体"/>
                <w:sz w:val="18"/>
                <w:szCs w:val="18"/>
              </w:rPr>
            </w:pPr>
            <w:r>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335B13" w:rsidRPr="00183C65" w:rsidRDefault="004168AA" w:rsidP="00335B13">
            <w:pPr>
              <w:widowControl/>
              <w:rPr>
                <w:rFonts w:ascii="宋体" w:hAnsi="宋体"/>
                <w:sz w:val="18"/>
                <w:szCs w:val="18"/>
              </w:rPr>
            </w:pPr>
            <w:r>
              <w:rPr>
                <w:rFonts w:ascii="宋体" w:hAnsi="宋体" w:hint="eastAsia"/>
                <w:sz w:val="18"/>
                <w:szCs w:val="18"/>
              </w:rPr>
              <w:t>910021</w:t>
            </w:r>
          </w:p>
        </w:tc>
      </w:tr>
      <w:tr w:rsidR="00335B13" w:rsidRPr="00183C65" w:rsidTr="00335B13">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35B13" w:rsidRPr="007F4886" w:rsidRDefault="00335B13" w:rsidP="00335B13">
            <w:pPr>
              <w:jc w:val="center"/>
              <w:rPr>
                <w:rFonts w:ascii="宋体" w:hAnsi="宋体"/>
              </w:rPr>
            </w:pPr>
            <w:r>
              <w:rPr>
                <w:rFonts w:ascii="宋体" w:hAnsi="宋体" w:hint="eastAsia"/>
                <w:sz w:val="18"/>
                <w:szCs w:val="18"/>
              </w:rPr>
              <w:t>25</w:t>
            </w:r>
          </w:p>
        </w:tc>
        <w:tc>
          <w:tcPr>
            <w:tcW w:w="4636" w:type="dxa"/>
            <w:tcBorders>
              <w:top w:val="single" w:sz="8" w:space="0" w:color="auto"/>
              <w:left w:val="nil"/>
              <w:bottom w:val="single" w:sz="8" w:space="0" w:color="auto"/>
              <w:right w:val="nil"/>
            </w:tcBorders>
            <w:vAlign w:val="center"/>
          </w:tcPr>
          <w:p w:rsidR="00335B13" w:rsidRPr="00E05994" w:rsidRDefault="00335B13" w:rsidP="00335B13">
            <w:pPr>
              <w:rPr>
                <w:sz w:val="18"/>
                <w:szCs w:val="18"/>
              </w:rPr>
            </w:pPr>
            <w:r>
              <w:rPr>
                <w:rFonts w:hint="eastAsia"/>
                <w:sz w:val="18"/>
                <w:szCs w:val="18"/>
              </w:rPr>
              <w:t>查找原始交易失败</w:t>
            </w:r>
          </w:p>
        </w:tc>
        <w:tc>
          <w:tcPr>
            <w:tcW w:w="850" w:type="dxa"/>
            <w:tcBorders>
              <w:top w:val="nil"/>
              <w:left w:val="single" w:sz="8" w:space="0" w:color="auto"/>
              <w:bottom w:val="single" w:sz="8" w:space="0" w:color="auto"/>
              <w:right w:val="single" w:sz="8" w:space="0" w:color="auto"/>
            </w:tcBorders>
            <w:vAlign w:val="center"/>
          </w:tcPr>
          <w:p w:rsidR="00335B13" w:rsidRPr="00183C65" w:rsidRDefault="00335B13" w:rsidP="00335B13">
            <w:pPr>
              <w:widowControl/>
              <w:rPr>
                <w:rFonts w:ascii="宋体" w:hAnsi="宋体"/>
                <w:sz w:val="18"/>
                <w:szCs w:val="18"/>
              </w:rPr>
            </w:pPr>
            <w:r>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335B13" w:rsidRPr="00183C65" w:rsidRDefault="004168AA" w:rsidP="00335B13">
            <w:pPr>
              <w:widowControl/>
              <w:rPr>
                <w:rFonts w:ascii="宋体" w:hAnsi="宋体"/>
                <w:sz w:val="18"/>
                <w:szCs w:val="18"/>
              </w:rPr>
            </w:pPr>
            <w:r w:rsidRPr="00540B2C">
              <w:rPr>
                <w:rFonts w:ascii="宋体" w:hAnsi="宋体"/>
                <w:sz w:val="18"/>
                <w:szCs w:val="18"/>
              </w:rPr>
              <w:t>500031</w:t>
            </w:r>
          </w:p>
        </w:tc>
      </w:tr>
      <w:tr w:rsidR="00335B13" w:rsidRPr="00183C65" w:rsidTr="00335B13">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335B13" w:rsidRPr="007F4886" w:rsidRDefault="00335B13" w:rsidP="00335B13">
            <w:pPr>
              <w:jc w:val="center"/>
              <w:rPr>
                <w:rFonts w:ascii="宋体" w:hAnsi="宋体"/>
              </w:rPr>
            </w:pPr>
            <w:r>
              <w:rPr>
                <w:rFonts w:ascii="宋体" w:hAnsi="宋体" w:hint="eastAsia"/>
                <w:sz w:val="18"/>
                <w:szCs w:val="18"/>
              </w:rPr>
              <w:t>30</w:t>
            </w:r>
          </w:p>
        </w:tc>
        <w:tc>
          <w:tcPr>
            <w:tcW w:w="4636" w:type="dxa"/>
            <w:tcBorders>
              <w:top w:val="single" w:sz="8" w:space="0" w:color="auto"/>
              <w:left w:val="nil"/>
              <w:bottom w:val="single" w:sz="8" w:space="0" w:color="auto"/>
              <w:right w:val="nil"/>
            </w:tcBorders>
            <w:vAlign w:val="center"/>
          </w:tcPr>
          <w:p w:rsidR="00335B13" w:rsidRDefault="00335B13" w:rsidP="00335B13">
            <w:pPr>
              <w:rPr>
                <w:sz w:val="18"/>
                <w:szCs w:val="18"/>
              </w:rPr>
            </w:pPr>
            <w:r>
              <w:rPr>
                <w:rFonts w:hint="eastAsia"/>
                <w:sz w:val="18"/>
                <w:szCs w:val="18"/>
              </w:rPr>
              <w:t>报文错误</w:t>
            </w:r>
          </w:p>
        </w:tc>
        <w:tc>
          <w:tcPr>
            <w:tcW w:w="850" w:type="dxa"/>
            <w:tcBorders>
              <w:top w:val="nil"/>
              <w:left w:val="single" w:sz="8" w:space="0" w:color="auto"/>
              <w:bottom w:val="single" w:sz="8" w:space="0" w:color="auto"/>
              <w:right w:val="single" w:sz="8" w:space="0" w:color="auto"/>
            </w:tcBorders>
            <w:vAlign w:val="center"/>
          </w:tcPr>
          <w:p w:rsidR="00335B13" w:rsidRDefault="00335B13" w:rsidP="00335B13">
            <w:pPr>
              <w:widowControl/>
              <w:rPr>
                <w:rFonts w:ascii="宋体" w:hAnsi="宋体"/>
                <w:sz w:val="18"/>
                <w:szCs w:val="18"/>
              </w:rPr>
            </w:pPr>
            <w:r>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335B13" w:rsidRPr="00183C65" w:rsidRDefault="004168AA" w:rsidP="00335B13">
            <w:pPr>
              <w:widowControl/>
              <w:rPr>
                <w:rFonts w:ascii="宋体" w:hAnsi="宋体"/>
                <w:sz w:val="18"/>
                <w:szCs w:val="18"/>
              </w:rPr>
            </w:pPr>
            <w:r>
              <w:rPr>
                <w:rFonts w:ascii="宋体" w:hAnsi="宋体" w:hint="eastAsia"/>
                <w:sz w:val="18"/>
                <w:szCs w:val="18"/>
              </w:rPr>
              <w:t>1</w:t>
            </w:r>
          </w:p>
        </w:tc>
      </w:tr>
      <w:tr w:rsidR="00335B13" w:rsidRPr="00183C65" w:rsidTr="00335B13">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335B13" w:rsidRDefault="00335B13" w:rsidP="00335B13">
            <w:pPr>
              <w:jc w:val="center"/>
              <w:rPr>
                <w:rFonts w:ascii="宋体" w:hAnsi="宋体"/>
                <w:sz w:val="18"/>
                <w:szCs w:val="18"/>
              </w:rPr>
            </w:pPr>
            <w:r>
              <w:rPr>
                <w:rFonts w:ascii="宋体" w:hAnsi="宋体" w:hint="eastAsia"/>
                <w:sz w:val="18"/>
                <w:szCs w:val="18"/>
              </w:rPr>
              <w:t>31</w:t>
            </w:r>
          </w:p>
        </w:tc>
        <w:tc>
          <w:tcPr>
            <w:tcW w:w="4636" w:type="dxa"/>
            <w:tcBorders>
              <w:top w:val="single" w:sz="8" w:space="0" w:color="auto"/>
              <w:left w:val="nil"/>
              <w:bottom w:val="single" w:sz="8" w:space="0" w:color="auto"/>
              <w:right w:val="nil"/>
            </w:tcBorders>
            <w:vAlign w:val="center"/>
          </w:tcPr>
          <w:p w:rsidR="00335B13" w:rsidRDefault="00335B13" w:rsidP="00335B13">
            <w:pPr>
              <w:rPr>
                <w:sz w:val="18"/>
                <w:szCs w:val="18"/>
              </w:rPr>
            </w:pPr>
            <w:r w:rsidRPr="00ED4908">
              <w:rPr>
                <w:sz w:val="18"/>
                <w:szCs w:val="18"/>
              </w:rPr>
              <w:t>交易</w:t>
            </w:r>
            <w:r w:rsidRPr="007C087A">
              <w:rPr>
                <w:sz w:val="18"/>
                <w:szCs w:val="18"/>
              </w:rPr>
              <w:t>受限</w:t>
            </w:r>
          </w:p>
        </w:tc>
        <w:tc>
          <w:tcPr>
            <w:tcW w:w="850" w:type="dxa"/>
            <w:tcBorders>
              <w:top w:val="nil"/>
              <w:left w:val="single" w:sz="8" w:space="0" w:color="auto"/>
              <w:bottom w:val="single" w:sz="8" w:space="0" w:color="auto"/>
              <w:right w:val="single" w:sz="8" w:space="0" w:color="auto"/>
            </w:tcBorders>
            <w:vAlign w:val="center"/>
          </w:tcPr>
          <w:p w:rsidR="00335B13" w:rsidRDefault="00540B2C" w:rsidP="00335B13">
            <w:pPr>
              <w:widowControl/>
              <w:rPr>
                <w:rFonts w:ascii="宋体" w:hAnsi="宋体"/>
                <w:sz w:val="18"/>
                <w:szCs w:val="18"/>
              </w:rPr>
            </w:pPr>
            <w:r>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335B13" w:rsidRPr="00F2361B" w:rsidRDefault="004168AA" w:rsidP="00335B13">
            <w:pPr>
              <w:widowControl/>
              <w:rPr>
                <w:rFonts w:ascii="宋体" w:hAnsi="宋体"/>
                <w:sz w:val="18"/>
                <w:szCs w:val="18"/>
              </w:rPr>
            </w:pPr>
            <w:r w:rsidRPr="00540B2C">
              <w:rPr>
                <w:rFonts w:ascii="宋体" w:hAnsi="宋体" w:hint="eastAsia"/>
                <w:sz w:val="18"/>
                <w:szCs w:val="18"/>
              </w:rPr>
              <w:t>500041</w:t>
            </w:r>
          </w:p>
        </w:tc>
      </w:tr>
      <w:tr w:rsidR="00335B13" w:rsidRPr="00183C65" w:rsidTr="00335B13">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35B13" w:rsidRPr="007F4886" w:rsidRDefault="00335B13" w:rsidP="00335B13">
            <w:pPr>
              <w:jc w:val="center"/>
              <w:rPr>
                <w:rFonts w:ascii="宋体" w:hAnsi="宋体"/>
              </w:rPr>
            </w:pPr>
            <w:r>
              <w:rPr>
                <w:rFonts w:ascii="宋体" w:hAnsi="宋体" w:hint="eastAsia"/>
                <w:sz w:val="18"/>
                <w:szCs w:val="18"/>
              </w:rPr>
              <w:lastRenderedPageBreak/>
              <w:t>32</w:t>
            </w:r>
          </w:p>
        </w:tc>
        <w:tc>
          <w:tcPr>
            <w:tcW w:w="4636" w:type="dxa"/>
            <w:tcBorders>
              <w:top w:val="single" w:sz="8" w:space="0" w:color="auto"/>
              <w:left w:val="nil"/>
              <w:bottom w:val="single" w:sz="8" w:space="0" w:color="auto"/>
              <w:right w:val="nil"/>
            </w:tcBorders>
            <w:vAlign w:val="center"/>
          </w:tcPr>
          <w:p w:rsidR="00335B13" w:rsidRPr="00E05994" w:rsidRDefault="00335B13" w:rsidP="00335B13">
            <w:pPr>
              <w:rPr>
                <w:sz w:val="18"/>
                <w:szCs w:val="18"/>
              </w:rPr>
            </w:pPr>
            <w:r w:rsidRPr="00261265">
              <w:rPr>
                <w:sz w:val="18"/>
                <w:szCs w:val="18"/>
              </w:rPr>
              <w:t>系统维护中</w:t>
            </w:r>
          </w:p>
        </w:tc>
        <w:tc>
          <w:tcPr>
            <w:tcW w:w="850" w:type="dxa"/>
            <w:tcBorders>
              <w:top w:val="nil"/>
              <w:left w:val="single" w:sz="8" w:space="0" w:color="auto"/>
              <w:bottom w:val="single" w:sz="8" w:space="0" w:color="auto"/>
              <w:right w:val="single" w:sz="8" w:space="0" w:color="auto"/>
            </w:tcBorders>
            <w:vAlign w:val="center"/>
          </w:tcPr>
          <w:p w:rsidR="00335B13" w:rsidRPr="00183C65" w:rsidRDefault="00335B13" w:rsidP="00335B13">
            <w:pPr>
              <w:widowControl/>
              <w:rPr>
                <w:rFonts w:ascii="宋体" w:hAnsi="宋体"/>
                <w:sz w:val="18"/>
                <w:szCs w:val="18"/>
              </w:rPr>
            </w:pPr>
            <w:r>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335B13" w:rsidRPr="00183C65" w:rsidRDefault="004168AA" w:rsidP="00335B13">
            <w:pPr>
              <w:widowControl/>
              <w:rPr>
                <w:rFonts w:ascii="宋体" w:hAnsi="宋体"/>
                <w:sz w:val="18"/>
                <w:szCs w:val="18"/>
              </w:rPr>
            </w:pPr>
            <w:r w:rsidRPr="00540B2C">
              <w:rPr>
                <w:rFonts w:ascii="宋体" w:hAnsi="宋体" w:hint="eastAsia"/>
                <w:sz w:val="18"/>
                <w:szCs w:val="18"/>
              </w:rPr>
              <w:t>411216</w:t>
            </w:r>
          </w:p>
        </w:tc>
      </w:tr>
      <w:tr w:rsidR="00335B13" w:rsidRPr="00183C65" w:rsidTr="00335B13">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35B13" w:rsidRPr="007F4886" w:rsidRDefault="00335B13" w:rsidP="00335B13">
            <w:pPr>
              <w:jc w:val="center"/>
              <w:rPr>
                <w:rFonts w:ascii="宋体" w:hAnsi="宋体"/>
              </w:rPr>
            </w:pPr>
            <w:r w:rsidRPr="00183C65">
              <w:rPr>
                <w:rFonts w:ascii="宋体" w:hAnsi="宋体" w:hint="eastAsia"/>
                <w:sz w:val="18"/>
                <w:szCs w:val="18"/>
              </w:rPr>
              <w:t>36</w:t>
            </w:r>
          </w:p>
        </w:tc>
        <w:tc>
          <w:tcPr>
            <w:tcW w:w="4636" w:type="dxa"/>
            <w:tcBorders>
              <w:top w:val="single" w:sz="8" w:space="0" w:color="auto"/>
              <w:left w:val="nil"/>
              <w:bottom w:val="single" w:sz="8" w:space="0" w:color="auto"/>
              <w:right w:val="nil"/>
            </w:tcBorders>
            <w:vAlign w:val="center"/>
          </w:tcPr>
          <w:p w:rsidR="00335B13" w:rsidRPr="00E05994" w:rsidRDefault="00335B13" w:rsidP="00335B13">
            <w:pPr>
              <w:rPr>
                <w:sz w:val="18"/>
                <w:szCs w:val="18"/>
              </w:rPr>
            </w:pPr>
            <w:r w:rsidRPr="00ED4908">
              <w:rPr>
                <w:sz w:val="18"/>
                <w:szCs w:val="18"/>
              </w:rPr>
              <w:t>交易金额超限</w:t>
            </w:r>
            <w:r w:rsidRPr="00183C65">
              <w:rPr>
                <w:rFonts w:hint="eastAsia"/>
                <w:sz w:val="18"/>
                <w:szCs w:val="18"/>
              </w:rPr>
              <w:t>，支付失败</w:t>
            </w:r>
          </w:p>
        </w:tc>
        <w:tc>
          <w:tcPr>
            <w:tcW w:w="850" w:type="dxa"/>
            <w:tcBorders>
              <w:top w:val="nil"/>
              <w:left w:val="single" w:sz="8" w:space="0" w:color="auto"/>
              <w:bottom w:val="single" w:sz="8" w:space="0" w:color="auto"/>
              <w:right w:val="single" w:sz="8" w:space="0" w:color="auto"/>
            </w:tcBorders>
            <w:vAlign w:val="center"/>
          </w:tcPr>
          <w:p w:rsidR="00335B13" w:rsidRPr="00183C65" w:rsidRDefault="00335B13" w:rsidP="00335B13">
            <w:pPr>
              <w:widowControl/>
              <w:rPr>
                <w:rFonts w:ascii="宋体" w:hAnsi="宋体"/>
                <w:sz w:val="18"/>
                <w:szCs w:val="18"/>
              </w:rPr>
            </w:pPr>
            <w:r>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335B13" w:rsidRPr="00183C65" w:rsidRDefault="004168AA" w:rsidP="00335B13">
            <w:pPr>
              <w:widowControl/>
              <w:rPr>
                <w:rFonts w:ascii="宋体" w:hAnsi="宋体"/>
                <w:sz w:val="18"/>
                <w:szCs w:val="18"/>
              </w:rPr>
            </w:pPr>
            <w:r w:rsidRPr="00540B2C">
              <w:rPr>
                <w:rFonts w:ascii="宋体" w:hAnsi="宋体" w:hint="eastAsia"/>
                <w:sz w:val="18"/>
                <w:szCs w:val="18"/>
              </w:rPr>
              <w:t>600098</w:t>
            </w:r>
          </w:p>
        </w:tc>
      </w:tr>
      <w:tr w:rsidR="00335B13" w:rsidRPr="00183C65" w:rsidTr="00335B13">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35B13" w:rsidRPr="007F4886" w:rsidRDefault="00335B13" w:rsidP="00335B13">
            <w:pPr>
              <w:jc w:val="center"/>
              <w:rPr>
                <w:rFonts w:ascii="宋体" w:hAnsi="宋体"/>
              </w:rPr>
            </w:pPr>
            <w:r w:rsidRPr="00FC64BB">
              <w:rPr>
                <w:rFonts w:ascii="宋体" w:hAnsi="宋体" w:hint="eastAsia"/>
                <w:sz w:val="18"/>
                <w:szCs w:val="18"/>
              </w:rPr>
              <w:t>37</w:t>
            </w:r>
          </w:p>
        </w:tc>
        <w:tc>
          <w:tcPr>
            <w:tcW w:w="4636" w:type="dxa"/>
            <w:tcBorders>
              <w:top w:val="single" w:sz="8" w:space="0" w:color="auto"/>
              <w:left w:val="nil"/>
              <w:bottom w:val="single" w:sz="8" w:space="0" w:color="auto"/>
              <w:right w:val="nil"/>
            </w:tcBorders>
            <w:vAlign w:val="center"/>
          </w:tcPr>
          <w:p w:rsidR="00335B13" w:rsidRPr="00E05994" w:rsidRDefault="00335B13" w:rsidP="00335B13">
            <w:pPr>
              <w:rPr>
                <w:sz w:val="18"/>
                <w:szCs w:val="18"/>
              </w:rPr>
            </w:pPr>
            <w:r w:rsidRPr="00FC64BB">
              <w:rPr>
                <w:sz w:val="18"/>
                <w:szCs w:val="18"/>
              </w:rPr>
              <w:t>原始金额错误</w:t>
            </w:r>
          </w:p>
        </w:tc>
        <w:tc>
          <w:tcPr>
            <w:tcW w:w="850" w:type="dxa"/>
            <w:tcBorders>
              <w:top w:val="nil"/>
              <w:left w:val="single" w:sz="8" w:space="0" w:color="auto"/>
              <w:bottom w:val="single" w:sz="8" w:space="0" w:color="auto"/>
              <w:right w:val="single" w:sz="8" w:space="0" w:color="auto"/>
            </w:tcBorders>
            <w:vAlign w:val="center"/>
          </w:tcPr>
          <w:p w:rsidR="00335B13" w:rsidRPr="00183C65" w:rsidRDefault="00335B13" w:rsidP="00335B13">
            <w:pPr>
              <w:widowControl/>
              <w:rPr>
                <w:rFonts w:ascii="宋体" w:hAnsi="宋体"/>
                <w:sz w:val="18"/>
                <w:szCs w:val="18"/>
              </w:rPr>
            </w:pPr>
            <w:r>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335B13" w:rsidRPr="00183C65" w:rsidRDefault="004168AA" w:rsidP="00335B13">
            <w:pPr>
              <w:widowControl/>
              <w:rPr>
                <w:rFonts w:ascii="宋体" w:hAnsi="宋体"/>
                <w:sz w:val="18"/>
                <w:szCs w:val="18"/>
              </w:rPr>
            </w:pPr>
            <w:r w:rsidRPr="00540B2C">
              <w:rPr>
                <w:rFonts w:ascii="宋体" w:hAnsi="宋体"/>
                <w:sz w:val="18"/>
                <w:szCs w:val="18"/>
              </w:rPr>
              <w:t>500033</w:t>
            </w:r>
          </w:p>
        </w:tc>
      </w:tr>
      <w:tr w:rsidR="00335B13" w:rsidRPr="00183C65" w:rsidTr="00335B13">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335B13" w:rsidRPr="007F4886" w:rsidRDefault="00335B13" w:rsidP="00335B13">
            <w:pPr>
              <w:jc w:val="center"/>
              <w:rPr>
                <w:rFonts w:ascii="宋体" w:hAnsi="宋体"/>
              </w:rPr>
            </w:pPr>
            <w:r w:rsidRPr="00183C65">
              <w:rPr>
                <w:rFonts w:ascii="宋体" w:hAnsi="宋体" w:hint="eastAsia"/>
                <w:sz w:val="18"/>
                <w:szCs w:val="18"/>
              </w:rPr>
              <w:t>39</w:t>
            </w:r>
          </w:p>
        </w:tc>
        <w:tc>
          <w:tcPr>
            <w:tcW w:w="4636" w:type="dxa"/>
            <w:tcBorders>
              <w:top w:val="single" w:sz="8" w:space="0" w:color="auto"/>
              <w:left w:val="nil"/>
              <w:bottom w:val="single" w:sz="8" w:space="0" w:color="auto"/>
              <w:right w:val="nil"/>
            </w:tcBorders>
            <w:vAlign w:val="center"/>
          </w:tcPr>
          <w:p w:rsidR="00335B13" w:rsidRPr="00E05994" w:rsidRDefault="00335B13" w:rsidP="00335B13">
            <w:pPr>
              <w:rPr>
                <w:sz w:val="18"/>
                <w:szCs w:val="18"/>
              </w:rPr>
            </w:pPr>
            <w:r w:rsidRPr="00183C65">
              <w:rPr>
                <w:rFonts w:hint="eastAsia"/>
                <w:sz w:val="18"/>
                <w:szCs w:val="18"/>
              </w:rPr>
              <w:t>您已连续多次输入错误密码</w:t>
            </w:r>
          </w:p>
        </w:tc>
        <w:tc>
          <w:tcPr>
            <w:tcW w:w="850" w:type="dxa"/>
            <w:tcBorders>
              <w:top w:val="nil"/>
              <w:left w:val="single" w:sz="8" w:space="0" w:color="auto"/>
              <w:bottom w:val="single" w:sz="8" w:space="0" w:color="auto"/>
              <w:right w:val="single" w:sz="8" w:space="0" w:color="auto"/>
            </w:tcBorders>
            <w:vAlign w:val="center"/>
          </w:tcPr>
          <w:p w:rsidR="00335B13" w:rsidRPr="00183C65" w:rsidRDefault="00335B13" w:rsidP="00335B13">
            <w:pPr>
              <w:widowControl/>
              <w:rPr>
                <w:rFonts w:ascii="宋体" w:hAnsi="宋体"/>
                <w:sz w:val="18"/>
                <w:szCs w:val="18"/>
              </w:rPr>
            </w:pPr>
            <w:r>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335B13" w:rsidRPr="00183C65" w:rsidRDefault="004168AA" w:rsidP="00335B13">
            <w:pPr>
              <w:widowControl/>
              <w:rPr>
                <w:rFonts w:ascii="宋体" w:hAnsi="宋体"/>
                <w:sz w:val="18"/>
                <w:szCs w:val="18"/>
              </w:rPr>
            </w:pPr>
            <w:r w:rsidRPr="00540B2C">
              <w:rPr>
                <w:rFonts w:ascii="宋体" w:hAnsi="宋体"/>
                <w:sz w:val="18"/>
                <w:szCs w:val="18"/>
              </w:rPr>
              <w:t>5000</w:t>
            </w:r>
            <w:r w:rsidRPr="00540B2C">
              <w:rPr>
                <w:rFonts w:ascii="宋体" w:hAnsi="宋体" w:hint="eastAsia"/>
                <w:sz w:val="18"/>
                <w:szCs w:val="18"/>
              </w:rPr>
              <w:t>80</w:t>
            </w:r>
          </w:p>
        </w:tc>
      </w:tr>
      <w:tr w:rsidR="00335B13" w:rsidRPr="00183C65" w:rsidTr="00335B13">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335B13" w:rsidRPr="007F4886" w:rsidRDefault="00335B13" w:rsidP="00335B13">
            <w:pPr>
              <w:jc w:val="center"/>
              <w:rPr>
                <w:rFonts w:ascii="宋体" w:hAnsi="宋体"/>
              </w:rPr>
            </w:pPr>
            <w:r w:rsidRPr="00A32368">
              <w:rPr>
                <w:rFonts w:hint="eastAsia"/>
                <w:sz w:val="18"/>
                <w:szCs w:val="18"/>
              </w:rPr>
              <w:t>40</w:t>
            </w:r>
          </w:p>
        </w:tc>
        <w:tc>
          <w:tcPr>
            <w:tcW w:w="4636" w:type="dxa"/>
            <w:tcBorders>
              <w:top w:val="single" w:sz="8" w:space="0" w:color="auto"/>
              <w:left w:val="nil"/>
              <w:bottom w:val="single" w:sz="8" w:space="0" w:color="auto"/>
              <w:right w:val="nil"/>
            </w:tcBorders>
            <w:vAlign w:val="center"/>
          </w:tcPr>
          <w:p w:rsidR="00335B13" w:rsidRPr="00E05994" w:rsidRDefault="00335B13" w:rsidP="00335B13">
            <w:pPr>
              <w:rPr>
                <w:sz w:val="18"/>
                <w:szCs w:val="18"/>
              </w:rPr>
            </w:pPr>
            <w:r w:rsidRPr="00A32368">
              <w:rPr>
                <w:sz w:val="18"/>
                <w:szCs w:val="18"/>
              </w:rPr>
              <w:t>您的银行卡暂不支持在线支付业务，请向您的银行咨询如何加办银联在线支付</w:t>
            </w:r>
          </w:p>
        </w:tc>
        <w:tc>
          <w:tcPr>
            <w:tcW w:w="850" w:type="dxa"/>
            <w:tcBorders>
              <w:top w:val="nil"/>
              <w:left w:val="single" w:sz="8" w:space="0" w:color="auto"/>
              <w:bottom w:val="single" w:sz="8" w:space="0" w:color="auto"/>
              <w:right w:val="single" w:sz="8" w:space="0" w:color="auto"/>
            </w:tcBorders>
            <w:vAlign w:val="center"/>
          </w:tcPr>
          <w:p w:rsidR="00335B13" w:rsidRPr="00183C65" w:rsidRDefault="00335B13" w:rsidP="00335B13">
            <w:pPr>
              <w:widowControl/>
              <w:rPr>
                <w:rFonts w:ascii="宋体" w:hAnsi="宋体"/>
                <w:sz w:val="18"/>
                <w:szCs w:val="18"/>
              </w:rPr>
            </w:pPr>
            <w:r>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335B13" w:rsidRPr="00183C65" w:rsidRDefault="004168AA" w:rsidP="00335B13">
            <w:pPr>
              <w:widowControl/>
              <w:rPr>
                <w:rFonts w:ascii="宋体" w:hAnsi="宋体"/>
                <w:sz w:val="18"/>
                <w:szCs w:val="18"/>
              </w:rPr>
            </w:pPr>
            <w:r>
              <w:rPr>
                <w:rFonts w:ascii="宋体" w:hAnsi="宋体" w:hint="eastAsia"/>
                <w:sz w:val="18"/>
                <w:szCs w:val="18"/>
              </w:rPr>
              <w:t>910040</w:t>
            </w:r>
          </w:p>
        </w:tc>
      </w:tr>
      <w:tr w:rsidR="00335B13" w:rsidRPr="00183C65" w:rsidTr="00335B13">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35B13" w:rsidRPr="007F4886" w:rsidRDefault="00335B13" w:rsidP="00335B13">
            <w:pPr>
              <w:jc w:val="center"/>
              <w:rPr>
                <w:rFonts w:ascii="宋体" w:hAnsi="宋体"/>
              </w:rPr>
            </w:pPr>
            <w:r>
              <w:rPr>
                <w:rFonts w:ascii="宋体" w:hAnsi="宋体" w:hint="eastAsia"/>
                <w:sz w:val="18"/>
                <w:szCs w:val="18"/>
              </w:rPr>
              <w:t>41</w:t>
            </w:r>
          </w:p>
        </w:tc>
        <w:tc>
          <w:tcPr>
            <w:tcW w:w="4636" w:type="dxa"/>
            <w:tcBorders>
              <w:top w:val="single" w:sz="8" w:space="0" w:color="auto"/>
              <w:left w:val="nil"/>
              <w:bottom w:val="single" w:sz="8" w:space="0" w:color="auto"/>
              <w:right w:val="nil"/>
            </w:tcBorders>
            <w:vAlign w:val="center"/>
          </w:tcPr>
          <w:p w:rsidR="00335B13" w:rsidRPr="00E05994" w:rsidRDefault="00335B13" w:rsidP="00335B13">
            <w:pPr>
              <w:rPr>
                <w:sz w:val="18"/>
                <w:szCs w:val="18"/>
              </w:rPr>
            </w:pPr>
            <w:r w:rsidRPr="00B21A7B">
              <w:rPr>
                <w:rFonts w:hint="eastAsia"/>
                <w:sz w:val="18"/>
                <w:szCs w:val="18"/>
              </w:rPr>
              <w:t>您的银行不支持认证支付，请选择快捷支付</w:t>
            </w:r>
          </w:p>
        </w:tc>
        <w:tc>
          <w:tcPr>
            <w:tcW w:w="850" w:type="dxa"/>
            <w:tcBorders>
              <w:top w:val="nil"/>
              <w:left w:val="single" w:sz="8" w:space="0" w:color="auto"/>
              <w:bottom w:val="single" w:sz="8" w:space="0" w:color="auto"/>
              <w:right w:val="single" w:sz="8" w:space="0" w:color="auto"/>
            </w:tcBorders>
            <w:vAlign w:val="center"/>
          </w:tcPr>
          <w:p w:rsidR="00335B13" w:rsidRPr="00183C65" w:rsidRDefault="00335B13" w:rsidP="00335B13">
            <w:pPr>
              <w:widowControl/>
              <w:rPr>
                <w:rFonts w:ascii="宋体" w:hAnsi="宋体"/>
                <w:sz w:val="18"/>
                <w:szCs w:val="18"/>
              </w:rPr>
            </w:pPr>
            <w:r>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335B13" w:rsidRPr="00183C65" w:rsidRDefault="004168AA" w:rsidP="00335B13">
            <w:pPr>
              <w:widowControl/>
              <w:rPr>
                <w:rFonts w:ascii="宋体" w:hAnsi="宋体"/>
                <w:sz w:val="18"/>
                <w:szCs w:val="18"/>
              </w:rPr>
            </w:pPr>
            <w:r w:rsidRPr="00540B2C">
              <w:rPr>
                <w:rFonts w:ascii="宋体" w:hAnsi="宋体"/>
                <w:sz w:val="18"/>
                <w:szCs w:val="18"/>
              </w:rPr>
              <w:t>5000</w:t>
            </w:r>
            <w:r w:rsidRPr="00540B2C">
              <w:rPr>
                <w:rFonts w:ascii="宋体" w:hAnsi="宋体" w:hint="eastAsia"/>
                <w:sz w:val="18"/>
                <w:szCs w:val="18"/>
              </w:rPr>
              <w:t>82</w:t>
            </w:r>
          </w:p>
        </w:tc>
      </w:tr>
      <w:tr w:rsidR="00335B13" w:rsidRPr="00183C65" w:rsidTr="00335B13">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335B13" w:rsidRPr="007F4886" w:rsidRDefault="00335B13" w:rsidP="00335B13">
            <w:pPr>
              <w:jc w:val="center"/>
              <w:rPr>
                <w:rFonts w:ascii="宋体" w:hAnsi="宋体"/>
              </w:rPr>
            </w:pPr>
            <w:r>
              <w:rPr>
                <w:rFonts w:ascii="宋体" w:hAnsi="宋体" w:hint="eastAsia"/>
                <w:sz w:val="18"/>
                <w:szCs w:val="18"/>
              </w:rPr>
              <w:t>42</w:t>
            </w:r>
          </w:p>
        </w:tc>
        <w:tc>
          <w:tcPr>
            <w:tcW w:w="4636" w:type="dxa"/>
            <w:tcBorders>
              <w:top w:val="single" w:sz="8" w:space="0" w:color="auto"/>
              <w:left w:val="nil"/>
              <w:bottom w:val="single" w:sz="8" w:space="0" w:color="auto"/>
              <w:right w:val="nil"/>
            </w:tcBorders>
            <w:vAlign w:val="center"/>
          </w:tcPr>
          <w:p w:rsidR="00335B13" w:rsidRPr="00E05994" w:rsidRDefault="00335B13" w:rsidP="00335B13">
            <w:pPr>
              <w:rPr>
                <w:sz w:val="18"/>
                <w:szCs w:val="18"/>
              </w:rPr>
            </w:pPr>
            <w:r w:rsidRPr="00384DEC">
              <w:rPr>
                <w:sz w:val="18"/>
                <w:szCs w:val="18"/>
              </w:rPr>
              <w:t>您的银行不支持</w:t>
            </w:r>
            <w:r>
              <w:rPr>
                <w:sz w:val="18"/>
                <w:szCs w:val="18"/>
              </w:rPr>
              <w:t>小额支付</w:t>
            </w:r>
            <w:r w:rsidRPr="00384DEC">
              <w:rPr>
                <w:sz w:val="18"/>
                <w:szCs w:val="18"/>
              </w:rPr>
              <w:t>，请选择快捷支付</w:t>
            </w:r>
          </w:p>
        </w:tc>
        <w:tc>
          <w:tcPr>
            <w:tcW w:w="850" w:type="dxa"/>
            <w:tcBorders>
              <w:top w:val="nil"/>
              <w:left w:val="single" w:sz="8" w:space="0" w:color="auto"/>
              <w:bottom w:val="single" w:sz="8" w:space="0" w:color="auto"/>
              <w:right w:val="single" w:sz="8" w:space="0" w:color="auto"/>
            </w:tcBorders>
            <w:vAlign w:val="center"/>
          </w:tcPr>
          <w:p w:rsidR="00335B13" w:rsidRDefault="00335B13" w:rsidP="00335B13">
            <w:pPr>
              <w:widowControl/>
              <w:rPr>
                <w:rFonts w:ascii="宋体" w:hAnsi="宋体"/>
                <w:sz w:val="18"/>
                <w:szCs w:val="18"/>
              </w:rPr>
            </w:pPr>
            <w:r>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335B13" w:rsidRPr="00183C65" w:rsidRDefault="004168AA" w:rsidP="00335B13">
            <w:pPr>
              <w:widowControl/>
              <w:rPr>
                <w:rFonts w:ascii="宋体" w:hAnsi="宋体"/>
                <w:sz w:val="18"/>
                <w:szCs w:val="18"/>
              </w:rPr>
            </w:pPr>
            <w:r>
              <w:rPr>
                <w:rFonts w:ascii="宋体" w:hAnsi="宋体" w:hint="eastAsia"/>
                <w:sz w:val="18"/>
                <w:szCs w:val="18"/>
              </w:rPr>
              <w:t>910042</w:t>
            </w:r>
          </w:p>
        </w:tc>
      </w:tr>
      <w:tr w:rsidR="00335B13" w:rsidRPr="00183C65" w:rsidTr="00335B13">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35B13" w:rsidRPr="007F4886" w:rsidRDefault="00335B13" w:rsidP="00335B13">
            <w:pPr>
              <w:jc w:val="center"/>
              <w:rPr>
                <w:rFonts w:ascii="宋体" w:hAnsi="宋体"/>
              </w:rPr>
            </w:pPr>
            <w:r>
              <w:rPr>
                <w:rFonts w:ascii="宋体" w:hAnsi="宋体" w:hint="eastAsia"/>
                <w:sz w:val="18"/>
                <w:szCs w:val="18"/>
              </w:rPr>
              <w:t>43</w:t>
            </w:r>
          </w:p>
        </w:tc>
        <w:tc>
          <w:tcPr>
            <w:tcW w:w="4636" w:type="dxa"/>
            <w:tcBorders>
              <w:top w:val="single" w:sz="8" w:space="0" w:color="auto"/>
              <w:left w:val="nil"/>
              <w:bottom w:val="single" w:sz="8" w:space="0" w:color="auto"/>
              <w:right w:val="nil"/>
            </w:tcBorders>
            <w:vAlign w:val="center"/>
          </w:tcPr>
          <w:p w:rsidR="00335B13" w:rsidRPr="00E05994" w:rsidRDefault="00335B13" w:rsidP="00335B13">
            <w:pPr>
              <w:rPr>
                <w:sz w:val="18"/>
                <w:szCs w:val="18"/>
              </w:rPr>
            </w:pPr>
            <w:r w:rsidRPr="00B21A7B">
              <w:rPr>
                <w:rFonts w:hint="eastAsia"/>
                <w:sz w:val="18"/>
                <w:szCs w:val="18"/>
              </w:rPr>
              <w:t>您的银行不支持认证支付</w:t>
            </w:r>
          </w:p>
        </w:tc>
        <w:tc>
          <w:tcPr>
            <w:tcW w:w="850" w:type="dxa"/>
            <w:tcBorders>
              <w:top w:val="nil"/>
              <w:left w:val="single" w:sz="8" w:space="0" w:color="auto"/>
              <w:bottom w:val="single" w:sz="8" w:space="0" w:color="auto"/>
              <w:right w:val="single" w:sz="8" w:space="0" w:color="auto"/>
            </w:tcBorders>
            <w:vAlign w:val="center"/>
          </w:tcPr>
          <w:p w:rsidR="00335B13" w:rsidRDefault="00335B13" w:rsidP="00335B13">
            <w:pPr>
              <w:widowControl/>
              <w:rPr>
                <w:rFonts w:ascii="宋体" w:hAnsi="宋体"/>
                <w:sz w:val="18"/>
                <w:szCs w:val="18"/>
              </w:rPr>
            </w:pPr>
            <w:r>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335B13" w:rsidRPr="00183C65" w:rsidRDefault="004168AA" w:rsidP="00335B13">
            <w:pPr>
              <w:widowControl/>
              <w:rPr>
                <w:rFonts w:ascii="宋体" w:hAnsi="宋体"/>
                <w:sz w:val="18"/>
                <w:szCs w:val="18"/>
              </w:rPr>
            </w:pPr>
            <w:r>
              <w:rPr>
                <w:rFonts w:ascii="宋体" w:hAnsi="宋体" w:hint="eastAsia"/>
                <w:sz w:val="18"/>
                <w:szCs w:val="18"/>
              </w:rPr>
              <w:t>910043</w:t>
            </w:r>
          </w:p>
        </w:tc>
      </w:tr>
      <w:tr w:rsidR="00335B13" w:rsidRPr="00183C65" w:rsidTr="00335B13">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335B13" w:rsidRPr="007F4886" w:rsidRDefault="00335B13" w:rsidP="00335B13">
            <w:pPr>
              <w:jc w:val="center"/>
              <w:rPr>
                <w:rFonts w:ascii="宋体" w:hAnsi="宋体"/>
              </w:rPr>
            </w:pPr>
            <w:r w:rsidRPr="00183C65">
              <w:rPr>
                <w:rFonts w:ascii="宋体" w:hAnsi="宋体" w:hint="eastAsia"/>
                <w:sz w:val="18"/>
                <w:szCs w:val="18"/>
              </w:rPr>
              <w:t>56</w:t>
            </w:r>
          </w:p>
        </w:tc>
        <w:tc>
          <w:tcPr>
            <w:tcW w:w="4636" w:type="dxa"/>
            <w:tcBorders>
              <w:top w:val="single" w:sz="8" w:space="0" w:color="auto"/>
              <w:left w:val="nil"/>
              <w:bottom w:val="single" w:sz="8" w:space="0" w:color="auto"/>
              <w:right w:val="nil"/>
            </w:tcBorders>
            <w:vAlign w:val="center"/>
          </w:tcPr>
          <w:p w:rsidR="00335B13" w:rsidRPr="00E05994" w:rsidRDefault="00335B13" w:rsidP="00335B13">
            <w:pPr>
              <w:rPr>
                <w:sz w:val="18"/>
                <w:szCs w:val="18"/>
              </w:rPr>
            </w:pPr>
            <w:r w:rsidRPr="00EF26F7">
              <w:rPr>
                <w:sz w:val="18"/>
                <w:szCs w:val="18"/>
              </w:rPr>
              <w:t>您的银行卡所能进行的交易受限，详细请致电发卡行进行查询</w:t>
            </w:r>
          </w:p>
        </w:tc>
        <w:tc>
          <w:tcPr>
            <w:tcW w:w="850" w:type="dxa"/>
            <w:tcBorders>
              <w:top w:val="nil"/>
              <w:left w:val="single" w:sz="8" w:space="0" w:color="auto"/>
              <w:bottom w:val="single" w:sz="8" w:space="0" w:color="auto"/>
              <w:right w:val="single" w:sz="8" w:space="0" w:color="auto"/>
            </w:tcBorders>
            <w:vAlign w:val="center"/>
          </w:tcPr>
          <w:p w:rsidR="00335B13" w:rsidRDefault="00335B13" w:rsidP="00335B13">
            <w:pPr>
              <w:widowControl/>
              <w:rPr>
                <w:rFonts w:ascii="宋体" w:hAnsi="宋体"/>
                <w:sz w:val="18"/>
                <w:szCs w:val="18"/>
              </w:rPr>
            </w:pPr>
            <w:r>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335B13" w:rsidRPr="00183C65" w:rsidRDefault="004168AA" w:rsidP="00335B13">
            <w:pPr>
              <w:widowControl/>
              <w:rPr>
                <w:rFonts w:ascii="宋体" w:hAnsi="宋体"/>
                <w:sz w:val="18"/>
                <w:szCs w:val="18"/>
              </w:rPr>
            </w:pPr>
            <w:r w:rsidRPr="00540B2C">
              <w:rPr>
                <w:rFonts w:ascii="宋体" w:hAnsi="宋体" w:hint="eastAsia"/>
                <w:sz w:val="18"/>
                <w:szCs w:val="18"/>
              </w:rPr>
              <w:t>500041</w:t>
            </w:r>
          </w:p>
        </w:tc>
      </w:tr>
      <w:tr w:rsidR="00335B13" w:rsidRPr="00183C65" w:rsidTr="00335B13">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335B13" w:rsidRDefault="00335B13" w:rsidP="00335B13">
            <w:pPr>
              <w:jc w:val="center"/>
              <w:rPr>
                <w:rFonts w:ascii="宋体" w:hAnsi="宋体"/>
              </w:rPr>
            </w:pPr>
            <w:r w:rsidRPr="00183C65">
              <w:rPr>
                <w:rFonts w:ascii="宋体" w:hAnsi="宋体" w:hint="eastAsia"/>
                <w:sz w:val="18"/>
                <w:szCs w:val="18"/>
              </w:rPr>
              <w:t>5</w:t>
            </w:r>
            <w:r>
              <w:rPr>
                <w:rFonts w:ascii="宋体" w:hAnsi="宋体" w:hint="eastAsia"/>
                <w:sz w:val="18"/>
                <w:szCs w:val="18"/>
              </w:rPr>
              <w:t>7</w:t>
            </w:r>
          </w:p>
        </w:tc>
        <w:tc>
          <w:tcPr>
            <w:tcW w:w="4636" w:type="dxa"/>
            <w:tcBorders>
              <w:top w:val="single" w:sz="8" w:space="0" w:color="auto"/>
              <w:left w:val="nil"/>
              <w:bottom w:val="single" w:sz="8" w:space="0" w:color="auto"/>
              <w:right w:val="nil"/>
            </w:tcBorders>
            <w:vAlign w:val="center"/>
          </w:tcPr>
          <w:p w:rsidR="00335B13" w:rsidRPr="007133EE" w:rsidRDefault="00335B13" w:rsidP="00335B13">
            <w:pPr>
              <w:rPr>
                <w:sz w:val="18"/>
                <w:szCs w:val="18"/>
              </w:rPr>
            </w:pPr>
            <w:r w:rsidRPr="000D2093">
              <w:rPr>
                <w:sz w:val="18"/>
                <w:szCs w:val="18"/>
              </w:rPr>
              <w:t>该银行卡未开通银联在线支付业务</w:t>
            </w:r>
          </w:p>
        </w:tc>
        <w:tc>
          <w:tcPr>
            <w:tcW w:w="850" w:type="dxa"/>
            <w:tcBorders>
              <w:top w:val="nil"/>
              <w:left w:val="single" w:sz="8" w:space="0" w:color="auto"/>
              <w:bottom w:val="single" w:sz="8" w:space="0" w:color="auto"/>
              <w:right w:val="single" w:sz="8" w:space="0" w:color="auto"/>
            </w:tcBorders>
            <w:vAlign w:val="center"/>
          </w:tcPr>
          <w:p w:rsidR="00335B13" w:rsidRDefault="00335B13" w:rsidP="00335B13">
            <w:pPr>
              <w:widowControl/>
              <w:rPr>
                <w:rFonts w:ascii="宋体" w:hAnsi="宋体"/>
                <w:sz w:val="18"/>
                <w:szCs w:val="18"/>
              </w:rPr>
            </w:pPr>
            <w:r>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335B13" w:rsidRPr="00183C65" w:rsidRDefault="004168AA" w:rsidP="00335B13">
            <w:pPr>
              <w:widowControl/>
              <w:rPr>
                <w:rFonts w:ascii="宋体" w:hAnsi="宋体"/>
                <w:sz w:val="18"/>
                <w:szCs w:val="18"/>
              </w:rPr>
            </w:pPr>
            <w:r>
              <w:rPr>
                <w:rFonts w:ascii="宋体" w:hAnsi="宋体" w:hint="eastAsia"/>
                <w:sz w:val="18"/>
                <w:szCs w:val="18"/>
              </w:rPr>
              <w:t>910057</w:t>
            </w:r>
          </w:p>
        </w:tc>
      </w:tr>
      <w:tr w:rsidR="00335B13" w:rsidRPr="00183C65" w:rsidTr="00335B13">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335B13" w:rsidRDefault="00335B13" w:rsidP="00335B13">
            <w:pPr>
              <w:jc w:val="center"/>
              <w:rPr>
                <w:rFonts w:ascii="宋体" w:hAnsi="宋体"/>
              </w:rPr>
            </w:pPr>
            <w:r w:rsidRPr="008111B4">
              <w:rPr>
                <w:rFonts w:ascii="宋体" w:hAnsi="宋体" w:hint="eastAsia"/>
                <w:sz w:val="18"/>
                <w:szCs w:val="18"/>
              </w:rPr>
              <w:t>60</w:t>
            </w:r>
          </w:p>
        </w:tc>
        <w:tc>
          <w:tcPr>
            <w:tcW w:w="4636" w:type="dxa"/>
            <w:tcBorders>
              <w:top w:val="single" w:sz="8" w:space="0" w:color="auto"/>
              <w:left w:val="nil"/>
              <w:bottom w:val="single" w:sz="8" w:space="0" w:color="auto"/>
              <w:right w:val="nil"/>
            </w:tcBorders>
            <w:vAlign w:val="center"/>
          </w:tcPr>
          <w:p w:rsidR="00335B13" w:rsidRPr="008079BE" w:rsidRDefault="00335B13" w:rsidP="00335B13">
            <w:pPr>
              <w:rPr>
                <w:sz w:val="18"/>
                <w:szCs w:val="18"/>
              </w:rPr>
            </w:pPr>
            <w:r w:rsidRPr="008111B4">
              <w:rPr>
                <w:sz w:val="18"/>
                <w:szCs w:val="18"/>
              </w:rPr>
              <w:t>银行卡未开通认证支付</w:t>
            </w:r>
          </w:p>
        </w:tc>
        <w:tc>
          <w:tcPr>
            <w:tcW w:w="850" w:type="dxa"/>
            <w:tcBorders>
              <w:top w:val="nil"/>
              <w:left w:val="single" w:sz="8" w:space="0" w:color="auto"/>
              <w:bottom w:val="single" w:sz="8" w:space="0" w:color="auto"/>
              <w:right w:val="single" w:sz="8" w:space="0" w:color="auto"/>
            </w:tcBorders>
            <w:vAlign w:val="center"/>
          </w:tcPr>
          <w:p w:rsidR="00335B13" w:rsidRDefault="00335B13" w:rsidP="00335B13">
            <w:pPr>
              <w:widowControl/>
              <w:rPr>
                <w:rFonts w:ascii="宋体" w:hAnsi="宋体"/>
                <w:sz w:val="18"/>
                <w:szCs w:val="18"/>
              </w:rPr>
            </w:pPr>
            <w:r>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335B13" w:rsidRPr="00183C65" w:rsidRDefault="004168AA" w:rsidP="00335B13">
            <w:pPr>
              <w:widowControl/>
              <w:rPr>
                <w:rFonts w:ascii="宋体" w:hAnsi="宋体"/>
                <w:sz w:val="18"/>
                <w:szCs w:val="18"/>
              </w:rPr>
            </w:pPr>
            <w:r>
              <w:rPr>
                <w:rFonts w:ascii="宋体" w:hAnsi="宋体" w:hint="eastAsia"/>
                <w:sz w:val="18"/>
                <w:szCs w:val="18"/>
              </w:rPr>
              <w:t>910060</w:t>
            </w:r>
          </w:p>
        </w:tc>
      </w:tr>
      <w:tr w:rsidR="00335B13" w:rsidRPr="00183C65" w:rsidTr="00335B13">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335B13" w:rsidRDefault="00335B13" w:rsidP="00335B13">
            <w:pPr>
              <w:jc w:val="center"/>
              <w:rPr>
                <w:rFonts w:ascii="宋体" w:hAnsi="宋体"/>
              </w:rPr>
            </w:pPr>
            <w:r>
              <w:rPr>
                <w:rFonts w:ascii="宋体" w:hAnsi="宋体" w:hint="eastAsia"/>
                <w:sz w:val="18"/>
                <w:szCs w:val="18"/>
              </w:rPr>
              <w:t>61</w:t>
            </w:r>
          </w:p>
        </w:tc>
        <w:tc>
          <w:tcPr>
            <w:tcW w:w="4636" w:type="dxa"/>
            <w:tcBorders>
              <w:top w:val="single" w:sz="8" w:space="0" w:color="auto"/>
              <w:left w:val="nil"/>
              <w:bottom w:val="single" w:sz="8" w:space="0" w:color="auto"/>
              <w:right w:val="nil"/>
            </w:tcBorders>
            <w:vAlign w:val="center"/>
          </w:tcPr>
          <w:p w:rsidR="00335B13" w:rsidRDefault="00335B13" w:rsidP="00335B13">
            <w:pPr>
              <w:rPr>
                <w:sz w:val="18"/>
                <w:szCs w:val="18"/>
              </w:rPr>
            </w:pPr>
            <w:r w:rsidRPr="009C5BC1">
              <w:rPr>
                <w:sz w:val="18"/>
                <w:szCs w:val="18"/>
              </w:rPr>
              <w:t>银行卡开通状态查询次数过多</w:t>
            </w:r>
          </w:p>
        </w:tc>
        <w:tc>
          <w:tcPr>
            <w:tcW w:w="850" w:type="dxa"/>
            <w:tcBorders>
              <w:top w:val="nil"/>
              <w:left w:val="single" w:sz="8" w:space="0" w:color="auto"/>
              <w:bottom w:val="single" w:sz="8" w:space="0" w:color="auto"/>
              <w:right w:val="single" w:sz="8" w:space="0" w:color="auto"/>
            </w:tcBorders>
            <w:vAlign w:val="center"/>
          </w:tcPr>
          <w:p w:rsidR="00335B13" w:rsidRDefault="00335B13" w:rsidP="00335B13">
            <w:pPr>
              <w:widowControl/>
              <w:rPr>
                <w:rFonts w:ascii="宋体" w:hAnsi="宋体"/>
                <w:sz w:val="18"/>
                <w:szCs w:val="18"/>
              </w:rPr>
            </w:pPr>
            <w:r>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335B13" w:rsidRPr="00183C65" w:rsidRDefault="005E1B3D" w:rsidP="00335B13">
            <w:pPr>
              <w:widowControl/>
              <w:rPr>
                <w:rFonts w:ascii="宋体" w:hAnsi="宋体"/>
                <w:sz w:val="18"/>
                <w:szCs w:val="18"/>
              </w:rPr>
            </w:pPr>
            <w:r>
              <w:rPr>
                <w:rFonts w:ascii="宋体" w:hAnsi="宋体" w:hint="eastAsia"/>
                <w:sz w:val="18"/>
                <w:szCs w:val="18"/>
              </w:rPr>
              <w:t>910061</w:t>
            </w:r>
          </w:p>
        </w:tc>
      </w:tr>
      <w:tr w:rsidR="00335B13" w:rsidRPr="00183C65" w:rsidTr="00335B13">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335B13" w:rsidRDefault="00335B13" w:rsidP="00335B13">
            <w:pPr>
              <w:jc w:val="center"/>
              <w:rPr>
                <w:rFonts w:ascii="宋体" w:hAnsi="宋体"/>
              </w:rPr>
            </w:pPr>
            <w:r w:rsidRPr="00183C65">
              <w:rPr>
                <w:rFonts w:ascii="宋体" w:hAnsi="宋体" w:hint="eastAsia"/>
                <w:sz w:val="18"/>
                <w:szCs w:val="18"/>
              </w:rPr>
              <w:t>71</w:t>
            </w:r>
          </w:p>
        </w:tc>
        <w:tc>
          <w:tcPr>
            <w:tcW w:w="4636" w:type="dxa"/>
            <w:tcBorders>
              <w:top w:val="single" w:sz="8" w:space="0" w:color="auto"/>
              <w:left w:val="nil"/>
              <w:bottom w:val="single" w:sz="8" w:space="0" w:color="auto"/>
              <w:right w:val="nil"/>
            </w:tcBorders>
            <w:vAlign w:val="center"/>
          </w:tcPr>
          <w:p w:rsidR="00335B13" w:rsidRPr="005E7489" w:rsidRDefault="00335B13" w:rsidP="00335B13">
            <w:pPr>
              <w:rPr>
                <w:sz w:val="18"/>
                <w:szCs w:val="18"/>
              </w:rPr>
            </w:pPr>
            <w:r w:rsidRPr="00183C65">
              <w:rPr>
                <w:rFonts w:hint="eastAsia"/>
                <w:sz w:val="18"/>
                <w:szCs w:val="18"/>
              </w:rPr>
              <w:t>交易无效，无法完成，支付失败</w:t>
            </w:r>
          </w:p>
        </w:tc>
        <w:tc>
          <w:tcPr>
            <w:tcW w:w="850" w:type="dxa"/>
            <w:tcBorders>
              <w:top w:val="nil"/>
              <w:left w:val="single" w:sz="8" w:space="0" w:color="auto"/>
              <w:bottom w:val="single" w:sz="8" w:space="0" w:color="auto"/>
              <w:right w:val="single" w:sz="8" w:space="0" w:color="auto"/>
            </w:tcBorders>
            <w:vAlign w:val="center"/>
          </w:tcPr>
          <w:p w:rsidR="00335B13" w:rsidRDefault="00335B13" w:rsidP="00335B13">
            <w:pPr>
              <w:widowControl/>
              <w:rPr>
                <w:rFonts w:ascii="宋体" w:hAnsi="宋体"/>
                <w:sz w:val="18"/>
                <w:szCs w:val="18"/>
              </w:rPr>
            </w:pPr>
            <w:r>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335B13" w:rsidRPr="00183C65" w:rsidRDefault="005E1B3D" w:rsidP="00335B13">
            <w:pPr>
              <w:widowControl/>
              <w:rPr>
                <w:rFonts w:ascii="宋体" w:hAnsi="宋体"/>
                <w:sz w:val="18"/>
                <w:szCs w:val="18"/>
              </w:rPr>
            </w:pPr>
            <w:r w:rsidRPr="00540B2C">
              <w:rPr>
                <w:rFonts w:ascii="宋体" w:hAnsi="宋体"/>
                <w:sz w:val="18"/>
                <w:szCs w:val="18"/>
              </w:rPr>
              <w:t>500032</w:t>
            </w:r>
          </w:p>
        </w:tc>
      </w:tr>
      <w:tr w:rsidR="00335B13" w:rsidRPr="00183C65" w:rsidTr="00335B13">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335B13" w:rsidRDefault="00335B13" w:rsidP="00335B13">
            <w:pPr>
              <w:jc w:val="center"/>
              <w:rPr>
                <w:rFonts w:ascii="宋体" w:hAnsi="宋体"/>
              </w:rPr>
            </w:pPr>
            <w:r w:rsidRPr="00183C65">
              <w:rPr>
                <w:rFonts w:ascii="宋体" w:hAnsi="宋体" w:hint="eastAsia"/>
                <w:sz w:val="18"/>
                <w:szCs w:val="18"/>
              </w:rPr>
              <w:t>7</w:t>
            </w:r>
            <w:r>
              <w:rPr>
                <w:rFonts w:ascii="宋体" w:hAnsi="宋体" w:hint="eastAsia"/>
                <w:sz w:val="18"/>
                <w:szCs w:val="18"/>
              </w:rPr>
              <w:t>2</w:t>
            </w:r>
          </w:p>
        </w:tc>
        <w:tc>
          <w:tcPr>
            <w:tcW w:w="4636" w:type="dxa"/>
            <w:tcBorders>
              <w:top w:val="single" w:sz="8" w:space="0" w:color="auto"/>
              <w:left w:val="nil"/>
              <w:bottom w:val="single" w:sz="8" w:space="0" w:color="auto"/>
              <w:right w:val="nil"/>
            </w:tcBorders>
            <w:vAlign w:val="center"/>
          </w:tcPr>
          <w:p w:rsidR="00335B13" w:rsidRPr="005E7489" w:rsidRDefault="00335B13" w:rsidP="00335B13">
            <w:pPr>
              <w:rPr>
                <w:sz w:val="18"/>
                <w:szCs w:val="18"/>
              </w:rPr>
            </w:pPr>
            <w:r>
              <w:rPr>
                <w:rFonts w:hint="eastAsia"/>
                <w:sz w:val="18"/>
                <w:szCs w:val="18"/>
              </w:rPr>
              <w:t>无此</w:t>
            </w:r>
            <w:r w:rsidRPr="00183C65">
              <w:rPr>
                <w:rFonts w:hint="eastAsia"/>
                <w:sz w:val="18"/>
                <w:szCs w:val="18"/>
              </w:rPr>
              <w:t>交易</w:t>
            </w:r>
          </w:p>
        </w:tc>
        <w:tc>
          <w:tcPr>
            <w:tcW w:w="850" w:type="dxa"/>
            <w:tcBorders>
              <w:top w:val="nil"/>
              <w:left w:val="single" w:sz="8" w:space="0" w:color="auto"/>
              <w:bottom w:val="single" w:sz="8" w:space="0" w:color="auto"/>
              <w:right w:val="single" w:sz="8" w:space="0" w:color="auto"/>
            </w:tcBorders>
            <w:vAlign w:val="center"/>
          </w:tcPr>
          <w:p w:rsidR="00335B13" w:rsidRDefault="00335B13" w:rsidP="00335B13">
            <w:pPr>
              <w:widowControl/>
              <w:rPr>
                <w:rFonts w:ascii="宋体" w:hAnsi="宋体"/>
                <w:sz w:val="18"/>
                <w:szCs w:val="18"/>
              </w:rPr>
            </w:pPr>
            <w:r>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335B13" w:rsidRPr="00183C65" w:rsidRDefault="005E1B3D" w:rsidP="00335B13">
            <w:pPr>
              <w:widowControl/>
              <w:rPr>
                <w:rFonts w:ascii="宋体" w:hAnsi="宋体"/>
                <w:sz w:val="18"/>
                <w:szCs w:val="18"/>
              </w:rPr>
            </w:pPr>
            <w:r w:rsidRPr="00540B2C">
              <w:rPr>
                <w:rFonts w:ascii="宋体" w:hAnsi="宋体"/>
                <w:sz w:val="18"/>
                <w:szCs w:val="18"/>
              </w:rPr>
              <w:t>600072</w:t>
            </w:r>
          </w:p>
        </w:tc>
      </w:tr>
      <w:tr w:rsidR="00335B13" w:rsidRPr="00183C65" w:rsidTr="00335B13">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335B13" w:rsidRDefault="00335B13" w:rsidP="00335B13">
            <w:pPr>
              <w:jc w:val="center"/>
              <w:rPr>
                <w:rFonts w:ascii="宋体" w:hAnsi="宋体"/>
              </w:rPr>
            </w:pPr>
            <w:r w:rsidRPr="00183C65">
              <w:rPr>
                <w:rFonts w:ascii="宋体" w:hAnsi="宋体" w:hint="eastAsia"/>
                <w:sz w:val="18"/>
                <w:szCs w:val="18"/>
              </w:rPr>
              <w:t>7</w:t>
            </w:r>
            <w:r>
              <w:rPr>
                <w:rFonts w:ascii="宋体" w:hAnsi="宋体" w:hint="eastAsia"/>
                <w:sz w:val="18"/>
                <w:szCs w:val="18"/>
              </w:rPr>
              <w:t>3</w:t>
            </w:r>
          </w:p>
        </w:tc>
        <w:tc>
          <w:tcPr>
            <w:tcW w:w="4636" w:type="dxa"/>
            <w:tcBorders>
              <w:top w:val="single" w:sz="8" w:space="0" w:color="auto"/>
              <w:left w:val="nil"/>
              <w:bottom w:val="single" w:sz="8" w:space="0" w:color="auto"/>
              <w:right w:val="nil"/>
            </w:tcBorders>
            <w:vAlign w:val="center"/>
          </w:tcPr>
          <w:p w:rsidR="00335B13" w:rsidRPr="005E7489" w:rsidRDefault="00335B13" w:rsidP="00335B13">
            <w:pPr>
              <w:rPr>
                <w:sz w:val="18"/>
                <w:szCs w:val="18"/>
              </w:rPr>
            </w:pPr>
            <w:r w:rsidRPr="00132643">
              <w:rPr>
                <w:sz w:val="18"/>
                <w:szCs w:val="18"/>
              </w:rPr>
              <w:t>扣款成功但交易超时</w:t>
            </w:r>
          </w:p>
        </w:tc>
        <w:tc>
          <w:tcPr>
            <w:tcW w:w="850" w:type="dxa"/>
            <w:tcBorders>
              <w:top w:val="nil"/>
              <w:left w:val="single" w:sz="8" w:space="0" w:color="auto"/>
              <w:bottom w:val="single" w:sz="8" w:space="0" w:color="auto"/>
              <w:right w:val="single" w:sz="8" w:space="0" w:color="auto"/>
            </w:tcBorders>
            <w:vAlign w:val="center"/>
          </w:tcPr>
          <w:p w:rsidR="00335B13" w:rsidRDefault="00335B13" w:rsidP="00335B13">
            <w:pPr>
              <w:widowControl/>
              <w:rPr>
                <w:rFonts w:ascii="宋体" w:hAnsi="宋体"/>
                <w:sz w:val="18"/>
                <w:szCs w:val="18"/>
              </w:rPr>
            </w:pPr>
            <w:r>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335B13" w:rsidRPr="00183C65" w:rsidRDefault="005E1B3D" w:rsidP="00335B13">
            <w:pPr>
              <w:widowControl/>
              <w:rPr>
                <w:rFonts w:ascii="宋体" w:hAnsi="宋体"/>
                <w:sz w:val="18"/>
                <w:szCs w:val="18"/>
              </w:rPr>
            </w:pPr>
            <w:r>
              <w:rPr>
                <w:rFonts w:ascii="宋体" w:hAnsi="宋体" w:hint="eastAsia"/>
                <w:sz w:val="18"/>
                <w:szCs w:val="18"/>
              </w:rPr>
              <w:t>910073</w:t>
            </w:r>
          </w:p>
        </w:tc>
      </w:tr>
      <w:tr w:rsidR="00335B13" w:rsidRPr="00183C65" w:rsidTr="00335B13">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335B13" w:rsidRDefault="00335B13" w:rsidP="00335B13">
            <w:pPr>
              <w:jc w:val="center"/>
              <w:rPr>
                <w:rFonts w:ascii="宋体" w:hAnsi="宋体"/>
              </w:rPr>
            </w:pPr>
            <w:r>
              <w:rPr>
                <w:rFonts w:ascii="宋体" w:hAnsi="宋体" w:hint="eastAsia"/>
                <w:sz w:val="18"/>
                <w:szCs w:val="18"/>
              </w:rPr>
              <w:t>74</w:t>
            </w:r>
          </w:p>
        </w:tc>
        <w:tc>
          <w:tcPr>
            <w:tcW w:w="4636" w:type="dxa"/>
            <w:tcBorders>
              <w:top w:val="single" w:sz="8" w:space="0" w:color="auto"/>
              <w:left w:val="nil"/>
              <w:bottom w:val="single" w:sz="8" w:space="0" w:color="auto"/>
              <w:right w:val="nil"/>
            </w:tcBorders>
            <w:vAlign w:val="center"/>
          </w:tcPr>
          <w:p w:rsidR="00335B13" w:rsidRPr="005E7489" w:rsidRDefault="00335B13" w:rsidP="00335B13">
            <w:pPr>
              <w:rPr>
                <w:sz w:val="18"/>
                <w:szCs w:val="18"/>
              </w:rPr>
            </w:pPr>
            <w:r w:rsidRPr="00B4660C">
              <w:rPr>
                <w:rFonts w:hint="eastAsia"/>
                <w:sz w:val="18"/>
                <w:szCs w:val="18"/>
              </w:rPr>
              <w:t>对不起，该操作只能在交易当日进行</w:t>
            </w:r>
          </w:p>
        </w:tc>
        <w:tc>
          <w:tcPr>
            <w:tcW w:w="850" w:type="dxa"/>
            <w:tcBorders>
              <w:top w:val="nil"/>
              <w:left w:val="single" w:sz="8" w:space="0" w:color="auto"/>
              <w:bottom w:val="single" w:sz="8" w:space="0" w:color="auto"/>
              <w:right w:val="single" w:sz="8" w:space="0" w:color="auto"/>
            </w:tcBorders>
            <w:vAlign w:val="center"/>
          </w:tcPr>
          <w:p w:rsidR="00335B13" w:rsidRDefault="00335B13" w:rsidP="00335B13">
            <w:pPr>
              <w:widowControl/>
              <w:rPr>
                <w:rFonts w:ascii="宋体" w:hAnsi="宋体"/>
                <w:sz w:val="18"/>
                <w:szCs w:val="18"/>
              </w:rPr>
            </w:pPr>
            <w:r>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335B13" w:rsidRPr="00183C65" w:rsidRDefault="005E1B3D" w:rsidP="00335B13">
            <w:pPr>
              <w:widowControl/>
              <w:rPr>
                <w:rFonts w:ascii="宋体" w:hAnsi="宋体"/>
                <w:sz w:val="18"/>
                <w:szCs w:val="18"/>
              </w:rPr>
            </w:pPr>
            <w:r>
              <w:rPr>
                <w:rFonts w:ascii="宋体" w:hAnsi="宋体" w:hint="eastAsia"/>
                <w:sz w:val="18"/>
                <w:szCs w:val="18"/>
              </w:rPr>
              <w:t>910074</w:t>
            </w:r>
          </w:p>
        </w:tc>
      </w:tr>
      <w:tr w:rsidR="00335B13" w:rsidRPr="00183C65" w:rsidTr="00335B13">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335B13" w:rsidRDefault="00335B13" w:rsidP="00335B13">
            <w:pPr>
              <w:jc w:val="center"/>
              <w:rPr>
                <w:rFonts w:ascii="宋体" w:hAnsi="宋体"/>
              </w:rPr>
            </w:pPr>
            <w:r>
              <w:rPr>
                <w:rFonts w:ascii="宋体" w:hAnsi="宋体" w:hint="eastAsia"/>
                <w:sz w:val="18"/>
                <w:szCs w:val="18"/>
              </w:rPr>
              <w:t>80</w:t>
            </w:r>
          </w:p>
        </w:tc>
        <w:tc>
          <w:tcPr>
            <w:tcW w:w="4636" w:type="dxa"/>
            <w:tcBorders>
              <w:top w:val="single" w:sz="8" w:space="0" w:color="auto"/>
              <w:left w:val="nil"/>
              <w:bottom w:val="single" w:sz="8" w:space="0" w:color="auto"/>
              <w:right w:val="nil"/>
            </w:tcBorders>
            <w:vAlign w:val="center"/>
          </w:tcPr>
          <w:p w:rsidR="00335B13" w:rsidRPr="005E7489" w:rsidRDefault="00335B13" w:rsidP="00335B13">
            <w:pPr>
              <w:rPr>
                <w:sz w:val="18"/>
                <w:szCs w:val="18"/>
              </w:rPr>
            </w:pPr>
            <w:r>
              <w:rPr>
                <w:rFonts w:hint="eastAsia"/>
                <w:sz w:val="18"/>
                <w:szCs w:val="18"/>
              </w:rPr>
              <w:t>内部错误</w:t>
            </w:r>
          </w:p>
        </w:tc>
        <w:tc>
          <w:tcPr>
            <w:tcW w:w="850" w:type="dxa"/>
            <w:tcBorders>
              <w:top w:val="nil"/>
              <w:left w:val="single" w:sz="8" w:space="0" w:color="auto"/>
              <w:bottom w:val="single" w:sz="8" w:space="0" w:color="auto"/>
              <w:right w:val="single" w:sz="8" w:space="0" w:color="auto"/>
            </w:tcBorders>
            <w:vAlign w:val="center"/>
          </w:tcPr>
          <w:p w:rsidR="00335B13" w:rsidRDefault="00335B13" w:rsidP="00335B13">
            <w:pPr>
              <w:widowControl/>
              <w:rPr>
                <w:rFonts w:ascii="宋体" w:hAnsi="宋体"/>
                <w:sz w:val="18"/>
                <w:szCs w:val="18"/>
              </w:rPr>
            </w:pPr>
            <w:r>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335B13" w:rsidRPr="00183C65" w:rsidRDefault="005E1B3D" w:rsidP="00335B13">
            <w:pPr>
              <w:widowControl/>
              <w:rPr>
                <w:rFonts w:ascii="宋体" w:hAnsi="宋体"/>
                <w:sz w:val="18"/>
                <w:szCs w:val="18"/>
              </w:rPr>
            </w:pPr>
            <w:r w:rsidRPr="00540B2C">
              <w:rPr>
                <w:rFonts w:ascii="宋体" w:hAnsi="宋体" w:hint="eastAsia"/>
                <w:sz w:val="18"/>
                <w:szCs w:val="18"/>
              </w:rPr>
              <w:t>900020</w:t>
            </w:r>
          </w:p>
        </w:tc>
      </w:tr>
      <w:tr w:rsidR="00335B13" w:rsidRPr="00183C65" w:rsidTr="00335B13">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335B13" w:rsidRDefault="00335B13" w:rsidP="00335B13">
            <w:pPr>
              <w:jc w:val="center"/>
              <w:rPr>
                <w:rFonts w:ascii="宋体" w:hAnsi="宋体"/>
              </w:rPr>
            </w:pPr>
            <w:r>
              <w:rPr>
                <w:rFonts w:ascii="宋体" w:hAnsi="宋体" w:hint="eastAsia"/>
                <w:sz w:val="18"/>
                <w:szCs w:val="18"/>
              </w:rPr>
              <w:t>81</w:t>
            </w:r>
          </w:p>
        </w:tc>
        <w:tc>
          <w:tcPr>
            <w:tcW w:w="4636" w:type="dxa"/>
            <w:tcBorders>
              <w:top w:val="single" w:sz="8" w:space="0" w:color="auto"/>
              <w:left w:val="nil"/>
              <w:bottom w:val="single" w:sz="8" w:space="0" w:color="auto"/>
              <w:right w:val="nil"/>
            </w:tcBorders>
            <w:vAlign w:val="center"/>
          </w:tcPr>
          <w:p w:rsidR="00335B13" w:rsidRPr="005E7489" w:rsidRDefault="00335B13" w:rsidP="00335B13">
            <w:pPr>
              <w:rPr>
                <w:sz w:val="18"/>
                <w:szCs w:val="18"/>
              </w:rPr>
            </w:pPr>
            <w:r>
              <w:rPr>
                <w:rFonts w:hint="eastAsia"/>
                <w:sz w:val="18"/>
                <w:szCs w:val="18"/>
              </w:rPr>
              <w:t>可疑报文</w:t>
            </w:r>
          </w:p>
        </w:tc>
        <w:tc>
          <w:tcPr>
            <w:tcW w:w="850" w:type="dxa"/>
            <w:tcBorders>
              <w:top w:val="nil"/>
              <w:left w:val="single" w:sz="8" w:space="0" w:color="auto"/>
              <w:bottom w:val="single" w:sz="8" w:space="0" w:color="auto"/>
              <w:right w:val="single" w:sz="8" w:space="0" w:color="auto"/>
            </w:tcBorders>
            <w:vAlign w:val="center"/>
          </w:tcPr>
          <w:p w:rsidR="00335B13" w:rsidRDefault="00335B13" w:rsidP="00335B13">
            <w:pPr>
              <w:widowControl/>
              <w:rPr>
                <w:rFonts w:ascii="宋体" w:hAnsi="宋体"/>
                <w:sz w:val="18"/>
                <w:szCs w:val="18"/>
              </w:rPr>
            </w:pPr>
            <w:r>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335B13" w:rsidRPr="00183C65" w:rsidRDefault="005E1B3D" w:rsidP="00335B13">
            <w:pPr>
              <w:widowControl/>
              <w:rPr>
                <w:rFonts w:ascii="宋体" w:hAnsi="宋体"/>
                <w:sz w:val="18"/>
                <w:szCs w:val="18"/>
              </w:rPr>
            </w:pPr>
            <w:r>
              <w:rPr>
                <w:rFonts w:ascii="宋体" w:hAnsi="宋体" w:hint="eastAsia"/>
                <w:sz w:val="18"/>
                <w:szCs w:val="18"/>
              </w:rPr>
              <w:t>910081</w:t>
            </w:r>
          </w:p>
        </w:tc>
      </w:tr>
      <w:tr w:rsidR="00335B13" w:rsidRPr="00183C65" w:rsidTr="00335B13">
        <w:trPr>
          <w:cantSplit/>
          <w:trHeight w:val="300"/>
          <w:jc w:val="center"/>
        </w:trPr>
        <w:tc>
          <w:tcPr>
            <w:tcW w:w="7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335B13" w:rsidRDefault="00335B13" w:rsidP="00335B13">
            <w:pPr>
              <w:jc w:val="center"/>
              <w:rPr>
                <w:rFonts w:ascii="宋体" w:hAnsi="宋体"/>
              </w:rPr>
            </w:pPr>
            <w:r>
              <w:rPr>
                <w:rFonts w:ascii="宋体" w:hAnsi="宋体" w:hint="eastAsia"/>
                <w:sz w:val="18"/>
                <w:szCs w:val="18"/>
              </w:rPr>
              <w:t>82</w:t>
            </w:r>
          </w:p>
        </w:tc>
        <w:tc>
          <w:tcPr>
            <w:tcW w:w="4636" w:type="dxa"/>
            <w:tcBorders>
              <w:top w:val="single" w:sz="8" w:space="0" w:color="auto"/>
              <w:left w:val="nil"/>
              <w:bottom w:val="single" w:sz="8" w:space="0" w:color="auto"/>
              <w:right w:val="nil"/>
            </w:tcBorders>
            <w:vAlign w:val="center"/>
          </w:tcPr>
          <w:p w:rsidR="00335B13" w:rsidRPr="005E7489" w:rsidRDefault="00335B13" w:rsidP="00335B13">
            <w:pPr>
              <w:rPr>
                <w:sz w:val="18"/>
                <w:szCs w:val="18"/>
              </w:rPr>
            </w:pPr>
            <w:r w:rsidRPr="00B005B3">
              <w:rPr>
                <w:sz w:val="18"/>
                <w:szCs w:val="18"/>
              </w:rPr>
              <w:t>验签失败</w:t>
            </w:r>
          </w:p>
        </w:tc>
        <w:tc>
          <w:tcPr>
            <w:tcW w:w="850" w:type="dxa"/>
            <w:tcBorders>
              <w:top w:val="nil"/>
              <w:left w:val="single" w:sz="8" w:space="0" w:color="auto"/>
              <w:bottom w:val="single" w:sz="8" w:space="0" w:color="auto"/>
              <w:right w:val="single" w:sz="8" w:space="0" w:color="auto"/>
            </w:tcBorders>
            <w:vAlign w:val="center"/>
          </w:tcPr>
          <w:p w:rsidR="00335B13" w:rsidRDefault="00335B13" w:rsidP="00335B13">
            <w:pPr>
              <w:widowControl/>
              <w:rPr>
                <w:rFonts w:ascii="宋体" w:hAnsi="宋体"/>
                <w:sz w:val="18"/>
                <w:szCs w:val="18"/>
              </w:rPr>
            </w:pPr>
            <w:r>
              <w:rPr>
                <w:rFonts w:ascii="宋体" w:hAnsi="宋体" w:hint="eastAsia"/>
                <w:sz w:val="18"/>
                <w:szCs w:val="18"/>
              </w:rPr>
              <w:t>失败</w:t>
            </w:r>
          </w:p>
        </w:tc>
        <w:tc>
          <w:tcPr>
            <w:tcW w:w="2090" w:type="dxa"/>
            <w:tcBorders>
              <w:top w:val="nil"/>
              <w:left w:val="nil"/>
              <w:bottom w:val="single" w:sz="8" w:space="0" w:color="auto"/>
              <w:right w:val="single" w:sz="8" w:space="0" w:color="auto"/>
            </w:tcBorders>
            <w:tcMar>
              <w:top w:w="0" w:type="dxa"/>
              <w:left w:w="108" w:type="dxa"/>
              <w:bottom w:w="0" w:type="dxa"/>
              <w:right w:w="108" w:type="dxa"/>
            </w:tcMar>
            <w:vAlign w:val="center"/>
          </w:tcPr>
          <w:p w:rsidR="00335B13" w:rsidRPr="00183C65" w:rsidRDefault="005E1B3D" w:rsidP="00335B13">
            <w:pPr>
              <w:widowControl/>
              <w:rPr>
                <w:rFonts w:ascii="宋体" w:hAnsi="宋体"/>
                <w:sz w:val="18"/>
                <w:szCs w:val="18"/>
              </w:rPr>
            </w:pPr>
            <w:r>
              <w:rPr>
                <w:rFonts w:ascii="宋体" w:hAnsi="宋体" w:hint="eastAsia"/>
                <w:sz w:val="18"/>
                <w:szCs w:val="18"/>
              </w:rPr>
              <w:t>3</w:t>
            </w:r>
          </w:p>
        </w:tc>
      </w:tr>
      <w:tr w:rsidR="00335B13" w:rsidRPr="00183C65" w:rsidTr="00540B2C">
        <w:trPr>
          <w:cantSplit/>
          <w:trHeight w:val="300"/>
          <w:jc w:val="center"/>
        </w:trPr>
        <w:tc>
          <w:tcPr>
            <w:tcW w:w="767" w:type="dxa"/>
            <w:tcBorders>
              <w:top w:val="nil"/>
              <w:left w:val="single" w:sz="8" w:space="0" w:color="auto"/>
              <w:bottom w:val="single" w:sz="4" w:space="0" w:color="auto"/>
              <w:right w:val="single" w:sz="8" w:space="0" w:color="auto"/>
            </w:tcBorders>
            <w:tcMar>
              <w:top w:w="0" w:type="dxa"/>
              <w:left w:w="108" w:type="dxa"/>
              <w:bottom w:w="0" w:type="dxa"/>
              <w:right w:w="108" w:type="dxa"/>
            </w:tcMar>
            <w:vAlign w:val="center"/>
          </w:tcPr>
          <w:p w:rsidR="00335B13" w:rsidRDefault="00335B13" w:rsidP="00335B13">
            <w:pPr>
              <w:jc w:val="center"/>
              <w:rPr>
                <w:rFonts w:ascii="宋体" w:hAnsi="宋体"/>
              </w:rPr>
            </w:pPr>
            <w:r>
              <w:rPr>
                <w:rFonts w:ascii="宋体" w:hAnsi="宋体" w:hint="eastAsia"/>
                <w:sz w:val="18"/>
                <w:szCs w:val="18"/>
              </w:rPr>
              <w:t>83</w:t>
            </w:r>
          </w:p>
        </w:tc>
        <w:tc>
          <w:tcPr>
            <w:tcW w:w="4636" w:type="dxa"/>
            <w:tcBorders>
              <w:top w:val="single" w:sz="8" w:space="0" w:color="auto"/>
              <w:left w:val="nil"/>
              <w:bottom w:val="single" w:sz="4" w:space="0" w:color="auto"/>
              <w:right w:val="nil"/>
            </w:tcBorders>
            <w:vAlign w:val="center"/>
          </w:tcPr>
          <w:p w:rsidR="00335B13" w:rsidRPr="005E7489" w:rsidRDefault="00335B13" w:rsidP="00335B13">
            <w:pPr>
              <w:rPr>
                <w:sz w:val="18"/>
                <w:szCs w:val="18"/>
              </w:rPr>
            </w:pPr>
            <w:r w:rsidRPr="003528E2">
              <w:rPr>
                <w:rFonts w:hint="eastAsia"/>
                <w:sz w:val="18"/>
                <w:szCs w:val="18"/>
              </w:rPr>
              <w:t>超时</w:t>
            </w:r>
          </w:p>
        </w:tc>
        <w:tc>
          <w:tcPr>
            <w:tcW w:w="850" w:type="dxa"/>
            <w:tcBorders>
              <w:top w:val="nil"/>
              <w:left w:val="single" w:sz="8" w:space="0" w:color="auto"/>
              <w:bottom w:val="single" w:sz="4" w:space="0" w:color="auto"/>
              <w:right w:val="single" w:sz="8" w:space="0" w:color="auto"/>
            </w:tcBorders>
            <w:vAlign w:val="center"/>
          </w:tcPr>
          <w:p w:rsidR="00335B13" w:rsidRDefault="00335B13" w:rsidP="00335B13">
            <w:pPr>
              <w:widowControl/>
              <w:rPr>
                <w:rFonts w:ascii="宋体" w:hAnsi="宋体"/>
                <w:sz w:val="18"/>
                <w:szCs w:val="18"/>
              </w:rPr>
            </w:pPr>
            <w:r>
              <w:rPr>
                <w:rFonts w:ascii="宋体" w:hAnsi="宋体" w:hint="eastAsia"/>
                <w:sz w:val="18"/>
                <w:szCs w:val="18"/>
              </w:rPr>
              <w:t>失败</w:t>
            </w:r>
          </w:p>
        </w:tc>
        <w:tc>
          <w:tcPr>
            <w:tcW w:w="2090" w:type="dxa"/>
            <w:tcBorders>
              <w:top w:val="nil"/>
              <w:left w:val="nil"/>
              <w:bottom w:val="single" w:sz="4" w:space="0" w:color="auto"/>
              <w:right w:val="single" w:sz="8" w:space="0" w:color="auto"/>
            </w:tcBorders>
            <w:tcMar>
              <w:top w:w="0" w:type="dxa"/>
              <w:left w:w="108" w:type="dxa"/>
              <w:bottom w:w="0" w:type="dxa"/>
              <w:right w:w="108" w:type="dxa"/>
            </w:tcMar>
            <w:vAlign w:val="center"/>
          </w:tcPr>
          <w:p w:rsidR="00335B13" w:rsidRPr="00183C65" w:rsidRDefault="005E1B3D" w:rsidP="00335B13">
            <w:pPr>
              <w:widowControl/>
              <w:rPr>
                <w:rFonts w:ascii="宋体" w:hAnsi="宋体"/>
                <w:sz w:val="18"/>
                <w:szCs w:val="18"/>
              </w:rPr>
            </w:pPr>
            <w:r w:rsidRPr="00540B2C">
              <w:rPr>
                <w:rFonts w:ascii="宋体" w:hAnsi="宋体" w:hint="eastAsia"/>
                <w:sz w:val="18"/>
                <w:szCs w:val="18"/>
              </w:rPr>
              <w:t>500085</w:t>
            </w:r>
          </w:p>
        </w:tc>
      </w:tr>
      <w:tr w:rsidR="00335B13" w:rsidRPr="00183C65" w:rsidTr="00540B2C">
        <w:trPr>
          <w:cantSplit/>
          <w:trHeight w:val="300"/>
          <w:jc w:val="center"/>
        </w:trPr>
        <w:tc>
          <w:tcPr>
            <w:tcW w:w="7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335B13" w:rsidRPr="007F4886" w:rsidRDefault="00335B13" w:rsidP="00335B13">
            <w:pPr>
              <w:jc w:val="center"/>
              <w:rPr>
                <w:rFonts w:ascii="宋体" w:hAnsi="宋体"/>
              </w:rPr>
            </w:pPr>
            <w:r w:rsidRPr="00C53774">
              <w:rPr>
                <w:rFonts w:ascii="宋体" w:hAnsi="宋体" w:hint="eastAsia"/>
                <w:sz w:val="18"/>
                <w:szCs w:val="18"/>
              </w:rPr>
              <w:t>8</w:t>
            </w:r>
            <w:r w:rsidRPr="00FE2D40">
              <w:rPr>
                <w:rFonts w:ascii="宋体" w:hAnsi="宋体" w:hint="eastAsia"/>
                <w:sz w:val="18"/>
                <w:szCs w:val="18"/>
              </w:rPr>
              <w:t>4</w:t>
            </w:r>
          </w:p>
        </w:tc>
        <w:tc>
          <w:tcPr>
            <w:tcW w:w="4636" w:type="dxa"/>
            <w:tcBorders>
              <w:top w:val="single" w:sz="4" w:space="0" w:color="auto"/>
              <w:left w:val="single" w:sz="4" w:space="0" w:color="auto"/>
              <w:bottom w:val="single" w:sz="4" w:space="0" w:color="auto"/>
              <w:right w:val="single" w:sz="4" w:space="0" w:color="auto"/>
            </w:tcBorders>
            <w:vAlign w:val="center"/>
          </w:tcPr>
          <w:p w:rsidR="00335B13" w:rsidRPr="005E7489" w:rsidRDefault="00335B13" w:rsidP="00335B13">
            <w:pPr>
              <w:rPr>
                <w:sz w:val="18"/>
                <w:szCs w:val="18"/>
              </w:rPr>
            </w:pPr>
            <w:r w:rsidRPr="00FE2D40">
              <w:rPr>
                <w:sz w:val="18"/>
                <w:szCs w:val="18"/>
              </w:rPr>
              <w:t>订单不存在</w:t>
            </w:r>
          </w:p>
        </w:tc>
        <w:tc>
          <w:tcPr>
            <w:tcW w:w="850" w:type="dxa"/>
            <w:tcBorders>
              <w:top w:val="single" w:sz="4" w:space="0" w:color="auto"/>
              <w:left w:val="single" w:sz="4" w:space="0" w:color="auto"/>
              <w:bottom w:val="single" w:sz="4" w:space="0" w:color="auto"/>
              <w:right w:val="single" w:sz="4" w:space="0" w:color="auto"/>
            </w:tcBorders>
            <w:vAlign w:val="center"/>
          </w:tcPr>
          <w:p w:rsidR="00335B13" w:rsidRDefault="00335B13" w:rsidP="00335B13">
            <w:pPr>
              <w:widowControl/>
              <w:rPr>
                <w:rFonts w:ascii="宋体" w:hAnsi="宋体"/>
                <w:sz w:val="18"/>
                <w:szCs w:val="18"/>
              </w:rPr>
            </w:pPr>
            <w:r>
              <w:rPr>
                <w:rFonts w:ascii="宋体" w:hAnsi="宋体" w:hint="eastAsia"/>
                <w:sz w:val="18"/>
                <w:szCs w:val="18"/>
              </w:rPr>
              <w:t>失败</w:t>
            </w:r>
          </w:p>
        </w:tc>
        <w:tc>
          <w:tcPr>
            <w:tcW w:w="20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335B13" w:rsidRPr="00183C65" w:rsidRDefault="005E1B3D" w:rsidP="00335B13">
            <w:pPr>
              <w:widowControl/>
              <w:rPr>
                <w:rFonts w:ascii="宋体" w:hAnsi="宋体"/>
                <w:sz w:val="18"/>
                <w:szCs w:val="18"/>
              </w:rPr>
            </w:pPr>
            <w:r w:rsidRPr="00540B2C">
              <w:rPr>
                <w:rFonts w:ascii="宋体" w:hAnsi="宋体"/>
                <w:sz w:val="18"/>
                <w:szCs w:val="18"/>
              </w:rPr>
              <w:t>600072</w:t>
            </w:r>
          </w:p>
        </w:tc>
      </w:tr>
      <w:tr w:rsidR="00540B2C" w:rsidRPr="00183C65" w:rsidTr="00540B2C">
        <w:trPr>
          <w:cantSplit/>
          <w:trHeight w:val="300"/>
          <w:jc w:val="center"/>
        </w:trPr>
        <w:tc>
          <w:tcPr>
            <w:tcW w:w="7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540B2C" w:rsidRDefault="00540B2C" w:rsidP="00335B13">
            <w:pPr>
              <w:jc w:val="center"/>
              <w:rPr>
                <w:rFonts w:ascii="宋体" w:hAnsi="宋体"/>
              </w:rPr>
            </w:pPr>
            <w:r>
              <w:rPr>
                <w:rFonts w:ascii="宋体" w:hAnsi="宋体" w:hint="eastAsia"/>
                <w:sz w:val="18"/>
                <w:szCs w:val="18"/>
              </w:rPr>
              <w:t>85</w:t>
            </w:r>
          </w:p>
        </w:tc>
        <w:tc>
          <w:tcPr>
            <w:tcW w:w="4636" w:type="dxa"/>
            <w:tcBorders>
              <w:top w:val="single" w:sz="4" w:space="0" w:color="auto"/>
              <w:left w:val="single" w:sz="4" w:space="0" w:color="auto"/>
              <w:bottom w:val="single" w:sz="4" w:space="0" w:color="auto"/>
              <w:right w:val="single" w:sz="4" w:space="0" w:color="auto"/>
            </w:tcBorders>
            <w:vAlign w:val="center"/>
          </w:tcPr>
          <w:p w:rsidR="00540B2C" w:rsidRPr="005E7489" w:rsidRDefault="00540B2C" w:rsidP="00335B13">
            <w:pPr>
              <w:rPr>
                <w:sz w:val="18"/>
                <w:szCs w:val="18"/>
              </w:rPr>
            </w:pPr>
            <w:r w:rsidRPr="007C087A">
              <w:rPr>
                <w:sz w:val="18"/>
                <w:szCs w:val="18"/>
              </w:rPr>
              <w:t>不支持短信发送</w:t>
            </w:r>
          </w:p>
        </w:tc>
        <w:tc>
          <w:tcPr>
            <w:tcW w:w="850" w:type="dxa"/>
            <w:tcBorders>
              <w:top w:val="single" w:sz="4" w:space="0" w:color="auto"/>
              <w:left w:val="single" w:sz="4" w:space="0" w:color="auto"/>
              <w:bottom w:val="single" w:sz="4" w:space="0" w:color="auto"/>
              <w:right w:val="single" w:sz="4" w:space="0" w:color="auto"/>
            </w:tcBorders>
          </w:tcPr>
          <w:p w:rsidR="00540B2C" w:rsidRDefault="00540B2C" w:rsidP="00335B13">
            <w:pPr>
              <w:widowControl/>
              <w:rPr>
                <w:rFonts w:ascii="宋体" w:hAnsi="宋体"/>
                <w:sz w:val="18"/>
                <w:szCs w:val="18"/>
              </w:rPr>
            </w:pPr>
            <w:r w:rsidRPr="00720B34">
              <w:rPr>
                <w:rFonts w:ascii="宋体" w:hAnsi="宋体" w:hint="eastAsia"/>
                <w:sz w:val="18"/>
                <w:szCs w:val="18"/>
              </w:rPr>
              <w:t>失败</w:t>
            </w:r>
          </w:p>
        </w:tc>
        <w:tc>
          <w:tcPr>
            <w:tcW w:w="20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540B2C" w:rsidRPr="009C0031" w:rsidRDefault="00540B2C" w:rsidP="00335B13">
            <w:pPr>
              <w:widowControl/>
              <w:rPr>
                <w:rFonts w:ascii="宋体" w:hAnsi="宋体"/>
                <w:sz w:val="18"/>
                <w:szCs w:val="18"/>
              </w:rPr>
            </w:pPr>
            <w:r>
              <w:rPr>
                <w:rFonts w:ascii="宋体" w:hAnsi="宋体" w:hint="eastAsia"/>
                <w:sz w:val="18"/>
                <w:szCs w:val="18"/>
              </w:rPr>
              <w:t>910085</w:t>
            </w:r>
          </w:p>
        </w:tc>
      </w:tr>
      <w:tr w:rsidR="00540B2C" w:rsidRPr="00183C65" w:rsidTr="00540B2C">
        <w:trPr>
          <w:cantSplit/>
          <w:trHeight w:val="300"/>
          <w:jc w:val="center"/>
        </w:trPr>
        <w:tc>
          <w:tcPr>
            <w:tcW w:w="7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540B2C" w:rsidRDefault="00540B2C" w:rsidP="00335B13">
            <w:pPr>
              <w:jc w:val="center"/>
              <w:rPr>
                <w:rFonts w:ascii="宋体" w:hAnsi="宋体"/>
              </w:rPr>
            </w:pPr>
            <w:r>
              <w:rPr>
                <w:rFonts w:ascii="宋体" w:hAnsi="宋体" w:hint="eastAsia"/>
                <w:sz w:val="18"/>
                <w:szCs w:val="18"/>
              </w:rPr>
              <w:t>86</w:t>
            </w:r>
          </w:p>
        </w:tc>
        <w:tc>
          <w:tcPr>
            <w:tcW w:w="4636" w:type="dxa"/>
            <w:tcBorders>
              <w:top w:val="single" w:sz="4" w:space="0" w:color="auto"/>
              <w:left w:val="single" w:sz="4" w:space="0" w:color="auto"/>
              <w:bottom w:val="single" w:sz="4" w:space="0" w:color="auto"/>
              <w:right w:val="single" w:sz="4" w:space="0" w:color="auto"/>
            </w:tcBorders>
            <w:vAlign w:val="center"/>
          </w:tcPr>
          <w:p w:rsidR="00540B2C" w:rsidRPr="005E7489" w:rsidRDefault="00540B2C" w:rsidP="00335B13">
            <w:pPr>
              <w:rPr>
                <w:sz w:val="18"/>
                <w:szCs w:val="18"/>
              </w:rPr>
            </w:pPr>
            <w:r w:rsidRPr="000154B3">
              <w:rPr>
                <w:sz w:val="18"/>
                <w:szCs w:val="18"/>
              </w:rPr>
              <w:t>短信验证码错误</w:t>
            </w:r>
          </w:p>
        </w:tc>
        <w:tc>
          <w:tcPr>
            <w:tcW w:w="850" w:type="dxa"/>
            <w:tcBorders>
              <w:top w:val="single" w:sz="4" w:space="0" w:color="auto"/>
              <w:left w:val="single" w:sz="4" w:space="0" w:color="auto"/>
              <w:bottom w:val="single" w:sz="4" w:space="0" w:color="auto"/>
              <w:right w:val="single" w:sz="4" w:space="0" w:color="auto"/>
            </w:tcBorders>
          </w:tcPr>
          <w:p w:rsidR="00540B2C" w:rsidRDefault="00540B2C" w:rsidP="00335B13">
            <w:pPr>
              <w:widowControl/>
              <w:rPr>
                <w:rFonts w:ascii="宋体" w:hAnsi="宋体"/>
                <w:sz w:val="18"/>
                <w:szCs w:val="18"/>
              </w:rPr>
            </w:pPr>
            <w:r w:rsidRPr="00720B34">
              <w:rPr>
                <w:rFonts w:ascii="宋体" w:hAnsi="宋体" w:hint="eastAsia"/>
                <w:sz w:val="18"/>
                <w:szCs w:val="18"/>
              </w:rPr>
              <w:t>失败</w:t>
            </w:r>
          </w:p>
        </w:tc>
        <w:tc>
          <w:tcPr>
            <w:tcW w:w="20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540B2C" w:rsidRPr="009C0031" w:rsidRDefault="00540B2C" w:rsidP="00335B13">
            <w:pPr>
              <w:widowControl/>
              <w:rPr>
                <w:rFonts w:ascii="宋体" w:hAnsi="宋体"/>
                <w:sz w:val="18"/>
                <w:szCs w:val="18"/>
              </w:rPr>
            </w:pPr>
            <w:r w:rsidRPr="00540B2C">
              <w:rPr>
                <w:rFonts w:ascii="宋体" w:hAnsi="宋体" w:hint="eastAsia"/>
                <w:sz w:val="18"/>
                <w:szCs w:val="18"/>
              </w:rPr>
              <w:t>600116</w:t>
            </w:r>
          </w:p>
        </w:tc>
      </w:tr>
      <w:tr w:rsidR="00540B2C" w:rsidRPr="00183C65" w:rsidTr="00540B2C">
        <w:trPr>
          <w:cantSplit/>
          <w:trHeight w:val="300"/>
          <w:jc w:val="center"/>
        </w:trPr>
        <w:tc>
          <w:tcPr>
            <w:tcW w:w="7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540B2C" w:rsidRDefault="00540B2C" w:rsidP="00335B13">
            <w:pPr>
              <w:jc w:val="center"/>
              <w:rPr>
                <w:rFonts w:ascii="宋体" w:hAnsi="宋体"/>
              </w:rPr>
            </w:pPr>
            <w:r>
              <w:rPr>
                <w:rFonts w:ascii="宋体" w:hAnsi="宋体" w:hint="eastAsia"/>
                <w:sz w:val="18"/>
                <w:szCs w:val="18"/>
              </w:rPr>
              <w:lastRenderedPageBreak/>
              <w:t>87</w:t>
            </w:r>
          </w:p>
        </w:tc>
        <w:tc>
          <w:tcPr>
            <w:tcW w:w="4636" w:type="dxa"/>
            <w:tcBorders>
              <w:top w:val="single" w:sz="4" w:space="0" w:color="auto"/>
              <w:left w:val="single" w:sz="4" w:space="0" w:color="auto"/>
              <w:bottom w:val="single" w:sz="4" w:space="0" w:color="auto"/>
              <w:right w:val="single" w:sz="4" w:space="0" w:color="auto"/>
            </w:tcBorders>
            <w:vAlign w:val="center"/>
          </w:tcPr>
          <w:p w:rsidR="00540B2C" w:rsidRPr="005E7489" w:rsidRDefault="00540B2C" w:rsidP="00335B13">
            <w:pPr>
              <w:rPr>
                <w:sz w:val="18"/>
                <w:szCs w:val="18"/>
              </w:rPr>
            </w:pPr>
            <w:r w:rsidRPr="0042504F">
              <w:rPr>
                <w:sz w:val="18"/>
                <w:szCs w:val="18"/>
              </w:rPr>
              <w:t>您的短信发送过于频繁，请稍候再试</w:t>
            </w:r>
          </w:p>
        </w:tc>
        <w:tc>
          <w:tcPr>
            <w:tcW w:w="850" w:type="dxa"/>
            <w:tcBorders>
              <w:top w:val="single" w:sz="4" w:space="0" w:color="auto"/>
              <w:left w:val="single" w:sz="4" w:space="0" w:color="auto"/>
              <w:bottom w:val="single" w:sz="4" w:space="0" w:color="auto"/>
              <w:right w:val="single" w:sz="4" w:space="0" w:color="auto"/>
            </w:tcBorders>
          </w:tcPr>
          <w:p w:rsidR="00540B2C" w:rsidRDefault="00540B2C" w:rsidP="00335B13">
            <w:pPr>
              <w:widowControl/>
              <w:rPr>
                <w:rFonts w:ascii="宋体" w:hAnsi="宋体"/>
                <w:sz w:val="18"/>
                <w:szCs w:val="18"/>
              </w:rPr>
            </w:pPr>
            <w:r w:rsidRPr="00720B34">
              <w:rPr>
                <w:rFonts w:ascii="宋体" w:hAnsi="宋体" w:hint="eastAsia"/>
                <w:sz w:val="18"/>
                <w:szCs w:val="18"/>
              </w:rPr>
              <w:t>失败</w:t>
            </w:r>
          </w:p>
        </w:tc>
        <w:tc>
          <w:tcPr>
            <w:tcW w:w="20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540B2C" w:rsidRPr="009C0031" w:rsidRDefault="00540B2C" w:rsidP="00335B13">
            <w:pPr>
              <w:widowControl/>
              <w:rPr>
                <w:rFonts w:ascii="宋体" w:hAnsi="宋体"/>
                <w:sz w:val="18"/>
                <w:szCs w:val="18"/>
              </w:rPr>
            </w:pPr>
            <w:r w:rsidRPr="00540B2C">
              <w:rPr>
                <w:rFonts w:ascii="宋体" w:hAnsi="宋体" w:hint="eastAsia"/>
                <w:sz w:val="18"/>
                <w:szCs w:val="18"/>
              </w:rPr>
              <w:t>600122</w:t>
            </w:r>
          </w:p>
        </w:tc>
      </w:tr>
      <w:tr w:rsidR="00540B2C" w:rsidRPr="00183C65" w:rsidTr="00540B2C">
        <w:trPr>
          <w:cantSplit/>
          <w:trHeight w:val="300"/>
          <w:jc w:val="center"/>
        </w:trPr>
        <w:tc>
          <w:tcPr>
            <w:tcW w:w="7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540B2C" w:rsidRDefault="00540B2C" w:rsidP="00335B13">
            <w:pPr>
              <w:jc w:val="center"/>
              <w:rPr>
                <w:rFonts w:ascii="宋体" w:hAnsi="宋体"/>
              </w:rPr>
            </w:pPr>
            <w:r>
              <w:rPr>
                <w:rFonts w:ascii="宋体" w:hAnsi="宋体" w:hint="eastAsia"/>
                <w:sz w:val="18"/>
                <w:szCs w:val="18"/>
              </w:rPr>
              <w:t>88</w:t>
            </w:r>
          </w:p>
        </w:tc>
        <w:tc>
          <w:tcPr>
            <w:tcW w:w="4636" w:type="dxa"/>
            <w:tcBorders>
              <w:top w:val="single" w:sz="4" w:space="0" w:color="auto"/>
              <w:left w:val="single" w:sz="4" w:space="0" w:color="auto"/>
              <w:bottom w:val="single" w:sz="4" w:space="0" w:color="auto"/>
              <w:right w:val="single" w:sz="4" w:space="0" w:color="auto"/>
            </w:tcBorders>
            <w:vAlign w:val="center"/>
          </w:tcPr>
          <w:p w:rsidR="00540B2C" w:rsidRPr="005E7489" w:rsidRDefault="00540B2C" w:rsidP="00335B13">
            <w:pPr>
              <w:rPr>
                <w:sz w:val="18"/>
                <w:szCs w:val="18"/>
              </w:rPr>
            </w:pPr>
            <w:r w:rsidRPr="0042504F">
              <w:rPr>
                <w:sz w:val="18"/>
                <w:szCs w:val="18"/>
              </w:rPr>
              <w:t>您的短信发送累计过于频繁，请在</w:t>
            </w:r>
            <w:r>
              <w:rPr>
                <w:rFonts w:hint="eastAsia"/>
                <w:sz w:val="18"/>
                <w:szCs w:val="18"/>
              </w:rPr>
              <w:t>x</w:t>
            </w:r>
            <w:r w:rsidRPr="0042504F">
              <w:rPr>
                <w:sz w:val="18"/>
                <w:szCs w:val="18"/>
              </w:rPr>
              <w:t>分钟后重试</w:t>
            </w:r>
          </w:p>
        </w:tc>
        <w:tc>
          <w:tcPr>
            <w:tcW w:w="850" w:type="dxa"/>
            <w:tcBorders>
              <w:top w:val="single" w:sz="4" w:space="0" w:color="auto"/>
              <w:left w:val="single" w:sz="4" w:space="0" w:color="auto"/>
              <w:bottom w:val="single" w:sz="4" w:space="0" w:color="auto"/>
              <w:right w:val="single" w:sz="4" w:space="0" w:color="auto"/>
            </w:tcBorders>
          </w:tcPr>
          <w:p w:rsidR="00540B2C" w:rsidRDefault="00540B2C" w:rsidP="00335B13">
            <w:pPr>
              <w:widowControl/>
              <w:rPr>
                <w:rFonts w:ascii="宋体" w:hAnsi="宋体"/>
                <w:sz w:val="18"/>
                <w:szCs w:val="18"/>
              </w:rPr>
            </w:pPr>
            <w:r w:rsidRPr="00720B34">
              <w:rPr>
                <w:rFonts w:ascii="宋体" w:hAnsi="宋体" w:hint="eastAsia"/>
                <w:sz w:val="18"/>
                <w:szCs w:val="18"/>
              </w:rPr>
              <w:t>失败</w:t>
            </w:r>
          </w:p>
        </w:tc>
        <w:tc>
          <w:tcPr>
            <w:tcW w:w="20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540B2C" w:rsidRPr="009C0031" w:rsidRDefault="00540B2C" w:rsidP="00335B13">
            <w:pPr>
              <w:widowControl/>
              <w:rPr>
                <w:rFonts w:ascii="宋体" w:hAnsi="宋体"/>
                <w:sz w:val="18"/>
                <w:szCs w:val="18"/>
              </w:rPr>
            </w:pPr>
            <w:r>
              <w:rPr>
                <w:rFonts w:ascii="宋体" w:hAnsi="宋体" w:hint="eastAsia"/>
                <w:sz w:val="18"/>
                <w:szCs w:val="18"/>
              </w:rPr>
              <w:t>910088</w:t>
            </w:r>
          </w:p>
        </w:tc>
      </w:tr>
      <w:tr w:rsidR="00540B2C" w:rsidRPr="00183C65" w:rsidTr="00540B2C">
        <w:trPr>
          <w:cantSplit/>
          <w:trHeight w:val="300"/>
          <w:jc w:val="center"/>
        </w:trPr>
        <w:tc>
          <w:tcPr>
            <w:tcW w:w="7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540B2C" w:rsidRDefault="00540B2C" w:rsidP="00335B13">
            <w:pPr>
              <w:jc w:val="center"/>
              <w:rPr>
                <w:rFonts w:ascii="宋体" w:hAnsi="宋体"/>
              </w:rPr>
            </w:pPr>
            <w:r>
              <w:rPr>
                <w:rFonts w:ascii="宋体" w:hAnsi="宋体" w:hint="eastAsia"/>
                <w:sz w:val="18"/>
                <w:szCs w:val="18"/>
              </w:rPr>
              <w:t>89</w:t>
            </w:r>
          </w:p>
        </w:tc>
        <w:tc>
          <w:tcPr>
            <w:tcW w:w="4636" w:type="dxa"/>
            <w:tcBorders>
              <w:top w:val="single" w:sz="4" w:space="0" w:color="auto"/>
              <w:left w:val="single" w:sz="4" w:space="0" w:color="auto"/>
              <w:bottom w:val="single" w:sz="4" w:space="0" w:color="auto"/>
              <w:right w:val="single" w:sz="4" w:space="0" w:color="auto"/>
            </w:tcBorders>
            <w:vAlign w:val="center"/>
          </w:tcPr>
          <w:p w:rsidR="00540B2C" w:rsidRPr="005E7489" w:rsidRDefault="00540B2C" w:rsidP="00335B13">
            <w:pPr>
              <w:rPr>
                <w:sz w:val="18"/>
                <w:szCs w:val="18"/>
              </w:rPr>
            </w:pPr>
            <w:r w:rsidRPr="0042504F">
              <w:rPr>
                <w:sz w:val="18"/>
                <w:szCs w:val="18"/>
              </w:rPr>
              <w:t>对不起，短信发送失败，请稍候再试</w:t>
            </w:r>
          </w:p>
        </w:tc>
        <w:tc>
          <w:tcPr>
            <w:tcW w:w="850" w:type="dxa"/>
            <w:tcBorders>
              <w:top w:val="single" w:sz="4" w:space="0" w:color="auto"/>
              <w:left w:val="single" w:sz="4" w:space="0" w:color="auto"/>
              <w:bottom w:val="single" w:sz="4" w:space="0" w:color="auto"/>
              <w:right w:val="single" w:sz="4" w:space="0" w:color="auto"/>
            </w:tcBorders>
          </w:tcPr>
          <w:p w:rsidR="00540B2C" w:rsidRDefault="00540B2C" w:rsidP="00335B13">
            <w:pPr>
              <w:widowControl/>
              <w:rPr>
                <w:rFonts w:ascii="宋体" w:hAnsi="宋体"/>
                <w:sz w:val="18"/>
                <w:szCs w:val="18"/>
              </w:rPr>
            </w:pPr>
            <w:r w:rsidRPr="00720B34">
              <w:rPr>
                <w:rFonts w:ascii="宋体" w:hAnsi="宋体" w:hint="eastAsia"/>
                <w:sz w:val="18"/>
                <w:szCs w:val="18"/>
              </w:rPr>
              <w:t>失败</w:t>
            </w:r>
          </w:p>
        </w:tc>
        <w:tc>
          <w:tcPr>
            <w:tcW w:w="20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540B2C" w:rsidRPr="009C0031" w:rsidRDefault="00540B2C" w:rsidP="00335B13">
            <w:pPr>
              <w:widowControl/>
              <w:rPr>
                <w:rFonts w:ascii="宋体" w:hAnsi="宋体"/>
                <w:sz w:val="18"/>
                <w:szCs w:val="18"/>
              </w:rPr>
            </w:pPr>
            <w:r>
              <w:rPr>
                <w:rFonts w:ascii="宋体" w:hAnsi="宋体" w:hint="eastAsia"/>
                <w:sz w:val="18"/>
                <w:szCs w:val="18"/>
              </w:rPr>
              <w:t>910089</w:t>
            </w:r>
          </w:p>
        </w:tc>
      </w:tr>
      <w:tr w:rsidR="00540B2C" w:rsidRPr="00183C65" w:rsidTr="00540B2C">
        <w:trPr>
          <w:cantSplit/>
          <w:trHeight w:val="300"/>
          <w:jc w:val="center"/>
        </w:trPr>
        <w:tc>
          <w:tcPr>
            <w:tcW w:w="7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540B2C" w:rsidRDefault="00540B2C" w:rsidP="00335B13">
            <w:pPr>
              <w:jc w:val="center"/>
              <w:rPr>
                <w:rFonts w:ascii="宋体" w:hAnsi="宋体"/>
              </w:rPr>
            </w:pPr>
            <w:r w:rsidRPr="00C13AAF">
              <w:rPr>
                <w:rFonts w:ascii="宋体" w:hAnsi="宋体" w:hint="eastAsia"/>
                <w:sz w:val="18"/>
                <w:szCs w:val="18"/>
              </w:rPr>
              <w:t>90</w:t>
            </w:r>
          </w:p>
        </w:tc>
        <w:tc>
          <w:tcPr>
            <w:tcW w:w="4636" w:type="dxa"/>
            <w:tcBorders>
              <w:top w:val="single" w:sz="4" w:space="0" w:color="auto"/>
              <w:left w:val="single" w:sz="4" w:space="0" w:color="auto"/>
              <w:bottom w:val="single" w:sz="4" w:space="0" w:color="auto"/>
              <w:right w:val="single" w:sz="4" w:space="0" w:color="auto"/>
            </w:tcBorders>
            <w:vAlign w:val="center"/>
          </w:tcPr>
          <w:p w:rsidR="00540B2C" w:rsidRPr="005E7489" w:rsidRDefault="00540B2C" w:rsidP="00335B13">
            <w:pPr>
              <w:rPr>
                <w:sz w:val="18"/>
                <w:szCs w:val="18"/>
              </w:rPr>
            </w:pPr>
            <w:r w:rsidRPr="00C00495">
              <w:rPr>
                <w:sz w:val="18"/>
                <w:szCs w:val="18"/>
              </w:rPr>
              <w:t>请您登录工商银行网上银行或拨打</w:t>
            </w:r>
            <w:r w:rsidRPr="00C00495">
              <w:rPr>
                <w:sz w:val="18"/>
                <w:szCs w:val="18"/>
              </w:rPr>
              <w:t>95588</w:t>
            </w:r>
            <w:r w:rsidRPr="00C00495">
              <w:rPr>
                <w:sz w:val="18"/>
                <w:szCs w:val="18"/>
              </w:rPr>
              <w:t>进行后续认证操作</w:t>
            </w:r>
          </w:p>
        </w:tc>
        <w:tc>
          <w:tcPr>
            <w:tcW w:w="850" w:type="dxa"/>
            <w:tcBorders>
              <w:top w:val="single" w:sz="4" w:space="0" w:color="auto"/>
              <w:left w:val="single" w:sz="4" w:space="0" w:color="auto"/>
              <w:bottom w:val="single" w:sz="4" w:space="0" w:color="auto"/>
              <w:right w:val="single" w:sz="4" w:space="0" w:color="auto"/>
            </w:tcBorders>
          </w:tcPr>
          <w:p w:rsidR="00540B2C" w:rsidRDefault="00540B2C" w:rsidP="00335B13">
            <w:pPr>
              <w:widowControl/>
              <w:rPr>
                <w:rFonts w:ascii="宋体" w:hAnsi="宋体"/>
                <w:sz w:val="18"/>
                <w:szCs w:val="18"/>
              </w:rPr>
            </w:pPr>
            <w:r w:rsidRPr="00720B34">
              <w:rPr>
                <w:rFonts w:ascii="宋体" w:hAnsi="宋体" w:hint="eastAsia"/>
                <w:sz w:val="18"/>
                <w:szCs w:val="18"/>
              </w:rPr>
              <w:t>失败</w:t>
            </w:r>
          </w:p>
        </w:tc>
        <w:tc>
          <w:tcPr>
            <w:tcW w:w="20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540B2C" w:rsidRPr="009C0031" w:rsidRDefault="00540B2C" w:rsidP="00335B13">
            <w:pPr>
              <w:widowControl/>
              <w:rPr>
                <w:rFonts w:ascii="宋体" w:hAnsi="宋体"/>
                <w:sz w:val="18"/>
                <w:szCs w:val="18"/>
              </w:rPr>
            </w:pPr>
            <w:r>
              <w:rPr>
                <w:rFonts w:ascii="宋体" w:hAnsi="宋体" w:hint="eastAsia"/>
                <w:sz w:val="18"/>
                <w:szCs w:val="18"/>
              </w:rPr>
              <w:t>910090</w:t>
            </w:r>
          </w:p>
        </w:tc>
      </w:tr>
      <w:tr w:rsidR="00540B2C" w:rsidRPr="00183C65" w:rsidTr="00540B2C">
        <w:trPr>
          <w:cantSplit/>
          <w:trHeight w:val="300"/>
          <w:jc w:val="center"/>
        </w:trPr>
        <w:tc>
          <w:tcPr>
            <w:tcW w:w="7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540B2C" w:rsidRDefault="00540B2C" w:rsidP="00335B13">
            <w:pPr>
              <w:jc w:val="center"/>
              <w:rPr>
                <w:rFonts w:ascii="宋体" w:hAnsi="宋体"/>
              </w:rPr>
            </w:pPr>
            <w:r>
              <w:rPr>
                <w:rFonts w:ascii="宋体" w:hAnsi="宋体" w:hint="eastAsia"/>
                <w:sz w:val="18"/>
                <w:szCs w:val="18"/>
              </w:rPr>
              <w:t>93</w:t>
            </w:r>
          </w:p>
        </w:tc>
        <w:tc>
          <w:tcPr>
            <w:tcW w:w="4636" w:type="dxa"/>
            <w:tcBorders>
              <w:top w:val="single" w:sz="4" w:space="0" w:color="auto"/>
              <w:left w:val="single" w:sz="4" w:space="0" w:color="auto"/>
              <w:bottom w:val="single" w:sz="4" w:space="0" w:color="auto"/>
              <w:right w:val="single" w:sz="4" w:space="0" w:color="auto"/>
            </w:tcBorders>
            <w:vAlign w:val="center"/>
          </w:tcPr>
          <w:p w:rsidR="00540B2C" w:rsidRPr="005E7489" w:rsidRDefault="00540B2C" w:rsidP="00335B13">
            <w:pPr>
              <w:rPr>
                <w:sz w:val="18"/>
                <w:szCs w:val="18"/>
              </w:rPr>
            </w:pPr>
            <w:r w:rsidRPr="00C00495">
              <w:rPr>
                <w:sz w:val="18"/>
                <w:szCs w:val="18"/>
              </w:rPr>
              <w:t>请致电您的银行以确定您的个人客户基本信息中的相关信息设置正确</w:t>
            </w:r>
          </w:p>
        </w:tc>
        <w:tc>
          <w:tcPr>
            <w:tcW w:w="850" w:type="dxa"/>
            <w:tcBorders>
              <w:top w:val="single" w:sz="4" w:space="0" w:color="auto"/>
              <w:left w:val="single" w:sz="4" w:space="0" w:color="auto"/>
              <w:bottom w:val="single" w:sz="4" w:space="0" w:color="auto"/>
              <w:right w:val="single" w:sz="4" w:space="0" w:color="auto"/>
            </w:tcBorders>
          </w:tcPr>
          <w:p w:rsidR="00540B2C" w:rsidRDefault="00540B2C" w:rsidP="00335B13">
            <w:pPr>
              <w:widowControl/>
              <w:rPr>
                <w:rFonts w:ascii="宋体" w:hAnsi="宋体"/>
                <w:sz w:val="18"/>
                <w:szCs w:val="18"/>
              </w:rPr>
            </w:pPr>
            <w:r w:rsidRPr="00720B34">
              <w:rPr>
                <w:rFonts w:ascii="宋体" w:hAnsi="宋体" w:hint="eastAsia"/>
                <w:sz w:val="18"/>
                <w:szCs w:val="18"/>
              </w:rPr>
              <w:t>失败</w:t>
            </w:r>
          </w:p>
        </w:tc>
        <w:tc>
          <w:tcPr>
            <w:tcW w:w="20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540B2C" w:rsidRPr="009C0031" w:rsidRDefault="00540B2C" w:rsidP="00335B13">
            <w:pPr>
              <w:widowControl/>
              <w:rPr>
                <w:rFonts w:ascii="宋体" w:hAnsi="宋体"/>
                <w:sz w:val="18"/>
                <w:szCs w:val="18"/>
              </w:rPr>
            </w:pPr>
            <w:r>
              <w:rPr>
                <w:rFonts w:ascii="宋体" w:hAnsi="宋体" w:hint="eastAsia"/>
                <w:sz w:val="18"/>
                <w:szCs w:val="18"/>
              </w:rPr>
              <w:t>910093</w:t>
            </w:r>
          </w:p>
        </w:tc>
      </w:tr>
      <w:tr w:rsidR="00540B2C" w:rsidRPr="00183C65" w:rsidTr="00540B2C">
        <w:trPr>
          <w:cantSplit/>
          <w:trHeight w:val="300"/>
          <w:jc w:val="center"/>
        </w:trPr>
        <w:tc>
          <w:tcPr>
            <w:tcW w:w="7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540B2C" w:rsidRDefault="00540B2C" w:rsidP="00335B13">
            <w:pPr>
              <w:jc w:val="center"/>
              <w:rPr>
                <w:rFonts w:ascii="宋体" w:hAnsi="宋体"/>
              </w:rPr>
            </w:pPr>
            <w:r w:rsidRPr="00183C65">
              <w:rPr>
                <w:rFonts w:ascii="宋体" w:hAnsi="宋体" w:hint="eastAsia"/>
                <w:sz w:val="18"/>
                <w:szCs w:val="18"/>
              </w:rPr>
              <w:t>94</w:t>
            </w:r>
          </w:p>
        </w:tc>
        <w:tc>
          <w:tcPr>
            <w:tcW w:w="4636" w:type="dxa"/>
            <w:tcBorders>
              <w:top w:val="single" w:sz="4" w:space="0" w:color="auto"/>
              <w:left w:val="single" w:sz="4" w:space="0" w:color="auto"/>
              <w:bottom w:val="single" w:sz="4" w:space="0" w:color="auto"/>
              <w:right w:val="single" w:sz="4" w:space="0" w:color="auto"/>
            </w:tcBorders>
            <w:vAlign w:val="center"/>
          </w:tcPr>
          <w:p w:rsidR="00540B2C" w:rsidRPr="005E7489" w:rsidRDefault="00540B2C" w:rsidP="00335B13">
            <w:pPr>
              <w:rPr>
                <w:sz w:val="18"/>
                <w:szCs w:val="18"/>
              </w:rPr>
            </w:pPr>
            <w:r w:rsidRPr="00183C65">
              <w:rPr>
                <w:rFonts w:hint="eastAsia"/>
                <w:sz w:val="18"/>
                <w:szCs w:val="18"/>
              </w:rPr>
              <w:t>重复交易</w:t>
            </w:r>
          </w:p>
        </w:tc>
        <w:tc>
          <w:tcPr>
            <w:tcW w:w="850" w:type="dxa"/>
            <w:tcBorders>
              <w:top w:val="single" w:sz="4" w:space="0" w:color="auto"/>
              <w:left w:val="single" w:sz="4" w:space="0" w:color="auto"/>
              <w:bottom w:val="single" w:sz="4" w:space="0" w:color="auto"/>
              <w:right w:val="single" w:sz="4" w:space="0" w:color="auto"/>
            </w:tcBorders>
          </w:tcPr>
          <w:p w:rsidR="00540B2C" w:rsidRDefault="00540B2C" w:rsidP="00335B13">
            <w:pPr>
              <w:widowControl/>
              <w:rPr>
                <w:rFonts w:ascii="宋体" w:hAnsi="宋体"/>
                <w:sz w:val="18"/>
                <w:szCs w:val="18"/>
              </w:rPr>
            </w:pPr>
            <w:r w:rsidRPr="00720B34">
              <w:rPr>
                <w:rFonts w:ascii="宋体" w:hAnsi="宋体" w:hint="eastAsia"/>
                <w:sz w:val="18"/>
                <w:szCs w:val="18"/>
              </w:rPr>
              <w:t>失败</w:t>
            </w:r>
          </w:p>
        </w:tc>
        <w:tc>
          <w:tcPr>
            <w:tcW w:w="20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540B2C" w:rsidRPr="009C0031" w:rsidRDefault="00540B2C" w:rsidP="00335B13">
            <w:pPr>
              <w:widowControl/>
              <w:rPr>
                <w:rFonts w:ascii="宋体" w:hAnsi="宋体"/>
                <w:sz w:val="18"/>
                <w:szCs w:val="18"/>
              </w:rPr>
            </w:pPr>
            <w:r w:rsidRPr="00540B2C">
              <w:rPr>
                <w:rFonts w:ascii="宋体" w:hAnsi="宋体" w:hint="eastAsia"/>
                <w:sz w:val="18"/>
                <w:szCs w:val="18"/>
              </w:rPr>
              <w:t>900000</w:t>
            </w:r>
          </w:p>
        </w:tc>
      </w:tr>
      <w:tr w:rsidR="00540B2C" w:rsidRPr="00183C65" w:rsidTr="00540B2C">
        <w:trPr>
          <w:cantSplit/>
          <w:trHeight w:val="300"/>
          <w:jc w:val="center"/>
        </w:trPr>
        <w:tc>
          <w:tcPr>
            <w:tcW w:w="7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540B2C" w:rsidRDefault="00540B2C" w:rsidP="00335B13">
            <w:pPr>
              <w:jc w:val="center"/>
              <w:rPr>
                <w:rFonts w:ascii="宋体" w:hAnsi="宋体"/>
              </w:rPr>
            </w:pPr>
            <w:r w:rsidRPr="00183C65">
              <w:rPr>
                <w:rFonts w:ascii="宋体" w:hAnsi="宋体" w:hint="eastAsia"/>
                <w:sz w:val="18"/>
                <w:szCs w:val="18"/>
              </w:rPr>
              <w:t>9</w:t>
            </w:r>
            <w:r>
              <w:rPr>
                <w:rFonts w:ascii="宋体" w:hAnsi="宋体" w:hint="eastAsia"/>
                <w:sz w:val="18"/>
                <w:szCs w:val="18"/>
              </w:rPr>
              <w:t>5</w:t>
            </w:r>
          </w:p>
        </w:tc>
        <w:tc>
          <w:tcPr>
            <w:tcW w:w="4636" w:type="dxa"/>
            <w:tcBorders>
              <w:top w:val="single" w:sz="4" w:space="0" w:color="auto"/>
              <w:left w:val="single" w:sz="4" w:space="0" w:color="auto"/>
              <w:bottom w:val="single" w:sz="4" w:space="0" w:color="auto"/>
              <w:right w:val="single" w:sz="4" w:space="0" w:color="auto"/>
            </w:tcBorders>
            <w:vAlign w:val="center"/>
          </w:tcPr>
          <w:p w:rsidR="00540B2C" w:rsidRPr="005E7489" w:rsidRDefault="00540B2C" w:rsidP="00335B13">
            <w:pPr>
              <w:rPr>
                <w:sz w:val="18"/>
                <w:szCs w:val="18"/>
              </w:rPr>
            </w:pPr>
            <w:r w:rsidRPr="00C00495">
              <w:rPr>
                <w:sz w:val="18"/>
                <w:szCs w:val="18"/>
              </w:rPr>
              <w:t>您尚未在邮储银行网点柜面或个人网银签约加办银联无卡支付业务，请去柜面或网银开通</w:t>
            </w:r>
          </w:p>
        </w:tc>
        <w:tc>
          <w:tcPr>
            <w:tcW w:w="850" w:type="dxa"/>
            <w:tcBorders>
              <w:top w:val="single" w:sz="4" w:space="0" w:color="auto"/>
              <w:left w:val="single" w:sz="4" w:space="0" w:color="auto"/>
              <w:bottom w:val="single" w:sz="4" w:space="0" w:color="auto"/>
              <w:right w:val="single" w:sz="4" w:space="0" w:color="auto"/>
            </w:tcBorders>
          </w:tcPr>
          <w:p w:rsidR="00540B2C" w:rsidRDefault="00540B2C" w:rsidP="00335B13">
            <w:pPr>
              <w:widowControl/>
              <w:rPr>
                <w:rFonts w:ascii="宋体" w:hAnsi="宋体"/>
                <w:sz w:val="18"/>
                <w:szCs w:val="18"/>
              </w:rPr>
            </w:pPr>
            <w:r w:rsidRPr="00720B34">
              <w:rPr>
                <w:rFonts w:ascii="宋体" w:hAnsi="宋体" w:hint="eastAsia"/>
                <w:sz w:val="18"/>
                <w:szCs w:val="18"/>
              </w:rPr>
              <w:t>失败</w:t>
            </w:r>
          </w:p>
        </w:tc>
        <w:tc>
          <w:tcPr>
            <w:tcW w:w="20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540B2C" w:rsidRPr="009C0031" w:rsidRDefault="00540B2C" w:rsidP="00335B13">
            <w:pPr>
              <w:widowControl/>
              <w:rPr>
                <w:rFonts w:ascii="宋体" w:hAnsi="宋体"/>
                <w:sz w:val="18"/>
                <w:szCs w:val="18"/>
              </w:rPr>
            </w:pPr>
            <w:r>
              <w:rPr>
                <w:rFonts w:ascii="宋体" w:hAnsi="宋体" w:hint="eastAsia"/>
                <w:sz w:val="18"/>
                <w:szCs w:val="18"/>
              </w:rPr>
              <w:t>910095</w:t>
            </w:r>
          </w:p>
        </w:tc>
      </w:tr>
      <w:tr w:rsidR="00540B2C" w:rsidRPr="00183C65" w:rsidTr="00540B2C">
        <w:trPr>
          <w:cantSplit/>
          <w:trHeight w:val="300"/>
          <w:jc w:val="center"/>
        </w:trPr>
        <w:tc>
          <w:tcPr>
            <w:tcW w:w="7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540B2C" w:rsidRDefault="00540B2C" w:rsidP="00335B13">
            <w:pPr>
              <w:jc w:val="center"/>
              <w:rPr>
                <w:rFonts w:ascii="宋体" w:hAnsi="宋体"/>
              </w:rPr>
            </w:pPr>
            <w:r w:rsidRPr="00183C65">
              <w:rPr>
                <w:rFonts w:ascii="宋体" w:hAnsi="宋体" w:hint="eastAsia"/>
                <w:sz w:val="18"/>
                <w:szCs w:val="18"/>
              </w:rPr>
              <w:t>9</w:t>
            </w:r>
            <w:r>
              <w:rPr>
                <w:rFonts w:ascii="宋体" w:hAnsi="宋体" w:hint="eastAsia"/>
                <w:sz w:val="18"/>
                <w:szCs w:val="18"/>
              </w:rPr>
              <w:t>7</w:t>
            </w:r>
          </w:p>
        </w:tc>
        <w:tc>
          <w:tcPr>
            <w:tcW w:w="4636" w:type="dxa"/>
            <w:tcBorders>
              <w:top w:val="single" w:sz="4" w:space="0" w:color="auto"/>
              <w:left w:val="single" w:sz="4" w:space="0" w:color="auto"/>
              <w:bottom w:val="single" w:sz="4" w:space="0" w:color="auto"/>
              <w:right w:val="single" w:sz="4" w:space="0" w:color="auto"/>
            </w:tcBorders>
            <w:vAlign w:val="center"/>
          </w:tcPr>
          <w:p w:rsidR="00540B2C" w:rsidRPr="005E7489" w:rsidRDefault="00540B2C" w:rsidP="00335B13">
            <w:pPr>
              <w:rPr>
                <w:sz w:val="18"/>
                <w:szCs w:val="18"/>
              </w:rPr>
            </w:pPr>
            <w:r w:rsidRPr="00C00495">
              <w:rPr>
                <w:sz w:val="18"/>
                <w:szCs w:val="18"/>
              </w:rPr>
              <w:t>请致电您的银行以确定您的用户信息是否设置正确，并咨询是否已经开办银联在线支付</w:t>
            </w:r>
          </w:p>
        </w:tc>
        <w:tc>
          <w:tcPr>
            <w:tcW w:w="850" w:type="dxa"/>
            <w:tcBorders>
              <w:top w:val="single" w:sz="4" w:space="0" w:color="auto"/>
              <w:left w:val="single" w:sz="4" w:space="0" w:color="auto"/>
              <w:bottom w:val="single" w:sz="4" w:space="0" w:color="auto"/>
              <w:right w:val="single" w:sz="4" w:space="0" w:color="auto"/>
            </w:tcBorders>
          </w:tcPr>
          <w:p w:rsidR="00540B2C" w:rsidRDefault="00540B2C" w:rsidP="00335B13">
            <w:pPr>
              <w:widowControl/>
              <w:rPr>
                <w:rFonts w:ascii="宋体" w:hAnsi="宋体"/>
                <w:sz w:val="18"/>
                <w:szCs w:val="18"/>
              </w:rPr>
            </w:pPr>
            <w:r w:rsidRPr="00720B34">
              <w:rPr>
                <w:rFonts w:ascii="宋体" w:hAnsi="宋体" w:hint="eastAsia"/>
                <w:sz w:val="18"/>
                <w:szCs w:val="18"/>
              </w:rPr>
              <w:t>失败</w:t>
            </w:r>
          </w:p>
        </w:tc>
        <w:tc>
          <w:tcPr>
            <w:tcW w:w="20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540B2C" w:rsidRPr="009C0031" w:rsidRDefault="00540B2C" w:rsidP="00335B13">
            <w:pPr>
              <w:widowControl/>
              <w:rPr>
                <w:rFonts w:ascii="宋体" w:hAnsi="宋体"/>
                <w:sz w:val="18"/>
                <w:szCs w:val="18"/>
              </w:rPr>
            </w:pPr>
            <w:r>
              <w:rPr>
                <w:rFonts w:ascii="宋体" w:hAnsi="宋体" w:hint="eastAsia"/>
                <w:sz w:val="18"/>
                <w:szCs w:val="18"/>
              </w:rPr>
              <w:t>910097</w:t>
            </w:r>
          </w:p>
        </w:tc>
      </w:tr>
      <w:tr w:rsidR="00335B13" w:rsidRPr="00183C65" w:rsidTr="00540B2C">
        <w:trPr>
          <w:cantSplit/>
          <w:trHeight w:val="300"/>
          <w:jc w:val="center"/>
        </w:trPr>
        <w:tc>
          <w:tcPr>
            <w:tcW w:w="7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335B13" w:rsidRDefault="00335B13" w:rsidP="00335B13">
            <w:pPr>
              <w:jc w:val="center"/>
              <w:rPr>
                <w:rFonts w:ascii="宋体" w:hAnsi="宋体"/>
              </w:rPr>
            </w:pPr>
          </w:p>
        </w:tc>
        <w:tc>
          <w:tcPr>
            <w:tcW w:w="4636" w:type="dxa"/>
            <w:tcBorders>
              <w:top w:val="single" w:sz="4" w:space="0" w:color="auto"/>
              <w:left w:val="single" w:sz="4" w:space="0" w:color="auto"/>
              <w:bottom w:val="single" w:sz="4" w:space="0" w:color="auto"/>
              <w:right w:val="single" w:sz="4" w:space="0" w:color="auto"/>
            </w:tcBorders>
            <w:vAlign w:val="center"/>
          </w:tcPr>
          <w:p w:rsidR="00335B13" w:rsidRPr="005E7489" w:rsidRDefault="00335B13" w:rsidP="00335B13">
            <w:pPr>
              <w:rPr>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335B13" w:rsidRDefault="00335B13" w:rsidP="00335B13">
            <w:pPr>
              <w:widowControl/>
              <w:rPr>
                <w:rFonts w:ascii="宋体" w:hAnsi="宋体"/>
                <w:sz w:val="18"/>
                <w:szCs w:val="18"/>
              </w:rPr>
            </w:pPr>
          </w:p>
        </w:tc>
        <w:tc>
          <w:tcPr>
            <w:tcW w:w="20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335B13" w:rsidRPr="009C0031" w:rsidRDefault="00335B13" w:rsidP="00335B13">
            <w:pPr>
              <w:widowControl/>
              <w:rPr>
                <w:rFonts w:ascii="宋体" w:hAnsi="宋体"/>
                <w:sz w:val="18"/>
                <w:szCs w:val="18"/>
              </w:rPr>
            </w:pPr>
          </w:p>
        </w:tc>
      </w:tr>
    </w:tbl>
    <w:p w:rsidR="00335B13" w:rsidRDefault="00335B13" w:rsidP="00335B13">
      <w:pPr>
        <w:spacing w:line="240" w:lineRule="auto"/>
      </w:pPr>
    </w:p>
    <w:p w:rsidR="00C75447" w:rsidRDefault="00C75447">
      <w:pPr>
        <w:spacing w:line="240" w:lineRule="auto"/>
      </w:pPr>
    </w:p>
    <w:p w:rsidR="002D435E" w:rsidRDefault="002D435E" w:rsidP="002D435E">
      <w:pPr>
        <w:pStyle w:val="3"/>
      </w:pPr>
      <w:r>
        <w:rPr>
          <w:rFonts w:hint="eastAsia"/>
        </w:rPr>
        <w:t>银行编码</w:t>
      </w:r>
    </w:p>
    <w:tbl>
      <w:tblPr>
        <w:tblW w:w="7822" w:type="dxa"/>
        <w:tblInd w:w="121" w:type="dxa"/>
        <w:tblLayout w:type="fixed"/>
        <w:tblCellMar>
          <w:left w:w="0" w:type="dxa"/>
          <w:right w:w="0" w:type="dxa"/>
        </w:tblCellMar>
        <w:tblLook w:val="0000"/>
      </w:tblPr>
      <w:tblGrid>
        <w:gridCol w:w="1585"/>
        <w:gridCol w:w="2835"/>
        <w:gridCol w:w="3402"/>
      </w:tblGrid>
      <w:tr w:rsidR="002D435E" w:rsidRPr="00270E48" w:rsidTr="007A0CC0">
        <w:tc>
          <w:tcPr>
            <w:tcW w:w="1585" w:type="dxa"/>
            <w:tcBorders>
              <w:top w:val="single" w:sz="4" w:space="0" w:color="000000"/>
              <w:left w:val="single" w:sz="4" w:space="0" w:color="000000"/>
              <w:bottom w:val="single" w:sz="4" w:space="0" w:color="000000"/>
              <w:right w:val="single" w:sz="4" w:space="0" w:color="000000"/>
            </w:tcBorders>
            <w:shd w:val="clear" w:color="auto" w:fill="DFDFDF"/>
          </w:tcPr>
          <w:p w:rsidR="002D435E" w:rsidRPr="005B2811" w:rsidRDefault="002D435E" w:rsidP="007A0CC0">
            <w:pPr>
              <w:spacing w:line="240" w:lineRule="auto"/>
              <w:ind w:left="102" w:right="-20"/>
              <w:rPr>
                <w:sz w:val="24"/>
                <w:szCs w:val="24"/>
                <w:lang w:val="fr-FR"/>
              </w:rPr>
            </w:pPr>
            <w:r>
              <w:rPr>
                <w:rFonts w:ascii="微软雅黑" w:eastAsia="微软雅黑" w:cs="微软雅黑" w:hint="eastAsia"/>
                <w:b/>
                <w:bCs/>
                <w:spacing w:val="12"/>
                <w:position w:val="-1"/>
              </w:rPr>
              <w:t>银行编码</w:t>
            </w:r>
          </w:p>
        </w:tc>
        <w:tc>
          <w:tcPr>
            <w:tcW w:w="2835" w:type="dxa"/>
            <w:tcBorders>
              <w:top w:val="single" w:sz="4" w:space="0" w:color="000000"/>
              <w:left w:val="single" w:sz="4" w:space="0" w:color="000000"/>
              <w:bottom w:val="single" w:sz="4" w:space="0" w:color="000000"/>
              <w:right w:val="single" w:sz="4" w:space="0" w:color="000000"/>
            </w:tcBorders>
            <w:shd w:val="clear" w:color="auto" w:fill="DFDFDF"/>
          </w:tcPr>
          <w:p w:rsidR="002D435E" w:rsidRPr="002D435E" w:rsidRDefault="002D435E" w:rsidP="007A0CC0">
            <w:pPr>
              <w:spacing w:line="240" w:lineRule="auto"/>
              <w:ind w:left="102" w:right="-20"/>
              <w:rPr>
                <w:rFonts w:ascii="微软雅黑" w:eastAsia="微软雅黑" w:cs="微软雅黑"/>
                <w:b/>
                <w:bCs/>
                <w:spacing w:val="12"/>
                <w:position w:val="-1"/>
              </w:rPr>
            </w:pPr>
            <w:r w:rsidRPr="002D435E">
              <w:rPr>
                <w:rFonts w:ascii="微软雅黑" w:eastAsia="微软雅黑" w:cs="微软雅黑" w:hint="eastAsia"/>
                <w:b/>
                <w:bCs/>
                <w:spacing w:val="12"/>
                <w:position w:val="-1"/>
              </w:rPr>
              <w:t>名称</w:t>
            </w:r>
          </w:p>
        </w:tc>
        <w:tc>
          <w:tcPr>
            <w:tcW w:w="3402" w:type="dxa"/>
            <w:tcBorders>
              <w:top w:val="single" w:sz="4" w:space="0" w:color="000000"/>
              <w:left w:val="single" w:sz="4" w:space="0" w:color="000000"/>
              <w:bottom w:val="single" w:sz="4" w:space="0" w:color="000000"/>
              <w:right w:val="single" w:sz="4" w:space="0" w:color="000000"/>
            </w:tcBorders>
            <w:shd w:val="clear" w:color="auto" w:fill="DFDFDF"/>
          </w:tcPr>
          <w:p w:rsidR="002D435E" w:rsidRPr="00270E48" w:rsidRDefault="002D435E" w:rsidP="007A0CC0">
            <w:pPr>
              <w:spacing w:line="240" w:lineRule="auto"/>
              <w:ind w:left="102" w:right="-20"/>
              <w:rPr>
                <w:sz w:val="24"/>
                <w:szCs w:val="24"/>
              </w:rPr>
            </w:pPr>
            <w:r>
              <w:rPr>
                <w:rFonts w:ascii="微软雅黑" w:eastAsia="微软雅黑" w:cs="微软雅黑" w:hint="eastAsia"/>
                <w:b/>
                <w:bCs/>
                <w:spacing w:val="12"/>
                <w:position w:val="-1"/>
              </w:rPr>
              <w:t>说明</w:t>
            </w:r>
          </w:p>
        </w:tc>
      </w:tr>
      <w:tr w:rsidR="002D435E" w:rsidRPr="00B577A3" w:rsidTr="007A0CC0">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rsidR="002D435E" w:rsidRPr="00B577A3" w:rsidRDefault="002D435E" w:rsidP="007A0CC0">
            <w:pPr>
              <w:spacing w:line="240" w:lineRule="auto"/>
              <w:ind w:right="-20"/>
              <w:jc w:val="both"/>
            </w:pPr>
            <w:r>
              <w:rPr>
                <w:rFonts w:ascii="宋体" w:hAnsi="宋体" w:cs="宋体" w:hint="eastAsia"/>
                <w:color w:val="000000"/>
                <w:sz w:val="24"/>
                <w:szCs w:val="24"/>
              </w:rPr>
              <w:t>ICBC</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rsidR="002D435E" w:rsidRPr="00B577A3" w:rsidRDefault="002D435E" w:rsidP="007A0CC0">
            <w:pPr>
              <w:spacing w:line="240" w:lineRule="auto"/>
              <w:ind w:right="-20"/>
              <w:jc w:val="both"/>
            </w:pPr>
            <w:r>
              <w:rPr>
                <w:rFonts w:ascii="宋体" w:hAnsi="宋体" w:cs="宋体" w:hint="eastAsia"/>
                <w:color w:val="000000"/>
                <w:sz w:val="24"/>
                <w:szCs w:val="24"/>
              </w:rPr>
              <w:t>工商银行</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2D435E" w:rsidRPr="00B577A3" w:rsidRDefault="002D435E" w:rsidP="007A0CC0">
            <w:pPr>
              <w:spacing w:line="240" w:lineRule="auto"/>
              <w:ind w:right="-20"/>
              <w:jc w:val="both"/>
            </w:pPr>
          </w:p>
        </w:tc>
      </w:tr>
      <w:tr w:rsidR="002D435E" w:rsidRPr="00B577A3" w:rsidTr="007A0CC0">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rsidR="002D435E" w:rsidRPr="00B577A3" w:rsidRDefault="002D435E" w:rsidP="007A0CC0">
            <w:pPr>
              <w:spacing w:line="240" w:lineRule="auto"/>
              <w:ind w:right="-20"/>
              <w:jc w:val="both"/>
            </w:pPr>
            <w:r>
              <w:rPr>
                <w:rFonts w:ascii="宋体" w:hAnsi="宋体" w:cs="宋体" w:hint="eastAsia"/>
                <w:color w:val="000000"/>
                <w:sz w:val="24"/>
                <w:szCs w:val="24"/>
              </w:rPr>
              <w:t>CCB</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rsidR="002D435E" w:rsidRPr="00B577A3" w:rsidRDefault="002D435E" w:rsidP="007A0CC0">
            <w:pPr>
              <w:spacing w:line="240" w:lineRule="auto"/>
              <w:ind w:right="-20"/>
              <w:jc w:val="both"/>
            </w:pPr>
            <w:r>
              <w:rPr>
                <w:rFonts w:ascii="宋体" w:hAnsi="宋体" w:cs="宋体" w:hint="eastAsia"/>
                <w:color w:val="000000"/>
                <w:sz w:val="24"/>
                <w:szCs w:val="24"/>
              </w:rPr>
              <w:t>建设银行</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2D435E" w:rsidRPr="00B577A3" w:rsidRDefault="002D435E" w:rsidP="007A0CC0">
            <w:pPr>
              <w:spacing w:line="240" w:lineRule="auto"/>
              <w:ind w:right="-20"/>
              <w:jc w:val="both"/>
            </w:pPr>
          </w:p>
        </w:tc>
      </w:tr>
      <w:tr w:rsidR="002D435E" w:rsidRPr="00B577A3" w:rsidTr="007A0CC0">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rsidR="002D435E" w:rsidRPr="00B577A3" w:rsidRDefault="002D435E" w:rsidP="007A0CC0">
            <w:pPr>
              <w:spacing w:line="240" w:lineRule="auto"/>
              <w:ind w:right="-20"/>
              <w:jc w:val="both"/>
            </w:pPr>
            <w:r>
              <w:rPr>
                <w:rFonts w:ascii="宋体" w:hAnsi="宋体" w:cs="宋体" w:hint="eastAsia"/>
                <w:color w:val="000000"/>
                <w:sz w:val="24"/>
                <w:szCs w:val="24"/>
              </w:rPr>
              <w:t>ABC</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rsidR="002D435E" w:rsidRPr="00B577A3" w:rsidRDefault="002D435E" w:rsidP="007A0CC0">
            <w:pPr>
              <w:spacing w:line="240" w:lineRule="auto"/>
              <w:ind w:right="-20"/>
              <w:jc w:val="both"/>
            </w:pPr>
            <w:r>
              <w:rPr>
                <w:rFonts w:ascii="宋体" w:hAnsi="宋体" w:cs="宋体" w:hint="eastAsia"/>
                <w:color w:val="000000"/>
                <w:sz w:val="24"/>
                <w:szCs w:val="24"/>
              </w:rPr>
              <w:t>农业银行</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2D435E" w:rsidRPr="00B577A3" w:rsidRDefault="002D435E" w:rsidP="007A0CC0">
            <w:pPr>
              <w:spacing w:line="240" w:lineRule="auto"/>
              <w:ind w:right="-20"/>
              <w:jc w:val="both"/>
            </w:pPr>
          </w:p>
        </w:tc>
      </w:tr>
      <w:tr w:rsidR="002D435E" w:rsidTr="007A0CC0">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rsidR="002D435E" w:rsidRPr="00206935" w:rsidRDefault="002D435E" w:rsidP="007A0CC0">
            <w:pPr>
              <w:spacing w:line="240" w:lineRule="auto"/>
              <w:ind w:right="-20"/>
              <w:jc w:val="both"/>
            </w:pPr>
            <w:r>
              <w:rPr>
                <w:rFonts w:ascii="宋体" w:hAnsi="宋体" w:cs="宋体" w:hint="eastAsia"/>
                <w:color w:val="000000"/>
                <w:sz w:val="24"/>
                <w:szCs w:val="24"/>
              </w:rPr>
              <w:t>BOC</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rsidR="002D435E" w:rsidRPr="00206935" w:rsidRDefault="002D435E" w:rsidP="007A0CC0">
            <w:pPr>
              <w:spacing w:line="240" w:lineRule="auto"/>
              <w:ind w:right="-20"/>
              <w:jc w:val="both"/>
            </w:pPr>
            <w:r>
              <w:rPr>
                <w:rFonts w:ascii="宋体" w:hAnsi="宋体" w:cs="宋体" w:hint="eastAsia"/>
                <w:color w:val="000000"/>
                <w:sz w:val="24"/>
                <w:szCs w:val="24"/>
              </w:rPr>
              <w:t>中国银行</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2D435E" w:rsidRDefault="002D435E" w:rsidP="007A0CC0">
            <w:pPr>
              <w:spacing w:line="240" w:lineRule="auto"/>
              <w:ind w:right="-20"/>
              <w:jc w:val="both"/>
            </w:pPr>
          </w:p>
        </w:tc>
      </w:tr>
      <w:tr w:rsidR="002D435E" w:rsidTr="007A0CC0">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rsidR="002D435E" w:rsidRPr="00206935" w:rsidRDefault="002D435E" w:rsidP="007A0CC0">
            <w:pPr>
              <w:spacing w:line="240" w:lineRule="auto"/>
              <w:ind w:right="-20"/>
              <w:jc w:val="both"/>
            </w:pPr>
            <w:r>
              <w:rPr>
                <w:rFonts w:ascii="宋体" w:hAnsi="宋体" w:cs="宋体" w:hint="eastAsia"/>
                <w:color w:val="000000"/>
                <w:sz w:val="24"/>
                <w:szCs w:val="24"/>
              </w:rPr>
              <w:t>CMBCHINA</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rsidR="002D435E" w:rsidRPr="00206935" w:rsidRDefault="002D435E" w:rsidP="007A0CC0">
            <w:pPr>
              <w:spacing w:line="240" w:lineRule="auto"/>
              <w:ind w:right="-20"/>
              <w:jc w:val="both"/>
            </w:pPr>
            <w:r>
              <w:rPr>
                <w:rFonts w:ascii="宋体" w:hAnsi="宋体" w:cs="宋体" w:hint="eastAsia"/>
                <w:color w:val="000000"/>
                <w:sz w:val="24"/>
                <w:szCs w:val="24"/>
              </w:rPr>
              <w:t>招商银行</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2D435E" w:rsidRDefault="002D435E" w:rsidP="007A0CC0">
            <w:pPr>
              <w:spacing w:line="240" w:lineRule="auto"/>
              <w:ind w:right="-20"/>
              <w:jc w:val="both"/>
            </w:pPr>
          </w:p>
        </w:tc>
      </w:tr>
      <w:tr w:rsidR="002D435E" w:rsidTr="007A0CC0">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rsidR="002D435E" w:rsidRPr="00206935" w:rsidRDefault="002D435E" w:rsidP="007A0CC0">
            <w:pPr>
              <w:spacing w:line="240" w:lineRule="auto"/>
              <w:ind w:right="-20"/>
              <w:jc w:val="both"/>
            </w:pPr>
            <w:r>
              <w:rPr>
                <w:rFonts w:ascii="宋体" w:hAnsi="宋体" w:cs="宋体" w:hint="eastAsia"/>
                <w:color w:val="000000"/>
                <w:sz w:val="24"/>
                <w:szCs w:val="24"/>
              </w:rPr>
              <w:t>BOCO</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bottom"/>
          </w:tcPr>
          <w:p w:rsidR="002D435E" w:rsidRPr="00206935" w:rsidRDefault="002D435E" w:rsidP="007A0CC0">
            <w:pPr>
              <w:spacing w:line="240" w:lineRule="auto"/>
              <w:ind w:right="-20"/>
              <w:jc w:val="both"/>
            </w:pPr>
            <w:r>
              <w:rPr>
                <w:rFonts w:ascii="宋体" w:hAnsi="宋体" w:cs="宋体" w:hint="eastAsia"/>
                <w:color w:val="000000"/>
                <w:sz w:val="24"/>
                <w:szCs w:val="24"/>
              </w:rPr>
              <w:t>交通银行</w:t>
            </w:r>
          </w:p>
        </w:tc>
        <w:tc>
          <w:tcPr>
            <w:tcW w:w="340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2D435E" w:rsidRDefault="002D435E" w:rsidP="007A0CC0">
            <w:pPr>
              <w:spacing w:line="240" w:lineRule="auto"/>
              <w:ind w:right="-20"/>
              <w:jc w:val="both"/>
            </w:pPr>
          </w:p>
        </w:tc>
      </w:tr>
      <w:tr w:rsidR="002D435E" w:rsidRPr="005A14D1" w:rsidTr="007A0CC0">
        <w:tc>
          <w:tcPr>
            <w:tcW w:w="15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2D435E" w:rsidRPr="005A14D1" w:rsidRDefault="002D435E" w:rsidP="007A0CC0">
            <w:pPr>
              <w:spacing w:line="240" w:lineRule="auto"/>
              <w:ind w:right="-20"/>
              <w:jc w:val="both"/>
            </w:pPr>
            <w:r>
              <w:rPr>
                <w:rFonts w:ascii="宋体" w:hAnsi="宋体" w:cs="宋体" w:hint="eastAsia"/>
                <w:color w:val="000000"/>
                <w:sz w:val="24"/>
                <w:szCs w:val="24"/>
              </w:rPr>
              <w:t>CEB</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bottom"/>
          </w:tcPr>
          <w:p w:rsidR="002D435E" w:rsidRPr="005A14D1" w:rsidRDefault="002D435E" w:rsidP="007A0CC0">
            <w:pPr>
              <w:spacing w:line="240" w:lineRule="auto"/>
              <w:ind w:right="-20"/>
              <w:jc w:val="both"/>
            </w:pPr>
            <w:r>
              <w:rPr>
                <w:rFonts w:ascii="宋体" w:hAnsi="宋体" w:cs="宋体" w:hint="eastAsia"/>
                <w:color w:val="000000"/>
                <w:sz w:val="24"/>
                <w:szCs w:val="24"/>
              </w:rPr>
              <w:t>光大银行</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2D435E" w:rsidRPr="005A14D1" w:rsidRDefault="002D435E" w:rsidP="007A0CC0">
            <w:pPr>
              <w:spacing w:line="240" w:lineRule="auto"/>
              <w:ind w:right="-20"/>
              <w:jc w:val="both"/>
            </w:pPr>
          </w:p>
        </w:tc>
      </w:tr>
      <w:tr w:rsidR="002D435E" w:rsidTr="007A0CC0">
        <w:tc>
          <w:tcPr>
            <w:tcW w:w="15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2D435E" w:rsidRDefault="002D435E" w:rsidP="007A0CC0">
            <w:pPr>
              <w:spacing w:line="240" w:lineRule="auto"/>
              <w:ind w:right="-20"/>
              <w:jc w:val="both"/>
            </w:pPr>
            <w:r>
              <w:rPr>
                <w:rFonts w:ascii="宋体" w:hAnsi="宋体" w:cs="宋体" w:hint="eastAsia"/>
                <w:color w:val="000000"/>
                <w:sz w:val="24"/>
                <w:szCs w:val="24"/>
              </w:rPr>
              <w:t>PSBC</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bottom"/>
          </w:tcPr>
          <w:p w:rsidR="002D435E" w:rsidRDefault="002D435E" w:rsidP="007A0CC0">
            <w:pPr>
              <w:spacing w:line="240" w:lineRule="auto"/>
              <w:ind w:right="-20"/>
              <w:jc w:val="both"/>
            </w:pPr>
            <w:r>
              <w:rPr>
                <w:rFonts w:ascii="宋体" w:hAnsi="宋体" w:cs="宋体" w:hint="eastAsia"/>
                <w:color w:val="000000"/>
                <w:sz w:val="24"/>
                <w:szCs w:val="24"/>
              </w:rPr>
              <w:t>邮储银行</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2D435E" w:rsidRDefault="002D435E" w:rsidP="007A0CC0">
            <w:pPr>
              <w:spacing w:line="240" w:lineRule="auto"/>
              <w:ind w:right="-20"/>
              <w:jc w:val="both"/>
            </w:pPr>
          </w:p>
        </w:tc>
      </w:tr>
      <w:tr w:rsidR="002D435E" w:rsidTr="007A0CC0">
        <w:tc>
          <w:tcPr>
            <w:tcW w:w="15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2D435E" w:rsidRDefault="002D435E" w:rsidP="007A0CC0">
            <w:pPr>
              <w:spacing w:line="240" w:lineRule="auto"/>
              <w:ind w:right="-20"/>
              <w:jc w:val="both"/>
            </w:pPr>
            <w:r>
              <w:rPr>
                <w:rFonts w:ascii="宋体" w:hAnsi="宋体" w:cs="宋体" w:hint="eastAsia"/>
                <w:color w:val="000000"/>
                <w:sz w:val="24"/>
                <w:szCs w:val="24"/>
              </w:rPr>
              <w:t>GDB</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bottom"/>
          </w:tcPr>
          <w:p w:rsidR="002D435E" w:rsidRDefault="002D435E" w:rsidP="007A0CC0">
            <w:pPr>
              <w:spacing w:line="240" w:lineRule="auto"/>
              <w:ind w:right="-20"/>
              <w:jc w:val="both"/>
            </w:pPr>
            <w:r>
              <w:rPr>
                <w:rFonts w:ascii="宋体" w:hAnsi="宋体" w:cs="宋体" w:hint="eastAsia"/>
                <w:color w:val="000000"/>
                <w:sz w:val="24"/>
                <w:szCs w:val="24"/>
              </w:rPr>
              <w:t>广发银行</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2D435E" w:rsidRDefault="002D435E" w:rsidP="007A0CC0">
            <w:pPr>
              <w:spacing w:line="240" w:lineRule="auto"/>
              <w:ind w:right="-20"/>
              <w:jc w:val="both"/>
            </w:pPr>
          </w:p>
        </w:tc>
      </w:tr>
      <w:tr w:rsidR="002D435E" w:rsidRPr="0093454E" w:rsidTr="007A0CC0">
        <w:tc>
          <w:tcPr>
            <w:tcW w:w="15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2D435E" w:rsidRDefault="002D435E" w:rsidP="007A0CC0">
            <w:pPr>
              <w:spacing w:line="240" w:lineRule="auto"/>
              <w:ind w:right="-20"/>
              <w:jc w:val="both"/>
            </w:pPr>
            <w:r>
              <w:rPr>
                <w:rFonts w:ascii="宋体" w:hAnsi="宋体" w:cs="宋体" w:hint="eastAsia"/>
                <w:color w:val="000000"/>
                <w:sz w:val="24"/>
                <w:szCs w:val="24"/>
              </w:rPr>
              <w:t>CIB</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bottom"/>
          </w:tcPr>
          <w:p w:rsidR="002D435E" w:rsidRDefault="002D435E" w:rsidP="007A0CC0">
            <w:pPr>
              <w:spacing w:line="240" w:lineRule="auto"/>
              <w:ind w:right="-20"/>
              <w:jc w:val="both"/>
            </w:pPr>
            <w:r>
              <w:rPr>
                <w:rFonts w:ascii="宋体" w:hAnsi="宋体" w:cs="宋体" w:hint="eastAsia"/>
                <w:color w:val="000000"/>
                <w:sz w:val="24"/>
                <w:szCs w:val="24"/>
              </w:rPr>
              <w:t>兴业银行</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2D435E" w:rsidRPr="0093454E" w:rsidRDefault="002D435E" w:rsidP="007A0CC0">
            <w:pPr>
              <w:spacing w:line="240" w:lineRule="auto"/>
              <w:ind w:right="-20"/>
              <w:jc w:val="both"/>
            </w:pPr>
          </w:p>
        </w:tc>
      </w:tr>
      <w:tr w:rsidR="002D435E" w:rsidTr="007A0CC0">
        <w:tc>
          <w:tcPr>
            <w:tcW w:w="15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2D435E" w:rsidRDefault="002D435E" w:rsidP="007A0CC0">
            <w:pPr>
              <w:spacing w:line="240" w:lineRule="auto"/>
              <w:ind w:right="-20"/>
              <w:jc w:val="both"/>
            </w:pPr>
            <w:r>
              <w:rPr>
                <w:rFonts w:ascii="宋体" w:hAnsi="宋体" w:cs="宋体" w:hint="eastAsia"/>
                <w:color w:val="000000"/>
                <w:sz w:val="24"/>
                <w:szCs w:val="24"/>
              </w:rPr>
              <w:t>SPDB</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bottom"/>
          </w:tcPr>
          <w:p w:rsidR="002D435E" w:rsidRDefault="002D435E" w:rsidP="007A0CC0">
            <w:pPr>
              <w:spacing w:line="240" w:lineRule="auto"/>
              <w:ind w:right="-20"/>
              <w:jc w:val="both"/>
            </w:pPr>
            <w:r>
              <w:rPr>
                <w:rFonts w:ascii="宋体" w:hAnsi="宋体" w:cs="宋体" w:hint="eastAsia"/>
                <w:color w:val="000000"/>
                <w:sz w:val="24"/>
                <w:szCs w:val="24"/>
              </w:rPr>
              <w:t>浦发银行</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2D435E" w:rsidRDefault="002D435E" w:rsidP="007A0CC0">
            <w:pPr>
              <w:spacing w:line="240" w:lineRule="auto"/>
              <w:ind w:right="-20"/>
              <w:jc w:val="both"/>
            </w:pPr>
          </w:p>
        </w:tc>
      </w:tr>
      <w:tr w:rsidR="002D435E" w:rsidTr="007A0CC0">
        <w:tc>
          <w:tcPr>
            <w:tcW w:w="15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2D435E" w:rsidRDefault="002D435E" w:rsidP="007A0CC0">
            <w:pPr>
              <w:spacing w:line="240" w:lineRule="auto"/>
              <w:ind w:right="-20"/>
              <w:jc w:val="both"/>
            </w:pPr>
            <w:r>
              <w:rPr>
                <w:rFonts w:ascii="宋体" w:hAnsi="宋体" w:cs="宋体" w:hint="eastAsia"/>
                <w:color w:val="000000"/>
                <w:sz w:val="24"/>
                <w:szCs w:val="24"/>
              </w:rPr>
              <w:t>ECITIC</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bottom"/>
          </w:tcPr>
          <w:p w:rsidR="002D435E" w:rsidRDefault="002D435E" w:rsidP="007A0CC0">
            <w:pPr>
              <w:spacing w:line="240" w:lineRule="auto"/>
              <w:ind w:right="-20"/>
              <w:jc w:val="both"/>
            </w:pPr>
            <w:r>
              <w:rPr>
                <w:rFonts w:ascii="宋体" w:hAnsi="宋体" w:cs="宋体" w:hint="eastAsia"/>
                <w:color w:val="000000"/>
                <w:sz w:val="24"/>
                <w:szCs w:val="24"/>
              </w:rPr>
              <w:t>中信银行</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2D435E" w:rsidRDefault="002D435E" w:rsidP="007A0CC0">
            <w:pPr>
              <w:spacing w:line="240" w:lineRule="auto"/>
              <w:ind w:right="-20"/>
              <w:jc w:val="both"/>
            </w:pPr>
          </w:p>
        </w:tc>
      </w:tr>
      <w:tr w:rsidR="002D435E" w:rsidTr="007A0CC0">
        <w:tc>
          <w:tcPr>
            <w:tcW w:w="15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2D435E" w:rsidRDefault="002D435E" w:rsidP="007A0CC0">
            <w:pPr>
              <w:spacing w:line="240" w:lineRule="auto"/>
              <w:ind w:right="-20"/>
              <w:jc w:val="both"/>
            </w:pPr>
            <w:r>
              <w:rPr>
                <w:rFonts w:ascii="宋体" w:hAnsi="宋体" w:cs="宋体" w:hint="eastAsia"/>
                <w:color w:val="000000"/>
                <w:sz w:val="24"/>
                <w:szCs w:val="24"/>
              </w:rPr>
              <w:t>CMBC</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bottom"/>
          </w:tcPr>
          <w:p w:rsidR="002D435E" w:rsidRDefault="002D435E" w:rsidP="007A0CC0">
            <w:pPr>
              <w:spacing w:line="240" w:lineRule="auto"/>
              <w:ind w:right="-20"/>
              <w:jc w:val="both"/>
            </w:pPr>
            <w:r>
              <w:rPr>
                <w:rFonts w:ascii="宋体" w:hAnsi="宋体" w:cs="宋体" w:hint="eastAsia"/>
                <w:color w:val="000000"/>
                <w:sz w:val="24"/>
                <w:szCs w:val="24"/>
              </w:rPr>
              <w:t>民生银行</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2D435E" w:rsidRDefault="002D435E" w:rsidP="007A0CC0">
            <w:pPr>
              <w:spacing w:line="240" w:lineRule="auto"/>
              <w:ind w:right="-20"/>
              <w:jc w:val="both"/>
            </w:pPr>
          </w:p>
        </w:tc>
      </w:tr>
      <w:tr w:rsidR="002D435E" w:rsidRPr="00DB2425" w:rsidTr="007A0CC0">
        <w:tc>
          <w:tcPr>
            <w:tcW w:w="15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2D435E" w:rsidRDefault="002D435E" w:rsidP="007A0CC0">
            <w:pPr>
              <w:spacing w:line="240" w:lineRule="auto"/>
              <w:ind w:right="-20"/>
              <w:jc w:val="both"/>
            </w:pPr>
            <w:r>
              <w:rPr>
                <w:rFonts w:ascii="宋体" w:hAnsi="宋体" w:cs="宋体" w:hint="eastAsia"/>
                <w:color w:val="000000"/>
                <w:sz w:val="24"/>
                <w:szCs w:val="24"/>
              </w:rPr>
              <w:t>SZPA</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bottom"/>
          </w:tcPr>
          <w:p w:rsidR="002D435E" w:rsidRDefault="002D435E" w:rsidP="007A0CC0">
            <w:pPr>
              <w:spacing w:line="240" w:lineRule="auto"/>
              <w:ind w:right="-20"/>
              <w:jc w:val="both"/>
            </w:pPr>
            <w:r>
              <w:rPr>
                <w:rFonts w:ascii="宋体" w:hAnsi="宋体" w:cs="宋体" w:hint="eastAsia"/>
                <w:color w:val="000000"/>
                <w:sz w:val="24"/>
                <w:szCs w:val="24"/>
              </w:rPr>
              <w:t>平安银行</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2D435E" w:rsidRPr="00DB2425" w:rsidRDefault="002D435E" w:rsidP="007A0CC0">
            <w:pPr>
              <w:spacing w:line="240" w:lineRule="auto"/>
              <w:ind w:right="-20"/>
              <w:jc w:val="both"/>
            </w:pPr>
          </w:p>
        </w:tc>
      </w:tr>
      <w:tr w:rsidR="002D435E" w:rsidTr="007A0CC0">
        <w:tc>
          <w:tcPr>
            <w:tcW w:w="15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2D435E" w:rsidRDefault="002D435E" w:rsidP="007A0CC0">
            <w:pPr>
              <w:spacing w:line="240" w:lineRule="auto"/>
              <w:ind w:right="-20"/>
              <w:jc w:val="both"/>
            </w:pPr>
            <w:r>
              <w:rPr>
                <w:rFonts w:ascii="宋体" w:hAnsi="宋体" w:cs="宋体" w:hint="eastAsia"/>
                <w:color w:val="000000"/>
                <w:sz w:val="24"/>
                <w:szCs w:val="24"/>
              </w:rPr>
              <w:lastRenderedPageBreak/>
              <w:t>SDB</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bottom"/>
          </w:tcPr>
          <w:p w:rsidR="002D435E" w:rsidRDefault="002D435E" w:rsidP="007A0CC0">
            <w:pPr>
              <w:spacing w:line="240" w:lineRule="auto"/>
              <w:ind w:right="-20"/>
              <w:jc w:val="both"/>
            </w:pPr>
            <w:r>
              <w:rPr>
                <w:rFonts w:ascii="宋体" w:hAnsi="宋体" w:cs="宋体" w:hint="eastAsia"/>
                <w:color w:val="000000"/>
                <w:sz w:val="24"/>
                <w:szCs w:val="24"/>
              </w:rPr>
              <w:t>深发银行</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2D435E" w:rsidRDefault="002D435E" w:rsidP="007A0CC0">
            <w:pPr>
              <w:spacing w:line="240" w:lineRule="auto"/>
              <w:ind w:right="-20"/>
              <w:jc w:val="both"/>
            </w:pPr>
          </w:p>
        </w:tc>
      </w:tr>
      <w:tr w:rsidR="002D435E" w:rsidTr="007A0CC0">
        <w:tc>
          <w:tcPr>
            <w:tcW w:w="15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2D435E" w:rsidRDefault="002D435E" w:rsidP="007A0CC0">
            <w:pPr>
              <w:spacing w:line="240" w:lineRule="auto"/>
              <w:ind w:right="-20"/>
              <w:jc w:val="both"/>
            </w:pPr>
            <w:r>
              <w:rPr>
                <w:rFonts w:ascii="宋体" w:hAnsi="宋体" w:cs="宋体" w:hint="eastAsia"/>
                <w:color w:val="000000"/>
                <w:sz w:val="24"/>
                <w:szCs w:val="24"/>
              </w:rPr>
              <w:t>BCCB</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bottom"/>
          </w:tcPr>
          <w:p w:rsidR="002D435E" w:rsidRDefault="002D435E" w:rsidP="007A0CC0">
            <w:pPr>
              <w:spacing w:line="240" w:lineRule="auto"/>
              <w:ind w:right="-20"/>
              <w:jc w:val="both"/>
            </w:pPr>
            <w:r>
              <w:rPr>
                <w:rFonts w:ascii="宋体" w:hAnsi="宋体" w:cs="宋体" w:hint="eastAsia"/>
                <w:color w:val="000000"/>
                <w:sz w:val="24"/>
                <w:szCs w:val="24"/>
              </w:rPr>
              <w:t>北京银行</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2D435E" w:rsidRDefault="002D435E" w:rsidP="007A0CC0">
            <w:pPr>
              <w:spacing w:line="240" w:lineRule="auto"/>
              <w:ind w:right="-20"/>
              <w:jc w:val="both"/>
            </w:pPr>
          </w:p>
        </w:tc>
      </w:tr>
      <w:tr w:rsidR="002D435E" w:rsidTr="007A0CC0">
        <w:tc>
          <w:tcPr>
            <w:tcW w:w="15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2D435E" w:rsidRDefault="002D435E" w:rsidP="007A0CC0">
            <w:pPr>
              <w:spacing w:line="240" w:lineRule="auto"/>
              <w:ind w:right="-20"/>
              <w:jc w:val="both"/>
            </w:pPr>
            <w:r>
              <w:rPr>
                <w:rFonts w:ascii="宋体" w:hAnsi="宋体" w:cs="宋体" w:hint="eastAsia"/>
                <w:color w:val="000000"/>
                <w:sz w:val="24"/>
                <w:szCs w:val="24"/>
              </w:rPr>
              <w:t>NBCB</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bottom"/>
          </w:tcPr>
          <w:p w:rsidR="002D435E" w:rsidRDefault="002D435E" w:rsidP="007A0CC0">
            <w:pPr>
              <w:spacing w:line="240" w:lineRule="auto"/>
              <w:ind w:right="-20"/>
              <w:jc w:val="both"/>
            </w:pPr>
            <w:r>
              <w:rPr>
                <w:rFonts w:ascii="宋体" w:hAnsi="宋体" w:cs="宋体" w:hint="eastAsia"/>
                <w:color w:val="000000"/>
                <w:sz w:val="24"/>
                <w:szCs w:val="24"/>
              </w:rPr>
              <w:t>宁波银行</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2D435E" w:rsidRDefault="002D435E" w:rsidP="007A0CC0">
            <w:pPr>
              <w:spacing w:line="240" w:lineRule="auto"/>
              <w:ind w:right="-20"/>
              <w:jc w:val="both"/>
            </w:pPr>
          </w:p>
        </w:tc>
      </w:tr>
      <w:tr w:rsidR="002D435E" w:rsidTr="007A0CC0">
        <w:tc>
          <w:tcPr>
            <w:tcW w:w="15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2D435E" w:rsidRDefault="002D435E" w:rsidP="007A0CC0">
            <w:pPr>
              <w:spacing w:line="240" w:lineRule="auto"/>
              <w:ind w:right="-20"/>
              <w:jc w:val="both"/>
            </w:pPr>
            <w:r>
              <w:rPr>
                <w:rFonts w:ascii="宋体" w:hAnsi="宋体" w:cs="宋体" w:hint="eastAsia"/>
                <w:color w:val="000000"/>
                <w:sz w:val="24"/>
                <w:szCs w:val="24"/>
              </w:rPr>
              <w:t>HX</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bottom"/>
          </w:tcPr>
          <w:p w:rsidR="002D435E" w:rsidRDefault="002D435E" w:rsidP="007A0CC0">
            <w:pPr>
              <w:spacing w:line="240" w:lineRule="auto"/>
              <w:ind w:right="-20"/>
              <w:jc w:val="both"/>
            </w:pPr>
            <w:r>
              <w:rPr>
                <w:rFonts w:ascii="宋体" w:hAnsi="宋体" w:cs="宋体" w:hint="eastAsia"/>
                <w:color w:val="000000"/>
                <w:sz w:val="24"/>
                <w:szCs w:val="24"/>
              </w:rPr>
              <w:t>华夏银行</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2D435E" w:rsidRDefault="002D435E" w:rsidP="007A0CC0">
            <w:pPr>
              <w:spacing w:line="240" w:lineRule="auto"/>
              <w:ind w:right="-20"/>
              <w:jc w:val="both"/>
            </w:pPr>
          </w:p>
        </w:tc>
      </w:tr>
      <w:tr w:rsidR="002D435E" w:rsidTr="007A0CC0">
        <w:tc>
          <w:tcPr>
            <w:tcW w:w="15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2D435E" w:rsidRDefault="002D435E" w:rsidP="007A0CC0">
            <w:pPr>
              <w:spacing w:line="240" w:lineRule="auto"/>
              <w:ind w:right="-20"/>
              <w:jc w:val="both"/>
            </w:pPr>
            <w:r>
              <w:rPr>
                <w:rFonts w:ascii="宋体" w:hAnsi="宋体" w:cs="宋体" w:hint="eastAsia"/>
                <w:color w:val="000000"/>
                <w:sz w:val="24"/>
                <w:szCs w:val="24"/>
              </w:rPr>
              <w:t>SHB</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bottom"/>
          </w:tcPr>
          <w:p w:rsidR="002D435E" w:rsidRDefault="002D435E" w:rsidP="007A0CC0">
            <w:pPr>
              <w:spacing w:line="240" w:lineRule="auto"/>
              <w:ind w:right="-20"/>
              <w:jc w:val="both"/>
            </w:pPr>
            <w:r>
              <w:rPr>
                <w:rFonts w:ascii="宋体" w:hAnsi="宋体" w:cs="宋体" w:hint="eastAsia"/>
                <w:color w:val="000000"/>
                <w:sz w:val="24"/>
                <w:szCs w:val="24"/>
              </w:rPr>
              <w:t>上海银行</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2D435E" w:rsidRDefault="002D435E" w:rsidP="007A0CC0">
            <w:pPr>
              <w:spacing w:line="240" w:lineRule="auto"/>
              <w:ind w:right="-20"/>
              <w:jc w:val="both"/>
            </w:pPr>
          </w:p>
        </w:tc>
      </w:tr>
      <w:tr w:rsidR="002D435E" w:rsidTr="007A0CC0">
        <w:tc>
          <w:tcPr>
            <w:tcW w:w="15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2D435E" w:rsidRDefault="002D435E" w:rsidP="007A0CC0">
            <w:pPr>
              <w:spacing w:line="240" w:lineRule="auto"/>
              <w:ind w:right="-20"/>
              <w:jc w:val="both"/>
            </w:pPr>
            <w:r>
              <w:rPr>
                <w:rFonts w:ascii="宋体" w:hAnsi="宋体" w:cs="宋体" w:hint="eastAsia"/>
                <w:color w:val="000000"/>
                <w:sz w:val="24"/>
                <w:szCs w:val="24"/>
              </w:rPr>
              <w:t>BJRCB</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bottom"/>
          </w:tcPr>
          <w:p w:rsidR="002D435E" w:rsidRDefault="002D435E" w:rsidP="007A0CC0">
            <w:pPr>
              <w:spacing w:line="240" w:lineRule="auto"/>
              <w:ind w:right="-20"/>
              <w:jc w:val="both"/>
            </w:pPr>
            <w:r>
              <w:rPr>
                <w:rFonts w:ascii="宋体" w:hAnsi="宋体" w:cs="宋体" w:hint="eastAsia"/>
                <w:color w:val="000000"/>
                <w:sz w:val="24"/>
                <w:szCs w:val="24"/>
              </w:rPr>
              <w:t>北京农商银行</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2D435E" w:rsidRDefault="002D435E" w:rsidP="007A0CC0">
            <w:pPr>
              <w:spacing w:line="240" w:lineRule="auto"/>
              <w:ind w:right="-20"/>
              <w:jc w:val="both"/>
            </w:pPr>
          </w:p>
        </w:tc>
      </w:tr>
      <w:tr w:rsidR="002D435E" w:rsidTr="007A0CC0">
        <w:tc>
          <w:tcPr>
            <w:tcW w:w="15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2D435E" w:rsidRDefault="002D435E" w:rsidP="007A0CC0">
            <w:pPr>
              <w:spacing w:line="240" w:lineRule="auto"/>
              <w:ind w:right="-20"/>
              <w:jc w:val="both"/>
            </w:pPr>
            <w:r>
              <w:rPr>
                <w:rFonts w:ascii="宋体" w:hAnsi="宋体" w:cs="宋体" w:hint="eastAsia"/>
                <w:color w:val="000000"/>
                <w:sz w:val="24"/>
                <w:szCs w:val="24"/>
              </w:rPr>
              <w:t>NJCB</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bottom"/>
          </w:tcPr>
          <w:p w:rsidR="002D435E" w:rsidRDefault="002D435E" w:rsidP="007A0CC0">
            <w:pPr>
              <w:spacing w:line="240" w:lineRule="auto"/>
              <w:ind w:right="-20"/>
              <w:jc w:val="both"/>
            </w:pPr>
            <w:r>
              <w:rPr>
                <w:rFonts w:ascii="宋体" w:hAnsi="宋体" w:cs="宋体" w:hint="eastAsia"/>
                <w:color w:val="000000"/>
                <w:sz w:val="24"/>
                <w:szCs w:val="24"/>
              </w:rPr>
              <w:t>南京银行</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2D435E" w:rsidRDefault="002D435E" w:rsidP="007A0CC0">
            <w:pPr>
              <w:spacing w:line="240" w:lineRule="auto"/>
              <w:ind w:right="-20"/>
              <w:jc w:val="both"/>
            </w:pPr>
          </w:p>
        </w:tc>
      </w:tr>
      <w:tr w:rsidR="002D435E" w:rsidTr="007A0CC0">
        <w:tc>
          <w:tcPr>
            <w:tcW w:w="15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2D435E" w:rsidRDefault="002D435E" w:rsidP="007A0CC0">
            <w:pPr>
              <w:spacing w:line="240" w:lineRule="auto"/>
              <w:ind w:right="-20"/>
              <w:jc w:val="both"/>
            </w:pPr>
            <w:r>
              <w:rPr>
                <w:rFonts w:ascii="宋体" w:hAnsi="宋体" w:cs="宋体" w:hint="eastAsia"/>
                <w:color w:val="000000"/>
                <w:sz w:val="24"/>
                <w:szCs w:val="24"/>
              </w:rPr>
              <w:t>CBHB</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bottom"/>
          </w:tcPr>
          <w:p w:rsidR="002D435E" w:rsidRDefault="002D435E" w:rsidP="007A0CC0">
            <w:pPr>
              <w:spacing w:line="240" w:lineRule="auto"/>
              <w:ind w:right="-20"/>
              <w:jc w:val="both"/>
            </w:pPr>
            <w:r>
              <w:rPr>
                <w:rFonts w:ascii="宋体" w:hAnsi="宋体" w:cs="宋体" w:hint="eastAsia"/>
                <w:color w:val="000000"/>
                <w:sz w:val="24"/>
                <w:szCs w:val="24"/>
              </w:rPr>
              <w:t>渤海银行</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2D435E" w:rsidRDefault="002D435E" w:rsidP="007A0CC0">
            <w:pPr>
              <w:spacing w:line="240" w:lineRule="auto"/>
              <w:ind w:right="-20"/>
              <w:jc w:val="both"/>
            </w:pPr>
          </w:p>
        </w:tc>
      </w:tr>
      <w:tr w:rsidR="002D435E" w:rsidTr="007A0CC0">
        <w:tc>
          <w:tcPr>
            <w:tcW w:w="15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2D435E" w:rsidRDefault="002D435E" w:rsidP="007A0CC0">
            <w:pPr>
              <w:spacing w:line="240" w:lineRule="auto"/>
              <w:ind w:right="-20"/>
              <w:jc w:val="both"/>
            </w:pPr>
            <w:r>
              <w:rPr>
                <w:rFonts w:ascii="宋体" w:hAnsi="宋体" w:cs="宋体" w:hint="eastAsia"/>
                <w:color w:val="000000"/>
                <w:sz w:val="24"/>
                <w:szCs w:val="24"/>
              </w:rPr>
              <w:t>HKBEA</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bottom"/>
          </w:tcPr>
          <w:p w:rsidR="002D435E" w:rsidRDefault="002D435E" w:rsidP="007A0CC0">
            <w:pPr>
              <w:spacing w:line="240" w:lineRule="auto"/>
              <w:ind w:right="-20"/>
              <w:jc w:val="both"/>
            </w:pPr>
            <w:r>
              <w:rPr>
                <w:rFonts w:ascii="宋体" w:hAnsi="宋体" w:cs="宋体" w:hint="eastAsia"/>
                <w:color w:val="000000"/>
                <w:sz w:val="24"/>
                <w:szCs w:val="24"/>
              </w:rPr>
              <w:t>东亚银行</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2D435E" w:rsidRDefault="002D435E" w:rsidP="007A0CC0">
            <w:pPr>
              <w:spacing w:line="240" w:lineRule="auto"/>
              <w:ind w:right="-20"/>
              <w:jc w:val="both"/>
            </w:pPr>
          </w:p>
        </w:tc>
      </w:tr>
      <w:tr w:rsidR="002D435E" w:rsidTr="007A0CC0">
        <w:tc>
          <w:tcPr>
            <w:tcW w:w="15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2D435E" w:rsidRDefault="002D435E" w:rsidP="007A0CC0">
            <w:pPr>
              <w:spacing w:line="240" w:lineRule="auto"/>
              <w:ind w:right="-20"/>
              <w:jc w:val="both"/>
            </w:pPr>
            <w:r>
              <w:rPr>
                <w:rFonts w:ascii="宋体" w:hAnsi="宋体" w:cs="宋体" w:hint="eastAsia"/>
                <w:color w:val="000000"/>
                <w:sz w:val="24"/>
                <w:szCs w:val="24"/>
              </w:rPr>
              <w:t>HZBANK</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bottom"/>
          </w:tcPr>
          <w:p w:rsidR="002D435E" w:rsidRDefault="002D435E" w:rsidP="007A0CC0">
            <w:pPr>
              <w:spacing w:line="240" w:lineRule="auto"/>
              <w:ind w:right="-20"/>
              <w:jc w:val="both"/>
            </w:pPr>
            <w:r>
              <w:rPr>
                <w:rFonts w:ascii="宋体" w:hAnsi="宋体" w:cs="宋体" w:hint="eastAsia"/>
                <w:color w:val="000000"/>
                <w:sz w:val="24"/>
                <w:szCs w:val="24"/>
              </w:rPr>
              <w:t>杭州银行</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2D435E" w:rsidRDefault="002D435E" w:rsidP="007A0CC0">
            <w:pPr>
              <w:spacing w:line="240" w:lineRule="auto"/>
              <w:ind w:right="-20"/>
              <w:jc w:val="both"/>
            </w:pPr>
          </w:p>
        </w:tc>
      </w:tr>
      <w:tr w:rsidR="002D435E" w:rsidTr="007A0CC0">
        <w:tc>
          <w:tcPr>
            <w:tcW w:w="15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2D435E" w:rsidRDefault="002D435E" w:rsidP="007A0CC0">
            <w:pPr>
              <w:spacing w:line="240" w:lineRule="auto"/>
              <w:ind w:right="-20"/>
              <w:jc w:val="both"/>
            </w:pPr>
            <w:r>
              <w:rPr>
                <w:rFonts w:ascii="宋体" w:hAnsi="宋体" w:cs="宋体" w:hint="eastAsia"/>
                <w:color w:val="000000"/>
                <w:sz w:val="24"/>
                <w:szCs w:val="24"/>
              </w:rPr>
              <w:t>CZ</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bottom"/>
          </w:tcPr>
          <w:p w:rsidR="002D435E" w:rsidRDefault="002D435E" w:rsidP="007A0CC0">
            <w:pPr>
              <w:spacing w:line="240" w:lineRule="auto"/>
              <w:ind w:right="-20"/>
              <w:jc w:val="both"/>
            </w:pPr>
            <w:r>
              <w:rPr>
                <w:rFonts w:ascii="宋体" w:hAnsi="宋体" w:cs="宋体" w:hint="eastAsia"/>
                <w:color w:val="000000"/>
                <w:sz w:val="24"/>
                <w:szCs w:val="24"/>
              </w:rPr>
              <w:t>浙商银行</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2D435E" w:rsidRDefault="002D435E" w:rsidP="007A0CC0">
            <w:pPr>
              <w:spacing w:line="240" w:lineRule="auto"/>
              <w:ind w:right="-20"/>
              <w:jc w:val="both"/>
            </w:pPr>
          </w:p>
        </w:tc>
      </w:tr>
      <w:tr w:rsidR="002D435E" w:rsidTr="007A0CC0">
        <w:tc>
          <w:tcPr>
            <w:tcW w:w="15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2D435E" w:rsidRDefault="002D435E" w:rsidP="007A0CC0">
            <w:pPr>
              <w:spacing w:line="240" w:lineRule="auto"/>
              <w:ind w:right="-20"/>
              <w:jc w:val="both"/>
            </w:pPr>
            <w:r>
              <w:rPr>
                <w:rFonts w:ascii="宋体" w:hAnsi="宋体" w:cs="宋体" w:hint="eastAsia"/>
                <w:color w:val="000000"/>
                <w:sz w:val="24"/>
                <w:szCs w:val="24"/>
              </w:rPr>
              <w:t>SCCB</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bottom"/>
          </w:tcPr>
          <w:p w:rsidR="002D435E" w:rsidRDefault="002D435E" w:rsidP="007A0CC0">
            <w:pPr>
              <w:spacing w:line="240" w:lineRule="auto"/>
              <w:ind w:right="-20"/>
              <w:jc w:val="both"/>
            </w:pPr>
            <w:r>
              <w:rPr>
                <w:rFonts w:ascii="宋体" w:hAnsi="宋体" w:cs="宋体" w:hint="eastAsia"/>
                <w:color w:val="000000"/>
                <w:sz w:val="24"/>
                <w:szCs w:val="24"/>
              </w:rPr>
              <w:t>河北银行</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2D435E" w:rsidRDefault="002D435E" w:rsidP="007A0CC0">
            <w:pPr>
              <w:spacing w:line="240" w:lineRule="auto"/>
              <w:ind w:right="-20"/>
              <w:jc w:val="both"/>
            </w:pPr>
          </w:p>
        </w:tc>
      </w:tr>
      <w:tr w:rsidR="002D435E" w:rsidTr="007A0CC0">
        <w:tc>
          <w:tcPr>
            <w:tcW w:w="15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2D435E" w:rsidRDefault="002D435E" w:rsidP="007A0CC0">
            <w:pPr>
              <w:spacing w:line="240" w:lineRule="auto"/>
              <w:ind w:right="-20"/>
              <w:jc w:val="both"/>
            </w:pPr>
            <w:r>
              <w:rPr>
                <w:rFonts w:ascii="宋体" w:hAnsi="宋体" w:cs="宋体" w:hint="eastAsia"/>
                <w:color w:val="000000"/>
                <w:sz w:val="24"/>
                <w:szCs w:val="24"/>
              </w:rPr>
              <w:t>NCB</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bottom"/>
          </w:tcPr>
          <w:p w:rsidR="002D435E" w:rsidRDefault="002D435E" w:rsidP="007A0CC0">
            <w:pPr>
              <w:spacing w:line="240" w:lineRule="auto"/>
              <w:ind w:right="-20"/>
              <w:jc w:val="both"/>
            </w:pPr>
            <w:r>
              <w:rPr>
                <w:rFonts w:ascii="宋体" w:hAnsi="宋体" w:cs="宋体" w:hint="eastAsia"/>
                <w:color w:val="000000"/>
                <w:sz w:val="24"/>
                <w:szCs w:val="24"/>
              </w:rPr>
              <w:t>南洋商业银行</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2D435E" w:rsidRDefault="002D435E" w:rsidP="007A0CC0">
            <w:pPr>
              <w:spacing w:line="240" w:lineRule="auto"/>
              <w:ind w:right="-20"/>
              <w:jc w:val="both"/>
            </w:pPr>
          </w:p>
        </w:tc>
      </w:tr>
      <w:tr w:rsidR="002D435E" w:rsidTr="007A0CC0">
        <w:tc>
          <w:tcPr>
            <w:tcW w:w="15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2D435E" w:rsidRDefault="002D435E" w:rsidP="007A0CC0">
            <w:pPr>
              <w:spacing w:line="240" w:lineRule="auto"/>
              <w:ind w:right="-20"/>
              <w:jc w:val="both"/>
            </w:pPr>
            <w:r>
              <w:rPr>
                <w:rFonts w:ascii="宋体" w:hAnsi="宋体" w:cs="宋体" w:hint="eastAsia"/>
                <w:color w:val="000000"/>
                <w:sz w:val="24"/>
                <w:szCs w:val="24"/>
              </w:rPr>
              <w:t>SRCB</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bottom"/>
          </w:tcPr>
          <w:p w:rsidR="002D435E" w:rsidRDefault="002D435E" w:rsidP="007A0CC0">
            <w:pPr>
              <w:spacing w:line="240" w:lineRule="auto"/>
              <w:ind w:right="-20"/>
              <w:jc w:val="both"/>
            </w:pPr>
            <w:r>
              <w:rPr>
                <w:rFonts w:ascii="宋体" w:hAnsi="宋体" w:cs="宋体" w:hint="eastAsia"/>
                <w:color w:val="000000"/>
                <w:sz w:val="24"/>
                <w:szCs w:val="24"/>
              </w:rPr>
              <w:t>上海农商银行</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2D435E" w:rsidRDefault="002D435E" w:rsidP="007A0CC0">
            <w:pPr>
              <w:spacing w:line="240" w:lineRule="auto"/>
              <w:ind w:right="-20"/>
              <w:jc w:val="both"/>
            </w:pPr>
          </w:p>
        </w:tc>
      </w:tr>
      <w:tr w:rsidR="002D435E" w:rsidTr="007A0CC0">
        <w:tc>
          <w:tcPr>
            <w:tcW w:w="15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2D435E" w:rsidRDefault="002D435E" w:rsidP="007A0CC0">
            <w:pPr>
              <w:spacing w:line="240" w:lineRule="auto"/>
              <w:ind w:right="-20"/>
              <w:jc w:val="both"/>
            </w:pPr>
            <w:r>
              <w:rPr>
                <w:rFonts w:ascii="宋体" w:hAnsi="宋体" w:cs="宋体" w:hint="eastAsia"/>
                <w:color w:val="000000"/>
                <w:sz w:val="24"/>
                <w:szCs w:val="24"/>
              </w:rPr>
              <w:t>ZJTLCB</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bottom"/>
          </w:tcPr>
          <w:p w:rsidR="002D435E" w:rsidRDefault="002D435E" w:rsidP="007A0CC0">
            <w:pPr>
              <w:spacing w:line="240" w:lineRule="auto"/>
              <w:ind w:right="-20"/>
              <w:jc w:val="both"/>
            </w:pPr>
            <w:r>
              <w:rPr>
                <w:rFonts w:ascii="宋体" w:hAnsi="宋体" w:cs="宋体" w:hint="eastAsia"/>
                <w:color w:val="000000"/>
                <w:sz w:val="24"/>
                <w:szCs w:val="24"/>
              </w:rPr>
              <w:t>浙江泰隆商业银行</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2D435E" w:rsidRDefault="002D435E" w:rsidP="007A0CC0">
            <w:pPr>
              <w:spacing w:line="240" w:lineRule="auto"/>
              <w:ind w:right="-20"/>
              <w:jc w:val="both"/>
            </w:pPr>
          </w:p>
        </w:tc>
      </w:tr>
      <w:tr w:rsidR="002D435E" w:rsidTr="007A0CC0">
        <w:tc>
          <w:tcPr>
            <w:tcW w:w="15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2D435E" w:rsidRDefault="002D435E" w:rsidP="007A0CC0">
            <w:pPr>
              <w:spacing w:line="240" w:lineRule="auto"/>
              <w:ind w:right="-20"/>
              <w:jc w:val="both"/>
            </w:pPr>
            <w:r>
              <w:rPr>
                <w:rFonts w:ascii="宋体" w:hAnsi="宋体" w:cs="宋体" w:hint="eastAsia"/>
                <w:color w:val="000000"/>
                <w:sz w:val="24"/>
                <w:szCs w:val="24"/>
              </w:rPr>
              <w:t>UPOP</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bottom"/>
          </w:tcPr>
          <w:p w:rsidR="002D435E" w:rsidRDefault="002D435E" w:rsidP="007A0CC0">
            <w:pPr>
              <w:spacing w:line="240" w:lineRule="auto"/>
              <w:ind w:right="-20"/>
              <w:jc w:val="both"/>
            </w:pPr>
            <w:r>
              <w:rPr>
                <w:rFonts w:ascii="宋体" w:hAnsi="宋体" w:cs="宋体" w:hint="eastAsia"/>
                <w:color w:val="000000"/>
                <w:sz w:val="24"/>
                <w:szCs w:val="24"/>
              </w:rPr>
              <w:t>银联在线</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2D435E" w:rsidRDefault="002D435E" w:rsidP="007A0CC0">
            <w:pPr>
              <w:spacing w:line="240" w:lineRule="auto"/>
              <w:ind w:right="-20"/>
              <w:jc w:val="both"/>
            </w:pPr>
          </w:p>
        </w:tc>
      </w:tr>
      <w:tr w:rsidR="002D435E" w:rsidTr="007A0CC0">
        <w:tc>
          <w:tcPr>
            <w:tcW w:w="15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2D435E" w:rsidRDefault="002D435E" w:rsidP="007A0CC0">
            <w:pPr>
              <w:spacing w:line="240" w:lineRule="auto"/>
              <w:ind w:right="-20"/>
              <w:jc w:val="both"/>
            </w:pPr>
            <w:r>
              <w:rPr>
                <w:rFonts w:ascii="宋体" w:hAnsi="宋体" w:cs="宋体" w:hint="eastAsia"/>
                <w:color w:val="000000"/>
                <w:sz w:val="24"/>
                <w:szCs w:val="24"/>
              </w:rPr>
              <w:t>JZYN</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bottom"/>
          </w:tcPr>
          <w:p w:rsidR="002D435E" w:rsidRDefault="002D435E" w:rsidP="007A0CC0">
            <w:pPr>
              <w:spacing w:line="240" w:lineRule="auto"/>
              <w:ind w:right="-20"/>
              <w:jc w:val="both"/>
            </w:pPr>
            <w:r>
              <w:rPr>
                <w:rFonts w:ascii="宋体" w:hAnsi="宋体" w:cs="宋体" w:hint="eastAsia"/>
                <w:color w:val="000000"/>
                <w:sz w:val="24"/>
                <w:szCs w:val="24"/>
              </w:rPr>
              <w:t>锦州银行</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2D435E" w:rsidRDefault="002D435E" w:rsidP="007A0CC0">
            <w:pPr>
              <w:spacing w:line="240" w:lineRule="auto"/>
              <w:ind w:right="-20"/>
              <w:jc w:val="both"/>
            </w:pPr>
          </w:p>
        </w:tc>
      </w:tr>
      <w:tr w:rsidR="002D435E" w:rsidTr="007A0CC0">
        <w:tc>
          <w:tcPr>
            <w:tcW w:w="15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2D435E" w:rsidRDefault="002D435E" w:rsidP="007A0CC0">
            <w:pPr>
              <w:spacing w:line="240" w:lineRule="auto"/>
              <w:ind w:right="-20"/>
              <w:jc w:val="both"/>
            </w:pPr>
            <w:r>
              <w:rPr>
                <w:rFonts w:ascii="宋体" w:hAnsi="宋体" w:cs="宋体" w:hint="eastAsia"/>
                <w:color w:val="000000"/>
                <w:sz w:val="24"/>
                <w:szCs w:val="24"/>
              </w:rPr>
              <w:t>GYCCB</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bottom"/>
          </w:tcPr>
          <w:p w:rsidR="002D435E" w:rsidRDefault="002D435E" w:rsidP="007A0CC0">
            <w:pPr>
              <w:spacing w:line="240" w:lineRule="auto"/>
              <w:ind w:right="-20"/>
              <w:jc w:val="both"/>
            </w:pPr>
            <w:r>
              <w:rPr>
                <w:rFonts w:ascii="宋体" w:hAnsi="宋体" w:cs="宋体" w:hint="eastAsia"/>
                <w:color w:val="000000"/>
                <w:sz w:val="24"/>
                <w:szCs w:val="24"/>
              </w:rPr>
              <w:t>贵阳银行</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2D435E" w:rsidRDefault="002D435E" w:rsidP="007A0CC0">
            <w:pPr>
              <w:spacing w:line="240" w:lineRule="auto"/>
              <w:ind w:right="-20"/>
              <w:jc w:val="both"/>
            </w:pPr>
          </w:p>
        </w:tc>
      </w:tr>
      <w:tr w:rsidR="002D435E" w:rsidTr="007A0CC0">
        <w:tc>
          <w:tcPr>
            <w:tcW w:w="15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2D435E" w:rsidRDefault="002D435E" w:rsidP="007A0CC0">
            <w:pPr>
              <w:spacing w:line="240" w:lineRule="auto"/>
              <w:ind w:right="-20"/>
              <w:jc w:val="both"/>
            </w:pPr>
            <w:r>
              <w:rPr>
                <w:rFonts w:ascii="宋体" w:hAnsi="宋体" w:cs="宋体" w:hint="eastAsia"/>
                <w:color w:val="000000"/>
                <w:sz w:val="24"/>
                <w:szCs w:val="24"/>
              </w:rPr>
              <w:t>CRBC</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bottom"/>
          </w:tcPr>
          <w:p w:rsidR="002D435E" w:rsidRDefault="002D435E" w:rsidP="007A0CC0">
            <w:pPr>
              <w:spacing w:line="240" w:lineRule="auto"/>
              <w:ind w:right="-20"/>
              <w:jc w:val="both"/>
            </w:pPr>
            <w:r>
              <w:rPr>
                <w:rFonts w:ascii="宋体" w:hAnsi="宋体" w:cs="宋体" w:hint="eastAsia"/>
                <w:color w:val="000000"/>
                <w:sz w:val="24"/>
                <w:szCs w:val="24"/>
              </w:rPr>
              <w:t>华润银行</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2D435E" w:rsidRDefault="002D435E" w:rsidP="007A0CC0">
            <w:pPr>
              <w:spacing w:line="240" w:lineRule="auto"/>
              <w:ind w:right="-20"/>
              <w:jc w:val="both"/>
            </w:pPr>
          </w:p>
        </w:tc>
      </w:tr>
      <w:tr w:rsidR="002D435E" w:rsidTr="007A0CC0">
        <w:tc>
          <w:tcPr>
            <w:tcW w:w="15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2D435E" w:rsidRDefault="002D435E" w:rsidP="007A0CC0">
            <w:pPr>
              <w:spacing w:line="240" w:lineRule="auto"/>
              <w:ind w:right="-20"/>
              <w:jc w:val="both"/>
            </w:pPr>
            <w:r>
              <w:rPr>
                <w:rFonts w:ascii="宋体" w:hAnsi="宋体" w:cs="宋体" w:hint="eastAsia"/>
                <w:color w:val="000000"/>
                <w:sz w:val="24"/>
                <w:szCs w:val="24"/>
              </w:rPr>
              <w:t>BSB</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bottom"/>
          </w:tcPr>
          <w:p w:rsidR="002D435E" w:rsidRDefault="002D435E" w:rsidP="007A0CC0">
            <w:pPr>
              <w:spacing w:line="240" w:lineRule="auto"/>
              <w:ind w:right="-20"/>
              <w:jc w:val="both"/>
            </w:pPr>
            <w:r>
              <w:rPr>
                <w:rFonts w:ascii="宋体" w:hAnsi="宋体" w:cs="宋体" w:hint="eastAsia"/>
                <w:color w:val="000000"/>
                <w:sz w:val="24"/>
                <w:szCs w:val="24"/>
              </w:rPr>
              <w:t>包商银行</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2D435E" w:rsidRDefault="002D435E" w:rsidP="007A0CC0">
            <w:pPr>
              <w:spacing w:line="240" w:lineRule="auto"/>
              <w:ind w:right="-20"/>
              <w:jc w:val="both"/>
            </w:pPr>
          </w:p>
        </w:tc>
      </w:tr>
      <w:tr w:rsidR="002D435E" w:rsidTr="007A0CC0">
        <w:tc>
          <w:tcPr>
            <w:tcW w:w="1585" w:type="dxa"/>
            <w:tcBorders>
              <w:top w:val="single" w:sz="4" w:space="0" w:color="000000"/>
              <w:left w:val="single" w:sz="4" w:space="0" w:color="000000"/>
              <w:bottom w:val="single" w:sz="4" w:space="0" w:color="000000"/>
              <w:right w:val="single" w:sz="4" w:space="0" w:color="000000"/>
            </w:tcBorders>
            <w:shd w:val="clear" w:color="auto" w:fill="auto"/>
            <w:vAlign w:val="bottom"/>
          </w:tcPr>
          <w:p w:rsidR="002D435E" w:rsidRDefault="002D435E" w:rsidP="007A0CC0">
            <w:pPr>
              <w:spacing w:line="240" w:lineRule="auto"/>
              <w:ind w:right="-20"/>
              <w:jc w:val="both"/>
              <w:rPr>
                <w:rFonts w:ascii="宋体" w:hAnsi="宋体" w:cs="宋体"/>
                <w:color w:val="000000"/>
                <w:sz w:val="24"/>
                <w:szCs w:val="24"/>
              </w:rPr>
            </w:pPr>
            <w:r>
              <w:rPr>
                <w:rFonts w:ascii="宋体" w:hAnsi="宋体" w:cs="宋体" w:hint="eastAsia"/>
                <w:color w:val="000000"/>
                <w:sz w:val="24"/>
                <w:szCs w:val="24"/>
              </w:rPr>
              <w:t>JSHB</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bottom"/>
          </w:tcPr>
          <w:p w:rsidR="002D435E" w:rsidRDefault="002D435E" w:rsidP="007A0CC0">
            <w:pPr>
              <w:spacing w:line="240" w:lineRule="auto"/>
              <w:ind w:right="-20"/>
              <w:jc w:val="both"/>
              <w:rPr>
                <w:rFonts w:ascii="宋体" w:hAnsi="宋体" w:cs="宋体"/>
                <w:color w:val="000000"/>
                <w:sz w:val="24"/>
                <w:szCs w:val="24"/>
              </w:rPr>
            </w:pPr>
            <w:r>
              <w:rPr>
                <w:rFonts w:ascii="宋体" w:hAnsi="宋体" w:cs="宋体" w:hint="eastAsia"/>
                <w:color w:val="000000"/>
                <w:sz w:val="24"/>
                <w:szCs w:val="24"/>
              </w:rPr>
              <w:t>晋商银行</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rsidR="002D435E" w:rsidRDefault="002D435E" w:rsidP="007A0CC0">
            <w:pPr>
              <w:spacing w:line="240" w:lineRule="auto"/>
              <w:ind w:right="-20"/>
              <w:jc w:val="both"/>
            </w:pPr>
          </w:p>
        </w:tc>
      </w:tr>
    </w:tbl>
    <w:p w:rsidR="002D435E" w:rsidRPr="002D435E" w:rsidRDefault="002D435E" w:rsidP="002D435E"/>
    <w:p w:rsidR="00CC3D6F" w:rsidRDefault="00CC3D6F">
      <w:pPr>
        <w:spacing w:line="240" w:lineRule="auto"/>
      </w:pPr>
    </w:p>
    <w:p w:rsidR="00A763AB" w:rsidRDefault="00A763AB" w:rsidP="00A763AB">
      <w:pPr>
        <w:pStyle w:val="2"/>
      </w:pPr>
      <w:r>
        <w:rPr>
          <w:rFonts w:hint="eastAsia"/>
        </w:rPr>
        <w:t>枚举值说明</w:t>
      </w:r>
    </w:p>
    <w:p w:rsidR="00A763AB" w:rsidRDefault="00A763AB" w:rsidP="00A763AB">
      <w:pPr>
        <w:pStyle w:val="3"/>
      </w:pPr>
      <w:r>
        <w:t>C</w:t>
      </w:r>
      <w:r>
        <w:rPr>
          <w:rFonts w:hint="eastAsia"/>
        </w:rPr>
        <w:t>hannels(</w:t>
      </w:r>
      <w:r>
        <w:rPr>
          <w:rFonts w:hint="eastAsia"/>
        </w:rPr>
        <w:t>支付渠道</w:t>
      </w:r>
      <w:r>
        <w:rPr>
          <w:rFonts w:hint="eastAsia"/>
        </w:rPr>
        <w:t>)</w:t>
      </w:r>
    </w:p>
    <w:p w:rsidR="00A763AB" w:rsidRPr="00A763AB" w:rsidRDefault="00A763AB" w:rsidP="00A763AB">
      <w:pPr>
        <w:spacing w:line="312" w:lineRule="exact"/>
        <w:ind w:leftChars="400" w:left="840" w:rightChars="-10" w:right="-21"/>
        <w:jc w:val="both"/>
        <w:rPr>
          <w:i/>
          <w:sz w:val="20"/>
        </w:rPr>
      </w:pPr>
      <w:r w:rsidRPr="00A763AB">
        <w:rPr>
          <w:rFonts w:hint="eastAsia"/>
          <w:i/>
          <w:sz w:val="20"/>
        </w:rPr>
        <w:t>YeePay</w:t>
      </w:r>
      <w:r w:rsidRPr="00A763AB">
        <w:rPr>
          <w:rFonts w:hint="eastAsia"/>
          <w:i/>
          <w:sz w:val="20"/>
        </w:rPr>
        <w:t>：易宝渠道</w:t>
      </w:r>
    </w:p>
    <w:p w:rsidR="00A763AB" w:rsidRPr="00A763AB" w:rsidRDefault="00A763AB" w:rsidP="00A763AB">
      <w:pPr>
        <w:spacing w:line="312" w:lineRule="exact"/>
        <w:ind w:leftChars="400" w:left="840" w:rightChars="-10" w:right="-21"/>
        <w:jc w:val="both"/>
        <w:rPr>
          <w:i/>
          <w:sz w:val="20"/>
        </w:rPr>
      </w:pPr>
      <w:r w:rsidRPr="00A763AB">
        <w:rPr>
          <w:rFonts w:hint="eastAsia"/>
          <w:i/>
          <w:sz w:val="20"/>
        </w:rPr>
        <w:t>AliPay</w:t>
      </w:r>
      <w:r w:rsidRPr="00A763AB">
        <w:rPr>
          <w:rFonts w:hint="eastAsia"/>
          <w:i/>
          <w:sz w:val="20"/>
        </w:rPr>
        <w:t>：支付宝渠道</w:t>
      </w:r>
    </w:p>
    <w:p w:rsidR="00A763AB" w:rsidRPr="00A763AB" w:rsidRDefault="00B80869" w:rsidP="00A763AB">
      <w:pPr>
        <w:spacing w:line="312" w:lineRule="exact"/>
        <w:ind w:leftChars="400" w:left="840" w:rightChars="-10" w:right="-21"/>
        <w:jc w:val="both"/>
        <w:rPr>
          <w:i/>
          <w:sz w:val="20"/>
        </w:rPr>
      </w:pPr>
      <w:r>
        <w:rPr>
          <w:rFonts w:hint="eastAsia"/>
          <w:i/>
          <w:sz w:val="20"/>
        </w:rPr>
        <w:t>smsAgent</w:t>
      </w:r>
      <w:r>
        <w:rPr>
          <w:rFonts w:hint="eastAsia"/>
          <w:i/>
          <w:sz w:val="20"/>
        </w:rPr>
        <w:t>：短代，易迅</w:t>
      </w:r>
    </w:p>
    <w:p w:rsidR="00A763AB" w:rsidRPr="00A763AB" w:rsidRDefault="00A763AB" w:rsidP="00A763AB">
      <w:pPr>
        <w:spacing w:line="312" w:lineRule="exact"/>
        <w:ind w:leftChars="400" w:left="840" w:rightChars="-10" w:right="-21"/>
        <w:jc w:val="both"/>
        <w:rPr>
          <w:i/>
          <w:sz w:val="20"/>
        </w:rPr>
      </w:pPr>
      <w:r w:rsidRPr="00A763AB">
        <w:rPr>
          <w:rFonts w:hint="eastAsia"/>
          <w:i/>
          <w:sz w:val="20"/>
        </w:rPr>
        <w:t>T</w:t>
      </w:r>
      <w:r w:rsidRPr="00A763AB">
        <w:rPr>
          <w:i/>
          <w:sz w:val="20"/>
        </w:rPr>
        <w:t>en</w:t>
      </w:r>
      <w:r w:rsidRPr="00A763AB">
        <w:rPr>
          <w:rFonts w:hint="eastAsia"/>
          <w:i/>
          <w:sz w:val="20"/>
        </w:rPr>
        <w:t>P</w:t>
      </w:r>
      <w:r w:rsidRPr="00A763AB">
        <w:rPr>
          <w:i/>
          <w:sz w:val="20"/>
        </w:rPr>
        <w:t>ay</w:t>
      </w:r>
      <w:r w:rsidRPr="00A763AB">
        <w:rPr>
          <w:rFonts w:hint="eastAsia"/>
          <w:i/>
          <w:sz w:val="20"/>
        </w:rPr>
        <w:t>：财付通渠道</w:t>
      </w:r>
    </w:p>
    <w:p w:rsidR="00A763AB" w:rsidRPr="00A763AB" w:rsidRDefault="00A763AB" w:rsidP="00A763AB">
      <w:pPr>
        <w:spacing w:line="312" w:lineRule="exact"/>
        <w:ind w:leftChars="400" w:left="840" w:rightChars="-10" w:right="-21"/>
        <w:jc w:val="both"/>
        <w:rPr>
          <w:i/>
          <w:sz w:val="20"/>
        </w:rPr>
      </w:pPr>
    </w:p>
    <w:p w:rsidR="00A763AB" w:rsidRPr="00A763AB" w:rsidRDefault="00A763AB" w:rsidP="00A763AB">
      <w:pPr>
        <w:spacing w:line="312" w:lineRule="exact"/>
        <w:ind w:leftChars="400" w:left="840" w:rightChars="-10" w:right="-21"/>
        <w:jc w:val="both"/>
        <w:rPr>
          <w:i/>
          <w:sz w:val="20"/>
        </w:rPr>
      </w:pPr>
      <w:r w:rsidRPr="00A763AB">
        <w:rPr>
          <w:rFonts w:hint="eastAsia"/>
          <w:i/>
          <w:sz w:val="20"/>
        </w:rPr>
        <w:t>BestPay</w:t>
      </w:r>
      <w:r w:rsidRPr="00A763AB">
        <w:rPr>
          <w:rFonts w:hint="eastAsia"/>
          <w:i/>
          <w:sz w:val="20"/>
        </w:rPr>
        <w:t>：天翼渠道</w:t>
      </w:r>
    </w:p>
    <w:p w:rsidR="00A763AB" w:rsidRPr="00A763AB" w:rsidRDefault="00A763AB" w:rsidP="00A763AB">
      <w:pPr>
        <w:spacing w:line="312" w:lineRule="exact"/>
        <w:ind w:leftChars="400" w:left="840" w:rightChars="-10" w:right="-21"/>
        <w:jc w:val="both"/>
        <w:rPr>
          <w:i/>
          <w:sz w:val="20"/>
        </w:rPr>
      </w:pPr>
      <w:r w:rsidRPr="00A763AB">
        <w:rPr>
          <w:rFonts w:hint="eastAsia"/>
          <w:i/>
          <w:sz w:val="20"/>
        </w:rPr>
        <w:t>PayPal</w:t>
      </w:r>
      <w:r w:rsidRPr="00A763AB">
        <w:rPr>
          <w:rFonts w:hint="eastAsia"/>
          <w:i/>
          <w:sz w:val="20"/>
        </w:rPr>
        <w:t>：</w:t>
      </w:r>
      <w:r w:rsidRPr="00A763AB">
        <w:rPr>
          <w:rFonts w:hint="eastAsia"/>
          <w:i/>
          <w:sz w:val="20"/>
        </w:rPr>
        <w:t>PayPal</w:t>
      </w:r>
      <w:r w:rsidRPr="00A763AB">
        <w:rPr>
          <w:rFonts w:hint="eastAsia"/>
          <w:i/>
          <w:sz w:val="20"/>
        </w:rPr>
        <w:t>渠道</w:t>
      </w:r>
    </w:p>
    <w:p w:rsidR="00A763AB" w:rsidRPr="00A763AB" w:rsidRDefault="00A763AB" w:rsidP="00E31C58">
      <w:pPr>
        <w:spacing w:line="240" w:lineRule="auto"/>
        <w:ind w:leftChars="400" w:left="840" w:rightChars="-10" w:right="-21"/>
        <w:jc w:val="both"/>
        <w:rPr>
          <w:i/>
          <w:sz w:val="20"/>
        </w:rPr>
      </w:pPr>
      <w:r w:rsidRPr="00A763AB">
        <w:rPr>
          <w:rFonts w:hint="eastAsia"/>
          <w:i/>
          <w:sz w:val="20"/>
        </w:rPr>
        <w:t>MobPay</w:t>
      </w:r>
      <w:r w:rsidRPr="00A763AB">
        <w:rPr>
          <w:rFonts w:hint="eastAsia"/>
          <w:i/>
          <w:sz w:val="20"/>
        </w:rPr>
        <w:t>：移动渠道</w:t>
      </w:r>
    </w:p>
    <w:p w:rsidR="00A763AB" w:rsidRDefault="00A763AB" w:rsidP="00E31C58">
      <w:pPr>
        <w:spacing w:line="240" w:lineRule="auto"/>
        <w:ind w:leftChars="400" w:left="840" w:rightChars="-10" w:right="-21"/>
        <w:jc w:val="both"/>
        <w:rPr>
          <w:i/>
          <w:sz w:val="20"/>
        </w:rPr>
      </w:pPr>
      <w:r w:rsidRPr="00A763AB">
        <w:rPr>
          <w:rFonts w:hint="eastAsia"/>
          <w:i/>
          <w:sz w:val="20"/>
        </w:rPr>
        <w:t>UniPay</w:t>
      </w:r>
      <w:r w:rsidRPr="00A763AB">
        <w:rPr>
          <w:rFonts w:hint="eastAsia"/>
          <w:i/>
          <w:sz w:val="20"/>
        </w:rPr>
        <w:t>：联通渠道</w:t>
      </w:r>
    </w:p>
    <w:p w:rsidR="00021279" w:rsidRPr="00A763AB" w:rsidRDefault="00021279" w:rsidP="00E31C58">
      <w:pPr>
        <w:spacing w:line="240" w:lineRule="auto"/>
        <w:ind w:leftChars="400" w:left="840" w:rightChars="-10" w:right="-21"/>
        <w:jc w:val="both"/>
        <w:rPr>
          <w:i/>
          <w:sz w:val="20"/>
        </w:rPr>
      </w:pPr>
      <w:r>
        <w:rPr>
          <w:rFonts w:hint="eastAsia"/>
          <w:i/>
          <w:sz w:val="20"/>
        </w:rPr>
        <w:t>UniWoPay</w:t>
      </w:r>
      <w:r>
        <w:rPr>
          <w:rFonts w:hint="eastAsia"/>
          <w:i/>
          <w:sz w:val="20"/>
        </w:rPr>
        <w:t>：联调沃商店渠道</w:t>
      </w:r>
    </w:p>
    <w:p w:rsidR="00A763AB" w:rsidRDefault="00A763AB" w:rsidP="00E31C58">
      <w:pPr>
        <w:spacing w:line="240" w:lineRule="auto"/>
        <w:ind w:leftChars="400" w:left="840"/>
        <w:rPr>
          <w:i/>
          <w:sz w:val="20"/>
        </w:rPr>
      </w:pPr>
      <w:r w:rsidRPr="00A763AB">
        <w:rPr>
          <w:rFonts w:hint="eastAsia"/>
          <w:i/>
          <w:sz w:val="20"/>
        </w:rPr>
        <w:t>HuaWei</w:t>
      </w:r>
      <w:r w:rsidRPr="00A763AB">
        <w:rPr>
          <w:rFonts w:hint="eastAsia"/>
          <w:i/>
          <w:sz w:val="20"/>
        </w:rPr>
        <w:t>：华为自有帐号渠道</w:t>
      </w:r>
    </w:p>
    <w:p w:rsidR="001E39DF" w:rsidRDefault="001E39DF" w:rsidP="00E31C58">
      <w:pPr>
        <w:spacing w:line="240" w:lineRule="auto"/>
        <w:ind w:leftChars="400" w:left="840"/>
        <w:rPr>
          <w:i/>
          <w:sz w:val="20"/>
        </w:rPr>
      </w:pPr>
    </w:p>
    <w:p w:rsidR="001E39DF" w:rsidRPr="00745874" w:rsidRDefault="001E39DF" w:rsidP="001E39DF">
      <w:pPr>
        <w:spacing w:line="240" w:lineRule="auto"/>
        <w:ind w:leftChars="400" w:left="840"/>
        <w:rPr>
          <w:i/>
          <w:sz w:val="20"/>
        </w:rPr>
      </w:pPr>
      <w:r w:rsidRPr="00745874">
        <w:rPr>
          <w:rFonts w:hint="eastAsia"/>
          <w:i/>
          <w:sz w:val="20"/>
        </w:rPr>
        <w:t>NNK</w:t>
      </w:r>
      <w:r w:rsidRPr="00745874">
        <w:rPr>
          <w:rFonts w:hint="eastAsia"/>
          <w:i/>
          <w:sz w:val="20"/>
        </w:rPr>
        <w:t>：年年卡</w:t>
      </w:r>
    </w:p>
    <w:p w:rsidR="001E39DF" w:rsidRDefault="001E39DF" w:rsidP="00E31C58">
      <w:pPr>
        <w:spacing w:line="240" w:lineRule="auto"/>
        <w:ind w:leftChars="400" w:left="840"/>
        <w:rPr>
          <w:i/>
          <w:sz w:val="20"/>
        </w:rPr>
      </w:pPr>
      <w:r>
        <w:rPr>
          <w:rFonts w:hint="eastAsia"/>
          <w:i/>
          <w:sz w:val="20"/>
        </w:rPr>
        <w:t>CnTVPay</w:t>
      </w:r>
      <w:r>
        <w:rPr>
          <w:rFonts w:hint="eastAsia"/>
          <w:i/>
          <w:sz w:val="20"/>
        </w:rPr>
        <w:t>：银视通</w:t>
      </w:r>
    </w:p>
    <w:p w:rsidR="005F7E02" w:rsidRDefault="005F7E02" w:rsidP="00E31C58">
      <w:pPr>
        <w:spacing w:line="240" w:lineRule="auto"/>
        <w:ind w:leftChars="400" w:left="840"/>
        <w:rPr>
          <w:i/>
          <w:sz w:val="20"/>
        </w:rPr>
      </w:pPr>
      <w:r>
        <w:rPr>
          <w:rFonts w:hint="eastAsia"/>
          <w:i/>
          <w:sz w:val="20"/>
        </w:rPr>
        <w:lastRenderedPageBreak/>
        <w:t>SZF</w:t>
      </w:r>
      <w:r>
        <w:rPr>
          <w:rFonts w:hint="eastAsia"/>
          <w:i/>
          <w:sz w:val="20"/>
        </w:rPr>
        <w:t>：神州付</w:t>
      </w:r>
    </w:p>
    <w:p w:rsidR="00635568" w:rsidRDefault="00635568" w:rsidP="00E31C58">
      <w:pPr>
        <w:spacing w:line="240" w:lineRule="auto"/>
        <w:ind w:leftChars="400" w:left="840"/>
        <w:rPr>
          <w:i/>
          <w:sz w:val="20"/>
        </w:rPr>
      </w:pPr>
      <w:r>
        <w:rPr>
          <w:rFonts w:hint="eastAsia"/>
          <w:i/>
          <w:sz w:val="20"/>
        </w:rPr>
        <w:t>HWDR</w:t>
      </w:r>
      <w:r>
        <w:rPr>
          <w:rFonts w:hint="eastAsia"/>
          <w:i/>
          <w:sz w:val="20"/>
        </w:rPr>
        <w:t>：华为电软</w:t>
      </w:r>
    </w:p>
    <w:p w:rsidR="001E39DF" w:rsidRPr="001E39DF" w:rsidRDefault="001E39DF" w:rsidP="00E31C58">
      <w:pPr>
        <w:spacing w:line="240" w:lineRule="auto"/>
        <w:ind w:leftChars="400" w:left="840"/>
        <w:rPr>
          <w:i/>
          <w:sz w:val="20"/>
        </w:rPr>
      </w:pPr>
    </w:p>
    <w:p w:rsidR="00E31C58" w:rsidRDefault="002D5459" w:rsidP="00E31C58">
      <w:pPr>
        <w:spacing w:line="240" w:lineRule="auto"/>
        <w:ind w:leftChars="400" w:left="840"/>
        <w:rPr>
          <w:i/>
          <w:sz w:val="20"/>
        </w:rPr>
      </w:pPr>
      <w:r>
        <w:rPr>
          <w:rFonts w:hint="eastAsia"/>
          <w:i/>
          <w:sz w:val="20"/>
        </w:rPr>
        <w:t>M2E</w:t>
      </w:r>
      <w:r w:rsidR="00E31C58">
        <w:rPr>
          <w:rFonts w:hint="eastAsia"/>
          <w:i/>
          <w:sz w:val="20"/>
        </w:rPr>
        <w:t>：马来银行</w:t>
      </w:r>
    </w:p>
    <w:p w:rsidR="002D5459" w:rsidRDefault="002D5459" w:rsidP="00E31C58">
      <w:pPr>
        <w:spacing w:line="240" w:lineRule="auto"/>
        <w:ind w:leftChars="400" w:left="840"/>
        <w:rPr>
          <w:i/>
          <w:sz w:val="20"/>
        </w:rPr>
      </w:pPr>
      <w:r>
        <w:rPr>
          <w:rFonts w:hint="eastAsia"/>
          <w:i/>
          <w:sz w:val="20"/>
        </w:rPr>
        <w:t>FPX</w:t>
      </w:r>
      <w:r>
        <w:rPr>
          <w:rFonts w:hint="eastAsia"/>
          <w:i/>
          <w:sz w:val="20"/>
        </w:rPr>
        <w:t>：</w:t>
      </w:r>
      <w:r>
        <w:rPr>
          <w:rFonts w:hint="eastAsia"/>
          <w:i/>
          <w:sz w:val="20"/>
        </w:rPr>
        <w:t>FPX</w:t>
      </w:r>
    </w:p>
    <w:p w:rsidR="00E31C58" w:rsidRDefault="00E31C58" w:rsidP="00E31C58">
      <w:pPr>
        <w:spacing w:line="240" w:lineRule="auto"/>
        <w:ind w:leftChars="400" w:left="840"/>
        <w:rPr>
          <w:i/>
          <w:sz w:val="20"/>
        </w:rPr>
      </w:pPr>
      <w:r>
        <w:rPr>
          <w:rFonts w:hint="eastAsia"/>
          <w:i/>
          <w:sz w:val="20"/>
        </w:rPr>
        <w:t>PayEco</w:t>
      </w:r>
      <w:r>
        <w:rPr>
          <w:rFonts w:hint="eastAsia"/>
          <w:i/>
          <w:sz w:val="20"/>
        </w:rPr>
        <w:t>：易联</w:t>
      </w:r>
    </w:p>
    <w:p w:rsidR="000D767B" w:rsidRDefault="000D767B" w:rsidP="00E31C58">
      <w:pPr>
        <w:spacing w:line="240" w:lineRule="auto"/>
        <w:ind w:leftChars="400" w:left="840"/>
        <w:rPr>
          <w:i/>
          <w:sz w:val="20"/>
        </w:rPr>
      </w:pPr>
      <w:r>
        <w:rPr>
          <w:rFonts w:hint="eastAsia"/>
          <w:i/>
          <w:sz w:val="20"/>
        </w:rPr>
        <w:t>UnionPay</w:t>
      </w:r>
      <w:r>
        <w:rPr>
          <w:rFonts w:hint="eastAsia"/>
          <w:i/>
          <w:sz w:val="20"/>
        </w:rPr>
        <w:t>：银联</w:t>
      </w:r>
    </w:p>
    <w:p w:rsidR="0062758C" w:rsidRDefault="002F4C66" w:rsidP="00E31C58">
      <w:pPr>
        <w:spacing w:line="240" w:lineRule="auto"/>
        <w:ind w:leftChars="400" w:left="840"/>
        <w:rPr>
          <w:i/>
          <w:sz w:val="20"/>
        </w:rPr>
      </w:pPr>
      <w:r>
        <w:rPr>
          <w:rFonts w:hint="eastAsia"/>
          <w:i/>
          <w:sz w:val="20"/>
        </w:rPr>
        <w:t>B</w:t>
      </w:r>
      <w:r w:rsidR="0062758C">
        <w:rPr>
          <w:rFonts w:hint="eastAsia"/>
          <w:i/>
          <w:sz w:val="20"/>
        </w:rPr>
        <w:t>OC</w:t>
      </w:r>
      <w:r w:rsidR="0062758C">
        <w:rPr>
          <w:rFonts w:hint="eastAsia"/>
          <w:i/>
          <w:sz w:val="20"/>
        </w:rPr>
        <w:t>：中国银行</w:t>
      </w:r>
    </w:p>
    <w:p w:rsidR="001E39DF" w:rsidRDefault="001E39DF" w:rsidP="00E31C58">
      <w:pPr>
        <w:spacing w:line="240" w:lineRule="auto"/>
        <w:ind w:leftChars="400" w:left="840"/>
        <w:rPr>
          <w:i/>
          <w:sz w:val="20"/>
        </w:rPr>
      </w:pPr>
      <w:r>
        <w:rPr>
          <w:rFonts w:hint="eastAsia"/>
          <w:i/>
          <w:sz w:val="20"/>
        </w:rPr>
        <w:t>GlobalPay</w:t>
      </w:r>
      <w:r>
        <w:rPr>
          <w:rFonts w:hint="eastAsia"/>
          <w:i/>
          <w:sz w:val="20"/>
        </w:rPr>
        <w:t>：</w:t>
      </w:r>
      <w:r>
        <w:rPr>
          <w:rFonts w:hint="eastAsia"/>
          <w:i/>
          <w:sz w:val="20"/>
        </w:rPr>
        <w:t>GlobalPay</w:t>
      </w:r>
    </w:p>
    <w:p w:rsidR="009824DB" w:rsidRDefault="009824DB" w:rsidP="00E31C58">
      <w:pPr>
        <w:spacing w:line="240" w:lineRule="auto"/>
        <w:ind w:leftChars="400" w:left="840"/>
        <w:rPr>
          <w:i/>
          <w:sz w:val="20"/>
        </w:rPr>
      </w:pPr>
      <w:r>
        <w:rPr>
          <w:rFonts w:hint="eastAsia"/>
          <w:i/>
          <w:sz w:val="20"/>
        </w:rPr>
        <w:t>CMB</w:t>
      </w:r>
      <w:r>
        <w:rPr>
          <w:rFonts w:hint="eastAsia"/>
          <w:i/>
          <w:sz w:val="20"/>
        </w:rPr>
        <w:t>：招商</w:t>
      </w:r>
    </w:p>
    <w:p w:rsidR="00802660" w:rsidRDefault="00802660" w:rsidP="00E31C58">
      <w:pPr>
        <w:spacing w:line="240" w:lineRule="auto"/>
        <w:ind w:leftChars="400" w:left="840"/>
        <w:rPr>
          <w:i/>
          <w:sz w:val="20"/>
        </w:rPr>
      </w:pPr>
      <w:r>
        <w:rPr>
          <w:rFonts w:hint="eastAsia"/>
          <w:i/>
          <w:sz w:val="20"/>
        </w:rPr>
        <w:t>MP</w:t>
      </w:r>
      <w:r>
        <w:rPr>
          <w:rFonts w:hint="eastAsia"/>
          <w:i/>
          <w:sz w:val="20"/>
        </w:rPr>
        <w:t>：</w:t>
      </w:r>
      <w:r>
        <w:rPr>
          <w:rFonts w:hint="eastAsia"/>
          <w:i/>
          <w:sz w:val="20"/>
        </w:rPr>
        <w:t>Mexico MP</w:t>
      </w:r>
    </w:p>
    <w:p w:rsidR="00E27326" w:rsidRDefault="00E27326" w:rsidP="00E31C58">
      <w:pPr>
        <w:spacing w:line="240" w:lineRule="auto"/>
        <w:ind w:leftChars="400" w:left="840"/>
        <w:rPr>
          <w:i/>
          <w:sz w:val="20"/>
        </w:rPr>
      </w:pPr>
      <w:r>
        <w:rPr>
          <w:rFonts w:hint="eastAsia"/>
          <w:i/>
          <w:sz w:val="20"/>
        </w:rPr>
        <w:t>MOLPAY</w:t>
      </w:r>
      <w:r>
        <w:rPr>
          <w:rFonts w:hint="eastAsia"/>
          <w:i/>
          <w:sz w:val="20"/>
        </w:rPr>
        <w:t>：</w:t>
      </w:r>
      <w:r>
        <w:rPr>
          <w:rFonts w:hint="eastAsia"/>
          <w:i/>
          <w:sz w:val="20"/>
        </w:rPr>
        <w:t>MOLPAY</w:t>
      </w:r>
    </w:p>
    <w:p w:rsidR="00E27326" w:rsidRDefault="00E27326" w:rsidP="00E31C58">
      <w:pPr>
        <w:spacing w:line="240" w:lineRule="auto"/>
        <w:ind w:leftChars="400" w:left="840"/>
        <w:rPr>
          <w:i/>
          <w:sz w:val="20"/>
        </w:rPr>
      </w:pPr>
      <w:r>
        <w:rPr>
          <w:rFonts w:hint="eastAsia"/>
          <w:i/>
          <w:sz w:val="20"/>
        </w:rPr>
        <w:t>CUSTPAY</w:t>
      </w:r>
      <w:r w:rsidR="008A4853">
        <w:rPr>
          <w:rFonts w:hint="eastAsia"/>
          <w:i/>
          <w:sz w:val="20"/>
        </w:rPr>
        <w:t>1-100</w:t>
      </w:r>
      <w:r>
        <w:rPr>
          <w:rFonts w:hint="eastAsia"/>
          <w:i/>
          <w:sz w:val="20"/>
        </w:rPr>
        <w:t>：定制支付</w:t>
      </w:r>
      <w:r w:rsidR="008A4853">
        <w:rPr>
          <w:rFonts w:hint="eastAsia"/>
          <w:i/>
          <w:sz w:val="20"/>
        </w:rPr>
        <w:t>渠道</w:t>
      </w:r>
      <w:r w:rsidR="008A4853">
        <w:rPr>
          <w:rFonts w:hint="eastAsia"/>
          <w:i/>
          <w:sz w:val="20"/>
        </w:rPr>
        <w:t>1-100</w:t>
      </w:r>
    </w:p>
    <w:p w:rsidR="002F4C66" w:rsidRPr="00E31C58" w:rsidRDefault="002F4C66" w:rsidP="00E31C58">
      <w:pPr>
        <w:spacing w:line="240" w:lineRule="auto"/>
        <w:ind w:leftChars="400" w:left="840"/>
        <w:rPr>
          <w:i/>
          <w:sz w:val="20"/>
        </w:rPr>
      </w:pPr>
      <w:r>
        <w:rPr>
          <w:rFonts w:hint="eastAsia"/>
          <w:i/>
          <w:sz w:val="20"/>
        </w:rPr>
        <w:t>注：</w:t>
      </w:r>
      <w:r w:rsidR="001E39DF" w:rsidDel="001E39DF">
        <w:rPr>
          <w:rFonts w:hint="eastAsia"/>
          <w:i/>
          <w:sz w:val="20"/>
        </w:rPr>
        <w:t xml:space="preserve"> </w:t>
      </w:r>
      <w:r>
        <w:rPr>
          <w:rFonts w:hint="eastAsia"/>
          <w:i/>
          <w:sz w:val="20"/>
        </w:rPr>
        <w:t>BOC</w:t>
      </w:r>
      <w:r>
        <w:rPr>
          <w:rFonts w:hint="eastAsia"/>
          <w:i/>
          <w:sz w:val="20"/>
        </w:rPr>
        <w:t>仅仅用于</w:t>
      </w:r>
      <w:r>
        <w:rPr>
          <w:rFonts w:hint="eastAsia"/>
          <w:i/>
          <w:sz w:val="20"/>
        </w:rPr>
        <w:t>vmall</w:t>
      </w:r>
      <w:r>
        <w:rPr>
          <w:rFonts w:hint="eastAsia"/>
          <w:i/>
          <w:sz w:val="20"/>
        </w:rPr>
        <w:t>的大客户通过银行转账交纳预存款，并不是对外的支付渠道。</w:t>
      </w:r>
    </w:p>
    <w:p w:rsidR="003C7A32" w:rsidRDefault="003C7A32" w:rsidP="003C7A32">
      <w:pPr>
        <w:pStyle w:val="3"/>
      </w:pPr>
      <w:r>
        <w:rPr>
          <w:rFonts w:hint="eastAsia"/>
        </w:rPr>
        <w:t>Sysinfor(</w:t>
      </w:r>
      <w:r>
        <w:rPr>
          <w:rFonts w:hint="eastAsia"/>
        </w:rPr>
        <w:t>目前定义的系统字典项目</w:t>
      </w:r>
      <w:r>
        <w:rPr>
          <w:rFonts w:hint="eastAsia"/>
        </w:rPr>
        <w:t>)</w:t>
      </w:r>
    </w:p>
    <w:tbl>
      <w:tblPr>
        <w:tblStyle w:val="af0"/>
        <w:tblW w:w="0" w:type="auto"/>
        <w:tblInd w:w="840" w:type="dxa"/>
        <w:tblLook w:val="04A0"/>
      </w:tblPr>
      <w:tblGrid>
        <w:gridCol w:w="2664"/>
        <w:gridCol w:w="5018"/>
      </w:tblGrid>
      <w:tr w:rsidR="00077CE3" w:rsidTr="00964796">
        <w:tc>
          <w:tcPr>
            <w:tcW w:w="2664" w:type="dxa"/>
          </w:tcPr>
          <w:p w:rsidR="00077CE3" w:rsidRDefault="00077CE3" w:rsidP="002564DD">
            <w:pPr>
              <w:spacing w:line="312" w:lineRule="exact"/>
              <w:ind w:rightChars="-10" w:right="-21"/>
              <w:jc w:val="both"/>
              <w:rPr>
                <w:i/>
                <w:sz w:val="20"/>
              </w:rPr>
            </w:pPr>
            <w:r>
              <w:rPr>
                <w:rFonts w:hint="eastAsia"/>
                <w:i/>
                <w:sz w:val="20"/>
              </w:rPr>
              <w:t>项目名称</w:t>
            </w:r>
          </w:p>
        </w:tc>
        <w:tc>
          <w:tcPr>
            <w:tcW w:w="5018" w:type="dxa"/>
          </w:tcPr>
          <w:p w:rsidR="00077CE3" w:rsidRDefault="00077CE3" w:rsidP="002564DD">
            <w:pPr>
              <w:spacing w:line="312" w:lineRule="exact"/>
              <w:ind w:rightChars="-10" w:right="-21"/>
              <w:jc w:val="both"/>
              <w:rPr>
                <w:i/>
                <w:sz w:val="20"/>
              </w:rPr>
            </w:pPr>
            <w:r>
              <w:rPr>
                <w:rFonts w:hint="eastAsia"/>
                <w:i/>
                <w:sz w:val="20"/>
              </w:rPr>
              <w:t>含义</w:t>
            </w:r>
          </w:p>
        </w:tc>
      </w:tr>
      <w:tr w:rsidR="00077CE3" w:rsidTr="00964796">
        <w:tc>
          <w:tcPr>
            <w:tcW w:w="2664" w:type="dxa"/>
          </w:tcPr>
          <w:p w:rsidR="00077CE3" w:rsidRPr="00077CE3" w:rsidRDefault="00077CE3" w:rsidP="00077CE3">
            <w:pPr>
              <w:spacing w:line="312" w:lineRule="exact"/>
              <w:ind w:rightChars="-10" w:right="-21"/>
              <w:jc w:val="both"/>
              <w:rPr>
                <w:i/>
                <w:sz w:val="20"/>
              </w:rPr>
            </w:pPr>
            <w:r w:rsidRPr="00077CE3">
              <w:rPr>
                <w:rFonts w:hint="eastAsia"/>
                <w:i/>
                <w:sz w:val="20"/>
              </w:rPr>
              <w:t>RCHGTIP</w:t>
            </w:r>
          </w:p>
        </w:tc>
        <w:tc>
          <w:tcPr>
            <w:tcW w:w="5018" w:type="dxa"/>
          </w:tcPr>
          <w:p w:rsidR="00077CE3" w:rsidRPr="00077CE3" w:rsidRDefault="00077CE3" w:rsidP="002564DD">
            <w:pPr>
              <w:spacing w:line="312" w:lineRule="exact"/>
              <w:ind w:rightChars="-10" w:right="-21"/>
              <w:jc w:val="both"/>
              <w:rPr>
                <w:i/>
                <w:sz w:val="20"/>
              </w:rPr>
            </w:pPr>
            <w:r w:rsidRPr="00077CE3">
              <w:rPr>
                <w:rFonts w:hint="eastAsia"/>
                <w:i/>
                <w:sz w:val="20"/>
              </w:rPr>
              <w:t>充值优惠提示</w:t>
            </w:r>
          </w:p>
        </w:tc>
      </w:tr>
      <w:tr w:rsidR="00077CE3" w:rsidTr="00964796">
        <w:tc>
          <w:tcPr>
            <w:tcW w:w="2664" w:type="dxa"/>
          </w:tcPr>
          <w:p w:rsidR="00077CE3" w:rsidRPr="00077CE3" w:rsidRDefault="00077CE3" w:rsidP="002564DD">
            <w:pPr>
              <w:spacing w:line="312" w:lineRule="exact"/>
              <w:ind w:rightChars="-10" w:right="-21"/>
              <w:jc w:val="both"/>
              <w:rPr>
                <w:i/>
                <w:sz w:val="20"/>
              </w:rPr>
            </w:pPr>
            <w:r w:rsidRPr="00077CE3">
              <w:rPr>
                <w:i/>
                <w:sz w:val="20"/>
              </w:rPr>
              <w:t>RCHGTIP_en</w:t>
            </w:r>
          </w:p>
        </w:tc>
        <w:tc>
          <w:tcPr>
            <w:tcW w:w="5018" w:type="dxa"/>
          </w:tcPr>
          <w:p w:rsidR="00077CE3" w:rsidRPr="00077CE3" w:rsidRDefault="00DC20E0" w:rsidP="002564DD">
            <w:pPr>
              <w:spacing w:line="312" w:lineRule="exact"/>
              <w:ind w:rightChars="-10" w:right="-21"/>
              <w:jc w:val="both"/>
              <w:rPr>
                <w:i/>
                <w:sz w:val="20"/>
              </w:rPr>
            </w:pPr>
            <w:r>
              <w:rPr>
                <w:i/>
                <w:sz w:val="20"/>
              </w:rPr>
              <w:t>Tips of recharge</w:t>
            </w:r>
          </w:p>
        </w:tc>
      </w:tr>
      <w:tr w:rsidR="00077CE3" w:rsidTr="00964796">
        <w:tc>
          <w:tcPr>
            <w:tcW w:w="2664" w:type="dxa"/>
          </w:tcPr>
          <w:p w:rsidR="00077CE3" w:rsidRPr="00077CE3" w:rsidRDefault="00077CE3" w:rsidP="002564DD">
            <w:pPr>
              <w:spacing w:line="312" w:lineRule="exact"/>
              <w:ind w:rightChars="-10" w:right="-21"/>
              <w:jc w:val="both"/>
              <w:rPr>
                <w:i/>
                <w:sz w:val="20"/>
              </w:rPr>
            </w:pPr>
            <w:r w:rsidRPr="00077CE3">
              <w:rPr>
                <w:i/>
                <w:sz w:val="20"/>
              </w:rPr>
              <w:t>FAQ</w:t>
            </w:r>
          </w:p>
        </w:tc>
        <w:tc>
          <w:tcPr>
            <w:tcW w:w="5018" w:type="dxa"/>
          </w:tcPr>
          <w:p w:rsidR="00077CE3" w:rsidRPr="00077CE3" w:rsidRDefault="00DC20E0" w:rsidP="002564DD">
            <w:pPr>
              <w:spacing w:line="312" w:lineRule="exact"/>
              <w:ind w:rightChars="-10" w:right="-21"/>
              <w:jc w:val="both"/>
              <w:rPr>
                <w:i/>
                <w:sz w:val="20"/>
              </w:rPr>
            </w:pPr>
            <w:r>
              <w:rPr>
                <w:i/>
                <w:sz w:val="20"/>
              </w:rPr>
              <w:t>FAQ</w:t>
            </w:r>
          </w:p>
        </w:tc>
      </w:tr>
      <w:tr w:rsidR="00077CE3" w:rsidTr="00964796">
        <w:tc>
          <w:tcPr>
            <w:tcW w:w="2664" w:type="dxa"/>
          </w:tcPr>
          <w:p w:rsidR="00077CE3" w:rsidRPr="00077CE3" w:rsidRDefault="00077CE3" w:rsidP="002564DD">
            <w:pPr>
              <w:spacing w:line="312" w:lineRule="exact"/>
              <w:ind w:rightChars="-10" w:right="-21"/>
              <w:jc w:val="both"/>
              <w:rPr>
                <w:i/>
                <w:sz w:val="20"/>
              </w:rPr>
            </w:pPr>
            <w:r w:rsidRPr="00077CE3">
              <w:rPr>
                <w:i/>
                <w:sz w:val="20"/>
              </w:rPr>
              <w:t>L</w:t>
            </w:r>
            <w:r w:rsidRPr="00077CE3">
              <w:rPr>
                <w:rFonts w:hint="eastAsia"/>
                <w:i/>
                <w:sz w:val="20"/>
              </w:rPr>
              <w:t>icense</w:t>
            </w:r>
          </w:p>
        </w:tc>
        <w:tc>
          <w:tcPr>
            <w:tcW w:w="5018" w:type="dxa"/>
          </w:tcPr>
          <w:p w:rsidR="00077CE3" w:rsidRPr="00077CE3" w:rsidRDefault="00DC20E0" w:rsidP="002564DD">
            <w:pPr>
              <w:spacing w:line="312" w:lineRule="exact"/>
              <w:ind w:rightChars="-10" w:right="-21"/>
              <w:jc w:val="both"/>
              <w:rPr>
                <w:i/>
                <w:sz w:val="20"/>
              </w:rPr>
            </w:pPr>
            <w:r>
              <w:rPr>
                <w:rFonts w:hint="eastAsia"/>
                <w:i/>
                <w:sz w:val="20"/>
              </w:rPr>
              <w:t>许可协议</w:t>
            </w:r>
          </w:p>
        </w:tc>
      </w:tr>
      <w:tr w:rsidR="00077CE3" w:rsidTr="00964796">
        <w:tc>
          <w:tcPr>
            <w:tcW w:w="2664" w:type="dxa"/>
          </w:tcPr>
          <w:p w:rsidR="00077CE3" w:rsidRPr="00077CE3" w:rsidRDefault="00077CE3" w:rsidP="002564DD">
            <w:pPr>
              <w:spacing w:line="312" w:lineRule="exact"/>
              <w:ind w:rightChars="-10" w:right="-21"/>
              <w:jc w:val="both"/>
              <w:rPr>
                <w:i/>
                <w:sz w:val="20"/>
              </w:rPr>
            </w:pPr>
            <w:r w:rsidRPr="00077CE3">
              <w:rPr>
                <w:i/>
                <w:sz w:val="20"/>
              </w:rPr>
              <w:t>license_en</w:t>
            </w:r>
          </w:p>
        </w:tc>
        <w:tc>
          <w:tcPr>
            <w:tcW w:w="5018" w:type="dxa"/>
          </w:tcPr>
          <w:p w:rsidR="00077CE3" w:rsidRPr="00077CE3" w:rsidRDefault="00077CE3" w:rsidP="002564DD">
            <w:pPr>
              <w:spacing w:line="312" w:lineRule="exact"/>
              <w:ind w:rightChars="-10" w:right="-21"/>
              <w:jc w:val="both"/>
              <w:rPr>
                <w:i/>
                <w:sz w:val="20"/>
              </w:rPr>
            </w:pPr>
            <w:r w:rsidRPr="00077CE3">
              <w:rPr>
                <w:i/>
                <w:sz w:val="20"/>
              </w:rPr>
              <w:t>License</w:t>
            </w:r>
          </w:p>
        </w:tc>
      </w:tr>
      <w:tr w:rsidR="00077CE3" w:rsidTr="00964796">
        <w:tc>
          <w:tcPr>
            <w:tcW w:w="2664" w:type="dxa"/>
          </w:tcPr>
          <w:p w:rsidR="00077CE3" w:rsidRPr="00077CE3" w:rsidRDefault="00077CE3" w:rsidP="00077CE3">
            <w:pPr>
              <w:spacing w:line="312" w:lineRule="exact"/>
              <w:ind w:rightChars="-10" w:right="-21"/>
              <w:jc w:val="both"/>
              <w:rPr>
                <w:i/>
                <w:sz w:val="20"/>
              </w:rPr>
            </w:pPr>
            <w:r w:rsidRPr="00077CE3">
              <w:rPr>
                <w:rFonts w:hint="eastAsia"/>
                <w:i/>
                <w:sz w:val="20"/>
              </w:rPr>
              <w:t>900111</w:t>
            </w:r>
          </w:p>
        </w:tc>
        <w:tc>
          <w:tcPr>
            <w:tcW w:w="5018" w:type="dxa"/>
          </w:tcPr>
          <w:p w:rsidR="00077CE3" w:rsidRPr="00077CE3" w:rsidRDefault="00077CE3" w:rsidP="002564DD">
            <w:pPr>
              <w:spacing w:line="312" w:lineRule="exact"/>
              <w:ind w:rightChars="-10" w:right="-21"/>
              <w:jc w:val="both"/>
              <w:rPr>
                <w:i/>
                <w:sz w:val="20"/>
              </w:rPr>
            </w:pPr>
            <w:r w:rsidRPr="00077CE3">
              <w:rPr>
                <w:rFonts w:hint="eastAsia"/>
                <w:i/>
                <w:sz w:val="20"/>
              </w:rPr>
              <w:t>余额不足</w:t>
            </w:r>
          </w:p>
        </w:tc>
      </w:tr>
      <w:tr w:rsidR="00077CE3" w:rsidTr="00964796">
        <w:tc>
          <w:tcPr>
            <w:tcW w:w="2664" w:type="dxa"/>
          </w:tcPr>
          <w:p w:rsidR="00077CE3" w:rsidRPr="00077CE3" w:rsidRDefault="00077CE3" w:rsidP="00077CE3">
            <w:pPr>
              <w:spacing w:line="312" w:lineRule="exact"/>
              <w:ind w:rightChars="-10" w:right="-21"/>
              <w:jc w:val="both"/>
              <w:rPr>
                <w:i/>
                <w:sz w:val="20"/>
              </w:rPr>
            </w:pPr>
            <w:r w:rsidRPr="00077CE3">
              <w:rPr>
                <w:rFonts w:hint="eastAsia"/>
                <w:i/>
                <w:sz w:val="20"/>
              </w:rPr>
              <w:t>900118</w:t>
            </w:r>
          </w:p>
        </w:tc>
        <w:tc>
          <w:tcPr>
            <w:tcW w:w="5018" w:type="dxa"/>
          </w:tcPr>
          <w:p w:rsidR="00077CE3" w:rsidRPr="00077CE3" w:rsidRDefault="00077CE3" w:rsidP="002564DD">
            <w:pPr>
              <w:spacing w:line="312" w:lineRule="exact"/>
              <w:ind w:rightChars="-10" w:right="-21"/>
              <w:jc w:val="both"/>
              <w:rPr>
                <w:i/>
                <w:sz w:val="20"/>
              </w:rPr>
            </w:pPr>
            <w:r w:rsidRPr="00077CE3">
              <w:rPr>
                <w:rFonts w:hint="eastAsia"/>
                <w:i/>
                <w:sz w:val="20"/>
              </w:rPr>
              <w:t>余额为零</w:t>
            </w:r>
          </w:p>
        </w:tc>
      </w:tr>
      <w:tr w:rsidR="00077CE3" w:rsidTr="00964796">
        <w:tc>
          <w:tcPr>
            <w:tcW w:w="2664" w:type="dxa"/>
          </w:tcPr>
          <w:p w:rsidR="00077CE3" w:rsidRPr="00077CE3" w:rsidRDefault="00077CE3" w:rsidP="00077CE3">
            <w:pPr>
              <w:spacing w:line="312" w:lineRule="exact"/>
              <w:ind w:rightChars="-10" w:right="-21"/>
              <w:jc w:val="both"/>
              <w:rPr>
                <w:i/>
                <w:sz w:val="20"/>
              </w:rPr>
            </w:pPr>
            <w:r w:rsidRPr="00077CE3">
              <w:rPr>
                <w:i/>
                <w:sz w:val="20"/>
              </w:rPr>
              <w:t>900111_en</w:t>
            </w:r>
          </w:p>
        </w:tc>
        <w:tc>
          <w:tcPr>
            <w:tcW w:w="5018" w:type="dxa"/>
          </w:tcPr>
          <w:p w:rsidR="00077CE3" w:rsidRPr="00077CE3" w:rsidRDefault="00077CE3" w:rsidP="002564DD">
            <w:pPr>
              <w:spacing w:line="312" w:lineRule="exact"/>
              <w:ind w:rightChars="-10" w:right="-21"/>
              <w:jc w:val="both"/>
              <w:rPr>
                <w:i/>
                <w:sz w:val="20"/>
              </w:rPr>
            </w:pPr>
            <w:r w:rsidRPr="00077CE3">
              <w:rPr>
                <w:i/>
                <w:sz w:val="20"/>
              </w:rPr>
              <w:t>Balance insufficient</w:t>
            </w:r>
          </w:p>
        </w:tc>
      </w:tr>
      <w:tr w:rsidR="00077CE3" w:rsidTr="00964796">
        <w:tc>
          <w:tcPr>
            <w:tcW w:w="2664" w:type="dxa"/>
          </w:tcPr>
          <w:p w:rsidR="00077CE3" w:rsidRPr="00077CE3" w:rsidRDefault="00077CE3" w:rsidP="00077CE3">
            <w:pPr>
              <w:spacing w:line="312" w:lineRule="exact"/>
              <w:ind w:rightChars="-10" w:right="-21"/>
              <w:jc w:val="both"/>
              <w:rPr>
                <w:i/>
                <w:sz w:val="20"/>
              </w:rPr>
            </w:pPr>
            <w:r w:rsidRPr="00077CE3">
              <w:rPr>
                <w:i/>
                <w:sz w:val="20"/>
              </w:rPr>
              <w:t>900118_en</w:t>
            </w:r>
          </w:p>
        </w:tc>
        <w:tc>
          <w:tcPr>
            <w:tcW w:w="5018" w:type="dxa"/>
          </w:tcPr>
          <w:p w:rsidR="00077CE3" w:rsidRPr="00077CE3" w:rsidRDefault="00077CE3" w:rsidP="002564DD">
            <w:pPr>
              <w:spacing w:line="312" w:lineRule="exact"/>
              <w:ind w:rightChars="-10" w:right="-21"/>
              <w:jc w:val="both"/>
              <w:rPr>
                <w:i/>
                <w:sz w:val="20"/>
              </w:rPr>
            </w:pPr>
            <w:r w:rsidRPr="00077CE3">
              <w:rPr>
                <w:i/>
                <w:sz w:val="20"/>
              </w:rPr>
              <w:t>Zero balanc</w:t>
            </w:r>
            <w:r w:rsidR="00DC20E0">
              <w:rPr>
                <w:i/>
                <w:sz w:val="20"/>
              </w:rPr>
              <w:t>e</w:t>
            </w:r>
          </w:p>
        </w:tc>
      </w:tr>
      <w:tr w:rsidR="00077CE3" w:rsidTr="00964796">
        <w:tc>
          <w:tcPr>
            <w:tcW w:w="2664" w:type="dxa"/>
          </w:tcPr>
          <w:p w:rsidR="00077CE3" w:rsidRPr="00077CE3" w:rsidRDefault="00077CE3" w:rsidP="002564DD">
            <w:pPr>
              <w:spacing w:line="312" w:lineRule="exact"/>
              <w:ind w:rightChars="-10" w:right="-21"/>
              <w:jc w:val="both"/>
              <w:rPr>
                <w:i/>
                <w:sz w:val="20"/>
              </w:rPr>
            </w:pPr>
            <w:r w:rsidRPr="00077CE3">
              <w:rPr>
                <w:i/>
                <w:sz w:val="20"/>
              </w:rPr>
              <w:t>CustomerService</w:t>
            </w:r>
          </w:p>
        </w:tc>
        <w:tc>
          <w:tcPr>
            <w:tcW w:w="5018" w:type="dxa"/>
          </w:tcPr>
          <w:p w:rsidR="00077CE3" w:rsidRPr="00077CE3" w:rsidRDefault="00DC20E0" w:rsidP="002564DD">
            <w:pPr>
              <w:spacing w:line="312" w:lineRule="exact"/>
              <w:ind w:rightChars="-10" w:right="-21"/>
              <w:jc w:val="both"/>
              <w:rPr>
                <w:i/>
                <w:sz w:val="20"/>
              </w:rPr>
            </w:pPr>
            <w:r>
              <w:rPr>
                <w:rFonts w:hint="eastAsia"/>
                <w:i/>
                <w:sz w:val="20"/>
              </w:rPr>
              <w:t>客服电话</w:t>
            </w:r>
          </w:p>
        </w:tc>
      </w:tr>
      <w:tr w:rsidR="00FE006C" w:rsidTr="00964796">
        <w:tc>
          <w:tcPr>
            <w:tcW w:w="2664" w:type="dxa"/>
          </w:tcPr>
          <w:p w:rsidR="00FE006C" w:rsidRPr="00126F5F" w:rsidRDefault="00FE006C" w:rsidP="002564DD">
            <w:pPr>
              <w:spacing w:line="312" w:lineRule="exact"/>
              <w:ind w:rightChars="-10" w:right="-21"/>
              <w:jc w:val="both"/>
              <w:rPr>
                <w:i/>
                <w:color w:val="000000" w:themeColor="text1"/>
                <w:sz w:val="20"/>
              </w:rPr>
            </w:pPr>
            <w:r w:rsidRPr="00126F5F">
              <w:rPr>
                <w:rFonts w:hint="eastAsia"/>
                <w:i/>
                <w:color w:val="000000" w:themeColor="text1"/>
                <w:sz w:val="20"/>
              </w:rPr>
              <w:t>ReplacePreInst</w:t>
            </w:r>
          </w:p>
        </w:tc>
        <w:tc>
          <w:tcPr>
            <w:tcW w:w="5018" w:type="dxa"/>
          </w:tcPr>
          <w:p w:rsidR="00FE006C" w:rsidRPr="00126F5F" w:rsidRDefault="00FE006C" w:rsidP="002564DD">
            <w:pPr>
              <w:spacing w:line="312" w:lineRule="exact"/>
              <w:ind w:rightChars="-10" w:right="-21"/>
              <w:jc w:val="both"/>
              <w:rPr>
                <w:i/>
                <w:color w:val="000000" w:themeColor="text1"/>
                <w:sz w:val="20"/>
              </w:rPr>
            </w:pPr>
            <w:r w:rsidRPr="00126F5F">
              <w:rPr>
                <w:rFonts w:hint="eastAsia"/>
                <w:i/>
                <w:color w:val="000000" w:themeColor="text1"/>
                <w:sz w:val="20"/>
              </w:rPr>
              <w:t>是否允许普通版本覆盖预装版本</w:t>
            </w:r>
          </w:p>
        </w:tc>
      </w:tr>
      <w:tr w:rsidR="002F4C66" w:rsidTr="00964796">
        <w:tc>
          <w:tcPr>
            <w:tcW w:w="2664" w:type="dxa"/>
          </w:tcPr>
          <w:p w:rsidR="002F4C66" w:rsidRDefault="002F4C66" w:rsidP="002564DD">
            <w:pPr>
              <w:spacing w:line="312" w:lineRule="exact"/>
              <w:ind w:rightChars="-10" w:right="-21"/>
              <w:jc w:val="both"/>
              <w:rPr>
                <w:i/>
                <w:sz w:val="20"/>
              </w:rPr>
            </w:pPr>
            <w:r>
              <w:rPr>
                <w:rFonts w:hint="eastAsia"/>
                <w:i/>
                <w:sz w:val="20"/>
              </w:rPr>
              <w:t>SupportedCredit</w:t>
            </w:r>
          </w:p>
        </w:tc>
        <w:tc>
          <w:tcPr>
            <w:tcW w:w="5018" w:type="dxa"/>
          </w:tcPr>
          <w:p w:rsidR="00A840FF" w:rsidRDefault="002F4C66" w:rsidP="003D6E49">
            <w:pPr>
              <w:spacing w:line="312" w:lineRule="exact"/>
              <w:ind w:rightChars="-10" w:right="-21"/>
              <w:jc w:val="both"/>
              <w:rPr>
                <w:i/>
                <w:sz w:val="20"/>
              </w:rPr>
            </w:pPr>
            <w:r>
              <w:rPr>
                <w:rFonts w:hint="eastAsia"/>
                <w:i/>
                <w:sz w:val="20"/>
              </w:rPr>
              <w:t>支持的信用卡</w:t>
            </w:r>
          </w:p>
        </w:tc>
      </w:tr>
      <w:tr w:rsidR="00B66B79" w:rsidTr="00964796">
        <w:tc>
          <w:tcPr>
            <w:tcW w:w="2664" w:type="dxa"/>
          </w:tcPr>
          <w:p w:rsidR="00B66B79" w:rsidRDefault="00B66B79" w:rsidP="002564DD">
            <w:pPr>
              <w:spacing w:line="312" w:lineRule="exact"/>
              <w:ind w:rightChars="-10" w:right="-21"/>
              <w:jc w:val="both"/>
              <w:rPr>
                <w:i/>
                <w:sz w:val="20"/>
              </w:rPr>
            </w:pPr>
            <w:r>
              <w:rPr>
                <w:rFonts w:hint="eastAsia"/>
                <w:i/>
                <w:sz w:val="20"/>
              </w:rPr>
              <w:t>ifPriifzerobalance</w:t>
            </w:r>
          </w:p>
        </w:tc>
        <w:tc>
          <w:tcPr>
            <w:tcW w:w="5018" w:type="dxa"/>
          </w:tcPr>
          <w:p w:rsidR="00B66B79" w:rsidRDefault="00B66B79" w:rsidP="003D6E49">
            <w:pPr>
              <w:spacing w:line="312" w:lineRule="exact"/>
              <w:ind w:rightChars="-10" w:right="-21"/>
              <w:jc w:val="both"/>
              <w:rPr>
                <w:i/>
                <w:sz w:val="20"/>
              </w:rPr>
            </w:pPr>
            <w:r>
              <w:rPr>
                <w:rFonts w:hint="eastAsia"/>
                <w:i/>
                <w:sz w:val="20"/>
              </w:rPr>
              <w:t>余额为零是否优先，</w:t>
            </w:r>
            <w:r>
              <w:rPr>
                <w:rFonts w:hint="eastAsia"/>
                <w:i/>
                <w:sz w:val="20"/>
              </w:rPr>
              <w:t>1</w:t>
            </w:r>
            <w:r>
              <w:rPr>
                <w:rFonts w:hint="eastAsia"/>
                <w:i/>
                <w:sz w:val="20"/>
              </w:rPr>
              <w:t>表示优先</w:t>
            </w:r>
          </w:p>
        </w:tc>
      </w:tr>
      <w:tr w:rsidR="00A840FF" w:rsidTr="00964796">
        <w:tc>
          <w:tcPr>
            <w:tcW w:w="2664" w:type="dxa"/>
          </w:tcPr>
          <w:p w:rsidR="00A840FF" w:rsidRDefault="00A840FF" w:rsidP="002564DD">
            <w:pPr>
              <w:spacing w:line="312" w:lineRule="exact"/>
              <w:ind w:rightChars="-10" w:right="-21"/>
              <w:jc w:val="both"/>
              <w:rPr>
                <w:i/>
                <w:sz w:val="20"/>
              </w:rPr>
            </w:pPr>
            <w:r>
              <w:rPr>
                <w:rFonts w:hint="eastAsia"/>
                <w:i/>
                <w:sz w:val="20"/>
              </w:rPr>
              <w:t>version</w:t>
            </w:r>
          </w:p>
        </w:tc>
        <w:tc>
          <w:tcPr>
            <w:tcW w:w="5018" w:type="dxa"/>
          </w:tcPr>
          <w:p w:rsidR="00A840FF" w:rsidRDefault="00A840FF" w:rsidP="002564DD">
            <w:pPr>
              <w:spacing w:line="312" w:lineRule="exact"/>
              <w:ind w:rightChars="-10" w:right="-21"/>
              <w:jc w:val="both"/>
              <w:rPr>
                <w:i/>
                <w:sz w:val="20"/>
              </w:rPr>
            </w:pPr>
            <w:r>
              <w:rPr>
                <w:rFonts w:hint="eastAsia"/>
                <w:i/>
                <w:sz w:val="20"/>
              </w:rPr>
              <w:t>Sysinfor</w:t>
            </w:r>
            <w:r>
              <w:rPr>
                <w:rFonts w:hint="eastAsia"/>
                <w:i/>
                <w:sz w:val="20"/>
              </w:rPr>
              <w:t>字典的版本</w:t>
            </w:r>
          </w:p>
        </w:tc>
      </w:tr>
      <w:tr w:rsidR="001D620F" w:rsidTr="00964796">
        <w:tc>
          <w:tcPr>
            <w:tcW w:w="2664" w:type="dxa"/>
          </w:tcPr>
          <w:p w:rsidR="001D620F" w:rsidRDefault="001D620F" w:rsidP="002564DD">
            <w:pPr>
              <w:spacing w:line="312" w:lineRule="exact"/>
              <w:ind w:rightChars="-10" w:right="-21"/>
              <w:jc w:val="both"/>
              <w:rPr>
                <w:i/>
                <w:sz w:val="20"/>
              </w:rPr>
            </w:pPr>
            <w:r>
              <w:rPr>
                <w:rFonts w:hint="eastAsia"/>
                <w:i/>
                <w:sz w:val="20"/>
              </w:rPr>
              <w:t>RechargeLimit</w:t>
            </w:r>
          </w:p>
        </w:tc>
        <w:tc>
          <w:tcPr>
            <w:tcW w:w="5018" w:type="dxa"/>
          </w:tcPr>
          <w:p w:rsidR="001D620F" w:rsidRDefault="001D620F" w:rsidP="002564DD">
            <w:pPr>
              <w:spacing w:line="312" w:lineRule="exact"/>
              <w:ind w:rightChars="-10" w:right="-21"/>
              <w:jc w:val="both"/>
              <w:rPr>
                <w:i/>
                <w:sz w:val="20"/>
              </w:rPr>
            </w:pPr>
            <w:r>
              <w:rPr>
                <w:rFonts w:hint="eastAsia"/>
                <w:i/>
                <w:sz w:val="20"/>
              </w:rPr>
              <w:t>单笔充值限额，单位分</w:t>
            </w:r>
          </w:p>
        </w:tc>
      </w:tr>
      <w:tr w:rsidR="00817FFA" w:rsidTr="00964796">
        <w:tc>
          <w:tcPr>
            <w:tcW w:w="2664" w:type="dxa"/>
          </w:tcPr>
          <w:p w:rsidR="00817FFA" w:rsidRDefault="00817FFA" w:rsidP="002564DD">
            <w:pPr>
              <w:spacing w:line="312" w:lineRule="exact"/>
              <w:ind w:rightChars="-10" w:right="-21"/>
              <w:jc w:val="both"/>
              <w:rPr>
                <w:i/>
                <w:sz w:val="20"/>
              </w:rPr>
            </w:pPr>
            <w:r>
              <w:rPr>
                <w:rFonts w:hint="eastAsia"/>
                <w:i/>
                <w:sz w:val="20"/>
              </w:rPr>
              <w:t>PetalExchRate</w:t>
            </w:r>
          </w:p>
        </w:tc>
        <w:tc>
          <w:tcPr>
            <w:tcW w:w="5018" w:type="dxa"/>
          </w:tcPr>
          <w:p w:rsidR="00817FFA" w:rsidRDefault="00817FFA" w:rsidP="002564DD">
            <w:pPr>
              <w:spacing w:line="312" w:lineRule="exact"/>
              <w:ind w:rightChars="-10" w:right="-21"/>
              <w:jc w:val="both"/>
              <w:rPr>
                <w:i/>
                <w:sz w:val="20"/>
              </w:rPr>
            </w:pPr>
            <w:r>
              <w:rPr>
                <w:rFonts w:hint="eastAsia"/>
                <w:i/>
                <w:sz w:val="20"/>
              </w:rPr>
              <w:t>花瓣兑换比例，单位</w:t>
            </w:r>
            <w:r>
              <w:rPr>
                <w:rFonts w:hint="eastAsia"/>
                <w:i/>
                <w:sz w:val="20"/>
              </w:rPr>
              <w:t>1/100</w:t>
            </w:r>
            <w:r w:rsidR="00161F49">
              <w:rPr>
                <w:rFonts w:hint="eastAsia"/>
                <w:i/>
                <w:sz w:val="20"/>
              </w:rPr>
              <w:t>。为</w:t>
            </w:r>
            <w:r w:rsidR="00161F49">
              <w:rPr>
                <w:rFonts w:hint="eastAsia"/>
                <w:i/>
                <w:sz w:val="20"/>
              </w:rPr>
              <w:t>0</w:t>
            </w:r>
            <w:r w:rsidR="00161F49">
              <w:rPr>
                <w:rFonts w:hint="eastAsia"/>
                <w:i/>
                <w:sz w:val="20"/>
              </w:rPr>
              <w:t>表示兑换功能关闭</w:t>
            </w:r>
          </w:p>
        </w:tc>
      </w:tr>
      <w:tr w:rsidR="00964796" w:rsidTr="00964796">
        <w:tc>
          <w:tcPr>
            <w:tcW w:w="2664" w:type="dxa"/>
          </w:tcPr>
          <w:p w:rsidR="00964796" w:rsidRDefault="00964796" w:rsidP="00224A5A">
            <w:pPr>
              <w:spacing w:line="312" w:lineRule="exact"/>
              <w:ind w:rightChars="-10" w:right="-21"/>
              <w:jc w:val="both"/>
              <w:rPr>
                <w:i/>
                <w:sz w:val="20"/>
              </w:rPr>
            </w:pPr>
            <w:r w:rsidRPr="00964796">
              <w:rPr>
                <w:i/>
                <w:sz w:val="20"/>
              </w:rPr>
              <w:t>PetalAuUrl_cn</w:t>
            </w:r>
          </w:p>
        </w:tc>
        <w:tc>
          <w:tcPr>
            <w:tcW w:w="5018" w:type="dxa"/>
          </w:tcPr>
          <w:p w:rsidR="00964796" w:rsidRDefault="00964796" w:rsidP="002564DD">
            <w:pPr>
              <w:spacing w:line="312" w:lineRule="exact"/>
              <w:ind w:rightChars="-10" w:right="-21"/>
              <w:jc w:val="both"/>
              <w:rPr>
                <w:i/>
                <w:sz w:val="20"/>
              </w:rPr>
            </w:pPr>
            <w:r>
              <w:rPr>
                <w:rFonts w:hint="eastAsia"/>
                <w:i/>
                <w:sz w:val="20"/>
              </w:rPr>
              <w:t>花瓣鉴权</w:t>
            </w:r>
            <w:r>
              <w:rPr>
                <w:rFonts w:hint="eastAsia"/>
                <w:i/>
                <w:sz w:val="20"/>
              </w:rPr>
              <w:t>url</w:t>
            </w:r>
            <w:r>
              <w:rPr>
                <w:rFonts w:hint="eastAsia"/>
                <w:i/>
                <w:sz w:val="20"/>
              </w:rPr>
              <w:t>，中文</w:t>
            </w:r>
          </w:p>
        </w:tc>
      </w:tr>
      <w:tr w:rsidR="00964796" w:rsidTr="00964796">
        <w:tc>
          <w:tcPr>
            <w:tcW w:w="2664" w:type="dxa"/>
          </w:tcPr>
          <w:p w:rsidR="00964796" w:rsidRPr="00964796" w:rsidRDefault="00964796" w:rsidP="00224A5A">
            <w:pPr>
              <w:spacing w:line="312" w:lineRule="exact"/>
              <w:ind w:rightChars="-10" w:right="-21"/>
              <w:jc w:val="both"/>
              <w:rPr>
                <w:i/>
                <w:sz w:val="20"/>
              </w:rPr>
            </w:pPr>
            <w:r w:rsidRPr="00964796">
              <w:rPr>
                <w:i/>
                <w:sz w:val="20"/>
              </w:rPr>
              <w:t>PetalAuUrl_en</w:t>
            </w:r>
          </w:p>
        </w:tc>
        <w:tc>
          <w:tcPr>
            <w:tcW w:w="5018" w:type="dxa"/>
          </w:tcPr>
          <w:p w:rsidR="00964796" w:rsidRDefault="00964796" w:rsidP="002564DD">
            <w:pPr>
              <w:spacing w:line="312" w:lineRule="exact"/>
              <w:ind w:rightChars="-10" w:right="-21"/>
              <w:jc w:val="both"/>
              <w:rPr>
                <w:i/>
                <w:sz w:val="20"/>
              </w:rPr>
            </w:pPr>
            <w:r>
              <w:rPr>
                <w:rFonts w:hint="eastAsia"/>
                <w:i/>
                <w:sz w:val="20"/>
              </w:rPr>
              <w:t>花瓣鉴权</w:t>
            </w:r>
            <w:r>
              <w:rPr>
                <w:rFonts w:hint="eastAsia"/>
                <w:i/>
                <w:sz w:val="20"/>
              </w:rPr>
              <w:t>url</w:t>
            </w:r>
            <w:r>
              <w:rPr>
                <w:rFonts w:hint="eastAsia"/>
                <w:i/>
                <w:sz w:val="20"/>
              </w:rPr>
              <w:t>，英文</w:t>
            </w:r>
          </w:p>
        </w:tc>
      </w:tr>
      <w:tr w:rsidR="00964796" w:rsidTr="00964796">
        <w:tc>
          <w:tcPr>
            <w:tcW w:w="2664" w:type="dxa"/>
          </w:tcPr>
          <w:p w:rsidR="00964796" w:rsidRPr="00964796" w:rsidRDefault="00964796" w:rsidP="002564DD">
            <w:pPr>
              <w:spacing w:line="312" w:lineRule="exact"/>
              <w:ind w:rightChars="-10" w:right="-21"/>
              <w:jc w:val="both"/>
              <w:rPr>
                <w:i/>
                <w:sz w:val="20"/>
              </w:rPr>
            </w:pPr>
            <w:r w:rsidRPr="00964796">
              <w:rPr>
                <w:i/>
                <w:sz w:val="20"/>
              </w:rPr>
              <w:t>PetalStoreUrl_cn</w:t>
            </w:r>
          </w:p>
        </w:tc>
        <w:tc>
          <w:tcPr>
            <w:tcW w:w="5018" w:type="dxa"/>
          </w:tcPr>
          <w:p w:rsidR="00964796" w:rsidRDefault="00964796" w:rsidP="002564DD">
            <w:pPr>
              <w:spacing w:line="312" w:lineRule="exact"/>
              <w:ind w:rightChars="-10" w:right="-21"/>
              <w:jc w:val="both"/>
              <w:rPr>
                <w:i/>
                <w:sz w:val="20"/>
              </w:rPr>
            </w:pPr>
            <w:r>
              <w:rPr>
                <w:rFonts w:hint="eastAsia"/>
                <w:i/>
                <w:sz w:val="20"/>
              </w:rPr>
              <w:t>花瓣商城</w:t>
            </w:r>
            <w:r>
              <w:rPr>
                <w:rFonts w:hint="eastAsia"/>
                <w:i/>
                <w:sz w:val="20"/>
              </w:rPr>
              <w:t>url</w:t>
            </w:r>
            <w:r>
              <w:rPr>
                <w:rFonts w:hint="eastAsia"/>
                <w:i/>
                <w:sz w:val="20"/>
              </w:rPr>
              <w:t>，中文</w:t>
            </w:r>
          </w:p>
        </w:tc>
      </w:tr>
      <w:tr w:rsidR="00964796" w:rsidTr="00964796">
        <w:tc>
          <w:tcPr>
            <w:tcW w:w="2664" w:type="dxa"/>
          </w:tcPr>
          <w:p w:rsidR="00964796" w:rsidRPr="00964796" w:rsidRDefault="00964796" w:rsidP="002564DD">
            <w:pPr>
              <w:spacing w:line="312" w:lineRule="exact"/>
              <w:ind w:rightChars="-10" w:right="-21"/>
              <w:jc w:val="both"/>
              <w:rPr>
                <w:i/>
                <w:sz w:val="20"/>
              </w:rPr>
            </w:pPr>
            <w:r w:rsidRPr="00964796">
              <w:rPr>
                <w:i/>
                <w:sz w:val="20"/>
              </w:rPr>
              <w:t>PetalStoreUrl_en</w:t>
            </w:r>
          </w:p>
        </w:tc>
        <w:tc>
          <w:tcPr>
            <w:tcW w:w="5018" w:type="dxa"/>
          </w:tcPr>
          <w:p w:rsidR="00964796" w:rsidRDefault="00964796" w:rsidP="002564DD">
            <w:pPr>
              <w:spacing w:line="312" w:lineRule="exact"/>
              <w:ind w:rightChars="-10" w:right="-21"/>
              <w:jc w:val="both"/>
              <w:rPr>
                <w:i/>
                <w:sz w:val="20"/>
              </w:rPr>
            </w:pPr>
            <w:r>
              <w:rPr>
                <w:rFonts w:hint="eastAsia"/>
                <w:i/>
                <w:sz w:val="20"/>
              </w:rPr>
              <w:t>花瓣商城</w:t>
            </w:r>
            <w:r>
              <w:rPr>
                <w:rFonts w:hint="eastAsia"/>
                <w:i/>
                <w:sz w:val="20"/>
              </w:rPr>
              <w:t>url</w:t>
            </w:r>
            <w:r>
              <w:rPr>
                <w:rFonts w:hint="eastAsia"/>
                <w:i/>
                <w:sz w:val="20"/>
              </w:rPr>
              <w:t>，英文</w:t>
            </w:r>
          </w:p>
        </w:tc>
      </w:tr>
      <w:tr w:rsidR="00964796" w:rsidTr="00964796">
        <w:tc>
          <w:tcPr>
            <w:tcW w:w="2664" w:type="dxa"/>
          </w:tcPr>
          <w:p w:rsidR="00964796" w:rsidRPr="00964796" w:rsidRDefault="00964796" w:rsidP="002564DD">
            <w:pPr>
              <w:spacing w:line="312" w:lineRule="exact"/>
              <w:ind w:rightChars="-10" w:right="-21"/>
              <w:jc w:val="both"/>
              <w:rPr>
                <w:i/>
                <w:sz w:val="20"/>
              </w:rPr>
            </w:pPr>
            <w:r w:rsidRPr="00964796">
              <w:rPr>
                <w:i/>
                <w:sz w:val="20"/>
              </w:rPr>
              <w:t>PrivatePolicyUri_cn</w:t>
            </w:r>
          </w:p>
        </w:tc>
        <w:tc>
          <w:tcPr>
            <w:tcW w:w="5018" w:type="dxa"/>
          </w:tcPr>
          <w:p w:rsidR="00964796" w:rsidRDefault="00964796" w:rsidP="002564DD">
            <w:pPr>
              <w:spacing w:line="312" w:lineRule="exact"/>
              <w:ind w:rightChars="-10" w:right="-21"/>
              <w:jc w:val="both"/>
              <w:rPr>
                <w:i/>
                <w:sz w:val="20"/>
              </w:rPr>
            </w:pPr>
            <w:r>
              <w:rPr>
                <w:rFonts w:hint="eastAsia"/>
                <w:i/>
                <w:sz w:val="20"/>
              </w:rPr>
              <w:t>隐私策略声明，中文</w:t>
            </w:r>
          </w:p>
        </w:tc>
      </w:tr>
      <w:tr w:rsidR="00964796" w:rsidTr="00964796">
        <w:tc>
          <w:tcPr>
            <w:tcW w:w="2664" w:type="dxa"/>
          </w:tcPr>
          <w:p w:rsidR="00964796" w:rsidRPr="00964796" w:rsidRDefault="00964796" w:rsidP="002564DD">
            <w:pPr>
              <w:spacing w:line="312" w:lineRule="exact"/>
              <w:ind w:rightChars="-10" w:right="-21"/>
              <w:jc w:val="both"/>
              <w:rPr>
                <w:i/>
                <w:sz w:val="20"/>
              </w:rPr>
            </w:pPr>
            <w:r w:rsidRPr="00964796">
              <w:rPr>
                <w:i/>
                <w:sz w:val="20"/>
              </w:rPr>
              <w:t>PrivatePolicyUri_en</w:t>
            </w:r>
          </w:p>
        </w:tc>
        <w:tc>
          <w:tcPr>
            <w:tcW w:w="5018" w:type="dxa"/>
          </w:tcPr>
          <w:p w:rsidR="00964796" w:rsidRDefault="00964796" w:rsidP="002564DD">
            <w:pPr>
              <w:spacing w:line="312" w:lineRule="exact"/>
              <w:ind w:rightChars="-10" w:right="-21"/>
              <w:jc w:val="both"/>
              <w:rPr>
                <w:i/>
                <w:sz w:val="20"/>
              </w:rPr>
            </w:pPr>
            <w:r>
              <w:rPr>
                <w:rFonts w:hint="eastAsia"/>
                <w:i/>
                <w:sz w:val="20"/>
              </w:rPr>
              <w:t>隐私策略声明，英文</w:t>
            </w:r>
          </w:p>
        </w:tc>
      </w:tr>
      <w:tr w:rsidR="00964796" w:rsidTr="00964796">
        <w:tc>
          <w:tcPr>
            <w:tcW w:w="2664" w:type="dxa"/>
          </w:tcPr>
          <w:p w:rsidR="00964796" w:rsidRPr="00964796" w:rsidRDefault="00964796" w:rsidP="002564DD">
            <w:pPr>
              <w:spacing w:line="312" w:lineRule="exact"/>
              <w:ind w:rightChars="-10" w:right="-21"/>
              <w:jc w:val="both"/>
              <w:rPr>
                <w:i/>
                <w:sz w:val="20"/>
              </w:rPr>
            </w:pPr>
            <w:r w:rsidRPr="00964796">
              <w:rPr>
                <w:i/>
                <w:sz w:val="20"/>
              </w:rPr>
              <w:t>UserAgreementUri_en</w:t>
            </w:r>
          </w:p>
        </w:tc>
        <w:tc>
          <w:tcPr>
            <w:tcW w:w="5018" w:type="dxa"/>
          </w:tcPr>
          <w:p w:rsidR="00964796" w:rsidRDefault="00964796" w:rsidP="002564DD">
            <w:pPr>
              <w:spacing w:line="312" w:lineRule="exact"/>
              <w:ind w:rightChars="-10" w:right="-21"/>
              <w:jc w:val="both"/>
              <w:rPr>
                <w:i/>
                <w:sz w:val="20"/>
              </w:rPr>
            </w:pPr>
            <w:r>
              <w:rPr>
                <w:rFonts w:hint="eastAsia"/>
                <w:i/>
                <w:sz w:val="20"/>
              </w:rPr>
              <w:t>用户协议，中文</w:t>
            </w:r>
          </w:p>
        </w:tc>
      </w:tr>
      <w:tr w:rsidR="00964796" w:rsidTr="00964796">
        <w:tc>
          <w:tcPr>
            <w:tcW w:w="2664" w:type="dxa"/>
          </w:tcPr>
          <w:p w:rsidR="00964796" w:rsidRPr="00964796" w:rsidRDefault="00964796" w:rsidP="002564DD">
            <w:pPr>
              <w:spacing w:line="312" w:lineRule="exact"/>
              <w:ind w:rightChars="-10" w:right="-21"/>
              <w:jc w:val="both"/>
              <w:rPr>
                <w:i/>
                <w:sz w:val="20"/>
              </w:rPr>
            </w:pPr>
            <w:r w:rsidRPr="00964796">
              <w:rPr>
                <w:i/>
                <w:sz w:val="20"/>
              </w:rPr>
              <w:t>UserAgreementUri_cn</w:t>
            </w:r>
          </w:p>
        </w:tc>
        <w:tc>
          <w:tcPr>
            <w:tcW w:w="5018" w:type="dxa"/>
          </w:tcPr>
          <w:p w:rsidR="00964796" w:rsidRDefault="00964796" w:rsidP="002564DD">
            <w:pPr>
              <w:spacing w:line="312" w:lineRule="exact"/>
              <w:ind w:rightChars="-10" w:right="-21"/>
              <w:jc w:val="both"/>
              <w:rPr>
                <w:i/>
                <w:sz w:val="20"/>
              </w:rPr>
            </w:pPr>
            <w:r>
              <w:rPr>
                <w:rFonts w:hint="eastAsia"/>
                <w:i/>
                <w:sz w:val="20"/>
              </w:rPr>
              <w:t>用户协议，英文</w:t>
            </w:r>
          </w:p>
        </w:tc>
      </w:tr>
      <w:tr w:rsidR="00964796" w:rsidTr="00964796">
        <w:tc>
          <w:tcPr>
            <w:tcW w:w="2664" w:type="dxa"/>
          </w:tcPr>
          <w:p w:rsidR="00964796" w:rsidRPr="00964796" w:rsidRDefault="00964796" w:rsidP="002564DD">
            <w:pPr>
              <w:spacing w:line="312" w:lineRule="exact"/>
              <w:ind w:rightChars="-10" w:right="-21"/>
              <w:jc w:val="both"/>
              <w:rPr>
                <w:i/>
                <w:sz w:val="20"/>
              </w:rPr>
            </w:pPr>
            <w:r w:rsidRPr="00964796">
              <w:rPr>
                <w:i/>
                <w:sz w:val="20"/>
              </w:rPr>
              <w:lastRenderedPageBreak/>
              <w:t>PayAgreementUri_cn</w:t>
            </w:r>
          </w:p>
        </w:tc>
        <w:tc>
          <w:tcPr>
            <w:tcW w:w="5018" w:type="dxa"/>
          </w:tcPr>
          <w:p w:rsidR="00964796" w:rsidRDefault="00964796" w:rsidP="002564DD">
            <w:pPr>
              <w:spacing w:line="312" w:lineRule="exact"/>
              <w:ind w:rightChars="-10" w:right="-21"/>
              <w:jc w:val="both"/>
              <w:rPr>
                <w:i/>
                <w:sz w:val="20"/>
              </w:rPr>
            </w:pPr>
            <w:r>
              <w:rPr>
                <w:rFonts w:hint="eastAsia"/>
                <w:i/>
                <w:sz w:val="20"/>
              </w:rPr>
              <w:t>支付协议，中文</w:t>
            </w:r>
          </w:p>
        </w:tc>
      </w:tr>
      <w:tr w:rsidR="00964796" w:rsidTr="00964796">
        <w:tc>
          <w:tcPr>
            <w:tcW w:w="2664" w:type="dxa"/>
          </w:tcPr>
          <w:p w:rsidR="00964796" w:rsidRPr="00964796" w:rsidRDefault="00964796" w:rsidP="002564DD">
            <w:pPr>
              <w:spacing w:line="312" w:lineRule="exact"/>
              <w:ind w:rightChars="-10" w:right="-21"/>
              <w:jc w:val="both"/>
              <w:rPr>
                <w:i/>
                <w:sz w:val="20"/>
              </w:rPr>
            </w:pPr>
            <w:r w:rsidRPr="00964796">
              <w:rPr>
                <w:i/>
                <w:sz w:val="20"/>
              </w:rPr>
              <w:t>PayAgreementUri_en</w:t>
            </w:r>
          </w:p>
        </w:tc>
        <w:tc>
          <w:tcPr>
            <w:tcW w:w="5018" w:type="dxa"/>
          </w:tcPr>
          <w:p w:rsidR="00964796" w:rsidRDefault="00964796" w:rsidP="002564DD">
            <w:pPr>
              <w:spacing w:line="312" w:lineRule="exact"/>
              <w:ind w:rightChars="-10" w:right="-21"/>
              <w:jc w:val="both"/>
              <w:rPr>
                <w:i/>
                <w:sz w:val="20"/>
              </w:rPr>
            </w:pPr>
            <w:r>
              <w:rPr>
                <w:rFonts w:hint="eastAsia"/>
                <w:i/>
                <w:sz w:val="20"/>
              </w:rPr>
              <w:t>支付协议，英文</w:t>
            </w:r>
          </w:p>
        </w:tc>
      </w:tr>
      <w:tr w:rsidR="00F45984" w:rsidTr="00964796">
        <w:tc>
          <w:tcPr>
            <w:tcW w:w="2664" w:type="dxa"/>
          </w:tcPr>
          <w:p w:rsidR="00F45984" w:rsidRPr="00964796" w:rsidRDefault="00F45984" w:rsidP="002564DD">
            <w:pPr>
              <w:spacing w:line="312" w:lineRule="exact"/>
              <w:ind w:rightChars="-10" w:right="-21"/>
              <w:jc w:val="both"/>
              <w:rPr>
                <w:i/>
                <w:sz w:val="20"/>
              </w:rPr>
            </w:pPr>
          </w:p>
        </w:tc>
        <w:tc>
          <w:tcPr>
            <w:tcW w:w="5018" w:type="dxa"/>
          </w:tcPr>
          <w:p w:rsidR="00F45984" w:rsidRDefault="00F45984" w:rsidP="002564DD">
            <w:pPr>
              <w:spacing w:line="312" w:lineRule="exact"/>
              <w:ind w:rightChars="-10" w:right="-21"/>
              <w:jc w:val="both"/>
              <w:rPr>
                <w:i/>
                <w:sz w:val="20"/>
              </w:rPr>
            </w:pPr>
          </w:p>
        </w:tc>
      </w:tr>
      <w:tr w:rsidR="00F45984" w:rsidTr="00964796">
        <w:tc>
          <w:tcPr>
            <w:tcW w:w="2664" w:type="dxa"/>
          </w:tcPr>
          <w:p w:rsidR="00F45984" w:rsidRPr="00964796" w:rsidRDefault="00F45984" w:rsidP="002564DD">
            <w:pPr>
              <w:spacing w:line="312" w:lineRule="exact"/>
              <w:ind w:rightChars="-10" w:right="-21"/>
              <w:jc w:val="both"/>
              <w:rPr>
                <w:i/>
                <w:sz w:val="20"/>
              </w:rPr>
            </w:pPr>
            <w:r w:rsidRPr="00964796">
              <w:rPr>
                <w:i/>
                <w:sz w:val="20"/>
              </w:rPr>
              <w:t>SupportBankUri_cn</w:t>
            </w:r>
          </w:p>
        </w:tc>
        <w:tc>
          <w:tcPr>
            <w:tcW w:w="5018" w:type="dxa"/>
          </w:tcPr>
          <w:p w:rsidR="00F45984" w:rsidRPr="00964796" w:rsidRDefault="00F45984" w:rsidP="002564DD">
            <w:pPr>
              <w:spacing w:line="312" w:lineRule="exact"/>
              <w:ind w:rightChars="-10" w:right="-21"/>
              <w:jc w:val="both"/>
              <w:rPr>
                <w:i/>
                <w:sz w:val="20"/>
              </w:rPr>
            </w:pPr>
            <w:r w:rsidRPr="00964796">
              <w:rPr>
                <w:rFonts w:hint="eastAsia"/>
                <w:i/>
                <w:sz w:val="20"/>
              </w:rPr>
              <w:t>易宝所支持的银行卡列表，中文。</w:t>
            </w:r>
          </w:p>
          <w:p w:rsidR="00F45984" w:rsidRDefault="005F604C" w:rsidP="002564DD">
            <w:pPr>
              <w:spacing w:line="312" w:lineRule="exact"/>
              <w:ind w:rightChars="-10" w:right="-21"/>
              <w:jc w:val="both"/>
              <w:rPr>
                <w:i/>
                <w:sz w:val="20"/>
              </w:rPr>
            </w:pPr>
            <w:hyperlink r:id="rId12" w:history="1">
              <w:r w:rsidR="00F45984" w:rsidRPr="00964796">
                <w:rPr>
                  <w:i/>
                  <w:sz w:val="20"/>
                </w:rPr>
                <w:t>https://pcpay.vmall.com/agreement/yeepay_banklist.html</w:t>
              </w:r>
            </w:hyperlink>
          </w:p>
        </w:tc>
      </w:tr>
      <w:tr w:rsidR="00F45984" w:rsidTr="00964796">
        <w:tc>
          <w:tcPr>
            <w:tcW w:w="2664" w:type="dxa"/>
          </w:tcPr>
          <w:p w:rsidR="00F45984" w:rsidRPr="00964796" w:rsidRDefault="00F45984" w:rsidP="002564DD">
            <w:pPr>
              <w:spacing w:line="312" w:lineRule="exact"/>
              <w:ind w:rightChars="-10" w:right="-21"/>
              <w:jc w:val="both"/>
              <w:rPr>
                <w:i/>
                <w:sz w:val="20"/>
              </w:rPr>
            </w:pPr>
            <w:r w:rsidRPr="00964796">
              <w:rPr>
                <w:i/>
                <w:sz w:val="20"/>
              </w:rPr>
              <w:t>SupportBankUri_en</w:t>
            </w:r>
          </w:p>
        </w:tc>
        <w:tc>
          <w:tcPr>
            <w:tcW w:w="5018" w:type="dxa"/>
          </w:tcPr>
          <w:p w:rsidR="00F45984" w:rsidRPr="00964796" w:rsidRDefault="00F45984" w:rsidP="00F45984">
            <w:pPr>
              <w:spacing w:line="312" w:lineRule="exact"/>
              <w:ind w:rightChars="-10" w:right="-21"/>
              <w:jc w:val="both"/>
              <w:rPr>
                <w:i/>
                <w:sz w:val="20"/>
              </w:rPr>
            </w:pPr>
            <w:r w:rsidRPr="00964796">
              <w:rPr>
                <w:rFonts w:hint="eastAsia"/>
                <w:i/>
                <w:sz w:val="20"/>
              </w:rPr>
              <w:t>易宝所支持的银行卡列表，英文。</w:t>
            </w:r>
          </w:p>
          <w:p w:rsidR="00F45984" w:rsidRDefault="005F604C" w:rsidP="002564DD">
            <w:pPr>
              <w:spacing w:line="312" w:lineRule="exact"/>
              <w:ind w:rightChars="-10" w:right="-21"/>
              <w:jc w:val="both"/>
              <w:rPr>
                <w:i/>
                <w:sz w:val="20"/>
              </w:rPr>
            </w:pPr>
            <w:hyperlink r:id="rId13" w:history="1">
              <w:r w:rsidR="00F45984" w:rsidRPr="00964796">
                <w:rPr>
                  <w:i/>
                  <w:sz w:val="20"/>
                </w:rPr>
                <w:t>https://pcpay.vmall.com/agreement/yeepay_banklist.html</w:t>
              </w:r>
            </w:hyperlink>
          </w:p>
        </w:tc>
      </w:tr>
      <w:tr w:rsidR="00E66D26" w:rsidTr="00964796">
        <w:tc>
          <w:tcPr>
            <w:tcW w:w="2664" w:type="dxa"/>
          </w:tcPr>
          <w:p w:rsidR="00E66D26" w:rsidRPr="00964796" w:rsidRDefault="00E66D26" w:rsidP="002564DD">
            <w:pPr>
              <w:spacing w:line="312" w:lineRule="exact"/>
              <w:ind w:rightChars="-10" w:right="-21"/>
              <w:jc w:val="both"/>
              <w:rPr>
                <w:i/>
                <w:sz w:val="20"/>
              </w:rPr>
            </w:pPr>
            <w:r>
              <w:rPr>
                <w:i/>
                <w:sz w:val="20"/>
              </w:rPr>
              <w:t>PayPassSecQuestion_</w:t>
            </w:r>
            <w:r>
              <w:rPr>
                <w:rFonts w:hint="eastAsia"/>
                <w:i/>
                <w:sz w:val="20"/>
              </w:rPr>
              <w:t>c</w:t>
            </w:r>
            <w:r w:rsidRPr="00E66D26">
              <w:rPr>
                <w:i/>
                <w:sz w:val="20"/>
              </w:rPr>
              <w:t>n</w:t>
            </w:r>
          </w:p>
        </w:tc>
        <w:tc>
          <w:tcPr>
            <w:tcW w:w="5018" w:type="dxa"/>
          </w:tcPr>
          <w:p w:rsidR="00E66D26" w:rsidRPr="00964796" w:rsidRDefault="00E66D26" w:rsidP="00F45984">
            <w:pPr>
              <w:spacing w:line="312" w:lineRule="exact"/>
              <w:ind w:rightChars="-10" w:right="-21"/>
              <w:jc w:val="both"/>
              <w:rPr>
                <w:i/>
                <w:sz w:val="20"/>
              </w:rPr>
            </w:pPr>
            <w:r w:rsidRPr="00964796">
              <w:rPr>
                <w:rFonts w:hint="eastAsia"/>
                <w:i/>
                <w:sz w:val="20"/>
              </w:rPr>
              <w:t>密码找回问题列表，中文，使用</w:t>
            </w:r>
            <w:r w:rsidRPr="00964796">
              <w:rPr>
                <w:rFonts w:hint="eastAsia"/>
                <w:i/>
                <w:sz w:val="20"/>
              </w:rPr>
              <w:t>|</w:t>
            </w:r>
            <w:r w:rsidRPr="00964796">
              <w:rPr>
                <w:rFonts w:hint="eastAsia"/>
                <w:i/>
                <w:sz w:val="20"/>
              </w:rPr>
              <w:t>分割</w:t>
            </w:r>
          </w:p>
        </w:tc>
      </w:tr>
      <w:tr w:rsidR="00E66D26" w:rsidTr="00964796">
        <w:tc>
          <w:tcPr>
            <w:tcW w:w="2664" w:type="dxa"/>
          </w:tcPr>
          <w:p w:rsidR="00E66D26" w:rsidRPr="00964796" w:rsidRDefault="00E66D26" w:rsidP="002564DD">
            <w:pPr>
              <w:spacing w:line="312" w:lineRule="exact"/>
              <w:ind w:rightChars="-10" w:right="-21"/>
              <w:jc w:val="both"/>
              <w:rPr>
                <w:i/>
                <w:sz w:val="20"/>
              </w:rPr>
            </w:pPr>
            <w:r>
              <w:rPr>
                <w:i/>
                <w:sz w:val="20"/>
              </w:rPr>
              <w:t>PayPassSecQuestion_</w:t>
            </w:r>
            <w:r>
              <w:rPr>
                <w:rFonts w:hint="eastAsia"/>
                <w:i/>
                <w:sz w:val="20"/>
              </w:rPr>
              <w:t>e</w:t>
            </w:r>
            <w:r w:rsidRPr="00E66D26">
              <w:rPr>
                <w:i/>
                <w:sz w:val="20"/>
              </w:rPr>
              <w:t>n</w:t>
            </w:r>
          </w:p>
        </w:tc>
        <w:tc>
          <w:tcPr>
            <w:tcW w:w="5018" w:type="dxa"/>
          </w:tcPr>
          <w:p w:rsidR="00E66D26" w:rsidRPr="00964796" w:rsidRDefault="00E66D26" w:rsidP="00F45984">
            <w:pPr>
              <w:spacing w:line="312" w:lineRule="exact"/>
              <w:ind w:rightChars="-10" w:right="-21"/>
              <w:jc w:val="both"/>
              <w:rPr>
                <w:i/>
                <w:sz w:val="20"/>
              </w:rPr>
            </w:pPr>
            <w:r w:rsidRPr="00964796">
              <w:rPr>
                <w:rFonts w:hint="eastAsia"/>
                <w:i/>
                <w:sz w:val="20"/>
              </w:rPr>
              <w:t>密码找回问题列表，英文，使用</w:t>
            </w:r>
            <w:r w:rsidRPr="00964796">
              <w:rPr>
                <w:rFonts w:hint="eastAsia"/>
                <w:i/>
                <w:sz w:val="20"/>
              </w:rPr>
              <w:t>|</w:t>
            </w:r>
            <w:r w:rsidRPr="00964796">
              <w:rPr>
                <w:rFonts w:hint="eastAsia"/>
                <w:i/>
                <w:sz w:val="20"/>
              </w:rPr>
              <w:t>分割</w:t>
            </w:r>
          </w:p>
        </w:tc>
      </w:tr>
      <w:tr w:rsidR="00F57EF1" w:rsidTr="00964796">
        <w:tc>
          <w:tcPr>
            <w:tcW w:w="2664" w:type="dxa"/>
          </w:tcPr>
          <w:p w:rsidR="00F57EF1" w:rsidRDefault="00F57EF1" w:rsidP="002564DD">
            <w:pPr>
              <w:spacing w:line="312" w:lineRule="exact"/>
              <w:ind w:rightChars="-10" w:right="-21"/>
              <w:jc w:val="both"/>
              <w:rPr>
                <w:i/>
                <w:sz w:val="20"/>
              </w:rPr>
            </w:pPr>
          </w:p>
        </w:tc>
        <w:tc>
          <w:tcPr>
            <w:tcW w:w="5018" w:type="dxa"/>
          </w:tcPr>
          <w:p w:rsidR="00F57EF1" w:rsidRPr="00964796" w:rsidRDefault="00F57EF1" w:rsidP="00F45984">
            <w:pPr>
              <w:spacing w:line="312" w:lineRule="exact"/>
              <w:ind w:rightChars="-10" w:right="-21"/>
              <w:jc w:val="both"/>
              <w:rPr>
                <w:i/>
                <w:sz w:val="20"/>
              </w:rPr>
            </w:pPr>
          </w:p>
        </w:tc>
      </w:tr>
      <w:tr w:rsidR="00F57EF1" w:rsidTr="00964796">
        <w:tc>
          <w:tcPr>
            <w:tcW w:w="2664" w:type="dxa"/>
          </w:tcPr>
          <w:p w:rsidR="00F57EF1" w:rsidRDefault="00F57EF1" w:rsidP="002564DD">
            <w:pPr>
              <w:spacing w:line="312" w:lineRule="exact"/>
              <w:ind w:rightChars="-10" w:right="-21"/>
              <w:jc w:val="both"/>
              <w:rPr>
                <w:i/>
                <w:sz w:val="20"/>
              </w:rPr>
            </w:pPr>
            <w:r w:rsidRPr="00F57EF1">
              <w:rPr>
                <w:i/>
                <w:sz w:val="20"/>
              </w:rPr>
              <w:t>NfcGuideUri_en</w:t>
            </w:r>
          </w:p>
        </w:tc>
        <w:tc>
          <w:tcPr>
            <w:tcW w:w="5018" w:type="dxa"/>
          </w:tcPr>
          <w:p w:rsidR="00F57EF1" w:rsidRPr="00964796" w:rsidRDefault="00F57EF1" w:rsidP="00F45984">
            <w:pPr>
              <w:spacing w:line="312" w:lineRule="exact"/>
              <w:ind w:rightChars="-10" w:right="-21"/>
              <w:jc w:val="both"/>
              <w:rPr>
                <w:i/>
                <w:sz w:val="20"/>
              </w:rPr>
            </w:pPr>
            <w:r>
              <w:rPr>
                <w:i/>
                <w:sz w:val="20"/>
              </w:rPr>
              <w:t>N</w:t>
            </w:r>
            <w:r>
              <w:rPr>
                <w:rFonts w:hint="eastAsia"/>
                <w:i/>
                <w:sz w:val="20"/>
              </w:rPr>
              <w:t>fc</w:t>
            </w:r>
            <w:r>
              <w:rPr>
                <w:rFonts w:hint="eastAsia"/>
                <w:i/>
                <w:sz w:val="20"/>
              </w:rPr>
              <w:t>指导</w:t>
            </w:r>
            <w:r w:rsidRPr="00F57EF1">
              <w:rPr>
                <w:rFonts w:hint="eastAsia"/>
                <w:i/>
                <w:sz w:val="20"/>
              </w:rPr>
              <w:t>对应英文的</w:t>
            </w:r>
            <w:r w:rsidRPr="00F57EF1">
              <w:rPr>
                <w:rFonts w:hint="eastAsia"/>
                <w:i/>
                <w:sz w:val="20"/>
              </w:rPr>
              <w:t>URI</w:t>
            </w:r>
          </w:p>
        </w:tc>
      </w:tr>
      <w:tr w:rsidR="00F57EF1" w:rsidTr="00964796">
        <w:tc>
          <w:tcPr>
            <w:tcW w:w="2664" w:type="dxa"/>
          </w:tcPr>
          <w:p w:rsidR="00F57EF1" w:rsidRPr="00F57EF1" w:rsidRDefault="00F57EF1" w:rsidP="002564DD">
            <w:pPr>
              <w:spacing w:line="312" w:lineRule="exact"/>
              <w:ind w:rightChars="-10" w:right="-21"/>
              <w:jc w:val="both"/>
              <w:rPr>
                <w:i/>
                <w:sz w:val="20"/>
              </w:rPr>
            </w:pPr>
            <w:r w:rsidRPr="00F57EF1">
              <w:rPr>
                <w:i/>
                <w:sz w:val="20"/>
              </w:rPr>
              <w:t>NfcGuideUri_cn</w:t>
            </w:r>
          </w:p>
        </w:tc>
        <w:tc>
          <w:tcPr>
            <w:tcW w:w="5018" w:type="dxa"/>
          </w:tcPr>
          <w:p w:rsidR="00F57EF1" w:rsidRPr="00964796" w:rsidRDefault="00F57EF1" w:rsidP="00F45984">
            <w:pPr>
              <w:spacing w:line="312" w:lineRule="exact"/>
              <w:ind w:rightChars="-10" w:right="-21"/>
              <w:jc w:val="both"/>
              <w:rPr>
                <w:i/>
                <w:sz w:val="20"/>
              </w:rPr>
            </w:pPr>
            <w:r>
              <w:rPr>
                <w:i/>
                <w:sz w:val="20"/>
              </w:rPr>
              <w:t>N</w:t>
            </w:r>
            <w:r>
              <w:rPr>
                <w:rFonts w:hint="eastAsia"/>
                <w:i/>
                <w:sz w:val="20"/>
              </w:rPr>
              <w:t>fc</w:t>
            </w:r>
            <w:r>
              <w:rPr>
                <w:rFonts w:hint="eastAsia"/>
                <w:i/>
                <w:sz w:val="20"/>
              </w:rPr>
              <w:t>指导</w:t>
            </w:r>
            <w:r w:rsidRPr="00F57EF1">
              <w:rPr>
                <w:rFonts w:hint="eastAsia"/>
                <w:i/>
                <w:sz w:val="20"/>
              </w:rPr>
              <w:t>对应中文的</w:t>
            </w:r>
            <w:r w:rsidRPr="00F57EF1">
              <w:rPr>
                <w:rFonts w:hint="eastAsia"/>
                <w:i/>
                <w:sz w:val="20"/>
              </w:rPr>
              <w:t>URI</w:t>
            </w:r>
          </w:p>
        </w:tc>
      </w:tr>
      <w:tr w:rsidR="00AC2B1A" w:rsidTr="00964796">
        <w:tc>
          <w:tcPr>
            <w:tcW w:w="2664" w:type="dxa"/>
          </w:tcPr>
          <w:p w:rsidR="00AC2B1A" w:rsidRPr="00F57EF1" w:rsidRDefault="00AC2B1A" w:rsidP="002564DD">
            <w:pPr>
              <w:spacing w:line="312" w:lineRule="exact"/>
              <w:ind w:rightChars="-10" w:right="-21"/>
              <w:jc w:val="both"/>
              <w:rPr>
                <w:i/>
                <w:sz w:val="20"/>
              </w:rPr>
            </w:pPr>
          </w:p>
        </w:tc>
        <w:tc>
          <w:tcPr>
            <w:tcW w:w="5018" w:type="dxa"/>
          </w:tcPr>
          <w:p w:rsidR="00AC2B1A" w:rsidRDefault="00AC2B1A" w:rsidP="00F45984">
            <w:pPr>
              <w:spacing w:line="312" w:lineRule="exact"/>
              <w:ind w:rightChars="-10" w:right="-21"/>
              <w:jc w:val="both"/>
              <w:rPr>
                <w:i/>
                <w:sz w:val="20"/>
              </w:rPr>
            </w:pPr>
          </w:p>
        </w:tc>
      </w:tr>
      <w:tr w:rsidR="00AC2B1A" w:rsidTr="00964796">
        <w:tc>
          <w:tcPr>
            <w:tcW w:w="2664" w:type="dxa"/>
          </w:tcPr>
          <w:p w:rsidR="00AC2B1A" w:rsidRPr="00F57EF1" w:rsidRDefault="00AC2B1A" w:rsidP="002564DD">
            <w:pPr>
              <w:spacing w:line="312" w:lineRule="exact"/>
              <w:ind w:rightChars="-10" w:right="-21"/>
              <w:jc w:val="both"/>
              <w:rPr>
                <w:i/>
                <w:sz w:val="20"/>
              </w:rPr>
            </w:pPr>
            <w:r>
              <w:rPr>
                <w:rFonts w:hint="eastAsia"/>
                <w:i/>
                <w:sz w:val="20"/>
              </w:rPr>
              <w:t>ForcedClient</w:t>
            </w:r>
            <w:r w:rsidR="00834FD2">
              <w:rPr>
                <w:rFonts w:hint="eastAsia"/>
                <w:i/>
                <w:sz w:val="20"/>
              </w:rPr>
              <w:t>UnionPayCredit</w:t>
            </w:r>
          </w:p>
        </w:tc>
        <w:tc>
          <w:tcPr>
            <w:tcW w:w="5018" w:type="dxa"/>
          </w:tcPr>
          <w:p w:rsidR="00AC2B1A" w:rsidRDefault="00834FD2" w:rsidP="00F45984">
            <w:pPr>
              <w:spacing w:line="312" w:lineRule="exact"/>
              <w:ind w:rightChars="-10" w:right="-21"/>
              <w:jc w:val="both"/>
              <w:rPr>
                <w:i/>
                <w:sz w:val="20"/>
              </w:rPr>
            </w:pPr>
            <w:r>
              <w:rPr>
                <w:rFonts w:hint="eastAsia"/>
                <w:i/>
                <w:sz w:val="20"/>
              </w:rPr>
              <w:t>是否由客户端强制指定使用银联信用卡，</w:t>
            </w:r>
            <w:r>
              <w:rPr>
                <w:rFonts w:hint="eastAsia"/>
                <w:i/>
                <w:sz w:val="20"/>
              </w:rPr>
              <w:t>1</w:t>
            </w:r>
            <w:r>
              <w:rPr>
                <w:rFonts w:hint="eastAsia"/>
                <w:i/>
                <w:sz w:val="20"/>
              </w:rPr>
              <w:t>：</w:t>
            </w:r>
            <w:r>
              <w:rPr>
                <w:rFonts w:hint="eastAsia"/>
                <w:i/>
                <w:sz w:val="20"/>
              </w:rPr>
              <w:t>yes</w:t>
            </w:r>
            <w:r>
              <w:rPr>
                <w:rFonts w:hint="eastAsia"/>
                <w:i/>
                <w:sz w:val="20"/>
              </w:rPr>
              <w:t>，其他否。</w:t>
            </w:r>
          </w:p>
        </w:tc>
      </w:tr>
      <w:tr w:rsidR="00F754C1" w:rsidTr="00964796">
        <w:tc>
          <w:tcPr>
            <w:tcW w:w="2664" w:type="dxa"/>
          </w:tcPr>
          <w:p w:rsidR="00F754C1" w:rsidRDefault="00F754C1" w:rsidP="002564DD">
            <w:pPr>
              <w:spacing w:line="312" w:lineRule="exact"/>
              <w:ind w:rightChars="-10" w:right="-21"/>
              <w:jc w:val="both"/>
              <w:rPr>
                <w:i/>
                <w:sz w:val="20"/>
              </w:rPr>
            </w:pPr>
            <w:r w:rsidRPr="00F754C1">
              <w:rPr>
                <w:i/>
                <w:sz w:val="20"/>
              </w:rPr>
              <w:t>HcoinRechargeSwitch</w:t>
            </w:r>
          </w:p>
        </w:tc>
        <w:tc>
          <w:tcPr>
            <w:tcW w:w="5018" w:type="dxa"/>
          </w:tcPr>
          <w:p w:rsidR="00F754C1" w:rsidRDefault="00F754C1" w:rsidP="00F45984">
            <w:pPr>
              <w:spacing w:line="312" w:lineRule="exact"/>
              <w:ind w:rightChars="-10" w:right="-21"/>
              <w:jc w:val="both"/>
              <w:rPr>
                <w:i/>
                <w:sz w:val="20"/>
              </w:rPr>
            </w:pPr>
            <w:r w:rsidRPr="00F754C1">
              <w:rPr>
                <w:i/>
                <w:sz w:val="20"/>
              </w:rPr>
              <w:t>H</w:t>
            </w:r>
            <w:r w:rsidRPr="00F754C1">
              <w:rPr>
                <w:rFonts w:hint="eastAsia"/>
                <w:i/>
                <w:sz w:val="20"/>
              </w:rPr>
              <w:t>币充值开关</w:t>
            </w:r>
            <w:r w:rsidRPr="00F754C1">
              <w:rPr>
                <w:i/>
                <w:sz w:val="20"/>
              </w:rPr>
              <w:t xml:space="preserve"> 1</w:t>
            </w:r>
            <w:r w:rsidRPr="00F754C1">
              <w:rPr>
                <w:rFonts w:hint="eastAsia"/>
                <w:i/>
                <w:sz w:val="20"/>
              </w:rPr>
              <w:t>为开</w:t>
            </w:r>
            <w:r w:rsidRPr="00F754C1">
              <w:rPr>
                <w:i/>
                <w:sz w:val="20"/>
              </w:rPr>
              <w:t xml:space="preserve"> 0</w:t>
            </w:r>
            <w:r w:rsidRPr="00F754C1">
              <w:rPr>
                <w:rFonts w:hint="eastAsia"/>
                <w:i/>
                <w:sz w:val="20"/>
              </w:rPr>
              <w:t>为关闭</w:t>
            </w:r>
          </w:p>
        </w:tc>
      </w:tr>
      <w:tr w:rsidR="00F754C1" w:rsidTr="00964796">
        <w:tc>
          <w:tcPr>
            <w:tcW w:w="2664" w:type="dxa"/>
          </w:tcPr>
          <w:p w:rsidR="00F754C1" w:rsidRDefault="00F754C1" w:rsidP="002564DD">
            <w:pPr>
              <w:spacing w:line="312" w:lineRule="exact"/>
              <w:ind w:rightChars="-10" w:right="-21"/>
              <w:jc w:val="both"/>
              <w:rPr>
                <w:i/>
                <w:sz w:val="20"/>
              </w:rPr>
            </w:pPr>
            <w:r w:rsidRPr="00F754C1">
              <w:rPr>
                <w:i/>
                <w:sz w:val="20"/>
              </w:rPr>
              <w:t>BalanceRechargeLimit</w:t>
            </w:r>
          </w:p>
        </w:tc>
        <w:tc>
          <w:tcPr>
            <w:tcW w:w="5018" w:type="dxa"/>
          </w:tcPr>
          <w:p w:rsidR="00F754C1" w:rsidRDefault="00F754C1" w:rsidP="00F45984">
            <w:pPr>
              <w:spacing w:line="312" w:lineRule="exact"/>
              <w:ind w:rightChars="-10" w:right="-21"/>
              <w:jc w:val="both"/>
              <w:rPr>
                <w:i/>
                <w:sz w:val="20"/>
              </w:rPr>
            </w:pPr>
            <w:r w:rsidRPr="00F754C1">
              <w:rPr>
                <w:rFonts w:hint="eastAsia"/>
                <w:i/>
                <w:sz w:val="20"/>
              </w:rPr>
              <w:t>零钱充值限额说明</w:t>
            </w:r>
            <w:r w:rsidRPr="00F754C1">
              <w:rPr>
                <w:rFonts w:hint="eastAsia"/>
                <w:i/>
                <w:sz w:val="20"/>
              </w:rPr>
              <w:t>,</w:t>
            </w:r>
            <w:r w:rsidRPr="00F754C1">
              <w:rPr>
                <w:i/>
                <w:sz w:val="20"/>
              </w:rPr>
              <w:t xml:space="preserve"> 10000|10000|20000|20|600</w:t>
            </w:r>
            <w:r w:rsidRPr="00F754C1">
              <w:rPr>
                <w:rFonts w:hint="eastAsia"/>
                <w:i/>
                <w:sz w:val="20"/>
              </w:rPr>
              <w:t>表示</w:t>
            </w:r>
            <w:r w:rsidRPr="00F754C1">
              <w:rPr>
                <w:i/>
                <w:sz w:val="20"/>
              </w:rPr>
              <w:t xml:space="preserve"> </w:t>
            </w:r>
            <w:r w:rsidRPr="00F754C1">
              <w:rPr>
                <w:rFonts w:hint="eastAsia"/>
                <w:i/>
                <w:sz w:val="20"/>
              </w:rPr>
              <w:t>单笔</w:t>
            </w:r>
            <w:r w:rsidRPr="00F754C1">
              <w:rPr>
                <w:i/>
                <w:sz w:val="20"/>
              </w:rPr>
              <w:t>10000</w:t>
            </w:r>
            <w:r w:rsidRPr="00F754C1">
              <w:rPr>
                <w:rFonts w:hint="eastAsia"/>
                <w:i/>
                <w:sz w:val="20"/>
              </w:rPr>
              <w:t>，单日累计</w:t>
            </w:r>
            <w:r w:rsidRPr="00F754C1">
              <w:rPr>
                <w:i/>
                <w:sz w:val="20"/>
              </w:rPr>
              <w:t>10000</w:t>
            </w:r>
            <w:r w:rsidRPr="00F754C1">
              <w:rPr>
                <w:rFonts w:hint="eastAsia"/>
                <w:i/>
                <w:sz w:val="20"/>
              </w:rPr>
              <w:t>元，单月累计</w:t>
            </w:r>
            <w:r w:rsidRPr="00F754C1">
              <w:rPr>
                <w:i/>
                <w:sz w:val="20"/>
              </w:rPr>
              <w:t>20000</w:t>
            </w:r>
            <w:r w:rsidRPr="00F754C1">
              <w:rPr>
                <w:rFonts w:hint="eastAsia"/>
                <w:i/>
                <w:sz w:val="20"/>
              </w:rPr>
              <w:t>元，单日限次</w:t>
            </w:r>
            <w:r w:rsidRPr="00F754C1">
              <w:rPr>
                <w:i/>
                <w:sz w:val="20"/>
              </w:rPr>
              <w:t xml:space="preserve">20 </w:t>
            </w:r>
            <w:r w:rsidRPr="00F754C1">
              <w:rPr>
                <w:rFonts w:hint="eastAsia"/>
                <w:i/>
                <w:sz w:val="20"/>
              </w:rPr>
              <w:t>单月限次</w:t>
            </w:r>
            <w:r w:rsidRPr="00F754C1">
              <w:rPr>
                <w:i/>
                <w:sz w:val="20"/>
              </w:rPr>
              <w:t>600</w:t>
            </w:r>
          </w:p>
        </w:tc>
      </w:tr>
      <w:tr w:rsidR="00F754C1" w:rsidTr="00964796">
        <w:tc>
          <w:tcPr>
            <w:tcW w:w="2664" w:type="dxa"/>
          </w:tcPr>
          <w:p w:rsidR="00F754C1" w:rsidRDefault="00F754C1" w:rsidP="00F754C1">
            <w:pPr>
              <w:spacing w:line="312" w:lineRule="exact"/>
              <w:ind w:rightChars="-10" w:right="-21"/>
              <w:jc w:val="both"/>
              <w:rPr>
                <w:i/>
                <w:sz w:val="20"/>
              </w:rPr>
            </w:pPr>
            <w:r>
              <w:rPr>
                <w:i/>
                <w:sz w:val="20"/>
              </w:rPr>
              <w:t>BalanceDepositLimit</w:t>
            </w:r>
            <w:r w:rsidRPr="00F754C1">
              <w:rPr>
                <w:i/>
                <w:sz w:val="20"/>
              </w:rPr>
              <w:t> </w:t>
            </w:r>
          </w:p>
        </w:tc>
        <w:tc>
          <w:tcPr>
            <w:tcW w:w="5018" w:type="dxa"/>
          </w:tcPr>
          <w:p w:rsidR="00F754C1" w:rsidRPr="00F754C1" w:rsidRDefault="00F754C1" w:rsidP="00F754C1">
            <w:pPr>
              <w:spacing w:line="240" w:lineRule="auto"/>
              <w:rPr>
                <w:i/>
                <w:sz w:val="20"/>
              </w:rPr>
            </w:pPr>
            <w:r w:rsidRPr="00F754C1">
              <w:rPr>
                <w:rFonts w:hint="eastAsia"/>
                <w:i/>
                <w:sz w:val="20"/>
              </w:rPr>
              <w:t>提现限额说明</w:t>
            </w:r>
            <w:r w:rsidRPr="00F754C1">
              <w:rPr>
                <w:i/>
                <w:sz w:val="20"/>
              </w:rPr>
              <w:t xml:space="preserve"> 50000|50000|-1|3|-1</w:t>
            </w:r>
            <w:r w:rsidRPr="00F754C1">
              <w:rPr>
                <w:rFonts w:hint="eastAsia"/>
                <w:i/>
                <w:sz w:val="20"/>
              </w:rPr>
              <w:t>表示</w:t>
            </w:r>
            <w:r w:rsidRPr="00F754C1">
              <w:rPr>
                <w:i/>
                <w:sz w:val="20"/>
              </w:rPr>
              <w:t xml:space="preserve"> </w:t>
            </w:r>
            <w:r w:rsidRPr="00F754C1">
              <w:rPr>
                <w:rFonts w:hint="eastAsia"/>
                <w:i/>
                <w:sz w:val="20"/>
              </w:rPr>
              <w:t>单笔</w:t>
            </w:r>
            <w:r w:rsidRPr="00F754C1">
              <w:rPr>
                <w:i/>
                <w:sz w:val="20"/>
              </w:rPr>
              <w:t>50000</w:t>
            </w:r>
            <w:r w:rsidRPr="00F754C1">
              <w:rPr>
                <w:rFonts w:hint="eastAsia"/>
                <w:i/>
                <w:sz w:val="20"/>
              </w:rPr>
              <w:t>，单日</w:t>
            </w:r>
            <w:r w:rsidRPr="00F754C1">
              <w:rPr>
                <w:i/>
                <w:sz w:val="20"/>
              </w:rPr>
              <w:t>50000</w:t>
            </w:r>
            <w:r w:rsidRPr="00F754C1">
              <w:rPr>
                <w:rFonts w:hint="eastAsia"/>
                <w:i/>
                <w:sz w:val="20"/>
              </w:rPr>
              <w:t>，单月无上限</w:t>
            </w:r>
            <w:r w:rsidRPr="00F754C1">
              <w:rPr>
                <w:i/>
                <w:sz w:val="20"/>
              </w:rPr>
              <w:t xml:space="preserve"> </w:t>
            </w:r>
            <w:r w:rsidRPr="00F754C1">
              <w:rPr>
                <w:rFonts w:hint="eastAsia"/>
                <w:i/>
                <w:sz w:val="20"/>
              </w:rPr>
              <w:t>，日累计</w:t>
            </w:r>
            <w:r w:rsidRPr="00F754C1">
              <w:rPr>
                <w:i/>
                <w:sz w:val="20"/>
              </w:rPr>
              <w:t>3</w:t>
            </w:r>
            <w:r w:rsidRPr="00F754C1">
              <w:rPr>
                <w:rFonts w:hint="eastAsia"/>
                <w:i/>
                <w:sz w:val="20"/>
              </w:rPr>
              <w:t>次，单月次数无上限</w:t>
            </w:r>
          </w:p>
        </w:tc>
      </w:tr>
      <w:tr w:rsidR="00F754C1" w:rsidTr="00964796">
        <w:tc>
          <w:tcPr>
            <w:tcW w:w="2664" w:type="dxa"/>
          </w:tcPr>
          <w:p w:rsidR="00F754C1" w:rsidRDefault="00F754C1" w:rsidP="00F754C1">
            <w:pPr>
              <w:spacing w:line="312" w:lineRule="exact"/>
              <w:ind w:rightChars="-10" w:right="-21"/>
              <w:jc w:val="both"/>
              <w:rPr>
                <w:i/>
                <w:sz w:val="20"/>
              </w:rPr>
            </w:pPr>
            <w:r w:rsidRPr="00F754C1">
              <w:rPr>
                <w:i/>
                <w:sz w:val="20"/>
              </w:rPr>
              <w:t>SupportedDebit</w:t>
            </w:r>
          </w:p>
        </w:tc>
        <w:tc>
          <w:tcPr>
            <w:tcW w:w="5018" w:type="dxa"/>
          </w:tcPr>
          <w:p w:rsidR="00F754C1" w:rsidRPr="00F754C1" w:rsidRDefault="00F754C1" w:rsidP="00F45984">
            <w:pPr>
              <w:spacing w:line="312" w:lineRule="exact"/>
              <w:ind w:rightChars="-10" w:right="-21"/>
              <w:jc w:val="both"/>
              <w:rPr>
                <w:i/>
                <w:sz w:val="20"/>
              </w:rPr>
            </w:pPr>
            <w:r w:rsidRPr="00F754C1">
              <w:rPr>
                <w:rFonts w:hint="eastAsia"/>
                <w:i/>
                <w:sz w:val="20"/>
              </w:rPr>
              <w:t>支持借记卡银行列表</w:t>
            </w:r>
          </w:p>
        </w:tc>
      </w:tr>
      <w:tr w:rsidR="00F754C1" w:rsidTr="00964796">
        <w:tc>
          <w:tcPr>
            <w:tcW w:w="2664" w:type="dxa"/>
          </w:tcPr>
          <w:p w:rsidR="00F754C1" w:rsidRDefault="00F754C1" w:rsidP="002564DD">
            <w:pPr>
              <w:spacing w:line="312" w:lineRule="exact"/>
              <w:ind w:rightChars="-10" w:right="-21"/>
              <w:jc w:val="both"/>
              <w:rPr>
                <w:i/>
                <w:sz w:val="20"/>
              </w:rPr>
            </w:pPr>
          </w:p>
        </w:tc>
        <w:tc>
          <w:tcPr>
            <w:tcW w:w="5018" w:type="dxa"/>
          </w:tcPr>
          <w:p w:rsidR="00F754C1" w:rsidRDefault="00F754C1" w:rsidP="00F754C1">
            <w:pPr>
              <w:rPr>
                <w:i/>
                <w:sz w:val="20"/>
              </w:rPr>
            </w:pPr>
          </w:p>
        </w:tc>
      </w:tr>
      <w:tr w:rsidR="00F304D6" w:rsidTr="00964796">
        <w:tc>
          <w:tcPr>
            <w:tcW w:w="2664" w:type="dxa"/>
          </w:tcPr>
          <w:p w:rsidR="00F304D6" w:rsidRDefault="00F304D6" w:rsidP="009543B7">
            <w:pPr>
              <w:spacing w:line="240" w:lineRule="auto"/>
              <w:ind w:rightChars="-10" w:right="-21"/>
              <w:jc w:val="both"/>
              <w:rPr>
                <w:i/>
                <w:sz w:val="20"/>
              </w:rPr>
            </w:pPr>
            <w:r>
              <w:rPr>
                <w:rFonts w:hint="eastAsia"/>
                <w:i/>
                <w:sz w:val="20"/>
              </w:rPr>
              <w:t>SysPayTypes</w:t>
            </w:r>
            <w:r w:rsidR="009716DF">
              <w:rPr>
                <w:rFonts w:hint="eastAsia"/>
                <w:i/>
                <w:sz w:val="20"/>
              </w:rPr>
              <w:t>Display</w:t>
            </w:r>
            <w:r>
              <w:rPr>
                <w:rFonts w:hint="eastAsia"/>
                <w:i/>
                <w:sz w:val="20"/>
              </w:rPr>
              <w:t>Order</w:t>
            </w:r>
          </w:p>
        </w:tc>
        <w:tc>
          <w:tcPr>
            <w:tcW w:w="5018" w:type="dxa"/>
          </w:tcPr>
          <w:p w:rsidR="00F304D6" w:rsidRDefault="00F304D6" w:rsidP="009543B7">
            <w:pPr>
              <w:spacing w:line="240" w:lineRule="auto"/>
              <w:rPr>
                <w:i/>
                <w:sz w:val="20"/>
              </w:rPr>
            </w:pPr>
            <w:r>
              <w:rPr>
                <w:rFonts w:hint="eastAsia"/>
                <w:i/>
                <w:sz w:val="20"/>
              </w:rPr>
              <w:t>系统设置的支付方式显示次序，格式为</w:t>
            </w:r>
            <w:r>
              <w:rPr>
                <w:i/>
                <w:sz w:val="20"/>
              </w:rPr>
              <w:t>”</w:t>
            </w:r>
            <w:r>
              <w:rPr>
                <w:rFonts w:hint="eastAsia"/>
                <w:i/>
                <w:sz w:val="20"/>
              </w:rPr>
              <w:t>|</w:t>
            </w:r>
            <w:r>
              <w:rPr>
                <w:i/>
                <w:sz w:val="20"/>
              </w:rPr>
              <w:t>”</w:t>
            </w:r>
            <w:r>
              <w:rPr>
                <w:rFonts w:hint="eastAsia"/>
                <w:i/>
                <w:sz w:val="20"/>
              </w:rPr>
              <w:t>分隔各支付方式。</w:t>
            </w:r>
          </w:p>
        </w:tc>
      </w:tr>
      <w:tr w:rsidR="00F304D6" w:rsidTr="00964796">
        <w:tc>
          <w:tcPr>
            <w:tcW w:w="2664" w:type="dxa"/>
          </w:tcPr>
          <w:p w:rsidR="00F304D6" w:rsidRDefault="00F304D6" w:rsidP="009543B7">
            <w:pPr>
              <w:spacing w:line="240" w:lineRule="auto"/>
              <w:ind w:rightChars="-10" w:right="-21"/>
              <w:jc w:val="both"/>
              <w:rPr>
                <w:i/>
                <w:sz w:val="20"/>
              </w:rPr>
            </w:pPr>
            <w:r w:rsidRPr="00F304D6">
              <w:rPr>
                <w:i/>
                <w:sz w:val="20"/>
              </w:rPr>
              <w:t>HaltedPTypes4FixedPayment</w:t>
            </w:r>
          </w:p>
        </w:tc>
        <w:tc>
          <w:tcPr>
            <w:tcW w:w="5018" w:type="dxa"/>
          </w:tcPr>
          <w:p w:rsidR="00F304D6" w:rsidRDefault="00F304D6" w:rsidP="009543B7">
            <w:pPr>
              <w:spacing w:line="240" w:lineRule="auto"/>
              <w:rPr>
                <w:i/>
                <w:sz w:val="20"/>
              </w:rPr>
            </w:pPr>
            <w:r>
              <w:rPr>
                <w:rFonts w:hint="eastAsia"/>
                <w:i/>
                <w:sz w:val="20"/>
              </w:rPr>
              <w:t>外部组合支付下禁止的支付方式列表，“</w:t>
            </w:r>
            <w:r>
              <w:rPr>
                <w:rFonts w:hint="eastAsia"/>
                <w:i/>
                <w:sz w:val="20"/>
              </w:rPr>
              <w:t>|</w:t>
            </w:r>
            <w:r>
              <w:rPr>
                <w:rFonts w:hint="eastAsia"/>
                <w:i/>
                <w:sz w:val="20"/>
              </w:rPr>
              <w:t>”分隔。</w:t>
            </w:r>
          </w:p>
        </w:tc>
      </w:tr>
      <w:tr w:rsidR="00F304D6" w:rsidTr="00964796">
        <w:tc>
          <w:tcPr>
            <w:tcW w:w="2664" w:type="dxa"/>
          </w:tcPr>
          <w:p w:rsidR="00F304D6" w:rsidRPr="004B55B1" w:rsidRDefault="00F304D6" w:rsidP="009543B7">
            <w:pPr>
              <w:spacing w:line="240" w:lineRule="auto"/>
              <w:ind w:rightChars="-10" w:right="-21"/>
              <w:jc w:val="both"/>
              <w:rPr>
                <w:i/>
                <w:color w:val="000000" w:themeColor="text1"/>
                <w:sz w:val="20"/>
              </w:rPr>
            </w:pPr>
            <w:r w:rsidRPr="004B55B1">
              <w:rPr>
                <w:i/>
                <w:color w:val="000000" w:themeColor="text1"/>
                <w:sz w:val="20"/>
              </w:rPr>
              <w:t>SysDefaultP</w:t>
            </w:r>
            <w:r w:rsidR="003C2DD1" w:rsidRPr="004B55B1">
              <w:rPr>
                <w:rFonts w:hint="eastAsia"/>
                <w:i/>
                <w:color w:val="000000" w:themeColor="text1"/>
                <w:sz w:val="20"/>
              </w:rPr>
              <w:t>ay</w:t>
            </w:r>
            <w:r w:rsidRPr="004B55B1">
              <w:rPr>
                <w:i/>
                <w:color w:val="000000" w:themeColor="text1"/>
                <w:sz w:val="20"/>
              </w:rPr>
              <w:t>Types</w:t>
            </w:r>
          </w:p>
        </w:tc>
        <w:tc>
          <w:tcPr>
            <w:tcW w:w="5018" w:type="dxa"/>
          </w:tcPr>
          <w:p w:rsidR="00F304D6" w:rsidRPr="004B55B1" w:rsidRDefault="00F304D6" w:rsidP="009543B7">
            <w:pPr>
              <w:spacing w:line="240" w:lineRule="auto"/>
              <w:rPr>
                <w:i/>
                <w:color w:val="000000" w:themeColor="text1"/>
                <w:sz w:val="20"/>
              </w:rPr>
            </w:pPr>
            <w:r w:rsidRPr="004B55B1">
              <w:rPr>
                <w:rFonts w:hint="eastAsia"/>
                <w:i/>
                <w:color w:val="000000" w:themeColor="text1"/>
                <w:sz w:val="20"/>
              </w:rPr>
              <w:t>系统</w:t>
            </w:r>
            <w:r w:rsidR="00810F04" w:rsidRPr="004B55B1">
              <w:rPr>
                <w:rFonts w:hint="eastAsia"/>
                <w:i/>
                <w:color w:val="000000" w:themeColor="text1"/>
                <w:sz w:val="20"/>
              </w:rPr>
              <w:t>缺省</w:t>
            </w:r>
            <w:r w:rsidRPr="004B55B1">
              <w:rPr>
                <w:rFonts w:hint="eastAsia"/>
                <w:i/>
                <w:color w:val="000000" w:themeColor="text1"/>
                <w:sz w:val="20"/>
              </w:rPr>
              <w:t>的支付方式列表，“</w:t>
            </w:r>
            <w:r w:rsidRPr="004B55B1">
              <w:rPr>
                <w:rFonts w:hint="eastAsia"/>
                <w:i/>
                <w:color w:val="000000" w:themeColor="text1"/>
                <w:sz w:val="20"/>
              </w:rPr>
              <w:t>|</w:t>
            </w:r>
            <w:r w:rsidRPr="004B55B1">
              <w:rPr>
                <w:rFonts w:hint="eastAsia"/>
                <w:i/>
                <w:color w:val="000000" w:themeColor="text1"/>
                <w:sz w:val="20"/>
              </w:rPr>
              <w:t>”分隔。</w:t>
            </w:r>
          </w:p>
        </w:tc>
      </w:tr>
      <w:tr w:rsidR="009E7F11" w:rsidTr="00964796">
        <w:tc>
          <w:tcPr>
            <w:tcW w:w="2664" w:type="dxa"/>
          </w:tcPr>
          <w:p w:rsidR="009E7F11" w:rsidRDefault="009E7F11" w:rsidP="0060593D">
            <w:pPr>
              <w:spacing w:line="240" w:lineRule="auto"/>
              <w:ind w:rightChars="-10" w:right="-21"/>
              <w:jc w:val="both"/>
              <w:rPr>
                <w:i/>
                <w:color w:val="FF0000"/>
                <w:sz w:val="20"/>
              </w:rPr>
            </w:pPr>
          </w:p>
        </w:tc>
        <w:tc>
          <w:tcPr>
            <w:tcW w:w="5018" w:type="dxa"/>
          </w:tcPr>
          <w:p w:rsidR="009E7F11" w:rsidRDefault="009E7F11" w:rsidP="009543B7">
            <w:pPr>
              <w:spacing w:line="240" w:lineRule="auto"/>
              <w:rPr>
                <w:i/>
                <w:color w:val="FF0000"/>
                <w:sz w:val="20"/>
              </w:rPr>
            </w:pPr>
          </w:p>
        </w:tc>
      </w:tr>
      <w:tr w:rsidR="009E7F11" w:rsidTr="00964796">
        <w:tc>
          <w:tcPr>
            <w:tcW w:w="2664" w:type="dxa"/>
          </w:tcPr>
          <w:p w:rsidR="009E7F11" w:rsidRDefault="009E7F11" w:rsidP="0060593D">
            <w:pPr>
              <w:spacing w:line="240" w:lineRule="auto"/>
              <w:ind w:rightChars="-10" w:right="-21"/>
              <w:jc w:val="both"/>
              <w:rPr>
                <w:i/>
                <w:color w:val="FF0000"/>
                <w:sz w:val="20"/>
              </w:rPr>
            </w:pPr>
            <w:r w:rsidRPr="00F754C1">
              <w:rPr>
                <w:i/>
                <w:sz w:val="20"/>
              </w:rPr>
              <w:t>SupportedDebit</w:t>
            </w:r>
            <w:r>
              <w:rPr>
                <w:rFonts w:hint="eastAsia"/>
                <w:i/>
                <w:sz w:val="20"/>
              </w:rPr>
              <w:t>V1</w:t>
            </w:r>
          </w:p>
        </w:tc>
        <w:tc>
          <w:tcPr>
            <w:tcW w:w="5018" w:type="dxa"/>
          </w:tcPr>
          <w:p w:rsidR="009E7F11" w:rsidRDefault="009E7F11" w:rsidP="009E7F11">
            <w:pPr>
              <w:spacing w:line="240" w:lineRule="auto"/>
              <w:rPr>
                <w:i/>
                <w:sz w:val="20"/>
              </w:rPr>
            </w:pPr>
            <w:r w:rsidRPr="00F754C1">
              <w:rPr>
                <w:rFonts w:hint="eastAsia"/>
                <w:i/>
                <w:sz w:val="20"/>
              </w:rPr>
              <w:t>支持借记卡银行列表</w:t>
            </w:r>
          </w:p>
          <w:p w:rsidR="009E7F11" w:rsidRDefault="009E7F11" w:rsidP="009E7F11">
            <w:pPr>
              <w:spacing w:line="240" w:lineRule="auto"/>
              <w:rPr>
                <w:i/>
                <w:color w:val="FF0000"/>
                <w:sz w:val="20"/>
              </w:rPr>
            </w:pPr>
            <w:r>
              <w:rPr>
                <w:rFonts w:hint="eastAsia"/>
                <w:i/>
                <w:sz w:val="20"/>
              </w:rPr>
              <w:t>注：新版本客户端使用</w:t>
            </w:r>
          </w:p>
        </w:tc>
      </w:tr>
      <w:tr w:rsidR="009E7F11" w:rsidTr="00964796">
        <w:tc>
          <w:tcPr>
            <w:tcW w:w="2664" w:type="dxa"/>
          </w:tcPr>
          <w:p w:rsidR="009E7F11" w:rsidRPr="00F754C1" w:rsidRDefault="009E7F11" w:rsidP="0060593D">
            <w:pPr>
              <w:spacing w:line="240" w:lineRule="auto"/>
              <w:ind w:rightChars="-10" w:right="-21"/>
              <w:jc w:val="both"/>
              <w:rPr>
                <w:i/>
                <w:sz w:val="20"/>
              </w:rPr>
            </w:pPr>
            <w:r>
              <w:rPr>
                <w:rFonts w:hint="eastAsia"/>
                <w:i/>
                <w:sz w:val="20"/>
              </w:rPr>
              <w:t>SupportedCreditV1</w:t>
            </w:r>
          </w:p>
        </w:tc>
        <w:tc>
          <w:tcPr>
            <w:tcW w:w="5018" w:type="dxa"/>
          </w:tcPr>
          <w:p w:rsidR="009E7F11" w:rsidRDefault="009E7F11" w:rsidP="009543B7">
            <w:pPr>
              <w:spacing w:line="240" w:lineRule="auto"/>
              <w:rPr>
                <w:i/>
                <w:sz w:val="20"/>
              </w:rPr>
            </w:pPr>
            <w:r>
              <w:rPr>
                <w:rFonts w:hint="eastAsia"/>
                <w:i/>
                <w:sz w:val="20"/>
              </w:rPr>
              <w:t>支持的信用卡</w:t>
            </w:r>
          </w:p>
          <w:p w:rsidR="009E7F11" w:rsidRPr="00F754C1" w:rsidRDefault="009E7F11" w:rsidP="009543B7">
            <w:pPr>
              <w:spacing w:line="240" w:lineRule="auto"/>
              <w:rPr>
                <w:i/>
                <w:sz w:val="20"/>
              </w:rPr>
            </w:pPr>
            <w:r>
              <w:rPr>
                <w:rFonts w:hint="eastAsia"/>
                <w:i/>
                <w:sz w:val="20"/>
              </w:rPr>
              <w:t>注：新版本客户端使用</w:t>
            </w:r>
          </w:p>
        </w:tc>
      </w:tr>
      <w:tr w:rsidR="00A67F80" w:rsidTr="00964796">
        <w:trPr>
          <w:ins w:id="248" w:author="s00150434" w:date="2015-11-03T17:46:00Z"/>
        </w:trPr>
        <w:tc>
          <w:tcPr>
            <w:tcW w:w="2664" w:type="dxa"/>
          </w:tcPr>
          <w:p w:rsidR="00A67F80" w:rsidRDefault="00A67F80" w:rsidP="00A67F80">
            <w:pPr>
              <w:widowControl/>
              <w:autoSpaceDE/>
              <w:autoSpaceDN/>
              <w:adjustRightInd/>
              <w:spacing w:line="240" w:lineRule="auto"/>
              <w:rPr>
                <w:ins w:id="249" w:author="s00150434" w:date="2015-11-03T17:46:00Z"/>
                <w:i/>
                <w:sz w:val="20"/>
              </w:rPr>
            </w:pPr>
            <w:ins w:id="250" w:author="s00150434" w:date="2015-11-03T17:46:00Z">
              <w:r w:rsidRPr="00A67F80">
                <w:rPr>
                  <w:rFonts w:ascii="微软雅黑" w:eastAsia="微软雅黑" w:hAnsi="微软雅黑" w:cs="宋体" w:hint="eastAsia"/>
                  <w:snapToGrid/>
                  <w:color w:val="333333"/>
                  <w:sz w:val="15"/>
                  <w:szCs w:val="15"/>
                </w:rPr>
                <w:t>SupportedDebit_10204</w:t>
              </w:r>
            </w:ins>
          </w:p>
        </w:tc>
        <w:tc>
          <w:tcPr>
            <w:tcW w:w="5018" w:type="dxa"/>
          </w:tcPr>
          <w:p w:rsidR="00A67F80" w:rsidRDefault="00A67F80" w:rsidP="00A67F80">
            <w:pPr>
              <w:widowControl/>
              <w:autoSpaceDE/>
              <w:autoSpaceDN/>
              <w:adjustRightInd/>
              <w:spacing w:line="240" w:lineRule="auto"/>
              <w:rPr>
                <w:ins w:id="251" w:author="s00150434" w:date="2015-11-03T17:46:00Z"/>
                <w:i/>
                <w:sz w:val="20"/>
              </w:rPr>
            </w:pPr>
            <w:ins w:id="252" w:author="s00150434" w:date="2015-11-03T17:46:00Z">
              <w:r w:rsidRPr="00A67F80">
                <w:rPr>
                  <w:rFonts w:ascii="微软雅黑" w:eastAsia="微软雅黑" w:hAnsi="微软雅黑" w:cs="宋体" w:hint="eastAsia"/>
                  <w:snapToGrid/>
                  <w:color w:val="333333"/>
                  <w:sz w:val="15"/>
                  <w:szCs w:val="15"/>
                </w:rPr>
                <w:t>易宝短信发下机制下支持的借记卡银行码列表</w:t>
              </w:r>
            </w:ins>
          </w:p>
        </w:tc>
      </w:tr>
      <w:tr w:rsidR="00A67F80" w:rsidTr="00964796">
        <w:trPr>
          <w:ins w:id="253" w:author="s00150434" w:date="2015-11-03T17:46:00Z"/>
        </w:trPr>
        <w:tc>
          <w:tcPr>
            <w:tcW w:w="2664" w:type="dxa"/>
          </w:tcPr>
          <w:p w:rsidR="00A67F80" w:rsidRDefault="00A67F80" w:rsidP="00A67F80">
            <w:pPr>
              <w:spacing w:line="240" w:lineRule="auto"/>
              <w:ind w:rightChars="-10" w:right="-21"/>
              <w:jc w:val="both"/>
              <w:rPr>
                <w:ins w:id="254" w:author="s00150434" w:date="2015-11-03T17:46:00Z"/>
                <w:i/>
                <w:sz w:val="20"/>
              </w:rPr>
            </w:pPr>
            <w:ins w:id="255" w:author="s00150434" w:date="2015-11-03T17:46:00Z">
              <w:r w:rsidRPr="00A67F80">
                <w:rPr>
                  <w:rFonts w:ascii="微软雅黑" w:eastAsia="微软雅黑" w:hAnsi="微软雅黑" w:cs="宋体" w:hint="eastAsia"/>
                  <w:snapToGrid/>
                  <w:color w:val="333333"/>
                  <w:sz w:val="15"/>
                  <w:szCs w:val="15"/>
                </w:rPr>
                <w:t>SupportedCredit_10204</w:t>
              </w:r>
            </w:ins>
          </w:p>
        </w:tc>
        <w:tc>
          <w:tcPr>
            <w:tcW w:w="5018" w:type="dxa"/>
          </w:tcPr>
          <w:p w:rsidR="00A67F80" w:rsidRPr="00A67F80" w:rsidRDefault="00A67F80" w:rsidP="00A67F80">
            <w:pPr>
              <w:widowControl/>
              <w:autoSpaceDE/>
              <w:autoSpaceDN/>
              <w:adjustRightInd/>
              <w:spacing w:line="240" w:lineRule="auto"/>
              <w:rPr>
                <w:ins w:id="256" w:author="s00150434" w:date="2015-11-03T17:46:00Z"/>
                <w:rFonts w:ascii="微软雅黑" w:eastAsia="微软雅黑" w:hAnsi="微软雅黑" w:cs="宋体"/>
                <w:snapToGrid/>
                <w:color w:val="333333"/>
                <w:sz w:val="15"/>
                <w:szCs w:val="15"/>
              </w:rPr>
            </w:pPr>
            <w:ins w:id="257" w:author="s00150434" w:date="2015-11-03T17:47:00Z">
              <w:r w:rsidRPr="00A67F80">
                <w:rPr>
                  <w:rFonts w:ascii="微软雅黑" w:eastAsia="微软雅黑" w:hAnsi="微软雅黑" w:cs="宋体" w:hint="eastAsia"/>
                  <w:snapToGrid/>
                  <w:color w:val="333333"/>
                  <w:sz w:val="15"/>
                  <w:szCs w:val="15"/>
                </w:rPr>
                <w:t>易宝短信发下机制下支持的信用卡银行码列表</w:t>
              </w:r>
            </w:ins>
          </w:p>
        </w:tc>
      </w:tr>
      <w:tr w:rsidR="00A67F80" w:rsidTr="00964796">
        <w:trPr>
          <w:ins w:id="258" w:author="s00150434" w:date="2015-11-03T17:46:00Z"/>
        </w:trPr>
        <w:tc>
          <w:tcPr>
            <w:tcW w:w="2664" w:type="dxa"/>
          </w:tcPr>
          <w:p w:rsidR="00A67F80" w:rsidRDefault="00A67F80" w:rsidP="0060593D">
            <w:pPr>
              <w:spacing w:line="240" w:lineRule="auto"/>
              <w:ind w:rightChars="-10" w:right="-21"/>
              <w:jc w:val="both"/>
              <w:rPr>
                <w:ins w:id="259" w:author="s00150434" w:date="2015-11-03T17:46:00Z"/>
                <w:i/>
                <w:sz w:val="20"/>
              </w:rPr>
            </w:pPr>
            <w:ins w:id="260" w:author="s00150434" w:date="2015-11-03T17:47:00Z">
              <w:r w:rsidRPr="00A67F80">
                <w:rPr>
                  <w:rFonts w:ascii="微软雅黑" w:eastAsia="微软雅黑" w:hAnsi="微软雅黑" w:cs="宋体" w:hint="eastAsia"/>
                  <w:snapToGrid/>
                  <w:color w:val="333333"/>
                  <w:sz w:val="15"/>
                  <w:szCs w:val="15"/>
                </w:rPr>
                <w:t>SupportTabBankUri__10204_cn</w:t>
              </w:r>
            </w:ins>
          </w:p>
        </w:tc>
        <w:tc>
          <w:tcPr>
            <w:tcW w:w="5018" w:type="dxa"/>
          </w:tcPr>
          <w:p w:rsidR="00A67F80" w:rsidRPr="00A67F80" w:rsidRDefault="00A67F80" w:rsidP="00A67F80">
            <w:pPr>
              <w:widowControl/>
              <w:autoSpaceDE/>
              <w:autoSpaceDN/>
              <w:adjustRightInd/>
              <w:spacing w:line="240" w:lineRule="auto"/>
              <w:rPr>
                <w:ins w:id="261" w:author="s00150434" w:date="2015-11-03T17:46:00Z"/>
                <w:rFonts w:ascii="微软雅黑" w:eastAsia="微软雅黑" w:hAnsi="微软雅黑" w:cs="宋体"/>
                <w:snapToGrid/>
                <w:color w:val="333333"/>
                <w:sz w:val="15"/>
                <w:szCs w:val="15"/>
              </w:rPr>
            </w:pPr>
            <w:ins w:id="262" w:author="s00150434" w:date="2015-11-03T17:47:00Z">
              <w:r w:rsidRPr="00A67F80">
                <w:rPr>
                  <w:rFonts w:ascii="微软雅黑" w:eastAsia="微软雅黑" w:hAnsi="微软雅黑" w:cs="宋体" w:hint="eastAsia"/>
                  <w:snapToGrid/>
                  <w:color w:val="333333"/>
                  <w:sz w:val="15"/>
                  <w:szCs w:val="15"/>
                </w:rPr>
                <w:t>易宝短信发下机制下 支持的银行卡HTML URL 中文</w:t>
              </w:r>
            </w:ins>
          </w:p>
        </w:tc>
      </w:tr>
      <w:tr w:rsidR="00A67F80" w:rsidTr="00964796">
        <w:trPr>
          <w:ins w:id="263" w:author="s00150434" w:date="2015-11-03T17:46:00Z"/>
        </w:trPr>
        <w:tc>
          <w:tcPr>
            <w:tcW w:w="2664" w:type="dxa"/>
          </w:tcPr>
          <w:p w:rsidR="00A67F80" w:rsidRDefault="00A67F80" w:rsidP="0060593D">
            <w:pPr>
              <w:spacing w:line="240" w:lineRule="auto"/>
              <w:ind w:rightChars="-10" w:right="-21"/>
              <w:jc w:val="both"/>
              <w:rPr>
                <w:ins w:id="264" w:author="s00150434" w:date="2015-11-03T17:46:00Z"/>
                <w:i/>
                <w:sz w:val="20"/>
              </w:rPr>
            </w:pPr>
            <w:ins w:id="265" w:author="s00150434" w:date="2015-11-03T17:47:00Z">
              <w:r w:rsidRPr="00A67F80">
                <w:rPr>
                  <w:rFonts w:ascii="微软雅黑" w:eastAsia="微软雅黑" w:hAnsi="微软雅黑" w:cs="宋体" w:hint="eastAsia"/>
                  <w:snapToGrid/>
                  <w:color w:val="333333"/>
                  <w:sz w:val="15"/>
                  <w:szCs w:val="15"/>
                </w:rPr>
                <w:t>SupportTabBankUri__10204_en</w:t>
              </w:r>
            </w:ins>
          </w:p>
        </w:tc>
        <w:tc>
          <w:tcPr>
            <w:tcW w:w="5018" w:type="dxa"/>
          </w:tcPr>
          <w:p w:rsidR="00A67F80" w:rsidRPr="00A67F80" w:rsidRDefault="00A67F80" w:rsidP="00A67F80">
            <w:pPr>
              <w:widowControl/>
              <w:autoSpaceDE/>
              <w:autoSpaceDN/>
              <w:adjustRightInd/>
              <w:spacing w:line="240" w:lineRule="auto"/>
              <w:rPr>
                <w:ins w:id="266" w:author="s00150434" w:date="2015-11-03T17:46:00Z"/>
                <w:rFonts w:ascii="微软雅黑" w:eastAsia="微软雅黑" w:hAnsi="微软雅黑" w:cs="宋体"/>
                <w:snapToGrid/>
                <w:color w:val="333333"/>
                <w:sz w:val="15"/>
                <w:szCs w:val="15"/>
              </w:rPr>
            </w:pPr>
            <w:ins w:id="267" w:author="s00150434" w:date="2015-11-03T17:47:00Z">
              <w:r w:rsidRPr="00A67F80">
                <w:rPr>
                  <w:rFonts w:ascii="微软雅黑" w:eastAsia="微软雅黑" w:hAnsi="微软雅黑" w:cs="宋体" w:hint="eastAsia"/>
                  <w:snapToGrid/>
                  <w:color w:val="333333"/>
                  <w:sz w:val="15"/>
                  <w:szCs w:val="15"/>
                </w:rPr>
                <w:t>易宝短信发下机制下 支持的银行卡HTML URL 英文</w:t>
              </w:r>
            </w:ins>
          </w:p>
        </w:tc>
      </w:tr>
    </w:tbl>
    <w:p w:rsidR="00077CE3" w:rsidRDefault="00077CE3" w:rsidP="002564DD">
      <w:pPr>
        <w:spacing w:line="312" w:lineRule="exact"/>
        <w:ind w:leftChars="400" w:left="840" w:rightChars="-10" w:right="-21"/>
        <w:jc w:val="both"/>
        <w:rPr>
          <w:i/>
          <w:sz w:val="20"/>
        </w:rPr>
      </w:pPr>
    </w:p>
    <w:p w:rsidR="0043026D" w:rsidRPr="0043026D" w:rsidRDefault="0043026D" w:rsidP="0043026D">
      <w:pPr>
        <w:pStyle w:val="3"/>
      </w:pPr>
      <w:r>
        <w:rPr>
          <w:rFonts w:hint="eastAsia"/>
        </w:rPr>
        <w:t>serviceCatalog (</w:t>
      </w:r>
      <w:r>
        <w:rPr>
          <w:rFonts w:hint="eastAsia"/>
        </w:rPr>
        <w:t>服务目录</w:t>
      </w:r>
      <w:r>
        <w:rPr>
          <w:rFonts w:hint="eastAsia"/>
        </w:rPr>
        <w:t>)</w:t>
      </w:r>
    </w:p>
    <w:tbl>
      <w:tblPr>
        <w:tblStyle w:val="af0"/>
        <w:tblW w:w="0" w:type="auto"/>
        <w:tblInd w:w="840" w:type="dxa"/>
        <w:tblLook w:val="04A0"/>
      </w:tblPr>
      <w:tblGrid>
        <w:gridCol w:w="1253"/>
        <w:gridCol w:w="1984"/>
        <w:gridCol w:w="1276"/>
      </w:tblGrid>
      <w:tr w:rsidR="00B27F82" w:rsidTr="00B27F82">
        <w:tc>
          <w:tcPr>
            <w:tcW w:w="1253" w:type="dxa"/>
          </w:tcPr>
          <w:p w:rsidR="00B27F82" w:rsidRPr="00B27F82" w:rsidRDefault="00B27F82" w:rsidP="0043026D">
            <w:pPr>
              <w:spacing w:line="312" w:lineRule="exact"/>
              <w:ind w:rightChars="-10" w:right="-21"/>
              <w:jc w:val="both"/>
              <w:rPr>
                <w:b/>
                <w:i/>
                <w:sz w:val="20"/>
              </w:rPr>
            </w:pPr>
            <w:r w:rsidRPr="00B27F82">
              <w:rPr>
                <w:rFonts w:hint="eastAsia"/>
                <w:b/>
                <w:i/>
                <w:sz w:val="20"/>
              </w:rPr>
              <w:t>Catalog</w:t>
            </w:r>
          </w:p>
        </w:tc>
        <w:tc>
          <w:tcPr>
            <w:tcW w:w="1984" w:type="dxa"/>
          </w:tcPr>
          <w:p w:rsidR="00B27F82" w:rsidRPr="00B27F82" w:rsidRDefault="00B27F82" w:rsidP="0043026D">
            <w:pPr>
              <w:spacing w:line="312" w:lineRule="exact"/>
              <w:ind w:rightChars="-10" w:right="-21"/>
              <w:jc w:val="both"/>
              <w:rPr>
                <w:b/>
                <w:i/>
                <w:sz w:val="20"/>
              </w:rPr>
            </w:pPr>
            <w:r w:rsidRPr="00B27F82">
              <w:rPr>
                <w:rFonts w:hint="eastAsia"/>
                <w:b/>
                <w:i/>
                <w:sz w:val="20"/>
              </w:rPr>
              <w:t>描述</w:t>
            </w:r>
          </w:p>
        </w:tc>
        <w:tc>
          <w:tcPr>
            <w:tcW w:w="1276" w:type="dxa"/>
          </w:tcPr>
          <w:p w:rsidR="00B27F82" w:rsidRPr="00B27F82" w:rsidRDefault="00B27F82" w:rsidP="0043026D">
            <w:pPr>
              <w:spacing w:line="312" w:lineRule="exact"/>
              <w:ind w:rightChars="-10" w:right="-21"/>
              <w:jc w:val="both"/>
              <w:rPr>
                <w:b/>
                <w:i/>
                <w:sz w:val="20"/>
              </w:rPr>
            </w:pPr>
            <w:r w:rsidRPr="00B27F82">
              <w:rPr>
                <w:rFonts w:hint="eastAsia"/>
                <w:b/>
                <w:i/>
                <w:sz w:val="20"/>
              </w:rPr>
              <w:t>易宝</w:t>
            </w:r>
            <w:r w:rsidRPr="00B27F82">
              <w:rPr>
                <w:rFonts w:hint="eastAsia"/>
                <w:b/>
                <w:i/>
                <w:sz w:val="20"/>
              </w:rPr>
              <w:t>Mcc</w:t>
            </w:r>
          </w:p>
        </w:tc>
      </w:tr>
      <w:tr w:rsidR="00B27F82" w:rsidTr="000A2FEA">
        <w:tc>
          <w:tcPr>
            <w:tcW w:w="1253" w:type="dxa"/>
            <w:vAlign w:val="center"/>
          </w:tcPr>
          <w:p w:rsidR="00B27F82" w:rsidRDefault="00B27F82" w:rsidP="0043026D">
            <w:pPr>
              <w:spacing w:line="312" w:lineRule="exact"/>
              <w:ind w:rightChars="-10" w:right="-21"/>
              <w:jc w:val="both"/>
              <w:rPr>
                <w:i/>
                <w:sz w:val="20"/>
              </w:rPr>
            </w:pPr>
            <w:r w:rsidRPr="00B27F82">
              <w:rPr>
                <w:rFonts w:ascii="微软雅黑" w:eastAsia="微软雅黑" w:hAnsi="微软雅黑" w:cs="宋体" w:hint="eastAsia"/>
                <w:snapToGrid/>
                <w:color w:val="000000"/>
              </w:rPr>
              <w:lastRenderedPageBreak/>
              <w:t>0</w:t>
            </w:r>
          </w:p>
        </w:tc>
        <w:tc>
          <w:tcPr>
            <w:tcW w:w="1984" w:type="dxa"/>
            <w:vAlign w:val="center"/>
          </w:tcPr>
          <w:p w:rsidR="00B27F82" w:rsidRDefault="00B27F82" w:rsidP="0043026D">
            <w:pPr>
              <w:spacing w:line="312" w:lineRule="exact"/>
              <w:ind w:rightChars="-10" w:right="-21"/>
              <w:jc w:val="both"/>
              <w:rPr>
                <w:i/>
                <w:sz w:val="20"/>
              </w:rPr>
            </w:pPr>
            <w:r w:rsidRPr="00B27F82">
              <w:rPr>
                <w:rFonts w:ascii="微软雅黑" w:eastAsia="微软雅黑" w:hAnsi="微软雅黑" w:cs="宋体" w:hint="eastAsia"/>
                <w:snapToGrid/>
                <w:color w:val="000000"/>
              </w:rPr>
              <w:t>保留</w:t>
            </w:r>
          </w:p>
        </w:tc>
        <w:tc>
          <w:tcPr>
            <w:tcW w:w="1276" w:type="dxa"/>
            <w:vAlign w:val="center"/>
          </w:tcPr>
          <w:p w:rsidR="00B27F82" w:rsidRDefault="00B27F82" w:rsidP="0043026D">
            <w:pPr>
              <w:spacing w:line="312" w:lineRule="exact"/>
              <w:ind w:rightChars="-10" w:right="-21"/>
              <w:jc w:val="both"/>
              <w:rPr>
                <w:i/>
                <w:sz w:val="20"/>
              </w:rPr>
            </w:pPr>
            <w:r w:rsidRPr="00B27F82">
              <w:rPr>
                <w:rFonts w:ascii="微软雅黑" w:eastAsia="微软雅黑" w:hAnsi="微软雅黑" w:cs="宋体" w:hint="eastAsia"/>
                <w:snapToGrid/>
                <w:color w:val="000000"/>
                <w:sz w:val="22"/>
                <w:szCs w:val="22"/>
              </w:rPr>
              <w:t xml:space="preserve">　</w:t>
            </w:r>
          </w:p>
        </w:tc>
      </w:tr>
      <w:tr w:rsidR="00B27F82" w:rsidTr="000A2FEA">
        <w:tc>
          <w:tcPr>
            <w:tcW w:w="1253" w:type="dxa"/>
            <w:vAlign w:val="center"/>
          </w:tcPr>
          <w:p w:rsidR="00B27F82" w:rsidRDefault="00B27F82" w:rsidP="0043026D">
            <w:pPr>
              <w:spacing w:line="312" w:lineRule="exact"/>
              <w:ind w:rightChars="-10" w:right="-21"/>
              <w:jc w:val="both"/>
              <w:rPr>
                <w:i/>
                <w:sz w:val="20"/>
              </w:rPr>
            </w:pPr>
            <w:r w:rsidRPr="00B27F82">
              <w:rPr>
                <w:rFonts w:ascii="微软雅黑" w:eastAsia="微软雅黑" w:hAnsi="微软雅黑" w:cs="宋体" w:hint="eastAsia"/>
                <w:snapToGrid/>
                <w:color w:val="000000"/>
              </w:rPr>
              <w:t>1</w:t>
            </w:r>
          </w:p>
        </w:tc>
        <w:tc>
          <w:tcPr>
            <w:tcW w:w="1984" w:type="dxa"/>
            <w:vAlign w:val="center"/>
          </w:tcPr>
          <w:p w:rsidR="00B27F82" w:rsidRDefault="00B27F82" w:rsidP="0043026D">
            <w:pPr>
              <w:spacing w:line="312" w:lineRule="exact"/>
              <w:ind w:rightChars="-10" w:right="-21"/>
              <w:jc w:val="both"/>
              <w:rPr>
                <w:i/>
                <w:sz w:val="20"/>
              </w:rPr>
            </w:pPr>
            <w:r w:rsidRPr="00B27F82">
              <w:rPr>
                <w:rFonts w:ascii="微软雅黑" w:eastAsia="微软雅黑" w:hAnsi="微软雅黑" w:cs="宋体" w:hint="eastAsia"/>
                <w:snapToGrid/>
                <w:color w:val="000000"/>
              </w:rPr>
              <w:t>虚拟产品 （不再使用，老业务不受影响）</w:t>
            </w:r>
          </w:p>
        </w:tc>
        <w:tc>
          <w:tcPr>
            <w:tcW w:w="1276" w:type="dxa"/>
            <w:vAlign w:val="center"/>
          </w:tcPr>
          <w:p w:rsidR="00B27F82" w:rsidRDefault="00B27F82" w:rsidP="0043026D">
            <w:pPr>
              <w:spacing w:line="312" w:lineRule="exact"/>
              <w:ind w:rightChars="-10" w:right="-21"/>
              <w:jc w:val="both"/>
              <w:rPr>
                <w:i/>
                <w:sz w:val="20"/>
              </w:rPr>
            </w:pPr>
            <w:r w:rsidRPr="00B27F82">
              <w:rPr>
                <w:rFonts w:ascii="微软雅黑" w:eastAsia="微软雅黑" w:hAnsi="微软雅黑" w:cs="宋体" w:hint="eastAsia"/>
                <w:snapToGrid/>
                <w:color w:val="000000"/>
                <w:sz w:val="22"/>
                <w:szCs w:val="22"/>
              </w:rPr>
              <w:t xml:space="preserve">　</w:t>
            </w:r>
          </w:p>
        </w:tc>
      </w:tr>
      <w:tr w:rsidR="00B27F82" w:rsidTr="000A2FEA">
        <w:tc>
          <w:tcPr>
            <w:tcW w:w="1253" w:type="dxa"/>
            <w:vAlign w:val="center"/>
          </w:tcPr>
          <w:p w:rsidR="00B27F82" w:rsidRDefault="00B27F82" w:rsidP="0043026D">
            <w:pPr>
              <w:spacing w:line="312" w:lineRule="exact"/>
              <w:ind w:rightChars="-10" w:right="-21"/>
              <w:jc w:val="both"/>
              <w:rPr>
                <w:i/>
                <w:sz w:val="20"/>
              </w:rPr>
            </w:pPr>
            <w:r w:rsidRPr="00B27F82">
              <w:rPr>
                <w:rFonts w:ascii="微软雅黑" w:eastAsia="微软雅黑" w:hAnsi="微软雅黑" w:cs="宋体" w:hint="eastAsia"/>
                <w:snapToGrid/>
                <w:color w:val="000000"/>
              </w:rPr>
              <w:t>H0</w:t>
            </w:r>
          </w:p>
        </w:tc>
        <w:tc>
          <w:tcPr>
            <w:tcW w:w="1984" w:type="dxa"/>
            <w:vAlign w:val="center"/>
          </w:tcPr>
          <w:p w:rsidR="00B27F82" w:rsidRDefault="00B27F82" w:rsidP="0043026D">
            <w:pPr>
              <w:spacing w:line="312" w:lineRule="exact"/>
              <w:ind w:rightChars="-10" w:right="-21"/>
              <w:jc w:val="both"/>
              <w:rPr>
                <w:i/>
                <w:sz w:val="20"/>
              </w:rPr>
            </w:pPr>
            <w:r w:rsidRPr="00B27F82">
              <w:rPr>
                <w:rFonts w:ascii="微软雅黑" w:eastAsia="微软雅黑" w:hAnsi="微软雅黑" w:cs="宋体" w:hint="eastAsia"/>
                <w:snapToGrid/>
                <w:color w:val="000000"/>
              </w:rPr>
              <w:t>花币充值</w:t>
            </w:r>
          </w:p>
        </w:tc>
        <w:tc>
          <w:tcPr>
            <w:tcW w:w="1276" w:type="dxa"/>
            <w:vAlign w:val="center"/>
          </w:tcPr>
          <w:p w:rsidR="00B27F82" w:rsidRDefault="00B27F82" w:rsidP="0043026D">
            <w:pPr>
              <w:spacing w:line="312" w:lineRule="exact"/>
              <w:ind w:rightChars="-10" w:right="-21"/>
              <w:jc w:val="both"/>
              <w:rPr>
                <w:i/>
                <w:sz w:val="20"/>
              </w:rPr>
            </w:pPr>
            <w:r w:rsidRPr="00B27F82">
              <w:rPr>
                <w:rFonts w:ascii="微软雅黑" w:eastAsia="微软雅黑" w:hAnsi="微软雅黑" w:cs="宋体" w:hint="eastAsia"/>
                <w:snapToGrid/>
                <w:color w:val="000000"/>
                <w:sz w:val="22"/>
                <w:szCs w:val="22"/>
              </w:rPr>
              <w:t xml:space="preserve">　</w:t>
            </w:r>
          </w:p>
        </w:tc>
      </w:tr>
      <w:tr w:rsidR="00B27F82" w:rsidTr="000A2FEA">
        <w:tc>
          <w:tcPr>
            <w:tcW w:w="1253" w:type="dxa"/>
            <w:vAlign w:val="center"/>
          </w:tcPr>
          <w:p w:rsidR="00B27F82" w:rsidRDefault="00B27F82" w:rsidP="0043026D">
            <w:pPr>
              <w:spacing w:line="312" w:lineRule="exact"/>
              <w:ind w:rightChars="-10" w:right="-21"/>
              <w:jc w:val="both"/>
              <w:rPr>
                <w:i/>
                <w:sz w:val="20"/>
              </w:rPr>
            </w:pPr>
            <w:r w:rsidRPr="00B27F82">
              <w:rPr>
                <w:rFonts w:ascii="微软雅黑" w:eastAsia="微软雅黑" w:hAnsi="微软雅黑" w:cs="宋体" w:hint="eastAsia"/>
                <w:snapToGrid/>
                <w:color w:val="000000"/>
              </w:rPr>
              <w:t>H1</w:t>
            </w:r>
          </w:p>
        </w:tc>
        <w:tc>
          <w:tcPr>
            <w:tcW w:w="1984" w:type="dxa"/>
            <w:vAlign w:val="center"/>
          </w:tcPr>
          <w:p w:rsidR="00B27F82" w:rsidRDefault="00B27F82" w:rsidP="0043026D">
            <w:pPr>
              <w:spacing w:line="312" w:lineRule="exact"/>
              <w:ind w:rightChars="-10" w:right="-21"/>
              <w:jc w:val="both"/>
              <w:rPr>
                <w:i/>
                <w:sz w:val="20"/>
              </w:rPr>
            </w:pPr>
            <w:r w:rsidRPr="00B27F82">
              <w:rPr>
                <w:rFonts w:ascii="微软雅黑" w:eastAsia="微软雅黑" w:hAnsi="微软雅黑" w:cs="宋体" w:hint="eastAsia"/>
                <w:snapToGrid/>
                <w:color w:val="000000"/>
              </w:rPr>
              <w:t>Vmall预付款充值</w:t>
            </w:r>
          </w:p>
        </w:tc>
        <w:tc>
          <w:tcPr>
            <w:tcW w:w="1276" w:type="dxa"/>
            <w:vAlign w:val="center"/>
          </w:tcPr>
          <w:p w:rsidR="00B27F82" w:rsidRDefault="00B27F82" w:rsidP="0043026D">
            <w:pPr>
              <w:spacing w:line="312" w:lineRule="exact"/>
              <w:ind w:rightChars="-10" w:right="-21"/>
              <w:jc w:val="both"/>
              <w:rPr>
                <w:i/>
                <w:sz w:val="20"/>
              </w:rPr>
            </w:pPr>
            <w:r w:rsidRPr="00B27F82">
              <w:rPr>
                <w:rFonts w:ascii="微软雅黑" w:eastAsia="微软雅黑" w:hAnsi="微软雅黑" w:cs="宋体" w:hint="eastAsia"/>
                <w:snapToGrid/>
                <w:color w:val="000000"/>
                <w:sz w:val="22"/>
                <w:szCs w:val="22"/>
              </w:rPr>
              <w:t xml:space="preserve">　</w:t>
            </w:r>
          </w:p>
        </w:tc>
      </w:tr>
      <w:tr w:rsidR="00B27F82" w:rsidTr="000A2FEA">
        <w:tc>
          <w:tcPr>
            <w:tcW w:w="1253" w:type="dxa"/>
            <w:vAlign w:val="center"/>
          </w:tcPr>
          <w:p w:rsidR="00B27F82" w:rsidRDefault="00B27F82" w:rsidP="0043026D">
            <w:pPr>
              <w:spacing w:line="312" w:lineRule="exact"/>
              <w:ind w:rightChars="-10" w:right="-21"/>
              <w:jc w:val="both"/>
              <w:rPr>
                <w:i/>
                <w:sz w:val="20"/>
              </w:rPr>
            </w:pPr>
            <w:r w:rsidRPr="00B27F82">
              <w:rPr>
                <w:rFonts w:ascii="微软雅黑" w:eastAsia="微软雅黑" w:hAnsi="微软雅黑" w:cs="宋体" w:hint="eastAsia"/>
                <w:snapToGrid/>
                <w:color w:val="000000"/>
              </w:rPr>
              <w:t>H2</w:t>
            </w:r>
          </w:p>
        </w:tc>
        <w:tc>
          <w:tcPr>
            <w:tcW w:w="1984" w:type="dxa"/>
            <w:vAlign w:val="center"/>
          </w:tcPr>
          <w:p w:rsidR="00B27F82" w:rsidRDefault="00B27F82" w:rsidP="0043026D">
            <w:pPr>
              <w:spacing w:line="312" w:lineRule="exact"/>
              <w:ind w:rightChars="-10" w:right="-21"/>
              <w:jc w:val="both"/>
              <w:rPr>
                <w:i/>
                <w:sz w:val="20"/>
              </w:rPr>
            </w:pPr>
            <w:r w:rsidRPr="00B27F82">
              <w:rPr>
                <w:rFonts w:ascii="微软雅黑" w:eastAsia="微软雅黑" w:hAnsi="微软雅黑" w:cs="宋体" w:hint="eastAsia"/>
                <w:snapToGrid/>
                <w:color w:val="000000"/>
              </w:rPr>
              <w:t>绑卡验证</w:t>
            </w:r>
          </w:p>
        </w:tc>
        <w:tc>
          <w:tcPr>
            <w:tcW w:w="1276" w:type="dxa"/>
            <w:vAlign w:val="center"/>
          </w:tcPr>
          <w:p w:rsidR="00B27F82" w:rsidRDefault="00B27F82" w:rsidP="0043026D">
            <w:pPr>
              <w:spacing w:line="312" w:lineRule="exact"/>
              <w:ind w:rightChars="-10" w:right="-21"/>
              <w:jc w:val="both"/>
              <w:rPr>
                <w:i/>
                <w:sz w:val="20"/>
              </w:rPr>
            </w:pPr>
            <w:r w:rsidRPr="00B27F82">
              <w:rPr>
                <w:rFonts w:ascii="微软雅黑" w:eastAsia="微软雅黑" w:hAnsi="微软雅黑" w:cs="宋体" w:hint="eastAsia"/>
                <w:snapToGrid/>
                <w:color w:val="000000"/>
                <w:sz w:val="22"/>
                <w:szCs w:val="22"/>
              </w:rPr>
              <w:t xml:space="preserve">　</w:t>
            </w:r>
          </w:p>
        </w:tc>
      </w:tr>
      <w:tr w:rsidR="00B27F82" w:rsidTr="000A2FEA">
        <w:tc>
          <w:tcPr>
            <w:tcW w:w="1253" w:type="dxa"/>
            <w:vAlign w:val="center"/>
          </w:tcPr>
          <w:p w:rsidR="00B27F82" w:rsidRDefault="00B27F82" w:rsidP="0043026D">
            <w:pPr>
              <w:spacing w:line="312" w:lineRule="exact"/>
              <w:ind w:rightChars="-10" w:right="-21"/>
              <w:jc w:val="both"/>
              <w:rPr>
                <w:i/>
                <w:sz w:val="20"/>
              </w:rPr>
            </w:pPr>
            <w:r w:rsidRPr="00B27F82">
              <w:rPr>
                <w:rFonts w:ascii="微软雅黑" w:eastAsia="微软雅黑" w:hAnsi="微软雅黑" w:cs="宋体" w:hint="eastAsia"/>
                <w:snapToGrid/>
                <w:color w:val="000000"/>
              </w:rPr>
              <w:t>H8</w:t>
            </w:r>
          </w:p>
        </w:tc>
        <w:tc>
          <w:tcPr>
            <w:tcW w:w="1984" w:type="dxa"/>
            <w:vAlign w:val="center"/>
          </w:tcPr>
          <w:p w:rsidR="00B27F82" w:rsidRDefault="00B27F82" w:rsidP="0043026D">
            <w:pPr>
              <w:spacing w:line="312" w:lineRule="exact"/>
              <w:ind w:rightChars="-10" w:right="-21"/>
              <w:jc w:val="both"/>
              <w:rPr>
                <w:i/>
                <w:sz w:val="20"/>
              </w:rPr>
            </w:pPr>
            <w:r w:rsidRPr="00B27F82">
              <w:rPr>
                <w:rFonts w:ascii="微软雅黑" w:eastAsia="微软雅黑" w:hAnsi="微软雅黑" w:cs="宋体" w:hint="eastAsia"/>
                <w:snapToGrid/>
                <w:color w:val="000000"/>
              </w:rPr>
              <w:t>零钱充值</w:t>
            </w:r>
          </w:p>
        </w:tc>
        <w:tc>
          <w:tcPr>
            <w:tcW w:w="1276" w:type="dxa"/>
            <w:vAlign w:val="center"/>
          </w:tcPr>
          <w:p w:rsidR="00B27F82" w:rsidRDefault="00B27F82" w:rsidP="0043026D">
            <w:pPr>
              <w:spacing w:line="312" w:lineRule="exact"/>
              <w:ind w:rightChars="-10" w:right="-21"/>
              <w:jc w:val="both"/>
              <w:rPr>
                <w:i/>
                <w:sz w:val="20"/>
              </w:rPr>
            </w:pPr>
            <w:r w:rsidRPr="00B27F82">
              <w:rPr>
                <w:rFonts w:ascii="微软雅黑" w:eastAsia="微软雅黑" w:hAnsi="微软雅黑" w:cs="宋体" w:hint="eastAsia"/>
                <w:snapToGrid/>
                <w:color w:val="000000"/>
                <w:sz w:val="22"/>
                <w:szCs w:val="22"/>
              </w:rPr>
              <w:t xml:space="preserve">　</w:t>
            </w:r>
          </w:p>
        </w:tc>
      </w:tr>
      <w:tr w:rsidR="00B27F82" w:rsidTr="000A2FEA">
        <w:tc>
          <w:tcPr>
            <w:tcW w:w="1253" w:type="dxa"/>
            <w:vAlign w:val="center"/>
          </w:tcPr>
          <w:p w:rsidR="00B27F82" w:rsidRDefault="00B27F82" w:rsidP="0043026D">
            <w:pPr>
              <w:spacing w:line="312" w:lineRule="exact"/>
              <w:ind w:rightChars="-10" w:right="-21"/>
              <w:jc w:val="both"/>
              <w:rPr>
                <w:i/>
                <w:sz w:val="20"/>
              </w:rPr>
            </w:pPr>
            <w:r w:rsidRPr="00B27F82">
              <w:rPr>
                <w:rFonts w:ascii="微软雅黑" w:eastAsia="微软雅黑" w:hAnsi="微软雅黑" w:cs="宋体" w:hint="eastAsia"/>
                <w:snapToGrid/>
                <w:color w:val="000000"/>
              </w:rPr>
              <w:t>H9</w:t>
            </w:r>
          </w:p>
        </w:tc>
        <w:tc>
          <w:tcPr>
            <w:tcW w:w="1984" w:type="dxa"/>
            <w:vAlign w:val="center"/>
          </w:tcPr>
          <w:p w:rsidR="00B27F82" w:rsidRDefault="00B27F82" w:rsidP="0043026D">
            <w:pPr>
              <w:spacing w:line="312" w:lineRule="exact"/>
              <w:ind w:rightChars="-10" w:right="-21"/>
              <w:jc w:val="both"/>
              <w:rPr>
                <w:i/>
                <w:sz w:val="20"/>
              </w:rPr>
            </w:pPr>
            <w:r w:rsidRPr="00B27F82">
              <w:rPr>
                <w:rFonts w:ascii="微软雅黑" w:eastAsia="微软雅黑" w:hAnsi="微软雅黑" w:cs="宋体" w:hint="eastAsia"/>
                <w:snapToGrid/>
                <w:color w:val="000000"/>
              </w:rPr>
              <w:t>零钱提现</w:t>
            </w:r>
          </w:p>
        </w:tc>
        <w:tc>
          <w:tcPr>
            <w:tcW w:w="1276" w:type="dxa"/>
            <w:vAlign w:val="center"/>
          </w:tcPr>
          <w:p w:rsidR="00B27F82" w:rsidRDefault="00B27F82" w:rsidP="0043026D">
            <w:pPr>
              <w:spacing w:line="312" w:lineRule="exact"/>
              <w:ind w:rightChars="-10" w:right="-21"/>
              <w:jc w:val="both"/>
              <w:rPr>
                <w:i/>
                <w:sz w:val="20"/>
              </w:rPr>
            </w:pPr>
            <w:r w:rsidRPr="00B27F82">
              <w:rPr>
                <w:rFonts w:ascii="微软雅黑" w:eastAsia="微软雅黑" w:hAnsi="微软雅黑" w:cs="宋体" w:hint="eastAsia"/>
                <w:snapToGrid/>
                <w:color w:val="000000"/>
                <w:sz w:val="22"/>
                <w:szCs w:val="22"/>
              </w:rPr>
              <w:t xml:space="preserve">　</w:t>
            </w:r>
          </w:p>
        </w:tc>
      </w:tr>
      <w:tr w:rsidR="00B27F82" w:rsidTr="000A2FEA">
        <w:tc>
          <w:tcPr>
            <w:tcW w:w="1253" w:type="dxa"/>
            <w:vAlign w:val="center"/>
          </w:tcPr>
          <w:p w:rsidR="00B27F82" w:rsidRPr="00B27F82" w:rsidRDefault="00B27F82" w:rsidP="0043026D">
            <w:pPr>
              <w:spacing w:line="312" w:lineRule="exact"/>
              <w:ind w:rightChars="-10" w:right="-21"/>
              <w:jc w:val="both"/>
              <w:rPr>
                <w:rFonts w:ascii="微软雅黑" w:eastAsia="微软雅黑" w:hAnsi="微软雅黑" w:cs="宋体"/>
                <w:snapToGrid/>
                <w:color w:val="000000"/>
              </w:rPr>
            </w:pPr>
            <w:r w:rsidRPr="00B27F82">
              <w:rPr>
                <w:rFonts w:ascii="微软雅黑" w:eastAsia="微软雅黑" w:hAnsi="微软雅黑" w:cs="宋体" w:hint="eastAsia"/>
                <w:snapToGrid/>
                <w:color w:val="000000"/>
                <w:sz w:val="22"/>
                <w:szCs w:val="22"/>
              </w:rPr>
              <w:t xml:space="preserve">　</w:t>
            </w:r>
          </w:p>
        </w:tc>
        <w:tc>
          <w:tcPr>
            <w:tcW w:w="1984" w:type="dxa"/>
            <w:vAlign w:val="center"/>
          </w:tcPr>
          <w:p w:rsidR="00B27F82" w:rsidRDefault="00B27F82" w:rsidP="0043026D">
            <w:pPr>
              <w:spacing w:line="312" w:lineRule="exact"/>
              <w:ind w:rightChars="-10" w:right="-21"/>
              <w:jc w:val="both"/>
              <w:rPr>
                <w:i/>
                <w:sz w:val="20"/>
              </w:rPr>
            </w:pPr>
            <w:r w:rsidRPr="00B27F82">
              <w:rPr>
                <w:rFonts w:ascii="微软雅黑" w:eastAsia="微软雅黑" w:hAnsi="微软雅黑" w:cs="宋体" w:hint="eastAsia"/>
                <w:snapToGrid/>
                <w:color w:val="000000"/>
                <w:sz w:val="22"/>
                <w:szCs w:val="22"/>
              </w:rPr>
              <w:t xml:space="preserve">　</w:t>
            </w:r>
          </w:p>
        </w:tc>
        <w:tc>
          <w:tcPr>
            <w:tcW w:w="1276" w:type="dxa"/>
            <w:vAlign w:val="center"/>
          </w:tcPr>
          <w:p w:rsidR="00B27F82" w:rsidRDefault="00B27F82" w:rsidP="0043026D">
            <w:pPr>
              <w:spacing w:line="312" w:lineRule="exact"/>
              <w:ind w:rightChars="-10" w:right="-21"/>
              <w:jc w:val="both"/>
              <w:rPr>
                <w:i/>
                <w:sz w:val="20"/>
              </w:rPr>
            </w:pPr>
            <w:r w:rsidRPr="00B27F82">
              <w:rPr>
                <w:rFonts w:ascii="微软雅黑" w:eastAsia="微软雅黑" w:hAnsi="微软雅黑" w:cs="宋体" w:hint="eastAsia"/>
                <w:snapToGrid/>
                <w:color w:val="000000"/>
                <w:sz w:val="22"/>
                <w:szCs w:val="22"/>
              </w:rPr>
              <w:t xml:space="preserve">　</w:t>
            </w:r>
          </w:p>
        </w:tc>
      </w:tr>
      <w:tr w:rsidR="00B27F82" w:rsidTr="000A2FEA">
        <w:tc>
          <w:tcPr>
            <w:tcW w:w="1253" w:type="dxa"/>
            <w:vAlign w:val="center"/>
          </w:tcPr>
          <w:p w:rsidR="00B27F82" w:rsidRPr="00B27F82" w:rsidRDefault="00B27F82" w:rsidP="0043026D">
            <w:pPr>
              <w:spacing w:line="312" w:lineRule="exact"/>
              <w:ind w:rightChars="-10" w:right="-21"/>
              <w:jc w:val="both"/>
              <w:rPr>
                <w:rFonts w:ascii="微软雅黑" w:eastAsia="微软雅黑" w:hAnsi="微软雅黑" w:cs="宋体"/>
                <w:snapToGrid/>
                <w:color w:val="000000"/>
                <w:sz w:val="22"/>
                <w:szCs w:val="22"/>
              </w:rPr>
            </w:pPr>
            <w:r w:rsidRPr="00B27F82">
              <w:rPr>
                <w:rFonts w:ascii="微软雅黑" w:eastAsia="微软雅黑" w:hAnsi="微软雅黑" w:cs="宋体" w:hint="eastAsia"/>
                <w:snapToGrid/>
                <w:color w:val="000000"/>
              </w:rPr>
              <w:t>X3</w:t>
            </w:r>
          </w:p>
        </w:tc>
        <w:tc>
          <w:tcPr>
            <w:tcW w:w="1984" w:type="dxa"/>
            <w:vAlign w:val="center"/>
          </w:tcPr>
          <w:p w:rsidR="00B27F82" w:rsidRDefault="00B27F82" w:rsidP="0043026D">
            <w:pPr>
              <w:spacing w:line="312" w:lineRule="exact"/>
              <w:ind w:rightChars="-10" w:right="-21"/>
              <w:jc w:val="both"/>
              <w:rPr>
                <w:i/>
                <w:sz w:val="20"/>
              </w:rPr>
            </w:pPr>
            <w:r w:rsidRPr="00B27F82">
              <w:rPr>
                <w:rFonts w:ascii="微软雅黑" w:eastAsia="微软雅黑" w:hAnsi="微软雅黑" w:cs="宋体" w:hint="eastAsia"/>
                <w:snapToGrid/>
                <w:color w:val="000000"/>
              </w:rPr>
              <w:t>惠生活(不再使用，老业务不受影响)</w:t>
            </w:r>
          </w:p>
        </w:tc>
        <w:tc>
          <w:tcPr>
            <w:tcW w:w="1276" w:type="dxa"/>
            <w:vAlign w:val="center"/>
          </w:tcPr>
          <w:p w:rsidR="00B27F82" w:rsidRDefault="00B27F82" w:rsidP="0043026D">
            <w:pPr>
              <w:spacing w:line="312" w:lineRule="exact"/>
              <w:ind w:rightChars="-10" w:right="-21"/>
              <w:jc w:val="both"/>
              <w:rPr>
                <w:i/>
                <w:sz w:val="20"/>
              </w:rPr>
            </w:pPr>
            <w:r w:rsidRPr="00B27F82">
              <w:rPr>
                <w:rFonts w:ascii="微软雅黑" w:eastAsia="微软雅黑" w:hAnsi="微软雅黑" w:cs="宋体" w:hint="eastAsia"/>
                <w:snapToGrid/>
                <w:color w:val="000000"/>
                <w:sz w:val="22"/>
                <w:szCs w:val="22"/>
              </w:rPr>
              <w:t>4814</w:t>
            </w:r>
          </w:p>
        </w:tc>
      </w:tr>
      <w:tr w:rsidR="00B27F82" w:rsidTr="000A2FEA">
        <w:tc>
          <w:tcPr>
            <w:tcW w:w="1253" w:type="dxa"/>
            <w:vAlign w:val="center"/>
          </w:tcPr>
          <w:p w:rsidR="00B27F82" w:rsidRPr="00B27F82" w:rsidRDefault="00B27F82" w:rsidP="0043026D">
            <w:pPr>
              <w:spacing w:line="312" w:lineRule="exact"/>
              <w:ind w:rightChars="-10" w:right="-21"/>
              <w:jc w:val="both"/>
              <w:rPr>
                <w:rFonts w:ascii="微软雅黑" w:eastAsia="微软雅黑" w:hAnsi="微软雅黑" w:cs="宋体"/>
                <w:snapToGrid/>
                <w:color w:val="000000"/>
              </w:rPr>
            </w:pPr>
            <w:r w:rsidRPr="00B27F82">
              <w:rPr>
                <w:rFonts w:ascii="微软雅黑" w:eastAsia="微软雅黑" w:hAnsi="微软雅黑" w:cs="宋体" w:hint="eastAsia"/>
                <w:snapToGrid/>
                <w:color w:val="000000"/>
              </w:rPr>
              <w:t>X4</w:t>
            </w:r>
          </w:p>
        </w:tc>
        <w:tc>
          <w:tcPr>
            <w:tcW w:w="1984" w:type="dxa"/>
            <w:vAlign w:val="center"/>
          </w:tcPr>
          <w:p w:rsidR="00B27F82" w:rsidRDefault="00B27F82" w:rsidP="0043026D">
            <w:pPr>
              <w:spacing w:line="312" w:lineRule="exact"/>
              <w:ind w:rightChars="-10" w:right="-21"/>
              <w:jc w:val="both"/>
              <w:rPr>
                <w:i/>
                <w:sz w:val="20"/>
              </w:rPr>
            </w:pPr>
            <w:r w:rsidRPr="00B27F82">
              <w:rPr>
                <w:rFonts w:ascii="微软雅黑" w:eastAsia="微软雅黑" w:hAnsi="微软雅黑" w:cs="宋体" w:hint="eastAsia"/>
                <w:snapToGrid/>
                <w:color w:val="000000"/>
              </w:rPr>
              <w:t>主题</w:t>
            </w:r>
          </w:p>
        </w:tc>
        <w:tc>
          <w:tcPr>
            <w:tcW w:w="1276" w:type="dxa"/>
            <w:vAlign w:val="center"/>
          </w:tcPr>
          <w:p w:rsidR="00B27F82" w:rsidRDefault="009D3EC3" w:rsidP="0043026D">
            <w:pPr>
              <w:spacing w:line="312" w:lineRule="exact"/>
              <w:ind w:rightChars="-10" w:right="-21"/>
              <w:jc w:val="both"/>
              <w:rPr>
                <w:i/>
                <w:sz w:val="20"/>
              </w:rPr>
            </w:pPr>
            <w:r>
              <w:rPr>
                <w:rFonts w:ascii="微软雅黑" w:eastAsia="微软雅黑" w:hAnsi="微软雅黑" w:cs="宋体" w:hint="eastAsia"/>
                <w:snapToGrid/>
                <w:color w:val="000000"/>
                <w:sz w:val="22"/>
                <w:szCs w:val="22"/>
              </w:rPr>
              <w:t>799</w:t>
            </w:r>
            <w:r w:rsidR="00B27F82" w:rsidRPr="00B27F82">
              <w:rPr>
                <w:rFonts w:ascii="微软雅黑" w:eastAsia="微软雅黑" w:hAnsi="微软雅黑" w:cs="宋体" w:hint="eastAsia"/>
                <w:snapToGrid/>
                <w:color w:val="000000"/>
                <w:sz w:val="22"/>
                <w:szCs w:val="22"/>
              </w:rPr>
              <w:t>3</w:t>
            </w:r>
          </w:p>
        </w:tc>
      </w:tr>
      <w:tr w:rsidR="00B27F82" w:rsidTr="000A2FEA">
        <w:tc>
          <w:tcPr>
            <w:tcW w:w="1253" w:type="dxa"/>
            <w:vAlign w:val="center"/>
          </w:tcPr>
          <w:p w:rsidR="00B27F82" w:rsidRPr="00B27F82" w:rsidRDefault="00B27F82" w:rsidP="0043026D">
            <w:pPr>
              <w:spacing w:line="312" w:lineRule="exact"/>
              <w:ind w:rightChars="-10" w:right="-21"/>
              <w:jc w:val="both"/>
              <w:rPr>
                <w:rFonts w:ascii="微软雅黑" w:eastAsia="微软雅黑" w:hAnsi="微软雅黑" w:cs="宋体"/>
                <w:snapToGrid/>
                <w:color w:val="000000"/>
              </w:rPr>
            </w:pPr>
            <w:r w:rsidRPr="00B27F82">
              <w:rPr>
                <w:rFonts w:ascii="微软雅黑" w:eastAsia="微软雅黑" w:hAnsi="微软雅黑" w:cs="宋体" w:hint="eastAsia"/>
                <w:snapToGrid/>
                <w:color w:val="000000"/>
              </w:rPr>
              <w:t>X5</w:t>
            </w:r>
          </w:p>
        </w:tc>
        <w:tc>
          <w:tcPr>
            <w:tcW w:w="1984" w:type="dxa"/>
            <w:vAlign w:val="center"/>
          </w:tcPr>
          <w:p w:rsidR="00B27F82" w:rsidRDefault="00B27F82" w:rsidP="0043026D">
            <w:pPr>
              <w:spacing w:line="312" w:lineRule="exact"/>
              <w:ind w:rightChars="-10" w:right="-21"/>
              <w:jc w:val="both"/>
              <w:rPr>
                <w:i/>
                <w:sz w:val="20"/>
              </w:rPr>
            </w:pPr>
            <w:r w:rsidRPr="00B27F82">
              <w:rPr>
                <w:rFonts w:ascii="微软雅黑" w:eastAsia="微软雅黑" w:hAnsi="微软雅黑" w:cs="宋体" w:hint="eastAsia"/>
                <w:snapToGrid/>
                <w:color w:val="000000"/>
              </w:rPr>
              <w:t>应用市场</w:t>
            </w:r>
          </w:p>
        </w:tc>
        <w:tc>
          <w:tcPr>
            <w:tcW w:w="1276" w:type="dxa"/>
            <w:vAlign w:val="center"/>
          </w:tcPr>
          <w:p w:rsidR="00B27F82" w:rsidRDefault="009D3EC3" w:rsidP="0043026D">
            <w:pPr>
              <w:spacing w:line="312" w:lineRule="exact"/>
              <w:ind w:rightChars="-10" w:right="-21"/>
              <w:jc w:val="both"/>
              <w:rPr>
                <w:i/>
                <w:sz w:val="20"/>
              </w:rPr>
            </w:pPr>
            <w:r>
              <w:rPr>
                <w:rFonts w:ascii="微软雅黑" w:eastAsia="微软雅黑" w:hAnsi="微软雅黑" w:cs="宋体" w:hint="eastAsia"/>
                <w:snapToGrid/>
                <w:color w:val="000000"/>
                <w:sz w:val="22"/>
                <w:szCs w:val="22"/>
              </w:rPr>
              <w:t>799</w:t>
            </w:r>
            <w:r w:rsidR="00B27F82" w:rsidRPr="00B27F82">
              <w:rPr>
                <w:rFonts w:ascii="微软雅黑" w:eastAsia="微软雅黑" w:hAnsi="微软雅黑" w:cs="宋体" w:hint="eastAsia"/>
                <w:snapToGrid/>
                <w:color w:val="000000"/>
                <w:sz w:val="22"/>
                <w:szCs w:val="22"/>
              </w:rPr>
              <w:t>3</w:t>
            </w:r>
          </w:p>
        </w:tc>
      </w:tr>
      <w:tr w:rsidR="00B27F82" w:rsidTr="000A2FEA">
        <w:tc>
          <w:tcPr>
            <w:tcW w:w="1253" w:type="dxa"/>
            <w:vAlign w:val="center"/>
          </w:tcPr>
          <w:p w:rsidR="00B27F82" w:rsidRPr="00B27F82" w:rsidRDefault="00B27F82" w:rsidP="0043026D">
            <w:pPr>
              <w:spacing w:line="312" w:lineRule="exact"/>
              <w:ind w:rightChars="-10" w:right="-21"/>
              <w:jc w:val="both"/>
              <w:rPr>
                <w:rFonts w:ascii="微软雅黑" w:eastAsia="微软雅黑" w:hAnsi="微软雅黑" w:cs="宋体"/>
                <w:snapToGrid/>
                <w:color w:val="000000"/>
              </w:rPr>
            </w:pPr>
            <w:r w:rsidRPr="00B27F82">
              <w:rPr>
                <w:rFonts w:ascii="微软雅黑" w:eastAsia="微软雅黑" w:hAnsi="微软雅黑" w:cs="宋体" w:hint="eastAsia"/>
                <w:snapToGrid/>
                <w:color w:val="000000"/>
              </w:rPr>
              <w:t>X6</w:t>
            </w:r>
          </w:p>
        </w:tc>
        <w:tc>
          <w:tcPr>
            <w:tcW w:w="1984" w:type="dxa"/>
            <w:vAlign w:val="center"/>
          </w:tcPr>
          <w:p w:rsidR="00B27F82" w:rsidRDefault="00B27F82" w:rsidP="0043026D">
            <w:pPr>
              <w:spacing w:line="312" w:lineRule="exact"/>
              <w:ind w:rightChars="-10" w:right="-21"/>
              <w:jc w:val="both"/>
              <w:rPr>
                <w:i/>
                <w:sz w:val="20"/>
              </w:rPr>
            </w:pPr>
            <w:r w:rsidRPr="00B27F82">
              <w:rPr>
                <w:rFonts w:ascii="微软雅黑" w:eastAsia="微软雅黑" w:hAnsi="微软雅黑" w:cs="宋体" w:hint="eastAsia"/>
                <w:snapToGrid/>
                <w:color w:val="000000"/>
              </w:rPr>
              <w:t>游戏</w:t>
            </w:r>
          </w:p>
        </w:tc>
        <w:tc>
          <w:tcPr>
            <w:tcW w:w="1276" w:type="dxa"/>
            <w:vAlign w:val="center"/>
          </w:tcPr>
          <w:p w:rsidR="00B27F82" w:rsidRDefault="009D3EC3" w:rsidP="0043026D">
            <w:pPr>
              <w:spacing w:line="312" w:lineRule="exact"/>
              <w:ind w:rightChars="-10" w:right="-21"/>
              <w:jc w:val="both"/>
              <w:rPr>
                <w:i/>
                <w:sz w:val="20"/>
              </w:rPr>
            </w:pPr>
            <w:r>
              <w:rPr>
                <w:rFonts w:ascii="微软雅黑" w:eastAsia="微软雅黑" w:hAnsi="微软雅黑" w:cs="宋体" w:hint="eastAsia"/>
                <w:snapToGrid/>
                <w:color w:val="000000"/>
                <w:sz w:val="22"/>
                <w:szCs w:val="22"/>
              </w:rPr>
              <w:t>799</w:t>
            </w:r>
            <w:r w:rsidR="00B27F82" w:rsidRPr="00B27F82">
              <w:rPr>
                <w:rFonts w:ascii="微软雅黑" w:eastAsia="微软雅黑" w:hAnsi="微软雅黑" w:cs="宋体" w:hint="eastAsia"/>
                <w:snapToGrid/>
                <w:color w:val="000000"/>
                <w:sz w:val="22"/>
                <w:szCs w:val="22"/>
              </w:rPr>
              <w:t>3</w:t>
            </w:r>
          </w:p>
        </w:tc>
      </w:tr>
      <w:tr w:rsidR="00B27F82" w:rsidTr="000A2FEA">
        <w:tc>
          <w:tcPr>
            <w:tcW w:w="1253" w:type="dxa"/>
            <w:vAlign w:val="center"/>
          </w:tcPr>
          <w:p w:rsidR="00B27F82" w:rsidRPr="00B27F82" w:rsidRDefault="00B27F82" w:rsidP="0043026D">
            <w:pPr>
              <w:spacing w:line="312" w:lineRule="exact"/>
              <w:ind w:rightChars="-10" w:right="-21"/>
              <w:jc w:val="both"/>
              <w:rPr>
                <w:rFonts w:ascii="微软雅黑" w:eastAsia="微软雅黑" w:hAnsi="微软雅黑" w:cs="宋体"/>
                <w:snapToGrid/>
                <w:color w:val="000000"/>
              </w:rPr>
            </w:pPr>
            <w:r w:rsidRPr="00B27F82">
              <w:rPr>
                <w:rFonts w:ascii="微软雅黑" w:eastAsia="微软雅黑" w:hAnsi="微软雅黑" w:cs="宋体" w:hint="eastAsia"/>
                <w:snapToGrid/>
                <w:color w:val="000000"/>
              </w:rPr>
              <w:t>X7</w:t>
            </w:r>
          </w:p>
        </w:tc>
        <w:tc>
          <w:tcPr>
            <w:tcW w:w="1984" w:type="dxa"/>
            <w:vAlign w:val="center"/>
          </w:tcPr>
          <w:p w:rsidR="00B27F82" w:rsidRDefault="00B27F82" w:rsidP="0043026D">
            <w:pPr>
              <w:spacing w:line="312" w:lineRule="exact"/>
              <w:ind w:rightChars="-10" w:right="-21"/>
              <w:jc w:val="both"/>
              <w:rPr>
                <w:i/>
                <w:sz w:val="20"/>
              </w:rPr>
            </w:pPr>
            <w:r w:rsidRPr="00B27F82">
              <w:rPr>
                <w:rFonts w:ascii="微软雅黑" w:eastAsia="微软雅黑" w:hAnsi="微软雅黑" w:cs="宋体" w:hint="eastAsia"/>
                <w:snapToGrid/>
                <w:color w:val="000000"/>
              </w:rPr>
              <w:t>天际通</w:t>
            </w:r>
          </w:p>
        </w:tc>
        <w:tc>
          <w:tcPr>
            <w:tcW w:w="1276" w:type="dxa"/>
            <w:vAlign w:val="center"/>
          </w:tcPr>
          <w:p w:rsidR="00B27F82" w:rsidRDefault="009D3EC3" w:rsidP="0043026D">
            <w:pPr>
              <w:spacing w:line="312" w:lineRule="exact"/>
              <w:ind w:rightChars="-10" w:right="-21"/>
              <w:jc w:val="both"/>
              <w:rPr>
                <w:i/>
                <w:sz w:val="20"/>
              </w:rPr>
            </w:pPr>
            <w:r>
              <w:rPr>
                <w:rFonts w:ascii="微软雅黑" w:eastAsia="微软雅黑" w:hAnsi="微软雅黑" w:cs="宋体" w:hint="eastAsia"/>
                <w:snapToGrid/>
                <w:color w:val="000000"/>
                <w:sz w:val="22"/>
                <w:szCs w:val="22"/>
              </w:rPr>
              <w:t>799</w:t>
            </w:r>
            <w:r w:rsidR="00B27F82" w:rsidRPr="00B27F82">
              <w:rPr>
                <w:rFonts w:ascii="微软雅黑" w:eastAsia="微软雅黑" w:hAnsi="微软雅黑" w:cs="宋体" w:hint="eastAsia"/>
                <w:snapToGrid/>
                <w:color w:val="000000"/>
                <w:sz w:val="22"/>
                <w:szCs w:val="22"/>
              </w:rPr>
              <w:t>30</w:t>
            </w:r>
            <w:r w:rsidR="00AD1626">
              <w:rPr>
                <w:rFonts w:ascii="微软雅黑" w:eastAsia="微软雅黑" w:hAnsi="微软雅黑" w:cs="宋体" w:hint="eastAsia"/>
                <w:snapToGrid/>
                <w:color w:val="000000"/>
                <w:sz w:val="22"/>
                <w:szCs w:val="22"/>
              </w:rPr>
              <w:t>0</w:t>
            </w:r>
            <w:r w:rsidR="00B27F82" w:rsidRPr="00B27F82">
              <w:rPr>
                <w:rFonts w:ascii="微软雅黑" w:eastAsia="微软雅黑" w:hAnsi="微软雅黑" w:cs="宋体" w:hint="eastAsia"/>
                <w:snapToGrid/>
                <w:color w:val="000000"/>
                <w:sz w:val="22"/>
                <w:szCs w:val="22"/>
              </w:rPr>
              <w:t>2</w:t>
            </w:r>
          </w:p>
        </w:tc>
      </w:tr>
      <w:tr w:rsidR="00772A41" w:rsidTr="000A2FEA">
        <w:tc>
          <w:tcPr>
            <w:tcW w:w="1253" w:type="dxa"/>
            <w:vAlign w:val="center"/>
          </w:tcPr>
          <w:p w:rsidR="00772A41" w:rsidRPr="00B27F82" w:rsidRDefault="00772A41" w:rsidP="0043026D">
            <w:pPr>
              <w:spacing w:line="312" w:lineRule="exact"/>
              <w:ind w:rightChars="-10" w:right="-21"/>
              <w:jc w:val="both"/>
              <w:rPr>
                <w:rFonts w:ascii="微软雅黑" w:eastAsia="微软雅黑" w:hAnsi="微软雅黑" w:cs="宋体"/>
                <w:snapToGrid/>
                <w:color w:val="000000"/>
              </w:rPr>
            </w:pPr>
            <w:r>
              <w:rPr>
                <w:rFonts w:ascii="微软雅黑" w:eastAsia="微软雅黑" w:hAnsi="微软雅黑" w:cs="宋体" w:hint="eastAsia"/>
                <w:snapToGrid/>
                <w:color w:val="000000"/>
              </w:rPr>
              <w:t>X8</w:t>
            </w:r>
          </w:p>
        </w:tc>
        <w:tc>
          <w:tcPr>
            <w:tcW w:w="1984" w:type="dxa"/>
            <w:vAlign w:val="center"/>
          </w:tcPr>
          <w:p w:rsidR="00772A41" w:rsidRPr="00B27F82" w:rsidRDefault="00772A41" w:rsidP="0043026D">
            <w:pPr>
              <w:spacing w:line="312" w:lineRule="exact"/>
              <w:ind w:rightChars="-10" w:right="-21"/>
              <w:jc w:val="both"/>
              <w:rPr>
                <w:rFonts w:ascii="微软雅黑" w:eastAsia="微软雅黑" w:hAnsi="微软雅黑" w:cs="宋体"/>
                <w:snapToGrid/>
                <w:color w:val="000000"/>
              </w:rPr>
            </w:pPr>
            <w:r>
              <w:rPr>
                <w:rFonts w:ascii="微软雅黑" w:eastAsia="微软雅黑" w:hAnsi="微软雅黑" w:cs="宋体" w:hint="eastAsia"/>
                <w:snapToGrid/>
                <w:color w:val="000000"/>
              </w:rPr>
              <w:t>云空间</w:t>
            </w:r>
          </w:p>
        </w:tc>
        <w:tc>
          <w:tcPr>
            <w:tcW w:w="1276" w:type="dxa"/>
            <w:vAlign w:val="center"/>
          </w:tcPr>
          <w:p w:rsidR="00772A41" w:rsidRDefault="00772A41" w:rsidP="0043026D">
            <w:pPr>
              <w:spacing w:line="312" w:lineRule="exact"/>
              <w:ind w:rightChars="-10" w:right="-21"/>
              <w:jc w:val="both"/>
              <w:rPr>
                <w:rFonts w:ascii="微软雅黑" w:eastAsia="微软雅黑" w:hAnsi="微软雅黑" w:cs="宋体"/>
                <w:snapToGrid/>
                <w:color w:val="000000"/>
                <w:sz w:val="22"/>
                <w:szCs w:val="22"/>
              </w:rPr>
            </w:pPr>
            <w:r>
              <w:rPr>
                <w:rFonts w:ascii="微软雅黑" w:eastAsia="微软雅黑" w:hAnsi="微软雅黑" w:cs="宋体" w:hint="eastAsia"/>
                <w:snapToGrid/>
                <w:color w:val="000000"/>
                <w:sz w:val="22"/>
                <w:szCs w:val="22"/>
              </w:rPr>
              <w:t>7993</w:t>
            </w:r>
          </w:p>
        </w:tc>
      </w:tr>
      <w:tr w:rsidR="00A93506" w:rsidTr="000A2FEA">
        <w:tc>
          <w:tcPr>
            <w:tcW w:w="1253" w:type="dxa"/>
            <w:vAlign w:val="center"/>
          </w:tcPr>
          <w:p w:rsidR="00A93506" w:rsidRDefault="00A93506" w:rsidP="0043026D">
            <w:pPr>
              <w:spacing w:line="312" w:lineRule="exact"/>
              <w:ind w:rightChars="-10" w:right="-21"/>
              <w:jc w:val="both"/>
              <w:rPr>
                <w:rFonts w:ascii="微软雅黑" w:eastAsia="微软雅黑" w:hAnsi="微软雅黑" w:cs="宋体"/>
                <w:snapToGrid/>
                <w:color w:val="000000"/>
              </w:rPr>
            </w:pPr>
            <w:r>
              <w:rPr>
                <w:rFonts w:ascii="微软雅黑" w:eastAsia="微软雅黑" w:hAnsi="微软雅黑" w:cs="Calibri" w:hint="eastAsia"/>
              </w:rPr>
              <w:t>X9</w:t>
            </w:r>
          </w:p>
        </w:tc>
        <w:tc>
          <w:tcPr>
            <w:tcW w:w="1984" w:type="dxa"/>
            <w:vAlign w:val="center"/>
          </w:tcPr>
          <w:p w:rsidR="00A93506" w:rsidRDefault="00A93506" w:rsidP="0043026D">
            <w:pPr>
              <w:spacing w:line="312" w:lineRule="exact"/>
              <w:ind w:rightChars="-10" w:right="-21"/>
              <w:jc w:val="both"/>
              <w:rPr>
                <w:rFonts w:ascii="微软雅黑" w:eastAsia="微软雅黑" w:hAnsi="微软雅黑" w:cs="宋体"/>
                <w:snapToGrid/>
                <w:color w:val="000000"/>
              </w:rPr>
            </w:pPr>
            <w:r>
              <w:rPr>
                <w:rFonts w:ascii="微软雅黑" w:eastAsia="微软雅黑" w:hAnsi="微软雅黑" w:cs="Calibri" w:hint="eastAsia"/>
              </w:rPr>
              <w:t>电子书</w:t>
            </w:r>
          </w:p>
        </w:tc>
        <w:tc>
          <w:tcPr>
            <w:tcW w:w="1276" w:type="dxa"/>
            <w:vAlign w:val="center"/>
          </w:tcPr>
          <w:p w:rsidR="00A93506" w:rsidRDefault="00A93506" w:rsidP="0043026D">
            <w:pPr>
              <w:spacing w:line="312" w:lineRule="exact"/>
              <w:ind w:rightChars="-10" w:right="-21"/>
              <w:jc w:val="both"/>
              <w:rPr>
                <w:rFonts w:ascii="微软雅黑" w:eastAsia="微软雅黑" w:hAnsi="微软雅黑" w:cs="宋体"/>
                <w:snapToGrid/>
                <w:color w:val="000000"/>
                <w:sz w:val="22"/>
                <w:szCs w:val="22"/>
              </w:rPr>
            </w:pPr>
            <w:r>
              <w:rPr>
                <w:rFonts w:ascii="微软雅黑" w:eastAsia="微软雅黑" w:hAnsi="微软雅黑" w:cs="宋体" w:hint="eastAsia"/>
                <w:snapToGrid/>
                <w:color w:val="000000"/>
                <w:sz w:val="22"/>
                <w:szCs w:val="22"/>
              </w:rPr>
              <w:t>7993</w:t>
            </w:r>
          </w:p>
        </w:tc>
      </w:tr>
      <w:tr w:rsidR="00A93506" w:rsidTr="000A2FEA">
        <w:tc>
          <w:tcPr>
            <w:tcW w:w="1253" w:type="dxa"/>
            <w:vAlign w:val="center"/>
          </w:tcPr>
          <w:p w:rsidR="00A93506" w:rsidRDefault="00A93506" w:rsidP="0043026D">
            <w:pPr>
              <w:spacing w:line="312" w:lineRule="exact"/>
              <w:ind w:rightChars="-10" w:right="-21"/>
              <w:jc w:val="both"/>
              <w:rPr>
                <w:rFonts w:ascii="微软雅黑" w:eastAsia="微软雅黑" w:hAnsi="微软雅黑" w:cs="宋体"/>
                <w:snapToGrid/>
                <w:color w:val="000000"/>
              </w:rPr>
            </w:pPr>
            <w:r>
              <w:rPr>
                <w:rFonts w:ascii="微软雅黑" w:eastAsia="微软雅黑" w:hAnsi="微软雅黑" w:cs="Calibri" w:hint="eastAsia"/>
              </w:rPr>
              <w:t>X10</w:t>
            </w:r>
          </w:p>
        </w:tc>
        <w:tc>
          <w:tcPr>
            <w:tcW w:w="1984" w:type="dxa"/>
            <w:vAlign w:val="center"/>
          </w:tcPr>
          <w:p w:rsidR="00A93506" w:rsidRDefault="00A93506" w:rsidP="0043026D">
            <w:pPr>
              <w:spacing w:line="312" w:lineRule="exact"/>
              <w:ind w:rightChars="-10" w:right="-21"/>
              <w:jc w:val="both"/>
              <w:rPr>
                <w:rFonts w:ascii="微软雅黑" w:eastAsia="微软雅黑" w:hAnsi="微软雅黑" w:cs="宋体"/>
                <w:snapToGrid/>
                <w:color w:val="000000"/>
              </w:rPr>
            </w:pPr>
            <w:r>
              <w:rPr>
                <w:rFonts w:ascii="微软雅黑" w:eastAsia="微软雅黑" w:hAnsi="微软雅黑" w:cs="Calibri" w:hint="eastAsia"/>
              </w:rPr>
              <w:t>华为学习</w:t>
            </w:r>
          </w:p>
        </w:tc>
        <w:tc>
          <w:tcPr>
            <w:tcW w:w="1276" w:type="dxa"/>
            <w:vAlign w:val="center"/>
          </w:tcPr>
          <w:p w:rsidR="00A93506" w:rsidRDefault="00A93506" w:rsidP="0043026D">
            <w:pPr>
              <w:spacing w:line="312" w:lineRule="exact"/>
              <w:ind w:rightChars="-10" w:right="-21"/>
              <w:jc w:val="both"/>
              <w:rPr>
                <w:rFonts w:ascii="微软雅黑" w:eastAsia="微软雅黑" w:hAnsi="微软雅黑" w:cs="宋体"/>
                <w:snapToGrid/>
                <w:color w:val="000000"/>
                <w:sz w:val="22"/>
                <w:szCs w:val="22"/>
              </w:rPr>
            </w:pPr>
            <w:r>
              <w:rPr>
                <w:rFonts w:ascii="微软雅黑" w:eastAsia="微软雅黑" w:hAnsi="微软雅黑" w:cs="宋体" w:hint="eastAsia"/>
                <w:snapToGrid/>
                <w:color w:val="000000"/>
                <w:sz w:val="22"/>
                <w:szCs w:val="22"/>
              </w:rPr>
              <w:t>7993</w:t>
            </w:r>
          </w:p>
        </w:tc>
      </w:tr>
      <w:tr w:rsidR="00A93506" w:rsidTr="000A2FEA">
        <w:tc>
          <w:tcPr>
            <w:tcW w:w="1253" w:type="dxa"/>
            <w:vAlign w:val="center"/>
          </w:tcPr>
          <w:p w:rsidR="00A93506" w:rsidRDefault="00A93506" w:rsidP="0043026D">
            <w:pPr>
              <w:spacing w:line="312" w:lineRule="exact"/>
              <w:ind w:rightChars="-10" w:right="-21"/>
              <w:jc w:val="both"/>
              <w:rPr>
                <w:rFonts w:ascii="微软雅黑" w:eastAsia="微软雅黑" w:hAnsi="微软雅黑" w:cs="宋体"/>
                <w:snapToGrid/>
                <w:color w:val="000000"/>
              </w:rPr>
            </w:pPr>
            <w:r>
              <w:rPr>
                <w:rFonts w:ascii="微软雅黑" w:eastAsia="微软雅黑" w:hAnsi="微软雅黑" w:cs="Calibri" w:hint="eastAsia"/>
              </w:rPr>
              <w:t>X11</w:t>
            </w:r>
          </w:p>
        </w:tc>
        <w:tc>
          <w:tcPr>
            <w:tcW w:w="1984" w:type="dxa"/>
            <w:vAlign w:val="center"/>
          </w:tcPr>
          <w:p w:rsidR="00A93506" w:rsidRDefault="00A93506" w:rsidP="0043026D">
            <w:pPr>
              <w:spacing w:line="312" w:lineRule="exact"/>
              <w:ind w:rightChars="-10" w:right="-21"/>
              <w:jc w:val="both"/>
              <w:rPr>
                <w:rFonts w:ascii="微软雅黑" w:eastAsia="微软雅黑" w:hAnsi="微软雅黑" w:cs="宋体"/>
                <w:snapToGrid/>
                <w:color w:val="000000"/>
              </w:rPr>
            </w:pPr>
            <w:r>
              <w:rPr>
                <w:rFonts w:ascii="微软雅黑" w:eastAsia="微软雅黑" w:hAnsi="微软雅黑" w:cs="Calibri" w:hint="eastAsia"/>
              </w:rPr>
              <w:t>音乐</w:t>
            </w:r>
          </w:p>
        </w:tc>
        <w:tc>
          <w:tcPr>
            <w:tcW w:w="1276" w:type="dxa"/>
            <w:vAlign w:val="center"/>
          </w:tcPr>
          <w:p w:rsidR="00A93506" w:rsidRDefault="00A93506" w:rsidP="0043026D">
            <w:pPr>
              <w:spacing w:line="312" w:lineRule="exact"/>
              <w:ind w:rightChars="-10" w:right="-21"/>
              <w:jc w:val="both"/>
              <w:rPr>
                <w:rFonts w:ascii="微软雅黑" w:eastAsia="微软雅黑" w:hAnsi="微软雅黑" w:cs="宋体"/>
                <w:snapToGrid/>
                <w:color w:val="000000"/>
                <w:sz w:val="22"/>
                <w:szCs w:val="22"/>
              </w:rPr>
            </w:pPr>
            <w:r>
              <w:rPr>
                <w:rFonts w:ascii="微软雅黑" w:eastAsia="微软雅黑" w:hAnsi="微软雅黑" w:cs="宋体" w:hint="eastAsia"/>
                <w:snapToGrid/>
                <w:color w:val="000000"/>
                <w:sz w:val="22"/>
                <w:szCs w:val="22"/>
              </w:rPr>
              <w:t>7993</w:t>
            </w:r>
          </w:p>
        </w:tc>
      </w:tr>
      <w:tr w:rsidR="00A93506" w:rsidTr="000A2FEA">
        <w:tc>
          <w:tcPr>
            <w:tcW w:w="1253" w:type="dxa"/>
            <w:vAlign w:val="center"/>
          </w:tcPr>
          <w:p w:rsidR="00A93506" w:rsidRDefault="00A93506" w:rsidP="0043026D">
            <w:pPr>
              <w:spacing w:line="312" w:lineRule="exact"/>
              <w:ind w:rightChars="-10" w:right="-21"/>
              <w:jc w:val="both"/>
              <w:rPr>
                <w:rFonts w:ascii="微软雅黑" w:eastAsia="微软雅黑" w:hAnsi="微软雅黑" w:cs="宋体"/>
                <w:snapToGrid/>
                <w:color w:val="000000"/>
              </w:rPr>
            </w:pPr>
            <w:r>
              <w:rPr>
                <w:rFonts w:ascii="微软雅黑" w:eastAsia="微软雅黑" w:hAnsi="微软雅黑" w:cs="Calibri" w:hint="eastAsia"/>
              </w:rPr>
              <w:t>X12</w:t>
            </w:r>
          </w:p>
        </w:tc>
        <w:tc>
          <w:tcPr>
            <w:tcW w:w="1984" w:type="dxa"/>
            <w:vAlign w:val="center"/>
          </w:tcPr>
          <w:p w:rsidR="00A93506" w:rsidRDefault="00A93506" w:rsidP="0043026D">
            <w:pPr>
              <w:spacing w:line="312" w:lineRule="exact"/>
              <w:ind w:rightChars="-10" w:right="-21"/>
              <w:jc w:val="both"/>
              <w:rPr>
                <w:rFonts w:ascii="微软雅黑" w:eastAsia="微软雅黑" w:hAnsi="微软雅黑" w:cs="宋体"/>
                <w:snapToGrid/>
                <w:color w:val="000000"/>
              </w:rPr>
            </w:pPr>
            <w:r>
              <w:rPr>
                <w:rFonts w:ascii="微软雅黑" w:eastAsia="微软雅黑" w:hAnsi="微软雅黑" w:cs="Calibri" w:hint="eastAsia"/>
              </w:rPr>
              <w:t>视频</w:t>
            </w:r>
          </w:p>
        </w:tc>
        <w:tc>
          <w:tcPr>
            <w:tcW w:w="1276" w:type="dxa"/>
            <w:vAlign w:val="center"/>
          </w:tcPr>
          <w:p w:rsidR="00A93506" w:rsidRDefault="00A93506" w:rsidP="0043026D">
            <w:pPr>
              <w:spacing w:line="312" w:lineRule="exact"/>
              <w:ind w:rightChars="-10" w:right="-21"/>
              <w:jc w:val="both"/>
              <w:rPr>
                <w:rFonts w:ascii="微软雅黑" w:eastAsia="微软雅黑" w:hAnsi="微软雅黑" w:cs="宋体"/>
                <w:snapToGrid/>
                <w:color w:val="000000"/>
                <w:sz w:val="22"/>
                <w:szCs w:val="22"/>
              </w:rPr>
            </w:pPr>
            <w:r>
              <w:rPr>
                <w:rFonts w:ascii="微软雅黑" w:eastAsia="微软雅黑" w:hAnsi="微软雅黑" w:cs="宋体" w:hint="eastAsia"/>
                <w:snapToGrid/>
                <w:color w:val="000000"/>
                <w:sz w:val="22"/>
                <w:szCs w:val="22"/>
              </w:rPr>
              <w:t>7993</w:t>
            </w:r>
          </w:p>
        </w:tc>
      </w:tr>
      <w:tr w:rsidR="00B27F82" w:rsidTr="000A2FEA">
        <w:tc>
          <w:tcPr>
            <w:tcW w:w="1253" w:type="dxa"/>
            <w:vAlign w:val="center"/>
          </w:tcPr>
          <w:p w:rsidR="00B27F82" w:rsidRPr="00B27F82" w:rsidRDefault="00B27F82" w:rsidP="0043026D">
            <w:pPr>
              <w:spacing w:line="312" w:lineRule="exact"/>
              <w:ind w:rightChars="-10" w:right="-21"/>
              <w:jc w:val="both"/>
              <w:rPr>
                <w:rFonts w:ascii="微软雅黑" w:eastAsia="微软雅黑" w:hAnsi="微软雅黑" w:cs="宋体"/>
                <w:snapToGrid/>
                <w:color w:val="000000"/>
              </w:rPr>
            </w:pPr>
            <w:r w:rsidRPr="00B27F82">
              <w:rPr>
                <w:rFonts w:ascii="微软雅黑" w:eastAsia="微软雅黑" w:hAnsi="微软雅黑" w:cs="宋体" w:hint="eastAsia"/>
                <w:snapToGrid/>
                <w:color w:val="000000"/>
                <w:sz w:val="22"/>
                <w:szCs w:val="22"/>
              </w:rPr>
              <w:t xml:space="preserve">　</w:t>
            </w:r>
          </w:p>
        </w:tc>
        <w:tc>
          <w:tcPr>
            <w:tcW w:w="1984" w:type="dxa"/>
            <w:vAlign w:val="center"/>
          </w:tcPr>
          <w:p w:rsidR="00B27F82" w:rsidRDefault="00B27F82" w:rsidP="0043026D">
            <w:pPr>
              <w:spacing w:line="312" w:lineRule="exact"/>
              <w:ind w:rightChars="-10" w:right="-21"/>
              <w:jc w:val="both"/>
              <w:rPr>
                <w:i/>
                <w:sz w:val="20"/>
              </w:rPr>
            </w:pPr>
            <w:r w:rsidRPr="00B27F82">
              <w:rPr>
                <w:rFonts w:ascii="微软雅黑" w:eastAsia="微软雅黑" w:hAnsi="微软雅黑" w:cs="宋体" w:hint="eastAsia"/>
                <w:snapToGrid/>
                <w:color w:val="000000"/>
                <w:sz w:val="22"/>
                <w:szCs w:val="22"/>
              </w:rPr>
              <w:t xml:space="preserve">　</w:t>
            </w:r>
          </w:p>
        </w:tc>
        <w:tc>
          <w:tcPr>
            <w:tcW w:w="1276" w:type="dxa"/>
            <w:vAlign w:val="center"/>
          </w:tcPr>
          <w:p w:rsidR="00B27F82" w:rsidRDefault="00B27F82" w:rsidP="0043026D">
            <w:pPr>
              <w:spacing w:line="312" w:lineRule="exact"/>
              <w:ind w:rightChars="-10" w:right="-21"/>
              <w:jc w:val="both"/>
              <w:rPr>
                <w:i/>
                <w:sz w:val="20"/>
              </w:rPr>
            </w:pPr>
          </w:p>
        </w:tc>
      </w:tr>
      <w:tr w:rsidR="00B27F82" w:rsidTr="000A2FEA">
        <w:tc>
          <w:tcPr>
            <w:tcW w:w="1253" w:type="dxa"/>
            <w:vAlign w:val="center"/>
          </w:tcPr>
          <w:p w:rsidR="00B27F82" w:rsidRPr="00B27F82" w:rsidRDefault="00B27F82" w:rsidP="0043026D">
            <w:pPr>
              <w:spacing w:line="312" w:lineRule="exact"/>
              <w:ind w:rightChars="-10" w:right="-21"/>
              <w:jc w:val="both"/>
              <w:rPr>
                <w:rFonts w:ascii="微软雅黑" w:eastAsia="微软雅黑" w:hAnsi="微软雅黑" w:cs="宋体"/>
                <w:snapToGrid/>
                <w:color w:val="000000"/>
                <w:sz w:val="22"/>
                <w:szCs w:val="22"/>
              </w:rPr>
            </w:pPr>
            <w:r w:rsidRPr="00B27F82">
              <w:rPr>
                <w:rFonts w:ascii="微软雅黑" w:eastAsia="微软雅黑" w:hAnsi="微软雅黑" w:cs="宋体" w:hint="eastAsia"/>
                <w:snapToGrid/>
                <w:color w:val="000000"/>
              </w:rPr>
              <w:t>V0</w:t>
            </w:r>
          </w:p>
        </w:tc>
        <w:tc>
          <w:tcPr>
            <w:tcW w:w="1984" w:type="dxa"/>
            <w:vAlign w:val="center"/>
          </w:tcPr>
          <w:p w:rsidR="00B27F82" w:rsidRDefault="00B27F82" w:rsidP="0043026D">
            <w:pPr>
              <w:spacing w:line="312" w:lineRule="exact"/>
              <w:ind w:rightChars="-10" w:right="-21"/>
              <w:jc w:val="both"/>
              <w:rPr>
                <w:i/>
                <w:sz w:val="20"/>
              </w:rPr>
            </w:pPr>
            <w:r w:rsidRPr="00B27F82">
              <w:rPr>
                <w:rFonts w:ascii="微软雅黑" w:eastAsia="微软雅黑" w:hAnsi="微软雅黑" w:cs="宋体" w:hint="eastAsia"/>
                <w:snapToGrid/>
                <w:color w:val="000000"/>
              </w:rPr>
              <w:t>华为商城</w:t>
            </w:r>
          </w:p>
        </w:tc>
        <w:tc>
          <w:tcPr>
            <w:tcW w:w="1276" w:type="dxa"/>
            <w:vAlign w:val="center"/>
          </w:tcPr>
          <w:p w:rsidR="00B27F82" w:rsidRDefault="00B27F82" w:rsidP="0043026D">
            <w:pPr>
              <w:spacing w:line="312" w:lineRule="exact"/>
              <w:ind w:rightChars="-10" w:right="-21"/>
              <w:jc w:val="both"/>
              <w:rPr>
                <w:i/>
                <w:sz w:val="20"/>
              </w:rPr>
            </w:pPr>
            <w:r w:rsidRPr="00B27F82">
              <w:rPr>
                <w:rFonts w:ascii="微软雅黑" w:eastAsia="微软雅黑" w:hAnsi="微软雅黑" w:cs="宋体" w:hint="eastAsia"/>
                <w:snapToGrid/>
                <w:color w:val="000000"/>
                <w:sz w:val="22"/>
                <w:szCs w:val="22"/>
              </w:rPr>
              <w:t>3101</w:t>
            </w:r>
          </w:p>
        </w:tc>
      </w:tr>
      <w:tr w:rsidR="00B27F82" w:rsidTr="000A2FEA">
        <w:tc>
          <w:tcPr>
            <w:tcW w:w="1253" w:type="dxa"/>
            <w:vAlign w:val="center"/>
          </w:tcPr>
          <w:p w:rsidR="00B27F82" w:rsidRPr="00B27F82" w:rsidRDefault="00B27F82" w:rsidP="0043026D">
            <w:pPr>
              <w:spacing w:line="312" w:lineRule="exact"/>
              <w:ind w:rightChars="-10" w:right="-21"/>
              <w:jc w:val="both"/>
              <w:rPr>
                <w:rFonts w:ascii="微软雅黑" w:eastAsia="微软雅黑" w:hAnsi="微软雅黑" w:cs="宋体"/>
                <w:snapToGrid/>
                <w:color w:val="000000"/>
              </w:rPr>
            </w:pPr>
            <w:r w:rsidRPr="00B27F82">
              <w:rPr>
                <w:rFonts w:ascii="微软雅黑" w:eastAsia="微软雅黑" w:hAnsi="微软雅黑" w:cs="宋体" w:hint="eastAsia"/>
                <w:snapToGrid/>
                <w:color w:val="000000"/>
                <w:sz w:val="22"/>
                <w:szCs w:val="22"/>
              </w:rPr>
              <w:t xml:space="preserve">　</w:t>
            </w:r>
          </w:p>
        </w:tc>
        <w:tc>
          <w:tcPr>
            <w:tcW w:w="1984" w:type="dxa"/>
            <w:vAlign w:val="center"/>
          </w:tcPr>
          <w:p w:rsidR="00B27F82" w:rsidRDefault="00B27F82" w:rsidP="0043026D">
            <w:pPr>
              <w:spacing w:line="312" w:lineRule="exact"/>
              <w:ind w:rightChars="-10" w:right="-21"/>
              <w:jc w:val="both"/>
              <w:rPr>
                <w:i/>
                <w:sz w:val="20"/>
              </w:rPr>
            </w:pPr>
            <w:r w:rsidRPr="00B27F82">
              <w:rPr>
                <w:rFonts w:ascii="微软雅黑" w:eastAsia="微软雅黑" w:hAnsi="微软雅黑" w:cs="宋体" w:hint="eastAsia"/>
                <w:snapToGrid/>
                <w:color w:val="000000"/>
                <w:sz w:val="22"/>
                <w:szCs w:val="22"/>
              </w:rPr>
              <w:t xml:space="preserve">　</w:t>
            </w:r>
          </w:p>
        </w:tc>
        <w:tc>
          <w:tcPr>
            <w:tcW w:w="1276" w:type="dxa"/>
            <w:vAlign w:val="center"/>
          </w:tcPr>
          <w:p w:rsidR="00B27F82" w:rsidRDefault="00B27F82" w:rsidP="0043026D">
            <w:pPr>
              <w:spacing w:line="312" w:lineRule="exact"/>
              <w:ind w:rightChars="-10" w:right="-21"/>
              <w:jc w:val="both"/>
              <w:rPr>
                <w:i/>
                <w:sz w:val="20"/>
              </w:rPr>
            </w:pPr>
            <w:r w:rsidRPr="00B27F82">
              <w:rPr>
                <w:rFonts w:ascii="微软雅黑" w:eastAsia="微软雅黑" w:hAnsi="微软雅黑" w:cs="宋体" w:hint="eastAsia"/>
                <w:snapToGrid/>
                <w:color w:val="000000"/>
                <w:sz w:val="22"/>
                <w:szCs w:val="22"/>
              </w:rPr>
              <w:t xml:space="preserve">　</w:t>
            </w:r>
          </w:p>
        </w:tc>
      </w:tr>
      <w:tr w:rsidR="00B27F82" w:rsidTr="000A2FEA">
        <w:tc>
          <w:tcPr>
            <w:tcW w:w="1253" w:type="dxa"/>
            <w:vAlign w:val="center"/>
          </w:tcPr>
          <w:p w:rsidR="00B27F82" w:rsidRPr="00B27F82" w:rsidRDefault="00B27F82" w:rsidP="0043026D">
            <w:pPr>
              <w:spacing w:line="312" w:lineRule="exact"/>
              <w:ind w:rightChars="-10" w:right="-21"/>
              <w:jc w:val="both"/>
              <w:rPr>
                <w:rFonts w:ascii="微软雅黑" w:eastAsia="微软雅黑" w:hAnsi="微软雅黑" w:cs="宋体"/>
                <w:snapToGrid/>
                <w:color w:val="000000"/>
                <w:sz w:val="22"/>
                <w:szCs w:val="22"/>
              </w:rPr>
            </w:pPr>
            <w:r w:rsidRPr="00B27F82">
              <w:rPr>
                <w:rFonts w:ascii="微软雅黑" w:eastAsia="微软雅黑" w:hAnsi="微软雅黑" w:cs="宋体" w:hint="eastAsia"/>
                <w:snapToGrid/>
                <w:color w:val="000000"/>
              </w:rPr>
              <w:t>X31</w:t>
            </w:r>
          </w:p>
        </w:tc>
        <w:tc>
          <w:tcPr>
            <w:tcW w:w="1984" w:type="dxa"/>
            <w:vAlign w:val="center"/>
          </w:tcPr>
          <w:p w:rsidR="00B27F82" w:rsidRDefault="00B27F82" w:rsidP="0043026D">
            <w:pPr>
              <w:spacing w:line="312" w:lineRule="exact"/>
              <w:ind w:rightChars="-10" w:right="-21"/>
              <w:jc w:val="both"/>
              <w:rPr>
                <w:i/>
                <w:sz w:val="20"/>
              </w:rPr>
            </w:pPr>
            <w:r w:rsidRPr="00B27F82">
              <w:rPr>
                <w:rFonts w:ascii="微软雅黑" w:eastAsia="微软雅黑" w:hAnsi="微软雅黑" w:cs="宋体" w:hint="eastAsia"/>
                <w:snapToGrid/>
                <w:color w:val="000000"/>
              </w:rPr>
              <w:t>话费充值</w:t>
            </w:r>
          </w:p>
        </w:tc>
        <w:tc>
          <w:tcPr>
            <w:tcW w:w="1276" w:type="dxa"/>
            <w:vAlign w:val="center"/>
          </w:tcPr>
          <w:p w:rsidR="00B27F82" w:rsidRDefault="00B27F82" w:rsidP="0043026D">
            <w:pPr>
              <w:spacing w:line="312" w:lineRule="exact"/>
              <w:ind w:rightChars="-10" w:right="-21"/>
              <w:jc w:val="both"/>
              <w:rPr>
                <w:i/>
                <w:sz w:val="20"/>
              </w:rPr>
            </w:pPr>
            <w:r w:rsidRPr="00B27F82">
              <w:rPr>
                <w:rFonts w:ascii="微软雅黑" w:eastAsia="微软雅黑" w:hAnsi="微软雅黑" w:cs="宋体" w:hint="eastAsia"/>
                <w:snapToGrid/>
                <w:color w:val="000000"/>
                <w:sz w:val="22"/>
                <w:szCs w:val="22"/>
              </w:rPr>
              <w:t>4814</w:t>
            </w:r>
          </w:p>
        </w:tc>
      </w:tr>
      <w:tr w:rsidR="00B27F82" w:rsidTr="000A2FEA">
        <w:tc>
          <w:tcPr>
            <w:tcW w:w="1253" w:type="dxa"/>
            <w:vAlign w:val="center"/>
          </w:tcPr>
          <w:p w:rsidR="00B27F82" w:rsidRPr="00B27F82" w:rsidRDefault="00B27F82" w:rsidP="0043026D">
            <w:pPr>
              <w:spacing w:line="312" w:lineRule="exact"/>
              <w:ind w:rightChars="-10" w:right="-21"/>
              <w:jc w:val="both"/>
              <w:rPr>
                <w:rFonts w:ascii="微软雅黑" w:eastAsia="微软雅黑" w:hAnsi="微软雅黑" w:cs="宋体"/>
                <w:snapToGrid/>
                <w:color w:val="000000"/>
              </w:rPr>
            </w:pPr>
            <w:r w:rsidRPr="00B27F82">
              <w:rPr>
                <w:rFonts w:ascii="微软雅黑" w:eastAsia="微软雅黑" w:hAnsi="微软雅黑" w:cs="宋体" w:hint="eastAsia"/>
                <w:snapToGrid/>
                <w:color w:val="000000"/>
              </w:rPr>
              <w:t>X32</w:t>
            </w:r>
          </w:p>
        </w:tc>
        <w:tc>
          <w:tcPr>
            <w:tcW w:w="1984" w:type="dxa"/>
            <w:vAlign w:val="center"/>
          </w:tcPr>
          <w:p w:rsidR="00B27F82" w:rsidRDefault="00B27F82" w:rsidP="0043026D">
            <w:pPr>
              <w:spacing w:line="312" w:lineRule="exact"/>
              <w:ind w:rightChars="-10" w:right="-21"/>
              <w:jc w:val="both"/>
              <w:rPr>
                <w:i/>
                <w:sz w:val="20"/>
              </w:rPr>
            </w:pPr>
            <w:r w:rsidRPr="00B27F82">
              <w:rPr>
                <w:rFonts w:ascii="微软雅黑" w:eastAsia="微软雅黑" w:hAnsi="微软雅黑" w:cs="宋体" w:hint="eastAsia"/>
                <w:snapToGrid/>
                <w:color w:val="000000"/>
              </w:rPr>
              <w:t>机票/酒店</w:t>
            </w:r>
          </w:p>
        </w:tc>
        <w:tc>
          <w:tcPr>
            <w:tcW w:w="1276" w:type="dxa"/>
            <w:vAlign w:val="center"/>
          </w:tcPr>
          <w:p w:rsidR="00B27F82" w:rsidRDefault="00B27F82" w:rsidP="0043026D">
            <w:pPr>
              <w:spacing w:line="312" w:lineRule="exact"/>
              <w:ind w:rightChars="-10" w:right="-21"/>
              <w:jc w:val="both"/>
              <w:rPr>
                <w:i/>
                <w:sz w:val="20"/>
              </w:rPr>
            </w:pPr>
            <w:r w:rsidRPr="00B27F82">
              <w:rPr>
                <w:rFonts w:ascii="微软雅黑" w:eastAsia="微软雅黑" w:hAnsi="微软雅黑" w:cs="宋体" w:hint="eastAsia"/>
                <w:snapToGrid/>
                <w:color w:val="000000"/>
                <w:sz w:val="22"/>
                <w:szCs w:val="22"/>
              </w:rPr>
              <w:t>4511</w:t>
            </w:r>
          </w:p>
        </w:tc>
      </w:tr>
      <w:tr w:rsidR="00B27F82" w:rsidTr="000A2FEA">
        <w:tc>
          <w:tcPr>
            <w:tcW w:w="1253" w:type="dxa"/>
            <w:vAlign w:val="center"/>
          </w:tcPr>
          <w:p w:rsidR="00B27F82" w:rsidRPr="00B27F82" w:rsidRDefault="00B27F82" w:rsidP="0043026D">
            <w:pPr>
              <w:spacing w:line="312" w:lineRule="exact"/>
              <w:ind w:rightChars="-10" w:right="-21"/>
              <w:jc w:val="both"/>
              <w:rPr>
                <w:rFonts w:ascii="微软雅黑" w:eastAsia="微软雅黑" w:hAnsi="微软雅黑" w:cs="宋体"/>
                <w:snapToGrid/>
                <w:color w:val="000000"/>
              </w:rPr>
            </w:pPr>
            <w:r w:rsidRPr="00B27F82">
              <w:rPr>
                <w:rFonts w:ascii="微软雅黑" w:eastAsia="微软雅黑" w:hAnsi="微软雅黑" w:cs="宋体" w:hint="eastAsia"/>
                <w:snapToGrid/>
                <w:color w:val="000000"/>
              </w:rPr>
              <w:t>X33</w:t>
            </w:r>
          </w:p>
        </w:tc>
        <w:tc>
          <w:tcPr>
            <w:tcW w:w="1984" w:type="dxa"/>
            <w:vAlign w:val="center"/>
          </w:tcPr>
          <w:p w:rsidR="00B27F82" w:rsidRDefault="00B27F82" w:rsidP="0043026D">
            <w:pPr>
              <w:spacing w:line="312" w:lineRule="exact"/>
              <w:ind w:rightChars="-10" w:right="-21"/>
              <w:jc w:val="both"/>
              <w:rPr>
                <w:i/>
                <w:sz w:val="20"/>
              </w:rPr>
            </w:pPr>
            <w:r w:rsidRPr="00B27F82">
              <w:rPr>
                <w:rFonts w:ascii="微软雅黑" w:eastAsia="微软雅黑" w:hAnsi="微软雅黑" w:cs="宋体" w:hint="eastAsia"/>
                <w:snapToGrid/>
                <w:color w:val="000000"/>
              </w:rPr>
              <w:t>电影票</w:t>
            </w:r>
          </w:p>
        </w:tc>
        <w:tc>
          <w:tcPr>
            <w:tcW w:w="1276" w:type="dxa"/>
            <w:vAlign w:val="center"/>
          </w:tcPr>
          <w:p w:rsidR="00B27F82" w:rsidRDefault="00B27F82" w:rsidP="0043026D">
            <w:pPr>
              <w:spacing w:line="312" w:lineRule="exact"/>
              <w:ind w:rightChars="-10" w:right="-21"/>
              <w:jc w:val="both"/>
              <w:rPr>
                <w:i/>
                <w:sz w:val="20"/>
              </w:rPr>
            </w:pPr>
            <w:r w:rsidRPr="00B27F82">
              <w:rPr>
                <w:rFonts w:ascii="微软雅黑" w:eastAsia="微软雅黑" w:hAnsi="微软雅黑" w:cs="宋体" w:hint="eastAsia"/>
                <w:snapToGrid/>
                <w:color w:val="000000"/>
                <w:sz w:val="22"/>
                <w:szCs w:val="22"/>
              </w:rPr>
              <w:t>7993003</w:t>
            </w:r>
          </w:p>
        </w:tc>
      </w:tr>
      <w:tr w:rsidR="00B27F82" w:rsidTr="000A2FEA">
        <w:tc>
          <w:tcPr>
            <w:tcW w:w="1253" w:type="dxa"/>
            <w:vAlign w:val="center"/>
          </w:tcPr>
          <w:p w:rsidR="00B27F82" w:rsidRPr="00B27F82" w:rsidRDefault="00B27F82" w:rsidP="0043026D">
            <w:pPr>
              <w:spacing w:line="312" w:lineRule="exact"/>
              <w:ind w:rightChars="-10" w:right="-21"/>
              <w:jc w:val="both"/>
              <w:rPr>
                <w:rFonts w:ascii="微软雅黑" w:eastAsia="微软雅黑" w:hAnsi="微软雅黑" w:cs="宋体"/>
                <w:snapToGrid/>
                <w:color w:val="000000"/>
              </w:rPr>
            </w:pPr>
            <w:r w:rsidRPr="00B27F82">
              <w:rPr>
                <w:rFonts w:ascii="微软雅黑" w:eastAsia="微软雅黑" w:hAnsi="微软雅黑" w:cs="宋体" w:hint="eastAsia"/>
                <w:snapToGrid/>
                <w:color w:val="000000"/>
              </w:rPr>
              <w:t>X34</w:t>
            </w:r>
          </w:p>
        </w:tc>
        <w:tc>
          <w:tcPr>
            <w:tcW w:w="1984" w:type="dxa"/>
            <w:vAlign w:val="center"/>
          </w:tcPr>
          <w:p w:rsidR="00B27F82" w:rsidRDefault="00B27F82" w:rsidP="0043026D">
            <w:pPr>
              <w:spacing w:line="312" w:lineRule="exact"/>
              <w:ind w:rightChars="-10" w:right="-21"/>
              <w:jc w:val="both"/>
              <w:rPr>
                <w:i/>
                <w:sz w:val="20"/>
              </w:rPr>
            </w:pPr>
            <w:r w:rsidRPr="00B27F82">
              <w:rPr>
                <w:rFonts w:ascii="微软雅黑" w:eastAsia="微软雅黑" w:hAnsi="微软雅黑" w:cs="宋体" w:hint="eastAsia"/>
                <w:snapToGrid/>
                <w:color w:val="000000"/>
              </w:rPr>
              <w:t>团购</w:t>
            </w:r>
          </w:p>
        </w:tc>
        <w:tc>
          <w:tcPr>
            <w:tcW w:w="1276" w:type="dxa"/>
            <w:vAlign w:val="center"/>
          </w:tcPr>
          <w:p w:rsidR="00B27F82" w:rsidRDefault="00B27F82" w:rsidP="0043026D">
            <w:pPr>
              <w:spacing w:line="312" w:lineRule="exact"/>
              <w:ind w:rightChars="-10" w:right="-21"/>
              <w:jc w:val="both"/>
              <w:rPr>
                <w:i/>
                <w:sz w:val="20"/>
              </w:rPr>
            </w:pPr>
            <w:r w:rsidRPr="00B27F82">
              <w:rPr>
                <w:rFonts w:ascii="微软雅黑" w:eastAsia="微软雅黑" w:hAnsi="微软雅黑" w:cs="宋体" w:hint="eastAsia"/>
                <w:snapToGrid/>
                <w:color w:val="000000"/>
                <w:sz w:val="22"/>
                <w:szCs w:val="22"/>
              </w:rPr>
              <w:t>3101003</w:t>
            </w:r>
          </w:p>
        </w:tc>
      </w:tr>
      <w:tr w:rsidR="00B27F82" w:rsidTr="000A2FEA">
        <w:tc>
          <w:tcPr>
            <w:tcW w:w="1253" w:type="dxa"/>
            <w:vAlign w:val="center"/>
          </w:tcPr>
          <w:p w:rsidR="00B27F82" w:rsidRPr="00B27F82" w:rsidRDefault="00B27F82" w:rsidP="0043026D">
            <w:pPr>
              <w:spacing w:line="312" w:lineRule="exact"/>
              <w:ind w:rightChars="-10" w:right="-21"/>
              <w:jc w:val="both"/>
              <w:rPr>
                <w:rFonts w:ascii="微软雅黑" w:eastAsia="微软雅黑" w:hAnsi="微软雅黑" w:cs="宋体"/>
                <w:snapToGrid/>
                <w:color w:val="000000"/>
              </w:rPr>
            </w:pPr>
            <w:r w:rsidRPr="00B27F82">
              <w:rPr>
                <w:rFonts w:ascii="微软雅黑" w:eastAsia="微软雅黑" w:hAnsi="微软雅黑" w:cs="宋体" w:hint="eastAsia"/>
                <w:snapToGrid/>
                <w:color w:val="000000"/>
              </w:rPr>
              <w:t>X35</w:t>
            </w:r>
          </w:p>
        </w:tc>
        <w:tc>
          <w:tcPr>
            <w:tcW w:w="1984" w:type="dxa"/>
            <w:vAlign w:val="center"/>
          </w:tcPr>
          <w:p w:rsidR="00B27F82" w:rsidRDefault="00B27F82" w:rsidP="0043026D">
            <w:pPr>
              <w:spacing w:line="312" w:lineRule="exact"/>
              <w:ind w:rightChars="-10" w:right="-21"/>
              <w:jc w:val="both"/>
              <w:rPr>
                <w:i/>
                <w:sz w:val="20"/>
              </w:rPr>
            </w:pPr>
            <w:r w:rsidRPr="00B27F82">
              <w:rPr>
                <w:rFonts w:ascii="微软雅黑" w:eastAsia="微软雅黑" w:hAnsi="微软雅黑" w:cs="宋体" w:hint="eastAsia"/>
                <w:snapToGrid/>
                <w:color w:val="000000"/>
              </w:rPr>
              <w:t>手机预购</w:t>
            </w:r>
          </w:p>
        </w:tc>
        <w:tc>
          <w:tcPr>
            <w:tcW w:w="1276" w:type="dxa"/>
            <w:vAlign w:val="center"/>
          </w:tcPr>
          <w:p w:rsidR="00B27F82" w:rsidRDefault="00B27F82" w:rsidP="0043026D">
            <w:pPr>
              <w:spacing w:line="312" w:lineRule="exact"/>
              <w:ind w:rightChars="-10" w:right="-21"/>
              <w:jc w:val="both"/>
              <w:rPr>
                <w:i/>
                <w:sz w:val="20"/>
              </w:rPr>
            </w:pPr>
            <w:r w:rsidRPr="00B27F82">
              <w:rPr>
                <w:rFonts w:ascii="微软雅黑" w:eastAsia="微软雅黑" w:hAnsi="微软雅黑" w:cs="宋体" w:hint="eastAsia"/>
                <w:snapToGrid/>
                <w:color w:val="000000"/>
                <w:sz w:val="22"/>
                <w:szCs w:val="22"/>
              </w:rPr>
              <w:t>3101002</w:t>
            </w:r>
          </w:p>
        </w:tc>
      </w:tr>
      <w:tr w:rsidR="00B27F82" w:rsidTr="000A2FEA">
        <w:tc>
          <w:tcPr>
            <w:tcW w:w="1253" w:type="dxa"/>
            <w:vAlign w:val="center"/>
          </w:tcPr>
          <w:p w:rsidR="00B27F82" w:rsidRPr="00B27F82" w:rsidRDefault="00B27F82" w:rsidP="0043026D">
            <w:pPr>
              <w:spacing w:line="312" w:lineRule="exact"/>
              <w:ind w:rightChars="-10" w:right="-21"/>
              <w:jc w:val="both"/>
              <w:rPr>
                <w:rFonts w:ascii="微软雅黑" w:eastAsia="微软雅黑" w:hAnsi="微软雅黑" w:cs="宋体"/>
                <w:snapToGrid/>
                <w:color w:val="000000"/>
              </w:rPr>
            </w:pPr>
            <w:r w:rsidRPr="00B27F82">
              <w:rPr>
                <w:rFonts w:ascii="微软雅黑" w:eastAsia="微软雅黑" w:hAnsi="微软雅黑" w:cs="宋体" w:hint="eastAsia"/>
                <w:snapToGrid/>
                <w:color w:val="000000"/>
                <w:sz w:val="22"/>
                <w:szCs w:val="22"/>
              </w:rPr>
              <w:t>X36</w:t>
            </w:r>
          </w:p>
        </w:tc>
        <w:tc>
          <w:tcPr>
            <w:tcW w:w="1984" w:type="dxa"/>
            <w:vAlign w:val="center"/>
          </w:tcPr>
          <w:p w:rsidR="00B27F82" w:rsidRDefault="00B27F82" w:rsidP="0043026D">
            <w:pPr>
              <w:spacing w:line="312" w:lineRule="exact"/>
              <w:ind w:rightChars="-10" w:right="-21"/>
              <w:jc w:val="both"/>
              <w:rPr>
                <w:i/>
                <w:sz w:val="20"/>
              </w:rPr>
            </w:pPr>
            <w:r w:rsidRPr="00B27F82">
              <w:rPr>
                <w:rFonts w:ascii="微软雅黑" w:eastAsia="微软雅黑" w:hAnsi="微软雅黑" w:cs="宋体" w:hint="eastAsia"/>
                <w:snapToGrid/>
                <w:color w:val="000000"/>
                <w:sz w:val="22"/>
                <w:szCs w:val="22"/>
              </w:rPr>
              <w:t>公共缴费</w:t>
            </w:r>
          </w:p>
        </w:tc>
        <w:tc>
          <w:tcPr>
            <w:tcW w:w="1276" w:type="dxa"/>
            <w:vAlign w:val="center"/>
          </w:tcPr>
          <w:p w:rsidR="00B27F82" w:rsidRDefault="00B27F82" w:rsidP="0043026D">
            <w:pPr>
              <w:spacing w:line="312" w:lineRule="exact"/>
              <w:ind w:rightChars="-10" w:right="-21"/>
              <w:jc w:val="both"/>
              <w:rPr>
                <w:i/>
                <w:sz w:val="20"/>
              </w:rPr>
            </w:pPr>
            <w:r w:rsidRPr="00B27F82">
              <w:rPr>
                <w:rFonts w:ascii="微软雅黑" w:eastAsia="微软雅黑" w:hAnsi="微软雅黑" w:cs="宋体" w:hint="eastAsia"/>
                <w:snapToGrid/>
                <w:color w:val="000000"/>
                <w:sz w:val="22"/>
                <w:szCs w:val="22"/>
              </w:rPr>
              <w:t>4900</w:t>
            </w:r>
          </w:p>
        </w:tc>
      </w:tr>
      <w:tr w:rsidR="00B27F82" w:rsidTr="000A2FEA">
        <w:tc>
          <w:tcPr>
            <w:tcW w:w="1253" w:type="dxa"/>
            <w:vAlign w:val="center"/>
          </w:tcPr>
          <w:p w:rsidR="00B27F82" w:rsidRPr="00B27F82" w:rsidRDefault="00B27F82" w:rsidP="0043026D">
            <w:pPr>
              <w:spacing w:line="312" w:lineRule="exact"/>
              <w:ind w:rightChars="-10" w:right="-21"/>
              <w:jc w:val="both"/>
              <w:rPr>
                <w:rFonts w:ascii="微软雅黑" w:eastAsia="微软雅黑" w:hAnsi="微软雅黑" w:cs="宋体"/>
                <w:snapToGrid/>
                <w:color w:val="000000"/>
                <w:sz w:val="22"/>
                <w:szCs w:val="22"/>
              </w:rPr>
            </w:pPr>
            <w:r w:rsidRPr="00B27F82">
              <w:rPr>
                <w:rFonts w:ascii="微软雅黑" w:eastAsia="微软雅黑" w:hAnsi="微软雅黑" w:cs="宋体" w:hint="eastAsia"/>
                <w:snapToGrid/>
                <w:color w:val="000000"/>
                <w:sz w:val="22"/>
                <w:szCs w:val="22"/>
              </w:rPr>
              <w:t>X37</w:t>
            </w:r>
          </w:p>
        </w:tc>
        <w:tc>
          <w:tcPr>
            <w:tcW w:w="1984" w:type="dxa"/>
            <w:vAlign w:val="center"/>
          </w:tcPr>
          <w:p w:rsidR="00B27F82" w:rsidRDefault="00B27F82" w:rsidP="0043026D">
            <w:pPr>
              <w:spacing w:line="312" w:lineRule="exact"/>
              <w:ind w:rightChars="-10" w:right="-21"/>
              <w:jc w:val="both"/>
              <w:rPr>
                <w:i/>
                <w:sz w:val="20"/>
              </w:rPr>
            </w:pPr>
            <w:r w:rsidRPr="00B27F82">
              <w:rPr>
                <w:rFonts w:ascii="微软雅黑" w:eastAsia="微软雅黑" w:hAnsi="微软雅黑" w:cs="宋体" w:hint="eastAsia"/>
                <w:snapToGrid/>
                <w:color w:val="000000"/>
                <w:sz w:val="22"/>
                <w:szCs w:val="22"/>
              </w:rPr>
              <w:t>基金理财</w:t>
            </w:r>
          </w:p>
        </w:tc>
        <w:tc>
          <w:tcPr>
            <w:tcW w:w="1276" w:type="dxa"/>
            <w:vAlign w:val="center"/>
          </w:tcPr>
          <w:p w:rsidR="00B27F82" w:rsidRDefault="00B27F82" w:rsidP="0043026D">
            <w:pPr>
              <w:spacing w:line="312" w:lineRule="exact"/>
              <w:ind w:rightChars="-10" w:right="-21"/>
              <w:jc w:val="both"/>
              <w:rPr>
                <w:i/>
                <w:sz w:val="20"/>
              </w:rPr>
            </w:pPr>
            <w:r w:rsidRPr="00B27F82">
              <w:rPr>
                <w:rFonts w:ascii="微软雅黑" w:eastAsia="微软雅黑" w:hAnsi="微软雅黑" w:cs="宋体" w:hint="eastAsia"/>
                <w:snapToGrid/>
                <w:color w:val="000000"/>
                <w:sz w:val="22"/>
                <w:szCs w:val="22"/>
              </w:rPr>
              <w:t>3002</w:t>
            </w:r>
          </w:p>
        </w:tc>
      </w:tr>
      <w:tr w:rsidR="00B27F82" w:rsidTr="000A2FEA">
        <w:tc>
          <w:tcPr>
            <w:tcW w:w="1253" w:type="dxa"/>
            <w:vAlign w:val="center"/>
          </w:tcPr>
          <w:p w:rsidR="00B27F82" w:rsidRPr="00B27F82" w:rsidRDefault="00B27F82" w:rsidP="0043026D">
            <w:pPr>
              <w:spacing w:line="312" w:lineRule="exact"/>
              <w:ind w:rightChars="-10" w:right="-21"/>
              <w:jc w:val="both"/>
              <w:rPr>
                <w:rFonts w:ascii="微软雅黑" w:eastAsia="微软雅黑" w:hAnsi="微软雅黑" w:cs="宋体"/>
                <w:snapToGrid/>
                <w:color w:val="000000"/>
                <w:sz w:val="22"/>
                <w:szCs w:val="22"/>
              </w:rPr>
            </w:pPr>
            <w:r w:rsidRPr="00B27F82">
              <w:rPr>
                <w:rFonts w:ascii="微软雅黑" w:eastAsia="微软雅黑" w:hAnsi="微软雅黑" w:cs="宋体" w:hint="eastAsia"/>
                <w:snapToGrid/>
                <w:color w:val="000000"/>
                <w:sz w:val="22"/>
                <w:szCs w:val="22"/>
              </w:rPr>
              <w:t>X38</w:t>
            </w:r>
          </w:p>
        </w:tc>
        <w:tc>
          <w:tcPr>
            <w:tcW w:w="1984" w:type="dxa"/>
            <w:vAlign w:val="center"/>
          </w:tcPr>
          <w:p w:rsidR="00B27F82" w:rsidRDefault="00B27F82" w:rsidP="0043026D">
            <w:pPr>
              <w:spacing w:line="312" w:lineRule="exact"/>
              <w:ind w:rightChars="-10" w:right="-21"/>
              <w:jc w:val="both"/>
              <w:rPr>
                <w:i/>
                <w:sz w:val="20"/>
              </w:rPr>
            </w:pPr>
            <w:r w:rsidRPr="00B27F82">
              <w:rPr>
                <w:rFonts w:ascii="微软雅黑" w:eastAsia="微软雅黑" w:hAnsi="微软雅黑" w:cs="宋体" w:hint="eastAsia"/>
                <w:snapToGrid/>
                <w:color w:val="000000"/>
                <w:sz w:val="22"/>
                <w:szCs w:val="22"/>
              </w:rPr>
              <w:t>彩票</w:t>
            </w:r>
          </w:p>
        </w:tc>
        <w:tc>
          <w:tcPr>
            <w:tcW w:w="1276" w:type="dxa"/>
            <w:vAlign w:val="center"/>
          </w:tcPr>
          <w:p w:rsidR="00B27F82" w:rsidRDefault="00B27F82" w:rsidP="0043026D">
            <w:pPr>
              <w:spacing w:line="312" w:lineRule="exact"/>
              <w:ind w:rightChars="-10" w:right="-21"/>
              <w:jc w:val="both"/>
              <w:rPr>
                <w:i/>
                <w:sz w:val="20"/>
              </w:rPr>
            </w:pPr>
            <w:r w:rsidRPr="00B27F82">
              <w:rPr>
                <w:rFonts w:ascii="微软雅黑" w:eastAsia="微软雅黑" w:hAnsi="微软雅黑" w:cs="宋体" w:hint="eastAsia"/>
                <w:snapToGrid/>
                <w:color w:val="000000"/>
                <w:sz w:val="22"/>
                <w:szCs w:val="22"/>
              </w:rPr>
              <w:t>7995</w:t>
            </w:r>
          </w:p>
        </w:tc>
      </w:tr>
      <w:tr w:rsidR="00B27F82" w:rsidTr="000A2FEA">
        <w:tc>
          <w:tcPr>
            <w:tcW w:w="1253" w:type="dxa"/>
            <w:vAlign w:val="center"/>
          </w:tcPr>
          <w:p w:rsidR="00B27F82" w:rsidRPr="00B27F82" w:rsidRDefault="00B27F82" w:rsidP="0043026D">
            <w:pPr>
              <w:spacing w:line="312" w:lineRule="exact"/>
              <w:ind w:rightChars="-10" w:right="-21"/>
              <w:jc w:val="both"/>
              <w:rPr>
                <w:rFonts w:ascii="微软雅黑" w:eastAsia="微软雅黑" w:hAnsi="微软雅黑" w:cs="宋体"/>
                <w:snapToGrid/>
                <w:color w:val="000000"/>
                <w:sz w:val="22"/>
                <w:szCs w:val="22"/>
              </w:rPr>
            </w:pPr>
            <w:r w:rsidRPr="00B27F82">
              <w:rPr>
                <w:rFonts w:ascii="微软雅黑" w:eastAsia="微软雅黑" w:hAnsi="微软雅黑" w:cs="宋体" w:hint="eastAsia"/>
                <w:snapToGrid/>
                <w:color w:val="000000"/>
                <w:sz w:val="22"/>
                <w:szCs w:val="22"/>
              </w:rPr>
              <w:t>X39</w:t>
            </w:r>
          </w:p>
        </w:tc>
        <w:tc>
          <w:tcPr>
            <w:tcW w:w="1984" w:type="dxa"/>
            <w:vAlign w:val="center"/>
          </w:tcPr>
          <w:p w:rsidR="00B27F82" w:rsidRDefault="00B27F82" w:rsidP="0043026D">
            <w:pPr>
              <w:spacing w:line="312" w:lineRule="exact"/>
              <w:ind w:rightChars="-10" w:right="-21"/>
              <w:jc w:val="both"/>
              <w:rPr>
                <w:i/>
                <w:sz w:val="20"/>
              </w:rPr>
            </w:pPr>
            <w:r w:rsidRPr="00B27F82">
              <w:rPr>
                <w:rFonts w:ascii="微软雅黑" w:eastAsia="微软雅黑" w:hAnsi="微软雅黑" w:cs="宋体" w:hint="eastAsia"/>
                <w:snapToGrid/>
                <w:color w:val="000000"/>
                <w:sz w:val="22"/>
                <w:szCs w:val="22"/>
              </w:rPr>
              <w:t>流量充值</w:t>
            </w:r>
          </w:p>
        </w:tc>
        <w:tc>
          <w:tcPr>
            <w:tcW w:w="1276" w:type="dxa"/>
            <w:vAlign w:val="center"/>
          </w:tcPr>
          <w:p w:rsidR="00B27F82" w:rsidRDefault="00B27F82" w:rsidP="0043026D">
            <w:pPr>
              <w:spacing w:line="312" w:lineRule="exact"/>
              <w:ind w:rightChars="-10" w:right="-21"/>
              <w:jc w:val="both"/>
              <w:rPr>
                <w:i/>
                <w:sz w:val="20"/>
              </w:rPr>
            </w:pPr>
            <w:r w:rsidRPr="00B27F82">
              <w:rPr>
                <w:rFonts w:ascii="微软雅黑" w:eastAsia="微软雅黑" w:hAnsi="微软雅黑" w:cs="宋体" w:hint="eastAsia"/>
                <w:snapToGrid/>
                <w:color w:val="000000"/>
                <w:sz w:val="22"/>
                <w:szCs w:val="22"/>
              </w:rPr>
              <w:t>4814002</w:t>
            </w:r>
          </w:p>
        </w:tc>
      </w:tr>
    </w:tbl>
    <w:p w:rsidR="00B27F82" w:rsidRDefault="00B27F82" w:rsidP="0043026D">
      <w:pPr>
        <w:spacing w:line="312" w:lineRule="exact"/>
        <w:ind w:leftChars="400" w:left="840" w:rightChars="-10" w:right="-21"/>
        <w:jc w:val="both"/>
        <w:rPr>
          <w:i/>
          <w:sz w:val="20"/>
        </w:rPr>
      </w:pPr>
    </w:p>
    <w:p w:rsidR="00F17B4A" w:rsidRPr="00F17B4A" w:rsidRDefault="00F17B4A" w:rsidP="00F17B4A">
      <w:pPr>
        <w:pStyle w:val="3"/>
      </w:pPr>
      <w:r>
        <w:rPr>
          <w:rFonts w:hint="eastAsia"/>
        </w:rPr>
        <w:t>Bankid</w:t>
      </w:r>
      <w:r>
        <w:rPr>
          <w:rFonts w:hint="eastAsia"/>
        </w:rPr>
        <w:t>取值</w:t>
      </w:r>
    </w:p>
    <w:tbl>
      <w:tblPr>
        <w:tblW w:w="5603" w:type="dxa"/>
        <w:tblInd w:w="96" w:type="dxa"/>
        <w:tblLook w:val="04A0"/>
      </w:tblPr>
      <w:tblGrid>
        <w:gridCol w:w="2820"/>
        <w:gridCol w:w="2783"/>
      </w:tblGrid>
      <w:tr w:rsidR="00F17B4A" w:rsidTr="00891998">
        <w:trPr>
          <w:trHeight w:val="270"/>
        </w:trPr>
        <w:tc>
          <w:tcPr>
            <w:tcW w:w="2820" w:type="dxa"/>
            <w:noWrap/>
            <w:vAlign w:val="bottom"/>
            <w:hideMark/>
          </w:tcPr>
          <w:p w:rsidR="00F17B4A" w:rsidRPr="00403D06" w:rsidRDefault="00F17B4A" w:rsidP="00891998">
            <w:pPr>
              <w:spacing w:line="240" w:lineRule="auto"/>
            </w:pPr>
            <w:r>
              <w:rPr>
                <w:rFonts w:hint="eastAsia"/>
              </w:rPr>
              <w:t>支付宝</w:t>
            </w:r>
          </w:p>
        </w:tc>
        <w:tc>
          <w:tcPr>
            <w:tcW w:w="2783" w:type="dxa"/>
            <w:noWrap/>
            <w:vAlign w:val="bottom"/>
            <w:hideMark/>
          </w:tcPr>
          <w:p w:rsidR="00F17B4A" w:rsidRPr="00403D06" w:rsidRDefault="00F17B4A" w:rsidP="00891998">
            <w:pPr>
              <w:spacing w:line="240" w:lineRule="auto"/>
            </w:pPr>
            <w:r>
              <w:rPr>
                <w:rFonts w:hint="eastAsia"/>
              </w:rPr>
              <w:t>AliPay</w:t>
            </w:r>
          </w:p>
        </w:tc>
      </w:tr>
      <w:tr w:rsidR="00F17B4A" w:rsidTr="00891998">
        <w:trPr>
          <w:trHeight w:val="270"/>
        </w:trPr>
        <w:tc>
          <w:tcPr>
            <w:tcW w:w="2820" w:type="dxa"/>
            <w:noWrap/>
            <w:vAlign w:val="bottom"/>
            <w:hideMark/>
          </w:tcPr>
          <w:p w:rsidR="00F17B4A" w:rsidRPr="00403D06" w:rsidRDefault="00F17B4A" w:rsidP="00891998">
            <w:pPr>
              <w:spacing w:line="240" w:lineRule="auto"/>
            </w:pPr>
            <w:r>
              <w:rPr>
                <w:rFonts w:hint="eastAsia"/>
              </w:rPr>
              <w:t>短代</w:t>
            </w:r>
          </w:p>
        </w:tc>
        <w:tc>
          <w:tcPr>
            <w:tcW w:w="2783" w:type="dxa"/>
            <w:noWrap/>
            <w:vAlign w:val="bottom"/>
            <w:hideMark/>
          </w:tcPr>
          <w:p w:rsidR="00F17B4A" w:rsidRPr="00403D06" w:rsidRDefault="00F17B4A" w:rsidP="00891998">
            <w:pPr>
              <w:spacing w:line="240" w:lineRule="auto"/>
            </w:pPr>
            <w:r>
              <w:rPr>
                <w:rFonts w:hint="eastAsia"/>
              </w:rPr>
              <w:t>smsAgent</w:t>
            </w:r>
          </w:p>
        </w:tc>
      </w:tr>
      <w:tr w:rsidR="00F17B4A" w:rsidTr="00891998">
        <w:trPr>
          <w:trHeight w:val="270"/>
        </w:trPr>
        <w:tc>
          <w:tcPr>
            <w:tcW w:w="2820" w:type="dxa"/>
            <w:noWrap/>
            <w:vAlign w:val="bottom"/>
            <w:hideMark/>
          </w:tcPr>
          <w:p w:rsidR="00F17B4A" w:rsidRDefault="00F17B4A" w:rsidP="00891998">
            <w:pPr>
              <w:spacing w:line="240" w:lineRule="auto"/>
            </w:pPr>
            <w:r>
              <w:rPr>
                <w:rFonts w:hint="eastAsia"/>
              </w:rPr>
              <w:t>财付通</w:t>
            </w:r>
          </w:p>
        </w:tc>
        <w:tc>
          <w:tcPr>
            <w:tcW w:w="2783" w:type="dxa"/>
            <w:noWrap/>
            <w:vAlign w:val="bottom"/>
            <w:hideMark/>
          </w:tcPr>
          <w:p w:rsidR="00F17B4A" w:rsidRDefault="00F17B4A" w:rsidP="00891998">
            <w:pPr>
              <w:spacing w:line="240" w:lineRule="auto"/>
            </w:pPr>
            <w:r>
              <w:rPr>
                <w:rFonts w:hint="eastAsia"/>
              </w:rPr>
              <w:t>TenPay</w:t>
            </w:r>
          </w:p>
        </w:tc>
      </w:tr>
      <w:tr w:rsidR="00F17B4A" w:rsidTr="00891998">
        <w:trPr>
          <w:trHeight w:val="270"/>
        </w:trPr>
        <w:tc>
          <w:tcPr>
            <w:tcW w:w="2820" w:type="dxa"/>
            <w:noWrap/>
            <w:vAlign w:val="bottom"/>
            <w:hideMark/>
          </w:tcPr>
          <w:p w:rsidR="00F17B4A" w:rsidRDefault="00F17B4A" w:rsidP="00891998">
            <w:pPr>
              <w:spacing w:line="240" w:lineRule="auto"/>
            </w:pPr>
            <w:r>
              <w:rPr>
                <w:rFonts w:hint="eastAsia"/>
              </w:rPr>
              <w:t>神州付</w:t>
            </w:r>
          </w:p>
        </w:tc>
        <w:tc>
          <w:tcPr>
            <w:tcW w:w="2783" w:type="dxa"/>
            <w:noWrap/>
            <w:vAlign w:val="bottom"/>
            <w:hideMark/>
          </w:tcPr>
          <w:p w:rsidR="00F17B4A" w:rsidRDefault="00F17B4A" w:rsidP="00891998">
            <w:pPr>
              <w:spacing w:line="240" w:lineRule="auto"/>
            </w:pPr>
            <w:r>
              <w:rPr>
                <w:rFonts w:hint="eastAsia"/>
              </w:rPr>
              <w:t>SZF</w:t>
            </w:r>
          </w:p>
        </w:tc>
      </w:tr>
      <w:tr w:rsidR="00F17B4A" w:rsidTr="00891998">
        <w:trPr>
          <w:trHeight w:val="270"/>
        </w:trPr>
        <w:tc>
          <w:tcPr>
            <w:tcW w:w="2820" w:type="dxa"/>
            <w:noWrap/>
            <w:vAlign w:val="bottom"/>
            <w:hideMark/>
          </w:tcPr>
          <w:p w:rsidR="00F17B4A" w:rsidRDefault="00F17B4A" w:rsidP="00891998">
            <w:pPr>
              <w:spacing w:line="240" w:lineRule="auto"/>
            </w:pPr>
            <w:r>
              <w:rPr>
                <w:rFonts w:hint="eastAsia"/>
              </w:rPr>
              <w:t>天翼</w:t>
            </w:r>
          </w:p>
        </w:tc>
        <w:tc>
          <w:tcPr>
            <w:tcW w:w="2783" w:type="dxa"/>
            <w:noWrap/>
            <w:vAlign w:val="bottom"/>
            <w:hideMark/>
          </w:tcPr>
          <w:p w:rsidR="00F17B4A" w:rsidRDefault="00F17B4A" w:rsidP="00891998">
            <w:pPr>
              <w:spacing w:line="240" w:lineRule="auto"/>
            </w:pPr>
            <w:r>
              <w:rPr>
                <w:rFonts w:hint="eastAsia"/>
              </w:rPr>
              <w:t>BestPay</w:t>
            </w:r>
          </w:p>
        </w:tc>
      </w:tr>
      <w:tr w:rsidR="00F17B4A" w:rsidTr="00891998">
        <w:trPr>
          <w:trHeight w:val="270"/>
        </w:trPr>
        <w:tc>
          <w:tcPr>
            <w:tcW w:w="2820" w:type="dxa"/>
            <w:noWrap/>
            <w:vAlign w:val="bottom"/>
            <w:hideMark/>
          </w:tcPr>
          <w:p w:rsidR="00F17B4A" w:rsidRDefault="00F17B4A" w:rsidP="00891998">
            <w:pPr>
              <w:spacing w:line="240" w:lineRule="auto"/>
            </w:pPr>
            <w:r>
              <w:rPr>
                <w:rFonts w:hint="eastAsia"/>
              </w:rPr>
              <w:lastRenderedPageBreak/>
              <w:t>PayPal</w:t>
            </w:r>
          </w:p>
        </w:tc>
        <w:tc>
          <w:tcPr>
            <w:tcW w:w="2783" w:type="dxa"/>
            <w:noWrap/>
            <w:vAlign w:val="bottom"/>
            <w:hideMark/>
          </w:tcPr>
          <w:p w:rsidR="00F17B4A" w:rsidRDefault="00F17B4A" w:rsidP="00891998">
            <w:pPr>
              <w:spacing w:line="240" w:lineRule="auto"/>
            </w:pPr>
            <w:r>
              <w:rPr>
                <w:rFonts w:hint="eastAsia"/>
              </w:rPr>
              <w:t>PayPal</w:t>
            </w:r>
          </w:p>
        </w:tc>
      </w:tr>
      <w:tr w:rsidR="00F17B4A" w:rsidTr="00891998">
        <w:trPr>
          <w:trHeight w:val="270"/>
        </w:trPr>
        <w:tc>
          <w:tcPr>
            <w:tcW w:w="2820" w:type="dxa"/>
            <w:noWrap/>
            <w:vAlign w:val="bottom"/>
            <w:hideMark/>
          </w:tcPr>
          <w:p w:rsidR="00F17B4A" w:rsidRDefault="00F17B4A" w:rsidP="00891998">
            <w:pPr>
              <w:spacing w:line="240" w:lineRule="auto"/>
            </w:pPr>
            <w:r>
              <w:rPr>
                <w:rFonts w:hint="eastAsia"/>
              </w:rPr>
              <w:t>移动话费</w:t>
            </w:r>
          </w:p>
        </w:tc>
        <w:tc>
          <w:tcPr>
            <w:tcW w:w="2783" w:type="dxa"/>
            <w:noWrap/>
            <w:vAlign w:val="bottom"/>
            <w:hideMark/>
          </w:tcPr>
          <w:p w:rsidR="00F17B4A" w:rsidRDefault="00F17B4A" w:rsidP="00891998">
            <w:pPr>
              <w:spacing w:line="240" w:lineRule="auto"/>
            </w:pPr>
            <w:r>
              <w:rPr>
                <w:rFonts w:hint="eastAsia"/>
              </w:rPr>
              <w:t>MobPay</w:t>
            </w:r>
          </w:p>
        </w:tc>
      </w:tr>
      <w:tr w:rsidR="00F17B4A" w:rsidTr="00891998">
        <w:trPr>
          <w:trHeight w:val="270"/>
        </w:trPr>
        <w:tc>
          <w:tcPr>
            <w:tcW w:w="2820" w:type="dxa"/>
            <w:noWrap/>
            <w:vAlign w:val="bottom"/>
            <w:hideMark/>
          </w:tcPr>
          <w:p w:rsidR="00F17B4A" w:rsidRDefault="00F17B4A" w:rsidP="00891998">
            <w:pPr>
              <w:spacing w:line="240" w:lineRule="auto"/>
            </w:pPr>
            <w:r>
              <w:rPr>
                <w:rFonts w:hint="eastAsia"/>
              </w:rPr>
              <w:t>联通话费</w:t>
            </w:r>
          </w:p>
        </w:tc>
        <w:tc>
          <w:tcPr>
            <w:tcW w:w="2783" w:type="dxa"/>
            <w:noWrap/>
            <w:vAlign w:val="bottom"/>
            <w:hideMark/>
          </w:tcPr>
          <w:p w:rsidR="00F17B4A" w:rsidRDefault="00F17B4A" w:rsidP="00891998">
            <w:pPr>
              <w:spacing w:line="240" w:lineRule="auto"/>
            </w:pPr>
            <w:r>
              <w:rPr>
                <w:rFonts w:hint="eastAsia"/>
              </w:rPr>
              <w:t>UniPay</w:t>
            </w:r>
          </w:p>
        </w:tc>
      </w:tr>
      <w:tr w:rsidR="00E8230A" w:rsidTr="00891998">
        <w:trPr>
          <w:trHeight w:val="270"/>
        </w:trPr>
        <w:tc>
          <w:tcPr>
            <w:tcW w:w="2820" w:type="dxa"/>
            <w:noWrap/>
            <w:vAlign w:val="bottom"/>
            <w:hideMark/>
          </w:tcPr>
          <w:p w:rsidR="00E8230A" w:rsidRDefault="00E8230A" w:rsidP="00891998">
            <w:pPr>
              <w:spacing w:line="240" w:lineRule="auto"/>
            </w:pPr>
            <w:r>
              <w:rPr>
                <w:rFonts w:hint="eastAsia"/>
              </w:rPr>
              <w:t>联</w:t>
            </w:r>
            <w:r w:rsidR="00153325">
              <w:rPr>
                <w:rFonts w:hint="eastAsia"/>
              </w:rPr>
              <w:t>通</w:t>
            </w:r>
            <w:r>
              <w:rPr>
                <w:rFonts w:hint="eastAsia"/>
              </w:rPr>
              <w:t>沃</w:t>
            </w:r>
          </w:p>
        </w:tc>
        <w:tc>
          <w:tcPr>
            <w:tcW w:w="2783" w:type="dxa"/>
            <w:noWrap/>
            <w:vAlign w:val="bottom"/>
            <w:hideMark/>
          </w:tcPr>
          <w:p w:rsidR="00E8230A" w:rsidRDefault="00E8230A" w:rsidP="00891998">
            <w:pPr>
              <w:spacing w:line="240" w:lineRule="auto"/>
            </w:pPr>
            <w:r>
              <w:rPr>
                <w:rFonts w:hint="eastAsia"/>
                <w:i/>
                <w:sz w:val="20"/>
              </w:rPr>
              <w:t>UniWoPay</w:t>
            </w:r>
          </w:p>
        </w:tc>
      </w:tr>
      <w:tr w:rsidR="00F17B4A" w:rsidTr="00891998">
        <w:trPr>
          <w:trHeight w:val="270"/>
        </w:trPr>
        <w:tc>
          <w:tcPr>
            <w:tcW w:w="2820" w:type="dxa"/>
            <w:noWrap/>
            <w:vAlign w:val="bottom"/>
            <w:hideMark/>
          </w:tcPr>
          <w:p w:rsidR="00F17B4A" w:rsidRDefault="00F17B4A" w:rsidP="00891998">
            <w:pPr>
              <w:spacing w:line="240" w:lineRule="auto"/>
            </w:pPr>
            <w:r>
              <w:rPr>
                <w:rFonts w:hint="eastAsia"/>
              </w:rPr>
              <w:t>华为</w:t>
            </w:r>
          </w:p>
        </w:tc>
        <w:tc>
          <w:tcPr>
            <w:tcW w:w="2783" w:type="dxa"/>
            <w:noWrap/>
            <w:vAlign w:val="bottom"/>
            <w:hideMark/>
          </w:tcPr>
          <w:p w:rsidR="00F17B4A" w:rsidRDefault="00F17B4A" w:rsidP="00891998">
            <w:pPr>
              <w:spacing w:line="240" w:lineRule="auto"/>
            </w:pPr>
            <w:r>
              <w:rPr>
                <w:rFonts w:hint="eastAsia"/>
              </w:rPr>
              <w:t>HuaWei</w:t>
            </w:r>
          </w:p>
        </w:tc>
      </w:tr>
      <w:tr w:rsidR="00F17B4A" w:rsidTr="00891998">
        <w:trPr>
          <w:trHeight w:val="270"/>
        </w:trPr>
        <w:tc>
          <w:tcPr>
            <w:tcW w:w="2820" w:type="dxa"/>
            <w:noWrap/>
            <w:vAlign w:val="bottom"/>
            <w:hideMark/>
          </w:tcPr>
          <w:p w:rsidR="00F17B4A" w:rsidRDefault="00F17B4A" w:rsidP="00891998">
            <w:pPr>
              <w:spacing w:line="240" w:lineRule="auto"/>
            </w:pPr>
            <w:r>
              <w:rPr>
                <w:rFonts w:hint="eastAsia"/>
              </w:rPr>
              <w:t>M2E</w:t>
            </w:r>
          </w:p>
        </w:tc>
        <w:tc>
          <w:tcPr>
            <w:tcW w:w="2783" w:type="dxa"/>
            <w:noWrap/>
            <w:vAlign w:val="bottom"/>
            <w:hideMark/>
          </w:tcPr>
          <w:p w:rsidR="00F17B4A" w:rsidRDefault="00F17B4A" w:rsidP="00891998">
            <w:pPr>
              <w:spacing w:line="240" w:lineRule="auto"/>
            </w:pPr>
            <w:r>
              <w:rPr>
                <w:rFonts w:hint="eastAsia"/>
              </w:rPr>
              <w:t>M2E</w:t>
            </w:r>
          </w:p>
        </w:tc>
      </w:tr>
      <w:tr w:rsidR="00F17B4A" w:rsidTr="00891998">
        <w:trPr>
          <w:trHeight w:val="270"/>
        </w:trPr>
        <w:tc>
          <w:tcPr>
            <w:tcW w:w="2820" w:type="dxa"/>
            <w:noWrap/>
            <w:vAlign w:val="bottom"/>
            <w:hideMark/>
          </w:tcPr>
          <w:p w:rsidR="00F17B4A" w:rsidRDefault="00F17B4A" w:rsidP="00891998">
            <w:pPr>
              <w:spacing w:line="240" w:lineRule="auto"/>
            </w:pPr>
            <w:r>
              <w:rPr>
                <w:rFonts w:hint="eastAsia"/>
              </w:rPr>
              <w:t>FPX</w:t>
            </w:r>
          </w:p>
        </w:tc>
        <w:tc>
          <w:tcPr>
            <w:tcW w:w="2783" w:type="dxa"/>
            <w:noWrap/>
            <w:vAlign w:val="bottom"/>
            <w:hideMark/>
          </w:tcPr>
          <w:p w:rsidR="00F17B4A" w:rsidRDefault="00F17B4A" w:rsidP="00891998">
            <w:pPr>
              <w:spacing w:line="240" w:lineRule="auto"/>
            </w:pPr>
            <w:r>
              <w:rPr>
                <w:rFonts w:hint="eastAsia"/>
              </w:rPr>
              <w:t>FPX</w:t>
            </w:r>
          </w:p>
        </w:tc>
      </w:tr>
      <w:tr w:rsidR="00F17B4A" w:rsidTr="00891998">
        <w:trPr>
          <w:trHeight w:val="270"/>
        </w:trPr>
        <w:tc>
          <w:tcPr>
            <w:tcW w:w="2820" w:type="dxa"/>
            <w:noWrap/>
            <w:vAlign w:val="bottom"/>
            <w:hideMark/>
          </w:tcPr>
          <w:p w:rsidR="00F17B4A" w:rsidRDefault="00F17B4A" w:rsidP="00891998">
            <w:pPr>
              <w:spacing w:line="240" w:lineRule="auto"/>
            </w:pPr>
            <w:r>
              <w:rPr>
                <w:rFonts w:hint="eastAsia"/>
              </w:rPr>
              <w:t>易联</w:t>
            </w:r>
          </w:p>
        </w:tc>
        <w:tc>
          <w:tcPr>
            <w:tcW w:w="2783" w:type="dxa"/>
            <w:noWrap/>
            <w:vAlign w:val="bottom"/>
            <w:hideMark/>
          </w:tcPr>
          <w:p w:rsidR="00F17B4A" w:rsidRDefault="00F17B4A" w:rsidP="00891998">
            <w:pPr>
              <w:spacing w:line="240" w:lineRule="auto"/>
            </w:pPr>
            <w:r>
              <w:rPr>
                <w:rFonts w:hint="eastAsia"/>
              </w:rPr>
              <w:t>PayEco</w:t>
            </w:r>
          </w:p>
        </w:tc>
      </w:tr>
      <w:tr w:rsidR="00F17B4A" w:rsidTr="00891998">
        <w:trPr>
          <w:trHeight w:val="270"/>
        </w:trPr>
        <w:tc>
          <w:tcPr>
            <w:tcW w:w="2820" w:type="dxa"/>
            <w:noWrap/>
            <w:vAlign w:val="bottom"/>
            <w:hideMark/>
          </w:tcPr>
          <w:p w:rsidR="00F17B4A" w:rsidRDefault="00F17B4A" w:rsidP="00891998">
            <w:pPr>
              <w:spacing w:line="240" w:lineRule="auto"/>
            </w:pPr>
            <w:r>
              <w:rPr>
                <w:rFonts w:hint="eastAsia"/>
              </w:rPr>
              <w:t>中行</w:t>
            </w:r>
          </w:p>
        </w:tc>
        <w:tc>
          <w:tcPr>
            <w:tcW w:w="2783" w:type="dxa"/>
            <w:noWrap/>
            <w:vAlign w:val="bottom"/>
            <w:hideMark/>
          </w:tcPr>
          <w:p w:rsidR="00F17B4A" w:rsidRDefault="00F17B4A" w:rsidP="00891998">
            <w:pPr>
              <w:spacing w:line="240" w:lineRule="auto"/>
            </w:pPr>
            <w:r>
              <w:rPr>
                <w:rFonts w:hint="eastAsia"/>
              </w:rPr>
              <w:t>BOC</w:t>
            </w:r>
          </w:p>
        </w:tc>
      </w:tr>
      <w:tr w:rsidR="00C577A9" w:rsidTr="00891998">
        <w:trPr>
          <w:trHeight w:val="270"/>
        </w:trPr>
        <w:tc>
          <w:tcPr>
            <w:tcW w:w="2820" w:type="dxa"/>
            <w:noWrap/>
            <w:vAlign w:val="bottom"/>
            <w:hideMark/>
          </w:tcPr>
          <w:p w:rsidR="00C577A9" w:rsidRDefault="00C577A9" w:rsidP="00891998">
            <w:pPr>
              <w:spacing w:line="240" w:lineRule="auto"/>
            </w:pPr>
            <w:r>
              <w:rPr>
                <w:rFonts w:hint="eastAsia"/>
              </w:rPr>
              <w:t>银联</w:t>
            </w:r>
          </w:p>
        </w:tc>
        <w:tc>
          <w:tcPr>
            <w:tcW w:w="2783" w:type="dxa"/>
            <w:noWrap/>
            <w:vAlign w:val="bottom"/>
            <w:hideMark/>
          </w:tcPr>
          <w:p w:rsidR="00C577A9" w:rsidRDefault="00C577A9" w:rsidP="00891998">
            <w:pPr>
              <w:spacing w:line="240" w:lineRule="auto"/>
            </w:pPr>
            <w:r>
              <w:rPr>
                <w:rFonts w:hint="eastAsia"/>
              </w:rPr>
              <w:t>UnionPay</w:t>
            </w:r>
          </w:p>
        </w:tc>
      </w:tr>
      <w:tr w:rsidR="009A2D09" w:rsidTr="00891998">
        <w:trPr>
          <w:trHeight w:val="270"/>
        </w:trPr>
        <w:tc>
          <w:tcPr>
            <w:tcW w:w="2820" w:type="dxa"/>
            <w:noWrap/>
            <w:vAlign w:val="bottom"/>
            <w:hideMark/>
          </w:tcPr>
          <w:p w:rsidR="009A2D09" w:rsidRPr="009C6B82" w:rsidRDefault="009A2D09" w:rsidP="00891998">
            <w:pPr>
              <w:spacing w:line="240" w:lineRule="auto"/>
            </w:pPr>
            <w:r w:rsidRPr="009C6B82">
              <w:rPr>
                <w:rFonts w:hint="eastAsia"/>
              </w:rPr>
              <w:t>年年卡</w:t>
            </w:r>
          </w:p>
        </w:tc>
        <w:tc>
          <w:tcPr>
            <w:tcW w:w="2783" w:type="dxa"/>
            <w:noWrap/>
            <w:vAlign w:val="bottom"/>
            <w:hideMark/>
          </w:tcPr>
          <w:p w:rsidR="009A2D09" w:rsidRPr="009C6B82" w:rsidRDefault="009A2D09" w:rsidP="00891998">
            <w:pPr>
              <w:spacing w:line="240" w:lineRule="auto"/>
            </w:pPr>
            <w:r w:rsidRPr="009C6B82">
              <w:rPr>
                <w:rFonts w:hint="eastAsia"/>
              </w:rPr>
              <w:t>NNK</w:t>
            </w:r>
          </w:p>
        </w:tc>
      </w:tr>
      <w:tr w:rsidR="003C2754" w:rsidTr="00891998">
        <w:trPr>
          <w:trHeight w:val="270"/>
        </w:trPr>
        <w:tc>
          <w:tcPr>
            <w:tcW w:w="2820" w:type="dxa"/>
            <w:noWrap/>
            <w:vAlign w:val="bottom"/>
            <w:hideMark/>
          </w:tcPr>
          <w:p w:rsidR="003C2754" w:rsidRPr="009C6B82" w:rsidRDefault="003C2754" w:rsidP="00891998">
            <w:pPr>
              <w:spacing w:line="240" w:lineRule="auto"/>
            </w:pPr>
            <w:r w:rsidRPr="009C6B82">
              <w:rPr>
                <w:rFonts w:hint="eastAsia"/>
              </w:rPr>
              <w:t>CnTVPay</w:t>
            </w:r>
          </w:p>
        </w:tc>
        <w:tc>
          <w:tcPr>
            <w:tcW w:w="2783" w:type="dxa"/>
            <w:noWrap/>
            <w:vAlign w:val="bottom"/>
            <w:hideMark/>
          </w:tcPr>
          <w:p w:rsidR="003C2754" w:rsidRPr="009C6B82" w:rsidRDefault="003C2754" w:rsidP="00891998">
            <w:pPr>
              <w:spacing w:line="240" w:lineRule="auto"/>
            </w:pPr>
            <w:r w:rsidRPr="009C6B82">
              <w:rPr>
                <w:rFonts w:hint="eastAsia"/>
              </w:rPr>
              <w:t>银视通</w:t>
            </w:r>
          </w:p>
        </w:tc>
      </w:tr>
      <w:tr w:rsidR="003C2754" w:rsidTr="00891998">
        <w:trPr>
          <w:trHeight w:val="270"/>
        </w:trPr>
        <w:tc>
          <w:tcPr>
            <w:tcW w:w="2820" w:type="dxa"/>
            <w:noWrap/>
            <w:vAlign w:val="bottom"/>
            <w:hideMark/>
          </w:tcPr>
          <w:p w:rsidR="003C2754" w:rsidRPr="009C6B82" w:rsidRDefault="003C2754" w:rsidP="00891998">
            <w:pPr>
              <w:spacing w:line="240" w:lineRule="auto"/>
            </w:pPr>
            <w:r w:rsidRPr="009C6B82">
              <w:rPr>
                <w:rFonts w:hint="eastAsia"/>
              </w:rPr>
              <w:t>GlobalPay</w:t>
            </w:r>
          </w:p>
        </w:tc>
        <w:tc>
          <w:tcPr>
            <w:tcW w:w="2783" w:type="dxa"/>
            <w:noWrap/>
            <w:vAlign w:val="bottom"/>
            <w:hideMark/>
          </w:tcPr>
          <w:p w:rsidR="003C2754" w:rsidRPr="009C6B82" w:rsidRDefault="003C2754" w:rsidP="00891998">
            <w:pPr>
              <w:spacing w:line="240" w:lineRule="auto"/>
            </w:pPr>
            <w:r w:rsidRPr="009C6B82">
              <w:rPr>
                <w:rFonts w:hint="eastAsia"/>
              </w:rPr>
              <w:t>GlobalPay</w:t>
            </w:r>
          </w:p>
        </w:tc>
      </w:tr>
      <w:tr w:rsidR="00E76E5E" w:rsidTr="00891998">
        <w:trPr>
          <w:trHeight w:val="270"/>
        </w:trPr>
        <w:tc>
          <w:tcPr>
            <w:tcW w:w="2820" w:type="dxa"/>
            <w:noWrap/>
            <w:vAlign w:val="bottom"/>
            <w:hideMark/>
          </w:tcPr>
          <w:p w:rsidR="00E76E5E" w:rsidRPr="009C6B82" w:rsidRDefault="00E76E5E" w:rsidP="00891998">
            <w:pPr>
              <w:spacing w:line="240" w:lineRule="auto"/>
            </w:pPr>
            <w:r>
              <w:rPr>
                <w:rFonts w:hint="eastAsia"/>
              </w:rPr>
              <w:t>MP</w:t>
            </w:r>
          </w:p>
        </w:tc>
        <w:tc>
          <w:tcPr>
            <w:tcW w:w="2783" w:type="dxa"/>
            <w:noWrap/>
            <w:vAlign w:val="bottom"/>
            <w:hideMark/>
          </w:tcPr>
          <w:p w:rsidR="00E76E5E" w:rsidRPr="009C6B82" w:rsidRDefault="00E76E5E" w:rsidP="00891998">
            <w:pPr>
              <w:spacing w:line="240" w:lineRule="auto"/>
            </w:pPr>
            <w:r>
              <w:rPr>
                <w:rFonts w:hint="eastAsia"/>
              </w:rPr>
              <w:t>MP</w:t>
            </w:r>
          </w:p>
        </w:tc>
      </w:tr>
      <w:tr w:rsidR="005109EC" w:rsidTr="00891998">
        <w:trPr>
          <w:trHeight w:val="270"/>
        </w:trPr>
        <w:tc>
          <w:tcPr>
            <w:tcW w:w="2820" w:type="dxa"/>
            <w:noWrap/>
            <w:vAlign w:val="bottom"/>
            <w:hideMark/>
          </w:tcPr>
          <w:p w:rsidR="005109EC" w:rsidRDefault="005109EC" w:rsidP="00891998">
            <w:pPr>
              <w:spacing w:line="240" w:lineRule="auto"/>
            </w:pPr>
            <w:r>
              <w:rPr>
                <w:rFonts w:hint="eastAsia"/>
              </w:rPr>
              <w:t>MOLPAY</w:t>
            </w:r>
          </w:p>
        </w:tc>
        <w:tc>
          <w:tcPr>
            <w:tcW w:w="2783" w:type="dxa"/>
            <w:noWrap/>
            <w:vAlign w:val="bottom"/>
            <w:hideMark/>
          </w:tcPr>
          <w:p w:rsidR="005109EC" w:rsidRDefault="005109EC" w:rsidP="00891998">
            <w:pPr>
              <w:spacing w:line="240" w:lineRule="auto"/>
            </w:pPr>
            <w:r>
              <w:rPr>
                <w:rFonts w:hint="eastAsia"/>
              </w:rPr>
              <w:t>MOLPAY</w:t>
            </w:r>
          </w:p>
        </w:tc>
      </w:tr>
      <w:tr w:rsidR="005109EC" w:rsidTr="00891998">
        <w:trPr>
          <w:trHeight w:val="270"/>
        </w:trPr>
        <w:tc>
          <w:tcPr>
            <w:tcW w:w="2820" w:type="dxa"/>
            <w:noWrap/>
            <w:vAlign w:val="bottom"/>
            <w:hideMark/>
          </w:tcPr>
          <w:p w:rsidR="005109EC" w:rsidRDefault="005109EC" w:rsidP="00891998">
            <w:pPr>
              <w:spacing w:line="240" w:lineRule="auto"/>
            </w:pPr>
            <w:r>
              <w:rPr>
                <w:rFonts w:hint="eastAsia"/>
              </w:rPr>
              <w:t>CUSTPAY</w:t>
            </w:r>
          </w:p>
        </w:tc>
        <w:tc>
          <w:tcPr>
            <w:tcW w:w="2783" w:type="dxa"/>
            <w:noWrap/>
            <w:vAlign w:val="bottom"/>
            <w:hideMark/>
          </w:tcPr>
          <w:p w:rsidR="005109EC" w:rsidRDefault="005109EC" w:rsidP="00891998">
            <w:pPr>
              <w:spacing w:line="240" w:lineRule="auto"/>
            </w:pPr>
            <w:r>
              <w:rPr>
                <w:rFonts w:hint="eastAsia"/>
              </w:rPr>
              <w:t>定制支付</w:t>
            </w:r>
          </w:p>
        </w:tc>
      </w:tr>
      <w:tr w:rsidR="00F17B4A" w:rsidTr="00891998">
        <w:trPr>
          <w:trHeight w:val="270"/>
        </w:trPr>
        <w:tc>
          <w:tcPr>
            <w:tcW w:w="2820" w:type="dxa"/>
            <w:noWrap/>
            <w:vAlign w:val="bottom"/>
            <w:hideMark/>
          </w:tcPr>
          <w:p w:rsidR="00F17B4A" w:rsidRDefault="00F17B4A" w:rsidP="00891998">
            <w:pPr>
              <w:spacing w:line="240" w:lineRule="auto"/>
            </w:pPr>
          </w:p>
        </w:tc>
        <w:tc>
          <w:tcPr>
            <w:tcW w:w="2783" w:type="dxa"/>
            <w:noWrap/>
            <w:vAlign w:val="bottom"/>
            <w:hideMark/>
          </w:tcPr>
          <w:p w:rsidR="00F17B4A" w:rsidRDefault="00F17B4A" w:rsidP="00891998">
            <w:pPr>
              <w:spacing w:line="240" w:lineRule="auto"/>
            </w:pPr>
          </w:p>
        </w:tc>
      </w:tr>
      <w:tr w:rsidR="00F17B4A" w:rsidTr="00891998">
        <w:trPr>
          <w:trHeight w:val="270"/>
        </w:trPr>
        <w:tc>
          <w:tcPr>
            <w:tcW w:w="2820" w:type="dxa"/>
            <w:noWrap/>
            <w:hideMark/>
          </w:tcPr>
          <w:p w:rsidR="00F17B4A" w:rsidRDefault="00F17B4A" w:rsidP="00891998">
            <w:pPr>
              <w:spacing w:line="240" w:lineRule="auto"/>
            </w:pPr>
            <w:r w:rsidRPr="00130A48">
              <w:rPr>
                <w:rFonts w:hint="eastAsia"/>
              </w:rPr>
              <w:t>工商银行信用卡</w:t>
            </w:r>
          </w:p>
        </w:tc>
        <w:tc>
          <w:tcPr>
            <w:tcW w:w="2783" w:type="dxa"/>
            <w:noWrap/>
            <w:hideMark/>
          </w:tcPr>
          <w:p w:rsidR="00F17B4A" w:rsidRDefault="00F17B4A" w:rsidP="00891998">
            <w:pPr>
              <w:spacing w:line="240" w:lineRule="auto"/>
            </w:pPr>
            <w:r w:rsidRPr="008F4489">
              <w:t>ICBCCREDIT-NET</w:t>
            </w:r>
          </w:p>
        </w:tc>
      </w:tr>
      <w:tr w:rsidR="00F17B4A" w:rsidTr="00891998">
        <w:trPr>
          <w:trHeight w:val="270"/>
        </w:trPr>
        <w:tc>
          <w:tcPr>
            <w:tcW w:w="2820" w:type="dxa"/>
            <w:noWrap/>
            <w:hideMark/>
          </w:tcPr>
          <w:p w:rsidR="00F17B4A" w:rsidRDefault="00F17B4A" w:rsidP="00891998">
            <w:pPr>
              <w:spacing w:line="240" w:lineRule="auto"/>
            </w:pPr>
            <w:r w:rsidRPr="00130A48">
              <w:rPr>
                <w:rFonts w:hint="eastAsia"/>
              </w:rPr>
              <w:t>中国银行信用卡</w:t>
            </w:r>
          </w:p>
        </w:tc>
        <w:tc>
          <w:tcPr>
            <w:tcW w:w="2783" w:type="dxa"/>
            <w:noWrap/>
            <w:hideMark/>
          </w:tcPr>
          <w:p w:rsidR="00F17B4A" w:rsidRDefault="00F17B4A" w:rsidP="00891998">
            <w:pPr>
              <w:spacing w:line="240" w:lineRule="auto"/>
            </w:pPr>
            <w:r w:rsidRPr="008F4489">
              <w:t>BOCCREDIT-NET</w:t>
            </w:r>
          </w:p>
        </w:tc>
      </w:tr>
      <w:tr w:rsidR="00F17B4A" w:rsidTr="00891998">
        <w:trPr>
          <w:trHeight w:val="270"/>
        </w:trPr>
        <w:tc>
          <w:tcPr>
            <w:tcW w:w="2820" w:type="dxa"/>
            <w:noWrap/>
            <w:hideMark/>
          </w:tcPr>
          <w:p w:rsidR="00F17B4A" w:rsidRDefault="00F17B4A" w:rsidP="00891998">
            <w:pPr>
              <w:spacing w:line="240" w:lineRule="auto"/>
            </w:pPr>
            <w:r w:rsidRPr="00130A48">
              <w:rPr>
                <w:rFonts w:hint="eastAsia"/>
              </w:rPr>
              <w:t>建设银行信用卡</w:t>
            </w:r>
          </w:p>
        </w:tc>
        <w:tc>
          <w:tcPr>
            <w:tcW w:w="2783" w:type="dxa"/>
            <w:noWrap/>
            <w:hideMark/>
          </w:tcPr>
          <w:p w:rsidR="00F17B4A" w:rsidRDefault="00F17B4A" w:rsidP="00891998">
            <w:pPr>
              <w:spacing w:line="240" w:lineRule="auto"/>
            </w:pPr>
            <w:r w:rsidRPr="008F4489">
              <w:t>CCBCREDIT-NET</w:t>
            </w:r>
          </w:p>
        </w:tc>
      </w:tr>
      <w:tr w:rsidR="00F17B4A" w:rsidTr="00891998">
        <w:trPr>
          <w:trHeight w:val="270"/>
        </w:trPr>
        <w:tc>
          <w:tcPr>
            <w:tcW w:w="2820" w:type="dxa"/>
            <w:noWrap/>
            <w:hideMark/>
          </w:tcPr>
          <w:p w:rsidR="00F17B4A" w:rsidRDefault="00F17B4A" w:rsidP="00891998">
            <w:pPr>
              <w:spacing w:line="240" w:lineRule="auto"/>
            </w:pPr>
            <w:r w:rsidRPr="00130A48">
              <w:rPr>
                <w:rFonts w:hint="eastAsia"/>
              </w:rPr>
              <w:t>农业银行信用卡</w:t>
            </w:r>
          </w:p>
        </w:tc>
        <w:tc>
          <w:tcPr>
            <w:tcW w:w="2783" w:type="dxa"/>
            <w:noWrap/>
            <w:hideMark/>
          </w:tcPr>
          <w:p w:rsidR="00F17B4A" w:rsidRDefault="00F17B4A" w:rsidP="00891998">
            <w:pPr>
              <w:spacing w:line="240" w:lineRule="auto"/>
            </w:pPr>
            <w:r w:rsidRPr="008F4489">
              <w:t>ABCCREDIT-NET</w:t>
            </w:r>
          </w:p>
        </w:tc>
      </w:tr>
      <w:tr w:rsidR="00F17B4A" w:rsidTr="00891998">
        <w:trPr>
          <w:trHeight w:val="270"/>
        </w:trPr>
        <w:tc>
          <w:tcPr>
            <w:tcW w:w="2820" w:type="dxa"/>
            <w:noWrap/>
            <w:hideMark/>
          </w:tcPr>
          <w:p w:rsidR="00F17B4A" w:rsidRDefault="00F17B4A" w:rsidP="00891998">
            <w:pPr>
              <w:spacing w:line="240" w:lineRule="auto"/>
            </w:pPr>
            <w:r w:rsidRPr="00130A48">
              <w:rPr>
                <w:rFonts w:hint="eastAsia"/>
              </w:rPr>
              <w:t>光大银行信用卡</w:t>
            </w:r>
          </w:p>
        </w:tc>
        <w:tc>
          <w:tcPr>
            <w:tcW w:w="2783" w:type="dxa"/>
            <w:noWrap/>
            <w:hideMark/>
          </w:tcPr>
          <w:p w:rsidR="00F17B4A" w:rsidRDefault="00F17B4A" w:rsidP="00891998">
            <w:pPr>
              <w:spacing w:line="240" w:lineRule="auto"/>
            </w:pPr>
            <w:r w:rsidRPr="008F4489">
              <w:t>EVERBRIGHTCREDIT-NET</w:t>
            </w:r>
          </w:p>
        </w:tc>
      </w:tr>
      <w:tr w:rsidR="00F17B4A" w:rsidTr="00891998">
        <w:trPr>
          <w:trHeight w:val="270"/>
        </w:trPr>
        <w:tc>
          <w:tcPr>
            <w:tcW w:w="2820" w:type="dxa"/>
            <w:noWrap/>
            <w:hideMark/>
          </w:tcPr>
          <w:p w:rsidR="00F17B4A" w:rsidRDefault="00F17B4A" w:rsidP="00891998">
            <w:pPr>
              <w:spacing w:line="240" w:lineRule="auto"/>
            </w:pPr>
            <w:r w:rsidRPr="00130A48">
              <w:rPr>
                <w:rFonts w:hint="eastAsia"/>
              </w:rPr>
              <w:t>光大银行借记卡</w:t>
            </w:r>
          </w:p>
        </w:tc>
        <w:tc>
          <w:tcPr>
            <w:tcW w:w="2783" w:type="dxa"/>
            <w:noWrap/>
            <w:hideMark/>
          </w:tcPr>
          <w:p w:rsidR="00F17B4A" w:rsidRDefault="00F17B4A" w:rsidP="00891998">
            <w:pPr>
              <w:spacing w:line="240" w:lineRule="auto"/>
            </w:pPr>
            <w:r w:rsidRPr="008F4489">
              <w:t>EBANKDEBIT-NET</w:t>
            </w:r>
          </w:p>
        </w:tc>
      </w:tr>
      <w:tr w:rsidR="00F17B4A" w:rsidTr="00891998">
        <w:trPr>
          <w:trHeight w:val="270"/>
        </w:trPr>
        <w:tc>
          <w:tcPr>
            <w:tcW w:w="2820" w:type="dxa"/>
            <w:noWrap/>
            <w:hideMark/>
          </w:tcPr>
          <w:p w:rsidR="00F17B4A" w:rsidRDefault="00F17B4A" w:rsidP="00891998">
            <w:pPr>
              <w:spacing w:line="240" w:lineRule="auto"/>
            </w:pPr>
            <w:r w:rsidRPr="00130A48">
              <w:rPr>
                <w:rFonts w:hint="eastAsia"/>
              </w:rPr>
              <w:t>农业银行借记卡</w:t>
            </w:r>
          </w:p>
        </w:tc>
        <w:tc>
          <w:tcPr>
            <w:tcW w:w="2783" w:type="dxa"/>
            <w:noWrap/>
            <w:hideMark/>
          </w:tcPr>
          <w:p w:rsidR="00F17B4A" w:rsidRDefault="00F17B4A" w:rsidP="00891998">
            <w:pPr>
              <w:spacing w:line="240" w:lineRule="auto"/>
            </w:pPr>
            <w:r w:rsidRPr="008F4489">
              <w:t>ABCDEBIT-NET</w:t>
            </w:r>
          </w:p>
        </w:tc>
      </w:tr>
      <w:tr w:rsidR="00F17B4A" w:rsidTr="00891998">
        <w:trPr>
          <w:trHeight w:val="270"/>
        </w:trPr>
        <w:tc>
          <w:tcPr>
            <w:tcW w:w="2820" w:type="dxa"/>
            <w:noWrap/>
            <w:vAlign w:val="bottom"/>
            <w:hideMark/>
          </w:tcPr>
          <w:p w:rsidR="00F17B4A" w:rsidRPr="006F3339" w:rsidRDefault="00F17B4A" w:rsidP="00891998">
            <w:pPr>
              <w:spacing w:line="240" w:lineRule="auto"/>
            </w:pPr>
          </w:p>
        </w:tc>
        <w:tc>
          <w:tcPr>
            <w:tcW w:w="2783" w:type="dxa"/>
            <w:noWrap/>
            <w:vAlign w:val="bottom"/>
            <w:hideMark/>
          </w:tcPr>
          <w:p w:rsidR="00F17B4A" w:rsidRDefault="00F17B4A" w:rsidP="00891998">
            <w:pPr>
              <w:spacing w:line="240" w:lineRule="auto"/>
            </w:pPr>
          </w:p>
        </w:tc>
      </w:tr>
      <w:tr w:rsidR="00F17B4A" w:rsidTr="00891998">
        <w:trPr>
          <w:trHeight w:val="270"/>
        </w:trPr>
        <w:tc>
          <w:tcPr>
            <w:tcW w:w="2820" w:type="dxa"/>
            <w:noWrap/>
            <w:hideMark/>
          </w:tcPr>
          <w:p w:rsidR="00F17B4A" w:rsidRPr="006F3339" w:rsidRDefault="00F17B4A" w:rsidP="00891998">
            <w:pPr>
              <w:spacing w:line="240" w:lineRule="auto"/>
            </w:pPr>
            <w:r>
              <w:rPr>
                <w:rFonts w:ascii="宋体" w:hAnsi="宋体" w:cs="宋体" w:hint="eastAsia"/>
                <w:color w:val="000000"/>
                <w:sz w:val="22"/>
              </w:rPr>
              <w:t>久游卡</w:t>
            </w:r>
          </w:p>
        </w:tc>
        <w:tc>
          <w:tcPr>
            <w:tcW w:w="2783" w:type="dxa"/>
            <w:noWrap/>
            <w:hideMark/>
          </w:tcPr>
          <w:p w:rsidR="00F17B4A" w:rsidRDefault="00F17B4A" w:rsidP="00891998">
            <w:pPr>
              <w:spacing w:line="240" w:lineRule="auto"/>
            </w:pPr>
            <w:r w:rsidRPr="007C0E1E">
              <w:t xml:space="preserve">JIUYOU-NET  </w:t>
            </w:r>
          </w:p>
        </w:tc>
      </w:tr>
      <w:tr w:rsidR="00F17B4A" w:rsidTr="00891998">
        <w:trPr>
          <w:trHeight w:val="270"/>
        </w:trPr>
        <w:tc>
          <w:tcPr>
            <w:tcW w:w="2820" w:type="dxa"/>
            <w:noWrap/>
            <w:vAlign w:val="bottom"/>
            <w:hideMark/>
          </w:tcPr>
          <w:p w:rsidR="00F17B4A" w:rsidRPr="006F3339" w:rsidRDefault="00F17B4A" w:rsidP="00891998">
            <w:pPr>
              <w:spacing w:line="240" w:lineRule="auto"/>
            </w:pPr>
            <w:r>
              <w:rPr>
                <w:rFonts w:ascii="宋体" w:hAnsi="宋体" w:cs="宋体" w:hint="eastAsia"/>
                <w:color w:val="000000"/>
                <w:sz w:val="22"/>
              </w:rPr>
              <w:t>骏网一卡通</w:t>
            </w:r>
          </w:p>
        </w:tc>
        <w:tc>
          <w:tcPr>
            <w:tcW w:w="2783" w:type="dxa"/>
            <w:noWrap/>
            <w:hideMark/>
          </w:tcPr>
          <w:p w:rsidR="00F17B4A" w:rsidRDefault="00F17B4A" w:rsidP="00891998">
            <w:pPr>
              <w:spacing w:line="240" w:lineRule="auto"/>
            </w:pPr>
            <w:r w:rsidRPr="007C0E1E">
              <w:t xml:space="preserve">JUNNET-NET  </w:t>
            </w:r>
          </w:p>
        </w:tc>
      </w:tr>
      <w:tr w:rsidR="00F17B4A" w:rsidTr="00891998">
        <w:trPr>
          <w:trHeight w:val="270"/>
        </w:trPr>
        <w:tc>
          <w:tcPr>
            <w:tcW w:w="2820" w:type="dxa"/>
            <w:noWrap/>
            <w:vAlign w:val="bottom"/>
            <w:hideMark/>
          </w:tcPr>
          <w:p w:rsidR="00F17B4A" w:rsidRPr="006F3339" w:rsidRDefault="00F17B4A" w:rsidP="00891998">
            <w:pPr>
              <w:spacing w:line="240" w:lineRule="auto"/>
            </w:pPr>
            <w:r>
              <w:rPr>
                <w:rFonts w:ascii="宋体" w:hAnsi="宋体" w:cs="宋体" w:hint="eastAsia"/>
                <w:color w:val="000000"/>
                <w:sz w:val="22"/>
              </w:rPr>
              <w:t>网易卡</w:t>
            </w:r>
          </w:p>
        </w:tc>
        <w:tc>
          <w:tcPr>
            <w:tcW w:w="2783" w:type="dxa"/>
            <w:noWrap/>
            <w:hideMark/>
          </w:tcPr>
          <w:p w:rsidR="00F17B4A" w:rsidRDefault="00F17B4A" w:rsidP="00891998">
            <w:pPr>
              <w:spacing w:line="240" w:lineRule="auto"/>
            </w:pPr>
            <w:r w:rsidRPr="007C0E1E">
              <w:t xml:space="preserve">NETEASE-NET </w:t>
            </w:r>
          </w:p>
        </w:tc>
      </w:tr>
      <w:tr w:rsidR="00F17B4A" w:rsidTr="00891998">
        <w:trPr>
          <w:trHeight w:val="270"/>
        </w:trPr>
        <w:tc>
          <w:tcPr>
            <w:tcW w:w="2820" w:type="dxa"/>
            <w:noWrap/>
            <w:vAlign w:val="bottom"/>
            <w:hideMark/>
          </w:tcPr>
          <w:p w:rsidR="00F17B4A" w:rsidRPr="006F3339" w:rsidRDefault="00F17B4A" w:rsidP="00891998">
            <w:pPr>
              <w:spacing w:line="240" w:lineRule="auto"/>
            </w:pPr>
            <w:r>
              <w:rPr>
                <w:rFonts w:ascii="宋体" w:hAnsi="宋体" w:cs="宋体" w:hint="eastAsia"/>
                <w:color w:val="000000"/>
                <w:sz w:val="22"/>
              </w:rPr>
              <w:t>QQ币</w:t>
            </w:r>
          </w:p>
        </w:tc>
        <w:tc>
          <w:tcPr>
            <w:tcW w:w="2783" w:type="dxa"/>
            <w:noWrap/>
            <w:hideMark/>
          </w:tcPr>
          <w:p w:rsidR="00F17B4A" w:rsidRDefault="00F17B4A" w:rsidP="00891998">
            <w:pPr>
              <w:spacing w:line="240" w:lineRule="auto"/>
            </w:pPr>
            <w:r w:rsidRPr="007C0E1E">
              <w:t xml:space="preserve">QQCARD-NET  </w:t>
            </w:r>
          </w:p>
        </w:tc>
      </w:tr>
      <w:tr w:rsidR="00F17B4A" w:rsidTr="00891998">
        <w:trPr>
          <w:trHeight w:val="270"/>
        </w:trPr>
        <w:tc>
          <w:tcPr>
            <w:tcW w:w="2820" w:type="dxa"/>
            <w:noWrap/>
            <w:vAlign w:val="bottom"/>
            <w:hideMark/>
          </w:tcPr>
          <w:p w:rsidR="00F17B4A" w:rsidRPr="006F3339" w:rsidRDefault="00F17B4A" w:rsidP="00891998">
            <w:pPr>
              <w:spacing w:line="240" w:lineRule="auto"/>
            </w:pPr>
            <w:r>
              <w:rPr>
                <w:rFonts w:ascii="宋体" w:hAnsi="宋体" w:cs="宋体" w:hint="eastAsia"/>
                <w:color w:val="000000"/>
                <w:sz w:val="22"/>
              </w:rPr>
              <w:t>盛大游戏卡</w:t>
            </w:r>
          </w:p>
        </w:tc>
        <w:tc>
          <w:tcPr>
            <w:tcW w:w="2783" w:type="dxa"/>
            <w:noWrap/>
            <w:hideMark/>
          </w:tcPr>
          <w:p w:rsidR="00F17B4A" w:rsidRDefault="00F17B4A" w:rsidP="00891998">
            <w:pPr>
              <w:spacing w:line="240" w:lineRule="auto"/>
            </w:pPr>
            <w:r w:rsidRPr="007C0E1E">
              <w:t>SNDACARD-NET</w:t>
            </w:r>
          </w:p>
        </w:tc>
      </w:tr>
      <w:tr w:rsidR="00F17B4A" w:rsidTr="00891998">
        <w:trPr>
          <w:trHeight w:val="270"/>
        </w:trPr>
        <w:tc>
          <w:tcPr>
            <w:tcW w:w="2820" w:type="dxa"/>
            <w:noWrap/>
            <w:vAlign w:val="bottom"/>
            <w:hideMark/>
          </w:tcPr>
          <w:p w:rsidR="00F17B4A" w:rsidRDefault="00F17B4A" w:rsidP="00891998">
            <w:pPr>
              <w:spacing w:line="240" w:lineRule="auto"/>
            </w:pPr>
            <w:r>
              <w:rPr>
                <w:rFonts w:ascii="宋体" w:hAnsi="宋体" w:cs="宋体" w:hint="eastAsia"/>
                <w:color w:val="000000"/>
                <w:sz w:val="22"/>
              </w:rPr>
              <w:t>搜狐卡</w:t>
            </w:r>
          </w:p>
        </w:tc>
        <w:tc>
          <w:tcPr>
            <w:tcW w:w="2783" w:type="dxa"/>
            <w:noWrap/>
            <w:hideMark/>
          </w:tcPr>
          <w:p w:rsidR="00F17B4A" w:rsidRDefault="00F17B4A" w:rsidP="00891998">
            <w:pPr>
              <w:spacing w:line="240" w:lineRule="auto"/>
            </w:pPr>
            <w:r w:rsidRPr="007C0E1E">
              <w:t xml:space="preserve">SOHU-NET    </w:t>
            </w:r>
          </w:p>
        </w:tc>
      </w:tr>
      <w:tr w:rsidR="00F17B4A" w:rsidTr="00891998">
        <w:trPr>
          <w:trHeight w:val="270"/>
        </w:trPr>
        <w:tc>
          <w:tcPr>
            <w:tcW w:w="2820" w:type="dxa"/>
            <w:noWrap/>
            <w:vAlign w:val="bottom"/>
            <w:hideMark/>
          </w:tcPr>
          <w:p w:rsidR="00F17B4A" w:rsidRDefault="00F17B4A" w:rsidP="00891998">
            <w:pPr>
              <w:spacing w:line="240" w:lineRule="auto"/>
            </w:pPr>
            <w:r>
              <w:rPr>
                <w:rFonts w:ascii="宋体" w:hAnsi="宋体" w:cs="宋体" w:hint="eastAsia"/>
                <w:color w:val="000000"/>
                <w:sz w:val="22"/>
              </w:rPr>
              <w:t>神州行卡</w:t>
            </w:r>
          </w:p>
        </w:tc>
        <w:tc>
          <w:tcPr>
            <w:tcW w:w="2783" w:type="dxa"/>
            <w:noWrap/>
            <w:hideMark/>
          </w:tcPr>
          <w:p w:rsidR="00F17B4A" w:rsidRDefault="00F17B4A" w:rsidP="00891998">
            <w:pPr>
              <w:spacing w:line="240" w:lineRule="auto"/>
            </w:pPr>
            <w:r w:rsidRPr="007C0E1E">
              <w:t xml:space="preserve">SZX-NET     </w:t>
            </w:r>
          </w:p>
        </w:tc>
      </w:tr>
      <w:tr w:rsidR="00F17B4A" w:rsidTr="00891998">
        <w:trPr>
          <w:trHeight w:val="270"/>
        </w:trPr>
        <w:tc>
          <w:tcPr>
            <w:tcW w:w="2820" w:type="dxa"/>
            <w:noWrap/>
            <w:vAlign w:val="bottom"/>
            <w:hideMark/>
          </w:tcPr>
          <w:p w:rsidR="00F17B4A" w:rsidRDefault="00F17B4A" w:rsidP="00891998">
            <w:pPr>
              <w:spacing w:line="240" w:lineRule="auto"/>
            </w:pPr>
            <w:r>
              <w:rPr>
                <w:rFonts w:ascii="宋体" w:hAnsi="宋体" w:cs="宋体" w:hint="eastAsia"/>
                <w:color w:val="000000"/>
                <w:sz w:val="22"/>
              </w:rPr>
              <w:t>电信卡</w:t>
            </w:r>
          </w:p>
        </w:tc>
        <w:tc>
          <w:tcPr>
            <w:tcW w:w="2783" w:type="dxa"/>
            <w:noWrap/>
            <w:hideMark/>
          </w:tcPr>
          <w:p w:rsidR="00F17B4A" w:rsidRDefault="00F17B4A" w:rsidP="00891998">
            <w:pPr>
              <w:spacing w:line="240" w:lineRule="auto"/>
            </w:pPr>
            <w:r w:rsidRPr="007C0E1E">
              <w:t xml:space="preserve">TELECOM-NET </w:t>
            </w:r>
          </w:p>
        </w:tc>
      </w:tr>
      <w:tr w:rsidR="00F17B4A" w:rsidTr="00891998">
        <w:trPr>
          <w:trHeight w:val="270"/>
        </w:trPr>
        <w:tc>
          <w:tcPr>
            <w:tcW w:w="2820" w:type="dxa"/>
            <w:noWrap/>
            <w:vAlign w:val="bottom"/>
            <w:hideMark/>
          </w:tcPr>
          <w:p w:rsidR="00F17B4A" w:rsidRDefault="00F17B4A" w:rsidP="00891998">
            <w:pPr>
              <w:spacing w:line="240" w:lineRule="auto"/>
            </w:pPr>
            <w:r>
              <w:rPr>
                <w:rFonts w:ascii="宋体" w:hAnsi="宋体" w:cs="宋体" w:hint="eastAsia"/>
                <w:color w:val="000000"/>
                <w:sz w:val="22"/>
              </w:rPr>
              <w:t>天宏一卡通</w:t>
            </w:r>
          </w:p>
        </w:tc>
        <w:tc>
          <w:tcPr>
            <w:tcW w:w="2783" w:type="dxa"/>
            <w:noWrap/>
            <w:hideMark/>
          </w:tcPr>
          <w:p w:rsidR="00F17B4A" w:rsidRDefault="00F17B4A" w:rsidP="00891998">
            <w:pPr>
              <w:spacing w:line="240" w:lineRule="auto"/>
            </w:pPr>
            <w:r w:rsidRPr="007C0E1E">
              <w:t>TIANHONG-NET</w:t>
            </w:r>
          </w:p>
        </w:tc>
      </w:tr>
      <w:tr w:rsidR="00F17B4A" w:rsidTr="00891998">
        <w:trPr>
          <w:trHeight w:val="270"/>
        </w:trPr>
        <w:tc>
          <w:tcPr>
            <w:tcW w:w="2820" w:type="dxa"/>
            <w:noWrap/>
            <w:vAlign w:val="bottom"/>
            <w:hideMark/>
          </w:tcPr>
          <w:p w:rsidR="00F17B4A" w:rsidRDefault="00F17B4A" w:rsidP="00891998">
            <w:pPr>
              <w:spacing w:line="240" w:lineRule="auto"/>
            </w:pPr>
            <w:r>
              <w:rPr>
                <w:rFonts w:ascii="宋体" w:hAnsi="宋体" w:cs="宋体" w:hint="eastAsia"/>
                <w:color w:val="000000"/>
                <w:sz w:val="22"/>
              </w:rPr>
              <w:t>天下一卡通</w:t>
            </w:r>
          </w:p>
        </w:tc>
        <w:tc>
          <w:tcPr>
            <w:tcW w:w="2783" w:type="dxa"/>
            <w:noWrap/>
            <w:hideMark/>
          </w:tcPr>
          <w:p w:rsidR="00F17B4A" w:rsidRDefault="00F17B4A" w:rsidP="00891998">
            <w:pPr>
              <w:spacing w:line="240" w:lineRule="auto"/>
            </w:pPr>
            <w:r w:rsidRPr="007C0E1E">
              <w:t xml:space="preserve">TIANXIA-NET </w:t>
            </w:r>
          </w:p>
        </w:tc>
      </w:tr>
      <w:tr w:rsidR="00F17B4A" w:rsidTr="00891998">
        <w:trPr>
          <w:trHeight w:val="270"/>
        </w:trPr>
        <w:tc>
          <w:tcPr>
            <w:tcW w:w="2820" w:type="dxa"/>
            <w:noWrap/>
            <w:vAlign w:val="bottom"/>
            <w:hideMark/>
          </w:tcPr>
          <w:p w:rsidR="00F17B4A" w:rsidRDefault="00F17B4A" w:rsidP="00891998">
            <w:pPr>
              <w:spacing w:line="240" w:lineRule="auto"/>
            </w:pPr>
            <w:r>
              <w:rPr>
                <w:rFonts w:ascii="宋体" w:hAnsi="宋体" w:cs="宋体" w:hint="eastAsia"/>
                <w:color w:val="000000"/>
                <w:sz w:val="22"/>
              </w:rPr>
              <w:t>联通卡</w:t>
            </w:r>
          </w:p>
        </w:tc>
        <w:tc>
          <w:tcPr>
            <w:tcW w:w="2783" w:type="dxa"/>
            <w:noWrap/>
            <w:hideMark/>
          </w:tcPr>
          <w:p w:rsidR="00F17B4A" w:rsidRDefault="00F17B4A" w:rsidP="00891998">
            <w:pPr>
              <w:spacing w:line="240" w:lineRule="auto"/>
            </w:pPr>
            <w:r w:rsidRPr="007C0E1E">
              <w:t xml:space="preserve">UNICOM-NET  </w:t>
            </w:r>
          </w:p>
        </w:tc>
      </w:tr>
      <w:tr w:rsidR="00F17B4A" w:rsidTr="00891998">
        <w:trPr>
          <w:trHeight w:val="270"/>
        </w:trPr>
        <w:tc>
          <w:tcPr>
            <w:tcW w:w="2820" w:type="dxa"/>
            <w:noWrap/>
            <w:vAlign w:val="bottom"/>
            <w:hideMark/>
          </w:tcPr>
          <w:p w:rsidR="00F17B4A" w:rsidRDefault="00F17B4A" w:rsidP="00891998">
            <w:pPr>
              <w:spacing w:line="240" w:lineRule="auto"/>
            </w:pPr>
            <w:r>
              <w:rPr>
                <w:rFonts w:ascii="宋体" w:hAnsi="宋体" w:cs="宋体" w:hint="eastAsia"/>
                <w:color w:val="000000"/>
                <w:sz w:val="22"/>
              </w:rPr>
              <w:t>完美卡</w:t>
            </w:r>
          </w:p>
        </w:tc>
        <w:tc>
          <w:tcPr>
            <w:tcW w:w="2783" w:type="dxa"/>
            <w:noWrap/>
            <w:hideMark/>
          </w:tcPr>
          <w:p w:rsidR="00F17B4A" w:rsidRDefault="00F17B4A" w:rsidP="00891998">
            <w:pPr>
              <w:spacing w:line="240" w:lineRule="auto"/>
            </w:pPr>
            <w:r w:rsidRPr="007C0E1E">
              <w:t xml:space="preserve">WANMEI-NET  </w:t>
            </w:r>
          </w:p>
        </w:tc>
      </w:tr>
      <w:tr w:rsidR="00F17B4A" w:rsidTr="00891998">
        <w:trPr>
          <w:trHeight w:val="270"/>
        </w:trPr>
        <w:tc>
          <w:tcPr>
            <w:tcW w:w="2820" w:type="dxa"/>
            <w:noWrap/>
            <w:vAlign w:val="bottom"/>
            <w:hideMark/>
          </w:tcPr>
          <w:p w:rsidR="00F17B4A" w:rsidRDefault="00F17B4A" w:rsidP="00891998">
            <w:pPr>
              <w:spacing w:line="240" w:lineRule="auto"/>
            </w:pPr>
            <w:r>
              <w:rPr>
                <w:rFonts w:ascii="宋体" w:hAnsi="宋体" w:cs="宋体" w:hint="eastAsia"/>
                <w:color w:val="000000"/>
                <w:sz w:val="22"/>
              </w:rPr>
              <w:t>征途游戏卡</w:t>
            </w:r>
          </w:p>
        </w:tc>
        <w:tc>
          <w:tcPr>
            <w:tcW w:w="2783" w:type="dxa"/>
            <w:noWrap/>
            <w:hideMark/>
          </w:tcPr>
          <w:p w:rsidR="00F17B4A" w:rsidRDefault="00F17B4A" w:rsidP="00891998">
            <w:pPr>
              <w:spacing w:line="240" w:lineRule="auto"/>
            </w:pPr>
            <w:r w:rsidRPr="007C0E1E">
              <w:t xml:space="preserve">ZHENGTU-NET </w:t>
            </w:r>
          </w:p>
        </w:tc>
      </w:tr>
      <w:tr w:rsidR="00F17B4A" w:rsidTr="00891998">
        <w:trPr>
          <w:trHeight w:val="270"/>
        </w:trPr>
        <w:tc>
          <w:tcPr>
            <w:tcW w:w="2820" w:type="dxa"/>
            <w:noWrap/>
            <w:vAlign w:val="bottom"/>
            <w:hideMark/>
          </w:tcPr>
          <w:p w:rsidR="00F17B4A" w:rsidRDefault="00F17B4A" w:rsidP="00891998">
            <w:pPr>
              <w:spacing w:line="240" w:lineRule="auto"/>
            </w:pPr>
            <w:r>
              <w:rPr>
                <w:rFonts w:ascii="宋体" w:hAnsi="宋体" w:cs="宋体" w:hint="eastAsia"/>
                <w:color w:val="000000"/>
                <w:sz w:val="22"/>
              </w:rPr>
              <w:t>纵游一卡通</w:t>
            </w:r>
          </w:p>
        </w:tc>
        <w:tc>
          <w:tcPr>
            <w:tcW w:w="2783" w:type="dxa"/>
            <w:noWrap/>
            <w:hideMark/>
          </w:tcPr>
          <w:p w:rsidR="00F17B4A" w:rsidRDefault="00F17B4A" w:rsidP="00891998">
            <w:pPr>
              <w:spacing w:line="240" w:lineRule="auto"/>
            </w:pPr>
            <w:r w:rsidRPr="007C0E1E">
              <w:t xml:space="preserve">ZONGYOU-NET </w:t>
            </w:r>
          </w:p>
        </w:tc>
      </w:tr>
      <w:tr w:rsidR="00F17B4A" w:rsidTr="00891998">
        <w:trPr>
          <w:trHeight w:val="270"/>
        </w:trPr>
        <w:tc>
          <w:tcPr>
            <w:tcW w:w="2820" w:type="dxa"/>
            <w:noWrap/>
            <w:vAlign w:val="bottom"/>
            <w:hideMark/>
          </w:tcPr>
          <w:p w:rsidR="00F17B4A" w:rsidRDefault="00F17B4A" w:rsidP="00891998">
            <w:pPr>
              <w:spacing w:line="240" w:lineRule="auto"/>
            </w:pPr>
          </w:p>
        </w:tc>
        <w:tc>
          <w:tcPr>
            <w:tcW w:w="2783" w:type="dxa"/>
            <w:noWrap/>
            <w:vAlign w:val="bottom"/>
            <w:hideMark/>
          </w:tcPr>
          <w:p w:rsidR="00F17B4A" w:rsidRDefault="00F17B4A" w:rsidP="00891998">
            <w:pPr>
              <w:spacing w:line="240" w:lineRule="auto"/>
            </w:pPr>
          </w:p>
        </w:tc>
      </w:tr>
      <w:tr w:rsidR="00F17B4A" w:rsidTr="00891998">
        <w:trPr>
          <w:trHeight w:val="270"/>
        </w:trPr>
        <w:tc>
          <w:tcPr>
            <w:tcW w:w="2820" w:type="dxa"/>
            <w:noWrap/>
            <w:vAlign w:val="bottom"/>
            <w:hideMark/>
          </w:tcPr>
          <w:p w:rsidR="00F17B4A" w:rsidRPr="00403D06" w:rsidRDefault="00F17B4A" w:rsidP="00891998">
            <w:pPr>
              <w:spacing w:line="240" w:lineRule="auto"/>
            </w:pPr>
            <w:r w:rsidRPr="00403D06">
              <w:rPr>
                <w:rFonts w:hint="eastAsia"/>
              </w:rPr>
              <w:t>中国工商银行借记卡</w:t>
            </w:r>
          </w:p>
        </w:tc>
        <w:tc>
          <w:tcPr>
            <w:tcW w:w="2783" w:type="dxa"/>
            <w:noWrap/>
            <w:vAlign w:val="bottom"/>
            <w:hideMark/>
          </w:tcPr>
          <w:p w:rsidR="00F17B4A" w:rsidRPr="00403D06" w:rsidRDefault="00F17B4A" w:rsidP="00891998">
            <w:pPr>
              <w:spacing w:line="240" w:lineRule="auto"/>
            </w:pPr>
            <w:r w:rsidRPr="00403D06">
              <w:rPr>
                <w:rFonts w:hint="eastAsia"/>
              </w:rPr>
              <w:t>ICBCDEBIT</w:t>
            </w:r>
          </w:p>
        </w:tc>
      </w:tr>
      <w:tr w:rsidR="00F17B4A" w:rsidTr="00891998">
        <w:trPr>
          <w:trHeight w:val="270"/>
        </w:trPr>
        <w:tc>
          <w:tcPr>
            <w:tcW w:w="2820" w:type="dxa"/>
            <w:noWrap/>
            <w:vAlign w:val="bottom"/>
            <w:hideMark/>
          </w:tcPr>
          <w:p w:rsidR="00F17B4A" w:rsidRPr="00403D06" w:rsidRDefault="00F17B4A" w:rsidP="00891998">
            <w:pPr>
              <w:spacing w:line="240" w:lineRule="auto"/>
            </w:pPr>
            <w:r w:rsidRPr="00403D06">
              <w:rPr>
                <w:rFonts w:hint="eastAsia"/>
              </w:rPr>
              <w:t>中国建设银行借记卡</w:t>
            </w:r>
          </w:p>
        </w:tc>
        <w:tc>
          <w:tcPr>
            <w:tcW w:w="2783" w:type="dxa"/>
            <w:noWrap/>
            <w:vAlign w:val="bottom"/>
            <w:hideMark/>
          </w:tcPr>
          <w:p w:rsidR="00F17B4A" w:rsidRPr="00403D06" w:rsidRDefault="00F17B4A" w:rsidP="00891998">
            <w:pPr>
              <w:spacing w:line="240" w:lineRule="auto"/>
            </w:pPr>
            <w:r w:rsidRPr="00403D06">
              <w:rPr>
                <w:rFonts w:hint="eastAsia"/>
              </w:rPr>
              <w:t>CCBDEBIT</w:t>
            </w:r>
          </w:p>
        </w:tc>
      </w:tr>
      <w:tr w:rsidR="00F17B4A" w:rsidTr="00891998">
        <w:trPr>
          <w:trHeight w:val="270"/>
        </w:trPr>
        <w:tc>
          <w:tcPr>
            <w:tcW w:w="2820" w:type="dxa"/>
            <w:noWrap/>
            <w:vAlign w:val="bottom"/>
            <w:hideMark/>
          </w:tcPr>
          <w:p w:rsidR="00F17B4A" w:rsidRPr="00403D06" w:rsidRDefault="00F17B4A" w:rsidP="00891998">
            <w:pPr>
              <w:spacing w:line="240" w:lineRule="auto"/>
            </w:pPr>
            <w:r w:rsidRPr="00403D06">
              <w:rPr>
                <w:rFonts w:hint="eastAsia"/>
              </w:rPr>
              <w:t>中国农业银行借记卡</w:t>
            </w:r>
          </w:p>
        </w:tc>
        <w:tc>
          <w:tcPr>
            <w:tcW w:w="2783" w:type="dxa"/>
            <w:noWrap/>
            <w:vAlign w:val="bottom"/>
            <w:hideMark/>
          </w:tcPr>
          <w:p w:rsidR="00F17B4A" w:rsidRPr="00403D06" w:rsidRDefault="00F17B4A" w:rsidP="00891998">
            <w:pPr>
              <w:spacing w:line="240" w:lineRule="auto"/>
            </w:pPr>
            <w:r w:rsidRPr="00403D06">
              <w:rPr>
                <w:rFonts w:hint="eastAsia"/>
              </w:rPr>
              <w:t>ABCDEBIT</w:t>
            </w:r>
          </w:p>
        </w:tc>
      </w:tr>
      <w:tr w:rsidR="00F17B4A" w:rsidTr="00891998">
        <w:trPr>
          <w:trHeight w:val="270"/>
        </w:trPr>
        <w:tc>
          <w:tcPr>
            <w:tcW w:w="2820" w:type="dxa"/>
            <w:noWrap/>
            <w:vAlign w:val="bottom"/>
            <w:hideMark/>
          </w:tcPr>
          <w:p w:rsidR="00F17B4A" w:rsidRPr="00403D06" w:rsidRDefault="00F17B4A" w:rsidP="00891998">
            <w:pPr>
              <w:spacing w:line="240" w:lineRule="auto"/>
            </w:pPr>
            <w:r w:rsidRPr="00403D06">
              <w:rPr>
                <w:rFonts w:hint="eastAsia"/>
              </w:rPr>
              <w:lastRenderedPageBreak/>
              <w:t>招商银行借记卡</w:t>
            </w:r>
          </w:p>
        </w:tc>
        <w:tc>
          <w:tcPr>
            <w:tcW w:w="2783" w:type="dxa"/>
            <w:noWrap/>
            <w:vAlign w:val="bottom"/>
            <w:hideMark/>
          </w:tcPr>
          <w:p w:rsidR="00F17B4A" w:rsidRPr="00403D06" w:rsidRDefault="00F17B4A" w:rsidP="00891998">
            <w:pPr>
              <w:spacing w:line="240" w:lineRule="auto"/>
            </w:pPr>
            <w:r w:rsidRPr="00403D06">
              <w:rPr>
                <w:rFonts w:hint="eastAsia"/>
              </w:rPr>
              <w:t>CMBCHINADEBIT</w:t>
            </w:r>
          </w:p>
        </w:tc>
      </w:tr>
      <w:tr w:rsidR="00F17B4A" w:rsidTr="00891998">
        <w:trPr>
          <w:trHeight w:val="270"/>
        </w:trPr>
        <w:tc>
          <w:tcPr>
            <w:tcW w:w="2820" w:type="dxa"/>
            <w:noWrap/>
            <w:vAlign w:val="bottom"/>
            <w:hideMark/>
          </w:tcPr>
          <w:p w:rsidR="00F17B4A" w:rsidRPr="00403D06" w:rsidRDefault="00F17B4A" w:rsidP="00891998">
            <w:pPr>
              <w:spacing w:line="240" w:lineRule="auto"/>
            </w:pPr>
            <w:r w:rsidRPr="00403D06">
              <w:rPr>
                <w:rFonts w:hint="eastAsia"/>
              </w:rPr>
              <w:t>中国银行借记卡</w:t>
            </w:r>
          </w:p>
        </w:tc>
        <w:tc>
          <w:tcPr>
            <w:tcW w:w="2783" w:type="dxa"/>
            <w:noWrap/>
            <w:vAlign w:val="bottom"/>
            <w:hideMark/>
          </w:tcPr>
          <w:p w:rsidR="00F17B4A" w:rsidRPr="00403D06" w:rsidRDefault="00F17B4A" w:rsidP="00891998">
            <w:pPr>
              <w:spacing w:line="240" w:lineRule="auto"/>
            </w:pPr>
            <w:r w:rsidRPr="00403D06">
              <w:rPr>
                <w:rFonts w:hint="eastAsia"/>
              </w:rPr>
              <w:t>BOCDEBIT</w:t>
            </w:r>
          </w:p>
        </w:tc>
      </w:tr>
      <w:tr w:rsidR="00F17B4A" w:rsidTr="00891998">
        <w:trPr>
          <w:trHeight w:val="270"/>
        </w:trPr>
        <w:tc>
          <w:tcPr>
            <w:tcW w:w="2820" w:type="dxa"/>
            <w:noWrap/>
            <w:vAlign w:val="bottom"/>
            <w:hideMark/>
          </w:tcPr>
          <w:p w:rsidR="00F17B4A" w:rsidRPr="00403D06" w:rsidRDefault="00F17B4A" w:rsidP="00891998">
            <w:pPr>
              <w:spacing w:line="240" w:lineRule="auto"/>
            </w:pPr>
            <w:r w:rsidRPr="00403D06">
              <w:rPr>
                <w:rFonts w:hint="eastAsia"/>
              </w:rPr>
              <w:t>交通银行借记卡</w:t>
            </w:r>
          </w:p>
        </w:tc>
        <w:tc>
          <w:tcPr>
            <w:tcW w:w="2783" w:type="dxa"/>
            <w:noWrap/>
            <w:vAlign w:val="bottom"/>
            <w:hideMark/>
          </w:tcPr>
          <w:p w:rsidR="00F17B4A" w:rsidRPr="00403D06" w:rsidRDefault="00F17B4A" w:rsidP="00891998">
            <w:pPr>
              <w:spacing w:line="240" w:lineRule="auto"/>
            </w:pPr>
            <w:r w:rsidRPr="00403D06">
              <w:rPr>
                <w:rFonts w:hint="eastAsia"/>
              </w:rPr>
              <w:t>BOCODEBIT</w:t>
            </w:r>
          </w:p>
        </w:tc>
      </w:tr>
      <w:tr w:rsidR="00F17B4A" w:rsidTr="00891998">
        <w:trPr>
          <w:trHeight w:val="270"/>
        </w:trPr>
        <w:tc>
          <w:tcPr>
            <w:tcW w:w="2820" w:type="dxa"/>
            <w:noWrap/>
            <w:vAlign w:val="bottom"/>
            <w:hideMark/>
          </w:tcPr>
          <w:p w:rsidR="00F17B4A" w:rsidRPr="00403D06" w:rsidRDefault="00F17B4A" w:rsidP="00891998">
            <w:pPr>
              <w:spacing w:line="240" w:lineRule="auto"/>
            </w:pPr>
            <w:r w:rsidRPr="00403D06">
              <w:rPr>
                <w:rFonts w:hint="eastAsia"/>
              </w:rPr>
              <w:t>中国光大银行借记卡</w:t>
            </w:r>
          </w:p>
        </w:tc>
        <w:tc>
          <w:tcPr>
            <w:tcW w:w="2783" w:type="dxa"/>
            <w:noWrap/>
            <w:vAlign w:val="bottom"/>
            <w:hideMark/>
          </w:tcPr>
          <w:p w:rsidR="00F17B4A" w:rsidRPr="00403D06" w:rsidRDefault="00F17B4A" w:rsidP="00891998">
            <w:pPr>
              <w:spacing w:line="240" w:lineRule="auto"/>
            </w:pPr>
            <w:r w:rsidRPr="00403D06">
              <w:rPr>
                <w:rFonts w:hint="eastAsia"/>
              </w:rPr>
              <w:t>CEBDEBIT</w:t>
            </w:r>
          </w:p>
        </w:tc>
      </w:tr>
      <w:tr w:rsidR="00F17B4A" w:rsidTr="00891998">
        <w:trPr>
          <w:trHeight w:val="270"/>
        </w:trPr>
        <w:tc>
          <w:tcPr>
            <w:tcW w:w="2820" w:type="dxa"/>
            <w:noWrap/>
            <w:vAlign w:val="bottom"/>
            <w:hideMark/>
          </w:tcPr>
          <w:p w:rsidR="00F17B4A" w:rsidRPr="00403D06" w:rsidRDefault="00F17B4A" w:rsidP="00891998">
            <w:pPr>
              <w:spacing w:line="240" w:lineRule="auto"/>
            </w:pPr>
            <w:r w:rsidRPr="00403D06">
              <w:rPr>
                <w:rFonts w:hint="eastAsia"/>
              </w:rPr>
              <w:t>中国邮政储蓄借记卡</w:t>
            </w:r>
          </w:p>
        </w:tc>
        <w:tc>
          <w:tcPr>
            <w:tcW w:w="2783" w:type="dxa"/>
            <w:noWrap/>
            <w:vAlign w:val="bottom"/>
            <w:hideMark/>
          </w:tcPr>
          <w:p w:rsidR="00F17B4A" w:rsidRPr="00403D06" w:rsidRDefault="00F17B4A" w:rsidP="00891998">
            <w:pPr>
              <w:spacing w:line="240" w:lineRule="auto"/>
            </w:pPr>
            <w:r w:rsidRPr="00403D06">
              <w:rPr>
                <w:rFonts w:hint="eastAsia"/>
              </w:rPr>
              <w:t>POSTDEBIT</w:t>
            </w:r>
          </w:p>
        </w:tc>
      </w:tr>
      <w:tr w:rsidR="00F17B4A" w:rsidTr="00891998">
        <w:trPr>
          <w:trHeight w:val="270"/>
        </w:trPr>
        <w:tc>
          <w:tcPr>
            <w:tcW w:w="2820"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兴业银行借记卡</w:t>
            </w:r>
          </w:p>
        </w:tc>
        <w:tc>
          <w:tcPr>
            <w:tcW w:w="2783"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CIBDEBIT</w:t>
            </w:r>
          </w:p>
        </w:tc>
      </w:tr>
      <w:tr w:rsidR="00F17B4A" w:rsidTr="00891998">
        <w:trPr>
          <w:trHeight w:val="270"/>
        </w:trPr>
        <w:tc>
          <w:tcPr>
            <w:tcW w:w="2820"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广东发展银行借记卡</w:t>
            </w:r>
          </w:p>
        </w:tc>
        <w:tc>
          <w:tcPr>
            <w:tcW w:w="2783"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GDBDEBIT</w:t>
            </w:r>
          </w:p>
        </w:tc>
      </w:tr>
      <w:tr w:rsidR="00F17B4A" w:rsidTr="00891998">
        <w:trPr>
          <w:trHeight w:val="270"/>
        </w:trPr>
        <w:tc>
          <w:tcPr>
            <w:tcW w:w="2820"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上海浦东发展银行借记卡</w:t>
            </w:r>
          </w:p>
        </w:tc>
        <w:tc>
          <w:tcPr>
            <w:tcW w:w="2783"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SPDBDEBIT</w:t>
            </w:r>
          </w:p>
        </w:tc>
      </w:tr>
      <w:tr w:rsidR="00F17B4A" w:rsidTr="00891998">
        <w:trPr>
          <w:trHeight w:val="270"/>
        </w:trPr>
        <w:tc>
          <w:tcPr>
            <w:tcW w:w="2820"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中国民生银行借记卡</w:t>
            </w:r>
          </w:p>
        </w:tc>
        <w:tc>
          <w:tcPr>
            <w:tcW w:w="2783"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CMBCDEBIT</w:t>
            </w:r>
          </w:p>
        </w:tc>
      </w:tr>
      <w:tr w:rsidR="00F17B4A" w:rsidTr="00891998">
        <w:trPr>
          <w:trHeight w:val="270"/>
        </w:trPr>
        <w:tc>
          <w:tcPr>
            <w:tcW w:w="2820"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中信银行借记卡</w:t>
            </w:r>
          </w:p>
        </w:tc>
        <w:tc>
          <w:tcPr>
            <w:tcW w:w="2783"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ECITICDEBIT</w:t>
            </w:r>
          </w:p>
        </w:tc>
      </w:tr>
      <w:tr w:rsidR="00F17B4A" w:rsidTr="00891998">
        <w:trPr>
          <w:trHeight w:val="270"/>
        </w:trPr>
        <w:tc>
          <w:tcPr>
            <w:tcW w:w="2820"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平安银行借记卡</w:t>
            </w:r>
          </w:p>
        </w:tc>
        <w:tc>
          <w:tcPr>
            <w:tcW w:w="2783"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PAYHDEBIT</w:t>
            </w:r>
          </w:p>
        </w:tc>
      </w:tr>
      <w:tr w:rsidR="00F17B4A" w:rsidTr="00891998">
        <w:trPr>
          <w:trHeight w:val="270"/>
        </w:trPr>
        <w:tc>
          <w:tcPr>
            <w:tcW w:w="2820"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深圳发展银行借记卡</w:t>
            </w:r>
          </w:p>
        </w:tc>
        <w:tc>
          <w:tcPr>
            <w:tcW w:w="2783"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SDBDEBIT</w:t>
            </w:r>
          </w:p>
        </w:tc>
      </w:tr>
      <w:tr w:rsidR="00F17B4A" w:rsidTr="00891998">
        <w:trPr>
          <w:trHeight w:val="270"/>
        </w:trPr>
        <w:tc>
          <w:tcPr>
            <w:tcW w:w="2820"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中国渤海银行借记卡</w:t>
            </w:r>
          </w:p>
        </w:tc>
        <w:tc>
          <w:tcPr>
            <w:tcW w:w="2783"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CBHBDEBIT</w:t>
            </w:r>
          </w:p>
        </w:tc>
      </w:tr>
      <w:tr w:rsidR="00F17B4A" w:rsidTr="00891998">
        <w:trPr>
          <w:trHeight w:val="270"/>
        </w:trPr>
        <w:tc>
          <w:tcPr>
            <w:tcW w:w="2820"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北京银行借记卡</w:t>
            </w:r>
          </w:p>
        </w:tc>
        <w:tc>
          <w:tcPr>
            <w:tcW w:w="2783"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BCCBDEBIT</w:t>
            </w:r>
          </w:p>
        </w:tc>
      </w:tr>
      <w:tr w:rsidR="00F17B4A" w:rsidTr="00891998">
        <w:trPr>
          <w:trHeight w:val="270"/>
        </w:trPr>
        <w:tc>
          <w:tcPr>
            <w:tcW w:w="2820"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北京农商银行借记卡</w:t>
            </w:r>
          </w:p>
        </w:tc>
        <w:tc>
          <w:tcPr>
            <w:tcW w:w="2783"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BJPDDEBIT</w:t>
            </w:r>
          </w:p>
        </w:tc>
      </w:tr>
      <w:tr w:rsidR="00F17B4A" w:rsidTr="00891998">
        <w:trPr>
          <w:trHeight w:val="270"/>
        </w:trPr>
        <w:tc>
          <w:tcPr>
            <w:tcW w:w="2820"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上海银行借记卡</w:t>
            </w:r>
          </w:p>
        </w:tc>
        <w:tc>
          <w:tcPr>
            <w:tcW w:w="2783"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SHBDEBIT</w:t>
            </w:r>
          </w:p>
        </w:tc>
      </w:tr>
      <w:tr w:rsidR="00F17B4A" w:rsidTr="00891998">
        <w:trPr>
          <w:trHeight w:val="270"/>
        </w:trPr>
        <w:tc>
          <w:tcPr>
            <w:tcW w:w="2820"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南京银行借记卡</w:t>
            </w:r>
          </w:p>
        </w:tc>
        <w:tc>
          <w:tcPr>
            <w:tcW w:w="2783"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NJCBDEBIT</w:t>
            </w:r>
          </w:p>
        </w:tc>
      </w:tr>
      <w:tr w:rsidR="00F17B4A" w:rsidTr="00891998">
        <w:trPr>
          <w:trHeight w:val="270"/>
        </w:trPr>
        <w:tc>
          <w:tcPr>
            <w:tcW w:w="2820"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宁波银行借记卡</w:t>
            </w:r>
          </w:p>
        </w:tc>
        <w:tc>
          <w:tcPr>
            <w:tcW w:w="2783"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NBCBDEBIT</w:t>
            </w:r>
          </w:p>
        </w:tc>
      </w:tr>
      <w:tr w:rsidR="00F17B4A" w:rsidTr="00891998">
        <w:trPr>
          <w:trHeight w:val="270"/>
        </w:trPr>
        <w:tc>
          <w:tcPr>
            <w:tcW w:w="2820"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东亚银行借记卡</w:t>
            </w:r>
          </w:p>
        </w:tc>
        <w:tc>
          <w:tcPr>
            <w:tcW w:w="2783"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HKBEADEBIT</w:t>
            </w:r>
          </w:p>
        </w:tc>
      </w:tr>
      <w:tr w:rsidR="00F17B4A" w:rsidTr="00891998">
        <w:trPr>
          <w:trHeight w:val="270"/>
        </w:trPr>
        <w:tc>
          <w:tcPr>
            <w:tcW w:w="2820"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南洋商业银行借记卡</w:t>
            </w:r>
          </w:p>
        </w:tc>
        <w:tc>
          <w:tcPr>
            <w:tcW w:w="2783"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NCBBANKDEBIT</w:t>
            </w:r>
          </w:p>
        </w:tc>
      </w:tr>
      <w:tr w:rsidR="00F17B4A" w:rsidTr="00891998">
        <w:trPr>
          <w:trHeight w:val="270"/>
        </w:trPr>
        <w:tc>
          <w:tcPr>
            <w:tcW w:w="2820"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杭州银行借记卡</w:t>
            </w:r>
          </w:p>
        </w:tc>
        <w:tc>
          <w:tcPr>
            <w:tcW w:w="2783"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HZBANKDEBIT</w:t>
            </w:r>
          </w:p>
        </w:tc>
      </w:tr>
      <w:tr w:rsidR="00F17B4A" w:rsidTr="00891998">
        <w:trPr>
          <w:trHeight w:val="270"/>
        </w:trPr>
        <w:tc>
          <w:tcPr>
            <w:tcW w:w="2820"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上海农村商业银行借记卡</w:t>
            </w:r>
          </w:p>
        </w:tc>
        <w:tc>
          <w:tcPr>
            <w:tcW w:w="2783"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SHRCBDEBIT</w:t>
            </w:r>
          </w:p>
        </w:tc>
      </w:tr>
      <w:tr w:rsidR="00F17B4A" w:rsidTr="00891998">
        <w:trPr>
          <w:trHeight w:val="270"/>
        </w:trPr>
        <w:tc>
          <w:tcPr>
            <w:tcW w:w="2820"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浙商银行借记卡</w:t>
            </w:r>
          </w:p>
        </w:tc>
        <w:tc>
          <w:tcPr>
            <w:tcW w:w="2783"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CZDEBIT</w:t>
            </w:r>
          </w:p>
        </w:tc>
      </w:tr>
      <w:tr w:rsidR="00F17B4A" w:rsidTr="00891998">
        <w:trPr>
          <w:trHeight w:val="270"/>
        </w:trPr>
        <w:tc>
          <w:tcPr>
            <w:tcW w:w="2820"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河北银行借记卡</w:t>
            </w:r>
          </w:p>
        </w:tc>
        <w:tc>
          <w:tcPr>
            <w:tcW w:w="2783"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HBYHDEBIT</w:t>
            </w:r>
          </w:p>
        </w:tc>
      </w:tr>
      <w:tr w:rsidR="00F17B4A" w:rsidTr="00891998">
        <w:trPr>
          <w:trHeight w:val="270"/>
        </w:trPr>
        <w:tc>
          <w:tcPr>
            <w:tcW w:w="2820"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华夏银行借记卡</w:t>
            </w:r>
          </w:p>
        </w:tc>
        <w:tc>
          <w:tcPr>
            <w:tcW w:w="2783"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HXBDEBIT</w:t>
            </w:r>
          </w:p>
        </w:tc>
      </w:tr>
      <w:tr w:rsidR="00F17B4A" w:rsidTr="00891998">
        <w:trPr>
          <w:trHeight w:val="270"/>
        </w:trPr>
        <w:tc>
          <w:tcPr>
            <w:tcW w:w="2820"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中国工商银行贷记卡</w:t>
            </w:r>
          </w:p>
        </w:tc>
        <w:tc>
          <w:tcPr>
            <w:tcW w:w="2783"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ICBCCREDIT</w:t>
            </w:r>
          </w:p>
        </w:tc>
      </w:tr>
      <w:tr w:rsidR="00F17B4A" w:rsidTr="00891998">
        <w:trPr>
          <w:trHeight w:val="270"/>
        </w:trPr>
        <w:tc>
          <w:tcPr>
            <w:tcW w:w="2820"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中国建设银行贷记卡</w:t>
            </w:r>
          </w:p>
        </w:tc>
        <w:tc>
          <w:tcPr>
            <w:tcW w:w="2783"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CCBCREDIT</w:t>
            </w:r>
          </w:p>
        </w:tc>
      </w:tr>
      <w:tr w:rsidR="00F17B4A" w:rsidTr="00891998">
        <w:trPr>
          <w:trHeight w:val="270"/>
        </w:trPr>
        <w:tc>
          <w:tcPr>
            <w:tcW w:w="2820"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中国农业银行贷记卡</w:t>
            </w:r>
          </w:p>
        </w:tc>
        <w:tc>
          <w:tcPr>
            <w:tcW w:w="2783"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ABCCREDIT</w:t>
            </w:r>
          </w:p>
        </w:tc>
      </w:tr>
      <w:tr w:rsidR="00F17B4A" w:rsidTr="00891998">
        <w:trPr>
          <w:trHeight w:val="270"/>
        </w:trPr>
        <w:tc>
          <w:tcPr>
            <w:tcW w:w="2820"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招商银行贷记卡</w:t>
            </w:r>
          </w:p>
        </w:tc>
        <w:tc>
          <w:tcPr>
            <w:tcW w:w="2783"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CMBCHINACREDIT</w:t>
            </w:r>
          </w:p>
        </w:tc>
      </w:tr>
      <w:tr w:rsidR="00F17B4A" w:rsidTr="00891998">
        <w:trPr>
          <w:trHeight w:val="270"/>
        </w:trPr>
        <w:tc>
          <w:tcPr>
            <w:tcW w:w="2820"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中国银行贷记卡</w:t>
            </w:r>
          </w:p>
        </w:tc>
        <w:tc>
          <w:tcPr>
            <w:tcW w:w="2783"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BOCCREDIT</w:t>
            </w:r>
          </w:p>
        </w:tc>
      </w:tr>
      <w:tr w:rsidR="00F17B4A" w:rsidTr="00891998">
        <w:trPr>
          <w:trHeight w:val="270"/>
        </w:trPr>
        <w:tc>
          <w:tcPr>
            <w:tcW w:w="2820"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交通银行贷记卡</w:t>
            </w:r>
          </w:p>
        </w:tc>
        <w:tc>
          <w:tcPr>
            <w:tcW w:w="2783"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BOCOCREDIT</w:t>
            </w:r>
          </w:p>
        </w:tc>
      </w:tr>
      <w:tr w:rsidR="00F17B4A" w:rsidTr="00891998">
        <w:trPr>
          <w:trHeight w:val="270"/>
        </w:trPr>
        <w:tc>
          <w:tcPr>
            <w:tcW w:w="2820"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中国光大银行贷记卡</w:t>
            </w:r>
          </w:p>
        </w:tc>
        <w:tc>
          <w:tcPr>
            <w:tcW w:w="2783"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CEBCREDIT</w:t>
            </w:r>
          </w:p>
        </w:tc>
      </w:tr>
      <w:tr w:rsidR="00F17B4A" w:rsidTr="00891998">
        <w:trPr>
          <w:trHeight w:val="270"/>
        </w:trPr>
        <w:tc>
          <w:tcPr>
            <w:tcW w:w="2820"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中国邮政储蓄贷记卡</w:t>
            </w:r>
          </w:p>
        </w:tc>
        <w:tc>
          <w:tcPr>
            <w:tcW w:w="2783"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POSTCREDIT</w:t>
            </w:r>
          </w:p>
        </w:tc>
      </w:tr>
      <w:tr w:rsidR="00F17B4A" w:rsidTr="00891998">
        <w:trPr>
          <w:trHeight w:val="270"/>
        </w:trPr>
        <w:tc>
          <w:tcPr>
            <w:tcW w:w="2820"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兴业银行贷记卡</w:t>
            </w:r>
          </w:p>
        </w:tc>
        <w:tc>
          <w:tcPr>
            <w:tcW w:w="2783"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CIBCREDIT</w:t>
            </w:r>
          </w:p>
        </w:tc>
      </w:tr>
      <w:tr w:rsidR="00F17B4A" w:rsidTr="00891998">
        <w:trPr>
          <w:trHeight w:val="270"/>
        </w:trPr>
        <w:tc>
          <w:tcPr>
            <w:tcW w:w="2820"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广东发展银行贷记卡</w:t>
            </w:r>
          </w:p>
        </w:tc>
        <w:tc>
          <w:tcPr>
            <w:tcW w:w="2783"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GDBCREDIT</w:t>
            </w:r>
          </w:p>
        </w:tc>
      </w:tr>
      <w:tr w:rsidR="00F17B4A" w:rsidTr="00891998">
        <w:trPr>
          <w:trHeight w:val="270"/>
        </w:trPr>
        <w:tc>
          <w:tcPr>
            <w:tcW w:w="2820"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上海浦东发展银行贷记卡</w:t>
            </w:r>
          </w:p>
        </w:tc>
        <w:tc>
          <w:tcPr>
            <w:tcW w:w="2783"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SPDBCREDIT</w:t>
            </w:r>
          </w:p>
        </w:tc>
      </w:tr>
      <w:tr w:rsidR="00F17B4A" w:rsidTr="00891998">
        <w:trPr>
          <w:trHeight w:val="270"/>
        </w:trPr>
        <w:tc>
          <w:tcPr>
            <w:tcW w:w="2820"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中国民生银行贷记卡</w:t>
            </w:r>
          </w:p>
        </w:tc>
        <w:tc>
          <w:tcPr>
            <w:tcW w:w="2783"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CMBCCREDIT</w:t>
            </w:r>
          </w:p>
        </w:tc>
      </w:tr>
      <w:tr w:rsidR="00F17B4A" w:rsidTr="00891998">
        <w:trPr>
          <w:trHeight w:val="270"/>
        </w:trPr>
        <w:tc>
          <w:tcPr>
            <w:tcW w:w="2820"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中信银行贷记卡</w:t>
            </w:r>
          </w:p>
        </w:tc>
        <w:tc>
          <w:tcPr>
            <w:tcW w:w="2783"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ECITICCREDIT</w:t>
            </w:r>
          </w:p>
        </w:tc>
      </w:tr>
      <w:tr w:rsidR="00F17B4A" w:rsidTr="00891998">
        <w:trPr>
          <w:trHeight w:val="270"/>
        </w:trPr>
        <w:tc>
          <w:tcPr>
            <w:tcW w:w="2820"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平安银行贷记卡</w:t>
            </w:r>
          </w:p>
        </w:tc>
        <w:tc>
          <w:tcPr>
            <w:tcW w:w="2783"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PAYHCREDIT</w:t>
            </w:r>
          </w:p>
        </w:tc>
      </w:tr>
      <w:tr w:rsidR="00F17B4A" w:rsidTr="00891998">
        <w:trPr>
          <w:trHeight w:val="270"/>
        </w:trPr>
        <w:tc>
          <w:tcPr>
            <w:tcW w:w="2820"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深圳发展银行贷记卡</w:t>
            </w:r>
          </w:p>
        </w:tc>
        <w:tc>
          <w:tcPr>
            <w:tcW w:w="2783"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SDBCREDIT</w:t>
            </w:r>
          </w:p>
        </w:tc>
      </w:tr>
      <w:tr w:rsidR="00F17B4A" w:rsidTr="00891998">
        <w:trPr>
          <w:trHeight w:val="270"/>
        </w:trPr>
        <w:tc>
          <w:tcPr>
            <w:tcW w:w="2820"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中国渤海银行贷记卡</w:t>
            </w:r>
          </w:p>
        </w:tc>
        <w:tc>
          <w:tcPr>
            <w:tcW w:w="2783"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CBHBCREDIT</w:t>
            </w:r>
          </w:p>
        </w:tc>
      </w:tr>
      <w:tr w:rsidR="00F17B4A" w:rsidTr="00891998">
        <w:trPr>
          <w:trHeight w:val="270"/>
        </w:trPr>
        <w:tc>
          <w:tcPr>
            <w:tcW w:w="2820"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北京银行贷记卡</w:t>
            </w:r>
          </w:p>
        </w:tc>
        <w:tc>
          <w:tcPr>
            <w:tcW w:w="2783"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BCCBCREDIT</w:t>
            </w:r>
          </w:p>
        </w:tc>
      </w:tr>
      <w:tr w:rsidR="00F17B4A" w:rsidTr="00891998">
        <w:trPr>
          <w:trHeight w:val="270"/>
        </w:trPr>
        <w:tc>
          <w:tcPr>
            <w:tcW w:w="2820"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北京农商银行贷记卡</w:t>
            </w:r>
          </w:p>
        </w:tc>
        <w:tc>
          <w:tcPr>
            <w:tcW w:w="2783"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BJPDCREDIT</w:t>
            </w:r>
          </w:p>
        </w:tc>
      </w:tr>
      <w:tr w:rsidR="00F17B4A" w:rsidTr="00891998">
        <w:trPr>
          <w:trHeight w:val="270"/>
        </w:trPr>
        <w:tc>
          <w:tcPr>
            <w:tcW w:w="2820"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lastRenderedPageBreak/>
              <w:t>上海银行贷记卡</w:t>
            </w:r>
          </w:p>
        </w:tc>
        <w:tc>
          <w:tcPr>
            <w:tcW w:w="2783"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SHBCREDIT</w:t>
            </w:r>
          </w:p>
        </w:tc>
      </w:tr>
      <w:tr w:rsidR="00F17B4A" w:rsidTr="00891998">
        <w:trPr>
          <w:trHeight w:val="270"/>
        </w:trPr>
        <w:tc>
          <w:tcPr>
            <w:tcW w:w="2820"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南京银行贷记卡</w:t>
            </w:r>
          </w:p>
        </w:tc>
        <w:tc>
          <w:tcPr>
            <w:tcW w:w="2783"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NJCBCREDIT</w:t>
            </w:r>
          </w:p>
        </w:tc>
      </w:tr>
      <w:tr w:rsidR="00F17B4A" w:rsidTr="00891998">
        <w:trPr>
          <w:trHeight w:val="270"/>
        </w:trPr>
        <w:tc>
          <w:tcPr>
            <w:tcW w:w="2820"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宁波银行贷记卡</w:t>
            </w:r>
          </w:p>
        </w:tc>
        <w:tc>
          <w:tcPr>
            <w:tcW w:w="2783"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NBCBCREDIT</w:t>
            </w:r>
          </w:p>
        </w:tc>
      </w:tr>
      <w:tr w:rsidR="00F17B4A" w:rsidTr="00891998">
        <w:trPr>
          <w:trHeight w:val="270"/>
        </w:trPr>
        <w:tc>
          <w:tcPr>
            <w:tcW w:w="2820"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东亚银行贷记卡</w:t>
            </w:r>
          </w:p>
        </w:tc>
        <w:tc>
          <w:tcPr>
            <w:tcW w:w="2783"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HKBEACREDIT</w:t>
            </w:r>
          </w:p>
        </w:tc>
      </w:tr>
      <w:tr w:rsidR="00F17B4A" w:rsidTr="00891998">
        <w:trPr>
          <w:trHeight w:val="270"/>
        </w:trPr>
        <w:tc>
          <w:tcPr>
            <w:tcW w:w="2820"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南洋商业银行贷记卡</w:t>
            </w:r>
          </w:p>
        </w:tc>
        <w:tc>
          <w:tcPr>
            <w:tcW w:w="2783"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NCBBANKCREDIT</w:t>
            </w:r>
          </w:p>
        </w:tc>
      </w:tr>
      <w:tr w:rsidR="00F17B4A" w:rsidTr="00891998">
        <w:trPr>
          <w:trHeight w:val="270"/>
        </w:trPr>
        <w:tc>
          <w:tcPr>
            <w:tcW w:w="2820"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杭州银行贷记卡</w:t>
            </w:r>
          </w:p>
        </w:tc>
        <w:tc>
          <w:tcPr>
            <w:tcW w:w="2783"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HZBANKCREDIT</w:t>
            </w:r>
          </w:p>
        </w:tc>
      </w:tr>
      <w:tr w:rsidR="00F17B4A" w:rsidTr="00891998">
        <w:trPr>
          <w:trHeight w:val="270"/>
        </w:trPr>
        <w:tc>
          <w:tcPr>
            <w:tcW w:w="2820"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上海农村商业银行贷记卡</w:t>
            </w:r>
          </w:p>
        </w:tc>
        <w:tc>
          <w:tcPr>
            <w:tcW w:w="2783"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SHRCBCREDIT</w:t>
            </w:r>
          </w:p>
        </w:tc>
      </w:tr>
      <w:tr w:rsidR="00F17B4A" w:rsidTr="00891998">
        <w:trPr>
          <w:trHeight w:val="270"/>
        </w:trPr>
        <w:tc>
          <w:tcPr>
            <w:tcW w:w="2820"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浙商银行贷记卡</w:t>
            </w:r>
          </w:p>
        </w:tc>
        <w:tc>
          <w:tcPr>
            <w:tcW w:w="2783"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CZCREDIT</w:t>
            </w:r>
          </w:p>
        </w:tc>
      </w:tr>
      <w:tr w:rsidR="00F17B4A" w:rsidTr="00891998">
        <w:trPr>
          <w:trHeight w:val="270"/>
        </w:trPr>
        <w:tc>
          <w:tcPr>
            <w:tcW w:w="2820"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河北银行贷记卡</w:t>
            </w:r>
          </w:p>
        </w:tc>
        <w:tc>
          <w:tcPr>
            <w:tcW w:w="2783"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HBYHCREDIT</w:t>
            </w:r>
          </w:p>
        </w:tc>
      </w:tr>
      <w:tr w:rsidR="00F17B4A" w:rsidTr="00891998">
        <w:trPr>
          <w:trHeight w:val="270"/>
        </w:trPr>
        <w:tc>
          <w:tcPr>
            <w:tcW w:w="2820"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华夏银行贷记卡</w:t>
            </w:r>
          </w:p>
        </w:tc>
        <w:tc>
          <w:tcPr>
            <w:tcW w:w="2783"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HXBCREDIT</w:t>
            </w:r>
          </w:p>
        </w:tc>
      </w:tr>
      <w:tr w:rsidR="00F17B4A" w:rsidTr="00891998">
        <w:trPr>
          <w:trHeight w:val="270"/>
        </w:trPr>
        <w:tc>
          <w:tcPr>
            <w:tcW w:w="2820"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神州行卡</w:t>
            </w:r>
          </w:p>
        </w:tc>
        <w:tc>
          <w:tcPr>
            <w:tcW w:w="2783"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SZX</w:t>
            </w:r>
          </w:p>
        </w:tc>
      </w:tr>
      <w:tr w:rsidR="00F17B4A" w:rsidTr="00891998">
        <w:trPr>
          <w:trHeight w:val="270"/>
        </w:trPr>
        <w:tc>
          <w:tcPr>
            <w:tcW w:w="2820"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联通一卡充</w:t>
            </w:r>
          </w:p>
        </w:tc>
        <w:tc>
          <w:tcPr>
            <w:tcW w:w="2783"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UNICOM</w:t>
            </w:r>
          </w:p>
        </w:tc>
      </w:tr>
      <w:tr w:rsidR="00F17B4A" w:rsidTr="00891998">
        <w:trPr>
          <w:trHeight w:val="270"/>
        </w:trPr>
        <w:tc>
          <w:tcPr>
            <w:tcW w:w="2820"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电信卡</w:t>
            </w:r>
          </w:p>
        </w:tc>
        <w:tc>
          <w:tcPr>
            <w:tcW w:w="2783"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TELECOM</w:t>
            </w:r>
          </w:p>
        </w:tc>
      </w:tr>
      <w:tr w:rsidR="00F17B4A" w:rsidTr="00891998">
        <w:trPr>
          <w:trHeight w:val="270"/>
        </w:trPr>
        <w:tc>
          <w:tcPr>
            <w:tcW w:w="2820"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骏网一卡通</w:t>
            </w:r>
          </w:p>
        </w:tc>
        <w:tc>
          <w:tcPr>
            <w:tcW w:w="2783"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JUNNET</w:t>
            </w:r>
          </w:p>
        </w:tc>
      </w:tr>
      <w:tr w:rsidR="00F17B4A" w:rsidTr="00891998">
        <w:trPr>
          <w:trHeight w:val="270"/>
        </w:trPr>
        <w:tc>
          <w:tcPr>
            <w:tcW w:w="2820"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征途游戏卡</w:t>
            </w:r>
          </w:p>
        </w:tc>
        <w:tc>
          <w:tcPr>
            <w:tcW w:w="2783"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ZHENGTU</w:t>
            </w:r>
          </w:p>
        </w:tc>
      </w:tr>
      <w:tr w:rsidR="00F17B4A" w:rsidTr="00891998">
        <w:trPr>
          <w:trHeight w:val="270"/>
        </w:trPr>
        <w:tc>
          <w:tcPr>
            <w:tcW w:w="2820"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盛大游戏卡</w:t>
            </w:r>
          </w:p>
        </w:tc>
        <w:tc>
          <w:tcPr>
            <w:tcW w:w="2783"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SNDACARD</w:t>
            </w:r>
          </w:p>
        </w:tc>
      </w:tr>
      <w:tr w:rsidR="00F17B4A" w:rsidTr="00891998">
        <w:trPr>
          <w:trHeight w:val="270"/>
        </w:trPr>
        <w:tc>
          <w:tcPr>
            <w:tcW w:w="2820"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QQ币</w:t>
            </w:r>
          </w:p>
        </w:tc>
        <w:tc>
          <w:tcPr>
            <w:tcW w:w="2783"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QQCARD</w:t>
            </w:r>
          </w:p>
        </w:tc>
      </w:tr>
      <w:tr w:rsidR="00F17B4A" w:rsidTr="00891998">
        <w:trPr>
          <w:trHeight w:val="270"/>
        </w:trPr>
        <w:tc>
          <w:tcPr>
            <w:tcW w:w="2820"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久游卡</w:t>
            </w:r>
          </w:p>
        </w:tc>
        <w:tc>
          <w:tcPr>
            <w:tcW w:w="2783"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JIUYOU</w:t>
            </w:r>
          </w:p>
        </w:tc>
      </w:tr>
      <w:tr w:rsidR="00F17B4A" w:rsidTr="00891998">
        <w:trPr>
          <w:trHeight w:val="270"/>
        </w:trPr>
        <w:tc>
          <w:tcPr>
            <w:tcW w:w="2820"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网易卡</w:t>
            </w:r>
          </w:p>
        </w:tc>
        <w:tc>
          <w:tcPr>
            <w:tcW w:w="2783"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NETEASE</w:t>
            </w:r>
          </w:p>
        </w:tc>
      </w:tr>
      <w:tr w:rsidR="00F17B4A" w:rsidTr="00891998">
        <w:trPr>
          <w:trHeight w:val="270"/>
        </w:trPr>
        <w:tc>
          <w:tcPr>
            <w:tcW w:w="2820"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完美卡</w:t>
            </w:r>
          </w:p>
        </w:tc>
        <w:tc>
          <w:tcPr>
            <w:tcW w:w="2783"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WANMEI</w:t>
            </w:r>
          </w:p>
        </w:tc>
      </w:tr>
      <w:tr w:rsidR="00F17B4A" w:rsidTr="00891998">
        <w:trPr>
          <w:trHeight w:val="270"/>
        </w:trPr>
        <w:tc>
          <w:tcPr>
            <w:tcW w:w="2820"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搜狐卡</w:t>
            </w:r>
          </w:p>
        </w:tc>
        <w:tc>
          <w:tcPr>
            <w:tcW w:w="2783"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SOHU</w:t>
            </w:r>
          </w:p>
        </w:tc>
      </w:tr>
      <w:tr w:rsidR="00F17B4A" w:rsidTr="00891998">
        <w:trPr>
          <w:trHeight w:val="270"/>
        </w:trPr>
        <w:tc>
          <w:tcPr>
            <w:tcW w:w="2820"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天下一卡通</w:t>
            </w:r>
          </w:p>
        </w:tc>
        <w:tc>
          <w:tcPr>
            <w:tcW w:w="2783"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TIANXIA</w:t>
            </w:r>
          </w:p>
        </w:tc>
      </w:tr>
      <w:tr w:rsidR="00F17B4A" w:rsidTr="00891998">
        <w:trPr>
          <w:trHeight w:val="270"/>
        </w:trPr>
        <w:tc>
          <w:tcPr>
            <w:tcW w:w="2820"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纵游一卡通</w:t>
            </w:r>
          </w:p>
        </w:tc>
        <w:tc>
          <w:tcPr>
            <w:tcW w:w="2783"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ZONGYOU</w:t>
            </w:r>
          </w:p>
        </w:tc>
      </w:tr>
      <w:tr w:rsidR="00F17B4A" w:rsidTr="00891998">
        <w:trPr>
          <w:trHeight w:val="270"/>
        </w:trPr>
        <w:tc>
          <w:tcPr>
            <w:tcW w:w="2820"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天宏一卡通</w:t>
            </w:r>
          </w:p>
        </w:tc>
        <w:tc>
          <w:tcPr>
            <w:tcW w:w="2783" w:type="dxa"/>
            <w:noWrap/>
            <w:vAlign w:val="bottom"/>
            <w:hideMark/>
          </w:tcPr>
          <w:p w:rsidR="00F17B4A" w:rsidRDefault="00F17B4A" w:rsidP="00891998">
            <w:pPr>
              <w:widowControl/>
              <w:spacing w:line="240" w:lineRule="auto"/>
              <w:rPr>
                <w:rFonts w:ascii="宋体" w:hAnsi="宋体" w:cs="宋体"/>
                <w:color w:val="000000"/>
                <w:sz w:val="22"/>
                <w:szCs w:val="22"/>
              </w:rPr>
            </w:pPr>
            <w:r>
              <w:rPr>
                <w:rFonts w:ascii="宋体" w:hAnsi="宋体" w:cs="宋体" w:hint="eastAsia"/>
                <w:color w:val="000000"/>
                <w:sz w:val="22"/>
              </w:rPr>
              <w:t>TIANHONG</w:t>
            </w:r>
          </w:p>
        </w:tc>
      </w:tr>
    </w:tbl>
    <w:p w:rsidR="00F17B4A" w:rsidRDefault="00F17B4A" w:rsidP="00F17B4A">
      <w:pPr>
        <w:spacing w:line="240" w:lineRule="auto"/>
      </w:pPr>
    </w:p>
    <w:p w:rsidR="00294F61" w:rsidRPr="0043026D" w:rsidRDefault="00294F61" w:rsidP="00294F61">
      <w:pPr>
        <w:pStyle w:val="3"/>
      </w:pPr>
      <w:r>
        <w:rPr>
          <w:rFonts w:hint="eastAsia"/>
          <w:color w:val="000000" w:themeColor="text1"/>
        </w:rPr>
        <w:t>Resources</w:t>
      </w:r>
      <w:r>
        <w:rPr>
          <w:rFonts w:hint="eastAsia"/>
        </w:rPr>
        <w:t xml:space="preserve"> (</w:t>
      </w:r>
      <w:r>
        <w:rPr>
          <w:rFonts w:hint="eastAsia"/>
        </w:rPr>
        <w:t>资源名称</w:t>
      </w:r>
      <w:r>
        <w:rPr>
          <w:rFonts w:hint="eastAsia"/>
        </w:rPr>
        <w:t>)</w:t>
      </w:r>
    </w:p>
    <w:p w:rsidR="00294F61" w:rsidRPr="0043026D" w:rsidRDefault="00294F61" w:rsidP="00294F61">
      <w:pPr>
        <w:spacing w:line="312" w:lineRule="exact"/>
        <w:ind w:leftChars="400" w:left="840" w:rightChars="-10" w:right="-21"/>
        <w:jc w:val="both"/>
        <w:rPr>
          <w:i/>
          <w:sz w:val="20"/>
        </w:rPr>
      </w:pPr>
      <w:r>
        <w:rPr>
          <w:i/>
          <w:sz w:val="20"/>
        </w:rPr>
        <w:t>creditcardbin</w:t>
      </w:r>
      <w:r w:rsidRPr="0043026D">
        <w:rPr>
          <w:rFonts w:hint="eastAsia"/>
          <w:i/>
          <w:sz w:val="20"/>
        </w:rPr>
        <w:t xml:space="preserve">: </w:t>
      </w:r>
      <w:r>
        <w:rPr>
          <w:rFonts w:hint="eastAsia"/>
          <w:i/>
          <w:sz w:val="20"/>
        </w:rPr>
        <w:t>卡资源文件</w:t>
      </w:r>
    </w:p>
    <w:p w:rsidR="00294F61" w:rsidRDefault="00294F61" w:rsidP="00F17B4A">
      <w:pPr>
        <w:spacing w:line="240" w:lineRule="auto"/>
      </w:pPr>
    </w:p>
    <w:p w:rsidR="00294F61" w:rsidRDefault="00294F61" w:rsidP="00F17B4A">
      <w:pPr>
        <w:spacing w:line="240" w:lineRule="auto"/>
      </w:pPr>
    </w:p>
    <w:p w:rsidR="007B1780" w:rsidRPr="007B1780" w:rsidRDefault="007B1780" w:rsidP="007B1780">
      <w:pPr>
        <w:pStyle w:val="3"/>
        <w:rPr>
          <w:color w:val="000000" w:themeColor="text1"/>
        </w:rPr>
      </w:pPr>
      <w:r w:rsidRPr="007B1780">
        <w:rPr>
          <w:color w:val="000000" w:themeColor="text1"/>
        </w:rPr>
        <w:t>errMsg</w:t>
      </w:r>
      <w:r>
        <w:rPr>
          <w:rFonts w:hint="eastAsia"/>
          <w:color w:val="000000" w:themeColor="text1"/>
        </w:rPr>
        <w:t>（客户端支付结果信息）</w:t>
      </w:r>
    </w:p>
    <w:p w:rsidR="007B1780" w:rsidRDefault="00B264B0" w:rsidP="00B264B0">
      <w:pPr>
        <w:ind w:firstLineChars="150" w:firstLine="315"/>
      </w:pPr>
      <w:r>
        <w:rPr>
          <w:rFonts w:hint="eastAsia"/>
        </w:rPr>
        <w:t>本信息包含两种格式，第一个种为老版本客户端格式，返回的就是一个支付结果描述。第二种格式为：</w:t>
      </w:r>
      <w:r>
        <w:rPr>
          <w:rFonts w:hint="eastAsia"/>
        </w:rPr>
        <w:t>returnCode- returnMsg</w:t>
      </w:r>
      <w:r>
        <w:rPr>
          <w:rFonts w:hint="eastAsia"/>
        </w:rPr>
        <w:t>（通过横线连接两个部分）。</w:t>
      </w:r>
    </w:p>
    <w:p w:rsidR="00B264B0" w:rsidRDefault="002B489A" w:rsidP="00B264B0">
      <w:pPr>
        <w:ind w:firstLineChars="150" w:firstLine="315"/>
      </w:pPr>
      <w:r>
        <w:rPr>
          <w:rFonts w:hint="eastAsia"/>
        </w:rPr>
        <w:t>第一种格式中，描述信息到错误码的映射关系如下：</w:t>
      </w:r>
    </w:p>
    <w:tbl>
      <w:tblPr>
        <w:tblStyle w:val="af0"/>
        <w:tblW w:w="0" w:type="auto"/>
        <w:tblLook w:val="04A0"/>
      </w:tblPr>
      <w:tblGrid>
        <w:gridCol w:w="1668"/>
        <w:gridCol w:w="6854"/>
      </w:tblGrid>
      <w:tr w:rsidR="002B489A" w:rsidTr="00D3488E">
        <w:tc>
          <w:tcPr>
            <w:tcW w:w="1668" w:type="dxa"/>
            <w:shd w:val="clear" w:color="auto" w:fill="B6DDE8" w:themeFill="accent5" w:themeFillTint="66"/>
          </w:tcPr>
          <w:p w:rsidR="002B489A" w:rsidRDefault="00D3488E" w:rsidP="00B264B0">
            <w:r>
              <w:rPr>
                <w:rFonts w:hint="eastAsia"/>
              </w:rPr>
              <w:t>错误码</w:t>
            </w:r>
          </w:p>
        </w:tc>
        <w:tc>
          <w:tcPr>
            <w:tcW w:w="6854" w:type="dxa"/>
            <w:shd w:val="clear" w:color="auto" w:fill="B6DDE8" w:themeFill="accent5" w:themeFillTint="66"/>
          </w:tcPr>
          <w:p w:rsidR="002B489A" w:rsidRDefault="00D3488E" w:rsidP="00B264B0">
            <w:r>
              <w:rPr>
                <w:rFonts w:hint="eastAsia"/>
              </w:rPr>
              <w:t>错误描述</w:t>
            </w:r>
          </w:p>
        </w:tc>
      </w:tr>
      <w:tr w:rsidR="002B489A" w:rsidTr="00D3488E">
        <w:tc>
          <w:tcPr>
            <w:tcW w:w="1668" w:type="dxa"/>
          </w:tcPr>
          <w:p w:rsidR="002B489A" w:rsidRDefault="00144AFF" w:rsidP="00B264B0">
            <w:r>
              <w:rPr>
                <w:rFonts w:hint="eastAsia"/>
              </w:rPr>
              <w:t>0</w:t>
            </w:r>
          </w:p>
        </w:tc>
        <w:tc>
          <w:tcPr>
            <w:tcW w:w="6854" w:type="dxa"/>
          </w:tcPr>
          <w:p w:rsidR="002B489A" w:rsidRDefault="00144AFF" w:rsidP="00B264B0">
            <w:r w:rsidRPr="00144AFF">
              <w:t>success</w:t>
            </w:r>
          </w:p>
        </w:tc>
      </w:tr>
      <w:tr w:rsidR="002B489A" w:rsidTr="00D3488E">
        <w:tc>
          <w:tcPr>
            <w:tcW w:w="1668" w:type="dxa"/>
          </w:tcPr>
          <w:p w:rsidR="002B489A" w:rsidRDefault="00144AFF" w:rsidP="00B264B0">
            <w:r w:rsidRPr="00144AFF">
              <w:lastRenderedPageBreak/>
              <w:t>30001</w:t>
            </w:r>
          </w:p>
        </w:tc>
        <w:tc>
          <w:tcPr>
            <w:tcW w:w="6854" w:type="dxa"/>
          </w:tcPr>
          <w:p w:rsidR="002B489A" w:rsidRDefault="00144AFF" w:rsidP="00B264B0">
            <w:r w:rsidRPr="00144AFF">
              <w:rPr>
                <w:rFonts w:hint="eastAsia"/>
              </w:rPr>
              <w:t>参数或参数类型错误</w:t>
            </w:r>
          </w:p>
        </w:tc>
      </w:tr>
      <w:tr w:rsidR="002B489A" w:rsidTr="00D3488E">
        <w:tc>
          <w:tcPr>
            <w:tcW w:w="1668" w:type="dxa"/>
          </w:tcPr>
          <w:p w:rsidR="002B489A" w:rsidRDefault="00144AFF" w:rsidP="00B264B0">
            <w:r w:rsidRPr="00144AFF">
              <w:t>30000</w:t>
            </w:r>
          </w:p>
        </w:tc>
        <w:tc>
          <w:tcPr>
            <w:tcW w:w="6854" w:type="dxa"/>
          </w:tcPr>
          <w:p w:rsidR="002B489A" w:rsidRDefault="00144AFF" w:rsidP="00B264B0">
            <w:r w:rsidRPr="00144AFF">
              <w:rPr>
                <w:rFonts w:hint="eastAsia"/>
              </w:rPr>
              <w:t>用户中途取消了支付方式</w:t>
            </w:r>
          </w:p>
        </w:tc>
      </w:tr>
      <w:tr w:rsidR="002B489A" w:rsidTr="00D3488E">
        <w:tc>
          <w:tcPr>
            <w:tcW w:w="1668" w:type="dxa"/>
          </w:tcPr>
          <w:p w:rsidR="002B489A" w:rsidRDefault="00144AFF" w:rsidP="00B264B0">
            <w:r w:rsidRPr="00144AFF">
              <w:t>30002</w:t>
            </w:r>
          </w:p>
        </w:tc>
        <w:tc>
          <w:tcPr>
            <w:tcW w:w="6854" w:type="dxa"/>
          </w:tcPr>
          <w:p w:rsidR="002B489A" w:rsidRDefault="00144AFF" w:rsidP="00B264B0">
            <w:r w:rsidRPr="00144AFF">
              <w:rPr>
                <w:rFonts w:hint="eastAsia"/>
              </w:rPr>
              <w:t>支付结果查询超时</w:t>
            </w:r>
          </w:p>
        </w:tc>
      </w:tr>
      <w:tr w:rsidR="002B489A" w:rsidTr="00D3488E">
        <w:tc>
          <w:tcPr>
            <w:tcW w:w="1668" w:type="dxa"/>
          </w:tcPr>
          <w:p w:rsidR="002B489A" w:rsidRDefault="00144AFF" w:rsidP="00B264B0">
            <w:r w:rsidRPr="00144AFF">
              <w:t>30003</w:t>
            </w:r>
          </w:p>
        </w:tc>
        <w:tc>
          <w:tcPr>
            <w:tcW w:w="6854" w:type="dxa"/>
          </w:tcPr>
          <w:p w:rsidR="002B489A" w:rsidRDefault="00144AFF" w:rsidP="00B264B0">
            <w:r w:rsidRPr="00144AFF">
              <w:rPr>
                <w:rFonts w:hint="eastAsia"/>
              </w:rPr>
              <w:t>订单重复，请勿重复提交！</w:t>
            </w:r>
          </w:p>
        </w:tc>
      </w:tr>
      <w:tr w:rsidR="002B489A" w:rsidTr="00D3488E">
        <w:tc>
          <w:tcPr>
            <w:tcW w:w="1668" w:type="dxa"/>
          </w:tcPr>
          <w:p w:rsidR="002B489A" w:rsidRDefault="00144AFF" w:rsidP="00B264B0">
            <w:r w:rsidRPr="00144AFF">
              <w:t>30004</w:t>
            </w:r>
          </w:p>
        </w:tc>
        <w:tc>
          <w:tcPr>
            <w:tcW w:w="6854" w:type="dxa"/>
          </w:tcPr>
          <w:p w:rsidR="002B489A" w:rsidRDefault="00144AFF" w:rsidP="00B264B0">
            <w:r w:rsidRPr="00144AFF">
              <w:rPr>
                <w:rFonts w:hint="eastAsia"/>
              </w:rPr>
              <w:t>非法请求</w:t>
            </w:r>
          </w:p>
        </w:tc>
      </w:tr>
      <w:tr w:rsidR="002B489A" w:rsidTr="00D3488E">
        <w:tc>
          <w:tcPr>
            <w:tcW w:w="1668" w:type="dxa"/>
          </w:tcPr>
          <w:p w:rsidR="002B489A" w:rsidRDefault="00144AFF" w:rsidP="00B264B0">
            <w:r w:rsidRPr="00144AFF">
              <w:t>30006</w:t>
            </w:r>
          </w:p>
        </w:tc>
        <w:tc>
          <w:tcPr>
            <w:tcW w:w="6854" w:type="dxa"/>
          </w:tcPr>
          <w:p w:rsidR="002B489A" w:rsidRDefault="00144AFF" w:rsidP="00B264B0">
            <w:r w:rsidRPr="00144AFF">
              <w:rPr>
                <w:rFonts w:hint="eastAsia"/>
              </w:rPr>
              <w:t>系统升级</w:t>
            </w:r>
          </w:p>
        </w:tc>
      </w:tr>
      <w:tr w:rsidR="00144AFF" w:rsidTr="00D3488E">
        <w:tc>
          <w:tcPr>
            <w:tcW w:w="1668" w:type="dxa"/>
          </w:tcPr>
          <w:p w:rsidR="00144AFF" w:rsidRPr="00144AFF" w:rsidRDefault="00144AFF" w:rsidP="00B264B0">
            <w:r w:rsidRPr="00144AFF">
              <w:t>30099</w:t>
            </w:r>
          </w:p>
        </w:tc>
        <w:tc>
          <w:tcPr>
            <w:tcW w:w="6854" w:type="dxa"/>
          </w:tcPr>
          <w:p w:rsidR="00144AFF" w:rsidRPr="00144AFF" w:rsidRDefault="00144AFF" w:rsidP="00B264B0">
            <w:r w:rsidRPr="00144AFF">
              <w:rPr>
                <w:rFonts w:hint="eastAsia"/>
              </w:rPr>
              <w:t>操作未成功</w:t>
            </w:r>
          </w:p>
        </w:tc>
      </w:tr>
      <w:tr w:rsidR="00124FA4" w:rsidTr="00D3488E">
        <w:tc>
          <w:tcPr>
            <w:tcW w:w="1668" w:type="dxa"/>
          </w:tcPr>
          <w:p w:rsidR="00124FA4" w:rsidRPr="00144AFF" w:rsidRDefault="00124FA4" w:rsidP="00B264B0"/>
        </w:tc>
        <w:tc>
          <w:tcPr>
            <w:tcW w:w="6854" w:type="dxa"/>
          </w:tcPr>
          <w:p w:rsidR="00124FA4" w:rsidRPr="00144AFF" w:rsidRDefault="00124FA4" w:rsidP="00B264B0"/>
        </w:tc>
      </w:tr>
      <w:tr w:rsidR="00124FA4" w:rsidTr="00D3488E">
        <w:tc>
          <w:tcPr>
            <w:tcW w:w="1668" w:type="dxa"/>
          </w:tcPr>
          <w:p w:rsidR="00124FA4" w:rsidRPr="00144AFF" w:rsidRDefault="00124FA4" w:rsidP="00B264B0">
            <w:r>
              <w:rPr>
                <w:rFonts w:hint="eastAsia"/>
              </w:rPr>
              <w:t>40000</w:t>
            </w:r>
          </w:p>
        </w:tc>
        <w:tc>
          <w:tcPr>
            <w:tcW w:w="6854" w:type="dxa"/>
          </w:tcPr>
          <w:p w:rsidR="00124FA4" w:rsidRPr="00144AFF" w:rsidRDefault="00124FA4" w:rsidP="00B264B0">
            <w:r>
              <w:rPr>
                <w:rFonts w:hint="eastAsia"/>
              </w:rPr>
              <w:t>支付中</w:t>
            </w:r>
          </w:p>
        </w:tc>
      </w:tr>
      <w:tr w:rsidR="00144AFF" w:rsidTr="00D3488E">
        <w:tc>
          <w:tcPr>
            <w:tcW w:w="1668" w:type="dxa"/>
          </w:tcPr>
          <w:p w:rsidR="00144AFF" w:rsidRPr="00144AFF" w:rsidRDefault="00144AFF" w:rsidP="00B264B0"/>
        </w:tc>
        <w:tc>
          <w:tcPr>
            <w:tcW w:w="6854" w:type="dxa"/>
          </w:tcPr>
          <w:p w:rsidR="00144AFF" w:rsidRPr="00144AFF" w:rsidRDefault="00144AFF" w:rsidP="00B264B0"/>
        </w:tc>
      </w:tr>
      <w:tr w:rsidR="00144AFF" w:rsidTr="00D3488E">
        <w:tc>
          <w:tcPr>
            <w:tcW w:w="1668" w:type="dxa"/>
          </w:tcPr>
          <w:p w:rsidR="00144AFF" w:rsidRPr="00144AFF" w:rsidRDefault="00144AFF" w:rsidP="00B264B0">
            <w:r>
              <w:rPr>
                <w:rFonts w:hint="eastAsia"/>
              </w:rPr>
              <w:t>-1</w:t>
            </w:r>
          </w:p>
        </w:tc>
        <w:tc>
          <w:tcPr>
            <w:tcW w:w="6854" w:type="dxa"/>
          </w:tcPr>
          <w:p w:rsidR="00144AFF" w:rsidRPr="00144AFF" w:rsidRDefault="00144AFF" w:rsidP="00B264B0">
            <w:r w:rsidRPr="00144AFF">
              <w:rPr>
                <w:rFonts w:hint="eastAsia"/>
              </w:rPr>
              <w:t>支付失败</w:t>
            </w:r>
          </w:p>
        </w:tc>
      </w:tr>
      <w:tr w:rsidR="00F92A3C" w:rsidTr="00D3488E">
        <w:tc>
          <w:tcPr>
            <w:tcW w:w="1668" w:type="dxa"/>
          </w:tcPr>
          <w:p w:rsidR="00F92A3C" w:rsidRPr="00144AFF" w:rsidRDefault="00F92A3C" w:rsidP="00B264B0">
            <w:r>
              <w:rPr>
                <w:rFonts w:hint="eastAsia"/>
              </w:rPr>
              <w:t>-1</w:t>
            </w:r>
          </w:p>
        </w:tc>
        <w:tc>
          <w:tcPr>
            <w:tcW w:w="6854" w:type="dxa"/>
          </w:tcPr>
          <w:p w:rsidR="00F92A3C" w:rsidRPr="00144AFF" w:rsidRDefault="00F92A3C" w:rsidP="00F92A3C">
            <w:r w:rsidRPr="0098348A">
              <w:rPr>
                <w:rFonts w:hint="eastAsia"/>
              </w:rPr>
              <w:t>订单重复</w:t>
            </w:r>
          </w:p>
        </w:tc>
      </w:tr>
      <w:tr w:rsidR="00F92A3C" w:rsidTr="00D3488E">
        <w:tc>
          <w:tcPr>
            <w:tcW w:w="1668" w:type="dxa"/>
          </w:tcPr>
          <w:p w:rsidR="00F92A3C" w:rsidRPr="00144AFF" w:rsidRDefault="00F92A3C" w:rsidP="00B264B0">
            <w:r>
              <w:rPr>
                <w:rFonts w:hint="eastAsia"/>
              </w:rPr>
              <w:t>-1</w:t>
            </w:r>
          </w:p>
        </w:tc>
        <w:tc>
          <w:tcPr>
            <w:tcW w:w="6854" w:type="dxa"/>
          </w:tcPr>
          <w:p w:rsidR="00F92A3C" w:rsidRPr="00144AFF" w:rsidRDefault="00F92A3C" w:rsidP="00F92A3C">
            <w:r w:rsidRPr="0098348A">
              <w:rPr>
                <w:rFonts w:hint="eastAsia"/>
              </w:rPr>
              <w:t>帐号密码错误</w:t>
            </w:r>
          </w:p>
        </w:tc>
      </w:tr>
      <w:tr w:rsidR="00F92A3C" w:rsidTr="00D3488E">
        <w:tc>
          <w:tcPr>
            <w:tcW w:w="1668" w:type="dxa"/>
          </w:tcPr>
          <w:p w:rsidR="00F92A3C" w:rsidRPr="00144AFF" w:rsidRDefault="00F92A3C" w:rsidP="00B264B0">
            <w:r>
              <w:rPr>
                <w:rFonts w:hint="eastAsia"/>
              </w:rPr>
              <w:t>-1</w:t>
            </w:r>
          </w:p>
        </w:tc>
        <w:tc>
          <w:tcPr>
            <w:tcW w:w="6854" w:type="dxa"/>
          </w:tcPr>
          <w:p w:rsidR="00F92A3C" w:rsidRPr="00144AFF" w:rsidRDefault="00F92A3C" w:rsidP="00F92A3C">
            <w:r w:rsidRPr="0098348A">
              <w:rPr>
                <w:rFonts w:hint="eastAsia"/>
              </w:rPr>
              <w:t>验证码错误</w:t>
            </w:r>
          </w:p>
        </w:tc>
      </w:tr>
      <w:tr w:rsidR="00F92A3C" w:rsidTr="00D3488E">
        <w:tc>
          <w:tcPr>
            <w:tcW w:w="1668" w:type="dxa"/>
          </w:tcPr>
          <w:p w:rsidR="00F92A3C" w:rsidRPr="00144AFF" w:rsidRDefault="00F92A3C" w:rsidP="00B264B0">
            <w:r>
              <w:rPr>
                <w:rFonts w:hint="eastAsia"/>
              </w:rPr>
              <w:t>-1</w:t>
            </w:r>
          </w:p>
        </w:tc>
        <w:tc>
          <w:tcPr>
            <w:tcW w:w="6854" w:type="dxa"/>
          </w:tcPr>
          <w:p w:rsidR="00F92A3C" w:rsidRPr="00144AFF" w:rsidRDefault="00F92A3C" w:rsidP="00F92A3C">
            <w:r w:rsidRPr="0098348A">
              <w:rPr>
                <w:rFonts w:hint="eastAsia"/>
              </w:rPr>
              <w:t>非法请求</w:t>
            </w:r>
          </w:p>
        </w:tc>
      </w:tr>
      <w:tr w:rsidR="00F92A3C" w:rsidTr="00D3488E">
        <w:tc>
          <w:tcPr>
            <w:tcW w:w="1668" w:type="dxa"/>
          </w:tcPr>
          <w:p w:rsidR="00F92A3C" w:rsidRPr="00144AFF" w:rsidRDefault="00F92A3C" w:rsidP="00B264B0">
            <w:r>
              <w:rPr>
                <w:rFonts w:hint="eastAsia"/>
              </w:rPr>
              <w:t>-1</w:t>
            </w:r>
          </w:p>
        </w:tc>
        <w:tc>
          <w:tcPr>
            <w:tcW w:w="6854" w:type="dxa"/>
          </w:tcPr>
          <w:p w:rsidR="00F92A3C" w:rsidRPr="00144AFF" w:rsidRDefault="00F92A3C" w:rsidP="00F92A3C">
            <w:r w:rsidRPr="0098348A">
              <w:rPr>
                <w:rFonts w:hint="eastAsia"/>
              </w:rPr>
              <w:t>系统异常</w:t>
            </w:r>
          </w:p>
        </w:tc>
      </w:tr>
      <w:tr w:rsidR="00F92A3C" w:rsidTr="00D3488E">
        <w:tc>
          <w:tcPr>
            <w:tcW w:w="1668" w:type="dxa"/>
          </w:tcPr>
          <w:p w:rsidR="00F92A3C" w:rsidRPr="00144AFF" w:rsidRDefault="00F92A3C" w:rsidP="00B264B0">
            <w:r>
              <w:rPr>
                <w:rFonts w:hint="eastAsia"/>
              </w:rPr>
              <w:t>-1</w:t>
            </w:r>
          </w:p>
        </w:tc>
        <w:tc>
          <w:tcPr>
            <w:tcW w:w="6854" w:type="dxa"/>
          </w:tcPr>
          <w:p w:rsidR="00F92A3C" w:rsidRPr="00144AFF" w:rsidRDefault="00F92A3C" w:rsidP="00F92A3C">
            <w:r w:rsidRPr="0098348A">
              <w:rPr>
                <w:rFonts w:hint="eastAsia"/>
              </w:rPr>
              <w:t>输入参数错误</w:t>
            </w:r>
          </w:p>
        </w:tc>
      </w:tr>
      <w:tr w:rsidR="00F92A3C" w:rsidTr="00D3488E">
        <w:tc>
          <w:tcPr>
            <w:tcW w:w="1668" w:type="dxa"/>
          </w:tcPr>
          <w:p w:rsidR="00F92A3C" w:rsidRPr="00144AFF" w:rsidRDefault="00F92A3C" w:rsidP="00B264B0">
            <w:r>
              <w:rPr>
                <w:rFonts w:hint="eastAsia"/>
              </w:rPr>
              <w:t>-1</w:t>
            </w:r>
          </w:p>
        </w:tc>
        <w:tc>
          <w:tcPr>
            <w:tcW w:w="6854" w:type="dxa"/>
          </w:tcPr>
          <w:p w:rsidR="00F92A3C" w:rsidRPr="00144AFF" w:rsidRDefault="00F92A3C" w:rsidP="00F92A3C">
            <w:r w:rsidRPr="0098348A">
              <w:rPr>
                <w:rFonts w:hint="eastAsia"/>
              </w:rPr>
              <w:t>支付身份与绑卡</w:t>
            </w:r>
            <w:r w:rsidRPr="0098348A">
              <w:rPr>
                <w:rFonts w:hint="eastAsia"/>
              </w:rPr>
              <w:t>ID</w:t>
            </w:r>
            <w:r w:rsidRPr="0098348A">
              <w:rPr>
                <w:rFonts w:hint="eastAsia"/>
              </w:rPr>
              <w:t>不匹配</w:t>
            </w:r>
          </w:p>
        </w:tc>
      </w:tr>
      <w:tr w:rsidR="00F92A3C" w:rsidTr="00D3488E">
        <w:tc>
          <w:tcPr>
            <w:tcW w:w="1668" w:type="dxa"/>
          </w:tcPr>
          <w:p w:rsidR="00F92A3C" w:rsidRPr="00144AFF" w:rsidRDefault="00F92A3C" w:rsidP="00B264B0">
            <w:r>
              <w:rPr>
                <w:rFonts w:hint="eastAsia"/>
              </w:rPr>
              <w:t>-1</w:t>
            </w:r>
          </w:p>
        </w:tc>
        <w:tc>
          <w:tcPr>
            <w:tcW w:w="6854" w:type="dxa"/>
          </w:tcPr>
          <w:p w:rsidR="00F92A3C" w:rsidRPr="00144AFF" w:rsidRDefault="00F92A3C" w:rsidP="00F92A3C">
            <w:r w:rsidRPr="0098348A">
              <w:rPr>
                <w:rFonts w:hint="eastAsia"/>
              </w:rPr>
              <w:t>无权限解绑</w:t>
            </w:r>
          </w:p>
        </w:tc>
      </w:tr>
      <w:tr w:rsidR="00F92A3C" w:rsidTr="00D3488E">
        <w:tc>
          <w:tcPr>
            <w:tcW w:w="1668" w:type="dxa"/>
          </w:tcPr>
          <w:p w:rsidR="00F92A3C" w:rsidRPr="00144AFF" w:rsidRDefault="00F92A3C" w:rsidP="00B264B0">
            <w:r>
              <w:rPr>
                <w:rFonts w:hint="eastAsia"/>
              </w:rPr>
              <w:t>-1</w:t>
            </w:r>
          </w:p>
        </w:tc>
        <w:tc>
          <w:tcPr>
            <w:tcW w:w="6854" w:type="dxa"/>
          </w:tcPr>
          <w:p w:rsidR="00F92A3C" w:rsidRPr="00144AFF" w:rsidRDefault="00F92A3C" w:rsidP="00F92A3C">
            <w:r w:rsidRPr="0098348A">
              <w:rPr>
                <w:rFonts w:hint="eastAsia"/>
              </w:rPr>
              <w:t>单卡超过当日累积支付限额</w:t>
            </w:r>
          </w:p>
        </w:tc>
      </w:tr>
      <w:tr w:rsidR="00F92A3C" w:rsidTr="00D3488E">
        <w:tc>
          <w:tcPr>
            <w:tcW w:w="1668" w:type="dxa"/>
          </w:tcPr>
          <w:p w:rsidR="00F92A3C" w:rsidRPr="00144AFF" w:rsidRDefault="00F92A3C" w:rsidP="00B264B0">
            <w:r>
              <w:rPr>
                <w:rFonts w:hint="eastAsia"/>
              </w:rPr>
              <w:t>-1</w:t>
            </w:r>
          </w:p>
        </w:tc>
        <w:tc>
          <w:tcPr>
            <w:tcW w:w="6854" w:type="dxa"/>
          </w:tcPr>
          <w:p w:rsidR="00F92A3C" w:rsidRPr="00144AFF" w:rsidRDefault="00F92A3C" w:rsidP="00F92A3C">
            <w:r w:rsidRPr="0098348A">
              <w:rPr>
                <w:rFonts w:hint="eastAsia"/>
              </w:rPr>
              <w:t>支付失败</w:t>
            </w:r>
          </w:p>
        </w:tc>
      </w:tr>
      <w:tr w:rsidR="00F92A3C" w:rsidTr="00D3488E">
        <w:tc>
          <w:tcPr>
            <w:tcW w:w="1668" w:type="dxa"/>
          </w:tcPr>
          <w:p w:rsidR="00F92A3C" w:rsidRPr="00144AFF" w:rsidRDefault="00F92A3C" w:rsidP="00B264B0">
            <w:r>
              <w:rPr>
                <w:rFonts w:hint="eastAsia"/>
              </w:rPr>
              <w:t>-1</w:t>
            </w:r>
          </w:p>
        </w:tc>
        <w:tc>
          <w:tcPr>
            <w:tcW w:w="6854" w:type="dxa"/>
          </w:tcPr>
          <w:p w:rsidR="00F92A3C" w:rsidRPr="00144AFF" w:rsidRDefault="00F92A3C" w:rsidP="00F92A3C">
            <w:r w:rsidRPr="0098348A">
              <w:rPr>
                <w:rFonts w:hint="eastAsia"/>
              </w:rPr>
              <w:t>单卡超过单笔支付限额</w:t>
            </w:r>
          </w:p>
        </w:tc>
      </w:tr>
      <w:tr w:rsidR="00F92A3C" w:rsidTr="00D3488E">
        <w:tc>
          <w:tcPr>
            <w:tcW w:w="1668" w:type="dxa"/>
          </w:tcPr>
          <w:p w:rsidR="00F92A3C" w:rsidRPr="00144AFF" w:rsidRDefault="00F92A3C" w:rsidP="00B264B0">
            <w:r>
              <w:rPr>
                <w:rFonts w:hint="eastAsia"/>
              </w:rPr>
              <w:t>-1</w:t>
            </w:r>
          </w:p>
        </w:tc>
        <w:tc>
          <w:tcPr>
            <w:tcW w:w="6854" w:type="dxa"/>
          </w:tcPr>
          <w:p w:rsidR="00F92A3C" w:rsidRPr="00144AFF" w:rsidRDefault="00F92A3C" w:rsidP="00F92A3C">
            <w:r w:rsidRPr="0098348A">
              <w:rPr>
                <w:rFonts w:hint="eastAsia"/>
              </w:rPr>
              <w:t>单卡超过单月累积支付限额</w:t>
            </w:r>
          </w:p>
        </w:tc>
      </w:tr>
      <w:tr w:rsidR="00F92A3C" w:rsidTr="00D3488E">
        <w:tc>
          <w:tcPr>
            <w:tcW w:w="1668" w:type="dxa"/>
          </w:tcPr>
          <w:p w:rsidR="00F92A3C" w:rsidRPr="00144AFF" w:rsidRDefault="00F92A3C" w:rsidP="00B264B0">
            <w:r>
              <w:rPr>
                <w:rFonts w:hint="eastAsia"/>
              </w:rPr>
              <w:t>-1</w:t>
            </w:r>
          </w:p>
        </w:tc>
        <w:tc>
          <w:tcPr>
            <w:tcW w:w="6854" w:type="dxa"/>
          </w:tcPr>
          <w:p w:rsidR="00F92A3C" w:rsidRPr="00144AFF" w:rsidRDefault="00F92A3C" w:rsidP="00F92A3C">
            <w:r w:rsidRPr="0098348A">
              <w:rPr>
                <w:rFonts w:hint="eastAsia"/>
              </w:rPr>
              <w:t>单卡超过单日累积支付次数上限</w:t>
            </w:r>
          </w:p>
        </w:tc>
      </w:tr>
      <w:tr w:rsidR="00F92A3C" w:rsidTr="00D3488E">
        <w:tc>
          <w:tcPr>
            <w:tcW w:w="1668" w:type="dxa"/>
          </w:tcPr>
          <w:p w:rsidR="00F92A3C" w:rsidRPr="00144AFF" w:rsidRDefault="00F92A3C" w:rsidP="00B264B0">
            <w:r>
              <w:rPr>
                <w:rFonts w:hint="eastAsia"/>
              </w:rPr>
              <w:t>-1</w:t>
            </w:r>
          </w:p>
        </w:tc>
        <w:tc>
          <w:tcPr>
            <w:tcW w:w="6854" w:type="dxa"/>
          </w:tcPr>
          <w:p w:rsidR="00F92A3C" w:rsidRPr="00144AFF" w:rsidRDefault="00F92A3C" w:rsidP="00F92A3C">
            <w:r w:rsidRPr="0098348A">
              <w:rPr>
                <w:rFonts w:hint="eastAsia"/>
              </w:rPr>
              <w:t>单卡超过单月累积支付次数上限</w:t>
            </w:r>
          </w:p>
        </w:tc>
      </w:tr>
      <w:tr w:rsidR="00F92A3C" w:rsidTr="00D3488E">
        <w:tc>
          <w:tcPr>
            <w:tcW w:w="1668" w:type="dxa"/>
          </w:tcPr>
          <w:p w:rsidR="00F92A3C" w:rsidRPr="00144AFF" w:rsidRDefault="00F92A3C" w:rsidP="00B264B0">
            <w:r>
              <w:rPr>
                <w:rFonts w:hint="eastAsia"/>
              </w:rPr>
              <w:t>-1</w:t>
            </w:r>
          </w:p>
        </w:tc>
        <w:tc>
          <w:tcPr>
            <w:tcW w:w="6854" w:type="dxa"/>
          </w:tcPr>
          <w:p w:rsidR="00F92A3C" w:rsidRPr="00144AFF" w:rsidRDefault="00F92A3C" w:rsidP="00F92A3C">
            <w:r w:rsidRPr="0098348A">
              <w:rPr>
                <w:rFonts w:hint="eastAsia"/>
              </w:rPr>
              <w:t>订单重复提交</w:t>
            </w:r>
          </w:p>
        </w:tc>
      </w:tr>
      <w:tr w:rsidR="00F92A3C" w:rsidTr="00D3488E">
        <w:tc>
          <w:tcPr>
            <w:tcW w:w="1668" w:type="dxa"/>
          </w:tcPr>
          <w:p w:rsidR="00F92A3C" w:rsidRPr="00144AFF" w:rsidRDefault="00F92A3C" w:rsidP="00B264B0">
            <w:r>
              <w:rPr>
                <w:rFonts w:hint="eastAsia"/>
              </w:rPr>
              <w:t>-1</w:t>
            </w:r>
          </w:p>
        </w:tc>
        <w:tc>
          <w:tcPr>
            <w:tcW w:w="6854" w:type="dxa"/>
          </w:tcPr>
          <w:p w:rsidR="00F92A3C" w:rsidRPr="00144AFF" w:rsidRDefault="00F92A3C" w:rsidP="00F92A3C">
            <w:r w:rsidRPr="0098348A">
              <w:rPr>
                <w:rFonts w:hint="eastAsia"/>
              </w:rPr>
              <w:t>无效的信用卡</w:t>
            </w:r>
          </w:p>
        </w:tc>
      </w:tr>
      <w:tr w:rsidR="00F92A3C" w:rsidTr="00D3488E">
        <w:tc>
          <w:tcPr>
            <w:tcW w:w="1668" w:type="dxa"/>
          </w:tcPr>
          <w:p w:rsidR="00F92A3C" w:rsidRPr="00144AFF" w:rsidRDefault="00F92A3C" w:rsidP="00B264B0">
            <w:r>
              <w:rPr>
                <w:rFonts w:hint="eastAsia"/>
              </w:rPr>
              <w:t>-1</w:t>
            </w:r>
          </w:p>
        </w:tc>
        <w:tc>
          <w:tcPr>
            <w:tcW w:w="6854" w:type="dxa"/>
          </w:tcPr>
          <w:p w:rsidR="00F92A3C" w:rsidRPr="00144AFF" w:rsidRDefault="00F92A3C" w:rsidP="00F92A3C">
            <w:r w:rsidRPr="0098348A">
              <w:rPr>
                <w:rFonts w:hint="eastAsia"/>
              </w:rPr>
              <w:t>商户暂不支持该银行卡支付</w:t>
            </w:r>
          </w:p>
        </w:tc>
      </w:tr>
      <w:tr w:rsidR="00F92A3C" w:rsidTr="00D3488E">
        <w:tc>
          <w:tcPr>
            <w:tcW w:w="1668" w:type="dxa"/>
          </w:tcPr>
          <w:p w:rsidR="00F92A3C" w:rsidRPr="00144AFF" w:rsidRDefault="00F92A3C" w:rsidP="00B264B0">
            <w:r>
              <w:rPr>
                <w:rFonts w:hint="eastAsia"/>
              </w:rPr>
              <w:lastRenderedPageBreak/>
              <w:t>-1</w:t>
            </w:r>
          </w:p>
        </w:tc>
        <w:tc>
          <w:tcPr>
            <w:tcW w:w="6854" w:type="dxa"/>
          </w:tcPr>
          <w:p w:rsidR="00F92A3C" w:rsidRPr="00144AFF" w:rsidRDefault="00F92A3C" w:rsidP="00F92A3C">
            <w:r w:rsidRPr="0098348A">
              <w:rPr>
                <w:rFonts w:hint="eastAsia"/>
              </w:rPr>
              <w:t>解绑失败</w:t>
            </w:r>
          </w:p>
        </w:tc>
      </w:tr>
      <w:tr w:rsidR="00F92A3C" w:rsidTr="00D3488E">
        <w:tc>
          <w:tcPr>
            <w:tcW w:w="1668" w:type="dxa"/>
          </w:tcPr>
          <w:p w:rsidR="00F92A3C" w:rsidRPr="00144AFF" w:rsidRDefault="00F92A3C" w:rsidP="00B264B0">
            <w:r>
              <w:rPr>
                <w:rFonts w:hint="eastAsia"/>
              </w:rPr>
              <w:t>-1</w:t>
            </w:r>
          </w:p>
        </w:tc>
        <w:tc>
          <w:tcPr>
            <w:tcW w:w="6854" w:type="dxa"/>
          </w:tcPr>
          <w:p w:rsidR="00F92A3C" w:rsidRPr="00144AFF" w:rsidRDefault="00F92A3C" w:rsidP="00F92A3C">
            <w:r w:rsidRPr="0098348A">
              <w:rPr>
                <w:rFonts w:hint="eastAsia"/>
              </w:rPr>
              <w:t>订单不存在</w:t>
            </w:r>
          </w:p>
        </w:tc>
      </w:tr>
      <w:tr w:rsidR="00F92A3C" w:rsidTr="00D3488E">
        <w:tc>
          <w:tcPr>
            <w:tcW w:w="1668" w:type="dxa"/>
          </w:tcPr>
          <w:p w:rsidR="00F92A3C" w:rsidRPr="00144AFF" w:rsidRDefault="00F92A3C" w:rsidP="00B264B0">
            <w:r>
              <w:rPr>
                <w:rFonts w:hint="eastAsia"/>
              </w:rPr>
              <w:t>-1</w:t>
            </w:r>
          </w:p>
        </w:tc>
        <w:tc>
          <w:tcPr>
            <w:tcW w:w="6854" w:type="dxa"/>
          </w:tcPr>
          <w:p w:rsidR="00F92A3C" w:rsidRPr="00144AFF" w:rsidRDefault="00F92A3C" w:rsidP="00F92A3C">
            <w:r w:rsidRPr="0098348A">
              <w:rPr>
                <w:rFonts w:hint="eastAsia"/>
              </w:rPr>
              <w:t>无效支付身份标识</w:t>
            </w:r>
          </w:p>
        </w:tc>
      </w:tr>
      <w:tr w:rsidR="00F92A3C" w:rsidTr="00D3488E">
        <w:tc>
          <w:tcPr>
            <w:tcW w:w="1668" w:type="dxa"/>
          </w:tcPr>
          <w:p w:rsidR="00F92A3C" w:rsidRPr="00144AFF" w:rsidRDefault="00F92A3C" w:rsidP="00B264B0">
            <w:r>
              <w:rPr>
                <w:rFonts w:hint="eastAsia"/>
              </w:rPr>
              <w:t>-1</w:t>
            </w:r>
          </w:p>
        </w:tc>
        <w:tc>
          <w:tcPr>
            <w:tcW w:w="6854" w:type="dxa"/>
          </w:tcPr>
          <w:p w:rsidR="00F92A3C" w:rsidRPr="00144AFF" w:rsidRDefault="00F92A3C" w:rsidP="00F92A3C">
            <w:r w:rsidRPr="0098348A">
              <w:rPr>
                <w:rFonts w:hint="eastAsia"/>
              </w:rPr>
              <w:t>卡已解绑</w:t>
            </w:r>
          </w:p>
        </w:tc>
      </w:tr>
      <w:tr w:rsidR="00F92A3C" w:rsidTr="00D3488E">
        <w:tc>
          <w:tcPr>
            <w:tcW w:w="1668" w:type="dxa"/>
          </w:tcPr>
          <w:p w:rsidR="00F92A3C" w:rsidRPr="00144AFF" w:rsidRDefault="00F92A3C" w:rsidP="00B264B0">
            <w:r>
              <w:rPr>
                <w:rFonts w:hint="eastAsia"/>
              </w:rPr>
              <w:t>-1</w:t>
            </w:r>
          </w:p>
        </w:tc>
        <w:tc>
          <w:tcPr>
            <w:tcW w:w="6854" w:type="dxa"/>
          </w:tcPr>
          <w:p w:rsidR="00F92A3C" w:rsidRPr="00144AFF" w:rsidRDefault="00F92A3C" w:rsidP="00F92A3C">
            <w:r w:rsidRPr="0098348A">
              <w:rPr>
                <w:rFonts w:hint="eastAsia"/>
              </w:rPr>
              <w:t>绑卡已过期</w:t>
            </w:r>
          </w:p>
        </w:tc>
      </w:tr>
      <w:tr w:rsidR="00F92A3C" w:rsidTr="00D3488E">
        <w:tc>
          <w:tcPr>
            <w:tcW w:w="1668" w:type="dxa"/>
          </w:tcPr>
          <w:p w:rsidR="00F92A3C" w:rsidRPr="00144AFF" w:rsidRDefault="00F92A3C" w:rsidP="00B264B0">
            <w:r>
              <w:rPr>
                <w:rFonts w:hint="eastAsia"/>
              </w:rPr>
              <w:t>-1</w:t>
            </w:r>
          </w:p>
        </w:tc>
        <w:tc>
          <w:tcPr>
            <w:tcW w:w="6854" w:type="dxa"/>
          </w:tcPr>
          <w:p w:rsidR="00F92A3C" w:rsidRPr="00144AFF" w:rsidRDefault="00F92A3C" w:rsidP="00F92A3C">
            <w:r w:rsidRPr="0098348A">
              <w:rPr>
                <w:rFonts w:hint="eastAsia"/>
              </w:rPr>
              <w:t>无效的绑卡</w:t>
            </w:r>
            <w:r w:rsidRPr="0098348A">
              <w:rPr>
                <w:rFonts w:hint="eastAsia"/>
              </w:rPr>
              <w:t>ID</w:t>
            </w:r>
          </w:p>
        </w:tc>
      </w:tr>
      <w:tr w:rsidR="00F92A3C" w:rsidTr="00D3488E">
        <w:tc>
          <w:tcPr>
            <w:tcW w:w="1668" w:type="dxa"/>
          </w:tcPr>
          <w:p w:rsidR="00F92A3C" w:rsidRPr="00144AFF" w:rsidRDefault="00F92A3C" w:rsidP="00B264B0">
            <w:r>
              <w:rPr>
                <w:rFonts w:hint="eastAsia"/>
              </w:rPr>
              <w:t>-1</w:t>
            </w:r>
          </w:p>
        </w:tc>
        <w:tc>
          <w:tcPr>
            <w:tcW w:w="6854" w:type="dxa"/>
          </w:tcPr>
          <w:p w:rsidR="00F92A3C" w:rsidRPr="00144AFF" w:rsidRDefault="00F92A3C" w:rsidP="00F92A3C">
            <w:r w:rsidRPr="0098348A">
              <w:rPr>
                <w:rFonts w:hint="eastAsia"/>
              </w:rPr>
              <w:t>交易订单已经支付成功，不允许再发起支付请求</w:t>
            </w:r>
          </w:p>
        </w:tc>
      </w:tr>
      <w:tr w:rsidR="00F92A3C" w:rsidTr="00D3488E">
        <w:tc>
          <w:tcPr>
            <w:tcW w:w="1668" w:type="dxa"/>
          </w:tcPr>
          <w:p w:rsidR="00F92A3C" w:rsidRPr="00144AFF" w:rsidRDefault="00F92A3C" w:rsidP="00B264B0">
            <w:r>
              <w:rPr>
                <w:rFonts w:hint="eastAsia"/>
              </w:rPr>
              <w:t>-1</w:t>
            </w:r>
          </w:p>
        </w:tc>
        <w:tc>
          <w:tcPr>
            <w:tcW w:w="6854" w:type="dxa"/>
          </w:tcPr>
          <w:p w:rsidR="00F92A3C" w:rsidRPr="00144AFF" w:rsidRDefault="00F92A3C" w:rsidP="00F92A3C">
            <w:r w:rsidRPr="0098348A">
              <w:rPr>
                <w:rFonts w:hint="eastAsia"/>
              </w:rPr>
              <w:t>与银行通讯失败</w:t>
            </w:r>
          </w:p>
        </w:tc>
      </w:tr>
      <w:tr w:rsidR="00F92A3C" w:rsidTr="00D3488E">
        <w:tc>
          <w:tcPr>
            <w:tcW w:w="1668" w:type="dxa"/>
          </w:tcPr>
          <w:p w:rsidR="00F92A3C" w:rsidRPr="00144AFF" w:rsidRDefault="00F92A3C" w:rsidP="00B264B0">
            <w:r>
              <w:rPr>
                <w:rFonts w:hint="eastAsia"/>
              </w:rPr>
              <w:t>-1</w:t>
            </w:r>
          </w:p>
        </w:tc>
        <w:tc>
          <w:tcPr>
            <w:tcW w:w="6854" w:type="dxa"/>
          </w:tcPr>
          <w:p w:rsidR="00F92A3C" w:rsidRPr="00144AFF" w:rsidRDefault="00F92A3C" w:rsidP="00F92A3C">
            <w:r w:rsidRPr="0098348A">
              <w:rPr>
                <w:rFonts w:hint="eastAsia"/>
              </w:rPr>
              <w:t>查发卡方失败，请联系发卡银行</w:t>
            </w:r>
          </w:p>
        </w:tc>
      </w:tr>
      <w:tr w:rsidR="00F92A3C" w:rsidTr="00D3488E">
        <w:tc>
          <w:tcPr>
            <w:tcW w:w="1668" w:type="dxa"/>
          </w:tcPr>
          <w:p w:rsidR="00F92A3C" w:rsidRPr="00144AFF" w:rsidRDefault="00F92A3C" w:rsidP="00B264B0">
            <w:r>
              <w:rPr>
                <w:rFonts w:hint="eastAsia"/>
              </w:rPr>
              <w:t>-1</w:t>
            </w:r>
          </w:p>
        </w:tc>
        <w:tc>
          <w:tcPr>
            <w:tcW w:w="6854" w:type="dxa"/>
          </w:tcPr>
          <w:p w:rsidR="00F92A3C" w:rsidRPr="00144AFF" w:rsidRDefault="00F92A3C" w:rsidP="00F92A3C">
            <w:r w:rsidRPr="0098348A">
              <w:rPr>
                <w:rFonts w:hint="eastAsia"/>
              </w:rPr>
              <w:t>本卡在该商户不允许此交易，请联系收单机构</w:t>
            </w:r>
          </w:p>
        </w:tc>
      </w:tr>
      <w:tr w:rsidR="00F92A3C" w:rsidTr="00D3488E">
        <w:tc>
          <w:tcPr>
            <w:tcW w:w="1668" w:type="dxa"/>
          </w:tcPr>
          <w:p w:rsidR="00F92A3C" w:rsidRPr="00144AFF" w:rsidRDefault="00F92A3C" w:rsidP="00B264B0">
            <w:r>
              <w:rPr>
                <w:rFonts w:hint="eastAsia"/>
              </w:rPr>
              <w:t>-1</w:t>
            </w:r>
          </w:p>
        </w:tc>
        <w:tc>
          <w:tcPr>
            <w:tcW w:w="6854" w:type="dxa"/>
          </w:tcPr>
          <w:p w:rsidR="00F92A3C" w:rsidRPr="00144AFF" w:rsidRDefault="00F92A3C" w:rsidP="00F92A3C">
            <w:r w:rsidRPr="0098348A">
              <w:rPr>
                <w:rFonts w:hint="eastAsia"/>
              </w:rPr>
              <w:t>本卡被发卡方没收，请联系发卡银行</w:t>
            </w:r>
          </w:p>
        </w:tc>
      </w:tr>
      <w:tr w:rsidR="00F92A3C" w:rsidTr="00D3488E">
        <w:tc>
          <w:tcPr>
            <w:tcW w:w="1668" w:type="dxa"/>
          </w:tcPr>
          <w:p w:rsidR="00F92A3C" w:rsidRPr="00144AFF" w:rsidRDefault="00F92A3C" w:rsidP="00B264B0">
            <w:r>
              <w:rPr>
                <w:rFonts w:hint="eastAsia"/>
              </w:rPr>
              <w:t>-1</w:t>
            </w:r>
          </w:p>
        </w:tc>
        <w:tc>
          <w:tcPr>
            <w:tcW w:w="6854" w:type="dxa"/>
          </w:tcPr>
          <w:p w:rsidR="00F92A3C" w:rsidRPr="00144AFF" w:rsidRDefault="00F92A3C" w:rsidP="00F92A3C">
            <w:r w:rsidRPr="0098348A">
              <w:rPr>
                <w:rFonts w:hint="eastAsia"/>
              </w:rPr>
              <w:t>银行预留手机号有误，请重新核对信息</w:t>
            </w:r>
          </w:p>
        </w:tc>
      </w:tr>
      <w:tr w:rsidR="00F92A3C" w:rsidTr="00D3488E">
        <w:tc>
          <w:tcPr>
            <w:tcW w:w="1668" w:type="dxa"/>
          </w:tcPr>
          <w:p w:rsidR="00F92A3C" w:rsidRPr="00144AFF" w:rsidRDefault="00F92A3C" w:rsidP="00B264B0">
            <w:r>
              <w:rPr>
                <w:rFonts w:hint="eastAsia"/>
              </w:rPr>
              <w:t>-1</w:t>
            </w:r>
          </w:p>
        </w:tc>
        <w:tc>
          <w:tcPr>
            <w:tcW w:w="6854" w:type="dxa"/>
          </w:tcPr>
          <w:p w:rsidR="00F92A3C" w:rsidRPr="00144AFF" w:rsidRDefault="00F92A3C" w:rsidP="00F92A3C">
            <w:r w:rsidRPr="0098348A">
              <w:rPr>
                <w:rFonts w:hint="eastAsia"/>
              </w:rPr>
              <w:t>支付失败，请联系发卡银行</w:t>
            </w:r>
            <w:r w:rsidRPr="0098348A">
              <w:rPr>
                <w:rFonts w:hint="eastAsia"/>
              </w:rPr>
              <w:t>,</w:t>
            </w:r>
            <w:r w:rsidRPr="0098348A">
              <w:rPr>
                <w:rFonts w:hint="eastAsia"/>
              </w:rPr>
              <w:t>银行对某些卡做了特殊的业务限制，需要用户联系银行解决</w:t>
            </w:r>
          </w:p>
        </w:tc>
      </w:tr>
      <w:tr w:rsidR="00F92A3C" w:rsidTr="00D3488E">
        <w:tc>
          <w:tcPr>
            <w:tcW w:w="1668" w:type="dxa"/>
          </w:tcPr>
          <w:p w:rsidR="00F92A3C" w:rsidRPr="00144AFF" w:rsidRDefault="00F92A3C" w:rsidP="00B264B0">
            <w:r>
              <w:rPr>
                <w:rFonts w:hint="eastAsia"/>
              </w:rPr>
              <w:t>-1</w:t>
            </w:r>
          </w:p>
        </w:tc>
        <w:tc>
          <w:tcPr>
            <w:tcW w:w="6854" w:type="dxa"/>
          </w:tcPr>
          <w:p w:rsidR="00F92A3C" w:rsidRPr="00144AFF" w:rsidRDefault="00F92A3C" w:rsidP="00F92A3C">
            <w:r w:rsidRPr="0098348A">
              <w:rPr>
                <w:rFonts w:hint="eastAsia"/>
              </w:rPr>
              <w:t>支付失败，请稍候重试</w:t>
            </w:r>
            <w:r w:rsidRPr="0098348A">
              <w:rPr>
                <w:rFonts w:hint="eastAsia"/>
              </w:rPr>
              <w:t>(</w:t>
            </w:r>
            <w:r w:rsidRPr="0098348A">
              <w:rPr>
                <w:rFonts w:hint="eastAsia"/>
              </w:rPr>
              <w:t>银行内部系统间调用超时或日切造成付款失败，稍候可能付款成功</w:t>
            </w:r>
            <w:r w:rsidRPr="0098348A">
              <w:rPr>
                <w:rFonts w:hint="eastAsia"/>
              </w:rPr>
              <w:t>)</w:t>
            </w:r>
          </w:p>
        </w:tc>
      </w:tr>
      <w:tr w:rsidR="00F92A3C" w:rsidTr="00D3488E">
        <w:tc>
          <w:tcPr>
            <w:tcW w:w="1668" w:type="dxa"/>
          </w:tcPr>
          <w:p w:rsidR="00F92A3C" w:rsidRPr="00144AFF" w:rsidRDefault="00F92A3C" w:rsidP="00B264B0">
            <w:r>
              <w:rPr>
                <w:rFonts w:hint="eastAsia"/>
              </w:rPr>
              <w:t>-1</w:t>
            </w:r>
          </w:p>
        </w:tc>
        <w:tc>
          <w:tcPr>
            <w:tcW w:w="6854" w:type="dxa"/>
          </w:tcPr>
          <w:p w:rsidR="00F92A3C" w:rsidRPr="00144AFF" w:rsidRDefault="00F92A3C" w:rsidP="00F92A3C">
            <w:r w:rsidRPr="0098348A">
              <w:rPr>
                <w:rFonts w:hint="eastAsia"/>
              </w:rPr>
              <w:t>交易超限，请联系发卡银行</w:t>
            </w:r>
          </w:p>
        </w:tc>
      </w:tr>
      <w:tr w:rsidR="00F92A3C" w:rsidTr="00D3488E">
        <w:tc>
          <w:tcPr>
            <w:tcW w:w="1668" w:type="dxa"/>
          </w:tcPr>
          <w:p w:rsidR="00F92A3C" w:rsidRPr="00144AFF" w:rsidRDefault="00F92A3C" w:rsidP="00B264B0">
            <w:r>
              <w:rPr>
                <w:rFonts w:hint="eastAsia"/>
              </w:rPr>
              <w:t>-1</w:t>
            </w:r>
          </w:p>
        </w:tc>
        <w:tc>
          <w:tcPr>
            <w:tcW w:w="6854" w:type="dxa"/>
          </w:tcPr>
          <w:p w:rsidR="00F92A3C" w:rsidRPr="00144AFF" w:rsidRDefault="00F92A3C" w:rsidP="00F92A3C">
            <w:r w:rsidRPr="0098348A">
              <w:rPr>
                <w:rFonts w:hint="eastAsia"/>
              </w:rPr>
              <w:t>本卡未激活或睡眠卡，请联系发卡银行</w:t>
            </w:r>
          </w:p>
        </w:tc>
      </w:tr>
      <w:tr w:rsidR="00F92A3C" w:rsidTr="00D3488E">
        <w:tc>
          <w:tcPr>
            <w:tcW w:w="1668" w:type="dxa"/>
          </w:tcPr>
          <w:p w:rsidR="00F92A3C" w:rsidRPr="00144AFF" w:rsidRDefault="00F92A3C" w:rsidP="00B264B0">
            <w:r>
              <w:rPr>
                <w:rFonts w:hint="eastAsia"/>
              </w:rPr>
              <w:t>-1</w:t>
            </w:r>
          </w:p>
        </w:tc>
        <w:tc>
          <w:tcPr>
            <w:tcW w:w="6854" w:type="dxa"/>
          </w:tcPr>
          <w:p w:rsidR="00F92A3C" w:rsidRPr="00144AFF" w:rsidRDefault="00F92A3C" w:rsidP="00F92A3C">
            <w:r w:rsidRPr="0098348A">
              <w:rPr>
                <w:rFonts w:hint="eastAsia"/>
              </w:rPr>
              <w:t>该卡有作弊嫌疑或有相关限制，请联系发卡银行</w:t>
            </w:r>
          </w:p>
        </w:tc>
      </w:tr>
      <w:tr w:rsidR="00F92A3C" w:rsidTr="00D3488E">
        <w:tc>
          <w:tcPr>
            <w:tcW w:w="1668" w:type="dxa"/>
          </w:tcPr>
          <w:p w:rsidR="00F92A3C" w:rsidRPr="00144AFF" w:rsidRDefault="00F92A3C" w:rsidP="00B264B0">
            <w:r>
              <w:rPr>
                <w:rFonts w:hint="eastAsia"/>
              </w:rPr>
              <w:t>-1</w:t>
            </w:r>
          </w:p>
        </w:tc>
        <w:tc>
          <w:tcPr>
            <w:tcW w:w="6854" w:type="dxa"/>
          </w:tcPr>
          <w:p w:rsidR="00F92A3C" w:rsidRPr="00144AFF" w:rsidRDefault="00F92A3C" w:rsidP="00F92A3C">
            <w:r w:rsidRPr="0098348A">
              <w:rPr>
                <w:rFonts w:hint="eastAsia"/>
              </w:rPr>
              <w:t>密码错误次数超限，请联系发卡银行</w:t>
            </w:r>
          </w:p>
        </w:tc>
      </w:tr>
      <w:tr w:rsidR="00F92A3C" w:rsidTr="00D3488E">
        <w:tc>
          <w:tcPr>
            <w:tcW w:w="1668" w:type="dxa"/>
          </w:tcPr>
          <w:p w:rsidR="00F92A3C" w:rsidRPr="00144AFF" w:rsidRDefault="00F92A3C" w:rsidP="00B264B0">
            <w:r>
              <w:rPr>
                <w:rFonts w:hint="eastAsia"/>
              </w:rPr>
              <w:t>-1</w:t>
            </w:r>
          </w:p>
        </w:tc>
        <w:tc>
          <w:tcPr>
            <w:tcW w:w="6854" w:type="dxa"/>
          </w:tcPr>
          <w:p w:rsidR="00F92A3C" w:rsidRPr="00144AFF" w:rsidRDefault="00F92A3C" w:rsidP="00F92A3C">
            <w:r w:rsidRPr="0098348A">
              <w:rPr>
                <w:rFonts w:hint="eastAsia"/>
              </w:rPr>
              <w:t>可用余额不足，请联系发卡银行</w:t>
            </w:r>
          </w:p>
        </w:tc>
      </w:tr>
      <w:tr w:rsidR="00F92A3C" w:rsidTr="00D3488E">
        <w:tc>
          <w:tcPr>
            <w:tcW w:w="1668" w:type="dxa"/>
          </w:tcPr>
          <w:p w:rsidR="00F92A3C" w:rsidRPr="00144AFF" w:rsidRDefault="00F92A3C" w:rsidP="00B264B0">
            <w:r>
              <w:rPr>
                <w:rFonts w:hint="eastAsia"/>
              </w:rPr>
              <w:t>-1</w:t>
            </w:r>
          </w:p>
        </w:tc>
        <w:tc>
          <w:tcPr>
            <w:tcW w:w="6854" w:type="dxa"/>
          </w:tcPr>
          <w:p w:rsidR="00F92A3C" w:rsidRPr="00144AFF" w:rsidRDefault="00F92A3C" w:rsidP="00F92A3C">
            <w:r w:rsidRPr="0098348A">
              <w:rPr>
                <w:rFonts w:hint="eastAsia"/>
              </w:rPr>
              <w:t>该卡已过期或有效期错误，请联系发卡银行</w:t>
            </w:r>
          </w:p>
        </w:tc>
      </w:tr>
      <w:tr w:rsidR="00F92A3C" w:rsidTr="00D3488E">
        <w:tc>
          <w:tcPr>
            <w:tcW w:w="1668" w:type="dxa"/>
          </w:tcPr>
          <w:p w:rsidR="00F92A3C" w:rsidRPr="00144AFF" w:rsidRDefault="00F92A3C" w:rsidP="00B264B0">
            <w:r>
              <w:rPr>
                <w:rFonts w:hint="eastAsia"/>
              </w:rPr>
              <w:t>-1</w:t>
            </w:r>
          </w:p>
        </w:tc>
        <w:tc>
          <w:tcPr>
            <w:tcW w:w="6854" w:type="dxa"/>
          </w:tcPr>
          <w:p w:rsidR="00F92A3C" w:rsidRPr="00144AFF" w:rsidRDefault="00F92A3C" w:rsidP="00F92A3C">
            <w:r w:rsidRPr="0098348A">
              <w:rPr>
                <w:rFonts w:hint="eastAsia"/>
              </w:rPr>
              <w:t>密码验证失败，请重新输入</w:t>
            </w:r>
          </w:p>
        </w:tc>
      </w:tr>
      <w:tr w:rsidR="00F92A3C" w:rsidTr="00D3488E">
        <w:tc>
          <w:tcPr>
            <w:tcW w:w="1668" w:type="dxa"/>
          </w:tcPr>
          <w:p w:rsidR="00F92A3C" w:rsidRPr="00144AFF" w:rsidRDefault="00F92A3C" w:rsidP="00B264B0">
            <w:r>
              <w:rPr>
                <w:rFonts w:hint="eastAsia"/>
              </w:rPr>
              <w:t>-1</w:t>
            </w:r>
          </w:p>
        </w:tc>
        <w:tc>
          <w:tcPr>
            <w:tcW w:w="6854" w:type="dxa"/>
          </w:tcPr>
          <w:p w:rsidR="00F92A3C" w:rsidRPr="00144AFF" w:rsidRDefault="00F92A3C" w:rsidP="00F92A3C">
            <w:r w:rsidRPr="0098348A">
              <w:rPr>
                <w:rFonts w:hint="eastAsia"/>
              </w:rPr>
              <w:t>该卡不支持无卡支付，请联系发卡方开通</w:t>
            </w:r>
          </w:p>
        </w:tc>
      </w:tr>
      <w:tr w:rsidR="00F92A3C" w:rsidTr="00D3488E">
        <w:tc>
          <w:tcPr>
            <w:tcW w:w="1668" w:type="dxa"/>
          </w:tcPr>
          <w:p w:rsidR="00F92A3C" w:rsidRPr="00144AFF" w:rsidRDefault="00F92A3C" w:rsidP="00B264B0">
            <w:r>
              <w:rPr>
                <w:rFonts w:hint="eastAsia"/>
              </w:rPr>
              <w:t>-1</w:t>
            </w:r>
          </w:p>
        </w:tc>
        <w:tc>
          <w:tcPr>
            <w:tcW w:w="6854" w:type="dxa"/>
          </w:tcPr>
          <w:p w:rsidR="00F92A3C" w:rsidRPr="00144AFF" w:rsidRDefault="00F92A3C" w:rsidP="00F92A3C">
            <w:r w:rsidRPr="0098348A">
              <w:rPr>
                <w:rFonts w:hint="eastAsia"/>
              </w:rPr>
              <w:t>银行系统异常</w:t>
            </w:r>
            <w:r w:rsidRPr="0098348A">
              <w:rPr>
                <w:rFonts w:hint="eastAsia"/>
              </w:rPr>
              <w:t xml:space="preserve"> </w:t>
            </w:r>
            <w:r w:rsidRPr="0098348A">
              <w:rPr>
                <w:rFonts w:hint="eastAsia"/>
              </w:rPr>
              <w:t>银行返回的未知错误</w:t>
            </w:r>
          </w:p>
        </w:tc>
      </w:tr>
      <w:tr w:rsidR="00F92A3C" w:rsidTr="00D3488E">
        <w:tc>
          <w:tcPr>
            <w:tcW w:w="1668" w:type="dxa"/>
          </w:tcPr>
          <w:p w:rsidR="00F92A3C" w:rsidRPr="00144AFF" w:rsidRDefault="00F92A3C" w:rsidP="00B264B0">
            <w:r>
              <w:rPr>
                <w:rFonts w:hint="eastAsia"/>
              </w:rPr>
              <w:t>-1</w:t>
            </w:r>
          </w:p>
        </w:tc>
        <w:tc>
          <w:tcPr>
            <w:tcW w:w="6854" w:type="dxa"/>
          </w:tcPr>
          <w:p w:rsidR="00F92A3C" w:rsidRPr="00144AFF" w:rsidRDefault="00F92A3C" w:rsidP="00F92A3C">
            <w:r w:rsidRPr="0098348A">
              <w:rPr>
                <w:rFonts w:hint="eastAsia"/>
              </w:rPr>
              <w:t>商户手续费有误，请联系易宝支付</w:t>
            </w:r>
          </w:p>
        </w:tc>
      </w:tr>
      <w:tr w:rsidR="00F92A3C" w:rsidTr="00D3488E">
        <w:tc>
          <w:tcPr>
            <w:tcW w:w="1668" w:type="dxa"/>
          </w:tcPr>
          <w:p w:rsidR="00F92A3C" w:rsidRPr="00144AFF" w:rsidRDefault="00F92A3C" w:rsidP="00B264B0">
            <w:r>
              <w:rPr>
                <w:rFonts w:hint="eastAsia"/>
              </w:rPr>
              <w:t>-1</w:t>
            </w:r>
          </w:p>
        </w:tc>
        <w:tc>
          <w:tcPr>
            <w:tcW w:w="6854" w:type="dxa"/>
          </w:tcPr>
          <w:p w:rsidR="00F92A3C" w:rsidRPr="00144AFF" w:rsidRDefault="00F92A3C" w:rsidP="00F92A3C">
            <w:r w:rsidRPr="0098348A">
              <w:rPr>
                <w:rFonts w:hint="eastAsia"/>
              </w:rPr>
              <w:t>商品类别码为空或无效，请联系易宝支付</w:t>
            </w:r>
          </w:p>
        </w:tc>
      </w:tr>
      <w:tr w:rsidR="00F92A3C" w:rsidTr="00D3488E">
        <w:tc>
          <w:tcPr>
            <w:tcW w:w="1668" w:type="dxa"/>
          </w:tcPr>
          <w:p w:rsidR="00F92A3C" w:rsidRPr="00144AFF" w:rsidRDefault="00F92A3C" w:rsidP="00B264B0">
            <w:r>
              <w:rPr>
                <w:rFonts w:hint="eastAsia"/>
              </w:rPr>
              <w:t>-1</w:t>
            </w:r>
          </w:p>
        </w:tc>
        <w:tc>
          <w:tcPr>
            <w:tcW w:w="6854" w:type="dxa"/>
          </w:tcPr>
          <w:p w:rsidR="00F92A3C" w:rsidRPr="00144AFF" w:rsidRDefault="00F92A3C" w:rsidP="00F92A3C">
            <w:r w:rsidRPr="0098348A">
              <w:rPr>
                <w:rFonts w:hint="eastAsia"/>
              </w:rPr>
              <w:t>该笔交易风险较高，拒绝此次交易（这个跟易宝定义的风控规则有关）</w:t>
            </w:r>
          </w:p>
        </w:tc>
      </w:tr>
      <w:tr w:rsidR="00F92A3C" w:rsidTr="00D3488E">
        <w:tc>
          <w:tcPr>
            <w:tcW w:w="1668" w:type="dxa"/>
          </w:tcPr>
          <w:p w:rsidR="00F92A3C" w:rsidRPr="00144AFF" w:rsidRDefault="00F92A3C" w:rsidP="00B264B0">
            <w:r>
              <w:rPr>
                <w:rFonts w:hint="eastAsia"/>
              </w:rPr>
              <w:lastRenderedPageBreak/>
              <w:t>-1</w:t>
            </w:r>
          </w:p>
        </w:tc>
        <w:tc>
          <w:tcPr>
            <w:tcW w:w="6854" w:type="dxa"/>
          </w:tcPr>
          <w:p w:rsidR="00F92A3C" w:rsidRPr="00144AFF" w:rsidRDefault="00F92A3C" w:rsidP="00F92A3C">
            <w:r w:rsidRPr="0098348A">
              <w:rPr>
                <w:rFonts w:hint="eastAsia"/>
              </w:rPr>
              <w:t>订单已过期或已撤销</w:t>
            </w:r>
            <w:r w:rsidRPr="0098348A">
              <w:rPr>
                <w:rFonts w:hint="eastAsia"/>
              </w:rPr>
              <w:t>(</w:t>
            </w:r>
            <w:r w:rsidRPr="0098348A">
              <w:rPr>
                <w:rFonts w:hint="eastAsia"/>
              </w:rPr>
              <w:t>由商户发起而创建的订单是有有效期的，默认为</w:t>
            </w:r>
            <w:r w:rsidRPr="0098348A">
              <w:rPr>
                <w:rFonts w:hint="eastAsia"/>
              </w:rPr>
              <w:t>1</w:t>
            </w:r>
            <w:r w:rsidRPr="0098348A">
              <w:rPr>
                <w:rFonts w:hint="eastAsia"/>
              </w:rPr>
              <w:t>天</w:t>
            </w:r>
            <w:r w:rsidRPr="0098348A">
              <w:rPr>
                <w:rFonts w:hint="eastAsia"/>
              </w:rPr>
              <w:t xml:space="preserve">) </w:t>
            </w:r>
          </w:p>
        </w:tc>
      </w:tr>
      <w:tr w:rsidR="00F92A3C" w:rsidTr="00D3488E">
        <w:tc>
          <w:tcPr>
            <w:tcW w:w="1668" w:type="dxa"/>
          </w:tcPr>
          <w:p w:rsidR="00F92A3C" w:rsidRPr="00144AFF" w:rsidRDefault="00F92A3C" w:rsidP="00B264B0">
            <w:r>
              <w:rPr>
                <w:rFonts w:hint="eastAsia"/>
              </w:rPr>
              <w:t>-1</w:t>
            </w:r>
          </w:p>
        </w:tc>
        <w:tc>
          <w:tcPr>
            <w:tcW w:w="6854" w:type="dxa"/>
          </w:tcPr>
          <w:p w:rsidR="00F92A3C" w:rsidRPr="00144AFF" w:rsidRDefault="00F92A3C" w:rsidP="00F92A3C">
            <w:r w:rsidRPr="0098348A">
              <w:rPr>
                <w:rFonts w:hint="eastAsia"/>
              </w:rPr>
              <w:t>商户收单交易限制有误，请联系易宝支付</w:t>
            </w:r>
            <w:r w:rsidRPr="0098348A">
              <w:rPr>
                <w:rFonts w:hint="eastAsia"/>
              </w:rPr>
              <w:t xml:space="preserve"> </w:t>
            </w:r>
          </w:p>
        </w:tc>
      </w:tr>
      <w:tr w:rsidR="00F92A3C" w:rsidTr="00D3488E">
        <w:tc>
          <w:tcPr>
            <w:tcW w:w="1668" w:type="dxa"/>
          </w:tcPr>
          <w:p w:rsidR="00F92A3C" w:rsidRPr="00144AFF" w:rsidRDefault="00F92A3C" w:rsidP="00B264B0">
            <w:r>
              <w:rPr>
                <w:rFonts w:hint="eastAsia"/>
              </w:rPr>
              <w:t>-1</w:t>
            </w:r>
          </w:p>
        </w:tc>
        <w:tc>
          <w:tcPr>
            <w:tcW w:w="6854" w:type="dxa"/>
          </w:tcPr>
          <w:p w:rsidR="00F92A3C" w:rsidRPr="00144AFF" w:rsidRDefault="00F92A3C" w:rsidP="00F92A3C">
            <w:r w:rsidRPr="0098348A">
              <w:rPr>
                <w:rFonts w:hint="eastAsia"/>
              </w:rPr>
              <w:t>用户手续费有误，请联系易宝支付</w:t>
            </w:r>
            <w:r w:rsidRPr="0098348A">
              <w:rPr>
                <w:rFonts w:hint="eastAsia"/>
              </w:rPr>
              <w:t xml:space="preserve"> </w:t>
            </w:r>
          </w:p>
        </w:tc>
      </w:tr>
      <w:tr w:rsidR="00F92A3C" w:rsidTr="00D3488E">
        <w:tc>
          <w:tcPr>
            <w:tcW w:w="1668" w:type="dxa"/>
          </w:tcPr>
          <w:p w:rsidR="00F92A3C" w:rsidRPr="00144AFF" w:rsidRDefault="00F92A3C" w:rsidP="00B264B0">
            <w:r>
              <w:rPr>
                <w:rFonts w:hint="eastAsia"/>
              </w:rPr>
              <w:t>-1</w:t>
            </w:r>
          </w:p>
        </w:tc>
        <w:tc>
          <w:tcPr>
            <w:tcW w:w="6854" w:type="dxa"/>
          </w:tcPr>
          <w:p w:rsidR="00F92A3C" w:rsidRPr="00144AFF" w:rsidRDefault="00F92A3C" w:rsidP="00F92A3C">
            <w:r w:rsidRPr="0098348A">
              <w:rPr>
                <w:rFonts w:hint="eastAsia"/>
              </w:rPr>
              <w:t>订单金额太小</w:t>
            </w:r>
            <w:r w:rsidRPr="0098348A">
              <w:rPr>
                <w:rFonts w:hint="eastAsia"/>
              </w:rPr>
              <w:t xml:space="preserve"> </w:t>
            </w:r>
          </w:p>
        </w:tc>
      </w:tr>
      <w:tr w:rsidR="00F92A3C" w:rsidTr="00D3488E">
        <w:tc>
          <w:tcPr>
            <w:tcW w:w="1668" w:type="dxa"/>
          </w:tcPr>
          <w:p w:rsidR="00F92A3C" w:rsidRPr="00144AFF" w:rsidRDefault="00F92A3C" w:rsidP="00B264B0">
            <w:r>
              <w:rPr>
                <w:rFonts w:hint="eastAsia"/>
              </w:rPr>
              <w:t>-1</w:t>
            </w:r>
          </w:p>
        </w:tc>
        <w:tc>
          <w:tcPr>
            <w:tcW w:w="6854" w:type="dxa"/>
          </w:tcPr>
          <w:p w:rsidR="00F92A3C" w:rsidRPr="0098348A" w:rsidRDefault="00F92A3C" w:rsidP="00F92A3C">
            <w:r w:rsidRPr="00A1590F">
              <w:rPr>
                <w:rFonts w:hint="eastAsia"/>
              </w:rPr>
              <w:t>商户未开通该收单方式</w:t>
            </w:r>
            <w:r w:rsidRPr="00A1590F">
              <w:rPr>
                <w:rFonts w:hint="eastAsia"/>
              </w:rPr>
              <w:t xml:space="preserve"> </w:t>
            </w:r>
            <w:r w:rsidRPr="00A1590F">
              <w:rPr>
                <w:rFonts w:hint="eastAsia"/>
              </w:rPr>
              <w:t>请联系易宝运营人员确认是否已开通</w:t>
            </w:r>
          </w:p>
        </w:tc>
      </w:tr>
      <w:tr w:rsidR="00F92A3C" w:rsidTr="00D3488E">
        <w:tc>
          <w:tcPr>
            <w:tcW w:w="1668" w:type="dxa"/>
          </w:tcPr>
          <w:p w:rsidR="00F92A3C" w:rsidRPr="00144AFF" w:rsidRDefault="00F92A3C" w:rsidP="00B264B0">
            <w:r>
              <w:rPr>
                <w:rFonts w:hint="eastAsia"/>
              </w:rPr>
              <w:t>-1</w:t>
            </w:r>
          </w:p>
        </w:tc>
        <w:tc>
          <w:tcPr>
            <w:tcW w:w="6854" w:type="dxa"/>
          </w:tcPr>
          <w:p w:rsidR="00F92A3C" w:rsidRPr="0098348A" w:rsidRDefault="00F92A3C" w:rsidP="00F92A3C">
            <w:r w:rsidRPr="00A1590F">
              <w:rPr>
                <w:rFonts w:hint="eastAsia"/>
              </w:rPr>
              <w:t>交易订单信息不一致</w:t>
            </w:r>
            <w:r w:rsidRPr="00A1590F">
              <w:rPr>
                <w:rFonts w:hint="eastAsia"/>
              </w:rPr>
              <w:t xml:space="preserve"> </w:t>
            </w:r>
          </w:p>
        </w:tc>
      </w:tr>
      <w:tr w:rsidR="00F92A3C" w:rsidTr="00D3488E">
        <w:tc>
          <w:tcPr>
            <w:tcW w:w="1668" w:type="dxa"/>
          </w:tcPr>
          <w:p w:rsidR="00F92A3C" w:rsidRPr="00144AFF" w:rsidRDefault="00F92A3C" w:rsidP="00B264B0">
            <w:r>
              <w:rPr>
                <w:rFonts w:hint="eastAsia"/>
              </w:rPr>
              <w:t>-1</w:t>
            </w:r>
          </w:p>
        </w:tc>
        <w:tc>
          <w:tcPr>
            <w:tcW w:w="6854" w:type="dxa"/>
          </w:tcPr>
          <w:p w:rsidR="00F92A3C" w:rsidRPr="0098348A" w:rsidRDefault="00F92A3C" w:rsidP="00F92A3C">
            <w:r w:rsidRPr="00A1590F">
              <w:rPr>
                <w:rFonts w:hint="eastAsia"/>
              </w:rPr>
              <w:t>短信验证码错误</w:t>
            </w:r>
            <w:r w:rsidRPr="00A1590F">
              <w:rPr>
                <w:rFonts w:hint="eastAsia"/>
              </w:rPr>
              <w:t xml:space="preserve"> </w:t>
            </w:r>
          </w:p>
        </w:tc>
      </w:tr>
      <w:tr w:rsidR="00F92A3C" w:rsidTr="00D3488E">
        <w:tc>
          <w:tcPr>
            <w:tcW w:w="1668" w:type="dxa"/>
          </w:tcPr>
          <w:p w:rsidR="00F92A3C" w:rsidRPr="00144AFF" w:rsidRDefault="00F92A3C" w:rsidP="00B264B0">
            <w:r>
              <w:rPr>
                <w:rFonts w:hint="eastAsia"/>
              </w:rPr>
              <w:t>-1</w:t>
            </w:r>
          </w:p>
        </w:tc>
        <w:tc>
          <w:tcPr>
            <w:tcW w:w="6854" w:type="dxa"/>
          </w:tcPr>
          <w:p w:rsidR="00F92A3C" w:rsidRPr="0098348A" w:rsidRDefault="00F92A3C" w:rsidP="00B264B0">
            <w:r w:rsidRPr="00A1590F">
              <w:rPr>
                <w:rFonts w:hint="eastAsia"/>
              </w:rPr>
              <w:t>CVV2/CVN2</w:t>
            </w:r>
            <w:r w:rsidRPr="00A1590F">
              <w:rPr>
                <w:rFonts w:hint="eastAsia"/>
              </w:rPr>
              <w:t>验证失败或有作弊嫌疑</w:t>
            </w:r>
            <w:r w:rsidRPr="00A1590F">
              <w:rPr>
                <w:rFonts w:hint="eastAsia"/>
              </w:rPr>
              <w:t>(CVV2/CVN2</w:t>
            </w:r>
            <w:r w:rsidRPr="00A1590F">
              <w:rPr>
                <w:rFonts w:hint="eastAsia"/>
              </w:rPr>
              <w:t>错误或多次提交错误卡信息导致银行认为有作弊嫌疑</w:t>
            </w:r>
            <w:r w:rsidRPr="00A1590F">
              <w:rPr>
                <w:rFonts w:hint="eastAsia"/>
              </w:rPr>
              <w:t>)</w:t>
            </w:r>
          </w:p>
        </w:tc>
      </w:tr>
      <w:tr w:rsidR="00F92A3C" w:rsidTr="00D3488E">
        <w:tc>
          <w:tcPr>
            <w:tcW w:w="1668" w:type="dxa"/>
          </w:tcPr>
          <w:p w:rsidR="00F92A3C" w:rsidRPr="00144AFF" w:rsidRDefault="00F92A3C" w:rsidP="00B264B0">
            <w:r>
              <w:rPr>
                <w:rFonts w:hint="eastAsia"/>
              </w:rPr>
              <w:t>-1</w:t>
            </w:r>
          </w:p>
        </w:tc>
        <w:tc>
          <w:tcPr>
            <w:tcW w:w="6854" w:type="dxa"/>
          </w:tcPr>
          <w:p w:rsidR="00F92A3C" w:rsidRPr="0098348A" w:rsidRDefault="00F92A3C" w:rsidP="00B264B0">
            <w:r w:rsidRPr="00A1590F">
              <w:rPr>
                <w:rFonts w:hint="eastAsia"/>
              </w:rPr>
              <w:t>卡已过期，请换卡重新支付</w:t>
            </w:r>
            <w:r w:rsidRPr="00A1590F">
              <w:rPr>
                <w:rFonts w:hint="eastAsia"/>
              </w:rPr>
              <w:t xml:space="preserve">                                                              </w:t>
            </w:r>
          </w:p>
        </w:tc>
      </w:tr>
      <w:tr w:rsidR="00F92A3C" w:rsidTr="00D3488E">
        <w:tc>
          <w:tcPr>
            <w:tcW w:w="1668" w:type="dxa"/>
          </w:tcPr>
          <w:p w:rsidR="00F92A3C" w:rsidRPr="00144AFF" w:rsidRDefault="00F92A3C" w:rsidP="00B264B0">
            <w:r>
              <w:rPr>
                <w:rFonts w:hint="eastAsia"/>
              </w:rPr>
              <w:t>-1</w:t>
            </w:r>
          </w:p>
        </w:tc>
        <w:tc>
          <w:tcPr>
            <w:tcW w:w="6854" w:type="dxa"/>
          </w:tcPr>
          <w:p w:rsidR="00F92A3C" w:rsidRPr="0098348A" w:rsidRDefault="00F92A3C" w:rsidP="00F92A3C">
            <w:r w:rsidRPr="00A1590F">
              <w:rPr>
                <w:rFonts w:hint="eastAsia"/>
              </w:rPr>
              <w:t>请确认身份证号是否正确</w:t>
            </w:r>
            <w:r w:rsidRPr="00A1590F">
              <w:rPr>
                <w:rFonts w:hint="eastAsia"/>
              </w:rPr>
              <w:t xml:space="preserve"> </w:t>
            </w:r>
          </w:p>
        </w:tc>
      </w:tr>
      <w:tr w:rsidR="00F92A3C" w:rsidTr="00D3488E">
        <w:tc>
          <w:tcPr>
            <w:tcW w:w="1668" w:type="dxa"/>
          </w:tcPr>
          <w:p w:rsidR="00F92A3C" w:rsidRPr="00144AFF" w:rsidRDefault="00F92A3C" w:rsidP="00B264B0">
            <w:r>
              <w:rPr>
                <w:rFonts w:hint="eastAsia"/>
              </w:rPr>
              <w:t>-1</w:t>
            </w:r>
          </w:p>
        </w:tc>
        <w:tc>
          <w:tcPr>
            <w:tcW w:w="6854" w:type="dxa"/>
          </w:tcPr>
          <w:p w:rsidR="00F92A3C" w:rsidRPr="0098348A" w:rsidRDefault="00F92A3C" w:rsidP="00F92A3C">
            <w:r w:rsidRPr="00A1590F">
              <w:rPr>
                <w:rFonts w:hint="eastAsia"/>
              </w:rPr>
              <w:t>服务器出问题了，请稍候再试</w:t>
            </w:r>
            <w:r w:rsidRPr="00A1590F">
              <w:rPr>
                <w:rFonts w:hint="eastAsia"/>
              </w:rPr>
              <w:t xml:space="preserve"> </w:t>
            </w:r>
          </w:p>
        </w:tc>
      </w:tr>
    </w:tbl>
    <w:p w:rsidR="002B489A" w:rsidRDefault="002B489A" w:rsidP="00B264B0">
      <w:pPr>
        <w:ind w:firstLineChars="150" w:firstLine="315"/>
      </w:pPr>
    </w:p>
    <w:p w:rsidR="00B264B0" w:rsidRDefault="00B264B0" w:rsidP="00B264B0">
      <w:pPr>
        <w:ind w:firstLineChars="150" w:firstLine="315"/>
      </w:pPr>
      <w:r>
        <w:rPr>
          <w:rFonts w:hint="eastAsia"/>
        </w:rPr>
        <w:t>第二种中，</w:t>
      </w:r>
      <w:r>
        <w:rPr>
          <w:rFonts w:hint="eastAsia"/>
        </w:rPr>
        <w:t>returnCode</w:t>
      </w:r>
      <w:r>
        <w:rPr>
          <w:rFonts w:hint="eastAsia"/>
        </w:rPr>
        <w:t>的定义为：</w:t>
      </w:r>
    </w:p>
    <w:p w:rsidR="00B264B0" w:rsidRPr="00B264B0" w:rsidRDefault="00B264B0" w:rsidP="00B264B0">
      <w:pPr>
        <w:spacing w:line="312" w:lineRule="exact"/>
        <w:ind w:leftChars="400" w:left="840" w:rightChars="-10" w:right="-21" w:firstLine="300"/>
        <w:jc w:val="both"/>
        <w:rPr>
          <w:i/>
          <w:sz w:val="20"/>
        </w:rPr>
      </w:pPr>
      <w:r w:rsidRPr="00B264B0">
        <w:rPr>
          <w:rFonts w:hint="eastAsia"/>
          <w:i/>
          <w:sz w:val="20"/>
        </w:rPr>
        <w:t>0</w:t>
      </w:r>
      <w:r w:rsidRPr="00B264B0">
        <w:rPr>
          <w:rFonts w:hint="eastAsia"/>
          <w:i/>
          <w:sz w:val="20"/>
        </w:rPr>
        <w:tab/>
      </w:r>
      <w:r>
        <w:rPr>
          <w:rFonts w:hint="eastAsia"/>
          <w:i/>
          <w:sz w:val="20"/>
        </w:rPr>
        <w:tab/>
      </w:r>
      <w:r w:rsidRPr="00B264B0">
        <w:rPr>
          <w:rFonts w:hint="eastAsia"/>
          <w:i/>
          <w:sz w:val="20"/>
        </w:rPr>
        <w:t>成功</w:t>
      </w:r>
    </w:p>
    <w:p w:rsidR="00B264B0" w:rsidRPr="00B264B0" w:rsidRDefault="00B264B0" w:rsidP="00B264B0">
      <w:pPr>
        <w:spacing w:line="312" w:lineRule="exact"/>
        <w:ind w:leftChars="400" w:left="840" w:rightChars="-10" w:right="-21" w:firstLine="300"/>
        <w:jc w:val="both"/>
        <w:rPr>
          <w:i/>
          <w:sz w:val="20"/>
        </w:rPr>
      </w:pPr>
      <w:r w:rsidRPr="00B264B0">
        <w:rPr>
          <w:rFonts w:hint="eastAsia"/>
          <w:i/>
          <w:sz w:val="20"/>
        </w:rPr>
        <w:t>-1</w:t>
      </w:r>
      <w:r w:rsidRPr="00B264B0">
        <w:rPr>
          <w:rFonts w:hint="eastAsia"/>
          <w:i/>
          <w:sz w:val="20"/>
        </w:rPr>
        <w:tab/>
      </w:r>
      <w:r w:rsidRPr="00B264B0">
        <w:rPr>
          <w:rFonts w:hint="eastAsia"/>
          <w:i/>
          <w:sz w:val="20"/>
        </w:rPr>
        <w:t>失败</w:t>
      </w:r>
    </w:p>
    <w:p w:rsidR="00B264B0" w:rsidRPr="00B264B0" w:rsidRDefault="00B264B0" w:rsidP="00B264B0">
      <w:pPr>
        <w:spacing w:line="312" w:lineRule="exact"/>
        <w:ind w:leftChars="400" w:left="840" w:rightChars="-10" w:right="-21" w:firstLine="300"/>
        <w:jc w:val="both"/>
        <w:rPr>
          <w:i/>
          <w:sz w:val="20"/>
        </w:rPr>
      </w:pPr>
      <w:r w:rsidRPr="00B264B0">
        <w:rPr>
          <w:rFonts w:hint="eastAsia"/>
          <w:i/>
          <w:sz w:val="20"/>
        </w:rPr>
        <w:t>30000</w:t>
      </w:r>
      <w:r w:rsidRPr="00B264B0">
        <w:rPr>
          <w:rFonts w:hint="eastAsia"/>
          <w:i/>
          <w:sz w:val="20"/>
        </w:rPr>
        <w:tab/>
      </w:r>
      <w:r w:rsidRPr="00B264B0">
        <w:rPr>
          <w:rFonts w:hint="eastAsia"/>
          <w:i/>
          <w:sz w:val="20"/>
        </w:rPr>
        <w:t>用户中途取消了支付</w:t>
      </w:r>
    </w:p>
    <w:p w:rsidR="00B264B0" w:rsidRPr="00B264B0" w:rsidRDefault="00B264B0" w:rsidP="00B264B0">
      <w:pPr>
        <w:spacing w:line="312" w:lineRule="exact"/>
        <w:ind w:leftChars="400" w:left="840" w:rightChars="-10" w:right="-21" w:firstLine="300"/>
        <w:jc w:val="both"/>
        <w:rPr>
          <w:i/>
          <w:sz w:val="20"/>
        </w:rPr>
      </w:pPr>
      <w:r w:rsidRPr="00B264B0">
        <w:rPr>
          <w:rFonts w:hint="eastAsia"/>
          <w:i/>
          <w:sz w:val="20"/>
        </w:rPr>
        <w:t>30001</w:t>
      </w:r>
      <w:r w:rsidRPr="00B264B0">
        <w:rPr>
          <w:rFonts w:hint="eastAsia"/>
          <w:i/>
          <w:sz w:val="20"/>
        </w:rPr>
        <w:tab/>
      </w:r>
      <w:r w:rsidRPr="00B264B0">
        <w:rPr>
          <w:rFonts w:hint="eastAsia"/>
          <w:i/>
          <w:sz w:val="20"/>
        </w:rPr>
        <w:t>参数或参数类型错误</w:t>
      </w:r>
    </w:p>
    <w:p w:rsidR="00B264B0" w:rsidRPr="00B264B0" w:rsidRDefault="00B264B0" w:rsidP="00B264B0">
      <w:pPr>
        <w:spacing w:line="312" w:lineRule="exact"/>
        <w:ind w:leftChars="400" w:left="840" w:rightChars="-10" w:right="-21" w:firstLine="300"/>
        <w:jc w:val="both"/>
        <w:rPr>
          <w:i/>
          <w:sz w:val="20"/>
        </w:rPr>
      </w:pPr>
      <w:r w:rsidRPr="00B264B0">
        <w:rPr>
          <w:rFonts w:hint="eastAsia"/>
          <w:i/>
          <w:sz w:val="20"/>
        </w:rPr>
        <w:t>30002</w:t>
      </w:r>
      <w:r w:rsidRPr="00B264B0">
        <w:rPr>
          <w:rFonts w:hint="eastAsia"/>
          <w:i/>
          <w:sz w:val="20"/>
        </w:rPr>
        <w:tab/>
      </w:r>
      <w:r w:rsidRPr="00B264B0">
        <w:rPr>
          <w:rFonts w:hint="eastAsia"/>
          <w:i/>
          <w:sz w:val="20"/>
        </w:rPr>
        <w:t>支付结果查询超时（建议此时客户端去服务器查询订单是否支付成功）</w:t>
      </w:r>
    </w:p>
    <w:p w:rsidR="00B264B0" w:rsidRPr="00B264B0" w:rsidRDefault="00B264B0" w:rsidP="00B264B0">
      <w:pPr>
        <w:spacing w:line="312" w:lineRule="exact"/>
        <w:ind w:leftChars="400" w:left="840" w:rightChars="-10" w:right="-21" w:firstLine="300"/>
        <w:jc w:val="both"/>
        <w:rPr>
          <w:i/>
          <w:sz w:val="20"/>
        </w:rPr>
      </w:pPr>
      <w:r w:rsidRPr="00B264B0">
        <w:rPr>
          <w:rFonts w:hint="eastAsia"/>
          <w:i/>
          <w:sz w:val="20"/>
        </w:rPr>
        <w:t>30004</w:t>
      </w:r>
      <w:r w:rsidRPr="00B264B0">
        <w:rPr>
          <w:rFonts w:hint="eastAsia"/>
          <w:i/>
          <w:sz w:val="20"/>
        </w:rPr>
        <w:tab/>
      </w:r>
      <w:r w:rsidRPr="00B264B0">
        <w:rPr>
          <w:rFonts w:hint="eastAsia"/>
          <w:i/>
          <w:sz w:val="20"/>
        </w:rPr>
        <w:t>非法请求</w:t>
      </w:r>
    </w:p>
    <w:p w:rsidR="00B264B0" w:rsidRPr="00B264B0" w:rsidRDefault="00B264B0" w:rsidP="00B264B0">
      <w:pPr>
        <w:spacing w:line="312" w:lineRule="exact"/>
        <w:ind w:leftChars="400" w:left="840" w:rightChars="-10" w:right="-21" w:firstLine="300"/>
        <w:jc w:val="both"/>
        <w:rPr>
          <w:i/>
          <w:sz w:val="20"/>
        </w:rPr>
      </w:pPr>
      <w:r w:rsidRPr="00B264B0">
        <w:rPr>
          <w:rFonts w:hint="eastAsia"/>
          <w:i/>
          <w:sz w:val="20"/>
        </w:rPr>
        <w:t>30005</w:t>
      </w:r>
      <w:r w:rsidRPr="00B264B0">
        <w:rPr>
          <w:rFonts w:hint="eastAsia"/>
          <w:i/>
          <w:sz w:val="20"/>
        </w:rPr>
        <w:tab/>
      </w:r>
      <w:r w:rsidRPr="00B264B0">
        <w:rPr>
          <w:rFonts w:hint="eastAsia"/>
          <w:i/>
          <w:sz w:val="20"/>
        </w:rPr>
        <w:t>网络连接异常</w:t>
      </w:r>
    </w:p>
    <w:p w:rsidR="00B264B0" w:rsidRDefault="00B264B0" w:rsidP="00B264B0">
      <w:pPr>
        <w:spacing w:line="312" w:lineRule="exact"/>
        <w:ind w:leftChars="400" w:left="840" w:rightChars="-10" w:right="-21" w:firstLine="300"/>
        <w:jc w:val="both"/>
        <w:rPr>
          <w:i/>
          <w:sz w:val="20"/>
        </w:rPr>
      </w:pPr>
      <w:r w:rsidRPr="00B264B0">
        <w:rPr>
          <w:rFonts w:hint="eastAsia"/>
          <w:i/>
          <w:sz w:val="20"/>
        </w:rPr>
        <w:t>30006</w:t>
      </w:r>
      <w:r w:rsidRPr="00B264B0">
        <w:rPr>
          <w:rFonts w:hint="eastAsia"/>
          <w:i/>
          <w:sz w:val="20"/>
        </w:rPr>
        <w:tab/>
      </w:r>
      <w:r w:rsidRPr="00B264B0">
        <w:rPr>
          <w:rFonts w:hint="eastAsia"/>
          <w:i/>
          <w:sz w:val="20"/>
        </w:rPr>
        <w:t>系统升级</w:t>
      </w:r>
    </w:p>
    <w:p w:rsidR="00A93733" w:rsidRPr="00B264B0" w:rsidRDefault="00A93733" w:rsidP="00B264B0">
      <w:pPr>
        <w:spacing w:line="312" w:lineRule="exact"/>
        <w:ind w:leftChars="400" w:left="840" w:rightChars="-10" w:right="-21" w:firstLine="300"/>
        <w:jc w:val="both"/>
        <w:rPr>
          <w:i/>
          <w:sz w:val="20"/>
        </w:rPr>
      </w:pPr>
      <w:r>
        <w:rPr>
          <w:rFonts w:hint="eastAsia"/>
          <w:i/>
          <w:sz w:val="20"/>
        </w:rPr>
        <w:t>30007</w:t>
      </w:r>
      <w:r>
        <w:rPr>
          <w:rFonts w:hint="eastAsia"/>
          <w:i/>
          <w:sz w:val="20"/>
        </w:rPr>
        <w:t>支付结果不确定</w:t>
      </w:r>
      <w:r w:rsidR="00EA693E">
        <w:rPr>
          <w:rFonts w:hint="eastAsia"/>
          <w:i/>
          <w:sz w:val="20"/>
        </w:rPr>
        <w:t>，已经接受</w:t>
      </w:r>
    </w:p>
    <w:p w:rsidR="00B264B0" w:rsidRPr="00B264B0" w:rsidRDefault="00B264B0" w:rsidP="00B264B0">
      <w:pPr>
        <w:spacing w:line="312" w:lineRule="exact"/>
        <w:ind w:leftChars="400" w:left="840" w:rightChars="-10" w:right="-21" w:firstLine="300"/>
        <w:jc w:val="both"/>
        <w:rPr>
          <w:i/>
          <w:sz w:val="20"/>
        </w:rPr>
      </w:pPr>
      <w:r w:rsidRPr="00B264B0">
        <w:rPr>
          <w:rFonts w:hint="eastAsia"/>
          <w:i/>
          <w:sz w:val="20"/>
        </w:rPr>
        <w:t>30099</w:t>
      </w:r>
      <w:r w:rsidRPr="00B264B0">
        <w:rPr>
          <w:rFonts w:hint="eastAsia"/>
          <w:i/>
          <w:sz w:val="20"/>
        </w:rPr>
        <w:tab/>
      </w:r>
      <w:r w:rsidRPr="00B264B0">
        <w:rPr>
          <w:rFonts w:hint="eastAsia"/>
          <w:i/>
          <w:sz w:val="20"/>
        </w:rPr>
        <w:t>系统错误</w:t>
      </w:r>
    </w:p>
    <w:p w:rsidR="007B1780" w:rsidRDefault="007B1780" w:rsidP="00B264B0">
      <w:pPr>
        <w:ind w:firstLineChars="150" w:firstLine="315"/>
      </w:pPr>
    </w:p>
    <w:p w:rsidR="00B54084" w:rsidRPr="00B54076" w:rsidRDefault="00B54084" w:rsidP="00B54084">
      <w:pPr>
        <w:pStyle w:val="3"/>
        <w:rPr>
          <w:color w:val="FF0000"/>
        </w:rPr>
      </w:pPr>
      <w:r w:rsidRPr="00B54076">
        <w:rPr>
          <w:rFonts w:hint="eastAsia"/>
          <w:color w:val="FF0000"/>
        </w:rPr>
        <w:t>卡类型</w:t>
      </w:r>
      <w:r w:rsidR="00872264">
        <w:rPr>
          <w:rFonts w:hint="eastAsia"/>
          <w:color w:val="FF0000"/>
        </w:rPr>
        <w:t>(</w:t>
      </w:r>
      <w:r w:rsidR="00872264">
        <w:rPr>
          <w:rFonts w:hint="eastAsia"/>
          <w:color w:val="FF0000"/>
        </w:rPr>
        <w:t>非银行卡</w:t>
      </w:r>
      <w:r w:rsidR="00872264">
        <w:rPr>
          <w:rFonts w:hint="eastAsia"/>
          <w:color w:val="FF0000"/>
        </w:rPr>
        <w:t>)</w:t>
      </w:r>
    </w:p>
    <w:p w:rsidR="00872264" w:rsidRPr="00872264" w:rsidRDefault="00872264" w:rsidP="00872264">
      <w:pPr>
        <w:spacing w:line="312" w:lineRule="exact"/>
        <w:ind w:leftChars="400" w:left="840" w:rightChars="-10" w:right="-21" w:firstLine="300"/>
        <w:jc w:val="both"/>
        <w:rPr>
          <w:i/>
          <w:color w:val="FF0000"/>
          <w:sz w:val="20"/>
        </w:rPr>
      </w:pPr>
      <w:r w:rsidRPr="00872264">
        <w:rPr>
          <w:rFonts w:hint="eastAsia"/>
          <w:i/>
          <w:color w:val="FF0000"/>
          <w:sz w:val="20"/>
        </w:rPr>
        <w:t>JUNNET</w:t>
      </w:r>
      <w:r w:rsidRPr="00872264">
        <w:rPr>
          <w:rFonts w:hint="eastAsia"/>
          <w:i/>
          <w:color w:val="FF0000"/>
          <w:sz w:val="20"/>
        </w:rPr>
        <w:tab/>
      </w:r>
      <w:r>
        <w:rPr>
          <w:rFonts w:hint="eastAsia"/>
          <w:i/>
          <w:color w:val="FF0000"/>
          <w:sz w:val="20"/>
        </w:rPr>
        <w:tab/>
      </w:r>
      <w:r w:rsidRPr="00872264">
        <w:rPr>
          <w:rFonts w:hint="eastAsia"/>
          <w:i/>
          <w:color w:val="FF0000"/>
          <w:sz w:val="20"/>
        </w:rPr>
        <w:t>骏网一卡通</w:t>
      </w:r>
    </w:p>
    <w:p w:rsidR="00872264" w:rsidRPr="00872264" w:rsidRDefault="00872264" w:rsidP="00872264">
      <w:pPr>
        <w:spacing w:line="312" w:lineRule="exact"/>
        <w:ind w:leftChars="400" w:left="840" w:rightChars="-10" w:right="-21" w:firstLine="300"/>
        <w:jc w:val="both"/>
        <w:rPr>
          <w:i/>
          <w:color w:val="FF0000"/>
          <w:sz w:val="20"/>
        </w:rPr>
      </w:pPr>
      <w:r w:rsidRPr="00872264">
        <w:rPr>
          <w:rFonts w:hint="eastAsia"/>
          <w:i/>
          <w:color w:val="FF0000"/>
          <w:sz w:val="20"/>
        </w:rPr>
        <w:t>SNDACARD</w:t>
      </w:r>
      <w:r w:rsidRPr="00872264">
        <w:rPr>
          <w:rFonts w:hint="eastAsia"/>
          <w:i/>
          <w:color w:val="FF0000"/>
          <w:sz w:val="20"/>
        </w:rPr>
        <w:tab/>
      </w:r>
      <w:r w:rsidRPr="00872264">
        <w:rPr>
          <w:rFonts w:hint="eastAsia"/>
          <w:i/>
          <w:color w:val="FF0000"/>
          <w:sz w:val="20"/>
        </w:rPr>
        <w:t>盛大卡</w:t>
      </w:r>
    </w:p>
    <w:p w:rsidR="00872264" w:rsidRPr="00872264" w:rsidRDefault="00872264" w:rsidP="00872264">
      <w:pPr>
        <w:spacing w:line="312" w:lineRule="exact"/>
        <w:ind w:leftChars="400" w:left="840" w:rightChars="-10" w:right="-21" w:firstLine="300"/>
        <w:jc w:val="both"/>
        <w:rPr>
          <w:i/>
          <w:color w:val="FF0000"/>
          <w:sz w:val="20"/>
        </w:rPr>
      </w:pPr>
      <w:r w:rsidRPr="00872264">
        <w:rPr>
          <w:rFonts w:hint="eastAsia"/>
          <w:i/>
          <w:color w:val="FF0000"/>
          <w:sz w:val="20"/>
        </w:rPr>
        <w:t>ZHENGTU</w:t>
      </w:r>
      <w:r w:rsidRPr="00872264">
        <w:rPr>
          <w:rFonts w:hint="eastAsia"/>
          <w:i/>
          <w:color w:val="FF0000"/>
          <w:sz w:val="20"/>
        </w:rPr>
        <w:tab/>
      </w:r>
      <w:r>
        <w:rPr>
          <w:rFonts w:hint="eastAsia"/>
          <w:i/>
          <w:color w:val="FF0000"/>
          <w:sz w:val="20"/>
        </w:rPr>
        <w:tab/>
      </w:r>
      <w:r w:rsidRPr="00872264">
        <w:rPr>
          <w:rFonts w:hint="eastAsia"/>
          <w:i/>
          <w:color w:val="FF0000"/>
          <w:sz w:val="20"/>
        </w:rPr>
        <w:t>征途卡</w:t>
      </w:r>
    </w:p>
    <w:p w:rsidR="00872264" w:rsidRPr="00872264" w:rsidRDefault="00872264" w:rsidP="00872264">
      <w:pPr>
        <w:spacing w:line="312" w:lineRule="exact"/>
        <w:ind w:leftChars="400" w:left="840" w:rightChars="-10" w:right="-21" w:firstLine="300"/>
        <w:jc w:val="both"/>
        <w:rPr>
          <w:i/>
          <w:color w:val="FF0000"/>
          <w:sz w:val="20"/>
        </w:rPr>
      </w:pPr>
      <w:r w:rsidRPr="00872264">
        <w:rPr>
          <w:rFonts w:hint="eastAsia"/>
          <w:i/>
          <w:color w:val="FF0000"/>
          <w:sz w:val="20"/>
        </w:rPr>
        <w:t>QQCARD</w:t>
      </w:r>
      <w:r w:rsidRPr="00872264">
        <w:rPr>
          <w:rFonts w:hint="eastAsia"/>
          <w:i/>
          <w:color w:val="FF0000"/>
          <w:sz w:val="20"/>
        </w:rPr>
        <w:tab/>
      </w:r>
      <w:r>
        <w:rPr>
          <w:rFonts w:hint="eastAsia"/>
          <w:i/>
          <w:color w:val="FF0000"/>
          <w:sz w:val="20"/>
        </w:rPr>
        <w:tab/>
      </w:r>
      <w:r w:rsidRPr="00872264">
        <w:rPr>
          <w:rFonts w:hint="eastAsia"/>
          <w:i/>
          <w:color w:val="FF0000"/>
          <w:sz w:val="20"/>
        </w:rPr>
        <w:t>Q</w:t>
      </w:r>
      <w:r w:rsidRPr="00872264">
        <w:rPr>
          <w:rFonts w:hint="eastAsia"/>
          <w:i/>
          <w:color w:val="FF0000"/>
          <w:sz w:val="20"/>
        </w:rPr>
        <w:t>币卡</w:t>
      </w:r>
    </w:p>
    <w:p w:rsidR="00872264" w:rsidRPr="00872264" w:rsidRDefault="00872264" w:rsidP="00872264">
      <w:pPr>
        <w:spacing w:line="312" w:lineRule="exact"/>
        <w:ind w:leftChars="400" w:left="840" w:rightChars="-10" w:right="-21" w:firstLine="300"/>
        <w:jc w:val="both"/>
        <w:rPr>
          <w:i/>
          <w:color w:val="FF0000"/>
          <w:sz w:val="20"/>
        </w:rPr>
      </w:pPr>
      <w:r w:rsidRPr="00872264">
        <w:rPr>
          <w:rFonts w:hint="eastAsia"/>
          <w:i/>
          <w:color w:val="FF0000"/>
          <w:sz w:val="20"/>
        </w:rPr>
        <w:t>JIUYOU</w:t>
      </w:r>
      <w:r w:rsidRPr="00872264">
        <w:rPr>
          <w:rFonts w:hint="eastAsia"/>
          <w:i/>
          <w:color w:val="FF0000"/>
          <w:sz w:val="20"/>
        </w:rPr>
        <w:tab/>
      </w:r>
      <w:r>
        <w:rPr>
          <w:rFonts w:hint="eastAsia"/>
          <w:i/>
          <w:color w:val="FF0000"/>
          <w:sz w:val="20"/>
        </w:rPr>
        <w:tab/>
      </w:r>
      <w:r w:rsidRPr="00872264">
        <w:rPr>
          <w:rFonts w:hint="eastAsia"/>
          <w:i/>
          <w:color w:val="FF0000"/>
          <w:sz w:val="20"/>
        </w:rPr>
        <w:t>久游卡</w:t>
      </w:r>
    </w:p>
    <w:p w:rsidR="00872264" w:rsidRPr="00872264" w:rsidRDefault="00872264" w:rsidP="00872264">
      <w:pPr>
        <w:spacing w:line="312" w:lineRule="exact"/>
        <w:ind w:leftChars="400" w:left="840" w:rightChars="-10" w:right="-21" w:firstLine="300"/>
        <w:jc w:val="both"/>
        <w:rPr>
          <w:i/>
          <w:color w:val="FF0000"/>
          <w:sz w:val="20"/>
        </w:rPr>
      </w:pPr>
      <w:r w:rsidRPr="00872264">
        <w:rPr>
          <w:rFonts w:hint="eastAsia"/>
          <w:i/>
          <w:color w:val="FF0000"/>
          <w:sz w:val="20"/>
        </w:rPr>
        <w:lastRenderedPageBreak/>
        <w:t>NETEASE</w:t>
      </w:r>
      <w:r w:rsidRPr="00872264">
        <w:rPr>
          <w:rFonts w:hint="eastAsia"/>
          <w:i/>
          <w:color w:val="FF0000"/>
          <w:sz w:val="20"/>
        </w:rPr>
        <w:tab/>
      </w:r>
      <w:r>
        <w:rPr>
          <w:rFonts w:hint="eastAsia"/>
          <w:i/>
          <w:color w:val="FF0000"/>
          <w:sz w:val="20"/>
        </w:rPr>
        <w:tab/>
      </w:r>
      <w:r w:rsidRPr="00872264">
        <w:rPr>
          <w:rFonts w:hint="eastAsia"/>
          <w:i/>
          <w:color w:val="FF0000"/>
          <w:sz w:val="20"/>
        </w:rPr>
        <w:t>网易卡</w:t>
      </w:r>
    </w:p>
    <w:p w:rsidR="00872264" w:rsidRPr="00872264" w:rsidRDefault="00872264" w:rsidP="00872264">
      <w:pPr>
        <w:spacing w:line="312" w:lineRule="exact"/>
        <w:ind w:leftChars="400" w:left="840" w:rightChars="-10" w:right="-21" w:firstLine="300"/>
        <w:jc w:val="both"/>
        <w:rPr>
          <w:i/>
          <w:color w:val="FF0000"/>
          <w:sz w:val="20"/>
        </w:rPr>
      </w:pPr>
      <w:r w:rsidRPr="00872264">
        <w:rPr>
          <w:rFonts w:hint="eastAsia"/>
          <w:i/>
          <w:color w:val="FF0000"/>
          <w:sz w:val="20"/>
        </w:rPr>
        <w:t>WANMEI</w:t>
      </w:r>
      <w:r w:rsidRPr="00872264">
        <w:rPr>
          <w:rFonts w:hint="eastAsia"/>
          <w:i/>
          <w:color w:val="FF0000"/>
          <w:sz w:val="20"/>
        </w:rPr>
        <w:tab/>
      </w:r>
      <w:r>
        <w:rPr>
          <w:rFonts w:hint="eastAsia"/>
          <w:i/>
          <w:color w:val="FF0000"/>
          <w:sz w:val="20"/>
        </w:rPr>
        <w:tab/>
      </w:r>
      <w:r w:rsidRPr="00872264">
        <w:rPr>
          <w:rFonts w:hint="eastAsia"/>
          <w:i/>
          <w:color w:val="FF0000"/>
          <w:sz w:val="20"/>
        </w:rPr>
        <w:t>完美卡</w:t>
      </w:r>
    </w:p>
    <w:p w:rsidR="00872264" w:rsidRPr="00872264" w:rsidRDefault="00872264" w:rsidP="00872264">
      <w:pPr>
        <w:spacing w:line="312" w:lineRule="exact"/>
        <w:ind w:leftChars="400" w:left="840" w:rightChars="-10" w:right="-21" w:firstLine="300"/>
        <w:jc w:val="both"/>
        <w:rPr>
          <w:i/>
          <w:color w:val="FF0000"/>
          <w:sz w:val="20"/>
        </w:rPr>
      </w:pPr>
      <w:r w:rsidRPr="00872264">
        <w:rPr>
          <w:rFonts w:hint="eastAsia"/>
          <w:i/>
          <w:color w:val="FF0000"/>
          <w:sz w:val="20"/>
        </w:rPr>
        <w:t>SOHU</w:t>
      </w:r>
      <w:r w:rsidRPr="00872264">
        <w:rPr>
          <w:rFonts w:hint="eastAsia"/>
          <w:i/>
          <w:color w:val="FF0000"/>
          <w:sz w:val="20"/>
        </w:rPr>
        <w:tab/>
      </w:r>
      <w:r>
        <w:rPr>
          <w:rFonts w:hint="eastAsia"/>
          <w:i/>
          <w:color w:val="FF0000"/>
          <w:sz w:val="20"/>
        </w:rPr>
        <w:tab/>
      </w:r>
      <w:r>
        <w:rPr>
          <w:rFonts w:hint="eastAsia"/>
          <w:i/>
          <w:color w:val="FF0000"/>
          <w:sz w:val="20"/>
        </w:rPr>
        <w:tab/>
      </w:r>
      <w:r w:rsidRPr="00872264">
        <w:rPr>
          <w:rFonts w:hint="eastAsia"/>
          <w:i/>
          <w:color w:val="FF0000"/>
          <w:sz w:val="20"/>
        </w:rPr>
        <w:t>搜狐卡</w:t>
      </w:r>
    </w:p>
    <w:p w:rsidR="00872264" w:rsidRPr="00872264" w:rsidRDefault="00872264" w:rsidP="00872264">
      <w:pPr>
        <w:spacing w:line="312" w:lineRule="exact"/>
        <w:ind w:leftChars="400" w:left="840" w:rightChars="-10" w:right="-21" w:firstLine="300"/>
        <w:jc w:val="both"/>
        <w:rPr>
          <w:i/>
          <w:color w:val="FF0000"/>
          <w:sz w:val="20"/>
        </w:rPr>
      </w:pPr>
      <w:r w:rsidRPr="00872264">
        <w:rPr>
          <w:rFonts w:hint="eastAsia"/>
          <w:i/>
          <w:color w:val="FF0000"/>
          <w:sz w:val="20"/>
        </w:rPr>
        <w:t>ZONGYOU</w:t>
      </w:r>
      <w:r w:rsidRPr="00872264">
        <w:rPr>
          <w:rFonts w:hint="eastAsia"/>
          <w:i/>
          <w:color w:val="FF0000"/>
          <w:sz w:val="20"/>
        </w:rPr>
        <w:tab/>
      </w:r>
      <w:r>
        <w:rPr>
          <w:rFonts w:hint="eastAsia"/>
          <w:i/>
          <w:color w:val="FF0000"/>
          <w:sz w:val="20"/>
        </w:rPr>
        <w:tab/>
      </w:r>
      <w:r w:rsidRPr="00872264">
        <w:rPr>
          <w:rFonts w:hint="eastAsia"/>
          <w:i/>
          <w:color w:val="FF0000"/>
          <w:sz w:val="20"/>
        </w:rPr>
        <w:t>纵游一卡通</w:t>
      </w:r>
    </w:p>
    <w:p w:rsidR="00872264" w:rsidRPr="00872264" w:rsidRDefault="00872264" w:rsidP="00872264">
      <w:pPr>
        <w:spacing w:line="312" w:lineRule="exact"/>
        <w:ind w:leftChars="400" w:left="840" w:rightChars="-10" w:right="-21" w:firstLine="300"/>
        <w:jc w:val="both"/>
        <w:rPr>
          <w:i/>
          <w:color w:val="FF0000"/>
          <w:sz w:val="20"/>
        </w:rPr>
      </w:pPr>
      <w:r w:rsidRPr="00872264">
        <w:rPr>
          <w:rFonts w:hint="eastAsia"/>
          <w:i/>
          <w:color w:val="FF0000"/>
          <w:sz w:val="20"/>
        </w:rPr>
        <w:t>TIANXIA</w:t>
      </w:r>
      <w:r w:rsidRPr="00872264">
        <w:rPr>
          <w:rFonts w:hint="eastAsia"/>
          <w:i/>
          <w:color w:val="FF0000"/>
          <w:sz w:val="20"/>
        </w:rPr>
        <w:tab/>
      </w:r>
      <w:r>
        <w:rPr>
          <w:rFonts w:hint="eastAsia"/>
          <w:i/>
          <w:color w:val="FF0000"/>
          <w:sz w:val="20"/>
        </w:rPr>
        <w:tab/>
      </w:r>
      <w:r w:rsidRPr="00872264">
        <w:rPr>
          <w:rFonts w:hint="eastAsia"/>
          <w:i/>
          <w:color w:val="FF0000"/>
          <w:sz w:val="20"/>
        </w:rPr>
        <w:t>天下一卡通</w:t>
      </w:r>
    </w:p>
    <w:p w:rsidR="00872264" w:rsidRDefault="00872264" w:rsidP="00872264">
      <w:pPr>
        <w:spacing w:line="312" w:lineRule="exact"/>
        <w:ind w:leftChars="400" w:left="840" w:rightChars="-10" w:right="-21" w:firstLine="300"/>
        <w:jc w:val="both"/>
        <w:rPr>
          <w:i/>
          <w:color w:val="FF0000"/>
          <w:sz w:val="20"/>
        </w:rPr>
      </w:pPr>
      <w:r w:rsidRPr="00872264">
        <w:rPr>
          <w:rFonts w:hint="eastAsia"/>
          <w:i/>
          <w:color w:val="FF0000"/>
          <w:sz w:val="20"/>
        </w:rPr>
        <w:t>TIANHONG</w:t>
      </w:r>
      <w:r w:rsidRPr="00872264">
        <w:rPr>
          <w:rFonts w:hint="eastAsia"/>
          <w:i/>
          <w:color w:val="FF0000"/>
          <w:sz w:val="20"/>
        </w:rPr>
        <w:tab/>
      </w:r>
      <w:r w:rsidRPr="00872264">
        <w:rPr>
          <w:rFonts w:hint="eastAsia"/>
          <w:i/>
          <w:color w:val="FF0000"/>
          <w:sz w:val="20"/>
        </w:rPr>
        <w:t>天宏一卡通</w:t>
      </w:r>
    </w:p>
    <w:p w:rsidR="00872264" w:rsidRDefault="00872264" w:rsidP="00872264">
      <w:pPr>
        <w:spacing w:line="312" w:lineRule="exact"/>
        <w:ind w:leftChars="400" w:left="840" w:rightChars="-10" w:right="-21" w:firstLine="300"/>
        <w:jc w:val="both"/>
        <w:rPr>
          <w:i/>
          <w:color w:val="FF0000"/>
          <w:sz w:val="20"/>
        </w:rPr>
      </w:pPr>
    </w:p>
    <w:p w:rsidR="00872264" w:rsidRPr="00872264" w:rsidRDefault="00872264" w:rsidP="00872264">
      <w:pPr>
        <w:spacing w:line="312" w:lineRule="exact"/>
        <w:ind w:leftChars="400" w:left="840" w:rightChars="-10" w:right="-21" w:firstLine="300"/>
        <w:jc w:val="both"/>
        <w:rPr>
          <w:i/>
          <w:color w:val="FF0000"/>
          <w:sz w:val="20"/>
        </w:rPr>
      </w:pPr>
      <w:r w:rsidRPr="00872264">
        <w:rPr>
          <w:rFonts w:hint="eastAsia"/>
          <w:i/>
          <w:color w:val="FF0000"/>
          <w:sz w:val="20"/>
        </w:rPr>
        <w:t>SZX</w:t>
      </w:r>
      <w:r w:rsidRPr="00872264">
        <w:rPr>
          <w:rFonts w:hint="eastAsia"/>
          <w:i/>
          <w:color w:val="FF0000"/>
          <w:sz w:val="20"/>
        </w:rPr>
        <w:tab/>
      </w:r>
      <w:r>
        <w:rPr>
          <w:rFonts w:hint="eastAsia"/>
          <w:i/>
          <w:color w:val="FF0000"/>
          <w:sz w:val="20"/>
        </w:rPr>
        <w:tab/>
      </w:r>
      <w:r>
        <w:rPr>
          <w:rFonts w:hint="eastAsia"/>
          <w:i/>
          <w:color w:val="FF0000"/>
          <w:sz w:val="20"/>
        </w:rPr>
        <w:tab/>
      </w:r>
      <w:r w:rsidRPr="00872264">
        <w:rPr>
          <w:rFonts w:hint="eastAsia"/>
          <w:i/>
          <w:color w:val="FF0000"/>
          <w:sz w:val="20"/>
        </w:rPr>
        <w:t>神州行</w:t>
      </w:r>
    </w:p>
    <w:p w:rsidR="00872264" w:rsidRPr="00872264" w:rsidRDefault="00872264" w:rsidP="00872264">
      <w:pPr>
        <w:spacing w:line="312" w:lineRule="exact"/>
        <w:ind w:leftChars="400" w:left="840" w:rightChars="-10" w:right="-21" w:firstLine="300"/>
        <w:jc w:val="both"/>
        <w:rPr>
          <w:i/>
          <w:color w:val="FF0000"/>
          <w:sz w:val="20"/>
        </w:rPr>
      </w:pPr>
      <w:r w:rsidRPr="00872264">
        <w:rPr>
          <w:rFonts w:hint="eastAsia"/>
          <w:i/>
          <w:color w:val="FF0000"/>
          <w:sz w:val="20"/>
        </w:rPr>
        <w:t>TELECOM</w:t>
      </w:r>
      <w:r w:rsidRPr="00872264">
        <w:rPr>
          <w:rFonts w:hint="eastAsia"/>
          <w:i/>
          <w:color w:val="FF0000"/>
          <w:sz w:val="20"/>
        </w:rPr>
        <w:tab/>
      </w:r>
      <w:r>
        <w:rPr>
          <w:rFonts w:hint="eastAsia"/>
          <w:i/>
          <w:color w:val="FF0000"/>
          <w:sz w:val="20"/>
        </w:rPr>
        <w:tab/>
      </w:r>
      <w:r w:rsidRPr="00872264">
        <w:rPr>
          <w:rFonts w:hint="eastAsia"/>
          <w:i/>
          <w:color w:val="FF0000"/>
          <w:sz w:val="20"/>
        </w:rPr>
        <w:t>电信卡</w:t>
      </w:r>
    </w:p>
    <w:p w:rsidR="00872264" w:rsidRPr="00872264" w:rsidRDefault="00872264" w:rsidP="00872264">
      <w:pPr>
        <w:spacing w:line="312" w:lineRule="exact"/>
        <w:ind w:leftChars="400" w:left="840" w:rightChars="-10" w:right="-21" w:firstLine="300"/>
        <w:jc w:val="both"/>
        <w:rPr>
          <w:i/>
          <w:color w:val="FF0000"/>
          <w:sz w:val="20"/>
        </w:rPr>
      </w:pPr>
      <w:r w:rsidRPr="00872264">
        <w:rPr>
          <w:rFonts w:hint="eastAsia"/>
          <w:i/>
          <w:color w:val="FF0000"/>
          <w:sz w:val="20"/>
        </w:rPr>
        <w:t>UNICOM</w:t>
      </w:r>
      <w:r w:rsidRPr="00872264">
        <w:rPr>
          <w:rFonts w:hint="eastAsia"/>
          <w:i/>
          <w:color w:val="FF0000"/>
          <w:sz w:val="20"/>
        </w:rPr>
        <w:tab/>
      </w:r>
      <w:r>
        <w:rPr>
          <w:rFonts w:hint="eastAsia"/>
          <w:i/>
          <w:color w:val="FF0000"/>
          <w:sz w:val="20"/>
        </w:rPr>
        <w:tab/>
      </w:r>
      <w:r w:rsidRPr="00872264">
        <w:rPr>
          <w:rFonts w:hint="eastAsia"/>
          <w:i/>
          <w:color w:val="FF0000"/>
          <w:sz w:val="20"/>
        </w:rPr>
        <w:t>联通卡</w:t>
      </w:r>
    </w:p>
    <w:p w:rsidR="00872264" w:rsidRDefault="00872264" w:rsidP="00872264">
      <w:pPr>
        <w:spacing w:line="312" w:lineRule="exact"/>
        <w:ind w:leftChars="400" w:left="840" w:rightChars="-10" w:right="-21" w:firstLine="300"/>
        <w:jc w:val="both"/>
        <w:rPr>
          <w:i/>
          <w:color w:val="FF0000"/>
          <w:sz w:val="20"/>
        </w:rPr>
      </w:pPr>
    </w:p>
    <w:p w:rsidR="00B7398B" w:rsidRDefault="00B7398B" w:rsidP="00B7398B">
      <w:pPr>
        <w:pStyle w:val="3"/>
      </w:pPr>
      <w:r>
        <w:rPr>
          <w:rFonts w:hint="eastAsia"/>
        </w:rPr>
        <w:t>支付定制中支付方式</w:t>
      </w:r>
      <w:r w:rsidR="008A4853">
        <w:rPr>
          <w:rFonts w:hint="eastAsia"/>
        </w:rPr>
        <w:t>和渠道</w:t>
      </w:r>
      <w:r>
        <w:rPr>
          <w:rFonts w:hint="eastAsia"/>
        </w:rPr>
        <w:t>定义</w:t>
      </w:r>
    </w:p>
    <w:p w:rsidR="00B7398B" w:rsidRDefault="00B7398B" w:rsidP="00B7398B">
      <w:pPr>
        <w:spacing w:line="312" w:lineRule="exact"/>
        <w:ind w:leftChars="400" w:left="840" w:rightChars="-10" w:right="-21"/>
        <w:jc w:val="both"/>
        <w:rPr>
          <w:i/>
          <w:sz w:val="20"/>
        </w:rPr>
      </w:pPr>
      <w:r>
        <w:rPr>
          <w:rFonts w:hint="eastAsia"/>
          <w:i/>
          <w:sz w:val="20"/>
        </w:rPr>
        <w:t>100-199</w:t>
      </w:r>
      <w:r>
        <w:rPr>
          <w:rFonts w:hint="eastAsia"/>
          <w:i/>
          <w:sz w:val="20"/>
        </w:rPr>
        <w:t>：</w:t>
      </w:r>
      <w:r>
        <w:rPr>
          <w:rFonts w:hint="eastAsia"/>
          <w:i/>
          <w:sz w:val="20"/>
        </w:rPr>
        <w:t>CUSTPAY1-100</w:t>
      </w:r>
      <w:r>
        <w:rPr>
          <w:rFonts w:hint="eastAsia"/>
          <w:i/>
          <w:sz w:val="20"/>
        </w:rPr>
        <w:t>；</w:t>
      </w:r>
    </w:p>
    <w:p w:rsidR="00B7398B" w:rsidRPr="00A763AB" w:rsidRDefault="00B7398B" w:rsidP="00B7398B">
      <w:pPr>
        <w:spacing w:line="312" w:lineRule="exact"/>
        <w:ind w:leftChars="400" w:left="840" w:rightChars="-10" w:right="-21"/>
        <w:jc w:val="both"/>
        <w:rPr>
          <w:i/>
          <w:sz w:val="20"/>
        </w:rPr>
      </w:pPr>
      <w:r>
        <w:rPr>
          <w:rFonts w:hint="eastAsia"/>
          <w:i/>
          <w:sz w:val="20"/>
        </w:rPr>
        <w:t>CUSTPAY1</w:t>
      </w:r>
      <w:r>
        <w:rPr>
          <w:rFonts w:hint="eastAsia"/>
          <w:i/>
          <w:sz w:val="20"/>
        </w:rPr>
        <w:t>：</w:t>
      </w:r>
      <w:r w:rsidRPr="00B7398B">
        <w:rPr>
          <w:i/>
          <w:sz w:val="20"/>
        </w:rPr>
        <w:t>SERIBANK</w:t>
      </w:r>
    </w:p>
    <w:p w:rsidR="00B7398B" w:rsidRPr="00A763AB" w:rsidRDefault="00B7398B" w:rsidP="00B7398B">
      <w:pPr>
        <w:spacing w:line="312" w:lineRule="exact"/>
        <w:ind w:leftChars="400" w:left="840" w:rightChars="-10" w:right="-21"/>
        <w:jc w:val="both"/>
        <w:rPr>
          <w:i/>
          <w:sz w:val="20"/>
        </w:rPr>
      </w:pPr>
    </w:p>
    <w:p w:rsidR="008329F8" w:rsidRPr="008329F8" w:rsidRDefault="0086563D" w:rsidP="008329F8">
      <w:pPr>
        <w:spacing w:line="312" w:lineRule="exact"/>
        <w:ind w:leftChars="400" w:left="840" w:rightChars="-10" w:right="-21"/>
        <w:jc w:val="both"/>
        <w:rPr>
          <w:i/>
          <w:sz w:val="20"/>
        </w:rPr>
      </w:pPr>
      <w:r w:rsidRPr="0086563D">
        <w:rPr>
          <w:rFonts w:hint="eastAsia"/>
        </w:rPr>
        <w:t>sdkChannel</w:t>
      </w:r>
      <w:r w:rsidR="008329F8" w:rsidRPr="008329F8">
        <w:rPr>
          <w:rFonts w:hint="eastAsia"/>
          <w:i/>
          <w:sz w:val="20"/>
        </w:rPr>
        <w:t xml:space="preserve">0 </w:t>
      </w:r>
      <w:r w:rsidR="008329F8" w:rsidRPr="008329F8">
        <w:rPr>
          <w:rFonts w:hint="eastAsia"/>
          <w:i/>
          <w:sz w:val="20"/>
        </w:rPr>
        <w:t>代表自有应用，无渠道</w:t>
      </w:r>
    </w:p>
    <w:p w:rsidR="008329F8" w:rsidRPr="008329F8" w:rsidRDefault="008329F8" w:rsidP="008329F8">
      <w:pPr>
        <w:spacing w:line="312" w:lineRule="exact"/>
        <w:ind w:leftChars="400" w:left="840" w:rightChars="-10" w:right="-21"/>
        <w:jc w:val="both"/>
        <w:rPr>
          <w:i/>
          <w:sz w:val="20"/>
        </w:rPr>
      </w:pPr>
      <w:r w:rsidRPr="008329F8">
        <w:rPr>
          <w:rFonts w:hint="eastAsia"/>
          <w:i/>
          <w:sz w:val="20"/>
        </w:rPr>
        <w:t xml:space="preserve">1 </w:t>
      </w:r>
      <w:r w:rsidRPr="008329F8">
        <w:rPr>
          <w:rFonts w:hint="eastAsia"/>
          <w:i/>
          <w:sz w:val="20"/>
        </w:rPr>
        <w:t>代表智汇云渠道</w:t>
      </w:r>
    </w:p>
    <w:p w:rsidR="008329F8" w:rsidRPr="008329F8" w:rsidRDefault="008329F8" w:rsidP="008329F8">
      <w:pPr>
        <w:spacing w:line="312" w:lineRule="exact"/>
        <w:ind w:leftChars="400" w:left="840" w:rightChars="-10" w:right="-21"/>
        <w:jc w:val="both"/>
        <w:rPr>
          <w:i/>
          <w:sz w:val="20"/>
        </w:rPr>
      </w:pPr>
      <w:r w:rsidRPr="008329F8">
        <w:rPr>
          <w:rFonts w:hint="eastAsia"/>
          <w:i/>
          <w:sz w:val="20"/>
        </w:rPr>
        <w:t xml:space="preserve">2 </w:t>
      </w:r>
      <w:r w:rsidRPr="008329F8">
        <w:rPr>
          <w:rFonts w:hint="eastAsia"/>
          <w:i/>
          <w:sz w:val="20"/>
        </w:rPr>
        <w:t>代表预装渠道</w:t>
      </w:r>
    </w:p>
    <w:p w:rsidR="008329F8" w:rsidRPr="008329F8" w:rsidRDefault="008329F8" w:rsidP="008329F8">
      <w:pPr>
        <w:spacing w:line="312" w:lineRule="exact"/>
        <w:ind w:leftChars="400" w:left="840" w:rightChars="-10" w:right="-21"/>
        <w:jc w:val="both"/>
        <w:rPr>
          <w:i/>
          <w:sz w:val="20"/>
        </w:rPr>
      </w:pPr>
      <w:r w:rsidRPr="008329F8">
        <w:rPr>
          <w:rFonts w:hint="eastAsia"/>
          <w:i/>
          <w:sz w:val="20"/>
        </w:rPr>
        <w:t xml:space="preserve">3 </w:t>
      </w:r>
      <w:r w:rsidRPr="008329F8">
        <w:rPr>
          <w:rFonts w:hint="eastAsia"/>
          <w:i/>
          <w:sz w:val="20"/>
        </w:rPr>
        <w:t>代表游戏吧</w:t>
      </w:r>
    </w:p>
    <w:p w:rsidR="008329F8" w:rsidRDefault="008329F8" w:rsidP="008329F8">
      <w:pPr>
        <w:spacing w:line="312" w:lineRule="exact"/>
        <w:ind w:leftChars="400" w:left="840" w:rightChars="-10" w:right="-21"/>
        <w:jc w:val="both"/>
        <w:rPr>
          <w:i/>
          <w:sz w:val="20"/>
        </w:rPr>
      </w:pPr>
      <w:r w:rsidRPr="008329F8">
        <w:rPr>
          <w:rFonts w:hint="eastAsia"/>
          <w:i/>
          <w:sz w:val="20"/>
        </w:rPr>
        <w:t xml:space="preserve">4 </w:t>
      </w:r>
      <w:r w:rsidRPr="008329F8">
        <w:rPr>
          <w:rFonts w:hint="eastAsia"/>
          <w:i/>
          <w:sz w:val="20"/>
        </w:rPr>
        <w:t>海外终端</w:t>
      </w:r>
    </w:p>
    <w:p w:rsidR="008329F8" w:rsidRPr="008329F8" w:rsidRDefault="008329F8" w:rsidP="008329F8">
      <w:pPr>
        <w:spacing w:line="312" w:lineRule="exact"/>
        <w:ind w:leftChars="400" w:left="840" w:rightChars="-10" w:right="-21"/>
        <w:jc w:val="both"/>
        <w:rPr>
          <w:i/>
          <w:sz w:val="20"/>
        </w:rPr>
      </w:pPr>
      <w:r>
        <w:rPr>
          <w:rFonts w:hint="eastAsia"/>
          <w:i/>
          <w:sz w:val="20"/>
        </w:rPr>
        <w:t>注：对于部分渠道，支持通过</w:t>
      </w:r>
      <w:r>
        <w:rPr>
          <w:rFonts w:hint="eastAsia"/>
          <w:i/>
          <w:sz w:val="20"/>
        </w:rPr>
        <w:t>sdkChannel</w:t>
      </w:r>
      <w:r>
        <w:rPr>
          <w:rFonts w:hint="eastAsia"/>
          <w:i/>
          <w:sz w:val="20"/>
        </w:rPr>
        <w:t>确定外部收款帐号，比如华为电软的短代支付。</w:t>
      </w:r>
    </w:p>
    <w:p w:rsidR="00B7398B" w:rsidRDefault="00B7398B" w:rsidP="00B264B0">
      <w:pPr>
        <w:ind w:firstLineChars="150" w:firstLine="315"/>
      </w:pPr>
    </w:p>
    <w:p w:rsidR="0086563D" w:rsidRDefault="0086563D" w:rsidP="00B264B0">
      <w:pPr>
        <w:ind w:firstLineChars="150" w:firstLine="315"/>
      </w:pPr>
    </w:p>
    <w:p w:rsidR="0086563D" w:rsidRPr="0086563D" w:rsidRDefault="0086563D" w:rsidP="00B264B0">
      <w:pPr>
        <w:ind w:firstLineChars="150" w:firstLine="315"/>
      </w:pPr>
    </w:p>
    <w:p w:rsidR="00EE0B69" w:rsidRDefault="00EE0B69" w:rsidP="00EE0B69">
      <w:pPr>
        <w:pStyle w:val="2"/>
      </w:pPr>
      <w:r>
        <w:rPr>
          <w:rFonts w:hint="eastAsia"/>
        </w:rPr>
        <w:t>共用复杂数据定义</w:t>
      </w:r>
    </w:p>
    <w:p w:rsidR="00EE0B69" w:rsidRPr="0043026D" w:rsidRDefault="00EE0B69" w:rsidP="00EE0B69">
      <w:pPr>
        <w:pStyle w:val="3"/>
      </w:pPr>
      <w:r>
        <w:rPr>
          <w:rFonts w:hint="eastAsia"/>
          <w:color w:val="000000" w:themeColor="text1"/>
        </w:rPr>
        <w:t>Hearder</w:t>
      </w:r>
      <w:r>
        <w:rPr>
          <w:rFonts w:hint="eastAsia"/>
        </w:rPr>
        <w:t xml:space="preserve"> (</w:t>
      </w:r>
      <w:r>
        <w:rPr>
          <w:rFonts w:hint="eastAsia"/>
        </w:rPr>
        <w:t>消息头</w:t>
      </w:r>
      <w:r>
        <w:rPr>
          <w:rFonts w:hint="eastAsia"/>
        </w:rPr>
        <w:t>)</w:t>
      </w:r>
    </w:p>
    <w:tbl>
      <w:tblPr>
        <w:tblW w:w="8248" w:type="dxa"/>
        <w:tblInd w:w="121" w:type="dxa"/>
        <w:tblLayout w:type="fixed"/>
        <w:tblCellMar>
          <w:left w:w="0" w:type="dxa"/>
          <w:right w:w="0" w:type="dxa"/>
        </w:tblCellMar>
        <w:tblLook w:val="0000"/>
      </w:tblPr>
      <w:tblGrid>
        <w:gridCol w:w="1585"/>
        <w:gridCol w:w="1134"/>
        <w:gridCol w:w="4820"/>
        <w:gridCol w:w="709"/>
      </w:tblGrid>
      <w:tr w:rsidR="00EE0B69" w:rsidRPr="00270E48" w:rsidTr="00932078">
        <w:trPr>
          <w:trHeight w:val="493"/>
        </w:trPr>
        <w:tc>
          <w:tcPr>
            <w:tcW w:w="1585"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EE0B69" w:rsidRPr="005B2811" w:rsidRDefault="00EE0B69" w:rsidP="00932078">
            <w:pPr>
              <w:spacing w:line="240" w:lineRule="auto"/>
              <w:ind w:left="102" w:right="-20"/>
              <w:rPr>
                <w:sz w:val="24"/>
                <w:szCs w:val="24"/>
                <w:lang w:val="fr-FR"/>
              </w:rPr>
            </w:pPr>
            <w:r>
              <w:rPr>
                <w:rFonts w:ascii="微软雅黑" w:eastAsia="微软雅黑" w:cs="微软雅黑" w:hint="eastAsia"/>
                <w:b/>
                <w:bCs/>
                <w:spacing w:val="12"/>
                <w:position w:val="-1"/>
              </w:rPr>
              <w:t>名称</w:t>
            </w:r>
          </w:p>
        </w:tc>
        <w:tc>
          <w:tcPr>
            <w:tcW w:w="1134"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EE0B69" w:rsidRPr="00270E48" w:rsidRDefault="00EE0B69" w:rsidP="00932078">
            <w:pPr>
              <w:spacing w:line="240" w:lineRule="auto"/>
              <w:ind w:left="102" w:right="-20"/>
              <w:rPr>
                <w:sz w:val="24"/>
                <w:szCs w:val="24"/>
              </w:rPr>
            </w:pPr>
            <w:r>
              <w:rPr>
                <w:rFonts w:ascii="微软雅黑" w:eastAsia="微软雅黑" w:cs="微软雅黑" w:hint="eastAsia"/>
                <w:b/>
                <w:bCs/>
                <w:spacing w:val="12"/>
                <w:position w:val="-1"/>
              </w:rPr>
              <w:t>类型</w:t>
            </w:r>
          </w:p>
        </w:tc>
        <w:tc>
          <w:tcPr>
            <w:tcW w:w="4820"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EE0B69" w:rsidRPr="00270E48" w:rsidRDefault="00EE0B69" w:rsidP="00932078">
            <w:pPr>
              <w:spacing w:line="240" w:lineRule="auto"/>
              <w:ind w:left="102" w:right="-20"/>
              <w:rPr>
                <w:sz w:val="24"/>
                <w:szCs w:val="24"/>
              </w:rPr>
            </w:pPr>
            <w:r>
              <w:rPr>
                <w:rFonts w:ascii="微软雅黑" w:eastAsia="微软雅黑" w:cs="微软雅黑" w:hint="eastAsia"/>
                <w:b/>
                <w:bCs/>
                <w:spacing w:val="12"/>
                <w:position w:val="-1"/>
              </w:rPr>
              <w:t>描述</w:t>
            </w:r>
          </w:p>
        </w:tc>
        <w:tc>
          <w:tcPr>
            <w:tcW w:w="709"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EE0B69" w:rsidRPr="00270E48" w:rsidRDefault="00EE0B69" w:rsidP="00932078">
            <w:pPr>
              <w:spacing w:line="240" w:lineRule="auto"/>
              <w:ind w:left="102" w:right="-20"/>
              <w:rPr>
                <w:sz w:val="24"/>
                <w:szCs w:val="24"/>
              </w:rPr>
            </w:pPr>
            <w:r>
              <w:rPr>
                <w:rFonts w:ascii="微软雅黑" w:eastAsia="微软雅黑" w:cs="微软雅黑" w:hint="eastAsia"/>
                <w:b/>
                <w:bCs/>
                <w:spacing w:val="12"/>
                <w:position w:val="-1"/>
              </w:rPr>
              <w:t>可选</w:t>
            </w:r>
          </w:p>
        </w:tc>
      </w:tr>
      <w:tr w:rsidR="00EE0B69" w:rsidRPr="00270E48" w:rsidTr="00932078">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EE0B69" w:rsidRPr="00A70511" w:rsidRDefault="00EE0B69" w:rsidP="00932078">
            <w:pPr>
              <w:spacing w:line="240" w:lineRule="auto"/>
              <w:ind w:leftChars="80" w:left="168" w:right="-20"/>
              <w:jc w:val="both"/>
            </w:pPr>
            <w:r>
              <w:rPr>
                <w:rFonts w:hint="eastAsia"/>
              </w:rPr>
              <w:t>srcTranID</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EE0B69" w:rsidRPr="00A70511" w:rsidRDefault="00EE0B69" w:rsidP="00932078">
            <w:pPr>
              <w:spacing w:line="240" w:lineRule="auto"/>
              <w:ind w:leftChars="67" w:left="141"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EE0B69" w:rsidRPr="00A70511" w:rsidRDefault="00EE0B69" w:rsidP="00932078">
            <w:pPr>
              <w:spacing w:line="240" w:lineRule="auto"/>
              <w:ind w:leftChars="67" w:left="141" w:right="-20"/>
              <w:jc w:val="both"/>
            </w:pPr>
            <w:r>
              <w:rPr>
                <w:rFonts w:hint="eastAsia"/>
              </w:rPr>
              <w:t>源</w:t>
            </w:r>
            <w:r>
              <w:rPr>
                <w:rFonts w:hint="eastAsia"/>
              </w:rPr>
              <w:t>transactionID</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EE0B69" w:rsidRPr="00A70511" w:rsidRDefault="00EE0B69" w:rsidP="00932078">
            <w:pPr>
              <w:spacing w:line="240" w:lineRule="auto"/>
              <w:ind w:left="102" w:right="-20"/>
              <w:jc w:val="both"/>
            </w:pPr>
            <w:r w:rsidRPr="00A70511">
              <w:rPr>
                <w:rFonts w:hint="eastAsia"/>
              </w:rPr>
              <w:t>M</w:t>
            </w:r>
          </w:p>
        </w:tc>
      </w:tr>
      <w:tr w:rsidR="00EE0B69" w:rsidRPr="00270E48" w:rsidTr="00932078">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EE0B69" w:rsidRPr="00A70511" w:rsidRDefault="00EE0B69" w:rsidP="00932078">
            <w:pPr>
              <w:spacing w:line="240" w:lineRule="auto"/>
              <w:ind w:leftChars="80" w:left="168" w:right="-20"/>
              <w:jc w:val="both"/>
            </w:pPr>
            <w:r>
              <w:rPr>
                <w:rFonts w:hint="eastAsia"/>
              </w:rPr>
              <w:t>desTranID</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EE0B69" w:rsidRPr="00A70511" w:rsidRDefault="00EE0B69" w:rsidP="00932078">
            <w:pPr>
              <w:spacing w:line="240" w:lineRule="auto"/>
              <w:ind w:leftChars="67" w:left="141"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EE0B69" w:rsidRPr="001039E2" w:rsidRDefault="00EE0B69" w:rsidP="00932078">
            <w:pPr>
              <w:spacing w:line="240" w:lineRule="auto"/>
              <w:ind w:leftChars="67" w:left="141" w:right="-20"/>
              <w:jc w:val="both"/>
            </w:pPr>
            <w:r>
              <w:rPr>
                <w:rFonts w:hint="eastAsia"/>
              </w:rPr>
              <w:t>目的</w:t>
            </w:r>
            <w:r>
              <w:rPr>
                <w:rFonts w:hint="eastAsia"/>
              </w:rPr>
              <w:t>transactionID</w:t>
            </w:r>
            <w:r>
              <w:rPr>
                <w:rFonts w:hint="eastAsia"/>
              </w:rPr>
              <w:t>，请求中为空。</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EE0B69" w:rsidRPr="00A70511" w:rsidRDefault="00EE0B69" w:rsidP="00932078">
            <w:pPr>
              <w:spacing w:line="240" w:lineRule="auto"/>
              <w:ind w:left="102" w:right="-20"/>
              <w:jc w:val="both"/>
            </w:pPr>
            <w:r>
              <w:rPr>
                <w:rFonts w:hint="eastAsia"/>
              </w:rPr>
              <w:t>O</w:t>
            </w:r>
          </w:p>
        </w:tc>
      </w:tr>
      <w:tr w:rsidR="00EE0B69" w:rsidRPr="00270E48" w:rsidTr="00932078">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EE0B69" w:rsidRDefault="00EE0B69" w:rsidP="00932078">
            <w:pPr>
              <w:spacing w:line="240" w:lineRule="auto"/>
              <w:ind w:leftChars="80" w:left="168" w:right="-20"/>
              <w:jc w:val="both"/>
            </w:pPr>
            <w:r>
              <w:rPr>
                <w:rFonts w:hint="eastAsia"/>
              </w:rPr>
              <w:t>version</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EE0B69" w:rsidRDefault="00EE0B69" w:rsidP="00932078">
            <w:pPr>
              <w:spacing w:line="240" w:lineRule="auto"/>
              <w:ind w:leftChars="67" w:left="141"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EE0B69" w:rsidRDefault="00EE0B69" w:rsidP="00932078">
            <w:pPr>
              <w:spacing w:line="240" w:lineRule="auto"/>
              <w:ind w:leftChars="67" w:left="141" w:right="-20"/>
              <w:jc w:val="both"/>
            </w:pPr>
            <w:r>
              <w:rPr>
                <w:rFonts w:hint="eastAsia"/>
              </w:rPr>
              <w:t>协议版本，固定为</w:t>
            </w:r>
            <w:r>
              <w:rPr>
                <w:rFonts w:hint="eastAsia"/>
              </w:rPr>
              <w:t>1.0</w:t>
            </w:r>
            <w:r>
              <w:rPr>
                <w:rFonts w:hint="eastAsia"/>
              </w:rPr>
              <w:t>。</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EE0B69" w:rsidRPr="00A70511" w:rsidRDefault="00EE0B69" w:rsidP="00932078">
            <w:pPr>
              <w:spacing w:line="240" w:lineRule="auto"/>
              <w:ind w:left="102" w:right="-20"/>
              <w:jc w:val="both"/>
            </w:pPr>
            <w:r>
              <w:rPr>
                <w:rFonts w:hint="eastAsia"/>
              </w:rPr>
              <w:t>M</w:t>
            </w:r>
          </w:p>
        </w:tc>
      </w:tr>
      <w:tr w:rsidR="00EE0B69" w:rsidRPr="00270E48" w:rsidTr="00932078">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EE0B69" w:rsidRDefault="00EE0B69" w:rsidP="00932078">
            <w:pPr>
              <w:spacing w:line="240" w:lineRule="auto"/>
              <w:ind w:leftChars="80" w:left="168" w:right="-20"/>
              <w:jc w:val="both"/>
            </w:pPr>
            <w:r>
              <w:rPr>
                <w:rFonts w:hint="eastAsia"/>
              </w:rPr>
              <w:t>ts</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EE0B69" w:rsidRDefault="00EE0B69" w:rsidP="00932078">
            <w:pPr>
              <w:spacing w:line="240" w:lineRule="auto"/>
              <w:ind w:leftChars="67" w:left="141" w:right="-20"/>
              <w:jc w:val="both"/>
            </w:pPr>
            <w:r>
              <w:t>L</w:t>
            </w:r>
            <w:r>
              <w:rPr>
                <w:rFonts w:hint="eastAsia"/>
              </w:rPr>
              <w:t>ong</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EE0B69" w:rsidRDefault="00EE0B69" w:rsidP="00932078">
            <w:pPr>
              <w:spacing w:line="240" w:lineRule="auto"/>
              <w:ind w:leftChars="67" w:left="141" w:right="-20"/>
              <w:jc w:val="both"/>
            </w:pPr>
            <w:r>
              <w:rPr>
                <w:rFonts w:hint="eastAsia"/>
              </w:rPr>
              <w:t>时间戳，单位为</w:t>
            </w:r>
            <w:r>
              <w:rPr>
                <w:rFonts w:hint="eastAsia"/>
              </w:rPr>
              <w:t>s</w:t>
            </w:r>
            <w:r>
              <w:rPr>
                <w:rFonts w:hint="eastAsia"/>
              </w:rPr>
              <w:t>。</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EE0B69" w:rsidRDefault="00EE0B69" w:rsidP="00932078">
            <w:pPr>
              <w:spacing w:line="240" w:lineRule="auto"/>
              <w:ind w:left="102" w:right="-20"/>
              <w:jc w:val="both"/>
            </w:pPr>
            <w:r>
              <w:rPr>
                <w:rFonts w:hint="eastAsia"/>
              </w:rPr>
              <w:t>M</w:t>
            </w:r>
          </w:p>
        </w:tc>
      </w:tr>
      <w:tr w:rsidR="00EE0B69" w:rsidRPr="00270E48" w:rsidTr="00932078">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EE0B69" w:rsidRPr="00A70511" w:rsidRDefault="00EE0B69" w:rsidP="00932078">
            <w:pPr>
              <w:spacing w:line="240" w:lineRule="auto"/>
              <w:ind w:leftChars="80" w:left="168" w:right="-20"/>
              <w:jc w:val="both"/>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EE0B69" w:rsidRPr="00A70511" w:rsidRDefault="00EE0B69" w:rsidP="00932078">
            <w:pPr>
              <w:spacing w:line="240" w:lineRule="auto"/>
              <w:ind w:leftChars="67" w:left="141" w:right="-20"/>
              <w:jc w:val="both"/>
            </w:pP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EE0B69" w:rsidRPr="00A70511" w:rsidRDefault="00EE0B69" w:rsidP="00932078">
            <w:pPr>
              <w:spacing w:line="240" w:lineRule="auto"/>
              <w:ind w:leftChars="67" w:left="141" w:rightChars="-10" w:right="-21"/>
              <w:jc w:val="both"/>
            </w:pP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EE0B69" w:rsidRPr="00A70511" w:rsidRDefault="00EE0B69" w:rsidP="00932078">
            <w:pPr>
              <w:spacing w:line="240" w:lineRule="auto"/>
              <w:ind w:left="102" w:right="-20"/>
              <w:jc w:val="both"/>
            </w:pPr>
          </w:p>
        </w:tc>
      </w:tr>
      <w:tr w:rsidR="00EE0B69" w:rsidRPr="00270E48" w:rsidTr="00932078">
        <w:tc>
          <w:tcPr>
            <w:tcW w:w="158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EE0B69" w:rsidRDefault="00EE0B69" w:rsidP="00932078">
            <w:pPr>
              <w:spacing w:line="240" w:lineRule="auto"/>
              <w:ind w:leftChars="80" w:left="168" w:right="-20"/>
              <w:jc w:val="both"/>
            </w:pPr>
            <w:r>
              <w:rPr>
                <w:rFonts w:hint="eastAsia"/>
              </w:rPr>
              <w:t>commander</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EE0B69" w:rsidRPr="00A70511" w:rsidRDefault="00EE0B69" w:rsidP="00932078">
            <w:pPr>
              <w:spacing w:line="240" w:lineRule="auto"/>
              <w:ind w:leftChars="67" w:left="141" w:right="-20"/>
              <w:jc w:val="both"/>
            </w:pPr>
            <w:r>
              <w:rPr>
                <w:rFonts w:hint="eastAsia"/>
              </w:rPr>
              <w:t>String</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EE0B69" w:rsidRDefault="00EE0B69" w:rsidP="00932078">
            <w:pPr>
              <w:spacing w:line="240" w:lineRule="auto"/>
              <w:ind w:leftChars="67" w:left="141" w:rightChars="-10" w:right="-21"/>
              <w:jc w:val="both"/>
            </w:pPr>
            <w:r>
              <w:rPr>
                <w:rFonts w:hint="eastAsia"/>
              </w:rPr>
              <w:t>命令字，表示不同的解决功能，具体取值见相应业务接口描述。</w:t>
            </w:r>
          </w:p>
        </w:tc>
        <w:tc>
          <w:tcPr>
            <w:tcW w:w="70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EE0B69" w:rsidRPr="00787680" w:rsidRDefault="00EE0B69" w:rsidP="00932078">
            <w:pPr>
              <w:spacing w:line="240" w:lineRule="auto"/>
              <w:ind w:left="102" w:right="-20"/>
              <w:jc w:val="both"/>
            </w:pPr>
            <w:r>
              <w:rPr>
                <w:rFonts w:hint="eastAsia"/>
              </w:rPr>
              <w:t>M</w:t>
            </w:r>
          </w:p>
        </w:tc>
      </w:tr>
    </w:tbl>
    <w:p w:rsidR="00EE0B69" w:rsidRDefault="00EE0B69" w:rsidP="00EE0B69">
      <w:pPr>
        <w:spacing w:line="312" w:lineRule="exact"/>
        <w:ind w:leftChars="400" w:left="840" w:rightChars="-10" w:right="-21"/>
        <w:jc w:val="both"/>
        <w:rPr>
          <w:i/>
          <w:sz w:val="20"/>
        </w:rPr>
      </w:pPr>
    </w:p>
    <w:p w:rsidR="00EE0B69" w:rsidRDefault="00EE0B69" w:rsidP="00B264B0">
      <w:pPr>
        <w:ind w:firstLineChars="150" w:firstLine="315"/>
      </w:pPr>
    </w:p>
    <w:p w:rsidR="00C32208" w:rsidRPr="00C32208" w:rsidRDefault="00C32208" w:rsidP="00C32208">
      <w:pPr>
        <w:pStyle w:val="1"/>
      </w:pPr>
      <w:r>
        <w:rPr>
          <w:rFonts w:hint="eastAsia"/>
        </w:rPr>
        <w:t>签名机制</w:t>
      </w:r>
    </w:p>
    <w:p w:rsidR="00C32208" w:rsidRPr="00C32208" w:rsidRDefault="00C32208" w:rsidP="00C32208">
      <w:pPr>
        <w:pStyle w:val="2"/>
      </w:pPr>
      <w:r w:rsidRPr="00C32208">
        <w:rPr>
          <w:rFonts w:hint="eastAsia"/>
        </w:rPr>
        <w:t>生成待签名字符串</w:t>
      </w:r>
    </w:p>
    <w:p w:rsidR="00C32208" w:rsidRPr="000F5DF1" w:rsidRDefault="00C32208" w:rsidP="00C32208">
      <w:pPr>
        <w:spacing w:line="240" w:lineRule="auto"/>
        <w:rPr>
          <w:rFonts w:ascii="宋体.黑..." w:eastAsia="宋体.黑..." w:hAnsi="Arial" w:cs="宋体.黑..."/>
          <w:snapToGrid/>
          <w:color w:val="000000"/>
        </w:rPr>
      </w:pPr>
      <w:r>
        <w:rPr>
          <w:rFonts w:ascii="宋体.黑..." w:eastAsia="宋体.黑..." w:hAnsi="Arial" w:cs="宋体.黑..." w:hint="eastAsia"/>
          <w:snapToGrid/>
          <w:color w:val="000000"/>
        </w:rPr>
        <w:t>举例</w:t>
      </w:r>
      <w:r w:rsidRPr="006A4F86">
        <w:rPr>
          <w:rFonts w:ascii="宋体.黑..." w:eastAsia="宋体.黑..." w:hAnsi="Arial" w:cs="宋体.黑..." w:hint="eastAsia"/>
          <w:snapToGrid/>
          <w:color w:val="000000"/>
          <w:lang w:val="fr-FR"/>
        </w:rPr>
        <w:t>：</w:t>
      </w:r>
      <w:r w:rsidRPr="000F5DF1">
        <w:rPr>
          <w:rFonts w:ascii="宋体.黑..." w:eastAsia="宋体.黑..." w:hAnsi="Arial" w:cs="宋体.黑..." w:hint="eastAsia"/>
          <w:snapToGrid/>
          <w:color w:val="000000"/>
        </w:rPr>
        <w:t>对于如下的参数数组：</w:t>
      </w:r>
      <w:r w:rsidRPr="000F5DF1">
        <w:rPr>
          <w:rFonts w:ascii="宋体.黑..." w:eastAsia="宋体.黑..." w:hAnsi="Arial" w:cs="宋体.黑..."/>
          <w:snapToGrid/>
          <w:color w:val="000000"/>
        </w:rPr>
        <w:t xml:space="preserve"> </w:t>
      </w:r>
    </w:p>
    <w:p w:rsidR="00C32208" w:rsidRPr="000F5DF1" w:rsidRDefault="00C32208" w:rsidP="00C32208">
      <w:pPr>
        <w:spacing w:line="240" w:lineRule="auto"/>
        <w:rPr>
          <w:rFonts w:ascii="Courier New" w:eastAsia="微软雅黑..." w:hAnsi="Courier New" w:cs="Courier New"/>
          <w:snapToGrid/>
          <w:color w:val="000000"/>
          <w:sz w:val="17"/>
          <w:szCs w:val="17"/>
        </w:rPr>
      </w:pPr>
      <w:r w:rsidRPr="000F5DF1">
        <w:rPr>
          <w:rFonts w:ascii="Courier New" w:eastAsia="微软雅黑..." w:hAnsi="Courier New" w:cs="Courier New"/>
          <w:snapToGrid/>
          <w:color w:val="000000"/>
          <w:sz w:val="17"/>
          <w:szCs w:val="17"/>
        </w:rPr>
        <w:t xml:space="preserve">string[] parameters={ </w:t>
      </w:r>
    </w:p>
    <w:p w:rsidR="00C32208" w:rsidRPr="000F5DF1" w:rsidRDefault="00C32208" w:rsidP="00C32208">
      <w:pPr>
        <w:spacing w:line="240" w:lineRule="auto"/>
        <w:rPr>
          <w:rFonts w:ascii="Courier New" w:eastAsia="微软雅黑..." w:hAnsi="Courier New" w:cs="Courier New"/>
          <w:snapToGrid/>
          <w:color w:val="000000"/>
          <w:sz w:val="17"/>
          <w:szCs w:val="17"/>
        </w:rPr>
      </w:pPr>
      <w:r w:rsidRPr="000F5DF1">
        <w:rPr>
          <w:rFonts w:ascii="Courier New" w:eastAsia="微软雅黑..." w:hAnsi="Courier New" w:cs="Courier New"/>
          <w:snapToGrid/>
          <w:color w:val="000000"/>
          <w:sz w:val="17"/>
          <w:szCs w:val="17"/>
        </w:rPr>
        <w:t>"</w:t>
      </w:r>
      <w:r>
        <w:rPr>
          <w:rFonts w:ascii="Courier New" w:eastAsia="微软雅黑..." w:hAnsi="Courier New" w:cs="Courier New"/>
          <w:color w:val="000000"/>
          <w:sz w:val="17"/>
          <w:szCs w:val="17"/>
        </w:rPr>
        <w:t>amount=2.00</w:t>
      </w:r>
      <w:r w:rsidRPr="000F5DF1">
        <w:rPr>
          <w:rFonts w:ascii="Courier New" w:eastAsia="微软雅黑..." w:hAnsi="Courier New" w:cs="Courier New"/>
          <w:snapToGrid/>
          <w:color w:val="000000"/>
          <w:sz w:val="17"/>
          <w:szCs w:val="17"/>
        </w:rPr>
        <w:t xml:space="preserve">", </w:t>
      </w:r>
    </w:p>
    <w:p w:rsidR="00C32208" w:rsidRPr="000F5DF1" w:rsidRDefault="00C32208" w:rsidP="00C32208">
      <w:pPr>
        <w:spacing w:line="240" w:lineRule="auto"/>
        <w:rPr>
          <w:rFonts w:ascii="Courier New" w:eastAsia="微软雅黑..." w:hAnsi="Courier New" w:cs="Courier New"/>
          <w:snapToGrid/>
          <w:color w:val="000000"/>
          <w:sz w:val="17"/>
          <w:szCs w:val="17"/>
        </w:rPr>
      </w:pPr>
      <w:r w:rsidRPr="000F5DF1">
        <w:rPr>
          <w:rFonts w:ascii="Courier New" w:eastAsia="微软雅黑..." w:hAnsi="Courier New" w:cs="Courier New"/>
          <w:snapToGrid/>
          <w:color w:val="000000"/>
          <w:sz w:val="17"/>
          <w:szCs w:val="17"/>
        </w:rPr>
        <w:t>"</w:t>
      </w:r>
      <w:r>
        <w:rPr>
          <w:rFonts w:ascii="Courier New" w:eastAsia="微软雅黑..." w:hAnsi="Courier New" w:cs="Courier New"/>
          <w:color w:val="000000"/>
          <w:sz w:val="17"/>
          <w:szCs w:val="17"/>
        </w:rPr>
        <w:t>BankId=JUNNET-NET</w:t>
      </w:r>
      <w:r w:rsidRPr="000F5DF1">
        <w:rPr>
          <w:rFonts w:ascii="Courier New" w:eastAsia="微软雅黑..." w:hAnsi="Courier New" w:cs="Courier New"/>
          <w:snapToGrid/>
          <w:color w:val="000000"/>
          <w:sz w:val="17"/>
          <w:szCs w:val="17"/>
        </w:rPr>
        <w:t xml:space="preserve"> ", </w:t>
      </w:r>
    </w:p>
    <w:p w:rsidR="00C32208" w:rsidRPr="000F5DF1" w:rsidRDefault="00C32208" w:rsidP="00C32208">
      <w:pPr>
        <w:spacing w:line="240" w:lineRule="auto"/>
        <w:rPr>
          <w:rFonts w:ascii="Courier New" w:eastAsia="微软雅黑..." w:hAnsi="Courier New" w:cs="Courier New"/>
          <w:snapToGrid/>
          <w:color w:val="000000"/>
          <w:sz w:val="17"/>
          <w:szCs w:val="17"/>
        </w:rPr>
      </w:pPr>
      <w:r w:rsidRPr="000F5DF1">
        <w:rPr>
          <w:rFonts w:ascii="Courier New" w:eastAsia="微软雅黑..." w:hAnsi="Courier New" w:cs="Courier New"/>
          <w:snapToGrid/>
          <w:color w:val="000000"/>
          <w:sz w:val="17"/>
          <w:szCs w:val="17"/>
        </w:rPr>
        <w:t>"</w:t>
      </w:r>
      <w:r>
        <w:rPr>
          <w:rFonts w:ascii="Courier New" w:eastAsia="微软雅黑..." w:hAnsi="Courier New" w:cs="Courier New"/>
          <w:color w:val="000000"/>
          <w:sz w:val="17"/>
          <w:szCs w:val="17"/>
        </w:rPr>
        <w:t>orderId=918370122485714G</w:t>
      </w:r>
      <w:r w:rsidRPr="000F5DF1">
        <w:rPr>
          <w:rFonts w:ascii="Courier New" w:eastAsia="微软雅黑..." w:hAnsi="Courier New" w:cs="Courier New"/>
          <w:snapToGrid/>
          <w:color w:val="000000"/>
          <w:sz w:val="17"/>
          <w:szCs w:val="17"/>
        </w:rPr>
        <w:t xml:space="preserve"> ", </w:t>
      </w:r>
    </w:p>
    <w:p w:rsidR="00C32208" w:rsidRPr="000F5DF1" w:rsidRDefault="00C32208" w:rsidP="00C32208">
      <w:pPr>
        <w:spacing w:line="240" w:lineRule="auto"/>
        <w:rPr>
          <w:rFonts w:ascii="Courier New" w:eastAsia="微软雅黑..." w:hAnsi="Courier New" w:cs="Courier New"/>
          <w:snapToGrid/>
          <w:color w:val="000000"/>
          <w:sz w:val="17"/>
          <w:szCs w:val="17"/>
        </w:rPr>
      </w:pPr>
      <w:r w:rsidRPr="000F5DF1">
        <w:rPr>
          <w:rFonts w:ascii="Courier New" w:eastAsia="微软雅黑..." w:hAnsi="Courier New" w:cs="Courier New"/>
          <w:snapToGrid/>
          <w:color w:val="000000"/>
          <w:sz w:val="17"/>
          <w:szCs w:val="17"/>
        </w:rPr>
        <w:t>"</w:t>
      </w:r>
      <w:r>
        <w:rPr>
          <w:rFonts w:ascii="Courier New" w:eastAsia="微软雅黑..." w:hAnsi="Courier New" w:cs="Courier New"/>
          <w:color w:val="000000"/>
          <w:sz w:val="17"/>
          <w:szCs w:val="17"/>
        </w:rPr>
        <w:t>notifyTime=1353317037173</w:t>
      </w:r>
      <w:r w:rsidRPr="000F5DF1">
        <w:rPr>
          <w:rFonts w:ascii="Courier New" w:eastAsia="微软雅黑..." w:hAnsi="Courier New" w:cs="Courier New"/>
          <w:snapToGrid/>
          <w:color w:val="000000"/>
          <w:sz w:val="17"/>
          <w:szCs w:val="17"/>
        </w:rPr>
        <w:t xml:space="preserve">", </w:t>
      </w:r>
    </w:p>
    <w:p w:rsidR="00C32208" w:rsidRPr="000F5DF1" w:rsidRDefault="00C32208" w:rsidP="00C32208">
      <w:pPr>
        <w:spacing w:line="240" w:lineRule="auto"/>
        <w:rPr>
          <w:rFonts w:ascii="Courier New" w:eastAsia="微软雅黑..." w:hAnsi="Courier New" w:cs="Courier New"/>
          <w:snapToGrid/>
          <w:color w:val="000000"/>
          <w:sz w:val="17"/>
          <w:szCs w:val="17"/>
        </w:rPr>
      </w:pPr>
      <w:r w:rsidRPr="000F5DF1">
        <w:rPr>
          <w:rFonts w:ascii="Courier New" w:eastAsia="微软雅黑..." w:hAnsi="Courier New" w:cs="Courier New"/>
          <w:snapToGrid/>
          <w:color w:val="000000"/>
          <w:sz w:val="17"/>
          <w:szCs w:val="17"/>
        </w:rPr>
        <w:t>"</w:t>
      </w:r>
      <w:r>
        <w:rPr>
          <w:rFonts w:ascii="Courier New" w:eastAsia="微软雅黑..." w:hAnsi="Courier New" w:cs="Courier New"/>
          <w:color w:val="000000"/>
          <w:sz w:val="17"/>
          <w:szCs w:val="17"/>
        </w:rPr>
        <w:t>payType=2</w:t>
      </w:r>
      <w:r w:rsidRPr="000F5DF1">
        <w:rPr>
          <w:rFonts w:ascii="Courier New" w:eastAsia="微软雅黑..." w:hAnsi="Courier New" w:cs="Courier New"/>
          <w:snapToGrid/>
          <w:color w:val="000000"/>
          <w:sz w:val="17"/>
          <w:szCs w:val="17"/>
        </w:rPr>
        <w:t xml:space="preserve">", </w:t>
      </w:r>
    </w:p>
    <w:p w:rsidR="00C32208" w:rsidRPr="000F5DF1" w:rsidRDefault="00C32208" w:rsidP="00C32208">
      <w:pPr>
        <w:spacing w:line="240" w:lineRule="auto"/>
        <w:rPr>
          <w:rFonts w:ascii="Courier New" w:eastAsia="微软雅黑..." w:hAnsi="Courier New" w:cs="Courier New"/>
          <w:snapToGrid/>
          <w:color w:val="000000"/>
          <w:sz w:val="17"/>
          <w:szCs w:val="17"/>
        </w:rPr>
      </w:pPr>
      <w:r w:rsidRPr="000F5DF1">
        <w:rPr>
          <w:rFonts w:ascii="Courier New" w:eastAsia="微软雅黑..." w:hAnsi="Courier New" w:cs="Courier New"/>
          <w:snapToGrid/>
          <w:color w:val="000000"/>
          <w:sz w:val="17"/>
          <w:szCs w:val="17"/>
        </w:rPr>
        <w:t>"</w:t>
      </w:r>
      <w:r>
        <w:rPr>
          <w:rFonts w:ascii="Courier New" w:eastAsia="微软雅黑..." w:hAnsi="Courier New" w:cs="Courier New"/>
          <w:color w:val="000000"/>
          <w:sz w:val="17"/>
          <w:szCs w:val="17"/>
        </w:rPr>
        <w:t>productName=</w:t>
      </w:r>
      <w:r>
        <w:rPr>
          <w:rFonts w:ascii="Courier New" w:eastAsia="微软雅黑..." w:hAnsi="Courier New" w:cs="Courier New" w:hint="eastAsia"/>
          <w:color w:val="000000"/>
          <w:sz w:val="17"/>
          <w:szCs w:val="17"/>
        </w:rPr>
        <w:t>珍珠项链</w:t>
      </w:r>
      <w:r w:rsidRPr="000F5DF1">
        <w:rPr>
          <w:rFonts w:ascii="Courier New" w:eastAsia="微软雅黑..." w:hAnsi="Courier New" w:cs="Courier New"/>
          <w:snapToGrid/>
          <w:color w:val="000000"/>
          <w:sz w:val="17"/>
          <w:szCs w:val="17"/>
        </w:rPr>
        <w:t xml:space="preserve">", </w:t>
      </w:r>
    </w:p>
    <w:p w:rsidR="00C32208" w:rsidRDefault="00C32208" w:rsidP="00C32208">
      <w:pPr>
        <w:spacing w:line="240" w:lineRule="auto"/>
        <w:rPr>
          <w:rFonts w:ascii="Courier New" w:eastAsia="微软雅黑..." w:hAnsi="Courier New" w:cs="Courier New"/>
          <w:snapToGrid/>
          <w:color w:val="000000"/>
          <w:sz w:val="17"/>
          <w:szCs w:val="17"/>
        </w:rPr>
      </w:pPr>
      <w:r w:rsidRPr="000F5DF1">
        <w:rPr>
          <w:rFonts w:ascii="Courier New" w:eastAsia="微软雅黑..." w:hAnsi="Courier New" w:cs="Courier New"/>
          <w:snapToGrid/>
          <w:color w:val="000000"/>
          <w:sz w:val="17"/>
          <w:szCs w:val="17"/>
        </w:rPr>
        <w:t>"</w:t>
      </w:r>
      <w:r>
        <w:rPr>
          <w:rFonts w:ascii="Courier New" w:eastAsia="微软雅黑..." w:hAnsi="Courier New" w:cs="Courier New"/>
          <w:color w:val="000000"/>
          <w:sz w:val="17"/>
          <w:szCs w:val="17"/>
        </w:rPr>
        <w:t>requestId=1352286825177</w:t>
      </w:r>
      <w:r>
        <w:rPr>
          <w:rFonts w:ascii="Courier New" w:eastAsia="微软雅黑..." w:hAnsi="Courier New" w:cs="Courier New"/>
          <w:snapToGrid/>
          <w:color w:val="000000"/>
          <w:sz w:val="17"/>
          <w:szCs w:val="17"/>
        </w:rPr>
        <w:t>"</w:t>
      </w:r>
      <w:r>
        <w:rPr>
          <w:rFonts w:ascii="Courier New" w:eastAsia="微软雅黑..." w:hAnsi="Courier New" w:cs="Courier New" w:hint="eastAsia"/>
          <w:snapToGrid/>
          <w:color w:val="000000"/>
          <w:sz w:val="17"/>
          <w:szCs w:val="17"/>
        </w:rPr>
        <w:t>,</w:t>
      </w:r>
    </w:p>
    <w:p w:rsidR="00C32208" w:rsidRDefault="00C32208" w:rsidP="00C32208">
      <w:pPr>
        <w:spacing w:line="240" w:lineRule="auto"/>
        <w:rPr>
          <w:rFonts w:ascii="Courier New" w:eastAsia="微软雅黑..." w:hAnsi="Courier New" w:cs="Courier New"/>
          <w:snapToGrid/>
          <w:color w:val="000000"/>
          <w:sz w:val="17"/>
          <w:szCs w:val="17"/>
        </w:rPr>
      </w:pPr>
      <w:r w:rsidRPr="000F5DF1">
        <w:rPr>
          <w:rFonts w:ascii="Courier New" w:eastAsia="微软雅黑..." w:hAnsi="Courier New" w:cs="Courier New"/>
          <w:snapToGrid/>
          <w:color w:val="000000"/>
          <w:sz w:val="17"/>
          <w:szCs w:val="17"/>
        </w:rPr>
        <w:t>"</w:t>
      </w:r>
      <w:r>
        <w:rPr>
          <w:rFonts w:ascii="Courier New" w:eastAsia="微软雅黑..." w:hAnsi="Courier New" w:cs="Courier New"/>
          <w:color w:val="000000"/>
          <w:sz w:val="17"/>
          <w:szCs w:val="17"/>
        </w:rPr>
        <w:t>result=0</w:t>
      </w:r>
      <w:r w:rsidRPr="000F5DF1">
        <w:rPr>
          <w:rFonts w:ascii="Courier New" w:eastAsia="微软雅黑..." w:hAnsi="Courier New" w:cs="Courier New"/>
          <w:snapToGrid/>
          <w:color w:val="000000"/>
          <w:sz w:val="17"/>
          <w:szCs w:val="17"/>
        </w:rPr>
        <w:t>"</w:t>
      </w:r>
      <w:r>
        <w:rPr>
          <w:rFonts w:ascii="Courier New" w:eastAsia="微软雅黑..." w:hAnsi="Courier New" w:cs="Courier New" w:hint="eastAsia"/>
          <w:snapToGrid/>
          <w:color w:val="000000"/>
          <w:sz w:val="17"/>
          <w:szCs w:val="17"/>
        </w:rPr>
        <w:t>,</w:t>
      </w:r>
    </w:p>
    <w:p w:rsidR="00C32208" w:rsidRPr="000F5DF1" w:rsidRDefault="00C32208" w:rsidP="00C32208">
      <w:pPr>
        <w:spacing w:line="240" w:lineRule="auto"/>
        <w:rPr>
          <w:rFonts w:ascii="Courier New" w:eastAsia="微软雅黑..." w:hAnsi="Courier New" w:cs="Courier New"/>
          <w:snapToGrid/>
          <w:color w:val="000000"/>
          <w:sz w:val="17"/>
          <w:szCs w:val="17"/>
        </w:rPr>
      </w:pPr>
      <w:r w:rsidRPr="000F5DF1">
        <w:rPr>
          <w:rFonts w:ascii="Courier New" w:eastAsia="微软雅黑..." w:hAnsi="Courier New" w:cs="Courier New"/>
          <w:snapToGrid/>
          <w:color w:val="000000"/>
          <w:sz w:val="17"/>
          <w:szCs w:val="17"/>
        </w:rPr>
        <w:t>"</w:t>
      </w:r>
      <w:r>
        <w:rPr>
          <w:rFonts w:ascii="Courier New" w:eastAsia="微软雅黑..." w:hAnsi="Courier New" w:cs="Courier New"/>
          <w:color w:val="000000"/>
          <w:sz w:val="17"/>
          <w:szCs w:val="17"/>
        </w:rPr>
        <w:t>userName=lilan</w:t>
      </w:r>
      <w:r w:rsidRPr="000F5DF1">
        <w:rPr>
          <w:rFonts w:ascii="Courier New" w:eastAsia="微软雅黑..." w:hAnsi="Courier New" w:cs="Courier New"/>
          <w:snapToGrid/>
          <w:color w:val="000000"/>
          <w:sz w:val="17"/>
          <w:szCs w:val="17"/>
        </w:rPr>
        <w:t xml:space="preserve"> "</w:t>
      </w:r>
    </w:p>
    <w:p w:rsidR="00C32208" w:rsidRPr="000F5DF1" w:rsidRDefault="00C32208" w:rsidP="00C32208">
      <w:pPr>
        <w:spacing w:line="240" w:lineRule="auto"/>
        <w:rPr>
          <w:rFonts w:ascii="Courier New" w:eastAsia="微软雅黑..." w:hAnsi="Courier New" w:cs="Courier New"/>
          <w:snapToGrid/>
          <w:color w:val="000000"/>
          <w:sz w:val="17"/>
          <w:szCs w:val="17"/>
        </w:rPr>
      </w:pPr>
      <w:r w:rsidRPr="000F5DF1">
        <w:rPr>
          <w:rFonts w:ascii="Courier New" w:eastAsia="微软雅黑..." w:hAnsi="Courier New" w:cs="Courier New"/>
          <w:snapToGrid/>
          <w:color w:val="000000"/>
          <w:sz w:val="17"/>
          <w:szCs w:val="17"/>
        </w:rPr>
        <w:t xml:space="preserve">}; </w:t>
      </w:r>
    </w:p>
    <w:p w:rsidR="00C32208" w:rsidRDefault="00C32208" w:rsidP="00C32208">
      <w:pPr>
        <w:rPr>
          <w:rFonts w:ascii="宋体.黑..." w:eastAsia="宋体.黑..." w:hAnsi="Arial" w:cs="宋体.黑..."/>
          <w:color w:val="000000"/>
        </w:rPr>
      </w:pPr>
      <w:r>
        <w:rPr>
          <w:rFonts w:ascii="宋体.黑..." w:eastAsia="宋体.黑..." w:hAnsi="Courier New" w:cs="宋体.黑..." w:hint="eastAsia"/>
          <w:color w:val="000000"/>
        </w:rPr>
        <w:t>对数组里的每一个值ASCII码的增</w:t>
      </w:r>
      <w:r>
        <w:rPr>
          <w:rFonts w:ascii="宋体.黑..." w:eastAsia="宋体.黑..." w:hAnsi="Arial" w:cs="宋体.黑..." w:hint="eastAsia"/>
          <w:color w:val="000000"/>
        </w:rPr>
        <w:t>序排序，若遇到相同首字母，则看第二个字母，以此类推。</w:t>
      </w:r>
    </w:p>
    <w:p w:rsidR="00C32208" w:rsidRDefault="00C32208" w:rsidP="00C32208">
      <w:pPr>
        <w:rPr>
          <w:rFonts w:ascii="宋体.黑..." w:eastAsia="宋体.黑..." w:hAnsi="Arial" w:cs="宋体.黑..."/>
          <w:color w:val="000000"/>
        </w:rPr>
      </w:pPr>
      <w:r>
        <w:rPr>
          <w:rFonts w:ascii="宋体.黑..." w:eastAsia="宋体.黑..." w:hAnsi="Arial" w:cs="宋体.黑..." w:hint="eastAsia"/>
          <w:color w:val="000000"/>
        </w:rPr>
        <w:t>排序完成之后，再把所有数组值以</w:t>
      </w:r>
      <w:r>
        <w:rPr>
          <w:rFonts w:ascii="宋体.黑..." w:eastAsia="宋体.黑..." w:hAnsi="Arial" w:cs="宋体.黑..."/>
          <w:color w:val="000000"/>
        </w:rPr>
        <w:t>“</w:t>
      </w:r>
      <w:r>
        <w:rPr>
          <w:rFonts w:ascii="Arial" w:eastAsia="宋体.黑..." w:hAnsi="Arial" w:cs="Arial"/>
          <w:color w:val="000000"/>
        </w:rPr>
        <w:t>&amp;</w:t>
      </w:r>
      <w:r>
        <w:rPr>
          <w:rFonts w:ascii="宋体.黑..." w:eastAsia="宋体.黑..." w:hAnsi="Arial" w:cs="宋体.黑..."/>
          <w:color w:val="000000"/>
        </w:rPr>
        <w:t>”</w:t>
      </w:r>
      <w:r>
        <w:rPr>
          <w:rFonts w:ascii="宋体.黑..." w:eastAsia="宋体.黑..." w:hAnsi="Arial" w:cs="宋体.黑..." w:hint="eastAsia"/>
          <w:color w:val="000000"/>
        </w:rPr>
        <w:t xml:space="preserve">字符连接起来，如： </w:t>
      </w:r>
    </w:p>
    <w:p w:rsidR="00C32208" w:rsidRDefault="00C32208" w:rsidP="00C32208">
      <w:pPr>
        <w:rPr>
          <w:rFonts w:ascii="Courier New" w:eastAsia="微软雅黑..." w:hAnsi="Courier New" w:cs="Courier New"/>
          <w:color w:val="000000"/>
          <w:sz w:val="17"/>
          <w:szCs w:val="17"/>
        </w:rPr>
      </w:pPr>
      <w:r>
        <w:rPr>
          <w:rFonts w:ascii="Courier New" w:eastAsia="微软雅黑..." w:hAnsi="Courier New" w:cs="Courier New"/>
          <w:color w:val="000000"/>
          <w:sz w:val="17"/>
          <w:szCs w:val="17"/>
        </w:rPr>
        <w:t>BankId=JUNNET-NET&amp;amount=2.00&amp;notifyTime=1353317037173&amp;orderId=918370122485714G&amp;payType=2&amp;productName=</w:t>
      </w:r>
      <w:r>
        <w:rPr>
          <w:rFonts w:ascii="Courier New" w:eastAsia="微软雅黑..." w:hAnsi="Courier New" w:cs="Courier New" w:hint="eastAsia"/>
          <w:color w:val="000000"/>
          <w:sz w:val="17"/>
          <w:szCs w:val="17"/>
        </w:rPr>
        <w:t>珍珠项链</w:t>
      </w:r>
      <w:r>
        <w:rPr>
          <w:rFonts w:ascii="Courier New" w:eastAsia="微软雅黑..." w:hAnsi="Courier New" w:cs="Courier New"/>
          <w:color w:val="000000"/>
          <w:sz w:val="17"/>
          <w:szCs w:val="17"/>
        </w:rPr>
        <w:t>&amp;requestId=1352286825177&amp;result=0&amp;userName=lilan</w:t>
      </w:r>
    </w:p>
    <w:p w:rsidR="00C32208" w:rsidRDefault="00C32208" w:rsidP="00C32208">
      <w:pPr>
        <w:rPr>
          <w:rFonts w:ascii="宋体.黑..." w:eastAsia="宋体.黑..." w:hAnsi="Courier New" w:cs="宋体.黑..."/>
          <w:color w:val="000000"/>
          <w:szCs w:val="22"/>
        </w:rPr>
      </w:pPr>
      <w:r>
        <w:rPr>
          <w:rFonts w:ascii="宋体.黑..." w:eastAsia="宋体.黑..." w:hAnsi="Courier New" w:cs="宋体.黑..." w:hint="eastAsia"/>
          <w:color w:val="000000"/>
        </w:rPr>
        <w:t>这串字符串便是待签名字符串。</w:t>
      </w:r>
    </w:p>
    <w:p w:rsidR="00C32208" w:rsidRPr="000F5DF1" w:rsidRDefault="00C32208" w:rsidP="00C32208">
      <w:pPr>
        <w:spacing w:line="240" w:lineRule="auto"/>
        <w:rPr>
          <w:rFonts w:ascii="微软雅黑..." w:eastAsia="微软雅黑..." w:hAnsi="Courier New" w:cs="微软雅黑..."/>
          <w:snapToGrid/>
          <w:color w:val="000000"/>
        </w:rPr>
      </w:pPr>
      <w:r w:rsidRPr="000F5DF1">
        <w:rPr>
          <w:rFonts w:ascii="黑体 乥眀..." w:eastAsia="黑体 乥眀..." w:hAnsi="Courier New" w:cs="黑体 乥眀..." w:hint="eastAsia"/>
          <w:snapToGrid/>
          <w:color w:val="000000"/>
        </w:rPr>
        <w:t>注意：</w:t>
      </w:r>
      <w:r w:rsidRPr="000F5DF1">
        <w:rPr>
          <w:rFonts w:ascii="黑体 乥眀..." w:eastAsia="黑体 乥眀..." w:hAnsi="Courier New" w:cs="黑体 乥眀..."/>
          <w:snapToGrid/>
          <w:color w:val="000000"/>
        </w:rPr>
        <w:t xml:space="preserve"> </w:t>
      </w:r>
    </w:p>
    <w:p w:rsidR="00127A28" w:rsidRDefault="00C32208">
      <w:pPr>
        <w:pStyle w:val="af5"/>
        <w:numPr>
          <w:ilvl w:val="0"/>
          <w:numId w:val="8"/>
        </w:numPr>
        <w:spacing w:after="39" w:line="240" w:lineRule="auto"/>
        <w:ind w:firstLineChars="0"/>
        <w:rPr>
          <w:rFonts w:ascii="楷体g猀眀..." w:eastAsia="楷体g猀眀..." w:hAnsi="Wingdings" w:cs="楷体g猀眀..." w:hint="eastAsia"/>
          <w:snapToGrid/>
          <w:color w:val="000000"/>
        </w:rPr>
      </w:pPr>
      <w:r>
        <w:rPr>
          <w:rFonts w:ascii="楷体g猀眀..." w:eastAsia="楷体g猀眀..." w:hAnsi="Wingdings" w:cs="楷体g猀眀..." w:hint="eastAsia"/>
          <w:snapToGrid/>
          <w:color w:val="000000"/>
        </w:rPr>
        <w:t>对于除支付结果通知接口外的接口，</w:t>
      </w:r>
      <w:r w:rsidRPr="001714A1">
        <w:rPr>
          <w:rFonts w:ascii="楷体g猀眀..." w:eastAsia="楷体g猀眀..." w:hAnsi="Wingdings" w:cs="楷体g猀眀..." w:hint="eastAsia"/>
          <w:snapToGrid/>
          <w:color w:val="000000"/>
        </w:rPr>
        <w:t>没有值</w:t>
      </w:r>
      <w:r w:rsidRPr="001714A1">
        <w:rPr>
          <w:rFonts w:ascii="楷体g猀眀..." w:eastAsia="楷体g猀眀..." w:hAnsi="Wingdings" w:cs="楷体g猀眀..." w:hint="eastAsia"/>
          <w:color w:val="000000"/>
        </w:rPr>
        <w:t>（包括null和””情况）</w:t>
      </w:r>
      <w:r w:rsidRPr="001714A1">
        <w:rPr>
          <w:rFonts w:ascii="楷体g猀眀..." w:eastAsia="楷体g猀眀..." w:hAnsi="Wingdings" w:cs="楷体g猀眀..." w:hint="eastAsia"/>
          <w:snapToGrid/>
          <w:color w:val="000000"/>
        </w:rPr>
        <w:t>的参数无需包含到待签名数据中</w:t>
      </w:r>
      <w:r>
        <w:rPr>
          <w:rFonts w:ascii="楷体g猀眀..." w:eastAsia="楷体g猀眀..." w:hAnsi="Wingdings" w:cs="楷体g猀眀..." w:hint="eastAsia"/>
          <w:snapToGrid/>
          <w:color w:val="000000"/>
        </w:rPr>
        <w:t>;</w:t>
      </w:r>
    </w:p>
    <w:p w:rsidR="00127A28" w:rsidRDefault="00C32208">
      <w:pPr>
        <w:pStyle w:val="af5"/>
        <w:numPr>
          <w:ilvl w:val="0"/>
          <w:numId w:val="7"/>
        </w:numPr>
        <w:spacing w:after="39" w:line="240" w:lineRule="auto"/>
        <w:ind w:firstLineChars="0"/>
        <w:rPr>
          <w:rFonts w:ascii="微软雅黑..." w:eastAsia="微软雅黑..." w:hAnsi="Arial" w:cs="微软雅黑..."/>
          <w:snapToGrid/>
          <w:color w:val="000000"/>
        </w:rPr>
      </w:pPr>
      <w:r>
        <w:rPr>
          <w:rFonts w:ascii="楷体g猀眀..." w:eastAsia="楷体g猀眀..." w:hAnsi="Wingdings" w:cs="楷体g猀眀..." w:hint="eastAsia"/>
          <w:color w:val="000000"/>
        </w:rPr>
        <w:t>对于支付结果通知接口，</w:t>
      </w:r>
      <w:r w:rsidRPr="001714A1">
        <w:rPr>
          <w:rFonts w:ascii="楷体g猀眀..." w:eastAsia="楷体g猀眀..." w:hAnsi="Wingdings" w:cs="楷体g猀眀..." w:hint="eastAsia"/>
          <w:color w:val="000000"/>
        </w:rPr>
        <w:t>没有值（包括null和””情况）的参数也需要包含含到待签名数据中，参与签名的格式如下：“</w:t>
      </w:r>
      <w:r>
        <w:rPr>
          <w:rFonts w:ascii="楷体g猀眀..." w:eastAsia="楷体g猀眀..." w:hAnsi="Wingdings" w:cs="楷体g猀眀..." w:hint="eastAsia"/>
          <w:color w:val="000000"/>
        </w:rPr>
        <w:t>p</w:t>
      </w:r>
      <w:r w:rsidRPr="001714A1">
        <w:rPr>
          <w:rFonts w:ascii="楷体g猀眀..." w:eastAsia="楷体g猀眀..." w:hAnsi="Wingdings" w:cs="楷体g猀眀..." w:hint="eastAsia"/>
          <w:color w:val="000000"/>
        </w:rPr>
        <w:t>ara</w:t>
      </w:r>
      <w:r>
        <w:rPr>
          <w:rFonts w:ascii="楷体g猀眀..." w:eastAsia="楷体g猀眀..." w:hAnsi="Wingdings" w:cs="楷体g猀眀..." w:hint="eastAsia"/>
          <w:color w:val="000000"/>
        </w:rPr>
        <w:t>meter</w:t>
      </w:r>
      <w:r w:rsidRPr="001714A1">
        <w:rPr>
          <w:rFonts w:ascii="楷体g猀眀..." w:eastAsia="楷体g猀眀..." w:hAnsi="Wingdings" w:cs="楷体g猀眀..." w:hint="eastAsia"/>
          <w:color w:val="000000"/>
        </w:rPr>
        <w:t>name=”</w:t>
      </w:r>
    </w:p>
    <w:p w:rsidR="00C32208" w:rsidRPr="000F5DF1" w:rsidRDefault="00C32208" w:rsidP="00C32208">
      <w:pPr>
        <w:pStyle w:val="2"/>
      </w:pPr>
      <w:r w:rsidRPr="000F5DF1">
        <w:t>RSA</w:t>
      </w:r>
      <w:r w:rsidRPr="000F5DF1">
        <w:rPr>
          <w:rFonts w:hint="eastAsia"/>
        </w:rPr>
        <w:t>签名</w:t>
      </w:r>
    </w:p>
    <w:p w:rsidR="00C32208" w:rsidRPr="000F5DF1" w:rsidRDefault="00C32208" w:rsidP="00C32208">
      <w:pPr>
        <w:spacing w:line="240" w:lineRule="auto"/>
        <w:rPr>
          <w:rFonts w:ascii="宋体.黑..." w:eastAsia="宋体.黑..." w:hAnsi="Arial" w:cs="宋体.黑..."/>
          <w:snapToGrid/>
          <w:color w:val="000000"/>
        </w:rPr>
      </w:pPr>
      <w:r w:rsidRPr="000F5DF1">
        <w:rPr>
          <w:rFonts w:ascii="宋体.黑..." w:eastAsia="宋体.黑..." w:hAnsi="Arial" w:cs="宋体.黑..." w:hint="eastAsia"/>
          <w:snapToGrid/>
          <w:color w:val="000000"/>
        </w:rPr>
        <w:t>在</w:t>
      </w:r>
      <w:r w:rsidRPr="000F5DF1">
        <w:rPr>
          <w:rFonts w:ascii="Arial" w:eastAsia="宋体.黑..." w:hAnsi="Arial" w:cs="Arial"/>
          <w:snapToGrid/>
          <w:color w:val="000000"/>
        </w:rPr>
        <w:t>RSA</w:t>
      </w:r>
      <w:r w:rsidRPr="000F5DF1">
        <w:rPr>
          <w:rFonts w:ascii="宋体.黑..." w:eastAsia="宋体.黑..." w:hAnsi="Arial" w:cs="宋体.黑..." w:hint="eastAsia"/>
          <w:snapToGrid/>
          <w:color w:val="000000"/>
        </w:rPr>
        <w:t>的签名时，需要私钥和公钥一起参与签名。私钥与公钥皆是客户通过</w:t>
      </w:r>
      <w:r w:rsidRPr="000F5DF1">
        <w:rPr>
          <w:rFonts w:ascii="Arial" w:eastAsia="宋体.黑..." w:hAnsi="Arial" w:cs="Arial"/>
          <w:snapToGrid/>
          <w:color w:val="000000"/>
        </w:rPr>
        <w:t>OPENSSL</w:t>
      </w:r>
      <w:r w:rsidRPr="000F5DF1">
        <w:rPr>
          <w:rFonts w:ascii="宋体.黑..." w:eastAsia="宋体.黑..." w:hAnsi="Arial" w:cs="宋体.黑..." w:hint="eastAsia"/>
          <w:snapToGrid/>
          <w:color w:val="000000"/>
        </w:rPr>
        <w:t>来生成得出的。</w:t>
      </w:r>
    </w:p>
    <w:p w:rsidR="00C32208" w:rsidRDefault="00C32208" w:rsidP="00C32208">
      <w:pPr>
        <w:spacing w:line="240" w:lineRule="auto"/>
        <w:rPr>
          <w:rFonts w:ascii="宋体.黑..." w:eastAsia="宋体.黑..." w:hAnsi="Arial" w:cs="宋体.黑..."/>
          <w:snapToGrid/>
          <w:color w:val="000000"/>
        </w:rPr>
      </w:pPr>
    </w:p>
    <w:p w:rsidR="00C32208" w:rsidRPr="000F5DF1" w:rsidRDefault="00C32208" w:rsidP="00C32208">
      <w:pPr>
        <w:spacing w:line="240" w:lineRule="auto"/>
        <w:rPr>
          <w:rFonts w:ascii="宋体.黑..." w:eastAsia="宋体.黑..." w:hAnsi="Arial" w:cs="宋体.黑..."/>
          <w:snapToGrid/>
          <w:color w:val="000000"/>
        </w:rPr>
      </w:pPr>
      <w:r w:rsidRPr="000F5DF1">
        <w:rPr>
          <w:rFonts w:ascii="宋体.黑..." w:eastAsia="宋体.黑..." w:hAnsi="Arial" w:cs="宋体.黑..."/>
          <w:snapToGrid/>
          <w:color w:val="000000"/>
        </w:rPr>
        <w:t>请求时签名</w:t>
      </w:r>
      <w:r>
        <w:rPr>
          <w:rFonts w:ascii="宋体.黑..." w:eastAsia="宋体.黑..." w:hAnsi="Arial" w:cs="宋体.黑..." w:hint="eastAsia"/>
          <w:snapToGrid/>
          <w:color w:val="000000"/>
        </w:rPr>
        <w:t>:</w:t>
      </w:r>
      <w:r w:rsidRPr="000F5DF1">
        <w:rPr>
          <w:rFonts w:ascii="宋体.黑..." w:eastAsia="宋体.黑..." w:hAnsi="Arial" w:cs="宋体.黑..." w:hint="eastAsia"/>
          <w:snapToGrid/>
          <w:color w:val="000000"/>
        </w:rPr>
        <w:t xml:space="preserve"> </w:t>
      </w:r>
    </w:p>
    <w:p w:rsidR="00C32208" w:rsidRDefault="00C32208" w:rsidP="00C32208">
      <w:pPr>
        <w:spacing w:line="240" w:lineRule="auto"/>
        <w:ind w:firstLineChars="200" w:firstLine="420"/>
        <w:rPr>
          <w:rFonts w:ascii="宋体.黑..." w:eastAsia="宋体.黑..." w:hAnsi="Arial" w:cs="宋体.黑..."/>
          <w:snapToGrid/>
          <w:color w:val="000000"/>
        </w:rPr>
      </w:pPr>
      <w:r w:rsidRPr="000F5DF1">
        <w:rPr>
          <w:rFonts w:ascii="宋体.黑..." w:eastAsia="宋体.黑..." w:hAnsi="Wingdings" w:cs="宋体.黑..." w:hint="eastAsia"/>
          <w:snapToGrid/>
          <w:color w:val="000000"/>
        </w:rPr>
        <w:t>当拿到请求时的待签名字符串后，把待签名字符串与</w:t>
      </w:r>
      <w:r>
        <w:rPr>
          <w:rFonts w:ascii="宋体.黑..." w:eastAsia="宋体.黑..." w:hAnsi="Wingdings" w:cs="宋体.黑..." w:hint="eastAsia"/>
          <w:snapToGrid/>
          <w:color w:val="000000"/>
        </w:rPr>
        <w:t>交易服务器给</w:t>
      </w:r>
      <w:r w:rsidRPr="000F5DF1">
        <w:rPr>
          <w:rFonts w:ascii="宋体.黑..." w:eastAsia="宋体.黑..." w:hAnsi="Wingdings" w:cs="宋体.黑..." w:hint="eastAsia"/>
          <w:snapToGrid/>
          <w:color w:val="000000"/>
        </w:rPr>
        <w:t>的私钥一同放入</w:t>
      </w:r>
      <w:r w:rsidRPr="000F5DF1">
        <w:rPr>
          <w:rFonts w:ascii="Arial" w:eastAsia="宋体.黑..." w:hAnsi="Arial" w:cs="Arial"/>
          <w:snapToGrid/>
          <w:color w:val="000000"/>
        </w:rPr>
        <w:t>RSA</w:t>
      </w:r>
      <w:r w:rsidRPr="000F5DF1">
        <w:rPr>
          <w:rFonts w:ascii="宋体.黑..." w:eastAsia="宋体.黑..." w:hAnsi="Arial" w:cs="宋体.黑..." w:hint="eastAsia"/>
          <w:snapToGrid/>
          <w:color w:val="000000"/>
        </w:rPr>
        <w:t>的签名函数中进行签名运算，从而得到签名结果字符串。</w:t>
      </w:r>
    </w:p>
    <w:p w:rsidR="00C32208" w:rsidRDefault="00730A96" w:rsidP="00C32208">
      <w:pPr>
        <w:spacing w:line="240" w:lineRule="auto"/>
      </w:pPr>
      <w:r>
        <w:rPr>
          <w:rFonts w:hint="eastAsia"/>
        </w:rPr>
        <w:t>签名算法：包括“</w:t>
      </w:r>
      <w:r w:rsidRPr="00730A96">
        <w:rPr>
          <w:rFonts w:ascii="Consolas" w:hAnsi="Consolas" w:cs="Consolas"/>
          <w:i/>
          <w:snapToGrid/>
          <w:color w:val="000000"/>
          <w:sz w:val="15"/>
          <w:szCs w:val="20"/>
        </w:rPr>
        <w:t>SHA1WithRSA</w:t>
      </w:r>
      <w:r>
        <w:rPr>
          <w:rFonts w:hint="eastAsia"/>
        </w:rPr>
        <w:t>”或者“</w:t>
      </w:r>
      <w:r w:rsidRPr="00730A96">
        <w:rPr>
          <w:rFonts w:ascii="Consolas" w:hAnsi="Consolas" w:cs="Consolas"/>
          <w:i/>
          <w:snapToGrid/>
          <w:color w:val="000000"/>
          <w:sz w:val="15"/>
          <w:szCs w:val="20"/>
        </w:rPr>
        <w:t>SHA</w:t>
      </w:r>
      <w:r w:rsidRPr="00730A96">
        <w:rPr>
          <w:rFonts w:ascii="Consolas" w:hAnsi="Consolas" w:cs="Consolas" w:hint="eastAsia"/>
          <w:i/>
          <w:snapToGrid/>
          <w:color w:val="000000"/>
          <w:sz w:val="15"/>
          <w:szCs w:val="20"/>
        </w:rPr>
        <w:t>256</w:t>
      </w:r>
      <w:r w:rsidRPr="00730A96">
        <w:rPr>
          <w:rFonts w:ascii="Consolas" w:hAnsi="Consolas" w:cs="Consolas"/>
          <w:i/>
          <w:snapToGrid/>
          <w:color w:val="000000"/>
          <w:sz w:val="15"/>
          <w:szCs w:val="20"/>
        </w:rPr>
        <w:t>WithRSA</w:t>
      </w:r>
      <w:r>
        <w:rPr>
          <w:rFonts w:hint="eastAsia"/>
        </w:rPr>
        <w:t>”，下文是示例：</w:t>
      </w:r>
    </w:p>
    <w:p w:rsidR="00730A96" w:rsidRPr="00730A96" w:rsidRDefault="00730A96" w:rsidP="00730A96">
      <w:pPr>
        <w:spacing w:line="240" w:lineRule="auto"/>
        <w:rPr>
          <w:rFonts w:ascii="Consolas" w:hAnsi="Consolas" w:cs="Consolas"/>
          <w:i/>
          <w:snapToGrid/>
          <w:sz w:val="15"/>
          <w:szCs w:val="20"/>
        </w:rPr>
      </w:pPr>
      <w:r w:rsidRPr="00730A96">
        <w:rPr>
          <w:rFonts w:ascii="Consolas" w:hAnsi="Consolas" w:cs="Consolas"/>
          <w:i/>
          <w:snapToGrid/>
          <w:color w:val="000000"/>
          <w:sz w:val="15"/>
          <w:szCs w:val="20"/>
        </w:rPr>
        <w:t xml:space="preserve">            PKCS8EncodedKeySpec priPKCS8 = </w:t>
      </w:r>
      <w:r w:rsidRPr="00730A96">
        <w:rPr>
          <w:rFonts w:ascii="Consolas" w:hAnsi="Consolas" w:cs="Consolas"/>
          <w:b/>
          <w:bCs/>
          <w:i/>
          <w:snapToGrid/>
          <w:color w:val="7F0055"/>
          <w:sz w:val="15"/>
          <w:szCs w:val="20"/>
        </w:rPr>
        <w:t>new</w:t>
      </w:r>
      <w:r w:rsidRPr="00730A96">
        <w:rPr>
          <w:rFonts w:ascii="Consolas" w:hAnsi="Consolas" w:cs="Consolas"/>
          <w:i/>
          <w:snapToGrid/>
          <w:color w:val="000000"/>
          <w:sz w:val="15"/>
          <w:szCs w:val="20"/>
        </w:rPr>
        <w:t xml:space="preserve"> PKCS8EncodedKeySpec(Base64.</w:t>
      </w:r>
      <w:r w:rsidRPr="00730A96">
        <w:rPr>
          <w:rFonts w:ascii="Consolas" w:hAnsi="Consolas" w:cs="Consolas"/>
          <w:i/>
          <w:iCs/>
          <w:snapToGrid/>
          <w:color w:val="000000"/>
          <w:sz w:val="15"/>
          <w:szCs w:val="20"/>
        </w:rPr>
        <w:t>decode</w:t>
      </w:r>
      <w:r w:rsidRPr="00730A96">
        <w:rPr>
          <w:rFonts w:ascii="Consolas" w:hAnsi="Consolas" w:cs="Consolas"/>
          <w:i/>
          <w:snapToGrid/>
          <w:color w:val="000000"/>
          <w:sz w:val="15"/>
          <w:szCs w:val="20"/>
        </w:rPr>
        <w:t>(privateKey));</w:t>
      </w:r>
    </w:p>
    <w:p w:rsidR="00480BF9" w:rsidRDefault="00730A96">
      <w:pPr>
        <w:spacing w:line="240" w:lineRule="auto"/>
        <w:rPr>
          <w:rFonts w:ascii="Consolas" w:hAnsi="Consolas" w:cs="Consolas"/>
          <w:i/>
          <w:snapToGrid/>
          <w:sz w:val="15"/>
          <w:szCs w:val="20"/>
        </w:rPr>
      </w:pPr>
      <w:r w:rsidRPr="00730A96">
        <w:rPr>
          <w:rFonts w:ascii="Consolas" w:hAnsi="Consolas" w:cs="Consolas"/>
          <w:i/>
          <w:snapToGrid/>
          <w:color w:val="000000"/>
          <w:sz w:val="15"/>
          <w:szCs w:val="20"/>
        </w:rPr>
        <w:lastRenderedPageBreak/>
        <w:t xml:space="preserve">            KeyFactory keyf = KeyFactory.</w:t>
      </w:r>
      <w:r w:rsidRPr="00730A96">
        <w:rPr>
          <w:rFonts w:ascii="Consolas" w:hAnsi="Consolas" w:cs="Consolas"/>
          <w:i/>
          <w:iCs/>
          <w:snapToGrid/>
          <w:color w:val="000000"/>
          <w:sz w:val="15"/>
          <w:szCs w:val="20"/>
        </w:rPr>
        <w:t>getInstance</w:t>
      </w:r>
      <w:r w:rsidRPr="00730A96">
        <w:rPr>
          <w:rFonts w:ascii="Consolas" w:hAnsi="Consolas" w:cs="Consolas"/>
          <w:i/>
          <w:snapToGrid/>
          <w:color w:val="000000"/>
          <w:sz w:val="15"/>
          <w:szCs w:val="20"/>
        </w:rPr>
        <w:t>(</w:t>
      </w:r>
      <w:r w:rsidRPr="00730A96">
        <w:rPr>
          <w:rFonts w:ascii="Consolas" w:hAnsi="Consolas" w:cs="Consolas"/>
          <w:i/>
          <w:snapToGrid/>
          <w:color w:val="2A00FF"/>
          <w:sz w:val="15"/>
          <w:szCs w:val="20"/>
        </w:rPr>
        <w:t>"RSA"</w:t>
      </w:r>
      <w:r w:rsidRPr="00730A96">
        <w:rPr>
          <w:rFonts w:ascii="Consolas" w:hAnsi="Consolas" w:cs="Consolas"/>
          <w:i/>
          <w:snapToGrid/>
          <w:color w:val="000000"/>
          <w:sz w:val="15"/>
          <w:szCs w:val="20"/>
        </w:rPr>
        <w:t>);</w:t>
      </w:r>
    </w:p>
    <w:p w:rsidR="00480BF9" w:rsidRDefault="00730A96">
      <w:pPr>
        <w:spacing w:line="240" w:lineRule="auto"/>
        <w:rPr>
          <w:rFonts w:ascii="Consolas" w:hAnsi="Consolas" w:cs="Consolas"/>
          <w:i/>
          <w:snapToGrid/>
          <w:sz w:val="15"/>
          <w:szCs w:val="20"/>
        </w:rPr>
      </w:pPr>
      <w:r w:rsidRPr="00730A96">
        <w:rPr>
          <w:rFonts w:ascii="Consolas" w:hAnsi="Consolas" w:cs="Consolas"/>
          <w:i/>
          <w:snapToGrid/>
          <w:color w:val="000000"/>
          <w:sz w:val="15"/>
          <w:szCs w:val="20"/>
        </w:rPr>
        <w:t xml:space="preserve">            PrivateKey priKey = keyf.generatePrivate(priPKCS8);</w:t>
      </w:r>
    </w:p>
    <w:p w:rsidR="00480BF9" w:rsidRDefault="00730A96">
      <w:pPr>
        <w:spacing w:line="240" w:lineRule="auto"/>
        <w:rPr>
          <w:rFonts w:ascii="Consolas" w:hAnsi="Consolas" w:cs="Consolas"/>
          <w:i/>
          <w:snapToGrid/>
          <w:sz w:val="15"/>
          <w:szCs w:val="20"/>
        </w:rPr>
      </w:pPr>
      <w:r w:rsidRPr="00730A96">
        <w:rPr>
          <w:rFonts w:ascii="Consolas" w:hAnsi="Consolas" w:cs="Consolas"/>
          <w:i/>
          <w:snapToGrid/>
          <w:color w:val="000000"/>
          <w:sz w:val="15"/>
          <w:szCs w:val="20"/>
        </w:rPr>
        <w:t xml:space="preserve">            java.security.Signature signature = java.security.Signature.</w:t>
      </w:r>
      <w:r w:rsidRPr="00730A96">
        <w:rPr>
          <w:rFonts w:ascii="Consolas" w:hAnsi="Consolas" w:cs="Consolas"/>
          <w:i/>
          <w:iCs/>
          <w:snapToGrid/>
          <w:color w:val="000000"/>
          <w:sz w:val="15"/>
          <w:szCs w:val="20"/>
        </w:rPr>
        <w:t>getInstance</w:t>
      </w:r>
      <w:r w:rsidRPr="00730A96">
        <w:rPr>
          <w:rFonts w:ascii="Consolas" w:hAnsi="Consolas" w:cs="Consolas"/>
          <w:i/>
          <w:snapToGrid/>
          <w:color w:val="000000"/>
          <w:sz w:val="15"/>
          <w:szCs w:val="20"/>
        </w:rPr>
        <w:t>(</w:t>
      </w:r>
      <w:r>
        <w:rPr>
          <w:rFonts w:ascii="Consolas" w:hAnsi="Consolas" w:cs="Consolas"/>
          <w:i/>
          <w:iCs/>
          <w:snapToGrid/>
          <w:color w:val="0000C0"/>
          <w:sz w:val="15"/>
          <w:szCs w:val="20"/>
        </w:rPr>
        <w:t>“</w:t>
      </w:r>
      <w:r w:rsidRPr="00730A96">
        <w:rPr>
          <w:rFonts w:ascii="Consolas" w:hAnsi="Consolas" w:cs="Consolas"/>
          <w:i/>
          <w:snapToGrid/>
          <w:color w:val="000000"/>
          <w:sz w:val="15"/>
          <w:szCs w:val="20"/>
        </w:rPr>
        <w:t>SHA</w:t>
      </w:r>
      <w:r w:rsidRPr="00730A96">
        <w:rPr>
          <w:rFonts w:ascii="Consolas" w:hAnsi="Consolas" w:cs="Consolas" w:hint="eastAsia"/>
          <w:i/>
          <w:snapToGrid/>
          <w:color w:val="000000"/>
          <w:sz w:val="15"/>
          <w:szCs w:val="20"/>
        </w:rPr>
        <w:t>256</w:t>
      </w:r>
      <w:r w:rsidRPr="00730A96">
        <w:rPr>
          <w:rFonts w:ascii="Consolas" w:hAnsi="Consolas" w:cs="Consolas"/>
          <w:i/>
          <w:snapToGrid/>
          <w:color w:val="000000"/>
          <w:sz w:val="15"/>
          <w:szCs w:val="20"/>
        </w:rPr>
        <w:t>WithRSA</w:t>
      </w:r>
      <w:r>
        <w:rPr>
          <w:rFonts w:ascii="Consolas" w:hAnsi="Consolas" w:cs="Consolas"/>
          <w:i/>
          <w:iCs/>
          <w:snapToGrid/>
          <w:color w:val="0000C0"/>
          <w:sz w:val="15"/>
          <w:szCs w:val="20"/>
        </w:rPr>
        <w:t>”</w:t>
      </w:r>
      <w:r w:rsidRPr="00730A96">
        <w:rPr>
          <w:rFonts w:ascii="Consolas" w:hAnsi="Consolas" w:cs="Consolas"/>
          <w:i/>
          <w:snapToGrid/>
          <w:color w:val="000000"/>
          <w:sz w:val="15"/>
          <w:szCs w:val="20"/>
        </w:rPr>
        <w:t>);</w:t>
      </w:r>
    </w:p>
    <w:p w:rsidR="00480BF9" w:rsidRDefault="00730A96">
      <w:pPr>
        <w:spacing w:line="240" w:lineRule="auto"/>
        <w:rPr>
          <w:rFonts w:ascii="Consolas" w:hAnsi="Consolas" w:cs="Consolas"/>
          <w:i/>
          <w:snapToGrid/>
          <w:sz w:val="15"/>
          <w:szCs w:val="20"/>
        </w:rPr>
      </w:pPr>
      <w:r w:rsidRPr="00730A96">
        <w:rPr>
          <w:rFonts w:ascii="Consolas" w:hAnsi="Consolas" w:cs="Consolas"/>
          <w:i/>
          <w:snapToGrid/>
          <w:color w:val="000000"/>
          <w:sz w:val="15"/>
          <w:szCs w:val="20"/>
        </w:rPr>
        <w:t xml:space="preserve">            signature.initSign(priKey);</w:t>
      </w:r>
    </w:p>
    <w:p w:rsidR="00480BF9" w:rsidRDefault="00730A96">
      <w:pPr>
        <w:spacing w:line="240" w:lineRule="auto"/>
        <w:rPr>
          <w:rFonts w:ascii="Consolas" w:hAnsi="Consolas" w:cs="Consolas"/>
          <w:i/>
          <w:snapToGrid/>
          <w:sz w:val="15"/>
          <w:szCs w:val="20"/>
        </w:rPr>
      </w:pPr>
      <w:r w:rsidRPr="00730A96">
        <w:rPr>
          <w:rFonts w:ascii="Consolas" w:hAnsi="Consolas" w:cs="Consolas"/>
          <w:i/>
          <w:snapToGrid/>
          <w:color w:val="000000"/>
          <w:sz w:val="15"/>
          <w:szCs w:val="20"/>
        </w:rPr>
        <w:t xml:space="preserve">            signature.update(content.getBytes(charset));</w:t>
      </w:r>
    </w:p>
    <w:p w:rsidR="00480BF9" w:rsidRDefault="00730A96">
      <w:pPr>
        <w:spacing w:line="240" w:lineRule="auto"/>
        <w:rPr>
          <w:rFonts w:ascii="Consolas" w:hAnsi="Consolas" w:cs="Consolas"/>
          <w:i/>
          <w:snapToGrid/>
          <w:sz w:val="15"/>
          <w:szCs w:val="20"/>
        </w:rPr>
      </w:pPr>
      <w:r w:rsidRPr="00730A96">
        <w:rPr>
          <w:rFonts w:ascii="Consolas" w:hAnsi="Consolas" w:cs="Consolas"/>
          <w:i/>
          <w:snapToGrid/>
          <w:color w:val="000000"/>
          <w:sz w:val="15"/>
          <w:szCs w:val="20"/>
        </w:rPr>
        <w:t xml:space="preserve">            </w:t>
      </w:r>
      <w:r w:rsidRPr="00730A96">
        <w:rPr>
          <w:rFonts w:ascii="Consolas" w:hAnsi="Consolas" w:cs="Consolas"/>
          <w:b/>
          <w:bCs/>
          <w:i/>
          <w:snapToGrid/>
          <w:color w:val="7F0055"/>
          <w:sz w:val="15"/>
          <w:szCs w:val="20"/>
        </w:rPr>
        <w:t>byte</w:t>
      </w:r>
      <w:r w:rsidRPr="00730A96">
        <w:rPr>
          <w:rFonts w:ascii="Consolas" w:hAnsi="Consolas" w:cs="Consolas"/>
          <w:i/>
          <w:snapToGrid/>
          <w:color w:val="000000"/>
          <w:sz w:val="15"/>
          <w:szCs w:val="20"/>
        </w:rPr>
        <w:t>[] signed = signature.sign();</w:t>
      </w:r>
    </w:p>
    <w:p w:rsidR="00480BF9" w:rsidRDefault="00730A96">
      <w:pPr>
        <w:spacing w:line="240" w:lineRule="auto"/>
        <w:rPr>
          <w:i/>
          <w:sz w:val="16"/>
        </w:rPr>
      </w:pPr>
      <w:r w:rsidRPr="00730A96">
        <w:rPr>
          <w:rFonts w:ascii="Consolas" w:hAnsi="Consolas" w:cs="Consolas"/>
          <w:i/>
          <w:snapToGrid/>
          <w:color w:val="000000"/>
          <w:sz w:val="15"/>
          <w:szCs w:val="20"/>
        </w:rPr>
        <w:t xml:space="preserve">            </w:t>
      </w:r>
      <w:r w:rsidRPr="00730A96">
        <w:rPr>
          <w:rFonts w:ascii="Consolas" w:hAnsi="Consolas" w:cs="Consolas"/>
          <w:b/>
          <w:bCs/>
          <w:i/>
          <w:snapToGrid/>
          <w:color w:val="7F0055"/>
          <w:sz w:val="15"/>
          <w:szCs w:val="20"/>
        </w:rPr>
        <w:t>return</w:t>
      </w:r>
      <w:r w:rsidRPr="00730A96">
        <w:rPr>
          <w:rFonts w:ascii="Consolas" w:hAnsi="Consolas" w:cs="Consolas"/>
          <w:i/>
          <w:snapToGrid/>
          <w:color w:val="000000"/>
          <w:sz w:val="15"/>
          <w:szCs w:val="20"/>
        </w:rPr>
        <w:t xml:space="preserve"> Base64.</w:t>
      </w:r>
      <w:r w:rsidRPr="00730A96">
        <w:rPr>
          <w:rFonts w:ascii="Consolas" w:hAnsi="Consolas" w:cs="Consolas"/>
          <w:i/>
          <w:iCs/>
          <w:snapToGrid/>
          <w:color w:val="000000"/>
          <w:sz w:val="15"/>
          <w:szCs w:val="20"/>
        </w:rPr>
        <w:t>encode</w:t>
      </w:r>
      <w:r w:rsidRPr="00730A96">
        <w:rPr>
          <w:rFonts w:ascii="Consolas" w:hAnsi="Consolas" w:cs="Consolas"/>
          <w:i/>
          <w:snapToGrid/>
          <w:color w:val="000000"/>
          <w:sz w:val="15"/>
          <w:szCs w:val="20"/>
        </w:rPr>
        <w:t>(signed);</w:t>
      </w:r>
    </w:p>
    <w:p w:rsidR="00C32208" w:rsidRPr="000F5DF1" w:rsidRDefault="00C32208" w:rsidP="00C32208">
      <w:pPr>
        <w:pStyle w:val="2"/>
      </w:pPr>
      <w:r>
        <w:rPr>
          <w:rFonts w:hint="eastAsia"/>
        </w:rPr>
        <w:t>SHA-256</w:t>
      </w:r>
      <w:r>
        <w:rPr>
          <w:rFonts w:hint="eastAsia"/>
        </w:rPr>
        <w:t>签名</w:t>
      </w:r>
    </w:p>
    <w:p w:rsidR="00C32208" w:rsidRDefault="00C32208" w:rsidP="00C32208">
      <w:pPr>
        <w:ind w:firstLineChars="150" w:firstLine="315"/>
      </w:pPr>
      <w:r>
        <w:rPr>
          <w:rFonts w:hint="eastAsia"/>
        </w:rPr>
        <w:t>为增加</w:t>
      </w:r>
      <w:r>
        <w:rPr>
          <w:rFonts w:hint="eastAsia"/>
        </w:rPr>
        <w:t>sha</w:t>
      </w:r>
      <w:r>
        <w:rPr>
          <w:rFonts w:hint="eastAsia"/>
        </w:rPr>
        <w:t>签名的安全性，对</w:t>
      </w:r>
      <w:r>
        <w:rPr>
          <w:rFonts w:hint="eastAsia"/>
        </w:rPr>
        <w:t>sha-256</w:t>
      </w:r>
      <w:r>
        <w:rPr>
          <w:rFonts w:hint="eastAsia"/>
        </w:rPr>
        <w:t>签名也引入密钥。具体做法是：在按上文第</w:t>
      </w:r>
      <w:r>
        <w:rPr>
          <w:rFonts w:hint="eastAsia"/>
        </w:rPr>
        <w:t>1</w:t>
      </w:r>
      <w:r>
        <w:rPr>
          <w:rFonts w:hint="eastAsia"/>
        </w:rPr>
        <w:t>小节生成的待签名字符串后面直接附加该</w:t>
      </w:r>
      <w:r>
        <w:rPr>
          <w:rFonts w:hint="eastAsia"/>
        </w:rPr>
        <w:t>key</w:t>
      </w:r>
      <w:r>
        <w:rPr>
          <w:rFonts w:hint="eastAsia"/>
        </w:rPr>
        <w:t>，作为新的待签名字符串加入签名。</w:t>
      </w:r>
    </w:p>
    <w:p w:rsidR="00C32208" w:rsidRDefault="00C32208" w:rsidP="00C32208">
      <w:pPr>
        <w:ind w:firstLineChars="150" w:firstLine="315"/>
      </w:pPr>
      <w:r>
        <w:rPr>
          <w:rFonts w:hint="eastAsia"/>
        </w:rPr>
        <w:t>由于保密的需要，具体的</w:t>
      </w:r>
      <w:r>
        <w:rPr>
          <w:rFonts w:hint="eastAsia"/>
        </w:rPr>
        <w:t>key</w:t>
      </w:r>
      <w:r>
        <w:rPr>
          <w:rFonts w:hint="eastAsia"/>
        </w:rPr>
        <w:t>的取值在对接集成时分配。</w:t>
      </w:r>
    </w:p>
    <w:p w:rsidR="00C32208" w:rsidRDefault="00C32208" w:rsidP="00C32208">
      <w:pPr>
        <w:ind w:firstLineChars="150" w:firstLine="315"/>
      </w:pPr>
      <w:r>
        <w:rPr>
          <w:rFonts w:hint="eastAsia"/>
        </w:rPr>
        <w:t>注：客户端</w:t>
      </w:r>
      <w:r>
        <w:rPr>
          <w:rFonts w:hint="eastAsia"/>
        </w:rPr>
        <w:t>sdk</w:t>
      </w:r>
      <w:r>
        <w:rPr>
          <w:rFonts w:hint="eastAsia"/>
        </w:rPr>
        <w:t>使用的</w:t>
      </w:r>
      <w:r>
        <w:rPr>
          <w:rFonts w:hint="eastAsia"/>
        </w:rPr>
        <w:t>s</w:t>
      </w:r>
      <w:r w:rsidRPr="00270918">
        <w:t>erviceToken</w:t>
      </w:r>
      <w:r>
        <w:rPr>
          <w:rFonts w:hint="eastAsia"/>
        </w:rPr>
        <w:t>Auth</w:t>
      </w:r>
      <w:r>
        <w:rPr>
          <w:rFonts w:hint="eastAsia"/>
        </w:rPr>
        <w:t>和</w:t>
      </w:r>
      <w:r>
        <w:rPr>
          <w:rFonts w:hint="eastAsia"/>
        </w:rPr>
        <w:t>report</w:t>
      </w:r>
      <w:r>
        <w:rPr>
          <w:rFonts w:hint="eastAsia"/>
        </w:rPr>
        <w:t>接口除外，仍然按之前的方式不携带</w:t>
      </w:r>
      <w:r>
        <w:rPr>
          <w:rFonts w:hint="eastAsia"/>
        </w:rPr>
        <w:t>key</w:t>
      </w:r>
      <w:r>
        <w:rPr>
          <w:rFonts w:hint="eastAsia"/>
        </w:rPr>
        <w:t>进行签名。</w:t>
      </w:r>
    </w:p>
    <w:p w:rsidR="00C32208" w:rsidRDefault="00C32208" w:rsidP="00F17B4A">
      <w:pPr>
        <w:spacing w:line="240" w:lineRule="auto"/>
      </w:pPr>
    </w:p>
    <w:p w:rsidR="00EA3E71" w:rsidRPr="000F5DF1" w:rsidRDefault="00EA3E71" w:rsidP="00EA3E71">
      <w:pPr>
        <w:pStyle w:val="2"/>
      </w:pPr>
      <w:r>
        <w:rPr>
          <w:rFonts w:hint="eastAsia"/>
        </w:rPr>
        <w:t>RSA</w:t>
      </w:r>
      <w:r>
        <w:rPr>
          <w:rFonts w:hint="eastAsia"/>
        </w:rPr>
        <w:t>加密公钥</w:t>
      </w:r>
    </w:p>
    <w:p w:rsidR="00EA3E71" w:rsidRDefault="00EA3E71" w:rsidP="00EA3E71">
      <w:pPr>
        <w:ind w:firstLineChars="150" w:firstLine="315"/>
      </w:pPr>
      <w:r>
        <w:rPr>
          <w:rFonts w:hint="eastAsia"/>
        </w:rPr>
        <w:t>全局加密公钥为：</w:t>
      </w:r>
    </w:p>
    <w:p w:rsidR="00EA3E71" w:rsidRDefault="00EA3E71" w:rsidP="00EA3E71">
      <w:pPr>
        <w:ind w:leftChars="400" w:left="840" w:firstLineChars="2" w:firstLine="4"/>
        <w:jc w:val="both"/>
        <w:rPr>
          <w:i/>
          <w:sz w:val="18"/>
          <w:lang w:val="fr-FR"/>
        </w:rPr>
      </w:pPr>
      <w:r w:rsidRPr="00691875">
        <w:rPr>
          <w:i/>
          <w:sz w:val="18"/>
          <w:lang w:val="fr-FR"/>
        </w:rPr>
        <w:t>MIGfMA0GCSqGSIb3DQEBAQUAA4GNADCBiQKBgQCJe70muLQOHPE1GuhW/JOUfqFiKKUkEwnvOK2Ba4wUnLSohgi06QS66ll+78SlafXMALZgi5dx19OCKxbSsDAJkj4RH2lGMS0WHGEOyrX0s4RF3/XEvDyDIi8Mvf+YuDIEiOLjadsJuyGWzT8lddPibTMjh9REQBXm1tQ2eNUyYQIDAQAB</w:t>
      </w:r>
    </w:p>
    <w:p w:rsidR="00EA3E71" w:rsidRDefault="0093718B" w:rsidP="00EA3E71">
      <w:pPr>
        <w:ind w:firstLineChars="150" w:firstLine="315"/>
      </w:pPr>
      <w:r>
        <w:rPr>
          <w:rFonts w:hint="eastAsia"/>
        </w:rPr>
        <w:t>其余</w:t>
      </w:r>
      <w:r>
        <w:rPr>
          <w:rFonts w:hint="eastAsia"/>
        </w:rPr>
        <w:t>rsa</w:t>
      </w:r>
      <w:r>
        <w:rPr>
          <w:rFonts w:hint="eastAsia"/>
        </w:rPr>
        <w:t>加密公钥请直接向服务器申请，服务器支持多把钥匙，也保留关闭部分钥匙的权利。使用方要注意具备替换钥匙的能力，在钥匙泄露情况下，可以及时更换。</w:t>
      </w:r>
    </w:p>
    <w:p w:rsidR="00DC25BD" w:rsidRPr="00C32208" w:rsidRDefault="00DC25BD" w:rsidP="00DC25BD">
      <w:pPr>
        <w:pStyle w:val="1"/>
      </w:pPr>
      <w:r>
        <w:rPr>
          <w:rFonts w:hint="eastAsia"/>
        </w:rPr>
        <w:t>客户端噪音</w:t>
      </w:r>
    </w:p>
    <w:p w:rsidR="00F17B4A" w:rsidRDefault="00DC25BD" w:rsidP="00EA3E71">
      <w:pPr>
        <w:ind w:firstLineChars="150" w:firstLine="315"/>
      </w:pPr>
      <w:r>
        <w:rPr>
          <w:rFonts w:hint="eastAsia"/>
        </w:rPr>
        <w:t>客户端和服务器之间，通过噪音机制唯一标识一个请求，便于异常时准确定位原因。噪音为一个唯一的值，建议格式为时间戳（</w:t>
      </w:r>
      <w:r>
        <w:rPr>
          <w:rFonts w:hint="eastAsia"/>
        </w:rPr>
        <w:t>ms</w:t>
      </w:r>
      <w:r>
        <w:rPr>
          <w:rFonts w:hint="eastAsia"/>
        </w:rPr>
        <w:t>）</w:t>
      </w:r>
      <w:r>
        <w:rPr>
          <w:rFonts w:hint="eastAsia"/>
        </w:rPr>
        <w:t xml:space="preserve"> +  6</w:t>
      </w:r>
      <w:r>
        <w:rPr>
          <w:rFonts w:hint="eastAsia"/>
        </w:rPr>
        <w:t>位真随机数</w:t>
      </w:r>
      <w:r w:rsidR="00D80B8D">
        <w:rPr>
          <w:rFonts w:hint="eastAsia"/>
        </w:rPr>
        <w:t>客户端要保证其唯一性</w:t>
      </w:r>
      <w:r>
        <w:rPr>
          <w:rFonts w:hint="eastAsia"/>
        </w:rPr>
        <w:t>。</w:t>
      </w:r>
      <w:r w:rsidR="00D80B8D">
        <w:rPr>
          <w:rFonts w:hint="eastAsia"/>
        </w:rPr>
        <w:t>另外，客户端必须有手段获取到该值的明文信息。</w:t>
      </w:r>
    </w:p>
    <w:p w:rsidR="00DC25BD" w:rsidRDefault="00DC25BD" w:rsidP="00EA3E71">
      <w:pPr>
        <w:ind w:firstLineChars="150" w:firstLine="315"/>
      </w:pPr>
      <w:r>
        <w:rPr>
          <w:rFonts w:hint="eastAsia"/>
        </w:rPr>
        <w:t>噪音作为一个业务参数出现在接口中，服务器不处理，但是会打印日志，参数名称为：</w:t>
      </w:r>
      <w:r>
        <w:rPr>
          <w:rFonts w:hint="eastAsia"/>
        </w:rPr>
        <w:t>noisetamp</w:t>
      </w:r>
      <w:r>
        <w:rPr>
          <w:rFonts w:hint="eastAsia"/>
        </w:rPr>
        <w:t>，类型为</w:t>
      </w:r>
      <w:r>
        <w:rPr>
          <w:rFonts w:hint="eastAsia"/>
        </w:rPr>
        <w:t>String</w:t>
      </w:r>
      <w:r>
        <w:rPr>
          <w:rFonts w:hint="eastAsia"/>
        </w:rPr>
        <w:t>。</w:t>
      </w:r>
    </w:p>
    <w:p w:rsidR="00DC25BD" w:rsidRDefault="00DC25BD" w:rsidP="00EA3E71">
      <w:pPr>
        <w:ind w:firstLineChars="150" w:firstLine="315"/>
      </w:pPr>
    </w:p>
    <w:p w:rsidR="00B348E5" w:rsidRDefault="00B348E5" w:rsidP="00EA3E71">
      <w:pPr>
        <w:ind w:firstLineChars="150" w:firstLine="315"/>
      </w:pPr>
      <w:r>
        <w:rPr>
          <w:rFonts w:hint="eastAsia"/>
        </w:rPr>
        <w:t>支持的接口和接口对噪音的签名处理如下：</w:t>
      </w:r>
    </w:p>
    <w:tbl>
      <w:tblPr>
        <w:tblStyle w:val="af0"/>
        <w:tblW w:w="0" w:type="auto"/>
        <w:tblLook w:val="04A0"/>
      </w:tblPr>
      <w:tblGrid>
        <w:gridCol w:w="584"/>
        <w:gridCol w:w="1590"/>
        <w:gridCol w:w="3837"/>
        <w:gridCol w:w="618"/>
        <w:gridCol w:w="1893"/>
      </w:tblGrid>
      <w:tr w:rsidR="006B6806" w:rsidTr="006B6806">
        <w:tc>
          <w:tcPr>
            <w:tcW w:w="584" w:type="dxa"/>
            <w:shd w:val="clear" w:color="auto" w:fill="DBE5F1" w:themeFill="accent1" w:themeFillTint="33"/>
          </w:tcPr>
          <w:p w:rsidR="00B348E5" w:rsidRDefault="00B348E5" w:rsidP="00B348E5">
            <w:pPr>
              <w:jc w:val="center"/>
            </w:pPr>
            <w:r>
              <w:rPr>
                <w:rFonts w:hint="eastAsia"/>
              </w:rPr>
              <w:lastRenderedPageBreak/>
              <w:t>序号</w:t>
            </w:r>
          </w:p>
        </w:tc>
        <w:tc>
          <w:tcPr>
            <w:tcW w:w="1590" w:type="dxa"/>
            <w:shd w:val="clear" w:color="auto" w:fill="DBE5F1" w:themeFill="accent1" w:themeFillTint="33"/>
          </w:tcPr>
          <w:p w:rsidR="00B348E5" w:rsidRDefault="00B348E5" w:rsidP="00B348E5">
            <w:pPr>
              <w:jc w:val="center"/>
            </w:pPr>
            <w:r>
              <w:rPr>
                <w:rFonts w:hint="eastAsia"/>
              </w:rPr>
              <w:t>名称</w:t>
            </w:r>
          </w:p>
        </w:tc>
        <w:tc>
          <w:tcPr>
            <w:tcW w:w="3837" w:type="dxa"/>
            <w:shd w:val="clear" w:color="auto" w:fill="DBE5F1" w:themeFill="accent1" w:themeFillTint="33"/>
          </w:tcPr>
          <w:p w:rsidR="00B348E5" w:rsidRDefault="00B348E5" w:rsidP="00B348E5">
            <w:pPr>
              <w:jc w:val="center"/>
            </w:pPr>
            <w:r>
              <w:rPr>
                <w:rFonts w:hint="eastAsia"/>
              </w:rPr>
              <w:t>url</w:t>
            </w:r>
          </w:p>
        </w:tc>
        <w:tc>
          <w:tcPr>
            <w:tcW w:w="618" w:type="dxa"/>
            <w:shd w:val="clear" w:color="auto" w:fill="DBE5F1" w:themeFill="accent1" w:themeFillTint="33"/>
          </w:tcPr>
          <w:p w:rsidR="00B348E5" w:rsidRDefault="00B348E5" w:rsidP="00B348E5">
            <w:pPr>
              <w:jc w:val="center"/>
            </w:pPr>
            <w:r w:rsidRPr="006B6806">
              <w:rPr>
                <w:rFonts w:hint="eastAsia"/>
                <w:sz w:val="20"/>
              </w:rPr>
              <w:t>签名</w:t>
            </w:r>
          </w:p>
        </w:tc>
        <w:tc>
          <w:tcPr>
            <w:tcW w:w="1893" w:type="dxa"/>
            <w:shd w:val="clear" w:color="auto" w:fill="DBE5F1" w:themeFill="accent1" w:themeFillTint="33"/>
          </w:tcPr>
          <w:p w:rsidR="00B348E5" w:rsidRDefault="00B348E5" w:rsidP="00B348E5">
            <w:pPr>
              <w:jc w:val="center"/>
            </w:pPr>
            <w:r>
              <w:rPr>
                <w:rFonts w:hint="eastAsia"/>
              </w:rPr>
              <w:t>备注</w:t>
            </w:r>
          </w:p>
        </w:tc>
      </w:tr>
      <w:tr w:rsidR="00B348E5" w:rsidTr="006B6806">
        <w:tc>
          <w:tcPr>
            <w:tcW w:w="584" w:type="dxa"/>
          </w:tcPr>
          <w:p w:rsidR="00B348E5" w:rsidRDefault="00B348E5" w:rsidP="00EA3E71">
            <w:r>
              <w:rPr>
                <w:rFonts w:hint="eastAsia"/>
              </w:rPr>
              <w:t>1</w:t>
            </w:r>
          </w:p>
        </w:tc>
        <w:tc>
          <w:tcPr>
            <w:tcW w:w="1590" w:type="dxa"/>
          </w:tcPr>
          <w:p w:rsidR="00B348E5" w:rsidRPr="00C04245" w:rsidRDefault="00B348E5" w:rsidP="00EA3E71">
            <w:pPr>
              <w:rPr>
                <w:sz w:val="18"/>
              </w:rPr>
            </w:pPr>
            <w:r w:rsidRPr="00C04245">
              <w:rPr>
                <w:rFonts w:ascii="宋体" w:hAnsi="宋体" w:hint="eastAsia"/>
                <w:sz w:val="18"/>
              </w:rPr>
              <w:t>支付结果上报</w:t>
            </w:r>
          </w:p>
        </w:tc>
        <w:tc>
          <w:tcPr>
            <w:tcW w:w="3837" w:type="dxa"/>
          </w:tcPr>
          <w:p w:rsidR="00B348E5" w:rsidRDefault="00B348E5" w:rsidP="00EA3E71">
            <w:r>
              <w:t>/client/report.action</w:t>
            </w:r>
          </w:p>
        </w:tc>
        <w:tc>
          <w:tcPr>
            <w:tcW w:w="618" w:type="dxa"/>
          </w:tcPr>
          <w:p w:rsidR="00B348E5" w:rsidRDefault="006B6806" w:rsidP="00EA3E71">
            <w:r>
              <w:t>N</w:t>
            </w:r>
          </w:p>
        </w:tc>
        <w:tc>
          <w:tcPr>
            <w:tcW w:w="1893" w:type="dxa"/>
          </w:tcPr>
          <w:p w:rsidR="00B348E5" w:rsidRDefault="00B348E5" w:rsidP="00EA3E71"/>
        </w:tc>
      </w:tr>
      <w:tr w:rsidR="00B348E5" w:rsidTr="006B6806">
        <w:tc>
          <w:tcPr>
            <w:tcW w:w="584" w:type="dxa"/>
          </w:tcPr>
          <w:p w:rsidR="00B348E5" w:rsidRDefault="00B348E5" w:rsidP="00EA3E71">
            <w:r>
              <w:rPr>
                <w:rFonts w:hint="eastAsia"/>
              </w:rPr>
              <w:t>2</w:t>
            </w:r>
          </w:p>
        </w:tc>
        <w:tc>
          <w:tcPr>
            <w:tcW w:w="1590" w:type="dxa"/>
          </w:tcPr>
          <w:p w:rsidR="00B348E5" w:rsidRPr="00C04245" w:rsidRDefault="00B348E5" w:rsidP="00EA3E71">
            <w:pPr>
              <w:rPr>
                <w:sz w:val="18"/>
              </w:rPr>
            </w:pPr>
            <w:r w:rsidRPr="00C04245">
              <w:rPr>
                <w:rFonts w:ascii="宋体" w:hAnsi="宋体" w:hint="eastAsia"/>
                <w:sz w:val="18"/>
              </w:rPr>
              <w:t>用户身份验证</w:t>
            </w:r>
          </w:p>
        </w:tc>
        <w:tc>
          <w:tcPr>
            <w:tcW w:w="3837" w:type="dxa"/>
          </w:tcPr>
          <w:p w:rsidR="00B348E5" w:rsidRDefault="00B348E5" w:rsidP="00EA3E71">
            <w:r>
              <w:t>/client /auth/developUser.action</w:t>
            </w:r>
          </w:p>
        </w:tc>
        <w:tc>
          <w:tcPr>
            <w:tcW w:w="618" w:type="dxa"/>
          </w:tcPr>
          <w:p w:rsidR="00B348E5" w:rsidRDefault="006B6806" w:rsidP="00EA3E71">
            <w:r>
              <w:rPr>
                <w:rFonts w:hint="eastAsia"/>
              </w:rPr>
              <w:t>N</w:t>
            </w:r>
          </w:p>
        </w:tc>
        <w:tc>
          <w:tcPr>
            <w:tcW w:w="1893" w:type="dxa"/>
          </w:tcPr>
          <w:p w:rsidR="00B348E5" w:rsidRDefault="00B348E5" w:rsidP="00EA3E71"/>
        </w:tc>
      </w:tr>
      <w:tr w:rsidR="00B348E5" w:rsidTr="006B6806">
        <w:tc>
          <w:tcPr>
            <w:tcW w:w="584" w:type="dxa"/>
          </w:tcPr>
          <w:p w:rsidR="00B348E5" w:rsidRDefault="004B6DA6" w:rsidP="00EA3E71">
            <w:r>
              <w:rPr>
                <w:rFonts w:hint="eastAsia"/>
              </w:rPr>
              <w:t>3</w:t>
            </w:r>
          </w:p>
        </w:tc>
        <w:tc>
          <w:tcPr>
            <w:tcW w:w="1590" w:type="dxa"/>
          </w:tcPr>
          <w:p w:rsidR="00B348E5" w:rsidRPr="00C04245" w:rsidRDefault="00B348E5" w:rsidP="00EA3E71">
            <w:pPr>
              <w:rPr>
                <w:sz w:val="18"/>
              </w:rPr>
            </w:pPr>
            <w:r w:rsidRPr="00C04245">
              <w:rPr>
                <w:rFonts w:ascii="宋体" w:hAnsi="宋体" w:hint="eastAsia"/>
                <w:sz w:val="18"/>
              </w:rPr>
              <w:t>支付信息验签</w:t>
            </w:r>
          </w:p>
        </w:tc>
        <w:tc>
          <w:tcPr>
            <w:tcW w:w="3837" w:type="dxa"/>
          </w:tcPr>
          <w:p w:rsidR="00B348E5" w:rsidRDefault="00B348E5" w:rsidP="00EA3E71">
            <w:r>
              <w:t>/client/auth/paySign.action</w:t>
            </w:r>
          </w:p>
        </w:tc>
        <w:tc>
          <w:tcPr>
            <w:tcW w:w="618" w:type="dxa"/>
          </w:tcPr>
          <w:p w:rsidR="00B348E5" w:rsidRDefault="006B6806" w:rsidP="00EA3E71">
            <w:r>
              <w:rPr>
                <w:rFonts w:hint="eastAsia"/>
              </w:rPr>
              <w:t>Y</w:t>
            </w:r>
          </w:p>
        </w:tc>
        <w:tc>
          <w:tcPr>
            <w:tcW w:w="1893" w:type="dxa"/>
          </w:tcPr>
          <w:p w:rsidR="00B348E5" w:rsidRDefault="00B348E5" w:rsidP="00EA3E71"/>
        </w:tc>
      </w:tr>
      <w:tr w:rsidR="00B348E5" w:rsidTr="006B6806">
        <w:tc>
          <w:tcPr>
            <w:tcW w:w="584" w:type="dxa"/>
          </w:tcPr>
          <w:p w:rsidR="00B348E5" w:rsidRDefault="004B6DA6" w:rsidP="00EA3E71">
            <w:r>
              <w:rPr>
                <w:rFonts w:hint="eastAsia"/>
              </w:rPr>
              <w:t>4</w:t>
            </w:r>
          </w:p>
        </w:tc>
        <w:tc>
          <w:tcPr>
            <w:tcW w:w="1590" w:type="dxa"/>
          </w:tcPr>
          <w:p w:rsidR="00B348E5" w:rsidRPr="00C04245" w:rsidRDefault="00B348E5" w:rsidP="00B348E5">
            <w:pPr>
              <w:rPr>
                <w:sz w:val="18"/>
              </w:rPr>
            </w:pPr>
            <w:r w:rsidRPr="00C04245">
              <w:rPr>
                <w:rFonts w:ascii="宋体" w:hAnsi="宋体" w:hint="eastAsia"/>
                <w:sz w:val="18"/>
              </w:rPr>
              <w:t>系统级信息查询</w:t>
            </w:r>
          </w:p>
        </w:tc>
        <w:tc>
          <w:tcPr>
            <w:tcW w:w="3837" w:type="dxa"/>
          </w:tcPr>
          <w:p w:rsidR="00B348E5" w:rsidRDefault="00B348E5" w:rsidP="00EA3E71">
            <w:r>
              <w:t>/dev/queryOtherinfo.action</w:t>
            </w:r>
          </w:p>
        </w:tc>
        <w:tc>
          <w:tcPr>
            <w:tcW w:w="618" w:type="dxa"/>
          </w:tcPr>
          <w:p w:rsidR="00B348E5" w:rsidRDefault="006B6806" w:rsidP="00EA3E71">
            <w:r>
              <w:rPr>
                <w:rFonts w:hint="eastAsia"/>
              </w:rPr>
              <w:t>N</w:t>
            </w:r>
          </w:p>
        </w:tc>
        <w:tc>
          <w:tcPr>
            <w:tcW w:w="1893" w:type="dxa"/>
          </w:tcPr>
          <w:p w:rsidR="00B348E5" w:rsidRDefault="00B348E5" w:rsidP="00EA3E71"/>
        </w:tc>
      </w:tr>
      <w:tr w:rsidR="00B348E5" w:rsidTr="006B6806">
        <w:tc>
          <w:tcPr>
            <w:tcW w:w="584" w:type="dxa"/>
          </w:tcPr>
          <w:p w:rsidR="00B348E5" w:rsidRDefault="004B6DA6" w:rsidP="00EA3E71">
            <w:r>
              <w:rPr>
                <w:rFonts w:hint="eastAsia"/>
              </w:rPr>
              <w:t>5</w:t>
            </w:r>
          </w:p>
        </w:tc>
        <w:tc>
          <w:tcPr>
            <w:tcW w:w="1590" w:type="dxa"/>
          </w:tcPr>
          <w:p w:rsidR="00B348E5" w:rsidRPr="00C04245" w:rsidRDefault="00B348E5" w:rsidP="00B348E5">
            <w:pPr>
              <w:rPr>
                <w:sz w:val="18"/>
              </w:rPr>
            </w:pPr>
            <w:r w:rsidRPr="00C04245">
              <w:rPr>
                <w:rFonts w:hint="eastAsia"/>
                <w:sz w:val="18"/>
              </w:rPr>
              <w:t>设置</w:t>
            </w:r>
          </w:p>
        </w:tc>
        <w:tc>
          <w:tcPr>
            <w:tcW w:w="3837" w:type="dxa"/>
          </w:tcPr>
          <w:p w:rsidR="00B348E5" w:rsidRDefault="00B348E5" w:rsidP="00EA3E71">
            <w:r>
              <w:t>huawei.trade.service.set(String itemName, String params)</w:t>
            </w:r>
          </w:p>
        </w:tc>
        <w:tc>
          <w:tcPr>
            <w:tcW w:w="618" w:type="dxa"/>
          </w:tcPr>
          <w:p w:rsidR="00B348E5" w:rsidRDefault="006B6806" w:rsidP="00EA3E71">
            <w:r>
              <w:rPr>
                <w:rFonts w:hint="eastAsia"/>
              </w:rPr>
              <w:t>N</w:t>
            </w:r>
          </w:p>
        </w:tc>
        <w:tc>
          <w:tcPr>
            <w:tcW w:w="1893" w:type="dxa"/>
          </w:tcPr>
          <w:p w:rsidR="00B348E5" w:rsidRDefault="00B348E5" w:rsidP="00EA3E71"/>
        </w:tc>
      </w:tr>
      <w:tr w:rsidR="00B348E5" w:rsidTr="006B6806">
        <w:tc>
          <w:tcPr>
            <w:tcW w:w="584" w:type="dxa"/>
          </w:tcPr>
          <w:p w:rsidR="00B348E5" w:rsidRDefault="004B6DA6" w:rsidP="00EA3E71">
            <w:r>
              <w:rPr>
                <w:rFonts w:hint="eastAsia"/>
              </w:rPr>
              <w:t>6</w:t>
            </w:r>
          </w:p>
        </w:tc>
        <w:tc>
          <w:tcPr>
            <w:tcW w:w="1590" w:type="dxa"/>
          </w:tcPr>
          <w:p w:rsidR="00B348E5" w:rsidRPr="00C04245" w:rsidRDefault="00B348E5" w:rsidP="00B348E5">
            <w:pPr>
              <w:rPr>
                <w:sz w:val="18"/>
              </w:rPr>
            </w:pPr>
            <w:r w:rsidRPr="00C04245">
              <w:rPr>
                <w:rFonts w:hint="eastAsia"/>
                <w:sz w:val="18"/>
              </w:rPr>
              <w:t>支付</w:t>
            </w:r>
          </w:p>
        </w:tc>
        <w:tc>
          <w:tcPr>
            <w:tcW w:w="3837" w:type="dxa"/>
          </w:tcPr>
          <w:p w:rsidR="00B348E5" w:rsidRDefault="00B348E5" w:rsidP="00EA3E71">
            <w:r>
              <w:t>huawei.trade.service.Pay(String params)</w:t>
            </w:r>
          </w:p>
        </w:tc>
        <w:tc>
          <w:tcPr>
            <w:tcW w:w="618" w:type="dxa"/>
          </w:tcPr>
          <w:p w:rsidR="00B348E5" w:rsidRDefault="006B6806" w:rsidP="00EA3E71">
            <w:r>
              <w:rPr>
                <w:rFonts w:hint="eastAsia"/>
              </w:rPr>
              <w:t>Y</w:t>
            </w:r>
          </w:p>
        </w:tc>
        <w:tc>
          <w:tcPr>
            <w:tcW w:w="1893" w:type="dxa"/>
          </w:tcPr>
          <w:p w:rsidR="00B348E5" w:rsidRDefault="00B348E5" w:rsidP="00EA3E71"/>
        </w:tc>
      </w:tr>
      <w:tr w:rsidR="00B348E5" w:rsidTr="006B6806">
        <w:tc>
          <w:tcPr>
            <w:tcW w:w="584" w:type="dxa"/>
          </w:tcPr>
          <w:p w:rsidR="00B348E5" w:rsidRDefault="004B6DA6" w:rsidP="00EA3E71">
            <w:r>
              <w:rPr>
                <w:rFonts w:hint="eastAsia"/>
              </w:rPr>
              <w:t>7</w:t>
            </w:r>
          </w:p>
        </w:tc>
        <w:tc>
          <w:tcPr>
            <w:tcW w:w="1590" w:type="dxa"/>
          </w:tcPr>
          <w:p w:rsidR="00B348E5" w:rsidRPr="00C04245" w:rsidRDefault="00B348E5" w:rsidP="00EA3E71">
            <w:pPr>
              <w:rPr>
                <w:sz w:val="18"/>
              </w:rPr>
            </w:pPr>
            <w:r w:rsidRPr="00C04245">
              <w:rPr>
                <w:rFonts w:ascii="宋体" w:hAnsi="宋体" w:hint="eastAsia"/>
                <w:sz w:val="18"/>
              </w:rPr>
              <w:t>支付结果查询</w:t>
            </w:r>
          </w:p>
        </w:tc>
        <w:tc>
          <w:tcPr>
            <w:tcW w:w="3837" w:type="dxa"/>
          </w:tcPr>
          <w:p w:rsidR="00B348E5" w:rsidRDefault="00B348E5" w:rsidP="00EA3E71">
            <w:r>
              <w:t>/client/auth/queryOrder.action</w:t>
            </w:r>
          </w:p>
        </w:tc>
        <w:tc>
          <w:tcPr>
            <w:tcW w:w="618" w:type="dxa"/>
          </w:tcPr>
          <w:p w:rsidR="00B348E5" w:rsidRDefault="006B6806" w:rsidP="00EA3E71">
            <w:r>
              <w:rPr>
                <w:rFonts w:hint="eastAsia"/>
              </w:rPr>
              <w:t>Y</w:t>
            </w:r>
          </w:p>
        </w:tc>
        <w:tc>
          <w:tcPr>
            <w:tcW w:w="1893" w:type="dxa"/>
          </w:tcPr>
          <w:p w:rsidR="00B348E5" w:rsidRDefault="00B348E5" w:rsidP="00EA3E71"/>
        </w:tc>
      </w:tr>
      <w:tr w:rsidR="00B348E5" w:rsidTr="006B6806">
        <w:tc>
          <w:tcPr>
            <w:tcW w:w="584" w:type="dxa"/>
          </w:tcPr>
          <w:p w:rsidR="00B348E5" w:rsidRDefault="004B6DA6" w:rsidP="00EA3E71">
            <w:r>
              <w:rPr>
                <w:rFonts w:hint="eastAsia"/>
              </w:rPr>
              <w:t>8</w:t>
            </w:r>
          </w:p>
        </w:tc>
        <w:tc>
          <w:tcPr>
            <w:tcW w:w="1590" w:type="dxa"/>
          </w:tcPr>
          <w:p w:rsidR="00B348E5" w:rsidRPr="00C04245" w:rsidRDefault="00B348E5" w:rsidP="00EA3E71">
            <w:pPr>
              <w:rPr>
                <w:sz w:val="18"/>
              </w:rPr>
            </w:pPr>
            <w:r w:rsidRPr="00C04245">
              <w:rPr>
                <w:rFonts w:ascii="宋体" w:hAnsi="宋体" w:hint="eastAsia"/>
                <w:sz w:val="18"/>
              </w:rPr>
              <w:t>绑定卡</w:t>
            </w:r>
          </w:p>
        </w:tc>
        <w:tc>
          <w:tcPr>
            <w:tcW w:w="3837" w:type="dxa"/>
          </w:tcPr>
          <w:p w:rsidR="00B348E5" w:rsidRDefault="00B348E5" w:rsidP="00EA3E71">
            <w:r>
              <w:t>/client/auth/bindCard.action</w:t>
            </w:r>
          </w:p>
        </w:tc>
        <w:tc>
          <w:tcPr>
            <w:tcW w:w="618" w:type="dxa"/>
          </w:tcPr>
          <w:p w:rsidR="00B348E5" w:rsidRDefault="006B6806" w:rsidP="00EA3E71">
            <w:r>
              <w:rPr>
                <w:rFonts w:hint="eastAsia"/>
              </w:rPr>
              <w:t>Y</w:t>
            </w:r>
          </w:p>
        </w:tc>
        <w:tc>
          <w:tcPr>
            <w:tcW w:w="1893" w:type="dxa"/>
          </w:tcPr>
          <w:p w:rsidR="00B348E5" w:rsidRDefault="00B348E5" w:rsidP="00EA3E71"/>
        </w:tc>
      </w:tr>
      <w:tr w:rsidR="00C04245" w:rsidTr="006B6806">
        <w:tc>
          <w:tcPr>
            <w:tcW w:w="584" w:type="dxa"/>
          </w:tcPr>
          <w:p w:rsidR="00C04245" w:rsidRDefault="004B6DA6" w:rsidP="00EA3E71">
            <w:r>
              <w:rPr>
                <w:rFonts w:hint="eastAsia"/>
              </w:rPr>
              <w:t>9</w:t>
            </w:r>
          </w:p>
        </w:tc>
        <w:tc>
          <w:tcPr>
            <w:tcW w:w="1590" w:type="dxa"/>
          </w:tcPr>
          <w:p w:rsidR="00C04245" w:rsidRPr="00C04245" w:rsidRDefault="00C04245" w:rsidP="00EA3E71">
            <w:pPr>
              <w:rPr>
                <w:rFonts w:ascii="宋体" w:hAnsi="宋体"/>
                <w:sz w:val="18"/>
              </w:rPr>
            </w:pPr>
            <w:r w:rsidRPr="00C04245">
              <w:rPr>
                <w:rFonts w:ascii="宋体" w:hAnsi="宋体" w:hint="eastAsia"/>
                <w:sz w:val="18"/>
              </w:rPr>
              <w:t>消费者绑卡</w:t>
            </w:r>
          </w:p>
        </w:tc>
        <w:tc>
          <w:tcPr>
            <w:tcW w:w="3837" w:type="dxa"/>
          </w:tcPr>
          <w:p w:rsidR="00C04245" w:rsidRDefault="00C04245" w:rsidP="00EA3E71">
            <w:r w:rsidRPr="00C04245">
              <w:t>/client/auth/bindCard4Client.action</w:t>
            </w:r>
          </w:p>
        </w:tc>
        <w:tc>
          <w:tcPr>
            <w:tcW w:w="618" w:type="dxa"/>
          </w:tcPr>
          <w:p w:rsidR="00C04245" w:rsidRDefault="00682716" w:rsidP="00EA3E71">
            <w:r>
              <w:rPr>
                <w:rFonts w:hint="eastAsia"/>
              </w:rPr>
              <w:t>N</w:t>
            </w:r>
          </w:p>
        </w:tc>
        <w:tc>
          <w:tcPr>
            <w:tcW w:w="1893" w:type="dxa"/>
          </w:tcPr>
          <w:p w:rsidR="00C04245" w:rsidRDefault="00C04245" w:rsidP="00EA3E71"/>
        </w:tc>
      </w:tr>
      <w:tr w:rsidR="00B348E5" w:rsidTr="006B6806">
        <w:tc>
          <w:tcPr>
            <w:tcW w:w="584" w:type="dxa"/>
          </w:tcPr>
          <w:p w:rsidR="00B348E5" w:rsidRDefault="004B6DA6" w:rsidP="00EA3E71">
            <w:r>
              <w:rPr>
                <w:rFonts w:hint="eastAsia"/>
              </w:rPr>
              <w:t>10</w:t>
            </w:r>
          </w:p>
        </w:tc>
        <w:tc>
          <w:tcPr>
            <w:tcW w:w="1590" w:type="dxa"/>
          </w:tcPr>
          <w:p w:rsidR="00B348E5" w:rsidRPr="00C04245" w:rsidRDefault="00B348E5" w:rsidP="00EA3E71">
            <w:pPr>
              <w:rPr>
                <w:sz w:val="18"/>
              </w:rPr>
            </w:pPr>
            <w:r w:rsidRPr="00C04245">
              <w:rPr>
                <w:rFonts w:ascii="宋体" w:hAnsi="宋体" w:hint="eastAsia"/>
                <w:sz w:val="18"/>
              </w:rPr>
              <w:t>查询绑定卡</w:t>
            </w:r>
          </w:p>
        </w:tc>
        <w:tc>
          <w:tcPr>
            <w:tcW w:w="3837" w:type="dxa"/>
          </w:tcPr>
          <w:p w:rsidR="00B348E5" w:rsidRDefault="00B348E5" w:rsidP="00EA3E71">
            <w:r>
              <w:t>/client/auth/getCard.action</w:t>
            </w:r>
          </w:p>
        </w:tc>
        <w:tc>
          <w:tcPr>
            <w:tcW w:w="618" w:type="dxa"/>
          </w:tcPr>
          <w:p w:rsidR="00B348E5" w:rsidRDefault="006B6806" w:rsidP="00EA3E71">
            <w:r>
              <w:rPr>
                <w:rFonts w:hint="eastAsia"/>
              </w:rPr>
              <w:t>Y</w:t>
            </w:r>
          </w:p>
        </w:tc>
        <w:tc>
          <w:tcPr>
            <w:tcW w:w="1893" w:type="dxa"/>
          </w:tcPr>
          <w:p w:rsidR="00B348E5" w:rsidRDefault="00B348E5" w:rsidP="00EA3E71"/>
        </w:tc>
      </w:tr>
      <w:tr w:rsidR="00B348E5" w:rsidTr="006B6806">
        <w:tc>
          <w:tcPr>
            <w:tcW w:w="584" w:type="dxa"/>
          </w:tcPr>
          <w:p w:rsidR="00B348E5" w:rsidRDefault="004B6DA6" w:rsidP="00EA3E71">
            <w:r>
              <w:rPr>
                <w:rFonts w:hint="eastAsia"/>
              </w:rPr>
              <w:t>11</w:t>
            </w:r>
          </w:p>
        </w:tc>
        <w:tc>
          <w:tcPr>
            <w:tcW w:w="1590" w:type="dxa"/>
          </w:tcPr>
          <w:p w:rsidR="00B348E5" w:rsidRPr="00C04245" w:rsidRDefault="00B348E5" w:rsidP="00EA3E71">
            <w:pPr>
              <w:rPr>
                <w:sz w:val="18"/>
              </w:rPr>
            </w:pPr>
            <w:r w:rsidRPr="00C04245">
              <w:rPr>
                <w:rFonts w:ascii="宋体" w:hAnsi="宋体" w:hint="eastAsia"/>
                <w:sz w:val="18"/>
              </w:rPr>
              <w:t>获取短信验证码</w:t>
            </w:r>
          </w:p>
        </w:tc>
        <w:tc>
          <w:tcPr>
            <w:tcW w:w="3837" w:type="dxa"/>
          </w:tcPr>
          <w:p w:rsidR="00B348E5" w:rsidRDefault="00B348E5" w:rsidP="00EA3E71">
            <w:r>
              <w:t>/client/auth/getSMSCode.action</w:t>
            </w:r>
          </w:p>
        </w:tc>
        <w:tc>
          <w:tcPr>
            <w:tcW w:w="618" w:type="dxa"/>
          </w:tcPr>
          <w:p w:rsidR="00B348E5" w:rsidRDefault="006B6806" w:rsidP="00EA3E71">
            <w:r>
              <w:rPr>
                <w:rFonts w:hint="eastAsia"/>
              </w:rPr>
              <w:t>N</w:t>
            </w:r>
          </w:p>
        </w:tc>
        <w:tc>
          <w:tcPr>
            <w:tcW w:w="1893" w:type="dxa"/>
          </w:tcPr>
          <w:p w:rsidR="00B348E5" w:rsidRDefault="00B348E5" w:rsidP="00EA3E71"/>
        </w:tc>
      </w:tr>
      <w:tr w:rsidR="00B348E5" w:rsidTr="006B6806">
        <w:tc>
          <w:tcPr>
            <w:tcW w:w="584" w:type="dxa"/>
          </w:tcPr>
          <w:p w:rsidR="00B348E5" w:rsidRDefault="004B6DA6" w:rsidP="00EA3E71">
            <w:r>
              <w:rPr>
                <w:rFonts w:hint="eastAsia"/>
              </w:rPr>
              <w:t>12</w:t>
            </w:r>
          </w:p>
        </w:tc>
        <w:tc>
          <w:tcPr>
            <w:tcW w:w="1590" w:type="dxa"/>
          </w:tcPr>
          <w:p w:rsidR="00B348E5" w:rsidRPr="00C04245" w:rsidRDefault="00B348E5" w:rsidP="00EA3E71">
            <w:pPr>
              <w:rPr>
                <w:sz w:val="18"/>
              </w:rPr>
            </w:pPr>
            <w:r w:rsidRPr="00C04245">
              <w:rPr>
                <w:rFonts w:hint="eastAsia"/>
                <w:sz w:val="18"/>
              </w:rPr>
              <w:t>查询华为钱包</w:t>
            </w:r>
          </w:p>
        </w:tc>
        <w:tc>
          <w:tcPr>
            <w:tcW w:w="3837" w:type="dxa"/>
          </w:tcPr>
          <w:p w:rsidR="00B348E5" w:rsidRDefault="00B348E5" w:rsidP="00EA3E71">
            <w:r>
              <w:t>huawei.trade.service.balanceInquiry(String params)</w:t>
            </w:r>
          </w:p>
        </w:tc>
        <w:tc>
          <w:tcPr>
            <w:tcW w:w="618" w:type="dxa"/>
          </w:tcPr>
          <w:p w:rsidR="00B348E5" w:rsidRDefault="006B6806" w:rsidP="00EA3E71">
            <w:r>
              <w:rPr>
                <w:rFonts w:hint="eastAsia"/>
              </w:rPr>
              <w:t>N</w:t>
            </w:r>
          </w:p>
        </w:tc>
        <w:tc>
          <w:tcPr>
            <w:tcW w:w="1893" w:type="dxa"/>
          </w:tcPr>
          <w:p w:rsidR="00B348E5" w:rsidRDefault="00B348E5" w:rsidP="00EA3E71"/>
        </w:tc>
      </w:tr>
      <w:tr w:rsidR="00B348E5" w:rsidTr="006B6806">
        <w:tc>
          <w:tcPr>
            <w:tcW w:w="584" w:type="dxa"/>
          </w:tcPr>
          <w:p w:rsidR="00B348E5" w:rsidRDefault="004B6DA6" w:rsidP="00EA3E71">
            <w:r>
              <w:rPr>
                <w:rFonts w:hint="eastAsia"/>
              </w:rPr>
              <w:t>13</w:t>
            </w:r>
          </w:p>
        </w:tc>
        <w:tc>
          <w:tcPr>
            <w:tcW w:w="1590" w:type="dxa"/>
          </w:tcPr>
          <w:p w:rsidR="00B348E5" w:rsidRPr="00C04245" w:rsidRDefault="00B348E5" w:rsidP="00EA3E71">
            <w:pPr>
              <w:rPr>
                <w:sz w:val="18"/>
              </w:rPr>
            </w:pPr>
            <w:r w:rsidRPr="00C04245">
              <w:rPr>
                <w:rFonts w:ascii="宋体" w:hAnsi="宋体" w:hint="eastAsia"/>
                <w:sz w:val="18"/>
              </w:rPr>
              <w:t>支付预处理</w:t>
            </w:r>
          </w:p>
        </w:tc>
        <w:tc>
          <w:tcPr>
            <w:tcW w:w="3837" w:type="dxa"/>
          </w:tcPr>
          <w:p w:rsidR="00B348E5" w:rsidRDefault="00B348E5" w:rsidP="00EA3E71">
            <w:r>
              <w:t>client/auth/prePay.action</w:t>
            </w:r>
          </w:p>
        </w:tc>
        <w:tc>
          <w:tcPr>
            <w:tcW w:w="618" w:type="dxa"/>
          </w:tcPr>
          <w:p w:rsidR="00B348E5" w:rsidRDefault="006B6806" w:rsidP="00EA3E71">
            <w:r>
              <w:rPr>
                <w:rFonts w:hint="eastAsia"/>
              </w:rPr>
              <w:t>Y</w:t>
            </w:r>
          </w:p>
        </w:tc>
        <w:tc>
          <w:tcPr>
            <w:tcW w:w="1893" w:type="dxa"/>
          </w:tcPr>
          <w:p w:rsidR="00B348E5" w:rsidRDefault="005F78B3" w:rsidP="00EA3E71">
            <w:r>
              <w:rPr>
                <w:rFonts w:hint="eastAsia"/>
              </w:rPr>
              <w:t>联盟接口不参与签名</w:t>
            </w:r>
          </w:p>
        </w:tc>
      </w:tr>
      <w:tr w:rsidR="00B348E5" w:rsidTr="006B6806">
        <w:tc>
          <w:tcPr>
            <w:tcW w:w="584" w:type="dxa"/>
          </w:tcPr>
          <w:p w:rsidR="00B348E5" w:rsidRDefault="004B6DA6" w:rsidP="00EA3E71">
            <w:r>
              <w:rPr>
                <w:rFonts w:hint="eastAsia"/>
              </w:rPr>
              <w:t>14</w:t>
            </w:r>
          </w:p>
        </w:tc>
        <w:tc>
          <w:tcPr>
            <w:tcW w:w="1590" w:type="dxa"/>
          </w:tcPr>
          <w:p w:rsidR="00B348E5" w:rsidRDefault="00B348E5" w:rsidP="00B348E5">
            <w:pPr>
              <w:rPr>
                <w:rFonts w:ascii="宋体" w:hAnsi="宋体"/>
                <w:sz w:val="18"/>
              </w:rPr>
            </w:pPr>
            <w:r w:rsidRPr="00C04245">
              <w:rPr>
                <w:rFonts w:ascii="宋体" w:hAnsi="宋体" w:hint="eastAsia"/>
                <w:sz w:val="18"/>
              </w:rPr>
              <w:t>华为钱包专用</w:t>
            </w:r>
          </w:p>
          <w:p w:rsidR="006B6806" w:rsidRPr="00C04245" w:rsidRDefault="006B6806" w:rsidP="00B348E5">
            <w:pPr>
              <w:rPr>
                <w:rFonts w:ascii="宋体" w:hAnsi="宋体"/>
                <w:sz w:val="18"/>
              </w:rPr>
            </w:pPr>
            <w:r>
              <w:rPr>
                <w:rFonts w:ascii="宋体" w:hAnsi="宋体" w:hint="eastAsia"/>
                <w:sz w:val="18"/>
              </w:rPr>
              <w:t>鉴权</w:t>
            </w:r>
          </w:p>
        </w:tc>
        <w:tc>
          <w:tcPr>
            <w:tcW w:w="3837" w:type="dxa"/>
          </w:tcPr>
          <w:p w:rsidR="00B348E5" w:rsidRDefault="00B348E5" w:rsidP="00EA3E71">
            <w:r>
              <w:t>/wallet/gateway.action</w:t>
            </w:r>
          </w:p>
        </w:tc>
        <w:tc>
          <w:tcPr>
            <w:tcW w:w="618" w:type="dxa"/>
          </w:tcPr>
          <w:p w:rsidR="00B348E5" w:rsidRDefault="006B6806" w:rsidP="00EA3E71">
            <w:r>
              <w:rPr>
                <w:rFonts w:hint="eastAsia"/>
              </w:rPr>
              <w:t>N</w:t>
            </w:r>
          </w:p>
        </w:tc>
        <w:tc>
          <w:tcPr>
            <w:tcW w:w="1893" w:type="dxa"/>
          </w:tcPr>
          <w:p w:rsidR="00B348E5" w:rsidRDefault="00B348E5" w:rsidP="00EA3E71"/>
        </w:tc>
      </w:tr>
      <w:tr w:rsidR="006B6806" w:rsidTr="006B6806">
        <w:tc>
          <w:tcPr>
            <w:tcW w:w="584" w:type="dxa"/>
          </w:tcPr>
          <w:p w:rsidR="006B6806" w:rsidRDefault="004B6DA6" w:rsidP="00EA3E71">
            <w:r>
              <w:rPr>
                <w:rFonts w:hint="eastAsia"/>
              </w:rPr>
              <w:t>15</w:t>
            </w:r>
          </w:p>
        </w:tc>
        <w:tc>
          <w:tcPr>
            <w:tcW w:w="1590" w:type="dxa"/>
          </w:tcPr>
          <w:p w:rsidR="006B6806" w:rsidRDefault="006B6806" w:rsidP="00246CCC">
            <w:pPr>
              <w:rPr>
                <w:rFonts w:ascii="宋体" w:hAnsi="宋体"/>
                <w:sz w:val="18"/>
              </w:rPr>
            </w:pPr>
            <w:r w:rsidRPr="00C04245">
              <w:rPr>
                <w:rFonts w:ascii="宋体" w:hAnsi="宋体" w:hint="eastAsia"/>
                <w:sz w:val="18"/>
              </w:rPr>
              <w:t>华为钱包专用</w:t>
            </w:r>
          </w:p>
          <w:p w:rsidR="006B6806" w:rsidRPr="00C04245" w:rsidRDefault="006B6806" w:rsidP="00B348E5">
            <w:pPr>
              <w:rPr>
                <w:rFonts w:ascii="宋体" w:hAnsi="宋体"/>
                <w:sz w:val="18"/>
              </w:rPr>
            </w:pPr>
            <w:r>
              <w:rPr>
                <w:rFonts w:ascii="宋体" w:hAnsi="宋体" w:hint="eastAsia"/>
                <w:sz w:val="18"/>
              </w:rPr>
              <w:t>绑卡升级</w:t>
            </w:r>
          </w:p>
        </w:tc>
        <w:tc>
          <w:tcPr>
            <w:tcW w:w="3837" w:type="dxa"/>
          </w:tcPr>
          <w:p w:rsidR="006B6806" w:rsidRDefault="006B6806" w:rsidP="00EA3E71">
            <w:r>
              <w:t>/wallet/gateway.action</w:t>
            </w:r>
          </w:p>
        </w:tc>
        <w:tc>
          <w:tcPr>
            <w:tcW w:w="618" w:type="dxa"/>
          </w:tcPr>
          <w:p w:rsidR="006B6806" w:rsidRDefault="006B6806" w:rsidP="00EA3E71">
            <w:r>
              <w:rPr>
                <w:rFonts w:hint="eastAsia"/>
              </w:rPr>
              <w:t>Y</w:t>
            </w:r>
          </w:p>
        </w:tc>
        <w:tc>
          <w:tcPr>
            <w:tcW w:w="1893" w:type="dxa"/>
          </w:tcPr>
          <w:p w:rsidR="006B6806" w:rsidRDefault="006B6806" w:rsidP="00EA3E71"/>
        </w:tc>
      </w:tr>
      <w:tr w:rsidR="006B6806" w:rsidTr="006B6806">
        <w:tc>
          <w:tcPr>
            <w:tcW w:w="584" w:type="dxa"/>
          </w:tcPr>
          <w:p w:rsidR="006B6806" w:rsidRDefault="004B6DA6" w:rsidP="00EA3E71">
            <w:r>
              <w:rPr>
                <w:rFonts w:hint="eastAsia"/>
              </w:rPr>
              <w:t>16</w:t>
            </w:r>
          </w:p>
        </w:tc>
        <w:tc>
          <w:tcPr>
            <w:tcW w:w="1590" w:type="dxa"/>
          </w:tcPr>
          <w:p w:rsidR="006B6806" w:rsidRPr="00C04245" w:rsidRDefault="006B6806" w:rsidP="00EA3E71">
            <w:pPr>
              <w:rPr>
                <w:rFonts w:ascii="宋体" w:hAnsi="宋体"/>
                <w:sz w:val="18"/>
              </w:rPr>
            </w:pPr>
            <w:r w:rsidRPr="00C04245">
              <w:rPr>
                <w:rFonts w:ascii="宋体" w:hAnsi="宋体" w:hint="eastAsia"/>
                <w:sz w:val="18"/>
              </w:rPr>
              <w:t>密码验证</w:t>
            </w:r>
          </w:p>
        </w:tc>
        <w:tc>
          <w:tcPr>
            <w:tcW w:w="3837" w:type="dxa"/>
          </w:tcPr>
          <w:p w:rsidR="006B6806" w:rsidRDefault="006B6806" w:rsidP="00EA3E71">
            <w:r>
              <w:t>huawei.trade.service.toverify(String params)</w:t>
            </w:r>
          </w:p>
        </w:tc>
        <w:tc>
          <w:tcPr>
            <w:tcW w:w="618" w:type="dxa"/>
          </w:tcPr>
          <w:p w:rsidR="006B6806" w:rsidRDefault="004B6DA6" w:rsidP="00EA3E71">
            <w:r>
              <w:rPr>
                <w:rFonts w:hint="eastAsia"/>
              </w:rPr>
              <w:t>Y</w:t>
            </w:r>
          </w:p>
        </w:tc>
        <w:tc>
          <w:tcPr>
            <w:tcW w:w="1893" w:type="dxa"/>
          </w:tcPr>
          <w:p w:rsidR="006B6806" w:rsidRDefault="006B6806" w:rsidP="00EA3E71"/>
        </w:tc>
      </w:tr>
      <w:tr w:rsidR="006B6806" w:rsidTr="006B6806">
        <w:tc>
          <w:tcPr>
            <w:tcW w:w="584" w:type="dxa"/>
          </w:tcPr>
          <w:p w:rsidR="006B6806" w:rsidRDefault="004B6DA6" w:rsidP="00EA3E71">
            <w:r>
              <w:rPr>
                <w:rFonts w:hint="eastAsia"/>
              </w:rPr>
              <w:t>17</w:t>
            </w:r>
          </w:p>
        </w:tc>
        <w:tc>
          <w:tcPr>
            <w:tcW w:w="1590" w:type="dxa"/>
          </w:tcPr>
          <w:p w:rsidR="006B6806" w:rsidRPr="00C04245" w:rsidRDefault="006B6806" w:rsidP="00C04245">
            <w:pPr>
              <w:rPr>
                <w:rFonts w:ascii="宋体" w:hAnsi="宋体"/>
                <w:sz w:val="18"/>
              </w:rPr>
            </w:pPr>
            <w:r w:rsidRPr="00C04245">
              <w:rPr>
                <w:rFonts w:ascii="宋体" w:hAnsi="宋体" w:hint="eastAsia"/>
                <w:sz w:val="18"/>
              </w:rPr>
              <w:t>银行卡解除绑定</w:t>
            </w:r>
          </w:p>
        </w:tc>
        <w:tc>
          <w:tcPr>
            <w:tcW w:w="3837" w:type="dxa"/>
          </w:tcPr>
          <w:p w:rsidR="006B6806" w:rsidRDefault="006B6806" w:rsidP="00C04245">
            <w:r>
              <w:rPr>
                <w:rFonts w:hint="eastAsia"/>
              </w:rPr>
              <w:t>/client/auth/unbindCard.action</w:t>
            </w:r>
          </w:p>
        </w:tc>
        <w:tc>
          <w:tcPr>
            <w:tcW w:w="618" w:type="dxa"/>
          </w:tcPr>
          <w:p w:rsidR="006B6806" w:rsidRDefault="004B6DA6" w:rsidP="00EA3E71">
            <w:r>
              <w:rPr>
                <w:rFonts w:hint="eastAsia"/>
              </w:rPr>
              <w:t>N</w:t>
            </w:r>
          </w:p>
        </w:tc>
        <w:tc>
          <w:tcPr>
            <w:tcW w:w="1893" w:type="dxa"/>
          </w:tcPr>
          <w:p w:rsidR="006B6806" w:rsidRDefault="006B6806" w:rsidP="00EA3E71"/>
        </w:tc>
      </w:tr>
      <w:tr w:rsidR="006B6806" w:rsidTr="006B6806">
        <w:tc>
          <w:tcPr>
            <w:tcW w:w="584" w:type="dxa"/>
          </w:tcPr>
          <w:p w:rsidR="006B6806" w:rsidRDefault="006B6806" w:rsidP="00EA3E71"/>
        </w:tc>
        <w:tc>
          <w:tcPr>
            <w:tcW w:w="1590" w:type="dxa"/>
          </w:tcPr>
          <w:p w:rsidR="006B6806" w:rsidRPr="00C04245" w:rsidRDefault="006B6806" w:rsidP="00EA3E71">
            <w:pPr>
              <w:rPr>
                <w:rFonts w:ascii="宋体" w:hAnsi="宋体"/>
                <w:sz w:val="18"/>
              </w:rPr>
            </w:pPr>
          </w:p>
        </w:tc>
        <w:tc>
          <w:tcPr>
            <w:tcW w:w="3837" w:type="dxa"/>
          </w:tcPr>
          <w:p w:rsidR="006B6806" w:rsidRDefault="006B6806" w:rsidP="00EA3E71"/>
        </w:tc>
        <w:tc>
          <w:tcPr>
            <w:tcW w:w="618" w:type="dxa"/>
          </w:tcPr>
          <w:p w:rsidR="006B6806" w:rsidRDefault="006B6806" w:rsidP="00EA3E71"/>
        </w:tc>
        <w:tc>
          <w:tcPr>
            <w:tcW w:w="1893" w:type="dxa"/>
          </w:tcPr>
          <w:p w:rsidR="006B6806" w:rsidRDefault="006B6806" w:rsidP="00EA3E71"/>
        </w:tc>
      </w:tr>
    </w:tbl>
    <w:p w:rsidR="00B348E5" w:rsidRDefault="00B348E5" w:rsidP="00EA3E71">
      <w:pPr>
        <w:ind w:firstLineChars="150" w:firstLine="315"/>
      </w:pPr>
    </w:p>
    <w:p w:rsidR="00DC25BD" w:rsidRPr="00EA3E71" w:rsidRDefault="00DC25BD" w:rsidP="00EA3E71">
      <w:pPr>
        <w:ind w:firstLineChars="150" w:firstLine="315"/>
      </w:pPr>
    </w:p>
    <w:sectPr w:rsidR="00DC25BD" w:rsidRPr="00EA3E71" w:rsidSect="00193AFA">
      <w:headerReference w:type="even" r:id="rId14"/>
      <w:headerReference w:type="default" r:id="rId15"/>
      <w:footerReference w:type="even" r:id="rId16"/>
      <w:footerReference w:type="default" r:id="rId17"/>
      <w:headerReference w:type="first" r:id="rId18"/>
      <w:footerReference w:type="first" r:id="rId19"/>
      <w:pgSz w:w="11906" w:h="16838"/>
      <w:pgMar w:top="1312" w:right="1800" w:bottom="1440" w:left="1800" w:header="779"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7E23" w:rsidRDefault="00B47E23">
      <w:r>
        <w:separator/>
      </w:r>
    </w:p>
  </w:endnote>
  <w:endnote w:type="continuationSeparator" w:id="0">
    <w:p w:rsidR="00B47E23" w:rsidRDefault="00B47E2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KaiTi_GB2312">
    <w:panose1 w:val="02010609060101010101"/>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微软雅黑">
    <w:panose1 w:val="020B0503020204020204"/>
    <w:charset w:val="86"/>
    <w:family w:val="swiss"/>
    <w:pitch w:val="variable"/>
    <w:sig w:usb0="80000287" w:usb1="280F3C52" w:usb2="00000016" w:usb3="00000000" w:csb0="0004001F" w:csb1="00000000"/>
  </w:font>
  <w:font w:name="幼圆">
    <w:panose1 w:val="02010509060101010101"/>
    <w:charset w:val="86"/>
    <w:family w:val="modern"/>
    <w:pitch w:val="fixed"/>
    <w:sig w:usb0="00000001" w:usb1="080E0000" w:usb2="00000010" w:usb3="00000000" w:csb0="00040000" w:csb1="00000000"/>
  </w:font>
  <w:font w:name="宋体.黑...">
    <w:altName w:val="宋体"/>
    <w:panose1 w:val="00000000000000000000"/>
    <w:charset w:val="86"/>
    <w:family w:val="roman"/>
    <w:notTrueType/>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 w:name="微软雅黑...">
    <w:altName w:val="微软雅黑"/>
    <w:panose1 w:val="00000000000000000000"/>
    <w:charset w:val="86"/>
    <w:family w:val="swiss"/>
    <w:notTrueType/>
    <w:pitch w:val="default"/>
    <w:sig w:usb0="00000001" w:usb1="080E0000" w:usb2="00000010" w:usb3="00000000" w:csb0="00040000" w:csb1="00000000"/>
  </w:font>
  <w:font w:name="黑体 乥眀...">
    <w:altName w:val="Arial Unicode MS"/>
    <w:panose1 w:val="00000000000000000000"/>
    <w:charset w:val="86"/>
    <w:family w:val="swiss"/>
    <w:notTrueType/>
    <w:pitch w:val="default"/>
    <w:sig w:usb0="00000001" w:usb1="080E0000" w:usb2="00000010" w:usb3="00000000" w:csb0="00040000" w:csb1="00000000"/>
  </w:font>
  <w:font w:name="楷体g猀眀...">
    <w:altName w:val="宋体"/>
    <w:panose1 w:val="00000000000000000000"/>
    <w:charset w:val="86"/>
    <w:family w:val="roman"/>
    <w:notTrueType/>
    <w:pitch w:val="default"/>
    <w:sig w:usb0="00000001" w:usb1="080E0000" w:usb2="00000010" w:usb3="00000000" w:csb0="00040000" w:csb1="00000000"/>
  </w:font>
  <w:font w:name="DotumChe">
    <w:panose1 w:val="020B0609000101010101"/>
    <w:charset w:val="81"/>
    <w:family w:val="modern"/>
    <w:pitch w:val="fixed"/>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33D" w:rsidRDefault="007B533D" w:rsidP="00712D85">
    <w:pPr>
      <w:pStyle w:val="aa"/>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2999"/>
      <w:gridCol w:w="2787"/>
      <w:gridCol w:w="2736"/>
    </w:tblGrid>
    <w:tr w:rsidR="007B533D">
      <w:tc>
        <w:tcPr>
          <w:tcW w:w="1760" w:type="pct"/>
        </w:tcPr>
        <w:p w:rsidR="007B533D" w:rsidRDefault="005F604C" w:rsidP="00712D85">
          <w:pPr>
            <w:pStyle w:val="aa"/>
            <w:ind w:firstLine="360"/>
          </w:pPr>
          <w:fldSimple w:instr=" TIME \@ &quot;yyyy-M-d&quot; ">
            <w:ins w:id="268" w:author="s00150434" w:date="2015-11-10T10:44:00Z">
              <w:r w:rsidR="004304D0">
                <w:rPr>
                  <w:noProof/>
                </w:rPr>
                <w:t>2015-11-10</w:t>
              </w:r>
            </w:ins>
            <w:del w:id="269" w:author="s00150434" w:date="2015-08-28T16:21:00Z">
              <w:r w:rsidR="007B533D" w:rsidDel="001618A1">
                <w:rPr>
                  <w:noProof/>
                </w:rPr>
                <w:delText>2015-8-24</w:delText>
              </w:r>
            </w:del>
          </w:fldSimple>
        </w:p>
      </w:tc>
      <w:tc>
        <w:tcPr>
          <w:tcW w:w="1635" w:type="pct"/>
        </w:tcPr>
        <w:p w:rsidR="007B533D" w:rsidRDefault="007B533D">
          <w:pPr>
            <w:pStyle w:val="aa"/>
            <w:ind w:firstLineChars="50" w:firstLine="90"/>
            <w:rPr>
              <w:snapToGrid w:val="0"/>
            </w:rPr>
          </w:pPr>
          <w:r>
            <w:rPr>
              <w:rFonts w:hint="eastAsia"/>
            </w:rPr>
            <w:t>华为机密，未经许可不得扩散</w:t>
          </w:r>
        </w:p>
      </w:tc>
      <w:tc>
        <w:tcPr>
          <w:tcW w:w="1606" w:type="pct"/>
        </w:tcPr>
        <w:p w:rsidR="007B533D" w:rsidRDefault="007B533D" w:rsidP="00712D85">
          <w:pPr>
            <w:pStyle w:val="aa"/>
            <w:ind w:firstLine="360"/>
            <w:jc w:val="right"/>
          </w:pPr>
          <w:r>
            <w:rPr>
              <w:rFonts w:hint="eastAsia"/>
            </w:rPr>
            <w:t>第</w:t>
          </w:r>
          <w:fldSimple w:instr="PAGE">
            <w:r w:rsidR="004304D0">
              <w:rPr>
                <w:noProof/>
              </w:rPr>
              <w:t>196</w:t>
            </w:r>
          </w:fldSimple>
          <w:r>
            <w:rPr>
              <w:rFonts w:hint="eastAsia"/>
            </w:rPr>
            <w:t>页</w:t>
          </w:r>
          <w:r>
            <w:t xml:space="preserve">, </w:t>
          </w:r>
          <w:r>
            <w:rPr>
              <w:rFonts w:hint="eastAsia"/>
            </w:rPr>
            <w:t>共</w:t>
          </w:r>
          <w:fldSimple w:instr=" NUMPAGES  \* Arabic  \* MERGEFORMAT ">
            <w:r w:rsidR="004304D0">
              <w:rPr>
                <w:noProof/>
              </w:rPr>
              <w:t>239</w:t>
            </w:r>
          </w:fldSimple>
          <w:r>
            <w:rPr>
              <w:rFonts w:hint="eastAsia"/>
            </w:rPr>
            <w:t>页</w:t>
          </w:r>
        </w:p>
      </w:tc>
    </w:tr>
  </w:tbl>
  <w:p w:rsidR="007B533D" w:rsidRPr="00712D85" w:rsidRDefault="007B533D" w:rsidP="00712D85">
    <w:pPr>
      <w:pStyle w:val="a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33D" w:rsidRDefault="007B533D" w:rsidP="00712D85">
    <w:pPr>
      <w:pStyle w:val="aa"/>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7E23" w:rsidRDefault="00B47E23">
      <w:r>
        <w:separator/>
      </w:r>
    </w:p>
  </w:footnote>
  <w:footnote w:type="continuationSeparator" w:id="0">
    <w:p w:rsidR="00B47E23" w:rsidRDefault="00B47E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33D" w:rsidRDefault="007B533D" w:rsidP="00712D85">
    <w:pPr>
      <w:pStyle w:val="ab"/>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57" w:type="dxa"/>
        <w:right w:w="57" w:type="dxa"/>
      </w:tblCellMar>
      <w:tblLook w:val="0000"/>
    </w:tblPr>
    <w:tblGrid>
      <w:gridCol w:w="842"/>
      <w:gridCol w:w="5894"/>
      <w:gridCol w:w="1684"/>
    </w:tblGrid>
    <w:tr w:rsidR="007B533D" w:rsidRPr="007C572A">
      <w:trPr>
        <w:cantSplit/>
        <w:trHeight w:hRule="exact" w:val="782"/>
      </w:trPr>
      <w:tc>
        <w:tcPr>
          <w:tcW w:w="500" w:type="pct"/>
        </w:tcPr>
        <w:p w:rsidR="007B533D" w:rsidRPr="007C572A" w:rsidRDefault="007B533D" w:rsidP="00712D85">
          <w:pPr>
            <w:pStyle w:val="a8"/>
            <w:rPr>
              <w:rFonts w:ascii="Dotum" w:eastAsia="Dotum" w:hAnsi="Dotum"/>
            </w:rPr>
          </w:pPr>
          <w:r>
            <w:rPr>
              <w:rFonts w:ascii="Dotum" w:eastAsia="Dotum" w:hAnsi="Dotum"/>
              <w:noProof/>
              <w:snapToGrid/>
            </w:rPr>
            <w:drawing>
              <wp:inline distT="0" distB="0" distL="0" distR="0">
                <wp:extent cx="419100" cy="41910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1"/>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7B533D" w:rsidRPr="007C572A" w:rsidRDefault="007B533D" w:rsidP="00652515">
          <w:pPr>
            <w:rPr>
              <w:rFonts w:ascii="Dotum" w:eastAsia="Dotum" w:hAnsi="Dotum"/>
            </w:rPr>
          </w:pPr>
        </w:p>
      </w:tc>
      <w:tc>
        <w:tcPr>
          <w:tcW w:w="3500" w:type="pct"/>
          <w:vAlign w:val="bottom"/>
        </w:tcPr>
        <w:p w:rsidR="007B533D" w:rsidRPr="007C572A" w:rsidRDefault="007B533D" w:rsidP="00712D85">
          <w:pPr>
            <w:pStyle w:val="ab"/>
            <w:ind w:firstLine="360"/>
            <w:rPr>
              <w:rFonts w:ascii="Dotum" w:eastAsia="Dotum" w:hAnsi="Dotum"/>
            </w:rPr>
          </w:pPr>
        </w:p>
      </w:tc>
      <w:tc>
        <w:tcPr>
          <w:tcW w:w="1000" w:type="pct"/>
          <w:vAlign w:val="bottom"/>
        </w:tcPr>
        <w:p w:rsidR="007B533D" w:rsidRPr="007C572A" w:rsidRDefault="007B533D" w:rsidP="00712D85">
          <w:pPr>
            <w:pStyle w:val="ab"/>
            <w:ind w:firstLine="360"/>
            <w:rPr>
              <w:rFonts w:ascii="Dotum" w:eastAsia="Dotum" w:hAnsi="Dotum"/>
            </w:rPr>
          </w:pPr>
          <w:r>
            <w:rPr>
              <w:rFonts w:asciiTheme="minorEastAsia" w:eastAsiaTheme="minorEastAsia" w:hAnsiTheme="minorEastAsia" w:hint="eastAsia"/>
            </w:rPr>
            <w:t>机密</w:t>
          </w:r>
        </w:p>
      </w:tc>
    </w:tr>
  </w:tbl>
  <w:p w:rsidR="007B533D" w:rsidRPr="007C572A" w:rsidRDefault="007B533D" w:rsidP="00712D85">
    <w:pPr>
      <w:pStyle w:val="ab"/>
      <w:rPr>
        <w:rFonts w:ascii="DotumChe" w:eastAsia="DotumChe" w:hAnsi="DotumChe"/>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33D" w:rsidRDefault="007B533D" w:rsidP="00712D85">
    <w:pPr>
      <w:pStyle w:val="ab"/>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35203"/>
    <w:multiLevelType w:val="hybridMultilevel"/>
    <w:tmpl w:val="0C5C7D0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6406EC4"/>
    <w:multiLevelType w:val="hybridMultilevel"/>
    <w:tmpl w:val="24FC576E"/>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2">
    <w:nsid w:val="083934EA"/>
    <w:multiLevelType w:val="hybridMultilevel"/>
    <w:tmpl w:val="54AE260E"/>
    <w:lvl w:ilvl="0" w:tplc="ED8E0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C7409D"/>
    <w:multiLevelType w:val="hybridMultilevel"/>
    <w:tmpl w:val="F1C22D54"/>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4">
    <w:nsid w:val="0F0D1FB6"/>
    <w:multiLevelType w:val="hybridMultilevel"/>
    <w:tmpl w:val="7FE29596"/>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5">
    <w:nsid w:val="109140E7"/>
    <w:multiLevelType w:val="hybridMultilevel"/>
    <w:tmpl w:val="F034B778"/>
    <w:lvl w:ilvl="0" w:tplc="4BE630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7C101C2"/>
    <w:multiLevelType w:val="hybridMultilevel"/>
    <w:tmpl w:val="2988B072"/>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7">
    <w:nsid w:val="18EC3932"/>
    <w:multiLevelType w:val="hybridMultilevel"/>
    <w:tmpl w:val="54AE260E"/>
    <w:lvl w:ilvl="0" w:tplc="ED8E0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A1C618E"/>
    <w:multiLevelType w:val="hybridMultilevel"/>
    <w:tmpl w:val="E4947F32"/>
    <w:lvl w:ilvl="0" w:tplc="ED8E0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C1577BE"/>
    <w:multiLevelType w:val="hybridMultilevel"/>
    <w:tmpl w:val="26EA632A"/>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0">
    <w:nsid w:val="1ED63A44"/>
    <w:multiLevelType w:val="hybridMultilevel"/>
    <w:tmpl w:val="E4947F32"/>
    <w:lvl w:ilvl="0" w:tplc="ED8E0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F2F7448"/>
    <w:multiLevelType w:val="hybridMultilevel"/>
    <w:tmpl w:val="871484FA"/>
    <w:lvl w:ilvl="0" w:tplc="D7628074">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2">
    <w:nsid w:val="20CF6596"/>
    <w:multiLevelType w:val="hybridMultilevel"/>
    <w:tmpl w:val="54AE260E"/>
    <w:lvl w:ilvl="0" w:tplc="ED8E0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4CF4478"/>
    <w:multiLevelType w:val="hybridMultilevel"/>
    <w:tmpl w:val="D5A490E8"/>
    <w:lvl w:ilvl="0" w:tplc="04090001">
      <w:start w:val="1"/>
      <w:numFmt w:val="bullet"/>
      <w:lvlText w:val=""/>
      <w:lvlJc w:val="left"/>
      <w:pPr>
        <w:ind w:left="735" w:hanging="420"/>
      </w:pPr>
      <w:rPr>
        <w:rFonts w:ascii="Wingdings" w:hAnsi="Wingdings" w:hint="default"/>
      </w:rPr>
    </w:lvl>
    <w:lvl w:ilvl="1" w:tplc="04090003">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4">
    <w:nsid w:val="2AE9740B"/>
    <w:multiLevelType w:val="hybridMultilevel"/>
    <w:tmpl w:val="48183D7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E0C2B7C"/>
    <w:multiLevelType w:val="hybridMultilevel"/>
    <w:tmpl w:val="54AE260E"/>
    <w:lvl w:ilvl="0" w:tplc="ED8E0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0FE4413"/>
    <w:multiLevelType w:val="hybridMultilevel"/>
    <w:tmpl w:val="E4947F32"/>
    <w:lvl w:ilvl="0" w:tplc="ED8E0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1AD63CB"/>
    <w:multiLevelType w:val="hybridMultilevel"/>
    <w:tmpl w:val="54AE260E"/>
    <w:lvl w:ilvl="0" w:tplc="ED8E0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A5C1015"/>
    <w:multiLevelType w:val="hybridMultilevel"/>
    <w:tmpl w:val="6F62973E"/>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9">
    <w:nsid w:val="3B915A0D"/>
    <w:multiLevelType w:val="hybridMultilevel"/>
    <w:tmpl w:val="C512EA0E"/>
    <w:lvl w:ilvl="0" w:tplc="0409000F">
      <w:start w:val="1"/>
      <w:numFmt w:val="decimal"/>
      <w:lvlText w:val="%1."/>
      <w:lvlJc w:val="left"/>
      <w:pPr>
        <w:ind w:left="735" w:hanging="420"/>
      </w:pPr>
      <w:rPr>
        <w:rFont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20">
    <w:nsid w:val="3E43535E"/>
    <w:multiLevelType w:val="hybridMultilevel"/>
    <w:tmpl w:val="C39273BA"/>
    <w:lvl w:ilvl="0" w:tplc="8CFE98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1896992"/>
    <w:multiLevelType w:val="hybridMultilevel"/>
    <w:tmpl w:val="F034B778"/>
    <w:lvl w:ilvl="0" w:tplc="4BE630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2B562C7"/>
    <w:multiLevelType w:val="hybridMultilevel"/>
    <w:tmpl w:val="7EB8F6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24">
    <w:nsid w:val="434C7D8A"/>
    <w:multiLevelType w:val="hybridMultilevel"/>
    <w:tmpl w:val="E392E970"/>
    <w:lvl w:ilvl="0" w:tplc="0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AA43C46"/>
    <w:multiLevelType w:val="hybridMultilevel"/>
    <w:tmpl w:val="F034B778"/>
    <w:lvl w:ilvl="0" w:tplc="4BE630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B2A427E"/>
    <w:multiLevelType w:val="hybridMultilevel"/>
    <w:tmpl w:val="54AE260E"/>
    <w:lvl w:ilvl="0" w:tplc="ED8E0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E6135D8"/>
    <w:multiLevelType w:val="hybridMultilevel"/>
    <w:tmpl w:val="E4947F32"/>
    <w:lvl w:ilvl="0" w:tplc="ED8E0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5A610DC"/>
    <w:multiLevelType w:val="hybridMultilevel"/>
    <w:tmpl w:val="54AE260E"/>
    <w:lvl w:ilvl="0" w:tplc="ED8E0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7662B18"/>
    <w:multiLevelType w:val="hybridMultilevel"/>
    <w:tmpl w:val="DAA6BC5E"/>
    <w:lvl w:ilvl="0" w:tplc="C5C838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AE07B81"/>
    <w:multiLevelType w:val="hybridMultilevel"/>
    <w:tmpl w:val="54AE260E"/>
    <w:lvl w:ilvl="0" w:tplc="ED8E0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D054046"/>
    <w:multiLevelType w:val="hybridMultilevel"/>
    <w:tmpl w:val="E4947F32"/>
    <w:lvl w:ilvl="0" w:tplc="ED8E0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D085444"/>
    <w:multiLevelType w:val="hybridMultilevel"/>
    <w:tmpl w:val="D2E2DB30"/>
    <w:lvl w:ilvl="0" w:tplc="49FE16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D5F4389"/>
    <w:multiLevelType w:val="hybridMultilevel"/>
    <w:tmpl w:val="4C221D2C"/>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34">
    <w:nsid w:val="5D7E00AA"/>
    <w:multiLevelType w:val="hybridMultilevel"/>
    <w:tmpl w:val="54AE260E"/>
    <w:lvl w:ilvl="0" w:tplc="ED8E0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E856266"/>
    <w:multiLevelType w:val="hybridMultilevel"/>
    <w:tmpl w:val="54AE260E"/>
    <w:lvl w:ilvl="0" w:tplc="ED8E0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0E21B17"/>
    <w:multiLevelType w:val="multilevel"/>
    <w:tmpl w:val="1068DC6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8">
    <w:nsid w:val="63F74ACD"/>
    <w:multiLevelType w:val="hybridMultilevel"/>
    <w:tmpl w:val="9A6219F4"/>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39">
    <w:nsid w:val="6447311F"/>
    <w:multiLevelType w:val="hybridMultilevel"/>
    <w:tmpl w:val="3884A2D2"/>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40">
    <w:nsid w:val="67614887"/>
    <w:multiLevelType w:val="hybridMultilevel"/>
    <w:tmpl w:val="2996C2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67A211EE"/>
    <w:multiLevelType w:val="hybridMultilevel"/>
    <w:tmpl w:val="E4947F32"/>
    <w:lvl w:ilvl="0" w:tplc="ED8E0AA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EE05722"/>
    <w:multiLevelType w:val="hybridMultilevel"/>
    <w:tmpl w:val="D69A77E8"/>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43">
    <w:nsid w:val="6EF73CA5"/>
    <w:multiLevelType w:val="hybridMultilevel"/>
    <w:tmpl w:val="54AE260E"/>
    <w:lvl w:ilvl="0" w:tplc="ED8E0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03C7B8A"/>
    <w:multiLevelType w:val="hybridMultilevel"/>
    <w:tmpl w:val="54AE260E"/>
    <w:lvl w:ilvl="0" w:tplc="ED8E0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0537647"/>
    <w:multiLevelType w:val="hybridMultilevel"/>
    <w:tmpl w:val="54AE260E"/>
    <w:lvl w:ilvl="0" w:tplc="ED8E0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1214990"/>
    <w:multiLevelType w:val="hybridMultilevel"/>
    <w:tmpl w:val="E4947F32"/>
    <w:lvl w:ilvl="0" w:tplc="ED8E0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3DF0012"/>
    <w:multiLevelType w:val="hybridMultilevel"/>
    <w:tmpl w:val="A5EA80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nsid w:val="74326760"/>
    <w:multiLevelType w:val="hybridMultilevel"/>
    <w:tmpl w:val="54AE260E"/>
    <w:lvl w:ilvl="0" w:tplc="ED8E0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50755D6"/>
    <w:multiLevelType w:val="hybridMultilevel"/>
    <w:tmpl w:val="54AE260E"/>
    <w:lvl w:ilvl="0" w:tplc="ED8E0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753A075B"/>
    <w:multiLevelType w:val="hybridMultilevel"/>
    <w:tmpl w:val="F034B778"/>
    <w:lvl w:ilvl="0" w:tplc="4BE630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764747AF"/>
    <w:multiLevelType w:val="hybridMultilevel"/>
    <w:tmpl w:val="C512EA0E"/>
    <w:lvl w:ilvl="0" w:tplc="0409000F">
      <w:start w:val="1"/>
      <w:numFmt w:val="decimal"/>
      <w:lvlText w:val="%1."/>
      <w:lvlJc w:val="left"/>
      <w:pPr>
        <w:ind w:left="735" w:hanging="420"/>
      </w:pPr>
      <w:rPr>
        <w:rFont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52">
    <w:nsid w:val="782E48AD"/>
    <w:multiLevelType w:val="hybridMultilevel"/>
    <w:tmpl w:val="0C5C7D0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nsid w:val="7A1F4E9F"/>
    <w:multiLevelType w:val="hybridMultilevel"/>
    <w:tmpl w:val="FCD2AF1A"/>
    <w:lvl w:ilvl="0" w:tplc="E75AE860">
      <w:start w:val="1"/>
      <w:numFmt w:val="bullet"/>
      <w:lvlText w:val=""/>
      <w:lvlJc w:val="left"/>
      <w:pPr>
        <w:ind w:left="420" w:hanging="420"/>
      </w:pPr>
      <w:rPr>
        <w:rFonts w:ascii="Wingdings" w:hAnsi="Wingdings" w:hint="default"/>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nsid w:val="7C965606"/>
    <w:multiLevelType w:val="hybridMultilevel"/>
    <w:tmpl w:val="54AE260E"/>
    <w:lvl w:ilvl="0" w:tplc="ED8E0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7CD308F0"/>
    <w:multiLevelType w:val="hybridMultilevel"/>
    <w:tmpl w:val="54AE260E"/>
    <w:lvl w:ilvl="0" w:tplc="ED8E0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7E420AE1"/>
    <w:multiLevelType w:val="hybridMultilevel"/>
    <w:tmpl w:val="54AE260E"/>
    <w:lvl w:ilvl="0" w:tplc="ED8E0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7E4326EC"/>
    <w:multiLevelType w:val="hybridMultilevel"/>
    <w:tmpl w:val="2A183910"/>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7"/>
  </w:num>
  <w:num w:numId="3">
    <w:abstractNumId w:val="50"/>
  </w:num>
  <w:num w:numId="4">
    <w:abstractNumId w:val="25"/>
  </w:num>
  <w:num w:numId="5">
    <w:abstractNumId w:val="5"/>
  </w:num>
  <w:num w:numId="6">
    <w:abstractNumId w:val="40"/>
  </w:num>
  <w:num w:numId="7">
    <w:abstractNumId w:val="14"/>
  </w:num>
  <w:num w:numId="8">
    <w:abstractNumId w:val="22"/>
  </w:num>
  <w:num w:numId="9">
    <w:abstractNumId w:val="21"/>
  </w:num>
  <w:num w:numId="10">
    <w:abstractNumId w:val="47"/>
  </w:num>
  <w:num w:numId="11">
    <w:abstractNumId w:val="53"/>
  </w:num>
  <w:num w:numId="12">
    <w:abstractNumId w:val="57"/>
  </w:num>
  <w:num w:numId="13">
    <w:abstractNumId w:val="19"/>
  </w:num>
  <w:num w:numId="14">
    <w:abstractNumId w:val="51"/>
  </w:num>
  <w:num w:numId="15">
    <w:abstractNumId w:val="29"/>
  </w:num>
  <w:num w:numId="16">
    <w:abstractNumId w:val="41"/>
  </w:num>
  <w:num w:numId="17">
    <w:abstractNumId w:val="8"/>
  </w:num>
  <w:num w:numId="18">
    <w:abstractNumId w:val="27"/>
  </w:num>
  <w:num w:numId="19">
    <w:abstractNumId w:val="31"/>
  </w:num>
  <w:num w:numId="20">
    <w:abstractNumId w:val="46"/>
  </w:num>
  <w:num w:numId="21">
    <w:abstractNumId w:val="9"/>
  </w:num>
  <w:num w:numId="22">
    <w:abstractNumId w:val="16"/>
  </w:num>
  <w:num w:numId="23">
    <w:abstractNumId w:val="10"/>
  </w:num>
  <w:num w:numId="24">
    <w:abstractNumId w:val="11"/>
  </w:num>
  <w:num w:numId="25">
    <w:abstractNumId w:val="12"/>
  </w:num>
  <w:num w:numId="26">
    <w:abstractNumId w:val="18"/>
  </w:num>
  <w:num w:numId="27">
    <w:abstractNumId w:val="3"/>
  </w:num>
  <w:num w:numId="28">
    <w:abstractNumId w:val="6"/>
  </w:num>
  <w:num w:numId="29">
    <w:abstractNumId w:val="15"/>
  </w:num>
  <w:num w:numId="30">
    <w:abstractNumId w:val="39"/>
  </w:num>
  <w:num w:numId="31">
    <w:abstractNumId w:val="30"/>
  </w:num>
  <w:num w:numId="32">
    <w:abstractNumId w:val="34"/>
  </w:num>
  <w:num w:numId="33">
    <w:abstractNumId w:val="1"/>
  </w:num>
  <w:num w:numId="34">
    <w:abstractNumId w:val="54"/>
  </w:num>
  <w:num w:numId="35">
    <w:abstractNumId w:val="2"/>
  </w:num>
  <w:num w:numId="36">
    <w:abstractNumId w:val="32"/>
  </w:num>
  <w:num w:numId="37">
    <w:abstractNumId w:val="17"/>
  </w:num>
  <w:num w:numId="38">
    <w:abstractNumId w:val="28"/>
  </w:num>
  <w:num w:numId="39">
    <w:abstractNumId w:val="26"/>
  </w:num>
  <w:num w:numId="40">
    <w:abstractNumId w:val="56"/>
  </w:num>
  <w:num w:numId="41">
    <w:abstractNumId w:val="45"/>
  </w:num>
  <w:num w:numId="42">
    <w:abstractNumId w:val="7"/>
  </w:num>
  <w:num w:numId="43">
    <w:abstractNumId w:val="44"/>
  </w:num>
  <w:num w:numId="44">
    <w:abstractNumId w:val="4"/>
  </w:num>
  <w:num w:numId="45">
    <w:abstractNumId w:val="49"/>
  </w:num>
  <w:num w:numId="46">
    <w:abstractNumId w:val="42"/>
  </w:num>
  <w:num w:numId="47">
    <w:abstractNumId w:val="33"/>
  </w:num>
  <w:num w:numId="48">
    <w:abstractNumId w:val="13"/>
  </w:num>
  <w:num w:numId="49">
    <w:abstractNumId w:val="24"/>
  </w:num>
  <w:num w:numId="50">
    <w:abstractNumId w:val="38"/>
  </w:num>
  <w:num w:numId="51">
    <w:abstractNumId w:val="0"/>
  </w:num>
  <w:num w:numId="52">
    <w:abstractNumId w:val="52"/>
  </w:num>
  <w:num w:numId="53">
    <w:abstractNumId w:val="55"/>
  </w:num>
  <w:num w:numId="54">
    <w:abstractNumId w:val="20"/>
  </w:num>
  <w:num w:numId="55">
    <w:abstractNumId w:val="36"/>
  </w:num>
  <w:num w:numId="5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5"/>
  </w:num>
  <w:num w:numId="58">
    <w:abstractNumId w:val="48"/>
  </w:num>
  <w:num w:numId="59">
    <w:abstractNumId w:val="37"/>
  </w:num>
  <w:num w:numId="60">
    <w:abstractNumId w:val="43"/>
  </w:num>
  <w:numIdMacAtCleanup w:val="5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hideGrammaticalErrors/>
  <w:stylePaneFormatFilter w:val="3F01"/>
  <w:trackRevisions/>
  <w:defaultTabStop w:val="420"/>
  <w:drawingGridVerticalSpacing w:val="156"/>
  <w:displayHorizontalDrawingGridEvery w:val="0"/>
  <w:displayVerticalDrawingGridEvery w:val="2"/>
  <w:characterSpacingControl w:val="compressPunctuation"/>
  <w:hdrShapeDefaults>
    <o:shapedefaults v:ext="edit" spidmax="636930">
      <o:colormenu v:ext="edit" strokecolor="none [321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D42D2"/>
    <w:rsid w:val="0000110D"/>
    <w:rsid w:val="000012AE"/>
    <w:rsid w:val="00001673"/>
    <w:rsid w:val="00001BF0"/>
    <w:rsid w:val="00001D65"/>
    <w:rsid w:val="00002FDD"/>
    <w:rsid w:val="000032FA"/>
    <w:rsid w:val="000033DA"/>
    <w:rsid w:val="00003D28"/>
    <w:rsid w:val="000041BA"/>
    <w:rsid w:val="00004391"/>
    <w:rsid w:val="00004632"/>
    <w:rsid w:val="00004BEC"/>
    <w:rsid w:val="00005842"/>
    <w:rsid w:val="000058D0"/>
    <w:rsid w:val="000059D1"/>
    <w:rsid w:val="00005D2F"/>
    <w:rsid w:val="00005FBE"/>
    <w:rsid w:val="00007040"/>
    <w:rsid w:val="000076B0"/>
    <w:rsid w:val="00007C88"/>
    <w:rsid w:val="00007EA0"/>
    <w:rsid w:val="000103B6"/>
    <w:rsid w:val="00010694"/>
    <w:rsid w:val="000108BE"/>
    <w:rsid w:val="00010B24"/>
    <w:rsid w:val="00011474"/>
    <w:rsid w:val="0001151B"/>
    <w:rsid w:val="0001186D"/>
    <w:rsid w:val="0001193F"/>
    <w:rsid w:val="00012278"/>
    <w:rsid w:val="00012ECD"/>
    <w:rsid w:val="00013172"/>
    <w:rsid w:val="0001338C"/>
    <w:rsid w:val="000133AB"/>
    <w:rsid w:val="0001360C"/>
    <w:rsid w:val="0001403A"/>
    <w:rsid w:val="0001470A"/>
    <w:rsid w:val="00015094"/>
    <w:rsid w:val="000153FF"/>
    <w:rsid w:val="000158B3"/>
    <w:rsid w:val="00015A09"/>
    <w:rsid w:val="00015D0A"/>
    <w:rsid w:val="00015DBF"/>
    <w:rsid w:val="00016672"/>
    <w:rsid w:val="00016754"/>
    <w:rsid w:val="00016DEA"/>
    <w:rsid w:val="000172CF"/>
    <w:rsid w:val="0001748C"/>
    <w:rsid w:val="00017A4F"/>
    <w:rsid w:val="00017C8D"/>
    <w:rsid w:val="000200B0"/>
    <w:rsid w:val="00020569"/>
    <w:rsid w:val="00020DBC"/>
    <w:rsid w:val="00020FE1"/>
    <w:rsid w:val="00021279"/>
    <w:rsid w:val="00021927"/>
    <w:rsid w:val="00021953"/>
    <w:rsid w:val="00021B6D"/>
    <w:rsid w:val="00021C56"/>
    <w:rsid w:val="00022087"/>
    <w:rsid w:val="000224BA"/>
    <w:rsid w:val="00022600"/>
    <w:rsid w:val="00023002"/>
    <w:rsid w:val="0002318E"/>
    <w:rsid w:val="00023256"/>
    <w:rsid w:val="000235A5"/>
    <w:rsid w:val="0002378F"/>
    <w:rsid w:val="00023861"/>
    <w:rsid w:val="00023B0A"/>
    <w:rsid w:val="00023ECE"/>
    <w:rsid w:val="00024148"/>
    <w:rsid w:val="000247A7"/>
    <w:rsid w:val="00025361"/>
    <w:rsid w:val="00025567"/>
    <w:rsid w:val="000263AC"/>
    <w:rsid w:val="000264DA"/>
    <w:rsid w:val="000267AC"/>
    <w:rsid w:val="00026A5A"/>
    <w:rsid w:val="00027973"/>
    <w:rsid w:val="00027F8D"/>
    <w:rsid w:val="000300E0"/>
    <w:rsid w:val="000306E6"/>
    <w:rsid w:val="000308F5"/>
    <w:rsid w:val="00030C75"/>
    <w:rsid w:val="000312AC"/>
    <w:rsid w:val="00031E2F"/>
    <w:rsid w:val="00031EE7"/>
    <w:rsid w:val="00031F2B"/>
    <w:rsid w:val="00032009"/>
    <w:rsid w:val="000321DF"/>
    <w:rsid w:val="00032255"/>
    <w:rsid w:val="000329EC"/>
    <w:rsid w:val="00032E24"/>
    <w:rsid w:val="000330CC"/>
    <w:rsid w:val="000331F0"/>
    <w:rsid w:val="00033CFD"/>
    <w:rsid w:val="00034072"/>
    <w:rsid w:val="000342C0"/>
    <w:rsid w:val="000345CA"/>
    <w:rsid w:val="000347E4"/>
    <w:rsid w:val="00034DC6"/>
    <w:rsid w:val="0003586D"/>
    <w:rsid w:val="00036342"/>
    <w:rsid w:val="0003656A"/>
    <w:rsid w:val="00037792"/>
    <w:rsid w:val="00037907"/>
    <w:rsid w:val="000379C3"/>
    <w:rsid w:val="00040D13"/>
    <w:rsid w:val="00040DF4"/>
    <w:rsid w:val="000412C4"/>
    <w:rsid w:val="0004187C"/>
    <w:rsid w:val="00041B40"/>
    <w:rsid w:val="00041ECC"/>
    <w:rsid w:val="000422FB"/>
    <w:rsid w:val="00042701"/>
    <w:rsid w:val="00043B11"/>
    <w:rsid w:val="00044035"/>
    <w:rsid w:val="00044994"/>
    <w:rsid w:val="00044C1E"/>
    <w:rsid w:val="000454BB"/>
    <w:rsid w:val="000454E0"/>
    <w:rsid w:val="000454FB"/>
    <w:rsid w:val="00045BC6"/>
    <w:rsid w:val="00046510"/>
    <w:rsid w:val="0004657F"/>
    <w:rsid w:val="0004725B"/>
    <w:rsid w:val="000472EE"/>
    <w:rsid w:val="0004732B"/>
    <w:rsid w:val="00050674"/>
    <w:rsid w:val="000508A8"/>
    <w:rsid w:val="00050C5A"/>
    <w:rsid w:val="00050C8A"/>
    <w:rsid w:val="00050D78"/>
    <w:rsid w:val="00051C78"/>
    <w:rsid w:val="00051CD4"/>
    <w:rsid w:val="00051DD7"/>
    <w:rsid w:val="000532BB"/>
    <w:rsid w:val="000535AE"/>
    <w:rsid w:val="0005375A"/>
    <w:rsid w:val="00053815"/>
    <w:rsid w:val="00053C85"/>
    <w:rsid w:val="00053D85"/>
    <w:rsid w:val="00053D91"/>
    <w:rsid w:val="000542ED"/>
    <w:rsid w:val="0005430A"/>
    <w:rsid w:val="00054394"/>
    <w:rsid w:val="0005447E"/>
    <w:rsid w:val="000544D0"/>
    <w:rsid w:val="00054AA9"/>
    <w:rsid w:val="00054C0D"/>
    <w:rsid w:val="00055635"/>
    <w:rsid w:val="00056271"/>
    <w:rsid w:val="000563A8"/>
    <w:rsid w:val="000566C4"/>
    <w:rsid w:val="0005699F"/>
    <w:rsid w:val="00056BFB"/>
    <w:rsid w:val="00057489"/>
    <w:rsid w:val="0005796E"/>
    <w:rsid w:val="00060227"/>
    <w:rsid w:val="000602DF"/>
    <w:rsid w:val="00060364"/>
    <w:rsid w:val="00060FBB"/>
    <w:rsid w:val="00061015"/>
    <w:rsid w:val="00061778"/>
    <w:rsid w:val="00061F5F"/>
    <w:rsid w:val="00062278"/>
    <w:rsid w:val="000623ED"/>
    <w:rsid w:val="00062908"/>
    <w:rsid w:val="00062D23"/>
    <w:rsid w:val="00063F2D"/>
    <w:rsid w:val="00063F97"/>
    <w:rsid w:val="000640D1"/>
    <w:rsid w:val="000645E3"/>
    <w:rsid w:val="000649FD"/>
    <w:rsid w:val="00064A41"/>
    <w:rsid w:val="00064BBF"/>
    <w:rsid w:val="00064E2C"/>
    <w:rsid w:val="00065001"/>
    <w:rsid w:val="000659E4"/>
    <w:rsid w:val="00065EE6"/>
    <w:rsid w:val="000661F1"/>
    <w:rsid w:val="00066225"/>
    <w:rsid w:val="00067AFC"/>
    <w:rsid w:val="00067E13"/>
    <w:rsid w:val="000706B0"/>
    <w:rsid w:val="0007073C"/>
    <w:rsid w:val="00070A6F"/>
    <w:rsid w:val="00070C7E"/>
    <w:rsid w:val="00070F08"/>
    <w:rsid w:val="00070FF3"/>
    <w:rsid w:val="00071492"/>
    <w:rsid w:val="000717E4"/>
    <w:rsid w:val="00071AEE"/>
    <w:rsid w:val="00071B72"/>
    <w:rsid w:val="00072504"/>
    <w:rsid w:val="0007281D"/>
    <w:rsid w:val="00072886"/>
    <w:rsid w:val="0007384A"/>
    <w:rsid w:val="00073880"/>
    <w:rsid w:val="00073C8E"/>
    <w:rsid w:val="00074921"/>
    <w:rsid w:val="00074CF6"/>
    <w:rsid w:val="000750DE"/>
    <w:rsid w:val="000753AD"/>
    <w:rsid w:val="0007542B"/>
    <w:rsid w:val="000754DB"/>
    <w:rsid w:val="00075562"/>
    <w:rsid w:val="00075959"/>
    <w:rsid w:val="00075CBC"/>
    <w:rsid w:val="00076AE5"/>
    <w:rsid w:val="000772A5"/>
    <w:rsid w:val="00077719"/>
    <w:rsid w:val="00077BE5"/>
    <w:rsid w:val="00077CE3"/>
    <w:rsid w:val="0008015D"/>
    <w:rsid w:val="00081323"/>
    <w:rsid w:val="0008179E"/>
    <w:rsid w:val="00081C11"/>
    <w:rsid w:val="00081DD5"/>
    <w:rsid w:val="00081F65"/>
    <w:rsid w:val="0008204A"/>
    <w:rsid w:val="00082646"/>
    <w:rsid w:val="00082DFC"/>
    <w:rsid w:val="00082F69"/>
    <w:rsid w:val="000837CF"/>
    <w:rsid w:val="00083C2C"/>
    <w:rsid w:val="00084347"/>
    <w:rsid w:val="0008579E"/>
    <w:rsid w:val="00086030"/>
    <w:rsid w:val="00086537"/>
    <w:rsid w:val="00086A8B"/>
    <w:rsid w:val="00086FF9"/>
    <w:rsid w:val="00087ED2"/>
    <w:rsid w:val="00090281"/>
    <w:rsid w:val="0009063E"/>
    <w:rsid w:val="00090698"/>
    <w:rsid w:val="00090D6F"/>
    <w:rsid w:val="000913E2"/>
    <w:rsid w:val="0009146A"/>
    <w:rsid w:val="00091C72"/>
    <w:rsid w:val="00091DDC"/>
    <w:rsid w:val="0009224B"/>
    <w:rsid w:val="00092514"/>
    <w:rsid w:val="000925D0"/>
    <w:rsid w:val="000926FD"/>
    <w:rsid w:val="00092A04"/>
    <w:rsid w:val="00092C7E"/>
    <w:rsid w:val="00092FB8"/>
    <w:rsid w:val="000930B7"/>
    <w:rsid w:val="00093A91"/>
    <w:rsid w:val="000947BE"/>
    <w:rsid w:val="00095100"/>
    <w:rsid w:val="0009511F"/>
    <w:rsid w:val="00095318"/>
    <w:rsid w:val="0009534A"/>
    <w:rsid w:val="0009592E"/>
    <w:rsid w:val="000959FA"/>
    <w:rsid w:val="00095EBB"/>
    <w:rsid w:val="000964E6"/>
    <w:rsid w:val="000968D0"/>
    <w:rsid w:val="0009691E"/>
    <w:rsid w:val="000969CB"/>
    <w:rsid w:val="00096C00"/>
    <w:rsid w:val="00097180"/>
    <w:rsid w:val="00097278"/>
    <w:rsid w:val="000A0610"/>
    <w:rsid w:val="000A096F"/>
    <w:rsid w:val="000A0CED"/>
    <w:rsid w:val="000A1224"/>
    <w:rsid w:val="000A12A5"/>
    <w:rsid w:val="000A1DFD"/>
    <w:rsid w:val="000A209A"/>
    <w:rsid w:val="000A28B0"/>
    <w:rsid w:val="000A291A"/>
    <w:rsid w:val="000A2B77"/>
    <w:rsid w:val="000A2FEA"/>
    <w:rsid w:val="000A3B23"/>
    <w:rsid w:val="000A472B"/>
    <w:rsid w:val="000A4869"/>
    <w:rsid w:val="000A48BC"/>
    <w:rsid w:val="000A49C9"/>
    <w:rsid w:val="000A4BB5"/>
    <w:rsid w:val="000A5214"/>
    <w:rsid w:val="000A54D3"/>
    <w:rsid w:val="000A5984"/>
    <w:rsid w:val="000A5BD8"/>
    <w:rsid w:val="000A5C4C"/>
    <w:rsid w:val="000A5DD5"/>
    <w:rsid w:val="000A6904"/>
    <w:rsid w:val="000A6CE8"/>
    <w:rsid w:val="000A7193"/>
    <w:rsid w:val="000A75F7"/>
    <w:rsid w:val="000A7659"/>
    <w:rsid w:val="000B04E6"/>
    <w:rsid w:val="000B062D"/>
    <w:rsid w:val="000B0AA9"/>
    <w:rsid w:val="000B0DD5"/>
    <w:rsid w:val="000B0FA8"/>
    <w:rsid w:val="000B1D35"/>
    <w:rsid w:val="000B250A"/>
    <w:rsid w:val="000B252E"/>
    <w:rsid w:val="000B2898"/>
    <w:rsid w:val="000B292D"/>
    <w:rsid w:val="000B2E1C"/>
    <w:rsid w:val="000B2FB5"/>
    <w:rsid w:val="000B2FCE"/>
    <w:rsid w:val="000B32BC"/>
    <w:rsid w:val="000B4F70"/>
    <w:rsid w:val="000B5006"/>
    <w:rsid w:val="000B502B"/>
    <w:rsid w:val="000B506C"/>
    <w:rsid w:val="000B51CB"/>
    <w:rsid w:val="000B5228"/>
    <w:rsid w:val="000B5B7B"/>
    <w:rsid w:val="000B6B21"/>
    <w:rsid w:val="000B6E69"/>
    <w:rsid w:val="000B7D67"/>
    <w:rsid w:val="000C0004"/>
    <w:rsid w:val="000C0105"/>
    <w:rsid w:val="000C06F0"/>
    <w:rsid w:val="000C082E"/>
    <w:rsid w:val="000C0B07"/>
    <w:rsid w:val="000C0B93"/>
    <w:rsid w:val="000C0EFA"/>
    <w:rsid w:val="000C14C6"/>
    <w:rsid w:val="000C1BED"/>
    <w:rsid w:val="000C24E2"/>
    <w:rsid w:val="000C289D"/>
    <w:rsid w:val="000C2EEA"/>
    <w:rsid w:val="000C304E"/>
    <w:rsid w:val="000C3903"/>
    <w:rsid w:val="000C3AFC"/>
    <w:rsid w:val="000C3E57"/>
    <w:rsid w:val="000C41E3"/>
    <w:rsid w:val="000C445B"/>
    <w:rsid w:val="000C44CE"/>
    <w:rsid w:val="000C48E9"/>
    <w:rsid w:val="000C4D99"/>
    <w:rsid w:val="000C4E6C"/>
    <w:rsid w:val="000C535A"/>
    <w:rsid w:val="000C5E58"/>
    <w:rsid w:val="000C6BD3"/>
    <w:rsid w:val="000C6F69"/>
    <w:rsid w:val="000C77AC"/>
    <w:rsid w:val="000D00A2"/>
    <w:rsid w:val="000D021E"/>
    <w:rsid w:val="000D036E"/>
    <w:rsid w:val="000D1029"/>
    <w:rsid w:val="000D1037"/>
    <w:rsid w:val="000D1694"/>
    <w:rsid w:val="000D1898"/>
    <w:rsid w:val="000D2066"/>
    <w:rsid w:val="000D2552"/>
    <w:rsid w:val="000D2D3A"/>
    <w:rsid w:val="000D34BE"/>
    <w:rsid w:val="000D37A5"/>
    <w:rsid w:val="000D39E4"/>
    <w:rsid w:val="000D528F"/>
    <w:rsid w:val="000D5AA7"/>
    <w:rsid w:val="000D5FF2"/>
    <w:rsid w:val="000D6369"/>
    <w:rsid w:val="000D6AC8"/>
    <w:rsid w:val="000D767B"/>
    <w:rsid w:val="000E02EC"/>
    <w:rsid w:val="000E17D1"/>
    <w:rsid w:val="000E1870"/>
    <w:rsid w:val="000E22FB"/>
    <w:rsid w:val="000E2453"/>
    <w:rsid w:val="000E2509"/>
    <w:rsid w:val="000E277E"/>
    <w:rsid w:val="000E33BF"/>
    <w:rsid w:val="000E384B"/>
    <w:rsid w:val="000E4B34"/>
    <w:rsid w:val="000E5575"/>
    <w:rsid w:val="000E55C7"/>
    <w:rsid w:val="000E5F4C"/>
    <w:rsid w:val="000E62CA"/>
    <w:rsid w:val="000E662D"/>
    <w:rsid w:val="000E6B4D"/>
    <w:rsid w:val="000E6FCB"/>
    <w:rsid w:val="000E7062"/>
    <w:rsid w:val="000E76B9"/>
    <w:rsid w:val="000E781B"/>
    <w:rsid w:val="000F040B"/>
    <w:rsid w:val="000F099B"/>
    <w:rsid w:val="000F0EFB"/>
    <w:rsid w:val="000F0F61"/>
    <w:rsid w:val="000F1168"/>
    <w:rsid w:val="000F1317"/>
    <w:rsid w:val="000F13D9"/>
    <w:rsid w:val="000F16FE"/>
    <w:rsid w:val="000F1B08"/>
    <w:rsid w:val="000F1DB4"/>
    <w:rsid w:val="000F28C1"/>
    <w:rsid w:val="000F30A9"/>
    <w:rsid w:val="000F310B"/>
    <w:rsid w:val="000F3B3C"/>
    <w:rsid w:val="000F3D1A"/>
    <w:rsid w:val="000F445F"/>
    <w:rsid w:val="000F4FE6"/>
    <w:rsid w:val="000F5519"/>
    <w:rsid w:val="000F583C"/>
    <w:rsid w:val="000F5899"/>
    <w:rsid w:val="000F5B4E"/>
    <w:rsid w:val="000F5E10"/>
    <w:rsid w:val="000F612A"/>
    <w:rsid w:val="000F6251"/>
    <w:rsid w:val="000F65B2"/>
    <w:rsid w:val="000F65C6"/>
    <w:rsid w:val="000F67FF"/>
    <w:rsid w:val="000F6847"/>
    <w:rsid w:val="000F6C07"/>
    <w:rsid w:val="000F6D7A"/>
    <w:rsid w:val="000F7113"/>
    <w:rsid w:val="000F77F0"/>
    <w:rsid w:val="000F7C81"/>
    <w:rsid w:val="000F7EC5"/>
    <w:rsid w:val="001000F1"/>
    <w:rsid w:val="001001E9"/>
    <w:rsid w:val="00100308"/>
    <w:rsid w:val="0010073F"/>
    <w:rsid w:val="001011DB"/>
    <w:rsid w:val="00101272"/>
    <w:rsid w:val="00101A55"/>
    <w:rsid w:val="00102079"/>
    <w:rsid w:val="00102837"/>
    <w:rsid w:val="001032ED"/>
    <w:rsid w:val="00103426"/>
    <w:rsid w:val="0010368B"/>
    <w:rsid w:val="001049CF"/>
    <w:rsid w:val="001049D0"/>
    <w:rsid w:val="00104C3C"/>
    <w:rsid w:val="00104DB8"/>
    <w:rsid w:val="00104F49"/>
    <w:rsid w:val="00105334"/>
    <w:rsid w:val="00105E23"/>
    <w:rsid w:val="00106400"/>
    <w:rsid w:val="001065C2"/>
    <w:rsid w:val="00107045"/>
    <w:rsid w:val="00107E7E"/>
    <w:rsid w:val="00110715"/>
    <w:rsid w:val="00110A7E"/>
    <w:rsid w:val="00110E99"/>
    <w:rsid w:val="00111471"/>
    <w:rsid w:val="001114A7"/>
    <w:rsid w:val="00111F5C"/>
    <w:rsid w:val="00112453"/>
    <w:rsid w:val="0011347D"/>
    <w:rsid w:val="0011355A"/>
    <w:rsid w:val="001136A9"/>
    <w:rsid w:val="001136F4"/>
    <w:rsid w:val="00113B84"/>
    <w:rsid w:val="0011438E"/>
    <w:rsid w:val="00114558"/>
    <w:rsid w:val="001157D7"/>
    <w:rsid w:val="0011685E"/>
    <w:rsid w:val="00116FE4"/>
    <w:rsid w:val="0011723D"/>
    <w:rsid w:val="0011726F"/>
    <w:rsid w:val="00117A54"/>
    <w:rsid w:val="001209FD"/>
    <w:rsid w:val="00120A69"/>
    <w:rsid w:val="00120B6D"/>
    <w:rsid w:val="00120F44"/>
    <w:rsid w:val="00121393"/>
    <w:rsid w:val="001217C5"/>
    <w:rsid w:val="00121CF6"/>
    <w:rsid w:val="00121D43"/>
    <w:rsid w:val="00122639"/>
    <w:rsid w:val="00122B4E"/>
    <w:rsid w:val="00122B5D"/>
    <w:rsid w:val="00123462"/>
    <w:rsid w:val="001236C5"/>
    <w:rsid w:val="00123BAF"/>
    <w:rsid w:val="00123BEA"/>
    <w:rsid w:val="00123D0F"/>
    <w:rsid w:val="0012408D"/>
    <w:rsid w:val="001244BE"/>
    <w:rsid w:val="00124C5D"/>
    <w:rsid w:val="00124F3D"/>
    <w:rsid w:val="00124FA4"/>
    <w:rsid w:val="0012506A"/>
    <w:rsid w:val="001250D0"/>
    <w:rsid w:val="00125A84"/>
    <w:rsid w:val="00125BD9"/>
    <w:rsid w:val="00125CE2"/>
    <w:rsid w:val="0012640D"/>
    <w:rsid w:val="00126532"/>
    <w:rsid w:val="00126915"/>
    <w:rsid w:val="0012698D"/>
    <w:rsid w:val="00126F5F"/>
    <w:rsid w:val="0012715E"/>
    <w:rsid w:val="001276B1"/>
    <w:rsid w:val="00127984"/>
    <w:rsid w:val="00127A28"/>
    <w:rsid w:val="00127AC1"/>
    <w:rsid w:val="0013093F"/>
    <w:rsid w:val="00130CCC"/>
    <w:rsid w:val="00130DBC"/>
    <w:rsid w:val="00131410"/>
    <w:rsid w:val="00131E3F"/>
    <w:rsid w:val="001320CD"/>
    <w:rsid w:val="0013212E"/>
    <w:rsid w:val="0013289C"/>
    <w:rsid w:val="00133F81"/>
    <w:rsid w:val="0013415D"/>
    <w:rsid w:val="001346D0"/>
    <w:rsid w:val="00134789"/>
    <w:rsid w:val="00134A97"/>
    <w:rsid w:val="00134E35"/>
    <w:rsid w:val="00135253"/>
    <w:rsid w:val="00135375"/>
    <w:rsid w:val="00135464"/>
    <w:rsid w:val="00135C2F"/>
    <w:rsid w:val="001361B4"/>
    <w:rsid w:val="00136366"/>
    <w:rsid w:val="001372A8"/>
    <w:rsid w:val="00137751"/>
    <w:rsid w:val="001409E1"/>
    <w:rsid w:val="001410DC"/>
    <w:rsid w:val="001410E9"/>
    <w:rsid w:val="001412D8"/>
    <w:rsid w:val="0014166E"/>
    <w:rsid w:val="00141C8D"/>
    <w:rsid w:val="00141E9E"/>
    <w:rsid w:val="00141FBF"/>
    <w:rsid w:val="0014208A"/>
    <w:rsid w:val="001420CD"/>
    <w:rsid w:val="00142679"/>
    <w:rsid w:val="0014290D"/>
    <w:rsid w:val="00142B25"/>
    <w:rsid w:val="001434AA"/>
    <w:rsid w:val="00143DC8"/>
    <w:rsid w:val="00144396"/>
    <w:rsid w:val="00144771"/>
    <w:rsid w:val="00144AFF"/>
    <w:rsid w:val="00145C25"/>
    <w:rsid w:val="00145D24"/>
    <w:rsid w:val="00145E1E"/>
    <w:rsid w:val="00145F90"/>
    <w:rsid w:val="00146015"/>
    <w:rsid w:val="00146B1A"/>
    <w:rsid w:val="00146E16"/>
    <w:rsid w:val="0014707C"/>
    <w:rsid w:val="001470F9"/>
    <w:rsid w:val="001475D4"/>
    <w:rsid w:val="00147CFD"/>
    <w:rsid w:val="00147E83"/>
    <w:rsid w:val="00147EF0"/>
    <w:rsid w:val="00147F04"/>
    <w:rsid w:val="00147F70"/>
    <w:rsid w:val="001502EC"/>
    <w:rsid w:val="00150739"/>
    <w:rsid w:val="00150FD4"/>
    <w:rsid w:val="001513FA"/>
    <w:rsid w:val="0015236B"/>
    <w:rsid w:val="00153325"/>
    <w:rsid w:val="001536AC"/>
    <w:rsid w:val="00153A7C"/>
    <w:rsid w:val="00153A97"/>
    <w:rsid w:val="00153CF1"/>
    <w:rsid w:val="00154265"/>
    <w:rsid w:val="0015430B"/>
    <w:rsid w:val="00154CB0"/>
    <w:rsid w:val="00154FA2"/>
    <w:rsid w:val="001553BD"/>
    <w:rsid w:val="001553C1"/>
    <w:rsid w:val="001553F9"/>
    <w:rsid w:val="00156501"/>
    <w:rsid w:val="0015651E"/>
    <w:rsid w:val="001571E2"/>
    <w:rsid w:val="00157A73"/>
    <w:rsid w:val="0016007B"/>
    <w:rsid w:val="001602C8"/>
    <w:rsid w:val="001612FE"/>
    <w:rsid w:val="001618A1"/>
    <w:rsid w:val="00161F49"/>
    <w:rsid w:val="00161F7C"/>
    <w:rsid w:val="00162319"/>
    <w:rsid w:val="00162504"/>
    <w:rsid w:val="00162730"/>
    <w:rsid w:val="001628C2"/>
    <w:rsid w:val="00162B40"/>
    <w:rsid w:val="00162EF3"/>
    <w:rsid w:val="001631B1"/>
    <w:rsid w:val="001636D4"/>
    <w:rsid w:val="00163737"/>
    <w:rsid w:val="0016427D"/>
    <w:rsid w:val="001647B1"/>
    <w:rsid w:val="00164D9B"/>
    <w:rsid w:val="00164F22"/>
    <w:rsid w:val="001654CC"/>
    <w:rsid w:val="001655A2"/>
    <w:rsid w:val="00165900"/>
    <w:rsid w:val="00166C08"/>
    <w:rsid w:val="00166F79"/>
    <w:rsid w:val="0016790B"/>
    <w:rsid w:val="00167B25"/>
    <w:rsid w:val="00167BD0"/>
    <w:rsid w:val="001700A0"/>
    <w:rsid w:val="001700BD"/>
    <w:rsid w:val="00170352"/>
    <w:rsid w:val="00170A6E"/>
    <w:rsid w:val="001712FA"/>
    <w:rsid w:val="001714A1"/>
    <w:rsid w:val="001718AB"/>
    <w:rsid w:val="00171BA3"/>
    <w:rsid w:val="00171D60"/>
    <w:rsid w:val="00172391"/>
    <w:rsid w:val="00172923"/>
    <w:rsid w:val="00172F92"/>
    <w:rsid w:val="00173D18"/>
    <w:rsid w:val="00173DA8"/>
    <w:rsid w:val="00173EAF"/>
    <w:rsid w:val="00174065"/>
    <w:rsid w:val="001744AE"/>
    <w:rsid w:val="00174736"/>
    <w:rsid w:val="00174A26"/>
    <w:rsid w:val="00174E28"/>
    <w:rsid w:val="00175127"/>
    <w:rsid w:val="0017685A"/>
    <w:rsid w:val="001768DE"/>
    <w:rsid w:val="00176E7B"/>
    <w:rsid w:val="00176F8D"/>
    <w:rsid w:val="001776F6"/>
    <w:rsid w:val="00177ED8"/>
    <w:rsid w:val="0018017B"/>
    <w:rsid w:val="00180AE2"/>
    <w:rsid w:val="00180D4F"/>
    <w:rsid w:val="00180DEA"/>
    <w:rsid w:val="0018132B"/>
    <w:rsid w:val="00181B41"/>
    <w:rsid w:val="001822F1"/>
    <w:rsid w:val="00182455"/>
    <w:rsid w:val="00182C7A"/>
    <w:rsid w:val="00183DDE"/>
    <w:rsid w:val="00184095"/>
    <w:rsid w:val="001850EA"/>
    <w:rsid w:val="00185273"/>
    <w:rsid w:val="0018547A"/>
    <w:rsid w:val="00185952"/>
    <w:rsid w:val="001859E7"/>
    <w:rsid w:val="00185CB0"/>
    <w:rsid w:val="00185D67"/>
    <w:rsid w:val="001865C0"/>
    <w:rsid w:val="0018670B"/>
    <w:rsid w:val="00186738"/>
    <w:rsid w:val="00186AB4"/>
    <w:rsid w:val="00186AB8"/>
    <w:rsid w:val="0018725E"/>
    <w:rsid w:val="0018726B"/>
    <w:rsid w:val="00187278"/>
    <w:rsid w:val="00187555"/>
    <w:rsid w:val="0019003C"/>
    <w:rsid w:val="001905BC"/>
    <w:rsid w:val="00190C44"/>
    <w:rsid w:val="00190C48"/>
    <w:rsid w:val="00190D94"/>
    <w:rsid w:val="00191414"/>
    <w:rsid w:val="0019151C"/>
    <w:rsid w:val="00191AA1"/>
    <w:rsid w:val="00192095"/>
    <w:rsid w:val="001929E2"/>
    <w:rsid w:val="00192C02"/>
    <w:rsid w:val="0019359B"/>
    <w:rsid w:val="00193AF7"/>
    <w:rsid w:val="00193AFA"/>
    <w:rsid w:val="00193CEE"/>
    <w:rsid w:val="00194065"/>
    <w:rsid w:val="001943EE"/>
    <w:rsid w:val="00194866"/>
    <w:rsid w:val="00195A7B"/>
    <w:rsid w:val="00195E6F"/>
    <w:rsid w:val="00196287"/>
    <w:rsid w:val="0019633D"/>
    <w:rsid w:val="00196DE2"/>
    <w:rsid w:val="0019799E"/>
    <w:rsid w:val="00197A82"/>
    <w:rsid w:val="00197AB0"/>
    <w:rsid w:val="001A0735"/>
    <w:rsid w:val="001A0AA3"/>
    <w:rsid w:val="001A1047"/>
    <w:rsid w:val="001A1058"/>
    <w:rsid w:val="001A1E97"/>
    <w:rsid w:val="001A2776"/>
    <w:rsid w:val="001A2BFB"/>
    <w:rsid w:val="001A2E07"/>
    <w:rsid w:val="001A2F84"/>
    <w:rsid w:val="001A33D0"/>
    <w:rsid w:val="001A3DC3"/>
    <w:rsid w:val="001A42AE"/>
    <w:rsid w:val="001A435F"/>
    <w:rsid w:val="001A4E34"/>
    <w:rsid w:val="001A4E3D"/>
    <w:rsid w:val="001A535C"/>
    <w:rsid w:val="001A5425"/>
    <w:rsid w:val="001A5A4C"/>
    <w:rsid w:val="001A5BF1"/>
    <w:rsid w:val="001A60A4"/>
    <w:rsid w:val="001A620B"/>
    <w:rsid w:val="001A680F"/>
    <w:rsid w:val="001A68FE"/>
    <w:rsid w:val="001A69F3"/>
    <w:rsid w:val="001A757B"/>
    <w:rsid w:val="001B0C9B"/>
    <w:rsid w:val="001B1162"/>
    <w:rsid w:val="001B1166"/>
    <w:rsid w:val="001B16BD"/>
    <w:rsid w:val="001B219E"/>
    <w:rsid w:val="001B29D2"/>
    <w:rsid w:val="001B2D1E"/>
    <w:rsid w:val="001B36D3"/>
    <w:rsid w:val="001B48BF"/>
    <w:rsid w:val="001B4D99"/>
    <w:rsid w:val="001B4E5F"/>
    <w:rsid w:val="001B56C2"/>
    <w:rsid w:val="001B56D8"/>
    <w:rsid w:val="001B571E"/>
    <w:rsid w:val="001B5927"/>
    <w:rsid w:val="001B59B7"/>
    <w:rsid w:val="001B5E00"/>
    <w:rsid w:val="001B5F6F"/>
    <w:rsid w:val="001B5FCD"/>
    <w:rsid w:val="001B65B5"/>
    <w:rsid w:val="001B6645"/>
    <w:rsid w:val="001B6917"/>
    <w:rsid w:val="001B6CE2"/>
    <w:rsid w:val="001B6D1E"/>
    <w:rsid w:val="001B6EF3"/>
    <w:rsid w:val="001B75A6"/>
    <w:rsid w:val="001B7CFA"/>
    <w:rsid w:val="001C062C"/>
    <w:rsid w:val="001C07BA"/>
    <w:rsid w:val="001C0FE7"/>
    <w:rsid w:val="001C10D1"/>
    <w:rsid w:val="001C156C"/>
    <w:rsid w:val="001C17D3"/>
    <w:rsid w:val="001C181B"/>
    <w:rsid w:val="001C1AD3"/>
    <w:rsid w:val="001C1B0D"/>
    <w:rsid w:val="001C1BEE"/>
    <w:rsid w:val="001C23A1"/>
    <w:rsid w:val="001C2713"/>
    <w:rsid w:val="001C2F27"/>
    <w:rsid w:val="001C3076"/>
    <w:rsid w:val="001C366A"/>
    <w:rsid w:val="001C3B0F"/>
    <w:rsid w:val="001C3CD8"/>
    <w:rsid w:val="001C3FC3"/>
    <w:rsid w:val="001C469E"/>
    <w:rsid w:val="001C47D2"/>
    <w:rsid w:val="001C493D"/>
    <w:rsid w:val="001C4AE2"/>
    <w:rsid w:val="001C5008"/>
    <w:rsid w:val="001C54CA"/>
    <w:rsid w:val="001C58B6"/>
    <w:rsid w:val="001C5C61"/>
    <w:rsid w:val="001C63CA"/>
    <w:rsid w:val="001C6765"/>
    <w:rsid w:val="001C747D"/>
    <w:rsid w:val="001C7676"/>
    <w:rsid w:val="001C78B7"/>
    <w:rsid w:val="001D02C6"/>
    <w:rsid w:val="001D02C7"/>
    <w:rsid w:val="001D050A"/>
    <w:rsid w:val="001D0CD3"/>
    <w:rsid w:val="001D0CFF"/>
    <w:rsid w:val="001D1249"/>
    <w:rsid w:val="001D1292"/>
    <w:rsid w:val="001D1317"/>
    <w:rsid w:val="001D183E"/>
    <w:rsid w:val="001D19B1"/>
    <w:rsid w:val="001D1C24"/>
    <w:rsid w:val="001D2B15"/>
    <w:rsid w:val="001D3DD6"/>
    <w:rsid w:val="001D4947"/>
    <w:rsid w:val="001D4D23"/>
    <w:rsid w:val="001D4EE3"/>
    <w:rsid w:val="001D508C"/>
    <w:rsid w:val="001D56EC"/>
    <w:rsid w:val="001D5813"/>
    <w:rsid w:val="001D61F1"/>
    <w:rsid w:val="001D620F"/>
    <w:rsid w:val="001D6328"/>
    <w:rsid w:val="001D6371"/>
    <w:rsid w:val="001D64BB"/>
    <w:rsid w:val="001D662C"/>
    <w:rsid w:val="001D69BB"/>
    <w:rsid w:val="001D7156"/>
    <w:rsid w:val="001D7EBF"/>
    <w:rsid w:val="001E00CA"/>
    <w:rsid w:val="001E08E5"/>
    <w:rsid w:val="001E12C3"/>
    <w:rsid w:val="001E15B7"/>
    <w:rsid w:val="001E189B"/>
    <w:rsid w:val="001E29E2"/>
    <w:rsid w:val="001E3047"/>
    <w:rsid w:val="001E3306"/>
    <w:rsid w:val="001E331C"/>
    <w:rsid w:val="001E39DF"/>
    <w:rsid w:val="001E3A50"/>
    <w:rsid w:val="001E3DF0"/>
    <w:rsid w:val="001E437E"/>
    <w:rsid w:val="001E596F"/>
    <w:rsid w:val="001E6521"/>
    <w:rsid w:val="001E663B"/>
    <w:rsid w:val="001E6850"/>
    <w:rsid w:val="001E693F"/>
    <w:rsid w:val="001F0395"/>
    <w:rsid w:val="001F0633"/>
    <w:rsid w:val="001F13A9"/>
    <w:rsid w:val="001F195F"/>
    <w:rsid w:val="001F1CA3"/>
    <w:rsid w:val="001F1FBB"/>
    <w:rsid w:val="001F2048"/>
    <w:rsid w:val="001F2B00"/>
    <w:rsid w:val="001F2F28"/>
    <w:rsid w:val="001F3285"/>
    <w:rsid w:val="001F357C"/>
    <w:rsid w:val="001F3DCC"/>
    <w:rsid w:val="001F3DF2"/>
    <w:rsid w:val="001F44B8"/>
    <w:rsid w:val="001F4E85"/>
    <w:rsid w:val="001F4F35"/>
    <w:rsid w:val="001F4FBA"/>
    <w:rsid w:val="001F55DD"/>
    <w:rsid w:val="001F562F"/>
    <w:rsid w:val="001F59D2"/>
    <w:rsid w:val="001F5B4D"/>
    <w:rsid w:val="001F5D80"/>
    <w:rsid w:val="001F6051"/>
    <w:rsid w:val="001F6BF1"/>
    <w:rsid w:val="001F6DA7"/>
    <w:rsid w:val="001F7196"/>
    <w:rsid w:val="001F790C"/>
    <w:rsid w:val="001F7B72"/>
    <w:rsid w:val="002000E3"/>
    <w:rsid w:val="00201926"/>
    <w:rsid w:val="00201DBD"/>
    <w:rsid w:val="00202242"/>
    <w:rsid w:val="0020232F"/>
    <w:rsid w:val="00202F56"/>
    <w:rsid w:val="00202FFF"/>
    <w:rsid w:val="0020317F"/>
    <w:rsid w:val="002031AA"/>
    <w:rsid w:val="00203F0C"/>
    <w:rsid w:val="0020449E"/>
    <w:rsid w:val="002048AE"/>
    <w:rsid w:val="00204A29"/>
    <w:rsid w:val="002050BE"/>
    <w:rsid w:val="002050D7"/>
    <w:rsid w:val="002051BE"/>
    <w:rsid w:val="00205275"/>
    <w:rsid w:val="00205857"/>
    <w:rsid w:val="00205859"/>
    <w:rsid w:val="00205C0C"/>
    <w:rsid w:val="00205C20"/>
    <w:rsid w:val="00206001"/>
    <w:rsid w:val="00206603"/>
    <w:rsid w:val="00206935"/>
    <w:rsid w:val="0020713E"/>
    <w:rsid w:val="0021091A"/>
    <w:rsid w:val="00210C9B"/>
    <w:rsid w:val="002116BB"/>
    <w:rsid w:val="00211DC7"/>
    <w:rsid w:val="00212409"/>
    <w:rsid w:val="002127AE"/>
    <w:rsid w:val="00212984"/>
    <w:rsid w:val="00212992"/>
    <w:rsid w:val="00212A21"/>
    <w:rsid w:val="00212DA5"/>
    <w:rsid w:val="00212EE3"/>
    <w:rsid w:val="0021360B"/>
    <w:rsid w:val="00213F7D"/>
    <w:rsid w:val="00214621"/>
    <w:rsid w:val="0021472F"/>
    <w:rsid w:val="0021483C"/>
    <w:rsid w:val="00214964"/>
    <w:rsid w:val="002149B2"/>
    <w:rsid w:val="0021507B"/>
    <w:rsid w:val="00215238"/>
    <w:rsid w:val="00215EF1"/>
    <w:rsid w:val="00216088"/>
    <w:rsid w:val="00216389"/>
    <w:rsid w:val="002169D1"/>
    <w:rsid w:val="00217BDE"/>
    <w:rsid w:val="00217E3B"/>
    <w:rsid w:val="00217E45"/>
    <w:rsid w:val="002203D0"/>
    <w:rsid w:val="002208F9"/>
    <w:rsid w:val="00220B5A"/>
    <w:rsid w:val="00220C97"/>
    <w:rsid w:val="002213FC"/>
    <w:rsid w:val="00221526"/>
    <w:rsid w:val="00221B69"/>
    <w:rsid w:val="00222F7C"/>
    <w:rsid w:val="00223C58"/>
    <w:rsid w:val="002241B2"/>
    <w:rsid w:val="00224341"/>
    <w:rsid w:val="00224553"/>
    <w:rsid w:val="00224A5A"/>
    <w:rsid w:val="00224CCC"/>
    <w:rsid w:val="00224ED9"/>
    <w:rsid w:val="00224FFB"/>
    <w:rsid w:val="00225142"/>
    <w:rsid w:val="00225404"/>
    <w:rsid w:val="0022547B"/>
    <w:rsid w:val="00225C38"/>
    <w:rsid w:val="002262F7"/>
    <w:rsid w:val="00226F7D"/>
    <w:rsid w:val="0022748B"/>
    <w:rsid w:val="0022754A"/>
    <w:rsid w:val="00227A02"/>
    <w:rsid w:val="00227F2F"/>
    <w:rsid w:val="00227F81"/>
    <w:rsid w:val="00230547"/>
    <w:rsid w:val="00231225"/>
    <w:rsid w:val="00231624"/>
    <w:rsid w:val="00231811"/>
    <w:rsid w:val="002318AB"/>
    <w:rsid w:val="00231BAA"/>
    <w:rsid w:val="00231C65"/>
    <w:rsid w:val="00231E89"/>
    <w:rsid w:val="00231F32"/>
    <w:rsid w:val="00232066"/>
    <w:rsid w:val="00232E53"/>
    <w:rsid w:val="00232FE6"/>
    <w:rsid w:val="00233148"/>
    <w:rsid w:val="002334F0"/>
    <w:rsid w:val="00233616"/>
    <w:rsid w:val="00233623"/>
    <w:rsid w:val="00233953"/>
    <w:rsid w:val="00233F28"/>
    <w:rsid w:val="00234048"/>
    <w:rsid w:val="002343E6"/>
    <w:rsid w:val="0023443A"/>
    <w:rsid w:val="00234839"/>
    <w:rsid w:val="00235CF7"/>
    <w:rsid w:val="00236417"/>
    <w:rsid w:val="00236432"/>
    <w:rsid w:val="00236E69"/>
    <w:rsid w:val="0023786B"/>
    <w:rsid w:val="00237B62"/>
    <w:rsid w:val="00237D8C"/>
    <w:rsid w:val="0024051A"/>
    <w:rsid w:val="002405F6"/>
    <w:rsid w:val="00240DC7"/>
    <w:rsid w:val="00241049"/>
    <w:rsid w:val="002415F0"/>
    <w:rsid w:val="00241A4D"/>
    <w:rsid w:val="00241DA5"/>
    <w:rsid w:val="00241DAA"/>
    <w:rsid w:val="00241FF4"/>
    <w:rsid w:val="00242AD6"/>
    <w:rsid w:val="002435B8"/>
    <w:rsid w:val="00243EE6"/>
    <w:rsid w:val="002445B4"/>
    <w:rsid w:val="002448A9"/>
    <w:rsid w:val="00244993"/>
    <w:rsid w:val="00244A90"/>
    <w:rsid w:val="00244E7B"/>
    <w:rsid w:val="00245DDD"/>
    <w:rsid w:val="00245FEB"/>
    <w:rsid w:val="00246213"/>
    <w:rsid w:val="00246C9F"/>
    <w:rsid w:val="00246CCC"/>
    <w:rsid w:val="00246DCA"/>
    <w:rsid w:val="00246E3B"/>
    <w:rsid w:val="00247B92"/>
    <w:rsid w:val="00250513"/>
    <w:rsid w:val="002508AD"/>
    <w:rsid w:val="00250A07"/>
    <w:rsid w:val="00250A20"/>
    <w:rsid w:val="00250DD1"/>
    <w:rsid w:val="00250EAF"/>
    <w:rsid w:val="00250FA8"/>
    <w:rsid w:val="00251485"/>
    <w:rsid w:val="00251821"/>
    <w:rsid w:val="00251A7C"/>
    <w:rsid w:val="00251D2E"/>
    <w:rsid w:val="002528E1"/>
    <w:rsid w:val="00252AFD"/>
    <w:rsid w:val="00252DBE"/>
    <w:rsid w:val="00253809"/>
    <w:rsid w:val="002541EF"/>
    <w:rsid w:val="0025493D"/>
    <w:rsid w:val="002549AC"/>
    <w:rsid w:val="002554E1"/>
    <w:rsid w:val="0025579D"/>
    <w:rsid w:val="00255831"/>
    <w:rsid w:val="00255D22"/>
    <w:rsid w:val="002564DD"/>
    <w:rsid w:val="00256A9E"/>
    <w:rsid w:val="00256CCA"/>
    <w:rsid w:val="00257A77"/>
    <w:rsid w:val="00257D91"/>
    <w:rsid w:val="00257EE9"/>
    <w:rsid w:val="00260218"/>
    <w:rsid w:val="00260703"/>
    <w:rsid w:val="00260D1F"/>
    <w:rsid w:val="002611F4"/>
    <w:rsid w:val="00261DAE"/>
    <w:rsid w:val="0026211B"/>
    <w:rsid w:val="00262775"/>
    <w:rsid w:val="00262D8B"/>
    <w:rsid w:val="00263273"/>
    <w:rsid w:val="0026357A"/>
    <w:rsid w:val="00263661"/>
    <w:rsid w:val="0026386B"/>
    <w:rsid w:val="00263B48"/>
    <w:rsid w:val="00263FBB"/>
    <w:rsid w:val="002647CD"/>
    <w:rsid w:val="00264BA9"/>
    <w:rsid w:val="00264BD9"/>
    <w:rsid w:val="00264EFB"/>
    <w:rsid w:val="002652C2"/>
    <w:rsid w:val="00265523"/>
    <w:rsid w:val="00265A25"/>
    <w:rsid w:val="00265A82"/>
    <w:rsid w:val="00266040"/>
    <w:rsid w:val="002668A8"/>
    <w:rsid w:val="00266A7C"/>
    <w:rsid w:val="00266F84"/>
    <w:rsid w:val="00267327"/>
    <w:rsid w:val="00267821"/>
    <w:rsid w:val="00267A26"/>
    <w:rsid w:val="00267C98"/>
    <w:rsid w:val="00267DFD"/>
    <w:rsid w:val="002700C6"/>
    <w:rsid w:val="00270673"/>
    <w:rsid w:val="00270A39"/>
    <w:rsid w:val="00270B8D"/>
    <w:rsid w:val="00270E2F"/>
    <w:rsid w:val="00270F40"/>
    <w:rsid w:val="0027110C"/>
    <w:rsid w:val="00271364"/>
    <w:rsid w:val="00271E7B"/>
    <w:rsid w:val="002720D1"/>
    <w:rsid w:val="0027253F"/>
    <w:rsid w:val="0027256C"/>
    <w:rsid w:val="002729AD"/>
    <w:rsid w:val="00272BB4"/>
    <w:rsid w:val="00273A9D"/>
    <w:rsid w:val="00273C92"/>
    <w:rsid w:val="00274478"/>
    <w:rsid w:val="002745E5"/>
    <w:rsid w:val="00274931"/>
    <w:rsid w:val="00274ECA"/>
    <w:rsid w:val="00274F44"/>
    <w:rsid w:val="002751F2"/>
    <w:rsid w:val="002752DB"/>
    <w:rsid w:val="002755A6"/>
    <w:rsid w:val="00275AE1"/>
    <w:rsid w:val="00275CBF"/>
    <w:rsid w:val="00275E72"/>
    <w:rsid w:val="002766F3"/>
    <w:rsid w:val="00276ACE"/>
    <w:rsid w:val="00276B9F"/>
    <w:rsid w:val="0027731D"/>
    <w:rsid w:val="0028008B"/>
    <w:rsid w:val="002801F9"/>
    <w:rsid w:val="00280473"/>
    <w:rsid w:val="00280910"/>
    <w:rsid w:val="00280C55"/>
    <w:rsid w:val="00280EE3"/>
    <w:rsid w:val="002812DE"/>
    <w:rsid w:val="00281499"/>
    <w:rsid w:val="00281AAB"/>
    <w:rsid w:val="00281C1C"/>
    <w:rsid w:val="00281D66"/>
    <w:rsid w:val="00281F5C"/>
    <w:rsid w:val="002821CC"/>
    <w:rsid w:val="002824C7"/>
    <w:rsid w:val="00282A82"/>
    <w:rsid w:val="00283BF1"/>
    <w:rsid w:val="00283C95"/>
    <w:rsid w:val="00283CBA"/>
    <w:rsid w:val="00283E38"/>
    <w:rsid w:val="00283F8B"/>
    <w:rsid w:val="0028475B"/>
    <w:rsid w:val="002849CA"/>
    <w:rsid w:val="00284B79"/>
    <w:rsid w:val="00284EE5"/>
    <w:rsid w:val="00284FFA"/>
    <w:rsid w:val="00285357"/>
    <w:rsid w:val="002858DA"/>
    <w:rsid w:val="0028590A"/>
    <w:rsid w:val="00285B43"/>
    <w:rsid w:val="002860CB"/>
    <w:rsid w:val="00286EBC"/>
    <w:rsid w:val="002870EE"/>
    <w:rsid w:val="00287104"/>
    <w:rsid w:val="0028718D"/>
    <w:rsid w:val="0028753E"/>
    <w:rsid w:val="00287567"/>
    <w:rsid w:val="002879F7"/>
    <w:rsid w:val="00287AFB"/>
    <w:rsid w:val="00287F16"/>
    <w:rsid w:val="0029025F"/>
    <w:rsid w:val="002908D4"/>
    <w:rsid w:val="00290941"/>
    <w:rsid w:val="00290A0A"/>
    <w:rsid w:val="00290E67"/>
    <w:rsid w:val="00291B94"/>
    <w:rsid w:val="00291BEE"/>
    <w:rsid w:val="00293832"/>
    <w:rsid w:val="00293B22"/>
    <w:rsid w:val="00294109"/>
    <w:rsid w:val="00294238"/>
    <w:rsid w:val="002943A1"/>
    <w:rsid w:val="002949FE"/>
    <w:rsid w:val="00294ABE"/>
    <w:rsid w:val="00294C86"/>
    <w:rsid w:val="00294C9C"/>
    <w:rsid w:val="00294D6A"/>
    <w:rsid w:val="00294F61"/>
    <w:rsid w:val="0029552C"/>
    <w:rsid w:val="002957F9"/>
    <w:rsid w:val="00295AE3"/>
    <w:rsid w:val="00296856"/>
    <w:rsid w:val="00297DF3"/>
    <w:rsid w:val="002A11CD"/>
    <w:rsid w:val="002A1354"/>
    <w:rsid w:val="002A15C9"/>
    <w:rsid w:val="002A1D01"/>
    <w:rsid w:val="002A2104"/>
    <w:rsid w:val="002A2519"/>
    <w:rsid w:val="002A2E10"/>
    <w:rsid w:val="002A3C51"/>
    <w:rsid w:val="002A407C"/>
    <w:rsid w:val="002A443B"/>
    <w:rsid w:val="002A4CB5"/>
    <w:rsid w:val="002A4D3D"/>
    <w:rsid w:val="002A4D84"/>
    <w:rsid w:val="002A4E81"/>
    <w:rsid w:val="002A53AA"/>
    <w:rsid w:val="002A5D9F"/>
    <w:rsid w:val="002A61FF"/>
    <w:rsid w:val="002A663C"/>
    <w:rsid w:val="002A68DC"/>
    <w:rsid w:val="002A6C97"/>
    <w:rsid w:val="002A6ECE"/>
    <w:rsid w:val="002A724E"/>
    <w:rsid w:val="002A73FC"/>
    <w:rsid w:val="002A7527"/>
    <w:rsid w:val="002A7BD0"/>
    <w:rsid w:val="002A7D24"/>
    <w:rsid w:val="002B05F9"/>
    <w:rsid w:val="002B0A61"/>
    <w:rsid w:val="002B0AB0"/>
    <w:rsid w:val="002B1871"/>
    <w:rsid w:val="002B1909"/>
    <w:rsid w:val="002B1F36"/>
    <w:rsid w:val="002B1F94"/>
    <w:rsid w:val="002B2A6D"/>
    <w:rsid w:val="002B309A"/>
    <w:rsid w:val="002B383D"/>
    <w:rsid w:val="002B3B01"/>
    <w:rsid w:val="002B3EC6"/>
    <w:rsid w:val="002B3F91"/>
    <w:rsid w:val="002B43E2"/>
    <w:rsid w:val="002B4754"/>
    <w:rsid w:val="002B483F"/>
    <w:rsid w:val="002B489A"/>
    <w:rsid w:val="002B4911"/>
    <w:rsid w:val="002B4A36"/>
    <w:rsid w:val="002B4D3A"/>
    <w:rsid w:val="002B4E88"/>
    <w:rsid w:val="002B5030"/>
    <w:rsid w:val="002B51D4"/>
    <w:rsid w:val="002B589E"/>
    <w:rsid w:val="002B5B6E"/>
    <w:rsid w:val="002B5D3A"/>
    <w:rsid w:val="002B60E2"/>
    <w:rsid w:val="002B6569"/>
    <w:rsid w:val="002B6581"/>
    <w:rsid w:val="002B67AF"/>
    <w:rsid w:val="002B68A2"/>
    <w:rsid w:val="002B68E6"/>
    <w:rsid w:val="002B6D36"/>
    <w:rsid w:val="002B74B1"/>
    <w:rsid w:val="002B7B87"/>
    <w:rsid w:val="002B7C96"/>
    <w:rsid w:val="002C056B"/>
    <w:rsid w:val="002C06BC"/>
    <w:rsid w:val="002C0DBF"/>
    <w:rsid w:val="002C1735"/>
    <w:rsid w:val="002C1C3A"/>
    <w:rsid w:val="002C225A"/>
    <w:rsid w:val="002C3494"/>
    <w:rsid w:val="002C3AC8"/>
    <w:rsid w:val="002C44CB"/>
    <w:rsid w:val="002C45CE"/>
    <w:rsid w:val="002C4639"/>
    <w:rsid w:val="002C49A5"/>
    <w:rsid w:val="002C4B2D"/>
    <w:rsid w:val="002C59CD"/>
    <w:rsid w:val="002C5B5D"/>
    <w:rsid w:val="002C5D60"/>
    <w:rsid w:val="002C69A7"/>
    <w:rsid w:val="002C71AD"/>
    <w:rsid w:val="002C7336"/>
    <w:rsid w:val="002C7A9E"/>
    <w:rsid w:val="002C7B35"/>
    <w:rsid w:val="002C7DF6"/>
    <w:rsid w:val="002D01F3"/>
    <w:rsid w:val="002D06FA"/>
    <w:rsid w:val="002D0B2D"/>
    <w:rsid w:val="002D13F1"/>
    <w:rsid w:val="002D1566"/>
    <w:rsid w:val="002D1C6E"/>
    <w:rsid w:val="002D20A9"/>
    <w:rsid w:val="002D23AE"/>
    <w:rsid w:val="002D23D9"/>
    <w:rsid w:val="002D2698"/>
    <w:rsid w:val="002D2717"/>
    <w:rsid w:val="002D28B7"/>
    <w:rsid w:val="002D3054"/>
    <w:rsid w:val="002D36CF"/>
    <w:rsid w:val="002D3970"/>
    <w:rsid w:val="002D3B4D"/>
    <w:rsid w:val="002D435E"/>
    <w:rsid w:val="002D4460"/>
    <w:rsid w:val="002D4C65"/>
    <w:rsid w:val="002D5459"/>
    <w:rsid w:val="002D55A2"/>
    <w:rsid w:val="002D5BD3"/>
    <w:rsid w:val="002D5EBA"/>
    <w:rsid w:val="002D6021"/>
    <w:rsid w:val="002D611D"/>
    <w:rsid w:val="002D743E"/>
    <w:rsid w:val="002D7A77"/>
    <w:rsid w:val="002D7D79"/>
    <w:rsid w:val="002D7F1B"/>
    <w:rsid w:val="002E02A7"/>
    <w:rsid w:val="002E0BA9"/>
    <w:rsid w:val="002E0D82"/>
    <w:rsid w:val="002E0F16"/>
    <w:rsid w:val="002E0FDF"/>
    <w:rsid w:val="002E1601"/>
    <w:rsid w:val="002E1633"/>
    <w:rsid w:val="002E1D92"/>
    <w:rsid w:val="002E2A5B"/>
    <w:rsid w:val="002E2C73"/>
    <w:rsid w:val="002E3A8B"/>
    <w:rsid w:val="002E3C7B"/>
    <w:rsid w:val="002E40F4"/>
    <w:rsid w:val="002E4306"/>
    <w:rsid w:val="002E4B37"/>
    <w:rsid w:val="002E5F11"/>
    <w:rsid w:val="002E61C4"/>
    <w:rsid w:val="002E646F"/>
    <w:rsid w:val="002E65AE"/>
    <w:rsid w:val="002E7575"/>
    <w:rsid w:val="002E77E8"/>
    <w:rsid w:val="002E7D44"/>
    <w:rsid w:val="002F0D48"/>
    <w:rsid w:val="002F17B5"/>
    <w:rsid w:val="002F2214"/>
    <w:rsid w:val="002F2A3D"/>
    <w:rsid w:val="002F2C80"/>
    <w:rsid w:val="002F2C9D"/>
    <w:rsid w:val="002F35B2"/>
    <w:rsid w:val="002F36FE"/>
    <w:rsid w:val="002F3AD2"/>
    <w:rsid w:val="002F4C66"/>
    <w:rsid w:val="002F506E"/>
    <w:rsid w:val="002F5962"/>
    <w:rsid w:val="002F5BF1"/>
    <w:rsid w:val="002F6128"/>
    <w:rsid w:val="002F6379"/>
    <w:rsid w:val="002F6529"/>
    <w:rsid w:val="002F666F"/>
    <w:rsid w:val="002F6EC3"/>
    <w:rsid w:val="002F710B"/>
    <w:rsid w:val="002F71F3"/>
    <w:rsid w:val="002F762A"/>
    <w:rsid w:val="002F7638"/>
    <w:rsid w:val="002F7AD2"/>
    <w:rsid w:val="0030054D"/>
    <w:rsid w:val="003013B4"/>
    <w:rsid w:val="00301982"/>
    <w:rsid w:val="003033F2"/>
    <w:rsid w:val="00303722"/>
    <w:rsid w:val="00303A7C"/>
    <w:rsid w:val="00303BD1"/>
    <w:rsid w:val="003042DF"/>
    <w:rsid w:val="003042F3"/>
    <w:rsid w:val="00304715"/>
    <w:rsid w:val="003051D5"/>
    <w:rsid w:val="00305376"/>
    <w:rsid w:val="00305393"/>
    <w:rsid w:val="003056AE"/>
    <w:rsid w:val="00305A68"/>
    <w:rsid w:val="00306211"/>
    <w:rsid w:val="00307478"/>
    <w:rsid w:val="00307A9A"/>
    <w:rsid w:val="00307DED"/>
    <w:rsid w:val="0031003E"/>
    <w:rsid w:val="00310651"/>
    <w:rsid w:val="00310937"/>
    <w:rsid w:val="00310D52"/>
    <w:rsid w:val="003110C7"/>
    <w:rsid w:val="00311136"/>
    <w:rsid w:val="00311331"/>
    <w:rsid w:val="00311533"/>
    <w:rsid w:val="0031187A"/>
    <w:rsid w:val="00311D6D"/>
    <w:rsid w:val="00311F13"/>
    <w:rsid w:val="00312890"/>
    <w:rsid w:val="00312CEE"/>
    <w:rsid w:val="003134FC"/>
    <w:rsid w:val="003139CA"/>
    <w:rsid w:val="00313C0B"/>
    <w:rsid w:val="00314006"/>
    <w:rsid w:val="003140E9"/>
    <w:rsid w:val="00314A95"/>
    <w:rsid w:val="00315A08"/>
    <w:rsid w:val="003160DF"/>
    <w:rsid w:val="0031674D"/>
    <w:rsid w:val="00316F23"/>
    <w:rsid w:val="003170B4"/>
    <w:rsid w:val="003175C1"/>
    <w:rsid w:val="00317A21"/>
    <w:rsid w:val="00317BE2"/>
    <w:rsid w:val="00317DE4"/>
    <w:rsid w:val="00317EB1"/>
    <w:rsid w:val="0032012D"/>
    <w:rsid w:val="00320208"/>
    <w:rsid w:val="0032029C"/>
    <w:rsid w:val="0032079D"/>
    <w:rsid w:val="00321252"/>
    <w:rsid w:val="003214A6"/>
    <w:rsid w:val="00321874"/>
    <w:rsid w:val="003219DE"/>
    <w:rsid w:val="00321ACD"/>
    <w:rsid w:val="00322091"/>
    <w:rsid w:val="00322BA6"/>
    <w:rsid w:val="00322BAC"/>
    <w:rsid w:val="00322C46"/>
    <w:rsid w:val="00323749"/>
    <w:rsid w:val="00323C0E"/>
    <w:rsid w:val="00324013"/>
    <w:rsid w:val="003240C5"/>
    <w:rsid w:val="00324567"/>
    <w:rsid w:val="00324A81"/>
    <w:rsid w:val="00324CD5"/>
    <w:rsid w:val="00324F04"/>
    <w:rsid w:val="00325092"/>
    <w:rsid w:val="0032510B"/>
    <w:rsid w:val="00325214"/>
    <w:rsid w:val="003256D6"/>
    <w:rsid w:val="003264CC"/>
    <w:rsid w:val="0032680C"/>
    <w:rsid w:val="0032687C"/>
    <w:rsid w:val="00326A1E"/>
    <w:rsid w:val="00326D7D"/>
    <w:rsid w:val="00327215"/>
    <w:rsid w:val="00327942"/>
    <w:rsid w:val="00330358"/>
    <w:rsid w:val="003305F1"/>
    <w:rsid w:val="00330714"/>
    <w:rsid w:val="003307A2"/>
    <w:rsid w:val="0033151B"/>
    <w:rsid w:val="0033151F"/>
    <w:rsid w:val="003315D5"/>
    <w:rsid w:val="00331622"/>
    <w:rsid w:val="0033189F"/>
    <w:rsid w:val="00331CBE"/>
    <w:rsid w:val="00331FF2"/>
    <w:rsid w:val="0033217D"/>
    <w:rsid w:val="0033225A"/>
    <w:rsid w:val="00332655"/>
    <w:rsid w:val="003328E5"/>
    <w:rsid w:val="00332A18"/>
    <w:rsid w:val="00332A4F"/>
    <w:rsid w:val="00333037"/>
    <w:rsid w:val="003339DD"/>
    <w:rsid w:val="00334824"/>
    <w:rsid w:val="00334C1D"/>
    <w:rsid w:val="003355D1"/>
    <w:rsid w:val="00335B13"/>
    <w:rsid w:val="00335E9C"/>
    <w:rsid w:val="00335F2F"/>
    <w:rsid w:val="003366DD"/>
    <w:rsid w:val="00336CFC"/>
    <w:rsid w:val="00336CFE"/>
    <w:rsid w:val="00336D36"/>
    <w:rsid w:val="003374CB"/>
    <w:rsid w:val="003403C5"/>
    <w:rsid w:val="00340462"/>
    <w:rsid w:val="003408DE"/>
    <w:rsid w:val="00340FC2"/>
    <w:rsid w:val="00340FE5"/>
    <w:rsid w:val="00341008"/>
    <w:rsid w:val="00341386"/>
    <w:rsid w:val="003413C9"/>
    <w:rsid w:val="0034225B"/>
    <w:rsid w:val="00342716"/>
    <w:rsid w:val="00342A6A"/>
    <w:rsid w:val="00342CE5"/>
    <w:rsid w:val="00343838"/>
    <w:rsid w:val="0034386F"/>
    <w:rsid w:val="00343BA3"/>
    <w:rsid w:val="00344693"/>
    <w:rsid w:val="003446E0"/>
    <w:rsid w:val="00345EE0"/>
    <w:rsid w:val="0034618B"/>
    <w:rsid w:val="00347013"/>
    <w:rsid w:val="003479F5"/>
    <w:rsid w:val="00347A5E"/>
    <w:rsid w:val="00350795"/>
    <w:rsid w:val="00351385"/>
    <w:rsid w:val="0035150C"/>
    <w:rsid w:val="0035167E"/>
    <w:rsid w:val="00351F8F"/>
    <w:rsid w:val="003522CD"/>
    <w:rsid w:val="00352565"/>
    <w:rsid w:val="003529C5"/>
    <w:rsid w:val="00352AB6"/>
    <w:rsid w:val="0035364E"/>
    <w:rsid w:val="00353DB7"/>
    <w:rsid w:val="003541B2"/>
    <w:rsid w:val="0035438B"/>
    <w:rsid w:val="003547A9"/>
    <w:rsid w:val="0035495C"/>
    <w:rsid w:val="00354B07"/>
    <w:rsid w:val="003553DA"/>
    <w:rsid w:val="003555C6"/>
    <w:rsid w:val="00355914"/>
    <w:rsid w:val="00355A18"/>
    <w:rsid w:val="00355B68"/>
    <w:rsid w:val="00355C80"/>
    <w:rsid w:val="00355D80"/>
    <w:rsid w:val="00355DDA"/>
    <w:rsid w:val="00356116"/>
    <w:rsid w:val="00356347"/>
    <w:rsid w:val="00356594"/>
    <w:rsid w:val="0035728E"/>
    <w:rsid w:val="00357D1D"/>
    <w:rsid w:val="00357D2C"/>
    <w:rsid w:val="003603F2"/>
    <w:rsid w:val="0036192B"/>
    <w:rsid w:val="003619EC"/>
    <w:rsid w:val="00361C50"/>
    <w:rsid w:val="00361C80"/>
    <w:rsid w:val="00362345"/>
    <w:rsid w:val="00362B80"/>
    <w:rsid w:val="00362EAD"/>
    <w:rsid w:val="0036381A"/>
    <w:rsid w:val="00363984"/>
    <w:rsid w:val="00364042"/>
    <w:rsid w:val="003641D0"/>
    <w:rsid w:val="003644D1"/>
    <w:rsid w:val="003644D6"/>
    <w:rsid w:val="00364D05"/>
    <w:rsid w:val="003651D8"/>
    <w:rsid w:val="0036589F"/>
    <w:rsid w:val="00365F6D"/>
    <w:rsid w:val="00365F7A"/>
    <w:rsid w:val="003671BC"/>
    <w:rsid w:val="00370897"/>
    <w:rsid w:val="00370B07"/>
    <w:rsid w:val="0037130F"/>
    <w:rsid w:val="00371B79"/>
    <w:rsid w:val="00372571"/>
    <w:rsid w:val="003725E6"/>
    <w:rsid w:val="0037265A"/>
    <w:rsid w:val="00372B61"/>
    <w:rsid w:val="003743B2"/>
    <w:rsid w:val="003752D1"/>
    <w:rsid w:val="0037534F"/>
    <w:rsid w:val="0037580D"/>
    <w:rsid w:val="00375D02"/>
    <w:rsid w:val="00375D5C"/>
    <w:rsid w:val="0037615A"/>
    <w:rsid w:val="003764EB"/>
    <w:rsid w:val="003772DA"/>
    <w:rsid w:val="0037780C"/>
    <w:rsid w:val="003779AA"/>
    <w:rsid w:val="00377A6A"/>
    <w:rsid w:val="00377DCD"/>
    <w:rsid w:val="00377E09"/>
    <w:rsid w:val="00380377"/>
    <w:rsid w:val="003807EF"/>
    <w:rsid w:val="00380863"/>
    <w:rsid w:val="00381058"/>
    <w:rsid w:val="003817B9"/>
    <w:rsid w:val="0038213F"/>
    <w:rsid w:val="00382523"/>
    <w:rsid w:val="00382879"/>
    <w:rsid w:val="00382B4F"/>
    <w:rsid w:val="00382D7C"/>
    <w:rsid w:val="00382E94"/>
    <w:rsid w:val="003834AB"/>
    <w:rsid w:val="00383718"/>
    <w:rsid w:val="003838FE"/>
    <w:rsid w:val="00383CB4"/>
    <w:rsid w:val="00383DE9"/>
    <w:rsid w:val="003840C7"/>
    <w:rsid w:val="0038486A"/>
    <w:rsid w:val="0038536C"/>
    <w:rsid w:val="003853C7"/>
    <w:rsid w:val="003867D2"/>
    <w:rsid w:val="00386849"/>
    <w:rsid w:val="003868FE"/>
    <w:rsid w:val="00386BAB"/>
    <w:rsid w:val="00386F61"/>
    <w:rsid w:val="00387524"/>
    <w:rsid w:val="00387A48"/>
    <w:rsid w:val="00387B06"/>
    <w:rsid w:val="00387B72"/>
    <w:rsid w:val="00387D73"/>
    <w:rsid w:val="003903D4"/>
    <w:rsid w:val="00390532"/>
    <w:rsid w:val="00390832"/>
    <w:rsid w:val="00390DB7"/>
    <w:rsid w:val="00390FB3"/>
    <w:rsid w:val="00391147"/>
    <w:rsid w:val="003915EA"/>
    <w:rsid w:val="0039176A"/>
    <w:rsid w:val="0039197F"/>
    <w:rsid w:val="00392092"/>
    <w:rsid w:val="003920AE"/>
    <w:rsid w:val="003933A3"/>
    <w:rsid w:val="003933D9"/>
    <w:rsid w:val="0039379D"/>
    <w:rsid w:val="0039485D"/>
    <w:rsid w:val="00394E9E"/>
    <w:rsid w:val="00394FD5"/>
    <w:rsid w:val="003953F2"/>
    <w:rsid w:val="00395557"/>
    <w:rsid w:val="003955D3"/>
    <w:rsid w:val="00396449"/>
    <w:rsid w:val="003964BF"/>
    <w:rsid w:val="00396911"/>
    <w:rsid w:val="00396AAA"/>
    <w:rsid w:val="00396C88"/>
    <w:rsid w:val="00396E31"/>
    <w:rsid w:val="00396EFA"/>
    <w:rsid w:val="003973AE"/>
    <w:rsid w:val="00397591"/>
    <w:rsid w:val="00397F14"/>
    <w:rsid w:val="003A01F5"/>
    <w:rsid w:val="003A0530"/>
    <w:rsid w:val="003A080C"/>
    <w:rsid w:val="003A0C32"/>
    <w:rsid w:val="003A0E82"/>
    <w:rsid w:val="003A1570"/>
    <w:rsid w:val="003A1841"/>
    <w:rsid w:val="003A24D9"/>
    <w:rsid w:val="003A3558"/>
    <w:rsid w:val="003A4569"/>
    <w:rsid w:val="003A458A"/>
    <w:rsid w:val="003A4E78"/>
    <w:rsid w:val="003A503C"/>
    <w:rsid w:val="003A5449"/>
    <w:rsid w:val="003A5A44"/>
    <w:rsid w:val="003A5CC5"/>
    <w:rsid w:val="003A60F4"/>
    <w:rsid w:val="003A61BE"/>
    <w:rsid w:val="003A6787"/>
    <w:rsid w:val="003A68AB"/>
    <w:rsid w:val="003A6B76"/>
    <w:rsid w:val="003A6C7B"/>
    <w:rsid w:val="003A7654"/>
    <w:rsid w:val="003A78A7"/>
    <w:rsid w:val="003A7A2C"/>
    <w:rsid w:val="003B05F1"/>
    <w:rsid w:val="003B0C8B"/>
    <w:rsid w:val="003B1EC7"/>
    <w:rsid w:val="003B2D3C"/>
    <w:rsid w:val="003B35F6"/>
    <w:rsid w:val="003B4738"/>
    <w:rsid w:val="003B4836"/>
    <w:rsid w:val="003B4DF8"/>
    <w:rsid w:val="003B4FFD"/>
    <w:rsid w:val="003B506B"/>
    <w:rsid w:val="003B50B4"/>
    <w:rsid w:val="003B54F0"/>
    <w:rsid w:val="003B60CF"/>
    <w:rsid w:val="003B62B6"/>
    <w:rsid w:val="003B6A5C"/>
    <w:rsid w:val="003B6BC5"/>
    <w:rsid w:val="003B7405"/>
    <w:rsid w:val="003C0958"/>
    <w:rsid w:val="003C0A96"/>
    <w:rsid w:val="003C0C98"/>
    <w:rsid w:val="003C156E"/>
    <w:rsid w:val="003C16EE"/>
    <w:rsid w:val="003C19B5"/>
    <w:rsid w:val="003C1FE0"/>
    <w:rsid w:val="003C226C"/>
    <w:rsid w:val="003C226F"/>
    <w:rsid w:val="003C22A0"/>
    <w:rsid w:val="003C255E"/>
    <w:rsid w:val="003C25C9"/>
    <w:rsid w:val="003C2754"/>
    <w:rsid w:val="003C2DD1"/>
    <w:rsid w:val="003C3312"/>
    <w:rsid w:val="003C3BD0"/>
    <w:rsid w:val="003C3E6E"/>
    <w:rsid w:val="003C4507"/>
    <w:rsid w:val="003C475B"/>
    <w:rsid w:val="003C4770"/>
    <w:rsid w:val="003C4F8D"/>
    <w:rsid w:val="003C5156"/>
    <w:rsid w:val="003C54DF"/>
    <w:rsid w:val="003C5D2F"/>
    <w:rsid w:val="003C6038"/>
    <w:rsid w:val="003C6625"/>
    <w:rsid w:val="003C6F25"/>
    <w:rsid w:val="003C708C"/>
    <w:rsid w:val="003C71FE"/>
    <w:rsid w:val="003C7A32"/>
    <w:rsid w:val="003C7B3C"/>
    <w:rsid w:val="003C7CAC"/>
    <w:rsid w:val="003D0366"/>
    <w:rsid w:val="003D056C"/>
    <w:rsid w:val="003D085B"/>
    <w:rsid w:val="003D0E57"/>
    <w:rsid w:val="003D15D4"/>
    <w:rsid w:val="003D20C3"/>
    <w:rsid w:val="003D2291"/>
    <w:rsid w:val="003D32A2"/>
    <w:rsid w:val="003D35E2"/>
    <w:rsid w:val="003D36FB"/>
    <w:rsid w:val="003D3889"/>
    <w:rsid w:val="003D3AA4"/>
    <w:rsid w:val="003D3D1C"/>
    <w:rsid w:val="003D4C36"/>
    <w:rsid w:val="003D4EB2"/>
    <w:rsid w:val="003D51D3"/>
    <w:rsid w:val="003D5C30"/>
    <w:rsid w:val="003D60FD"/>
    <w:rsid w:val="003D621B"/>
    <w:rsid w:val="003D66A0"/>
    <w:rsid w:val="003D6A36"/>
    <w:rsid w:val="003D6B09"/>
    <w:rsid w:val="003D6E49"/>
    <w:rsid w:val="003D7103"/>
    <w:rsid w:val="003D76A8"/>
    <w:rsid w:val="003D7800"/>
    <w:rsid w:val="003D7C38"/>
    <w:rsid w:val="003D7FBB"/>
    <w:rsid w:val="003E090D"/>
    <w:rsid w:val="003E0DEC"/>
    <w:rsid w:val="003E14C4"/>
    <w:rsid w:val="003E18FF"/>
    <w:rsid w:val="003E1985"/>
    <w:rsid w:val="003E1D10"/>
    <w:rsid w:val="003E24E7"/>
    <w:rsid w:val="003E2B9C"/>
    <w:rsid w:val="003E2C9A"/>
    <w:rsid w:val="003E2DC2"/>
    <w:rsid w:val="003E3707"/>
    <w:rsid w:val="003E392D"/>
    <w:rsid w:val="003E489E"/>
    <w:rsid w:val="003E493A"/>
    <w:rsid w:val="003E4D62"/>
    <w:rsid w:val="003E50B4"/>
    <w:rsid w:val="003E5240"/>
    <w:rsid w:val="003E6D3A"/>
    <w:rsid w:val="003E6EF0"/>
    <w:rsid w:val="003E6F68"/>
    <w:rsid w:val="003E711A"/>
    <w:rsid w:val="003E7646"/>
    <w:rsid w:val="003E7B6A"/>
    <w:rsid w:val="003F044D"/>
    <w:rsid w:val="003F0B53"/>
    <w:rsid w:val="003F1028"/>
    <w:rsid w:val="003F24B5"/>
    <w:rsid w:val="003F28F4"/>
    <w:rsid w:val="003F2D88"/>
    <w:rsid w:val="003F326E"/>
    <w:rsid w:val="003F34CE"/>
    <w:rsid w:val="003F4BCE"/>
    <w:rsid w:val="003F50E2"/>
    <w:rsid w:val="003F6AF2"/>
    <w:rsid w:val="003F6CBD"/>
    <w:rsid w:val="003F716A"/>
    <w:rsid w:val="003F743F"/>
    <w:rsid w:val="004002B6"/>
    <w:rsid w:val="004006E6"/>
    <w:rsid w:val="0040086B"/>
    <w:rsid w:val="00401413"/>
    <w:rsid w:val="0040165D"/>
    <w:rsid w:val="004016A6"/>
    <w:rsid w:val="004017A4"/>
    <w:rsid w:val="00401967"/>
    <w:rsid w:val="00401BA1"/>
    <w:rsid w:val="00401C8A"/>
    <w:rsid w:val="00401D19"/>
    <w:rsid w:val="00402540"/>
    <w:rsid w:val="00402814"/>
    <w:rsid w:val="00402A61"/>
    <w:rsid w:val="00402B97"/>
    <w:rsid w:val="00402CAB"/>
    <w:rsid w:val="00403382"/>
    <w:rsid w:val="004038B7"/>
    <w:rsid w:val="00403A9E"/>
    <w:rsid w:val="00403C6B"/>
    <w:rsid w:val="00403CD1"/>
    <w:rsid w:val="00403D06"/>
    <w:rsid w:val="00403F91"/>
    <w:rsid w:val="00404EBF"/>
    <w:rsid w:val="00404ECD"/>
    <w:rsid w:val="00405A72"/>
    <w:rsid w:val="0040625E"/>
    <w:rsid w:val="004064E4"/>
    <w:rsid w:val="00406CA4"/>
    <w:rsid w:val="004072AF"/>
    <w:rsid w:val="00407437"/>
    <w:rsid w:val="004074DA"/>
    <w:rsid w:val="00407716"/>
    <w:rsid w:val="00407B3E"/>
    <w:rsid w:val="00407B48"/>
    <w:rsid w:val="0041079C"/>
    <w:rsid w:val="00410959"/>
    <w:rsid w:val="00410BD5"/>
    <w:rsid w:val="004114FA"/>
    <w:rsid w:val="004118B8"/>
    <w:rsid w:val="00411A13"/>
    <w:rsid w:val="004123BC"/>
    <w:rsid w:val="00413AFE"/>
    <w:rsid w:val="00413DDA"/>
    <w:rsid w:val="0041438A"/>
    <w:rsid w:val="004143F2"/>
    <w:rsid w:val="00414ACD"/>
    <w:rsid w:val="00414BD6"/>
    <w:rsid w:val="004151DD"/>
    <w:rsid w:val="004155D9"/>
    <w:rsid w:val="00415ED7"/>
    <w:rsid w:val="0041675F"/>
    <w:rsid w:val="004167E1"/>
    <w:rsid w:val="004168AA"/>
    <w:rsid w:val="004168AC"/>
    <w:rsid w:val="0041705A"/>
    <w:rsid w:val="00417CDE"/>
    <w:rsid w:val="00417EA2"/>
    <w:rsid w:val="00420045"/>
    <w:rsid w:val="00420458"/>
    <w:rsid w:val="0042129D"/>
    <w:rsid w:val="0042155E"/>
    <w:rsid w:val="004220F2"/>
    <w:rsid w:val="00422510"/>
    <w:rsid w:val="00422614"/>
    <w:rsid w:val="004226D4"/>
    <w:rsid w:val="00422AD0"/>
    <w:rsid w:val="0042337F"/>
    <w:rsid w:val="004233EE"/>
    <w:rsid w:val="0042388E"/>
    <w:rsid w:val="00423918"/>
    <w:rsid w:val="00423F49"/>
    <w:rsid w:val="0042438E"/>
    <w:rsid w:val="00425054"/>
    <w:rsid w:val="00425107"/>
    <w:rsid w:val="004251A1"/>
    <w:rsid w:val="004262BC"/>
    <w:rsid w:val="00426F03"/>
    <w:rsid w:val="00427267"/>
    <w:rsid w:val="00427437"/>
    <w:rsid w:val="0042747E"/>
    <w:rsid w:val="0042757E"/>
    <w:rsid w:val="004275F7"/>
    <w:rsid w:val="00427612"/>
    <w:rsid w:val="0042779E"/>
    <w:rsid w:val="00427BBE"/>
    <w:rsid w:val="00427E51"/>
    <w:rsid w:val="0043026D"/>
    <w:rsid w:val="004302CA"/>
    <w:rsid w:val="00430320"/>
    <w:rsid w:val="004304D0"/>
    <w:rsid w:val="004305E3"/>
    <w:rsid w:val="00430B45"/>
    <w:rsid w:val="00430CD5"/>
    <w:rsid w:val="004312C9"/>
    <w:rsid w:val="004313F3"/>
    <w:rsid w:val="004315A1"/>
    <w:rsid w:val="00431982"/>
    <w:rsid w:val="00431B8E"/>
    <w:rsid w:val="0043267E"/>
    <w:rsid w:val="00432BEA"/>
    <w:rsid w:val="00432E7C"/>
    <w:rsid w:val="004331C7"/>
    <w:rsid w:val="00433522"/>
    <w:rsid w:val="00433559"/>
    <w:rsid w:val="00433A0A"/>
    <w:rsid w:val="00433D2A"/>
    <w:rsid w:val="00433FB5"/>
    <w:rsid w:val="004349AD"/>
    <w:rsid w:val="00434C5A"/>
    <w:rsid w:val="004351B3"/>
    <w:rsid w:val="00435225"/>
    <w:rsid w:val="004359FF"/>
    <w:rsid w:val="00435C2D"/>
    <w:rsid w:val="00435EFA"/>
    <w:rsid w:val="004361DA"/>
    <w:rsid w:val="0043643D"/>
    <w:rsid w:val="0043652D"/>
    <w:rsid w:val="00437ADF"/>
    <w:rsid w:val="00440031"/>
    <w:rsid w:val="004401E9"/>
    <w:rsid w:val="0044043A"/>
    <w:rsid w:val="004407D5"/>
    <w:rsid w:val="00440C1A"/>
    <w:rsid w:val="00440C79"/>
    <w:rsid w:val="00440F53"/>
    <w:rsid w:val="00441D64"/>
    <w:rsid w:val="00441E9E"/>
    <w:rsid w:val="00441F70"/>
    <w:rsid w:val="004427E1"/>
    <w:rsid w:val="004429BF"/>
    <w:rsid w:val="0044325B"/>
    <w:rsid w:val="004432AB"/>
    <w:rsid w:val="00443A46"/>
    <w:rsid w:val="00443DA8"/>
    <w:rsid w:val="00444B1C"/>
    <w:rsid w:val="00445335"/>
    <w:rsid w:val="004453AA"/>
    <w:rsid w:val="004453BF"/>
    <w:rsid w:val="00446535"/>
    <w:rsid w:val="00446DCD"/>
    <w:rsid w:val="00447000"/>
    <w:rsid w:val="004479EE"/>
    <w:rsid w:val="0045012C"/>
    <w:rsid w:val="004504A5"/>
    <w:rsid w:val="004504B9"/>
    <w:rsid w:val="0045061E"/>
    <w:rsid w:val="004508EB"/>
    <w:rsid w:val="00450A20"/>
    <w:rsid w:val="00450FB8"/>
    <w:rsid w:val="004514D1"/>
    <w:rsid w:val="0045177E"/>
    <w:rsid w:val="004517BE"/>
    <w:rsid w:val="00451AE9"/>
    <w:rsid w:val="00451EA8"/>
    <w:rsid w:val="0045291E"/>
    <w:rsid w:val="0045320D"/>
    <w:rsid w:val="004533F1"/>
    <w:rsid w:val="00453772"/>
    <w:rsid w:val="00453AC3"/>
    <w:rsid w:val="00453BEE"/>
    <w:rsid w:val="00454067"/>
    <w:rsid w:val="0045417E"/>
    <w:rsid w:val="0045441D"/>
    <w:rsid w:val="0045447E"/>
    <w:rsid w:val="0045519A"/>
    <w:rsid w:val="00455250"/>
    <w:rsid w:val="004567F7"/>
    <w:rsid w:val="00456C3B"/>
    <w:rsid w:val="00457D98"/>
    <w:rsid w:val="00457F8E"/>
    <w:rsid w:val="00460644"/>
    <w:rsid w:val="00460695"/>
    <w:rsid w:val="00461A6B"/>
    <w:rsid w:val="004621CF"/>
    <w:rsid w:val="00462B3A"/>
    <w:rsid w:val="00462DC6"/>
    <w:rsid w:val="00462F98"/>
    <w:rsid w:val="00462FE8"/>
    <w:rsid w:val="0046343B"/>
    <w:rsid w:val="004635DF"/>
    <w:rsid w:val="00463DF1"/>
    <w:rsid w:val="00464375"/>
    <w:rsid w:val="0046455E"/>
    <w:rsid w:val="00464940"/>
    <w:rsid w:val="004655EC"/>
    <w:rsid w:val="00465E07"/>
    <w:rsid w:val="00466896"/>
    <w:rsid w:val="0046711E"/>
    <w:rsid w:val="0046754B"/>
    <w:rsid w:val="00467869"/>
    <w:rsid w:val="004678FA"/>
    <w:rsid w:val="0047066E"/>
    <w:rsid w:val="0047092F"/>
    <w:rsid w:val="00471712"/>
    <w:rsid w:val="004721EF"/>
    <w:rsid w:val="00472275"/>
    <w:rsid w:val="00472367"/>
    <w:rsid w:val="004737F0"/>
    <w:rsid w:val="0047396A"/>
    <w:rsid w:val="004748EF"/>
    <w:rsid w:val="0047496F"/>
    <w:rsid w:val="00474DCA"/>
    <w:rsid w:val="00475180"/>
    <w:rsid w:val="004755EF"/>
    <w:rsid w:val="0047579C"/>
    <w:rsid w:val="0047588A"/>
    <w:rsid w:val="00475A92"/>
    <w:rsid w:val="00476195"/>
    <w:rsid w:val="0047661F"/>
    <w:rsid w:val="00476CC2"/>
    <w:rsid w:val="00476E84"/>
    <w:rsid w:val="00477028"/>
    <w:rsid w:val="00477CE8"/>
    <w:rsid w:val="00477DA2"/>
    <w:rsid w:val="00480137"/>
    <w:rsid w:val="00480BF9"/>
    <w:rsid w:val="00480C94"/>
    <w:rsid w:val="004812D8"/>
    <w:rsid w:val="0048147D"/>
    <w:rsid w:val="004814A3"/>
    <w:rsid w:val="0048199F"/>
    <w:rsid w:val="00482016"/>
    <w:rsid w:val="00482BEC"/>
    <w:rsid w:val="00483606"/>
    <w:rsid w:val="004838F9"/>
    <w:rsid w:val="00483A9F"/>
    <w:rsid w:val="00484216"/>
    <w:rsid w:val="00484486"/>
    <w:rsid w:val="00484A42"/>
    <w:rsid w:val="00484D6B"/>
    <w:rsid w:val="00485236"/>
    <w:rsid w:val="00485ABD"/>
    <w:rsid w:val="00486A76"/>
    <w:rsid w:val="00487B5F"/>
    <w:rsid w:val="00487C5B"/>
    <w:rsid w:val="00487DF7"/>
    <w:rsid w:val="0049031B"/>
    <w:rsid w:val="0049045B"/>
    <w:rsid w:val="0049045D"/>
    <w:rsid w:val="00490566"/>
    <w:rsid w:val="00491244"/>
    <w:rsid w:val="00491648"/>
    <w:rsid w:val="004917A5"/>
    <w:rsid w:val="00491BC5"/>
    <w:rsid w:val="00491D46"/>
    <w:rsid w:val="00491F34"/>
    <w:rsid w:val="004922FB"/>
    <w:rsid w:val="004924C0"/>
    <w:rsid w:val="0049294F"/>
    <w:rsid w:val="00492C27"/>
    <w:rsid w:val="00493407"/>
    <w:rsid w:val="004937B4"/>
    <w:rsid w:val="00493BD8"/>
    <w:rsid w:val="00493F0A"/>
    <w:rsid w:val="0049406D"/>
    <w:rsid w:val="00494390"/>
    <w:rsid w:val="00494677"/>
    <w:rsid w:val="00494A87"/>
    <w:rsid w:val="00494DC2"/>
    <w:rsid w:val="00494EDB"/>
    <w:rsid w:val="00494F57"/>
    <w:rsid w:val="0049500E"/>
    <w:rsid w:val="004950A3"/>
    <w:rsid w:val="00495B83"/>
    <w:rsid w:val="00495C37"/>
    <w:rsid w:val="00496031"/>
    <w:rsid w:val="0049631A"/>
    <w:rsid w:val="00496C55"/>
    <w:rsid w:val="00497B20"/>
    <w:rsid w:val="00497FE0"/>
    <w:rsid w:val="004A014A"/>
    <w:rsid w:val="004A04E5"/>
    <w:rsid w:val="004A08BD"/>
    <w:rsid w:val="004A1229"/>
    <w:rsid w:val="004A1245"/>
    <w:rsid w:val="004A1F34"/>
    <w:rsid w:val="004A2310"/>
    <w:rsid w:val="004A2F4C"/>
    <w:rsid w:val="004A3783"/>
    <w:rsid w:val="004A3FDA"/>
    <w:rsid w:val="004A437A"/>
    <w:rsid w:val="004A4608"/>
    <w:rsid w:val="004A47D3"/>
    <w:rsid w:val="004A5B20"/>
    <w:rsid w:val="004A65BF"/>
    <w:rsid w:val="004A6732"/>
    <w:rsid w:val="004A67C2"/>
    <w:rsid w:val="004A6883"/>
    <w:rsid w:val="004A76AF"/>
    <w:rsid w:val="004B01A9"/>
    <w:rsid w:val="004B1103"/>
    <w:rsid w:val="004B1584"/>
    <w:rsid w:val="004B1699"/>
    <w:rsid w:val="004B1D0C"/>
    <w:rsid w:val="004B232B"/>
    <w:rsid w:val="004B25F2"/>
    <w:rsid w:val="004B2A75"/>
    <w:rsid w:val="004B2AFD"/>
    <w:rsid w:val="004B38A5"/>
    <w:rsid w:val="004B3BD1"/>
    <w:rsid w:val="004B400C"/>
    <w:rsid w:val="004B4391"/>
    <w:rsid w:val="004B475A"/>
    <w:rsid w:val="004B4BA1"/>
    <w:rsid w:val="004B4C30"/>
    <w:rsid w:val="004B4C9A"/>
    <w:rsid w:val="004B55B1"/>
    <w:rsid w:val="004B6480"/>
    <w:rsid w:val="004B6DA6"/>
    <w:rsid w:val="004B741B"/>
    <w:rsid w:val="004B7628"/>
    <w:rsid w:val="004B7A1B"/>
    <w:rsid w:val="004B7AFF"/>
    <w:rsid w:val="004C04A1"/>
    <w:rsid w:val="004C06B5"/>
    <w:rsid w:val="004C0776"/>
    <w:rsid w:val="004C0779"/>
    <w:rsid w:val="004C158D"/>
    <w:rsid w:val="004C1BCD"/>
    <w:rsid w:val="004C2998"/>
    <w:rsid w:val="004C2BAA"/>
    <w:rsid w:val="004C39B6"/>
    <w:rsid w:val="004C3D0A"/>
    <w:rsid w:val="004C41E5"/>
    <w:rsid w:val="004C46FD"/>
    <w:rsid w:val="004C4CFD"/>
    <w:rsid w:val="004C56B7"/>
    <w:rsid w:val="004C5879"/>
    <w:rsid w:val="004C5E87"/>
    <w:rsid w:val="004C5F41"/>
    <w:rsid w:val="004C6FBF"/>
    <w:rsid w:val="004C7374"/>
    <w:rsid w:val="004C7CB7"/>
    <w:rsid w:val="004D05D4"/>
    <w:rsid w:val="004D0995"/>
    <w:rsid w:val="004D0B7E"/>
    <w:rsid w:val="004D0E1B"/>
    <w:rsid w:val="004D11CE"/>
    <w:rsid w:val="004D1208"/>
    <w:rsid w:val="004D1931"/>
    <w:rsid w:val="004D1B97"/>
    <w:rsid w:val="004D1D82"/>
    <w:rsid w:val="004D268B"/>
    <w:rsid w:val="004D3864"/>
    <w:rsid w:val="004D398B"/>
    <w:rsid w:val="004D4CE8"/>
    <w:rsid w:val="004D51D2"/>
    <w:rsid w:val="004D560E"/>
    <w:rsid w:val="004D5CA0"/>
    <w:rsid w:val="004D6153"/>
    <w:rsid w:val="004D62CD"/>
    <w:rsid w:val="004D705F"/>
    <w:rsid w:val="004D7126"/>
    <w:rsid w:val="004D7262"/>
    <w:rsid w:val="004D7452"/>
    <w:rsid w:val="004E0115"/>
    <w:rsid w:val="004E03F7"/>
    <w:rsid w:val="004E0CDB"/>
    <w:rsid w:val="004E0ED0"/>
    <w:rsid w:val="004E0FB6"/>
    <w:rsid w:val="004E12F4"/>
    <w:rsid w:val="004E1996"/>
    <w:rsid w:val="004E2E2D"/>
    <w:rsid w:val="004E3A40"/>
    <w:rsid w:val="004E3B2A"/>
    <w:rsid w:val="004E3FB6"/>
    <w:rsid w:val="004E4152"/>
    <w:rsid w:val="004E41ED"/>
    <w:rsid w:val="004E56B8"/>
    <w:rsid w:val="004E5886"/>
    <w:rsid w:val="004E5A9D"/>
    <w:rsid w:val="004E5B24"/>
    <w:rsid w:val="004E6D96"/>
    <w:rsid w:val="004E6FAC"/>
    <w:rsid w:val="004E7670"/>
    <w:rsid w:val="004E7EB5"/>
    <w:rsid w:val="004F0B78"/>
    <w:rsid w:val="004F125C"/>
    <w:rsid w:val="004F178B"/>
    <w:rsid w:val="004F190A"/>
    <w:rsid w:val="004F1A25"/>
    <w:rsid w:val="004F22F6"/>
    <w:rsid w:val="004F3523"/>
    <w:rsid w:val="004F45B4"/>
    <w:rsid w:val="004F467F"/>
    <w:rsid w:val="004F4DB9"/>
    <w:rsid w:val="004F4E11"/>
    <w:rsid w:val="004F5848"/>
    <w:rsid w:val="004F647E"/>
    <w:rsid w:val="004F68BD"/>
    <w:rsid w:val="004F6DDA"/>
    <w:rsid w:val="004F7012"/>
    <w:rsid w:val="004F702C"/>
    <w:rsid w:val="004F7153"/>
    <w:rsid w:val="004F738F"/>
    <w:rsid w:val="004F78B4"/>
    <w:rsid w:val="00501098"/>
    <w:rsid w:val="0050121C"/>
    <w:rsid w:val="00501425"/>
    <w:rsid w:val="005017CC"/>
    <w:rsid w:val="00501F19"/>
    <w:rsid w:val="00502345"/>
    <w:rsid w:val="00502421"/>
    <w:rsid w:val="005038D3"/>
    <w:rsid w:val="00503B43"/>
    <w:rsid w:val="005041BB"/>
    <w:rsid w:val="00504846"/>
    <w:rsid w:val="00504D06"/>
    <w:rsid w:val="005058FA"/>
    <w:rsid w:val="00505EC8"/>
    <w:rsid w:val="00506105"/>
    <w:rsid w:val="00506487"/>
    <w:rsid w:val="005067A7"/>
    <w:rsid w:val="0050704E"/>
    <w:rsid w:val="005074EF"/>
    <w:rsid w:val="005075E8"/>
    <w:rsid w:val="0051061B"/>
    <w:rsid w:val="005109EC"/>
    <w:rsid w:val="00510B00"/>
    <w:rsid w:val="00510C47"/>
    <w:rsid w:val="00510D7C"/>
    <w:rsid w:val="00511141"/>
    <w:rsid w:val="0051154C"/>
    <w:rsid w:val="005116AF"/>
    <w:rsid w:val="00511A38"/>
    <w:rsid w:val="00511C0C"/>
    <w:rsid w:val="00512055"/>
    <w:rsid w:val="0051252C"/>
    <w:rsid w:val="00512BA8"/>
    <w:rsid w:val="005136E2"/>
    <w:rsid w:val="00513894"/>
    <w:rsid w:val="00514046"/>
    <w:rsid w:val="0051418E"/>
    <w:rsid w:val="00514493"/>
    <w:rsid w:val="00514A8C"/>
    <w:rsid w:val="00514FD9"/>
    <w:rsid w:val="00515039"/>
    <w:rsid w:val="00515D24"/>
    <w:rsid w:val="00516087"/>
    <w:rsid w:val="005160E9"/>
    <w:rsid w:val="005163CD"/>
    <w:rsid w:val="005168F0"/>
    <w:rsid w:val="00516A94"/>
    <w:rsid w:val="0051718F"/>
    <w:rsid w:val="0051772C"/>
    <w:rsid w:val="005179DD"/>
    <w:rsid w:val="005201A9"/>
    <w:rsid w:val="00520AEC"/>
    <w:rsid w:val="00520B5C"/>
    <w:rsid w:val="00520D3E"/>
    <w:rsid w:val="00521949"/>
    <w:rsid w:val="005219E6"/>
    <w:rsid w:val="00521C6B"/>
    <w:rsid w:val="005220D9"/>
    <w:rsid w:val="0052213E"/>
    <w:rsid w:val="00522689"/>
    <w:rsid w:val="005228FF"/>
    <w:rsid w:val="00522CD9"/>
    <w:rsid w:val="00523F7E"/>
    <w:rsid w:val="00525BE4"/>
    <w:rsid w:val="00525FC2"/>
    <w:rsid w:val="005272C4"/>
    <w:rsid w:val="005273C5"/>
    <w:rsid w:val="005278AE"/>
    <w:rsid w:val="00527994"/>
    <w:rsid w:val="00527A06"/>
    <w:rsid w:val="00530DB0"/>
    <w:rsid w:val="005316E6"/>
    <w:rsid w:val="005317ED"/>
    <w:rsid w:val="00531870"/>
    <w:rsid w:val="00531D9A"/>
    <w:rsid w:val="00532524"/>
    <w:rsid w:val="00532775"/>
    <w:rsid w:val="00532A78"/>
    <w:rsid w:val="00532C21"/>
    <w:rsid w:val="00533245"/>
    <w:rsid w:val="0053394A"/>
    <w:rsid w:val="00533ADE"/>
    <w:rsid w:val="00533F51"/>
    <w:rsid w:val="00534284"/>
    <w:rsid w:val="00534551"/>
    <w:rsid w:val="0053480F"/>
    <w:rsid w:val="00534812"/>
    <w:rsid w:val="00534BBC"/>
    <w:rsid w:val="00534CC3"/>
    <w:rsid w:val="00535064"/>
    <w:rsid w:val="00535227"/>
    <w:rsid w:val="00535275"/>
    <w:rsid w:val="00535696"/>
    <w:rsid w:val="00535B73"/>
    <w:rsid w:val="005364E7"/>
    <w:rsid w:val="00536967"/>
    <w:rsid w:val="00536A62"/>
    <w:rsid w:val="00536A64"/>
    <w:rsid w:val="00536E46"/>
    <w:rsid w:val="005375C6"/>
    <w:rsid w:val="00537D22"/>
    <w:rsid w:val="0054049B"/>
    <w:rsid w:val="00540B2C"/>
    <w:rsid w:val="0054142A"/>
    <w:rsid w:val="00541933"/>
    <w:rsid w:val="00542578"/>
    <w:rsid w:val="00542832"/>
    <w:rsid w:val="00542854"/>
    <w:rsid w:val="0054324D"/>
    <w:rsid w:val="00543757"/>
    <w:rsid w:val="00543C1B"/>
    <w:rsid w:val="00543C6C"/>
    <w:rsid w:val="00543E96"/>
    <w:rsid w:val="00543E9A"/>
    <w:rsid w:val="00543EF3"/>
    <w:rsid w:val="005443FD"/>
    <w:rsid w:val="00544A48"/>
    <w:rsid w:val="00544C2F"/>
    <w:rsid w:val="00544D6B"/>
    <w:rsid w:val="00545D79"/>
    <w:rsid w:val="0054650E"/>
    <w:rsid w:val="00546D9F"/>
    <w:rsid w:val="00546E5A"/>
    <w:rsid w:val="00550153"/>
    <w:rsid w:val="00550273"/>
    <w:rsid w:val="00550651"/>
    <w:rsid w:val="00550C9F"/>
    <w:rsid w:val="00551D2B"/>
    <w:rsid w:val="00552017"/>
    <w:rsid w:val="00552133"/>
    <w:rsid w:val="00552FA8"/>
    <w:rsid w:val="0055310B"/>
    <w:rsid w:val="00553AEB"/>
    <w:rsid w:val="00555626"/>
    <w:rsid w:val="00555D18"/>
    <w:rsid w:val="00555E18"/>
    <w:rsid w:val="00557336"/>
    <w:rsid w:val="0055743B"/>
    <w:rsid w:val="005602B9"/>
    <w:rsid w:val="00560338"/>
    <w:rsid w:val="005614A7"/>
    <w:rsid w:val="005618BA"/>
    <w:rsid w:val="005619CD"/>
    <w:rsid w:val="00561BCB"/>
    <w:rsid w:val="00561F6C"/>
    <w:rsid w:val="0056296D"/>
    <w:rsid w:val="00563036"/>
    <w:rsid w:val="00563595"/>
    <w:rsid w:val="005639BC"/>
    <w:rsid w:val="00563BE1"/>
    <w:rsid w:val="00563C3D"/>
    <w:rsid w:val="005643D6"/>
    <w:rsid w:val="005649E3"/>
    <w:rsid w:val="00564CB8"/>
    <w:rsid w:val="00565320"/>
    <w:rsid w:val="00566CBC"/>
    <w:rsid w:val="005671CD"/>
    <w:rsid w:val="00567B8E"/>
    <w:rsid w:val="00567DF6"/>
    <w:rsid w:val="005704DF"/>
    <w:rsid w:val="00570A82"/>
    <w:rsid w:val="00570AFE"/>
    <w:rsid w:val="00570D43"/>
    <w:rsid w:val="00570DE0"/>
    <w:rsid w:val="0057109A"/>
    <w:rsid w:val="005711A5"/>
    <w:rsid w:val="00571516"/>
    <w:rsid w:val="005718F7"/>
    <w:rsid w:val="00572D1B"/>
    <w:rsid w:val="00573307"/>
    <w:rsid w:val="00573311"/>
    <w:rsid w:val="0057357B"/>
    <w:rsid w:val="005735CF"/>
    <w:rsid w:val="005737C6"/>
    <w:rsid w:val="00573A57"/>
    <w:rsid w:val="0057433E"/>
    <w:rsid w:val="0057475A"/>
    <w:rsid w:val="005756D9"/>
    <w:rsid w:val="00575875"/>
    <w:rsid w:val="005765E4"/>
    <w:rsid w:val="00576670"/>
    <w:rsid w:val="005769CD"/>
    <w:rsid w:val="00577273"/>
    <w:rsid w:val="005774A2"/>
    <w:rsid w:val="00577587"/>
    <w:rsid w:val="00577DF7"/>
    <w:rsid w:val="00580FA6"/>
    <w:rsid w:val="005812A7"/>
    <w:rsid w:val="005815C3"/>
    <w:rsid w:val="005815F6"/>
    <w:rsid w:val="005816CA"/>
    <w:rsid w:val="00582582"/>
    <w:rsid w:val="00582D2D"/>
    <w:rsid w:val="005830E2"/>
    <w:rsid w:val="0058351D"/>
    <w:rsid w:val="00583DD0"/>
    <w:rsid w:val="00584D36"/>
    <w:rsid w:val="005850BE"/>
    <w:rsid w:val="005850DA"/>
    <w:rsid w:val="00585234"/>
    <w:rsid w:val="005852E8"/>
    <w:rsid w:val="005854B4"/>
    <w:rsid w:val="0058576E"/>
    <w:rsid w:val="005858F6"/>
    <w:rsid w:val="00585CCD"/>
    <w:rsid w:val="00585CDD"/>
    <w:rsid w:val="00585E9B"/>
    <w:rsid w:val="00585EDC"/>
    <w:rsid w:val="00586359"/>
    <w:rsid w:val="005870B3"/>
    <w:rsid w:val="0058730F"/>
    <w:rsid w:val="0058753C"/>
    <w:rsid w:val="0058778F"/>
    <w:rsid w:val="005878C7"/>
    <w:rsid w:val="00590D82"/>
    <w:rsid w:val="00591136"/>
    <w:rsid w:val="0059141F"/>
    <w:rsid w:val="0059177F"/>
    <w:rsid w:val="005917D1"/>
    <w:rsid w:val="00592104"/>
    <w:rsid w:val="00592C9B"/>
    <w:rsid w:val="00592DB2"/>
    <w:rsid w:val="0059301C"/>
    <w:rsid w:val="005933EE"/>
    <w:rsid w:val="005934E4"/>
    <w:rsid w:val="00593829"/>
    <w:rsid w:val="005938BF"/>
    <w:rsid w:val="0059399B"/>
    <w:rsid w:val="00593A96"/>
    <w:rsid w:val="00593EF0"/>
    <w:rsid w:val="00594856"/>
    <w:rsid w:val="00595AE6"/>
    <w:rsid w:val="00595E31"/>
    <w:rsid w:val="00595FEA"/>
    <w:rsid w:val="00596937"/>
    <w:rsid w:val="00596F86"/>
    <w:rsid w:val="005973D7"/>
    <w:rsid w:val="00597C8A"/>
    <w:rsid w:val="00597D6D"/>
    <w:rsid w:val="005A0291"/>
    <w:rsid w:val="005A03A0"/>
    <w:rsid w:val="005A0C2A"/>
    <w:rsid w:val="005A0E3E"/>
    <w:rsid w:val="005A0EC6"/>
    <w:rsid w:val="005A13B1"/>
    <w:rsid w:val="005A14D1"/>
    <w:rsid w:val="005A1909"/>
    <w:rsid w:val="005A210B"/>
    <w:rsid w:val="005A2533"/>
    <w:rsid w:val="005A2DBE"/>
    <w:rsid w:val="005A312F"/>
    <w:rsid w:val="005A3F0B"/>
    <w:rsid w:val="005A4414"/>
    <w:rsid w:val="005A4F14"/>
    <w:rsid w:val="005A559D"/>
    <w:rsid w:val="005A5F1D"/>
    <w:rsid w:val="005A6026"/>
    <w:rsid w:val="005A6104"/>
    <w:rsid w:val="005A6536"/>
    <w:rsid w:val="005A6DE2"/>
    <w:rsid w:val="005A6E99"/>
    <w:rsid w:val="005A720B"/>
    <w:rsid w:val="005A7236"/>
    <w:rsid w:val="005A7315"/>
    <w:rsid w:val="005A7355"/>
    <w:rsid w:val="005A7391"/>
    <w:rsid w:val="005A75A5"/>
    <w:rsid w:val="005A7828"/>
    <w:rsid w:val="005A788F"/>
    <w:rsid w:val="005B00FF"/>
    <w:rsid w:val="005B04B1"/>
    <w:rsid w:val="005B0568"/>
    <w:rsid w:val="005B0610"/>
    <w:rsid w:val="005B113A"/>
    <w:rsid w:val="005B12A1"/>
    <w:rsid w:val="005B156F"/>
    <w:rsid w:val="005B1AA2"/>
    <w:rsid w:val="005B20DD"/>
    <w:rsid w:val="005B24E4"/>
    <w:rsid w:val="005B2811"/>
    <w:rsid w:val="005B2940"/>
    <w:rsid w:val="005B2E20"/>
    <w:rsid w:val="005B2FE0"/>
    <w:rsid w:val="005B3167"/>
    <w:rsid w:val="005B3237"/>
    <w:rsid w:val="005B3BF2"/>
    <w:rsid w:val="005B3CDD"/>
    <w:rsid w:val="005B3F66"/>
    <w:rsid w:val="005B4412"/>
    <w:rsid w:val="005B4754"/>
    <w:rsid w:val="005B50E4"/>
    <w:rsid w:val="005B5404"/>
    <w:rsid w:val="005B5949"/>
    <w:rsid w:val="005B599A"/>
    <w:rsid w:val="005B5AAF"/>
    <w:rsid w:val="005B5CCE"/>
    <w:rsid w:val="005B5F14"/>
    <w:rsid w:val="005B601B"/>
    <w:rsid w:val="005B68D7"/>
    <w:rsid w:val="005B6AD7"/>
    <w:rsid w:val="005B6F94"/>
    <w:rsid w:val="005B6F9D"/>
    <w:rsid w:val="005B7148"/>
    <w:rsid w:val="005C0172"/>
    <w:rsid w:val="005C0200"/>
    <w:rsid w:val="005C184C"/>
    <w:rsid w:val="005C1AD3"/>
    <w:rsid w:val="005C1CDF"/>
    <w:rsid w:val="005C1EA0"/>
    <w:rsid w:val="005C22DE"/>
    <w:rsid w:val="005C26FA"/>
    <w:rsid w:val="005C32C5"/>
    <w:rsid w:val="005C3587"/>
    <w:rsid w:val="005C4260"/>
    <w:rsid w:val="005C4501"/>
    <w:rsid w:val="005C45E5"/>
    <w:rsid w:val="005C53E8"/>
    <w:rsid w:val="005C55D7"/>
    <w:rsid w:val="005C6406"/>
    <w:rsid w:val="005C75C0"/>
    <w:rsid w:val="005C76AA"/>
    <w:rsid w:val="005C7945"/>
    <w:rsid w:val="005C7E6B"/>
    <w:rsid w:val="005C7E6F"/>
    <w:rsid w:val="005C7E8D"/>
    <w:rsid w:val="005D0647"/>
    <w:rsid w:val="005D0ACD"/>
    <w:rsid w:val="005D0AFB"/>
    <w:rsid w:val="005D0B08"/>
    <w:rsid w:val="005D0B14"/>
    <w:rsid w:val="005D110C"/>
    <w:rsid w:val="005D172E"/>
    <w:rsid w:val="005D19A0"/>
    <w:rsid w:val="005D1A34"/>
    <w:rsid w:val="005D1D2E"/>
    <w:rsid w:val="005D2170"/>
    <w:rsid w:val="005D223C"/>
    <w:rsid w:val="005D25E9"/>
    <w:rsid w:val="005D319A"/>
    <w:rsid w:val="005D393A"/>
    <w:rsid w:val="005D3CA5"/>
    <w:rsid w:val="005D3DAC"/>
    <w:rsid w:val="005D41B1"/>
    <w:rsid w:val="005D4923"/>
    <w:rsid w:val="005D4DDD"/>
    <w:rsid w:val="005D536D"/>
    <w:rsid w:val="005D5570"/>
    <w:rsid w:val="005D5807"/>
    <w:rsid w:val="005D59DB"/>
    <w:rsid w:val="005D5B8E"/>
    <w:rsid w:val="005D65F2"/>
    <w:rsid w:val="005D671C"/>
    <w:rsid w:val="005D69B2"/>
    <w:rsid w:val="005D7412"/>
    <w:rsid w:val="005D74F2"/>
    <w:rsid w:val="005D7B5A"/>
    <w:rsid w:val="005E03C6"/>
    <w:rsid w:val="005E1963"/>
    <w:rsid w:val="005E1B3D"/>
    <w:rsid w:val="005E23D3"/>
    <w:rsid w:val="005E274D"/>
    <w:rsid w:val="005E367B"/>
    <w:rsid w:val="005E3737"/>
    <w:rsid w:val="005E3C0A"/>
    <w:rsid w:val="005E3D11"/>
    <w:rsid w:val="005E3FE8"/>
    <w:rsid w:val="005E405A"/>
    <w:rsid w:val="005E475E"/>
    <w:rsid w:val="005E4BA9"/>
    <w:rsid w:val="005E4C03"/>
    <w:rsid w:val="005E5763"/>
    <w:rsid w:val="005E5D7E"/>
    <w:rsid w:val="005E65B8"/>
    <w:rsid w:val="005E6C4C"/>
    <w:rsid w:val="005E6CE6"/>
    <w:rsid w:val="005E7766"/>
    <w:rsid w:val="005F02A0"/>
    <w:rsid w:val="005F1769"/>
    <w:rsid w:val="005F1FC0"/>
    <w:rsid w:val="005F20B9"/>
    <w:rsid w:val="005F2301"/>
    <w:rsid w:val="005F23F4"/>
    <w:rsid w:val="005F46ED"/>
    <w:rsid w:val="005F4EBB"/>
    <w:rsid w:val="005F509C"/>
    <w:rsid w:val="005F5658"/>
    <w:rsid w:val="005F57D2"/>
    <w:rsid w:val="005F5825"/>
    <w:rsid w:val="005F5D42"/>
    <w:rsid w:val="005F604C"/>
    <w:rsid w:val="005F68FD"/>
    <w:rsid w:val="005F6C05"/>
    <w:rsid w:val="005F6C28"/>
    <w:rsid w:val="005F7704"/>
    <w:rsid w:val="005F78B3"/>
    <w:rsid w:val="005F79FC"/>
    <w:rsid w:val="005F7E02"/>
    <w:rsid w:val="00600FEF"/>
    <w:rsid w:val="00601062"/>
    <w:rsid w:val="006010AA"/>
    <w:rsid w:val="00601906"/>
    <w:rsid w:val="00601E1F"/>
    <w:rsid w:val="006022D9"/>
    <w:rsid w:val="0060326A"/>
    <w:rsid w:val="0060350C"/>
    <w:rsid w:val="00603BFB"/>
    <w:rsid w:val="00604629"/>
    <w:rsid w:val="006047C8"/>
    <w:rsid w:val="00604C3D"/>
    <w:rsid w:val="00604C7F"/>
    <w:rsid w:val="00604CE3"/>
    <w:rsid w:val="00604D44"/>
    <w:rsid w:val="0060555E"/>
    <w:rsid w:val="0060593D"/>
    <w:rsid w:val="006059C3"/>
    <w:rsid w:val="006059D6"/>
    <w:rsid w:val="00605ABF"/>
    <w:rsid w:val="00605E1F"/>
    <w:rsid w:val="0060615E"/>
    <w:rsid w:val="00606AF0"/>
    <w:rsid w:val="00606AFC"/>
    <w:rsid w:val="00606B2F"/>
    <w:rsid w:val="00606E4A"/>
    <w:rsid w:val="0060774B"/>
    <w:rsid w:val="00607844"/>
    <w:rsid w:val="00607E69"/>
    <w:rsid w:val="00610329"/>
    <w:rsid w:val="006106E4"/>
    <w:rsid w:val="00610CD4"/>
    <w:rsid w:val="006114D9"/>
    <w:rsid w:val="00611ACE"/>
    <w:rsid w:val="00611CF9"/>
    <w:rsid w:val="00611E41"/>
    <w:rsid w:val="0061224D"/>
    <w:rsid w:val="00612276"/>
    <w:rsid w:val="00612800"/>
    <w:rsid w:val="00613416"/>
    <w:rsid w:val="00613D64"/>
    <w:rsid w:val="00614743"/>
    <w:rsid w:val="006153B2"/>
    <w:rsid w:val="006154E6"/>
    <w:rsid w:val="0061593E"/>
    <w:rsid w:val="006159E3"/>
    <w:rsid w:val="00615E62"/>
    <w:rsid w:val="00615F2E"/>
    <w:rsid w:val="00615F35"/>
    <w:rsid w:val="006166B5"/>
    <w:rsid w:val="00616EC6"/>
    <w:rsid w:val="0061756D"/>
    <w:rsid w:val="00620F6D"/>
    <w:rsid w:val="00621441"/>
    <w:rsid w:val="006214BB"/>
    <w:rsid w:val="006214F2"/>
    <w:rsid w:val="0062211B"/>
    <w:rsid w:val="00622329"/>
    <w:rsid w:val="006223FA"/>
    <w:rsid w:val="00622FB4"/>
    <w:rsid w:val="006231A5"/>
    <w:rsid w:val="00623377"/>
    <w:rsid w:val="00623EA2"/>
    <w:rsid w:val="006241B7"/>
    <w:rsid w:val="0062443C"/>
    <w:rsid w:val="0062446B"/>
    <w:rsid w:val="006245FA"/>
    <w:rsid w:val="00624936"/>
    <w:rsid w:val="006249DA"/>
    <w:rsid w:val="00624E25"/>
    <w:rsid w:val="00624EAD"/>
    <w:rsid w:val="00625136"/>
    <w:rsid w:val="00625785"/>
    <w:rsid w:val="00625CDD"/>
    <w:rsid w:val="00626538"/>
    <w:rsid w:val="0062697E"/>
    <w:rsid w:val="00626D02"/>
    <w:rsid w:val="00626F52"/>
    <w:rsid w:val="00627090"/>
    <w:rsid w:val="00627125"/>
    <w:rsid w:val="0062758C"/>
    <w:rsid w:val="006279E2"/>
    <w:rsid w:val="006302F1"/>
    <w:rsid w:val="00630B58"/>
    <w:rsid w:val="00630C37"/>
    <w:rsid w:val="006311A4"/>
    <w:rsid w:val="00631437"/>
    <w:rsid w:val="00631A78"/>
    <w:rsid w:val="00631E5C"/>
    <w:rsid w:val="006321BA"/>
    <w:rsid w:val="006324EC"/>
    <w:rsid w:val="006335B7"/>
    <w:rsid w:val="006342E4"/>
    <w:rsid w:val="006349FF"/>
    <w:rsid w:val="00635568"/>
    <w:rsid w:val="00635A7F"/>
    <w:rsid w:val="00635BF5"/>
    <w:rsid w:val="00636641"/>
    <w:rsid w:val="00636E28"/>
    <w:rsid w:val="00637058"/>
    <w:rsid w:val="0063768E"/>
    <w:rsid w:val="006377E9"/>
    <w:rsid w:val="00637801"/>
    <w:rsid w:val="00637987"/>
    <w:rsid w:val="00640951"/>
    <w:rsid w:val="00640AFF"/>
    <w:rsid w:val="00640EA1"/>
    <w:rsid w:val="0064176A"/>
    <w:rsid w:val="00641A7F"/>
    <w:rsid w:val="00641B0C"/>
    <w:rsid w:val="00641EFF"/>
    <w:rsid w:val="00642BA5"/>
    <w:rsid w:val="00643037"/>
    <w:rsid w:val="00643176"/>
    <w:rsid w:val="006432AB"/>
    <w:rsid w:val="00643F9F"/>
    <w:rsid w:val="006445A0"/>
    <w:rsid w:val="00644A24"/>
    <w:rsid w:val="00644AFA"/>
    <w:rsid w:val="00645EB0"/>
    <w:rsid w:val="00646045"/>
    <w:rsid w:val="006460B3"/>
    <w:rsid w:val="006465BD"/>
    <w:rsid w:val="0064690D"/>
    <w:rsid w:val="00646B62"/>
    <w:rsid w:val="00646C4A"/>
    <w:rsid w:val="00646CD7"/>
    <w:rsid w:val="00647004"/>
    <w:rsid w:val="00647349"/>
    <w:rsid w:val="006478C6"/>
    <w:rsid w:val="0064795B"/>
    <w:rsid w:val="00650120"/>
    <w:rsid w:val="00650345"/>
    <w:rsid w:val="006503C7"/>
    <w:rsid w:val="006507B5"/>
    <w:rsid w:val="00650F4C"/>
    <w:rsid w:val="006513A4"/>
    <w:rsid w:val="00652455"/>
    <w:rsid w:val="00652515"/>
    <w:rsid w:val="006525E5"/>
    <w:rsid w:val="00652A22"/>
    <w:rsid w:val="006536BD"/>
    <w:rsid w:val="006538A7"/>
    <w:rsid w:val="00653FA7"/>
    <w:rsid w:val="00654991"/>
    <w:rsid w:val="006549CB"/>
    <w:rsid w:val="00654BCC"/>
    <w:rsid w:val="00654C9C"/>
    <w:rsid w:val="0065534D"/>
    <w:rsid w:val="00655CFC"/>
    <w:rsid w:val="00656247"/>
    <w:rsid w:val="00656359"/>
    <w:rsid w:val="00656499"/>
    <w:rsid w:val="00656DD9"/>
    <w:rsid w:val="00656FD5"/>
    <w:rsid w:val="0065705F"/>
    <w:rsid w:val="00657149"/>
    <w:rsid w:val="006574B8"/>
    <w:rsid w:val="00657B8D"/>
    <w:rsid w:val="0066006F"/>
    <w:rsid w:val="006600F6"/>
    <w:rsid w:val="00660205"/>
    <w:rsid w:val="0066035D"/>
    <w:rsid w:val="00660572"/>
    <w:rsid w:val="00660762"/>
    <w:rsid w:val="00660823"/>
    <w:rsid w:val="006609D9"/>
    <w:rsid w:val="00660D6B"/>
    <w:rsid w:val="00660EC1"/>
    <w:rsid w:val="006613EA"/>
    <w:rsid w:val="00661A1D"/>
    <w:rsid w:val="00661D9B"/>
    <w:rsid w:val="006638EE"/>
    <w:rsid w:val="00663D08"/>
    <w:rsid w:val="00663E24"/>
    <w:rsid w:val="00663E74"/>
    <w:rsid w:val="00664306"/>
    <w:rsid w:val="0066440F"/>
    <w:rsid w:val="00664862"/>
    <w:rsid w:val="00664AC6"/>
    <w:rsid w:val="00664BC6"/>
    <w:rsid w:val="00664C1C"/>
    <w:rsid w:val="00664FB9"/>
    <w:rsid w:val="00665293"/>
    <w:rsid w:val="00665606"/>
    <w:rsid w:val="0066612B"/>
    <w:rsid w:val="00666497"/>
    <w:rsid w:val="0066759B"/>
    <w:rsid w:val="00667677"/>
    <w:rsid w:val="00667958"/>
    <w:rsid w:val="006707DD"/>
    <w:rsid w:val="00670AE7"/>
    <w:rsid w:val="00670D2E"/>
    <w:rsid w:val="006716EA"/>
    <w:rsid w:val="00671F2A"/>
    <w:rsid w:val="006722A3"/>
    <w:rsid w:val="00672A33"/>
    <w:rsid w:val="00673469"/>
    <w:rsid w:val="00673A82"/>
    <w:rsid w:val="00674E9E"/>
    <w:rsid w:val="006756AE"/>
    <w:rsid w:val="006756DC"/>
    <w:rsid w:val="006756EC"/>
    <w:rsid w:val="00676389"/>
    <w:rsid w:val="00676800"/>
    <w:rsid w:val="00676A95"/>
    <w:rsid w:val="00676DE9"/>
    <w:rsid w:val="00677566"/>
    <w:rsid w:val="0067764A"/>
    <w:rsid w:val="00677771"/>
    <w:rsid w:val="00677ABA"/>
    <w:rsid w:val="00677E41"/>
    <w:rsid w:val="00680016"/>
    <w:rsid w:val="00680DA0"/>
    <w:rsid w:val="00680E6C"/>
    <w:rsid w:val="00681169"/>
    <w:rsid w:val="006816C5"/>
    <w:rsid w:val="00681CB8"/>
    <w:rsid w:val="00682142"/>
    <w:rsid w:val="00682182"/>
    <w:rsid w:val="00682716"/>
    <w:rsid w:val="00682C99"/>
    <w:rsid w:val="00683265"/>
    <w:rsid w:val="00683418"/>
    <w:rsid w:val="00683E2A"/>
    <w:rsid w:val="00683E8B"/>
    <w:rsid w:val="00684438"/>
    <w:rsid w:val="0068447B"/>
    <w:rsid w:val="006845F6"/>
    <w:rsid w:val="00684971"/>
    <w:rsid w:val="00684DD5"/>
    <w:rsid w:val="00685777"/>
    <w:rsid w:val="006859AF"/>
    <w:rsid w:val="00686295"/>
    <w:rsid w:val="0068630E"/>
    <w:rsid w:val="00686321"/>
    <w:rsid w:val="0068648C"/>
    <w:rsid w:val="00686ABC"/>
    <w:rsid w:val="00686AE5"/>
    <w:rsid w:val="00687482"/>
    <w:rsid w:val="00687522"/>
    <w:rsid w:val="00687E3F"/>
    <w:rsid w:val="0069005A"/>
    <w:rsid w:val="006913A1"/>
    <w:rsid w:val="00691743"/>
    <w:rsid w:val="00691827"/>
    <w:rsid w:val="00691875"/>
    <w:rsid w:val="00691ABA"/>
    <w:rsid w:val="00691B11"/>
    <w:rsid w:val="0069216A"/>
    <w:rsid w:val="00692947"/>
    <w:rsid w:val="00692EBE"/>
    <w:rsid w:val="0069350B"/>
    <w:rsid w:val="0069379B"/>
    <w:rsid w:val="006938D8"/>
    <w:rsid w:val="00694FD2"/>
    <w:rsid w:val="006950AE"/>
    <w:rsid w:val="006956F6"/>
    <w:rsid w:val="0069600A"/>
    <w:rsid w:val="006960EE"/>
    <w:rsid w:val="0069616D"/>
    <w:rsid w:val="006967F4"/>
    <w:rsid w:val="00696BE8"/>
    <w:rsid w:val="00697053"/>
    <w:rsid w:val="0069737A"/>
    <w:rsid w:val="006973DD"/>
    <w:rsid w:val="00697ABB"/>
    <w:rsid w:val="00697E60"/>
    <w:rsid w:val="006A0782"/>
    <w:rsid w:val="006A127A"/>
    <w:rsid w:val="006A1539"/>
    <w:rsid w:val="006A1C57"/>
    <w:rsid w:val="006A2A8E"/>
    <w:rsid w:val="006A2E08"/>
    <w:rsid w:val="006A2E61"/>
    <w:rsid w:val="006A2F02"/>
    <w:rsid w:val="006A39FA"/>
    <w:rsid w:val="006A4DD6"/>
    <w:rsid w:val="006A4F86"/>
    <w:rsid w:val="006A5041"/>
    <w:rsid w:val="006A51C1"/>
    <w:rsid w:val="006A54A4"/>
    <w:rsid w:val="006A57ED"/>
    <w:rsid w:val="006A5831"/>
    <w:rsid w:val="006A68D2"/>
    <w:rsid w:val="006A69F3"/>
    <w:rsid w:val="006A6CEB"/>
    <w:rsid w:val="006A7631"/>
    <w:rsid w:val="006A7ADD"/>
    <w:rsid w:val="006A7C31"/>
    <w:rsid w:val="006B0144"/>
    <w:rsid w:val="006B03D6"/>
    <w:rsid w:val="006B1876"/>
    <w:rsid w:val="006B22D0"/>
    <w:rsid w:val="006B22D7"/>
    <w:rsid w:val="006B31D9"/>
    <w:rsid w:val="006B32B5"/>
    <w:rsid w:val="006B3301"/>
    <w:rsid w:val="006B33FD"/>
    <w:rsid w:val="006B363C"/>
    <w:rsid w:val="006B3C04"/>
    <w:rsid w:val="006B3E20"/>
    <w:rsid w:val="006B3FB3"/>
    <w:rsid w:val="006B439E"/>
    <w:rsid w:val="006B4C0F"/>
    <w:rsid w:val="006B54FC"/>
    <w:rsid w:val="006B557C"/>
    <w:rsid w:val="006B5A61"/>
    <w:rsid w:val="006B5CBE"/>
    <w:rsid w:val="006B5E37"/>
    <w:rsid w:val="006B6036"/>
    <w:rsid w:val="006B6442"/>
    <w:rsid w:val="006B6747"/>
    <w:rsid w:val="006B6806"/>
    <w:rsid w:val="006B6A15"/>
    <w:rsid w:val="006B76EB"/>
    <w:rsid w:val="006B7A4A"/>
    <w:rsid w:val="006B7BBD"/>
    <w:rsid w:val="006C0846"/>
    <w:rsid w:val="006C0F3D"/>
    <w:rsid w:val="006C0F5B"/>
    <w:rsid w:val="006C142D"/>
    <w:rsid w:val="006C1964"/>
    <w:rsid w:val="006C1BF6"/>
    <w:rsid w:val="006C1F00"/>
    <w:rsid w:val="006C2A5D"/>
    <w:rsid w:val="006C2C12"/>
    <w:rsid w:val="006C3D83"/>
    <w:rsid w:val="006C3D99"/>
    <w:rsid w:val="006C411A"/>
    <w:rsid w:val="006C468A"/>
    <w:rsid w:val="006C4755"/>
    <w:rsid w:val="006C4E6A"/>
    <w:rsid w:val="006C5B89"/>
    <w:rsid w:val="006C6404"/>
    <w:rsid w:val="006C70F8"/>
    <w:rsid w:val="006C7DAE"/>
    <w:rsid w:val="006D0306"/>
    <w:rsid w:val="006D04FD"/>
    <w:rsid w:val="006D05DF"/>
    <w:rsid w:val="006D0D34"/>
    <w:rsid w:val="006D20B6"/>
    <w:rsid w:val="006D2236"/>
    <w:rsid w:val="006D2942"/>
    <w:rsid w:val="006D305D"/>
    <w:rsid w:val="006D3B51"/>
    <w:rsid w:val="006D4D04"/>
    <w:rsid w:val="006D5133"/>
    <w:rsid w:val="006D5A85"/>
    <w:rsid w:val="006D60F3"/>
    <w:rsid w:val="006D6377"/>
    <w:rsid w:val="006D65B1"/>
    <w:rsid w:val="006D6BFC"/>
    <w:rsid w:val="006D6C14"/>
    <w:rsid w:val="006D6C5C"/>
    <w:rsid w:val="006D6D8E"/>
    <w:rsid w:val="006D7198"/>
    <w:rsid w:val="006D72F0"/>
    <w:rsid w:val="006E064B"/>
    <w:rsid w:val="006E1296"/>
    <w:rsid w:val="006E136C"/>
    <w:rsid w:val="006E143E"/>
    <w:rsid w:val="006E192F"/>
    <w:rsid w:val="006E1C18"/>
    <w:rsid w:val="006E2484"/>
    <w:rsid w:val="006E2790"/>
    <w:rsid w:val="006E2AF3"/>
    <w:rsid w:val="006E3C23"/>
    <w:rsid w:val="006E3F57"/>
    <w:rsid w:val="006E4331"/>
    <w:rsid w:val="006E4533"/>
    <w:rsid w:val="006E48DC"/>
    <w:rsid w:val="006E53F2"/>
    <w:rsid w:val="006E5649"/>
    <w:rsid w:val="006E5A7E"/>
    <w:rsid w:val="006E5FF3"/>
    <w:rsid w:val="006E603C"/>
    <w:rsid w:val="006E60DD"/>
    <w:rsid w:val="006E6274"/>
    <w:rsid w:val="006E6E6E"/>
    <w:rsid w:val="006E7187"/>
    <w:rsid w:val="006E7583"/>
    <w:rsid w:val="006E75C0"/>
    <w:rsid w:val="006E7643"/>
    <w:rsid w:val="006E79B0"/>
    <w:rsid w:val="006E7B42"/>
    <w:rsid w:val="006F059C"/>
    <w:rsid w:val="006F0982"/>
    <w:rsid w:val="006F11BA"/>
    <w:rsid w:val="006F13C8"/>
    <w:rsid w:val="006F1C21"/>
    <w:rsid w:val="006F1E12"/>
    <w:rsid w:val="006F1E4C"/>
    <w:rsid w:val="006F2194"/>
    <w:rsid w:val="006F2F3E"/>
    <w:rsid w:val="006F3339"/>
    <w:rsid w:val="006F37D0"/>
    <w:rsid w:val="006F3D65"/>
    <w:rsid w:val="006F430C"/>
    <w:rsid w:val="006F5038"/>
    <w:rsid w:val="006F56DD"/>
    <w:rsid w:val="006F6299"/>
    <w:rsid w:val="006F6BD7"/>
    <w:rsid w:val="006F6CC3"/>
    <w:rsid w:val="006F73CE"/>
    <w:rsid w:val="006F74D7"/>
    <w:rsid w:val="006F7F25"/>
    <w:rsid w:val="00700D48"/>
    <w:rsid w:val="007011BD"/>
    <w:rsid w:val="007012B3"/>
    <w:rsid w:val="00702456"/>
    <w:rsid w:val="00702618"/>
    <w:rsid w:val="00702DA6"/>
    <w:rsid w:val="007032FD"/>
    <w:rsid w:val="007043B8"/>
    <w:rsid w:val="007043B9"/>
    <w:rsid w:val="00704D11"/>
    <w:rsid w:val="00704EFE"/>
    <w:rsid w:val="00704F48"/>
    <w:rsid w:val="00705633"/>
    <w:rsid w:val="00705D55"/>
    <w:rsid w:val="00705F19"/>
    <w:rsid w:val="0070646D"/>
    <w:rsid w:val="00706BF6"/>
    <w:rsid w:val="00706CA8"/>
    <w:rsid w:val="007072AA"/>
    <w:rsid w:val="00707732"/>
    <w:rsid w:val="0071007B"/>
    <w:rsid w:val="0071036C"/>
    <w:rsid w:val="00710CB7"/>
    <w:rsid w:val="00711446"/>
    <w:rsid w:val="0071180D"/>
    <w:rsid w:val="007129C7"/>
    <w:rsid w:val="00712D85"/>
    <w:rsid w:val="00713270"/>
    <w:rsid w:val="00713F64"/>
    <w:rsid w:val="007159E2"/>
    <w:rsid w:val="00715BFF"/>
    <w:rsid w:val="00715EAA"/>
    <w:rsid w:val="00716250"/>
    <w:rsid w:val="00716AB8"/>
    <w:rsid w:val="007172DB"/>
    <w:rsid w:val="00717311"/>
    <w:rsid w:val="007179B7"/>
    <w:rsid w:val="00717D7F"/>
    <w:rsid w:val="00720E7F"/>
    <w:rsid w:val="00721429"/>
    <w:rsid w:val="0072256F"/>
    <w:rsid w:val="00722ABA"/>
    <w:rsid w:val="0072348E"/>
    <w:rsid w:val="00723501"/>
    <w:rsid w:val="007235AE"/>
    <w:rsid w:val="00724290"/>
    <w:rsid w:val="007243ED"/>
    <w:rsid w:val="00724528"/>
    <w:rsid w:val="007249C7"/>
    <w:rsid w:val="00724A59"/>
    <w:rsid w:val="0072512D"/>
    <w:rsid w:val="0072519E"/>
    <w:rsid w:val="00725878"/>
    <w:rsid w:val="007259CF"/>
    <w:rsid w:val="00725C0A"/>
    <w:rsid w:val="00725D89"/>
    <w:rsid w:val="00726010"/>
    <w:rsid w:val="00726315"/>
    <w:rsid w:val="00726359"/>
    <w:rsid w:val="0072664C"/>
    <w:rsid w:val="0072674B"/>
    <w:rsid w:val="00726922"/>
    <w:rsid w:val="00726F16"/>
    <w:rsid w:val="007271DA"/>
    <w:rsid w:val="00727A6B"/>
    <w:rsid w:val="007304E5"/>
    <w:rsid w:val="007305F3"/>
    <w:rsid w:val="007307D5"/>
    <w:rsid w:val="00730A96"/>
    <w:rsid w:val="00730AD4"/>
    <w:rsid w:val="0073123E"/>
    <w:rsid w:val="00731A95"/>
    <w:rsid w:val="007322C1"/>
    <w:rsid w:val="0073233B"/>
    <w:rsid w:val="00732856"/>
    <w:rsid w:val="00732FB8"/>
    <w:rsid w:val="00733CB7"/>
    <w:rsid w:val="00734585"/>
    <w:rsid w:val="0073469C"/>
    <w:rsid w:val="007346ED"/>
    <w:rsid w:val="00734C42"/>
    <w:rsid w:val="00734E04"/>
    <w:rsid w:val="007354E0"/>
    <w:rsid w:val="00735858"/>
    <w:rsid w:val="00736A8C"/>
    <w:rsid w:val="00736D68"/>
    <w:rsid w:val="00736DB8"/>
    <w:rsid w:val="007373FB"/>
    <w:rsid w:val="0073779E"/>
    <w:rsid w:val="007377E2"/>
    <w:rsid w:val="00737ACB"/>
    <w:rsid w:val="00740390"/>
    <w:rsid w:val="0074090E"/>
    <w:rsid w:val="00740977"/>
    <w:rsid w:val="007413E0"/>
    <w:rsid w:val="00741654"/>
    <w:rsid w:val="0074196B"/>
    <w:rsid w:val="00741F3A"/>
    <w:rsid w:val="00741FC6"/>
    <w:rsid w:val="0074224C"/>
    <w:rsid w:val="00742508"/>
    <w:rsid w:val="007426F5"/>
    <w:rsid w:val="00742D4C"/>
    <w:rsid w:val="00742DC6"/>
    <w:rsid w:val="00743BDF"/>
    <w:rsid w:val="00743C3E"/>
    <w:rsid w:val="007447D3"/>
    <w:rsid w:val="007456EC"/>
    <w:rsid w:val="00745874"/>
    <w:rsid w:val="00745F91"/>
    <w:rsid w:val="007463D2"/>
    <w:rsid w:val="007470C3"/>
    <w:rsid w:val="00747290"/>
    <w:rsid w:val="0074735D"/>
    <w:rsid w:val="00747538"/>
    <w:rsid w:val="0074763F"/>
    <w:rsid w:val="007476D8"/>
    <w:rsid w:val="007506D3"/>
    <w:rsid w:val="00750821"/>
    <w:rsid w:val="00750AD9"/>
    <w:rsid w:val="007510CB"/>
    <w:rsid w:val="007510D7"/>
    <w:rsid w:val="00751705"/>
    <w:rsid w:val="00752D36"/>
    <w:rsid w:val="007530D7"/>
    <w:rsid w:val="0075320E"/>
    <w:rsid w:val="0075351A"/>
    <w:rsid w:val="00753DBB"/>
    <w:rsid w:val="00753F72"/>
    <w:rsid w:val="00754F9D"/>
    <w:rsid w:val="007555B3"/>
    <w:rsid w:val="00755650"/>
    <w:rsid w:val="00755DA6"/>
    <w:rsid w:val="00756998"/>
    <w:rsid w:val="00757F09"/>
    <w:rsid w:val="0076008F"/>
    <w:rsid w:val="00760B28"/>
    <w:rsid w:val="00760F50"/>
    <w:rsid w:val="0076161C"/>
    <w:rsid w:val="00761A54"/>
    <w:rsid w:val="0076286F"/>
    <w:rsid w:val="00762965"/>
    <w:rsid w:val="00762D64"/>
    <w:rsid w:val="00762D75"/>
    <w:rsid w:val="00763215"/>
    <w:rsid w:val="007635FB"/>
    <w:rsid w:val="007642BC"/>
    <w:rsid w:val="007649B5"/>
    <w:rsid w:val="007651CA"/>
    <w:rsid w:val="00765285"/>
    <w:rsid w:val="007652C1"/>
    <w:rsid w:val="00765A83"/>
    <w:rsid w:val="00766551"/>
    <w:rsid w:val="0076688D"/>
    <w:rsid w:val="00767E4C"/>
    <w:rsid w:val="0077012D"/>
    <w:rsid w:val="007705AA"/>
    <w:rsid w:val="0077078C"/>
    <w:rsid w:val="007708D6"/>
    <w:rsid w:val="007712F4"/>
    <w:rsid w:val="00771F5E"/>
    <w:rsid w:val="00772154"/>
    <w:rsid w:val="007722B4"/>
    <w:rsid w:val="00772864"/>
    <w:rsid w:val="00772A41"/>
    <w:rsid w:val="00772B40"/>
    <w:rsid w:val="00772FFB"/>
    <w:rsid w:val="00773BE9"/>
    <w:rsid w:val="0077418D"/>
    <w:rsid w:val="007741C2"/>
    <w:rsid w:val="00775140"/>
    <w:rsid w:val="00775318"/>
    <w:rsid w:val="0077545C"/>
    <w:rsid w:val="00775C76"/>
    <w:rsid w:val="00775F8B"/>
    <w:rsid w:val="00775F9E"/>
    <w:rsid w:val="0077607F"/>
    <w:rsid w:val="00777C27"/>
    <w:rsid w:val="00777CCA"/>
    <w:rsid w:val="00777D6F"/>
    <w:rsid w:val="007813FA"/>
    <w:rsid w:val="0078146C"/>
    <w:rsid w:val="007814D0"/>
    <w:rsid w:val="00781834"/>
    <w:rsid w:val="00781F3A"/>
    <w:rsid w:val="00782874"/>
    <w:rsid w:val="00782A05"/>
    <w:rsid w:val="00782A08"/>
    <w:rsid w:val="00782A7D"/>
    <w:rsid w:val="00782D96"/>
    <w:rsid w:val="007839C0"/>
    <w:rsid w:val="0078512E"/>
    <w:rsid w:val="00785473"/>
    <w:rsid w:val="00785F31"/>
    <w:rsid w:val="00786275"/>
    <w:rsid w:val="00786A8A"/>
    <w:rsid w:val="00786CA4"/>
    <w:rsid w:val="00786D6F"/>
    <w:rsid w:val="00786EFB"/>
    <w:rsid w:val="007872F6"/>
    <w:rsid w:val="00787925"/>
    <w:rsid w:val="00787A65"/>
    <w:rsid w:val="00787CB2"/>
    <w:rsid w:val="00787DC8"/>
    <w:rsid w:val="00790012"/>
    <w:rsid w:val="0079025A"/>
    <w:rsid w:val="00790420"/>
    <w:rsid w:val="00790771"/>
    <w:rsid w:val="007911F7"/>
    <w:rsid w:val="007919C6"/>
    <w:rsid w:val="00791B34"/>
    <w:rsid w:val="007926B9"/>
    <w:rsid w:val="00792771"/>
    <w:rsid w:val="007927C6"/>
    <w:rsid w:val="007933EA"/>
    <w:rsid w:val="007938FB"/>
    <w:rsid w:val="00794F39"/>
    <w:rsid w:val="00795A06"/>
    <w:rsid w:val="00795EFF"/>
    <w:rsid w:val="0079625A"/>
    <w:rsid w:val="007964FB"/>
    <w:rsid w:val="00796D64"/>
    <w:rsid w:val="007971D7"/>
    <w:rsid w:val="0079768F"/>
    <w:rsid w:val="00797A2A"/>
    <w:rsid w:val="007A009F"/>
    <w:rsid w:val="007A0105"/>
    <w:rsid w:val="007A026A"/>
    <w:rsid w:val="007A0378"/>
    <w:rsid w:val="007A0836"/>
    <w:rsid w:val="007A0CC0"/>
    <w:rsid w:val="007A185A"/>
    <w:rsid w:val="007A18FA"/>
    <w:rsid w:val="007A1BD2"/>
    <w:rsid w:val="007A240D"/>
    <w:rsid w:val="007A2478"/>
    <w:rsid w:val="007A28C5"/>
    <w:rsid w:val="007A2F0E"/>
    <w:rsid w:val="007A3389"/>
    <w:rsid w:val="007A3D1D"/>
    <w:rsid w:val="007A3DBF"/>
    <w:rsid w:val="007A3E99"/>
    <w:rsid w:val="007A40FF"/>
    <w:rsid w:val="007A410D"/>
    <w:rsid w:val="007A44DC"/>
    <w:rsid w:val="007A450F"/>
    <w:rsid w:val="007A4F79"/>
    <w:rsid w:val="007A5533"/>
    <w:rsid w:val="007A562C"/>
    <w:rsid w:val="007A5B38"/>
    <w:rsid w:val="007A5BB2"/>
    <w:rsid w:val="007A6819"/>
    <w:rsid w:val="007A7F07"/>
    <w:rsid w:val="007B0D05"/>
    <w:rsid w:val="007B1447"/>
    <w:rsid w:val="007B15BE"/>
    <w:rsid w:val="007B1780"/>
    <w:rsid w:val="007B1C0D"/>
    <w:rsid w:val="007B218A"/>
    <w:rsid w:val="007B23DD"/>
    <w:rsid w:val="007B26E2"/>
    <w:rsid w:val="007B27BD"/>
    <w:rsid w:val="007B2990"/>
    <w:rsid w:val="007B2C24"/>
    <w:rsid w:val="007B2D3D"/>
    <w:rsid w:val="007B3828"/>
    <w:rsid w:val="007B3B73"/>
    <w:rsid w:val="007B407D"/>
    <w:rsid w:val="007B4E23"/>
    <w:rsid w:val="007B5057"/>
    <w:rsid w:val="007B533D"/>
    <w:rsid w:val="007B5588"/>
    <w:rsid w:val="007B5CDB"/>
    <w:rsid w:val="007B65EC"/>
    <w:rsid w:val="007B7207"/>
    <w:rsid w:val="007C01EB"/>
    <w:rsid w:val="007C07A1"/>
    <w:rsid w:val="007C080F"/>
    <w:rsid w:val="007C0B5C"/>
    <w:rsid w:val="007C1336"/>
    <w:rsid w:val="007C17DF"/>
    <w:rsid w:val="007C1B08"/>
    <w:rsid w:val="007C1B53"/>
    <w:rsid w:val="007C1B6D"/>
    <w:rsid w:val="007C1D68"/>
    <w:rsid w:val="007C2401"/>
    <w:rsid w:val="007C27F3"/>
    <w:rsid w:val="007C2B36"/>
    <w:rsid w:val="007C2CE2"/>
    <w:rsid w:val="007C31D6"/>
    <w:rsid w:val="007C32EB"/>
    <w:rsid w:val="007C3415"/>
    <w:rsid w:val="007C34AE"/>
    <w:rsid w:val="007C47BD"/>
    <w:rsid w:val="007C4D26"/>
    <w:rsid w:val="007C572A"/>
    <w:rsid w:val="007C5E4D"/>
    <w:rsid w:val="007C6E10"/>
    <w:rsid w:val="007C736D"/>
    <w:rsid w:val="007C78C6"/>
    <w:rsid w:val="007D05B8"/>
    <w:rsid w:val="007D09AE"/>
    <w:rsid w:val="007D0AEE"/>
    <w:rsid w:val="007D0C21"/>
    <w:rsid w:val="007D1343"/>
    <w:rsid w:val="007D1349"/>
    <w:rsid w:val="007D148F"/>
    <w:rsid w:val="007D1701"/>
    <w:rsid w:val="007D1AF3"/>
    <w:rsid w:val="007D24D3"/>
    <w:rsid w:val="007D259B"/>
    <w:rsid w:val="007D2618"/>
    <w:rsid w:val="007D2E35"/>
    <w:rsid w:val="007D2EAF"/>
    <w:rsid w:val="007D3251"/>
    <w:rsid w:val="007D3972"/>
    <w:rsid w:val="007D40CD"/>
    <w:rsid w:val="007D4118"/>
    <w:rsid w:val="007D44BB"/>
    <w:rsid w:val="007D4C11"/>
    <w:rsid w:val="007D4EDD"/>
    <w:rsid w:val="007D573C"/>
    <w:rsid w:val="007D59A0"/>
    <w:rsid w:val="007D5B8A"/>
    <w:rsid w:val="007D63F5"/>
    <w:rsid w:val="007D64EC"/>
    <w:rsid w:val="007D6F48"/>
    <w:rsid w:val="007E0099"/>
    <w:rsid w:val="007E0BA1"/>
    <w:rsid w:val="007E0CE0"/>
    <w:rsid w:val="007E118D"/>
    <w:rsid w:val="007E139C"/>
    <w:rsid w:val="007E19D9"/>
    <w:rsid w:val="007E1E1C"/>
    <w:rsid w:val="007E20C6"/>
    <w:rsid w:val="007E22CD"/>
    <w:rsid w:val="007E3207"/>
    <w:rsid w:val="007E3BAB"/>
    <w:rsid w:val="007E3C72"/>
    <w:rsid w:val="007E40AF"/>
    <w:rsid w:val="007E4DCB"/>
    <w:rsid w:val="007E58EF"/>
    <w:rsid w:val="007E6499"/>
    <w:rsid w:val="007E6533"/>
    <w:rsid w:val="007E6A7C"/>
    <w:rsid w:val="007E6D7E"/>
    <w:rsid w:val="007E6ED7"/>
    <w:rsid w:val="007E6F4C"/>
    <w:rsid w:val="007F0471"/>
    <w:rsid w:val="007F04CD"/>
    <w:rsid w:val="007F091B"/>
    <w:rsid w:val="007F0C2F"/>
    <w:rsid w:val="007F0DBA"/>
    <w:rsid w:val="007F1761"/>
    <w:rsid w:val="007F1A8F"/>
    <w:rsid w:val="007F2A86"/>
    <w:rsid w:val="007F31D4"/>
    <w:rsid w:val="007F3BE2"/>
    <w:rsid w:val="007F3E28"/>
    <w:rsid w:val="007F3E65"/>
    <w:rsid w:val="007F492F"/>
    <w:rsid w:val="007F50B1"/>
    <w:rsid w:val="007F58FD"/>
    <w:rsid w:val="007F6CE1"/>
    <w:rsid w:val="007F6DED"/>
    <w:rsid w:val="007F78C1"/>
    <w:rsid w:val="0080023A"/>
    <w:rsid w:val="00800371"/>
    <w:rsid w:val="00800869"/>
    <w:rsid w:val="00801311"/>
    <w:rsid w:val="0080227B"/>
    <w:rsid w:val="00802660"/>
    <w:rsid w:val="00803156"/>
    <w:rsid w:val="008031E1"/>
    <w:rsid w:val="008033A9"/>
    <w:rsid w:val="00803ABA"/>
    <w:rsid w:val="00803C70"/>
    <w:rsid w:val="00804253"/>
    <w:rsid w:val="00804D98"/>
    <w:rsid w:val="0080524E"/>
    <w:rsid w:val="00805A9B"/>
    <w:rsid w:val="00806A58"/>
    <w:rsid w:val="00806E12"/>
    <w:rsid w:val="00806E74"/>
    <w:rsid w:val="00807253"/>
    <w:rsid w:val="0080775B"/>
    <w:rsid w:val="008077FD"/>
    <w:rsid w:val="008078D4"/>
    <w:rsid w:val="00807C0C"/>
    <w:rsid w:val="00807D6B"/>
    <w:rsid w:val="008109E2"/>
    <w:rsid w:val="00810F04"/>
    <w:rsid w:val="00810FAF"/>
    <w:rsid w:val="008110E4"/>
    <w:rsid w:val="0081173F"/>
    <w:rsid w:val="00811A1C"/>
    <w:rsid w:val="00811C4C"/>
    <w:rsid w:val="00811DB8"/>
    <w:rsid w:val="00812994"/>
    <w:rsid w:val="008129B6"/>
    <w:rsid w:val="00812B41"/>
    <w:rsid w:val="00812D85"/>
    <w:rsid w:val="008130AF"/>
    <w:rsid w:val="00814404"/>
    <w:rsid w:val="008144A1"/>
    <w:rsid w:val="008150BC"/>
    <w:rsid w:val="008152EA"/>
    <w:rsid w:val="00815475"/>
    <w:rsid w:val="008154D6"/>
    <w:rsid w:val="00816441"/>
    <w:rsid w:val="0081695D"/>
    <w:rsid w:val="008177BF"/>
    <w:rsid w:val="008178AA"/>
    <w:rsid w:val="00817FFA"/>
    <w:rsid w:val="00820842"/>
    <w:rsid w:val="00820A9B"/>
    <w:rsid w:val="00820AD1"/>
    <w:rsid w:val="008210B9"/>
    <w:rsid w:val="00821347"/>
    <w:rsid w:val="008216BA"/>
    <w:rsid w:val="0082174C"/>
    <w:rsid w:val="00822167"/>
    <w:rsid w:val="00823AD1"/>
    <w:rsid w:val="00823BC9"/>
    <w:rsid w:val="00824106"/>
    <w:rsid w:val="00824126"/>
    <w:rsid w:val="00824263"/>
    <w:rsid w:val="00824632"/>
    <w:rsid w:val="008247C0"/>
    <w:rsid w:val="008249F8"/>
    <w:rsid w:val="00824D0D"/>
    <w:rsid w:val="00825207"/>
    <w:rsid w:val="00825862"/>
    <w:rsid w:val="00826981"/>
    <w:rsid w:val="0082712B"/>
    <w:rsid w:val="008275B1"/>
    <w:rsid w:val="00827709"/>
    <w:rsid w:val="008279C0"/>
    <w:rsid w:val="00830167"/>
    <w:rsid w:val="008301CC"/>
    <w:rsid w:val="00830228"/>
    <w:rsid w:val="00830593"/>
    <w:rsid w:val="0083098D"/>
    <w:rsid w:val="00830B38"/>
    <w:rsid w:val="008310F7"/>
    <w:rsid w:val="00831FD1"/>
    <w:rsid w:val="008326DC"/>
    <w:rsid w:val="008329F8"/>
    <w:rsid w:val="00832B24"/>
    <w:rsid w:val="00832BC9"/>
    <w:rsid w:val="00832C80"/>
    <w:rsid w:val="00833287"/>
    <w:rsid w:val="008338C4"/>
    <w:rsid w:val="00833E85"/>
    <w:rsid w:val="008341D4"/>
    <w:rsid w:val="008344F6"/>
    <w:rsid w:val="00834D65"/>
    <w:rsid w:val="00834FD2"/>
    <w:rsid w:val="008355E9"/>
    <w:rsid w:val="008357C6"/>
    <w:rsid w:val="00835C38"/>
    <w:rsid w:val="00835CB0"/>
    <w:rsid w:val="008361C2"/>
    <w:rsid w:val="008370D4"/>
    <w:rsid w:val="008376E0"/>
    <w:rsid w:val="00837AC7"/>
    <w:rsid w:val="00837B3D"/>
    <w:rsid w:val="00840359"/>
    <w:rsid w:val="00841561"/>
    <w:rsid w:val="008421AE"/>
    <w:rsid w:val="00842461"/>
    <w:rsid w:val="008425CC"/>
    <w:rsid w:val="008426B7"/>
    <w:rsid w:val="008426DD"/>
    <w:rsid w:val="00842978"/>
    <w:rsid w:val="00842A88"/>
    <w:rsid w:val="00842CE3"/>
    <w:rsid w:val="00842DFA"/>
    <w:rsid w:val="0084316A"/>
    <w:rsid w:val="0084337B"/>
    <w:rsid w:val="008435D6"/>
    <w:rsid w:val="00843CED"/>
    <w:rsid w:val="00844180"/>
    <w:rsid w:val="00844B18"/>
    <w:rsid w:val="008450A7"/>
    <w:rsid w:val="00845B4E"/>
    <w:rsid w:val="0084602F"/>
    <w:rsid w:val="00846190"/>
    <w:rsid w:val="008461A7"/>
    <w:rsid w:val="0084649F"/>
    <w:rsid w:val="008465FE"/>
    <w:rsid w:val="00846742"/>
    <w:rsid w:val="00846757"/>
    <w:rsid w:val="0084682E"/>
    <w:rsid w:val="00846B63"/>
    <w:rsid w:val="00846E01"/>
    <w:rsid w:val="0084723B"/>
    <w:rsid w:val="00847911"/>
    <w:rsid w:val="008502C5"/>
    <w:rsid w:val="00850BDE"/>
    <w:rsid w:val="00850EBB"/>
    <w:rsid w:val="0085253B"/>
    <w:rsid w:val="008525AB"/>
    <w:rsid w:val="00852639"/>
    <w:rsid w:val="00852805"/>
    <w:rsid w:val="008529BA"/>
    <w:rsid w:val="00852F2A"/>
    <w:rsid w:val="0085317D"/>
    <w:rsid w:val="008532FC"/>
    <w:rsid w:val="0085341D"/>
    <w:rsid w:val="00853E3F"/>
    <w:rsid w:val="00853FCA"/>
    <w:rsid w:val="008543FA"/>
    <w:rsid w:val="00854BC5"/>
    <w:rsid w:val="00854D61"/>
    <w:rsid w:val="008551C8"/>
    <w:rsid w:val="00855A86"/>
    <w:rsid w:val="00856BA4"/>
    <w:rsid w:val="00857357"/>
    <w:rsid w:val="00857CD6"/>
    <w:rsid w:val="00857F53"/>
    <w:rsid w:val="008600F0"/>
    <w:rsid w:val="00860171"/>
    <w:rsid w:val="00860265"/>
    <w:rsid w:val="008602FB"/>
    <w:rsid w:val="0086053D"/>
    <w:rsid w:val="008607A7"/>
    <w:rsid w:val="0086086D"/>
    <w:rsid w:val="008608AC"/>
    <w:rsid w:val="00860B12"/>
    <w:rsid w:val="00860EC4"/>
    <w:rsid w:val="008618D4"/>
    <w:rsid w:val="00861B2B"/>
    <w:rsid w:val="00861CC0"/>
    <w:rsid w:val="00861DE9"/>
    <w:rsid w:val="00862457"/>
    <w:rsid w:val="008624C7"/>
    <w:rsid w:val="00862EE5"/>
    <w:rsid w:val="00863164"/>
    <w:rsid w:val="008631C9"/>
    <w:rsid w:val="008632C9"/>
    <w:rsid w:val="0086345D"/>
    <w:rsid w:val="008636BC"/>
    <w:rsid w:val="0086374B"/>
    <w:rsid w:val="00863B7D"/>
    <w:rsid w:val="0086454F"/>
    <w:rsid w:val="00864F87"/>
    <w:rsid w:val="00865238"/>
    <w:rsid w:val="00865472"/>
    <w:rsid w:val="0086557F"/>
    <w:rsid w:val="0086563D"/>
    <w:rsid w:val="00865CF6"/>
    <w:rsid w:val="0086686C"/>
    <w:rsid w:val="00866EE4"/>
    <w:rsid w:val="00866F78"/>
    <w:rsid w:val="0086731F"/>
    <w:rsid w:val="0086764A"/>
    <w:rsid w:val="008714A4"/>
    <w:rsid w:val="00871744"/>
    <w:rsid w:val="00872264"/>
    <w:rsid w:val="008724C2"/>
    <w:rsid w:val="00872C53"/>
    <w:rsid w:val="00872C91"/>
    <w:rsid w:val="00872D3B"/>
    <w:rsid w:val="008738BB"/>
    <w:rsid w:val="00873CD1"/>
    <w:rsid w:val="0087401A"/>
    <w:rsid w:val="0087417F"/>
    <w:rsid w:val="008741EB"/>
    <w:rsid w:val="0087480F"/>
    <w:rsid w:val="00874B30"/>
    <w:rsid w:val="00874C68"/>
    <w:rsid w:val="008754DB"/>
    <w:rsid w:val="00875592"/>
    <w:rsid w:val="008758F6"/>
    <w:rsid w:val="00875B82"/>
    <w:rsid w:val="00875E66"/>
    <w:rsid w:val="008769CF"/>
    <w:rsid w:val="00877087"/>
    <w:rsid w:val="008771A8"/>
    <w:rsid w:val="00877473"/>
    <w:rsid w:val="00877EB6"/>
    <w:rsid w:val="00880A09"/>
    <w:rsid w:val="00880C88"/>
    <w:rsid w:val="00880F71"/>
    <w:rsid w:val="0088213C"/>
    <w:rsid w:val="008825E1"/>
    <w:rsid w:val="00882CAF"/>
    <w:rsid w:val="00883186"/>
    <w:rsid w:val="008835A0"/>
    <w:rsid w:val="00883C60"/>
    <w:rsid w:val="00883EBB"/>
    <w:rsid w:val="008849EA"/>
    <w:rsid w:val="00884B96"/>
    <w:rsid w:val="00885B81"/>
    <w:rsid w:val="00885C4D"/>
    <w:rsid w:val="00885D3F"/>
    <w:rsid w:val="00885FDF"/>
    <w:rsid w:val="0088609D"/>
    <w:rsid w:val="00886CBD"/>
    <w:rsid w:val="00886D53"/>
    <w:rsid w:val="00886FC8"/>
    <w:rsid w:val="008874E5"/>
    <w:rsid w:val="0088768C"/>
    <w:rsid w:val="00887723"/>
    <w:rsid w:val="00887792"/>
    <w:rsid w:val="00887A19"/>
    <w:rsid w:val="00890343"/>
    <w:rsid w:val="00890E45"/>
    <w:rsid w:val="008911A5"/>
    <w:rsid w:val="008916B9"/>
    <w:rsid w:val="00891767"/>
    <w:rsid w:val="00891998"/>
    <w:rsid w:val="008921BF"/>
    <w:rsid w:val="008922EB"/>
    <w:rsid w:val="008923EC"/>
    <w:rsid w:val="008927C9"/>
    <w:rsid w:val="008929A3"/>
    <w:rsid w:val="008931AC"/>
    <w:rsid w:val="00893B0C"/>
    <w:rsid w:val="00893DA7"/>
    <w:rsid w:val="00893E7C"/>
    <w:rsid w:val="00894F3A"/>
    <w:rsid w:val="00895329"/>
    <w:rsid w:val="0089681E"/>
    <w:rsid w:val="008969F6"/>
    <w:rsid w:val="00896A23"/>
    <w:rsid w:val="00896BE4"/>
    <w:rsid w:val="00896EA9"/>
    <w:rsid w:val="00896F75"/>
    <w:rsid w:val="00897196"/>
    <w:rsid w:val="00897377"/>
    <w:rsid w:val="0089766C"/>
    <w:rsid w:val="00897726"/>
    <w:rsid w:val="008A0163"/>
    <w:rsid w:val="008A0CCF"/>
    <w:rsid w:val="008A0E63"/>
    <w:rsid w:val="008A1317"/>
    <w:rsid w:val="008A178C"/>
    <w:rsid w:val="008A1E11"/>
    <w:rsid w:val="008A1E3A"/>
    <w:rsid w:val="008A328B"/>
    <w:rsid w:val="008A32C9"/>
    <w:rsid w:val="008A3CFD"/>
    <w:rsid w:val="008A3D9D"/>
    <w:rsid w:val="008A3E06"/>
    <w:rsid w:val="008A4158"/>
    <w:rsid w:val="008A4853"/>
    <w:rsid w:val="008A4CCB"/>
    <w:rsid w:val="008A4CEE"/>
    <w:rsid w:val="008A531F"/>
    <w:rsid w:val="008A53BF"/>
    <w:rsid w:val="008A55F6"/>
    <w:rsid w:val="008A5809"/>
    <w:rsid w:val="008A594C"/>
    <w:rsid w:val="008A5EEA"/>
    <w:rsid w:val="008A6042"/>
    <w:rsid w:val="008A6089"/>
    <w:rsid w:val="008A65CD"/>
    <w:rsid w:val="008A6899"/>
    <w:rsid w:val="008A6B41"/>
    <w:rsid w:val="008A6D7F"/>
    <w:rsid w:val="008A7047"/>
    <w:rsid w:val="008A71B2"/>
    <w:rsid w:val="008A731D"/>
    <w:rsid w:val="008A74D2"/>
    <w:rsid w:val="008A7769"/>
    <w:rsid w:val="008A7870"/>
    <w:rsid w:val="008B0140"/>
    <w:rsid w:val="008B02D5"/>
    <w:rsid w:val="008B0A9C"/>
    <w:rsid w:val="008B0BEE"/>
    <w:rsid w:val="008B0F83"/>
    <w:rsid w:val="008B10FC"/>
    <w:rsid w:val="008B121B"/>
    <w:rsid w:val="008B1700"/>
    <w:rsid w:val="008B1780"/>
    <w:rsid w:val="008B17F6"/>
    <w:rsid w:val="008B20C0"/>
    <w:rsid w:val="008B2492"/>
    <w:rsid w:val="008B2C78"/>
    <w:rsid w:val="008B2CE7"/>
    <w:rsid w:val="008B2E41"/>
    <w:rsid w:val="008B3275"/>
    <w:rsid w:val="008B417F"/>
    <w:rsid w:val="008B433A"/>
    <w:rsid w:val="008B48D7"/>
    <w:rsid w:val="008B5190"/>
    <w:rsid w:val="008B58FA"/>
    <w:rsid w:val="008B5C98"/>
    <w:rsid w:val="008B5E3C"/>
    <w:rsid w:val="008B768F"/>
    <w:rsid w:val="008B7D41"/>
    <w:rsid w:val="008B7EDD"/>
    <w:rsid w:val="008B7F53"/>
    <w:rsid w:val="008C0218"/>
    <w:rsid w:val="008C0A80"/>
    <w:rsid w:val="008C1566"/>
    <w:rsid w:val="008C19E9"/>
    <w:rsid w:val="008C1ABC"/>
    <w:rsid w:val="008C1DEA"/>
    <w:rsid w:val="008C1DF3"/>
    <w:rsid w:val="008C1E12"/>
    <w:rsid w:val="008C1F23"/>
    <w:rsid w:val="008C25D6"/>
    <w:rsid w:val="008C2B1D"/>
    <w:rsid w:val="008C2E1C"/>
    <w:rsid w:val="008C3023"/>
    <w:rsid w:val="008C31C4"/>
    <w:rsid w:val="008C32DA"/>
    <w:rsid w:val="008C341D"/>
    <w:rsid w:val="008C392A"/>
    <w:rsid w:val="008C480F"/>
    <w:rsid w:val="008C4973"/>
    <w:rsid w:val="008C4FFB"/>
    <w:rsid w:val="008C557C"/>
    <w:rsid w:val="008C62F0"/>
    <w:rsid w:val="008C6786"/>
    <w:rsid w:val="008C68F0"/>
    <w:rsid w:val="008C6FC4"/>
    <w:rsid w:val="008C75A5"/>
    <w:rsid w:val="008C7857"/>
    <w:rsid w:val="008C7D5B"/>
    <w:rsid w:val="008D0A2C"/>
    <w:rsid w:val="008D1534"/>
    <w:rsid w:val="008D18D8"/>
    <w:rsid w:val="008D1ADC"/>
    <w:rsid w:val="008D23A9"/>
    <w:rsid w:val="008D26F5"/>
    <w:rsid w:val="008D2D05"/>
    <w:rsid w:val="008D313A"/>
    <w:rsid w:val="008D3A53"/>
    <w:rsid w:val="008D3D8E"/>
    <w:rsid w:val="008D3FEB"/>
    <w:rsid w:val="008D4939"/>
    <w:rsid w:val="008D4EC8"/>
    <w:rsid w:val="008D525C"/>
    <w:rsid w:val="008D5971"/>
    <w:rsid w:val="008D5C9F"/>
    <w:rsid w:val="008D68C7"/>
    <w:rsid w:val="008D6D76"/>
    <w:rsid w:val="008D6E50"/>
    <w:rsid w:val="008D7169"/>
    <w:rsid w:val="008D71C9"/>
    <w:rsid w:val="008D726A"/>
    <w:rsid w:val="008D744A"/>
    <w:rsid w:val="008D7713"/>
    <w:rsid w:val="008E0C36"/>
    <w:rsid w:val="008E0C94"/>
    <w:rsid w:val="008E111B"/>
    <w:rsid w:val="008E19D2"/>
    <w:rsid w:val="008E2299"/>
    <w:rsid w:val="008E2B8C"/>
    <w:rsid w:val="008E2BC4"/>
    <w:rsid w:val="008E2EAE"/>
    <w:rsid w:val="008E3E8F"/>
    <w:rsid w:val="008E432D"/>
    <w:rsid w:val="008E4954"/>
    <w:rsid w:val="008E4A2A"/>
    <w:rsid w:val="008E566C"/>
    <w:rsid w:val="008E61BE"/>
    <w:rsid w:val="008E61FF"/>
    <w:rsid w:val="008E63FE"/>
    <w:rsid w:val="008E6609"/>
    <w:rsid w:val="008E670D"/>
    <w:rsid w:val="008E6B6A"/>
    <w:rsid w:val="008E6DA6"/>
    <w:rsid w:val="008E6FD6"/>
    <w:rsid w:val="008E70FB"/>
    <w:rsid w:val="008E71F4"/>
    <w:rsid w:val="008E76F8"/>
    <w:rsid w:val="008E7977"/>
    <w:rsid w:val="008E7D79"/>
    <w:rsid w:val="008E7DCC"/>
    <w:rsid w:val="008E7DF5"/>
    <w:rsid w:val="008E7E76"/>
    <w:rsid w:val="008F0711"/>
    <w:rsid w:val="008F08B6"/>
    <w:rsid w:val="008F1046"/>
    <w:rsid w:val="008F1837"/>
    <w:rsid w:val="008F1C03"/>
    <w:rsid w:val="008F1C27"/>
    <w:rsid w:val="008F1C79"/>
    <w:rsid w:val="008F2848"/>
    <w:rsid w:val="008F2ACF"/>
    <w:rsid w:val="008F2D47"/>
    <w:rsid w:val="008F2EEE"/>
    <w:rsid w:val="008F3007"/>
    <w:rsid w:val="008F3206"/>
    <w:rsid w:val="008F3667"/>
    <w:rsid w:val="008F3ED8"/>
    <w:rsid w:val="008F3FF2"/>
    <w:rsid w:val="008F46E5"/>
    <w:rsid w:val="008F4AD1"/>
    <w:rsid w:val="008F528A"/>
    <w:rsid w:val="008F5496"/>
    <w:rsid w:val="008F5A05"/>
    <w:rsid w:val="008F6113"/>
    <w:rsid w:val="008F7131"/>
    <w:rsid w:val="008F75F3"/>
    <w:rsid w:val="008F7B9A"/>
    <w:rsid w:val="00900235"/>
    <w:rsid w:val="00900295"/>
    <w:rsid w:val="0090060A"/>
    <w:rsid w:val="009006DD"/>
    <w:rsid w:val="00900D6D"/>
    <w:rsid w:val="009012F4"/>
    <w:rsid w:val="0090136C"/>
    <w:rsid w:val="00901421"/>
    <w:rsid w:val="009014BC"/>
    <w:rsid w:val="009017FF"/>
    <w:rsid w:val="00901BD4"/>
    <w:rsid w:val="00901E7C"/>
    <w:rsid w:val="00901F22"/>
    <w:rsid w:val="00902383"/>
    <w:rsid w:val="00902426"/>
    <w:rsid w:val="00902607"/>
    <w:rsid w:val="009027C7"/>
    <w:rsid w:val="00902849"/>
    <w:rsid w:val="00902D0E"/>
    <w:rsid w:val="00903DAE"/>
    <w:rsid w:val="00903DF8"/>
    <w:rsid w:val="00904262"/>
    <w:rsid w:val="009044FB"/>
    <w:rsid w:val="009048B6"/>
    <w:rsid w:val="0090490A"/>
    <w:rsid w:val="009049CD"/>
    <w:rsid w:val="009059C7"/>
    <w:rsid w:val="00905D56"/>
    <w:rsid w:val="009066AE"/>
    <w:rsid w:val="009070C2"/>
    <w:rsid w:val="009074A6"/>
    <w:rsid w:val="00907548"/>
    <w:rsid w:val="0090798E"/>
    <w:rsid w:val="00907CE0"/>
    <w:rsid w:val="009102AD"/>
    <w:rsid w:val="00910A5A"/>
    <w:rsid w:val="009116EA"/>
    <w:rsid w:val="00911C79"/>
    <w:rsid w:val="009128DB"/>
    <w:rsid w:val="00912F89"/>
    <w:rsid w:val="00913612"/>
    <w:rsid w:val="0091363C"/>
    <w:rsid w:val="00913D7C"/>
    <w:rsid w:val="00914D6B"/>
    <w:rsid w:val="00915779"/>
    <w:rsid w:val="00915C10"/>
    <w:rsid w:val="00915E5C"/>
    <w:rsid w:val="00915F90"/>
    <w:rsid w:val="009165D8"/>
    <w:rsid w:val="009166CD"/>
    <w:rsid w:val="009167C5"/>
    <w:rsid w:val="009169DA"/>
    <w:rsid w:val="00916BF6"/>
    <w:rsid w:val="0091739A"/>
    <w:rsid w:val="00917444"/>
    <w:rsid w:val="009176D4"/>
    <w:rsid w:val="00917C19"/>
    <w:rsid w:val="009202BD"/>
    <w:rsid w:val="00920E20"/>
    <w:rsid w:val="00921363"/>
    <w:rsid w:val="00921BCF"/>
    <w:rsid w:val="00922563"/>
    <w:rsid w:val="009227CE"/>
    <w:rsid w:val="00923019"/>
    <w:rsid w:val="0092366F"/>
    <w:rsid w:val="00923701"/>
    <w:rsid w:val="0092398A"/>
    <w:rsid w:val="00923F55"/>
    <w:rsid w:val="00924945"/>
    <w:rsid w:val="0092499F"/>
    <w:rsid w:val="00924DDB"/>
    <w:rsid w:val="00925110"/>
    <w:rsid w:val="0092525A"/>
    <w:rsid w:val="00925416"/>
    <w:rsid w:val="009259F3"/>
    <w:rsid w:val="00925B31"/>
    <w:rsid w:val="00925F5E"/>
    <w:rsid w:val="009261A7"/>
    <w:rsid w:val="00926428"/>
    <w:rsid w:val="00926ADD"/>
    <w:rsid w:val="00926E0A"/>
    <w:rsid w:val="00927830"/>
    <w:rsid w:val="0092784F"/>
    <w:rsid w:val="00927A30"/>
    <w:rsid w:val="00930093"/>
    <w:rsid w:val="00930233"/>
    <w:rsid w:val="009303E9"/>
    <w:rsid w:val="00930A57"/>
    <w:rsid w:val="0093110D"/>
    <w:rsid w:val="0093192F"/>
    <w:rsid w:val="00931EC5"/>
    <w:rsid w:val="00932078"/>
    <w:rsid w:val="009325C5"/>
    <w:rsid w:val="00932B53"/>
    <w:rsid w:val="00932E67"/>
    <w:rsid w:val="0093317B"/>
    <w:rsid w:val="00933362"/>
    <w:rsid w:val="009334E1"/>
    <w:rsid w:val="00933853"/>
    <w:rsid w:val="00933DCC"/>
    <w:rsid w:val="0093454E"/>
    <w:rsid w:val="009353E5"/>
    <w:rsid w:val="00936FFE"/>
    <w:rsid w:val="00937093"/>
    <w:rsid w:val="0093718B"/>
    <w:rsid w:val="00937AE3"/>
    <w:rsid w:val="00937E30"/>
    <w:rsid w:val="00937E67"/>
    <w:rsid w:val="00937FE2"/>
    <w:rsid w:val="0094045F"/>
    <w:rsid w:val="009405AE"/>
    <w:rsid w:val="00940844"/>
    <w:rsid w:val="00940D21"/>
    <w:rsid w:val="009411B7"/>
    <w:rsid w:val="00941764"/>
    <w:rsid w:val="009418EE"/>
    <w:rsid w:val="00941970"/>
    <w:rsid w:val="00941C11"/>
    <w:rsid w:val="00941C2D"/>
    <w:rsid w:val="00941CCF"/>
    <w:rsid w:val="009422D3"/>
    <w:rsid w:val="009436E8"/>
    <w:rsid w:val="00943A14"/>
    <w:rsid w:val="00943CC3"/>
    <w:rsid w:val="0094401B"/>
    <w:rsid w:val="009447C8"/>
    <w:rsid w:val="0094533D"/>
    <w:rsid w:val="00945C5F"/>
    <w:rsid w:val="00945CE3"/>
    <w:rsid w:val="0094623E"/>
    <w:rsid w:val="0094671C"/>
    <w:rsid w:val="00946900"/>
    <w:rsid w:val="009471D3"/>
    <w:rsid w:val="0095056A"/>
    <w:rsid w:val="009506A9"/>
    <w:rsid w:val="00950A45"/>
    <w:rsid w:val="00951091"/>
    <w:rsid w:val="0095125B"/>
    <w:rsid w:val="009513E6"/>
    <w:rsid w:val="00951B3B"/>
    <w:rsid w:val="00951F46"/>
    <w:rsid w:val="009521A9"/>
    <w:rsid w:val="00952364"/>
    <w:rsid w:val="00952900"/>
    <w:rsid w:val="00952D02"/>
    <w:rsid w:val="009533A0"/>
    <w:rsid w:val="009539DC"/>
    <w:rsid w:val="00953C33"/>
    <w:rsid w:val="00953D00"/>
    <w:rsid w:val="009543B7"/>
    <w:rsid w:val="0095445E"/>
    <w:rsid w:val="009544D9"/>
    <w:rsid w:val="009545B8"/>
    <w:rsid w:val="0095531F"/>
    <w:rsid w:val="0095559C"/>
    <w:rsid w:val="0095644A"/>
    <w:rsid w:val="00956C5C"/>
    <w:rsid w:val="00957EDD"/>
    <w:rsid w:val="009602D7"/>
    <w:rsid w:val="009607F1"/>
    <w:rsid w:val="00960A59"/>
    <w:rsid w:val="00960C33"/>
    <w:rsid w:val="00960DB2"/>
    <w:rsid w:val="00960E52"/>
    <w:rsid w:val="00961980"/>
    <w:rsid w:val="00961B70"/>
    <w:rsid w:val="009624E9"/>
    <w:rsid w:val="00962535"/>
    <w:rsid w:val="00962B71"/>
    <w:rsid w:val="009633B7"/>
    <w:rsid w:val="0096348C"/>
    <w:rsid w:val="00963CD2"/>
    <w:rsid w:val="00963CEE"/>
    <w:rsid w:val="00964796"/>
    <w:rsid w:val="00964823"/>
    <w:rsid w:val="009648C5"/>
    <w:rsid w:val="009649B8"/>
    <w:rsid w:val="00964AD5"/>
    <w:rsid w:val="009650B1"/>
    <w:rsid w:val="00965720"/>
    <w:rsid w:val="00965F57"/>
    <w:rsid w:val="009662D2"/>
    <w:rsid w:val="00966481"/>
    <w:rsid w:val="0096667E"/>
    <w:rsid w:val="00966FAE"/>
    <w:rsid w:val="00967039"/>
    <w:rsid w:val="00967637"/>
    <w:rsid w:val="00967F35"/>
    <w:rsid w:val="00970080"/>
    <w:rsid w:val="00970F16"/>
    <w:rsid w:val="009710D1"/>
    <w:rsid w:val="009710D6"/>
    <w:rsid w:val="009711DC"/>
    <w:rsid w:val="009716DF"/>
    <w:rsid w:val="00972162"/>
    <w:rsid w:val="009721A8"/>
    <w:rsid w:val="009731FE"/>
    <w:rsid w:val="00973E3D"/>
    <w:rsid w:val="0097426D"/>
    <w:rsid w:val="00974B4F"/>
    <w:rsid w:val="00974C81"/>
    <w:rsid w:val="00975C05"/>
    <w:rsid w:val="00976225"/>
    <w:rsid w:val="009763E2"/>
    <w:rsid w:val="0097655A"/>
    <w:rsid w:val="00976F3F"/>
    <w:rsid w:val="00977EEB"/>
    <w:rsid w:val="009800A2"/>
    <w:rsid w:val="00980936"/>
    <w:rsid w:val="009815F8"/>
    <w:rsid w:val="00981D8A"/>
    <w:rsid w:val="00981FCD"/>
    <w:rsid w:val="009824DB"/>
    <w:rsid w:val="009825F9"/>
    <w:rsid w:val="00982B71"/>
    <w:rsid w:val="00982BDB"/>
    <w:rsid w:val="00982CB2"/>
    <w:rsid w:val="00983315"/>
    <w:rsid w:val="0098367D"/>
    <w:rsid w:val="009837A0"/>
    <w:rsid w:val="00983C3A"/>
    <w:rsid w:val="00984BB1"/>
    <w:rsid w:val="00984DE4"/>
    <w:rsid w:val="00985A30"/>
    <w:rsid w:val="00986741"/>
    <w:rsid w:val="0098708D"/>
    <w:rsid w:val="00987230"/>
    <w:rsid w:val="00987286"/>
    <w:rsid w:val="00987664"/>
    <w:rsid w:val="00987804"/>
    <w:rsid w:val="00990065"/>
    <w:rsid w:val="009900B8"/>
    <w:rsid w:val="00990213"/>
    <w:rsid w:val="00990823"/>
    <w:rsid w:val="00992312"/>
    <w:rsid w:val="009923BD"/>
    <w:rsid w:val="009925F3"/>
    <w:rsid w:val="00992860"/>
    <w:rsid w:val="0099299A"/>
    <w:rsid w:val="00992ADB"/>
    <w:rsid w:val="00992FD9"/>
    <w:rsid w:val="009943FD"/>
    <w:rsid w:val="00994977"/>
    <w:rsid w:val="00994DC3"/>
    <w:rsid w:val="009953F6"/>
    <w:rsid w:val="00995AEA"/>
    <w:rsid w:val="0099627B"/>
    <w:rsid w:val="00996B34"/>
    <w:rsid w:val="00996EF4"/>
    <w:rsid w:val="009972EA"/>
    <w:rsid w:val="00997CA3"/>
    <w:rsid w:val="009A0A7D"/>
    <w:rsid w:val="009A101E"/>
    <w:rsid w:val="009A1A9C"/>
    <w:rsid w:val="009A1D26"/>
    <w:rsid w:val="009A1FBA"/>
    <w:rsid w:val="009A23CA"/>
    <w:rsid w:val="009A24B0"/>
    <w:rsid w:val="009A29CF"/>
    <w:rsid w:val="009A2AF5"/>
    <w:rsid w:val="009A2B04"/>
    <w:rsid w:val="009A2D09"/>
    <w:rsid w:val="009A3268"/>
    <w:rsid w:val="009A3A7C"/>
    <w:rsid w:val="009A3D81"/>
    <w:rsid w:val="009A4146"/>
    <w:rsid w:val="009A441A"/>
    <w:rsid w:val="009A460F"/>
    <w:rsid w:val="009A46D9"/>
    <w:rsid w:val="009A49A9"/>
    <w:rsid w:val="009A4CFA"/>
    <w:rsid w:val="009A51FD"/>
    <w:rsid w:val="009A5350"/>
    <w:rsid w:val="009A570A"/>
    <w:rsid w:val="009A5729"/>
    <w:rsid w:val="009A57A9"/>
    <w:rsid w:val="009A60CB"/>
    <w:rsid w:val="009A65DA"/>
    <w:rsid w:val="009A6C1E"/>
    <w:rsid w:val="009A70FC"/>
    <w:rsid w:val="009A7809"/>
    <w:rsid w:val="009B041E"/>
    <w:rsid w:val="009B04E2"/>
    <w:rsid w:val="009B0A21"/>
    <w:rsid w:val="009B0B0C"/>
    <w:rsid w:val="009B167B"/>
    <w:rsid w:val="009B1931"/>
    <w:rsid w:val="009B1F43"/>
    <w:rsid w:val="009B1F91"/>
    <w:rsid w:val="009B226A"/>
    <w:rsid w:val="009B2613"/>
    <w:rsid w:val="009B2762"/>
    <w:rsid w:val="009B2E6D"/>
    <w:rsid w:val="009B38D8"/>
    <w:rsid w:val="009B500F"/>
    <w:rsid w:val="009B5A7D"/>
    <w:rsid w:val="009B5BF2"/>
    <w:rsid w:val="009B6EC8"/>
    <w:rsid w:val="009B75EC"/>
    <w:rsid w:val="009B7B46"/>
    <w:rsid w:val="009B7E74"/>
    <w:rsid w:val="009C0031"/>
    <w:rsid w:val="009C007D"/>
    <w:rsid w:val="009C00BB"/>
    <w:rsid w:val="009C0D9D"/>
    <w:rsid w:val="009C0E6E"/>
    <w:rsid w:val="009C1049"/>
    <w:rsid w:val="009C1174"/>
    <w:rsid w:val="009C179A"/>
    <w:rsid w:val="009C1C40"/>
    <w:rsid w:val="009C1F42"/>
    <w:rsid w:val="009C22E2"/>
    <w:rsid w:val="009C25E7"/>
    <w:rsid w:val="009C30F8"/>
    <w:rsid w:val="009C3307"/>
    <w:rsid w:val="009C39EF"/>
    <w:rsid w:val="009C3B54"/>
    <w:rsid w:val="009C45A7"/>
    <w:rsid w:val="009C460E"/>
    <w:rsid w:val="009C461B"/>
    <w:rsid w:val="009C5690"/>
    <w:rsid w:val="009C56F1"/>
    <w:rsid w:val="009C59EF"/>
    <w:rsid w:val="009C5E48"/>
    <w:rsid w:val="009C5ECA"/>
    <w:rsid w:val="009C5F59"/>
    <w:rsid w:val="009C6B82"/>
    <w:rsid w:val="009C7308"/>
    <w:rsid w:val="009C7399"/>
    <w:rsid w:val="009C73A7"/>
    <w:rsid w:val="009C7530"/>
    <w:rsid w:val="009C767F"/>
    <w:rsid w:val="009C7942"/>
    <w:rsid w:val="009C7A6B"/>
    <w:rsid w:val="009D02BB"/>
    <w:rsid w:val="009D02C7"/>
    <w:rsid w:val="009D0396"/>
    <w:rsid w:val="009D0F90"/>
    <w:rsid w:val="009D13B3"/>
    <w:rsid w:val="009D203B"/>
    <w:rsid w:val="009D20E0"/>
    <w:rsid w:val="009D2F0C"/>
    <w:rsid w:val="009D3EC3"/>
    <w:rsid w:val="009D404C"/>
    <w:rsid w:val="009D4735"/>
    <w:rsid w:val="009D4DA1"/>
    <w:rsid w:val="009D59E2"/>
    <w:rsid w:val="009D6677"/>
    <w:rsid w:val="009D7102"/>
    <w:rsid w:val="009D751B"/>
    <w:rsid w:val="009D7DD4"/>
    <w:rsid w:val="009E058D"/>
    <w:rsid w:val="009E0615"/>
    <w:rsid w:val="009E0756"/>
    <w:rsid w:val="009E0D1A"/>
    <w:rsid w:val="009E131C"/>
    <w:rsid w:val="009E1457"/>
    <w:rsid w:val="009E1AE5"/>
    <w:rsid w:val="009E280D"/>
    <w:rsid w:val="009E29CB"/>
    <w:rsid w:val="009E2BF1"/>
    <w:rsid w:val="009E2C1E"/>
    <w:rsid w:val="009E2DC2"/>
    <w:rsid w:val="009E394D"/>
    <w:rsid w:val="009E469F"/>
    <w:rsid w:val="009E4B2A"/>
    <w:rsid w:val="009E4C4B"/>
    <w:rsid w:val="009E5373"/>
    <w:rsid w:val="009E582A"/>
    <w:rsid w:val="009E6002"/>
    <w:rsid w:val="009E6132"/>
    <w:rsid w:val="009E627D"/>
    <w:rsid w:val="009E764F"/>
    <w:rsid w:val="009E79EC"/>
    <w:rsid w:val="009E7A37"/>
    <w:rsid w:val="009E7F11"/>
    <w:rsid w:val="009F00A1"/>
    <w:rsid w:val="009F022C"/>
    <w:rsid w:val="009F046D"/>
    <w:rsid w:val="009F1A58"/>
    <w:rsid w:val="009F219C"/>
    <w:rsid w:val="009F2316"/>
    <w:rsid w:val="009F2EEE"/>
    <w:rsid w:val="009F343E"/>
    <w:rsid w:val="009F39BB"/>
    <w:rsid w:val="009F3B0A"/>
    <w:rsid w:val="009F3C5A"/>
    <w:rsid w:val="009F42C9"/>
    <w:rsid w:val="009F4555"/>
    <w:rsid w:val="009F4F07"/>
    <w:rsid w:val="009F5542"/>
    <w:rsid w:val="009F568D"/>
    <w:rsid w:val="009F6563"/>
    <w:rsid w:val="009F682B"/>
    <w:rsid w:val="009F6AB0"/>
    <w:rsid w:val="009F6DC4"/>
    <w:rsid w:val="009F6DD3"/>
    <w:rsid w:val="009F6EFF"/>
    <w:rsid w:val="009F7253"/>
    <w:rsid w:val="009F7812"/>
    <w:rsid w:val="009F790D"/>
    <w:rsid w:val="009F7CCC"/>
    <w:rsid w:val="009F7DB3"/>
    <w:rsid w:val="00A00D21"/>
    <w:rsid w:val="00A011B0"/>
    <w:rsid w:val="00A0120E"/>
    <w:rsid w:val="00A012DC"/>
    <w:rsid w:val="00A0168E"/>
    <w:rsid w:val="00A0177A"/>
    <w:rsid w:val="00A03B4C"/>
    <w:rsid w:val="00A03F67"/>
    <w:rsid w:val="00A04292"/>
    <w:rsid w:val="00A04EEF"/>
    <w:rsid w:val="00A054D7"/>
    <w:rsid w:val="00A0551F"/>
    <w:rsid w:val="00A05551"/>
    <w:rsid w:val="00A05EB4"/>
    <w:rsid w:val="00A05EB6"/>
    <w:rsid w:val="00A05F44"/>
    <w:rsid w:val="00A05FE6"/>
    <w:rsid w:val="00A075E7"/>
    <w:rsid w:val="00A07FC8"/>
    <w:rsid w:val="00A10318"/>
    <w:rsid w:val="00A1034E"/>
    <w:rsid w:val="00A10704"/>
    <w:rsid w:val="00A10B3F"/>
    <w:rsid w:val="00A11680"/>
    <w:rsid w:val="00A117EE"/>
    <w:rsid w:val="00A1183E"/>
    <w:rsid w:val="00A12100"/>
    <w:rsid w:val="00A12D41"/>
    <w:rsid w:val="00A13985"/>
    <w:rsid w:val="00A13CCF"/>
    <w:rsid w:val="00A1423F"/>
    <w:rsid w:val="00A1426B"/>
    <w:rsid w:val="00A14349"/>
    <w:rsid w:val="00A1469F"/>
    <w:rsid w:val="00A14BB4"/>
    <w:rsid w:val="00A14E67"/>
    <w:rsid w:val="00A151C3"/>
    <w:rsid w:val="00A151CD"/>
    <w:rsid w:val="00A153D5"/>
    <w:rsid w:val="00A153FB"/>
    <w:rsid w:val="00A15C5B"/>
    <w:rsid w:val="00A1645B"/>
    <w:rsid w:val="00A1652E"/>
    <w:rsid w:val="00A1669C"/>
    <w:rsid w:val="00A16EF5"/>
    <w:rsid w:val="00A1708F"/>
    <w:rsid w:val="00A1712E"/>
    <w:rsid w:val="00A17682"/>
    <w:rsid w:val="00A20483"/>
    <w:rsid w:val="00A20826"/>
    <w:rsid w:val="00A208E9"/>
    <w:rsid w:val="00A20AD5"/>
    <w:rsid w:val="00A21060"/>
    <w:rsid w:val="00A210AF"/>
    <w:rsid w:val="00A21144"/>
    <w:rsid w:val="00A21350"/>
    <w:rsid w:val="00A216D3"/>
    <w:rsid w:val="00A217A0"/>
    <w:rsid w:val="00A21AAB"/>
    <w:rsid w:val="00A21FA2"/>
    <w:rsid w:val="00A222C5"/>
    <w:rsid w:val="00A2249D"/>
    <w:rsid w:val="00A2294D"/>
    <w:rsid w:val="00A22C04"/>
    <w:rsid w:val="00A22DD2"/>
    <w:rsid w:val="00A239EF"/>
    <w:rsid w:val="00A23E8D"/>
    <w:rsid w:val="00A23F8B"/>
    <w:rsid w:val="00A24E4D"/>
    <w:rsid w:val="00A251EB"/>
    <w:rsid w:val="00A253AE"/>
    <w:rsid w:val="00A254B3"/>
    <w:rsid w:val="00A25B4C"/>
    <w:rsid w:val="00A25D89"/>
    <w:rsid w:val="00A25DB6"/>
    <w:rsid w:val="00A2640C"/>
    <w:rsid w:val="00A2744F"/>
    <w:rsid w:val="00A2752B"/>
    <w:rsid w:val="00A27DF5"/>
    <w:rsid w:val="00A30C4A"/>
    <w:rsid w:val="00A30CF6"/>
    <w:rsid w:val="00A31A16"/>
    <w:rsid w:val="00A31A26"/>
    <w:rsid w:val="00A32608"/>
    <w:rsid w:val="00A32693"/>
    <w:rsid w:val="00A3284A"/>
    <w:rsid w:val="00A33106"/>
    <w:rsid w:val="00A3325B"/>
    <w:rsid w:val="00A344F3"/>
    <w:rsid w:val="00A348E4"/>
    <w:rsid w:val="00A3509A"/>
    <w:rsid w:val="00A3522E"/>
    <w:rsid w:val="00A35557"/>
    <w:rsid w:val="00A35570"/>
    <w:rsid w:val="00A358D2"/>
    <w:rsid w:val="00A35BCE"/>
    <w:rsid w:val="00A35DC5"/>
    <w:rsid w:val="00A361EA"/>
    <w:rsid w:val="00A36330"/>
    <w:rsid w:val="00A366B5"/>
    <w:rsid w:val="00A371EA"/>
    <w:rsid w:val="00A37216"/>
    <w:rsid w:val="00A373DA"/>
    <w:rsid w:val="00A37D5E"/>
    <w:rsid w:val="00A40181"/>
    <w:rsid w:val="00A40D0E"/>
    <w:rsid w:val="00A40DAB"/>
    <w:rsid w:val="00A40F87"/>
    <w:rsid w:val="00A411EC"/>
    <w:rsid w:val="00A4215B"/>
    <w:rsid w:val="00A42485"/>
    <w:rsid w:val="00A42516"/>
    <w:rsid w:val="00A4254A"/>
    <w:rsid w:val="00A42DEE"/>
    <w:rsid w:val="00A42E50"/>
    <w:rsid w:val="00A43394"/>
    <w:rsid w:val="00A434E9"/>
    <w:rsid w:val="00A4361E"/>
    <w:rsid w:val="00A43BC7"/>
    <w:rsid w:val="00A44020"/>
    <w:rsid w:val="00A44089"/>
    <w:rsid w:val="00A440DB"/>
    <w:rsid w:val="00A4423E"/>
    <w:rsid w:val="00A44989"/>
    <w:rsid w:val="00A45822"/>
    <w:rsid w:val="00A45BC6"/>
    <w:rsid w:val="00A45C1B"/>
    <w:rsid w:val="00A45E59"/>
    <w:rsid w:val="00A47335"/>
    <w:rsid w:val="00A47770"/>
    <w:rsid w:val="00A5016F"/>
    <w:rsid w:val="00A505EC"/>
    <w:rsid w:val="00A5065A"/>
    <w:rsid w:val="00A5112C"/>
    <w:rsid w:val="00A513FF"/>
    <w:rsid w:val="00A52640"/>
    <w:rsid w:val="00A52D0F"/>
    <w:rsid w:val="00A52EF1"/>
    <w:rsid w:val="00A5324C"/>
    <w:rsid w:val="00A532BE"/>
    <w:rsid w:val="00A5347B"/>
    <w:rsid w:val="00A5386D"/>
    <w:rsid w:val="00A5392D"/>
    <w:rsid w:val="00A53BF8"/>
    <w:rsid w:val="00A53CEE"/>
    <w:rsid w:val="00A54190"/>
    <w:rsid w:val="00A5426A"/>
    <w:rsid w:val="00A54356"/>
    <w:rsid w:val="00A548EA"/>
    <w:rsid w:val="00A54BDB"/>
    <w:rsid w:val="00A55036"/>
    <w:rsid w:val="00A558F5"/>
    <w:rsid w:val="00A55CD6"/>
    <w:rsid w:val="00A561D9"/>
    <w:rsid w:val="00A575A0"/>
    <w:rsid w:val="00A575EA"/>
    <w:rsid w:val="00A5776C"/>
    <w:rsid w:val="00A57E15"/>
    <w:rsid w:val="00A57F15"/>
    <w:rsid w:val="00A6054E"/>
    <w:rsid w:val="00A60A4B"/>
    <w:rsid w:val="00A60F1F"/>
    <w:rsid w:val="00A618F9"/>
    <w:rsid w:val="00A622E9"/>
    <w:rsid w:val="00A6309D"/>
    <w:rsid w:val="00A63351"/>
    <w:rsid w:val="00A638CE"/>
    <w:rsid w:val="00A63BCA"/>
    <w:rsid w:val="00A64764"/>
    <w:rsid w:val="00A64E0A"/>
    <w:rsid w:val="00A65201"/>
    <w:rsid w:val="00A65AB1"/>
    <w:rsid w:val="00A66500"/>
    <w:rsid w:val="00A66A2B"/>
    <w:rsid w:val="00A66CB6"/>
    <w:rsid w:val="00A677B5"/>
    <w:rsid w:val="00A67F80"/>
    <w:rsid w:val="00A701C8"/>
    <w:rsid w:val="00A70527"/>
    <w:rsid w:val="00A7055B"/>
    <w:rsid w:val="00A70A83"/>
    <w:rsid w:val="00A70CEE"/>
    <w:rsid w:val="00A70E0B"/>
    <w:rsid w:val="00A70E72"/>
    <w:rsid w:val="00A712CE"/>
    <w:rsid w:val="00A71767"/>
    <w:rsid w:val="00A71D0F"/>
    <w:rsid w:val="00A72208"/>
    <w:rsid w:val="00A725DB"/>
    <w:rsid w:val="00A72EB8"/>
    <w:rsid w:val="00A72F0C"/>
    <w:rsid w:val="00A73336"/>
    <w:rsid w:val="00A73DD7"/>
    <w:rsid w:val="00A7441F"/>
    <w:rsid w:val="00A747F2"/>
    <w:rsid w:val="00A74EBD"/>
    <w:rsid w:val="00A751DC"/>
    <w:rsid w:val="00A7520F"/>
    <w:rsid w:val="00A7543F"/>
    <w:rsid w:val="00A755F4"/>
    <w:rsid w:val="00A75A96"/>
    <w:rsid w:val="00A7604D"/>
    <w:rsid w:val="00A763AB"/>
    <w:rsid w:val="00A76B59"/>
    <w:rsid w:val="00A7760A"/>
    <w:rsid w:val="00A7761E"/>
    <w:rsid w:val="00A776B5"/>
    <w:rsid w:val="00A77920"/>
    <w:rsid w:val="00A801AE"/>
    <w:rsid w:val="00A801D3"/>
    <w:rsid w:val="00A806C5"/>
    <w:rsid w:val="00A80D03"/>
    <w:rsid w:val="00A81005"/>
    <w:rsid w:val="00A81939"/>
    <w:rsid w:val="00A81A4D"/>
    <w:rsid w:val="00A81DB5"/>
    <w:rsid w:val="00A8209D"/>
    <w:rsid w:val="00A82199"/>
    <w:rsid w:val="00A82490"/>
    <w:rsid w:val="00A82615"/>
    <w:rsid w:val="00A82AC4"/>
    <w:rsid w:val="00A82DD1"/>
    <w:rsid w:val="00A82F3C"/>
    <w:rsid w:val="00A83524"/>
    <w:rsid w:val="00A83593"/>
    <w:rsid w:val="00A83CDA"/>
    <w:rsid w:val="00A83DA3"/>
    <w:rsid w:val="00A83F40"/>
    <w:rsid w:val="00A840FF"/>
    <w:rsid w:val="00A845A7"/>
    <w:rsid w:val="00A84763"/>
    <w:rsid w:val="00A848B3"/>
    <w:rsid w:val="00A84A43"/>
    <w:rsid w:val="00A84FAA"/>
    <w:rsid w:val="00A85461"/>
    <w:rsid w:val="00A858EB"/>
    <w:rsid w:val="00A8597D"/>
    <w:rsid w:val="00A8646F"/>
    <w:rsid w:val="00A86575"/>
    <w:rsid w:val="00A8684F"/>
    <w:rsid w:val="00A8774B"/>
    <w:rsid w:val="00A87A55"/>
    <w:rsid w:val="00A903DD"/>
    <w:rsid w:val="00A90A7B"/>
    <w:rsid w:val="00A90CC0"/>
    <w:rsid w:val="00A90FF7"/>
    <w:rsid w:val="00A91CA9"/>
    <w:rsid w:val="00A91DCD"/>
    <w:rsid w:val="00A91F84"/>
    <w:rsid w:val="00A92499"/>
    <w:rsid w:val="00A9268A"/>
    <w:rsid w:val="00A92B95"/>
    <w:rsid w:val="00A92FDC"/>
    <w:rsid w:val="00A93506"/>
    <w:rsid w:val="00A9351B"/>
    <w:rsid w:val="00A9353B"/>
    <w:rsid w:val="00A93733"/>
    <w:rsid w:val="00A93AE4"/>
    <w:rsid w:val="00A93D88"/>
    <w:rsid w:val="00A93EA6"/>
    <w:rsid w:val="00A940A3"/>
    <w:rsid w:val="00A941B5"/>
    <w:rsid w:val="00A94233"/>
    <w:rsid w:val="00A94417"/>
    <w:rsid w:val="00A94802"/>
    <w:rsid w:val="00A94E66"/>
    <w:rsid w:val="00A9525B"/>
    <w:rsid w:val="00A95319"/>
    <w:rsid w:val="00A95C1E"/>
    <w:rsid w:val="00A95F19"/>
    <w:rsid w:val="00A95F33"/>
    <w:rsid w:val="00A96337"/>
    <w:rsid w:val="00A96787"/>
    <w:rsid w:val="00A96A9F"/>
    <w:rsid w:val="00A96E44"/>
    <w:rsid w:val="00A97A3B"/>
    <w:rsid w:val="00A97F47"/>
    <w:rsid w:val="00AA0779"/>
    <w:rsid w:val="00AA0A9A"/>
    <w:rsid w:val="00AA0D4D"/>
    <w:rsid w:val="00AA0DDD"/>
    <w:rsid w:val="00AA1422"/>
    <w:rsid w:val="00AA1803"/>
    <w:rsid w:val="00AA196A"/>
    <w:rsid w:val="00AA1C13"/>
    <w:rsid w:val="00AA208B"/>
    <w:rsid w:val="00AA22BA"/>
    <w:rsid w:val="00AA2D29"/>
    <w:rsid w:val="00AA2FDD"/>
    <w:rsid w:val="00AA3248"/>
    <w:rsid w:val="00AA383F"/>
    <w:rsid w:val="00AA41DC"/>
    <w:rsid w:val="00AA4725"/>
    <w:rsid w:val="00AA49BF"/>
    <w:rsid w:val="00AA5175"/>
    <w:rsid w:val="00AA5193"/>
    <w:rsid w:val="00AA5219"/>
    <w:rsid w:val="00AA61B4"/>
    <w:rsid w:val="00AA6F87"/>
    <w:rsid w:val="00AA723D"/>
    <w:rsid w:val="00AA725F"/>
    <w:rsid w:val="00AB01AB"/>
    <w:rsid w:val="00AB09F0"/>
    <w:rsid w:val="00AB11A1"/>
    <w:rsid w:val="00AB1206"/>
    <w:rsid w:val="00AB1D91"/>
    <w:rsid w:val="00AB202E"/>
    <w:rsid w:val="00AB2736"/>
    <w:rsid w:val="00AB29BB"/>
    <w:rsid w:val="00AB36BB"/>
    <w:rsid w:val="00AB3735"/>
    <w:rsid w:val="00AB42A2"/>
    <w:rsid w:val="00AB446B"/>
    <w:rsid w:val="00AB47CE"/>
    <w:rsid w:val="00AB4859"/>
    <w:rsid w:val="00AB4926"/>
    <w:rsid w:val="00AB4DF7"/>
    <w:rsid w:val="00AB5638"/>
    <w:rsid w:val="00AB5919"/>
    <w:rsid w:val="00AB5AE4"/>
    <w:rsid w:val="00AB5D99"/>
    <w:rsid w:val="00AB66AD"/>
    <w:rsid w:val="00AB6B81"/>
    <w:rsid w:val="00AB72DD"/>
    <w:rsid w:val="00AB7790"/>
    <w:rsid w:val="00AC0186"/>
    <w:rsid w:val="00AC02A8"/>
    <w:rsid w:val="00AC0695"/>
    <w:rsid w:val="00AC0814"/>
    <w:rsid w:val="00AC0BA6"/>
    <w:rsid w:val="00AC0EA7"/>
    <w:rsid w:val="00AC10F3"/>
    <w:rsid w:val="00AC1389"/>
    <w:rsid w:val="00AC1B6A"/>
    <w:rsid w:val="00AC1E73"/>
    <w:rsid w:val="00AC23AA"/>
    <w:rsid w:val="00AC23ED"/>
    <w:rsid w:val="00AC2470"/>
    <w:rsid w:val="00AC255F"/>
    <w:rsid w:val="00AC2756"/>
    <w:rsid w:val="00AC2973"/>
    <w:rsid w:val="00AC2B1A"/>
    <w:rsid w:val="00AC382C"/>
    <w:rsid w:val="00AC4007"/>
    <w:rsid w:val="00AC4303"/>
    <w:rsid w:val="00AC45A2"/>
    <w:rsid w:val="00AC4E2A"/>
    <w:rsid w:val="00AC51D1"/>
    <w:rsid w:val="00AC5304"/>
    <w:rsid w:val="00AC5586"/>
    <w:rsid w:val="00AC5D17"/>
    <w:rsid w:val="00AC666C"/>
    <w:rsid w:val="00AC69EB"/>
    <w:rsid w:val="00AC6B68"/>
    <w:rsid w:val="00AC6C92"/>
    <w:rsid w:val="00AC6D68"/>
    <w:rsid w:val="00AC6E6B"/>
    <w:rsid w:val="00AC6ED1"/>
    <w:rsid w:val="00AC7152"/>
    <w:rsid w:val="00AC74DA"/>
    <w:rsid w:val="00AC7602"/>
    <w:rsid w:val="00AC77B1"/>
    <w:rsid w:val="00AC7AE9"/>
    <w:rsid w:val="00AC7C57"/>
    <w:rsid w:val="00AD08E8"/>
    <w:rsid w:val="00AD0B23"/>
    <w:rsid w:val="00AD0EE2"/>
    <w:rsid w:val="00AD1142"/>
    <w:rsid w:val="00AD11A7"/>
    <w:rsid w:val="00AD142E"/>
    <w:rsid w:val="00AD159E"/>
    <w:rsid w:val="00AD1626"/>
    <w:rsid w:val="00AD25BD"/>
    <w:rsid w:val="00AD2B6F"/>
    <w:rsid w:val="00AD3138"/>
    <w:rsid w:val="00AD34F3"/>
    <w:rsid w:val="00AD3E59"/>
    <w:rsid w:val="00AD4116"/>
    <w:rsid w:val="00AD5A65"/>
    <w:rsid w:val="00AD5EDB"/>
    <w:rsid w:val="00AD5F36"/>
    <w:rsid w:val="00AD62CC"/>
    <w:rsid w:val="00AD6676"/>
    <w:rsid w:val="00AD6C74"/>
    <w:rsid w:val="00AD6EAC"/>
    <w:rsid w:val="00AD7030"/>
    <w:rsid w:val="00AD7801"/>
    <w:rsid w:val="00AD7D62"/>
    <w:rsid w:val="00AE03C6"/>
    <w:rsid w:val="00AE08CB"/>
    <w:rsid w:val="00AE092B"/>
    <w:rsid w:val="00AE0A5A"/>
    <w:rsid w:val="00AE0AFB"/>
    <w:rsid w:val="00AE0BA7"/>
    <w:rsid w:val="00AE0C30"/>
    <w:rsid w:val="00AE192F"/>
    <w:rsid w:val="00AE241F"/>
    <w:rsid w:val="00AE25BD"/>
    <w:rsid w:val="00AE2841"/>
    <w:rsid w:val="00AE2867"/>
    <w:rsid w:val="00AE2D2C"/>
    <w:rsid w:val="00AE2E1D"/>
    <w:rsid w:val="00AE31D8"/>
    <w:rsid w:val="00AE3399"/>
    <w:rsid w:val="00AE3842"/>
    <w:rsid w:val="00AE3DF9"/>
    <w:rsid w:val="00AE3F3B"/>
    <w:rsid w:val="00AE4142"/>
    <w:rsid w:val="00AE43C0"/>
    <w:rsid w:val="00AE52D7"/>
    <w:rsid w:val="00AE5F9B"/>
    <w:rsid w:val="00AE61EF"/>
    <w:rsid w:val="00AE71BB"/>
    <w:rsid w:val="00AE7D4C"/>
    <w:rsid w:val="00AF00D5"/>
    <w:rsid w:val="00AF0356"/>
    <w:rsid w:val="00AF0663"/>
    <w:rsid w:val="00AF0B48"/>
    <w:rsid w:val="00AF13CC"/>
    <w:rsid w:val="00AF15CC"/>
    <w:rsid w:val="00AF16BD"/>
    <w:rsid w:val="00AF18A2"/>
    <w:rsid w:val="00AF1B4D"/>
    <w:rsid w:val="00AF1D7D"/>
    <w:rsid w:val="00AF1EDF"/>
    <w:rsid w:val="00AF22C2"/>
    <w:rsid w:val="00AF2730"/>
    <w:rsid w:val="00AF3C13"/>
    <w:rsid w:val="00AF4076"/>
    <w:rsid w:val="00AF4371"/>
    <w:rsid w:val="00AF54B1"/>
    <w:rsid w:val="00AF5C27"/>
    <w:rsid w:val="00AF5F5E"/>
    <w:rsid w:val="00AF619E"/>
    <w:rsid w:val="00AF6344"/>
    <w:rsid w:val="00AF65C9"/>
    <w:rsid w:val="00AF68F4"/>
    <w:rsid w:val="00AF6AD3"/>
    <w:rsid w:val="00AF6D98"/>
    <w:rsid w:val="00AF7731"/>
    <w:rsid w:val="00AF7ADA"/>
    <w:rsid w:val="00B00705"/>
    <w:rsid w:val="00B0110A"/>
    <w:rsid w:val="00B01CAE"/>
    <w:rsid w:val="00B01FE2"/>
    <w:rsid w:val="00B024EB"/>
    <w:rsid w:val="00B024EF"/>
    <w:rsid w:val="00B0250E"/>
    <w:rsid w:val="00B02719"/>
    <w:rsid w:val="00B02A80"/>
    <w:rsid w:val="00B02B41"/>
    <w:rsid w:val="00B033A1"/>
    <w:rsid w:val="00B037C9"/>
    <w:rsid w:val="00B038A4"/>
    <w:rsid w:val="00B040EC"/>
    <w:rsid w:val="00B0431C"/>
    <w:rsid w:val="00B0477A"/>
    <w:rsid w:val="00B048D8"/>
    <w:rsid w:val="00B04C64"/>
    <w:rsid w:val="00B04CBD"/>
    <w:rsid w:val="00B04D75"/>
    <w:rsid w:val="00B04E6C"/>
    <w:rsid w:val="00B05055"/>
    <w:rsid w:val="00B055A9"/>
    <w:rsid w:val="00B05A8E"/>
    <w:rsid w:val="00B05DED"/>
    <w:rsid w:val="00B05E9E"/>
    <w:rsid w:val="00B062B3"/>
    <w:rsid w:val="00B07902"/>
    <w:rsid w:val="00B1057A"/>
    <w:rsid w:val="00B10632"/>
    <w:rsid w:val="00B11201"/>
    <w:rsid w:val="00B1137C"/>
    <w:rsid w:val="00B116EE"/>
    <w:rsid w:val="00B1178E"/>
    <w:rsid w:val="00B1193C"/>
    <w:rsid w:val="00B12498"/>
    <w:rsid w:val="00B12691"/>
    <w:rsid w:val="00B12F5F"/>
    <w:rsid w:val="00B130C0"/>
    <w:rsid w:val="00B132E0"/>
    <w:rsid w:val="00B133F4"/>
    <w:rsid w:val="00B13906"/>
    <w:rsid w:val="00B13A63"/>
    <w:rsid w:val="00B13AAD"/>
    <w:rsid w:val="00B148A2"/>
    <w:rsid w:val="00B14BA3"/>
    <w:rsid w:val="00B1512A"/>
    <w:rsid w:val="00B15C33"/>
    <w:rsid w:val="00B162E2"/>
    <w:rsid w:val="00B172D4"/>
    <w:rsid w:val="00B174BE"/>
    <w:rsid w:val="00B1782E"/>
    <w:rsid w:val="00B17D4F"/>
    <w:rsid w:val="00B17ECF"/>
    <w:rsid w:val="00B17F0A"/>
    <w:rsid w:val="00B17F83"/>
    <w:rsid w:val="00B17FB8"/>
    <w:rsid w:val="00B20BD0"/>
    <w:rsid w:val="00B2166F"/>
    <w:rsid w:val="00B21BD4"/>
    <w:rsid w:val="00B22D9E"/>
    <w:rsid w:val="00B234F9"/>
    <w:rsid w:val="00B23ACB"/>
    <w:rsid w:val="00B23E48"/>
    <w:rsid w:val="00B243ED"/>
    <w:rsid w:val="00B2444C"/>
    <w:rsid w:val="00B249D7"/>
    <w:rsid w:val="00B24B04"/>
    <w:rsid w:val="00B25200"/>
    <w:rsid w:val="00B25548"/>
    <w:rsid w:val="00B25762"/>
    <w:rsid w:val="00B259B8"/>
    <w:rsid w:val="00B259CF"/>
    <w:rsid w:val="00B260BB"/>
    <w:rsid w:val="00B264B0"/>
    <w:rsid w:val="00B26FBF"/>
    <w:rsid w:val="00B27032"/>
    <w:rsid w:val="00B27397"/>
    <w:rsid w:val="00B27483"/>
    <w:rsid w:val="00B27975"/>
    <w:rsid w:val="00B27F82"/>
    <w:rsid w:val="00B301D7"/>
    <w:rsid w:val="00B3020D"/>
    <w:rsid w:val="00B30B09"/>
    <w:rsid w:val="00B311F5"/>
    <w:rsid w:val="00B3132A"/>
    <w:rsid w:val="00B31B9C"/>
    <w:rsid w:val="00B31BD5"/>
    <w:rsid w:val="00B32505"/>
    <w:rsid w:val="00B32666"/>
    <w:rsid w:val="00B32CA7"/>
    <w:rsid w:val="00B3333C"/>
    <w:rsid w:val="00B335FA"/>
    <w:rsid w:val="00B33635"/>
    <w:rsid w:val="00B348E5"/>
    <w:rsid w:val="00B34E6D"/>
    <w:rsid w:val="00B353A7"/>
    <w:rsid w:val="00B355E6"/>
    <w:rsid w:val="00B35618"/>
    <w:rsid w:val="00B36BCB"/>
    <w:rsid w:val="00B36C7F"/>
    <w:rsid w:val="00B37233"/>
    <w:rsid w:val="00B3728A"/>
    <w:rsid w:val="00B3732B"/>
    <w:rsid w:val="00B377F5"/>
    <w:rsid w:val="00B37AB8"/>
    <w:rsid w:val="00B37C2C"/>
    <w:rsid w:val="00B37C41"/>
    <w:rsid w:val="00B4017E"/>
    <w:rsid w:val="00B413BD"/>
    <w:rsid w:val="00B41441"/>
    <w:rsid w:val="00B42076"/>
    <w:rsid w:val="00B4207C"/>
    <w:rsid w:val="00B42142"/>
    <w:rsid w:val="00B42548"/>
    <w:rsid w:val="00B4344E"/>
    <w:rsid w:val="00B44C31"/>
    <w:rsid w:val="00B44CD7"/>
    <w:rsid w:val="00B44D2A"/>
    <w:rsid w:val="00B44FF8"/>
    <w:rsid w:val="00B45055"/>
    <w:rsid w:val="00B454D8"/>
    <w:rsid w:val="00B45527"/>
    <w:rsid w:val="00B458D5"/>
    <w:rsid w:val="00B460C1"/>
    <w:rsid w:val="00B46319"/>
    <w:rsid w:val="00B46841"/>
    <w:rsid w:val="00B46884"/>
    <w:rsid w:val="00B470E2"/>
    <w:rsid w:val="00B47550"/>
    <w:rsid w:val="00B47A8B"/>
    <w:rsid w:val="00B47B83"/>
    <w:rsid w:val="00B47E23"/>
    <w:rsid w:val="00B50760"/>
    <w:rsid w:val="00B51659"/>
    <w:rsid w:val="00B518DB"/>
    <w:rsid w:val="00B523F0"/>
    <w:rsid w:val="00B52712"/>
    <w:rsid w:val="00B53135"/>
    <w:rsid w:val="00B5314A"/>
    <w:rsid w:val="00B54076"/>
    <w:rsid w:val="00B54084"/>
    <w:rsid w:val="00B54845"/>
    <w:rsid w:val="00B54BA1"/>
    <w:rsid w:val="00B55408"/>
    <w:rsid w:val="00B5556D"/>
    <w:rsid w:val="00B556A0"/>
    <w:rsid w:val="00B5661D"/>
    <w:rsid w:val="00B5664F"/>
    <w:rsid w:val="00B56869"/>
    <w:rsid w:val="00B56BBF"/>
    <w:rsid w:val="00B57351"/>
    <w:rsid w:val="00B577A3"/>
    <w:rsid w:val="00B578F2"/>
    <w:rsid w:val="00B57A53"/>
    <w:rsid w:val="00B57CE8"/>
    <w:rsid w:val="00B57DAE"/>
    <w:rsid w:val="00B57E8A"/>
    <w:rsid w:val="00B57F49"/>
    <w:rsid w:val="00B600D8"/>
    <w:rsid w:val="00B60110"/>
    <w:rsid w:val="00B60879"/>
    <w:rsid w:val="00B60AE1"/>
    <w:rsid w:val="00B61051"/>
    <w:rsid w:val="00B6174D"/>
    <w:rsid w:val="00B617B0"/>
    <w:rsid w:val="00B6203B"/>
    <w:rsid w:val="00B62405"/>
    <w:rsid w:val="00B628B2"/>
    <w:rsid w:val="00B629F2"/>
    <w:rsid w:val="00B62DC8"/>
    <w:rsid w:val="00B63EA7"/>
    <w:rsid w:val="00B64546"/>
    <w:rsid w:val="00B6577A"/>
    <w:rsid w:val="00B659F0"/>
    <w:rsid w:val="00B6608D"/>
    <w:rsid w:val="00B66B79"/>
    <w:rsid w:val="00B66E74"/>
    <w:rsid w:val="00B676BC"/>
    <w:rsid w:val="00B67822"/>
    <w:rsid w:val="00B70468"/>
    <w:rsid w:val="00B705FE"/>
    <w:rsid w:val="00B70B84"/>
    <w:rsid w:val="00B70CD8"/>
    <w:rsid w:val="00B70F8A"/>
    <w:rsid w:val="00B710D0"/>
    <w:rsid w:val="00B71303"/>
    <w:rsid w:val="00B72AD7"/>
    <w:rsid w:val="00B72E9A"/>
    <w:rsid w:val="00B7398B"/>
    <w:rsid w:val="00B73A3B"/>
    <w:rsid w:val="00B73FEA"/>
    <w:rsid w:val="00B742DD"/>
    <w:rsid w:val="00B746E4"/>
    <w:rsid w:val="00B74D61"/>
    <w:rsid w:val="00B751E1"/>
    <w:rsid w:val="00B753F5"/>
    <w:rsid w:val="00B7625C"/>
    <w:rsid w:val="00B765CE"/>
    <w:rsid w:val="00B76856"/>
    <w:rsid w:val="00B7691B"/>
    <w:rsid w:val="00B76EE9"/>
    <w:rsid w:val="00B77376"/>
    <w:rsid w:val="00B773CE"/>
    <w:rsid w:val="00B77529"/>
    <w:rsid w:val="00B77FD9"/>
    <w:rsid w:val="00B805B4"/>
    <w:rsid w:val="00B80625"/>
    <w:rsid w:val="00B80869"/>
    <w:rsid w:val="00B80C07"/>
    <w:rsid w:val="00B80D55"/>
    <w:rsid w:val="00B8138F"/>
    <w:rsid w:val="00B818E8"/>
    <w:rsid w:val="00B81982"/>
    <w:rsid w:val="00B81C61"/>
    <w:rsid w:val="00B81DF2"/>
    <w:rsid w:val="00B81F83"/>
    <w:rsid w:val="00B81FC0"/>
    <w:rsid w:val="00B82235"/>
    <w:rsid w:val="00B82309"/>
    <w:rsid w:val="00B823D4"/>
    <w:rsid w:val="00B82FE1"/>
    <w:rsid w:val="00B83086"/>
    <w:rsid w:val="00B839C6"/>
    <w:rsid w:val="00B8455B"/>
    <w:rsid w:val="00B85084"/>
    <w:rsid w:val="00B851E0"/>
    <w:rsid w:val="00B85A30"/>
    <w:rsid w:val="00B85BFF"/>
    <w:rsid w:val="00B8611D"/>
    <w:rsid w:val="00B869D5"/>
    <w:rsid w:val="00B86C93"/>
    <w:rsid w:val="00B86CB5"/>
    <w:rsid w:val="00B86E72"/>
    <w:rsid w:val="00B86F38"/>
    <w:rsid w:val="00B87E31"/>
    <w:rsid w:val="00B87EEF"/>
    <w:rsid w:val="00B91A1D"/>
    <w:rsid w:val="00B9220D"/>
    <w:rsid w:val="00B92472"/>
    <w:rsid w:val="00B929B3"/>
    <w:rsid w:val="00B92C20"/>
    <w:rsid w:val="00B93033"/>
    <w:rsid w:val="00B932D0"/>
    <w:rsid w:val="00B940C6"/>
    <w:rsid w:val="00B94105"/>
    <w:rsid w:val="00B944E8"/>
    <w:rsid w:val="00B945CE"/>
    <w:rsid w:val="00B94E87"/>
    <w:rsid w:val="00B95535"/>
    <w:rsid w:val="00B956CE"/>
    <w:rsid w:val="00B9581C"/>
    <w:rsid w:val="00B95FC6"/>
    <w:rsid w:val="00B963BC"/>
    <w:rsid w:val="00B96945"/>
    <w:rsid w:val="00B96A17"/>
    <w:rsid w:val="00B96AC8"/>
    <w:rsid w:val="00B96D8E"/>
    <w:rsid w:val="00B970FB"/>
    <w:rsid w:val="00B97243"/>
    <w:rsid w:val="00B9762E"/>
    <w:rsid w:val="00B97D02"/>
    <w:rsid w:val="00B97DAD"/>
    <w:rsid w:val="00B97F7C"/>
    <w:rsid w:val="00BA082C"/>
    <w:rsid w:val="00BA0867"/>
    <w:rsid w:val="00BA0B30"/>
    <w:rsid w:val="00BA13EF"/>
    <w:rsid w:val="00BA1BAE"/>
    <w:rsid w:val="00BA217F"/>
    <w:rsid w:val="00BA23A7"/>
    <w:rsid w:val="00BA2F5A"/>
    <w:rsid w:val="00BA335B"/>
    <w:rsid w:val="00BA3464"/>
    <w:rsid w:val="00BA37C2"/>
    <w:rsid w:val="00BA49BB"/>
    <w:rsid w:val="00BA4F62"/>
    <w:rsid w:val="00BA53A6"/>
    <w:rsid w:val="00BA55F7"/>
    <w:rsid w:val="00BA57EC"/>
    <w:rsid w:val="00BA5EC8"/>
    <w:rsid w:val="00BA63D3"/>
    <w:rsid w:val="00BA707C"/>
    <w:rsid w:val="00BA73DD"/>
    <w:rsid w:val="00BB0A87"/>
    <w:rsid w:val="00BB0FCE"/>
    <w:rsid w:val="00BB128B"/>
    <w:rsid w:val="00BB1433"/>
    <w:rsid w:val="00BB1AFB"/>
    <w:rsid w:val="00BB1DDB"/>
    <w:rsid w:val="00BB29FC"/>
    <w:rsid w:val="00BB35A1"/>
    <w:rsid w:val="00BB3FC2"/>
    <w:rsid w:val="00BB4451"/>
    <w:rsid w:val="00BB4AD4"/>
    <w:rsid w:val="00BB4CAF"/>
    <w:rsid w:val="00BB4E90"/>
    <w:rsid w:val="00BB503A"/>
    <w:rsid w:val="00BB517D"/>
    <w:rsid w:val="00BB563B"/>
    <w:rsid w:val="00BB67EA"/>
    <w:rsid w:val="00BB6DC6"/>
    <w:rsid w:val="00BB70A5"/>
    <w:rsid w:val="00BB7141"/>
    <w:rsid w:val="00BB749B"/>
    <w:rsid w:val="00BB7E85"/>
    <w:rsid w:val="00BC06E0"/>
    <w:rsid w:val="00BC0CE2"/>
    <w:rsid w:val="00BC2047"/>
    <w:rsid w:val="00BC21AE"/>
    <w:rsid w:val="00BC264B"/>
    <w:rsid w:val="00BC2F87"/>
    <w:rsid w:val="00BC351B"/>
    <w:rsid w:val="00BC3B4C"/>
    <w:rsid w:val="00BC4452"/>
    <w:rsid w:val="00BC4FE8"/>
    <w:rsid w:val="00BC52B0"/>
    <w:rsid w:val="00BC532B"/>
    <w:rsid w:val="00BC5AB7"/>
    <w:rsid w:val="00BC65AF"/>
    <w:rsid w:val="00BC6A6E"/>
    <w:rsid w:val="00BC735F"/>
    <w:rsid w:val="00BC7464"/>
    <w:rsid w:val="00BC7496"/>
    <w:rsid w:val="00BC7614"/>
    <w:rsid w:val="00BC7AC2"/>
    <w:rsid w:val="00BC7D80"/>
    <w:rsid w:val="00BC7F24"/>
    <w:rsid w:val="00BD0A49"/>
    <w:rsid w:val="00BD0EE9"/>
    <w:rsid w:val="00BD10DA"/>
    <w:rsid w:val="00BD1656"/>
    <w:rsid w:val="00BD1839"/>
    <w:rsid w:val="00BD22D0"/>
    <w:rsid w:val="00BD2965"/>
    <w:rsid w:val="00BD2BE6"/>
    <w:rsid w:val="00BD3665"/>
    <w:rsid w:val="00BD38AE"/>
    <w:rsid w:val="00BD3900"/>
    <w:rsid w:val="00BD4089"/>
    <w:rsid w:val="00BD4625"/>
    <w:rsid w:val="00BD4751"/>
    <w:rsid w:val="00BD4A0D"/>
    <w:rsid w:val="00BD4FF2"/>
    <w:rsid w:val="00BD542D"/>
    <w:rsid w:val="00BD5AFC"/>
    <w:rsid w:val="00BD67EF"/>
    <w:rsid w:val="00BD6856"/>
    <w:rsid w:val="00BD6A1E"/>
    <w:rsid w:val="00BD6E32"/>
    <w:rsid w:val="00BD714A"/>
    <w:rsid w:val="00BD74C8"/>
    <w:rsid w:val="00BD7679"/>
    <w:rsid w:val="00BD7686"/>
    <w:rsid w:val="00BD7870"/>
    <w:rsid w:val="00BE0625"/>
    <w:rsid w:val="00BE07B0"/>
    <w:rsid w:val="00BE0B93"/>
    <w:rsid w:val="00BE0CD3"/>
    <w:rsid w:val="00BE0FA5"/>
    <w:rsid w:val="00BE19AA"/>
    <w:rsid w:val="00BE1F7C"/>
    <w:rsid w:val="00BE276A"/>
    <w:rsid w:val="00BE29E0"/>
    <w:rsid w:val="00BE321B"/>
    <w:rsid w:val="00BE33B1"/>
    <w:rsid w:val="00BE346E"/>
    <w:rsid w:val="00BE409E"/>
    <w:rsid w:val="00BE488D"/>
    <w:rsid w:val="00BE4F42"/>
    <w:rsid w:val="00BE51D1"/>
    <w:rsid w:val="00BE524A"/>
    <w:rsid w:val="00BE53CB"/>
    <w:rsid w:val="00BE581C"/>
    <w:rsid w:val="00BE5CB0"/>
    <w:rsid w:val="00BE63A7"/>
    <w:rsid w:val="00BE67BD"/>
    <w:rsid w:val="00BE70DC"/>
    <w:rsid w:val="00BE7301"/>
    <w:rsid w:val="00BE730E"/>
    <w:rsid w:val="00BE7AE4"/>
    <w:rsid w:val="00BF0284"/>
    <w:rsid w:val="00BF06DB"/>
    <w:rsid w:val="00BF0CD3"/>
    <w:rsid w:val="00BF1A6A"/>
    <w:rsid w:val="00BF2175"/>
    <w:rsid w:val="00BF27C4"/>
    <w:rsid w:val="00BF2E41"/>
    <w:rsid w:val="00BF312D"/>
    <w:rsid w:val="00BF3ABB"/>
    <w:rsid w:val="00BF3B37"/>
    <w:rsid w:val="00BF3DED"/>
    <w:rsid w:val="00BF3E55"/>
    <w:rsid w:val="00BF40F5"/>
    <w:rsid w:val="00BF449F"/>
    <w:rsid w:val="00BF4CAA"/>
    <w:rsid w:val="00BF4E2F"/>
    <w:rsid w:val="00BF4EEC"/>
    <w:rsid w:val="00BF5902"/>
    <w:rsid w:val="00BF5DD7"/>
    <w:rsid w:val="00BF67F4"/>
    <w:rsid w:val="00BF699C"/>
    <w:rsid w:val="00BF6A64"/>
    <w:rsid w:val="00BF723C"/>
    <w:rsid w:val="00BF72DF"/>
    <w:rsid w:val="00BF7823"/>
    <w:rsid w:val="00BF7ECD"/>
    <w:rsid w:val="00C00098"/>
    <w:rsid w:val="00C00150"/>
    <w:rsid w:val="00C01200"/>
    <w:rsid w:val="00C01B00"/>
    <w:rsid w:val="00C02051"/>
    <w:rsid w:val="00C0220D"/>
    <w:rsid w:val="00C02937"/>
    <w:rsid w:val="00C02BBC"/>
    <w:rsid w:val="00C03321"/>
    <w:rsid w:val="00C0369B"/>
    <w:rsid w:val="00C04245"/>
    <w:rsid w:val="00C04A4F"/>
    <w:rsid w:val="00C04CC5"/>
    <w:rsid w:val="00C04DCB"/>
    <w:rsid w:val="00C04ECB"/>
    <w:rsid w:val="00C04FA9"/>
    <w:rsid w:val="00C050AC"/>
    <w:rsid w:val="00C0562E"/>
    <w:rsid w:val="00C05F53"/>
    <w:rsid w:val="00C06608"/>
    <w:rsid w:val="00C067F2"/>
    <w:rsid w:val="00C06A55"/>
    <w:rsid w:val="00C06B93"/>
    <w:rsid w:val="00C071BB"/>
    <w:rsid w:val="00C07C4B"/>
    <w:rsid w:val="00C07DEC"/>
    <w:rsid w:val="00C10665"/>
    <w:rsid w:val="00C116B0"/>
    <w:rsid w:val="00C11C1D"/>
    <w:rsid w:val="00C11E16"/>
    <w:rsid w:val="00C122CE"/>
    <w:rsid w:val="00C12410"/>
    <w:rsid w:val="00C12BF0"/>
    <w:rsid w:val="00C12E9A"/>
    <w:rsid w:val="00C12F71"/>
    <w:rsid w:val="00C13DE0"/>
    <w:rsid w:val="00C13E60"/>
    <w:rsid w:val="00C13ED0"/>
    <w:rsid w:val="00C1443E"/>
    <w:rsid w:val="00C14510"/>
    <w:rsid w:val="00C152AA"/>
    <w:rsid w:val="00C156B3"/>
    <w:rsid w:val="00C15AF8"/>
    <w:rsid w:val="00C16015"/>
    <w:rsid w:val="00C160D3"/>
    <w:rsid w:val="00C1697E"/>
    <w:rsid w:val="00C16B4C"/>
    <w:rsid w:val="00C16C9C"/>
    <w:rsid w:val="00C172D7"/>
    <w:rsid w:val="00C17447"/>
    <w:rsid w:val="00C17846"/>
    <w:rsid w:val="00C17C55"/>
    <w:rsid w:val="00C17D96"/>
    <w:rsid w:val="00C17EBA"/>
    <w:rsid w:val="00C204FF"/>
    <w:rsid w:val="00C21348"/>
    <w:rsid w:val="00C21A30"/>
    <w:rsid w:val="00C21E5F"/>
    <w:rsid w:val="00C21F44"/>
    <w:rsid w:val="00C22054"/>
    <w:rsid w:val="00C220C2"/>
    <w:rsid w:val="00C2220F"/>
    <w:rsid w:val="00C23659"/>
    <w:rsid w:val="00C23780"/>
    <w:rsid w:val="00C23972"/>
    <w:rsid w:val="00C23FC1"/>
    <w:rsid w:val="00C240FD"/>
    <w:rsid w:val="00C24BFC"/>
    <w:rsid w:val="00C2533D"/>
    <w:rsid w:val="00C25875"/>
    <w:rsid w:val="00C25B5E"/>
    <w:rsid w:val="00C25E29"/>
    <w:rsid w:val="00C25E6A"/>
    <w:rsid w:val="00C262D5"/>
    <w:rsid w:val="00C267B4"/>
    <w:rsid w:val="00C268C1"/>
    <w:rsid w:val="00C26975"/>
    <w:rsid w:val="00C271D1"/>
    <w:rsid w:val="00C27378"/>
    <w:rsid w:val="00C27551"/>
    <w:rsid w:val="00C27E67"/>
    <w:rsid w:val="00C30780"/>
    <w:rsid w:val="00C308BB"/>
    <w:rsid w:val="00C30DEA"/>
    <w:rsid w:val="00C30F49"/>
    <w:rsid w:val="00C31174"/>
    <w:rsid w:val="00C31265"/>
    <w:rsid w:val="00C315A3"/>
    <w:rsid w:val="00C3218E"/>
    <w:rsid w:val="00C32208"/>
    <w:rsid w:val="00C32B0E"/>
    <w:rsid w:val="00C32E8B"/>
    <w:rsid w:val="00C32FDD"/>
    <w:rsid w:val="00C331A1"/>
    <w:rsid w:val="00C33323"/>
    <w:rsid w:val="00C337A5"/>
    <w:rsid w:val="00C33A91"/>
    <w:rsid w:val="00C33EB6"/>
    <w:rsid w:val="00C34075"/>
    <w:rsid w:val="00C34297"/>
    <w:rsid w:val="00C34734"/>
    <w:rsid w:val="00C3480B"/>
    <w:rsid w:val="00C34B63"/>
    <w:rsid w:val="00C35067"/>
    <w:rsid w:val="00C35D07"/>
    <w:rsid w:val="00C35D79"/>
    <w:rsid w:val="00C35D94"/>
    <w:rsid w:val="00C366FF"/>
    <w:rsid w:val="00C368BE"/>
    <w:rsid w:val="00C368F7"/>
    <w:rsid w:val="00C36940"/>
    <w:rsid w:val="00C36B02"/>
    <w:rsid w:val="00C36DDC"/>
    <w:rsid w:val="00C36FB3"/>
    <w:rsid w:val="00C3704D"/>
    <w:rsid w:val="00C37719"/>
    <w:rsid w:val="00C37E1D"/>
    <w:rsid w:val="00C37F76"/>
    <w:rsid w:val="00C40130"/>
    <w:rsid w:val="00C40524"/>
    <w:rsid w:val="00C40673"/>
    <w:rsid w:val="00C40812"/>
    <w:rsid w:val="00C417C7"/>
    <w:rsid w:val="00C41916"/>
    <w:rsid w:val="00C41AAE"/>
    <w:rsid w:val="00C420C1"/>
    <w:rsid w:val="00C434D0"/>
    <w:rsid w:val="00C44A89"/>
    <w:rsid w:val="00C44E2A"/>
    <w:rsid w:val="00C45BFC"/>
    <w:rsid w:val="00C46204"/>
    <w:rsid w:val="00C462AA"/>
    <w:rsid w:val="00C46709"/>
    <w:rsid w:val="00C470DF"/>
    <w:rsid w:val="00C47458"/>
    <w:rsid w:val="00C47483"/>
    <w:rsid w:val="00C475AD"/>
    <w:rsid w:val="00C4792E"/>
    <w:rsid w:val="00C47CDD"/>
    <w:rsid w:val="00C47D81"/>
    <w:rsid w:val="00C50198"/>
    <w:rsid w:val="00C5048A"/>
    <w:rsid w:val="00C50895"/>
    <w:rsid w:val="00C50C00"/>
    <w:rsid w:val="00C51A51"/>
    <w:rsid w:val="00C51EFD"/>
    <w:rsid w:val="00C52093"/>
    <w:rsid w:val="00C52208"/>
    <w:rsid w:val="00C523E9"/>
    <w:rsid w:val="00C527AF"/>
    <w:rsid w:val="00C53152"/>
    <w:rsid w:val="00C535DC"/>
    <w:rsid w:val="00C53A03"/>
    <w:rsid w:val="00C54775"/>
    <w:rsid w:val="00C55879"/>
    <w:rsid w:val="00C55E0A"/>
    <w:rsid w:val="00C55EBC"/>
    <w:rsid w:val="00C5654C"/>
    <w:rsid w:val="00C56E00"/>
    <w:rsid w:val="00C575D0"/>
    <w:rsid w:val="00C577A9"/>
    <w:rsid w:val="00C579B1"/>
    <w:rsid w:val="00C601A3"/>
    <w:rsid w:val="00C6128F"/>
    <w:rsid w:val="00C61778"/>
    <w:rsid w:val="00C6196C"/>
    <w:rsid w:val="00C61A0D"/>
    <w:rsid w:val="00C61D39"/>
    <w:rsid w:val="00C61F6A"/>
    <w:rsid w:val="00C632C2"/>
    <w:rsid w:val="00C63A1D"/>
    <w:rsid w:val="00C63D78"/>
    <w:rsid w:val="00C63DED"/>
    <w:rsid w:val="00C642BD"/>
    <w:rsid w:val="00C645A9"/>
    <w:rsid w:val="00C651A2"/>
    <w:rsid w:val="00C65918"/>
    <w:rsid w:val="00C65FBD"/>
    <w:rsid w:val="00C6611D"/>
    <w:rsid w:val="00C6699E"/>
    <w:rsid w:val="00C6765B"/>
    <w:rsid w:val="00C70218"/>
    <w:rsid w:val="00C70DAC"/>
    <w:rsid w:val="00C714DC"/>
    <w:rsid w:val="00C71645"/>
    <w:rsid w:val="00C71AB7"/>
    <w:rsid w:val="00C7228C"/>
    <w:rsid w:val="00C72307"/>
    <w:rsid w:val="00C723CA"/>
    <w:rsid w:val="00C72DB7"/>
    <w:rsid w:val="00C73455"/>
    <w:rsid w:val="00C7356C"/>
    <w:rsid w:val="00C7435E"/>
    <w:rsid w:val="00C74BF6"/>
    <w:rsid w:val="00C74FC3"/>
    <w:rsid w:val="00C7506E"/>
    <w:rsid w:val="00C75138"/>
    <w:rsid w:val="00C75238"/>
    <w:rsid w:val="00C75447"/>
    <w:rsid w:val="00C7580F"/>
    <w:rsid w:val="00C75833"/>
    <w:rsid w:val="00C759C7"/>
    <w:rsid w:val="00C75D2B"/>
    <w:rsid w:val="00C76BE1"/>
    <w:rsid w:val="00C76C3A"/>
    <w:rsid w:val="00C77440"/>
    <w:rsid w:val="00C80153"/>
    <w:rsid w:val="00C802D6"/>
    <w:rsid w:val="00C804A8"/>
    <w:rsid w:val="00C809F6"/>
    <w:rsid w:val="00C80B0C"/>
    <w:rsid w:val="00C80B35"/>
    <w:rsid w:val="00C80B3B"/>
    <w:rsid w:val="00C80CAF"/>
    <w:rsid w:val="00C80CCA"/>
    <w:rsid w:val="00C80CD0"/>
    <w:rsid w:val="00C81530"/>
    <w:rsid w:val="00C8176B"/>
    <w:rsid w:val="00C81964"/>
    <w:rsid w:val="00C819DB"/>
    <w:rsid w:val="00C81E43"/>
    <w:rsid w:val="00C8272D"/>
    <w:rsid w:val="00C82880"/>
    <w:rsid w:val="00C830A2"/>
    <w:rsid w:val="00C83738"/>
    <w:rsid w:val="00C83FAA"/>
    <w:rsid w:val="00C8425F"/>
    <w:rsid w:val="00C844C0"/>
    <w:rsid w:val="00C84FA6"/>
    <w:rsid w:val="00C857A2"/>
    <w:rsid w:val="00C858BA"/>
    <w:rsid w:val="00C85972"/>
    <w:rsid w:val="00C85A0B"/>
    <w:rsid w:val="00C85ADD"/>
    <w:rsid w:val="00C86091"/>
    <w:rsid w:val="00C8636F"/>
    <w:rsid w:val="00C86820"/>
    <w:rsid w:val="00C868A3"/>
    <w:rsid w:val="00C868F3"/>
    <w:rsid w:val="00C8699F"/>
    <w:rsid w:val="00C86F66"/>
    <w:rsid w:val="00C87777"/>
    <w:rsid w:val="00C87AC2"/>
    <w:rsid w:val="00C904E1"/>
    <w:rsid w:val="00C90681"/>
    <w:rsid w:val="00C90C6A"/>
    <w:rsid w:val="00C912D1"/>
    <w:rsid w:val="00C917A2"/>
    <w:rsid w:val="00C919E7"/>
    <w:rsid w:val="00C92019"/>
    <w:rsid w:val="00C925F7"/>
    <w:rsid w:val="00C93017"/>
    <w:rsid w:val="00C93114"/>
    <w:rsid w:val="00C931D7"/>
    <w:rsid w:val="00C93B19"/>
    <w:rsid w:val="00C93BBF"/>
    <w:rsid w:val="00C9459E"/>
    <w:rsid w:val="00C9472D"/>
    <w:rsid w:val="00C94A71"/>
    <w:rsid w:val="00C94A7C"/>
    <w:rsid w:val="00C94FCD"/>
    <w:rsid w:val="00C96C76"/>
    <w:rsid w:val="00C97B68"/>
    <w:rsid w:val="00C97DA8"/>
    <w:rsid w:val="00CA0041"/>
    <w:rsid w:val="00CA08CA"/>
    <w:rsid w:val="00CA1E45"/>
    <w:rsid w:val="00CA2C60"/>
    <w:rsid w:val="00CA2C7B"/>
    <w:rsid w:val="00CA2D01"/>
    <w:rsid w:val="00CA301C"/>
    <w:rsid w:val="00CA331F"/>
    <w:rsid w:val="00CA3ABF"/>
    <w:rsid w:val="00CA3C98"/>
    <w:rsid w:val="00CA417E"/>
    <w:rsid w:val="00CA5CFF"/>
    <w:rsid w:val="00CA5DCE"/>
    <w:rsid w:val="00CA67B8"/>
    <w:rsid w:val="00CA71D9"/>
    <w:rsid w:val="00CA728C"/>
    <w:rsid w:val="00CB000C"/>
    <w:rsid w:val="00CB017B"/>
    <w:rsid w:val="00CB0190"/>
    <w:rsid w:val="00CB037D"/>
    <w:rsid w:val="00CB050F"/>
    <w:rsid w:val="00CB0AB9"/>
    <w:rsid w:val="00CB0B2A"/>
    <w:rsid w:val="00CB1434"/>
    <w:rsid w:val="00CB15C3"/>
    <w:rsid w:val="00CB1811"/>
    <w:rsid w:val="00CB1815"/>
    <w:rsid w:val="00CB1B40"/>
    <w:rsid w:val="00CB1C41"/>
    <w:rsid w:val="00CB1FD1"/>
    <w:rsid w:val="00CB248F"/>
    <w:rsid w:val="00CB2579"/>
    <w:rsid w:val="00CB2B30"/>
    <w:rsid w:val="00CB2C36"/>
    <w:rsid w:val="00CB342F"/>
    <w:rsid w:val="00CB38FF"/>
    <w:rsid w:val="00CB3B9C"/>
    <w:rsid w:val="00CB459D"/>
    <w:rsid w:val="00CB478A"/>
    <w:rsid w:val="00CB5499"/>
    <w:rsid w:val="00CB5A93"/>
    <w:rsid w:val="00CB5B11"/>
    <w:rsid w:val="00CB64D9"/>
    <w:rsid w:val="00CB67D4"/>
    <w:rsid w:val="00CB67EF"/>
    <w:rsid w:val="00CB6DA6"/>
    <w:rsid w:val="00CB6FD5"/>
    <w:rsid w:val="00CB7F97"/>
    <w:rsid w:val="00CC0125"/>
    <w:rsid w:val="00CC0525"/>
    <w:rsid w:val="00CC0BE3"/>
    <w:rsid w:val="00CC0CCF"/>
    <w:rsid w:val="00CC0CFA"/>
    <w:rsid w:val="00CC0E1C"/>
    <w:rsid w:val="00CC1447"/>
    <w:rsid w:val="00CC1478"/>
    <w:rsid w:val="00CC21E7"/>
    <w:rsid w:val="00CC23B8"/>
    <w:rsid w:val="00CC2428"/>
    <w:rsid w:val="00CC3A37"/>
    <w:rsid w:val="00CC3D6F"/>
    <w:rsid w:val="00CC3F2C"/>
    <w:rsid w:val="00CC3FFD"/>
    <w:rsid w:val="00CC43D2"/>
    <w:rsid w:val="00CC4800"/>
    <w:rsid w:val="00CC4C20"/>
    <w:rsid w:val="00CC4D4E"/>
    <w:rsid w:val="00CC58DD"/>
    <w:rsid w:val="00CC67D9"/>
    <w:rsid w:val="00CC71A2"/>
    <w:rsid w:val="00CD04A7"/>
    <w:rsid w:val="00CD0DBE"/>
    <w:rsid w:val="00CD0EDB"/>
    <w:rsid w:val="00CD17FA"/>
    <w:rsid w:val="00CD1F95"/>
    <w:rsid w:val="00CD25CC"/>
    <w:rsid w:val="00CD318F"/>
    <w:rsid w:val="00CD35E3"/>
    <w:rsid w:val="00CD38FF"/>
    <w:rsid w:val="00CD539D"/>
    <w:rsid w:val="00CD58CF"/>
    <w:rsid w:val="00CD6982"/>
    <w:rsid w:val="00CD6EA9"/>
    <w:rsid w:val="00CD6F63"/>
    <w:rsid w:val="00CD6FB5"/>
    <w:rsid w:val="00CD71A9"/>
    <w:rsid w:val="00CD77CE"/>
    <w:rsid w:val="00CD78BC"/>
    <w:rsid w:val="00CE0B4E"/>
    <w:rsid w:val="00CE0C8D"/>
    <w:rsid w:val="00CE0EE0"/>
    <w:rsid w:val="00CE107A"/>
    <w:rsid w:val="00CE254A"/>
    <w:rsid w:val="00CE27BE"/>
    <w:rsid w:val="00CE29D6"/>
    <w:rsid w:val="00CE2BCE"/>
    <w:rsid w:val="00CE3F8D"/>
    <w:rsid w:val="00CE484C"/>
    <w:rsid w:val="00CE4E52"/>
    <w:rsid w:val="00CE4F00"/>
    <w:rsid w:val="00CE5618"/>
    <w:rsid w:val="00CE5784"/>
    <w:rsid w:val="00CE5D31"/>
    <w:rsid w:val="00CE63AF"/>
    <w:rsid w:val="00CE6A62"/>
    <w:rsid w:val="00CE6B53"/>
    <w:rsid w:val="00CE6C57"/>
    <w:rsid w:val="00CE71C0"/>
    <w:rsid w:val="00CE7433"/>
    <w:rsid w:val="00CE763D"/>
    <w:rsid w:val="00CE773D"/>
    <w:rsid w:val="00CE7CDF"/>
    <w:rsid w:val="00CF00DC"/>
    <w:rsid w:val="00CF08C9"/>
    <w:rsid w:val="00CF0BA4"/>
    <w:rsid w:val="00CF0F52"/>
    <w:rsid w:val="00CF0FAE"/>
    <w:rsid w:val="00CF1024"/>
    <w:rsid w:val="00CF134D"/>
    <w:rsid w:val="00CF1CD0"/>
    <w:rsid w:val="00CF2072"/>
    <w:rsid w:val="00CF23F4"/>
    <w:rsid w:val="00CF244B"/>
    <w:rsid w:val="00CF48F8"/>
    <w:rsid w:val="00CF4A56"/>
    <w:rsid w:val="00CF4D95"/>
    <w:rsid w:val="00CF4E35"/>
    <w:rsid w:val="00CF597E"/>
    <w:rsid w:val="00CF5A21"/>
    <w:rsid w:val="00CF6837"/>
    <w:rsid w:val="00CF7B06"/>
    <w:rsid w:val="00D0038A"/>
    <w:rsid w:val="00D00474"/>
    <w:rsid w:val="00D00A24"/>
    <w:rsid w:val="00D00BFF"/>
    <w:rsid w:val="00D01068"/>
    <w:rsid w:val="00D01B9C"/>
    <w:rsid w:val="00D01DD9"/>
    <w:rsid w:val="00D01F62"/>
    <w:rsid w:val="00D02603"/>
    <w:rsid w:val="00D02997"/>
    <w:rsid w:val="00D029FE"/>
    <w:rsid w:val="00D03376"/>
    <w:rsid w:val="00D03B96"/>
    <w:rsid w:val="00D03E3E"/>
    <w:rsid w:val="00D041E6"/>
    <w:rsid w:val="00D046AE"/>
    <w:rsid w:val="00D049B1"/>
    <w:rsid w:val="00D04E19"/>
    <w:rsid w:val="00D04F54"/>
    <w:rsid w:val="00D056D2"/>
    <w:rsid w:val="00D06216"/>
    <w:rsid w:val="00D06601"/>
    <w:rsid w:val="00D06624"/>
    <w:rsid w:val="00D06FBA"/>
    <w:rsid w:val="00D07201"/>
    <w:rsid w:val="00D110C6"/>
    <w:rsid w:val="00D1203F"/>
    <w:rsid w:val="00D121BE"/>
    <w:rsid w:val="00D122E9"/>
    <w:rsid w:val="00D12634"/>
    <w:rsid w:val="00D12B49"/>
    <w:rsid w:val="00D12B6A"/>
    <w:rsid w:val="00D12EF1"/>
    <w:rsid w:val="00D13188"/>
    <w:rsid w:val="00D15772"/>
    <w:rsid w:val="00D158A9"/>
    <w:rsid w:val="00D15A0D"/>
    <w:rsid w:val="00D15AC2"/>
    <w:rsid w:val="00D15D6B"/>
    <w:rsid w:val="00D160E5"/>
    <w:rsid w:val="00D162F4"/>
    <w:rsid w:val="00D16301"/>
    <w:rsid w:val="00D163D2"/>
    <w:rsid w:val="00D1667D"/>
    <w:rsid w:val="00D16E68"/>
    <w:rsid w:val="00D17704"/>
    <w:rsid w:val="00D17949"/>
    <w:rsid w:val="00D21593"/>
    <w:rsid w:val="00D2178E"/>
    <w:rsid w:val="00D21D0B"/>
    <w:rsid w:val="00D21D64"/>
    <w:rsid w:val="00D232D2"/>
    <w:rsid w:val="00D23A0B"/>
    <w:rsid w:val="00D23EDC"/>
    <w:rsid w:val="00D242C6"/>
    <w:rsid w:val="00D245E5"/>
    <w:rsid w:val="00D24A3F"/>
    <w:rsid w:val="00D24C19"/>
    <w:rsid w:val="00D24E65"/>
    <w:rsid w:val="00D24EAE"/>
    <w:rsid w:val="00D2677F"/>
    <w:rsid w:val="00D27FB7"/>
    <w:rsid w:val="00D30AA1"/>
    <w:rsid w:val="00D31457"/>
    <w:rsid w:val="00D31464"/>
    <w:rsid w:val="00D316B1"/>
    <w:rsid w:val="00D31FA9"/>
    <w:rsid w:val="00D32306"/>
    <w:rsid w:val="00D32899"/>
    <w:rsid w:val="00D32AC2"/>
    <w:rsid w:val="00D33258"/>
    <w:rsid w:val="00D33C8B"/>
    <w:rsid w:val="00D33F3A"/>
    <w:rsid w:val="00D3488E"/>
    <w:rsid w:val="00D3493A"/>
    <w:rsid w:val="00D34D18"/>
    <w:rsid w:val="00D3573E"/>
    <w:rsid w:val="00D357FF"/>
    <w:rsid w:val="00D36DEE"/>
    <w:rsid w:val="00D37572"/>
    <w:rsid w:val="00D37A28"/>
    <w:rsid w:val="00D37FAB"/>
    <w:rsid w:val="00D409C5"/>
    <w:rsid w:val="00D41417"/>
    <w:rsid w:val="00D41487"/>
    <w:rsid w:val="00D418D7"/>
    <w:rsid w:val="00D420AF"/>
    <w:rsid w:val="00D42D2C"/>
    <w:rsid w:val="00D43366"/>
    <w:rsid w:val="00D43410"/>
    <w:rsid w:val="00D43831"/>
    <w:rsid w:val="00D44206"/>
    <w:rsid w:val="00D447A1"/>
    <w:rsid w:val="00D44851"/>
    <w:rsid w:val="00D4538D"/>
    <w:rsid w:val="00D45ACE"/>
    <w:rsid w:val="00D45F6E"/>
    <w:rsid w:val="00D460DE"/>
    <w:rsid w:val="00D46110"/>
    <w:rsid w:val="00D4649F"/>
    <w:rsid w:val="00D46609"/>
    <w:rsid w:val="00D46728"/>
    <w:rsid w:val="00D475C0"/>
    <w:rsid w:val="00D50726"/>
    <w:rsid w:val="00D50AD5"/>
    <w:rsid w:val="00D51563"/>
    <w:rsid w:val="00D51599"/>
    <w:rsid w:val="00D5159B"/>
    <w:rsid w:val="00D51F10"/>
    <w:rsid w:val="00D52A9C"/>
    <w:rsid w:val="00D52C38"/>
    <w:rsid w:val="00D53A18"/>
    <w:rsid w:val="00D53CB9"/>
    <w:rsid w:val="00D542A1"/>
    <w:rsid w:val="00D54802"/>
    <w:rsid w:val="00D5480A"/>
    <w:rsid w:val="00D54B32"/>
    <w:rsid w:val="00D5525C"/>
    <w:rsid w:val="00D5532B"/>
    <w:rsid w:val="00D55362"/>
    <w:rsid w:val="00D55BFD"/>
    <w:rsid w:val="00D560A9"/>
    <w:rsid w:val="00D56B4C"/>
    <w:rsid w:val="00D57698"/>
    <w:rsid w:val="00D578EF"/>
    <w:rsid w:val="00D57EC1"/>
    <w:rsid w:val="00D60CE5"/>
    <w:rsid w:val="00D6130C"/>
    <w:rsid w:val="00D6149F"/>
    <w:rsid w:val="00D61861"/>
    <w:rsid w:val="00D618D4"/>
    <w:rsid w:val="00D62CD4"/>
    <w:rsid w:val="00D63461"/>
    <w:rsid w:val="00D6377F"/>
    <w:rsid w:val="00D63844"/>
    <w:rsid w:val="00D643C9"/>
    <w:rsid w:val="00D6445F"/>
    <w:rsid w:val="00D645DE"/>
    <w:rsid w:val="00D649A3"/>
    <w:rsid w:val="00D651B5"/>
    <w:rsid w:val="00D65BBD"/>
    <w:rsid w:val="00D65CE5"/>
    <w:rsid w:val="00D66382"/>
    <w:rsid w:val="00D66615"/>
    <w:rsid w:val="00D669E0"/>
    <w:rsid w:val="00D66B3C"/>
    <w:rsid w:val="00D66BB8"/>
    <w:rsid w:val="00D66C47"/>
    <w:rsid w:val="00D67C00"/>
    <w:rsid w:val="00D701C5"/>
    <w:rsid w:val="00D70ABB"/>
    <w:rsid w:val="00D70B34"/>
    <w:rsid w:val="00D70CF5"/>
    <w:rsid w:val="00D719E5"/>
    <w:rsid w:val="00D71D79"/>
    <w:rsid w:val="00D7263A"/>
    <w:rsid w:val="00D729DD"/>
    <w:rsid w:val="00D72A29"/>
    <w:rsid w:val="00D72D47"/>
    <w:rsid w:val="00D72FBC"/>
    <w:rsid w:val="00D73190"/>
    <w:rsid w:val="00D73484"/>
    <w:rsid w:val="00D736CC"/>
    <w:rsid w:val="00D73732"/>
    <w:rsid w:val="00D73C34"/>
    <w:rsid w:val="00D74181"/>
    <w:rsid w:val="00D74ABA"/>
    <w:rsid w:val="00D755FA"/>
    <w:rsid w:val="00D758D7"/>
    <w:rsid w:val="00D75932"/>
    <w:rsid w:val="00D76C5F"/>
    <w:rsid w:val="00D76FF8"/>
    <w:rsid w:val="00D7736E"/>
    <w:rsid w:val="00D776A6"/>
    <w:rsid w:val="00D77B09"/>
    <w:rsid w:val="00D77DD5"/>
    <w:rsid w:val="00D77FE9"/>
    <w:rsid w:val="00D80B8D"/>
    <w:rsid w:val="00D811E3"/>
    <w:rsid w:val="00D81F53"/>
    <w:rsid w:val="00D81F96"/>
    <w:rsid w:val="00D82180"/>
    <w:rsid w:val="00D8227F"/>
    <w:rsid w:val="00D82C12"/>
    <w:rsid w:val="00D836FF"/>
    <w:rsid w:val="00D8382C"/>
    <w:rsid w:val="00D83F02"/>
    <w:rsid w:val="00D845EC"/>
    <w:rsid w:val="00D84B48"/>
    <w:rsid w:val="00D85641"/>
    <w:rsid w:val="00D85E04"/>
    <w:rsid w:val="00D85E4C"/>
    <w:rsid w:val="00D85E59"/>
    <w:rsid w:val="00D85F2B"/>
    <w:rsid w:val="00D86373"/>
    <w:rsid w:val="00D86757"/>
    <w:rsid w:val="00D8692C"/>
    <w:rsid w:val="00D86C6F"/>
    <w:rsid w:val="00D90024"/>
    <w:rsid w:val="00D9046A"/>
    <w:rsid w:val="00D907F2"/>
    <w:rsid w:val="00D90865"/>
    <w:rsid w:val="00D90984"/>
    <w:rsid w:val="00D909A4"/>
    <w:rsid w:val="00D90D30"/>
    <w:rsid w:val="00D91BE2"/>
    <w:rsid w:val="00D923A2"/>
    <w:rsid w:val="00D9271F"/>
    <w:rsid w:val="00D92BFF"/>
    <w:rsid w:val="00D92FE6"/>
    <w:rsid w:val="00D930FB"/>
    <w:rsid w:val="00D9377C"/>
    <w:rsid w:val="00D94399"/>
    <w:rsid w:val="00D94433"/>
    <w:rsid w:val="00D94634"/>
    <w:rsid w:val="00D9471D"/>
    <w:rsid w:val="00D949D9"/>
    <w:rsid w:val="00D94EEA"/>
    <w:rsid w:val="00D951EE"/>
    <w:rsid w:val="00D95618"/>
    <w:rsid w:val="00D958E2"/>
    <w:rsid w:val="00D95C1A"/>
    <w:rsid w:val="00D95EFD"/>
    <w:rsid w:val="00D96184"/>
    <w:rsid w:val="00D963E9"/>
    <w:rsid w:val="00D9667D"/>
    <w:rsid w:val="00D96961"/>
    <w:rsid w:val="00D96A17"/>
    <w:rsid w:val="00D96F58"/>
    <w:rsid w:val="00D97114"/>
    <w:rsid w:val="00D9726A"/>
    <w:rsid w:val="00D97C6F"/>
    <w:rsid w:val="00DA035F"/>
    <w:rsid w:val="00DA0A2E"/>
    <w:rsid w:val="00DA0C49"/>
    <w:rsid w:val="00DA11EA"/>
    <w:rsid w:val="00DA26A0"/>
    <w:rsid w:val="00DA2CBA"/>
    <w:rsid w:val="00DA2D16"/>
    <w:rsid w:val="00DA30E5"/>
    <w:rsid w:val="00DA31B9"/>
    <w:rsid w:val="00DA396F"/>
    <w:rsid w:val="00DA3F77"/>
    <w:rsid w:val="00DA42C1"/>
    <w:rsid w:val="00DA475C"/>
    <w:rsid w:val="00DA5010"/>
    <w:rsid w:val="00DA507B"/>
    <w:rsid w:val="00DA552D"/>
    <w:rsid w:val="00DA5755"/>
    <w:rsid w:val="00DA6510"/>
    <w:rsid w:val="00DA661F"/>
    <w:rsid w:val="00DA68CB"/>
    <w:rsid w:val="00DA6958"/>
    <w:rsid w:val="00DA6B32"/>
    <w:rsid w:val="00DA6D42"/>
    <w:rsid w:val="00DA713E"/>
    <w:rsid w:val="00DA75B8"/>
    <w:rsid w:val="00DA7BD4"/>
    <w:rsid w:val="00DA7CDE"/>
    <w:rsid w:val="00DA7CE9"/>
    <w:rsid w:val="00DB020C"/>
    <w:rsid w:val="00DB064F"/>
    <w:rsid w:val="00DB07F8"/>
    <w:rsid w:val="00DB130B"/>
    <w:rsid w:val="00DB1600"/>
    <w:rsid w:val="00DB1AEB"/>
    <w:rsid w:val="00DB1C0B"/>
    <w:rsid w:val="00DB1DF5"/>
    <w:rsid w:val="00DB2425"/>
    <w:rsid w:val="00DB280B"/>
    <w:rsid w:val="00DB2D0B"/>
    <w:rsid w:val="00DB34C5"/>
    <w:rsid w:val="00DB3C39"/>
    <w:rsid w:val="00DB3CA1"/>
    <w:rsid w:val="00DB3FCD"/>
    <w:rsid w:val="00DB51A9"/>
    <w:rsid w:val="00DB54A9"/>
    <w:rsid w:val="00DB57D9"/>
    <w:rsid w:val="00DB57F8"/>
    <w:rsid w:val="00DB63E8"/>
    <w:rsid w:val="00DB670B"/>
    <w:rsid w:val="00DB6D03"/>
    <w:rsid w:val="00DB79DD"/>
    <w:rsid w:val="00DB7F9B"/>
    <w:rsid w:val="00DC038D"/>
    <w:rsid w:val="00DC03DA"/>
    <w:rsid w:val="00DC04FB"/>
    <w:rsid w:val="00DC0AC8"/>
    <w:rsid w:val="00DC1485"/>
    <w:rsid w:val="00DC1A3B"/>
    <w:rsid w:val="00DC20E0"/>
    <w:rsid w:val="00DC23EB"/>
    <w:rsid w:val="00DC25BD"/>
    <w:rsid w:val="00DC27C5"/>
    <w:rsid w:val="00DC352B"/>
    <w:rsid w:val="00DC379C"/>
    <w:rsid w:val="00DC3B22"/>
    <w:rsid w:val="00DC3BA1"/>
    <w:rsid w:val="00DC3C8E"/>
    <w:rsid w:val="00DC40E0"/>
    <w:rsid w:val="00DC4C2B"/>
    <w:rsid w:val="00DC4EAE"/>
    <w:rsid w:val="00DC5A3E"/>
    <w:rsid w:val="00DC6532"/>
    <w:rsid w:val="00DC6788"/>
    <w:rsid w:val="00DC6883"/>
    <w:rsid w:val="00DC69C2"/>
    <w:rsid w:val="00DC6E6F"/>
    <w:rsid w:val="00DC744B"/>
    <w:rsid w:val="00DC7FDE"/>
    <w:rsid w:val="00DD02E3"/>
    <w:rsid w:val="00DD07BE"/>
    <w:rsid w:val="00DD097E"/>
    <w:rsid w:val="00DD09A4"/>
    <w:rsid w:val="00DD0A91"/>
    <w:rsid w:val="00DD0BA4"/>
    <w:rsid w:val="00DD1913"/>
    <w:rsid w:val="00DD3521"/>
    <w:rsid w:val="00DD3B30"/>
    <w:rsid w:val="00DD3C40"/>
    <w:rsid w:val="00DD4642"/>
    <w:rsid w:val="00DD4EB2"/>
    <w:rsid w:val="00DD56C3"/>
    <w:rsid w:val="00DD5E2C"/>
    <w:rsid w:val="00DD61A3"/>
    <w:rsid w:val="00DD6B42"/>
    <w:rsid w:val="00DD6BE1"/>
    <w:rsid w:val="00DD6C62"/>
    <w:rsid w:val="00DD6EE8"/>
    <w:rsid w:val="00DD72DF"/>
    <w:rsid w:val="00DD7595"/>
    <w:rsid w:val="00DD793F"/>
    <w:rsid w:val="00DD797A"/>
    <w:rsid w:val="00DD7AF0"/>
    <w:rsid w:val="00DD7E1B"/>
    <w:rsid w:val="00DD7ECB"/>
    <w:rsid w:val="00DE0082"/>
    <w:rsid w:val="00DE011C"/>
    <w:rsid w:val="00DE0267"/>
    <w:rsid w:val="00DE04B2"/>
    <w:rsid w:val="00DE0525"/>
    <w:rsid w:val="00DE06A2"/>
    <w:rsid w:val="00DE1056"/>
    <w:rsid w:val="00DE1431"/>
    <w:rsid w:val="00DE2761"/>
    <w:rsid w:val="00DE2FB4"/>
    <w:rsid w:val="00DE33E2"/>
    <w:rsid w:val="00DE4135"/>
    <w:rsid w:val="00DE47A0"/>
    <w:rsid w:val="00DE4CE2"/>
    <w:rsid w:val="00DE4FA7"/>
    <w:rsid w:val="00DE562A"/>
    <w:rsid w:val="00DE591E"/>
    <w:rsid w:val="00DE5E61"/>
    <w:rsid w:val="00DE601E"/>
    <w:rsid w:val="00DE7129"/>
    <w:rsid w:val="00DE71BA"/>
    <w:rsid w:val="00DF0570"/>
    <w:rsid w:val="00DF07DB"/>
    <w:rsid w:val="00DF0847"/>
    <w:rsid w:val="00DF0CA9"/>
    <w:rsid w:val="00DF0D49"/>
    <w:rsid w:val="00DF0EFF"/>
    <w:rsid w:val="00DF0F18"/>
    <w:rsid w:val="00DF23B6"/>
    <w:rsid w:val="00DF2FB7"/>
    <w:rsid w:val="00DF313B"/>
    <w:rsid w:val="00DF3279"/>
    <w:rsid w:val="00DF3AB3"/>
    <w:rsid w:val="00DF5046"/>
    <w:rsid w:val="00DF520D"/>
    <w:rsid w:val="00DF54FC"/>
    <w:rsid w:val="00DF5513"/>
    <w:rsid w:val="00DF5667"/>
    <w:rsid w:val="00DF60A2"/>
    <w:rsid w:val="00DF6758"/>
    <w:rsid w:val="00DF6B7B"/>
    <w:rsid w:val="00DF6F6D"/>
    <w:rsid w:val="00DF7159"/>
    <w:rsid w:val="00DF740E"/>
    <w:rsid w:val="00DF774C"/>
    <w:rsid w:val="00DF7968"/>
    <w:rsid w:val="00DF7AAE"/>
    <w:rsid w:val="00DF7D4F"/>
    <w:rsid w:val="00E00EAC"/>
    <w:rsid w:val="00E01028"/>
    <w:rsid w:val="00E013A8"/>
    <w:rsid w:val="00E018AE"/>
    <w:rsid w:val="00E01E0C"/>
    <w:rsid w:val="00E02DD4"/>
    <w:rsid w:val="00E030A8"/>
    <w:rsid w:val="00E03202"/>
    <w:rsid w:val="00E0320B"/>
    <w:rsid w:val="00E03291"/>
    <w:rsid w:val="00E036D4"/>
    <w:rsid w:val="00E043A5"/>
    <w:rsid w:val="00E04AA5"/>
    <w:rsid w:val="00E0548F"/>
    <w:rsid w:val="00E067F3"/>
    <w:rsid w:val="00E0741A"/>
    <w:rsid w:val="00E07EA6"/>
    <w:rsid w:val="00E10130"/>
    <w:rsid w:val="00E11614"/>
    <w:rsid w:val="00E1200D"/>
    <w:rsid w:val="00E12587"/>
    <w:rsid w:val="00E1293C"/>
    <w:rsid w:val="00E130D2"/>
    <w:rsid w:val="00E1331D"/>
    <w:rsid w:val="00E13432"/>
    <w:rsid w:val="00E143FC"/>
    <w:rsid w:val="00E14996"/>
    <w:rsid w:val="00E14CB1"/>
    <w:rsid w:val="00E14D1C"/>
    <w:rsid w:val="00E15268"/>
    <w:rsid w:val="00E15F00"/>
    <w:rsid w:val="00E160EB"/>
    <w:rsid w:val="00E16A93"/>
    <w:rsid w:val="00E17374"/>
    <w:rsid w:val="00E17506"/>
    <w:rsid w:val="00E17D7A"/>
    <w:rsid w:val="00E17EA8"/>
    <w:rsid w:val="00E20212"/>
    <w:rsid w:val="00E20312"/>
    <w:rsid w:val="00E212C9"/>
    <w:rsid w:val="00E219A0"/>
    <w:rsid w:val="00E22A02"/>
    <w:rsid w:val="00E22BE4"/>
    <w:rsid w:val="00E22C07"/>
    <w:rsid w:val="00E237BB"/>
    <w:rsid w:val="00E23F04"/>
    <w:rsid w:val="00E2448A"/>
    <w:rsid w:val="00E24FE8"/>
    <w:rsid w:val="00E257BB"/>
    <w:rsid w:val="00E25AC1"/>
    <w:rsid w:val="00E25AEA"/>
    <w:rsid w:val="00E26594"/>
    <w:rsid w:val="00E266AE"/>
    <w:rsid w:val="00E26CD6"/>
    <w:rsid w:val="00E27326"/>
    <w:rsid w:val="00E276B1"/>
    <w:rsid w:val="00E27BC0"/>
    <w:rsid w:val="00E27DA7"/>
    <w:rsid w:val="00E30113"/>
    <w:rsid w:val="00E30446"/>
    <w:rsid w:val="00E30489"/>
    <w:rsid w:val="00E30534"/>
    <w:rsid w:val="00E307F4"/>
    <w:rsid w:val="00E30AC2"/>
    <w:rsid w:val="00E3149C"/>
    <w:rsid w:val="00E3150C"/>
    <w:rsid w:val="00E31543"/>
    <w:rsid w:val="00E316C1"/>
    <w:rsid w:val="00E31B19"/>
    <w:rsid w:val="00E31BB4"/>
    <w:rsid w:val="00E31C58"/>
    <w:rsid w:val="00E3224F"/>
    <w:rsid w:val="00E322C9"/>
    <w:rsid w:val="00E32A92"/>
    <w:rsid w:val="00E3331B"/>
    <w:rsid w:val="00E334A1"/>
    <w:rsid w:val="00E334FA"/>
    <w:rsid w:val="00E33577"/>
    <w:rsid w:val="00E3432F"/>
    <w:rsid w:val="00E3520F"/>
    <w:rsid w:val="00E355E6"/>
    <w:rsid w:val="00E35D6B"/>
    <w:rsid w:val="00E35E82"/>
    <w:rsid w:val="00E3623D"/>
    <w:rsid w:val="00E36EC1"/>
    <w:rsid w:val="00E37122"/>
    <w:rsid w:val="00E37755"/>
    <w:rsid w:val="00E37A75"/>
    <w:rsid w:val="00E37FE5"/>
    <w:rsid w:val="00E4026E"/>
    <w:rsid w:val="00E4035B"/>
    <w:rsid w:val="00E4094A"/>
    <w:rsid w:val="00E40AD5"/>
    <w:rsid w:val="00E410CE"/>
    <w:rsid w:val="00E42926"/>
    <w:rsid w:val="00E4327F"/>
    <w:rsid w:val="00E43877"/>
    <w:rsid w:val="00E43D76"/>
    <w:rsid w:val="00E43F9F"/>
    <w:rsid w:val="00E44416"/>
    <w:rsid w:val="00E4497C"/>
    <w:rsid w:val="00E459E5"/>
    <w:rsid w:val="00E45DD0"/>
    <w:rsid w:val="00E461E6"/>
    <w:rsid w:val="00E46275"/>
    <w:rsid w:val="00E4673E"/>
    <w:rsid w:val="00E46B90"/>
    <w:rsid w:val="00E46C29"/>
    <w:rsid w:val="00E50534"/>
    <w:rsid w:val="00E50AB2"/>
    <w:rsid w:val="00E51232"/>
    <w:rsid w:val="00E512F3"/>
    <w:rsid w:val="00E51D2C"/>
    <w:rsid w:val="00E527D9"/>
    <w:rsid w:val="00E52E8C"/>
    <w:rsid w:val="00E52E95"/>
    <w:rsid w:val="00E530FC"/>
    <w:rsid w:val="00E53E49"/>
    <w:rsid w:val="00E540A3"/>
    <w:rsid w:val="00E5449E"/>
    <w:rsid w:val="00E54528"/>
    <w:rsid w:val="00E5471E"/>
    <w:rsid w:val="00E548DB"/>
    <w:rsid w:val="00E54B0F"/>
    <w:rsid w:val="00E54C39"/>
    <w:rsid w:val="00E555A2"/>
    <w:rsid w:val="00E55DCC"/>
    <w:rsid w:val="00E55F8D"/>
    <w:rsid w:val="00E55FB9"/>
    <w:rsid w:val="00E5611F"/>
    <w:rsid w:val="00E5622F"/>
    <w:rsid w:val="00E56C36"/>
    <w:rsid w:val="00E577A6"/>
    <w:rsid w:val="00E578AF"/>
    <w:rsid w:val="00E57AC0"/>
    <w:rsid w:val="00E57CEB"/>
    <w:rsid w:val="00E602B0"/>
    <w:rsid w:val="00E60A9C"/>
    <w:rsid w:val="00E60B94"/>
    <w:rsid w:val="00E60C48"/>
    <w:rsid w:val="00E611A5"/>
    <w:rsid w:val="00E62397"/>
    <w:rsid w:val="00E62865"/>
    <w:rsid w:val="00E62873"/>
    <w:rsid w:val="00E62B10"/>
    <w:rsid w:val="00E630C9"/>
    <w:rsid w:val="00E631E5"/>
    <w:rsid w:val="00E63587"/>
    <w:rsid w:val="00E636F9"/>
    <w:rsid w:val="00E64B2A"/>
    <w:rsid w:val="00E64F29"/>
    <w:rsid w:val="00E6533B"/>
    <w:rsid w:val="00E662EB"/>
    <w:rsid w:val="00E664F2"/>
    <w:rsid w:val="00E66CB0"/>
    <w:rsid w:val="00E66D26"/>
    <w:rsid w:val="00E670FA"/>
    <w:rsid w:val="00E67752"/>
    <w:rsid w:val="00E67AF4"/>
    <w:rsid w:val="00E7065E"/>
    <w:rsid w:val="00E7097B"/>
    <w:rsid w:val="00E70E9B"/>
    <w:rsid w:val="00E7161D"/>
    <w:rsid w:val="00E71958"/>
    <w:rsid w:val="00E71AED"/>
    <w:rsid w:val="00E71C3D"/>
    <w:rsid w:val="00E720C7"/>
    <w:rsid w:val="00E72B9A"/>
    <w:rsid w:val="00E734DF"/>
    <w:rsid w:val="00E73A4D"/>
    <w:rsid w:val="00E73A8C"/>
    <w:rsid w:val="00E74612"/>
    <w:rsid w:val="00E747ED"/>
    <w:rsid w:val="00E74AD9"/>
    <w:rsid w:val="00E74C98"/>
    <w:rsid w:val="00E74CBF"/>
    <w:rsid w:val="00E74E6D"/>
    <w:rsid w:val="00E75E64"/>
    <w:rsid w:val="00E75FDA"/>
    <w:rsid w:val="00E7697A"/>
    <w:rsid w:val="00E76E5E"/>
    <w:rsid w:val="00E77127"/>
    <w:rsid w:val="00E7747C"/>
    <w:rsid w:val="00E7769C"/>
    <w:rsid w:val="00E8056D"/>
    <w:rsid w:val="00E805DA"/>
    <w:rsid w:val="00E80988"/>
    <w:rsid w:val="00E80B0F"/>
    <w:rsid w:val="00E814FA"/>
    <w:rsid w:val="00E81541"/>
    <w:rsid w:val="00E81766"/>
    <w:rsid w:val="00E82109"/>
    <w:rsid w:val="00E821D7"/>
    <w:rsid w:val="00E8230A"/>
    <w:rsid w:val="00E82581"/>
    <w:rsid w:val="00E82B6C"/>
    <w:rsid w:val="00E82B73"/>
    <w:rsid w:val="00E82EE1"/>
    <w:rsid w:val="00E82FAE"/>
    <w:rsid w:val="00E831DD"/>
    <w:rsid w:val="00E83223"/>
    <w:rsid w:val="00E839DF"/>
    <w:rsid w:val="00E83A9F"/>
    <w:rsid w:val="00E83EDE"/>
    <w:rsid w:val="00E848EE"/>
    <w:rsid w:val="00E84AC8"/>
    <w:rsid w:val="00E84C8C"/>
    <w:rsid w:val="00E84F11"/>
    <w:rsid w:val="00E851E8"/>
    <w:rsid w:val="00E853E2"/>
    <w:rsid w:val="00E85C8B"/>
    <w:rsid w:val="00E85E6B"/>
    <w:rsid w:val="00E862C9"/>
    <w:rsid w:val="00E86458"/>
    <w:rsid w:val="00E872BF"/>
    <w:rsid w:val="00E87709"/>
    <w:rsid w:val="00E8796B"/>
    <w:rsid w:val="00E9061A"/>
    <w:rsid w:val="00E90D07"/>
    <w:rsid w:val="00E90F16"/>
    <w:rsid w:val="00E911E3"/>
    <w:rsid w:val="00E9143D"/>
    <w:rsid w:val="00E91ADC"/>
    <w:rsid w:val="00E91F36"/>
    <w:rsid w:val="00E936C0"/>
    <w:rsid w:val="00E93E72"/>
    <w:rsid w:val="00E94218"/>
    <w:rsid w:val="00E942FA"/>
    <w:rsid w:val="00E94AB9"/>
    <w:rsid w:val="00E94B43"/>
    <w:rsid w:val="00E95B95"/>
    <w:rsid w:val="00E95BE9"/>
    <w:rsid w:val="00E960D7"/>
    <w:rsid w:val="00E96170"/>
    <w:rsid w:val="00E96343"/>
    <w:rsid w:val="00E963F0"/>
    <w:rsid w:val="00E96857"/>
    <w:rsid w:val="00E96A76"/>
    <w:rsid w:val="00E96A87"/>
    <w:rsid w:val="00E972F2"/>
    <w:rsid w:val="00E977C8"/>
    <w:rsid w:val="00EA0751"/>
    <w:rsid w:val="00EA086C"/>
    <w:rsid w:val="00EA0AEC"/>
    <w:rsid w:val="00EA0E30"/>
    <w:rsid w:val="00EA0F37"/>
    <w:rsid w:val="00EA1273"/>
    <w:rsid w:val="00EA12D8"/>
    <w:rsid w:val="00EA1528"/>
    <w:rsid w:val="00EA186E"/>
    <w:rsid w:val="00EA18B4"/>
    <w:rsid w:val="00EA18F6"/>
    <w:rsid w:val="00EA20B8"/>
    <w:rsid w:val="00EA22F3"/>
    <w:rsid w:val="00EA2587"/>
    <w:rsid w:val="00EA27E2"/>
    <w:rsid w:val="00EA286E"/>
    <w:rsid w:val="00EA28E8"/>
    <w:rsid w:val="00EA2A58"/>
    <w:rsid w:val="00EA30C0"/>
    <w:rsid w:val="00EA347D"/>
    <w:rsid w:val="00EA34A2"/>
    <w:rsid w:val="00EA3E71"/>
    <w:rsid w:val="00EA4260"/>
    <w:rsid w:val="00EA43E8"/>
    <w:rsid w:val="00EA4D86"/>
    <w:rsid w:val="00EA55CF"/>
    <w:rsid w:val="00EA56DE"/>
    <w:rsid w:val="00EA58CC"/>
    <w:rsid w:val="00EA5913"/>
    <w:rsid w:val="00EA5A5E"/>
    <w:rsid w:val="00EA5A8F"/>
    <w:rsid w:val="00EA5E8A"/>
    <w:rsid w:val="00EA61D1"/>
    <w:rsid w:val="00EA62FF"/>
    <w:rsid w:val="00EA63DB"/>
    <w:rsid w:val="00EA6629"/>
    <w:rsid w:val="00EA6764"/>
    <w:rsid w:val="00EA6870"/>
    <w:rsid w:val="00EA693E"/>
    <w:rsid w:val="00EA6B78"/>
    <w:rsid w:val="00EA783D"/>
    <w:rsid w:val="00EA7A42"/>
    <w:rsid w:val="00EA7B4F"/>
    <w:rsid w:val="00EB0CE7"/>
    <w:rsid w:val="00EB15CC"/>
    <w:rsid w:val="00EB1781"/>
    <w:rsid w:val="00EB2029"/>
    <w:rsid w:val="00EB2342"/>
    <w:rsid w:val="00EB3023"/>
    <w:rsid w:val="00EB310A"/>
    <w:rsid w:val="00EB330B"/>
    <w:rsid w:val="00EB3C91"/>
    <w:rsid w:val="00EB4860"/>
    <w:rsid w:val="00EB4BD0"/>
    <w:rsid w:val="00EB58D4"/>
    <w:rsid w:val="00EB5C1F"/>
    <w:rsid w:val="00EB60A8"/>
    <w:rsid w:val="00EB60EA"/>
    <w:rsid w:val="00EB667A"/>
    <w:rsid w:val="00EB78D1"/>
    <w:rsid w:val="00EB7B23"/>
    <w:rsid w:val="00EC01C8"/>
    <w:rsid w:val="00EC053A"/>
    <w:rsid w:val="00EC0A57"/>
    <w:rsid w:val="00EC18E4"/>
    <w:rsid w:val="00EC1C7E"/>
    <w:rsid w:val="00EC289F"/>
    <w:rsid w:val="00EC2DAD"/>
    <w:rsid w:val="00EC2DFC"/>
    <w:rsid w:val="00EC40AA"/>
    <w:rsid w:val="00EC42DC"/>
    <w:rsid w:val="00EC4310"/>
    <w:rsid w:val="00EC438A"/>
    <w:rsid w:val="00EC4CF0"/>
    <w:rsid w:val="00EC4DD1"/>
    <w:rsid w:val="00EC5098"/>
    <w:rsid w:val="00EC5A5C"/>
    <w:rsid w:val="00EC611F"/>
    <w:rsid w:val="00EC6157"/>
    <w:rsid w:val="00EC66CC"/>
    <w:rsid w:val="00EC6B22"/>
    <w:rsid w:val="00EC73AA"/>
    <w:rsid w:val="00ED05B2"/>
    <w:rsid w:val="00ED08BE"/>
    <w:rsid w:val="00ED12C0"/>
    <w:rsid w:val="00ED1335"/>
    <w:rsid w:val="00ED169E"/>
    <w:rsid w:val="00ED25DA"/>
    <w:rsid w:val="00ED3015"/>
    <w:rsid w:val="00ED3366"/>
    <w:rsid w:val="00ED35C7"/>
    <w:rsid w:val="00ED3BF9"/>
    <w:rsid w:val="00ED3F2E"/>
    <w:rsid w:val="00ED45B7"/>
    <w:rsid w:val="00ED4EDD"/>
    <w:rsid w:val="00ED5AB6"/>
    <w:rsid w:val="00ED607F"/>
    <w:rsid w:val="00ED7522"/>
    <w:rsid w:val="00EE0092"/>
    <w:rsid w:val="00EE021F"/>
    <w:rsid w:val="00EE0342"/>
    <w:rsid w:val="00EE0367"/>
    <w:rsid w:val="00EE0652"/>
    <w:rsid w:val="00EE096A"/>
    <w:rsid w:val="00EE0B69"/>
    <w:rsid w:val="00EE0C93"/>
    <w:rsid w:val="00EE11D1"/>
    <w:rsid w:val="00EE1291"/>
    <w:rsid w:val="00EE15C9"/>
    <w:rsid w:val="00EE15EF"/>
    <w:rsid w:val="00EE161C"/>
    <w:rsid w:val="00EE1E91"/>
    <w:rsid w:val="00EE2422"/>
    <w:rsid w:val="00EE2E70"/>
    <w:rsid w:val="00EE3167"/>
    <w:rsid w:val="00EE3218"/>
    <w:rsid w:val="00EE44BF"/>
    <w:rsid w:val="00EE4AF8"/>
    <w:rsid w:val="00EE4B0F"/>
    <w:rsid w:val="00EE5912"/>
    <w:rsid w:val="00EE5AD8"/>
    <w:rsid w:val="00EE5B9F"/>
    <w:rsid w:val="00EE5D94"/>
    <w:rsid w:val="00EE6A99"/>
    <w:rsid w:val="00EE748B"/>
    <w:rsid w:val="00EE7AA5"/>
    <w:rsid w:val="00EF0718"/>
    <w:rsid w:val="00EF0C6A"/>
    <w:rsid w:val="00EF0DCB"/>
    <w:rsid w:val="00EF1031"/>
    <w:rsid w:val="00EF153F"/>
    <w:rsid w:val="00EF1AF3"/>
    <w:rsid w:val="00EF1B94"/>
    <w:rsid w:val="00EF20C7"/>
    <w:rsid w:val="00EF39AF"/>
    <w:rsid w:val="00EF3A04"/>
    <w:rsid w:val="00EF3D0F"/>
    <w:rsid w:val="00EF4048"/>
    <w:rsid w:val="00EF4156"/>
    <w:rsid w:val="00EF424A"/>
    <w:rsid w:val="00EF479E"/>
    <w:rsid w:val="00EF4EAD"/>
    <w:rsid w:val="00EF61C1"/>
    <w:rsid w:val="00EF6245"/>
    <w:rsid w:val="00EF6346"/>
    <w:rsid w:val="00EF6F4F"/>
    <w:rsid w:val="00EF7095"/>
    <w:rsid w:val="00EF71D5"/>
    <w:rsid w:val="00EF7453"/>
    <w:rsid w:val="00F00276"/>
    <w:rsid w:val="00F00537"/>
    <w:rsid w:val="00F00A9F"/>
    <w:rsid w:val="00F00D88"/>
    <w:rsid w:val="00F0109A"/>
    <w:rsid w:val="00F01445"/>
    <w:rsid w:val="00F01468"/>
    <w:rsid w:val="00F017CC"/>
    <w:rsid w:val="00F01869"/>
    <w:rsid w:val="00F0205A"/>
    <w:rsid w:val="00F02581"/>
    <w:rsid w:val="00F02D54"/>
    <w:rsid w:val="00F02F20"/>
    <w:rsid w:val="00F03B44"/>
    <w:rsid w:val="00F04E6B"/>
    <w:rsid w:val="00F0580B"/>
    <w:rsid w:val="00F062CA"/>
    <w:rsid w:val="00F063EA"/>
    <w:rsid w:val="00F0671F"/>
    <w:rsid w:val="00F06AB4"/>
    <w:rsid w:val="00F06C2F"/>
    <w:rsid w:val="00F06D58"/>
    <w:rsid w:val="00F06F36"/>
    <w:rsid w:val="00F07449"/>
    <w:rsid w:val="00F07876"/>
    <w:rsid w:val="00F079C9"/>
    <w:rsid w:val="00F079F3"/>
    <w:rsid w:val="00F07F0A"/>
    <w:rsid w:val="00F07F17"/>
    <w:rsid w:val="00F1041A"/>
    <w:rsid w:val="00F10472"/>
    <w:rsid w:val="00F110D4"/>
    <w:rsid w:val="00F1177B"/>
    <w:rsid w:val="00F117E8"/>
    <w:rsid w:val="00F12314"/>
    <w:rsid w:val="00F13895"/>
    <w:rsid w:val="00F13D21"/>
    <w:rsid w:val="00F14446"/>
    <w:rsid w:val="00F151B2"/>
    <w:rsid w:val="00F155B0"/>
    <w:rsid w:val="00F15631"/>
    <w:rsid w:val="00F15BC2"/>
    <w:rsid w:val="00F15C9C"/>
    <w:rsid w:val="00F15E53"/>
    <w:rsid w:val="00F15F9D"/>
    <w:rsid w:val="00F162C6"/>
    <w:rsid w:val="00F164D4"/>
    <w:rsid w:val="00F16AB3"/>
    <w:rsid w:val="00F16C83"/>
    <w:rsid w:val="00F16E90"/>
    <w:rsid w:val="00F176FE"/>
    <w:rsid w:val="00F1781A"/>
    <w:rsid w:val="00F17B4A"/>
    <w:rsid w:val="00F17D41"/>
    <w:rsid w:val="00F17DE2"/>
    <w:rsid w:val="00F20614"/>
    <w:rsid w:val="00F20BF7"/>
    <w:rsid w:val="00F20C6A"/>
    <w:rsid w:val="00F21331"/>
    <w:rsid w:val="00F21587"/>
    <w:rsid w:val="00F2199F"/>
    <w:rsid w:val="00F21E56"/>
    <w:rsid w:val="00F21F91"/>
    <w:rsid w:val="00F224D3"/>
    <w:rsid w:val="00F2268C"/>
    <w:rsid w:val="00F22E10"/>
    <w:rsid w:val="00F22FCD"/>
    <w:rsid w:val="00F2361B"/>
    <w:rsid w:val="00F246BC"/>
    <w:rsid w:val="00F24DD1"/>
    <w:rsid w:val="00F2522A"/>
    <w:rsid w:val="00F253B6"/>
    <w:rsid w:val="00F254BA"/>
    <w:rsid w:val="00F263C8"/>
    <w:rsid w:val="00F266E6"/>
    <w:rsid w:val="00F2673B"/>
    <w:rsid w:val="00F2695F"/>
    <w:rsid w:val="00F269AF"/>
    <w:rsid w:val="00F26A19"/>
    <w:rsid w:val="00F26FE8"/>
    <w:rsid w:val="00F27A97"/>
    <w:rsid w:val="00F304D6"/>
    <w:rsid w:val="00F307A2"/>
    <w:rsid w:val="00F30B8F"/>
    <w:rsid w:val="00F30F9D"/>
    <w:rsid w:val="00F31140"/>
    <w:rsid w:val="00F31655"/>
    <w:rsid w:val="00F31D16"/>
    <w:rsid w:val="00F31DF6"/>
    <w:rsid w:val="00F31E56"/>
    <w:rsid w:val="00F32364"/>
    <w:rsid w:val="00F324E6"/>
    <w:rsid w:val="00F325D7"/>
    <w:rsid w:val="00F32986"/>
    <w:rsid w:val="00F33AC7"/>
    <w:rsid w:val="00F33BF9"/>
    <w:rsid w:val="00F3477C"/>
    <w:rsid w:val="00F34B85"/>
    <w:rsid w:val="00F34C1A"/>
    <w:rsid w:val="00F3512B"/>
    <w:rsid w:val="00F35314"/>
    <w:rsid w:val="00F358A5"/>
    <w:rsid w:val="00F362AE"/>
    <w:rsid w:val="00F36559"/>
    <w:rsid w:val="00F3686E"/>
    <w:rsid w:val="00F36E4C"/>
    <w:rsid w:val="00F40970"/>
    <w:rsid w:val="00F42176"/>
    <w:rsid w:val="00F42E1D"/>
    <w:rsid w:val="00F4328E"/>
    <w:rsid w:val="00F43E86"/>
    <w:rsid w:val="00F446D0"/>
    <w:rsid w:val="00F4473C"/>
    <w:rsid w:val="00F44F3C"/>
    <w:rsid w:val="00F45307"/>
    <w:rsid w:val="00F455AC"/>
    <w:rsid w:val="00F457B7"/>
    <w:rsid w:val="00F45984"/>
    <w:rsid w:val="00F45C37"/>
    <w:rsid w:val="00F479E5"/>
    <w:rsid w:val="00F5027E"/>
    <w:rsid w:val="00F506EC"/>
    <w:rsid w:val="00F5072C"/>
    <w:rsid w:val="00F50BE4"/>
    <w:rsid w:val="00F50CEC"/>
    <w:rsid w:val="00F515B1"/>
    <w:rsid w:val="00F515D6"/>
    <w:rsid w:val="00F51A20"/>
    <w:rsid w:val="00F51A2B"/>
    <w:rsid w:val="00F51ABC"/>
    <w:rsid w:val="00F52130"/>
    <w:rsid w:val="00F526E5"/>
    <w:rsid w:val="00F52834"/>
    <w:rsid w:val="00F52956"/>
    <w:rsid w:val="00F52BDC"/>
    <w:rsid w:val="00F531BF"/>
    <w:rsid w:val="00F5350D"/>
    <w:rsid w:val="00F539FD"/>
    <w:rsid w:val="00F53D44"/>
    <w:rsid w:val="00F53D79"/>
    <w:rsid w:val="00F53FBA"/>
    <w:rsid w:val="00F54049"/>
    <w:rsid w:val="00F554C9"/>
    <w:rsid w:val="00F5588B"/>
    <w:rsid w:val="00F558C1"/>
    <w:rsid w:val="00F55AEE"/>
    <w:rsid w:val="00F5612C"/>
    <w:rsid w:val="00F572F8"/>
    <w:rsid w:val="00F573B4"/>
    <w:rsid w:val="00F579A6"/>
    <w:rsid w:val="00F57EF1"/>
    <w:rsid w:val="00F601FB"/>
    <w:rsid w:val="00F61134"/>
    <w:rsid w:val="00F6194E"/>
    <w:rsid w:val="00F61CE4"/>
    <w:rsid w:val="00F62FB2"/>
    <w:rsid w:val="00F6324A"/>
    <w:rsid w:val="00F635C7"/>
    <w:rsid w:val="00F63846"/>
    <w:rsid w:val="00F63AAC"/>
    <w:rsid w:val="00F63C4B"/>
    <w:rsid w:val="00F643C2"/>
    <w:rsid w:val="00F6560F"/>
    <w:rsid w:val="00F667E0"/>
    <w:rsid w:val="00F66B74"/>
    <w:rsid w:val="00F66D4D"/>
    <w:rsid w:val="00F66E0B"/>
    <w:rsid w:val="00F67716"/>
    <w:rsid w:val="00F677E6"/>
    <w:rsid w:val="00F706C3"/>
    <w:rsid w:val="00F7088E"/>
    <w:rsid w:val="00F70B10"/>
    <w:rsid w:val="00F70F13"/>
    <w:rsid w:val="00F713E6"/>
    <w:rsid w:val="00F71A44"/>
    <w:rsid w:val="00F71A80"/>
    <w:rsid w:val="00F71E95"/>
    <w:rsid w:val="00F72A29"/>
    <w:rsid w:val="00F72CD2"/>
    <w:rsid w:val="00F72CE5"/>
    <w:rsid w:val="00F7328F"/>
    <w:rsid w:val="00F73479"/>
    <w:rsid w:val="00F7349D"/>
    <w:rsid w:val="00F73D26"/>
    <w:rsid w:val="00F73E82"/>
    <w:rsid w:val="00F74C6B"/>
    <w:rsid w:val="00F74C92"/>
    <w:rsid w:val="00F754C1"/>
    <w:rsid w:val="00F75570"/>
    <w:rsid w:val="00F7569F"/>
    <w:rsid w:val="00F75B4E"/>
    <w:rsid w:val="00F763CE"/>
    <w:rsid w:val="00F76418"/>
    <w:rsid w:val="00F76A53"/>
    <w:rsid w:val="00F76C10"/>
    <w:rsid w:val="00F76DAA"/>
    <w:rsid w:val="00F76F9B"/>
    <w:rsid w:val="00F773DB"/>
    <w:rsid w:val="00F7770F"/>
    <w:rsid w:val="00F77C0D"/>
    <w:rsid w:val="00F80F49"/>
    <w:rsid w:val="00F81561"/>
    <w:rsid w:val="00F816C3"/>
    <w:rsid w:val="00F8183F"/>
    <w:rsid w:val="00F81EBB"/>
    <w:rsid w:val="00F82542"/>
    <w:rsid w:val="00F827EF"/>
    <w:rsid w:val="00F82984"/>
    <w:rsid w:val="00F829BC"/>
    <w:rsid w:val="00F82CA4"/>
    <w:rsid w:val="00F82ED7"/>
    <w:rsid w:val="00F8350D"/>
    <w:rsid w:val="00F83528"/>
    <w:rsid w:val="00F83710"/>
    <w:rsid w:val="00F84706"/>
    <w:rsid w:val="00F84913"/>
    <w:rsid w:val="00F84ADF"/>
    <w:rsid w:val="00F84DE6"/>
    <w:rsid w:val="00F85233"/>
    <w:rsid w:val="00F852D6"/>
    <w:rsid w:val="00F85FF5"/>
    <w:rsid w:val="00F866CE"/>
    <w:rsid w:val="00F87295"/>
    <w:rsid w:val="00F872AA"/>
    <w:rsid w:val="00F873C7"/>
    <w:rsid w:val="00F87C79"/>
    <w:rsid w:val="00F87DBF"/>
    <w:rsid w:val="00F87F64"/>
    <w:rsid w:val="00F90042"/>
    <w:rsid w:val="00F9036D"/>
    <w:rsid w:val="00F90779"/>
    <w:rsid w:val="00F917EC"/>
    <w:rsid w:val="00F9185A"/>
    <w:rsid w:val="00F91AD5"/>
    <w:rsid w:val="00F9277D"/>
    <w:rsid w:val="00F927F5"/>
    <w:rsid w:val="00F92A3C"/>
    <w:rsid w:val="00F92E49"/>
    <w:rsid w:val="00F93568"/>
    <w:rsid w:val="00F93B39"/>
    <w:rsid w:val="00F9442B"/>
    <w:rsid w:val="00F945D1"/>
    <w:rsid w:val="00F953F4"/>
    <w:rsid w:val="00F95CBC"/>
    <w:rsid w:val="00F95D1A"/>
    <w:rsid w:val="00F962D9"/>
    <w:rsid w:val="00F9687D"/>
    <w:rsid w:val="00F9695E"/>
    <w:rsid w:val="00F96B0B"/>
    <w:rsid w:val="00F96F0D"/>
    <w:rsid w:val="00F97283"/>
    <w:rsid w:val="00F97569"/>
    <w:rsid w:val="00F9763F"/>
    <w:rsid w:val="00F97645"/>
    <w:rsid w:val="00F976B2"/>
    <w:rsid w:val="00F9776E"/>
    <w:rsid w:val="00F97D0B"/>
    <w:rsid w:val="00F97F52"/>
    <w:rsid w:val="00FA02D0"/>
    <w:rsid w:val="00FA053F"/>
    <w:rsid w:val="00FA092E"/>
    <w:rsid w:val="00FA0FBB"/>
    <w:rsid w:val="00FA15A0"/>
    <w:rsid w:val="00FA26A3"/>
    <w:rsid w:val="00FA2912"/>
    <w:rsid w:val="00FA2990"/>
    <w:rsid w:val="00FA2C0F"/>
    <w:rsid w:val="00FA2C59"/>
    <w:rsid w:val="00FA2CA8"/>
    <w:rsid w:val="00FA33DF"/>
    <w:rsid w:val="00FA3472"/>
    <w:rsid w:val="00FA3D87"/>
    <w:rsid w:val="00FA3EEE"/>
    <w:rsid w:val="00FA445A"/>
    <w:rsid w:val="00FA4765"/>
    <w:rsid w:val="00FA4AE3"/>
    <w:rsid w:val="00FA4CDF"/>
    <w:rsid w:val="00FA5E6A"/>
    <w:rsid w:val="00FA623A"/>
    <w:rsid w:val="00FA69E7"/>
    <w:rsid w:val="00FA6EC8"/>
    <w:rsid w:val="00FA78FD"/>
    <w:rsid w:val="00FA7A40"/>
    <w:rsid w:val="00FA7EF1"/>
    <w:rsid w:val="00FB01A6"/>
    <w:rsid w:val="00FB077C"/>
    <w:rsid w:val="00FB0F45"/>
    <w:rsid w:val="00FB1859"/>
    <w:rsid w:val="00FB1BD2"/>
    <w:rsid w:val="00FB1E19"/>
    <w:rsid w:val="00FB231C"/>
    <w:rsid w:val="00FB2C39"/>
    <w:rsid w:val="00FB2E4C"/>
    <w:rsid w:val="00FB373C"/>
    <w:rsid w:val="00FB3CA7"/>
    <w:rsid w:val="00FB3ECE"/>
    <w:rsid w:val="00FB6025"/>
    <w:rsid w:val="00FB6164"/>
    <w:rsid w:val="00FB67DA"/>
    <w:rsid w:val="00FB6A9F"/>
    <w:rsid w:val="00FB6AAE"/>
    <w:rsid w:val="00FB6B5C"/>
    <w:rsid w:val="00FB6E3A"/>
    <w:rsid w:val="00FB75D7"/>
    <w:rsid w:val="00FB7C5A"/>
    <w:rsid w:val="00FC011F"/>
    <w:rsid w:val="00FC09B9"/>
    <w:rsid w:val="00FC0A3B"/>
    <w:rsid w:val="00FC0AC8"/>
    <w:rsid w:val="00FC11C6"/>
    <w:rsid w:val="00FC161C"/>
    <w:rsid w:val="00FC1740"/>
    <w:rsid w:val="00FC1AA5"/>
    <w:rsid w:val="00FC2207"/>
    <w:rsid w:val="00FC263C"/>
    <w:rsid w:val="00FC2987"/>
    <w:rsid w:val="00FC2C02"/>
    <w:rsid w:val="00FC2DD2"/>
    <w:rsid w:val="00FC37B4"/>
    <w:rsid w:val="00FC3812"/>
    <w:rsid w:val="00FC3AD3"/>
    <w:rsid w:val="00FC461F"/>
    <w:rsid w:val="00FC4D2A"/>
    <w:rsid w:val="00FC4F90"/>
    <w:rsid w:val="00FC5241"/>
    <w:rsid w:val="00FC5ADD"/>
    <w:rsid w:val="00FC6158"/>
    <w:rsid w:val="00FC6DF9"/>
    <w:rsid w:val="00FC702C"/>
    <w:rsid w:val="00FC71E6"/>
    <w:rsid w:val="00FC791F"/>
    <w:rsid w:val="00FC7941"/>
    <w:rsid w:val="00FC7B41"/>
    <w:rsid w:val="00FD007C"/>
    <w:rsid w:val="00FD01D3"/>
    <w:rsid w:val="00FD06CC"/>
    <w:rsid w:val="00FD07FC"/>
    <w:rsid w:val="00FD16E3"/>
    <w:rsid w:val="00FD1800"/>
    <w:rsid w:val="00FD1B36"/>
    <w:rsid w:val="00FD2144"/>
    <w:rsid w:val="00FD26C8"/>
    <w:rsid w:val="00FD2A16"/>
    <w:rsid w:val="00FD39DB"/>
    <w:rsid w:val="00FD3ACB"/>
    <w:rsid w:val="00FD3B15"/>
    <w:rsid w:val="00FD42D2"/>
    <w:rsid w:val="00FD4C06"/>
    <w:rsid w:val="00FD4CC7"/>
    <w:rsid w:val="00FD4E82"/>
    <w:rsid w:val="00FD528A"/>
    <w:rsid w:val="00FD5370"/>
    <w:rsid w:val="00FD5BB2"/>
    <w:rsid w:val="00FD5F2B"/>
    <w:rsid w:val="00FD5F32"/>
    <w:rsid w:val="00FD6543"/>
    <w:rsid w:val="00FD6939"/>
    <w:rsid w:val="00FD70D7"/>
    <w:rsid w:val="00FD7239"/>
    <w:rsid w:val="00FD79F7"/>
    <w:rsid w:val="00FE006C"/>
    <w:rsid w:val="00FE05E1"/>
    <w:rsid w:val="00FE0B89"/>
    <w:rsid w:val="00FE1041"/>
    <w:rsid w:val="00FE138D"/>
    <w:rsid w:val="00FE146C"/>
    <w:rsid w:val="00FE1EF9"/>
    <w:rsid w:val="00FE1F11"/>
    <w:rsid w:val="00FE2135"/>
    <w:rsid w:val="00FE2C71"/>
    <w:rsid w:val="00FE2DA7"/>
    <w:rsid w:val="00FE2DDE"/>
    <w:rsid w:val="00FE30A0"/>
    <w:rsid w:val="00FE330C"/>
    <w:rsid w:val="00FE4024"/>
    <w:rsid w:val="00FE451E"/>
    <w:rsid w:val="00FE4D7E"/>
    <w:rsid w:val="00FE5238"/>
    <w:rsid w:val="00FE549A"/>
    <w:rsid w:val="00FE54B1"/>
    <w:rsid w:val="00FE5533"/>
    <w:rsid w:val="00FE5A4B"/>
    <w:rsid w:val="00FE6389"/>
    <w:rsid w:val="00FE69DB"/>
    <w:rsid w:val="00FE755F"/>
    <w:rsid w:val="00FE7D06"/>
    <w:rsid w:val="00FE7DED"/>
    <w:rsid w:val="00FF019F"/>
    <w:rsid w:val="00FF0EC3"/>
    <w:rsid w:val="00FF13B7"/>
    <w:rsid w:val="00FF1737"/>
    <w:rsid w:val="00FF180D"/>
    <w:rsid w:val="00FF1C97"/>
    <w:rsid w:val="00FF1FA9"/>
    <w:rsid w:val="00FF2CB4"/>
    <w:rsid w:val="00FF304B"/>
    <w:rsid w:val="00FF31E7"/>
    <w:rsid w:val="00FF32E2"/>
    <w:rsid w:val="00FF342A"/>
    <w:rsid w:val="00FF362E"/>
    <w:rsid w:val="00FF36B9"/>
    <w:rsid w:val="00FF3A10"/>
    <w:rsid w:val="00FF3FDE"/>
    <w:rsid w:val="00FF5CDD"/>
    <w:rsid w:val="00FF5DE4"/>
    <w:rsid w:val="00FF5FAC"/>
    <w:rsid w:val="00FF626D"/>
    <w:rsid w:val="00FF68ED"/>
    <w:rsid w:val="00FF6A8E"/>
    <w:rsid w:val="00FF6FA3"/>
    <w:rsid w:val="00FF7522"/>
    <w:rsid w:val="00FF79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36930">
      <o:colormenu v:ext="edit" strokecolor="none [3212]"/>
    </o:shapedefaults>
    <o:shapelayout v:ext="edit">
      <o:idmap v:ext="edit" data="2"/>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A725DB"/>
    <w:pPr>
      <w:widowControl w:val="0"/>
      <w:autoSpaceDE w:val="0"/>
      <w:autoSpaceDN w:val="0"/>
      <w:adjustRightInd w:val="0"/>
      <w:spacing w:line="360" w:lineRule="auto"/>
    </w:pPr>
    <w:rPr>
      <w:snapToGrid w:val="0"/>
      <w:sz w:val="21"/>
      <w:szCs w:val="21"/>
    </w:rPr>
  </w:style>
  <w:style w:type="paragraph" w:styleId="1">
    <w:name w:val="heading 1"/>
    <w:aliases w:val="H1,标题 11,PIM 1,h1,标书1,L1,boc,Section Head,l1,1,Heading 0,章节,Heading 11,l...,heading 1,h:1,h:1app,level 1,Level 1 Head,Huvudrubrik,Title1,1st level,Sec1,h11,1st level1,h12,1st level2,h13,1st level3,h14,1st level4,h15,1st level5,h16,1st level6,h"/>
    <w:next w:val="2"/>
    <w:qFormat/>
    <w:rsid w:val="00D15772"/>
    <w:pPr>
      <w:keepNext/>
      <w:numPr>
        <w:numId w:val="2"/>
      </w:numPr>
      <w:spacing w:before="240" w:after="240"/>
      <w:jc w:val="both"/>
      <w:outlineLvl w:val="0"/>
    </w:pPr>
    <w:rPr>
      <w:rFonts w:ascii="Arial" w:eastAsia="黑体" w:hAnsi="Arial"/>
      <w:b/>
      <w:sz w:val="32"/>
      <w:szCs w:val="32"/>
    </w:rPr>
  </w:style>
  <w:style w:type="paragraph" w:styleId="2">
    <w:name w:val="heading 2"/>
    <w:next w:val="a1"/>
    <w:link w:val="2Char"/>
    <w:qFormat/>
    <w:rsid w:val="00D15772"/>
    <w:pPr>
      <w:keepNext/>
      <w:numPr>
        <w:ilvl w:val="1"/>
        <w:numId w:val="2"/>
      </w:numPr>
      <w:spacing w:before="240" w:after="240"/>
      <w:jc w:val="both"/>
      <w:outlineLvl w:val="1"/>
    </w:pPr>
    <w:rPr>
      <w:rFonts w:ascii="Arial" w:eastAsia="黑体" w:hAnsi="Arial"/>
      <w:sz w:val="24"/>
      <w:szCs w:val="24"/>
    </w:rPr>
  </w:style>
  <w:style w:type="paragraph" w:styleId="3">
    <w:name w:val="heading 3"/>
    <w:aliases w:val="heading 3, Char,h:3,3,H3,Kop 3V,l3,Level 3 Head,h3,heading 3 + Indent: Left 0.25 in,Title3,1.1.1.标题 3,sect1.2.3,list 3,Head 3,h31,h32,h33,h34,h35,h36,h37,h38,h311,h321,h331,h341,h351,h361,h371,h39,h312,h322,h332,h342,h352,h362,h372,h310,h313"/>
    <w:basedOn w:val="a1"/>
    <w:next w:val="a1"/>
    <w:qFormat/>
    <w:rsid w:val="00D15772"/>
    <w:pPr>
      <w:keepNext/>
      <w:keepLines/>
      <w:numPr>
        <w:ilvl w:val="2"/>
        <w:numId w:val="2"/>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rsid w:val="00AB1206"/>
    <w:pPr>
      <w:keepLines/>
      <w:numPr>
        <w:ilvl w:val="8"/>
        <w:numId w:val="1"/>
      </w:numPr>
      <w:tabs>
        <w:tab w:val="num" w:pos="360"/>
      </w:tabs>
      <w:spacing w:beforeLines="100"/>
      <w:ind w:left="1089" w:hanging="369"/>
      <w:jc w:val="center"/>
    </w:pPr>
    <w:rPr>
      <w:rFonts w:ascii="Arial" w:hAnsi="Arial"/>
      <w:sz w:val="18"/>
      <w:szCs w:val="18"/>
    </w:rPr>
  </w:style>
  <w:style w:type="paragraph" w:customStyle="1" w:styleId="a5">
    <w:name w:val="表格文本"/>
    <w:link w:val="Char"/>
    <w:rsid w:val="00652515"/>
    <w:pPr>
      <w:tabs>
        <w:tab w:val="decimal" w:pos="0"/>
      </w:tabs>
    </w:pPr>
    <w:rPr>
      <w:rFonts w:ascii="Arial" w:hAnsi="Arial"/>
      <w:noProof/>
      <w:sz w:val="21"/>
      <w:szCs w:val="21"/>
    </w:rPr>
  </w:style>
  <w:style w:type="paragraph" w:customStyle="1" w:styleId="a6">
    <w:name w:val="表头文本"/>
    <w:rsid w:val="00652515"/>
    <w:pPr>
      <w:jc w:val="center"/>
    </w:pPr>
    <w:rPr>
      <w:rFonts w:ascii="Arial" w:hAnsi="Arial"/>
      <w:b/>
      <w:sz w:val="21"/>
      <w:szCs w:val="21"/>
    </w:rPr>
  </w:style>
  <w:style w:type="table" w:customStyle="1" w:styleId="a7">
    <w:name w:val="表样式"/>
    <w:basedOn w:val="a3"/>
    <w:rsid w:val="00887792"/>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
    <w:name w:val="插图题注"/>
    <w:next w:val="a1"/>
    <w:rsid w:val="00AB1206"/>
    <w:pPr>
      <w:numPr>
        <w:ilvl w:val="7"/>
        <w:numId w:val="1"/>
      </w:numPr>
      <w:spacing w:afterLines="100"/>
      <w:ind w:left="1089" w:hanging="369"/>
      <w:jc w:val="center"/>
    </w:pPr>
    <w:rPr>
      <w:rFonts w:ascii="Arial" w:hAnsi="Arial"/>
      <w:sz w:val="18"/>
      <w:szCs w:val="18"/>
    </w:rPr>
  </w:style>
  <w:style w:type="paragraph" w:customStyle="1" w:styleId="a8">
    <w:name w:val="图样式"/>
    <w:basedOn w:val="a1"/>
    <w:rsid w:val="00887792"/>
    <w:pPr>
      <w:keepNext/>
      <w:widowControl/>
      <w:spacing w:before="80" w:after="80"/>
      <w:jc w:val="center"/>
    </w:pPr>
  </w:style>
  <w:style w:type="paragraph" w:customStyle="1" w:styleId="a9">
    <w:name w:val="文档标题"/>
    <w:basedOn w:val="a1"/>
    <w:rsid w:val="00652515"/>
    <w:pPr>
      <w:tabs>
        <w:tab w:val="left" w:pos="0"/>
      </w:tabs>
      <w:spacing w:before="300" w:after="300"/>
      <w:jc w:val="center"/>
    </w:pPr>
    <w:rPr>
      <w:rFonts w:ascii="Arial" w:eastAsia="黑体" w:hAnsi="Arial"/>
      <w:sz w:val="36"/>
      <w:szCs w:val="36"/>
    </w:rPr>
  </w:style>
  <w:style w:type="paragraph" w:styleId="aa">
    <w:name w:val="footer"/>
    <w:rsid w:val="00AB1206"/>
    <w:pPr>
      <w:tabs>
        <w:tab w:val="center" w:pos="4510"/>
        <w:tab w:val="right" w:pos="9020"/>
      </w:tabs>
    </w:pPr>
    <w:rPr>
      <w:rFonts w:ascii="Arial" w:hAnsi="Arial"/>
      <w:sz w:val="18"/>
      <w:szCs w:val="18"/>
    </w:rPr>
  </w:style>
  <w:style w:type="paragraph" w:styleId="ab">
    <w:name w:val="header"/>
    <w:rsid w:val="00AB1206"/>
    <w:pPr>
      <w:tabs>
        <w:tab w:val="center" w:pos="4153"/>
        <w:tab w:val="right" w:pos="8306"/>
      </w:tabs>
      <w:snapToGrid w:val="0"/>
      <w:jc w:val="both"/>
    </w:pPr>
    <w:rPr>
      <w:rFonts w:ascii="Arial" w:hAnsi="Arial"/>
      <w:sz w:val="18"/>
      <w:szCs w:val="18"/>
    </w:rPr>
  </w:style>
  <w:style w:type="paragraph" w:customStyle="1" w:styleId="ac">
    <w:name w:val="正文（首行不缩进）"/>
    <w:basedOn w:val="a1"/>
    <w:rsid w:val="00887792"/>
  </w:style>
  <w:style w:type="paragraph" w:customStyle="1" w:styleId="ad">
    <w:name w:val="注示头"/>
    <w:basedOn w:val="a1"/>
    <w:rsid w:val="00887792"/>
    <w:pPr>
      <w:pBdr>
        <w:top w:val="single" w:sz="4" w:space="1" w:color="000000"/>
      </w:pBdr>
      <w:jc w:val="both"/>
    </w:pPr>
    <w:rPr>
      <w:rFonts w:ascii="Arial" w:eastAsia="黑体" w:hAnsi="Arial"/>
      <w:sz w:val="18"/>
    </w:rPr>
  </w:style>
  <w:style w:type="paragraph" w:customStyle="1" w:styleId="ae">
    <w:name w:val="注示文本"/>
    <w:basedOn w:val="a1"/>
    <w:rsid w:val="00887792"/>
    <w:pPr>
      <w:pBdr>
        <w:bottom w:val="single" w:sz="4" w:space="1" w:color="000000"/>
      </w:pBdr>
      <w:ind w:firstLine="360"/>
      <w:jc w:val="both"/>
    </w:pPr>
    <w:rPr>
      <w:rFonts w:ascii="Arial" w:eastAsia="KaiTi_GB2312" w:hAnsi="Arial"/>
      <w:sz w:val="18"/>
      <w:szCs w:val="18"/>
    </w:rPr>
  </w:style>
  <w:style w:type="paragraph" w:customStyle="1" w:styleId="af">
    <w:name w:val="编写建议"/>
    <w:basedOn w:val="a1"/>
    <w:rsid w:val="007271DA"/>
    <w:pPr>
      <w:ind w:firstLine="420"/>
    </w:pPr>
    <w:rPr>
      <w:rFonts w:ascii="Arial" w:hAnsi="Arial" w:cs="Arial"/>
      <w:i/>
      <w:color w:val="0000FF"/>
    </w:rPr>
  </w:style>
  <w:style w:type="table" w:styleId="af0">
    <w:name w:val="Table Grid"/>
    <w:basedOn w:val="a3"/>
    <w:rsid w:val="00FB1859"/>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1">
    <w:name w:val="样式一"/>
    <w:basedOn w:val="a2"/>
    <w:rsid w:val="00E37A75"/>
    <w:rPr>
      <w:rFonts w:ascii="宋体" w:hAnsi="宋体"/>
      <w:b/>
      <w:bCs/>
      <w:color w:val="000000"/>
      <w:sz w:val="36"/>
    </w:rPr>
  </w:style>
  <w:style w:type="character" w:customStyle="1" w:styleId="af2">
    <w:name w:val="样式二"/>
    <w:basedOn w:val="af1"/>
    <w:rsid w:val="00E37A75"/>
  </w:style>
  <w:style w:type="paragraph" w:styleId="af3">
    <w:name w:val="Balloon Text"/>
    <w:basedOn w:val="a1"/>
    <w:link w:val="Char0"/>
    <w:rsid w:val="003F6AF2"/>
    <w:pPr>
      <w:spacing w:line="240" w:lineRule="auto"/>
    </w:pPr>
    <w:rPr>
      <w:sz w:val="18"/>
      <w:szCs w:val="18"/>
    </w:rPr>
  </w:style>
  <w:style w:type="character" w:customStyle="1" w:styleId="Char0">
    <w:name w:val="批注框文本 Char"/>
    <w:basedOn w:val="a2"/>
    <w:link w:val="af3"/>
    <w:rsid w:val="003F6AF2"/>
    <w:rPr>
      <w:snapToGrid w:val="0"/>
      <w:sz w:val="18"/>
      <w:szCs w:val="18"/>
    </w:rPr>
  </w:style>
  <w:style w:type="paragraph" w:styleId="af4">
    <w:name w:val="Title"/>
    <w:basedOn w:val="a1"/>
    <w:next w:val="a1"/>
    <w:link w:val="Char1"/>
    <w:qFormat/>
    <w:rsid w:val="002241B2"/>
    <w:pPr>
      <w:spacing w:before="240" w:after="60"/>
      <w:jc w:val="center"/>
      <w:outlineLvl w:val="0"/>
    </w:pPr>
    <w:rPr>
      <w:rFonts w:asciiTheme="majorHAnsi" w:hAnsiTheme="majorHAnsi" w:cstheme="majorBidi"/>
      <w:b/>
      <w:bCs/>
      <w:sz w:val="32"/>
      <w:szCs w:val="32"/>
    </w:rPr>
  </w:style>
  <w:style w:type="character" w:customStyle="1" w:styleId="Char1">
    <w:name w:val="标题 Char"/>
    <w:basedOn w:val="a2"/>
    <w:link w:val="af4"/>
    <w:rsid w:val="002241B2"/>
    <w:rPr>
      <w:rFonts w:asciiTheme="majorHAnsi" w:hAnsiTheme="majorHAnsi" w:cstheme="majorBidi"/>
      <w:b/>
      <w:bCs/>
      <w:snapToGrid w:val="0"/>
      <w:sz w:val="32"/>
      <w:szCs w:val="32"/>
    </w:rPr>
  </w:style>
  <w:style w:type="paragraph" w:styleId="af5">
    <w:name w:val="List Paragraph"/>
    <w:basedOn w:val="a1"/>
    <w:uiPriority w:val="34"/>
    <w:qFormat/>
    <w:rsid w:val="001A5A4C"/>
    <w:pPr>
      <w:ind w:firstLineChars="200" w:firstLine="420"/>
    </w:pPr>
  </w:style>
  <w:style w:type="paragraph" w:styleId="af6">
    <w:name w:val="Document Map"/>
    <w:basedOn w:val="a1"/>
    <w:link w:val="Char2"/>
    <w:rsid w:val="00637801"/>
    <w:rPr>
      <w:rFonts w:ascii="宋体"/>
      <w:sz w:val="18"/>
      <w:szCs w:val="18"/>
    </w:rPr>
  </w:style>
  <w:style w:type="character" w:customStyle="1" w:styleId="Char2">
    <w:name w:val="文档结构图 Char"/>
    <w:basedOn w:val="a2"/>
    <w:link w:val="af6"/>
    <w:rsid w:val="00637801"/>
    <w:rPr>
      <w:rFonts w:ascii="宋体"/>
      <w:snapToGrid w:val="0"/>
      <w:sz w:val="18"/>
      <w:szCs w:val="18"/>
    </w:rPr>
  </w:style>
  <w:style w:type="paragraph" w:customStyle="1" w:styleId="TableHeading">
    <w:name w:val="Table Heading"/>
    <w:basedOn w:val="a1"/>
    <w:link w:val="TableHeadingChar"/>
    <w:rsid w:val="008C1F23"/>
    <w:pPr>
      <w:keepNext/>
      <w:topLinePunct/>
      <w:autoSpaceDE/>
      <w:autoSpaceDN/>
      <w:snapToGrid w:val="0"/>
      <w:spacing w:before="80" w:after="80" w:line="240" w:lineRule="atLeast"/>
    </w:pPr>
    <w:rPr>
      <w:rFonts w:ascii="Book Antiqua" w:eastAsia="黑体" w:hAnsi="Book Antiqua" w:cs="Book Antiqua"/>
      <w:b/>
      <w:bCs/>
      <w:sz w:val="20"/>
      <w:szCs w:val="20"/>
    </w:rPr>
  </w:style>
  <w:style w:type="character" w:customStyle="1" w:styleId="TableHeadingChar">
    <w:name w:val="Table Heading Char"/>
    <w:basedOn w:val="a2"/>
    <w:link w:val="TableHeading"/>
    <w:rsid w:val="008C1F23"/>
    <w:rPr>
      <w:rFonts w:ascii="Book Antiqua" w:eastAsia="黑体" w:hAnsi="Book Antiqua" w:cs="Book Antiqua"/>
      <w:b/>
      <w:bCs/>
      <w:snapToGrid w:val="0"/>
    </w:rPr>
  </w:style>
  <w:style w:type="paragraph" w:customStyle="1" w:styleId="TableText">
    <w:name w:val="Table Text"/>
    <w:basedOn w:val="a1"/>
    <w:link w:val="TableTextChar"/>
    <w:rsid w:val="008C1F23"/>
    <w:pPr>
      <w:topLinePunct/>
      <w:autoSpaceDE/>
      <w:autoSpaceDN/>
      <w:snapToGrid w:val="0"/>
      <w:spacing w:before="80" w:after="80" w:line="240" w:lineRule="atLeast"/>
    </w:pPr>
    <w:rPr>
      <w:rFonts w:ascii="Arial" w:hAnsi="Arial" w:cs="Arial"/>
      <w:sz w:val="20"/>
      <w:szCs w:val="20"/>
    </w:rPr>
  </w:style>
  <w:style w:type="character" w:customStyle="1" w:styleId="TableTextChar">
    <w:name w:val="Table Text Char"/>
    <w:basedOn w:val="a2"/>
    <w:link w:val="TableText"/>
    <w:rsid w:val="008C1F23"/>
    <w:rPr>
      <w:rFonts w:ascii="Arial" w:hAnsi="Arial" w:cs="Arial"/>
      <w:snapToGrid w:val="0"/>
    </w:rPr>
  </w:style>
  <w:style w:type="paragraph" w:customStyle="1" w:styleId="TerminalDisplayinTable">
    <w:name w:val="Terminal Display in Table"/>
    <w:rsid w:val="008C1F23"/>
    <w:pPr>
      <w:widowControl w:val="0"/>
      <w:adjustRightInd w:val="0"/>
      <w:snapToGrid w:val="0"/>
      <w:spacing w:before="80" w:after="80" w:line="240" w:lineRule="atLeast"/>
    </w:pPr>
    <w:rPr>
      <w:rFonts w:ascii="Courier New" w:hAnsi="Courier New" w:cs="Courier New"/>
      <w:snapToGrid w:val="0"/>
      <w:spacing w:val="-1"/>
      <w:sz w:val="16"/>
      <w:szCs w:val="16"/>
    </w:rPr>
  </w:style>
  <w:style w:type="character" w:styleId="af7">
    <w:name w:val="annotation reference"/>
    <w:basedOn w:val="a2"/>
    <w:rsid w:val="006D0D34"/>
    <w:rPr>
      <w:sz w:val="21"/>
      <w:szCs w:val="21"/>
    </w:rPr>
  </w:style>
  <w:style w:type="paragraph" w:styleId="af8">
    <w:name w:val="annotation text"/>
    <w:basedOn w:val="a1"/>
    <w:link w:val="Char3"/>
    <w:rsid w:val="006D0D34"/>
  </w:style>
  <w:style w:type="character" w:customStyle="1" w:styleId="Char3">
    <w:name w:val="批注文字 Char"/>
    <w:basedOn w:val="a2"/>
    <w:link w:val="af8"/>
    <w:rsid w:val="006D0D34"/>
    <w:rPr>
      <w:snapToGrid w:val="0"/>
      <w:sz w:val="21"/>
      <w:szCs w:val="21"/>
    </w:rPr>
  </w:style>
  <w:style w:type="paragraph" w:styleId="af9">
    <w:name w:val="annotation subject"/>
    <w:basedOn w:val="af8"/>
    <w:next w:val="af8"/>
    <w:link w:val="Char4"/>
    <w:rsid w:val="006D0D34"/>
    <w:rPr>
      <w:b/>
      <w:bCs/>
    </w:rPr>
  </w:style>
  <w:style w:type="character" w:customStyle="1" w:styleId="Char4">
    <w:name w:val="批注主题 Char"/>
    <w:basedOn w:val="Char3"/>
    <w:link w:val="af9"/>
    <w:rsid w:val="006D0D34"/>
    <w:rPr>
      <w:b/>
      <w:bCs/>
    </w:rPr>
  </w:style>
  <w:style w:type="paragraph" w:styleId="HTML">
    <w:name w:val="HTML Preformatted"/>
    <w:basedOn w:val="a1"/>
    <w:link w:val="HTMLChar"/>
    <w:uiPriority w:val="99"/>
    <w:unhideWhenUsed/>
    <w:rsid w:val="00377A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宋体" w:hAnsi="宋体" w:cs="宋体"/>
      <w:snapToGrid/>
      <w:sz w:val="24"/>
      <w:szCs w:val="24"/>
    </w:rPr>
  </w:style>
  <w:style w:type="character" w:customStyle="1" w:styleId="HTMLChar">
    <w:name w:val="HTML 预设格式 Char"/>
    <w:basedOn w:val="a2"/>
    <w:link w:val="HTML"/>
    <w:uiPriority w:val="99"/>
    <w:rsid w:val="00377A6A"/>
    <w:rPr>
      <w:rFonts w:ascii="宋体" w:hAnsi="宋体" w:cs="宋体"/>
      <w:sz w:val="24"/>
      <w:szCs w:val="24"/>
    </w:rPr>
  </w:style>
  <w:style w:type="character" w:styleId="afa">
    <w:name w:val="Hyperlink"/>
    <w:basedOn w:val="a2"/>
    <w:uiPriority w:val="99"/>
    <w:rsid w:val="005C184C"/>
    <w:rPr>
      <w:color w:val="0000FF" w:themeColor="hyperlink"/>
      <w:u w:val="single"/>
    </w:rPr>
  </w:style>
  <w:style w:type="paragraph" w:customStyle="1" w:styleId="afb">
    <w:name w:val="表格列标题"/>
    <w:basedOn w:val="a1"/>
    <w:rsid w:val="003170B4"/>
    <w:pPr>
      <w:spacing w:line="240" w:lineRule="auto"/>
      <w:jc w:val="center"/>
    </w:pPr>
    <w:rPr>
      <w:b/>
      <w:snapToGrid/>
      <w:szCs w:val="20"/>
    </w:rPr>
  </w:style>
  <w:style w:type="paragraph" w:customStyle="1" w:styleId="Char5">
    <w:name w:val="表头样式 Char"/>
    <w:basedOn w:val="a1"/>
    <w:link w:val="CharChar"/>
    <w:autoRedefine/>
    <w:rsid w:val="003170B4"/>
    <w:pPr>
      <w:spacing w:line="240" w:lineRule="auto"/>
      <w:jc w:val="center"/>
    </w:pPr>
    <w:rPr>
      <w:rFonts w:ascii="Arial" w:hAnsi="Arial"/>
      <w:b/>
      <w:snapToGrid/>
    </w:rPr>
  </w:style>
  <w:style w:type="paragraph" w:customStyle="1" w:styleId="afc">
    <w:name w:val="修订记录"/>
    <w:basedOn w:val="a1"/>
    <w:rsid w:val="003170B4"/>
    <w:pPr>
      <w:spacing w:before="300" w:after="150"/>
      <w:jc w:val="center"/>
    </w:pPr>
    <w:rPr>
      <w:rFonts w:ascii="黑体" w:eastAsia="黑体"/>
      <w:snapToGrid/>
      <w:sz w:val="30"/>
      <w:szCs w:val="20"/>
    </w:rPr>
  </w:style>
  <w:style w:type="paragraph" w:customStyle="1" w:styleId="afd">
    <w:name w:val="缺省文本"/>
    <w:basedOn w:val="a1"/>
    <w:rsid w:val="003170B4"/>
    <w:rPr>
      <w:snapToGrid/>
      <w:szCs w:val="20"/>
    </w:rPr>
  </w:style>
  <w:style w:type="character" w:customStyle="1" w:styleId="CharChar">
    <w:name w:val="表头样式 Char Char"/>
    <w:basedOn w:val="a2"/>
    <w:link w:val="Char5"/>
    <w:rsid w:val="003170B4"/>
    <w:rPr>
      <w:rFonts w:ascii="Arial" w:hAnsi="Arial"/>
      <w:b/>
      <w:sz w:val="21"/>
      <w:szCs w:val="21"/>
    </w:rPr>
  </w:style>
  <w:style w:type="paragraph" w:customStyle="1" w:styleId="afe">
    <w:name w:val="封面华为技术"/>
    <w:basedOn w:val="a1"/>
    <w:rsid w:val="00A8597D"/>
    <w:pPr>
      <w:jc w:val="center"/>
    </w:pPr>
    <w:rPr>
      <w:rFonts w:ascii="Arial" w:eastAsia="黑体" w:hAnsi="Arial"/>
      <w:snapToGrid/>
      <w:sz w:val="32"/>
      <w:szCs w:val="32"/>
    </w:rPr>
  </w:style>
  <w:style w:type="paragraph" w:customStyle="1" w:styleId="aff">
    <w:name w:val="封面表格文本"/>
    <w:basedOn w:val="a1"/>
    <w:autoRedefine/>
    <w:rsid w:val="00A8597D"/>
    <w:pPr>
      <w:spacing w:line="240" w:lineRule="auto"/>
      <w:jc w:val="center"/>
    </w:pPr>
    <w:rPr>
      <w:rFonts w:ascii="Arial" w:hAnsi="Arial"/>
      <w:snapToGrid/>
    </w:rPr>
  </w:style>
  <w:style w:type="paragraph" w:customStyle="1" w:styleId="Default">
    <w:name w:val="Default"/>
    <w:rsid w:val="00417CDE"/>
    <w:pPr>
      <w:widowControl w:val="0"/>
      <w:autoSpaceDE w:val="0"/>
      <w:autoSpaceDN w:val="0"/>
      <w:adjustRightInd w:val="0"/>
    </w:pPr>
    <w:rPr>
      <w:rFonts w:ascii="Consolas" w:hAnsi="Consolas" w:cs="Consolas"/>
      <w:color w:val="000000"/>
      <w:sz w:val="24"/>
      <w:szCs w:val="24"/>
    </w:rPr>
  </w:style>
  <w:style w:type="paragraph" w:customStyle="1" w:styleId="TableContents">
    <w:name w:val="Table Contents"/>
    <w:basedOn w:val="aff0"/>
    <w:rsid w:val="00087ED2"/>
    <w:pPr>
      <w:widowControl/>
      <w:suppressLineNumbers/>
      <w:suppressAutoHyphens/>
      <w:autoSpaceDE/>
      <w:autoSpaceDN/>
      <w:adjustRightInd/>
      <w:spacing w:line="240" w:lineRule="auto"/>
      <w:jc w:val="both"/>
    </w:pPr>
    <w:rPr>
      <w:rFonts w:ascii="Arial" w:eastAsia="Times New Roman" w:hAnsi="Arial"/>
      <w:snapToGrid/>
      <w:sz w:val="20"/>
      <w:szCs w:val="24"/>
    </w:rPr>
  </w:style>
  <w:style w:type="paragraph" w:styleId="aff0">
    <w:name w:val="Body Text"/>
    <w:basedOn w:val="a1"/>
    <w:link w:val="Char6"/>
    <w:rsid w:val="00087ED2"/>
    <w:pPr>
      <w:spacing w:after="120"/>
    </w:pPr>
  </w:style>
  <w:style w:type="character" w:customStyle="1" w:styleId="Char6">
    <w:name w:val="正文文本 Char"/>
    <w:basedOn w:val="a2"/>
    <w:link w:val="aff0"/>
    <w:rsid w:val="00087ED2"/>
    <w:rPr>
      <w:snapToGrid w:val="0"/>
      <w:sz w:val="21"/>
      <w:szCs w:val="21"/>
    </w:rPr>
  </w:style>
  <w:style w:type="character" w:customStyle="1" w:styleId="Char">
    <w:name w:val="表格文本 Char"/>
    <w:basedOn w:val="a2"/>
    <w:link w:val="a5"/>
    <w:locked/>
    <w:rsid w:val="00087ED2"/>
    <w:rPr>
      <w:rFonts w:ascii="Arial" w:hAnsi="Arial"/>
      <w:noProof/>
      <w:sz w:val="21"/>
      <w:szCs w:val="21"/>
    </w:rPr>
  </w:style>
  <w:style w:type="paragraph" w:customStyle="1" w:styleId="TAL">
    <w:name w:val="TAL"/>
    <w:basedOn w:val="a1"/>
    <w:rsid w:val="00087ED2"/>
    <w:pPr>
      <w:keepNext/>
      <w:keepLines/>
      <w:widowControl/>
      <w:overflowPunct w:val="0"/>
      <w:spacing w:line="240" w:lineRule="auto"/>
      <w:textAlignment w:val="baseline"/>
    </w:pPr>
    <w:rPr>
      <w:rFonts w:ascii="Arial" w:hAnsi="Arial"/>
      <w:snapToGrid/>
      <w:sz w:val="18"/>
      <w:szCs w:val="18"/>
      <w:lang w:val="en-GB" w:eastAsia="en-US"/>
    </w:rPr>
  </w:style>
  <w:style w:type="character" w:customStyle="1" w:styleId="2Char">
    <w:name w:val="标题 2 Char"/>
    <w:basedOn w:val="a2"/>
    <w:link w:val="2"/>
    <w:rsid w:val="008F1837"/>
    <w:rPr>
      <w:rFonts w:ascii="Arial" w:eastAsia="黑体" w:hAnsi="Arial"/>
      <w:sz w:val="24"/>
      <w:szCs w:val="24"/>
    </w:rPr>
  </w:style>
  <w:style w:type="paragraph" w:styleId="TOC">
    <w:name w:val="TOC Heading"/>
    <w:basedOn w:val="1"/>
    <w:next w:val="a1"/>
    <w:uiPriority w:val="39"/>
    <w:semiHidden/>
    <w:unhideWhenUsed/>
    <w:qFormat/>
    <w:rsid w:val="00D55BF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20">
    <w:name w:val="toc 2"/>
    <w:basedOn w:val="a1"/>
    <w:next w:val="a1"/>
    <w:autoRedefine/>
    <w:uiPriority w:val="39"/>
    <w:unhideWhenUsed/>
    <w:qFormat/>
    <w:rsid w:val="00D55BFD"/>
    <w:pPr>
      <w:widowControl/>
      <w:autoSpaceDE/>
      <w:autoSpaceDN/>
      <w:adjustRightInd/>
      <w:spacing w:after="100" w:line="276" w:lineRule="auto"/>
      <w:ind w:left="220"/>
    </w:pPr>
    <w:rPr>
      <w:rFonts w:asciiTheme="minorHAnsi" w:eastAsiaTheme="minorEastAsia" w:hAnsiTheme="minorHAnsi" w:cstheme="minorBidi"/>
      <w:snapToGrid/>
      <w:sz w:val="22"/>
      <w:szCs w:val="22"/>
    </w:rPr>
  </w:style>
  <w:style w:type="paragraph" w:styleId="10">
    <w:name w:val="toc 1"/>
    <w:basedOn w:val="a1"/>
    <w:next w:val="a1"/>
    <w:autoRedefine/>
    <w:uiPriority w:val="39"/>
    <w:unhideWhenUsed/>
    <w:qFormat/>
    <w:rsid w:val="00D55BFD"/>
    <w:pPr>
      <w:widowControl/>
      <w:autoSpaceDE/>
      <w:autoSpaceDN/>
      <w:adjustRightInd/>
      <w:spacing w:after="100" w:line="276" w:lineRule="auto"/>
    </w:pPr>
    <w:rPr>
      <w:rFonts w:asciiTheme="minorHAnsi" w:eastAsiaTheme="minorEastAsia" w:hAnsiTheme="minorHAnsi" w:cstheme="minorBidi"/>
      <w:snapToGrid/>
      <w:sz w:val="22"/>
      <w:szCs w:val="22"/>
    </w:rPr>
  </w:style>
  <w:style w:type="paragraph" w:styleId="30">
    <w:name w:val="toc 3"/>
    <w:basedOn w:val="a1"/>
    <w:next w:val="a1"/>
    <w:autoRedefine/>
    <w:uiPriority w:val="39"/>
    <w:unhideWhenUsed/>
    <w:qFormat/>
    <w:rsid w:val="00D55BFD"/>
    <w:pPr>
      <w:widowControl/>
      <w:autoSpaceDE/>
      <w:autoSpaceDN/>
      <w:adjustRightInd/>
      <w:spacing w:after="100" w:line="276" w:lineRule="auto"/>
      <w:ind w:left="440"/>
    </w:pPr>
    <w:rPr>
      <w:rFonts w:asciiTheme="minorHAnsi" w:eastAsiaTheme="minorEastAsia" w:hAnsiTheme="minorHAnsi" w:cstheme="minorBidi"/>
      <w:snapToGrid/>
      <w:sz w:val="22"/>
      <w:szCs w:val="22"/>
    </w:rPr>
  </w:style>
  <w:style w:type="paragraph" w:styleId="aff1">
    <w:name w:val="Normal (Web)"/>
    <w:basedOn w:val="a1"/>
    <w:uiPriority w:val="99"/>
    <w:unhideWhenUsed/>
    <w:rsid w:val="000E4B34"/>
    <w:pPr>
      <w:widowControl/>
      <w:autoSpaceDE/>
      <w:autoSpaceDN/>
      <w:adjustRightInd/>
      <w:spacing w:before="100" w:beforeAutospacing="1" w:after="100" w:afterAutospacing="1" w:line="240" w:lineRule="auto"/>
    </w:pPr>
    <w:rPr>
      <w:rFonts w:ascii="宋体" w:hAnsi="宋体" w:cs="宋体"/>
      <w:snapToGrid/>
      <w:sz w:val="24"/>
      <w:szCs w:val="24"/>
    </w:rPr>
  </w:style>
  <w:style w:type="paragraph" w:customStyle="1" w:styleId="100">
    <w:name w:val="正文 + 10 磅"/>
    <w:basedOn w:val="a1"/>
    <w:rsid w:val="00CA67B8"/>
    <w:pPr>
      <w:autoSpaceDE/>
      <w:autoSpaceDN/>
      <w:adjustRightInd/>
      <w:spacing w:line="240" w:lineRule="auto"/>
      <w:jc w:val="both"/>
    </w:pPr>
    <w:rPr>
      <w:snapToGrid/>
      <w:kern w:val="2"/>
      <w:sz w:val="20"/>
      <w:szCs w:val="20"/>
    </w:rPr>
  </w:style>
  <w:style w:type="paragraph" w:customStyle="1" w:styleId="aff2">
    <w:name w:val="段"/>
    <w:link w:val="Char7"/>
    <w:rsid w:val="00616EC6"/>
    <w:pPr>
      <w:autoSpaceDE w:val="0"/>
      <w:autoSpaceDN w:val="0"/>
      <w:ind w:firstLineChars="200" w:firstLine="200"/>
      <w:jc w:val="both"/>
    </w:pPr>
    <w:rPr>
      <w:rFonts w:ascii="宋体"/>
      <w:noProof/>
      <w:sz w:val="21"/>
    </w:rPr>
  </w:style>
  <w:style w:type="character" w:customStyle="1" w:styleId="Char7">
    <w:name w:val="段 Char"/>
    <w:link w:val="aff2"/>
    <w:rsid w:val="00616EC6"/>
    <w:rPr>
      <w:rFonts w:ascii="宋体"/>
      <w:noProof/>
      <w:sz w:val="21"/>
    </w:rPr>
  </w:style>
  <w:style w:type="paragraph" w:customStyle="1" w:styleId="Normal0">
    <w:name w:val="Normal0"/>
    <w:rsid w:val="00687E3F"/>
    <w:rPr>
      <w:noProof/>
      <w:lang w:eastAsia="en-US"/>
    </w:rPr>
  </w:style>
  <w:style w:type="paragraph" w:customStyle="1" w:styleId="My1">
    <w:name w:val="My表格1"/>
    <w:basedOn w:val="a1"/>
    <w:rsid w:val="00687E3F"/>
    <w:pPr>
      <w:autoSpaceDE/>
      <w:autoSpaceDN/>
      <w:adjustRightInd/>
      <w:spacing w:before="120" w:after="120" w:line="240" w:lineRule="auto"/>
      <w:jc w:val="both"/>
    </w:pPr>
    <w:rPr>
      <w:rFonts w:ascii="Arial" w:hAnsi="Arial"/>
      <w:snapToGrid/>
      <w:kern w:val="2"/>
      <w:szCs w:val="20"/>
    </w:rPr>
  </w:style>
</w:styles>
</file>

<file path=word/webSettings.xml><?xml version="1.0" encoding="utf-8"?>
<w:webSettings xmlns:r="http://schemas.openxmlformats.org/officeDocument/2006/relationships" xmlns:w="http://schemas.openxmlformats.org/wordprocessingml/2006/main">
  <w:divs>
    <w:div w:id="4796784">
      <w:bodyDiv w:val="1"/>
      <w:marLeft w:val="0"/>
      <w:marRight w:val="0"/>
      <w:marTop w:val="0"/>
      <w:marBottom w:val="0"/>
      <w:divBdr>
        <w:top w:val="none" w:sz="0" w:space="0" w:color="auto"/>
        <w:left w:val="none" w:sz="0" w:space="0" w:color="auto"/>
        <w:bottom w:val="none" w:sz="0" w:space="0" w:color="auto"/>
        <w:right w:val="none" w:sz="0" w:space="0" w:color="auto"/>
      </w:divBdr>
    </w:div>
    <w:div w:id="39332546">
      <w:bodyDiv w:val="1"/>
      <w:marLeft w:val="0"/>
      <w:marRight w:val="0"/>
      <w:marTop w:val="0"/>
      <w:marBottom w:val="0"/>
      <w:divBdr>
        <w:top w:val="none" w:sz="0" w:space="0" w:color="auto"/>
        <w:left w:val="none" w:sz="0" w:space="0" w:color="auto"/>
        <w:bottom w:val="none" w:sz="0" w:space="0" w:color="auto"/>
        <w:right w:val="none" w:sz="0" w:space="0" w:color="auto"/>
      </w:divBdr>
    </w:div>
    <w:div w:id="50545010">
      <w:bodyDiv w:val="1"/>
      <w:marLeft w:val="0"/>
      <w:marRight w:val="0"/>
      <w:marTop w:val="0"/>
      <w:marBottom w:val="0"/>
      <w:divBdr>
        <w:top w:val="none" w:sz="0" w:space="0" w:color="auto"/>
        <w:left w:val="none" w:sz="0" w:space="0" w:color="auto"/>
        <w:bottom w:val="none" w:sz="0" w:space="0" w:color="auto"/>
        <w:right w:val="none" w:sz="0" w:space="0" w:color="auto"/>
      </w:divBdr>
    </w:div>
    <w:div w:id="53045054">
      <w:bodyDiv w:val="1"/>
      <w:marLeft w:val="0"/>
      <w:marRight w:val="0"/>
      <w:marTop w:val="0"/>
      <w:marBottom w:val="0"/>
      <w:divBdr>
        <w:top w:val="none" w:sz="0" w:space="0" w:color="auto"/>
        <w:left w:val="none" w:sz="0" w:space="0" w:color="auto"/>
        <w:bottom w:val="none" w:sz="0" w:space="0" w:color="auto"/>
        <w:right w:val="none" w:sz="0" w:space="0" w:color="auto"/>
      </w:divBdr>
      <w:divsChild>
        <w:div w:id="1013264756">
          <w:marLeft w:val="1742"/>
          <w:marRight w:val="0"/>
          <w:marTop w:val="0"/>
          <w:marBottom w:val="0"/>
          <w:divBdr>
            <w:top w:val="none" w:sz="0" w:space="0" w:color="auto"/>
            <w:left w:val="none" w:sz="0" w:space="0" w:color="auto"/>
            <w:bottom w:val="none" w:sz="0" w:space="0" w:color="auto"/>
            <w:right w:val="none" w:sz="0" w:space="0" w:color="auto"/>
          </w:divBdr>
        </w:div>
        <w:div w:id="1016686603">
          <w:marLeft w:val="1742"/>
          <w:marRight w:val="0"/>
          <w:marTop w:val="0"/>
          <w:marBottom w:val="0"/>
          <w:divBdr>
            <w:top w:val="none" w:sz="0" w:space="0" w:color="auto"/>
            <w:left w:val="none" w:sz="0" w:space="0" w:color="auto"/>
            <w:bottom w:val="none" w:sz="0" w:space="0" w:color="auto"/>
            <w:right w:val="none" w:sz="0" w:space="0" w:color="auto"/>
          </w:divBdr>
        </w:div>
        <w:div w:id="523904982">
          <w:marLeft w:val="1742"/>
          <w:marRight w:val="0"/>
          <w:marTop w:val="0"/>
          <w:marBottom w:val="0"/>
          <w:divBdr>
            <w:top w:val="none" w:sz="0" w:space="0" w:color="auto"/>
            <w:left w:val="none" w:sz="0" w:space="0" w:color="auto"/>
            <w:bottom w:val="none" w:sz="0" w:space="0" w:color="auto"/>
            <w:right w:val="none" w:sz="0" w:space="0" w:color="auto"/>
          </w:divBdr>
        </w:div>
        <w:div w:id="1102536050">
          <w:marLeft w:val="1742"/>
          <w:marRight w:val="0"/>
          <w:marTop w:val="0"/>
          <w:marBottom w:val="0"/>
          <w:divBdr>
            <w:top w:val="none" w:sz="0" w:space="0" w:color="auto"/>
            <w:left w:val="none" w:sz="0" w:space="0" w:color="auto"/>
            <w:bottom w:val="none" w:sz="0" w:space="0" w:color="auto"/>
            <w:right w:val="none" w:sz="0" w:space="0" w:color="auto"/>
          </w:divBdr>
        </w:div>
      </w:divsChild>
    </w:div>
    <w:div w:id="93940008">
      <w:bodyDiv w:val="1"/>
      <w:marLeft w:val="0"/>
      <w:marRight w:val="0"/>
      <w:marTop w:val="0"/>
      <w:marBottom w:val="0"/>
      <w:divBdr>
        <w:top w:val="none" w:sz="0" w:space="0" w:color="auto"/>
        <w:left w:val="none" w:sz="0" w:space="0" w:color="auto"/>
        <w:bottom w:val="none" w:sz="0" w:space="0" w:color="auto"/>
        <w:right w:val="none" w:sz="0" w:space="0" w:color="auto"/>
      </w:divBdr>
    </w:div>
    <w:div w:id="241767883">
      <w:bodyDiv w:val="1"/>
      <w:marLeft w:val="0"/>
      <w:marRight w:val="0"/>
      <w:marTop w:val="0"/>
      <w:marBottom w:val="0"/>
      <w:divBdr>
        <w:top w:val="none" w:sz="0" w:space="0" w:color="auto"/>
        <w:left w:val="none" w:sz="0" w:space="0" w:color="auto"/>
        <w:bottom w:val="none" w:sz="0" w:space="0" w:color="auto"/>
        <w:right w:val="none" w:sz="0" w:space="0" w:color="auto"/>
      </w:divBdr>
    </w:div>
    <w:div w:id="251209301">
      <w:bodyDiv w:val="1"/>
      <w:marLeft w:val="0"/>
      <w:marRight w:val="0"/>
      <w:marTop w:val="0"/>
      <w:marBottom w:val="0"/>
      <w:divBdr>
        <w:top w:val="none" w:sz="0" w:space="0" w:color="auto"/>
        <w:left w:val="none" w:sz="0" w:space="0" w:color="auto"/>
        <w:bottom w:val="none" w:sz="0" w:space="0" w:color="auto"/>
        <w:right w:val="none" w:sz="0" w:space="0" w:color="auto"/>
      </w:divBdr>
      <w:divsChild>
        <w:div w:id="1221399000">
          <w:marLeft w:val="0"/>
          <w:marRight w:val="0"/>
          <w:marTop w:val="0"/>
          <w:marBottom w:val="0"/>
          <w:divBdr>
            <w:top w:val="none" w:sz="0" w:space="0" w:color="auto"/>
            <w:left w:val="none" w:sz="0" w:space="0" w:color="auto"/>
            <w:bottom w:val="none" w:sz="0" w:space="0" w:color="auto"/>
            <w:right w:val="none" w:sz="0" w:space="0" w:color="auto"/>
          </w:divBdr>
        </w:div>
      </w:divsChild>
    </w:div>
    <w:div w:id="398480587">
      <w:bodyDiv w:val="1"/>
      <w:marLeft w:val="0"/>
      <w:marRight w:val="0"/>
      <w:marTop w:val="0"/>
      <w:marBottom w:val="0"/>
      <w:divBdr>
        <w:top w:val="none" w:sz="0" w:space="0" w:color="auto"/>
        <w:left w:val="none" w:sz="0" w:space="0" w:color="auto"/>
        <w:bottom w:val="none" w:sz="0" w:space="0" w:color="auto"/>
        <w:right w:val="none" w:sz="0" w:space="0" w:color="auto"/>
      </w:divBdr>
    </w:div>
    <w:div w:id="428427393">
      <w:bodyDiv w:val="1"/>
      <w:marLeft w:val="0"/>
      <w:marRight w:val="0"/>
      <w:marTop w:val="0"/>
      <w:marBottom w:val="0"/>
      <w:divBdr>
        <w:top w:val="none" w:sz="0" w:space="0" w:color="auto"/>
        <w:left w:val="none" w:sz="0" w:space="0" w:color="auto"/>
        <w:bottom w:val="none" w:sz="0" w:space="0" w:color="auto"/>
        <w:right w:val="none" w:sz="0" w:space="0" w:color="auto"/>
      </w:divBdr>
    </w:div>
    <w:div w:id="431050255">
      <w:bodyDiv w:val="1"/>
      <w:marLeft w:val="0"/>
      <w:marRight w:val="0"/>
      <w:marTop w:val="0"/>
      <w:marBottom w:val="0"/>
      <w:divBdr>
        <w:top w:val="none" w:sz="0" w:space="0" w:color="auto"/>
        <w:left w:val="none" w:sz="0" w:space="0" w:color="auto"/>
        <w:bottom w:val="none" w:sz="0" w:space="0" w:color="auto"/>
        <w:right w:val="none" w:sz="0" w:space="0" w:color="auto"/>
      </w:divBdr>
    </w:div>
    <w:div w:id="442040492">
      <w:bodyDiv w:val="1"/>
      <w:marLeft w:val="0"/>
      <w:marRight w:val="0"/>
      <w:marTop w:val="0"/>
      <w:marBottom w:val="0"/>
      <w:divBdr>
        <w:top w:val="none" w:sz="0" w:space="0" w:color="auto"/>
        <w:left w:val="none" w:sz="0" w:space="0" w:color="auto"/>
        <w:bottom w:val="none" w:sz="0" w:space="0" w:color="auto"/>
        <w:right w:val="none" w:sz="0" w:space="0" w:color="auto"/>
      </w:divBdr>
    </w:div>
    <w:div w:id="530916912">
      <w:bodyDiv w:val="1"/>
      <w:marLeft w:val="0"/>
      <w:marRight w:val="0"/>
      <w:marTop w:val="0"/>
      <w:marBottom w:val="0"/>
      <w:divBdr>
        <w:top w:val="none" w:sz="0" w:space="0" w:color="auto"/>
        <w:left w:val="none" w:sz="0" w:space="0" w:color="auto"/>
        <w:bottom w:val="none" w:sz="0" w:space="0" w:color="auto"/>
        <w:right w:val="none" w:sz="0" w:space="0" w:color="auto"/>
      </w:divBdr>
      <w:divsChild>
        <w:div w:id="676735366">
          <w:marLeft w:val="0"/>
          <w:marRight w:val="0"/>
          <w:marTop w:val="0"/>
          <w:marBottom w:val="0"/>
          <w:divBdr>
            <w:top w:val="none" w:sz="0" w:space="0" w:color="auto"/>
            <w:left w:val="none" w:sz="0" w:space="0" w:color="auto"/>
            <w:bottom w:val="none" w:sz="0" w:space="0" w:color="auto"/>
            <w:right w:val="none" w:sz="0" w:space="0" w:color="auto"/>
          </w:divBdr>
        </w:div>
      </w:divsChild>
    </w:div>
    <w:div w:id="567157393">
      <w:bodyDiv w:val="1"/>
      <w:marLeft w:val="0"/>
      <w:marRight w:val="0"/>
      <w:marTop w:val="0"/>
      <w:marBottom w:val="0"/>
      <w:divBdr>
        <w:top w:val="none" w:sz="0" w:space="0" w:color="auto"/>
        <w:left w:val="none" w:sz="0" w:space="0" w:color="auto"/>
        <w:bottom w:val="none" w:sz="0" w:space="0" w:color="auto"/>
        <w:right w:val="none" w:sz="0" w:space="0" w:color="auto"/>
      </w:divBdr>
    </w:div>
    <w:div w:id="568031776">
      <w:bodyDiv w:val="1"/>
      <w:marLeft w:val="0"/>
      <w:marRight w:val="0"/>
      <w:marTop w:val="0"/>
      <w:marBottom w:val="0"/>
      <w:divBdr>
        <w:top w:val="none" w:sz="0" w:space="0" w:color="auto"/>
        <w:left w:val="none" w:sz="0" w:space="0" w:color="auto"/>
        <w:bottom w:val="none" w:sz="0" w:space="0" w:color="auto"/>
        <w:right w:val="none" w:sz="0" w:space="0" w:color="auto"/>
      </w:divBdr>
    </w:div>
    <w:div w:id="575406842">
      <w:bodyDiv w:val="1"/>
      <w:marLeft w:val="0"/>
      <w:marRight w:val="0"/>
      <w:marTop w:val="0"/>
      <w:marBottom w:val="0"/>
      <w:divBdr>
        <w:top w:val="none" w:sz="0" w:space="0" w:color="auto"/>
        <w:left w:val="none" w:sz="0" w:space="0" w:color="auto"/>
        <w:bottom w:val="none" w:sz="0" w:space="0" w:color="auto"/>
        <w:right w:val="none" w:sz="0" w:space="0" w:color="auto"/>
      </w:divBdr>
    </w:div>
    <w:div w:id="602692437">
      <w:bodyDiv w:val="1"/>
      <w:marLeft w:val="0"/>
      <w:marRight w:val="0"/>
      <w:marTop w:val="0"/>
      <w:marBottom w:val="0"/>
      <w:divBdr>
        <w:top w:val="none" w:sz="0" w:space="0" w:color="auto"/>
        <w:left w:val="none" w:sz="0" w:space="0" w:color="auto"/>
        <w:bottom w:val="none" w:sz="0" w:space="0" w:color="auto"/>
        <w:right w:val="none" w:sz="0" w:space="0" w:color="auto"/>
      </w:divBdr>
      <w:divsChild>
        <w:div w:id="1267426992">
          <w:marLeft w:val="0"/>
          <w:marRight w:val="0"/>
          <w:marTop w:val="0"/>
          <w:marBottom w:val="0"/>
          <w:divBdr>
            <w:top w:val="none" w:sz="0" w:space="0" w:color="auto"/>
            <w:left w:val="none" w:sz="0" w:space="0" w:color="auto"/>
            <w:bottom w:val="none" w:sz="0" w:space="0" w:color="auto"/>
            <w:right w:val="none" w:sz="0" w:space="0" w:color="auto"/>
          </w:divBdr>
        </w:div>
        <w:div w:id="360742775">
          <w:marLeft w:val="0"/>
          <w:marRight w:val="0"/>
          <w:marTop w:val="0"/>
          <w:marBottom w:val="0"/>
          <w:divBdr>
            <w:top w:val="none" w:sz="0" w:space="0" w:color="auto"/>
            <w:left w:val="none" w:sz="0" w:space="0" w:color="auto"/>
            <w:bottom w:val="none" w:sz="0" w:space="0" w:color="auto"/>
            <w:right w:val="none" w:sz="0" w:space="0" w:color="auto"/>
          </w:divBdr>
        </w:div>
      </w:divsChild>
    </w:div>
    <w:div w:id="604113605">
      <w:bodyDiv w:val="1"/>
      <w:marLeft w:val="0"/>
      <w:marRight w:val="0"/>
      <w:marTop w:val="0"/>
      <w:marBottom w:val="0"/>
      <w:divBdr>
        <w:top w:val="none" w:sz="0" w:space="0" w:color="auto"/>
        <w:left w:val="none" w:sz="0" w:space="0" w:color="auto"/>
        <w:bottom w:val="none" w:sz="0" w:space="0" w:color="auto"/>
        <w:right w:val="none" w:sz="0" w:space="0" w:color="auto"/>
      </w:divBdr>
    </w:div>
    <w:div w:id="796726565">
      <w:bodyDiv w:val="1"/>
      <w:marLeft w:val="0"/>
      <w:marRight w:val="0"/>
      <w:marTop w:val="0"/>
      <w:marBottom w:val="0"/>
      <w:divBdr>
        <w:top w:val="none" w:sz="0" w:space="0" w:color="auto"/>
        <w:left w:val="none" w:sz="0" w:space="0" w:color="auto"/>
        <w:bottom w:val="none" w:sz="0" w:space="0" w:color="auto"/>
        <w:right w:val="none" w:sz="0" w:space="0" w:color="auto"/>
      </w:divBdr>
    </w:div>
    <w:div w:id="855075088">
      <w:bodyDiv w:val="1"/>
      <w:marLeft w:val="0"/>
      <w:marRight w:val="0"/>
      <w:marTop w:val="0"/>
      <w:marBottom w:val="0"/>
      <w:divBdr>
        <w:top w:val="none" w:sz="0" w:space="0" w:color="auto"/>
        <w:left w:val="none" w:sz="0" w:space="0" w:color="auto"/>
        <w:bottom w:val="none" w:sz="0" w:space="0" w:color="auto"/>
        <w:right w:val="none" w:sz="0" w:space="0" w:color="auto"/>
      </w:divBdr>
      <w:divsChild>
        <w:div w:id="1213544907">
          <w:marLeft w:val="0"/>
          <w:marRight w:val="0"/>
          <w:marTop w:val="0"/>
          <w:marBottom w:val="0"/>
          <w:divBdr>
            <w:top w:val="none" w:sz="0" w:space="0" w:color="auto"/>
            <w:left w:val="none" w:sz="0" w:space="0" w:color="auto"/>
            <w:bottom w:val="none" w:sz="0" w:space="0" w:color="auto"/>
            <w:right w:val="none" w:sz="0" w:space="0" w:color="auto"/>
          </w:divBdr>
          <w:divsChild>
            <w:div w:id="1167330568">
              <w:marLeft w:val="0"/>
              <w:marRight w:val="0"/>
              <w:marTop w:val="0"/>
              <w:marBottom w:val="0"/>
              <w:divBdr>
                <w:top w:val="none" w:sz="0" w:space="0" w:color="auto"/>
                <w:left w:val="none" w:sz="0" w:space="0" w:color="auto"/>
                <w:bottom w:val="none" w:sz="0" w:space="0" w:color="auto"/>
                <w:right w:val="none" w:sz="0" w:space="0" w:color="auto"/>
              </w:divBdr>
            </w:div>
            <w:div w:id="32198319">
              <w:marLeft w:val="0"/>
              <w:marRight w:val="0"/>
              <w:marTop w:val="0"/>
              <w:marBottom w:val="0"/>
              <w:divBdr>
                <w:top w:val="none" w:sz="0" w:space="0" w:color="auto"/>
                <w:left w:val="none" w:sz="0" w:space="0" w:color="auto"/>
                <w:bottom w:val="none" w:sz="0" w:space="0" w:color="auto"/>
                <w:right w:val="none" w:sz="0" w:space="0" w:color="auto"/>
              </w:divBdr>
            </w:div>
            <w:div w:id="628439342">
              <w:marLeft w:val="0"/>
              <w:marRight w:val="0"/>
              <w:marTop w:val="0"/>
              <w:marBottom w:val="0"/>
              <w:divBdr>
                <w:top w:val="none" w:sz="0" w:space="0" w:color="auto"/>
                <w:left w:val="none" w:sz="0" w:space="0" w:color="auto"/>
                <w:bottom w:val="none" w:sz="0" w:space="0" w:color="auto"/>
                <w:right w:val="none" w:sz="0" w:space="0" w:color="auto"/>
              </w:divBdr>
            </w:div>
            <w:div w:id="1156602985">
              <w:marLeft w:val="0"/>
              <w:marRight w:val="0"/>
              <w:marTop w:val="0"/>
              <w:marBottom w:val="0"/>
              <w:divBdr>
                <w:top w:val="none" w:sz="0" w:space="0" w:color="auto"/>
                <w:left w:val="none" w:sz="0" w:space="0" w:color="auto"/>
                <w:bottom w:val="none" w:sz="0" w:space="0" w:color="auto"/>
                <w:right w:val="none" w:sz="0" w:space="0" w:color="auto"/>
              </w:divBdr>
            </w:div>
            <w:div w:id="1139346168">
              <w:marLeft w:val="0"/>
              <w:marRight w:val="0"/>
              <w:marTop w:val="0"/>
              <w:marBottom w:val="0"/>
              <w:divBdr>
                <w:top w:val="none" w:sz="0" w:space="0" w:color="auto"/>
                <w:left w:val="none" w:sz="0" w:space="0" w:color="auto"/>
                <w:bottom w:val="none" w:sz="0" w:space="0" w:color="auto"/>
                <w:right w:val="none" w:sz="0" w:space="0" w:color="auto"/>
              </w:divBdr>
            </w:div>
            <w:div w:id="1198813040">
              <w:marLeft w:val="0"/>
              <w:marRight w:val="0"/>
              <w:marTop w:val="0"/>
              <w:marBottom w:val="0"/>
              <w:divBdr>
                <w:top w:val="none" w:sz="0" w:space="0" w:color="auto"/>
                <w:left w:val="none" w:sz="0" w:space="0" w:color="auto"/>
                <w:bottom w:val="none" w:sz="0" w:space="0" w:color="auto"/>
                <w:right w:val="none" w:sz="0" w:space="0" w:color="auto"/>
              </w:divBdr>
            </w:div>
            <w:div w:id="980814769">
              <w:marLeft w:val="0"/>
              <w:marRight w:val="0"/>
              <w:marTop w:val="0"/>
              <w:marBottom w:val="0"/>
              <w:divBdr>
                <w:top w:val="none" w:sz="0" w:space="0" w:color="auto"/>
                <w:left w:val="none" w:sz="0" w:space="0" w:color="auto"/>
                <w:bottom w:val="none" w:sz="0" w:space="0" w:color="auto"/>
                <w:right w:val="none" w:sz="0" w:space="0" w:color="auto"/>
              </w:divBdr>
            </w:div>
            <w:div w:id="279073874">
              <w:marLeft w:val="0"/>
              <w:marRight w:val="0"/>
              <w:marTop w:val="0"/>
              <w:marBottom w:val="0"/>
              <w:divBdr>
                <w:top w:val="none" w:sz="0" w:space="0" w:color="auto"/>
                <w:left w:val="none" w:sz="0" w:space="0" w:color="auto"/>
                <w:bottom w:val="none" w:sz="0" w:space="0" w:color="auto"/>
                <w:right w:val="none" w:sz="0" w:space="0" w:color="auto"/>
              </w:divBdr>
            </w:div>
            <w:div w:id="2141485959">
              <w:marLeft w:val="0"/>
              <w:marRight w:val="0"/>
              <w:marTop w:val="0"/>
              <w:marBottom w:val="0"/>
              <w:divBdr>
                <w:top w:val="none" w:sz="0" w:space="0" w:color="auto"/>
                <w:left w:val="none" w:sz="0" w:space="0" w:color="auto"/>
                <w:bottom w:val="none" w:sz="0" w:space="0" w:color="auto"/>
                <w:right w:val="none" w:sz="0" w:space="0" w:color="auto"/>
              </w:divBdr>
            </w:div>
            <w:div w:id="64959924">
              <w:marLeft w:val="0"/>
              <w:marRight w:val="0"/>
              <w:marTop w:val="0"/>
              <w:marBottom w:val="0"/>
              <w:divBdr>
                <w:top w:val="none" w:sz="0" w:space="0" w:color="auto"/>
                <w:left w:val="none" w:sz="0" w:space="0" w:color="auto"/>
                <w:bottom w:val="none" w:sz="0" w:space="0" w:color="auto"/>
                <w:right w:val="none" w:sz="0" w:space="0" w:color="auto"/>
              </w:divBdr>
            </w:div>
            <w:div w:id="1588541622">
              <w:marLeft w:val="0"/>
              <w:marRight w:val="0"/>
              <w:marTop w:val="0"/>
              <w:marBottom w:val="0"/>
              <w:divBdr>
                <w:top w:val="none" w:sz="0" w:space="0" w:color="auto"/>
                <w:left w:val="none" w:sz="0" w:space="0" w:color="auto"/>
                <w:bottom w:val="none" w:sz="0" w:space="0" w:color="auto"/>
                <w:right w:val="none" w:sz="0" w:space="0" w:color="auto"/>
              </w:divBdr>
            </w:div>
            <w:div w:id="791556886">
              <w:marLeft w:val="0"/>
              <w:marRight w:val="0"/>
              <w:marTop w:val="0"/>
              <w:marBottom w:val="0"/>
              <w:divBdr>
                <w:top w:val="none" w:sz="0" w:space="0" w:color="auto"/>
                <w:left w:val="none" w:sz="0" w:space="0" w:color="auto"/>
                <w:bottom w:val="none" w:sz="0" w:space="0" w:color="auto"/>
                <w:right w:val="none" w:sz="0" w:space="0" w:color="auto"/>
              </w:divBdr>
            </w:div>
            <w:div w:id="1784112805">
              <w:marLeft w:val="0"/>
              <w:marRight w:val="0"/>
              <w:marTop w:val="0"/>
              <w:marBottom w:val="0"/>
              <w:divBdr>
                <w:top w:val="none" w:sz="0" w:space="0" w:color="auto"/>
                <w:left w:val="none" w:sz="0" w:space="0" w:color="auto"/>
                <w:bottom w:val="none" w:sz="0" w:space="0" w:color="auto"/>
                <w:right w:val="none" w:sz="0" w:space="0" w:color="auto"/>
              </w:divBdr>
            </w:div>
            <w:div w:id="1726755624">
              <w:marLeft w:val="0"/>
              <w:marRight w:val="0"/>
              <w:marTop w:val="0"/>
              <w:marBottom w:val="0"/>
              <w:divBdr>
                <w:top w:val="none" w:sz="0" w:space="0" w:color="auto"/>
                <w:left w:val="none" w:sz="0" w:space="0" w:color="auto"/>
                <w:bottom w:val="none" w:sz="0" w:space="0" w:color="auto"/>
                <w:right w:val="none" w:sz="0" w:space="0" w:color="auto"/>
              </w:divBdr>
            </w:div>
            <w:div w:id="636880826">
              <w:marLeft w:val="0"/>
              <w:marRight w:val="0"/>
              <w:marTop w:val="0"/>
              <w:marBottom w:val="0"/>
              <w:divBdr>
                <w:top w:val="none" w:sz="0" w:space="0" w:color="auto"/>
                <w:left w:val="none" w:sz="0" w:space="0" w:color="auto"/>
                <w:bottom w:val="none" w:sz="0" w:space="0" w:color="auto"/>
                <w:right w:val="none" w:sz="0" w:space="0" w:color="auto"/>
              </w:divBdr>
            </w:div>
            <w:div w:id="1713194488">
              <w:marLeft w:val="0"/>
              <w:marRight w:val="0"/>
              <w:marTop w:val="0"/>
              <w:marBottom w:val="0"/>
              <w:divBdr>
                <w:top w:val="none" w:sz="0" w:space="0" w:color="auto"/>
                <w:left w:val="none" w:sz="0" w:space="0" w:color="auto"/>
                <w:bottom w:val="none" w:sz="0" w:space="0" w:color="auto"/>
                <w:right w:val="none" w:sz="0" w:space="0" w:color="auto"/>
              </w:divBdr>
            </w:div>
            <w:div w:id="1309748056">
              <w:marLeft w:val="0"/>
              <w:marRight w:val="0"/>
              <w:marTop w:val="0"/>
              <w:marBottom w:val="0"/>
              <w:divBdr>
                <w:top w:val="none" w:sz="0" w:space="0" w:color="auto"/>
                <w:left w:val="none" w:sz="0" w:space="0" w:color="auto"/>
                <w:bottom w:val="none" w:sz="0" w:space="0" w:color="auto"/>
                <w:right w:val="none" w:sz="0" w:space="0" w:color="auto"/>
              </w:divBdr>
            </w:div>
            <w:div w:id="1792363166">
              <w:marLeft w:val="0"/>
              <w:marRight w:val="0"/>
              <w:marTop w:val="0"/>
              <w:marBottom w:val="0"/>
              <w:divBdr>
                <w:top w:val="none" w:sz="0" w:space="0" w:color="auto"/>
                <w:left w:val="none" w:sz="0" w:space="0" w:color="auto"/>
                <w:bottom w:val="none" w:sz="0" w:space="0" w:color="auto"/>
                <w:right w:val="none" w:sz="0" w:space="0" w:color="auto"/>
              </w:divBdr>
            </w:div>
            <w:div w:id="1035816833">
              <w:marLeft w:val="0"/>
              <w:marRight w:val="0"/>
              <w:marTop w:val="0"/>
              <w:marBottom w:val="0"/>
              <w:divBdr>
                <w:top w:val="none" w:sz="0" w:space="0" w:color="auto"/>
                <w:left w:val="none" w:sz="0" w:space="0" w:color="auto"/>
                <w:bottom w:val="none" w:sz="0" w:space="0" w:color="auto"/>
                <w:right w:val="none" w:sz="0" w:space="0" w:color="auto"/>
              </w:divBdr>
            </w:div>
            <w:div w:id="967272629">
              <w:marLeft w:val="0"/>
              <w:marRight w:val="0"/>
              <w:marTop w:val="0"/>
              <w:marBottom w:val="0"/>
              <w:divBdr>
                <w:top w:val="none" w:sz="0" w:space="0" w:color="auto"/>
                <w:left w:val="none" w:sz="0" w:space="0" w:color="auto"/>
                <w:bottom w:val="none" w:sz="0" w:space="0" w:color="auto"/>
                <w:right w:val="none" w:sz="0" w:space="0" w:color="auto"/>
              </w:divBdr>
            </w:div>
            <w:div w:id="69500042">
              <w:marLeft w:val="0"/>
              <w:marRight w:val="0"/>
              <w:marTop w:val="0"/>
              <w:marBottom w:val="0"/>
              <w:divBdr>
                <w:top w:val="none" w:sz="0" w:space="0" w:color="auto"/>
                <w:left w:val="none" w:sz="0" w:space="0" w:color="auto"/>
                <w:bottom w:val="none" w:sz="0" w:space="0" w:color="auto"/>
                <w:right w:val="none" w:sz="0" w:space="0" w:color="auto"/>
              </w:divBdr>
            </w:div>
            <w:div w:id="2036615036">
              <w:marLeft w:val="0"/>
              <w:marRight w:val="0"/>
              <w:marTop w:val="0"/>
              <w:marBottom w:val="0"/>
              <w:divBdr>
                <w:top w:val="none" w:sz="0" w:space="0" w:color="auto"/>
                <w:left w:val="none" w:sz="0" w:space="0" w:color="auto"/>
                <w:bottom w:val="none" w:sz="0" w:space="0" w:color="auto"/>
                <w:right w:val="none" w:sz="0" w:space="0" w:color="auto"/>
              </w:divBdr>
            </w:div>
            <w:div w:id="209466422">
              <w:marLeft w:val="0"/>
              <w:marRight w:val="0"/>
              <w:marTop w:val="0"/>
              <w:marBottom w:val="0"/>
              <w:divBdr>
                <w:top w:val="none" w:sz="0" w:space="0" w:color="auto"/>
                <w:left w:val="none" w:sz="0" w:space="0" w:color="auto"/>
                <w:bottom w:val="none" w:sz="0" w:space="0" w:color="auto"/>
                <w:right w:val="none" w:sz="0" w:space="0" w:color="auto"/>
              </w:divBdr>
            </w:div>
            <w:div w:id="478765352">
              <w:marLeft w:val="0"/>
              <w:marRight w:val="0"/>
              <w:marTop w:val="0"/>
              <w:marBottom w:val="0"/>
              <w:divBdr>
                <w:top w:val="none" w:sz="0" w:space="0" w:color="auto"/>
                <w:left w:val="none" w:sz="0" w:space="0" w:color="auto"/>
                <w:bottom w:val="none" w:sz="0" w:space="0" w:color="auto"/>
                <w:right w:val="none" w:sz="0" w:space="0" w:color="auto"/>
              </w:divBdr>
            </w:div>
            <w:div w:id="1351491627">
              <w:marLeft w:val="0"/>
              <w:marRight w:val="0"/>
              <w:marTop w:val="0"/>
              <w:marBottom w:val="0"/>
              <w:divBdr>
                <w:top w:val="none" w:sz="0" w:space="0" w:color="auto"/>
                <w:left w:val="none" w:sz="0" w:space="0" w:color="auto"/>
                <w:bottom w:val="none" w:sz="0" w:space="0" w:color="auto"/>
                <w:right w:val="none" w:sz="0" w:space="0" w:color="auto"/>
              </w:divBdr>
            </w:div>
            <w:div w:id="765618839">
              <w:marLeft w:val="0"/>
              <w:marRight w:val="0"/>
              <w:marTop w:val="0"/>
              <w:marBottom w:val="0"/>
              <w:divBdr>
                <w:top w:val="none" w:sz="0" w:space="0" w:color="auto"/>
                <w:left w:val="none" w:sz="0" w:space="0" w:color="auto"/>
                <w:bottom w:val="none" w:sz="0" w:space="0" w:color="auto"/>
                <w:right w:val="none" w:sz="0" w:space="0" w:color="auto"/>
              </w:divBdr>
            </w:div>
            <w:div w:id="9565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7824">
      <w:bodyDiv w:val="1"/>
      <w:marLeft w:val="0"/>
      <w:marRight w:val="0"/>
      <w:marTop w:val="0"/>
      <w:marBottom w:val="0"/>
      <w:divBdr>
        <w:top w:val="none" w:sz="0" w:space="0" w:color="auto"/>
        <w:left w:val="none" w:sz="0" w:space="0" w:color="auto"/>
        <w:bottom w:val="none" w:sz="0" w:space="0" w:color="auto"/>
        <w:right w:val="none" w:sz="0" w:space="0" w:color="auto"/>
      </w:divBdr>
      <w:divsChild>
        <w:div w:id="638078299">
          <w:marLeft w:val="1022"/>
          <w:marRight w:val="0"/>
          <w:marTop w:val="0"/>
          <w:marBottom w:val="0"/>
          <w:divBdr>
            <w:top w:val="none" w:sz="0" w:space="0" w:color="auto"/>
            <w:left w:val="none" w:sz="0" w:space="0" w:color="auto"/>
            <w:bottom w:val="none" w:sz="0" w:space="0" w:color="auto"/>
            <w:right w:val="none" w:sz="0" w:space="0" w:color="auto"/>
          </w:divBdr>
        </w:div>
      </w:divsChild>
    </w:div>
    <w:div w:id="917709262">
      <w:bodyDiv w:val="1"/>
      <w:marLeft w:val="0"/>
      <w:marRight w:val="0"/>
      <w:marTop w:val="0"/>
      <w:marBottom w:val="0"/>
      <w:divBdr>
        <w:top w:val="none" w:sz="0" w:space="0" w:color="auto"/>
        <w:left w:val="none" w:sz="0" w:space="0" w:color="auto"/>
        <w:bottom w:val="none" w:sz="0" w:space="0" w:color="auto"/>
        <w:right w:val="none" w:sz="0" w:space="0" w:color="auto"/>
      </w:divBdr>
      <w:divsChild>
        <w:div w:id="5597673">
          <w:marLeft w:val="0"/>
          <w:marRight w:val="0"/>
          <w:marTop w:val="0"/>
          <w:marBottom w:val="0"/>
          <w:divBdr>
            <w:top w:val="none" w:sz="0" w:space="0" w:color="auto"/>
            <w:left w:val="none" w:sz="0" w:space="0" w:color="auto"/>
            <w:bottom w:val="none" w:sz="0" w:space="0" w:color="auto"/>
            <w:right w:val="none" w:sz="0" w:space="0" w:color="auto"/>
          </w:divBdr>
          <w:divsChild>
            <w:div w:id="1704551335">
              <w:marLeft w:val="0"/>
              <w:marRight w:val="0"/>
              <w:marTop w:val="0"/>
              <w:marBottom w:val="0"/>
              <w:divBdr>
                <w:top w:val="none" w:sz="0" w:space="0" w:color="auto"/>
                <w:left w:val="none" w:sz="0" w:space="0" w:color="auto"/>
                <w:bottom w:val="none" w:sz="0" w:space="0" w:color="auto"/>
                <w:right w:val="none" w:sz="0" w:space="0" w:color="auto"/>
              </w:divBdr>
            </w:div>
            <w:div w:id="466435351">
              <w:marLeft w:val="0"/>
              <w:marRight w:val="0"/>
              <w:marTop w:val="0"/>
              <w:marBottom w:val="0"/>
              <w:divBdr>
                <w:top w:val="none" w:sz="0" w:space="0" w:color="auto"/>
                <w:left w:val="none" w:sz="0" w:space="0" w:color="auto"/>
                <w:bottom w:val="none" w:sz="0" w:space="0" w:color="auto"/>
                <w:right w:val="none" w:sz="0" w:space="0" w:color="auto"/>
              </w:divBdr>
            </w:div>
            <w:div w:id="901403783">
              <w:marLeft w:val="0"/>
              <w:marRight w:val="0"/>
              <w:marTop w:val="0"/>
              <w:marBottom w:val="0"/>
              <w:divBdr>
                <w:top w:val="none" w:sz="0" w:space="0" w:color="auto"/>
                <w:left w:val="none" w:sz="0" w:space="0" w:color="auto"/>
                <w:bottom w:val="none" w:sz="0" w:space="0" w:color="auto"/>
                <w:right w:val="none" w:sz="0" w:space="0" w:color="auto"/>
              </w:divBdr>
            </w:div>
            <w:div w:id="1473208923">
              <w:marLeft w:val="0"/>
              <w:marRight w:val="0"/>
              <w:marTop w:val="0"/>
              <w:marBottom w:val="0"/>
              <w:divBdr>
                <w:top w:val="none" w:sz="0" w:space="0" w:color="auto"/>
                <w:left w:val="none" w:sz="0" w:space="0" w:color="auto"/>
                <w:bottom w:val="none" w:sz="0" w:space="0" w:color="auto"/>
                <w:right w:val="none" w:sz="0" w:space="0" w:color="auto"/>
              </w:divBdr>
            </w:div>
            <w:div w:id="1758625459">
              <w:marLeft w:val="0"/>
              <w:marRight w:val="0"/>
              <w:marTop w:val="0"/>
              <w:marBottom w:val="0"/>
              <w:divBdr>
                <w:top w:val="none" w:sz="0" w:space="0" w:color="auto"/>
                <w:left w:val="none" w:sz="0" w:space="0" w:color="auto"/>
                <w:bottom w:val="none" w:sz="0" w:space="0" w:color="auto"/>
                <w:right w:val="none" w:sz="0" w:space="0" w:color="auto"/>
              </w:divBdr>
            </w:div>
            <w:div w:id="1413624132">
              <w:marLeft w:val="0"/>
              <w:marRight w:val="0"/>
              <w:marTop w:val="0"/>
              <w:marBottom w:val="0"/>
              <w:divBdr>
                <w:top w:val="none" w:sz="0" w:space="0" w:color="auto"/>
                <w:left w:val="none" w:sz="0" w:space="0" w:color="auto"/>
                <w:bottom w:val="none" w:sz="0" w:space="0" w:color="auto"/>
                <w:right w:val="none" w:sz="0" w:space="0" w:color="auto"/>
              </w:divBdr>
            </w:div>
            <w:div w:id="517014091">
              <w:marLeft w:val="0"/>
              <w:marRight w:val="0"/>
              <w:marTop w:val="0"/>
              <w:marBottom w:val="0"/>
              <w:divBdr>
                <w:top w:val="none" w:sz="0" w:space="0" w:color="auto"/>
                <w:left w:val="none" w:sz="0" w:space="0" w:color="auto"/>
                <w:bottom w:val="none" w:sz="0" w:space="0" w:color="auto"/>
                <w:right w:val="none" w:sz="0" w:space="0" w:color="auto"/>
              </w:divBdr>
            </w:div>
            <w:div w:id="219705653">
              <w:marLeft w:val="0"/>
              <w:marRight w:val="0"/>
              <w:marTop w:val="0"/>
              <w:marBottom w:val="0"/>
              <w:divBdr>
                <w:top w:val="none" w:sz="0" w:space="0" w:color="auto"/>
                <w:left w:val="none" w:sz="0" w:space="0" w:color="auto"/>
                <w:bottom w:val="none" w:sz="0" w:space="0" w:color="auto"/>
                <w:right w:val="none" w:sz="0" w:space="0" w:color="auto"/>
              </w:divBdr>
            </w:div>
            <w:div w:id="626619106">
              <w:marLeft w:val="0"/>
              <w:marRight w:val="0"/>
              <w:marTop w:val="0"/>
              <w:marBottom w:val="0"/>
              <w:divBdr>
                <w:top w:val="none" w:sz="0" w:space="0" w:color="auto"/>
                <w:left w:val="none" w:sz="0" w:space="0" w:color="auto"/>
                <w:bottom w:val="none" w:sz="0" w:space="0" w:color="auto"/>
                <w:right w:val="none" w:sz="0" w:space="0" w:color="auto"/>
              </w:divBdr>
            </w:div>
            <w:div w:id="1996642086">
              <w:marLeft w:val="0"/>
              <w:marRight w:val="0"/>
              <w:marTop w:val="0"/>
              <w:marBottom w:val="0"/>
              <w:divBdr>
                <w:top w:val="none" w:sz="0" w:space="0" w:color="auto"/>
                <w:left w:val="none" w:sz="0" w:space="0" w:color="auto"/>
                <w:bottom w:val="none" w:sz="0" w:space="0" w:color="auto"/>
                <w:right w:val="none" w:sz="0" w:space="0" w:color="auto"/>
              </w:divBdr>
            </w:div>
            <w:div w:id="1676377603">
              <w:marLeft w:val="0"/>
              <w:marRight w:val="0"/>
              <w:marTop w:val="0"/>
              <w:marBottom w:val="0"/>
              <w:divBdr>
                <w:top w:val="none" w:sz="0" w:space="0" w:color="auto"/>
                <w:left w:val="none" w:sz="0" w:space="0" w:color="auto"/>
                <w:bottom w:val="none" w:sz="0" w:space="0" w:color="auto"/>
                <w:right w:val="none" w:sz="0" w:space="0" w:color="auto"/>
              </w:divBdr>
            </w:div>
            <w:div w:id="1765572502">
              <w:marLeft w:val="0"/>
              <w:marRight w:val="0"/>
              <w:marTop w:val="0"/>
              <w:marBottom w:val="0"/>
              <w:divBdr>
                <w:top w:val="none" w:sz="0" w:space="0" w:color="auto"/>
                <w:left w:val="none" w:sz="0" w:space="0" w:color="auto"/>
                <w:bottom w:val="none" w:sz="0" w:space="0" w:color="auto"/>
                <w:right w:val="none" w:sz="0" w:space="0" w:color="auto"/>
              </w:divBdr>
            </w:div>
            <w:div w:id="1290235580">
              <w:marLeft w:val="0"/>
              <w:marRight w:val="0"/>
              <w:marTop w:val="0"/>
              <w:marBottom w:val="0"/>
              <w:divBdr>
                <w:top w:val="none" w:sz="0" w:space="0" w:color="auto"/>
                <w:left w:val="none" w:sz="0" w:space="0" w:color="auto"/>
                <w:bottom w:val="none" w:sz="0" w:space="0" w:color="auto"/>
                <w:right w:val="none" w:sz="0" w:space="0" w:color="auto"/>
              </w:divBdr>
            </w:div>
            <w:div w:id="991324959">
              <w:marLeft w:val="0"/>
              <w:marRight w:val="0"/>
              <w:marTop w:val="0"/>
              <w:marBottom w:val="0"/>
              <w:divBdr>
                <w:top w:val="none" w:sz="0" w:space="0" w:color="auto"/>
                <w:left w:val="none" w:sz="0" w:space="0" w:color="auto"/>
                <w:bottom w:val="none" w:sz="0" w:space="0" w:color="auto"/>
                <w:right w:val="none" w:sz="0" w:space="0" w:color="auto"/>
              </w:divBdr>
            </w:div>
            <w:div w:id="616332749">
              <w:marLeft w:val="0"/>
              <w:marRight w:val="0"/>
              <w:marTop w:val="0"/>
              <w:marBottom w:val="0"/>
              <w:divBdr>
                <w:top w:val="none" w:sz="0" w:space="0" w:color="auto"/>
                <w:left w:val="none" w:sz="0" w:space="0" w:color="auto"/>
                <w:bottom w:val="none" w:sz="0" w:space="0" w:color="auto"/>
                <w:right w:val="none" w:sz="0" w:space="0" w:color="auto"/>
              </w:divBdr>
            </w:div>
            <w:div w:id="1019815326">
              <w:marLeft w:val="0"/>
              <w:marRight w:val="0"/>
              <w:marTop w:val="0"/>
              <w:marBottom w:val="0"/>
              <w:divBdr>
                <w:top w:val="none" w:sz="0" w:space="0" w:color="auto"/>
                <w:left w:val="none" w:sz="0" w:space="0" w:color="auto"/>
                <w:bottom w:val="none" w:sz="0" w:space="0" w:color="auto"/>
                <w:right w:val="none" w:sz="0" w:space="0" w:color="auto"/>
              </w:divBdr>
            </w:div>
            <w:div w:id="756249732">
              <w:marLeft w:val="0"/>
              <w:marRight w:val="0"/>
              <w:marTop w:val="0"/>
              <w:marBottom w:val="0"/>
              <w:divBdr>
                <w:top w:val="none" w:sz="0" w:space="0" w:color="auto"/>
                <w:left w:val="none" w:sz="0" w:space="0" w:color="auto"/>
                <w:bottom w:val="none" w:sz="0" w:space="0" w:color="auto"/>
                <w:right w:val="none" w:sz="0" w:space="0" w:color="auto"/>
              </w:divBdr>
            </w:div>
            <w:div w:id="382024773">
              <w:marLeft w:val="0"/>
              <w:marRight w:val="0"/>
              <w:marTop w:val="0"/>
              <w:marBottom w:val="0"/>
              <w:divBdr>
                <w:top w:val="none" w:sz="0" w:space="0" w:color="auto"/>
                <w:left w:val="none" w:sz="0" w:space="0" w:color="auto"/>
                <w:bottom w:val="none" w:sz="0" w:space="0" w:color="auto"/>
                <w:right w:val="none" w:sz="0" w:space="0" w:color="auto"/>
              </w:divBdr>
            </w:div>
            <w:div w:id="743991514">
              <w:marLeft w:val="0"/>
              <w:marRight w:val="0"/>
              <w:marTop w:val="0"/>
              <w:marBottom w:val="0"/>
              <w:divBdr>
                <w:top w:val="none" w:sz="0" w:space="0" w:color="auto"/>
                <w:left w:val="none" w:sz="0" w:space="0" w:color="auto"/>
                <w:bottom w:val="none" w:sz="0" w:space="0" w:color="auto"/>
                <w:right w:val="none" w:sz="0" w:space="0" w:color="auto"/>
              </w:divBdr>
            </w:div>
            <w:div w:id="557135352">
              <w:marLeft w:val="0"/>
              <w:marRight w:val="0"/>
              <w:marTop w:val="0"/>
              <w:marBottom w:val="0"/>
              <w:divBdr>
                <w:top w:val="none" w:sz="0" w:space="0" w:color="auto"/>
                <w:left w:val="none" w:sz="0" w:space="0" w:color="auto"/>
                <w:bottom w:val="none" w:sz="0" w:space="0" w:color="auto"/>
                <w:right w:val="none" w:sz="0" w:space="0" w:color="auto"/>
              </w:divBdr>
            </w:div>
            <w:div w:id="1926916065">
              <w:marLeft w:val="0"/>
              <w:marRight w:val="0"/>
              <w:marTop w:val="0"/>
              <w:marBottom w:val="0"/>
              <w:divBdr>
                <w:top w:val="none" w:sz="0" w:space="0" w:color="auto"/>
                <w:left w:val="none" w:sz="0" w:space="0" w:color="auto"/>
                <w:bottom w:val="none" w:sz="0" w:space="0" w:color="auto"/>
                <w:right w:val="none" w:sz="0" w:space="0" w:color="auto"/>
              </w:divBdr>
            </w:div>
            <w:div w:id="1310594671">
              <w:marLeft w:val="0"/>
              <w:marRight w:val="0"/>
              <w:marTop w:val="0"/>
              <w:marBottom w:val="0"/>
              <w:divBdr>
                <w:top w:val="none" w:sz="0" w:space="0" w:color="auto"/>
                <w:left w:val="none" w:sz="0" w:space="0" w:color="auto"/>
                <w:bottom w:val="none" w:sz="0" w:space="0" w:color="auto"/>
                <w:right w:val="none" w:sz="0" w:space="0" w:color="auto"/>
              </w:divBdr>
            </w:div>
            <w:div w:id="655691267">
              <w:marLeft w:val="0"/>
              <w:marRight w:val="0"/>
              <w:marTop w:val="0"/>
              <w:marBottom w:val="0"/>
              <w:divBdr>
                <w:top w:val="none" w:sz="0" w:space="0" w:color="auto"/>
                <w:left w:val="none" w:sz="0" w:space="0" w:color="auto"/>
                <w:bottom w:val="none" w:sz="0" w:space="0" w:color="auto"/>
                <w:right w:val="none" w:sz="0" w:space="0" w:color="auto"/>
              </w:divBdr>
            </w:div>
            <w:div w:id="357858807">
              <w:marLeft w:val="0"/>
              <w:marRight w:val="0"/>
              <w:marTop w:val="0"/>
              <w:marBottom w:val="0"/>
              <w:divBdr>
                <w:top w:val="none" w:sz="0" w:space="0" w:color="auto"/>
                <w:left w:val="none" w:sz="0" w:space="0" w:color="auto"/>
                <w:bottom w:val="none" w:sz="0" w:space="0" w:color="auto"/>
                <w:right w:val="none" w:sz="0" w:space="0" w:color="auto"/>
              </w:divBdr>
            </w:div>
            <w:div w:id="378015299">
              <w:marLeft w:val="0"/>
              <w:marRight w:val="0"/>
              <w:marTop w:val="0"/>
              <w:marBottom w:val="0"/>
              <w:divBdr>
                <w:top w:val="none" w:sz="0" w:space="0" w:color="auto"/>
                <w:left w:val="none" w:sz="0" w:space="0" w:color="auto"/>
                <w:bottom w:val="none" w:sz="0" w:space="0" w:color="auto"/>
                <w:right w:val="none" w:sz="0" w:space="0" w:color="auto"/>
              </w:divBdr>
            </w:div>
            <w:div w:id="908733607">
              <w:marLeft w:val="0"/>
              <w:marRight w:val="0"/>
              <w:marTop w:val="0"/>
              <w:marBottom w:val="0"/>
              <w:divBdr>
                <w:top w:val="none" w:sz="0" w:space="0" w:color="auto"/>
                <w:left w:val="none" w:sz="0" w:space="0" w:color="auto"/>
                <w:bottom w:val="none" w:sz="0" w:space="0" w:color="auto"/>
                <w:right w:val="none" w:sz="0" w:space="0" w:color="auto"/>
              </w:divBdr>
            </w:div>
            <w:div w:id="37277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7022">
      <w:bodyDiv w:val="1"/>
      <w:marLeft w:val="0"/>
      <w:marRight w:val="0"/>
      <w:marTop w:val="0"/>
      <w:marBottom w:val="0"/>
      <w:divBdr>
        <w:top w:val="none" w:sz="0" w:space="0" w:color="auto"/>
        <w:left w:val="none" w:sz="0" w:space="0" w:color="auto"/>
        <w:bottom w:val="none" w:sz="0" w:space="0" w:color="auto"/>
        <w:right w:val="none" w:sz="0" w:space="0" w:color="auto"/>
      </w:divBdr>
      <w:divsChild>
        <w:div w:id="1261834399">
          <w:marLeft w:val="0"/>
          <w:marRight w:val="0"/>
          <w:marTop w:val="0"/>
          <w:marBottom w:val="0"/>
          <w:divBdr>
            <w:top w:val="none" w:sz="0" w:space="0" w:color="auto"/>
            <w:left w:val="none" w:sz="0" w:space="0" w:color="auto"/>
            <w:bottom w:val="none" w:sz="0" w:space="0" w:color="auto"/>
            <w:right w:val="none" w:sz="0" w:space="0" w:color="auto"/>
          </w:divBdr>
        </w:div>
      </w:divsChild>
    </w:div>
    <w:div w:id="973483167">
      <w:bodyDiv w:val="1"/>
      <w:marLeft w:val="0"/>
      <w:marRight w:val="0"/>
      <w:marTop w:val="0"/>
      <w:marBottom w:val="0"/>
      <w:divBdr>
        <w:top w:val="none" w:sz="0" w:space="0" w:color="auto"/>
        <w:left w:val="none" w:sz="0" w:space="0" w:color="auto"/>
        <w:bottom w:val="none" w:sz="0" w:space="0" w:color="auto"/>
        <w:right w:val="none" w:sz="0" w:space="0" w:color="auto"/>
      </w:divBdr>
    </w:div>
    <w:div w:id="1043284191">
      <w:bodyDiv w:val="1"/>
      <w:marLeft w:val="0"/>
      <w:marRight w:val="0"/>
      <w:marTop w:val="0"/>
      <w:marBottom w:val="0"/>
      <w:divBdr>
        <w:top w:val="none" w:sz="0" w:space="0" w:color="auto"/>
        <w:left w:val="none" w:sz="0" w:space="0" w:color="auto"/>
        <w:bottom w:val="none" w:sz="0" w:space="0" w:color="auto"/>
        <w:right w:val="none" w:sz="0" w:space="0" w:color="auto"/>
      </w:divBdr>
      <w:divsChild>
        <w:div w:id="1930969865">
          <w:marLeft w:val="0"/>
          <w:marRight w:val="0"/>
          <w:marTop w:val="0"/>
          <w:marBottom w:val="0"/>
          <w:divBdr>
            <w:top w:val="none" w:sz="0" w:space="0" w:color="auto"/>
            <w:left w:val="none" w:sz="0" w:space="0" w:color="auto"/>
            <w:bottom w:val="none" w:sz="0" w:space="0" w:color="auto"/>
            <w:right w:val="none" w:sz="0" w:space="0" w:color="auto"/>
          </w:divBdr>
          <w:divsChild>
            <w:div w:id="130172702">
              <w:marLeft w:val="0"/>
              <w:marRight w:val="0"/>
              <w:marTop w:val="0"/>
              <w:marBottom w:val="0"/>
              <w:divBdr>
                <w:top w:val="none" w:sz="0" w:space="0" w:color="auto"/>
                <w:left w:val="none" w:sz="0" w:space="0" w:color="auto"/>
                <w:bottom w:val="none" w:sz="0" w:space="0" w:color="auto"/>
                <w:right w:val="none" w:sz="0" w:space="0" w:color="auto"/>
              </w:divBdr>
              <w:divsChild>
                <w:div w:id="1345355018">
                  <w:marLeft w:val="90"/>
                  <w:marRight w:val="90"/>
                  <w:marTop w:val="0"/>
                  <w:marBottom w:val="0"/>
                  <w:divBdr>
                    <w:top w:val="none" w:sz="0" w:space="0" w:color="auto"/>
                    <w:left w:val="none" w:sz="0" w:space="0" w:color="auto"/>
                    <w:bottom w:val="none" w:sz="0" w:space="0" w:color="auto"/>
                    <w:right w:val="none" w:sz="0" w:space="0" w:color="auto"/>
                  </w:divBdr>
                  <w:divsChild>
                    <w:div w:id="181600655">
                      <w:marLeft w:val="0"/>
                      <w:marRight w:val="0"/>
                      <w:marTop w:val="30"/>
                      <w:marBottom w:val="15"/>
                      <w:divBdr>
                        <w:top w:val="none" w:sz="0" w:space="0" w:color="auto"/>
                        <w:left w:val="none" w:sz="0" w:space="0" w:color="auto"/>
                        <w:bottom w:val="none" w:sz="0" w:space="0" w:color="auto"/>
                        <w:right w:val="none" w:sz="0" w:space="0" w:color="auto"/>
                      </w:divBdr>
                    </w:div>
                  </w:divsChild>
                </w:div>
              </w:divsChild>
            </w:div>
          </w:divsChild>
        </w:div>
      </w:divsChild>
    </w:div>
    <w:div w:id="1049648815">
      <w:bodyDiv w:val="1"/>
      <w:marLeft w:val="0"/>
      <w:marRight w:val="0"/>
      <w:marTop w:val="0"/>
      <w:marBottom w:val="0"/>
      <w:divBdr>
        <w:top w:val="none" w:sz="0" w:space="0" w:color="auto"/>
        <w:left w:val="none" w:sz="0" w:space="0" w:color="auto"/>
        <w:bottom w:val="none" w:sz="0" w:space="0" w:color="auto"/>
        <w:right w:val="none" w:sz="0" w:space="0" w:color="auto"/>
      </w:divBdr>
      <w:divsChild>
        <w:div w:id="1762027365">
          <w:marLeft w:val="0"/>
          <w:marRight w:val="0"/>
          <w:marTop w:val="0"/>
          <w:marBottom w:val="0"/>
          <w:divBdr>
            <w:top w:val="none" w:sz="0" w:space="0" w:color="auto"/>
            <w:left w:val="none" w:sz="0" w:space="0" w:color="auto"/>
            <w:bottom w:val="none" w:sz="0" w:space="0" w:color="auto"/>
            <w:right w:val="none" w:sz="0" w:space="0" w:color="auto"/>
          </w:divBdr>
          <w:divsChild>
            <w:div w:id="2000190552">
              <w:marLeft w:val="0"/>
              <w:marRight w:val="0"/>
              <w:marTop w:val="0"/>
              <w:marBottom w:val="43"/>
              <w:divBdr>
                <w:top w:val="none" w:sz="0" w:space="0" w:color="auto"/>
                <w:left w:val="none" w:sz="0" w:space="0" w:color="auto"/>
                <w:bottom w:val="none" w:sz="0" w:space="0" w:color="auto"/>
                <w:right w:val="none" w:sz="0" w:space="0" w:color="auto"/>
              </w:divBdr>
              <w:divsChild>
                <w:div w:id="34623813">
                  <w:marLeft w:val="0"/>
                  <w:marRight w:val="0"/>
                  <w:marTop w:val="0"/>
                  <w:marBottom w:val="64"/>
                  <w:divBdr>
                    <w:top w:val="none" w:sz="0" w:space="0" w:color="auto"/>
                    <w:left w:val="none" w:sz="0" w:space="0" w:color="auto"/>
                    <w:bottom w:val="none" w:sz="0" w:space="0" w:color="auto"/>
                    <w:right w:val="none" w:sz="0" w:space="0" w:color="auto"/>
                  </w:divBdr>
                  <w:divsChild>
                    <w:div w:id="1057975819">
                      <w:marLeft w:val="0"/>
                      <w:marRight w:val="0"/>
                      <w:marTop w:val="0"/>
                      <w:marBottom w:val="0"/>
                      <w:divBdr>
                        <w:top w:val="none" w:sz="0" w:space="0" w:color="auto"/>
                        <w:left w:val="none" w:sz="0" w:space="0" w:color="auto"/>
                        <w:bottom w:val="none" w:sz="0" w:space="0" w:color="auto"/>
                        <w:right w:val="none" w:sz="0" w:space="0" w:color="auto"/>
                      </w:divBdr>
                    </w:div>
                    <w:div w:id="1368483881">
                      <w:marLeft w:val="0"/>
                      <w:marRight w:val="0"/>
                      <w:marTop w:val="0"/>
                      <w:marBottom w:val="0"/>
                      <w:divBdr>
                        <w:top w:val="none" w:sz="0" w:space="0" w:color="auto"/>
                        <w:left w:val="none" w:sz="0" w:space="0" w:color="auto"/>
                        <w:bottom w:val="none" w:sz="0" w:space="0" w:color="auto"/>
                        <w:right w:val="none" w:sz="0" w:space="0" w:color="auto"/>
                      </w:divBdr>
                    </w:div>
                    <w:div w:id="308367865">
                      <w:marLeft w:val="0"/>
                      <w:marRight w:val="0"/>
                      <w:marTop w:val="0"/>
                      <w:marBottom w:val="0"/>
                      <w:divBdr>
                        <w:top w:val="none" w:sz="0" w:space="0" w:color="auto"/>
                        <w:left w:val="none" w:sz="0" w:space="0" w:color="auto"/>
                        <w:bottom w:val="none" w:sz="0" w:space="0" w:color="auto"/>
                        <w:right w:val="none" w:sz="0" w:space="0" w:color="auto"/>
                      </w:divBdr>
                    </w:div>
                    <w:div w:id="1805928576">
                      <w:marLeft w:val="0"/>
                      <w:marRight w:val="0"/>
                      <w:marTop w:val="0"/>
                      <w:marBottom w:val="0"/>
                      <w:divBdr>
                        <w:top w:val="none" w:sz="0" w:space="0" w:color="auto"/>
                        <w:left w:val="none" w:sz="0" w:space="0" w:color="auto"/>
                        <w:bottom w:val="none" w:sz="0" w:space="0" w:color="auto"/>
                        <w:right w:val="none" w:sz="0" w:space="0" w:color="auto"/>
                      </w:divBdr>
                    </w:div>
                    <w:div w:id="24067529">
                      <w:marLeft w:val="0"/>
                      <w:marRight w:val="0"/>
                      <w:marTop w:val="0"/>
                      <w:marBottom w:val="0"/>
                      <w:divBdr>
                        <w:top w:val="none" w:sz="0" w:space="0" w:color="auto"/>
                        <w:left w:val="none" w:sz="0" w:space="0" w:color="auto"/>
                        <w:bottom w:val="none" w:sz="0" w:space="0" w:color="auto"/>
                        <w:right w:val="none" w:sz="0" w:space="0" w:color="auto"/>
                      </w:divBdr>
                    </w:div>
                    <w:div w:id="1741126155">
                      <w:marLeft w:val="0"/>
                      <w:marRight w:val="0"/>
                      <w:marTop w:val="0"/>
                      <w:marBottom w:val="0"/>
                      <w:divBdr>
                        <w:top w:val="none" w:sz="0" w:space="0" w:color="auto"/>
                        <w:left w:val="none" w:sz="0" w:space="0" w:color="auto"/>
                        <w:bottom w:val="none" w:sz="0" w:space="0" w:color="auto"/>
                        <w:right w:val="none" w:sz="0" w:space="0" w:color="auto"/>
                      </w:divBdr>
                    </w:div>
                    <w:div w:id="362751557">
                      <w:marLeft w:val="0"/>
                      <w:marRight w:val="0"/>
                      <w:marTop w:val="0"/>
                      <w:marBottom w:val="0"/>
                      <w:divBdr>
                        <w:top w:val="none" w:sz="0" w:space="0" w:color="auto"/>
                        <w:left w:val="none" w:sz="0" w:space="0" w:color="auto"/>
                        <w:bottom w:val="none" w:sz="0" w:space="0" w:color="auto"/>
                        <w:right w:val="none" w:sz="0" w:space="0" w:color="auto"/>
                      </w:divBdr>
                    </w:div>
                    <w:div w:id="11056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765903">
      <w:bodyDiv w:val="1"/>
      <w:marLeft w:val="0"/>
      <w:marRight w:val="0"/>
      <w:marTop w:val="0"/>
      <w:marBottom w:val="0"/>
      <w:divBdr>
        <w:top w:val="none" w:sz="0" w:space="0" w:color="auto"/>
        <w:left w:val="none" w:sz="0" w:space="0" w:color="auto"/>
        <w:bottom w:val="none" w:sz="0" w:space="0" w:color="auto"/>
        <w:right w:val="none" w:sz="0" w:space="0" w:color="auto"/>
      </w:divBdr>
      <w:divsChild>
        <w:div w:id="323819320">
          <w:marLeft w:val="0"/>
          <w:marRight w:val="0"/>
          <w:marTop w:val="0"/>
          <w:marBottom w:val="0"/>
          <w:divBdr>
            <w:top w:val="none" w:sz="0" w:space="0" w:color="auto"/>
            <w:left w:val="none" w:sz="0" w:space="0" w:color="auto"/>
            <w:bottom w:val="none" w:sz="0" w:space="0" w:color="auto"/>
            <w:right w:val="none" w:sz="0" w:space="0" w:color="auto"/>
          </w:divBdr>
        </w:div>
      </w:divsChild>
    </w:div>
    <w:div w:id="1294092749">
      <w:bodyDiv w:val="1"/>
      <w:marLeft w:val="0"/>
      <w:marRight w:val="0"/>
      <w:marTop w:val="0"/>
      <w:marBottom w:val="0"/>
      <w:divBdr>
        <w:top w:val="none" w:sz="0" w:space="0" w:color="auto"/>
        <w:left w:val="none" w:sz="0" w:space="0" w:color="auto"/>
        <w:bottom w:val="none" w:sz="0" w:space="0" w:color="auto"/>
        <w:right w:val="none" w:sz="0" w:space="0" w:color="auto"/>
      </w:divBdr>
      <w:divsChild>
        <w:div w:id="130371875">
          <w:marLeft w:val="0"/>
          <w:marRight w:val="0"/>
          <w:marTop w:val="0"/>
          <w:marBottom w:val="0"/>
          <w:divBdr>
            <w:top w:val="none" w:sz="0" w:space="0" w:color="auto"/>
            <w:left w:val="none" w:sz="0" w:space="0" w:color="auto"/>
            <w:bottom w:val="none" w:sz="0" w:space="0" w:color="auto"/>
            <w:right w:val="none" w:sz="0" w:space="0" w:color="auto"/>
          </w:divBdr>
          <w:divsChild>
            <w:div w:id="555698911">
              <w:marLeft w:val="0"/>
              <w:marRight w:val="0"/>
              <w:marTop w:val="0"/>
              <w:marBottom w:val="0"/>
              <w:divBdr>
                <w:top w:val="none" w:sz="0" w:space="0" w:color="auto"/>
                <w:left w:val="none" w:sz="0" w:space="0" w:color="auto"/>
                <w:bottom w:val="none" w:sz="0" w:space="0" w:color="auto"/>
                <w:right w:val="none" w:sz="0" w:space="0" w:color="auto"/>
              </w:divBdr>
            </w:div>
            <w:div w:id="1772704063">
              <w:marLeft w:val="0"/>
              <w:marRight w:val="0"/>
              <w:marTop w:val="0"/>
              <w:marBottom w:val="0"/>
              <w:divBdr>
                <w:top w:val="none" w:sz="0" w:space="0" w:color="auto"/>
                <w:left w:val="none" w:sz="0" w:space="0" w:color="auto"/>
                <w:bottom w:val="none" w:sz="0" w:space="0" w:color="auto"/>
                <w:right w:val="none" w:sz="0" w:space="0" w:color="auto"/>
              </w:divBdr>
            </w:div>
            <w:div w:id="219558561">
              <w:marLeft w:val="0"/>
              <w:marRight w:val="0"/>
              <w:marTop w:val="0"/>
              <w:marBottom w:val="0"/>
              <w:divBdr>
                <w:top w:val="none" w:sz="0" w:space="0" w:color="auto"/>
                <w:left w:val="none" w:sz="0" w:space="0" w:color="auto"/>
                <w:bottom w:val="none" w:sz="0" w:space="0" w:color="auto"/>
                <w:right w:val="none" w:sz="0" w:space="0" w:color="auto"/>
              </w:divBdr>
            </w:div>
            <w:div w:id="1361080390">
              <w:marLeft w:val="0"/>
              <w:marRight w:val="0"/>
              <w:marTop w:val="0"/>
              <w:marBottom w:val="0"/>
              <w:divBdr>
                <w:top w:val="none" w:sz="0" w:space="0" w:color="auto"/>
                <w:left w:val="none" w:sz="0" w:space="0" w:color="auto"/>
                <w:bottom w:val="none" w:sz="0" w:space="0" w:color="auto"/>
                <w:right w:val="none" w:sz="0" w:space="0" w:color="auto"/>
              </w:divBdr>
            </w:div>
            <w:div w:id="1539508384">
              <w:marLeft w:val="0"/>
              <w:marRight w:val="0"/>
              <w:marTop w:val="0"/>
              <w:marBottom w:val="0"/>
              <w:divBdr>
                <w:top w:val="none" w:sz="0" w:space="0" w:color="auto"/>
                <w:left w:val="none" w:sz="0" w:space="0" w:color="auto"/>
                <w:bottom w:val="none" w:sz="0" w:space="0" w:color="auto"/>
                <w:right w:val="none" w:sz="0" w:space="0" w:color="auto"/>
              </w:divBdr>
            </w:div>
            <w:div w:id="1634948808">
              <w:marLeft w:val="0"/>
              <w:marRight w:val="0"/>
              <w:marTop w:val="0"/>
              <w:marBottom w:val="0"/>
              <w:divBdr>
                <w:top w:val="none" w:sz="0" w:space="0" w:color="auto"/>
                <w:left w:val="none" w:sz="0" w:space="0" w:color="auto"/>
                <w:bottom w:val="none" w:sz="0" w:space="0" w:color="auto"/>
                <w:right w:val="none" w:sz="0" w:space="0" w:color="auto"/>
              </w:divBdr>
            </w:div>
            <w:div w:id="1589772844">
              <w:marLeft w:val="0"/>
              <w:marRight w:val="0"/>
              <w:marTop w:val="0"/>
              <w:marBottom w:val="0"/>
              <w:divBdr>
                <w:top w:val="none" w:sz="0" w:space="0" w:color="auto"/>
                <w:left w:val="none" w:sz="0" w:space="0" w:color="auto"/>
                <w:bottom w:val="none" w:sz="0" w:space="0" w:color="auto"/>
                <w:right w:val="none" w:sz="0" w:space="0" w:color="auto"/>
              </w:divBdr>
            </w:div>
            <w:div w:id="1403869893">
              <w:marLeft w:val="0"/>
              <w:marRight w:val="0"/>
              <w:marTop w:val="0"/>
              <w:marBottom w:val="0"/>
              <w:divBdr>
                <w:top w:val="none" w:sz="0" w:space="0" w:color="auto"/>
                <w:left w:val="none" w:sz="0" w:space="0" w:color="auto"/>
                <w:bottom w:val="none" w:sz="0" w:space="0" w:color="auto"/>
                <w:right w:val="none" w:sz="0" w:space="0" w:color="auto"/>
              </w:divBdr>
            </w:div>
            <w:div w:id="1338195368">
              <w:marLeft w:val="0"/>
              <w:marRight w:val="0"/>
              <w:marTop w:val="0"/>
              <w:marBottom w:val="0"/>
              <w:divBdr>
                <w:top w:val="none" w:sz="0" w:space="0" w:color="auto"/>
                <w:left w:val="none" w:sz="0" w:space="0" w:color="auto"/>
                <w:bottom w:val="none" w:sz="0" w:space="0" w:color="auto"/>
                <w:right w:val="none" w:sz="0" w:space="0" w:color="auto"/>
              </w:divBdr>
            </w:div>
            <w:div w:id="2123304790">
              <w:marLeft w:val="0"/>
              <w:marRight w:val="0"/>
              <w:marTop w:val="0"/>
              <w:marBottom w:val="0"/>
              <w:divBdr>
                <w:top w:val="none" w:sz="0" w:space="0" w:color="auto"/>
                <w:left w:val="none" w:sz="0" w:space="0" w:color="auto"/>
                <w:bottom w:val="none" w:sz="0" w:space="0" w:color="auto"/>
                <w:right w:val="none" w:sz="0" w:space="0" w:color="auto"/>
              </w:divBdr>
            </w:div>
            <w:div w:id="1440225056">
              <w:marLeft w:val="0"/>
              <w:marRight w:val="0"/>
              <w:marTop w:val="0"/>
              <w:marBottom w:val="0"/>
              <w:divBdr>
                <w:top w:val="none" w:sz="0" w:space="0" w:color="auto"/>
                <w:left w:val="none" w:sz="0" w:space="0" w:color="auto"/>
                <w:bottom w:val="none" w:sz="0" w:space="0" w:color="auto"/>
                <w:right w:val="none" w:sz="0" w:space="0" w:color="auto"/>
              </w:divBdr>
            </w:div>
            <w:div w:id="751312266">
              <w:marLeft w:val="0"/>
              <w:marRight w:val="0"/>
              <w:marTop w:val="0"/>
              <w:marBottom w:val="0"/>
              <w:divBdr>
                <w:top w:val="none" w:sz="0" w:space="0" w:color="auto"/>
                <w:left w:val="none" w:sz="0" w:space="0" w:color="auto"/>
                <w:bottom w:val="none" w:sz="0" w:space="0" w:color="auto"/>
                <w:right w:val="none" w:sz="0" w:space="0" w:color="auto"/>
              </w:divBdr>
            </w:div>
            <w:div w:id="1436363948">
              <w:marLeft w:val="0"/>
              <w:marRight w:val="0"/>
              <w:marTop w:val="0"/>
              <w:marBottom w:val="0"/>
              <w:divBdr>
                <w:top w:val="none" w:sz="0" w:space="0" w:color="auto"/>
                <w:left w:val="none" w:sz="0" w:space="0" w:color="auto"/>
                <w:bottom w:val="none" w:sz="0" w:space="0" w:color="auto"/>
                <w:right w:val="none" w:sz="0" w:space="0" w:color="auto"/>
              </w:divBdr>
            </w:div>
            <w:div w:id="1452090546">
              <w:marLeft w:val="0"/>
              <w:marRight w:val="0"/>
              <w:marTop w:val="0"/>
              <w:marBottom w:val="0"/>
              <w:divBdr>
                <w:top w:val="none" w:sz="0" w:space="0" w:color="auto"/>
                <w:left w:val="none" w:sz="0" w:space="0" w:color="auto"/>
                <w:bottom w:val="none" w:sz="0" w:space="0" w:color="auto"/>
                <w:right w:val="none" w:sz="0" w:space="0" w:color="auto"/>
              </w:divBdr>
            </w:div>
            <w:div w:id="1560478238">
              <w:marLeft w:val="0"/>
              <w:marRight w:val="0"/>
              <w:marTop w:val="0"/>
              <w:marBottom w:val="0"/>
              <w:divBdr>
                <w:top w:val="none" w:sz="0" w:space="0" w:color="auto"/>
                <w:left w:val="none" w:sz="0" w:space="0" w:color="auto"/>
                <w:bottom w:val="none" w:sz="0" w:space="0" w:color="auto"/>
                <w:right w:val="none" w:sz="0" w:space="0" w:color="auto"/>
              </w:divBdr>
            </w:div>
            <w:div w:id="1182402750">
              <w:marLeft w:val="0"/>
              <w:marRight w:val="0"/>
              <w:marTop w:val="0"/>
              <w:marBottom w:val="0"/>
              <w:divBdr>
                <w:top w:val="none" w:sz="0" w:space="0" w:color="auto"/>
                <w:left w:val="none" w:sz="0" w:space="0" w:color="auto"/>
                <w:bottom w:val="none" w:sz="0" w:space="0" w:color="auto"/>
                <w:right w:val="none" w:sz="0" w:space="0" w:color="auto"/>
              </w:divBdr>
            </w:div>
            <w:div w:id="1971860151">
              <w:marLeft w:val="0"/>
              <w:marRight w:val="0"/>
              <w:marTop w:val="0"/>
              <w:marBottom w:val="0"/>
              <w:divBdr>
                <w:top w:val="none" w:sz="0" w:space="0" w:color="auto"/>
                <w:left w:val="none" w:sz="0" w:space="0" w:color="auto"/>
                <w:bottom w:val="none" w:sz="0" w:space="0" w:color="auto"/>
                <w:right w:val="none" w:sz="0" w:space="0" w:color="auto"/>
              </w:divBdr>
            </w:div>
            <w:div w:id="1078017607">
              <w:marLeft w:val="0"/>
              <w:marRight w:val="0"/>
              <w:marTop w:val="0"/>
              <w:marBottom w:val="0"/>
              <w:divBdr>
                <w:top w:val="none" w:sz="0" w:space="0" w:color="auto"/>
                <w:left w:val="none" w:sz="0" w:space="0" w:color="auto"/>
                <w:bottom w:val="none" w:sz="0" w:space="0" w:color="auto"/>
                <w:right w:val="none" w:sz="0" w:space="0" w:color="auto"/>
              </w:divBdr>
            </w:div>
            <w:div w:id="1408721044">
              <w:marLeft w:val="0"/>
              <w:marRight w:val="0"/>
              <w:marTop w:val="0"/>
              <w:marBottom w:val="0"/>
              <w:divBdr>
                <w:top w:val="none" w:sz="0" w:space="0" w:color="auto"/>
                <w:left w:val="none" w:sz="0" w:space="0" w:color="auto"/>
                <w:bottom w:val="none" w:sz="0" w:space="0" w:color="auto"/>
                <w:right w:val="none" w:sz="0" w:space="0" w:color="auto"/>
              </w:divBdr>
            </w:div>
            <w:div w:id="1057557867">
              <w:marLeft w:val="0"/>
              <w:marRight w:val="0"/>
              <w:marTop w:val="0"/>
              <w:marBottom w:val="0"/>
              <w:divBdr>
                <w:top w:val="none" w:sz="0" w:space="0" w:color="auto"/>
                <w:left w:val="none" w:sz="0" w:space="0" w:color="auto"/>
                <w:bottom w:val="none" w:sz="0" w:space="0" w:color="auto"/>
                <w:right w:val="none" w:sz="0" w:space="0" w:color="auto"/>
              </w:divBdr>
            </w:div>
            <w:div w:id="1538082371">
              <w:marLeft w:val="0"/>
              <w:marRight w:val="0"/>
              <w:marTop w:val="0"/>
              <w:marBottom w:val="0"/>
              <w:divBdr>
                <w:top w:val="none" w:sz="0" w:space="0" w:color="auto"/>
                <w:left w:val="none" w:sz="0" w:space="0" w:color="auto"/>
                <w:bottom w:val="none" w:sz="0" w:space="0" w:color="auto"/>
                <w:right w:val="none" w:sz="0" w:space="0" w:color="auto"/>
              </w:divBdr>
            </w:div>
            <w:div w:id="373234151">
              <w:marLeft w:val="0"/>
              <w:marRight w:val="0"/>
              <w:marTop w:val="0"/>
              <w:marBottom w:val="0"/>
              <w:divBdr>
                <w:top w:val="none" w:sz="0" w:space="0" w:color="auto"/>
                <w:left w:val="none" w:sz="0" w:space="0" w:color="auto"/>
                <w:bottom w:val="none" w:sz="0" w:space="0" w:color="auto"/>
                <w:right w:val="none" w:sz="0" w:space="0" w:color="auto"/>
              </w:divBdr>
            </w:div>
            <w:div w:id="1270773588">
              <w:marLeft w:val="0"/>
              <w:marRight w:val="0"/>
              <w:marTop w:val="0"/>
              <w:marBottom w:val="0"/>
              <w:divBdr>
                <w:top w:val="none" w:sz="0" w:space="0" w:color="auto"/>
                <w:left w:val="none" w:sz="0" w:space="0" w:color="auto"/>
                <w:bottom w:val="none" w:sz="0" w:space="0" w:color="auto"/>
                <w:right w:val="none" w:sz="0" w:space="0" w:color="auto"/>
              </w:divBdr>
            </w:div>
            <w:div w:id="2013871264">
              <w:marLeft w:val="0"/>
              <w:marRight w:val="0"/>
              <w:marTop w:val="0"/>
              <w:marBottom w:val="0"/>
              <w:divBdr>
                <w:top w:val="none" w:sz="0" w:space="0" w:color="auto"/>
                <w:left w:val="none" w:sz="0" w:space="0" w:color="auto"/>
                <w:bottom w:val="none" w:sz="0" w:space="0" w:color="auto"/>
                <w:right w:val="none" w:sz="0" w:space="0" w:color="auto"/>
              </w:divBdr>
            </w:div>
            <w:div w:id="173816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1444">
      <w:bodyDiv w:val="1"/>
      <w:marLeft w:val="0"/>
      <w:marRight w:val="0"/>
      <w:marTop w:val="0"/>
      <w:marBottom w:val="0"/>
      <w:divBdr>
        <w:top w:val="none" w:sz="0" w:space="0" w:color="auto"/>
        <w:left w:val="none" w:sz="0" w:space="0" w:color="auto"/>
        <w:bottom w:val="none" w:sz="0" w:space="0" w:color="auto"/>
        <w:right w:val="none" w:sz="0" w:space="0" w:color="auto"/>
      </w:divBdr>
    </w:div>
    <w:div w:id="1349525327">
      <w:bodyDiv w:val="1"/>
      <w:marLeft w:val="0"/>
      <w:marRight w:val="0"/>
      <w:marTop w:val="0"/>
      <w:marBottom w:val="0"/>
      <w:divBdr>
        <w:top w:val="none" w:sz="0" w:space="0" w:color="auto"/>
        <w:left w:val="none" w:sz="0" w:space="0" w:color="auto"/>
        <w:bottom w:val="none" w:sz="0" w:space="0" w:color="auto"/>
        <w:right w:val="none" w:sz="0" w:space="0" w:color="auto"/>
      </w:divBdr>
    </w:div>
    <w:div w:id="1378234739">
      <w:bodyDiv w:val="1"/>
      <w:marLeft w:val="0"/>
      <w:marRight w:val="0"/>
      <w:marTop w:val="0"/>
      <w:marBottom w:val="0"/>
      <w:divBdr>
        <w:top w:val="none" w:sz="0" w:space="0" w:color="auto"/>
        <w:left w:val="none" w:sz="0" w:space="0" w:color="auto"/>
        <w:bottom w:val="none" w:sz="0" w:space="0" w:color="auto"/>
        <w:right w:val="none" w:sz="0" w:space="0" w:color="auto"/>
      </w:divBdr>
    </w:div>
    <w:div w:id="1500074148">
      <w:bodyDiv w:val="1"/>
      <w:marLeft w:val="0"/>
      <w:marRight w:val="0"/>
      <w:marTop w:val="0"/>
      <w:marBottom w:val="0"/>
      <w:divBdr>
        <w:top w:val="none" w:sz="0" w:space="0" w:color="auto"/>
        <w:left w:val="none" w:sz="0" w:space="0" w:color="auto"/>
        <w:bottom w:val="none" w:sz="0" w:space="0" w:color="auto"/>
        <w:right w:val="none" w:sz="0" w:space="0" w:color="auto"/>
      </w:divBdr>
      <w:divsChild>
        <w:div w:id="1622147141">
          <w:marLeft w:val="0"/>
          <w:marRight w:val="0"/>
          <w:marTop w:val="0"/>
          <w:marBottom w:val="0"/>
          <w:divBdr>
            <w:top w:val="none" w:sz="0" w:space="0" w:color="auto"/>
            <w:left w:val="none" w:sz="0" w:space="0" w:color="auto"/>
            <w:bottom w:val="none" w:sz="0" w:space="0" w:color="auto"/>
            <w:right w:val="none" w:sz="0" w:space="0" w:color="auto"/>
          </w:divBdr>
          <w:divsChild>
            <w:div w:id="93748733">
              <w:marLeft w:val="0"/>
              <w:marRight w:val="0"/>
              <w:marTop w:val="0"/>
              <w:marBottom w:val="0"/>
              <w:divBdr>
                <w:top w:val="none" w:sz="0" w:space="0" w:color="auto"/>
                <w:left w:val="none" w:sz="0" w:space="0" w:color="auto"/>
                <w:bottom w:val="none" w:sz="0" w:space="0" w:color="auto"/>
                <w:right w:val="none" w:sz="0" w:space="0" w:color="auto"/>
              </w:divBdr>
            </w:div>
            <w:div w:id="1908303084">
              <w:marLeft w:val="0"/>
              <w:marRight w:val="0"/>
              <w:marTop w:val="0"/>
              <w:marBottom w:val="0"/>
              <w:divBdr>
                <w:top w:val="none" w:sz="0" w:space="0" w:color="auto"/>
                <w:left w:val="none" w:sz="0" w:space="0" w:color="auto"/>
                <w:bottom w:val="none" w:sz="0" w:space="0" w:color="auto"/>
                <w:right w:val="none" w:sz="0" w:space="0" w:color="auto"/>
              </w:divBdr>
            </w:div>
            <w:div w:id="1398819696">
              <w:marLeft w:val="0"/>
              <w:marRight w:val="0"/>
              <w:marTop w:val="0"/>
              <w:marBottom w:val="0"/>
              <w:divBdr>
                <w:top w:val="none" w:sz="0" w:space="0" w:color="auto"/>
                <w:left w:val="none" w:sz="0" w:space="0" w:color="auto"/>
                <w:bottom w:val="none" w:sz="0" w:space="0" w:color="auto"/>
                <w:right w:val="none" w:sz="0" w:space="0" w:color="auto"/>
              </w:divBdr>
            </w:div>
            <w:div w:id="66396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6431">
      <w:bodyDiv w:val="1"/>
      <w:marLeft w:val="0"/>
      <w:marRight w:val="0"/>
      <w:marTop w:val="0"/>
      <w:marBottom w:val="0"/>
      <w:divBdr>
        <w:top w:val="none" w:sz="0" w:space="0" w:color="auto"/>
        <w:left w:val="none" w:sz="0" w:space="0" w:color="auto"/>
        <w:bottom w:val="none" w:sz="0" w:space="0" w:color="auto"/>
        <w:right w:val="none" w:sz="0" w:space="0" w:color="auto"/>
      </w:divBdr>
      <w:divsChild>
        <w:div w:id="121654573">
          <w:marLeft w:val="0"/>
          <w:marRight w:val="0"/>
          <w:marTop w:val="0"/>
          <w:marBottom w:val="0"/>
          <w:divBdr>
            <w:top w:val="none" w:sz="0" w:space="0" w:color="auto"/>
            <w:left w:val="none" w:sz="0" w:space="0" w:color="auto"/>
            <w:bottom w:val="none" w:sz="0" w:space="0" w:color="auto"/>
            <w:right w:val="none" w:sz="0" w:space="0" w:color="auto"/>
          </w:divBdr>
        </w:div>
      </w:divsChild>
    </w:div>
    <w:div w:id="1601716895">
      <w:bodyDiv w:val="1"/>
      <w:marLeft w:val="0"/>
      <w:marRight w:val="0"/>
      <w:marTop w:val="0"/>
      <w:marBottom w:val="0"/>
      <w:divBdr>
        <w:top w:val="none" w:sz="0" w:space="0" w:color="auto"/>
        <w:left w:val="none" w:sz="0" w:space="0" w:color="auto"/>
        <w:bottom w:val="none" w:sz="0" w:space="0" w:color="auto"/>
        <w:right w:val="none" w:sz="0" w:space="0" w:color="auto"/>
      </w:divBdr>
    </w:div>
    <w:div w:id="1664163871">
      <w:bodyDiv w:val="1"/>
      <w:marLeft w:val="0"/>
      <w:marRight w:val="0"/>
      <w:marTop w:val="0"/>
      <w:marBottom w:val="0"/>
      <w:divBdr>
        <w:top w:val="none" w:sz="0" w:space="0" w:color="auto"/>
        <w:left w:val="none" w:sz="0" w:space="0" w:color="auto"/>
        <w:bottom w:val="none" w:sz="0" w:space="0" w:color="auto"/>
        <w:right w:val="none" w:sz="0" w:space="0" w:color="auto"/>
      </w:divBdr>
    </w:div>
    <w:div w:id="1689525390">
      <w:bodyDiv w:val="1"/>
      <w:marLeft w:val="0"/>
      <w:marRight w:val="0"/>
      <w:marTop w:val="0"/>
      <w:marBottom w:val="0"/>
      <w:divBdr>
        <w:top w:val="none" w:sz="0" w:space="0" w:color="auto"/>
        <w:left w:val="none" w:sz="0" w:space="0" w:color="auto"/>
        <w:bottom w:val="none" w:sz="0" w:space="0" w:color="auto"/>
        <w:right w:val="none" w:sz="0" w:space="0" w:color="auto"/>
      </w:divBdr>
    </w:div>
    <w:div w:id="1734352841">
      <w:bodyDiv w:val="1"/>
      <w:marLeft w:val="0"/>
      <w:marRight w:val="0"/>
      <w:marTop w:val="0"/>
      <w:marBottom w:val="0"/>
      <w:divBdr>
        <w:top w:val="none" w:sz="0" w:space="0" w:color="auto"/>
        <w:left w:val="none" w:sz="0" w:space="0" w:color="auto"/>
        <w:bottom w:val="none" w:sz="0" w:space="0" w:color="auto"/>
        <w:right w:val="none" w:sz="0" w:space="0" w:color="auto"/>
      </w:divBdr>
    </w:div>
    <w:div w:id="1789467519">
      <w:bodyDiv w:val="1"/>
      <w:marLeft w:val="0"/>
      <w:marRight w:val="0"/>
      <w:marTop w:val="0"/>
      <w:marBottom w:val="0"/>
      <w:divBdr>
        <w:top w:val="none" w:sz="0" w:space="0" w:color="auto"/>
        <w:left w:val="none" w:sz="0" w:space="0" w:color="auto"/>
        <w:bottom w:val="none" w:sz="0" w:space="0" w:color="auto"/>
        <w:right w:val="none" w:sz="0" w:space="0" w:color="auto"/>
      </w:divBdr>
    </w:div>
    <w:div w:id="2030059828">
      <w:bodyDiv w:val="1"/>
      <w:marLeft w:val="0"/>
      <w:marRight w:val="0"/>
      <w:marTop w:val="0"/>
      <w:marBottom w:val="0"/>
      <w:divBdr>
        <w:top w:val="none" w:sz="0" w:space="0" w:color="auto"/>
        <w:left w:val="none" w:sz="0" w:space="0" w:color="auto"/>
        <w:bottom w:val="none" w:sz="0" w:space="0" w:color="auto"/>
        <w:right w:val="none" w:sz="0" w:space="0" w:color="auto"/>
      </w:divBdr>
    </w:div>
    <w:div w:id="2032409538">
      <w:bodyDiv w:val="1"/>
      <w:marLeft w:val="0"/>
      <w:marRight w:val="0"/>
      <w:marTop w:val="0"/>
      <w:marBottom w:val="0"/>
      <w:divBdr>
        <w:top w:val="none" w:sz="0" w:space="0" w:color="auto"/>
        <w:left w:val="none" w:sz="0" w:space="0" w:color="auto"/>
        <w:bottom w:val="none" w:sz="0" w:space="0" w:color="auto"/>
        <w:right w:val="none" w:sz="0" w:space="0" w:color="auto"/>
      </w:divBdr>
    </w:div>
    <w:div w:id="208837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cpay.vmall.com/agreement/yeepay_banklist.html"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cpay.vmall.com/agreement/yeepay_banklist.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elopers.mercadopago.com/?lang=en_US"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help.tenpay.com/cgi-bin/helpcenter/help_center_mch.cgi?id=113&amp;type=0"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pay.hicloud.com/dev/getDevelopSign.action%20HTTP/1.1"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A671B-7DB2-4065-ABC5-B1C69D6C2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70564</TotalTime>
  <Pages>239</Pages>
  <Words>26990</Words>
  <Characters>153843</Characters>
  <Application>Microsoft Office Word</Application>
  <DocSecurity>0</DocSecurity>
  <Lines>1282</Lines>
  <Paragraphs>360</Paragraphs>
  <ScaleCrop>false</ScaleCrop>
  <Company>Huawei Technologies Co.,Ltd.</Company>
  <LinksUpToDate>false</LinksUpToDate>
  <CharactersWithSpaces>180473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Liulianxi</dc:creator>
  <cp:lastModifiedBy>s00150434</cp:lastModifiedBy>
  <cp:revision>742</cp:revision>
  <dcterms:created xsi:type="dcterms:W3CDTF">2014-07-26T02:18:00Z</dcterms:created>
  <dcterms:modified xsi:type="dcterms:W3CDTF">2015-11-10T02:46:00Z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(3)lchZlC9gW8NfyW2cz7raWDzoxTIoHM5eLtnfCz4wNCxBKi10xLeBy03Ydp501mZg9qpjJq6r
i4iS1ZVuhc4Y1KHeobi8Zn+L2f5oVRcGNm94BIHbJeeKqPIzUH/AGUrqzo2RX1fMKVEjFu8X
kO1EauufZVqI4eAGXGBwvfTku76Z0kzFdtwHUOnvuDON/9DnhcRVU8hTvLjh3GKl4qxt4csu
bRfBWV8Bb1gHbB39EXExM</vt:lpwstr>
  </property>
  <property fmtid="{D5CDD505-2E9C-101B-9397-08002B2CF9AE}" pid="3" name="_ms_pID_7253431">
    <vt:lpwstr>Hgebfn1Kl6IKoY3KsYXrjFa8+QUCSwkdOjsRMDzFwGr976BLQNX
YiUJb5FSk1zZyYC8X0+Qw51zYYgFWvki0Ve6HFzNjZH2us8sZeyLRErlyx0ArbT5BHjDFh0G
sCXNtLQJZzvcBZTT7OQQc37Vt65fq/MsDon5a2ECmQziuvF2zzvybGLgPiNyyDSrXF7F/NvN
oDTw5NtzQmyXA/VeSdANDTf198NwfVtsmRR91qP/mu</vt:lpwstr>
  </property>
  <property fmtid="{D5CDD505-2E9C-101B-9397-08002B2CF9AE}" pid="4" name="_ms_pID_7253432">
    <vt:lpwstr>1jw+lsYnZ1LmxCq5ufRHbmCRys0Hz9
TCEfYRXlS6PdBWK5D10H722ZstqBKWAzmEXoDYHHmg1C5W1GkwXpugGmpv7wu8u+zpqcykzw
TM8ZR010aXDfQDJd37wgs50+EVu6ursXzcQIVY+cEer+myRFhbpSg+MdUbfkmZuM+xFaJeGR
s9t6By7jQxGTpzFHSHyLVQDehbnY4IwX9pfKx25E9j3VPTqUt3Up4Hkt</vt:lpwstr>
  </property>
  <property fmtid="{D5CDD505-2E9C-101B-9397-08002B2CF9AE}" pid="5" name="sflag">
    <vt:lpwstr>1447123472</vt:lpwstr>
  </property>
  <property fmtid="{D5CDD505-2E9C-101B-9397-08002B2CF9AE}" pid="6" name="_2015_ms_pID_725343">
    <vt:lpwstr>(2)XpNf3mfvrlBq7Ng4eCyDxCHkZyBALpCtPAV878R7ta8Gm9e2alEh4RtK/D3aMhSFevglXHyk
JP6WAChP7K0MnaJvt5d//yvzG0Iaq8Y2c+8DbKs9mhy0itHXA1Il0CrOTlP4RrFvMDpBA0Qe
gUZJJsxKNUZjuzu55ZkpZraEiyuev55adlWmiEspMZacOxjCDg0LHZ8XkT2AOEo0kBQRuOh/
9Mdk3O9NIKZ7EhzysS</vt:lpwstr>
  </property>
  <property fmtid="{D5CDD505-2E9C-101B-9397-08002B2CF9AE}" pid="7" name="_2015_ms_pID_7253431">
    <vt:lpwstr>WzABCpGzUwK+YtBzC26+YkKJx5x3apcpM3LjBovmooTFgHGiHFzpHC
3AnOTU3esTw2+dMqqFqtVjoUJFkEkX/uOVHnbmALdof5AYuMwsfckfyUcL8NszCzj5/jw9bT
KXb1crvU8Y/F1OzzxYneDBi1oMM+kCLWpZe4bJCvznUn5MqaQqDZqmt1DoQce4bIQ9o=</vt:lpwstr>
  </property>
</Properties>
</file>